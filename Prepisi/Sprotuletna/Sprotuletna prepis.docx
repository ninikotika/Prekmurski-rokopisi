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44A" w:rsidRDefault="001A144A" w:rsidP="001A144A">
      <w:pPr>
        <w:pStyle w:val="Naslov1"/>
      </w:pPr>
      <w:r>
        <w:t>SPROTULETNA VIJOLICA.</w:t>
      </w:r>
    </w:p>
    <w:p w:rsidR="001A144A" w:rsidRPr="00F1779F" w:rsidRDefault="001A144A" w:rsidP="00F1779F">
      <w:pPr>
        <w:pStyle w:val="teiab"/>
        <w:rPr>
          <w:rPrChange w:id="0" w:author="Nina Ditmajer" w:date="2021-11-22T10:40:00Z">
            <w:rPr/>
          </w:rPrChange>
        </w:rPr>
        <w:pPrChange w:id="1" w:author="Nina Ditmajer" w:date="2021-11-22T10:40:00Z">
          <w:pPr>
            <w:pStyle w:val="teifwPageNum"/>
          </w:pPr>
        </w:pPrChange>
      </w:pPr>
      <w:r w:rsidRPr="00F1779F">
        <w:t>No. 8 1846</w:t>
      </w:r>
    </w:p>
    <w:p w:rsidR="001A144A" w:rsidDel="00F1779F" w:rsidRDefault="001A144A" w:rsidP="001A144A">
      <w:pPr>
        <w:pStyle w:val="Naslov2"/>
        <w:rPr>
          <w:del w:id="2" w:author="Nina Ditmajer" w:date="2021-11-22T10:42:00Z"/>
        </w:rPr>
      </w:pPr>
      <w:r>
        <w:t>Jagra smert.</w:t>
      </w:r>
      <w:ins w:id="3" w:author="Nina Ditmajer" w:date="2021-11-22T10:42:00Z">
        <w:r w:rsidR="00F1779F">
          <w:br/>
        </w:r>
      </w:ins>
    </w:p>
    <w:p w:rsidR="001A144A" w:rsidDel="00F1779F" w:rsidRDefault="001A144A" w:rsidP="00F1779F">
      <w:pPr>
        <w:pStyle w:val="Naslov2"/>
        <w:rPr>
          <w:del w:id="4" w:author="Nina Ditmajer" w:date="2021-11-22T10:42:00Z"/>
        </w:rPr>
        <w:pPrChange w:id="5" w:author="Nina Ditmajer" w:date="2021-11-22T10:42:00Z">
          <w:pPr>
            <w:pStyle w:val="Naslov3"/>
          </w:pPr>
        </w:pPrChange>
      </w:pPr>
      <w:r>
        <w:t>Povest z'gornje Štajerske zemle.</w:t>
      </w:r>
      <w:ins w:id="6" w:author="Nina Ditmajer" w:date="2021-11-22T10:42:00Z">
        <w:r w:rsidR="00F1779F">
          <w:br/>
        </w:r>
      </w:ins>
    </w:p>
    <w:p w:rsidR="001A144A" w:rsidRDefault="001A144A" w:rsidP="00F1779F">
      <w:pPr>
        <w:pStyle w:val="Naslov2"/>
        <w:pPrChange w:id="7" w:author="Nina Ditmajer" w:date="2021-11-22T10:42:00Z">
          <w:pPr>
            <w:pStyle w:val="Naslov3"/>
          </w:pPr>
        </w:pPrChange>
      </w:pPr>
      <w:r>
        <w:t>II.</w:t>
      </w:r>
    </w:p>
    <w:p w:rsidR="001A144A" w:rsidRDefault="001A144A" w:rsidP="001A144A"/>
    <w:p w:rsidR="00AF49DF" w:rsidRDefault="001A144A" w:rsidP="001A144A">
      <w:r>
        <w:t>Vor</w:t>
      </w:r>
      <w:ins w:id="8" w:author="Nina Ditmajer" w:date="2021-11-22T10:43:00Z">
        <w:r w:rsidR="00FE3C9E">
          <w:t>í</w:t>
        </w:r>
      </w:ins>
      <w:del w:id="9" w:author="Nina Ditmajer" w:date="2021-11-22T10:43:00Z">
        <w:r w:rsidDel="00FE3C9E">
          <w:delText>i</w:delText>
        </w:r>
      </w:del>
      <w:r>
        <w:t>hovo ok</w:t>
      </w:r>
      <w:r w:rsidR="00AF49DF">
        <w:t>ó bistro okóli glé</w:t>
      </w:r>
      <w:r>
        <w:t>da</w:t>
      </w:r>
      <w:r w:rsidR="00AF49DF">
        <w:t>, gdé bi šod</w:t>
      </w:r>
      <w:r w:rsidR="00AF49DF">
        <w:br/>
        <w:t>éne divjine nájšel. Že sonce v'poldáni</w:t>
      </w:r>
      <w:r w:rsidR="00AF49DF">
        <w:br/>
        <w:t>svéti, ino niobén' lov ne pláča vélko mojo</w:t>
      </w:r>
      <w:r w:rsidR="00AF49DF">
        <w:br/>
        <w:t>ino trúdno perzadénje serčnega jagra. Neza</w:t>
      </w:r>
      <w:ins w:id="10" w:author="Nina Ditmajer" w:date="2021-11-22T10:44:00Z">
        <w:r w:rsidR="00FE3C9E">
          <w:t>-</w:t>
        </w:r>
      </w:ins>
      <w:del w:id="11" w:author="Nina Ditmajer" w:date="2021-11-22T10:44:00Z">
        <w:r w:rsidR="00AF49DF" w:rsidDel="00FE3C9E">
          <w:delText>,,</w:delText>
        </w:r>
      </w:del>
      <w:r w:rsidR="00AF49DF">
        <w:br/>
        <w:t>dovolnost ino nepoterplivnost sačne njegovo</w:t>
      </w:r>
      <w:r w:rsidR="00AF49DF">
        <w:br/>
        <w:t>dušo nemiriti. On si dol sede na zeleno tra</w:t>
      </w:r>
      <w:ins w:id="12" w:author="Nina Ditmajer" w:date="2021-11-22T10:45:00Z">
        <w:r w:rsidR="00FD474F">
          <w:t>-</w:t>
        </w:r>
      </w:ins>
      <w:del w:id="13" w:author="Nina Ditmajer" w:date="2021-11-22T10:45:00Z">
        <w:r w:rsidR="00AF49DF" w:rsidDel="00FD474F">
          <w:delText>,,</w:delText>
        </w:r>
      </w:del>
      <w:r w:rsidR="00AF49DF">
        <w:br/>
        <w:t>tico ino počiva pod hladnoj ino nagodnoj sen</w:t>
      </w:r>
      <w:ins w:id="14" w:author="Nina Ditmajer" w:date="2021-11-22T10:45:00Z">
        <w:r w:rsidR="00FD474F">
          <w:t>-</w:t>
        </w:r>
      </w:ins>
      <w:del w:id="15" w:author="Nina Ditmajer" w:date="2021-11-22T10:45:00Z">
        <w:r w:rsidR="00AF49DF" w:rsidDel="00FD474F">
          <w:delText>,,</w:delText>
        </w:r>
      </w:del>
      <w:r w:rsidR="00AF49DF">
        <w:br/>
        <w:t>coj enega visokega dreva, polek njega se</w:t>
      </w:r>
    </w:p>
    <w:p w:rsidR="00AF49DF" w:rsidRDefault="00AF49DF" w:rsidP="00AF49DF">
      <w:r>
        <w:br w:type="page"/>
      </w:r>
    </w:p>
    <w:p w:rsidR="00BA581A" w:rsidRDefault="003B7BC5" w:rsidP="001A144A">
      <w:r>
        <w:lastRenderedPageBreak/>
        <w:t>prêstre njegov marlivi pes ino zvesti pajdaš</w:t>
      </w:r>
      <w:r>
        <w:br/>
      </w:r>
      <w:r w:rsidRPr="00FD474F">
        <w:rPr>
          <w:rPrChange w:id="16" w:author="Nina Ditmajer" w:date="2021-11-22T10:46:00Z">
            <w:rPr>
              <w:rStyle w:val="teiunclear"/>
            </w:rPr>
          </w:rPrChange>
        </w:rPr>
        <w:t>H</w:t>
      </w:r>
      <w:del w:id="17" w:author="Nina Ditmajer" w:date="2021-11-22T10:46:00Z">
        <w:r w:rsidRPr="00FD474F" w:rsidDel="00FD474F">
          <w:rPr>
            <w:rPrChange w:id="18" w:author="Nina Ditmajer" w:date="2021-11-22T10:46:00Z">
              <w:rPr>
                <w:rStyle w:val="teiunclear"/>
              </w:rPr>
            </w:rPrChange>
          </w:rPr>
          <w:delText>l</w:delText>
        </w:r>
      </w:del>
      <w:r w:rsidRPr="00FD474F">
        <w:rPr>
          <w:rPrChange w:id="19" w:author="Nina Ditmajer" w:date="2021-11-22T10:46:00Z">
            <w:rPr>
              <w:rStyle w:val="teiunclear"/>
            </w:rPr>
          </w:rPrChange>
        </w:rPr>
        <w:t>a</w:t>
      </w:r>
      <w:r w:rsidRPr="00FD474F">
        <w:rPr>
          <w:rPrChange w:id="20" w:author="Nina Ditmajer" w:date="2021-11-22T10:46:00Z">
            <w:rPr/>
          </w:rPrChange>
        </w:rPr>
        <w:t>šan</w:t>
      </w:r>
      <w:r>
        <w:t>, keri je že</w:t>
      </w:r>
      <w:r w:rsidR="0096677E">
        <w:t xml:space="preserve"> neradovolno čakal na prilož</w:t>
      </w:r>
      <w:ins w:id="21" w:author="Nina Ditmajer" w:date="2021-11-22T10:46:00Z">
        <w:r w:rsidR="00FD474F">
          <w:t>-</w:t>
        </w:r>
      </w:ins>
      <w:del w:id="22" w:author="Nina Ditmajer" w:date="2021-11-22T10:46:00Z">
        <w:r w:rsidR="0096677E" w:rsidDel="00FD474F">
          <w:delText>,,</w:delText>
        </w:r>
      </w:del>
      <w:r w:rsidR="0096677E">
        <w:br/>
      </w:r>
      <w:del w:id="23" w:author="Nina Ditmajer" w:date="2021-11-22T10:46:00Z">
        <w:r w:rsidR="0096677E" w:rsidDel="00FD474F">
          <w:delText>z</w:delText>
        </w:r>
      </w:del>
      <w:r w:rsidR="0096677E">
        <w:t>nost, da bi svojemi gospodi en prav masten lov</w:t>
      </w:r>
      <w:r w:rsidR="0096677E">
        <w:br/>
        <w:t>pritirati mogel, ino tak njemi svojo zvestost</w:t>
      </w:r>
      <w:r w:rsidR="0096677E">
        <w:br/>
        <w:t>še bole pokazal. Vorih eno malo pojužnuje, nekolko</w:t>
      </w:r>
      <w:r w:rsidR="0096677E">
        <w:br/>
        <w:t>krat od fla</w:t>
      </w:r>
      <w:ins w:id="24" w:author="Nina Ditmajer" w:date="2021-11-22T10:47:00Z">
        <w:r w:rsidR="00FD474F">
          <w:t>k</w:t>
        </w:r>
      </w:ins>
      <w:del w:id="25" w:author="Nina Ditmajer" w:date="2021-11-22T10:47:00Z">
        <w:r w:rsidR="0096677E" w:rsidDel="00FD474F">
          <w:delText>ni</w:delText>
        </w:r>
      </w:del>
      <w:r w:rsidR="0096677E">
        <w:t>še potegne, ino bol radovolno grata</w:t>
      </w:r>
      <w:r w:rsidR="0096677E">
        <w:br/>
        <w:t>njegovo serce. Zdaj pride eni divjini na šod.</w:t>
      </w:r>
      <w:r w:rsidR="0096677E">
        <w:br/>
        <w:t>Ena divja koza je, kera hitro no lehko pred</w:t>
      </w:r>
      <w:r w:rsidR="0096677E">
        <w:br/>
        <w:t>njim mimo skoči. On dirja za njoj, skoči</w:t>
      </w:r>
      <w:r w:rsidR="0096677E">
        <w:br/>
        <w:t>krez vozke globline, prisópa na visoke pečine</w:t>
      </w:r>
      <w:ins w:id="26" w:author="Nina Ditmajer" w:date="2021-11-22T10:49:00Z">
        <w:r w:rsidR="00FD474F">
          <w:t>,</w:t>
        </w:r>
      </w:ins>
      <w:r w:rsidR="0096677E">
        <w:br/>
        <w:t>tak dugo, da od gvišnega strelja njegovo p</w:t>
      </w:r>
      <w:ins w:id="27" w:author="Nina Ditmajer" w:date="2021-11-22T10:50:00Z">
        <w:r w:rsidR="00FD474F">
          <w:rPr>
            <w:rStyle w:val="teiunclear"/>
            <w:rPrChange w:id="28" w:author="Nina Ditmajer" w:date="2021-11-22T10:52:00Z">
              <w:rPr>
                <w:rStyle w:val="teiunclear"/>
              </w:rPr>
            </w:rPrChange>
          </w:rPr>
          <w:t>u</w:t>
        </w:r>
      </w:ins>
      <w:del w:id="29" w:author="Nina Ditmajer" w:date="2021-11-22T10:50:00Z">
        <w:r w:rsidR="0096677E" w:rsidDel="00FD474F">
          <w:delText>u</w:delText>
        </w:r>
      </w:del>
      <w:r w:rsidR="0096677E">
        <w:t>kše</w:t>
      </w:r>
      <w:r w:rsidR="0096677E">
        <w:br/>
        <w:t>troflena, divja koza padne. Al'</w:t>
      </w:r>
      <w:ins w:id="30" w:author="Nina Ditmajer" w:date="2021-11-22T10:51:00Z">
        <w:r w:rsidR="00FD474F">
          <w:t xml:space="preserve"> </w:t>
        </w:r>
      </w:ins>
      <w:r w:rsidR="0096677E">
        <w:t>ona ostane</w:t>
      </w:r>
      <w:r w:rsidR="0096677E">
        <w:br/>
        <w:t>na drugoj pečini visejoč, katera zlo na dol</w:t>
      </w:r>
      <w:r w:rsidR="0096677E">
        <w:br/>
        <w:t>visi. Da pa če on svojo mójo plačano meti,</w:t>
      </w:r>
      <w:r w:rsidR="0096677E">
        <w:br/>
        <w:t xml:space="preserve">misli tam dol pleziti, gde veliko </w:t>
      </w:r>
      <w:r w:rsidR="00BA581A" w:rsidRPr="00BA581A">
        <w:t>ſ</w:t>
      </w:r>
      <w:r w:rsidR="00BA581A">
        <w:t>topinj proč</w:t>
      </w:r>
      <w:r w:rsidR="00BA581A">
        <w:br/>
        <w:t>divja koza visi. Čisto v'divjine lov zamišlen,</w:t>
      </w:r>
      <w:r w:rsidR="00BA581A">
        <w:br/>
        <w:t>on ne spomeni, kak bo on težko tam gor na</w:t>
      </w:r>
      <w:ins w:id="31" w:author="Nina Ditmajer" w:date="2021-11-22T10:53:00Z">
        <w:r w:rsidR="00FD474F">
          <w:t>z</w:t>
        </w:r>
      </w:ins>
      <w:del w:id="32" w:author="Nina Ditmajer" w:date="2021-11-22T10:53:00Z">
        <w:r w:rsidR="00BA581A" w:rsidDel="00FD474F">
          <w:delText>s</w:delText>
        </w:r>
      </w:del>
      <w:r w:rsidR="00BA581A">
        <w:t>aj</w:t>
      </w:r>
      <w:r w:rsidR="00BA581A">
        <w:br/>
        <w:t>hodil. On je svoje plače zagvišan, al' pa kak</w:t>
      </w:r>
    </w:p>
    <w:p w:rsidR="00BA581A" w:rsidRDefault="00BA581A" w:rsidP="00BA581A">
      <w:r>
        <w:br w:type="page"/>
      </w:r>
    </w:p>
    <w:p w:rsidR="001A144A" w:rsidRPr="00373578" w:rsidRDefault="00A74346" w:rsidP="001A144A">
      <w:pPr>
        <w:rPr>
          <w:rStyle w:val="teicloserZnak"/>
          <w:rPrChange w:id="33" w:author="Nina Ditmajer" w:date="2021-11-22T10:58:00Z">
            <w:rPr/>
          </w:rPrChange>
        </w:rPr>
      </w:pPr>
      <w:r>
        <w:lastRenderedPageBreak/>
        <w:t>on more nazaj plezit, kir še le zdaj to velko</w:t>
      </w:r>
      <w:r>
        <w:br/>
        <w:t>nevaršino zpozna, vkeri se znajde. Pod njegovi</w:t>
      </w:r>
      <w:ins w:id="34" w:author="Nina Ditmajer" w:date="2021-11-22T10:53:00Z">
        <w:r w:rsidR="00FD474F">
          <w:t>-</w:t>
        </w:r>
      </w:ins>
      <w:del w:id="35" w:author="Nina Ditmajer" w:date="2021-11-22T10:53:00Z">
        <w:r w:rsidDel="00FD474F">
          <w:delText>,,</w:delText>
        </w:r>
      </w:del>
      <w:r>
        <w:br/>
        <w:t>mi nogami se kamni vun zpušajo, ino on se</w:t>
      </w:r>
      <w:r>
        <w:br/>
        <w:t>le z'velkoj mojoj zamore eno malo z'svojoj palcoj</w:t>
      </w:r>
      <w:r>
        <w:br/>
        <w:t xml:space="preserve">deržati. Dve </w:t>
      </w:r>
      <w:r w:rsidRPr="00A74346">
        <w:t>ſ</w:t>
      </w:r>
      <w:r>
        <w:t>topinje naredi dale. Zdaj stoji</w:t>
      </w:r>
      <w:r>
        <w:br/>
        <w:t>na enem šolnoširokem mesti, na levo ino pravo</w:t>
      </w:r>
      <w:r>
        <w:br/>
        <w:t>se 'm</w:t>
      </w:r>
      <w:ins w:id="36" w:author="Nina Ditmajer" w:date="2021-11-22T10:54:00Z">
        <w:r w:rsidR="00FD474F">
          <w:t>u</w:t>
        </w:r>
      </w:ins>
      <w:del w:id="37" w:author="Nina Ditmajer" w:date="2021-11-22T10:54:00Z">
        <w:r w:rsidDel="00FD474F">
          <w:delText>n</w:delText>
        </w:r>
      </w:del>
      <w:r>
        <w:t xml:space="preserve"> grozijo gole pečine, le tu ino tam so eni</w:t>
      </w:r>
      <w:r>
        <w:br/>
        <w:t>negvišni podpori, kde ga nega korenine na</w:t>
      </w:r>
      <w:r>
        <w:br/>
        <w:t>kateroj bi se znal deržati. On če više gor</w:t>
      </w:r>
      <w:r>
        <w:br/>
        <w:t>plez'ti, al tu njega nazaj deržijo množine pečin.</w:t>
      </w:r>
      <w:r>
        <w:br/>
        <w:t>kozo on z'pusti, da nebi z'njoj red pretežek bil.</w:t>
      </w:r>
      <w:r>
        <w:br/>
        <w:t>Pod njem je vender blizo tri sto šolnjov globoka</w:t>
      </w:r>
      <w:r>
        <w:br/>
        <w:t>jezera, od ene strani z'strahovitnimi pečinami</w:t>
      </w:r>
      <w:r>
        <w:br/>
      </w:r>
      <w:r w:rsidR="007809F9">
        <w:t xml:space="preserve">obdana, na </w:t>
      </w:r>
      <w:ins w:id="38" w:author="Nina Ditmajer" w:date="2021-11-22T10:57:00Z">
        <w:r w:rsidR="00373578">
          <w:t>k</w:t>
        </w:r>
      </w:ins>
      <w:del w:id="39" w:author="Nina Ditmajer" w:date="2021-11-22T10:57:00Z">
        <w:r w:rsidR="007809F9" w:rsidDel="00373578">
          <w:delText>K</w:delText>
        </w:r>
      </w:del>
      <w:r w:rsidR="007809F9">
        <w:t>erih Vorih boječ ino vupajoč stojide.</w:t>
      </w:r>
      <w:r w:rsidR="007809F9">
        <w:br/>
        <w:t xml:space="preserve">Na drugo </w:t>
      </w:r>
      <w:r w:rsidR="007809F9" w:rsidRPr="007809F9">
        <w:t>ſ</w:t>
      </w:r>
      <w:r w:rsidR="007809F9">
        <w:t>tran je en lepi pogled na</w:t>
      </w:r>
      <w:del w:id="40" w:author="Nina Ditmajer" w:date="2021-11-22T10:57:00Z">
        <w:r w:rsidR="007809F9" w:rsidDel="00373578">
          <w:delText>a</w:delText>
        </w:r>
      </w:del>
      <w:r w:rsidR="007809F9">
        <w:t xml:space="preserve"> okolico.</w:t>
      </w:r>
      <w:r w:rsidR="007809F9">
        <w:br/>
        <w:t>Zeleni lesi ino mali brežiči obdajo jezero, katere</w:t>
      </w:r>
      <w:r w:rsidR="007809F9">
        <w:br/>
        <w:t>strani le tam ravne so, gde se hrami vesele vesi</w:t>
      </w:r>
      <w:r w:rsidR="007809F9">
        <w:br/>
        <w:t xml:space="preserve">začnejo. </w:t>
      </w:r>
      <w:r w:rsidR="007809F9">
        <w:br/>
      </w:r>
      <w:bookmarkStart w:id="41" w:name="_GoBack"/>
      <w:r w:rsidR="007809F9" w:rsidRPr="00373578">
        <w:rPr>
          <w:rStyle w:val="teicloserZnak"/>
          <w:rPrChange w:id="42" w:author="Nina Ditmajer" w:date="2021-11-22T10:58:00Z">
            <w:rPr/>
          </w:rPrChange>
        </w:rPr>
        <w:t>(Bode dostavleno) Ivan Ertl.</w:t>
      </w:r>
      <w:bookmarkEnd w:id="41"/>
    </w:p>
    <w:sectPr w:rsidR="001A144A" w:rsidRPr="00373578" w:rsidSect="00C24D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896" w:rsidRDefault="00CC1896" w:rsidP="00C41A06">
      <w:pPr>
        <w:spacing w:after="0" w:line="240" w:lineRule="auto"/>
      </w:pPr>
      <w:r>
        <w:separator/>
      </w:r>
    </w:p>
  </w:endnote>
  <w:endnote w:type="continuationSeparator" w:id="0">
    <w:p w:rsidR="00CC1896" w:rsidRDefault="00CC1896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896" w:rsidRDefault="00CC1896" w:rsidP="00C41A06">
      <w:pPr>
        <w:spacing w:after="0" w:line="240" w:lineRule="auto"/>
      </w:pPr>
      <w:r>
        <w:separator/>
      </w:r>
    </w:p>
  </w:footnote>
  <w:footnote w:type="continuationSeparator" w:id="0">
    <w:p w:rsidR="00CC1896" w:rsidRDefault="00CC1896" w:rsidP="00C41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4"/>
  </w:num>
  <w:num w:numId="5">
    <w:abstractNumId w:val="13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0"/>
  </w:num>
  <w:num w:numId="20">
    <w:abstractNumId w:val="16"/>
  </w:num>
  <w:num w:numId="21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ina Ditmajer">
    <w15:presenceInfo w15:providerId="None" w15:userId="Nina Ditmaj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attachedTemplate r:id="rId1"/>
  <w:stylePaneSortMethod w:val="000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5F"/>
    <w:rsid w:val="00001223"/>
    <w:rsid w:val="00002D06"/>
    <w:rsid w:val="0002240C"/>
    <w:rsid w:val="00024861"/>
    <w:rsid w:val="00030CF1"/>
    <w:rsid w:val="00031251"/>
    <w:rsid w:val="0003574F"/>
    <w:rsid w:val="00036D3C"/>
    <w:rsid w:val="00046386"/>
    <w:rsid w:val="00046479"/>
    <w:rsid w:val="00053063"/>
    <w:rsid w:val="00076464"/>
    <w:rsid w:val="000801CC"/>
    <w:rsid w:val="0008315F"/>
    <w:rsid w:val="000843C8"/>
    <w:rsid w:val="00094429"/>
    <w:rsid w:val="00095DD1"/>
    <w:rsid w:val="0009657D"/>
    <w:rsid w:val="000A3BA1"/>
    <w:rsid w:val="000B2E1B"/>
    <w:rsid w:val="000C4973"/>
    <w:rsid w:val="000D539A"/>
    <w:rsid w:val="000D69BC"/>
    <w:rsid w:val="000E2CF6"/>
    <w:rsid w:val="000F4A5E"/>
    <w:rsid w:val="000F4C92"/>
    <w:rsid w:val="000F5904"/>
    <w:rsid w:val="000F7BE7"/>
    <w:rsid w:val="00101077"/>
    <w:rsid w:val="00101EEF"/>
    <w:rsid w:val="001022BF"/>
    <w:rsid w:val="00102892"/>
    <w:rsid w:val="001126A0"/>
    <w:rsid w:val="00114784"/>
    <w:rsid w:val="00114E15"/>
    <w:rsid w:val="0012281B"/>
    <w:rsid w:val="001237F2"/>
    <w:rsid w:val="00123ABD"/>
    <w:rsid w:val="00124D9D"/>
    <w:rsid w:val="0012586B"/>
    <w:rsid w:val="0012721C"/>
    <w:rsid w:val="001419F2"/>
    <w:rsid w:val="00142286"/>
    <w:rsid w:val="00153EA7"/>
    <w:rsid w:val="00157ED6"/>
    <w:rsid w:val="00166431"/>
    <w:rsid w:val="00172EE2"/>
    <w:rsid w:val="00180B39"/>
    <w:rsid w:val="00180CC8"/>
    <w:rsid w:val="00183002"/>
    <w:rsid w:val="00183D52"/>
    <w:rsid w:val="001924EC"/>
    <w:rsid w:val="0019562C"/>
    <w:rsid w:val="001960C6"/>
    <w:rsid w:val="00196A7B"/>
    <w:rsid w:val="00197285"/>
    <w:rsid w:val="00197487"/>
    <w:rsid w:val="00197D0D"/>
    <w:rsid w:val="001A0679"/>
    <w:rsid w:val="001A144A"/>
    <w:rsid w:val="001A7ACC"/>
    <w:rsid w:val="001B0331"/>
    <w:rsid w:val="001B10A0"/>
    <w:rsid w:val="001B4C30"/>
    <w:rsid w:val="001B50D2"/>
    <w:rsid w:val="001B683F"/>
    <w:rsid w:val="001D0309"/>
    <w:rsid w:val="001D0A4C"/>
    <w:rsid w:val="001D2490"/>
    <w:rsid w:val="001D6061"/>
    <w:rsid w:val="001F293C"/>
    <w:rsid w:val="001F4DFB"/>
    <w:rsid w:val="0020012C"/>
    <w:rsid w:val="0020188D"/>
    <w:rsid w:val="0020280F"/>
    <w:rsid w:val="00203EE9"/>
    <w:rsid w:val="00205F24"/>
    <w:rsid w:val="0021096C"/>
    <w:rsid w:val="0021208D"/>
    <w:rsid w:val="00214E95"/>
    <w:rsid w:val="00217075"/>
    <w:rsid w:val="002200D8"/>
    <w:rsid w:val="0022107F"/>
    <w:rsid w:val="00226A42"/>
    <w:rsid w:val="00230D63"/>
    <w:rsid w:val="00232B09"/>
    <w:rsid w:val="00234C9D"/>
    <w:rsid w:val="00237769"/>
    <w:rsid w:val="0024575D"/>
    <w:rsid w:val="0025301A"/>
    <w:rsid w:val="00254A21"/>
    <w:rsid w:val="00267D5E"/>
    <w:rsid w:val="00272569"/>
    <w:rsid w:val="00277C78"/>
    <w:rsid w:val="002810A8"/>
    <w:rsid w:val="00282F26"/>
    <w:rsid w:val="00286014"/>
    <w:rsid w:val="00286C12"/>
    <w:rsid w:val="00291944"/>
    <w:rsid w:val="002978BD"/>
    <w:rsid w:val="002A4962"/>
    <w:rsid w:val="002A667A"/>
    <w:rsid w:val="002B06F6"/>
    <w:rsid w:val="002B5C9A"/>
    <w:rsid w:val="002C0FBF"/>
    <w:rsid w:val="002C1E8B"/>
    <w:rsid w:val="002C5975"/>
    <w:rsid w:val="002C5CE7"/>
    <w:rsid w:val="002C7EE3"/>
    <w:rsid w:val="002D0F54"/>
    <w:rsid w:val="002D1FB3"/>
    <w:rsid w:val="002D5CAB"/>
    <w:rsid w:val="002E0743"/>
    <w:rsid w:val="002E58D7"/>
    <w:rsid w:val="002F0262"/>
    <w:rsid w:val="002F0386"/>
    <w:rsid w:val="002F5E7E"/>
    <w:rsid w:val="003067EC"/>
    <w:rsid w:val="00307D63"/>
    <w:rsid w:val="0031635F"/>
    <w:rsid w:val="0032167C"/>
    <w:rsid w:val="0032183C"/>
    <w:rsid w:val="00337EB5"/>
    <w:rsid w:val="003400DB"/>
    <w:rsid w:val="00343257"/>
    <w:rsid w:val="00350A54"/>
    <w:rsid w:val="00362EBF"/>
    <w:rsid w:val="00373578"/>
    <w:rsid w:val="003867F7"/>
    <w:rsid w:val="003869F7"/>
    <w:rsid w:val="003916F8"/>
    <w:rsid w:val="00397F6C"/>
    <w:rsid w:val="003A5586"/>
    <w:rsid w:val="003A6DE5"/>
    <w:rsid w:val="003B2765"/>
    <w:rsid w:val="003B335D"/>
    <w:rsid w:val="003B4913"/>
    <w:rsid w:val="003B7BC5"/>
    <w:rsid w:val="003D5B17"/>
    <w:rsid w:val="003D78BE"/>
    <w:rsid w:val="003E2B0D"/>
    <w:rsid w:val="003E5088"/>
    <w:rsid w:val="003E7106"/>
    <w:rsid w:val="003F1D30"/>
    <w:rsid w:val="003F2066"/>
    <w:rsid w:val="003F5793"/>
    <w:rsid w:val="003F6FB5"/>
    <w:rsid w:val="00403AEF"/>
    <w:rsid w:val="004047CB"/>
    <w:rsid w:val="004053B6"/>
    <w:rsid w:val="00410DCC"/>
    <w:rsid w:val="00412D20"/>
    <w:rsid w:val="00420087"/>
    <w:rsid w:val="004237B9"/>
    <w:rsid w:val="00431A21"/>
    <w:rsid w:val="004343A7"/>
    <w:rsid w:val="0043654F"/>
    <w:rsid w:val="004366F4"/>
    <w:rsid w:val="00437AD0"/>
    <w:rsid w:val="004420FC"/>
    <w:rsid w:val="00444BAC"/>
    <w:rsid w:val="00466CF5"/>
    <w:rsid w:val="00467D12"/>
    <w:rsid w:val="00483AA5"/>
    <w:rsid w:val="0048401E"/>
    <w:rsid w:val="00484266"/>
    <w:rsid w:val="00487DB6"/>
    <w:rsid w:val="00493CE9"/>
    <w:rsid w:val="00494D24"/>
    <w:rsid w:val="004A2051"/>
    <w:rsid w:val="004A21CF"/>
    <w:rsid w:val="004A418C"/>
    <w:rsid w:val="004A534C"/>
    <w:rsid w:val="004B6FD4"/>
    <w:rsid w:val="004C11D0"/>
    <w:rsid w:val="004C57A2"/>
    <w:rsid w:val="004C63CF"/>
    <w:rsid w:val="004D0C72"/>
    <w:rsid w:val="004D2EA3"/>
    <w:rsid w:val="004D57CE"/>
    <w:rsid w:val="004E58CF"/>
    <w:rsid w:val="004E764E"/>
    <w:rsid w:val="004F02A4"/>
    <w:rsid w:val="004F5184"/>
    <w:rsid w:val="005001A0"/>
    <w:rsid w:val="005103BA"/>
    <w:rsid w:val="00516E55"/>
    <w:rsid w:val="0052157D"/>
    <w:rsid w:val="0052213F"/>
    <w:rsid w:val="00523E13"/>
    <w:rsid w:val="00524D3D"/>
    <w:rsid w:val="00525A14"/>
    <w:rsid w:val="00532F7B"/>
    <w:rsid w:val="00543669"/>
    <w:rsid w:val="00544D17"/>
    <w:rsid w:val="00546DF9"/>
    <w:rsid w:val="0054709C"/>
    <w:rsid w:val="00547A9F"/>
    <w:rsid w:val="00547C06"/>
    <w:rsid w:val="005518C9"/>
    <w:rsid w:val="00562247"/>
    <w:rsid w:val="0056288C"/>
    <w:rsid w:val="00566DE6"/>
    <w:rsid w:val="005675A4"/>
    <w:rsid w:val="0057495F"/>
    <w:rsid w:val="005758BE"/>
    <w:rsid w:val="005758F7"/>
    <w:rsid w:val="0058196B"/>
    <w:rsid w:val="00591C9E"/>
    <w:rsid w:val="00595D68"/>
    <w:rsid w:val="00596298"/>
    <w:rsid w:val="005A14A8"/>
    <w:rsid w:val="005A7B08"/>
    <w:rsid w:val="005B6B36"/>
    <w:rsid w:val="005C1812"/>
    <w:rsid w:val="005D5CC5"/>
    <w:rsid w:val="005D76FF"/>
    <w:rsid w:val="005E3A41"/>
    <w:rsid w:val="005E3CD8"/>
    <w:rsid w:val="005E3DDD"/>
    <w:rsid w:val="006038B8"/>
    <w:rsid w:val="00605E17"/>
    <w:rsid w:val="00611CC6"/>
    <w:rsid w:val="00621059"/>
    <w:rsid w:val="00625966"/>
    <w:rsid w:val="00646DC3"/>
    <w:rsid w:val="006476C8"/>
    <w:rsid w:val="00651A79"/>
    <w:rsid w:val="00653D79"/>
    <w:rsid w:val="0065638B"/>
    <w:rsid w:val="0066243E"/>
    <w:rsid w:val="00666EE2"/>
    <w:rsid w:val="0067125A"/>
    <w:rsid w:val="00672275"/>
    <w:rsid w:val="00673ADF"/>
    <w:rsid w:val="0067426B"/>
    <w:rsid w:val="006748D4"/>
    <w:rsid w:val="00675395"/>
    <w:rsid w:val="00676296"/>
    <w:rsid w:val="00680415"/>
    <w:rsid w:val="00687F01"/>
    <w:rsid w:val="00690860"/>
    <w:rsid w:val="00693DAF"/>
    <w:rsid w:val="006A07EF"/>
    <w:rsid w:val="006B380F"/>
    <w:rsid w:val="006B6DA6"/>
    <w:rsid w:val="006B780E"/>
    <w:rsid w:val="006C1A9C"/>
    <w:rsid w:val="006C23E5"/>
    <w:rsid w:val="006C4CBB"/>
    <w:rsid w:val="006C580C"/>
    <w:rsid w:val="006C6C09"/>
    <w:rsid w:val="006E4FA9"/>
    <w:rsid w:val="006E64FF"/>
    <w:rsid w:val="00711643"/>
    <w:rsid w:val="00713B9F"/>
    <w:rsid w:val="0073063E"/>
    <w:rsid w:val="00731927"/>
    <w:rsid w:val="007405DB"/>
    <w:rsid w:val="00744641"/>
    <w:rsid w:val="00754B9E"/>
    <w:rsid w:val="0075769F"/>
    <w:rsid w:val="007677D1"/>
    <w:rsid w:val="00770995"/>
    <w:rsid w:val="00773361"/>
    <w:rsid w:val="00775DC4"/>
    <w:rsid w:val="007809E1"/>
    <w:rsid w:val="007809F9"/>
    <w:rsid w:val="00783094"/>
    <w:rsid w:val="00791E37"/>
    <w:rsid w:val="00796266"/>
    <w:rsid w:val="007A0FC1"/>
    <w:rsid w:val="007A1838"/>
    <w:rsid w:val="007A6958"/>
    <w:rsid w:val="007A7367"/>
    <w:rsid w:val="007B2068"/>
    <w:rsid w:val="007C1B21"/>
    <w:rsid w:val="007C67A8"/>
    <w:rsid w:val="007C6D3C"/>
    <w:rsid w:val="007D104F"/>
    <w:rsid w:val="007D591F"/>
    <w:rsid w:val="007E083B"/>
    <w:rsid w:val="007E719B"/>
    <w:rsid w:val="007E7A75"/>
    <w:rsid w:val="007F75DF"/>
    <w:rsid w:val="008008A2"/>
    <w:rsid w:val="008046FC"/>
    <w:rsid w:val="0081139C"/>
    <w:rsid w:val="008140E2"/>
    <w:rsid w:val="008149F9"/>
    <w:rsid w:val="00816D33"/>
    <w:rsid w:val="00844C46"/>
    <w:rsid w:val="008514D6"/>
    <w:rsid w:val="00852C9C"/>
    <w:rsid w:val="00853CEC"/>
    <w:rsid w:val="00860251"/>
    <w:rsid w:val="00865C67"/>
    <w:rsid w:val="0087566B"/>
    <w:rsid w:val="00876673"/>
    <w:rsid w:val="008850E4"/>
    <w:rsid w:val="00885A61"/>
    <w:rsid w:val="00890F1C"/>
    <w:rsid w:val="008A41A6"/>
    <w:rsid w:val="008C5C34"/>
    <w:rsid w:val="008C682B"/>
    <w:rsid w:val="008D7940"/>
    <w:rsid w:val="008E04A5"/>
    <w:rsid w:val="008E5D42"/>
    <w:rsid w:val="009031E7"/>
    <w:rsid w:val="009040BF"/>
    <w:rsid w:val="00905C67"/>
    <w:rsid w:val="00906BA7"/>
    <w:rsid w:val="0090725A"/>
    <w:rsid w:val="009107E9"/>
    <w:rsid w:val="00914AE3"/>
    <w:rsid w:val="0092556C"/>
    <w:rsid w:val="00931D1E"/>
    <w:rsid w:val="009350CF"/>
    <w:rsid w:val="00935D1E"/>
    <w:rsid w:val="00937CBA"/>
    <w:rsid w:val="009428B0"/>
    <w:rsid w:val="009466B7"/>
    <w:rsid w:val="009524ED"/>
    <w:rsid w:val="0096109F"/>
    <w:rsid w:val="00961F11"/>
    <w:rsid w:val="0096677E"/>
    <w:rsid w:val="00970559"/>
    <w:rsid w:val="00970745"/>
    <w:rsid w:val="009718BE"/>
    <w:rsid w:val="00980895"/>
    <w:rsid w:val="00983555"/>
    <w:rsid w:val="009A0219"/>
    <w:rsid w:val="009A2674"/>
    <w:rsid w:val="009A4D1C"/>
    <w:rsid w:val="009B0D07"/>
    <w:rsid w:val="009B3A3A"/>
    <w:rsid w:val="009B727B"/>
    <w:rsid w:val="009B7AB5"/>
    <w:rsid w:val="009C5350"/>
    <w:rsid w:val="009C56A9"/>
    <w:rsid w:val="009D039A"/>
    <w:rsid w:val="009D169C"/>
    <w:rsid w:val="009D40A4"/>
    <w:rsid w:val="009D5F7B"/>
    <w:rsid w:val="009E4968"/>
    <w:rsid w:val="009E51D4"/>
    <w:rsid w:val="009E7F17"/>
    <w:rsid w:val="009F17A6"/>
    <w:rsid w:val="00A01C4E"/>
    <w:rsid w:val="00A0460A"/>
    <w:rsid w:val="00A048C1"/>
    <w:rsid w:val="00A058FA"/>
    <w:rsid w:val="00A10FD0"/>
    <w:rsid w:val="00A143C6"/>
    <w:rsid w:val="00A20CF2"/>
    <w:rsid w:val="00A24311"/>
    <w:rsid w:val="00A350E3"/>
    <w:rsid w:val="00A476E1"/>
    <w:rsid w:val="00A5016B"/>
    <w:rsid w:val="00A50E92"/>
    <w:rsid w:val="00A53649"/>
    <w:rsid w:val="00A55942"/>
    <w:rsid w:val="00A62D5E"/>
    <w:rsid w:val="00A64577"/>
    <w:rsid w:val="00A64589"/>
    <w:rsid w:val="00A6570B"/>
    <w:rsid w:val="00A66C7F"/>
    <w:rsid w:val="00A74346"/>
    <w:rsid w:val="00A76744"/>
    <w:rsid w:val="00A87555"/>
    <w:rsid w:val="00A92BD5"/>
    <w:rsid w:val="00AA2DC9"/>
    <w:rsid w:val="00AA6BD1"/>
    <w:rsid w:val="00AB1511"/>
    <w:rsid w:val="00AB404E"/>
    <w:rsid w:val="00AC52A9"/>
    <w:rsid w:val="00AD20A1"/>
    <w:rsid w:val="00AE2CD4"/>
    <w:rsid w:val="00AE3239"/>
    <w:rsid w:val="00AE353B"/>
    <w:rsid w:val="00AE3AAA"/>
    <w:rsid w:val="00AE69C7"/>
    <w:rsid w:val="00AF0606"/>
    <w:rsid w:val="00AF1E34"/>
    <w:rsid w:val="00AF49DF"/>
    <w:rsid w:val="00AF50B9"/>
    <w:rsid w:val="00AF5862"/>
    <w:rsid w:val="00B0007F"/>
    <w:rsid w:val="00B02BF2"/>
    <w:rsid w:val="00B04F27"/>
    <w:rsid w:val="00B14CDC"/>
    <w:rsid w:val="00B211E7"/>
    <w:rsid w:val="00B262C2"/>
    <w:rsid w:val="00B27FD9"/>
    <w:rsid w:val="00B30076"/>
    <w:rsid w:val="00B35817"/>
    <w:rsid w:val="00B53E2C"/>
    <w:rsid w:val="00B62E2E"/>
    <w:rsid w:val="00B74891"/>
    <w:rsid w:val="00B76038"/>
    <w:rsid w:val="00B83DF5"/>
    <w:rsid w:val="00B87661"/>
    <w:rsid w:val="00B87D3A"/>
    <w:rsid w:val="00B91923"/>
    <w:rsid w:val="00B91BB9"/>
    <w:rsid w:val="00B925D0"/>
    <w:rsid w:val="00BA581A"/>
    <w:rsid w:val="00BA5A0B"/>
    <w:rsid w:val="00BA6046"/>
    <w:rsid w:val="00BD1317"/>
    <w:rsid w:val="00BD1845"/>
    <w:rsid w:val="00BD1EF8"/>
    <w:rsid w:val="00BD3313"/>
    <w:rsid w:val="00BD510D"/>
    <w:rsid w:val="00BE0ED6"/>
    <w:rsid w:val="00BE10D4"/>
    <w:rsid w:val="00BE18DD"/>
    <w:rsid w:val="00BE46D4"/>
    <w:rsid w:val="00BE4F96"/>
    <w:rsid w:val="00BF4966"/>
    <w:rsid w:val="00BF49E3"/>
    <w:rsid w:val="00BF6A39"/>
    <w:rsid w:val="00C0459E"/>
    <w:rsid w:val="00C04ED9"/>
    <w:rsid w:val="00C05F3E"/>
    <w:rsid w:val="00C07AF7"/>
    <w:rsid w:val="00C156BD"/>
    <w:rsid w:val="00C17584"/>
    <w:rsid w:val="00C24DB8"/>
    <w:rsid w:val="00C315C1"/>
    <w:rsid w:val="00C327D5"/>
    <w:rsid w:val="00C36E33"/>
    <w:rsid w:val="00C41A06"/>
    <w:rsid w:val="00C42612"/>
    <w:rsid w:val="00C43CE5"/>
    <w:rsid w:val="00C47A17"/>
    <w:rsid w:val="00C50AC7"/>
    <w:rsid w:val="00C50EE4"/>
    <w:rsid w:val="00C537D0"/>
    <w:rsid w:val="00C87DAE"/>
    <w:rsid w:val="00CA09F6"/>
    <w:rsid w:val="00CA1791"/>
    <w:rsid w:val="00CA71D2"/>
    <w:rsid w:val="00CB0174"/>
    <w:rsid w:val="00CC1896"/>
    <w:rsid w:val="00CC3196"/>
    <w:rsid w:val="00CC7B44"/>
    <w:rsid w:val="00CD4B14"/>
    <w:rsid w:val="00CE3174"/>
    <w:rsid w:val="00CE3A2D"/>
    <w:rsid w:val="00CE6B40"/>
    <w:rsid w:val="00D00FB0"/>
    <w:rsid w:val="00D025BB"/>
    <w:rsid w:val="00D05075"/>
    <w:rsid w:val="00D07361"/>
    <w:rsid w:val="00D112A5"/>
    <w:rsid w:val="00D137FC"/>
    <w:rsid w:val="00D13A63"/>
    <w:rsid w:val="00D15BC7"/>
    <w:rsid w:val="00D2074A"/>
    <w:rsid w:val="00D22741"/>
    <w:rsid w:val="00D2586F"/>
    <w:rsid w:val="00D407A7"/>
    <w:rsid w:val="00D41301"/>
    <w:rsid w:val="00D44718"/>
    <w:rsid w:val="00D61013"/>
    <w:rsid w:val="00D8237B"/>
    <w:rsid w:val="00D83A0E"/>
    <w:rsid w:val="00D862DF"/>
    <w:rsid w:val="00D8635A"/>
    <w:rsid w:val="00D90353"/>
    <w:rsid w:val="00D9064E"/>
    <w:rsid w:val="00D94E11"/>
    <w:rsid w:val="00D97A8E"/>
    <w:rsid w:val="00DA3885"/>
    <w:rsid w:val="00DA3D65"/>
    <w:rsid w:val="00DA4F9C"/>
    <w:rsid w:val="00DA5863"/>
    <w:rsid w:val="00DA779D"/>
    <w:rsid w:val="00DB0EE2"/>
    <w:rsid w:val="00DB0FFC"/>
    <w:rsid w:val="00DB1A2F"/>
    <w:rsid w:val="00DB68AB"/>
    <w:rsid w:val="00DC05CB"/>
    <w:rsid w:val="00DC1F8D"/>
    <w:rsid w:val="00DD185D"/>
    <w:rsid w:val="00DD1E43"/>
    <w:rsid w:val="00DD4228"/>
    <w:rsid w:val="00DD50B9"/>
    <w:rsid w:val="00DE015C"/>
    <w:rsid w:val="00DE7543"/>
    <w:rsid w:val="00DF1FC4"/>
    <w:rsid w:val="00DF286C"/>
    <w:rsid w:val="00DF3105"/>
    <w:rsid w:val="00DF3AB6"/>
    <w:rsid w:val="00E0173A"/>
    <w:rsid w:val="00E03FBF"/>
    <w:rsid w:val="00E17ACA"/>
    <w:rsid w:val="00E232F5"/>
    <w:rsid w:val="00E34272"/>
    <w:rsid w:val="00E35F58"/>
    <w:rsid w:val="00E4462B"/>
    <w:rsid w:val="00E47677"/>
    <w:rsid w:val="00E535D3"/>
    <w:rsid w:val="00E6168D"/>
    <w:rsid w:val="00E62058"/>
    <w:rsid w:val="00E62B53"/>
    <w:rsid w:val="00E637FF"/>
    <w:rsid w:val="00E63F4B"/>
    <w:rsid w:val="00E6427B"/>
    <w:rsid w:val="00E7450E"/>
    <w:rsid w:val="00E774B9"/>
    <w:rsid w:val="00E80FAA"/>
    <w:rsid w:val="00E8112F"/>
    <w:rsid w:val="00E900FB"/>
    <w:rsid w:val="00E90CFA"/>
    <w:rsid w:val="00E91732"/>
    <w:rsid w:val="00E927BF"/>
    <w:rsid w:val="00E94329"/>
    <w:rsid w:val="00E97223"/>
    <w:rsid w:val="00EA39B2"/>
    <w:rsid w:val="00EA55D0"/>
    <w:rsid w:val="00EA6648"/>
    <w:rsid w:val="00EB1B3B"/>
    <w:rsid w:val="00EB5351"/>
    <w:rsid w:val="00EB6DCA"/>
    <w:rsid w:val="00EC561D"/>
    <w:rsid w:val="00EC76BC"/>
    <w:rsid w:val="00ED06D3"/>
    <w:rsid w:val="00ED12E8"/>
    <w:rsid w:val="00ED1481"/>
    <w:rsid w:val="00ED46F4"/>
    <w:rsid w:val="00EE013C"/>
    <w:rsid w:val="00EE59EC"/>
    <w:rsid w:val="00EF063F"/>
    <w:rsid w:val="00EF1046"/>
    <w:rsid w:val="00EF180B"/>
    <w:rsid w:val="00EF7AE2"/>
    <w:rsid w:val="00F057CB"/>
    <w:rsid w:val="00F112C2"/>
    <w:rsid w:val="00F1779F"/>
    <w:rsid w:val="00F20E7F"/>
    <w:rsid w:val="00F2146C"/>
    <w:rsid w:val="00F222A3"/>
    <w:rsid w:val="00F26D32"/>
    <w:rsid w:val="00F31A10"/>
    <w:rsid w:val="00F335A9"/>
    <w:rsid w:val="00F370E1"/>
    <w:rsid w:val="00F419A0"/>
    <w:rsid w:val="00F4323D"/>
    <w:rsid w:val="00F44628"/>
    <w:rsid w:val="00F510E6"/>
    <w:rsid w:val="00F56785"/>
    <w:rsid w:val="00F56FD0"/>
    <w:rsid w:val="00F57821"/>
    <w:rsid w:val="00F6066C"/>
    <w:rsid w:val="00F83FB6"/>
    <w:rsid w:val="00F84F0C"/>
    <w:rsid w:val="00F91E9F"/>
    <w:rsid w:val="00F92D40"/>
    <w:rsid w:val="00F96C0C"/>
    <w:rsid w:val="00FA2ABD"/>
    <w:rsid w:val="00FA63E6"/>
    <w:rsid w:val="00FA72A7"/>
    <w:rsid w:val="00FA7E9D"/>
    <w:rsid w:val="00FB0A4B"/>
    <w:rsid w:val="00FB57AF"/>
    <w:rsid w:val="00FC37DE"/>
    <w:rsid w:val="00FC4FB3"/>
    <w:rsid w:val="00FC5FA6"/>
    <w:rsid w:val="00FD0459"/>
    <w:rsid w:val="00FD474F"/>
    <w:rsid w:val="00FE04F1"/>
    <w:rsid w:val="00FE082C"/>
    <w:rsid w:val="00FE3C9E"/>
    <w:rsid w:val="00FE51E3"/>
    <w:rsid w:val="00FE70CE"/>
    <w:rsid w:val="00FE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C6CDD"/>
  <w15:docId w15:val="{8CA30E73-CA68-4746-8B04-8E7758E1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F91E9F"/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EC561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03EE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Naslovknjige">
    <w:name w:val="Book Title"/>
    <w:basedOn w:val="Privzetapisavaodstavka"/>
    <w:uiPriority w:val="33"/>
    <w:qFormat/>
    <w:rsid w:val="00EC561D"/>
    <w:rPr>
      <w:b/>
      <w:bCs/>
      <w:smallCaps/>
      <w:spacing w:val="5"/>
    </w:rPr>
  </w:style>
  <w:style w:type="character" w:customStyle="1" w:styleId="Naslov1Znak">
    <w:name w:val="Naslov 1 Znak"/>
    <w:basedOn w:val="Privzetapisavaodstavka"/>
    <w:link w:val="Naslov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20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avaden"/>
    <w:next w:val="Navaden"/>
    <w:link w:val="NaslovZnak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FC5FA6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7677D1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link w:val="teilgZnak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link w:val="teifwCatchZnak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890F1C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680415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FC5FA6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9A2674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890F1C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FC5FA6"/>
    <w:rPr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avaden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FC5FA6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9E496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9E4968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9E4968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157ED6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6570B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6570B"/>
    <w:rPr>
      <w:vertAlign w:val="superscript"/>
    </w:rPr>
  </w:style>
  <w:style w:type="character" w:customStyle="1" w:styleId="teiquote">
    <w:name w:val="tei:quote"/>
    <w:basedOn w:val="teiq"/>
    <w:qFormat/>
    <w:rsid w:val="00680415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link w:val="teifwPageNumZnak"/>
    <w:qFormat/>
    <w:rsid w:val="00525A14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5A14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2A4962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C24DB8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C24DB8"/>
  </w:style>
  <w:style w:type="paragraph" w:customStyle="1" w:styleId="Vsebinatabele">
    <w:name w:val="Vsebina tabele"/>
    <w:basedOn w:val="Navaden"/>
    <w:rsid w:val="00C24DB8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teicloser">
    <w:name w:val="tei:closer"/>
    <w:basedOn w:val="Zakljunipozdrav"/>
    <w:link w:val="teicloserZnak"/>
    <w:qFormat/>
    <w:rsid w:val="00B211E7"/>
    <w:rPr>
      <w:color w:val="4F81BD" w:themeColor="accent1"/>
    </w:rPr>
  </w:style>
  <w:style w:type="paragraph" w:styleId="Zakljunipozdrav">
    <w:name w:val="Closing"/>
    <w:basedOn w:val="Navaden"/>
    <w:link w:val="ZakljunipozdravZnak"/>
    <w:uiPriority w:val="99"/>
    <w:semiHidden/>
    <w:unhideWhenUsed/>
    <w:rsid w:val="00B211E7"/>
    <w:pPr>
      <w:spacing w:after="0" w:line="240" w:lineRule="auto"/>
      <w:ind w:left="4252"/>
    </w:pPr>
  </w:style>
  <w:style w:type="character" w:customStyle="1" w:styleId="ZakljunipozdravZnak">
    <w:name w:val="Zaključni pozdrav Znak"/>
    <w:basedOn w:val="Privzetapisavaodstavka"/>
    <w:link w:val="Zakljunipozdrav"/>
    <w:uiPriority w:val="99"/>
    <w:semiHidden/>
    <w:rsid w:val="00B211E7"/>
    <w:rPr>
      <w:rFonts w:asciiTheme="majorHAnsi" w:hAnsiTheme="majorHAnsi"/>
      <w:sz w:val="26"/>
    </w:rPr>
  </w:style>
  <w:style w:type="character" w:customStyle="1" w:styleId="teicloserZnak">
    <w:name w:val="tei:closer Znak"/>
    <w:basedOn w:val="ZakljunipozdravZnak"/>
    <w:link w:val="teicloser"/>
    <w:rsid w:val="00B211E7"/>
    <w:rPr>
      <w:rFonts w:asciiTheme="majorHAnsi" w:hAnsiTheme="majorHAnsi"/>
      <w:color w:val="4F81BD" w:themeColor="accent1"/>
      <w:sz w:val="26"/>
    </w:rPr>
  </w:style>
  <w:style w:type="paragraph" w:customStyle="1" w:styleId="teiab">
    <w:name w:val="tei:ab"/>
    <w:basedOn w:val="Navaden"/>
    <w:link w:val="teiabZnak"/>
    <w:qFormat/>
    <w:rsid w:val="00F1779F"/>
  </w:style>
  <w:style w:type="character" w:customStyle="1" w:styleId="teilgZnak">
    <w:name w:val="tei:lg Znak"/>
    <w:basedOn w:val="Privzetapisavaodstavka"/>
    <w:link w:val="teilg"/>
    <w:uiPriority w:val="99"/>
    <w:rsid w:val="00F1779F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customStyle="1" w:styleId="teifwCatchZnak">
    <w:name w:val="tei:fwCatch Znak"/>
    <w:basedOn w:val="teilgZnak"/>
    <w:link w:val="teifwCatch"/>
    <w:uiPriority w:val="99"/>
    <w:rsid w:val="00F1779F"/>
    <w:rPr>
      <w:rFonts w:ascii="Times New Roman" w:eastAsia="MS Mincho" w:hAnsi="Times New Roman" w:cs="Times New Roman"/>
      <w:color w:val="0070C0"/>
      <w:sz w:val="26"/>
      <w:szCs w:val="24"/>
      <w:lang w:val="en-GB" w:eastAsia="ja-JP"/>
    </w:rPr>
  </w:style>
  <w:style w:type="character" w:customStyle="1" w:styleId="teifwPageNumZnak">
    <w:name w:val="tei:fwPageNum Znak"/>
    <w:basedOn w:val="teifwCatchZnak"/>
    <w:link w:val="teifwPageNum"/>
    <w:rsid w:val="00F1779F"/>
    <w:rPr>
      <w:rFonts w:ascii="Times New Roman" w:eastAsia="MS Mincho" w:hAnsi="Times New Roman" w:cs="Times New Roman"/>
      <w:color w:val="C00000"/>
      <w:sz w:val="26"/>
      <w:szCs w:val="24"/>
      <w:lang w:val="en-GB" w:eastAsia="ja-JP"/>
    </w:rPr>
  </w:style>
  <w:style w:type="character" w:customStyle="1" w:styleId="teiabZnak">
    <w:name w:val="tei:ab Znak"/>
    <w:basedOn w:val="teifwPageNumZnak"/>
    <w:link w:val="teiab"/>
    <w:rsid w:val="00F1779F"/>
    <w:rPr>
      <w:rFonts w:asciiTheme="majorHAnsi" w:eastAsia="MS Mincho" w:hAnsiTheme="majorHAnsi" w:cs="Times New Roman"/>
      <w:color w:val="C00000"/>
      <w:sz w:val="26"/>
      <w:szCs w:val="24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E00B2-4167-44E1-8B66-154A82AF7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42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IJS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Tomaz Erjavec</dc:creator>
  <cp:lastModifiedBy>Nina Ditmajer</cp:lastModifiedBy>
  <cp:revision>5</cp:revision>
  <dcterms:created xsi:type="dcterms:W3CDTF">2021-11-22T09:17:00Z</dcterms:created>
  <dcterms:modified xsi:type="dcterms:W3CDTF">2021-11-22T09:58:00Z</dcterms:modified>
</cp:coreProperties>
</file>