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BDE" w:rsidRPr="005F5F59" w:rsidRDefault="00BE7BDE" w:rsidP="00BE7BDE">
      <w:pPr>
        <w:rPr>
          <w:szCs w:val="26"/>
        </w:rPr>
      </w:pPr>
      <w:r w:rsidRPr="005F5F59">
        <w:rPr>
          <w:szCs w:val="26"/>
        </w:rPr>
        <w:t>/5/</w:t>
      </w:r>
    </w:p>
    <w:p w:rsidR="00237BED" w:rsidRPr="005F5F59" w:rsidRDefault="00A168D6" w:rsidP="00692831">
      <w:pPr>
        <w:pStyle w:val="Naslov1"/>
      </w:pPr>
      <w:r>
        <w:t>e</w:t>
      </w:r>
      <w:r w:rsidR="00BE7BDE" w:rsidRPr="005F5F59">
        <w:t>tes</w:t>
      </w:r>
    </w:p>
    <w:p w:rsidR="00BE7BDE" w:rsidRPr="005F5F59" w:rsidRDefault="00BE7BDE" w:rsidP="00001E6D">
      <w:pPr>
        <w:pStyle w:val="Naslov1"/>
      </w:pPr>
      <w:r w:rsidRPr="005F5F59">
        <w:t>Incipiuntur Cantiones</w:t>
      </w:r>
    </w:p>
    <w:p w:rsidR="00BE7BDE" w:rsidRDefault="00C565FA" w:rsidP="00001E6D">
      <w:pPr>
        <w:pStyle w:val="Naslov1"/>
      </w:pPr>
      <w:r>
        <w:t>Mortual</w:t>
      </w:r>
      <w:bookmarkStart w:id="0" w:name="_GoBack"/>
      <w:bookmarkEnd w:id="0"/>
      <w:r w:rsidR="00BE7BDE" w:rsidRPr="005F5F59">
        <w:t>es.</w:t>
      </w:r>
    </w:p>
    <w:p w:rsidR="00001E6D" w:rsidRPr="005F5F59" w:rsidRDefault="00001E6D">
      <w:pPr>
        <w:rPr>
          <w:szCs w:val="26"/>
        </w:rPr>
      </w:pPr>
    </w:p>
    <w:p w:rsidR="00BE7BDE" w:rsidRPr="005F5F59" w:rsidRDefault="00BE7BDE" w:rsidP="00001E6D">
      <w:pPr>
        <w:pStyle w:val="Naslov2"/>
      </w:pPr>
      <w:r w:rsidRPr="005F5F59">
        <w:t>Prva Peszen.</w:t>
      </w:r>
    </w:p>
    <w:p w:rsidR="00BE7BDE" w:rsidRPr="005F5F59" w:rsidRDefault="00BE7BDE">
      <w:pPr>
        <w:rPr>
          <w:szCs w:val="26"/>
        </w:rPr>
      </w:pPr>
    </w:p>
    <w:p w:rsidR="00001E6D" w:rsidRDefault="00BE7BDE" w:rsidP="005825EA">
      <w:pPr>
        <w:pStyle w:val="teiab"/>
        <w:rPr>
          <w:rStyle w:val="teigap"/>
        </w:rPr>
      </w:pPr>
      <w:r w:rsidRPr="005F5F59">
        <w:t>Oszlobodo szam sze seodl</w:t>
      </w:r>
      <w:r w:rsidR="00001E6D">
        <w:t>et</w:t>
      </w:r>
      <w:r w:rsidR="00001E6D" w:rsidRPr="00001E6D">
        <w:rPr>
          <w:rStyle w:val="teigap"/>
        </w:rPr>
        <w:t>???</w:t>
      </w:r>
      <w:r w:rsidR="00001E6D">
        <w:rPr>
          <w:rStyle w:val="teigap"/>
        </w:rPr>
        <w:br/>
      </w:r>
      <w:r w:rsidRPr="005F5F59">
        <w:t xml:space="preserve">ne szmrti, i meritüvas szam </w:t>
      </w:r>
      <w:r w:rsidR="00001E6D">
        <w:t xml:space="preserve">sze </w:t>
      </w:r>
      <w:r w:rsidRPr="00001E6D">
        <w:rPr>
          <w:rStyle w:val="teigap"/>
        </w:rPr>
        <w:t>???</w:t>
      </w:r>
      <w:r w:rsidR="00001E6D">
        <w:rPr>
          <w:rStyle w:val="teigap"/>
        </w:rPr>
        <w:br/>
      </w:r>
      <w:r w:rsidRPr="005F5F59">
        <w:t xml:space="preserve">ſze me nevoule, od Greiha, </w:t>
      </w:r>
      <w:r w:rsidR="00001E6D">
        <w:rPr>
          <w:rStyle w:val="teigap"/>
        </w:rPr>
        <w:t>???</w:t>
      </w:r>
      <w:r w:rsidR="00001E6D">
        <w:rPr>
          <w:rStyle w:val="teigap"/>
        </w:rPr>
        <w:br/>
      </w:r>
      <w:r w:rsidRPr="005F5F59">
        <w:t xml:space="preserve">Cialarna szveita, vekivecsna </w:t>
      </w:r>
      <w:r w:rsidRPr="00001E6D">
        <w:rPr>
          <w:rStyle w:val="teigap"/>
        </w:rPr>
        <w:t>???</w:t>
      </w:r>
    </w:p>
    <w:p w:rsidR="00BE7BDE" w:rsidRPr="005F5F59" w:rsidRDefault="00BE7BDE">
      <w:pPr>
        <w:rPr>
          <w:szCs w:val="26"/>
        </w:rPr>
      </w:pPr>
      <w:r w:rsidRPr="005F5F59">
        <w:rPr>
          <w:szCs w:val="26"/>
        </w:rPr>
        <w:t xml:space="preserve">Düso preporacsam jasz </w:t>
      </w:r>
      <w:r w:rsidRPr="00001E6D">
        <w:rPr>
          <w:rStyle w:val="teigap"/>
        </w:rPr>
        <w:t>???</w:t>
      </w:r>
      <w:r w:rsidR="00001E6D">
        <w:rPr>
          <w:rStyle w:val="teigap"/>
        </w:rPr>
        <w:br/>
      </w:r>
      <w:r w:rsidRPr="005F5F59">
        <w:rPr>
          <w:szCs w:val="26"/>
        </w:rPr>
        <w:t>Bougi Geilome oszta</w:t>
      </w:r>
      <w:r w:rsidRPr="00001E6D">
        <w:rPr>
          <w:rStyle w:val="teigap"/>
        </w:rPr>
        <w:t>???</w:t>
      </w:r>
      <w:r w:rsidRPr="005F5F59">
        <w:rPr>
          <w:szCs w:val="26"/>
        </w:rPr>
        <w:t xml:space="preserve"> </w:t>
      </w:r>
      <w:r w:rsidRPr="00001E6D">
        <w:rPr>
          <w:rStyle w:val="teigap"/>
        </w:rPr>
        <w:t>???</w:t>
      </w:r>
      <w:r w:rsidR="00001E6D">
        <w:rPr>
          <w:rStyle w:val="teigap"/>
        </w:rPr>
        <w:br/>
      </w:r>
      <w:r w:rsidRPr="005F5F59">
        <w:rPr>
          <w:szCs w:val="26"/>
        </w:rPr>
        <w:t xml:space="preserve">Zemli </w:t>
      </w:r>
      <w:r w:rsidRPr="00001E6D">
        <w:rPr>
          <w:rStyle w:val="teigap"/>
        </w:rPr>
        <w:t>???</w:t>
      </w:r>
      <w:r w:rsidRPr="005F5F59">
        <w:rPr>
          <w:szCs w:val="26"/>
        </w:rPr>
        <w:t xml:space="preserve"> loga te </w:t>
      </w:r>
      <w:r w:rsidRPr="00001E6D">
        <w:rPr>
          <w:rStyle w:val="teigap"/>
        </w:rPr>
        <w:t>???</w:t>
      </w:r>
      <w:r w:rsidR="00001E6D">
        <w:rPr>
          <w:rStyle w:val="teigap"/>
        </w:rPr>
        <w:br/>
      </w:r>
      <w:r w:rsidRPr="005F5F59">
        <w:rPr>
          <w:szCs w:val="26"/>
        </w:rPr>
        <w:t>jn so</w:t>
      </w:r>
      <w:r w:rsidR="00001E6D">
        <w:rPr>
          <w:szCs w:val="26"/>
        </w:rPr>
        <w:t>in</w:t>
      </w:r>
      <w:r w:rsidRPr="005F5F59">
        <w:rPr>
          <w:szCs w:val="26"/>
        </w:rPr>
        <w:t>, steri sivejo nanjem.</w:t>
      </w:r>
    </w:p>
    <w:p w:rsidR="00BE7BDE" w:rsidRPr="005F5F59" w:rsidRDefault="00BE7BDE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BE7BDE" w:rsidRPr="005F5F59" w:rsidRDefault="00BE7BDE">
      <w:pPr>
        <w:rPr>
          <w:szCs w:val="26"/>
        </w:rPr>
      </w:pPr>
      <w:r w:rsidRPr="005F5F59">
        <w:rPr>
          <w:szCs w:val="26"/>
        </w:rPr>
        <w:lastRenderedPageBreak/>
        <w:t>/6/</w:t>
      </w:r>
    </w:p>
    <w:p w:rsidR="00BE7BDE" w:rsidRPr="005F5F59" w:rsidRDefault="00E463AE" w:rsidP="00B32787">
      <w:pPr>
        <w:pStyle w:val="teifwPageNum"/>
        <w:rPr>
          <w:szCs w:val="26"/>
        </w:rPr>
      </w:pPr>
      <w:r w:rsidRPr="005F5F59">
        <w:rPr>
          <w:szCs w:val="26"/>
        </w:rPr>
        <w:t>2</w:t>
      </w:r>
      <w:r w:rsidR="00BE7BDE" w:rsidRPr="005F5F59">
        <w:rPr>
          <w:szCs w:val="26"/>
        </w:rPr>
        <w:t>.</w:t>
      </w:r>
    </w:p>
    <w:p w:rsidR="00BE7BDE" w:rsidRPr="005F5F59" w:rsidRDefault="00BE7BDE" w:rsidP="005825EA">
      <w:pPr>
        <w:pStyle w:val="teiab"/>
      </w:pPr>
      <w:r w:rsidRPr="005F5F59">
        <w:t>Zete telne szmrti idem na vecsni si-</w:t>
      </w:r>
      <w:r w:rsidRPr="005F5F59">
        <w:br/>
        <w:t>tek, vu nezgovorjeno veszelje ino Diko,</w:t>
      </w:r>
      <w:r w:rsidRPr="005F5F59">
        <w:br/>
      </w:r>
      <w:r w:rsidR="00E463AE" w:rsidRPr="005F5F59">
        <w:t>ka je od zacsetka, Krisztus nyim napra-</w:t>
      </w:r>
      <w:r w:rsidR="00E463AE" w:rsidRPr="005F5F59">
        <w:br/>
        <w:t>vo, steri vunyem sivejo.</w:t>
      </w:r>
    </w:p>
    <w:p w:rsidR="00E463AE" w:rsidRPr="005F5F59" w:rsidRDefault="00910DC3" w:rsidP="000E7CE6">
      <w:pPr>
        <w:pStyle w:val="teiab"/>
      </w:pPr>
      <w:r w:rsidRPr="005F5F59">
        <w:t>I vüpanye jasz mam vszamogou</w:t>
      </w:r>
      <w:r w:rsidR="00E463AE" w:rsidRPr="005F5F59">
        <w:t>-</w:t>
      </w:r>
      <w:r w:rsidR="00E463AE" w:rsidRPr="005F5F59">
        <w:br/>
        <w:t>csem Krisztusi, zvelicsanye jasz mam,</w:t>
      </w:r>
      <w:r w:rsidR="00E463AE" w:rsidRPr="005F5F59">
        <w:br/>
        <w:t>vu nyega szvetoi szmrti, i veszel</w:t>
      </w:r>
      <w:r w:rsidRPr="005F5F59">
        <w:t>je jasz</w:t>
      </w:r>
      <w:r w:rsidRPr="005F5F59">
        <w:br/>
        <w:t>mam vnyegovom sztaneinyi, vek</w:t>
      </w:r>
      <w:r w:rsidR="00E463AE" w:rsidRPr="005F5F59">
        <w:t>ivecs-</w:t>
      </w:r>
      <w:r w:rsidR="00E463AE" w:rsidRPr="005F5F59">
        <w:br/>
        <w:t>nom blaisensztvi.</w:t>
      </w:r>
    </w:p>
    <w:p w:rsidR="00E463AE" w:rsidRPr="005F5F59" w:rsidRDefault="00E463AE" w:rsidP="000E7CE6">
      <w:pPr>
        <w:pStyle w:val="teiab"/>
      </w:pPr>
      <w:r w:rsidRPr="005F5F59">
        <w:t>Neima se zmosnoszti med menom</w:t>
      </w:r>
      <w:r w:rsidRPr="005F5F59">
        <w:br/>
        <w:t>pekle</w:t>
      </w:r>
      <w:r w:rsidR="00B32787" w:rsidRPr="005F5F59">
        <w:t>nszki Vrag, ni te Csalarni szveit.</w:t>
      </w:r>
      <w:r w:rsidR="00B32787" w:rsidRPr="005F5F59">
        <w:br/>
        <w:t>ni nem</w:t>
      </w:r>
      <w:r w:rsidRPr="005F5F59">
        <w:t>ilosztivni Greih, ar je teim</w:t>
      </w:r>
      <w:r w:rsidRPr="005F5F59">
        <w:br/>
        <w:t>vszeim Krisztus davno nyih moucs</w:t>
      </w:r>
      <w:r w:rsidRPr="005F5F59">
        <w:br/>
        <w:t>potro, sztom szvojom sztom szmrtjom.</w:t>
      </w:r>
    </w:p>
    <w:p w:rsidR="00E463AE" w:rsidRPr="005F5F59" w:rsidRDefault="00E463AE" w:rsidP="000E7CE6">
      <w:pPr>
        <w:pStyle w:val="teiab"/>
      </w:pPr>
      <w:r w:rsidRPr="005F5F59">
        <w:t>Ocsi Bougi jasz szam velikoj lü-</w:t>
      </w:r>
      <w:r w:rsidRPr="005F5F59">
        <w:br/>
      </w:r>
      <w:r w:rsidR="00B32787" w:rsidRPr="005F5F59">
        <w:rPr>
          <w:rStyle w:val="teiunclear"/>
          <w:szCs w:val="26"/>
        </w:rPr>
        <w:t>lubezn</w:t>
      </w:r>
      <w:r w:rsidRPr="005F5F59">
        <w:rPr>
          <w:rStyle w:val="teiunclear"/>
          <w:szCs w:val="26"/>
        </w:rPr>
        <w:t>oszti</w:t>
      </w:r>
      <w:r w:rsidRPr="005F5F59">
        <w:t xml:space="preserve"> nyega szveta Szina vouli</w:t>
      </w:r>
      <w:r w:rsidRPr="005F5F59">
        <w:br/>
        <w:t>ino miloszti, talnika me vcsini, vu</w:t>
      </w:r>
      <w:r w:rsidRPr="005F5F59">
        <w:br/>
      </w:r>
      <w:r w:rsidR="00B32787" w:rsidRPr="005F5F59">
        <w:t>szv</w:t>
      </w:r>
      <w:r w:rsidRPr="005F5F59">
        <w:t>ojem Kralesztvi, vekivecsnom</w:t>
      </w:r>
      <w:r w:rsidRPr="005F5F59">
        <w:br/>
        <w:t>Kersensztvi.</w:t>
      </w:r>
    </w:p>
    <w:p w:rsidR="00E463AE" w:rsidRPr="005F5F59" w:rsidRDefault="00B32787" w:rsidP="000E7CE6">
      <w:pPr>
        <w:pStyle w:val="teiab"/>
      </w:pPr>
      <w:r w:rsidRPr="005F5F59">
        <w:t>Boidi tebi hvala vu Nebe</w:t>
      </w:r>
      <w:r w:rsidR="00E463AE" w:rsidRPr="005F5F59">
        <w:t>szaj</w:t>
      </w:r>
      <w:r w:rsidR="00E463AE" w:rsidRPr="005F5F59">
        <w:br/>
      </w:r>
      <w:r w:rsidRPr="005F5F59">
        <w:t>Goszpon Boug, i postenye tebi. od</w:t>
      </w:r>
      <w:r w:rsidR="00E463AE" w:rsidRPr="005F5F59">
        <w:t>kü-</w:t>
      </w:r>
    </w:p>
    <w:p w:rsidR="00E463AE" w:rsidRPr="005F5F59" w:rsidRDefault="00E463AE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E463AE" w:rsidRPr="005F5F59" w:rsidRDefault="00E463AE">
      <w:pPr>
        <w:rPr>
          <w:szCs w:val="26"/>
        </w:rPr>
      </w:pPr>
      <w:r w:rsidRPr="005F5F59">
        <w:rPr>
          <w:szCs w:val="26"/>
        </w:rPr>
        <w:lastRenderedPageBreak/>
        <w:t>/7/</w:t>
      </w:r>
    </w:p>
    <w:p w:rsidR="00E463AE" w:rsidRPr="005F5F59" w:rsidRDefault="00E463AE" w:rsidP="00B32787">
      <w:pPr>
        <w:pStyle w:val="teifwPageNum"/>
        <w:rPr>
          <w:szCs w:val="26"/>
        </w:rPr>
      </w:pPr>
      <w:r w:rsidRPr="005F5F59">
        <w:rPr>
          <w:szCs w:val="26"/>
        </w:rPr>
        <w:t>3.</w:t>
      </w:r>
    </w:p>
    <w:p w:rsidR="000E7CE6" w:rsidRDefault="00E463AE" w:rsidP="000E7CE6">
      <w:pPr>
        <w:pStyle w:val="teiab"/>
      </w:pPr>
      <w:r w:rsidRPr="005F5F59">
        <w:t>piteo szin Bosi, puno szveto Troisztvo,</w:t>
      </w:r>
      <w:r w:rsidRPr="005F5F59">
        <w:br/>
        <w:t xml:space="preserve">jedinomi Boistvi, vekivekoma </w:t>
      </w:r>
    </w:p>
    <w:p w:rsidR="00E463AE" w:rsidRPr="005F5F59" w:rsidRDefault="00E463AE" w:rsidP="000E7CE6">
      <w:pPr>
        <w:pStyle w:val="teiclosure0"/>
      </w:pPr>
      <w:r w:rsidRPr="005F5F59">
        <w:t>Amen.</w:t>
      </w:r>
    </w:p>
    <w:p w:rsidR="00E463AE" w:rsidRPr="005F5F59" w:rsidRDefault="00E463AE" w:rsidP="000E7CE6">
      <w:pPr>
        <w:pStyle w:val="Naslov2"/>
      </w:pPr>
      <w:r w:rsidRPr="005F5F59">
        <w:t>Drüga.</w:t>
      </w:r>
    </w:p>
    <w:p w:rsidR="00E463AE" w:rsidRPr="005F5F59" w:rsidRDefault="00E463AE" w:rsidP="000C2166">
      <w:pPr>
        <w:pStyle w:val="teiab"/>
      </w:pPr>
      <w:r w:rsidRPr="005F5F59">
        <w:t>Krsztseniczi mi sze szpamen-</w:t>
      </w:r>
      <w:r w:rsidRPr="005F5F59">
        <w:br/>
        <w:t>tüimo, kami sitek</w:t>
      </w:r>
      <w:r w:rsidR="00B03ED9" w:rsidRPr="005F5F59">
        <w:t xml:space="preserve"> prekratek vszi ma-</w:t>
      </w:r>
      <w:r w:rsidR="00B03ED9" w:rsidRPr="005F5F59">
        <w:br/>
        <w:t>mo, natom szveiti osztati nemremo,</w:t>
      </w:r>
      <w:r w:rsidR="00B03ED9" w:rsidRPr="005F5F59">
        <w:br/>
        <w:t>vu Nebesza zato sze pascsimo.</w:t>
      </w:r>
    </w:p>
    <w:p w:rsidR="00B03ED9" w:rsidRPr="005F5F59" w:rsidRDefault="00B03ED9" w:rsidP="000C2166">
      <w:pPr>
        <w:pStyle w:val="teiab"/>
      </w:pPr>
      <w:r w:rsidRPr="005F5F59">
        <w:t>Zaisztino, ka mreiti moremo ino</w:t>
      </w:r>
      <w:r w:rsidRPr="005F5F59">
        <w:br/>
        <w:t>sztoga szveita preminemo, da mi zato</w:t>
      </w:r>
      <w:r w:rsidRPr="005F5F59">
        <w:br/>
        <w:t xml:space="preserve">dvojiti neimamo vu Nebesza </w:t>
      </w:r>
      <w:r w:rsidRPr="005F5F59">
        <w:rPr>
          <w:rStyle w:val="teigap"/>
          <w:szCs w:val="26"/>
        </w:rPr>
        <w:t>???</w:t>
      </w:r>
      <w:r w:rsidRPr="005F5F59">
        <w:br/>
        <w:t>siti mamo.</w:t>
      </w:r>
    </w:p>
    <w:p w:rsidR="00B03ED9" w:rsidRPr="005F5F59" w:rsidRDefault="00367DAE" w:rsidP="00052798">
      <w:pPr>
        <w:pStyle w:val="teiab"/>
      </w:pPr>
      <w:r w:rsidRPr="005F5F59">
        <w:t>Szteilam zdüsam jak</w:t>
      </w:r>
      <w:r w:rsidR="00B03ED9" w:rsidRPr="005F5F59">
        <w:t xml:space="preserve">o </w:t>
      </w:r>
      <w:r w:rsidR="00B03ED9" w:rsidRPr="000C2166">
        <w:rPr>
          <w:rStyle w:val="teigap"/>
        </w:rPr>
        <w:t>???</w:t>
      </w:r>
      <w:r w:rsidR="00B03ED9" w:rsidRPr="005F5F59">
        <w:br/>
        <w:t>Krisztus veli, nai mi nezasz</w:t>
      </w:r>
      <w:r w:rsidR="00B03ED9" w:rsidRPr="000C2166">
        <w:rPr>
          <w:rStyle w:val="teigap"/>
        </w:rPr>
        <w:t>???</w:t>
      </w:r>
      <w:r w:rsidR="00B03ED9" w:rsidRPr="005F5F59">
        <w:br/>
        <w:t xml:space="preserve">szküsnyavo mi vszi nepridemo </w:t>
      </w:r>
      <w:r w:rsidR="00B03ED9" w:rsidRPr="000C2166">
        <w:rPr>
          <w:rStyle w:val="teigap"/>
        </w:rPr>
        <w:t>???</w:t>
      </w:r>
      <w:r w:rsidR="00B03ED9" w:rsidRPr="005F5F59">
        <w:br/>
        <w:t>pride vedeti nemremo.</w:t>
      </w:r>
    </w:p>
    <w:p w:rsidR="00B03ED9" w:rsidRPr="005F5F59" w:rsidRDefault="00367DAE" w:rsidP="00052798">
      <w:pPr>
        <w:pStyle w:val="teiab"/>
      </w:pPr>
      <w:r w:rsidRPr="005F5F59">
        <w:t xml:space="preserve">Tou tak Krisztus pri </w:t>
      </w:r>
      <w:r w:rsidRPr="000C2166">
        <w:rPr>
          <w:rStyle w:val="teigap"/>
        </w:rPr>
        <w:t>???</w:t>
      </w:r>
      <w:r w:rsidRPr="005F5F59">
        <w:br/>
        <w:t>k</w:t>
      </w:r>
      <w:r w:rsidR="00B03ED9" w:rsidRPr="005F5F59">
        <w:t xml:space="preserve">a </w:t>
      </w:r>
      <w:r w:rsidRPr="005F5F59">
        <w:t>ne</w:t>
      </w:r>
      <w:r w:rsidR="00B03ED9" w:rsidRPr="005F5F59">
        <w:t xml:space="preserve">znamo, kak da szeon </w:t>
      </w:r>
      <w:r w:rsidRPr="005F5F59">
        <w:t>v</w:t>
      </w:r>
      <w:r w:rsidR="00B03ED9" w:rsidRPr="005F5F59">
        <w:t>ja</w:t>
      </w:r>
      <w:r w:rsidRPr="005F5F59">
        <w:t>vi</w:t>
      </w:r>
      <w:r w:rsidR="00B03ED9" w:rsidRPr="000C2166">
        <w:rPr>
          <w:rStyle w:val="teigap"/>
        </w:rPr>
        <w:t>???</w:t>
      </w:r>
      <w:r w:rsidR="00B03ED9" w:rsidRPr="005F5F59">
        <w:br/>
        <w:t>zato vszigdar mi gotovi, ino szl</w:t>
      </w:r>
      <w:r w:rsidR="00B03ED9" w:rsidRPr="000C2166">
        <w:rPr>
          <w:rStyle w:val="teigap"/>
        </w:rPr>
        <w:t>???</w:t>
      </w:r>
      <w:r w:rsidR="00B03ED9" w:rsidRPr="005F5F59">
        <w:br/>
        <w:t>szveita preminemo.</w:t>
      </w:r>
    </w:p>
    <w:p w:rsidR="00B03ED9" w:rsidRPr="005F5F59" w:rsidRDefault="00B03ED9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B03ED9" w:rsidRPr="005F5F59" w:rsidRDefault="00B03ED9">
      <w:pPr>
        <w:rPr>
          <w:szCs w:val="26"/>
        </w:rPr>
      </w:pPr>
      <w:r w:rsidRPr="005F5F59">
        <w:rPr>
          <w:szCs w:val="26"/>
        </w:rPr>
        <w:lastRenderedPageBreak/>
        <w:t>/8/</w:t>
      </w:r>
    </w:p>
    <w:p w:rsidR="00B03ED9" w:rsidRPr="005F5F59" w:rsidRDefault="00B03ED9" w:rsidP="00367DAE">
      <w:pPr>
        <w:pStyle w:val="teifwPageNum"/>
        <w:rPr>
          <w:szCs w:val="26"/>
        </w:rPr>
      </w:pPr>
      <w:r w:rsidRPr="005F5F59">
        <w:rPr>
          <w:szCs w:val="26"/>
        </w:rPr>
        <w:t>4.</w:t>
      </w:r>
    </w:p>
    <w:p w:rsidR="00B03ED9" w:rsidRPr="005F5F59" w:rsidRDefault="007C0E96" w:rsidP="00052798">
      <w:pPr>
        <w:pStyle w:val="teiab"/>
      </w:pPr>
      <w:r w:rsidRPr="005F5F59">
        <w:t>Pripravmo sze mi zato ktoi szmrti</w:t>
      </w:r>
      <w:r w:rsidRPr="005F5F59">
        <w:br/>
        <w:t>verostüimo vu nassi molitvaj, ar Krisz-</w:t>
      </w:r>
      <w:r w:rsidRPr="005F5F59">
        <w:br/>
        <w:t>tus scse, kszebi Düsa vzeti, pred szvo-</w:t>
      </w:r>
      <w:r w:rsidRPr="005F5F59">
        <w:br/>
        <w:t>jega Ocso je zaneszti.</w:t>
      </w:r>
    </w:p>
    <w:p w:rsidR="007C0E96" w:rsidRPr="005F5F59" w:rsidRDefault="007C0E96" w:rsidP="00052798">
      <w:pPr>
        <w:pStyle w:val="teiab"/>
      </w:pPr>
      <w:r w:rsidRPr="005F5F59">
        <w:t>Te je Ocsi leipo preporoucsi, nasa Tei-</w:t>
      </w:r>
      <w:r w:rsidRPr="005F5F59">
        <w:br/>
        <w:t>la preleipo razloucsi, eto szo prai za stere</w:t>
      </w:r>
      <w:r w:rsidRPr="005F5F59">
        <w:br/>
        <w:t>szam jasz mrou, zmojom krvjom stere szam</w:t>
      </w:r>
      <w:r w:rsidRPr="005F5F59">
        <w:br/>
        <w:t>odküpo.</w:t>
      </w:r>
    </w:p>
    <w:p w:rsidR="007C0E96" w:rsidRPr="005F5F59" w:rsidRDefault="007C0E96" w:rsidP="00052798">
      <w:pPr>
        <w:pStyle w:val="teiab"/>
      </w:pPr>
      <w:r w:rsidRPr="005F5F59">
        <w:t>Düsa nassa zseila vö premino, teda</w:t>
      </w:r>
      <w:r w:rsidRPr="005F5F59">
        <w:br/>
        <w:t xml:space="preserve">pri Bougi pocsivala bou Krisztus </w:t>
      </w:r>
      <w:r w:rsidRPr="00052798">
        <w:rPr>
          <w:rStyle w:val="teipersName"/>
        </w:rPr>
        <w:t>Je-</w:t>
      </w:r>
      <w:r w:rsidR="00367DAE" w:rsidRPr="00052798">
        <w:rPr>
          <w:rStyle w:val="teipersName"/>
        </w:rPr>
        <w:br/>
        <w:t>zus</w:t>
      </w:r>
      <w:r w:rsidR="00367DAE" w:rsidRPr="005F5F59">
        <w:t xml:space="preserve"> vrokai nye de drsao na szle</w:t>
      </w:r>
      <w:r w:rsidRPr="005F5F59">
        <w:t>idnyi</w:t>
      </w:r>
      <w:r w:rsidRPr="005F5F59">
        <w:br/>
        <w:t>den pajo piszti v Teilo.</w:t>
      </w:r>
    </w:p>
    <w:p w:rsidR="007C0E96" w:rsidRPr="005F5F59" w:rsidRDefault="007C0E96" w:rsidP="00052798">
      <w:pPr>
        <w:pStyle w:val="teiab"/>
      </w:pPr>
      <w:r w:rsidRPr="005F5F59">
        <w:t>v-Teili pali mi gori sztanemo, i pri</w:t>
      </w:r>
      <w:r w:rsidRPr="005F5F59">
        <w:br/>
        <w:t>Bougi siveli bodemo, pred nyim bomo</w:t>
      </w:r>
      <w:r w:rsidRPr="005F5F59">
        <w:br/>
        <w:t>vszi navküp klecsali, i ponizno vszi</w:t>
      </w:r>
      <w:r w:rsidRPr="005F5F59">
        <w:br/>
        <w:t>nejemi szlüsili.</w:t>
      </w:r>
    </w:p>
    <w:p w:rsidR="007C0E96" w:rsidRPr="005F5F59" w:rsidRDefault="007C0E96" w:rsidP="00052798">
      <w:pPr>
        <w:pStyle w:val="teiab"/>
      </w:pPr>
      <w:r w:rsidRPr="005F5F59">
        <w:t>Lepsi bomo od leipoga Czveitja, drag-</w:t>
      </w:r>
      <w:r w:rsidRPr="005F5F59">
        <w:br/>
        <w:t>si bomo od csisztoga zlata, kako szun-</w:t>
      </w:r>
      <w:r w:rsidRPr="005F5F59">
        <w:br/>
        <w:t>cze bomo sze szveitili, i pred liczom</w:t>
      </w:r>
      <w:r w:rsidRPr="005F5F59">
        <w:br/>
        <w:t>Bosim veszelili.</w:t>
      </w:r>
    </w:p>
    <w:p w:rsidR="007C0E96" w:rsidRPr="005F5F59" w:rsidRDefault="007C0E96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7C0E96" w:rsidRPr="005F5F59" w:rsidRDefault="007C0E96">
      <w:pPr>
        <w:rPr>
          <w:szCs w:val="26"/>
        </w:rPr>
      </w:pPr>
      <w:r w:rsidRPr="005F5F59">
        <w:rPr>
          <w:szCs w:val="26"/>
        </w:rPr>
        <w:lastRenderedPageBreak/>
        <w:t>/9/</w:t>
      </w:r>
    </w:p>
    <w:p w:rsidR="007C0E96" w:rsidRPr="005F5F59" w:rsidRDefault="007C0E96" w:rsidP="00367DAE">
      <w:pPr>
        <w:pStyle w:val="teifwPageNum"/>
        <w:rPr>
          <w:szCs w:val="26"/>
        </w:rPr>
      </w:pPr>
      <w:r w:rsidRPr="005F5F59">
        <w:rPr>
          <w:szCs w:val="26"/>
        </w:rPr>
        <w:t>5.</w:t>
      </w:r>
    </w:p>
    <w:p w:rsidR="007C0E96" w:rsidRPr="005F5F59" w:rsidRDefault="007C0E96" w:rsidP="00052798">
      <w:pPr>
        <w:pStyle w:val="teiab"/>
      </w:pPr>
      <w:r w:rsidRPr="005F5F59">
        <w:t>Boga bomo mi szvetszi dicsili, iz An-</w:t>
      </w:r>
      <w:r w:rsidRPr="005F5F59">
        <w:br/>
        <w:t>gyelmi ino z Vucsenikmi, z Diviczami</w:t>
      </w:r>
      <w:r w:rsidRPr="005F5F59">
        <w:br/>
        <w:t>szvetimi senami, i vu Diki etak</w:t>
      </w:r>
      <w:r w:rsidRPr="005F5F59">
        <w:br/>
        <w:t>popeivali.</w:t>
      </w:r>
    </w:p>
    <w:p w:rsidR="00052798" w:rsidRDefault="007C0E96" w:rsidP="00052798">
      <w:pPr>
        <w:pStyle w:val="teiab"/>
      </w:pPr>
      <w:r w:rsidRPr="005F5F59">
        <w:t>Szvet sze Bose szvetszi jaki Bose,</w:t>
      </w:r>
      <w:r w:rsidRPr="005F5F59">
        <w:br/>
        <w:t>blaisen boidi, oh Goszpodne Bose tebi</w:t>
      </w:r>
      <w:r w:rsidRPr="005F5F59">
        <w:br/>
        <w:t>Dika sztvojim szvetim Szinom, i vek</w:t>
      </w:r>
      <w:r w:rsidRPr="005F5F59">
        <w:br/>
        <w:t xml:space="preserve">veke sztvojim szvetim Dühom. </w:t>
      </w:r>
    </w:p>
    <w:p w:rsidR="007C0E96" w:rsidRPr="005F5F59" w:rsidRDefault="007C0E96" w:rsidP="00052798">
      <w:pPr>
        <w:pStyle w:val="teiclosure0"/>
      </w:pPr>
      <w:r w:rsidRPr="005F5F59">
        <w:t>Amen.</w:t>
      </w:r>
    </w:p>
    <w:p w:rsidR="007C0E96" w:rsidRPr="005F5F59" w:rsidRDefault="007C0E96" w:rsidP="00052798">
      <w:pPr>
        <w:pStyle w:val="Naslov2"/>
      </w:pPr>
      <w:r w:rsidRPr="005F5F59">
        <w:t>Tretya.</w:t>
      </w:r>
    </w:p>
    <w:p w:rsidR="007C0E96" w:rsidRPr="005F5F59" w:rsidRDefault="007C0E96" w:rsidP="00052798">
      <w:pPr>
        <w:pStyle w:val="teiab"/>
      </w:pPr>
      <w:r w:rsidRPr="005F5F59">
        <w:t>Na szmrt paszko noszi Cslo-</w:t>
      </w:r>
      <w:r w:rsidRPr="005F5F59">
        <w:br/>
        <w:t>vik mertelni tesze szvoji vnougi Gr</w:t>
      </w:r>
      <w:r w:rsidR="00151B6D" w:rsidRPr="005F5F59">
        <w:t>ei-</w:t>
      </w:r>
      <w:r w:rsidR="00151B6D" w:rsidRPr="005F5F59">
        <w:br/>
        <w:t>hov szpoumeni, znas datije e</w:t>
      </w:r>
      <w:r w:rsidRPr="005F5F59">
        <w:t>dnou</w:t>
      </w:r>
      <w:r w:rsidR="00151B6D" w:rsidRPr="005F5F59">
        <w:t>k es-</w:t>
      </w:r>
      <w:r w:rsidRPr="005F5F59">
        <w:br/>
        <w:t>cse vu mreiti, ali neznas da scse red</w:t>
      </w:r>
      <w:r w:rsidRPr="005F5F59">
        <w:br/>
        <w:t>na te pridti.</w:t>
      </w:r>
    </w:p>
    <w:p w:rsidR="00136DE2" w:rsidRPr="005F5F59" w:rsidRDefault="00151B6D" w:rsidP="00052798">
      <w:pPr>
        <w:pStyle w:val="teiab"/>
      </w:pPr>
      <w:r w:rsidRPr="005F5F59">
        <w:t>Nebeszka ti vrata odprta szt</w:t>
      </w:r>
      <w:r w:rsidR="007C0E96" w:rsidRPr="005F5F59">
        <w:t>oj</w:t>
      </w:r>
      <w:r w:rsidRPr="005F5F59">
        <w:t>o</w:t>
      </w:r>
      <w:r w:rsidR="007C0E96" w:rsidRPr="005F5F59">
        <w:br/>
        <w:t xml:space="preserve">Szin Bosi, Krisztus vszigdar </w:t>
      </w:r>
      <w:r w:rsidRPr="005F5F59">
        <w:rPr>
          <w:rStyle w:val="teiunclear"/>
          <w:szCs w:val="26"/>
        </w:rPr>
        <w:t>namji</w:t>
      </w:r>
      <w:r w:rsidRPr="005F5F59">
        <w:t xml:space="preserve"> je</w:t>
      </w:r>
      <w:r w:rsidR="00136DE2" w:rsidRPr="005F5F59">
        <w:br/>
        <w:t>csüjes kakte kszebi vsza ki dan</w:t>
      </w:r>
      <w:r w:rsidR="00136DE2" w:rsidRPr="005F5F59">
        <w:rPr>
          <w:rStyle w:val="teigap"/>
          <w:szCs w:val="26"/>
        </w:rPr>
        <w:t>???</w:t>
      </w:r>
      <w:r w:rsidR="00136DE2" w:rsidRPr="005F5F59">
        <w:br/>
        <w:t>da</w:t>
      </w:r>
      <w:r w:rsidRPr="005F5F59">
        <w:t xml:space="preserve"> </w:t>
      </w:r>
      <w:r w:rsidR="00136DE2" w:rsidRPr="005F5F59">
        <w:t xml:space="preserve">nezaosztanes, knyemi </w:t>
      </w:r>
      <w:r w:rsidRPr="005F5F59">
        <w:t>pascsi sze.</w:t>
      </w:r>
    </w:p>
    <w:p w:rsidR="00136DE2" w:rsidRPr="005F5F59" w:rsidRDefault="00136DE2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7C0E96" w:rsidRPr="005F5F59" w:rsidRDefault="00136DE2">
      <w:pPr>
        <w:rPr>
          <w:szCs w:val="26"/>
        </w:rPr>
      </w:pPr>
      <w:r w:rsidRPr="005F5F59">
        <w:rPr>
          <w:szCs w:val="26"/>
        </w:rPr>
        <w:lastRenderedPageBreak/>
        <w:t>/10/</w:t>
      </w:r>
    </w:p>
    <w:p w:rsidR="00136DE2" w:rsidRPr="005F5F59" w:rsidRDefault="00136DE2" w:rsidP="00151B6D">
      <w:pPr>
        <w:pStyle w:val="teifwPageNum"/>
        <w:rPr>
          <w:szCs w:val="26"/>
        </w:rPr>
      </w:pPr>
      <w:r w:rsidRPr="005F5F59">
        <w:rPr>
          <w:szCs w:val="26"/>
        </w:rPr>
        <w:t>6.</w:t>
      </w:r>
    </w:p>
    <w:p w:rsidR="00136DE2" w:rsidRPr="005F5F59" w:rsidRDefault="00136DE2" w:rsidP="00052798">
      <w:pPr>
        <w:pStyle w:val="teiab"/>
      </w:pPr>
      <w:r w:rsidRPr="005F5F59">
        <w:t xml:space="preserve">Znas kak szo hodile noure </w:t>
      </w:r>
      <w:r w:rsidR="005F5F59" w:rsidRPr="005F5F59">
        <w:t>Divicze,</w:t>
      </w:r>
      <w:r w:rsidR="005F5F59" w:rsidRPr="005F5F59">
        <w:br/>
        <w:t>nazaj poides pali, c</w:t>
      </w:r>
      <w:r w:rsidRPr="005F5F59">
        <w:t>si ti nesztanes</w:t>
      </w:r>
      <w:r w:rsidR="005F5F59" w:rsidRPr="005F5F59">
        <w:t>,</w:t>
      </w:r>
      <w:r w:rsidRPr="005F5F59">
        <w:t xml:space="preserve"> ar</w:t>
      </w:r>
      <w:r w:rsidRPr="005F5F59">
        <w:br/>
        <w:t>szrditoszt Bosa kako ogyen je, zato</w:t>
      </w:r>
      <w:r w:rsidRPr="005F5F59">
        <w:br/>
        <w:t>v pravoj vöri poveksavaj sze.</w:t>
      </w:r>
    </w:p>
    <w:p w:rsidR="00136DE2" w:rsidRPr="005F5F59" w:rsidRDefault="00136DE2" w:rsidP="00052798">
      <w:pPr>
        <w:pStyle w:val="teiab"/>
      </w:pPr>
      <w:r w:rsidRPr="005F5F59">
        <w:t>Csi csüjes nad szebom greih</w:t>
      </w:r>
      <w:r w:rsidR="005F5F59" w:rsidRPr="005F5F59">
        <w:t>ov vno-</w:t>
      </w:r>
      <w:r w:rsidR="005F5F59" w:rsidRPr="005F5F59">
        <w:br/>
        <w:t>sino, proszi od Goszpodna Bouga mi-</w:t>
      </w:r>
      <w:r w:rsidRPr="005F5F59">
        <w:br/>
        <w:t>loscso, vszak den tvojim greihom,</w:t>
      </w:r>
      <w:r w:rsidRPr="005F5F59">
        <w:br/>
        <w:t>vcsini konecz ti, teda k tebi szkase</w:t>
      </w:r>
      <w:r w:rsidRPr="005F5F59">
        <w:br/>
        <w:t>szvo dobro volo.</w:t>
      </w:r>
    </w:p>
    <w:p w:rsidR="00136DE2" w:rsidRPr="005F5F59" w:rsidRDefault="005F5F59" w:rsidP="00052798">
      <w:pPr>
        <w:pStyle w:val="teiab"/>
      </w:pPr>
      <w:r w:rsidRPr="005F5F59">
        <w:t>De vbatrivnoszt te</w:t>
      </w:r>
      <w:r w:rsidR="00136DE2" w:rsidRPr="005F5F59">
        <w:t>lno csi sze ti pisz-</w:t>
      </w:r>
      <w:r w:rsidR="00136DE2" w:rsidRPr="005F5F59">
        <w:br/>
        <w:t>tis</w:t>
      </w:r>
      <w:r w:rsidR="00052798">
        <w:t>,</w:t>
      </w:r>
      <w:r w:rsidR="00136DE2" w:rsidRPr="005F5F59">
        <w:t xml:space="preserve"> na</w:t>
      </w:r>
      <w:r w:rsidR="00052798">
        <w:t xml:space="preserve"> </w:t>
      </w:r>
      <w:r w:rsidR="00136DE2" w:rsidRPr="005F5F59">
        <w:t>glavo szi Boso szrditoszt dobi,</w:t>
      </w:r>
      <w:r w:rsidR="00136DE2" w:rsidRPr="005F5F59">
        <w:br/>
        <w:t>vtomtoga szmrt</w:t>
      </w:r>
      <w:r w:rsidRPr="005F5F59">
        <w:t xml:space="preserve"> nagla scse na te pridti,</w:t>
      </w:r>
      <w:r w:rsidRPr="005F5F59">
        <w:br/>
        <w:t>sztes</w:t>
      </w:r>
      <w:r w:rsidR="00136DE2" w:rsidRPr="005F5F59">
        <w:t>k</w:t>
      </w:r>
      <w:r w:rsidRPr="005F5F59">
        <w:t>o</w:t>
      </w:r>
      <w:r w:rsidR="00136DE2" w:rsidRPr="005F5F59">
        <w:t>m mokom bodes mogao ti mreiti.</w:t>
      </w:r>
    </w:p>
    <w:p w:rsidR="00136DE2" w:rsidRPr="005F5F59" w:rsidRDefault="00136DE2" w:rsidP="00052798">
      <w:pPr>
        <w:pStyle w:val="teiab"/>
      </w:pPr>
      <w:r w:rsidRPr="005F5F59">
        <w:t>Hüdouba je vnouge vpogib</w:t>
      </w:r>
      <w:r w:rsidR="005F5F59" w:rsidRPr="005F5F59">
        <w:t>e</w:t>
      </w:r>
      <w:r w:rsidRPr="005F5F59">
        <w:t>o vrg-</w:t>
      </w:r>
      <w:r w:rsidRPr="005F5F59">
        <w:br/>
        <w:t>la vnogo szvoje Bratje da vnogo</w:t>
      </w:r>
      <w:r w:rsidRPr="005F5F59">
        <w:br/>
      </w:r>
      <w:r w:rsidR="005F5F59" w:rsidRPr="005F5F59">
        <w:t>hüda</w:t>
      </w:r>
      <w:r w:rsidRPr="005F5F59">
        <w:t>, ki leipo govori szvojim Bratom</w:t>
      </w:r>
      <w:r w:rsidRPr="005F5F59">
        <w:br/>
      </w:r>
      <w:r w:rsidR="005F5F59" w:rsidRPr="005F5F59">
        <w:t>z</w:t>
      </w:r>
      <w:r w:rsidRPr="005F5F59">
        <w:t>dai, i dönok na pouti jamo podkopa.</w:t>
      </w:r>
    </w:p>
    <w:p w:rsidR="00136DE2" w:rsidRPr="005F5F59" w:rsidRDefault="00136DE2" w:rsidP="00052798">
      <w:pPr>
        <w:pStyle w:val="teiab"/>
      </w:pPr>
      <w:r w:rsidRPr="005F5F59">
        <w:t>Csalaria jalnoszt, ino obsalnoszt,</w:t>
      </w:r>
      <w:r w:rsidRPr="005F5F59">
        <w:br/>
        <w:t>draga je med lidmi vezdaj lakovnoſzt,</w:t>
      </w:r>
      <w:r w:rsidRPr="005F5F59">
        <w:br/>
        <w:t>moiga pobougsanya vu</w:t>
      </w:r>
      <w:r w:rsidR="005F5F59" w:rsidRPr="005F5F59">
        <w:t>niksem sitki</w:t>
      </w:r>
      <w:r w:rsidR="00052798">
        <w:t>,</w:t>
      </w:r>
      <w:r w:rsidR="00052798">
        <w:br/>
        <w:t>pszüszt ogrizavanye, ta je pov</w:t>
      </w:r>
      <w:r w:rsidR="005F5F59" w:rsidRPr="005F5F59">
        <w:t>szed</w:t>
      </w:r>
      <w:r w:rsidRPr="005F5F59">
        <w:t xml:space="preserve"> zdai.</w:t>
      </w:r>
    </w:p>
    <w:p w:rsidR="00136DE2" w:rsidRPr="005F5F59" w:rsidRDefault="00136DE2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136DE2" w:rsidRPr="005F5F59" w:rsidRDefault="00136DE2">
      <w:pPr>
        <w:rPr>
          <w:szCs w:val="26"/>
        </w:rPr>
      </w:pPr>
      <w:r w:rsidRPr="005F5F59">
        <w:rPr>
          <w:szCs w:val="26"/>
        </w:rPr>
        <w:lastRenderedPageBreak/>
        <w:t>/13/</w:t>
      </w:r>
    </w:p>
    <w:p w:rsidR="00136DE2" w:rsidRPr="005F5F59" w:rsidRDefault="00136DE2" w:rsidP="005F5F59">
      <w:pPr>
        <w:pStyle w:val="teifwPageNum"/>
        <w:rPr>
          <w:szCs w:val="26"/>
        </w:rPr>
      </w:pPr>
      <w:r w:rsidRPr="005F5F59">
        <w:rPr>
          <w:szCs w:val="26"/>
        </w:rPr>
        <w:t>7.</w:t>
      </w:r>
    </w:p>
    <w:p w:rsidR="00136DE2" w:rsidRPr="005F5F59" w:rsidRDefault="00136DE2" w:rsidP="00052798">
      <w:pPr>
        <w:pStyle w:val="teiab"/>
      </w:pPr>
      <w:r w:rsidRPr="005F5F59">
        <w:t>Mrtev zato</w:t>
      </w:r>
      <w:r w:rsidR="005F5F59" w:rsidRPr="005F5F59">
        <w:t xml:space="preserve"> sivem etak govori, vsza-</w:t>
      </w:r>
      <w:r w:rsidR="005F5F59" w:rsidRPr="005F5F59">
        <w:br/>
        <w:t>ki sze</w:t>
      </w:r>
      <w:r w:rsidRPr="005F5F59">
        <w:t xml:space="preserve"> szvojega Bouga nai boji, ar csigli</w:t>
      </w:r>
      <w:r w:rsidRPr="005F5F59">
        <w:br/>
        <w:t>szi ti dnesz vu dobroi m</w:t>
      </w:r>
      <w:r w:rsidR="005F5F59" w:rsidRPr="005F5F59">
        <w:t>o</w:t>
      </w:r>
      <w:r w:rsidRPr="005F5F59">
        <w:t>ucsi</w:t>
      </w:r>
      <w:r w:rsidR="00052798">
        <w:t>,</w:t>
      </w:r>
      <w:r w:rsidRPr="005F5F59">
        <w:t xml:space="preserve"> vütro</w:t>
      </w:r>
      <w:r w:rsidRPr="005F5F59">
        <w:br/>
      </w:r>
      <w:r w:rsidR="00A61E15" w:rsidRPr="005F5F59">
        <w:t>mores naglo obetesati.</w:t>
      </w:r>
    </w:p>
    <w:p w:rsidR="00A61E15" w:rsidRPr="005F5F59" w:rsidRDefault="00A61E15" w:rsidP="0025416E">
      <w:pPr>
        <w:pStyle w:val="teiab"/>
      </w:pPr>
      <w:r w:rsidRPr="005F5F59">
        <w:t>I jasz szam bio taksi, kaksi szi ti</w:t>
      </w:r>
      <w:r w:rsidRPr="005F5F59">
        <w:br/>
        <w:t>zdai, jo szam pio govorio kako ti</w:t>
      </w:r>
      <w:r w:rsidR="005F5F59" w:rsidRPr="005F5F59">
        <w:t xml:space="preserve"> </w:t>
      </w:r>
      <w:r w:rsidRPr="005F5F59">
        <w:t>vezdai.</w:t>
      </w:r>
      <w:r w:rsidRPr="005F5F59">
        <w:br/>
      </w:r>
      <w:r w:rsidR="005F5F59" w:rsidRPr="005F5F59">
        <w:t xml:space="preserve">a </w:t>
      </w:r>
      <w:r w:rsidRPr="005F5F59">
        <w:t>vidis kak meje moucs ods</w:t>
      </w:r>
      <w:r w:rsidR="005F5F59" w:rsidRPr="005F5F59">
        <w:t>z</w:t>
      </w:r>
      <w:r w:rsidRPr="005F5F59">
        <w:t>tavila, dobro</w:t>
      </w:r>
      <w:r w:rsidRPr="005F5F59">
        <w:br/>
        <w:t>mepogledni jasz</w:t>
      </w:r>
      <w:r w:rsidR="005F5F59" w:rsidRPr="005F5F59">
        <w:t xml:space="preserve"> </w:t>
      </w:r>
      <w:r w:rsidRPr="005F5F59">
        <w:t>szam</w:t>
      </w:r>
      <w:r w:rsidR="005F5F59" w:rsidRPr="005F5F59">
        <w:t xml:space="preserve"> </w:t>
      </w:r>
      <w:r w:rsidRPr="005F5F59">
        <w:t>ti pelda.</w:t>
      </w:r>
    </w:p>
    <w:p w:rsidR="00A61E15" w:rsidRPr="005F5F59" w:rsidRDefault="00A61E15" w:rsidP="0025416E">
      <w:pPr>
        <w:pStyle w:val="teiab"/>
      </w:pPr>
      <w:r w:rsidRPr="005F5F59">
        <w:t>Kaikoli na etom szveiti mi mamo,</w:t>
      </w:r>
      <w:r w:rsidRPr="005F5F59">
        <w:br/>
        <w:t>blago szrebro zlato, kincs nei je stalno</w:t>
      </w:r>
      <w:r w:rsidRPr="005F5F59">
        <w:br/>
        <w:t>vsza i</w:t>
      </w:r>
      <w:r w:rsidR="005F5F59" w:rsidRPr="005F5F59">
        <w:t xml:space="preserve"> </w:t>
      </w:r>
      <w:r w:rsidRPr="005F5F59">
        <w:t>szleidnya eta hitro pogino blai</w:t>
      </w:r>
      <w:r w:rsidR="005F5F59" w:rsidRPr="005F5F59">
        <w:t>-</w:t>
      </w:r>
      <w:r w:rsidR="005F5F59" w:rsidRPr="005F5F59">
        <w:br/>
        <w:t>sen</w:t>
      </w:r>
      <w:r w:rsidRPr="005F5F59">
        <w:t xml:space="preserve"> ki vu pravoi vöri naiden bo.</w:t>
      </w:r>
    </w:p>
    <w:p w:rsidR="00A61E15" w:rsidRPr="005F5F59" w:rsidRDefault="00A61E15" w:rsidP="0025416E">
      <w:pPr>
        <w:pStyle w:val="teiab"/>
      </w:pPr>
      <w:r w:rsidRPr="005F5F59">
        <w:t>Vzem sze</w:t>
      </w:r>
      <w:r w:rsidR="005F5F59" w:rsidRPr="005F5F59">
        <w:t xml:space="preserve"> zato vpamet oh Cslovik</w:t>
      </w:r>
      <w:r w:rsidR="005F5F59" w:rsidRPr="005F5F59">
        <w:br/>
        <w:t>greisni! vnoge szvoje greihe</w:t>
      </w:r>
      <w:r w:rsidRPr="005F5F59">
        <w:t xml:space="preserve"> na</w:t>
      </w:r>
      <w:r w:rsidR="005F5F59" w:rsidRPr="005F5F59">
        <w:t xml:space="preserve"> sztran</w:t>
      </w:r>
      <w:r w:rsidRPr="005F5F59">
        <w:br/>
      </w:r>
      <w:r w:rsidR="005F5F59" w:rsidRPr="005F5F59">
        <w:rPr>
          <w:rStyle w:val="teidel"/>
          <w:szCs w:val="26"/>
        </w:rPr>
        <w:t>polosi</w:t>
      </w:r>
      <w:r w:rsidR="005F5F59" w:rsidRPr="005F5F59">
        <w:t xml:space="preserve"> </w:t>
      </w:r>
      <w:r w:rsidRPr="005F5F59">
        <w:rPr>
          <w:rStyle w:val="teiadd"/>
          <w:szCs w:val="26"/>
        </w:rPr>
        <w:t>osz</w:t>
      </w:r>
      <w:r w:rsidR="005F5F59" w:rsidRPr="005F5F59">
        <w:rPr>
          <w:rStyle w:val="teiadd"/>
          <w:szCs w:val="26"/>
        </w:rPr>
        <w:t>tav</w:t>
      </w:r>
      <w:r w:rsidRPr="005F5F59">
        <w:rPr>
          <w:rStyle w:val="teiadd"/>
          <w:szCs w:val="26"/>
        </w:rPr>
        <w:t>i</w:t>
      </w:r>
      <w:r w:rsidRPr="005F5F59">
        <w:t xml:space="preserve"> nepüscsai sze vu greih </w:t>
      </w:r>
      <w:r w:rsidR="005F5F59" w:rsidRPr="005F5F59">
        <w:t>t</w:t>
      </w:r>
      <w:r w:rsidRPr="005F5F59">
        <w:t>vo-</w:t>
      </w:r>
      <w:r w:rsidRPr="005F5F59">
        <w:br/>
        <w:t>joj mladoszti, placsi sze za jalnoszt</w:t>
      </w:r>
      <w:r w:rsidRPr="005F5F59">
        <w:br/>
        <w:t>vsvojoj sztaroszti.</w:t>
      </w:r>
    </w:p>
    <w:p w:rsidR="00A61E15" w:rsidRPr="005F5F59" w:rsidRDefault="00A61E15" w:rsidP="0025416E">
      <w:pPr>
        <w:pStyle w:val="teiab"/>
      </w:pPr>
      <w:r w:rsidRPr="005F5F59">
        <w:t xml:space="preserve">Da gda </w:t>
      </w:r>
      <w:r w:rsidRPr="005F5F59">
        <w:rPr>
          <w:rStyle w:val="teipersName"/>
          <w:szCs w:val="26"/>
        </w:rPr>
        <w:t>Jezus</w:t>
      </w:r>
      <w:r w:rsidRPr="005F5F59">
        <w:t xml:space="preserve"> </w:t>
      </w:r>
      <w:r w:rsidR="005F5F59" w:rsidRPr="005F5F59">
        <w:t>Krisztus pride na</w:t>
      </w:r>
      <w:r w:rsidR="005F5F59" w:rsidRPr="005F5F59">
        <w:br/>
        <w:t>s</w:t>
      </w:r>
      <w:r w:rsidRPr="005F5F59">
        <w:t xml:space="preserve">zmrt tvo, bomogao tvo Düso </w:t>
      </w:r>
      <w:r w:rsidRPr="005F5F59">
        <w:rPr>
          <w:rStyle w:val="teigap"/>
          <w:szCs w:val="26"/>
        </w:rPr>
        <w:t>???</w:t>
      </w:r>
      <w:r w:rsidR="005F5F59" w:rsidRPr="005F5F59">
        <w:t>ti</w:t>
      </w:r>
      <w:r w:rsidRPr="005F5F59">
        <w:br/>
      </w:r>
      <w:r w:rsidR="005F5F59">
        <w:t>gotovi, i szvojemi Ocsi prikazati</w:t>
      </w:r>
      <w:r w:rsidRPr="005F5F59">
        <w:t xml:space="preserve"> jo.</w:t>
      </w:r>
    </w:p>
    <w:p w:rsidR="00A61E15" w:rsidRPr="005F5F59" w:rsidRDefault="00A61E15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A61E15" w:rsidRPr="005F5F59" w:rsidRDefault="00A61E15">
      <w:pPr>
        <w:rPr>
          <w:szCs w:val="26"/>
        </w:rPr>
      </w:pPr>
      <w:r w:rsidRPr="005F5F59">
        <w:rPr>
          <w:szCs w:val="26"/>
        </w:rPr>
        <w:lastRenderedPageBreak/>
        <w:t>/12/</w:t>
      </w:r>
    </w:p>
    <w:p w:rsidR="00A61E15" w:rsidRPr="005F5F59" w:rsidRDefault="00A61E15" w:rsidP="005F5F59">
      <w:pPr>
        <w:pStyle w:val="teifwPageNum"/>
      </w:pPr>
      <w:r w:rsidRPr="005F5F59">
        <w:t>8.</w:t>
      </w:r>
    </w:p>
    <w:p w:rsidR="00224DA4" w:rsidRPr="005F5F59" w:rsidRDefault="00224DA4" w:rsidP="0025416E">
      <w:pPr>
        <w:pStyle w:val="teiab"/>
      </w:pPr>
      <w:r w:rsidRPr="005F5F59">
        <w:t>zvekvecsnim blaisensztvom darüvati jo.</w:t>
      </w:r>
    </w:p>
    <w:p w:rsidR="0025416E" w:rsidRDefault="005F5F59" w:rsidP="0025416E">
      <w:pPr>
        <w:pStyle w:val="teiab"/>
      </w:pPr>
      <w:r>
        <w:t>Dika boidi Ocsi Goszpodni Bougi,</w:t>
      </w:r>
      <w:r w:rsidR="00224DA4" w:rsidRPr="005F5F59">
        <w:br/>
        <w:t>i nyega szino</w:t>
      </w:r>
      <w:r>
        <w:t>u</w:t>
      </w:r>
      <w:r w:rsidR="00224DA4" w:rsidRPr="005F5F59">
        <w:t xml:space="preserve">vi </w:t>
      </w:r>
      <w:r w:rsidR="00224DA4" w:rsidRPr="005F5F59">
        <w:rPr>
          <w:rStyle w:val="teipersName"/>
        </w:rPr>
        <w:t>Jezus</w:t>
      </w:r>
      <w:r w:rsidR="00224DA4" w:rsidRPr="005F5F59">
        <w:t xml:space="preserve"> Krisztuſsi, i </w:t>
      </w:r>
      <w:r>
        <w:t>s</w:t>
      </w:r>
      <w:r w:rsidR="00224DA4" w:rsidRPr="005F5F59">
        <w:t>ny</w:t>
      </w:r>
      <w:r>
        <w:t>i-</w:t>
      </w:r>
      <w:r w:rsidR="00224DA4" w:rsidRPr="005F5F59">
        <w:br/>
        <w:t>ma navküpe Dühi szvetomi, po</w:t>
      </w:r>
      <w:r>
        <w:t xml:space="preserve"> </w:t>
      </w:r>
      <w:r w:rsidR="00224DA4" w:rsidRPr="005F5F59">
        <w:t>szmrti</w:t>
      </w:r>
      <w:r w:rsidR="00224DA4" w:rsidRPr="005F5F59">
        <w:br/>
        <w:t xml:space="preserve">nam daj sztan vtvojem blaisensztvi </w:t>
      </w:r>
    </w:p>
    <w:p w:rsidR="00224DA4" w:rsidRPr="005F5F59" w:rsidRDefault="00224DA4" w:rsidP="0025416E">
      <w:pPr>
        <w:pStyle w:val="teiclosure0"/>
      </w:pPr>
      <w:r w:rsidRPr="005F5F59">
        <w:t>Amen.</w:t>
      </w:r>
    </w:p>
    <w:p w:rsidR="00224DA4" w:rsidRPr="005F5F59" w:rsidRDefault="00224DA4" w:rsidP="00040899">
      <w:pPr>
        <w:pStyle w:val="Naslov2"/>
      </w:pPr>
      <w:r w:rsidRPr="005F5F59">
        <w:t>Strta!</w:t>
      </w:r>
    </w:p>
    <w:p w:rsidR="00224DA4" w:rsidRPr="005F5F59" w:rsidRDefault="00224DA4" w:rsidP="00040899">
      <w:pPr>
        <w:pStyle w:val="teiab"/>
      </w:pPr>
      <w:r w:rsidRPr="005F5F59">
        <w:t>Z nevolami Cslovik szvoj sitek</w:t>
      </w:r>
      <w:r w:rsidRPr="005F5F59">
        <w:br/>
        <w:t>szp</w:t>
      </w:r>
      <w:r w:rsidR="005F5F59">
        <w:t>uny</w:t>
      </w:r>
      <w:r w:rsidRPr="005F5F59">
        <w:t>ava vnouge moke trpi za szvo</w:t>
      </w:r>
      <w:r w:rsidR="005F5F59">
        <w:t>i-</w:t>
      </w:r>
      <w:r w:rsidRPr="005F5F59">
        <w:br/>
        <w:t>ga sivleinya, ar zagreih szrditoszt bo-</w:t>
      </w:r>
      <w:r w:rsidRPr="005F5F59">
        <w:br/>
        <w:t>so nazvescsava.</w:t>
      </w:r>
    </w:p>
    <w:p w:rsidR="00224DA4" w:rsidRPr="005F5F59" w:rsidRDefault="00224DA4" w:rsidP="00040899">
      <w:pPr>
        <w:pStyle w:val="teiab"/>
      </w:pPr>
      <w:r w:rsidRPr="005F5F59">
        <w:t>Ovo Boug Csloveka zvnougim szvo-</w:t>
      </w:r>
      <w:r w:rsidRPr="005F5F59">
        <w:br/>
        <w:t>jim darom, on ga je opravo znemer-</w:t>
      </w:r>
      <w:r w:rsidRPr="005F5F59">
        <w:br/>
        <w:t>telnim sitkom, nad vszakim sztvor-</w:t>
      </w:r>
      <w:r w:rsidRPr="005F5F59">
        <w:br/>
        <w:t>jenyom velikim Goszposztvom.</w:t>
      </w:r>
    </w:p>
    <w:p w:rsidR="00224DA4" w:rsidRPr="005F5F59" w:rsidRDefault="00224DA4" w:rsidP="00381F30">
      <w:pPr>
        <w:pStyle w:val="teiab"/>
      </w:pPr>
      <w:r w:rsidRPr="005F5F59">
        <w:t>Ali Krouto naglo Cslovik sze</w:t>
      </w:r>
      <w:r w:rsidRPr="005F5F59">
        <w:br/>
        <w:t>premine, i szvojo lepouto setüvao</w:t>
      </w:r>
      <w:r w:rsidR="00C93C8B">
        <w:t xml:space="preserve"> zgi-</w:t>
      </w:r>
      <w:r w:rsidR="00C93C8B">
        <w:br/>
        <w:t>biti, velika nevolea</w:t>
      </w:r>
      <w:r w:rsidRPr="005F5F59">
        <w:t>na szermastvo</w:t>
      </w:r>
      <w:r w:rsidRPr="005F5F59">
        <w:br/>
        <w:t>pridti.</w:t>
      </w:r>
    </w:p>
    <w:p w:rsidR="00224DA4" w:rsidRPr="005F5F59" w:rsidRDefault="00224DA4" w:rsidP="00381F30">
      <w:pPr>
        <w:pStyle w:val="teiab"/>
      </w:pPr>
      <w:r w:rsidRPr="005F5F59">
        <w:t>Zrok je tomi bila szamo neza-</w:t>
      </w:r>
      <w:r w:rsidRPr="005F5F59">
        <w:br/>
        <w:t>hvalnoſzt, na steroga pelata Vraisa</w:t>
      </w:r>
    </w:p>
    <w:p w:rsidR="00224DA4" w:rsidRPr="005F5F59" w:rsidRDefault="00224DA4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224DA4" w:rsidRPr="005F5F59" w:rsidRDefault="00224DA4">
      <w:pPr>
        <w:rPr>
          <w:szCs w:val="26"/>
        </w:rPr>
      </w:pPr>
      <w:r w:rsidRPr="005F5F59">
        <w:rPr>
          <w:szCs w:val="26"/>
        </w:rPr>
        <w:lastRenderedPageBreak/>
        <w:t>/13/</w:t>
      </w:r>
    </w:p>
    <w:p w:rsidR="00224DA4" w:rsidRPr="005F5F59" w:rsidRDefault="00224DA4" w:rsidP="00C93C8B">
      <w:pPr>
        <w:pStyle w:val="teifwPageNum"/>
      </w:pPr>
      <w:r w:rsidRPr="005F5F59">
        <w:t>9.</w:t>
      </w:r>
    </w:p>
    <w:p w:rsidR="00224DA4" w:rsidRPr="005F5F59" w:rsidRDefault="00224DA4" w:rsidP="00381F30">
      <w:pPr>
        <w:pStyle w:val="teiab"/>
      </w:pPr>
      <w:r w:rsidRPr="005F5F59">
        <w:t>csala</w:t>
      </w:r>
      <w:r w:rsidR="00C93C8B">
        <w:t>rnoszt, te greih naszledüje szae</w:t>
      </w:r>
      <w:r w:rsidRPr="005F5F59">
        <w:t>skovo</w:t>
      </w:r>
      <w:r w:rsidRPr="005F5F59">
        <w:br/>
        <w:t>csalarnoſzt.</w:t>
      </w:r>
    </w:p>
    <w:p w:rsidR="00224DA4" w:rsidRPr="005F5F59" w:rsidRDefault="00224DA4" w:rsidP="00381F30">
      <w:pPr>
        <w:pStyle w:val="teiab"/>
      </w:pPr>
      <w:r w:rsidRPr="005F5F59">
        <w:t>Ovo se nad nami naſsim greihom pla-</w:t>
      </w:r>
      <w:r w:rsidRPr="005F5F59">
        <w:br/>
        <w:t>csa Boug, kvar teskoucsa, sztrasna</w:t>
      </w:r>
      <w:r w:rsidRPr="005F5F59">
        <w:br/>
        <w:t>moka szmrti, nemiloscsa, vszaka toga</w:t>
      </w:r>
      <w:r w:rsidRPr="005F5F59">
        <w:br/>
        <w:t>szveita bremen.</w:t>
      </w:r>
    </w:p>
    <w:p w:rsidR="00224DA4" w:rsidRPr="005F5F59" w:rsidRDefault="00C93C8B" w:rsidP="00381F30">
      <w:pPr>
        <w:pStyle w:val="teiab"/>
      </w:pPr>
      <w:r>
        <w:t>Naſz sitek na szveiti sza</w:t>
      </w:r>
      <w:r w:rsidR="00224DA4" w:rsidRPr="005F5F59">
        <w:t>moje pla-</w:t>
      </w:r>
      <w:r w:rsidR="00224DA4" w:rsidRPr="005F5F59">
        <w:br/>
        <w:t>kanye, a</w:t>
      </w:r>
      <w:r>
        <w:t>r do malo csasza mi mamo ve-</w:t>
      </w:r>
      <w:r>
        <w:br/>
        <w:t>sze</w:t>
      </w:r>
      <w:r w:rsidR="00224DA4" w:rsidRPr="005F5F59">
        <w:t>lje</w:t>
      </w:r>
      <w:r w:rsidR="00343C8B" w:rsidRPr="005F5F59">
        <w:t>, naglo ta premine vsza naſsa</w:t>
      </w:r>
      <w:r w:rsidR="00343C8B" w:rsidRPr="005F5F59">
        <w:br/>
        <w:t>lepouta.</w:t>
      </w:r>
    </w:p>
    <w:p w:rsidR="00343C8B" w:rsidRPr="005F5F59" w:rsidRDefault="00343C8B" w:rsidP="00381F30">
      <w:pPr>
        <w:pStyle w:val="teiab"/>
      </w:pPr>
      <w:r w:rsidRPr="005F5F59">
        <w:t>Te Cslovecsi sitek szpodoben Czve</w:t>
      </w:r>
      <w:r w:rsidR="00C93C8B">
        <w:t>i-</w:t>
      </w:r>
      <w:r w:rsidRPr="005F5F59">
        <w:br/>
        <w:t>ki steroga vidimo kak hitro povehne</w:t>
      </w:r>
      <w:r w:rsidRPr="005F5F59">
        <w:br/>
        <w:t>rano leipo Czvete, navecser poszeihne.</w:t>
      </w:r>
    </w:p>
    <w:p w:rsidR="00343C8B" w:rsidRPr="005F5F59" w:rsidRDefault="00343C8B" w:rsidP="00381F30">
      <w:pPr>
        <w:pStyle w:val="teiab"/>
      </w:pPr>
      <w:r w:rsidRPr="005F5F59">
        <w:t>Naſs sitek na zemli, kakti</w:t>
      </w:r>
      <w:r w:rsidR="00C93C8B">
        <w:t xml:space="preserve"> edna</w:t>
      </w:r>
      <w:r w:rsidRPr="005F5F59">
        <w:br/>
        <w:t>szencza, ar hitro premine vszaka na-</w:t>
      </w:r>
      <w:r w:rsidRPr="005F5F59">
        <w:br/>
        <w:t>sa Dika, dnesz szmo leipo zdravi, vütro</w:t>
      </w:r>
      <w:r w:rsidRPr="005F5F59">
        <w:br/>
        <w:t>bomo mrtvi.</w:t>
      </w:r>
    </w:p>
    <w:p w:rsidR="0036454B" w:rsidRPr="005F5F59" w:rsidRDefault="00343C8B" w:rsidP="00381F30">
      <w:pPr>
        <w:pStyle w:val="teiab"/>
      </w:pPr>
      <w:r w:rsidRPr="005F5F59">
        <w:t>Krouto sze</w:t>
      </w:r>
      <w:r w:rsidR="00C93C8B">
        <w:t xml:space="preserve"> </w:t>
      </w:r>
      <w:r w:rsidRPr="005F5F59">
        <w:t xml:space="preserve">naszlanyas </w:t>
      </w:r>
      <w:r w:rsidR="0036454B" w:rsidRPr="005F5F59">
        <w:t>Cslek na</w:t>
      </w:r>
      <w:r w:rsidR="0036454B" w:rsidRPr="005F5F59">
        <w:br/>
        <w:t>szve b</w:t>
      </w:r>
      <w:r w:rsidR="00C93C8B">
        <w:t>ogasztvo, kak dabi do veka siveo</w:t>
      </w:r>
      <w:r w:rsidR="0036454B" w:rsidRPr="005F5F59">
        <w:br/>
        <w:t>natom szveiti, neznas stero vöro v</w:t>
      </w:r>
      <w:r w:rsidR="0036454B" w:rsidRPr="005F5F59">
        <w:br/>
        <w:t>skrinyo te denejo.</w:t>
      </w:r>
    </w:p>
    <w:p w:rsidR="0036454B" w:rsidRPr="005F5F59" w:rsidRDefault="0036454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343C8B" w:rsidRPr="005F5F59" w:rsidRDefault="002B251F">
      <w:pPr>
        <w:rPr>
          <w:szCs w:val="26"/>
        </w:rPr>
      </w:pPr>
      <w:r w:rsidRPr="005F5F59">
        <w:rPr>
          <w:szCs w:val="26"/>
        </w:rPr>
        <w:lastRenderedPageBreak/>
        <w:t>/14/</w:t>
      </w:r>
    </w:p>
    <w:p w:rsidR="002B251F" w:rsidRPr="005F5F59" w:rsidRDefault="002B251F" w:rsidP="00C93C8B">
      <w:pPr>
        <w:pStyle w:val="teifwPageNum"/>
      </w:pPr>
      <w:r w:rsidRPr="005F5F59">
        <w:t>10.</w:t>
      </w:r>
    </w:p>
    <w:p w:rsidR="002B251F" w:rsidRPr="005F5F59" w:rsidRDefault="00C93C8B" w:rsidP="00381F30">
      <w:pPr>
        <w:pStyle w:val="teiab"/>
      </w:pPr>
      <w:r>
        <w:t xml:space="preserve">Tve </w:t>
      </w:r>
      <w:r w:rsidR="002B251F" w:rsidRPr="005F5F59">
        <w:t>gingavo Teilo neznas li</w:t>
      </w:r>
      <w:r>
        <w:t xml:space="preserve"> kak</w:t>
      </w:r>
      <w:r>
        <w:br/>
        <w:t>bode odeoszake sztvari odür</w:t>
      </w:r>
      <w:r w:rsidR="002B251F" w:rsidRPr="005F5F59">
        <w:t>neise bode,</w:t>
      </w:r>
      <w:r w:rsidR="002B251F" w:rsidRPr="005F5F59">
        <w:br/>
        <w:t>kacsam ino zsab</w:t>
      </w:r>
      <w:r>
        <w:t>o</w:t>
      </w:r>
      <w:r w:rsidR="002B251F" w:rsidRPr="005F5F59">
        <w:t>m je</w:t>
      </w:r>
      <w:r>
        <w:t>i</w:t>
      </w:r>
      <w:r w:rsidR="00105823" w:rsidRPr="005F5F59">
        <w:t>sztvina ti bode.</w:t>
      </w:r>
    </w:p>
    <w:p w:rsidR="00105823" w:rsidRPr="005F5F59" w:rsidRDefault="00105823" w:rsidP="00381F30">
      <w:pPr>
        <w:pStyle w:val="teiab"/>
      </w:pPr>
      <w:r w:rsidRPr="005F5F59">
        <w:t>Dugoga sivleinya ne obecsai szebi</w:t>
      </w:r>
      <w:r w:rsidR="00381F30">
        <w:t>,</w:t>
      </w:r>
      <w:r w:rsidRPr="005F5F59">
        <w:br/>
        <w:t>ino neprelagai tvoiga povrneinga, ar da</w:t>
      </w:r>
      <w:r w:rsidRPr="005F5F59">
        <w:br/>
        <w:t>ti ne csakas düso ti vzemejo.</w:t>
      </w:r>
    </w:p>
    <w:p w:rsidR="00105823" w:rsidRPr="005F5F59" w:rsidRDefault="00105823" w:rsidP="00381F30">
      <w:pPr>
        <w:pStyle w:val="teiab"/>
      </w:pPr>
      <w:r w:rsidRPr="005F5F59">
        <w:t>Telne batrivnosz</w:t>
      </w:r>
      <w:r w:rsidR="00C93C8B">
        <w:t>ti kroto sze ti</w:t>
      </w:r>
      <w:r w:rsidR="00C93C8B">
        <w:br/>
        <w:t>vari, kako Xtus</w:t>
      </w:r>
      <w:r w:rsidRPr="005F5F59">
        <w:t xml:space="preserve"> veli lakovnoszt</w:t>
      </w:r>
      <w:r w:rsidRPr="005F5F59">
        <w:br/>
        <w:t>osztavi csalarnomi szveiti nedaj sze</w:t>
      </w:r>
      <w:r w:rsidRPr="005F5F59">
        <w:br/>
        <w:t>premocsti.</w:t>
      </w:r>
    </w:p>
    <w:p w:rsidR="00105823" w:rsidRPr="005F5F59" w:rsidRDefault="00C7203F" w:rsidP="00381F30">
      <w:pPr>
        <w:pStyle w:val="teiab"/>
      </w:pPr>
      <w:r w:rsidRPr="005F5F59">
        <w:t>Vidis vnouge pelde, kakti bode</w:t>
      </w:r>
      <w:r w:rsidRPr="005F5F59">
        <w:br/>
        <w:t>mreiti, ali gda tou bode nemore vede-</w:t>
      </w:r>
      <w:r w:rsidRPr="005F5F59">
        <w:br/>
        <w:t>ti, zato je potreibno vszeim verosztüvati.</w:t>
      </w:r>
    </w:p>
    <w:p w:rsidR="00C7203F" w:rsidRPr="005F5F59" w:rsidRDefault="00C93C8B" w:rsidP="00381F30">
      <w:pPr>
        <w:pStyle w:val="teiab"/>
      </w:pPr>
      <w:r>
        <w:t>Vu ednoi priliki Goszpon Xtus</w:t>
      </w:r>
      <w:r w:rsidR="00C7203F" w:rsidRPr="005F5F59">
        <w:br/>
        <w:t>nasz</w:t>
      </w:r>
      <w:r>
        <w:t xml:space="preserve"> vcsi, kaje ta szmrt taksa, ka-</w:t>
      </w:r>
      <w:r>
        <w:br/>
        <w:t>k</w:t>
      </w:r>
      <w:r w:rsidR="00C7203F" w:rsidRPr="005F5F59">
        <w:t>o te</w:t>
      </w:r>
      <w:r>
        <w:t xml:space="preserve"> T</w:t>
      </w:r>
      <w:r w:rsidR="00C7203F" w:rsidRPr="005F5F59">
        <w:t>at szkrovni steroga prise-</w:t>
      </w:r>
      <w:r w:rsidR="00C7203F" w:rsidRPr="005F5F59">
        <w:br/>
      </w:r>
      <w:r>
        <w:t>szty</w:t>
      </w:r>
      <w:r w:rsidR="00C7203F" w:rsidRPr="005F5F59">
        <w:t>e nigdar nemres znati.</w:t>
      </w:r>
    </w:p>
    <w:p w:rsidR="00C7203F" w:rsidRPr="005F5F59" w:rsidRDefault="00C93C8B" w:rsidP="00381F30">
      <w:pPr>
        <w:pStyle w:val="teiab"/>
        <w:rPr>
          <w:szCs w:val="26"/>
        </w:rPr>
      </w:pPr>
      <w:r>
        <w:rPr>
          <w:szCs w:val="26"/>
        </w:rPr>
        <w:t>N</w:t>
      </w:r>
      <w:r w:rsidR="00C7203F" w:rsidRPr="005F5F59">
        <w:rPr>
          <w:szCs w:val="26"/>
        </w:rPr>
        <w:t>a tou paszko</w:t>
      </w:r>
      <w:r>
        <w:rPr>
          <w:szCs w:val="26"/>
        </w:rPr>
        <w:t xml:space="preserve"> noszio Hisni</w:t>
      </w:r>
      <w:r>
        <w:rPr>
          <w:szCs w:val="26"/>
        </w:rPr>
        <w:br/>
        <w:t>Goszpodarje, gda T</w:t>
      </w:r>
      <w:r w:rsidR="00C7203F" w:rsidRPr="005F5F59">
        <w:rPr>
          <w:szCs w:val="26"/>
        </w:rPr>
        <w:t>atom prisesztye</w:t>
      </w:r>
      <w:r w:rsidR="00C7203F" w:rsidRPr="005F5F59">
        <w:rPr>
          <w:szCs w:val="26"/>
        </w:rPr>
        <w:br/>
        <w:t xml:space="preserve">csüjo na szvo </w:t>
      </w:r>
      <w:r>
        <w:rPr>
          <w:szCs w:val="26"/>
        </w:rPr>
        <w:t>Marh</w:t>
      </w:r>
      <w:r w:rsidR="00C7203F" w:rsidRPr="005F5F59">
        <w:rPr>
          <w:szCs w:val="26"/>
        </w:rPr>
        <w:t>o</w:t>
      </w:r>
      <w:r>
        <w:rPr>
          <w:szCs w:val="26"/>
        </w:rPr>
        <w:t>, teda vörosztü-</w:t>
      </w:r>
      <w:r>
        <w:rPr>
          <w:szCs w:val="26"/>
        </w:rPr>
        <w:br/>
        <w:t>jo, da marh</w:t>
      </w:r>
      <w:r w:rsidR="00C7203F" w:rsidRPr="005F5F59">
        <w:rPr>
          <w:szCs w:val="26"/>
        </w:rPr>
        <w:t>o ne zgibijo.</w:t>
      </w:r>
    </w:p>
    <w:p w:rsidR="00C7203F" w:rsidRPr="005F5F59" w:rsidRDefault="00C7203F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C7203F" w:rsidRPr="005F5F59" w:rsidRDefault="00294591">
      <w:pPr>
        <w:rPr>
          <w:szCs w:val="26"/>
        </w:rPr>
      </w:pPr>
      <w:r w:rsidRPr="005F5F59">
        <w:rPr>
          <w:szCs w:val="26"/>
        </w:rPr>
        <w:lastRenderedPageBreak/>
        <w:t>/15</w:t>
      </w:r>
      <w:r w:rsidR="00C7203F" w:rsidRPr="005F5F59">
        <w:rPr>
          <w:szCs w:val="26"/>
        </w:rPr>
        <w:t>/</w:t>
      </w:r>
    </w:p>
    <w:p w:rsidR="00294591" w:rsidRPr="005F5F59" w:rsidRDefault="00294591" w:rsidP="00C93C8B">
      <w:pPr>
        <w:pStyle w:val="teifwPageNum"/>
      </w:pPr>
      <w:r w:rsidRPr="005F5F59">
        <w:t>17.</w:t>
      </w:r>
    </w:p>
    <w:p w:rsidR="00C7203F" w:rsidRPr="005F5F59" w:rsidRDefault="00C7203F" w:rsidP="00381F30">
      <w:pPr>
        <w:pStyle w:val="teiab"/>
      </w:pPr>
      <w:r w:rsidRPr="005F5F59">
        <w:t>Etakso navado ta szmrt znami</w:t>
      </w:r>
      <w:r w:rsidRPr="005F5F59">
        <w:br/>
        <w:t>tü ma, ar li teda pride, gdajo necsaka-</w:t>
      </w:r>
      <w:r w:rsidRPr="005F5F59">
        <w:br/>
        <w:t>mo, zato potreibnoje vszeim vörosztüvati.</w:t>
      </w:r>
    </w:p>
    <w:p w:rsidR="00C7203F" w:rsidRPr="005F5F59" w:rsidRDefault="00C7203F" w:rsidP="00381F30">
      <w:pPr>
        <w:pStyle w:val="teiab"/>
      </w:pPr>
      <w:r w:rsidRPr="005F5F59">
        <w:t>Nemres na drügi den szmrti od-</w:t>
      </w:r>
      <w:r w:rsidRPr="005F5F59">
        <w:br/>
        <w:t xml:space="preserve">loucsiti, </w:t>
      </w:r>
      <w:r w:rsidR="007A3A7C">
        <w:t>vszrdi vöri pride, bogme tije</w:t>
      </w:r>
      <w:r w:rsidR="007A3A7C">
        <w:br/>
        <w:t>poiti, kvar velki vadlüjes c</w:t>
      </w:r>
      <w:r w:rsidRPr="005F5F59">
        <w:t>szi ti</w:t>
      </w:r>
      <w:r w:rsidRPr="005F5F59">
        <w:br/>
        <w:t>nei gotov.</w:t>
      </w:r>
    </w:p>
    <w:p w:rsidR="00C7203F" w:rsidRPr="005F5F59" w:rsidRDefault="00C7203F" w:rsidP="00381F30">
      <w:pPr>
        <w:pStyle w:val="teiab"/>
      </w:pPr>
      <w:r w:rsidRPr="005F5F59">
        <w:t>Dai mer zato Cslovik prekletoi</w:t>
      </w:r>
      <w:r w:rsidRPr="005F5F59">
        <w:br/>
      </w:r>
      <w:r w:rsidR="007A3A7C">
        <w:t>gizdoszti, vnougim tvojim greihom</w:t>
      </w:r>
      <w:r w:rsidR="007A3A7C">
        <w:br/>
        <w:t>konecz</w:t>
      </w:r>
      <w:r w:rsidRPr="005F5F59">
        <w:t xml:space="preserve"> hitro vcsini, da bos mogao</w:t>
      </w:r>
      <w:r w:rsidRPr="005F5F59">
        <w:br/>
        <w:t>Düso csiszto Bougi dati.</w:t>
      </w:r>
    </w:p>
    <w:p w:rsidR="00C7203F" w:rsidRPr="005F5F59" w:rsidRDefault="00C7203F" w:rsidP="00381F30">
      <w:pPr>
        <w:pStyle w:val="teiab"/>
      </w:pPr>
      <w:r w:rsidRPr="005F5F59">
        <w:t>Hvala boidi tebi na Nebi Go</w:t>
      </w:r>
      <w:r w:rsidR="00294591" w:rsidRPr="005F5F59">
        <w:t>ſzpon</w:t>
      </w:r>
      <w:r w:rsidR="00294591" w:rsidRPr="005F5F59">
        <w:br/>
        <w:t>Boug, kiszi vjedno</w:t>
      </w:r>
      <w:r w:rsidR="007D3CD9">
        <w:t>m Boistvi a vu</w:t>
      </w:r>
      <w:r w:rsidR="007D3CD9">
        <w:br/>
        <w:t>tvojem keipi, bo</w:t>
      </w:r>
      <w:r w:rsidR="00294591" w:rsidRPr="005F5F59">
        <w:t>idi nam na po</w:t>
      </w:r>
      <w:r w:rsidR="007D3CD9">
        <w:t>u</w:t>
      </w:r>
      <w:r w:rsidR="00294591" w:rsidRPr="005F5F59">
        <w:t>-</w:t>
      </w:r>
      <w:r w:rsidR="00294591" w:rsidRPr="005F5F59">
        <w:br/>
        <w:t>mocs vu szmrtnom Vreimeni.</w:t>
      </w:r>
    </w:p>
    <w:p w:rsidR="00294591" w:rsidRPr="005F5F59" w:rsidRDefault="00294591" w:rsidP="00405641">
      <w:pPr>
        <w:pStyle w:val="teiclosure"/>
      </w:pPr>
      <w:r w:rsidRPr="005F5F59">
        <w:t>Amen.</w:t>
      </w:r>
    </w:p>
    <w:p w:rsidR="00294591" w:rsidRPr="005F5F59" w:rsidRDefault="00405641">
      <w:pPr>
        <w:rPr>
          <w:szCs w:val="26"/>
        </w:rPr>
      </w:pPr>
      <w:r>
        <w:rPr>
          <w:szCs w:val="26"/>
        </w:rPr>
        <w:t>u</w:t>
      </w:r>
      <w:r w:rsidR="00294591" w:rsidRPr="005F5F59">
        <w:rPr>
          <w:szCs w:val="26"/>
        </w:rPr>
        <w:t>m</w:t>
      </w:r>
    </w:p>
    <w:p w:rsidR="00294591" w:rsidRPr="005F5F59" w:rsidRDefault="00294591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294591" w:rsidRPr="005F5F59" w:rsidRDefault="00294591">
      <w:pPr>
        <w:rPr>
          <w:szCs w:val="26"/>
        </w:rPr>
      </w:pPr>
      <w:r w:rsidRPr="005F5F59">
        <w:rPr>
          <w:szCs w:val="26"/>
        </w:rPr>
        <w:lastRenderedPageBreak/>
        <w:t>/16/</w:t>
      </w:r>
    </w:p>
    <w:p w:rsidR="00294591" w:rsidRPr="005F5F59" w:rsidRDefault="00294591" w:rsidP="00405641">
      <w:pPr>
        <w:pStyle w:val="teifwPageNum"/>
      </w:pPr>
      <w:r w:rsidRPr="005F5F59">
        <w:t>12.</w:t>
      </w:r>
    </w:p>
    <w:p w:rsidR="00294591" w:rsidRPr="005F5F59" w:rsidRDefault="00405641" w:rsidP="00381F30">
      <w:pPr>
        <w:pStyle w:val="Naslov2"/>
      </w:pPr>
      <w:r>
        <w:t>Peta!</w:t>
      </w:r>
    </w:p>
    <w:p w:rsidR="00294591" w:rsidRPr="005F5F59" w:rsidRDefault="00294591" w:rsidP="00381F30">
      <w:pPr>
        <w:pStyle w:val="teiab"/>
      </w:pPr>
      <w:r w:rsidRPr="005F5F59">
        <w:t>Szakojacske szküsave</w:t>
      </w:r>
      <w:r w:rsidR="00B77545">
        <w:t xml:space="preserve"> </w:t>
      </w:r>
      <w:r w:rsidRPr="005F5F59">
        <w:t>szo, nad</w:t>
      </w:r>
      <w:r w:rsidRPr="005F5F59">
        <w:br/>
        <w:t>nami vsiv</w:t>
      </w:r>
      <w:r w:rsidR="00B77545">
        <w:t>o</w:t>
      </w:r>
      <w:r w:rsidRPr="005F5F59">
        <w:t>ti, vu sterimi tak hodi-</w:t>
      </w:r>
      <w:r w:rsidRPr="005F5F59">
        <w:br/>
        <w:t>mo, kak Riba vu</w:t>
      </w:r>
      <w:r w:rsidR="00B77545">
        <w:t xml:space="preserve"> </w:t>
      </w:r>
      <w:r w:rsidRPr="005F5F59">
        <w:t>voudi, a neznamo</w:t>
      </w:r>
      <w:r w:rsidRPr="005F5F59">
        <w:br/>
        <w:t>gda szpadnemo sztrasnoi szmrti</w:t>
      </w:r>
      <w:r w:rsidRPr="005F5F59">
        <w:br/>
        <w:t>vrouke.</w:t>
      </w:r>
    </w:p>
    <w:p w:rsidR="00294591" w:rsidRPr="005F5F59" w:rsidRDefault="00294591" w:rsidP="00381F30">
      <w:pPr>
        <w:pStyle w:val="teiab"/>
      </w:pPr>
      <w:r w:rsidRPr="005F5F59">
        <w:t>Teilo puno je Salosztai, ino zne-</w:t>
      </w:r>
      <w:r w:rsidRPr="005F5F59">
        <w:br/>
        <w:t>volami, ka neznamo mi trpeti, zni-</w:t>
      </w:r>
      <w:r w:rsidRPr="005F5F59">
        <w:br/>
        <w:t>kaksimi mermi, a tou znamo, ka</w:t>
      </w:r>
      <w:r w:rsidRPr="005F5F59">
        <w:br/>
        <w:t>nika nei je pripetya nad nami.</w:t>
      </w:r>
    </w:p>
    <w:p w:rsidR="00294591" w:rsidRPr="005F5F59" w:rsidRDefault="00B77545" w:rsidP="00381F30">
      <w:pPr>
        <w:pStyle w:val="teiab"/>
      </w:pPr>
      <w:r>
        <w:t>Toga Szveita Csalarijo</w:t>
      </w:r>
      <w:r w:rsidR="00294591" w:rsidRPr="005F5F59">
        <w:t xml:space="preserve"> ti Cslovik</w:t>
      </w:r>
      <w:r w:rsidR="00294591" w:rsidRPr="005F5F59">
        <w:br/>
        <w:t>pogledni ka obecsa, toga neda, iszti-</w:t>
      </w:r>
      <w:r w:rsidR="00294591" w:rsidRPr="005F5F59">
        <w:br/>
        <w:t>no ti vöri, zato Cslovik proszim</w:t>
      </w:r>
      <w:r w:rsidR="00294591" w:rsidRPr="005F5F59">
        <w:br/>
        <w:t>tebe da ne szprevei sze ti.</w:t>
      </w:r>
    </w:p>
    <w:p w:rsidR="00294591" w:rsidRPr="005F5F59" w:rsidRDefault="00B77545" w:rsidP="00381F30">
      <w:pPr>
        <w:pStyle w:val="teiab"/>
      </w:pPr>
      <w:r>
        <w:t>Pe</w:t>
      </w:r>
      <w:r w:rsidR="00294591" w:rsidRPr="005F5F59">
        <w:t>lda nam sze sztoga dava, vnou-</w:t>
      </w:r>
      <w:r w:rsidR="00294591" w:rsidRPr="005F5F59">
        <w:br/>
      </w:r>
      <w:r>
        <w:t>g</w:t>
      </w:r>
      <w:r w:rsidR="00294591" w:rsidRPr="005F5F59">
        <w:t xml:space="preserve">i premineinya </w:t>
      </w:r>
      <w:r w:rsidR="00294591" w:rsidRPr="00B77545">
        <w:rPr>
          <w:rStyle w:val="teipersName"/>
        </w:rPr>
        <w:t>Alexander</w:t>
      </w:r>
      <w:r w:rsidR="00294591" w:rsidRPr="005F5F59">
        <w:t xml:space="preserve"> toga</w:t>
      </w:r>
      <w:r w:rsidR="00294591" w:rsidRPr="005F5F59">
        <w:br/>
        <w:t>szveita veksi tao ladao je, vnougsoi</w:t>
      </w:r>
      <w:r w:rsidR="00294591" w:rsidRPr="005F5F59">
        <w:br/>
        <w:t>moucsi toga szveita, hitro osztavoje.</w:t>
      </w:r>
    </w:p>
    <w:p w:rsidR="00294591" w:rsidRPr="005F5F59" w:rsidRDefault="00294591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294591" w:rsidRPr="005F5F59" w:rsidRDefault="00294591">
      <w:pPr>
        <w:rPr>
          <w:szCs w:val="26"/>
        </w:rPr>
      </w:pPr>
      <w:r w:rsidRPr="005F5F59">
        <w:rPr>
          <w:szCs w:val="26"/>
        </w:rPr>
        <w:lastRenderedPageBreak/>
        <w:t>/16/</w:t>
      </w:r>
    </w:p>
    <w:p w:rsidR="00294591" w:rsidRPr="005F5F59" w:rsidRDefault="00294591" w:rsidP="00B77545">
      <w:pPr>
        <w:pStyle w:val="teifwPageNum"/>
      </w:pPr>
      <w:r w:rsidRPr="005F5F59">
        <w:t>13.</w:t>
      </w:r>
    </w:p>
    <w:p w:rsidR="00294591" w:rsidRPr="005F5F59" w:rsidRDefault="00294591" w:rsidP="002830CD">
      <w:pPr>
        <w:pStyle w:val="teiab"/>
      </w:pPr>
      <w:r w:rsidRPr="005F5F59">
        <w:t>Nezgovorno vnogo Blaga te</w:t>
      </w:r>
      <w:r w:rsidRPr="005F5F59">
        <w:br/>
        <w:t>Krezus Krao meo je jalni szveit</w:t>
      </w:r>
      <w:r w:rsidRPr="005F5F59">
        <w:br/>
        <w:t>tomi Csloveki, tak vnogo dao jeſzte,</w:t>
      </w:r>
      <w:r w:rsidRPr="005F5F59">
        <w:br/>
        <w:t>ali szletka vlüczkoi vouzi szveita</w:t>
      </w:r>
      <w:r w:rsidRPr="005F5F59">
        <w:br/>
        <w:t>preminoje.</w:t>
      </w:r>
    </w:p>
    <w:p w:rsidR="00294591" w:rsidRPr="005F5F59" w:rsidRDefault="00294591" w:rsidP="002830CD">
      <w:pPr>
        <w:pStyle w:val="teiab"/>
      </w:pPr>
      <w:r w:rsidRPr="005F5F59">
        <w:t xml:space="preserve">I </w:t>
      </w:r>
      <w:r w:rsidRPr="00B77545">
        <w:rPr>
          <w:rStyle w:val="teipersName"/>
        </w:rPr>
        <w:t>Attila</w:t>
      </w:r>
      <w:r w:rsidRPr="005F5F59">
        <w:t xml:space="preserve"> tomi szveiti </w:t>
      </w:r>
      <w:r w:rsidRPr="00B77545">
        <w:rPr>
          <w:rStyle w:val="teidel"/>
        </w:rPr>
        <w:t>vno</w:t>
      </w:r>
      <w:r w:rsidR="00B77545" w:rsidRPr="00B77545">
        <w:rPr>
          <w:rStyle w:val="teidel"/>
        </w:rPr>
        <w:t>u</w:t>
      </w:r>
      <w:r w:rsidRPr="00B77545">
        <w:rPr>
          <w:rStyle w:val="teidel"/>
        </w:rPr>
        <w:t>gi</w:t>
      </w:r>
      <w:r w:rsidRPr="005F5F59">
        <w:br/>
        <w:t>Krouto sze radüvao, natom szveiti</w:t>
      </w:r>
      <w:r w:rsidRPr="005F5F59">
        <w:br/>
        <w:t>vnougi Lidje nyega sze bojali, nai pr-</w:t>
      </w:r>
      <w:r w:rsidRPr="005F5F59">
        <w:br/>
        <w:t>vi den szve radoszti on szeje zadavo.</w:t>
      </w:r>
    </w:p>
    <w:p w:rsidR="00294591" w:rsidRPr="005F5F59" w:rsidRDefault="00294591" w:rsidP="002830CD">
      <w:pPr>
        <w:pStyle w:val="teiab"/>
      </w:pPr>
      <w:r w:rsidRPr="005F5F59">
        <w:t>Neobeicsai ti szam szebi ütras-</w:t>
      </w:r>
      <w:r w:rsidRPr="005F5F59">
        <w:br/>
        <w:t>nyega dneva, szamo hvalo dai ti Bougi</w:t>
      </w:r>
      <w:r w:rsidRPr="005F5F59">
        <w:br/>
        <w:t>ka</w:t>
      </w:r>
      <w:r w:rsidR="003F6229" w:rsidRPr="005F5F59">
        <w:t xml:space="preserve"> szi siv ti denesz, tou sze navczi</w:t>
      </w:r>
      <w:r w:rsidR="003F6229" w:rsidRPr="005F5F59">
        <w:br/>
        <w:t xml:space="preserve">vsze vö szpiszma szvetoga </w:t>
      </w:r>
      <w:r w:rsidR="003F6229" w:rsidRPr="00B77545">
        <w:rPr>
          <w:rStyle w:val="teipersName"/>
        </w:rPr>
        <w:t>Jakoba</w:t>
      </w:r>
      <w:r w:rsidR="003F6229" w:rsidRPr="005F5F59">
        <w:t>.</w:t>
      </w:r>
    </w:p>
    <w:p w:rsidR="003F6229" w:rsidRPr="005F5F59" w:rsidRDefault="003F6229" w:rsidP="002830CD">
      <w:pPr>
        <w:pStyle w:val="teiab"/>
      </w:pPr>
      <w:r w:rsidRPr="005F5F59">
        <w:t>Vu Goszp</w:t>
      </w:r>
      <w:r w:rsidR="00B77545">
        <w:t>osztvi tvoja mladoſzt</w:t>
      </w:r>
      <w:r w:rsidR="00B77545">
        <w:br/>
        <w:t>tebe nai n</w:t>
      </w:r>
      <w:r w:rsidRPr="005F5F59">
        <w:t>e vkani, necsak</w:t>
      </w:r>
      <w:r w:rsidR="00B77545">
        <w:t>a</w:t>
      </w:r>
      <w:r w:rsidRPr="005F5F59">
        <w:t xml:space="preserve"> szm</w:t>
      </w:r>
      <w:r w:rsidR="00B77545">
        <w:t>rti</w:t>
      </w:r>
      <w:r w:rsidRPr="005F5F59">
        <w:br/>
        <w:t>vszigdar toga dabi bio Csle</w:t>
      </w:r>
      <w:r w:rsidR="00B77545">
        <w:t>k sztari,</w:t>
      </w:r>
      <w:r w:rsidR="00B77545">
        <w:br/>
        <w:t>i nestimai kabi leh</w:t>
      </w:r>
      <w:r w:rsidRPr="005F5F59">
        <w:t xml:space="preserve"> kouto ne</w:t>
      </w:r>
      <w:r w:rsidR="00B77545">
        <w:t xml:space="preserve">i </w:t>
      </w:r>
      <w:r w:rsidRPr="00B77545">
        <w:rPr>
          <w:rStyle w:val="teigap"/>
        </w:rPr>
        <w:t>???</w:t>
      </w:r>
      <w:r w:rsidRPr="005F5F59">
        <w:br/>
        <w:t>popaszti.</w:t>
      </w:r>
    </w:p>
    <w:p w:rsidR="003F6229" w:rsidRPr="005F5F59" w:rsidRDefault="003F6229" w:rsidP="002830CD">
      <w:pPr>
        <w:pStyle w:val="teiab"/>
      </w:pPr>
      <w:r w:rsidRPr="005F5F59">
        <w:t xml:space="preserve">Vnougi Hisniczi vu mladoszti </w:t>
      </w:r>
      <w:r w:rsidRPr="002830CD">
        <w:rPr>
          <w:rStyle w:val="teigap"/>
        </w:rPr>
        <w:t>???</w:t>
      </w:r>
      <w:r w:rsidRPr="005F5F59">
        <w:br/>
        <w:t xml:space="preserve">szebom lübio sze, duga sitka </w:t>
      </w:r>
      <w:r w:rsidR="00B77545">
        <w:t>oh nevol-</w:t>
      </w:r>
      <w:r w:rsidR="00B77545">
        <w:br/>
        <w:t>n</w:t>
      </w:r>
      <w:r w:rsidRPr="005F5F59">
        <w:t>i obeicsajo szebi, natou gledocs more</w:t>
      </w:r>
      <w:r w:rsidR="00B77545">
        <w:t xml:space="preserve"> </w:t>
      </w:r>
      <w:r w:rsidRPr="005F5F59">
        <w:t>bi</w:t>
      </w:r>
      <w:r w:rsidR="00B77545">
        <w:t>ti</w:t>
      </w:r>
      <w:r w:rsidR="00B77545">
        <w:br/>
        <w:t>Bougi sze ne molio</w:t>
      </w:r>
      <w:r w:rsidRPr="005F5F59">
        <w:t>.</w:t>
      </w:r>
    </w:p>
    <w:p w:rsidR="003F6229" w:rsidRPr="005F5F59" w:rsidRDefault="003F6229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3F6229" w:rsidRPr="005F5F59" w:rsidRDefault="003F6229">
      <w:pPr>
        <w:rPr>
          <w:szCs w:val="26"/>
        </w:rPr>
      </w:pPr>
      <w:r w:rsidRPr="005F5F59">
        <w:rPr>
          <w:szCs w:val="26"/>
        </w:rPr>
        <w:lastRenderedPageBreak/>
        <w:t>/18/</w:t>
      </w:r>
    </w:p>
    <w:p w:rsidR="003F6229" w:rsidRPr="005F5F59" w:rsidRDefault="003F6229" w:rsidP="004D53C1">
      <w:pPr>
        <w:pStyle w:val="teifwPageNum"/>
      </w:pPr>
      <w:r w:rsidRPr="005F5F59">
        <w:t>14.</w:t>
      </w:r>
    </w:p>
    <w:p w:rsidR="003F6229" w:rsidRPr="005F5F59" w:rsidRDefault="003F6229" w:rsidP="00443F49">
      <w:pPr>
        <w:pStyle w:val="teiab"/>
      </w:pPr>
      <w:r w:rsidRPr="005F5F59">
        <w:t>Zapouvid sze ed</w:t>
      </w:r>
      <w:r w:rsidR="004D53C1">
        <w:t>nouk daje, od zmos-</w:t>
      </w:r>
      <w:r w:rsidR="004D53C1">
        <w:br/>
        <w:t>noga Boga, o</w:t>
      </w:r>
      <w:r w:rsidRPr="005F5F59">
        <w:t>h!</w:t>
      </w:r>
      <w:r w:rsidR="004D53C1">
        <w:t xml:space="preserve"> kak</w:t>
      </w:r>
      <w:r w:rsidRPr="005F5F59">
        <w:t xml:space="preserve"> hitro on</w:t>
      </w:r>
      <w:r w:rsidR="004D53C1">
        <w:t xml:space="preserve"> </w:t>
      </w:r>
      <w:r w:rsidRPr="005F5F59">
        <w:t>razlou-</w:t>
      </w:r>
      <w:r w:rsidRPr="005F5F59">
        <w:br/>
        <w:t>csi, lübo od lüboga, sto bi mogao vtak-</w:t>
      </w:r>
      <w:r w:rsidRPr="005F5F59">
        <w:br/>
        <w:t>sem meszti zdrsati sze placsa.</w:t>
      </w:r>
    </w:p>
    <w:p w:rsidR="003F6229" w:rsidRPr="005F5F59" w:rsidRDefault="003F6229" w:rsidP="00443F49">
      <w:pPr>
        <w:pStyle w:val="teiab"/>
      </w:pPr>
      <w:r w:rsidRPr="005F5F59">
        <w:t>Ino Mati nad teim s</w:t>
      </w:r>
      <w:r w:rsidR="004D53C1">
        <w:t>zplacsom</w:t>
      </w:r>
      <w:r w:rsidR="004D53C1">
        <w:br/>
        <w:t>szvo Deczo na szveit ro</w:t>
      </w:r>
      <w:r w:rsidRPr="005F5F59">
        <w:t>di, natom szvei-</w:t>
      </w:r>
      <w:r w:rsidRPr="005F5F59">
        <w:br/>
        <w:t>ti vörosztüjoucs nevolne nye hran</w:t>
      </w:r>
      <w:r w:rsidR="004D53C1">
        <w:t>i,</w:t>
      </w:r>
      <w:r w:rsidR="004D53C1">
        <w:br/>
        <w:t>ni neznajoucs oh nevolne zak</w:t>
      </w:r>
      <w:r w:rsidRPr="005F5F59">
        <w:t>e</w:t>
      </w:r>
      <w:r w:rsidR="004D53C1">
        <w:t xml:space="preserve"> </w:t>
      </w:r>
      <w:r w:rsidRPr="005F5F59">
        <w:t>zrok</w:t>
      </w:r>
      <w:r w:rsidRPr="005F5F59">
        <w:br/>
        <w:t>nye hraini.</w:t>
      </w:r>
    </w:p>
    <w:p w:rsidR="003F6229" w:rsidRPr="005F5F59" w:rsidRDefault="003F6229" w:rsidP="00443F49">
      <w:pPr>
        <w:pStyle w:val="teiab"/>
      </w:pPr>
      <w:r w:rsidRPr="005F5F59">
        <w:t>Vu modrouszti steri nei szo hi-</w:t>
      </w:r>
      <w:r w:rsidRPr="005F5F59">
        <w:br/>
        <w:t>tro znourijo sze, te nai bole, da nyih</w:t>
      </w:r>
      <w:r w:rsidRPr="005F5F59">
        <w:br/>
        <w:t>Decza vu dugoi szo mantri, vtoi szküs-</w:t>
      </w:r>
      <w:r w:rsidRPr="005F5F59">
        <w:br/>
        <w:t>njavi Czeknejo sze kak Czaglivi Lidje.</w:t>
      </w:r>
    </w:p>
    <w:p w:rsidR="003F6229" w:rsidRPr="005F5F59" w:rsidRDefault="003F6229" w:rsidP="00443F49">
      <w:pPr>
        <w:pStyle w:val="teiab"/>
      </w:pPr>
      <w:r w:rsidRPr="005F5F59">
        <w:t>Dabi vöri oh Krsztsenik ti obszto-</w:t>
      </w:r>
      <w:r w:rsidRPr="005F5F59">
        <w:br/>
        <w:t>jecsi bio, prouti Bougi vtaksem</w:t>
      </w:r>
      <w:r w:rsidRPr="005F5F59">
        <w:br/>
        <w:t>meszti, ti</w:t>
      </w:r>
      <w:r w:rsidR="004D53C1">
        <w:t xml:space="preserve"> bi sze neboro, nego </w:t>
      </w:r>
      <w:r w:rsidRPr="005F5F59">
        <w:t>sztvo-</w:t>
      </w:r>
      <w:r w:rsidRPr="005F5F59">
        <w:br/>
        <w:t>jim tusnim szrczom hvalo bi ti</w:t>
      </w:r>
      <w:r w:rsidRPr="005F5F59">
        <w:br/>
        <w:t>davao.</w:t>
      </w:r>
    </w:p>
    <w:p w:rsidR="003F6229" w:rsidRPr="005F5F59" w:rsidRDefault="003F6229" w:rsidP="00443F49">
      <w:pPr>
        <w:pStyle w:val="teiab"/>
      </w:pPr>
      <w:r w:rsidRPr="005F5F59">
        <w:t xml:space="preserve">Szvetoga </w:t>
      </w:r>
      <w:r w:rsidRPr="00443F49">
        <w:rPr>
          <w:rStyle w:val="teipersName"/>
        </w:rPr>
        <w:t>Joba</w:t>
      </w:r>
      <w:r w:rsidRPr="005F5F59">
        <w:t xml:space="preserve"> deszet Decze e-</w:t>
      </w:r>
      <w:r w:rsidRPr="005F5F59">
        <w:br/>
        <w:t>den den mrlou je, vöri kako dober</w:t>
      </w:r>
      <w:r w:rsidRPr="005F5F59">
        <w:br/>
        <w:t>Ocsa salosztio nei szeje, vtoi szküs-</w:t>
      </w:r>
      <w:r w:rsidRPr="005F5F59">
        <w:br/>
        <w:t xml:space="preserve">njavi Bougi </w:t>
      </w:r>
      <w:r w:rsidRPr="004D53C1">
        <w:rPr>
          <w:rStyle w:val="teidel"/>
        </w:rPr>
        <w:t>hvala</w:t>
      </w:r>
      <w:r w:rsidRPr="005F5F59">
        <w:t xml:space="preserve"> glavo, etak na-</w:t>
      </w:r>
    </w:p>
    <w:p w:rsidR="003F6229" w:rsidRPr="005F5F59" w:rsidRDefault="003F6229" w:rsidP="00443F49">
      <w:pPr>
        <w:pStyle w:val="teiab"/>
      </w:pPr>
      <w:r w:rsidRPr="005F5F59">
        <w:t>szlonoje.</w:t>
      </w:r>
    </w:p>
    <w:p w:rsidR="003F6229" w:rsidRPr="005F5F59" w:rsidRDefault="003F6229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3F6229" w:rsidRDefault="0006182A">
      <w:pPr>
        <w:rPr>
          <w:szCs w:val="26"/>
        </w:rPr>
      </w:pPr>
      <w:r w:rsidRPr="005F5F59">
        <w:rPr>
          <w:szCs w:val="26"/>
        </w:rPr>
        <w:lastRenderedPageBreak/>
        <w:t>/19/</w:t>
      </w:r>
    </w:p>
    <w:p w:rsidR="004D53C1" w:rsidRPr="005F5F59" w:rsidRDefault="004D53C1" w:rsidP="004D53C1">
      <w:pPr>
        <w:pStyle w:val="teifwPageNum"/>
      </w:pPr>
      <w:r>
        <w:t>15.</w:t>
      </w:r>
    </w:p>
    <w:p w:rsidR="0006182A" w:rsidRPr="005F5F59" w:rsidRDefault="0006182A" w:rsidP="00CA4B30">
      <w:pPr>
        <w:pStyle w:val="teiab"/>
      </w:pPr>
      <w:r w:rsidRPr="005F5F59">
        <w:t>Boug je szam dao, Boug je povzeo,</w:t>
      </w:r>
      <w:r w:rsidRPr="005F5F59">
        <w:br/>
        <w:t>hvala nyemi boidi, kak je on steo</w:t>
      </w:r>
      <w:r w:rsidRPr="005F5F59">
        <w:br/>
        <w:t>tak nai bode sto scse sztati prou-</w:t>
      </w:r>
      <w:r w:rsidRPr="005F5F59">
        <w:br/>
        <w:t>ti? gli ravno tak, pretrpeti tebi</w:t>
      </w:r>
      <w:r w:rsidRPr="005F5F59">
        <w:br/>
        <w:t>potreibnoje.</w:t>
      </w:r>
    </w:p>
    <w:p w:rsidR="0006182A" w:rsidRPr="005F5F59" w:rsidRDefault="00CA4B30" w:rsidP="00CA4B30">
      <w:pPr>
        <w:pStyle w:val="teiab"/>
      </w:pPr>
      <w:r>
        <w:t>Kak P</w:t>
      </w:r>
      <w:r w:rsidR="0006182A" w:rsidRPr="005F5F59">
        <w:t>ogany</w:t>
      </w:r>
      <w:r w:rsidR="004D53C1">
        <w:t>e tak mi nasse</w:t>
      </w:r>
      <w:r w:rsidR="004D53C1">
        <w:br/>
        <w:t>mertvecze ne pla</w:t>
      </w:r>
      <w:r w:rsidR="0006182A" w:rsidRPr="005F5F59">
        <w:t>c</w:t>
      </w:r>
      <w:r w:rsidR="004D53C1">
        <w:t xml:space="preserve">simo, </w:t>
      </w:r>
      <w:r w:rsidR="004D53C1" w:rsidRPr="004D53C1">
        <w:rPr>
          <w:rStyle w:val="teipersName"/>
        </w:rPr>
        <w:t>P</w:t>
      </w:r>
      <w:r w:rsidR="0006182A" w:rsidRPr="004D53C1">
        <w:rPr>
          <w:rStyle w:val="teipersName"/>
        </w:rPr>
        <w:t>aveo</w:t>
      </w:r>
      <w:r w:rsidR="0006182A" w:rsidRPr="005F5F59">
        <w:t xml:space="preserve"> </w:t>
      </w:r>
      <w:r w:rsidR="004D53C1">
        <w:t>veli,</w:t>
      </w:r>
      <w:r w:rsidR="004D53C1">
        <w:br/>
        <w:t>k</w:t>
      </w:r>
      <w:r w:rsidR="0006182A" w:rsidRPr="005F5F59">
        <w:t>a szteim vöro Krouto oblatimo, z hva-</w:t>
      </w:r>
      <w:r w:rsidR="0006182A" w:rsidRPr="005F5F59">
        <w:br/>
        <w:t>lo danyom bole Boga zmosnoga</w:t>
      </w:r>
      <w:r w:rsidR="009A733B">
        <w:t xml:space="preserve"> </w:t>
      </w:r>
      <w:r w:rsidR="0006182A" w:rsidRPr="005F5F59">
        <w:t>vtisamo.</w:t>
      </w:r>
    </w:p>
    <w:p w:rsidR="0006182A" w:rsidRPr="005F5F59" w:rsidRDefault="0006182A" w:rsidP="00CA4B30">
      <w:pPr>
        <w:pStyle w:val="teiab"/>
      </w:pPr>
      <w:r w:rsidRPr="005F5F59">
        <w:t>Obeszeli dobri Boug nasz, sa</w:t>
      </w:r>
      <w:r w:rsidR="009A733B">
        <w:t>loſzt-</w:t>
      </w:r>
      <w:r w:rsidR="009A733B">
        <w:br/>
        <w:t>ne i szleidnye, dokoncza</w:t>
      </w:r>
      <w:r w:rsidRPr="005F5F59">
        <w:t xml:space="preserve"> ti vpravoj vöri</w:t>
      </w:r>
      <w:r w:rsidRPr="005F5F59">
        <w:br/>
        <w:t>zdrsi tvoje vörne, ar csi t</w:t>
      </w:r>
      <w:r w:rsidR="009A733B">
        <w:t>i nasz Boug</w:t>
      </w:r>
      <w:r w:rsidR="009A733B">
        <w:br/>
        <w:t>osztavis, sto nam sc</w:t>
      </w:r>
      <w:r w:rsidRPr="005F5F59">
        <w:t>se pomocsti.</w:t>
      </w:r>
    </w:p>
    <w:p w:rsidR="0006182A" w:rsidRPr="005F5F59" w:rsidRDefault="0006182A" w:rsidP="00CA4B30">
      <w:pPr>
        <w:pStyle w:val="teiab"/>
      </w:pPr>
      <w:r w:rsidRPr="005F5F59">
        <w:t>Szvet Goszpon Boug vszei sere-</w:t>
      </w:r>
      <w:r w:rsidRPr="005F5F59">
        <w:br/>
        <w:t>gono, Goszpon nai zmosneisi, szvetim</w:t>
      </w:r>
      <w:r w:rsidRPr="005F5F59">
        <w:br/>
        <w:t>Dühom poszveti nasz, te nasz neosz-</w:t>
      </w:r>
      <w:r w:rsidRPr="005F5F59">
        <w:br/>
        <w:t>tavi, da pridemo po Krisztussi</w:t>
      </w:r>
      <w:r w:rsidRPr="005F5F59">
        <w:br/>
        <w:t>vu tvoi szveti Orszaga.</w:t>
      </w:r>
    </w:p>
    <w:p w:rsidR="009A733B" w:rsidRDefault="009A733B" w:rsidP="009A733B">
      <w:pPr>
        <w:pStyle w:val="teiclosure"/>
      </w:pPr>
      <w:r>
        <w:t>Amen.</w:t>
      </w:r>
    </w:p>
    <w:p w:rsidR="0006182A" w:rsidRPr="0085497F" w:rsidRDefault="0006182A" w:rsidP="0085497F">
      <w:r w:rsidRPr="0085497F">
        <w:t>1879</w:t>
      </w:r>
    </w:p>
    <w:p w:rsidR="0006182A" w:rsidRPr="005F5F59" w:rsidRDefault="0006182A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06182A" w:rsidRPr="005F5F59" w:rsidRDefault="0006182A">
      <w:pPr>
        <w:rPr>
          <w:szCs w:val="26"/>
        </w:rPr>
      </w:pPr>
      <w:r w:rsidRPr="005F5F59">
        <w:rPr>
          <w:szCs w:val="26"/>
        </w:rPr>
        <w:lastRenderedPageBreak/>
        <w:t>/20/</w:t>
      </w:r>
    </w:p>
    <w:p w:rsidR="0006182A" w:rsidRPr="005F5F59" w:rsidRDefault="0006182A" w:rsidP="009A733B">
      <w:pPr>
        <w:pStyle w:val="teifwPageNum"/>
      </w:pPr>
      <w:r w:rsidRPr="005F5F59">
        <w:t>16.</w:t>
      </w:r>
    </w:p>
    <w:p w:rsidR="0006182A" w:rsidRPr="005F5F59" w:rsidRDefault="0006182A" w:rsidP="00692831">
      <w:pPr>
        <w:pStyle w:val="Naslov2"/>
      </w:pPr>
      <w:r w:rsidRPr="005F5F59">
        <w:t>Seszta.</w:t>
      </w:r>
    </w:p>
    <w:p w:rsidR="0006182A" w:rsidRPr="005F5F59" w:rsidRDefault="009A733B" w:rsidP="000E7CE6">
      <w:pPr>
        <w:pStyle w:val="Naslov2"/>
      </w:pPr>
      <w:r>
        <w:t>Ad N</w:t>
      </w:r>
      <w:r w:rsidR="0006182A" w:rsidRPr="005F5F59">
        <w:t xml:space="preserve">ot. Oszloubodo szam sze </w:t>
      </w:r>
      <w:r>
        <w:t>et.</w:t>
      </w:r>
    </w:p>
    <w:p w:rsidR="0006182A" w:rsidRPr="005F5F59" w:rsidRDefault="0006182A" w:rsidP="00CA4B30">
      <w:pPr>
        <w:pStyle w:val="teiab"/>
      </w:pPr>
      <w:r w:rsidRPr="005F5F59">
        <w:t>Nesztalnoszt Vreimena, toga</w:t>
      </w:r>
      <w:r w:rsidRPr="005F5F59">
        <w:br/>
        <w:t>Szveita vidimo, ar vsza dugovanya,</w:t>
      </w:r>
      <w:r w:rsidRPr="005F5F59">
        <w:br/>
        <w:t>nan</w:t>
      </w:r>
      <w:r w:rsidR="00B83FF5">
        <w:t>i</w:t>
      </w:r>
      <w:r w:rsidRPr="005F5F59">
        <w:t>koi moro preiti, ki szte se</w:t>
      </w:r>
      <w:r w:rsidRPr="005F5F59">
        <w:br/>
        <w:t>dnesz zdravi a</w:t>
      </w:r>
      <w:r w:rsidR="00B83FF5">
        <w:t xml:space="preserve"> vütro merjete szm</w:t>
      </w:r>
      <w:r w:rsidRPr="005F5F59">
        <w:t>rt-</w:t>
      </w:r>
      <w:r w:rsidRPr="005F5F59">
        <w:br/>
        <w:t xml:space="preserve">nom </w:t>
      </w:r>
      <w:r w:rsidR="00E665AE" w:rsidRPr="005F5F59">
        <w:t>vreimeni bote.</w:t>
      </w:r>
    </w:p>
    <w:p w:rsidR="00E665AE" w:rsidRPr="005F5F59" w:rsidRDefault="00E665AE" w:rsidP="00CA4B30">
      <w:pPr>
        <w:pStyle w:val="teiab"/>
      </w:pPr>
      <w:r w:rsidRPr="005F5F59">
        <w:t>Niscse sze nevüpai veliko szvo-</w:t>
      </w:r>
      <w:r w:rsidRPr="005F5F59">
        <w:br/>
        <w:t>je Blago, ni szvojo lepoto, niti vu</w:t>
      </w:r>
      <w:r w:rsidRPr="005F5F59">
        <w:br/>
        <w:t>mladoszt szvojo, vszrebro ni vu</w:t>
      </w:r>
      <w:r w:rsidRPr="005F5F59">
        <w:br/>
        <w:t>zlato ni vleipo oupravo, ar vsza</w:t>
      </w:r>
      <w:r w:rsidRPr="005F5F59">
        <w:br/>
        <w:t>na nikoi prido.</w:t>
      </w:r>
    </w:p>
    <w:p w:rsidR="00E665AE" w:rsidRPr="005F5F59" w:rsidRDefault="00E665AE" w:rsidP="00CA4B30">
      <w:pPr>
        <w:pStyle w:val="teiab"/>
      </w:pPr>
      <w:r w:rsidRPr="005F5F59">
        <w:t>Ar telni nas sitek szpo</w:t>
      </w:r>
      <w:r w:rsidR="00B83FF5">
        <w:t>doben</w:t>
      </w:r>
      <w:r w:rsidR="00B83FF5">
        <w:br/>
        <w:t>je Czveiteki, ktravi ino k</w:t>
      </w:r>
      <w:r w:rsidRPr="005F5F59">
        <w:t>roszi</w:t>
      </w:r>
      <w:r w:rsidRPr="005F5F59">
        <w:br/>
      </w:r>
      <w:r w:rsidR="00B83FF5">
        <w:t>k vodenomi meheri, ar i eta szleid</w:t>
      </w:r>
      <w:r w:rsidRPr="005F5F59">
        <w:t>-</w:t>
      </w:r>
      <w:r w:rsidRPr="005F5F59">
        <w:br/>
        <w:t>nya vsza nanikoi prido vszeih-</w:t>
      </w:r>
      <w:r w:rsidRPr="005F5F59">
        <w:br/>
        <w:t>no ino poveihno.</w:t>
      </w:r>
    </w:p>
    <w:p w:rsidR="00E665AE" w:rsidRPr="005F5F59" w:rsidRDefault="00B83FF5" w:rsidP="00CA4B30">
      <w:pPr>
        <w:pStyle w:val="teiab"/>
      </w:pPr>
      <w:r>
        <w:t>Ne</w:t>
      </w:r>
      <w:r w:rsidR="00E665AE" w:rsidRPr="005F5F59">
        <w:t>g</w:t>
      </w:r>
      <w:r>
        <w:t>a pa jakoszti ni zmo-</w:t>
      </w:r>
      <w:r>
        <w:br/>
        <w:t>noszti ni</w:t>
      </w:r>
      <w:r w:rsidR="00E665AE" w:rsidRPr="005F5F59">
        <w:t>kakse, kabi bila sztal-</w:t>
      </w:r>
    </w:p>
    <w:p w:rsidR="00E665AE" w:rsidRPr="005F5F59" w:rsidRDefault="00B83FF5" w:rsidP="00CA4B30">
      <w:pPr>
        <w:pStyle w:val="teiab"/>
      </w:pPr>
      <w:r>
        <w:t>n</w:t>
      </w:r>
      <w:r w:rsidR="00E665AE" w:rsidRPr="005F5F59">
        <w:t>a</w:t>
      </w:r>
      <w:r>
        <w:t>,</w:t>
      </w:r>
    </w:p>
    <w:p w:rsidR="00E665AE" w:rsidRPr="005F5F59" w:rsidRDefault="00E665AE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E665AE" w:rsidRPr="005F5F59" w:rsidRDefault="00E665AE">
      <w:pPr>
        <w:rPr>
          <w:szCs w:val="26"/>
        </w:rPr>
      </w:pPr>
      <w:r w:rsidRPr="005F5F59">
        <w:rPr>
          <w:szCs w:val="26"/>
        </w:rPr>
        <w:lastRenderedPageBreak/>
        <w:t>/21/</w:t>
      </w:r>
    </w:p>
    <w:p w:rsidR="00E665AE" w:rsidRPr="005F5F59" w:rsidRDefault="00E665AE" w:rsidP="00B83FF5">
      <w:pPr>
        <w:pStyle w:val="teifwPageNum"/>
      </w:pPr>
      <w:r w:rsidRPr="005F5F59">
        <w:t>17.</w:t>
      </w:r>
    </w:p>
    <w:p w:rsidR="00E665AE" w:rsidRPr="005F5F59" w:rsidRDefault="00E665AE" w:rsidP="00A57107">
      <w:pPr>
        <w:pStyle w:val="teiab"/>
      </w:pPr>
      <w:r w:rsidRPr="005F5F59">
        <w:t>i na nikoi nei prisla vsza szo premi-</w:t>
      </w:r>
      <w:r w:rsidRPr="005F5F59">
        <w:br/>
        <w:t>noucsa, na nikoi prisesztya konecz</w:t>
      </w:r>
      <w:r w:rsidRPr="005F5F59">
        <w:br/>
        <w:t>bode vszakomi.</w:t>
      </w:r>
    </w:p>
    <w:p w:rsidR="00E665AE" w:rsidRPr="005F5F59" w:rsidRDefault="00E665AE" w:rsidP="00A57107">
      <w:pPr>
        <w:pStyle w:val="teiab"/>
      </w:pPr>
      <w:r w:rsidRPr="005F5F59">
        <w:t>Denesnyega dneva, csi gli szotiga</w:t>
      </w:r>
      <w:r w:rsidRPr="005F5F59">
        <w:br/>
        <w:t>dali, neznas ütrasnyega</w:t>
      </w:r>
      <w:r w:rsidR="00B83FF5">
        <w:t>, jeszo ti</w:t>
      </w:r>
      <w:r w:rsidR="00B83FF5">
        <w:br/>
        <w:t>obecsali, vütro bode</w:t>
      </w:r>
      <w:r w:rsidRPr="005F5F59">
        <w:t>s</w:t>
      </w:r>
      <w:r w:rsidR="00B83FF5">
        <w:t xml:space="preserve"> </w:t>
      </w:r>
      <w:r w:rsidRPr="005F5F59">
        <w:t>li zdrav ali mr-</w:t>
      </w:r>
      <w:r w:rsidRPr="005F5F59">
        <w:br/>
        <w:t>tev vzemli tebi nei dano znati.</w:t>
      </w:r>
    </w:p>
    <w:p w:rsidR="00E665AE" w:rsidRPr="005F5F59" w:rsidRDefault="00E665AE" w:rsidP="00A57107">
      <w:pPr>
        <w:pStyle w:val="teiab"/>
      </w:pPr>
      <w:r w:rsidRPr="005F5F59">
        <w:t>Niscse Czila nezna, szvoiga krat-</w:t>
      </w:r>
      <w:r w:rsidRPr="005F5F59">
        <w:br/>
        <w:t>koga sitka, szkaksom szmrtyom</w:t>
      </w:r>
      <w:r w:rsidRPr="005F5F59">
        <w:br/>
        <w:t>bode, toga ideinye szveita vu dugom</w:t>
      </w:r>
      <w:r w:rsidRPr="005F5F59">
        <w:br/>
        <w:t>betegi, ali vszm</w:t>
      </w:r>
      <w:r w:rsidR="00B83FF5">
        <w:t>r</w:t>
      </w:r>
      <w:r w:rsidRPr="005F5F59">
        <w:t>ti nagloj Komi</w:t>
      </w:r>
      <w:r w:rsidRPr="005F5F59">
        <w:br/>
        <w:t>bou premineinye.</w:t>
      </w:r>
    </w:p>
    <w:p w:rsidR="00E665AE" w:rsidRPr="005F5F59" w:rsidRDefault="00E665AE" w:rsidP="00A57107">
      <w:pPr>
        <w:pStyle w:val="teiab"/>
      </w:pPr>
      <w:r w:rsidRPr="005F5F59">
        <w:t>Ar polszki Czveite ki,</w:t>
      </w:r>
      <w:r w:rsidR="00B83FF5">
        <w:t xml:space="preserve"> je szo</w:t>
      </w:r>
      <w:r w:rsidRPr="005F5F59">
        <w:br/>
        <w:t>szvojoj sztalnoſzti, vrtne leipe</w:t>
      </w:r>
      <w:r w:rsidRPr="005F5F59">
        <w:br/>
        <w:t>rouse, i beili Liliomi, nikaj sze</w:t>
      </w:r>
      <w:r w:rsidRPr="005F5F59">
        <w:br/>
        <w:t>n</w:t>
      </w:r>
      <w:r w:rsidR="00B83FF5">
        <w:t>esztrasi niti szeneboji, ar szve</w:t>
      </w:r>
      <w:r w:rsidRPr="005F5F59">
        <w:t>j</w:t>
      </w:r>
      <w:r w:rsidRPr="005F5F59">
        <w:br/>
        <w:t>Czio onemajo.</w:t>
      </w:r>
    </w:p>
    <w:p w:rsidR="00E665AE" w:rsidRPr="005F5F59" w:rsidRDefault="00E665AE" w:rsidP="00A57107">
      <w:pPr>
        <w:pStyle w:val="teiab"/>
      </w:pPr>
      <w:r w:rsidRPr="005F5F59">
        <w:t>Nevolen ti narod, ar szi sz</w:t>
      </w:r>
      <w:r w:rsidR="00B83FF5">
        <w:t>pla-</w:t>
      </w:r>
      <w:r w:rsidRPr="005F5F59">
        <w:br/>
        <w:t>csom zacsnyen ti, ino natom szvei-</w:t>
      </w:r>
      <w:r w:rsidR="00B83FF5">
        <w:br/>
        <w:t>ti vszigdar szi szplacsom sivo,</w:t>
      </w:r>
    </w:p>
    <w:p w:rsidR="00E665AE" w:rsidRPr="005F5F59" w:rsidRDefault="00E665AE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E665AE" w:rsidRPr="005F5F59" w:rsidRDefault="00E665AE">
      <w:pPr>
        <w:rPr>
          <w:szCs w:val="26"/>
        </w:rPr>
      </w:pPr>
      <w:r w:rsidRPr="005F5F59">
        <w:rPr>
          <w:szCs w:val="26"/>
        </w:rPr>
        <w:lastRenderedPageBreak/>
        <w:t>/22/</w:t>
      </w:r>
    </w:p>
    <w:p w:rsidR="00E665AE" w:rsidRPr="005F5F59" w:rsidRDefault="00E665AE" w:rsidP="00B83FF5">
      <w:pPr>
        <w:pStyle w:val="teifwPageNum"/>
      </w:pPr>
      <w:r w:rsidRPr="005F5F59">
        <w:t>18.</w:t>
      </w:r>
    </w:p>
    <w:p w:rsidR="00E665AE" w:rsidRPr="005F5F59" w:rsidRDefault="00E665AE" w:rsidP="00A57107">
      <w:pPr>
        <w:pStyle w:val="teiab"/>
      </w:pPr>
      <w:r w:rsidRPr="005F5F59">
        <w:t xml:space="preserve">i jaj je szredina, vesz </w:t>
      </w:r>
      <w:r w:rsidR="00B83FF5">
        <w:t>tvojega sitka,</w:t>
      </w:r>
      <w:r w:rsidR="00B83FF5">
        <w:br/>
        <w:t>i jaj konecz scse</w:t>
      </w:r>
      <w:r w:rsidRPr="005F5F59">
        <w:t xml:space="preserve"> biti.</w:t>
      </w:r>
    </w:p>
    <w:p w:rsidR="00E665AE" w:rsidRPr="005F5F59" w:rsidRDefault="00E665AE" w:rsidP="00A57107">
      <w:pPr>
        <w:pStyle w:val="teiab"/>
      </w:pPr>
      <w:r w:rsidRPr="005F5F59">
        <w:t>Neznas toga gde ti pokopanya</w:t>
      </w:r>
      <w:r w:rsidRPr="005F5F59">
        <w:br/>
        <w:t>scse biti, bode ti szp</w:t>
      </w:r>
      <w:r w:rsidR="00B83FF5">
        <w:t>ostenyom tvoje</w:t>
      </w:r>
      <w:r w:rsidR="00B83FF5">
        <w:br/>
        <w:t>vzemlo sztaneinye</w:t>
      </w:r>
      <w:r w:rsidRPr="005F5F59">
        <w:t>, ali zvirjam</w:t>
      </w:r>
      <w:r w:rsidRPr="005F5F59">
        <w:br/>
        <w:t>fticzam, Ribam vnyi salouczi bo-</w:t>
      </w:r>
      <w:r w:rsidRPr="005F5F59">
        <w:br/>
        <w:t>de ti prebivanye.</w:t>
      </w:r>
    </w:p>
    <w:p w:rsidR="00E665AE" w:rsidRPr="005F5F59" w:rsidRDefault="00B83FF5" w:rsidP="00A57107">
      <w:pPr>
        <w:pStyle w:val="teiab"/>
      </w:pPr>
      <w:r>
        <w:t xml:space="preserve">Ka </w:t>
      </w:r>
      <w:r w:rsidR="00E665AE" w:rsidRPr="005F5F59">
        <w:t>sze zato vüpas, ti tomi szvei-</w:t>
      </w:r>
      <w:r w:rsidR="00E665AE" w:rsidRPr="005F5F59">
        <w:br/>
        <w:t>ti jako, Boug te kastigao bo, ne</w:t>
      </w:r>
      <w:r w:rsidR="00E665AE" w:rsidRPr="005F5F59">
        <w:br/>
        <w:t>vüpai sze vu blagi, ar Krezus je</w:t>
      </w:r>
      <w:r w:rsidR="00E665AE" w:rsidRPr="005F5F59">
        <w:br/>
        <w:t>i meo prevelik</w:t>
      </w:r>
      <w:r>
        <w:t>o blago, da</w:t>
      </w:r>
      <w:r w:rsidR="00E665AE" w:rsidRPr="005F5F59">
        <w:t xml:space="preserve"> kaje</w:t>
      </w:r>
      <w:r w:rsidR="00E665AE" w:rsidRPr="005F5F59">
        <w:br/>
        <w:t>nyemi hasznilo.</w:t>
      </w:r>
    </w:p>
    <w:p w:rsidR="00E665AE" w:rsidRPr="005F5F59" w:rsidRDefault="00E665AE" w:rsidP="00A57107">
      <w:pPr>
        <w:pStyle w:val="teiab"/>
      </w:pPr>
      <w:r w:rsidRPr="00B83FF5">
        <w:rPr>
          <w:rStyle w:val="teipersName"/>
        </w:rPr>
        <w:t>Alexandri</w:t>
      </w:r>
      <w:r w:rsidRPr="005F5F59">
        <w:t xml:space="preserve"> vesz szveit, ne</w:t>
      </w:r>
      <w:r w:rsidR="00B83FF5">
        <w:t>i</w:t>
      </w:r>
      <w:r w:rsidRPr="005F5F59">
        <w:t>je</w:t>
      </w:r>
      <w:r w:rsidRPr="005F5F59">
        <w:br/>
        <w:t>zadovolen bio</w:t>
      </w:r>
      <w:r w:rsidR="00B83FF5">
        <w:t>, velikoi zmos-</w:t>
      </w:r>
      <w:r w:rsidR="00B83FF5">
        <w:br/>
        <w:t>noszti, on sze k</w:t>
      </w:r>
      <w:r w:rsidRPr="005F5F59">
        <w:t>routo poneszo,</w:t>
      </w:r>
      <w:r w:rsidRPr="005F5F59">
        <w:br/>
        <w:t>szebe meszto Boga moliti je vcsi-</w:t>
      </w:r>
      <w:r w:rsidRPr="005F5F59">
        <w:br/>
        <w:t>no, vu velikoj Gizdoszti.</w:t>
      </w:r>
    </w:p>
    <w:p w:rsidR="00DA0C3A" w:rsidRPr="005F5F59" w:rsidRDefault="00E665AE" w:rsidP="00A57107">
      <w:pPr>
        <w:pStyle w:val="teiab"/>
      </w:pPr>
      <w:r w:rsidRPr="005F5F59">
        <w:t>Med teimtoga prvi Csemer szo</w:t>
      </w:r>
      <w:r w:rsidRPr="005F5F59">
        <w:br/>
        <w:t>nyemi d</w:t>
      </w:r>
      <w:r w:rsidR="00B83FF5">
        <w:t>ali, Csemer ga razide, i</w:t>
      </w:r>
      <w:r w:rsidR="00B83FF5">
        <w:br/>
        <w:t>premine</w:t>
      </w:r>
      <w:r w:rsidRPr="005F5F59">
        <w:t xml:space="preserve"> sze licze, vri </w:t>
      </w:r>
      <w:r w:rsidRPr="00B83FF5">
        <w:rPr>
          <w:rStyle w:val="teiplaceName"/>
        </w:rPr>
        <w:t>Babilnonü</w:t>
      </w:r>
      <w:r w:rsidRPr="005F5F59">
        <w:br/>
        <w:t>ar nag</w:t>
      </w:r>
      <w:r w:rsidR="00B83FF5">
        <w:t>lo on mrau je, zmosnoszt</w:t>
      </w:r>
      <w:r w:rsidR="00B83FF5">
        <w:br/>
        <w:t>nyega k</w:t>
      </w:r>
      <w:r w:rsidRPr="005F5F59">
        <w:t>amaje.</w:t>
      </w:r>
    </w:p>
    <w:p w:rsidR="00DA0C3A" w:rsidRPr="005F5F59" w:rsidRDefault="00DA0C3A" w:rsidP="00A57107">
      <w:pPr>
        <w:pStyle w:val="teiab"/>
      </w:pPr>
      <w:r w:rsidRPr="005F5F59">
        <w:br w:type="page"/>
      </w:r>
    </w:p>
    <w:p w:rsidR="00E665AE" w:rsidRPr="005F5F59" w:rsidRDefault="00DA0C3A">
      <w:pPr>
        <w:rPr>
          <w:szCs w:val="26"/>
        </w:rPr>
      </w:pPr>
      <w:r w:rsidRPr="005F5F59">
        <w:rPr>
          <w:szCs w:val="26"/>
        </w:rPr>
        <w:lastRenderedPageBreak/>
        <w:t>/23/</w:t>
      </w:r>
    </w:p>
    <w:p w:rsidR="00DA0C3A" w:rsidRPr="005F5F59" w:rsidRDefault="00DA0C3A" w:rsidP="00B83FF5">
      <w:pPr>
        <w:pStyle w:val="teifwPageNum"/>
      </w:pPr>
      <w:r w:rsidRPr="005F5F59">
        <w:t>19.</w:t>
      </w:r>
    </w:p>
    <w:p w:rsidR="00DA0C3A" w:rsidRPr="005F5F59" w:rsidRDefault="00B83FF5" w:rsidP="00A57107">
      <w:pPr>
        <w:pStyle w:val="teiab"/>
      </w:pPr>
      <w:r>
        <w:t>Vcserai zadovolen ze v</w:t>
      </w:r>
      <w:r w:rsidR="00DA0C3A" w:rsidRPr="005F5F59">
        <w:t>szeim szvei-</w:t>
      </w:r>
      <w:r w:rsidR="00DA0C3A" w:rsidRPr="005F5F59">
        <w:br/>
        <w:t>tom nei bio je, a zdai mrtev lesi, ved-</w:t>
      </w:r>
      <w:r w:rsidR="00DA0C3A" w:rsidRPr="005F5F59">
        <w:br/>
        <w:t>noi teisznoi skrinyitzi, kam</w:t>
      </w:r>
      <w:r w:rsidR="006E7097">
        <w:t xml:space="preserve"> nye-</w:t>
      </w:r>
      <w:r w:rsidR="006E7097">
        <w:br/>
        <w:t>ga bogasztvo, preleipe P</w:t>
      </w:r>
      <w:r w:rsidR="00DA0C3A" w:rsidRPr="005F5F59">
        <w:t>alacse, osz-</w:t>
      </w:r>
      <w:r w:rsidR="00DA0C3A" w:rsidRPr="005F5F59">
        <w:br/>
        <w:t>tavo</w:t>
      </w:r>
      <w:r w:rsidR="006E7097">
        <w:t xml:space="preserve"> </w:t>
      </w:r>
      <w:r w:rsidR="00DA0C3A" w:rsidRPr="005F5F59">
        <w:t>je eti vsze.</w:t>
      </w:r>
    </w:p>
    <w:p w:rsidR="00DA0C3A" w:rsidRPr="005F5F59" w:rsidRDefault="00DA0C3A" w:rsidP="00A57107">
      <w:pPr>
        <w:pStyle w:val="teiab"/>
      </w:pPr>
      <w:r w:rsidRPr="005F5F59">
        <w:t>Zato ne</w:t>
      </w:r>
      <w:r w:rsidR="006E7097">
        <w:t>imamo mi, prebivalis-</w:t>
      </w:r>
      <w:r w:rsidR="006E7097">
        <w:br/>
        <w:t>csa eti, k</w:t>
      </w:r>
      <w:r w:rsidRPr="005F5F59">
        <w:t>ako</w:t>
      </w:r>
      <w:r w:rsidR="006E7097">
        <w:t xml:space="preserve"> </w:t>
      </w:r>
      <w:r w:rsidRPr="005F5F59">
        <w:t>moudri veli, poutnicz-</w:t>
      </w:r>
      <w:r w:rsidRPr="005F5F59">
        <w:br/>
        <w:t>ke szmo eti vszi, jeimo, i pijemo, ve-</w:t>
      </w:r>
      <w:r w:rsidRPr="005F5F59">
        <w:br/>
        <w:t>szelo sztojimo, neznamo gda merjemo.</w:t>
      </w:r>
    </w:p>
    <w:p w:rsidR="00DA0C3A" w:rsidRPr="005F5F59" w:rsidRDefault="006E7097" w:rsidP="00A57107">
      <w:pPr>
        <w:pStyle w:val="teiab"/>
      </w:pPr>
      <w:r>
        <w:t>Bodo nasz</w:t>
      </w:r>
      <w:r w:rsidR="00DA0C3A" w:rsidRPr="005F5F59">
        <w:t xml:space="preserve"> pitali, kak szmo eti</w:t>
      </w:r>
      <w:r w:rsidR="00DA0C3A" w:rsidRPr="005F5F59">
        <w:br/>
        <w:t>siveli, jeszmo li gadili, pravo</w:t>
      </w:r>
      <w:r>
        <w:t xml:space="preserve"> </w:t>
      </w:r>
      <w:r w:rsidR="00DA0C3A" w:rsidRPr="005F5F59">
        <w:t>vu nas-</w:t>
      </w:r>
      <w:r w:rsidR="00DA0C3A" w:rsidRPr="005F5F59">
        <w:br/>
        <w:t>soj Cseszti, racsun bode dati,</w:t>
      </w:r>
      <w:r>
        <w:t xml:space="preserve"> kaszmo</w:t>
      </w:r>
      <w:r>
        <w:br/>
        <w:t>mi vkradnoli, vu Bosem Talentomi</w:t>
      </w:r>
      <w:r w:rsidR="00DA0C3A" w:rsidRPr="005F5F59">
        <w:t>.</w:t>
      </w:r>
    </w:p>
    <w:p w:rsidR="00DA0C3A" w:rsidRPr="005F5F59" w:rsidRDefault="00DA0C3A" w:rsidP="00A57107">
      <w:pPr>
        <w:pStyle w:val="teiab"/>
      </w:pPr>
      <w:r w:rsidRPr="005F5F59">
        <w:t>Naſsega blisnyega, jeszmo li os-</w:t>
      </w:r>
      <w:r w:rsidRPr="005F5F59">
        <w:br/>
        <w:t>potali, vu postenyei nyega je szmo li</w:t>
      </w:r>
      <w:r w:rsidRPr="005F5F59">
        <w:br/>
        <w:t>zbantüvali, Bosemi pitanyi, bogme</w:t>
      </w:r>
      <w:r w:rsidRPr="005F5F59">
        <w:br/>
        <w:t>nevuidemo, sztanovito vörimo.</w:t>
      </w:r>
    </w:p>
    <w:p w:rsidR="00DA0C3A" w:rsidRPr="005F5F59" w:rsidRDefault="006E7097" w:rsidP="00A57107">
      <w:pPr>
        <w:pStyle w:val="teiab"/>
      </w:pPr>
      <w:r>
        <w:t>Zlato Cslovik v</w:t>
      </w:r>
      <w:r w:rsidR="00DA0C3A" w:rsidRPr="005F5F59">
        <w:t xml:space="preserve">szaki, vpameti </w:t>
      </w:r>
      <w:r>
        <w:t>sze</w:t>
      </w:r>
      <w:r>
        <w:br/>
        <w:t>drsi ti, maneje necsamurne v</w:t>
      </w:r>
      <w:r w:rsidR="00DA0C3A" w:rsidRPr="005F5F59">
        <w:t>sze re-</w:t>
      </w:r>
      <w:r w:rsidR="00DA0C3A" w:rsidRPr="005F5F59">
        <w:br/>
        <w:t>csi sze csuvaj ti, za szrebro za zlato</w:t>
      </w:r>
      <w:r w:rsidR="00DA0C3A" w:rsidRPr="005F5F59">
        <w:br/>
        <w:t>za</w:t>
      </w:r>
      <w:r>
        <w:t xml:space="preserve"> szvetlo Goszposztvo, nepogibe D</w:t>
      </w:r>
      <w:r w:rsidR="00DA0C3A" w:rsidRPr="005F5F59">
        <w:t>üsa</w:t>
      </w:r>
    </w:p>
    <w:p w:rsidR="00DA0C3A" w:rsidRPr="005F5F59" w:rsidRDefault="00DA0C3A" w:rsidP="00A57107">
      <w:pPr>
        <w:pStyle w:val="teiab"/>
      </w:pPr>
      <w:r w:rsidRPr="005F5F59">
        <w:t>tvo.</w:t>
      </w:r>
    </w:p>
    <w:p w:rsidR="00DA0C3A" w:rsidRPr="005F5F59" w:rsidRDefault="00DA0C3A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DA0C3A" w:rsidRPr="005F5F59" w:rsidRDefault="00DA0C3A">
      <w:pPr>
        <w:rPr>
          <w:szCs w:val="26"/>
        </w:rPr>
      </w:pPr>
      <w:r w:rsidRPr="005F5F59">
        <w:rPr>
          <w:szCs w:val="26"/>
        </w:rPr>
        <w:lastRenderedPageBreak/>
        <w:t>/24/</w:t>
      </w:r>
    </w:p>
    <w:p w:rsidR="00DA0C3A" w:rsidRPr="005F5F59" w:rsidRDefault="00DA0C3A" w:rsidP="006E7097">
      <w:pPr>
        <w:pStyle w:val="teifwPageNum"/>
      </w:pPr>
      <w:r w:rsidRPr="005F5F59">
        <w:t>20.</w:t>
      </w:r>
    </w:p>
    <w:p w:rsidR="00DA0C3A" w:rsidRPr="005F5F59" w:rsidRDefault="00DA0C3A" w:rsidP="00A57107">
      <w:pPr>
        <w:pStyle w:val="teiab"/>
      </w:pPr>
      <w:r w:rsidRPr="005F5F59">
        <w:t>Sztvoiga premineinya goszto</w:t>
      </w:r>
      <w:r w:rsidRPr="005F5F59">
        <w:br/>
        <w:t>sze ti szpominaj, Goszpodina Boga</w:t>
      </w:r>
      <w:r w:rsidRPr="005F5F59">
        <w:br/>
      </w:r>
      <w:r w:rsidR="008D052E" w:rsidRPr="005F5F59">
        <w:t>re</w:t>
      </w:r>
      <w:r w:rsidR="0071233A">
        <w:t>ic</w:t>
      </w:r>
      <w:r w:rsidR="008D052E" w:rsidRPr="005F5F59">
        <w:t>s gosztokrat poszlüsaj, nyega</w:t>
      </w:r>
      <w:r w:rsidR="008D052E" w:rsidRPr="005F5F59">
        <w:br/>
        <w:t>vszigdar moli, i na pomoucs zovi, on</w:t>
      </w:r>
      <w:r w:rsidR="008D052E" w:rsidRPr="005F5F59">
        <w:br/>
        <w:t>tebe neosztavi.</w:t>
      </w:r>
    </w:p>
    <w:p w:rsidR="0071233A" w:rsidRDefault="008D052E" w:rsidP="00A57107">
      <w:pPr>
        <w:pStyle w:val="teiab"/>
      </w:pPr>
      <w:r w:rsidRPr="005F5F59">
        <w:t>Boidi tebi hvala, vu Nebeszaj Go-</w:t>
      </w:r>
      <w:r w:rsidRPr="005F5F59">
        <w:br/>
        <w:t>szpon Boug, i postenye tebi odküpi-</w:t>
      </w:r>
      <w:r w:rsidRPr="005F5F59">
        <w:br/>
        <w:t>teo szin Bosi, puno szveto Troi-</w:t>
      </w:r>
      <w:r w:rsidRPr="005F5F59">
        <w:br/>
        <w:t>sztvo, jedinomi Boistvi, vekivecs-</w:t>
      </w:r>
      <w:r w:rsidRPr="005F5F59">
        <w:br/>
        <w:t>nom blai</w:t>
      </w:r>
      <w:r w:rsidR="008F3B44" w:rsidRPr="005F5F59">
        <w:t xml:space="preserve">sensztvi. </w:t>
      </w:r>
    </w:p>
    <w:p w:rsidR="008D052E" w:rsidRPr="005F5F59" w:rsidRDefault="008F3B44" w:rsidP="0071233A">
      <w:pPr>
        <w:pStyle w:val="teiclosure"/>
      </w:pPr>
      <w:r w:rsidRPr="005F5F59">
        <w:t>Amen.</w:t>
      </w:r>
    </w:p>
    <w:p w:rsidR="008F3B44" w:rsidRPr="005F5F59" w:rsidRDefault="008F3B44" w:rsidP="00692831">
      <w:pPr>
        <w:pStyle w:val="Naslov2"/>
      </w:pPr>
      <w:r w:rsidRPr="005F5F59">
        <w:t>Szedma.</w:t>
      </w:r>
    </w:p>
    <w:p w:rsidR="008F3B44" w:rsidRPr="005F5F59" w:rsidRDefault="008F3B44" w:rsidP="00A57107">
      <w:pPr>
        <w:pStyle w:val="teiab"/>
      </w:pPr>
      <w:r w:rsidRPr="005F5F59">
        <w:t>Den prehaja, mladi Meiszecz</w:t>
      </w:r>
      <w:r w:rsidRPr="005F5F59">
        <w:br/>
        <w:t xml:space="preserve">zahaja, tecse vöra, ide </w:t>
      </w:r>
      <w:r w:rsidR="0071233A">
        <w:t>leto nago-</w:t>
      </w:r>
      <w:r w:rsidR="0071233A">
        <w:br/>
        <w:t>re, szk</w:t>
      </w:r>
      <w:r w:rsidRPr="005F5F59">
        <w:t>oron</w:t>
      </w:r>
      <w:r w:rsidR="0071233A">
        <w:t xml:space="preserve"> </w:t>
      </w:r>
      <w:r w:rsidRPr="005F5F59">
        <w:t>sitki, naſsemi konecz bode.</w:t>
      </w:r>
    </w:p>
    <w:p w:rsidR="008F3B44" w:rsidRPr="005F5F59" w:rsidRDefault="008F3B44" w:rsidP="00A57107">
      <w:pPr>
        <w:pStyle w:val="teiab"/>
      </w:pPr>
      <w:r w:rsidRPr="005F5F59">
        <w:t>Vsze Travicze, violicze, veihnejo,</w:t>
      </w:r>
      <w:r w:rsidRPr="005F5F59">
        <w:br/>
      </w:r>
      <w:r w:rsidR="0071233A">
        <w:t>ar szvetloszti, niti rosze neima</w:t>
      </w:r>
      <w:r w:rsidRPr="005F5F59">
        <w:t>jo,</w:t>
      </w:r>
      <w:r w:rsidRPr="005F5F59">
        <w:br/>
        <w:t>i Rousicze, po Riszaloj veihnejo.</w:t>
      </w:r>
    </w:p>
    <w:p w:rsidR="008F3B44" w:rsidRPr="005F5F59" w:rsidRDefault="0071233A" w:rsidP="00A57107">
      <w:pPr>
        <w:pStyle w:val="teiab"/>
      </w:pPr>
      <w:r>
        <w:t>Mocsna zvirje, leipe fticze zgi-</w:t>
      </w:r>
      <w:r w:rsidR="008F3B44" w:rsidRPr="005F5F59">
        <w:br/>
        <w:t>nejo, jako dreivje, mocsno zvirsztye</w:t>
      </w:r>
      <w:r w:rsidR="008F3B44" w:rsidRPr="005F5F59">
        <w:br/>
        <w:t>sztere</w:t>
      </w:r>
      <w:r>
        <w:t xml:space="preserve"> </w:t>
      </w:r>
      <w:r w:rsidR="008F3B44" w:rsidRPr="005F5F59">
        <w:t>sze, jaki zidi, i gore zrüsijo sze.</w:t>
      </w:r>
    </w:p>
    <w:p w:rsidR="008F3B44" w:rsidRPr="005F5F59" w:rsidRDefault="008F3B44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F3B44" w:rsidRPr="005F5F59" w:rsidRDefault="008F3B44">
      <w:pPr>
        <w:rPr>
          <w:szCs w:val="26"/>
        </w:rPr>
      </w:pPr>
      <w:r w:rsidRPr="005F5F59">
        <w:rPr>
          <w:szCs w:val="26"/>
        </w:rPr>
        <w:lastRenderedPageBreak/>
        <w:t>/25/</w:t>
      </w:r>
    </w:p>
    <w:p w:rsidR="008F3B44" w:rsidRPr="005F5F59" w:rsidRDefault="008F3B44" w:rsidP="0071233A">
      <w:pPr>
        <w:pStyle w:val="teifwPageNum"/>
      </w:pPr>
      <w:r w:rsidRPr="005F5F59">
        <w:t>21.</w:t>
      </w:r>
    </w:p>
    <w:p w:rsidR="008F3B44" w:rsidRPr="005F5F59" w:rsidRDefault="008F3B44" w:rsidP="00A57107">
      <w:pPr>
        <w:pStyle w:val="teiab"/>
      </w:pPr>
      <w:r w:rsidRPr="005F5F59">
        <w:t>Gyemant Kamen, szvetli Kristao</w:t>
      </w:r>
      <w:r w:rsidRPr="005F5F59">
        <w:br/>
        <w:t>sztere sze, ki od</w:t>
      </w:r>
      <w:r w:rsidR="0071233A">
        <w:t xml:space="preserve"> vode Indianszke vö</w:t>
      </w:r>
      <w:r w:rsidR="0071233A">
        <w:br/>
        <w:t>szhaja, jaki zden</w:t>
      </w:r>
      <w:r w:rsidRPr="005F5F59">
        <w:t>czi i poto ki zaprou sze.</w:t>
      </w:r>
    </w:p>
    <w:p w:rsidR="008F3B44" w:rsidRPr="005F5F59" w:rsidRDefault="0071233A" w:rsidP="00A57107">
      <w:pPr>
        <w:pStyle w:val="teiab"/>
      </w:pPr>
      <w:r>
        <w:t>Viszouki zrak, kako vousz</w:t>
      </w:r>
      <w:r w:rsidR="0074480B" w:rsidRPr="005F5F59">
        <w:t>k</w:t>
      </w:r>
      <w:r>
        <w:t xml:space="preserve"> </w:t>
      </w:r>
      <w:r w:rsidR="0074480B" w:rsidRPr="005F5F59">
        <w:t>rasz-</w:t>
      </w:r>
      <w:r w:rsidR="0074480B" w:rsidRPr="005F5F59">
        <w:br/>
        <w:t xml:space="preserve">topi sze, kako sztoga szveti </w:t>
      </w:r>
      <w:r w:rsidR="0074480B" w:rsidRPr="00A57107">
        <w:rPr>
          <w:rStyle w:val="teipersName"/>
        </w:rPr>
        <w:t>Mathai</w:t>
      </w:r>
      <w:r w:rsidR="0074480B" w:rsidRPr="005F5F59">
        <w:t xml:space="preserve"> szpi-</w:t>
      </w:r>
      <w:r w:rsidR="0074480B" w:rsidRPr="005F5F59">
        <w:br/>
        <w:t>süje natom szveiti niksenega sztalnoszti.</w:t>
      </w:r>
    </w:p>
    <w:p w:rsidR="0074480B" w:rsidRPr="005F5F59" w:rsidRDefault="0074480B" w:rsidP="00A57107">
      <w:pPr>
        <w:pStyle w:val="teiab"/>
      </w:pPr>
      <w:r w:rsidRPr="005F5F59">
        <w:t>Cslovik tüdi szmrtjom more vumreiti,</w:t>
      </w:r>
      <w:r w:rsidRPr="005F5F59">
        <w:br/>
        <w:t>k</w:t>
      </w:r>
      <w:r w:rsidR="0071233A">
        <w:t>incs</w:t>
      </w:r>
      <w:r w:rsidRPr="005F5F59">
        <w:t xml:space="preserve"> i blago potreibno osztaviti, kisze</w:t>
      </w:r>
      <w:r w:rsidRPr="005F5F59">
        <w:br/>
        <w:t xml:space="preserve">koli, po </w:t>
      </w:r>
      <w:r w:rsidRPr="0071233A">
        <w:rPr>
          <w:rStyle w:val="teipersName"/>
        </w:rPr>
        <w:t>Adama</w:t>
      </w:r>
      <w:r w:rsidRPr="005F5F59">
        <w:t xml:space="preserve"> narodi!</w:t>
      </w:r>
    </w:p>
    <w:p w:rsidR="0074480B" w:rsidRPr="005F5F59" w:rsidRDefault="0074480B" w:rsidP="00A57107">
      <w:pPr>
        <w:pStyle w:val="teiab"/>
      </w:pPr>
      <w:r w:rsidRPr="005F5F59">
        <w:t>Oh salosztno szrcze krouto okorno,</w:t>
      </w:r>
      <w:r w:rsidRPr="005F5F59">
        <w:br/>
        <w:t>ka sze szloga</w:t>
      </w:r>
      <w:r w:rsidR="0071233A">
        <w:t xml:space="preserve"> nesz</w:t>
      </w:r>
      <w:r w:rsidRPr="005F5F59">
        <w:t>pominas pokorno, gdate</w:t>
      </w:r>
      <w:r w:rsidRPr="005F5F59">
        <w:br/>
        <w:t>zove, zakai sze neoglaszis.</w:t>
      </w:r>
    </w:p>
    <w:p w:rsidR="0074480B" w:rsidRPr="005F5F59" w:rsidRDefault="0071233A" w:rsidP="00A57107">
      <w:pPr>
        <w:pStyle w:val="teiab"/>
      </w:pPr>
      <w:r>
        <w:t>Ar Czeth</w:t>
      </w:r>
      <w:r w:rsidR="0074480B" w:rsidRPr="005F5F59">
        <w:t xml:space="preserve"> Riba, kasze vMourji</w:t>
      </w:r>
      <w:r>
        <w:t xml:space="preserve"> </w:t>
      </w:r>
      <w:r w:rsidR="0074480B" w:rsidRPr="005F5F59">
        <w:t>na-</w:t>
      </w:r>
      <w:r w:rsidR="0074480B" w:rsidRPr="005F5F59">
        <w:br/>
        <w:t xml:space="preserve">haja, pokornaje zapoveidi </w:t>
      </w:r>
      <w:r>
        <w:t>Goszpodna,</w:t>
      </w:r>
      <w:r>
        <w:br/>
        <w:t>vötri mourji, i divji</w:t>
      </w:r>
      <w:r w:rsidR="0074480B" w:rsidRPr="005F5F59">
        <w:t xml:space="preserve"> Oroszlanyi.</w:t>
      </w:r>
    </w:p>
    <w:p w:rsidR="0074480B" w:rsidRPr="005F5F59" w:rsidRDefault="0074480B" w:rsidP="00A57107">
      <w:pPr>
        <w:pStyle w:val="teiab"/>
      </w:pPr>
      <w:r w:rsidRPr="005F5F59">
        <w:t>Zmiszli daszi greisni Cslovik kak</w:t>
      </w:r>
      <w:r w:rsidRPr="005F5F59">
        <w:br/>
        <w:t>sives, zakai das</w:t>
      </w:r>
      <w:r w:rsidR="0071233A">
        <w:t>ze zgreihov K Bougi ne-</w:t>
      </w:r>
      <w:r w:rsidR="0071233A">
        <w:br/>
        <w:t>vrnes, neg vu Grei</w:t>
      </w:r>
      <w:r w:rsidRPr="005F5F59">
        <w:t>hi, sives Kroto okorno.</w:t>
      </w:r>
    </w:p>
    <w:p w:rsidR="0074480B" w:rsidRPr="005F5F59" w:rsidRDefault="0074480B" w:rsidP="00A57107">
      <w:pPr>
        <w:pStyle w:val="teiab"/>
      </w:pPr>
      <w:r w:rsidRPr="005F5F59">
        <w:t>Kak bos hodo, gda te</w:t>
      </w:r>
      <w:r w:rsidR="0071233A">
        <w:t xml:space="preserve"> ov Szvei</w:t>
      </w:r>
      <w:r w:rsidRPr="005F5F59">
        <w:t>t</w:t>
      </w:r>
      <w:r w:rsidR="0071233A">
        <w:t xml:space="preserve"> </w:t>
      </w:r>
      <w:r w:rsidRPr="005F5F59">
        <w:t>szp</w:t>
      </w:r>
      <w:r w:rsidR="0071233A">
        <w:t>re-</w:t>
      </w:r>
      <w:r w:rsidR="0071233A">
        <w:br/>
        <w:t>v</w:t>
      </w:r>
      <w:r w:rsidRPr="005F5F59">
        <w:t>odi, i sztrasna szmrt, gda tvojo Szr-</w:t>
      </w:r>
      <w:r w:rsidRPr="005F5F59">
        <w:br/>
        <w:t>cze zvali, taki sz</w:t>
      </w:r>
      <w:r w:rsidR="0071233A">
        <w:t>i bar, skrinyo szi</w:t>
      </w:r>
      <w:r w:rsidR="0071233A">
        <w:br/>
        <w:t>me</w:t>
      </w:r>
      <w:r w:rsidRPr="005F5F59">
        <w:t>i szpravleno.</w:t>
      </w:r>
    </w:p>
    <w:p w:rsidR="0074480B" w:rsidRPr="005F5F59" w:rsidRDefault="0074480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74480B" w:rsidRPr="005F5F59" w:rsidRDefault="0074480B">
      <w:pPr>
        <w:rPr>
          <w:szCs w:val="26"/>
        </w:rPr>
      </w:pPr>
      <w:r w:rsidRPr="005F5F59">
        <w:rPr>
          <w:szCs w:val="26"/>
        </w:rPr>
        <w:lastRenderedPageBreak/>
        <w:t>/26/</w:t>
      </w:r>
    </w:p>
    <w:p w:rsidR="0074480B" w:rsidRPr="005F5F59" w:rsidRDefault="0074480B" w:rsidP="0071233A">
      <w:pPr>
        <w:pStyle w:val="teifwPageNum"/>
      </w:pPr>
      <w:r w:rsidRPr="005F5F59">
        <w:t>22.</w:t>
      </w:r>
    </w:p>
    <w:p w:rsidR="0074480B" w:rsidRPr="005F5F59" w:rsidRDefault="0074480B" w:rsidP="00A57107">
      <w:pPr>
        <w:pStyle w:val="teiab"/>
      </w:pPr>
      <w:r w:rsidRPr="005F5F59">
        <w:t xml:space="preserve">Kadabisze po Czintori </w:t>
      </w:r>
      <w:r w:rsidR="0071233A">
        <w:t>jasz setao,</w:t>
      </w:r>
      <w:r w:rsidR="0071233A">
        <w:br/>
        <w:t>znogami sze vmrtve k</w:t>
      </w:r>
      <w:r w:rsidRPr="005F5F59">
        <w:t>ouszti potikao,</w:t>
      </w:r>
      <w:r w:rsidRPr="005F5F59">
        <w:br/>
        <w:t>szplakao szame</w:t>
      </w:r>
      <w:r w:rsidR="00CF5A2F">
        <w:t>lze, jaj jasz lüta</w:t>
      </w:r>
      <w:r w:rsidRPr="005F5F59">
        <w:t>ksi bodem.</w:t>
      </w:r>
    </w:p>
    <w:p w:rsidR="00A57107" w:rsidRDefault="0074480B" w:rsidP="00A57107">
      <w:pPr>
        <w:pStyle w:val="teiab"/>
      </w:pPr>
      <w:r w:rsidRPr="005F5F59">
        <w:t>Hvalen boidi Goszpon Boug vu</w:t>
      </w:r>
      <w:r w:rsidRPr="005F5F59">
        <w:br/>
        <w:t>Nobeszaj, ki sze zgrecisni nesz pozabi</w:t>
      </w:r>
      <w:r w:rsidR="00CF5A2F">
        <w:t>s</w:t>
      </w:r>
      <w:r w:rsidRPr="005F5F59">
        <w:br/>
        <w:t>na zemli, Dika tebi, od vsze</w:t>
      </w:r>
      <w:r w:rsidR="00CF5A2F">
        <w:t>i lü</w:t>
      </w:r>
      <w:r w:rsidR="0073094F">
        <w:t>dih</w:t>
      </w:r>
      <w:r w:rsidR="0073094F">
        <w:br/>
        <w:t xml:space="preserve">nai veksa. </w:t>
      </w:r>
    </w:p>
    <w:p w:rsidR="0074480B" w:rsidRPr="005F5F59" w:rsidRDefault="0073094F" w:rsidP="00A57107">
      <w:pPr>
        <w:pStyle w:val="teiclosure0"/>
      </w:pPr>
      <w:r>
        <w:t>Amen.</w:t>
      </w:r>
    </w:p>
    <w:p w:rsidR="0074480B" w:rsidRPr="005F5F59" w:rsidRDefault="0074480B" w:rsidP="00692831">
      <w:pPr>
        <w:pStyle w:val="Naslov2"/>
      </w:pPr>
      <w:r w:rsidRPr="005F5F59">
        <w:t>Ouszma!</w:t>
      </w:r>
    </w:p>
    <w:p w:rsidR="0074480B" w:rsidRPr="005F5F59" w:rsidRDefault="00C379BE" w:rsidP="00A57107">
      <w:pPr>
        <w:pStyle w:val="teiab"/>
      </w:pPr>
      <w:r>
        <w:t>Vu</w:t>
      </w:r>
      <w:r w:rsidR="0074480B" w:rsidRPr="005F5F59">
        <w:t>te sze vüpam moi Bose,</w:t>
      </w:r>
      <w:r w:rsidR="0074480B" w:rsidRPr="005F5F59">
        <w:br/>
        <w:t>nai neopadnem proszimte, Düso, Tei-</w:t>
      </w:r>
      <w:r w:rsidR="0074480B" w:rsidRPr="005F5F59">
        <w:br/>
        <w:t>lo, me</w:t>
      </w:r>
      <w:r w:rsidR="00A57107">
        <w:t xml:space="preserve"> </w:t>
      </w:r>
      <w:r w:rsidR="0074480B" w:rsidRPr="005F5F59">
        <w:t>kotrige kako ti scses, ravnaj,</w:t>
      </w:r>
      <w:r w:rsidR="0074480B" w:rsidRPr="005F5F59">
        <w:br/>
        <w:t>ar szlonim nate.</w:t>
      </w:r>
    </w:p>
    <w:p w:rsidR="0074480B" w:rsidRPr="005F5F59" w:rsidRDefault="0074480B" w:rsidP="00A57107">
      <w:pPr>
        <w:pStyle w:val="teiab"/>
      </w:pPr>
      <w:r w:rsidRPr="005F5F59">
        <w:t>Neznam dokecs sivo bodem, a</w:t>
      </w:r>
      <w:r w:rsidRPr="005F5F59">
        <w:br/>
        <w:t>tou znam, da mreiti morem, gda koli</w:t>
      </w:r>
      <w:r w:rsidRPr="005F5F59">
        <w:br/>
        <w:t xml:space="preserve">bo vola tvoja, </w:t>
      </w:r>
      <w:r w:rsidR="009A156B" w:rsidRPr="005F5F59">
        <w:t>k tebi idem, tvojoi vouli</w:t>
      </w:r>
      <w:r w:rsidR="009A156B" w:rsidRPr="005F5F59">
        <w:br/>
        <w:t>szam podlosen.</w:t>
      </w:r>
    </w:p>
    <w:p w:rsidR="009A156B" w:rsidRPr="005F5F59" w:rsidRDefault="009A156B" w:rsidP="00A57107">
      <w:pPr>
        <w:pStyle w:val="teiab"/>
      </w:pPr>
      <w:r w:rsidRPr="005F5F59">
        <w:t>Vszaka vöra je gotova sztebom bi-</w:t>
      </w:r>
      <w:r w:rsidRPr="005F5F59">
        <w:br/>
        <w:t>ti moja Düsa, nezberam vöro, vreime-</w:t>
      </w:r>
      <w:r w:rsidRPr="005F5F59">
        <w:br/>
        <w:t xml:space="preserve">na, ni </w:t>
      </w:r>
      <w:r w:rsidR="00C379BE">
        <w:t>h</w:t>
      </w:r>
      <w:r w:rsidRPr="005F5F59">
        <w:t>atara, gdaje koli vola tvoja.</w:t>
      </w:r>
    </w:p>
    <w:p w:rsidR="009A156B" w:rsidRPr="005F5F59" w:rsidRDefault="009A156B" w:rsidP="00A57107">
      <w:pPr>
        <w:pStyle w:val="teiab"/>
      </w:pPr>
      <w:r w:rsidRPr="005F5F59">
        <w:t>Ar vszake kotrige moje, i vsze</w:t>
      </w:r>
      <w:r w:rsidRPr="005F5F59">
        <w:br/>
        <w:t>vlaszi glave moje, pritebi szo zr</w:t>
      </w:r>
      <w:r w:rsidR="0073094F">
        <w:t>acsu-</w:t>
      </w:r>
      <w:r w:rsidR="0073094F">
        <w:br/>
        <w:t>nani i brez voule tvoje, e</w:t>
      </w:r>
      <w:r w:rsidRPr="005F5F59">
        <w:t xml:space="preserve">den doli ne </w:t>
      </w:r>
    </w:p>
    <w:p w:rsidR="009A156B" w:rsidRPr="005F5F59" w:rsidRDefault="009A156B" w:rsidP="00A57107">
      <w:pPr>
        <w:pStyle w:val="teiab"/>
      </w:pPr>
      <w:r w:rsidRPr="005F5F59">
        <w:t>szpadne.</w:t>
      </w:r>
    </w:p>
    <w:p w:rsidR="009A156B" w:rsidRPr="005F5F59" w:rsidRDefault="009A156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9A156B" w:rsidRPr="005F5F59" w:rsidRDefault="009A156B">
      <w:pPr>
        <w:rPr>
          <w:szCs w:val="26"/>
        </w:rPr>
      </w:pPr>
      <w:r w:rsidRPr="005F5F59">
        <w:rPr>
          <w:szCs w:val="26"/>
        </w:rPr>
        <w:lastRenderedPageBreak/>
        <w:t>/27/</w:t>
      </w:r>
    </w:p>
    <w:p w:rsidR="009A156B" w:rsidRPr="005F5F59" w:rsidRDefault="009A156B" w:rsidP="0073094F">
      <w:pPr>
        <w:pStyle w:val="teifwPageNum"/>
      </w:pPr>
      <w:r w:rsidRPr="005F5F59">
        <w:t>23.</w:t>
      </w:r>
    </w:p>
    <w:p w:rsidR="009A156B" w:rsidRPr="005F5F59" w:rsidRDefault="009A156B" w:rsidP="00955550">
      <w:pPr>
        <w:pStyle w:val="teiab"/>
      </w:pPr>
      <w:r w:rsidRPr="005F5F59">
        <w:t>Neimamo dobroga Vreimena, nego</w:t>
      </w:r>
      <w:r w:rsidRPr="005F5F59">
        <w:br/>
        <w:t>vnougoga trpleinya, krüha saloszti pu-</w:t>
      </w:r>
      <w:r w:rsidRPr="005F5F59">
        <w:br/>
        <w:t>noga, kratka sitka, vezdaj bomo szmr-</w:t>
      </w:r>
      <w:r w:rsidRPr="005F5F59">
        <w:br/>
        <w:t>ti vrokaj.</w:t>
      </w:r>
    </w:p>
    <w:p w:rsidR="009A156B" w:rsidRPr="005F5F59" w:rsidRDefault="009A156B" w:rsidP="00955550">
      <w:pPr>
        <w:pStyle w:val="teiab"/>
      </w:pPr>
      <w:r w:rsidRPr="005F5F59">
        <w:t>Tü szo vsze saloszti puna, bolez-</w:t>
      </w:r>
      <w:r w:rsidRPr="005F5F59">
        <w:br/>
        <w:t>ni ino dreszalja, krotkoga mamo</w:t>
      </w:r>
      <w:r w:rsidR="0073094F">
        <w:t xml:space="preserve"> vrei-</w:t>
      </w:r>
      <w:r w:rsidR="0073094F">
        <w:br/>
        <w:t>mena, ali ravno kak Csem</w:t>
      </w:r>
      <w:r w:rsidRPr="005F5F59">
        <w:t>era zmedom</w:t>
      </w:r>
      <w:r w:rsidRPr="005F5F59">
        <w:br/>
        <w:t>zmeisana.</w:t>
      </w:r>
    </w:p>
    <w:p w:rsidR="009A156B" w:rsidRPr="005F5F59" w:rsidRDefault="009A156B" w:rsidP="00955550">
      <w:pPr>
        <w:pStyle w:val="teiab"/>
      </w:pPr>
      <w:r w:rsidRPr="005F5F59">
        <w:t>Z-jednom reicsjom trüd veliki,</w:t>
      </w:r>
      <w:r w:rsidRPr="005F5F59">
        <w:br/>
        <w:t>vnogo dela i saloszti, plakanya ino</w:t>
      </w:r>
      <w:r w:rsidRPr="005F5F59">
        <w:br/>
        <w:t>sztaroszti jeszte eti, gotov boidi zato</w:t>
      </w:r>
      <w:r w:rsidRPr="005F5F59">
        <w:br/>
        <w:t>vszaki.</w:t>
      </w:r>
    </w:p>
    <w:p w:rsidR="009A156B" w:rsidRPr="005F5F59" w:rsidRDefault="009A156B" w:rsidP="00955550">
      <w:pPr>
        <w:pStyle w:val="teiab"/>
      </w:pPr>
      <w:r w:rsidRPr="005F5F59">
        <w:t>Vszaki jeszi kako Trnya praih,</w:t>
      </w:r>
      <w:r w:rsidRPr="005F5F59">
        <w:br/>
        <w:t>Blato i csarna zemla, ar taki</w:t>
      </w:r>
      <w:r w:rsidR="0073094F">
        <w:t xml:space="preserve"> kak</w:t>
      </w:r>
      <w:r w:rsidRPr="005F5F59">
        <w:br/>
        <w:t>sze na szveit da pun betega i poveih-</w:t>
      </w:r>
      <w:r w:rsidRPr="005F5F59">
        <w:br/>
        <w:t>ne kako Rousa.</w:t>
      </w:r>
    </w:p>
    <w:p w:rsidR="009A156B" w:rsidRPr="005F5F59" w:rsidRDefault="009A156B" w:rsidP="00955550">
      <w:pPr>
        <w:pStyle w:val="teiab"/>
      </w:pPr>
      <w:r w:rsidRPr="005F5F59">
        <w:t>Szrebra zlata ne pernesze Cslovik</w:t>
      </w:r>
      <w:r w:rsidRPr="005F5F59">
        <w:br/>
        <w:t>szebom, neg</w:t>
      </w:r>
      <w:r w:rsidR="0073094F">
        <w:t>o</w:t>
      </w:r>
      <w:r w:rsidRPr="005F5F59">
        <w:t xml:space="preserve"> zemlou, ravno </w:t>
      </w:r>
      <w:r w:rsidR="0073094F">
        <w:t>i lok,</w:t>
      </w:r>
      <w:r w:rsidR="0073094F">
        <w:br/>
        <w:t>gda se merje, neodneszi nikai v</w:t>
      </w:r>
      <w:r w:rsidRPr="005F5F59">
        <w:t>ſze</w:t>
      </w:r>
      <w:r w:rsidRPr="005F5F59">
        <w:br/>
        <w:t>osztavi eti.</w:t>
      </w:r>
    </w:p>
    <w:p w:rsidR="009A156B" w:rsidRPr="005F5F59" w:rsidRDefault="009A156B" w:rsidP="00955550">
      <w:pPr>
        <w:pStyle w:val="teiab"/>
      </w:pPr>
      <w:r w:rsidRPr="005F5F59">
        <w:t>Vnougi</w:t>
      </w:r>
      <w:r w:rsidR="00D0119F">
        <w:t xml:space="preserve"> sze szveita drsijo, vütroga</w:t>
      </w:r>
      <w:r w:rsidR="00D0119F">
        <w:br/>
        <w:t>vs</w:t>
      </w:r>
      <w:r w:rsidRPr="005F5F59">
        <w:t xml:space="preserve">krinyo denejo, dneszga </w:t>
      </w:r>
      <w:r w:rsidR="00D0119F">
        <w:t>zdravoga vidi-</w:t>
      </w:r>
      <w:r w:rsidR="00D0119F">
        <w:br/>
        <w:t>mo, a vütroga v c</w:t>
      </w:r>
      <w:r w:rsidRPr="005F5F59">
        <w:t>sarno zemlo pokopajo.</w:t>
      </w:r>
    </w:p>
    <w:p w:rsidR="009A156B" w:rsidRPr="005F5F59" w:rsidRDefault="009A156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9A156B" w:rsidRPr="005F5F59" w:rsidRDefault="009A156B">
      <w:pPr>
        <w:rPr>
          <w:szCs w:val="26"/>
        </w:rPr>
      </w:pPr>
      <w:r w:rsidRPr="005F5F59">
        <w:rPr>
          <w:szCs w:val="26"/>
        </w:rPr>
        <w:lastRenderedPageBreak/>
        <w:t>/28/</w:t>
      </w:r>
    </w:p>
    <w:p w:rsidR="009A156B" w:rsidRPr="005F5F59" w:rsidRDefault="009A156B" w:rsidP="00D0119F">
      <w:pPr>
        <w:pStyle w:val="teifwPageNum"/>
      </w:pPr>
      <w:r w:rsidRPr="005F5F59">
        <w:t>24.</w:t>
      </w:r>
    </w:p>
    <w:p w:rsidR="009A156B" w:rsidRPr="005F5F59" w:rsidRDefault="009A156B" w:rsidP="00955550">
      <w:pPr>
        <w:pStyle w:val="teiab"/>
      </w:pPr>
      <w:r w:rsidRPr="005F5F59">
        <w:t>Ne</w:t>
      </w:r>
      <w:r w:rsidR="00D0119F">
        <w:t>iga vrasztva prouti Szmrti, vu</w:t>
      </w:r>
      <w:r w:rsidR="00D0119F">
        <w:br/>
        <w:t>P</w:t>
      </w:r>
      <w:r w:rsidRPr="005F5F59">
        <w:t>ateiki, ni vogratzi, vu pouli, ni vdrü-</w:t>
      </w:r>
      <w:r w:rsidRPr="005F5F59">
        <w:br/>
        <w:t>gom meszti, trave neiga kabi te mogla</w:t>
      </w:r>
      <w:r w:rsidRPr="005F5F59">
        <w:br/>
        <w:t>zdrsati.</w:t>
      </w:r>
    </w:p>
    <w:p w:rsidR="009A156B" w:rsidRPr="005F5F59" w:rsidRDefault="009A156B" w:rsidP="00955550">
      <w:pPr>
        <w:pStyle w:val="teiab"/>
      </w:pPr>
      <w:r w:rsidRPr="005F5F59">
        <w:t>Zlato, szrebro, ni Go</w:t>
      </w:r>
      <w:r w:rsidR="00D0119F">
        <w:t>szposztvo, veli.</w:t>
      </w:r>
      <w:r w:rsidR="00D0119F">
        <w:br/>
        <w:t>Kasztvo ni Nem</w:t>
      </w:r>
      <w:r w:rsidRPr="005F5F59">
        <w:t>estvo, niti prebrano</w:t>
      </w:r>
      <w:r w:rsidRPr="005F5F59">
        <w:br/>
        <w:t xml:space="preserve">Junasztvo, ni Decsztvo, </w:t>
      </w:r>
      <w:r w:rsidRPr="00271D49">
        <w:t>nezd</w:t>
      </w:r>
      <w:r w:rsidR="00271D49" w:rsidRPr="00271D49">
        <w:t>r</w:t>
      </w:r>
      <w:r w:rsidRPr="00271D49">
        <w:t>site</w:t>
      </w:r>
      <w:r w:rsidRPr="005F5F59">
        <w:br/>
        <w:t>sziromastvo.</w:t>
      </w:r>
    </w:p>
    <w:p w:rsidR="009A156B" w:rsidRPr="005F5F59" w:rsidRDefault="009A156B" w:rsidP="00955550">
      <w:pPr>
        <w:pStyle w:val="teiab"/>
      </w:pPr>
      <w:r w:rsidRPr="005F5F59">
        <w:t>Steri vö premine szveita, vsza mi-</w:t>
      </w:r>
      <w:r w:rsidRPr="005F5F59">
        <w:br/>
        <w:t>szeo preide od nyega, te szveit</w:t>
      </w:r>
      <w:r w:rsidR="00A3454D">
        <w:t xml:space="preserve"> </w:t>
      </w:r>
      <w:r w:rsidRPr="005F5F59">
        <w:t>zanyega</w:t>
      </w:r>
      <w:r w:rsidRPr="005F5F59">
        <w:br/>
        <w:t>nemara, nego hitro vszaki sze szpo-</w:t>
      </w:r>
      <w:r w:rsidRPr="005F5F59">
        <w:br/>
        <w:t>zabi snyega.</w:t>
      </w:r>
    </w:p>
    <w:p w:rsidR="009A156B" w:rsidRPr="005F5F59" w:rsidRDefault="009A156B" w:rsidP="00955550">
      <w:pPr>
        <w:pStyle w:val="teiab"/>
      </w:pPr>
      <w:r w:rsidRPr="005F5F59">
        <w:t>Jai k</w:t>
      </w:r>
      <w:r w:rsidR="00A3454D">
        <w:t>ak velko moucs za greihe ta</w:t>
      </w:r>
      <w:r w:rsidR="00A3454D">
        <w:br/>
        <w:t>Szm</w:t>
      </w:r>
      <w:r w:rsidRPr="005F5F59">
        <w:t>rt je nad nami vzela, zmiszli</w:t>
      </w:r>
      <w:r w:rsidRPr="005F5F59">
        <w:br/>
        <w:t>szi zato vszaki, ar greisen szi, szmrt</w:t>
      </w:r>
      <w:r w:rsidRPr="005F5F59">
        <w:br/>
        <w:t>te negloda stoda szi.</w:t>
      </w:r>
    </w:p>
    <w:p w:rsidR="009A156B" w:rsidRPr="005F5F59" w:rsidRDefault="00271D49" w:rsidP="00955550">
      <w:pPr>
        <w:pStyle w:val="teiab"/>
      </w:pPr>
      <w:r>
        <w:t>Ar nemara za lepoto, za J</w:t>
      </w:r>
      <w:r w:rsidR="009A156B" w:rsidRPr="005F5F59">
        <w:t>akoszt</w:t>
      </w:r>
      <w:r w:rsidR="009A156B" w:rsidRPr="005F5F59">
        <w:br/>
        <w:t xml:space="preserve">malo </w:t>
      </w:r>
      <w:r>
        <w:t>veliko, za Kralesztvo, ni Czaszar-</w:t>
      </w:r>
      <w:r>
        <w:br/>
        <w:t>sztvo, ni Pop</w:t>
      </w:r>
      <w:r w:rsidR="009A156B" w:rsidRPr="005F5F59">
        <w:t xml:space="preserve">osztvo, vszakoga </w:t>
      </w:r>
      <w:r>
        <w:t>jeml</w:t>
      </w:r>
      <w:r w:rsidR="009A156B" w:rsidRPr="005F5F59">
        <w:t>e</w:t>
      </w:r>
      <w:r w:rsidR="009A156B" w:rsidRPr="005F5F59">
        <w:br/>
        <w:t>ednako.</w:t>
      </w:r>
    </w:p>
    <w:p w:rsidR="00D139F8" w:rsidRPr="005F5F59" w:rsidRDefault="009A156B" w:rsidP="00955550">
      <w:pPr>
        <w:pStyle w:val="teiab"/>
      </w:pPr>
      <w:r w:rsidRPr="005F5F59">
        <w:t>Ti zato oh moi Goszpodne, dai dami</w:t>
      </w:r>
      <w:r w:rsidRPr="005F5F59">
        <w:br/>
        <w:t xml:space="preserve">na pamet pride, </w:t>
      </w:r>
      <w:r w:rsidR="00D139F8" w:rsidRPr="005F5F59">
        <w:t>da te moi sitek nevol-</w:t>
      </w:r>
      <w:r w:rsidR="00D139F8" w:rsidRPr="005F5F59">
        <w:br/>
        <w:t xml:space="preserve">ni osztavime, sztoga </w:t>
      </w:r>
      <w:r w:rsidR="00271D49">
        <w:t>s</w:t>
      </w:r>
      <w:r w:rsidR="00D139F8" w:rsidRPr="005F5F59">
        <w:t>zveita vö pre-</w:t>
      </w:r>
      <w:r w:rsidR="00D139F8" w:rsidRPr="005F5F59">
        <w:br/>
        <w:t>minem.</w:t>
      </w:r>
    </w:p>
    <w:p w:rsidR="00D139F8" w:rsidRPr="005F5F59" w:rsidRDefault="00D139F8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9A156B" w:rsidRPr="005F5F59" w:rsidRDefault="00D139F8">
      <w:pPr>
        <w:rPr>
          <w:szCs w:val="26"/>
        </w:rPr>
      </w:pPr>
      <w:r w:rsidRPr="005F5F59">
        <w:rPr>
          <w:szCs w:val="26"/>
        </w:rPr>
        <w:lastRenderedPageBreak/>
        <w:t>/29/</w:t>
      </w:r>
    </w:p>
    <w:p w:rsidR="00D139F8" w:rsidRPr="005F5F59" w:rsidRDefault="00D139F8" w:rsidP="00271D49">
      <w:pPr>
        <w:pStyle w:val="teifwPageNum"/>
      </w:pPr>
      <w:r w:rsidRPr="005F5F59">
        <w:t>25.</w:t>
      </w:r>
    </w:p>
    <w:p w:rsidR="00D139F8" w:rsidRPr="005F5F59" w:rsidRDefault="00D139F8" w:rsidP="00955550">
      <w:pPr>
        <w:pStyle w:val="teiab"/>
      </w:pPr>
      <w:r w:rsidRPr="005F5F59">
        <w:t>Zato csi ti moi Goszpodne tak</w:t>
      </w:r>
      <w:r w:rsidRPr="005F5F59">
        <w:br/>
        <w:t>scses, vz</w:t>
      </w:r>
      <w:r w:rsidR="00271D49">
        <w:t>emi me ti k szebi, da sivem</w:t>
      </w:r>
      <w:r w:rsidR="00271D49">
        <w:br/>
        <w:t>szte</w:t>
      </w:r>
      <w:r w:rsidRPr="005F5F59">
        <w:t>bom naveke, glodam tebe, z Angyel-</w:t>
      </w:r>
      <w:r w:rsidRPr="005F5F59">
        <w:br/>
        <w:t>mi da dicsim tebe.</w:t>
      </w:r>
    </w:p>
    <w:p w:rsidR="00D139F8" w:rsidRPr="005F5F59" w:rsidRDefault="00D139F8" w:rsidP="00271D49">
      <w:pPr>
        <w:pStyle w:val="teiclosure"/>
      </w:pPr>
      <w:r w:rsidRPr="005F5F59">
        <w:t>Amen.</w:t>
      </w:r>
    </w:p>
    <w:p w:rsidR="00D139F8" w:rsidRPr="005F5F59" w:rsidRDefault="00271D49" w:rsidP="00955550">
      <w:pPr>
        <w:pStyle w:val="Naslov2"/>
      </w:pPr>
      <w:r>
        <w:t>Deveta!</w:t>
      </w:r>
    </w:p>
    <w:p w:rsidR="00D139F8" w:rsidRPr="005F5F59" w:rsidRDefault="00D139F8" w:rsidP="00955550">
      <w:pPr>
        <w:pStyle w:val="teiab"/>
      </w:pPr>
      <w:r w:rsidRPr="005F5F59">
        <w:t>Ta britka szmrt szvojom sztrei-</w:t>
      </w:r>
      <w:r w:rsidRPr="005F5F59">
        <w:br/>
        <w:t xml:space="preserve">lom vszigdar </w:t>
      </w:r>
      <w:r w:rsidR="00271D49">
        <w:t>zanami Czila, nedaszi</w:t>
      </w:r>
      <w:r w:rsidR="00271D49">
        <w:br/>
        <w:t>nikomi szebom igrati ni salit</w:t>
      </w:r>
      <w:r w:rsidRPr="005F5F59">
        <w:t>i, neg</w:t>
      </w:r>
      <w:r w:rsidRPr="005F5F59">
        <w:br/>
        <w:t>ed</w:t>
      </w:r>
      <w:r w:rsidR="00271D49">
        <w:t>nako sztare mlade, vkrai pobera</w:t>
      </w:r>
      <w:r w:rsidRPr="005F5F59">
        <w:br/>
        <w:t>i jemle, szrebrom ni zlatom sze</w:t>
      </w:r>
      <w:r w:rsidRPr="005F5F59">
        <w:br/>
        <w:t>niscse snyom sarczati nemore.</w:t>
      </w:r>
    </w:p>
    <w:p w:rsidR="00D139F8" w:rsidRPr="005F5F59" w:rsidRDefault="00D139F8" w:rsidP="00955550">
      <w:pPr>
        <w:pStyle w:val="teiab"/>
      </w:pPr>
      <w:r w:rsidRPr="005F5F59">
        <w:t>Gda tva szkradnya vöra</w:t>
      </w:r>
      <w:r w:rsidR="00271D49">
        <w:t xml:space="preserve"> prida te</w:t>
      </w:r>
      <w:r w:rsidR="00271D49">
        <w:br/>
        <w:t>szloboud vzemes od vszei, vszi znan-</w:t>
      </w:r>
      <w:r w:rsidR="00271D49">
        <w:br/>
        <w:t>czi osztavijo te, niscse szte</w:t>
      </w:r>
      <w:r w:rsidRPr="005F5F59">
        <w:t xml:space="preserve">bom </w:t>
      </w:r>
      <w:r w:rsidR="00271D49">
        <w:t>nego</w:t>
      </w:r>
      <w:r w:rsidRPr="005F5F59">
        <w:br/>
        <w:t xml:space="preserve">szam bos iso napout dalko </w:t>
      </w:r>
      <w:r w:rsidR="00271D49">
        <w:t>csi szi</w:t>
      </w:r>
      <w:r w:rsidRPr="005F5F59">
        <w:br/>
        <w:t>siveo dobro, vzemes blaisa</w:t>
      </w:r>
      <w:r w:rsidR="00271D49">
        <w:t>nsztvo</w:t>
      </w:r>
      <w:r w:rsidR="00271D49">
        <w:br/>
        <w:t xml:space="preserve">korouno, a szveczko vsze </w:t>
      </w:r>
      <w:r w:rsidR="00271D49" w:rsidRPr="00271D49">
        <w:rPr>
          <w:rStyle w:val="teiunclear"/>
        </w:rPr>
        <w:t>oszta</w:t>
      </w:r>
    </w:p>
    <w:p w:rsidR="00D139F8" w:rsidRPr="005F5F59" w:rsidRDefault="00D139F8" w:rsidP="00955550">
      <w:pPr>
        <w:pStyle w:val="teiab"/>
      </w:pPr>
      <w:r w:rsidRPr="005F5F59">
        <w:t>ves.</w:t>
      </w:r>
    </w:p>
    <w:p w:rsidR="00D139F8" w:rsidRPr="005F5F59" w:rsidRDefault="00D139F8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D139F8" w:rsidRPr="005F5F59" w:rsidRDefault="00D139F8">
      <w:pPr>
        <w:rPr>
          <w:szCs w:val="26"/>
        </w:rPr>
      </w:pPr>
      <w:r w:rsidRPr="005F5F59">
        <w:rPr>
          <w:szCs w:val="26"/>
        </w:rPr>
        <w:lastRenderedPageBreak/>
        <w:t>/30/</w:t>
      </w:r>
    </w:p>
    <w:p w:rsidR="00D139F8" w:rsidRPr="005F5F59" w:rsidRDefault="00D139F8" w:rsidP="008240AC">
      <w:pPr>
        <w:pStyle w:val="teifwPageNum"/>
      </w:pPr>
      <w:r w:rsidRPr="005F5F59">
        <w:t>26.</w:t>
      </w:r>
    </w:p>
    <w:p w:rsidR="00D139F8" w:rsidRPr="005F5F59" w:rsidRDefault="00B14EF7" w:rsidP="00955550">
      <w:pPr>
        <w:pStyle w:val="teiab"/>
      </w:pPr>
      <w:r>
        <w:t>Tvoi obraz sze ti premine, ino ve</w:t>
      </w:r>
      <w:r w:rsidR="00D139F8" w:rsidRPr="005F5F59">
        <w:t>sz</w:t>
      </w:r>
      <w:r w:rsidR="00D139F8" w:rsidRPr="005F5F59">
        <w:br/>
        <w:t xml:space="preserve">sztari grata, notri </w:t>
      </w:r>
      <w:r w:rsidRPr="00B14EF7">
        <w:rPr>
          <w:rStyle w:val="teiunclear"/>
        </w:rPr>
        <w:t>f</w:t>
      </w:r>
      <w:r w:rsidR="00D139F8" w:rsidRPr="00B14EF7">
        <w:rPr>
          <w:rStyle w:val="teiunclear"/>
        </w:rPr>
        <w:t>lenijo</w:t>
      </w:r>
      <w:r w:rsidR="00D139F8" w:rsidRPr="005F5F59">
        <w:t xml:space="preserve"> tve Ocsi</w:t>
      </w:r>
      <w:r w:rsidR="00D139F8" w:rsidRPr="005F5F59">
        <w:br/>
        <w:t>jeziki sze reics zme</w:t>
      </w:r>
      <w:r>
        <w:t>n</w:t>
      </w:r>
      <w:r w:rsidR="00D139F8" w:rsidRPr="005F5F59">
        <w:t>ka, szrcz</w:t>
      </w:r>
      <w:r>
        <w:t>e bou</w:t>
      </w:r>
      <w:r>
        <w:br/>
        <w:t>veliko</w:t>
      </w:r>
      <w:r w:rsidR="00D139F8" w:rsidRPr="005F5F59">
        <w:t>i mantri, vsze sile boti mrtve</w:t>
      </w:r>
      <w:r w:rsidR="00D139F8" w:rsidRPr="005F5F59">
        <w:br/>
        <w:t>te szmrti znoj razlutza te, gda tesz</w:t>
      </w:r>
      <w:r>
        <w:t>i</w:t>
      </w:r>
      <w:r w:rsidR="00D139F8" w:rsidRPr="005F5F59">
        <w:t>-</w:t>
      </w:r>
      <w:r w:rsidR="00D139F8" w:rsidRPr="005F5F59">
        <w:br/>
        <w:t>lom vküp sztiszne.</w:t>
      </w:r>
    </w:p>
    <w:p w:rsidR="00D139F8" w:rsidRPr="005F5F59" w:rsidRDefault="00D139F8" w:rsidP="00955550">
      <w:pPr>
        <w:pStyle w:val="teiab"/>
      </w:pPr>
      <w:r w:rsidRPr="005F5F59">
        <w:t>Komi szi prvle dragi bio, onomi</w:t>
      </w:r>
      <w:r w:rsidRPr="005F5F59">
        <w:br/>
        <w:t>bos odüren, ki je k tebi na sztan</w:t>
      </w:r>
      <w:r w:rsidRPr="005F5F59">
        <w:br/>
        <w:t>hodo, sztebom dobre voule b</w:t>
      </w:r>
      <w:r w:rsidR="00B14EF7">
        <w:t>io, bode</w:t>
      </w:r>
      <w:r w:rsidR="00B14EF7">
        <w:br/>
        <w:t>sze tebe ogibao, i zato nede mo</w:t>
      </w:r>
      <w:r w:rsidRPr="005F5F59">
        <w:t>rao</w:t>
      </w:r>
      <w:r w:rsidRPr="005F5F59">
        <w:br/>
        <w:t>neg zvüna h</w:t>
      </w:r>
      <w:r w:rsidR="00B14EF7">
        <w:t>i</w:t>
      </w:r>
      <w:r w:rsidRPr="005F5F59">
        <w:t>se osztane, ino tebe oſz-</w:t>
      </w:r>
      <w:r w:rsidRPr="005F5F59">
        <w:br/>
        <w:t>tavi.</w:t>
      </w:r>
    </w:p>
    <w:p w:rsidR="00D139F8" w:rsidRPr="005F5F59" w:rsidRDefault="00D139F8" w:rsidP="00955550">
      <w:pPr>
        <w:pStyle w:val="teiab"/>
      </w:pPr>
      <w:r w:rsidRPr="005F5F59">
        <w:t>En</w:t>
      </w:r>
      <w:r w:rsidR="00955550">
        <w:t xml:space="preserve"> </w:t>
      </w:r>
      <w:r w:rsidRPr="005F5F59">
        <w:t>mali csasz, tva rodbin</w:t>
      </w:r>
      <w:r w:rsidR="00B14EF7">
        <w:t>a, tvo</w:t>
      </w:r>
      <w:r w:rsidR="00B14EF7">
        <w:br/>
        <w:t>szmrt bo salüvala, csarne szü knye</w:t>
      </w:r>
      <w:r w:rsidR="00B14EF7">
        <w:br/>
        <w:t>bo noszile do</w:t>
      </w:r>
      <w:r w:rsidRPr="005F5F59">
        <w:t xml:space="preserve"> polovicze leta, potom</w:t>
      </w:r>
      <w:r w:rsidRPr="005F5F59">
        <w:br/>
      </w:r>
      <w:r w:rsidR="00B14EF7">
        <w:t>govorili bodo, nai pocsiva pokoi</w:t>
      </w:r>
      <w:r w:rsidRPr="005F5F59">
        <w:t>no</w:t>
      </w:r>
      <w:r w:rsidRPr="005F5F59">
        <w:br/>
        <w:t>Boug v szamogoucsiga aldüj dai mo</w:t>
      </w:r>
      <w:r w:rsidRPr="005F5F59">
        <w:br/>
        <w:t>veszelo sztati.</w:t>
      </w:r>
    </w:p>
    <w:p w:rsidR="00D139F8" w:rsidRPr="005F5F59" w:rsidRDefault="00B14EF7" w:rsidP="00955550">
      <w:pPr>
        <w:pStyle w:val="teiab"/>
      </w:pPr>
      <w:r>
        <w:t>Nikak Cs</w:t>
      </w:r>
      <w:r w:rsidR="00D139F8" w:rsidRPr="005F5F59">
        <w:t>lek te vecs nepozna</w:t>
      </w:r>
      <w:r w:rsidR="00D139F8" w:rsidRPr="005F5F59">
        <w:br/>
      </w:r>
      <w:r>
        <w:t>ar</w:t>
      </w:r>
      <w:r w:rsidR="00D139F8" w:rsidRPr="005F5F59">
        <w:t xml:space="preserve"> preide vsza lepouta, kai koli</w:t>
      </w:r>
      <w:r w:rsidR="00D139F8" w:rsidRPr="005F5F59">
        <w:br/>
        <w:t>mas natoi zemli, mores vsza oszta-</w:t>
      </w:r>
      <w:r w:rsidR="00D139F8" w:rsidRPr="005F5F59">
        <w:br/>
        <w:t>viti blago szrebro ino zlato, vsza</w:t>
      </w:r>
      <w:r>
        <w:t>cs-</w:t>
      </w:r>
      <w:r>
        <w:br/>
        <w:t>kovo tvoje dobro, vgrob szme</w:t>
      </w:r>
      <w:r w:rsidR="00D139F8" w:rsidRPr="005F5F59">
        <w:t>rden</w:t>
      </w:r>
      <w:r>
        <w:t>i</w:t>
      </w:r>
      <w:r>
        <w:br/>
        <w:t>noter p</w:t>
      </w:r>
      <w:r w:rsidR="00D139F8" w:rsidRPr="005F5F59">
        <w:t>oide, od Cservouv zeidan</w:t>
      </w:r>
    </w:p>
    <w:p w:rsidR="00D139F8" w:rsidRPr="005F5F59" w:rsidRDefault="00D139F8" w:rsidP="00955550">
      <w:pPr>
        <w:pStyle w:val="teiab"/>
      </w:pPr>
      <w:r w:rsidRPr="005F5F59">
        <w:t>budes.</w:t>
      </w:r>
    </w:p>
    <w:p w:rsidR="00D139F8" w:rsidRPr="005F5F59" w:rsidRDefault="00D139F8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D139F8" w:rsidRPr="005F5F59" w:rsidRDefault="007B2557">
      <w:pPr>
        <w:rPr>
          <w:szCs w:val="26"/>
        </w:rPr>
      </w:pPr>
      <w:r w:rsidRPr="005F5F59">
        <w:rPr>
          <w:szCs w:val="26"/>
        </w:rPr>
        <w:lastRenderedPageBreak/>
        <w:t>/31/</w:t>
      </w:r>
    </w:p>
    <w:p w:rsidR="007B2557" w:rsidRPr="005F5F59" w:rsidRDefault="007B2557" w:rsidP="00B14EF7">
      <w:pPr>
        <w:pStyle w:val="teifwPageNum"/>
      </w:pPr>
      <w:r w:rsidRPr="005F5F59">
        <w:t>24.</w:t>
      </w:r>
    </w:p>
    <w:p w:rsidR="007B2557" w:rsidRPr="005F5F59" w:rsidRDefault="007B2557" w:rsidP="00955550">
      <w:pPr>
        <w:pStyle w:val="teiab"/>
      </w:pPr>
      <w:r w:rsidRPr="005F5F59">
        <w:t>Gda</w:t>
      </w:r>
      <w:r w:rsidR="00B14EF7">
        <w:t xml:space="preserve"> nistero leto mine, Teilo </w:t>
      </w:r>
      <w:r w:rsidR="00B14EF7" w:rsidRPr="00B14EF7">
        <w:rPr>
          <w:rStyle w:val="teiunclear"/>
        </w:rPr>
        <w:t>szpre</w:t>
      </w:r>
      <w:r w:rsidR="00B14EF7">
        <w:t>-</w:t>
      </w:r>
      <w:r w:rsidR="00B14EF7">
        <w:br/>
        <w:t>hom posztane, kite iszkao bo nenai-</w:t>
      </w:r>
      <w:r w:rsidR="00B14EF7">
        <w:br/>
        <w:t>de nika mesza ni</w:t>
      </w:r>
      <w:r w:rsidRPr="005F5F59">
        <w:t xml:space="preserve"> k</w:t>
      </w:r>
      <w:r w:rsidR="00955550">
        <w:t>ouse, neg vla sze</w:t>
      </w:r>
      <w:r w:rsidR="00955550">
        <w:br/>
        <w:t>i szame Cs</w:t>
      </w:r>
      <w:r w:rsidR="00B14EF7">
        <w:t>ont</w:t>
      </w:r>
      <w:r w:rsidRPr="005F5F59">
        <w:t>e, glavo kak Tikev gou-</w:t>
      </w:r>
      <w:r w:rsidRPr="005F5F59">
        <w:br/>
        <w:t>lo, szpitava kaksi Cs</w:t>
      </w:r>
      <w:r w:rsidR="00B14EF7">
        <w:t>lek szi bio, a po-</w:t>
      </w:r>
      <w:r w:rsidR="00B14EF7">
        <w:br/>
        <w:t>tom te pozabi</w:t>
      </w:r>
      <w:r w:rsidRPr="005F5F59">
        <w:t>.</w:t>
      </w:r>
    </w:p>
    <w:p w:rsidR="007B2557" w:rsidRPr="005F5F59" w:rsidRDefault="00B14EF7" w:rsidP="00955550">
      <w:pPr>
        <w:pStyle w:val="teiab"/>
      </w:pPr>
      <w:r>
        <w:t>Niscse n</w:t>
      </w:r>
      <w:r w:rsidR="007B2557" w:rsidRPr="005F5F59">
        <w:t>am toga nepovei, gda nam</w:t>
      </w:r>
      <w:r w:rsidR="007B2557" w:rsidRPr="005F5F59">
        <w:br/>
        <w:t>bou odnet poiti, szmrt pride trüpot</w:t>
      </w:r>
      <w:r w:rsidR="007B2557" w:rsidRPr="005F5F59">
        <w:br/>
        <w:t>n</w:t>
      </w:r>
      <w:r>
        <w:t>a dveri, mogli moji odpreiti, ni</w:t>
      </w:r>
      <w:r w:rsidR="007B2557" w:rsidRPr="005F5F59">
        <w:t>koga</w:t>
      </w:r>
      <w:r w:rsidR="007B2557" w:rsidRPr="005F5F59">
        <w:br/>
        <w:t>sze nezasztoupi, ni sztari niti mladi</w:t>
      </w:r>
      <w:r w:rsidR="007B2557" w:rsidRPr="005F5F59">
        <w:br/>
      </w:r>
      <w:r>
        <w:t>Czaszare krale, Goszpodo snyih P</w:t>
      </w:r>
      <w:r w:rsidR="007B2557" w:rsidRPr="005F5F59">
        <w:t>a-</w:t>
      </w:r>
      <w:r w:rsidR="007B2557" w:rsidRPr="005F5F59">
        <w:br/>
        <w:t>lacs vsze vö sztirai.</w:t>
      </w:r>
    </w:p>
    <w:p w:rsidR="007B2557" w:rsidRPr="005F5F59" w:rsidRDefault="007B2557" w:rsidP="00955550">
      <w:pPr>
        <w:pStyle w:val="teiab"/>
      </w:pPr>
      <w:r w:rsidRPr="005F5F59">
        <w:t>G</w:t>
      </w:r>
      <w:r w:rsidR="00B14EF7">
        <w:t>da merjes i pokopan bos, nedo to</w:t>
      </w:r>
      <w:r w:rsidR="00B14EF7">
        <w:br/>
        <w:t>niscse pitao, ni pri Hisi nino</w:t>
      </w:r>
      <w:r w:rsidRPr="005F5F59">
        <w:t xml:space="preserve"> </w:t>
      </w:r>
      <w:r w:rsidRPr="00B14EF7">
        <w:rPr>
          <w:rStyle w:val="teiunclear"/>
        </w:rPr>
        <w:t>pa</w:t>
      </w:r>
      <w:r w:rsidR="00B14EF7" w:rsidRPr="00B14EF7">
        <w:rPr>
          <w:rStyle w:val="teiunclear"/>
        </w:rPr>
        <w:t>z</w:t>
      </w:r>
      <w:r w:rsidRPr="00B14EF7">
        <w:rPr>
          <w:rStyle w:val="teigap"/>
        </w:rPr>
        <w:t>???</w:t>
      </w:r>
      <w:r w:rsidR="00FF03CD">
        <w:rPr>
          <w:rStyle w:val="teigap"/>
        </w:rPr>
        <w:br/>
      </w:r>
      <w:r w:rsidR="00FF03CD" w:rsidRPr="00FF03CD">
        <w:t>ni vnikakovom meszti, Bra</w:t>
      </w:r>
      <w:r w:rsidR="00FF03CD">
        <w:t>t</w:t>
      </w:r>
      <w:r w:rsidR="00FF03CD" w:rsidRPr="00FF03CD">
        <w:t xml:space="preserve">t </w:t>
      </w:r>
      <w:r w:rsidR="00FF03CD" w:rsidRPr="00FF03CD">
        <w:rPr>
          <w:rStyle w:val="teiunclear"/>
        </w:rPr>
        <w:t>Pua</w:t>
      </w:r>
      <w:r w:rsidR="00FF03CD" w:rsidRPr="00FF03CD">
        <w:t>-</w:t>
      </w:r>
      <w:r w:rsidRPr="00FF03CD">
        <w:br/>
      </w:r>
      <w:r w:rsidR="00FF03CD">
        <w:t>teo, szouszi</w:t>
      </w:r>
      <w:r w:rsidRPr="005F5F59">
        <w:t xml:space="preserve"> znanecz, jeli</w:t>
      </w:r>
      <w:r w:rsidR="00FF03CD">
        <w:t xml:space="preserve"> szi</w:t>
      </w:r>
      <w:r w:rsidRPr="005F5F59">
        <w:t xml:space="preserve"> zdrav,</w:t>
      </w:r>
      <w:r w:rsidRPr="005F5F59">
        <w:br/>
        <w:t>kak sze mas, ar vsze tvoja dobro delo</w:t>
      </w:r>
      <w:r w:rsidRPr="005F5F59">
        <w:br/>
        <w:t>sztebom navküp szranije.</w:t>
      </w:r>
    </w:p>
    <w:p w:rsidR="007B2557" w:rsidRPr="005F5F59" w:rsidRDefault="007B2557" w:rsidP="00955550">
      <w:pPr>
        <w:pStyle w:val="teiab"/>
      </w:pPr>
      <w:r w:rsidRPr="005F5F59">
        <w:t xml:space="preserve">Leihko je ov den tvoi </w:t>
      </w:r>
      <w:r w:rsidRPr="00FF03CD">
        <w:rPr>
          <w:rStyle w:val="teiunclear"/>
        </w:rPr>
        <w:t>szla</w:t>
      </w:r>
      <w:r w:rsidR="00FF03CD" w:rsidRPr="00FF03CD">
        <w:rPr>
          <w:rStyle w:val="teiunclear"/>
        </w:rPr>
        <w:t>i</w:t>
      </w:r>
      <w:r w:rsidRPr="00FF03CD">
        <w:rPr>
          <w:rStyle w:val="teiunclear"/>
        </w:rPr>
        <w:t>dn</w:t>
      </w:r>
      <w:r w:rsidR="00FF03CD" w:rsidRPr="00FF03CD">
        <w:rPr>
          <w:rStyle w:val="teiunclear"/>
        </w:rPr>
        <w:t>yi</w:t>
      </w:r>
      <w:r w:rsidRPr="005F5F59">
        <w:br/>
        <w:t>vu sterom sives vezdai sztrs</w:t>
      </w:r>
      <w:r w:rsidR="00FF03CD">
        <w:t>zni</w:t>
      </w:r>
      <w:r w:rsidRPr="005F5F59">
        <w:t>sze</w:t>
      </w:r>
      <w:r w:rsidRPr="005F5F59">
        <w:br/>
        <w:t>oh Cslovik grecsni, ino poko</w:t>
      </w:r>
      <w:r w:rsidR="00FF03CD">
        <w:t>uro</w:t>
      </w:r>
    </w:p>
    <w:p w:rsidR="007B2557" w:rsidRPr="005F5F59" w:rsidRDefault="007B2557" w:rsidP="00955550">
      <w:pPr>
        <w:pStyle w:val="teiab"/>
      </w:pPr>
      <w:r w:rsidRPr="005F5F59">
        <w:t>vcsini.</w:t>
      </w:r>
    </w:p>
    <w:p w:rsidR="007B2557" w:rsidRPr="005F5F59" w:rsidRDefault="007B2557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7B2557" w:rsidRPr="005F5F59" w:rsidRDefault="007B2557">
      <w:pPr>
        <w:rPr>
          <w:szCs w:val="26"/>
        </w:rPr>
      </w:pPr>
      <w:r w:rsidRPr="005F5F59">
        <w:rPr>
          <w:szCs w:val="26"/>
        </w:rPr>
        <w:lastRenderedPageBreak/>
        <w:t>/32/</w:t>
      </w:r>
    </w:p>
    <w:p w:rsidR="007B2557" w:rsidRPr="005F5F59" w:rsidRDefault="007B2557" w:rsidP="00082A32">
      <w:pPr>
        <w:pStyle w:val="teifwPageNum"/>
      </w:pPr>
      <w:r w:rsidRPr="005F5F59">
        <w:t>28.</w:t>
      </w:r>
    </w:p>
    <w:p w:rsidR="007B2557" w:rsidRPr="005F5F59" w:rsidRDefault="007B2557" w:rsidP="00955550">
      <w:pPr>
        <w:pStyle w:val="teiab"/>
      </w:pPr>
      <w:r w:rsidRPr="005F5F59">
        <w:t>Kak Bogatecz tak nevcsini, kiszeje</w:t>
      </w:r>
      <w:r w:rsidRPr="005F5F59">
        <w:br/>
        <w:t>vu szve blago, navnosino leit</w:t>
      </w:r>
      <w:r w:rsidR="00082A32">
        <w:t xml:space="preserve"> </w:t>
      </w:r>
      <w:r w:rsidRPr="005F5F59">
        <w:t>za-</w:t>
      </w:r>
      <w:r w:rsidRPr="005F5F59">
        <w:br/>
        <w:t>vüpao, ino je ono noucs mrou.</w:t>
      </w:r>
    </w:p>
    <w:p w:rsidR="007B2557" w:rsidRPr="005F5F59" w:rsidRDefault="00082A32" w:rsidP="00955550">
      <w:pPr>
        <w:pStyle w:val="teiab"/>
      </w:pPr>
      <w:r>
        <w:t xml:space="preserve">I csi lüdo sives </w:t>
      </w:r>
      <w:r w:rsidR="007B2557" w:rsidRPr="005F5F59">
        <w:t>eti, tam ti hocses</w:t>
      </w:r>
      <w:r w:rsidR="007B2557" w:rsidRPr="005F5F59">
        <w:br/>
        <w:t>szpoznati, ono vöro bos preklinyao</w:t>
      </w:r>
      <w:r w:rsidR="007B2557" w:rsidRPr="005F5F59">
        <w:br/>
        <w:t>vu steroi</w:t>
      </w:r>
      <w:r>
        <w:t xml:space="preserve"> szi grei vcsino, ar teda ti</w:t>
      </w:r>
      <w:r>
        <w:br/>
        <w:t>v P</w:t>
      </w:r>
      <w:r w:rsidR="007B2557" w:rsidRPr="005F5F59">
        <w:t>ekeo szpad</w:t>
      </w:r>
      <w:r>
        <w:t>nes, zdrügimi nevör-</w:t>
      </w:r>
      <w:r>
        <w:br/>
        <w:t>niki, med Vragmi en</w:t>
      </w:r>
      <w:r w:rsidR="007B2557" w:rsidRPr="005F5F59">
        <w:t>jajoucsimi, etak</w:t>
      </w:r>
      <w:r w:rsidR="007B2557" w:rsidRPr="005F5F59">
        <w:br/>
        <w:t>hocses kricsati.</w:t>
      </w:r>
    </w:p>
    <w:p w:rsidR="007B2557" w:rsidRPr="005F5F59" w:rsidRDefault="007B2557" w:rsidP="00955550">
      <w:pPr>
        <w:pStyle w:val="teiab"/>
      </w:pPr>
      <w:r w:rsidRPr="005F5F59">
        <w:t xml:space="preserve">Oh jaj, oh jaj, i vszigdar jaj. Kako </w:t>
      </w:r>
      <w:r w:rsidRPr="005F5F59">
        <w:br/>
        <w:t>csemo zacseti, odnasz jevkrai vzeta</w:t>
      </w:r>
      <w:r w:rsidRPr="005F5F59">
        <w:br/>
        <w:t>radoszt, prislaje tusna Saloszt, vu</w:t>
      </w:r>
      <w:r w:rsidRPr="005F5F59">
        <w:br/>
        <w:t xml:space="preserve">velikoj </w:t>
      </w:r>
      <w:r w:rsidR="00082A32">
        <w:t>mantri szmo vszi i nezgovo</w:t>
      </w:r>
      <w:r w:rsidRPr="005F5F59">
        <w:t>r-</w:t>
      </w:r>
      <w:r w:rsidRPr="005F5F59">
        <w:br/>
        <w:t>ni mokai, kam je nass gizdav sitek</w:t>
      </w:r>
      <w:r w:rsidRPr="005F5F59">
        <w:br/>
        <w:t>zdai vukom szmo mi siveli.</w:t>
      </w:r>
    </w:p>
    <w:p w:rsidR="007B2557" w:rsidRPr="005F5F59" w:rsidRDefault="007B2557" w:rsidP="00955550">
      <w:pPr>
        <w:pStyle w:val="teiab"/>
      </w:pPr>
      <w:r w:rsidRPr="005F5F59">
        <w:t>Oh ti szmrt nemilosztivna, kak je</w:t>
      </w:r>
      <w:r w:rsidRPr="005F5F59">
        <w:br/>
        <w:t xml:space="preserve">britka tva mantra, oh dabi mi </w:t>
      </w:r>
      <w:r w:rsidR="00082A32">
        <w:t>eto</w:t>
      </w:r>
      <w:r w:rsidR="00082A32">
        <w:br/>
        <w:t>znali, pokourobi csinili, in</w:t>
      </w:r>
      <w:r w:rsidRPr="005F5F59">
        <w:t>a te spot</w:t>
      </w:r>
      <w:r w:rsidRPr="005F5F59">
        <w:br/>
        <w:t>bi nei prisli, oh kam szmo zracsu-</w:t>
      </w:r>
      <w:r w:rsidRPr="005F5F59">
        <w:br/>
        <w:t>nani. Oh sztrasen Ogyen peklenszki</w:t>
      </w:r>
      <w:r w:rsidRPr="005F5F59">
        <w:br/>
      </w:r>
      <w:r w:rsidR="00082A32">
        <w:t>his</w:t>
      </w:r>
      <w:r w:rsidR="004B27D1" w:rsidRPr="005F5F59">
        <w:t>cses</w:t>
      </w:r>
      <w:r w:rsidR="00082A32">
        <w:t xml:space="preserve"> </w:t>
      </w:r>
      <w:r w:rsidR="004B27D1" w:rsidRPr="005F5F59">
        <w:t>nasz vszigdar sgati.</w:t>
      </w:r>
    </w:p>
    <w:p w:rsidR="00082A32" w:rsidRDefault="004B27D1" w:rsidP="00955550">
      <w:pPr>
        <w:pStyle w:val="teiab"/>
      </w:pPr>
      <w:r w:rsidRPr="005F5F59">
        <w:t>Zato</w:t>
      </w:r>
      <w:r w:rsidR="00082A32">
        <w:t xml:space="preserve"> Cslek dokecs mas vreimen</w:t>
      </w:r>
      <w:r w:rsidR="00082A32">
        <w:br/>
        <w:t>in p</w:t>
      </w:r>
      <w:r w:rsidRPr="005F5F59">
        <w:t>üscsai sze vu greihe, neg veresz-</w:t>
      </w:r>
    </w:p>
    <w:p w:rsidR="00082A32" w:rsidRDefault="00082A32" w:rsidP="00955550">
      <w:pPr>
        <w:pStyle w:val="teiab"/>
      </w:pPr>
      <w:r>
        <w:br w:type="page"/>
      </w:r>
    </w:p>
    <w:p w:rsidR="00082A32" w:rsidRDefault="00082A32">
      <w:pPr>
        <w:rPr>
          <w:szCs w:val="26"/>
        </w:rPr>
      </w:pPr>
      <w:r>
        <w:rPr>
          <w:szCs w:val="26"/>
        </w:rPr>
        <w:lastRenderedPageBreak/>
        <w:t>/33/</w:t>
      </w:r>
    </w:p>
    <w:p w:rsidR="00082A32" w:rsidRDefault="00082A32" w:rsidP="00082A32">
      <w:pPr>
        <w:pStyle w:val="teifwPageNum"/>
      </w:pPr>
      <w:r>
        <w:t>29.</w:t>
      </w:r>
    </w:p>
    <w:p w:rsidR="004B27D1" w:rsidRPr="005F5F59" w:rsidRDefault="00082A32" w:rsidP="00955550">
      <w:pPr>
        <w:pStyle w:val="teiab"/>
      </w:pPr>
      <w:r>
        <w:t>t</w:t>
      </w:r>
      <w:r w:rsidR="004B27D1" w:rsidRPr="005F5F59">
        <w:t>üj nesztanoma, vmertücslivaszti sit-</w:t>
      </w:r>
      <w:r w:rsidR="004B27D1" w:rsidRPr="005F5F59">
        <w:br/>
        <w:t>ka vsze dni skuzmi vpravoj vöri,</w:t>
      </w:r>
      <w:r w:rsidR="004B27D1" w:rsidRPr="005F5F59">
        <w:br/>
        <w:t>ar neznas gda szmrt pride, mo</w:t>
      </w:r>
      <w:r w:rsidR="00227B05">
        <w:t>gao</w:t>
      </w:r>
      <w:r w:rsidR="00227B05">
        <w:br/>
        <w:t>bos na boj snyom poiti, i sc</w:t>
      </w:r>
      <w:r w:rsidR="004B27D1" w:rsidRPr="005F5F59">
        <w:t>sete zadavite.</w:t>
      </w:r>
    </w:p>
    <w:p w:rsidR="004B27D1" w:rsidRPr="005F5F59" w:rsidRDefault="004B27D1" w:rsidP="00955550">
      <w:pPr>
        <w:pStyle w:val="teiab"/>
      </w:pPr>
      <w:r w:rsidRPr="005F5F59">
        <w:t>Jesi</w:t>
      </w:r>
      <w:r w:rsidR="00227B05">
        <w:t xml:space="preserve"> </w:t>
      </w:r>
      <w:r w:rsidRPr="005F5F59">
        <w:t>gli ti sitek vzeme, blaisen-</w:t>
      </w:r>
      <w:r w:rsidRPr="005F5F59">
        <w:br/>
        <w:t>sztvo sze</w:t>
      </w:r>
      <w:r w:rsidR="00227B05">
        <w:t xml:space="preserve"> </w:t>
      </w:r>
      <w:r w:rsidRPr="005F5F59">
        <w:t>ti daje, csi</w:t>
      </w:r>
      <w:r w:rsidR="00227B05">
        <w:t xml:space="preserve"> </w:t>
      </w:r>
      <w:r w:rsidRPr="005F5F59">
        <w:t>te vupokouri nai-</w:t>
      </w:r>
      <w:r w:rsidRPr="005F5F59">
        <w:br/>
        <w:t>de tvoje poszle</w:t>
      </w:r>
      <w:r w:rsidR="00227B05">
        <w:t>idnye vreimen</w:t>
      </w:r>
      <w:r w:rsidRPr="005F5F59">
        <w:t>, Boga</w:t>
      </w:r>
      <w:r w:rsidRPr="005F5F59">
        <w:br/>
        <w:t>na</w:t>
      </w:r>
      <w:r w:rsidR="00227B05">
        <w:t xml:space="preserve"> sze</w:t>
      </w:r>
      <w:r w:rsidRPr="005F5F59">
        <w:t>be neszrdi, ar te zgibis kai mas,</w:t>
      </w:r>
      <w:r w:rsidRPr="005F5F59">
        <w:br/>
        <w:t>on ti meszto szveczka blaga, daje sitek</w:t>
      </w:r>
      <w:r w:rsidRPr="005F5F59">
        <w:br/>
        <w:t>vekvecsni.</w:t>
      </w:r>
    </w:p>
    <w:p w:rsidR="004B27D1" w:rsidRPr="005F5F59" w:rsidRDefault="004B27D1" w:rsidP="00955550">
      <w:pPr>
        <w:pStyle w:val="teiab"/>
      </w:pPr>
      <w:r w:rsidRPr="005F5F59">
        <w:t>Ki je</w:t>
      </w:r>
      <w:r w:rsidR="00227B05">
        <w:t xml:space="preserve"> eto peszen szprava, ino na-</w:t>
      </w:r>
      <w:r w:rsidR="00227B05">
        <w:br/>
        <w:t>prvle szpeivao, on je to</w:t>
      </w:r>
      <w:r w:rsidRPr="005F5F59">
        <w:t>j szmrti zou-</w:t>
      </w:r>
      <w:r w:rsidRPr="005F5F59">
        <w:br/>
        <w:t>csi</w:t>
      </w:r>
      <w:r w:rsidR="00227B05">
        <w:t xml:space="preserve"> sztao, ino nye dacso plac</w:t>
      </w:r>
      <w:r w:rsidRPr="005F5F59">
        <w:t>sao, zdai</w:t>
      </w:r>
      <w:r w:rsidRPr="005F5F59">
        <w:br/>
        <w:t>lesi vgroubi globouko, i pocsi</w:t>
      </w:r>
      <w:r w:rsidR="00227B05">
        <w:t>va ve-</w:t>
      </w:r>
      <w:r w:rsidR="00227B05">
        <w:br/>
        <w:t>szelo, merkaj i ti zanyim</w:t>
      </w:r>
      <w:r w:rsidRPr="005F5F59">
        <w:t>i poides</w:t>
      </w:r>
      <w:r w:rsidRPr="005F5F59">
        <w:br/>
        <w:t>neznas dnesz ali vütra.</w:t>
      </w:r>
    </w:p>
    <w:p w:rsidR="004B27D1" w:rsidRPr="005F5F59" w:rsidRDefault="004B27D1" w:rsidP="00227B05">
      <w:pPr>
        <w:pStyle w:val="teiclosure"/>
      </w:pPr>
      <w:r w:rsidRPr="005F5F59">
        <w:t>Amen.</w:t>
      </w:r>
    </w:p>
    <w:p w:rsidR="004B27D1" w:rsidRPr="005F5F59" w:rsidRDefault="004B27D1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4B27D1" w:rsidRPr="005F5F59" w:rsidRDefault="003B78B5">
      <w:pPr>
        <w:rPr>
          <w:szCs w:val="26"/>
        </w:rPr>
      </w:pPr>
      <w:r w:rsidRPr="005F5F59">
        <w:rPr>
          <w:szCs w:val="26"/>
        </w:rPr>
        <w:lastRenderedPageBreak/>
        <w:t>/34/</w:t>
      </w:r>
    </w:p>
    <w:p w:rsidR="003B78B5" w:rsidRPr="005F5F59" w:rsidRDefault="003B78B5" w:rsidP="00227B05">
      <w:pPr>
        <w:pStyle w:val="teifwPageNum"/>
      </w:pPr>
      <w:r w:rsidRPr="005F5F59">
        <w:t>30.</w:t>
      </w:r>
    </w:p>
    <w:p w:rsidR="003B78B5" w:rsidRPr="005F5F59" w:rsidRDefault="00227B05" w:rsidP="00955550">
      <w:pPr>
        <w:pStyle w:val="Naslov2"/>
      </w:pPr>
      <w:r>
        <w:t>Deszeta!</w:t>
      </w:r>
    </w:p>
    <w:p w:rsidR="003B78B5" w:rsidRPr="00955550" w:rsidRDefault="00227B05" w:rsidP="00955550">
      <w:pPr>
        <w:pStyle w:val="Naslov2"/>
        <w:rPr>
          <w:rStyle w:val="teibibl"/>
          <w:rFonts w:cstheme="majorBidi"/>
          <w:i w:val="0"/>
          <w:color w:val="4F81BD" w:themeColor="accent1"/>
          <w:lang w:val="sl-SI" w:eastAsia="en-US"/>
        </w:rPr>
      </w:pPr>
      <w:r w:rsidRPr="00955550">
        <w:rPr>
          <w:rStyle w:val="teibibl"/>
          <w:rFonts w:cstheme="majorBidi"/>
          <w:i w:val="0"/>
          <w:color w:val="4F81BD" w:themeColor="accent1"/>
          <w:lang w:val="sl-SI" w:eastAsia="en-US"/>
        </w:rPr>
        <w:t>Ad Tumurlum Parvu</w:t>
      </w:r>
      <w:r w:rsidR="003B78B5" w:rsidRPr="00955550">
        <w:rPr>
          <w:rStyle w:val="teibibl"/>
          <w:rFonts w:cstheme="majorBidi"/>
          <w:i w:val="0"/>
          <w:color w:val="4F81BD" w:themeColor="accent1"/>
          <w:lang w:val="sl-SI" w:eastAsia="en-US"/>
        </w:rPr>
        <w:t>li.</w:t>
      </w:r>
    </w:p>
    <w:p w:rsidR="003B78B5" w:rsidRPr="005F5F59" w:rsidRDefault="003B78B5" w:rsidP="00955550">
      <w:pPr>
        <w:pStyle w:val="teiab"/>
      </w:pPr>
      <w:r w:rsidRPr="005F5F59">
        <w:t>Oh Csemerne szmrti, presa-</w:t>
      </w:r>
      <w:r w:rsidRPr="005F5F59">
        <w:br/>
        <w:t>loszten jarem, koga nam prineszao</w:t>
      </w:r>
      <w:r w:rsidRPr="005F5F59">
        <w:br/>
        <w:t>te szad prepoveidan, jaj na kai szmo</w:t>
      </w:r>
      <w:r w:rsidRPr="005F5F59">
        <w:br/>
      </w:r>
      <w:r w:rsidR="00227B05">
        <w:t xml:space="preserve">prisli po </w:t>
      </w:r>
      <w:r w:rsidR="00227B05" w:rsidRPr="00955550">
        <w:rPr>
          <w:rStyle w:val="teipersName"/>
        </w:rPr>
        <w:t>Adama</w:t>
      </w:r>
      <w:r w:rsidR="00227B05">
        <w:t xml:space="preserve"> Ocsev</w:t>
      </w:r>
      <w:r w:rsidR="005C5A31" w:rsidRPr="005F5F59">
        <w:t>, Jaj jasza</w:t>
      </w:r>
      <w:r w:rsidR="00227B05">
        <w:t xml:space="preserve"> </w:t>
      </w:r>
      <w:r w:rsidR="005C5A31" w:rsidRPr="005F5F59">
        <w:t>ma-</w:t>
      </w:r>
      <w:r w:rsidR="005C5A31" w:rsidRPr="005F5F59">
        <w:br/>
        <w:t>la rousa, jaj jasz mala rousa, so szam</w:t>
      </w:r>
      <w:r w:rsidR="005C5A31" w:rsidRPr="005F5F59">
        <w:br/>
        <w:t>preminoula.</w:t>
      </w:r>
    </w:p>
    <w:p w:rsidR="00152741" w:rsidRPr="005F5F59" w:rsidRDefault="00227B05" w:rsidP="00955550">
      <w:pPr>
        <w:pStyle w:val="teiab"/>
      </w:pPr>
      <w:r>
        <w:t>Ni</w:t>
      </w:r>
      <w:r w:rsidR="00152741" w:rsidRPr="005F5F59">
        <w:t>komi</w:t>
      </w:r>
      <w:r>
        <w:t xml:space="preserve"> </w:t>
      </w:r>
      <w:r w:rsidR="00152741" w:rsidRPr="005F5F59">
        <w:t>sze ne szmiluje, na vsza-</w:t>
      </w:r>
      <w:r w:rsidR="00152741" w:rsidRPr="005F5F59">
        <w:br/>
        <w:t>koga czila, szüha boidi csonta, kak</w:t>
      </w:r>
      <w:r w:rsidR="00152741" w:rsidRPr="005F5F59">
        <w:br/>
        <w:t>travi szpodobna, ednako potere</w:t>
      </w:r>
      <w:r w:rsidR="00152741" w:rsidRPr="005F5F59">
        <w:br/>
        <w:t xml:space="preserve">z </w:t>
      </w:r>
      <w:r w:rsidR="00E602FB">
        <w:t>Bosim Boga toga, od sztaliscsa O</w:t>
      </w:r>
      <w:r w:rsidR="00152741" w:rsidRPr="005F5F59">
        <w:t>csev.</w:t>
      </w:r>
      <w:r w:rsidR="00152741" w:rsidRPr="005F5F59">
        <w:br/>
        <w:t>daleko szam prisao</w:t>
      </w:r>
    </w:p>
    <w:p w:rsidR="00152741" w:rsidRPr="005F5F59" w:rsidRDefault="00152741" w:rsidP="00955550">
      <w:pPr>
        <w:pStyle w:val="teiab"/>
      </w:pPr>
      <w:r w:rsidRPr="005F5F59">
        <w:t>Gingave Rous</w:t>
      </w:r>
      <w:r w:rsidR="00227B05">
        <w:t>icze, potere sztari-</w:t>
      </w:r>
      <w:r w:rsidR="00227B05">
        <w:br/>
        <w:t>mi i zmosna</w:t>
      </w:r>
      <w:r w:rsidRPr="005F5F59">
        <w:t xml:space="preserve"> Goszpoda, sziromak</w:t>
      </w:r>
      <w:r w:rsidRPr="005F5F59">
        <w:br/>
        <w:t>koldussi, ino te bogate, vküp sziro-</w:t>
      </w:r>
      <w:r w:rsidRPr="005F5F59">
        <w:br/>
        <w:t>maski mi Jai jas et.</w:t>
      </w:r>
    </w:p>
    <w:p w:rsidR="00152741" w:rsidRPr="005F5F59" w:rsidRDefault="00955550" w:rsidP="00955550">
      <w:pPr>
        <w:pStyle w:val="teiab"/>
      </w:pPr>
      <w:r>
        <w:t>Oh Ocsa</w:t>
      </w:r>
      <w:r w:rsidR="00152741" w:rsidRPr="005F5F59">
        <w:t xml:space="preserve"> moi dragi neimam tü</w:t>
      </w:r>
      <w:r w:rsidR="00152741" w:rsidRPr="005F5F59">
        <w:br/>
        <w:t>os</w:t>
      </w:r>
      <w:r w:rsidR="00227B05">
        <w:t>ztanka vpreminaucsem szveiti</w:t>
      </w:r>
      <w:r w:rsidR="00227B05">
        <w:br/>
      </w:r>
      <w:r w:rsidR="00227B05" w:rsidRPr="00227B05">
        <w:rPr>
          <w:rStyle w:val="teiunclear"/>
        </w:rPr>
        <w:t>n</w:t>
      </w:r>
      <w:r w:rsidR="00152741" w:rsidRPr="00227B05">
        <w:rPr>
          <w:rStyle w:val="teiunclear"/>
        </w:rPr>
        <w:t>adale</w:t>
      </w:r>
      <w:r w:rsidR="00152741" w:rsidRPr="005F5F59">
        <w:t xml:space="preserve"> </w:t>
      </w:r>
      <w:r w:rsidR="00227B05">
        <w:t>sztali</w:t>
      </w:r>
      <w:r w:rsidR="00152741" w:rsidRPr="005F5F59">
        <w:t>sa, morem odhajati,</w:t>
      </w:r>
      <w:r w:rsidR="00152741" w:rsidRPr="005F5F59">
        <w:br/>
        <w:t>ar me Krisztus zove. Jaj jas et.</w:t>
      </w:r>
    </w:p>
    <w:p w:rsidR="00152741" w:rsidRPr="005F5F59" w:rsidRDefault="00152741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152741" w:rsidRPr="005F5F59" w:rsidRDefault="00152741">
      <w:pPr>
        <w:rPr>
          <w:szCs w:val="26"/>
        </w:rPr>
      </w:pPr>
      <w:r w:rsidRPr="005F5F59">
        <w:rPr>
          <w:szCs w:val="26"/>
        </w:rPr>
        <w:lastRenderedPageBreak/>
        <w:t>/35/</w:t>
      </w:r>
    </w:p>
    <w:p w:rsidR="00152741" w:rsidRPr="005F5F59" w:rsidRDefault="00152741" w:rsidP="00227B05">
      <w:pPr>
        <w:pStyle w:val="teifwPageNum"/>
      </w:pPr>
      <w:r w:rsidRPr="005F5F59">
        <w:t>31.</w:t>
      </w:r>
    </w:p>
    <w:p w:rsidR="00152741" w:rsidRPr="005F5F59" w:rsidRDefault="00152741" w:rsidP="00955550">
      <w:pPr>
        <w:pStyle w:val="teiab"/>
      </w:pPr>
      <w:r w:rsidRPr="005F5F59">
        <w:t>Malo vreimena szam vido szvet-</w:t>
      </w:r>
      <w:r w:rsidRPr="005F5F59">
        <w:br/>
        <w:t xml:space="preserve">loszt szuncza, nai bougsi tao </w:t>
      </w:r>
      <w:r w:rsidR="00227B05">
        <w:t>sitka</w:t>
      </w:r>
      <w:r w:rsidR="00227B05">
        <w:br/>
        <w:t>szmrt mije odvzela, i gip</w:t>
      </w:r>
      <w:r w:rsidRPr="005F5F59">
        <w:t>koga moiga</w:t>
      </w:r>
      <w:r w:rsidRPr="005F5F59">
        <w:br/>
        <w:t>telovna sivleinya. Jaj jas et.</w:t>
      </w:r>
    </w:p>
    <w:p w:rsidR="00152741" w:rsidRPr="005F5F59" w:rsidRDefault="00152741" w:rsidP="00955550">
      <w:pPr>
        <w:pStyle w:val="teiab"/>
      </w:pPr>
      <w:r w:rsidRPr="005F5F59">
        <w:t>Oh ma draga mati, prislamije vöra,</w:t>
      </w:r>
      <w:r w:rsidRPr="005F5F59">
        <w:br/>
        <w:t>nemrem prouti szmrti naiti jasz Dok-</w:t>
      </w:r>
      <w:r w:rsidRPr="005F5F59">
        <w:br/>
        <w:t>tora, szamo csakam moiga, teila pokopa-</w:t>
      </w:r>
      <w:r w:rsidRPr="005F5F59">
        <w:br/>
        <w:t>nya, od sztalissa Ocsev daleko szam prisao.</w:t>
      </w:r>
    </w:p>
    <w:p w:rsidR="00152741" w:rsidRPr="005F5F59" w:rsidRDefault="00227B05" w:rsidP="00955550">
      <w:pPr>
        <w:pStyle w:val="teiab"/>
      </w:pPr>
      <w:r>
        <w:t>Vas sors takai</w:t>
      </w:r>
      <w:r w:rsidR="00152741" w:rsidRPr="005F5F59">
        <w:t>se dnesz, ali vütro</w:t>
      </w:r>
      <w:r w:rsidR="00152741" w:rsidRPr="005F5F59">
        <w:br/>
        <w:t>bode, blaisen kije csaka szvoje szmrti</w:t>
      </w:r>
      <w:r w:rsidR="00152741" w:rsidRPr="005F5F59">
        <w:br/>
        <w:t>vöre, vörosztüjoucs vszigdar gotov</w:t>
      </w:r>
      <w:r>
        <w:t>i</w:t>
      </w:r>
      <w:r w:rsidR="00152741" w:rsidRPr="005F5F59">
        <w:t xml:space="preserve"> boi-</w:t>
      </w:r>
      <w:r w:rsidR="00152741" w:rsidRPr="005F5F59">
        <w:br/>
        <w:t>dite. Jaj jas</w:t>
      </w:r>
      <w:r>
        <w:t>z</w:t>
      </w:r>
      <w:r w:rsidR="00152741" w:rsidRPr="005F5F59">
        <w:t xml:space="preserve"> et.</w:t>
      </w:r>
    </w:p>
    <w:p w:rsidR="00152741" w:rsidRPr="005F5F59" w:rsidRDefault="00152741" w:rsidP="00955550">
      <w:pPr>
        <w:pStyle w:val="teiab"/>
      </w:pPr>
      <w:r w:rsidRPr="005F5F59">
        <w:t xml:space="preserve">Proszim vasz preleipo, greihov sze </w:t>
      </w:r>
      <w:r w:rsidRPr="00A250C5">
        <w:rPr>
          <w:rStyle w:val="teigap"/>
        </w:rPr>
        <w:t>???</w:t>
      </w:r>
      <w:r w:rsidRPr="005F5F59">
        <w:t>a-</w:t>
      </w:r>
      <w:r w:rsidRPr="005F5F59">
        <w:br/>
        <w:t>boite, Goszpodnomi Bougi od i szrcza</w:t>
      </w:r>
      <w:r w:rsidRPr="005F5F59">
        <w:br/>
        <w:t xml:space="preserve">szlüsite, ar szmrt szrditosztjom </w:t>
      </w:r>
      <w:r w:rsidRPr="00A250C5">
        <w:rPr>
          <w:rStyle w:val="teigap"/>
        </w:rPr>
        <w:t>???</w:t>
      </w:r>
      <w:r w:rsidR="00A250C5">
        <w:t>a</w:t>
      </w:r>
      <w:r w:rsidR="00A250C5">
        <w:br/>
        <w:t>vami vszei ho</w:t>
      </w:r>
      <w:r w:rsidRPr="005F5F59">
        <w:t xml:space="preserve">di od sztalisa </w:t>
      </w:r>
      <w:r w:rsidR="00AD2224" w:rsidRPr="005F5F59">
        <w:t xml:space="preserve">ocsev d </w:t>
      </w:r>
      <w:r w:rsidR="00AD2224" w:rsidRPr="00A250C5">
        <w:rPr>
          <w:rStyle w:val="teigap"/>
        </w:rPr>
        <w:t>???</w:t>
      </w:r>
    </w:p>
    <w:p w:rsidR="00AD2224" w:rsidRPr="005F5F59" w:rsidRDefault="00AD2224" w:rsidP="00955550">
      <w:pPr>
        <w:pStyle w:val="teiab"/>
      </w:pPr>
      <w:r w:rsidRPr="005F5F59">
        <w:t>Nemilosztivnaje, zato szkrbno</w:t>
      </w:r>
      <w:r w:rsidRPr="005F5F59">
        <w:br/>
        <w:t>szite, i od szkradnye vöre szi pr</w:t>
      </w:r>
      <w:r w:rsidR="00A250C5">
        <w:t>emis-</w:t>
      </w:r>
      <w:r w:rsidRPr="005F5F59">
        <w:br/>
        <w:t>lavaite, da sze vszi ednako goto</w:t>
      </w:r>
      <w:r w:rsidRPr="00A250C5">
        <w:rPr>
          <w:rStyle w:val="teigap"/>
        </w:rPr>
        <w:t>???</w:t>
      </w:r>
      <w:r w:rsidRPr="005F5F59">
        <w:br/>
        <w:t>dete, Jaj jas et.</w:t>
      </w:r>
    </w:p>
    <w:p w:rsidR="00AD2224" w:rsidRPr="005F5F59" w:rsidRDefault="00AD2224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AD2224" w:rsidRPr="005F5F59" w:rsidRDefault="00AD2224">
      <w:pPr>
        <w:rPr>
          <w:szCs w:val="26"/>
        </w:rPr>
      </w:pPr>
      <w:r w:rsidRPr="005F5F59">
        <w:rPr>
          <w:szCs w:val="26"/>
        </w:rPr>
        <w:lastRenderedPageBreak/>
        <w:t>/36/</w:t>
      </w:r>
    </w:p>
    <w:p w:rsidR="00AD2224" w:rsidRPr="005F5F59" w:rsidRDefault="00AD2224" w:rsidP="00232B54">
      <w:pPr>
        <w:pStyle w:val="teifwPageNum"/>
      </w:pPr>
      <w:r w:rsidRPr="005F5F59">
        <w:t>32.</w:t>
      </w:r>
    </w:p>
    <w:p w:rsidR="00AD2224" w:rsidRPr="005F5F59" w:rsidRDefault="00AD2224" w:rsidP="00955550">
      <w:pPr>
        <w:pStyle w:val="teiab"/>
      </w:pPr>
      <w:r w:rsidRPr="005F5F59">
        <w:t>Oh ti preminoucsa sztalnosz</w:t>
      </w:r>
      <w:r w:rsidR="00232B54">
        <w:t>t toga</w:t>
      </w:r>
      <w:r w:rsidR="00232B54">
        <w:br/>
        <w:t xml:space="preserve">szveita, </w:t>
      </w:r>
      <w:r w:rsidR="00232B54" w:rsidRPr="00232B54">
        <w:rPr>
          <w:rStyle w:val="teiunclear"/>
        </w:rPr>
        <w:t>Kra</w:t>
      </w:r>
      <w:r w:rsidRPr="00232B54">
        <w:rPr>
          <w:rStyle w:val="teiunclear"/>
        </w:rPr>
        <w:t>denomi</w:t>
      </w:r>
      <w:r w:rsidRPr="005F5F59">
        <w:t xml:space="preserve"> </w:t>
      </w:r>
      <w:r w:rsidR="00232B54">
        <w:t>meh</w:t>
      </w:r>
      <w:r w:rsidRPr="005F5F59">
        <w:t>eri szpodobno</w:t>
      </w:r>
      <w:r w:rsidRPr="005F5F59">
        <w:br/>
        <w:t>Goszposztvo, prouti szmrti neiga nikak-</w:t>
      </w:r>
      <w:r w:rsidRPr="005F5F59">
        <w:br/>
        <w:t xml:space="preserve">sega Vrasztva. </w:t>
      </w:r>
      <w:r w:rsidR="00232B54">
        <w:t>o</w:t>
      </w:r>
      <w:r w:rsidRPr="005F5F59">
        <w:t>d</w:t>
      </w:r>
      <w:r w:rsidR="00232B54">
        <w:t xml:space="preserve"> </w:t>
      </w:r>
      <w:r w:rsidRPr="005F5F59">
        <w:t>s</w:t>
      </w:r>
      <w:r w:rsidR="00232B54">
        <w:t>ztalis</w:t>
      </w:r>
      <w:r w:rsidRPr="005F5F59">
        <w:t>a ocsev et.</w:t>
      </w:r>
    </w:p>
    <w:p w:rsidR="00AD2224" w:rsidRPr="005F5F59" w:rsidRDefault="00AD2224" w:rsidP="00955550">
      <w:pPr>
        <w:pStyle w:val="teiab"/>
      </w:pPr>
      <w:r w:rsidRPr="005F5F59">
        <w:t>Vcserai kak Viola, i rousa vu pouli,</w:t>
      </w:r>
      <w:r w:rsidRPr="005F5F59">
        <w:br/>
        <w:t>tako szam sze szveito vuto</w:t>
      </w:r>
      <w:r w:rsidR="00232B54">
        <w:t>m szvetlom</w:t>
      </w:r>
      <w:r w:rsidR="00232B54">
        <w:br/>
        <w:t>szveiti, se je poveh</w:t>
      </w:r>
      <w:r w:rsidRPr="005F5F59">
        <w:t>nolo moje szrcze</w:t>
      </w:r>
      <w:r w:rsidRPr="005F5F59">
        <w:br/>
        <w:t>vmeni. Jai jas et.</w:t>
      </w:r>
    </w:p>
    <w:p w:rsidR="00AD2224" w:rsidRPr="005F5F59" w:rsidRDefault="00AD2224" w:rsidP="00955550">
      <w:pPr>
        <w:pStyle w:val="teiab"/>
      </w:pPr>
      <w:r w:rsidRPr="005F5F59">
        <w:t>Boidi Bosa vola, vszaki etak reczi,</w:t>
      </w:r>
      <w:r w:rsidRPr="005F5F59">
        <w:br/>
        <w:t>nai obrne na nasz milosztivne Ocsi,</w:t>
      </w:r>
      <w:r w:rsidRPr="005F5F59">
        <w:br/>
        <w:t>da nasz potom sitki, preleipo odicsi</w:t>
      </w:r>
      <w:r w:rsidRPr="005F5F59">
        <w:br/>
        <w:t>od sztal</w:t>
      </w:r>
      <w:r w:rsidR="00232B54">
        <w:t>is</w:t>
      </w:r>
      <w:r w:rsidRPr="005F5F59">
        <w:t xml:space="preserve">a ocsev. et. </w:t>
      </w:r>
    </w:p>
    <w:p w:rsidR="00955550" w:rsidRDefault="00AD2224" w:rsidP="00955550">
      <w:pPr>
        <w:pStyle w:val="teiab"/>
      </w:pPr>
      <w:r w:rsidRPr="005F5F59">
        <w:t>Dika ino hvala boidi Ocsi Bougi, ino</w:t>
      </w:r>
      <w:r w:rsidRPr="005F5F59">
        <w:br/>
        <w:t>vekiveke nyegovomi szini, i obeszelni-</w:t>
      </w:r>
      <w:r w:rsidRPr="005F5F59">
        <w:br/>
        <w:t>ki szveta Dühi Bougi, puno szveto</w:t>
      </w:r>
      <w:r w:rsidRPr="005F5F59">
        <w:br/>
        <w:t>Troisztvo, puno s</w:t>
      </w:r>
      <w:r w:rsidR="00232B54">
        <w:t>zveto Troisztvo.</w:t>
      </w:r>
      <w:r w:rsidR="00232B54">
        <w:br/>
        <w:t>jedinomi Boi</w:t>
      </w:r>
      <w:r w:rsidRPr="005F5F59">
        <w:t xml:space="preserve">stvi. </w:t>
      </w:r>
    </w:p>
    <w:p w:rsidR="00AD2224" w:rsidRPr="005F5F59" w:rsidRDefault="00AD2224" w:rsidP="00955550">
      <w:pPr>
        <w:pStyle w:val="teiclosure0"/>
      </w:pPr>
      <w:r w:rsidRPr="005F5F59">
        <w:t>Amen.</w:t>
      </w:r>
    </w:p>
    <w:p w:rsidR="00AD2224" w:rsidRPr="005D39D5" w:rsidRDefault="00AD2224">
      <w:pPr>
        <w:rPr>
          <w:rStyle w:val="Naslov2Znak"/>
        </w:rPr>
      </w:pPr>
      <w:r w:rsidRPr="00692831">
        <w:rPr>
          <w:rStyle w:val="Naslov2Znak"/>
        </w:rPr>
        <w:t>Edennaiszeta</w:t>
      </w:r>
      <w:r w:rsidRPr="00692831">
        <w:rPr>
          <w:rStyle w:val="Naslov2Znak"/>
        </w:rPr>
        <w:br/>
      </w:r>
      <w:r w:rsidRPr="005D39D5">
        <w:rPr>
          <w:rStyle w:val="Naslov2Znak"/>
        </w:rPr>
        <w:t>etiam ad fumulum.</w:t>
      </w:r>
    </w:p>
    <w:p w:rsidR="00AD2224" w:rsidRPr="00955550" w:rsidRDefault="00AD2224" w:rsidP="00955550">
      <w:pPr>
        <w:pStyle w:val="Naslov2"/>
        <w:rPr>
          <w:rStyle w:val="teibibl"/>
          <w:rFonts w:cstheme="majorBidi"/>
          <w:i w:val="0"/>
          <w:color w:val="4F81BD" w:themeColor="accent1"/>
          <w:lang w:val="sl-SI" w:eastAsia="en-US"/>
        </w:rPr>
      </w:pPr>
      <w:r w:rsidRPr="00955550">
        <w:rPr>
          <w:rStyle w:val="teibibl"/>
          <w:rFonts w:cstheme="majorBidi"/>
          <w:i w:val="0"/>
          <w:color w:val="4F81BD" w:themeColor="accent1"/>
          <w:lang w:val="sl-SI" w:eastAsia="en-US"/>
        </w:rPr>
        <w:t>Ad Not. Nesztalnoszt Vreimena.</w:t>
      </w:r>
    </w:p>
    <w:p w:rsidR="00AD2224" w:rsidRPr="005F5F59" w:rsidRDefault="00232B54" w:rsidP="00955550">
      <w:pPr>
        <w:pStyle w:val="teiab"/>
      </w:pPr>
      <w:r>
        <w:t>Sztanovita je szmrt, vszakomi</w:t>
      </w:r>
      <w:r>
        <w:br/>
      </w:r>
      <w:r w:rsidR="00AD2224" w:rsidRPr="005F5F59">
        <w:t xml:space="preserve"> dobro znate, nije hip neznajoucsi,</w:t>
      </w:r>
      <w:r w:rsidR="00AD2224" w:rsidRPr="005F5F59">
        <w:br/>
        <w:t>vnogokratszte se csüli, pelde sze</w:t>
      </w:r>
    </w:p>
    <w:p w:rsidR="00AD2224" w:rsidRPr="005F5F59" w:rsidRDefault="00AD2224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AD2224" w:rsidRPr="005F5F59" w:rsidRDefault="00AD2224">
      <w:pPr>
        <w:rPr>
          <w:szCs w:val="26"/>
        </w:rPr>
      </w:pPr>
      <w:r w:rsidRPr="005F5F59">
        <w:rPr>
          <w:szCs w:val="26"/>
        </w:rPr>
        <w:lastRenderedPageBreak/>
        <w:t>/37/</w:t>
      </w:r>
    </w:p>
    <w:p w:rsidR="00AD2224" w:rsidRPr="005F5F59" w:rsidRDefault="00AD2224" w:rsidP="00232B54">
      <w:pPr>
        <w:pStyle w:val="teifwPageNum"/>
      </w:pPr>
      <w:r w:rsidRPr="005F5F59">
        <w:t>33.</w:t>
      </w:r>
    </w:p>
    <w:p w:rsidR="00AD2224" w:rsidRPr="005F5F59" w:rsidRDefault="00AD2224" w:rsidP="00325703">
      <w:pPr>
        <w:pStyle w:val="teiab"/>
      </w:pPr>
      <w:r w:rsidRPr="005F5F59">
        <w:t>nam vszak den prednasz posztavlajo,</w:t>
      </w:r>
      <w:r w:rsidRPr="005F5F59">
        <w:br/>
        <w:t>nad menom zdai vidite.</w:t>
      </w:r>
    </w:p>
    <w:p w:rsidR="00AD2224" w:rsidRPr="005F5F59" w:rsidRDefault="00232B54" w:rsidP="00325703">
      <w:pPr>
        <w:pStyle w:val="teiab"/>
      </w:pPr>
      <w:r>
        <w:t>Kak rousa szam raszo, Raditelo</w:t>
      </w:r>
      <w:r w:rsidR="00710D0B">
        <w:t>m</w:t>
      </w:r>
      <w:r w:rsidR="00710D0B">
        <w:br/>
        <w:t>na radoszt, se szam pa povehno</w:t>
      </w:r>
      <w:r w:rsidR="00AD2224" w:rsidRPr="005F5F59">
        <w:t>, kak</w:t>
      </w:r>
      <w:r w:rsidR="00AD2224" w:rsidRPr="005F5F59">
        <w:br/>
        <w:t>Liliom vu pouli, posterom szam Sa-</w:t>
      </w:r>
      <w:r w:rsidR="00AD2224" w:rsidRPr="005F5F59">
        <w:br/>
        <w:t>loszt, mojim roditelom, szpravo nyi-</w:t>
      </w:r>
      <w:r w:rsidR="00AD2224" w:rsidRPr="005F5F59">
        <w:br/>
        <w:t>hovim szrczam.</w:t>
      </w:r>
    </w:p>
    <w:p w:rsidR="00AD2224" w:rsidRPr="005F5F59" w:rsidRDefault="00AD2224" w:rsidP="00325703">
      <w:pPr>
        <w:pStyle w:val="teiab"/>
      </w:pPr>
      <w:r w:rsidRPr="005F5F59">
        <w:t>Tou sze necsüdite, ka szam szveita</w:t>
      </w:r>
      <w:r w:rsidRPr="005F5F59">
        <w:br/>
        <w:t>premino, ar je tak dokoncsao Goszpon</w:t>
      </w:r>
      <w:r w:rsidRPr="005F5F59">
        <w:br/>
        <w:t>Boug na ete dan, po</w:t>
      </w:r>
      <w:r w:rsidR="001A50D8" w:rsidRPr="005F5F59">
        <w:t>lübo meje on, ino</w:t>
      </w:r>
      <w:r w:rsidR="001A50D8" w:rsidRPr="005F5F59">
        <w:br/>
        <w:t>Kszebi pouzvao, onje moi szveti Ocsa.</w:t>
      </w:r>
    </w:p>
    <w:p w:rsidR="001A50D8" w:rsidRPr="005F5F59" w:rsidRDefault="001A50D8" w:rsidP="00325703">
      <w:pPr>
        <w:pStyle w:val="teiab"/>
      </w:pPr>
      <w:r w:rsidRPr="005F5F59">
        <w:t>Dopadno szam sze jasz mojemi</w:t>
      </w:r>
      <w:r w:rsidRPr="005F5F59">
        <w:br/>
        <w:t>sztvoriteli, ki je leipo meszto, szpra</w:t>
      </w:r>
      <w:r w:rsidR="00710D0B">
        <w:t>vo</w:t>
      </w:r>
      <w:r w:rsidR="00710D0B">
        <w:br/>
        <w:t>mojoi Düsiczi, komi sze ti mol</w:t>
      </w:r>
      <w:r w:rsidRPr="005F5F59">
        <w:t>i vszig-</w:t>
      </w:r>
      <w:r w:rsidRPr="005F5F59">
        <w:br/>
        <w:t>dar dopadnejo, ar greih neiszo vcsinili.</w:t>
      </w:r>
    </w:p>
    <w:p w:rsidR="001A50D8" w:rsidRPr="005F5F59" w:rsidRDefault="00710D0B" w:rsidP="00325703">
      <w:pPr>
        <w:pStyle w:val="teiab"/>
      </w:pPr>
      <w:r>
        <w:t>Dao meje zmosni Boug</w:t>
      </w:r>
      <w:r w:rsidR="001A50D8" w:rsidRPr="005F5F59">
        <w:t>, vam na</w:t>
      </w:r>
      <w:r w:rsidR="001A50D8" w:rsidRPr="005F5F59">
        <w:br/>
        <w:t xml:space="preserve">veliko radoszt </w:t>
      </w:r>
      <w:r w:rsidR="00232B54">
        <w:t>ino zbol</w:t>
      </w:r>
      <w:r w:rsidR="001A50D8" w:rsidRPr="005F5F59">
        <w:t>eznosztyom</w:t>
      </w:r>
      <w:r w:rsidR="001A50D8" w:rsidRPr="005F5F59">
        <w:br/>
        <w:t>poroudo szam sze</w:t>
      </w:r>
      <w:r w:rsidR="00232B54">
        <w:t xml:space="preserve"> </w:t>
      </w:r>
      <w:r w:rsidR="001A50D8" w:rsidRPr="005F5F59">
        <w:t>na szveit de da n</w:t>
      </w:r>
      <w:r>
        <w:t>e</w:t>
      </w:r>
      <w:r w:rsidR="00232B54">
        <w:t>m-</w:t>
      </w:r>
      <w:r w:rsidR="00232B54">
        <w:br/>
        <w:t>redicsa osztanoti vmeni, pri</w:t>
      </w:r>
      <w:r w:rsidR="001A50D8" w:rsidRPr="005F5F59">
        <w:t>sao szam</w:t>
      </w:r>
      <w:r w:rsidR="001A50D8" w:rsidRPr="005F5F59">
        <w:br/>
        <w:t>na drügi Szveit.</w:t>
      </w:r>
    </w:p>
    <w:p w:rsidR="001A50D8" w:rsidRPr="005F5F59" w:rsidRDefault="001A50D8" w:rsidP="00325703">
      <w:pPr>
        <w:pStyle w:val="teiab"/>
      </w:pPr>
      <w:r w:rsidRPr="005F5F59">
        <w:t>V-Nebeszk</w:t>
      </w:r>
      <w:r w:rsidR="00232B54">
        <w:t>oj radoszti, z-Angyel-</w:t>
      </w:r>
      <w:r w:rsidR="00232B54">
        <w:br/>
        <w:t>mi sze ve</w:t>
      </w:r>
      <w:r w:rsidRPr="005F5F59">
        <w:t>szelim, i vleipoi szvetloszti.</w:t>
      </w:r>
    </w:p>
    <w:p w:rsidR="001A50D8" w:rsidRPr="005F5F59" w:rsidRDefault="001A50D8" w:rsidP="00325703">
      <w:pPr>
        <w:pStyle w:val="teiab"/>
      </w:pPr>
      <w:r w:rsidRPr="005F5F59">
        <w:br w:type="page"/>
      </w:r>
    </w:p>
    <w:p w:rsidR="001A50D8" w:rsidRPr="005F5F59" w:rsidRDefault="001A50D8">
      <w:pPr>
        <w:rPr>
          <w:szCs w:val="26"/>
        </w:rPr>
      </w:pPr>
      <w:r w:rsidRPr="005F5F59">
        <w:rPr>
          <w:szCs w:val="26"/>
        </w:rPr>
        <w:lastRenderedPageBreak/>
        <w:t>/38/</w:t>
      </w:r>
    </w:p>
    <w:p w:rsidR="001A50D8" w:rsidRPr="005F5F59" w:rsidRDefault="001A50D8" w:rsidP="00710D0B">
      <w:pPr>
        <w:pStyle w:val="teifwPageNum"/>
      </w:pPr>
      <w:r w:rsidRPr="005F5F59">
        <w:t>34.</w:t>
      </w:r>
    </w:p>
    <w:p w:rsidR="001A50D8" w:rsidRPr="005F5F59" w:rsidRDefault="001A50D8" w:rsidP="00325703">
      <w:pPr>
        <w:pStyle w:val="teiab"/>
      </w:pPr>
      <w:r w:rsidRPr="005F5F59">
        <w:t>Goszpodni Bougi dvorim, vu leipom</w:t>
      </w:r>
      <w:r w:rsidRPr="005F5F59">
        <w:br/>
        <w:t>blaisensztvi, vekivecsnoj Diki, na</w:t>
      </w:r>
      <w:r w:rsidRPr="005F5F59">
        <w:br/>
        <w:t>veke bom prebivao.</w:t>
      </w:r>
    </w:p>
    <w:p w:rsidR="001A50D8" w:rsidRPr="005F5F59" w:rsidRDefault="001A50D8" w:rsidP="00325703">
      <w:pPr>
        <w:pStyle w:val="teiab"/>
      </w:pPr>
      <w:r w:rsidRPr="005F5F59">
        <w:t>Zato sztobom jemlem, odvasz moi</w:t>
      </w:r>
      <w:r w:rsidRPr="005F5F59">
        <w:br/>
        <w:t>roditelje, vasz jasz zdai osztavlam</w:t>
      </w:r>
      <w:r w:rsidRPr="005F5F59">
        <w:br/>
        <w:t>dragi moi hranitelje, ar je moje vrei-</w:t>
      </w:r>
      <w:r w:rsidRPr="005F5F59">
        <w:br/>
        <w:t>mem, ino vöra prisla, poszlüsaite</w:t>
      </w:r>
      <w:r w:rsidRPr="005F5F59">
        <w:br/>
        <w:t>me reicsi.</w:t>
      </w:r>
    </w:p>
    <w:p w:rsidR="001A50D8" w:rsidRPr="005F5F59" w:rsidRDefault="001A50D8" w:rsidP="00325703">
      <w:pPr>
        <w:pStyle w:val="teiab"/>
      </w:pPr>
      <w:r w:rsidRPr="005F5F59">
        <w:t>Moj lübleni Ocsa, nad menom</w:t>
      </w:r>
      <w:r w:rsidRPr="005F5F59">
        <w:br/>
        <w:t>sze ne placsi, znam daszime zdobre</w:t>
      </w:r>
      <w:r w:rsidRPr="005F5F59">
        <w:br/>
        <w:t>voule prijao nate szveit, na Csalar-</w:t>
      </w:r>
      <w:r w:rsidRPr="005F5F59">
        <w:br/>
        <w:t>nom szveiti nemres me zdrsati, od</w:t>
      </w:r>
      <w:r w:rsidRPr="005F5F59">
        <w:br/>
        <w:t>szmrti szam poveihno.</w:t>
      </w:r>
    </w:p>
    <w:p w:rsidR="001A50D8" w:rsidRPr="005F5F59" w:rsidRDefault="001A50D8" w:rsidP="00325703">
      <w:pPr>
        <w:pStyle w:val="teiab"/>
      </w:pPr>
      <w:r w:rsidRPr="005F5F59">
        <w:t>Neplacsi sze i ti salosztna draga</w:t>
      </w:r>
      <w:r w:rsidRPr="005F5F59">
        <w:br/>
        <w:t>Mati, kaszi mi ti bila, doszei doub</w:t>
      </w:r>
      <w:r w:rsidRPr="005F5F59">
        <w:br/>
        <w:t>vörna daika, Boug ti hocse leipo</w:t>
      </w:r>
      <w:r w:rsidRPr="005F5F59">
        <w:br/>
        <w:t>vesz tvoi trüd placsati, i tvoje</w:t>
      </w:r>
      <w:r w:rsidRPr="005F5F59">
        <w:br/>
        <w:t>Materinsztvo.</w:t>
      </w:r>
    </w:p>
    <w:p w:rsidR="001A50D8" w:rsidRPr="005F5F59" w:rsidRDefault="001A50D8" w:rsidP="00325703">
      <w:pPr>
        <w:pStyle w:val="teiab"/>
      </w:pPr>
      <w:r w:rsidRPr="005F5F59">
        <w:t>Zvami navküp seleim naveke</w:t>
      </w:r>
      <w:r w:rsidRPr="005F5F59">
        <w:br/>
        <w:t>prebivati, vu Bosem Orszagi, vu</w:t>
      </w:r>
      <w:r w:rsidRPr="005F5F59">
        <w:br/>
        <w:t>Nebeszkom Kralesztvi, Szvetimi</w:t>
      </w:r>
      <w:r w:rsidRPr="005F5F59">
        <w:br/>
        <w:t>Angyelmi, ino vszeimi szveczi</w:t>
      </w:r>
      <w:r w:rsidRPr="005F5F59">
        <w:br/>
        <w:t>vekivecsnom blaisensztvi.</w:t>
      </w:r>
    </w:p>
    <w:p w:rsidR="001A50D8" w:rsidRPr="005F5F59" w:rsidRDefault="001A50D8" w:rsidP="00325703">
      <w:pPr>
        <w:pStyle w:val="teiclosure0"/>
      </w:pPr>
      <w:r w:rsidRPr="005F5F59">
        <w:t>Amen.</w:t>
      </w:r>
    </w:p>
    <w:p w:rsidR="001A50D8" w:rsidRPr="005F5F59" w:rsidRDefault="001A50D8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1A50D8" w:rsidRPr="005F5F59" w:rsidRDefault="001A50D8">
      <w:pPr>
        <w:rPr>
          <w:szCs w:val="26"/>
        </w:rPr>
      </w:pPr>
      <w:r w:rsidRPr="005F5F59">
        <w:rPr>
          <w:szCs w:val="26"/>
        </w:rPr>
        <w:lastRenderedPageBreak/>
        <w:t>/39/</w:t>
      </w:r>
    </w:p>
    <w:p w:rsidR="001A50D8" w:rsidRPr="005F5F59" w:rsidRDefault="001A50D8" w:rsidP="00710D0B">
      <w:pPr>
        <w:pStyle w:val="teifwPageNum"/>
      </w:pPr>
      <w:r w:rsidRPr="005F5F59">
        <w:t>35.</w:t>
      </w:r>
    </w:p>
    <w:p w:rsidR="001A50D8" w:rsidRPr="005F5F59" w:rsidRDefault="001A50D8" w:rsidP="00325703">
      <w:pPr>
        <w:pStyle w:val="Naslov2"/>
      </w:pPr>
      <w:r w:rsidRPr="005F5F59">
        <w:t>Dvanaiszeta.</w:t>
      </w:r>
    </w:p>
    <w:p w:rsidR="001A50D8" w:rsidRPr="005F5F59" w:rsidRDefault="001A50D8" w:rsidP="000E7CE6">
      <w:pPr>
        <w:pStyle w:val="Naslov2"/>
      </w:pPr>
      <w:r w:rsidRPr="005F5F59">
        <w:t>Ad Not: Krsztseniczi misze szpamentüjmo.</w:t>
      </w:r>
    </w:p>
    <w:p w:rsidR="001A50D8" w:rsidRPr="005F5F59" w:rsidRDefault="001A50D8" w:rsidP="00325703">
      <w:pPr>
        <w:pStyle w:val="teiab"/>
      </w:pPr>
      <w:r w:rsidRPr="005F5F59">
        <w:t>Obüdi me Cslovik szvoji Greihov,</w:t>
      </w:r>
      <w:r w:rsidRPr="005F5F59">
        <w:br/>
        <w:t>Bose rei</w:t>
      </w:r>
      <w:r w:rsidR="008D06D2" w:rsidRPr="005F5F59">
        <w:t>csi leipo sze ti navcsi, mrtva</w:t>
      </w:r>
      <w:r w:rsidR="008D06D2" w:rsidRPr="005F5F59">
        <w:br/>
        <w:t>Csloveka pelda te tak vcsi, kati bode szvei-</w:t>
      </w:r>
      <w:r w:rsidR="008D06D2" w:rsidRPr="005F5F59">
        <w:br/>
        <w:t>ta preminouti.</w:t>
      </w:r>
    </w:p>
    <w:p w:rsidR="008D06D2" w:rsidRPr="005F5F59" w:rsidRDefault="008D06D2" w:rsidP="00325703">
      <w:pPr>
        <w:pStyle w:val="teiab"/>
      </w:pPr>
      <w:r w:rsidRPr="005F5F59">
        <w:t>Saloszten je na szveiti tvoi sitek,</w:t>
      </w:r>
      <w:r w:rsidRPr="005F5F59">
        <w:br/>
        <w:t>paslivijo vszigdar tvoj prebitek, csi</w:t>
      </w:r>
      <w:r w:rsidRPr="005F5F59">
        <w:br/>
        <w:t>tou ti scses vu piszmi vörvati, naſtera</w:t>
      </w:r>
      <w:r w:rsidRPr="005F5F59">
        <w:br/>
        <w:t xml:space="preserve">tebe </w:t>
      </w:r>
      <w:r w:rsidRPr="00424651">
        <w:rPr>
          <w:rStyle w:val="teipersName"/>
        </w:rPr>
        <w:t>Ezekiel</w:t>
      </w:r>
      <w:r w:rsidRPr="005F5F59">
        <w:t xml:space="preserve"> vcsi.</w:t>
      </w:r>
    </w:p>
    <w:p w:rsidR="008D06D2" w:rsidRPr="005F5F59" w:rsidRDefault="008D06D2" w:rsidP="00325703">
      <w:pPr>
        <w:pStyle w:val="teiab"/>
      </w:pPr>
      <w:r w:rsidRPr="005F5F59">
        <w:t xml:space="preserve">Tak nasz te szveti </w:t>
      </w:r>
      <w:r w:rsidRPr="00424651">
        <w:rPr>
          <w:rStyle w:val="teipersName"/>
        </w:rPr>
        <w:t>Ezekiel</w:t>
      </w:r>
      <w:r w:rsidRPr="005F5F59">
        <w:t xml:space="preserve"> </w:t>
      </w:r>
      <w:r w:rsidR="00424651">
        <w:t>vcsi</w:t>
      </w:r>
      <w:r w:rsidR="00424651">
        <w:br/>
        <w:t>ve</w:t>
      </w:r>
      <w:r w:rsidRPr="005F5F59">
        <w:t>selecsi nasz szvetimi Recsmi tou</w:t>
      </w:r>
      <w:r w:rsidRPr="005F5F59">
        <w:br/>
        <w:t>moremo trno verüvati, ar nam szam</w:t>
      </w:r>
      <w:r w:rsidRPr="005F5F59">
        <w:br/>
        <w:t>Boug veli povedati.</w:t>
      </w:r>
    </w:p>
    <w:p w:rsidR="008D06D2" w:rsidRPr="005F5F59" w:rsidRDefault="00424651" w:rsidP="00325703">
      <w:pPr>
        <w:pStyle w:val="teiab"/>
      </w:pPr>
      <w:r>
        <w:t>Vö me pela Goszpodna szveti D</w:t>
      </w:r>
      <w:r w:rsidR="008D06D2" w:rsidRPr="005F5F59">
        <w:t>üh,</w:t>
      </w:r>
      <w:r w:rsidR="008D06D2" w:rsidRPr="005F5F59">
        <w:br/>
        <w:t>pouleg Düsna videinya na poule, poka-</w:t>
      </w:r>
      <w:r>
        <w:br/>
        <w:t>zao mi Koszti vnosinoszti, Kim</w:t>
      </w:r>
      <w:r w:rsidR="008D06D2" w:rsidRPr="005F5F59">
        <w:t xml:space="preserve"> szam</w:t>
      </w:r>
      <w:r w:rsidR="008D06D2" w:rsidRPr="005F5F59">
        <w:br/>
        <w:t>racsuna nei mogao znati.</w:t>
      </w:r>
    </w:p>
    <w:p w:rsidR="008D06D2" w:rsidRPr="005F5F59" w:rsidRDefault="008D06D2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D06D2" w:rsidRPr="005F5F59" w:rsidRDefault="008D06D2">
      <w:pPr>
        <w:rPr>
          <w:szCs w:val="26"/>
        </w:rPr>
      </w:pPr>
      <w:r w:rsidRPr="005F5F59">
        <w:rPr>
          <w:szCs w:val="26"/>
        </w:rPr>
        <w:lastRenderedPageBreak/>
        <w:t>/40/</w:t>
      </w:r>
    </w:p>
    <w:p w:rsidR="008D06D2" w:rsidRPr="005F5F59" w:rsidRDefault="008D06D2" w:rsidP="00424651">
      <w:pPr>
        <w:pStyle w:val="teifwPageNum"/>
      </w:pPr>
      <w:r w:rsidRPr="005F5F59">
        <w:t>36.</w:t>
      </w:r>
    </w:p>
    <w:p w:rsidR="008D06D2" w:rsidRPr="005F5F59" w:rsidRDefault="00AD7302" w:rsidP="00325703">
      <w:pPr>
        <w:pStyle w:val="teiab"/>
      </w:pPr>
      <w:r w:rsidRPr="005F5F59">
        <w:t>Pitao meje Goszpodna szveti Düh,</w:t>
      </w:r>
      <w:r w:rsidRPr="005F5F59">
        <w:br/>
        <w:t>mogle bi tebe Kouszti siveti, odgovorim</w:t>
      </w:r>
      <w:r w:rsidRPr="005F5F59">
        <w:br/>
        <w:t>jasz tou</w:t>
      </w:r>
      <w:r w:rsidR="00424651">
        <w:t xml:space="preserve"> </w:t>
      </w:r>
      <w:r w:rsidRPr="005F5F59">
        <w:t>li szam Boug zna, steri z Nebom-</w:t>
      </w:r>
      <w:r w:rsidRPr="005F5F59">
        <w:br/>
        <w:t>ino zemlom lada.</w:t>
      </w:r>
    </w:p>
    <w:p w:rsidR="00AD7302" w:rsidRPr="005F5F59" w:rsidRDefault="00424651" w:rsidP="00325703">
      <w:pPr>
        <w:pStyle w:val="teiab"/>
      </w:pPr>
      <w:r>
        <w:t>Zapovedao, kabi profetüvao szükim</w:t>
      </w:r>
      <w:r>
        <w:br/>
        <w:t>Kousztam kabi prorok</w:t>
      </w:r>
      <w:r w:rsidR="00AD7302" w:rsidRPr="005F5F59">
        <w:t>üvao, Goszpodina Boga</w:t>
      </w:r>
      <w:r w:rsidR="00AD7302" w:rsidRPr="005F5F59">
        <w:br/>
        <w:t>zmosnom recsjom, etak nyim jasz zacs-</w:t>
      </w:r>
      <w:r w:rsidR="00AD7302" w:rsidRPr="005F5F59">
        <w:br/>
        <w:t>nem govoriti.</w:t>
      </w:r>
    </w:p>
    <w:p w:rsidR="00AD7302" w:rsidRPr="005F5F59" w:rsidRDefault="00AD7302" w:rsidP="00325703">
      <w:pPr>
        <w:pStyle w:val="teiab"/>
      </w:pPr>
      <w:r w:rsidRPr="005F5F59">
        <w:t>Szühe kouszti, Goszpodnove reicsi,</w:t>
      </w:r>
      <w:r w:rsidRPr="005F5F59">
        <w:br/>
        <w:t>poszlüsaite, stero vam govori, leipa</w:t>
      </w:r>
      <w:r w:rsidRPr="005F5F59">
        <w:br/>
        <w:t>glasza, dragoga veszelja, od vasz popi-</w:t>
      </w:r>
      <w:r w:rsidRPr="005F5F59">
        <w:br/>
        <w:t>szana dekretoma.</w:t>
      </w:r>
    </w:p>
    <w:p w:rsidR="00AD7302" w:rsidRPr="005F5F59" w:rsidRDefault="00424651" w:rsidP="00325703">
      <w:pPr>
        <w:pStyle w:val="teiab"/>
      </w:pPr>
      <w:r>
        <w:t>Ovo Goszpon z D</w:t>
      </w:r>
      <w:r w:rsidR="00AD7302" w:rsidRPr="005F5F59">
        <w:t>üsom ino zTeilom</w:t>
      </w:r>
      <w:r w:rsidR="00AD7302" w:rsidRPr="005F5F59">
        <w:br/>
        <w:t>opravi vasz z kousom rokom, nogam,</w:t>
      </w:r>
      <w:r w:rsidR="00AD7302" w:rsidRPr="005F5F59">
        <w:br/>
        <w:t>okom vühom zevszakom lepotom,</w:t>
      </w:r>
      <w:r w:rsidR="00AD7302" w:rsidRPr="005F5F59">
        <w:br/>
        <w:t>darüje vasz szvetim nouvim sitkom.</w:t>
      </w:r>
    </w:p>
    <w:p w:rsidR="00AD7302" w:rsidRPr="005F5F59" w:rsidRDefault="00AD7302" w:rsidP="00325703">
      <w:pPr>
        <w:pStyle w:val="teiab"/>
      </w:pPr>
      <w:r w:rsidRPr="005F5F59">
        <w:t>Tou dabi jasz tim Kosztam govorio,</w:t>
      </w:r>
      <w:r w:rsidRPr="005F5F59">
        <w:br/>
        <w:t>vszaka zmeszta zacsne sze gibati, Go-</w:t>
      </w:r>
      <w:r w:rsidRPr="005F5F59">
        <w:br/>
        <w:t>szpodina zapo</w:t>
      </w:r>
      <w:r w:rsidR="00424651">
        <w:t>uvid sze szpuni, i velki</w:t>
      </w:r>
      <w:r w:rsidR="00424651">
        <w:br/>
        <w:t>sereg k</w:t>
      </w:r>
      <w:r w:rsidRPr="005F5F59">
        <w:t>meszti osive.</w:t>
      </w:r>
    </w:p>
    <w:p w:rsidR="00AD7302" w:rsidRPr="005F5F59" w:rsidRDefault="00AD7302" w:rsidP="00325703">
      <w:pPr>
        <w:pStyle w:val="teiab"/>
      </w:pPr>
      <w:r w:rsidRPr="005F5F59">
        <w:t>Vszaki kotrig zacsnevküp bei-</w:t>
      </w:r>
      <w:r w:rsidRPr="005F5F59">
        <w:br/>
        <w:t>sati vsilo vkouso leipo sze obleicsti,</w:t>
      </w:r>
    </w:p>
    <w:p w:rsidR="00AD7302" w:rsidRPr="005F5F59" w:rsidRDefault="00AD7302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AD7302" w:rsidRPr="005F5F59" w:rsidRDefault="00AD7302">
      <w:pPr>
        <w:rPr>
          <w:szCs w:val="26"/>
        </w:rPr>
      </w:pPr>
      <w:r w:rsidRPr="005F5F59">
        <w:rPr>
          <w:szCs w:val="26"/>
        </w:rPr>
        <w:lastRenderedPageBreak/>
        <w:t>/41/</w:t>
      </w:r>
    </w:p>
    <w:p w:rsidR="00AD7302" w:rsidRPr="005F5F59" w:rsidRDefault="00AD7302" w:rsidP="00424651">
      <w:pPr>
        <w:pStyle w:val="teifwPageNum"/>
      </w:pPr>
      <w:r w:rsidRPr="005F5F59">
        <w:t>37.</w:t>
      </w:r>
    </w:p>
    <w:p w:rsidR="00AD7302" w:rsidRPr="005F5F59" w:rsidRDefault="00AD7302" w:rsidP="00325703">
      <w:pPr>
        <w:pStyle w:val="teiab"/>
      </w:pPr>
      <w:r w:rsidRPr="005F5F59">
        <w:t>pred Goszpodna na nouge sztanoti, ino</w:t>
      </w:r>
      <w:r w:rsidRPr="005F5F59">
        <w:br/>
        <w:t>zdüsom vszaki ponouviti.</w:t>
      </w:r>
    </w:p>
    <w:p w:rsidR="00AD7302" w:rsidRPr="005F5F59" w:rsidRDefault="00AD7302" w:rsidP="00325703">
      <w:pPr>
        <w:pStyle w:val="teiab"/>
      </w:pPr>
      <w:r w:rsidRPr="005F5F59">
        <w:t>Sivoucsi Cslek salosztno tve szrcze,</w:t>
      </w:r>
      <w:r w:rsidRPr="005F5F59">
        <w:br/>
        <w:t>obatori zetim tve dreszelje, vszeim nevo-</w:t>
      </w:r>
      <w:r w:rsidRPr="005F5F59">
        <w:br/>
        <w:t>lam zmerom prouti sztati, k premineinyi</w:t>
      </w:r>
      <w:r w:rsidRPr="005F5F59">
        <w:br/>
        <w:t>vszak den gotov boidi.</w:t>
      </w:r>
    </w:p>
    <w:p w:rsidR="00AD7302" w:rsidRPr="005F5F59" w:rsidRDefault="00424651" w:rsidP="00325703">
      <w:pPr>
        <w:pStyle w:val="teiab"/>
      </w:pPr>
      <w:r>
        <w:t>Nedvoji vto</w:t>
      </w:r>
      <w:r w:rsidR="00AD7302" w:rsidRPr="005F5F59">
        <w:t>m, kabinemogoucse, bilou</w:t>
      </w:r>
      <w:r w:rsidR="00AD7302" w:rsidRPr="005F5F59">
        <w:br/>
        <w:t>tebi zmrtvi gori sztati, tvemi Teili</w:t>
      </w:r>
      <w:r w:rsidR="00AD7302" w:rsidRPr="005F5F59">
        <w:br/>
        <w:t>pali Czeilo biti, bosai reicsi ti mores</w:t>
      </w:r>
      <w:r w:rsidR="00AD7302" w:rsidRPr="005F5F59">
        <w:br/>
        <w:t>vörvati.</w:t>
      </w:r>
    </w:p>
    <w:p w:rsidR="00AD7302" w:rsidRPr="005F5F59" w:rsidRDefault="00AD7302" w:rsidP="00325703">
      <w:pPr>
        <w:pStyle w:val="teiab"/>
      </w:pPr>
      <w:r w:rsidRPr="005F5F59">
        <w:t>Vöri v Bougi ka je vszamogoucsi,</w:t>
      </w:r>
      <w:r w:rsidRPr="005F5F59">
        <w:br/>
        <w:t>zapoveida, Nebi, zemli, vodi, Moursz-</w:t>
      </w:r>
      <w:r w:rsidRPr="005F5F59">
        <w:br/>
        <w:t>kim</w:t>
      </w:r>
      <w:r w:rsidR="00424651">
        <w:t xml:space="preserve"> Ribam, pekli ino vragi, vszigda</w:t>
      </w:r>
      <w:r w:rsidRPr="005F5F59">
        <w:t>r</w:t>
      </w:r>
      <w:r w:rsidRPr="005F5F59">
        <w:br/>
        <w:t>Bougi vuvszemszo pokorni.</w:t>
      </w:r>
    </w:p>
    <w:p w:rsidR="00487427" w:rsidRPr="005F5F59" w:rsidRDefault="00AD7302" w:rsidP="00325703">
      <w:pPr>
        <w:pStyle w:val="teiab"/>
      </w:pPr>
      <w:r w:rsidRPr="005F5F59">
        <w:t>Icsigli szmrt zagreih nasz raszip-</w:t>
      </w:r>
      <w:r w:rsidRPr="005F5F59">
        <w:br/>
        <w:t xml:space="preserve">le, Goszpodin Boug </w:t>
      </w:r>
      <w:r w:rsidR="00487427" w:rsidRPr="005F5F59">
        <w:t>pali nasz vküp sz-</w:t>
      </w:r>
      <w:r w:rsidR="00487427" w:rsidRPr="005F5F59">
        <w:br/>
        <w:t>pravi, i leipo</w:t>
      </w:r>
      <w:r w:rsidR="00424651">
        <w:t xml:space="preserve"> </w:t>
      </w:r>
      <w:r w:rsidR="00487427" w:rsidRPr="005F5F59">
        <w:t>na</w:t>
      </w:r>
      <w:r w:rsidR="00424651">
        <w:t>sz on pali o pravi, za</w:t>
      </w:r>
      <w:r w:rsidR="00424651">
        <w:br/>
        <w:t>Xtuſsa Or</w:t>
      </w:r>
      <w:r w:rsidR="00487427" w:rsidRPr="005F5F59">
        <w:t>szagom</w:t>
      </w:r>
      <w:r w:rsidR="00424651">
        <w:t xml:space="preserve"> nasz u</w:t>
      </w:r>
      <w:r w:rsidR="00487427" w:rsidRPr="005F5F59">
        <w:t>dili.</w:t>
      </w:r>
    </w:p>
    <w:p w:rsidR="00487427" w:rsidRPr="005F5F59" w:rsidRDefault="00487427" w:rsidP="00325703">
      <w:pPr>
        <w:pStyle w:val="teiab"/>
      </w:pPr>
      <w:r w:rsidRPr="005F5F59">
        <w:t>Od vszakoga trüda pocsinemo düs-</w:t>
      </w:r>
      <w:r w:rsidRPr="005F5F59">
        <w:br/>
        <w:t>ni telni mouk szementüjemo, pred Gosz-</w:t>
      </w:r>
      <w:r w:rsidR="00424651">
        <w:br/>
        <w:t>podna Siczom sztali bomo, ar ta</w:t>
      </w:r>
      <w:r w:rsidRPr="005F5F59">
        <w:t xml:space="preserve">lni </w:t>
      </w:r>
      <w:r w:rsidRPr="00424651">
        <w:rPr>
          <w:rStyle w:val="teigap"/>
        </w:rPr>
        <w:t>???</w:t>
      </w:r>
      <w:r w:rsidR="00424651">
        <w:br/>
        <w:t>ke blaisensztva</w:t>
      </w:r>
      <w:r w:rsidRPr="005F5F59">
        <w:t xml:space="preserve"> bodemo.</w:t>
      </w:r>
    </w:p>
    <w:p w:rsidR="00487427" w:rsidRPr="005F5F59" w:rsidRDefault="00487427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487427" w:rsidRPr="005F5F59" w:rsidRDefault="00487427">
      <w:pPr>
        <w:rPr>
          <w:szCs w:val="26"/>
        </w:rPr>
      </w:pPr>
      <w:r w:rsidRPr="005F5F59">
        <w:rPr>
          <w:szCs w:val="26"/>
        </w:rPr>
        <w:lastRenderedPageBreak/>
        <w:t>/42/</w:t>
      </w:r>
    </w:p>
    <w:p w:rsidR="00487427" w:rsidRPr="005F5F59" w:rsidRDefault="00487427" w:rsidP="00424651">
      <w:pPr>
        <w:pStyle w:val="teifwPageNum"/>
      </w:pPr>
      <w:r w:rsidRPr="005F5F59">
        <w:t>38.</w:t>
      </w:r>
    </w:p>
    <w:p w:rsidR="00424651" w:rsidRDefault="00487427" w:rsidP="00325703">
      <w:pPr>
        <w:pStyle w:val="teiab"/>
      </w:pPr>
      <w:r w:rsidRPr="005F5F59">
        <w:t xml:space="preserve">Zato tebe Ocsa Boug dicsimo, </w:t>
      </w:r>
      <w:r w:rsidRPr="00424651">
        <w:rPr>
          <w:rStyle w:val="teipersName"/>
        </w:rPr>
        <w:t>Jezus</w:t>
      </w:r>
      <w:r w:rsidRPr="005F5F59">
        <w:br/>
      </w:r>
      <w:r w:rsidR="00424651">
        <w:t>Xtus tebe postüjemo, oh szveti D</w:t>
      </w:r>
      <w:r w:rsidRPr="005F5F59">
        <w:t>üh</w:t>
      </w:r>
      <w:r w:rsidRPr="005F5F59">
        <w:br/>
        <w:t>tebe zvisavamo, szveto Troisztvo v-</w:t>
      </w:r>
      <w:r w:rsidRPr="005F5F59">
        <w:br/>
        <w:t xml:space="preserve">szigdar te molimo. </w:t>
      </w:r>
    </w:p>
    <w:p w:rsidR="00487427" w:rsidRPr="005F5F59" w:rsidRDefault="00487427" w:rsidP="00424651">
      <w:pPr>
        <w:pStyle w:val="teiclosure"/>
      </w:pPr>
      <w:r w:rsidRPr="005F5F59">
        <w:t>Amen.</w:t>
      </w:r>
    </w:p>
    <w:p w:rsidR="00487427" w:rsidRPr="000E7CE6" w:rsidRDefault="00487427">
      <w:pPr>
        <w:rPr>
          <w:rStyle w:val="Naslov2Znak"/>
        </w:rPr>
      </w:pPr>
      <w:r w:rsidRPr="00692831">
        <w:rPr>
          <w:rStyle w:val="Naslov2Znak"/>
        </w:rPr>
        <w:t>Trinaiszeta.</w:t>
      </w:r>
      <w:r w:rsidRPr="00692831">
        <w:rPr>
          <w:rStyle w:val="Naslov2Znak"/>
        </w:rPr>
        <w:br/>
      </w:r>
      <w:r w:rsidRPr="000E7CE6">
        <w:rPr>
          <w:rStyle w:val="Naslov2Znak"/>
        </w:rPr>
        <w:t>Ad not. Znevolami Cslovik szvoi S</w:t>
      </w:r>
      <w:r w:rsidR="00424651" w:rsidRPr="000E7CE6">
        <w:rPr>
          <w:rStyle w:val="Naslov2Znak"/>
        </w:rPr>
        <w:t>i</w:t>
      </w:r>
      <w:r w:rsidRPr="000E7CE6">
        <w:rPr>
          <w:rStyle w:val="Naslov2Znak"/>
        </w:rPr>
        <w:t>tek et.</w:t>
      </w:r>
    </w:p>
    <w:p w:rsidR="00487427" w:rsidRPr="005F5F59" w:rsidRDefault="00487427" w:rsidP="00325703">
      <w:pPr>
        <w:pStyle w:val="teiab"/>
      </w:pPr>
      <w:r w:rsidRPr="005F5F59">
        <w:t>Oh ti pre</w:t>
      </w:r>
      <w:r w:rsidR="00A06096">
        <w:t>minoucsi Cslovecsan-</w:t>
      </w:r>
      <w:r w:rsidR="00A06096">
        <w:br/>
        <w:t>szki Narod!</w:t>
      </w:r>
      <w:r w:rsidRPr="005F5F59">
        <w:t xml:space="preserve"> natom szveiti ti je vne-</w:t>
      </w:r>
      <w:r w:rsidRPr="005F5F59">
        <w:br/>
        <w:t>volai sivleinye, escse döno</w:t>
      </w:r>
      <w:r w:rsidR="00A06096">
        <w:t>k ne</w:t>
      </w:r>
      <w:r w:rsidR="00A06096">
        <w:br/>
        <w:t>maras</w:t>
      </w:r>
      <w:r w:rsidRPr="005F5F59">
        <w:t xml:space="preserve"> zatve</w:t>
      </w:r>
      <w:r w:rsidR="00A06096">
        <w:t xml:space="preserve"> </w:t>
      </w:r>
      <w:r w:rsidRPr="005F5F59">
        <w:t>zvelicsanye.</w:t>
      </w:r>
    </w:p>
    <w:p w:rsidR="00487427" w:rsidRPr="005F5F59" w:rsidRDefault="00487427" w:rsidP="00325703">
      <w:pPr>
        <w:pStyle w:val="teiab"/>
      </w:pPr>
      <w:r w:rsidRPr="005F5F59">
        <w:t>Za tvoi szveczki sitek za-</w:t>
      </w:r>
      <w:r w:rsidRPr="005F5F59">
        <w:br/>
        <w:t>kai sze tak pascsis, zakai na-</w:t>
      </w:r>
      <w:r w:rsidRPr="005F5F59">
        <w:br/>
        <w:t>szledüjes telovno neszladnoszt</w:t>
      </w:r>
      <w:r w:rsidRPr="005F5F59">
        <w:br/>
        <w:t>zakai neosztavis veliko Csalarnoszt.</w:t>
      </w:r>
    </w:p>
    <w:p w:rsidR="00487427" w:rsidRPr="005F5F59" w:rsidRDefault="00487427" w:rsidP="00325703">
      <w:pPr>
        <w:pStyle w:val="teiab"/>
      </w:pPr>
      <w:r w:rsidRPr="005F5F59">
        <w:t>Szamo vnougoi Diki vsze tvo</w:t>
      </w:r>
      <w:r w:rsidRPr="005F5F59">
        <w:br/>
        <w:t>radoszt ti mas vnougoi Piano-</w:t>
      </w:r>
      <w:r w:rsidRPr="005F5F59">
        <w:br/>
        <w:t>szti poznanoszti velikoj praz-</w:t>
      </w:r>
      <w:r w:rsidRPr="005F5F59">
        <w:br/>
        <w:t>noszti, vprekletoj gizdavoszti.</w:t>
      </w:r>
    </w:p>
    <w:p w:rsidR="00487427" w:rsidRPr="005F5F59" w:rsidRDefault="00487427" w:rsidP="00325703">
      <w:pPr>
        <w:pStyle w:val="teiab"/>
      </w:pPr>
      <w:r w:rsidRPr="005F5F59">
        <w:t>Dobro znas, kata szmrt szvo</w:t>
      </w:r>
      <w:r w:rsidRPr="005F5F59">
        <w:br/>
        <w:t>moucs med tebom ma, neznas</w:t>
      </w:r>
    </w:p>
    <w:p w:rsidR="00487427" w:rsidRPr="005F5F59" w:rsidRDefault="00487427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487427" w:rsidRPr="005F5F59" w:rsidRDefault="00487427">
      <w:pPr>
        <w:rPr>
          <w:szCs w:val="26"/>
        </w:rPr>
      </w:pPr>
      <w:r w:rsidRPr="005F5F59">
        <w:rPr>
          <w:szCs w:val="26"/>
        </w:rPr>
        <w:lastRenderedPageBreak/>
        <w:t>/43/</w:t>
      </w:r>
    </w:p>
    <w:p w:rsidR="00487427" w:rsidRPr="005F5F59" w:rsidRDefault="00487427" w:rsidP="00A06096">
      <w:pPr>
        <w:pStyle w:val="teifwPageNum"/>
      </w:pPr>
      <w:r w:rsidRPr="005F5F59">
        <w:t>39.</w:t>
      </w:r>
    </w:p>
    <w:p w:rsidR="00487427" w:rsidRPr="005F5F59" w:rsidRDefault="001527CB" w:rsidP="00325703">
      <w:pPr>
        <w:pStyle w:val="teiab"/>
      </w:pPr>
      <w:r>
        <w:t>steroj vöri D</w:t>
      </w:r>
      <w:r w:rsidR="00487427" w:rsidRPr="005F5F59">
        <w:t>üso ti ti vzemejo, kak</w:t>
      </w:r>
      <w:r w:rsidR="00487427" w:rsidRPr="005F5F59">
        <w:br/>
        <w:t>szi koli sivo bogme te szpitajo.</w:t>
      </w:r>
    </w:p>
    <w:p w:rsidR="00487427" w:rsidRPr="005F5F59" w:rsidRDefault="00487427" w:rsidP="00325703">
      <w:pPr>
        <w:pStyle w:val="teiab"/>
      </w:pPr>
      <w:r w:rsidRPr="005F5F59">
        <w:t>Goszpodnoga Boga velikoga bi-</w:t>
      </w:r>
      <w:r w:rsidRPr="005F5F59">
        <w:br/>
        <w:t>csa i nepriatela groznovita Mecsa,</w:t>
      </w:r>
      <w:r w:rsidRPr="005F5F59">
        <w:br/>
        <w:t>nevidis nad szebom nagle szmrti</w:t>
      </w:r>
      <w:r w:rsidRPr="005F5F59">
        <w:br/>
        <w:t>sztraha.</w:t>
      </w:r>
    </w:p>
    <w:p w:rsidR="00487427" w:rsidRPr="005F5F59" w:rsidRDefault="00487427" w:rsidP="00325703">
      <w:pPr>
        <w:pStyle w:val="teiab"/>
      </w:pPr>
      <w:r w:rsidRPr="005F5F59">
        <w:t>Grozne szmrti Csemer vidis li</w:t>
      </w:r>
      <w:r w:rsidRPr="005F5F59">
        <w:br/>
        <w:t>nad szebom, nikai tou nemaras</w:t>
      </w:r>
      <w:r w:rsidR="00A06096">
        <w:t>, csi</w:t>
      </w:r>
      <w:r w:rsidR="00A06096">
        <w:br/>
        <w:t>gli dnesz</w:t>
      </w:r>
      <w:r w:rsidRPr="005F5F59">
        <w:t xml:space="preserve"> premines, pred Goszpod-</w:t>
      </w:r>
      <w:r w:rsidRPr="005F5F59">
        <w:br/>
        <w:t>na Boga, csi na racsun prides.</w:t>
      </w:r>
    </w:p>
    <w:p w:rsidR="00487427" w:rsidRPr="005F5F59" w:rsidRDefault="00A06096" w:rsidP="00325703">
      <w:pPr>
        <w:pStyle w:val="teiab"/>
      </w:pPr>
      <w:r>
        <w:t>E</w:t>
      </w:r>
      <w:r w:rsidR="00487427" w:rsidRPr="005F5F59">
        <w:t>scse li neszpoznas tvojo greisno</w:t>
      </w:r>
      <w:r w:rsidR="00487427" w:rsidRPr="005F5F59">
        <w:br/>
        <w:t>sztalnoszt, protivnoszt, szlepoto, ve-</w:t>
      </w:r>
      <w:r w:rsidR="00487427" w:rsidRPr="005F5F59">
        <w:br/>
        <w:t xml:space="preserve">liko okornoszt, necsüdi ti zato to </w:t>
      </w:r>
      <w:r w:rsidR="00487427" w:rsidRPr="005F5F59">
        <w:br/>
        <w:t>Boso szrditoszt.</w:t>
      </w:r>
    </w:p>
    <w:p w:rsidR="00487427" w:rsidRPr="005F5F59" w:rsidRDefault="00487427" w:rsidP="00325703">
      <w:pPr>
        <w:pStyle w:val="teiab"/>
      </w:pPr>
      <w:r w:rsidRPr="005F5F59">
        <w:t>Jai tvojemi sitki, sz</w:t>
      </w:r>
      <w:r w:rsidR="008235D9" w:rsidRPr="005F5F59">
        <w:t>podoben</w:t>
      </w:r>
      <w:r w:rsidR="008235D9" w:rsidRPr="005F5F59">
        <w:br/>
        <w:t>Czveitki, steri hitro zraszte, po-</w:t>
      </w:r>
      <w:r w:rsidR="008235D9" w:rsidRPr="005F5F59">
        <w:br/>
        <w:t>veihne, poszeihne, tak je kratek</w:t>
      </w:r>
      <w:r w:rsidR="008235D9" w:rsidRPr="005F5F59">
        <w:br/>
        <w:t>sitek Csalarnoga szveita.</w:t>
      </w:r>
    </w:p>
    <w:p w:rsidR="008235D9" w:rsidRPr="005F5F59" w:rsidRDefault="008235D9" w:rsidP="00325703">
      <w:pPr>
        <w:pStyle w:val="teiab"/>
      </w:pPr>
      <w:r w:rsidRPr="005F5F59">
        <w:t>Preide hitro Cslovik tvoi den</w:t>
      </w:r>
      <w:r w:rsidRPr="005F5F59">
        <w:br/>
        <w:t>kako szencza, kako din, i szapa</w:t>
      </w:r>
      <w:r w:rsidRPr="005F5F59">
        <w:br/>
        <w:t>tvoi sitek pr</w:t>
      </w:r>
      <w:r w:rsidR="00A06096">
        <w:t>e</w:t>
      </w:r>
      <w:r w:rsidRPr="005F5F59">
        <w:t>haja, neznas bos li</w:t>
      </w:r>
      <w:r w:rsidRPr="005F5F59">
        <w:br/>
        <w:t>sivo szamo do megnyena.</w:t>
      </w:r>
    </w:p>
    <w:p w:rsidR="008235D9" w:rsidRPr="005F5F59" w:rsidRDefault="008235D9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235D9" w:rsidRPr="005F5F59" w:rsidRDefault="008235D9">
      <w:pPr>
        <w:rPr>
          <w:szCs w:val="26"/>
        </w:rPr>
      </w:pPr>
      <w:r w:rsidRPr="005F5F59">
        <w:rPr>
          <w:szCs w:val="26"/>
        </w:rPr>
        <w:lastRenderedPageBreak/>
        <w:t>/44/</w:t>
      </w:r>
    </w:p>
    <w:p w:rsidR="008235D9" w:rsidRPr="005F5F59" w:rsidRDefault="008235D9" w:rsidP="00A06096">
      <w:pPr>
        <w:pStyle w:val="teifwPageNum"/>
      </w:pPr>
      <w:r w:rsidRPr="005F5F59">
        <w:t>40.</w:t>
      </w:r>
    </w:p>
    <w:p w:rsidR="008235D9" w:rsidRPr="005F5F59" w:rsidRDefault="008235D9" w:rsidP="00325703">
      <w:pPr>
        <w:pStyle w:val="teiab"/>
      </w:pPr>
      <w:r w:rsidRPr="005F5F59">
        <w:t>Gori sze se zbüdi, na pamet sze vze-</w:t>
      </w:r>
      <w:r w:rsidRPr="005F5F59">
        <w:br/>
        <w:t>mi osztavi vsze greihe, sivi szvetom</w:t>
      </w:r>
      <w:r w:rsidRPr="005F5F59">
        <w:br/>
        <w:t>sitki, vBosoi lübeznoszti, vöri i vüpanyi.</w:t>
      </w:r>
    </w:p>
    <w:p w:rsidR="008235D9" w:rsidRPr="005F5F59" w:rsidRDefault="008235D9" w:rsidP="00325703">
      <w:pPr>
        <w:pStyle w:val="teiab"/>
      </w:pPr>
      <w:r w:rsidRPr="005F5F59">
        <w:t>Veszelo sze szpravi na den Kriſz-</w:t>
      </w:r>
      <w:r w:rsidRPr="005F5F59">
        <w:br/>
        <w:t>tussovi, gda on ktebi pride na tve</w:t>
      </w:r>
      <w:r w:rsidRPr="005F5F59">
        <w:br/>
        <w:t>premineinye, veszelo ga csakai na</w:t>
      </w:r>
      <w:r w:rsidRPr="005F5F59">
        <w:br/>
        <w:t>oszlobodjeinye.</w:t>
      </w:r>
    </w:p>
    <w:p w:rsidR="008235D9" w:rsidRPr="005F5F59" w:rsidRDefault="008235D9" w:rsidP="00325703">
      <w:pPr>
        <w:pStyle w:val="teiab"/>
      </w:pPr>
      <w:r w:rsidRPr="005F5F59">
        <w:t>Ar vszake nevoule, tedate men-</w:t>
      </w:r>
      <w:r w:rsidRPr="005F5F59">
        <w:br/>
        <w:t>tüje, i szpravim Blaisensztvom</w:t>
      </w:r>
      <w:r w:rsidRPr="005F5F59">
        <w:br/>
        <w:t>teda</w:t>
      </w:r>
      <w:r w:rsidR="00F71B55">
        <w:t xml:space="preserve"> </w:t>
      </w:r>
      <w:r w:rsidRPr="005F5F59">
        <w:t>te darüje, csi bos vunyem ti</w:t>
      </w:r>
      <w:r w:rsidRPr="005F5F59">
        <w:br/>
        <w:t>meo, vöro i vüpanye.</w:t>
      </w:r>
    </w:p>
    <w:p w:rsidR="008235D9" w:rsidRPr="005F5F59" w:rsidRDefault="008235D9" w:rsidP="00325703">
      <w:pPr>
        <w:pStyle w:val="teiab"/>
      </w:pPr>
      <w:r w:rsidRPr="005F5F59">
        <w:t>Na szmrtnom vreimeni zovi</w:t>
      </w:r>
      <w:r w:rsidR="00F71B55">
        <w:t xml:space="preserve"> </w:t>
      </w:r>
      <w:r w:rsidRPr="005F5F59">
        <w:t>ga</w:t>
      </w:r>
      <w:r w:rsidRPr="005F5F59">
        <w:br/>
        <w:t>na pomoucs, Düso prepo</w:t>
      </w:r>
      <w:r w:rsidR="00F71B55">
        <w:t>racsai, vnye-</w:t>
      </w:r>
      <w:r w:rsidR="00F71B55">
        <w:br/>
        <w:t>ga rokou, vöri kat</w:t>
      </w:r>
      <w:r w:rsidRPr="005F5F59">
        <w:t>e bode pelao vu</w:t>
      </w:r>
      <w:r w:rsidRPr="005F5F59">
        <w:br/>
        <w:t>blaisensztvo.</w:t>
      </w:r>
    </w:p>
    <w:p w:rsidR="008235D9" w:rsidRPr="005F5F59" w:rsidRDefault="008235D9" w:rsidP="00325703">
      <w:pPr>
        <w:pStyle w:val="teiab"/>
      </w:pPr>
      <w:r w:rsidRPr="005F5F59">
        <w:t>Proszimoga zato, kak odküpite-</w:t>
      </w:r>
      <w:r w:rsidRPr="005F5F59">
        <w:br/>
        <w:t>la, vu szmrtnom vreimeni, nai naſz</w:t>
      </w:r>
      <w:r w:rsidRPr="005F5F59">
        <w:br/>
        <w:t>neosztavi, nego nasz darüje zvekivecs-</w:t>
      </w:r>
      <w:r w:rsidRPr="005F5F59">
        <w:br/>
        <w:t>nim sitkom.</w:t>
      </w:r>
    </w:p>
    <w:p w:rsidR="00F71B55" w:rsidRDefault="008235D9" w:rsidP="00325703">
      <w:pPr>
        <w:pStyle w:val="teiab"/>
      </w:pPr>
      <w:r w:rsidRPr="005F5F59">
        <w:t>Boidi tebi hvala vszamogoucsi</w:t>
      </w:r>
      <w:r w:rsidRPr="005F5F59">
        <w:br/>
        <w:t>Bose, sztvojim szvetim szinom</w:t>
      </w:r>
      <w:r w:rsidRPr="005F5F59">
        <w:br/>
        <w:t>boidi ti postenye szvetim Dühom</w:t>
      </w:r>
      <w:r w:rsidRPr="005F5F59">
        <w:br/>
        <w:t xml:space="preserve">navküp, vekvekoma </w:t>
      </w:r>
    </w:p>
    <w:p w:rsidR="008235D9" w:rsidRPr="005F5F59" w:rsidRDefault="008235D9" w:rsidP="00F71B55">
      <w:pPr>
        <w:pStyle w:val="teiclosure"/>
      </w:pPr>
      <w:r w:rsidRPr="005F5F59">
        <w:t>Amen.</w:t>
      </w:r>
    </w:p>
    <w:p w:rsidR="008235D9" w:rsidRPr="005F5F59" w:rsidRDefault="008235D9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235D9" w:rsidRPr="005F5F59" w:rsidRDefault="008235D9">
      <w:pPr>
        <w:rPr>
          <w:szCs w:val="26"/>
        </w:rPr>
      </w:pPr>
      <w:r w:rsidRPr="005F5F59">
        <w:rPr>
          <w:szCs w:val="26"/>
        </w:rPr>
        <w:lastRenderedPageBreak/>
        <w:t>/45/</w:t>
      </w:r>
    </w:p>
    <w:p w:rsidR="008235D9" w:rsidRPr="005F5F59" w:rsidRDefault="008235D9" w:rsidP="004C309E">
      <w:pPr>
        <w:pStyle w:val="teifwPageNum"/>
      </w:pPr>
      <w:r w:rsidRPr="005F5F59">
        <w:t>41.</w:t>
      </w:r>
    </w:p>
    <w:p w:rsidR="008235D9" w:rsidRPr="005F5F59" w:rsidRDefault="004C309E" w:rsidP="00692831">
      <w:pPr>
        <w:pStyle w:val="Naslov2"/>
      </w:pPr>
      <w:r>
        <w:t>Stirinaiszeta!</w:t>
      </w:r>
    </w:p>
    <w:p w:rsidR="008235D9" w:rsidRPr="005F5F59" w:rsidRDefault="008235D9" w:rsidP="00325703">
      <w:pPr>
        <w:pStyle w:val="teiab"/>
      </w:pPr>
      <w:r w:rsidRPr="005F5F59">
        <w:t>Kisze Cslovik vüpas</w:t>
      </w:r>
      <w:r w:rsidRPr="005F5F59">
        <w:br/>
        <w:t>szvojoi Jakoszti, poszlühni nature</w:t>
      </w:r>
      <w:r w:rsidRPr="005F5F59">
        <w:br/>
        <w:t>pravda kate vcsi, mocsen igingavi</w:t>
      </w:r>
      <w:r w:rsidRPr="005F5F59">
        <w:br/>
        <w:t>more vszaki mreiti, vsza osztaviti.</w:t>
      </w:r>
    </w:p>
    <w:p w:rsidR="008235D9" w:rsidRPr="005F5F59" w:rsidRDefault="008235D9" w:rsidP="00325703">
      <w:pPr>
        <w:pStyle w:val="teiab"/>
      </w:pPr>
      <w:r w:rsidRPr="005F5F59">
        <w:t>Komai zacsne raszti trava i</w:t>
      </w:r>
      <w:r w:rsidRPr="005F5F59">
        <w:br/>
        <w:t>Czveszti,</w:t>
      </w:r>
      <w:r w:rsidR="004C309E">
        <w:t xml:space="preserve"> szunc</w:t>
      </w:r>
      <w:r w:rsidRPr="005F5F59">
        <w:t>senim zah</w:t>
      </w:r>
      <w:r w:rsidR="004C309E">
        <w:t>odom</w:t>
      </w:r>
      <w:r w:rsidR="004C309E">
        <w:br/>
        <w:t>zacsne vehnoti, hitro tusno</w:t>
      </w:r>
      <w:r w:rsidRPr="005F5F59">
        <w:t xml:space="preserve"> gi-</w:t>
      </w:r>
      <w:r w:rsidRPr="005F5F59">
        <w:br/>
        <w:t>ne, kak pod koszou szpadne, ino</w:t>
      </w:r>
      <w:r w:rsidRPr="005F5F59">
        <w:br/>
        <w:t>po</w:t>
      </w:r>
      <w:r w:rsidR="00DC2E19" w:rsidRPr="005F5F59">
        <w:t>szahne.</w:t>
      </w:r>
    </w:p>
    <w:p w:rsidR="00DC2E19" w:rsidRPr="005F5F59" w:rsidRDefault="00DC2E19" w:rsidP="00325703">
      <w:pPr>
        <w:pStyle w:val="teiab"/>
      </w:pPr>
      <w:r w:rsidRPr="005F5F59">
        <w:t>Szmrtnom kosza krese i</w:t>
      </w:r>
      <w:r w:rsidRPr="005F5F59">
        <w:br/>
        <w:t xml:space="preserve">Absolona, mocsnoga </w:t>
      </w:r>
      <w:r w:rsidRPr="004C309E">
        <w:rPr>
          <w:rStyle w:val="teipersName"/>
        </w:rPr>
        <w:t>Samsona</w:t>
      </w:r>
      <w:r w:rsidRPr="005F5F59">
        <w:br/>
        <w:t xml:space="preserve">i </w:t>
      </w:r>
      <w:r w:rsidRPr="004C309E">
        <w:rPr>
          <w:rStyle w:val="teipersName"/>
        </w:rPr>
        <w:t>Salamona</w:t>
      </w:r>
      <w:r w:rsidR="004C309E">
        <w:t xml:space="preserve">, zednim ma </w:t>
      </w:r>
      <w:r w:rsidR="004C309E" w:rsidRPr="004C309E">
        <w:rPr>
          <w:rStyle w:val="teiunclear"/>
        </w:rPr>
        <w:t>kam</w:t>
      </w:r>
      <w:r w:rsidRPr="005F5F59">
        <w:br/>
        <w:t>szkoncsa, vöga zbrise szve-</w:t>
      </w:r>
      <w:r w:rsidRPr="005F5F59">
        <w:br/>
        <w:t>ta, i vugrob zapre.</w:t>
      </w:r>
    </w:p>
    <w:p w:rsidR="00DC2E19" w:rsidRPr="005F5F59" w:rsidRDefault="00DC2E19" w:rsidP="00325703">
      <w:pPr>
        <w:pStyle w:val="teiab"/>
      </w:pPr>
      <w:r w:rsidRPr="005F5F59">
        <w:t>Zato moj Czvetecsi i gingavi</w:t>
      </w:r>
      <w:r w:rsidRPr="005F5F59">
        <w:br/>
        <w:t>Czveit, te kosze brüszalo bodes</w:t>
      </w:r>
      <w:r w:rsidRPr="005F5F59">
        <w:br/>
        <w:t>szkoron leit, vzimi al vleti, znas</w:t>
      </w:r>
      <w:r w:rsidRPr="005F5F59">
        <w:br/>
        <w:t>datije mreiti, vsza osztaviti.</w:t>
      </w:r>
    </w:p>
    <w:p w:rsidR="00DC2E19" w:rsidRPr="005F5F59" w:rsidRDefault="00DC2E19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DC2E19" w:rsidRPr="005F5F59" w:rsidRDefault="00DC2E19">
      <w:pPr>
        <w:rPr>
          <w:szCs w:val="26"/>
        </w:rPr>
      </w:pPr>
      <w:r w:rsidRPr="005F5F59">
        <w:rPr>
          <w:szCs w:val="26"/>
        </w:rPr>
        <w:lastRenderedPageBreak/>
        <w:t>/46/</w:t>
      </w:r>
    </w:p>
    <w:p w:rsidR="00DC2E19" w:rsidRPr="005F5F59" w:rsidRDefault="00DC2E19" w:rsidP="004C309E">
      <w:pPr>
        <w:pStyle w:val="teifwPageNum"/>
      </w:pPr>
      <w:r w:rsidRPr="005F5F59">
        <w:t>42.</w:t>
      </w:r>
    </w:p>
    <w:p w:rsidR="00DC2E19" w:rsidRPr="005F5F59" w:rsidRDefault="004C309E" w:rsidP="00325703">
      <w:pPr>
        <w:pStyle w:val="teiab"/>
      </w:pPr>
      <w:r>
        <w:t xml:space="preserve">Nai bou konecz krepki na </w:t>
      </w:r>
      <w:r w:rsidR="00DC2E19" w:rsidRPr="005F5F59">
        <w:t>kom</w:t>
      </w:r>
      <w:r w:rsidR="00DC2E19" w:rsidRPr="005F5F59">
        <w:br/>
        <w:t>viszis ti, nai bou on selezni ali</w:t>
      </w:r>
      <w:r w:rsidR="00DC2E19" w:rsidRPr="005F5F59">
        <w:br/>
        <w:t>bruncsevni, csi sze ednouk vtrgne</w:t>
      </w:r>
      <w:r w:rsidR="00DC2E19" w:rsidRPr="005F5F59">
        <w:br/>
        <w:t>zvezati sze nemre nazai zobsztomje.</w:t>
      </w:r>
    </w:p>
    <w:p w:rsidR="00DC2E19" w:rsidRPr="005F5F59" w:rsidRDefault="00DC2E19" w:rsidP="00325703">
      <w:pPr>
        <w:pStyle w:val="teiab"/>
      </w:pPr>
      <w:r w:rsidRPr="005F5F59">
        <w:t>Zato sze vu sitki neimas vü-</w:t>
      </w:r>
      <w:r w:rsidRPr="005F5F59">
        <w:br/>
        <w:t>pati, v moucsi ni vbogasztvi niti</w:t>
      </w:r>
      <w:r w:rsidRPr="005F5F59">
        <w:br/>
        <w:t>vlepoti, szmrt sitki nit vtrgne, pod</w:t>
      </w:r>
      <w:r w:rsidRPr="005F5F59">
        <w:br/>
        <w:t>noge te</w:t>
      </w:r>
      <w:r w:rsidR="004C309E">
        <w:t xml:space="preserve"> vrse, dasze nedoveis.</w:t>
      </w:r>
    </w:p>
    <w:p w:rsidR="004C309E" w:rsidRDefault="00DC2E19" w:rsidP="00325703">
      <w:pPr>
        <w:pStyle w:val="teiab"/>
      </w:pPr>
      <w:r w:rsidRPr="005F5F59">
        <w:t>Ah csi zato sitek leihko poro</w:t>
      </w:r>
      <w:r w:rsidRPr="005F5F59">
        <w:br/>
        <w:t>je, i csi ete sztalis szmrti drei-</w:t>
      </w:r>
      <w:r w:rsidRPr="005F5F59">
        <w:br/>
        <w:t>voje, oh Cslovik nebloudi, niti se</w:t>
      </w:r>
      <w:r w:rsidRPr="005F5F59">
        <w:br/>
        <w:t xml:space="preserve">ne lübi kaje nesztalno. </w:t>
      </w:r>
    </w:p>
    <w:p w:rsidR="00DC2E19" w:rsidRPr="005F5F59" w:rsidRDefault="00DC2E19" w:rsidP="004C309E">
      <w:pPr>
        <w:pStyle w:val="teiclosure"/>
      </w:pPr>
      <w:r w:rsidRPr="005F5F59">
        <w:t>Amen.</w:t>
      </w:r>
    </w:p>
    <w:p w:rsidR="00DC2E19" w:rsidRPr="005F5F59" w:rsidRDefault="00DC2E19" w:rsidP="00692831">
      <w:pPr>
        <w:pStyle w:val="Naslov2"/>
      </w:pPr>
      <w:r w:rsidRPr="005F5F59">
        <w:t>Petnaiszeta.</w:t>
      </w:r>
    </w:p>
    <w:p w:rsidR="00DC2E19" w:rsidRPr="005F5F59" w:rsidRDefault="00DC2E19" w:rsidP="00325703">
      <w:pPr>
        <w:pStyle w:val="teiab"/>
      </w:pPr>
      <w:r w:rsidRPr="005F5F59">
        <w:t>Kaje szvecz</w:t>
      </w:r>
      <w:r w:rsidR="004C309E">
        <w:t>ka dobrouta,</w:t>
      </w:r>
      <w:r w:rsidR="004C309E">
        <w:br/>
        <w:t>neilijo zaman szeny</w:t>
      </w:r>
      <w:r w:rsidRPr="005F5F59">
        <w:t>a.</w:t>
      </w:r>
    </w:p>
    <w:p w:rsidR="00325703" w:rsidRDefault="00DC2E19" w:rsidP="00325703">
      <w:pPr>
        <w:pStyle w:val="teiab"/>
      </w:pPr>
      <w:r w:rsidRPr="005F5F59">
        <w:t>Trpi malo vsza rados</w:t>
      </w:r>
      <w:r w:rsidR="00325703">
        <w:t>zt,</w:t>
      </w:r>
      <w:r w:rsidR="00325703">
        <w:br/>
        <w:t>steilom preide naszladnoszt.</w:t>
      </w:r>
    </w:p>
    <w:p w:rsidR="00DC2E19" w:rsidRPr="005F5F59" w:rsidRDefault="00DC2E19" w:rsidP="00325703">
      <w:pPr>
        <w:pStyle w:val="teiab"/>
      </w:pPr>
      <w:r w:rsidRPr="005F5F59">
        <w:t>Boug si tao sitka prekrati,</w:t>
      </w:r>
      <w:r w:rsidRPr="005F5F59">
        <w:br/>
        <w:t>vudobrouti sze szpozabi.</w:t>
      </w:r>
    </w:p>
    <w:p w:rsidR="00DC2E19" w:rsidRPr="005F5F59" w:rsidRDefault="00DC2E19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DC2E19" w:rsidRPr="005F5F59" w:rsidRDefault="00DC2E19">
      <w:pPr>
        <w:rPr>
          <w:szCs w:val="26"/>
        </w:rPr>
      </w:pPr>
      <w:r w:rsidRPr="005F5F59">
        <w:rPr>
          <w:szCs w:val="26"/>
        </w:rPr>
        <w:lastRenderedPageBreak/>
        <w:t>/47/</w:t>
      </w:r>
    </w:p>
    <w:p w:rsidR="00DC2E19" w:rsidRPr="005F5F59" w:rsidRDefault="00DC2E19" w:rsidP="004C309E">
      <w:pPr>
        <w:pStyle w:val="teifwPageNum"/>
      </w:pPr>
      <w:r w:rsidRPr="005F5F59">
        <w:t>43.</w:t>
      </w:r>
    </w:p>
    <w:p w:rsidR="00DC2E19" w:rsidRPr="005F5F59" w:rsidRDefault="00DC2E19" w:rsidP="00325703">
      <w:pPr>
        <w:pStyle w:val="teiab"/>
      </w:pPr>
      <w:r w:rsidRPr="005F5F59">
        <w:t>Greisnik szvoje Düse,</w:t>
      </w:r>
      <w:r w:rsidRPr="005F5F59">
        <w:br/>
      </w:r>
      <w:r w:rsidR="004C309E">
        <w:t xml:space="preserve">i </w:t>
      </w:r>
      <w:r w:rsidRPr="005F5F59">
        <w:t>szpadne na szkvarjenye.</w:t>
      </w:r>
    </w:p>
    <w:p w:rsidR="00DC2E19" w:rsidRPr="005F5F59" w:rsidRDefault="005637C9" w:rsidP="00325703">
      <w:pPr>
        <w:pStyle w:val="teiab"/>
      </w:pPr>
      <w:r w:rsidRPr="004C309E">
        <w:rPr>
          <w:rStyle w:val="teilabelZnak"/>
        </w:rPr>
        <w:t>2.</w:t>
      </w:r>
      <w:r w:rsidRPr="005F5F59">
        <w:br/>
      </w:r>
      <w:r w:rsidR="004C309E">
        <w:t xml:space="preserve">Gucsi bar kak </w:t>
      </w:r>
      <w:r w:rsidR="004C309E" w:rsidRPr="004C309E">
        <w:rPr>
          <w:rStyle w:val="teipersName"/>
        </w:rPr>
        <w:t>Tu</w:t>
      </w:r>
      <w:r w:rsidR="00DC2E19" w:rsidRPr="004C309E">
        <w:rPr>
          <w:rStyle w:val="teipersName"/>
        </w:rPr>
        <w:t>ll</w:t>
      </w:r>
      <w:r w:rsidR="004C309E" w:rsidRPr="004C309E">
        <w:rPr>
          <w:rStyle w:val="teipersName"/>
        </w:rPr>
        <w:t>iu</w:t>
      </w:r>
      <w:r w:rsidR="00DC2E19" w:rsidRPr="004C309E">
        <w:rPr>
          <w:rStyle w:val="teipersName"/>
        </w:rPr>
        <w:t>s</w:t>
      </w:r>
      <w:r w:rsidR="00DC2E19" w:rsidRPr="005F5F59">
        <w:t>,</w:t>
      </w:r>
      <w:r w:rsidR="00DC2E19" w:rsidRPr="005F5F59">
        <w:br/>
        <w:t xml:space="preserve">i moder </w:t>
      </w:r>
      <w:r w:rsidR="00DC2E19" w:rsidRPr="004C309E">
        <w:rPr>
          <w:rStyle w:val="teipersName"/>
        </w:rPr>
        <w:t>Hortenzius</w:t>
      </w:r>
      <w:r w:rsidR="00DC2E19" w:rsidRPr="005F5F59">
        <w:t>.</w:t>
      </w:r>
    </w:p>
    <w:p w:rsidR="00DC2E19" w:rsidRPr="005F5F59" w:rsidRDefault="00DC2E19" w:rsidP="00325703">
      <w:pPr>
        <w:pStyle w:val="teiab"/>
      </w:pPr>
      <w:r w:rsidRPr="005F5F59">
        <w:t>Stükai sze kak Szokra tes</w:t>
      </w:r>
      <w:r w:rsidRPr="005F5F59">
        <w:br/>
        <w:t xml:space="preserve">velki </w:t>
      </w:r>
      <w:r w:rsidRPr="004C309E">
        <w:rPr>
          <w:rStyle w:val="teipersName"/>
        </w:rPr>
        <w:t>Aristoteles</w:t>
      </w:r>
      <w:r w:rsidRPr="005F5F59">
        <w:t>.</w:t>
      </w:r>
    </w:p>
    <w:p w:rsidR="00DC2E19" w:rsidRPr="005F5F59" w:rsidRDefault="00DC2E19" w:rsidP="00325703">
      <w:pPr>
        <w:pStyle w:val="teiab"/>
      </w:pPr>
      <w:r w:rsidRPr="004C309E">
        <w:rPr>
          <w:rStyle w:val="teipersName"/>
        </w:rPr>
        <w:t>Hippokrates</w:t>
      </w:r>
      <w:r w:rsidRPr="005F5F59">
        <w:t xml:space="preserve"> z </w:t>
      </w:r>
      <w:r w:rsidRPr="004C309E">
        <w:rPr>
          <w:rStyle w:val="teipersName"/>
        </w:rPr>
        <w:t>Gallenusom</w:t>
      </w:r>
      <w:r w:rsidRPr="005F5F59">
        <w:br/>
        <w:t>more naboi iti szmrtjom.</w:t>
      </w:r>
    </w:p>
    <w:p w:rsidR="00DC2E19" w:rsidRPr="005F5F59" w:rsidRDefault="00DC2E19" w:rsidP="00325703">
      <w:pPr>
        <w:pStyle w:val="teiab"/>
      </w:pPr>
      <w:r w:rsidRPr="005F5F59">
        <w:t>Gda szvojov Koszouv pride</w:t>
      </w:r>
      <w:r w:rsidRPr="005F5F59">
        <w:br/>
        <w:t>sitek v szakomi vzeme.</w:t>
      </w:r>
    </w:p>
    <w:p w:rsidR="00325703" w:rsidRDefault="005637C9" w:rsidP="00325703">
      <w:pPr>
        <w:pStyle w:val="teiab"/>
      </w:pPr>
      <w:r w:rsidRPr="004C309E">
        <w:rPr>
          <w:rStyle w:val="teilabelZnak"/>
        </w:rPr>
        <w:t>3.</w:t>
      </w:r>
      <w:r w:rsidRPr="005F5F59">
        <w:br/>
        <w:t>Gde je zmosnoszt Czaszar</w:t>
      </w:r>
      <w:r w:rsidR="004C309E">
        <w:t>a</w:t>
      </w:r>
      <w:r w:rsidRPr="005F5F59">
        <w:br/>
        <w:t>po szveiti razglasena</w:t>
      </w:r>
      <w:r w:rsidR="004C309E">
        <w:t>.</w:t>
      </w:r>
    </w:p>
    <w:p w:rsidR="00325703" w:rsidRDefault="005637C9" w:rsidP="00325703">
      <w:pPr>
        <w:pStyle w:val="teiab"/>
      </w:pPr>
      <w:r w:rsidRPr="005F5F59">
        <w:t xml:space="preserve">Gde je Jakoszt </w:t>
      </w:r>
      <w:r w:rsidRPr="004C309E">
        <w:rPr>
          <w:rStyle w:val="teipersName"/>
        </w:rPr>
        <w:t>Hektora</w:t>
      </w:r>
      <w:r w:rsidRPr="005F5F59">
        <w:br/>
        <w:t xml:space="preserve">velka sztaroszt </w:t>
      </w:r>
      <w:r w:rsidRPr="004C309E">
        <w:rPr>
          <w:rStyle w:val="teipersName"/>
        </w:rPr>
        <w:t>Nestora</w:t>
      </w:r>
      <w:r w:rsidR="00325703">
        <w:t>,</w:t>
      </w:r>
    </w:p>
    <w:p w:rsidR="005637C9" w:rsidRPr="005F5F59" w:rsidRDefault="005637C9" w:rsidP="00325703">
      <w:pPr>
        <w:pStyle w:val="teiab"/>
      </w:pPr>
      <w:r w:rsidRPr="005F5F59">
        <w:t xml:space="preserve">Vrako din szo se </w:t>
      </w:r>
      <w:r w:rsidR="005F64A6">
        <w:t>vsza prei</w:t>
      </w:r>
      <w:r w:rsidRPr="005F5F59">
        <w:t>sla,</w:t>
      </w:r>
      <w:r w:rsidRPr="005F5F59">
        <w:br/>
        <w:t>csarna zemla je zakrila.</w:t>
      </w:r>
    </w:p>
    <w:p w:rsidR="005637C9" w:rsidRPr="005F5F59" w:rsidRDefault="005637C9" w:rsidP="00325703">
      <w:pPr>
        <w:pStyle w:val="teiab"/>
      </w:pPr>
      <w:r w:rsidRPr="005F5F59">
        <w:t>Vsza se nai boudo Nouva</w:t>
      </w:r>
      <w:r w:rsidRPr="005F5F59">
        <w:br/>
        <w:t>ar szo tak Bosa dela.</w:t>
      </w:r>
    </w:p>
    <w:p w:rsidR="005637C9" w:rsidRPr="005F5F59" w:rsidRDefault="005637C9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5637C9" w:rsidRPr="005F5F59" w:rsidRDefault="005637C9">
      <w:pPr>
        <w:rPr>
          <w:szCs w:val="26"/>
        </w:rPr>
      </w:pPr>
      <w:r w:rsidRPr="005F5F59">
        <w:rPr>
          <w:szCs w:val="26"/>
        </w:rPr>
        <w:lastRenderedPageBreak/>
        <w:t>/48/</w:t>
      </w:r>
    </w:p>
    <w:p w:rsidR="005637C9" w:rsidRPr="005F5F59" w:rsidRDefault="005637C9" w:rsidP="005F64A6">
      <w:pPr>
        <w:pStyle w:val="teifwPageNum"/>
      </w:pPr>
      <w:r w:rsidRPr="005F5F59">
        <w:t>44.</w:t>
      </w:r>
    </w:p>
    <w:p w:rsidR="005637C9" w:rsidRPr="005F5F59" w:rsidRDefault="005F64A6" w:rsidP="00325703">
      <w:pPr>
        <w:pStyle w:val="teiab"/>
      </w:pPr>
      <w:r>
        <w:t>J</w:t>
      </w:r>
      <w:r w:rsidR="005637C9" w:rsidRPr="005F5F59">
        <w:t>ai Czaczlivi Junaczke</w:t>
      </w:r>
      <w:r w:rsidR="005637C9" w:rsidRPr="005F5F59">
        <w:br/>
        <w:t>gingave Divoicsicze.</w:t>
      </w:r>
    </w:p>
    <w:p w:rsidR="005637C9" w:rsidRPr="005F5F59" w:rsidRDefault="005637C9" w:rsidP="00325703">
      <w:pPr>
        <w:pStyle w:val="teiab"/>
      </w:pPr>
      <w:r w:rsidRPr="005F5F59">
        <w:t>Vu szvojem prvom Czveiti,</w:t>
      </w:r>
      <w:r w:rsidRPr="005F5F59">
        <w:br/>
        <w:t>szpadne pod koszou szmrti,</w:t>
      </w:r>
    </w:p>
    <w:p w:rsidR="0081243A" w:rsidRPr="005F5F59" w:rsidRDefault="0081243A" w:rsidP="00325703">
      <w:pPr>
        <w:pStyle w:val="teiab"/>
      </w:pPr>
      <w:r w:rsidRPr="005F5F59">
        <w:t>Koma</w:t>
      </w:r>
      <w:r w:rsidR="005F64A6">
        <w:t>i sze zacsnejo Czveiszti,</w:t>
      </w:r>
      <w:r w:rsidR="005F64A6">
        <w:br/>
        <w:t>v Grob</w:t>
      </w:r>
      <w:r w:rsidRPr="005F5F59">
        <w:t>i zacsno Cserviviti.</w:t>
      </w:r>
    </w:p>
    <w:p w:rsidR="0081243A" w:rsidRPr="005F5F59" w:rsidRDefault="0081243A" w:rsidP="00325703">
      <w:pPr>
        <w:pStyle w:val="teiab"/>
      </w:pPr>
      <w:r w:rsidRPr="005F5F59">
        <w:t>Taksaj</w:t>
      </w:r>
      <w:r w:rsidR="005F64A6">
        <w:t>e Necsamu</w:t>
      </w:r>
      <w:r w:rsidRPr="005F5F59">
        <w:t>rnoszt,</w:t>
      </w:r>
      <w:r w:rsidRPr="005F5F59">
        <w:br/>
        <w:t>Csemerne szmrti britkoszt.</w:t>
      </w:r>
    </w:p>
    <w:p w:rsidR="0081243A" w:rsidRPr="005F5F59" w:rsidRDefault="0081243A" w:rsidP="00325703">
      <w:pPr>
        <w:pStyle w:val="teiab"/>
      </w:pPr>
      <w:r w:rsidRPr="005F64A6">
        <w:rPr>
          <w:rStyle w:val="teilabelZnak"/>
        </w:rPr>
        <w:t>5.</w:t>
      </w:r>
      <w:r w:rsidRPr="005F64A6">
        <w:rPr>
          <w:rStyle w:val="teilabelZnak"/>
        </w:rPr>
        <w:br/>
      </w:r>
      <w:r w:rsidRPr="005F5F59">
        <w:t>Zato oh draga Düsa,</w:t>
      </w:r>
      <w:r w:rsidRPr="005F5F59">
        <w:br/>
        <w:t>osztavi ta vezalja.</w:t>
      </w:r>
    </w:p>
    <w:p w:rsidR="0081243A" w:rsidRPr="005F5F59" w:rsidRDefault="005F64A6" w:rsidP="00325703">
      <w:pPr>
        <w:pStyle w:val="teiab"/>
      </w:pPr>
      <w:r>
        <w:t>Szkeimi szi prikapcsena,</w:t>
      </w:r>
      <w:r>
        <w:br/>
        <w:t xml:space="preserve">K </w:t>
      </w:r>
      <w:r w:rsidR="0081243A" w:rsidRPr="005F5F59">
        <w:t>tvojemi Teili bila.</w:t>
      </w:r>
    </w:p>
    <w:p w:rsidR="0081243A" w:rsidRPr="005F5F59" w:rsidRDefault="0081243A" w:rsidP="00325703">
      <w:pPr>
        <w:pStyle w:val="teiab"/>
      </w:pPr>
      <w:r w:rsidRPr="005F5F59">
        <w:t>Vu vekcecsne Hise poides,</w:t>
      </w:r>
      <w:r w:rsidRPr="005F5F59">
        <w:br/>
        <w:t>i nigdar nazai ne prides,</w:t>
      </w:r>
    </w:p>
    <w:p w:rsidR="0081243A" w:rsidRPr="005F5F59" w:rsidRDefault="0081243A" w:rsidP="00325703">
      <w:pPr>
        <w:pStyle w:val="teiab"/>
      </w:pPr>
      <w:r w:rsidRPr="005F5F59">
        <w:t>Zato sze tak povrni,</w:t>
      </w:r>
      <w:r w:rsidRPr="005F5F59">
        <w:br/>
        <w:t>sitek tvoi pobougsai.</w:t>
      </w:r>
    </w:p>
    <w:p w:rsidR="00325703" w:rsidRDefault="005F64A6" w:rsidP="00325703">
      <w:pPr>
        <w:pStyle w:val="teiab"/>
      </w:pPr>
      <w:r w:rsidRPr="005F64A6">
        <w:rPr>
          <w:rStyle w:val="teilabelZnak"/>
        </w:rPr>
        <w:t>6.</w:t>
      </w:r>
      <w:r>
        <w:t xml:space="preserve"> </w:t>
      </w:r>
      <w:r>
        <w:br/>
      </w:r>
      <w:r w:rsidR="0081243A" w:rsidRPr="005F5F59">
        <w:t>Etak gda prie szkradnya,</w:t>
      </w:r>
      <w:r w:rsidR="0081243A" w:rsidRPr="005F5F59">
        <w:br/>
        <w:t>vö</w:t>
      </w:r>
      <w:r w:rsidR="00325703">
        <w:t>ra sitka tvojega.</w:t>
      </w:r>
    </w:p>
    <w:p w:rsidR="0081243A" w:rsidRPr="005F5F59" w:rsidRDefault="00325703" w:rsidP="00325703">
      <w:pPr>
        <w:pStyle w:val="teiab"/>
      </w:pPr>
      <w:r>
        <w:t>S</w:t>
      </w:r>
      <w:r w:rsidR="005F64A6">
        <w:t>ztoupis naprei veszelo,</w:t>
      </w:r>
      <w:r w:rsidR="005F64A6">
        <w:br/>
        <w:t>pred szo</w:t>
      </w:r>
      <w:r w:rsidR="0081243A" w:rsidRPr="005F5F59">
        <w:t>dcza pravicsnoga.</w:t>
      </w:r>
    </w:p>
    <w:p w:rsidR="0081243A" w:rsidRPr="005F5F59" w:rsidRDefault="0081243A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1243A" w:rsidRPr="005F5F59" w:rsidRDefault="0081243A">
      <w:pPr>
        <w:rPr>
          <w:szCs w:val="26"/>
        </w:rPr>
      </w:pPr>
      <w:r w:rsidRPr="005F5F59">
        <w:rPr>
          <w:szCs w:val="26"/>
        </w:rPr>
        <w:lastRenderedPageBreak/>
        <w:t>/49/</w:t>
      </w:r>
    </w:p>
    <w:p w:rsidR="0081243A" w:rsidRPr="005F5F59" w:rsidRDefault="0081243A" w:rsidP="00325703">
      <w:pPr>
        <w:pStyle w:val="teifwPageNum"/>
      </w:pPr>
      <w:r w:rsidRPr="005F5F59">
        <w:t>45.</w:t>
      </w:r>
    </w:p>
    <w:p w:rsidR="0081243A" w:rsidRPr="005F5F59" w:rsidRDefault="0081243A" w:rsidP="00325703">
      <w:pPr>
        <w:pStyle w:val="teiab"/>
      </w:pPr>
      <w:r w:rsidRPr="005F5F59">
        <w:t>Csüla bos eto reics hodi,</w:t>
      </w:r>
      <w:r w:rsidRPr="005F5F59">
        <w:br/>
        <w:t>zarocsnicza moja hodi.</w:t>
      </w:r>
    </w:p>
    <w:p w:rsidR="0081243A" w:rsidRPr="005F5F59" w:rsidRDefault="0081243A" w:rsidP="00325703">
      <w:pPr>
        <w:pStyle w:val="teiab"/>
      </w:pPr>
      <w:r w:rsidRPr="005F5F59">
        <w:t>Hodi vzemi Korouno,</w:t>
      </w:r>
      <w:r w:rsidRPr="005F5F59">
        <w:br/>
        <w:t>vnebi tebi szpravleno.</w:t>
      </w:r>
    </w:p>
    <w:p w:rsidR="0081243A" w:rsidRPr="005F5F59" w:rsidRDefault="0081243A" w:rsidP="00325703">
      <w:pPr>
        <w:pStyle w:val="teiab"/>
      </w:pPr>
      <w:r w:rsidRPr="005F64A6">
        <w:rPr>
          <w:rStyle w:val="teilabelZnak"/>
        </w:rPr>
        <w:t>7.</w:t>
      </w:r>
      <w:r w:rsidRPr="005F5F59">
        <w:br/>
        <w:t>Oh ti blaisena Düsa</w:t>
      </w:r>
      <w:r w:rsidRPr="005F5F59">
        <w:br/>
        <w:t>nezrecsena</w:t>
      </w:r>
      <w:r w:rsidR="005F64A6">
        <w:t xml:space="preserve"> </w:t>
      </w:r>
      <w:r w:rsidRPr="005F5F59">
        <w:t>je Dika.</w:t>
      </w:r>
    </w:p>
    <w:p w:rsidR="0081243A" w:rsidRPr="005F5F59" w:rsidRDefault="0081243A" w:rsidP="00325703">
      <w:pPr>
        <w:pStyle w:val="teiab"/>
      </w:pPr>
      <w:r w:rsidRPr="005F5F59">
        <w:t>Boga vszigdar gledati,</w:t>
      </w:r>
      <w:r w:rsidRPr="005F5F59">
        <w:br/>
        <w:t>vu nyem sze veszeliti,</w:t>
      </w:r>
    </w:p>
    <w:p w:rsidR="0081243A" w:rsidRPr="005F5F59" w:rsidRDefault="0081243A" w:rsidP="00325703">
      <w:pPr>
        <w:pStyle w:val="teiab"/>
      </w:pPr>
      <w:r w:rsidRPr="005F5F59">
        <w:t>Tam bos z Angyelmi szpeivala,</w:t>
      </w:r>
      <w:r w:rsidRPr="005F5F59">
        <w:br/>
        <w:t>Naveke Boga dicsila.</w:t>
      </w:r>
    </w:p>
    <w:p w:rsidR="0081243A" w:rsidRPr="005F5F59" w:rsidRDefault="0081243A" w:rsidP="00325703">
      <w:pPr>
        <w:pStyle w:val="teiab"/>
      </w:pPr>
      <w:r w:rsidRPr="005F5F59">
        <w:t>Hvala dika postenye,</w:t>
      </w:r>
      <w:r w:rsidRPr="005F5F59">
        <w:br/>
        <w:t>boidi Bougi vekveke.</w:t>
      </w:r>
    </w:p>
    <w:p w:rsidR="0081243A" w:rsidRPr="005F5F59" w:rsidRDefault="0081243A" w:rsidP="005F64A6">
      <w:pPr>
        <w:pStyle w:val="teiclosure"/>
      </w:pPr>
      <w:r w:rsidRPr="005F5F59">
        <w:t>Amen.</w:t>
      </w:r>
    </w:p>
    <w:p w:rsidR="0081243A" w:rsidRPr="005F5F59" w:rsidRDefault="0081243A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1243A" w:rsidRPr="005F5F59" w:rsidRDefault="0081243A">
      <w:pPr>
        <w:rPr>
          <w:szCs w:val="26"/>
        </w:rPr>
      </w:pPr>
      <w:r w:rsidRPr="005F5F59">
        <w:rPr>
          <w:szCs w:val="26"/>
        </w:rPr>
        <w:lastRenderedPageBreak/>
        <w:t>/50/</w:t>
      </w:r>
    </w:p>
    <w:p w:rsidR="0081243A" w:rsidRPr="005F5F59" w:rsidRDefault="0081243A" w:rsidP="005F64A6">
      <w:pPr>
        <w:pStyle w:val="teifwPageNum"/>
      </w:pPr>
      <w:r w:rsidRPr="005F5F59">
        <w:t>46.</w:t>
      </w:r>
    </w:p>
    <w:p w:rsidR="0081243A" w:rsidRPr="005F5F59" w:rsidRDefault="005F64A6" w:rsidP="00692831">
      <w:pPr>
        <w:pStyle w:val="Naslov2"/>
      </w:pPr>
      <w:r>
        <w:t>Sesztnaiszeta!</w:t>
      </w:r>
    </w:p>
    <w:p w:rsidR="0081243A" w:rsidRPr="005F5F59" w:rsidRDefault="0081243A" w:rsidP="00734752">
      <w:pPr>
        <w:pStyle w:val="teiab"/>
      </w:pPr>
      <w:r w:rsidRPr="005F5F59">
        <w:t>Oh szmrt sztrasna o szmrt hüda,</w:t>
      </w:r>
      <w:r w:rsidRPr="005F5F59">
        <w:br/>
        <w:t>koliko ti csinis csüda /bis/</w:t>
      </w:r>
    </w:p>
    <w:p w:rsidR="0081243A" w:rsidRPr="005F5F59" w:rsidRDefault="005F64A6" w:rsidP="00734752">
      <w:pPr>
        <w:pStyle w:val="teiab"/>
      </w:pPr>
      <w:r>
        <w:t>Szpominanye sztrasno tvoje, rani</w:t>
      </w:r>
      <w:r w:rsidR="0081243A" w:rsidRPr="005F5F59">
        <w:br/>
        <w:t>jako szrcze moje.</w:t>
      </w:r>
    </w:p>
    <w:p w:rsidR="0081243A" w:rsidRPr="005F5F59" w:rsidRDefault="0081243A" w:rsidP="00734752">
      <w:pPr>
        <w:pStyle w:val="teiab"/>
      </w:pPr>
      <w:r w:rsidRPr="005F5F59">
        <w:t>Ar steri tvoi Csemer Kousta,</w:t>
      </w:r>
      <w:r w:rsidRPr="005F5F59">
        <w:br/>
        <w:t>snyega more poiti Düsa.</w:t>
      </w:r>
    </w:p>
    <w:p w:rsidR="0081243A" w:rsidRPr="005F5F59" w:rsidRDefault="0081243A" w:rsidP="00734752">
      <w:pPr>
        <w:pStyle w:val="teiab"/>
      </w:pPr>
      <w:r w:rsidRPr="005F5F59">
        <w:t>Koga sztreila tvojega rani, Barber</w:t>
      </w:r>
      <w:r w:rsidRPr="005F5F59">
        <w:br/>
        <w:t>nyega ne ozdravi.</w:t>
      </w:r>
    </w:p>
    <w:p w:rsidR="0081243A" w:rsidRPr="005F5F59" w:rsidRDefault="0081243A" w:rsidP="00734752">
      <w:pPr>
        <w:pStyle w:val="teiab"/>
      </w:pPr>
      <w:r w:rsidRPr="005F5F59">
        <w:t>Zaman nyemi Patekari zaman</w:t>
      </w:r>
      <w:r w:rsidRPr="005F5F59">
        <w:br/>
        <w:t>szo nyemi Doktori.</w:t>
      </w:r>
    </w:p>
    <w:p w:rsidR="0081243A" w:rsidRPr="005F5F59" w:rsidRDefault="005F64A6" w:rsidP="00734752">
      <w:pPr>
        <w:pStyle w:val="teiab"/>
      </w:pPr>
      <w:r>
        <w:t>Na sztran moro Liszty</w:t>
      </w:r>
      <w:r w:rsidR="0081243A" w:rsidRPr="005F5F59">
        <w:t>e djati,</w:t>
      </w:r>
      <w:r w:rsidR="0081243A" w:rsidRPr="005F5F59">
        <w:br/>
        <w:t>na sztran flaister i Korenye.</w:t>
      </w:r>
    </w:p>
    <w:p w:rsidR="0081243A" w:rsidRPr="005F5F59" w:rsidRDefault="0081243A" w:rsidP="00734752">
      <w:pPr>
        <w:pStyle w:val="teiab"/>
      </w:pPr>
      <w:r w:rsidRPr="005F5F59">
        <w:t>Ar sz</w:t>
      </w:r>
      <w:r w:rsidR="005F64A6">
        <w:t xml:space="preserve"> </w:t>
      </w:r>
      <w:r w:rsidRPr="005F5F59">
        <w:t>koga szmrt szveita szkla-</w:t>
      </w:r>
      <w:r w:rsidRPr="005F5F59">
        <w:br/>
        <w:t>csi, szmrtnom Nogom nyega Klacsi.</w:t>
      </w:r>
    </w:p>
    <w:p w:rsidR="0081243A" w:rsidRPr="005F5F59" w:rsidRDefault="0081243A" w:rsidP="00734752">
      <w:pPr>
        <w:pStyle w:val="teiab"/>
      </w:pPr>
      <w:r w:rsidRPr="005F5F59">
        <w:t>Mi sztaroga nemilüje, a mlado-</w:t>
      </w:r>
      <w:r w:rsidRPr="005F5F59">
        <w:br/>
        <w:t>ga naglo buje.</w:t>
      </w:r>
    </w:p>
    <w:p w:rsidR="0081243A" w:rsidRPr="005F5F59" w:rsidRDefault="009A771B" w:rsidP="00734752">
      <w:pPr>
        <w:pStyle w:val="teiab"/>
      </w:pPr>
      <w:r w:rsidRPr="005F5F59">
        <w:t>Ne sztrasi sze szrditoga, nezboji</w:t>
      </w:r>
      <w:r w:rsidRPr="005F5F59">
        <w:br/>
        <w:t>sze odjakoga.</w:t>
      </w:r>
    </w:p>
    <w:p w:rsidR="009A771B" w:rsidRPr="005F5F59" w:rsidRDefault="009A771B" w:rsidP="00734752">
      <w:pPr>
        <w:pStyle w:val="teiab"/>
      </w:pPr>
      <w:r w:rsidRPr="005F5F59">
        <w:t xml:space="preserve">Gde je </w:t>
      </w:r>
      <w:r w:rsidRPr="005F64A6">
        <w:rPr>
          <w:rStyle w:val="teipersName"/>
        </w:rPr>
        <w:t>Samson</w:t>
      </w:r>
      <w:r w:rsidRPr="005F5F59">
        <w:t xml:space="preserve"> Vitez jaki, gde je</w:t>
      </w:r>
      <w:r w:rsidRPr="005F5F59">
        <w:br/>
      </w:r>
      <w:r w:rsidRPr="005F64A6">
        <w:rPr>
          <w:rStyle w:val="teipersName"/>
        </w:rPr>
        <w:t>Herkules</w:t>
      </w:r>
      <w:r w:rsidRPr="005F5F59">
        <w:t xml:space="preserve"> veliki.</w:t>
      </w:r>
    </w:p>
    <w:p w:rsidR="009A771B" w:rsidRPr="005F5F59" w:rsidRDefault="009A771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9A771B" w:rsidRPr="005F5F59" w:rsidRDefault="009A771B">
      <w:pPr>
        <w:rPr>
          <w:szCs w:val="26"/>
        </w:rPr>
      </w:pPr>
      <w:r w:rsidRPr="005F5F59">
        <w:rPr>
          <w:szCs w:val="26"/>
        </w:rPr>
        <w:lastRenderedPageBreak/>
        <w:t>/51/</w:t>
      </w:r>
    </w:p>
    <w:p w:rsidR="009A771B" w:rsidRPr="005F5F59" w:rsidRDefault="009A771B" w:rsidP="005F64A6">
      <w:pPr>
        <w:pStyle w:val="teifwPageNum"/>
      </w:pPr>
      <w:r w:rsidRPr="005F5F59">
        <w:t>47.</w:t>
      </w:r>
    </w:p>
    <w:p w:rsidR="009A771B" w:rsidRPr="005F5F59" w:rsidRDefault="009A771B" w:rsidP="005021E4">
      <w:pPr>
        <w:pStyle w:val="teiab"/>
      </w:pPr>
      <w:r w:rsidRPr="005F64A6">
        <w:rPr>
          <w:rStyle w:val="teipersName"/>
        </w:rPr>
        <w:t>Alexander</w:t>
      </w:r>
      <w:r w:rsidRPr="005F5F59">
        <w:t xml:space="preserve"> preveliki, vszeimi</w:t>
      </w:r>
      <w:r w:rsidRPr="005F5F59">
        <w:br/>
        <w:t>szveiti zapoveidni.</w:t>
      </w:r>
    </w:p>
    <w:p w:rsidR="009A771B" w:rsidRPr="005F5F59" w:rsidRDefault="009A771B" w:rsidP="005021E4">
      <w:pPr>
        <w:pStyle w:val="teiab"/>
      </w:pPr>
      <w:r w:rsidRPr="005F5F59">
        <w:t xml:space="preserve">Gde </w:t>
      </w:r>
      <w:r w:rsidRPr="005F64A6">
        <w:rPr>
          <w:rStyle w:val="teipersName"/>
        </w:rPr>
        <w:t>Julius</w:t>
      </w:r>
      <w:r w:rsidRPr="005F5F59">
        <w:t xml:space="preserve"> Czaszar prvi, Ki sze vo-</w:t>
      </w:r>
      <w:r w:rsidRPr="005F5F59">
        <w:br/>
        <w:t>zo z Oroszlanyi.</w:t>
      </w:r>
    </w:p>
    <w:p w:rsidR="009A771B" w:rsidRPr="005F5F59" w:rsidRDefault="009A771B" w:rsidP="005021E4">
      <w:pPr>
        <w:pStyle w:val="teiab"/>
      </w:pPr>
      <w:r w:rsidRPr="005F5F59">
        <w:t xml:space="preserve">Kije mouro </w:t>
      </w:r>
      <w:r w:rsidRPr="005F64A6">
        <w:rPr>
          <w:rStyle w:val="teipersName"/>
        </w:rPr>
        <w:t>Pompejusa</w:t>
      </w:r>
      <w:r w:rsidRPr="005F5F59">
        <w:t>, Krouto</w:t>
      </w:r>
      <w:r w:rsidRPr="005F5F59">
        <w:br/>
        <w:t>velkoga Viteza,</w:t>
      </w:r>
    </w:p>
    <w:p w:rsidR="009A771B" w:rsidRPr="005F5F59" w:rsidRDefault="009A771B" w:rsidP="005021E4">
      <w:pPr>
        <w:pStyle w:val="teiab"/>
      </w:pPr>
      <w:r w:rsidRPr="005F5F59">
        <w:t>Gde Czaszari vnougi Bani, vu Juna-</w:t>
      </w:r>
      <w:r w:rsidRPr="005F5F59">
        <w:br/>
        <w:t>sztvi Krouto znani.</w:t>
      </w:r>
    </w:p>
    <w:p w:rsidR="009A771B" w:rsidRPr="005F5F59" w:rsidRDefault="009A771B" w:rsidP="005021E4">
      <w:pPr>
        <w:pStyle w:val="teiab"/>
      </w:pPr>
      <w:r w:rsidRPr="005F5F59">
        <w:t>Vszeszo drüge obladali, tebe edno</w:t>
      </w:r>
      <w:r w:rsidRPr="005F5F59">
        <w:br/>
        <w:t>nei szo mogli.</w:t>
      </w:r>
    </w:p>
    <w:p w:rsidR="009A771B" w:rsidRPr="005F5F59" w:rsidRDefault="009A771B" w:rsidP="005021E4">
      <w:pPr>
        <w:pStyle w:val="teiab"/>
      </w:pPr>
      <w:r w:rsidRPr="005F5F59">
        <w:t>Vszeim szi vzela ti Korouno, v-</w:t>
      </w:r>
      <w:r w:rsidRPr="005F5F59">
        <w:br/>
        <w:t>szeim Orosje jako Konye.</w:t>
      </w:r>
    </w:p>
    <w:p w:rsidR="009A771B" w:rsidRPr="005F5F59" w:rsidRDefault="009A771B" w:rsidP="005021E4">
      <w:pPr>
        <w:pStyle w:val="teiab"/>
      </w:pPr>
      <w:r w:rsidRPr="005F5F59">
        <w:t>Kam Bogaczi zvnougim szrebrom,</w:t>
      </w:r>
      <w:r w:rsidRPr="005F5F59">
        <w:br/>
        <w:t>Kama szkopczi sutim zlatom.</w:t>
      </w:r>
    </w:p>
    <w:p w:rsidR="009A771B" w:rsidRPr="005F5F59" w:rsidRDefault="009A771B" w:rsidP="005021E4">
      <w:pPr>
        <w:pStyle w:val="teiab"/>
      </w:pPr>
      <w:r w:rsidRPr="005F5F59">
        <w:t>Kam nyihovi beili gradi, Kama</w:t>
      </w:r>
      <w:r w:rsidRPr="005F5F59">
        <w:br/>
        <w:t>dvori Vinogradi.</w:t>
      </w:r>
    </w:p>
    <w:p w:rsidR="009A771B" w:rsidRPr="005F5F59" w:rsidRDefault="005F64A6" w:rsidP="005021E4">
      <w:pPr>
        <w:pStyle w:val="teiab"/>
      </w:pPr>
      <w:r>
        <w:t>Kam Varas</w:t>
      </w:r>
      <w:r w:rsidR="009A771B" w:rsidRPr="005F5F59">
        <w:t>i zidni jaki, Kam</w:t>
      </w:r>
      <w:r w:rsidR="009A771B" w:rsidRPr="005F5F59">
        <w:br/>
        <w:t>Orszagi preveliki.</w:t>
      </w:r>
    </w:p>
    <w:p w:rsidR="009A771B" w:rsidRPr="005F5F59" w:rsidRDefault="009A771B" w:rsidP="005021E4">
      <w:pPr>
        <w:pStyle w:val="teiab"/>
      </w:pPr>
      <w:r w:rsidRPr="005F5F59">
        <w:t>Kam Palacse, Kam Marofi</w:t>
      </w:r>
      <w:r w:rsidRPr="005F5F59">
        <w:br/>
        <w:t>Kam Decsicza mladi Grofi.</w:t>
      </w:r>
    </w:p>
    <w:p w:rsidR="009A771B" w:rsidRPr="005F5F59" w:rsidRDefault="009A771B" w:rsidP="005021E4">
      <w:pPr>
        <w:pStyle w:val="teiab"/>
      </w:pPr>
      <w:r w:rsidRPr="005F5F59">
        <w:t>Kam Divoike leipi Czveitki</w:t>
      </w:r>
      <w:r w:rsidRPr="005F5F59">
        <w:br/>
        <w:t>i materni leipi szinki.</w:t>
      </w:r>
    </w:p>
    <w:p w:rsidR="009A771B" w:rsidRPr="005F5F59" w:rsidRDefault="009A771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9A771B" w:rsidRPr="005F5F59" w:rsidRDefault="009A771B">
      <w:pPr>
        <w:rPr>
          <w:szCs w:val="26"/>
        </w:rPr>
      </w:pPr>
      <w:r w:rsidRPr="005F5F59">
        <w:rPr>
          <w:szCs w:val="26"/>
        </w:rPr>
        <w:lastRenderedPageBreak/>
        <w:t>/52/</w:t>
      </w:r>
    </w:p>
    <w:p w:rsidR="009A771B" w:rsidRPr="005F5F59" w:rsidRDefault="009A771B" w:rsidP="005F64A6">
      <w:pPr>
        <w:pStyle w:val="teifwPageNum"/>
      </w:pPr>
      <w:r w:rsidRPr="005F5F59">
        <w:t>48.</w:t>
      </w:r>
    </w:p>
    <w:p w:rsidR="009A771B" w:rsidRPr="005F5F59" w:rsidRDefault="009A771B" w:rsidP="005021E4">
      <w:pPr>
        <w:pStyle w:val="teiab"/>
      </w:pPr>
      <w:r w:rsidRPr="005F5F59">
        <w:t>Kama Goszpe, i Kralicze, Kama</w:t>
      </w:r>
      <w:r w:rsidRPr="005F5F59">
        <w:br/>
        <w:t>zmosne Czaszaricze.</w:t>
      </w:r>
    </w:p>
    <w:p w:rsidR="009A771B" w:rsidRPr="005F5F59" w:rsidRDefault="009A771B" w:rsidP="005021E4">
      <w:pPr>
        <w:pStyle w:val="teiab"/>
      </w:pPr>
      <w:r w:rsidRPr="005F5F59">
        <w:t>Vszeje preislo, vszi szo mrli, v-</w:t>
      </w:r>
      <w:r w:rsidRPr="005F5F59">
        <w:br/>
        <w:t>csernoi zemli zegnilili.</w:t>
      </w:r>
    </w:p>
    <w:p w:rsidR="009A771B" w:rsidRPr="005F5F59" w:rsidRDefault="009A771B" w:rsidP="005021E4">
      <w:pPr>
        <w:pStyle w:val="teiab"/>
      </w:pPr>
      <w:r w:rsidRPr="005F5F59">
        <w:t>Oh szmrt sztrasna, i nemila,</w:t>
      </w:r>
      <w:r w:rsidRPr="005F5F59">
        <w:br/>
        <w:t>Kaszi toga pogibila.</w:t>
      </w:r>
    </w:p>
    <w:p w:rsidR="009A771B" w:rsidRPr="005F5F59" w:rsidRDefault="009A771B" w:rsidP="005021E4">
      <w:pPr>
        <w:pStyle w:val="teiab"/>
      </w:pPr>
      <w:r w:rsidRPr="005F5F59">
        <w:t>Ka scsem vecs vam povedati,</w:t>
      </w:r>
      <w:r w:rsidRPr="005F5F59">
        <w:br/>
        <w:t>placs mi neda govoriti.</w:t>
      </w:r>
    </w:p>
    <w:p w:rsidR="009A771B" w:rsidRPr="005F5F59" w:rsidRDefault="009A771B" w:rsidP="005021E4">
      <w:pPr>
        <w:pStyle w:val="teiab"/>
      </w:pPr>
      <w:r w:rsidRPr="005F5F59">
        <w:t>Nei szeje rodio, nit sze nescse,</w:t>
      </w:r>
      <w:r w:rsidRPr="005F5F59">
        <w:br/>
        <w:t>Ki toj szmrti vuiti hocse.</w:t>
      </w:r>
    </w:p>
    <w:p w:rsidR="009A771B" w:rsidRPr="005F5F59" w:rsidRDefault="009A771B" w:rsidP="005021E4">
      <w:pPr>
        <w:pStyle w:val="teiab"/>
      </w:pPr>
      <w:r w:rsidRPr="005F5F59">
        <w:t>Szila szmrtna vsza dobiva,</w:t>
      </w:r>
      <w:r w:rsidRPr="005F5F59">
        <w:br/>
        <w:t>nikomi sze neszmilüje.</w:t>
      </w:r>
    </w:p>
    <w:p w:rsidR="009A771B" w:rsidRPr="005F5F59" w:rsidRDefault="007A4D49" w:rsidP="005021E4">
      <w:pPr>
        <w:pStyle w:val="teiab"/>
      </w:pPr>
      <w:r>
        <w:t>Mlade jemle od ti</w:t>
      </w:r>
      <w:r w:rsidR="009A771B" w:rsidRPr="005F5F59">
        <w:t>h sztari,</w:t>
      </w:r>
      <w:r w:rsidR="009A771B" w:rsidRPr="005F5F59">
        <w:br/>
        <w:t>sztare jemle od tih mladi.</w:t>
      </w:r>
    </w:p>
    <w:p w:rsidR="009A771B" w:rsidRPr="005F5F59" w:rsidRDefault="009A771B" w:rsidP="005021E4">
      <w:pPr>
        <w:pStyle w:val="teiab"/>
      </w:pPr>
      <w:r w:rsidRPr="005F5F59">
        <w:t>Szmrt je taksa, kako Koszecz,</w:t>
      </w:r>
      <w:r w:rsidRPr="005F5F59">
        <w:br/>
        <w:t>sztaro mlado travo Koszi.</w:t>
      </w:r>
    </w:p>
    <w:p w:rsidR="009A771B" w:rsidRPr="005F5F59" w:rsidRDefault="009A771B" w:rsidP="005021E4">
      <w:pPr>
        <w:pStyle w:val="teiab"/>
      </w:pPr>
      <w:r w:rsidRPr="005F5F59">
        <w:t>Rano je trava zelena, na Vecsen</w:t>
      </w:r>
      <w:r w:rsidRPr="005F5F59">
        <w:br/>
        <w:t>je poveihnyena.</w:t>
      </w:r>
    </w:p>
    <w:p w:rsidR="009A771B" w:rsidRPr="005F5F59" w:rsidRDefault="009A771B" w:rsidP="005021E4">
      <w:pPr>
        <w:pStyle w:val="teiab"/>
      </w:pPr>
      <w:r w:rsidRPr="005F5F59">
        <w:t>Dnesz je Cslovik zdrav i frisek,</w:t>
      </w:r>
      <w:r w:rsidRPr="005F5F59">
        <w:br/>
        <w:t>a vütroga vzemlo deno.</w:t>
      </w:r>
    </w:p>
    <w:p w:rsidR="009A771B" w:rsidRPr="005F5F59" w:rsidRDefault="009A771B" w:rsidP="005021E4">
      <w:pPr>
        <w:pStyle w:val="teiab"/>
      </w:pPr>
      <w:r w:rsidRPr="005F5F59">
        <w:t>No zato vszigdar szte szmrti,</w:t>
      </w:r>
      <w:r w:rsidRPr="005F5F59">
        <w:br/>
        <w:t>premiszli szi Cslovik greisni.</w:t>
      </w:r>
    </w:p>
    <w:p w:rsidR="009A771B" w:rsidRPr="005F5F59" w:rsidRDefault="009A771B" w:rsidP="005021E4">
      <w:pPr>
        <w:pStyle w:val="teiab"/>
      </w:pPr>
      <w:r w:rsidRPr="005F5F59">
        <w:t>Hvala Bougi Nebeszkomi, Ocsi</w:t>
      </w:r>
      <w:r w:rsidRPr="005F5F59">
        <w:br/>
        <w:t>szini Dühi szvetomi.</w:t>
      </w:r>
    </w:p>
    <w:p w:rsidR="009A771B" w:rsidRPr="005F5F59" w:rsidRDefault="009A771B" w:rsidP="007A4D49">
      <w:pPr>
        <w:pStyle w:val="teiclosure"/>
      </w:pPr>
      <w:r w:rsidRPr="005F5F59">
        <w:t>Amen.</w:t>
      </w:r>
    </w:p>
    <w:p w:rsidR="009A771B" w:rsidRPr="005F5F59" w:rsidRDefault="009A771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9A771B" w:rsidRPr="005F5F59" w:rsidRDefault="009A771B">
      <w:pPr>
        <w:rPr>
          <w:szCs w:val="26"/>
        </w:rPr>
      </w:pPr>
      <w:r w:rsidRPr="005F5F59">
        <w:rPr>
          <w:szCs w:val="26"/>
        </w:rPr>
        <w:lastRenderedPageBreak/>
        <w:t>/53/</w:t>
      </w:r>
    </w:p>
    <w:p w:rsidR="009A771B" w:rsidRPr="005F5F59" w:rsidRDefault="009A771B" w:rsidP="00210929">
      <w:pPr>
        <w:pStyle w:val="teifwPageNum"/>
      </w:pPr>
      <w:r w:rsidRPr="005F5F59">
        <w:t>49.</w:t>
      </w:r>
    </w:p>
    <w:p w:rsidR="009A771B" w:rsidRPr="005F5F59" w:rsidRDefault="00210929" w:rsidP="00692831">
      <w:pPr>
        <w:pStyle w:val="Naslov2"/>
      </w:pPr>
      <w:r>
        <w:t>Szedemnaiszeta!</w:t>
      </w:r>
    </w:p>
    <w:p w:rsidR="009A771B" w:rsidRPr="005F5F59" w:rsidRDefault="009A771B" w:rsidP="00262AB4">
      <w:pPr>
        <w:pStyle w:val="Naslov2"/>
      </w:pPr>
      <w:r w:rsidRPr="005F5F59">
        <w:t>Not: szakojacske szKüsave szo nad nami.</w:t>
      </w:r>
    </w:p>
    <w:p w:rsidR="009A771B" w:rsidRPr="005F5F59" w:rsidRDefault="009A771B" w:rsidP="00262AB4">
      <w:pPr>
        <w:pStyle w:val="teiab"/>
      </w:pPr>
      <w:r w:rsidRPr="005F5F59">
        <w:t>Szpomnimosze Krsztseniczi szto-</w:t>
      </w:r>
      <w:r w:rsidRPr="005F5F59">
        <w:br/>
        <w:t>ga jalna szveita, z Cslovecsanszke</w:t>
      </w:r>
      <w:r w:rsidRPr="005F5F59">
        <w:br/>
        <w:t>natom szveiti, prekratke sztalno-</w:t>
      </w:r>
      <w:r w:rsidRPr="005F5F59">
        <w:br/>
        <w:t>szti, i szte szmrti, i snye Kosze, odste-</w:t>
      </w:r>
      <w:r w:rsidRPr="005F5F59">
        <w:br/>
        <w:t>re merjemo.</w:t>
      </w:r>
    </w:p>
    <w:p w:rsidR="009A771B" w:rsidRPr="005F5F59" w:rsidRDefault="009A771B" w:rsidP="00262AB4">
      <w:pPr>
        <w:pStyle w:val="teiab"/>
      </w:pPr>
      <w:r w:rsidRPr="005F5F59">
        <w:t>Toga szveita nyega sztalnoszt, ne-</w:t>
      </w:r>
      <w:r w:rsidRPr="005F5F59">
        <w:br/>
        <w:t>popadjena je, ravno kak vötra s</w:t>
      </w:r>
      <w:r w:rsidR="006C73A3" w:rsidRPr="005F5F59">
        <w:t>üm-</w:t>
      </w:r>
      <w:r w:rsidR="006C73A3" w:rsidRPr="005F5F59">
        <w:br/>
        <w:t>leinye, tak je neznajoucsa, gli tak</w:t>
      </w:r>
      <w:r w:rsidR="006C73A3" w:rsidRPr="005F5F59">
        <w:br/>
        <w:t>Csleka nyega Vreimen, tak je nez-</w:t>
      </w:r>
      <w:r w:rsidR="006C73A3" w:rsidRPr="005F5F59">
        <w:br/>
        <w:t>govorno.</w:t>
      </w:r>
    </w:p>
    <w:p w:rsidR="006C73A3" w:rsidRPr="005F5F59" w:rsidRDefault="006C73A3" w:rsidP="00262AB4">
      <w:pPr>
        <w:pStyle w:val="teiab"/>
      </w:pPr>
      <w:r w:rsidRPr="005F5F59">
        <w:t>Ete jalni szveit nam Kase predu-</w:t>
      </w:r>
      <w:r w:rsidRPr="005F5F59">
        <w:br/>
        <w:t>go, Sivlenye, i vszakomi ono leicse</w:t>
      </w:r>
      <w:r w:rsidRPr="005F5F59">
        <w:br/>
        <w:t>imenito sztaroszt, ali vnougim</w:t>
      </w:r>
      <w:r w:rsidR="00210929">
        <w:t xml:space="preserve"> on</w:t>
      </w:r>
      <w:r w:rsidR="00210929">
        <w:br/>
        <w:t>neszpun</w:t>
      </w:r>
      <w:r w:rsidRPr="005F5F59">
        <w:t>i, tou vsze ka obeicse.</w:t>
      </w:r>
    </w:p>
    <w:p w:rsidR="006C73A3" w:rsidRPr="005F5F59" w:rsidRDefault="006C73A3" w:rsidP="00262AB4">
      <w:pPr>
        <w:pStyle w:val="teiab"/>
      </w:pPr>
      <w:r w:rsidRPr="005F5F59">
        <w:t>Poglei Cslovik natvo sztalnoszt,</w:t>
      </w:r>
      <w:r w:rsidRPr="005F5F59">
        <w:br/>
        <w:t>da vtrei tali sztoji, vu Detinſztvi,</w:t>
      </w:r>
      <w:r w:rsidRPr="005F5F59">
        <w:br/>
        <w:t>vu Junasztvi, i vleipoi sztalnoszti,</w:t>
      </w:r>
      <w:r w:rsidRPr="005F5F59">
        <w:br/>
        <w:t xml:space="preserve">nei je vnogo, </w:t>
      </w:r>
      <w:r w:rsidR="00863CC3">
        <w:t>Ki osztane vsze vetom</w:t>
      </w:r>
      <w:r w:rsidR="00863CC3">
        <w:br/>
        <w:t>do Koncza.</w:t>
      </w:r>
      <w:r w:rsidR="00863CC3" w:rsidRPr="005F5F59">
        <w:t xml:space="preserve"> </w:t>
      </w:r>
      <w:r w:rsidRPr="005F5F59">
        <w:br w:type="page"/>
      </w:r>
    </w:p>
    <w:p w:rsidR="006C73A3" w:rsidRPr="005F5F59" w:rsidRDefault="006C73A3">
      <w:pPr>
        <w:rPr>
          <w:szCs w:val="26"/>
        </w:rPr>
      </w:pPr>
      <w:r w:rsidRPr="005F5F59">
        <w:rPr>
          <w:szCs w:val="26"/>
        </w:rPr>
        <w:lastRenderedPageBreak/>
        <w:t>/54/</w:t>
      </w:r>
    </w:p>
    <w:p w:rsidR="006C73A3" w:rsidRPr="005F5F59" w:rsidRDefault="006C73A3" w:rsidP="00863CC3">
      <w:pPr>
        <w:pStyle w:val="teifwPageNum"/>
      </w:pPr>
      <w:r w:rsidRPr="005F5F59">
        <w:t>50.</w:t>
      </w:r>
    </w:p>
    <w:p w:rsidR="006C73A3" w:rsidRPr="005F5F59" w:rsidRDefault="006C73A3" w:rsidP="00262AB4">
      <w:pPr>
        <w:pStyle w:val="teiab"/>
      </w:pPr>
      <w:r w:rsidRPr="005F5F59">
        <w:t>Hodi razmei to Detinsztvo, do</w:t>
      </w:r>
      <w:r w:rsidRPr="005F5F59">
        <w:br/>
        <w:t>dvaiszet Leit trpi, po Detinsztvi to</w:t>
      </w:r>
      <w:r w:rsidRPr="005F5F59">
        <w:br/>
        <w:t>Junasztvo do treszet Leit drsi,</w:t>
      </w:r>
      <w:r w:rsidRPr="005F5F59">
        <w:br/>
        <w:t>potomtoga Kszmerti blise vszak</w:t>
      </w:r>
      <w:r w:rsidRPr="005F5F59">
        <w:br/>
        <w:t>Cslek priblisava.</w:t>
      </w:r>
    </w:p>
    <w:p w:rsidR="006C73A3" w:rsidRPr="005F5F59" w:rsidRDefault="006C73A3" w:rsidP="00262AB4">
      <w:pPr>
        <w:pStyle w:val="teiab"/>
      </w:pPr>
      <w:r w:rsidRPr="005F5F59">
        <w:t>Ar vsztalnoszti, i v Mladoszti, ste-</w:t>
      </w:r>
      <w:r w:rsidRPr="005F5F59">
        <w:br/>
        <w:t>ri pomerjejo, nepoznajo dobro volo</w:t>
      </w:r>
      <w:r w:rsidRPr="005F5F59">
        <w:br/>
        <w:t>toga jalna szveita, szvoi rodbini gli</w:t>
      </w:r>
      <w:r w:rsidRPr="005F5F59">
        <w:br/>
        <w:t>do szmrti, placs jojo</w:t>
      </w:r>
      <w:r w:rsidR="00863CC3">
        <w:t xml:space="preserve"> </w:t>
      </w:r>
      <w:r w:rsidRPr="005F5F59">
        <w:t>sztavlajo.</w:t>
      </w:r>
    </w:p>
    <w:p w:rsidR="006C73A3" w:rsidRPr="005F5F59" w:rsidRDefault="006C73A3" w:rsidP="00262AB4">
      <w:pPr>
        <w:pStyle w:val="teiab"/>
      </w:pPr>
      <w:r w:rsidRPr="005F5F59">
        <w:t>Nai dragse je to Junasztvo, ki</w:t>
      </w:r>
      <w:r w:rsidRPr="005F5F59">
        <w:br/>
        <w:t>je more doiti, dragi veszel natom</w:t>
      </w:r>
      <w:r w:rsidRPr="005F5F59">
        <w:br/>
        <w:t>szveiti, vszaka dobra vsiva, Jal-</w:t>
      </w:r>
      <w:r w:rsidRPr="005F5F59">
        <w:br/>
        <w:t>noszt szveczko, kak Polszki Czveit,</w:t>
      </w:r>
      <w:r w:rsidRPr="005F5F59">
        <w:br/>
        <w:t>vsze zanikoi stima.</w:t>
      </w:r>
    </w:p>
    <w:p w:rsidR="006C73A3" w:rsidRPr="005F5F59" w:rsidRDefault="006C73A3" w:rsidP="00262AB4">
      <w:pPr>
        <w:pStyle w:val="teiab"/>
      </w:pPr>
      <w:r w:rsidRPr="005F5F59">
        <w:t>Vsza dobrouta toga szveita, jesz-</w:t>
      </w:r>
      <w:r w:rsidRPr="005F5F59">
        <w:br/>
        <w:t>te to Junasztvo, dobro zdravje, i Bo-</w:t>
      </w:r>
      <w:r w:rsidRPr="005F5F59">
        <w:br/>
        <w:t>gasztvo, vszakefele radoszt, ali naglo</w:t>
      </w:r>
      <w:r w:rsidRPr="005F5F59">
        <w:br/>
        <w:t>premine vsze, Kako Czveiti Rousa.</w:t>
      </w:r>
    </w:p>
    <w:p w:rsidR="006C73A3" w:rsidRPr="005F5F59" w:rsidRDefault="006C73A3" w:rsidP="00262AB4">
      <w:pPr>
        <w:pStyle w:val="teiab"/>
      </w:pPr>
      <w:r w:rsidRPr="005F5F59">
        <w:t>Szilna ti szmrt, oh kak szi sze</w:t>
      </w:r>
      <w:r w:rsidRPr="005F5F59">
        <w:br/>
        <w:t>vsze veto obleikla, kako Csrvits</w:t>
      </w:r>
      <w:r w:rsidRPr="005F5F59">
        <w:br/>
        <w:t>navodiczo potegnola szi sze, nasse</w:t>
      </w:r>
      <w:r w:rsidRPr="005F5F59">
        <w:br/>
        <w:t>mi sitki, vbougsem hipi, grlo</w:t>
      </w:r>
      <w:r w:rsidRPr="005F5F59">
        <w:br/>
        <w:t>zatiszkavas.</w:t>
      </w:r>
    </w:p>
    <w:p w:rsidR="006C73A3" w:rsidRPr="005F5F59" w:rsidRDefault="006C73A3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6C73A3" w:rsidRPr="005F5F59" w:rsidRDefault="006C73A3">
      <w:pPr>
        <w:rPr>
          <w:szCs w:val="26"/>
        </w:rPr>
      </w:pPr>
      <w:r w:rsidRPr="005F5F59">
        <w:rPr>
          <w:szCs w:val="26"/>
        </w:rPr>
        <w:lastRenderedPageBreak/>
        <w:t>/55/</w:t>
      </w:r>
    </w:p>
    <w:p w:rsidR="006C73A3" w:rsidRPr="005F5F59" w:rsidRDefault="006C73A3" w:rsidP="00863CC3">
      <w:pPr>
        <w:pStyle w:val="teifwPageNum"/>
      </w:pPr>
      <w:r w:rsidRPr="005F5F59">
        <w:t>51.</w:t>
      </w:r>
    </w:p>
    <w:p w:rsidR="006C73A3" w:rsidRPr="005F5F59" w:rsidRDefault="006C73A3" w:rsidP="00262AB4">
      <w:pPr>
        <w:pStyle w:val="teiab"/>
      </w:pPr>
      <w:r w:rsidRPr="005F5F59">
        <w:t>Zmosni Kralje, i Czaszarje, na</w:t>
      </w:r>
      <w:r w:rsidRPr="005F5F59">
        <w:br/>
        <w:t xml:space="preserve">szveiti </w:t>
      </w:r>
      <w:r w:rsidR="00863CC3">
        <w:t>szo bili, vu Junasztvo, vu</w:t>
      </w:r>
      <w:r w:rsidR="00863CC3">
        <w:br/>
        <w:t>hip f</w:t>
      </w:r>
      <w:r w:rsidRPr="005F5F59">
        <w:t>riski, dabi oni pr</w:t>
      </w:r>
      <w:r w:rsidR="00863CC3">
        <w:t>isli, szve Or-</w:t>
      </w:r>
      <w:r w:rsidR="00863CC3">
        <w:br/>
        <w:t xml:space="preserve">szage raszpresz </w:t>
      </w:r>
      <w:r w:rsidRPr="005F5F59">
        <w:t>trli, vnouge obladali.</w:t>
      </w:r>
    </w:p>
    <w:p w:rsidR="006C73A3" w:rsidRPr="005F5F59" w:rsidRDefault="006C73A3" w:rsidP="00262AB4">
      <w:pPr>
        <w:pStyle w:val="teiab"/>
      </w:pPr>
      <w:r w:rsidRPr="005F5F59">
        <w:t>A Goszpoda, i ti zmosni Gradi</w:t>
      </w:r>
      <w:r w:rsidRPr="005F5F59">
        <w:br/>
        <w:t>szo zidali, po Bogatom szve Varasse</w:t>
      </w:r>
      <w:r w:rsidRPr="005F5F59">
        <w:br/>
        <w:t>leipo nacsinyali, vu vreimeniszve</w:t>
      </w:r>
      <w:r w:rsidRPr="005F5F59">
        <w:br/>
      </w:r>
      <w:r w:rsidR="00FC777D" w:rsidRPr="005F5F59">
        <w:t>mladoszti radoszt szKasüvali.</w:t>
      </w:r>
    </w:p>
    <w:p w:rsidR="00FC777D" w:rsidRPr="005F5F59" w:rsidRDefault="00FC777D" w:rsidP="00262AB4">
      <w:pPr>
        <w:pStyle w:val="teiab"/>
      </w:pPr>
      <w:r w:rsidRPr="005F5F59">
        <w:t>Leipi moudri, i Vitezje, pouleg</w:t>
      </w:r>
      <w:r w:rsidRPr="005F5F59">
        <w:br/>
        <w:t>toga bili, Tanacsniczke szvom zmos-</w:t>
      </w:r>
      <w:r w:rsidRPr="005F5F59">
        <w:br/>
        <w:t>nosztyom pouleg sze vrteli, dober</w:t>
      </w:r>
      <w:r w:rsidRPr="005F5F59">
        <w:br/>
        <w:t>hir glasz, vu Junasztvi szlisati</w:t>
      </w:r>
      <w:r w:rsidRPr="005F5F59">
        <w:br/>
        <w:t>szo steli.</w:t>
      </w:r>
    </w:p>
    <w:p w:rsidR="00FC777D" w:rsidRPr="005F5F59" w:rsidRDefault="00FC777D" w:rsidP="00262AB4">
      <w:pPr>
        <w:pStyle w:val="teiab"/>
      </w:pPr>
      <w:r w:rsidRPr="005F5F59">
        <w:t xml:space="preserve">Etak szi ti v </w:t>
      </w:r>
      <w:r w:rsidR="00863CC3">
        <w:t>Histvi drago oh</w:t>
      </w:r>
      <w:r w:rsidR="00863CC3">
        <w:br/>
        <w:t>leipo Junasztvo!</w:t>
      </w:r>
      <w:r w:rsidRPr="005F5F59">
        <w:t xml:space="preserve"> nai dragse szi</w:t>
      </w:r>
      <w:r w:rsidRPr="005F5F59">
        <w:br/>
        <w:t>ti med vszeimi, Kasze na Szveit</w:t>
      </w:r>
      <w:r w:rsidRPr="005F5F59">
        <w:br/>
        <w:t>rodi, predrago szi vu Vreimeni</w:t>
      </w:r>
      <w:r w:rsidRPr="005F5F59">
        <w:br/>
        <w:t>Kak leip Czveit dicsecsi.</w:t>
      </w:r>
    </w:p>
    <w:p w:rsidR="00FC777D" w:rsidRPr="005F5F59" w:rsidRDefault="00FC777D" w:rsidP="00262AB4">
      <w:pPr>
        <w:pStyle w:val="teiab"/>
      </w:pPr>
      <w:r w:rsidRPr="005F5F59">
        <w:t>Csi dnesz jes</w:t>
      </w:r>
      <w:r w:rsidR="00863CC3">
        <w:t>zte natom szveiti</w:t>
      </w:r>
      <w:r w:rsidR="00863CC3">
        <w:br/>
        <w:t>cslovecsanszk</w:t>
      </w:r>
      <w:r w:rsidRPr="005F5F59">
        <w:t>i sitek, i tak naglo</w:t>
      </w:r>
      <w:r w:rsidRPr="005F5F59">
        <w:br/>
        <w:t>preminesze, vneznanom Vreime-</w:t>
      </w:r>
      <w:r w:rsidRPr="005F5F59">
        <w:br/>
        <w:t>ni, morebiti, Kavütro bom, to naj</w:t>
      </w:r>
      <w:r w:rsidRPr="005F5F59">
        <w:br/>
        <w:t>szkradnye Vreimen.</w:t>
      </w:r>
    </w:p>
    <w:p w:rsidR="00FC777D" w:rsidRPr="005F5F59" w:rsidRDefault="00FC777D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FC777D" w:rsidRPr="005F5F59" w:rsidRDefault="00FC777D">
      <w:pPr>
        <w:rPr>
          <w:szCs w:val="26"/>
        </w:rPr>
      </w:pPr>
      <w:r w:rsidRPr="005F5F59">
        <w:rPr>
          <w:szCs w:val="26"/>
        </w:rPr>
        <w:lastRenderedPageBreak/>
        <w:t>/56/</w:t>
      </w:r>
    </w:p>
    <w:p w:rsidR="00FC777D" w:rsidRPr="005F5F59" w:rsidRDefault="00FC777D" w:rsidP="00863CC3">
      <w:pPr>
        <w:pStyle w:val="teifwPageNum"/>
      </w:pPr>
      <w:r w:rsidRPr="005F5F59">
        <w:t>52.</w:t>
      </w:r>
    </w:p>
    <w:p w:rsidR="00FC777D" w:rsidRPr="005F5F59" w:rsidRDefault="00FC777D" w:rsidP="00933162">
      <w:pPr>
        <w:pStyle w:val="teiab"/>
      </w:pPr>
      <w:r w:rsidRPr="005F5F59">
        <w:t>Moudri pise, kak vu vodi Ribe,</w:t>
      </w:r>
      <w:r w:rsidRPr="005F5F59">
        <w:br/>
        <w:t>rade sztojo, ti lidje, szo natom szvei-</w:t>
      </w:r>
      <w:r w:rsidRPr="005F5F59">
        <w:br/>
        <w:t>ti gli ravno tü taksi, aneznajo, gda</w:t>
      </w:r>
      <w:r w:rsidRPr="005F5F59">
        <w:br/>
        <w:t>vu mrese, notri sze zaprejo.</w:t>
      </w:r>
    </w:p>
    <w:p w:rsidR="00FC777D" w:rsidRPr="005F5F59" w:rsidRDefault="00FC777D" w:rsidP="00933162">
      <w:pPr>
        <w:pStyle w:val="teiab"/>
      </w:pPr>
      <w:r w:rsidRPr="005F5F59">
        <w:t>Ar je ta szmrt toga szveita, me-</w:t>
      </w:r>
      <w:r w:rsidRPr="005F5F59">
        <w:br/>
        <w:t>sa nemilosztivna, nikomi sze nesz-</w:t>
      </w:r>
      <w:r w:rsidRPr="005F5F59">
        <w:br/>
        <w:t>milüje, tou vszaki znaj dobro, Koga</w:t>
      </w:r>
      <w:r w:rsidRPr="005F5F59">
        <w:br/>
        <w:t>naide toga posre, tak je nedopune.</w:t>
      </w:r>
    </w:p>
    <w:p w:rsidR="00FC777D" w:rsidRPr="005F5F59" w:rsidRDefault="00FC777D" w:rsidP="00933162">
      <w:pPr>
        <w:pStyle w:val="teiab"/>
      </w:pPr>
      <w:r w:rsidRPr="005F5F59">
        <w:t>Sztrasna ti szmrt csemi kli-</w:t>
      </w:r>
      <w:r w:rsidRPr="005F5F59">
        <w:br/>
        <w:t>dem szi nemilosztivna, vszakoga</w:t>
      </w:r>
      <w:r w:rsidRPr="005F5F59">
        <w:br/>
        <w:t>scses poczerati, tak naglo i hitro,</w:t>
      </w:r>
      <w:r w:rsidRPr="005F5F59">
        <w:br/>
        <w:t>niscse sze szkriti nemore, pred</w:t>
      </w:r>
      <w:r w:rsidRPr="005F5F59">
        <w:br/>
        <w:t>tvom nemiloscsom.</w:t>
      </w:r>
    </w:p>
    <w:p w:rsidR="00FC777D" w:rsidRPr="005F5F59" w:rsidRDefault="00FC777D" w:rsidP="00933162">
      <w:pPr>
        <w:pStyle w:val="teiab"/>
      </w:pPr>
      <w:r w:rsidRPr="005F5F59">
        <w:t>Iscses Krale, i gledasnyih</w:t>
      </w:r>
      <w:r w:rsidRPr="005F5F59">
        <w:br/>
        <w:t>mocsne nyih Orszage, i Czaszarov</w:t>
      </w:r>
      <w:r w:rsidRPr="005F5F59">
        <w:br/>
        <w:t>neprestimas, nyih veliko zmos-</w:t>
      </w:r>
      <w:r w:rsidRPr="005F5F59">
        <w:br/>
        <w:t>noszt, neg nanagli ti adnasas,</w:t>
      </w:r>
      <w:r w:rsidRPr="005F5F59">
        <w:br/>
        <w:t>vu Ocsnom megnyeni.</w:t>
      </w:r>
    </w:p>
    <w:p w:rsidR="00FC777D" w:rsidRPr="005F5F59" w:rsidRDefault="00FC777D" w:rsidP="00933162">
      <w:pPr>
        <w:pStyle w:val="teiab"/>
      </w:pPr>
      <w:r w:rsidRPr="005F5F59">
        <w:t>Zmosne Vörszke, i velikih,</w:t>
      </w:r>
      <w:r w:rsidRPr="005F5F59">
        <w:br/>
        <w:t>nikai sze ne bojis, negvö trgas</w:t>
      </w:r>
      <w:r w:rsidRPr="005F5F59">
        <w:br/>
        <w:t>sztrdi Gradouv</w:t>
      </w:r>
      <w:r w:rsidR="00500FBF">
        <w:t xml:space="preserve"> veliko Goszpodo,</w:t>
      </w:r>
      <w:r w:rsidR="00500FBF">
        <w:br/>
        <w:t xml:space="preserve">tih Bogaczov ti negledas </w:t>
      </w:r>
      <w:r w:rsidRPr="005F5F59">
        <w:t>veliko</w:t>
      </w:r>
      <w:r w:rsidRPr="005F5F59">
        <w:br/>
        <w:t>Bogasztvo.</w:t>
      </w:r>
    </w:p>
    <w:p w:rsidR="00FC777D" w:rsidRPr="005F5F59" w:rsidRDefault="00FC777D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FC777D" w:rsidRPr="005F5F59" w:rsidRDefault="00FC777D" w:rsidP="00FC777D">
      <w:pPr>
        <w:rPr>
          <w:szCs w:val="26"/>
        </w:rPr>
      </w:pPr>
      <w:r w:rsidRPr="005F5F59">
        <w:rPr>
          <w:szCs w:val="26"/>
        </w:rPr>
        <w:lastRenderedPageBreak/>
        <w:t>/57/</w:t>
      </w:r>
    </w:p>
    <w:p w:rsidR="00FC777D" w:rsidRPr="005F5F59" w:rsidRDefault="00FC777D" w:rsidP="004F4BF6">
      <w:pPr>
        <w:pStyle w:val="teifwPageNum"/>
      </w:pPr>
      <w:r w:rsidRPr="005F5F59">
        <w:t>53.</w:t>
      </w:r>
    </w:p>
    <w:p w:rsidR="00FC777D" w:rsidRPr="005F5F59" w:rsidRDefault="00FC777D" w:rsidP="00933162">
      <w:pPr>
        <w:pStyle w:val="teiab"/>
      </w:pPr>
      <w:r w:rsidRPr="005F5F59">
        <w:t>Etak trgas te Viteze od nyih</w:t>
      </w:r>
      <w:r w:rsidRPr="005F5F59">
        <w:br/>
        <w:t>batrivnoszti, i sztih moudri doli</w:t>
      </w:r>
      <w:r w:rsidRPr="005F5F59">
        <w:br/>
        <w:t>szlacsis nyih Csedno modrijo, ti v-</w:t>
      </w:r>
      <w:r w:rsidRPr="005F5F59">
        <w:br/>
        <w:t>szakoga raszpitavas prenemiloſtivno.</w:t>
      </w:r>
    </w:p>
    <w:p w:rsidR="00FC777D" w:rsidRPr="005F5F59" w:rsidRDefault="00FC777D" w:rsidP="00933162">
      <w:pPr>
        <w:pStyle w:val="teiab"/>
      </w:pPr>
      <w:r w:rsidRPr="005F5F59">
        <w:t>Raszpit</w:t>
      </w:r>
      <w:r w:rsidR="00CE1491">
        <w:t>avas szvetom Histvi</w:t>
      </w:r>
      <w:r w:rsidR="00CE1491">
        <w:br/>
        <w:t>on</w:t>
      </w:r>
      <w:r w:rsidRPr="005F5F59">
        <w:t xml:space="preserve"> drügoga tüdi, ki en drügmi</w:t>
      </w:r>
      <w:r w:rsidRPr="005F5F59">
        <w:br/>
        <w:t>szve lübezni, teila priszegli</w:t>
      </w:r>
      <w:r w:rsidRPr="005F5F59">
        <w:br/>
        <w:t>szo, te vküp sztati, natom szvei-</w:t>
      </w:r>
      <w:r w:rsidRPr="005F5F59">
        <w:br/>
        <w:t>ti, dugo ne engedüjes.</w:t>
      </w:r>
    </w:p>
    <w:p w:rsidR="00FC777D" w:rsidRPr="005F5F59" w:rsidRDefault="00FC777D" w:rsidP="00933162">
      <w:pPr>
        <w:pStyle w:val="teiab"/>
      </w:pPr>
      <w:r w:rsidRPr="005F5F59">
        <w:t>Ti odtrgnes od rodbine, predra-</w:t>
      </w:r>
      <w:r w:rsidRPr="005F5F59">
        <w:br/>
        <w:t>go Decsiczo, i od szinkov i od Cserih,</w:t>
      </w:r>
      <w:r w:rsidRPr="005F5F59">
        <w:br/>
        <w:t>Ocse i matere, od Priatelov, ti razlou-</w:t>
      </w:r>
      <w:r w:rsidRPr="005F5F59">
        <w:br/>
        <w:t>csis, dobre priatele.</w:t>
      </w:r>
    </w:p>
    <w:p w:rsidR="00FC777D" w:rsidRPr="005F5F59" w:rsidRDefault="00FC777D" w:rsidP="00933162">
      <w:pPr>
        <w:pStyle w:val="teiab"/>
      </w:pPr>
      <w:r w:rsidRPr="005F5F59">
        <w:t>Radoszt drago vu lübezni, pre-</w:t>
      </w:r>
      <w:r w:rsidRPr="005F5F59">
        <w:br/>
        <w:t>leipo Czvetecso, od ednoga i drügo-</w:t>
      </w:r>
      <w:r w:rsidRPr="005F5F59">
        <w:br/>
        <w:t>ga, loucsis te mladencze, ki ve-</w:t>
      </w:r>
      <w:r w:rsidRPr="005F5F59">
        <w:br/>
        <w:t>szelo en drügomi leipo naklanya</w:t>
      </w:r>
      <w:r w:rsidR="001E2D2D" w:rsidRPr="005F5F59">
        <w:t>o sze.</w:t>
      </w:r>
    </w:p>
    <w:p w:rsidR="001E2D2D" w:rsidRPr="005F5F59" w:rsidRDefault="001E2D2D" w:rsidP="00933162">
      <w:pPr>
        <w:pStyle w:val="teiab"/>
      </w:pPr>
      <w:r w:rsidRPr="005F5F59">
        <w:t>Jai szmrt britka dabi mogao</w:t>
      </w:r>
      <w:r w:rsidRPr="005F5F59">
        <w:br/>
        <w:t>sztebom govoriti, v Kecsko steo bi</w:t>
      </w:r>
      <w:r w:rsidRPr="005F5F59">
        <w:br/>
        <w:t>sztebom idti, dabi ti Cslek bila,</w:t>
      </w:r>
      <w:r w:rsidRPr="005F5F59">
        <w:br/>
        <w:t>od moji rouk szmrt pozoina</w:t>
      </w:r>
      <w:r w:rsidRPr="005F5F59">
        <w:br/>
        <w:t>hüdo bi hodila.</w:t>
      </w:r>
    </w:p>
    <w:p w:rsidR="001E2D2D" w:rsidRPr="005F5F59" w:rsidRDefault="001E2D2D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1E2D2D" w:rsidRPr="005F5F59" w:rsidRDefault="00D0245F" w:rsidP="00FC777D">
      <w:pPr>
        <w:rPr>
          <w:szCs w:val="26"/>
        </w:rPr>
      </w:pPr>
      <w:r w:rsidRPr="005F5F59">
        <w:rPr>
          <w:szCs w:val="26"/>
        </w:rPr>
        <w:lastRenderedPageBreak/>
        <w:t>/58/</w:t>
      </w:r>
    </w:p>
    <w:p w:rsidR="00D0245F" w:rsidRPr="005F5F59" w:rsidRDefault="00D0245F" w:rsidP="00CE1491">
      <w:pPr>
        <w:pStyle w:val="teifwPageNum"/>
      </w:pPr>
      <w:r w:rsidRPr="005F5F59">
        <w:t>54.</w:t>
      </w:r>
    </w:p>
    <w:p w:rsidR="00D0245F" w:rsidRPr="005F5F59" w:rsidRDefault="00D0245F" w:rsidP="007C398F">
      <w:pPr>
        <w:pStyle w:val="teiab"/>
      </w:pPr>
      <w:r w:rsidRPr="005F5F59">
        <w:t xml:space="preserve">Natom szveiti od </w:t>
      </w:r>
      <w:r w:rsidRPr="00CE1491">
        <w:rPr>
          <w:rStyle w:val="teipersName"/>
        </w:rPr>
        <w:t>Adama</w:t>
      </w:r>
      <w:r w:rsidRPr="005F5F59">
        <w:t>, vnou-</w:t>
      </w:r>
      <w:r w:rsidRPr="005F5F59">
        <w:br/>
        <w:t>ge szi posrla, escse szi sze ti do szei</w:t>
      </w:r>
      <w:r w:rsidRPr="005F5F59">
        <w:br/>
        <w:t>doub nezadovolila, vsze ti grabis</w:t>
      </w:r>
      <w:r w:rsidRPr="005F5F59">
        <w:br/>
        <w:t>i poseras saloudecz neszitni.</w:t>
      </w:r>
    </w:p>
    <w:p w:rsidR="00D0245F" w:rsidRPr="005F5F59" w:rsidRDefault="00933162" w:rsidP="007C398F">
      <w:pPr>
        <w:pStyle w:val="teiab"/>
      </w:pPr>
      <w:r>
        <w:t>Imenye vsze, i vszo marh</w:t>
      </w:r>
      <w:r w:rsidR="00D0245F" w:rsidRPr="005F5F59">
        <w:t>o, za</w:t>
      </w:r>
      <w:r w:rsidR="00D0245F" w:rsidRPr="005F5F59">
        <w:br/>
        <w:t>sze biti dati, za Orszage i za Gra-</w:t>
      </w:r>
      <w:r w:rsidR="00D0245F" w:rsidRPr="005F5F59">
        <w:br/>
        <w:t>de, odküpili bisze, i szprevnou-</w:t>
      </w:r>
      <w:r w:rsidR="00D0245F" w:rsidRPr="005F5F59">
        <w:br/>
        <w:t>gim leipim Kincsom, odreisi-</w:t>
      </w:r>
      <w:r w:rsidR="00D0245F" w:rsidRPr="005F5F59">
        <w:br/>
        <w:t>li bisze.</w:t>
      </w:r>
    </w:p>
    <w:p w:rsidR="00D0245F" w:rsidRPr="005F5F59" w:rsidRDefault="00D0245F" w:rsidP="007C398F">
      <w:pPr>
        <w:pStyle w:val="teiab"/>
      </w:pPr>
      <w:r w:rsidRPr="005F5F59">
        <w:t>Tak ednako hodecs hodis, vszig-</w:t>
      </w:r>
      <w:r w:rsidRPr="005F5F59">
        <w:br/>
        <w:t>dar vtvojem deli, sztimi sztarczi,</w:t>
      </w:r>
      <w:r w:rsidRPr="005F5F59">
        <w:br/>
        <w:t>i mladenczi, saloudecz napunyas,</w:t>
      </w:r>
      <w:r w:rsidRPr="005F5F59">
        <w:br/>
        <w:t>szpetlarom sze kako sz Kralom</w:t>
      </w:r>
      <w:r w:rsidRPr="005F5F59">
        <w:br/>
        <w:t>ednako na szelis.</w:t>
      </w:r>
    </w:p>
    <w:p w:rsidR="00D0245F" w:rsidRPr="005F5F59" w:rsidRDefault="00D0245F" w:rsidP="007C398F">
      <w:pPr>
        <w:pStyle w:val="teiab"/>
      </w:pPr>
      <w:r w:rsidRPr="005F5F59">
        <w:t>A zato vszigdar szte szmrti,</w:t>
      </w:r>
      <w:r w:rsidRPr="005F5F59">
        <w:br/>
        <w:t>premislavaimo szi, ka isztina vſze</w:t>
      </w:r>
      <w:r w:rsidRPr="005F5F59">
        <w:br/>
        <w:t>fele red, more pr</w:t>
      </w:r>
      <w:r w:rsidR="00CE1491">
        <w:t>e</w:t>
      </w:r>
      <w:r w:rsidRPr="005F5F59">
        <w:t>minouti, natom</w:t>
      </w:r>
      <w:r w:rsidRPr="005F5F59">
        <w:br/>
        <w:t>szveiti greisni lidje, dugo neoſzt-</w:t>
      </w:r>
      <w:r w:rsidRPr="005F5F59">
        <w:br/>
        <w:t>tane.</w:t>
      </w:r>
    </w:p>
    <w:p w:rsidR="00D0245F" w:rsidRPr="005F5F59" w:rsidRDefault="00D0245F" w:rsidP="007C398F">
      <w:pPr>
        <w:pStyle w:val="teiab"/>
      </w:pPr>
      <w:r w:rsidRPr="005F5F59">
        <w:t>Tou vörimo zaisztino, vszaki</w:t>
      </w:r>
      <w:r w:rsidRPr="005F5F59">
        <w:br/>
        <w:t>red premine, potoi szmrti pre-</w:t>
      </w:r>
      <w:r w:rsidRPr="005F5F59">
        <w:br/>
        <w:t>sztoupimo, kak szel</w:t>
      </w:r>
      <w:r w:rsidR="00CE1491">
        <w:t>eni ven-</w:t>
      </w:r>
      <w:r w:rsidR="00CE1491">
        <w:br/>
        <w:t>czi, ino kako preczvetec</w:t>
      </w:r>
      <w:r w:rsidRPr="005F5F59">
        <w:t>sa leipe</w:t>
      </w:r>
      <w:r w:rsidRPr="005F5F59">
        <w:br/>
        <w:t>szage trava.</w:t>
      </w:r>
    </w:p>
    <w:p w:rsidR="00D0245F" w:rsidRPr="005F5F59" w:rsidRDefault="00D0245F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D0245F" w:rsidRPr="005F5F59" w:rsidRDefault="00D0245F" w:rsidP="00FC777D">
      <w:pPr>
        <w:rPr>
          <w:szCs w:val="26"/>
        </w:rPr>
      </w:pPr>
      <w:r w:rsidRPr="005F5F59">
        <w:rPr>
          <w:szCs w:val="26"/>
        </w:rPr>
        <w:lastRenderedPageBreak/>
        <w:t>/59/</w:t>
      </w:r>
    </w:p>
    <w:p w:rsidR="00D0245F" w:rsidRPr="005F5F59" w:rsidRDefault="00D0245F" w:rsidP="00230287">
      <w:pPr>
        <w:pStyle w:val="teifwPageNum"/>
      </w:pPr>
      <w:r w:rsidRPr="005F5F59">
        <w:t>55.</w:t>
      </w:r>
    </w:p>
    <w:p w:rsidR="00D0245F" w:rsidRPr="005F5F59" w:rsidRDefault="00D0245F" w:rsidP="007C398F">
      <w:pPr>
        <w:pStyle w:val="teiab"/>
      </w:pPr>
      <w:r w:rsidRPr="005F5F59">
        <w:t xml:space="preserve">Moremo mi vszi navküpe </w:t>
      </w:r>
      <w:r w:rsidRPr="00230287">
        <w:rPr>
          <w:rStyle w:val="teipersName"/>
        </w:rPr>
        <w:t>Je-</w:t>
      </w:r>
      <w:r w:rsidRPr="00230287">
        <w:rPr>
          <w:rStyle w:val="teipersName"/>
        </w:rPr>
        <w:br/>
        <w:t>zuſsa</w:t>
      </w:r>
      <w:r w:rsidRPr="005F5F59">
        <w:t xml:space="preserve"> prosziti, vu poszleidnyoi</w:t>
      </w:r>
      <w:r w:rsidRPr="005F5F59">
        <w:br/>
        <w:t>naſsoi vöri nainasz neosztavi</w:t>
      </w:r>
      <w:r w:rsidRPr="005F5F59">
        <w:br/>
        <w:t>pokreipi ino potrousta, szvojim</w:t>
      </w:r>
      <w:r w:rsidRPr="005F5F59">
        <w:br/>
        <w:t>szvetim Dühom.</w:t>
      </w:r>
    </w:p>
    <w:p w:rsidR="00230287" w:rsidRDefault="00D0245F" w:rsidP="007C398F">
      <w:pPr>
        <w:pStyle w:val="teiab"/>
      </w:pPr>
      <w:r w:rsidRPr="005F5F59">
        <w:t>Szveto Ttoisztvo edno Boistvo,</w:t>
      </w:r>
      <w:r w:rsidRPr="005F5F59">
        <w:br/>
        <w:t>nai sze dicsi v Nebi, Kaje</w:t>
      </w:r>
      <w:r w:rsidR="00230287">
        <w:t xml:space="preserve"> zmos-</w:t>
      </w:r>
      <w:r w:rsidR="00230287">
        <w:br/>
        <w:t>noszti jedino a vu trouj</w:t>
      </w:r>
      <w:r w:rsidRPr="005F5F59">
        <w:t>em Keipi</w:t>
      </w:r>
      <w:r w:rsidRPr="005F5F59">
        <w:br/>
        <w:t>preminoucsim sztoga szveita, dai</w:t>
      </w:r>
      <w:r w:rsidRPr="005F5F59">
        <w:br/>
        <w:t xml:space="preserve">Orszag Nebeszki. </w:t>
      </w:r>
    </w:p>
    <w:p w:rsidR="00D0245F" w:rsidRPr="005F5F59" w:rsidRDefault="00D0245F" w:rsidP="00230287">
      <w:pPr>
        <w:pStyle w:val="teiclosure"/>
      </w:pPr>
      <w:r w:rsidRPr="005F5F59">
        <w:t>Amen.</w:t>
      </w:r>
    </w:p>
    <w:p w:rsidR="00D0245F" w:rsidRPr="00692831" w:rsidRDefault="00D0245F" w:rsidP="00692831">
      <w:pPr>
        <w:pStyle w:val="Naslov2"/>
      </w:pPr>
      <w:r w:rsidRPr="00692831">
        <w:t>Oszemnaiszeta!</w:t>
      </w:r>
    </w:p>
    <w:p w:rsidR="00D0245F" w:rsidRPr="005F5F59" w:rsidRDefault="00D0245F" w:rsidP="007C398F">
      <w:pPr>
        <w:pStyle w:val="Naslov2"/>
      </w:pPr>
      <w:r w:rsidRPr="005F5F59">
        <w:t>Krsztseniczi mi sze szpamentüimo.</w:t>
      </w:r>
    </w:p>
    <w:p w:rsidR="00D0245F" w:rsidRPr="005F5F59" w:rsidRDefault="00D0245F" w:rsidP="007C398F">
      <w:pPr>
        <w:pStyle w:val="teiab"/>
      </w:pPr>
      <w:r w:rsidRPr="005F5F59">
        <w:t>Krsztseniczi mi sze szpa-</w:t>
      </w:r>
      <w:r w:rsidRPr="005F5F59">
        <w:br/>
        <w:t>mentüimo, vnougi greihov mi sze</w:t>
      </w:r>
      <w:r w:rsidRPr="005F5F59">
        <w:br/>
        <w:t>osztavimo, nouvi sitek zvörom</w:t>
      </w:r>
      <w:r w:rsidRPr="005F5F59">
        <w:br/>
        <w:t>mi noszimo premineinye Düsam</w:t>
      </w:r>
      <w:r w:rsidRPr="005F5F59">
        <w:br/>
        <w:t>mi csakaimo.</w:t>
      </w:r>
    </w:p>
    <w:p w:rsidR="00D0245F" w:rsidRPr="005F5F59" w:rsidRDefault="00D0245F" w:rsidP="007C398F">
      <w:pPr>
        <w:pStyle w:val="teiab"/>
      </w:pPr>
      <w:r w:rsidRPr="005F5F59">
        <w:t>Szveto priszmo leipo nasz ve-</w:t>
      </w:r>
      <w:r w:rsidRPr="005F5F59">
        <w:br/>
        <w:t>szeli, kabi v teili nebili dreszelni,</w:t>
      </w:r>
    </w:p>
    <w:p w:rsidR="00D0245F" w:rsidRPr="005F5F59" w:rsidRDefault="00D0245F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D0245F" w:rsidRPr="005F5F59" w:rsidRDefault="00D0245F" w:rsidP="00D0245F">
      <w:pPr>
        <w:rPr>
          <w:szCs w:val="26"/>
        </w:rPr>
      </w:pPr>
      <w:r w:rsidRPr="005F5F59">
        <w:rPr>
          <w:szCs w:val="26"/>
        </w:rPr>
        <w:lastRenderedPageBreak/>
        <w:t>/60/</w:t>
      </w:r>
    </w:p>
    <w:p w:rsidR="00D0245F" w:rsidRPr="005F5F59" w:rsidRDefault="00D0245F" w:rsidP="00C562CA">
      <w:pPr>
        <w:pStyle w:val="teifwPageNum"/>
      </w:pPr>
      <w:r w:rsidRPr="005F5F59">
        <w:t>56.</w:t>
      </w:r>
    </w:p>
    <w:p w:rsidR="00D0245F" w:rsidRPr="005F5F59" w:rsidRDefault="00D0245F" w:rsidP="007C398F">
      <w:pPr>
        <w:pStyle w:val="teiab"/>
      </w:pPr>
      <w:r w:rsidRPr="005F5F59">
        <w:t>za</w:t>
      </w:r>
      <w:r w:rsidR="00C562CA">
        <w:t xml:space="preserve"> mrtvecze Kabi neplakali, kakſzo</w:t>
      </w:r>
      <w:r w:rsidRPr="005F5F59">
        <w:br/>
        <w:t>sztari Poganye csinili.</w:t>
      </w:r>
    </w:p>
    <w:p w:rsidR="00D0245F" w:rsidRPr="005F5F59" w:rsidRDefault="00D0245F" w:rsidP="007C398F">
      <w:pPr>
        <w:pStyle w:val="teiab"/>
      </w:pPr>
      <w:r w:rsidRPr="005F5F59">
        <w:t xml:space="preserve">Da je zanasz </w:t>
      </w:r>
      <w:r w:rsidRPr="00C562CA">
        <w:rPr>
          <w:rStyle w:val="teipersName"/>
        </w:rPr>
        <w:t>Jezus</w:t>
      </w:r>
      <w:r w:rsidRPr="005F5F59">
        <w:t xml:space="preserve"> mrou vörimo,</w:t>
      </w:r>
      <w:r w:rsidRPr="005F5F59">
        <w:br/>
        <w:t>gori je sztao, tou mi szvedocsimo, tou</w:t>
      </w:r>
      <w:r w:rsidRPr="005F5F59">
        <w:br/>
        <w:t>nam Kase nyega szveto piszmo,</w:t>
      </w:r>
      <w:r w:rsidRPr="005F5F59">
        <w:br/>
        <w:t>po Xtuſsi pa v Nebo pridemo.</w:t>
      </w:r>
    </w:p>
    <w:p w:rsidR="00D0245F" w:rsidRPr="005F5F59" w:rsidRDefault="00D0245F" w:rsidP="007C398F">
      <w:pPr>
        <w:pStyle w:val="teiab"/>
      </w:pPr>
      <w:r w:rsidRPr="005F5F59">
        <w:t xml:space="preserve">Po </w:t>
      </w:r>
      <w:r w:rsidRPr="00C562CA">
        <w:rPr>
          <w:rStyle w:val="teipersName"/>
        </w:rPr>
        <w:t>Adami</w:t>
      </w:r>
      <w:r w:rsidRPr="005F5F59">
        <w:t xml:space="preserve"> kako szmo mrtvi</w:t>
      </w:r>
      <w:r w:rsidRPr="005F5F59">
        <w:br/>
        <w:t>vsz</w:t>
      </w:r>
      <w:r w:rsidR="00C562CA">
        <w:t>i, po Xtuſsi tak bomo sivi vsi.</w:t>
      </w:r>
      <w:r w:rsidR="00C562CA">
        <w:br/>
        <w:t>a</w:t>
      </w:r>
      <w:r w:rsidRPr="005F5F59">
        <w:t>r je Xtus od mrtvi sztao gori, i mi</w:t>
      </w:r>
      <w:r w:rsidRPr="005F5F59">
        <w:br/>
        <w:t>ponyem gorisztanemovszi.</w:t>
      </w:r>
    </w:p>
    <w:p w:rsidR="00D0245F" w:rsidRPr="005F5F59" w:rsidRDefault="00FB672D" w:rsidP="007C398F">
      <w:pPr>
        <w:pStyle w:val="teiab"/>
      </w:pPr>
      <w:r w:rsidRPr="005F5F59">
        <w:t>Krisztus z-Nebesz szam doli</w:t>
      </w:r>
      <w:r w:rsidRPr="005F5F59">
        <w:br/>
        <w:t>Knam pride, pouleg szvoiga Ocso szve-</w:t>
      </w:r>
      <w:r w:rsidRPr="005F5F59">
        <w:br/>
        <w:t>te voule, teda</w:t>
      </w:r>
      <w:r w:rsidR="00C562CA">
        <w:t xml:space="preserve"> </w:t>
      </w:r>
      <w:r w:rsidRPr="005F5F59">
        <w:t>nasse Nebeszko ve-</w:t>
      </w:r>
      <w:r w:rsidRPr="005F5F59">
        <w:br/>
        <w:t>szelje, do szpeivali Angelje v Trobüntui.</w:t>
      </w:r>
    </w:p>
    <w:p w:rsidR="00FB672D" w:rsidRPr="005F5F59" w:rsidRDefault="00FB672D" w:rsidP="007C398F">
      <w:pPr>
        <w:pStyle w:val="teiab"/>
      </w:pPr>
      <w:r w:rsidRPr="005F5F59">
        <w:t>Isteri szo pomrtvi v Xtuſsi, gori szta-</w:t>
      </w:r>
      <w:r w:rsidRPr="005F5F59">
        <w:br/>
        <w:t>no nai naprei oni vszi, pred Goszpod-</w:t>
      </w:r>
      <w:r w:rsidRPr="005F5F59">
        <w:br/>
        <w:t>na pripelajo sze vszi, tou bode tak</w:t>
      </w:r>
      <w:r w:rsidRPr="005F5F59">
        <w:br/>
        <w:t>vu Ocsnom megnyeni.</w:t>
      </w:r>
    </w:p>
    <w:p w:rsidR="00FB672D" w:rsidRPr="005F5F59" w:rsidRDefault="00FB672D" w:rsidP="007C398F">
      <w:pPr>
        <w:pStyle w:val="teiab"/>
      </w:pPr>
      <w:r w:rsidRPr="005F5F59">
        <w:t>Goszpon Xtus Orszag preporou-</w:t>
      </w:r>
      <w:r w:rsidRPr="005F5F59">
        <w:br/>
        <w:t>csi szvoimi Ocsi gdaga on odloucsi,</w:t>
      </w:r>
      <w:r w:rsidRPr="005F5F59">
        <w:br/>
        <w:t>teda bode ladao znevörniki, se ne-</w:t>
      </w:r>
      <w:r w:rsidRPr="005F5F59">
        <w:br/>
        <w:t>bodo meli vecs zmosnoszti.</w:t>
      </w:r>
    </w:p>
    <w:p w:rsidR="00FB672D" w:rsidRPr="005F5F59" w:rsidRDefault="00FB672D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FB672D" w:rsidRPr="005F5F59" w:rsidRDefault="00FB672D" w:rsidP="00D0245F">
      <w:pPr>
        <w:rPr>
          <w:szCs w:val="26"/>
        </w:rPr>
      </w:pPr>
      <w:r w:rsidRPr="005F5F59">
        <w:rPr>
          <w:szCs w:val="26"/>
        </w:rPr>
        <w:lastRenderedPageBreak/>
        <w:t>/61/</w:t>
      </w:r>
    </w:p>
    <w:p w:rsidR="00FB672D" w:rsidRPr="005F5F59" w:rsidRDefault="00FB672D" w:rsidP="00C562CA">
      <w:pPr>
        <w:pStyle w:val="teifwPageNum"/>
      </w:pPr>
      <w:r w:rsidRPr="005F5F59">
        <w:t>57.</w:t>
      </w:r>
    </w:p>
    <w:p w:rsidR="00FB672D" w:rsidRPr="005F5F59" w:rsidRDefault="00FB672D" w:rsidP="007C398F">
      <w:pPr>
        <w:pStyle w:val="teiab"/>
      </w:pPr>
      <w:r w:rsidRPr="005F5F59">
        <w:t>Krsztseniczi vszi gori sztanite,</w:t>
      </w:r>
      <w:r w:rsidRPr="005F5F59">
        <w:br/>
        <w:t>varvaitesze, dane pregresite, Kbo-</w:t>
      </w:r>
      <w:r w:rsidRPr="005F5F59">
        <w:br/>
        <w:t>soj reicsi vszi hitro setüite, zvü-</w:t>
      </w:r>
      <w:r w:rsidRPr="005F5F59">
        <w:br/>
        <w:t>na prave vöre ne sivete.</w:t>
      </w:r>
    </w:p>
    <w:p w:rsidR="00FB672D" w:rsidRPr="005F5F59" w:rsidRDefault="00FB672D" w:rsidP="007C398F">
      <w:pPr>
        <w:pStyle w:val="teiab"/>
      </w:pPr>
      <w:r w:rsidRPr="005F5F59">
        <w:t xml:space="preserve">Da szmo se Keip noszili </w:t>
      </w:r>
      <w:r w:rsidRPr="00C562CA">
        <w:rPr>
          <w:rStyle w:val="teipersName"/>
        </w:rPr>
        <w:t>Adama</w:t>
      </w:r>
      <w:r w:rsidRPr="005F5F59">
        <w:t>,</w:t>
      </w:r>
      <w:r w:rsidRPr="005F5F59">
        <w:br/>
        <w:t>zato i Keip noszimo Xtussa ar Tei-</w:t>
      </w:r>
      <w:r w:rsidRPr="005F5F59">
        <w:br/>
        <w:t>lo Krv Bosega Orszaga, nedobi sze</w:t>
      </w:r>
      <w:r w:rsidRPr="005F5F59">
        <w:br/>
        <w:t>niksega veszelja.</w:t>
      </w:r>
    </w:p>
    <w:p w:rsidR="00FB672D" w:rsidRPr="005F5F59" w:rsidRDefault="00FB672D" w:rsidP="007C398F">
      <w:pPr>
        <w:pStyle w:val="teiab"/>
      </w:pPr>
      <w:r w:rsidRPr="005F5F59">
        <w:t>Na szkradnyi Den vszi gori szta-</w:t>
      </w:r>
      <w:r w:rsidRPr="005F5F59">
        <w:br/>
        <w:t>nemo, da zato sze vszi</w:t>
      </w:r>
      <w:r w:rsidR="00C562CA">
        <w:t xml:space="preserve"> </w:t>
      </w:r>
      <w:r w:rsidRPr="005F5F59">
        <w:t>nepremine-</w:t>
      </w:r>
      <w:r w:rsidRPr="005F5F59">
        <w:br/>
        <w:t>mo, po Xtussi siveli bodemo, nate</w:t>
      </w:r>
      <w:r w:rsidRPr="005F5F59">
        <w:br/>
        <w:t>reicsi mi vszigdar merkaimo.</w:t>
      </w:r>
    </w:p>
    <w:p w:rsidR="00FB672D" w:rsidRPr="005F5F59" w:rsidRDefault="00FB672D" w:rsidP="007C398F">
      <w:pPr>
        <w:pStyle w:val="teiab"/>
      </w:pPr>
      <w:r w:rsidRPr="005F5F59">
        <w:t xml:space="preserve">To je recsi szpiszao szveti </w:t>
      </w:r>
      <w:r w:rsidRPr="00C562CA">
        <w:rPr>
          <w:rStyle w:val="teipersName"/>
        </w:rPr>
        <w:t>Paveo</w:t>
      </w:r>
      <w:r w:rsidRPr="005F5F59">
        <w:t>,</w:t>
      </w:r>
      <w:r w:rsidRPr="005F5F59">
        <w:br/>
        <w:t>prot n</w:t>
      </w:r>
      <w:r w:rsidR="00C562CA">
        <w:t>evörnim gori je je zdigno, da</w:t>
      </w:r>
      <w:r w:rsidR="00C562CA">
        <w:br/>
        <w:t>bi</w:t>
      </w:r>
      <w:r w:rsidRPr="005F5F59">
        <w:t xml:space="preserve"> sze snyi navcsiti vsza Kmogao, Düs-</w:t>
      </w:r>
      <w:r w:rsidRPr="005F5F59">
        <w:br/>
        <w:t>no radoszt naibi vszaki naisao.</w:t>
      </w:r>
    </w:p>
    <w:p w:rsidR="00FB672D" w:rsidRPr="005F5F59" w:rsidRDefault="00FB672D" w:rsidP="007C398F">
      <w:pPr>
        <w:pStyle w:val="teiab"/>
      </w:pPr>
      <w:r w:rsidRPr="005F5F59">
        <w:t>Hvala boidi Ocsi Nebeszkomi, v-</w:t>
      </w:r>
      <w:r w:rsidRPr="005F5F59">
        <w:br/>
        <w:t>sze miloscse puno Sztvoriteli, Dika</w:t>
      </w:r>
      <w:r w:rsidRPr="005F5F59">
        <w:br/>
        <w:t>boidi szini nyegovomi, gli ravno</w:t>
      </w:r>
      <w:r w:rsidRPr="005F5F59">
        <w:br/>
        <w:t>tak, i Dühi szvetomi.</w:t>
      </w:r>
    </w:p>
    <w:p w:rsidR="000553BB" w:rsidRPr="005F5F59" w:rsidRDefault="00FB672D" w:rsidP="00C562CA">
      <w:pPr>
        <w:pStyle w:val="teiclosure"/>
      </w:pPr>
      <w:r w:rsidRPr="005F5F59">
        <w:t>Amen.</w:t>
      </w:r>
    </w:p>
    <w:p w:rsidR="000553BB" w:rsidRPr="005F5F59" w:rsidRDefault="000553B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FB672D" w:rsidRPr="005F5F59" w:rsidRDefault="000553BB" w:rsidP="00FB672D">
      <w:pPr>
        <w:rPr>
          <w:szCs w:val="26"/>
        </w:rPr>
      </w:pPr>
      <w:r w:rsidRPr="005F5F59">
        <w:rPr>
          <w:szCs w:val="26"/>
        </w:rPr>
        <w:lastRenderedPageBreak/>
        <w:t>/62/</w:t>
      </w:r>
    </w:p>
    <w:p w:rsidR="000553BB" w:rsidRPr="005F5F59" w:rsidRDefault="000553BB" w:rsidP="00B83186">
      <w:pPr>
        <w:pStyle w:val="teifwPageNum"/>
      </w:pPr>
      <w:r w:rsidRPr="005F5F59">
        <w:t>58.</w:t>
      </w:r>
    </w:p>
    <w:p w:rsidR="000553BB" w:rsidRPr="005F5F59" w:rsidRDefault="000553BB" w:rsidP="00FB672D">
      <w:pPr>
        <w:rPr>
          <w:szCs w:val="26"/>
        </w:rPr>
      </w:pPr>
      <w:r w:rsidRPr="005F5F59">
        <w:rPr>
          <w:szCs w:val="26"/>
        </w:rPr>
        <w:t>Vetita</w:t>
      </w:r>
    </w:p>
    <w:p w:rsidR="007C398F" w:rsidRDefault="000553BB" w:rsidP="009C7169">
      <w:pPr>
        <w:pStyle w:val="Naslov2"/>
      </w:pPr>
      <w:r w:rsidRPr="005F5F59">
        <w:t>Devetnaiszeta!</w:t>
      </w:r>
    </w:p>
    <w:p w:rsidR="000553BB" w:rsidRPr="007C398F" w:rsidRDefault="000553BB" w:rsidP="007C398F">
      <w:pPr>
        <w:pStyle w:val="teiab"/>
        <w:rPr>
          <w:szCs w:val="28"/>
        </w:rPr>
      </w:pPr>
      <w:r w:rsidRPr="005F5F59">
        <w:t>Den s</w:t>
      </w:r>
      <w:r w:rsidR="00B83186">
        <w:t>zrditi hocse priti, vesz szv-</w:t>
      </w:r>
      <w:r w:rsidR="00B83186">
        <w:br/>
        <w:t>ei</w:t>
      </w:r>
      <w:r w:rsidRPr="005F5F59">
        <w:t>t z Ognyom scse posgati, szveti</w:t>
      </w:r>
      <w:r w:rsidRPr="005F5F59">
        <w:br/>
      </w:r>
      <w:r w:rsidRPr="00B83186">
        <w:rPr>
          <w:rStyle w:val="teipersName"/>
        </w:rPr>
        <w:t>David</w:t>
      </w:r>
      <w:r w:rsidRPr="005F5F59">
        <w:t xml:space="preserve"> nam szvedocsi.</w:t>
      </w:r>
    </w:p>
    <w:p w:rsidR="000553BB" w:rsidRPr="005F5F59" w:rsidRDefault="000553BB" w:rsidP="007C398F">
      <w:pPr>
        <w:pStyle w:val="teiab"/>
      </w:pPr>
      <w:r w:rsidRPr="005F5F59">
        <w:t>Kaksa bojazen scse biti, gda se</w:t>
      </w:r>
      <w:r w:rsidRPr="005F5F59">
        <w:br/>
        <w:t>szadecz hocse pridti, vszakoga</w:t>
      </w:r>
      <w:r w:rsidRPr="005F5F59">
        <w:br/>
        <w:t>prav oszouditi.</w:t>
      </w:r>
    </w:p>
    <w:p w:rsidR="000553BB" w:rsidRPr="005F5F59" w:rsidRDefault="004B2B00" w:rsidP="007C398F">
      <w:pPr>
        <w:pStyle w:val="teiab"/>
      </w:pPr>
      <w:r>
        <w:t>Kak sze Trobünte pinejo, m</w:t>
      </w:r>
      <w:r w:rsidR="000553BB" w:rsidRPr="005F5F59">
        <w:t>rt-</w:t>
      </w:r>
      <w:r w:rsidR="000553BB" w:rsidRPr="005F5F59">
        <w:br/>
        <w:t>vi gori posztanejo, na szoudbo</w:t>
      </w:r>
      <w:r w:rsidR="000553BB" w:rsidRPr="005F5F59">
        <w:br/>
        <w:t>poiti morejo.</w:t>
      </w:r>
    </w:p>
    <w:p w:rsidR="000553BB" w:rsidRPr="005F5F59" w:rsidRDefault="000553BB" w:rsidP="007C398F">
      <w:pPr>
        <w:pStyle w:val="teiab"/>
      </w:pPr>
      <w:r w:rsidRPr="005F5F59">
        <w:t>Vszaka sztvar de drgetala, gda</w:t>
      </w:r>
      <w:r w:rsidRPr="005F5F59">
        <w:br/>
        <w:t>bode sztati morala, i szodeczi od-</w:t>
      </w:r>
      <w:r w:rsidRPr="005F5F59">
        <w:br/>
        <w:t>govarjala.</w:t>
      </w:r>
    </w:p>
    <w:p w:rsidR="000553BB" w:rsidRPr="005F5F59" w:rsidRDefault="00397B54" w:rsidP="007C398F">
      <w:pPr>
        <w:pStyle w:val="teiab"/>
      </w:pPr>
      <w:r w:rsidRPr="005F5F59">
        <w:t>Naprei sze prineszo Knige, i vu</w:t>
      </w:r>
      <w:r w:rsidRPr="005F5F59">
        <w:br/>
        <w:t>steri vsza sze naide, odket te szveit</w:t>
      </w:r>
      <w:r w:rsidRPr="005F5F59">
        <w:br/>
        <w:t>szodjen bode.</w:t>
      </w:r>
    </w:p>
    <w:p w:rsidR="00397B54" w:rsidRPr="005F5F59" w:rsidRDefault="00397B54" w:rsidP="007C398F">
      <w:pPr>
        <w:pStyle w:val="teiab"/>
      </w:pPr>
      <w:r w:rsidRPr="005F5F59">
        <w:t>Gda de zato szodecz szaudo, szk-</w:t>
      </w:r>
      <w:r w:rsidRPr="005F5F59">
        <w:br/>
        <w:t>rivna dela bode vido, nikomi nede</w:t>
      </w:r>
      <w:r w:rsidRPr="005F5F59">
        <w:br/>
        <w:t>odpüscso.</w:t>
      </w:r>
    </w:p>
    <w:p w:rsidR="00397B54" w:rsidRPr="005F5F59" w:rsidRDefault="00397B54" w:rsidP="007C398F">
      <w:pPr>
        <w:pStyle w:val="teiab"/>
      </w:pPr>
      <w:r w:rsidRPr="005F5F59">
        <w:t>Ka scsem greisnik govoriti,</w:t>
      </w:r>
      <w:r w:rsidRPr="005F5F59">
        <w:br/>
        <w:t>sto me scse zagovoriti, ar do szveti</w:t>
      </w:r>
    </w:p>
    <w:p w:rsidR="00397B54" w:rsidRPr="005F5F59" w:rsidRDefault="004B2B00" w:rsidP="007C398F">
      <w:pPr>
        <w:pStyle w:val="teiab"/>
      </w:pPr>
      <w:r>
        <w:t>d</w:t>
      </w:r>
      <w:r w:rsidR="00397B54" w:rsidRPr="005F5F59">
        <w:t>rgetali.</w:t>
      </w:r>
    </w:p>
    <w:p w:rsidR="00397B54" w:rsidRPr="005F5F59" w:rsidRDefault="00397B54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397B54" w:rsidRPr="005F5F59" w:rsidRDefault="006F32E4" w:rsidP="00FB672D">
      <w:pPr>
        <w:rPr>
          <w:szCs w:val="26"/>
        </w:rPr>
      </w:pPr>
      <w:r w:rsidRPr="005F5F59">
        <w:rPr>
          <w:szCs w:val="26"/>
        </w:rPr>
        <w:lastRenderedPageBreak/>
        <w:t>/63/</w:t>
      </w:r>
    </w:p>
    <w:p w:rsidR="006F32E4" w:rsidRPr="005F5F59" w:rsidRDefault="006F32E4" w:rsidP="004B2B00">
      <w:pPr>
        <w:pStyle w:val="teifwPageNum"/>
      </w:pPr>
      <w:r w:rsidRPr="005F5F59">
        <w:t>59.</w:t>
      </w:r>
    </w:p>
    <w:p w:rsidR="006F32E4" w:rsidRPr="005F5F59" w:rsidRDefault="006F32E4" w:rsidP="007C398F">
      <w:pPr>
        <w:pStyle w:val="teiab"/>
      </w:pPr>
      <w:r w:rsidRPr="005F5F59">
        <w:t>Krao nezgovorne zmosnoszti,</w:t>
      </w:r>
      <w:r w:rsidRPr="005F5F59">
        <w:br/>
        <w:t>ki szi zvelicsiteo vörnih, proszim</w:t>
      </w:r>
      <w:r w:rsidRPr="005F5F59">
        <w:br/>
        <w:t>te da zvelicsime.</w:t>
      </w:r>
    </w:p>
    <w:p w:rsidR="006F32E4" w:rsidRPr="005F5F59" w:rsidRDefault="006F32E4" w:rsidP="007C398F">
      <w:pPr>
        <w:pStyle w:val="teiab"/>
      </w:pPr>
      <w:r w:rsidRPr="005F5F59">
        <w:t xml:space="preserve">Szpoumeni sze </w:t>
      </w:r>
      <w:r w:rsidRPr="004B2B00">
        <w:rPr>
          <w:rStyle w:val="teipersName"/>
        </w:rPr>
        <w:t>Jezus</w:t>
      </w:r>
      <w:r w:rsidRPr="005F5F59">
        <w:t xml:space="preserve"> dragi, ka</w:t>
      </w:r>
      <w:r w:rsidRPr="005F5F59">
        <w:br/>
        <w:t>szam jasz zrok tvoje szmrti, poma-</w:t>
      </w:r>
      <w:r w:rsidRPr="005F5F59">
        <w:br/>
        <w:t>gai mi na den szkradnyi.</w:t>
      </w:r>
    </w:p>
    <w:p w:rsidR="006F32E4" w:rsidRPr="005F5F59" w:rsidRDefault="006F32E4" w:rsidP="007C398F">
      <w:pPr>
        <w:pStyle w:val="teiab"/>
      </w:pPr>
      <w:r w:rsidRPr="005F5F59">
        <w:t>Iszkao szimi vnogo hod</w:t>
      </w:r>
      <w:r w:rsidR="004B2B00">
        <w:t>ecs, na</w:t>
      </w:r>
      <w:r w:rsidR="004B2B00">
        <w:br/>
        <w:t>Krisi britko szmrt trpei</w:t>
      </w:r>
      <w:r w:rsidRPr="005F5F59">
        <w:t>s, szmi-</w:t>
      </w:r>
      <w:r w:rsidRPr="005F5F59">
        <w:br/>
        <w:t>luj sze</w:t>
      </w:r>
      <w:r w:rsidR="004B2B00">
        <w:t xml:space="preserve"> </w:t>
      </w:r>
      <w:r w:rsidRPr="005F5F59">
        <w:t>mi natou gledecs.</w:t>
      </w:r>
    </w:p>
    <w:p w:rsidR="006F32E4" w:rsidRPr="005F5F59" w:rsidRDefault="006F32E4" w:rsidP="007C398F">
      <w:pPr>
        <w:pStyle w:val="teiab"/>
      </w:pPr>
      <w:r w:rsidRPr="005F5F59">
        <w:t>Pravicsni szodecz Kastige, od-</w:t>
      </w:r>
      <w:r w:rsidRPr="005F5F59">
        <w:br/>
        <w:t>püszti</w:t>
      </w:r>
      <w:r w:rsidR="004B2B00">
        <w:t xml:space="preserve"> </w:t>
      </w:r>
      <w:r w:rsidRPr="005F5F59">
        <w:t>mi moje greihe, prvo neg</w:t>
      </w:r>
      <w:r w:rsidRPr="005F5F59">
        <w:br/>
        <w:t>den szoudnyi pride.</w:t>
      </w:r>
    </w:p>
    <w:p w:rsidR="006F32E4" w:rsidRPr="005F5F59" w:rsidRDefault="006F32E4" w:rsidP="007C398F">
      <w:pPr>
        <w:pStyle w:val="teiab"/>
      </w:pPr>
      <w:r w:rsidRPr="005F5F59">
        <w:t>Zdihavam jasz greisnik kte-</w:t>
      </w:r>
      <w:r w:rsidRPr="005F5F59">
        <w:br/>
        <w:t>bi, ar za greih Kroto szran meje,</w:t>
      </w:r>
      <w:r w:rsidRPr="005F5F59">
        <w:br/>
        <w:t>zmiloscse odpüszti mije.</w:t>
      </w:r>
    </w:p>
    <w:p w:rsidR="006F32E4" w:rsidRPr="005F5F59" w:rsidRDefault="006F32E4" w:rsidP="007C398F">
      <w:pPr>
        <w:pStyle w:val="teiab"/>
      </w:pPr>
      <w:r w:rsidRPr="005F5F59">
        <w:t>Ti</w:t>
      </w:r>
      <w:r w:rsidR="004B2B00">
        <w:t xml:space="preserve"> </w:t>
      </w:r>
      <w:r w:rsidRPr="005F5F59">
        <w:t xml:space="preserve">szi od püszto </w:t>
      </w:r>
      <w:r w:rsidRPr="004B2B00">
        <w:rPr>
          <w:rStyle w:val="teipersName"/>
        </w:rPr>
        <w:t>Marii</w:t>
      </w:r>
      <w:r w:rsidRPr="005F5F59">
        <w:t xml:space="preserve"> Lotra szi</w:t>
      </w:r>
      <w:r w:rsidRPr="005F5F59">
        <w:br/>
        <w:t>szlisao na Krisi, vüpanye szi pa</w:t>
      </w:r>
      <w:r w:rsidRPr="005F5F59">
        <w:br/>
        <w:t>dao meni.</w:t>
      </w:r>
    </w:p>
    <w:p w:rsidR="006F32E4" w:rsidRPr="005F5F59" w:rsidRDefault="006F32E4" w:rsidP="007C398F">
      <w:pPr>
        <w:pStyle w:val="teiab"/>
      </w:pPr>
      <w:r w:rsidRPr="005F5F59">
        <w:t>Moje prosnye neiszo vreidne, a</w:t>
      </w:r>
      <w:r w:rsidRPr="005F5F59">
        <w:br/>
        <w:t>bi ti vcsini zmiloscse, da negorim</w:t>
      </w:r>
      <w:r w:rsidRPr="005F5F59">
        <w:br/>
        <w:t>veki veke.</w:t>
      </w:r>
    </w:p>
    <w:p w:rsidR="006F32E4" w:rsidRPr="005F5F59" w:rsidRDefault="006F32E4" w:rsidP="00FB672D">
      <w:pPr>
        <w:rPr>
          <w:szCs w:val="26"/>
        </w:rPr>
      </w:pPr>
      <w:r w:rsidRPr="005F5F59">
        <w:rPr>
          <w:szCs w:val="26"/>
        </w:rPr>
        <w:t>Vkiveki</w:t>
      </w:r>
      <w:r w:rsidRPr="005F5F59">
        <w:rPr>
          <w:szCs w:val="26"/>
        </w:rPr>
        <w:br/>
        <w:t>dm</w:t>
      </w:r>
    </w:p>
    <w:p w:rsidR="006F32E4" w:rsidRPr="005F5F59" w:rsidRDefault="006F32E4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6F32E4" w:rsidRPr="005F5F59" w:rsidRDefault="006F32E4" w:rsidP="00FB672D">
      <w:pPr>
        <w:rPr>
          <w:szCs w:val="26"/>
        </w:rPr>
      </w:pPr>
      <w:r w:rsidRPr="005F5F59">
        <w:rPr>
          <w:szCs w:val="26"/>
        </w:rPr>
        <w:lastRenderedPageBreak/>
        <w:t>/64/</w:t>
      </w:r>
    </w:p>
    <w:p w:rsidR="006F32E4" w:rsidRPr="005F5F59" w:rsidRDefault="006F32E4" w:rsidP="001527CB">
      <w:pPr>
        <w:pStyle w:val="teifwPageNum"/>
      </w:pPr>
      <w:r w:rsidRPr="005F5F59">
        <w:t>60.</w:t>
      </w:r>
    </w:p>
    <w:p w:rsidR="006F32E4" w:rsidRPr="005F5F59" w:rsidRDefault="006F32E4" w:rsidP="007C398F">
      <w:pPr>
        <w:pStyle w:val="teiab"/>
      </w:pPr>
      <w:r w:rsidRPr="005F5F59">
        <w:t>Dai mi meszto med Ovczami, od</w:t>
      </w:r>
      <w:r w:rsidRPr="005F5F59">
        <w:br/>
        <w:t>Bakov me ti odloucsi, nai sztojim sztve</w:t>
      </w:r>
      <w:r w:rsidRPr="005F5F59">
        <w:br/>
        <w:t>deiszne sztrani.</w:t>
      </w:r>
    </w:p>
    <w:p w:rsidR="006F32E4" w:rsidRPr="005F5F59" w:rsidRDefault="006F32E4" w:rsidP="007C398F">
      <w:pPr>
        <w:pStyle w:val="teiab"/>
      </w:pPr>
      <w:r w:rsidRPr="005F5F59">
        <w:t>Gda oszoudis te nevörne, na Ogyen</w:t>
      </w:r>
      <w:r w:rsidRPr="005F5F59">
        <w:br/>
        <w:t>vekvecsne moke, sztebom v Nebo</w:t>
      </w:r>
      <w:r w:rsidRPr="005F5F59">
        <w:br/>
        <w:t>pozovime.</w:t>
      </w:r>
    </w:p>
    <w:p w:rsidR="006F32E4" w:rsidRPr="005F5F59" w:rsidRDefault="006F32E4" w:rsidP="007C398F">
      <w:pPr>
        <w:pStyle w:val="teiab"/>
      </w:pPr>
      <w:r w:rsidRPr="005F5F59">
        <w:t>Da bom vu tvojem blaisensztvi,</w:t>
      </w:r>
      <w:r w:rsidRPr="005F5F59">
        <w:br/>
        <w:t>siveo szvetimi Angyelmi, szlüse-</w:t>
      </w:r>
      <w:r w:rsidRPr="005F5F59">
        <w:br/>
        <w:t>csi vekveke tebi.</w:t>
      </w:r>
    </w:p>
    <w:p w:rsidR="001527CB" w:rsidRDefault="006F32E4" w:rsidP="007C398F">
      <w:pPr>
        <w:pStyle w:val="teiab"/>
      </w:pPr>
      <w:r w:rsidRPr="005F5F59">
        <w:t>Proszim te zato ponizno, pazi</w:t>
      </w:r>
      <w:r w:rsidRPr="005F5F59">
        <w:br/>
        <w:t>na mo szkradnyo vöro, i daj pocsi-</w:t>
      </w:r>
      <w:r w:rsidRPr="005F5F59">
        <w:br/>
        <w:t xml:space="preserve">vanye vecsno. </w:t>
      </w:r>
    </w:p>
    <w:p w:rsidR="006F32E4" w:rsidRPr="005F5F59" w:rsidRDefault="006F32E4" w:rsidP="001527CB">
      <w:pPr>
        <w:pStyle w:val="teiclosure"/>
      </w:pPr>
      <w:r w:rsidRPr="005F5F59">
        <w:t>Amen.</w:t>
      </w:r>
    </w:p>
    <w:p w:rsidR="006F32E4" w:rsidRPr="005F5F59" w:rsidRDefault="006F32E4" w:rsidP="00692831">
      <w:pPr>
        <w:pStyle w:val="Naslov2"/>
      </w:pPr>
      <w:r w:rsidRPr="005F5F59">
        <w:t>Dvaiszeta!</w:t>
      </w:r>
    </w:p>
    <w:p w:rsidR="006F32E4" w:rsidRPr="005F5F59" w:rsidRDefault="006F32E4" w:rsidP="007C398F">
      <w:pPr>
        <w:pStyle w:val="teiab"/>
      </w:pPr>
      <w:r w:rsidRPr="005F5F59">
        <w:t>Placsna peszen Bratya</w:t>
      </w:r>
      <w:r w:rsidRPr="005F5F59">
        <w:br/>
        <w:t>poimo, dobroga Boga mi postüimo /bis/</w:t>
      </w:r>
    </w:p>
    <w:p w:rsidR="006F32E4" w:rsidRPr="005F5F59" w:rsidRDefault="006F32E4" w:rsidP="007C398F">
      <w:pPr>
        <w:pStyle w:val="teiab"/>
      </w:pPr>
      <w:r w:rsidRPr="005F5F59">
        <w:t>Na szmrt britko pomiszlimo,</w:t>
      </w:r>
      <w:r w:rsidRPr="005F5F59">
        <w:br/>
        <w:t>te sze zgreihov povrnemo.</w:t>
      </w:r>
    </w:p>
    <w:p w:rsidR="006F32E4" w:rsidRPr="005F5F59" w:rsidRDefault="006F32E4" w:rsidP="007C398F">
      <w:pPr>
        <w:pStyle w:val="teiab"/>
      </w:pPr>
      <w:r w:rsidRPr="005F5F59">
        <w:t xml:space="preserve">Poglednimo </w:t>
      </w:r>
      <w:r w:rsidR="00B51FE2" w:rsidRPr="005F5F59">
        <w:t>na tou Teilo, Ka je</w:t>
      </w:r>
      <w:r w:rsidR="00B51FE2" w:rsidRPr="005F5F59">
        <w:br/>
        <w:t>vcseraj sivo bilou.</w:t>
      </w:r>
    </w:p>
    <w:p w:rsidR="00B51FE2" w:rsidRPr="005F5F59" w:rsidRDefault="00B51FE2" w:rsidP="007C398F">
      <w:pPr>
        <w:pStyle w:val="teiab"/>
      </w:pPr>
      <w:r w:rsidRPr="005F5F59">
        <w:t>Zdai je pa szmrt zadüsila,</w:t>
      </w:r>
      <w:r w:rsidRPr="005F5F59">
        <w:br/>
        <w:t>vsza lepoto odbeisala.</w:t>
      </w:r>
    </w:p>
    <w:p w:rsidR="00B51FE2" w:rsidRPr="005F5F59" w:rsidRDefault="00B51FE2" w:rsidP="007C398F">
      <w:pPr>
        <w:pStyle w:val="teiab"/>
      </w:pPr>
      <w:r w:rsidRPr="005F5F59">
        <w:br w:type="page"/>
      </w:r>
    </w:p>
    <w:p w:rsidR="00B51FE2" w:rsidRPr="005F5F59" w:rsidRDefault="00B51FE2" w:rsidP="00FB672D">
      <w:pPr>
        <w:rPr>
          <w:szCs w:val="26"/>
        </w:rPr>
      </w:pPr>
      <w:r w:rsidRPr="005F5F59">
        <w:rPr>
          <w:szCs w:val="26"/>
        </w:rPr>
        <w:lastRenderedPageBreak/>
        <w:t>/65/</w:t>
      </w:r>
    </w:p>
    <w:p w:rsidR="00B51FE2" w:rsidRPr="005F5F59" w:rsidRDefault="00B51FE2" w:rsidP="001527CB">
      <w:pPr>
        <w:pStyle w:val="teifwPageNum"/>
      </w:pPr>
      <w:r w:rsidRPr="005F5F59">
        <w:t>61.</w:t>
      </w:r>
    </w:p>
    <w:p w:rsidR="00B51FE2" w:rsidRPr="005F5F59" w:rsidRDefault="00B51FE2" w:rsidP="007C398F">
      <w:pPr>
        <w:pStyle w:val="teiab"/>
      </w:pPr>
      <w:r w:rsidRPr="005F5F59">
        <w:t>Gde je lepota, gde je Dika, gde ve-</w:t>
      </w:r>
      <w:r w:rsidRPr="005F5F59">
        <w:br/>
        <w:t>szel je toga szveita.</w:t>
      </w:r>
    </w:p>
    <w:p w:rsidR="00B51FE2" w:rsidRPr="005F5F59" w:rsidRDefault="00B51FE2" w:rsidP="007C398F">
      <w:pPr>
        <w:pStyle w:val="teiab"/>
      </w:pPr>
      <w:r w:rsidRPr="005F5F59">
        <w:t>Zdai pogleite na tou Teilo, kaje</w:t>
      </w:r>
      <w:r w:rsidRPr="005F5F59">
        <w:br/>
        <w:t>prvle sivo bilou.</w:t>
      </w:r>
    </w:p>
    <w:p w:rsidR="00B51FE2" w:rsidRPr="005F5F59" w:rsidRDefault="00B51FE2" w:rsidP="007C398F">
      <w:pPr>
        <w:pStyle w:val="teiab"/>
      </w:pPr>
      <w:r w:rsidRPr="005F5F59">
        <w:t>Ocsi nyega zakrivlene, i vsze si-</w:t>
      </w:r>
      <w:r w:rsidRPr="005F5F59">
        <w:br/>
        <w:t>le szo morjene.</w:t>
      </w:r>
    </w:p>
    <w:p w:rsidR="00B51FE2" w:rsidRPr="005F5F59" w:rsidRDefault="001527CB" w:rsidP="007C398F">
      <w:pPr>
        <w:pStyle w:val="teiab"/>
      </w:pPr>
      <w:r>
        <w:t>N</w:t>
      </w:r>
      <w:r w:rsidR="00B51FE2" w:rsidRPr="005F5F59">
        <w:t>i z-Ocsami vecs</w:t>
      </w:r>
      <w:r>
        <w:t xml:space="preserve"> </w:t>
      </w:r>
      <w:r w:rsidR="00B51FE2" w:rsidRPr="005F5F59">
        <w:t>nevidi, ni zvü-</w:t>
      </w:r>
      <w:r w:rsidR="00B51FE2" w:rsidRPr="005F5F59">
        <w:br/>
        <w:t>hami vecs necsüje.</w:t>
      </w:r>
    </w:p>
    <w:p w:rsidR="00B51FE2" w:rsidRPr="005F5F59" w:rsidRDefault="00B51FE2" w:rsidP="007C398F">
      <w:pPr>
        <w:pStyle w:val="teiab"/>
      </w:pPr>
      <w:r w:rsidRPr="005F5F59">
        <w:t>Gda z-Csloveka Düsa zide, nye-</w:t>
      </w:r>
      <w:r w:rsidRPr="005F5F59">
        <w:br/>
        <w:t>ga lepouta ta odide.</w:t>
      </w:r>
    </w:p>
    <w:p w:rsidR="00B51FE2" w:rsidRPr="005F5F59" w:rsidRDefault="00B51FE2" w:rsidP="007C398F">
      <w:pPr>
        <w:pStyle w:val="teiab"/>
      </w:pPr>
      <w:r w:rsidRPr="005F5F59">
        <w:t>Teilo osztane glüho szleipo, ka je</w:t>
      </w:r>
      <w:r w:rsidRPr="005F5F59">
        <w:br/>
        <w:t>prvle bilou leipo.</w:t>
      </w:r>
    </w:p>
    <w:p w:rsidR="00B51FE2" w:rsidRPr="005D39D5" w:rsidRDefault="00B51FE2" w:rsidP="005D39D5">
      <w:pPr>
        <w:pStyle w:val="teiab"/>
      </w:pPr>
      <w:r w:rsidRPr="005D39D5">
        <w:t>Szkoro hocses Bratecz mreiti,</w:t>
      </w:r>
      <w:r w:rsidRPr="005D39D5">
        <w:br/>
        <w:t>premiszli szi Kam scses pridti.</w:t>
      </w:r>
    </w:p>
    <w:p w:rsidR="00B51FE2" w:rsidRPr="005F5F59" w:rsidRDefault="00B51FE2" w:rsidP="007C398F">
      <w:pPr>
        <w:pStyle w:val="teiab"/>
      </w:pPr>
      <w:r w:rsidRPr="005F5F59">
        <w:t>Bratecz Bracza neodküpi, vnien</w:t>
      </w:r>
      <w:r w:rsidRPr="005F5F59">
        <w:br/>
        <w:t>drügoga ne odmeini.</w:t>
      </w:r>
    </w:p>
    <w:p w:rsidR="00B51FE2" w:rsidRPr="005F5F59" w:rsidRDefault="00B51FE2" w:rsidP="007C398F">
      <w:pPr>
        <w:pStyle w:val="teiab"/>
      </w:pPr>
      <w:r w:rsidRPr="005F5F59">
        <w:t>Ar szmrt ne</w:t>
      </w:r>
      <w:r w:rsidR="001527CB">
        <w:t>m</w:t>
      </w:r>
      <w:r w:rsidRPr="005F5F59">
        <w:t>a</w:t>
      </w:r>
      <w:r w:rsidR="001527CB">
        <w:t xml:space="preserve"> </w:t>
      </w:r>
      <w:r w:rsidRPr="005F5F59">
        <w:t>vtom milosz-</w:t>
      </w:r>
      <w:r w:rsidRPr="005F5F59">
        <w:br/>
        <w:t>ti, drage razloucsi vu saloszti.</w:t>
      </w:r>
    </w:p>
    <w:p w:rsidR="00B51FE2" w:rsidRPr="005F5F59" w:rsidRDefault="00B51FE2" w:rsidP="007C398F">
      <w:pPr>
        <w:pStyle w:val="teiab"/>
      </w:pPr>
      <w:r w:rsidRPr="005F5F59">
        <w:t>K-csemi lübimo szveczko</w:t>
      </w:r>
      <w:r w:rsidRPr="005F5F59">
        <w:br/>
        <w:t>blago, kaje hüdim lidem drago.</w:t>
      </w:r>
    </w:p>
    <w:p w:rsidR="00B51FE2" w:rsidRPr="005F5F59" w:rsidRDefault="00B51FE2" w:rsidP="007C398F">
      <w:pPr>
        <w:pStyle w:val="teiab"/>
      </w:pPr>
      <w:r w:rsidRPr="005F5F59">
        <w:t>Blago eti osztavimo, dobra dela</w:t>
      </w:r>
      <w:r w:rsidRPr="005F5F59">
        <w:br/>
        <w:t>znami poido.</w:t>
      </w:r>
    </w:p>
    <w:p w:rsidR="00B51FE2" w:rsidRPr="005D39D5" w:rsidRDefault="00B51FE2" w:rsidP="005D39D5">
      <w:pPr>
        <w:pStyle w:val="teiab"/>
      </w:pPr>
      <w:r w:rsidRPr="005D39D5">
        <w:t>Greihe sz Teilom szpokorimo</w:t>
      </w:r>
      <w:r w:rsidRPr="005D39D5">
        <w:br/>
        <w:t>szveczko Gizdoszt osztavimo.</w:t>
      </w:r>
    </w:p>
    <w:p w:rsidR="00B51FE2" w:rsidRPr="005F5F59" w:rsidRDefault="00B51FE2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B51FE2" w:rsidRPr="005F5F59" w:rsidRDefault="00B51FE2" w:rsidP="00FB672D">
      <w:pPr>
        <w:rPr>
          <w:szCs w:val="26"/>
        </w:rPr>
      </w:pPr>
      <w:r w:rsidRPr="005F5F59">
        <w:rPr>
          <w:szCs w:val="26"/>
        </w:rPr>
        <w:lastRenderedPageBreak/>
        <w:t>/66/</w:t>
      </w:r>
    </w:p>
    <w:p w:rsidR="00B51FE2" w:rsidRPr="005F5F59" w:rsidRDefault="00B51FE2" w:rsidP="001527CB">
      <w:pPr>
        <w:pStyle w:val="teifwPageNum"/>
      </w:pPr>
      <w:r w:rsidRPr="005F5F59">
        <w:t>62.</w:t>
      </w:r>
    </w:p>
    <w:p w:rsidR="00B51FE2" w:rsidRPr="005F5F59" w:rsidRDefault="00B51FE2" w:rsidP="00361081">
      <w:pPr>
        <w:pStyle w:val="teiab"/>
      </w:pPr>
      <w:r w:rsidRPr="005F5F59">
        <w:t>Vugrob nam je hitro poiti, vsza</w:t>
      </w:r>
      <w:r w:rsidRPr="005F5F59">
        <w:br/>
        <w:t>imenya osztaviti.</w:t>
      </w:r>
    </w:p>
    <w:p w:rsidR="00B51FE2" w:rsidRPr="005D39D5" w:rsidRDefault="00B51FE2" w:rsidP="005D39D5">
      <w:pPr>
        <w:pStyle w:val="teiab"/>
      </w:pPr>
      <w:r w:rsidRPr="005D39D5">
        <w:t>Zmiszli szi Bratecz sztojecsi,</w:t>
      </w:r>
      <w:r w:rsidRPr="005D39D5">
        <w:br/>
        <w:t>i pogled ni vgrob szmrdecsi.</w:t>
      </w:r>
    </w:p>
    <w:p w:rsidR="00B51FE2" w:rsidRPr="005F5F59" w:rsidRDefault="00B51FE2" w:rsidP="00361081">
      <w:pPr>
        <w:pStyle w:val="teiab"/>
      </w:pPr>
      <w:r w:rsidRPr="005F5F59">
        <w:t>Kam scse priti naſse Teilo, i</w:t>
      </w:r>
      <w:r w:rsidRPr="005F5F59">
        <w:br/>
        <w:t>tam veke zegniliti.</w:t>
      </w:r>
    </w:p>
    <w:p w:rsidR="00B51FE2" w:rsidRPr="005F5F59" w:rsidRDefault="00B51FE2" w:rsidP="00361081">
      <w:pPr>
        <w:pStyle w:val="teiab"/>
      </w:pPr>
      <w:r w:rsidRPr="005F5F59">
        <w:t>Tou j</w:t>
      </w:r>
      <w:r w:rsidR="001527CB">
        <w:t>e naſse vecsno sztanye, tou je</w:t>
      </w:r>
      <w:r w:rsidR="001527CB">
        <w:br/>
        <w:t>n</w:t>
      </w:r>
      <w:r w:rsidRPr="005F5F59">
        <w:t>avse vsze Imenye.</w:t>
      </w:r>
    </w:p>
    <w:p w:rsidR="00B51FE2" w:rsidRPr="005F5F59" w:rsidRDefault="00B51FE2" w:rsidP="00361081">
      <w:pPr>
        <w:pStyle w:val="teiab"/>
      </w:pPr>
      <w:r w:rsidRPr="005F5F59">
        <w:t>Tou szo Palacse zidane, tou szo</w:t>
      </w:r>
      <w:r w:rsidRPr="005F5F59">
        <w:br/>
        <w:t>posztele piszane.</w:t>
      </w:r>
    </w:p>
    <w:p w:rsidR="00B51FE2" w:rsidRPr="005F5F59" w:rsidRDefault="00B51FE2" w:rsidP="00361081">
      <w:pPr>
        <w:pStyle w:val="teiab"/>
      </w:pPr>
      <w:r w:rsidRPr="005F5F59">
        <w:t>Vstere scsemo placsocs poiti, tus-</w:t>
      </w:r>
      <w:r w:rsidRPr="005F5F59">
        <w:br/>
        <w:t>no vszigdar prebivati.</w:t>
      </w:r>
    </w:p>
    <w:p w:rsidR="00B51FE2" w:rsidRPr="005F5F59" w:rsidRDefault="001527CB" w:rsidP="00361081">
      <w:pPr>
        <w:pStyle w:val="teiab"/>
      </w:pPr>
      <w:r>
        <w:t>Tü sze zm</w:t>
      </w:r>
      <w:r w:rsidR="00B51FE2" w:rsidRPr="005F5F59">
        <w:t>iszli Bratecz dragi, i</w:t>
      </w:r>
      <w:r w:rsidR="00B51FE2" w:rsidRPr="005F5F59">
        <w:br/>
        <w:t>pogledni na tou Teilo.</w:t>
      </w:r>
    </w:p>
    <w:p w:rsidR="00B51FE2" w:rsidRPr="005F5F59" w:rsidRDefault="00B51FE2" w:rsidP="00361081">
      <w:pPr>
        <w:pStyle w:val="teiab"/>
      </w:pPr>
      <w:r w:rsidRPr="005F5F59">
        <w:t>Vsza hüdoubo szebe vrzi, ar szam</w:t>
      </w:r>
      <w:r w:rsidRPr="005F5F59">
        <w:br/>
      </w:r>
      <w:r w:rsidRPr="001527CB">
        <w:rPr>
          <w:rStyle w:val="teipersName"/>
        </w:rPr>
        <w:t>Jezus</w:t>
      </w:r>
      <w:r w:rsidRPr="005F5F59">
        <w:t xml:space="preserve"> </w:t>
      </w:r>
      <w:r w:rsidR="001527CB">
        <w:t>nanyou mrzi.</w:t>
      </w:r>
    </w:p>
    <w:p w:rsidR="00B51FE2" w:rsidRPr="005F5F59" w:rsidRDefault="001527CB" w:rsidP="00361081">
      <w:pPr>
        <w:pStyle w:val="teiab"/>
      </w:pPr>
      <w:r>
        <w:t xml:space="preserve">Te </w:t>
      </w:r>
      <w:r w:rsidR="00B51FE2" w:rsidRPr="005F5F59">
        <w:t>sze szpravi vleipo bremen, vu</w:t>
      </w:r>
      <w:r w:rsidR="00B51FE2" w:rsidRPr="005F5F59">
        <w:br/>
        <w:t>sterom te Vrag nevzeme.</w:t>
      </w:r>
    </w:p>
    <w:p w:rsidR="00B51FE2" w:rsidRPr="005F5F59" w:rsidRDefault="00B51FE2" w:rsidP="005D39D5">
      <w:pPr>
        <w:pStyle w:val="teiab"/>
      </w:pPr>
      <w:r w:rsidRPr="005F5F59">
        <w:t>Mrtvecz sze</w:t>
      </w:r>
      <w:r w:rsidR="001527CB">
        <w:t xml:space="preserve"> nam mi</w:t>
      </w:r>
      <w:r w:rsidR="001527CB" w:rsidRPr="001527CB">
        <w:rPr>
          <w:rStyle w:val="teidel"/>
        </w:rPr>
        <w:t>l</w:t>
      </w:r>
      <w:r w:rsidR="001527CB">
        <w:t>lo</w:t>
      </w:r>
      <w:r w:rsidRPr="005F5F59">
        <w:t>tousi</w:t>
      </w:r>
      <w:r w:rsidRPr="005F5F59">
        <w:br/>
        <w:t>poszlüsaite sene mousi.</w:t>
      </w:r>
    </w:p>
    <w:p w:rsidR="00B51FE2" w:rsidRPr="005F5F59" w:rsidRDefault="001527CB" w:rsidP="00361081">
      <w:pPr>
        <w:pStyle w:val="teiab"/>
      </w:pPr>
      <w:r>
        <w:t>Pomozteme szp</w:t>
      </w:r>
      <w:r w:rsidR="00B51FE2" w:rsidRPr="005F5F59">
        <w:t>revoditi, Boug</w:t>
      </w:r>
      <w:r w:rsidR="00B51FE2" w:rsidRPr="005F5F59">
        <w:br/>
        <w:t>nam hocse vsze placsati.</w:t>
      </w:r>
    </w:p>
    <w:p w:rsidR="00B51FE2" w:rsidRPr="005F5F59" w:rsidRDefault="00B51FE2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B51FE2" w:rsidRPr="005F5F59" w:rsidRDefault="00B51FE2" w:rsidP="00FB672D">
      <w:pPr>
        <w:rPr>
          <w:szCs w:val="26"/>
        </w:rPr>
      </w:pPr>
      <w:r w:rsidRPr="005F5F59">
        <w:rPr>
          <w:szCs w:val="26"/>
        </w:rPr>
        <w:lastRenderedPageBreak/>
        <w:t>/67/</w:t>
      </w:r>
    </w:p>
    <w:p w:rsidR="00B51FE2" w:rsidRPr="005F5F59" w:rsidRDefault="00B51FE2" w:rsidP="001527CB">
      <w:pPr>
        <w:pStyle w:val="teifwPageNum"/>
      </w:pPr>
      <w:r w:rsidRPr="005F5F59">
        <w:t>63.</w:t>
      </w:r>
    </w:p>
    <w:p w:rsidR="00B51FE2" w:rsidRPr="005F5F59" w:rsidRDefault="00B51FE2" w:rsidP="00361081">
      <w:pPr>
        <w:pStyle w:val="teiab"/>
      </w:pPr>
      <w:r w:rsidRPr="005F5F59">
        <w:t>Poglednite mojo mla</w:t>
      </w:r>
      <w:r w:rsidR="001527CB">
        <w:t>doſzt, i zmisz-</w:t>
      </w:r>
      <w:r w:rsidR="001527CB">
        <w:br/>
        <w:t xml:space="preserve">li szite, kako </w:t>
      </w:r>
      <w:r w:rsidRPr="005F5F59">
        <w:t>sztojim.</w:t>
      </w:r>
    </w:p>
    <w:p w:rsidR="00B51FE2" w:rsidRPr="005F5F59" w:rsidRDefault="00B51FE2" w:rsidP="00361081">
      <w:pPr>
        <w:pStyle w:val="teiab"/>
      </w:pPr>
      <w:r w:rsidRPr="005F5F59">
        <w:t xml:space="preserve">Potemnola </w:t>
      </w:r>
      <w:r w:rsidR="001527CB">
        <w:t>je ma lepouta, posz-</w:t>
      </w:r>
      <w:r w:rsidR="001527CB">
        <w:br/>
        <w:t>lüsaite dr</w:t>
      </w:r>
      <w:r w:rsidRPr="005F5F59">
        <w:t>a</w:t>
      </w:r>
      <w:r w:rsidR="001527CB">
        <w:t>g</w:t>
      </w:r>
      <w:r w:rsidRPr="005F5F59">
        <w:t>a Bratya.</w:t>
      </w:r>
    </w:p>
    <w:p w:rsidR="00B51FE2" w:rsidRPr="005F5F59" w:rsidRDefault="00B51FE2" w:rsidP="00361081">
      <w:pPr>
        <w:pStyle w:val="teiab"/>
      </w:pPr>
      <w:r w:rsidRPr="005F5F59">
        <w:t>Ocsi moje potemnole, i vsza licza</w:t>
      </w:r>
      <w:r w:rsidRPr="005F5F59">
        <w:br/>
        <w:t>obleidila,</w:t>
      </w:r>
    </w:p>
    <w:p w:rsidR="00B51FE2" w:rsidRPr="005D39D5" w:rsidRDefault="00B51FE2" w:rsidP="005D39D5">
      <w:pPr>
        <w:pStyle w:val="teiab"/>
      </w:pPr>
      <w:r w:rsidRPr="005D39D5">
        <w:t>Vcseray bio szam kako</w:t>
      </w:r>
      <w:r w:rsidR="001527CB" w:rsidRPr="005D39D5">
        <w:t xml:space="preserve"> Rousa,</w:t>
      </w:r>
      <w:r w:rsidR="001527CB" w:rsidRPr="005D39D5">
        <w:br/>
        <w:t>a vezdai szam mrtva Kou</w:t>
      </w:r>
      <w:r w:rsidRPr="005D39D5">
        <w:t>sa.</w:t>
      </w:r>
    </w:p>
    <w:p w:rsidR="00B51FE2" w:rsidRPr="005D39D5" w:rsidRDefault="00B51FE2" w:rsidP="005D39D5">
      <w:pPr>
        <w:pStyle w:val="teiab"/>
      </w:pPr>
      <w:r w:rsidRPr="005D39D5">
        <w:t>Pr</w:t>
      </w:r>
      <w:r w:rsidR="003A2431" w:rsidRPr="005D39D5">
        <w:t>vle bio szam zdrav i veszel</w:t>
      </w:r>
      <w:r w:rsidR="003A2431" w:rsidRPr="005D39D5">
        <w:br/>
        <w:t>a vezdai szam tusen dreszel.</w:t>
      </w:r>
    </w:p>
    <w:p w:rsidR="003A2431" w:rsidRPr="005F5F59" w:rsidRDefault="003A2431" w:rsidP="00361081">
      <w:pPr>
        <w:pStyle w:val="teiab"/>
      </w:pPr>
      <w:r w:rsidRPr="005F5F59">
        <w:t>I zemla je moja mati, od szebe</w:t>
      </w:r>
      <w:r w:rsidRPr="005F5F59">
        <w:br/>
        <w:t>me neodloucsi.</w:t>
      </w:r>
    </w:p>
    <w:p w:rsidR="003A2431" w:rsidRPr="005F5F59" w:rsidRDefault="003A2431" w:rsidP="00361081">
      <w:pPr>
        <w:pStyle w:val="teiab"/>
      </w:pPr>
      <w:r w:rsidRPr="005F5F59">
        <w:t>Mene szsete osztaviti, a vi scsete</w:t>
      </w:r>
      <w:r w:rsidRPr="005F5F59">
        <w:br/>
        <w:t>domou idti. /:poiti:/</w:t>
      </w:r>
    </w:p>
    <w:p w:rsidR="003A2431" w:rsidRPr="005F5F59" w:rsidRDefault="003A2431" w:rsidP="00361081">
      <w:pPr>
        <w:pStyle w:val="teiab"/>
      </w:pPr>
      <w:r w:rsidRPr="005F5F59">
        <w:t>Nescseteme vecs viditi, nivecs</w:t>
      </w:r>
      <w:r w:rsidRPr="005F5F59">
        <w:br/>
        <w:t>zmenom govoriti.</w:t>
      </w:r>
    </w:p>
    <w:p w:rsidR="003A2431" w:rsidRPr="005D39D5" w:rsidRDefault="003A2431" w:rsidP="005D39D5">
      <w:pPr>
        <w:pStyle w:val="teiab"/>
      </w:pPr>
      <w:r w:rsidRPr="005D39D5">
        <w:t>Mrtve jasz scsem Kszebi zvati,</w:t>
      </w:r>
      <w:r w:rsidRPr="005D39D5">
        <w:br/>
        <w:t>snyimi jasz scsem prebivati.</w:t>
      </w:r>
    </w:p>
    <w:p w:rsidR="003A2431" w:rsidRPr="005D39D5" w:rsidRDefault="003A2431" w:rsidP="005D39D5">
      <w:pPr>
        <w:pStyle w:val="teiab"/>
      </w:pPr>
      <w:r w:rsidRPr="005D39D5">
        <w:t>Tam jasz hocsem prebivati</w:t>
      </w:r>
      <w:r w:rsidRPr="005D39D5">
        <w:br/>
        <w:t>i K pitanyi gori sztati.</w:t>
      </w:r>
    </w:p>
    <w:p w:rsidR="003A2431" w:rsidRPr="005D39D5" w:rsidRDefault="003A2431" w:rsidP="005D39D5">
      <w:pPr>
        <w:pStyle w:val="teiab"/>
      </w:pPr>
      <w:r w:rsidRPr="005D39D5">
        <w:t>Boug me szudi pomiloszti,</w:t>
      </w:r>
      <w:r w:rsidRPr="005D39D5">
        <w:br/>
        <w:t>ka szam vreiso od mladoszti.</w:t>
      </w:r>
    </w:p>
    <w:p w:rsidR="003A2431" w:rsidRPr="005F5F59" w:rsidRDefault="003A2431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3A2431" w:rsidRPr="005F5F59" w:rsidRDefault="003A2431" w:rsidP="00FB672D">
      <w:pPr>
        <w:rPr>
          <w:szCs w:val="26"/>
        </w:rPr>
      </w:pPr>
      <w:r w:rsidRPr="005F5F59">
        <w:rPr>
          <w:szCs w:val="26"/>
        </w:rPr>
        <w:lastRenderedPageBreak/>
        <w:t>/68/</w:t>
      </w:r>
    </w:p>
    <w:p w:rsidR="003A2431" w:rsidRPr="005F5F59" w:rsidRDefault="003A2431" w:rsidP="001527CB">
      <w:pPr>
        <w:pStyle w:val="teifwPageNum"/>
      </w:pPr>
      <w:r w:rsidRPr="005F5F59">
        <w:t>64.</w:t>
      </w:r>
    </w:p>
    <w:p w:rsidR="003A2431" w:rsidRPr="005F5F59" w:rsidRDefault="003A2431" w:rsidP="00361081">
      <w:pPr>
        <w:pStyle w:val="teiab"/>
      </w:pPr>
      <w:r w:rsidRPr="005F5F59">
        <w:t>Vi m</w:t>
      </w:r>
      <w:r w:rsidR="001527CB">
        <w:t>orete vszi pomreiti, i hocsete</w:t>
      </w:r>
      <w:r w:rsidR="001527CB">
        <w:br/>
        <w:t>k</w:t>
      </w:r>
      <w:r w:rsidRPr="005F5F59">
        <w:t xml:space="preserve"> meni priti.</w:t>
      </w:r>
    </w:p>
    <w:p w:rsidR="003A2431" w:rsidRPr="005F5F59" w:rsidRDefault="003A2431" w:rsidP="00361081">
      <w:pPr>
        <w:pStyle w:val="teiab"/>
      </w:pPr>
      <w:r w:rsidRPr="005F5F59">
        <w:t>Nevü</w:t>
      </w:r>
      <w:r w:rsidR="001527CB">
        <w:t>pai sze niscse vblago, ni vu</w:t>
      </w:r>
      <w:r w:rsidR="001527CB">
        <w:br/>
        <w:t>Jak</w:t>
      </w:r>
      <w:r w:rsidRPr="005F5F59">
        <w:t>oſzt, ni vu Mladoſzt.</w:t>
      </w:r>
    </w:p>
    <w:p w:rsidR="003A2431" w:rsidRPr="005F5F59" w:rsidRDefault="003A2431" w:rsidP="00361081">
      <w:pPr>
        <w:pStyle w:val="teiab"/>
      </w:pPr>
      <w:r w:rsidRPr="005F5F59">
        <w:t>Nei szeje rodio, nit sze nescse, ki</w:t>
      </w:r>
      <w:r w:rsidRPr="005F5F59">
        <w:br/>
        <w:t>toj szmrti vuiti hocse.</w:t>
      </w:r>
    </w:p>
    <w:p w:rsidR="003A2431" w:rsidRPr="005F5F59" w:rsidRDefault="003A2431" w:rsidP="00361081">
      <w:pPr>
        <w:pStyle w:val="teiab"/>
      </w:pPr>
      <w:r w:rsidRPr="005F5F59">
        <w:t>Szila szmrtna vsza dobiva, ar ni-</w:t>
      </w:r>
      <w:r w:rsidRPr="005F5F59">
        <w:br/>
        <w:t>koga nemilüje.</w:t>
      </w:r>
    </w:p>
    <w:p w:rsidR="003A2431" w:rsidRPr="005F5F59" w:rsidRDefault="003A2431" w:rsidP="00361081">
      <w:pPr>
        <w:pStyle w:val="teiab"/>
      </w:pPr>
      <w:r w:rsidRPr="005F5F59">
        <w:t>Gde szo sene gde szo mousi, na</w:t>
      </w:r>
      <w:r w:rsidRPr="005F5F59">
        <w:br/>
        <w:t>to szmrt sze vszaki tousi.</w:t>
      </w:r>
    </w:p>
    <w:p w:rsidR="003A2431" w:rsidRPr="005F5F59" w:rsidRDefault="003A2431" w:rsidP="00361081">
      <w:pPr>
        <w:pStyle w:val="teiab"/>
      </w:pPr>
      <w:r w:rsidRPr="005F5F59">
        <w:t>Velke male ona jemle, nikomi</w:t>
      </w:r>
      <w:r w:rsidRPr="005F5F59">
        <w:br/>
        <w:t>sze neszmilüje.</w:t>
      </w:r>
    </w:p>
    <w:p w:rsidR="003A2431" w:rsidRPr="005F5F59" w:rsidRDefault="003A2431" w:rsidP="00361081">
      <w:pPr>
        <w:pStyle w:val="teiab"/>
      </w:pPr>
      <w:r w:rsidRPr="005F5F59">
        <w:t>Tou</w:t>
      </w:r>
      <w:r w:rsidR="001527CB">
        <w:t xml:space="preserve"> </w:t>
      </w:r>
      <w:r w:rsidRPr="005F5F59">
        <w:t>vam boidi pred Ocsami, ka</w:t>
      </w:r>
      <w:r w:rsidRPr="005F5F59">
        <w:br/>
        <w:t>vasz szmrtna szila dobi.</w:t>
      </w:r>
    </w:p>
    <w:p w:rsidR="003A2431" w:rsidRPr="005D39D5" w:rsidRDefault="003A2431" w:rsidP="005D39D5">
      <w:pPr>
        <w:pStyle w:val="teiab"/>
      </w:pPr>
      <w:r w:rsidRPr="005D39D5">
        <w:t>Vszi szi zmene pre</w:t>
      </w:r>
      <w:r w:rsidR="001527CB" w:rsidRPr="005D39D5">
        <w:t>miszlite,</w:t>
      </w:r>
      <w:r w:rsidR="001527CB" w:rsidRPr="005D39D5">
        <w:br/>
        <w:t>te sze zgreihov povrne</w:t>
      </w:r>
      <w:r w:rsidRPr="005D39D5">
        <w:t>te.</w:t>
      </w:r>
    </w:p>
    <w:p w:rsidR="003A2431" w:rsidRPr="005F5F59" w:rsidRDefault="003A2431" w:rsidP="00361081">
      <w:pPr>
        <w:pStyle w:val="teiab"/>
      </w:pPr>
      <w:r w:rsidRPr="005F5F59">
        <w:t>Boug</w:t>
      </w:r>
      <w:r w:rsidR="001527CB">
        <w:t xml:space="preserve"> </w:t>
      </w:r>
      <w:r w:rsidRPr="005F5F59">
        <w:t>vam placsai vaſse trüde, po-</w:t>
      </w:r>
      <w:r w:rsidRPr="005F5F59">
        <w:br/>
        <w:t>miloszti vszei vasz szoudi.</w:t>
      </w:r>
    </w:p>
    <w:p w:rsidR="003A2431" w:rsidRPr="005D39D5" w:rsidRDefault="003A2431" w:rsidP="005D39D5">
      <w:pPr>
        <w:pStyle w:val="teiab"/>
      </w:pPr>
      <w:r w:rsidRPr="005D39D5">
        <w:t>On vam boidi vaſsa placsa,</w:t>
      </w:r>
      <w:r w:rsidRPr="005D39D5">
        <w:br/>
        <w:t>ki to dobro zdobrim placsa.</w:t>
      </w:r>
    </w:p>
    <w:p w:rsidR="003A2431" w:rsidRPr="005F5F59" w:rsidRDefault="003A2431" w:rsidP="00361081">
      <w:pPr>
        <w:pStyle w:val="teiab"/>
      </w:pPr>
      <w:r w:rsidRPr="005F5F59">
        <w:t>Boug vasz primi k szebi, na</w:t>
      </w:r>
      <w:r w:rsidR="001527CB">
        <w:t xml:space="preserve"> </w:t>
      </w:r>
      <w:r w:rsidRPr="005F5F59">
        <w:t>ne-</w:t>
      </w:r>
      <w:r w:rsidRPr="005F5F59">
        <w:br/>
        <w:t>beszke szvetle dvori.</w:t>
      </w:r>
    </w:p>
    <w:p w:rsidR="003A2431" w:rsidRPr="005F5F59" w:rsidRDefault="003A2431" w:rsidP="001527CB">
      <w:pPr>
        <w:pStyle w:val="teiclosure"/>
      </w:pPr>
      <w:r w:rsidRPr="005F5F59">
        <w:t>Amen.</w:t>
      </w:r>
    </w:p>
    <w:p w:rsidR="003A2431" w:rsidRPr="005F5F59" w:rsidRDefault="003A2431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3A2431" w:rsidRPr="005F5F59" w:rsidRDefault="00BF4DBC" w:rsidP="00FB672D">
      <w:pPr>
        <w:rPr>
          <w:szCs w:val="26"/>
        </w:rPr>
      </w:pPr>
      <w:r w:rsidRPr="005F5F59">
        <w:rPr>
          <w:szCs w:val="26"/>
        </w:rPr>
        <w:lastRenderedPageBreak/>
        <w:t>/69/</w:t>
      </w:r>
    </w:p>
    <w:p w:rsidR="00BF4DBC" w:rsidRPr="005F5F59" w:rsidRDefault="00BF4DBC" w:rsidP="001527CB">
      <w:pPr>
        <w:pStyle w:val="teifwPageNum"/>
      </w:pPr>
      <w:r w:rsidRPr="005F5F59">
        <w:t>65.</w:t>
      </w:r>
    </w:p>
    <w:p w:rsidR="00BF4DBC" w:rsidRPr="005F5F59" w:rsidRDefault="00BF4DBC" w:rsidP="00361081">
      <w:pPr>
        <w:pStyle w:val="Naslov2"/>
      </w:pPr>
      <w:r w:rsidRPr="005F5F59">
        <w:t>Edendvaiszeta!</w:t>
      </w:r>
    </w:p>
    <w:p w:rsidR="00BF4DBC" w:rsidRPr="005F5F59" w:rsidRDefault="00BF4DBC" w:rsidP="00361081">
      <w:pPr>
        <w:pStyle w:val="Naslov2"/>
      </w:pPr>
      <w:r w:rsidRPr="005F5F59">
        <w:t>Oh Csemerne sumrti</w:t>
      </w:r>
      <w:r w:rsidR="001527CB">
        <w:t xml:space="preserve"> et!</w:t>
      </w:r>
    </w:p>
    <w:p w:rsidR="00BF4DBC" w:rsidRPr="005F5F59" w:rsidRDefault="00BF4DBC" w:rsidP="00361081">
      <w:pPr>
        <w:pStyle w:val="teiab"/>
      </w:pPr>
      <w:r w:rsidRPr="005F5F59">
        <w:t>Greiha nyega najem znamo</w:t>
      </w:r>
      <w:r w:rsidRPr="005F5F59">
        <w:br/>
        <w:t>daje ta szmrt, i kakje szveit ja-</w:t>
      </w:r>
      <w:r w:rsidRPr="005F5F59">
        <w:br/>
        <w:t>len isztino vidimo na konecz szvei-</w:t>
      </w:r>
      <w:r w:rsidRPr="005F5F59">
        <w:br/>
        <w:t>ta szmo goszto zracsunani, da zato</w:t>
      </w:r>
      <w:r w:rsidRPr="005F5F59">
        <w:br/>
        <w:t>nas sitek, reitko pobougsamo.</w:t>
      </w:r>
    </w:p>
    <w:p w:rsidR="00BF4DBC" w:rsidRPr="005F5F59" w:rsidRDefault="00BF4DBC" w:rsidP="00361081">
      <w:pPr>
        <w:pStyle w:val="teiab"/>
      </w:pPr>
      <w:r w:rsidRPr="005F5F59">
        <w:t>Zato sze szpomnimo, mi</w:t>
      </w:r>
      <w:r w:rsidR="001527CB">
        <w:t xml:space="preserve"> </w:t>
      </w:r>
      <w:r w:rsidRPr="005F5F59">
        <w:t>odnye-</w:t>
      </w:r>
      <w:r w:rsidRPr="005F5F59">
        <w:br/>
        <w:t>ga szmrti, vzemimo vszi peldo</w:t>
      </w:r>
      <w:r w:rsidRPr="005F5F59">
        <w:br/>
        <w:t>od ti vnougi mrtvi, tak ravno od</w:t>
      </w:r>
      <w:r w:rsidRPr="005F5F59">
        <w:br/>
        <w:t>vörni, davno preminoucsi, pred</w:t>
      </w:r>
      <w:r w:rsidRPr="005F5F59">
        <w:br/>
        <w:t>naſsimi Ocsmi, mrtva priatela.</w:t>
      </w:r>
    </w:p>
    <w:p w:rsidR="00BF4DBC" w:rsidRPr="005F5F59" w:rsidRDefault="00BF4DBC" w:rsidP="00361081">
      <w:pPr>
        <w:pStyle w:val="teiab"/>
      </w:pPr>
      <w:r w:rsidRPr="005F5F59">
        <w:t>Szk</w:t>
      </w:r>
      <w:r w:rsidR="001527CB">
        <w:t>ratka nasa sitka, hodmo</w:t>
      </w:r>
      <w:r w:rsidR="001527CB">
        <w:br/>
        <w:t>szpomni</w:t>
      </w:r>
      <w:r w:rsidRPr="005F5F59">
        <w:t>mosze, kak hitro minemo,</w:t>
      </w:r>
      <w:r w:rsidRPr="005F5F59">
        <w:br/>
        <w:t>odnet navcsimo sze, ar sze vszak</w:t>
      </w:r>
      <w:r w:rsidRPr="005F5F59">
        <w:br/>
        <w:t>den vnougi mednasz pokopajo,</w:t>
      </w:r>
      <w:r w:rsidRPr="005F5F59">
        <w:br/>
        <w:t>Goszpon Boug ga je dao, onga od</w:t>
      </w:r>
      <w:r w:rsidRPr="005F5F59">
        <w:br/>
        <w:t>mene vzeo.</w:t>
      </w:r>
    </w:p>
    <w:p w:rsidR="00361081" w:rsidRDefault="00BF4DBC" w:rsidP="00361081">
      <w:pPr>
        <w:pStyle w:val="teiab"/>
      </w:pPr>
      <w:r w:rsidRPr="005F5F59">
        <w:t>Kako leipo sztoga opomina-</w:t>
      </w:r>
      <w:r w:rsidRPr="005F5F59">
        <w:br/>
        <w:t>m</w:t>
      </w:r>
      <w:r w:rsidR="00361081">
        <w:t>o sze, steroga pred nami mrtvo-</w:t>
      </w:r>
    </w:p>
    <w:p w:rsidR="00BF4DBC" w:rsidRPr="005F5F59" w:rsidRDefault="00BF4DBC" w:rsidP="00361081">
      <w:pPr>
        <w:pStyle w:val="teiab"/>
      </w:pPr>
      <w:r w:rsidRPr="005F5F59">
        <w:t>ga</w:t>
      </w:r>
    </w:p>
    <w:p w:rsidR="00BF4DBC" w:rsidRPr="005F5F59" w:rsidRDefault="00BF4DBC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BF4DBC" w:rsidRPr="005F5F59" w:rsidRDefault="00B261BC" w:rsidP="00FB672D">
      <w:pPr>
        <w:rPr>
          <w:szCs w:val="26"/>
        </w:rPr>
      </w:pPr>
      <w:r w:rsidRPr="005F5F59">
        <w:rPr>
          <w:szCs w:val="26"/>
        </w:rPr>
        <w:lastRenderedPageBreak/>
        <w:t>/70/</w:t>
      </w:r>
    </w:p>
    <w:p w:rsidR="00B261BC" w:rsidRPr="005F5F59" w:rsidRDefault="00B261BC" w:rsidP="001527CB">
      <w:pPr>
        <w:pStyle w:val="teifwPageNum"/>
      </w:pPr>
      <w:r w:rsidRPr="005F5F59">
        <w:t>66.</w:t>
      </w:r>
    </w:p>
    <w:p w:rsidR="00B261BC" w:rsidRPr="005F5F59" w:rsidRDefault="00B261BC" w:rsidP="00361081">
      <w:pPr>
        <w:pStyle w:val="teiab"/>
      </w:pPr>
      <w:r w:rsidRPr="005F5F59">
        <w:t xml:space="preserve">vidimo, </w:t>
      </w:r>
      <w:r w:rsidR="00EC0DE7" w:rsidRPr="005F5F59">
        <w:t>da i mi nazemli, nemre-</w:t>
      </w:r>
      <w:r w:rsidR="00EC0DE7" w:rsidRPr="005F5F59">
        <w:br/>
        <w:t>mo osztati, Goſzpon Boug ga je dao,</w:t>
      </w:r>
      <w:r w:rsidR="00EC0DE7" w:rsidRPr="005F5F59">
        <w:br/>
        <w:t>i on ga odnasz vzeo.</w:t>
      </w:r>
    </w:p>
    <w:p w:rsidR="00EC0DE7" w:rsidRPr="005F5F59" w:rsidRDefault="00EC0DE7" w:rsidP="00361081">
      <w:pPr>
        <w:pStyle w:val="teiab"/>
      </w:pPr>
      <w:r w:rsidRPr="005F5F59">
        <w:t>Bio je nyegov sitek natom</w:t>
      </w:r>
      <w:r w:rsidRPr="005F5F59">
        <w:br/>
        <w:t>szveiti selen, prijeten vugoden</w:t>
      </w:r>
      <w:r w:rsidRPr="005F5F59">
        <w:br/>
        <w:t>predevszeimi nami, davisedno mu-</w:t>
      </w:r>
      <w:r w:rsidRPr="005F5F59">
        <w:br/>
        <w:t>lo, odisao je odnasz Goszpon Boug</w:t>
      </w:r>
      <w:r w:rsidRPr="005F5F59">
        <w:br/>
        <w:t>ga je dao, i onga odnasz vzeo.</w:t>
      </w:r>
    </w:p>
    <w:p w:rsidR="00EC0DE7" w:rsidRPr="005F5F59" w:rsidRDefault="00EC0DE7" w:rsidP="00361081">
      <w:pPr>
        <w:pStyle w:val="teiab"/>
      </w:pPr>
      <w:r w:rsidRPr="005F5F59">
        <w:t>Tak je bila vola sztanovita Bosu</w:t>
      </w:r>
      <w:r w:rsidRPr="005F5F59">
        <w:br/>
        <w:t>naſsega serega takga je prigledno,</w:t>
      </w:r>
      <w:r w:rsidRPr="005F5F59">
        <w:br/>
        <w:t>da ga na dnesnyi den Goſzpon Kſze-</w:t>
      </w:r>
      <w:r w:rsidRPr="005F5F59">
        <w:br/>
        <w:t>bi vzeme, Goszpon Boug ga je dao,</w:t>
      </w:r>
      <w:r w:rsidRPr="005F5F59">
        <w:br/>
        <w:t>i on ga od nasz vzeo.</w:t>
      </w:r>
    </w:p>
    <w:p w:rsidR="00EC0DE7" w:rsidRPr="005F5F59" w:rsidRDefault="00EC0DE7" w:rsidP="00361081">
      <w:pPr>
        <w:pStyle w:val="teiab"/>
      </w:pPr>
      <w:r w:rsidRPr="005F5F59">
        <w:t>Nei je tak potreibno nam nye-</w:t>
      </w:r>
      <w:r w:rsidRPr="005F5F59">
        <w:br/>
        <w:t xml:space="preserve">ga plakati, ar on more </w:t>
      </w:r>
      <w:r w:rsidR="001527CB">
        <w:t>vezdai li od</w:t>
      </w:r>
      <w:r w:rsidR="001527CB">
        <w:br/>
        <w:t>nasz oditi, nego b</w:t>
      </w:r>
      <w:r w:rsidRPr="005F5F59">
        <w:t>o</w:t>
      </w:r>
      <w:r w:rsidR="001527CB">
        <w:t>l</w:t>
      </w:r>
      <w:r w:rsidRPr="005F5F59">
        <w:t>esnyega pel-</w:t>
      </w:r>
      <w:r w:rsidRPr="005F5F59">
        <w:br/>
        <w:t>do szi vzemimo Goszpon Boug</w:t>
      </w:r>
      <w:r w:rsidRPr="005F5F59">
        <w:br/>
        <w:t>ga je dao, i on ga odnasz vzeo.</w:t>
      </w:r>
    </w:p>
    <w:p w:rsidR="00EC0DE7" w:rsidRPr="005F5F59" w:rsidRDefault="00EC0DE7" w:rsidP="00361081">
      <w:pPr>
        <w:pStyle w:val="teiab"/>
      </w:pPr>
      <w:r w:rsidRPr="005F5F59">
        <w:t>Placsno nai ne boude nyega o-</w:t>
      </w:r>
      <w:r w:rsidRPr="005F5F59">
        <w:br/>
        <w:t>dodeinye ar je do Vreimena nyega</w:t>
      </w:r>
      <w:r w:rsidRPr="005F5F59">
        <w:br/>
        <w:t>odnasz vzetya, za stero mi ravno</w:t>
      </w:r>
      <w:r w:rsidRPr="005F5F59">
        <w:br/>
        <w:t>on m</w:t>
      </w:r>
      <w:r w:rsidR="001527CB">
        <w:t>a pocsivanye, Goſzpon Boug ga</w:t>
      </w:r>
      <w:r w:rsidR="001527CB">
        <w:br/>
        <w:t>ju</w:t>
      </w:r>
      <w:r w:rsidRPr="005F5F59">
        <w:t>dav, i on ga odnaſz vzeo.</w:t>
      </w:r>
    </w:p>
    <w:p w:rsidR="00EC0DE7" w:rsidRPr="005F5F59" w:rsidRDefault="00EC0DE7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EC0DE7" w:rsidRPr="005F5F59" w:rsidRDefault="00EC0DE7" w:rsidP="00FB672D">
      <w:pPr>
        <w:rPr>
          <w:szCs w:val="26"/>
        </w:rPr>
      </w:pPr>
      <w:r w:rsidRPr="005F5F59">
        <w:rPr>
          <w:szCs w:val="26"/>
        </w:rPr>
        <w:lastRenderedPageBreak/>
        <w:t>/71/</w:t>
      </w:r>
    </w:p>
    <w:p w:rsidR="00EC0DE7" w:rsidRPr="005F5F59" w:rsidRDefault="00EC0DE7" w:rsidP="001527CB">
      <w:pPr>
        <w:pStyle w:val="teifwPageNum"/>
      </w:pPr>
      <w:r w:rsidRPr="005F5F59">
        <w:t>67.</w:t>
      </w:r>
    </w:p>
    <w:p w:rsidR="00EC0DE7" w:rsidRPr="005F5F59" w:rsidRDefault="00EC0DE7" w:rsidP="00361081">
      <w:pPr>
        <w:pStyle w:val="teiab"/>
      </w:pPr>
      <w:r w:rsidRPr="005F5F59">
        <w:t>Pel</w:t>
      </w:r>
      <w:r w:rsidR="001527CB">
        <w:t>da i veszelje eto leipo nam je</w:t>
      </w:r>
      <w:r w:rsidR="001527CB">
        <w:br/>
        <w:t>k</w:t>
      </w:r>
      <w:r w:rsidRPr="005F5F59">
        <w:t>a sze lepau odnasz</w:t>
      </w:r>
      <w:r w:rsidR="00AE292B" w:rsidRPr="005F5F59">
        <w:t xml:space="preserve"> pokopajo mrtvi,</w:t>
      </w:r>
      <w:r w:rsidR="00AE292B" w:rsidRPr="005F5F59">
        <w:br/>
        <w:t>zvelikim veszeljom pred nyim szta-</w:t>
      </w:r>
      <w:r w:rsidR="00AE292B" w:rsidRPr="005F5F59">
        <w:br/>
        <w:t>li bomo, Goſzpon Boug ga je dao, i on</w:t>
      </w:r>
      <w:r w:rsidR="00AE292B" w:rsidRPr="005F5F59">
        <w:br/>
        <w:t>ga odnasz vzeo.</w:t>
      </w:r>
    </w:p>
    <w:p w:rsidR="00AE292B" w:rsidRPr="005F5F59" w:rsidRDefault="00AE292B" w:rsidP="00361081">
      <w:pPr>
        <w:pStyle w:val="teiab"/>
      </w:pPr>
      <w:r w:rsidRPr="005F5F59">
        <w:t>Boidi zato ta szmrt vſzigdar nam</w:t>
      </w:r>
      <w:r w:rsidRPr="005F5F59">
        <w:br/>
        <w:t>vpameti, da sze vszi naidemo goto-</w:t>
      </w:r>
      <w:r w:rsidRPr="005F5F59">
        <w:br/>
        <w:t>vi na szveiti, ona szkradnya vöra</w:t>
      </w:r>
      <w:r w:rsidRPr="005F5F59">
        <w:br/>
        <w:t>boidi nam na</w:t>
      </w:r>
      <w:r w:rsidR="001527CB">
        <w:t xml:space="preserve"> </w:t>
      </w:r>
      <w:r w:rsidRPr="005F5F59">
        <w:t>miszli, Goſzpon Boug</w:t>
      </w:r>
      <w:r w:rsidRPr="005F5F59">
        <w:br/>
        <w:t>ga</w:t>
      </w:r>
      <w:r w:rsidR="001527CB">
        <w:t xml:space="preserve"> </w:t>
      </w:r>
      <w:r w:rsidRPr="005F5F59">
        <w:t>je dao, ion ga odnasz vzeo.</w:t>
      </w:r>
    </w:p>
    <w:p w:rsidR="00AE292B" w:rsidRPr="005F5F59" w:rsidRDefault="00AE292B" w:rsidP="00361081">
      <w:pPr>
        <w:pStyle w:val="teiab"/>
      </w:pPr>
      <w:r w:rsidRPr="005F5F59">
        <w:t>Oh kak leipo zemle gori poszta</w:t>
      </w:r>
      <w:r w:rsidR="001527CB">
        <w:t>ne-</w:t>
      </w:r>
      <w:r w:rsidR="001527CB">
        <w:br/>
        <w:t>mo, gda sze od Goſzpodna Bo</w:t>
      </w:r>
      <w:r w:rsidRPr="005F5F59">
        <w:t>ga pozo-</w:t>
      </w:r>
      <w:r w:rsidRPr="005F5F59">
        <w:br/>
        <w:t>vemo zvelikim veszeljom pred nyim</w:t>
      </w:r>
      <w:r w:rsidRPr="005F5F59">
        <w:br/>
        <w:t>sztali bomo, Goſzpon Boug ga je dao, i on</w:t>
      </w:r>
      <w:r w:rsidRPr="005F5F59">
        <w:br/>
        <w:t>ga je odvzeo.</w:t>
      </w:r>
    </w:p>
    <w:p w:rsidR="00AE292B" w:rsidRPr="005F5F59" w:rsidRDefault="00AE292B" w:rsidP="00361081">
      <w:pPr>
        <w:pStyle w:val="teiab"/>
      </w:pPr>
      <w:r w:rsidRPr="005F5F59">
        <w:t>Kratki je na szveiti Cslovecsan-</w:t>
      </w:r>
      <w:r w:rsidRPr="005F5F59">
        <w:br/>
        <w:t>szki Narod, steroga vu sitki na pa-</w:t>
      </w:r>
      <w:r w:rsidRPr="005F5F59">
        <w:br/>
        <w:t>met vzememo, eden drügi tretyi, vſzi</w:t>
      </w:r>
      <w:r w:rsidRPr="005F5F59">
        <w:br/>
        <w:t>sze pokopamo, Goſzpon Boug ga je</w:t>
      </w:r>
      <w:r w:rsidRPr="005F5F59">
        <w:br/>
        <w:t>dao, ion ga je odvzeo.</w:t>
      </w:r>
    </w:p>
    <w:p w:rsidR="00AE292B" w:rsidRPr="005F5F59" w:rsidRDefault="00AE292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AE292B" w:rsidRPr="005F5F59" w:rsidRDefault="00AE292B" w:rsidP="00FB672D">
      <w:pPr>
        <w:rPr>
          <w:szCs w:val="26"/>
        </w:rPr>
      </w:pPr>
      <w:r w:rsidRPr="005F5F59">
        <w:rPr>
          <w:szCs w:val="26"/>
        </w:rPr>
        <w:lastRenderedPageBreak/>
        <w:t>/72/</w:t>
      </w:r>
    </w:p>
    <w:p w:rsidR="00AE292B" w:rsidRPr="005F5F59" w:rsidRDefault="00AE292B" w:rsidP="001527CB">
      <w:pPr>
        <w:pStyle w:val="teifwPageNum"/>
      </w:pPr>
      <w:r w:rsidRPr="005F5F59">
        <w:t>68.</w:t>
      </w:r>
    </w:p>
    <w:p w:rsidR="00AE292B" w:rsidRPr="005F5F59" w:rsidRDefault="00A1771E" w:rsidP="00361081">
      <w:pPr>
        <w:pStyle w:val="teiab"/>
      </w:pPr>
      <w:r w:rsidRPr="005F5F59">
        <w:t>Vte zemle saloudecz noter sze dei-</w:t>
      </w:r>
      <w:r w:rsidRPr="005F5F59">
        <w:br/>
        <w:t>vamo, v</w:t>
      </w:r>
      <w:r w:rsidR="001527CB">
        <w:t xml:space="preserve"> Krisztuſsovi rokai bodo naſse</w:t>
      </w:r>
      <w:r w:rsidR="001527CB">
        <w:br/>
        <w:t>D</w:t>
      </w:r>
      <w:r w:rsidRPr="005F5F59">
        <w:t>üse, zato sze neimamo nad nyim sa-</w:t>
      </w:r>
      <w:r w:rsidRPr="005F5F59">
        <w:br/>
        <w:t>loſztiti, Goszpon Boug ga je dao, i on ga</w:t>
      </w:r>
      <w:r w:rsidRPr="005F5F59">
        <w:br/>
        <w:t>je odvzeo.</w:t>
      </w:r>
    </w:p>
    <w:p w:rsidR="00A1771E" w:rsidRPr="005F5F59" w:rsidRDefault="001527CB" w:rsidP="00361081">
      <w:pPr>
        <w:pStyle w:val="teiab"/>
      </w:pPr>
      <w:r>
        <w:t>Znamo</w:t>
      </w:r>
      <w:r w:rsidR="00A1771E" w:rsidRPr="005F5F59">
        <w:t xml:space="preserve"> kak je sivo med nami na </w:t>
      </w:r>
      <w:r>
        <w:br/>
      </w:r>
      <w:r w:rsidR="00A1771E" w:rsidRPr="005F5F59">
        <w:t xml:space="preserve">Szveiti, kako i mi vezdai </w:t>
      </w:r>
      <w:r w:rsidR="00B82A91" w:rsidRPr="005F5F59">
        <w:t>je takai</w:t>
      </w:r>
      <w:r w:rsidR="00B82A91" w:rsidRPr="005F5F59">
        <w:br/>
        <w:t>i pio, dönok edno malo odicseu je</w:t>
      </w:r>
      <w:r w:rsidR="00B82A91" w:rsidRPr="005F5F59">
        <w:br/>
        <w:t>od nasz Goſzpon Boug ga jedao, i on</w:t>
      </w:r>
      <w:r w:rsidR="00B82A91" w:rsidRPr="005F5F59">
        <w:br/>
        <w:t>ga je odvzeo.</w:t>
      </w:r>
    </w:p>
    <w:p w:rsidR="00B82A91" w:rsidRPr="005F5F59" w:rsidRDefault="00B82A91" w:rsidP="00361081">
      <w:pPr>
        <w:pStyle w:val="teiab"/>
      </w:pPr>
      <w:r w:rsidRPr="005F5F59">
        <w:t>Boidi Goszpodnoga Boga dobra vola,</w:t>
      </w:r>
      <w:r w:rsidRPr="005F5F59">
        <w:br/>
        <w:t>tak boidi vu vszakom, k</w:t>
      </w:r>
      <w:r w:rsidR="001527CB">
        <w:t>ako on szam</w:t>
      </w:r>
      <w:r w:rsidR="001527CB">
        <w:br/>
        <w:t xml:space="preserve">hocse povszemszega </w:t>
      </w:r>
      <w:r w:rsidRPr="005F5F59">
        <w:t xml:space="preserve"> </w:t>
      </w:r>
      <w:r w:rsidR="001527CB" w:rsidRPr="001527CB">
        <w:rPr>
          <w:rStyle w:val="teidel"/>
        </w:rPr>
        <w:t>o</w:t>
      </w:r>
      <w:r w:rsidRPr="001527CB">
        <w:rPr>
          <w:rStyle w:val="teiadd"/>
        </w:rPr>
        <w:t>med</w:t>
      </w:r>
      <w:r w:rsidRPr="005F5F59">
        <w:t>nasz, koga vze-</w:t>
      </w:r>
      <w:r w:rsidRPr="005F5F59">
        <w:br/>
        <w:t>me on zna Goszpon Boug ga je dao, i on</w:t>
      </w:r>
      <w:r w:rsidRPr="005F5F59">
        <w:br/>
        <w:t>ga je od vzeo.</w:t>
      </w:r>
    </w:p>
    <w:p w:rsidR="00B82A91" w:rsidRPr="005F5F59" w:rsidRDefault="00B82A91" w:rsidP="00361081">
      <w:pPr>
        <w:pStyle w:val="teiab"/>
      </w:pPr>
      <w:r w:rsidRPr="005F5F59">
        <w:t>Da bole vszi navküp zvelikim</w:t>
      </w:r>
      <w:r w:rsidRPr="005F5F59">
        <w:br/>
        <w:t>veszeljom daimo leipo hvalo zevszem</w:t>
      </w:r>
      <w:r w:rsidRPr="005F5F59">
        <w:br/>
        <w:t>poniznasztyom mi nas semi Bougi</w:t>
      </w:r>
      <w:r w:rsidRPr="005F5F59">
        <w:br/>
        <w:t>szrczom ino zvüsztmi, Goszpon Boug</w:t>
      </w:r>
      <w:r w:rsidRPr="005F5F59">
        <w:br/>
        <w:t>ga je dao, i onga je odvzeo.</w:t>
      </w:r>
    </w:p>
    <w:p w:rsidR="00505F81" w:rsidRPr="005F5F59" w:rsidRDefault="00B82A91" w:rsidP="00361081">
      <w:pPr>
        <w:pStyle w:val="teiab"/>
      </w:pPr>
      <w:r w:rsidRPr="005F5F59">
        <w:t>Vzmosne tvoje roke Düso poru-</w:t>
      </w:r>
      <w:r w:rsidRPr="005F5F59">
        <w:br/>
        <w:t>csamo, ati szi nam je dao vnasa Teila</w:t>
      </w:r>
    </w:p>
    <w:p w:rsidR="00505F81" w:rsidRPr="005F5F59" w:rsidRDefault="00505F81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B82A91" w:rsidRPr="005F5F59" w:rsidRDefault="00505F81" w:rsidP="00FB672D">
      <w:pPr>
        <w:rPr>
          <w:szCs w:val="26"/>
        </w:rPr>
      </w:pPr>
      <w:r w:rsidRPr="005F5F59">
        <w:rPr>
          <w:szCs w:val="26"/>
        </w:rPr>
        <w:lastRenderedPageBreak/>
        <w:t>/73/</w:t>
      </w:r>
    </w:p>
    <w:p w:rsidR="00505F81" w:rsidRPr="005F5F59" w:rsidRDefault="00505F81" w:rsidP="001527CB">
      <w:pPr>
        <w:pStyle w:val="teifwPageNum"/>
      </w:pPr>
      <w:r w:rsidRPr="005F5F59">
        <w:t>69.</w:t>
      </w:r>
    </w:p>
    <w:p w:rsidR="00505F81" w:rsidRPr="005F5F59" w:rsidRDefault="001527CB" w:rsidP="009E1FDD">
      <w:pPr>
        <w:pStyle w:val="teiab"/>
      </w:pPr>
      <w:r>
        <w:t>znamo</w:t>
      </w:r>
      <w:r w:rsidR="00505F81" w:rsidRPr="005F5F59">
        <w:t>, natom szveiti vsitki, szam szi,</w:t>
      </w:r>
      <w:r w:rsidR="00505F81" w:rsidRPr="005F5F59">
        <w:br/>
        <w:t>ti nasz brano, Goſzpon Boug ga je dao,</w:t>
      </w:r>
      <w:r w:rsidR="00505F81" w:rsidRPr="005F5F59">
        <w:br/>
        <w:t>i on ga odnasz vzeo.</w:t>
      </w:r>
    </w:p>
    <w:p w:rsidR="001527CB" w:rsidRDefault="00595812" w:rsidP="009E1FDD">
      <w:pPr>
        <w:pStyle w:val="teiab"/>
      </w:pPr>
      <w:r w:rsidRPr="005F5F59">
        <w:t>Boidi tebi hvala, vsza mogoucsi</w:t>
      </w:r>
      <w:r w:rsidRPr="005F5F59">
        <w:br/>
        <w:t>Bose sztvojim szvetim szinom boi-</w:t>
      </w:r>
      <w:r w:rsidRPr="005F5F59">
        <w:br/>
        <w:t>di ti postenye, ino szvetim Dühom</w:t>
      </w:r>
      <w:r w:rsidRPr="005F5F59">
        <w:br/>
        <w:t>nassi Düſs veszeljom, Daj nam sze</w:t>
      </w:r>
      <w:r w:rsidRPr="005F5F59">
        <w:br/>
        <w:t>szpoznati vu tvojem Orsza</w:t>
      </w:r>
      <w:r w:rsidR="001527CB">
        <w:t>g</w:t>
      </w:r>
      <w:r w:rsidRPr="005F5F59">
        <w:t xml:space="preserve">i. </w:t>
      </w:r>
    </w:p>
    <w:p w:rsidR="00505F81" w:rsidRPr="005F5F59" w:rsidRDefault="00595812" w:rsidP="001527CB">
      <w:pPr>
        <w:pStyle w:val="teiclosure"/>
      </w:pPr>
      <w:r w:rsidRPr="005F5F59">
        <w:t>Amen.</w:t>
      </w:r>
    </w:p>
    <w:p w:rsidR="00595812" w:rsidRPr="005F5F59" w:rsidRDefault="00595812" w:rsidP="009E1FDD">
      <w:pPr>
        <w:pStyle w:val="Naslov2"/>
      </w:pPr>
      <w:r w:rsidRPr="005F5F59">
        <w:t>Dvadvaiszeta!</w:t>
      </w:r>
    </w:p>
    <w:p w:rsidR="00595812" w:rsidRPr="005F5F59" w:rsidRDefault="00595812" w:rsidP="009E1FDD">
      <w:pPr>
        <w:pStyle w:val="Naslov2"/>
      </w:pPr>
      <w:r w:rsidRPr="005F5F59">
        <w:t>Not: Znevolami Cslovik szvoj sitek.</w:t>
      </w:r>
    </w:p>
    <w:p w:rsidR="00595812" w:rsidRPr="005F5F59" w:rsidRDefault="00595812" w:rsidP="009E1FDD">
      <w:pPr>
        <w:pStyle w:val="teiab"/>
      </w:pPr>
      <w:r w:rsidRPr="005F5F59">
        <w:t>Szpamentüj sze Cslovik sz</w:t>
      </w:r>
      <w:r w:rsidR="001527CB">
        <w:t xml:space="preserve"> </w:t>
      </w:r>
      <w:r w:rsidRPr="005F5F59">
        <w:t>po-</w:t>
      </w:r>
      <w:r w:rsidRPr="005F5F59">
        <w:br/>
        <w:t>szleidnyega dneva, ino tvoje szmrti</w:t>
      </w:r>
      <w:r w:rsidRPr="005F5F59">
        <w:br/>
        <w:t>na nikoi prisesztya, aeti natom szveiti</w:t>
      </w:r>
      <w:r w:rsidRPr="005F5F59">
        <w:br/>
        <w:t>csalarnoga sitka.</w:t>
      </w:r>
    </w:p>
    <w:p w:rsidR="00B45EC6" w:rsidRPr="005F5F59" w:rsidRDefault="00595812" w:rsidP="009E1FDD">
      <w:pPr>
        <w:pStyle w:val="teiab"/>
      </w:pPr>
      <w:r w:rsidRPr="005F5F59">
        <w:t xml:space="preserve">Szveto </w:t>
      </w:r>
      <w:r w:rsidR="00B45EC6" w:rsidRPr="005F5F59">
        <w:t>piszmo vis, da ka sitka</w:t>
      </w:r>
      <w:r w:rsidR="00B45EC6" w:rsidRPr="005F5F59">
        <w:br/>
        <w:t>govori, sztanovito tebe sztvoiga szta-</w:t>
      </w:r>
      <w:r w:rsidR="00B45EC6" w:rsidRPr="005F5F59">
        <w:br/>
        <w:t>la vcsini ka ti piszmo veli nemas</w:t>
      </w:r>
      <w:r w:rsidR="00B45EC6" w:rsidRPr="005F5F59">
        <w:br/>
        <w:t>vtom dvojiti.</w:t>
      </w:r>
    </w:p>
    <w:p w:rsidR="00B45EC6" w:rsidRPr="005F5F59" w:rsidRDefault="00B45EC6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595812" w:rsidRPr="005F5F59" w:rsidRDefault="00B45EC6" w:rsidP="00FB672D">
      <w:pPr>
        <w:rPr>
          <w:szCs w:val="26"/>
        </w:rPr>
      </w:pPr>
      <w:r w:rsidRPr="005F5F59">
        <w:rPr>
          <w:szCs w:val="26"/>
        </w:rPr>
        <w:lastRenderedPageBreak/>
        <w:t>/74/</w:t>
      </w:r>
    </w:p>
    <w:p w:rsidR="00B45EC6" w:rsidRPr="005F5F59" w:rsidRDefault="00B45EC6" w:rsidP="001527CB">
      <w:pPr>
        <w:pStyle w:val="teifwPageNum"/>
      </w:pPr>
      <w:r w:rsidRPr="005F5F59">
        <w:t>70.</w:t>
      </w:r>
    </w:p>
    <w:p w:rsidR="00B45EC6" w:rsidRPr="005F5F59" w:rsidRDefault="00B45EC6" w:rsidP="009E1FDD">
      <w:pPr>
        <w:pStyle w:val="teiab"/>
      </w:pPr>
      <w:r w:rsidRPr="005F5F59">
        <w:t xml:space="preserve">Szvet </w:t>
      </w:r>
      <w:r w:rsidRPr="001527CB">
        <w:rPr>
          <w:rStyle w:val="teipersName"/>
        </w:rPr>
        <w:t>David</w:t>
      </w:r>
      <w:r w:rsidRPr="005F5F59">
        <w:t xml:space="preserve"> </w:t>
      </w:r>
      <w:r w:rsidR="001527CB">
        <w:t>P</w:t>
      </w:r>
      <w:r w:rsidRPr="005F5F59">
        <w:t>rofeita tak govori sit-</w:t>
      </w:r>
      <w:r w:rsidRPr="005F5F59">
        <w:br/>
        <w:t>ka, tak on li premine, gli kako ti</w:t>
      </w:r>
      <w:r w:rsidRPr="005F5F59">
        <w:br/>
        <w:t>teinya ar hitro premine vszaki do-</w:t>
      </w:r>
      <w:r w:rsidRPr="005F5F59">
        <w:br/>
        <w:t>bro tou zna.</w:t>
      </w:r>
    </w:p>
    <w:p w:rsidR="00B45EC6" w:rsidRPr="005F5F59" w:rsidRDefault="00B45EC6" w:rsidP="009E1FDD">
      <w:pPr>
        <w:pStyle w:val="teiab"/>
      </w:pPr>
      <w:r w:rsidRPr="005F5F59">
        <w:t>Gli kako ti te szen naſs sitek</w:t>
      </w:r>
      <w:r w:rsidRPr="005F5F59">
        <w:br/>
        <w:t>taksi je, i kako ti, trava, tak hitro</w:t>
      </w:r>
      <w:r w:rsidR="001B3305" w:rsidRPr="005F5F59">
        <w:br/>
        <w:t>preczvete, da vecser poveihne, na ogyen</w:t>
      </w:r>
      <w:r w:rsidR="001B3305" w:rsidRPr="005F5F59">
        <w:br/>
        <w:t>sze vrse.</w:t>
      </w:r>
    </w:p>
    <w:p w:rsidR="001B3305" w:rsidRPr="005F5F59" w:rsidRDefault="001B3305" w:rsidP="009E1FDD">
      <w:pPr>
        <w:pStyle w:val="teiab"/>
      </w:pPr>
      <w:r w:rsidRPr="005F5F59">
        <w:t>Szveti Job tak veli Cslovecsega</w:t>
      </w:r>
      <w:r w:rsidR="001527CB">
        <w:t xml:space="preserve"> </w:t>
      </w:r>
      <w:r w:rsidRPr="005F5F59">
        <w:t>sit-</w:t>
      </w:r>
      <w:r w:rsidRPr="005F5F59">
        <w:br/>
        <w:t>ka, cslovecsi szo dnevi, kako ti Pasz-</w:t>
      </w:r>
      <w:r w:rsidRPr="005F5F59">
        <w:br/>
      </w:r>
      <w:r w:rsidR="001527CB">
        <w:t>tera, ar frisko vö minou, i naj</w:t>
      </w:r>
      <w:r w:rsidRPr="005F5F59">
        <w:t>em</w:t>
      </w:r>
      <w:r w:rsidRPr="005F5F59">
        <w:br/>
        <w:t>on csaka.</w:t>
      </w:r>
    </w:p>
    <w:p w:rsidR="001B3305" w:rsidRPr="005F5F59" w:rsidRDefault="001527CB" w:rsidP="009E1FDD">
      <w:pPr>
        <w:pStyle w:val="teiab"/>
      </w:pPr>
      <w:r>
        <w:t>Kako ti ka</w:t>
      </w:r>
      <w:r w:rsidR="001B3305" w:rsidRPr="005F5F59">
        <w:t>plicza nassi</w:t>
      </w:r>
      <w:r>
        <w:t xml:space="preserve"> dnevi</w:t>
      </w:r>
      <w:r>
        <w:br/>
        <w:t>tak szo, i kako drouvni m</w:t>
      </w:r>
      <w:r w:rsidR="001B3305" w:rsidRPr="005F5F59">
        <w:t>ak nas</w:t>
      </w:r>
      <w:r w:rsidR="001B3305" w:rsidRPr="005F5F59">
        <w:br/>
        <w:t>sitek taksije, kako toze i szpiszona</w:t>
      </w:r>
      <w:r w:rsidR="001B3305" w:rsidRPr="005F5F59">
        <w:br/>
        <w:t>dobro osze razmeimo.</w:t>
      </w:r>
    </w:p>
    <w:p w:rsidR="001B3305" w:rsidRPr="005F5F59" w:rsidRDefault="001B3305" w:rsidP="009E1FDD">
      <w:pPr>
        <w:pStyle w:val="teiab"/>
      </w:pPr>
      <w:r w:rsidRPr="005F5F59">
        <w:t>Kak koli sze te greih o</w:t>
      </w:r>
      <w:r w:rsidR="001527CB">
        <w:t>d vötra</w:t>
      </w:r>
      <w:r w:rsidR="001527CB">
        <w:br/>
        <w:t>prnesze, i kako to szunc</w:t>
      </w:r>
      <w:r w:rsidRPr="005F5F59">
        <w:t>ze Csresz</w:t>
      </w:r>
      <w:r w:rsidRPr="005F5F59">
        <w:br/>
        <w:t xml:space="preserve">te megla </w:t>
      </w:r>
      <w:r w:rsidR="001527CB">
        <w:t>preide, gli naſsemi sitki</w:t>
      </w:r>
      <w:r w:rsidR="001527CB">
        <w:br/>
        <w:t>etak k</w:t>
      </w:r>
      <w:r w:rsidRPr="005F5F59">
        <w:t>onecz bode.</w:t>
      </w:r>
    </w:p>
    <w:p w:rsidR="001B3305" w:rsidRPr="005F5F59" w:rsidRDefault="001527CB" w:rsidP="009E1FDD">
      <w:pPr>
        <w:pStyle w:val="teiab"/>
      </w:pPr>
      <w:r>
        <w:t>Glih kako te Kamen, steri z</w:t>
      </w:r>
      <w:r w:rsidR="001B3305" w:rsidRPr="005F5F59">
        <w:t>fre-</w:t>
      </w:r>
      <w:r w:rsidR="001B3305" w:rsidRPr="005F5F59">
        <w:br/>
        <w:t>cse ide, nas sitek je taksi, kako</w:t>
      </w:r>
      <w:r w:rsidR="001B3305" w:rsidRPr="005F5F59">
        <w:br/>
        <w:t>ti szleid Lüdih kakoti szleid fticzo</w:t>
      </w:r>
      <w:r w:rsidR="001B3305" w:rsidRPr="005F5F59">
        <w:br/>
        <w:t>ino szleid te sztreile.</w:t>
      </w:r>
    </w:p>
    <w:p w:rsidR="001B3305" w:rsidRPr="005F5F59" w:rsidRDefault="001B3305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1B3305" w:rsidRPr="005F5F59" w:rsidRDefault="001B3305" w:rsidP="00FB672D">
      <w:pPr>
        <w:rPr>
          <w:szCs w:val="26"/>
        </w:rPr>
      </w:pPr>
      <w:r w:rsidRPr="005F5F59">
        <w:rPr>
          <w:szCs w:val="26"/>
        </w:rPr>
        <w:lastRenderedPageBreak/>
        <w:t>/75/</w:t>
      </w:r>
    </w:p>
    <w:p w:rsidR="001B3305" w:rsidRPr="005F5F59" w:rsidRDefault="001B3305" w:rsidP="001527CB">
      <w:pPr>
        <w:pStyle w:val="teifwPageNum"/>
      </w:pPr>
      <w:r w:rsidRPr="005F5F59">
        <w:t>71.</w:t>
      </w:r>
    </w:p>
    <w:p w:rsidR="001B3305" w:rsidRPr="005F5F59" w:rsidRDefault="001B3305" w:rsidP="009E1FDD">
      <w:pPr>
        <w:pStyle w:val="teiab"/>
      </w:pPr>
      <w:r w:rsidRPr="005F5F59">
        <w:t>Ino kakti rosza nass sitek</w:t>
      </w:r>
      <w:r w:rsidRPr="005F5F59">
        <w:br/>
        <w:t>taksije, stera se na zemlo Kroto</w:t>
      </w:r>
      <w:r w:rsidRPr="005F5F59">
        <w:br/>
        <w:t>rano szpadne, da kak szuncze szih-</w:t>
      </w:r>
      <w:r w:rsidRPr="005F5F59">
        <w:br/>
        <w:t>ne taki poszeihne.</w:t>
      </w:r>
    </w:p>
    <w:p w:rsidR="001B3305" w:rsidRPr="005F5F59" w:rsidRDefault="001B3305" w:rsidP="009E1FDD">
      <w:pPr>
        <w:pStyle w:val="teiab"/>
      </w:pPr>
      <w:r w:rsidRPr="005F5F59">
        <w:t xml:space="preserve">Kaje telni sitek, szveti </w:t>
      </w:r>
      <w:r w:rsidRPr="009B5340">
        <w:rPr>
          <w:rStyle w:val="teipersName"/>
        </w:rPr>
        <w:t>Job</w:t>
      </w:r>
      <w:r w:rsidRPr="005F5F59">
        <w:t xml:space="preserve"> tak</w:t>
      </w:r>
      <w:r w:rsidRPr="005F5F59">
        <w:br/>
        <w:t>pita,</w:t>
      </w:r>
      <w:r w:rsidR="001527CB">
        <w:t xml:space="preserve"> gli kako ti szapa, stera vö</w:t>
      </w:r>
      <w:r w:rsidRPr="005F5F59">
        <w:br/>
        <w:t>zvüszt szhaja, ar na nikoj pride</w:t>
      </w:r>
      <w:r w:rsidRPr="005F5F59">
        <w:br/>
        <w:t>vszaki dobro tou zna.</w:t>
      </w:r>
    </w:p>
    <w:p w:rsidR="001B3305" w:rsidRPr="005F5F59" w:rsidRDefault="001B3305" w:rsidP="009E1FDD">
      <w:pPr>
        <w:pStyle w:val="teiab"/>
      </w:pPr>
      <w:r w:rsidRPr="005F5F59">
        <w:t>Kasze zato drs</w:t>
      </w:r>
      <w:r w:rsidR="009B5340">
        <w:t>is ti tvojega sitka,</w:t>
      </w:r>
      <w:r w:rsidR="009B5340">
        <w:br/>
        <w:t>ar sze nika</w:t>
      </w:r>
      <w:r w:rsidRPr="005F5F59">
        <w:t>j neimas ti vüpati vnye-</w:t>
      </w:r>
      <w:r w:rsidRPr="005F5F59">
        <w:br/>
        <w:t>ga, niti natom szveiti ti vtvoje-</w:t>
      </w:r>
      <w:r w:rsidRPr="005F5F59">
        <w:br/>
        <w:t>ga Kincsa.</w:t>
      </w:r>
    </w:p>
    <w:p w:rsidR="001B3305" w:rsidRPr="005F5F59" w:rsidRDefault="009B5340" w:rsidP="009E1FDD">
      <w:pPr>
        <w:pStyle w:val="teiab"/>
      </w:pPr>
      <w:r>
        <w:t>Neima eti Cslovik ö</w:t>
      </w:r>
      <w:r w:rsidR="001B3305" w:rsidRPr="005F5F59">
        <w:t>rocsnoga</w:t>
      </w:r>
      <w:r w:rsidR="001B3305" w:rsidRPr="005F5F59">
        <w:br/>
        <w:t>meszta, neima natom szveiti sztal-</w:t>
      </w:r>
      <w:r w:rsidR="001B3305" w:rsidRPr="005F5F59">
        <w:br/>
        <w:t>noga Varaſsa, zato Nebeszkoga iscsi-</w:t>
      </w:r>
      <w:r w:rsidR="001B3305" w:rsidRPr="005F5F59">
        <w:br/>
        <w:t>mo varasa.</w:t>
      </w:r>
    </w:p>
    <w:p w:rsidR="001B3305" w:rsidRPr="005F5F59" w:rsidRDefault="001B3305" w:rsidP="009E1FDD">
      <w:pPr>
        <w:pStyle w:val="teiab"/>
      </w:pPr>
      <w:r w:rsidRPr="005F5F59">
        <w:t>Eti nasz osztavi Goszpon Boug</w:t>
      </w:r>
      <w:r w:rsidRPr="005F5F59">
        <w:br/>
        <w:t xml:space="preserve">do csasza, dabi mi poznali </w:t>
      </w:r>
      <w:r w:rsidRPr="009B5340">
        <w:rPr>
          <w:rStyle w:val="teipersName"/>
        </w:rPr>
        <w:t>Jezuſsa</w:t>
      </w:r>
      <w:r w:rsidRPr="005F5F59">
        <w:br/>
        <w:t>Xtuſsa, i ponyem dicsili nyego-</w:t>
      </w:r>
      <w:r w:rsidRPr="005F5F59">
        <w:br/>
        <w:t>voga Ocso.</w:t>
      </w:r>
    </w:p>
    <w:p w:rsidR="001B3305" w:rsidRPr="005F5F59" w:rsidRDefault="001B3305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1B3305" w:rsidRPr="005F5F59" w:rsidRDefault="001B3305" w:rsidP="00FB672D">
      <w:pPr>
        <w:rPr>
          <w:szCs w:val="26"/>
        </w:rPr>
      </w:pPr>
      <w:r w:rsidRPr="005F5F59">
        <w:rPr>
          <w:szCs w:val="26"/>
        </w:rPr>
        <w:lastRenderedPageBreak/>
        <w:t>/76/</w:t>
      </w:r>
    </w:p>
    <w:p w:rsidR="001B3305" w:rsidRPr="005F5F59" w:rsidRDefault="001B3305" w:rsidP="009B5340">
      <w:pPr>
        <w:pStyle w:val="teifwPageNum"/>
      </w:pPr>
      <w:r w:rsidRPr="005F5F59">
        <w:t>72.</w:t>
      </w:r>
    </w:p>
    <w:p w:rsidR="001B3305" w:rsidRPr="005F5F59" w:rsidRDefault="001B3305" w:rsidP="009E1FDD">
      <w:pPr>
        <w:pStyle w:val="teiab"/>
      </w:pPr>
      <w:r w:rsidRPr="005F5F59">
        <w:t>Merkaj zato Cslovik vszi</w:t>
      </w:r>
      <w:r w:rsidR="009B5340">
        <w:t>gdar sit-</w:t>
      </w:r>
      <w:r w:rsidR="009B5340">
        <w:br/>
        <w:t>ka tvoiga date neoblad</w:t>
      </w:r>
      <w:r w:rsidRPr="005F5F59">
        <w:t>a vrag, ni nye-</w:t>
      </w:r>
      <w:r w:rsidRPr="005F5F59">
        <w:br/>
        <w:t>ga szküsa na pomoucs ti zovi Go-</w:t>
      </w:r>
      <w:r w:rsidRPr="005F5F59">
        <w:br/>
        <w:t>szpodnoga Boga.</w:t>
      </w:r>
    </w:p>
    <w:p w:rsidR="001B3305" w:rsidRPr="005F5F59" w:rsidRDefault="00250956" w:rsidP="009E1FDD">
      <w:pPr>
        <w:pStyle w:val="teiab"/>
      </w:pPr>
      <w:r w:rsidRPr="005F5F59">
        <w:t>Navcsimo sze kroto vszigdar rei-</w:t>
      </w:r>
      <w:r w:rsidRPr="005F5F59">
        <w:br/>
        <w:t xml:space="preserve">csi nyega, i </w:t>
      </w:r>
      <w:r w:rsidRPr="009B5340">
        <w:rPr>
          <w:rStyle w:val="teipersName"/>
        </w:rPr>
        <w:t>Jezus</w:t>
      </w:r>
      <w:r w:rsidRPr="005F5F59">
        <w:t xml:space="preserve"> Xtuſsa poznamo</w:t>
      </w:r>
      <w:r w:rsidRPr="005F5F59">
        <w:br/>
        <w:t>mi vszi snye, i sivimo vszigdar</w:t>
      </w:r>
      <w:r w:rsidRPr="005F5F59">
        <w:br/>
        <w:t>pouleg Bose voule.</w:t>
      </w:r>
    </w:p>
    <w:p w:rsidR="00250956" w:rsidRPr="005F5F59" w:rsidRDefault="00250956" w:rsidP="009E1FDD">
      <w:pPr>
        <w:pStyle w:val="teiab"/>
      </w:pPr>
      <w:r w:rsidRPr="005F5F59">
        <w:t>Ki Krisztussa pozna batriv</w:t>
      </w:r>
      <w:r w:rsidRPr="005F5F59">
        <w:br/>
        <w:t>je te Cslovik, nebojisze Vraga, ar</w:t>
      </w:r>
      <w:r w:rsidRPr="005F5F59">
        <w:br/>
        <w:t>Xtus je pomoucs, nebojisze szmrti,</w:t>
      </w:r>
      <w:r w:rsidRPr="005F5F59">
        <w:br/>
        <w:t>ar Xtus je sitek.</w:t>
      </w:r>
    </w:p>
    <w:p w:rsidR="00250956" w:rsidRPr="005F5F59" w:rsidRDefault="00250956" w:rsidP="009E1FDD">
      <w:pPr>
        <w:pStyle w:val="teiab"/>
      </w:pPr>
      <w:r w:rsidRPr="005F5F59">
        <w:t>Osztani ti Cslovik tou vnogo</w:t>
      </w:r>
      <w:r w:rsidRPr="005F5F59">
        <w:br/>
        <w:t>pianoszt, ino tou lakovnoszt, ka je</w:t>
      </w:r>
      <w:r w:rsidRPr="005F5F59">
        <w:br/>
        <w:t>szrczi smekoszt, hüdo nenaveid-</w:t>
      </w:r>
      <w:r w:rsidRPr="005F5F59">
        <w:br/>
        <w:t>noszt, kreicsi Bosoj lehnoszt.</w:t>
      </w:r>
    </w:p>
    <w:p w:rsidR="00250956" w:rsidRPr="005F5F59" w:rsidRDefault="00250956" w:rsidP="009E1FDD">
      <w:pPr>
        <w:pStyle w:val="teiab"/>
      </w:pPr>
      <w:r w:rsidRPr="005F5F59">
        <w:t>I merk</w:t>
      </w:r>
      <w:r w:rsidR="00A90F72">
        <w:t>a</w:t>
      </w:r>
      <w:r w:rsidRPr="005F5F59">
        <w:t>j Cslovik, nate den Gosz-</w:t>
      </w:r>
      <w:r w:rsidRPr="005F5F59">
        <w:br/>
        <w:t>podna, ar ti neznas dneva, niti vöre</w:t>
      </w:r>
      <w:r w:rsidRPr="005F5F59">
        <w:br/>
        <w:t>nyega szmrti gotov boidi vszigdar ne-</w:t>
      </w:r>
      <w:r w:rsidRPr="005F5F59">
        <w:br/>
        <w:t>sztanoma.</w:t>
      </w:r>
    </w:p>
    <w:p w:rsidR="00250956" w:rsidRPr="005F5F59" w:rsidRDefault="00250956" w:rsidP="009E1FDD">
      <w:pPr>
        <w:pStyle w:val="teiab"/>
      </w:pPr>
      <w:r w:rsidRPr="005F5F59">
        <w:t>Ar csi ti tak vcsinis, csüo bodes</w:t>
      </w:r>
      <w:r w:rsidRPr="005F5F59">
        <w:br/>
        <w:t>te reicsi, hodte moji vörni, vecsnoga</w:t>
      </w:r>
    </w:p>
    <w:p w:rsidR="00250956" w:rsidRPr="005F5F59" w:rsidRDefault="00250956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250956" w:rsidRPr="005F5F59" w:rsidRDefault="00250956" w:rsidP="00FB672D">
      <w:pPr>
        <w:rPr>
          <w:szCs w:val="26"/>
        </w:rPr>
      </w:pPr>
      <w:r w:rsidRPr="005F5F59">
        <w:rPr>
          <w:szCs w:val="26"/>
        </w:rPr>
        <w:lastRenderedPageBreak/>
        <w:t>/77/</w:t>
      </w:r>
    </w:p>
    <w:p w:rsidR="00250956" w:rsidRPr="005F5F59" w:rsidRDefault="00250956" w:rsidP="00A90F72">
      <w:pPr>
        <w:pStyle w:val="teifwPageNum"/>
      </w:pPr>
      <w:r w:rsidRPr="005F5F59">
        <w:t>73.</w:t>
      </w:r>
    </w:p>
    <w:p w:rsidR="00250956" w:rsidRPr="005F5F59" w:rsidRDefault="00250956" w:rsidP="009E1FDD">
      <w:pPr>
        <w:pStyle w:val="teiab"/>
      </w:pPr>
      <w:r w:rsidRPr="005F5F59">
        <w:t>blaisensztva, stero szam vam szpra-</w:t>
      </w:r>
      <w:r w:rsidRPr="005F5F59">
        <w:br/>
        <w:t>vo zvolom Ocso moiga.</w:t>
      </w:r>
    </w:p>
    <w:p w:rsidR="00A90F72" w:rsidRDefault="00250956" w:rsidP="009E1FDD">
      <w:pPr>
        <w:pStyle w:val="teiab"/>
      </w:pPr>
      <w:r w:rsidRPr="005F5F59">
        <w:t>Dika boidi Ocsi, i nyega szinouvi,</w:t>
      </w:r>
      <w:r w:rsidRPr="005F5F59">
        <w:br/>
        <w:t>takai snyima navküp i Dühi</w:t>
      </w:r>
      <w:r w:rsidRPr="005F5F59">
        <w:br/>
        <w:t>szvetomi, postenye csinimo, mi</w:t>
      </w:r>
      <w:r w:rsidRPr="005F5F59">
        <w:br/>
        <w:t xml:space="preserve">vszi navküp nyemi. </w:t>
      </w:r>
    </w:p>
    <w:p w:rsidR="00250956" w:rsidRPr="005F5F59" w:rsidRDefault="00250956" w:rsidP="00A90F72">
      <w:pPr>
        <w:pStyle w:val="teiclosure"/>
      </w:pPr>
      <w:r w:rsidRPr="005F5F59">
        <w:t xml:space="preserve">Amen. </w:t>
      </w:r>
    </w:p>
    <w:p w:rsidR="00250956" w:rsidRPr="005F5F59" w:rsidRDefault="00250956" w:rsidP="00692831">
      <w:pPr>
        <w:pStyle w:val="Naslov2"/>
      </w:pPr>
      <w:r w:rsidRPr="005F5F59">
        <w:t>Tridvaiszeta!</w:t>
      </w:r>
    </w:p>
    <w:p w:rsidR="00250956" w:rsidRPr="005F5F59" w:rsidRDefault="00250956" w:rsidP="009E1FDD">
      <w:pPr>
        <w:pStyle w:val="teiab"/>
      </w:pPr>
      <w:r w:rsidRPr="005F5F59">
        <w:t>Sivoucsi Lidje ki jeszte, vez-</w:t>
      </w:r>
      <w:r w:rsidRPr="005F5F59">
        <w:br/>
        <w:t>dai sze zmene vi vcsite kako vi</w:t>
      </w:r>
      <w:r w:rsidRPr="005F5F59">
        <w:br/>
        <w:t>mreiti morete.</w:t>
      </w:r>
    </w:p>
    <w:p w:rsidR="00250956" w:rsidRPr="005F5F59" w:rsidRDefault="00A90F72" w:rsidP="009E1FDD">
      <w:pPr>
        <w:pStyle w:val="teiab"/>
      </w:pPr>
      <w:r>
        <w:t>Bio szam vam nigda Tivar</w:t>
      </w:r>
      <w:r w:rsidR="00250956" w:rsidRPr="005F5F59">
        <w:t>is, gda</w:t>
      </w:r>
      <w:r w:rsidR="00250956" w:rsidRPr="005F5F59">
        <w:br/>
        <w:t>szmo sze vküp veszelili, dobre voule</w:t>
      </w:r>
      <w:r w:rsidR="00250956" w:rsidRPr="005F5F59">
        <w:br/>
        <w:t>prebivali.</w:t>
      </w:r>
    </w:p>
    <w:p w:rsidR="00250956" w:rsidRPr="005F5F59" w:rsidRDefault="00250956" w:rsidP="009E1FDD">
      <w:pPr>
        <w:pStyle w:val="teiab"/>
      </w:pPr>
      <w:r w:rsidRPr="005F5F59">
        <w:t>Kaksi szte vi, i jasz szam bio,</w:t>
      </w:r>
      <w:r w:rsidRPr="005F5F59">
        <w:br/>
        <w:t>se szam sze od vasz dalecs vzeo, vu</w:t>
      </w:r>
      <w:r w:rsidRPr="005F5F59">
        <w:br/>
        <w:t>skrinyo szam notri sztoupo.</w:t>
      </w:r>
    </w:p>
    <w:p w:rsidR="00AA40F7" w:rsidRPr="005F5F59" w:rsidRDefault="00A90F72" w:rsidP="009E1FDD">
      <w:pPr>
        <w:pStyle w:val="teiab"/>
      </w:pPr>
      <w:r>
        <w:t>Teilo sza</w:t>
      </w:r>
      <w:r w:rsidR="00250956" w:rsidRPr="005F5F59">
        <w:t>m zemli poroucso,</w:t>
      </w:r>
      <w:r w:rsidR="00250956" w:rsidRPr="005F5F59">
        <w:br/>
        <w:t xml:space="preserve">kak materi </w:t>
      </w:r>
      <w:r w:rsidR="00AA40F7" w:rsidRPr="005F5F59">
        <w:t>szam odloucso te</w:t>
      </w:r>
      <w:r w:rsidR="00AA40F7" w:rsidRPr="005F5F59">
        <w:br/>
      </w:r>
      <w:r w:rsidR="00AA40F7" w:rsidRPr="00A90F72">
        <w:rPr>
          <w:rStyle w:val="teidel"/>
        </w:rPr>
        <w:t>szam</w:t>
      </w:r>
      <w:r w:rsidR="00AA40F7" w:rsidRPr="005F5F59">
        <w:t xml:space="preserve"> szveit szam pavam odloucso.</w:t>
      </w:r>
    </w:p>
    <w:p w:rsidR="00AA40F7" w:rsidRPr="005F5F59" w:rsidRDefault="00AA40F7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250956" w:rsidRPr="005F5F59" w:rsidRDefault="00AA40F7" w:rsidP="00FB672D">
      <w:pPr>
        <w:rPr>
          <w:szCs w:val="26"/>
        </w:rPr>
      </w:pPr>
      <w:r w:rsidRPr="005F5F59">
        <w:rPr>
          <w:szCs w:val="26"/>
        </w:rPr>
        <w:lastRenderedPageBreak/>
        <w:t>/78/</w:t>
      </w:r>
    </w:p>
    <w:p w:rsidR="00AA40F7" w:rsidRPr="005F5F59" w:rsidRDefault="00A90F72" w:rsidP="00A90F72">
      <w:pPr>
        <w:pStyle w:val="teifwPageNum"/>
        <w:tabs>
          <w:tab w:val="left" w:pos="1627"/>
          <w:tab w:val="center" w:pos="4891"/>
        </w:tabs>
        <w:jc w:val="left"/>
      </w:pPr>
      <w:r>
        <w:tab/>
      </w:r>
      <w:r>
        <w:tab/>
      </w:r>
      <w:r w:rsidR="00AA40F7" w:rsidRPr="005F5F59">
        <w:t>74.</w:t>
      </w:r>
    </w:p>
    <w:p w:rsidR="00AA40F7" w:rsidRPr="005F5F59" w:rsidRDefault="00AA40F7" w:rsidP="009E1FDD">
      <w:pPr>
        <w:pStyle w:val="teiab"/>
      </w:pPr>
      <w:r w:rsidRPr="005F5F59">
        <w:t>Szamo csakam pokopanye, ta</w:t>
      </w:r>
      <w:r w:rsidRPr="005F5F59">
        <w:br/>
        <w:t>me</w:t>
      </w:r>
      <w:r w:rsidR="00A90F72">
        <w:t xml:space="preserve"> </w:t>
      </w:r>
      <w:r w:rsidRPr="005F5F59">
        <w:t>leipo szprevodite, tammi pocsi-</w:t>
      </w:r>
      <w:r w:rsidRPr="005F5F59">
        <w:br/>
        <w:t>vanye bode.</w:t>
      </w:r>
    </w:p>
    <w:p w:rsidR="00AA40F7" w:rsidRPr="005F5F59" w:rsidRDefault="00AA40F7" w:rsidP="009E1FDD">
      <w:pPr>
        <w:pStyle w:val="teiab"/>
      </w:pPr>
      <w:r w:rsidRPr="005F5F59">
        <w:t>Ma Düsa meszta ima</w:t>
      </w:r>
      <w:r w:rsidR="00A90F72">
        <w:t xml:space="preserve"> se, vu</w:t>
      </w:r>
      <w:r w:rsidR="00A90F72">
        <w:br/>
        <w:t>Xtussevom Kourusi, od</w:t>
      </w:r>
      <w:r w:rsidRPr="005F5F59">
        <w:t>net</w:t>
      </w:r>
      <w:r w:rsidR="00A90F72">
        <w:t xml:space="preserve"> </w:t>
      </w:r>
      <w:r w:rsidRPr="005F5F59">
        <w:t>jo nis-</w:t>
      </w:r>
      <w:r w:rsidRPr="005F5F59">
        <w:br/>
        <w:t>cse ne vzeme.</w:t>
      </w:r>
    </w:p>
    <w:p w:rsidR="00AA40F7" w:rsidRPr="005F5F59" w:rsidRDefault="00AA40F7" w:rsidP="009E1FDD">
      <w:pPr>
        <w:pStyle w:val="teiab"/>
      </w:pPr>
      <w:r w:rsidRPr="005F5F59">
        <w:t>Ta szo</w:t>
      </w:r>
      <w:r w:rsidR="00A90F72">
        <w:t xml:space="preserve"> </w:t>
      </w:r>
      <w:r w:rsidRPr="005F5F59">
        <w:t>me vnougi Csakali, ki szo</w:t>
      </w:r>
      <w:r w:rsidRPr="005F5F59">
        <w:br/>
        <w:t>davno preminouli, vu Nebesza</w:t>
      </w:r>
      <w:r w:rsidRPr="005F5F59">
        <w:br/>
        <w:t>ki szo prisli.</w:t>
      </w:r>
    </w:p>
    <w:p w:rsidR="00AA40F7" w:rsidRPr="005F5F59" w:rsidRDefault="00AA40F7" w:rsidP="009E1FDD">
      <w:pPr>
        <w:pStyle w:val="teiab"/>
      </w:pPr>
      <w:r w:rsidRPr="005F5F59">
        <w:t>I jasz szam sze se na</w:t>
      </w:r>
      <w:r w:rsidR="00A90F72">
        <w:t xml:space="preserve"> </w:t>
      </w:r>
      <w:r w:rsidRPr="005F5F59">
        <w:t>po</w:t>
      </w:r>
      <w:r w:rsidR="00A90F72">
        <w:t>ut vzeo</w:t>
      </w:r>
      <w:r w:rsidR="00A90F72">
        <w:br/>
        <w:t>od vasz szam mo szlobodo</w:t>
      </w:r>
      <w:r w:rsidRPr="005F5F59">
        <w:t xml:space="preserve"> vzeo, odvasz</w:t>
      </w:r>
      <w:r w:rsidRPr="005F5F59">
        <w:br/>
        <w:t>szam dalecs od sztoupo.</w:t>
      </w:r>
    </w:p>
    <w:p w:rsidR="00AA40F7" w:rsidRPr="005F5F59" w:rsidRDefault="00AA40F7" w:rsidP="009E1FDD">
      <w:pPr>
        <w:pStyle w:val="teiab"/>
      </w:pPr>
      <w:r w:rsidRPr="005F5F59">
        <w:t>Mene je Goszpon se v krai vzeo,</w:t>
      </w:r>
      <w:r w:rsidRPr="005F5F59">
        <w:br/>
        <w:t>i odvasz meje odloucso, se je navasz</w:t>
      </w:r>
      <w:r w:rsidRPr="005F5F59">
        <w:br/>
        <w:t>on sors vrgao.</w:t>
      </w:r>
    </w:p>
    <w:p w:rsidR="00AA40F7" w:rsidRPr="005F5F59" w:rsidRDefault="00AA40F7" w:rsidP="009E1FDD">
      <w:pPr>
        <w:pStyle w:val="teiab"/>
      </w:pPr>
      <w:r w:rsidRPr="005F5F59">
        <w:t>Pout szam jasz predvami posz-</w:t>
      </w:r>
      <w:r w:rsidRPr="005F5F59">
        <w:br/>
        <w:t>tao, ar vasz bom za szebom csakao,</w:t>
      </w:r>
      <w:r w:rsidRPr="005F5F59">
        <w:br/>
        <w:t>proszim vasz da sze ravnaite.</w:t>
      </w:r>
    </w:p>
    <w:p w:rsidR="00AA40F7" w:rsidRPr="005F5F59" w:rsidRDefault="00AA40F7" w:rsidP="009E1FDD">
      <w:pPr>
        <w:pStyle w:val="teiab"/>
      </w:pPr>
      <w:r w:rsidRPr="005F5F59">
        <w:t>Jasz szam velikoi radoszti, pred</w:t>
      </w:r>
      <w:r w:rsidRPr="005F5F59">
        <w:br/>
        <w:t>Goszpodnom Bogom sztojim, nye-</w:t>
      </w:r>
      <w:r w:rsidRPr="005F5F59">
        <w:br/>
        <w:t>mi vszigdar dvoro bodem.</w:t>
      </w:r>
    </w:p>
    <w:p w:rsidR="00AA40F7" w:rsidRPr="005F5F59" w:rsidRDefault="00AA40F7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AA40F7" w:rsidRPr="005F5F59" w:rsidRDefault="00AA40F7" w:rsidP="00FB672D">
      <w:pPr>
        <w:rPr>
          <w:szCs w:val="26"/>
        </w:rPr>
      </w:pPr>
      <w:r w:rsidRPr="005F5F59">
        <w:rPr>
          <w:szCs w:val="26"/>
        </w:rPr>
        <w:lastRenderedPageBreak/>
        <w:t>/79/</w:t>
      </w:r>
    </w:p>
    <w:p w:rsidR="00AA40F7" w:rsidRPr="005F5F59" w:rsidRDefault="00AA40F7" w:rsidP="00A90F72">
      <w:pPr>
        <w:pStyle w:val="teifwPageNum"/>
      </w:pPr>
      <w:r w:rsidRPr="005F5F59">
        <w:t>75.</w:t>
      </w:r>
    </w:p>
    <w:p w:rsidR="00AA40F7" w:rsidRPr="005F5F59" w:rsidRDefault="00AA40F7" w:rsidP="009E1FDD">
      <w:pPr>
        <w:pStyle w:val="teiab"/>
      </w:pPr>
      <w:r w:rsidRPr="005F5F59">
        <w:t>Moj beteg mi szmrt necsüjem,</w:t>
      </w:r>
      <w:r w:rsidRPr="005F5F59">
        <w:br/>
        <w:t>me nevoule vecs nevidim, kaszam</w:t>
      </w:r>
      <w:r w:rsidRPr="005F5F59">
        <w:br/>
        <w:t>natom szveiti trpo.</w:t>
      </w:r>
    </w:p>
    <w:p w:rsidR="00AA40F7" w:rsidRPr="005F5F59" w:rsidRDefault="00AA40F7" w:rsidP="009E1FDD">
      <w:pPr>
        <w:pStyle w:val="teiab"/>
      </w:pPr>
      <w:r w:rsidRPr="005F5F59">
        <w:t>Gli vsza szo vkrai od</w:t>
      </w:r>
      <w:r w:rsidR="00A90F72">
        <w:t xml:space="preserve"> </w:t>
      </w:r>
      <w:r w:rsidRPr="005F5F59">
        <w:t>mene</w:t>
      </w:r>
      <w:r w:rsidR="00A90F72">
        <w:t xml:space="preserve"> </w:t>
      </w:r>
      <w:r w:rsidRPr="005F5F59">
        <w:t>sla,</w:t>
      </w:r>
      <w:r w:rsidRPr="005F5F59">
        <w:br/>
        <w:t>vsza nevola preminoula, szkuze</w:t>
      </w:r>
      <w:r w:rsidRPr="005F5F59">
        <w:br/>
        <w:t>szomi poszeihnola.</w:t>
      </w:r>
    </w:p>
    <w:p w:rsidR="00AA40F7" w:rsidRPr="005F5F59" w:rsidRDefault="00AA40F7" w:rsidP="009E1FDD">
      <w:pPr>
        <w:pStyle w:val="teiab"/>
      </w:pPr>
      <w:r w:rsidRPr="005F5F59">
        <w:t>Vu Bosem Orszagi szam se,</w:t>
      </w:r>
      <w:r w:rsidRPr="005F5F59">
        <w:br/>
        <w:t>Xtuſsa Paradisomi, vu angyelsz-</w:t>
      </w:r>
      <w:r w:rsidRPr="005F5F59">
        <w:br/>
        <w:t>kom Tivaristvi.</w:t>
      </w:r>
    </w:p>
    <w:p w:rsidR="00AA40F7" w:rsidRPr="005F5F59" w:rsidRDefault="00A90F72" w:rsidP="009E1FDD">
      <w:pPr>
        <w:pStyle w:val="teiab"/>
      </w:pPr>
      <w:r>
        <w:t>Mojo szm</w:t>
      </w:r>
      <w:r w:rsidR="00AA40F7" w:rsidRPr="005F5F59">
        <w:t>rt ki salüjete, nad</w:t>
      </w:r>
      <w:r w:rsidR="00AA40F7" w:rsidRPr="005F5F59">
        <w:br/>
        <w:t>menom sze neplacsite, ar gda bo-</w:t>
      </w:r>
      <w:r w:rsidR="00AA40F7" w:rsidRPr="005F5F59">
        <w:br/>
        <w:t>dem dobro znate.</w:t>
      </w:r>
    </w:p>
    <w:p w:rsidR="00AA40F7" w:rsidRPr="005F5F59" w:rsidRDefault="00AA40F7" w:rsidP="009E1FDD">
      <w:pPr>
        <w:pStyle w:val="teiab"/>
      </w:pPr>
      <w:r w:rsidRPr="005F5F59">
        <w:t xml:space="preserve">Nemorem sze </w:t>
      </w:r>
      <w:r w:rsidR="00A90F72">
        <w:t>k</w:t>
      </w:r>
      <w:r w:rsidR="00F1367B" w:rsidRPr="005F5F59">
        <w:t>vam vrno</w:t>
      </w:r>
      <w:r w:rsidR="00A90F72">
        <w:t>uti,</w:t>
      </w:r>
      <w:r w:rsidR="00A90F72">
        <w:br/>
        <w:t>vasz bodem za szebom csakao</w:t>
      </w:r>
      <w:r w:rsidR="00F1367B" w:rsidRPr="005F5F59">
        <w:t>, zva-</w:t>
      </w:r>
      <w:r w:rsidR="00F1367B" w:rsidRPr="005F5F59">
        <w:br/>
        <w:t>mi bom vszigdar prebivao.</w:t>
      </w:r>
    </w:p>
    <w:p w:rsidR="00F1367B" w:rsidRPr="005F5F59" w:rsidRDefault="00F1367B" w:rsidP="009E1FDD">
      <w:pPr>
        <w:pStyle w:val="teiab"/>
      </w:pPr>
      <w:r w:rsidRPr="005F5F59">
        <w:t>Prekratek vam sitek bode</w:t>
      </w:r>
      <w:r w:rsidRPr="005F5F59">
        <w:br/>
        <w:t>dugo siveli nebote, edno malo</w:t>
      </w:r>
      <w:r w:rsidRPr="005F5F59">
        <w:br/>
        <w:t>pocsakaite.</w:t>
      </w:r>
    </w:p>
    <w:p w:rsidR="00F1367B" w:rsidRPr="005F5F59" w:rsidRDefault="00F1367B" w:rsidP="009E1FDD">
      <w:pPr>
        <w:pStyle w:val="teiab"/>
      </w:pPr>
      <w:r w:rsidRPr="005F5F59">
        <w:t>Boso miloscso csakaite, ka</w:t>
      </w:r>
      <w:r w:rsidRPr="005F5F59">
        <w:br/>
        <w:t>vas batriviteo bode, szmrti sze</w:t>
      </w:r>
      <w:r w:rsidRPr="005F5F59">
        <w:br/>
        <w:t>nikai neboite.</w:t>
      </w:r>
    </w:p>
    <w:p w:rsidR="00F1367B" w:rsidRPr="005F5F59" w:rsidRDefault="00F1367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F1367B" w:rsidRPr="005F5F59" w:rsidRDefault="00F1367B" w:rsidP="00FB672D">
      <w:pPr>
        <w:rPr>
          <w:szCs w:val="26"/>
        </w:rPr>
      </w:pPr>
      <w:r w:rsidRPr="005F5F59">
        <w:rPr>
          <w:szCs w:val="26"/>
        </w:rPr>
        <w:lastRenderedPageBreak/>
        <w:t>/80/</w:t>
      </w:r>
    </w:p>
    <w:p w:rsidR="00F1367B" w:rsidRPr="005F5F59" w:rsidRDefault="00F1367B" w:rsidP="00A90F72">
      <w:pPr>
        <w:pStyle w:val="teifwPageNum"/>
      </w:pPr>
      <w:r w:rsidRPr="005F5F59">
        <w:t>76.</w:t>
      </w:r>
    </w:p>
    <w:p w:rsidR="00F1367B" w:rsidRPr="005F5F59" w:rsidRDefault="00F1367B" w:rsidP="009E1FDD">
      <w:pPr>
        <w:pStyle w:val="teiab"/>
      </w:pPr>
      <w:r w:rsidRPr="005F5F59">
        <w:t>Püsztiteme se zmenom vkrai,</w:t>
      </w:r>
      <w:r w:rsidRPr="005F5F59">
        <w:br/>
      </w:r>
      <w:r w:rsidRPr="00A90F72">
        <w:rPr>
          <w:rStyle w:val="teipersName"/>
        </w:rPr>
        <w:t>Jezus</w:t>
      </w:r>
      <w:r w:rsidRPr="005F5F59">
        <w:t xml:space="preserve"> mi boidi na pomoucs, poi-</w:t>
      </w:r>
      <w:r w:rsidRPr="005F5F59">
        <w:br/>
        <w:t>di Düsa veszelo zdai.</w:t>
      </w:r>
    </w:p>
    <w:p w:rsidR="00F1367B" w:rsidRPr="005F5F59" w:rsidRDefault="00F1367B" w:rsidP="009E1FDD">
      <w:pPr>
        <w:pStyle w:val="teiab"/>
      </w:pPr>
      <w:r w:rsidRPr="005F5F59">
        <w:t>Osztani z Bogom me Teilo, po-</w:t>
      </w:r>
      <w:r w:rsidRPr="005F5F59">
        <w:br/>
        <w:t>csivaj vzemli veszelo, napitanye</w:t>
      </w:r>
      <w:r w:rsidRPr="005F5F59">
        <w:br/>
        <w:t>vküp prideva.</w:t>
      </w:r>
    </w:p>
    <w:p w:rsidR="00F1367B" w:rsidRPr="005F5F59" w:rsidRDefault="00F1367B" w:rsidP="009E1FDD">
      <w:pPr>
        <w:pStyle w:val="teiab"/>
      </w:pPr>
      <w:r w:rsidRPr="005F5F59">
        <w:t>Nebova nigdar razno sla, vs</w:t>
      </w:r>
      <w:r w:rsidR="00A90F72">
        <w:t>zig-</w:t>
      </w:r>
      <w:r w:rsidR="00A90F72">
        <w:br/>
        <w:t>dar bova vküper sztala, Xt</w:t>
      </w:r>
      <w:r w:rsidRPr="005F5F59">
        <w:t>ussi</w:t>
      </w:r>
      <w:r w:rsidRPr="005F5F59">
        <w:br/>
        <w:t>bova szlüsila.</w:t>
      </w:r>
    </w:p>
    <w:p w:rsidR="00A90F72" w:rsidRDefault="00F1367B" w:rsidP="009E1FDD">
      <w:pPr>
        <w:pStyle w:val="teiab"/>
      </w:pPr>
      <w:r w:rsidRPr="005F5F59">
        <w:t>Boidi Ocsi Bougi hvala, nyega</w:t>
      </w:r>
      <w:r w:rsidRPr="005F5F59">
        <w:br/>
        <w:t>szini boidi Dika, szvetim Dühom</w:t>
      </w:r>
      <w:r w:rsidRPr="005F5F59">
        <w:br/>
        <w:t xml:space="preserve">vszigdar </w:t>
      </w:r>
    </w:p>
    <w:p w:rsidR="00F1367B" w:rsidRPr="005F5F59" w:rsidRDefault="00F1367B" w:rsidP="00A90F72">
      <w:pPr>
        <w:pStyle w:val="teiclosure"/>
      </w:pPr>
      <w:r w:rsidRPr="005F5F59">
        <w:t>Amen.</w:t>
      </w:r>
    </w:p>
    <w:p w:rsidR="00F1367B" w:rsidRPr="005F5F59" w:rsidRDefault="00F1367B" w:rsidP="009E1FDD">
      <w:pPr>
        <w:pStyle w:val="Naslov2"/>
      </w:pPr>
      <w:r w:rsidRPr="005F5F59">
        <w:t>Stiridvaiszeta!</w:t>
      </w:r>
    </w:p>
    <w:p w:rsidR="00F1367B" w:rsidRPr="005F5F59" w:rsidRDefault="00F1367B" w:rsidP="009E1FDD">
      <w:pPr>
        <w:pStyle w:val="teiab"/>
      </w:pPr>
      <w:r w:rsidRPr="005F5F59">
        <w:t>Szpoumenisze ti Cslovik</w:t>
      </w:r>
      <w:r w:rsidRPr="005F5F59">
        <w:br/>
        <w:t>tebi ov mrtev etak govori, necsüdi</w:t>
      </w:r>
      <w:r w:rsidRPr="005F5F59">
        <w:br/>
        <w:t>sze nad menom ti zdai, kaszi ti,</w:t>
      </w:r>
      <w:r w:rsidRPr="005F5F59">
        <w:br/>
        <w:t>szam jasz vcsera szam bio zdrav</w:t>
      </w:r>
      <w:r w:rsidRPr="005F5F59">
        <w:br/>
        <w:t>ino leip frisek, avidis, daszam</w:t>
      </w:r>
      <w:r w:rsidRPr="005F5F59">
        <w:br/>
        <w:t>vezdai mrtev.</w:t>
      </w:r>
    </w:p>
    <w:p w:rsidR="00F1367B" w:rsidRPr="005F5F59" w:rsidRDefault="00F1367B" w:rsidP="009E1FDD">
      <w:pPr>
        <w:pStyle w:val="teiab"/>
      </w:pPr>
      <w:r w:rsidRPr="005F5F59">
        <w:t>Tou dobro znas, mreiti mo-</w:t>
      </w:r>
      <w:r w:rsidRPr="005F5F59">
        <w:br/>
        <w:t>res, sztoga szveita preminouti,</w:t>
      </w:r>
    </w:p>
    <w:p w:rsidR="00F1367B" w:rsidRPr="005F5F59" w:rsidRDefault="00F1367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F1367B" w:rsidRPr="005F5F59" w:rsidRDefault="00F1367B" w:rsidP="00FB672D">
      <w:pPr>
        <w:rPr>
          <w:szCs w:val="26"/>
        </w:rPr>
      </w:pPr>
      <w:r w:rsidRPr="005F5F59">
        <w:rPr>
          <w:szCs w:val="26"/>
        </w:rPr>
        <w:lastRenderedPageBreak/>
        <w:t>/81/</w:t>
      </w:r>
    </w:p>
    <w:p w:rsidR="00F1367B" w:rsidRPr="005F5F59" w:rsidRDefault="00F1367B" w:rsidP="009265A2">
      <w:pPr>
        <w:pStyle w:val="teifwPageNum"/>
      </w:pPr>
      <w:r w:rsidRPr="005F5F59">
        <w:t>77.</w:t>
      </w:r>
    </w:p>
    <w:p w:rsidR="00F1367B" w:rsidRPr="005F5F59" w:rsidRDefault="00F1367B" w:rsidP="009E1FDD">
      <w:pPr>
        <w:pStyle w:val="teiab"/>
      </w:pPr>
      <w:r w:rsidRPr="005F5F59">
        <w:t>imas, ali nevolno bou tve delo, vsze</w:t>
      </w:r>
      <w:r w:rsidRPr="005F5F59">
        <w:br/>
        <w:t>do te doube, csi sze nevrnes szkoron</w:t>
      </w:r>
      <w:r w:rsidRPr="005F5F59">
        <w:br/>
        <w:t>zgreihov k-Bougi, nede tve vecsno</w:t>
      </w:r>
      <w:r w:rsidRPr="005F5F59">
        <w:br/>
        <w:t>blaisensztvo.</w:t>
      </w:r>
    </w:p>
    <w:p w:rsidR="00F1367B" w:rsidRPr="005F5F59" w:rsidRDefault="009265A2" w:rsidP="009E1FDD">
      <w:pPr>
        <w:pStyle w:val="teiab"/>
      </w:pPr>
      <w:r>
        <w:t>Dai ti se</w:t>
      </w:r>
      <w:r w:rsidR="00F1367B" w:rsidRPr="005F5F59">
        <w:t xml:space="preserve"> mer toj Gizdoszti, pro-</w:t>
      </w:r>
      <w:r w:rsidR="00F1367B" w:rsidRPr="005F5F59">
        <w:br/>
        <w:t>szim te povrni</w:t>
      </w:r>
      <w:r>
        <w:t xml:space="preserve"> </w:t>
      </w:r>
      <w:r w:rsidR="00F1367B" w:rsidRPr="005F5F59">
        <w:t>sze szko</w:t>
      </w:r>
      <w:r>
        <w:t>ron ti, i pog-</w:t>
      </w:r>
      <w:r>
        <w:br/>
        <w:t>ledni tvojo krkou</w:t>
      </w:r>
      <w:r w:rsidR="00880B0D" w:rsidRPr="005F5F59">
        <w:t>so, i jalnoszt,</w:t>
      </w:r>
      <w:r w:rsidR="00880B0D" w:rsidRPr="005F5F59">
        <w:br/>
        <w:t>tvojo,</w:t>
      </w:r>
      <w:r>
        <w:t xml:space="preserve"> ar csi szoti dnesnyega dali,</w:t>
      </w:r>
      <w:r>
        <w:br/>
        <w:t>ü</w:t>
      </w:r>
      <w:r w:rsidR="00880B0D" w:rsidRPr="005F5F59">
        <w:t>trasnyega neiszoti obecsali.</w:t>
      </w:r>
    </w:p>
    <w:p w:rsidR="00880B0D" w:rsidRPr="005F5F59" w:rsidRDefault="009265A2" w:rsidP="009E1FDD">
      <w:pPr>
        <w:pStyle w:val="teiab"/>
      </w:pPr>
      <w:r>
        <w:t>Neodlasai od Dneva do D</w:t>
      </w:r>
      <w:r w:rsidR="00880B0D" w:rsidRPr="005F5F59">
        <w:t>neva</w:t>
      </w:r>
      <w:r w:rsidR="00880B0D" w:rsidRPr="005F5F59">
        <w:br/>
        <w:t>tvoje povrneinye, ar sze bog</w:t>
      </w:r>
      <w:r>
        <w:t>me</w:t>
      </w:r>
      <w:r>
        <w:br/>
        <w:t>szmrt saliti nescse, i nezna</w:t>
      </w:r>
      <w:r w:rsidR="00880B0D" w:rsidRPr="005F5F59">
        <w:t xml:space="preserve"> nis-</w:t>
      </w:r>
      <w:r w:rsidR="00880B0D" w:rsidRPr="005F5F59">
        <w:br/>
        <w:t>cse, gda Goszpon Boug naglo posle</w:t>
      </w:r>
      <w:r w:rsidR="00880B0D" w:rsidRPr="005F5F59">
        <w:br/>
        <w:t>pote, i taki ti mreiti bode.</w:t>
      </w:r>
    </w:p>
    <w:p w:rsidR="00880B0D" w:rsidRPr="005F5F59" w:rsidRDefault="00880B0D" w:rsidP="009E1FDD">
      <w:pPr>
        <w:pStyle w:val="teiab"/>
      </w:pPr>
      <w:r w:rsidRPr="005F5F59">
        <w:t>Ar dobro znas, kak je hodo</w:t>
      </w:r>
      <w:r w:rsidRPr="005F5F59">
        <w:br/>
        <w:t>niki Bogati mladenecz, kisze-</w:t>
      </w:r>
      <w:r w:rsidRPr="005F5F59">
        <w:br/>
        <w:t>je kroto zgizdao vu szebi, vu szvem</w:t>
      </w:r>
      <w:r w:rsidRPr="005F5F59">
        <w:br/>
        <w:t>Bogasztvi, od koga Düso vcsini</w:t>
      </w:r>
      <w:r w:rsidRPr="005F5F59">
        <w:br/>
        <w:t>Boug vzeti, ar naglo on mogao mreiti.</w:t>
      </w:r>
    </w:p>
    <w:p w:rsidR="00880B0D" w:rsidRPr="005F5F59" w:rsidRDefault="00880B0D" w:rsidP="009E1FDD">
      <w:pPr>
        <w:pStyle w:val="teiab"/>
      </w:pPr>
      <w:r w:rsidRPr="005F5F59">
        <w:t>I Bogatecz kak je hodo, od ste-</w:t>
      </w:r>
      <w:r w:rsidRPr="005F5F59">
        <w:br/>
        <w:t xml:space="preserve">roga szveti </w:t>
      </w:r>
      <w:r w:rsidRPr="00F64352">
        <w:rPr>
          <w:rStyle w:val="teipersName"/>
        </w:rPr>
        <w:t>Lükacs</w:t>
      </w:r>
      <w:r w:rsidRPr="005F5F59">
        <w:t xml:space="preserve"> pise, pokopa-</w:t>
      </w:r>
      <w:r w:rsidRPr="005F5F59">
        <w:br/>
        <w:t>nye je doubo vpekli velikoi moki,</w:t>
      </w:r>
    </w:p>
    <w:p w:rsidR="00880B0D" w:rsidRPr="005F5F59" w:rsidRDefault="00880B0D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80B0D" w:rsidRPr="005F5F59" w:rsidRDefault="00880B0D" w:rsidP="00FB672D">
      <w:pPr>
        <w:rPr>
          <w:szCs w:val="26"/>
        </w:rPr>
      </w:pPr>
      <w:r w:rsidRPr="005F5F59">
        <w:rPr>
          <w:szCs w:val="26"/>
        </w:rPr>
        <w:lastRenderedPageBreak/>
        <w:t>/82/</w:t>
      </w:r>
    </w:p>
    <w:p w:rsidR="00880B0D" w:rsidRPr="005F5F59" w:rsidRDefault="00880B0D" w:rsidP="00F64352">
      <w:pPr>
        <w:pStyle w:val="teifwPageNum"/>
      </w:pPr>
      <w:r w:rsidRPr="005F5F59">
        <w:t>78.</w:t>
      </w:r>
    </w:p>
    <w:p w:rsidR="00880B0D" w:rsidRPr="005F5F59" w:rsidRDefault="00880B0D" w:rsidP="009E1FDD">
      <w:pPr>
        <w:pStyle w:val="teiab"/>
      </w:pPr>
      <w:r w:rsidRPr="005F5F59">
        <w:t xml:space="preserve">a nevolni </w:t>
      </w:r>
      <w:r w:rsidRPr="00F64352">
        <w:rPr>
          <w:rStyle w:val="teipersName"/>
        </w:rPr>
        <w:t>Lazar</w:t>
      </w:r>
      <w:r w:rsidRPr="005F5F59">
        <w:t xml:space="preserve"> vu Bosem Orſza-</w:t>
      </w:r>
      <w:r w:rsidRPr="005F5F59">
        <w:br/>
        <w:t>gi, prebiva vecsnom blaisensztvi.</w:t>
      </w:r>
    </w:p>
    <w:p w:rsidR="00880B0D" w:rsidRPr="005F5F59" w:rsidRDefault="00880B0D" w:rsidP="009E1FDD">
      <w:pPr>
        <w:pStyle w:val="teiab"/>
      </w:pPr>
      <w:r w:rsidRPr="005F5F59">
        <w:t>Zato vörni Krsztseniczi,</w:t>
      </w:r>
      <w:r w:rsidRPr="005F5F59">
        <w:br/>
        <w:t>ki szte natoj zemli sivi, zgreihov</w:t>
      </w:r>
      <w:r w:rsidRPr="005F5F59">
        <w:br/>
        <w:t>sze szkoro povrnite, dobro sivite,</w:t>
      </w:r>
      <w:r w:rsidRPr="005F5F59">
        <w:br/>
        <w:t>kratek je na szveiti Cslovecsansz-</w:t>
      </w:r>
      <w:r w:rsidRPr="005F5F59">
        <w:br/>
        <w:t xml:space="preserve">ki sitek, kak szveti </w:t>
      </w:r>
      <w:r w:rsidRPr="00F64352">
        <w:rPr>
          <w:rStyle w:val="teipersName"/>
        </w:rPr>
        <w:t>Job</w:t>
      </w:r>
      <w:r w:rsidRPr="005F5F59">
        <w:t xml:space="preserve"> tou</w:t>
      </w:r>
      <w:r w:rsidRPr="005F5F59">
        <w:br/>
        <w:t>szvedocsi.</w:t>
      </w:r>
    </w:p>
    <w:p w:rsidR="00880B0D" w:rsidRPr="005F5F59" w:rsidRDefault="00880B0D" w:rsidP="009E1FDD">
      <w:pPr>
        <w:pStyle w:val="teiab"/>
      </w:pPr>
      <w:r w:rsidRPr="005F5F59">
        <w:t>Jako kratek je sitek Cslecsi,</w:t>
      </w:r>
      <w:r w:rsidRPr="005F5F59">
        <w:br/>
        <w:t>nad tei, ki szo rodjeni, pun je</w:t>
      </w:r>
      <w:r w:rsidRPr="005F5F59">
        <w:br/>
        <w:t>zvnougimi nevolami, i teskoucs</w:t>
      </w:r>
      <w:r w:rsidR="00F64352">
        <w:t>a-</w:t>
      </w:r>
      <w:r w:rsidR="00F64352">
        <w:br/>
        <w:t>mi, kako hitro veihne leipi</w:t>
      </w:r>
      <w:r w:rsidR="00F64352">
        <w:br/>
        <w:t>c</w:t>
      </w:r>
      <w:r w:rsidRPr="005F5F59">
        <w:t>zveitek polszk</w:t>
      </w:r>
      <w:r w:rsidR="00F64352">
        <w:t>i, tak preide si-</w:t>
      </w:r>
      <w:r w:rsidR="00F64352">
        <w:br/>
        <w:t>tek Cslovecsi.</w:t>
      </w:r>
    </w:p>
    <w:p w:rsidR="00880B0D" w:rsidRPr="005F5F59" w:rsidRDefault="00880B0D" w:rsidP="009E1FDD">
      <w:pPr>
        <w:pStyle w:val="teiab"/>
      </w:pPr>
      <w:r w:rsidRPr="005F5F59">
        <w:t>Kako tenya hitro, i Czilou</w:t>
      </w:r>
      <w:r w:rsidRPr="005F5F59">
        <w:br/>
        <w:t>na nikoj pride tak sze nevüpaj</w:t>
      </w:r>
      <w:r w:rsidRPr="005F5F59">
        <w:br/>
        <w:t>v mladoszt szvojo, vu tve Boga-</w:t>
      </w:r>
      <w:r w:rsidRPr="005F5F59">
        <w:br/>
        <w:t>sztvo, ar csi szi dnesz mladi,</w:t>
      </w:r>
      <w:r w:rsidRPr="005F5F59">
        <w:br/>
        <w:t>ino leip Kroto, vütro te vja-</w:t>
      </w:r>
      <w:r w:rsidRPr="005F5F59">
        <w:br/>
        <w:t>mo pokopajo.</w:t>
      </w:r>
    </w:p>
    <w:p w:rsidR="00880B0D" w:rsidRPr="005F5F59" w:rsidRDefault="00880B0D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80B0D" w:rsidRPr="005F5F59" w:rsidRDefault="00880B0D" w:rsidP="00FB672D">
      <w:pPr>
        <w:rPr>
          <w:szCs w:val="26"/>
        </w:rPr>
      </w:pPr>
      <w:r w:rsidRPr="005F5F59">
        <w:rPr>
          <w:szCs w:val="26"/>
        </w:rPr>
        <w:lastRenderedPageBreak/>
        <w:t>/83/</w:t>
      </w:r>
    </w:p>
    <w:p w:rsidR="00880B0D" w:rsidRPr="005F5F59" w:rsidRDefault="00880B0D" w:rsidP="00F64352">
      <w:pPr>
        <w:pStyle w:val="teifwPageNum"/>
      </w:pPr>
      <w:r w:rsidRPr="005F5F59">
        <w:t>79.</w:t>
      </w:r>
    </w:p>
    <w:p w:rsidR="00880B0D" w:rsidRPr="005F5F59" w:rsidRDefault="00880B0D" w:rsidP="009E1FDD">
      <w:pPr>
        <w:pStyle w:val="teiab"/>
      </w:pPr>
      <w:r w:rsidRPr="005F5F59">
        <w:t>Sivi pravo natom szveiti, gotov</w:t>
      </w:r>
      <w:r w:rsidRPr="005F5F59">
        <w:br/>
        <w:t>boidi vszako vreimen preminouti</w:t>
      </w:r>
      <w:r w:rsidRPr="005F5F59">
        <w:br/>
        <w:t>vu pravoj vöri, vüpai sze v Krisz-</w:t>
      </w:r>
      <w:r w:rsidRPr="005F5F59">
        <w:br/>
        <w:t>tussi, da tvojo Düso bode selo</w:t>
      </w:r>
      <w:r w:rsidRPr="005F5F59">
        <w:br/>
        <w:t>kszebi batrivnoje daj vurokou.</w:t>
      </w:r>
    </w:p>
    <w:p w:rsidR="00F64352" w:rsidRDefault="00880B0D" w:rsidP="009E1FDD">
      <w:pPr>
        <w:pStyle w:val="teiab"/>
      </w:pPr>
      <w:r w:rsidRPr="005F5F59">
        <w:t>Hvala boidi Ocsi Bougi, i</w:t>
      </w:r>
      <w:r w:rsidRPr="005F5F59">
        <w:br/>
        <w:t xml:space="preserve">nyega szinouvi </w:t>
      </w:r>
      <w:r w:rsidRPr="00F64352">
        <w:rPr>
          <w:rStyle w:val="teipersName"/>
        </w:rPr>
        <w:t>Jezussi</w:t>
      </w:r>
      <w:r w:rsidR="00F64352">
        <w:t>, tako</w:t>
      </w:r>
      <w:r w:rsidRPr="005F5F59">
        <w:t>i</w:t>
      </w:r>
      <w:r w:rsidRPr="005F5F59">
        <w:br/>
        <w:t>i obeszelniki Dühi szvetomi, v-</w:t>
      </w:r>
      <w:r w:rsidRPr="005F5F59">
        <w:br/>
        <w:t>szigdar vekoma i pravo vörö daj</w:t>
      </w:r>
      <w:r w:rsidRPr="005F5F59">
        <w:br/>
        <w:t>nam ti szpoznati, i Nebeszki</w:t>
      </w:r>
      <w:r w:rsidRPr="005F5F59">
        <w:br/>
        <w:t xml:space="preserve">Orszag dobili </w:t>
      </w:r>
    </w:p>
    <w:p w:rsidR="00880B0D" w:rsidRPr="005F5F59" w:rsidRDefault="00880B0D" w:rsidP="00F64352">
      <w:pPr>
        <w:pStyle w:val="teiclosure"/>
      </w:pPr>
      <w:r w:rsidRPr="005F5F59">
        <w:t>Amen.</w:t>
      </w:r>
    </w:p>
    <w:p w:rsidR="00880B0D" w:rsidRPr="005F5F59" w:rsidRDefault="00880B0D" w:rsidP="009E1FDD">
      <w:pPr>
        <w:pStyle w:val="Naslov2"/>
      </w:pPr>
      <w:r w:rsidRPr="005F5F59">
        <w:t>Petdvaiszeta!</w:t>
      </w:r>
    </w:p>
    <w:p w:rsidR="00880B0D" w:rsidRPr="005F5F59" w:rsidRDefault="00880B0D" w:rsidP="009E1FDD">
      <w:pPr>
        <w:pStyle w:val="teiab"/>
      </w:pPr>
      <w:r w:rsidRPr="005F5F59">
        <w:t>Zaman sze szveit noszi,</w:t>
      </w:r>
      <w:r w:rsidRPr="005F5F59">
        <w:br/>
        <w:t>vz</w:t>
      </w:r>
      <w:r w:rsidR="00F64352">
        <w:t>mosnoszti velikoj, ar za men-</w:t>
      </w:r>
      <w:r w:rsidRPr="005F5F59">
        <w:br/>
        <w:t>je nyega veliko veszelje, ar hi-</w:t>
      </w:r>
      <w:r w:rsidRPr="005F5F59">
        <w:br/>
        <w:t>tro premine tou szvecz</w:t>
      </w:r>
      <w:r w:rsidR="00F64352">
        <w:t>ko ve-</w:t>
      </w:r>
      <w:r w:rsidR="00F64352">
        <w:br/>
        <w:t>szelje, kak mertük zemelszki</w:t>
      </w:r>
      <w:r w:rsidR="00F64352">
        <w:br/>
        <w:t>ki sze naglo szter</w:t>
      </w:r>
      <w:r w:rsidRPr="005F5F59">
        <w:t>e.</w:t>
      </w:r>
    </w:p>
    <w:p w:rsidR="00880B0D" w:rsidRPr="005F5F59" w:rsidRDefault="00880B0D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80B0D" w:rsidRPr="005F5F59" w:rsidRDefault="00EF0707" w:rsidP="00FB672D">
      <w:pPr>
        <w:rPr>
          <w:szCs w:val="26"/>
        </w:rPr>
      </w:pPr>
      <w:r w:rsidRPr="005F5F59">
        <w:rPr>
          <w:szCs w:val="26"/>
        </w:rPr>
        <w:lastRenderedPageBreak/>
        <w:t>/84/</w:t>
      </w:r>
    </w:p>
    <w:p w:rsidR="00EF0707" w:rsidRPr="005F5F59" w:rsidRDefault="00EF0707" w:rsidP="00F64352">
      <w:pPr>
        <w:pStyle w:val="teifwPageNum"/>
      </w:pPr>
      <w:r w:rsidRPr="005F5F59">
        <w:t>80.</w:t>
      </w:r>
    </w:p>
    <w:p w:rsidR="00EF0707" w:rsidRPr="005F5F59" w:rsidRDefault="00EF0707" w:rsidP="009E1FDD">
      <w:pPr>
        <w:pStyle w:val="teiab"/>
      </w:pPr>
      <w:r w:rsidRPr="005F5F59">
        <w:t>Nevöri ti Cslovik toj szvecz-</w:t>
      </w:r>
      <w:r w:rsidRPr="005F5F59">
        <w:br/>
        <w:t>koj jalnoszti, kak Piszmi na</w:t>
      </w:r>
      <w:r w:rsidRPr="005F5F59">
        <w:br/>
        <w:t>Ledi ka nema sztalnoszti, jal-</w:t>
      </w:r>
      <w:r w:rsidRPr="005F5F59">
        <w:br/>
        <w:t>nosz</w:t>
      </w:r>
      <w:r w:rsidR="00F64352">
        <w:t>t sze govori, ar nema sztal-</w:t>
      </w:r>
      <w:r w:rsidR="00F64352">
        <w:br/>
        <w:t xml:space="preserve">noszti, </w:t>
      </w:r>
      <w:r w:rsidRPr="005F5F59">
        <w:t>steroje nei</w:t>
      </w:r>
      <w:r w:rsidR="00F64352">
        <w:t xml:space="preserve"> </w:t>
      </w:r>
      <w:r w:rsidRPr="005F5F59">
        <w:t>malo, nigdar</w:t>
      </w:r>
      <w:r w:rsidRPr="005F5F59">
        <w:br/>
        <w:t>szve vreidnoszti.</w:t>
      </w:r>
    </w:p>
    <w:p w:rsidR="00EF0707" w:rsidRPr="005F5F59" w:rsidRDefault="00EF0707" w:rsidP="009E1FDD">
      <w:pPr>
        <w:pStyle w:val="teiab"/>
      </w:pPr>
      <w:r w:rsidRPr="005F5F59">
        <w:t>B</w:t>
      </w:r>
      <w:r w:rsidR="00F64352">
        <w:t>oleti je vszigdar szto</w:t>
      </w:r>
      <w:r w:rsidRPr="005F5F59">
        <w:t>jecs na-</w:t>
      </w:r>
      <w:r w:rsidRPr="005F5F59">
        <w:br/>
        <w:t>tom szveiti, vörovati trno Bosoi</w:t>
      </w:r>
      <w:r w:rsidRPr="005F5F59">
        <w:br/>
        <w:t>szv</w:t>
      </w:r>
      <w:r w:rsidR="00F64352">
        <w:t>v</w:t>
      </w:r>
      <w:r w:rsidRPr="005F5F59">
        <w:t>etoj reicsi, nego Csalarnomi,</w:t>
      </w:r>
      <w:r w:rsidRPr="005F5F59">
        <w:br/>
        <w:t>nesztalnomi szveiti, tim nyego-</w:t>
      </w:r>
      <w:r w:rsidRPr="005F5F59">
        <w:br/>
        <w:t>vim szenyam ka</w:t>
      </w:r>
      <w:r w:rsidR="00F64352">
        <w:t xml:space="preserve"> </w:t>
      </w:r>
      <w:r w:rsidRPr="005F5F59">
        <w:t>on szpravi nei je.</w:t>
      </w:r>
    </w:p>
    <w:p w:rsidR="00EF0707" w:rsidRPr="005F5F59" w:rsidRDefault="00EF0707" w:rsidP="009E1FDD">
      <w:pPr>
        <w:pStyle w:val="teiab"/>
      </w:pPr>
      <w:r w:rsidRPr="005F5F59">
        <w:t xml:space="preserve">Kam je </w:t>
      </w:r>
      <w:r w:rsidRPr="00F64352">
        <w:rPr>
          <w:rStyle w:val="teipersName"/>
        </w:rPr>
        <w:t>Salamon</w:t>
      </w:r>
      <w:r w:rsidRPr="005F5F59">
        <w:t xml:space="preserve"> </w:t>
      </w:r>
      <w:r w:rsidR="00F64352">
        <w:t>Kra</w:t>
      </w:r>
      <w:r w:rsidRPr="005F5F59">
        <w:t>o modrou-</w:t>
      </w:r>
      <w:r w:rsidRPr="005F5F59">
        <w:br/>
        <w:t>szti velike, ali kam je samson</w:t>
      </w:r>
      <w:r w:rsidRPr="005F5F59">
        <w:br/>
        <w:t xml:space="preserve">moucsi prevelike leip vitez </w:t>
      </w:r>
      <w:r w:rsidRPr="00F64352">
        <w:rPr>
          <w:rStyle w:val="teipersName"/>
        </w:rPr>
        <w:t>Ab-</w:t>
      </w:r>
      <w:r w:rsidRPr="00F64352">
        <w:rPr>
          <w:rStyle w:val="teipersName"/>
        </w:rPr>
        <w:br/>
        <w:t>so</w:t>
      </w:r>
      <w:r w:rsidR="00F64352">
        <w:rPr>
          <w:rStyle w:val="teipersName"/>
        </w:rPr>
        <w:t>lon</w:t>
      </w:r>
      <w:r w:rsidRPr="005F5F59">
        <w:t xml:space="preserve"> preleipe lepote, ali drag</w:t>
      </w:r>
      <w:r w:rsidRPr="005F5F59">
        <w:br/>
      </w:r>
      <w:r w:rsidRPr="00F64352">
        <w:rPr>
          <w:rStyle w:val="teipersName"/>
        </w:rPr>
        <w:t>Jonathas</w:t>
      </w:r>
      <w:r w:rsidRPr="005F5F59">
        <w:t>, lübezni velike.</w:t>
      </w:r>
    </w:p>
    <w:p w:rsidR="00EF0707" w:rsidRPr="005F5F59" w:rsidRDefault="00F64352" w:rsidP="009E1FDD">
      <w:pPr>
        <w:pStyle w:val="teiab"/>
      </w:pPr>
      <w:r>
        <w:t>Povej kam je Cza</w:t>
      </w:r>
      <w:r w:rsidR="00EF0707" w:rsidRPr="005F5F59">
        <w:t>szar zmos-</w:t>
      </w:r>
      <w:r w:rsidR="00EF0707" w:rsidRPr="005F5F59">
        <w:br/>
        <w:t>ne zapoveidi, ali pa Bogatecz</w:t>
      </w:r>
      <w:r w:rsidR="00EF0707" w:rsidRPr="005F5F59">
        <w:br/>
        <w:t>vjeisztvini obilni, i kam je sulkus</w:t>
      </w:r>
      <w:r w:rsidR="00EF0707" w:rsidRPr="005F5F59">
        <w:br/>
        <w:t xml:space="preserve">reicsi plemeniti, i </w:t>
      </w:r>
      <w:r w:rsidR="00EF0707" w:rsidRPr="00F64352">
        <w:rPr>
          <w:rStyle w:val="teipersName"/>
        </w:rPr>
        <w:t>Aristoteles</w:t>
      </w:r>
      <w:r>
        <w:br/>
        <w:t>szpremoudrim vu</w:t>
      </w:r>
      <w:r w:rsidR="00EF0707" w:rsidRPr="005F5F59">
        <w:t>cseinyom.</w:t>
      </w:r>
    </w:p>
    <w:p w:rsidR="00EF0707" w:rsidRPr="005F5F59" w:rsidRDefault="00EF0707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EF0707" w:rsidRPr="005F5F59" w:rsidRDefault="00EF0707" w:rsidP="00FB672D">
      <w:pPr>
        <w:rPr>
          <w:szCs w:val="26"/>
        </w:rPr>
      </w:pPr>
      <w:r w:rsidRPr="005F5F59">
        <w:rPr>
          <w:szCs w:val="26"/>
        </w:rPr>
        <w:lastRenderedPageBreak/>
        <w:t>/85/</w:t>
      </w:r>
    </w:p>
    <w:p w:rsidR="00EF0707" w:rsidRPr="005F5F59" w:rsidRDefault="00EF0707" w:rsidP="00F64352">
      <w:pPr>
        <w:pStyle w:val="teifwPageNum"/>
      </w:pPr>
      <w:r w:rsidRPr="005F5F59">
        <w:t>81.</w:t>
      </w:r>
    </w:p>
    <w:p w:rsidR="00EF0707" w:rsidRPr="005F5F59" w:rsidRDefault="00EF0707" w:rsidP="009E1FDD">
      <w:pPr>
        <w:pStyle w:val="teiab"/>
      </w:pPr>
      <w:r w:rsidRPr="005F5F59">
        <w:t>Toliko zmosnoszti, reicsi</w:t>
      </w:r>
      <w:r w:rsidRPr="005F5F59">
        <w:br/>
        <w:t>plemeniti, toliko Czaszarov, pre-</w:t>
      </w:r>
      <w:r w:rsidRPr="005F5F59">
        <w:br/>
        <w:t>moudri Dok</w:t>
      </w:r>
      <w:r w:rsidR="00F64352">
        <w:t>torov, toliko modrou</w:t>
      </w:r>
      <w:r w:rsidRPr="005F5F59">
        <w:t>ſz-</w:t>
      </w:r>
      <w:r w:rsidRPr="005F5F59">
        <w:br/>
        <w:t>ti, szveczki Poglavnikov, vsze</w:t>
      </w:r>
      <w:r w:rsidRPr="005F5F59">
        <w:br/>
        <w:t>doli szpadnolo, vu Ocsnom megnyeni.</w:t>
      </w:r>
    </w:p>
    <w:p w:rsidR="00EF0707" w:rsidRPr="005F5F59" w:rsidRDefault="00F64352" w:rsidP="009E1FDD">
      <w:pPr>
        <w:pStyle w:val="teiab"/>
      </w:pPr>
      <w:r>
        <w:t>Oh c</w:t>
      </w:r>
      <w:r w:rsidR="00EF0707" w:rsidRPr="005F5F59">
        <w:t>servom jeisz</w:t>
      </w:r>
      <w:r>
        <w:t>toina! oh ti</w:t>
      </w:r>
      <w:r>
        <w:br/>
        <w:t>c</w:t>
      </w:r>
      <w:r w:rsidR="00EF0707" w:rsidRPr="005F5F59">
        <w:t>sarna zemla, oh ti manyi cslo-</w:t>
      </w:r>
      <w:r w:rsidR="00EF0707" w:rsidRPr="005F5F59">
        <w:br/>
        <w:t>vik! zakai sze zvisavas, a vidis do-</w:t>
      </w:r>
      <w:r w:rsidR="00EF0707" w:rsidRPr="005F5F59">
        <w:br/>
        <w:t>bro znas, ka szkoron premines, vsz-</w:t>
      </w:r>
      <w:r w:rsidR="00EF0707" w:rsidRPr="005F5F59">
        <w:br/>
        <w:t>igdar dobro csini, dokecz sivo bodes.</w:t>
      </w:r>
    </w:p>
    <w:p w:rsidR="00EF0707" w:rsidRPr="005F5F59" w:rsidRDefault="00EF0707" w:rsidP="009E1FDD">
      <w:pPr>
        <w:pStyle w:val="teiab"/>
      </w:pPr>
      <w:r w:rsidRPr="005F5F59">
        <w:t>Oh kako je kratek</w:t>
      </w:r>
      <w:r w:rsidR="00E06B7F">
        <w:t xml:space="preserve"> sitek na-</w:t>
      </w:r>
      <w:r w:rsidR="00E06B7F">
        <w:br/>
        <w:t>tom szveiti, kak je c</w:t>
      </w:r>
      <w:r w:rsidRPr="005F5F59">
        <w:t>slecsa tenya</w:t>
      </w:r>
      <w:r w:rsidRPr="005F5F59">
        <w:br/>
        <w:t xml:space="preserve">nyega je vüpanye, </w:t>
      </w:r>
      <w:r w:rsidR="00C95A1E" w:rsidRPr="005F5F59">
        <w:t>tak naglo pr</w:t>
      </w:r>
      <w:r w:rsidR="00E06B7F">
        <w:t>e-</w:t>
      </w:r>
      <w:r w:rsidR="00E06B7F">
        <w:br/>
        <w:t>mine, nyegovo veszelje, gda c</w:t>
      </w:r>
      <w:r w:rsidR="00C95A1E" w:rsidRPr="005F5F59">
        <w:t>slo-</w:t>
      </w:r>
      <w:r w:rsidR="00C95A1E" w:rsidRPr="005F5F59">
        <w:br/>
        <w:t>veka zapre, nyega zvelicsanye.</w:t>
      </w:r>
    </w:p>
    <w:p w:rsidR="009E1FDD" w:rsidRDefault="00C95A1E" w:rsidP="009E1FDD">
      <w:pPr>
        <w:pStyle w:val="teiab"/>
      </w:pPr>
      <w:r w:rsidRPr="005F5F59">
        <w:t>Eta szveczka hvala, visziko</w:t>
      </w:r>
      <w:r w:rsidRPr="005F5F59">
        <w:br/>
        <w:t>sze</w:t>
      </w:r>
      <w:r w:rsidR="00E06B7F">
        <w:t xml:space="preserve"> </w:t>
      </w:r>
      <w:r w:rsidRPr="005F5F59">
        <w:t>noszi, vu szvetom piszmi sze</w:t>
      </w:r>
      <w:r w:rsidRPr="005F5F59">
        <w:br/>
        <w:t>polszki Czveit</w:t>
      </w:r>
      <w:r w:rsidR="00E06B7F">
        <w:t xml:space="preserve"> </w:t>
      </w:r>
      <w:r w:rsidRPr="005F5F59">
        <w:t>govori, ar litak pre-</w:t>
      </w:r>
      <w:r w:rsidRPr="005F5F59">
        <w:br/>
        <w:t>mine, ino tak prebleidi, ka</w:t>
      </w:r>
      <w:r w:rsidR="009E1FDD">
        <w:t>k</w:t>
      </w:r>
      <w:r w:rsidR="009E1FDD">
        <w:br/>
        <w:t>Lisztek od vötra szpadne doli</w:t>
      </w:r>
    </w:p>
    <w:p w:rsidR="00C95A1E" w:rsidRPr="005F5F59" w:rsidRDefault="00C95A1E" w:rsidP="009E1FDD">
      <w:pPr>
        <w:pStyle w:val="teiab"/>
      </w:pPr>
      <w:r w:rsidRPr="005F5F59">
        <w:t>zdraive</w:t>
      </w:r>
    </w:p>
    <w:p w:rsidR="00C95A1E" w:rsidRPr="005F5F59" w:rsidRDefault="00C95A1E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C95A1E" w:rsidRPr="005F5F59" w:rsidRDefault="00C95A1E" w:rsidP="00FB672D">
      <w:pPr>
        <w:rPr>
          <w:szCs w:val="26"/>
        </w:rPr>
      </w:pPr>
      <w:r w:rsidRPr="005F5F59">
        <w:rPr>
          <w:szCs w:val="26"/>
        </w:rPr>
        <w:lastRenderedPageBreak/>
        <w:t>/86/</w:t>
      </w:r>
    </w:p>
    <w:p w:rsidR="00C95A1E" w:rsidRPr="005F5F59" w:rsidRDefault="00C95A1E" w:rsidP="00E06B7F">
      <w:pPr>
        <w:pStyle w:val="teifwPageNum"/>
      </w:pPr>
      <w:r w:rsidRPr="005F5F59">
        <w:t>82.</w:t>
      </w:r>
    </w:p>
    <w:p w:rsidR="00C95A1E" w:rsidRPr="005F5F59" w:rsidRDefault="00C95A1E" w:rsidP="00527E8B">
      <w:pPr>
        <w:pStyle w:val="teiab"/>
      </w:pPr>
      <w:r w:rsidRPr="005F5F59">
        <w:t>Tak ravno Cslek more poiti</w:t>
      </w:r>
      <w:r w:rsidRPr="005F5F59">
        <w:br/>
        <w:t>sztoga szveita, kak trava vu</w:t>
      </w:r>
      <w:r w:rsidR="00E06B7F">
        <w:t xml:space="preserve"> po</w:t>
      </w:r>
      <w:r w:rsidRPr="005F5F59">
        <w:t>u-</w:t>
      </w:r>
      <w:r w:rsidRPr="005F5F59">
        <w:br/>
        <w:t>li, ka szehne od szuncza tako</w:t>
      </w:r>
      <w:r w:rsidRPr="005F5F59">
        <w:br/>
        <w:t>nyega Dika, poveihne od nyega,</w:t>
      </w:r>
      <w:r w:rsidRPr="005F5F59">
        <w:br/>
        <w:t>i vsze kaje szveit dao, oſtane eti vſze.</w:t>
      </w:r>
    </w:p>
    <w:p w:rsidR="00C95A1E" w:rsidRPr="005F5F59" w:rsidRDefault="00C95A1E" w:rsidP="00527E8B">
      <w:pPr>
        <w:pStyle w:val="teiab"/>
      </w:pPr>
      <w:r w:rsidRPr="005F5F59">
        <w:t>Nedrsi za szvoje, ka mores zgi-</w:t>
      </w:r>
      <w:r w:rsidRPr="005F5F59">
        <w:br/>
        <w:t>biti, ka te szveitnapravo, ne-</w:t>
      </w:r>
      <w:r w:rsidRPr="005F5F59">
        <w:br/>
        <w:t>miszli drsati, Nebeszko veszel-</w:t>
      </w:r>
      <w:r w:rsidRPr="005F5F59">
        <w:br/>
        <w:t>je, iscsi szi vszidar ti, blaiseno</w:t>
      </w:r>
      <w:r w:rsidRPr="005F5F59">
        <w:br/>
        <w:t>bos hodo, Csi ono naides ti.</w:t>
      </w:r>
    </w:p>
    <w:p w:rsidR="00C95A1E" w:rsidRPr="005F5F59" w:rsidRDefault="00E06B7F" w:rsidP="00527E8B">
      <w:pPr>
        <w:pStyle w:val="teiab"/>
      </w:pPr>
      <w:r>
        <w:t>Zmiszli dasze dobro oh ti cslo-</w:t>
      </w:r>
      <w:r>
        <w:br/>
        <w:t>vik grei</w:t>
      </w:r>
      <w:r w:rsidR="00C95A1E" w:rsidRPr="005F5F59">
        <w:t>sni, kaszi ti prneszao</w:t>
      </w:r>
      <w:r w:rsidR="00C95A1E" w:rsidRPr="005F5F59">
        <w:br/>
        <w:t>na ete szveit jalni, iscsi szi ti bla-</w:t>
      </w:r>
      <w:r w:rsidR="00C95A1E" w:rsidRPr="005F5F59">
        <w:br/>
        <w:t>go, gori na Nebeszah, mores ga tam</w:t>
      </w:r>
      <w:r w:rsidR="00C95A1E" w:rsidRPr="005F5F59">
        <w:br/>
        <w:t>naiti, drsi ga trno te.</w:t>
      </w:r>
    </w:p>
    <w:p w:rsidR="0065645A" w:rsidRDefault="00C95A1E" w:rsidP="00527E8B">
      <w:pPr>
        <w:pStyle w:val="teiab"/>
      </w:pPr>
      <w:r w:rsidRPr="005F5F59">
        <w:t>Oh Bose Nebeszki, daj nam</w:t>
      </w:r>
      <w:r w:rsidRPr="005F5F59">
        <w:br/>
        <w:t>ga dob</w:t>
      </w:r>
      <w:r w:rsidR="0065645A">
        <w:t>iti, vu tvojem blaisenſztvi</w:t>
      </w:r>
      <w:r w:rsidR="0065645A">
        <w:br/>
        <w:t>vek</w:t>
      </w:r>
      <w:r w:rsidRPr="005F5F59">
        <w:t>vecsnoga sitka, toga jalne</w:t>
      </w:r>
      <w:r w:rsidRPr="005F5F59">
        <w:br/>
        <w:t>szveita, na sztan osztaviti,</w:t>
      </w:r>
      <w:r w:rsidRPr="005F5F59">
        <w:br/>
        <w:t>z Düsom ino z-Tteilom sztebov</w:t>
      </w:r>
      <w:r w:rsidRPr="005F5F59">
        <w:br/>
        <w:t xml:space="preserve">veszeliti. </w:t>
      </w:r>
    </w:p>
    <w:p w:rsidR="00C95A1E" w:rsidRPr="005F5F59" w:rsidRDefault="00C95A1E" w:rsidP="0065645A">
      <w:pPr>
        <w:pStyle w:val="teiclosure"/>
      </w:pPr>
      <w:r w:rsidRPr="005F5F59">
        <w:t>Amen.</w:t>
      </w:r>
    </w:p>
    <w:p w:rsidR="00C95A1E" w:rsidRPr="005F5F59" w:rsidRDefault="00C95A1E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C95A1E" w:rsidRPr="005F5F59" w:rsidRDefault="00C0345A" w:rsidP="00FB672D">
      <w:pPr>
        <w:rPr>
          <w:szCs w:val="26"/>
        </w:rPr>
      </w:pPr>
      <w:r w:rsidRPr="005F5F59">
        <w:rPr>
          <w:szCs w:val="26"/>
        </w:rPr>
        <w:lastRenderedPageBreak/>
        <w:t>/87/</w:t>
      </w:r>
    </w:p>
    <w:p w:rsidR="00C0345A" w:rsidRPr="005F5F59" w:rsidRDefault="00C0345A" w:rsidP="0065645A">
      <w:pPr>
        <w:pStyle w:val="teifwPageNum"/>
      </w:pPr>
      <w:r w:rsidRPr="005F5F59">
        <w:t>83.</w:t>
      </w:r>
    </w:p>
    <w:p w:rsidR="00C0345A" w:rsidRPr="005F5F59" w:rsidRDefault="0065645A" w:rsidP="00527E8B">
      <w:pPr>
        <w:pStyle w:val="Naslov2"/>
      </w:pPr>
      <w:r>
        <w:t>Sesztdvaiszeta!</w:t>
      </w:r>
    </w:p>
    <w:p w:rsidR="00C0345A" w:rsidRPr="005F5F59" w:rsidRDefault="00C0345A" w:rsidP="00527E8B">
      <w:pPr>
        <w:pStyle w:val="teiab"/>
      </w:pPr>
      <w:r w:rsidRPr="005F5F59">
        <w:t>Se vidis sztalnoszt szvecz-</w:t>
      </w:r>
      <w:r w:rsidRPr="005F5F59">
        <w:br/>
        <w:t>ko, kako naglo premine, Boug</w:t>
      </w:r>
      <w:r w:rsidRPr="005F5F59">
        <w:br/>
        <w:t>Nebeszki po</w:t>
      </w:r>
      <w:r w:rsidR="0065645A">
        <w:t xml:space="preserve"> </w:t>
      </w:r>
      <w:r w:rsidRPr="005F5F59">
        <w:t>szmrti, mo</w:t>
      </w:r>
      <w:r w:rsidR="0065645A">
        <w:t xml:space="preserve"> </w:t>
      </w:r>
      <w:r w:rsidRPr="005F5F59">
        <w:t>düso vö</w:t>
      </w:r>
      <w:r w:rsidRPr="005F5F59">
        <w:br/>
        <w:t>pouzvao je.</w:t>
      </w:r>
    </w:p>
    <w:p w:rsidR="00C0345A" w:rsidRPr="005F5F59" w:rsidRDefault="00C0345A" w:rsidP="00527E8B">
      <w:pPr>
        <w:pStyle w:val="teiab"/>
      </w:pPr>
      <w:r w:rsidRPr="005F5F59">
        <w:t>Sto dabi se tou miszlo Düse me</w:t>
      </w:r>
      <w:r w:rsidRPr="005F5F59">
        <w:br/>
        <w:t>premineinye, kak denesnyi den jasz</w:t>
      </w:r>
      <w:r w:rsidRPr="005F5F59">
        <w:br/>
        <w:t>od Teila szloboudo vzeo.</w:t>
      </w:r>
    </w:p>
    <w:p w:rsidR="00C0345A" w:rsidRPr="005F5F59" w:rsidRDefault="00C0345A" w:rsidP="00527E8B">
      <w:pPr>
        <w:pStyle w:val="teiab"/>
      </w:pPr>
      <w:r w:rsidRPr="005F5F59">
        <w:t>Oh neszrecsna vöra ti, ino den pre-</w:t>
      </w:r>
      <w:r w:rsidRPr="005F5F59">
        <w:br/>
        <w:t>britki, vsaloszt szo zdai szpadnoli</w:t>
      </w:r>
      <w:r w:rsidRPr="005F5F59">
        <w:br/>
        <w:t>dragi moji Priatelje.</w:t>
      </w:r>
    </w:p>
    <w:p w:rsidR="00C0345A" w:rsidRPr="005F5F59" w:rsidRDefault="00C0345A" w:rsidP="00527E8B">
      <w:pPr>
        <w:pStyle w:val="teiab"/>
      </w:pPr>
      <w:r w:rsidRPr="005F5F59">
        <w:t>Ma lepouta kamaje, moja zmos-</w:t>
      </w:r>
      <w:r w:rsidRPr="005F5F59">
        <w:br/>
        <w:t xml:space="preserve">noszt kamaje, mojega sitka </w:t>
      </w:r>
      <w:r w:rsidR="0065645A">
        <w:t>c</w:t>
      </w:r>
      <w:r w:rsidRPr="005F5F59">
        <w:t>zveitje</w:t>
      </w:r>
      <w:r w:rsidRPr="005F5F59">
        <w:br/>
        <w:t>Goszpon Boug zna naibole.</w:t>
      </w:r>
    </w:p>
    <w:p w:rsidR="00C0345A" w:rsidRPr="005F5F59" w:rsidRDefault="00C0345A" w:rsidP="00527E8B">
      <w:pPr>
        <w:pStyle w:val="teiab"/>
      </w:pPr>
      <w:r w:rsidRPr="005F5F59">
        <w:t>Oh szmrt nemilosztivna za-</w:t>
      </w:r>
      <w:r w:rsidRPr="005F5F59">
        <w:br/>
        <w:t>kai szi placs szoravila, mojo znan-</w:t>
      </w:r>
      <w:r w:rsidRPr="005F5F59">
        <w:br/>
        <w:t>czi joucsejo, salüjo i placsejo.</w:t>
      </w:r>
    </w:p>
    <w:p w:rsidR="00C0345A" w:rsidRPr="005F5F59" w:rsidRDefault="00C0345A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C0345A" w:rsidRPr="005F5F59" w:rsidRDefault="00C0345A" w:rsidP="00FB672D">
      <w:pPr>
        <w:rPr>
          <w:szCs w:val="26"/>
        </w:rPr>
      </w:pPr>
      <w:r w:rsidRPr="005F5F59">
        <w:rPr>
          <w:szCs w:val="26"/>
        </w:rPr>
        <w:lastRenderedPageBreak/>
        <w:t>/88/</w:t>
      </w:r>
    </w:p>
    <w:p w:rsidR="00C0345A" w:rsidRPr="005F5F59" w:rsidRDefault="00C0345A" w:rsidP="0065645A">
      <w:pPr>
        <w:pStyle w:val="teifwPageNum"/>
      </w:pPr>
      <w:r w:rsidRPr="005F5F59">
        <w:t>84.</w:t>
      </w:r>
    </w:p>
    <w:p w:rsidR="00C0345A" w:rsidRPr="005F5F59" w:rsidRDefault="00C0345A" w:rsidP="00527E8B">
      <w:pPr>
        <w:pStyle w:val="teiab"/>
      </w:pPr>
      <w:r w:rsidRPr="005F5F59">
        <w:t>Osztaviti morem se moje tusno</w:t>
      </w:r>
      <w:r w:rsidRPr="005F5F59">
        <w:br/>
        <w:t xml:space="preserve">pitanye, boidi milosztiv meni </w:t>
      </w:r>
      <w:r w:rsidRPr="0065645A">
        <w:rPr>
          <w:rStyle w:val="teipersName"/>
        </w:rPr>
        <w:t>Jezus</w:t>
      </w:r>
      <w:r w:rsidRPr="005F5F59">
        <w:br/>
        <w:t>moj lübleni.</w:t>
      </w:r>
    </w:p>
    <w:p w:rsidR="00C0345A" w:rsidRPr="005F5F59" w:rsidRDefault="00C0345A" w:rsidP="00527E8B">
      <w:pPr>
        <w:pStyle w:val="teiab"/>
      </w:pPr>
      <w:r w:rsidRPr="005F5F59">
        <w:t>Nad menom szeneplacsite, neg mi</w:t>
      </w:r>
      <w:r w:rsidRPr="005F5F59">
        <w:br/>
        <w:t>sze veszelite, Boug me bode vradoszt</w:t>
      </w:r>
      <w:r w:rsidRPr="005F5F59">
        <w:br/>
        <w:t>szvoi notri pelao vblaisensztvo.</w:t>
      </w:r>
    </w:p>
    <w:p w:rsidR="00C0345A" w:rsidRPr="005F5F59" w:rsidRDefault="00C0345A" w:rsidP="00527E8B">
      <w:pPr>
        <w:pStyle w:val="teiab"/>
      </w:pPr>
      <w:r w:rsidRPr="005F5F59">
        <w:t xml:space="preserve">Za menom setüjte vszi, tam </w:t>
      </w:r>
      <w:r w:rsidR="00D10B03" w:rsidRPr="005F5F59">
        <w:t>vasz</w:t>
      </w:r>
      <w:r w:rsidR="00D10B03" w:rsidRPr="005F5F59">
        <w:br/>
        <w:t>scsem pocsakati, vu onoi isztvi Diki,</w:t>
      </w:r>
      <w:r w:rsidR="00D10B03" w:rsidRPr="005F5F59">
        <w:br/>
        <w:t>stero je Boug szpravo v Nebi.</w:t>
      </w:r>
    </w:p>
    <w:p w:rsidR="00D10B03" w:rsidRPr="005F5F59" w:rsidRDefault="00D10B03" w:rsidP="00527E8B">
      <w:pPr>
        <w:pStyle w:val="teiab"/>
      </w:pPr>
      <w:r w:rsidRPr="005F5F59">
        <w:t>Oh moj Goszpodne Bose. tiszi me</w:t>
      </w:r>
      <w:r w:rsidRPr="005F5F59">
        <w:br/>
        <w:t>zvelicsanye, Düso mojo szam szpüszto,</w:t>
      </w:r>
      <w:r w:rsidRPr="005F5F59">
        <w:br/>
        <w:t>stero szam vtve roke dao.</w:t>
      </w:r>
    </w:p>
    <w:p w:rsidR="0065645A" w:rsidRDefault="00D10B03" w:rsidP="00527E8B">
      <w:pPr>
        <w:pStyle w:val="teiab"/>
      </w:pPr>
      <w:r w:rsidRPr="005F5F59">
        <w:t>Engedüj potom sitki veszelo gor</w:t>
      </w:r>
      <w:r w:rsidRPr="005F5F59">
        <w:br/>
        <w:t>sztaneinye, vtvem Orszagi sivleinye</w:t>
      </w:r>
      <w:r w:rsidRPr="005F5F59">
        <w:br/>
        <w:t xml:space="preserve">vekvecsnom blaisensztvi. </w:t>
      </w:r>
    </w:p>
    <w:p w:rsidR="00D10B03" w:rsidRPr="005F5F59" w:rsidRDefault="00D10B03" w:rsidP="0065645A">
      <w:pPr>
        <w:pStyle w:val="teiclosure"/>
      </w:pPr>
      <w:r w:rsidRPr="005F5F59">
        <w:t>Amen.</w:t>
      </w:r>
    </w:p>
    <w:p w:rsidR="00D10B03" w:rsidRPr="005F5F59" w:rsidRDefault="0065645A" w:rsidP="00527E8B">
      <w:pPr>
        <w:pStyle w:val="Naslov2"/>
      </w:pPr>
      <w:r>
        <w:t>Szedemdvaiszeta!</w:t>
      </w:r>
    </w:p>
    <w:p w:rsidR="00D10B03" w:rsidRPr="005F5F59" w:rsidRDefault="00D10B03" w:rsidP="00527E8B">
      <w:pPr>
        <w:pStyle w:val="teiab"/>
      </w:pPr>
      <w:r w:rsidRPr="005F5F59">
        <w:t>Seleim jasz z trdnim szrczo</w:t>
      </w:r>
      <w:r w:rsidR="0065645A">
        <w:t>m</w:t>
      </w:r>
      <w:r w:rsidR="0065645A">
        <w:br/>
        <w:t>ino naj szkradnyo vöro, ar nevola</w:t>
      </w:r>
      <w:r w:rsidR="0065645A">
        <w:br/>
        <w:t>i saloszt sz koncsava moje dni k</w:t>
      </w:r>
      <w:r w:rsidRPr="005F5F59">
        <w:t>odlo-</w:t>
      </w:r>
      <w:r w:rsidRPr="005F5F59">
        <w:br/>
        <w:t>csei nyi gotov szam, i csakam mo</w:t>
      </w:r>
    </w:p>
    <w:p w:rsidR="00D10B03" w:rsidRPr="005F5F59" w:rsidRDefault="00D10B03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D10B03" w:rsidRPr="005F5F59" w:rsidRDefault="00D10B03" w:rsidP="00FB672D">
      <w:pPr>
        <w:rPr>
          <w:szCs w:val="26"/>
        </w:rPr>
      </w:pPr>
      <w:r w:rsidRPr="005F5F59">
        <w:rPr>
          <w:szCs w:val="26"/>
        </w:rPr>
        <w:lastRenderedPageBreak/>
        <w:t>/89/</w:t>
      </w:r>
    </w:p>
    <w:p w:rsidR="00D10B03" w:rsidRPr="005F5F59" w:rsidRDefault="00D10B03" w:rsidP="0065645A">
      <w:pPr>
        <w:pStyle w:val="teifwPageNum"/>
      </w:pPr>
      <w:r w:rsidRPr="005F5F59">
        <w:t>85.</w:t>
      </w:r>
    </w:p>
    <w:p w:rsidR="00D10B03" w:rsidRPr="005F5F59" w:rsidRDefault="00D10B03" w:rsidP="00527E8B">
      <w:pPr>
        <w:pStyle w:val="teiab"/>
      </w:pPr>
      <w:r w:rsidRPr="005F5F59">
        <w:t xml:space="preserve">placso, ka </w:t>
      </w:r>
      <w:r w:rsidRPr="0065645A">
        <w:rPr>
          <w:rStyle w:val="teipersName"/>
        </w:rPr>
        <w:t>Jezus</w:t>
      </w:r>
      <w:r w:rsidRPr="005F5F59">
        <w:t xml:space="preserve"> mije szpravo, kak naj</w:t>
      </w:r>
      <w:r w:rsidRPr="005F5F59">
        <w:br/>
        <w:t>veksi najem.</w:t>
      </w:r>
    </w:p>
    <w:p w:rsidR="00D10B03" w:rsidRPr="005F5F59" w:rsidRDefault="00D10B03" w:rsidP="00527E8B">
      <w:pPr>
        <w:pStyle w:val="teiab"/>
      </w:pPr>
      <w:r w:rsidRPr="005F5F59">
        <w:t>Znam, kameje odküpo od gr</w:t>
      </w:r>
      <w:r w:rsidR="0065645A">
        <w:t>eiha,</w:t>
      </w:r>
      <w:r w:rsidR="0065645A">
        <w:br/>
        <w:t>i szmrti, szvete krvi od k</w:t>
      </w:r>
      <w:r w:rsidRPr="005F5F59">
        <w:t>üppom,</w:t>
      </w:r>
      <w:r w:rsidRPr="005F5F59">
        <w:br/>
        <w:t>ka csakam za zalog, kabi sze tak bojao,</w:t>
      </w:r>
      <w:r w:rsidRPr="005F5F59">
        <w:br/>
        <w:t xml:space="preserve">od Pekla, od Vraga, da v </w:t>
      </w:r>
      <w:r w:rsidRPr="0065645A">
        <w:rPr>
          <w:rStyle w:val="teipersName"/>
        </w:rPr>
        <w:t>Jezuſsi</w:t>
      </w:r>
      <w:r w:rsidRPr="005F5F59">
        <w:t xml:space="preserve"> sze vü-</w:t>
      </w:r>
      <w:r w:rsidRPr="005F5F59">
        <w:br/>
        <w:t>pam? oszloboden mo od teih.</w:t>
      </w:r>
    </w:p>
    <w:p w:rsidR="00D10B03" w:rsidRPr="005F5F59" w:rsidRDefault="00D10B03" w:rsidP="00527E8B">
      <w:pPr>
        <w:pStyle w:val="teiab"/>
      </w:pPr>
      <w:r w:rsidRPr="005F5F59">
        <w:t>Oh sitek csigli szlatek, da britka</w:t>
      </w:r>
      <w:r w:rsidRPr="005F5F59">
        <w:br/>
        <w:t>je ta szmrt, nyoi szam sze se poudao</w:t>
      </w:r>
      <w:r w:rsidRPr="005F5F59">
        <w:br/>
        <w:t>csigli me doszegne, znam ka bougsi</w:t>
      </w:r>
      <w:r w:rsidRPr="005F5F59">
        <w:br/>
        <w:t>sitek Düsa tam szi naide</w:t>
      </w:r>
      <w:r w:rsidR="00AE1162">
        <w:t>, radoszt</w:t>
      </w:r>
      <w:r w:rsidR="00AE1162">
        <w:br/>
        <w:t>ino dobicsek, ar dobi</w:t>
      </w:r>
      <w:r w:rsidRPr="005F5F59">
        <w:t>mi ta szmrt.</w:t>
      </w:r>
    </w:p>
    <w:p w:rsidR="00D10B03" w:rsidRPr="005F5F59" w:rsidRDefault="00D10B03" w:rsidP="00527E8B">
      <w:pPr>
        <w:pStyle w:val="teiab"/>
      </w:pPr>
      <w:r w:rsidRPr="005F5F59">
        <w:t>Me Teilo vzemlo deno na trganye</w:t>
      </w:r>
      <w:r w:rsidRPr="005F5F59">
        <w:br/>
        <w:t>csrvouo, a zmrtvi i pa sztanem jasz</w:t>
      </w:r>
      <w:r w:rsidRPr="005F5F59">
        <w:br/>
        <w:t>ino vszi vörni, kak szuncsena szvet-</w:t>
      </w:r>
      <w:r w:rsidRPr="005F5F59">
        <w:br/>
        <w:t>loszt bomo sze lescsili, vszigdar sze</w:t>
      </w:r>
      <w:r w:rsidRPr="005F5F59">
        <w:br/>
        <w:t>radüvali, tam nede saloszti.</w:t>
      </w:r>
    </w:p>
    <w:p w:rsidR="00527E8B" w:rsidRDefault="00D10B03" w:rsidP="00527E8B">
      <w:pPr>
        <w:pStyle w:val="teiab"/>
      </w:pPr>
      <w:r w:rsidRPr="005F5F59">
        <w:t>Rodjenikom teskoje, kasze od</w:t>
      </w:r>
      <w:r w:rsidRPr="005F5F59">
        <w:br/>
        <w:t>nyih loucsim, ar nyih szlatke beszei-</w:t>
      </w:r>
      <w:r w:rsidRPr="005F5F59">
        <w:br/>
        <w:t>de salosztno vö vadlüjem, de</w:t>
      </w:r>
      <w:r w:rsidR="00AE1162">
        <w:t xml:space="preserve"> </w:t>
      </w:r>
      <w:r w:rsidRPr="005F5F59">
        <w:t>vutom</w:t>
      </w:r>
      <w:r w:rsidRPr="005F5F59">
        <w:br/>
        <w:t>sze vüpam kanye bodem vido vutoj</w:t>
      </w:r>
      <w:r w:rsidR="00AE1162">
        <w:br/>
        <w:t>vekvecsnoj Diki, kaszpravo od kü</w:t>
      </w:r>
      <w:r w:rsidR="00527E8B">
        <w:t>-</w:t>
      </w:r>
    </w:p>
    <w:p w:rsidR="00D10B03" w:rsidRPr="005F5F59" w:rsidRDefault="00D10B03" w:rsidP="00527E8B">
      <w:pPr>
        <w:pStyle w:val="teiab"/>
      </w:pPr>
      <w:r w:rsidRPr="005F5F59">
        <w:t>piteo.</w:t>
      </w:r>
    </w:p>
    <w:p w:rsidR="00D10B03" w:rsidRPr="005F5F59" w:rsidRDefault="00D10B03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D10B03" w:rsidRPr="005F5F59" w:rsidRDefault="00D10B03" w:rsidP="00FB672D">
      <w:pPr>
        <w:rPr>
          <w:szCs w:val="26"/>
        </w:rPr>
      </w:pPr>
      <w:r w:rsidRPr="005F5F59">
        <w:rPr>
          <w:szCs w:val="26"/>
        </w:rPr>
        <w:lastRenderedPageBreak/>
        <w:t>/90/</w:t>
      </w:r>
    </w:p>
    <w:p w:rsidR="00D10B03" w:rsidRPr="005F5F59" w:rsidRDefault="00D10B03" w:rsidP="00AE1162">
      <w:pPr>
        <w:pStyle w:val="teifwPageNum"/>
      </w:pPr>
      <w:r w:rsidRPr="005F5F59">
        <w:t>86.</w:t>
      </w:r>
    </w:p>
    <w:p w:rsidR="00D10B03" w:rsidRPr="005F5F59" w:rsidRDefault="00D10B03" w:rsidP="00527E8B">
      <w:pPr>
        <w:pStyle w:val="teiab"/>
      </w:pPr>
      <w:r w:rsidRPr="005F5F59">
        <w:t>Morem od slate idti, szrcze mi sze</w:t>
      </w:r>
      <w:r w:rsidRPr="005F5F59">
        <w:br/>
        <w:t>kala, Priatelov beszeide, kako glasz</w:t>
      </w:r>
      <w:r w:rsidRPr="005F5F59">
        <w:br/>
        <w:t>Trobünte gda osztavlam, ar ta pout</w:t>
      </w:r>
      <w:r w:rsidRPr="005F5F59">
        <w:br/>
        <w:t>moja bou pokoj vecsni, me Goszpon</w:t>
      </w:r>
      <w:r w:rsidRPr="005F5F59">
        <w:br/>
        <w:t>pred sze posztaviti.</w:t>
      </w:r>
    </w:p>
    <w:p w:rsidR="00D10B03" w:rsidRPr="005F5F59" w:rsidRDefault="00D10B03" w:rsidP="00527E8B">
      <w:pPr>
        <w:pStyle w:val="teiab"/>
      </w:pPr>
      <w:r w:rsidRPr="005F5F59">
        <w:t>Ali slata ma draga, nai szkuze vam</w:t>
      </w:r>
      <w:r w:rsidRPr="005F5F59">
        <w:br/>
        <w:t>sztano, te Goszpon</w:t>
      </w:r>
      <w:r w:rsidR="00AE1162">
        <w:t xml:space="preserve"> je, k</w:t>
      </w:r>
      <w:r w:rsidRPr="005F5F59">
        <w:t>i</w:t>
      </w:r>
      <w:r w:rsidR="00AE1162">
        <w:t xml:space="preserve"> </w:t>
      </w:r>
      <w:r w:rsidRPr="005F5F59">
        <w:t>neszpi, nei-</w:t>
      </w:r>
      <w:r w:rsidRPr="005F5F59">
        <w:br/>
        <w:t xml:space="preserve">ma kratke rouke, szirout, </w:t>
      </w:r>
      <w:r w:rsidRPr="00AE1162">
        <w:rPr>
          <w:rStyle w:val="teiunclear"/>
        </w:rPr>
        <w:t>Dovuz</w:t>
      </w:r>
      <w:r w:rsidRPr="005F5F59">
        <w:t xml:space="preserve"> je</w:t>
      </w:r>
      <w:r w:rsidRPr="005F5F59">
        <w:br/>
        <w:t>ocsa drügoga nei trbei, na vsze on</w:t>
      </w:r>
      <w:r w:rsidRPr="005F5F59">
        <w:br/>
        <w:t>s</w:t>
      </w:r>
      <w:r w:rsidR="00AE1162">
        <w:t>zam paszko ma, i vasz neosztavi.</w:t>
      </w:r>
    </w:p>
    <w:p w:rsidR="00D10B03" w:rsidRPr="005F5F59" w:rsidRDefault="00D10B03" w:rsidP="00527E8B">
      <w:pPr>
        <w:pStyle w:val="teiab"/>
      </w:pPr>
      <w:r w:rsidRPr="005F5F59">
        <w:t>Szamo blagoszlov nai zvami vszei-</w:t>
      </w:r>
      <w:r w:rsidRPr="005F5F59">
        <w:br/>
        <w:t>mi bo, ki salosztno gledam moji Csont</w:t>
      </w:r>
      <w:r w:rsidRPr="005F5F59">
        <w:br/>
        <w:t>Barkiczo, znam vkratkom Vreimeni</w:t>
      </w:r>
      <w:r w:rsidRPr="005F5F59">
        <w:br/>
        <w:t>boteme vidili, vu Diki vekvecsnoj,</w:t>
      </w:r>
      <w:r w:rsidRPr="005F5F59">
        <w:br/>
        <w:t>stero zdihavam.</w:t>
      </w:r>
    </w:p>
    <w:p w:rsidR="00527E8B" w:rsidRDefault="00D10B03" w:rsidP="00527E8B">
      <w:pPr>
        <w:pStyle w:val="teiab"/>
      </w:pPr>
      <w:r w:rsidRPr="005F5F59">
        <w:t>Ovo zdai ktebi idem, oh moj szlat-</w:t>
      </w:r>
      <w:r w:rsidRPr="005F5F59">
        <w:br/>
        <w:t xml:space="preserve">ki </w:t>
      </w:r>
      <w:r w:rsidRPr="00AE1162">
        <w:rPr>
          <w:rStyle w:val="teipersName"/>
        </w:rPr>
        <w:t>Jezus</w:t>
      </w:r>
      <w:r w:rsidRPr="005F5F59">
        <w:t>! vzemi Kszebi mo Düso</w:t>
      </w:r>
      <w:r w:rsidRPr="005F5F59">
        <w:br/>
        <w:t>vörni moj Paszter, ti da</w:t>
      </w:r>
      <w:r w:rsidR="00AE1162">
        <w:t>j tiho pre-</w:t>
      </w:r>
      <w:r w:rsidR="00AE1162">
        <w:br/>
        <w:t>mineinye, posli Angyela tva, k</w:t>
      </w:r>
      <w:r w:rsidRPr="005F5F59">
        <w:t>i</w:t>
      </w:r>
      <w:r w:rsidR="00AE1162">
        <w:t xml:space="preserve"> </w:t>
      </w:r>
      <w:r w:rsidR="00527E8B">
        <w:t>vu</w:t>
      </w:r>
      <w:r w:rsidR="00527E8B">
        <w:br/>
        <w:t>tvoj szveti Orszag bode meni</w:t>
      </w:r>
    </w:p>
    <w:p w:rsidR="00D10B03" w:rsidRPr="005F5F59" w:rsidRDefault="00D10B03" w:rsidP="00527E8B">
      <w:pPr>
        <w:pStyle w:val="teiab"/>
      </w:pPr>
      <w:r w:rsidRPr="005F5F59">
        <w:t>pravi raj.</w:t>
      </w:r>
    </w:p>
    <w:p w:rsidR="00D10B03" w:rsidRPr="005F5F59" w:rsidRDefault="00D10B03" w:rsidP="00D10B03">
      <w:pPr>
        <w:spacing w:after="200"/>
        <w:rPr>
          <w:szCs w:val="26"/>
        </w:rPr>
      </w:pPr>
      <w:r w:rsidRPr="005F5F59">
        <w:rPr>
          <w:szCs w:val="26"/>
        </w:rPr>
        <w:br w:type="page"/>
      </w:r>
      <w:r w:rsidRPr="005F5F59">
        <w:rPr>
          <w:szCs w:val="26"/>
        </w:rPr>
        <w:lastRenderedPageBreak/>
        <w:t>/91/</w:t>
      </w:r>
    </w:p>
    <w:p w:rsidR="00D10B03" w:rsidRPr="005F5F59" w:rsidRDefault="00D10B03" w:rsidP="00AE1162">
      <w:pPr>
        <w:pStyle w:val="teifwPageNum"/>
      </w:pPr>
      <w:r w:rsidRPr="005F5F59">
        <w:t>87.</w:t>
      </w:r>
    </w:p>
    <w:p w:rsidR="00AE1162" w:rsidRDefault="00D10B03" w:rsidP="000800D1">
      <w:pPr>
        <w:pStyle w:val="teiab"/>
      </w:pPr>
      <w:r w:rsidRPr="005F5F59">
        <w:t xml:space="preserve">Krisztus </w:t>
      </w:r>
      <w:r w:rsidRPr="00AE1162">
        <w:rPr>
          <w:rStyle w:val="teipersName"/>
        </w:rPr>
        <w:t>Jezus</w:t>
      </w:r>
      <w:r w:rsidRPr="005F5F59">
        <w:t>! proszim te nagni</w:t>
      </w:r>
      <w:r w:rsidRPr="005F5F59">
        <w:br/>
        <w:t xml:space="preserve">sze na tvo zmosnoszt, szlabo vöro </w:t>
      </w:r>
      <w:r w:rsidR="00310A06" w:rsidRPr="005F5F59">
        <w:t>pod-</w:t>
      </w:r>
      <w:r w:rsidR="00310A06" w:rsidRPr="005F5F59">
        <w:br/>
        <w:t>perai, tvo szveto Krv gledaj, da po etom</w:t>
      </w:r>
      <w:r w:rsidR="00310A06" w:rsidRPr="005F5F59">
        <w:br/>
        <w:t>sitki bom te mogao gledati, i veszelo</w:t>
      </w:r>
      <w:r w:rsidR="00310A06" w:rsidRPr="005F5F59">
        <w:br/>
        <w:t>tak recsti. Jam Consummatum est.</w:t>
      </w:r>
      <w:r w:rsidR="00310A06" w:rsidRPr="005F5F59">
        <w:br/>
        <w:t>i veszelo tak recsi, vsze sze je szpu-</w:t>
      </w:r>
      <w:r w:rsidR="00310A06" w:rsidRPr="005F5F59">
        <w:br/>
        <w:t xml:space="preserve">nilo. </w:t>
      </w:r>
    </w:p>
    <w:p w:rsidR="00D10B03" w:rsidRPr="005F5F59" w:rsidRDefault="00310A06" w:rsidP="00AE1162">
      <w:pPr>
        <w:pStyle w:val="teiclosure"/>
      </w:pPr>
      <w:r w:rsidRPr="005F5F59">
        <w:t>Amen.</w:t>
      </w:r>
    </w:p>
    <w:p w:rsidR="00310A06" w:rsidRPr="005F5F59" w:rsidRDefault="00310A06" w:rsidP="00692831">
      <w:pPr>
        <w:pStyle w:val="Naslov2"/>
      </w:pPr>
      <w:r w:rsidRPr="005F5F59">
        <w:t>Oszemdvaiszeta!</w:t>
      </w:r>
    </w:p>
    <w:p w:rsidR="00310A06" w:rsidRPr="005F5F59" w:rsidRDefault="00310A06" w:rsidP="000800D1">
      <w:pPr>
        <w:pStyle w:val="Naslov2"/>
      </w:pPr>
      <w:r w:rsidRPr="005F5F59">
        <w:t>prva szloboud.</w:t>
      </w:r>
    </w:p>
    <w:p w:rsidR="00310A06" w:rsidRPr="005F5F59" w:rsidRDefault="00310A06" w:rsidP="000800D1">
      <w:pPr>
        <w:pStyle w:val="teiab"/>
      </w:pPr>
      <w:r w:rsidRPr="005F5F59">
        <w:t>Osztani se Csalarni szveit, ar sze</w:t>
      </w:r>
      <w:r w:rsidRPr="005F5F59">
        <w:br/>
        <w:t>tak szveitis kako Czveit :/: vu szmrtno</w:t>
      </w:r>
      <w:r w:rsidRPr="005F5F59">
        <w:br/>
        <w:t xml:space="preserve">zmosnoszt szam szpadno, szveczko </w:t>
      </w:r>
      <w:r w:rsidR="00AE1162">
        <w:t>csa-</w:t>
      </w:r>
      <w:r w:rsidR="00AE1162">
        <w:br/>
        <w:t>larnoszt szam szpoznao. Oh c</w:t>
      </w:r>
      <w:r w:rsidRPr="005F5F59">
        <w:t>slek</w:t>
      </w:r>
      <w:r w:rsidR="00AE1162">
        <w:t>! do-</w:t>
      </w:r>
      <w:r w:rsidR="00AE1162">
        <w:br/>
        <w:t>kecs szi sivoucsi kaksi k</w:t>
      </w:r>
      <w:r w:rsidRPr="005F5F59">
        <w:t>onecz bos</w:t>
      </w:r>
      <w:r w:rsidRPr="005F5F59">
        <w:br/>
        <w:t>meno, zmiszli.</w:t>
      </w:r>
    </w:p>
    <w:p w:rsidR="00310A06" w:rsidRPr="005F5F59" w:rsidRDefault="00310A06" w:rsidP="000800D1">
      <w:pPr>
        <w:pStyle w:val="teiab"/>
      </w:pPr>
      <w:r w:rsidRPr="005F5F59">
        <w:t>Csi szi od Rouse friskeisi, vu Liczi</w:t>
      </w:r>
      <w:r w:rsidRPr="005F5F59">
        <w:br/>
        <w:t>szi erdecseisi :/: Ka haszni lepota</w:t>
      </w:r>
      <w:r w:rsidRPr="005F5F59">
        <w:br/>
        <w:t xml:space="preserve">telna, szkvari i vzemlo polosi. Oh </w:t>
      </w:r>
      <w:r w:rsidRPr="005F5F59">
        <w:br/>
      </w:r>
      <w:r w:rsidR="00AE1162">
        <w:t>cslek dokecs szi sivoucsi k</w:t>
      </w:r>
      <w:r w:rsidRPr="005F5F59">
        <w:t>aksi</w:t>
      </w:r>
    </w:p>
    <w:p w:rsidR="00310A06" w:rsidRPr="005F5F59" w:rsidRDefault="00310A06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310A06" w:rsidRPr="005F5F59" w:rsidRDefault="00310A06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/92/</w:t>
      </w:r>
    </w:p>
    <w:p w:rsidR="00310A06" w:rsidRPr="005F5F59" w:rsidRDefault="00310A06" w:rsidP="00AE1162">
      <w:pPr>
        <w:pStyle w:val="teifwPageNum"/>
      </w:pPr>
      <w:r w:rsidRPr="005F5F59">
        <w:t>88.</w:t>
      </w:r>
    </w:p>
    <w:p w:rsidR="00310A06" w:rsidRPr="005F5F59" w:rsidRDefault="000800D1" w:rsidP="000800D1">
      <w:pPr>
        <w:pStyle w:val="teiab"/>
      </w:pPr>
      <w:r>
        <w:t>k</w:t>
      </w:r>
      <w:r w:rsidR="00310A06" w:rsidRPr="005F5F59">
        <w:t>onecz bos meo, zmiszli.</w:t>
      </w:r>
    </w:p>
    <w:p w:rsidR="00310A06" w:rsidRPr="005F5F59" w:rsidRDefault="00AE1162" w:rsidP="000800D1">
      <w:pPr>
        <w:pStyle w:val="teiab"/>
      </w:pPr>
      <w:r>
        <w:t>Ka h</w:t>
      </w:r>
      <w:r w:rsidR="00310A06" w:rsidRPr="005F5F59">
        <w:t>aſzni lepota telna, dati</w:t>
      </w:r>
      <w:r w:rsidR="00310A06" w:rsidRPr="005F5F59">
        <w:br/>
        <w:t>vzemli bode</w:t>
      </w:r>
      <w:r>
        <w:t xml:space="preserve"> sztati, i vnouga tva leipa</w:t>
      </w:r>
      <w:r>
        <w:br/>
        <w:t>marh</w:t>
      </w:r>
      <w:r w:rsidR="00310A06" w:rsidRPr="005F5F59">
        <w:t>a, gda ti mores idti szveita? O</w:t>
      </w:r>
      <w:r>
        <w:t>h</w:t>
      </w:r>
      <w:r>
        <w:br/>
        <w:t>cslek dokecs sivoucsi, kaksi k</w:t>
      </w:r>
      <w:r w:rsidR="00310A06" w:rsidRPr="005F5F59">
        <w:t>onecz</w:t>
      </w:r>
      <w:r w:rsidR="00310A06" w:rsidRPr="005F5F59">
        <w:br/>
        <w:t>bos meo, zmiszli.</w:t>
      </w:r>
    </w:p>
    <w:p w:rsidR="00310A06" w:rsidRPr="005F5F59" w:rsidRDefault="00310A06" w:rsidP="000800D1">
      <w:pPr>
        <w:pStyle w:val="teiab"/>
      </w:pPr>
      <w:r w:rsidRPr="005F5F59">
        <w:t xml:space="preserve">Ova toga </w:t>
      </w:r>
      <w:r w:rsidR="00AE1162">
        <w:t>szveita sztalnoszt vidite,</w:t>
      </w:r>
      <w:r w:rsidR="00AE1162">
        <w:br/>
        <w:t>ino c</w:t>
      </w:r>
      <w:r w:rsidRPr="005F5F59">
        <w:t>salarnoszt :/: zgreihov sze vi po-</w:t>
      </w:r>
      <w:r w:rsidRPr="005F5F59">
        <w:br/>
        <w:t>vrnite</w:t>
      </w:r>
      <w:r w:rsidR="00AE1162">
        <w:t xml:space="preserve">, dasze vam zvelicsi Düsa. Oh </w:t>
      </w:r>
      <w:r w:rsidR="00AE1162">
        <w:br/>
        <w:t>c</w:t>
      </w:r>
      <w:r w:rsidRPr="005F5F59">
        <w:t>s</w:t>
      </w:r>
      <w:r w:rsidR="00AE1162">
        <w:t>lek dokecs szi sivoucsi, kaksi</w:t>
      </w:r>
      <w:r w:rsidR="00AE1162">
        <w:br/>
        <w:t>k</w:t>
      </w:r>
      <w:r w:rsidRPr="005F5F59">
        <w:t>onecz bos meo zmiszli.</w:t>
      </w:r>
    </w:p>
    <w:p w:rsidR="00310A06" w:rsidRPr="005F5F59" w:rsidRDefault="00310A06" w:rsidP="000800D1">
      <w:pPr>
        <w:pStyle w:val="teiab"/>
      </w:pPr>
      <w:r w:rsidRPr="005F5F59">
        <w:t>Hüd szveit se szebom osztani, odme-</w:t>
      </w:r>
      <w:r w:rsidRPr="005F5F59">
        <w:br/>
        <w:t>ne szloboudo vzemi :/: csi</w:t>
      </w:r>
      <w:r w:rsidR="00AE1162">
        <w:t xml:space="preserve"> </w:t>
      </w:r>
      <w:r w:rsidRPr="005F5F59">
        <w:t>gli teilo szpra-</w:t>
      </w:r>
      <w:r w:rsidRPr="005F5F59">
        <w:br/>
        <w:t>hom</w:t>
      </w:r>
      <w:r w:rsidR="00AE1162">
        <w:t xml:space="preserve"> bode, Düsami pri Bougi bode.</w:t>
      </w:r>
      <w:r w:rsidR="00AE1162">
        <w:br/>
        <w:t>Oh!</w:t>
      </w:r>
      <w:r w:rsidRPr="005F5F59">
        <w:t xml:space="preserve"> Cslek dokecs sivoucsi et.</w:t>
      </w:r>
    </w:p>
    <w:p w:rsidR="00310A06" w:rsidRPr="005F5F59" w:rsidRDefault="00310A06" w:rsidP="000800D1">
      <w:pPr>
        <w:pStyle w:val="teiab"/>
      </w:pPr>
      <w:r w:rsidRPr="005F5F59">
        <w:t xml:space="preserve">Lübleni moji szouszidje, i </w:t>
      </w:r>
      <w:r w:rsidR="00AE1162">
        <w:t>k</w:t>
      </w:r>
      <w:r w:rsidRPr="005F5F59">
        <w:t>iszte</w:t>
      </w:r>
      <w:r w:rsidRPr="005F5F59">
        <w:br/>
        <w:t>mi Priatelje :/: odpüsztite, ka szam</w:t>
      </w:r>
      <w:r w:rsidRPr="005F5F59">
        <w:br/>
        <w:t>vgreiso,</w:t>
      </w:r>
      <w:r w:rsidR="00AE1162">
        <w:t xml:space="preserve"> prot komi szam kaj govorio.</w:t>
      </w:r>
      <w:r w:rsidR="00AE1162">
        <w:br/>
        <w:t>Oh!</w:t>
      </w:r>
      <w:r w:rsidRPr="005F5F59">
        <w:t xml:space="preserve"> Cslek dokecs et.</w:t>
      </w:r>
    </w:p>
    <w:p w:rsidR="00310A06" w:rsidRPr="005F5F59" w:rsidRDefault="00310A06" w:rsidP="000800D1">
      <w:pPr>
        <w:pStyle w:val="teiab"/>
      </w:pPr>
      <w:r w:rsidRPr="005F5F59">
        <w:t>Prislo je se neszkoncsano Ne-</w:t>
      </w:r>
      <w:r w:rsidRPr="005F5F59">
        <w:br/>
        <w:t>beszko leipo veszelje :/: zato do gori</w:t>
      </w:r>
      <w:r w:rsidRPr="005F5F59">
        <w:br/>
        <w:t>sztaneinya Teilo moje vzemli bode.</w:t>
      </w:r>
      <w:r w:rsidRPr="005F5F59">
        <w:br/>
        <w:t>Oh! Cslek dokecs sivoucsi et.</w:t>
      </w:r>
    </w:p>
    <w:p w:rsidR="00310A06" w:rsidRPr="005F5F59" w:rsidRDefault="00310A06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310A06" w:rsidRPr="005F5F59" w:rsidRDefault="00310A06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/93/</w:t>
      </w:r>
    </w:p>
    <w:p w:rsidR="00310A06" w:rsidRPr="005F5F59" w:rsidRDefault="00310A06" w:rsidP="00445915">
      <w:pPr>
        <w:pStyle w:val="teifwPageNum"/>
      </w:pPr>
      <w:r w:rsidRPr="005F5F59">
        <w:t>89.</w:t>
      </w:r>
    </w:p>
    <w:p w:rsidR="00310A06" w:rsidRPr="005F5F59" w:rsidRDefault="00310A06" w:rsidP="000800D1">
      <w:pPr>
        <w:pStyle w:val="Naslov2"/>
      </w:pPr>
      <w:r w:rsidRPr="005F5F59">
        <w:t>Szin</w:t>
      </w:r>
      <w:r w:rsidR="00445915">
        <w:t xml:space="preserve"> </w:t>
      </w:r>
      <w:r w:rsidRPr="005F5F59">
        <w:t>od Ocse, i Matere!</w:t>
      </w:r>
    </w:p>
    <w:p w:rsidR="00310A06" w:rsidRPr="005F5F59" w:rsidRDefault="00310A06" w:rsidP="000800D1">
      <w:pPr>
        <w:pStyle w:val="teiab"/>
      </w:pPr>
      <w:r w:rsidRPr="005F5F59">
        <w:t>Osztani z Bougom ma Mati, ovo</w:t>
      </w:r>
      <w:r w:rsidRPr="005F5F59">
        <w:br/>
        <w:t xml:space="preserve">te osztavla szin tvoj </w:t>
      </w:r>
      <w:r w:rsidR="00841FE7" w:rsidRPr="005F5F59">
        <w:t>./.</w:t>
      </w:r>
      <w:r w:rsidR="00445915">
        <w:t xml:space="preserve"> csi je k</w:t>
      </w:r>
      <w:r w:rsidRPr="005F5F59">
        <w:t>aj vgrei-</w:t>
      </w:r>
      <w:r w:rsidRPr="005F5F59">
        <w:br/>
        <w:t>so, odpüszti, ar eti vecs nemre sztati,</w:t>
      </w:r>
      <w:r w:rsidRPr="005F5F59">
        <w:br/>
        <w:t>Goſzpon Boug ti placsaj ono, ka szi</w:t>
      </w:r>
      <w:r w:rsidRPr="005F5F59">
        <w:br/>
        <w:t>me leipo hranila.</w:t>
      </w:r>
    </w:p>
    <w:p w:rsidR="00310A06" w:rsidRPr="005F5F59" w:rsidRDefault="00445915" w:rsidP="000800D1">
      <w:pPr>
        <w:pStyle w:val="teiab"/>
      </w:pPr>
      <w:r>
        <w:t>I tebi moj dragi Ocs</w:t>
      </w:r>
      <w:r w:rsidR="00310A06" w:rsidRPr="005F5F59">
        <w:t>a! proszim ,</w:t>
      </w:r>
      <w:r w:rsidR="00310A06" w:rsidRPr="005F5F59">
        <w:br/>
        <w:t>dami vsze odpüszti</w:t>
      </w:r>
      <w:r w:rsidR="00841FE7" w:rsidRPr="005F5F59">
        <w:t xml:space="preserve"> ./.</w:t>
      </w:r>
      <w:r>
        <w:t xml:space="preserve"> </w:t>
      </w:r>
      <w:r w:rsidR="00841FE7" w:rsidRPr="005F5F59">
        <w:t>Ka szam jasz</w:t>
      </w:r>
      <w:r w:rsidR="00841FE7" w:rsidRPr="005F5F59">
        <w:br/>
        <w:t>od me mladoszti v</w:t>
      </w:r>
      <w:r>
        <w:t>g</w:t>
      </w:r>
      <w:r w:rsidR="00841FE7" w:rsidRPr="005F5F59">
        <w:t>reiso prot, tebi</w:t>
      </w:r>
      <w:r w:rsidR="00841FE7" w:rsidRPr="005F5F59">
        <w:br/>
        <w:t>nevörno. Osztani szi se ti z Bogom,</w:t>
      </w:r>
      <w:r w:rsidR="00841FE7" w:rsidRPr="005F5F59">
        <w:br/>
        <w:t>a</w:t>
      </w:r>
      <w:r>
        <w:t xml:space="preserve"> </w:t>
      </w:r>
      <w:r w:rsidR="00841FE7" w:rsidRPr="005F5F59">
        <w:t>jasz poidem K moimi Ocsi.</w:t>
      </w:r>
    </w:p>
    <w:p w:rsidR="00841FE7" w:rsidRPr="005F5F59" w:rsidRDefault="00841FE7" w:rsidP="000800D1">
      <w:pPr>
        <w:pStyle w:val="Naslov2"/>
      </w:pPr>
      <w:r w:rsidRPr="005F5F59">
        <w:t>Mous od Sene, i Decze!</w:t>
      </w:r>
    </w:p>
    <w:p w:rsidR="00841FE7" w:rsidRPr="005F5F59" w:rsidRDefault="00841FE7" w:rsidP="000800D1">
      <w:pPr>
        <w:pStyle w:val="teiab"/>
      </w:pPr>
      <w:r w:rsidRPr="005F5F59">
        <w:t>Osztani z Bogom Tiv</w:t>
      </w:r>
      <w:r w:rsidR="00445915">
        <w:t>aris, ovo te</w:t>
      </w:r>
      <w:r w:rsidR="00445915">
        <w:br/>
        <w:t xml:space="preserve">osztavla Gazda ./. </w:t>
      </w:r>
      <w:r w:rsidRPr="005F5F59">
        <w:t>csi je kaj vgreiso od-</w:t>
      </w:r>
      <w:r w:rsidRPr="005F5F59">
        <w:br/>
        <w:t>püszti, ar eti vecs nemrem sztati.</w:t>
      </w:r>
      <w:r w:rsidRPr="005F5F59">
        <w:br/>
        <w:t>Goſzpon Boug ti placsai ono, csi szi</w:t>
      </w:r>
      <w:r w:rsidRPr="005F5F59">
        <w:br/>
        <w:t>zmenom kaj trpeila.</w:t>
      </w:r>
    </w:p>
    <w:p w:rsidR="00841FE7" w:rsidRPr="005F5F59" w:rsidRDefault="00841FE7" w:rsidP="000800D1">
      <w:pPr>
        <w:pStyle w:val="teiab"/>
      </w:pPr>
      <w:r w:rsidRPr="005F5F59">
        <w:t>Gli tak moja draga Decza, proſzim,</w:t>
      </w:r>
      <w:r w:rsidRPr="005F5F59">
        <w:br/>
        <w:t>dami odpisztite, ./. csi szam gda od zmo-</w:t>
      </w:r>
      <w:r w:rsidRPr="005F5F59">
        <w:br/>
        <w:t>sino Leit vgreiso prot Ocsi noi.</w:t>
      </w:r>
    </w:p>
    <w:p w:rsidR="00841FE7" w:rsidRPr="005F5F59" w:rsidRDefault="00841FE7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41FE7" w:rsidRPr="005F5F59" w:rsidRDefault="00841FE7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/94/</w:t>
      </w:r>
    </w:p>
    <w:p w:rsidR="00841FE7" w:rsidRPr="005F5F59" w:rsidRDefault="00841FE7" w:rsidP="00445915">
      <w:pPr>
        <w:pStyle w:val="teifwPageNum"/>
      </w:pPr>
      <w:r w:rsidRPr="005F5F59">
        <w:t>90.</w:t>
      </w:r>
    </w:p>
    <w:p w:rsidR="00841FE7" w:rsidRPr="005F5F59" w:rsidRDefault="00841FE7" w:rsidP="000800D1">
      <w:pPr>
        <w:pStyle w:val="teiab"/>
      </w:pPr>
      <w:r w:rsidRPr="005F5F59">
        <w:t>Lübavi, osztante szi se vi z Bogom,</w:t>
      </w:r>
      <w:r w:rsidRPr="005F5F59">
        <w:br/>
        <w:t>a jasz pridem kmoimi Ocsi.</w:t>
      </w:r>
    </w:p>
    <w:p w:rsidR="00841FE7" w:rsidRPr="005F5F59" w:rsidRDefault="00445915" w:rsidP="000800D1">
      <w:pPr>
        <w:pStyle w:val="Naslov2"/>
      </w:pPr>
      <w:r>
        <w:t>Sena od Mosa, i Decze!</w:t>
      </w:r>
    </w:p>
    <w:p w:rsidR="00841FE7" w:rsidRPr="005F5F59" w:rsidRDefault="00445915" w:rsidP="000800D1">
      <w:pPr>
        <w:pStyle w:val="teiab"/>
      </w:pPr>
      <w:r>
        <w:t>Osztani zBougom Tivaris! ovo te</w:t>
      </w:r>
      <w:r>
        <w:br/>
        <w:t>osztavl</w:t>
      </w:r>
      <w:r w:rsidR="00841FE7" w:rsidRPr="005F5F59">
        <w:t xml:space="preserve">a sena ./. </w:t>
      </w:r>
      <w:r>
        <w:t xml:space="preserve">csi </w:t>
      </w:r>
      <w:r w:rsidR="00841FE7" w:rsidRPr="005F5F59">
        <w:t>Kai vgresila od-</w:t>
      </w:r>
      <w:r w:rsidR="00841FE7" w:rsidRPr="005F5F59">
        <w:br/>
        <w:t>püszti, ar eti vecs nemrem sztati,</w:t>
      </w:r>
      <w:r w:rsidR="00841FE7" w:rsidRPr="005F5F59">
        <w:br/>
        <w:t>Goſzpon Boug ti placsai ono, csi szi</w:t>
      </w:r>
      <w:r w:rsidR="00841FE7" w:rsidRPr="005F5F59">
        <w:br/>
        <w:t>zmenom ti kaj trpo.</w:t>
      </w:r>
    </w:p>
    <w:p w:rsidR="00841FE7" w:rsidRPr="005F5F59" w:rsidRDefault="00445915" w:rsidP="000800D1">
      <w:pPr>
        <w:pStyle w:val="teiab"/>
      </w:pPr>
      <w:r>
        <w:t>Gli tak moja draga Decza!</w:t>
      </w:r>
      <w:r w:rsidR="00841FE7" w:rsidRPr="005F5F59">
        <w:t xml:space="preserve"> proſzim</w:t>
      </w:r>
      <w:r w:rsidR="00841FE7" w:rsidRPr="005F5F59">
        <w:br/>
        <w:t>dami odpisztite, ./. csi szam kai od vno-</w:t>
      </w:r>
      <w:r w:rsidR="00841FE7" w:rsidRPr="005F5F59">
        <w:br/>
        <w:t>sino Leit vcsinila sz tebom nevörno,</w:t>
      </w:r>
      <w:r w:rsidR="00841FE7" w:rsidRPr="005F5F59">
        <w:br/>
        <w:t>oſztante szi se vi z Bougom, a jasz</w:t>
      </w:r>
      <w:r w:rsidR="00841FE7" w:rsidRPr="005F5F59">
        <w:br/>
        <w:t>pridem Kmoimi Ocsi.</w:t>
      </w:r>
    </w:p>
    <w:p w:rsidR="00841FE7" w:rsidRPr="005F5F59" w:rsidRDefault="00841FE7" w:rsidP="000800D1">
      <w:pPr>
        <w:pStyle w:val="Naslov2"/>
      </w:pPr>
      <w:r w:rsidRPr="005F5F59">
        <w:t>Csi od Matere, i Ocse!</w:t>
      </w:r>
    </w:p>
    <w:p w:rsidR="00841FE7" w:rsidRPr="005F5F59" w:rsidRDefault="00841FE7" w:rsidP="000800D1">
      <w:pPr>
        <w:pStyle w:val="teiab"/>
      </w:pPr>
      <w:r w:rsidRPr="005F5F59">
        <w:t>Osztani z Bougom</w:t>
      </w:r>
      <w:r w:rsidR="00445915">
        <w:t xml:space="preserve"> </w:t>
      </w:r>
      <w:r w:rsidRPr="005F5F59">
        <w:t>ma Mati,</w:t>
      </w:r>
      <w:r w:rsidRPr="005F5F59">
        <w:br/>
        <w:t>ovo te osztavla csi tva :/: csi kai vgri-</w:t>
      </w:r>
      <w:r w:rsidRPr="005F5F59">
        <w:br/>
        <w:t>sila odpüszti, ar eti vecs nemre</w:t>
      </w:r>
      <w:r w:rsidRPr="005F5F59">
        <w:br/>
        <w:t>sztati. Goszpon Boug ti placsai ono,</w:t>
      </w:r>
      <w:r w:rsidRPr="005F5F59">
        <w:br/>
        <w:t>ka szi me leipo hranila.</w:t>
      </w:r>
    </w:p>
    <w:p w:rsidR="00841FE7" w:rsidRPr="005F5F59" w:rsidRDefault="00841FE7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41FE7" w:rsidRPr="005F5F59" w:rsidRDefault="00841FE7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/95/</w:t>
      </w:r>
    </w:p>
    <w:p w:rsidR="00841FE7" w:rsidRPr="005F5F59" w:rsidRDefault="00841FE7" w:rsidP="00445915">
      <w:pPr>
        <w:pStyle w:val="teifwPageNum"/>
      </w:pPr>
      <w:r w:rsidRPr="005F5F59">
        <w:t>91.</w:t>
      </w:r>
    </w:p>
    <w:p w:rsidR="00841FE7" w:rsidRPr="005F5F59" w:rsidRDefault="00841FE7" w:rsidP="000800D1">
      <w:pPr>
        <w:pStyle w:val="teiab"/>
      </w:pPr>
      <w:r w:rsidRPr="005F5F59">
        <w:t>I tebi dragi moi Ocsa! proszim te</w:t>
      </w:r>
      <w:r w:rsidRPr="005F5F59">
        <w:br/>
        <w:t>dami odpüszti ./. Ka szam od moje</w:t>
      </w:r>
      <w:r w:rsidRPr="005F5F59">
        <w:br/>
        <w:t>mladoszti prot tebi hüda vc</w:t>
      </w:r>
      <w:r w:rsidR="00451466" w:rsidRPr="005F5F59">
        <w:t>sinila.</w:t>
      </w:r>
      <w:r w:rsidR="00451466" w:rsidRPr="005F5F59">
        <w:br/>
        <w:t>Osztante szi se</w:t>
      </w:r>
      <w:r w:rsidR="00445915">
        <w:t xml:space="preserve"> </w:t>
      </w:r>
      <w:r w:rsidR="00451466" w:rsidRPr="005F5F59">
        <w:t>vi z Bo</w:t>
      </w:r>
      <w:r w:rsidRPr="005F5F59">
        <w:t>ugom, a jasz</w:t>
      </w:r>
      <w:r w:rsidRPr="005F5F59">
        <w:br/>
        <w:t>poidem K moimi Ocsi.</w:t>
      </w:r>
    </w:p>
    <w:p w:rsidR="00841FE7" w:rsidRPr="005F5F59" w:rsidRDefault="00841FE7" w:rsidP="000800D1">
      <w:pPr>
        <w:pStyle w:val="teiab"/>
      </w:pPr>
      <w:r w:rsidRPr="00692831">
        <w:rPr>
          <w:rStyle w:val="Naslov2Znak"/>
        </w:rPr>
        <w:t>Mati od Decze!</w:t>
      </w:r>
      <w:r w:rsidRPr="00692831">
        <w:rPr>
          <w:rStyle w:val="Naslov2Znak"/>
        </w:rPr>
        <w:br/>
      </w:r>
      <w:r w:rsidRPr="005F5F59">
        <w:t>Osztani z Bougom ma Decza, ovo</w:t>
      </w:r>
      <w:r w:rsidRPr="005F5F59">
        <w:br/>
        <w:t>vasz osztavla Mati ./. Csi kaj vgres</w:t>
      </w:r>
      <w:r w:rsidR="00445915">
        <w:t>i-</w:t>
      </w:r>
      <w:r w:rsidR="00445915">
        <w:br/>
        <w:t>la odpüszti, ar eti vecs nem</w:t>
      </w:r>
      <w:r w:rsidRPr="005F5F59">
        <w:t>rem</w:t>
      </w:r>
      <w:r w:rsidRPr="005F5F59">
        <w:br/>
        <w:t>sztati, osztani szi se ti z Bougom,</w:t>
      </w:r>
      <w:r w:rsidRPr="005F5F59">
        <w:br/>
        <w:t>a jasu poidem K moimi Ocsi.</w:t>
      </w:r>
    </w:p>
    <w:p w:rsidR="00841FE7" w:rsidRPr="005F5F59" w:rsidRDefault="00841FE7" w:rsidP="00692831">
      <w:pPr>
        <w:pStyle w:val="Naslov2"/>
      </w:pPr>
      <w:r w:rsidRPr="005F5F59">
        <w:t>Od slaite, i Priatelov!</w:t>
      </w:r>
    </w:p>
    <w:p w:rsidR="00451466" w:rsidRPr="005F5F59" w:rsidRDefault="00445915" w:rsidP="000800D1">
      <w:pPr>
        <w:pStyle w:val="teiab"/>
      </w:pPr>
      <w:r>
        <w:t>Dragi moji Priatel</w:t>
      </w:r>
      <w:r w:rsidR="00841FE7" w:rsidRPr="005F5F59">
        <w:t>j</w:t>
      </w:r>
      <w:r>
        <w:t>e, k</w:t>
      </w:r>
      <w:r w:rsidR="00841FE7" w:rsidRPr="005F5F59">
        <w:t>i szte</w:t>
      </w:r>
      <w:r w:rsidR="00841FE7" w:rsidRPr="005F5F59">
        <w:br/>
        <w:t>z menom dobri bili ./. nebote</w:t>
      </w:r>
      <w:r>
        <w:t xml:space="preserve"> </w:t>
      </w:r>
      <w:r w:rsidR="00841FE7" w:rsidRPr="005F5F59">
        <w:t>me</w:t>
      </w:r>
      <w:r>
        <w:t xml:space="preserve"> </w:t>
      </w:r>
      <w:r w:rsidR="00841FE7" w:rsidRPr="005F5F59">
        <w:t>vecs</w:t>
      </w:r>
      <w:r w:rsidR="00841FE7" w:rsidRPr="005F5F59">
        <w:br/>
        <w:t>vidili, eti na zemli vu Teili, Boug</w:t>
      </w:r>
      <w:r w:rsidR="00841FE7" w:rsidRPr="005F5F59">
        <w:br/>
        <w:t>daj dabi vu Nebeszkoj Diki vidi</w:t>
      </w:r>
      <w:r w:rsidR="005C386B" w:rsidRPr="005F5F59">
        <w:t>-</w:t>
      </w:r>
      <w:r w:rsidR="005C386B" w:rsidRPr="005F5F59">
        <w:br/>
        <w:t>ti sze mogli.</w:t>
      </w:r>
    </w:p>
    <w:p w:rsidR="00451466" w:rsidRPr="005F5F59" w:rsidRDefault="00451466" w:rsidP="000800D1">
      <w:pPr>
        <w:pStyle w:val="teiab"/>
      </w:pPr>
      <w:r w:rsidRPr="005F5F59">
        <w:t>Nemrem se vecz govoriti ar szo</w:t>
      </w:r>
      <w:r w:rsidRPr="005F5F59">
        <w:br/>
        <w:t>se prisli angyelje ./. Ki Düso bo</w:t>
      </w:r>
    </w:p>
    <w:p w:rsidR="00451466" w:rsidRPr="005F5F59" w:rsidRDefault="00451466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451466" w:rsidRPr="005F5F59" w:rsidRDefault="00451466">
      <w:pPr>
        <w:spacing w:after="200"/>
        <w:rPr>
          <w:szCs w:val="26"/>
        </w:rPr>
      </w:pPr>
      <w:r w:rsidRPr="005F5F59">
        <w:rPr>
          <w:szCs w:val="26"/>
        </w:rPr>
        <w:lastRenderedPageBreak/>
        <w:t>/96/</w:t>
      </w:r>
    </w:p>
    <w:p w:rsidR="00451466" w:rsidRPr="005F5F59" w:rsidRDefault="00451466" w:rsidP="00445915">
      <w:pPr>
        <w:pStyle w:val="teifwPageNum"/>
      </w:pPr>
      <w:r w:rsidRPr="005F5F59">
        <w:t>92.</w:t>
      </w:r>
    </w:p>
    <w:p w:rsidR="00841FE7" w:rsidRPr="005F5F59" w:rsidRDefault="00445915" w:rsidP="000800D1">
      <w:pPr>
        <w:pStyle w:val="teiab"/>
      </w:pPr>
      <w:r>
        <w:t>v Nebo neszli, gde poc</w:t>
      </w:r>
      <w:r w:rsidR="00451466" w:rsidRPr="005F5F59">
        <w:t xml:space="preserve">sine pri </w:t>
      </w:r>
      <w:r w:rsidR="00451466" w:rsidRPr="00445915">
        <w:rPr>
          <w:rStyle w:val="teipersName"/>
        </w:rPr>
        <w:t>Jezus-</w:t>
      </w:r>
      <w:r w:rsidR="00451466" w:rsidRPr="00445915">
        <w:rPr>
          <w:rStyle w:val="teipersName"/>
        </w:rPr>
        <w:br/>
        <w:t>si</w:t>
      </w:r>
      <w:r w:rsidR="00451466" w:rsidRPr="005F5F59">
        <w:t xml:space="preserve">. Goſzpon </w:t>
      </w:r>
      <w:r w:rsidR="00451466" w:rsidRPr="00445915">
        <w:rPr>
          <w:rStyle w:val="teipersName"/>
        </w:rPr>
        <w:t>Jezus</w:t>
      </w:r>
      <w:r w:rsidR="00451466" w:rsidRPr="005F5F59">
        <w:t>! vu Nebeszko</w:t>
      </w:r>
      <w:r w:rsidR="00451466" w:rsidRPr="005F5F59">
        <w:br/>
        <w:t>Diko vzemi mojo Düso.</w:t>
      </w:r>
    </w:p>
    <w:p w:rsidR="00841FE7" w:rsidRPr="005F5F59" w:rsidRDefault="00451466" w:rsidP="000800D1">
      <w:pPr>
        <w:pStyle w:val="teiab"/>
      </w:pPr>
      <w:r w:rsidRPr="005F5F59">
        <w:t>No dragi moji szouszidje! me</w:t>
      </w:r>
      <w:r w:rsidRPr="005F5F59">
        <w:br/>
        <w:t xml:space="preserve">mrtvo Teilo primite ./. teje leipo </w:t>
      </w:r>
      <w:r w:rsidRPr="005F5F59">
        <w:br/>
        <w:t>pohranite za stero vasz Boug</w:t>
      </w:r>
      <w:r w:rsidR="00445915">
        <w:t xml:space="preserve"> </w:t>
      </w:r>
      <w:r w:rsidRPr="005F5F59">
        <w:t>aldüje.</w:t>
      </w:r>
      <w:r w:rsidRPr="005F5F59">
        <w:br/>
        <w:t xml:space="preserve">Goſzpon </w:t>
      </w:r>
      <w:r w:rsidRPr="00445915">
        <w:rPr>
          <w:rStyle w:val="teipersName"/>
        </w:rPr>
        <w:t>Jezus</w:t>
      </w:r>
      <w:r w:rsidRPr="005F5F59">
        <w:t xml:space="preserve"> vu Nebeszko Diko</w:t>
      </w:r>
      <w:r w:rsidRPr="005F5F59">
        <w:br/>
        <w:t>vzemi mojo Düso.</w:t>
      </w:r>
    </w:p>
    <w:p w:rsidR="00445915" w:rsidRDefault="00451466" w:rsidP="000800D1">
      <w:pPr>
        <w:pStyle w:val="teiab"/>
      </w:pPr>
      <w:r w:rsidRPr="005F5F59">
        <w:t>Aldomas Bosi boid zvami ki bo-</w:t>
      </w:r>
      <w:r w:rsidRPr="005F5F59">
        <w:br/>
        <w:t>teme szprevajali ./. dragi</w:t>
      </w:r>
      <w:r w:rsidR="00445915">
        <w:t xml:space="preserve"> </w:t>
      </w:r>
      <w:r w:rsidRPr="005F5F59">
        <w:t>moji Pria-</w:t>
      </w:r>
      <w:r w:rsidRPr="005F5F59">
        <w:br/>
        <w:t>telje, ki bote</w:t>
      </w:r>
      <w:r w:rsidR="00445915">
        <w:t xml:space="preserve"> </w:t>
      </w:r>
      <w:r w:rsidRPr="005F5F59">
        <w:t>me prigledali. Boug</w:t>
      </w:r>
      <w:r w:rsidRPr="005F5F59">
        <w:br/>
        <w:t>daj dabi vu Nebeszaj vidili sze</w:t>
      </w:r>
      <w:r w:rsidRPr="005F5F59">
        <w:br/>
        <w:t xml:space="preserve">vu Goſzpodni. </w:t>
      </w:r>
    </w:p>
    <w:p w:rsidR="00451466" w:rsidRPr="005F5F59" w:rsidRDefault="00451466" w:rsidP="00445915">
      <w:pPr>
        <w:pStyle w:val="teiclosure"/>
      </w:pPr>
      <w:r w:rsidRPr="005F5F59">
        <w:t>Amen.</w:t>
      </w:r>
    </w:p>
    <w:p w:rsidR="00451466" w:rsidRPr="005F5F59" w:rsidRDefault="00451466" w:rsidP="00692831">
      <w:pPr>
        <w:pStyle w:val="Naslov2"/>
      </w:pPr>
      <w:r w:rsidRPr="005F5F59">
        <w:t>Devetdvaiszeta!</w:t>
      </w:r>
    </w:p>
    <w:p w:rsidR="000800D1" w:rsidRDefault="00451466" w:rsidP="000800D1">
      <w:pPr>
        <w:pStyle w:val="teiab"/>
      </w:pPr>
      <w:r w:rsidRPr="005F5F59">
        <w:t>Oh nesztalnos</w:t>
      </w:r>
      <w:r w:rsidR="00445915">
        <w:t>zt szveita, kak szi</w:t>
      </w:r>
      <w:r w:rsidR="00445915">
        <w:br/>
        <w:t>preminoucsa! ka vnouge o</w:t>
      </w:r>
      <w:r w:rsidRPr="005F5F59">
        <w:t>dhranis na</w:t>
      </w:r>
      <w:r w:rsidRPr="005F5F59">
        <w:br/>
        <w:t>etakso saloszt, vnouge szve szlobou-</w:t>
      </w:r>
      <w:r w:rsidRPr="005F5F59">
        <w:br/>
        <w:t>de na vekvecsno robsztvo, jemles</w:t>
      </w:r>
      <w:r w:rsidRPr="005F5F59">
        <w:br/>
        <w:t>zvelicsanye, d</w:t>
      </w:r>
      <w:r w:rsidR="00445915">
        <w:t>as rusno sz k</w:t>
      </w:r>
      <w:r w:rsidR="000800D1">
        <w:t>varjei-</w:t>
      </w:r>
    </w:p>
    <w:p w:rsidR="00451466" w:rsidRPr="005F5F59" w:rsidRDefault="00451466" w:rsidP="000800D1">
      <w:pPr>
        <w:pStyle w:val="teiab"/>
      </w:pPr>
      <w:r w:rsidRPr="005F5F59">
        <w:t>nye.</w:t>
      </w:r>
    </w:p>
    <w:p w:rsidR="00451466" w:rsidRPr="005F5F59" w:rsidRDefault="00451466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451466" w:rsidRPr="005F5F59" w:rsidRDefault="00451466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/97/</w:t>
      </w:r>
    </w:p>
    <w:p w:rsidR="00451466" w:rsidRPr="005F5F59" w:rsidRDefault="00451466" w:rsidP="00445915">
      <w:pPr>
        <w:pStyle w:val="teifwPageNum"/>
      </w:pPr>
      <w:r w:rsidRPr="005F5F59">
        <w:t>93.</w:t>
      </w:r>
    </w:p>
    <w:p w:rsidR="00451466" w:rsidRPr="005F5F59" w:rsidRDefault="00451466" w:rsidP="000800D1">
      <w:pPr>
        <w:pStyle w:val="teiab"/>
      </w:pPr>
      <w:r w:rsidRPr="005F5F59">
        <w:t>Oh ti veszeli szrcz vsaloszt szprav-</w:t>
      </w:r>
      <w:r w:rsidRPr="005F5F59">
        <w:br/>
        <w:t>lajoucs szmrt, ka</w:t>
      </w:r>
      <w:r w:rsidR="003B711D">
        <w:t xml:space="preserve"> vszakom vreime-</w:t>
      </w:r>
      <w:r w:rsidR="003B711D">
        <w:br/>
        <w:t>ni na pogiveo c</w:t>
      </w:r>
      <w:r w:rsidRPr="005F5F59">
        <w:t>zilas vszigdar moimi</w:t>
      </w:r>
      <w:r w:rsidRPr="005F5F59">
        <w:br/>
        <w:t xml:space="preserve">sitki, protivna szi bila. </w:t>
      </w:r>
      <w:r w:rsidR="003B711D">
        <w:t>d</w:t>
      </w:r>
      <w:r w:rsidRPr="005F5F59">
        <w:t>okecs vu</w:t>
      </w:r>
      <w:r w:rsidRPr="005F5F59">
        <w:br/>
        <w:t>saloudecz, mene szi posrla.</w:t>
      </w:r>
    </w:p>
    <w:p w:rsidR="00451466" w:rsidRPr="005F5F59" w:rsidRDefault="00451466" w:rsidP="000800D1">
      <w:pPr>
        <w:pStyle w:val="teiab"/>
      </w:pPr>
      <w:r w:rsidRPr="005F5F59">
        <w:t>Salosztecs Grlicza Tivarisa zgi-</w:t>
      </w:r>
      <w:r w:rsidRPr="005F5F59">
        <w:br/>
        <w:t>bi, na szüho dreivo szede, ino sze</w:t>
      </w:r>
      <w:r w:rsidRPr="005F5F59">
        <w:br/>
        <w:t>tam tousi, na zeleno veiko, do tei</w:t>
      </w:r>
      <w:r w:rsidRPr="005F5F59">
        <w:br/>
        <w:t>mou ne szede, dokecs szvoimi szrczi,</w:t>
      </w:r>
      <w:r w:rsidRPr="005F5F59">
        <w:br/>
        <w:t>veszelja ne naide.</w:t>
      </w:r>
    </w:p>
    <w:p w:rsidR="00451466" w:rsidRPr="005F5F59" w:rsidRDefault="00451466" w:rsidP="000800D1">
      <w:pPr>
        <w:pStyle w:val="teiab"/>
      </w:pPr>
      <w:r w:rsidRPr="005F5F59">
        <w:t>Ej dragi Tivaris</w:t>
      </w:r>
      <w:r w:rsidR="003B711D">
        <w:t>!</w:t>
      </w:r>
      <w:r w:rsidRPr="005F5F59">
        <w:t xml:space="preserve"> tiszi kak Grli-</w:t>
      </w:r>
      <w:r w:rsidRPr="005F5F59">
        <w:br/>
        <w:t>cza, na szüho veicsiczo, prisao /prisla/</w:t>
      </w:r>
      <w:r w:rsidRPr="005F5F59">
        <w:br/>
        <w:t>vszirotinsztvo, stero szi ti vcseraj</w:t>
      </w:r>
      <w:r w:rsidRPr="005F5F59">
        <w:br/>
        <w:t>vszrczi, nei szi miszlo /. miszlila.</w:t>
      </w:r>
      <w:r w:rsidRPr="005F5F59">
        <w:br/>
        <w:t>mene potoj szmrti, zgibiti nej</w:t>
      </w:r>
      <w:r w:rsidRPr="005F5F59">
        <w:br/>
      </w:r>
      <w:r w:rsidR="008E63DE" w:rsidRPr="005F5F59">
        <w:t>steo szi /: steila.</w:t>
      </w:r>
    </w:p>
    <w:p w:rsidR="000800D1" w:rsidRDefault="008E63DE" w:rsidP="000800D1">
      <w:pPr>
        <w:pStyle w:val="teiab"/>
      </w:pPr>
      <w:r w:rsidRPr="005F5F59">
        <w:t>Prvle zato ktebi lübleni Tivaris</w:t>
      </w:r>
      <w:r w:rsidRPr="005F5F59">
        <w:br/>
        <w:t>zmoje temne skrinye govorim ti</w:t>
      </w:r>
      <w:r w:rsidRPr="005F5F59">
        <w:br/>
        <w:t>reicsi, vnogo leit szi ti bio /bila/ zme-</w:t>
      </w:r>
      <w:r w:rsidRPr="005F5F59">
        <w:br/>
        <w:t>nom v Tivaristvi, vnocsi ino vuidne</w:t>
      </w:r>
      <w:r w:rsidRPr="005F5F59">
        <w:br/>
        <w:t>bio sza</w:t>
      </w:r>
      <w:r w:rsidR="000800D1">
        <w:t xml:space="preserve">m ti jasz vören. /bila szam ti </w:t>
      </w:r>
    </w:p>
    <w:p w:rsidR="008E63DE" w:rsidRPr="005F5F59" w:rsidRDefault="008E63DE" w:rsidP="000800D1">
      <w:pPr>
        <w:pStyle w:val="teiab"/>
      </w:pPr>
      <w:r w:rsidRPr="005F5F59">
        <w:t>vörna.</w:t>
      </w:r>
    </w:p>
    <w:p w:rsidR="008E63DE" w:rsidRPr="005F5F59" w:rsidRDefault="008E63DE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E63DE" w:rsidRPr="005F5F59" w:rsidRDefault="008E63DE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/98/</w:t>
      </w:r>
    </w:p>
    <w:p w:rsidR="008E63DE" w:rsidRPr="005F5F59" w:rsidRDefault="008E63DE" w:rsidP="003B711D">
      <w:pPr>
        <w:pStyle w:val="teifwPageNum"/>
      </w:pPr>
      <w:r w:rsidRPr="005F5F59">
        <w:t>94.</w:t>
      </w:r>
    </w:p>
    <w:p w:rsidR="008E63DE" w:rsidRPr="005F5F59" w:rsidRDefault="008E63DE" w:rsidP="008A1057">
      <w:pPr>
        <w:pStyle w:val="teiab"/>
      </w:pPr>
      <w:r w:rsidRPr="003B711D">
        <w:rPr>
          <w:rStyle w:val="teiunclear"/>
        </w:rPr>
        <w:t>Hadi</w:t>
      </w:r>
      <w:r w:rsidRPr="005F5F59">
        <w:t xml:space="preserve"> szlisi vezdai, ka od tebe pro-</w:t>
      </w:r>
      <w:r w:rsidRPr="005F5F59">
        <w:br/>
        <w:t>szim, csi szam te zbantüvao, szrcze</w:t>
      </w:r>
      <w:r w:rsidRPr="005F5F59">
        <w:br/>
        <w:t>vsaloszt szpr</w:t>
      </w:r>
      <w:r w:rsidR="003B711D">
        <w:t>avo, Clovecsa Natura</w:t>
      </w:r>
      <w:r w:rsidR="003B711D">
        <w:br/>
        <w:t>znas daje krh k</w:t>
      </w:r>
      <w:r w:rsidRPr="005F5F59">
        <w:t>oucsa, za Bogate proſzim,</w:t>
      </w:r>
      <w:r w:rsidRPr="005F5F59">
        <w:br/>
        <w:t>tou mi vsze odpüszti.</w:t>
      </w:r>
    </w:p>
    <w:p w:rsidR="008E63DE" w:rsidRPr="005F5F59" w:rsidRDefault="008E63DE" w:rsidP="008A1057">
      <w:pPr>
        <w:pStyle w:val="teiab"/>
      </w:pPr>
      <w:r w:rsidRPr="005F5F59">
        <w:t>Vszo tvojo dobrouto Goſzpon Boug</w:t>
      </w:r>
      <w:r w:rsidRPr="005F5F59">
        <w:br/>
        <w:t>ti placsa, vu Histvi szkazano Lü-</w:t>
      </w:r>
      <w:r w:rsidRPr="005F5F59">
        <w:br/>
        <w:t>bezen ino trüd, zmenom vdobroi vou-</w:t>
      </w:r>
      <w:r w:rsidRPr="005F5F59">
        <w:br/>
        <w:t>li, do tei doub szi sivo, Krouto mi-</w:t>
      </w:r>
      <w:r w:rsidRPr="005F5F59">
        <w:br/>
        <w:t>je tesko tebe osztaviti.</w:t>
      </w:r>
    </w:p>
    <w:p w:rsidR="008E63DE" w:rsidRPr="005F5F59" w:rsidRDefault="008E63DE" w:rsidP="008A1057">
      <w:pPr>
        <w:pStyle w:val="teiab"/>
      </w:pPr>
      <w:r w:rsidRPr="005F5F59">
        <w:t>Szrcza te zdai proszim, nad me-</w:t>
      </w:r>
      <w:r w:rsidRPr="005F5F59">
        <w:br/>
        <w:t>nom ne joucsi, ka te</w:t>
      </w:r>
      <w:r w:rsidR="00A43F08">
        <w:t xml:space="preserve"> </w:t>
      </w:r>
      <w:r w:rsidRPr="005F5F59">
        <w:t>vu Dovinsztvi</w:t>
      </w:r>
      <w:r w:rsidRPr="005F5F59">
        <w:br/>
        <w:t>morem osztavit</w:t>
      </w:r>
      <w:r w:rsidR="00A43F08">
        <w:t>i, i na tvoje teilo sa-</w:t>
      </w:r>
      <w:r w:rsidR="00A43F08">
        <w:br/>
        <w:t>la szten</w:t>
      </w:r>
      <w:r w:rsidRPr="005F5F59">
        <w:t xml:space="preserve"> gvan</w:t>
      </w:r>
      <w:r w:rsidR="00A43F08">
        <w:t>t</w:t>
      </w:r>
      <w:r w:rsidRPr="005F5F59">
        <w:t xml:space="preserve"> djati, nemrem vecs gucsati,</w:t>
      </w:r>
      <w:r w:rsidRPr="005F5F59">
        <w:br/>
        <w:t>osztani se z Bougom.</w:t>
      </w:r>
    </w:p>
    <w:p w:rsidR="008E63DE" w:rsidRPr="005F5F59" w:rsidRDefault="008E63DE" w:rsidP="008A1057">
      <w:pPr>
        <w:pStyle w:val="teiab"/>
      </w:pPr>
      <w:r w:rsidRPr="005F5F59">
        <w:t>Kvam takai govorim lüblena</w:t>
      </w:r>
      <w:r w:rsidRPr="005F5F59">
        <w:br/>
        <w:t>ma Decza, szloboudo jemlem zdai sa-</w:t>
      </w:r>
      <w:r w:rsidRPr="005F5F59">
        <w:br/>
        <w:t>losztne sziroute, vu vszem meni</w:t>
      </w:r>
      <w:r w:rsidRPr="005F5F59">
        <w:br/>
        <w:t>drag</w:t>
      </w:r>
      <w:r w:rsidRPr="00A43F08">
        <w:rPr>
          <w:rStyle w:val="teidel"/>
        </w:rPr>
        <w:t>e</w:t>
      </w:r>
      <w:r w:rsidR="00A43F08" w:rsidRPr="00A43F08">
        <w:rPr>
          <w:rStyle w:val="teiadd"/>
        </w:rPr>
        <w:t>i</w:t>
      </w:r>
      <w:r w:rsidRPr="005F5F59">
        <w:t xml:space="preserve"> Szinki ino Cseri, z Bougom mi</w:t>
      </w:r>
      <w:r w:rsidRPr="005F5F59">
        <w:br/>
        <w:t>vsztante, drage</w:t>
      </w:r>
      <w:r w:rsidR="00A43F08">
        <w:t xml:space="preserve"> </w:t>
      </w:r>
      <w:r w:rsidRPr="005F5F59">
        <w:t>moje Rouse;</w:t>
      </w:r>
    </w:p>
    <w:p w:rsidR="008E63DE" w:rsidRPr="005F5F59" w:rsidRDefault="008E63DE" w:rsidP="008A1057">
      <w:pPr>
        <w:pStyle w:val="teiab"/>
      </w:pPr>
      <w:r w:rsidRPr="005F5F59">
        <w:t>Etak ravno od vasz dragi moji Bra</w:t>
      </w:r>
      <w:r w:rsidR="00A43F08">
        <w:t>-</w:t>
      </w:r>
      <w:r w:rsidR="00A43F08">
        <w:br/>
        <w:t>czi nad menom salosztecs Ocsin</w:t>
      </w:r>
      <w:r w:rsidRPr="005F5F59">
        <w:t>i</w:t>
      </w:r>
      <w:r w:rsidRPr="005F5F59">
        <w:br/>
        <w:t>szinouvje, szouszidje Botrevje, moji</w:t>
      </w:r>
    </w:p>
    <w:p w:rsidR="008E63DE" w:rsidRPr="005F5F59" w:rsidRDefault="008E63DE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E63DE" w:rsidRPr="005F5F59" w:rsidRDefault="008E63DE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/99/</w:t>
      </w:r>
    </w:p>
    <w:p w:rsidR="008E63DE" w:rsidRPr="005F5F59" w:rsidRDefault="008E63DE" w:rsidP="00A43F08">
      <w:pPr>
        <w:pStyle w:val="teifwPageNum"/>
      </w:pPr>
      <w:r w:rsidRPr="005F5F59">
        <w:t>95.</w:t>
      </w:r>
    </w:p>
    <w:p w:rsidR="008E63DE" w:rsidRPr="005F5F59" w:rsidRDefault="008E63DE" w:rsidP="008A1057">
      <w:pPr>
        <w:pStyle w:val="teiab"/>
      </w:pPr>
      <w:r w:rsidRPr="005F5F59">
        <w:t>dobri znanczi, z Bougom mi osztante, do-</w:t>
      </w:r>
      <w:r w:rsidRPr="005F5F59">
        <w:br/>
        <w:t>bri Priatelje.</w:t>
      </w:r>
    </w:p>
    <w:p w:rsidR="008E63DE" w:rsidRPr="005F5F59" w:rsidRDefault="008E63DE" w:rsidP="008A1057">
      <w:pPr>
        <w:pStyle w:val="teiab"/>
      </w:pPr>
      <w:r w:rsidRPr="005F5F59">
        <w:t>Rodno dreivje tüdi z Vinogradi nav</w:t>
      </w:r>
      <w:r w:rsidR="00A43F08">
        <w:t>-</w:t>
      </w:r>
      <w:r w:rsidR="00A43F08">
        <w:br/>
        <w:t>küp, i Pole sirouko szvojimi c</w:t>
      </w:r>
      <w:r w:rsidRPr="005F5F59">
        <w:t>zveiteki,</w:t>
      </w:r>
      <w:r w:rsidRPr="005F5F59">
        <w:br/>
        <w:t>szuncze meiszecz zveizde, zrak ino fti-</w:t>
      </w:r>
      <w:r w:rsidRPr="005F5F59">
        <w:br/>
        <w:t>csicze, osztani Boug zvami, vi zeleni Lougi.</w:t>
      </w:r>
    </w:p>
    <w:p w:rsidR="008E63DE" w:rsidRPr="005F5F59" w:rsidRDefault="008E63DE" w:rsidP="008A1057">
      <w:pPr>
        <w:pStyle w:val="teiab"/>
      </w:pPr>
      <w:r w:rsidRPr="005F5F59">
        <w:t>Jasz seleim od Boga blagoszlov ober</w:t>
      </w:r>
      <w:r w:rsidRPr="005F5F59">
        <w:br/>
        <w:t>vasz, ki bote me teilo kpokopanyi</w:t>
      </w:r>
      <w:r w:rsidRPr="005F5F59">
        <w:br/>
        <w:t>neszli, ki</w:t>
      </w:r>
      <w:r w:rsidR="00A43F08">
        <w:t xml:space="preserve"> </w:t>
      </w:r>
      <w:r w:rsidRPr="005F5F59">
        <w:t>me szprevodite, placsa vam</w:t>
      </w:r>
      <w:r w:rsidRPr="005F5F59">
        <w:br/>
        <w:t xml:space="preserve">Goszpon Boug, </w:t>
      </w:r>
      <w:r w:rsidR="00A43F08">
        <w:t>seleim vam tak</w:t>
      </w:r>
      <w:r w:rsidR="00E92CC9" w:rsidRPr="005F5F59">
        <w:t>a</w:t>
      </w:r>
      <w:r w:rsidR="00A43F08">
        <w:t>ise,</w:t>
      </w:r>
      <w:r w:rsidR="00E92CC9" w:rsidRPr="005F5F59">
        <w:br/>
        <w:t>szrecsno premineinye.</w:t>
      </w:r>
    </w:p>
    <w:p w:rsidR="00A43F08" w:rsidRDefault="00E92CC9" w:rsidP="008A1057">
      <w:pPr>
        <w:pStyle w:val="teiab"/>
      </w:pPr>
      <w:r w:rsidRPr="005F5F59">
        <w:t>Seleim da bi v Nebi sze mogli vi-</w:t>
      </w:r>
      <w:r w:rsidRPr="005F5F59">
        <w:br/>
        <w:t>diti, pred Goszpodna Boga liczom</w:t>
      </w:r>
      <w:r w:rsidRPr="005F5F59">
        <w:br/>
        <w:t>radüvati, stero nam oh Bo</w:t>
      </w:r>
      <w:r w:rsidR="00A43F08">
        <w:t>u</w:t>
      </w:r>
      <w:r w:rsidRPr="005F5F59">
        <w:t>g daj, vszeim</w:t>
      </w:r>
      <w:r w:rsidRPr="005F5F59">
        <w:br/>
        <w:t xml:space="preserve">navküp dobiti, po </w:t>
      </w:r>
      <w:r w:rsidRPr="00A43F08">
        <w:rPr>
          <w:rStyle w:val="teipersName"/>
        </w:rPr>
        <w:t>Jezus</w:t>
      </w:r>
      <w:r w:rsidRPr="005F5F59">
        <w:t xml:space="preserve"> Krisztussi,</w:t>
      </w:r>
      <w:r w:rsidRPr="005F5F59">
        <w:br/>
        <w:t xml:space="preserve">vekvekoma </w:t>
      </w:r>
    </w:p>
    <w:p w:rsidR="00E92CC9" w:rsidRPr="005F5F59" w:rsidRDefault="00E92CC9" w:rsidP="00A43F08">
      <w:pPr>
        <w:pStyle w:val="teiclosure"/>
      </w:pPr>
      <w:r w:rsidRPr="005F5F59">
        <w:t>Amen.</w:t>
      </w:r>
    </w:p>
    <w:p w:rsidR="00E92CC9" w:rsidRPr="005F5F59" w:rsidRDefault="00E92CC9" w:rsidP="00692831">
      <w:pPr>
        <w:pStyle w:val="Naslov2"/>
      </w:pPr>
      <w:r w:rsidRPr="005F5F59">
        <w:t>Treszeta!</w:t>
      </w:r>
    </w:p>
    <w:p w:rsidR="00E92CC9" w:rsidRPr="005F5F59" w:rsidRDefault="00E92CC9" w:rsidP="008A1057">
      <w:pPr>
        <w:pStyle w:val="teiab"/>
      </w:pPr>
      <w:r w:rsidRPr="005F5F59">
        <w:t>Gda Mrtvecza pelajo ali neszejo.</w:t>
      </w:r>
    </w:p>
    <w:p w:rsidR="008A1057" w:rsidRDefault="00E92CC9" w:rsidP="008A1057">
      <w:pPr>
        <w:pStyle w:val="teiab"/>
      </w:pPr>
      <w:r w:rsidRPr="005F5F59">
        <w:t>Se vu veszelje ta poidem, v Paradi-</w:t>
      </w:r>
      <w:r w:rsidRPr="005F5F59">
        <w:br/>
        <w:t>som</w:t>
      </w:r>
      <w:r w:rsidR="008A1057">
        <w:t>szki vrt idem, vu Bosi rokoi</w:t>
      </w:r>
    </w:p>
    <w:p w:rsidR="00E92CC9" w:rsidRPr="005F5F59" w:rsidRDefault="00E92CC9" w:rsidP="008A1057">
      <w:pPr>
        <w:pStyle w:val="teiab"/>
      </w:pPr>
      <w:r w:rsidRPr="005F5F59">
        <w:t>jasz bodem.</w:t>
      </w:r>
    </w:p>
    <w:p w:rsidR="00E92CC9" w:rsidRPr="005F5F59" w:rsidRDefault="00E92CC9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E92CC9" w:rsidRPr="005F5F59" w:rsidRDefault="00E92CC9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/100/</w:t>
      </w:r>
    </w:p>
    <w:p w:rsidR="00E92CC9" w:rsidRPr="005F5F59" w:rsidRDefault="00E92CC9" w:rsidP="00A4502E">
      <w:pPr>
        <w:pStyle w:val="teifwPageNum"/>
      </w:pPr>
      <w:r w:rsidRPr="005F5F59">
        <w:t>96.</w:t>
      </w:r>
    </w:p>
    <w:p w:rsidR="00E92CC9" w:rsidRPr="005F5F59" w:rsidRDefault="00E92CC9" w:rsidP="0054786E">
      <w:pPr>
        <w:pStyle w:val="teiab"/>
      </w:pPr>
      <w:r w:rsidRPr="005F5F59">
        <w:t>Tou sze je se vö szpunilo, ka ste dav-</w:t>
      </w:r>
      <w:r w:rsidRPr="005F5F59">
        <w:br/>
        <w:t>no szvedocsilo, ka mreiti more to teilo.</w:t>
      </w:r>
    </w:p>
    <w:p w:rsidR="00E92CC9" w:rsidRPr="005F5F59" w:rsidRDefault="00E92CC9" w:rsidP="0054786E">
      <w:pPr>
        <w:pStyle w:val="teiab"/>
      </w:pPr>
      <w:r w:rsidRPr="005F5F59">
        <w:t xml:space="preserve">Düsa v </w:t>
      </w:r>
      <w:r w:rsidRPr="00A4502E">
        <w:rPr>
          <w:rStyle w:val="teipersName"/>
        </w:rPr>
        <w:t>Abrahama</w:t>
      </w:r>
      <w:r w:rsidRPr="005F5F59">
        <w:t xml:space="preserve"> </w:t>
      </w:r>
      <w:r w:rsidR="00A4502E">
        <w:t>k</w:t>
      </w:r>
      <w:r w:rsidRPr="005F5F59">
        <w:t>rili, i Teilo pocsiva</w:t>
      </w:r>
      <w:r w:rsidRPr="005F5F59">
        <w:br/>
        <w:t>vzemli, ar szam szevüpao vKrisztussi.</w:t>
      </w:r>
    </w:p>
    <w:p w:rsidR="00E92CC9" w:rsidRPr="005F5F59" w:rsidRDefault="00E92CC9" w:rsidP="0054786E">
      <w:pPr>
        <w:pStyle w:val="teiab"/>
      </w:pPr>
      <w:r w:rsidRPr="005F5F59">
        <w:t>Krsztsanszke vöre dosztoinoszt, vezdai</w:t>
      </w:r>
      <w:r w:rsidRPr="005F5F59">
        <w:br/>
        <w:t>szi vzemem nye vreidnoszt, vecsnoga sit-</w:t>
      </w:r>
      <w:r w:rsidRPr="005F5F59">
        <w:br/>
        <w:t>ka Korouno.</w:t>
      </w:r>
    </w:p>
    <w:p w:rsidR="00E92CC9" w:rsidRPr="005F5F59" w:rsidRDefault="00E92CC9" w:rsidP="0054786E">
      <w:pPr>
        <w:pStyle w:val="teiab"/>
      </w:pPr>
      <w:r w:rsidRPr="005F5F59">
        <w:t>Zemle pali gori sztanem, bom sze</w:t>
      </w:r>
      <w:r w:rsidRPr="005F5F59">
        <w:br/>
        <w:t>vcszelio z Krisztuſsom, zato Düsi e-</w:t>
      </w:r>
      <w:r w:rsidRPr="005F5F59">
        <w:br/>
        <w:t>tak recsem.</w:t>
      </w:r>
    </w:p>
    <w:p w:rsidR="00E92CC9" w:rsidRPr="005F5F59" w:rsidRDefault="00E92CC9" w:rsidP="0054786E">
      <w:pPr>
        <w:pStyle w:val="teiab"/>
      </w:pPr>
      <w:r w:rsidRPr="005F5F59">
        <w:t>Setuj vute blaisen varas, tam sze</w:t>
      </w:r>
      <w:r w:rsidRPr="005F5F59">
        <w:br/>
        <w:t>zapiszano naides, vu Nebeszki Or-</w:t>
      </w:r>
      <w:r w:rsidRPr="005F5F59">
        <w:br/>
        <w:t>szag poides.</w:t>
      </w:r>
    </w:p>
    <w:p w:rsidR="00E92CC9" w:rsidRPr="005F5F59" w:rsidRDefault="00E92CC9" w:rsidP="0054786E">
      <w:pPr>
        <w:pStyle w:val="teiab"/>
      </w:pPr>
      <w:r w:rsidRPr="005F5F59">
        <w:t>Dragi nas leipi prebitek, tam bos</w:t>
      </w:r>
      <w:r w:rsidRPr="005F5F59">
        <w:br/>
        <w:t>z Bougom nas osztanek, Xtus nam</w:t>
      </w:r>
      <w:r w:rsidRPr="005F5F59">
        <w:br/>
        <w:t>bou vecsni sitek.</w:t>
      </w:r>
    </w:p>
    <w:p w:rsidR="00E92CC9" w:rsidRPr="005F5F59" w:rsidRDefault="00E92CC9" w:rsidP="0054786E">
      <w:pPr>
        <w:pStyle w:val="teiab"/>
      </w:pPr>
      <w:r w:rsidRPr="005F5F59">
        <w:t>Toga Varasa blaisensztvo, szvet-</w:t>
      </w:r>
      <w:r w:rsidRPr="005F5F59">
        <w:br/>
        <w:t>loucso ino Bogasztvo, zvnougim pisz-</w:t>
      </w:r>
      <w:r w:rsidRPr="005F5F59">
        <w:br/>
        <w:t>mom szvedocsijo.</w:t>
      </w:r>
    </w:p>
    <w:p w:rsidR="00E92CC9" w:rsidRPr="005F5F59" w:rsidRDefault="00E92CC9" w:rsidP="0054786E">
      <w:pPr>
        <w:pStyle w:val="teiab"/>
      </w:pPr>
      <w:r w:rsidRPr="005F5F59">
        <w:t>Vu</w:t>
      </w:r>
      <w:r w:rsidR="0081278F">
        <w:t xml:space="preserve"> </w:t>
      </w:r>
      <w:r w:rsidRPr="005F5F59">
        <w:t>nyem nikaj nei potreibno, Szun-</w:t>
      </w:r>
      <w:r w:rsidRPr="005F5F59">
        <w:br/>
        <w:t>cza Meiszecza nei trbei, Agnyecz Bo-</w:t>
      </w:r>
      <w:r w:rsidRPr="005F5F59">
        <w:br/>
        <w:t>si bo nam szveicsa.</w:t>
      </w:r>
    </w:p>
    <w:p w:rsidR="00E92CC9" w:rsidRPr="005F5F59" w:rsidRDefault="00E92CC9" w:rsidP="0054786E">
      <w:pPr>
        <w:pStyle w:val="teiab"/>
      </w:pPr>
      <w:r w:rsidRPr="005F5F59">
        <w:t>Nede teskouc</w:t>
      </w:r>
      <w:r w:rsidR="0081278F">
        <w:t>se saloszti, nede Be-</w:t>
      </w:r>
      <w:r w:rsidR="0081278F">
        <w:br/>
        <w:t>tega roun</w:t>
      </w:r>
      <w:r w:rsidRPr="005F5F59">
        <w:t>oszti, nede tam nigdar</w:t>
      </w:r>
      <w:r w:rsidRPr="005F5F59">
        <w:br/>
        <w:t>szteroszti.</w:t>
      </w:r>
    </w:p>
    <w:p w:rsidR="00E92CC9" w:rsidRPr="005F5F59" w:rsidRDefault="00E92CC9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E92CC9" w:rsidRPr="005F5F59" w:rsidRDefault="00E92CC9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/101/</w:t>
      </w:r>
    </w:p>
    <w:p w:rsidR="00E92CC9" w:rsidRPr="005F5F59" w:rsidRDefault="00E92CC9" w:rsidP="0081278F">
      <w:pPr>
        <w:pStyle w:val="teifwPageNum"/>
      </w:pPr>
      <w:r w:rsidRPr="005F5F59">
        <w:t>97.</w:t>
      </w:r>
    </w:p>
    <w:p w:rsidR="00E92CC9" w:rsidRPr="005F5F59" w:rsidRDefault="00E92CC9" w:rsidP="0047562B">
      <w:pPr>
        <w:pStyle w:val="teiab"/>
      </w:pPr>
      <w:r w:rsidRPr="005F5F59">
        <w:t>Da vszi gori posztanemo, vednakoj</w:t>
      </w:r>
      <w:r w:rsidRPr="005F5F59">
        <w:br/>
        <w:t>sztalnoszti bomo, z Xtussom siveli</w:t>
      </w:r>
      <w:r w:rsidRPr="005F5F59">
        <w:br/>
        <w:t>bomo.</w:t>
      </w:r>
    </w:p>
    <w:p w:rsidR="00E92CC9" w:rsidRPr="005F5F59" w:rsidRDefault="00E92CC9" w:rsidP="0047562B">
      <w:pPr>
        <w:pStyle w:val="teiab"/>
      </w:pPr>
      <w:r w:rsidRPr="005F5F59">
        <w:t>Vszi vörni vednom Seregi, bomo vu</w:t>
      </w:r>
      <w:r w:rsidRPr="005F5F59">
        <w:br/>
        <w:t xml:space="preserve">ednoj sztalnoszti, szvedocsi nam </w:t>
      </w:r>
      <w:r w:rsidRPr="0081278F">
        <w:rPr>
          <w:rStyle w:val="teipersName"/>
        </w:rPr>
        <w:t>Pa-</w:t>
      </w:r>
      <w:r w:rsidRPr="0081278F">
        <w:rPr>
          <w:rStyle w:val="teipersName"/>
        </w:rPr>
        <w:br/>
        <w:t>veo</w:t>
      </w:r>
      <w:r w:rsidRPr="005F5F59">
        <w:t xml:space="preserve"> szveti.</w:t>
      </w:r>
    </w:p>
    <w:p w:rsidR="00E92CC9" w:rsidRPr="005F5F59" w:rsidRDefault="00E92CC9" w:rsidP="0047562B">
      <w:pPr>
        <w:pStyle w:val="teiab"/>
      </w:pPr>
      <w:r w:rsidRPr="005F5F59">
        <w:t>Angyele, i Patriarche, Apostole</w:t>
      </w:r>
      <w:r w:rsidRPr="005F5F59">
        <w:br/>
        <w:t>Proſzite, vidlimo Ocse Matere.</w:t>
      </w:r>
    </w:p>
    <w:p w:rsidR="00DF1211" w:rsidRDefault="00E92CC9" w:rsidP="0047562B">
      <w:pPr>
        <w:pStyle w:val="teiab"/>
      </w:pPr>
      <w:r w:rsidRPr="005F5F59">
        <w:t>Ali nai vekse tou bode, kai Boug</w:t>
      </w:r>
      <w:r w:rsidRPr="005F5F59">
        <w:br/>
        <w:t>znami sztao bode, Komi vszigdar Dika</w:t>
      </w:r>
      <w:r w:rsidRPr="005F5F59">
        <w:br/>
        <w:t xml:space="preserve">boidi. </w:t>
      </w:r>
    </w:p>
    <w:p w:rsidR="00E92CC9" w:rsidRPr="005F5F59" w:rsidRDefault="00E92CC9" w:rsidP="00DF1211">
      <w:pPr>
        <w:pStyle w:val="teiclosure"/>
      </w:pPr>
      <w:r w:rsidRPr="005F5F59">
        <w:t>Amen.</w:t>
      </w:r>
    </w:p>
    <w:p w:rsidR="00E92CC9" w:rsidRPr="005F5F59" w:rsidRDefault="002F359B" w:rsidP="0047562B">
      <w:pPr>
        <w:pStyle w:val="Naslov2"/>
      </w:pPr>
      <w:r w:rsidRPr="005F5F59">
        <w:t>Edentreszeta!</w:t>
      </w:r>
    </w:p>
    <w:p w:rsidR="002F359B" w:rsidRPr="005F5F59" w:rsidRDefault="002F359B" w:rsidP="0047562B">
      <w:pPr>
        <w:pStyle w:val="teiab"/>
      </w:pPr>
      <w:r w:rsidRPr="005F5F59">
        <w:t>Poidemo teilo pokopaimo, vste-</w:t>
      </w:r>
      <w:r w:rsidRPr="005F5F59">
        <w:br/>
        <w:t>rom dvoinoszti neimamo, kabi</w:t>
      </w:r>
      <w:r w:rsidR="00DF1211">
        <w:t xml:space="preserve"> na den</w:t>
      </w:r>
      <w:r w:rsidR="00DF1211">
        <w:br/>
        <w:t>sz k</w:t>
      </w:r>
      <w:r w:rsidRPr="005F5F59">
        <w:t>radnyi pravo zmrtvi gori tou</w:t>
      </w:r>
      <w:r w:rsidRPr="005F5F59">
        <w:br/>
        <w:t>nesztalo.</w:t>
      </w:r>
    </w:p>
    <w:p w:rsidR="002F359B" w:rsidRPr="005F5F59" w:rsidRDefault="002F359B" w:rsidP="0047562B">
      <w:pPr>
        <w:pStyle w:val="teiab"/>
      </w:pPr>
      <w:r w:rsidRPr="005F5F59">
        <w:t>Tou je zemla szlisi K zemli zem-</w:t>
      </w:r>
      <w:r w:rsidRPr="005F5F59">
        <w:br/>
        <w:t>la pa kmeszti posztane da pa zem-</w:t>
      </w:r>
      <w:r w:rsidRPr="005F5F59">
        <w:br/>
        <w:t>le gori sztane, gda Bosi glasz,</w:t>
      </w:r>
      <w:r w:rsidRPr="005F5F59">
        <w:br/>
        <w:t>csülo bode.</w:t>
      </w:r>
    </w:p>
    <w:p w:rsidR="002F359B" w:rsidRPr="005F5F59" w:rsidRDefault="002F359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2F359B" w:rsidRPr="005F5F59" w:rsidRDefault="00E3107F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/102/</w:t>
      </w:r>
    </w:p>
    <w:p w:rsidR="00E3107F" w:rsidRPr="005F5F59" w:rsidRDefault="00E3107F" w:rsidP="00DF1211">
      <w:pPr>
        <w:pStyle w:val="teifwPageNum"/>
      </w:pPr>
      <w:r w:rsidRPr="005F5F59">
        <w:t>98.</w:t>
      </w:r>
    </w:p>
    <w:p w:rsidR="00E3107F" w:rsidRPr="005F5F59" w:rsidRDefault="00E3107F" w:rsidP="001C4441">
      <w:pPr>
        <w:pStyle w:val="teiab"/>
      </w:pPr>
      <w:r w:rsidRPr="005F5F59">
        <w:t>Toga Düsa je pri Bougi, sive v Ne-</w:t>
      </w:r>
      <w:r w:rsidRPr="005F5F59">
        <w:br/>
        <w:t>beszkom Orszagi, ka je Boug po szvo-</w:t>
      </w:r>
      <w:r w:rsidRPr="005F5F59">
        <w:br/>
        <w:t>jem Szini, obrano szmrti peklenszke.</w:t>
      </w:r>
    </w:p>
    <w:p w:rsidR="00E3107F" w:rsidRPr="005F5F59" w:rsidRDefault="00E3107F" w:rsidP="001C4441">
      <w:pPr>
        <w:pStyle w:val="teiab"/>
      </w:pPr>
      <w:r w:rsidRPr="005F5F59">
        <w:t>Toga vnouge nevoule, nadobro szo</w:t>
      </w:r>
      <w:r w:rsidRPr="005F5F59">
        <w:br/>
        <w:t>vsze minoule, Xtus ga je</w:t>
      </w:r>
      <w:r w:rsidR="00DF1211">
        <w:t xml:space="preserve"> se Kszebi</w:t>
      </w:r>
      <w:r w:rsidR="00DF1211">
        <w:br/>
        <w:t>vzeo, szmrtno skouditi nemore.</w:t>
      </w:r>
    </w:p>
    <w:p w:rsidR="00E3107F" w:rsidRPr="005F5F59" w:rsidRDefault="00E3107F" w:rsidP="001C4441">
      <w:pPr>
        <w:pStyle w:val="teiab"/>
      </w:pPr>
      <w:r w:rsidRPr="005F5F59">
        <w:t>Tüje prebivao vsaloszti, tam bode</w:t>
      </w:r>
      <w:r w:rsidRPr="005F5F59">
        <w:br/>
        <w:t>siveo v radoszti, vu toj angyelszkoj</w:t>
      </w:r>
      <w:r w:rsidRPr="005F5F59">
        <w:br/>
        <w:t>dragoszti, i vu Nebeszkoj szvetloszti.</w:t>
      </w:r>
    </w:p>
    <w:p w:rsidR="00E3107F" w:rsidRPr="005F5F59" w:rsidRDefault="00E3107F" w:rsidP="001C4441">
      <w:pPr>
        <w:pStyle w:val="teiab"/>
      </w:pPr>
      <w:r w:rsidRPr="005F5F59">
        <w:t>Düsa pri Bougi pocsiva, Teilo vzem-</w:t>
      </w:r>
      <w:r w:rsidRPr="005F5F59">
        <w:br/>
        <w:t>li prebiva, od ket nasz kradnye pita-</w:t>
      </w:r>
      <w:r w:rsidRPr="005F5F59">
        <w:br/>
        <w:t>nye, gori sztane na veszelje.</w:t>
      </w:r>
    </w:p>
    <w:p w:rsidR="00E3107F" w:rsidRPr="005F5F59" w:rsidRDefault="00E3107F" w:rsidP="001C4441">
      <w:pPr>
        <w:pStyle w:val="teiab"/>
      </w:pPr>
      <w:r w:rsidRPr="005F5F59">
        <w:t>Tüga osztavimo nai szpi, nai szi po-</w:t>
      </w:r>
      <w:r w:rsidRPr="005F5F59">
        <w:br/>
        <w:t>csiva vKrisztuſsi, a mi pa</w:t>
      </w:r>
      <w:r w:rsidR="00DF1211">
        <w:t xml:space="preserve"> </w:t>
      </w:r>
      <w:r w:rsidRPr="005F5F59">
        <w:t>vszi verosz-</w:t>
      </w:r>
      <w:r w:rsidRPr="005F5F59">
        <w:br/>
        <w:t>tüimo, ar mi vszi pomerjemo.</w:t>
      </w:r>
    </w:p>
    <w:p w:rsidR="00E3107F" w:rsidRPr="005F5F59" w:rsidRDefault="00E3107F" w:rsidP="001C4441">
      <w:pPr>
        <w:pStyle w:val="teiab"/>
      </w:pPr>
      <w:r w:rsidRPr="005F5F59">
        <w:t>Daj nam Xtus ti miloszt</w:t>
      </w:r>
      <w:r w:rsidR="00DF1211">
        <w:t xml:space="preserve"> </w:t>
      </w:r>
      <w:r w:rsidRPr="005F5F59">
        <w:t>tvo, Kiszi</w:t>
      </w:r>
      <w:r w:rsidRPr="005F5F59">
        <w:br/>
        <w:t>nasz odküpo szvom Krvjom, od po-</w:t>
      </w:r>
      <w:r w:rsidRPr="005F5F59">
        <w:br/>
        <w:t>gibeli peklenszke, i od szmrti ve-</w:t>
      </w:r>
      <w:r w:rsidRPr="005F5F59">
        <w:br/>
        <w:t>kivecsne.</w:t>
      </w:r>
    </w:p>
    <w:p w:rsidR="00E3107F" w:rsidRPr="005F5F59" w:rsidRDefault="00E3107F" w:rsidP="001C4441">
      <w:pPr>
        <w:pStyle w:val="teiab"/>
      </w:pPr>
      <w:r w:rsidRPr="005F5F59">
        <w:t>Boga mi vszigdar dicsimo, nyega</w:t>
      </w:r>
      <w:r w:rsidRPr="005F5F59">
        <w:br/>
        <w:t>mi vszigdar hvalimo, navküp i szi-</w:t>
      </w:r>
      <w:r w:rsidRPr="005F5F59">
        <w:br/>
        <w:t>na nyegvoga, takaise Düha szvetoga.</w:t>
      </w:r>
    </w:p>
    <w:p w:rsidR="00E3107F" w:rsidRPr="005F5F59" w:rsidRDefault="00E3107F" w:rsidP="00DF1211">
      <w:pPr>
        <w:pStyle w:val="teiclosure"/>
      </w:pPr>
      <w:r w:rsidRPr="005F5F59">
        <w:t>Amen.</w:t>
      </w:r>
    </w:p>
    <w:p w:rsidR="00E3107F" w:rsidRPr="005F5F59" w:rsidRDefault="00E3107F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B9262C" w:rsidRPr="005F5F59" w:rsidRDefault="00B9262C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/103/</w:t>
      </w:r>
    </w:p>
    <w:p w:rsidR="00B9262C" w:rsidRPr="005F5F59" w:rsidRDefault="00B9262C" w:rsidP="009C004A">
      <w:pPr>
        <w:pStyle w:val="teifwPageNum"/>
      </w:pPr>
      <w:r w:rsidRPr="005F5F59">
        <w:t>99.</w:t>
      </w:r>
    </w:p>
    <w:p w:rsidR="00B9262C" w:rsidRPr="005F5F59" w:rsidRDefault="00B9262C" w:rsidP="001C4441">
      <w:pPr>
        <w:pStyle w:val="Naslov2"/>
      </w:pPr>
      <w:r w:rsidRPr="005F5F59">
        <w:t>Dvatreszeta!</w:t>
      </w:r>
    </w:p>
    <w:p w:rsidR="00B9262C" w:rsidRPr="005F5F59" w:rsidRDefault="00B9262C" w:rsidP="001C4441">
      <w:pPr>
        <w:pStyle w:val="teiab"/>
      </w:pPr>
      <w:r w:rsidRPr="005F5F59">
        <w:t>Zakaj szveit tak hodi na Diko</w:t>
      </w:r>
      <w:r w:rsidRPr="005F5F59">
        <w:br/>
        <w:t>lastivo, zakai sze za hvalo tak trüdi</w:t>
      </w:r>
      <w:r w:rsidRPr="005F5F59">
        <w:br/>
        <w:t>laslivo, ar je tou nesztalno, kako szneig</w:t>
      </w:r>
      <w:r w:rsidRPr="005F5F59">
        <w:br/>
        <w:t xml:space="preserve">vu zimi, </w:t>
      </w:r>
      <w:r w:rsidR="009C004A">
        <w:t>k</w:t>
      </w:r>
      <w:r w:rsidRPr="005F5F59">
        <w:t>i</w:t>
      </w:r>
      <w:r w:rsidR="009C004A">
        <w:t xml:space="preserve"> </w:t>
      </w:r>
      <w:r w:rsidRPr="005F5F59">
        <w:t>se vnocsi szpadne, vgoidno</w:t>
      </w:r>
      <w:r w:rsidRPr="005F5F59">
        <w:br/>
        <w:t>vsze pogine.</w:t>
      </w:r>
    </w:p>
    <w:p w:rsidR="00B9262C" w:rsidRPr="005F5F59" w:rsidRDefault="00B9262C" w:rsidP="001C4441">
      <w:pPr>
        <w:pStyle w:val="teiab"/>
      </w:pPr>
      <w:r w:rsidRPr="005F5F59">
        <w:t>Tak je kratka radoszt, toga szvei-</w:t>
      </w:r>
      <w:r w:rsidRPr="005F5F59">
        <w:br/>
        <w:t>ta Dika, kak je kratka trszczom</w:t>
      </w:r>
      <w:r w:rsidRPr="005F5F59">
        <w:br/>
        <w:t>zemelszka prilika, vecs sze vüpai</w:t>
      </w:r>
      <w:r w:rsidRPr="005F5F59">
        <w:br/>
        <w:t>vu Gr</w:t>
      </w:r>
      <w:r w:rsidR="009C004A">
        <w:t>ad, na Ledi zidanom, vu roszou</w:t>
      </w:r>
      <w:r w:rsidR="009C004A">
        <w:br/>
        <w:t>ü</w:t>
      </w:r>
      <w:r w:rsidRPr="005F5F59">
        <w:t>tra</w:t>
      </w:r>
      <w:r w:rsidR="009C004A">
        <w:t>s</w:t>
      </w:r>
      <w:r w:rsidRPr="005F5F59">
        <w:t>nyo, neg vu ov szveit jalni.</w:t>
      </w:r>
    </w:p>
    <w:p w:rsidR="00B9262C" w:rsidRPr="005F5F59" w:rsidRDefault="00B9262C" w:rsidP="001C4441">
      <w:pPr>
        <w:pStyle w:val="teiab"/>
      </w:pPr>
      <w:r w:rsidRPr="005F5F59">
        <w:t>Nevüpai sze v Blago, ni szveczko</w:t>
      </w:r>
      <w:r w:rsidRPr="005F5F59">
        <w:br/>
        <w:t>veszelje, ni vu Plemencsino, o Goszpo-</w:t>
      </w:r>
      <w:r w:rsidRPr="005F5F59">
        <w:br/>
        <w:t>szko postenye, ni vszrebro ni v zlato,</w:t>
      </w:r>
      <w:r w:rsidRPr="005F5F59">
        <w:br/>
        <w:t>vpeine</w:t>
      </w:r>
      <w:r w:rsidR="009C004A">
        <w:t>ze ni v Grade, niti vleijo Pole</w:t>
      </w:r>
      <w:r w:rsidRPr="005F5F59">
        <w:br/>
        <w:t>vrti vinograde.</w:t>
      </w:r>
    </w:p>
    <w:p w:rsidR="00B9262C" w:rsidRPr="005F5F59" w:rsidRDefault="00B9262C" w:rsidP="001C4441">
      <w:pPr>
        <w:pStyle w:val="teiab"/>
      </w:pPr>
      <w:r w:rsidRPr="005F5F59">
        <w:t>Icsi vnogo jezer vu peinezi bro-</w:t>
      </w:r>
      <w:r w:rsidRPr="005F5F59">
        <w:br/>
        <w:t>dis, i vu csisztom zlati vesz oprav-</w:t>
      </w:r>
      <w:r w:rsidRPr="005F5F59">
        <w:br/>
        <w:t>len hodis, csi gli ti racsuna tvojim</w:t>
      </w:r>
      <w:r w:rsidRPr="005F5F59">
        <w:br/>
        <w:t>kmetom, neznas, szlugom dvorjeni kon</w:t>
      </w:r>
      <w:r w:rsidRPr="005F5F59">
        <w:br/>
        <w:t>prav racsuna neznas.</w:t>
      </w:r>
    </w:p>
    <w:p w:rsidR="00B9262C" w:rsidRPr="005F5F59" w:rsidRDefault="00B9262C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B9262C" w:rsidRPr="005F5F59" w:rsidRDefault="00B9262C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/104/</w:t>
      </w:r>
    </w:p>
    <w:p w:rsidR="00B9262C" w:rsidRPr="005F5F59" w:rsidRDefault="00B9262C" w:rsidP="00BB6496">
      <w:pPr>
        <w:pStyle w:val="teifwPageNum"/>
      </w:pPr>
      <w:r w:rsidRPr="005F5F59">
        <w:t>100.</w:t>
      </w:r>
    </w:p>
    <w:p w:rsidR="00B9262C" w:rsidRPr="005F5F59" w:rsidRDefault="00B9262C" w:rsidP="001C4441">
      <w:pPr>
        <w:pStyle w:val="teiab"/>
      </w:pPr>
      <w:r w:rsidRPr="005F5F59">
        <w:t>Csigli szi leip mladi, frisek i ple-</w:t>
      </w:r>
      <w:r w:rsidRPr="005F5F59">
        <w:br/>
        <w:t>menit, mouder i razumen, i pri Lü-</w:t>
      </w:r>
      <w:r w:rsidRPr="005F5F59">
        <w:br/>
        <w:t>dih velik, kratka je nezmerno, vszaka</w:t>
      </w:r>
      <w:r w:rsidRPr="005F5F59">
        <w:br/>
        <w:t xml:space="preserve">szveczka radoszt, ar tomi je </w:t>
      </w:r>
      <w:r w:rsidR="005E499A">
        <w:t>k</w:t>
      </w:r>
      <w:r w:rsidRPr="005F5F59">
        <w:t>onecz,</w:t>
      </w:r>
      <w:r w:rsidRPr="005F5F59">
        <w:br/>
        <w:t>vekivecsna Saloszt.</w:t>
      </w:r>
    </w:p>
    <w:p w:rsidR="00B9262C" w:rsidRPr="005F5F59" w:rsidRDefault="00B9262C" w:rsidP="001C4441">
      <w:pPr>
        <w:pStyle w:val="teiab"/>
      </w:pPr>
      <w:r w:rsidRPr="005F5F59">
        <w:t>Voiszka, glad i Küga</w:t>
      </w:r>
      <w:r w:rsidR="00550B2D" w:rsidRPr="005F5F59">
        <w:t xml:space="preserve"> dnesz al vü-</w:t>
      </w:r>
      <w:r w:rsidR="00550B2D" w:rsidRPr="005F5F59">
        <w:br/>
        <w:t>tro pr</w:t>
      </w:r>
      <w:r w:rsidR="005E499A">
        <w:t>ide, stera ta k</w:t>
      </w:r>
      <w:r w:rsidR="00550B2D" w:rsidRPr="005F5F59">
        <w:t>astiga, znam ka</w:t>
      </w:r>
      <w:r w:rsidR="00550B2D" w:rsidRPr="005F5F59">
        <w:br/>
        <w:t>nate pride, nika nepomore teda</w:t>
      </w:r>
      <w:r w:rsidR="00550B2D" w:rsidRPr="005F5F59">
        <w:br/>
        <w:t>Plemencsina, ni pogledne nate, prav</w:t>
      </w:r>
      <w:r w:rsidR="00550B2D" w:rsidRPr="005F5F59">
        <w:br/>
        <w:t>tvoja drsina.</w:t>
      </w:r>
    </w:p>
    <w:p w:rsidR="00550B2D" w:rsidRPr="005F5F59" w:rsidRDefault="00550B2D" w:rsidP="001C4441">
      <w:pPr>
        <w:pStyle w:val="teiab"/>
      </w:pPr>
      <w:r w:rsidRPr="005F5F59">
        <w:t>Morebiti komai csakajo tvojo</w:t>
      </w:r>
      <w:r w:rsidRPr="005F5F59">
        <w:br/>
        <w:t>szmrt, nai tebe mrtvoga pokopajo</w:t>
      </w:r>
      <w:r w:rsidRPr="005F5F59">
        <w:br/>
        <w:t>vzemlo, i steri dnesz gine, od lübavi</w:t>
      </w:r>
      <w:r w:rsidRPr="005F5F59">
        <w:br/>
        <w:t>tvoje, vütro ti on kopa jamo pod petami.</w:t>
      </w:r>
    </w:p>
    <w:p w:rsidR="00550B2D" w:rsidRPr="005F5F59" w:rsidRDefault="00550B2D" w:rsidP="001C4441">
      <w:pPr>
        <w:pStyle w:val="teiab"/>
      </w:pPr>
      <w:r w:rsidRPr="005F5F59">
        <w:t>Vszaki bi tou mogao vu szrczi misz-</w:t>
      </w:r>
      <w:r w:rsidRPr="005F5F59">
        <w:br/>
        <w:t>liti, ka teda on zacsne, gda nyemi bou</w:t>
      </w:r>
      <w:r w:rsidRPr="005F5F59">
        <w:br/>
        <w:t>mreiti, boidi Cza</w:t>
      </w:r>
      <w:r w:rsidR="005E499A">
        <w:t>szar i Krao, Papa</w:t>
      </w:r>
      <w:r w:rsidR="005E499A">
        <w:br/>
        <w:t>i Poglavar, Tinom Deak Mester,</w:t>
      </w:r>
      <w:r w:rsidR="005E499A">
        <w:br/>
        <w:t>Pav</w:t>
      </w:r>
      <w:r w:rsidRPr="005F5F59">
        <w:t>er ali Kramar.</w:t>
      </w:r>
    </w:p>
    <w:p w:rsidR="00550B2D" w:rsidRPr="005F5F59" w:rsidRDefault="00550B2D" w:rsidP="001C4441">
      <w:pPr>
        <w:pStyle w:val="teiab"/>
      </w:pPr>
      <w:r w:rsidRPr="005F5F59">
        <w:t>Neiga nindri meszta, kama bisze</w:t>
      </w:r>
      <w:r w:rsidRPr="005F5F59">
        <w:br/>
        <w:t>ti szkrio, tako li ti mines, dab</w:t>
      </w:r>
      <w:r w:rsidR="005E499A">
        <w:t>i ne-</w:t>
      </w:r>
      <w:r w:rsidR="005E499A">
        <w:br/>
        <w:t>bi miszlo, Tuthina i mo</w:t>
      </w:r>
      <w:r w:rsidRPr="005F5F59">
        <w:t xml:space="preserve">li, </w:t>
      </w:r>
      <w:r w:rsidR="005E499A">
        <w:t>bodote</w:t>
      </w:r>
      <w:r w:rsidR="005E499A">
        <w:br/>
        <w:t>molili, Brat i szesztra c</w:t>
      </w:r>
      <w:r w:rsidRPr="005F5F59">
        <w:t>seri, bo-</w:t>
      </w:r>
      <w:r w:rsidRPr="005F5F59">
        <w:br/>
        <w:t>do sze ti zvali.</w:t>
      </w:r>
    </w:p>
    <w:p w:rsidR="00550B2D" w:rsidRPr="005F5F59" w:rsidRDefault="00550B2D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550B2D" w:rsidRPr="005F5F59" w:rsidRDefault="00550B2D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/105/</w:t>
      </w:r>
    </w:p>
    <w:p w:rsidR="00550B2D" w:rsidRPr="005F5F59" w:rsidRDefault="00550B2D" w:rsidP="005E499A">
      <w:pPr>
        <w:pStyle w:val="teifwPageNum"/>
      </w:pPr>
      <w:r w:rsidRPr="005F5F59">
        <w:t>101.</w:t>
      </w:r>
    </w:p>
    <w:p w:rsidR="0006570F" w:rsidRDefault="00550B2D" w:rsidP="001C4441">
      <w:pPr>
        <w:pStyle w:val="teiab"/>
      </w:pPr>
      <w:r w:rsidRPr="005F5F59">
        <w:t>Mole pred sze presztres, zcsrvi sze</w:t>
      </w:r>
      <w:r w:rsidRPr="005F5F59">
        <w:br/>
        <w:t>odenes, tomi ti nevuides kam sze</w:t>
      </w:r>
      <w:r w:rsidRPr="005F5F59">
        <w:br/>
        <w:t>koli gyenes, nede Priatela, Ocso ni</w:t>
      </w:r>
      <w:r w:rsidRPr="005F5F59">
        <w:br/>
        <w:t>matere, neg meszto te Dike, eden</w:t>
      </w:r>
      <w:r w:rsidRPr="005F5F59">
        <w:br/>
        <w:t xml:space="preserve">falat Dike. </w:t>
      </w:r>
    </w:p>
    <w:p w:rsidR="00550B2D" w:rsidRPr="005F5F59" w:rsidRDefault="00550B2D" w:rsidP="0006570F">
      <w:pPr>
        <w:pStyle w:val="teiclosure"/>
      </w:pPr>
      <w:r w:rsidRPr="005F5F59">
        <w:t>Amen.</w:t>
      </w:r>
    </w:p>
    <w:p w:rsidR="00550B2D" w:rsidRPr="005F5F59" w:rsidRDefault="00550B2D" w:rsidP="001C4441">
      <w:pPr>
        <w:pStyle w:val="Naslov2"/>
      </w:pPr>
      <w:r w:rsidRPr="005F5F59">
        <w:t>Tritreszeta!</w:t>
      </w:r>
    </w:p>
    <w:p w:rsidR="00561392" w:rsidRPr="005F5F59" w:rsidRDefault="00561392" w:rsidP="001C4441">
      <w:pPr>
        <w:pStyle w:val="teiab"/>
      </w:pPr>
      <w:r w:rsidRPr="005F5F59">
        <w:t>Cslovik pogledni ti mene, szpo-</w:t>
      </w:r>
      <w:r w:rsidRPr="005F5F59">
        <w:br/>
        <w:t>doben szam ti</w:t>
      </w:r>
      <w:r w:rsidR="00270814">
        <w:t xml:space="preserve"> vidi me leipi, mladi,</w:t>
      </w:r>
      <w:r w:rsidR="00270814">
        <w:br/>
        <w:t>mocsen, c</w:t>
      </w:r>
      <w:r w:rsidRPr="005F5F59">
        <w:t>zifran, gli kako eden</w:t>
      </w:r>
      <w:r w:rsidRPr="005F5F59">
        <w:br/>
        <w:t>Keip szpiszan.</w:t>
      </w:r>
    </w:p>
    <w:p w:rsidR="00270814" w:rsidRDefault="00561392" w:rsidP="001C4441">
      <w:pPr>
        <w:pStyle w:val="teiab"/>
      </w:pPr>
      <w:r w:rsidRPr="005F5F59">
        <w:t>Zdai je prai</w:t>
      </w:r>
      <w:r w:rsidR="00270814">
        <w:t>h, i pepeo zmene, mo-</w:t>
      </w:r>
      <w:r w:rsidR="00270814">
        <w:br/>
        <w:t>je Teilo c</w:t>
      </w:r>
      <w:r w:rsidRPr="005F5F59">
        <w:t>servje jejo, Blago, Goszposzt-</w:t>
      </w:r>
      <w:r w:rsidRPr="005F5F59">
        <w:br/>
        <w:t>vo, Peineze, szmrt vsze nanikoj pri</w:t>
      </w:r>
      <w:r w:rsidRPr="005F5F59">
        <w:br/>
        <w:t xml:space="preserve">pravi. </w:t>
      </w:r>
    </w:p>
    <w:p w:rsidR="00561392" w:rsidRPr="005F5F59" w:rsidRDefault="00561392" w:rsidP="001C4441">
      <w:pPr>
        <w:pStyle w:val="teiab"/>
      </w:pPr>
      <w:r w:rsidRPr="005F5F59">
        <w:t xml:space="preserve">Sto je </w:t>
      </w:r>
      <w:r w:rsidR="00270814">
        <w:t>te k</w:t>
      </w:r>
      <w:r w:rsidRPr="005F5F59">
        <w:t>i</w:t>
      </w:r>
      <w:r w:rsidR="00270814">
        <w:t xml:space="preserve"> me</w:t>
      </w:r>
      <w:r w:rsidRPr="005F5F59">
        <w:t>zdai pozna, bio</w:t>
      </w:r>
      <w:r w:rsidRPr="005F5F59">
        <w:br/>
        <w:t>szam Goszpoczkoga reda, Herczeg, Gos</w:t>
      </w:r>
      <w:r w:rsidR="00270814">
        <w:t>z-</w:t>
      </w:r>
      <w:r w:rsidR="00270814">
        <w:br/>
        <w:t>pon, ali Goszpa, Pürgar, Kme</w:t>
      </w:r>
      <w:r w:rsidRPr="005F5F59">
        <w:t>tics,</w:t>
      </w:r>
      <w:r w:rsidRPr="005F5F59">
        <w:br/>
        <w:t>ali szluga.</w:t>
      </w:r>
    </w:p>
    <w:p w:rsidR="00CF5623" w:rsidRPr="005F5F59" w:rsidRDefault="00561392" w:rsidP="001C4441">
      <w:pPr>
        <w:pStyle w:val="teiab"/>
      </w:pPr>
      <w:r w:rsidRPr="005F5F59">
        <w:t xml:space="preserve">Tam </w:t>
      </w:r>
      <w:r w:rsidRPr="00270814">
        <w:t>nevolni</w:t>
      </w:r>
      <w:r w:rsidRPr="005F5F59">
        <w:t xml:space="preserve"> i Bogati, v Kuje Go-</w:t>
      </w:r>
      <w:r w:rsidRPr="005F5F59">
        <w:br/>
        <w:t>szpoda, i Kmeti, nemoro sze razlou-</w:t>
      </w:r>
      <w:r w:rsidRPr="005F5F59">
        <w:br/>
        <w:t>csiti, prestimanya nej po szmrti.</w:t>
      </w:r>
    </w:p>
    <w:p w:rsidR="00CF5623" w:rsidRPr="005F5F59" w:rsidRDefault="00CF5623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561392" w:rsidRPr="005F5F59" w:rsidRDefault="00CF5623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/106/</w:t>
      </w:r>
    </w:p>
    <w:p w:rsidR="00CF5623" w:rsidRPr="005F5F59" w:rsidRDefault="00CF5623" w:rsidP="00270814">
      <w:pPr>
        <w:pStyle w:val="teifwPageNum"/>
      </w:pPr>
      <w:r w:rsidRPr="005F5F59">
        <w:t>102.</w:t>
      </w:r>
    </w:p>
    <w:p w:rsidR="00CF5623" w:rsidRPr="005F5F59" w:rsidRDefault="00270814" w:rsidP="006309CA">
      <w:pPr>
        <w:pStyle w:val="teiab"/>
      </w:pPr>
      <w:r>
        <w:t>Zato sze vszebi ni e</w:t>
      </w:r>
      <w:r w:rsidR="00CF5623" w:rsidRPr="005F5F59">
        <w:t>den nevüpai, csi</w:t>
      </w:r>
      <w:r w:rsidR="00CF5623" w:rsidRPr="005F5F59">
        <w:br/>
        <w:t>szi glih cseden, Bogat, mladi, mocsen,</w:t>
      </w:r>
      <w:r w:rsidR="00CF5623" w:rsidRPr="005F5F59">
        <w:br/>
        <w:t xml:space="preserve">i </w:t>
      </w:r>
      <w:r>
        <w:t>leip, touje vsze, kako Polszki c</w:t>
      </w:r>
      <w:r w:rsidR="00CF5623" w:rsidRPr="005F5F59">
        <w:t>zveit.</w:t>
      </w:r>
    </w:p>
    <w:p w:rsidR="00CF5623" w:rsidRPr="005F5F59" w:rsidRDefault="00CF5623" w:rsidP="006309CA">
      <w:pPr>
        <w:pStyle w:val="teiab"/>
      </w:pPr>
      <w:r w:rsidRPr="005F5F59">
        <w:t>Dnesz szi Bogati, ino zdrav, vütro</w:t>
      </w:r>
      <w:r w:rsidRPr="005F5F59">
        <w:br/>
        <w:t>bodes na szmrt lesao, dnesz szi drag,</w:t>
      </w:r>
      <w:r w:rsidRPr="005F5F59">
        <w:br/>
        <w:t>prijeten, drsan, vütro bos vzemlo</w:t>
      </w:r>
      <w:r w:rsidRPr="005F5F59">
        <w:br/>
        <w:t>pokopan.</w:t>
      </w:r>
    </w:p>
    <w:p w:rsidR="00CF5623" w:rsidRPr="005F5F59" w:rsidRDefault="00CF5623" w:rsidP="006309CA">
      <w:pPr>
        <w:pStyle w:val="teiab"/>
      </w:pPr>
      <w:r w:rsidRPr="005F5F59">
        <w:t>Teda preide vsza lepouta, bodes tak-</w:t>
      </w:r>
      <w:r w:rsidRPr="005F5F59">
        <w:br/>
        <w:t>si, kako zdai jasz zato szi trno ti</w:t>
      </w:r>
      <w:r w:rsidRPr="005F5F59">
        <w:br/>
        <w:t>zmiszli, ino sze v Xtussi vüpai.</w:t>
      </w:r>
    </w:p>
    <w:p w:rsidR="004E24C5" w:rsidRDefault="00CF5623" w:rsidP="006309CA">
      <w:pPr>
        <w:pStyle w:val="teiab"/>
      </w:pPr>
      <w:r w:rsidRPr="005F5F59">
        <w:t>Navcsi sze zdai, gledecs mene, csi</w:t>
      </w:r>
      <w:r w:rsidRPr="005F5F59">
        <w:br/>
        <w:t>me glih zdai ta szmrt vzeme, mo-</w:t>
      </w:r>
      <w:r w:rsidRPr="005F5F59">
        <w:br/>
        <w:t>res veszelo ta pridti, v Bosem Or-</w:t>
      </w:r>
      <w:r w:rsidRPr="005F5F59">
        <w:br/>
        <w:t xml:space="preserve">szagi siveti. </w:t>
      </w:r>
    </w:p>
    <w:p w:rsidR="00CF5623" w:rsidRPr="005F5F59" w:rsidRDefault="00CF5623" w:rsidP="004E24C5">
      <w:pPr>
        <w:pStyle w:val="teiclosure"/>
      </w:pPr>
      <w:r w:rsidRPr="005F5F59">
        <w:t>Amen.</w:t>
      </w:r>
    </w:p>
    <w:p w:rsidR="00CF5623" w:rsidRPr="005F5F59" w:rsidRDefault="00CF5623" w:rsidP="00692831">
      <w:pPr>
        <w:pStyle w:val="Naslov2"/>
      </w:pPr>
      <w:r w:rsidRPr="005F5F59">
        <w:t>Stiritreszeta!</w:t>
      </w:r>
    </w:p>
    <w:p w:rsidR="00CF5623" w:rsidRPr="005F5F59" w:rsidRDefault="00CF5623" w:rsidP="004711E7">
      <w:pPr>
        <w:pStyle w:val="teiab"/>
      </w:pPr>
      <w:r w:rsidRPr="005F5F59">
        <w:t>Ah! Ki sives natom szveiti,</w:t>
      </w:r>
      <w:r w:rsidRPr="005F5F59">
        <w:br/>
        <w:t>nebojis sze sztreila szmrti,</w:t>
      </w:r>
      <w:r w:rsidRPr="005F5F59">
        <w:br/>
        <w:t>Vüpanye te szkoro vkani,</w:t>
      </w:r>
      <w:r w:rsidRPr="005F5F59">
        <w:br/>
        <w:t>a</w:t>
      </w:r>
      <w:r w:rsidR="004E24C5">
        <w:t>r szmrt vsze za tebom szleidi,</w:t>
      </w:r>
      <w:r w:rsidR="004E24C5">
        <w:br/>
        <w:t>N</w:t>
      </w:r>
      <w:r w:rsidRPr="005F5F59">
        <w:t>aiti sitek vzeti, z hise vö zapreiti.</w:t>
      </w:r>
      <w:r w:rsidRPr="005F5F59">
        <w:br/>
        <w:t>more vu grob polositi.</w:t>
      </w:r>
    </w:p>
    <w:p w:rsidR="00CF5623" w:rsidRPr="005F5F59" w:rsidRDefault="00CF5623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CF5623" w:rsidRPr="005F5F59" w:rsidRDefault="00CF5623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/107/</w:t>
      </w:r>
    </w:p>
    <w:p w:rsidR="00CF5623" w:rsidRPr="005F5F59" w:rsidRDefault="00CF5623" w:rsidP="004E24C5">
      <w:pPr>
        <w:pStyle w:val="teifwPageNum"/>
      </w:pPr>
      <w:r w:rsidRPr="005F5F59">
        <w:t>103.</w:t>
      </w:r>
    </w:p>
    <w:p w:rsidR="00CF5623" w:rsidRPr="005F5F59" w:rsidRDefault="00CF5623" w:rsidP="00D110C6">
      <w:pPr>
        <w:pStyle w:val="teiab"/>
      </w:pPr>
      <w:r w:rsidRPr="005F5F59">
        <w:t>Komai Cslovik na szveit</w:t>
      </w:r>
      <w:r w:rsidR="004711E7">
        <w:t xml:space="preserve"> pride,</w:t>
      </w:r>
      <w:r w:rsidR="004711E7">
        <w:br/>
        <w:t>i povije sze vplenicze,</w:t>
      </w:r>
      <w:r w:rsidR="004711E7">
        <w:br/>
      </w:r>
      <w:r w:rsidRPr="005F5F59">
        <w:t>Se nyemi szmrt mrese mecse,</w:t>
      </w:r>
      <w:r w:rsidRPr="005F5F59">
        <w:br/>
        <w:t>nai konecz sitka vtrgne,</w:t>
      </w:r>
      <w:r w:rsidRPr="005F5F59">
        <w:br/>
        <w:t>natou vszigdar jalne ono ravna sztreila,</w:t>
      </w:r>
      <w:r w:rsidRPr="005F5F59">
        <w:br/>
        <w:t>naiga szveita hitro zbrise.</w:t>
      </w:r>
    </w:p>
    <w:p w:rsidR="00CF5623" w:rsidRPr="005F5F59" w:rsidRDefault="00CF5623" w:rsidP="004711E7">
      <w:pPr>
        <w:pStyle w:val="teiab"/>
      </w:pPr>
      <w:r w:rsidRPr="005F5F59">
        <w:t xml:space="preserve">Boidi leipi kak </w:t>
      </w:r>
      <w:r w:rsidRPr="004E24C5">
        <w:rPr>
          <w:rStyle w:val="teipersName"/>
        </w:rPr>
        <w:t>Absolon</w:t>
      </w:r>
      <w:r w:rsidRPr="005F5F59">
        <w:t>,</w:t>
      </w:r>
      <w:r w:rsidRPr="005F5F59">
        <w:br/>
        <w:t xml:space="preserve">ali mocsen bar kak </w:t>
      </w:r>
      <w:r w:rsidRPr="004E24C5">
        <w:rPr>
          <w:rStyle w:val="teipersName"/>
        </w:rPr>
        <w:t>Samson</w:t>
      </w:r>
      <w:r w:rsidRPr="005F5F59">
        <w:t>,</w:t>
      </w:r>
      <w:r w:rsidRPr="005F5F59">
        <w:br/>
        <w:t xml:space="preserve">mouder kak nigda </w:t>
      </w:r>
      <w:r w:rsidRPr="004E24C5">
        <w:rPr>
          <w:rStyle w:val="teipersName"/>
        </w:rPr>
        <w:t>Salamon</w:t>
      </w:r>
      <w:r w:rsidRPr="005F5F59">
        <w:t>,</w:t>
      </w:r>
      <w:r w:rsidRPr="005F5F59">
        <w:br/>
        <w:t xml:space="preserve">ali prijeten kak </w:t>
      </w:r>
      <w:r w:rsidRPr="004E24C5">
        <w:rPr>
          <w:rStyle w:val="teipersName"/>
        </w:rPr>
        <w:t>Amon</w:t>
      </w:r>
      <w:r w:rsidRPr="005F5F59">
        <w:br/>
        <w:t xml:space="preserve">boidi kak </w:t>
      </w:r>
      <w:r w:rsidRPr="00806AB0">
        <w:t>Liliom</w:t>
      </w:r>
      <w:r w:rsidRPr="005F5F59">
        <w:t>, szmrt te dönok jalnom</w:t>
      </w:r>
      <w:r w:rsidRPr="005F5F59">
        <w:br/>
        <w:t>mori szkoro szvojom sztreilom.</w:t>
      </w:r>
    </w:p>
    <w:p w:rsidR="00CF5623" w:rsidRPr="005F5F59" w:rsidRDefault="00CF5623" w:rsidP="004711E7">
      <w:pPr>
        <w:pStyle w:val="teiab"/>
      </w:pPr>
      <w:r w:rsidRPr="005F5F59">
        <w:t>Nevoscsena sitek glouba,</w:t>
      </w:r>
      <w:r w:rsidRPr="005F5F59">
        <w:br/>
        <w:t>moucs tvojo szmrt pomensava,</w:t>
      </w:r>
      <w:r w:rsidRPr="005F5F59">
        <w:br/>
        <w:t>lepoto jemle obraza.</w:t>
      </w:r>
      <w:r w:rsidRPr="005F5F59">
        <w:br/>
        <w:t>i gingavo Licze grba,</w:t>
      </w:r>
      <w:r w:rsidRPr="005F5F59">
        <w:br/>
        <w:t>Tris koucsati teila vzeme nevolnoga,</w:t>
      </w:r>
      <w:r w:rsidRPr="005F5F59">
        <w:br/>
        <w:t>vcsini te ona szlaboga.</w:t>
      </w:r>
    </w:p>
    <w:p w:rsidR="00CF5623" w:rsidRPr="005F5F59" w:rsidRDefault="00CF5623" w:rsidP="004711E7">
      <w:pPr>
        <w:pStyle w:val="teiab"/>
      </w:pPr>
      <w:r w:rsidRPr="005F5F59">
        <w:t>Oh keliko leipi rousitz</w:t>
      </w:r>
      <w:r w:rsidRPr="005F5F59">
        <w:br/>
        <w:t>ino dicsecsi Violicz,</w:t>
      </w:r>
      <w:r w:rsidRPr="005F5F59">
        <w:br/>
        <w:t>keliko gingavi travicz,</w:t>
      </w:r>
      <w:r w:rsidRPr="005F5F59">
        <w:br/>
        <w:t>i nadreivi mlad i sibicz,</w:t>
      </w:r>
    </w:p>
    <w:p w:rsidR="00CF5623" w:rsidRPr="005F5F59" w:rsidRDefault="00CF5623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CF5623" w:rsidRPr="005F5F59" w:rsidRDefault="00CF5623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/108/</w:t>
      </w:r>
    </w:p>
    <w:p w:rsidR="00CF5623" w:rsidRPr="005F5F59" w:rsidRDefault="00CF5623" w:rsidP="00C57AE4">
      <w:pPr>
        <w:pStyle w:val="teifwPageNum"/>
      </w:pPr>
      <w:r w:rsidRPr="005F5F59">
        <w:t>104.</w:t>
      </w:r>
    </w:p>
    <w:p w:rsidR="00CF5623" w:rsidRPr="005F5F59" w:rsidRDefault="00CF5623" w:rsidP="004711E7">
      <w:pPr>
        <w:pStyle w:val="teiab"/>
      </w:pPr>
      <w:r w:rsidRPr="005F5F59">
        <w:t>Komai sze pokase, hitro ta poveihne,</w:t>
      </w:r>
      <w:r w:rsidRPr="005F5F59">
        <w:br/>
        <w:t>ino od sora poszeihne.</w:t>
      </w:r>
    </w:p>
    <w:p w:rsidR="00CF5623" w:rsidRPr="005F5F59" w:rsidRDefault="00CF5623" w:rsidP="004711E7">
      <w:pPr>
        <w:pStyle w:val="teiab"/>
      </w:pPr>
      <w:r w:rsidRPr="005F5F59">
        <w:t>Neiga tak mocsnoga Grada,</w:t>
      </w:r>
      <w:r w:rsidRPr="005F5F59">
        <w:br/>
        <w:t>vsteroga bi s</w:t>
      </w:r>
      <w:r w:rsidR="0077608E">
        <w:t>zmrt nemogla,</w:t>
      </w:r>
      <w:r w:rsidR="0077608E">
        <w:br/>
        <w:t>Niti takmocsnoga spor</w:t>
      </w:r>
      <w:r w:rsidRPr="005F5F59">
        <w:t>a,</w:t>
      </w:r>
      <w:r w:rsidRPr="005F5F59">
        <w:br/>
      </w:r>
      <w:r w:rsidR="0077608E">
        <w:t>steroga nebi odprla.</w:t>
      </w:r>
      <w:r w:rsidR="0077608E">
        <w:br/>
        <w:t xml:space="preserve">na </w:t>
      </w:r>
      <w:r w:rsidRPr="005F5F59">
        <w:t>zraszt tvoj negleda,</w:t>
      </w:r>
      <w:r w:rsidRPr="005F5F59">
        <w:br/>
        <w:t>cse szti nep</w:t>
      </w:r>
      <w:r w:rsidR="0077608E">
        <w:t>restima,</w:t>
      </w:r>
      <w:r w:rsidR="0077608E">
        <w:br/>
        <w:t>Povszed kak strucz nate</w:t>
      </w:r>
      <w:r w:rsidRPr="005F5F59">
        <w:t xml:space="preserve"> czila.</w:t>
      </w:r>
    </w:p>
    <w:p w:rsidR="00CF5623" w:rsidRPr="005F5F59" w:rsidRDefault="0077608E" w:rsidP="004711E7">
      <w:pPr>
        <w:pStyle w:val="teiab"/>
      </w:pPr>
      <w:r>
        <w:t>Za</w:t>
      </w:r>
      <w:r w:rsidR="00CF5623" w:rsidRPr="005F5F59">
        <w:t>k</w:t>
      </w:r>
      <w:r>
        <w:t>a</w:t>
      </w:r>
      <w:r w:rsidR="00CF5623" w:rsidRPr="005F5F59">
        <w:t>i sze tak nanye drsis,</w:t>
      </w:r>
      <w:r w:rsidR="00CF5623" w:rsidRPr="005F5F59">
        <w:br/>
        <w:t>ino sze szmrti nebojis,</w:t>
      </w:r>
      <w:r w:rsidR="00CF5623" w:rsidRPr="005F5F59">
        <w:br/>
        <w:t>dana szlabom konczi viszis,</w:t>
      </w:r>
      <w:r w:rsidR="00CF5623" w:rsidRPr="005F5F59">
        <w:br/>
        <w:t>Tou znai, szkoron sitek zgibis,</w:t>
      </w:r>
      <w:r w:rsidR="00CF5623" w:rsidRPr="005F5F59">
        <w:br/>
        <w:t>Ka sze zato mid</w:t>
      </w:r>
      <w:r w:rsidR="00A22FF9" w:rsidRPr="005F5F59">
        <w:t>is, pokoure nevcsinis,</w:t>
      </w:r>
      <w:r w:rsidR="00A22FF9" w:rsidRPr="005F5F59">
        <w:br/>
        <w:t>Nai sitek vekivecsni dobis.</w:t>
      </w:r>
    </w:p>
    <w:p w:rsidR="00A22FF9" w:rsidRPr="005F5F59" w:rsidRDefault="00A22FF9" w:rsidP="004711E7">
      <w:pPr>
        <w:pStyle w:val="teiab"/>
      </w:pPr>
      <w:r w:rsidRPr="005F5F59">
        <w:t>Zato setüj napokouro,</w:t>
      </w:r>
      <w:r w:rsidRPr="005F5F59">
        <w:br/>
        <w:t>neodlasai nye na ütro,</w:t>
      </w:r>
      <w:r w:rsidRPr="005F5F59">
        <w:br/>
        <w:t>odüri vsze greihe hitro</w:t>
      </w:r>
      <w:r w:rsidRPr="005F5F59">
        <w:br/>
        <w:t>ino vcsini povszed dobro</w:t>
      </w:r>
      <w:r w:rsidRPr="005F5F59">
        <w:br/>
        <w:t>Kaje Bougi drago.</w:t>
      </w:r>
      <w:r w:rsidRPr="005F5F59">
        <w:br/>
        <w:t>nai po szmrti vecsno.</w:t>
      </w:r>
      <w:r w:rsidRPr="005F5F59">
        <w:br/>
        <w:t>mores dobiti blaisensztvo.</w:t>
      </w:r>
    </w:p>
    <w:p w:rsidR="00A22FF9" w:rsidRPr="005F5F59" w:rsidRDefault="00A22FF9" w:rsidP="004711E7">
      <w:pPr>
        <w:pStyle w:val="teiab"/>
      </w:pPr>
      <w:r w:rsidRPr="005F5F59">
        <w:t>Stero nam daj oh Boug dragi,</w:t>
      </w:r>
      <w:r w:rsidRPr="005F5F59">
        <w:br/>
        <w:t>srecsno nigda zadobiti.</w:t>
      </w:r>
    </w:p>
    <w:p w:rsidR="00A22FF9" w:rsidRPr="005F5F59" w:rsidRDefault="00A22FF9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A22FF9" w:rsidRPr="005F5F59" w:rsidRDefault="00A22FF9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/109/</w:t>
      </w:r>
    </w:p>
    <w:p w:rsidR="00A22FF9" w:rsidRPr="005F5F59" w:rsidRDefault="00A22FF9" w:rsidP="0077608E">
      <w:pPr>
        <w:pStyle w:val="teifwPageNum"/>
      </w:pPr>
      <w:r w:rsidRPr="005F5F59">
        <w:t>105.</w:t>
      </w:r>
    </w:p>
    <w:p w:rsidR="0077608E" w:rsidRDefault="00A22FF9" w:rsidP="004711E7">
      <w:pPr>
        <w:pStyle w:val="teiab"/>
      </w:pPr>
      <w:r w:rsidRPr="005F5F59">
        <w:t xml:space="preserve">Teilo </w:t>
      </w:r>
      <w:r w:rsidR="0077608E">
        <w:t xml:space="preserve">i </w:t>
      </w:r>
      <w:r w:rsidRPr="005F5F59">
        <w:t>szveit obladati,</w:t>
      </w:r>
      <w:r w:rsidRPr="005F5F59">
        <w:br/>
        <w:t>Pekla sze oszloboditi,</w:t>
      </w:r>
      <w:r w:rsidRPr="005F5F59">
        <w:br/>
        <w:t>i tak povredinoszti,</w:t>
      </w:r>
      <w:r w:rsidRPr="005F5F59">
        <w:br/>
      </w:r>
      <w:r w:rsidRPr="004711E7">
        <w:rPr>
          <w:rStyle w:val="teipersName"/>
        </w:rPr>
        <w:t>Jezuſsove</w:t>
      </w:r>
      <w:r w:rsidRPr="005F5F59">
        <w:t xml:space="preserve"> szmrti.</w:t>
      </w:r>
      <w:r w:rsidRPr="005F5F59">
        <w:br/>
        <w:t xml:space="preserve">naj mamo vszi sitek vecsni </w:t>
      </w:r>
    </w:p>
    <w:p w:rsidR="00A22FF9" w:rsidRPr="005F5F59" w:rsidRDefault="00A22FF9" w:rsidP="0077608E">
      <w:pPr>
        <w:pStyle w:val="teiclosure"/>
      </w:pPr>
      <w:r w:rsidRPr="005F5F59">
        <w:t>Amen.</w:t>
      </w:r>
    </w:p>
    <w:p w:rsidR="00A22FF9" w:rsidRPr="005F5F59" w:rsidRDefault="00A22FF9" w:rsidP="00692831">
      <w:pPr>
        <w:pStyle w:val="Naslov2"/>
      </w:pPr>
      <w:r w:rsidRPr="005F5F59">
        <w:t>Pettreszeta!</w:t>
      </w:r>
    </w:p>
    <w:p w:rsidR="00A22FF9" w:rsidRPr="005F5F59" w:rsidRDefault="00A22FF9" w:rsidP="004711E7">
      <w:pPr>
        <w:pStyle w:val="teiab"/>
      </w:pPr>
      <w:r w:rsidRPr="005F5F59">
        <w:t>Placsenje eti vesz te nas sitek,</w:t>
      </w:r>
      <w:r w:rsidRPr="005F5F59">
        <w:br/>
        <w:t>ar nassa teila szpadno vnevolo, i</w:t>
      </w:r>
      <w:r w:rsidRPr="005F5F59">
        <w:br/>
        <w:t>szplacsom Kricsite nas Orszga mali.</w:t>
      </w:r>
    </w:p>
    <w:p w:rsidR="00A22FF9" w:rsidRPr="005F5F59" w:rsidRDefault="00A22FF9" w:rsidP="004711E7">
      <w:pPr>
        <w:pStyle w:val="teiab"/>
      </w:pPr>
      <w:r w:rsidRPr="005F5F59">
        <w:t>Szrditoszt Bosa nad nami plava,</w:t>
      </w:r>
      <w:r w:rsidRPr="005F5F59">
        <w:br/>
        <w:t xml:space="preserve">v </w:t>
      </w:r>
      <w:r w:rsidRPr="0077608E">
        <w:rPr>
          <w:rStyle w:val="teipersName"/>
        </w:rPr>
        <w:t>Adami</w:t>
      </w:r>
      <w:r w:rsidRPr="005F5F59">
        <w:t xml:space="preserve"> steri vgreiscili jeszmo jai,</w:t>
      </w:r>
      <w:r w:rsidRPr="005F5F59">
        <w:br/>
        <w:t xml:space="preserve">jai, </w:t>
      </w:r>
      <w:r w:rsidR="00957AF8" w:rsidRPr="005F5F59">
        <w:t>se vszeim</w:t>
      </w:r>
      <w:r w:rsidR="0077608E">
        <w:t xml:space="preserve"> </w:t>
      </w:r>
      <w:r w:rsidR="00957AF8" w:rsidRPr="005F5F59">
        <w:t>nam Krouto szmo vgreisili.</w:t>
      </w:r>
    </w:p>
    <w:p w:rsidR="00957AF8" w:rsidRPr="005F5F59" w:rsidRDefault="00957AF8" w:rsidP="004711E7">
      <w:pPr>
        <w:pStyle w:val="teiab"/>
      </w:pPr>
      <w:r w:rsidRPr="005F5F59">
        <w:t>Nad nami za greih</w:t>
      </w:r>
      <w:r w:rsidR="0077608E">
        <w:t xml:space="preserve"> ar ta szm</w:t>
      </w:r>
      <w:r w:rsidRPr="005F5F59">
        <w:t>rt</w:t>
      </w:r>
      <w:r w:rsidRPr="005F5F59">
        <w:br/>
        <w:t>lesi, kak moudri veli, tak Goszpodüje,</w:t>
      </w:r>
      <w:r w:rsidRPr="005F5F59">
        <w:br/>
        <w:t>kak vnocsi vuidne, ki vposzteli lesi.</w:t>
      </w:r>
    </w:p>
    <w:p w:rsidR="00957AF8" w:rsidRPr="005F5F59" w:rsidRDefault="00957AF8" w:rsidP="004711E7">
      <w:pPr>
        <w:pStyle w:val="teiab"/>
      </w:pPr>
      <w:r w:rsidRPr="005F5F59">
        <w:t>Sztalnoszti szmrti, ar niscse nezno,</w:t>
      </w:r>
      <w:r w:rsidRPr="005F5F59">
        <w:br/>
        <w:t>niti obraza nemore znati, csi vsze okor-</w:t>
      </w:r>
      <w:r w:rsidRPr="005F5F59">
        <w:br/>
        <w:t>noszt sztrasne szmrti vidi.</w:t>
      </w:r>
    </w:p>
    <w:p w:rsidR="00957AF8" w:rsidRPr="005F5F59" w:rsidRDefault="00957AF8" w:rsidP="004711E7">
      <w:pPr>
        <w:pStyle w:val="teiab"/>
      </w:pPr>
      <w:r w:rsidRPr="005F5F59">
        <w:t>Nevidoucsa je moudri pravijo</w:t>
      </w:r>
      <w:r w:rsidRPr="005F5F59">
        <w:br/>
        <w:t>ar niscse nigdar szmrti nei vido,</w:t>
      </w:r>
      <w:r w:rsidRPr="005F5F59">
        <w:br/>
        <w:t>veliko dugo mocsnojo szpisüjo.</w:t>
      </w:r>
    </w:p>
    <w:p w:rsidR="00957AF8" w:rsidRPr="005F5F59" w:rsidRDefault="00957AF8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957AF8" w:rsidRPr="005F5F59" w:rsidRDefault="00957AF8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/110/</w:t>
      </w:r>
    </w:p>
    <w:p w:rsidR="00957AF8" w:rsidRPr="005F5F59" w:rsidRDefault="00957AF8" w:rsidP="0077608E">
      <w:pPr>
        <w:pStyle w:val="teifwPageNum"/>
      </w:pPr>
      <w:r w:rsidRPr="005F5F59">
        <w:t>106.</w:t>
      </w:r>
    </w:p>
    <w:p w:rsidR="00957AF8" w:rsidRPr="005F5F59" w:rsidRDefault="00003B8A" w:rsidP="004711E7">
      <w:pPr>
        <w:pStyle w:val="teiab"/>
      </w:pPr>
      <w:r>
        <w:t>Viszokoj n</w:t>
      </w:r>
      <w:r w:rsidR="00957AF8" w:rsidRPr="005F5F59">
        <w:t>ebi, glava i lesi vzmosno-</w:t>
      </w:r>
      <w:r w:rsidR="00957AF8" w:rsidRPr="005F5F59">
        <w:br/>
        <w:t>szti Bosoi ar ona sztoji, i ona nigdar</w:t>
      </w:r>
      <w:r w:rsidR="00957AF8" w:rsidRPr="005F5F59">
        <w:br/>
        <w:t>eden krat nesztoupi.</w:t>
      </w:r>
    </w:p>
    <w:p w:rsidR="00957AF8" w:rsidRPr="005F5F59" w:rsidRDefault="00957AF8" w:rsidP="004711E7">
      <w:pPr>
        <w:pStyle w:val="teiab"/>
      </w:pPr>
      <w:r w:rsidRPr="005F5F59">
        <w:t xml:space="preserve">Ar szpravom nogom </w:t>
      </w:r>
      <w:r w:rsidR="00003B8A">
        <w:t>to mourje</w:t>
      </w:r>
      <w:r w:rsidR="00003B8A">
        <w:br/>
        <w:t>Klacsi, zleivom nogom ete szveit</w:t>
      </w:r>
      <w:r w:rsidR="00003B8A">
        <w:br/>
        <w:t>Klacsi, leiva, i deis</w:t>
      </w:r>
      <w:r w:rsidRPr="005F5F59">
        <w:t>zna rouka te szveit</w:t>
      </w:r>
      <w:r w:rsidRPr="005F5F59">
        <w:br/>
        <w:t>drsi.</w:t>
      </w:r>
    </w:p>
    <w:p w:rsidR="00957AF8" w:rsidRPr="005F5F59" w:rsidRDefault="00957AF8" w:rsidP="004711E7">
      <w:pPr>
        <w:pStyle w:val="teiab"/>
      </w:pPr>
      <w:r w:rsidRPr="005F5F59">
        <w:t>Smetno marokou moudri tak</w:t>
      </w:r>
      <w:r w:rsidRPr="005F5F59">
        <w:br/>
        <w:t>pise, ar natom szveiti nakoga deiva</w:t>
      </w:r>
      <w:r w:rsidRPr="005F5F59">
        <w:br/>
        <w:t>niscse med nyimi nemore osztati.</w:t>
      </w:r>
    </w:p>
    <w:p w:rsidR="00957AF8" w:rsidRPr="005F5F59" w:rsidRDefault="00957AF8" w:rsidP="004711E7">
      <w:pPr>
        <w:pStyle w:val="teiab"/>
      </w:pPr>
      <w:r w:rsidRPr="005F5F59">
        <w:t>Sirouko cselo Plato ji pise, ar ko-</w:t>
      </w:r>
      <w:r w:rsidRPr="005F5F59">
        <w:br/>
        <w:t>ga ime na nye popise, neiga</w:t>
      </w:r>
      <w:r w:rsidR="00003B8A">
        <w:t xml:space="preserve"> </w:t>
      </w:r>
      <w:r w:rsidRPr="005F5F59">
        <w:t>na szvei-</w:t>
      </w:r>
      <w:r w:rsidRPr="005F5F59">
        <w:br/>
        <w:t>ti steroga osztaviti.</w:t>
      </w:r>
    </w:p>
    <w:p w:rsidR="00957AF8" w:rsidRPr="005F5F59" w:rsidRDefault="00003B8A" w:rsidP="004711E7">
      <w:pPr>
        <w:pStyle w:val="teiab"/>
      </w:pPr>
      <w:r>
        <w:t>Szmrti je nye ime, vszaki dobro</w:t>
      </w:r>
      <w:r>
        <w:br/>
        <w:t>zna</w:t>
      </w:r>
      <w:r w:rsidR="00957AF8" w:rsidRPr="005F5F59">
        <w:t xml:space="preserve"> za jalnoszt nasa vszeim nam je</w:t>
      </w:r>
      <w:r w:rsidR="00957AF8" w:rsidRPr="005F5F59">
        <w:br/>
        <w:t xml:space="preserve">mreiti, kikoli vu greih </w:t>
      </w:r>
      <w:r w:rsidR="00957AF8" w:rsidRPr="00003B8A">
        <w:rPr>
          <w:rStyle w:val="teipersName"/>
        </w:rPr>
        <w:t>Adama</w:t>
      </w:r>
      <w:r w:rsidR="00957AF8" w:rsidRPr="005F5F59">
        <w:t xml:space="preserve"> szpad-</w:t>
      </w:r>
      <w:r w:rsidR="00957AF8" w:rsidRPr="005F5F59">
        <w:br/>
        <w:t>noli szmo.</w:t>
      </w:r>
    </w:p>
    <w:p w:rsidR="00957AF8" w:rsidRPr="005F5F59" w:rsidRDefault="00957AF8" w:rsidP="004711E7">
      <w:pPr>
        <w:pStyle w:val="teiab"/>
      </w:pPr>
      <w:r w:rsidRPr="005F5F59">
        <w:t>Brezi szapejo moudri pisejo, ar</w:t>
      </w:r>
      <w:r w:rsidRPr="005F5F59">
        <w:br/>
        <w:t>na steroga bremen naklada, teilo</w:t>
      </w:r>
      <w:r w:rsidRPr="005F5F59">
        <w:br/>
        <w:t>od Düse, ar hitro razklada.</w:t>
      </w:r>
    </w:p>
    <w:p w:rsidR="00957AF8" w:rsidRPr="005F5F59" w:rsidRDefault="00957AF8" w:rsidP="004711E7">
      <w:pPr>
        <w:pStyle w:val="teiab"/>
      </w:pPr>
      <w:r w:rsidRPr="005F5F59">
        <w:t>Vu pravoi Ro</w:t>
      </w:r>
      <w:r w:rsidRPr="00003B8A">
        <w:rPr>
          <w:rStyle w:val="teiadd"/>
        </w:rPr>
        <w:t>u</w:t>
      </w:r>
      <w:r w:rsidRPr="005F5F59">
        <w:t>ko</w:t>
      </w:r>
      <w:r w:rsidRPr="00E7602F">
        <w:rPr>
          <w:rStyle w:val="teiadd"/>
        </w:rPr>
        <w:t>i</w:t>
      </w:r>
      <w:r w:rsidRPr="00E7602F">
        <w:rPr>
          <w:rStyle w:val="teidel"/>
        </w:rPr>
        <w:t>u</w:t>
      </w:r>
      <w:r w:rsidRPr="005F5F59">
        <w:t xml:space="preserve"> prah, pep</w:t>
      </w:r>
      <w:r w:rsidR="00E7602F">
        <w:t>e</w:t>
      </w:r>
      <w:r w:rsidRPr="005F5F59">
        <w:t>o</w:t>
      </w:r>
      <w:r w:rsidRPr="005F5F59">
        <w:br/>
        <w:t>noszi, ar vszako Teilo zemlom po-</w:t>
      </w:r>
      <w:r w:rsidRPr="005F5F59">
        <w:br/>
        <w:t>krije, na konczi Teilo kzemli pri</w:t>
      </w:r>
      <w:r w:rsidRPr="005F5F59">
        <w:br/>
        <w:t>szpodobno.</w:t>
      </w:r>
    </w:p>
    <w:p w:rsidR="00957AF8" w:rsidRPr="005F5F59" w:rsidRDefault="00957AF8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957AF8" w:rsidRPr="005F5F59" w:rsidRDefault="00957AF8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/111/</w:t>
      </w:r>
    </w:p>
    <w:p w:rsidR="00957AF8" w:rsidRPr="005F5F59" w:rsidRDefault="00957AF8" w:rsidP="00151EDB">
      <w:pPr>
        <w:pStyle w:val="teifwPageNum"/>
      </w:pPr>
      <w:r w:rsidRPr="005F5F59">
        <w:t>107.</w:t>
      </w:r>
    </w:p>
    <w:p w:rsidR="00957AF8" w:rsidRPr="005F5F59" w:rsidRDefault="00957AF8" w:rsidP="004711E7">
      <w:pPr>
        <w:pStyle w:val="teiab"/>
      </w:pPr>
      <w:r w:rsidRPr="005F5F59">
        <w:t>Moudri tak pise, ka</w:t>
      </w:r>
      <w:r w:rsidR="00A4605F">
        <w:t xml:space="preserve"> dvei glavi</w:t>
      </w:r>
      <w:r w:rsidR="00A4605F">
        <w:br/>
        <w:t>ma, vu ednoj glavi O</w:t>
      </w:r>
      <w:r w:rsidRPr="005F5F59">
        <w:t>ucsi ka nema,</w:t>
      </w:r>
      <w:r w:rsidRPr="005F5F59">
        <w:br/>
        <w:t>vu drügoj</w:t>
      </w:r>
      <w:r w:rsidR="00A4605F">
        <w:t xml:space="preserve"> glavi pa szvetle O</w:t>
      </w:r>
      <w:r w:rsidRPr="005F5F59">
        <w:t>csi ma.</w:t>
      </w:r>
    </w:p>
    <w:p w:rsidR="00957AF8" w:rsidRPr="005F5F59" w:rsidRDefault="00390A20" w:rsidP="004711E7">
      <w:pPr>
        <w:pStyle w:val="teiab"/>
      </w:pPr>
      <w:r w:rsidRPr="005F5F59">
        <w:t>Necsüdi Cslovik! Ka dvei glavi ma,</w:t>
      </w:r>
      <w:r w:rsidRPr="005F5F59">
        <w:br/>
        <w:t>ar szvetom piszm</w:t>
      </w:r>
      <w:r w:rsidR="00151EDB">
        <w:t>i ime dvoje ma, do-</w:t>
      </w:r>
      <w:r w:rsidR="00151EDB">
        <w:br/>
        <w:t>ber i hüdi k</w:t>
      </w:r>
      <w:r w:rsidRPr="005F5F59">
        <w:t>onecz sitka Teila.</w:t>
      </w:r>
    </w:p>
    <w:p w:rsidR="00390A20" w:rsidRPr="005F5F59" w:rsidRDefault="00390A20" w:rsidP="004711E7">
      <w:pPr>
        <w:pStyle w:val="teiab"/>
      </w:pPr>
      <w:r w:rsidRPr="005F5F59">
        <w:t>Vu ednoj glavi Oucsi da</w:t>
      </w:r>
      <w:r w:rsidR="00151EDB">
        <w:t xml:space="preserve"> </w:t>
      </w:r>
      <w:r w:rsidRPr="005F5F59">
        <w:t>nema, i</w:t>
      </w:r>
      <w:r w:rsidRPr="005F5F59">
        <w:br/>
        <w:t>vunyei nikaj szvetloszti nema vdü-</w:t>
      </w:r>
      <w:r w:rsidRPr="005F5F59">
        <w:br/>
        <w:t>hovnom sitki steri tala nema.</w:t>
      </w:r>
    </w:p>
    <w:p w:rsidR="00390A20" w:rsidRPr="005F5F59" w:rsidRDefault="00390A20" w:rsidP="004711E7">
      <w:pPr>
        <w:pStyle w:val="teiab"/>
      </w:pPr>
      <w:r w:rsidRPr="005F5F59">
        <w:t>Szvetli dvei okei vu drügoi gla-</w:t>
      </w:r>
      <w:r w:rsidRPr="005F5F59">
        <w:br/>
        <w:t>vi, ar ti pravicsni szvete szo vöre,</w:t>
      </w:r>
      <w:r w:rsidRPr="005F5F59">
        <w:br/>
        <w:t>csigli docsasza preminejo v Teili.</w:t>
      </w:r>
    </w:p>
    <w:p w:rsidR="00390A20" w:rsidRPr="005F5F59" w:rsidRDefault="00151EDB" w:rsidP="004711E7">
      <w:pPr>
        <w:pStyle w:val="teiab"/>
      </w:pPr>
      <w:r>
        <w:t>Sztrasno prebleid</w:t>
      </w:r>
      <w:r w:rsidR="00390A20" w:rsidRPr="005F5F59">
        <w:t xml:space="preserve">o moudri jo </w:t>
      </w:r>
      <w:r>
        <w:t>pise,</w:t>
      </w:r>
      <w:r>
        <w:br/>
        <w:t>ar mrtva Teila vszako pre</w:t>
      </w:r>
      <w:r w:rsidR="00390A20" w:rsidRPr="005F5F59">
        <w:t>bleido, glasz</w:t>
      </w:r>
      <w:r w:rsidR="00390A20" w:rsidRPr="005F5F59">
        <w:br/>
        <w:t>ni dvei vühei nas sitek paszeta.</w:t>
      </w:r>
    </w:p>
    <w:p w:rsidR="00390A20" w:rsidRPr="005F5F59" w:rsidRDefault="00390A20" w:rsidP="004711E7">
      <w:pPr>
        <w:pStyle w:val="teiab"/>
      </w:pPr>
      <w:r w:rsidRPr="005F5F59">
        <w:t>Nezavracseni ranyenik daje ar</w:t>
      </w:r>
      <w:r w:rsidRPr="005F5F59">
        <w:br/>
        <w:t>koga teilo ednouk potesi, nede onomi</w:t>
      </w:r>
      <w:r w:rsidRPr="005F5F59">
        <w:br/>
        <w:t>nigdar vecs veszelja.</w:t>
      </w:r>
    </w:p>
    <w:p w:rsidR="00390A20" w:rsidRPr="005F5F59" w:rsidRDefault="00390A20" w:rsidP="004711E7">
      <w:pPr>
        <w:pStyle w:val="teiab"/>
      </w:pPr>
      <w:r w:rsidRPr="005F5F59">
        <w:t>Vracs je szam Xtus prouti toj</w:t>
      </w:r>
      <w:r w:rsidRPr="005F5F59">
        <w:br/>
        <w:t>szmrti, ar on szam sztane prot nye</w:t>
      </w:r>
      <w:r w:rsidRPr="005F5F59">
        <w:br/>
        <w:t>zmosnoszti, vu sitki vrasztvo</w:t>
      </w:r>
      <w:r w:rsidRPr="005F5F59">
        <w:br/>
        <w:t>od nyega proszimo.</w:t>
      </w:r>
    </w:p>
    <w:p w:rsidR="00390A20" w:rsidRPr="005F5F59" w:rsidRDefault="00390A20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390A20" w:rsidRPr="005F5F59" w:rsidRDefault="00390A20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/112/</w:t>
      </w:r>
    </w:p>
    <w:p w:rsidR="00390A20" w:rsidRPr="005F5F59" w:rsidRDefault="00390A20" w:rsidP="00151EDB">
      <w:pPr>
        <w:pStyle w:val="teifwPageNum"/>
      </w:pPr>
      <w:r w:rsidRPr="005F5F59">
        <w:t>108.</w:t>
      </w:r>
    </w:p>
    <w:p w:rsidR="00390A20" w:rsidRPr="005F5F59" w:rsidRDefault="00390A20" w:rsidP="004711E7">
      <w:pPr>
        <w:pStyle w:val="teiab"/>
      </w:pPr>
      <w:r w:rsidRPr="005F5F59">
        <w:t>Nedobimo mi nigdar po szmrti,</w:t>
      </w:r>
      <w:r w:rsidRPr="005F5F59">
        <w:br/>
        <w:t>po etom sitki zvelicsanya szi, do-</w:t>
      </w:r>
      <w:r w:rsidRPr="005F5F59">
        <w:br/>
        <w:t>kecs szmo sivi, pascsimo sze zanye.</w:t>
      </w:r>
    </w:p>
    <w:p w:rsidR="00390A20" w:rsidRPr="005F5F59" w:rsidRDefault="00390A20" w:rsidP="004711E7">
      <w:pPr>
        <w:pStyle w:val="teiab"/>
      </w:pPr>
      <w:r w:rsidRPr="005F5F59">
        <w:t>Naturo szmrti, moudri szpisüjo,</w:t>
      </w:r>
      <w:r w:rsidRPr="005F5F59">
        <w:br/>
        <w:t>glaszna Trobünta, tak veli, da je, da</w:t>
      </w:r>
      <w:r w:rsidRPr="005F5F59">
        <w:br/>
        <w:t>povszem szega szvojo moucs szkasüje.</w:t>
      </w:r>
    </w:p>
    <w:p w:rsidR="00390A20" w:rsidRPr="005F5F59" w:rsidRDefault="00151EDB" w:rsidP="004711E7">
      <w:pPr>
        <w:pStyle w:val="teiab"/>
      </w:pPr>
      <w:r>
        <w:t>Napitani den gda vszto</w:t>
      </w:r>
      <w:r w:rsidR="00390A20" w:rsidRPr="005F5F59">
        <w:t>lecz szede,</w:t>
      </w:r>
      <w:r w:rsidR="00390A20" w:rsidRPr="005F5F59">
        <w:br/>
        <w:t>te Goszpon Xtus, sztrobüntov pride,</w:t>
      </w:r>
      <w:r w:rsidR="00390A20" w:rsidRPr="005F5F59">
        <w:br/>
        <w:t>te szmrti nyemoucs vszananikoj pride.</w:t>
      </w:r>
    </w:p>
    <w:p w:rsidR="00390A20" w:rsidRPr="005F5F59" w:rsidRDefault="00390A20" w:rsidP="004711E7">
      <w:pPr>
        <w:pStyle w:val="teiab"/>
      </w:pPr>
      <w:r w:rsidRPr="005F5F59">
        <w:t>Nemilosztivna, oh ti sztrasna</w:t>
      </w:r>
      <w:r w:rsidRPr="005F5F59">
        <w:br/>
        <w:t xml:space="preserve">szmrt, ar szi ti </w:t>
      </w:r>
      <w:r w:rsidR="00151EDB">
        <w:t>dugo Goszpodüvala,</w:t>
      </w:r>
      <w:r w:rsidR="00151EDB">
        <w:br/>
        <w:t xml:space="preserve">malo med nami ti </w:t>
      </w:r>
      <w:r w:rsidRPr="005F5F59">
        <w:t>szi osztavila.</w:t>
      </w:r>
    </w:p>
    <w:p w:rsidR="00390A20" w:rsidRPr="005F5F59" w:rsidRDefault="00390A20" w:rsidP="004711E7">
      <w:pPr>
        <w:pStyle w:val="teiab"/>
      </w:pPr>
      <w:r w:rsidRPr="005F5F59">
        <w:t>No szmiluj sze se nad raszipanyom</w:t>
      </w:r>
      <w:r w:rsidRPr="005F5F59">
        <w:br/>
        <w:t>ti mladi Lüdih nyihovom</w:t>
      </w:r>
      <w:r w:rsidR="00DB74AD" w:rsidRPr="005F5F59">
        <w:t xml:space="preserve"> nyihovom szmrtjom</w:t>
      </w:r>
      <w:r w:rsidR="00DB74AD" w:rsidRPr="005F5F59">
        <w:br/>
        <w:t>oh tusna, placsna nasa pogibelnoszt.</w:t>
      </w:r>
    </w:p>
    <w:p w:rsidR="00DB74AD" w:rsidRPr="005F5F59" w:rsidRDefault="00DB74AD" w:rsidP="004711E7">
      <w:pPr>
        <w:pStyle w:val="teiab"/>
      </w:pPr>
      <w:r w:rsidRPr="005F5F59">
        <w:t>Vu teili nemas nikai miloscse,</w:t>
      </w:r>
      <w:r w:rsidRPr="005F5F59">
        <w:br/>
        <w:t>k mladomi takai nemas lübezni, od</w:t>
      </w:r>
      <w:r w:rsidRPr="005F5F59">
        <w:br/>
        <w:t>Kralov, Czaszarov nikai sze nebojis.</w:t>
      </w:r>
    </w:p>
    <w:p w:rsidR="00DB74AD" w:rsidRPr="005F5F59" w:rsidRDefault="00DB74AD" w:rsidP="004711E7">
      <w:pPr>
        <w:pStyle w:val="teiab"/>
      </w:pPr>
      <w:r w:rsidRPr="005F5F59">
        <w:t>Sztalnoszt Cslovecsa dabi ti</w:t>
      </w:r>
      <w:r w:rsidR="00151EDB">
        <w:t>¸</w:t>
      </w:r>
      <w:r w:rsidRPr="005F5F59">
        <w:t>mogla,</w:t>
      </w:r>
      <w:r w:rsidRPr="005F5F59">
        <w:br/>
        <w:t>Goszpoda szteov vojüvala bisze, de</w:t>
      </w:r>
      <w:r w:rsidRPr="005F5F59">
        <w:br/>
        <w:t>znamo, kaje tou vsze Bosa vola.</w:t>
      </w:r>
    </w:p>
    <w:p w:rsidR="00DB74AD" w:rsidRPr="005F5F59" w:rsidRDefault="00DB74AD" w:rsidP="004711E7">
      <w:pPr>
        <w:pStyle w:val="teiab"/>
      </w:pPr>
      <w:r w:rsidRPr="005F5F59">
        <w:t>Nemilosztivna szmrt bi nebila,</w:t>
      </w:r>
      <w:r w:rsidRPr="005F5F59">
        <w:br/>
        <w:t>i tvoje grlo bi</w:t>
      </w:r>
      <w:r w:rsidR="00151EDB">
        <w:t xml:space="preserve"> </w:t>
      </w:r>
      <w:r w:rsidRPr="005F5F59">
        <w:t>na</w:t>
      </w:r>
      <w:r w:rsidR="00151EDB">
        <w:t xml:space="preserve"> </w:t>
      </w:r>
      <w:r w:rsidRPr="005F5F59">
        <w:t>punila, csüdo veliko,</w:t>
      </w:r>
      <w:r w:rsidRPr="005F5F59">
        <w:br/>
        <w:t>kam deivas vsaloudecz.</w:t>
      </w:r>
    </w:p>
    <w:p w:rsidR="00DB74AD" w:rsidRPr="005F5F59" w:rsidRDefault="00DB74AD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DB74AD" w:rsidRPr="005F5F59" w:rsidRDefault="00DB74AD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/113/</w:t>
      </w:r>
    </w:p>
    <w:p w:rsidR="00DB74AD" w:rsidRPr="005F5F59" w:rsidRDefault="00DB74AD" w:rsidP="00151EDB">
      <w:pPr>
        <w:pStyle w:val="teifwPageNum"/>
      </w:pPr>
      <w:r w:rsidRPr="005F5F59">
        <w:t>109.</w:t>
      </w:r>
    </w:p>
    <w:p w:rsidR="00DB74AD" w:rsidRPr="005F5F59" w:rsidRDefault="00DB74AD" w:rsidP="004711E7">
      <w:pPr>
        <w:pStyle w:val="teiab"/>
      </w:pPr>
      <w:r w:rsidRPr="005F5F59">
        <w:t xml:space="preserve">Goszpoda, Krali, Grofi, i </w:t>
      </w:r>
      <w:r w:rsidR="00C07720">
        <w:rPr>
          <w:rStyle w:val="teiunclear"/>
        </w:rPr>
        <w:t>B</w:t>
      </w:r>
      <w:r w:rsidRPr="005F5F59">
        <w:t>ani, vnou-</w:t>
      </w:r>
      <w:r w:rsidRPr="005F5F59">
        <w:br/>
        <w:t>gi Czaszari vtvem saloucsi szo, kak</w:t>
      </w:r>
      <w:r w:rsidRPr="005F5F59">
        <w:br/>
        <w:t>moro idti vnougi tvoj saloudecz.</w:t>
      </w:r>
    </w:p>
    <w:p w:rsidR="00DB74AD" w:rsidRPr="005F5F59" w:rsidRDefault="001C531E" w:rsidP="004711E7">
      <w:pPr>
        <w:pStyle w:val="teiab"/>
      </w:pPr>
      <w:r>
        <w:t>Posztoi, se nika n</w:t>
      </w:r>
      <w:r w:rsidR="00DB74AD" w:rsidRPr="005F5F59">
        <w:t>ad raszipanyom</w:t>
      </w:r>
      <w:r w:rsidR="00DB74AD" w:rsidRPr="005F5F59">
        <w:br/>
        <w:t>zmiszli szi vszebi vsza eta vnouga,</w:t>
      </w:r>
      <w:r w:rsidR="00DB74AD" w:rsidRPr="005F5F59">
        <w:br/>
        <w:t>nemilosztivna ne boidi nad nami.</w:t>
      </w:r>
    </w:p>
    <w:p w:rsidR="00DB74AD" w:rsidRPr="005F5F59" w:rsidRDefault="00DB74AD" w:rsidP="004711E7">
      <w:pPr>
        <w:pStyle w:val="teiab"/>
      </w:pPr>
      <w:r w:rsidRPr="005F5F59">
        <w:t>Eto je sega te britke szmrti,</w:t>
      </w:r>
      <w:r w:rsidRPr="005F5F59">
        <w:br/>
        <w:t>ar ona szebi dobro poutiscse, ar</w:t>
      </w:r>
      <w:r w:rsidRPr="005F5F59">
        <w:br/>
        <w:t>selei biti v Nebeszkom Orszagi.</w:t>
      </w:r>
    </w:p>
    <w:p w:rsidR="00C07720" w:rsidRDefault="00DB74AD" w:rsidP="004711E7">
      <w:pPr>
        <w:pStyle w:val="teiab"/>
      </w:pPr>
      <w:r w:rsidRPr="005F5F59">
        <w:t>Jezero seszt sztou, trideszet v</w:t>
      </w:r>
      <w:r w:rsidR="0051777E" w:rsidRPr="005F5F59">
        <w:t>str-</w:t>
      </w:r>
      <w:r w:rsidR="0051777E" w:rsidRPr="005F5F59">
        <w:br/>
        <w:t>tom po Xtusovom priszao szam</w:t>
      </w:r>
      <w:r w:rsidR="0051777E" w:rsidRPr="005F5F59">
        <w:br/>
        <w:t>roisztvi, eta sztrasna szmrt gdaje</w:t>
      </w:r>
      <w:r w:rsidR="0051777E" w:rsidRPr="005F5F59">
        <w:br/>
        <w:t xml:space="preserve">Kralüvala. </w:t>
      </w:r>
    </w:p>
    <w:p w:rsidR="00DB74AD" w:rsidRPr="005F5F59" w:rsidRDefault="0051777E" w:rsidP="00C07720">
      <w:pPr>
        <w:pStyle w:val="teiclosure"/>
      </w:pPr>
      <w:r w:rsidRPr="005F5F59">
        <w:t>Amen.</w:t>
      </w:r>
    </w:p>
    <w:p w:rsidR="0051777E" w:rsidRPr="005F5F59" w:rsidRDefault="0051777E" w:rsidP="00692831">
      <w:pPr>
        <w:pStyle w:val="Naslov2"/>
      </w:pPr>
      <w:r w:rsidRPr="005F5F59">
        <w:t>Seszttreszeta.</w:t>
      </w:r>
    </w:p>
    <w:p w:rsidR="0051777E" w:rsidRPr="005F5F59" w:rsidRDefault="0051777E" w:rsidP="004711E7">
      <w:pPr>
        <w:pStyle w:val="teiab"/>
      </w:pPr>
      <w:r w:rsidRPr="005F5F59">
        <w:t>Poszlüsaite Lidje, ka Cslovik go-</w:t>
      </w:r>
      <w:r w:rsidRPr="005F5F59">
        <w:br/>
        <w:t>vori, gda nyemi szmrt Düso snyega</w:t>
      </w:r>
      <w:r w:rsidRPr="005F5F59">
        <w:br/>
        <w:t>Teila goni.</w:t>
      </w:r>
    </w:p>
    <w:p w:rsidR="0051777E" w:rsidRPr="005F5F59" w:rsidRDefault="0051777E" w:rsidP="004711E7">
      <w:pPr>
        <w:pStyle w:val="teiab"/>
      </w:pPr>
      <w:r w:rsidRPr="005F5F59">
        <w:t>Szuncze mi zahaja, Düsa scse sz-</w:t>
      </w:r>
      <w:r w:rsidRPr="005F5F59">
        <w:br/>
        <w:t xml:space="preserve">delit, nescsemi tusnomi </w:t>
      </w:r>
      <w:r w:rsidR="004711E7" w:rsidRPr="004711E7">
        <w:t>m</w:t>
      </w:r>
      <w:r w:rsidR="00C07720" w:rsidRPr="004711E7">
        <w:t>eisce</w:t>
      </w:r>
      <w:r w:rsidR="004711E7" w:rsidRPr="004711E7">
        <w:t>c</w:t>
      </w:r>
      <w:r w:rsidR="00C07720" w:rsidRPr="004711E7">
        <w:t>z</w:t>
      </w:r>
      <w:r w:rsidRPr="005F5F59">
        <w:br/>
        <w:t>vecs szveititi.</w:t>
      </w:r>
    </w:p>
    <w:p w:rsidR="0051777E" w:rsidRPr="005F5F59" w:rsidRDefault="0051777E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51777E" w:rsidRPr="005F5F59" w:rsidRDefault="0051777E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/114/</w:t>
      </w:r>
    </w:p>
    <w:p w:rsidR="0051777E" w:rsidRPr="005F5F59" w:rsidRDefault="0051777E" w:rsidP="00C07720">
      <w:pPr>
        <w:pStyle w:val="teifwPageNum"/>
      </w:pPr>
      <w:r w:rsidRPr="005F5F59">
        <w:t>110.</w:t>
      </w:r>
    </w:p>
    <w:p w:rsidR="0051777E" w:rsidRPr="005F5F59" w:rsidRDefault="0051777E" w:rsidP="004711E7">
      <w:pPr>
        <w:pStyle w:val="teiab"/>
      </w:pPr>
      <w:r w:rsidRPr="005F5F59">
        <w:t xml:space="preserve">Semije </w:t>
      </w:r>
      <w:r w:rsidR="00E602FB">
        <w:t>kmicsna noucs, O</w:t>
      </w:r>
      <w:r w:rsidRPr="005F5F59">
        <w:t>csi zaszlo-</w:t>
      </w:r>
      <w:r w:rsidRPr="005F5F59">
        <w:br/>
        <w:t>nila, i predugo szpanye nemilo odprla.</w:t>
      </w:r>
    </w:p>
    <w:p w:rsidR="0051777E" w:rsidRPr="005F5F59" w:rsidRDefault="0051777E" w:rsidP="004711E7">
      <w:pPr>
        <w:pStyle w:val="teiab"/>
      </w:pPr>
      <w:r w:rsidRPr="005F5F59">
        <w:t>ZBougom zato szun</w:t>
      </w:r>
      <w:r w:rsidR="00C07720">
        <w:t>cze, z Bugom szvetli</w:t>
      </w:r>
      <w:r w:rsidR="00C07720">
        <w:br/>
        <w:t>meiszecz, k</w:t>
      </w:r>
      <w:r w:rsidRPr="005F5F59">
        <w:t>i z</w:t>
      </w:r>
      <w:r w:rsidR="00C07720">
        <w:t>vassom szvetlosztyom me-</w:t>
      </w:r>
      <w:r w:rsidR="00C07720">
        <w:br/>
        <w:t>ni szte</w:t>
      </w:r>
      <w:r w:rsidRPr="005F5F59">
        <w:t xml:space="preserve"> szveitili.</w:t>
      </w:r>
    </w:p>
    <w:p w:rsidR="0051777E" w:rsidRPr="005F5F59" w:rsidRDefault="0051777E" w:rsidP="004711E7">
      <w:pPr>
        <w:pStyle w:val="teiab"/>
      </w:pPr>
      <w:r w:rsidRPr="005F5F59">
        <w:t>Noucs mi priblisaba, vkoi jasz mo-</w:t>
      </w:r>
      <w:r w:rsidRPr="005F5F59">
        <w:br/>
        <w:t>rem szpati, do szleidnyega dneva, gde</w:t>
      </w:r>
      <w:r w:rsidRPr="005F5F59">
        <w:br/>
        <w:t>mi bode sztati.</w:t>
      </w:r>
    </w:p>
    <w:p w:rsidR="0051777E" w:rsidRPr="005F5F59" w:rsidRDefault="0051777E" w:rsidP="004711E7">
      <w:pPr>
        <w:pStyle w:val="teiab"/>
      </w:pPr>
      <w:r w:rsidRPr="005F5F59">
        <w:t>Z Bougom Dika moja, vi zveizde szun-</w:t>
      </w:r>
      <w:r w:rsidRPr="005F5F59">
        <w:br/>
        <w:t>csevne, ki vnocsi szveitite, vuidne</w:t>
      </w:r>
      <w:r w:rsidRPr="005F5F59">
        <w:br/>
        <w:t>nevidene.</w:t>
      </w:r>
    </w:p>
    <w:p w:rsidR="0051777E" w:rsidRPr="005F5F59" w:rsidRDefault="00C07720" w:rsidP="004711E7">
      <w:pPr>
        <w:pStyle w:val="teiab"/>
      </w:pPr>
      <w:r>
        <w:t xml:space="preserve">Vi poti kasete </w:t>
      </w:r>
      <w:r w:rsidRPr="00C07720">
        <w:rPr>
          <w:rStyle w:val="teiunclear"/>
        </w:rPr>
        <w:t>B</w:t>
      </w:r>
      <w:r w:rsidR="004711E7">
        <w:rPr>
          <w:rStyle w:val="teiunclear"/>
        </w:rPr>
        <w:t>roda</w:t>
      </w:r>
      <w:r w:rsidR="0051777E" w:rsidRPr="00C07720">
        <w:rPr>
          <w:rStyle w:val="teiunclear"/>
        </w:rPr>
        <w:t>rom</w:t>
      </w:r>
      <w:r w:rsidR="0051777E" w:rsidRPr="005F5F59">
        <w:t xml:space="preserve"> na mour-</w:t>
      </w:r>
      <w:r w:rsidR="0051777E" w:rsidRPr="005F5F59">
        <w:br/>
        <w:t xml:space="preserve">ji, ali szte zakrite meni </w:t>
      </w:r>
      <w:r w:rsidR="008559C6" w:rsidRPr="005F5F59">
        <w:t>nevolnomi.</w:t>
      </w:r>
    </w:p>
    <w:p w:rsidR="008559C6" w:rsidRPr="005F5F59" w:rsidRDefault="008559C6" w:rsidP="004711E7">
      <w:pPr>
        <w:pStyle w:val="teiab"/>
      </w:pPr>
      <w:r w:rsidRPr="005F5F59">
        <w:t>Z Bougom drsinicza, kaszi vörna</w:t>
      </w:r>
      <w:r w:rsidRPr="005F5F59">
        <w:br/>
      </w:r>
      <w:r w:rsidR="00C07720">
        <w:t>bila, ali i naj prvle z Bougom m</w:t>
      </w:r>
      <w:r w:rsidRPr="005F5F59">
        <w:t>ati moja.</w:t>
      </w:r>
    </w:p>
    <w:p w:rsidR="008559C6" w:rsidRPr="005F5F59" w:rsidRDefault="008559C6" w:rsidP="004711E7">
      <w:pPr>
        <w:pStyle w:val="teiab"/>
      </w:pPr>
      <w:r w:rsidRPr="005F5F59">
        <w:t>Kaszi me na</w:t>
      </w:r>
      <w:r w:rsidR="00C07720">
        <w:t xml:space="preserve"> </w:t>
      </w:r>
      <w:r w:rsidRPr="005F5F59">
        <w:t>te szveit szmetno po-</w:t>
      </w:r>
      <w:r w:rsidRPr="005F5F59">
        <w:br/>
        <w:t>rodila, i smetno malicsko detecze dojila.</w:t>
      </w:r>
    </w:p>
    <w:p w:rsidR="008559C6" w:rsidRPr="005F5F59" w:rsidRDefault="008559C6" w:rsidP="004711E7">
      <w:pPr>
        <w:pStyle w:val="teiab"/>
      </w:pPr>
      <w:r w:rsidRPr="005F5F59">
        <w:t>Z Bougom vi Szesztricze, z Bougom</w:t>
      </w:r>
      <w:r w:rsidRPr="005F5F59">
        <w:br/>
        <w:t>Braczi moji! szmrt sze priblisava,</w:t>
      </w:r>
      <w:r w:rsidRPr="005F5F59">
        <w:br/>
        <w:t>kame od vasz deli.</w:t>
      </w:r>
    </w:p>
    <w:p w:rsidR="008559C6" w:rsidRPr="005F5F59" w:rsidRDefault="008559C6" w:rsidP="004711E7">
      <w:pPr>
        <w:pStyle w:val="teiab"/>
      </w:pPr>
      <w:r w:rsidRPr="005F5F59">
        <w:t>Z Bougom Priatelje, dobri znan-</w:t>
      </w:r>
      <w:r w:rsidRPr="005F5F59">
        <w:br/>
        <w:t>czi moji, i blisnyi szouszidje, z Bou-</w:t>
      </w:r>
      <w:r w:rsidRPr="005F5F59">
        <w:br/>
        <w:t>gom vszi osztante.</w:t>
      </w:r>
    </w:p>
    <w:p w:rsidR="008559C6" w:rsidRPr="005F5F59" w:rsidRDefault="008559C6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559C6" w:rsidRPr="005F5F59" w:rsidRDefault="008559C6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/115/</w:t>
      </w:r>
    </w:p>
    <w:p w:rsidR="008559C6" w:rsidRPr="005F5F59" w:rsidRDefault="008559C6" w:rsidP="00C07720">
      <w:pPr>
        <w:pStyle w:val="teifwPageNum"/>
      </w:pPr>
      <w:r w:rsidRPr="005F5F59">
        <w:t>111.</w:t>
      </w:r>
    </w:p>
    <w:p w:rsidR="008559C6" w:rsidRPr="005F5F59" w:rsidRDefault="004711E7" w:rsidP="004711E7">
      <w:pPr>
        <w:pStyle w:val="teiab"/>
      </w:pPr>
      <w:r>
        <w:t>Poiti mije ov</w:t>
      </w:r>
      <w:r w:rsidR="008559C6" w:rsidRPr="005F5F59">
        <w:t>o, szmrt je se pri vrati,</w:t>
      </w:r>
      <w:r w:rsidR="008559C6" w:rsidRPr="005F5F59">
        <w:br/>
        <w:t>neda sze prosziti</w:t>
      </w:r>
      <w:r w:rsidR="00C07720">
        <w:t xml:space="preserve"> niti</w:t>
      </w:r>
      <w:r w:rsidR="008559C6" w:rsidRPr="005F5F59">
        <w:t xml:space="preserve"> odmititi.</w:t>
      </w:r>
    </w:p>
    <w:p w:rsidR="008559C6" w:rsidRPr="005F5F59" w:rsidRDefault="008559C6" w:rsidP="004711E7">
      <w:pPr>
        <w:pStyle w:val="teiab"/>
      </w:pPr>
      <w:r w:rsidRPr="005F5F59">
        <w:t>Neznam kama pridem, gde oszta-</w:t>
      </w:r>
      <w:r w:rsidRPr="005F5F59">
        <w:br/>
        <w:t>ti morem, komi Düso mojo jasz zro-</w:t>
      </w:r>
      <w:r w:rsidRPr="005F5F59">
        <w:br/>
        <w:t>csiti hocsem.</w:t>
      </w:r>
    </w:p>
    <w:p w:rsidR="008559C6" w:rsidRPr="005F5F59" w:rsidRDefault="00C07720" w:rsidP="004711E7">
      <w:pPr>
        <w:pStyle w:val="teiab"/>
      </w:pPr>
      <w:r>
        <w:t>Ali da dobro znam, k</w:t>
      </w:r>
      <w:r w:rsidR="008559C6" w:rsidRPr="005F5F59">
        <w:t>a szi meti sztvou-</w:t>
      </w:r>
      <w:r w:rsidR="008559C6" w:rsidRPr="005F5F59">
        <w:br/>
        <w:t>ro, Ocsa Boug Nebeszki, tak scses zvelicsati.</w:t>
      </w:r>
    </w:p>
    <w:p w:rsidR="008559C6" w:rsidRPr="005F5F59" w:rsidRDefault="008559C6" w:rsidP="004711E7">
      <w:pPr>
        <w:pStyle w:val="teiab"/>
      </w:pPr>
      <w:r w:rsidRPr="005F5F59">
        <w:t xml:space="preserve">I dragi moj </w:t>
      </w:r>
      <w:r w:rsidRPr="003633FF">
        <w:rPr>
          <w:rStyle w:val="teipersName"/>
        </w:rPr>
        <w:t>Jezus</w:t>
      </w:r>
      <w:r w:rsidRPr="005F5F59">
        <w:t>, ti szi me odküpo,</w:t>
      </w:r>
      <w:r w:rsidRPr="005F5F59">
        <w:br/>
        <w:t>zato mojo Düso tebi jo poracsam.</w:t>
      </w:r>
    </w:p>
    <w:p w:rsidR="008559C6" w:rsidRPr="005F5F59" w:rsidRDefault="008559C6" w:rsidP="004711E7">
      <w:pPr>
        <w:pStyle w:val="teiab"/>
      </w:pPr>
      <w:r w:rsidRPr="005F5F59">
        <w:t>Zato szplacsnim glaszom tebi sze</w:t>
      </w:r>
      <w:r w:rsidRPr="005F5F59">
        <w:br/>
        <w:t xml:space="preserve">jasz molim, dame neoszoudis </w:t>
      </w:r>
      <w:r w:rsidRPr="003633FF">
        <w:rPr>
          <w:rStyle w:val="teipersName"/>
        </w:rPr>
        <w:t>Jezus</w:t>
      </w:r>
      <w:r w:rsidRPr="005F5F59">
        <w:t xml:space="preserve"> milo</w:t>
      </w:r>
      <w:r w:rsidRPr="005F5F59">
        <w:br/>
        <w:t>proszim.</w:t>
      </w:r>
    </w:p>
    <w:p w:rsidR="008559C6" w:rsidRPr="005F5F59" w:rsidRDefault="008559C6" w:rsidP="004711E7">
      <w:pPr>
        <w:pStyle w:val="teiab"/>
      </w:pPr>
      <w:r w:rsidRPr="005F5F59">
        <w:t xml:space="preserve">Zato oh moj </w:t>
      </w:r>
      <w:r w:rsidRPr="003633FF">
        <w:rPr>
          <w:rStyle w:val="teipersName"/>
        </w:rPr>
        <w:t>Jezus</w:t>
      </w:r>
      <w:r w:rsidRPr="005F5F59">
        <w:t>, proszim te poniz-</w:t>
      </w:r>
      <w:r w:rsidRPr="005F5F59">
        <w:br/>
        <w:t>no, dai mi pocsivanye, vmeszti tvoje Dike.</w:t>
      </w:r>
    </w:p>
    <w:p w:rsidR="003633FF" w:rsidRDefault="008559C6" w:rsidP="004711E7">
      <w:pPr>
        <w:pStyle w:val="teiab"/>
      </w:pPr>
      <w:r w:rsidRPr="005F5F59">
        <w:t>Boidi Ocsa i Szin, i szveti Düh hva-</w:t>
      </w:r>
      <w:r w:rsidRPr="005F5F59">
        <w:br/>
        <w:t>leno, puno szveto Troisztvo, vek-</w:t>
      </w:r>
      <w:r w:rsidRPr="005F5F59">
        <w:br/>
        <w:t xml:space="preserve">vekoma </w:t>
      </w:r>
    </w:p>
    <w:p w:rsidR="008559C6" w:rsidRPr="005F5F59" w:rsidRDefault="008559C6" w:rsidP="003633FF">
      <w:pPr>
        <w:pStyle w:val="teiclosure"/>
      </w:pPr>
      <w:r w:rsidRPr="005F5F59">
        <w:t>Amen.</w:t>
      </w:r>
    </w:p>
    <w:p w:rsidR="008559C6" w:rsidRPr="005F5F59" w:rsidRDefault="008559C6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559C6" w:rsidRPr="005F5F59" w:rsidRDefault="00262712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/116/</w:t>
      </w:r>
    </w:p>
    <w:p w:rsidR="00262712" w:rsidRPr="005F5F59" w:rsidRDefault="00262712" w:rsidP="00883FF0">
      <w:pPr>
        <w:pStyle w:val="teifwPageNum"/>
      </w:pPr>
      <w:r w:rsidRPr="005F5F59">
        <w:t>112.</w:t>
      </w:r>
    </w:p>
    <w:p w:rsidR="00262712" w:rsidRPr="005F5F59" w:rsidRDefault="00262712" w:rsidP="00692831">
      <w:pPr>
        <w:pStyle w:val="Naslov2"/>
      </w:pPr>
      <w:r w:rsidRPr="005F5F59">
        <w:t>Szedemtreszeta!</w:t>
      </w:r>
    </w:p>
    <w:p w:rsidR="00262712" w:rsidRPr="005F5F59" w:rsidRDefault="00262712" w:rsidP="004711E7">
      <w:pPr>
        <w:pStyle w:val="teiab"/>
      </w:pPr>
      <w:r w:rsidRPr="005F5F59">
        <w:t>Dragi moji Lidje! eti vküp szprav-</w:t>
      </w:r>
      <w:r w:rsidRPr="005F5F59">
        <w:br/>
        <w:t>leni, mene poszlüsaite, boidte pri-</w:t>
      </w:r>
      <w:r w:rsidRPr="005F5F59">
        <w:br/>
        <w:t>pravleni.</w:t>
      </w:r>
    </w:p>
    <w:p w:rsidR="00262712" w:rsidRPr="005F5F59" w:rsidRDefault="00262712" w:rsidP="004711E7">
      <w:pPr>
        <w:pStyle w:val="teiab"/>
      </w:pPr>
      <w:r w:rsidRPr="005F5F59">
        <w:t>Szveta mati Czerkev Meso obszlü-</w:t>
      </w:r>
      <w:r w:rsidRPr="005F5F59">
        <w:br/>
        <w:t>sava, i vsze vörne Düse ona szpa-</w:t>
      </w:r>
      <w:r w:rsidRPr="005F5F59">
        <w:br/>
        <w:t>mentüje.</w:t>
      </w:r>
    </w:p>
    <w:p w:rsidR="00262712" w:rsidRPr="005F5F59" w:rsidRDefault="00262712" w:rsidP="004711E7">
      <w:pPr>
        <w:pStyle w:val="teiab"/>
      </w:pPr>
      <w:r w:rsidRPr="005F5F59">
        <w:t xml:space="preserve">Te Düse trpijo nezgovorne </w:t>
      </w:r>
      <w:r w:rsidR="00883FF0">
        <w:t>m</w:t>
      </w:r>
      <w:r w:rsidRPr="005F5F59">
        <w:t>oke,</w:t>
      </w:r>
      <w:r w:rsidRPr="005F5F59">
        <w:br/>
        <w:t>stere szo nyim dane od Bosanszke</w:t>
      </w:r>
      <w:r w:rsidRPr="005F5F59">
        <w:br/>
        <w:t>Rouke.</w:t>
      </w:r>
    </w:p>
    <w:p w:rsidR="00262712" w:rsidRPr="005F5F59" w:rsidRDefault="00262712" w:rsidP="004711E7">
      <w:pPr>
        <w:pStyle w:val="teiab"/>
      </w:pPr>
      <w:r w:rsidRPr="005F5F59">
        <w:t>Na szveiti sivoucse, greihe szo csi-</w:t>
      </w:r>
      <w:r w:rsidRPr="005F5F59">
        <w:br/>
        <w:t xml:space="preserve">nile, i </w:t>
      </w:r>
      <w:r w:rsidR="00883FF0">
        <w:t>pokore zanye, neiszo pretr-</w:t>
      </w:r>
      <w:r w:rsidR="00883FF0">
        <w:br/>
        <w:t>pele</w:t>
      </w:r>
      <w:r w:rsidRPr="005F5F59">
        <w:t>.</w:t>
      </w:r>
    </w:p>
    <w:p w:rsidR="00262712" w:rsidRPr="005F5F59" w:rsidRDefault="00262712" w:rsidP="004711E7">
      <w:pPr>
        <w:pStyle w:val="teiab"/>
      </w:pPr>
      <w:r w:rsidRPr="005F5F59">
        <w:t>Zato moro placsati szvoje pregrei-</w:t>
      </w:r>
      <w:r w:rsidRPr="005F5F59">
        <w:br/>
        <w:t>senye, reicsi ino dela, i hudo</w:t>
      </w:r>
      <w:r w:rsidR="00883FF0">
        <w:t xml:space="preserve"> </w:t>
      </w:r>
      <w:r w:rsidRPr="005F5F59">
        <w:t>misleinye.</w:t>
      </w:r>
    </w:p>
    <w:p w:rsidR="00262712" w:rsidRPr="005F5F59" w:rsidRDefault="00262712" w:rsidP="004711E7">
      <w:pPr>
        <w:pStyle w:val="teiab"/>
      </w:pPr>
      <w:r w:rsidRPr="005F5F59">
        <w:t>Boug je nye vu Ogyen oszoudo trpe-</w:t>
      </w:r>
      <w:r w:rsidRPr="005F5F59">
        <w:br/>
        <w:t>ti, v kom dokecs placsajo, morejo</w:t>
      </w:r>
      <w:r w:rsidRPr="005F5F59">
        <w:br/>
        <w:t>goreti.</w:t>
      </w:r>
    </w:p>
    <w:p w:rsidR="00262712" w:rsidRPr="005F5F59" w:rsidRDefault="00883FF0" w:rsidP="004711E7">
      <w:pPr>
        <w:pStyle w:val="teiab"/>
      </w:pPr>
      <w:r>
        <w:t>Te Ogyen sze zove, Ogyen o</w:t>
      </w:r>
      <w:r w:rsidR="00262712" w:rsidRPr="005F5F59">
        <w:t>csiscse-</w:t>
      </w:r>
      <w:r w:rsidR="00262712" w:rsidRPr="005F5F59">
        <w:br/>
        <w:t>nya, gde sze Düse csisztio, od deili</w:t>
      </w:r>
      <w:r w:rsidR="00262712" w:rsidRPr="005F5F59">
        <w:br/>
        <w:t>misleinya.</w:t>
      </w:r>
    </w:p>
    <w:p w:rsidR="00262712" w:rsidRPr="005F5F59" w:rsidRDefault="00883FF0" w:rsidP="004711E7">
      <w:pPr>
        <w:pStyle w:val="teiab"/>
      </w:pPr>
      <w:r>
        <w:t>Edna D</w:t>
      </w:r>
      <w:r w:rsidR="00262712" w:rsidRPr="005F5F59">
        <w:t>üsa nemre zognya v Nebo</w:t>
      </w:r>
      <w:r w:rsidR="00262712" w:rsidRPr="005F5F59">
        <w:br/>
        <w:t>pridti, dokecs kako zlato, nezacs-</w:t>
      </w:r>
      <w:r w:rsidR="00262712" w:rsidRPr="005F5F59">
        <w:br/>
        <w:t>ne szveititi.</w:t>
      </w:r>
    </w:p>
    <w:p w:rsidR="00262712" w:rsidRPr="005F5F59" w:rsidRDefault="00262712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262712" w:rsidRPr="005F5F59" w:rsidRDefault="00262712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/117/</w:t>
      </w:r>
    </w:p>
    <w:p w:rsidR="00262712" w:rsidRPr="005F5F59" w:rsidRDefault="00262712" w:rsidP="00883FF0">
      <w:pPr>
        <w:pStyle w:val="teifwPageNum"/>
      </w:pPr>
      <w:r w:rsidRPr="005F5F59">
        <w:t>113.</w:t>
      </w:r>
    </w:p>
    <w:p w:rsidR="00262712" w:rsidRPr="005F5F59" w:rsidRDefault="00883FF0" w:rsidP="004711E7">
      <w:pPr>
        <w:pStyle w:val="teiab"/>
      </w:pPr>
      <w:r>
        <w:t>Zdaj tak poszlüsaimo, kak D</w:t>
      </w:r>
      <w:r w:rsidR="00262712" w:rsidRPr="005F5F59">
        <w:t>üse</w:t>
      </w:r>
      <w:r w:rsidR="00262712" w:rsidRPr="005F5F59">
        <w:br/>
        <w:t>joucsejo, i salosztno navküp one</w:t>
      </w:r>
      <w:r w:rsidR="00262712" w:rsidRPr="005F5F59">
        <w:br/>
        <w:t>popeivajo.</w:t>
      </w:r>
    </w:p>
    <w:p w:rsidR="00262712" w:rsidRPr="005F5F59" w:rsidRDefault="00262712" w:rsidP="004711E7">
      <w:pPr>
        <w:pStyle w:val="teiab"/>
      </w:pPr>
      <w:r w:rsidRPr="005F5F59">
        <w:t>Jai, jaji, jaji, vu ognyi gorimo, inyego-</w:t>
      </w:r>
      <w:r w:rsidRPr="005F5F59">
        <w:br/>
        <w:t>vo britkoszt jaji, jai trpimo.</w:t>
      </w:r>
    </w:p>
    <w:p w:rsidR="00262712" w:rsidRPr="005F5F59" w:rsidRDefault="00883FF0" w:rsidP="004711E7">
      <w:pPr>
        <w:pStyle w:val="teiab"/>
      </w:pPr>
      <w:r>
        <w:t>Edna mo</w:t>
      </w:r>
      <w:r w:rsidR="00262712" w:rsidRPr="005F5F59">
        <w:t>ka na szveiti niti nem-</w:t>
      </w:r>
      <w:r w:rsidR="00262712" w:rsidRPr="005F5F59">
        <w:br/>
        <w:t>re biti, kasze knasim mokam mo-</w:t>
      </w:r>
      <w:r w:rsidR="00262712" w:rsidRPr="005F5F59">
        <w:br/>
        <w:t>gla szpodobiti.</w:t>
      </w:r>
    </w:p>
    <w:p w:rsidR="00262712" w:rsidRPr="005F5F59" w:rsidRDefault="00262712" w:rsidP="004711E7">
      <w:pPr>
        <w:pStyle w:val="teiab"/>
      </w:pPr>
      <w:r w:rsidRPr="005F5F59">
        <w:t>Sto jeszte na szveiti, kibi nasz</w:t>
      </w:r>
      <w:r w:rsidRPr="005F5F59">
        <w:br/>
        <w:t>milüvao, i nam sze nevolnim Düsi-</w:t>
      </w:r>
      <w:r w:rsidRPr="005F5F59">
        <w:br/>
        <w:t>czam szmilüvao.</w:t>
      </w:r>
    </w:p>
    <w:p w:rsidR="00262712" w:rsidRPr="005F5F59" w:rsidRDefault="00262712" w:rsidP="004711E7">
      <w:pPr>
        <w:pStyle w:val="teiab"/>
      </w:pPr>
      <w:r w:rsidRPr="005F5F59">
        <w:t>Za Boga proszimo nase Pria-</w:t>
      </w:r>
      <w:r w:rsidRPr="005F5F59">
        <w:br/>
        <w:t>tele, i vszo naso slato drage Roditele.</w:t>
      </w:r>
    </w:p>
    <w:p w:rsidR="00262712" w:rsidRPr="005F5F59" w:rsidRDefault="00262712" w:rsidP="004711E7">
      <w:pPr>
        <w:pStyle w:val="teiab"/>
      </w:pPr>
      <w:r w:rsidRPr="005F5F59">
        <w:t>Szpoumentesze vi znasz, i Boga</w:t>
      </w:r>
      <w:r w:rsidRPr="005F5F59">
        <w:br/>
        <w:t>molite, danasz oszlobodi, trnoga pro-</w:t>
      </w:r>
      <w:r w:rsidRPr="005F5F59">
        <w:br/>
        <w:t>szite.</w:t>
      </w:r>
    </w:p>
    <w:p w:rsidR="00262712" w:rsidRPr="005F5F59" w:rsidRDefault="00262712" w:rsidP="004711E7">
      <w:pPr>
        <w:pStyle w:val="teiab"/>
      </w:pPr>
      <w:r w:rsidRPr="005F5F59">
        <w:t>Ar vu ognyi dugo salosztno go-</w:t>
      </w:r>
      <w:r w:rsidRPr="005F5F59">
        <w:br/>
        <w:t>rimo, i ognyene szkuze mi vunyem</w:t>
      </w:r>
      <w:r w:rsidRPr="005F5F59">
        <w:br/>
        <w:t>tocsimo.</w:t>
      </w:r>
    </w:p>
    <w:p w:rsidR="00262712" w:rsidRPr="005F5F59" w:rsidRDefault="00262712" w:rsidP="004711E7">
      <w:pPr>
        <w:pStyle w:val="teiab"/>
      </w:pPr>
      <w:r w:rsidRPr="005F5F59">
        <w:t>Purgatorium</w:t>
      </w:r>
      <w:r w:rsidR="00883FF0">
        <w:t xml:space="preserve"> </w:t>
      </w:r>
      <w:r w:rsidRPr="005F5F59">
        <w:t>je sztrasen ino sar-</w:t>
      </w:r>
      <w:r w:rsidRPr="005F5F59">
        <w:br/>
        <w:t>ki, gli ravno kako</w:t>
      </w:r>
      <w:r w:rsidR="00883FF0">
        <w:t xml:space="preserve"> </w:t>
      </w:r>
      <w:r w:rsidRPr="005F5F59">
        <w:t>je te ogyen pe-</w:t>
      </w:r>
      <w:r w:rsidRPr="005F5F59">
        <w:br/>
        <w:t>kleszki.</w:t>
      </w:r>
    </w:p>
    <w:p w:rsidR="00262712" w:rsidRPr="005F5F59" w:rsidRDefault="00262712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262712" w:rsidRPr="005F5F59" w:rsidRDefault="00262712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/118/</w:t>
      </w:r>
    </w:p>
    <w:p w:rsidR="00262712" w:rsidRPr="005F5F59" w:rsidRDefault="00262712" w:rsidP="00883FF0">
      <w:pPr>
        <w:pStyle w:val="teifwPageNum"/>
      </w:pPr>
      <w:r w:rsidRPr="005F5F59">
        <w:t>114.</w:t>
      </w:r>
    </w:p>
    <w:p w:rsidR="00262712" w:rsidRPr="005F5F59" w:rsidRDefault="00262712" w:rsidP="004711E7">
      <w:pPr>
        <w:pStyle w:val="teiab"/>
      </w:pPr>
      <w:r w:rsidRPr="005F5F59">
        <w:t>S</w:t>
      </w:r>
      <w:r w:rsidR="00883FF0">
        <w:t>zamo je tou edno vüpanye veliko,</w:t>
      </w:r>
      <w:r w:rsidRPr="005F5F59">
        <w:br/>
        <w:t>ka mi dönok ednouk poidemo vu</w:t>
      </w:r>
      <w:r w:rsidRPr="005F5F59">
        <w:br/>
        <w:t>Nebo.</w:t>
      </w:r>
    </w:p>
    <w:p w:rsidR="00262712" w:rsidRPr="005F5F59" w:rsidRDefault="00262712" w:rsidP="004711E7">
      <w:pPr>
        <w:pStyle w:val="teiab"/>
      </w:pPr>
      <w:r w:rsidRPr="005F5F59">
        <w:t>Male i velike greihe szmo csinile,</w:t>
      </w:r>
      <w:r w:rsidRPr="005F5F59">
        <w:br/>
        <w:t>ali zanye moke pokoure sztrpele.</w:t>
      </w:r>
    </w:p>
    <w:p w:rsidR="00262712" w:rsidRPr="005F5F59" w:rsidRDefault="00262712" w:rsidP="004711E7">
      <w:pPr>
        <w:pStyle w:val="teiab"/>
      </w:pPr>
      <w:r w:rsidRPr="005F5F59">
        <w:t>Zato</w:t>
      </w:r>
      <w:r w:rsidR="00883FF0">
        <w:t xml:space="preserve"> more</w:t>
      </w:r>
      <w:r w:rsidRPr="005F5F59">
        <w:t>mo mi eti zdai trpe-</w:t>
      </w:r>
      <w:r w:rsidRPr="005F5F59">
        <w:br/>
        <w:t>ti, kako csiszto zlato tak sze pre-</w:t>
      </w:r>
      <w:r w:rsidRPr="005F5F59">
        <w:br/>
        <w:t>csisztiti.</w:t>
      </w:r>
    </w:p>
    <w:p w:rsidR="00262712" w:rsidRPr="005F5F59" w:rsidRDefault="00262712" w:rsidP="004711E7">
      <w:pPr>
        <w:pStyle w:val="teiab"/>
      </w:pPr>
      <w:r w:rsidRPr="005F5F59">
        <w:t>Zato szmilte sze nam dobri nasi</w:t>
      </w:r>
      <w:r w:rsidRPr="005F5F59">
        <w:br/>
        <w:t>znanczi, na szveiti sivoucsi vörni</w:t>
      </w:r>
      <w:r w:rsidRPr="005F5F59">
        <w:br/>
        <w:t>Krszteniczi.</w:t>
      </w:r>
    </w:p>
    <w:p w:rsidR="00262712" w:rsidRPr="005F5F59" w:rsidRDefault="00262712" w:rsidP="004711E7">
      <w:pPr>
        <w:pStyle w:val="teiab"/>
      </w:pPr>
      <w:r w:rsidRPr="005F5F59">
        <w:t>Pomagaite szposztom, z Alm</w:t>
      </w:r>
      <w:r w:rsidR="004711E7">
        <w:t>ost-</w:t>
      </w:r>
      <w:r w:rsidR="004711E7">
        <w:br/>
        <w:t xml:space="preserve">vom zmolitvom, ino </w:t>
      </w:r>
      <w:r w:rsidR="004711E7" w:rsidRPr="004711E7">
        <w:t>vszakoj</w:t>
      </w:r>
      <w:r w:rsidRPr="004711E7">
        <w:rPr>
          <w:rStyle w:val="teiunclear"/>
          <w:rFonts w:cstheme="minorBidi"/>
          <w:b w:val="0"/>
          <w:color w:val="F79646" w:themeColor="accent6"/>
          <w:lang w:val="sl-SI" w:eastAsia="en-US"/>
        </w:rPr>
        <w:t>a</w:t>
      </w:r>
      <w:r w:rsidR="00290178" w:rsidRPr="004711E7">
        <w:rPr>
          <w:rStyle w:val="teiunclear"/>
          <w:rFonts w:cstheme="minorBidi"/>
          <w:b w:val="0"/>
          <w:color w:val="F79646" w:themeColor="accent6"/>
          <w:lang w:val="sl-SI" w:eastAsia="en-US"/>
        </w:rPr>
        <w:t>c</w:t>
      </w:r>
      <w:r w:rsidRPr="004711E7">
        <w:rPr>
          <w:rStyle w:val="teiunclear"/>
          <w:rFonts w:cstheme="minorBidi"/>
          <w:b w:val="0"/>
          <w:color w:val="F79646" w:themeColor="accent6"/>
          <w:lang w:val="sl-SI" w:eastAsia="en-US"/>
        </w:rPr>
        <w:t>skim</w:t>
      </w:r>
      <w:r w:rsidRPr="005F5F59">
        <w:br/>
        <w:t>vasim dobrim delom.</w:t>
      </w:r>
    </w:p>
    <w:p w:rsidR="00262712" w:rsidRPr="005F5F59" w:rsidRDefault="00262712" w:rsidP="004711E7">
      <w:pPr>
        <w:pStyle w:val="teiab"/>
      </w:pPr>
      <w:r w:rsidRPr="005F5F59">
        <w:t>Potom ga pridemo vu Orszag Ne-</w:t>
      </w:r>
      <w:r w:rsidRPr="005F5F59">
        <w:br/>
        <w:t>beszki, bomo sze molile Goszpod-</w:t>
      </w:r>
      <w:r w:rsidRPr="005F5F59">
        <w:br/>
        <w:t xml:space="preserve">ni </w:t>
      </w:r>
      <w:r w:rsidRPr="00290178">
        <w:rPr>
          <w:rStyle w:val="teipersName"/>
        </w:rPr>
        <w:t>Jezussi</w:t>
      </w:r>
      <w:r w:rsidRPr="005F5F59">
        <w:t>.</w:t>
      </w:r>
    </w:p>
    <w:p w:rsidR="00262712" w:rsidRPr="005F5F59" w:rsidRDefault="00262712" w:rsidP="004711E7">
      <w:pPr>
        <w:pStyle w:val="teiab"/>
      </w:pPr>
      <w:r w:rsidRPr="005F5F59">
        <w:t>Nai vam on odpiszti vasse vnou-</w:t>
      </w:r>
      <w:r w:rsidRPr="005F5F59">
        <w:br/>
        <w:t>ge greihe, i nai vasz nevrse vu</w:t>
      </w:r>
      <w:r w:rsidRPr="005F5F59">
        <w:br/>
        <w:t>moke peklenszke.</w:t>
      </w:r>
    </w:p>
    <w:p w:rsidR="00262712" w:rsidRPr="005F5F59" w:rsidRDefault="00262712" w:rsidP="004711E7">
      <w:pPr>
        <w:pStyle w:val="teiab"/>
      </w:pPr>
      <w:r w:rsidRPr="005F5F59">
        <w:t>Izmiluj sze nam i ti Goszpon</w:t>
      </w:r>
      <w:r w:rsidRPr="005F5F59">
        <w:br/>
      </w:r>
      <w:r w:rsidRPr="00290178">
        <w:rPr>
          <w:rStyle w:val="teipersName"/>
        </w:rPr>
        <w:t>Jezus</w:t>
      </w:r>
      <w:r w:rsidRPr="005F5F59">
        <w:t xml:space="preserve"> Xtus, i pogledni z Nebe</w:t>
      </w:r>
      <w:r w:rsidRPr="005F5F59">
        <w:br/>
        <w:t>na tve tusne Düse.</w:t>
      </w:r>
    </w:p>
    <w:p w:rsidR="00C46D0F" w:rsidRPr="005F5F59" w:rsidRDefault="00C46D0F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262712" w:rsidRPr="005F5F59" w:rsidRDefault="00C46D0F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/119/</w:t>
      </w:r>
    </w:p>
    <w:p w:rsidR="00C46D0F" w:rsidRPr="005F5F59" w:rsidRDefault="00C46D0F" w:rsidP="00290178">
      <w:pPr>
        <w:pStyle w:val="teifwPageNum"/>
      </w:pPr>
      <w:r w:rsidRPr="005F5F59">
        <w:t>115.</w:t>
      </w:r>
    </w:p>
    <w:p w:rsidR="00C46D0F" w:rsidRPr="005F5F59" w:rsidRDefault="00C46D0F" w:rsidP="00015FBC">
      <w:pPr>
        <w:pStyle w:val="teiab"/>
      </w:pPr>
      <w:r w:rsidRPr="005F5F59">
        <w:t>Csi li na nasz szpadne, tve miloscse</w:t>
      </w:r>
      <w:r w:rsidRPr="005F5F59">
        <w:br/>
        <w:t>kapla, taki bomo vidle tvoja szveta</w:t>
      </w:r>
      <w:r w:rsidRPr="005F5F59">
        <w:br/>
        <w:t>Licza.</w:t>
      </w:r>
    </w:p>
    <w:p w:rsidR="00C46D0F" w:rsidRPr="005F5F59" w:rsidRDefault="00C46D0F" w:rsidP="00015FBC">
      <w:pPr>
        <w:pStyle w:val="teiab"/>
      </w:pPr>
      <w:r w:rsidRPr="005F5F59">
        <w:t>I tebe proszimo czeilo szveto Troi-</w:t>
      </w:r>
      <w:r w:rsidRPr="005F5F59">
        <w:br/>
        <w:t>sztvo, Ocsa Szin Düh szveti jedino</w:t>
      </w:r>
      <w:r w:rsidRPr="005F5F59">
        <w:br/>
        <w:t>Bosansztvo.</w:t>
      </w:r>
    </w:p>
    <w:p w:rsidR="00C46D0F" w:rsidRPr="005F5F59" w:rsidRDefault="00C46D0F" w:rsidP="00015FBC">
      <w:pPr>
        <w:pStyle w:val="teiab"/>
      </w:pPr>
      <w:r w:rsidRPr="005F5F59">
        <w:t>Szmiluj sze nad nami, tvoimi Dü-</w:t>
      </w:r>
      <w:r w:rsidRPr="005F5F59">
        <w:br/>
        <w:t>siczami, i vzemi nasz kszebi, vu Or-</w:t>
      </w:r>
      <w:r w:rsidRPr="005F5F59">
        <w:br/>
        <w:t>szag Nebeszki.</w:t>
      </w:r>
    </w:p>
    <w:p w:rsidR="00C46D0F" w:rsidRPr="005F5F59" w:rsidRDefault="00C46D0F" w:rsidP="00015FBC">
      <w:pPr>
        <w:pStyle w:val="teiab"/>
      </w:pPr>
      <w:r w:rsidRPr="005F5F59">
        <w:t>Gde bodemo tebi mi vszeimi An-</w:t>
      </w:r>
      <w:r w:rsidRPr="005F5F59">
        <w:br/>
        <w:t>gyelmi sz : sz : sz : szpeivali, i vszeimi</w:t>
      </w:r>
      <w:r w:rsidRPr="005F5F59">
        <w:br/>
        <w:t>szvetimi.</w:t>
      </w:r>
    </w:p>
    <w:p w:rsidR="00C46D0F" w:rsidRPr="005F5F59" w:rsidRDefault="00526452" w:rsidP="00015FBC">
      <w:pPr>
        <w:pStyle w:val="teiab"/>
      </w:pPr>
      <w:r>
        <w:t>Amen tak nai pride</w:t>
      </w:r>
      <w:r w:rsidR="00C46D0F" w:rsidRPr="005F5F59">
        <w:t xml:space="preserve"> vsze</w:t>
      </w:r>
      <w:r w:rsidR="00C46D0F" w:rsidRPr="005F5F59">
        <w:br/>
        <w:t>pred Bose Licze, vognyi zadrsane</w:t>
      </w:r>
      <w:r w:rsidR="00C46D0F" w:rsidRPr="005F5F59">
        <w:br/>
        <w:t>nevolne Düsicze.</w:t>
      </w:r>
    </w:p>
    <w:p w:rsidR="00C46D0F" w:rsidRPr="005F5F59" w:rsidRDefault="00C46D0F" w:rsidP="00526452">
      <w:pPr>
        <w:pStyle w:val="teiclosure"/>
      </w:pPr>
      <w:r w:rsidRPr="005F5F59">
        <w:t>Amen.</w:t>
      </w:r>
    </w:p>
    <w:p w:rsidR="00C46D0F" w:rsidRPr="005F5F59" w:rsidRDefault="00C46D0F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C46D0F" w:rsidRPr="005F5F59" w:rsidRDefault="00C46D0F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/120/</w:t>
      </w:r>
    </w:p>
    <w:p w:rsidR="00C46D0F" w:rsidRPr="005F5F59" w:rsidRDefault="00C46D0F" w:rsidP="00626AD7">
      <w:pPr>
        <w:pStyle w:val="teifwPageNum"/>
      </w:pPr>
      <w:r w:rsidRPr="005F5F59">
        <w:t>116.</w:t>
      </w:r>
    </w:p>
    <w:p w:rsidR="00C46D0F" w:rsidRPr="005F5F59" w:rsidRDefault="00C46D0F" w:rsidP="00015FBC">
      <w:pPr>
        <w:pStyle w:val="Naslov2"/>
      </w:pPr>
      <w:r w:rsidRPr="005F5F59">
        <w:t>Oszemtreszeta!</w:t>
      </w:r>
    </w:p>
    <w:p w:rsidR="00C46D0F" w:rsidRPr="005F5F59" w:rsidRDefault="00C46D0F" w:rsidP="00015FBC">
      <w:pPr>
        <w:pStyle w:val="Naslov2"/>
      </w:pPr>
      <w:r w:rsidRPr="005F5F59">
        <w:t>Gda sze mrtvo Teilo v Skrinyo deiva.</w:t>
      </w:r>
    </w:p>
    <w:p w:rsidR="00C46D0F" w:rsidRPr="005F5F59" w:rsidRDefault="00C46D0F" w:rsidP="00015FBC">
      <w:pPr>
        <w:pStyle w:val="teiab"/>
      </w:pPr>
      <w:r w:rsidRPr="005F5F59">
        <w:t>Bio szam vam nigda Tivaris,</w:t>
      </w:r>
      <w:r w:rsidRPr="005F5F59">
        <w:br/>
        <w:t>gda szte sze vküp veszelili, dobre</w:t>
      </w:r>
      <w:r w:rsidRPr="005F5F59">
        <w:br/>
        <w:t>voule prebivali.</w:t>
      </w:r>
    </w:p>
    <w:p w:rsidR="00C46D0F" w:rsidRPr="005F5F59" w:rsidRDefault="00C46D0F" w:rsidP="00015FBC">
      <w:pPr>
        <w:pStyle w:val="teiab"/>
      </w:pPr>
      <w:r w:rsidRPr="005F5F59">
        <w:t>Kaksi szte vi i jasz szam bio, zdai</w:t>
      </w:r>
      <w:r w:rsidRPr="005F5F59">
        <w:br/>
        <w:t>szam sze odvasz odloucso, vto skri-</w:t>
      </w:r>
      <w:r w:rsidRPr="005F5F59">
        <w:br/>
        <w:t>nyo szam notri sztoupo.</w:t>
      </w:r>
    </w:p>
    <w:p w:rsidR="00C46D0F" w:rsidRPr="005F5F59" w:rsidRDefault="00C46D0F" w:rsidP="00015FBC">
      <w:pPr>
        <w:pStyle w:val="teiab"/>
      </w:pPr>
      <w:r w:rsidRPr="005F5F59">
        <w:t>Teilo szam zemli poroucso, kak</w:t>
      </w:r>
      <w:r w:rsidRPr="005F5F59">
        <w:br/>
        <w:t>materi szam vadlüvao, te szveit szam</w:t>
      </w:r>
      <w:r w:rsidRPr="005F5F59">
        <w:br/>
        <w:t>pa vam osztavo.</w:t>
      </w:r>
    </w:p>
    <w:p w:rsidR="00C46D0F" w:rsidRPr="005F5F59" w:rsidRDefault="00C46D0F" w:rsidP="00015FBC">
      <w:pPr>
        <w:pStyle w:val="teiab"/>
      </w:pPr>
      <w:r w:rsidRPr="005F5F59">
        <w:t>Vezdai csakam pokopanya ta</w:t>
      </w:r>
      <w:r w:rsidRPr="005F5F59">
        <w:br/>
        <w:t>me leipo szprevodite, tam mi po-</w:t>
      </w:r>
      <w:r w:rsidRPr="005F5F59">
        <w:br/>
        <w:t>csivanye boude.</w:t>
      </w:r>
    </w:p>
    <w:p w:rsidR="00C46D0F" w:rsidRPr="005F5F59" w:rsidRDefault="00C46D0F" w:rsidP="00015FBC">
      <w:pPr>
        <w:pStyle w:val="teiab"/>
      </w:pPr>
      <w:r w:rsidRPr="005F5F59">
        <w:t xml:space="preserve">Ma Düsa ima meszto se, vu </w:t>
      </w:r>
      <w:r w:rsidRPr="00626AD7">
        <w:rPr>
          <w:rStyle w:val="teipersName"/>
        </w:rPr>
        <w:t>Jezus</w:t>
      </w:r>
      <w:r w:rsidRPr="005F5F59">
        <w:br/>
        <w:t>Xtusa rokaj, odnet paniscse ne</w:t>
      </w:r>
      <w:r w:rsidRPr="005F5F59">
        <w:br/>
        <w:t>vzeme.</w:t>
      </w:r>
    </w:p>
    <w:p w:rsidR="00C46D0F" w:rsidRPr="005F5F59" w:rsidRDefault="00C46D0F" w:rsidP="00015FBC">
      <w:pPr>
        <w:pStyle w:val="teiab"/>
      </w:pPr>
      <w:r w:rsidRPr="005F5F59">
        <w:t>Ta szome vnougi csakali, kiszo</w:t>
      </w:r>
      <w:r w:rsidRPr="005F5F59">
        <w:br/>
        <w:t>zdavnya preminouli, vu Nebesza</w:t>
      </w:r>
      <w:r w:rsidRPr="005F5F59">
        <w:br/>
        <w:t>ki szo prisli.</w:t>
      </w:r>
    </w:p>
    <w:p w:rsidR="00C46D0F" w:rsidRPr="005F5F59" w:rsidRDefault="00C46D0F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C46D0F" w:rsidRPr="005F5F59" w:rsidRDefault="00C46D0F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/121/</w:t>
      </w:r>
    </w:p>
    <w:p w:rsidR="00C46D0F" w:rsidRPr="005F5F59" w:rsidRDefault="00C46D0F" w:rsidP="00626AD7">
      <w:pPr>
        <w:pStyle w:val="teifwPageNum"/>
      </w:pPr>
      <w:r w:rsidRPr="005F5F59">
        <w:t>117.</w:t>
      </w:r>
    </w:p>
    <w:p w:rsidR="00C46D0F" w:rsidRPr="005F5F59" w:rsidRDefault="00C46D0F" w:rsidP="00015FBC">
      <w:pPr>
        <w:pStyle w:val="teiab"/>
      </w:pPr>
      <w:r w:rsidRPr="005F5F59">
        <w:t>Jasz szam se napout zdai poisao,</w:t>
      </w:r>
      <w:r w:rsidRPr="005F5F59">
        <w:br/>
        <w:t>od vasz szam vkrai moj szloboud vzeo,</w:t>
      </w:r>
      <w:r w:rsidRPr="005F5F59">
        <w:br/>
        <w:t>od vasz szam dalecs odsztoupo.</w:t>
      </w:r>
    </w:p>
    <w:p w:rsidR="00C46D0F" w:rsidRPr="005F5F59" w:rsidRDefault="00C46D0F" w:rsidP="00015FBC">
      <w:pPr>
        <w:pStyle w:val="teiab"/>
      </w:pPr>
      <w:r w:rsidRPr="005F5F59">
        <w:t xml:space="preserve">Poszel szam pred </w:t>
      </w:r>
      <w:r w:rsidR="00D63273">
        <w:t>vami posztao,</w:t>
      </w:r>
      <w:r w:rsidR="00D63273">
        <w:br/>
        <w:t>i vasz bom za sze</w:t>
      </w:r>
      <w:r w:rsidRPr="005F5F59">
        <w:t>bom csakao, pro-</w:t>
      </w:r>
      <w:r w:rsidRPr="005F5F59">
        <w:br/>
        <w:t>szim vasz da sze ravnaite.</w:t>
      </w:r>
    </w:p>
    <w:p w:rsidR="00C46D0F" w:rsidRPr="005F5F59" w:rsidRDefault="00C46D0F" w:rsidP="00015FBC">
      <w:pPr>
        <w:pStyle w:val="teiab"/>
      </w:pPr>
      <w:r w:rsidRPr="005F5F59">
        <w:t>Mene je se Goszpon vkrai vzeo,</w:t>
      </w:r>
      <w:r w:rsidRPr="005F5F59">
        <w:br/>
        <w:t>i zmeg vasz meje odloucso se je</w:t>
      </w:r>
      <w:r w:rsidRPr="005F5F59">
        <w:br/>
        <w:t>na vasz sorson vrgao.</w:t>
      </w:r>
    </w:p>
    <w:p w:rsidR="00C46D0F" w:rsidRPr="005F5F59" w:rsidRDefault="00C46D0F" w:rsidP="00015FBC">
      <w:pPr>
        <w:pStyle w:val="teiab"/>
      </w:pPr>
      <w:r w:rsidRPr="005F5F59">
        <w:t>Jasz szam velike Radoszti,</w:t>
      </w:r>
      <w:r w:rsidRPr="005F5F59">
        <w:br/>
        <w:t>pred Goszpodnim Bougom sztojim,</w:t>
      </w:r>
      <w:r w:rsidRPr="005F5F59">
        <w:br/>
        <w:t>nyemi vszigdar dvoro bodem.</w:t>
      </w:r>
    </w:p>
    <w:p w:rsidR="00C46D0F" w:rsidRPr="005F5F59" w:rsidRDefault="00C46D0F" w:rsidP="00015FBC">
      <w:pPr>
        <w:pStyle w:val="teiab"/>
      </w:pPr>
      <w:r w:rsidRPr="005F5F59">
        <w:t>Ni szmrtni beteg ne csüjem,</w:t>
      </w:r>
      <w:r w:rsidRPr="005F5F59">
        <w:br/>
        <w:t>me nevoule vecs nenaidem, kak</w:t>
      </w:r>
      <w:r w:rsidRPr="005F5F59">
        <w:br/>
        <w:t>szam natom szveiti vido.</w:t>
      </w:r>
    </w:p>
    <w:p w:rsidR="00C46D0F" w:rsidRPr="005F5F59" w:rsidRDefault="00C46D0F" w:rsidP="00015FBC">
      <w:pPr>
        <w:pStyle w:val="teiab"/>
      </w:pPr>
      <w:r w:rsidRPr="005F5F59">
        <w:t>Gli vsza szo od mene ta sla, vsza</w:t>
      </w:r>
      <w:r w:rsidRPr="005F5F59">
        <w:br/>
        <w:t>nevola od sztoupila, szkuze szom</w:t>
      </w:r>
      <w:r w:rsidRPr="005F5F59">
        <w:br/>
        <w:t>poszehnole.</w:t>
      </w:r>
    </w:p>
    <w:p w:rsidR="00C46D0F" w:rsidRPr="005F5F59" w:rsidRDefault="00C46D0F" w:rsidP="00015FBC">
      <w:pPr>
        <w:pStyle w:val="teiab"/>
      </w:pPr>
      <w:r w:rsidRPr="005F5F59">
        <w:t>Vu Bosem Orszagi szam se v</w:t>
      </w:r>
      <w:r w:rsidRPr="005F5F59">
        <w:br/>
        <w:t>Xtussa Paradisomi, vu angyelsz-</w:t>
      </w:r>
      <w:r w:rsidRPr="005F5F59">
        <w:br/>
        <w:t>kom Tivaristvi.</w:t>
      </w:r>
    </w:p>
    <w:p w:rsidR="00C46D0F" w:rsidRPr="005F5F59" w:rsidRDefault="00C46D0F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C46D0F" w:rsidRPr="005F5F59" w:rsidRDefault="00C46D0F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/122/</w:t>
      </w:r>
    </w:p>
    <w:p w:rsidR="00C46D0F" w:rsidRPr="005F5F59" w:rsidRDefault="00C46D0F" w:rsidP="00D63273">
      <w:pPr>
        <w:pStyle w:val="teifwPageNum"/>
      </w:pPr>
      <w:r w:rsidRPr="005F5F59">
        <w:t>118.</w:t>
      </w:r>
    </w:p>
    <w:p w:rsidR="00C46D0F" w:rsidRPr="005F5F59" w:rsidRDefault="00C46D0F" w:rsidP="00015FBC">
      <w:pPr>
        <w:pStyle w:val="teiab"/>
      </w:pPr>
      <w:r w:rsidRPr="005F5F59">
        <w:t>Ki me zdai gori jemlete, kpoko-</w:t>
      </w:r>
      <w:r w:rsidRPr="005F5F59">
        <w:br/>
        <w:t>panyi me neszete, Boug vam leipo</w:t>
      </w:r>
      <w:r w:rsidRPr="005F5F59">
        <w:br/>
        <w:t>scse placsati.</w:t>
      </w:r>
    </w:p>
    <w:p w:rsidR="00C46D0F" w:rsidRPr="005F5F59" w:rsidRDefault="00C46D0F" w:rsidP="00015FBC">
      <w:pPr>
        <w:pStyle w:val="teiab"/>
      </w:pPr>
      <w:r w:rsidRPr="005F5F59">
        <w:t>Mojo szmrt ki salüjete, nad</w:t>
      </w:r>
      <w:r w:rsidRPr="005F5F59">
        <w:br/>
        <w:t>menom sze neplacsite, ar gde bou-</w:t>
      </w:r>
      <w:r w:rsidRPr="005F5F59">
        <w:br/>
        <w:t>dem dobro znaite.</w:t>
      </w:r>
    </w:p>
    <w:p w:rsidR="00C46D0F" w:rsidRPr="005F5F59" w:rsidRDefault="00C46D0F" w:rsidP="00015FBC">
      <w:pPr>
        <w:pStyle w:val="teiab"/>
      </w:pPr>
      <w:r w:rsidRPr="005F5F59">
        <w:t>Nemorem sze kvam vrnouti,</w:t>
      </w:r>
      <w:r w:rsidRPr="005F5F59">
        <w:br/>
        <w:t>i vasz bom za szebom csakao, zva-</w:t>
      </w:r>
      <w:r w:rsidRPr="005F5F59">
        <w:br/>
        <w:t>mi bom vszigdar prebivao.</w:t>
      </w:r>
    </w:p>
    <w:p w:rsidR="00C46D0F" w:rsidRPr="005F5F59" w:rsidRDefault="00C46D0F" w:rsidP="00015FBC">
      <w:pPr>
        <w:pStyle w:val="teiab"/>
      </w:pPr>
      <w:r w:rsidRPr="005F5F59">
        <w:t>Prekratek vam sitek bou-</w:t>
      </w:r>
      <w:r w:rsidRPr="005F5F59">
        <w:br/>
        <w:t>de, dugo siveli neboute, ednoma-</w:t>
      </w:r>
      <w:r w:rsidRPr="005F5F59">
        <w:br/>
        <w:t>lo pocsakaite.</w:t>
      </w:r>
    </w:p>
    <w:p w:rsidR="00C46D0F" w:rsidRPr="005F5F59" w:rsidRDefault="00C46D0F" w:rsidP="00015FBC">
      <w:pPr>
        <w:pStyle w:val="teiab"/>
      </w:pPr>
      <w:r w:rsidRPr="005F5F59">
        <w:t>I vi szmenom vküp boudete dra-</w:t>
      </w:r>
      <w:r w:rsidRPr="005F5F59">
        <w:br/>
        <w:t>gi moji Tivarisi, da procs idem</w:t>
      </w:r>
      <w:r w:rsidRPr="005F5F59">
        <w:br/>
        <w:t>neplacsi sze.</w:t>
      </w:r>
    </w:p>
    <w:p w:rsidR="00C46D0F" w:rsidRPr="005F5F59" w:rsidRDefault="00C46D0F" w:rsidP="00015FBC">
      <w:pPr>
        <w:pStyle w:val="teiab"/>
      </w:pPr>
      <w:r w:rsidRPr="005F5F59">
        <w:t>Boso miloscso csakaite, kivas</w:t>
      </w:r>
      <w:r w:rsidRPr="005F5F59">
        <w:br/>
        <w:t>batriviteo bode, szmrti sze nikaj</w:t>
      </w:r>
      <w:r w:rsidRPr="005F5F59">
        <w:br/>
        <w:t>neboite.</w:t>
      </w:r>
    </w:p>
    <w:p w:rsidR="00967266" w:rsidRPr="005F5F59" w:rsidRDefault="00C46D0F" w:rsidP="00015FBC">
      <w:pPr>
        <w:pStyle w:val="teiab"/>
      </w:pPr>
      <w:r w:rsidRPr="005F5F59">
        <w:t xml:space="preserve">Püsztiteme se zmerom </w:t>
      </w:r>
      <w:r w:rsidR="00D63273">
        <w:t>vkrai,</w:t>
      </w:r>
      <w:r w:rsidR="00D63273">
        <w:br/>
      </w:r>
      <w:r w:rsidR="00D63273" w:rsidRPr="00D63273">
        <w:rPr>
          <w:rStyle w:val="teipersName"/>
        </w:rPr>
        <w:t>J</w:t>
      </w:r>
      <w:r w:rsidR="00967266" w:rsidRPr="00D63273">
        <w:rPr>
          <w:rStyle w:val="teipersName"/>
        </w:rPr>
        <w:t>ezus</w:t>
      </w:r>
      <w:r w:rsidR="00967266" w:rsidRPr="005F5F59">
        <w:t xml:space="preserve"> mi boude na pomoucs,</w:t>
      </w:r>
      <w:r w:rsidR="00967266" w:rsidRPr="005F5F59">
        <w:br/>
        <w:t>poidi Düsa vesz</w:t>
      </w:r>
      <w:r w:rsidR="00D63273">
        <w:t>e</w:t>
      </w:r>
      <w:r w:rsidR="00967266" w:rsidRPr="005F5F59">
        <w:t>lo se.</w:t>
      </w:r>
    </w:p>
    <w:p w:rsidR="00967266" w:rsidRPr="005F5F59" w:rsidRDefault="00967266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C46D0F" w:rsidRPr="005F5F59" w:rsidRDefault="00967266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/123/</w:t>
      </w:r>
    </w:p>
    <w:p w:rsidR="00967266" w:rsidRPr="005F5F59" w:rsidRDefault="00967266" w:rsidP="00D63273">
      <w:pPr>
        <w:pStyle w:val="teifwPageNum"/>
      </w:pPr>
      <w:r w:rsidRPr="005F5F59">
        <w:t>119.</w:t>
      </w:r>
    </w:p>
    <w:p w:rsidR="00B3018B" w:rsidRPr="005F5F59" w:rsidRDefault="00967266" w:rsidP="00015FBC">
      <w:pPr>
        <w:pStyle w:val="teiab"/>
      </w:pPr>
      <w:r w:rsidRPr="005F5F59">
        <w:t xml:space="preserve">Osztani zBougom me Teilo, </w:t>
      </w:r>
      <w:r w:rsidR="00B3018B" w:rsidRPr="005F5F59">
        <w:t>po-</w:t>
      </w:r>
      <w:r w:rsidR="00B3018B" w:rsidRPr="005F5F59">
        <w:br/>
        <w:t>csivai vzemli veszelo, na pitanye</w:t>
      </w:r>
      <w:r w:rsidR="00B3018B" w:rsidRPr="005F5F59">
        <w:br/>
        <w:t>vküp pridemo.</w:t>
      </w:r>
    </w:p>
    <w:p w:rsidR="00B3018B" w:rsidRPr="005F5F59" w:rsidRDefault="00B3018B" w:rsidP="00015FBC">
      <w:pPr>
        <w:pStyle w:val="teiab"/>
      </w:pPr>
      <w:r w:rsidRPr="005F5F59">
        <w:t>Nebouva nigdar razno sla, vszig-</w:t>
      </w:r>
      <w:r w:rsidRPr="005F5F59">
        <w:br/>
        <w:t>dar buva vküpe sztala, Xtusi</w:t>
      </w:r>
      <w:r w:rsidRPr="005F5F59">
        <w:br/>
        <w:t>bova dvorila.</w:t>
      </w:r>
    </w:p>
    <w:p w:rsidR="00B3018B" w:rsidRPr="005F5F59" w:rsidRDefault="00945179" w:rsidP="00015FBC">
      <w:pPr>
        <w:pStyle w:val="teiab"/>
      </w:pPr>
      <w:r>
        <w:t>Boidi o</w:t>
      </w:r>
      <w:r w:rsidR="00B3018B" w:rsidRPr="005F5F59">
        <w:t>csi Bougi hvala, nyega</w:t>
      </w:r>
      <w:r w:rsidR="00B3018B" w:rsidRPr="005F5F59">
        <w:br/>
        <w:t>szini boidi Dika, szvetim Dü-</w:t>
      </w:r>
      <w:r w:rsidR="00B3018B" w:rsidRPr="005F5F59">
        <w:br/>
        <w:t>hom vszigdar szküpa.</w:t>
      </w:r>
    </w:p>
    <w:p w:rsidR="00B3018B" w:rsidRPr="005F5F59" w:rsidRDefault="00B3018B" w:rsidP="00945179">
      <w:pPr>
        <w:pStyle w:val="teiclosure"/>
      </w:pPr>
      <w:r w:rsidRPr="005F5F59">
        <w:t>AMEN</w:t>
      </w:r>
    </w:p>
    <w:p w:rsidR="00B3018B" w:rsidRPr="005F5F59" w:rsidRDefault="00B3018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B3018B" w:rsidRPr="005F5F59" w:rsidRDefault="00B3018B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/124/</w:t>
      </w:r>
    </w:p>
    <w:p w:rsidR="00B3018B" w:rsidRPr="005F5F59" w:rsidRDefault="00B3018B" w:rsidP="00015FBC">
      <w:pPr>
        <w:pStyle w:val="Naslov2"/>
      </w:pPr>
      <w:r w:rsidRPr="005F5F59">
        <w:t>Kazacs = Peszmi.</w:t>
      </w:r>
    </w:p>
    <w:p w:rsidR="00B3018B" w:rsidRPr="005F5F59" w:rsidRDefault="00B3018B" w:rsidP="00015FBC">
      <w:pPr>
        <w:pStyle w:val="Naslov2"/>
      </w:pPr>
      <w:r w:rsidRPr="005F5F59">
        <w:t>Mrtvecsni.</w:t>
      </w:r>
    </w:p>
    <w:p w:rsidR="004E4733" w:rsidRPr="005F5F59" w:rsidRDefault="00626405" w:rsidP="00D10B03">
      <w:pPr>
        <w:spacing w:after="200"/>
        <w:rPr>
          <w:szCs w:val="26"/>
        </w:rPr>
      </w:pPr>
      <w:r>
        <w:rPr>
          <w:szCs w:val="26"/>
        </w:rPr>
        <w:t>Ah ki sives</w:t>
      </w:r>
      <w:r w:rsidR="00B3018B" w:rsidRPr="005F5F59">
        <w:rPr>
          <w:szCs w:val="26"/>
        </w:rPr>
        <w:t xml:space="preserve"> natom szveiti.</w:t>
      </w:r>
      <w:r w:rsidR="00B3018B" w:rsidRPr="005F5F59">
        <w:rPr>
          <w:szCs w:val="26"/>
        </w:rPr>
        <w:tab/>
      </w:r>
      <w:r w:rsidR="00B3018B" w:rsidRPr="005F5F59">
        <w:rPr>
          <w:szCs w:val="26"/>
        </w:rPr>
        <w:tab/>
      </w:r>
      <w:r w:rsidR="00B3018B" w:rsidRPr="005F5F59">
        <w:rPr>
          <w:szCs w:val="26"/>
        </w:rPr>
        <w:tab/>
      </w:r>
      <w:r>
        <w:rPr>
          <w:szCs w:val="26"/>
        </w:rPr>
        <w:tab/>
      </w:r>
      <w:r w:rsidR="00B3018B" w:rsidRPr="005F5F59">
        <w:rPr>
          <w:szCs w:val="26"/>
        </w:rPr>
        <w:t>102.</w:t>
      </w:r>
      <w:r w:rsidR="00B3018B" w:rsidRPr="005F5F59">
        <w:rPr>
          <w:szCs w:val="26"/>
        </w:rPr>
        <w:br/>
        <w:t xml:space="preserve">Bio szam vam nigda Tivaris. </w:t>
      </w:r>
      <w:r w:rsidR="00B3018B" w:rsidRPr="005F5F59">
        <w:rPr>
          <w:szCs w:val="26"/>
        </w:rPr>
        <w:tab/>
      </w:r>
      <w:r w:rsidR="00B3018B" w:rsidRPr="005F5F59">
        <w:rPr>
          <w:szCs w:val="26"/>
        </w:rPr>
        <w:tab/>
      </w:r>
      <w:r>
        <w:rPr>
          <w:szCs w:val="26"/>
        </w:rPr>
        <w:tab/>
      </w:r>
      <w:r w:rsidR="00B3018B" w:rsidRPr="005F5F59">
        <w:rPr>
          <w:szCs w:val="26"/>
        </w:rPr>
        <w:t>116.</w:t>
      </w:r>
      <w:r w:rsidR="00B3018B" w:rsidRPr="005F5F59">
        <w:rPr>
          <w:szCs w:val="26"/>
        </w:rPr>
        <w:br/>
        <w:t>Cslovik p</w:t>
      </w:r>
      <w:r>
        <w:rPr>
          <w:szCs w:val="26"/>
        </w:rPr>
        <w:t>ogledni ti mene szpodoben</w:t>
      </w:r>
      <w:r>
        <w:rPr>
          <w:szCs w:val="26"/>
        </w:rPr>
        <w:tab/>
      </w:r>
      <w:r>
        <w:rPr>
          <w:szCs w:val="26"/>
        </w:rPr>
        <w:tab/>
        <w:t>101.</w:t>
      </w:r>
      <w:r>
        <w:rPr>
          <w:szCs w:val="26"/>
        </w:rPr>
        <w:br/>
        <w:t>D</w:t>
      </w:r>
      <w:r w:rsidR="00B3018B" w:rsidRPr="005F5F59">
        <w:rPr>
          <w:szCs w:val="26"/>
        </w:rPr>
        <w:t>en prehaja mladi Meiszecz zahaja.</w:t>
      </w:r>
      <w:r w:rsidR="00B3018B" w:rsidRPr="005F5F59">
        <w:rPr>
          <w:szCs w:val="26"/>
        </w:rPr>
        <w:tab/>
      </w:r>
      <w:r>
        <w:rPr>
          <w:szCs w:val="26"/>
        </w:rPr>
        <w:tab/>
      </w:r>
      <w:r w:rsidR="00B3018B" w:rsidRPr="005F5F59">
        <w:rPr>
          <w:szCs w:val="26"/>
        </w:rPr>
        <w:t>20.</w:t>
      </w:r>
      <w:r w:rsidR="00B3018B" w:rsidRPr="005F5F59">
        <w:rPr>
          <w:szCs w:val="26"/>
        </w:rPr>
        <w:br/>
        <w:t>Den szrditi h</w:t>
      </w:r>
      <w:r>
        <w:rPr>
          <w:szCs w:val="26"/>
        </w:rPr>
        <w:t>ocse priti.</w:t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  <w:t>58.</w:t>
      </w:r>
      <w:r>
        <w:rPr>
          <w:szCs w:val="26"/>
        </w:rPr>
        <w:br/>
        <w:t>D</w:t>
      </w:r>
      <w:r w:rsidR="00B3018B" w:rsidRPr="005F5F59">
        <w:rPr>
          <w:szCs w:val="26"/>
        </w:rPr>
        <w:t>ragi moji Lidje eti vküp szpravleni</w:t>
      </w:r>
      <w:r>
        <w:rPr>
          <w:szCs w:val="26"/>
        </w:rPr>
        <w:tab/>
      </w:r>
      <w:r>
        <w:rPr>
          <w:szCs w:val="26"/>
        </w:rPr>
        <w:tab/>
        <w:t>112.</w:t>
      </w:r>
      <w:r>
        <w:rPr>
          <w:szCs w:val="26"/>
        </w:rPr>
        <w:br/>
        <w:t>Greiha nyega najem znamo</w:t>
      </w:r>
      <w:r>
        <w:rPr>
          <w:szCs w:val="26"/>
        </w:rPr>
        <w:tab/>
      </w:r>
      <w:r w:rsidR="00B3018B" w:rsidRPr="005F5F59">
        <w:rPr>
          <w:szCs w:val="26"/>
        </w:rPr>
        <w:tab/>
      </w:r>
      <w:r>
        <w:rPr>
          <w:szCs w:val="26"/>
        </w:rPr>
        <w:tab/>
      </w:r>
      <w:r w:rsidR="00B3018B" w:rsidRPr="005F5F59">
        <w:rPr>
          <w:szCs w:val="26"/>
        </w:rPr>
        <w:t>65.</w:t>
      </w:r>
      <w:r w:rsidR="00B3018B" w:rsidRPr="005F5F59">
        <w:rPr>
          <w:szCs w:val="26"/>
        </w:rPr>
        <w:br/>
        <w:t>Krsztseniczi mi sze szpamentüimo.</w:t>
      </w:r>
      <w:r w:rsidR="00B3018B" w:rsidRPr="005F5F59">
        <w:rPr>
          <w:szCs w:val="26"/>
        </w:rPr>
        <w:tab/>
      </w:r>
      <w:r>
        <w:rPr>
          <w:szCs w:val="26"/>
        </w:rPr>
        <w:tab/>
      </w:r>
      <w:r w:rsidR="00B3018B" w:rsidRPr="005F5F59">
        <w:rPr>
          <w:szCs w:val="26"/>
        </w:rPr>
        <w:t>3.</w:t>
      </w:r>
      <w:r w:rsidR="00B3018B" w:rsidRPr="005F5F59">
        <w:rPr>
          <w:szCs w:val="26"/>
        </w:rPr>
        <w:br/>
        <w:t>Ki sze Cslovik vüpas szvojoi jako</w:t>
      </w:r>
      <w:r w:rsidR="004E4733" w:rsidRPr="005F5F59">
        <w:rPr>
          <w:szCs w:val="26"/>
        </w:rPr>
        <w:t>ſzti.</w:t>
      </w:r>
      <w:r w:rsidR="004E4733" w:rsidRPr="005F5F59">
        <w:rPr>
          <w:szCs w:val="26"/>
        </w:rPr>
        <w:tab/>
      </w:r>
      <w:r>
        <w:rPr>
          <w:szCs w:val="26"/>
        </w:rPr>
        <w:tab/>
      </w:r>
      <w:r w:rsidR="004E4733" w:rsidRPr="005F5F59">
        <w:rPr>
          <w:szCs w:val="26"/>
        </w:rPr>
        <w:t>41.</w:t>
      </w:r>
      <w:r w:rsidR="004E4733" w:rsidRPr="005F5F59">
        <w:rPr>
          <w:szCs w:val="26"/>
        </w:rPr>
        <w:br/>
        <w:t>Kaje szveczka dobrouta.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>
        <w:rPr>
          <w:szCs w:val="26"/>
        </w:rPr>
        <w:tab/>
      </w:r>
      <w:r w:rsidR="004E4733" w:rsidRPr="005F5F59">
        <w:rPr>
          <w:szCs w:val="26"/>
        </w:rPr>
        <w:t>42.</w:t>
      </w:r>
      <w:r>
        <w:rPr>
          <w:szCs w:val="26"/>
        </w:rPr>
        <w:br/>
        <w:t>Krsztseniczi mi sze szpamentüimo.</w:t>
      </w:r>
      <w:r>
        <w:rPr>
          <w:szCs w:val="26"/>
        </w:rPr>
        <w:tab/>
      </w:r>
      <w:r>
        <w:rPr>
          <w:szCs w:val="26"/>
        </w:rPr>
        <w:tab/>
        <w:t>55.</w:t>
      </w:r>
      <w:r>
        <w:rPr>
          <w:szCs w:val="26"/>
        </w:rPr>
        <w:br/>
        <w:t>Na szmrt paszko noszi cslovik.</w:t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  <w:t>5.</w:t>
      </w:r>
      <w:r w:rsidR="004E4733" w:rsidRPr="005F5F59">
        <w:rPr>
          <w:szCs w:val="26"/>
        </w:rPr>
        <w:br/>
      </w:r>
      <w:r>
        <w:rPr>
          <w:szCs w:val="26"/>
        </w:rPr>
        <w:t>Nesz</w:t>
      </w:r>
      <w:r w:rsidR="004E4733" w:rsidRPr="005F5F59">
        <w:rPr>
          <w:szCs w:val="26"/>
        </w:rPr>
        <w:t>talnoszt vreimena toga.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>
        <w:rPr>
          <w:szCs w:val="26"/>
        </w:rPr>
        <w:tab/>
      </w:r>
      <w:r w:rsidR="004E4733" w:rsidRPr="005F5F59">
        <w:rPr>
          <w:szCs w:val="26"/>
        </w:rPr>
        <w:t>16.</w:t>
      </w:r>
      <w:r w:rsidR="004E4733" w:rsidRPr="005F5F59">
        <w:rPr>
          <w:szCs w:val="26"/>
        </w:rPr>
        <w:br/>
        <w:t>Oszloubodo szam sze se od te.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>
        <w:rPr>
          <w:szCs w:val="26"/>
        </w:rPr>
        <w:tab/>
      </w:r>
      <w:r w:rsidR="004E4733" w:rsidRPr="005F5F59">
        <w:rPr>
          <w:szCs w:val="26"/>
        </w:rPr>
        <w:t>1.</w:t>
      </w:r>
      <w:r w:rsidR="004E4733" w:rsidRPr="005F5F59">
        <w:rPr>
          <w:szCs w:val="26"/>
        </w:rPr>
        <w:br/>
        <w:t>Oh Csemerne Szmrti presaloſzten</w:t>
      </w:r>
      <w:r w:rsidR="004E4733" w:rsidRPr="005F5F59">
        <w:rPr>
          <w:szCs w:val="26"/>
        </w:rPr>
        <w:tab/>
      </w:r>
      <w:r>
        <w:rPr>
          <w:szCs w:val="26"/>
        </w:rPr>
        <w:tab/>
      </w:r>
      <w:r w:rsidR="004E4733" w:rsidRPr="005F5F59">
        <w:rPr>
          <w:szCs w:val="26"/>
        </w:rPr>
        <w:t>30.</w:t>
      </w:r>
      <w:r w:rsidR="004E4733" w:rsidRPr="005F5F59">
        <w:rPr>
          <w:szCs w:val="26"/>
        </w:rPr>
        <w:br/>
        <w:t>Obüdime Cslovik szvoji greihov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>
        <w:rPr>
          <w:szCs w:val="26"/>
        </w:rPr>
        <w:tab/>
      </w:r>
      <w:r w:rsidR="004E4733" w:rsidRPr="005F5F59">
        <w:rPr>
          <w:szCs w:val="26"/>
        </w:rPr>
        <w:t>35.</w:t>
      </w:r>
      <w:r w:rsidR="004E4733" w:rsidRPr="005F5F59">
        <w:rPr>
          <w:szCs w:val="26"/>
        </w:rPr>
        <w:br/>
        <w:t>Oh ti preminoucsi Cslovecsanſzki Narod.</w:t>
      </w:r>
      <w:r w:rsidR="004E4733" w:rsidRPr="005F5F59">
        <w:rPr>
          <w:szCs w:val="26"/>
        </w:rPr>
        <w:tab/>
        <w:t>38.</w:t>
      </w:r>
    </w:p>
    <w:p w:rsidR="004E4733" w:rsidRPr="005F5F59" w:rsidRDefault="004E4733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4E4733" w:rsidRPr="005F5F59" w:rsidRDefault="004E4733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/125/</w:t>
      </w:r>
    </w:p>
    <w:p w:rsidR="004E4733" w:rsidRPr="005F5F59" w:rsidRDefault="003C1BBB" w:rsidP="00D10B03">
      <w:pPr>
        <w:spacing w:after="200"/>
        <w:rPr>
          <w:szCs w:val="26"/>
        </w:rPr>
      </w:pPr>
      <w:r>
        <w:rPr>
          <w:szCs w:val="26"/>
        </w:rPr>
        <w:t xml:space="preserve">Oh szmrt sztrasna oh szmrt lüda. </w:t>
      </w:r>
      <w:r>
        <w:rPr>
          <w:szCs w:val="26"/>
        </w:rPr>
        <w:tab/>
      </w:r>
      <w:r>
        <w:rPr>
          <w:szCs w:val="26"/>
        </w:rPr>
        <w:tab/>
        <w:t>46.</w:t>
      </w:r>
      <w:r>
        <w:rPr>
          <w:szCs w:val="26"/>
        </w:rPr>
        <w:br/>
        <w:t>Osztani se c</w:t>
      </w:r>
      <w:r w:rsidR="004E4733" w:rsidRPr="005F5F59">
        <w:rPr>
          <w:szCs w:val="26"/>
        </w:rPr>
        <w:t>salarni Szveit ar sze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>
        <w:rPr>
          <w:szCs w:val="26"/>
        </w:rPr>
        <w:tab/>
      </w:r>
      <w:r w:rsidR="004E4733" w:rsidRPr="005F5F59">
        <w:rPr>
          <w:szCs w:val="26"/>
        </w:rPr>
        <w:t>87.</w:t>
      </w:r>
      <w:r w:rsidR="004E4733" w:rsidRPr="005F5F59">
        <w:rPr>
          <w:szCs w:val="26"/>
        </w:rPr>
        <w:br/>
        <w:t xml:space="preserve">Oh nesztalnoszt szveita kak szi 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>
        <w:rPr>
          <w:szCs w:val="26"/>
        </w:rPr>
        <w:tab/>
      </w:r>
      <w:r w:rsidR="004E4733" w:rsidRPr="005F5F59">
        <w:rPr>
          <w:szCs w:val="26"/>
        </w:rPr>
        <w:t>93.</w:t>
      </w:r>
      <w:r w:rsidR="004E4733" w:rsidRPr="005F5F59">
        <w:rPr>
          <w:szCs w:val="26"/>
        </w:rPr>
        <w:br/>
        <w:t>Placsna peszen Bratya poimo.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>
        <w:rPr>
          <w:szCs w:val="26"/>
        </w:rPr>
        <w:tab/>
      </w:r>
      <w:r w:rsidR="004E4733" w:rsidRPr="005F5F59">
        <w:rPr>
          <w:szCs w:val="26"/>
        </w:rPr>
        <w:t>60.</w:t>
      </w:r>
      <w:r w:rsidR="004E4733" w:rsidRPr="005F5F59">
        <w:rPr>
          <w:szCs w:val="26"/>
        </w:rPr>
        <w:br/>
        <w:t>Poidmo teilo pokopaimo.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>
        <w:rPr>
          <w:szCs w:val="26"/>
        </w:rPr>
        <w:tab/>
      </w:r>
      <w:r w:rsidR="004E4733" w:rsidRPr="005F5F59">
        <w:rPr>
          <w:szCs w:val="26"/>
        </w:rPr>
        <w:t>97.</w:t>
      </w:r>
      <w:r w:rsidR="004E4733" w:rsidRPr="005F5F59">
        <w:rPr>
          <w:szCs w:val="26"/>
        </w:rPr>
        <w:br/>
        <w:t xml:space="preserve">Placsenje eti vesz te nas sitek. 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>
        <w:rPr>
          <w:szCs w:val="26"/>
        </w:rPr>
        <w:tab/>
        <w:t>105.</w:t>
      </w:r>
      <w:r>
        <w:rPr>
          <w:szCs w:val="26"/>
        </w:rPr>
        <w:br/>
        <w:t>Poszlüsaite Lidje, ka c</w:t>
      </w:r>
      <w:r w:rsidR="004E4733" w:rsidRPr="005F5F59">
        <w:rPr>
          <w:szCs w:val="26"/>
        </w:rPr>
        <w:t>slovik.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>
        <w:rPr>
          <w:szCs w:val="26"/>
        </w:rPr>
        <w:tab/>
      </w:r>
      <w:r w:rsidR="004E4733" w:rsidRPr="005F5F59">
        <w:rPr>
          <w:szCs w:val="26"/>
        </w:rPr>
        <w:t>109.</w:t>
      </w:r>
      <w:r w:rsidR="004E4733" w:rsidRPr="005F5F59">
        <w:rPr>
          <w:szCs w:val="26"/>
        </w:rPr>
        <w:br/>
        <w:t>Szakojacske sküsave szo nad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>
        <w:rPr>
          <w:szCs w:val="26"/>
        </w:rPr>
        <w:tab/>
        <w:t>12.</w:t>
      </w:r>
      <w:r>
        <w:rPr>
          <w:szCs w:val="26"/>
        </w:rPr>
        <w:br/>
        <w:t>S</w:t>
      </w:r>
      <w:r w:rsidR="004E4733" w:rsidRPr="005F5F59">
        <w:rPr>
          <w:szCs w:val="26"/>
        </w:rPr>
        <w:t>ztanovita je szmrt vszakomi dobro</w:t>
      </w:r>
      <w:r w:rsidR="004E4733" w:rsidRPr="005F5F59">
        <w:rPr>
          <w:szCs w:val="26"/>
        </w:rPr>
        <w:tab/>
      </w:r>
      <w:r>
        <w:rPr>
          <w:szCs w:val="26"/>
        </w:rPr>
        <w:tab/>
        <w:t>32.</w:t>
      </w:r>
      <w:r>
        <w:rPr>
          <w:szCs w:val="26"/>
        </w:rPr>
        <w:br/>
        <w:t>S</w:t>
      </w:r>
      <w:r w:rsidR="004E4733" w:rsidRPr="005F5F59">
        <w:rPr>
          <w:szCs w:val="26"/>
        </w:rPr>
        <w:t>zpomnimo sze</w:t>
      </w:r>
      <w:r>
        <w:rPr>
          <w:szCs w:val="26"/>
        </w:rPr>
        <w:t xml:space="preserve"> Krsztseniczi sztoga jalne</w:t>
      </w:r>
      <w:r>
        <w:rPr>
          <w:szCs w:val="26"/>
        </w:rPr>
        <w:tab/>
        <w:t>49.</w:t>
      </w:r>
      <w:r>
        <w:rPr>
          <w:szCs w:val="26"/>
        </w:rPr>
        <w:br/>
        <w:t>S</w:t>
      </w:r>
      <w:r w:rsidR="004E4733" w:rsidRPr="005F5F59">
        <w:rPr>
          <w:szCs w:val="26"/>
        </w:rPr>
        <w:t>zpamentüj sze Cslovik szposzleidnyega</w:t>
      </w:r>
      <w:r w:rsidR="004E4733" w:rsidRPr="005F5F59">
        <w:rPr>
          <w:szCs w:val="26"/>
        </w:rPr>
        <w:tab/>
        <w:t>69.</w:t>
      </w:r>
      <w:r w:rsidR="004E4733" w:rsidRPr="005F5F59">
        <w:rPr>
          <w:szCs w:val="26"/>
        </w:rPr>
        <w:br/>
        <w:t>Sivoucsi Lidje ki jeszte vezdai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>
        <w:rPr>
          <w:szCs w:val="26"/>
        </w:rPr>
        <w:tab/>
        <w:t>73.</w:t>
      </w:r>
      <w:r>
        <w:rPr>
          <w:szCs w:val="26"/>
        </w:rPr>
        <w:br/>
        <w:t>S</w:t>
      </w:r>
      <w:r w:rsidR="004E4733" w:rsidRPr="005F5F59">
        <w:rPr>
          <w:szCs w:val="26"/>
        </w:rPr>
        <w:t>z</w:t>
      </w:r>
      <w:r>
        <w:rPr>
          <w:szCs w:val="26"/>
        </w:rPr>
        <w:t>poumeni sze ti Cslovik tebi ov</w:t>
      </w:r>
      <w:r>
        <w:rPr>
          <w:szCs w:val="26"/>
        </w:rPr>
        <w:tab/>
      </w:r>
      <w:r>
        <w:rPr>
          <w:szCs w:val="26"/>
        </w:rPr>
        <w:tab/>
      </w:r>
      <w:r w:rsidR="004E4733" w:rsidRPr="005F5F59">
        <w:rPr>
          <w:szCs w:val="26"/>
        </w:rPr>
        <w:t>76.</w:t>
      </w:r>
      <w:r w:rsidR="004E4733" w:rsidRPr="005F5F59">
        <w:rPr>
          <w:szCs w:val="26"/>
        </w:rPr>
        <w:br/>
        <w:t>Se vidis sztalnoszt szveczko.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>
        <w:rPr>
          <w:szCs w:val="26"/>
        </w:rPr>
        <w:tab/>
      </w:r>
      <w:r w:rsidR="004E4733" w:rsidRPr="005F5F59">
        <w:rPr>
          <w:szCs w:val="26"/>
        </w:rPr>
        <w:t>83.</w:t>
      </w:r>
      <w:r w:rsidR="004E4733" w:rsidRPr="005F5F59">
        <w:rPr>
          <w:szCs w:val="26"/>
        </w:rPr>
        <w:br/>
        <w:t>Seleim jasz sztrdnim szrczom ino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  <w:t>84.</w:t>
      </w:r>
      <w:r w:rsidR="004E4733" w:rsidRPr="005F5F59">
        <w:rPr>
          <w:szCs w:val="26"/>
        </w:rPr>
        <w:br/>
        <w:t>Se vu veszelje ta poidem.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>
        <w:rPr>
          <w:szCs w:val="26"/>
        </w:rPr>
        <w:tab/>
      </w:r>
      <w:r w:rsidR="004E4733" w:rsidRPr="005F5F59">
        <w:rPr>
          <w:szCs w:val="26"/>
        </w:rPr>
        <w:t>95.</w:t>
      </w:r>
      <w:r w:rsidR="004E4733" w:rsidRPr="005F5F59">
        <w:rPr>
          <w:szCs w:val="26"/>
        </w:rPr>
        <w:br/>
        <w:t>Ta britka szmrt szvojom.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>
        <w:rPr>
          <w:szCs w:val="26"/>
        </w:rPr>
        <w:tab/>
      </w:r>
      <w:r w:rsidR="004E4733" w:rsidRPr="005F5F59">
        <w:rPr>
          <w:szCs w:val="26"/>
        </w:rPr>
        <w:t>25.</w:t>
      </w:r>
      <w:r w:rsidR="004E4733" w:rsidRPr="005F5F59">
        <w:rPr>
          <w:szCs w:val="26"/>
        </w:rPr>
        <w:br/>
        <w:t>Znevolani Cslovik szvoj sitek.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>
        <w:rPr>
          <w:szCs w:val="26"/>
        </w:rPr>
        <w:tab/>
      </w:r>
      <w:r w:rsidR="004E4733" w:rsidRPr="005F5F59">
        <w:rPr>
          <w:szCs w:val="26"/>
        </w:rPr>
        <w:t>8.</w:t>
      </w:r>
      <w:r w:rsidR="004E4733" w:rsidRPr="005F5F59">
        <w:rPr>
          <w:szCs w:val="26"/>
        </w:rPr>
        <w:br/>
        <w:t>Vute sze vüpam moi Bose.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  <w:t>22.</w:t>
      </w:r>
      <w:r w:rsidR="004E4733" w:rsidRPr="005F5F59">
        <w:rPr>
          <w:szCs w:val="26"/>
        </w:rPr>
        <w:br/>
        <w:t>Zaman sze szveit noszi zmosnoſzti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  <w:t>79.</w:t>
      </w:r>
      <w:r w:rsidR="004E4733" w:rsidRPr="005F5F59">
        <w:rPr>
          <w:szCs w:val="26"/>
        </w:rPr>
        <w:br/>
        <w:t>Zakai szveit tak hodi na Diko.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>
        <w:rPr>
          <w:szCs w:val="26"/>
        </w:rPr>
        <w:tab/>
      </w:r>
      <w:r w:rsidR="004E4733" w:rsidRPr="005F5F59">
        <w:rPr>
          <w:szCs w:val="26"/>
        </w:rPr>
        <w:t>99.</w:t>
      </w:r>
    </w:p>
    <w:p w:rsidR="004E4733" w:rsidRPr="005F5F59" w:rsidRDefault="004E4733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B3018B" w:rsidRPr="005F5F59" w:rsidRDefault="004E4733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/126/</w:t>
      </w:r>
    </w:p>
    <w:p w:rsidR="004E4733" w:rsidRPr="005F5F59" w:rsidRDefault="004E4733" w:rsidP="003C1BBB">
      <w:pPr>
        <w:pStyle w:val="teifwPageNum"/>
      </w:pPr>
      <w:r w:rsidRPr="005F5F59">
        <w:t>1.</w:t>
      </w:r>
    </w:p>
    <w:p w:rsidR="004E4733" w:rsidRPr="005F5F59" w:rsidRDefault="004E4733" w:rsidP="00692831">
      <w:pPr>
        <w:pStyle w:val="Naslov1"/>
      </w:pPr>
      <w:r w:rsidRPr="005F5F59">
        <w:t>Naveliki Petek.</w:t>
      </w:r>
    </w:p>
    <w:p w:rsidR="004E4733" w:rsidRPr="005F5F59" w:rsidRDefault="004E4733" w:rsidP="00BD2C44">
      <w:pPr>
        <w:pStyle w:val="teiab"/>
      </w:pPr>
      <w:r w:rsidRPr="005F5F59">
        <w:t>Diko mi poimo Bougovi, hvalo</w:t>
      </w:r>
      <w:r w:rsidRPr="005F5F59">
        <w:br/>
        <w:t>mi daimo Krisztussi, ki nasz je</w:t>
      </w:r>
      <w:r w:rsidRPr="005F5F59">
        <w:br/>
        <w:t>Pekla mentüval, i szvojom krvjom</w:t>
      </w:r>
      <w:r w:rsidRPr="005F5F59">
        <w:br/>
        <w:t>odküpil, szmiluj nam sze Goszpon</w:t>
      </w:r>
      <w:r w:rsidRPr="005F5F59">
        <w:br/>
        <w:t>Boug.</w:t>
      </w:r>
    </w:p>
    <w:p w:rsidR="004E4733" w:rsidRPr="005F5F59" w:rsidRDefault="004E4733" w:rsidP="00BD2C44">
      <w:pPr>
        <w:pStyle w:val="teiab"/>
      </w:pPr>
      <w:r w:rsidRPr="005F5F59">
        <w:t xml:space="preserve">Okol vecserni toga dne, gda </w:t>
      </w:r>
      <w:r w:rsidRPr="009A6FAB">
        <w:rPr>
          <w:rStyle w:val="teipersName"/>
        </w:rPr>
        <w:t>Ju-</w:t>
      </w:r>
      <w:r w:rsidRPr="009A6FAB">
        <w:rPr>
          <w:rStyle w:val="teipersName"/>
        </w:rPr>
        <w:br/>
        <w:t>das</w:t>
      </w:r>
      <w:r w:rsidRPr="005F5F59">
        <w:t xml:space="preserve"> odal Xtussa, </w:t>
      </w:r>
      <w:r w:rsidR="0061670F" w:rsidRPr="005F5F59">
        <w:t>navecserjo pride</w:t>
      </w:r>
      <w:r w:rsidR="0061670F" w:rsidRPr="005F5F59">
        <w:br/>
        <w:t>te jalnik, ki je Xtussa bil odal</w:t>
      </w:r>
      <w:r w:rsidR="0061670F" w:rsidRPr="005F5F59">
        <w:br/>
        <w:t>szmiluj nam sze Goszpon Boug.</w:t>
      </w:r>
    </w:p>
    <w:p w:rsidR="0061670F" w:rsidRPr="005F5F59" w:rsidRDefault="0061670F" w:rsidP="00BD2C44">
      <w:pPr>
        <w:pStyle w:val="teiab"/>
      </w:pPr>
      <w:r w:rsidRPr="009A6FAB">
        <w:rPr>
          <w:rStyle w:val="teipersName"/>
        </w:rPr>
        <w:t>Jezus</w:t>
      </w:r>
      <w:r w:rsidRPr="005F5F59">
        <w:t xml:space="preserve"> prisesztna nazveiszti, Ve-</w:t>
      </w:r>
      <w:r w:rsidRPr="005F5F59">
        <w:br/>
        <w:t>cserjajoucsim tak recse, eden szedi</w:t>
      </w:r>
      <w:r w:rsidRPr="005F5F59">
        <w:br/>
        <w:t>med vami, ki meje odal sidovom,</w:t>
      </w:r>
      <w:r w:rsidRPr="005F5F59">
        <w:br/>
        <w:t>szmiluj namsze Goszpon Boug.</w:t>
      </w:r>
    </w:p>
    <w:p w:rsidR="0061670F" w:rsidRPr="005F5F59" w:rsidRDefault="0061670F" w:rsidP="00BD2C44">
      <w:pPr>
        <w:pStyle w:val="teiab"/>
      </w:pPr>
      <w:r w:rsidRPr="005F5F59">
        <w:t xml:space="preserve">Po Vecserji vuvert pride, </w:t>
      </w:r>
      <w:r w:rsidRPr="009A6FAB">
        <w:rPr>
          <w:rStyle w:val="teipersName"/>
        </w:rPr>
        <w:t>Jezus</w:t>
      </w:r>
      <w:r w:rsidR="009A6FAB">
        <w:br/>
        <w:t>teda o</w:t>
      </w:r>
      <w:r w:rsidRPr="005F5F59">
        <w:t xml:space="preserve">cso moli, na tou </w:t>
      </w:r>
      <w:r w:rsidRPr="005825EA">
        <w:rPr>
          <w:rStyle w:val="teipersName"/>
        </w:rPr>
        <w:t>Judas</w:t>
      </w:r>
      <w:r w:rsidRPr="005F5F59">
        <w:t xml:space="preserve"> zvei-</w:t>
      </w:r>
      <w:r w:rsidRPr="005F5F59">
        <w:br/>
        <w:t>kom pride, te Xtussa sidovom</w:t>
      </w:r>
      <w:r w:rsidRPr="005F5F59">
        <w:br/>
        <w:t>oda szmiluj nam sze Goſzpon Boug.</w:t>
      </w:r>
    </w:p>
    <w:p w:rsidR="0061670F" w:rsidRPr="005F5F59" w:rsidRDefault="0061670F" w:rsidP="00BD2C44">
      <w:pPr>
        <w:pStyle w:val="teiab"/>
      </w:pPr>
      <w:r w:rsidRPr="005825EA">
        <w:rPr>
          <w:rStyle w:val="teipersName"/>
        </w:rPr>
        <w:t>Judas</w:t>
      </w:r>
      <w:r w:rsidRPr="005F5F59">
        <w:t xml:space="preserve"> te jalni saſar vlicze</w:t>
      </w:r>
      <w:r w:rsidRPr="005F5F59">
        <w:br/>
        <w:t xml:space="preserve">küsnel </w:t>
      </w:r>
      <w:r w:rsidRPr="009A6FAB">
        <w:rPr>
          <w:rStyle w:val="teipersName"/>
        </w:rPr>
        <w:t>Jezussa</w:t>
      </w:r>
      <w:r w:rsidRPr="005F5F59">
        <w:t xml:space="preserve">, </w:t>
      </w:r>
      <w:r w:rsidRPr="009A6FAB">
        <w:rPr>
          <w:rStyle w:val="teipersName"/>
        </w:rPr>
        <w:t>Jezus</w:t>
      </w:r>
      <w:r w:rsidRPr="005F5F59">
        <w:t xml:space="preserve"> kako</w:t>
      </w:r>
    </w:p>
    <w:p w:rsidR="0061670F" w:rsidRPr="005F5F59" w:rsidRDefault="0061670F" w:rsidP="00BD2C44">
      <w:pPr>
        <w:pStyle w:val="teiab"/>
      </w:pPr>
      <w:r w:rsidRPr="005F5F59">
        <w:br w:type="page"/>
      </w:r>
    </w:p>
    <w:p w:rsidR="0061670F" w:rsidRPr="005F5F59" w:rsidRDefault="0061670F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/127/</w:t>
      </w:r>
    </w:p>
    <w:p w:rsidR="0061670F" w:rsidRPr="005F5F59" w:rsidRDefault="0061670F" w:rsidP="009A6FAB">
      <w:pPr>
        <w:pStyle w:val="teifwPageNum"/>
      </w:pPr>
      <w:r w:rsidRPr="005F5F59">
        <w:t>2.</w:t>
      </w:r>
    </w:p>
    <w:p w:rsidR="0061670F" w:rsidRPr="005F5F59" w:rsidRDefault="0061670F" w:rsidP="00333D73">
      <w:pPr>
        <w:pStyle w:val="teiab"/>
      </w:pPr>
      <w:r w:rsidRPr="005F5F59">
        <w:t xml:space="preserve">ovcsicza neodüri </w:t>
      </w:r>
      <w:r w:rsidRPr="005825EA">
        <w:rPr>
          <w:rStyle w:val="teipersName"/>
        </w:rPr>
        <w:t>Judassa</w:t>
      </w:r>
      <w:r w:rsidRPr="005F5F59">
        <w:t>, szmiluj</w:t>
      </w:r>
      <w:r w:rsidRPr="005F5F59">
        <w:br/>
        <w:t>nam sze Goszpon Boug.</w:t>
      </w:r>
    </w:p>
    <w:p w:rsidR="0061670F" w:rsidRPr="005F5F59" w:rsidRDefault="0061670F" w:rsidP="00333D73">
      <w:pPr>
        <w:pStyle w:val="teiab"/>
      </w:pPr>
      <w:r w:rsidRPr="005F5F59">
        <w:t xml:space="preserve">Za tri deszeti peinez </w:t>
      </w:r>
      <w:r w:rsidR="009A6FAB">
        <w:t>szreberni,</w:t>
      </w:r>
      <w:r w:rsidR="009A6FAB">
        <w:br/>
      </w:r>
      <w:r w:rsidR="009A6FAB" w:rsidRPr="005825EA">
        <w:rPr>
          <w:rStyle w:val="teipersName"/>
        </w:rPr>
        <w:t>Judas</w:t>
      </w:r>
      <w:r w:rsidR="009A6FAB">
        <w:t xml:space="preserve"> sidovom Bouga o</w:t>
      </w:r>
      <w:r w:rsidRPr="005F5F59">
        <w:t>da csiszta</w:t>
      </w:r>
      <w:r w:rsidRPr="005F5F59">
        <w:br/>
        <w:t xml:space="preserve">i prav vlouvisse, koga je </w:t>
      </w:r>
      <w:r w:rsidRPr="005825EA">
        <w:rPr>
          <w:rStyle w:val="teipersName"/>
        </w:rPr>
        <w:t>Judas</w:t>
      </w:r>
      <w:r w:rsidRPr="005F5F59">
        <w:br/>
        <w:t>odal bil, szmiluj nam sze G. Boug.</w:t>
      </w:r>
    </w:p>
    <w:p w:rsidR="0061670F" w:rsidRPr="005F5F59" w:rsidRDefault="0061670F" w:rsidP="00333D73">
      <w:pPr>
        <w:pStyle w:val="teiab"/>
      </w:pPr>
      <w:r w:rsidRPr="005F5F59">
        <w:t>Popelasse pa zvezana</w:t>
      </w:r>
      <w:r w:rsidR="009A6FAB">
        <w:t>, kama-</w:t>
      </w:r>
      <w:r w:rsidR="009A6FAB">
        <w:br/>
        <w:t>si potom Kaifasi, za li</w:t>
      </w:r>
      <w:r w:rsidRPr="005F5F59">
        <w:t>cze nyega</w:t>
      </w:r>
      <w:r w:rsidRPr="005F5F59">
        <w:br/>
        <w:t>bijejo krivo nyega szoudijo szmi-</w:t>
      </w:r>
      <w:r w:rsidRPr="005F5F59">
        <w:br/>
        <w:t>luj nam sze Goszpon Boug.</w:t>
      </w:r>
    </w:p>
    <w:p w:rsidR="0061670F" w:rsidRPr="005F5F59" w:rsidRDefault="0061670F" w:rsidP="00333D73">
      <w:pPr>
        <w:pStyle w:val="teiab"/>
      </w:pPr>
      <w:r w:rsidRPr="005F5F59">
        <w:t xml:space="preserve">Poglavnik pilatusi zakricse, </w:t>
      </w:r>
      <w:r w:rsidRPr="009A6FAB">
        <w:rPr>
          <w:rStyle w:val="teipersName"/>
        </w:rPr>
        <w:t>Je-</w:t>
      </w:r>
      <w:r w:rsidRPr="009A6FAB">
        <w:rPr>
          <w:rStyle w:val="teipersName"/>
        </w:rPr>
        <w:br/>
        <w:t>zussove</w:t>
      </w:r>
      <w:r w:rsidR="009A6FAB">
        <w:t xml:space="preserve"> Krivicze neznam jasz, rou-</w:t>
      </w:r>
      <w:r w:rsidR="009A6FAB">
        <w:br/>
        <w:t>k</w:t>
      </w:r>
      <w:r w:rsidRPr="005F5F59">
        <w:t>e vodi on oprao te Xtussa Sido-</w:t>
      </w:r>
      <w:r w:rsidRPr="005F5F59">
        <w:br/>
        <w:t>vom da. szmiluj nam sze Goszpon Boug.</w:t>
      </w:r>
    </w:p>
    <w:p w:rsidR="0061670F" w:rsidRPr="005F5F59" w:rsidRDefault="0061670F" w:rsidP="00333D73">
      <w:pPr>
        <w:pStyle w:val="teiab"/>
      </w:pPr>
      <w:r w:rsidRPr="005F5F59">
        <w:t xml:space="preserve">Jalni krivi sidovje, Lotra </w:t>
      </w:r>
      <w:r w:rsidR="00F73315" w:rsidRPr="005F5F59">
        <w:t>pro-</w:t>
      </w:r>
      <w:r w:rsidR="00F73315" w:rsidRPr="005F5F59">
        <w:br/>
        <w:t xml:space="preserve">szi pisztiti na </w:t>
      </w:r>
      <w:r w:rsidR="00F73315" w:rsidRPr="009A6FAB">
        <w:rPr>
          <w:rStyle w:val="teipersName"/>
        </w:rPr>
        <w:t>Jezussa</w:t>
      </w:r>
      <w:r w:rsidR="00F73315" w:rsidRPr="005F5F59">
        <w:t xml:space="preserve"> vszi kricsi-</w:t>
      </w:r>
      <w:r w:rsidR="00F73315" w:rsidRPr="005F5F59">
        <w:br/>
        <w:t>jo raszpiga raszpi ar je kris. szmi-</w:t>
      </w:r>
      <w:r w:rsidR="00F73315" w:rsidRPr="005F5F59">
        <w:br/>
        <w:t>luj nam sze Goszpon Boug.</w:t>
      </w:r>
    </w:p>
    <w:p w:rsidR="00F73315" w:rsidRPr="005F5F59" w:rsidRDefault="00F73315" w:rsidP="00333D73">
      <w:pPr>
        <w:pStyle w:val="teiab"/>
      </w:pPr>
      <w:r w:rsidRPr="005F5F59">
        <w:t>Barabas Loter püscsen bil, kije</w:t>
      </w:r>
      <w:r w:rsidRPr="005F5F59">
        <w:br/>
        <w:t xml:space="preserve">szmrti vreiden bil o </w:t>
      </w:r>
      <w:r w:rsidRPr="009A6FAB">
        <w:rPr>
          <w:rStyle w:val="teipersName"/>
        </w:rPr>
        <w:t>Jezus</w:t>
      </w:r>
      <w:r w:rsidRPr="005F5F59">
        <w:t xml:space="preserve"> teda szmrt</w:t>
      </w:r>
      <w:r w:rsidRPr="005F5F59">
        <w:br/>
      </w:r>
      <w:r w:rsidR="009A6FAB">
        <w:t>s</w:t>
      </w:r>
      <w:r w:rsidRPr="005F5F59">
        <w:t>ztrpel, pokomvörni sztajajo. szmi-</w:t>
      </w:r>
      <w:r w:rsidRPr="005F5F59">
        <w:br/>
        <w:t>luj nam sze Goszpon Boug.</w:t>
      </w:r>
    </w:p>
    <w:p w:rsidR="00F73315" w:rsidRPr="005F5F59" w:rsidRDefault="00F73315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F73315" w:rsidRPr="005F5F59" w:rsidRDefault="00F73315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/128/</w:t>
      </w:r>
    </w:p>
    <w:p w:rsidR="00F73315" w:rsidRPr="005F5F59" w:rsidRDefault="00F73315" w:rsidP="009A6FAB">
      <w:pPr>
        <w:pStyle w:val="teifwPageNum"/>
      </w:pPr>
      <w:r w:rsidRPr="005F5F59">
        <w:t>3.</w:t>
      </w:r>
    </w:p>
    <w:p w:rsidR="00F73315" w:rsidRPr="005F5F59" w:rsidRDefault="00F73315" w:rsidP="00333D73">
      <w:pPr>
        <w:pStyle w:val="teiab"/>
      </w:pPr>
      <w:r w:rsidRPr="005F5F59">
        <w:t>Tou szeje moglo szpuniti, ka szo</w:t>
      </w:r>
      <w:r w:rsidRPr="005F5F59">
        <w:br/>
        <w:t xml:space="preserve">Proroki proroküvali, da </w:t>
      </w:r>
      <w:r w:rsidRPr="009A6FAB">
        <w:rPr>
          <w:rStyle w:val="teipersName"/>
        </w:rPr>
        <w:t>Jezus</w:t>
      </w:r>
      <w:r w:rsidRPr="005F5F59">
        <w:t xml:space="preserve"> mo-</w:t>
      </w:r>
      <w:r w:rsidRPr="005F5F59">
        <w:br/>
        <w:t>ko pretrpel, sterom je nasz vsze</w:t>
      </w:r>
      <w:r w:rsidRPr="005F5F59">
        <w:br/>
        <w:t>odküpo. szmiluj nam</w:t>
      </w:r>
      <w:r w:rsidR="009A6FAB">
        <w:t xml:space="preserve"> </w:t>
      </w:r>
      <w:r w:rsidRPr="005F5F59">
        <w:t>sze Goſzpon Boug.</w:t>
      </w:r>
    </w:p>
    <w:p w:rsidR="00F73315" w:rsidRPr="005F5F59" w:rsidRDefault="00F73315" w:rsidP="00333D73">
      <w:pPr>
        <w:pStyle w:val="teiab"/>
      </w:pPr>
      <w:r w:rsidRPr="005F5F59">
        <w:t>Dabi on nebi za</w:t>
      </w:r>
      <w:r w:rsidR="009A6FAB">
        <w:t xml:space="preserve"> </w:t>
      </w:r>
      <w:r w:rsidRPr="005F5F59">
        <w:t>nasz mro, Cslovik</w:t>
      </w:r>
      <w:r w:rsidRPr="005F5F59">
        <w:br/>
        <w:t>bi vszaki szkvarjen bil da za vol</w:t>
      </w:r>
      <w:r w:rsidRPr="005F5F59">
        <w:br/>
        <w:t>nyega vreidnoszti po vöri bomo</w:t>
      </w:r>
      <w:r w:rsidRPr="005F5F59">
        <w:br/>
        <w:t>zvelicsani. szmiluj</w:t>
      </w:r>
      <w:r w:rsidR="00333D73">
        <w:t xml:space="preserve"> </w:t>
      </w:r>
      <w:r w:rsidRPr="005F5F59">
        <w:t>nam</w:t>
      </w:r>
      <w:r w:rsidR="00333D73">
        <w:t xml:space="preserve"> </w:t>
      </w:r>
      <w:r w:rsidRPr="005F5F59">
        <w:t>sze G. B.</w:t>
      </w:r>
    </w:p>
    <w:p w:rsidR="009A6FAB" w:rsidRDefault="00F73315" w:rsidP="00333D73">
      <w:pPr>
        <w:pStyle w:val="teiab"/>
      </w:pPr>
      <w:r w:rsidRPr="005F5F59">
        <w:t>Hvala boidi tebi Goszpon Boug</w:t>
      </w:r>
      <w:r w:rsidRPr="005F5F59">
        <w:br/>
        <w:t>hvala boidi tvoimi szinouvi, navküp</w:t>
      </w:r>
      <w:r w:rsidRPr="005F5F59">
        <w:br/>
        <w:t>i Dühi szvetomi vekvekoma tak</w:t>
      </w:r>
      <w:r w:rsidRPr="005F5F59">
        <w:br/>
        <w:t>boidi, szmiluj nam sze Goszpon</w:t>
      </w:r>
      <w:r w:rsidRPr="005F5F59">
        <w:br/>
        <w:t xml:space="preserve">Boug </w:t>
      </w:r>
    </w:p>
    <w:p w:rsidR="00F73315" w:rsidRPr="005F5F59" w:rsidRDefault="00F73315" w:rsidP="009A6FAB">
      <w:pPr>
        <w:pStyle w:val="teiclosure"/>
      </w:pPr>
      <w:r w:rsidRPr="005F5F59">
        <w:t>Amen.</w:t>
      </w:r>
    </w:p>
    <w:p w:rsidR="00F73315" w:rsidRPr="005F5F59" w:rsidRDefault="00F73315" w:rsidP="00692831">
      <w:pPr>
        <w:pStyle w:val="Naslov2"/>
      </w:pPr>
      <w:r w:rsidRPr="005F5F59">
        <w:t>Drüga!</w:t>
      </w:r>
    </w:p>
    <w:p w:rsidR="00F73315" w:rsidRPr="005F5F59" w:rsidRDefault="0098120D" w:rsidP="007C7540">
      <w:pPr>
        <w:pStyle w:val="Naslov2"/>
      </w:pPr>
      <w:r w:rsidRPr="005F5F59">
        <w:t xml:space="preserve">Planitus </w:t>
      </w:r>
      <w:r w:rsidRPr="009A6FAB">
        <w:rPr>
          <w:rStyle w:val="teiunclear"/>
        </w:rPr>
        <w:t>Bte</w:t>
      </w:r>
      <w:r w:rsidRPr="005F5F59">
        <w:t xml:space="preserve"> </w:t>
      </w:r>
      <w:r w:rsidRPr="009A6FAB">
        <w:rPr>
          <w:rStyle w:val="teipersName"/>
        </w:rPr>
        <w:t>Maria</w:t>
      </w:r>
      <w:r w:rsidRPr="005F5F59">
        <w:t xml:space="preserve"> Virginis.</w:t>
      </w:r>
    </w:p>
    <w:p w:rsidR="0098120D" w:rsidRPr="005F5F59" w:rsidRDefault="0098120D" w:rsidP="007C7540">
      <w:pPr>
        <w:pStyle w:val="teiab"/>
      </w:pPr>
      <w:r w:rsidRPr="005F5F59">
        <w:t xml:space="preserve">Moka Goszpodina Bouga </w:t>
      </w:r>
      <w:r w:rsidRPr="009A6FAB">
        <w:rPr>
          <w:rStyle w:val="teipersName"/>
        </w:rPr>
        <w:t>Jezu-</w:t>
      </w:r>
      <w:r w:rsidRPr="009A6FAB">
        <w:rPr>
          <w:rStyle w:val="teipersName"/>
        </w:rPr>
        <w:br/>
        <w:t>sa</w:t>
      </w:r>
      <w:r w:rsidRPr="005F5F59">
        <w:t xml:space="preserve"> Bosega Szina, kaje etak popiszana</w:t>
      </w:r>
      <w:r w:rsidRPr="005F5F59">
        <w:br/>
        <w:t>szemi szveiti naglasz dana.</w:t>
      </w:r>
    </w:p>
    <w:p w:rsidR="0098120D" w:rsidRPr="005F5F59" w:rsidRDefault="0098120D" w:rsidP="007C7540">
      <w:pPr>
        <w:pStyle w:val="teiab"/>
      </w:pPr>
      <w:r w:rsidRPr="009A6FAB">
        <w:rPr>
          <w:rStyle w:val="teipersName"/>
        </w:rPr>
        <w:t>Jezus</w:t>
      </w:r>
      <w:r w:rsidRPr="005F5F59">
        <w:t xml:space="preserve"> vu vrti dabi molo, krvave</w:t>
      </w:r>
      <w:r w:rsidRPr="005F5F59">
        <w:br/>
        <w:t xml:space="preserve">szkuze bi tocso potom pride </w:t>
      </w:r>
      <w:r w:rsidRPr="005825EA">
        <w:rPr>
          <w:rStyle w:val="teipersName"/>
        </w:rPr>
        <w:t>Judas</w:t>
      </w:r>
      <w:r w:rsidRPr="005F5F59">
        <w:br/>
        <w:t xml:space="preserve">zvoiszkom prouti, </w:t>
      </w:r>
      <w:r w:rsidRPr="009A6FAB">
        <w:rPr>
          <w:rStyle w:val="teipersName"/>
        </w:rPr>
        <w:t>Jezus</w:t>
      </w:r>
      <w:r w:rsidRPr="005F5F59">
        <w:t xml:space="preserve"> nyemi ide.</w:t>
      </w:r>
    </w:p>
    <w:p w:rsidR="0098120D" w:rsidRPr="005F5F59" w:rsidRDefault="0098120D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98120D" w:rsidRPr="005F5F59" w:rsidRDefault="00180908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/129/</w:t>
      </w:r>
    </w:p>
    <w:p w:rsidR="00180908" w:rsidRPr="005F5F59" w:rsidRDefault="00180908" w:rsidP="009A6FAB">
      <w:pPr>
        <w:pStyle w:val="teifwPageNum"/>
      </w:pPr>
      <w:r w:rsidRPr="005F5F59">
        <w:t>4.</w:t>
      </w:r>
    </w:p>
    <w:p w:rsidR="00180908" w:rsidRPr="005F5F59" w:rsidRDefault="00180908" w:rsidP="006C1F97">
      <w:pPr>
        <w:pStyle w:val="teiab"/>
      </w:pPr>
      <w:r w:rsidRPr="005F5F59">
        <w:t>Sidovje szoga vlouvili, Vucseniczke o-</w:t>
      </w:r>
      <w:r w:rsidRPr="005F5F59">
        <w:br/>
        <w:t>sztavili, kako Lotra odpelali, Roke no-</w:t>
      </w:r>
      <w:r w:rsidRPr="005F5F59">
        <w:br/>
        <w:t>ge szomi zvezali.</w:t>
      </w:r>
    </w:p>
    <w:p w:rsidR="00180908" w:rsidRPr="005F5F59" w:rsidRDefault="00180908" w:rsidP="006C1F97">
      <w:pPr>
        <w:pStyle w:val="teiab"/>
      </w:pPr>
      <w:r w:rsidRPr="005F5F59">
        <w:t xml:space="preserve">Kaje trpo pri </w:t>
      </w:r>
      <w:r w:rsidRPr="009A6FAB">
        <w:rPr>
          <w:rStyle w:val="teipersName"/>
        </w:rPr>
        <w:t>Amasi</w:t>
      </w:r>
      <w:r w:rsidRPr="005F5F59">
        <w:t>. Ka je trpo pri</w:t>
      </w:r>
      <w:r w:rsidRPr="005F5F59">
        <w:br/>
        <w:t>Kaifasi, nemore sze povedati, niti szpe-</w:t>
      </w:r>
      <w:r w:rsidRPr="005F5F59">
        <w:br/>
        <w:t>rom popiszati.</w:t>
      </w:r>
    </w:p>
    <w:p w:rsidR="00180908" w:rsidRPr="005F5F59" w:rsidRDefault="004F4E0F" w:rsidP="006C1F97">
      <w:pPr>
        <w:pStyle w:val="teiab"/>
      </w:pPr>
      <w:r w:rsidRPr="005F5F59">
        <w:t>Nyega szo se odpelali, Pilatusi vrou-</w:t>
      </w:r>
      <w:r w:rsidRPr="005F5F59">
        <w:br/>
        <w:t>ke dali, oh kak ti se draga mati szin-</w:t>
      </w:r>
      <w:r w:rsidRPr="005F5F59">
        <w:br/>
        <w:t>ka nescses ti poznati.</w:t>
      </w:r>
    </w:p>
    <w:p w:rsidR="004F4E0F" w:rsidRPr="005F5F59" w:rsidRDefault="004F4E0F" w:rsidP="006C1F97">
      <w:pPr>
        <w:pStyle w:val="teiab"/>
      </w:pPr>
      <w:r w:rsidRPr="005F5F59">
        <w:t>Taki pride Bosa Mati zacsne pla-</w:t>
      </w:r>
      <w:r w:rsidRPr="005F5F59">
        <w:br/>
        <w:t>csoucs opitati, drage sene i vi mousi</w:t>
      </w:r>
      <w:r w:rsidRPr="005F5F59">
        <w:br/>
        <w:t>moje szrcze jako tusno.</w:t>
      </w:r>
    </w:p>
    <w:p w:rsidR="004F4E0F" w:rsidRPr="005F5F59" w:rsidRDefault="004F4E0F" w:rsidP="006C1F97">
      <w:pPr>
        <w:pStyle w:val="teiab"/>
      </w:pPr>
      <w:r w:rsidRPr="005F5F59">
        <w:t xml:space="preserve">Szina </w:t>
      </w:r>
      <w:r w:rsidR="00465C64" w:rsidRPr="005F5F59">
        <w:t>moiga szo pel</w:t>
      </w:r>
      <w:r w:rsidRPr="005F5F59">
        <w:t>a</w:t>
      </w:r>
      <w:r w:rsidR="00465C64" w:rsidRPr="005F5F59">
        <w:t>l</w:t>
      </w:r>
      <w:r w:rsidRPr="005F5F59">
        <w:t>i, neznam ka-</w:t>
      </w:r>
      <w:r w:rsidRPr="005F5F59">
        <w:br/>
        <w:t xml:space="preserve">ma odpelali, natou </w:t>
      </w:r>
      <w:r w:rsidRPr="009A6FAB">
        <w:rPr>
          <w:rStyle w:val="teipersName"/>
        </w:rPr>
        <w:t>Marii</w:t>
      </w:r>
      <w:r w:rsidRPr="005F5F59">
        <w:t xml:space="preserve"> pravijo, Pi-</w:t>
      </w:r>
      <w:r w:rsidRPr="005F5F59">
        <w:br/>
        <w:t>latusi ga pelajo.</w:t>
      </w:r>
    </w:p>
    <w:p w:rsidR="004F4E0F" w:rsidRPr="005F5F59" w:rsidRDefault="004F4E0F" w:rsidP="006C1F97">
      <w:pPr>
        <w:pStyle w:val="teiab"/>
      </w:pPr>
      <w:r w:rsidRPr="005F5F59">
        <w:t>Hiti ga ona iszkati, videcs nyega</w:t>
      </w:r>
      <w:r w:rsidRPr="005F5F59">
        <w:br/>
        <w:t>tusna biti, na tou tusna mati</w:t>
      </w:r>
      <w:r w:rsidR="009A6FAB">
        <w:br/>
        <w:t>ide, kovacskim mastrom i pride.</w:t>
      </w:r>
    </w:p>
    <w:p w:rsidR="004F4E0F" w:rsidRPr="005F5F59" w:rsidRDefault="004F4E0F" w:rsidP="006C1F97">
      <w:pPr>
        <w:pStyle w:val="teiab"/>
      </w:pPr>
      <w:r w:rsidRPr="005F5F59">
        <w:t>Ka kovacsi vi kovete, od szina</w:t>
      </w:r>
      <w:r w:rsidRPr="005F5F59">
        <w:br/>
        <w:t>moiga neznate, oni nyoi odgovorijo,</w:t>
      </w:r>
      <w:r w:rsidRPr="005F5F59">
        <w:br/>
        <w:t>mi szmo Roba zdai vlouvili.</w:t>
      </w:r>
    </w:p>
    <w:p w:rsidR="004F4E0F" w:rsidRPr="005F5F59" w:rsidRDefault="004F4E0F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4F4E0F" w:rsidRPr="005F5F59" w:rsidRDefault="00BD0331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/130/</w:t>
      </w:r>
    </w:p>
    <w:p w:rsidR="00BD0331" w:rsidRPr="005F5F59" w:rsidRDefault="00BD0331" w:rsidP="00036C14">
      <w:pPr>
        <w:pStyle w:val="teifwPageNum"/>
      </w:pPr>
      <w:r w:rsidRPr="005F5F59">
        <w:t>5.</w:t>
      </w:r>
    </w:p>
    <w:p w:rsidR="00BD0331" w:rsidRPr="005F5F59" w:rsidRDefault="00BD0331" w:rsidP="006C1F97">
      <w:pPr>
        <w:pStyle w:val="teiab"/>
      </w:pPr>
      <w:r w:rsidRPr="005F5F59">
        <w:t>Czveke za nyega kovemo, Imena mi</w:t>
      </w:r>
      <w:r w:rsidRPr="005F5F59">
        <w:br/>
        <w:t>ni neznamo, jaj meni saloszt moja jaj,</w:t>
      </w:r>
      <w:r w:rsidRPr="005F5F59">
        <w:br/>
        <w:t>i meni nevala moja.</w:t>
      </w:r>
    </w:p>
    <w:p w:rsidR="00BD0331" w:rsidRPr="005F5F59" w:rsidRDefault="00BD0331" w:rsidP="006C1F97">
      <w:pPr>
        <w:pStyle w:val="teiab"/>
      </w:pPr>
      <w:r w:rsidRPr="005F5F59">
        <w:t>Krouto tusna ide Mati, velik kris</w:t>
      </w:r>
      <w:r w:rsidRPr="005F5F59">
        <w:br/>
        <w:t>vidite delati, zakai te kris vi delate</w:t>
      </w:r>
      <w:r w:rsidRPr="005F5F59">
        <w:br/>
        <w:t>i zakoga ga szpravlate.</w:t>
      </w:r>
    </w:p>
    <w:p w:rsidR="00BD0331" w:rsidRPr="005F5F59" w:rsidRDefault="00BD0331" w:rsidP="006C1F97">
      <w:pPr>
        <w:pStyle w:val="teiab"/>
      </w:pPr>
      <w:r w:rsidRPr="005F5F59">
        <w:t>A oni nyei odgovor dajo, vekso sa-</w:t>
      </w:r>
      <w:r w:rsidRPr="005F5F59">
        <w:br/>
        <w:t>loszt na nyou dneo, mi scsemo Roba</w:t>
      </w:r>
      <w:r w:rsidRPr="005F5F59">
        <w:br/>
        <w:t>prebiti, i na ete kris raszpeti.</w:t>
      </w:r>
    </w:p>
    <w:p w:rsidR="00BD0331" w:rsidRPr="005F5F59" w:rsidRDefault="00BD0331" w:rsidP="006C1F97">
      <w:pPr>
        <w:pStyle w:val="teiab"/>
      </w:pPr>
      <w:r w:rsidRPr="005F5F59">
        <w:t>Oh kako je tusna bila, gdabi se</w:t>
      </w:r>
      <w:r w:rsidRPr="005F5F59">
        <w:br/>
        <w:t>tou razmeila, tusna ide kak Gerlicza</w:t>
      </w:r>
      <w:r w:rsidRPr="005F5F59">
        <w:br/>
        <w:t>milüvajoucs szvoiga szina.</w:t>
      </w:r>
    </w:p>
    <w:p w:rsidR="00465C64" w:rsidRPr="005F5F59" w:rsidRDefault="00BD0331" w:rsidP="006C1F97">
      <w:pPr>
        <w:pStyle w:val="teiab"/>
      </w:pPr>
      <w:r w:rsidRPr="005F5F59">
        <w:t xml:space="preserve">Pride dvori </w:t>
      </w:r>
      <w:r w:rsidRPr="006C1F97">
        <w:rPr>
          <w:rStyle w:val="teipersName"/>
        </w:rPr>
        <w:t>Pilatussa</w:t>
      </w:r>
      <w:r w:rsidRPr="005F5F59">
        <w:t>, odprta mi vi-</w:t>
      </w:r>
      <w:r w:rsidRPr="005F5F59">
        <w:br/>
        <w:t xml:space="preserve">di vrata, </w:t>
      </w:r>
      <w:r w:rsidR="00465C64" w:rsidRPr="005F5F59">
        <w:t xml:space="preserve">szvet </w:t>
      </w:r>
      <w:r w:rsidR="00465C64" w:rsidRPr="00036C14">
        <w:rPr>
          <w:rStyle w:val="teipersName"/>
        </w:rPr>
        <w:t>Ivan</w:t>
      </w:r>
      <w:r w:rsidR="00465C64" w:rsidRPr="005F5F59">
        <w:t xml:space="preserve"> k </w:t>
      </w:r>
      <w:r w:rsidR="00465C64" w:rsidRPr="00036C14">
        <w:rPr>
          <w:rStyle w:val="teipersName"/>
        </w:rPr>
        <w:t>Marii</w:t>
      </w:r>
      <w:r w:rsidR="00465C64" w:rsidRPr="005F5F59">
        <w:t xml:space="preserve"> ide i sa-</w:t>
      </w:r>
      <w:r w:rsidR="00465C64" w:rsidRPr="005F5F59">
        <w:br/>
        <w:t>losztno nyei tak pravi.</w:t>
      </w:r>
    </w:p>
    <w:p w:rsidR="00465C64" w:rsidRPr="005F5F59" w:rsidRDefault="00465C64" w:rsidP="006C1F97">
      <w:pPr>
        <w:pStyle w:val="teiab"/>
      </w:pPr>
      <w:r w:rsidRPr="005F5F59">
        <w:t xml:space="preserve">Oh </w:t>
      </w:r>
      <w:r w:rsidRPr="00036C14">
        <w:rPr>
          <w:rStyle w:val="teipersName"/>
        </w:rPr>
        <w:t>Maria</w:t>
      </w:r>
      <w:r w:rsidRPr="005F5F59">
        <w:t xml:space="preserve"> tusna mati ka ti scsem</w:t>
      </w:r>
      <w:r w:rsidRPr="005F5F59">
        <w:br/>
        <w:t>jasz povedati, nescses poznati mestra</w:t>
      </w:r>
      <w:r w:rsidRPr="005F5F59">
        <w:br/>
        <w:t>moiga, nescses poznati szina tvoiga.</w:t>
      </w:r>
    </w:p>
    <w:p w:rsidR="00465C64" w:rsidRPr="005F5F59" w:rsidRDefault="00465C64" w:rsidP="006C1F97">
      <w:pPr>
        <w:pStyle w:val="teiab"/>
      </w:pPr>
      <w:r w:rsidRPr="005F5F59">
        <w:t>Tak sza tiga zbicsüvali, nyega teilo</w:t>
      </w:r>
      <w:r w:rsidRPr="005F5F59">
        <w:br/>
        <w:t>razdr</w:t>
      </w:r>
      <w:r w:rsidR="00036C14">
        <w:t>a</w:t>
      </w:r>
      <w:r w:rsidRPr="005F5F59">
        <w:t xml:space="preserve">pili, natou </w:t>
      </w:r>
      <w:r w:rsidRPr="00036C14">
        <w:rPr>
          <w:rStyle w:val="teipersName"/>
        </w:rPr>
        <w:t>Jezussa</w:t>
      </w:r>
      <w:r w:rsidRPr="005F5F59">
        <w:t xml:space="preserve"> szpelajo, pred</w:t>
      </w:r>
      <w:r w:rsidRPr="005F5F59">
        <w:br/>
        <w:t>sidove pripelajo.</w:t>
      </w:r>
    </w:p>
    <w:p w:rsidR="00465C64" w:rsidRPr="005F5F59" w:rsidRDefault="00465C64" w:rsidP="006C1F97">
      <w:pPr>
        <w:pStyle w:val="teiab"/>
      </w:pPr>
      <w:r w:rsidRPr="005F5F59">
        <w:t>Kak je szina zagledinola, tusna ma-</w:t>
      </w:r>
      <w:r w:rsidRPr="005F5F59">
        <w:br/>
        <w:t>ti dol szpadnola, reicsi nei pregovo-</w:t>
      </w:r>
      <w:r w:rsidRPr="005F5F59">
        <w:br/>
        <w:t>rila, i vu szrczi tak omedleila.</w:t>
      </w:r>
    </w:p>
    <w:p w:rsidR="00465C64" w:rsidRPr="005F5F59" w:rsidRDefault="00465C64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465C64" w:rsidRPr="005F5F59" w:rsidRDefault="00465C64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/131/</w:t>
      </w:r>
    </w:p>
    <w:p w:rsidR="00465C64" w:rsidRPr="005F5F59" w:rsidRDefault="00465C64" w:rsidP="00BB2E6A">
      <w:pPr>
        <w:pStyle w:val="teifwPageNum"/>
      </w:pPr>
      <w:r w:rsidRPr="005F5F59">
        <w:t>6.</w:t>
      </w:r>
    </w:p>
    <w:p w:rsidR="00465C64" w:rsidRPr="005F5F59" w:rsidRDefault="00465C64" w:rsidP="006C1F97">
      <w:pPr>
        <w:pStyle w:val="teiab"/>
      </w:pPr>
      <w:r w:rsidRPr="005F5F59">
        <w:t>Gori sztane tusna mati, zacsne szina</w:t>
      </w:r>
      <w:r w:rsidRPr="005F5F59">
        <w:br/>
        <w:t>salüvati, eto tije mati tvoja, dragi</w:t>
      </w:r>
      <w:r w:rsidRPr="005F5F59">
        <w:br/>
        <w:t>szinek sela moja.</w:t>
      </w:r>
    </w:p>
    <w:p w:rsidR="00465C64" w:rsidRPr="005F5F59" w:rsidRDefault="00465C64" w:rsidP="006C1F97">
      <w:pPr>
        <w:pStyle w:val="teiab"/>
      </w:pPr>
      <w:r w:rsidRPr="000E2F6D">
        <w:rPr>
          <w:rStyle w:val="teipersName"/>
        </w:rPr>
        <w:t>Jezus</w:t>
      </w:r>
      <w:r w:rsidRPr="005F5F59">
        <w:t xml:space="preserve"> szkrisom obtrseni, odküpiteo</w:t>
      </w:r>
      <w:r w:rsidRPr="005F5F59">
        <w:br/>
        <w:t xml:space="preserve">prelübleni, pride na breig </w:t>
      </w:r>
      <w:r w:rsidRPr="000E2F6D">
        <w:rPr>
          <w:rStyle w:val="teiplaceName"/>
        </w:rPr>
        <w:t>Kalvarie</w:t>
      </w:r>
      <w:r w:rsidRPr="005F5F59">
        <w:br/>
        <w:t xml:space="preserve">jako csüden szin </w:t>
      </w:r>
      <w:r w:rsidRPr="000E2F6D">
        <w:rPr>
          <w:rStyle w:val="teipersName"/>
        </w:rPr>
        <w:t>Marie</w:t>
      </w:r>
      <w:r w:rsidRPr="005F5F59">
        <w:t>.</w:t>
      </w:r>
    </w:p>
    <w:p w:rsidR="00465C64" w:rsidRPr="005F5F59" w:rsidRDefault="00465C64" w:rsidP="006C1F97">
      <w:pPr>
        <w:pStyle w:val="teiab"/>
      </w:pPr>
      <w:r w:rsidRPr="005F5F59">
        <w:t xml:space="preserve">Na kris </w:t>
      </w:r>
      <w:r w:rsidRPr="000E2F6D">
        <w:rPr>
          <w:rStyle w:val="teipersName"/>
        </w:rPr>
        <w:t>Jezussa</w:t>
      </w:r>
      <w:r w:rsidRPr="005F5F59">
        <w:t xml:space="preserve"> </w:t>
      </w:r>
      <w:r w:rsidR="000E2F6D">
        <w:t>h</w:t>
      </w:r>
      <w:r w:rsidRPr="005F5F59">
        <w:t>itili, roke noge</w:t>
      </w:r>
      <w:r w:rsidRPr="005F5F59">
        <w:br/>
        <w:t>szo prebili, kadak je mrou za Düsicze,</w:t>
      </w:r>
      <w:r w:rsidRPr="005F5F59">
        <w:br/>
        <w:t>i za nasse vsze Krivicze.</w:t>
      </w:r>
    </w:p>
    <w:p w:rsidR="00465C64" w:rsidRPr="005F5F59" w:rsidRDefault="00465C64" w:rsidP="006C1F97">
      <w:pPr>
        <w:pStyle w:val="teiab"/>
      </w:pPr>
      <w:r w:rsidRPr="005F5F59">
        <w:t>Placse mati szina szvoiga na Kri-</w:t>
      </w:r>
      <w:r w:rsidRPr="005F5F59">
        <w:br/>
        <w:t>si videcs mrtvoga, nemore sze objouka-</w:t>
      </w:r>
      <w:r w:rsidRPr="005F5F59">
        <w:br/>
        <w:t>ti niti szina posalüvati.</w:t>
      </w:r>
    </w:p>
    <w:p w:rsidR="00465C64" w:rsidRPr="005F5F59" w:rsidRDefault="00465C64" w:rsidP="006C1F97">
      <w:pPr>
        <w:pStyle w:val="teiab"/>
      </w:pPr>
      <w:r w:rsidRPr="005F5F59">
        <w:t xml:space="preserve">Ka je </w:t>
      </w:r>
      <w:r w:rsidRPr="000E2F6D">
        <w:rPr>
          <w:rStyle w:val="teipersName"/>
        </w:rPr>
        <w:t>Maria</w:t>
      </w:r>
      <w:r w:rsidRPr="005F5F59">
        <w:t xml:space="preserve"> trpeila, pokeis na szvei-</w:t>
      </w:r>
      <w:r w:rsidRPr="005F5F59">
        <w:br/>
        <w:t xml:space="preserve">ti siveila, miszli na moke </w:t>
      </w:r>
      <w:r w:rsidRPr="000E2F6D">
        <w:rPr>
          <w:rStyle w:val="teipersName"/>
        </w:rPr>
        <w:t>Jezuſsa</w:t>
      </w:r>
      <w:r w:rsidRPr="005F5F59">
        <w:br/>
        <w:t>szpoumenisze greisna Düsa.</w:t>
      </w:r>
    </w:p>
    <w:p w:rsidR="00465C64" w:rsidRPr="005F5F59" w:rsidRDefault="00465C64" w:rsidP="006C1F97">
      <w:pPr>
        <w:pStyle w:val="teiab"/>
      </w:pPr>
      <w:r w:rsidRPr="005F5F59">
        <w:t>Tou ti vecskrat premislavai, i vu</w:t>
      </w:r>
      <w:r w:rsidRPr="005F5F59">
        <w:br/>
        <w:t>szrczi obdrsavai, mater Boso milü-</w:t>
      </w:r>
      <w:r w:rsidRPr="005F5F59">
        <w:br/>
        <w:t xml:space="preserve">vati, i </w:t>
      </w:r>
      <w:r w:rsidRPr="000E2F6D">
        <w:rPr>
          <w:rStyle w:val="teipersName"/>
        </w:rPr>
        <w:t>Jezussa</w:t>
      </w:r>
      <w:r w:rsidRPr="005F5F59">
        <w:t xml:space="preserve"> salüvati.</w:t>
      </w:r>
    </w:p>
    <w:p w:rsidR="00465C64" w:rsidRPr="005F5F59" w:rsidRDefault="00465C64" w:rsidP="000E2F6D">
      <w:pPr>
        <w:pStyle w:val="teiclosure"/>
      </w:pPr>
      <w:r w:rsidRPr="005F5F59">
        <w:t xml:space="preserve">Amen. </w:t>
      </w:r>
    </w:p>
    <w:p w:rsidR="00465C64" w:rsidRPr="005F5F59" w:rsidRDefault="00465C64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465C64" w:rsidRPr="005F5F59" w:rsidRDefault="00465C64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/132/</w:t>
      </w:r>
    </w:p>
    <w:p w:rsidR="00465C64" w:rsidRPr="005F5F59" w:rsidRDefault="00465C64" w:rsidP="009905A6">
      <w:pPr>
        <w:pStyle w:val="teifwPageNum"/>
      </w:pPr>
      <w:r w:rsidRPr="005F5F59">
        <w:t>7.</w:t>
      </w:r>
    </w:p>
    <w:p w:rsidR="00465C64" w:rsidRPr="005F5F59" w:rsidRDefault="00465C64" w:rsidP="006C1F97">
      <w:pPr>
        <w:pStyle w:val="Naslov2"/>
      </w:pPr>
      <w:r w:rsidRPr="00692831">
        <w:t>Tretya!</w:t>
      </w:r>
      <w:r w:rsidRPr="00692831">
        <w:br/>
      </w:r>
      <w:r w:rsidRPr="005F5F59">
        <w:t>Od Pokoure.</w:t>
      </w:r>
    </w:p>
    <w:p w:rsidR="00465C64" w:rsidRPr="005F5F59" w:rsidRDefault="00AC064B" w:rsidP="006C1F97">
      <w:pPr>
        <w:pStyle w:val="teiab"/>
      </w:pPr>
      <w:r w:rsidRPr="005F5F59">
        <w:t>Oh zbüdisze greisna Dü</w:t>
      </w:r>
      <w:r w:rsidR="00465C64" w:rsidRPr="005F5F59">
        <w:t>sa, i ne</w:t>
      </w:r>
      <w:r w:rsidR="00465C64" w:rsidRPr="005F5F59">
        <w:br/>
        <w:t>szpi se vgreihi tusna, tou necsakai</w:t>
      </w:r>
      <w:r w:rsidR="00465C64" w:rsidRPr="005F5F59">
        <w:br/>
        <w:t>kabi szmrtna te zbidila gori vöra.</w:t>
      </w:r>
    </w:p>
    <w:p w:rsidR="00465C64" w:rsidRPr="005F5F59" w:rsidRDefault="00465C64" w:rsidP="006C1F97">
      <w:pPr>
        <w:pStyle w:val="teiab"/>
      </w:pPr>
      <w:r w:rsidRPr="005F5F59">
        <w:t>Csi szi szmrten greih szpadnola, se</w:t>
      </w:r>
      <w:r w:rsidRPr="005F5F59">
        <w:br/>
        <w:t>szi vsze dobro zgibila, oh neznam bole</w:t>
      </w:r>
      <w:r w:rsidRPr="005F5F59">
        <w:br/>
        <w:t>bi vnyem mogla pocsivati ti mirovna.</w:t>
      </w:r>
    </w:p>
    <w:p w:rsidR="00465C64" w:rsidRPr="005F5F59" w:rsidRDefault="00465C64" w:rsidP="006C1F97">
      <w:pPr>
        <w:pStyle w:val="teiab"/>
      </w:pPr>
      <w:r w:rsidRPr="005F5F59">
        <w:t>Sitek tecse kak ti voda, pride</w:t>
      </w:r>
      <w:r w:rsidRPr="005F5F59">
        <w:br/>
        <w:t xml:space="preserve">hitro vsza dobrouta, </w:t>
      </w:r>
      <w:r w:rsidRPr="009905A6">
        <w:rPr>
          <w:rStyle w:val="teipersName"/>
        </w:rPr>
        <w:t>Maria</w:t>
      </w:r>
      <w:r w:rsidRPr="005F5F59">
        <w:t xml:space="preserve"> je zapreidou-</w:t>
      </w:r>
      <w:r w:rsidRPr="005F5F59">
        <w:br/>
        <w:t>csa, zgübiti naveke Boga.</w:t>
      </w:r>
    </w:p>
    <w:p w:rsidR="00465C64" w:rsidRPr="005F5F59" w:rsidRDefault="00465C64" w:rsidP="006C1F97">
      <w:pPr>
        <w:pStyle w:val="teiab"/>
      </w:pPr>
      <w:r w:rsidRPr="005F5F59">
        <w:t>Hitro preide sitka gizdavoszt, rasz-</w:t>
      </w:r>
      <w:r w:rsidRPr="005F5F59">
        <w:br/>
        <w:t>kadisze vsza naszladnoszt, pogrozi sze</w:t>
      </w:r>
      <w:r w:rsidRPr="005F5F59">
        <w:br/>
        <w:t>bar hotlivoszt premine naglo vſza szlatkoſzt.</w:t>
      </w:r>
    </w:p>
    <w:p w:rsidR="00465C64" w:rsidRPr="005F5F59" w:rsidRDefault="00465C64" w:rsidP="006C1F97">
      <w:pPr>
        <w:pStyle w:val="teiab"/>
      </w:pPr>
      <w:r w:rsidRPr="005F5F59">
        <w:t>Ober tebe je zvisena rouka Bosa vö</w:t>
      </w:r>
      <w:r w:rsidRPr="005F5F59">
        <w:br/>
        <w:t>vtegnyena, csi szeje vöra supunila, zada-</w:t>
      </w:r>
      <w:r w:rsidRPr="005F5F59">
        <w:br/>
        <w:t>vite szmrtna szila.</w:t>
      </w:r>
    </w:p>
    <w:p w:rsidR="00465C64" w:rsidRPr="005F5F59" w:rsidRDefault="00465C64" w:rsidP="006C1F97">
      <w:pPr>
        <w:pStyle w:val="teiab"/>
      </w:pPr>
      <w:r w:rsidRPr="005F5F59">
        <w:t>Setüj zato na pokouro, neodlasai</w:t>
      </w:r>
      <w:r w:rsidRPr="005F5F59">
        <w:br/>
        <w:t>nyo na ütro, ar da sze nedoveis, hitro</w:t>
      </w:r>
      <w:r w:rsidRPr="005F5F59">
        <w:br/>
        <w:t>mores mreiti pogibelno.</w:t>
      </w:r>
    </w:p>
    <w:p w:rsidR="00830FB5" w:rsidRPr="005F5F59" w:rsidRDefault="00465C64" w:rsidP="006C1F97">
      <w:pPr>
        <w:pStyle w:val="teiab"/>
      </w:pPr>
      <w:r w:rsidRPr="005F5F59">
        <w:t>Vnougi szojo odlasali, i naglo szo</w:t>
      </w:r>
      <w:r w:rsidRPr="005F5F59">
        <w:br/>
        <w:t>preminouli, ki szo sze zdrav</w:t>
      </w:r>
      <w:r w:rsidR="00830FB5" w:rsidRPr="005F5F59">
        <w:t>gyi vüpali</w:t>
      </w:r>
      <w:r w:rsidR="00830FB5" w:rsidRPr="005F5F59">
        <w:br/>
        <w:t>hitro szo na szmrt zaszpali.</w:t>
      </w:r>
    </w:p>
    <w:p w:rsidR="00830FB5" w:rsidRPr="005F5F59" w:rsidRDefault="00830FB5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465C64" w:rsidRPr="005F5F59" w:rsidRDefault="00830FB5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/133/</w:t>
      </w:r>
    </w:p>
    <w:p w:rsidR="00830FB5" w:rsidRPr="005F5F59" w:rsidRDefault="00830FB5" w:rsidP="009905A6">
      <w:pPr>
        <w:pStyle w:val="teifwPageNum"/>
      </w:pPr>
      <w:r w:rsidRPr="005F5F59">
        <w:t>8.</w:t>
      </w:r>
    </w:p>
    <w:p w:rsidR="00830FB5" w:rsidRPr="005F5F59" w:rsidRDefault="009905A6" w:rsidP="006C1F97">
      <w:pPr>
        <w:pStyle w:val="teiab"/>
      </w:pPr>
      <w:r>
        <w:t>Csi po</w:t>
      </w:r>
      <w:r w:rsidR="00830FB5" w:rsidRPr="005F5F59">
        <w:t xml:space="preserve"> taksem vkaksem sitki, seleis</w:t>
      </w:r>
      <w:r w:rsidR="00830FB5" w:rsidRPr="005F5F59">
        <w:br/>
        <w:t>ti vnebesza priti, pazi nai sze neprekanis</w:t>
      </w:r>
      <w:r w:rsidR="00830FB5" w:rsidRPr="005F5F59">
        <w:br/>
        <w:t>i Blaisensztva ti nezgibis.</w:t>
      </w:r>
    </w:p>
    <w:p w:rsidR="00830FB5" w:rsidRPr="005F5F59" w:rsidRDefault="00830FB5" w:rsidP="006C1F97">
      <w:pPr>
        <w:pStyle w:val="teiab"/>
      </w:pPr>
      <w:r w:rsidRPr="005F5F59">
        <w:t>Tak zkuzami greisnik tvoje, zdai ob-</w:t>
      </w:r>
      <w:r w:rsidRPr="005F5F59">
        <w:br/>
        <w:t>joucsi vsze hüdoube, ar vu Pekli zaman</w:t>
      </w:r>
      <w:r w:rsidRPr="005F5F59">
        <w:br/>
        <w:t>boude naveke tusno joukanye.</w:t>
      </w:r>
    </w:p>
    <w:p w:rsidR="00830FB5" w:rsidRPr="005F5F59" w:rsidRDefault="00830FB5" w:rsidP="006C1F97">
      <w:pPr>
        <w:pStyle w:val="teiab"/>
      </w:pPr>
      <w:r w:rsidRPr="005F5F59">
        <w:t>Szamo ti je ednouk mreiti, szamo ed-</w:t>
      </w:r>
      <w:r w:rsidRPr="005F5F59">
        <w:br/>
        <w:t>nouk tou premiszli, csi bos ednouk szk-</w:t>
      </w:r>
      <w:r w:rsidRPr="005F5F59">
        <w:br/>
        <w:t>vargyeni, vszigdar osztanes vgeheni.</w:t>
      </w:r>
    </w:p>
    <w:p w:rsidR="00830FB5" w:rsidRPr="005F5F59" w:rsidRDefault="00830FB5" w:rsidP="006C1F97">
      <w:pPr>
        <w:pStyle w:val="teiab"/>
      </w:pPr>
      <w:r w:rsidRPr="005F5F59">
        <w:t>Nigda sze scses szpokoriti, zakai nes-</w:t>
      </w:r>
      <w:r w:rsidRPr="005F5F59">
        <w:br/>
        <w:t>cses zdai vcsinit</w:t>
      </w:r>
      <w:r w:rsidR="009905A6">
        <w:t>i, tou od tebe more biti,</w:t>
      </w:r>
      <w:r w:rsidR="009905A6">
        <w:br/>
        <w:t>nigda</w:t>
      </w:r>
      <w:r w:rsidRPr="005F5F59">
        <w:t xml:space="preserve"> nede moglo biti.</w:t>
      </w:r>
    </w:p>
    <w:p w:rsidR="00830FB5" w:rsidRPr="005F5F59" w:rsidRDefault="00830FB5" w:rsidP="006C1F97">
      <w:pPr>
        <w:pStyle w:val="teiab"/>
      </w:pPr>
      <w:r w:rsidRPr="005F5F59">
        <w:t>Neszpameten szi zagvüsno, csi zdai</w:t>
      </w:r>
      <w:r w:rsidRPr="005F5F59">
        <w:br/>
        <w:t>odlasas pokouro, da</w:t>
      </w:r>
      <w:r w:rsidR="00FE223F">
        <w:t xml:space="preserve"> </w:t>
      </w:r>
      <w:r w:rsidRPr="005F5F59">
        <w:t>neznas kak bode</w:t>
      </w:r>
      <w:r w:rsidRPr="005F5F59">
        <w:br/>
        <w:t>dugo Boug te csakao na pokouro.</w:t>
      </w:r>
    </w:p>
    <w:p w:rsidR="00830FB5" w:rsidRPr="005F5F59" w:rsidRDefault="00830FB5" w:rsidP="006C1F97">
      <w:pPr>
        <w:pStyle w:val="teiab"/>
      </w:pPr>
      <w:r w:rsidRPr="005F5F59">
        <w:t>Zato taki vetoj vöri, pripravlai sze</w:t>
      </w:r>
      <w:r w:rsidRPr="005F5F59">
        <w:br/>
        <w:t>s</w:t>
      </w:r>
      <w:r w:rsidR="00FE223F">
        <w:t>zrecsnoi szmrti, ar sze je vszk</w:t>
      </w:r>
      <w:r w:rsidRPr="005F5F59">
        <w:t>radnyem</w:t>
      </w:r>
      <w:r w:rsidRPr="005F5F59">
        <w:br/>
        <w:t>vreimeni, smetno pravo szpokoriti.</w:t>
      </w:r>
    </w:p>
    <w:p w:rsidR="00830FB5" w:rsidRPr="005F5F59" w:rsidRDefault="00830FB5" w:rsidP="006C1F97">
      <w:pPr>
        <w:pStyle w:val="teiab"/>
      </w:pPr>
      <w:r w:rsidRPr="005F5F59">
        <w:t>Boi sze greisnik sztrasne szoudbe, cs</w:t>
      </w:r>
      <w:r w:rsidR="00FE223F">
        <w:t>i</w:t>
      </w:r>
      <w:r w:rsidR="00FE223F">
        <w:br/>
        <w:t>szi sivo ti k</w:t>
      </w:r>
      <w:r w:rsidRPr="005F5F59">
        <w:t>revoule, ar po szmrti,</w:t>
      </w:r>
      <w:r w:rsidRPr="005F5F59">
        <w:br/>
        <w:t>brez miloscse, szodcza naides ti</w:t>
      </w:r>
      <w:r w:rsidRPr="005F5F59">
        <w:br/>
        <w:t>pravicze.</w:t>
      </w:r>
    </w:p>
    <w:p w:rsidR="00830FB5" w:rsidRPr="005F5F59" w:rsidRDefault="00830FB5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30FB5" w:rsidRPr="005F5F59" w:rsidRDefault="00830FB5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/134/</w:t>
      </w:r>
    </w:p>
    <w:p w:rsidR="00830FB5" w:rsidRPr="005F5F59" w:rsidRDefault="00830FB5" w:rsidP="00FE223F">
      <w:pPr>
        <w:pStyle w:val="teifwPageNum"/>
      </w:pPr>
      <w:r w:rsidRPr="005F5F59">
        <w:t>9.</w:t>
      </w:r>
    </w:p>
    <w:p w:rsidR="00830FB5" w:rsidRPr="005F5F59" w:rsidRDefault="00830FB5" w:rsidP="006C1F97">
      <w:pPr>
        <w:pStyle w:val="teiab"/>
      </w:pPr>
      <w:r w:rsidRPr="005F5F59">
        <w:t>Neboudo ti tam hasznile molbe pros-</w:t>
      </w:r>
      <w:r w:rsidRPr="005F5F59">
        <w:br/>
        <w:t>nye ni szpreisanye, pomagati nedo</w:t>
      </w:r>
      <w:r w:rsidRPr="005F5F59">
        <w:br/>
        <w:t>mogle tebi Jakoszti Nebeszke.</w:t>
      </w:r>
    </w:p>
    <w:p w:rsidR="00830FB5" w:rsidRPr="005F5F59" w:rsidRDefault="00830FB5" w:rsidP="006C1F97">
      <w:pPr>
        <w:pStyle w:val="teiab"/>
      </w:pPr>
      <w:r w:rsidRPr="005F5F59">
        <w:t>Zdai tak joucsi tvoje greihe, odöri</w:t>
      </w:r>
      <w:r w:rsidRPr="005F5F59">
        <w:br/>
        <w:t>vsze hüdoube, ar ovak na szvetloszt pri-</w:t>
      </w:r>
      <w:r w:rsidRPr="005F5F59">
        <w:br/>
        <w:t>de tvoje nigda mrszko Gyanye.</w:t>
      </w:r>
    </w:p>
    <w:p w:rsidR="00830FB5" w:rsidRPr="005F5F59" w:rsidRDefault="00830FB5" w:rsidP="006C1F97">
      <w:pPr>
        <w:pStyle w:val="teiab"/>
      </w:pPr>
      <w:r w:rsidRPr="005F5F59">
        <w:t>Sztrasna je Peklenszka vouza ne</w:t>
      </w:r>
      <w:r w:rsidRPr="005F5F59">
        <w:br/>
        <w:t>szrecsnaje i tam mantra, ali escse je sztras-</w:t>
      </w:r>
      <w:r w:rsidRPr="005F5F59">
        <w:br/>
        <w:t>neisa pravicsna szrditoszt Bosa.</w:t>
      </w:r>
    </w:p>
    <w:p w:rsidR="00830FB5" w:rsidRPr="005F5F59" w:rsidRDefault="00830FB5" w:rsidP="006C1F97">
      <w:pPr>
        <w:pStyle w:val="teiab"/>
      </w:pPr>
      <w:r w:rsidRPr="005F5F59">
        <w:t>Steri sze zdai zagovarja, eti szmile-</w:t>
      </w:r>
      <w:r w:rsidRPr="005F5F59">
        <w:br/>
        <w:t>noszt Bosanszka, jaj! tam te bode tousi-</w:t>
      </w:r>
      <w:r w:rsidRPr="005F5F59">
        <w:br/>
        <w:t>la ona i osztro karala.</w:t>
      </w:r>
    </w:p>
    <w:p w:rsidR="00830FB5" w:rsidRPr="005F5F59" w:rsidRDefault="00830FB5" w:rsidP="006C1F97">
      <w:pPr>
        <w:pStyle w:val="teiab"/>
      </w:pPr>
      <w:r w:rsidRPr="005F5F59">
        <w:t>Za volo</w:t>
      </w:r>
      <w:r w:rsidR="00FE223F">
        <w:t xml:space="preserve"> ednoga greiha vnouge se ge-</w:t>
      </w:r>
      <w:r w:rsidR="00FE223F">
        <w:br/>
        <w:t>henn</w:t>
      </w:r>
      <w:r w:rsidRPr="005F5F59">
        <w:t>a mantra, i ti sze nebojis Pekla, ka-</w:t>
      </w:r>
      <w:r w:rsidRPr="005F5F59">
        <w:br/>
        <w:t>ma te vlecse hüdouba.</w:t>
      </w:r>
    </w:p>
    <w:p w:rsidR="00830FB5" w:rsidRPr="005F5F59" w:rsidRDefault="00830FB5" w:rsidP="006C1F97">
      <w:pPr>
        <w:pStyle w:val="teiab"/>
      </w:pPr>
      <w:r w:rsidRPr="005F5F59">
        <w:t>Nemores szi brez bolezni, iszkre,</w:t>
      </w:r>
      <w:r w:rsidRPr="005F5F59">
        <w:br/>
        <w:t>ognya pretrpeti, kak bos mogao sar-</w:t>
      </w:r>
      <w:r w:rsidRPr="005F5F59">
        <w:br/>
        <w:t>kom ognyi naveke gorecsem obsztati.</w:t>
      </w:r>
    </w:p>
    <w:p w:rsidR="00830FB5" w:rsidRPr="005F5F59" w:rsidRDefault="00830FB5" w:rsidP="006C1F97">
      <w:pPr>
        <w:pStyle w:val="teiab"/>
      </w:pPr>
      <w:r w:rsidRPr="005F5F59">
        <w:t>Dabi szedo se vtom ognyi kaibi</w:t>
      </w:r>
      <w:r w:rsidRPr="005F5F59">
        <w:br/>
        <w:t>steo zavreimen dati, stero sze ti zahodi-</w:t>
      </w:r>
      <w:r w:rsidRPr="005F5F59">
        <w:br/>
        <w:t>ti, zdai zaman nikak nemili.</w:t>
      </w:r>
    </w:p>
    <w:p w:rsidR="00830FB5" w:rsidRPr="005F5F59" w:rsidRDefault="00830FB5" w:rsidP="006C1F97">
      <w:pPr>
        <w:pStyle w:val="teiab"/>
      </w:pPr>
      <w:r w:rsidRPr="005F5F59">
        <w:t>Da bos lacsen vu onom ognyi, plam-</w:t>
      </w:r>
      <w:r w:rsidRPr="005F5F59">
        <w:br/>
        <w:t xml:space="preserve">ni </w:t>
      </w:r>
      <w:r w:rsidRPr="00FE223F">
        <w:rPr>
          <w:rStyle w:val="teiunclear"/>
        </w:rPr>
        <w:t>sari</w:t>
      </w:r>
      <w:r w:rsidRPr="005F5F59">
        <w:t xml:space="preserve"> ino v Dini, csero de kricsao düsne</w:t>
      </w:r>
      <w:r w:rsidRPr="005F5F59">
        <w:br/>
        <w:t>veiszti eto szo dela Rouk tvoji.</w:t>
      </w:r>
    </w:p>
    <w:p w:rsidR="00830FB5" w:rsidRPr="005F5F59" w:rsidRDefault="00830FB5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30FB5" w:rsidRPr="005F5F59" w:rsidRDefault="002C023E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/135/</w:t>
      </w:r>
    </w:p>
    <w:p w:rsidR="002C023E" w:rsidRPr="005F5F59" w:rsidRDefault="002C023E" w:rsidP="00FE223F">
      <w:pPr>
        <w:pStyle w:val="teifwPageNum"/>
      </w:pPr>
      <w:r w:rsidRPr="005F5F59">
        <w:t>10.</w:t>
      </w:r>
    </w:p>
    <w:p w:rsidR="002C023E" w:rsidRPr="005F5F59" w:rsidRDefault="002C023E" w:rsidP="006C1F97">
      <w:pPr>
        <w:pStyle w:val="teiab"/>
      </w:pPr>
      <w:r w:rsidRPr="005F5F59">
        <w:t>Tesze sztrasno greisnik sztrasis, tvo-</w:t>
      </w:r>
      <w:r w:rsidRPr="005F5F59">
        <w:br/>
        <w:t>ji mrszki greihov szaszis, vu vnougoi</w:t>
      </w:r>
      <w:r w:rsidRPr="005F5F59">
        <w:br/>
        <w:t>nevouli zdvois, ar miloscse nezadobis.</w:t>
      </w:r>
    </w:p>
    <w:p w:rsidR="002C023E" w:rsidRPr="005F5F59" w:rsidRDefault="002C023E" w:rsidP="006C1F97">
      <w:pPr>
        <w:pStyle w:val="teiab"/>
      </w:pPr>
      <w:r w:rsidRPr="005F5F59">
        <w:t>Csi blisnyemi neodpisztis, zaman</w:t>
      </w:r>
      <w:r w:rsidRPr="005F5F59">
        <w:br/>
        <w:t>odp</w:t>
      </w:r>
      <w:r w:rsidR="00FE223F">
        <w:t>üscsenye proszis, zoubsztom v Cz</w:t>
      </w:r>
      <w:r w:rsidR="006C1F97">
        <w:t>er-</w:t>
      </w:r>
      <w:r w:rsidRPr="005F5F59">
        <w:br/>
        <w:t>kev dari noszis, csi protivnika ne lübis.</w:t>
      </w:r>
    </w:p>
    <w:p w:rsidR="002C023E" w:rsidRPr="005F5F59" w:rsidRDefault="005776B7" w:rsidP="006C1F97">
      <w:pPr>
        <w:pStyle w:val="teiab"/>
      </w:pPr>
      <w:r w:rsidRPr="005F5F59">
        <w:t>Ka zdai szeijas natom szveiti, vküp</w:t>
      </w:r>
      <w:r w:rsidRPr="005F5F59">
        <w:br/>
        <w:t>sze szpravi vsze po szmrti, dobra dela bodo</w:t>
      </w:r>
      <w:r w:rsidRPr="005F5F59">
        <w:br/>
        <w:t>sitki lagova po vecsnoi szmrti.</w:t>
      </w:r>
    </w:p>
    <w:p w:rsidR="005776B7" w:rsidRPr="005F5F59" w:rsidRDefault="005776B7" w:rsidP="006C1F97">
      <w:pPr>
        <w:pStyle w:val="teiab"/>
      </w:pPr>
      <w:r w:rsidRPr="005F5F59">
        <w:t>Tou znai da po szamoi vöri niscse</w:t>
      </w:r>
      <w:r w:rsidRPr="005F5F59">
        <w:br/>
        <w:t>nemre Bougi pridti, nego i po dobrom de-</w:t>
      </w:r>
      <w:r w:rsidRPr="005F5F59">
        <w:br/>
        <w:t>li mores Nebesza iszkati.</w:t>
      </w:r>
    </w:p>
    <w:p w:rsidR="005776B7" w:rsidRPr="005F5F59" w:rsidRDefault="005776B7" w:rsidP="006C1F97">
      <w:pPr>
        <w:pStyle w:val="teiab"/>
      </w:pPr>
      <w:r w:rsidRPr="005F5F59">
        <w:t>Niti szo nej tvoja dela tecsasz pri Bougi</w:t>
      </w:r>
      <w:r w:rsidRPr="005F5F59">
        <w:br/>
        <w:t>prijetna, dokec</w:t>
      </w:r>
      <w:r w:rsidR="00FE223F">
        <w:t>s greisnoga sztalissa</w:t>
      </w:r>
      <w:r w:rsidR="00FE223F">
        <w:br/>
        <w:t>neodüris c</w:t>
      </w:r>
      <w:r w:rsidRPr="005F5F59">
        <w:t>zeila szrcza.</w:t>
      </w:r>
    </w:p>
    <w:p w:rsidR="005776B7" w:rsidRPr="005F5F59" w:rsidRDefault="005776B7" w:rsidP="006C1F97">
      <w:pPr>
        <w:pStyle w:val="teiab"/>
      </w:pPr>
      <w:r w:rsidRPr="005F5F59">
        <w:t>Sztani zato greisnik gori, i povrnisze</w:t>
      </w:r>
      <w:r w:rsidRPr="005F5F59">
        <w:br/>
        <w:t>kpokouri, greisni sztalis se odüri, naj</w:t>
      </w:r>
      <w:r w:rsidRPr="005F5F59">
        <w:br/>
        <w:t>te szmrt ne funda vgreihi.</w:t>
      </w:r>
    </w:p>
    <w:p w:rsidR="00FE223F" w:rsidRDefault="005776B7" w:rsidP="006C1F97">
      <w:pPr>
        <w:pStyle w:val="teiab"/>
      </w:pPr>
      <w:r w:rsidRPr="005F5F59">
        <w:t xml:space="preserve">Dragi </w:t>
      </w:r>
      <w:r w:rsidRPr="00FE223F">
        <w:rPr>
          <w:rStyle w:val="teipersName"/>
        </w:rPr>
        <w:t>Jezus</w:t>
      </w:r>
      <w:r w:rsidRPr="005F5F59">
        <w:t xml:space="preserve"> vsze greisnike, oszlou-</w:t>
      </w:r>
      <w:r w:rsidRPr="005F5F59">
        <w:br/>
        <w:t>bodi vecsne moke, i vcsini nai te na</w:t>
      </w:r>
      <w:r w:rsidRPr="005F5F59">
        <w:br/>
        <w:t xml:space="preserve">veke, vszi dicsimo v Nebi </w:t>
      </w:r>
    </w:p>
    <w:p w:rsidR="005776B7" w:rsidRPr="005F5F59" w:rsidRDefault="005776B7" w:rsidP="00FE223F">
      <w:pPr>
        <w:pStyle w:val="teiclosure"/>
      </w:pPr>
      <w:r w:rsidRPr="005F5F59">
        <w:t>Amen.</w:t>
      </w:r>
    </w:p>
    <w:p w:rsidR="005776B7" w:rsidRPr="005F5F59" w:rsidRDefault="005776B7" w:rsidP="00FE223F">
      <w:pPr>
        <w:pStyle w:val="teiclosure"/>
      </w:pPr>
      <w:r w:rsidRPr="005F5F59">
        <w:t xml:space="preserve">Amen </w:t>
      </w:r>
    </w:p>
    <w:p w:rsidR="005776B7" w:rsidRPr="005F5F59" w:rsidRDefault="00FE223F" w:rsidP="00692831">
      <w:pPr>
        <w:pStyle w:val="teiab"/>
      </w:pPr>
      <w:r>
        <w:t>12</w:t>
      </w:r>
    </w:p>
    <w:p w:rsidR="005776B7" w:rsidRPr="005F5F59" w:rsidRDefault="005776B7" w:rsidP="00692831">
      <w:pPr>
        <w:pStyle w:val="teiab"/>
      </w:pPr>
      <w:r w:rsidRPr="005F5F59">
        <w:t>Vnebi Dicsimo vszi Klecsimo.</w:t>
      </w:r>
    </w:p>
    <w:p w:rsidR="005776B7" w:rsidRPr="005F5F59" w:rsidRDefault="005776B7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5776B7" w:rsidRPr="005F5F59" w:rsidRDefault="005776B7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/136/</w:t>
      </w:r>
    </w:p>
    <w:p w:rsidR="005776B7" w:rsidRPr="005F5F59" w:rsidRDefault="005776B7" w:rsidP="00FE223F">
      <w:pPr>
        <w:pStyle w:val="teifwPageNum"/>
      </w:pPr>
      <w:r w:rsidRPr="005F5F59">
        <w:t>11.</w:t>
      </w:r>
    </w:p>
    <w:p w:rsidR="005776B7" w:rsidRPr="005F5F59" w:rsidRDefault="005776B7" w:rsidP="006C1F97">
      <w:pPr>
        <w:pStyle w:val="Naslov2"/>
      </w:pPr>
      <w:r w:rsidRPr="005F5F59">
        <w:t>Strta!</w:t>
      </w:r>
    </w:p>
    <w:p w:rsidR="005776B7" w:rsidRPr="005F5F59" w:rsidRDefault="005776B7" w:rsidP="006C1F97">
      <w:pPr>
        <w:pStyle w:val="teiab"/>
      </w:pPr>
      <w:r w:rsidRPr="00FE223F">
        <w:rPr>
          <w:rStyle w:val="teipersName"/>
        </w:rPr>
        <w:t>Adama</w:t>
      </w:r>
      <w:r w:rsidRPr="005F5F59">
        <w:t xml:space="preserve"> gda vö zegnal Boug z </w:t>
      </w:r>
      <w:r w:rsidR="00FE223F">
        <w:t>Para-</w:t>
      </w:r>
      <w:r w:rsidR="00FE223F">
        <w:br/>
        <w:t>di</w:t>
      </w:r>
      <w:r w:rsidRPr="005F5F59">
        <w:t>soma sztojecs pred szvetim mesz-</w:t>
      </w:r>
      <w:r w:rsidRPr="005F5F59">
        <w:br/>
        <w:t>tom greihe sztusnim glaszom mer-</w:t>
      </w:r>
      <w:r w:rsidRPr="005F5F59">
        <w:br/>
        <w:t>telnosz</w:t>
      </w:r>
      <w:r w:rsidR="00FE223F">
        <w:t>t plakajoucs na moke zmisla-</w:t>
      </w:r>
      <w:r w:rsidR="00FE223F">
        <w:br/>
        <w:t>va</w:t>
      </w:r>
      <w:r w:rsidRPr="005F5F59">
        <w:t>joucs, zezva sküp szini svoje, i pla-</w:t>
      </w:r>
      <w:r w:rsidRPr="005F5F59">
        <w:br/>
        <w:t>csocs nyim etak pravi.</w:t>
      </w:r>
    </w:p>
    <w:p w:rsidR="005776B7" w:rsidRPr="005F5F59" w:rsidRDefault="005776B7" w:rsidP="006C1F97">
      <w:pPr>
        <w:pStyle w:val="teiab"/>
      </w:pPr>
      <w:r w:rsidRPr="005F5F59">
        <w:t>Da</w:t>
      </w:r>
      <w:r w:rsidR="00FE223F">
        <w:t xml:space="preserve"> jai meni nevolomi jai greisno</w:t>
      </w:r>
      <w:r w:rsidR="00FE223F">
        <w:br/>
        <w:t>c</w:t>
      </w:r>
      <w:r w:rsidRPr="005F5F59">
        <w:t>slovöki nemorem zracsunati nevol</w:t>
      </w:r>
      <w:r w:rsidRPr="005F5F59">
        <w:br/>
        <w:t>szamo znati ar szam krouto ranyen</w:t>
      </w:r>
      <w:r w:rsidRPr="005F5F59">
        <w:br/>
        <w:t>vhüde greihe szpadnyen od jalna Vraga</w:t>
      </w:r>
      <w:r w:rsidRPr="005F5F59">
        <w:br/>
        <w:t>szküsan, i od vszei dobrout opadnyen.</w:t>
      </w:r>
    </w:p>
    <w:p w:rsidR="005776B7" w:rsidRPr="005F5F59" w:rsidRDefault="005776B7" w:rsidP="006C1F97">
      <w:pPr>
        <w:pStyle w:val="teiab"/>
      </w:pPr>
      <w:r w:rsidRPr="005F5F59">
        <w:t xml:space="preserve">Mene csi scses szpoznati </w:t>
      </w:r>
      <w:r w:rsidRPr="00FE223F">
        <w:rPr>
          <w:rStyle w:val="teipersName"/>
        </w:rPr>
        <w:t>Adam</w:t>
      </w:r>
      <w:r w:rsidRPr="005F5F59">
        <w:br/>
        <w:t>szam Ocsa tvoi od Bouga sztvorjen szam</w:t>
      </w:r>
      <w:r w:rsidRPr="005F5F59">
        <w:br/>
        <w:t>szpodobno znal nei szem mene je na</w:t>
      </w:r>
      <w:r w:rsidRPr="005F5F59">
        <w:br/>
        <w:t>szvoi Keip sztvouro da szam bil leip</w:t>
      </w:r>
      <w:r w:rsidRPr="005F5F59">
        <w:br/>
        <w:t>v Paradisomi szam sztal i szakomi</w:t>
      </w:r>
      <w:r w:rsidRPr="005F5F59">
        <w:br/>
        <w:t>bil szam jasz Kraly.</w:t>
      </w:r>
    </w:p>
    <w:p w:rsidR="005776B7" w:rsidRPr="005F5F59" w:rsidRDefault="005776B7" w:rsidP="006C1F97">
      <w:pPr>
        <w:pStyle w:val="teiab"/>
      </w:pPr>
      <w:r w:rsidRPr="005F5F59">
        <w:t>Oh nemrem zatajiti britkeme sa-</w:t>
      </w:r>
      <w:r w:rsidRPr="005F5F59">
        <w:br/>
        <w:t>loszti csüjes szinek te reicsi greihe</w:t>
      </w:r>
      <w:r w:rsidRPr="005F5F59">
        <w:br/>
        <w:t>szi premiszli, zakai szo na tebe vsze</w:t>
      </w:r>
      <w:r w:rsidRPr="005F5F59">
        <w:br/>
        <w:t>moke szpadnole, nevoule i betegi na</w:t>
      </w:r>
      <w:r w:rsidRPr="005F5F59">
        <w:br/>
        <w:t>tve Teilo szo püscsene.</w:t>
      </w:r>
    </w:p>
    <w:p w:rsidR="005776B7" w:rsidRPr="005F5F59" w:rsidRDefault="005776B7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5776B7" w:rsidRPr="005F5F59" w:rsidRDefault="005776B7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/137/</w:t>
      </w:r>
    </w:p>
    <w:p w:rsidR="005776B7" w:rsidRPr="005F5F59" w:rsidRDefault="005776B7" w:rsidP="002E3277">
      <w:pPr>
        <w:pStyle w:val="teifwPageNum"/>
      </w:pPr>
      <w:r w:rsidRPr="005F5F59">
        <w:t>12.</w:t>
      </w:r>
    </w:p>
    <w:p w:rsidR="005776B7" w:rsidRPr="005F5F59" w:rsidRDefault="002E3277" w:rsidP="006C1F97">
      <w:pPr>
        <w:pStyle w:val="teiab"/>
      </w:pPr>
      <w:r>
        <w:t>Vneszkoncsane c</w:t>
      </w:r>
      <w:r w:rsidR="005776B7" w:rsidRPr="005F5F59">
        <w:t>sisztoucse brez grei-</w:t>
      </w:r>
      <w:r w:rsidR="005776B7" w:rsidRPr="005F5F59">
        <w:br/>
        <w:t>ha hüdoube sztvoril me v</w:t>
      </w:r>
      <w:r>
        <w:t>u praviczi,</w:t>
      </w:r>
      <w:r>
        <w:br/>
        <w:t>brez koncza vu szves</w:t>
      </w:r>
      <w:r w:rsidR="005776B7" w:rsidRPr="005F5F59">
        <w:t>ztvi dao mije szlo-</w:t>
      </w:r>
      <w:r w:rsidR="005776B7" w:rsidRPr="005F5F59">
        <w:br/>
        <w:t>boudo püszto v dobro volo tak je szve</w:t>
      </w:r>
      <w:r w:rsidR="005776B7" w:rsidRPr="005F5F59">
        <w:br/>
        <w:t>szvete reicsi zapovedao zdrsavati.</w:t>
      </w:r>
    </w:p>
    <w:p w:rsidR="005776B7" w:rsidRPr="005F5F59" w:rsidRDefault="005776B7" w:rsidP="006C1F97">
      <w:pPr>
        <w:pStyle w:val="teiab"/>
      </w:pPr>
      <w:r w:rsidRPr="005F5F59">
        <w:t>I szam Goszpon Boug zmosni radü-</w:t>
      </w:r>
      <w:r w:rsidRPr="005F5F59">
        <w:br/>
        <w:t>val sze meni zato vsze sztvari szvoje</w:t>
      </w:r>
      <w:r w:rsidRPr="005F5F59">
        <w:br/>
        <w:t>zroucso je meni nye, i angyelom pravi</w:t>
      </w:r>
      <w:r w:rsidRPr="005F5F59">
        <w:br/>
        <w:t>szkrb noszite name i pocsaszi vreime-</w:t>
      </w:r>
      <w:r w:rsidRPr="005F5F59">
        <w:br/>
        <w:t>na odneszli bi me v Nebesza.</w:t>
      </w:r>
    </w:p>
    <w:p w:rsidR="005776B7" w:rsidRPr="005F5F59" w:rsidRDefault="005776B7" w:rsidP="006C1F97">
      <w:pPr>
        <w:pStyle w:val="teiab"/>
      </w:pPr>
      <w:r w:rsidRPr="005F5F59">
        <w:t>Bosa miloscsa sze je szveitila na</w:t>
      </w:r>
      <w:r w:rsidRPr="005F5F59">
        <w:br/>
        <w:t>meni zdobrim nei szam jasz siveo dobro,</w:t>
      </w:r>
      <w:r w:rsidRPr="005F5F59">
        <w:br/>
        <w:t>neg nevörno steo Bougi szpodoben biti,</w:t>
      </w:r>
      <w:r w:rsidRPr="005F5F59">
        <w:br/>
        <w:t>jasz</w:t>
      </w:r>
      <w:r w:rsidR="002E3277">
        <w:t xml:space="preserve"> primerjen prepoveidana dreiva</w:t>
      </w:r>
      <w:r w:rsidR="002E3277">
        <w:br/>
        <w:t>k</w:t>
      </w:r>
      <w:r w:rsidRPr="005F5F59">
        <w:t>oustao jasz szam nyega szada.</w:t>
      </w:r>
    </w:p>
    <w:p w:rsidR="005776B7" w:rsidRPr="005F5F59" w:rsidRDefault="005776B7" w:rsidP="006C1F97">
      <w:pPr>
        <w:pStyle w:val="teiab"/>
      </w:pPr>
      <w:r w:rsidRPr="005F5F59">
        <w:t>Oh kako moje szvesztvo kmeszti</w:t>
      </w:r>
      <w:r w:rsidRPr="005F5F59">
        <w:br/>
        <w:t>vsze odislo, i Keip mojega Bouga szrcza</w:t>
      </w:r>
      <w:r w:rsidRPr="005F5F59">
        <w:br/>
        <w:t>mi vö szpadne, szvetloszt teila Düse</w:t>
      </w:r>
      <w:r w:rsidRPr="005F5F59">
        <w:br/>
        <w:t>na sztran sze obrne pravicza i vsze</w:t>
      </w:r>
      <w:r w:rsidRPr="005F5F59">
        <w:br/>
        <w:t>szvesztvo od mene kmeszti odislo.</w:t>
      </w:r>
    </w:p>
    <w:p w:rsidR="00C17CA5" w:rsidRPr="005F5F59" w:rsidRDefault="005776B7" w:rsidP="006C1F97">
      <w:pPr>
        <w:pStyle w:val="teiab"/>
      </w:pPr>
      <w:r w:rsidRPr="005F5F59">
        <w:t>Kakvi dobrout lehkouto, Vrag od</w:t>
      </w:r>
      <w:r w:rsidRPr="005F5F59">
        <w:br/>
        <w:t>mene vtrgne csüjes dame nagoga szra-</w:t>
      </w:r>
      <w:r w:rsidRPr="005F5F59">
        <w:br/>
        <w:t>moszt pripela selel nei szlisati Bosa</w:t>
      </w:r>
    </w:p>
    <w:p w:rsidR="00C17CA5" w:rsidRPr="005F5F59" w:rsidRDefault="00C17CA5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5776B7" w:rsidRPr="005F5F59" w:rsidRDefault="00007558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 xml:space="preserve"> </w:t>
      </w:r>
      <w:r w:rsidR="00472F30" w:rsidRPr="005F5F59">
        <w:rPr>
          <w:szCs w:val="26"/>
        </w:rPr>
        <w:t>/138/</w:t>
      </w:r>
    </w:p>
    <w:p w:rsidR="00472F30" w:rsidRPr="005F5F59" w:rsidRDefault="00472F30" w:rsidP="002E3277">
      <w:pPr>
        <w:pStyle w:val="teifwPageNum"/>
      </w:pPr>
      <w:r w:rsidRPr="005F5F59">
        <w:t>13.</w:t>
      </w:r>
    </w:p>
    <w:p w:rsidR="00472F30" w:rsidRPr="005F5F59" w:rsidRDefault="008527BA" w:rsidP="006C1F97">
      <w:pPr>
        <w:pStyle w:val="teiab"/>
      </w:pPr>
      <w:r>
        <w:t>glasza csüti ar meje szr</w:t>
      </w:r>
      <w:r w:rsidR="00472F30" w:rsidRPr="005F5F59">
        <w:t>am tanacsa</w:t>
      </w:r>
      <w:r w:rsidR="00472F30" w:rsidRPr="005F5F59">
        <w:br/>
        <w:t>koga mi je dala kacsa.</w:t>
      </w:r>
    </w:p>
    <w:p w:rsidR="00472F30" w:rsidRPr="005F5F59" w:rsidRDefault="00472F30" w:rsidP="006C1F97">
      <w:pPr>
        <w:pStyle w:val="teiab"/>
      </w:pPr>
      <w:r w:rsidRPr="005F5F59">
        <w:t>Oh meni odgovori nei je tou zadosz-</w:t>
      </w:r>
      <w:r w:rsidRPr="005F5F59">
        <w:br/>
        <w:t xml:space="preserve">ta, kaime </w:t>
      </w:r>
      <w:r w:rsidRPr="008527BA">
        <w:rPr>
          <w:rStyle w:val="teipersName"/>
        </w:rPr>
        <w:t>Eiva</w:t>
      </w:r>
      <w:r w:rsidRPr="005F5F59">
        <w:t xml:space="preserve"> </w:t>
      </w:r>
      <w:r w:rsidR="008527BA">
        <w:t>vkanila, tou nei Bosa</w:t>
      </w:r>
      <w:r w:rsidR="008527BA">
        <w:br/>
        <w:t>vola,</w:t>
      </w:r>
      <w:r w:rsidRPr="005F5F59">
        <w:t xml:space="preserve"> Zvrta me zapresse dalecs odegnas-</w:t>
      </w:r>
      <w:r w:rsidRPr="005F5F59">
        <w:br/>
        <w:t>se namoi szran inageto vrgao edno</w:t>
      </w:r>
      <w:r w:rsidRPr="005F5F59">
        <w:br/>
        <w:t>ovczo kouso.</w:t>
      </w:r>
    </w:p>
    <w:p w:rsidR="00472F30" w:rsidRPr="005F5F59" w:rsidRDefault="00472F30" w:rsidP="006C1F97">
      <w:pPr>
        <w:pStyle w:val="teiab"/>
      </w:pPr>
      <w:r w:rsidRPr="005F5F59">
        <w:t>No sena sivei</w:t>
      </w:r>
      <w:r w:rsidR="002D12C0">
        <w:t>ti veti nevola</w:t>
      </w:r>
      <w:r w:rsidRPr="005F5F59">
        <w:t>i sivemo</w:t>
      </w:r>
      <w:r w:rsidRPr="005F5F59">
        <w:br/>
        <w:t>ta prva leipa dobra daszi pr</w:t>
      </w:r>
      <w:r w:rsidR="002D12C0">
        <w:t>emislavam</w:t>
      </w:r>
      <w:r w:rsidR="002D12C0">
        <w:br/>
        <w:t>szkuzne szomi Ocsi i D</w:t>
      </w:r>
      <w:r w:rsidRPr="005F5F59">
        <w:t>üsa vsaloszti,</w:t>
      </w:r>
      <w:r w:rsidRPr="005F5F59">
        <w:br/>
        <w:t>seleo bisze pomocsti danei szam nig-</w:t>
      </w:r>
      <w:r w:rsidRPr="005F5F59">
        <w:br/>
        <w:t>dar vmiloscsi.</w:t>
      </w:r>
    </w:p>
    <w:p w:rsidR="00472F30" w:rsidRPr="005F5F59" w:rsidRDefault="00472F30" w:rsidP="006C1F97">
      <w:pPr>
        <w:pStyle w:val="teiab"/>
      </w:pPr>
      <w:r w:rsidRPr="005F5F59">
        <w:t>Jai zevszei sztrani meni kakme</w:t>
      </w:r>
      <w:r w:rsidRPr="005F5F59">
        <w:br/>
        <w:t>saloszt tere vu Teili, i vu Düsi sztra-</w:t>
      </w:r>
      <w:r w:rsidRPr="005F5F59">
        <w:br/>
        <w:t>hota me mantra greihmi Düso grze,</w:t>
      </w:r>
      <w:r w:rsidRPr="005F5F59">
        <w:br/>
        <w:t>nigdar n</w:t>
      </w:r>
      <w:r w:rsidR="002D12C0">
        <w:t>epocsine greih pekleinye</w:t>
      </w:r>
      <w:r w:rsidR="002D12C0">
        <w:br/>
        <w:t>ladanye</w:t>
      </w:r>
      <w:r w:rsidRPr="005F5F59">
        <w:t xml:space="preserve"> klacsijo ober me glave.</w:t>
      </w:r>
    </w:p>
    <w:p w:rsidR="00DA4FDA" w:rsidRPr="005F5F59" w:rsidRDefault="00472F30" w:rsidP="006C1F97">
      <w:pPr>
        <w:pStyle w:val="teiab"/>
      </w:pPr>
      <w:r w:rsidRPr="005F5F59">
        <w:t>Zdelom zvelikim trüdom</w:t>
      </w:r>
      <w:r w:rsidR="002D12C0">
        <w:t xml:space="preserve"> tou zem-</w:t>
      </w:r>
      <w:r w:rsidR="002D12C0">
        <w:br/>
        <w:t>lou kopal bom na mem teili prekle-</w:t>
      </w:r>
      <w:r w:rsidR="002D12C0">
        <w:br/>
        <w:t>sztvo no</w:t>
      </w:r>
      <w:r w:rsidR="00DA4FDA" w:rsidRPr="005F5F59">
        <w:t>szo bodem tesko vsze lagoje</w:t>
      </w:r>
      <w:r w:rsidR="002D12C0">
        <w:br/>
        <w:t>trave oszet hebet trnye meni ro</w:t>
      </w:r>
      <w:r w:rsidR="00DA4FDA" w:rsidRPr="005F5F59">
        <w:t>di-</w:t>
      </w:r>
      <w:r w:rsidR="00DA4FDA" w:rsidRPr="005F5F59">
        <w:br/>
        <w:t>lo boude ar szam vreiden tou za</w:t>
      </w:r>
      <w:r w:rsidR="00DA4FDA" w:rsidRPr="005F5F59">
        <w:br/>
        <w:t>greihe.</w:t>
      </w:r>
    </w:p>
    <w:p w:rsidR="00DA4FDA" w:rsidRPr="005F5F59" w:rsidRDefault="00DA4FDA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472F30" w:rsidRPr="005F5F59" w:rsidRDefault="00DA4FDA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/139/</w:t>
      </w:r>
    </w:p>
    <w:p w:rsidR="00DA4FDA" w:rsidRPr="005F5F59" w:rsidRDefault="00DA4FDA" w:rsidP="002D12C0">
      <w:pPr>
        <w:pStyle w:val="teifwPageNum"/>
      </w:pPr>
      <w:r w:rsidRPr="005F5F59">
        <w:t>14.</w:t>
      </w:r>
    </w:p>
    <w:p w:rsidR="00DA4FDA" w:rsidRPr="005F5F59" w:rsidRDefault="00DA4FDA" w:rsidP="006C1F97">
      <w:pPr>
        <w:pStyle w:val="teiab"/>
      </w:pPr>
      <w:r w:rsidRPr="005F5F59">
        <w:t>Se vnougi i presztrasni salosztni</w:t>
      </w:r>
      <w:r w:rsidRPr="005F5F59">
        <w:br/>
        <w:t>betegi hüda moka nevola i vnouga</w:t>
      </w:r>
      <w:r w:rsidRPr="005F5F59">
        <w:br/>
        <w:t>tesko</w:t>
      </w:r>
      <w:r w:rsidR="002D12C0">
        <w:t>u</w:t>
      </w:r>
      <w:r w:rsidRPr="005F5F59">
        <w:t>csa vmem teili bou sztala do</w:t>
      </w:r>
      <w:r w:rsidRPr="005F5F59">
        <w:br/>
        <w:t>szmrtnoga Dneva jai meni nevol</w:t>
      </w:r>
      <w:r w:rsidR="008106D7" w:rsidRPr="005F5F59">
        <w:t>nomi</w:t>
      </w:r>
      <w:r w:rsidR="008106D7" w:rsidRPr="005F5F59">
        <w:br/>
        <w:t>vsze notri do moje szmrti.</w:t>
      </w:r>
    </w:p>
    <w:p w:rsidR="008106D7" w:rsidRPr="005F5F59" w:rsidRDefault="008106D7" w:rsidP="006C1F97">
      <w:pPr>
        <w:pStyle w:val="teiab"/>
      </w:pPr>
      <w:r w:rsidRPr="005F5F59">
        <w:t>Vsze moje plemen zczeila Krouto sze</w:t>
      </w:r>
      <w:r w:rsidRPr="005F5F59">
        <w:br/>
        <w:t>szkvarilo, nemrem csiniti dobra csi gli</w:t>
      </w:r>
      <w:r w:rsidRPr="005F5F59">
        <w:br/>
        <w:t>mi vola greih szmrt doli szpravla</w:t>
      </w:r>
      <w:r w:rsidR="002D12C0">
        <w:t>,</w:t>
      </w:r>
      <w:r w:rsidR="002D12C0">
        <w:br/>
        <w:t>szvesztvo neponavla csi brez k</w:t>
      </w:r>
      <w:r w:rsidRPr="005F5F59">
        <w:t>rivicze</w:t>
      </w:r>
      <w:r w:rsidRPr="005F5F59">
        <w:br/>
        <w:t>nigda nebo siveo za</w:t>
      </w:r>
      <w:r w:rsidR="002D12C0">
        <w:t xml:space="preserve"> </w:t>
      </w:r>
      <w:r w:rsidRPr="005F5F59">
        <w:t>mo</w:t>
      </w:r>
      <w:r w:rsidR="002D12C0">
        <w:t xml:space="preserve"> </w:t>
      </w:r>
      <w:r w:rsidRPr="005F5F59">
        <w:t>volo.</w:t>
      </w:r>
    </w:p>
    <w:p w:rsidR="008106D7" w:rsidRPr="005F5F59" w:rsidRDefault="008106D7" w:rsidP="006C1F97">
      <w:pPr>
        <w:pStyle w:val="teiab"/>
      </w:pPr>
      <w:r w:rsidRPr="005F5F59">
        <w:t xml:space="preserve">Iscse szigdar vu meni </w:t>
      </w:r>
      <w:r w:rsidR="002D12C0">
        <w:t>vszo Düsno sz-</w:t>
      </w:r>
      <w:r w:rsidR="002D12C0">
        <w:br/>
        <w:t>poznanye nesztano</w:t>
      </w:r>
      <w:r w:rsidRPr="005F5F59">
        <w:t>ma me</w:t>
      </w:r>
      <w:r w:rsidR="002D12C0">
        <w:t xml:space="preserve"> </w:t>
      </w:r>
      <w:r w:rsidRPr="005F5F59">
        <w:t>grize greihe</w:t>
      </w:r>
      <w:r w:rsidRPr="005F5F59">
        <w:br/>
        <w:t>voucsi mecse zvragom mi sze grozi</w:t>
      </w:r>
      <w:r w:rsidRPr="005F5F59">
        <w:br/>
        <w:t>i zvragom me sztrasi, od sveplenoga</w:t>
      </w:r>
      <w:r w:rsidRPr="005F5F59">
        <w:br/>
        <w:t>ognya boji mi sze szrcza plamna.</w:t>
      </w:r>
    </w:p>
    <w:p w:rsidR="008106D7" w:rsidRPr="005F5F59" w:rsidRDefault="008106D7" w:rsidP="006C1F97">
      <w:pPr>
        <w:pStyle w:val="teiab"/>
      </w:pPr>
      <w:r w:rsidRPr="005F5F59">
        <w:t>Jai meni nevolnomi jai kai scsem</w:t>
      </w:r>
      <w:r w:rsidRPr="005F5F59">
        <w:br/>
        <w:t>csiniti oh ti zemla i morje dai tana-</w:t>
      </w:r>
      <w:r w:rsidRPr="005F5F59">
        <w:br/>
        <w:t>csa meni i vi sztvari vszake male</w:t>
      </w:r>
      <w:r w:rsidRPr="005F5F59">
        <w:br/>
        <w:t>i velike pomilüite narodje britko</w:t>
      </w:r>
      <w:r w:rsidRPr="005F5F59">
        <w:br/>
        <w:t>saloszt moje glave.</w:t>
      </w:r>
    </w:p>
    <w:p w:rsidR="008106D7" w:rsidRPr="005F5F59" w:rsidRDefault="008106D7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106D7" w:rsidRPr="005F5F59" w:rsidRDefault="008106D7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/140/</w:t>
      </w:r>
    </w:p>
    <w:p w:rsidR="008106D7" w:rsidRPr="005F5F59" w:rsidRDefault="008106D7" w:rsidP="002D12C0">
      <w:pPr>
        <w:pStyle w:val="teifwPageNum"/>
      </w:pPr>
      <w:r w:rsidRPr="005F5F59">
        <w:t>15.</w:t>
      </w:r>
    </w:p>
    <w:p w:rsidR="008106D7" w:rsidRPr="005F5F59" w:rsidRDefault="008106D7" w:rsidP="006C1F97">
      <w:pPr>
        <w:pStyle w:val="teiab"/>
      </w:pPr>
      <w:r w:rsidRPr="005F5F59">
        <w:t>Viszouka Neba i ti nad menom sze</w:t>
      </w:r>
      <w:r w:rsidRPr="005F5F59">
        <w:br/>
        <w:t>szmilüj szuncse meiszecz i zveizde</w:t>
      </w:r>
      <w:r w:rsidRPr="005F5F59">
        <w:br/>
        <w:t>salüite vi mene da tak poginoti vr</w:t>
      </w:r>
      <w:r w:rsidR="002D12C0">
        <w:t>ou-</w:t>
      </w:r>
      <w:r w:rsidR="002D12C0">
        <w:br/>
        <w:t>ke morem vpaszti nevörnomi s</w:t>
      </w:r>
      <w:r w:rsidRPr="005F5F59">
        <w:t>ata-</w:t>
      </w:r>
      <w:r w:rsidRPr="005F5F59">
        <w:br/>
        <w:t>ni i sztati vpeklenszkom ognyi.</w:t>
      </w:r>
    </w:p>
    <w:p w:rsidR="008106D7" w:rsidRPr="005F5F59" w:rsidRDefault="008106D7" w:rsidP="006C1F97">
      <w:pPr>
        <w:pStyle w:val="teiab"/>
      </w:pPr>
      <w:r w:rsidRPr="005F5F59">
        <w:t>Blaiseno szveto Troisztvo, vzemime</w:t>
      </w:r>
      <w:r w:rsidRPr="005F5F59">
        <w:br/>
        <w:t>ednouk Nebo ar je tebi mogoucse</w:t>
      </w:r>
      <w:r w:rsidRPr="005F5F59">
        <w:br/>
        <w:t>vzeti mene k szebi greihe moje vnou-</w:t>
      </w:r>
      <w:r w:rsidRPr="005F5F59">
        <w:br/>
        <w:t>ge meni odpüsztil je i zavolo nyih</w:t>
      </w:r>
      <w:r w:rsidRPr="005F5F59">
        <w:br/>
        <w:t>szpeklom neplacsai meni szkastigom.</w:t>
      </w:r>
    </w:p>
    <w:p w:rsidR="008106D7" w:rsidRPr="005F5F59" w:rsidRDefault="008106D7" w:rsidP="006C1F97">
      <w:pPr>
        <w:pStyle w:val="teiab"/>
      </w:pPr>
      <w:r w:rsidRPr="005F5F59">
        <w:t>Nad menov nevidim se szmilüval</w:t>
      </w:r>
      <w:r w:rsidRPr="005F5F59">
        <w:br/>
        <w:t>kibisze prouti vragi pomocsti ki bi</w:t>
      </w:r>
      <w:r w:rsidRPr="005F5F59">
        <w:br/>
        <w:t>mogao mene vsza sztvar me odürja</w:t>
      </w:r>
      <w:r w:rsidRPr="005F5F59">
        <w:br/>
        <w:t xml:space="preserve">i prout meni brsza, oblaszt Luczi </w:t>
      </w:r>
      <w:r w:rsidRPr="005666EE">
        <w:rPr>
          <w:rStyle w:val="teiunclear"/>
        </w:rPr>
        <w:t>Je-</w:t>
      </w:r>
      <w:r w:rsidRPr="005666EE">
        <w:rPr>
          <w:rStyle w:val="teiunclear"/>
        </w:rPr>
        <w:br/>
        <w:t>sova</w:t>
      </w:r>
      <w:r w:rsidR="005666EE">
        <w:t xml:space="preserve"> </w:t>
      </w:r>
      <w:r w:rsidRPr="005F5F59">
        <w:t>ta je najem moiga greiha.</w:t>
      </w:r>
    </w:p>
    <w:p w:rsidR="008106D7" w:rsidRPr="005F5F59" w:rsidRDefault="005666EE" w:rsidP="006C1F97">
      <w:pPr>
        <w:pStyle w:val="teiab"/>
      </w:pPr>
      <w:r>
        <w:t>I molim sze jasz tebi milo</w:t>
      </w:r>
      <w:r w:rsidR="008106D7" w:rsidRPr="005F5F59">
        <w:t>sztivni</w:t>
      </w:r>
      <w:r w:rsidR="008106D7" w:rsidRPr="005F5F59">
        <w:br/>
        <w:t>Bose, tva miloscsa branime ar sze</w:t>
      </w:r>
      <w:r w:rsidR="008106D7" w:rsidRPr="005F5F59">
        <w:br/>
        <w:t>vüpam vtebi vadlüjem greiheme</w:t>
      </w:r>
      <w:r w:rsidR="008106D7" w:rsidRPr="005F5F59">
        <w:br/>
        <w:t>csakam dobrouto tvo, zagovoriti me,</w:t>
      </w:r>
      <w:r w:rsidR="008106D7" w:rsidRPr="005F5F59">
        <w:br/>
        <w:t>ne odpüsztimi moje greihe.</w:t>
      </w:r>
    </w:p>
    <w:p w:rsidR="008106D7" w:rsidRPr="005F5F59" w:rsidRDefault="008106D7" w:rsidP="006C1F97">
      <w:pPr>
        <w:pStyle w:val="teiab"/>
      </w:pPr>
      <w:r w:rsidRPr="005F5F59">
        <w:t>Vrouke hüdoga Vraga nedai</w:t>
      </w:r>
      <w:r w:rsidRPr="005F5F59">
        <w:br/>
        <w:t>keipa tvoiga nepriatela Düsni je</w:t>
      </w:r>
    </w:p>
    <w:p w:rsidR="008106D7" w:rsidRPr="005F5F59" w:rsidRDefault="008106D7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106D7" w:rsidRPr="005F5F59" w:rsidRDefault="008106D7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/141/</w:t>
      </w:r>
    </w:p>
    <w:p w:rsidR="008106D7" w:rsidRPr="005F5F59" w:rsidRDefault="008106D7" w:rsidP="005666EE">
      <w:pPr>
        <w:pStyle w:val="teifwPageNum"/>
      </w:pPr>
      <w:r w:rsidRPr="005F5F59">
        <w:t>16.</w:t>
      </w:r>
    </w:p>
    <w:p w:rsidR="00BA0611" w:rsidRDefault="005666EE" w:rsidP="006C1F97">
      <w:pPr>
        <w:pStyle w:val="teiab"/>
      </w:pPr>
      <w:r>
        <w:t>k</w:t>
      </w:r>
      <w:r w:rsidR="009C4774" w:rsidRPr="005F5F59">
        <w:t>i nasz pela vgreihe, teme oszlobodi</w:t>
      </w:r>
      <w:r w:rsidR="009C4774" w:rsidRPr="005F5F59">
        <w:br/>
        <w:t>Düso mi zveszeli za Ime tve vcsini</w:t>
      </w:r>
      <w:r w:rsidR="009C4774" w:rsidRPr="005F5F59">
        <w:br/>
        <w:t xml:space="preserve">tou i Bosanszko dobrouto tvo </w:t>
      </w:r>
    </w:p>
    <w:p w:rsidR="008106D7" w:rsidRPr="005F5F59" w:rsidRDefault="009C4774" w:rsidP="00BA0611">
      <w:pPr>
        <w:pStyle w:val="teiclosure"/>
      </w:pPr>
      <w:r w:rsidRPr="005F5F59">
        <w:t>Amen.</w:t>
      </w:r>
    </w:p>
    <w:p w:rsidR="009C4774" w:rsidRPr="005F5F59" w:rsidRDefault="009C4774" w:rsidP="006C1F97">
      <w:pPr>
        <w:pStyle w:val="Naslov2"/>
      </w:pPr>
      <w:r w:rsidRPr="005F5F59">
        <w:t>Peta!</w:t>
      </w:r>
      <w:r w:rsidRPr="005F5F59">
        <w:tab/>
        <w:t>Peta</w:t>
      </w:r>
    </w:p>
    <w:p w:rsidR="009C4774" w:rsidRPr="005F5F59" w:rsidRDefault="009C4774" w:rsidP="006C1F97">
      <w:pPr>
        <w:pStyle w:val="teiab"/>
      </w:pPr>
      <w:r w:rsidRPr="005F5F59">
        <w:t>Oh sto kricsi tak jako tusno i sa-</w:t>
      </w:r>
      <w:r w:rsidRPr="005F5F59">
        <w:br/>
        <w:t>losztno, dreszelisze prekrouto, i joucse</w:t>
      </w:r>
      <w:r w:rsidRPr="005F5F59">
        <w:br/>
        <w:t xml:space="preserve">csemerno, </w:t>
      </w:r>
      <w:r w:rsidRPr="00587722">
        <w:rPr>
          <w:rStyle w:val="teipersName"/>
        </w:rPr>
        <w:t>Adam</w:t>
      </w:r>
      <w:r w:rsidRPr="005F5F59">
        <w:t xml:space="preserve"> tou li szi ti oh Cslovik</w:t>
      </w:r>
      <w:r w:rsidRPr="005F5F59">
        <w:br/>
        <w:t>nevolni, Boug ti pomni posila da te</w:t>
      </w:r>
      <w:r w:rsidRPr="005F5F59">
        <w:br/>
        <w:t>zmore szte nevoule.</w:t>
      </w:r>
    </w:p>
    <w:p w:rsidR="009C4774" w:rsidRPr="005F5F59" w:rsidRDefault="009C4774" w:rsidP="006C1F97">
      <w:pPr>
        <w:pStyle w:val="teiab"/>
      </w:pPr>
      <w:r w:rsidRPr="005F5F59">
        <w:t>Boid zato dobre voule i nesaloszti</w:t>
      </w:r>
      <w:r w:rsidRPr="005F5F59">
        <w:br/>
        <w:t>sze, ni vdvoinoszt se</w:t>
      </w:r>
      <w:r w:rsidR="0043209A">
        <w:t xml:space="preserve"> </w:t>
      </w:r>
      <w:r w:rsidRPr="005F5F59">
        <w:t>ne szpadni, nebos szi-</w:t>
      </w:r>
      <w:r w:rsidRPr="005F5F59">
        <w:br/>
        <w:t>routa ti, ar je poszlühnyena ta tvoja mo-</w:t>
      </w:r>
      <w:r w:rsidRPr="005F5F59">
        <w:br/>
        <w:t>litva, tomi sze veszeli ti, kak moje Dü-</w:t>
      </w:r>
      <w:r w:rsidRPr="005F5F59">
        <w:br/>
        <w:t>sicze vrasztvo.</w:t>
      </w:r>
    </w:p>
    <w:p w:rsidR="009C4774" w:rsidRPr="005F5F59" w:rsidRDefault="009C4774" w:rsidP="006C1F97">
      <w:pPr>
        <w:pStyle w:val="teiab"/>
      </w:pPr>
      <w:r w:rsidRPr="005F5F59">
        <w:t>Ar ovo Bosi Szin sze roudi zedne</w:t>
      </w:r>
      <w:r w:rsidRPr="005F5F59">
        <w:br/>
        <w:t>Deive, zvelicsitel od Greiha, i Kraly</w:t>
      </w:r>
      <w:r w:rsidRPr="005F5F59">
        <w:br/>
        <w:t xml:space="preserve">vszei angyelov kacsi glavo sztere </w:t>
      </w:r>
      <w:r w:rsidRPr="005F5F59">
        <w:br/>
        <w:t>vraise serege te tebe oszlobodi i pout</w:t>
      </w:r>
      <w:r w:rsidRPr="005F5F59">
        <w:br/>
        <w:t>nyih moucsi pokreipi.</w:t>
      </w:r>
    </w:p>
    <w:p w:rsidR="009C4774" w:rsidRPr="005F5F59" w:rsidRDefault="009C4774" w:rsidP="006C1F97">
      <w:pPr>
        <w:pStyle w:val="teiab"/>
      </w:pPr>
      <w:r w:rsidRPr="005F5F59">
        <w:t>Na szveit pride vu prave Cslovöcse</w:t>
      </w:r>
      <w:r w:rsidRPr="005F5F59">
        <w:br/>
        <w:t>nature sziromasztvo nevolo neszo bom</w:t>
      </w:r>
    </w:p>
    <w:p w:rsidR="009C4774" w:rsidRPr="005F5F59" w:rsidRDefault="009C4774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9C4774" w:rsidRPr="005F5F59" w:rsidRDefault="009C4774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/142/</w:t>
      </w:r>
    </w:p>
    <w:p w:rsidR="009C4774" w:rsidRPr="005F5F59" w:rsidRDefault="009C4774" w:rsidP="0043209A">
      <w:pPr>
        <w:pStyle w:val="teifwPageNum"/>
      </w:pPr>
      <w:r w:rsidRPr="005F5F59">
        <w:t>17.</w:t>
      </w:r>
    </w:p>
    <w:p w:rsidR="009C4774" w:rsidRPr="005F5F59" w:rsidRDefault="009C4774" w:rsidP="006C1F97">
      <w:pPr>
        <w:pStyle w:val="teiab"/>
      </w:pPr>
      <w:r w:rsidRPr="005F5F59">
        <w:t>vsitki za tebe szmrt rusno sztrpel</w:t>
      </w:r>
      <w:r w:rsidRPr="005F5F59">
        <w:br/>
        <w:t>za t</w:t>
      </w:r>
      <w:r w:rsidR="00A4605F">
        <w:t>vo Düso te tebe oszlobodi i vu O</w:t>
      </w:r>
      <w:r w:rsidRPr="005F5F59">
        <w:t>csi</w:t>
      </w:r>
      <w:r w:rsidRPr="005F5F59">
        <w:br/>
        <w:t>znova vzeti.</w:t>
      </w:r>
    </w:p>
    <w:p w:rsidR="009C4774" w:rsidRPr="005F5F59" w:rsidRDefault="009C4774" w:rsidP="006C1F97">
      <w:pPr>
        <w:pStyle w:val="teiab"/>
      </w:pPr>
      <w:r w:rsidRPr="005F5F59">
        <w:t>Reics mojo vpamet vzemi tou odket</w:t>
      </w:r>
      <w:r w:rsidRPr="005F5F59">
        <w:br/>
        <w:t>boude ti, da ti zato vmiloscso vzel bos</w:t>
      </w:r>
      <w:r w:rsidRPr="005F5F59">
        <w:br/>
        <w:t>vboso volo ar veta dobrouto radoszt</w:t>
      </w:r>
      <w:r w:rsidRPr="005F5F59">
        <w:br/>
        <w:t>i globlina nej je sztvoje vreidnoszti</w:t>
      </w:r>
      <w:r w:rsidRPr="005F5F59">
        <w:br/>
        <w:t>neg leprai sztvoje miloscse.</w:t>
      </w:r>
    </w:p>
    <w:p w:rsidR="00380037" w:rsidRDefault="009C4774" w:rsidP="006C1F97">
      <w:pPr>
        <w:pStyle w:val="teiab"/>
      </w:pPr>
      <w:r w:rsidRPr="005F5F59">
        <w:t>Sztvojim imenom veto pecsati szpri-</w:t>
      </w:r>
      <w:r w:rsidRPr="005F5F59">
        <w:br/>
        <w:t>szegom, da scses notri szpuniti vprise-</w:t>
      </w:r>
      <w:r w:rsidRPr="005F5F59">
        <w:br/>
        <w:t>sztnom vreimeni vöri obecsanye dai</w:t>
      </w:r>
      <w:r w:rsidRPr="005F5F59">
        <w:br/>
        <w:t>mer vszoi hüdoubi vu nyega sze vü</w:t>
      </w:r>
      <w:r w:rsidRPr="005F5F59">
        <w:br/>
        <w:t xml:space="preserve">pati nebo sztebom vcsino nacsi. </w:t>
      </w:r>
    </w:p>
    <w:p w:rsidR="009C4774" w:rsidRPr="005F5F59" w:rsidRDefault="009C4774" w:rsidP="00380037">
      <w:pPr>
        <w:pStyle w:val="teiclosure"/>
      </w:pPr>
      <w:r w:rsidRPr="005F5F59">
        <w:t>Amen.</w:t>
      </w:r>
    </w:p>
    <w:p w:rsidR="009C4774" w:rsidRPr="005F5F59" w:rsidRDefault="009C4774" w:rsidP="00692831">
      <w:pPr>
        <w:pStyle w:val="Naslov2"/>
      </w:pPr>
      <w:r w:rsidRPr="005F5F59">
        <w:t>Seszta!</w:t>
      </w:r>
    </w:p>
    <w:p w:rsidR="009C4774" w:rsidRPr="005F5F59" w:rsidRDefault="009C4774" w:rsidP="006C1F97">
      <w:pPr>
        <w:pStyle w:val="teiab"/>
      </w:pPr>
      <w:r w:rsidRPr="005F5F59">
        <w:t>Jako szi me potroustal dragi moj</w:t>
      </w:r>
      <w:r w:rsidRPr="005F5F59">
        <w:br/>
        <w:t>priateo, pamet mi</w:t>
      </w:r>
      <w:r w:rsidR="00380037">
        <w:t xml:space="preserve"> </w:t>
      </w:r>
      <w:r w:rsidRPr="005F5F59">
        <w:t>je veszela, kak szam</w:t>
      </w:r>
      <w:r w:rsidRPr="005F5F59">
        <w:br/>
        <w:t>tou reics csüla jezik zagovoriti te</w:t>
      </w:r>
      <w:r w:rsidRPr="005F5F59">
        <w:br/>
        <w:t>radoszti toga dobroga glasza, szr-</w:t>
      </w:r>
      <w:r w:rsidRPr="005F5F59">
        <w:br/>
        <w:t>cze zveszeljem poszlüsa.</w:t>
      </w:r>
    </w:p>
    <w:p w:rsidR="00AC064B" w:rsidRPr="005F5F59" w:rsidRDefault="00AC064B" w:rsidP="006C1F97">
      <w:pPr>
        <w:pStyle w:val="teiab"/>
      </w:pPr>
      <w:r w:rsidRPr="005F5F59">
        <w:t>Bougi veliko hvalo dajem za tou</w:t>
      </w:r>
      <w:r w:rsidRPr="005F5F59">
        <w:br/>
        <w:t>dobro, dasnyeg</w:t>
      </w:r>
      <w:r w:rsidR="00380037">
        <w:t>a obecsanya csüjem se</w:t>
      </w:r>
      <w:r w:rsidR="00380037">
        <w:br/>
        <w:t>jasz trou</w:t>
      </w:r>
      <w:r w:rsidRPr="005F5F59">
        <w:t>sta Düsami pocsiva vradoſz-</w:t>
      </w:r>
    </w:p>
    <w:p w:rsidR="00AC064B" w:rsidRPr="005F5F59" w:rsidRDefault="00AC064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AC064B" w:rsidRPr="005F5F59" w:rsidRDefault="00AC064B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/143/</w:t>
      </w:r>
    </w:p>
    <w:p w:rsidR="00AC064B" w:rsidRPr="005F5F59" w:rsidRDefault="00AC064B" w:rsidP="00380037">
      <w:pPr>
        <w:pStyle w:val="teifwPageNum"/>
      </w:pPr>
      <w:r w:rsidRPr="005F5F59">
        <w:t>18.</w:t>
      </w:r>
    </w:p>
    <w:p w:rsidR="00AC064B" w:rsidRPr="005F5F59" w:rsidRDefault="00AC064B" w:rsidP="006C1F97">
      <w:pPr>
        <w:pStyle w:val="teiab"/>
      </w:pPr>
      <w:r w:rsidRPr="005F5F59">
        <w:t>ti prebiva ar mije ta reics Bosa mi-</w:t>
      </w:r>
      <w:r w:rsidRPr="005F5F59">
        <w:br/>
        <w:t>loszt glavi obecsala.</w:t>
      </w:r>
    </w:p>
    <w:p w:rsidR="00AC064B" w:rsidRPr="005F5F59" w:rsidRDefault="00AC064B" w:rsidP="006C1F97">
      <w:pPr>
        <w:pStyle w:val="teiab"/>
      </w:pPr>
      <w:r w:rsidRPr="005F5F59">
        <w:t>Vörjem szprava szrcza reics moje-</w:t>
      </w:r>
      <w:r w:rsidRPr="005F5F59">
        <w:br/>
        <w:t>ga Bouga, da scse sze napuniti ka je</w:t>
      </w:r>
      <w:r w:rsidRPr="005F5F59">
        <w:br/>
        <w:t>szpoznal meni, kak znagla hocse</w:t>
      </w:r>
      <w:r w:rsidRPr="005F5F59">
        <w:br/>
        <w:t>on dati mi je more na</w:t>
      </w:r>
      <w:r w:rsidR="000277BE">
        <w:t xml:space="preserve"> </w:t>
      </w:r>
      <w:r w:rsidRPr="005F5F59">
        <w:t>nyega sze szlo-</w:t>
      </w:r>
      <w:r w:rsidRPr="005F5F59">
        <w:br/>
        <w:t>nim jasz znam daje prava reics nyega.</w:t>
      </w:r>
    </w:p>
    <w:p w:rsidR="00AC064B" w:rsidRPr="005F5F59" w:rsidRDefault="00AC064B" w:rsidP="006C1F97">
      <w:pPr>
        <w:pStyle w:val="teiab"/>
      </w:pPr>
      <w:r w:rsidRPr="005F5F59">
        <w:t>Izakada drügoucsi tou nemore bi-</w:t>
      </w:r>
      <w:r w:rsidRPr="005F5F59">
        <w:br/>
        <w:t>ti</w:t>
      </w:r>
      <w:r w:rsidR="000277BE">
        <w:t xml:space="preserve"> </w:t>
      </w:r>
      <w:r w:rsidRPr="005F5F59">
        <w:t>nego prvle toi szmrti zoucsi mi</w:t>
      </w:r>
      <w:r w:rsidRPr="005F5F59">
        <w:br/>
        <w:t>bou sztati a Düsa ma siva, boud</w:t>
      </w:r>
      <w:r w:rsidRPr="005F5F59">
        <w:br/>
        <w:t>vekvekoma nemaram csi</w:t>
      </w:r>
      <w:r w:rsidR="000277BE">
        <w:t xml:space="preserve"> </w:t>
      </w:r>
      <w:r w:rsidRPr="005F5F59">
        <w:t>gnesz mer-</w:t>
      </w:r>
      <w:r w:rsidRPr="005F5F59">
        <w:br/>
        <w:t xml:space="preserve">jem teim hitrei k </w:t>
      </w:r>
      <w:r w:rsidRPr="000277BE">
        <w:rPr>
          <w:rStyle w:val="teipersName"/>
        </w:rPr>
        <w:t>Jezussi</w:t>
      </w:r>
      <w:r w:rsidRPr="005F5F59">
        <w:t xml:space="preserve"> pridem.</w:t>
      </w:r>
    </w:p>
    <w:p w:rsidR="00AC064B" w:rsidRPr="005F5F59" w:rsidRDefault="00AC064B" w:rsidP="006C1F97">
      <w:pPr>
        <w:pStyle w:val="teiab"/>
      </w:pPr>
      <w:r w:rsidRPr="005F5F59">
        <w:t>Na szebe tou sumrt vzemem zato</w:t>
      </w:r>
      <w:r w:rsidRPr="005F5F59">
        <w:br/>
        <w:t>jasz veszelo, ar na den szleidnyi tako</w:t>
      </w:r>
      <w:r w:rsidRPr="005F5F59">
        <w:br/>
        <w:t>pridem jasz vu Diko, moje vörne</w:t>
      </w:r>
      <w:r w:rsidRPr="005F5F59">
        <w:br/>
        <w:t>nai ima i teilo pocsinka dobim jasz</w:t>
      </w:r>
      <w:r w:rsidRPr="005F5F59">
        <w:br/>
        <w:t>p</w:t>
      </w:r>
      <w:r w:rsidR="000277BE">
        <w:t>o Xtussi siveo bodem snyim v Nebeszi.</w:t>
      </w:r>
    </w:p>
    <w:p w:rsidR="00AC064B" w:rsidRPr="005F5F59" w:rsidRDefault="00AC064B" w:rsidP="006C1F97">
      <w:pPr>
        <w:pStyle w:val="teiab"/>
      </w:pPr>
      <w:r w:rsidRPr="005F5F59">
        <w:t>Za</w:t>
      </w:r>
      <w:r w:rsidR="000277BE">
        <w:t>to viszouka Neba zemla i sztvar</w:t>
      </w:r>
      <w:r w:rsidRPr="005F5F59">
        <w:br/>
        <w:t>vszaka radüi sze ar imam se vüpanye</w:t>
      </w:r>
      <w:r w:rsidRPr="005F5F59">
        <w:br/>
        <w:t>pri Bougi, dobre voule boidi saloſzt</w:t>
      </w:r>
      <w:r w:rsidRPr="005F5F59">
        <w:br/>
        <w:t>dalecs zgoni natom siroukom szveiti</w:t>
      </w:r>
      <w:r w:rsidRPr="005F5F59">
        <w:br/>
        <w:t>vszaki Cslovik ki gde je szi.</w:t>
      </w:r>
    </w:p>
    <w:p w:rsidR="00AC064B" w:rsidRPr="005F5F59" w:rsidRDefault="00AC064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AC064B" w:rsidRPr="005F5F59" w:rsidRDefault="00AC064B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/144/</w:t>
      </w:r>
    </w:p>
    <w:p w:rsidR="00AC064B" w:rsidRPr="005F5F59" w:rsidRDefault="00AC064B" w:rsidP="000277BE">
      <w:pPr>
        <w:pStyle w:val="teifwPageNum"/>
      </w:pPr>
      <w:r w:rsidRPr="005F5F59">
        <w:t>19.</w:t>
      </w:r>
    </w:p>
    <w:p w:rsidR="00AC064B" w:rsidRPr="005F5F59" w:rsidRDefault="00AC064B" w:rsidP="006C1F97">
      <w:pPr>
        <w:pStyle w:val="teiab"/>
      </w:pPr>
      <w:r w:rsidRPr="005F5F59">
        <w:t>Kaszam v Paradisomi zgübo jasz po</w:t>
      </w:r>
      <w:r w:rsidRPr="005F5F59">
        <w:br/>
        <w:t>greihi, Boug mi zato povrne szvojov</w:t>
      </w:r>
      <w:r w:rsidRPr="005F5F59">
        <w:br/>
        <w:t>miloscsov vsze, za tvojega szina, koga</w:t>
      </w:r>
      <w:r w:rsidRPr="005F5F59">
        <w:br/>
        <w:t>da za Cslöka, teda narane vzeme nas-</w:t>
      </w:r>
      <w:r w:rsidRPr="005F5F59">
        <w:br/>
        <w:t>se greihe i placsanye.</w:t>
      </w:r>
    </w:p>
    <w:p w:rsidR="00AC064B" w:rsidRPr="005F5F59" w:rsidRDefault="00AC064B" w:rsidP="006C1F97">
      <w:pPr>
        <w:pStyle w:val="teiab"/>
      </w:pPr>
      <w:r w:rsidRPr="005F5F59">
        <w:t>Nyemi zato hvalo dai narod Cslove-</w:t>
      </w:r>
      <w:r w:rsidRPr="005F5F59">
        <w:br/>
        <w:t>csanszki, ar leprai po Xtuſsi dobil</w:t>
      </w:r>
      <w:r w:rsidRPr="005F5F59">
        <w:br/>
        <w:t>zvelicsanye, i greihov odpüscsanye Ne-</w:t>
      </w:r>
      <w:r w:rsidRPr="005F5F59">
        <w:br/>
        <w:t>beszko veszelje, i angyelszko lepouto,</w:t>
      </w:r>
      <w:r w:rsidRPr="005F5F59">
        <w:br/>
        <w:t>vekvecsni Kourus i Diko.</w:t>
      </w:r>
    </w:p>
    <w:p w:rsidR="00AC064B" w:rsidRPr="005F5F59" w:rsidRDefault="00AC064B" w:rsidP="006C1F97">
      <w:pPr>
        <w:pStyle w:val="teiab"/>
      </w:pPr>
      <w:r w:rsidRPr="005F5F59">
        <w:t xml:space="preserve">Stero vekvecsno Diko szam </w:t>
      </w:r>
      <w:r w:rsidRPr="008C6F8C">
        <w:rPr>
          <w:rStyle w:val="teipersName"/>
        </w:rPr>
        <w:t>Jezus</w:t>
      </w:r>
      <w:r w:rsidRPr="005F5F59">
        <w:br/>
        <w:t>nam daje,  za tve moke trpleinye, pri-</w:t>
      </w:r>
      <w:r w:rsidRPr="005F5F59">
        <w:br/>
        <w:t>mi nasz za rouke, da nebomo mi vgrei-</w:t>
      </w:r>
      <w:r w:rsidRPr="005F5F59">
        <w:br/>
        <w:t>hi potom szveczkom sitki, nyega pri</w:t>
      </w:r>
      <w:r w:rsidRPr="005F5F59">
        <w:br/>
        <w:t>tebi vNebi, sivemo vecsnom veszelji.</w:t>
      </w:r>
    </w:p>
    <w:p w:rsidR="00AC064B" w:rsidRPr="005F5F59" w:rsidRDefault="00AC064B" w:rsidP="008C6F8C">
      <w:pPr>
        <w:pStyle w:val="teiclosure"/>
      </w:pPr>
      <w:r w:rsidRPr="005F5F59">
        <w:t>Amen.</w:t>
      </w:r>
    </w:p>
    <w:p w:rsidR="00AC064B" w:rsidRPr="005F5F59" w:rsidRDefault="00AC064B" w:rsidP="00692831">
      <w:pPr>
        <w:pStyle w:val="Naslov2"/>
      </w:pPr>
      <w:r w:rsidRPr="005F5F59">
        <w:t>Szedma!</w:t>
      </w:r>
    </w:p>
    <w:p w:rsidR="00AC064B" w:rsidRPr="005F5F59" w:rsidRDefault="00AC064B" w:rsidP="006C1F97">
      <w:pPr>
        <w:pStyle w:val="Naslov2"/>
      </w:pPr>
      <w:r w:rsidRPr="005F5F59">
        <w:t xml:space="preserve">Od neszrecsnoga </w:t>
      </w:r>
      <w:r w:rsidRPr="005825EA">
        <w:rPr>
          <w:rStyle w:val="teipersName"/>
        </w:rPr>
        <w:t>Judasa</w:t>
      </w:r>
      <w:r w:rsidRPr="005F5F59">
        <w:t>, kak sze lousi v Pekli.</w:t>
      </w:r>
    </w:p>
    <w:p w:rsidR="00AC064B" w:rsidRPr="005F5F59" w:rsidRDefault="00AC064B" w:rsidP="006C1F97">
      <w:pPr>
        <w:pStyle w:val="teiab"/>
      </w:pPr>
      <w:r w:rsidRPr="005F5F59">
        <w:t>Iszu</w:t>
      </w:r>
      <w:r w:rsidR="008C6F8C">
        <w:t>sansztva vraisi szusen tus negla</w:t>
      </w:r>
      <w:r w:rsidRPr="005F5F59">
        <w:t>szi</w:t>
      </w:r>
      <w:r w:rsidRPr="005F5F59">
        <w:br/>
        <w:t xml:space="preserve">pise </w:t>
      </w:r>
      <w:r w:rsidRPr="005825EA">
        <w:rPr>
          <w:rStyle w:val="teipersName"/>
        </w:rPr>
        <w:t>Judas</w:t>
      </w:r>
      <w:r w:rsidRPr="005F5F59">
        <w:t>, tusne glaszi nam poracsa dober</w:t>
      </w:r>
      <w:r w:rsidRPr="005F5F59">
        <w:br/>
        <w:t>sitek preporacsa.</w:t>
      </w:r>
    </w:p>
    <w:p w:rsidR="00AC064B" w:rsidRPr="005F5F59" w:rsidRDefault="00AC064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AC064B" w:rsidRPr="005F5F59" w:rsidRDefault="004C0929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/145/</w:t>
      </w:r>
    </w:p>
    <w:p w:rsidR="004C0929" w:rsidRPr="005F5F59" w:rsidRDefault="004C0929" w:rsidP="008C6F8C">
      <w:pPr>
        <w:pStyle w:val="teifwPageNum"/>
      </w:pPr>
      <w:r w:rsidRPr="005F5F59">
        <w:t>20.</w:t>
      </w:r>
    </w:p>
    <w:p w:rsidR="004C0929" w:rsidRPr="005F5F59" w:rsidRDefault="004C0929" w:rsidP="006C1F97">
      <w:pPr>
        <w:pStyle w:val="teiab"/>
      </w:pPr>
      <w:r w:rsidRPr="005F5F59">
        <w:t>Pelda jasz szam Krsztsenikom vu peklen-</w:t>
      </w:r>
      <w:r w:rsidRPr="005F5F59">
        <w:br/>
        <w:t>szkoi jasz te temniczi szkoro boude dvei jeze-</w:t>
      </w:r>
      <w:r w:rsidRPr="005F5F59">
        <w:br/>
        <w:t>ro Leit, kai me sgejo vsarkom ougnyi.</w:t>
      </w:r>
    </w:p>
    <w:p w:rsidR="004C0929" w:rsidRPr="005F5F59" w:rsidRDefault="004C0929" w:rsidP="006C1F97">
      <w:pPr>
        <w:pStyle w:val="teiab"/>
      </w:pPr>
      <w:r w:rsidRPr="005F5F59">
        <w:t>Oh prekleta vöra bila da meje Mati ro-</w:t>
      </w:r>
      <w:r w:rsidRPr="005F5F59">
        <w:br/>
        <w:t>dila bole bime nerodila nigdar bila za-</w:t>
      </w:r>
      <w:r w:rsidRPr="005F5F59">
        <w:br/>
        <w:t>miszlila.</w:t>
      </w:r>
    </w:p>
    <w:p w:rsidR="004C0929" w:rsidRPr="005F5F59" w:rsidRDefault="004C0929" w:rsidP="006C1F97">
      <w:pPr>
        <w:pStyle w:val="teiab"/>
      </w:pPr>
      <w:r w:rsidRPr="005F5F59">
        <w:t>Kak prekleti sztalis imam szkoro v-</w:t>
      </w:r>
      <w:r w:rsidRPr="005F5F59">
        <w:br/>
        <w:t>szako vöro meram a nemorem nigdar mrei-</w:t>
      </w:r>
      <w:r w:rsidRPr="005F5F59">
        <w:br/>
        <w:t>ti nemrem nigdar koncza vzeti.</w:t>
      </w:r>
    </w:p>
    <w:p w:rsidR="004C0929" w:rsidRPr="005F5F59" w:rsidRDefault="004C0929" w:rsidP="006C1F97">
      <w:pPr>
        <w:pStyle w:val="teiab"/>
      </w:pPr>
      <w:r w:rsidRPr="005F5F59">
        <w:t>Tivarisi ki szo moji ednako szmo vszi</w:t>
      </w:r>
      <w:r w:rsidRPr="005F5F59">
        <w:br/>
        <w:t>nevouli, tusnim gladom gladüjem Csemer</w:t>
      </w:r>
      <w:r w:rsidRPr="005F5F59">
        <w:br/>
        <w:t>Ogyen, kacse jeimo.</w:t>
      </w:r>
    </w:p>
    <w:p w:rsidR="004C0929" w:rsidRPr="005F5F59" w:rsidRDefault="004C0929" w:rsidP="006C1F97">
      <w:pPr>
        <w:pStyle w:val="teiab"/>
      </w:pPr>
      <w:r w:rsidRPr="005F5F59">
        <w:t>Seja nasz trapi velikaneiga</w:t>
      </w:r>
      <w:r w:rsidR="008C6F8C">
        <w:t xml:space="preserve"> drügoga</w:t>
      </w:r>
      <w:r w:rsidR="008C6F8C">
        <w:br/>
        <w:t>na pitko, nego sveplo c</w:t>
      </w:r>
      <w:r w:rsidRPr="005F5F59">
        <w:t>zvrtom szmolom</w:t>
      </w:r>
      <w:r w:rsidRPr="005F5F59">
        <w:br/>
        <w:t>nas je pilis vu tom ougnyih.</w:t>
      </w:r>
    </w:p>
    <w:p w:rsidR="004C0929" w:rsidRPr="005F5F59" w:rsidRDefault="004C0929" w:rsidP="006C1F97">
      <w:pPr>
        <w:pStyle w:val="teiab"/>
      </w:pPr>
      <w:r w:rsidRPr="005F5F59">
        <w:t>Eti beteg vszakojacski jeszte nezgo-</w:t>
      </w:r>
      <w:r w:rsidRPr="005F5F59">
        <w:br/>
        <w:t>vorna mantra vsza szlepouta vsza nevo-</w:t>
      </w:r>
      <w:r w:rsidRPr="005F5F59">
        <w:br/>
        <w:t>la i besznoucsa znami boude.</w:t>
      </w:r>
    </w:p>
    <w:p w:rsidR="004C0929" w:rsidRPr="005F5F59" w:rsidRDefault="004C0929" w:rsidP="006C1F97">
      <w:pPr>
        <w:pStyle w:val="teiab"/>
      </w:pPr>
      <w:r w:rsidRPr="005F5F59">
        <w:t>Szpati nemrem nigdar nigdar jaj kak</w:t>
      </w:r>
      <w:r w:rsidRPr="005F5F59">
        <w:br/>
        <w:t>bi szpol gorecs vougnyi povszed daje nam</w:t>
      </w:r>
      <w:r w:rsidRPr="005F5F59">
        <w:br/>
        <w:t>vougyelje oh csemerno nasse szpanye.</w:t>
      </w:r>
    </w:p>
    <w:p w:rsidR="004C0929" w:rsidRPr="005F5F59" w:rsidRDefault="004C0929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4C0929" w:rsidRPr="005F5F59" w:rsidRDefault="004C0929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/146/</w:t>
      </w:r>
    </w:p>
    <w:p w:rsidR="004C0929" w:rsidRPr="005F5F59" w:rsidRDefault="004C0929" w:rsidP="008C6F8C">
      <w:pPr>
        <w:pStyle w:val="teifwPageNum"/>
      </w:pPr>
      <w:r w:rsidRPr="005F5F59">
        <w:t>21.</w:t>
      </w:r>
    </w:p>
    <w:p w:rsidR="004C0929" w:rsidRPr="005F5F59" w:rsidRDefault="004C0929" w:rsidP="00130068">
      <w:pPr>
        <w:pStyle w:val="teiab"/>
      </w:pPr>
      <w:r w:rsidRPr="005F5F59">
        <w:t>Tusne peszmi prepeivajo, sztvari z Bougom</w:t>
      </w:r>
      <w:r w:rsidRPr="005F5F59">
        <w:br/>
        <w:t>preklinyajo, preklet Ocsa ino Mati, Babe</w:t>
      </w:r>
      <w:r w:rsidRPr="005F5F59">
        <w:br/>
        <w:t>Dedi szesztre Brati.</w:t>
      </w:r>
    </w:p>
    <w:p w:rsidR="004C0929" w:rsidRPr="005F5F59" w:rsidRDefault="004C0929" w:rsidP="00130068">
      <w:pPr>
        <w:pStyle w:val="teiab"/>
      </w:pPr>
      <w:r w:rsidRPr="005F5F59">
        <w:t>Preklet pekeo ino szveczi da</w:t>
      </w:r>
      <w:r w:rsidR="008B20FD">
        <w:t xml:space="preserve"> </w:t>
      </w:r>
      <w:r w:rsidRPr="005F5F59">
        <w:t>nemo-</w:t>
      </w:r>
      <w:r w:rsidRPr="005F5F59">
        <w:br/>
        <w:t>rem nacsi recsti, danasz sarki Ogyen</w:t>
      </w:r>
      <w:r w:rsidRPr="005F5F59">
        <w:br/>
        <w:t>pecse od te moke nesztanoma.</w:t>
      </w:r>
    </w:p>
    <w:p w:rsidR="004C0929" w:rsidRPr="005F5F59" w:rsidRDefault="004C0929" w:rsidP="00130068">
      <w:pPr>
        <w:pStyle w:val="teiab"/>
      </w:pPr>
      <w:r w:rsidRPr="005F5F59">
        <w:t>Oh musika csüdna nouta nesztanoma</w:t>
      </w:r>
      <w:r w:rsidRPr="005F5F59">
        <w:br/>
        <w:t>od te moke da zavracsüjo nad nami ti</w:t>
      </w:r>
      <w:r w:rsidR="003039A9" w:rsidRPr="005F5F59">
        <w:br/>
        <w:t>peklenszki Oroszlanyi.</w:t>
      </w:r>
    </w:p>
    <w:p w:rsidR="003039A9" w:rsidRPr="005F5F59" w:rsidRDefault="003039A9" w:rsidP="00130068">
      <w:pPr>
        <w:pStyle w:val="teiab"/>
      </w:pPr>
      <w:r w:rsidRPr="005F5F59">
        <w:t>Ne</w:t>
      </w:r>
      <w:r w:rsidR="00960450">
        <w:t>iga csüti nego jaj jaj povszei k</w:t>
      </w:r>
      <w:r w:rsidRPr="005F5F59">
        <w:t>otei</w:t>
      </w:r>
      <w:r w:rsidRPr="005F5F59">
        <w:br/>
        <w:t>kricsijo jaj povszed zobmi skrgütanye</w:t>
      </w:r>
      <w:r w:rsidRPr="005F5F59">
        <w:br/>
        <w:t>szkvarjüvanye rokovanye.</w:t>
      </w:r>
    </w:p>
    <w:p w:rsidR="003039A9" w:rsidRPr="005F5F59" w:rsidRDefault="003039A9" w:rsidP="00130068">
      <w:pPr>
        <w:pStyle w:val="teiab"/>
      </w:pPr>
      <w:r w:rsidRPr="005F5F59">
        <w:t>Gda nasz szkleiscsi zavijajo sagov naſz</w:t>
      </w:r>
      <w:r w:rsidRPr="005F5F59">
        <w:br/>
        <w:t>pou nasz sagajo, za jezike obesüjo neszta-</w:t>
      </w:r>
      <w:r w:rsidRPr="005F5F59">
        <w:br/>
        <w:t>noma henkarüjo.</w:t>
      </w:r>
    </w:p>
    <w:p w:rsidR="003039A9" w:rsidRPr="005F5F59" w:rsidRDefault="003039A9" w:rsidP="00130068">
      <w:pPr>
        <w:pStyle w:val="teiab"/>
      </w:pPr>
      <w:r w:rsidRPr="005F5F59">
        <w:t>Tou premiszli dragi Bratecz kakte</w:t>
      </w:r>
      <w:r w:rsidRPr="005F5F59">
        <w:br/>
        <w:t>edna iszkra szpecse, da</w:t>
      </w:r>
      <w:r w:rsidR="00960450">
        <w:t xml:space="preserve"> </w:t>
      </w:r>
      <w:r w:rsidRPr="005F5F59">
        <w:t>nagouli sivot</w:t>
      </w:r>
      <w:r w:rsidRPr="005F5F59">
        <w:br/>
        <w:t>szpadne edno malo kouse sesge.</w:t>
      </w:r>
    </w:p>
    <w:p w:rsidR="003039A9" w:rsidRPr="005F5F59" w:rsidRDefault="003039A9" w:rsidP="00130068">
      <w:pPr>
        <w:pStyle w:val="teiab"/>
      </w:pPr>
      <w:r w:rsidRPr="005F5F59">
        <w:t>Bil bi drsao edno vöro nagorecsi</w:t>
      </w:r>
      <w:r w:rsidRPr="005F5F59">
        <w:br/>
        <w:t>szveicsi rokou nemres nemres ar velika</w:t>
      </w:r>
      <w:r w:rsidRPr="005F5F59">
        <w:br/>
        <w:t>je goreti vougnyi moka.</w:t>
      </w:r>
    </w:p>
    <w:p w:rsidR="003039A9" w:rsidRPr="005F5F59" w:rsidRDefault="00960450" w:rsidP="00130068">
      <w:pPr>
        <w:pStyle w:val="teiab"/>
      </w:pPr>
      <w:r>
        <w:t>Znas kak szakacs getra zna n</w:t>
      </w:r>
      <w:r w:rsidR="003039A9" w:rsidRPr="005F5F59">
        <w:t>a drouv-</w:t>
      </w:r>
      <w:r w:rsidR="003039A9" w:rsidRPr="005F5F59">
        <w:br/>
        <w:t>no zo szekati gliravno tak vrazje nas-</w:t>
      </w:r>
      <w:r w:rsidR="003039A9" w:rsidRPr="005F5F59">
        <w:br/>
        <w:t>sa teila na drouvni szeikajo.</w:t>
      </w:r>
    </w:p>
    <w:p w:rsidR="003039A9" w:rsidRPr="005F5F59" w:rsidRDefault="003039A9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3039A9" w:rsidRPr="005F5F59" w:rsidRDefault="003039A9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/147/</w:t>
      </w:r>
    </w:p>
    <w:p w:rsidR="003039A9" w:rsidRPr="005F5F59" w:rsidRDefault="003039A9" w:rsidP="00960450">
      <w:pPr>
        <w:pStyle w:val="teifwPageNum"/>
      </w:pPr>
      <w:r w:rsidRPr="005F5F59">
        <w:t>22.</w:t>
      </w:r>
    </w:p>
    <w:p w:rsidR="003039A9" w:rsidRPr="005F5F59" w:rsidRDefault="003039A9" w:rsidP="00130068">
      <w:pPr>
        <w:pStyle w:val="teiab"/>
      </w:pPr>
      <w:r w:rsidRPr="005F5F59">
        <w:t>Nasz na rasnyi kak pecsenye naros-</w:t>
      </w:r>
      <w:r w:rsidRPr="005F5F59">
        <w:br/>
        <w:t>teili obracsajo, prevracsüjo kai znami</w:t>
      </w:r>
      <w:r w:rsidRPr="005F5F59">
        <w:br/>
        <w:t>nezacsinyajo.</w:t>
      </w:r>
    </w:p>
    <w:p w:rsidR="003039A9" w:rsidRPr="005F5F59" w:rsidRDefault="003039A9" w:rsidP="00130068">
      <w:pPr>
        <w:pStyle w:val="teiab"/>
      </w:pPr>
      <w:r w:rsidRPr="005F5F59">
        <w:t xml:space="preserve">Nasz vpounevi </w:t>
      </w:r>
      <w:r w:rsidR="000A4701" w:rsidRPr="005F5F59">
        <w:t>vsze gorecse, nasz vu</w:t>
      </w:r>
      <w:r w:rsidR="000A4701" w:rsidRPr="005F5F59">
        <w:br/>
        <w:t>koutli vsze Küpecse oh nemilo notri</w:t>
      </w:r>
      <w:r w:rsidR="000A4701" w:rsidRPr="005F5F59">
        <w:br/>
        <w:t>mecso Boug nasz fundai sztaksom szrecsom.</w:t>
      </w:r>
    </w:p>
    <w:p w:rsidR="000A4701" w:rsidRPr="005F5F59" w:rsidRDefault="000A4701" w:rsidP="00130068">
      <w:pPr>
        <w:pStyle w:val="teiab"/>
      </w:pPr>
      <w:r w:rsidRPr="005F5F59">
        <w:t>Tak nasz vszaki eti vanya dabi leprai</w:t>
      </w:r>
      <w:r w:rsidRPr="005F5F59">
        <w:br/>
        <w:t>kvam ednoga szpekla na szveit vö poszlali</w:t>
      </w:r>
      <w:r w:rsidRPr="005F5F59">
        <w:br/>
        <w:t>bi pomrli t</w:t>
      </w:r>
      <w:r w:rsidR="00960450">
        <w:t>r</w:t>
      </w:r>
      <w:r w:rsidRPr="005F5F59">
        <w:t>i Orszagi.</w:t>
      </w:r>
    </w:p>
    <w:p w:rsidR="000A4701" w:rsidRPr="005F5F59" w:rsidRDefault="000A4701" w:rsidP="00130068">
      <w:pPr>
        <w:pStyle w:val="teiab"/>
      </w:pPr>
      <w:r w:rsidRPr="005F5F59">
        <w:t>Kmicza sztrasna je vu Pekli ar ga nei-</w:t>
      </w:r>
      <w:r w:rsidRPr="005F5F59">
        <w:br/>
        <w:t>ga nigdar Dneva nina szveiti ov Peklensz-</w:t>
      </w:r>
      <w:r w:rsidRPr="005F5F59">
        <w:br/>
        <w:t>ki Ogyen temni kak zemelszki.</w:t>
      </w:r>
    </w:p>
    <w:p w:rsidR="000A4701" w:rsidRPr="005F5F59" w:rsidRDefault="000A4701" w:rsidP="00130068">
      <w:pPr>
        <w:pStyle w:val="teiab"/>
      </w:pPr>
      <w:r w:rsidRPr="005F5F59">
        <w:t>Kak je rusna Grmlanicza kak je rusna</w:t>
      </w:r>
      <w:r w:rsidRPr="005F5F59">
        <w:br/>
        <w:t>treiszkanicza eti sztreiszkom sztrasi Lu-</w:t>
      </w:r>
      <w:r w:rsidRPr="005F5F59">
        <w:br/>
        <w:t>div pekli sztreiszkom kole Lide.</w:t>
      </w:r>
    </w:p>
    <w:p w:rsidR="000A4701" w:rsidRPr="005F5F59" w:rsidRDefault="000A4701" w:rsidP="00130068">
      <w:pPr>
        <w:pStyle w:val="teiab"/>
      </w:pPr>
      <w:r w:rsidRPr="005F5F59">
        <w:t>Kak bi lehko bili nigda Boso Diko za-</w:t>
      </w:r>
      <w:r w:rsidRPr="005F5F59">
        <w:br/>
        <w:t>d</w:t>
      </w:r>
      <w:r w:rsidR="00960450">
        <w:t>oubili, oh prekleto ono vreimen</w:t>
      </w:r>
      <w:r w:rsidRPr="005F5F59">
        <w:t xml:space="preserve"> gda</w:t>
      </w:r>
      <w:r w:rsidRPr="005F5F59">
        <w:br/>
        <w:t>szmo privolili greihi.</w:t>
      </w:r>
    </w:p>
    <w:p w:rsidR="000A4701" w:rsidRPr="005F5F59" w:rsidRDefault="000A4701" w:rsidP="00130068">
      <w:pPr>
        <w:pStyle w:val="teiab"/>
      </w:pPr>
      <w:r w:rsidRPr="005F5F59">
        <w:t>Dabi vezdai szamo en den ali mei-</w:t>
      </w:r>
      <w:r w:rsidRPr="005F5F59">
        <w:br/>
        <w:t>szecz ali tyeden, ali konczi edno vöro</w:t>
      </w:r>
      <w:r w:rsidRPr="005F5F59">
        <w:br/>
        <w:t>Boug poszoudo zapokouro.</w:t>
      </w:r>
    </w:p>
    <w:p w:rsidR="000A4701" w:rsidRPr="005F5F59" w:rsidRDefault="000A4701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0A4701" w:rsidRPr="005F5F59" w:rsidRDefault="000A4701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/148/</w:t>
      </w:r>
    </w:p>
    <w:p w:rsidR="000A4701" w:rsidRPr="005F5F59" w:rsidRDefault="000A4701" w:rsidP="00960450">
      <w:pPr>
        <w:pStyle w:val="teifwPageNum"/>
      </w:pPr>
      <w:r w:rsidRPr="005F5F59">
        <w:t>23.</w:t>
      </w:r>
    </w:p>
    <w:p w:rsidR="000A4701" w:rsidRPr="005F5F59" w:rsidRDefault="000A4701" w:rsidP="00130068">
      <w:pPr>
        <w:pStyle w:val="teiab"/>
      </w:pPr>
      <w:r w:rsidRPr="005F5F59">
        <w:t>Kak bi steli nei posztiti, dni i noucsi</w:t>
      </w:r>
      <w:r w:rsidRPr="005F5F59">
        <w:br/>
        <w:t>premoliti, teila nassa tak trapiti mo-</w:t>
      </w:r>
      <w:r w:rsidRPr="005F5F59">
        <w:br/>
        <w:t>gao bi sze szveit csüditi.</w:t>
      </w:r>
    </w:p>
    <w:p w:rsidR="000A4701" w:rsidRPr="005F5F59" w:rsidRDefault="000A4701" w:rsidP="00130068">
      <w:pPr>
        <w:pStyle w:val="teiab"/>
      </w:pPr>
      <w:r w:rsidRPr="005F5F59">
        <w:t>Kak viditi Bouga nigdar, kak gledati,</w:t>
      </w:r>
      <w:r w:rsidRPr="005F5F59">
        <w:br/>
        <w:t>Vraga vszigdar, kak siveti Nebo nigdar</w:t>
      </w:r>
      <w:r w:rsidRPr="005F5F59">
        <w:br/>
        <w:t>kak goreti vpekli vszigdar.</w:t>
      </w:r>
    </w:p>
    <w:p w:rsidR="000A4701" w:rsidRPr="005F5F59" w:rsidRDefault="000A4701" w:rsidP="00130068">
      <w:pPr>
        <w:pStyle w:val="teiab"/>
      </w:pPr>
      <w:r w:rsidRPr="005F5F59">
        <w:t>Nigdar mera ni pokoja nigdar dobra</w:t>
      </w:r>
      <w:r w:rsidRPr="005F5F59">
        <w:br/>
        <w:t>ni ednoga vszigdar Ogyen, vszigdar boja</w:t>
      </w:r>
      <w:r w:rsidRPr="005F5F59">
        <w:br/>
        <w:t>vszigdar saloszti brez b</w:t>
      </w:r>
      <w:r w:rsidR="00960450" w:rsidRPr="00960450">
        <w:rPr>
          <w:rStyle w:val="teiadd"/>
        </w:rPr>
        <w:t>r</w:t>
      </w:r>
      <w:r w:rsidRPr="005F5F59">
        <w:t>oja.</w:t>
      </w:r>
    </w:p>
    <w:p w:rsidR="000A4701" w:rsidRPr="005F5F59" w:rsidRDefault="00960450" w:rsidP="00130068">
      <w:pPr>
        <w:pStyle w:val="teiab"/>
      </w:pPr>
      <w:r>
        <w:t>Tou premiszli s</w:t>
      </w:r>
      <w:r w:rsidR="000A4701" w:rsidRPr="005F5F59">
        <w:t>enszka glava dare bos</w:t>
      </w:r>
      <w:r w:rsidR="000A4701" w:rsidRPr="005F5F59">
        <w:br/>
        <w:t>melo szejala keliko je prahov eti mo-</w:t>
      </w:r>
      <w:r w:rsidR="000A4701" w:rsidRPr="005F5F59">
        <w:br/>
        <w:t>res li je prebroditi.</w:t>
      </w:r>
    </w:p>
    <w:p w:rsidR="000A4701" w:rsidRPr="005F5F59" w:rsidRDefault="000A4701" w:rsidP="00130068">
      <w:pPr>
        <w:pStyle w:val="teiab"/>
      </w:pPr>
      <w:r w:rsidRPr="005F5F59">
        <w:t>Dabi mele küp bio telik kak</w:t>
      </w:r>
      <w:r w:rsidRPr="005F5F59">
        <w:br/>
        <w:t>je eden varas velik, ali kak gora ste-</w:t>
      </w:r>
      <w:r w:rsidRPr="005F5F59">
        <w:br/>
        <w:t>ra ali vesz szveit Neba Zemla.</w:t>
      </w:r>
    </w:p>
    <w:p w:rsidR="000A4701" w:rsidRPr="005F5F59" w:rsidRDefault="00960450" w:rsidP="00130068">
      <w:pPr>
        <w:pStyle w:val="teiab"/>
      </w:pPr>
      <w:r>
        <w:t>Dabi e</w:t>
      </w:r>
      <w:r w:rsidR="000A4701" w:rsidRPr="005F5F59">
        <w:t>d</w:t>
      </w:r>
      <w:r>
        <w:t>n</w:t>
      </w:r>
      <w:r w:rsidR="000A4701" w:rsidRPr="005F5F59">
        <w:t>a Hisa bila kabi mele puna</w:t>
      </w:r>
      <w:r w:rsidR="000A4701" w:rsidRPr="005F5F59">
        <w:br/>
        <w:t>bila sto bi mogao prebroditi kai bi moglo</w:t>
      </w:r>
      <w:r w:rsidR="000A4701" w:rsidRPr="005F5F59">
        <w:br/>
        <w:t>prahov biti.</w:t>
      </w:r>
    </w:p>
    <w:p w:rsidR="000A4701" w:rsidRPr="005F5F59" w:rsidRDefault="000A4701" w:rsidP="00130068">
      <w:pPr>
        <w:pStyle w:val="teiab"/>
      </w:pPr>
      <w:r w:rsidRPr="005F5F59">
        <w:t>Dabi szamo en krat Angyel, ali ko-</w:t>
      </w:r>
      <w:r w:rsidRPr="005F5F59">
        <w:br/>
        <w:t>teri Arkangyel na jezero leit prile-</w:t>
      </w:r>
      <w:r w:rsidRPr="005F5F59">
        <w:br/>
        <w:t>to te szam eden prah od neszo.</w:t>
      </w:r>
    </w:p>
    <w:p w:rsidR="000A4701" w:rsidRPr="005F5F59" w:rsidRDefault="000A4701" w:rsidP="00130068">
      <w:pPr>
        <w:pStyle w:val="teiab"/>
      </w:pPr>
      <w:r w:rsidRPr="005F5F59">
        <w:t>Dabi vsze po ednom prahi znoszo</w:t>
      </w:r>
      <w:r w:rsidRPr="005F5F59">
        <w:br/>
        <w:t>Angyel ono</w:t>
      </w:r>
      <w:r w:rsidR="00960450">
        <w:t xml:space="preserve"> </w:t>
      </w:r>
      <w:r w:rsidRPr="005F5F59">
        <w:t>melo, escse bi radi trpeli mi</w:t>
      </w:r>
      <w:r w:rsidRPr="005F5F59">
        <w:br/>
        <w:t>prekleti tü goreti.</w:t>
      </w:r>
    </w:p>
    <w:p w:rsidR="000A4701" w:rsidRPr="005F5F59" w:rsidRDefault="000A4701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0A4701" w:rsidRPr="005F5F59" w:rsidRDefault="00EE2305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/149/</w:t>
      </w:r>
    </w:p>
    <w:p w:rsidR="00EE2305" w:rsidRPr="005F5F59" w:rsidRDefault="00EE2305" w:rsidP="00960450">
      <w:pPr>
        <w:pStyle w:val="teifwPageNum"/>
      </w:pPr>
      <w:r w:rsidRPr="005F5F59">
        <w:t>24.</w:t>
      </w:r>
    </w:p>
    <w:p w:rsidR="00EE2305" w:rsidRPr="005F5F59" w:rsidRDefault="00EE2305" w:rsidP="00130068">
      <w:pPr>
        <w:pStyle w:val="teiab"/>
      </w:pPr>
      <w:r w:rsidRPr="005F5F59">
        <w:t>Nebou kraja nebou koncza naſsim mo-</w:t>
      </w:r>
      <w:r w:rsidRPr="005F5F59">
        <w:br/>
        <w:t>kam ni racsuna ar vekiveke goreli bomo</w:t>
      </w:r>
      <w:r w:rsidRPr="005F5F59">
        <w:br/>
        <w:t>mi szkvarjeni vpekli.</w:t>
      </w:r>
    </w:p>
    <w:p w:rsidR="00EE2305" w:rsidRPr="005F5F59" w:rsidRDefault="00EE2305" w:rsidP="00130068">
      <w:pPr>
        <w:pStyle w:val="teiab"/>
      </w:pPr>
      <w:r w:rsidRPr="005F5F59">
        <w:t xml:space="preserve">Ki bos na szveiti siveti </w:t>
      </w:r>
      <w:r w:rsidR="00960450">
        <w:t>D</w:t>
      </w:r>
      <w:r w:rsidRPr="005F5F59">
        <w:t>ni i noucsi</w:t>
      </w:r>
      <w:r w:rsidRPr="005F5F59">
        <w:br/>
        <w:t>premoliti teila vassa tak trapiti da</w:t>
      </w:r>
      <w:r w:rsidRPr="005F5F59">
        <w:br/>
        <w:t>vpek</w:t>
      </w:r>
      <w:r w:rsidR="00960450">
        <w:t>e</w:t>
      </w:r>
      <w:r w:rsidRPr="005F5F59">
        <w:t>o knam nepridete.</w:t>
      </w:r>
    </w:p>
    <w:p w:rsidR="00EE2305" w:rsidRPr="005F5F59" w:rsidRDefault="00EE2305" w:rsidP="00130068">
      <w:pPr>
        <w:pStyle w:val="teiab"/>
      </w:pPr>
      <w:r w:rsidRPr="005F5F59">
        <w:t xml:space="preserve">Tak sze touso </w:t>
      </w:r>
      <w:r w:rsidRPr="005825EA">
        <w:rPr>
          <w:rStyle w:val="teipersName"/>
        </w:rPr>
        <w:t>Judas</w:t>
      </w:r>
      <w:r w:rsidRPr="005F5F59">
        <w:t xml:space="preserve"> tusen vu Pek-</w:t>
      </w:r>
      <w:r w:rsidRPr="005F5F59">
        <w:br/>
        <w:t>lenszkom ougnyi szusen, da</w:t>
      </w:r>
      <w:r w:rsidR="00337E91">
        <w:t xml:space="preserve"> </w:t>
      </w:r>
      <w:r w:rsidRPr="005F5F59">
        <w:t>mi natou</w:t>
      </w:r>
      <w:r w:rsidRPr="005F5F59">
        <w:br/>
        <w:t>nepridemo on szam nescse vu to jamo.</w:t>
      </w:r>
    </w:p>
    <w:p w:rsidR="00337E91" w:rsidRDefault="00EE2305" w:rsidP="00130068">
      <w:pPr>
        <w:pStyle w:val="teiab"/>
      </w:pPr>
      <w:r w:rsidRPr="005F5F59">
        <w:t xml:space="preserve">Dragi </w:t>
      </w:r>
      <w:r w:rsidRPr="00337E91">
        <w:rPr>
          <w:rStyle w:val="teipersName"/>
        </w:rPr>
        <w:t>Jezus</w:t>
      </w:r>
      <w:r w:rsidRPr="005F5F59">
        <w:t xml:space="preserve"> obarui nasz od taksi</w:t>
      </w:r>
      <w:r w:rsidRPr="005F5F59">
        <w:br/>
        <w:t>mouk mentui ti nasz nepüszti nasz</w:t>
      </w:r>
      <w:r w:rsidRPr="005F5F59">
        <w:br/>
        <w:t xml:space="preserve">vu te plamen milosztivni </w:t>
      </w:r>
      <w:r w:rsidRPr="00337E91">
        <w:rPr>
          <w:rStyle w:val="teipersName"/>
        </w:rPr>
        <w:t>Jezusa</w:t>
      </w:r>
      <w:r w:rsidRPr="005F5F59">
        <w:t xml:space="preserve"> </w:t>
      </w:r>
    </w:p>
    <w:p w:rsidR="00EE2305" w:rsidRPr="005F5F59" w:rsidRDefault="00EE2305" w:rsidP="00337E91">
      <w:pPr>
        <w:pStyle w:val="teiclosure"/>
      </w:pPr>
      <w:r w:rsidRPr="005F5F59">
        <w:t>Amen.</w:t>
      </w:r>
    </w:p>
    <w:p w:rsidR="00EE2305" w:rsidRPr="005F5F59" w:rsidRDefault="00EE2305" w:rsidP="00130068">
      <w:pPr>
        <w:pStyle w:val="Naslov2"/>
      </w:pPr>
      <w:r w:rsidRPr="00692831">
        <w:t>Ouszma!</w:t>
      </w:r>
      <w:r w:rsidRPr="00692831">
        <w:br/>
      </w:r>
      <w:r w:rsidRPr="005F5F59">
        <w:t>Od Szoudbe.</w:t>
      </w:r>
    </w:p>
    <w:p w:rsidR="00EE2305" w:rsidRPr="005F5F59" w:rsidRDefault="00EE2305" w:rsidP="00130068">
      <w:pPr>
        <w:pStyle w:val="teiab"/>
      </w:pPr>
      <w:r w:rsidRPr="005F5F59">
        <w:t>Oh kak bojecsi ino presztrasni bou-</w:t>
      </w:r>
      <w:r w:rsidRPr="005F5F59">
        <w:br/>
        <w:t>de Den pitani, gda Goszpodin Boug</w:t>
      </w:r>
      <w:r w:rsidRPr="005F5F59">
        <w:br/>
        <w:t>vszako sivo sztvar zognyjom scse</w:t>
      </w:r>
      <w:r w:rsidRPr="005F5F59">
        <w:br/>
        <w:t>posgati i sztoga szveita za vnouge</w:t>
      </w:r>
      <w:r w:rsidRPr="005F5F59">
        <w:br/>
        <w:t>greihe trden racsun dati.</w:t>
      </w:r>
    </w:p>
    <w:p w:rsidR="00EE2305" w:rsidRPr="005F5F59" w:rsidRDefault="00EE2305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EE2305" w:rsidRPr="005F5F59" w:rsidRDefault="00EE2305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/150/</w:t>
      </w:r>
    </w:p>
    <w:p w:rsidR="00EE2305" w:rsidRPr="005F5F59" w:rsidRDefault="00EE2305" w:rsidP="00337E91">
      <w:pPr>
        <w:pStyle w:val="teifwPageNum"/>
      </w:pPr>
      <w:r w:rsidRPr="005F5F59">
        <w:t>25.</w:t>
      </w:r>
    </w:p>
    <w:p w:rsidR="00EE2305" w:rsidRPr="005F5F59" w:rsidRDefault="00EE2305" w:rsidP="00187D57">
      <w:pPr>
        <w:pStyle w:val="teiab"/>
      </w:pPr>
      <w:r w:rsidRPr="005F5F59">
        <w:t>Saloszt je eti csi edna hisa prehitro</w:t>
      </w:r>
      <w:r w:rsidRPr="005F5F59">
        <w:br/>
        <w:t>sze vusge, ino plakanye i csi sze zemla</w:t>
      </w:r>
      <w:r w:rsidRPr="005F5F59">
        <w:br/>
        <w:t>pred nami prepadne, i vnogo lüsztvo od</w:t>
      </w:r>
      <w:r w:rsidRPr="005F5F59">
        <w:br/>
        <w:t>bojaznoszti malo kai nemerje.</w:t>
      </w:r>
    </w:p>
    <w:p w:rsidR="00EE2305" w:rsidRPr="005F5F59" w:rsidRDefault="00EE2305" w:rsidP="00187D57">
      <w:pPr>
        <w:pStyle w:val="teiab"/>
      </w:pPr>
      <w:r w:rsidRPr="005F5F59">
        <w:t xml:space="preserve">Kai </w:t>
      </w:r>
      <w:r w:rsidR="007B25FC" w:rsidRPr="005F5F59">
        <w:t>teda boude da vesz szvetli szveit sze-</w:t>
      </w:r>
      <w:r w:rsidR="007B25FC" w:rsidRPr="005F5F59">
        <w:br/>
      </w:r>
      <w:r w:rsidR="00FB5DA6" w:rsidRPr="005F5F59">
        <w:t>gaveics sze vusge, Neba ober tebe zvnougim</w:t>
      </w:r>
      <w:r w:rsidR="00FB5DA6" w:rsidRPr="005F5F59">
        <w:br/>
        <w:t>roupanyem trgala sze boude, zemla pred</w:t>
      </w:r>
      <w:r w:rsidR="00FB5DA6" w:rsidRPr="005F5F59">
        <w:br/>
        <w:t>tebom kako pozderje gorelosze bode.</w:t>
      </w:r>
    </w:p>
    <w:p w:rsidR="00FB5DA6" w:rsidRPr="005F5F59" w:rsidRDefault="00FB5DA6" w:rsidP="00187D57">
      <w:pPr>
        <w:pStyle w:val="teiab"/>
      </w:pPr>
      <w:r w:rsidRPr="005F5F59">
        <w:t>Malo grmlancze brezi bojazni zdai nem-</w:t>
      </w:r>
      <w:r w:rsidRPr="005F5F59">
        <w:br/>
        <w:t>res szlisati ino zavolo male blisz kon-</w:t>
      </w:r>
      <w:r w:rsidRPr="005F5F59">
        <w:br/>
        <w:t>cze nemres pocsinouti, kak pred vnougi-</w:t>
      </w:r>
      <w:r w:rsidRPr="005F5F59">
        <w:br/>
        <w:t>mi gronszkim kamenyom bos mo-</w:t>
      </w:r>
      <w:r w:rsidRPr="005F5F59">
        <w:br/>
        <w:t>gao osztati.</w:t>
      </w:r>
    </w:p>
    <w:p w:rsidR="00FB5DA6" w:rsidRPr="005F5F59" w:rsidRDefault="00FB5DA6" w:rsidP="00187D57">
      <w:pPr>
        <w:pStyle w:val="teiab"/>
      </w:pPr>
      <w:r w:rsidRPr="005F5F59">
        <w:t>Ino gdati ta viszouka Neba dol na</w:t>
      </w:r>
      <w:r w:rsidRPr="005F5F59">
        <w:br/>
        <w:t>glavo szpadne, te prevnosine Nebesz-</w:t>
      </w:r>
      <w:r w:rsidR="00337E91">
        <w:br/>
        <w:t>ke zveizde vsze naglavo szpadno</w:t>
      </w:r>
      <w:r w:rsidRPr="005F5F59">
        <w:t xml:space="preserve"> i toga</w:t>
      </w:r>
      <w:r w:rsidRPr="005F5F59">
        <w:br/>
        <w:t>szveita Fundamentomi zmeiszt sze</w:t>
      </w:r>
      <w:r w:rsidRPr="005F5F59">
        <w:br/>
        <w:t>vunka gyeno.</w:t>
      </w:r>
    </w:p>
    <w:p w:rsidR="00FB5DA6" w:rsidRPr="005F5F59" w:rsidRDefault="00FB5DA6" w:rsidP="00187D57">
      <w:pPr>
        <w:pStyle w:val="teiab"/>
      </w:pPr>
      <w:r w:rsidRPr="005F5F59">
        <w:t>Escse ti breigi kako potoki zmeszt</w:t>
      </w:r>
      <w:r w:rsidRPr="005F5F59">
        <w:br/>
        <w:t>vö tekli bodo, kamene gore od te</w:t>
      </w:r>
      <w:r w:rsidRPr="005F5F59">
        <w:br/>
        <w:t>vrocsine vsza sze raszpoukajo, te</w:t>
      </w:r>
      <w:r w:rsidRPr="005F5F59">
        <w:br/>
        <w:t>mourszke vode kak Pükseni prah</w:t>
      </w:r>
      <w:r w:rsidRPr="005F5F59">
        <w:br/>
        <w:t>gorel sze boudo.</w:t>
      </w:r>
    </w:p>
    <w:p w:rsidR="00FB5DA6" w:rsidRPr="005F5F59" w:rsidRDefault="00FB5DA6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FB5DA6" w:rsidRPr="005F5F59" w:rsidRDefault="00FB5DA6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/151/</w:t>
      </w:r>
    </w:p>
    <w:p w:rsidR="00FB5DA6" w:rsidRPr="005F5F59" w:rsidRDefault="00FB5DA6" w:rsidP="00337E91">
      <w:pPr>
        <w:pStyle w:val="teifwPageNum"/>
      </w:pPr>
      <w:r w:rsidRPr="005F5F59">
        <w:t>26.</w:t>
      </w:r>
    </w:p>
    <w:p w:rsidR="00FB5DA6" w:rsidRPr="005F5F59" w:rsidRDefault="00FB5DA6" w:rsidP="00187D57">
      <w:pPr>
        <w:pStyle w:val="teiab"/>
      </w:pPr>
      <w:r w:rsidRPr="005F5F59">
        <w:t>Szuncze i meiszecz teda na Nebi potem-</w:t>
      </w:r>
      <w:r w:rsidRPr="005F5F59">
        <w:br/>
        <w:t>leti scsejo, rodjeno dreivje</w:t>
      </w:r>
      <w:r w:rsidR="00337E91">
        <w:t xml:space="preserve"> zavol potremja</w:t>
      </w:r>
      <w:r w:rsidR="00337E91">
        <w:br/>
        <w:t>szkrvjom boude c</w:t>
      </w:r>
      <w:r w:rsidRPr="005F5F59">
        <w:t>zvelo, ober Nature nad</w:t>
      </w:r>
      <w:r w:rsidRPr="005F5F59">
        <w:br/>
        <w:t>premineinyom boude sze plakalo.</w:t>
      </w:r>
    </w:p>
    <w:p w:rsidR="00FB5DA6" w:rsidRPr="005F5F59" w:rsidRDefault="00FB5DA6" w:rsidP="00187D57">
      <w:pPr>
        <w:pStyle w:val="teiab"/>
      </w:pPr>
      <w:r w:rsidRPr="005F5F59">
        <w:t>Nevorni Lidje teda vbojazni kam sze szkri-</w:t>
      </w:r>
      <w:r w:rsidRPr="005F5F59">
        <w:br/>
        <w:t>ti scsejo, i escse teda pretim potreinyom</w:t>
      </w:r>
      <w:r w:rsidRPr="005F5F59">
        <w:br/>
        <w:t>meszta szi nenaido kak pa pred szodczom</w:t>
      </w:r>
      <w:r w:rsidRPr="005F5F59">
        <w:br/>
        <w:t>inyega szdom mogli bo osztati.</w:t>
      </w:r>
    </w:p>
    <w:p w:rsidR="00FB5DA6" w:rsidRPr="005F5F59" w:rsidRDefault="00FB5DA6" w:rsidP="00187D57">
      <w:pPr>
        <w:pStyle w:val="teiab"/>
      </w:pPr>
      <w:r w:rsidRPr="005F5F59">
        <w:t>Gda boudo zNebesz ti Arkangyelje tro-</w:t>
      </w:r>
      <w:r w:rsidRPr="005F5F59">
        <w:br/>
        <w:t>bönte pih</w:t>
      </w:r>
      <w:r w:rsidR="00337E91">
        <w:t>ali, nezgovorjeno vnogo seregom</w:t>
      </w:r>
      <w:r w:rsidR="00337E91">
        <w:br/>
        <w:t>scse sze te genoti, k</w:t>
      </w:r>
      <w:r w:rsidRPr="005F5F59">
        <w:t>im na videinye ti pre-</w:t>
      </w:r>
      <w:r w:rsidRPr="005F5F59">
        <w:br/>
        <w:t>kleti scse na zemlou szpadnoti.</w:t>
      </w:r>
    </w:p>
    <w:p w:rsidR="00FB5DA6" w:rsidRPr="005F5F59" w:rsidRDefault="00FB5DA6" w:rsidP="00187D57">
      <w:pPr>
        <w:pStyle w:val="teiab"/>
      </w:pPr>
      <w:r w:rsidRPr="005F5F59">
        <w:t>Teda szamoga te Dike Krala boumo vſzi</w:t>
      </w:r>
      <w:r w:rsidRPr="005F5F59">
        <w:br/>
        <w:t>vidili koga Nebeszk</w:t>
      </w:r>
      <w:r w:rsidR="00337E91">
        <w:t>i Angyelszki kourus</w:t>
      </w:r>
      <w:r w:rsidR="00337E91">
        <w:br/>
        <w:t>hvali ino du</w:t>
      </w:r>
      <w:r w:rsidRPr="005F5F59">
        <w:t>si, nyemi ti szveczi okouli</w:t>
      </w:r>
      <w:r w:rsidRPr="005F5F59">
        <w:br/>
        <w:t>sztola boudejo dvorili.</w:t>
      </w:r>
    </w:p>
    <w:p w:rsidR="00FB5DA6" w:rsidRPr="005F5F59" w:rsidRDefault="00FB5DA6" w:rsidP="00187D57">
      <w:pPr>
        <w:pStyle w:val="teiab"/>
      </w:pPr>
      <w:r w:rsidRPr="005F5F59">
        <w:t>Ite Kris t</w:t>
      </w:r>
      <w:r w:rsidR="00337E91">
        <w:t>eda naprei prinesze szvov</w:t>
      </w:r>
      <w:r w:rsidR="00337E91">
        <w:br/>
        <w:t>mantrnov k</w:t>
      </w:r>
      <w:r w:rsidRPr="005F5F59">
        <w:t>rvjom, za sterim teda jeze-</w:t>
      </w:r>
      <w:r w:rsidRPr="005F5F59">
        <w:br/>
        <w:t>ro</w:t>
      </w:r>
      <w:r w:rsidR="00337E91">
        <w:t xml:space="preserve"> vnogo szveczov boude islo ki szo</w:t>
      </w:r>
      <w:r w:rsidRPr="005F5F59">
        <w:t xml:space="preserve"> sze</w:t>
      </w:r>
      <w:r w:rsidRPr="005F5F59">
        <w:br/>
        <w:t>pod</w:t>
      </w:r>
      <w:r w:rsidR="00337E91">
        <w:t xml:space="preserve"> </w:t>
      </w:r>
      <w:r w:rsidRPr="005F5F59">
        <w:t>nyim viteskim talom Voiszkü-</w:t>
      </w:r>
      <w:r w:rsidRPr="005F5F59">
        <w:br/>
        <w:t>vali vörno.</w:t>
      </w:r>
    </w:p>
    <w:p w:rsidR="00FB5DA6" w:rsidRPr="005F5F59" w:rsidRDefault="00FB5DA6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FB5DA6" w:rsidRPr="005F5F59" w:rsidRDefault="000C58F1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/152/</w:t>
      </w:r>
    </w:p>
    <w:p w:rsidR="000C58F1" w:rsidRPr="005F5F59" w:rsidRDefault="000C58F1" w:rsidP="00337E91">
      <w:pPr>
        <w:pStyle w:val="teifwPageNum"/>
      </w:pPr>
      <w:r w:rsidRPr="005F5F59">
        <w:t>27.</w:t>
      </w:r>
    </w:p>
    <w:p w:rsidR="000C58F1" w:rsidRPr="005F5F59" w:rsidRDefault="000C58F1" w:rsidP="00187D57">
      <w:pPr>
        <w:pStyle w:val="teiab"/>
      </w:pPr>
      <w:r w:rsidRPr="005F5F59">
        <w:t>Radüjejo sze vörni Krisztussi ka vidi-</w:t>
      </w:r>
      <w:r w:rsidRPr="005F5F59">
        <w:br/>
        <w:t>jo szvecze, nevörniczi pa placsoucsi</w:t>
      </w:r>
      <w:r w:rsidRPr="005F5F59">
        <w:br/>
        <w:t>joucsics mantrali sze boudo kai po nyi</w:t>
      </w:r>
      <w:r w:rsidRPr="005F5F59">
        <w:br/>
        <w:t>greihi gori sze raszpel Goſzpon Nebe zemle.</w:t>
      </w:r>
    </w:p>
    <w:p w:rsidR="000C58F1" w:rsidRPr="005F5F59" w:rsidRDefault="000C58F1" w:rsidP="00187D57">
      <w:pPr>
        <w:pStyle w:val="teiab"/>
      </w:pPr>
      <w:r w:rsidRPr="005F5F59">
        <w:t>Ali pa Kiszo nyega raszpeli szvojim</w:t>
      </w:r>
      <w:r w:rsidR="00326CDC">
        <w:t>i</w:t>
      </w:r>
      <w:r w:rsidR="00326CDC">
        <w:br/>
        <w:t>rokami, tou drago teilo na Kri</w:t>
      </w:r>
      <w:r w:rsidRPr="005F5F59">
        <w:t>sno dreivo</w:t>
      </w:r>
      <w:r w:rsidRPr="005F5F59">
        <w:br/>
        <w:t>pribili szo szczvekmi, boudo vidili nezgo-</w:t>
      </w:r>
      <w:r w:rsidRPr="005F5F59">
        <w:br/>
        <w:t>vorojeno veliko drkanye.</w:t>
      </w:r>
    </w:p>
    <w:p w:rsidR="000C58F1" w:rsidRPr="005F5F59" w:rsidRDefault="000C58F1" w:rsidP="00187D57">
      <w:pPr>
        <w:pStyle w:val="teiab"/>
      </w:pPr>
      <w:r w:rsidRPr="005F5F59">
        <w:t>Jai vi neszrecsne salosztne Düse Kai od-</w:t>
      </w:r>
      <w:r w:rsidRPr="005F5F59">
        <w:br/>
        <w:t>govorite, gda se teliko rusne grdouszti</w:t>
      </w:r>
      <w:r w:rsidRPr="005F5F59">
        <w:br/>
        <w:t>pred ocsivam boude stere naszebi zou-</w:t>
      </w:r>
      <w:r w:rsidRPr="005F5F59">
        <w:br/>
        <w:t>csi i voucsi boudajo tousile.</w:t>
      </w:r>
    </w:p>
    <w:p w:rsidR="000C58F1" w:rsidRPr="005F5F59" w:rsidRDefault="000C58F1" w:rsidP="00187D57">
      <w:pPr>
        <w:pStyle w:val="teiab"/>
      </w:pPr>
      <w:r w:rsidRPr="005F5F59">
        <w:t>Kim taksa rusna i vnouga tosba</w:t>
      </w:r>
      <w:r w:rsidRPr="005F5F59">
        <w:br/>
        <w:t>na oucsi sze vrse, keliko vnogo rusne</w:t>
      </w:r>
      <w:r w:rsidRPr="005F5F59">
        <w:br/>
        <w:t>grdouszti vö poveijo szenem, stero vsi-</w:t>
      </w:r>
      <w:r w:rsidRPr="005F5F59">
        <w:br/>
        <w:t>veti trno i jako szigdar je szkrivasse.</w:t>
      </w:r>
    </w:p>
    <w:p w:rsidR="000C58F1" w:rsidRPr="005F5F59" w:rsidRDefault="000C58F1" w:rsidP="00187D57">
      <w:pPr>
        <w:pStyle w:val="teiab"/>
      </w:pPr>
      <w:r w:rsidRPr="005F5F59">
        <w:t>Gda Goszpodin Boug ino Angyelje</w:t>
      </w:r>
      <w:r w:rsidRPr="005F5F59">
        <w:br/>
        <w:t>vsze vö zveisztiti scse nevördi teda</w:t>
      </w:r>
      <w:r w:rsidRPr="005F5F59">
        <w:br/>
        <w:t>med vnougim lüsztvom nagi bodo</w:t>
      </w:r>
      <w:r w:rsidRPr="005F5F59">
        <w:br/>
        <w:t>sztali neboudo mogli te veliki szran</w:t>
      </w:r>
      <w:r w:rsidRPr="005F5F59">
        <w:br/>
        <w:t>zakriti tam oni.</w:t>
      </w:r>
    </w:p>
    <w:p w:rsidR="00A850A4" w:rsidRPr="005F5F59" w:rsidRDefault="00A850A4" w:rsidP="00187D57">
      <w:pPr>
        <w:pStyle w:val="teiab"/>
      </w:pPr>
      <w:r w:rsidRPr="005F5F59">
        <w:t>Stoda scse teda nevörne lüdi leipo</w:t>
      </w:r>
      <w:r w:rsidRPr="005F5F59">
        <w:br/>
        <w:t>veszeliti ali stoda scse sztem leipim</w:t>
      </w:r>
    </w:p>
    <w:p w:rsidR="00A850A4" w:rsidRPr="005F5F59" w:rsidRDefault="00A850A4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0C58F1" w:rsidRPr="005F5F59" w:rsidRDefault="00A850A4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/153/</w:t>
      </w:r>
    </w:p>
    <w:p w:rsidR="00A850A4" w:rsidRPr="005F5F59" w:rsidRDefault="00A850A4" w:rsidP="00326CDC">
      <w:pPr>
        <w:pStyle w:val="teifwPageNum"/>
      </w:pPr>
      <w:r w:rsidRPr="005F5F59">
        <w:t>28.</w:t>
      </w:r>
    </w:p>
    <w:p w:rsidR="00A850A4" w:rsidRPr="005F5F59" w:rsidRDefault="00A850A4" w:rsidP="001C1317">
      <w:pPr>
        <w:pStyle w:val="teiab"/>
      </w:pPr>
      <w:r w:rsidRPr="005F5F59">
        <w:t>gvantom nyihov szran zakriti, ino od vnou-</w:t>
      </w:r>
      <w:r w:rsidRPr="005F5F59">
        <w:br/>
        <w:t>ge rusne szramote te oszloboditi.</w:t>
      </w:r>
    </w:p>
    <w:p w:rsidR="00A850A4" w:rsidRPr="005F5F59" w:rsidRDefault="00A850A4" w:rsidP="001C1317">
      <w:pPr>
        <w:pStyle w:val="teiab"/>
      </w:pPr>
      <w:r w:rsidRPr="005F5F59">
        <w:t>Oh neszpametni szveczki gizdavczi ve-</w:t>
      </w:r>
      <w:r w:rsidRPr="005F5F59">
        <w:br/>
        <w:t>to premiszlite, ki vnogo fele leipoga</w:t>
      </w:r>
      <w:r w:rsidRPr="005F5F59">
        <w:br/>
        <w:t>gvanta zdai szi vi drsite bar bi szi teda</w:t>
      </w:r>
      <w:r w:rsidRPr="005F5F59">
        <w:br/>
        <w:t>szamo ednoga meli odenoti.</w:t>
      </w:r>
    </w:p>
    <w:p w:rsidR="00A850A4" w:rsidRPr="005F5F59" w:rsidRDefault="00A850A4" w:rsidP="001C1317">
      <w:pPr>
        <w:pStyle w:val="teiab"/>
      </w:pPr>
      <w:r w:rsidRPr="005F5F59">
        <w:t>Trno sze boite ino miszlite kak</w:t>
      </w:r>
      <w:r w:rsidRPr="005F5F59">
        <w:br/>
        <w:t>bi zdai vidili, kak da bou teda vu szvetlom</w:t>
      </w:r>
      <w:r w:rsidRPr="005F5F59">
        <w:br/>
        <w:t>sztouczi szedel krao Nebeszki, szrditoſzt</w:t>
      </w:r>
      <w:r w:rsidRPr="005F5F59">
        <w:br/>
        <w:t>nyegva boude mo zvüszt sla, kako pa-</w:t>
      </w:r>
      <w:r w:rsidRPr="005F5F59">
        <w:br/>
        <w:t>lasosztri.</w:t>
      </w:r>
    </w:p>
    <w:p w:rsidR="00A850A4" w:rsidRPr="005F5F59" w:rsidRDefault="00326CDC" w:rsidP="001C1317">
      <w:pPr>
        <w:pStyle w:val="teiab"/>
      </w:pPr>
      <w:r>
        <w:t>Gda szcs</w:t>
      </w:r>
      <w:r w:rsidR="00A850A4" w:rsidRPr="005F5F59">
        <w:t>e szkradnya ta Sentenczia na</w:t>
      </w:r>
      <w:r w:rsidR="00A850A4" w:rsidRPr="005F5F59">
        <w:br/>
        <w:t>vasz vünka povei, od bojaznoszti pocser-</w:t>
      </w:r>
      <w:r w:rsidR="00A850A4" w:rsidRPr="005F5F59">
        <w:br/>
        <w:t>ne obraz i poszehne licze, ar vam na glavo</w:t>
      </w:r>
      <w:r w:rsidR="00A850A4" w:rsidRPr="005F5F59">
        <w:br/>
        <w:t>kak gronszki kamen vnog pre kleszt-</w:t>
      </w:r>
      <w:r w:rsidR="00A850A4" w:rsidRPr="005F5F59">
        <w:br/>
        <w:t>va szpadne.</w:t>
      </w:r>
    </w:p>
    <w:p w:rsidR="00A850A4" w:rsidRPr="005F5F59" w:rsidRDefault="00A850A4" w:rsidP="001C1317">
      <w:pPr>
        <w:pStyle w:val="teiab"/>
      </w:pPr>
      <w:r w:rsidRPr="005F5F59">
        <w:t>O</w:t>
      </w:r>
      <w:r w:rsidR="00326CDC">
        <w:t>didite vszi na vescni Ogyen od o</w:t>
      </w:r>
      <w:r w:rsidRPr="005F5F59">
        <w:t>cse pre-</w:t>
      </w:r>
      <w:r w:rsidRPr="005F5F59">
        <w:br/>
        <w:t>kleti sterije szpravlen hüdomi vragi</w:t>
      </w:r>
      <w:r w:rsidRPr="005F5F59">
        <w:br/>
        <w:t xml:space="preserve">tomi </w:t>
      </w:r>
      <w:r w:rsidRPr="00326CDC">
        <w:rPr>
          <w:rStyle w:val="teipersName"/>
        </w:rPr>
        <w:t>Luciferi</w:t>
      </w:r>
      <w:r w:rsidRPr="005F5F59">
        <w:t xml:space="preserve"> gde placs ino jocs zob-</w:t>
      </w:r>
      <w:r w:rsidRPr="005F5F59">
        <w:br/>
        <w:t>mi skripanye vszigdar boute csüli.</w:t>
      </w:r>
    </w:p>
    <w:p w:rsidR="00A850A4" w:rsidRPr="005F5F59" w:rsidRDefault="00A850A4" w:rsidP="001C1317">
      <w:pPr>
        <w:pStyle w:val="teiab"/>
      </w:pPr>
      <w:r w:rsidRPr="005F5F59">
        <w:t>Sztrahota boude teda velika gda</w:t>
      </w:r>
      <w:r w:rsidRPr="005F5F59">
        <w:br/>
        <w:t>boudo prekleti szteimi rusnimi pek</w:t>
      </w:r>
      <w:r w:rsidR="001C1317">
        <w:t>-</w:t>
      </w:r>
    </w:p>
    <w:p w:rsidR="00A850A4" w:rsidRPr="005F5F59" w:rsidRDefault="00A850A4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A850A4" w:rsidRPr="005F5F59" w:rsidRDefault="00161409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/154/</w:t>
      </w:r>
    </w:p>
    <w:p w:rsidR="00161409" w:rsidRPr="005F5F59" w:rsidRDefault="00161409" w:rsidP="00050366">
      <w:pPr>
        <w:pStyle w:val="teifwPageNum"/>
      </w:pPr>
      <w:r w:rsidRPr="005F5F59">
        <w:t>29.</w:t>
      </w:r>
    </w:p>
    <w:p w:rsidR="00161409" w:rsidRPr="005F5F59" w:rsidRDefault="00161409" w:rsidP="001C1317">
      <w:pPr>
        <w:pStyle w:val="teiab"/>
      </w:pPr>
      <w:r w:rsidRPr="005F5F59">
        <w:t>lenszkmi vragmi vküpe sze lanczali,</w:t>
      </w:r>
      <w:r w:rsidRPr="005F5F59">
        <w:br/>
        <w:t>ino vuvecsni veliki mokaj zv</w:t>
      </w:r>
      <w:r w:rsidR="008A6529" w:rsidRPr="005F5F59">
        <w:t>ezani</w:t>
      </w:r>
      <w:r w:rsidR="008A6529" w:rsidRPr="005F5F59">
        <w:br/>
        <w:t>goreli.</w:t>
      </w:r>
    </w:p>
    <w:p w:rsidR="008A6529" w:rsidRPr="005F5F59" w:rsidRDefault="008A6529" w:rsidP="001C1317">
      <w:pPr>
        <w:pStyle w:val="teiab"/>
      </w:pPr>
      <w:r w:rsidRPr="005F5F59">
        <w:t>Toliko zmosne ino preleipe velike</w:t>
      </w:r>
      <w:r w:rsidRPr="005F5F59">
        <w:br/>
        <w:t>Goszpode ravno keliko vu tom Gosz-</w:t>
      </w:r>
      <w:r w:rsidRPr="005F5F59">
        <w:br/>
        <w:t>posztvi neszramne Divoike stere vsi-</w:t>
      </w:r>
      <w:r w:rsidRPr="005F5F59">
        <w:br/>
        <w:t>voti szteim dragim Gyöngyom Czifra-</w:t>
      </w:r>
      <w:r w:rsidRPr="005F5F59">
        <w:br/>
        <w:t>le szo szebe.</w:t>
      </w:r>
    </w:p>
    <w:p w:rsidR="008A6529" w:rsidRPr="005F5F59" w:rsidRDefault="008A6529" w:rsidP="001C1317">
      <w:pPr>
        <w:pStyle w:val="teiab"/>
      </w:pPr>
      <w:r w:rsidRPr="005F5F59">
        <w:t>Jai stoda recse brezi plakanya teli-</w:t>
      </w:r>
      <w:r w:rsidRPr="005F5F59">
        <w:br/>
        <w:t xml:space="preserve">ko </w:t>
      </w:r>
      <w:r w:rsidRPr="00050366">
        <w:rPr>
          <w:rStyle w:val="teiunclear"/>
        </w:rPr>
        <w:t>j</w:t>
      </w:r>
      <w:r w:rsidRPr="005F5F59">
        <w:t>vukanya, i stoda miszli brezi bo-</w:t>
      </w:r>
      <w:r w:rsidRPr="005F5F59">
        <w:br/>
        <w:t>jazni na pekeo szpadnyene, ali sto sztr-</w:t>
      </w:r>
      <w:r w:rsidRPr="005F5F59">
        <w:br/>
        <w:t>pi brezi nevoule teliko trpleinya.</w:t>
      </w:r>
    </w:p>
    <w:p w:rsidR="008A6529" w:rsidRPr="005F5F59" w:rsidRDefault="003068E2" w:rsidP="001C1317">
      <w:pPr>
        <w:pStyle w:val="teiab"/>
      </w:pPr>
      <w:r w:rsidRPr="005F5F59">
        <w:t>Gde scse szveti Angyelje boudo</w:t>
      </w:r>
      <w:r w:rsidRPr="005F5F59">
        <w:br/>
        <w:t>salosztno plakali, ar vnoga Düse zavol</w:t>
      </w:r>
      <w:r w:rsidRPr="005F5F59">
        <w:br/>
        <w:t>potreinya neboudo ladali, kako Proſeit-</w:t>
      </w:r>
      <w:r w:rsidRPr="005F5F59">
        <w:br/>
        <w:t>je sztoga salosztno jeszo popiszali.</w:t>
      </w:r>
    </w:p>
    <w:p w:rsidR="003068E2" w:rsidRPr="005F5F59" w:rsidRDefault="003068E2" w:rsidP="001C1317">
      <w:pPr>
        <w:pStyle w:val="teiab"/>
      </w:pPr>
      <w:r w:rsidRPr="005F5F59">
        <w:t>Oh nagle szmrti nyo necsamurnoſzt</w:t>
      </w:r>
      <w:r w:rsidRPr="005F5F59">
        <w:br/>
        <w:t>sto more zgrüntati, vnogo plaka</w:t>
      </w:r>
      <w:r w:rsidR="00050366">
        <w:t>n</w:t>
      </w:r>
      <w:r w:rsidRPr="005F5F59">
        <w:t>ya</w:t>
      </w:r>
      <w:r w:rsidRPr="005F5F59">
        <w:br/>
        <w:t>salosztno sztalnoszt sto more trpeti,</w:t>
      </w:r>
      <w:r w:rsidRPr="005F5F59">
        <w:br/>
        <w:t>komi zacsetka ni koncza niscse nig-</w:t>
      </w:r>
      <w:r w:rsidRPr="005F5F59">
        <w:br/>
        <w:t>dar nemre znati.</w:t>
      </w:r>
    </w:p>
    <w:p w:rsidR="003068E2" w:rsidRPr="005F5F59" w:rsidRDefault="003068E2" w:rsidP="001C1317">
      <w:pPr>
        <w:pStyle w:val="teiab"/>
      </w:pPr>
      <w:r w:rsidRPr="005F5F59">
        <w:t>Presztrasitesze oh vigreisniczi, ki</w:t>
      </w:r>
      <w:r w:rsidRPr="005F5F59">
        <w:br/>
        <w:t>eto csüjete, ino linye krv szkarje-</w:t>
      </w:r>
    </w:p>
    <w:p w:rsidR="003068E2" w:rsidRPr="005F5F59" w:rsidRDefault="003068E2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3068E2" w:rsidRPr="005F5F59" w:rsidRDefault="003068E2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/155/</w:t>
      </w:r>
    </w:p>
    <w:p w:rsidR="003068E2" w:rsidRPr="005F5F59" w:rsidRDefault="003068E2" w:rsidP="00050366">
      <w:pPr>
        <w:pStyle w:val="teifwPageNum"/>
      </w:pPr>
      <w:r w:rsidRPr="005F5F59">
        <w:t>30.</w:t>
      </w:r>
    </w:p>
    <w:p w:rsidR="003068E2" w:rsidRPr="005F5F59" w:rsidRDefault="003068E2" w:rsidP="001C1317">
      <w:pPr>
        <w:pStyle w:val="teiab"/>
      </w:pPr>
      <w:r w:rsidRPr="005F5F59">
        <w:t>nya bremen doli vi vrzite</w:t>
      </w:r>
      <w:r w:rsidR="00050366">
        <w:t>, i Krisztuſsovo</w:t>
      </w:r>
      <w:r w:rsidR="00050366">
        <w:br/>
        <w:t>leipo priseszty</w:t>
      </w:r>
      <w:r w:rsidRPr="005F5F59">
        <w:t>e veszelo csakaite.</w:t>
      </w:r>
    </w:p>
    <w:p w:rsidR="00050366" w:rsidRDefault="003068E2" w:rsidP="001C1317">
      <w:pPr>
        <w:pStyle w:val="teiab"/>
      </w:pPr>
      <w:r w:rsidRPr="005F5F59">
        <w:t>Oszloubodi nasz zmosni Goszpon</w:t>
      </w:r>
      <w:r w:rsidRPr="005F5F59">
        <w:br/>
        <w:t>Boug od te pogibeli i potvem szini od</w:t>
      </w:r>
      <w:r w:rsidRPr="005F5F59">
        <w:br/>
        <w:t>vnougi nasih greihov nasz obari, da</w:t>
      </w:r>
      <w:r w:rsidRPr="005F5F59">
        <w:br/>
        <w:t>nasz ta szveta zmosnoszt nevrse na</w:t>
      </w:r>
      <w:r w:rsidRPr="005F5F59">
        <w:br/>
        <w:t xml:space="preserve">ogyen Peklenszki. </w:t>
      </w:r>
    </w:p>
    <w:p w:rsidR="003068E2" w:rsidRPr="005F5F59" w:rsidRDefault="003068E2" w:rsidP="00050366">
      <w:pPr>
        <w:pStyle w:val="teiclosure"/>
      </w:pPr>
      <w:r w:rsidRPr="005F5F59">
        <w:t>Amen.</w:t>
      </w:r>
    </w:p>
    <w:p w:rsidR="003068E2" w:rsidRPr="005F5F59" w:rsidRDefault="00050366" w:rsidP="001C1317">
      <w:pPr>
        <w:pStyle w:val="Naslov2"/>
      </w:pPr>
      <w:r>
        <w:t>Deveta!</w:t>
      </w:r>
    </w:p>
    <w:p w:rsidR="003068E2" w:rsidRPr="005F5F59" w:rsidRDefault="00050366" w:rsidP="001C1317">
      <w:pPr>
        <w:pStyle w:val="Naslov2"/>
      </w:pPr>
      <w:r>
        <w:t>Od Szvetoga Histva!</w:t>
      </w:r>
    </w:p>
    <w:p w:rsidR="003068E2" w:rsidRPr="005F5F59" w:rsidRDefault="003068E2" w:rsidP="00BC74D7">
      <w:pPr>
        <w:pStyle w:val="teiab"/>
      </w:pPr>
      <w:r w:rsidRPr="005F5F59">
        <w:t>Dobri hisniczi vi poszlüsaite szvoiga</w:t>
      </w:r>
      <w:r w:rsidRPr="005F5F59">
        <w:br/>
        <w:t>szereda leipo navcsite i zroka ktomi</w:t>
      </w:r>
      <w:r w:rsidRPr="005F5F59">
        <w:br/>
        <w:t>visze navcsite i vu csisztoucsi krouto</w:t>
      </w:r>
      <w:r w:rsidRPr="005F5F59">
        <w:br/>
        <w:t>sze drsite.</w:t>
      </w:r>
    </w:p>
    <w:p w:rsidR="003068E2" w:rsidRPr="005F5F59" w:rsidRDefault="003068E2" w:rsidP="00BC74D7">
      <w:pPr>
        <w:pStyle w:val="teiab"/>
      </w:pPr>
      <w:r w:rsidRPr="005F5F59">
        <w:t>Tou szveto histvo nikai nei drügo</w:t>
      </w:r>
      <w:r w:rsidRPr="005F5F59">
        <w:br/>
        <w:t>nego csisztoucsa i vsza dobrouta, pravo</w:t>
      </w:r>
      <w:r w:rsidRPr="005F5F59">
        <w:br/>
        <w:t>jedinsztvo dano od Bouga i pouleg prai-</w:t>
      </w:r>
      <w:r w:rsidRPr="005F5F59">
        <w:br/>
        <w:t>de lübezen csiszta.</w:t>
      </w:r>
    </w:p>
    <w:p w:rsidR="003068E2" w:rsidRPr="005F5F59" w:rsidRDefault="003068E2" w:rsidP="00BC74D7">
      <w:pPr>
        <w:pStyle w:val="teiab"/>
      </w:pPr>
      <w:r w:rsidRPr="005F5F59">
        <w:t xml:space="preserve">Gda Boug </w:t>
      </w:r>
      <w:r w:rsidRPr="00050366">
        <w:rPr>
          <w:rStyle w:val="teipersName"/>
        </w:rPr>
        <w:t>Adama</w:t>
      </w:r>
      <w:r w:rsidRPr="005F5F59">
        <w:t xml:space="preserve"> na zemlou sztvorio</w:t>
      </w:r>
      <w:r w:rsidRPr="005F5F59">
        <w:br/>
        <w:t>kszvoi</w:t>
      </w:r>
      <w:r w:rsidR="00050366">
        <w:t xml:space="preserve"> </w:t>
      </w:r>
      <w:r w:rsidRPr="005F5F59">
        <w:t>mi</w:t>
      </w:r>
      <w:r w:rsidR="00050366">
        <w:t xml:space="preserve"> </w:t>
      </w:r>
      <w:r w:rsidRPr="005F5F59">
        <w:t>ga keipi primerno sztvouro</w:t>
      </w:r>
      <w:r w:rsidRPr="005F5F59">
        <w:br/>
        <w:t>i v Paradisom nyega posztavi i sitek</w:t>
      </w:r>
      <w:r w:rsidRPr="005F5F59">
        <w:br/>
        <w:t>nyemi Boug tam odloucsi.</w:t>
      </w:r>
    </w:p>
    <w:p w:rsidR="003068E2" w:rsidRPr="005F5F59" w:rsidRDefault="003068E2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3068E2" w:rsidRPr="005F5F59" w:rsidRDefault="003068E2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/156/</w:t>
      </w:r>
    </w:p>
    <w:p w:rsidR="003068E2" w:rsidRPr="005F5F59" w:rsidRDefault="003068E2" w:rsidP="00050366">
      <w:pPr>
        <w:pStyle w:val="teifwPageNum"/>
      </w:pPr>
      <w:r w:rsidRPr="005F5F59">
        <w:t>31.</w:t>
      </w:r>
    </w:p>
    <w:p w:rsidR="003068E2" w:rsidRPr="005F5F59" w:rsidRDefault="003068E2" w:rsidP="00BC74D7">
      <w:pPr>
        <w:pStyle w:val="teiab"/>
      </w:pPr>
      <w:r w:rsidRPr="005F5F59">
        <w:t>Gda vszake sztvari tivaris bio je sza-</w:t>
      </w:r>
      <w:r w:rsidRPr="005F5F59">
        <w:br/>
        <w:t>mo kai kvam breznyega bio je, knye-</w:t>
      </w:r>
      <w:r w:rsidRPr="005F5F59">
        <w:br/>
        <w:t xml:space="preserve">mi </w:t>
      </w:r>
      <w:r w:rsidR="00E602FB">
        <w:t>primoren Tivaris nei bio, zato O</w:t>
      </w:r>
      <w:r w:rsidRPr="005F5F59">
        <w:t>csa</w:t>
      </w:r>
      <w:r w:rsidRPr="005F5F59">
        <w:br/>
        <w:t>Boug szam etak pravo.</w:t>
      </w:r>
    </w:p>
    <w:p w:rsidR="003068E2" w:rsidRPr="005F5F59" w:rsidRDefault="003068E2" w:rsidP="00BC74D7">
      <w:pPr>
        <w:pStyle w:val="teiab"/>
      </w:pPr>
      <w:r w:rsidRPr="005F5F59">
        <w:t>Nei dobr</w:t>
      </w:r>
      <w:r w:rsidR="00050366">
        <w:t>o csleki szamomi biti, i</w:t>
      </w:r>
      <w:r w:rsidR="00050366">
        <w:br/>
        <w:t>potreib</w:t>
      </w:r>
      <w:r w:rsidRPr="005F5F59">
        <w:t>no je Tivarissa meti, knyemi</w:t>
      </w:r>
      <w:r w:rsidRPr="005F5F59">
        <w:br/>
        <w:t>szpodoben Tivaris bi</w:t>
      </w:r>
      <w:r w:rsidR="00050366">
        <w:t>ti zato pomoucs</w:t>
      </w:r>
      <w:r w:rsidR="00050366">
        <w:br/>
        <w:t>mi nyemi sztvour</w:t>
      </w:r>
      <w:r w:rsidRPr="005F5F59">
        <w:t>imo.</w:t>
      </w:r>
    </w:p>
    <w:p w:rsidR="003068E2" w:rsidRPr="005F5F59" w:rsidRDefault="003068E2" w:rsidP="00BC74D7">
      <w:pPr>
        <w:pStyle w:val="teiab"/>
      </w:pPr>
      <w:r w:rsidRPr="005F5F59">
        <w:t xml:space="preserve">Boug na </w:t>
      </w:r>
      <w:r w:rsidRPr="00050366">
        <w:rPr>
          <w:rStyle w:val="teipersName"/>
        </w:rPr>
        <w:t>Adama</w:t>
      </w:r>
      <w:r w:rsidRPr="005F5F59">
        <w:t xml:space="preserve"> szen velik pi</w:t>
      </w:r>
      <w:r w:rsidR="00050366">
        <w:t>szti,</w:t>
      </w:r>
      <w:r w:rsidR="00050366">
        <w:br/>
        <w:t>v Paradisomi nyega zavu</w:t>
      </w:r>
      <w:r w:rsidRPr="005F5F59">
        <w:t>sz pi, vnyegovo</w:t>
      </w:r>
      <w:r w:rsidRPr="005F5F59">
        <w:br/>
        <w:t>rebro szvo rokou piszti, rebro je vö vzeo</w:t>
      </w:r>
      <w:r w:rsidRPr="005F5F59">
        <w:br/>
        <w:t xml:space="preserve">i </w:t>
      </w:r>
      <w:r w:rsidRPr="00050366">
        <w:rPr>
          <w:rStyle w:val="teipersName"/>
        </w:rPr>
        <w:t>Eivo</w:t>
      </w:r>
      <w:r w:rsidRPr="005F5F59">
        <w:t xml:space="preserve"> sztvouro.</w:t>
      </w:r>
    </w:p>
    <w:p w:rsidR="003068E2" w:rsidRPr="005F5F59" w:rsidRDefault="006A5A3C" w:rsidP="00BC74D7">
      <w:pPr>
        <w:pStyle w:val="teiab"/>
      </w:pPr>
      <w:r w:rsidRPr="00050366">
        <w:rPr>
          <w:rStyle w:val="teipersName"/>
        </w:rPr>
        <w:t>Eivo</w:t>
      </w:r>
      <w:r w:rsidRPr="005F5F59">
        <w:t xml:space="preserve"> k </w:t>
      </w:r>
      <w:r w:rsidRPr="00050366">
        <w:rPr>
          <w:rStyle w:val="teipersName"/>
        </w:rPr>
        <w:t>Adami</w:t>
      </w:r>
      <w:r w:rsidRPr="005F5F59">
        <w:t xml:space="preserve"> </w:t>
      </w:r>
      <w:r w:rsidR="00E602FB">
        <w:t>O</w:t>
      </w:r>
      <w:r w:rsidRPr="005F5F59">
        <w:t>csa Boug pela, i seno</w:t>
      </w:r>
      <w:r w:rsidRPr="005F5F59">
        <w:br/>
        <w:t xml:space="preserve">nyemi szam imenüje, </w:t>
      </w:r>
      <w:r w:rsidRPr="00050366">
        <w:rPr>
          <w:rStyle w:val="teipersName"/>
        </w:rPr>
        <w:t>Adam</w:t>
      </w:r>
      <w:r w:rsidR="00D41F60" w:rsidRPr="005F5F59">
        <w:t xml:space="preserve"> kak vido</w:t>
      </w:r>
      <w:r w:rsidR="00D41F60" w:rsidRPr="005F5F59">
        <w:br/>
        <w:t>en taki pozna, nad nyom sze szrczom</w:t>
      </w:r>
      <w:r w:rsidR="00D41F60" w:rsidRPr="005F5F59">
        <w:br/>
        <w:t>krouto zradüvao.</w:t>
      </w:r>
    </w:p>
    <w:p w:rsidR="00D41F60" w:rsidRPr="005F5F59" w:rsidRDefault="00D41F60" w:rsidP="00BC74D7">
      <w:pPr>
        <w:pStyle w:val="teiab"/>
      </w:pPr>
      <w:r w:rsidRPr="005F5F59">
        <w:t>Itak je pravo ta kouszt jema kouſzt</w:t>
      </w:r>
      <w:r w:rsidRPr="005F5F59">
        <w:br/>
        <w:t>i eto teilo je moje teilo, i zmoiga Tei-</w:t>
      </w:r>
      <w:r w:rsidRPr="005F5F59">
        <w:br/>
        <w:t>la ono je vzeto, zato jasz szebe nyoi da-</w:t>
      </w:r>
      <w:r w:rsidRPr="005F5F59">
        <w:br/>
        <w:t>ti seleim.</w:t>
      </w:r>
    </w:p>
    <w:p w:rsidR="00D41F60" w:rsidRPr="005F5F59" w:rsidRDefault="00D41F60" w:rsidP="00BC74D7">
      <w:pPr>
        <w:pStyle w:val="teiab"/>
      </w:pPr>
      <w:r w:rsidRPr="005F5F59">
        <w:t>Ar rodjenika osztati Ocso i Mater</w:t>
      </w:r>
      <w:r w:rsidRPr="005F5F59">
        <w:br/>
        <w:t>ksztrani osztavi i szvojoi seni on sze</w:t>
      </w:r>
      <w:r w:rsidRPr="005F5F59">
        <w:br/>
        <w:t>pridrüsi, i oba bouta Teilo edna krv.</w:t>
      </w:r>
    </w:p>
    <w:p w:rsidR="00D41F60" w:rsidRPr="005F5F59" w:rsidRDefault="00D41F60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D41F60" w:rsidRPr="005F5F59" w:rsidRDefault="00D41F60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/157/</w:t>
      </w:r>
    </w:p>
    <w:p w:rsidR="00D41F60" w:rsidRPr="005F5F59" w:rsidRDefault="00D41F60" w:rsidP="00024CB1">
      <w:pPr>
        <w:pStyle w:val="teifwPageNum"/>
      </w:pPr>
      <w:r w:rsidRPr="005F5F59">
        <w:t>32.</w:t>
      </w:r>
    </w:p>
    <w:p w:rsidR="00D41F60" w:rsidRPr="005F5F59" w:rsidRDefault="00D41F60" w:rsidP="00BC74D7">
      <w:pPr>
        <w:pStyle w:val="teiab"/>
      </w:pPr>
      <w:r w:rsidRPr="005F5F59">
        <w:t>Zato nei drügo tou szveto Histvo neg je</w:t>
      </w:r>
      <w:r w:rsidRPr="005F5F59">
        <w:br/>
        <w:t>jedino i krouto dobro od Bouga</w:t>
      </w:r>
      <w:r w:rsidR="008267BF" w:rsidRPr="005F5F59">
        <w:t xml:space="preserve"> dano</w:t>
      </w:r>
      <w:r w:rsidR="008267BF" w:rsidRPr="005F5F59">
        <w:br/>
        <w:t>to Tivaristvo, i pouleg pravde csiszto</w:t>
      </w:r>
      <w:r w:rsidR="008267BF" w:rsidRPr="005F5F59">
        <w:br/>
        <w:t>jedinsztvo.</w:t>
      </w:r>
    </w:p>
    <w:p w:rsidR="008267BF" w:rsidRPr="005F5F59" w:rsidRDefault="008267BF" w:rsidP="00BC74D7">
      <w:pPr>
        <w:pStyle w:val="teiab"/>
      </w:pPr>
      <w:r w:rsidRPr="005F5F59">
        <w:t>Tou szveto Histvo Boug je napravo, i</w:t>
      </w:r>
      <w:r w:rsidRPr="005F5F59">
        <w:br/>
        <w:t>v Paradisom je potrdo zaldomasom je</w:t>
      </w:r>
      <w:r w:rsidRPr="005F5F59">
        <w:br/>
        <w:t>szam zapecsato, i za tri zroke je on tou szpravo.</w:t>
      </w:r>
    </w:p>
    <w:p w:rsidR="008267BF" w:rsidRPr="005F5F59" w:rsidRDefault="008267BF" w:rsidP="00BC74D7">
      <w:pPr>
        <w:pStyle w:val="teiab"/>
      </w:pPr>
      <w:r w:rsidRPr="005F5F59">
        <w:t>Za prvi zrok je za porodjenya An-</w:t>
      </w:r>
      <w:r w:rsidRPr="005F5F59">
        <w:br/>
        <w:t>gyelszkim kouruso</w:t>
      </w:r>
      <w:r w:rsidR="00731B8D">
        <w:t>m na dopunyenye</w:t>
      </w:r>
      <w:r w:rsidR="00731B8D">
        <w:br/>
        <w:t>i szvetoi Czerkv</w:t>
      </w:r>
      <w:r w:rsidRPr="005F5F59">
        <w:t>i na potrdjenye i za Decsi-</w:t>
      </w:r>
      <w:r w:rsidRPr="005F5F59">
        <w:br/>
        <w:t>czo gori hraneinye.</w:t>
      </w:r>
    </w:p>
    <w:p w:rsidR="008267BF" w:rsidRPr="005F5F59" w:rsidRDefault="008267BF" w:rsidP="00BC74D7">
      <w:pPr>
        <w:pStyle w:val="teiab"/>
      </w:pPr>
      <w:r w:rsidRPr="005F5F59">
        <w:t>Zato Goszpon Boug nye Blagoſzlo-</w:t>
      </w:r>
      <w:r w:rsidRPr="005F5F59">
        <w:br/>
        <w:t>vi vu dobroi vouli eto reics govori nara-</w:t>
      </w:r>
      <w:r w:rsidRPr="005F5F59">
        <w:br/>
        <w:t>jaite sze ino sze hranite sirokuko Zem-</w:t>
      </w:r>
      <w:r w:rsidRPr="005F5F59">
        <w:br/>
        <w:t>lo vsza napunite.</w:t>
      </w:r>
    </w:p>
    <w:p w:rsidR="008267BF" w:rsidRPr="005F5F59" w:rsidRDefault="008267BF" w:rsidP="00BC74D7">
      <w:pPr>
        <w:pStyle w:val="teiab"/>
      </w:pPr>
      <w:r w:rsidRPr="005F5F59">
        <w:t>Za drügi zrok je zato napravo toi</w:t>
      </w:r>
      <w:r w:rsidRPr="005F5F59">
        <w:br/>
        <w:t>moskoi glavi knyega lehkouti vu hü-</w:t>
      </w:r>
      <w:r w:rsidRPr="005F5F59">
        <w:br/>
        <w:t>doi vouli knyega pomoucsi i vu vſzem</w:t>
      </w:r>
      <w:r w:rsidRPr="005F5F59">
        <w:br/>
        <w:t>dugovanyi nyemi klehkouti.</w:t>
      </w:r>
    </w:p>
    <w:p w:rsidR="008267BF" w:rsidRPr="005F5F59" w:rsidRDefault="008267BF" w:rsidP="00BC74D7">
      <w:pPr>
        <w:pStyle w:val="teiab"/>
      </w:pPr>
      <w:r w:rsidRPr="005F5F59">
        <w:t>Ta moska glava prednyom da boude</w:t>
      </w:r>
      <w:r w:rsidRPr="005F5F59">
        <w:br/>
        <w:t>i sena nyegova snyim da boude v lagovoi</w:t>
      </w:r>
      <w:r w:rsidRPr="005F5F59">
        <w:br/>
        <w:t>vouli leihkota boude vszakom dugo-</w:t>
      </w:r>
      <w:r w:rsidRPr="005F5F59">
        <w:br/>
        <w:t>vanyi kpomoucsi nai boude.</w:t>
      </w:r>
    </w:p>
    <w:p w:rsidR="008267BF" w:rsidRPr="005F5F59" w:rsidRDefault="008267BF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267BF" w:rsidRPr="005F5F59" w:rsidRDefault="008267BF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/158/</w:t>
      </w:r>
    </w:p>
    <w:p w:rsidR="008267BF" w:rsidRPr="005F5F59" w:rsidRDefault="008267BF" w:rsidP="00731B8D">
      <w:pPr>
        <w:pStyle w:val="teifwPageNum"/>
      </w:pPr>
      <w:r w:rsidRPr="005F5F59">
        <w:t>33.</w:t>
      </w:r>
    </w:p>
    <w:p w:rsidR="008267BF" w:rsidRPr="005F5F59" w:rsidRDefault="008267BF" w:rsidP="00BC74D7">
      <w:pPr>
        <w:pStyle w:val="teiab"/>
      </w:pPr>
      <w:r w:rsidRPr="005F5F59">
        <w:t>Za tretyi zrok je Boug potrdo nye</w:t>
      </w:r>
      <w:r w:rsidRPr="005F5F59">
        <w:br/>
        <w:t>krepka csloveka na pobougsanye</w:t>
      </w:r>
      <w:r w:rsidRPr="005F5F59">
        <w:br/>
        <w:t>pogana sitka na odürjenye i od praz-</w:t>
      </w:r>
      <w:r w:rsidRPr="005F5F59">
        <w:br/>
        <w:t>noſzti tak obarvanye.</w:t>
      </w:r>
    </w:p>
    <w:p w:rsidR="008267BF" w:rsidRPr="005F5F59" w:rsidRDefault="008267BF" w:rsidP="00BC74D7">
      <w:pPr>
        <w:pStyle w:val="teiab"/>
      </w:pPr>
      <w:r w:rsidRPr="005F5F59">
        <w:t>Moske je glave Csiszt gda sze szkrbi</w:t>
      </w:r>
      <w:r w:rsidRPr="005F5F59">
        <w:br/>
        <w:t>i szvojo seno nai krouto lübi, i szpra-</w:t>
      </w:r>
      <w:r w:rsidRPr="005F5F59">
        <w:br/>
        <w:t>vim trüdom nai on nyou hrani kako</w:t>
      </w:r>
      <w:r w:rsidRPr="005F5F59">
        <w:br/>
        <w:t>szam szebe nai szijo lübi.</w:t>
      </w:r>
    </w:p>
    <w:p w:rsidR="008267BF" w:rsidRPr="005F5F59" w:rsidRDefault="008267BF" w:rsidP="00BC74D7">
      <w:pPr>
        <w:pStyle w:val="teiab"/>
      </w:pPr>
      <w:r w:rsidRPr="005F5F59">
        <w:t xml:space="preserve">I szvojo </w:t>
      </w:r>
      <w:r w:rsidR="00822E69">
        <w:t>seno na dobro nai vcsi neospo-</w:t>
      </w:r>
      <w:r w:rsidR="00822E69">
        <w:br/>
      </w:r>
      <w:r w:rsidRPr="005F5F59">
        <w:t>tajo negojo postraiſa neodürijo nego</w:t>
      </w:r>
      <w:r w:rsidRPr="005F5F59">
        <w:br/>
        <w:t>jo lübi ino sz</w:t>
      </w:r>
      <w:r w:rsidR="00822E69">
        <w:t>vodrsin</w:t>
      </w:r>
      <w:r w:rsidRPr="005F5F59">
        <w:t>o na dobro vcsi.</w:t>
      </w:r>
    </w:p>
    <w:p w:rsidR="008267BF" w:rsidRPr="005F5F59" w:rsidRDefault="008267BF" w:rsidP="00BC74D7">
      <w:pPr>
        <w:pStyle w:val="teiab"/>
      </w:pPr>
      <w:r w:rsidRPr="005F5F59">
        <w:t>Senszke je glave tou nye postenye</w:t>
      </w:r>
      <w:r w:rsidRPr="005F5F59">
        <w:br/>
        <w:t>da szvoiga mosa krouto postüje</w:t>
      </w:r>
      <w:r w:rsidRPr="005F5F59">
        <w:br/>
        <w:t>i gda ga lübi Goszpouda zove, vu vszem</w:t>
      </w:r>
      <w:r w:rsidRPr="005F5F59">
        <w:br/>
        <w:t>pokorna nai nyemi boude.</w:t>
      </w:r>
    </w:p>
    <w:p w:rsidR="008267BF" w:rsidRPr="005F5F59" w:rsidRDefault="008267BF" w:rsidP="00BC74D7">
      <w:pPr>
        <w:pStyle w:val="teiab"/>
      </w:pPr>
      <w:r w:rsidRPr="005F5F59">
        <w:t>Szvoimi Goszpodni hiso davarjena</w:t>
      </w:r>
      <w:r w:rsidRPr="005F5F59">
        <w:br/>
        <w:t xml:space="preserve">nyega </w:t>
      </w:r>
      <w:r w:rsidRPr="00822E69">
        <w:rPr>
          <w:rStyle w:val="teipersName"/>
        </w:rPr>
        <w:t>Marko</w:t>
      </w:r>
      <w:r w:rsidRPr="005F5F59">
        <w:t xml:space="preserve"> </w:t>
      </w:r>
      <w:r w:rsidR="00822E69">
        <w:t>paszko do</w:t>
      </w:r>
      <w:r w:rsidRPr="005F5F59">
        <w:t>noszi preszti</w:t>
      </w:r>
      <w:r w:rsidRPr="005F5F59">
        <w:br/>
        <w:t>i tkati neszmei zabiti i drsino szvo</w:t>
      </w:r>
      <w:r w:rsidRPr="005F5F59">
        <w:br/>
        <w:t>na dobro vcsiti.</w:t>
      </w:r>
    </w:p>
    <w:p w:rsidR="008267BF" w:rsidRPr="005F5F59" w:rsidRDefault="008267BF" w:rsidP="00BC74D7">
      <w:pPr>
        <w:pStyle w:val="teiab"/>
      </w:pPr>
      <w:r w:rsidRPr="005F5F59">
        <w:t>Na szva Decsiczo paszko naino szi</w:t>
      </w:r>
      <w:r w:rsidRPr="005F5F59">
        <w:br/>
        <w:t>z velikom radosztyom gorijo hrani</w:t>
      </w:r>
      <w:r w:rsidRPr="005F5F59">
        <w:br/>
        <w:t>zmosnoga Bouga ar sze nai boji i na</w:t>
      </w:r>
      <w:r w:rsidRPr="005F5F59">
        <w:br/>
        <w:t>dobro nai vsze ona nye vcsi.</w:t>
      </w:r>
    </w:p>
    <w:p w:rsidR="008267BF" w:rsidRPr="005F5F59" w:rsidRDefault="008267BF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267BF" w:rsidRPr="005F5F59" w:rsidRDefault="008267BF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/159/</w:t>
      </w:r>
    </w:p>
    <w:p w:rsidR="008267BF" w:rsidRPr="005F5F59" w:rsidRDefault="008267BF" w:rsidP="00BB6063">
      <w:pPr>
        <w:pStyle w:val="teifwPageNum"/>
      </w:pPr>
      <w:r w:rsidRPr="005F5F59">
        <w:t>34.</w:t>
      </w:r>
    </w:p>
    <w:p w:rsidR="008267BF" w:rsidRPr="005F5F59" w:rsidRDefault="00BB6063" w:rsidP="001E0AEC">
      <w:pPr>
        <w:pStyle w:val="teiab"/>
      </w:pPr>
      <w:r>
        <w:t>Histvo</w:t>
      </w:r>
      <w:r w:rsidR="008267BF" w:rsidRPr="005F5F59">
        <w:t xml:space="preserve"> Goſzpon Boug szam Blagoszlovi</w:t>
      </w:r>
      <w:r w:rsidR="008267BF" w:rsidRPr="005F5F59">
        <w:br/>
        <w:t>i nyemi dugi sitek potrdi dugo s</w:t>
      </w:r>
      <w:r w:rsidR="005E7398">
        <w:t>ivleinye</w:t>
      </w:r>
      <w:r w:rsidR="005E7398">
        <w:br/>
        <w:t>med nye posztavi i vu o</w:t>
      </w:r>
      <w:r w:rsidR="008267BF" w:rsidRPr="005F5F59">
        <w:t>rszagi szvojem</w:t>
      </w:r>
      <w:r w:rsidR="008267BF" w:rsidRPr="005F5F59">
        <w:br/>
        <w:t>korouni.</w:t>
      </w:r>
    </w:p>
    <w:p w:rsidR="008267BF" w:rsidRPr="005F5F59" w:rsidRDefault="00BB6063" w:rsidP="001E0AEC">
      <w:pPr>
        <w:pStyle w:val="teiab"/>
      </w:pPr>
      <w:r>
        <w:t>Tou szveto Histvo Boug je na pravo</w:t>
      </w:r>
      <w:r w:rsidR="008267BF" w:rsidRPr="005F5F59">
        <w:br/>
        <w:t>i szvadbo Xtus tak obeszelo, Hisnikom</w:t>
      </w:r>
      <w:r w:rsidR="008267BF" w:rsidRPr="005F5F59">
        <w:br/>
        <w:t>tüdi on zdai szvedocsi danye scse vszig-</w:t>
      </w:r>
      <w:r w:rsidR="008267BF" w:rsidRPr="005F5F59">
        <w:br/>
        <w:t>dar obeszeliti.</w:t>
      </w:r>
    </w:p>
    <w:p w:rsidR="008267BF" w:rsidRPr="005F5F59" w:rsidRDefault="008267BF" w:rsidP="001E0AEC">
      <w:pPr>
        <w:pStyle w:val="teiab"/>
      </w:pPr>
      <w:r w:rsidRPr="005F5F59">
        <w:t>Vodou na Vino ar je obrno, i szoudbo Xtus</w:t>
      </w:r>
      <w:r w:rsidRPr="005F5F59">
        <w:br/>
        <w:t>tak obeszelo, szam szvoje moucsi on je po-</w:t>
      </w:r>
      <w:r w:rsidRPr="005F5F59">
        <w:br/>
        <w:t>trdo, i z Csüdom je nye obeszelo.</w:t>
      </w:r>
    </w:p>
    <w:p w:rsidR="008267BF" w:rsidRPr="005F5F59" w:rsidRDefault="008267BF" w:rsidP="001E0AEC">
      <w:pPr>
        <w:pStyle w:val="teiab"/>
      </w:pPr>
      <w:r w:rsidRPr="005F5F59">
        <w:t>Blaiseni ki sze Bouga bojijo i szpra-</w:t>
      </w:r>
      <w:r w:rsidRPr="005F5F59">
        <w:br/>
        <w:t>vom vörom nyega postüjo, zapouvid</w:t>
      </w:r>
      <w:r w:rsidRPr="005F5F59">
        <w:br/>
        <w:t>nyega szveto drsijo, i szvojim trüdom,</w:t>
      </w:r>
      <w:r w:rsidRPr="005F5F59">
        <w:br/>
        <w:t>pravim sivejo.</w:t>
      </w:r>
    </w:p>
    <w:p w:rsidR="008267BF" w:rsidRPr="005F5F59" w:rsidRDefault="008267BF" w:rsidP="001E0AEC">
      <w:pPr>
        <w:pStyle w:val="teiab"/>
      </w:pPr>
      <w:r w:rsidRPr="005F5F59">
        <w:t xml:space="preserve">Tak nai boudeti ki szega </w:t>
      </w:r>
      <w:r w:rsidR="00D03A3B">
        <w:t>bojisi szpra-</w:t>
      </w:r>
      <w:r w:rsidR="00D03A3B">
        <w:br/>
        <w:t>vim trüdom ki szeb</w:t>
      </w:r>
      <w:r w:rsidRPr="005F5F59">
        <w:t>e hranis, i tvoja</w:t>
      </w:r>
      <w:r w:rsidRPr="005F5F59">
        <w:br/>
        <w:t>sena k tebi primerna, v hisi ti boude</w:t>
      </w:r>
      <w:r w:rsidRPr="005F5F59">
        <w:br/>
        <w:t>kako te roden trszt.</w:t>
      </w:r>
    </w:p>
    <w:p w:rsidR="008267BF" w:rsidRPr="005F5F59" w:rsidRDefault="008267BF" w:rsidP="001E0AEC">
      <w:pPr>
        <w:pStyle w:val="teiab"/>
      </w:pPr>
      <w:r w:rsidRPr="005F5F59">
        <w:t>Tvoja Decsicza gori zraszte okouli</w:t>
      </w:r>
      <w:r w:rsidRPr="005F5F59">
        <w:br/>
        <w:t>sztola l</w:t>
      </w:r>
      <w:r w:rsidR="005E7398">
        <w:t>eipo sze szpraivi, kako olike</w:t>
      </w:r>
      <w:r w:rsidRPr="005F5F59">
        <w:t xml:space="preserve"> gingave</w:t>
      </w:r>
      <w:r w:rsidRPr="005F5F59">
        <w:br/>
        <w:t>sibe vu pravoi vöri gori sze hrani.</w:t>
      </w:r>
    </w:p>
    <w:p w:rsidR="008267BF" w:rsidRPr="005F5F59" w:rsidRDefault="008267BF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267BF" w:rsidRPr="005F5F59" w:rsidRDefault="008267BF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/160/</w:t>
      </w:r>
    </w:p>
    <w:p w:rsidR="008267BF" w:rsidRPr="005F5F59" w:rsidRDefault="008267BF" w:rsidP="005E7398">
      <w:pPr>
        <w:pStyle w:val="teifwPageNum"/>
      </w:pPr>
      <w:r w:rsidRPr="005F5F59">
        <w:t>35.</w:t>
      </w:r>
    </w:p>
    <w:p w:rsidR="008267BF" w:rsidRPr="005F5F59" w:rsidRDefault="008B3999" w:rsidP="001E0AEC">
      <w:pPr>
        <w:pStyle w:val="teiab"/>
      </w:pPr>
      <w:r w:rsidRPr="005F5F59">
        <w:t>Tak Csleka leipo Boug blagoszlovi, vu</w:t>
      </w:r>
      <w:r w:rsidRPr="005F5F59">
        <w:br/>
        <w:t>vszako</w:t>
      </w:r>
      <w:r w:rsidRPr="009A0606">
        <w:rPr>
          <w:rStyle w:val="teidel"/>
        </w:rPr>
        <w:t>i</w:t>
      </w:r>
      <w:r w:rsidRPr="005F5F59">
        <w:t xml:space="preserve"> </w:t>
      </w:r>
      <w:r w:rsidRPr="009A0606">
        <w:rPr>
          <w:rStyle w:val="teidel"/>
        </w:rPr>
        <w:t>vöri</w:t>
      </w:r>
      <w:r w:rsidRPr="005F5F59">
        <w:t xml:space="preserve"> Vreimen ki szega boji,</w:t>
      </w:r>
      <w:r w:rsidRPr="005F5F59">
        <w:br/>
        <w:t xml:space="preserve">kako vti </w:t>
      </w:r>
      <w:r w:rsidRPr="009A0606">
        <w:rPr>
          <w:rStyle w:val="teipersName"/>
        </w:rPr>
        <w:t>David</w:t>
      </w:r>
      <w:r w:rsidRPr="005F5F59">
        <w:t xml:space="preserve"> v knigai Soltarszki</w:t>
      </w:r>
      <w:r w:rsidRPr="005F5F59">
        <w:br/>
        <w:t>leipo je szpiszao vmolitvai szvoji.</w:t>
      </w:r>
    </w:p>
    <w:p w:rsidR="008B3999" w:rsidRPr="005F5F59" w:rsidRDefault="008B3999" w:rsidP="001E0AEC">
      <w:pPr>
        <w:pStyle w:val="teiab"/>
      </w:pPr>
      <w:r w:rsidRPr="005F5F59">
        <w:t>Blagoszlovite visnyi Goſzpon Boug</w:t>
      </w:r>
      <w:r w:rsidRPr="005F5F59">
        <w:br/>
        <w:t>nai te potrdi vu pravoi vöri daszi nam</w:t>
      </w:r>
      <w:r w:rsidRPr="005F5F59">
        <w:br/>
        <w:t>tvojim szini bos vido, i szinom Bosim</w:t>
      </w:r>
      <w:r w:rsidRPr="005F5F59">
        <w:br/>
        <w:t>ti sze bode zvao.</w:t>
      </w:r>
    </w:p>
    <w:p w:rsidR="009A0606" w:rsidRDefault="008B3999" w:rsidP="001E0AEC">
      <w:pPr>
        <w:pStyle w:val="teiab"/>
      </w:pPr>
      <w:r w:rsidRPr="005F5F59">
        <w:t>Ocsi pa Bougi vszigdar boidi hvala</w:t>
      </w:r>
      <w:r w:rsidRPr="005F5F59">
        <w:br/>
        <w:t xml:space="preserve">i szini nyeg </w:t>
      </w:r>
      <w:r w:rsidRPr="009A0606">
        <w:rPr>
          <w:rStyle w:val="teipersName"/>
        </w:rPr>
        <w:t>Jezuſsi</w:t>
      </w:r>
      <w:r w:rsidRPr="005F5F59">
        <w:t xml:space="preserve"> </w:t>
      </w:r>
      <w:r w:rsidR="009A0606">
        <w:t>X</w:t>
      </w:r>
      <w:r w:rsidRPr="005F5F59">
        <w:t>tuſsi takaise</w:t>
      </w:r>
      <w:r w:rsidRPr="005F5F59">
        <w:br/>
        <w:t>navküp Dühi szvetomi Troisztvi</w:t>
      </w:r>
      <w:r w:rsidRPr="005F5F59">
        <w:br/>
        <w:t>edno Bougi.</w:t>
      </w:r>
    </w:p>
    <w:p w:rsidR="008B3999" w:rsidRPr="005F5F59" w:rsidRDefault="008B3999" w:rsidP="009A0606">
      <w:pPr>
        <w:pStyle w:val="teiclosure"/>
      </w:pPr>
      <w:r w:rsidRPr="005F5F59">
        <w:t>Amen.</w:t>
      </w:r>
    </w:p>
    <w:p w:rsidR="008B3999" w:rsidRPr="005F5F59" w:rsidRDefault="008B3999" w:rsidP="001E0AEC">
      <w:pPr>
        <w:pStyle w:val="Naslov2"/>
      </w:pPr>
      <w:r w:rsidRPr="005F5F59">
        <w:t>Deszeta!</w:t>
      </w:r>
    </w:p>
    <w:p w:rsidR="008B3999" w:rsidRPr="005F5F59" w:rsidRDefault="008B3999" w:rsidP="001E0AEC">
      <w:pPr>
        <w:pStyle w:val="Naslov2"/>
      </w:pPr>
      <w:r w:rsidRPr="005F5F59">
        <w:t>Na trei Kralov.</w:t>
      </w:r>
    </w:p>
    <w:p w:rsidR="008B3999" w:rsidRPr="005F5F59" w:rsidRDefault="009A0606" w:rsidP="001E0AEC">
      <w:pPr>
        <w:pStyle w:val="teiab"/>
      </w:pPr>
      <w:r>
        <w:t>Ta zveizda ta je vö z</w:t>
      </w:r>
      <w:r w:rsidR="008B3999" w:rsidRPr="005F5F59">
        <w:t>isla, zedne</w:t>
      </w:r>
      <w:r w:rsidR="008B3999" w:rsidRPr="005F5F59">
        <w:br/>
        <w:t>sztrani velke gore/bis/zedne.</w:t>
      </w:r>
    </w:p>
    <w:p w:rsidR="008B3999" w:rsidRPr="005F5F59" w:rsidRDefault="008B3999" w:rsidP="001E0AEC">
      <w:pPr>
        <w:pStyle w:val="teiab"/>
      </w:pPr>
      <w:r w:rsidRPr="005F5F59">
        <w:t xml:space="preserve">Szvetim kralom </w:t>
      </w:r>
      <w:r w:rsidR="009A0606">
        <w:t>o</w:t>
      </w:r>
      <w:r w:rsidRPr="005F5F59">
        <w:t>na szveiti, si-</w:t>
      </w:r>
      <w:r w:rsidRPr="005F5F59">
        <w:br/>
        <w:t>rouko ino viszouko.</w:t>
      </w:r>
    </w:p>
    <w:p w:rsidR="008B3999" w:rsidRPr="005F5F59" w:rsidRDefault="008B3999" w:rsidP="001E0AEC">
      <w:pPr>
        <w:pStyle w:val="teiab"/>
      </w:pPr>
      <w:r w:rsidRPr="005F5F59">
        <w:t>Zveizdi sztoji deite malo, vrokai</w:t>
      </w:r>
      <w:r w:rsidRPr="005F5F59">
        <w:br/>
        <w:t>drsi leip zlati kris.</w:t>
      </w:r>
    </w:p>
    <w:p w:rsidR="008B3999" w:rsidRPr="005F5F59" w:rsidRDefault="008B3999" w:rsidP="001E0AEC">
      <w:pPr>
        <w:pStyle w:val="teiab"/>
      </w:pPr>
      <w:r w:rsidRPr="005F5F59">
        <w:t>Na krisi je napiszano, ka je</w:t>
      </w:r>
      <w:r w:rsidRPr="005F5F59">
        <w:br/>
        <w:t>tou Deite pravi Boug.</w:t>
      </w:r>
    </w:p>
    <w:p w:rsidR="008B3999" w:rsidRPr="005F5F59" w:rsidRDefault="008B3999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B3999" w:rsidRPr="005F5F59" w:rsidRDefault="00352A3B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/161/</w:t>
      </w:r>
    </w:p>
    <w:p w:rsidR="00352A3B" w:rsidRPr="005F5F59" w:rsidRDefault="00352A3B" w:rsidP="009A0606">
      <w:pPr>
        <w:pStyle w:val="teifwPageNum"/>
      </w:pPr>
      <w:r w:rsidRPr="005F5F59">
        <w:t>36.</w:t>
      </w:r>
    </w:p>
    <w:p w:rsidR="00352A3B" w:rsidRPr="005F5F59" w:rsidRDefault="00352A3B" w:rsidP="0025786C">
      <w:pPr>
        <w:pStyle w:val="teiab"/>
      </w:pPr>
      <w:r w:rsidRPr="005F5F59">
        <w:t>I daje ono rodjeno, notri vmeszti</w:t>
      </w:r>
      <w:r w:rsidRPr="005F5F59">
        <w:br/>
        <w:t xml:space="preserve">v </w:t>
      </w:r>
      <w:r w:rsidRPr="009A0606">
        <w:rPr>
          <w:rStyle w:val="teiplaceName"/>
        </w:rPr>
        <w:t>Betlehemi</w:t>
      </w:r>
      <w:r w:rsidRPr="005F5F59">
        <w:t>.</w:t>
      </w:r>
    </w:p>
    <w:p w:rsidR="00352A3B" w:rsidRPr="005F5F59" w:rsidRDefault="00352A3B" w:rsidP="0025786C">
      <w:pPr>
        <w:pStyle w:val="teiab"/>
      </w:pPr>
      <w:r w:rsidRPr="005F5F59">
        <w:t>Vednoi nevolnoi staliczi, vedni Gyün-</w:t>
      </w:r>
      <w:r w:rsidRPr="005F5F59">
        <w:br/>
        <w:t>csevi Jaszliczai.</w:t>
      </w:r>
    </w:p>
    <w:p w:rsidR="00352A3B" w:rsidRPr="005F5F59" w:rsidRDefault="00352A3B" w:rsidP="0025786C">
      <w:pPr>
        <w:pStyle w:val="teiab"/>
      </w:pPr>
      <w:r w:rsidRPr="005F5F59">
        <w:t>Nyega pozna Gyünecz szomar, ka</w:t>
      </w:r>
      <w:r w:rsidRPr="005F5F59">
        <w:br/>
        <w:t>je tou Deite pravi Boug.</w:t>
      </w:r>
    </w:p>
    <w:p w:rsidR="00352A3B" w:rsidRPr="005F5F59" w:rsidRDefault="00352A3B" w:rsidP="0025786C">
      <w:pPr>
        <w:pStyle w:val="teiab"/>
      </w:pPr>
      <w:r w:rsidRPr="005F5F59">
        <w:t>Gri</w:t>
      </w:r>
      <w:r w:rsidR="009A0606">
        <w:t>sli szo szveti tri krali, Gospon</w:t>
      </w:r>
      <w:r w:rsidRPr="005F5F59">
        <w:br/>
        <w:t xml:space="preserve">melkior </w:t>
      </w:r>
      <w:r w:rsidRPr="009A0606">
        <w:rPr>
          <w:rStyle w:val="teipersName"/>
        </w:rPr>
        <w:t>Boldisar</w:t>
      </w:r>
      <w:r w:rsidRPr="005F5F59">
        <w:t>.</w:t>
      </w:r>
    </w:p>
    <w:p w:rsidR="00352A3B" w:rsidRPr="005F5F59" w:rsidRDefault="009A0606" w:rsidP="0025786C">
      <w:pPr>
        <w:pStyle w:val="teiab"/>
      </w:pPr>
      <w:r>
        <w:t>Prineszli szo drage dari, Mirh</w:t>
      </w:r>
      <w:r w:rsidR="00352A3B" w:rsidRPr="005F5F59">
        <w:t>o</w:t>
      </w:r>
      <w:r w:rsidR="00352A3B" w:rsidRPr="005F5F59">
        <w:br/>
        <w:t>temjem szrebro zlato.</w:t>
      </w:r>
    </w:p>
    <w:p w:rsidR="00352A3B" w:rsidRPr="005F5F59" w:rsidRDefault="00352A3B" w:rsidP="0025786C">
      <w:pPr>
        <w:pStyle w:val="teiab"/>
      </w:pPr>
      <w:r w:rsidRPr="005F5F59">
        <w:t xml:space="preserve">Darüvali szo </w:t>
      </w:r>
      <w:r w:rsidRPr="009A0606">
        <w:rPr>
          <w:rStyle w:val="teipersName"/>
        </w:rPr>
        <w:t>Jezuſsa</w:t>
      </w:r>
      <w:r w:rsidRPr="005F5F59">
        <w:t>, toga krala</w:t>
      </w:r>
      <w:r w:rsidRPr="005F5F59">
        <w:br/>
        <w:t>Nebeszkoga.</w:t>
      </w:r>
    </w:p>
    <w:p w:rsidR="00352A3B" w:rsidRPr="005F5F59" w:rsidRDefault="00261C78" w:rsidP="0025786C">
      <w:pPr>
        <w:pStyle w:val="teiab"/>
      </w:pPr>
      <w:r w:rsidRPr="005F5F59">
        <w:t>Pozdravlen boidi sztvoriteo, Nebe</w:t>
      </w:r>
      <w:r w:rsidRPr="005F5F59">
        <w:br/>
        <w:t>zemle odküpiteo.</w:t>
      </w:r>
    </w:p>
    <w:p w:rsidR="00261C78" w:rsidRPr="005F5F59" w:rsidRDefault="00261C78" w:rsidP="0025786C">
      <w:pPr>
        <w:pStyle w:val="teiab"/>
      </w:pPr>
      <w:r w:rsidRPr="005F5F59">
        <w:t xml:space="preserve">Veszelisze </w:t>
      </w:r>
      <w:r w:rsidRPr="009A0606">
        <w:rPr>
          <w:rStyle w:val="teiplaceName"/>
        </w:rPr>
        <w:t>Jerusalem</w:t>
      </w:r>
      <w:r w:rsidRPr="005F5F59">
        <w:t>, i szrecsen</w:t>
      </w:r>
      <w:r w:rsidRPr="005F5F59">
        <w:br/>
        <w:t xml:space="preserve">varas </w:t>
      </w:r>
      <w:r w:rsidRPr="009A0606">
        <w:rPr>
          <w:rStyle w:val="teiplaceName"/>
        </w:rPr>
        <w:t>Betlehem</w:t>
      </w:r>
      <w:r w:rsidRPr="005F5F59">
        <w:t>.</w:t>
      </w:r>
    </w:p>
    <w:p w:rsidR="00261C78" w:rsidRPr="005F5F59" w:rsidRDefault="009A0606" w:rsidP="0025786C">
      <w:pPr>
        <w:pStyle w:val="teiab"/>
      </w:pPr>
      <w:r>
        <w:t>Veszeli i mi boidimo, d</w:t>
      </w:r>
      <w:r w:rsidR="00261C78" w:rsidRPr="005F5F59">
        <w:t>eite Bougomi</w:t>
      </w:r>
      <w:r w:rsidR="00261C78" w:rsidRPr="005F5F59">
        <w:br/>
        <w:t>hvalimo.</w:t>
      </w:r>
    </w:p>
    <w:p w:rsidR="00261C78" w:rsidRPr="005F5F59" w:rsidRDefault="00261C78" w:rsidP="0025786C">
      <w:pPr>
        <w:pStyle w:val="teiab"/>
      </w:pPr>
      <w:r w:rsidRPr="005F5F59">
        <w:t xml:space="preserve">Hvalena boidi </w:t>
      </w:r>
      <w:r w:rsidRPr="009A0606">
        <w:rPr>
          <w:rStyle w:val="teipersName"/>
        </w:rPr>
        <w:t>Maria</w:t>
      </w:r>
      <w:r w:rsidRPr="005F5F59">
        <w:t xml:space="preserve">, kai sznam </w:t>
      </w:r>
      <w:r w:rsidRPr="009A0606">
        <w:rPr>
          <w:rStyle w:val="teipersName"/>
        </w:rPr>
        <w:t>Je-</w:t>
      </w:r>
      <w:r w:rsidRPr="009A0606">
        <w:rPr>
          <w:rStyle w:val="teipersName"/>
        </w:rPr>
        <w:br/>
        <w:t>zussa</w:t>
      </w:r>
      <w:r w:rsidRPr="005F5F59">
        <w:t xml:space="preserve"> rodila.</w:t>
      </w:r>
    </w:p>
    <w:p w:rsidR="00261C78" w:rsidRPr="005F5F59" w:rsidRDefault="00261C78" w:rsidP="0025786C">
      <w:pPr>
        <w:pStyle w:val="teiab"/>
      </w:pPr>
      <w:r w:rsidRPr="005F5F59">
        <w:t>Boug nam odpüszti vsze greihe, dai</w:t>
      </w:r>
      <w:r w:rsidRPr="005F5F59">
        <w:br/>
        <w:t>nam Düsno zvelicsanye.</w:t>
      </w:r>
    </w:p>
    <w:p w:rsidR="009A0606" w:rsidRDefault="00261C78" w:rsidP="0025786C">
      <w:pPr>
        <w:pStyle w:val="teiab"/>
      </w:pPr>
      <w:r w:rsidRPr="005F5F59">
        <w:t>Danasz ne sge vecsni plemen, obari</w:t>
      </w:r>
      <w:r w:rsidRPr="005F5F59">
        <w:br/>
        <w:t xml:space="preserve">nasz </w:t>
      </w:r>
      <w:r w:rsidRPr="009A0606">
        <w:rPr>
          <w:rStyle w:val="teipersName"/>
        </w:rPr>
        <w:t>Jezus</w:t>
      </w:r>
      <w:r w:rsidRPr="005F5F59">
        <w:t xml:space="preserve"> </w:t>
      </w:r>
    </w:p>
    <w:p w:rsidR="00261C78" w:rsidRPr="005F5F59" w:rsidRDefault="00261C78" w:rsidP="009A0606">
      <w:pPr>
        <w:pStyle w:val="teiclosure"/>
      </w:pPr>
      <w:r w:rsidRPr="005F5F59">
        <w:t>Amen.</w:t>
      </w:r>
    </w:p>
    <w:p w:rsidR="00261C78" w:rsidRPr="005F5F59" w:rsidRDefault="00261C78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261C78" w:rsidRPr="005F5F59" w:rsidRDefault="00261C78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/162/</w:t>
      </w:r>
    </w:p>
    <w:p w:rsidR="00261C78" w:rsidRPr="005F5F59" w:rsidRDefault="00261C78" w:rsidP="009A0606">
      <w:pPr>
        <w:pStyle w:val="teifwPageNum"/>
      </w:pPr>
      <w:r w:rsidRPr="005F5F59">
        <w:t>37.</w:t>
      </w:r>
    </w:p>
    <w:p w:rsidR="00261C78" w:rsidRPr="005F5F59" w:rsidRDefault="00261C78" w:rsidP="00F12B8A">
      <w:pPr>
        <w:pStyle w:val="Naslov2"/>
      </w:pPr>
      <w:r w:rsidRPr="005F5F59">
        <w:t>Edennaiszeta.</w:t>
      </w:r>
    </w:p>
    <w:p w:rsidR="00261C78" w:rsidRPr="005F5F59" w:rsidRDefault="00261C78" w:rsidP="00F12B8A">
      <w:pPr>
        <w:pStyle w:val="Naslov2"/>
      </w:pPr>
      <w:r w:rsidRPr="005F5F59">
        <w:t>Vu kakste vouli.</w:t>
      </w:r>
    </w:p>
    <w:p w:rsidR="00261C78" w:rsidRPr="005F5F59" w:rsidRDefault="00261C78" w:rsidP="00F12B8A">
      <w:pPr>
        <w:pStyle w:val="teiab"/>
      </w:pPr>
      <w:r w:rsidRPr="005F5F59">
        <w:t>Vu vszakom Vreimeni jasz vu mo-</w:t>
      </w:r>
      <w:r w:rsidRPr="005F5F59">
        <w:br/>
        <w:t>jem sitki csi pijem ali jeim vu ko-</w:t>
      </w:r>
      <w:r w:rsidRPr="005F5F59">
        <w:br/>
        <w:t>terom meszti, sztojim ali szedim po-</w:t>
      </w:r>
      <w:r w:rsidRPr="005F5F59">
        <w:br/>
        <w:t>csivam vposzteli, pred menom mi</w:t>
      </w:r>
      <w:r w:rsidRPr="005F5F59">
        <w:br/>
        <w:t>sztojo vszigdar reicsi tvoje.</w:t>
      </w:r>
    </w:p>
    <w:p w:rsidR="00261C78" w:rsidRPr="005F5F59" w:rsidRDefault="00261C78" w:rsidP="00F12B8A">
      <w:pPr>
        <w:pStyle w:val="teiab"/>
      </w:pPr>
      <w:r w:rsidRPr="005F5F59">
        <w:t>Potreibno je Vreimen priseszt-</w:t>
      </w:r>
      <w:r w:rsidRPr="005F5F59">
        <w:br/>
        <w:t>no csakati, Goszpon Xtus hocse napi-</w:t>
      </w:r>
      <w:r w:rsidRPr="005F5F59">
        <w:br/>
        <w:t>tanye priti, vörnim teda szrcze vesze-</w:t>
      </w:r>
      <w:r w:rsidRPr="005F5F59">
        <w:br/>
        <w:t>lo scse biti, gda nyim zacsne Xtus</w:t>
      </w:r>
      <w:r w:rsidRPr="005F5F59">
        <w:br/>
        <w:t>etak govoriti.</w:t>
      </w:r>
    </w:p>
    <w:p w:rsidR="00261C78" w:rsidRPr="005F5F59" w:rsidRDefault="00261C78" w:rsidP="00F12B8A">
      <w:pPr>
        <w:pStyle w:val="teiab"/>
      </w:pPr>
      <w:r w:rsidRPr="005F5F59">
        <w:t>Hotte moji vörni ki szte ocse moi-</w:t>
      </w:r>
      <w:r w:rsidRPr="005F5F59">
        <w:br/>
        <w:t>ga vu Orszag Nebeszki vecsnoga</w:t>
      </w:r>
      <w:r w:rsidRPr="005F5F59">
        <w:br/>
        <w:t>blaisensztva steroga</w:t>
      </w:r>
      <w:r w:rsidR="00CC26F2">
        <w:t xml:space="preserve"> szam szpravo</w:t>
      </w:r>
      <w:r w:rsidR="00CC26F2">
        <w:br/>
        <w:t>zvoulov o</w:t>
      </w:r>
      <w:r w:rsidRPr="005F5F59">
        <w:t>cse moiga vam na zvelicsa-</w:t>
      </w:r>
      <w:r w:rsidRPr="005F5F59">
        <w:br/>
        <w:t>nye poszveto szam nyega.</w:t>
      </w:r>
    </w:p>
    <w:p w:rsidR="00832A88" w:rsidRPr="005F5F59" w:rsidRDefault="00832A88" w:rsidP="00F12B8A">
      <w:pPr>
        <w:pStyle w:val="teiab"/>
      </w:pPr>
      <w:r w:rsidRPr="005F5F59">
        <w:t>Tou je moje meszto gde vi boute</w:t>
      </w:r>
      <w:r w:rsidRPr="005F5F59">
        <w:br/>
        <w:t>sztali kiszte vszigdar vmeni vüpa-</w:t>
      </w:r>
      <w:r w:rsidRPr="005F5F59">
        <w:br/>
        <w:t>nye i meli, vu mojem Orszagi bou-</w:t>
      </w:r>
      <w:r w:rsidRPr="005F5F59">
        <w:br/>
        <w:t>te prebivali, ki szte natom szvei-</w:t>
      </w:r>
      <w:r w:rsidRPr="005F5F59">
        <w:br/>
        <w:t>ti vnevouli siveli.</w:t>
      </w:r>
    </w:p>
    <w:p w:rsidR="00832A88" w:rsidRPr="005F5F59" w:rsidRDefault="00832A88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32A88" w:rsidRPr="005F5F59" w:rsidRDefault="00832A88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/163/</w:t>
      </w:r>
    </w:p>
    <w:p w:rsidR="00832A88" w:rsidRPr="005F5F59" w:rsidRDefault="00832A88" w:rsidP="00CC26F2">
      <w:pPr>
        <w:pStyle w:val="teifwPageNum"/>
      </w:pPr>
      <w:r w:rsidRPr="005F5F59">
        <w:t>38.</w:t>
      </w:r>
    </w:p>
    <w:p w:rsidR="00832A88" w:rsidRPr="005F5F59" w:rsidRDefault="00832A88" w:rsidP="00F12B8A">
      <w:pPr>
        <w:pStyle w:val="teiab"/>
      </w:pPr>
      <w:r w:rsidRPr="005F5F59">
        <w:t>Da jai nevörnikom zaisztino boude,</w:t>
      </w:r>
      <w:r w:rsidRPr="005F5F59">
        <w:br/>
        <w:t>steri od Xtu</w:t>
      </w:r>
      <w:r w:rsidR="00AB737C" w:rsidRPr="005F5F59">
        <w:t>ſsa miloscse nedobi, ki</w:t>
      </w:r>
      <w:r w:rsidR="00AB737C" w:rsidRPr="005F5F59">
        <w:br/>
        <w:t>sze nepovrne knyemi vu vszem sit-</w:t>
      </w:r>
      <w:r w:rsidR="00AB737C" w:rsidRPr="005F5F59">
        <w:br/>
        <w:t>ki zetakovom reicsjom teda nye o-</w:t>
      </w:r>
      <w:r w:rsidR="00AB737C" w:rsidRPr="005F5F59">
        <w:br/>
        <w:t>szoudi.</w:t>
      </w:r>
    </w:p>
    <w:p w:rsidR="00AB737C" w:rsidRPr="005F5F59" w:rsidRDefault="00AB737C" w:rsidP="00F12B8A">
      <w:pPr>
        <w:pStyle w:val="teiab"/>
      </w:pPr>
      <w:r w:rsidRPr="005F5F59">
        <w:t>Prekletivi boite od ocse mojega,</w:t>
      </w:r>
      <w:r w:rsidRPr="005F5F59">
        <w:br/>
        <w:t>ino odhajaite na vekvecsni plamen,</w:t>
      </w:r>
      <w:r w:rsidRPr="005F5F59">
        <w:br/>
        <w:t>steri</w:t>
      </w:r>
      <w:r w:rsidR="00CC26F2">
        <w:t xml:space="preserve"> vam na pravlen navekivekouma,</w:t>
      </w:r>
      <w:r w:rsidR="00CC26F2">
        <w:br/>
        <w:t>c</w:t>
      </w:r>
      <w:r w:rsidRPr="005F5F59">
        <w:t>srv zvassega teila, danigder nepreido.</w:t>
      </w:r>
    </w:p>
    <w:p w:rsidR="00AB737C" w:rsidRPr="005F5F59" w:rsidRDefault="00AB737C" w:rsidP="00F12B8A">
      <w:pPr>
        <w:pStyle w:val="teiab"/>
      </w:pPr>
      <w:r w:rsidRPr="005F5F59">
        <w:t>Moje zapouvidi neiszte obdrsali, ki</w:t>
      </w:r>
      <w:r w:rsidRPr="005F5F59">
        <w:br/>
        <w:t>szte natom szveiti vradoszti siveli,</w:t>
      </w:r>
      <w:r w:rsidRPr="005F5F59">
        <w:br/>
        <w:t>zato je potreibno vougnyi vam goreti,</w:t>
      </w:r>
      <w:r w:rsidRPr="005F5F59">
        <w:br/>
        <w:t>ar vumem blaisensztvi neboute talniczi.</w:t>
      </w:r>
    </w:p>
    <w:p w:rsidR="00AB737C" w:rsidRPr="005F5F59" w:rsidRDefault="00AB737C" w:rsidP="00F12B8A">
      <w:pPr>
        <w:pStyle w:val="teiab"/>
      </w:pPr>
      <w:r w:rsidRPr="005F5F59">
        <w:t>No zato mi vszigdar mocsno verosz-</w:t>
      </w:r>
      <w:r w:rsidRPr="005F5F59">
        <w:br/>
        <w:t>tüimo, vnouge nasse greihe na sztran</w:t>
      </w:r>
      <w:r w:rsidRPr="005F5F59">
        <w:br/>
        <w:t>osztavimo Goszpodna Xtussa vesze-</w:t>
      </w:r>
      <w:r w:rsidRPr="005F5F59">
        <w:br/>
        <w:t>lo csakaimo od steroga mi vsza do-</w:t>
      </w:r>
      <w:r w:rsidRPr="005F5F59">
        <w:br/>
        <w:t>bra csüti boumo.</w:t>
      </w:r>
    </w:p>
    <w:p w:rsidR="00AB737C" w:rsidRPr="005F5F59" w:rsidRDefault="00AB737C" w:rsidP="00F12B8A">
      <w:pPr>
        <w:pStyle w:val="teiab"/>
      </w:pPr>
      <w:r w:rsidRPr="005F5F59">
        <w:t>Molimo mi vszigdar Goszpodi-</w:t>
      </w:r>
      <w:r w:rsidRPr="005F5F59">
        <w:br/>
        <w:t>na Bouga da on nasse Düse obarje</w:t>
      </w:r>
      <w:r w:rsidRPr="005F5F59">
        <w:br/>
        <w:t>od nezgovorni mouk danasz oszlobodi,</w:t>
      </w:r>
    </w:p>
    <w:p w:rsidR="00AB737C" w:rsidRPr="005F5F59" w:rsidRDefault="00AB737C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AB737C" w:rsidRPr="005F5F59" w:rsidRDefault="00AB737C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/164/</w:t>
      </w:r>
    </w:p>
    <w:p w:rsidR="00AB737C" w:rsidRPr="005F5F59" w:rsidRDefault="00AB737C" w:rsidP="00CC26F2">
      <w:pPr>
        <w:pStyle w:val="teifwPageNum"/>
      </w:pPr>
      <w:r w:rsidRPr="005F5F59">
        <w:t>39.</w:t>
      </w:r>
    </w:p>
    <w:p w:rsidR="00AB737C" w:rsidRPr="005F5F59" w:rsidRDefault="00AB737C" w:rsidP="00F12B8A">
      <w:pPr>
        <w:pStyle w:val="teiab"/>
      </w:pPr>
      <w:r w:rsidRPr="005F5F59">
        <w:t>i zmiloscsom Bosom nasz preszveiti.</w:t>
      </w:r>
    </w:p>
    <w:p w:rsidR="00CC26F2" w:rsidRDefault="00AB737C" w:rsidP="00F12B8A">
      <w:pPr>
        <w:pStyle w:val="teiab"/>
      </w:pPr>
      <w:r w:rsidRPr="005F5F59">
        <w:t>Da sze dicsi v Nebi Ocsa Boug</w:t>
      </w:r>
      <w:r w:rsidRPr="005F5F59">
        <w:br/>
        <w:t>Nebeszki i nas odküpiteo jedini</w:t>
      </w:r>
      <w:r w:rsidRPr="005F5F59">
        <w:br/>
        <w:t>nyegov szin Boug i snyima nav-</w:t>
      </w:r>
      <w:r w:rsidRPr="005F5F59">
        <w:br/>
        <w:t>küp szveti Düh Goszpon Boug</w:t>
      </w:r>
      <w:r w:rsidRPr="005F5F59">
        <w:br/>
        <w:t>puno szveto Troisztvo edem szam</w:t>
      </w:r>
      <w:r w:rsidRPr="005F5F59">
        <w:br/>
        <w:t xml:space="preserve">pravi Boug. </w:t>
      </w:r>
    </w:p>
    <w:p w:rsidR="00AB737C" w:rsidRPr="005F5F59" w:rsidRDefault="00AB737C" w:rsidP="00CC26F2">
      <w:pPr>
        <w:pStyle w:val="teiclosure"/>
      </w:pPr>
      <w:r w:rsidRPr="005F5F59">
        <w:t>Amen.</w:t>
      </w:r>
    </w:p>
    <w:p w:rsidR="00AB737C" w:rsidRPr="005F5F59" w:rsidRDefault="00AB737C" w:rsidP="00F12B8A">
      <w:pPr>
        <w:pStyle w:val="Naslov2"/>
      </w:pPr>
      <w:r w:rsidRPr="005F5F59">
        <w:t>Dvanaiszeta!</w:t>
      </w:r>
    </w:p>
    <w:p w:rsidR="00AB737C" w:rsidRPr="005F5F59" w:rsidRDefault="00AB737C" w:rsidP="00F12B8A">
      <w:pPr>
        <w:pStyle w:val="Naslov2"/>
      </w:pPr>
      <w:r w:rsidRPr="005F5F59">
        <w:t>Od trei Moudri.</w:t>
      </w:r>
    </w:p>
    <w:p w:rsidR="00AB737C" w:rsidRPr="005F5F59" w:rsidRDefault="00AB737C" w:rsidP="00F12B8A">
      <w:pPr>
        <w:pStyle w:val="teiab"/>
      </w:pPr>
      <w:r w:rsidRPr="005F5F59">
        <w:t xml:space="preserve">Od ti trei moudri sze szpominamimo, ki </w:t>
      </w:r>
      <w:r w:rsidRPr="00CC26F2">
        <w:rPr>
          <w:rStyle w:val="teiplaceName"/>
        </w:rPr>
        <w:t>sz Per-</w:t>
      </w:r>
      <w:r w:rsidRPr="00CC26F2">
        <w:rPr>
          <w:rStyle w:val="teiplaceName"/>
        </w:rPr>
        <w:br/>
        <w:t>sie</w:t>
      </w:r>
      <w:r w:rsidR="00CC26F2">
        <w:t xml:space="preserve"> knam preidosse bis ki sz </w:t>
      </w:r>
      <w:r w:rsidR="00CC26F2" w:rsidRPr="00CC26F2">
        <w:rPr>
          <w:rStyle w:val="teiplaceName"/>
        </w:rPr>
        <w:t>Per</w:t>
      </w:r>
      <w:r w:rsidRPr="00CC26F2">
        <w:rPr>
          <w:rStyle w:val="teiplaceName"/>
        </w:rPr>
        <w:t>sie</w:t>
      </w:r>
      <w:r w:rsidRPr="005F5F59">
        <w:t xml:space="preserve"> et.</w:t>
      </w:r>
    </w:p>
    <w:p w:rsidR="00AB737C" w:rsidRPr="005F5F59" w:rsidRDefault="00AB737C" w:rsidP="00F12B8A">
      <w:pPr>
        <w:pStyle w:val="teiab"/>
      </w:pPr>
      <w:r w:rsidRPr="005F5F59">
        <w:t>Nouvi nam glasz nazvascsajo, kai nam sze Dei-</w:t>
      </w:r>
      <w:r w:rsidRPr="005F5F59">
        <w:br/>
        <w:t>te rodilo.</w:t>
      </w:r>
    </w:p>
    <w:p w:rsidR="00AB737C" w:rsidRPr="005F5F59" w:rsidRDefault="00AB737C" w:rsidP="00F12B8A">
      <w:pPr>
        <w:pStyle w:val="teiab"/>
      </w:pPr>
      <w:r w:rsidRPr="005F5F59">
        <w:t>Tri moudri zveizde vidisse, i snye lekmesz-</w:t>
      </w:r>
      <w:r w:rsidRPr="005F5F59">
        <w:br/>
        <w:t>to szpoznasse.</w:t>
      </w:r>
    </w:p>
    <w:p w:rsidR="00AB737C" w:rsidRPr="005F5F59" w:rsidRDefault="00AB737C" w:rsidP="00F12B8A">
      <w:pPr>
        <w:pStyle w:val="teiab"/>
      </w:pPr>
      <w:r w:rsidRPr="005F5F59">
        <w:t>Da szeje rodil zmosen Kraly, koga je Boug</w:t>
      </w:r>
      <w:r w:rsidRPr="005F5F59">
        <w:br/>
        <w:t>bil obecsal.</w:t>
      </w:r>
    </w:p>
    <w:p w:rsidR="00AB737C" w:rsidRPr="005F5F59" w:rsidRDefault="00AB737C" w:rsidP="00F12B8A">
      <w:pPr>
        <w:pStyle w:val="teiab"/>
      </w:pPr>
      <w:r w:rsidRPr="005F5F59">
        <w:t xml:space="preserve">Vsidaszki </w:t>
      </w:r>
      <w:r w:rsidRPr="00CC26F2">
        <w:rPr>
          <w:rStyle w:val="teidel"/>
        </w:rPr>
        <w:t>Varas</w:t>
      </w:r>
      <w:r w:rsidRPr="005F5F59">
        <w:t xml:space="preserve"> Orszag poidoſse; i v </w:t>
      </w:r>
      <w:r w:rsidRPr="00CC26F2">
        <w:rPr>
          <w:rStyle w:val="teiplaceName"/>
        </w:rPr>
        <w:t>Jeru-</w:t>
      </w:r>
      <w:r w:rsidRPr="00CC26F2">
        <w:rPr>
          <w:rStyle w:val="teiplaceName"/>
        </w:rPr>
        <w:br/>
        <w:t>salem</w:t>
      </w:r>
      <w:r w:rsidRPr="005F5F59">
        <w:t xml:space="preserve"> preidoſse.</w:t>
      </w:r>
    </w:p>
    <w:p w:rsidR="00AB737C" w:rsidRPr="005F5F59" w:rsidRDefault="00AB737C" w:rsidP="00F12B8A">
      <w:pPr>
        <w:pStyle w:val="teiab"/>
      </w:pPr>
      <w:r w:rsidRPr="00CC26F2">
        <w:rPr>
          <w:rStyle w:val="teipersName"/>
        </w:rPr>
        <w:t>Herodes</w:t>
      </w:r>
      <w:r w:rsidRPr="005F5F59">
        <w:t xml:space="preserve"> moudre szpitava, odkuda szte</w:t>
      </w:r>
      <w:r w:rsidRPr="005F5F59">
        <w:br/>
        <w:t>moi Goszpodar.</w:t>
      </w:r>
    </w:p>
    <w:p w:rsidR="00AB737C" w:rsidRPr="005F5F59" w:rsidRDefault="00AB737C" w:rsidP="00F12B8A">
      <w:pPr>
        <w:pStyle w:val="teiab"/>
      </w:pPr>
      <w:r w:rsidRPr="005F5F59">
        <w:t xml:space="preserve">Odgovorisse sz. </w:t>
      </w:r>
      <w:r w:rsidRPr="00CC26F2">
        <w:rPr>
          <w:rStyle w:val="teiplaceName"/>
        </w:rPr>
        <w:t>Persie</w:t>
      </w:r>
      <w:r w:rsidRPr="005F5F59">
        <w:t>, prisli szmo po</w:t>
      </w:r>
      <w:r w:rsidRPr="005F5F59">
        <w:br/>
        <w:t>szvetloi zveizdi.</w:t>
      </w:r>
    </w:p>
    <w:p w:rsidR="00AB737C" w:rsidRPr="005F5F59" w:rsidRDefault="00AB737C" w:rsidP="00F12B8A">
      <w:pPr>
        <w:pStyle w:val="teiab"/>
      </w:pPr>
      <w:r w:rsidRPr="005F5F59">
        <w:t xml:space="preserve">v </w:t>
      </w:r>
      <w:r w:rsidRPr="00CC26F2">
        <w:rPr>
          <w:rStyle w:val="teiplaceName"/>
        </w:rPr>
        <w:t>Betlehem</w:t>
      </w:r>
      <w:r w:rsidRPr="005F5F59">
        <w:t xml:space="preserve"> varas pridoſse, i to Deitecze</w:t>
      </w:r>
      <w:r w:rsidRPr="005F5F59">
        <w:br/>
        <w:t>naidoſse.</w:t>
      </w:r>
    </w:p>
    <w:p w:rsidR="00AB737C" w:rsidRPr="005F5F59" w:rsidRDefault="00AB737C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AB737C" w:rsidRPr="005F5F59" w:rsidRDefault="00AB737C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/165/</w:t>
      </w:r>
    </w:p>
    <w:p w:rsidR="00AB737C" w:rsidRPr="005F5F59" w:rsidRDefault="00AB737C" w:rsidP="00CC26F2">
      <w:pPr>
        <w:pStyle w:val="teifwPageNum"/>
      </w:pPr>
      <w:r w:rsidRPr="005F5F59">
        <w:t>40.</w:t>
      </w:r>
    </w:p>
    <w:p w:rsidR="00AB737C" w:rsidRPr="005F5F59" w:rsidRDefault="00AB737C" w:rsidP="00F12B8A">
      <w:pPr>
        <w:pStyle w:val="teiab"/>
      </w:pPr>
      <w:r w:rsidRPr="005F5F59">
        <w:t>Pred nyim doli pokleknose, molecs</w:t>
      </w:r>
      <w:r w:rsidRPr="005F5F59">
        <w:br/>
        <w:t>mu dao prikazasse.</w:t>
      </w:r>
    </w:p>
    <w:p w:rsidR="00AB737C" w:rsidRPr="005F5F59" w:rsidRDefault="00CC26F2" w:rsidP="00F12B8A">
      <w:pPr>
        <w:pStyle w:val="teiab"/>
      </w:pPr>
      <w:r>
        <w:t>Zlato Tömye ino Mirh</w:t>
      </w:r>
      <w:r w:rsidR="00AB737C" w:rsidRPr="005F5F59">
        <w:t>o, tou je bilou</w:t>
      </w:r>
      <w:r w:rsidR="00AB737C" w:rsidRPr="005F5F59">
        <w:br/>
        <w:t>to nyi Blago.</w:t>
      </w:r>
    </w:p>
    <w:p w:rsidR="00AB737C" w:rsidRPr="005F5F59" w:rsidRDefault="00AB737C" w:rsidP="00F12B8A">
      <w:pPr>
        <w:pStyle w:val="teiab"/>
      </w:pPr>
      <w:r w:rsidRPr="005F5F59">
        <w:t xml:space="preserve">Drügom potyom sze vrnosse, domou v </w:t>
      </w:r>
      <w:r w:rsidRPr="00CC26F2">
        <w:rPr>
          <w:rStyle w:val="teiplaceName"/>
        </w:rPr>
        <w:t>Per-</w:t>
      </w:r>
      <w:r w:rsidRPr="00CC26F2">
        <w:rPr>
          <w:rStyle w:val="teiplaceName"/>
        </w:rPr>
        <w:br/>
        <w:t>sio</w:t>
      </w:r>
      <w:r w:rsidRPr="005F5F59">
        <w:t xml:space="preserve"> poidosse.</w:t>
      </w:r>
    </w:p>
    <w:p w:rsidR="00AB737C" w:rsidRPr="005F5F59" w:rsidRDefault="00AB737C" w:rsidP="00F12B8A">
      <w:pPr>
        <w:pStyle w:val="teiab"/>
      </w:pPr>
      <w:r w:rsidRPr="00CC26F2">
        <w:rPr>
          <w:rStyle w:val="teipersName"/>
        </w:rPr>
        <w:t>Herodes</w:t>
      </w:r>
      <w:r w:rsidRPr="005F5F59">
        <w:t xml:space="preserve"> sze razburkasse, i na moudre</w:t>
      </w:r>
      <w:r w:rsidRPr="005F5F59">
        <w:br/>
        <w:t>raszrdisse.</w:t>
      </w:r>
    </w:p>
    <w:p w:rsidR="00AB737C" w:rsidRPr="005F5F59" w:rsidRDefault="00AB737C" w:rsidP="00F12B8A">
      <w:pPr>
        <w:pStyle w:val="teiab"/>
      </w:pPr>
      <w:r w:rsidRPr="005F5F59">
        <w:t xml:space="preserve">Veliko Voiszko vküp zezval, i vu </w:t>
      </w:r>
      <w:r w:rsidRPr="00CC26F2">
        <w:rPr>
          <w:rStyle w:val="teiplaceName"/>
        </w:rPr>
        <w:t>Betle-</w:t>
      </w:r>
      <w:r w:rsidRPr="00CC26F2">
        <w:rPr>
          <w:rStyle w:val="teiplaceName"/>
        </w:rPr>
        <w:br/>
        <w:t>hem</w:t>
      </w:r>
      <w:r w:rsidRPr="005F5F59">
        <w:t xml:space="preserve"> odposzlal.</w:t>
      </w:r>
    </w:p>
    <w:p w:rsidR="00AB737C" w:rsidRPr="005F5F59" w:rsidRDefault="00AB737C" w:rsidP="00F12B8A">
      <w:pPr>
        <w:pStyle w:val="teiab"/>
      </w:pPr>
      <w:r w:rsidRPr="005F5F59">
        <w:t>Jousef</w:t>
      </w:r>
      <w:r w:rsidR="00304D46">
        <w:t xml:space="preserve"> </w:t>
      </w:r>
      <w:r w:rsidRPr="005F5F59">
        <w:t xml:space="preserve">i Deiva </w:t>
      </w:r>
      <w:r w:rsidRPr="00304D46">
        <w:rPr>
          <w:rStyle w:val="teipersName"/>
        </w:rPr>
        <w:t>Maria</w:t>
      </w:r>
      <w:r w:rsidRPr="005F5F59">
        <w:t xml:space="preserve">, Deite v </w:t>
      </w:r>
      <w:r w:rsidRPr="00304D46">
        <w:rPr>
          <w:rStyle w:val="teiplaceName"/>
        </w:rPr>
        <w:t>Egyiptom</w:t>
      </w:r>
      <w:r w:rsidRPr="005F5F59">
        <w:br/>
        <w:t>neszeta.</w:t>
      </w:r>
    </w:p>
    <w:p w:rsidR="00AB737C" w:rsidRPr="005F5F59" w:rsidRDefault="00304D46" w:rsidP="00F12B8A">
      <w:pPr>
        <w:pStyle w:val="teiab"/>
      </w:pPr>
      <w:r>
        <w:t>Szto</w:t>
      </w:r>
      <w:r w:rsidR="00FD4063" w:rsidRPr="005F5F59">
        <w:t xml:space="preserve">u stirideszet jezero mourisse, </w:t>
      </w:r>
      <w:r w:rsidR="00FD4063" w:rsidRPr="00304D46">
        <w:rPr>
          <w:rStyle w:val="teiplaceName"/>
        </w:rPr>
        <w:t>Betlen-</w:t>
      </w:r>
      <w:r w:rsidR="00FD4063" w:rsidRPr="00304D46">
        <w:rPr>
          <w:rStyle w:val="teiplaceName"/>
        </w:rPr>
        <w:br/>
        <w:t xml:space="preserve">szke </w:t>
      </w:r>
      <w:r w:rsidR="00FD4063" w:rsidRPr="005F5F59">
        <w:t>leipe Decsicze.</w:t>
      </w:r>
    </w:p>
    <w:p w:rsidR="00304D46" w:rsidRDefault="00304D46" w:rsidP="00F12B8A">
      <w:pPr>
        <w:pStyle w:val="teiab"/>
      </w:pPr>
      <w:r>
        <w:t xml:space="preserve">Tako i mi vszi trpimo, </w:t>
      </w:r>
      <w:r w:rsidR="00FD4063" w:rsidRPr="005F5F59">
        <w:t xml:space="preserve">ino </w:t>
      </w:r>
      <w:r w:rsidR="00FD4063" w:rsidRPr="00304D46">
        <w:rPr>
          <w:rStyle w:val="teipersName"/>
        </w:rPr>
        <w:t>Jezuſsa</w:t>
      </w:r>
      <w:r w:rsidR="00FD4063" w:rsidRPr="005F5F59">
        <w:t xml:space="preserve"> hvalimo.</w:t>
      </w:r>
      <w:r w:rsidR="00FD4063" w:rsidRPr="005F5F59">
        <w:br/>
        <w:t>Da nasz zdrsi vszei vu vöri, vu Krisztu-</w:t>
      </w:r>
      <w:r w:rsidR="00FD4063" w:rsidRPr="005F5F59">
        <w:br/>
        <w:t xml:space="preserve">sevom szpoznanyi. </w:t>
      </w:r>
    </w:p>
    <w:p w:rsidR="00FD4063" w:rsidRPr="005F5F59" w:rsidRDefault="00FD4063" w:rsidP="00304D46">
      <w:pPr>
        <w:pStyle w:val="teiclosure"/>
      </w:pPr>
      <w:r w:rsidRPr="005F5F59">
        <w:t>Amen.</w:t>
      </w:r>
    </w:p>
    <w:p w:rsidR="00FD4063" w:rsidRPr="005F5F59" w:rsidRDefault="00FD4063" w:rsidP="00F12B8A">
      <w:pPr>
        <w:pStyle w:val="Naslov2"/>
      </w:pPr>
      <w:r w:rsidRPr="005F5F59">
        <w:t>Trinaiszeta!</w:t>
      </w:r>
    </w:p>
    <w:p w:rsidR="00FD4063" w:rsidRPr="005F5F59" w:rsidRDefault="00FD4063" w:rsidP="00F12B8A">
      <w:pPr>
        <w:pStyle w:val="teiab"/>
      </w:pPr>
      <w:r w:rsidRPr="005F5F59">
        <w:t xml:space="preserve">Oszveti tri Krali blaseni vas den, gda </w:t>
      </w:r>
      <w:r w:rsidR="00304D46">
        <w:t>sz</w:t>
      </w:r>
      <w:r w:rsidRPr="00304D46">
        <w:rPr>
          <w:rStyle w:val="teigap"/>
        </w:rPr>
        <w:t>???</w:t>
      </w:r>
      <w:r w:rsidRPr="005F5F59">
        <w:br/>
        <w:t>Ka Divicza porodila nam.</w:t>
      </w:r>
    </w:p>
    <w:p w:rsidR="00FD4063" w:rsidRPr="005F5F59" w:rsidRDefault="00FD4063" w:rsidP="00F12B8A">
      <w:pPr>
        <w:pStyle w:val="teiab"/>
      </w:pPr>
      <w:r w:rsidRPr="005F5F59">
        <w:t xml:space="preserve">Oh szrecsna zveizdicza ka szveitila nam </w:t>
      </w:r>
      <w:r w:rsidRPr="00304D46">
        <w:rPr>
          <w:rStyle w:val="teigap"/>
        </w:rPr>
        <w:t>???</w:t>
      </w:r>
      <w:r w:rsidRPr="005F5F59">
        <w:br/>
        <w:t>szveita Krao ml</w:t>
      </w:r>
      <w:r w:rsidR="00304D46">
        <w:t>adi je znebe poszlan</w:t>
      </w:r>
      <w:r w:rsidRPr="005F5F59">
        <w:t>.</w:t>
      </w:r>
    </w:p>
    <w:p w:rsidR="00FD4063" w:rsidRPr="005F5F59" w:rsidRDefault="00304D46" w:rsidP="00F12B8A">
      <w:pPr>
        <w:pStyle w:val="teiab"/>
      </w:pPr>
      <w:r>
        <w:t>Tak vidite knyemi vu tü</w:t>
      </w:r>
      <w:r w:rsidR="00FD4063" w:rsidRPr="005F5F59">
        <w:t xml:space="preserve">hi Orszag </w:t>
      </w:r>
      <w:r>
        <w:t>ksztvori-</w:t>
      </w:r>
      <w:r w:rsidR="00FD4063" w:rsidRPr="005F5F59">
        <w:br/>
        <w:t>teli szrcza, ki nam je dragi.</w:t>
      </w:r>
    </w:p>
    <w:p w:rsidR="00FD4063" w:rsidRPr="005F5F59" w:rsidRDefault="00FD4063" w:rsidP="00F12B8A">
      <w:pPr>
        <w:pStyle w:val="teiab"/>
      </w:pPr>
      <w:r w:rsidRPr="005F5F59">
        <w:t xml:space="preserve">I vszaki nai nesze zmed sze bom </w:t>
      </w:r>
      <w:r w:rsidRPr="00304D46">
        <w:rPr>
          <w:rStyle w:val="teigap"/>
        </w:rPr>
        <w:t>???</w:t>
      </w:r>
      <w:r w:rsidRPr="005F5F59">
        <w:br/>
        <w:t>nai Bougi aldüje, ne stima</w:t>
      </w:r>
      <w:r w:rsidRPr="00304D46">
        <w:rPr>
          <w:rStyle w:val="teigap"/>
        </w:rPr>
        <w:t>???</w:t>
      </w:r>
    </w:p>
    <w:p w:rsidR="00FD4063" w:rsidRPr="005F5F59" w:rsidRDefault="00FD4063" w:rsidP="00D10B03">
      <w:pPr>
        <w:spacing w:after="200"/>
        <w:rPr>
          <w:szCs w:val="26"/>
        </w:rPr>
      </w:pPr>
      <w:r w:rsidRPr="005F5F59">
        <w:rPr>
          <w:szCs w:val="26"/>
        </w:rPr>
        <w:br w:type="page"/>
      </w:r>
      <w:r w:rsidRPr="005F5F59">
        <w:rPr>
          <w:szCs w:val="26"/>
        </w:rPr>
        <w:lastRenderedPageBreak/>
        <w:t>/166/</w:t>
      </w:r>
    </w:p>
    <w:p w:rsidR="00FD4063" w:rsidRPr="005F5F59" w:rsidRDefault="00FD4063" w:rsidP="0040791C">
      <w:pPr>
        <w:pStyle w:val="teifwPageNum"/>
      </w:pPr>
      <w:r w:rsidRPr="005F5F59">
        <w:t>41.</w:t>
      </w:r>
    </w:p>
    <w:p w:rsidR="00FD4063" w:rsidRPr="005F5F59" w:rsidRDefault="00FD4063" w:rsidP="00F12B8A">
      <w:pPr>
        <w:pStyle w:val="teiab"/>
      </w:pPr>
      <w:r w:rsidRPr="005F5F59">
        <w:t xml:space="preserve">v Staliczo idite tau nyegov je sztau, z </w:t>
      </w:r>
      <w:r w:rsidRPr="0040791C">
        <w:rPr>
          <w:rStyle w:val="teipersName"/>
        </w:rPr>
        <w:t>Mari-</w:t>
      </w:r>
      <w:r w:rsidRPr="0040791C">
        <w:rPr>
          <w:rStyle w:val="teipersName"/>
        </w:rPr>
        <w:br/>
        <w:t>om</w:t>
      </w:r>
      <w:r w:rsidRPr="005F5F59">
        <w:t xml:space="preserve"> ga naidete, szkom </w:t>
      </w:r>
      <w:r w:rsidRPr="0040791C">
        <w:rPr>
          <w:rStyle w:val="teipersName"/>
        </w:rPr>
        <w:t>Jousef</w:t>
      </w:r>
      <w:r w:rsidRPr="005F5F59">
        <w:t>je zdau.</w:t>
      </w:r>
    </w:p>
    <w:p w:rsidR="00FD4063" w:rsidRPr="005F5F59" w:rsidRDefault="00FD4063" w:rsidP="00F12B8A">
      <w:pPr>
        <w:pStyle w:val="teiab"/>
      </w:pPr>
      <w:r w:rsidRPr="005F5F59">
        <w:t>Ar zveizda ga kase na szuncsevni zhod, vsze</w:t>
      </w:r>
      <w:r w:rsidRPr="005F5F59">
        <w:br/>
        <w:t>csüdo pokase da kralovje krao.</w:t>
      </w:r>
    </w:p>
    <w:p w:rsidR="00FD4063" w:rsidRPr="005F5F59" w:rsidRDefault="00FD4063" w:rsidP="00F12B8A">
      <w:pPr>
        <w:pStyle w:val="teiab"/>
      </w:pPr>
      <w:r w:rsidRPr="005F5F59">
        <w:t>Oh szveti tri krali mi proszimo vasz ki</w:t>
      </w:r>
      <w:r w:rsidRPr="005F5F59">
        <w:br/>
        <w:t>dari szte dali, darüjte i nasz.</w:t>
      </w:r>
    </w:p>
    <w:p w:rsidR="00FD4063" w:rsidRPr="005F5F59" w:rsidRDefault="00FD4063" w:rsidP="00F12B8A">
      <w:pPr>
        <w:pStyle w:val="teiab"/>
      </w:pPr>
      <w:r w:rsidRPr="005F5F59">
        <w:t>Nai mladomi krali, ki prisao na szveit,</w:t>
      </w:r>
      <w:r w:rsidRPr="005F5F59">
        <w:br/>
        <w:t>vszi szpeivamo hvalo dovek vecsni Leit.</w:t>
      </w:r>
    </w:p>
    <w:p w:rsidR="00FD4063" w:rsidRPr="005F5F59" w:rsidRDefault="00FD4063" w:rsidP="0040791C">
      <w:pPr>
        <w:pStyle w:val="teiclosure"/>
      </w:pPr>
      <w:r w:rsidRPr="005F5F59">
        <w:t>Amen.</w:t>
      </w:r>
    </w:p>
    <w:p w:rsidR="00FD4063" w:rsidRPr="005F5F59" w:rsidRDefault="00FD4063" w:rsidP="00F12B8A">
      <w:pPr>
        <w:pStyle w:val="Naslov2"/>
      </w:pPr>
      <w:r w:rsidRPr="005F5F59">
        <w:t>Stirinaiszeta!</w:t>
      </w:r>
    </w:p>
    <w:p w:rsidR="00FD4063" w:rsidRPr="005F5F59" w:rsidRDefault="0040791C" w:rsidP="00F12B8A">
      <w:pPr>
        <w:pStyle w:val="Naslov2"/>
      </w:pPr>
      <w:r>
        <w:t>Na mlado L</w:t>
      </w:r>
      <w:r w:rsidR="00FD4063" w:rsidRPr="005F5F59">
        <w:t>eto!</w:t>
      </w:r>
    </w:p>
    <w:p w:rsidR="00FD4063" w:rsidRPr="005F5F59" w:rsidRDefault="00FD4063" w:rsidP="00F12B8A">
      <w:pPr>
        <w:pStyle w:val="teiab"/>
      </w:pPr>
      <w:r w:rsidRPr="005F5F59">
        <w:t>Narodil sze je krao Nebeszki koga</w:t>
      </w:r>
      <w:r w:rsidRPr="005F5F59">
        <w:br/>
        <w:t>naz veiszti sereg Angyelszki, na mladom</w:t>
      </w:r>
      <w:r w:rsidRPr="005F5F59">
        <w:br/>
        <w:t>Leti veszelmosze, mladoga kralomi molimo.</w:t>
      </w:r>
    </w:p>
    <w:p w:rsidR="00FD4063" w:rsidRDefault="00FD4063" w:rsidP="00F12B8A">
      <w:pPr>
        <w:pStyle w:val="teiab"/>
      </w:pPr>
      <w:r w:rsidRPr="005F5F59">
        <w:t>Nyemi je Ime zvelicsiteo, kogaszve-</w:t>
      </w:r>
      <w:r w:rsidRPr="005F5F59">
        <w:br/>
        <w:t xml:space="preserve">docsi Angyeo </w:t>
      </w:r>
      <w:r w:rsidRPr="0040791C">
        <w:rPr>
          <w:rStyle w:val="teipersName"/>
        </w:rPr>
        <w:t>Gabriel</w:t>
      </w:r>
      <w:r w:rsidR="0040791C">
        <w:t xml:space="preserve"> n</w:t>
      </w:r>
      <w:r w:rsidRPr="005F5F59">
        <w:t>a mladom et.</w:t>
      </w:r>
    </w:p>
    <w:p w:rsidR="0040791C" w:rsidRDefault="0040791C" w:rsidP="00F12B8A">
      <w:pPr>
        <w:pStyle w:val="teiab"/>
      </w:pPr>
      <w:r>
        <w:t xml:space="preserve">Tou szo </w:t>
      </w:r>
      <w:r w:rsidRPr="00692831">
        <w:rPr>
          <w:rStyle w:val="teiunclear"/>
        </w:rPr>
        <w:t>Profeitje</w:t>
      </w:r>
      <w:r>
        <w:t xml:space="preserve"> davno zve</w:t>
      </w:r>
      <w:r w:rsidR="00B967BA">
        <w:t>isztili,</w:t>
      </w:r>
      <w:r w:rsidR="00B967BA">
        <w:br/>
        <w:t>nyega szo Narod vszi popiszali na mladom et.</w:t>
      </w:r>
    </w:p>
    <w:p w:rsidR="00B967BA" w:rsidRPr="005F5F59" w:rsidRDefault="00B967BA" w:rsidP="00F12B8A">
      <w:pPr>
        <w:pStyle w:val="teiab"/>
      </w:pPr>
      <w:r>
        <w:t xml:space="preserve">Ednoga szina Deiva porodi, </w:t>
      </w:r>
      <w:r w:rsidRPr="00B967BA">
        <w:rPr>
          <w:rStyle w:val="teipersName"/>
        </w:rPr>
        <w:t>Emanuel</w:t>
      </w:r>
      <w:r>
        <w:br/>
        <w:t>Ime tou je Bougi znami. Na mladom et.</w:t>
      </w:r>
    </w:p>
    <w:p w:rsidR="00FD4063" w:rsidRPr="005F5F59" w:rsidRDefault="00FD4063" w:rsidP="00F12B8A">
      <w:pPr>
        <w:pStyle w:val="teiab"/>
      </w:pPr>
      <w:r w:rsidRPr="005F5F59">
        <w:t xml:space="preserve">Deite sze rodi z Deive </w:t>
      </w:r>
      <w:r w:rsidRPr="00B967BA">
        <w:rPr>
          <w:rStyle w:val="teipersName"/>
        </w:rPr>
        <w:t>Marie</w:t>
      </w:r>
      <w:r w:rsidRPr="005F5F59">
        <w:t>, da na</w:t>
      </w:r>
      <w:r w:rsidRPr="005F5F59">
        <w:br/>
        <w:t>od szvetoga Düha sze prije na mladom et.</w:t>
      </w:r>
    </w:p>
    <w:p w:rsidR="00FD4063" w:rsidRPr="005F5F59" w:rsidRDefault="00FD4063" w:rsidP="00F12B8A">
      <w:pPr>
        <w:pStyle w:val="teiab"/>
      </w:pPr>
      <w:r w:rsidRPr="005F5F59">
        <w:t>Krouto sze zmosno Deite na szveit</w:t>
      </w:r>
      <w:r w:rsidRPr="005F5F59">
        <w:br/>
        <w:t>da, Nepriatele vnouge oblada. Namladom et.</w:t>
      </w:r>
    </w:p>
    <w:p w:rsidR="00FD4063" w:rsidRPr="005F5F59" w:rsidRDefault="00FD4063" w:rsidP="00F12B8A">
      <w:pPr>
        <w:pStyle w:val="teiab"/>
      </w:pPr>
      <w:r w:rsidRPr="005F5F59">
        <w:t>Tou Deite szamou vesz Pekeo ra bil.</w:t>
      </w:r>
      <w:r w:rsidRPr="005F5F59">
        <w:br/>
      </w:r>
      <w:r w:rsidR="00B967BA" w:rsidRPr="00B967BA">
        <w:rPr>
          <w:rStyle w:val="teigap"/>
        </w:rPr>
        <w:t>???</w:t>
      </w:r>
      <w:r w:rsidR="00B967BA">
        <w:t xml:space="preserve"> oblada</w:t>
      </w:r>
      <w:r w:rsidRPr="005F5F59">
        <w:t xml:space="preserve"> i szmrt pogibi. Na mladom et.</w:t>
      </w:r>
    </w:p>
    <w:p w:rsidR="00FD4063" w:rsidRPr="005F5F59" w:rsidRDefault="00FD4063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FD4063" w:rsidRPr="005F5F59" w:rsidRDefault="00FD4063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/167/</w:t>
      </w:r>
    </w:p>
    <w:p w:rsidR="00FD4063" w:rsidRPr="005F5F59" w:rsidRDefault="00FD4063" w:rsidP="00B967BA">
      <w:pPr>
        <w:pStyle w:val="teifwPageNum"/>
      </w:pPr>
      <w:r w:rsidRPr="005F5F59">
        <w:t>41.</w:t>
      </w:r>
    </w:p>
    <w:p w:rsidR="00FD4063" w:rsidRPr="005F5F59" w:rsidRDefault="00FD4063" w:rsidP="00F12B8A">
      <w:pPr>
        <w:pStyle w:val="teiab"/>
      </w:pPr>
      <w:r w:rsidRPr="005F5F59">
        <w:t>Nai netrpim teliko mraza, vu toj ras-</w:t>
      </w:r>
      <w:r w:rsidRPr="005F5F59">
        <w:br/>
        <w:t>trganoj staliczi.</w:t>
      </w:r>
    </w:p>
    <w:p w:rsidR="00FD4063" w:rsidRPr="005F5F59" w:rsidRDefault="00FD4063" w:rsidP="00F12B8A">
      <w:pPr>
        <w:pStyle w:val="teiab"/>
      </w:pPr>
      <w:r w:rsidRPr="005F5F59">
        <w:t xml:space="preserve">Oh ti leipo Deite </w:t>
      </w:r>
      <w:r w:rsidRPr="00B967BA">
        <w:rPr>
          <w:rStyle w:val="teipersName"/>
        </w:rPr>
        <w:t>Jezuſsek</w:t>
      </w:r>
      <w:r w:rsidRPr="005F5F59">
        <w:t xml:space="preserve"> kako szi szi-</w:t>
      </w:r>
      <w:r w:rsidRPr="005F5F59">
        <w:br/>
        <w:t>romasko ti.</w:t>
      </w:r>
    </w:p>
    <w:p w:rsidR="00FD4063" w:rsidRPr="005F5F59" w:rsidRDefault="00FD4063" w:rsidP="00F12B8A">
      <w:pPr>
        <w:pStyle w:val="teiab"/>
      </w:pPr>
      <w:r w:rsidRPr="005F5F59">
        <w:t>Ka nemas ti teliko meszta, gde bi tvoje Teilo</w:t>
      </w:r>
      <w:r w:rsidRPr="005F5F59">
        <w:br/>
        <w:t>pocsivalo.</w:t>
      </w:r>
    </w:p>
    <w:p w:rsidR="00FD4063" w:rsidRPr="005F5F59" w:rsidRDefault="00FD4063" w:rsidP="00F12B8A">
      <w:pPr>
        <w:pStyle w:val="teiab"/>
      </w:pPr>
      <w:r w:rsidRPr="005F5F59">
        <w:t>Ki szi tak zmosen i odicsen, ka szi te</w:t>
      </w:r>
      <w:r w:rsidRPr="005F5F59">
        <w:br/>
        <w:t>szveit sztvouro znicsesza.</w:t>
      </w:r>
    </w:p>
    <w:p w:rsidR="00FD4063" w:rsidRPr="005F5F59" w:rsidRDefault="00FD4063" w:rsidP="00F12B8A">
      <w:pPr>
        <w:pStyle w:val="teiab"/>
      </w:pPr>
      <w:r w:rsidRPr="005F5F59">
        <w:t>Ah pa dönok neimas ti meszta, gde bi te</w:t>
      </w:r>
      <w:r w:rsidRPr="005F5F59">
        <w:br/>
      </w:r>
      <w:r w:rsidRPr="00B967BA">
        <w:rPr>
          <w:rStyle w:val="teipersName"/>
        </w:rPr>
        <w:t>Maria</w:t>
      </w:r>
      <w:r w:rsidRPr="005F5F59">
        <w:t xml:space="preserve"> povila.</w:t>
      </w:r>
    </w:p>
    <w:p w:rsidR="00FD4063" w:rsidRPr="005F5F59" w:rsidRDefault="00FD4063" w:rsidP="00F12B8A">
      <w:pPr>
        <w:pStyle w:val="teiab"/>
      </w:pPr>
      <w:r w:rsidRPr="005F5F59">
        <w:t>Hotte me gledat vi reisne Düse, kak</w:t>
      </w:r>
      <w:r w:rsidRPr="005F5F59">
        <w:br/>
        <w:t>trpim zavasz moke jasz tusne.</w:t>
      </w:r>
    </w:p>
    <w:p w:rsidR="00FD4063" w:rsidRPr="005F5F59" w:rsidRDefault="00FD4063" w:rsidP="00F12B8A">
      <w:pPr>
        <w:pStyle w:val="teiab"/>
      </w:pPr>
      <w:r w:rsidRPr="005F5F59">
        <w:t>Saloszti sze za nasz to Deitecze, se ja nasi</w:t>
      </w:r>
      <w:r w:rsidRPr="005F5F59">
        <w:br/>
        <w:t>Düs zvelicsanye.</w:t>
      </w:r>
    </w:p>
    <w:p w:rsidR="00FD4063" w:rsidRPr="005F5F59" w:rsidRDefault="00FD4063" w:rsidP="00F12B8A">
      <w:pPr>
        <w:pStyle w:val="teiab"/>
      </w:pPr>
      <w:r w:rsidRPr="005F5F59">
        <w:t>Zatoga zdragimi Peszmami, dicsimo ga</w:t>
      </w:r>
      <w:r w:rsidRPr="005F5F59">
        <w:br/>
        <w:t>gnesz zmolitvami.</w:t>
      </w:r>
    </w:p>
    <w:p w:rsidR="00FD4063" w:rsidRPr="005F5F59" w:rsidRDefault="00FD4063" w:rsidP="00F12B8A">
      <w:pPr>
        <w:pStyle w:val="teiab"/>
      </w:pPr>
      <w:r w:rsidRPr="005F5F59">
        <w:t>Kou</w:t>
      </w:r>
      <w:r w:rsidR="00B967BA">
        <w:t>lina nyemi vszi nagnimo i zednov</w:t>
      </w:r>
      <w:r w:rsidRPr="005F5F59">
        <w:br/>
        <w:t>reicsjov vszi reczimo.</w:t>
      </w:r>
    </w:p>
    <w:p w:rsidR="00FD4063" w:rsidRPr="005F5F59" w:rsidRDefault="00FD4063" w:rsidP="00F12B8A">
      <w:pPr>
        <w:pStyle w:val="teiab"/>
      </w:pPr>
      <w:r w:rsidRPr="005F5F59">
        <w:t>Dika Bougi gori na viszini, mer i dobre</w:t>
      </w:r>
      <w:r w:rsidRPr="005F5F59">
        <w:br/>
        <w:t>voule zdai Lidem.</w:t>
      </w:r>
    </w:p>
    <w:p w:rsidR="00FD4063" w:rsidRPr="005F5F59" w:rsidRDefault="00FD4063" w:rsidP="00F12B8A">
      <w:pPr>
        <w:pStyle w:val="teiab"/>
      </w:pPr>
      <w:r w:rsidRPr="005F5F59">
        <w:t>Ki nam je gnesz poſzlo zvelicsanye, szei</w:t>
      </w:r>
      <w:r w:rsidR="00B967BA">
        <w:t xml:space="preserve"> </w:t>
      </w:r>
      <w:r w:rsidRPr="00B967BA">
        <w:rPr>
          <w:rStyle w:val="teigap"/>
        </w:rPr>
        <w:t>???</w:t>
      </w:r>
      <w:r w:rsidRPr="005F5F59">
        <w:br/>
        <w:t>jenoj sztvari veszelje.</w:t>
      </w:r>
    </w:p>
    <w:p w:rsidR="00FD4063" w:rsidRPr="005F5F59" w:rsidRDefault="00FD4063" w:rsidP="00F12B8A">
      <w:pPr>
        <w:pStyle w:val="teiab"/>
      </w:pPr>
      <w:r w:rsidRPr="005F5F59">
        <w:t xml:space="preserve">Dika tebi boidi oh </w:t>
      </w:r>
      <w:r w:rsidRPr="00B967BA">
        <w:rPr>
          <w:rStyle w:val="teipersName"/>
        </w:rPr>
        <w:t>Maria</w:t>
      </w:r>
      <w:r w:rsidRPr="005F5F59">
        <w:t xml:space="preserve">, kai szi nam </w:t>
      </w:r>
      <w:r w:rsidRPr="00B967BA">
        <w:rPr>
          <w:rStyle w:val="teipersName"/>
        </w:rPr>
        <w:t>Je-</w:t>
      </w:r>
      <w:r w:rsidRPr="00B967BA">
        <w:rPr>
          <w:rStyle w:val="teipersName"/>
        </w:rPr>
        <w:br/>
        <w:t>zussa</w:t>
      </w:r>
      <w:r w:rsidRPr="005F5F59">
        <w:t xml:space="preserve"> rodila.</w:t>
      </w:r>
    </w:p>
    <w:p w:rsidR="00B967BA" w:rsidRDefault="00FD4063" w:rsidP="00F12B8A">
      <w:pPr>
        <w:pStyle w:val="teiab"/>
      </w:pPr>
      <w:r w:rsidRPr="005F5F59">
        <w:t xml:space="preserve">Kaſsi nam </w:t>
      </w:r>
      <w:r w:rsidRPr="00B967BA">
        <w:rPr>
          <w:rStyle w:val="teipersName"/>
        </w:rPr>
        <w:t>Jezuſsa</w:t>
      </w:r>
      <w:r w:rsidRPr="005F5F59">
        <w:t xml:space="preserve"> rodila, toga Krala Ne-</w:t>
      </w:r>
      <w:r w:rsidRPr="005F5F59">
        <w:br/>
        <w:t xml:space="preserve">beszkoga. </w:t>
      </w:r>
    </w:p>
    <w:p w:rsidR="00FD4063" w:rsidRPr="005F5F59" w:rsidRDefault="00FD4063" w:rsidP="00B967BA">
      <w:pPr>
        <w:pStyle w:val="teiclosure"/>
      </w:pPr>
      <w:r w:rsidRPr="005F5F59">
        <w:t xml:space="preserve">Amen. </w:t>
      </w:r>
    </w:p>
    <w:p w:rsidR="00FD4063" w:rsidRPr="005F5F59" w:rsidRDefault="00FD4063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FD4063" w:rsidRPr="005F5F59" w:rsidRDefault="00FD4063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/168/</w:t>
      </w:r>
    </w:p>
    <w:p w:rsidR="00FD4063" w:rsidRPr="005F5F59" w:rsidRDefault="00FD4063" w:rsidP="00B967BA">
      <w:pPr>
        <w:pStyle w:val="teifwPageNum"/>
      </w:pPr>
      <w:r w:rsidRPr="005F5F59">
        <w:t>45.</w:t>
      </w:r>
    </w:p>
    <w:p w:rsidR="00FD4063" w:rsidRPr="005F5F59" w:rsidRDefault="00FD4063" w:rsidP="00F12B8A">
      <w:pPr>
        <w:pStyle w:val="Naslov2"/>
      </w:pPr>
      <w:r w:rsidRPr="005F5F59">
        <w:t>Sesztnaiszeta!</w:t>
      </w:r>
    </w:p>
    <w:p w:rsidR="00FD4063" w:rsidRPr="005F5F59" w:rsidRDefault="00FD4063" w:rsidP="00F12B8A">
      <w:pPr>
        <w:pStyle w:val="teiab"/>
      </w:pPr>
      <w:r w:rsidRPr="005F5F59">
        <w:t>Poidite se moji vörni, Goszpon Xtus</w:t>
      </w:r>
      <w:r w:rsidRPr="005F5F59">
        <w:br/>
        <w:t>vam tak veli, moiga ocso szte szinouvje</w:t>
      </w:r>
      <w:r w:rsidRPr="005F5F59">
        <w:br/>
        <w:t>moji szveti szte Templomi, vi szte drage</w:t>
      </w:r>
      <w:r w:rsidRPr="005F5F59">
        <w:br/>
        <w:t>Ovcze moje, i lübleno Lüsztvo moje,</w:t>
      </w:r>
      <w:r w:rsidRPr="005F5F59">
        <w:br/>
        <w:t>drage krvi prelejanye.</w:t>
      </w:r>
    </w:p>
    <w:p w:rsidR="00FD4063" w:rsidRPr="005F5F59" w:rsidRDefault="00FD4063" w:rsidP="00F12B8A">
      <w:pPr>
        <w:pStyle w:val="teiab"/>
      </w:pPr>
      <w:r w:rsidRPr="005F5F59">
        <w:t>Radoszt moiga szrcza szte vi, ki szte</w:t>
      </w:r>
      <w:r w:rsidRPr="005F5F59">
        <w:br/>
        <w:t>bili moji Gouszti, leipo zmerom kvasoi</w:t>
      </w:r>
      <w:r w:rsidRPr="005F5F59">
        <w:br/>
        <w:t>hisi, hocsem vasz jasz odpisztiti, zato</w:t>
      </w:r>
      <w:r w:rsidRPr="005F5F59">
        <w:br/>
        <w:t>vu vszakom vreimeni, szpoumente sze</w:t>
      </w:r>
      <w:r w:rsidRPr="005F5F59">
        <w:br/>
        <w:t>zdobrim te me, dicsite Ime moje.</w:t>
      </w:r>
    </w:p>
    <w:p w:rsidR="00FD4063" w:rsidRPr="005F5F59" w:rsidRDefault="00B967BA" w:rsidP="00F12B8A">
      <w:pPr>
        <w:pStyle w:val="teiab"/>
      </w:pPr>
      <w:r>
        <w:t>Al</w:t>
      </w:r>
      <w:r w:rsidR="00A7235F" w:rsidRPr="005F5F59">
        <w:t>damas moi boidi zvami, Ime</w:t>
      </w:r>
      <w:r w:rsidR="00A7235F" w:rsidRPr="005F5F59">
        <w:br/>
        <w:t>moje se med vami, kiszte Ocsini szinouv-</w:t>
      </w:r>
      <w:r w:rsidR="00A7235F" w:rsidRPr="005F5F59">
        <w:br/>
        <w:t>je, nai szedicsi semed vami, tou szte</w:t>
      </w:r>
      <w:r w:rsidR="00A7235F" w:rsidRPr="005F5F59">
        <w:br/>
        <w:t>vi se koteri szte, postüjete moje recsi,</w:t>
      </w:r>
      <w:r w:rsidR="00A7235F" w:rsidRPr="005F5F59">
        <w:br/>
        <w:t>bojitesze pregresiti.</w:t>
      </w:r>
    </w:p>
    <w:p w:rsidR="00A7235F" w:rsidRPr="005F5F59" w:rsidRDefault="00A7235F" w:rsidP="00F12B8A">
      <w:pPr>
        <w:pStyle w:val="teiab"/>
      </w:pPr>
      <w:r w:rsidRPr="005F5F59">
        <w:t>Li zdai hocsem mojo rokou, ober vasz,</w:t>
      </w:r>
      <w:r w:rsidRPr="005F5F59">
        <w:br/>
        <w:t>zvisziti viszouko, na vas eles ino szve-</w:t>
      </w:r>
      <w:r w:rsidRPr="005F5F59">
        <w:br/>
        <w:t>te szkbr nosziti scsem</w:t>
      </w:r>
      <w:r w:rsidR="00DC6859">
        <w:t xml:space="preserve"> </w:t>
      </w:r>
      <w:r w:rsidRPr="005F5F59">
        <w:t>na Teilo, od-</w:t>
      </w:r>
      <w:r w:rsidRPr="005F5F59">
        <w:br/>
        <w:t>vszakojacskoga hüdo, od Vraga ino od</w:t>
      </w:r>
      <w:r w:rsidRPr="005F5F59">
        <w:br/>
        <w:t>greiha, bogme szam vam jasz</w:t>
      </w:r>
      <w:r w:rsidRPr="005F5F59">
        <w:br/>
        <w:t>obramba.</w:t>
      </w:r>
    </w:p>
    <w:p w:rsidR="00A7235F" w:rsidRPr="005F5F59" w:rsidRDefault="00A7235F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A7235F" w:rsidRPr="005F5F59" w:rsidRDefault="00A7235F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/169/</w:t>
      </w:r>
    </w:p>
    <w:p w:rsidR="00A7235F" w:rsidRPr="005F5F59" w:rsidRDefault="00A7235F" w:rsidP="00DC6859">
      <w:pPr>
        <w:pStyle w:val="teifwPageNum"/>
      </w:pPr>
      <w:r w:rsidRPr="005F5F59">
        <w:t>40.</w:t>
      </w:r>
    </w:p>
    <w:p w:rsidR="00A7235F" w:rsidRPr="005F5F59" w:rsidRDefault="00A7235F" w:rsidP="00F12B8A">
      <w:pPr>
        <w:pStyle w:val="teiab"/>
      </w:pPr>
      <w:r w:rsidRPr="005F5F59">
        <w:t>Odnet pavasz hocsem vzeti, vsitek</w:t>
      </w:r>
      <w:r w:rsidRPr="005F5F59">
        <w:br/>
        <w:t>vekivecsni pelati, gde nad vami placs</w:t>
      </w:r>
      <w:r w:rsidRPr="005F5F59">
        <w:br/>
        <w:t>ni saloszt, ni vrag nebo meo oblaszti,</w:t>
      </w:r>
      <w:r w:rsidRPr="005F5F59">
        <w:br/>
        <w:t>tam vam jasz dam moje blago, i vekivecs-</w:t>
      </w:r>
      <w:r w:rsidRPr="005F5F59">
        <w:br/>
        <w:t>no blaisensztvo, korounim vam vaso glavo.</w:t>
      </w:r>
    </w:p>
    <w:p w:rsidR="00A7235F" w:rsidRPr="005F5F59" w:rsidRDefault="00A7235F" w:rsidP="00F12B8A">
      <w:pPr>
        <w:pStyle w:val="teiab"/>
      </w:pPr>
      <w:r w:rsidRPr="005F5F59">
        <w:t>Krouto leipo szam napravo, meszto od</w:t>
      </w:r>
      <w:r w:rsidRPr="005F5F59">
        <w:br/>
        <w:t>Ocso szam szproszo, vu ko bote prebivali,</w:t>
      </w:r>
      <w:r w:rsidRPr="005F5F59">
        <w:br/>
        <w:t>tam vasz szpokoiti hocsem, med Angyelmi</w:t>
      </w:r>
      <w:r w:rsidRPr="005F5F59">
        <w:br/>
        <w:t>zmojim Ocsom</w:t>
      </w:r>
    </w:p>
    <w:p w:rsidR="00A7235F" w:rsidRPr="005F5F59" w:rsidRDefault="00A7235F" w:rsidP="00F12B8A">
      <w:pPr>
        <w:pStyle w:val="Naslov2"/>
      </w:pPr>
      <w:r w:rsidRPr="005F5F59">
        <w:t>Szedemnaiszeta!</w:t>
      </w:r>
    </w:p>
    <w:p w:rsidR="00A7235F" w:rsidRPr="005F5F59" w:rsidRDefault="00A7235F" w:rsidP="00F12B8A">
      <w:pPr>
        <w:pStyle w:val="Naslov2"/>
      </w:pPr>
      <w:r w:rsidRPr="005F5F59">
        <w:t xml:space="preserve">Od szvetoga </w:t>
      </w:r>
      <w:r w:rsidRPr="00DC6859">
        <w:rPr>
          <w:rStyle w:val="teipersName"/>
        </w:rPr>
        <w:t>Jousefa</w:t>
      </w:r>
      <w:r w:rsidRPr="005F5F59">
        <w:t>.</w:t>
      </w:r>
    </w:p>
    <w:p w:rsidR="00A7235F" w:rsidRPr="005F5F59" w:rsidRDefault="00A7235F" w:rsidP="00F12B8A">
      <w:pPr>
        <w:pStyle w:val="Naslov2"/>
      </w:pPr>
      <w:r w:rsidRPr="005F5F59">
        <w:t xml:space="preserve">Nouta! Oh </w:t>
      </w:r>
      <w:r w:rsidRPr="00DC6859">
        <w:rPr>
          <w:rStyle w:val="teipersName"/>
        </w:rPr>
        <w:t>Maria</w:t>
      </w:r>
      <w:r w:rsidRPr="005F5F59">
        <w:t xml:space="preserve"> Mati Bosa et.</w:t>
      </w:r>
    </w:p>
    <w:p w:rsidR="00A7235F" w:rsidRPr="005F5F59" w:rsidRDefault="008D5283" w:rsidP="00F12B8A">
      <w:pPr>
        <w:pStyle w:val="teiab"/>
      </w:pPr>
      <w:r w:rsidRPr="005F5F59">
        <w:t xml:space="preserve">Zdrav oh </w:t>
      </w:r>
      <w:r w:rsidRPr="00DC6859">
        <w:rPr>
          <w:rStyle w:val="teipersName"/>
        </w:rPr>
        <w:t>Jousef</w:t>
      </w:r>
      <w:r w:rsidRPr="005F5F59">
        <w:t xml:space="preserve"> </w:t>
      </w:r>
      <w:r w:rsidR="00DC6859">
        <w:t>plemeniti, zdrav</w:t>
      </w:r>
      <w:r w:rsidR="00DC6859">
        <w:br/>
        <w:t>szkrovnoszty</w:t>
      </w:r>
      <w:r w:rsidRPr="005F5F59">
        <w:t>om csüdnoviti, zarocsnik</w:t>
      </w:r>
      <w:r w:rsidRPr="005F5F59">
        <w:br/>
        <w:t xml:space="preserve">Deive </w:t>
      </w:r>
      <w:r w:rsidRPr="00DC6859">
        <w:rPr>
          <w:rStyle w:val="teipersName"/>
        </w:rPr>
        <w:t>Marie</w:t>
      </w:r>
      <w:r w:rsidRPr="005F5F59">
        <w:t>, hraniteo zveliscitela.</w:t>
      </w:r>
    </w:p>
    <w:p w:rsidR="008D5283" w:rsidRPr="005F5F59" w:rsidRDefault="008D5283" w:rsidP="00F12B8A">
      <w:pPr>
        <w:pStyle w:val="teiab"/>
      </w:pPr>
      <w:r w:rsidRPr="005F5F59">
        <w:t xml:space="preserve">Zdrav komi je </w:t>
      </w:r>
      <w:r w:rsidRPr="00DC6859">
        <w:rPr>
          <w:rStyle w:val="teipersName"/>
        </w:rPr>
        <w:t>Jezus</w:t>
      </w:r>
      <w:r w:rsidRPr="005F5F59">
        <w:t xml:space="preserve"> zrocsen, Ma-</w:t>
      </w:r>
      <w:r w:rsidRPr="005F5F59">
        <w:br/>
        <w:t>ti Bosa zarocsena, varüvacs zvelicsitel</w:t>
      </w:r>
      <w:r w:rsidR="00DC6859">
        <w:t>-</w:t>
      </w:r>
      <w:r w:rsidRPr="005F5F59">
        <w:br/>
        <w:t xml:space="preserve">i voi Divicze </w:t>
      </w:r>
      <w:r w:rsidRPr="00DC6859">
        <w:rPr>
          <w:rStyle w:val="teipersName"/>
        </w:rPr>
        <w:t>Marie</w:t>
      </w:r>
      <w:r w:rsidRPr="005F5F59">
        <w:t>.</w:t>
      </w:r>
    </w:p>
    <w:p w:rsidR="008D5283" w:rsidRPr="005F5F59" w:rsidRDefault="008D5283" w:rsidP="00F12B8A">
      <w:pPr>
        <w:pStyle w:val="teiab"/>
      </w:pPr>
      <w:r w:rsidRPr="005F5F59">
        <w:t>Oh szlatki dni, szlatka Leita, daszi</w:t>
      </w:r>
      <w:r w:rsidRPr="005F5F59">
        <w:br/>
        <w:t>varvao Dike szveita, vnogokrat szi nye-</w:t>
      </w:r>
      <w:r w:rsidRPr="005F5F59">
        <w:br/>
        <w:t>ga zibao, gda szi ostali snyim prebivao.</w:t>
      </w:r>
    </w:p>
    <w:p w:rsidR="008D5283" w:rsidRPr="005F5F59" w:rsidRDefault="008D5283" w:rsidP="00F12B8A">
      <w:pPr>
        <w:pStyle w:val="teiab"/>
      </w:pPr>
      <w:r w:rsidRPr="005F5F59">
        <w:br w:type="page"/>
      </w:r>
    </w:p>
    <w:p w:rsidR="008D5283" w:rsidRPr="005F5F59" w:rsidRDefault="008D5283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/170/</w:t>
      </w:r>
    </w:p>
    <w:p w:rsidR="008D5283" w:rsidRPr="005F5F59" w:rsidRDefault="008D5283" w:rsidP="00DC6859">
      <w:pPr>
        <w:pStyle w:val="teifwPageNum"/>
      </w:pPr>
      <w:r w:rsidRPr="005F5F59">
        <w:t>47.</w:t>
      </w:r>
    </w:p>
    <w:p w:rsidR="008D5283" w:rsidRPr="005F5F59" w:rsidRDefault="008D5283" w:rsidP="00F12B8A">
      <w:pPr>
        <w:pStyle w:val="teiab"/>
      </w:pPr>
      <w:r w:rsidRPr="005F5F59">
        <w:t>Oh kako je csüdnovita, tve sivleinye</w:t>
      </w:r>
      <w:r w:rsidRPr="005F5F59">
        <w:br/>
        <w:t>glasznovito, Bosega szina szi ti meo,</w:t>
      </w:r>
      <w:r w:rsidRPr="005F5F59">
        <w:br/>
        <w:t>snyim szi preganyanye trpo.</w:t>
      </w:r>
    </w:p>
    <w:p w:rsidR="008D5283" w:rsidRPr="005F5F59" w:rsidRDefault="008D5283" w:rsidP="00F12B8A">
      <w:pPr>
        <w:pStyle w:val="teiab"/>
      </w:pPr>
      <w:r w:rsidRPr="00DC6859">
        <w:rPr>
          <w:rStyle w:val="teipersName"/>
        </w:rPr>
        <w:t>Jezussa</w:t>
      </w:r>
      <w:r w:rsidRPr="005F5F59">
        <w:t xml:space="preserve"> szi zocsmi vido, i vuroke</w:t>
      </w:r>
      <w:r w:rsidRPr="005F5F59">
        <w:br/>
        <w:t>sztoukrat prijao, oh ti naszladnoszt Blai-</w:t>
      </w:r>
      <w:r w:rsidRPr="005F5F59">
        <w:br/>
        <w:t>sensztva, oh veszelje nezrecseno.</w:t>
      </w:r>
    </w:p>
    <w:p w:rsidR="008D5283" w:rsidRPr="005F5F59" w:rsidRDefault="008D5283" w:rsidP="00F12B8A">
      <w:pPr>
        <w:pStyle w:val="teiab"/>
      </w:pPr>
      <w:r w:rsidRPr="005F5F59">
        <w:t>Licze kliczi primerjavao, Küsüvao</w:t>
      </w:r>
      <w:r w:rsidRPr="005F5F59">
        <w:br/>
        <w:t xml:space="preserve">ino obimao, tak szi </w:t>
      </w:r>
      <w:r w:rsidRPr="00DC6859">
        <w:rPr>
          <w:rStyle w:val="teipersName"/>
        </w:rPr>
        <w:t>Jezussa</w:t>
      </w:r>
      <w:r w:rsidRPr="005F5F59">
        <w:t xml:space="preserve"> ti lübo ki</w:t>
      </w:r>
      <w:r w:rsidRPr="005F5F59">
        <w:br/>
        <w:t>szveit od Pekla odküpo.</w:t>
      </w:r>
    </w:p>
    <w:p w:rsidR="008D5283" w:rsidRPr="005F5F59" w:rsidRDefault="00DC6859" w:rsidP="00F12B8A">
      <w:pPr>
        <w:pStyle w:val="teiab"/>
      </w:pPr>
      <w:r>
        <w:t>Za Boga szi nyega szpoznao, Kra</w:t>
      </w:r>
      <w:r w:rsidR="008D5283" w:rsidRPr="005F5F59">
        <w:t>la</w:t>
      </w:r>
      <w:r w:rsidR="008D5283" w:rsidRPr="005F5F59">
        <w:br/>
        <w:t>zmosnoga postüvao, zgloboke tve po-</w:t>
      </w:r>
      <w:r w:rsidR="008D5283" w:rsidRPr="005F5F59">
        <w:br/>
        <w:t xml:space="preserve">niznoszti, </w:t>
      </w:r>
      <w:r w:rsidR="008D5283" w:rsidRPr="00DC6859">
        <w:rPr>
          <w:rStyle w:val="teipersName"/>
        </w:rPr>
        <w:t>Jezussa</w:t>
      </w:r>
      <w:r w:rsidR="008D5283" w:rsidRPr="005F5F59">
        <w:t xml:space="preserve"> lübo v Detinsztvi.</w:t>
      </w:r>
    </w:p>
    <w:p w:rsidR="008D5283" w:rsidRPr="005F5F59" w:rsidRDefault="008D5283" w:rsidP="00F12B8A">
      <w:pPr>
        <w:pStyle w:val="teiab"/>
      </w:pPr>
      <w:r w:rsidRPr="005F5F59">
        <w:t xml:space="preserve">Vrokai </w:t>
      </w:r>
      <w:r w:rsidRPr="00DC6859">
        <w:rPr>
          <w:rStyle w:val="teipersName"/>
        </w:rPr>
        <w:t>Jezussa</w:t>
      </w:r>
      <w:r w:rsidRPr="005F5F59">
        <w:t xml:space="preserve"> drsati, nyega vu oblaſz-</w:t>
      </w:r>
      <w:r w:rsidRPr="005F5F59">
        <w:br/>
        <w:t>ti meti, oh Bogasztva, preveliko, oh ti</w:t>
      </w:r>
      <w:r w:rsidRPr="005F5F59">
        <w:br/>
        <w:t>dobro plemenito.</w:t>
      </w:r>
    </w:p>
    <w:p w:rsidR="008D5283" w:rsidRPr="005F5F59" w:rsidRDefault="008D5283" w:rsidP="00F12B8A">
      <w:pPr>
        <w:pStyle w:val="teiab"/>
      </w:pPr>
      <w:r w:rsidRPr="005F5F59">
        <w:t xml:space="preserve">Z </w:t>
      </w:r>
      <w:r w:rsidRPr="00DC6859">
        <w:rPr>
          <w:rStyle w:val="teipersName"/>
        </w:rPr>
        <w:t>Mariom</w:t>
      </w:r>
      <w:r w:rsidRPr="005F5F59">
        <w:t xml:space="preserve"> szi zgovarjati z Bosim</w:t>
      </w:r>
      <w:r w:rsidRPr="005F5F59">
        <w:br/>
        <w:t>szinom obimati, oh veszelje preve-</w:t>
      </w:r>
      <w:r w:rsidRPr="005F5F59">
        <w:br/>
        <w:t>liko, oh Blaisensztvo vekivecsno.</w:t>
      </w:r>
    </w:p>
    <w:p w:rsidR="008D5283" w:rsidRPr="005F5F59" w:rsidRDefault="008D5283" w:rsidP="00F12B8A">
      <w:pPr>
        <w:pStyle w:val="teiab"/>
      </w:pPr>
      <w:r w:rsidRPr="005F5F59">
        <w:t xml:space="preserve">Gde je Cslovik koi lübiti, ali </w:t>
      </w:r>
      <w:r w:rsidRPr="00DC6859">
        <w:rPr>
          <w:rStyle w:val="teipersName"/>
        </w:rPr>
        <w:t>Je-</w:t>
      </w:r>
      <w:r w:rsidRPr="00DC6859">
        <w:rPr>
          <w:rStyle w:val="teipersName"/>
        </w:rPr>
        <w:br/>
        <w:t>zussa</w:t>
      </w:r>
      <w:r w:rsidRPr="005F5F59">
        <w:t xml:space="preserve"> nosziti, nebi steo on tou vcsiniti,</w:t>
      </w:r>
      <w:r w:rsidRPr="005F5F59">
        <w:br/>
        <w:t xml:space="preserve">ino </w:t>
      </w:r>
      <w:r w:rsidRPr="00DC6859">
        <w:rPr>
          <w:rStyle w:val="teipersName"/>
        </w:rPr>
        <w:t>Jezussa</w:t>
      </w:r>
      <w:r w:rsidRPr="005F5F59">
        <w:t xml:space="preserve"> varvati.</w:t>
      </w:r>
    </w:p>
    <w:p w:rsidR="008D5283" w:rsidRPr="005F5F59" w:rsidRDefault="008D5283" w:rsidP="00F12B8A">
      <w:pPr>
        <w:pStyle w:val="teiab"/>
      </w:pPr>
      <w:r w:rsidRPr="005F5F59">
        <w:t xml:space="preserve">Oh moi </w:t>
      </w:r>
      <w:r w:rsidRPr="00DC6859">
        <w:rPr>
          <w:rStyle w:val="teipersName"/>
        </w:rPr>
        <w:t>Jousef</w:t>
      </w:r>
      <w:r w:rsidRPr="005F5F59">
        <w:t xml:space="preserve"> prelübleni, med</w:t>
      </w:r>
      <w:r w:rsidRPr="005F5F59">
        <w:br/>
        <w:t>vszei lüdi okincseni, oh ti precsisz-</w:t>
      </w:r>
      <w:r w:rsidRPr="005F5F59">
        <w:br/>
        <w:t>ti Liliom leipi zeleni rozmarin.</w:t>
      </w:r>
    </w:p>
    <w:p w:rsidR="008D5283" w:rsidRPr="005F5F59" w:rsidRDefault="008D5283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D5283" w:rsidRPr="005F5F59" w:rsidRDefault="008D5283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/171/</w:t>
      </w:r>
    </w:p>
    <w:p w:rsidR="008D5283" w:rsidRPr="005F5F59" w:rsidRDefault="008D5283" w:rsidP="00DC6859">
      <w:pPr>
        <w:pStyle w:val="teifwPageNum"/>
      </w:pPr>
      <w:r w:rsidRPr="005F5F59">
        <w:t>48.</w:t>
      </w:r>
    </w:p>
    <w:p w:rsidR="008D5283" w:rsidRPr="005F5F59" w:rsidRDefault="008D5283" w:rsidP="00F12B8A">
      <w:pPr>
        <w:pStyle w:val="teiab"/>
      </w:pPr>
      <w:r w:rsidRPr="005F5F59">
        <w:t>Sztaksom reicsjom szi odicsen, szkom</w:t>
      </w:r>
      <w:r w:rsidRPr="005F5F59">
        <w:br/>
        <w:t>niscse</w:t>
      </w:r>
      <w:r w:rsidR="00DC6859">
        <w:t xml:space="preserve"> </w:t>
      </w:r>
      <w:r w:rsidRPr="005F5F59">
        <w:t>je</w:t>
      </w:r>
      <w:r w:rsidR="00DC6859">
        <w:t xml:space="preserve"> </w:t>
      </w:r>
      <w:r w:rsidRPr="005F5F59">
        <w:t>nei bio deticsen, ar je tva siba</w:t>
      </w:r>
      <w:r w:rsidRPr="005F5F59">
        <w:br/>
        <w:t>preczvela, na stero je szeo Düh szveti.</w:t>
      </w:r>
    </w:p>
    <w:p w:rsidR="008D5283" w:rsidRPr="005F5F59" w:rsidRDefault="008D5283" w:rsidP="00F12B8A">
      <w:pPr>
        <w:pStyle w:val="teiab"/>
      </w:pPr>
      <w:r w:rsidRPr="005F5F59">
        <w:t>Oh szrecsen</w:t>
      </w:r>
      <w:r w:rsidR="00DC6859">
        <w:t xml:space="preserve"> </w:t>
      </w:r>
      <w:r w:rsidRPr="005F5F59">
        <w:t>sze more zvati, ki te je</w:t>
      </w:r>
      <w:r w:rsidRPr="005F5F59">
        <w:br/>
        <w:t>vreiden poznati, pomoucsi tvoje mi-</w:t>
      </w:r>
      <w:r w:rsidRPr="005F5F59">
        <w:br/>
        <w:t>loszti, nekrati nam vszkradnyoj vöri.</w:t>
      </w:r>
    </w:p>
    <w:p w:rsidR="008D5283" w:rsidRPr="005F5F59" w:rsidRDefault="007A129B" w:rsidP="00F12B8A">
      <w:pPr>
        <w:pStyle w:val="teiab"/>
      </w:pPr>
      <w:r w:rsidRPr="005F5F59">
        <w:t xml:space="preserve">Komi dano tak siveti, i z </w:t>
      </w:r>
      <w:r w:rsidRPr="00DC6859">
        <w:rPr>
          <w:rStyle w:val="teipersName"/>
        </w:rPr>
        <w:t>Jezussom</w:t>
      </w:r>
      <w:r w:rsidRPr="005F5F59">
        <w:br/>
        <w:t>prebivati, szamo nate je zavüpao, Ocsa</w:t>
      </w:r>
      <w:r w:rsidRPr="005F5F59">
        <w:br/>
        <w:t>Boug szvojega szina.</w:t>
      </w:r>
    </w:p>
    <w:p w:rsidR="007A129B" w:rsidRPr="005F5F59" w:rsidRDefault="007A129B" w:rsidP="00F12B8A">
      <w:pPr>
        <w:pStyle w:val="teiab"/>
      </w:pPr>
      <w:r w:rsidRPr="005F5F59">
        <w:t xml:space="preserve">Po </w:t>
      </w:r>
      <w:r w:rsidRPr="00DC6859">
        <w:rPr>
          <w:rStyle w:val="teipersName"/>
        </w:rPr>
        <w:t>Mariovoi</w:t>
      </w:r>
      <w:r w:rsidRPr="005F5F59">
        <w:t xml:space="preserve"> szvetloszti, po </w:t>
      </w:r>
      <w:r w:rsidRPr="00DC6859">
        <w:rPr>
          <w:rStyle w:val="teipersName"/>
        </w:rPr>
        <w:t>Jouse-</w:t>
      </w:r>
      <w:r w:rsidRPr="00DC6859">
        <w:rPr>
          <w:rStyle w:val="teipersName"/>
        </w:rPr>
        <w:br/>
        <w:t>fovoi</w:t>
      </w:r>
      <w:r w:rsidRPr="005F5F59">
        <w:t xml:space="preserve"> vreidnoszti, oh </w:t>
      </w:r>
      <w:r w:rsidRPr="00DC6859">
        <w:rPr>
          <w:rStyle w:val="teipersName"/>
        </w:rPr>
        <w:t>Jezus</w:t>
      </w:r>
      <w:r w:rsidRPr="005F5F59">
        <w:t xml:space="preserve"> tebe proszimo</w:t>
      </w:r>
      <w:r w:rsidRPr="005F5F59">
        <w:br/>
        <w:t>gledai na nasz milosztivno.</w:t>
      </w:r>
    </w:p>
    <w:p w:rsidR="00DC6859" w:rsidRDefault="007A129B" w:rsidP="00F12B8A">
      <w:pPr>
        <w:pStyle w:val="teiab"/>
      </w:pPr>
      <w:r w:rsidRPr="005F5F59">
        <w:t>Dai sze vtve Licze gledati, vnebi szte-</w:t>
      </w:r>
      <w:r w:rsidRPr="005F5F59">
        <w:br/>
        <w:t>bom prebivati, i naveke Kralüvati,</w:t>
      </w:r>
      <w:r w:rsidRPr="005F5F59">
        <w:br/>
        <w:t xml:space="preserve">z Angyelmi tebe dicsiti </w:t>
      </w:r>
    </w:p>
    <w:p w:rsidR="007A129B" w:rsidRPr="005F5F59" w:rsidRDefault="007A129B" w:rsidP="00DC6859">
      <w:pPr>
        <w:pStyle w:val="teiclosure"/>
      </w:pPr>
      <w:r w:rsidRPr="005F5F59">
        <w:t>Amen.</w:t>
      </w:r>
    </w:p>
    <w:p w:rsidR="007A129B" w:rsidRPr="005F5F59" w:rsidRDefault="007A129B" w:rsidP="00692831">
      <w:pPr>
        <w:pStyle w:val="Naslov2"/>
      </w:pPr>
      <w:r w:rsidRPr="005F5F59">
        <w:t>Oszemnaiszeta!</w:t>
      </w:r>
    </w:p>
    <w:p w:rsidR="007A129B" w:rsidRPr="005F5F59" w:rsidRDefault="007A129B" w:rsidP="00F12B8A">
      <w:pPr>
        <w:pStyle w:val="teiab"/>
      </w:pPr>
      <w:r w:rsidRPr="005F5F59">
        <w:t>Hvali Krsztsenik Goszpodno Bouga,</w:t>
      </w:r>
      <w:r w:rsidRPr="005F5F59">
        <w:br/>
        <w:t>ar vnogo sztebom vcsino je dobro, da sze Gosz-</w:t>
      </w:r>
      <w:r w:rsidRPr="005F5F59">
        <w:br/>
        <w:t>pon Boug sztebe neszpozabi.</w:t>
      </w:r>
    </w:p>
    <w:p w:rsidR="007A129B" w:rsidRPr="005F5F59" w:rsidRDefault="007A129B" w:rsidP="00F12B8A">
      <w:pPr>
        <w:pStyle w:val="teiab"/>
      </w:pPr>
      <w:r w:rsidRPr="005F5F59">
        <w:t>Ocsa na szina dobre lübezni, tvo pravo</w:t>
      </w:r>
      <w:r w:rsidRPr="005F5F59">
        <w:br/>
        <w:t>vöro ti vö pokasi, da ti neprides vu toi</w:t>
      </w:r>
      <w:r w:rsidRPr="005F5F59">
        <w:br/>
        <w:t>nevörnoſzti.</w:t>
      </w:r>
    </w:p>
    <w:p w:rsidR="007A129B" w:rsidRPr="005F5F59" w:rsidRDefault="007A129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7A129B" w:rsidRPr="005F5F59" w:rsidRDefault="007A129B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/172/</w:t>
      </w:r>
    </w:p>
    <w:p w:rsidR="007A129B" w:rsidRPr="005F5F59" w:rsidRDefault="007A129B" w:rsidP="00DC6859">
      <w:pPr>
        <w:pStyle w:val="teifwPageNum"/>
      </w:pPr>
      <w:r w:rsidRPr="005F5F59">
        <w:t>49.</w:t>
      </w:r>
    </w:p>
    <w:p w:rsidR="007A129B" w:rsidRPr="005F5F59" w:rsidRDefault="007A129B" w:rsidP="00F12B8A">
      <w:pPr>
        <w:pStyle w:val="teiab"/>
      </w:pPr>
      <w:r w:rsidRPr="005F5F59">
        <w:t>Zdigni sze gori, verosztuj ne</w:t>
      </w:r>
      <w:r w:rsidR="00D547F2">
        <w:t xml:space="preserve"> </w:t>
      </w:r>
      <w:r w:rsidRPr="005F5F59">
        <w:t>szpi, setüi</w:t>
      </w:r>
      <w:r w:rsidRPr="005F5F59">
        <w:br/>
        <w:t>sze zgreihov oszloboditi, vnogo nevörnoszt</w:t>
      </w:r>
      <w:r w:rsidRPr="005F5F59">
        <w:br/>
        <w:t>szrcza ti vö vrsi.</w:t>
      </w:r>
    </w:p>
    <w:p w:rsidR="007A129B" w:rsidRPr="005F5F59" w:rsidRDefault="007A129B" w:rsidP="00F12B8A">
      <w:pPr>
        <w:pStyle w:val="teiab"/>
      </w:pPr>
      <w:r w:rsidRPr="005F5F59">
        <w:t>Dugoga sitka nestimai szebi, neszpra-</w:t>
      </w:r>
      <w:r w:rsidRPr="005F5F59">
        <w:br/>
        <w:t>vlai greihe nadrüge greihe, ar ti boutes-</w:t>
      </w:r>
      <w:r w:rsidRPr="005F5F59">
        <w:br/>
        <w:t>ko nosziti tou bremen.</w:t>
      </w:r>
    </w:p>
    <w:p w:rsidR="007A129B" w:rsidRPr="005F5F59" w:rsidRDefault="007A129B" w:rsidP="00F12B8A">
      <w:pPr>
        <w:pStyle w:val="teiab"/>
      </w:pPr>
      <w:r w:rsidRPr="005F5F59">
        <w:t>Gda te sztrasna szmrt Kroto posztra-</w:t>
      </w:r>
      <w:r w:rsidRPr="005F5F59">
        <w:br/>
        <w:t>si, ona te krouto zbantüje vDüsi, nebos</w:t>
      </w:r>
      <w:r w:rsidRPr="005F5F59">
        <w:br/>
        <w:t>sze mogao pravo szpovedati.</w:t>
      </w:r>
    </w:p>
    <w:p w:rsidR="007A129B" w:rsidRPr="005F5F59" w:rsidRDefault="007A129B" w:rsidP="00F12B8A">
      <w:pPr>
        <w:pStyle w:val="teiab"/>
      </w:pPr>
      <w:r w:rsidRPr="005F5F59">
        <w:t>Ar je te szmrti takova sega, kako</w:t>
      </w:r>
      <w:r w:rsidRPr="005F5F59">
        <w:br/>
        <w:t>ti Tatov jalna Natura, ona setüje da te</w:t>
      </w:r>
      <w:r w:rsidRPr="005F5F59">
        <w:br/>
        <w:t>hitro vzeme.</w:t>
      </w:r>
    </w:p>
    <w:p w:rsidR="007A129B" w:rsidRPr="005F5F59" w:rsidRDefault="007A129B" w:rsidP="00F12B8A">
      <w:pPr>
        <w:pStyle w:val="teiab"/>
      </w:pPr>
      <w:r w:rsidRPr="005F5F59">
        <w:t>Setüj drsati pravo pokouro, nazve-</w:t>
      </w:r>
      <w:r w:rsidRPr="005F5F59">
        <w:br/>
        <w:t>licsanye nosziti paszko, dati do koncza</w:t>
      </w:r>
      <w:r w:rsidRPr="005F5F59">
        <w:br/>
        <w:t>drsis pravo vöro.</w:t>
      </w:r>
    </w:p>
    <w:p w:rsidR="007A129B" w:rsidRPr="005F5F59" w:rsidRDefault="007A129B" w:rsidP="00F12B8A">
      <w:pPr>
        <w:pStyle w:val="teiab"/>
      </w:pPr>
      <w:r w:rsidRPr="005F5F59">
        <w:t>Ar je prisesztno vszako Goszposzt-</w:t>
      </w:r>
      <w:r w:rsidRPr="005F5F59">
        <w:br/>
        <w:t>vo, hitro pogine vszako Bogasztvo, sza-</w:t>
      </w:r>
      <w:r w:rsidRPr="005F5F59">
        <w:br/>
        <w:t>mo osztane Nebeszko Kralesztvo.</w:t>
      </w:r>
    </w:p>
    <w:p w:rsidR="007A129B" w:rsidRPr="005F5F59" w:rsidRDefault="007A129B" w:rsidP="00F12B8A">
      <w:pPr>
        <w:pStyle w:val="teiab"/>
      </w:pPr>
      <w:r w:rsidRPr="005F5F59">
        <w:t>Ar steri v Bougi pravo veruje,</w:t>
      </w:r>
      <w:r w:rsidRPr="005F5F59">
        <w:br/>
        <w:t>v nyegovom szrczi szveti Düh jeszte,</w:t>
      </w:r>
      <w:r w:rsidRPr="005F5F59">
        <w:br/>
        <w:t>vunyem je vszigdar to Bose prebitye.</w:t>
      </w:r>
    </w:p>
    <w:p w:rsidR="007A129B" w:rsidRPr="005F5F59" w:rsidRDefault="007A129B" w:rsidP="00F12B8A">
      <w:pPr>
        <w:pStyle w:val="teiab"/>
      </w:pPr>
      <w:r w:rsidRPr="005F5F59">
        <w:t>Boidi ti hvala Ocsa Goszpon Boug,</w:t>
      </w:r>
      <w:r w:rsidRPr="005F5F59">
        <w:br/>
        <w:t>dika ti boidi szin jedini Boug, cseszt</w:t>
      </w:r>
      <w:r w:rsidRPr="005F5F59">
        <w:br/>
        <w:t>boidi tebi szveti Düh Goszpon Boug.</w:t>
      </w:r>
    </w:p>
    <w:p w:rsidR="007A129B" w:rsidRPr="005F5F59" w:rsidRDefault="007A129B" w:rsidP="00D547F2">
      <w:pPr>
        <w:pStyle w:val="teiclosure"/>
      </w:pPr>
      <w:r w:rsidRPr="005F5F59">
        <w:t>Amen.</w:t>
      </w:r>
    </w:p>
    <w:p w:rsidR="007A129B" w:rsidRPr="005F5F59" w:rsidRDefault="007A129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7A129B" w:rsidRPr="005F5F59" w:rsidRDefault="007A129B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/173/</w:t>
      </w:r>
    </w:p>
    <w:p w:rsidR="007A129B" w:rsidRPr="005F5F59" w:rsidRDefault="007A129B" w:rsidP="00D547F2">
      <w:pPr>
        <w:pStyle w:val="teifwPageNum"/>
      </w:pPr>
      <w:r w:rsidRPr="005F5F59">
        <w:t>50.</w:t>
      </w:r>
    </w:p>
    <w:p w:rsidR="007A129B" w:rsidRPr="005F5F59" w:rsidRDefault="007A129B" w:rsidP="00F12B8A">
      <w:pPr>
        <w:pStyle w:val="Naslov2"/>
      </w:pPr>
      <w:r w:rsidRPr="005F5F59">
        <w:t>Devetnaiszeta!</w:t>
      </w:r>
    </w:p>
    <w:p w:rsidR="007A129B" w:rsidRPr="005F5F59" w:rsidRDefault="007A129B" w:rsidP="00F12B8A">
      <w:pPr>
        <w:pStyle w:val="Naslov2"/>
      </w:pPr>
      <w:r w:rsidRPr="005F5F59">
        <w:t>Od Szlavicska Fticska.</w:t>
      </w:r>
    </w:p>
    <w:p w:rsidR="007A129B" w:rsidRPr="005F5F59" w:rsidRDefault="007A129B" w:rsidP="00F12B8A">
      <w:pPr>
        <w:pStyle w:val="teiab"/>
      </w:pPr>
      <w:r w:rsidRPr="005F5F59">
        <w:t>Ti greisni Cslovik, szpoumeni sze</w:t>
      </w:r>
      <w:r w:rsidRPr="005F5F59">
        <w:br/>
        <w:t>ti sztvoiga sztvoritela, ino neboidi ne-</w:t>
      </w:r>
      <w:r w:rsidRPr="005F5F59">
        <w:br/>
        <w:t>zahvalen ti, snyegove miloscse.</w:t>
      </w:r>
    </w:p>
    <w:p w:rsidR="007A129B" w:rsidRPr="005F5F59" w:rsidRDefault="00D547F2" w:rsidP="00F12B8A">
      <w:pPr>
        <w:pStyle w:val="teiab"/>
      </w:pPr>
      <w:r>
        <w:t>Pogledni da ti na d</w:t>
      </w:r>
      <w:r w:rsidR="007A129B" w:rsidRPr="005F5F59">
        <w:t>rouvne fticze,</w:t>
      </w:r>
      <w:r w:rsidR="007A129B" w:rsidRPr="005F5F59">
        <w:br/>
        <w:t>kako leipo pojo, vu szvojem redi, kak</w:t>
      </w:r>
      <w:r w:rsidR="007A129B" w:rsidRPr="005F5F59">
        <w:br/>
      </w:r>
      <w:r w:rsidR="00240A0E" w:rsidRPr="00D547F2">
        <w:rPr>
          <w:rStyle w:val="teidel"/>
        </w:rPr>
        <w:t>szo rodjene</w:t>
      </w:r>
      <w:r w:rsidR="00240A0E" w:rsidRPr="005F5F59">
        <w:t xml:space="preserve"> sztvorjene, vszigdar vörno hodio</w:t>
      </w:r>
      <w:r>
        <w:t>.</w:t>
      </w:r>
    </w:p>
    <w:p w:rsidR="00240A0E" w:rsidRPr="005F5F59" w:rsidRDefault="00240A0E" w:rsidP="00F12B8A">
      <w:pPr>
        <w:pStyle w:val="teiab"/>
      </w:pPr>
      <w:r w:rsidRPr="005F5F59">
        <w:t>Ti pali Cslovik, jeszi sztvorjeni, na</w:t>
      </w:r>
      <w:r w:rsidRPr="005F5F59">
        <w:br/>
        <w:t>leipi Bosi, Keip i vuteje, Boug szvoi-</w:t>
      </w:r>
      <w:r w:rsidRPr="005F5F59">
        <w:br/>
        <w:t>ga Düha miloscso nadeihno.</w:t>
      </w:r>
    </w:p>
    <w:p w:rsidR="00240A0E" w:rsidRPr="005F5F59" w:rsidRDefault="00240A0E" w:rsidP="00F12B8A">
      <w:pPr>
        <w:pStyle w:val="teiab"/>
      </w:pPr>
      <w:r w:rsidRPr="005F5F59">
        <w:t>Darüvao te je zmosni Goszpon Boug,</w:t>
      </w:r>
      <w:r w:rsidRPr="005F5F59">
        <w:br/>
        <w:t>zleipim govorjeinyem osznaiso te je,</w:t>
      </w:r>
      <w:r w:rsidRPr="005F5F59">
        <w:br/>
        <w:t>prigl</w:t>
      </w:r>
      <w:r w:rsidR="00D547F2">
        <w:t>e</w:t>
      </w:r>
      <w:r w:rsidRPr="005F5F59">
        <w:t>dno te je szplemenitim darom.</w:t>
      </w:r>
    </w:p>
    <w:p w:rsidR="00240A0E" w:rsidRPr="005F5F59" w:rsidRDefault="00240A0E" w:rsidP="00F12B8A">
      <w:pPr>
        <w:pStyle w:val="teiab"/>
      </w:pPr>
      <w:r w:rsidRPr="005F5F59">
        <w:t>Vzem daszi peldo szlavicska ftics-</w:t>
      </w:r>
      <w:r w:rsidRPr="005F5F59">
        <w:br/>
        <w:t>ka, kako leipo poje, vu szvojem redi</w:t>
      </w:r>
      <w:r w:rsidRPr="005F5F59">
        <w:br/>
        <w:t>kako je sztvorjen, vszigdar vörno hodi.</w:t>
      </w:r>
    </w:p>
    <w:p w:rsidR="00240A0E" w:rsidRPr="005F5F59" w:rsidRDefault="00240A0E" w:rsidP="00F12B8A">
      <w:pPr>
        <w:pStyle w:val="teiab"/>
      </w:pPr>
      <w:r w:rsidRPr="005F5F59">
        <w:t>Ar opounoucsi, on gori sztane, i lei-</w:t>
      </w:r>
      <w:r w:rsidRPr="005F5F59">
        <w:br/>
        <w:t>po popeiva, i snyegovoga klünka Krv-</w:t>
      </w:r>
      <w:r w:rsidRPr="005F5F59">
        <w:br/>
        <w:t>csicza, vunka sze preleiva.</w:t>
      </w:r>
    </w:p>
    <w:p w:rsidR="00240A0E" w:rsidRPr="005F5F59" w:rsidRDefault="00240A0E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240A0E" w:rsidRPr="005F5F59" w:rsidRDefault="00240A0E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/174/</w:t>
      </w:r>
    </w:p>
    <w:p w:rsidR="00240A0E" w:rsidRPr="005F5F59" w:rsidRDefault="00240A0E" w:rsidP="00806AB0">
      <w:pPr>
        <w:pStyle w:val="teifwPageNum"/>
      </w:pPr>
      <w:r w:rsidRPr="005F5F59">
        <w:t>51.</w:t>
      </w:r>
    </w:p>
    <w:p w:rsidR="00240A0E" w:rsidRPr="005F5F59" w:rsidRDefault="00240A0E" w:rsidP="00F12B8A">
      <w:pPr>
        <w:pStyle w:val="teiab"/>
      </w:pPr>
      <w:r w:rsidRPr="005F5F59">
        <w:t>Ti nezahvalni oh greisni Cslovik,</w:t>
      </w:r>
      <w:r w:rsidRPr="005F5F59">
        <w:br/>
        <w:t>zakai szi tak leihni, zakai nedas ti</w:t>
      </w:r>
      <w:r w:rsidRPr="005F5F59">
        <w:br/>
        <w:t>hvalo szvojemi, sztv</w:t>
      </w:r>
      <w:r w:rsidR="00806AB0">
        <w:t>oriteli Bougi</w:t>
      </w:r>
      <w:r w:rsidRPr="005F5F59">
        <w:t>.</w:t>
      </w:r>
    </w:p>
    <w:p w:rsidR="00240A0E" w:rsidRPr="005F5F59" w:rsidRDefault="00240A0E" w:rsidP="00F12B8A">
      <w:pPr>
        <w:pStyle w:val="teiab"/>
      </w:pPr>
      <w:r w:rsidRPr="005F5F59">
        <w:t>Zato ti Cslovik legoucsi sztajoucs,</w:t>
      </w:r>
      <w:r w:rsidRPr="005F5F59">
        <w:br/>
        <w:t>hvali szvoiga Bouga, nepresztanoma</w:t>
      </w:r>
      <w:r w:rsidRPr="005F5F59">
        <w:br/>
        <w:t>vnocsi i vuidne, hvali Goszpodina.</w:t>
      </w:r>
    </w:p>
    <w:p w:rsidR="00240A0E" w:rsidRPr="005F5F59" w:rsidRDefault="00240A0E" w:rsidP="00F12B8A">
      <w:pPr>
        <w:pStyle w:val="teiab"/>
      </w:pPr>
      <w:r w:rsidRPr="005F5F59">
        <w:t>Tvojo Decsiczo ino drsino, na Bose</w:t>
      </w:r>
      <w:r w:rsidRPr="005F5F59">
        <w:br/>
        <w:t>poznanye, vcsi ino ravnai vu vszako</w:t>
      </w:r>
      <w:r w:rsidRPr="005F5F59">
        <w:br/>
        <w:t>vreimen, na Bose posteinye.</w:t>
      </w:r>
    </w:p>
    <w:p w:rsidR="00240A0E" w:rsidRPr="005F5F59" w:rsidRDefault="00240A0E" w:rsidP="00F12B8A">
      <w:pPr>
        <w:pStyle w:val="teiab"/>
      </w:pPr>
      <w:r w:rsidRPr="005F5F59">
        <w:t>Zmosni Goszpon Boug hocse nam</w:t>
      </w:r>
      <w:r w:rsidRPr="005F5F59">
        <w:br/>
        <w:t>dati, vszeim szvetoga Düha, csi mi bo-</w:t>
      </w:r>
      <w:r w:rsidRPr="005F5F59">
        <w:br/>
        <w:t xml:space="preserve">demo Boga proszili vu </w:t>
      </w:r>
      <w:r w:rsidRPr="00806AB0">
        <w:rPr>
          <w:rStyle w:val="teipersName"/>
        </w:rPr>
        <w:t>Jezu</w:t>
      </w:r>
      <w:r w:rsidR="00806AB0" w:rsidRPr="00806AB0">
        <w:rPr>
          <w:rStyle w:val="teipersName"/>
        </w:rPr>
        <w:t>ſs</w:t>
      </w:r>
      <w:r w:rsidRPr="00806AB0">
        <w:rPr>
          <w:rStyle w:val="teipersName"/>
        </w:rPr>
        <w:t>a</w:t>
      </w:r>
      <w:r w:rsidRPr="005F5F59">
        <w:t xml:space="preserve"> Imeni.</w:t>
      </w:r>
    </w:p>
    <w:p w:rsidR="00240A0E" w:rsidRPr="005F5F59" w:rsidRDefault="00240A0E" w:rsidP="00F12B8A">
      <w:pPr>
        <w:pStyle w:val="teiab"/>
      </w:pPr>
      <w:r w:rsidRPr="005F5F59">
        <w:t>Icsi bodemo znaſsomDecsiczom</w:t>
      </w:r>
      <w:r w:rsidRPr="005F5F59">
        <w:br/>
        <w:t>ino drsiniczom, Boga proszili, i nyega</w:t>
      </w:r>
      <w:r w:rsidRPr="005F5F59">
        <w:br/>
        <w:t>Ime na zemli proszili.</w:t>
      </w:r>
    </w:p>
    <w:p w:rsidR="00240A0E" w:rsidRPr="005F5F59" w:rsidRDefault="00240A0E" w:rsidP="00F12B8A">
      <w:pPr>
        <w:pStyle w:val="teiab"/>
      </w:pPr>
      <w:r w:rsidRPr="005F5F59">
        <w:t>Hvalen boidi Boug Ocsa Nebesz-</w:t>
      </w:r>
      <w:r w:rsidRPr="005F5F59">
        <w:br/>
        <w:t xml:space="preserve">ki z </w:t>
      </w:r>
      <w:r w:rsidRPr="00806AB0">
        <w:rPr>
          <w:rStyle w:val="teipersName"/>
        </w:rPr>
        <w:t>Jezuſsom</w:t>
      </w:r>
      <w:r w:rsidRPr="005F5F59">
        <w:t xml:space="preserve"> sz Krisztuſsom, i szve-</w:t>
      </w:r>
      <w:r w:rsidRPr="005F5F59">
        <w:br/>
        <w:t>tim Dühom vjedinom Boistvi, od</w:t>
      </w:r>
      <w:r w:rsidRPr="005F5F59">
        <w:br/>
        <w:t>nasz vszako vreimen.</w:t>
      </w:r>
    </w:p>
    <w:p w:rsidR="00240A0E" w:rsidRPr="005F5F59" w:rsidRDefault="00240A0E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240A0E" w:rsidRPr="005F5F59" w:rsidRDefault="00240A0E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/175/</w:t>
      </w:r>
    </w:p>
    <w:p w:rsidR="00240A0E" w:rsidRPr="005F5F59" w:rsidRDefault="00240A0E" w:rsidP="00806AB0">
      <w:pPr>
        <w:pStyle w:val="teifwPageNum"/>
      </w:pPr>
      <w:r w:rsidRPr="005F5F59">
        <w:t>52.</w:t>
      </w:r>
    </w:p>
    <w:p w:rsidR="00240A0E" w:rsidRPr="005F5F59" w:rsidRDefault="00240A0E" w:rsidP="00F12B8A">
      <w:pPr>
        <w:pStyle w:val="Naslov2"/>
      </w:pPr>
      <w:r w:rsidRPr="005F5F59">
        <w:t>Dvaiszeta!</w:t>
      </w:r>
    </w:p>
    <w:p w:rsidR="00240A0E" w:rsidRPr="005F5F59" w:rsidRDefault="00240A0E" w:rsidP="00F12B8A">
      <w:pPr>
        <w:pStyle w:val="Naslov2"/>
      </w:pPr>
      <w:r w:rsidRPr="005F5F59">
        <w:t>Sztolni Blagoszlov.</w:t>
      </w:r>
    </w:p>
    <w:p w:rsidR="00240A0E" w:rsidRPr="005F5F59" w:rsidRDefault="00240A0E" w:rsidP="00F12B8A">
      <w:pPr>
        <w:pStyle w:val="teiab"/>
      </w:pPr>
      <w:r w:rsidRPr="005F5F59">
        <w:t>Vszeih sztvarih Ocsi Bose, vu</w:t>
      </w:r>
      <w:r w:rsidRPr="005F5F59">
        <w:br/>
        <w:t>te sze vüpajo, ar szkrbno paszko imas,</w:t>
      </w:r>
      <w:r w:rsidRPr="005F5F59">
        <w:br/>
        <w:t>na hrano nyihovo.</w:t>
      </w:r>
    </w:p>
    <w:p w:rsidR="00240A0E" w:rsidRPr="005F5F59" w:rsidRDefault="00240A0E" w:rsidP="00F12B8A">
      <w:pPr>
        <w:pStyle w:val="teiab"/>
      </w:pPr>
      <w:r w:rsidRPr="005F5F59">
        <w:t>Jeisztvino i pitvino, davas vszakoj</w:t>
      </w:r>
      <w:r w:rsidRPr="005F5F59">
        <w:br/>
        <w:t>sztvari, i adeteo ti davas, toga szveita Lid</w:t>
      </w:r>
      <w:r w:rsidR="00806AB0">
        <w:t>em.</w:t>
      </w:r>
    </w:p>
    <w:p w:rsidR="00240A0E" w:rsidRPr="005F5F59" w:rsidRDefault="00240A0E" w:rsidP="00F12B8A">
      <w:pPr>
        <w:pStyle w:val="teiab"/>
      </w:pPr>
      <w:r w:rsidRPr="005F5F59">
        <w:t>Pod Nebom divje sztvari, i Nebeszke</w:t>
      </w:r>
      <w:r w:rsidRPr="005F5F59">
        <w:br/>
        <w:t>fticze, ne senyao, ni ne szejao, ti nye</w:t>
      </w:r>
      <w:r w:rsidRPr="005F5F59">
        <w:br/>
        <w:t>Bose hranis.</w:t>
      </w:r>
    </w:p>
    <w:p w:rsidR="00240A0E" w:rsidRPr="005F5F59" w:rsidRDefault="00806AB0" w:rsidP="00F12B8A">
      <w:pPr>
        <w:pStyle w:val="teiab"/>
      </w:pPr>
      <w:r>
        <w:t>Tou polszko</w:t>
      </w:r>
      <w:r w:rsidR="00240A0E" w:rsidRPr="005F5F59">
        <w:t xml:space="preserve"> leipo Czveitje, ino Lili-</w:t>
      </w:r>
      <w:r w:rsidR="00240A0E" w:rsidRPr="005F5F59">
        <w:br/>
        <w:t xml:space="preserve">omi, vu lepsem gvanti jeszo, neg je </w:t>
      </w:r>
      <w:r w:rsidR="00240A0E" w:rsidRPr="00806AB0">
        <w:rPr>
          <w:rStyle w:val="teipersName"/>
        </w:rPr>
        <w:t>Sa-</w:t>
      </w:r>
      <w:r w:rsidR="00240A0E" w:rsidRPr="00806AB0">
        <w:rPr>
          <w:rStyle w:val="teipersName"/>
        </w:rPr>
        <w:br/>
        <w:t>lamon</w:t>
      </w:r>
      <w:r w:rsidR="00240A0E" w:rsidRPr="005F5F59">
        <w:t xml:space="preserve"> bio.</w:t>
      </w:r>
    </w:p>
    <w:p w:rsidR="00240A0E" w:rsidRPr="005F5F59" w:rsidRDefault="00240A0E" w:rsidP="00F12B8A">
      <w:pPr>
        <w:pStyle w:val="teiab"/>
      </w:pPr>
      <w:r w:rsidRPr="005F5F59">
        <w:t>Oh szkolikim bole nasz, Boug tve</w:t>
      </w:r>
      <w:r w:rsidRPr="005F5F59">
        <w:br/>
        <w:t>greisne szini, odeivas in hranis vno-</w:t>
      </w:r>
      <w:r w:rsidRPr="005F5F59">
        <w:br/>
        <w:t>sina naroda.</w:t>
      </w:r>
    </w:p>
    <w:p w:rsidR="00240A0E" w:rsidRPr="005F5F59" w:rsidRDefault="00240A0E" w:rsidP="00F12B8A">
      <w:pPr>
        <w:pStyle w:val="teiab"/>
      </w:pPr>
      <w:r w:rsidRPr="005F5F59">
        <w:t>Za eto vszo dobrouto, vreiden szi dic</w:t>
      </w:r>
      <w:r w:rsidR="00806AB0">
        <w:t>sei-</w:t>
      </w:r>
      <w:r w:rsidR="00806AB0">
        <w:br/>
        <w:t>nye od nasz od tvoji szinou</w:t>
      </w:r>
      <w:r w:rsidRPr="005F5F59">
        <w:t>v, da gori</w:t>
      </w:r>
      <w:r w:rsidRPr="005F5F59">
        <w:br/>
        <w:t>zvisen bos.</w:t>
      </w:r>
    </w:p>
    <w:p w:rsidR="00240A0E" w:rsidRPr="005F5F59" w:rsidRDefault="00240A0E" w:rsidP="00F12B8A">
      <w:pPr>
        <w:pStyle w:val="teiab"/>
      </w:pPr>
      <w:r w:rsidRPr="005F5F59">
        <w:t>Tvoiga szvetoga dara koga bomo je-</w:t>
      </w:r>
      <w:r w:rsidRPr="005F5F59">
        <w:br/>
        <w:t>li, sztvoimi szvetimi darmi, szkeim bo-</w:t>
      </w:r>
      <w:r w:rsidRPr="005F5F59">
        <w:br/>
        <w:t>mo siveli.</w:t>
      </w:r>
    </w:p>
    <w:p w:rsidR="00240A0E" w:rsidRPr="005F5F59" w:rsidRDefault="00240A0E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240A0E" w:rsidRPr="005F5F59" w:rsidRDefault="00240A0E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/176/</w:t>
      </w:r>
    </w:p>
    <w:p w:rsidR="00240A0E" w:rsidRPr="005F5F59" w:rsidRDefault="00240A0E" w:rsidP="00806AB0">
      <w:pPr>
        <w:pStyle w:val="teifwPageNum"/>
      </w:pPr>
      <w:r w:rsidRPr="005F5F59">
        <w:t>53.</w:t>
      </w:r>
    </w:p>
    <w:p w:rsidR="00240A0E" w:rsidRPr="005F5F59" w:rsidRDefault="00240A0E" w:rsidP="00F12B8A">
      <w:pPr>
        <w:pStyle w:val="teiab"/>
      </w:pPr>
      <w:r w:rsidRPr="005F5F59">
        <w:t>Nai bode Blagoszlov tvoi Goszpod-</w:t>
      </w:r>
      <w:r w:rsidRPr="005F5F59">
        <w:br/>
        <w:t xml:space="preserve">ne obernasz, kak nad szinmi </w:t>
      </w:r>
      <w:r w:rsidRPr="00806AB0">
        <w:rPr>
          <w:rStyle w:val="teiplaceName"/>
        </w:rPr>
        <w:t>Izrael-</w:t>
      </w:r>
      <w:r w:rsidRPr="00806AB0">
        <w:rPr>
          <w:rStyle w:val="teiplaceName"/>
        </w:rPr>
        <w:br/>
        <w:t>szkimi</w:t>
      </w:r>
      <w:r w:rsidRPr="005F5F59">
        <w:t xml:space="preserve">, </w:t>
      </w:r>
      <w:r w:rsidR="00806AB0">
        <w:t>szkrmleinyem tve mann</w:t>
      </w:r>
      <w:r w:rsidRPr="005F5F59">
        <w:t>e.</w:t>
      </w:r>
    </w:p>
    <w:p w:rsidR="00240A0E" w:rsidRPr="005F5F59" w:rsidRDefault="00240A0E" w:rsidP="00F12B8A">
      <w:pPr>
        <w:pStyle w:val="teiab"/>
      </w:pPr>
      <w:r w:rsidRPr="005F5F59">
        <w:t>Szvet szvet szvet szi zmosen Boug,</w:t>
      </w:r>
      <w:r w:rsidRPr="005F5F59">
        <w:br/>
        <w:t>vu viszoukoj Nebi, dai dabi mogli priti</w:t>
      </w:r>
      <w:r w:rsidRPr="005F5F59">
        <w:br/>
        <w:t>ktebi vu veszelje.</w:t>
      </w:r>
    </w:p>
    <w:p w:rsidR="00240A0E" w:rsidRPr="005F5F59" w:rsidRDefault="00240A0E" w:rsidP="00F12B8A">
      <w:pPr>
        <w:pStyle w:val="teiab"/>
      </w:pPr>
      <w:r w:rsidRPr="005F5F59">
        <w:t>Obeszelnik Düh szveti, obeszeli ti</w:t>
      </w:r>
      <w:r w:rsidRPr="005F5F59">
        <w:br/>
        <w:t>nasz nadigni gori szrcza, ognyom tve</w:t>
      </w:r>
      <w:r w:rsidRPr="005F5F59">
        <w:br/>
        <w:t>lübezni.</w:t>
      </w:r>
    </w:p>
    <w:p w:rsidR="00240A0E" w:rsidRPr="005F5F59" w:rsidRDefault="00922905" w:rsidP="00F12B8A">
      <w:pPr>
        <w:pStyle w:val="teiab"/>
      </w:pPr>
      <w:r w:rsidRPr="005F5F59">
        <w:t>Zmolitvami proszimo</w:t>
      </w:r>
      <w:r w:rsidR="00C41B4F" w:rsidRPr="005F5F59">
        <w:t xml:space="preserve"> mi tou szve-</w:t>
      </w:r>
      <w:r w:rsidR="00C41B4F" w:rsidRPr="005F5F59">
        <w:br/>
        <w:t>to Troisztvo, da nam da vszeim greis-</w:t>
      </w:r>
      <w:r w:rsidR="00C41B4F" w:rsidRPr="005F5F59">
        <w:br/>
        <w:t>nikom, vekvecsno blaisensztvo.</w:t>
      </w:r>
    </w:p>
    <w:p w:rsidR="00806AB0" w:rsidRDefault="00C41B4F" w:rsidP="00F12B8A">
      <w:pPr>
        <w:pStyle w:val="teiab"/>
      </w:pPr>
      <w:r w:rsidRPr="005F5F59">
        <w:t>Boidi odnasz hvalena, ta vreidnoſzt</w:t>
      </w:r>
      <w:r w:rsidRPr="005F5F59">
        <w:br/>
        <w:t>Bosanszka, Ocsa szin i Düh szveti,</w:t>
      </w:r>
      <w:r w:rsidRPr="005F5F59">
        <w:br/>
        <w:t xml:space="preserve">puno szveto Troisztvo. </w:t>
      </w:r>
    </w:p>
    <w:p w:rsidR="00C41B4F" w:rsidRPr="005F5F59" w:rsidRDefault="00C41B4F" w:rsidP="00806AB0">
      <w:pPr>
        <w:pStyle w:val="teiclosure"/>
      </w:pPr>
      <w:r w:rsidRPr="005F5F59">
        <w:t>Amen.</w:t>
      </w:r>
    </w:p>
    <w:p w:rsidR="00C41B4F" w:rsidRPr="005F5F59" w:rsidRDefault="00C41B4F" w:rsidP="00F12B8A">
      <w:pPr>
        <w:pStyle w:val="Naslov2"/>
      </w:pPr>
      <w:r w:rsidRPr="005F5F59">
        <w:t>Edendvaiszeta!</w:t>
      </w:r>
    </w:p>
    <w:p w:rsidR="00C41B4F" w:rsidRPr="005F5F59" w:rsidRDefault="00C41B4F" w:rsidP="00F12B8A">
      <w:pPr>
        <w:pStyle w:val="teiab"/>
      </w:pPr>
      <w:r w:rsidRPr="005F5F59">
        <w:t xml:space="preserve">Dva deszet devet Leit, </w:t>
      </w:r>
      <w:r w:rsidRPr="00806AB0">
        <w:rPr>
          <w:rStyle w:val="teipersName"/>
        </w:rPr>
        <w:t>Jezus</w:t>
      </w:r>
      <w:r w:rsidRPr="005F5F59">
        <w:t xml:space="preserve"> minou-</w:t>
      </w:r>
      <w:r w:rsidRPr="005F5F59">
        <w:br/>
        <w:t>csi, zacsne temnomi szveiti kricsati,</w:t>
      </w:r>
      <w:r w:rsidRPr="005F5F59">
        <w:br/>
        <w:t>i Apostole Kszebi zbirati.</w:t>
      </w:r>
    </w:p>
    <w:p w:rsidR="00C41B4F" w:rsidRPr="005F5F59" w:rsidRDefault="00C41B4F" w:rsidP="00F12B8A">
      <w:pPr>
        <w:pStyle w:val="teiab"/>
      </w:pPr>
      <w:r w:rsidRPr="005F5F59">
        <w:t xml:space="preserve">Vu </w:t>
      </w:r>
      <w:r w:rsidRPr="00806AB0">
        <w:rPr>
          <w:rStyle w:val="teiplaceName"/>
        </w:rPr>
        <w:t>Jerusalem</w:t>
      </w:r>
      <w:r w:rsidRPr="005F5F59">
        <w:t xml:space="preserve"> goszto hodjasse,</w:t>
      </w:r>
      <w:r w:rsidRPr="005F5F59">
        <w:br/>
        <w:t>velika csüda on tam csinyasse, szlei-</w:t>
      </w:r>
      <w:r w:rsidRPr="005F5F59">
        <w:br/>
        <w:t>pe i roune ozdravlavasse.</w:t>
      </w:r>
    </w:p>
    <w:p w:rsidR="00C41B4F" w:rsidRPr="005F5F59" w:rsidRDefault="00C41B4F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C41B4F" w:rsidRPr="005F5F59" w:rsidRDefault="001B6E87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/177/</w:t>
      </w:r>
    </w:p>
    <w:p w:rsidR="001B6E87" w:rsidRPr="005F5F59" w:rsidRDefault="001B6E87" w:rsidP="00806AB0">
      <w:pPr>
        <w:pStyle w:val="teifwPageNum"/>
      </w:pPr>
      <w:r w:rsidRPr="005F5F59">
        <w:t>54.</w:t>
      </w:r>
    </w:p>
    <w:p w:rsidR="001B6E87" w:rsidRPr="005F5F59" w:rsidRDefault="001B6E87" w:rsidP="00F12B8A">
      <w:pPr>
        <w:pStyle w:val="teiab"/>
      </w:pPr>
      <w:r w:rsidRPr="005F5F59">
        <w:t>Veliki csetertek, kada doidosse si-</w:t>
      </w:r>
      <w:r w:rsidRPr="005F5F59">
        <w:br/>
        <w:t>doszko Lüsztvo. Tolnais csinyasse, kak</w:t>
      </w:r>
      <w:r w:rsidRPr="005F5F59">
        <w:br/>
        <w:t xml:space="preserve">da bi mogli </w:t>
      </w:r>
      <w:r w:rsidRPr="00806AB0">
        <w:rPr>
          <w:rStyle w:val="teipersName"/>
        </w:rPr>
        <w:t>Jezussa</w:t>
      </w:r>
      <w:r w:rsidRPr="005F5F59">
        <w:t xml:space="preserve"> vloviti.</w:t>
      </w:r>
    </w:p>
    <w:p w:rsidR="001B6E87" w:rsidRPr="005F5F59" w:rsidRDefault="001B6E87" w:rsidP="00F12B8A">
      <w:pPr>
        <w:pStyle w:val="teiab"/>
      </w:pPr>
      <w:r w:rsidRPr="005F5F59">
        <w:t>Gda Vucsenikom nougemivasse, szvo-</w:t>
      </w:r>
      <w:r w:rsidRPr="005F5F59">
        <w:br/>
        <w:t>je nyim Teilo, jeszti davasse, inyega Ra-</w:t>
      </w:r>
      <w:r w:rsidRPr="005F5F59">
        <w:br/>
        <w:t xml:space="preserve">ne </w:t>
      </w:r>
      <w:r w:rsidRPr="005825EA">
        <w:rPr>
          <w:rStyle w:val="teipersName"/>
        </w:rPr>
        <w:t>Judas</w:t>
      </w:r>
      <w:r w:rsidRPr="005F5F59">
        <w:t xml:space="preserve"> zdavasse.</w:t>
      </w:r>
    </w:p>
    <w:p w:rsidR="001B6E87" w:rsidRPr="005F5F59" w:rsidRDefault="00B65B98" w:rsidP="00F12B8A">
      <w:pPr>
        <w:pStyle w:val="teiab"/>
      </w:pPr>
      <w:r>
        <w:t>Za tri deszeti, peinez ga oda, sidoszkim</w:t>
      </w:r>
      <w:r>
        <w:br/>
        <w:t>pop</w:t>
      </w:r>
      <w:r w:rsidR="001B6E87" w:rsidRPr="005F5F59">
        <w:t>om, znamenye tou da, koga jesz Küs-</w:t>
      </w:r>
      <w:r w:rsidR="001B6E87" w:rsidRPr="005F5F59">
        <w:br/>
        <w:t>nem toga vlouvite.</w:t>
      </w:r>
    </w:p>
    <w:p w:rsidR="001B6E87" w:rsidRPr="005F5F59" w:rsidRDefault="00800726" w:rsidP="00F12B8A">
      <w:pPr>
        <w:pStyle w:val="teiab"/>
      </w:pPr>
      <w:r w:rsidRPr="00B65B98">
        <w:rPr>
          <w:rStyle w:val="teipersName"/>
        </w:rPr>
        <w:t>Jezus</w:t>
      </w:r>
      <w:r w:rsidRPr="005F5F59">
        <w:t xml:space="preserve"> moljasse, </w:t>
      </w:r>
      <w:r w:rsidRPr="005825EA">
        <w:rPr>
          <w:rStyle w:val="teipersName"/>
        </w:rPr>
        <w:t>Judas</w:t>
      </w:r>
      <w:r w:rsidRPr="005F5F59">
        <w:t xml:space="preserve"> indosse, orosni</w:t>
      </w:r>
      <w:r w:rsidRPr="005F5F59">
        <w:br/>
        <w:t>lüdi vnogo snyim besse, anga je Küsno,</w:t>
      </w:r>
      <w:r w:rsidRPr="005F5F59">
        <w:br/>
        <w:t>drügiga veso.</w:t>
      </w:r>
    </w:p>
    <w:p w:rsidR="00800726" w:rsidRPr="005F5F59" w:rsidRDefault="00800726" w:rsidP="00F12B8A">
      <w:pPr>
        <w:pStyle w:val="teiab"/>
      </w:pPr>
      <w:r w:rsidRPr="005F5F59">
        <w:t>Zsidoszkim Popom nyega pelasse, i</w:t>
      </w:r>
      <w:r w:rsidRPr="005F5F59">
        <w:br/>
        <w:t>nyega szvete snyega szlekosse, i nyega</w:t>
      </w:r>
      <w:r w:rsidRPr="005F5F59">
        <w:br/>
        <w:t>roke, nazai zvezasse.</w:t>
      </w:r>
    </w:p>
    <w:p w:rsidR="00800726" w:rsidRPr="005F5F59" w:rsidRDefault="00800726" w:rsidP="00F12B8A">
      <w:pPr>
        <w:pStyle w:val="teiab"/>
      </w:pPr>
      <w:r w:rsidRPr="005F5F59">
        <w:t>Gda ga vesejo, gouloga sztebri z busmi</w:t>
      </w:r>
      <w:r w:rsidRPr="005F5F59">
        <w:br/>
        <w:t>ga bijo, nit ga milüjo, trnovi Veinecz</w:t>
      </w:r>
      <w:r w:rsidRPr="005F5F59">
        <w:br/>
        <w:t>na glavo veszo.</w:t>
      </w:r>
    </w:p>
    <w:p w:rsidR="00800726" w:rsidRPr="005F5F59" w:rsidRDefault="00800726" w:rsidP="00F12B8A">
      <w:pPr>
        <w:pStyle w:val="teiab"/>
      </w:pPr>
      <w:r w:rsidRPr="00B65B98">
        <w:rPr>
          <w:rStyle w:val="teipersName"/>
        </w:rPr>
        <w:t>Jezus</w:t>
      </w:r>
      <w:r w:rsidRPr="005F5F59">
        <w:t xml:space="preserve"> na krisi da miral besse,</w:t>
      </w:r>
      <w:r w:rsidRPr="005F5F59">
        <w:br/>
        <w:t>szvojega Ocso, milo moljase, i snye-</w:t>
      </w:r>
      <w:r w:rsidRPr="005F5F59">
        <w:br/>
        <w:t>ga Teila krv krouto tecse.</w:t>
      </w:r>
    </w:p>
    <w:p w:rsidR="00800726" w:rsidRPr="005F5F59" w:rsidRDefault="00800726" w:rsidP="00F12B8A">
      <w:pPr>
        <w:pStyle w:val="teiab"/>
      </w:pPr>
      <w:r w:rsidRPr="00B65B98">
        <w:rPr>
          <w:rStyle w:val="teipersName"/>
        </w:rPr>
        <w:t>Jezus</w:t>
      </w:r>
      <w:r w:rsidRPr="005F5F59">
        <w:t xml:space="preserve"> na krisi dajemi rud </w:t>
      </w:r>
      <w:r w:rsidRPr="00B65B98">
        <w:rPr>
          <w:rStyle w:val="teigap"/>
        </w:rPr>
        <w:t>???</w:t>
      </w:r>
    </w:p>
    <w:p w:rsidR="00800726" w:rsidRPr="005F5F59" w:rsidRDefault="00800726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00726" w:rsidRPr="005F5F59" w:rsidRDefault="00800726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/178/</w:t>
      </w:r>
    </w:p>
    <w:p w:rsidR="00800726" w:rsidRPr="005F5F59" w:rsidRDefault="00800726" w:rsidP="00B65B98">
      <w:pPr>
        <w:pStyle w:val="teifwPageNum"/>
      </w:pPr>
      <w:r w:rsidRPr="005F5F59">
        <w:t>55.</w:t>
      </w:r>
    </w:p>
    <w:p w:rsidR="00800726" w:rsidRPr="005F5F59" w:rsidRDefault="00800726" w:rsidP="00F12B8A">
      <w:pPr>
        <w:pStyle w:val="teiab"/>
      </w:pPr>
      <w:r w:rsidRPr="005F5F59">
        <w:t xml:space="preserve">Deiva </w:t>
      </w:r>
      <w:r w:rsidRPr="00B65B98">
        <w:rPr>
          <w:rStyle w:val="teipersName"/>
        </w:rPr>
        <w:t>Maria</w:t>
      </w:r>
      <w:r w:rsidRPr="005F5F59">
        <w:t xml:space="preserve"> gda tou zaszlisa, ka ko</w:t>
      </w:r>
      <w:r w:rsidRPr="005F5F59">
        <w:br/>
        <w:t>nye szinek, gorko vmirasse, lekmesz-</w:t>
      </w:r>
      <w:r w:rsidRPr="005F5F59">
        <w:br/>
        <w:t>to ona na zemlo szpadne.</w:t>
      </w:r>
    </w:p>
    <w:p w:rsidR="00800726" w:rsidRPr="005F5F59" w:rsidRDefault="00800726" w:rsidP="00F12B8A">
      <w:pPr>
        <w:pStyle w:val="teiab"/>
      </w:pPr>
      <w:r w:rsidRPr="005F5F59">
        <w:t xml:space="preserve">Na zemlo szpadne, Deiva </w:t>
      </w:r>
      <w:r w:rsidRPr="00B65B98">
        <w:rPr>
          <w:rStyle w:val="teipersName"/>
        </w:rPr>
        <w:t>Maria</w:t>
      </w:r>
      <w:r w:rsidRPr="005F5F59">
        <w:t>,</w:t>
      </w:r>
      <w:r w:rsidRPr="005F5F59">
        <w:br/>
        <w:t>liczi vlasze, szebe trgasse, gda takse</w:t>
      </w:r>
      <w:r w:rsidRPr="005F5F59">
        <w:br/>
        <w:t>glaszi ona zacsüje.</w:t>
      </w:r>
    </w:p>
    <w:p w:rsidR="00800726" w:rsidRPr="005F5F59" w:rsidRDefault="00800726" w:rsidP="00F12B8A">
      <w:pPr>
        <w:pStyle w:val="teiab"/>
      </w:pPr>
      <w:r w:rsidRPr="005F5F59">
        <w:t>Vpamet ji doide hitro prtecse</w:t>
      </w:r>
      <w:r w:rsidRPr="005F5F59">
        <w:br/>
        <w:t>kszvojemi szini, hitro setüje, dabiga</w:t>
      </w:r>
      <w:r w:rsidRPr="005F5F59">
        <w:br/>
        <w:t>bila sivoga zaisla.</w:t>
      </w:r>
    </w:p>
    <w:p w:rsidR="00800726" w:rsidRPr="005F5F59" w:rsidRDefault="00800726" w:rsidP="00F12B8A">
      <w:pPr>
        <w:pStyle w:val="teiab"/>
      </w:pPr>
      <w:r w:rsidRPr="00B65B98">
        <w:rPr>
          <w:rStyle w:val="teipersName"/>
        </w:rPr>
        <w:t>Maria</w:t>
      </w:r>
      <w:r w:rsidRPr="005F5F59">
        <w:t xml:space="preserve"> recse i </w:t>
      </w:r>
      <w:r w:rsidRPr="00B65B98">
        <w:rPr>
          <w:rStyle w:val="teipersName"/>
        </w:rPr>
        <w:t>Magdaleini</w:t>
      </w:r>
      <w:r w:rsidRPr="005F5F59">
        <w:t>, poidi-</w:t>
      </w:r>
      <w:r w:rsidRPr="005F5F59">
        <w:br/>
        <w:t>mo hitro kmojemi Szini, dokecs mo</w:t>
      </w:r>
      <w:r w:rsidRPr="005F5F59">
        <w:br/>
        <w:t>Düso v Teili zaidemo.</w:t>
      </w:r>
    </w:p>
    <w:p w:rsidR="00800726" w:rsidRPr="005F5F59" w:rsidRDefault="00800726" w:rsidP="00F12B8A">
      <w:pPr>
        <w:pStyle w:val="teiab"/>
      </w:pPr>
      <w:r w:rsidRPr="00B65B98">
        <w:rPr>
          <w:rStyle w:val="teipersName"/>
        </w:rPr>
        <w:t>Maria</w:t>
      </w:r>
      <w:r w:rsidRPr="005F5F59">
        <w:t xml:space="preserve"> szina sztojecs gledaſse,</w:t>
      </w:r>
      <w:r w:rsidRPr="005F5F59">
        <w:br/>
        <w:t xml:space="preserve">zczeiloga </w:t>
      </w:r>
      <w:r w:rsidR="00B65B98">
        <w:t>meszta na nyem nei besse,</w:t>
      </w:r>
      <w:r w:rsidR="00B65B98">
        <w:br/>
        <w:t>szedme</w:t>
      </w:r>
      <w:r w:rsidRPr="005F5F59">
        <w:t>rim placsom nyega plakasse.</w:t>
      </w:r>
    </w:p>
    <w:p w:rsidR="00800726" w:rsidRPr="005F5F59" w:rsidRDefault="00800726" w:rsidP="00F12B8A">
      <w:pPr>
        <w:pStyle w:val="teiab"/>
      </w:pPr>
      <w:r w:rsidRPr="005F5F59">
        <w:t>Leipi moi Szinek! leipi Goloubek,</w:t>
      </w:r>
      <w:r w:rsidRPr="005F5F59">
        <w:br/>
        <w:t xml:space="preserve">leipi moi Goszpon, dragi moj </w:t>
      </w:r>
      <w:r w:rsidRPr="00B65B98">
        <w:rPr>
          <w:rStyle w:val="teipersName"/>
        </w:rPr>
        <w:t>Jezus</w:t>
      </w:r>
      <w:r w:rsidRPr="005F5F59">
        <w:t>,</w:t>
      </w:r>
      <w:r w:rsidRPr="005F5F59">
        <w:br/>
        <w:t>vszigdar szi ti bio moje veszelje.</w:t>
      </w:r>
    </w:p>
    <w:p w:rsidR="00800726" w:rsidRPr="005F5F59" w:rsidRDefault="00800726" w:rsidP="00F12B8A">
      <w:pPr>
        <w:pStyle w:val="teiab"/>
      </w:pPr>
      <w:r w:rsidRPr="005F5F59">
        <w:t>Rumeno tvoje, preleipo licze,</w:t>
      </w:r>
      <w:r w:rsidRPr="005F5F59">
        <w:br/>
        <w:t>sidoszkimi szlinami vszeje szplü-</w:t>
      </w:r>
      <w:r w:rsidRPr="005F5F59">
        <w:br/>
        <w:t>vano, i tvoje Teilo vsze je krvavo.</w:t>
      </w:r>
    </w:p>
    <w:p w:rsidR="00800726" w:rsidRPr="005F5F59" w:rsidRDefault="00800726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00726" w:rsidRPr="005F5F59" w:rsidRDefault="00800726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/179/</w:t>
      </w:r>
    </w:p>
    <w:p w:rsidR="00800726" w:rsidRPr="005F5F59" w:rsidRDefault="00800726" w:rsidP="00B65B98">
      <w:pPr>
        <w:pStyle w:val="teifwPageNum"/>
      </w:pPr>
      <w:r w:rsidRPr="005F5F59">
        <w:t>56.</w:t>
      </w:r>
    </w:p>
    <w:p w:rsidR="00800726" w:rsidRPr="005F5F59" w:rsidRDefault="00B65B98" w:rsidP="00F12B8A">
      <w:pPr>
        <w:pStyle w:val="teiab"/>
      </w:pPr>
      <w:r>
        <w:t>Kai szi pregreisil</w:t>
      </w:r>
      <w:r w:rsidR="00800726" w:rsidRPr="005F5F59">
        <w:t>, leipi preleipi, lei-</w:t>
      </w:r>
      <w:r w:rsidR="00800726" w:rsidRPr="005F5F59">
        <w:br/>
        <w:t>pi moj Goszpon, sidoszkim Popom, v-</w:t>
      </w:r>
      <w:r w:rsidR="00800726" w:rsidRPr="005F5F59">
        <w:br/>
        <w:t>szigdar szi ti bil nyihov dober vracs.</w:t>
      </w:r>
    </w:p>
    <w:p w:rsidR="00800726" w:rsidRPr="005F5F59" w:rsidRDefault="00800726" w:rsidP="00F12B8A">
      <w:pPr>
        <w:pStyle w:val="teiab"/>
      </w:pPr>
      <w:r w:rsidRPr="005F5F59">
        <w:t>Szinkova mati, vszaki megledai,</w:t>
      </w:r>
      <w:r w:rsidRPr="005F5F59">
        <w:br/>
        <w:t>jedina szina, jasz scsem zgibili, pretus-</w:t>
      </w:r>
      <w:r w:rsidRPr="005F5F59">
        <w:br/>
        <w:t>na Mati jasz scsem osztati.</w:t>
      </w:r>
    </w:p>
    <w:p w:rsidR="00800726" w:rsidRPr="005F5F59" w:rsidRDefault="00800726" w:rsidP="00F12B8A">
      <w:pPr>
        <w:pStyle w:val="teiab"/>
      </w:pPr>
      <w:r w:rsidRPr="005F5F59">
        <w:t>Pregouvorimi leipi preleipi sz-</w:t>
      </w:r>
      <w:r w:rsidRPr="005F5F59">
        <w:br/>
        <w:t xml:space="preserve">latki moi </w:t>
      </w:r>
      <w:r w:rsidRPr="00B65B98">
        <w:rPr>
          <w:rStyle w:val="teipersName"/>
        </w:rPr>
        <w:t>Jezus</w:t>
      </w:r>
      <w:r w:rsidRPr="005F5F59">
        <w:t>, tusnoi Materi, de</w:t>
      </w:r>
      <w:r w:rsidRPr="005F5F59">
        <w:br/>
        <w:t>nesz</w:t>
      </w:r>
      <w:r w:rsidR="00B65B98">
        <w:t xml:space="preserve"> </w:t>
      </w:r>
      <w:r w:rsidRPr="005F5F59">
        <w:t>mi bode vküp sztebom mreiti.</w:t>
      </w:r>
    </w:p>
    <w:p w:rsidR="00800726" w:rsidRPr="005F5F59" w:rsidRDefault="00800726" w:rsidP="00F12B8A">
      <w:pPr>
        <w:pStyle w:val="teiab"/>
      </w:pPr>
      <w:r w:rsidRPr="005F5F59">
        <w:t>Vsza moja radoszt, ino veszelje, ka</w:t>
      </w:r>
      <w:r w:rsidRPr="005F5F59">
        <w:br/>
        <w:t>szam jasz meila, daszam te rodila, vsze</w:t>
      </w:r>
      <w:r w:rsidRPr="005F5F59">
        <w:br/>
        <w:t>szemi denesz salosztjom vracsa.</w:t>
      </w:r>
    </w:p>
    <w:p w:rsidR="00800726" w:rsidRPr="005F5F59" w:rsidRDefault="00800726" w:rsidP="00F12B8A">
      <w:pPr>
        <w:pStyle w:val="teiab"/>
      </w:pPr>
      <w:r w:rsidRPr="005F5F59">
        <w:t>Angyelszke peszmi ka szam szli-</w:t>
      </w:r>
      <w:r w:rsidRPr="005F5F59">
        <w:br/>
        <w:t>sala, velika csüda, ka szam vidila vſze</w:t>
      </w:r>
      <w:r w:rsidRPr="005F5F59">
        <w:br/>
        <w:t>szemi denesz salosztjom vracsa.</w:t>
      </w:r>
    </w:p>
    <w:p w:rsidR="00800726" w:rsidRPr="005F5F59" w:rsidRDefault="00800726" w:rsidP="00F12B8A">
      <w:pPr>
        <w:pStyle w:val="teiab"/>
      </w:pPr>
      <w:r w:rsidRPr="005F5F59">
        <w:t xml:space="preserve">Leipoga </w:t>
      </w:r>
      <w:r w:rsidRPr="00B65B98">
        <w:rPr>
          <w:rStyle w:val="teipersName"/>
        </w:rPr>
        <w:t>Jezussa</w:t>
      </w:r>
      <w:r w:rsidRPr="005F5F59">
        <w:t xml:space="preserve"> recse boljasse,</w:t>
      </w:r>
      <w:r w:rsidRPr="005F5F59">
        <w:br/>
        <w:t>Maikine tuge, negnyega moke, i tesko</w:t>
      </w:r>
      <w:r w:rsidRPr="005F5F59">
        <w:br/>
        <w:t>szkrisa kmateri recse.</w:t>
      </w:r>
    </w:p>
    <w:p w:rsidR="00800726" w:rsidRPr="005F5F59" w:rsidRDefault="00800726" w:rsidP="00F12B8A">
      <w:pPr>
        <w:pStyle w:val="teiab"/>
      </w:pPr>
      <w:r w:rsidRPr="005F5F59">
        <w:t>Leipa ma Mati, mila ma Mati,</w:t>
      </w:r>
      <w:r w:rsidRPr="005F5F59">
        <w:br/>
        <w:t>neboidi zame tako salosztna, ar na</w:t>
      </w:r>
      <w:r w:rsidRPr="005F5F59">
        <w:br/>
        <w:t>tretyi den jasz gori sztanem.</w:t>
      </w:r>
    </w:p>
    <w:p w:rsidR="00800726" w:rsidRPr="005F5F59" w:rsidRDefault="00800726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00726" w:rsidRPr="005F5F59" w:rsidRDefault="00800726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/180/</w:t>
      </w:r>
    </w:p>
    <w:p w:rsidR="00800726" w:rsidRPr="005F5F59" w:rsidRDefault="00800726" w:rsidP="00B65B98">
      <w:pPr>
        <w:pStyle w:val="teifwPageNum"/>
      </w:pPr>
      <w:r w:rsidRPr="005F5F59">
        <w:t>57.</w:t>
      </w:r>
    </w:p>
    <w:p w:rsidR="00800726" w:rsidRPr="005F5F59" w:rsidRDefault="00800726" w:rsidP="00F12B8A">
      <w:pPr>
        <w:pStyle w:val="teiab"/>
      </w:pPr>
      <w:r w:rsidRPr="005F5F59">
        <w:t>Leipa ma Mati, mila ma Mati,</w:t>
      </w:r>
      <w:r w:rsidRPr="005F5F59">
        <w:br/>
        <w:t>tesci mije tvoi placs, koga mi dajes,</w:t>
      </w:r>
      <w:r w:rsidRPr="005F5F59">
        <w:br/>
        <w:t>neg szami Czveczi, szkeimi szam pribit.</w:t>
      </w:r>
    </w:p>
    <w:p w:rsidR="00800726" w:rsidRPr="005F5F59" w:rsidRDefault="00800726" w:rsidP="00F12B8A">
      <w:pPr>
        <w:pStyle w:val="teiab"/>
      </w:pPr>
      <w:r w:rsidRPr="005F5F59">
        <w:t>Cslovecse szrcze trse od kamna, ka</w:t>
      </w:r>
      <w:r w:rsidRPr="005F5F59">
        <w:br/>
        <w:t>sze neplacse, na tou gledecsi, vu szvoje</w:t>
      </w:r>
      <w:r w:rsidRPr="005F5F59">
        <w:br/>
        <w:t>greihe miszlavajoucse.</w:t>
      </w:r>
    </w:p>
    <w:p w:rsidR="00800726" w:rsidRPr="005F5F59" w:rsidRDefault="00800726" w:rsidP="00F12B8A">
      <w:pPr>
        <w:pStyle w:val="teiab"/>
      </w:pPr>
      <w:r w:rsidRPr="005F5F59">
        <w:t>Ocsa moi mene na tou je poszlao,</w:t>
      </w:r>
      <w:r w:rsidRPr="005F5F59">
        <w:br/>
        <w:t>kabi jasz Vraga na krisi zvezao,</w:t>
      </w:r>
      <w:r w:rsidRPr="005F5F59">
        <w:br/>
        <w:t>i zmojom mokom nyega moucs potro.</w:t>
      </w:r>
    </w:p>
    <w:p w:rsidR="00800726" w:rsidRPr="005F5F59" w:rsidRDefault="00800726" w:rsidP="00F12B8A">
      <w:pPr>
        <w:pStyle w:val="teiab"/>
      </w:pPr>
      <w:r w:rsidRPr="005F5F59">
        <w:t xml:space="preserve">Deivoi </w:t>
      </w:r>
      <w:r w:rsidRPr="00B65B98">
        <w:rPr>
          <w:rStyle w:val="teipersName"/>
        </w:rPr>
        <w:t>Marii</w:t>
      </w:r>
      <w:r w:rsidRPr="005F5F59">
        <w:t xml:space="preserve"> da szinek merje</w:t>
      </w:r>
      <w:r w:rsidRPr="005F5F59">
        <w:br/>
        <w:t>velika csüda poszta poszveiti, ka-</w:t>
      </w:r>
      <w:r w:rsidRPr="005F5F59">
        <w:br/>
        <w:t>menye trdo vsze je szpokalo.</w:t>
      </w:r>
    </w:p>
    <w:p w:rsidR="00800726" w:rsidRPr="005F5F59" w:rsidRDefault="0091257D" w:rsidP="00F12B8A">
      <w:pPr>
        <w:pStyle w:val="teiab"/>
      </w:pPr>
      <w:r w:rsidRPr="005F5F59">
        <w:t>Zato proszimo na denesnyi den</w:t>
      </w:r>
      <w:r w:rsidRPr="005F5F59">
        <w:br/>
        <w:t xml:space="preserve">Goszpodna Bouga Deovo </w:t>
      </w:r>
      <w:r w:rsidRPr="00B65B98">
        <w:rPr>
          <w:rStyle w:val="teipersName"/>
        </w:rPr>
        <w:t>Mario</w:t>
      </w:r>
      <w:r w:rsidRPr="005F5F59">
        <w:br/>
        <w:t>da nam odpüszti vsze nase greihe,</w:t>
      </w:r>
      <w:r w:rsidRPr="005F5F59">
        <w:br/>
        <w:t>ino nam odpre leip Nebeszki Orszag.</w:t>
      </w:r>
    </w:p>
    <w:p w:rsidR="0091257D" w:rsidRPr="005F5F59" w:rsidRDefault="0091257D" w:rsidP="00B65B98">
      <w:pPr>
        <w:pStyle w:val="teiclosure"/>
      </w:pPr>
      <w:r w:rsidRPr="005F5F59">
        <w:t>Amen.</w:t>
      </w:r>
    </w:p>
    <w:p w:rsidR="0091257D" w:rsidRPr="005F5F59" w:rsidRDefault="0091257D" w:rsidP="00F12B8A">
      <w:pPr>
        <w:pStyle w:val="Naslov2"/>
      </w:pPr>
      <w:r w:rsidRPr="005F5F59">
        <w:t>Dvadvaiszeta!</w:t>
      </w:r>
    </w:p>
    <w:p w:rsidR="0091257D" w:rsidRPr="005F5F59" w:rsidRDefault="0091257D" w:rsidP="00F12B8A">
      <w:pPr>
        <w:pStyle w:val="teiab"/>
      </w:pPr>
      <w:r w:rsidRPr="005F5F59">
        <w:t>Jai szlatke Utr</w:t>
      </w:r>
      <w:r w:rsidR="00B65B98">
        <w:t>ob</w:t>
      </w:r>
      <w:r w:rsidRPr="005F5F59">
        <w:t>e, oh predra-</w:t>
      </w:r>
      <w:r w:rsidRPr="005F5F59">
        <w:br/>
        <w:t>gi szlatki szad, toi mojoi nevol-</w:t>
      </w:r>
      <w:r w:rsidRPr="005F5F59">
        <w:br/>
        <w:t>noi glavi, neg edno vüpanye.</w:t>
      </w:r>
    </w:p>
    <w:p w:rsidR="0091257D" w:rsidRPr="005F5F59" w:rsidRDefault="0091257D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91257D" w:rsidRPr="005F5F59" w:rsidRDefault="0091257D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/181/</w:t>
      </w:r>
    </w:p>
    <w:p w:rsidR="0091257D" w:rsidRPr="005F5F59" w:rsidRDefault="0091257D" w:rsidP="00B65B98">
      <w:pPr>
        <w:pStyle w:val="teifwPageNum"/>
      </w:pPr>
      <w:r w:rsidRPr="005F5F59">
        <w:t>50.</w:t>
      </w:r>
    </w:p>
    <w:p w:rsidR="0091257D" w:rsidRPr="005F5F59" w:rsidRDefault="0091257D" w:rsidP="00F12B8A">
      <w:pPr>
        <w:pStyle w:val="teiab"/>
      </w:pPr>
      <w:r w:rsidRPr="005F5F59">
        <w:t>Oh predrago rodjeinye milosztiv</w:t>
      </w:r>
      <w:r w:rsidRPr="005F5F59">
        <w:br/>
        <w:t xml:space="preserve">szlatki </w:t>
      </w:r>
      <w:r w:rsidRPr="00B65B98">
        <w:rPr>
          <w:rStyle w:val="teipersName"/>
        </w:rPr>
        <w:t>Jezus</w:t>
      </w:r>
      <w:r w:rsidRPr="005F5F59">
        <w:t>, kakse greihe szi ti vcsino,</w:t>
      </w:r>
      <w:r w:rsidRPr="005F5F59">
        <w:br/>
        <w:t>oh szlatki moi Krisztus.</w:t>
      </w:r>
    </w:p>
    <w:p w:rsidR="0091257D" w:rsidRPr="005F5F59" w:rsidRDefault="0091257D" w:rsidP="00F12B8A">
      <w:pPr>
        <w:pStyle w:val="teiab"/>
      </w:pPr>
      <w:r w:rsidRPr="005F5F59">
        <w:t>Jai ki bi nemilüval, videvsi ne-</w:t>
      </w:r>
      <w:r w:rsidRPr="005F5F59">
        <w:br/>
        <w:t>volo, szkuznimi Ocsi neplakao</w:t>
      </w:r>
      <w:r w:rsidRPr="005F5F59">
        <w:br/>
        <w:t>videvsi szveto Teilo.</w:t>
      </w:r>
    </w:p>
    <w:p w:rsidR="0091257D" w:rsidRPr="005F5F59" w:rsidRDefault="0091257D" w:rsidP="00F12B8A">
      <w:pPr>
        <w:pStyle w:val="teiab"/>
      </w:pPr>
      <w:r w:rsidRPr="005F5F59">
        <w:t>Szlatka je zdai pitvina, Csemer</w:t>
      </w:r>
      <w:r w:rsidRPr="005F5F59">
        <w:br/>
        <w:t>zocztom zmeisana, kotrige tve zne-</w:t>
      </w:r>
      <w:r w:rsidRPr="005F5F59">
        <w:br/>
        <w:t>volami vidim obtrsene.</w:t>
      </w:r>
    </w:p>
    <w:p w:rsidR="0091257D" w:rsidRPr="005F5F59" w:rsidRDefault="0091257D" w:rsidP="00F12B8A">
      <w:pPr>
        <w:pStyle w:val="teiab"/>
      </w:pPr>
      <w:r w:rsidRPr="005F5F59">
        <w:t>Tva korouna trnye, vu szveti</w:t>
      </w:r>
      <w:r w:rsidRPr="005F5F59">
        <w:br/>
        <w:t>rokai Czveczi, na sinyeki vnougiv-</w:t>
      </w:r>
      <w:r w:rsidRPr="005F5F59">
        <w:br/>
        <w:t xml:space="preserve">darczi jeszo, denei </w:t>
      </w:r>
      <w:r w:rsidRPr="00B65B98">
        <w:rPr>
          <w:rStyle w:val="teipersName"/>
        </w:rPr>
        <w:t>Claris</w:t>
      </w:r>
      <w:r w:rsidRPr="005F5F59">
        <w:t>.</w:t>
      </w:r>
    </w:p>
    <w:p w:rsidR="0091257D" w:rsidRPr="005F5F59" w:rsidRDefault="0091257D" w:rsidP="00F12B8A">
      <w:pPr>
        <w:pStyle w:val="teiab"/>
      </w:pPr>
      <w:r w:rsidRPr="005F5F59">
        <w:t>Sztvoiga szveta Teila obilno</w:t>
      </w:r>
      <w:r w:rsidRPr="005F5F59">
        <w:br/>
        <w:t>zdai krv tecse potom szveiti vsze</w:t>
      </w:r>
      <w:r w:rsidRPr="005F5F59">
        <w:br/>
        <w:t>okouli besi salosztni glasz.</w:t>
      </w:r>
    </w:p>
    <w:p w:rsidR="0091257D" w:rsidRPr="005F5F59" w:rsidRDefault="0091257D" w:rsidP="00F12B8A">
      <w:pPr>
        <w:pStyle w:val="teiab"/>
      </w:pPr>
      <w:r w:rsidRPr="005F5F59">
        <w:t>A vsziga nihavsi szlugi odbei</w:t>
      </w:r>
      <w:r w:rsidR="00B65B98">
        <w:t>-</w:t>
      </w:r>
      <w:r w:rsidR="00B65B98">
        <w:br/>
        <w:t>savsi kako vpouli eden Czveite</w:t>
      </w:r>
      <w:r w:rsidRPr="005F5F59">
        <w:t>k,</w:t>
      </w:r>
      <w:r w:rsidRPr="005F5F59">
        <w:br/>
        <w:t>vszi ga tak nihavsi.</w:t>
      </w:r>
    </w:p>
    <w:p w:rsidR="0091257D" w:rsidRPr="005F5F59" w:rsidRDefault="0091257D" w:rsidP="00F12B8A">
      <w:pPr>
        <w:pStyle w:val="teiab"/>
      </w:pPr>
      <w:r w:rsidRPr="005F5F59">
        <w:t xml:space="preserve">Za greisna </w:t>
      </w:r>
      <w:r w:rsidRPr="00B65B98">
        <w:rPr>
          <w:rStyle w:val="teipersName"/>
        </w:rPr>
        <w:t>Adama</w:t>
      </w:r>
      <w:r w:rsidRPr="005F5F59">
        <w:t xml:space="preserve">, i </w:t>
      </w:r>
      <w:r w:rsidRPr="00B65B98">
        <w:rPr>
          <w:rStyle w:val="teipersName"/>
        </w:rPr>
        <w:t>Eive</w:t>
      </w:r>
      <w:r w:rsidRPr="005F5F59">
        <w:t xml:space="preserve"> nye</w:t>
      </w:r>
      <w:r w:rsidRPr="005F5F59">
        <w:br/>
        <w:t>vgreisanye, ospotan szi, poplüvan</w:t>
      </w:r>
      <w:r w:rsidRPr="005F5F59">
        <w:br/>
        <w:t>szi potom aldüvan szi.</w:t>
      </w:r>
    </w:p>
    <w:p w:rsidR="0091257D" w:rsidRPr="005F5F59" w:rsidRDefault="0091257D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91257D" w:rsidRPr="005F5F59" w:rsidRDefault="0091257D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/182/</w:t>
      </w:r>
    </w:p>
    <w:p w:rsidR="0091257D" w:rsidRPr="005F5F59" w:rsidRDefault="0091257D" w:rsidP="00B65B98">
      <w:pPr>
        <w:pStyle w:val="teifwPageNum"/>
      </w:pPr>
      <w:r w:rsidRPr="005F5F59">
        <w:t>59.</w:t>
      </w:r>
    </w:p>
    <w:p w:rsidR="0091257D" w:rsidRPr="005F5F59" w:rsidRDefault="0091257D" w:rsidP="00F12B8A">
      <w:pPr>
        <w:pStyle w:val="teiab"/>
      </w:pPr>
      <w:r w:rsidRPr="005F5F59">
        <w:t xml:space="preserve">Na breig </w:t>
      </w:r>
      <w:r w:rsidRPr="00B65B98">
        <w:rPr>
          <w:rStyle w:val="teiplaceName"/>
        </w:rPr>
        <w:t>Kalvarianszki</w:t>
      </w:r>
      <w:r w:rsidRPr="005F5F59">
        <w:t xml:space="preserve">, </w:t>
      </w:r>
      <w:r w:rsidRPr="00B65B98">
        <w:rPr>
          <w:rStyle w:val="teiunclear"/>
        </w:rPr>
        <w:t>golge-</w:t>
      </w:r>
      <w:r w:rsidRPr="00B65B98">
        <w:rPr>
          <w:rStyle w:val="teiunclear"/>
        </w:rPr>
        <w:br/>
        <w:t>ten</w:t>
      </w:r>
      <w:r w:rsidRPr="005F5F59">
        <w:t xml:space="preserve"> pelan szi, i na krisi med Tol-</w:t>
      </w:r>
      <w:r w:rsidRPr="005F5F59">
        <w:br/>
        <w:t>vaimi, od Hoharov raszpet szi.</w:t>
      </w:r>
    </w:p>
    <w:p w:rsidR="0091257D" w:rsidRPr="005F5F59" w:rsidRDefault="0091257D" w:rsidP="00F12B8A">
      <w:pPr>
        <w:pStyle w:val="teiab"/>
      </w:pPr>
      <w:r w:rsidRPr="005F5F59">
        <w:t>Placsejo vu pisztini, ti cse ner-</w:t>
      </w:r>
      <w:r w:rsidRPr="005F5F59">
        <w:br/>
        <w:t>ni sarkanye placsocs pote vnougi</w:t>
      </w:r>
      <w:r w:rsidRPr="005F5F59">
        <w:br/>
        <w:t>meisztai, vszake divje sztvari.</w:t>
      </w:r>
    </w:p>
    <w:p w:rsidR="0091257D" w:rsidRPr="005F5F59" w:rsidRDefault="0091257D" w:rsidP="00F12B8A">
      <w:pPr>
        <w:pStyle w:val="teiab"/>
      </w:pPr>
      <w:r w:rsidRPr="005F5F59">
        <w:t xml:space="preserve">Vsalosztsze oblacso, te vszo </w:t>
      </w:r>
      <w:r w:rsidRPr="00887F1D">
        <w:rPr>
          <w:rStyle w:val="teiunclear"/>
        </w:rPr>
        <w:t>Kefe-</w:t>
      </w:r>
      <w:r w:rsidRPr="00887F1D">
        <w:rPr>
          <w:rStyle w:val="teiunclear"/>
        </w:rPr>
        <w:br/>
        <w:t>le</w:t>
      </w:r>
      <w:r w:rsidRPr="005F5F59">
        <w:t xml:space="preserve"> sztvari, placse szuncsze placs m</w:t>
      </w:r>
      <w:r w:rsidR="00887F1D">
        <w:t>ei-</w:t>
      </w:r>
      <w:r w:rsidR="00887F1D">
        <w:br/>
        <w:t>s</w:t>
      </w:r>
      <w:r w:rsidRPr="005F5F59">
        <w:t>zecz, placsejo</w:t>
      </w:r>
      <w:r w:rsidR="00FD3C2C" w:rsidRPr="005F5F59">
        <w:t xml:space="preserve"> i zveizde.</w:t>
      </w:r>
    </w:p>
    <w:p w:rsidR="00FD3C2C" w:rsidRPr="005F5F59" w:rsidRDefault="00FD3C2C" w:rsidP="00F12B8A">
      <w:pPr>
        <w:pStyle w:val="teiab"/>
      </w:pPr>
      <w:r w:rsidRPr="005F5F59">
        <w:t>Placsejo v</w:t>
      </w:r>
      <w:r w:rsidR="00887F1D">
        <w:t>szi tebe i jasz sa</w:t>
      </w:r>
      <w:r w:rsidRPr="005F5F59">
        <w:t>oszet-</w:t>
      </w:r>
      <w:r w:rsidRPr="005F5F59">
        <w:br/>
        <w:t>nim szrczom, tebe gledocs milüjem</w:t>
      </w:r>
      <w:r w:rsidRPr="005F5F59">
        <w:br/>
        <w:t>te, szkuznimi ocsami.</w:t>
      </w:r>
    </w:p>
    <w:p w:rsidR="00FD3C2C" w:rsidRPr="005F5F59" w:rsidRDefault="00FD3C2C" w:rsidP="00F12B8A">
      <w:pPr>
        <w:pStyle w:val="teiab"/>
      </w:pPr>
      <w:r w:rsidRPr="005F5F59">
        <w:t>Milüite</w:t>
      </w:r>
      <w:r w:rsidR="00887F1D">
        <w:t xml:space="preserve"> </w:t>
      </w:r>
      <w:r w:rsidRPr="005F5F59">
        <w:t>me i vi polszke leipe Oi-</w:t>
      </w:r>
      <w:r w:rsidRPr="005F5F59">
        <w:br/>
      </w:r>
      <w:r w:rsidRPr="00887F1D">
        <w:rPr>
          <w:rStyle w:val="teigap"/>
        </w:rPr>
        <w:t>???</w:t>
      </w:r>
      <w:r w:rsidRPr="005F5F59">
        <w:t xml:space="preserve"> salosztite szei Gorszka leipa zvi-</w:t>
      </w:r>
      <w:r w:rsidRPr="005F5F59">
        <w:br/>
        <w:t>ralis</w:t>
      </w:r>
      <w:r w:rsidR="00887F1D">
        <w:t>c</w:t>
      </w:r>
      <w:r w:rsidRPr="005F5F59">
        <w:t>sa.</w:t>
      </w:r>
    </w:p>
    <w:p w:rsidR="00FD3C2C" w:rsidRPr="005F5F59" w:rsidRDefault="00FD3C2C" w:rsidP="00F12B8A">
      <w:pPr>
        <w:pStyle w:val="teiab"/>
      </w:pPr>
      <w:r w:rsidRPr="005F5F59">
        <w:t>Nai bode se Konecz salosztnim</w:t>
      </w:r>
      <w:r w:rsidRPr="005F5F59">
        <w:br/>
        <w:t>mojim tosbam ar ga nega ki bo mi-</w:t>
      </w:r>
      <w:r w:rsidRPr="005F5F59">
        <w:br/>
        <w:t>lüvao mene vu nevolai.</w:t>
      </w:r>
    </w:p>
    <w:p w:rsidR="00887F1D" w:rsidRDefault="00FD3C2C" w:rsidP="00F12B8A">
      <w:pPr>
        <w:pStyle w:val="teiab"/>
      </w:pPr>
      <w:r w:rsidRPr="005F5F59">
        <w:t>Hvala boidi Bougi, Dika nye-</w:t>
      </w:r>
      <w:r w:rsidRPr="005F5F59">
        <w:br/>
        <w:t>ga szinouvi, navküp i Dühi szve-</w:t>
      </w:r>
      <w:r w:rsidRPr="005F5F59">
        <w:br/>
        <w:t xml:space="preserve">tomi, vekvekoma </w:t>
      </w:r>
    </w:p>
    <w:p w:rsidR="00FD3C2C" w:rsidRPr="005F5F59" w:rsidRDefault="00FD3C2C" w:rsidP="00887F1D">
      <w:pPr>
        <w:pStyle w:val="teiclosure"/>
      </w:pPr>
      <w:r w:rsidRPr="005F5F59">
        <w:t>Amen.</w:t>
      </w:r>
    </w:p>
    <w:p w:rsidR="00FD3C2C" w:rsidRPr="005F5F59" w:rsidRDefault="00FD3C2C" w:rsidP="00F12B8A">
      <w:pPr>
        <w:pStyle w:val="teiab"/>
      </w:pPr>
      <w:r w:rsidRPr="005F5F59">
        <w:t xml:space="preserve">Ti nisest Rei </w:t>
      </w:r>
      <w:r w:rsidRPr="00887F1D">
        <w:rPr>
          <w:rStyle w:val="teipersName"/>
        </w:rPr>
        <w:t>Gloria</w:t>
      </w:r>
      <w:r w:rsidRPr="005F5F59">
        <w:t xml:space="preserve"> Dai.</w:t>
      </w:r>
    </w:p>
    <w:p w:rsidR="00FD3C2C" w:rsidRPr="005F5F59" w:rsidRDefault="00FD3C2C" w:rsidP="00D10B03">
      <w:pPr>
        <w:spacing w:after="200"/>
        <w:rPr>
          <w:szCs w:val="26"/>
        </w:rPr>
      </w:pPr>
    </w:p>
    <w:sectPr w:rsidR="00FD3C2C" w:rsidRPr="005F5F59" w:rsidSect="000553BB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5C1" w:rsidRDefault="00DC55C1" w:rsidP="00BB2E6A">
      <w:pPr>
        <w:spacing w:after="0" w:line="240" w:lineRule="auto"/>
      </w:pPr>
      <w:r>
        <w:separator/>
      </w:r>
    </w:p>
  </w:endnote>
  <w:endnote w:type="continuationSeparator" w:id="0">
    <w:p w:rsidR="00DC55C1" w:rsidRDefault="00DC55C1" w:rsidP="00BB2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5C1" w:rsidRDefault="00DC55C1" w:rsidP="00BB2E6A">
      <w:pPr>
        <w:spacing w:after="0" w:line="240" w:lineRule="auto"/>
      </w:pPr>
      <w:r>
        <w:separator/>
      </w:r>
    </w:p>
  </w:footnote>
  <w:footnote w:type="continuationSeparator" w:id="0">
    <w:p w:rsidR="00DC55C1" w:rsidRDefault="00DC55C1" w:rsidP="00BB2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4"/>
  </w:num>
  <w:num w:numId="5">
    <w:abstractNumId w:val="13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0"/>
  </w:num>
  <w:num w:numId="20">
    <w:abstractNumId w:val="1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B29"/>
    <w:rsid w:val="00001E6D"/>
    <w:rsid w:val="00003B8A"/>
    <w:rsid w:val="00007558"/>
    <w:rsid w:val="00015FBC"/>
    <w:rsid w:val="00024CB1"/>
    <w:rsid w:val="000277BE"/>
    <w:rsid w:val="00036C14"/>
    <w:rsid w:val="00040899"/>
    <w:rsid w:val="00050366"/>
    <w:rsid w:val="00052798"/>
    <w:rsid w:val="000553BB"/>
    <w:rsid w:val="0006182A"/>
    <w:rsid w:val="0006570F"/>
    <w:rsid w:val="000762BE"/>
    <w:rsid w:val="000800D1"/>
    <w:rsid w:val="00082A32"/>
    <w:rsid w:val="000A4701"/>
    <w:rsid w:val="000C2166"/>
    <w:rsid w:val="000C58F1"/>
    <w:rsid w:val="000E2F6D"/>
    <w:rsid w:val="000E7CE6"/>
    <w:rsid w:val="00105823"/>
    <w:rsid w:val="00130068"/>
    <w:rsid w:val="00136DE2"/>
    <w:rsid w:val="00151B6D"/>
    <w:rsid w:val="00151EDB"/>
    <w:rsid w:val="00152741"/>
    <w:rsid w:val="001527CB"/>
    <w:rsid w:val="00161409"/>
    <w:rsid w:val="00180908"/>
    <w:rsid w:val="00187D57"/>
    <w:rsid w:val="001A50D8"/>
    <w:rsid w:val="001B3305"/>
    <w:rsid w:val="001B6E87"/>
    <w:rsid w:val="001C1317"/>
    <w:rsid w:val="001C4441"/>
    <w:rsid w:val="001C531E"/>
    <w:rsid w:val="001E0AEC"/>
    <w:rsid w:val="001E2D2D"/>
    <w:rsid w:val="00210929"/>
    <w:rsid w:val="00224DA4"/>
    <w:rsid w:val="00227B05"/>
    <w:rsid w:val="00230287"/>
    <w:rsid w:val="00232B54"/>
    <w:rsid w:val="00237BED"/>
    <w:rsid w:val="00240A0E"/>
    <w:rsid w:val="00250956"/>
    <w:rsid w:val="0025416E"/>
    <w:rsid w:val="0025786C"/>
    <w:rsid w:val="00261C78"/>
    <w:rsid w:val="00262712"/>
    <w:rsid w:val="00262AB4"/>
    <w:rsid w:val="00270814"/>
    <w:rsid w:val="00271D49"/>
    <w:rsid w:val="002830CD"/>
    <w:rsid w:val="00290178"/>
    <w:rsid w:val="00294591"/>
    <w:rsid w:val="002B251F"/>
    <w:rsid w:val="002C023E"/>
    <w:rsid w:val="002D12C0"/>
    <w:rsid w:val="002E1516"/>
    <w:rsid w:val="002E3277"/>
    <w:rsid w:val="002F30F0"/>
    <w:rsid w:val="002F359B"/>
    <w:rsid w:val="003039A9"/>
    <w:rsid w:val="00304D46"/>
    <w:rsid w:val="003068E2"/>
    <w:rsid w:val="00310A06"/>
    <w:rsid w:val="00325703"/>
    <w:rsid w:val="00326CDC"/>
    <w:rsid w:val="00331319"/>
    <w:rsid w:val="00333D73"/>
    <w:rsid w:val="00337E91"/>
    <w:rsid w:val="00343C8B"/>
    <w:rsid w:val="00352A3B"/>
    <w:rsid w:val="00361081"/>
    <w:rsid w:val="003633FF"/>
    <w:rsid w:val="0036454B"/>
    <w:rsid w:val="00367DAE"/>
    <w:rsid w:val="00380037"/>
    <w:rsid w:val="00381F30"/>
    <w:rsid w:val="00390A20"/>
    <w:rsid w:val="00397B54"/>
    <w:rsid w:val="003A2431"/>
    <w:rsid w:val="003B711D"/>
    <w:rsid w:val="003B78B5"/>
    <w:rsid w:val="003C1BBB"/>
    <w:rsid w:val="003F6229"/>
    <w:rsid w:val="00405641"/>
    <w:rsid w:val="0040791C"/>
    <w:rsid w:val="00424651"/>
    <w:rsid w:val="0043209A"/>
    <w:rsid w:val="00443F49"/>
    <w:rsid w:val="00445915"/>
    <w:rsid w:val="00451466"/>
    <w:rsid w:val="00465C64"/>
    <w:rsid w:val="004711E7"/>
    <w:rsid w:val="00472F30"/>
    <w:rsid w:val="0047562B"/>
    <w:rsid w:val="00487427"/>
    <w:rsid w:val="004B27D1"/>
    <w:rsid w:val="004B2B00"/>
    <w:rsid w:val="004C0929"/>
    <w:rsid w:val="004C309E"/>
    <w:rsid w:val="004D31B6"/>
    <w:rsid w:val="004D53C1"/>
    <w:rsid w:val="004E24C5"/>
    <w:rsid w:val="004E4733"/>
    <w:rsid w:val="004F4BF6"/>
    <w:rsid w:val="004F4E0F"/>
    <w:rsid w:val="00500FBF"/>
    <w:rsid w:val="005021E4"/>
    <w:rsid w:val="00505F81"/>
    <w:rsid w:val="0051777E"/>
    <w:rsid w:val="00526452"/>
    <w:rsid w:val="00527E8B"/>
    <w:rsid w:val="0054786E"/>
    <w:rsid w:val="00550B2D"/>
    <w:rsid w:val="00561392"/>
    <w:rsid w:val="005637C9"/>
    <w:rsid w:val="005666EE"/>
    <w:rsid w:val="005776B7"/>
    <w:rsid w:val="005825EA"/>
    <w:rsid w:val="00587722"/>
    <w:rsid w:val="00595812"/>
    <w:rsid w:val="005C386B"/>
    <w:rsid w:val="005C5A31"/>
    <w:rsid w:val="005D39D5"/>
    <w:rsid w:val="005E499A"/>
    <w:rsid w:val="005E7398"/>
    <w:rsid w:val="005F5F59"/>
    <w:rsid w:val="005F64A6"/>
    <w:rsid w:val="0061670F"/>
    <w:rsid w:val="00623028"/>
    <w:rsid w:val="00626405"/>
    <w:rsid w:val="00626AD7"/>
    <w:rsid w:val="006309CA"/>
    <w:rsid w:val="0065645A"/>
    <w:rsid w:val="00692831"/>
    <w:rsid w:val="006A5A3C"/>
    <w:rsid w:val="006C1F97"/>
    <w:rsid w:val="006C73A3"/>
    <w:rsid w:val="006E6A24"/>
    <w:rsid w:val="006E7097"/>
    <w:rsid w:val="006F32E4"/>
    <w:rsid w:val="00710D0B"/>
    <w:rsid w:val="0071233A"/>
    <w:rsid w:val="0073094F"/>
    <w:rsid w:val="00731B8D"/>
    <w:rsid w:val="00734752"/>
    <w:rsid w:val="0074480B"/>
    <w:rsid w:val="0077608E"/>
    <w:rsid w:val="007A129B"/>
    <w:rsid w:val="007A3A7C"/>
    <w:rsid w:val="007A4D49"/>
    <w:rsid w:val="007B2557"/>
    <w:rsid w:val="007B25FC"/>
    <w:rsid w:val="007C0E96"/>
    <w:rsid w:val="007C398F"/>
    <w:rsid w:val="007C7540"/>
    <w:rsid w:val="007D3CD9"/>
    <w:rsid w:val="007F7F93"/>
    <w:rsid w:val="00800726"/>
    <w:rsid w:val="00806AB0"/>
    <w:rsid w:val="008106D7"/>
    <w:rsid w:val="0081243A"/>
    <w:rsid w:val="0081278F"/>
    <w:rsid w:val="00822E69"/>
    <w:rsid w:val="008235D9"/>
    <w:rsid w:val="008240AC"/>
    <w:rsid w:val="008267BF"/>
    <w:rsid w:val="00830FB5"/>
    <w:rsid w:val="00831B62"/>
    <w:rsid w:val="00832A88"/>
    <w:rsid w:val="00833E88"/>
    <w:rsid w:val="00841FE7"/>
    <w:rsid w:val="008527BA"/>
    <w:rsid w:val="0085497F"/>
    <w:rsid w:val="008559C6"/>
    <w:rsid w:val="00863CC3"/>
    <w:rsid w:val="00880B0D"/>
    <w:rsid w:val="00883FF0"/>
    <w:rsid w:val="00887F1D"/>
    <w:rsid w:val="008A1057"/>
    <w:rsid w:val="008A6529"/>
    <w:rsid w:val="008B20FD"/>
    <w:rsid w:val="008B3999"/>
    <w:rsid w:val="008C6F8C"/>
    <w:rsid w:val="008D052E"/>
    <w:rsid w:val="008D06D2"/>
    <w:rsid w:val="008D3855"/>
    <w:rsid w:val="008D5283"/>
    <w:rsid w:val="008E3915"/>
    <w:rsid w:val="008E63DE"/>
    <w:rsid w:val="008F3B44"/>
    <w:rsid w:val="00910DC3"/>
    <w:rsid w:val="0091257D"/>
    <w:rsid w:val="00913B47"/>
    <w:rsid w:val="00922905"/>
    <w:rsid w:val="009265A2"/>
    <w:rsid w:val="00933162"/>
    <w:rsid w:val="00945179"/>
    <w:rsid w:val="00955550"/>
    <w:rsid w:val="00957AF8"/>
    <w:rsid w:val="00960450"/>
    <w:rsid w:val="009646AB"/>
    <w:rsid w:val="00967266"/>
    <w:rsid w:val="0098120D"/>
    <w:rsid w:val="009905A6"/>
    <w:rsid w:val="009A0606"/>
    <w:rsid w:val="009A156B"/>
    <w:rsid w:val="009A6FAB"/>
    <w:rsid w:val="009A733B"/>
    <w:rsid w:val="009A771B"/>
    <w:rsid w:val="009B5340"/>
    <w:rsid w:val="009C004A"/>
    <w:rsid w:val="009C4774"/>
    <w:rsid w:val="009C7169"/>
    <w:rsid w:val="009E1FDD"/>
    <w:rsid w:val="00A06096"/>
    <w:rsid w:val="00A10B29"/>
    <w:rsid w:val="00A168D6"/>
    <w:rsid w:val="00A1771E"/>
    <w:rsid w:val="00A22FF9"/>
    <w:rsid w:val="00A250C5"/>
    <w:rsid w:val="00A33B13"/>
    <w:rsid w:val="00A3454D"/>
    <w:rsid w:val="00A43F08"/>
    <w:rsid w:val="00A4502E"/>
    <w:rsid w:val="00A4605F"/>
    <w:rsid w:val="00A57107"/>
    <w:rsid w:val="00A61E15"/>
    <w:rsid w:val="00A65791"/>
    <w:rsid w:val="00A7235F"/>
    <w:rsid w:val="00A850A4"/>
    <w:rsid w:val="00A90F72"/>
    <w:rsid w:val="00A925E1"/>
    <w:rsid w:val="00AA40F7"/>
    <w:rsid w:val="00AB737C"/>
    <w:rsid w:val="00AC064B"/>
    <w:rsid w:val="00AD2224"/>
    <w:rsid w:val="00AD6BBC"/>
    <w:rsid w:val="00AD7302"/>
    <w:rsid w:val="00AE1162"/>
    <w:rsid w:val="00AE292B"/>
    <w:rsid w:val="00B03ED9"/>
    <w:rsid w:val="00B14EF7"/>
    <w:rsid w:val="00B261BC"/>
    <w:rsid w:val="00B3018B"/>
    <w:rsid w:val="00B32787"/>
    <w:rsid w:val="00B45EC6"/>
    <w:rsid w:val="00B51FE2"/>
    <w:rsid w:val="00B65B98"/>
    <w:rsid w:val="00B77545"/>
    <w:rsid w:val="00B82A91"/>
    <w:rsid w:val="00B83186"/>
    <w:rsid w:val="00B83FF5"/>
    <w:rsid w:val="00B8768B"/>
    <w:rsid w:val="00B9262C"/>
    <w:rsid w:val="00B961DC"/>
    <w:rsid w:val="00B967BA"/>
    <w:rsid w:val="00BA0611"/>
    <w:rsid w:val="00BB0A3C"/>
    <w:rsid w:val="00BB2E6A"/>
    <w:rsid w:val="00BB6063"/>
    <w:rsid w:val="00BB6496"/>
    <w:rsid w:val="00BC74D7"/>
    <w:rsid w:val="00BD0331"/>
    <w:rsid w:val="00BD2C44"/>
    <w:rsid w:val="00BD7828"/>
    <w:rsid w:val="00BE7BDE"/>
    <w:rsid w:val="00BF4DBC"/>
    <w:rsid w:val="00C0345A"/>
    <w:rsid w:val="00C07720"/>
    <w:rsid w:val="00C17CA5"/>
    <w:rsid w:val="00C379BE"/>
    <w:rsid w:val="00C41B4F"/>
    <w:rsid w:val="00C46D0F"/>
    <w:rsid w:val="00C562CA"/>
    <w:rsid w:val="00C565FA"/>
    <w:rsid w:val="00C57AE4"/>
    <w:rsid w:val="00C7203F"/>
    <w:rsid w:val="00C93C8B"/>
    <w:rsid w:val="00C95A1E"/>
    <w:rsid w:val="00CA4B30"/>
    <w:rsid w:val="00CC26F2"/>
    <w:rsid w:val="00CE1491"/>
    <w:rsid w:val="00CF5623"/>
    <w:rsid w:val="00CF5A2F"/>
    <w:rsid w:val="00D0119F"/>
    <w:rsid w:val="00D0245F"/>
    <w:rsid w:val="00D03A3B"/>
    <w:rsid w:val="00D10B03"/>
    <w:rsid w:val="00D110C6"/>
    <w:rsid w:val="00D139F8"/>
    <w:rsid w:val="00D37C48"/>
    <w:rsid w:val="00D41F60"/>
    <w:rsid w:val="00D547F2"/>
    <w:rsid w:val="00D63273"/>
    <w:rsid w:val="00DA0C3A"/>
    <w:rsid w:val="00DA4FDA"/>
    <w:rsid w:val="00DB74AD"/>
    <w:rsid w:val="00DC2E19"/>
    <w:rsid w:val="00DC55C1"/>
    <w:rsid w:val="00DC6859"/>
    <w:rsid w:val="00DF1211"/>
    <w:rsid w:val="00E06B7F"/>
    <w:rsid w:val="00E3107F"/>
    <w:rsid w:val="00E463AE"/>
    <w:rsid w:val="00E602FB"/>
    <w:rsid w:val="00E665AE"/>
    <w:rsid w:val="00E7602F"/>
    <w:rsid w:val="00E92CC9"/>
    <w:rsid w:val="00E95E80"/>
    <w:rsid w:val="00EA3CA2"/>
    <w:rsid w:val="00EC0DE7"/>
    <w:rsid w:val="00EC61E7"/>
    <w:rsid w:val="00EE2305"/>
    <w:rsid w:val="00EF0707"/>
    <w:rsid w:val="00F12B8A"/>
    <w:rsid w:val="00F1367B"/>
    <w:rsid w:val="00F3496D"/>
    <w:rsid w:val="00F64352"/>
    <w:rsid w:val="00F71B55"/>
    <w:rsid w:val="00F73315"/>
    <w:rsid w:val="00FB5DA6"/>
    <w:rsid w:val="00FB672D"/>
    <w:rsid w:val="00FC777D"/>
    <w:rsid w:val="00FD3C2C"/>
    <w:rsid w:val="00FD4063"/>
    <w:rsid w:val="00FE223F"/>
    <w:rsid w:val="00FF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F7661"/>
  <w15:docId w15:val="{171C96B9-7AAC-4CD9-A034-0AF7AEBB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A10B29"/>
    <w:pPr>
      <w:spacing w:after="210"/>
    </w:pPr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A10B2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A10B2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A10B2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A10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A10B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A10B29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styleId="Naslovknjige">
    <w:name w:val="Book Title"/>
    <w:basedOn w:val="Privzetapisavaodstavka"/>
    <w:uiPriority w:val="33"/>
    <w:qFormat/>
    <w:rsid w:val="00A10B29"/>
    <w:rPr>
      <w:b/>
      <w:bCs/>
      <w:smallCaps/>
      <w:spacing w:val="5"/>
    </w:rPr>
  </w:style>
  <w:style w:type="paragraph" w:styleId="Naslov">
    <w:name w:val="Title"/>
    <w:basedOn w:val="Navaden"/>
    <w:next w:val="Navaden"/>
    <w:link w:val="NaslovZnak"/>
    <w:uiPriority w:val="10"/>
    <w:qFormat/>
    <w:rsid w:val="00A10B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A10B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A10B29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A10B29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A10B29"/>
    <w:rPr>
      <w:rFonts w:ascii="Times New Roman" w:eastAsia="MS Mincho" w:hAnsi="Times New Roman" w:cs="Times New Roman"/>
      <w:i/>
      <w:color w:val="000080"/>
      <w:sz w:val="26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A10B29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A10B29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A10B29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link w:val="teilgZnak"/>
    <w:uiPriority w:val="99"/>
    <w:qFormat/>
    <w:rsid w:val="00A10B29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A10B29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A10B29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A10B29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A10B29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A10B29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A10B29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A10B2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A10B29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A10B29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A10B29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A10B29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A10B29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A10B29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A10B29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A10B29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A10B29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A10B29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A10B29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A10B29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A10B29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A10B29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semiHidden/>
    <w:rsid w:val="00A10B29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A10B29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A10B29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A10B29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A10B29"/>
    <w:rPr>
      <w:rFonts w:asciiTheme="majorHAnsi" w:hAnsiTheme="majorHAnsi"/>
      <w:sz w:val="26"/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A10B29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A10B29"/>
    <w:rPr>
      <w:rFonts w:asciiTheme="majorHAnsi" w:hAnsiTheme="majorHAnsi"/>
      <w:sz w:val="26"/>
      <w:lang w:val="en-US"/>
    </w:rPr>
  </w:style>
  <w:style w:type="paragraph" w:customStyle="1" w:styleId="MarginNoteOuter">
    <w:name w:val="MarginNoteOuter"/>
    <w:basedOn w:val="Navaden"/>
    <w:uiPriority w:val="1"/>
    <w:qFormat/>
    <w:rsid w:val="00A10B29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A10B29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A10B29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A10B29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A10B29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A10B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A10B29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A10B29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A10B29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A10B29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A10B29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A10B29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A10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A10B29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10B29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10B29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A10B29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A10B29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A10B29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A10B29"/>
    <w:rPr>
      <w:rFonts w:asciiTheme="majorHAnsi" w:hAnsiTheme="majorHAnsi"/>
      <w:b/>
      <w:i/>
      <w:color w:val="92D050"/>
      <w:sz w:val="26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A10B29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10B29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10B29"/>
    <w:rPr>
      <w:rFonts w:asciiTheme="majorHAnsi" w:hAnsiTheme="majorHAnsi"/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10B29"/>
    <w:rPr>
      <w:vertAlign w:val="superscript"/>
    </w:rPr>
  </w:style>
  <w:style w:type="character" w:customStyle="1" w:styleId="teiquote">
    <w:name w:val="tei:quote"/>
    <w:basedOn w:val="teiq"/>
    <w:qFormat/>
    <w:rsid w:val="00A10B29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A10B29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A10B29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A10B29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A10B29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A10B29"/>
  </w:style>
  <w:style w:type="paragraph" w:customStyle="1" w:styleId="Vsebinatabele">
    <w:name w:val="Vsebina tabele"/>
    <w:basedOn w:val="Navaden"/>
    <w:rsid w:val="00A10B29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teilabel">
    <w:name w:val="tei:label"/>
    <w:basedOn w:val="teilg"/>
    <w:link w:val="teilabelZnak"/>
    <w:qFormat/>
    <w:rsid w:val="00A10B29"/>
  </w:style>
  <w:style w:type="character" w:customStyle="1" w:styleId="teilgZnak">
    <w:name w:val="tei:lg Znak"/>
    <w:basedOn w:val="Privzetapisavaodstavka"/>
    <w:link w:val="teilg"/>
    <w:uiPriority w:val="99"/>
    <w:rsid w:val="00A10B29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customStyle="1" w:styleId="teilabelZnak">
    <w:name w:val="tei:label Znak"/>
    <w:basedOn w:val="teilgZnak"/>
    <w:link w:val="teilabel"/>
    <w:rsid w:val="00A10B29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styleId="Besedilooznabemesta">
    <w:name w:val="Placeholder Text"/>
    <w:basedOn w:val="Privzetapisavaodstavka"/>
    <w:uiPriority w:val="99"/>
    <w:semiHidden/>
    <w:rsid w:val="00A10B29"/>
    <w:rPr>
      <w:color w:val="808080"/>
    </w:rPr>
  </w:style>
  <w:style w:type="character" w:styleId="SledenaHiperpovezava">
    <w:name w:val="FollowedHyperlink"/>
    <w:basedOn w:val="Privzetapisavaodstavka"/>
    <w:uiPriority w:val="99"/>
    <w:semiHidden/>
    <w:unhideWhenUsed/>
    <w:rsid w:val="00A10B29"/>
    <w:rPr>
      <w:color w:val="800080" w:themeColor="followedHyperlink"/>
      <w:u w:val="single"/>
    </w:rPr>
  </w:style>
  <w:style w:type="paragraph" w:customStyle="1" w:styleId="teiclosure">
    <w:name w:val="tei:closure"/>
    <w:basedOn w:val="Navaden"/>
    <w:qFormat/>
    <w:rsid w:val="00A10B29"/>
    <w:rPr>
      <w:color w:val="9BBB59" w:themeColor="accent3"/>
    </w:rPr>
  </w:style>
  <w:style w:type="paragraph" w:customStyle="1" w:styleId="teiab">
    <w:name w:val="tei:ab"/>
    <w:basedOn w:val="Navaden"/>
    <w:qFormat/>
    <w:rsid w:val="00A10B29"/>
    <w:rPr>
      <w:color w:val="F79646" w:themeColor="accent6"/>
    </w:rPr>
  </w:style>
  <w:style w:type="character" w:styleId="Pripombasklic">
    <w:name w:val="annotation reference"/>
    <w:basedOn w:val="Privzetapisavaodstavka"/>
    <w:uiPriority w:val="99"/>
    <w:semiHidden/>
    <w:unhideWhenUsed/>
    <w:rsid w:val="00A10B29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A10B29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A10B29"/>
    <w:rPr>
      <w:rFonts w:asciiTheme="majorHAnsi" w:hAnsiTheme="majorHAnsi"/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A10B29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A10B29"/>
    <w:rPr>
      <w:rFonts w:asciiTheme="majorHAnsi" w:hAnsiTheme="majorHAnsi"/>
      <w:b/>
      <w:bCs/>
      <w:sz w:val="20"/>
      <w:szCs w:val="20"/>
    </w:rPr>
  </w:style>
  <w:style w:type="paragraph" w:styleId="Glava">
    <w:name w:val="header"/>
    <w:basedOn w:val="Navaden"/>
    <w:link w:val="GlavaZnak"/>
    <w:uiPriority w:val="99"/>
    <w:unhideWhenUsed/>
    <w:rsid w:val="00A10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A10B29"/>
    <w:rPr>
      <w:rFonts w:asciiTheme="majorHAnsi" w:hAnsiTheme="majorHAnsi"/>
      <w:sz w:val="26"/>
    </w:rPr>
  </w:style>
  <w:style w:type="paragraph" w:styleId="Noga">
    <w:name w:val="footer"/>
    <w:basedOn w:val="Navaden"/>
    <w:link w:val="NogaZnak"/>
    <w:uiPriority w:val="99"/>
    <w:unhideWhenUsed/>
    <w:rsid w:val="00A10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A10B29"/>
    <w:rPr>
      <w:rFonts w:asciiTheme="majorHAnsi" w:hAnsiTheme="majorHAnsi"/>
      <w:sz w:val="26"/>
    </w:rPr>
  </w:style>
  <w:style w:type="paragraph" w:customStyle="1" w:styleId="teiclosure0">
    <w:name w:val="tei: closure"/>
    <w:basedOn w:val="Navaden"/>
    <w:qFormat/>
    <w:rsid w:val="00A10B29"/>
    <w:rPr>
      <w:color w:val="9BBB59" w:themeColor="accent3"/>
    </w:rPr>
  </w:style>
  <w:style w:type="paragraph" w:styleId="Seznam">
    <w:name w:val="List"/>
    <w:basedOn w:val="Navaden"/>
    <w:uiPriority w:val="99"/>
    <w:unhideWhenUsed/>
    <w:rsid w:val="00A10B29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CB13A-9385-4263-826E-870E598F8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178</Pages>
  <Words>17914</Words>
  <Characters>102115</Characters>
  <Application>Microsoft Office Word</Application>
  <DocSecurity>0</DocSecurity>
  <Lines>850</Lines>
  <Paragraphs>239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</dc:creator>
  <cp:lastModifiedBy>Nina Ditmajer</cp:lastModifiedBy>
  <cp:revision>6</cp:revision>
  <dcterms:created xsi:type="dcterms:W3CDTF">2023-03-25T19:45:00Z</dcterms:created>
  <dcterms:modified xsi:type="dcterms:W3CDTF">2023-10-25T07:44:00Z</dcterms:modified>
</cp:coreProperties>
</file>