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E1630" w14:textId="58C1BAD9" w:rsidR="0000533F" w:rsidRDefault="0000533F" w:rsidP="0000533F">
      <w:r>
        <w:t>/1/</w:t>
      </w:r>
    </w:p>
    <w:p w14:paraId="7C06384A" w14:textId="131D28A9" w:rsidR="00EB7B0D" w:rsidRPr="00F337CD" w:rsidRDefault="00EB7B0D" w:rsidP="0070204F">
      <w:pPr>
        <w:pStyle w:val="Naslov2"/>
      </w:pPr>
      <w:r w:rsidRPr="00F337CD">
        <w:t>Can</w:t>
      </w:r>
      <w:ins w:id="0" w:author="Nina Ditmajer" w:date="2023-01-24T13:20:00Z">
        <w:r w:rsidR="00B81416">
          <w:t>t</w:t>
        </w:r>
      </w:ins>
      <w:del w:id="1" w:author="Nina Ditmajer" w:date="2023-01-24T13:20:00Z">
        <w:r w:rsidRPr="00F337CD" w:rsidDel="00B81416">
          <w:delText>l</w:delText>
        </w:r>
      </w:del>
      <w:r w:rsidRPr="00F337CD">
        <w:t>uale</w:t>
      </w:r>
    </w:p>
    <w:p w14:paraId="15AA7C6D" w14:textId="60AD9649" w:rsidR="00EB7B0D" w:rsidRPr="00F337CD" w:rsidRDefault="00EB7B0D" w:rsidP="0070204F">
      <w:pPr>
        <w:pStyle w:val="Naslov2"/>
      </w:pPr>
      <w:r w:rsidRPr="00F337CD">
        <w:t>Ecclesias</w:t>
      </w:r>
      <w:ins w:id="2" w:author="Nina Ditmajer" w:date="2023-01-24T13:20:00Z">
        <w:r w:rsidR="00B81416">
          <w:t>t</w:t>
        </w:r>
      </w:ins>
      <w:del w:id="3" w:author="Nina Ditmajer" w:date="2023-01-24T13:20:00Z">
        <w:r w:rsidRPr="00F337CD" w:rsidDel="00B81416">
          <w:delText>l</w:delText>
        </w:r>
      </w:del>
      <w:r w:rsidRPr="00F337CD">
        <w:t>icum</w:t>
      </w:r>
    </w:p>
    <w:p w14:paraId="487419B8" w14:textId="77777777" w:rsidR="00EB7B0D" w:rsidRPr="00F337CD" w:rsidRDefault="00EB7B0D" w:rsidP="0070204F">
      <w:pPr>
        <w:pStyle w:val="Naslov2"/>
      </w:pPr>
      <w:r w:rsidRPr="00F337CD">
        <w:t>iliti</w:t>
      </w:r>
    </w:p>
    <w:p w14:paraId="290B838F" w14:textId="79305023" w:rsidR="00EB7B0D" w:rsidRPr="00F337CD" w:rsidRDefault="003451AB" w:rsidP="0070204F">
      <w:pPr>
        <w:pStyle w:val="Naslov2"/>
      </w:pPr>
      <w:r>
        <w:t>K</w:t>
      </w:r>
      <w:r w:rsidR="00EB7B0D" w:rsidRPr="00F337CD">
        <w:t>niga Czir</w:t>
      </w:r>
      <w:ins w:id="4" w:author="Nina Ditmajer" w:date="2023-01-24T13:20:00Z">
        <w:r w:rsidR="00B81416">
          <w:t>k</w:t>
        </w:r>
      </w:ins>
      <w:del w:id="5" w:author="Nina Ditmajer" w:date="2023-01-24T13:20:00Z">
        <w:r w:rsidDel="00B81416">
          <w:delText>K</w:delText>
        </w:r>
      </w:del>
      <w:r w:rsidR="00EB7B0D" w:rsidRPr="00F337CD">
        <w:t>veneh Popev</w:t>
      </w:r>
      <w:ins w:id="6" w:author="Nina Ditmajer" w:date="2023-01-24T13:20:00Z">
        <w:r w:rsidR="00B81416">
          <w:t>k</w:t>
        </w:r>
      </w:ins>
      <w:del w:id="7" w:author="Nina Ditmajer" w:date="2023-01-24T13:20:00Z">
        <w:r w:rsidDel="00B81416">
          <w:delText>K</w:delText>
        </w:r>
      </w:del>
      <w:r w:rsidR="00EB7B0D" w:rsidRPr="00F337CD">
        <w:t>;</w:t>
      </w:r>
    </w:p>
    <w:p w14:paraId="39C2C503" w14:textId="4D7F4207" w:rsidR="00EB7B0D" w:rsidRPr="00F337CD" w:rsidRDefault="00EB7B0D" w:rsidP="0070204F">
      <w:pPr>
        <w:pStyle w:val="Naslov2"/>
      </w:pPr>
      <w:r w:rsidRPr="00F337CD">
        <w:t xml:space="preserve">vu </w:t>
      </w:r>
      <w:ins w:id="8" w:author="Nina Ditmajer" w:date="2023-01-24T13:21:00Z">
        <w:r w:rsidR="00B81416">
          <w:t>k</w:t>
        </w:r>
      </w:ins>
      <w:del w:id="9" w:author="Nina Ditmajer" w:date="2023-01-24T13:21:00Z">
        <w:r w:rsidR="003451AB" w:rsidDel="00B81416">
          <w:delText>K</w:delText>
        </w:r>
      </w:del>
      <w:r w:rsidRPr="00F337CD">
        <w:t>oiſze</w:t>
      </w:r>
    </w:p>
    <w:p w14:paraId="000CE98C" w14:textId="07ECD58A" w:rsidR="00EB7B0D" w:rsidRPr="00F337CD" w:rsidRDefault="00EB7B0D" w:rsidP="0070204F">
      <w:pPr>
        <w:pStyle w:val="teiab"/>
      </w:pPr>
      <w:r w:rsidRPr="00F337CD">
        <w:t>Evangeliumz</w:t>
      </w:r>
      <w:r w:rsidR="003451AB">
        <w:t>K</w:t>
      </w:r>
      <w:r w:rsidRPr="00F337CD">
        <w:t>e Nedelne, y Szvetechne, Blasene</w:t>
      </w:r>
      <w:r w:rsidRPr="00F337CD">
        <w:br/>
        <w:t xml:space="preserve">Devicze </w:t>
      </w:r>
      <w:r w:rsidRPr="003451AB">
        <w:rPr>
          <w:rStyle w:val="teipersName"/>
        </w:rPr>
        <w:t>Marie</w:t>
      </w:r>
      <w:r w:rsidRPr="00F337CD">
        <w:t>, vſzeh Szvetczov y Szveticz,</w:t>
      </w:r>
      <w:r w:rsidRPr="00F337CD">
        <w:br/>
        <w:t>y vnoge druge obchinz</w:t>
      </w:r>
      <w:r w:rsidR="003451AB">
        <w:t>K</w:t>
      </w:r>
      <w:r w:rsidRPr="00F337CD">
        <w:t>e, y mertvech</w:t>
      </w:r>
      <w:ins w:id="10" w:author="Nina Ditmajer" w:date="2023-01-24T13:21:00Z">
        <w:r w:rsidR="00B81416">
          <w:t>k</w:t>
        </w:r>
      </w:ins>
      <w:del w:id="11" w:author="Nina Ditmajer" w:date="2023-01-24T13:21:00Z">
        <w:r w:rsidR="003451AB" w:rsidDel="00B81416">
          <w:delText>K</w:delText>
        </w:r>
      </w:del>
      <w:r w:rsidRPr="00F337CD">
        <w:t>e lepe</w:t>
      </w:r>
      <w:r w:rsidRPr="00F337CD">
        <w:br/>
        <w:t>Popev</w:t>
      </w:r>
      <w:ins w:id="12" w:author="Nina Ditmajer" w:date="2023-01-24T13:21:00Z">
        <w:r w:rsidR="00B81416">
          <w:t>k</w:t>
        </w:r>
      </w:ins>
      <w:del w:id="13" w:author="Nina Ditmajer" w:date="2023-01-24T13:21:00Z">
        <w:r w:rsidR="003451AB" w:rsidDel="00B81416">
          <w:delText>K</w:delText>
        </w:r>
      </w:del>
      <w:r w:rsidRPr="00F337CD">
        <w:t xml:space="preserve">e zadersavaju; </w:t>
      </w:r>
      <w:ins w:id="14" w:author="Nina Ditmajer" w:date="2023-01-24T13:21:00Z">
        <w:r w:rsidR="00B81416">
          <w:t>k</w:t>
        </w:r>
      </w:ins>
      <w:del w:id="15" w:author="Nina Ditmajer" w:date="2023-01-24T13:21:00Z">
        <w:r w:rsidR="003451AB" w:rsidDel="00B81416">
          <w:delText>K</w:delText>
        </w:r>
      </w:del>
      <w:r w:rsidR="003451AB">
        <w:t>otere</w:t>
      </w:r>
      <w:r w:rsidRPr="00F337CD">
        <w:t>ſze navadno pri</w:t>
      </w:r>
      <w:r w:rsidRPr="00F337CD">
        <w:br/>
        <w:t>Bosji Szlusbi vu Dnevih zapovedanih, y pre-</w:t>
      </w:r>
      <w:r w:rsidRPr="00F337CD">
        <w:br/>
        <w:t xml:space="preserve">povedanih Bogu, B. D. </w:t>
      </w:r>
      <w:r w:rsidRPr="0070204F">
        <w:rPr>
          <w:rStyle w:val="teipersName"/>
        </w:rPr>
        <w:t>Marii</w:t>
      </w:r>
      <w:r w:rsidRPr="00F337CD">
        <w:t>, y vſzem Szvet-</w:t>
      </w:r>
      <w:r w:rsidRPr="00F337CD">
        <w:br/>
        <w:t>czom na chazt, y Dusham na zvelichenye,</w:t>
      </w:r>
      <w:r w:rsidRPr="00F337CD">
        <w:br/>
        <w:t>Lyudem pa</w:t>
      </w:r>
      <w:ins w:id="16" w:author="Nina Ditmajer" w:date="2023-01-24T13:21:00Z">
        <w:r w:rsidR="00B81416">
          <w:t>k</w:t>
        </w:r>
      </w:ins>
      <w:del w:id="17" w:author="Nina Ditmajer" w:date="2023-01-24T13:21:00Z">
        <w:r w:rsidR="003451AB" w:rsidDel="00B81416">
          <w:delText>K</w:delText>
        </w:r>
      </w:del>
      <w:r w:rsidRPr="00F337CD">
        <w:t xml:space="preserve"> na razveſzelenye, priztoino pope-</w:t>
      </w:r>
      <w:r w:rsidRPr="00F337CD">
        <w:br/>
        <w:t>vati mogu. Z</w:t>
      </w:r>
      <w:r w:rsidR="003451AB">
        <w:t>-</w:t>
      </w:r>
      <w:ins w:id="18" w:author="Nina Ditmajer" w:date="2023-01-24T13:21:00Z">
        <w:r w:rsidR="00B81416">
          <w:t>k</w:t>
        </w:r>
      </w:ins>
      <w:del w:id="19" w:author="Nina Ditmajer" w:date="2023-01-24T13:21:00Z">
        <w:r w:rsidR="003451AB" w:rsidDel="00B81416">
          <w:delText>K</w:delText>
        </w:r>
      </w:del>
      <w:r w:rsidRPr="00F337CD">
        <w:t xml:space="preserve">up zpravlene od </w:t>
      </w:r>
      <w:r w:rsidRPr="0070204F">
        <w:rPr>
          <w:rStyle w:val="teipersName"/>
        </w:rPr>
        <w:t>Ivana Shöffa</w:t>
      </w:r>
      <w:r w:rsidRPr="00F337CD">
        <w:t>, nevred-</w:t>
      </w:r>
      <w:r w:rsidRPr="00F337CD">
        <w:br/>
        <w:t>nega Popevacha, y Org</w:t>
      </w:r>
      <w:ins w:id="20" w:author="Nina Ditmajer" w:date="2023-01-24T13:21:00Z">
        <w:r w:rsidR="00B81416">
          <w:t>a</w:t>
        </w:r>
      </w:ins>
      <w:del w:id="21" w:author="Nina Ditmajer" w:date="2023-01-24T13:21:00Z">
        <w:r w:rsidRPr="00F337CD" w:rsidDel="00B81416">
          <w:delText>o</w:delText>
        </w:r>
      </w:del>
      <w:r w:rsidRPr="00F337CD">
        <w:t xml:space="preserve">nista. Letto </w:t>
      </w:r>
      <w:r w:rsidR="003451AB">
        <w:t>1810</w:t>
      </w:r>
      <w:r w:rsidRPr="00F337CD">
        <w:t>.</w:t>
      </w:r>
    </w:p>
    <w:p w14:paraId="2469ADAA" w14:textId="77777777" w:rsidR="00C061B9" w:rsidRDefault="00C061B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685117" w14:textId="05380B8F" w:rsidR="00EB7B0D" w:rsidRPr="00F337CD" w:rsidRDefault="00C061B9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/2/</w:t>
      </w:r>
      <w:r w:rsidR="00EB7B0D" w:rsidRPr="00F337CD">
        <w:rPr>
          <w:sz w:val="24"/>
          <w:szCs w:val="24"/>
        </w:rPr>
        <w:br w:type="page"/>
      </w:r>
    </w:p>
    <w:p w14:paraId="39C005C6" w14:textId="3D78A0DF" w:rsidR="00F06660" w:rsidRDefault="00F06660" w:rsidP="00F06660">
      <w:r>
        <w:lastRenderedPageBreak/>
        <w:t>/3/</w:t>
      </w:r>
    </w:p>
    <w:p w14:paraId="5EFB9FCB" w14:textId="77777777" w:rsidR="00EB7B0D" w:rsidRPr="00F337CD" w:rsidRDefault="00EB7B0D" w:rsidP="0070204F">
      <w:pPr>
        <w:pStyle w:val="Naslov2"/>
      </w:pPr>
      <w:r w:rsidRPr="00F337CD">
        <w:t xml:space="preserve">Predgovor </w:t>
      </w:r>
    </w:p>
    <w:p w14:paraId="6E8A6487" w14:textId="607F6BD7" w:rsidR="00EB7B0D" w:rsidRPr="00F337CD" w:rsidRDefault="00EB7B0D" w:rsidP="00007272">
      <w:pPr>
        <w:pStyle w:val="teiab"/>
      </w:pPr>
      <w:r w:rsidRPr="00F337CD">
        <w:t>Po</w:t>
      </w:r>
      <w:r w:rsidR="003451AB">
        <w:t>K</w:t>
      </w:r>
      <w:r w:rsidRPr="00F337CD">
        <w:t>ehdob Szveta Mati Czir</w:t>
      </w:r>
      <w:r w:rsidR="003451AB">
        <w:t>K</w:t>
      </w:r>
      <w:r w:rsidRPr="00F337CD">
        <w:t>va negda je ova</w:t>
      </w:r>
      <w:r w:rsidR="003451AB">
        <w:t>K</w:t>
      </w:r>
      <w:r w:rsidRPr="00F337CD">
        <w:t xml:space="preserve"> odredila,</w:t>
      </w:r>
      <w:r w:rsidRPr="00F337CD">
        <w:br/>
        <w:t>daſze od Lyudih z popevanyem lepeh, y pobosneh Popev</w:t>
      </w:r>
      <w:r w:rsidR="003451AB">
        <w:t>K</w:t>
      </w:r>
      <w:r w:rsidRPr="00F337CD">
        <w:t>ih vu</w:t>
      </w:r>
      <w:r w:rsidRPr="00F337CD">
        <w:br/>
        <w:t>vſza</w:t>
      </w:r>
      <w:r w:rsidR="003451AB">
        <w:t>K</w:t>
      </w:r>
      <w:r w:rsidRPr="00F337CD">
        <w:t>oi Czir</w:t>
      </w:r>
      <w:r w:rsidR="003451AB">
        <w:t>K</w:t>
      </w:r>
      <w:r w:rsidRPr="00F337CD">
        <w:t>vi pri Bosjoi Szlusbi Bog chazti, y postuje;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y zaizto ta</w:t>
      </w:r>
      <w:r w:rsidR="003451AB">
        <w:t>K</w:t>
      </w:r>
      <w:r w:rsidRPr="00F337CD">
        <w:t xml:space="preserve">ove od vnogih z oſzebuinem dopadenyem, </w:t>
      </w:r>
      <w:r w:rsidRPr="00F337CD">
        <w:br/>
        <w:t xml:space="preserve">y z lublenimi Ochmi vidyene,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y ta</w:t>
      </w:r>
      <w:r w:rsidR="003451AB">
        <w:t>K</w:t>
      </w:r>
      <w:r w:rsidRPr="00F337CD">
        <w:t>ai z paz</w:t>
      </w:r>
      <w:r w:rsidR="0070204F">
        <w:t>livemi</w:t>
      </w:r>
      <w:r w:rsidR="0070204F">
        <w:br/>
        <w:t>Vuhami poſzluhnyene jeſzu</w:t>
      </w:r>
      <w:r w:rsidRPr="00F337CD">
        <w:t>: Ta</w:t>
      </w:r>
      <w:r w:rsidR="003451AB">
        <w:t>K</w:t>
      </w:r>
      <w:r w:rsidRPr="00F337CD">
        <w:t xml:space="preserve"> iz ovoga zro</w:t>
      </w:r>
      <w:r w:rsidR="003451AB">
        <w:t>K</w:t>
      </w:r>
      <w:r w:rsidRPr="00F337CD">
        <w:t>a Szemſzi</w:t>
      </w:r>
      <w:r w:rsidRPr="00F337CD">
        <w:br/>
        <w:t xml:space="preserve">ja napervo vzel, vu ovu </w:t>
      </w:r>
      <w:r w:rsidR="003451AB">
        <w:t>K</w:t>
      </w:r>
      <w:r w:rsidRPr="00F337CD">
        <w:t>nigu Bogu, y nyegovim Szvet-</w:t>
      </w:r>
      <w:r w:rsidRPr="00F337CD">
        <w:br/>
        <w:t xml:space="preserve">czom na chazt, </w:t>
      </w:r>
      <w:r w:rsidR="003451AB">
        <w:t>K</w:t>
      </w:r>
      <w:r w:rsidRPr="00F337CD">
        <w:t xml:space="preserve"> tem ztarim znanim, y navadnim</w:t>
      </w:r>
      <w:r w:rsidR="0070204F">
        <w:br/>
      </w:r>
      <w:r w:rsidRPr="00F337CD">
        <w:t>Popev</w:t>
      </w:r>
      <w:r w:rsidR="003451AB">
        <w:t>K</w:t>
      </w:r>
      <w:r w:rsidRPr="00F337CD">
        <w:t>am ne</w:t>
      </w:r>
      <w:r w:rsidR="003451AB">
        <w:t>K</w:t>
      </w:r>
      <w:r w:rsidRPr="00F337CD">
        <w:t>oje josche nove pridati, y vu ta</w:t>
      </w:r>
      <w:r w:rsidR="003451AB">
        <w:t>K</w:t>
      </w:r>
      <w:r w:rsidRPr="00F337CD">
        <w:t>ov red po-</w:t>
      </w:r>
      <w:r w:rsidRPr="00F337CD">
        <w:br/>
        <w:t>ztaviti, da nye vſza</w:t>
      </w:r>
      <w:r w:rsidR="003451AB">
        <w:t>K</w:t>
      </w:r>
      <w:r w:rsidRPr="00F337CD">
        <w:t>o Nedely</w:t>
      </w:r>
      <w:r w:rsidR="0070204F">
        <w:t>u</w:t>
      </w:r>
      <w:r w:rsidRPr="00F337CD">
        <w:t>, y zapovedani Szvete</w:t>
      </w:r>
      <w:r w:rsidR="003451AB">
        <w:t>K</w:t>
      </w:r>
      <w:r w:rsidRPr="00F337CD">
        <w:t xml:space="preserve"> poleg</w:t>
      </w:r>
      <w:r w:rsidRPr="00F337CD">
        <w:br/>
        <w:t>Szvetoga Evangeliuma czeloga letta jeden Popevach po-</w:t>
      </w:r>
      <w:r w:rsidRPr="00F337CD">
        <w:br/>
        <w:t>pevati more. Hochuſze ta</w:t>
      </w:r>
      <w:r w:rsidR="003451AB">
        <w:t>K</w:t>
      </w:r>
      <w:r w:rsidRPr="00F337CD">
        <w:t>ai z</w:t>
      </w:r>
      <w:r w:rsidR="003451AB">
        <w:t>K</w:t>
      </w:r>
      <w:r w:rsidRPr="00F337CD">
        <w:t>erbeti, da nye, ne szamo</w:t>
      </w:r>
      <w:r w:rsidRPr="00F337CD">
        <w:br/>
      </w:r>
      <w:r w:rsidR="003451AB">
        <w:t>K</w:t>
      </w:r>
      <w:r w:rsidRPr="00F337CD">
        <w:t>uli</w:t>
      </w:r>
      <w:r w:rsidR="003451AB">
        <w:t>K</w:t>
      </w:r>
      <w:r w:rsidRPr="00F337CD">
        <w:t xml:space="preserve">o bude moguche na </w:t>
      </w:r>
      <w:r w:rsidR="003451AB">
        <w:t>K</w:t>
      </w:r>
      <w:r w:rsidRPr="00F337CD">
        <w:t>rat</w:t>
      </w:r>
      <w:r w:rsidR="003451AB">
        <w:t>K</w:t>
      </w:r>
      <w:r w:rsidRPr="00F337CD">
        <w:t>o, nego ta</w:t>
      </w:r>
      <w:r w:rsidR="003451AB">
        <w:t>K</w:t>
      </w:r>
      <w:r w:rsidRPr="00F337CD">
        <w:t>ai haſznovito</w:t>
      </w:r>
      <w:r w:rsidRPr="00F337CD">
        <w:br/>
        <w:t>vſza</w:t>
      </w:r>
      <w:r w:rsidR="003451AB">
        <w:t>K</w:t>
      </w:r>
      <w:r w:rsidRPr="00F337CD">
        <w:t>omu Popevachu, iliti S</w:t>
      </w:r>
      <w:r w:rsidR="003451AB">
        <w:t>K</w:t>
      </w:r>
      <w:r w:rsidRPr="00F337CD">
        <w:t>olni</w:t>
      </w:r>
      <w:r w:rsidR="003451AB">
        <w:t>K</w:t>
      </w:r>
      <w:r w:rsidRPr="00F337CD">
        <w:t>u na horvatz</w:t>
      </w:r>
      <w:r w:rsidR="003451AB">
        <w:t>K</w:t>
      </w:r>
      <w:r w:rsidRPr="00F337CD">
        <w:t>ih Fa</w:t>
      </w:r>
      <w:r w:rsidR="0070204F">
        <w:t>-</w:t>
      </w:r>
      <w:r w:rsidR="0070204F">
        <w:br/>
        <w:t xml:space="preserve">rah, </w:t>
      </w:r>
      <w:r w:rsidR="0070204F" w:rsidRPr="0070204F">
        <w:rPr>
          <w:rStyle w:val="teidel"/>
        </w:rPr>
        <w:t>za po</w:t>
      </w:r>
      <w:r w:rsidRPr="0070204F">
        <w:rPr>
          <w:rStyle w:val="teidel"/>
        </w:rPr>
        <w:t>chi</w:t>
      </w:r>
      <w:r w:rsidRPr="00F337CD">
        <w:t xml:space="preserve"> </w:t>
      </w:r>
      <w:r w:rsidR="0070204F">
        <w:t>napravim.</w:t>
      </w:r>
      <w:r w:rsidR="0070204F">
        <w:br/>
      </w:r>
      <w:r w:rsidRPr="00F337CD">
        <w:t>Ali znam, da ne</w:t>
      </w:r>
      <w:r w:rsidR="003451AB">
        <w:t>K</w:t>
      </w:r>
      <w:r w:rsidRPr="00F337CD">
        <w:t>oi Stavecz bude chreſz jednu, ali drugu vu</w:t>
      </w:r>
      <w:r w:rsidRPr="00F337CD">
        <w:br/>
        <w:t xml:space="preserve">ovi </w:t>
      </w:r>
      <w:r w:rsidR="003451AB">
        <w:t>K</w:t>
      </w:r>
      <w:r w:rsidRPr="00F337CD">
        <w:t>nigi poztavlenu Popev</w:t>
      </w:r>
      <w:r w:rsidR="003451AB">
        <w:t>K</w:t>
      </w:r>
      <w:r w:rsidRPr="00F337CD">
        <w:t>u sze z</w:t>
      </w:r>
      <w:r w:rsidR="003451AB">
        <w:t>K</w:t>
      </w:r>
      <w:r w:rsidRPr="00F337CD">
        <w:t>imaval, y Szvoju chel-</w:t>
      </w:r>
      <w:r w:rsidRPr="00F337CD">
        <w:br/>
        <w:t xml:space="preserve">nu </w:t>
      </w:r>
      <w:r w:rsidR="003451AB">
        <w:t>K</w:t>
      </w:r>
      <w:r w:rsidRPr="00F337CD">
        <w:t>osu na vishe</w:t>
      </w:r>
      <w:r w:rsidR="003451AB">
        <w:t>K</w:t>
      </w:r>
      <w:r w:rsidRPr="00F337CD">
        <w:t xml:space="preserve"> vle</w:t>
      </w:r>
      <w:r w:rsidR="003451AB">
        <w:t>K</w:t>
      </w:r>
      <w:r w:rsidRPr="00F337CD">
        <w:t>el, y bude re</w:t>
      </w:r>
      <w:r w:rsidR="003451AB">
        <w:t>K</w:t>
      </w:r>
      <w:r w:rsidRPr="00F337CD">
        <w:t>el, da moja Glava je</w:t>
      </w:r>
      <w:r w:rsidRPr="00F337CD">
        <w:br/>
        <w:t>preſzlaba, y pamet pre</w:t>
      </w:r>
      <w:r w:rsidR="003451AB">
        <w:t>K</w:t>
      </w:r>
      <w:r w:rsidRPr="00F337CD">
        <w:t>rat</w:t>
      </w:r>
      <w:r w:rsidR="003451AB">
        <w:t>K</w:t>
      </w:r>
      <w:r w:rsidRPr="00F337CD">
        <w:t>a za ta</w:t>
      </w:r>
      <w:r w:rsidR="003451AB">
        <w:t>K</w:t>
      </w:r>
      <w:r w:rsidR="0070204F">
        <w:t>o</w:t>
      </w:r>
      <w:r w:rsidRPr="00F337CD">
        <w:t>vu delu, y da ja,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>ti neznajuchi, drugoga dela imal neſzem. Ja nechemſze</w:t>
      </w:r>
    </w:p>
    <w:p w14:paraId="52EA219C" w14:textId="77777777" w:rsidR="00EB7B0D" w:rsidRPr="00F337CD" w:rsidRDefault="00EB7B0D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57C05E7B" w14:textId="09F57BDD" w:rsidR="00F06660" w:rsidRDefault="00F06660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/4/</w:t>
      </w:r>
    </w:p>
    <w:p w14:paraId="7D3E155F" w14:textId="6182C688" w:rsidR="00EB7B0D" w:rsidRPr="00F337CD" w:rsidRDefault="00EB7B0D" w:rsidP="00007272">
      <w:pPr>
        <w:pStyle w:val="teiab"/>
      </w:pPr>
      <w:r w:rsidRPr="00F337CD">
        <w:t>vendar vu ni</w:t>
      </w:r>
      <w:r w:rsidR="003451AB">
        <w:t>K</w:t>
      </w:r>
      <w:r w:rsidRPr="00F337CD">
        <w:t>a</w:t>
      </w:r>
      <w:r w:rsidR="003451AB">
        <w:t>K</w:t>
      </w:r>
      <w:r w:rsidRPr="00F337CD">
        <w:t>vu Pravdu puschati, nego rechem, da</w:t>
      </w:r>
      <w:r w:rsidRPr="00F337CD">
        <w:br/>
        <w:t>vſza</w:t>
      </w:r>
      <w:r w:rsidR="003451AB">
        <w:t>K</w:t>
      </w:r>
      <w:r w:rsidRPr="00F337CD">
        <w:t xml:space="preserve">i on je Norcz, </w:t>
      </w:r>
      <w:r w:rsidR="003451AB">
        <w:t>K</w:t>
      </w:r>
      <w:r w:rsidRPr="00F337CD">
        <w:t xml:space="preserve">oi bole napravi,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zna, y</w:t>
      </w:r>
      <w:r w:rsidRPr="00F337CD">
        <w:br/>
      </w:r>
      <w:r w:rsidR="00DF405F" w:rsidRPr="00F337CD">
        <w:t>ta</w:t>
      </w:r>
      <w:r w:rsidR="003451AB">
        <w:t>K</w:t>
      </w:r>
      <w:r w:rsidR="00DF405F" w:rsidRPr="00F337CD">
        <w:t xml:space="preserve"> on, </w:t>
      </w:r>
      <w:r w:rsidR="003451AB">
        <w:t>K</w:t>
      </w:r>
      <w:r w:rsidR="00DF405F" w:rsidRPr="00F337CD">
        <w:t xml:space="preserve">oi bole zna </w:t>
      </w:r>
      <w:r w:rsidR="003451AB">
        <w:t>K</w:t>
      </w:r>
      <w:r w:rsidR="00DF405F" w:rsidRPr="00F337CD">
        <w:t>a</w:t>
      </w:r>
      <w:r w:rsidR="003451AB">
        <w:t>K</w:t>
      </w:r>
      <w:r w:rsidR="00DF405F" w:rsidRPr="00F337CD">
        <w:t xml:space="preserve"> ja, ter vendar od lenozti ni-</w:t>
      </w:r>
      <w:r w:rsidR="00DF405F" w:rsidRPr="00F337CD">
        <w:br/>
      </w:r>
      <w:r w:rsidR="003451AB">
        <w:t>K</w:t>
      </w:r>
      <w:r w:rsidR="00DF405F" w:rsidRPr="00F337CD">
        <w:t>ai nenapravi, je zpodoben pervomu. Ja neisc</w:t>
      </w:r>
      <w:r w:rsidR="00C749FB">
        <w:t>hem Sze-</w:t>
      </w:r>
      <w:r w:rsidR="00C749FB">
        <w:br/>
        <w:t>bi z-</w:t>
      </w:r>
      <w:r w:rsidR="00DF405F" w:rsidRPr="00F337CD">
        <w:t>ovim delom ni</w:t>
      </w:r>
      <w:r w:rsidR="003451AB">
        <w:t>K</w:t>
      </w:r>
      <w:r w:rsidR="00DF405F" w:rsidRPr="00F337CD">
        <w:t>a</w:t>
      </w:r>
      <w:r w:rsidR="003451AB">
        <w:t>K</w:t>
      </w:r>
      <w:r w:rsidR="00DF405F" w:rsidRPr="00F337CD">
        <w:t>ovu Hvalu, nechu ta</w:t>
      </w:r>
      <w:r w:rsidR="003451AB">
        <w:t>K</w:t>
      </w:r>
      <w:r w:rsidR="00DF405F" w:rsidRPr="00F337CD">
        <w:t>ai man-</w:t>
      </w:r>
      <w:r w:rsidR="00DF405F" w:rsidRPr="00F337CD">
        <w:br/>
        <w:t>gujuch vu lenozti, nego poſzlujuch Siveti. Iz Szercza bi</w:t>
      </w:r>
      <w:r w:rsidR="00DF405F" w:rsidRPr="00F337CD">
        <w:br/>
        <w:t xml:space="preserve">vendar rad </w:t>
      </w:r>
      <w:r w:rsidR="003451AB">
        <w:t>K</w:t>
      </w:r>
      <w:r w:rsidR="00DF405F" w:rsidRPr="00F337CD">
        <w:t>ai bolshoga, y lepshoga na Szvetu zapuzstil,</w:t>
      </w:r>
      <w:r w:rsidR="00DF405F" w:rsidRPr="00F337CD">
        <w:br/>
        <w:t xml:space="preserve">dabi mogel; </w:t>
      </w:r>
      <w:r w:rsidR="003451AB">
        <w:t>K</w:t>
      </w:r>
      <w:r w:rsidR="00DF405F" w:rsidRPr="00F337CD">
        <w:t>oteri anda od mene ztarcza bole razmi,</w:t>
      </w:r>
      <w:r w:rsidR="00DF405F" w:rsidRPr="00F337CD">
        <w:br/>
        <w:t>nai Bogu zato hvalu da, y Szvo znanozt vu chinu po</w:t>
      </w:r>
      <w:r w:rsidR="003451AB">
        <w:t>K</w:t>
      </w:r>
      <w:r w:rsidR="00DF405F" w:rsidRPr="00F337CD">
        <w:t>a-</w:t>
      </w:r>
      <w:r w:rsidR="00DF405F" w:rsidRPr="00F337CD">
        <w:br/>
        <w:t>se, terſze iz mene norcza nai nedela. A</w:t>
      </w:r>
      <w:r w:rsidR="003451AB">
        <w:t>K</w:t>
      </w:r>
      <w:r w:rsidR="00DF405F" w:rsidRPr="00F337CD">
        <w:t>o pa</w:t>
      </w:r>
      <w:r w:rsidR="003451AB">
        <w:t>K</w:t>
      </w:r>
      <w:r w:rsidR="00DF405F" w:rsidRPr="00F337CD">
        <w:t>ſze hoche</w:t>
      </w:r>
      <w:r w:rsidR="00DF405F" w:rsidRPr="00F337CD">
        <w:br/>
      </w:r>
      <w:r w:rsidR="003451AB">
        <w:t>K</w:t>
      </w:r>
      <w:r w:rsidR="00C749FB">
        <w:t>oi Noſzaribavecz iz mene zeſzm</w:t>
      </w:r>
      <w:r w:rsidR="00DF405F" w:rsidRPr="00F337CD">
        <w:t>ehavati, ja nemaram</w:t>
      </w:r>
      <w:r w:rsidR="00DF405F" w:rsidRPr="00F337CD">
        <w:br/>
        <w:t>zato ni</w:t>
      </w:r>
      <w:r w:rsidR="003451AB">
        <w:t>K</w:t>
      </w:r>
      <w:r w:rsidR="00DF405F" w:rsidRPr="00F337CD">
        <w:t xml:space="preserve">ai. Dopadneſze tebi moi Stavecz! vu ovi </w:t>
      </w:r>
      <w:r w:rsidR="003451AB">
        <w:t>K</w:t>
      </w:r>
      <w:r w:rsidR="00DF405F" w:rsidRPr="00F337CD">
        <w:t>ni-</w:t>
      </w:r>
      <w:r w:rsidR="00DF405F" w:rsidRPr="00F337CD">
        <w:br/>
        <w:t xml:space="preserve">gi </w:t>
      </w:r>
      <w:r w:rsidR="003451AB">
        <w:t>K</w:t>
      </w:r>
      <w:r w:rsidR="00DF405F" w:rsidRPr="00F337CD">
        <w:t>ai, ta</w:t>
      </w:r>
      <w:r w:rsidR="003451AB">
        <w:t>K</w:t>
      </w:r>
      <w:r w:rsidR="00DF405F" w:rsidRPr="00F337CD">
        <w:t>ſze imam veſzeliti, a</w:t>
      </w:r>
      <w:r w:rsidR="003451AB">
        <w:t>K</w:t>
      </w:r>
      <w:r w:rsidR="00DF405F" w:rsidRPr="00F337CD">
        <w:t>o pa</w:t>
      </w:r>
      <w:r w:rsidR="003451AB">
        <w:t>K</w:t>
      </w:r>
      <w:r w:rsidR="00DF405F" w:rsidRPr="00F337CD">
        <w:t>ſze tebi nedopad-</w:t>
      </w:r>
      <w:r w:rsidR="00DF405F" w:rsidRPr="00F337CD">
        <w:br/>
        <w:t>ne, ta</w:t>
      </w:r>
      <w:r w:rsidR="003451AB">
        <w:t>K</w:t>
      </w:r>
      <w:r w:rsidR="00DF405F" w:rsidRPr="00F337CD">
        <w:t xml:space="preserve"> oztane poleg ztarinz</w:t>
      </w:r>
      <w:r w:rsidR="003451AB">
        <w:t>K</w:t>
      </w:r>
      <w:r w:rsidR="00DF405F" w:rsidRPr="00F337CD">
        <w:t>oga navadnoga govorenya:</w:t>
      </w:r>
      <w:r w:rsidR="00DF405F" w:rsidRPr="00F337CD">
        <w:br/>
        <w:t>Vnogo Glav, vnogo Mishlenya.</w:t>
      </w:r>
    </w:p>
    <w:p w14:paraId="6ACF78F6" w14:textId="77777777" w:rsidR="00C749FB" w:rsidRDefault="00E55DE4" w:rsidP="00007272">
      <w:pPr>
        <w:pStyle w:val="teiab"/>
      </w:pPr>
      <w:r w:rsidRPr="00F337CD">
        <w:t xml:space="preserve">Obrachamſze vezda </w:t>
      </w:r>
      <w:r w:rsidR="003451AB">
        <w:t>K</w:t>
      </w:r>
      <w:r w:rsidRPr="00F337CD">
        <w:t xml:space="preserve"> tebi o dragi moi Priatel Popevach!</w:t>
      </w:r>
      <w:r w:rsidRPr="00F337CD">
        <w:br/>
        <w:t>Iztinz</w:t>
      </w:r>
      <w:r w:rsidR="003451AB">
        <w:t>K</w:t>
      </w:r>
      <w:r w:rsidR="00C749FB">
        <w:t>o je, daſze z-</w:t>
      </w:r>
      <w:r w:rsidRPr="00F337CD">
        <w:t>jednim lepim vugodnim glaſzom jedne</w:t>
      </w:r>
      <w:r w:rsidRPr="00F337CD">
        <w:br/>
        <w:t>pobosne Popev</w:t>
      </w:r>
      <w:r w:rsidR="003451AB">
        <w:t>K</w:t>
      </w:r>
      <w:r w:rsidRPr="00F337CD">
        <w:t xml:space="preserve">e, </w:t>
      </w:r>
      <w:r w:rsidR="003451AB">
        <w:t>K</w:t>
      </w:r>
      <w:r w:rsidRPr="00F337CD">
        <w:t xml:space="preserve">oteri iz </w:t>
      </w:r>
      <w:r w:rsidR="00C749FB">
        <w:t>Szercza vchinyen biti mora,</w:t>
      </w:r>
      <w:r w:rsidR="00C749FB">
        <w:br/>
        <w:t>Bog</w:t>
      </w:r>
      <w:r w:rsidRPr="00F337CD">
        <w:t xml:space="preserve"> chazti, y hvali; vſza</w:t>
      </w:r>
      <w:r w:rsidR="003451AB">
        <w:t>K</w:t>
      </w:r>
      <w:r w:rsidRPr="00F337CD">
        <w:t xml:space="preserve">i </w:t>
      </w:r>
      <w:r w:rsidR="003451AB">
        <w:t>K</w:t>
      </w:r>
      <w:r w:rsidRPr="00F337CD">
        <w:t>erscheni</w:t>
      </w:r>
      <w:r w:rsidR="003451AB">
        <w:t>K</w:t>
      </w:r>
      <w:r w:rsidRPr="00F337CD">
        <w:t xml:space="preserve"> pa</w:t>
      </w:r>
      <w:r w:rsidR="003451AB">
        <w:t>K</w:t>
      </w:r>
      <w:r w:rsidRPr="00F337CD">
        <w:t xml:space="preserve"> je dusen Bo-</w:t>
      </w:r>
      <w:r w:rsidRPr="00F337CD">
        <w:br/>
        <w:t xml:space="preserve">ga, </w:t>
      </w:r>
      <w:r w:rsidR="003451AB">
        <w:t>K</w:t>
      </w:r>
      <w:r w:rsidRPr="00F337CD">
        <w:t>a</w:t>
      </w:r>
      <w:r w:rsidR="003451AB">
        <w:t>K</w:t>
      </w:r>
      <w:r w:rsidRPr="00F337CD">
        <w:t>ti Gozpona naive</w:t>
      </w:r>
      <w:r w:rsidR="003451AB">
        <w:t>K</w:t>
      </w:r>
      <w:r w:rsidRPr="00F337CD">
        <w:t>shoga, lyubiti, chaztiti, y hvaliti;</w:t>
      </w:r>
      <w:r w:rsidRPr="00F337CD">
        <w:br/>
        <w:t>ta</w:t>
      </w:r>
      <w:r w:rsidR="003451AB">
        <w:t>K</w:t>
      </w:r>
      <w:r w:rsidRPr="00F337CD">
        <w:t xml:space="preserve"> ova dusnozt zapoveda, da mi moramo Nyega z</w:t>
      </w:r>
      <w:r w:rsidR="00C749FB">
        <w:t>-</w:t>
      </w:r>
      <w:r w:rsidRPr="00F337CD">
        <w:t>popev-</w:t>
      </w:r>
      <w:r w:rsidRPr="00F337CD">
        <w:br/>
      </w:r>
      <w:r w:rsidR="003451AB">
        <w:t>K</w:t>
      </w:r>
      <w:r w:rsidRPr="00F337CD">
        <w:t xml:space="preserve">ami chaztiti, y hvaliti,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</w:t>
      </w:r>
      <w:r w:rsidR="003451AB">
        <w:t>K</w:t>
      </w:r>
      <w:r w:rsidRPr="00F337CD">
        <w:t xml:space="preserve">ral </w:t>
      </w:r>
      <w:r w:rsidRPr="00C749FB">
        <w:rPr>
          <w:rStyle w:val="teipersName"/>
        </w:rPr>
        <w:t>David</w:t>
      </w:r>
      <w:r w:rsidRPr="00F337CD">
        <w:t xml:space="preserve"> </w:t>
      </w:r>
      <w:r w:rsidR="00C749FB">
        <w:t>veli: Z-</w:t>
      </w:r>
      <w:r w:rsidRPr="00F337CD">
        <w:t>Szvetim</w:t>
      </w:r>
      <w:r w:rsidR="00C749FB">
        <w:br/>
        <w:t>Duhom napunyeni govorechi med Szobum, y z-</w:t>
      </w:r>
      <w:r w:rsidRPr="00F337CD">
        <w:t>duhov-</w:t>
      </w:r>
      <w:r w:rsidRPr="00F337CD">
        <w:br/>
        <w:t>nemi Popev</w:t>
      </w:r>
      <w:r w:rsidR="003451AB">
        <w:t>K</w:t>
      </w:r>
      <w:r w:rsidRPr="00F337CD">
        <w:t>ami popevajuchi, chaztite vu Szerczah va-</w:t>
      </w:r>
      <w:r w:rsidRPr="00F337CD">
        <w:br/>
        <w:t>shih Boga, y za nyegovu</w:t>
      </w:r>
      <w:r w:rsidR="00C749FB">
        <w:t xml:space="preserve"> dobrotu nyega hvalechi, vſzig-</w:t>
      </w:r>
    </w:p>
    <w:p w14:paraId="73CF6F38" w14:textId="3460768B" w:rsidR="00E55DE4" w:rsidRPr="00F337CD" w:rsidRDefault="00E55DE4" w:rsidP="00C749FB">
      <w:pPr>
        <w:pStyle w:val="teiclosure"/>
      </w:pPr>
      <w:r w:rsidRPr="00F337CD">
        <w:t>dar</w:t>
      </w:r>
    </w:p>
    <w:p w14:paraId="291B59BA" w14:textId="77777777" w:rsidR="00E55DE4" w:rsidRPr="00F337CD" w:rsidRDefault="00E55DE4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178FBB8F" w14:textId="6303D3BF" w:rsidR="00DF405F" w:rsidRPr="00F337CD" w:rsidRDefault="00B04E09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/5/</w:t>
      </w:r>
    </w:p>
    <w:p w14:paraId="24DF2C24" w14:textId="2CF8921A" w:rsidR="00B04E09" w:rsidRPr="00F337CD" w:rsidRDefault="00B04E09" w:rsidP="00007272">
      <w:pPr>
        <w:pStyle w:val="teiab"/>
      </w:pPr>
      <w:r w:rsidRPr="00F337CD">
        <w:t xml:space="preserve">dar hvalite vu Ime Gozpona nashoga </w:t>
      </w:r>
      <w:r w:rsidRPr="00C749FB">
        <w:rPr>
          <w:rStyle w:val="teipersName"/>
        </w:rPr>
        <w:t>Jesusha</w:t>
      </w:r>
      <w:r w:rsidRPr="00F337CD">
        <w:t xml:space="preserve"> </w:t>
      </w:r>
      <w:r w:rsidR="003451AB" w:rsidRPr="004E58D1">
        <w:rPr>
          <w:rStyle w:val="teipersName"/>
        </w:rPr>
        <w:t>K</w:t>
      </w:r>
      <w:r w:rsidRPr="004E58D1">
        <w:rPr>
          <w:rStyle w:val="teipersName"/>
        </w:rPr>
        <w:t>riztusha</w:t>
      </w:r>
      <w:r w:rsidRPr="00F337CD">
        <w:t>.</w:t>
      </w:r>
    </w:p>
    <w:p w14:paraId="17538327" w14:textId="17155115" w:rsidR="00B04E09" w:rsidRPr="00F337CD" w:rsidRDefault="00B04E09" w:rsidP="00007272">
      <w:pPr>
        <w:pStyle w:val="teiab"/>
      </w:pPr>
      <w:r w:rsidRPr="00F337CD">
        <w:t>Vugodno, lepo, y pobosno Popevanye ne szamo, daſze Bo-</w:t>
      </w:r>
      <w:r w:rsidRPr="00F337CD">
        <w:br/>
        <w:t xml:space="preserve">gu dopadne, </w:t>
      </w:r>
      <w:r w:rsidR="003451AB">
        <w:t>K</w:t>
      </w:r>
      <w:r w:rsidRPr="00F337CD">
        <w:t>oteru y Angeli vu Nebeſzah vchiniju, ne-</w:t>
      </w:r>
      <w:r w:rsidRPr="00F337CD">
        <w:br/>
        <w:t>go Chlove</w:t>
      </w:r>
      <w:r w:rsidR="003451AB">
        <w:t>K</w:t>
      </w:r>
      <w:r w:rsidRPr="00F337CD">
        <w:t xml:space="preserve">u </w:t>
      </w:r>
      <w:r w:rsidR="003451AB">
        <w:t>K</w:t>
      </w:r>
      <w:r w:rsidRPr="00F337CD">
        <w:t>ruto za veli</w:t>
      </w:r>
      <w:r w:rsidR="003451AB">
        <w:t>K</w:t>
      </w:r>
      <w:r w:rsidRPr="00F337CD">
        <w:t xml:space="preserve">u pomoch je; ar ima jednu </w:t>
      </w:r>
      <w:r w:rsidRPr="004E58D1">
        <w:rPr>
          <w:rStyle w:val="teidel"/>
        </w:rPr>
        <w:t>z</w:t>
      </w:r>
      <w:r w:rsidR="003451AB" w:rsidRPr="004E58D1">
        <w:rPr>
          <w:rStyle w:val="teidel"/>
        </w:rPr>
        <w:t>K</w:t>
      </w:r>
      <w:r w:rsidRPr="004E58D1">
        <w:rPr>
          <w:rStyle w:val="teidel"/>
        </w:rPr>
        <w:t>r</w:t>
      </w:r>
      <w:r w:rsidRPr="00F337CD">
        <w:br/>
        <w:t>z</w:t>
      </w:r>
      <w:r w:rsidR="003451AB">
        <w:t>K</w:t>
      </w:r>
      <w:r w:rsidR="004E58D1">
        <w:t>rivnu Moch vu Szebi, ter zato</w:t>
      </w:r>
      <w:r w:rsidRPr="00F337CD">
        <w:t xml:space="preserve"> je</w:t>
      </w:r>
      <w:r w:rsidR="004E58D1">
        <w:t>.</w:t>
      </w:r>
      <w:r w:rsidRPr="00F337CD">
        <w:t xml:space="preserve"> </w:t>
      </w:r>
      <w:r w:rsidR="003451AB">
        <w:t>K</w:t>
      </w:r>
      <w:r w:rsidRPr="00F337CD">
        <w:t>a</w:t>
      </w:r>
      <w:r w:rsidR="003451AB">
        <w:t>K</w:t>
      </w:r>
      <w:r w:rsidRPr="00F337CD">
        <w:t>ti jedna Mediczi-</w:t>
      </w:r>
      <w:r w:rsidRPr="00F337CD">
        <w:br/>
        <w:t>na za Dushu y Telo.</w:t>
      </w:r>
    </w:p>
    <w:p w14:paraId="3D1ED41B" w14:textId="0669D130" w:rsidR="00B04E09" w:rsidRPr="00F337CD" w:rsidRDefault="00B04E09" w:rsidP="00007272">
      <w:pPr>
        <w:pStyle w:val="teiab"/>
      </w:pPr>
      <w:r w:rsidRPr="00F337CD">
        <w:t xml:space="preserve">Pobosno Popevanye,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y druga vugodna lepa Musica,</w:t>
      </w:r>
      <w:r w:rsidRPr="00F337CD">
        <w:br/>
        <w:t>vu Czir</w:t>
      </w:r>
      <w:r w:rsidR="003451AB">
        <w:t>K</w:t>
      </w:r>
      <w:r w:rsidRPr="00F337CD">
        <w:t>vi, ali gdegod, razveſseli Dushu y Szercze, ta</w:t>
      </w:r>
      <w:r w:rsidR="003451AB">
        <w:t>K</w:t>
      </w:r>
      <w:r w:rsidRPr="00F337CD">
        <w:t xml:space="preserve"> da</w:t>
      </w:r>
      <w:r w:rsidRPr="00F337CD">
        <w:br/>
        <w:t>ono od veſzelja vu Teli z</w:t>
      </w:r>
      <w:r w:rsidR="003451AB">
        <w:t>K</w:t>
      </w:r>
      <w:r w:rsidR="004E58D1">
        <w:t>ache; napravi vollu Boga</w:t>
      </w:r>
      <w:r w:rsidRPr="00F337CD">
        <w:t xml:space="preserve"> zpo-</w:t>
      </w:r>
      <w:r w:rsidRPr="00F337CD">
        <w:br/>
        <w:t>znati, y Nyega pred Ochmi vſzigdar imati; vleche Chlo-</w:t>
      </w:r>
      <w:r w:rsidRPr="00F337CD">
        <w:br/>
        <w:t>ve</w:t>
      </w:r>
      <w:r w:rsidR="003451AB">
        <w:t>K</w:t>
      </w:r>
      <w:r w:rsidRPr="00F337CD">
        <w:t xml:space="preserve">a </w:t>
      </w:r>
      <w:r w:rsidR="003451AB">
        <w:t>K</w:t>
      </w:r>
      <w:r w:rsidR="004E58D1">
        <w:t>-</w:t>
      </w:r>
      <w:r w:rsidRPr="00F337CD">
        <w:t>Bosji Szlusbi, da tam Popevanye chuti more;</w:t>
      </w:r>
    </w:p>
    <w:p w14:paraId="61BE669B" w14:textId="763D75B1" w:rsidR="00B04E09" w:rsidRPr="00F337CD" w:rsidRDefault="00B04E09" w:rsidP="00007272">
      <w:pPr>
        <w:pStyle w:val="teiab"/>
      </w:pPr>
      <w:r w:rsidRPr="00F337CD">
        <w:t>Saloztne, nevolne, y betesne lyudi razveſzeli, ja y betesni-</w:t>
      </w:r>
      <w:r w:rsidRPr="00F337CD">
        <w:br/>
      </w:r>
      <w:r w:rsidR="003451AB">
        <w:t>K</w:t>
      </w:r>
      <w:r w:rsidR="004E58D1">
        <w:t>e czelo ozdravla; S</w:t>
      </w:r>
      <w:r w:rsidRPr="00F337CD">
        <w:t>zerdite razveſzeli, y Szerdu potalasi;</w:t>
      </w:r>
      <w:r w:rsidRPr="00F337CD">
        <w:br/>
        <w:t xml:space="preserve">Zlocheztu Mislenye, Govorenye, y Chinenye pretira; </w:t>
      </w:r>
      <w:r w:rsidR="003451AB">
        <w:t>K</w:t>
      </w:r>
      <w:r w:rsidRPr="00F337CD">
        <w:t>a</w:t>
      </w:r>
      <w:r w:rsidR="003451AB">
        <w:t>K</w:t>
      </w:r>
      <w:r w:rsidRPr="00F337CD">
        <w:br/>
        <w:t>y ta</w:t>
      </w:r>
      <w:r w:rsidR="003451AB">
        <w:t>K</w:t>
      </w:r>
      <w:r w:rsidRPr="00F337CD">
        <w:t xml:space="preserve">ai vſze z </w:t>
      </w:r>
      <w:r w:rsidR="003451AB">
        <w:t>K</w:t>
      </w:r>
      <w:r w:rsidRPr="00F337CD">
        <w:t xml:space="preserve">ushnyave, nechiste Duhe, iliti vrage, </w:t>
      </w:r>
      <w:r w:rsidR="003451AB">
        <w:t>K</w:t>
      </w:r>
      <w:r w:rsidRPr="00F337CD">
        <w:t>a-</w:t>
      </w:r>
      <w:r w:rsidRPr="00F337CD">
        <w:br/>
      </w:r>
      <w:r w:rsidR="00476239" w:rsidRPr="00F337CD">
        <w:t>che, y vſze druge s</w:t>
      </w:r>
      <w:r w:rsidR="003451AB">
        <w:t>K</w:t>
      </w:r>
      <w:r w:rsidR="00476239" w:rsidRPr="00F337CD">
        <w:t>odlive ztvari ti glaſz te Popev</w:t>
      </w:r>
      <w:r w:rsidR="003451AB">
        <w:t>K</w:t>
      </w:r>
      <w:r w:rsidR="00476239" w:rsidRPr="00F337CD">
        <w:t>e, y</w:t>
      </w:r>
      <w:r w:rsidR="00476239" w:rsidRPr="00F337CD">
        <w:br/>
        <w:t>Musi</w:t>
      </w:r>
      <w:r w:rsidR="003451AB">
        <w:t>K</w:t>
      </w:r>
      <w:r w:rsidR="00476239" w:rsidRPr="00F337CD">
        <w:t>e presene.</w:t>
      </w:r>
    </w:p>
    <w:p w14:paraId="656D118F" w14:textId="2ED91032" w:rsidR="00476239" w:rsidRPr="00F337CD" w:rsidRDefault="00476239" w:rsidP="00007272">
      <w:pPr>
        <w:pStyle w:val="teiab"/>
      </w:pPr>
      <w:r w:rsidRPr="00F337CD">
        <w:t>Vnogi od nature preſz Popevanya, y Musi</w:t>
      </w:r>
      <w:r w:rsidR="003451AB">
        <w:t>K</w:t>
      </w:r>
      <w:r w:rsidRPr="00F337CD">
        <w:t>e nemoreju</w:t>
      </w:r>
      <w:r w:rsidRPr="00F337CD">
        <w:br/>
        <w:t xml:space="preserve">Siveti,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malo Dete preſz Popevanya nemore Szvoi</w:t>
      </w:r>
      <w:r w:rsidRPr="00F337CD">
        <w:br/>
        <w:t>joch zapuztiti, y vugodno zazpati. Vnogi za volo zdrav-</w:t>
      </w:r>
      <w:r w:rsidRPr="00F337CD">
        <w:br/>
        <w:t>ja, ne szamo vu dobroti, nego y vu nevoli, ztiz</w:t>
      </w:r>
      <w:r w:rsidR="003451AB">
        <w:t>K</w:t>
      </w:r>
      <w:r w:rsidRPr="00F337CD">
        <w:t>i szi radi pope-</w:t>
      </w:r>
      <w:r w:rsidRPr="00F337CD">
        <w:br/>
        <w:t>vaju. Vnogi Delavczi pri te</w:t>
      </w:r>
      <w:r w:rsidR="003451AB">
        <w:t>K</w:t>
      </w:r>
      <w:r w:rsidRPr="00F337CD">
        <w:t>sem delu z</w:t>
      </w:r>
      <w:r w:rsidR="004E58D1">
        <w:t>-</w:t>
      </w:r>
      <w:r w:rsidRPr="00F337CD">
        <w:t>popevanyemſze ve-</w:t>
      </w:r>
      <w:r w:rsidRPr="00F337CD">
        <w:br/>
        <w:t>szeliju, y Szvoju delu veſzelo, y berzo popevajuch opravlaju.</w:t>
      </w:r>
    </w:p>
    <w:p w14:paraId="3FC0045D" w14:textId="69FEA54D" w:rsidR="00476239" w:rsidRPr="00F337CD" w:rsidRDefault="00476239" w:rsidP="00007272">
      <w:pPr>
        <w:pStyle w:val="teiab"/>
      </w:pPr>
      <w:r w:rsidRPr="00F337CD">
        <w:t>Ta</w:t>
      </w:r>
      <w:r w:rsidR="003451AB">
        <w:t>K</w:t>
      </w:r>
      <w:r w:rsidRPr="00F337CD">
        <w:t xml:space="preserve"> neme ztvari ta</w:t>
      </w:r>
      <w:r w:rsidR="003451AB">
        <w:t>K</w:t>
      </w:r>
      <w:r w:rsidRPr="00F337CD">
        <w:t>ai od nature Szebi na veſzelje popevaju:</w:t>
      </w:r>
    </w:p>
    <w:p w14:paraId="46490744" w14:textId="77777777" w:rsidR="00476239" w:rsidRPr="00F337CD" w:rsidRDefault="00476239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6B60F1FF" w14:textId="09D6E5EB" w:rsidR="00476239" w:rsidRPr="00F337CD" w:rsidRDefault="00476239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/6/</w:t>
      </w:r>
    </w:p>
    <w:p w14:paraId="143F1063" w14:textId="0EE7F2C9" w:rsidR="00476239" w:rsidRPr="00F337CD" w:rsidRDefault="003451AB" w:rsidP="00007272">
      <w:pPr>
        <w:pStyle w:val="teiab"/>
      </w:pPr>
      <w:r>
        <w:t>K</w:t>
      </w:r>
      <w:r w:rsidR="00476239" w:rsidRPr="00F337CD">
        <w:t>a</w:t>
      </w:r>
      <w:r>
        <w:t>K</w:t>
      </w:r>
      <w:r w:rsidR="00476239" w:rsidRPr="00F337CD">
        <w:t>ti Chmele</w:t>
      </w:r>
      <w:r w:rsidR="00B34E68">
        <w:t xml:space="preserve"> </w:t>
      </w:r>
      <w:r w:rsidR="00B34E68" w:rsidRPr="00B34E68">
        <w:rPr>
          <w:rStyle w:val="teiadd"/>
        </w:rPr>
        <w:t>Cebele</w:t>
      </w:r>
      <w:r w:rsidR="00476239" w:rsidRPr="00F337CD">
        <w:t xml:space="preserve"> popevajuch po czvetju, y rosiczah szim y tam</w:t>
      </w:r>
      <w:r w:rsidR="00476239" w:rsidRPr="00F337CD">
        <w:br/>
        <w:t>lecheju, y szebi hranu veſzelu y z</w:t>
      </w:r>
      <w:r>
        <w:t>K</w:t>
      </w:r>
      <w:r w:rsidR="00476239" w:rsidRPr="00F337CD">
        <w:t xml:space="preserve">erbno zbiraju, </w:t>
      </w:r>
      <w:r>
        <w:t>K</w:t>
      </w:r>
      <w:r w:rsidR="00476239" w:rsidRPr="00F337CD">
        <w:t>a</w:t>
      </w:r>
      <w:r>
        <w:t>K</w:t>
      </w:r>
      <w:r w:rsidR="00476239" w:rsidRPr="00F337CD">
        <w:t xml:space="preserve"> ta</w:t>
      </w:r>
      <w:r>
        <w:t>K</w:t>
      </w:r>
      <w:r w:rsidR="00476239" w:rsidRPr="00F337CD">
        <w:t>ai</w:t>
      </w:r>
      <w:r w:rsidR="00476239" w:rsidRPr="00F337CD">
        <w:br/>
        <w:t xml:space="preserve">y pred </w:t>
      </w:r>
      <w:r>
        <w:t>K</w:t>
      </w:r>
      <w:r w:rsidR="00476239" w:rsidRPr="00F337CD">
        <w:t>oshum ztojech</w:t>
      </w:r>
      <w:r w:rsidR="00476239" w:rsidRPr="00BE2D2C">
        <w:rPr>
          <w:rStyle w:val="teiadd"/>
        </w:rPr>
        <w:t>e</w:t>
      </w:r>
      <w:r w:rsidR="00476239" w:rsidRPr="00F337CD">
        <w:t>ſze veſzeliju, y popevajuch ztvoritela</w:t>
      </w:r>
      <w:r w:rsidR="00476239" w:rsidRPr="00F337CD">
        <w:br/>
        <w:t>chaztiju. Pticze vu zra</w:t>
      </w:r>
      <w:r>
        <w:t>K</w:t>
      </w:r>
      <w:r w:rsidR="00476239" w:rsidRPr="00F337CD">
        <w:t>u leteche, y na drevji szedeche</w:t>
      </w:r>
      <w:r w:rsidR="00476239" w:rsidRPr="00F337CD">
        <w:br/>
        <w:t xml:space="preserve">v-jutro rano cherguliu, y popevaju, </w:t>
      </w:r>
      <w:r>
        <w:t>K</w:t>
      </w:r>
      <w:r w:rsidR="00476239" w:rsidRPr="00F337CD">
        <w:t>oje ta</w:t>
      </w:r>
      <w:r>
        <w:t>K</w:t>
      </w:r>
      <w:r w:rsidR="00476239" w:rsidRPr="00F337CD">
        <w:t xml:space="preserve"> Popevanje lyu-</w:t>
      </w:r>
      <w:r w:rsidR="00476239" w:rsidRPr="00F337CD">
        <w:br/>
        <w:t>biju, da nye Lovecz na Svegleni glaſz v</w:t>
      </w:r>
      <w:r>
        <w:t>K</w:t>
      </w:r>
      <w:r w:rsidR="00476239" w:rsidRPr="00F337CD">
        <w:t>ani, y vlovi.</w:t>
      </w:r>
    </w:p>
    <w:p w14:paraId="6958B420" w14:textId="43DBE6EE" w:rsidR="00476239" w:rsidRPr="00F337CD" w:rsidRDefault="00476239" w:rsidP="00007272">
      <w:pPr>
        <w:pStyle w:val="teiab"/>
      </w:pPr>
      <w:r w:rsidRPr="00F337CD">
        <w:t>Ribe vu Morju, Sabe na vodi szvoi glaſz popevajuch Szebi</w:t>
      </w:r>
      <w:r w:rsidRPr="00F337CD">
        <w:br/>
        <w:t>na veſzelje zpuschaju. Z-jednum rechjum, vſza</w:t>
      </w:r>
      <w:r w:rsidR="003451AB">
        <w:t>K</w:t>
      </w:r>
      <w:r w:rsidRPr="00F337CD">
        <w:t>a ztvar</w:t>
      </w:r>
      <w:r w:rsidRPr="00F337CD">
        <w:br/>
        <w:t>hodecha, puzecha, letecha, y plavajucha ima poleg Szvoje</w:t>
      </w:r>
      <w:r w:rsidRPr="00F337CD">
        <w:br/>
        <w:t>Nature navadnu Popevanye, z-</w:t>
      </w:r>
      <w:r w:rsidR="003451AB">
        <w:t>K</w:t>
      </w:r>
      <w:r w:rsidRPr="00F337CD">
        <w:t>oterimſze veſzeli, y Bo-</w:t>
      </w:r>
      <w:r w:rsidRPr="00F337CD">
        <w:br/>
        <w:t>ga chazti.</w:t>
      </w:r>
    </w:p>
    <w:p w14:paraId="2E3D5D1A" w14:textId="3DB43032" w:rsidR="001E7FDD" w:rsidRPr="00F337CD" w:rsidRDefault="00476239" w:rsidP="00007272">
      <w:pPr>
        <w:pStyle w:val="teiab"/>
      </w:pPr>
      <w:r w:rsidRPr="00F337CD">
        <w:t>A</w:t>
      </w:r>
      <w:r w:rsidR="003451AB">
        <w:t>K</w:t>
      </w:r>
      <w:r w:rsidRPr="00F337CD">
        <w:t>o anda neme ztvari ta</w:t>
      </w:r>
      <w:r w:rsidR="003451AB">
        <w:t>K</w:t>
      </w:r>
      <w:r w:rsidRPr="00F337CD">
        <w:t xml:space="preserve"> to Popevanye lyubiju, za</w:t>
      </w:r>
      <w:r w:rsidR="003451AB">
        <w:t>K</w:t>
      </w:r>
      <w:r w:rsidRPr="00F337CD">
        <w:t>ai nebi</w:t>
      </w:r>
      <w:r w:rsidRPr="00F337CD">
        <w:br/>
        <w:t>ti moi Chlove</w:t>
      </w:r>
      <w:r w:rsidR="003451AB">
        <w:t>K</w:t>
      </w:r>
      <w:r w:rsidRPr="00F337CD">
        <w:t xml:space="preserve">! </w:t>
      </w:r>
      <w:r w:rsidR="003451AB">
        <w:t>K</w:t>
      </w:r>
      <w:r w:rsidRPr="00F337CD">
        <w:t>a</w:t>
      </w:r>
      <w:r w:rsidR="003451AB">
        <w:t>K</w:t>
      </w:r>
      <w:r w:rsidR="00BE2D2C">
        <w:t>ti razumna Ztvar z-</w:t>
      </w:r>
      <w:r w:rsidRPr="00F337CD">
        <w:t>tem raishi lyubiti mo-</w:t>
      </w:r>
      <w:r w:rsidRPr="00F337CD">
        <w:br/>
        <w:t xml:space="preserve">gel? </w:t>
      </w:r>
      <w:r w:rsidR="003451AB">
        <w:t>K</w:t>
      </w:r>
      <w:r w:rsidRPr="00F337CD">
        <w:t>aiti znash, da a</w:t>
      </w:r>
      <w:r w:rsidR="003451AB">
        <w:t>K</w:t>
      </w:r>
      <w:r w:rsidRPr="00F337CD">
        <w:t xml:space="preserve">oprem ti vu </w:t>
      </w:r>
      <w:r w:rsidR="003451AB">
        <w:t>K</w:t>
      </w:r>
      <w:r w:rsidRPr="00F337CD">
        <w:t>erschanz</w:t>
      </w:r>
      <w:r w:rsidR="003451AB">
        <w:t>K</w:t>
      </w:r>
      <w:r w:rsidRPr="00F337CD">
        <w:t>om Navu</w:t>
      </w:r>
      <w:r w:rsidR="003451AB">
        <w:t>K</w:t>
      </w:r>
      <w:r w:rsidRPr="00F337CD">
        <w:t>u</w:t>
      </w:r>
      <w:r w:rsidRPr="00F337CD">
        <w:br/>
        <w:t>szi dobro podvuchen, Popevanye Szveto vu Czir</w:t>
      </w:r>
      <w:r w:rsidR="003451AB">
        <w:t>K</w:t>
      </w:r>
      <w:r w:rsidRPr="00F337CD">
        <w:t>vi, y drugem</w:t>
      </w:r>
      <w:r w:rsidRPr="00F337CD">
        <w:br/>
        <w:t>Mezti chudnovito volu Boga pred Ochmi imati, vrasje duhe</w:t>
      </w:r>
      <w:r w:rsidRPr="00F337CD">
        <w:br/>
        <w:t>od tebe tirati, y tebe vſzigdar Szrechnoga vchiniti, ta</w:t>
      </w:r>
      <w:r w:rsidR="003451AB">
        <w:t>K</w:t>
      </w:r>
      <w:r w:rsidRPr="00F337CD">
        <w:t>ovu Moch</w:t>
      </w:r>
      <w:r w:rsidRPr="00F337CD">
        <w:br/>
        <w:t xml:space="preserve">vu Szebi ima. </w:t>
      </w:r>
      <w:r w:rsidR="003451AB">
        <w:t>K</w:t>
      </w:r>
      <w:r w:rsidRPr="00F337CD">
        <w:t xml:space="preserve">ai je drugo od </w:t>
      </w:r>
      <w:r w:rsidR="003451AB">
        <w:t>K</w:t>
      </w:r>
      <w:r w:rsidRPr="00F337CD">
        <w:t>ralya Saula Duga nechizto-</w:t>
      </w:r>
      <w:r w:rsidRPr="00F337CD">
        <w:br/>
        <w:t xml:space="preserve">ga, </w:t>
      </w:r>
      <w:r w:rsidR="003451AB">
        <w:t>K</w:t>
      </w:r>
      <w:r w:rsidRPr="00F337CD">
        <w:t>oteri nyega je hotel pre</w:t>
      </w:r>
      <w:r w:rsidR="003451AB">
        <w:t>K</w:t>
      </w:r>
      <w:r w:rsidRPr="00F337CD">
        <w:t xml:space="preserve">aniti, pregnalo, neli </w:t>
      </w:r>
      <w:r w:rsidR="001E7FDD" w:rsidRPr="00F337CD">
        <w:t>vugodno Pope-</w:t>
      </w:r>
      <w:r w:rsidR="001E7FDD" w:rsidRPr="00F337CD">
        <w:br/>
        <w:t xml:space="preserve">vanye, y vu Harfe Igranye </w:t>
      </w:r>
      <w:r w:rsidR="003451AB">
        <w:t>K</w:t>
      </w:r>
      <w:r w:rsidR="001E7FDD" w:rsidRPr="00F337CD">
        <w:t xml:space="preserve">ralya </w:t>
      </w:r>
      <w:r w:rsidR="001E7FDD" w:rsidRPr="00BE2D2C">
        <w:rPr>
          <w:rStyle w:val="teipersName"/>
        </w:rPr>
        <w:t>Davida</w:t>
      </w:r>
      <w:r w:rsidR="001E7FDD" w:rsidRPr="00F337CD">
        <w:t xml:space="preserve">? ar </w:t>
      </w:r>
      <w:r w:rsidR="003451AB">
        <w:t>K</w:t>
      </w:r>
      <w:r w:rsidR="001E7FDD" w:rsidRPr="00F337CD">
        <w:t>a</w:t>
      </w:r>
      <w:r w:rsidR="003451AB">
        <w:t>K</w:t>
      </w:r>
      <w:r w:rsidR="001E7FDD" w:rsidRPr="00F337CD">
        <w:t xml:space="preserve">goder </w:t>
      </w:r>
      <w:r w:rsidR="003451AB">
        <w:t>K</w:t>
      </w:r>
      <w:r w:rsidR="001E7FDD" w:rsidRPr="00F337CD">
        <w:t>ache</w:t>
      </w:r>
      <w:r w:rsidR="001E7FDD" w:rsidRPr="00F337CD">
        <w:br/>
        <w:t>od Popevanya Sze raztepeju, y razbesiju poleg Szvedochanztva Mar-</w:t>
      </w:r>
      <w:r w:rsidR="001E7FDD" w:rsidRPr="00F337CD">
        <w:br/>
      </w:r>
      <w:r w:rsidR="00BE2D2C">
        <w:t>t</w:t>
      </w:r>
      <w:r w:rsidR="001E7FDD" w:rsidRPr="00F337CD">
        <w:t>iala: ta</w:t>
      </w:r>
      <w:r w:rsidR="003451AB">
        <w:t>K</w:t>
      </w:r>
      <w:r w:rsidR="001E7FDD" w:rsidRPr="00F337CD">
        <w:t>ſze z Popevayem Duhi, y nyih z</w:t>
      </w:r>
      <w:r w:rsidR="003451AB">
        <w:t>K</w:t>
      </w:r>
      <w:r w:rsidR="001E7FDD" w:rsidRPr="00F337CD">
        <w:t>ushavanya preti-</w:t>
      </w:r>
      <w:r w:rsidR="001E7FDD" w:rsidRPr="00F337CD">
        <w:br/>
        <w:t xml:space="preserve">raju. </w:t>
      </w:r>
      <w:r w:rsidR="003451AB">
        <w:t>K</w:t>
      </w:r>
      <w:r w:rsidR="001E7FDD" w:rsidRPr="00F337CD">
        <w:t xml:space="preserve">ai je drugo </w:t>
      </w:r>
      <w:r w:rsidR="001E7FDD" w:rsidRPr="00BE2D2C">
        <w:rPr>
          <w:rStyle w:val="teipersName"/>
        </w:rPr>
        <w:t>Alberta</w:t>
      </w:r>
      <w:r w:rsidR="001E7FDD" w:rsidRPr="00F337CD">
        <w:t xml:space="preserve"> Fratra od puta zlocheztoga odvle</w:t>
      </w:r>
      <w:r w:rsidR="003451AB">
        <w:t>K</w:t>
      </w:r>
      <w:r w:rsidR="001E7FDD" w:rsidRPr="00F337CD">
        <w:t>lo,</w:t>
      </w:r>
      <w:r w:rsidR="001E7FDD" w:rsidRPr="00F337CD">
        <w:br/>
        <w:t>y zatem na put te pravicze dopelalo, y Szvetcza vchinilo, neli</w:t>
      </w:r>
    </w:p>
    <w:p w14:paraId="77B6E4C0" w14:textId="77777777" w:rsidR="001E7FDD" w:rsidRPr="00F337CD" w:rsidRDefault="001E7FDD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69CA3D7A" w14:textId="45D46803" w:rsidR="00476239" w:rsidRPr="00F337CD" w:rsidRDefault="001E7FDD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/7/</w:t>
      </w:r>
    </w:p>
    <w:p w14:paraId="00A709B2" w14:textId="3DF23C7D" w:rsidR="001E7FDD" w:rsidRPr="00F337CD" w:rsidRDefault="001E7FDD" w:rsidP="00007272">
      <w:pPr>
        <w:pStyle w:val="teiab"/>
      </w:pPr>
      <w:r w:rsidRPr="00F337CD">
        <w:t>Szlad</w:t>
      </w:r>
      <w:r w:rsidR="003451AB">
        <w:t>K</w:t>
      </w:r>
      <w:r w:rsidRPr="00F337CD">
        <w:t xml:space="preserve">o Popevanye? </w:t>
      </w:r>
      <w:r w:rsidR="003451AB">
        <w:t>K</w:t>
      </w:r>
      <w:r w:rsidRPr="00F337CD">
        <w:t xml:space="preserve">aiti on, </w:t>
      </w:r>
      <w:r w:rsidR="003451AB">
        <w:t>K</w:t>
      </w:r>
      <w:r w:rsidRPr="00F337CD">
        <w:t>ada je josche Szvet</w:t>
      </w:r>
      <w:r w:rsidR="00BE2D2C">
        <w:t>c</w:t>
      </w:r>
      <w:r w:rsidRPr="00F337CD">
        <w:t>z</w:t>
      </w:r>
      <w:r w:rsidR="003451AB">
        <w:t>K</w:t>
      </w:r>
      <w:r w:rsidRPr="00F337CD">
        <w:t>i bil, chujuchi</w:t>
      </w:r>
      <w:r w:rsidRPr="00F337CD">
        <w:br/>
        <w:t>od maloga ne</w:t>
      </w:r>
      <w:r w:rsidR="003451AB">
        <w:t>K</w:t>
      </w:r>
      <w:r w:rsidRPr="00F337CD">
        <w:t>ojega Mladencza Sivlenye, y obrachanye Szvetoga</w:t>
      </w:r>
      <w:r w:rsidRPr="00F337CD">
        <w:br/>
      </w:r>
      <w:r w:rsidRPr="00BE2D2C">
        <w:rPr>
          <w:rStyle w:val="teipersName"/>
        </w:rPr>
        <w:t>Theobalda</w:t>
      </w:r>
      <w:r w:rsidRPr="00F337CD">
        <w:t xml:space="preserve"> z-Szlad</w:t>
      </w:r>
      <w:r w:rsidR="003451AB">
        <w:t>K</w:t>
      </w:r>
      <w:r w:rsidRPr="00F337CD">
        <w:t>im popevanyem, ta</w:t>
      </w:r>
      <w:r w:rsidR="003451AB">
        <w:t>K</w:t>
      </w:r>
      <w:r w:rsidRPr="00F337CD">
        <w:t xml:space="preserve"> vu Szerczi genyen poztal,</w:t>
      </w:r>
      <w:r w:rsidRPr="00F337CD">
        <w:br/>
        <w:t xml:space="preserve">da je zapuztil zlocheztu </w:t>
      </w:r>
      <w:r w:rsidRPr="00BE2D2C">
        <w:rPr>
          <w:rStyle w:val="teidel"/>
        </w:rPr>
        <w:t>Si</w:t>
      </w:r>
      <w:r w:rsidRPr="00F337CD">
        <w:t xml:space="preserve"> Sivlenye, y pochel Szveto Siveti.</w:t>
      </w:r>
    </w:p>
    <w:p w14:paraId="4A4D1CBD" w14:textId="56AFB5D1" w:rsidR="001E7FDD" w:rsidRPr="00F337CD" w:rsidRDefault="003451AB" w:rsidP="00007272">
      <w:pPr>
        <w:pStyle w:val="teiab"/>
      </w:pPr>
      <w:r>
        <w:t>K</w:t>
      </w:r>
      <w:r w:rsidR="001E7FDD" w:rsidRPr="00F337CD">
        <w:t xml:space="preserve">ai je drugo jednoga Szoldata, </w:t>
      </w:r>
      <w:r>
        <w:t>K</w:t>
      </w:r>
      <w:r w:rsidR="001E7FDD" w:rsidRPr="00F337CD">
        <w:t>oi za volo jedne male Shalne</w:t>
      </w:r>
      <w:r w:rsidR="001E7FDD" w:rsidRPr="00F337CD">
        <w:br/>
        <w:t>rechi ta</w:t>
      </w:r>
      <w:r>
        <w:t>K</w:t>
      </w:r>
      <w:r w:rsidR="001E7FDD" w:rsidRPr="00F337CD">
        <w:t>ſze raſzerdil, da je Seni Szvoi z-mechum na</w:t>
      </w:r>
      <w:r>
        <w:t>K</w:t>
      </w:r>
      <w:r w:rsidR="001E7FDD" w:rsidRPr="00F337CD">
        <w:t>anil gla-</w:t>
      </w:r>
      <w:r w:rsidR="001E7FDD" w:rsidRPr="00F337CD">
        <w:br/>
        <w:t>vu raſzechi, nazad dersalo, neli nyeno lepo Popevanye?</w:t>
      </w:r>
    </w:p>
    <w:p w14:paraId="07FD37EE" w14:textId="0C2109CE" w:rsidR="001E7FDD" w:rsidRPr="00F337CD" w:rsidRDefault="003451AB" w:rsidP="00007272">
      <w:pPr>
        <w:pStyle w:val="teiab"/>
      </w:pPr>
      <w:r>
        <w:t>K</w:t>
      </w:r>
      <w:r w:rsidR="001E7FDD" w:rsidRPr="00F337CD">
        <w:t xml:space="preserve">oja, </w:t>
      </w:r>
      <w:r>
        <w:t>K</w:t>
      </w:r>
      <w:r w:rsidR="001E7FDD" w:rsidRPr="00F337CD">
        <w:t xml:space="preserve">adabi bil Mosh nyeni z-Mechum </w:t>
      </w:r>
      <w:r>
        <w:t>K</w:t>
      </w:r>
      <w:r w:rsidR="001E7FDD" w:rsidRPr="00F337CD">
        <w:t>-nyoi pote</w:t>
      </w:r>
      <w:r>
        <w:t>K</w:t>
      </w:r>
      <w:r w:rsidR="001E7FDD" w:rsidRPr="00F337CD">
        <w:t>el,</w:t>
      </w:r>
      <w:r w:rsidR="001E7FDD" w:rsidRPr="00F337CD">
        <w:br/>
        <w:t>popevajuch Dushu Szvoju Bogu je preporuchala.</w:t>
      </w:r>
    </w:p>
    <w:p w14:paraId="4BA293AC" w14:textId="6F2CAAED" w:rsidR="009537E6" w:rsidRPr="00F337CD" w:rsidRDefault="003451AB" w:rsidP="00007272">
      <w:pPr>
        <w:pStyle w:val="teiab"/>
      </w:pPr>
      <w:r>
        <w:t>K</w:t>
      </w:r>
      <w:r w:rsidR="001E7FDD" w:rsidRPr="00F337CD">
        <w:t>ai je jednoga Tolvaja vu Shumi buduche</w:t>
      </w:r>
      <w:r w:rsidR="001E7FDD" w:rsidRPr="00BE2D2C">
        <w:rPr>
          <w:rStyle w:val="teiadd"/>
        </w:rPr>
        <w:t>ga</w:t>
      </w:r>
      <w:r w:rsidR="001E7FDD" w:rsidRPr="00F337CD">
        <w:t xml:space="preserve"> na dobro Sivlenye</w:t>
      </w:r>
      <w:r w:rsidR="001E7FDD" w:rsidRPr="00F337CD">
        <w:br/>
        <w:t>nagibalo, n</w:t>
      </w:r>
      <w:r w:rsidR="009537E6" w:rsidRPr="00F337CD">
        <w:t>eli Popevanye jedne male Pticze?</w:t>
      </w:r>
      <w:r w:rsidR="001E7FDD" w:rsidRPr="00F337CD">
        <w:t xml:space="preserve"> </w:t>
      </w:r>
      <w:r>
        <w:t>K</w:t>
      </w:r>
      <w:r w:rsidR="001E7FDD" w:rsidRPr="00F337CD">
        <w:t>oja veſzela,</w:t>
      </w:r>
      <w:r w:rsidR="001E7FDD" w:rsidRPr="00F337CD">
        <w:br/>
        <w:t>y prozta na viſzo</w:t>
      </w:r>
      <w:r>
        <w:t>K</w:t>
      </w:r>
      <w:r w:rsidR="001E7FDD" w:rsidRPr="00F337CD">
        <w:t>ih D</w:t>
      </w:r>
      <w:r w:rsidR="009537E6" w:rsidRPr="00F337CD">
        <w:t>rev letela, y vſza</w:t>
      </w:r>
      <w:r>
        <w:t>K</w:t>
      </w:r>
      <w:r w:rsidR="009537E6" w:rsidRPr="00F337CD">
        <w:t>i Den lepo je</w:t>
      </w:r>
      <w:r w:rsidR="009537E6" w:rsidRPr="00F337CD">
        <w:br/>
        <w:t xml:space="preserve">popevala, od </w:t>
      </w:r>
      <w:r>
        <w:t>K</w:t>
      </w:r>
      <w:r w:rsidR="009537E6" w:rsidRPr="00F337CD">
        <w:t>otere on ta</w:t>
      </w:r>
      <w:r>
        <w:t>K</w:t>
      </w:r>
      <w:r w:rsidR="009537E6" w:rsidRPr="00F337CD">
        <w:t xml:space="preserve"> genyen poztal, da je Szvoju zlo-</w:t>
      </w:r>
      <w:r w:rsidR="009537E6" w:rsidRPr="00F337CD">
        <w:br/>
        <w:t>chestochu Sz</w:t>
      </w:r>
      <w:r w:rsidR="00BE2D2C">
        <w:t>am zpoznal, y iduchi iz Shume v</w:t>
      </w:r>
      <w:r w:rsidR="009537E6" w:rsidRPr="00F337CD">
        <w:t>u</w:t>
      </w:r>
      <w:r w:rsidR="00BE2D2C">
        <w:t xml:space="preserve"> </w:t>
      </w:r>
      <w:r w:rsidR="009537E6" w:rsidRPr="00F337CD">
        <w:t>jeden</w:t>
      </w:r>
      <w:r w:rsidR="009537E6" w:rsidRPr="00F337CD">
        <w:br/>
      </w:r>
      <w:r>
        <w:t>K</w:t>
      </w:r>
      <w:r w:rsidR="009537E6" w:rsidRPr="00F337CD">
        <w:t xml:space="preserve">loster, gde </w:t>
      </w:r>
      <w:r>
        <w:t>K</w:t>
      </w:r>
      <w:r w:rsidR="009537E6" w:rsidRPr="00F337CD">
        <w:t>a</w:t>
      </w:r>
      <w:r>
        <w:t>K</w:t>
      </w:r>
      <w:r w:rsidR="009537E6" w:rsidRPr="00F337CD">
        <w:t>ti Frater Szveto Sivel, y vumerl.</w:t>
      </w:r>
    </w:p>
    <w:p w14:paraId="58CE5D49" w14:textId="445D5DC3" w:rsidR="009537E6" w:rsidRPr="00F337CD" w:rsidRDefault="003451AB" w:rsidP="00007272">
      <w:pPr>
        <w:pStyle w:val="teiab"/>
      </w:pPr>
      <w:r>
        <w:t>K</w:t>
      </w:r>
      <w:r w:rsidR="009537E6" w:rsidRPr="00F337CD">
        <w:t>a</w:t>
      </w:r>
      <w:r w:rsidR="00BE2D2C">
        <w:t>i</w:t>
      </w:r>
      <w:r w:rsidR="009537E6" w:rsidRPr="00F337CD">
        <w:t xml:space="preserve"> je jednoga veli</w:t>
      </w:r>
      <w:r>
        <w:t>K</w:t>
      </w:r>
      <w:r w:rsidR="009537E6" w:rsidRPr="00F337CD">
        <w:t>oga Greshni</w:t>
      </w:r>
      <w:r>
        <w:t>K</w:t>
      </w:r>
      <w:r w:rsidR="009537E6" w:rsidRPr="00F337CD">
        <w:t>a na po</w:t>
      </w:r>
      <w:r>
        <w:t>K</w:t>
      </w:r>
      <w:r w:rsidR="009537E6" w:rsidRPr="00F337CD">
        <w:t>oru gibalo, neli</w:t>
      </w:r>
      <w:r w:rsidR="009537E6" w:rsidRPr="00F337CD">
        <w:br/>
        <w:t>Popevanye, y Szlad</w:t>
      </w:r>
      <w:r>
        <w:t>K</w:t>
      </w:r>
      <w:r w:rsidR="009537E6" w:rsidRPr="00F337CD">
        <w:t>a Musi</w:t>
      </w:r>
      <w:r>
        <w:t>K</w:t>
      </w:r>
      <w:r w:rsidR="009537E6" w:rsidRPr="00F337CD">
        <w:t xml:space="preserve">a? </w:t>
      </w:r>
      <w:r>
        <w:t>K</w:t>
      </w:r>
      <w:r w:rsidR="009537E6" w:rsidRPr="00F337CD">
        <w:t xml:space="preserve">oi, </w:t>
      </w:r>
      <w:r>
        <w:t>K</w:t>
      </w:r>
      <w:r w:rsidR="009537E6" w:rsidRPr="00F337CD">
        <w:t>ada bibil vu Czir</w:t>
      </w:r>
      <w:r>
        <w:t>K</w:t>
      </w:r>
      <w:r w:rsidR="009537E6" w:rsidRPr="00F337CD">
        <w:t>-</w:t>
      </w:r>
      <w:r w:rsidR="009537E6" w:rsidRPr="00F337CD">
        <w:br/>
        <w:t>vi od greha, y ve</w:t>
      </w:r>
      <w:r>
        <w:t>K</w:t>
      </w:r>
      <w:r w:rsidR="009537E6" w:rsidRPr="00F337CD">
        <w:t xml:space="preserve">ovechne </w:t>
      </w:r>
      <w:r>
        <w:t>K</w:t>
      </w:r>
      <w:r w:rsidR="009537E6" w:rsidRPr="00F337CD">
        <w:t xml:space="preserve">astige popevati, </w:t>
      </w:r>
      <w:r w:rsidR="009537E6" w:rsidRPr="00BE2D2C">
        <w:rPr>
          <w:rStyle w:val="teidel"/>
        </w:rPr>
        <w:t>shi</w:t>
      </w:r>
      <w:r w:rsidR="009537E6" w:rsidRPr="00F337CD">
        <w:t xml:space="preserve"> y Szlad</w:t>
      </w:r>
      <w:r>
        <w:t>K</w:t>
      </w:r>
      <w:r w:rsidR="009537E6" w:rsidRPr="00F337CD">
        <w:t>o</w:t>
      </w:r>
      <w:r w:rsidR="009537E6" w:rsidRPr="00F337CD">
        <w:br/>
        <w:t>igrati chul, ta</w:t>
      </w:r>
      <w:r>
        <w:t>K</w:t>
      </w:r>
      <w:r w:rsidR="009537E6" w:rsidRPr="00F337CD">
        <w:t xml:space="preserve"> vu Szerczi genyen, y </w:t>
      </w:r>
      <w:r>
        <w:t>K</w:t>
      </w:r>
      <w:r w:rsidR="009537E6" w:rsidRPr="00F337CD">
        <w:t>ruto Salozten</w:t>
      </w:r>
      <w:r w:rsidR="009537E6" w:rsidRPr="00F337CD">
        <w:br/>
        <w:t>poztal, da je do Szmerti po</w:t>
      </w:r>
      <w:r>
        <w:t>K</w:t>
      </w:r>
      <w:r w:rsidR="009537E6" w:rsidRPr="00F337CD">
        <w:t xml:space="preserve">oru delal, y popevajuch </w:t>
      </w:r>
      <w:r w:rsidR="009537E6" w:rsidRPr="00BE2D2C">
        <w:rPr>
          <w:rStyle w:val="teidel"/>
        </w:rPr>
        <w:t>Szre</w:t>
      </w:r>
      <w:r w:rsidR="009537E6" w:rsidRPr="00F337CD">
        <w:br/>
        <w:t>Szrechno vumerl. Y ta</w:t>
      </w:r>
      <w:r>
        <w:t>K</w:t>
      </w:r>
      <w:r w:rsidR="009537E6" w:rsidRPr="00F337CD">
        <w:t xml:space="preserve"> vnogi drugi od poſzlushanya le-</w:t>
      </w:r>
      <w:r w:rsidR="009537E6" w:rsidRPr="00F337CD">
        <w:br/>
        <w:t>peh Popev</w:t>
      </w:r>
      <w:r>
        <w:t>K</w:t>
      </w:r>
      <w:r w:rsidR="009537E6" w:rsidRPr="00F337CD">
        <w:t xml:space="preserve"> </w:t>
      </w:r>
      <w:r>
        <w:t>K</w:t>
      </w:r>
      <w:r w:rsidR="009537E6" w:rsidRPr="00F337CD">
        <w:t>-Bogu obernyeni poztali jeſzu.</w:t>
      </w:r>
    </w:p>
    <w:p w14:paraId="347B74AC" w14:textId="79D51E73" w:rsidR="009537E6" w:rsidRPr="00F337CD" w:rsidRDefault="009537E6" w:rsidP="00007272">
      <w:pPr>
        <w:pStyle w:val="teiab"/>
      </w:pPr>
      <w:r w:rsidRPr="00F337CD">
        <w:t>Po</w:t>
      </w:r>
      <w:r w:rsidR="003451AB">
        <w:t>K</w:t>
      </w:r>
      <w:r w:rsidRPr="00F337CD">
        <w:t>ehdob anda Szlad</w:t>
      </w:r>
      <w:r w:rsidR="003451AB">
        <w:t>K</w:t>
      </w:r>
      <w:r w:rsidRPr="00F337CD">
        <w:t>o, vugodno, pobosno, lepo, y veſelo Popevanye</w:t>
      </w:r>
      <w:r w:rsidR="00BE2D2C">
        <w:t>,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y Musi</w:t>
      </w:r>
      <w:r w:rsidR="003451AB">
        <w:t>K</w:t>
      </w:r>
      <w:r w:rsidRPr="00F337CD">
        <w:t>a ta</w:t>
      </w:r>
      <w:r w:rsidR="003451AB">
        <w:t>K</w:t>
      </w:r>
      <w:r w:rsidRPr="00F337CD">
        <w:t>ovu oſzebuino z</w:t>
      </w:r>
      <w:r w:rsidR="003451AB">
        <w:t>K</w:t>
      </w:r>
      <w:r w:rsidRPr="00F337CD">
        <w:t>rovno Moch vu</w:t>
      </w:r>
      <w:r w:rsidRPr="00F337CD">
        <w:br/>
        <w:t xml:space="preserve">Szebi ima, da Duſsu, y Szercze raſzveſzeli, y </w:t>
      </w:r>
      <w:r w:rsidR="003451AB">
        <w:t>K</w:t>
      </w:r>
      <w:r w:rsidRPr="00F337CD">
        <w:t>-Bogu vleche,</w:t>
      </w:r>
    </w:p>
    <w:p w14:paraId="2C6F23DA" w14:textId="77777777" w:rsidR="009537E6" w:rsidRPr="00F337CD" w:rsidRDefault="009537E6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4E15B9B0" w14:textId="4161AC43" w:rsidR="009537E6" w:rsidRPr="00F337CD" w:rsidRDefault="009537E6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/8/</w:t>
      </w:r>
    </w:p>
    <w:p w14:paraId="27118202" w14:textId="77777777" w:rsidR="00F82E30" w:rsidRDefault="009537E6" w:rsidP="00007272">
      <w:pPr>
        <w:pStyle w:val="teiab"/>
      </w:pPr>
      <w:r w:rsidRPr="00F337CD">
        <w:t>Dushu, y Telo zvrachi, Saloztne, nevolne, Szerdite veſzeli,</w:t>
      </w:r>
      <w:r w:rsidRPr="00F337CD">
        <w:br/>
        <w:t xml:space="preserve">Betesne </w:t>
      </w:r>
      <w:r w:rsidR="003451AB">
        <w:t>K</w:t>
      </w:r>
      <w:r w:rsidRPr="00F337CD">
        <w:t>a</w:t>
      </w:r>
      <w:r w:rsidR="003451AB">
        <w:t>K</w:t>
      </w:r>
      <w:r w:rsidRPr="00F337CD">
        <w:t>ti jedna Medicina zvrachi, nechizte Duhe,</w:t>
      </w:r>
      <w:r w:rsidRPr="00F337CD">
        <w:br/>
      </w:r>
      <w:r w:rsidR="003451AB">
        <w:t>K</w:t>
      </w:r>
      <w:r w:rsidRPr="00F337CD">
        <w:t>ache, y vſza</w:t>
      </w:r>
      <w:r w:rsidR="003451AB">
        <w:t>K</w:t>
      </w:r>
      <w:r w:rsidRPr="00F337CD">
        <w:t>u drugu S</w:t>
      </w:r>
      <w:r w:rsidR="003451AB">
        <w:t>K</w:t>
      </w:r>
      <w:r w:rsidRPr="00F337CD">
        <w:t>odlivu Zvir pretira, Chlove</w:t>
      </w:r>
      <w:r w:rsidR="003451AB">
        <w:t>K</w:t>
      </w:r>
      <w:r w:rsidRPr="00F337CD">
        <w:t>a na</w:t>
      </w:r>
      <w:r w:rsidRPr="00F337CD">
        <w:br/>
        <w:t>dobro Sivlenye napelava; i ta</w:t>
      </w:r>
      <w:r w:rsidR="003451AB">
        <w:t>K</w:t>
      </w:r>
      <w:r w:rsidRPr="00F337CD">
        <w:t xml:space="preserve"> na dale. </w:t>
      </w:r>
      <w:r w:rsidR="008B2F6B">
        <w:t>G</w:t>
      </w:r>
      <w:r w:rsidRPr="00F337CD">
        <w:t>do bi mogel</w:t>
      </w:r>
      <w:r w:rsidRPr="00F337CD">
        <w:br/>
        <w:t>ta</w:t>
      </w:r>
      <w:r w:rsidR="003451AB">
        <w:t>K</w:t>
      </w:r>
      <w:r w:rsidRPr="00F337CD">
        <w:t xml:space="preserve"> len, vtragliv biti, da nebi ove, y druge Popev</w:t>
      </w:r>
      <w:r w:rsidR="003451AB">
        <w:t>K</w:t>
      </w:r>
      <w:r w:rsidRPr="00F337CD">
        <w:t xml:space="preserve">e, </w:t>
      </w:r>
      <w:r w:rsidR="003451AB">
        <w:t>K</w:t>
      </w:r>
      <w:r w:rsidRPr="00F337CD">
        <w:t>ojeſze</w:t>
      </w:r>
      <w:r w:rsidRPr="00F337CD">
        <w:br/>
        <w:t>Szamomu Bogu dopadaju, rad, y z-veſzeljum Bogu na</w:t>
      </w:r>
      <w:r w:rsidRPr="00F337CD">
        <w:br/>
        <w:t xml:space="preserve">Chazt, y na Veſzelje,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y Angeli na Nebi chi</w:t>
      </w:r>
      <w:r w:rsidR="008B2F6B">
        <w:t>niju,</w:t>
      </w:r>
      <w:r w:rsidR="008B2F6B">
        <w:br/>
        <w:t>popevati hotel. Ah! vchin</w:t>
      </w:r>
      <w:r w:rsidRPr="00F337CD">
        <w:t>te zadnich, vchinte o dragi</w:t>
      </w:r>
      <w:r w:rsidRPr="00F337CD">
        <w:br/>
        <w:t>Popevachi! popevaite velim radi vu vſza</w:t>
      </w:r>
      <w:r w:rsidR="003451AB">
        <w:t>K</w:t>
      </w:r>
      <w:r w:rsidRPr="00F337CD">
        <w:t>om Meztu</w:t>
      </w:r>
      <w:r w:rsidRPr="00F337CD">
        <w:br/>
        <w:t>pobosne Popev</w:t>
      </w:r>
      <w:r w:rsidR="003451AB">
        <w:t>K</w:t>
      </w:r>
      <w:r w:rsidRPr="00F337CD">
        <w:t>e, ta</w:t>
      </w:r>
      <w:r w:rsidR="003451AB">
        <w:t>K</w:t>
      </w:r>
      <w:r w:rsidRPr="00F337CD">
        <w:t xml:space="preserve">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</w:t>
      </w:r>
      <w:r w:rsidR="003451AB">
        <w:t>K</w:t>
      </w:r>
      <w:r w:rsidR="008B2F6B">
        <w:t>ral David veli: z-S</w:t>
      </w:r>
      <w:r w:rsidRPr="00F337CD">
        <w:t>zvete-</w:t>
      </w:r>
      <w:r w:rsidRPr="00F337CD">
        <w:br/>
        <w:t>mi</w:t>
      </w:r>
      <w:r w:rsidR="00112D61" w:rsidRPr="00F337CD">
        <w:t xml:space="preserve"> Popev</w:t>
      </w:r>
      <w:r w:rsidR="003451AB">
        <w:t>K</w:t>
      </w:r>
      <w:r w:rsidR="00112D61" w:rsidRPr="00F337CD">
        <w:t>ami popevajuchi chaztite Boga; nai vaſz</w:t>
      </w:r>
      <w:r w:rsidR="00112D61" w:rsidRPr="00F337CD">
        <w:br/>
        <w:t xml:space="preserve">nebude Szram popevati, ar </w:t>
      </w:r>
      <w:r w:rsidR="003451AB">
        <w:t>K</w:t>
      </w:r>
      <w:r w:rsidR="00112D61" w:rsidRPr="00F337CD">
        <w:t>oiſze Szramuje pred lyud-</w:t>
      </w:r>
      <w:r w:rsidR="00112D61" w:rsidRPr="00F337CD">
        <w:br/>
        <w:t>mi, on hoche oſzramoten biti pred Otczom Nebez</w:t>
      </w:r>
      <w:r w:rsidR="003451AB">
        <w:t>K</w:t>
      </w:r>
      <w:r w:rsidR="00112D61" w:rsidRPr="00F337CD">
        <w:t>om</w:t>
      </w:r>
      <w:r w:rsidR="00112D61" w:rsidRPr="00F337CD">
        <w:br/>
        <w:t xml:space="preserve">veli Jesush </w:t>
      </w:r>
      <w:r w:rsidR="003451AB">
        <w:t>K</w:t>
      </w:r>
      <w:r w:rsidR="00112D61" w:rsidRPr="00F337CD">
        <w:t>ristush. Opominyaite, y nagovarjaite ta</w:t>
      </w:r>
      <w:r w:rsidR="003451AB">
        <w:t>K</w:t>
      </w:r>
      <w:r w:rsidR="00112D61" w:rsidRPr="00F337CD">
        <w:t>ai</w:t>
      </w:r>
      <w:r w:rsidR="00112D61" w:rsidRPr="00F337CD">
        <w:br/>
        <w:t xml:space="preserve">one, </w:t>
      </w:r>
      <w:r w:rsidR="003451AB">
        <w:t>K</w:t>
      </w:r>
      <w:r w:rsidR="00112D61" w:rsidRPr="00F337CD">
        <w:t>oi neſzramne, gerde, y greshne Popev</w:t>
      </w:r>
      <w:r w:rsidR="003451AB">
        <w:t>K</w:t>
      </w:r>
      <w:r w:rsidR="00112D61" w:rsidRPr="00F337CD">
        <w:t>e vu Ostariah,</w:t>
      </w:r>
      <w:r w:rsidR="00112D61" w:rsidRPr="00F337CD">
        <w:br/>
        <w:t>y drugom Meztu navadni jeſzu popevati, z-</w:t>
      </w:r>
      <w:r w:rsidR="003451AB">
        <w:t>K</w:t>
      </w:r>
      <w:r w:rsidR="00112D61" w:rsidRPr="00F337CD">
        <w:t>ojemiſzi</w:t>
      </w:r>
      <w:r w:rsidR="00112D61" w:rsidRPr="00F337CD">
        <w:br/>
        <w:t>Nebu zapiraju, da oni ta</w:t>
      </w:r>
      <w:r w:rsidR="003451AB">
        <w:t>K</w:t>
      </w:r>
      <w:r w:rsidR="00112D61" w:rsidRPr="00F337CD">
        <w:t>ove zapuztiju, ter pobosne,</w:t>
      </w:r>
      <w:r w:rsidR="00112D61" w:rsidRPr="00F337CD">
        <w:br/>
        <w:t>y Bogu dopadlive poprimeju, da jendenput vſzi z-</w:t>
      </w:r>
      <w:r w:rsidR="003451AB">
        <w:t>K</w:t>
      </w:r>
      <w:r w:rsidR="00112D61" w:rsidRPr="00F337CD">
        <w:t>upa po-</w:t>
      </w:r>
      <w:r w:rsidR="00112D61" w:rsidRPr="00F337CD">
        <w:br/>
        <w:t>pevajuchi vu Nebi na ve</w:t>
      </w:r>
      <w:r w:rsidR="003451AB">
        <w:t>K</w:t>
      </w:r>
      <w:r w:rsidR="00112D61" w:rsidRPr="00F337CD">
        <w:t>e Boga chaztiti, y hvaliti bude-</w:t>
      </w:r>
      <w:r w:rsidR="00112D61" w:rsidRPr="00F337CD">
        <w:br/>
        <w:t>mo mogli.</w:t>
      </w:r>
      <w:r w:rsidR="00B34E68">
        <w:t xml:space="preserve"> </w:t>
      </w:r>
    </w:p>
    <w:p w14:paraId="7604FD5C" w14:textId="77777777" w:rsidR="00F82E30" w:rsidRDefault="00112D61" w:rsidP="00F82E30">
      <w:pPr>
        <w:pStyle w:val="teiclosure"/>
      </w:pPr>
      <w:r w:rsidRPr="00F337CD">
        <w:t xml:space="preserve">Amen. </w:t>
      </w:r>
    </w:p>
    <w:p w14:paraId="53514115" w14:textId="3878A729" w:rsidR="009537E6" w:rsidRPr="00F337CD" w:rsidRDefault="00112D61" w:rsidP="00007272">
      <w:pPr>
        <w:pStyle w:val="teiab"/>
      </w:pPr>
      <w:r w:rsidRPr="00F337CD">
        <w:t>Fave, et Vale.</w:t>
      </w:r>
    </w:p>
    <w:p w14:paraId="6F689769" w14:textId="4370F511" w:rsidR="00112D61" w:rsidRPr="00F422C3" w:rsidRDefault="00112D61" w:rsidP="00007272">
      <w:pPr>
        <w:pStyle w:val="teiab"/>
        <w:rPr>
          <w:rStyle w:val="teiquote"/>
        </w:rPr>
      </w:pPr>
      <w:r w:rsidRPr="00F422C3">
        <w:rPr>
          <w:rStyle w:val="teiquote"/>
        </w:rPr>
        <w:t xml:space="preserve">Ad omnes Sanctos Die 8va Septembris </w:t>
      </w:r>
      <w:r w:rsidR="008B2F6B" w:rsidRPr="00F422C3">
        <w:rPr>
          <w:rStyle w:val="teiquote"/>
        </w:rPr>
        <w:t>1810</w:t>
      </w:r>
      <w:r w:rsidRPr="00F422C3">
        <w:rPr>
          <w:rStyle w:val="teiquote"/>
        </w:rPr>
        <w:t xml:space="preserve">. </w:t>
      </w:r>
      <w:r w:rsidR="008B2F6B" w:rsidRPr="00F422C3">
        <w:rPr>
          <w:rStyle w:val="teiquote"/>
        </w:rPr>
        <w:t>i</w:t>
      </w:r>
      <w:r w:rsidRPr="00F422C3">
        <w:rPr>
          <w:rStyle w:val="teiquote"/>
        </w:rPr>
        <w:t>ncepit</w:t>
      </w:r>
      <w:r w:rsidRPr="00F422C3">
        <w:rPr>
          <w:rStyle w:val="teiquote"/>
        </w:rPr>
        <w:br/>
        <w:t>inscribere, et Die 8va Decembris 1813. finivit.</w:t>
      </w:r>
    </w:p>
    <w:p w14:paraId="160C21F3" w14:textId="19C6E4F9" w:rsidR="00112D61" w:rsidRPr="00F337CD" w:rsidRDefault="00112D61" w:rsidP="00396D7D">
      <w:pPr>
        <w:pStyle w:val="teiclosure"/>
      </w:pPr>
      <w:r w:rsidRPr="00396D7D">
        <w:rPr>
          <w:rStyle w:val="teipersName"/>
        </w:rPr>
        <w:t>Joannes</w:t>
      </w:r>
      <w:r w:rsidRPr="00F337CD">
        <w:t xml:space="preserve"> Schöff</w:t>
      </w:r>
      <w:ins w:id="22" w:author="Nina Ditmajer" w:date="2023-01-24T13:30:00Z">
        <w:r w:rsidR="00F36F59">
          <w:t xml:space="preserve"> </w:t>
        </w:r>
        <w:r w:rsidR="00F36F59" w:rsidRPr="00F36F59">
          <w:rPr>
            <w:rStyle w:val="teiabbr"/>
            <w:rPrChange w:id="23" w:author="Nina Ditmajer" w:date="2023-01-24T13:31:00Z">
              <w:rPr>
                <w:rStyle w:val="teigap"/>
              </w:rPr>
            </w:rPrChange>
          </w:rPr>
          <w:t>m</w:t>
        </w:r>
      </w:ins>
      <w:del w:id="24" w:author="Nina Ditmajer" w:date="2023-01-24T13:30:00Z">
        <w:r w:rsidR="00396D7D" w:rsidRPr="00F36F59" w:rsidDel="00F36F59">
          <w:rPr>
            <w:rStyle w:val="teiabbr"/>
            <w:rPrChange w:id="25" w:author="Nina Ditmajer" w:date="2023-01-24T13:31:00Z">
              <w:rPr>
                <w:rStyle w:val="teigap"/>
              </w:rPr>
            </w:rPrChange>
          </w:rPr>
          <w:delText>???</w:delText>
        </w:r>
      </w:del>
      <w:r w:rsidR="00396D7D" w:rsidRPr="00F36F59">
        <w:rPr>
          <w:rStyle w:val="teiabbr"/>
          <w:rPrChange w:id="26" w:author="Nina Ditmajer" w:date="2023-01-24T13:31:00Z">
            <w:rPr/>
          </w:rPrChange>
        </w:rPr>
        <w:t>ia</w:t>
      </w:r>
    </w:p>
    <w:p w14:paraId="401BA32E" w14:textId="35C8CF98" w:rsidR="00F1514D" w:rsidRPr="00F337CD" w:rsidRDefault="00112D61" w:rsidP="00396D7D">
      <w:pPr>
        <w:pStyle w:val="teiclosure"/>
      </w:pPr>
      <w:r w:rsidRPr="00F337CD">
        <w:t>Organista.</w:t>
      </w:r>
    </w:p>
    <w:p w14:paraId="73D0BFD3" w14:textId="77777777" w:rsidR="00F1514D" w:rsidRPr="00F337CD" w:rsidRDefault="00F1514D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4D4A4869" w14:textId="40CD8125" w:rsidR="00112D61" w:rsidRDefault="00F1514D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/9/</w:t>
      </w:r>
    </w:p>
    <w:p w14:paraId="299D8555" w14:textId="1B10E2A0" w:rsidR="00F06660" w:rsidRPr="00F337CD" w:rsidRDefault="00F06660" w:rsidP="00B34E68">
      <w:pPr>
        <w:pStyle w:val="teifwPageNum"/>
      </w:pPr>
      <w:r>
        <w:t>1.</w:t>
      </w:r>
    </w:p>
    <w:p w14:paraId="26E05251" w14:textId="68F972C7" w:rsidR="00F1514D" w:rsidRPr="00F337CD" w:rsidRDefault="00F1514D" w:rsidP="00396D7D">
      <w:pPr>
        <w:pStyle w:val="Naslov2"/>
      </w:pPr>
      <w:r w:rsidRPr="00F337CD">
        <w:t>Lazlovilozl</w:t>
      </w:r>
      <w:r w:rsidRPr="00F337CD">
        <w:br/>
        <w:t>Popev</w:t>
      </w:r>
      <w:r w:rsidR="003451AB">
        <w:t>K</w:t>
      </w:r>
      <w:r w:rsidRPr="00F337CD">
        <w:br/>
        <w:t>Od Vremena.</w:t>
      </w:r>
    </w:p>
    <w:p w14:paraId="3E2DCF43" w14:textId="2C3648FB" w:rsidR="00F1514D" w:rsidRPr="00F337CD" w:rsidRDefault="00F1514D" w:rsidP="00396D7D">
      <w:pPr>
        <w:pStyle w:val="Naslov2"/>
      </w:pPr>
      <w:r w:rsidRPr="00F337CD">
        <w:t>Nedelya perva Adventa.</w:t>
      </w:r>
    </w:p>
    <w:p w14:paraId="2F7EBD70" w14:textId="4221BB3E" w:rsidR="00F1514D" w:rsidRPr="00F337CD" w:rsidRDefault="00F1514D" w:rsidP="00396D7D">
      <w:pPr>
        <w:pStyle w:val="Naslov2"/>
      </w:pPr>
      <w:r w:rsidRPr="00F337CD">
        <w:t>Na Notu: No 1.</w:t>
      </w:r>
    </w:p>
    <w:p w14:paraId="77C455EF" w14:textId="0DFAE724" w:rsidR="00F1514D" w:rsidRPr="00F337CD" w:rsidRDefault="00F1514D" w:rsidP="00007272">
      <w:pPr>
        <w:pStyle w:val="teiab"/>
      </w:pPr>
      <w:r w:rsidRPr="00F337CD">
        <w:t>Note vſza</w:t>
      </w:r>
      <w:r w:rsidR="003451AB">
        <w:t>K</w:t>
      </w:r>
      <w:r w:rsidRPr="00F337CD">
        <w:t>e Popev</w:t>
      </w:r>
      <w:r w:rsidR="003451AB">
        <w:t>K</w:t>
      </w:r>
      <w:r w:rsidRPr="00F337CD">
        <w:t>e, poleg Numerusha, sze naideju na</w:t>
      </w:r>
      <w:r w:rsidRPr="00F337CD">
        <w:br/>
      </w:r>
      <w:r w:rsidR="003451AB">
        <w:t>K</w:t>
      </w:r>
      <w:r w:rsidRPr="00F337CD">
        <w:t xml:space="preserve">onczu ove </w:t>
      </w:r>
      <w:r w:rsidR="003451AB">
        <w:t>K</w:t>
      </w:r>
      <w:r w:rsidRPr="00F337CD">
        <w:t>nige gor poztavlene.</w:t>
      </w:r>
    </w:p>
    <w:p w14:paraId="0C1F8563" w14:textId="31A0DB4F" w:rsidR="00F1514D" w:rsidRPr="00F337CD" w:rsidRDefault="00F1514D" w:rsidP="00007272">
      <w:pPr>
        <w:pStyle w:val="teiab"/>
      </w:pPr>
      <w:r w:rsidRPr="00F337CD">
        <w:t>Popev</w:t>
      </w:r>
      <w:r w:rsidR="003451AB">
        <w:t>K</w:t>
      </w:r>
      <w:r w:rsidRPr="00F337CD">
        <w:t>a od Szuda Bosjega perva.</w:t>
      </w:r>
    </w:p>
    <w:p w14:paraId="1423FE5C" w14:textId="68616682" w:rsidR="00F1514D" w:rsidRPr="00F337CD" w:rsidRDefault="00F1514D" w:rsidP="00B34E68">
      <w:pPr>
        <w:pStyle w:val="teiab"/>
      </w:pPr>
      <w:r w:rsidRPr="00396D7D">
        <w:rPr>
          <w:rStyle w:val="teilabelZnak"/>
        </w:rPr>
        <w:t>1.</w:t>
      </w:r>
      <w:r w:rsidRPr="00F337CD">
        <w:br/>
        <w:t>Zdai vſzi tiho poſzlushaite – deneshno Popevanye,</w:t>
      </w:r>
      <w:r w:rsidRPr="00F337CD">
        <w:br/>
        <w:t xml:space="preserve">Grehaſze vſzigdar chuvaite, </w:t>
      </w:r>
      <w:r w:rsidRPr="00F337CD">
        <w:softHyphen/>
        <w:t>– da nebude Jo</w:t>
      </w:r>
      <w:r w:rsidR="003451AB">
        <w:t>K</w:t>
      </w:r>
      <w:r w:rsidRPr="00F337CD">
        <w:t>anye.</w:t>
      </w:r>
      <w:r w:rsidRPr="00F337CD">
        <w:br/>
        <w:t>Jeshus</w:t>
      </w:r>
      <w:r w:rsidR="00396D7D">
        <w:t>h doide szudit, reche – v-</w:t>
      </w:r>
      <w:r w:rsidRPr="00F337CD">
        <w:t>Szvetom Evangeljumi;</w:t>
      </w:r>
      <w:r w:rsidRPr="00F337CD">
        <w:br/>
        <w:t>Chuvaiteſze te Neſzreche, – da nebute zgubleni.</w:t>
      </w:r>
    </w:p>
    <w:p w14:paraId="0216BB59" w14:textId="6B662CD0" w:rsidR="00112D61" w:rsidRPr="00F337CD" w:rsidRDefault="00F1514D" w:rsidP="00B34E68">
      <w:pPr>
        <w:pStyle w:val="teiab"/>
      </w:pPr>
      <w:r w:rsidRPr="00396D7D">
        <w:rPr>
          <w:rStyle w:val="teilabelZnak"/>
        </w:rPr>
        <w:t>2.</w:t>
      </w:r>
      <w:r w:rsidRPr="00F337CD">
        <w:br/>
        <w:t xml:space="preserve">Predi,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</w:t>
      </w:r>
      <w:r w:rsidRPr="00396D7D">
        <w:rPr>
          <w:rStyle w:val="teipersName"/>
        </w:rPr>
        <w:t>Jesush</w:t>
      </w:r>
      <w:r w:rsidRPr="00F337CD">
        <w:t xml:space="preserve"> dol pride – na ti Szvet drugoch z-Neba,</w:t>
      </w:r>
      <w:r w:rsidRPr="00F337CD">
        <w:br/>
        <w:t xml:space="preserve">Vſze pravichne, y </w:t>
      </w:r>
      <w:r w:rsidR="003451AB">
        <w:t>K</w:t>
      </w:r>
      <w:r w:rsidRPr="00F337CD">
        <w:t>rivichne – szudit czeloga Szveta,</w:t>
      </w:r>
      <w:r w:rsidRPr="00F337CD">
        <w:br/>
        <w:t>Znamenya sze budu vidla – ztrahovitna tizti chaſz,</w:t>
      </w:r>
      <w:r w:rsidRPr="00F337CD">
        <w:br/>
        <w:t>Zemla Szvetlozt bu</w:t>
      </w:r>
      <w:r w:rsidR="00A3169E" w:rsidRPr="00F337CD">
        <w:t>’</w:t>
      </w:r>
      <w:r w:rsidRPr="00F337CD">
        <w:t xml:space="preserve"> zgubila, – </w:t>
      </w:r>
      <w:r w:rsidR="00396D7D">
        <w:t xml:space="preserve">da gor ztane </w:t>
      </w:r>
      <w:r w:rsidRPr="00F337CD">
        <w:t>vſza</w:t>
      </w:r>
      <w:r w:rsidR="003451AB">
        <w:t>K</w:t>
      </w:r>
      <w:r w:rsidRPr="00F337CD">
        <w:t>i laſz.</w:t>
      </w:r>
    </w:p>
    <w:p w14:paraId="47CC9328" w14:textId="45DAF04A" w:rsidR="00F1514D" w:rsidRPr="00F337CD" w:rsidRDefault="00F1514D" w:rsidP="00B34E68">
      <w:pPr>
        <w:pStyle w:val="teiab"/>
      </w:pPr>
      <w:r w:rsidRPr="00396D7D">
        <w:rPr>
          <w:rStyle w:val="teilabelZnak"/>
        </w:rPr>
        <w:t>3.</w:t>
      </w:r>
      <w:r w:rsidRPr="00F337CD">
        <w:br/>
        <w:t xml:space="preserve">Szuncze bude potemnelo, – o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bu to Saloztno!</w:t>
      </w:r>
      <w:r w:rsidRPr="00F337CD">
        <w:br/>
        <w:t>Szvetlozt ni</w:t>
      </w:r>
      <w:r w:rsidR="003451AB">
        <w:t>K</w:t>
      </w:r>
      <w:r w:rsidRPr="00F337CD">
        <w:t>shu nebu</w:t>
      </w:r>
      <w:r w:rsidR="00A3169E" w:rsidRPr="00F337CD">
        <w:t>’</w:t>
      </w:r>
      <w:r w:rsidRPr="00F337CD">
        <w:t xml:space="preserve"> melo, – nit toplote davalo.</w:t>
      </w:r>
      <w:r w:rsidRPr="00F337CD">
        <w:br/>
        <w:t>Meſzecz szvetil nebu</w:t>
      </w:r>
      <w:r w:rsidR="00A3169E" w:rsidRPr="00F337CD">
        <w:t>’</w:t>
      </w:r>
      <w:r w:rsidR="00396D7D">
        <w:t xml:space="preserve"> vnochi, – z</w:t>
      </w:r>
      <w:r w:rsidRPr="00F337CD">
        <w:t>-</w:t>
      </w:r>
      <w:r w:rsidR="003451AB">
        <w:t>K</w:t>
      </w:r>
      <w:r w:rsidRPr="00F337CD">
        <w:t>ervjum bude oblean,</w:t>
      </w:r>
      <w:r w:rsidRPr="00F337CD">
        <w:br/>
        <w:t>Nigdi nebu</w:t>
      </w:r>
      <w:r w:rsidR="00A3169E" w:rsidRPr="00F337CD">
        <w:t>’</w:t>
      </w:r>
      <w:r w:rsidRPr="00F337CD">
        <w:t xml:space="preserve"> </w:t>
      </w:r>
      <w:r w:rsidR="00A3169E" w:rsidRPr="00F337CD">
        <w:t>‘</w:t>
      </w:r>
      <w:r w:rsidRPr="00F337CD">
        <w:t xml:space="preserve">mel pomochi – </w:t>
      </w:r>
      <w:r w:rsidR="003451AB">
        <w:t>K</w:t>
      </w:r>
      <w:r w:rsidRPr="00F337CD">
        <w:t>ercheni</w:t>
      </w:r>
      <w:r w:rsidR="003451AB">
        <w:t>K</w:t>
      </w:r>
      <w:r w:rsidRPr="00F337CD">
        <w:t>,  nit Luteran.</w:t>
      </w:r>
    </w:p>
    <w:p w14:paraId="1EBCB1C8" w14:textId="77777777" w:rsidR="00F1514D" w:rsidRPr="00F337CD" w:rsidRDefault="00F1514D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1997255A" w14:textId="21A83DE3" w:rsidR="00F1514D" w:rsidRDefault="00F1514D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/10/</w:t>
      </w:r>
    </w:p>
    <w:p w14:paraId="71D2D84F" w14:textId="40C133C7" w:rsidR="00F06660" w:rsidRPr="00F337CD" w:rsidRDefault="00F06660" w:rsidP="00B34E68">
      <w:pPr>
        <w:pStyle w:val="teifwPageNum"/>
      </w:pPr>
      <w:r>
        <w:t>2.</w:t>
      </w:r>
    </w:p>
    <w:p w14:paraId="1439F843" w14:textId="130A474D" w:rsidR="00F1514D" w:rsidRPr="00F337CD" w:rsidRDefault="00F1514D" w:rsidP="00B34E68">
      <w:pPr>
        <w:pStyle w:val="teiab"/>
      </w:pPr>
      <w:r w:rsidRPr="00396D7D">
        <w:rPr>
          <w:rStyle w:val="teilabelZnak"/>
        </w:rPr>
        <w:t>4.</w:t>
      </w:r>
      <w:r w:rsidRPr="00F337CD">
        <w:br/>
        <w:t>Zvezde budu trepetale – od ztraha na tem Nebi,</w:t>
      </w:r>
      <w:r w:rsidRPr="00F337CD">
        <w:br/>
        <w:t>Na zemlu budu padale, – daſze veſz Szvet zachudi.</w:t>
      </w:r>
      <w:r w:rsidRPr="00F337CD">
        <w:br/>
        <w:t>Lyudi buduſze tiz</w:t>
      </w:r>
      <w:r w:rsidR="003451AB">
        <w:t>K</w:t>
      </w:r>
      <w:r w:rsidRPr="00F337CD">
        <w:t xml:space="preserve">ali, – nedu znali </w:t>
      </w:r>
      <w:r w:rsidR="003451AB">
        <w:t>K</w:t>
      </w:r>
      <w:r w:rsidRPr="00F337CD">
        <w:t>am bi Shli,</w:t>
      </w:r>
      <w:r w:rsidRPr="00F337CD">
        <w:br/>
        <w:t>Od ztraha vſzi ztrepetali, – y na zemlu z</w:t>
      </w:r>
      <w:r w:rsidR="003451AB">
        <w:t>K</w:t>
      </w:r>
      <w:r w:rsidRPr="00F337CD">
        <w:t>apali.</w:t>
      </w:r>
    </w:p>
    <w:p w14:paraId="16E86C09" w14:textId="5F2BD559" w:rsidR="00F1514D" w:rsidRPr="00F337CD" w:rsidRDefault="00F1514D" w:rsidP="00B34E68">
      <w:pPr>
        <w:pStyle w:val="teiab"/>
      </w:pPr>
      <w:r w:rsidRPr="00396D7D">
        <w:rPr>
          <w:rStyle w:val="teilabelZnak"/>
        </w:rPr>
        <w:t>5.</w:t>
      </w:r>
      <w:r w:rsidRPr="00F337CD">
        <w:br/>
        <w:t>Od Shuma, y Szaplov Morja – veſz narod bu</w:t>
      </w:r>
      <w:r w:rsidR="00A3169E" w:rsidRPr="00F337CD">
        <w:t>’</w:t>
      </w:r>
      <w:r w:rsidRPr="00F337CD">
        <w:t xml:space="preserve"> zmeshani,</w:t>
      </w:r>
      <w:r w:rsidRPr="00F337CD">
        <w:br/>
        <w:t>Szehnuli budu od ztraha – vſzi lyudi na ti zemli,</w:t>
      </w:r>
      <w:r w:rsidRPr="00F337CD">
        <w:br/>
      </w:r>
      <w:r w:rsidR="003451AB">
        <w:t>K</w:t>
      </w:r>
      <w:r w:rsidRPr="00F337CD">
        <w:t>aiti ja</w:t>
      </w:r>
      <w:r w:rsidR="003451AB">
        <w:t>K</w:t>
      </w:r>
      <w:r w:rsidRPr="00F337CD">
        <w:t>ozti Nebez</w:t>
      </w:r>
      <w:r w:rsidR="003451AB">
        <w:t>K</w:t>
      </w:r>
      <w:r w:rsidRPr="00F337CD">
        <w:t>e – buduſze te gibale,</w:t>
      </w:r>
      <w:r w:rsidRPr="00F337CD">
        <w:br/>
        <w:t>Glubo</w:t>
      </w:r>
      <w:r w:rsidR="003451AB">
        <w:t>K</w:t>
      </w:r>
      <w:r w:rsidRPr="00F337CD">
        <w:t>e jame pe</w:t>
      </w:r>
      <w:r w:rsidR="003451AB">
        <w:t>K</w:t>
      </w:r>
      <w:r w:rsidRPr="00F337CD">
        <w:t>lenz</w:t>
      </w:r>
      <w:r w:rsidR="003451AB">
        <w:t>K</w:t>
      </w:r>
      <w:r w:rsidRPr="00F337CD">
        <w:t>e – buduſze odpirale.</w:t>
      </w:r>
    </w:p>
    <w:p w14:paraId="3FCDC08B" w14:textId="2FA4A807" w:rsidR="00B86E49" w:rsidRPr="00F337CD" w:rsidRDefault="00B86E49" w:rsidP="00B34E68">
      <w:pPr>
        <w:pStyle w:val="teiab"/>
      </w:pPr>
      <w:r w:rsidRPr="00396D7D">
        <w:rPr>
          <w:rStyle w:val="teilabelZnak"/>
        </w:rPr>
        <w:t>6.</w:t>
      </w:r>
      <w:r w:rsidRPr="00F337CD">
        <w:br/>
        <w:t>Na vishini sze podigne – Morje vishe vſzeh Bregov,</w:t>
      </w:r>
      <w:r w:rsidRPr="00F337CD">
        <w:br/>
        <w:t xml:space="preserve">Bude ztalo,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zidine, </w:t>
      </w:r>
      <w:r w:rsidRPr="00F337CD">
        <w:softHyphen/>
        <w:t xml:space="preserve">– na cheterdeſzet </w:t>
      </w:r>
      <w:r w:rsidR="003451AB">
        <w:t>K</w:t>
      </w:r>
      <w:r w:rsidRPr="00F337CD">
        <w:t>laftrov;</w:t>
      </w:r>
      <w:r w:rsidRPr="00F337CD">
        <w:br/>
        <w:t>Od ztraha toga Stropota – budu lyudi venuli,</w:t>
      </w:r>
      <w:r w:rsidRPr="00F337CD">
        <w:br/>
      </w:r>
      <w:r w:rsidR="003451AB">
        <w:t>K</w:t>
      </w:r>
      <w:r w:rsidRPr="00F337CD">
        <w:t>aiti naglo vſza ta voda – pa nazai</w:t>
      </w:r>
      <w:r w:rsidR="00396D7D">
        <w:t xml:space="preserve"> sze</w:t>
      </w:r>
      <w:r w:rsidRPr="00F337CD">
        <w:t xml:space="preserve"> dol vrushi.</w:t>
      </w:r>
    </w:p>
    <w:p w14:paraId="6E35B11E" w14:textId="34D1DEB9" w:rsidR="00B86E49" w:rsidRPr="00F337CD" w:rsidRDefault="00B86E49" w:rsidP="00B34E68">
      <w:pPr>
        <w:pStyle w:val="teiab"/>
      </w:pPr>
      <w:r w:rsidRPr="00396D7D">
        <w:rPr>
          <w:rStyle w:val="teilabelZnak"/>
        </w:rPr>
        <w:t>7.</w:t>
      </w:r>
      <w:r w:rsidRPr="00F337CD">
        <w:br/>
        <w:t>Ztrahovito bu</w:t>
      </w:r>
      <w:r w:rsidR="00A3169E" w:rsidRPr="00F337CD">
        <w:t>’</w:t>
      </w:r>
      <w:r w:rsidRPr="00F337CD">
        <w:t xml:space="preserve"> ruchanye – Morz</w:t>
      </w:r>
      <w:r w:rsidR="003451AB">
        <w:t>K</w:t>
      </w:r>
      <w:r w:rsidRPr="00F337CD">
        <w:t>eh ztvarih tizti chaſz,</w:t>
      </w:r>
      <w:r w:rsidRPr="00F337CD">
        <w:br/>
        <w:t>Sivina z</w:t>
      </w:r>
      <w:r w:rsidR="003451AB">
        <w:t>K</w:t>
      </w:r>
      <w:r w:rsidRPr="00F337CD">
        <w:t>ase jav</w:t>
      </w:r>
      <w:r w:rsidR="003451AB">
        <w:t>K</w:t>
      </w:r>
      <w:r w:rsidR="00396D7D">
        <w:t xml:space="preserve">anye, </w:t>
      </w:r>
      <w:r w:rsidR="00396D7D">
        <w:softHyphen/>
        <w:t>– da opadne z-</w:t>
      </w:r>
      <w:r w:rsidRPr="00F337CD">
        <w:t>glabe laſz</w:t>
      </w:r>
      <w:r w:rsidR="00396D7D">
        <w:t>.</w:t>
      </w:r>
      <w:r w:rsidRPr="00F337CD">
        <w:br/>
        <w:t>Zatem  Morje bu</w:t>
      </w:r>
      <w:r w:rsidR="00A3169E" w:rsidRPr="00F337CD">
        <w:t>’</w:t>
      </w:r>
      <w:r w:rsidRPr="00F337CD">
        <w:t xml:space="preserve"> gorelo, – da od ztraha opali,</w:t>
      </w:r>
      <w:r w:rsidRPr="00F337CD">
        <w:br/>
        <w:t>Ztrahovit</w:t>
      </w:r>
      <w:r w:rsidR="00396D7D">
        <w:t>n</w:t>
      </w:r>
      <w:r w:rsidRPr="00F337CD">
        <w:t>o bu</w:t>
      </w:r>
      <w:r w:rsidR="00A3169E" w:rsidRPr="00F337CD">
        <w:t>’</w:t>
      </w:r>
      <w:r w:rsidRPr="00F337CD">
        <w:t xml:space="preserve"> germelo – vſzi bumo trepetali.</w:t>
      </w:r>
    </w:p>
    <w:p w14:paraId="786EC2D9" w14:textId="044504DB" w:rsidR="00B86E49" w:rsidRPr="00F337CD" w:rsidRDefault="00B86E49" w:rsidP="00B34E68">
      <w:pPr>
        <w:pStyle w:val="teiab"/>
      </w:pPr>
      <w:r w:rsidRPr="00396D7D">
        <w:rPr>
          <w:rStyle w:val="teilabelZnak"/>
        </w:rPr>
        <w:t>8.</w:t>
      </w:r>
      <w:r w:rsidRPr="00F337CD">
        <w:br/>
        <w:t>Z-</w:t>
      </w:r>
      <w:r w:rsidR="003451AB">
        <w:t>K</w:t>
      </w:r>
      <w:r w:rsidRPr="00F337CD">
        <w:t>ervavem potem buduſze – Drevje Trave potile;</w:t>
      </w:r>
      <w:r w:rsidRPr="00F337CD">
        <w:br/>
        <w:t>Vſze Pticze onda hochuſze – zpravit</w:t>
      </w:r>
      <w:r w:rsidR="00A3169E" w:rsidRPr="00F337CD">
        <w:t>’</w:t>
      </w:r>
      <w:r w:rsidRPr="00F337CD">
        <w:t xml:space="preserve"> na jedno Pole,</w:t>
      </w:r>
      <w:r w:rsidRPr="00F337CD">
        <w:br/>
        <w:t>Od ztraha nebudu mogle – one piti nit jezti;</w:t>
      </w:r>
      <w:r w:rsidRPr="00F337CD">
        <w:br/>
        <w:t xml:space="preserve">Lyudi od nevole vnoge – mertvi poztanu </w:t>
      </w:r>
      <w:r w:rsidR="003451AB">
        <w:t>K</w:t>
      </w:r>
      <w:r w:rsidRPr="00F337CD">
        <w:t>mezti.</w:t>
      </w:r>
    </w:p>
    <w:p w14:paraId="4EC2D19F" w14:textId="77777777" w:rsidR="00B86E49" w:rsidRPr="00F337CD" w:rsidRDefault="00B86E49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110DEB59" w14:textId="3F5690D2" w:rsidR="00B86E49" w:rsidRDefault="00FC2CD7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/11/</w:t>
      </w:r>
    </w:p>
    <w:p w14:paraId="4EEC347B" w14:textId="56A62EB2" w:rsidR="00F06660" w:rsidRPr="00F337CD" w:rsidRDefault="00F06660" w:rsidP="00B34E68">
      <w:pPr>
        <w:pStyle w:val="teifwPageNum"/>
      </w:pPr>
      <w:r>
        <w:t>3.</w:t>
      </w:r>
    </w:p>
    <w:p w14:paraId="647158C6" w14:textId="61A15D60" w:rsidR="00FC2CD7" w:rsidRPr="00F337CD" w:rsidRDefault="00FC2CD7" w:rsidP="00B34E68">
      <w:pPr>
        <w:pStyle w:val="teiab"/>
      </w:pPr>
      <w:r w:rsidRPr="00396D7D">
        <w:rPr>
          <w:rStyle w:val="teilabelZnak"/>
        </w:rPr>
        <w:t>9.</w:t>
      </w:r>
      <w:r w:rsidRPr="00F337CD">
        <w:br/>
        <w:t>Ta</w:t>
      </w:r>
      <w:r w:rsidR="003451AB">
        <w:t>K</w:t>
      </w:r>
      <w:r w:rsidRPr="00F337CD">
        <w:t>shi ztrahovitni Potreſz – bude naztal tizti Den,</w:t>
      </w:r>
      <w:r w:rsidRPr="00F337CD">
        <w:br/>
        <w:t>Da raſzipan bude Szvet veſz – na pepel prah vſza</w:t>
      </w:r>
      <w:r w:rsidR="003451AB">
        <w:t>K</w:t>
      </w:r>
      <w:r w:rsidRPr="00F337CD">
        <w:t xml:space="preserve"> </w:t>
      </w:r>
      <w:r w:rsidR="003451AB">
        <w:t>K</w:t>
      </w:r>
      <w:r w:rsidRPr="00F337CD">
        <w:t>amen</w:t>
      </w:r>
      <w:r w:rsidR="00396D7D">
        <w:t>;</w:t>
      </w:r>
      <w:r w:rsidRPr="00F337CD">
        <w:br/>
        <w:t>Vſze Gore, ino Pechine – z-</w:t>
      </w:r>
      <w:r w:rsidR="003451AB">
        <w:t>K</w:t>
      </w:r>
      <w:r w:rsidRPr="00F337CD">
        <w:t>upſze budu zrushile,</w:t>
      </w:r>
      <w:r w:rsidRPr="00F337CD">
        <w:br/>
        <w:t>Vſzi Bregi, y vſze Zidine – buduſze prehitile.</w:t>
      </w:r>
    </w:p>
    <w:p w14:paraId="7C01BF0D" w14:textId="166A7202" w:rsidR="00FC2CD7" w:rsidRPr="00F337CD" w:rsidRDefault="00FC2CD7" w:rsidP="00B34E68">
      <w:pPr>
        <w:pStyle w:val="teiab"/>
      </w:pPr>
      <w:r w:rsidRPr="00396D7D">
        <w:rPr>
          <w:rStyle w:val="teilabelZnak"/>
        </w:rPr>
        <w:t>10.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>, dabi Nebo gorelo, – ta</w:t>
      </w:r>
      <w:r w:rsidR="003451AB">
        <w:t>K</w:t>
      </w:r>
      <w:r w:rsidRPr="00F337CD">
        <w:t>vu bude Bliſz</w:t>
      </w:r>
      <w:r w:rsidR="003451AB">
        <w:t>K</w:t>
      </w:r>
      <w:r w:rsidRPr="00F337CD">
        <w:t>anye,</w:t>
      </w:r>
      <w:r w:rsidRPr="00F337CD">
        <w:br/>
        <w:t>Szerdito bude germelo – zatem bu</w:t>
      </w:r>
      <w:r w:rsidR="00A3169E" w:rsidRPr="00F337CD">
        <w:t>’</w:t>
      </w:r>
      <w:r w:rsidRPr="00F337CD">
        <w:t xml:space="preserve"> zploh trez</w:t>
      </w:r>
      <w:r w:rsidR="003451AB">
        <w:t>K</w:t>
      </w:r>
      <w:r w:rsidRPr="00F337CD">
        <w:t>anye;</w:t>
      </w:r>
      <w:r w:rsidRPr="00F337CD">
        <w:br/>
        <w:t>Veſz Szvet bude v-jednem Ognyi, – y zgorel na pepel prah.</w:t>
      </w:r>
      <w:r w:rsidRPr="00F337CD">
        <w:br/>
        <w:t>Moi Chlove</w:t>
      </w:r>
      <w:r w:rsidR="003451AB">
        <w:t>K</w:t>
      </w:r>
      <w:r w:rsidRPr="00F337CD">
        <w:t>! grehaſze zogni, – da te nebu onda ztrah.</w:t>
      </w:r>
    </w:p>
    <w:p w14:paraId="49C99032" w14:textId="33EC1C35" w:rsidR="00FC2CD7" w:rsidRPr="00F337CD" w:rsidRDefault="00FC2CD7" w:rsidP="00B34E68">
      <w:pPr>
        <w:pStyle w:val="teiab"/>
      </w:pPr>
      <w:r w:rsidRPr="00396D7D">
        <w:rPr>
          <w:rStyle w:val="teilabelZnak"/>
        </w:rPr>
        <w:t>11.</w:t>
      </w:r>
      <w:r w:rsidRPr="00F337CD">
        <w:br/>
        <w:t>Potem doide Szin Chlovechji – z-oblaztjum vu obla</w:t>
      </w:r>
      <w:r w:rsidR="003451AB">
        <w:t>K</w:t>
      </w:r>
      <w:r w:rsidRPr="00F337CD">
        <w:t>u</w:t>
      </w:r>
      <w:r w:rsidRPr="00F337CD">
        <w:br/>
        <w:t>Naſz szudit Bog ve</w:t>
      </w:r>
      <w:r w:rsidR="003451AB">
        <w:t>K</w:t>
      </w:r>
      <w:r w:rsidRPr="00F337CD">
        <w:t>ovechni – vu Jozaphat Dolinu.</w:t>
      </w:r>
      <w:r w:rsidRPr="00F337CD">
        <w:br/>
        <w:t>Ztanovito Bog ta</w:t>
      </w:r>
      <w:r w:rsidR="003451AB">
        <w:t>K</w:t>
      </w:r>
      <w:r w:rsidRPr="00F337CD">
        <w:t xml:space="preserve"> veli: – Nebo, y zemla preidu,</w:t>
      </w:r>
      <w:r w:rsidRPr="00F337CD">
        <w:br/>
        <w:t>Nyegove pa Szvete Rechi – nigdar nigdar nepreidu.</w:t>
      </w:r>
    </w:p>
    <w:p w14:paraId="0B78FAA5" w14:textId="041A1327" w:rsidR="00FC2CD7" w:rsidRPr="00F337CD" w:rsidRDefault="00FC2CD7" w:rsidP="00396D7D">
      <w:pPr>
        <w:pStyle w:val="Naslov2"/>
      </w:pPr>
      <w:r w:rsidRPr="00F337CD">
        <w:t>Od Szuda druga.</w:t>
      </w:r>
      <w:r w:rsidRPr="00F337CD">
        <w:br/>
        <w:t>Na Notu: N</w:t>
      </w:r>
      <w:r w:rsidR="000660F3">
        <w:t>o</w:t>
      </w:r>
      <w:r w:rsidRPr="00F337CD">
        <w:t>=2.</w:t>
      </w:r>
    </w:p>
    <w:p w14:paraId="763A1707" w14:textId="26A61115" w:rsidR="00FC2CD7" w:rsidRPr="00F337CD" w:rsidRDefault="00FC2CD7" w:rsidP="00B34E68">
      <w:pPr>
        <w:pStyle w:val="teiab"/>
      </w:pPr>
      <w:r w:rsidRPr="00F337CD">
        <w:t>Szveto Piſzmo nam obznani, – da bu</w:t>
      </w:r>
      <w:r w:rsidR="00A3169E" w:rsidRPr="00F337CD">
        <w:t>’</w:t>
      </w:r>
      <w:r w:rsidRPr="00F337CD">
        <w:t xml:space="preserve"> Szudni Den dersani,</w:t>
      </w:r>
      <w:r w:rsidRPr="00F337CD">
        <w:br/>
        <w:t>Ti Den te ztrahovitozti, – y te Bosje Szerditozti.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Szvet Evangeljum veli: – budemo znamenya vidli</w:t>
      </w:r>
      <w:r w:rsidRPr="00F337CD">
        <w:br/>
        <w:t xml:space="preserve">Na tem Szunczi, y Meſzenczi, </w:t>
      </w:r>
      <w:r w:rsidRPr="00F337CD">
        <w:softHyphen/>
        <w:t>– y nat toi vſza</w:t>
      </w:r>
      <w:r w:rsidR="003451AB">
        <w:t>K</w:t>
      </w:r>
      <w:r w:rsidRPr="00F337CD">
        <w:t>oi zvezdiczi.</w:t>
      </w:r>
      <w:r w:rsidRPr="00F337CD">
        <w:br/>
        <w:t>Ogen bu</w:t>
      </w:r>
      <w:r w:rsidR="00A3169E" w:rsidRPr="00F337CD">
        <w:t>’</w:t>
      </w:r>
      <w:r w:rsidRPr="00F337CD">
        <w:t xml:space="preserve"> padal dol z-Nebeſz, – da bude zgorel ti Szvet veſz;</w:t>
      </w:r>
      <w:r w:rsidRPr="00F337CD">
        <w:br/>
        <w:t xml:space="preserve">Petnaizt </w:t>
      </w:r>
      <w:r w:rsidR="003451AB">
        <w:t>K</w:t>
      </w:r>
      <w:r w:rsidRPr="00F337CD">
        <w:t>laftrov bude voda – vishe bregov gori ztala.</w:t>
      </w:r>
    </w:p>
    <w:p w14:paraId="71243E3C" w14:textId="77777777" w:rsidR="00FC2CD7" w:rsidRPr="00F337CD" w:rsidRDefault="00FC2CD7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779E9EA4" w14:textId="73346187" w:rsidR="00FC2CD7" w:rsidRDefault="00FC2CD7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/12/</w:t>
      </w:r>
    </w:p>
    <w:p w14:paraId="405A3E9A" w14:textId="61206EEA" w:rsidR="00F06660" w:rsidRPr="00F337CD" w:rsidRDefault="00F06660" w:rsidP="00B34E68">
      <w:pPr>
        <w:pStyle w:val="teifwPageNum"/>
      </w:pPr>
      <w:r>
        <w:t>4.</w:t>
      </w:r>
    </w:p>
    <w:p w14:paraId="3B8E704E" w14:textId="1AB1237E" w:rsidR="00FC2CD7" w:rsidRPr="00F337CD" w:rsidRDefault="003451AB" w:rsidP="00B34E68">
      <w:pPr>
        <w:pStyle w:val="teiab"/>
      </w:pPr>
      <w:r>
        <w:t>K</w:t>
      </w:r>
      <w:r w:rsidR="00FC2CD7" w:rsidRPr="00F337CD">
        <w:t>ai budemo te zacheli? – Szvet bu</w:t>
      </w:r>
      <w:r w:rsidR="00A3169E" w:rsidRPr="00F337CD">
        <w:t>’</w:t>
      </w:r>
      <w:r w:rsidR="00FC2CD7" w:rsidRPr="00F337CD">
        <w:t xml:space="preserve"> raſzipan </w:t>
      </w:r>
      <w:r>
        <w:t>K</w:t>
      </w:r>
      <w:r w:rsidR="00FC2CD7" w:rsidRPr="00F337CD">
        <w:t>-pepeli,</w:t>
      </w:r>
      <w:r w:rsidR="00FC2CD7" w:rsidRPr="00F337CD">
        <w:br/>
      </w:r>
      <w:r>
        <w:t>K</w:t>
      </w:r>
      <w:r w:rsidR="00FC2CD7" w:rsidRPr="00F337CD">
        <w:t>ada doide Odresheni</w:t>
      </w:r>
      <w:r>
        <w:t>K</w:t>
      </w:r>
      <w:r w:rsidR="00FC2CD7" w:rsidRPr="00F337CD">
        <w:t>, – y nai pravichneshi Szudni</w:t>
      </w:r>
      <w:r>
        <w:t>K</w:t>
      </w:r>
      <w:r w:rsidR="00FC2CD7" w:rsidRPr="00F337CD">
        <w:t>.</w:t>
      </w:r>
    </w:p>
    <w:p w14:paraId="25493BF1" w14:textId="5B960AC2" w:rsidR="00FC2CD7" w:rsidRPr="00F337CD" w:rsidRDefault="00FC2CD7" w:rsidP="00B34E68">
      <w:pPr>
        <w:pStyle w:val="teiab"/>
      </w:pPr>
      <w:r w:rsidRPr="00F337CD">
        <w:t>Angel bude zatrubental, – ta</w:t>
      </w:r>
      <w:r w:rsidR="003451AB">
        <w:t>K</w:t>
      </w:r>
      <w:r w:rsidR="006514A7">
        <w:t>shi glaſz z-trubente vun dal:</w:t>
      </w:r>
      <w:r w:rsidR="006514A7">
        <w:br/>
        <w:t>Z</w:t>
      </w:r>
      <w:r w:rsidRPr="00F337CD">
        <w:t xml:space="preserve">tante gori mertvi lyudi, – hote zdai vſzi </w:t>
      </w:r>
      <w:r w:rsidR="003451AB">
        <w:t>K</w:t>
      </w:r>
      <w:r w:rsidRPr="00F337CD">
        <w:t>-Bosji Szodbi.</w:t>
      </w:r>
    </w:p>
    <w:p w14:paraId="43455DA5" w14:textId="627B69FE" w:rsidR="00FC2CD7" w:rsidRPr="00F337CD" w:rsidRDefault="00FC2CD7" w:rsidP="00B34E68">
      <w:pPr>
        <w:pStyle w:val="teiab"/>
      </w:pPr>
      <w:r w:rsidRPr="00F337CD">
        <w:t xml:space="preserve">Ta Trubenta bude dala – ztrashen glaſz, y </w:t>
      </w:r>
      <w:r w:rsidR="003451AB">
        <w:t>K</w:t>
      </w:r>
      <w:r w:rsidRPr="00F337CD">
        <w:t>-Szodbi gnala</w:t>
      </w:r>
      <w:r w:rsidRPr="00F337CD">
        <w:br/>
        <w:t xml:space="preserve">Vishishe, y </w:t>
      </w:r>
      <w:r w:rsidR="00D14A6B" w:rsidRPr="00F337CD">
        <w:t>Podlosni</w:t>
      </w:r>
      <w:r w:rsidR="003451AB">
        <w:t>K</w:t>
      </w:r>
      <w:r w:rsidR="00D14A6B" w:rsidRPr="00F337CD">
        <w:t>e, – pavichne, y greshni</w:t>
      </w:r>
      <w:r w:rsidR="003451AB">
        <w:t>K</w:t>
      </w:r>
      <w:r w:rsidR="00D14A6B" w:rsidRPr="00F337CD">
        <w:t>e.</w:t>
      </w:r>
    </w:p>
    <w:p w14:paraId="6A9AB7EC" w14:textId="7535EB2F" w:rsidR="00D14A6B" w:rsidRPr="00F337CD" w:rsidRDefault="00D14A6B" w:rsidP="00B34E68">
      <w:pPr>
        <w:pStyle w:val="teiab"/>
      </w:pPr>
      <w:r w:rsidRPr="00F337CD">
        <w:t>Buduſze odperli gori – po czelom Szvetu vſzi Grobi,</w:t>
      </w:r>
      <w:r w:rsidRPr="00F337CD">
        <w:br/>
        <w:t xml:space="preserve">Mertvi budu gori ztali, – </w:t>
      </w:r>
      <w:r w:rsidR="003451AB">
        <w:t>K</w:t>
      </w:r>
      <w:r w:rsidRPr="00F337CD">
        <w:t>a</w:t>
      </w:r>
      <w:r w:rsidR="003451AB">
        <w:t>K</w:t>
      </w:r>
      <w:r w:rsidRPr="00F337CD">
        <w:t>ti Sivi trepetali.</w:t>
      </w:r>
    </w:p>
    <w:p w14:paraId="504682FD" w14:textId="12BC9B3D" w:rsidR="00D14A6B" w:rsidRPr="00F337CD" w:rsidRDefault="00D14A6B" w:rsidP="00B34E68">
      <w:pPr>
        <w:pStyle w:val="teiab"/>
      </w:pPr>
      <w:r w:rsidRPr="00F337CD">
        <w:t xml:space="preserve">V-toi </w:t>
      </w:r>
      <w:r w:rsidRPr="00B34E68">
        <w:rPr>
          <w:rStyle w:val="teipersName"/>
        </w:rPr>
        <w:t>Josephovi</w:t>
      </w:r>
      <w:r w:rsidRPr="00F337CD">
        <w:t xml:space="preserve"> Dolini – na ztrashni prihod cha</w:t>
      </w:r>
      <w:r w:rsidR="003451AB">
        <w:t>K</w:t>
      </w:r>
      <w:r w:rsidRPr="00F337CD">
        <w:t>ali,</w:t>
      </w:r>
      <w:r w:rsidRPr="00F337CD">
        <w:br/>
        <w:t xml:space="preserve">Na pravichnoga Rihtara, – szerditoga </w:t>
      </w:r>
      <w:r w:rsidRPr="006514A7">
        <w:rPr>
          <w:rStyle w:val="teipersName"/>
        </w:rPr>
        <w:t>Jesusha</w:t>
      </w:r>
      <w:r w:rsidRPr="00F337CD">
        <w:t>.</w:t>
      </w:r>
    </w:p>
    <w:p w14:paraId="1903E719" w14:textId="2AB51F89" w:rsidR="00D14A6B" w:rsidRPr="00F337CD" w:rsidRDefault="00D14A6B" w:rsidP="00B34E68">
      <w:pPr>
        <w:pStyle w:val="teiab"/>
      </w:pPr>
      <w:r w:rsidRPr="00F337CD">
        <w:t>Ta natura trepetala, – ztrah, y Szmert naſz bu</w:t>
      </w:r>
      <w:r w:rsidR="00A3169E" w:rsidRPr="00F337CD">
        <w:t>’</w:t>
      </w:r>
      <w:r w:rsidRPr="00F337CD">
        <w:t xml:space="preserve"> obdala,</w:t>
      </w:r>
      <w:r w:rsidRPr="00F337CD">
        <w:br/>
      </w:r>
      <w:r w:rsidR="003451AB">
        <w:t>K</w:t>
      </w:r>
      <w:r w:rsidRPr="00F337CD">
        <w:t>ada Szu</w:t>
      </w:r>
      <w:r w:rsidR="006514A7">
        <w:t>d</w:t>
      </w:r>
      <w:r w:rsidRPr="00F337CD">
        <w:t>ni</w:t>
      </w:r>
      <w:r w:rsidR="003451AB">
        <w:t>K</w:t>
      </w:r>
      <w:r w:rsidRPr="00F337CD">
        <w:t xml:space="preserve"> raſzerdiſze – re</w:t>
      </w:r>
      <w:r w:rsidR="003451AB">
        <w:t>K</w:t>
      </w:r>
      <w:r w:rsidRPr="00F337CD">
        <w:t>och: dai rachun zdai chreſz vſze.</w:t>
      </w:r>
    </w:p>
    <w:p w14:paraId="2E608665" w14:textId="5FFD61E9" w:rsidR="00D14A6B" w:rsidRPr="00F337CD" w:rsidRDefault="00D14A6B" w:rsidP="00B34E68">
      <w:pPr>
        <w:pStyle w:val="teiab"/>
      </w:pPr>
      <w:r w:rsidRPr="00F337CD">
        <w:t xml:space="preserve">Tam bude odperta </w:t>
      </w:r>
      <w:r w:rsidR="003451AB">
        <w:t>K</w:t>
      </w:r>
      <w:r w:rsidRPr="00F337CD">
        <w:t>niga, – z-</w:t>
      </w:r>
      <w:r w:rsidR="003451AB">
        <w:t>K</w:t>
      </w:r>
      <w:r w:rsidRPr="00F337CD">
        <w:t>oje szudil bu</w:t>
      </w:r>
      <w:r w:rsidR="00A3169E" w:rsidRPr="00F337CD">
        <w:t>’</w:t>
      </w:r>
      <w:r w:rsidRPr="00F337CD">
        <w:t xml:space="preserve"> greshni</w:t>
      </w:r>
      <w:r w:rsidR="003451AB">
        <w:t>K</w:t>
      </w:r>
      <w:r w:rsidRPr="00F337CD">
        <w:t>a;</w:t>
      </w:r>
      <w:r w:rsidRPr="00F337CD">
        <w:br/>
        <w:t xml:space="preserve">Zdai poglei ti hudobni Szvet, – szojen budesh v-tu vechnu </w:t>
      </w:r>
      <w:r w:rsidR="006514A7">
        <w:br/>
        <w:t xml:space="preserve">                                                                                                  </w:t>
      </w:r>
      <w:r w:rsidRPr="00F337CD">
        <w:t>Szmert.</w:t>
      </w:r>
    </w:p>
    <w:p w14:paraId="33487F0B" w14:textId="62AF8F81" w:rsidR="00D14A6B" w:rsidRPr="00F337CD" w:rsidRDefault="00D14A6B" w:rsidP="00B34E68">
      <w:pPr>
        <w:pStyle w:val="teiab"/>
      </w:pPr>
      <w:r w:rsidRPr="00F337CD">
        <w:t xml:space="preserve">Tam bude </w:t>
      </w:r>
      <w:r w:rsidRPr="006514A7">
        <w:rPr>
          <w:rStyle w:val="teipersName"/>
        </w:rPr>
        <w:t>Jesush</w:t>
      </w:r>
      <w:r w:rsidRPr="00F337CD">
        <w:t xml:space="preserve"> szudil vſze, – o toga greshni</w:t>
      </w:r>
      <w:r w:rsidR="003451AB">
        <w:t>K</w:t>
      </w:r>
      <w:r w:rsidRPr="00F337CD">
        <w:t xml:space="preserve"> ztrashiſze!</w:t>
      </w:r>
      <w:r w:rsidRPr="00F337CD">
        <w:br/>
        <w:t>Te pravichne na ztran deſzno – szobum vzeme v-Szveto Nebo.</w:t>
      </w:r>
    </w:p>
    <w:p w14:paraId="7DF66692" w14:textId="3DCCFAF1" w:rsidR="00D14A6B" w:rsidRPr="00F337CD" w:rsidRDefault="00D14A6B" w:rsidP="00B34E68">
      <w:pPr>
        <w:pStyle w:val="teiab"/>
      </w:pPr>
      <w:r w:rsidRPr="00F337CD">
        <w:t>Greshni</w:t>
      </w:r>
      <w:r w:rsidR="003451AB">
        <w:t>K</w:t>
      </w:r>
      <w:r w:rsidRPr="00F337CD">
        <w:t>e pa na ztran levo – verse v-to jamo pe</w:t>
      </w:r>
      <w:r w:rsidR="003451AB">
        <w:t>K</w:t>
      </w:r>
      <w:r w:rsidRPr="00F337CD">
        <w:t>lenz</w:t>
      </w:r>
      <w:r w:rsidR="003451AB">
        <w:t>K</w:t>
      </w:r>
      <w:r w:rsidRPr="00F337CD">
        <w:t>o;</w:t>
      </w:r>
      <w:r w:rsidRPr="00F337CD">
        <w:br/>
        <w:t>Hote, tamſze bute sgali, – da nezte mene zpoznali.</w:t>
      </w:r>
    </w:p>
    <w:p w14:paraId="6A029904" w14:textId="2D6973CF" w:rsidR="00D14A6B" w:rsidRPr="00F337CD" w:rsidRDefault="00D14A6B" w:rsidP="00B34E68">
      <w:pPr>
        <w:pStyle w:val="teiab"/>
      </w:pPr>
      <w:r w:rsidRPr="00F337CD">
        <w:t>Vſzi szveti, ino pravichni – buduſze Szuda bojali,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pa</w:t>
      </w:r>
      <w:r w:rsidR="003451AB">
        <w:t>K</w:t>
      </w:r>
      <w:r w:rsidRPr="00F337CD">
        <w:t xml:space="preserve"> bush ti vel</w:t>
      </w:r>
      <w:r w:rsidR="003451AB">
        <w:t>K</w:t>
      </w:r>
      <w:r w:rsidRPr="00F337CD">
        <w:t>i greshni</w:t>
      </w:r>
      <w:r w:rsidR="003451AB">
        <w:t>K</w:t>
      </w:r>
      <w:r w:rsidRPr="00F337CD">
        <w:t xml:space="preserve"> – tam preztal,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nepo</w:t>
      </w:r>
      <w:r w:rsidR="003451AB">
        <w:t>K</w:t>
      </w:r>
      <w:r w:rsidRPr="00F337CD">
        <w:t>or-</w:t>
      </w:r>
    </w:p>
    <w:p w14:paraId="674A5385" w14:textId="4B186753" w:rsidR="00D14A6B" w:rsidRPr="00F337CD" w:rsidRDefault="00D14A6B" w:rsidP="006514A7">
      <w:pPr>
        <w:pStyle w:val="teiclosure"/>
      </w:pPr>
      <w:r w:rsidRPr="00F337CD">
        <w:t>ni</w:t>
      </w:r>
      <w:r w:rsidR="003451AB">
        <w:t>K</w:t>
      </w:r>
      <w:r w:rsidRPr="00F337CD">
        <w:t>.</w:t>
      </w:r>
    </w:p>
    <w:p w14:paraId="24520FF2" w14:textId="77777777" w:rsidR="00D14A6B" w:rsidRPr="00F337CD" w:rsidRDefault="00D14A6B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10897CED" w14:textId="51E67627" w:rsidR="00D14A6B" w:rsidRDefault="00D14A6B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/13/</w:t>
      </w:r>
    </w:p>
    <w:p w14:paraId="344BE019" w14:textId="5DE0F7CC" w:rsidR="00F06660" w:rsidRPr="00F337CD" w:rsidRDefault="00F06660" w:rsidP="00F422C3">
      <w:pPr>
        <w:pStyle w:val="teifwPageNum"/>
      </w:pPr>
      <w:r>
        <w:t>5.</w:t>
      </w:r>
    </w:p>
    <w:p w14:paraId="114F9AE0" w14:textId="3288E70F" w:rsidR="00D14A6B" w:rsidRPr="00F337CD" w:rsidRDefault="00D14A6B" w:rsidP="00B34E68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>Zdai po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oru vſzi delaite, – greha</w:t>
      </w:r>
      <w:r w:rsidR="00074E07" w:rsidRPr="00F337CD">
        <w:rPr>
          <w:sz w:val="24"/>
          <w:szCs w:val="24"/>
        </w:rPr>
        <w:t>ſze bole chuvaite,</w:t>
      </w:r>
      <w:r w:rsidR="00074E07" w:rsidRPr="00F337CD">
        <w:rPr>
          <w:sz w:val="24"/>
          <w:szCs w:val="24"/>
        </w:rPr>
        <w:br/>
        <w:t>Da na Szudni Den bu</w:t>
      </w:r>
      <w:r w:rsidR="00A3169E" w:rsidRPr="00F337CD">
        <w:rPr>
          <w:sz w:val="24"/>
          <w:szCs w:val="24"/>
        </w:rPr>
        <w:t>’</w:t>
      </w:r>
      <w:r w:rsidR="00074E07" w:rsidRPr="00F337CD">
        <w:rPr>
          <w:sz w:val="24"/>
          <w:szCs w:val="24"/>
        </w:rPr>
        <w:t xml:space="preserve"> dati – leh</w:t>
      </w:r>
      <w:r w:rsidR="003451AB">
        <w:rPr>
          <w:sz w:val="24"/>
          <w:szCs w:val="24"/>
        </w:rPr>
        <w:t>K</w:t>
      </w:r>
      <w:r w:rsidR="00074E07" w:rsidRPr="00F337CD">
        <w:rPr>
          <w:sz w:val="24"/>
          <w:szCs w:val="24"/>
        </w:rPr>
        <w:t>o rachun, y obztati.</w:t>
      </w:r>
    </w:p>
    <w:p w14:paraId="304518FE" w14:textId="4E4A5D0F" w:rsidR="00074E07" w:rsidRPr="00F337CD" w:rsidRDefault="00074E07" w:rsidP="006514A7">
      <w:pPr>
        <w:pStyle w:val="Naslov2"/>
      </w:pPr>
      <w:r w:rsidRPr="00F337CD">
        <w:t>Od Szuda tretja.</w:t>
      </w:r>
      <w:r w:rsidRPr="00F337CD">
        <w:br/>
        <w:t>Na Notu: N</w:t>
      </w:r>
      <w:r w:rsidR="006514A7">
        <w:t>o</w:t>
      </w:r>
      <w:r w:rsidRPr="00F337CD">
        <w:t>=</w:t>
      </w:r>
      <w:r w:rsidR="006514A7">
        <w:t xml:space="preserve"> </w:t>
      </w:r>
      <w:r w:rsidR="008C4739" w:rsidRPr="00F337CD">
        <w:t>2</w:t>
      </w:r>
      <w:r w:rsidR="006514A7">
        <w:t>.</w:t>
      </w:r>
    </w:p>
    <w:p w14:paraId="5EFCC37A" w14:textId="5F653D6F" w:rsidR="00074E07" w:rsidRPr="00F337CD" w:rsidRDefault="00074E07" w:rsidP="00B471BB">
      <w:pPr>
        <w:pStyle w:val="teiab"/>
      </w:pPr>
      <w:r w:rsidRPr="00F337CD">
        <w:t>Premiſzlite dobro lyudi, – do</w:t>
      </w:r>
      <w:r w:rsidR="003451AB">
        <w:t>K</w:t>
      </w:r>
      <w:r w:rsidRPr="00F337CD">
        <w:t>lam josche vi sivite,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ztrashno Szin Bosji szudi, – zato ga zdai vi mitite.</w:t>
      </w:r>
    </w:p>
    <w:p w14:paraId="74DBF491" w14:textId="15E0F5C6" w:rsidR="00074E07" w:rsidRPr="00F337CD" w:rsidRDefault="00074E07" w:rsidP="00B471BB">
      <w:pPr>
        <w:pStyle w:val="teiab"/>
      </w:pPr>
      <w:r w:rsidRPr="00F337CD">
        <w:t xml:space="preserve">Ar onda Szudecz pravichen – </w:t>
      </w:r>
      <w:r w:rsidR="006514A7">
        <w:t>n</w:t>
      </w:r>
      <w:r w:rsidRPr="00F337CD">
        <w:t>emoreſze obmititi,</w:t>
      </w:r>
      <w:r w:rsidRPr="00F337CD">
        <w:br/>
      </w:r>
      <w:r w:rsidR="003451AB">
        <w:t>K</w:t>
      </w:r>
      <w:r w:rsidRPr="00F337CD">
        <w:t>ada Dusha z-tela zide, – ta</w:t>
      </w:r>
      <w:r w:rsidR="003451AB">
        <w:t>K</w:t>
      </w:r>
      <w:r w:rsidRPr="00F337CD">
        <w:t>i mora pred Nyim priti.</w:t>
      </w:r>
    </w:p>
    <w:p w14:paraId="7B403FB5" w14:textId="493A00D0" w:rsidR="00074E07" w:rsidRPr="00F337CD" w:rsidRDefault="00074E07" w:rsidP="00B471BB">
      <w:pPr>
        <w:pStyle w:val="teiab"/>
      </w:pPr>
      <w:r w:rsidRPr="00F337CD">
        <w:t>Ta</w:t>
      </w:r>
      <w:r w:rsidR="003451AB">
        <w:t>K</w:t>
      </w:r>
      <w:r w:rsidRPr="00F337CD">
        <w:t xml:space="preserve">i,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pred Nyega pride, – rachun mora od vſzega dat</w:t>
      </w:r>
      <w:r w:rsidR="00A3169E" w:rsidRPr="00F337CD">
        <w:t>’</w:t>
      </w:r>
      <w:r w:rsidRPr="00F337CD">
        <w:t>,</w:t>
      </w:r>
      <w:r w:rsidRPr="00F337CD">
        <w:br/>
        <w:t>Da nyoi ztrahota obide, – y zachne nemilo jav</w:t>
      </w:r>
      <w:r w:rsidR="003451AB">
        <w:t>K</w:t>
      </w:r>
      <w:r w:rsidRPr="00F337CD">
        <w:t>at</w:t>
      </w:r>
      <w:r w:rsidR="00A3169E" w:rsidRPr="00F337CD">
        <w:t>’</w:t>
      </w:r>
      <w:r w:rsidRPr="00F337CD">
        <w:t>.</w:t>
      </w:r>
    </w:p>
    <w:p w14:paraId="783111F0" w14:textId="54FA3FB9" w:rsidR="00074E07" w:rsidRPr="00F337CD" w:rsidRDefault="00074E07" w:rsidP="00B471BB">
      <w:pPr>
        <w:pStyle w:val="teiab"/>
      </w:pPr>
      <w:r w:rsidRPr="00F337CD">
        <w:t>Ali tho je ne zadozti, – mora drugoch ztrah vuziti,</w:t>
      </w:r>
      <w:r w:rsidRPr="00F337CD">
        <w:br/>
      </w:r>
      <w:r w:rsidR="003451AB">
        <w:t>K</w:t>
      </w:r>
      <w:r w:rsidRPr="00F337CD">
        <w:t>ad</w:t>
      </w:r>
      <w:r w:rsidR="00A3169E" w:rsidRPr="00F337CD">
        <w:t>’</w:t>
      </w:r>
      <w:r w:rsidRPr="00F337CD">
        <w:t xml:space="preserve"> vu szvojoi Bog zmosnozti – doide zadnich vſze szuditi.</w:t>
      </w:r>
    </w:p>
    <w:p w14:paraId="671E773E" w14:textId="48DAEBD7" w:rsidR="00074E07" w:rsidRPr="00F337CD" w:rsidRDefault="00074E07" w:rsidP="00B471BB">
      <w:pPr>
        <w:pStyle w:val="teiab"/>
      </w:pPr>
      <w:r w:rsidRPr="00F337CD">
        <w:t xml:space="preserve">Ne je mochi vſze zpiſzati – </w:t>
      </w:r>
      <w:r w:rsidR="006514A7">
        <w:t>ztraha vremena onoga,</w:t>
      </w:r>
      <w:r w:rsidR="006514A7">
        <w:br/>
        <w:t>Niti Szudc</w:t>
      </w:r>
      <w:r w:rsidRPr="00F337CD">
        <w:t>za izmalati – vſzem greshni</w:t>
      </w:r>
      <w:r w:rsidR="003451AB">
        <w:t>K</w:t>
      </w:r>
      <w:r w:rsidRPr="00F337CD">
        <w:t>om szer</w:t>
      </w:r>
      <w:r w:rsidR="00CD55AD" w:rsidRPr="00F337CD">
        <w:t>ditoga.</w:t>
      </w:r>
    </w:p>
    <w:p w14:paraId="19ADB3EB" w14:textId="6B29BCD3" w:rsidR="00CD55AD" w:rsidRPr="00F337CD" w:rsidRDefault="00CD55AD" w:rsidP="00B471BB">
      <w:pPr>
        <w:pStyle w:val="teiab"/>
      </w:pPr>
      <w:r w:rsidRPr="00F337CD">
        <w:t>Zvelichitel miloztiven, – v-</w:t>
      </w:r>
      <w:r w:rsidR="003451AB">
        <w:t>K</w:t>
      </w:r>
      <w:r w:rsidRPr="00F337CD">
        <w:t>ojega biſze uffala,</w:t>
      </w:r>
      <w:r w:rsidRPr="00F337CD">
        <w:br/>
        <w:t>Onda bude szuprotiven, – gde bude pomoch iz</w:t>
      </w:r>
      <w:r w:rsidR="003451AB">
        <w:t>K</w:t>
      </w:r>
      <w:r w:rsidRPr="00F337CD">
        <w:t>ala?</w:t>
      </w:r>
    </w:p>
    <w:p w14:paraId="6CB92456" w14:textId="4ED562FF" w:rsidR="00CD55AD" w:rsidRPr="00F337CD" w:rsidRDefault="00CD55AD" w:rsidP="00B471BB">
      <w:pPr>
        <w:pStyle w:val="teiab"/>
      </w:pPr>
      <w:r w:rsidRPr="006514A7">
        <w:rPr>
          <w:rStyle w:val="teipersName"/>
        </w:rPr>
        <w:t>Maria</w:t>
      </w:r>
      <w:r w:rsidRPr="00F337CD">
        <w:t xml:space="preserve"> Bogorodicza – jedino greshno Uffanye,</w:t>
      </w:r>
      <w:r w:rsidRPr="00F337CD">
        <w:br/>
        <w:t xml:space="preserve">Y miloſzerdna </w:t>
      </w:r>
      <w:r w:rsidR="003451AB">
        <w:t>K</w:t>
      </w:r>
      <w:r w:rsidRPr="00F337CD">
        <w:t>ralicza – neda te pomiluvanye.</w:t>
      </w:r>
    </w:p>
    <w:p w14:paraId="7F93D9C3" w14:textId="266E277E" w:rsidR="00CD55AD" w:rsidRPr="00F337CD" w:rsidRDefault="00CD55AD" w:rsidP="00B471BB">
      <w:pPr>
        <w:pStyle w:val="teiab"/>
      </w:pPr>
      <w:r w:rsidRPr="00F337CD">
        <w:t>Szvetczi Bosji budu ztali – szuprot pro</w:t>
      </w:r>
      <w:r w:rsidR="003451AB">
        <w:t>K</w:t>
      </w:r>
      <w:r w:rsidRPr="00F337CD">
        <w:t>letem greshni</w:t>
      </w:r>
      <w:r w:rsidR="003451AB">
        <w:t>K</w:t>
      </w:r>
      <w:r w:rsidRPr="00F337CD">
        <w:t>om,</w:t>
      </w:r>
      <w:r w:rsidRPr="00F337CD">
        <w:br/>
        <w:t>Na fantenye ztvari zvali – szuproti hudodelni</w:t>
      </w:r>
      <w:r w:rsidR="003451AB">
        <w:t>K</w:t>
      </w:r>
      <w:r w:rsidRPr="00F337CD">
        <w:t>om.</w:t>
      </w:r>
    </w:p>
    <w:p w14:paraId="383B6B23" w14:textId="77777777" w:rsidR="00CD55AD" w:rsidRPr="00F337CD" w:rsidRDefault="00CD55AD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3B8BFB2D" w14:textId="5AED965F" w:rsidR="00CD55AD" w:rsidRDefault="00CD55AD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/14/</w:t>
      </w:r>
    </w:p>
    <w:p w14:paraId="1A8F2959" w14:textId="013205D1" w:rsidR="00F06660" w:rsidRPr="00F337CD" w:rsidRDefault="00F06660" w:rsidP="00B471BB">
      <w:pPr>
        <w:pStyle w:val="teifwPageNum"/>
      </w:pPr>
      <w:r>
        <w:t>6.</w:t>
      </w:r>
    </w:p>
    <w:p w14:paraId="67AE9F70" w14:textId="42F72F3E" w:rsidR="00CD55AD" w:rsidRPr="00F337CD" w:rsidRDefault="00CD55AD" w:rsidP="00B471BB">
      <w:pPr>
        <w:pStyle w:val="teiab"/>
      </w:pPr>
      <w:r w:rsidRPr="00F337CD">
        <w:t>Angel Chuvar zpochituval – lyubleno Opominyanye,</w:t>
      </w:r>
      <w:r w:rsidRPr="00F337CD">
        <w:br/>
        <w:t>Vrog otaina napre daval, – Szvedo</w:t>
      </w:r>
      <w:r w:rsidR="003451AB">
        <w:t>K</w:t>
      </w:r>
      <w:r w:rsidRPr="00F337CD">
        <w:t xml:space="preserve"> bu</w:t>
      </w:r>
      <w:r w:rsidR="00A3169E" w:rsidRPr="00F337CD">
        <w:t>’</w:t>
      </w:r>
      <w:r w:rsidRPr="00F337CD">
        <w:t xml:space="preserve"> Dushno = zpoznanye.</w:t>
      </w:r>
    </w:p>
    <w:p w14:paraId="22745722" w14:textId="5EB7B748" w:rsidR="00CD55AD" w:rsidRPr="00F337CD" w:rsidRDefault="00CD55AD" w:rsidP="00B471BB">
      <w:pPr>
        <w:pStyle w:val="teiab"/>
      </w:pPr>
      <w:r w:rsidRPr="00F337CD">
        <w:t>Tmicze nechizte mestrie – buduſze onda od</w:t>
      </w:r>
      <w:r w:rsidR="003451AB">
        <w:t>K</w:t>
      </w:r>
      <w:r w:rsidRPr="00F337CD">
        <w:t>rile,</w:t>
      </w:r>
      <w:r w:rsidRPr="00F337CD">
        <w:br/>
        <w:t>Y otainozti Szercza tve – ochiveztno sze vidile.</w:t>
      </w:r>
    </w:p>
    <w:p w14:paraId="52740B32" w14:textId="2313F65D" w:rsidR="00CD55AD" w:rsidRPr="00F337CD" w:rsidRDefault="003451AB" w:rsidP="00B471BB">
      <w:pPr>
        <w:pStyle w:val="teiab"/>
      </w:pPr>
      <w:r>
        <w:t>K</w:t>
      </w:r>
      <w:r w:rsidR="00CD55AD" w:rsidRPr="00F337CD">
        <w:t>amſze versesh obshanyena, –</w:t>
      </w:r>
      <w:r w:rsidR="00B70922" w:rsidRPr="00F337CD">
        <w:t>tho premiſzli Dusha moja!</w:t>
      </w:r>
      <w:r w:rsidR="00B70922" w:rsidRPr="00F337CD">
        <w:br/>
        <w:t>Od vſzeh budesh oztavlena, – nebu ti nigdi po</w:t>
      </w:r>
      <w:r>
        <w:t>K</w:t>
      </w:r>
      <w:r w:rsidR="00B70922" w:rsidRPr="00F337CD">
        <w:t>oja.</w:t>
      </w:r>
    </w:p>
    <w:p w14:paraId="104A2469" w14:textId="6D49C013" w:rsidR="00B70922" w:rsidRPr="00F337CD" w:rsidRDefault="00B70922" w:rsidP="00B471BB">
      <w:pPr>
        <w:pStyle w:val="teiab"/>
      </w:pPr>
      <w:r w:rsidRPr="00F337CD">
        <w:t xml:space="preserve">Ada draga zdai sze </w:t>
      </w:r>
      <w:r w:rsidR="006514A7">
        <w:t>zpravlai – ti od Szveta laslivog</w:t>
      </w:r>
      <w:r w:rsidRPr="00F337CD">
        <w:t>a,</w:t>
      </w:r>
      <w:r w:rsidRPr="00F337CD">
        <w:br/>
        <w:t>Y v-Nebu szi put napravlai – iz bogaztva zpachlivoga.</w:t>
      </w:r>
    </w:p>
    <w:p w14:paraId="04BA0B07" w14:textId="3D7BE842" w:rsidR="00B70922" w:rsidRPr="00F337CD" w:rsidRDefault="00B70922" w:rsidP="00B471BB">
      <w:pPr>
        <w:pStyle w:val="teiab"/>
      </w:pPr>
      <w:r w:rsidRPr="00F337CD">
        <w:t>Ter szi Szudcza ti obrniti – po tvoje vezda dobrote,</w:t>
      </w:r>
      <w:r w:rsidRPr="00F337CD">
        <w:br/>
        <w:t xml:space="preserve">Pred </w:t>
      </w:r>
      <w:r w:rsidR="003451AB">
        <w:t>K</w:t>
      </w:r>
      <w:r w:rsidRPr="00F337CD">
        <w:t>ojega morash iti, – y chuvaiſze vſze grehote.</w:t>
      </w:r>
    </w:p>
    <w:p w14:paraId="74F32A04" w14:textId="10DFDBC3" w:rsidR="00B70922" w:rsidRPr="00F337CD" w:rsidRDefault="00B70922" w:rsidP="00B471BB">
      <w:pPr>
        <w:pStyle w:val="teiab"/>
      </w:pPr>
      <w:r w:rsidRPr="00F337CD">
        <w:t>Reczi: o Bog vſze milozti! – poglei mene po</w:t>
      </w:r>
      <w:r w:rsidR="003451AB">
        <w:t>K</w:t>
      </w:r>
      <w:r w:rsidRPr="00F337CD">
        <w:t>ornoga</w:t>
      </w:r>
      <w:r w:rsidRPr="00F337CD">
        <w:br/>
        <w:t xml:space="preserve">Ah </w:t>
      </w:r>
      <w:r w:rsidR="003451AB">
        <w:t>K</w:t>
      </w:r>
      <w:r w:rsidRPr="00F337CD">
        <w:t>ajamſze prozti prozti! – primi Szina raſzipnoga.</w:t>
      </w:r>
    </w:p>
    <w:p w14:paraId="5B0EAF1E" w14:textId="5E50BE17" w:rsidR="00B70922" w:rsidRPr="00F337CD" w:rsidRDefault="003451AB" w:rsidP="00B471BB">
      <w:pPr>
        <w:pStyle w:val="teiab"/>
      </w:pPr>
      <w:r>
        <w:t>K</w:t>
      </w:r>
      <w:r w:rsidR="00B70922" w:rsidRPr="00F337CD">
        <w:t xml:space="preserve">ada doidesh Szvet szuditi, – y blasene </w:t>
      </w:r>
      <w:r>
        <w:t>K</w:t>
      </w:r>
      <w:r w:rsidR="00B70922" w:rsidRPr="00F337CD">
        <w:t>-tebi zvati,</w:t>
      </w:r>
      <w:r w:rsidR="00B70922" w:rsidRPr="00F337CD">
        <w:br/>
        <w:t>Ta</w:t>
      </w:r>
      <w:r>
        <w:t>K</w:t>
      </w:r>
      <w:r w:rsidR="00B70922" w:rsidRPr="00F337CD">
        <w:t xml:space="preserve"> med nyimi dai mi biti, – z-tobum na ve</w:t>
      </w:r>
      <w:r>
        <w:t>K</w:t>
      </w:r>
      <w:r w:rsidR="00A3169E" w:rsidRPr="00F337CD">
        <w:t>’</w:t>
      </w:r>
      <w:r w:rsidR="00B70922" w:rsidRPr="00F337CD">
        <w:t xml:space="preserve"> </w:t>
      </w:r>
      <w:r>
        <w:t>K</w:t>
      </w:r>
      <w:r w:rsidR="00B70922" w:rsidRPr="00F337CD">
        <w:t>raluvati.</w:t>
      </w:r>
    </w:p>
    <w:p w14:paraId="22830479" w14:textId="77777777" w:rsidR="00B70922" w:rsidRPr="00F337CD" w:rsidRDefault="00B70922" w:rsidP="00E308E9">
      <w:pPr>
        <w:rPr>
          <w:sz w:val="24"/>
          <w:szCs w:val="24"/>
        </w:rPr>
      </w:pPr>
    </w:p>
    <w:p w14:paraId="5C5B83F9" w14:textId="20D41AEF" w:rsidR="00B70922" w:rsidRPr="00F337CD" w:rsidRDefault="00B70922" w:rsidP="006514A7">
      <w:pPr>
        <w:pStyle w:val="Naslov2"/>
      </w:pPr>
      <w:r w:rsidRPr="00F337CD">
        <w:t>Nedela druga Adventa.</w:t>
      </w:r>
      <w:r w:rsidRPr="00F337CD">
        <w:br/>
        <w:t>Na Notu: N</w:t>
      </w:r>
      <w:r w:rsidR="000660F3">
        <w:t>o</w:t>
      </w:r>
      <w:r w:rsidRPr="00F337CD">
        <w:t>=3.</w:t>
      </w:r>
    </w:p>
    <w:p w14:paraId="5A074DD1" w14:textId="3BF999D4" w:rsidR="00627BB1" w:rsidRPr="00F337CD" w:rsidRDefault="000660F3" w:rsidP="00B471BB">
      <w:pPr>
        <w:pStyle w:val="teiab"/>
      </w:pPr>
      <w:r w:rsidRPr="000660F3">
        <w:rPr>
          <w:rStyle w:val="teilabelZnak"/>
        </w:rPr>
        <w:t>1.</w:t>
      </w:r>
      <w:r>
        <w:t xml:space="preserve"> </w:t>
      </w:r>
      <w:r>
        <w:br/>
      </w:r>
      <w:r w:rsidR="003451AB">
        <w:t>K</w:t>
      </w:r>
      <w:r w:rsidR="00B70922" w:rsidRPr="00F337CD">
        <w:t>ad</w:t>
      </w:r>
      <w:r w:rsidR="00A3169E" w:rsidRPr="00F337CD">
        <w:t>’</w:t>
      </w:r>
      <w:r w:rsidR="00B70922" w:rsidRPr="00F337CD">
        <w:t xml:space="preserve"> bibil chul </w:t>
      </w:r>
      <w:r w:rsidR="00B70922" w:rsidRPr="000660F3">
        <w:rPr>
          <w:rStyle w:val="teipersName"/>
        </w:rPr>
        <w:t>Ivann</w:t>
      </w:r>
      <w:r w:rsidR="00B70922" w:rsidRPr="00F337CD">
        <w:t xml:space="preserve"> Szveti, –vu temniczi buduchi,</w:t>
      </w:r>
      <w:r w:rsidR="00B70922" w:rsidRPr="00F337CD">
        <w:br/>
        <w:t xml:space="preserve">Chine </w:t>
      </w:r>
      <w:r w:rsidR="003451AB">
        <w:t>K</w:t>
      </w:r>
      <w:r w:rsidR="00B70922" w:rsidRPr="00F337CD">
        <w:t>ristusha chiniti, – pitat</w:t>
      </w:r>
      <w:r>
        <w:t xml:space="preserve"> nyega odluchi:</w:t>
      </w:r>
      <w:r>
        <w:br/>
        <w:t>On poshle dva Vu</w:t>
      </w:r>
      <w:r w:rsidR="00B70922" w:rsidRPr="00F337CD">
        <w:t>cheni</w:t>
      </w:r>
      <w:r w:rsidR="003451AB">
        <w:t>K</w:t>
      </w:r>
      <w:r w:rsidR="00B70922" w:rsidRPr="00F337CD">
        <w:t xml:space="preserve">a – </w:t>
      </w:r>
      <w:r w:rsidR="003451AB">
        <w:t>K</w:t>
      </w:r>
      <w:r w:rsidR="00B70922" w:rsidRPr="00F337CD">
        <w:t>-nyemu, da ga pitata,</w:t>
      </w:r>
      <w:r w:rsidR="00B70922" w:rsidRPr="00F337CD">
        <w:br/>
      </w:r>
      <w:r w:rsidR="00627BB1" w:rsidRPr="00F337CD">
        <w:t xml:space="preserve">Jeli on, </w:t>
      </w:r>
      <w:r w:rsidR="003451AB">
        <w:t>K</w:t>
      </w:r>
      <w:r w:rsidR="00627BB1" w:rsidRPr="00F337CD">
        <w:t>i doiti ima, – al</w:t>
      </w:r>
      <w:r w:rsidR="00A3169E" w:rsidRPr="00F337CD">
        <w:t>’</w:t>
      </w:r>
      <w:r w:rsidR="00627BB1" w:rsidRPr="00F337CD">
        <w:t xml:space="preserve"> cha</w:t>
      </w:r>
      <w:r w:rsidR="003451AB">
        <w:t>K</w:t>
      </w:r>
      <w:r w:rsidR="00627BB1" w:rsidRPr="00F337CD">
        <w:t>amo drugoga.</w:t>
      </w:r>
    </w:p>
    <w:p w14:paraId="4FA69DFF" w14:textId="77777777" w:rsidR="00627BB1" w:rsidRPr="00F337CD" w:rsidRDefault="00627BB1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4BE24926" w14:textId="69C1EFE7" w:rsidR="00B70922" w:rsidRDefault="00627BB1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/15/</w:t>
      </w:r>
    </w:p>
    <w:p w14:paraId="725E2FC5" w14:textId="225B7C4C" w:rsidR="001612AF" w:rsidRPr="00F337CD" w:rsidRDefault="001612AF" w:rsidP="00B471BB">
      <w:pPr>
        <w:pStyle w:val="teifwPageNum"/>
      </w:pPr>
      <w:r>
        <w:t>7.</w:t>
      </w:r>
    </w:p>
    <w:p w14:paraId="501D6355" w14:textId="3E4484FF" w:rsidR="00627BB1" w:rsidRPr="00F337CD" w:rsidRDefault="00627BB1" w:rsidP="00B471BB">
      <w:pPr>
        <w:pStyle w:val="teiab"/>
      </w:pPr>
      <w:r w:rsidRPr="000660F3">
        <w:rPr>
          <w:rStyle w:val="teilabelZnak"/>
        </w:rPr>
        <w:t>2.</w:t>
      </w:r>
      <w:r w:rsidRPr="00F337CD">
        <w:br/>
      </w:r>
      <w:r w:rsidRPr="000660F3">
        <w:rPr>
          <w:rStyle w:val="teipersName"/>
        </w:rPr>
        <w:t>Jesush</w:t>
      </w:r>
      <w:r w:rsidRPr="00F337CD">
        <w:t xml:space="preserve"> Vucheni</w:t>
      </w:r>
      <w:r w:rsidR="003451AB">
        <w:t>K</w:t>
      </w:r>
      <w:r w:rsidRPr="00F337CD">
        <w:t>om reche: – hote, y nazveztite</w:t>
      </w:r>
      <w:r w:rsidRPr="00F337CD">
        <w:br/>
        <w:t xml:space="preserve">Vſze, </w:t>
      </w:r>
      <w:r w:rsidR="003451AB">
        <w:t>K</w:t>
      </w:r>
      <w:r w:rsidRPr="00F337CD">
        <w:t xml:space="preserve">ai chuli, vidli jeſzte, – </w:t>
      </w:r>
      <w:r w:rsidRPr="000660F3">
        <w:rPr>
          <w:rStyle w:val="teipersName"/>
        </w:rPr>
        <w:t>Ivannu</w:t>
      </w:r>
      <w:r w:rsidRPr="00F337CD">
        <w:t xml:space="preserve"> to povechte,</w:t>
      </w:r>
      <w:r w:rsidRPr="00F337CD">
        <w:br/>
      </w:r>
      <w:r w:rsidR="000A0E94" w:rsidRPr="00F337CD">
        <w:t>Da ti Szlepi zdai vi</w:t>
      </w:r>
      <w:r w:rsidR="000660F3">
        <w:t>diju, – plantovi pa hodiu,</w:t>
      </w:r>
      <w:r w:rsidR="000660F3">
        <w:br/>
        <w:t>Gubav</w:t>
      </w:r>
      <w:r w:rsidR="000A0E94" w:rsidRPr="00F337CD">
        <w:t>i sze ochiztiu, – mertvi goriztajaju.</w:t>
      </w:r>
    </w:p>
    <w:p w14:paraId="3924767C" w14:textId="40A7C0C8" w:rsidR="000A0E94" w:rsidRPr="00F337CD" w:rsidRDefault="000A0E94" w:rsidP="00B471BB">
      <w:pPr>
        <w:pStyle w:val="teiab"/>
      </w:pPr>
      <w:r w:rsidRPr="000660F3">
        <w:rPr>
          <w:rStyle w:val="teilabelZnak"/>
        </w:rPr>
        <w:t>3.</w:t>
      </w:r>
      <w:r w:rsidRPr="00F337CD">
        <w:br/>
        <w:t>Sziroma</w:t>
      </w:r>
      <w:r w:rsidR="003451AB">
        <w:t>K</w:t>
      </w:r>
      <w:r w:rsidRPr="00F337CD">
        <w:t>om nazveschaſze – Evangelium Szveti;</w:t>
      </w:r>
      <w:r w:rsidRPr="00F337CD">
        <w:br/>
        <w:t>Vſza</w:t>
      </w:r>
      <w:r w:rsidR="003451AB">
        <w:t>K</w:t>
      </w:r>
      <w:r w:rsidRPr="00F337CD">
        <w:t xml:space="preserve">i blasen je, </w:t>
      </w:r>
      <w:r w:rsidR="003451AB">
        <w:t>K</w:t>
      </w:r>
      <w:r w:rsidRPr="00F337CD">
        <w:t>oiſze – nebude zpachil v-meni.</w:t>
      </w:r>
      <w:r w:rsidRPr="00F337CD">
        <w:br/>
        <w:t xml:space="preserve">Zatem,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oni odishli, – </w:t>
      </w:r>
      <w:r w:rsidRPr="000660F3">
        <w:rPr>
          <w:rStyle w:val="teipersName"/>
        </w:rPr>
        <w:t>Jesush</w:t>
      </w:r>
      <w:r w:rsidRPr="00F337CD">
        <w:t xml:space="preserve"> </w:t>
      </w:r>
      <w:r w:rsidR="009A6867" w:rsidRPr="00F337CD">
        <w:t xml:space="preserve">hvali </w:t>
      </w:r>
      <w:r w:rsidR="009A6867" w:rsidRPr="000660F3">
        <w:rPr>
          <w:rStyle w:val="teipersName"/>
        </w:rPr>
        <w:t>Ivanna</w:t>
      </w:r>
      <w:r w:rsidR="009A6867" w:rsidRPr="00F337CD">
        <w:t>,</w:t>
      </w:r>
      <w:r w:rsidR="009A6867" w:rsidRPr="00F337CD">
        <w:br/>
        <w:t>Da on ne Chlove</w:t>
      </w:r>
      <w:r w:rsidR="003451AB">
        <w:t>K</w:t>
      </w:r>
      <w:r w:rsidR="009A6867" w:rsidRPr="00F337CD">
        <w:t xml:space="preserve"> neztalni, – nego vech, </w:t>
      </w:r>
      <w:r w:rsidR="003451AB">
        <w:t>K</w:t>
      </w:r>
      <w:r w:rsidR="009A6867" w:rsidRPr="00F337CD">
        <w:t>a</w:t>
      </w:r>
      <w:r w:rsidR="003451AB">
        <w:t>K</w:t>
      </w:r>
      <w:r w:rsidR="009A6867" w:rsidRPr="00F337CD">
        <w:t xml:space="preserve"> Propheta.</w:t>
      </w:r>
    </w:p>
    <w:p w14:paraId="004B6C4B" w14:textId="02E53EDC" w:rsidR="009A6867" w:rsidRPr="00F337CD" w:rsidRDefault="009A6867" w:rsidP="00B471BB">
      <w:pPr>
        <w:pStyle w:val="teiab"/>
      </w:pPr>
      <w:r w:rsidRPr="000660F3">
        <w:rPr>
          <w:rStyle w:val="teilabelZnak"/>
        </w:rPr>
        <w:t>4.</w:t>
      </w:r>
      <w:r w:rsidRPr="00F337CD">
        <w:br/>
        <w:t>Ta</w:t>
      </w:r>
      <w:r w:rsidR="003451AB">
        <w:t>K</w:t>
      </w:r>
      <w:r w:rsidRPr="00F337CD">
        <w:t xml:space="preserve"> ravno moramo y mi – za </w:t>
      </w:r>
      <w:r w:rsidRPr="000660F3">
        <w:rPr>
          <w:rStyle w:val="teipersName"/>
        </w:rPr>
        <w:t>Jesushom</w:t>
      </w:r>
      <w:r w:rsidRPr="00F337CD">
        <w:t xml:space="preserve"> hlepeti,</w:t>
      </w:r>
      <w:r w:rsidRPr="00F337CD">
        <w:br/>
        <w:t xml:space="preserve">Vſzigdar z-Szercza ga lyubiti, – nashe </w:t>
      </w:r>
      <w:r w:rsidR="003451AB">
        <w:t>K</w:t>
      </w:r>
      <w:r w:rsidRPr="00F337CD">
        <w:t>rise terpeti,</w:t>
      </w:r>
      <w:r w:rsidRPr="00F337CD">
        <w:br/>
        <w:t xml:space="preserve">Vervati, y vſze dersati, _ </w:t>
      </w:r>
      <w:r w:rsidR="003451AB">
        <w:t>K</w:t>
      </w:r>
      <w:r w:rsidRPr="00F337CD">
        <w:t>ai nam zapovedal je,</w:t>
      </w:r>
      <w:r w:rsidRPr="00F337CD">
        <w:br/>
        <w:t>Uffatiſze, da che dati – nam vſzem to zvelichanye.</w:t>
      </w:r>
    </w:p>
    <w:p w14:paraId="133A033A" w14:textId="77777777" w:rsidR="009A6867" w:rsidRPr="00F337CD" w:rsidRDefault="009A6867" w:rsidP="00E308E9">
      <w:pPr>
        <w:rPr>
          <w:sz w:val="24"/>
          <w:szCs w:val="24"/>
        </w:rPr>
      </w:pPr>
    </w:p>
    <w:p w14:paraId="4B8A989D" w14:textId="1008132B" w:rsidR="009A6867" w:rsidRPr="00F337CD" w:rsidRDefault="009A6867" w:rsidP="000660F3">
      <w:pPr>
        <w:pStyle w:val="Naslov2"/>
      </w:pPr>
      <w:r w:rsidRPr="00F337CD">
        <w:t>Nedela tretja Adventa.</w:t>
      </w:r>
      <w:r w:rsidRPr="00F337CD">
        <w:br/>
        <w:t>Na Notu: N</w:t>
      </w:r>
      <w:r w:rsidR="000660F3">
        <w:t>o</w:t>
      </w:r>
      <w:r w:rsidRPr="00F337CD">
        <w:t>=4.</w:t>
      </w:r>
    </w:p>
    <w:p w14:paraId="4D1EDD1F" w14:textId="2F485883" w:rsidR="009A6867" w:rsidRPr="00F337CD" w:rsidRDefault="009A6867" w:rsidP="00B471BB">
      <w:pPr>
        <w:pStyle w:val="teiab"/>
      </w:pPr>
      <w:r w:rsidRPr="000660F3">
        <w:rPr>
          <w:rStyle w:val="teilabelZnak"/>
        </w:rPr>
        <w:t>1.</w:t>
      </w:r>
      <w:r w:rsidRPr="00F337CD">
        <w:br/>
        <w:t xml:space="preserve">O lyubleni </w:t>
      </w:r>
      <w:r w:rsidR="003451AB">
        <w:t>K</w:t>
      </w:r>
      <w:r w:rsidRPr="00F337CD">
        <w:t>erscheni</w:t>
      </w:r>
      <w:r w:rsidR="003451AB">
        <w:t>K</w:t>
      </w:r>
      <w:r w:rsidRPr="00F337CD">
        <w:t>i! – zdai me vſzi poſzlushaite,</w:t>
      </w:r>
      <w:r w:rsidRPr="00F337CD">
        <w:br/>
        <w:t>A</w:t>
      </w:r>
      <w:r w:rsidR="003451AB">
        <w:t>K</w:t>
      </w:r>
      <w:r w:rsidRPr="00F337CD">
        <w:t xml:space="preserve">o </w:t>
      </w:r>
      <w:r w:rsidR="00A3169E" w:rsidRPr="00F337CD">
        <w:t>‘</w:t>
      </w:r>
      <w:r w:rsidRPr="00F337CD">
        <w:t>chete bit</w:t>
      </w:r>
      <w:r w:rsidR="00A3169E" w:rsidRPr="00F337CD">
        <w:t>’</w:t>
      </w:r>
      <w:r w:rsidRPr="00F337CD">
        <w:t xml:space="preserve"> Verni</w:t>
      </w:r>
      <w:r w:rsidR="003451AB">
        <w:t>K</w:t>
      </w:r>
      <w:r w:rsidRPr="00F337CD">
        <w:t>i, – Boga vſzigdar zpoznaite,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nam Evangeljum Szveti – lepu prili</w:t>
      </w:r>
      <w:r w:rsidR="003451AB">
        <w:t>K</w:t>
      </w:r>
      <w:r w:rsidRPr="00F337CD">
        <w:t>u dava,</w:t>
      </w:r>
      <w:r w:rsidRPr="00F337CD">
        <w:br/>
        <w:t>A</w:t>
      </w:r>
      <w:r w:rsidR="003451AB">
        <w:t>K</w:t>
      </w:r>
      <w:r w:rsidRPr="00F337CD">
        <w:t xml:space="preserve">o </w:t>
      </w:r>
      <w:r w:rsidR="00A3169E" w:rsidRPr="00F337CD">
        <w:t>‘</w:t>
      </w:r>
      <w:r w:rsidRPr="00F337CD">
        <w:t xml:space="preserve">chemo ga razmeti, – od Szvetoga </w:t>
      </w:r>
      <w:r w:rsidRPr="00BA4AC9">
        <w:rPr>
          <w:rStyle w:val="teipersName"/>
        </w:rPr>
        <w:t>Ivanna</w:t>
      </w:r>
      <w:r w:rsidRPr="00F337CD">
        <w:t>.</w:t>
      </w:r>
    </w:p>
    <w:p w14:paraId="718090DA" w14:textId="10A31EDB" w:rsidR="009A6867" w:rsidRPr="00F337CD" w:rsidRDefault="009A6867" w:rsidP="00B471BB">
      <w:pPr>
        <w:pStyle w:val="teiab"/>
      </w:pPr>
      <w:r w:rsidRPr="000660F3">
        <w:rPr>
          <w:rStyle w:val="teilabelZnak"/>
        </w:rPr>
        <w:t>2.</w:t>
      </w:r>
      <w:r w:rsidRPr="00F337CD">
        <w:br/>
        <w:t xml:space="preserve">Szveti </w:t>
      </w:r>
      <w:r w:rsidRPr="00BA4AC9">
        <w:rPr>
          <w:rStyle w:val="teipersName"/>
        </w:rPr>
        <w:t>Ivann</w:t>
      </w:r>
      <w:r w:rsidRPr="00F337CD">
        <w:t xml:space="preserve"> v-</w:t>
      </w:r>
      <w:r w:rsidRPr="00BA4AC9">
        <w:rPr>
          <w:rStyle w:val="teiplaceName"/>
        </w:rPr>
        <w:t>Bethanii</w:t>
      </w:r>
      <w:r w:rsidRPr="00F337CD">
        <w:t>, – pre</w:t>
      </w:r>
      <w:r w:rsidR="003451AB">
        <w:t>K</w:t>
      </w:r>
      <w:r w:rsidRPr="00F337CD">
        <w:t xml:space="preserve"> poto</w:t>
      </w:r>
      <w:r w:rsidR="003451AB">
        <w:t>K</w:t>
      </w:r>
      <w:r w:rsidRPr="00F337CD">
        <w:t xml:space="preserve">a </w:t>
      </w:r>
      <w:r w:rsidRPr="00B471BB">
        <w:rPr>
          <w:rStyle w:val="teiplaceName"/>
        </w:rPr>
        <w:t>Jordan</w:t>
      </w:r>
      <w:r w:rsidRPr="00F337CD">
        <w:t>a,</w:t>
      </w:r>
      <w:r w:rsidRPr="00F337CD">
        <w:br/>
        <w:t>Predgal, vuchil je v-prili</w:t>
      </w:r>
      <w:r w:rsidR="003451AB">
        <w:t>K</w:t>
      </w:r>
      <w:r w:rsidRPr="00F337CD">
        <w:t>i – Sidove zpoznat Boga.</w:t>
      </w:r>
      <w:r w:rsidRPr="00F337CD">
        <w:br/>
        <w:t>Verni</w:t>
      </w:r>
      <w:r w:rsidR="003451AB">
        <w:t>K</w:t>
      </w:r>
      <w:r w:rsidRPr="00F337CD">
        <w:t xml:space="preserve">e je on </w:t>
      </w:r>
      <w:r w:rsidR="003451AB">
        <w:t>K</w:t>
      </w:r>
      <w:r w:rsidRPr="00F337CD">
        <w:t>erschaval, – lepe Navu</w:t>
      </w:r>
      <w:r w:rsidR="003451AB">
        <w:t>K</w:t>
      </w:r>
      <w:r w:rsidRPr="00F337CD">
        <w:t>e vuchil,</w:t>
      </w:r>
      <w:r w:rsidRPr="00F337CD">
        <w:br/>
        <w:t>Neverni</w:t>
      </w:r>
      <w:r w:rsidR="003451AB">
        <w:t>K</w:t>
      </w:r>
      <w:r w:rsidRPr="00F337CD">
        <w:t>e pa po</w:t>
      </w:r>
      <w:r w:rsidR="003451AB">
        <w:t>K</w:t>
      </w:r>
      <w:r w:rsidRPr="00F337CD">
        <w:t>aral, – na po</w:t>
      </w:r>
      <w:r w:rsidR="003451AB">
        <w:t>K</w:t>
      </w:r>
      <w:r w:rsidRPr="00F337CD">
        <w:t>oru nye budil.</w:t>
      </w:r>
    </w:p>
    <w:p w14:paraId="2CD899E7" w14:textId="77777777" w:rsidR="009A6867" w:rsidRPr="00F337CD" w:rsidRDefault="009A6867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6778CEE7" w14:textId="71584FF5" w:rsidR="009A6867" w:rsidRDefault="009A6867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/16/</w:t>
      </w:r>
    </w:p>
    <w:p w14:paraId="26D16662" w14:textId="4A517E6A" w:rsidR="003A7C91" w:rsidRPr="00F337CD" w:rsidRDefault="003A7C91" w:rsidP="00B471BB">
      <w:pPr>
        <w:pStyle w:val="teifwPageNum"/>
      </w:pPr>
      <w:r>
        <w:t>8.</w:t>
      </w:r>
    </w:p>
    <w:p w14:paraId="640050F4" w14:textId="62F53DF3" w:rsidR="009A6867" w:rsidRPr="00F337CD" w:rsidRDefault="009A6867" w:rsidP="00B471BB">
      <w:pPr>
        <w:pStyle w:val="teiab"/>
      </w:pPr>
      <w:r w:rsidRPr="00BA4AC9">
        <w:rPr>
          <w:rStyle w:val="teilabelZnak"/>
        </w:rPr>
        <w:t>3.</w:t>
      </w:r>
      <w:r w:rsidRPr="00F337CD">
        <w:br/>
      </w:r>
      <w:r w:rsidR="003451AB">
        <w:t>K</w:t>
      </w:r>
      <w:r w:rsidRPr="00F337CD">
        <w:t>ad</w:t>
      </w:r>
      <w:r w:rsidR="00A3169E" w:rsidRPr="00F337CD">
        <w:t>’</w:t>
      </w:r>
      <w:r w:rsidRPr="00F337CD">
        <w:t xml:space="preserve"> Sidovi nyegve chine – chuli v-</w:t>
      </w:r>
      <w:r w:rsidRPr="00BA4AC9">
        <w:rPr>
          <w:rStyle w:val="teiplaceName"/>
        </w:rPr>
        <w:t>Jeruzalemu</w:t>
      </w:r>
      <w:r w:rsidRPr="00F337CD">
        <w:t>,</w:t>
      </w:r>
      <w:r w:rsidRPr="00F337CD">
        <w:br/>
        <w:t>Poſzlali szu Aldovni</w:t>
      </w:r>
      <w:r w:rsidR="003451AB">
        <w:t>K</w:t>
      </w:r>
      <w:r w:rsidRPr="00F337CD">
        <w:t>e, – y Dvorni</w:t>
      </w:r>
      <w:r w:rsidR="003451AB">
        <w:t>K</w:t>
      </w:r>
      <w:r w:rsidRPr="00F337CD">
        <w:t xml:space="preserve">e </w:t>
      </w:r>
      <w:r w:rsidR="003451AB">
        <w:t>K</w:t>
      </w:r>
      <w:r w:rsidR="00BA4AC9">
        <w:t>-</w:t>
      </w:r>
      <w:r w:rsidR="00BA4AC9" w:rsidRPr="00BA4AC9">
        <w:rPr>
          <w:rStyle w:val="teipersName"/>
        </w:rPr>
        <w:t>Ivan</w:t>
      </w:r>
      <w:r w:rsidRPr="00BA4AC9">
        <w:rPr>
          <w:rStyle w:val="teipersName"/>
        </w:rPr>
        <w:t>nu</w:t>
      </w:r>
      <w:r w:rsidRPr="00F337CD">
        <w:t>,</w:t>
      </w:r>
      <w:r w:rsidRPr="00F337CD">
        <w:br/>
        <w:t>Dabi nyega opitali, – jel</w:t>
      </w:r>
      <w:r w:rsidR="00A3169E" w:rsidRPr="00F337CD">
        <w:t>’</w:t>
      </w:r>
      <w:r w:rsidRPr="00F337CD">
        <w:t xml:space="preserve"> </w:t>
      </w:r>
      <w:r w:rsidR="003451AB">
        <w:t>K</w:t>
      </w:r>
      <w:r w:rsidRPr="00F337CD">
        <w:t>ristush, al</w:t>
      </w:r>
      <w:r w:rsidR="00A3169E" w:rsidRPr="00F337CD">
        <w:t>’</w:t>
      </w:r>
      <w:r w:rsidRPr="00F337CD">
        <w:t xml:space="preserve"> Me</w:t>
      </w:r>
      <w:r w:rsidR="005C2CC3" w:rsidRPr="00F337CD">
        <w:t>ſziash,</w:t>
      </w:r>
      <w:r w:rsidR="005C2CC3" w:rsidRPr="00F337CD">
        <w:br/>
      </w:r>
      <w:r w:rsidR="003451AB">
        <w:t>K</w:t>
      </w:r>
      <w:r w:rsidR="005C2CC3" w:rsidRPr="00F337CD">
        <w:t>aiti radi bi ti znali, – jel</w:t>
      </w:r>
      <w:r w:rsidR="00A3169E" w:rsidRPr="00F337CD">
        <w:t>’</w:t>
      </w:r>
      <w:r w:rsidR="005C2CC3" w:rsidRPr="00F337CD">
        <w:t xml:space="preserve"> Proro</w:t>
      </w:r>
      <w:r w:rsidR="003451AB">
        <w:t>K</w:t>
      </w:r>
      <w:r w:rsidR="005C2CC3" w:rsidRPr="00F337CD">
        <w:t>, al</w:t>
      </w:r>
      <w:r w:rsidR="00A3169E" w:rsidRPr="00F337CD">
        <w:t>’</w:t>
      </w:r>
      <w:r w:rsidR="005C2CC3" w:rsidRPr="00F337CD">
        <w:t xml:space="preserve"> </w:t>
      </w:r>
      <w:r w:rsidR="005C2CC3" w:rsidRPr="00BA4AC9">
        <w:rPr>
          <w:rStyle w:val="teipersName"/>
        </w:rPr>
        <w:t>Eliash</w:t>
      </w:r>
      <w:r w:rsidR="005C2CC3" w:rsidRPr="00F337CD">
        <w:t>.</w:t>
      </w:r>
    </w:p>
    <w:p w14:paraId="01B00B95" w14:textId="4EF8C298" w:rsidR="001F631E" w:rsidRPr="00F337CD" w:rsidRDefault="00CC346C" w:rsidP="00B471BB">
      <w:pPr>
        <w:pStyle w:val="teiab"/>
      </w:pPr>
      <w:r w:rsidRPr="00BA4AC9">
        <w:rPr>
          <w:rStyle w:val="teilabelZnak"/>
        </w:rPr>
        <w:t>4.</w:t>
      </w:r>
      <w:r w:rsidRPr="00F337CD">
        <w:br/>
        <w:t xml:space="preserve">Pitajuchem </w:t>
      </w:r>
      <w:r w:rsidRPr="00BA4AC9">
        <w:rPr>
          <w:rStyle w:val="teipersName"/>
        </w:rPr>
        <w:t>Ivann</w:t>
      </w:r>
      <w:r w:rsidRPr="00F337CD">
        <w:t xml:space="preserve"> reche: – neſzem </w:t>
      </w:r>
      <w:r w:rsidR="003451AB">
        <w:t>K</w:t>
      </w:r>
      <w:r w:rsidRPr="00F337CD">
        <w:t>ristush Meſziash,</w:t>
      </w:r>
      <w:r w:rsidRPr="00F337CD">
        <w:br/>
      </w:r>
      <w:r w:rsidR="001F631E" w:rsidRPr="00F337CD">
        <w:t>Valuje, noriti neche, – neſzem Proro</w:t>
      </w:r>
      <w:r w:rsidR="003451AB">
        <w:t>K</w:t>
      </w:r>
      <w:r w:rsidR="001F631E" w:rsidRPr="00F337CD">
        <w:t xml:space="preserve"> </w:t>
      </w:r>
      <w:r w:rsidR="001F631E" w:rsidRPr="00BA4AC9">
        <w:rPr>
          <w:rStyle w:val="teipersName"/>
        </w:rPr>
        <w:t>Eliash</w:t>
      </w:r>
      <w:r w:rsidR="001F631E" w:rsidRPr="00F337CD">
        <w:t>,</w:t>
      </w:r>
      <w:r w:rsidR="001F631E" w:rsidRPr="00F337CD">
        <w:br/>
        <w:t xml:space="preserve">Ja szem ti glaſz </w:t>
      </w:r>
      <w:r w:rsidR="003451AB">
        <w:t>K</w:t>
      </w:r>
      <w:r w:rsidR="001F631E" w:rsidRPr="00F337CD">
        <w:t>richechega – vu puschinu poſzlani;</w:t>
      </w:r>
      <w:r w:rsidR="001F631E" w:rsidRPr="00F337CD">
        <w:br/>
        <w:t xml:space="preserve">Ravnaite pute Gozpona, – </w:t>
      </w:r>
      <w:r w:rsidR="001F631E" w:rsidRPr="00806B4A">
        <w:rPr>
          <w:rStyle w:val="teidel"/>
        </w:rPr>
        <w:t>Izaish</w:t>
      </w:r>
      <w:r w:rsidR="001F631E" w:rsidRPr="00F337CD">
        <w:t xml:space="preserve"> Izaiash obznanil.</w:t>
      </w:r>
    </w:p>
    <w:p w14:paraId="7EDBA9D9" w14:textId="47CCD848" w:rsidR="001F631E" w:rsidRPr="00F337CD" w:rsidRDefault="001F631E" w:rsidP="00B471BB">
      <w:pPr>
        <w:pStyle w:val="teiab"/>
      </w:pPr>
      <w:r w:rsidRPr="00BA4AC9">
        <w:rPr>
          <w:rStyle w:val="teilabelZnak"/>
        </w:rPr>
        <w:t>5.</w:t>
      </w:r>
      <w:r w:rsidRPr="00F337CD">
        <w:br/>
        <w:t xml:space="preserve">Ja </w:t>
      </w:r>
      <w:r w:rsidR="003451AB">
        <w:t>K</w:t>
      </w:r>
      <w:r w:rsidRPr="00F337CD">
        <w:t>erztim z-vodoi Verni</w:t>
      </w:r>
      <w:r w:rsidR="003451AB">
        <w:t>K</w:t>
      </w:r>
      <w:r w:rsidRPr="00F337CD">
        <w:t xml:space="preserve">e, – </w:t>
      </w:r>
      <w:r w:rsidR="003451AB">
        <w:t>K</w:t>
      </w:r>
      <w:r w:rsidRPr="00F337CD">
        <w:t>i po</w:t>
      </w:r>
      <w:r w:rsidR="003451AB">
        <w:t>K</w:t>
      </w:r>
      <w:r w:rsidRPr="00F337CD">
        <w:t>oru delaju,</w:t>
      </w:r>
      <w:r w:rsidRPr="00F337CD">
        <w:br/>
        <w:t xml:space="preserve">Naſzredi /: vi nevidite :/ – je, </w:t>
      </w:r>
      <w:r w:rsidR="003451AB">
        <w:t>K</w:t>
      </w:r>
      <w:r w:rsidRPr="00F337CD">
        <w:t>eroga zpoznaju,</w:t>
      </w:r>
      <w:r w:rsidRPr="00F337CD">
        <w:br/>
      </w:r>
      <w:r w:rsidR="003451AB">
        <w:t>K</w:t>
      </w:r>
      <w:r w:rsidRPr="00F337CD">
        <w:t>ojemu ja neſzem vreden – razvezati remenye,</w:t>
      </w:r>
      <w:r w:rsidRPr="00F337CD">
        <w:br/>
        <w:t>Niti dote</w:t>
      </w:r>
      <w:r w:rsidR="003451AB">
        <w:t>K</w:t>
      </w:r>
      <w:r w:rsidRPr="00F337CD">
        <w:t>noti greshen – obuteli nyegove.</w:t>
      </w:r>
    </w:p>
    <w:p w14:paraId="42AE5AD3" w14:textId="042BD102" w:rsidR="001F631E" w:rsidRPr="00F337CD" w:rsidRDefault="001F631E" w:rsidP="00B471BB">
      <w:pPr>
        <w:pStyle w:val="teiab"/>
      </w:pPr>
      <w:r w:rsidRPr="00BA4AC9">
        <w:rPr>
          <w:rStyle w:val="teilabelZnak"/>
        </w:rPr>
        <w:t>6.</w:t>
      </w:r>
      <w:r w:rsidRPr="00BA4AC9">
        <w:rPr>
          <w:rStyle w:val="teilabelZnak"/>
        </w:rPr>
        <w:br/>
      </w:r>
      <w:r w:rsidRPr="00F337CD">
        <w:t xml:space="preserve">O </w:t>
      </w:r>
      <w:r w:rsidR="003451AB">
        <w:t>K</w:t>
      </w:r>
      <w:r w:rsidRPr="00F337CD">
        <w:t>erscheni</w:t>
      </w:r>
      <w:r w:rsidR="003451AB">
        <w:t>K</w:t>
      </w:r>
      <w:r w:rsidRPr="00F337CD">
        <w:t>i lyubleni! – naite bit</w:t>
      </w:r>
      <w:r w:rsidR="00A3169E" w:rsidRPr="00F337CD">
        <w:t>’</w:t>
      </w:r>
      <w:r w:rsidRPr="00F337CD">
        <w:t xml:space="preserve"> neverni</w:t>
      </w:r>
      <w:r w:rsidR="003451AB">
        <w:t>K</w:t>
      </w:r>
      <w:r w:rsidRPr="00F337CD">
        <w:t>i,</w:t>
      </w:r>
      <w:r w:rsidRPr="00F337CD">
        <w:br/>
        <w:t>Ta</w:t>
      </w:r>
      <w:r w:rsidR="003451AB">
        <w:t>K</w:t>
      </w:r>
      <w:r w:rsidRPr="00F337CD">
        <w:t xml:space="preserve">, </w:t>
      </w:r>
      <w:r w:rsidR="003451AB">
        <w:t>K</w:t>
      </w:r>
      <w:r w:rsidRPr="00F337CD">
        <w:t>a</w:t>
      </w:r>
      <w:r w:rsidR="003451AB">
        <w:t>K</w:t>
      </w:r>
      <w:r w:rsidRPr="00F337CD">
        <w:t>ſzu v Jeruzalemi – negda Sidovi bili.</w:t>
      </w:r>
      <w:r w:rsidRPr="00F337CD">
        <w:br/>
      </w:r>
      <w:r w:rsidR="003451AB">
        <w:t>K</w:t>
      </w:r>
      <w:r w:rsidR="00CF6282" w:rsidRPr="00F337CD">
        <w:t>ada chujete vi Szvete – Predge, ali Navu</w:t>
      </w:r>
      <w:r w:rsidR="003451AB">
        <w:t>K</w:t>
      </w:r>
      <w:r w:rsidR="00CF6282" w:rsidRPr="00F337CD">
        <w:t>e,</w:t>
      </w:r>
      <w:r w:rsidR="00CF6282" w:rsidRPr="00F337CD">
        <w:br/>
        <w:t>Tote derste, ino verte, – napita</w:t>
      </w:r>
      <w:r w:rsidR="00806B4A">
        <w:t>i</w:t>
      </w:r>
      <w:r w:rsidR="00CF6282" w:rsidRPr="00F337CD">
        <w:t>te te druge.</w:t>
      </w:r>
    </w:p>
    <w:p w14:paraId="0FD0FF0C" w14:textId="77777777" w:rsidR="00CF6282" w:rsidRPr="00F337CD" w:rsidRDefault="00CF6282" w:rsidP="00E308E9">
      <w:pPr>
        <w:rPr>
          <w:sz w:val="24"/>
          <w:szCs w:val="24"/>
        </w:rPr>
      </w:pPr>
    </w:p>
    <w:p w14:paraId="1116015A" w14:textId="4FD824E7" w:rsidR="00CF6282" w:rsidRPr="00F337CD" w:rsidRDefault="000723BF" w:rsidP="00806B4A">
      <w:pPr>
        <w:pStyle w:val="Naslov2"/>
      </w:pPr>
      <w:r w:rsidRPr="00F337CD">
        <w:t>Nedela cheterta Adventa.</w:t>
      </w:r>
      <w:r w:rsidRPr="00F337CD">
        <w:br/>
        <w:t>Notu naidesh N= 5.</w:t>
      </w:r>
    </w:p>
    <w:p w14:paraId="337CA524" w14:textId="51F3309C" w:rsidR="000723BF" w:rsidRPr="00F337CD" w:rsidRDefault="000723BF" w:rsidP="00B471BB">
      <w:pPr>
        <w:pStyle w:val="teiab"/>
      </w:pPr>
      <w:r w:rsidRPr="00806B4A">
        <w:rPr>
          <w:rStyle w:val="teilabelZnak"/>
        </w:rPr>
        <w:t>1.</w:t>
      </w:r>
      <w:r w:rsidRPr="00F337CD">
        <w:br/>
        <w:t>Deneſz Evangeljum szveti – od po</w:t>
      </w:r>
      <w:r w:rsidR="003451AB">
        <w:t>K</w:t>
      </w:r>
      <w:r w:rsidRPr="00F337CD">
        <w:t>ore obznani,</w:t>
      </w:r>
      <w:r w:rsidRPr="00F337CD">
        <w:br/>
        <w:t xml:space="preserve">Da Bog </w:t>
      </w:r>
      <w:r w:rsidRPr="00806B4A">
        <w:rPr>
          <w:rStyle w:val="teipersName"/>
        </w:rPr>
        <w:t>Ivannu</w:t>
      </w:r>
      <w:r w:rsidRPr="00F337CD">
        <w:t xml:space="preserve"> nazvezti – predgati v-tem </w:t>
      </w:r>
      <w:r w:rsidRPr="00806B4A">
        <w:rPr>
          <w:rStyle w:val="teiplaceName"/>
        </w:rPr>
        <w:t>Jordani</w:t>
      </w:r>
      <w:r w:rsidRPr="00F337CD">
        <w:t>,</w:t>
      </w:r>
      <w:r w:rsidRPr="00F337CD">
        <w:br/>
      </w:r>
      <w:r w:rsidR="003451AB">
        <w:t>K</w:t>
      </w:r>
      <w:r w:rsidRPr="00F337CD">
        <w:t>erzta po</w:t>
      </w:r>
      <w:r w:rsidR="003451AB">
        <w:t>K</w:t>
      </w:r>
      <w:r w:rsidRPr="00F337CD">
        <w:t>ore vuchiti – na odpuscha</w:t>
      </w:r>
      <w:r w:rsidRPr="00806B4A">
        <w:rPr>
          <w:rStyle w:val="teiadd"/>
        </w:rPr>
        <w:t>e</w:t>
      </w:r>
      <w:r w:rsidR="00806B4A">
        <w:t>nye grehov,</w:t>
      </w:r>
      <w:r w:rsidR="00806B4A">
        <w:br/>
        <w:t>Czezte</w:t>
      </w:r>
      <w:r w:rsidRPr="00F337CD">
        <w:t xml:space="preserve"> ravne vſze vchiniti – na poniznozt greshni</w:t>
      </w:r>
      <w:r w:rsidR="003451AB">
        <w:t>K</w:t>
      </w:r>
      <w:r w:rsidRPr="00F337CD">
        <w:t>ov.</w:t>
      </w:r>
      <w:r w:rsidRPr="00F337CD">
        <w:br/>
        <w:t>Zteze</w:t>
      </w:r>
    </w:p>
    <w:p w14:paraId="4F775812" w14:textId="77777777" w:rsidR="000723BF" w:rsidRPr="00F337CD" w:rsidRDefault="000723BF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21440FF4" w14:textId="6A0E372F" w:rsidR="000723BF" w:rsidRPr="00F337CD" w:rsidRDefault="000723BF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/17/</w:t>
      </w:r>
    </w:p>
    <w:p w14:paraId="336B86EB" w14:textId="3F23BA1E" w:rsidR="003A7C91" w:rsidRDefault="003A7C91" w:rsidP="00B471BB">
      <w:pPr>
        <w:pStyle w:val="teifwPageNum"/>
        <w:rPr>
          <w:rStyle w:val="teilabelZnak"/>
        </w:rPr>
      </w:pPr>
      <w:r>
        <w:rPr>
          <w:rStyle w:val="teilabelZnak"/>
        </w:rPr>
        <w:t>9.</w:t>
      </w:r>
    </w:p>
    <w:p w14:paraId="3E67FE56" w14:textId="470BF7AB" w:rsidR="000723BF" w:rsidRPr="00F337CD" w:rsidRDefault="000723BF" w:rsidP="00B471BB">
      <w:pPr>
        <w:pStyle w:val="teiab"/>
      </w:pPr>
      <w:r w:rsidRPr="00806B4A">
        <w:rPr>
          <w:rStyle w:val="teilabelZnak"/>
        </w:rPr>
        <w:t>2.</w:t>
      </w:r>
      <w:r w:rsidR="00806B4A">
        <w:t xml:space="preserve">                                               </w:t>
      </w:r>
      <w:r w:rsidR="00806B4A">
        <w:br/>
      </w:r>
      <w:r w:rsidRPr="00F337CD">
        <w:t>Vel</w:t>
      </w:r>
      <w:r w:rsidR="003451AB">
        <w:t>K</w:t>
      </w:r>
      <w:r w:rsidRPr="00F337CD">
        <w:t>e Mezta maju czezte, –</w:t>
      </w:r>
      <w:r w:rsidR="00806B4A">
        <w:t xml:space="preserve"> </w:t>
      </w:r>
      <w:r w:rsidR="003451AB">
        <w:t>K</w:t>
      </w:r>
      <w:r w:rsidRPr="00F337CD">
        <w:t xml:space="preserve">ere </w:t>
      </w:r>
      <w:r w:rsidR="00D440F3" w:rsidRPr="00806B4A">
        <w:rPr>
          <w:rStyle w:val="teiadd"/>
        </w:rPr>
        <w:t>Koje</w:t>
      </w:r>
      <w:r w:rsidR="00D440F3" w:rsidRPr="00F337CD">
        <w:t xml:space="preserve"> </w:t>
      </w:r>
      <w:r w:rsidRPr="00F337CD">
        <w:t>szu nadelane,</w:t>
      </w:r>
      <w:r w:rsidRPr="00F337CD">
        <w:br/>
        <w:t xml:space="preserve">Za Gozpodu, y za </w:t>
      </w:r>
      <w:r w:rsidR="003451AB">
        <w:t>K</w:t>
      </w:r>
      <w:r w:rsidRPr="00F337CD">
        <w:t>mete – z-</w:t>
      </w:r>
      <w:r w:rsidR="003451AB">
        <w:t>K</w:t>
      </w:r>
      <w:r w:rsidRPr="00F337CD">
        <w:t>amenyu</w:t>
      </w:r>
      <w:r w:rsidRPr="00D440F3">
        <w:rPr>
          <w:rStyle w:val="teiadd"/>
        </w:rPr>
        <w:t>e</w:t>
      </w:r>
      <w:r w:rsidRPr="00F337CD">
        <w:t xml:space="preserve">m napravlene </w:t>
      </w:r>
      <w:r w:rsidRPr="00D440F3">
        <w:rPr>
          <w:rStyle w:val="teiadd"/>
        </w:rPr>
        <w:t>zazidane</w:t>
      </w:r>
      <w:r w:rsidR="00D440F3">
        <w:t>,</w:t>
      </w:r>
      <w:r w:rsidRPr="00F337CD">
        <w:br/>
        <w:t xml:space="preserve">Na </w:t>
      </w:r>
      <w:r w:rsidR="003451AB">
        <w:t>K</w:t>
      </w:r>
      <w:r w:rsidRPr="00F337CD">
        <w:t>ojih sze ta pel</w:t>
      </w:r>
      <w:r w:rsidR="00D440F3">
        <w:t>a</w:t>
      </w:r>
      <w:r w:rsidRPr="00F337CD">
        <w:t xml:space="preserve">ju, – </w:t>
      </w:r>
      <w:r w:rsidR="003451AB">
        <w:t>K</w:t>
      </w:r>
      <w:r w:rsidRPr="00F337CD">
        <w:t xml:space="preserve">amogoder </w:t>
      </w:r>
      <w:r w:rsidR="003451AB">
        <w:t>K</w:t>
      </w:r>
      <w:r w:rsidRPr="00F337CD">
        <w:t>eri che,</w:t>
      </w:r>
      <w:r w:rsidRPr="00F337CD">
        <w:br/>
      </w:r>
      <w:r w:rsidR="003451AB">
        <w:t>K</w:t>
      </w:r>
      <w:r w:rsidRPr="00F337CD">
        <w:t>oji czeztu dobro znaju, – prav nyihova pamet gre.</w:t>
      </w:r>
    </w:p>
    <w:p w14:paraId="77291B52" w14:textId="4CFDEBEA" w:rsidR="000723BF" w:rsidRPr="00F337CD" w:rsidRDefault="000723BF" w:rsidP="00B471BB">
      <w:pPr>
        <w:pStyle w:val="teiab"/>
      </w:pPr>
      <w:r w:rsidRPr="00806B4A">
        <w:rPr>
          <w:rStyle w:val="teilabelZnak"/>
        </w:rPr>
        <w:t>3.</w:t>
      </w:r>
      <w:r w:rsidRPr="00F337CD">
        <w:br/>
      </w:r>
      <w:r w:rsidR="003451AB">
        <w:t>K</w:t>
      </w:r>
      <w:r w:rsidRPr="00F337CD">
        <w:t>ada pa</w:t>
      </w:r>
      <w:r w:rsidR="003451AB">
        <w:t>K</w:t>
      </w:r>
      <w:r w:rsidRPr="00F337CD">
        <w:t xml:space="preserve"> szfali ta czezta, – po </w:t>
      </w:r>
      <w:r w:rsidR="003451AB">
        <w:t>K</w:t>
      </w:r>
      <w:r w:rsidRPr="00F337CD">
        <w:t>ojoiſze voziju,</w:t>
      </w:r>
      <w:r w:rsidRPr="00F337CD">
        <w:br/>
        <w:t>Zapoved pride vun</w:t>
      </w:r>
      <w:r w:rsidR="00D440F3">
        <w:t xml:space="preserve"> </w:t>
      </w:r>
      <w:r w:rsidRPr="00F337CD">
        <w:t>z-Mezta, – da onu popraviju.</w:t>
      </w:r>
      <w:r w:rsidRPr="00F337CD">
        <w:br/>
      </w:r>
      <w:r w:rsidR="003451AB">
        <w:t>K</w:t>
      </w:r>
      <w:r w:rsidRPr="00F337CD">
        <w:t xml:space="preserve">oi to zapoved boga, – </w:t>
      </w:r>
      <w:r w:rsidR="003451AB">
        <w:t>K</w:t>
      </w:r>
      <w:r w:rsidRPr="00F337CD">
        <w:t xml:space="preserve">ai </w:t>
      </w:r>
      <w:r w:rsidR="00A3169E" w:rsidRPr="00F337CD">
        <w:t>‘</w:t>
      </w:r>
      <w:r w:rsidRPr="00F337CD">
        <w:t>mu Gozpon zapove,</w:t>
      </w:r>
      <w:r w:rsidRPr="00F337CD">
        <w:br/>
        <w:t xml:space="preserve">Onſze zogne vſzega toga, – </w:t>
      </w:r>
      <w:r w:rsidR="003451AB">
        <w:t>K</w:t>
      </w:r>
      <w:r w:rsidRPr="00F337CD">
        <w:t>ai drugi terpet</w:t>
      </w:r>
      <w:r w:rsidR="00A3169E" w:rsidRPr="00F337CD">
        <w:t>’</w:t>
      </w:r>
      <w:r w:rsidRPr="00F337CD">
        <w:t xml:space="preserve"> more.</w:t>
      </w:r>
    </w:p>
    <w:p w14:paraId="56ADB4ED" w14:textId="07894B66" w:rsidR="000723BF" w:rsidRPr="00F337CD" w:rsidRDefault="000723BF" w:rsidP="00B471BB">
      <w:pPr>
        <w:pStyle w:val="teiab"/>
      </w:pPr>
      <w:r w:rsidRPr="00806B4A">
        <w:rPr>
          <w:rStyle w:val="teilabelZnak"/>
        </w:rPr>
        <w:t>4.</w:t>
      </w:r>
      <w:r w:rsidRPr="00F337CD">
        <w:br/>
        <w:t>Mi szmo vſzi na ta</w:t>
      </w:r>
      <w:r w:rsidR="003451AB">
        <w:t>K</w:t>
      </w:r>
      <w:r w:rsidRPr="00F337CD">
        <w:t>vem mezti, – po</w:t>
      </w:r>
      <w:r w:rsidR="003451AB">
        <w:t>K</w:t>
      </w:r>
      <w:r w:rsidRPr="00F337CD">
        <w:t>ojemſze vozimo,</w:t>
      </w:r>
      <w:r w:rsidRPr="00F337CD">
        <w:br/>
        <w:t>Bog zna jel</w:t>
      </w:r>
      <w:r w:rsidR="00A3169E" w:rsidRPr="00F337CD">
        <w:t>’</w:t>
      </w:r>
      <w:r w:rsidRPr="00F337CD">
        <w:t xml:space="preserve">ſze potoi czeczti – preſz </w:t>
      </w:r>
      <w:r w:rsidR="003451AB">
        <w:t>K</w:t>
      </w:r>
      <w:r w:rsidRPr="00F337CD">
        <w:t>vara pripelamo.</w:t>
      </w:r>
      <w:r w:rsidRPr="00F337CD">
        <w:br/>
        <w:t>A</w:t>
      </w:r>
      <w:r w:rsidR="003451AB">
        <w:t>K</w:t>
      </w:r>
      <w:r w:rsidRPr="00F337CD">
        <w:t>oſze vozimo v-grehih, – ta</w:t>
      </w:r>
      <w:r w:rsidR="003451AB">
        <w:t>K</w:t>
      </w:r>
      <w:r w:rsidRPr="00F337CD">
        <w:t xml:space="preserve"> mi v-pe</w:t>
      </w:r>
      <w:r w:rsidR="003451AB">
        <w:t>K</w:t>
      </w:r>
      <w:r w:rsidRPr="00F337CD">
        <w:t>el zaidemo;</w:t>
      </w:r>
      <w:r w:rsidRPr="00F337CD">
        <w:br/>
        <w:t>Tes</w:t>
      </w:r>
      <w:r w:rsidR="003451AB">
        <w:t>K</w:t>
      </w:r>
      <w:r w:rsidRPr="00F337CD">
        <w:t>o v-nashih greshnih Szmehih – sze v-Nebo pripelamo.</w:t>
      </w:r>
    </w:p>
    <w:p w14:paraId="1B1AC716" w14:textId="31362603" w:rsidR="000723BF" w:rsidRPr="00F337CD" w:rsidRDefault="009B750A" w:rsidP="00B471BB">
      <w:pPr>
        <w:pStyle w:val="teiab"/>
      </w:pPr>
      <w:r w:rsidRPr="00806B4A">
        <w:rPr>
          <w:rStyle w:val="teilabelZnak"/>
        </w:rPr>
        <w:t>5.</w:t>
      </w:r>
      <w:r w:rsidRPr="00F337CD">
        <w:br/>
        <w:t>A</w:t>
      </w:r>
      <w:r w:rsidR="003451AB">
        <w:t>K</w:t>
      </w:r>
      <w:r w:rsidRPr="00F337CD">
        <w:t>o bumo nashu pamet – /: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Bog che:/ prav ravnali,</w:t>
      </w:r>
      <w:r w:rsidRPr="00F337CD">
        <w:br/>
        <w:t xml:space="preserve">Pot </w:t>
      </w:r>
      <w:r w:rsidR="003451AB">
        <w:t>K</w:t>
      </w:r>
      <w:r w:rsidRPr="00F337CD">
        <w:t xml:space="preserve">-Nebeſzam, </w:t>
      </w:r>
      <w:r w:rsidR="003451AB">
        <w:t>K</w:t>
      </w:r>
      <w:r w:rsidRPr="00F337CD">
        <w:t>a</w:t>
      </w:r>
      <w:r w:rsidR="003451AB">
        <w:t>K</w:t>
      </w:r>
      <w:r w:rsidRPr="00F337CD">
        <w:t>ti namet, – bumoſzi napravili,</w:t>
      </w:r>
      <w:r w:rsidRPr="00F337CD">
        <w:br/>
        <w:t>Ta</w:t>
      </w:r>
      <w:r w:rsidR="003451AB">
        <w:t>K</w:t>
      </w:r>
      <w:r w:rsidRPr="00F337CD">
        <w:t>ſze bu</w:t>
      </w:r>
      <w:r w:rsidR="00A3169E" w:rsidRPr="00F337CD">
        <w:t>’</w:t>
      </w:r>
      <w:r w:rsidRPr="00F337CD">
        <w:t xml:space="preserve"> po dobroi czezti – en Gozpon pripelal </w:t>
      </w:r>
      <w:r w:rsidR="003451AB">
        <w:t>K</w:t>
      </w:r>
      <w:r w:rsidRPr="00F337CD">
        <w:t>-nam,</w:t>
      </w:r>
      <w:r w:rsidRPr="00F337CD">
        <w:br/>
      </w:r>
      <w:r w:rsidR="003451AB">
        <w:t>K</w:t>
      </w:r>
      <w:r w:rsidRPr="00F337CD">
        <w:t>iſze je narodil v-Mezti–v–</w:t>
      </w:r>
      <w:r w:rsidRPr="00D440F3">
        <w:rPr>
          <w:rStyle w:val="teiplaceName"/>
        </w:rPr>
        <w:t>Bethlehemi</w:t>
      </w:r>
      <w:r w:rsidRPr="00F337CD">
        <w:t xml:space="preserve"> </w:t>
      </w:r>
      <w:r w:rsidRPr="00D440F3">
        <w:rPr>
          <w:rStyle w:val="teipersName"/>
        </w:rPr>
        <w:t>Jesush</w:t>
      </w:r>
      <w:r w:rsidRPr="00F337CD">
        <w:t xml:space="preserve"> nam.</w:t>
      </w:r>
    </w:p>
    <w:p w14:paraId="2E8E5AA5" w14:textId="69FCA645" w:rsidR="005B09FB" w:rsidRPr="00F337CD" w:rsidRDefault="009B750A" w:rsidP="00B471BB">
      <w:pPr>
        <w:pStyle w:val="teiab"/>
      </w:pPr>
      <w:r w:rsidRPr="00806B4A">
        <w:rPr>
          <w:rStyle w:val="teilabelZnak"/>
        </w:rPr>
        <w:t>6.</w:t>
      </w:r>
      <w:r w:rsidRPr="00F337CD">
        <w:br/>
        <w:t xml:space="preserve">Szmilen </w:t>
      </w:r>
      <w:r w:rsidRPr="00D440F3">
        <w:rPr>
          <w:rStyle w:val="teipersName"/>
        </w:rPr>
        <w:t>Jesush</w:t>
      </w:r>
      <w:r w:rsidRPr="00F337CD">
        <w:t xml:space="preserve">, </w:t>
      </w:r>
      <w:r w:rsidR="003451AB">
        <w:t>K</w:t>
      </w:r>
      <w:r w:rsidRPr="00F337CD">
        <w:t xml:space="preserve">i </w:t>
      </w:r>
      <w:r w:rsidR="005B09FB" w:rsidRPr="00F337CD">
        <w:t>chesh czeztu – meti prav napravlenu,</w:t>
      </w:r>
      <w:r w:rsidR="005B09FB" w:rsidRPr="00F337CD">
        <w:br/>
        <w:t>zapuztish Nebez</w:t>
      </w:r>
      <w:r w:rsidR="003451AB">
        <w:t>K</w:t>
      </w:r>
      <w:r w:rsidR="005B09FB" w:rsidRPr="00F337CD">
        <w:t xml:space="preserve">u Meztu, – doidesh </w:t>
      </w:r>
      <w:r w:rsidR="003451AB">
        <w:t>K</w:t>
      </w:r>
      <w:r w:rsidR="005B09FB" w:rsidRPr="00F337CD">
        <w:t>-nam dol na zemlu,</w:t>
      </w:r>
      <w:r w:rsidR="005B09FB" w:rsidRPr="00F337CD">
        <w:br/>
        <w:t>Dai nam milozt, da po</w:t>
      </w:r>
      <w:r w:rsidR="003451AB">
        <w:t>K</w:t>
      </w:r>
      <w:r w:rsidR="005B09FB" w:rsidRPr="00F337CD">
        <w:t>oru – chreſz vſze grehe vchinimo,</w:t>
      </w:r>
      <w:r w:rsidR="005B09FB" w:rsidRPr="00F337CD">
        <w:br/>
        <w:t>Y grehe Sivlenye noru – na Szveti zapuztimo.</w:t>
      </w:r>
    </w:p>
    <w:p w14:paraId="6C15054E" w14:textId="77777777" w:rsidR="005B09FB" w:rsidRPr="00F337CD" w:rsidRDefault="005B09FB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7BA9A210" w14:textId="348EB4F4" w:rsidR="009B750A" w:rsidRDefault="005B09FB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/18/</w:t>
      </w:r>
    </w:p>
    <w:p w14:paraId="31292FCB" w14:textId="141B3BF7" w:rsidR="003A7C91" w:rsidRPr="00F337CD" w:rsidRDefault="003A7C91" w:rsidP="00B471BB">
      <w:pPr>
        <w:pStyle w:val="teifwPageNum"/>
      </w:pPr>
      <w:r>
        <w:t>10.</w:t>
      </w:r>
    </w:p>
    <w:p w14:paraId="7D796117" w14:textId="2FDBB63A" w:rsidR="005B09FB" w:rsidRPr="00F337CD" w:rsidRDefault="005B09FB" w:rsidP="00D440F3">
      <w:pPr>
        <w:pStyle w:val="Naslov2"/>
      </w:pPr>
      <w:r w:rsidRPr="00F337CD">
        <w:t>Popev</w:t>
      </w:r>
      <w:r w:rsidR="003451AB">
        <w:t>K</w:t>
      </w:r>
      <w:r w:rsidRPr="00F337CD">
        <w:t xml:space="preserve">e od B. D. </w:t>
      </w:r>
      <w:r w:rsidRPr="00D440F3">
        <w:rPr>
          <w:rStyle w:val="teipersName"/>
        </w:rPr>
        <w:t>Marie</w:t>
      </w:r>
      <w:r w:rsidRPr="00F337CD">
        <w:t xml:space="preserve">, </w:t>
      </w:r>
      <w:r w:rsidR="003451AB">
        <w:t>K</w:t>
      </w:r>
      <w:r w:rsidRPr="00F337CD">
        <w:t>ojeſze vu Adventu, oſze-</w:t>
      </w:r>
      <w:r w:rsidRPr="00F337CD">
        <w:br/>
        <w:t>buino pri zorniczah, priztoino popevati mogu.</w:t>
      </w:r>
    </w:p>
    <w:p w14:paraId="115AC414" w14:textId="77777777" w:rsidR="005B09FB" w:rsidRPr="00F337CD" w:rsidRDefault="005B09FB" w:rsidP="00D440F3">
      <w:pPr>
        <w:pStyle w:val="Naslov2"/>
      </w:pPr>
    </w:p>
    <w:p w14:paraId="2429AE39" w14:textId="35CF364B" w:rsidR="005B09FB" w:rsidRPr="00F337CD" w:rsidRDefault="005B09FB" w:rsidP="00D440F3">
      <w:pPr>
        <w:pStyle w:val="Naslov2"/>
      </w:pPr>
      <w:r w:rsidRPr="00F337CD">
        <w:t>Na pervu Advents</w:t>
      </w:r>
      <w:r w:rsidR="003451AB">
        <w:t>K</w:t>
      </w:r>
      <w:r w:rsidRPr="00F337CD">
        <w:t>u Nedelu.</w:t>
      </w:r>
      <w:r w:rsidRPr="00F337CD">
        <w:br/>
        <w:t xml:space="preserve">Od Nazveschenya B. D. </w:t>
      </w:r>
      <w:r w:rsidRPr="00D440F3">
        <w:rPr>
          <w:rStyle w:val="teipersName"/>
        </w:rPr>
        <w:t>Marie</w:t>
      </w:r>
    </w:p>
    <w:p w14:paraId="7D792832" w14:textId="673627B8" w:rsidR="005B09FB" w:rsidRPr="00F337CD" w:rsidRDefault="005B09FB" w:rsidP="00D440F3">
      <w:pPr>
        <w:pStyle w:val="Naslov2"/>
      </w:pPr>
      <w:r w:rsidRPr="00F337CD">
        <w:t>Perva.</w:t>
      </w:r>
      <w:r w:rsidRPr="00F337CD">
        <w:br/>
        <w:t>Na Notu: No= 6.</w:t>
      </w:r>
    </w:p>
    <w:p w14:paraId="4280EDF8" w14:textId="26DC8ED9" w:rsidR="005B09FB" w:rsidRPr="00F337CD" w:rsidRDefault="005B09FB" w:rsidP="00B471BB">
      <w:pPr>
        <w:pStyle w:val="teiab"/>
      </w:pPr>
      <w:r w:rsidRPr="00F337CD">
        <w:t xml:space="preserve">Poſzlan je Angel </w:t>
      </w:r>
      <w:r w:rsidRPr="00D440F3">
        <w:rPr>
          <w:rStyle w:val="teipersName"/>
        </w:rPr>
        <w:t>Gabriel</w:t>
      </w:r>
      <w:r w:rsidR="00D440F3">
        <w:t xml:space="preserve">, – vu </w:t>
      </w:r>
      <w:r w:rsidRPr="00F337CD">
        <w:t xml:space="preserve">jeden Varash </w:t>
      </w:r>
      <w:r w:rsidRPr="00D440F3">
        <w:rPr>
          <w:rStyle w:val="teiplaceName"/>
        </w:rPr>
        <w:t>Nazareth</w:t>
      </w:r>
      <w:r w:rsidRPr="00F337CD">
        <w:t>:</w:t>
      </w:r>
      <w:r w:rsidRPr="00F337CD">
        <w:br/>
      </w:r>
      <w:r w:rsidR="003451AB">
        <w:t>K</w:t>
      </w:r>
      <w:r w:rsidRPr="00F337CD">
        <w:t>-jednoi poniznoi Deviczi, – pravoi Bosjoi Szlusbeniczi.</w:t>
      </w:r>
    </w:p>
    <w:p w14:paraId="06349051" w14:textId="0068205E" w:rsidR="005B09FB" w:rsidRPr="00F337CD" w:rsidRDefault="005B09FB" w:rsidP="00B471BB">
      <w:pPr>
        <w:pStyle w:val="teiab"/>
      </w:pPr>
      <w:r w:rsidRPr="00F337CD">
        <w:t>Doide v-priproztu hisiczu, – y onde naide Deviczu:</w:t>
      </w:r>
      <w:r w:rsidRPr="00F337CD">
        <w:br/>
      </w:r>
      <w:r w:rsidR="003451AB">
        <w:t>K</w:t>
      </w:r>
      <w:r w:rsidRPr="00F337CD">
        <w:t>ojoi ova</w:t>
      </w:r>
      <w:r w:rsidR="003451AB">
        <w:t>K</w:t>
      </w:r>
      <w:r w:rsidRPr="00F337CD">
        <w:t xml:space="preserve"> govoril je, – yova</w:t>
      </w:r>
      <w:r w:rsidR="003451AB">
        <w:t>K</w:t>
      </w:r>
      <w:r w:rsidRPr="00F337CD">
        <w:t xml:space="preserve"> nyu pozdravil je.</w:t>
      </w:r>
    </w:p>
    <w:p w14:paraId="066E1989" w14:textId="1E643088" w:rsidR="005B09FB" w:rsidRPr="00F337CD" w:rsidRDefault="005B09FB" w:rsidP="00B471BB">
      <w:pPr>
        <w:pStyle w:val="teiab"/>
      </w:pPr>
      <w:r w:rsidRPr="00F337CD">
        <w:t xml:space="preserve">Zdrava budi o </w:t>
      </w:r>
      <w:r w:rsidRPr="0032120D">
        <w:rPr>
          <w:rStyle w:val="teipersName"/>
        </w:rPr>
        <w:t>Maria</w:t>
      </w:r>
      <w:r w:rsidRPr="00F337CD">
        <w:t>! – chizta ponizna Devicza!</w:t>
      </w:r>
      <w:r w:rsidRPr="00F337CD">
        <w:br/>
        <w:t>Milozti buna nebez</w:t>
      </w:r>
      <w:r w:rsidR="003451AB">
        <w:t>K</w:t>
      </w:r>
      <w:r w:rsidRPr="00F337CD">
        <w:t>e, – zver</w:t>
      </w:r>
      <w:r w:rsidR="0032120D">
        <w:t>h</w:t>
      </w:r>
      <w:r w:rsidRPr="00F337CD">
        <w:t>u punozti Angelz</w:t>
      </w:r>
      <w:r w:rsidR="003451AB">
        <w:t>K</w:t>
      </w:r>
      <w:r w:rsidRPr="00F337CD">
        <w:t>e.</w:t>
      </w:r>
    </w:p>
    <w:p w14:paraId="2BCAAB84" w14:textId="63EA835C" w:rsidR="005B09FB" w:rsidRPr="00F337CD" w:rsidRDefault="005B09FB" w:rsidP="00B471BB">
      <w:pPr>
        <w:pStyle w:val="teiab"/>
      </w:pPr>
      <w:r w:rsidRPr="00F337CD">
        <w:t>Gozpon je Bog vſzigdar z-tobum, – y pred tobum, y za tobum:</w:t>
      </w:r>
      <w:r w:rsidRPr="00F337CD">
        <w:br/>
        <w:t xml:space="preserve">Blagoſzlovlena jeſzi ti </w:t>
      </w:r>
      <w:r w:rsidRPr="0032120D">
        <w:rPr>
          <w:rStyle w:val="teiadd"/>
        </w:rPr>
        <w:t>budi mi</w:t>
      </w:r>
      <w:r w:rsidRPr="00F337CD">
        <w:t>, – med vſzega Szveta Senami.</w:t>
      </w:r>
    </w:p>
    <w:p w14:paraId="731ABDA6" w14:textId="2070D2DF" w:rsidR="005B09FB" w:rsidRPr="00F337CD" w:rsidRDefault="003451AB" w:rsidP="00B471BB">
      <w:pPr>
        <w:pStyle w:val="teiab"/>
      </w:pPr>
      <w:r>
        <w:t>K</w:t>
      </w:r>
      <w:r w:rsidR="005B09FB" w:rsidRPr="00F337CD">
        <w:t>ad bi to Deva razmela, – Angelz</w:t>
      </w:r>
      <w:r>
        <w:t>K</w:t>
      </w:r>
      <w:r w:rsidR="005B09FB" w:rsidRPr="00F337CD">
        <w:t>i na</w:t>
      </w:r>
      <w:r>
        <w:t>K</w:t>
      </w:r>
      <w:r w:rsidR="005B09FB" w:rsidRPr="00F337CD">
        <w:t>lon prijela:</w:t>
      </w:r>
      <w:r w:rsidR="005B09FB" w:rsidRPr="00F337CD">
        <w:br/>
      </w:r>
      <w:r>
        <w:t>K</w:t>
      </w:r>
      <w:r w:rsidR="005B09FB" w:rsidRPr="00F337CD">
        <w:t xml:space="preserve">rutoſze </w:t>
      </w:r>
      <w:r w:rsidR="0032120D">
        <w:t>je preztrashila, – y v chiztom S</w:t>
      </w:r>
      <w:r w:rsidR="005B09FB" w:rsidRPr="00F337CD">
        <w:t>zerczu zmutila.</w:t>
      </w:r>
    </w:p>
    <w:p w14:paraId="551D21FD" w14:textId="0F71E40B" w:rsidR="005B09FB" w:rsidRPr="00F337CD" w:rsidRDefault="005B09FB" w:rsidP="00B471BB">
      <w:pPr>
        <w:pStyle w:val="teiab"/>
      </w:pPr>
      <w:r w:rsidRPr="0032120D">
        <w:rPr>
          <w:rStyle w:val="teipersName"/>
        </w:rPr>
        <w:t>Marie</w:t>
      </w:r>
      <w:r w:rsidRPr="00F337CD">
        <w:t xml:space="preserve"> reche </w:t>
      </w:r>
      <w:r w:rsidRPr="0032120D">
        <w:rPr>
          <w:rStyle w:val="teipersName"/>
        </w:rPr>
        <w:t>Gabriel</w:t>
      </w:r>
      <w:r w:rsidRPr="00F337CD">
        <w:t xml:space="preserve">: – neztrashiſze o </w:t>
      </w:r>
      <w:r w:rsidRPr="0032120D">
        <w:rPr>
          <w:rStyle w:val="teipersName"/>
        </w:rPr>
        <w:t>Maria</w:t>
      </w:r>
      <w:r w:rsidRPr="00F337CD">
        <w:t>!</w:t>
      </w:r>
      <w:r w:rsidRPr="00F337CD">
        <w:br/>
        <w:t xml:space="preserve">Bosju szi milozt dobila, – </w:t>
      </w:r>
      <w:r w:rsidR="003451AB">
        <w:t>K</w:t>
      </w:r>
      <w:r w:rsidRPr="00F337CD">
        <w:t xml:space="preserve">ogaſzi </w:t>
      </w:r>
      <w:r w:rsidR="003451AB">
        <w:t>K</w:t>
      </w:r>
      <w:r w:rsidRPr="00F337CD">
        <w:t xml:space="preserve">ruto </w:t>
      </w:r>
      <w:r w:rsidRPr="0032120D">
        <w:rPr>
          <w:rStyle w:val="teiadd"/>
        </w:rPr>
        <w:t>vſzigdar</w:t>
      </w:r>
      <w:r w:rsidRPr="00F337CD">
        <w:t xml:space="preserve"> lyubila.</w:t>
      </w:r>
    </w:p>
    <w:p w14:paraId="11441752" w14:textId="64C96FEB" w:rsidR="005B09FB" w:rsidRPr="00F337CD" w:rsidRDefault="005B09FB" w:rsidP="00B471BB">
      <w:pPr>
        <w:pStyle w:val="teiab"/>
      </w:pPr>
      <w:r w:rsidRPr="00F337CD">
        <w:t>Szina hochesh zanoſziti, – Boga Chlove</w:t>
      </w:r>
      <w:r w:rsidR="003451AB">
        <w:t>K</w:t>
      </w:r>
      <w:r w:rsidRPr="00F337CD">
        <w:t>a roditi,</w:t>
      </w:r>
      <w:r w:rsidRPr="00F337CD">
        <w:br/>
        <w:t>Matiſze hochesh ozvati, – y Devichtvo zachuvati.</w:t>
      </w:r>
    </w:p>
    <w:p w14:paraId="670A4C00" w14:textId="31D39CE9" w:rsidR="005B09FB" w:rsidRPr="00F337CD" w:rsidRDefault="003451AB" w:rsidP="00B471BB">
      <w:pPr>
        <w:pStyle w:val="teiab"/>
      </w:pPr>
      <w:r>
        <w:t>K</w:t>
      </w:r>
      <w:r w:rsidR="005B09FB" w:rsidRPr="00F337CD">
        <w:t>ad je Deva</w:t>
      </w:r>
      <w:r w:rsidR="0032120D">
        <w:t xml:space="preserve"> to</w:t>
      </w:r>
      <w:r w:rsidR="005B09FB" w:rsidRPr="00F337CD">
        <w:t xml:space="preserve"> razmela, pozdravlenye od Angela:</w:t>
      </w:r>
      <w:r w:rsidR="005B09FB" w:rsidRPr="00F337CD">
        <w:br/>
        <w:t xml:space="preserve">Od Angela nyoi recheſze: o </w:t>
      </w:r>
      <w:r w:rsidR="005B09FB" w:rsidRPr="0032120D">
        <w:rPr>
          <w:rStyle w:val="teipersName"/>
        </w:rPr>
        <w:t>Maria</w:t>
      </w:r>
      <w:r w:rsidR="005B09FB" w:rsidRPr="00F337CD">
        <w:t>! neztrashiſze:</w:t>
      </w:r>
    </w:p>
    <w:p w14:paraId="2A83AC28" w14:textId="77777777" w:rsidR="005B09FB" w:rsidRPr="00F337CD" w:rsidRDefault="005B09FB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41EBFFF9" w14:textId="273F3F3F" w:rsidR="005B09FB" w:rsidRDefault="005B09FB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/19/</w:t>
      </w:r>
    </w:p>
    <w:p w14:paraId="73D83590" w14:textId="488BD66A" w:rsidR="003A7C91" w:rsidRPr="00F337CD" w:rsidRDefault="003A7C91" w:rsidP="00B471BB">
      <w:pPr>
        <w:pStyle w:val="teifwPageNum"/>
      </w:pPr>
      <w:r>
        <w:t>11.</w:t>
      </w:r>
    </w:p>
    <w:p w14:paraId="18704CCE" w14:textId="362B3663" w:rsidR="005B09FB" w:rsidRPr="00F337CD" w:rsidRDefault="005B09FB" w:rsidP="00B471BB">
      <w:pPr>
        <w:pStyle w:val="teiab"/>
      </w:pPr>
      <w:r w:rsidRPr="00275311">
        <w:rPr>
          <w:rStyle w:val="teipersName"/>
        </w:rPr>
        <w:t>Jesushem</w:t>
      </w:r>
      <w:r w:rsidRPr="00F337CD">
        <w:t xml:space="preserve"> </w:t>
      </w:r>
      <w:r w:rsidR="00A3169E" w:rsidRPr="00F337CD">
        <w:t>‘</w:t>
      </w:r>
      <w:r w:rsidRPr="00F337CD">
        <w:t xml:space="preserve">ga </w:t>
      </w:r>
      <w:r w:rsidRPr="00275311">
        <w:rPr>
          <w:rStyle w:val="teidel"/>
        </w:rPr>
        <w:t>morash</w:t>
      </w:r>
      <w:r w:rsidRPr="00F337CD">
        <w:t xml:space="preserve"> </w:t>
      </w:r>
      <w:r w:rsidRPr="00275311">
        <w:rPr>
          <w:rStyle w:val="teiadd"/>
        </w:rPr>
        <w:t>hochesh</w:t>
      </w:r>
      <w:r w:rsidRPr="00F337CD">
        <w:t xml:space="preserve"> zvati, – on veli</w:t>
      </w:r>
      <w:r w:rsidR="003451AB">
        <w:t>K</w:t>
      </w:r>
      <w:r w:rsidRPr="00F337CD">
        <w:t xml:space="preserve"> hoche poztati,</w:t>
      </w:r>
      <w:r w:rsidRPr="00F337CD">
        <w:br/>
        <w:t xml:space="preserve">y Greshni Szvet </w:t>
      </w:r>
      <w:r w:rsidR="00A3169E" w:rsidRPr="00F337CD">
        <w:t>‘</w:t>
      </w:r>
      <w:r w:rsidRPr="00275311">
        <w:rPr>
          <w:rStyle w:val="teidel"/>
        </w:rPr>
        <w:t xml:space="preserve">che </w:t>
      </w:r>
      <w:r w:rsidRPr="00F337CD">
        <w:t>od</w:t>
      </w:r>
      <w:r w:rsidR="003451AB">
        <w:t>K</w:t>
      </w:r>
      <w:r w:rsidRPr="00F337CD">
        <w:t xml:space="preserve">upiti, – </w:t>
      </w:r>
      <w:r w:rsidRPr="00275311">
        <w:rPr>
          <w:rStyle w:val="teidel"/>
        </w:rPr>
        <w:t>y pe</w:t>
      </w:r>
      <w:r w:rsidR="003451AB" w:rsidRPr="00275311">
        <w:rPr>
          <w:rStyle w:val="teidel"/>
        </w:rPr>
        <w:t>K</w:t>
      </w:r>
      <w:r w:rsidRPr="00275311">
        <w:rPr>
          <w:rStyle w:val="teidel"/>
        </w:rPr>
        <w:t>el veſz opleniti</w:t>
      </w:r>
      <w:r w:rsidRPr="00F337CD">
        <w:t xml:space="preserve"> </w:t>
      </w:r>
      <w:r w:rsidRPr="00275311">
        <w:rPr>
          <w:rStyle w:val="teiadd"/>
        </w:rPr>
        <w:t>dole na pe</w:t>
      </w:r>
      <w:r w:rsidR="003451AB" w:rsidRPr="00275311">
        <w:rPr>
          <w:rStyle w:val="teiadd"/>
        </w:rPr>
        <w:t>K</w:t>
      </w:r>
      <w:r w:rsidRPr="00275311">
        <w:rPr>
          <w:rStyle w:val="teiadd"/>
        </w:rPr>
        <w:t>le ztupiti.</w:t>
      </w:r>
    </w:p>
    <w:p w14:paraId="46B34559" w14:textId="0BDFC506" w:rsidR="005B09FB" w:rsidRPr="00F337CD" w:rsidRDefault="005B09FB" w:rsidP="00B471BB">
      <w:pPr>
        <w:pStyle w:val="teiab"/>
      </w:pPr>
      <w:r w:rsidRPr="00F337CD">
        <w:t>Bosjiſze Szin hoche zvati, – nyemu Otecz hoche dati</w:t>
      </w:r>
      <w:r w:rsidRPr="00F337CD">
        <w:br/>
        <w:t>Na Deſznu ztran ztanuvati, – y na ve</w:t>
      </w:r>
      <w:r w:rsidR="003451AB">
        <w:t>K</w:t>
      </w:r>
      <w:r w:rsidRPr="00F337CD">
        <w:t xml:space="preserve">e </w:t>
      </w:r>
      <w:r w:rsidR="003451AB">
        <w:t>K</w:t>
      </w:r>
      <w:r w:rsidRPr="00F337CD">
        <w:t>raluvati.</w:t>
      </w:r>
    </w:p>
    <w:p w14:paraId="0D04A1CE" w14:textId="6DD9E136" w:rsidR="005B09FB" w:rsidRPr="00F337CD" w:rsidRDefault="005B09FB" w:rsidP="00B471BB">
      <w:pPr>
        <w:pStyle w:val="teiab"/>
      </w:pPr>
      <w:r w:rsidRPr="00F337CD">
        <w:t xml:space="preserve">Reche </w:t>
      </w:r>
      <w:r w:rsidRPr="00275311">
        <w:rPr>
          <w:rStyle w:val="teipersName"/>
        </w:rPr>
        <w:t>Maria</w:t>
      </w:r>
      <w:r w:rsidRPr="00F337CD">
        <w:t xml:space="preserve"> Angelu, – po Imenu </w:t>
      </w:r>
      <w:r w:rsidRPr="00275311">
        <w:rPr>
          <w:rStyle w:val="teipersName"/>
        </w:rPr>
        <w:t>Gabrielu</w:t>
      </w:r>
      <w:r w:rsidRPr="00F337CD">
        <w:t>: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to bude? o </w:t>
      </w:r>
      <w:r w:rsidRPr="00275311">
        <w:rPr>
          <w:rStyle w:val="teipersName"/>
        </w:rPr>
        <w:t>Gabriel</w:t>
      </w:r>
      <w:r w:rsidRPr="00F337CD">
        <w:t>! izebrani Bosji Angel!</w:t>
      </w:r>
    </w:p>
    <w:p w14:paraId="46CECB84" w14:textId="0D40501C" w:rsidR="005B09FB" w:rsidRPr="00F337CD" w:rsidRDefault="005B09FB" w:rsidP="00B471BB">
      <w:pPr>
        <w:pStyle w:val="teiab"/>
      </w:pPr>
      <w:r w:rsidRPr="00F337CD">
        <w:t xml:space="preserve">Ar Musa neſzem zpoznala, – nit v-chiztochi </w:t>
      </w:r>
      <w:r w:rsidR="003451AB">
        <w:t>K</w:t>
      </w:r>
      <w:r w:rsidRPr="00F337CD">
        <w:t>varuvala,</w:t>
      </w:r>
    </w:p>
    <w:p w14:paraId="08698B87" w14:textId="1673BC28" w:rsidR="005B09FB" w:rsidRPr="00F337CD" w:rsidRDefault="005B09FB" w:rsidP="00B471BB">
      <w:pPr>
        <w:pStyle w:val="teiab"/>
      </w:pPr>
      <w:r w:rsidRPr="00F337CD">
        <w:t xml:space="preserve">Nego szem nyu obchuvala, – </w:t>
      </w:r>
      <w:r w:rsidRPr="00614790">
        <w:rPr>
          <w:rStyle w:val="teidel"/>
        </w:rPr>
        <w:t>y</w:t>
      </w:r>
      <w:r w:rsidRPr="00F337CD">
        <w:t xml:space="preserve"> Bogu szem </w:t>
      </w:r>
      <w:r w:rsidRPr="00614790">
        <w:rPr>
          <w:rStyle w:val="teiadd"/>
        </w:rPr>
        <w:t>nyu</w:t>
      </w:r>
      <w:r w:rsidRPr="00F337CD">
        <w:t>, alduvala.</w:t>
      </w:r>
      <w:r w:rsidRPr="00F337CD">
        <w:br/>
        <w:t>Nato Angel odgovori, da Duh Szveti vſze to ztvori.</w:t>
      </w:r>
      <w:r w:rsidRPr="00F337CD">
        <w:br/>
      </w:r>
      <w:r w:rsidR="003451AB">
        <w:t>K</w:t>
      </w:r>
      <w:r w:rsidRPr="00F337CD">
        <w:t xml:space="preserve">iſze </w:t>
      </w:r>
      <w:r w:rsidR="003451AB">
        <w:t>K</w:t>
      </w:r>
      <w:r w:rsidRPr="00F337CD">
        <w:t>-tebi navernuti, y hoche te nadehnuti.</w:t>
      </w:r>
    </w:p>
    <w:p w14:paraId="02D21871" w14:textId="12F17AA6" w:rsidR="005B09FB" w:rsidRPr="00F337CD" w:rsidRDefault="005B09FB" w:rsidP="00B471BB">
      <w:pPr>
        <w:pStyle w:val="teiab"/>
      </w:pPr>
      <w:r w:rsidRPr="00F337CD">
        <w:t>+Zachne Angel govoriti: – preſzveti Duh hoche priti,</w:t>
      </w:r>
    </w:p>
    <w:p w14:paraId="75C39D78" w14:textId="53BF0522" w:rsidR="005B09FB" w:rsidRPr="00F337CD" w:rsidRDefault="00614790" w:rsidP="00B471BB">
      <w:pPr>
        <w:pStyle w:val="teiab"/>
      </w:pPr>
      <w:r>
        <w:t>Y tebe hoche obztreti, – y nyeg</w:t>
      </w:r>
      <w:r w:rsidR="00EA602A" w:rsidRPr="00F337CD">
        <w:t>va Moch priztupiti.</w:t>
      </w:r>
    </w:p>
    <w:p w14:paraId="0E49AF17" w14:textId="2D12100E" w:rsidR="00EA602A" w:rsidRPr="00F337CD" w:rsidRDefault="00EA602A" w:rsidP="00B471BB">
      <w:pPr>
        <w:pStyle w:val="teiab"/>
      </w:pPr>
      <w:r w:rsidRPr="00614790">
        <w:rPr>
          <w:rStyle w:val="teipersName"/>
        </w:rPr>
        <w:t>Elizabet</w:t>
      </w:r>
      <w:r w:rsidRPr="00F337CD">
        <w:t xml:space="preserve"> vu ztarozti – je dobila Dar plodnozti;</w:t>
      </w:r>
      <w:r w:rsidRPr="00F337CD">
        <w:br/>
      </w:r>
      <w:r w:rsidR="003451AB">
        <w:t>K</w:t>
      </w:r>
      <w:r w:rsidRPr="00F337CD">
        <w:t>ad</w:t>
      </w:r>
      <w:r w:rsidR="00A3169E" w:rsidRPr="00F337CD">
        <w:t>’</w:t>
      </w:r>
      <w:r w:rsidRPr="00F337CD">
        <w:t xml:space="preserve"> je Szina zanoſzila, – </w:t>
      </w:r>
      <w:r w:rsidR="003451AB">
        <w:t>K</w:t>
      </w:r>
      <w:r w:rsidRPr="00F337CD">
        <w:t>oja pervo ne rodila.</w:t>
      </w:r>
    </w:p>
    <w:p w14:paraId="192A852F" w14:textId="77777777" w:rsidR="00F82E30" w:rsidRDefault="00EA602A" w:rsidP="00B471BB">
      <w:pPr>
        <w:pStyle w:val="teiab"/>
      </w:pPr>
      <w:r w:rsidRPr="00F337CD">
        <w:t xml:space="preserve">Ponizno reche Devicza: – ja </w:t>
      </w:r>
      <w:r w:rsidRPr="00614790">
        <w:rPr>
          <w:rStyle w:val="teiadd"/>
        </w:rPr>
        <w:t>ovo</w:t>
      </w:r>
      <w:r w:rsidRPr="00F337CD">
        <w:t xml:space="preserve"> szem Bosja Szlusbenicza,</w:t>
      </w:r>
      <w:r w:rsidRPr="00F337CD">
        <w:br/>
        <w:t>Budi meni</w:t>
      </w:r>
      <w:r w:rsidR="00614790">
        <w:t xml:space="preserve"> poleg tvoje – Rechi, o Angel! n</w:t>
      </w:r>
      <w:r w:rsidRPr="00F337CD">
        <w:t>e moje.</w:t>
      </w:r>
      <w:r w:rsidRPr="00F337CD">
        <w:br/>
      </w:r>
      <w:r w:rsidR="00614790" w:rsidRPr="00614790">
        <w:rPr>
          <w:rStyle w:val="teipersName"/>
        </w:rPr>
        <w:t>Jesush</w:t>
      </w:r>
      <w:r w:rsidR="00614790" w:rsidRPr="00F337CD">
        <w:t>! tebi nai bu Szlava,</w:t>
      </w:r>
      <w:r w:rsidR="00614790">
        <w:t xml:space="preserve">              </w:t>
      </w:r>
      <w:r w:rsidR="00614790" w:rsidRPr="00F337CD">
        <w:t>vſzigdar, a</w:t>
      </w:r>
      <w:r w:rsidR="00614790" w:rsidRPr="00F337CD">
        <w:br/>
      </w:r>
      <w:r w:rsidR="00614790">
        <w:t>K</w:t>
      </w:r>
      <w:r w:rsidR="00614790" w:rsidRPr="00F337CD">
        <w:t xml:space="preserve">inch </w:t>
      </w:r>
      <w:r w:rsidR="00614790" w:rsidRPr="00614790">
        <w:rPr>
          <w:rStyle w:val="teipersName"/>
        </w:rPr>
        <w:t>Marie</w:t>
      </w:r>
      <w:r w:rsidR="00614790" w:rsidRPr="00F337CD">
        <w:t xml:space="preserve"> di</w:t>
      </w:r>
      <w:r w:rsidR="00614790">
        <w:t>K</w:t>
      </w:r>
      <w:r w:rsidR="00614790" w:rsidRPr="00F337CD">
        <w:t>a prava,</w:t>
      </w:r>
      <w:r w:rsidR="00614790" w:rsidRPr="00F337CD">
        <w:br/>
        <w:t>Z-Otczem, y Duhom odichen,</w:t>
      </w:r>
      <w:r w:rsidR="00614790" w:rsidRPr="00F337CD">
        <w:br/>
        <w:t>budi na ve</w:t>
      </w:r>
      <w:r w:rsidR="00614790">
        <w:t>K</w:t>
      </w:r>
      <w:r w:rsidR="00614790" w:rsidRPr="00F337CD">
        <w:t>ve</w:t>
      </w:r>
      <w:r w:rsidR="00614790">
        <w:t xml:space="preserve">Kov, </w:t>
      </w:r>
    </w:p>
    <w:p w14:paraId="76B4D23F" w14:textId="0F442821" w:rsidR="00EA602A" w:rsidRPr="00F337CD" w:rsidRDefault="00614790" w:rsidP="00F82E30">
      <w:pPr>
        <w:pStyle w:val="teiclosure"/>
      </w:pPr>
      <w:r>
        <w:t xml:space="preserve">Amen.                                                   </w:t>
      </w:r>
    </w:p>
    <w:p w14:paraId="2400E125" w14:textId="56C7F0F7" w:rsidR="00EA602A" w:rsidRPr="00F337CD" w:rsidRDefault="00EA602A" w:rsidP="008A72DD">
      <w:pPr>
        <w:pStyle w:val="Naslov2"/>
      </w:pPr>
      <w:r w:rsidRPr="00F337CD">
        <w:t>Druga.</w:t>
      </w:r>
      <w:r w:rsidRPr="00F337CD">
        <w:br/>
        <w:t>Na Notu: No= 7. ali 9.</w:t>
      </w:r>
    </w:p>
    <w:p w14:paraId="2BE3A1EE" w14:textId="553B77A5" w:rsidR="00EA602A" w:rsidRPr="00F337CD" w:rsidRDefault="00EA602A" w:rsidP="00B471BB">
      <w:pPr>
        <w:pStyle w:val="teiab"/>
      </w:pPr>
      <w:r w:rsidRPr="008A72DD">
        <w:rPr>
          <w:rStyle w:val="teilabelZnak"/>
        </w:rPr>
        <w:t>1.</w:t>
      </w:r>
      <w:r w:rsidRPr="00F337CD">
        <w:br/>
        <w:t xml:space="preserve">Poſzlan je Angel z-Neba – vu Varash </w:t>
      </w:r>
      <w:r w:rsidRPr="008A72DD">
        <w:rPr>
          <w:rStyle w:val="teiplaceName"/>
        </w:rPr>
        <w:t>Nazareth</w:t>
      </w:r>
      <w:r w:rsidRPr="00F337CD">
        <w:t>,</w:t>
      </w:r>
      <w:r w:rsidRPr="00F337CD">
        <w:br/>
        <w:t>Da onde on pozdravla – lep Nazarenz</w:t>
      </w:r>
      <w:r w:rsidR="003451AB">
        <w:t>K</w:t>
      </w:r>
      <w:r w:rsidRPr="00F337CD">
        <w:t>i Czvet:</w:t>
      </w:r>
      <w:r w:rsidRPr="00F337CD">
        <w:br/>
        <w:t xml:space="preserve">On pochne govoriti, – </w:t>
      </w:r>
      <w:r w:rsidRPr="008A72DD">
        <w:rPr>
          <w:rStyle w:val="teipersName"/>
        </w:rPr>
        <w:t>Mariu</w:t>
      </w:r>
      <w:r w:rsidRPr="00F337CD">
        <w:t xml:space="preserve"> pozdravlati,</w:t>
      </w:r>
      <w:r w:rsidRPr="00F337CD">
        <w:br/>
        <w:t>Ar</w:t>
      </w:r>
      <w:r w:rsidR="003451AB">
        <w:t>K</w:t>
      </w:r>
      <w:r w:rsidRPr="00F337CD">
        <w:t xml:space="preserve">angel </w:t>
      </w:r>
      <w:r w:rsidRPr="008A72DD">
        <w:rPr>
          <w:rStyle w:val="teipersName"/>
        </w:rPr>
        <w:t>Gabriel</w:t>
      </w:r>
      <w:r w:rsidRPr="00F337CD">
        <w:t>.</w:t>
      </w:r>
    </w:p>
    <w:p w14:paraId="56B7A12A" w14:textId="77777777" w:rsidR="00EA602A" w:rsidRPr="00F337CD" w:rsidRDefault="00EA602A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br w:type="page"/>
      </w:r>
    </w:p>
    <w:p w14:paraId="4C1AC064" w14:textId="0EDE12A5" w:rsidR="00EA602A" w:rsidRDefault="00EA602A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/20/</w:t>
      </w:r>
    </w:p>
    <w:p w14:paraId="37AD7926" w14:textId="150D7C13" w:rsidR="003A7C91" w:rsidRPr="00F337CD" w:rsidRDefault="003A7C91" w:rsidP="00B471BB">
      <w:pPr>
        <w:pStyle w:val="teifwPageNum"/>
      </w:pPr>
      <w:r>
        <w:t>12.</w:t>
      </w:r>
    </w:p>
    <w:p w14:paraId="5DAE9D86" w14:textId="303F0A21" w:rsidR="00EA602A" w:rsidRPr="00F337CD" w:rsidRDefault="00EA602A" w:rsidP="00B471BB">
      <w:pPr>
        <w:pStyle w:val="teiab"/>
      </w:pPr>
      <w:r w:rsidRPr="00CA0CB8">
        <w:rPr>
          <w:rStyle w:val="teilabelZnak"/>
        </w:rPr>
        <w:t>2.</w:t>
      </w:r>
      <w:r w:rsidRPr="00F337CD">
        <w:br/>
        <w:t xml:space="preserve">Zdrava budi </w:t>
      </w:r>
      <w:r w:rsidRPr="00CA0CB8">
        <w:rPr>
          <w:rStyle w:val="teipersName"/>
        </w:rPr>
        <w:t>Maria</w:t>
      </w:r>
      <w:r w:rsidRPr="00F337CD">
        <w:t xml:space="preserve"> – puna szi milozti,</w:t>
      </w:r>
      <w:r w:rsidRPr="00F337CD">
        <w:br/>
        <w:t>z-Neba ti no</w:t>
      </w:r>
      <w:r w:rsidR="00CA0CB8" w:rsidRPr="00F337CD">
        <w:t>ſ</w:t>
      </w:r>
      <w:r w:rsidRPr="00F337CD">
        <w:t>im mira, – y Bosje radozti,</w:t>
      </w:r>
      <w:r w:rsidRPr="00F337CD">
        <w:br/>
        <w:t>Z-</w:t>
      </w:r>
      <w:r w:rsidR="003451AB">
        <w:t>K</w:t>
      </w:r>
      <w:r w:rsidRPr="00F337CD">
        <w:t>ojum te potverditi, – y hoche pohoditi</w:t>
      </w:r>
      <w:r w:rsidRPr="00F337CD">
        <w:br/>
        <w:t>Duh Szveti iz Neba.</w:t>
      </w:r>
    </w:p>
    <w:p w14:paraId="1AECF525" w14:textId="2358B5DE" w:rsidR="00EA602A" w:rsidRPr="00F337CD" w:rsidRDefault="00EA602A" w:rsidP="00B471BB">
      <w:pPr>
        <w:pStyle w:val="teiab"/>
      </w:pPr>
      <w:r w:rsidRPr="00CA0CB8">
        <w:rPr>
          <w:rStyle w:val="teilabelZnak"/>
        </w:rPr>
        <w:t>3.</w:t>
      </w:r>
      <w:r w:rsidRPr="00F337CD">
        <w:br/>
        <w:t xml:space="preserve">Ov glaſz </w:t>
      </w:r>
      <w:r w:rsidR="003451AB">
        <w:t>K</w:t>
      </w:r>
      <w:r w:rsidRPr="00F337CD">
        <w:t xml:space="preserve">adbi priela – iz vuzt </w:t>
      </w:r>
      <w:r w:rsidRPr="00CA0CB8">
        <w:rPr>
          <w:rStyle w:val="teipersName"/>
        </w:rPr>
        <w:t>Ar</w:t>
      </w:r>
      <w:r w:rsidR="003451AB" w:rsidRPr="00CA0CB8">
        <w:rPr>
          <w:rStyle w:val="teipersName"/>
        </w:rPr>
        <w:t>K</w:t>
      </w:r>
      <w:r w:rsidRPr="00CA0CB8">
        <w:rPr>
          <w:rStyle w:val="teipersName"/>
        </w:rPr>
        <w:t>angela</w:t>
      </w:r>
      <w:r w:rsidRPr="00F337CD">
        <w:t>,</w:t>
      </w:r>
      <w:r w:rsidRPr="00F337CD">
        <w:br/>
        <w:t xml:space="preserve">Y vidla </w:t>
      </w:r>
      <w:r w:rsidRPr="00CA0CB8">
        <w:rPr>
          <w:rStyle w:val="teipersName"/>
        </w:rPr>
        <w:t>Gabriela</w:t>
      </w:r>
      <w:r w:rsidRPr="00F337CD">
        <w:t xml:space="preserve"> – od Boga poſzlana </w:t>
      </w:r>
      <w:r w:rsidRPr="00CA0CB8">
        <w:rPr>
          <w:rStyle w:val="teiadd"/>
        </w:rPr>
        <w:t>z-Neba poſzlanoga</w:t>
      </w:r>
      <w:r w:rsidRPr="00CA0CB8">
        <w:rPr>
          <w:rStyle w:val="teiadd"/>
        </w:rPr>
        <w:br/>
      </w:r>
      <w:r w:rsidRPr="00F337CD">
        <w:t>Vſza sze je preztrashila, – v-chiztom Szerczu zmutila</w:t>
      </w:r>
      <w:r w:rsidRPr="00F337CD">
        <w:br/>
        <w:t>Rumena Rosicza.</w:t>
      </w:r>
    </w:p>
    <w:p w14:paraId="4C5F6AAB" w14:textId="40F0C5D7" w:rsidR="00EA602A" w:rsidRPr="00F337CD" w:rsidRDefault="00EA602A" w:rsidP="00B471BB">
      <w:pPr>
        <w:pStyle w:val="teiab"/>
      </w:pPr>
      <w:r w:rsidRPr="00CA0CB8">
        <w:rPr>
          <w:rStyle w:val="teilabelZnak"/>
        </w:rPr>
        <w:t>4.</w:t>
      </w:r>
      <w:r w:rsidRPr="00F337CD">
        <w:br/>
        <w:t>Nyoi pochne govoriti – Ar</w:t>
      </w:r>
      <w:r w:rsidR="003451AB">
        <w:t>K</w:t>
      </w:r>
      <w:r w:rsidRPr="00F337CD">
        <w:t xml:space="preserve">angel </w:t>
      </w:r>
      <w:r w:rsidRPr="00CA0CB8">
        <w:rPr>
          <w:rStyle w:val="teipersName"/>
        </w:rPr>
        <w:t>Gabriel</w:t>
      </w:r>
      <w:r w:rsidRPr="00F337CD">
        <w:t>,</w:t>
      </w:r>
      <w:r w:rsidRPr="00F337CD">
        <w:br/>
        <w:t>Y ta</w:t>
      </w:r>
      <w:r w:rsidR="003451AB">
        <w:t>K</w:t>
      </w:r>
      <w:r w:rsidRPr="00F337CD">
        <w:t xml:space="preserve"> batriveti – nebez</w:t>
      </w:r>
      <w:r w:rsidR="003451AB">
        <w:t>K</w:t>
      </w:r>
      <w:r w:rsidRPr="00F337CD">
        <w:t>i on Poſzel:</w:t>
      </w:r>
      <w:r w:rsidRPr="00F337CD">
        <w:br/>
        <w:t xml:space="preserve">Neztrashiſze </w:t>
      </w:r>
      <w:r w:rsidRPr="00CA0CB8">
        <w:rPr>
          <w:rStyle w:val="teipersName"/>
        </w:rPr>
        <w:t>Maria</w:t>
      </w:r>
      <w:r w:rsidRPr="00F337CD">
        <w:t>, – Bosju szi ti dobila</w:t>
      </w:r>
      <w:r w:rsidRPr="00F337CD">
        <w:br/>
        <w:t>Miloschu iz Neba.</w:t>
      </w:r>
    </w:p>
    <w:p w14:paraId="537744CC" w14:textId="5493834F" w:rsidR="00EA602A" w:rsidRPr="00F337CD" w:rsidRDefault="00EA602A" w:rsidP="00B471BB">
      <w:pPr>
        <w:pStyle w:val="teiab"/>
      </w:pPr>
      <w:r w:rsidRPr="00CA0CB8">
        <w:rPr>
          <w:rStyle w:val="teilabelZnak"/>
        </w:rPr>
        <w:t>5.</w:t>
      </w:r>
      <w:r w:rsidRPr="00F337CD">
        <w:br/>
        <w:t>Ovo hochesh prieti – od Duha Szvetoga,</w:t>
      </w:r>
      <w:r w:rsidRPr="00F337CD">
        <w:br/>
        <w:t>Vu Vutrobu tvu vzeti – Szina ti Bosjega,</w:t>
      </w:r>
      <w:r w:rsidRPr="00F337CD">
        <w:br/>
      </w:r>
      <w:r w:rsidR="003451AB">
        <w:t>K</w:t>
      </w:r>
      <w:r w:rsidRPr="00F337CD">
        <w:t>oteroga che dati, – Bog Otecz Szinom zvati,</w:t>
      </w:r>
      <w:r w:rsidRPr="00F337CD">
        <w:br/>
        <w:t>Na od</w:t>
      </w:r>
      <w:r w:rsidR="003451AB">
        <w:t>K</w:t>
      </w:r>
      <w:r w:rsidRPr="00F337CD">
        <w:t>up poſzlati.</w:t>
      </w:r>
    </w:p>
    <w:p w14:paraId="60CA0329" w14:textId="206E379C" w:rsidR="006D1E39" w:rsidRPr="00F337CD" w:rsidRDefault="00EA602A" w:rsidP="00B471BB">
      <w:pPr>
        <w:pStyle w:val="teiab"/>
      </w:pPr>
      <w:r w:rsidRPr="00CA0CB8">
        <w:rPr>
          <w:rStyle w:val="teilabelZnak"/>
        </w:rPr>
        <w:t>6.</w:t>
      </w:r>
      <w:r w:rsidRPr="00F337CD">
        <w:br/>
        <w:t xml:space="preserve">Nato reche </w:t>
      </w:r>
      <w:r w:rsidRPr="00CA0CB8">
        <w:rPr>
          <w:rStyle w:val="teipersName"/>
        </w:rPr>
        <w:t>Maria</w:t>
      </w:r>
      <w:r w:rsidRPr="00F337CD">
        <w:t>: – o Szveti Angele!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>bi to ja vchinila, – ar to moguche ne?</w:t>
      </w:r>
      <w:r w:rsidRPr="00F337CD">
        <w:br/>
        <w:t xml:space="preserve">Devicza szem oztala, – </w:t>
      </w:r>
      <w:r w:rsidR="006D1E39" w:rsidRPr="00F337CD">
        <w:t>nit Musa ja zpoznala</w:t>
      </w:r>
      <w:r w:rsidR="006D1E39" w:rsidRPr="00F337CD">
        <w:br/>
        <w:t>Od moje mladozti.</w:t>
      </w:r>
    </w:p>
    <w:p w14:paraId="47C4BE28" w14:textId="77777777" w:rsidR="006D1E39" w:rsidRPr="00F337CD" w:rsidRDefault="006D1E39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09F08353" w14:textId="165B8FDD" w:rsidR="00EA602A" w:rsidRDefault="006D1E39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/21/</w:t>
      </w:r>
    </w:p>
    <w:p w14:paraId="52201449" w14:textId="49AF44E1" w:rsidR="00C061B9" w:rsidRPr="00F337CD" w:rsidRDefault="00C061B9" w:rsidP="00C061B9">
      <w:pPr>
        <w:pStyle w:val="teifwPageNum"/>
      </w:pPr>
      <w:r>
        <w:t>2</w:t>
      </w:r>
      <w:r w:rsidRPr="00C061B9">
        <w:rPr>
          <w:rStyle w:val="teigap"/>
        </w:rPr>
        <w:t>???</w:t>
      </w:r>
    </w:p>
    <w:p w14:paraId="61BFCE55" w14:textId="60036B49" w:rsidR="006D1E39" w:rsidRPr="00F337CD" w:rsidRDefault="006D1E39" w:rsidP="00B471BB">
      <w:pPr>
        <w:pStyle w:val="teiab"/>
      </w:pPr>
      <w:r w:rsidRPr="00F337CD">
        <w:t>Vel</w:t>
      </w:r>
      <w:r w:rsidR="003451AB">
        <w:t>K</w:t>
      </w:r>
      <w:r w:rsidRPr="00F337CD">
        <w:t>a je to nam vſzem z</w:t>
      </w:r>
      <w:r w:rsidR="003451AB">
        <w:t>K</w:t>
      </w:r>
      <w:r w:rsidRPr="00F337CD">
        <w:t>rovnozt – vel</w:t>
      </w:r>
      <w:r w:rsidR="003451AB">
        <w:t>K</w:t>
      </w:r>
      <w:r w:rsidRPr="00F337CD">
        <w:t>e bosje milozti,</w:t>
      </w:r>
      <w:r w:rsidRPr="00F337CD">
        <w:br/>
        <w:t xml:space="preserve">Dete </w:t>
      </w:r>
      <w:r w:rsidRPr="00D2324C">
        <w:rPr>
          <w:rStyle w:val="teipersName"/>
        </w:rPr>
        <w:t>Jesush</w:t>
      </w:r>
      <w:r w:rsidRPr="00F337CD">
        <w:t>, bosja zmosnozt! – Szirma</w:t>
      </w:r>
      <w:r w:rsidR="003451AB">
        <w:t>K</w:t>
      </w:r>
      <w:r w:rsidRPr="00F337CD">
        <w:t xml:space="preserve"> v-Stali sze rodi!</w:t>
      </w:r>
      <w:r w:rsidRPr="00F337CD">
        <w:br/>
      </w:r>
      <w:r w:rsidR="003451AB">
        <w:t>K</w:t>
      </w:r>
      <w:r w:rsidRPr="00F337CD">
        <w:t>erscheni</w:t>
      </w:r>
      <w:r w:rsidR="003451AB">
        <w:t>K</w:t>
      </w:r>
      <w:r w:rsidRPr="00F337CD">
        <w:t xml:space="preserve">i, </w:t>
      </w:r>
      <w:r w:rsidR="003451AB">
        <w:t>K</w:t>
      </w:r>
      <w:r w:rsidRPr="00F337CD">
        <w:t>erschenicze! – mene zdai poſzluhnite,</w:t>
      </w:r>
      <w:r w:rsidRPr="00F337CD">
        <w:br/>
      </w:r>
      <w:r w:rsidRPr="00D2324C">
        <w:rPr>
          <w:rStyle w:val="teipersName"/>
        </w:rPr>
        <w:t>Jesush</w:t>
      </w:r>
      <w:r w:rsidRPr="00F337CD">
        <w:t xml:space="preserve"> lyubi chizto Szercze, – to nyemu vſzi alduite.</w:t>
      </w:r>
    </w:p>
    <w:p w14:paraId="5B7CDC35" w14:textId="3E703600" w:rsidR="006D1E39" w:rsidRPr="00F337CD" w:rsidRDefault="006D1E39" w:rsidP="00D2324C">
      <w:pPr>
        <w:pStyle w:val="Naslov2"/>
      </w:pPr>
      <w:r w:rsidRPr="00F337CD">
        <w:t>Na Notu: N= 15.</w:t>
      </w:r>
    </w:p>
    <w:p w14:paraId="4F244B79" w14:textId="1321C9E4" w:rsidR="006D1E39" w:rsidRPr="00F337CD" w:rsidRDefault="003861E8" w:rsidP="00B471BB">
      <w:pPr>
        <w:pStyle w:val="teiab"/>
      </w:pPr>
      <w:r w:rsidRPr="00F337CD">
        <w:t xml:space="preserve">O </w:t>
      </w:r>
      <w:r w:rsidR="003451AB">
        <w:t>K</w:t>
      </w:r>
      <w:r w:rsidRPr="00F337CD">
        <w:t>riztjani, vſzi zebrani! – chuite en veſzeli glaſz,</w:t>
      </w:r>
      <w:r w:rsidRPr="00F337CD">
        <w:br/>
        <w:t>Vam sze z</w:t>
      </w:r>
      <w:r w:rsidR="003451AB">
        <w:t>K</w:t>
      </w:r>
      <w:r w:rsidRPr="00F337CD">
        <w:t>rovna rech obznani, – poſzlushaite mali chaſz:</w:t>
      </w:r>
      <w:r w:rsidRPr="00F337CD">
        <w:br/>
        <w:t>Rodilo</w:t>
      </w:r>
      <w:r w:rsidR="00F47F1C" w:rsidRPr="00F337CD">
        <w:t>ſ</w:t>
      </w:r>
      <w:r w:rsidR="00F47F1C">
        <w:t>z</w:t>
      </w:r>
      <w:r w:rsidRPr="00F337CD">
        <w:t>e v-jedni Stali – bosje Dete za vſze naſz.</w:t>
      </w:r>
    </w:p>
    <w:p w14:paraId="7368892A" w14:textId="694E83B9" w:rsidR="003861E8" w:rsidRPr="00F337CD" w:rsidRDefault="003861E8" w:rsidP="00B471BB">
      <w:pPr>
        <w:pStyle w:val="teiab"/>
      </w:pPr>
      <w:r w:rsidRPr="00F337CD">
        <w:t xml:space="preserve">Jedna pobosna Devicza – chizta,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lepo zlato,</w:t>
      </w:r>
      <w:r w:rsidRPr="00F337CD">
        <w:br/>
      </w:r>
      <w:r w:rsidR="003451AB">
        <w:t>K</w:t>
      </w:r>
      <w:r w:rsidRPr="00F337CD">
        <w:t>era nasha pomochnicza – za Dushu, y za blago,</w:t>
      </w:r>
      <w:r w:rsidRPr="00F337CD">
        <w:br/>
        <w:t xml:space="preserve">z-Szvetim </w:t>
      </w:r>
      <w:r w:rsidRPr="00F47F1C">
        <w:rPr>
          <w:rStyle w:val="teipersName"/>
        </w:rPr>
        <w:t>Josephom</w:t>
      </w:r>
      <w:r w:rsidRPr="00F337CD">
        <w:t xml:space="preserve"> je prishla – v-</w:t>
      </w:r>
      <w:r w:rsidRPr="00F47F1C">
        <w:rPr>
          <w:rStyle w:val="teiplaceName"/>
        </w:rPr>
        <w:t>Bethlehem</w:t>
      </w:r>
      <w:r w:rsidRPr="00F337CD">
        <w:t xml:space="preserve"> v-jednu Stalo.</w:t>
      </w:r>
    </w:p>
    <w:p w14:paraId="4C26BD88" w14:textId="2766D269" w:rsidR="003861E8" w:rsidRPr="00F337CD" w:rsidRDefault="003861E8" w:rsidP="00B471BB">
      <w:pPr>
        <w:pStyle w:val="teiab"/>
      </w:pPr>
      <w:r w:rsidRPr="00F337CD">
        <w:t xml:space="preserve">Vura prishla, da rodila – lyublenoga </w:t>
      </w:r>
      <w:r w:rsidRPr="00F47F1C">
        <w:rPr>
          <w:rStyle w:val="teipersName"/>
        </w:rPr>
        <w:t>Jesusha</w:t>
      </w:r>
      <w:r w:rsidRPr="00F337CD">
        <w:t>,</w:t>
      </w:r>
      <w:r w:rsidRPr="00F337CD">
        <w:br/>
        <w:t xml:space="preserve">V-Czapicze </w:t>
      </w:r>
      <w:r w:rsidR="00A3169E" w:rsidRPr="00F337CD">
        <w:t>‘</w:t>
      </w:r>
      <w:r w:rsidRPr="00F337CD">
        <w:t>ga je povila – vu jaſzle polosila,</w:t>
      </w:r>
      <w:r w:rsidRPr="00F337CD">
        <w:br/>
        <w:t>Oſzle</w:t>
      </w:r>
      <w:r w:rsidR="003451AB">
        <w:t>K</w:t>
      </w:r>
      <w:r w:rsidRPr="00F337CD">
        <w:t xml:space="preserve"> dihal, Vole</w:t>
      </w:r>
      <w:r w:rsidR="003451AB">
        <w:t>K</w:t>
      </w:r>
      <w:r w:rsidRPr="00F337CD">
        <w:t xml:space="preserve"> pihal, – nyega zta zegrevala.</w:t>
      </w:r>
    </w:p>
    <w:p w14:paraId="6B2D820F" w14:textId="482A286A" w:rsidR="003861E8" w:rsidRPr="00F337CD" w:rsidRDefault="003861E8" w:rsidP="00B471BB">
      <w:pPr>
        <w:pStyle w:val="teiab"/>
      </w:pPr>
      <w:r w:rsidRPr="00F337CD">
        <w:t xml:space="preserve">Tam Paztiri, </w:t>
      </w:r>
      <w:r w:rsidR="003451AB">
        <w:t>K</w:t>
      </w:r>
      <w:r w:rsidRPr="00F337CD">
        <w:t>i szu paſzli, – Angel nyim obznanil je,</w:t>
      </w:r>
      <w:r w:rsidRPr="00F337CD">
        <w:br/>
        <w:t xml:space="preserve">Daſze v-jedni prozti Stali – </w:t>
      </w:r>
      <w:r w:rsidRPr="00F47F1C">
        <w:rPr>
          <w:rStyle w:val="teipersName"/>
        </w:rPr>
        <w:t>Jesush</w:t>
      </w:r>
      <w:r w:rsidRPr="00F337CD">
        <w:t xml:space="preserve"> te narodil je,</w:t>
      </w:r>
      <w:r w:rsidRPr="00F337CD">
        <w:br/>
        <w:t>Ta</w:t>
      </w:r>
      <w:r w:rsidR="003451AB">
        <w:t>K</w:t>
      </w:r>
      <w:r w:rsidRPr="00F337CD">
        <w:t>i szu vſzi gori ztali, – y z</w:t>
      </w:r>
      <w:r w:rsidR="003451AB">
        <w:t>K</w:t>
      </w:r>
      <w:r w:rsidRPr="00F337CD">
        <w:t>ochili z-poztele.</w:t>
      </w:r>
    </w:p>
    <w:p w14:paraId="44211B36" w14:textId="16843D4B" w:rsidR="003861E8" w:rsidRPr="00F337CD" w:rsidRDefault="003861E8" w:rsidP="00B471BB">
      <w:pPr>
        <w:pStyle w:val="teiab"/>
      </w:pPr>
      <w:r w:rsidRPr="00F337CD">
        <w:t>Hitro te</w:t>
      </w:r>
      <w:r w:rsidR="003451AB">
        <w:t>K</w:t>
      </w:r>
      <w:r w:rsidRPr="00F337CD">
        <w:t xml:space="preserve">li szu </w:t>
      </w:r>
      <w:r w:rsidR="003451AB">
        <w:t>K</w:t>
      </w:r>
      <w:r w:rsidRPr="00F337CD">
        <w:t>-toi Stali, – tam to chudo vidili,</w:t>
      </w:r>
      <w:r w:rsidRPr="00F337CD">
        <w:br/>
        <w:t xml:space="preserve">Dol na </w:t>
      </w:r>
      <w:r w:rsidR="003451AB">
        <w:t>K</w:t>
      </w:r>
      <w:r w:rsidRPr="00F337CD">
        <w:t>olna szu opali, – Dete z-Szercza hvalili.</w:t>
      </w:r>
      <w:r w:rsidRPr="00F337CD">
        <w:br/>
        <w:t xml:space="preserve">Zatem doshli trie </w:t>
      </w:r>
      <w:r w:rsidR="003451AB">
        <w:t>K</w:t>
      </w:r>
      <w:r w:rsidRPr="00F337CD">
        <w:t>rali – nyemu Dare davali.</w:t>
      </w:r>
    </w:p>
    <w:p w14:paraId="192C8028" w14:textId="77777777" w:rsidR="003861E8" w:rsidRPr="00F337CD" w:rsidRDefault="003861E8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06629846" w14:textId="3A3F5DE3" w:rsidR="003861E8" w:rsidRDefault="00FE48A3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/22/</w:t>
      </w:r>
    </w:p>
    <w:p w14:paraId="415DB381" w14:textId="42BC2418" w:rsidR="003A7C91" w:rsidRPr="00F337CD" w:rsidRDefault="003A7C91" w:rsidP="00B471BB">
      <w:pPr>
        <w:pStyle w:val="teifwPageNum"/>
      </w:pPr>
      <w:r>
        <w:t>24.</w:t>
      </w:r>
    </w:p>
    <w:p w14:paraId="507BD8F7" w14:textId="162E4024" w:rsidR="00FE48A3" w:rsidRPr="00F337CD" w:rsidRDefault="00FE48A3" w:rsidP="00B471BB">
      <w:pPr>
        <w:pStyle w:val="teiab"/>
      </w:pPr>
      <w:r w:rsidRPr="00F337CD">
        <w:t xml:space="preserve">O Veſzela noch lyublena! – </w:t>
      </w:r>
      <w:r w:rsidR="003451AB">
        <w:t>K</w:t>
      </w:r>
      <w:r w:rsidRPr="00F337CD">
        <w:t>era nai Szvetesha je,</w:t>
      </w:r>
      <w:r w:rsidRPr="00F337CD">
        <w:br/>
        <w:t>V-</w:t>
      </w:r>
      <w:r w:rsidR="003451AB">
        <w:t>K</w:t>
      </w:r>
      <w:r w:rsidRPr="00F337CD">
        <w:t xml:space="preserve">eroi mela prelyublena – </w:t>
      </w:r>
      <w:r w:rsidR="0007199B" w:rsidRPr="00984F33">
        <w:rPr>
          <w:rStyle w:val="teipersName"/>
        </w:rPr>
        <w:t>Maria</w:t>
      </w:r>
      <w:r w:rsidR="0007199B" w:rsidRPr="00F337CD">
        <w:t xml:space="preserve"> to Detecze.</w:t>
      </w:r>
      <w:r w:rsidR="0007199B" w:rsidRPr="00F337CD">
        <w:br/>
        <w:t xml:space="preserve">Vſza zemla bila veſzela, – daſze </w:t>
      </w:r>
      <w:r w:rsidR="0007199B" w:rsidRPr="00984F33">
        <w:rPr>
          <w:rStyle w:val="teipersName"/>
        </w:rPr>
        <w:t>Jesush</w:t>
      </w:r>
      <w:r w:rsidR="0007199B" w:rsidRPr="00F337CD">
        <w:t xml:space="preserve"> rodil je.</w:t>
      </w:r>
    </w:p>
    <w:p w14:paraId="190334F6" w14:textId="24F0326B" w:rsidR="0007199B" w:rsidRPr="00F337CD" w:rsidRDefault="0007199B" w:rsidP="00B471BB">
      <w:pPr>
        <w:pStyle w:val="teiab"/>
      </w:pPr>
      <w:r w:rsidRPr="00F337CD">
        <w:t>Ta</w:t>
      </w:r>
      <w:r w:rsidR="003451AB">
        <w:t>K</w:t>
      </w:r>
      <w:r w:rsidRPr="00F337CD">
        <w:t xml:space="preserve"> zdai tudi vi ti drugi – greshni</w:t>
      </w:r>
      <w:r w:rsidR="003451AB">
        <w:t>K</w:t>
      </w:r>
      <w:r w:rsidRPr="00F337CD">
        <w:t>i, y greshnicze,</w:t>
      </w:r>
      <w:r w:rsidRPr="00F337CD">
        <w:br/>
        <w:t>Vſza</w:t>
      </w:r>
      <w:r w:rsidR="003451AB">
        <w:t>K</w:t>
      </w:r>
      <w:r w:rsidRPr="00F337CD">
        <w:t>i v-Szerczi naiſze zbudi, – y daruite Detecze;</w:t>
      </w:r>
      <w:r w:rsidRPr="00F337CD">
        <w:br/>
        <w:t xml:space="preserve">Reczte: pozdravleno budi, – o </w:t>
      </w:r>
      <w:r w:rsidRPr="00FE59BB">
        <w:rPr>
          <w:rStyle w:val="teipersName"/>
        </w:rPr>
        <w:t>Jesush</w:t>
      </w:r>
      <w:r w:rsidRPr="00F337CD">
        <w:t>! na vſze ve</w:t>
      </w:r>
      <w:r w:rsidR="003451AB">
        <w:t>K</w:t>
      </w:r>
      <w:r w:rsidRPr="00F337CD">
        <w:t>e.</w:t>
      </w:r>
    </w:p>
    <w:p w14:paraId="0A18FDD6" w14:textId="4DBF0ABA" w:rsidR="0007199B" w:rsidRPr="00F337CD" w:rsidRDefault="0007199B" w:rsidP="00FE59BB">
      <w:pPr>
        <w:pStyle w:val="Naslov2"/>
      </w:pPr>
      <w:r w:rsidRPr="00F337CD">
        <w:t>Na Notu: No= 16.</w:t>
      </w:r>
    </w:p>
    <w:p w14:paraId="5105273C" w14:textId="60D8FD9E" w:rsidR="0007199B" w:rsidRPr="00F337CD" w:rsidRDefault="0007199B" w:rsidP="00FE59BB">
      <w:pPr>
        <w:pStyle w:val="Naslov2"/>
      </w:pPr>
      <w:r w:rsidRPr="00F337CD">
        <w:t xml:space="preserve">Za dve pershone: perva naſzleduje </w:t>
      </w:r>
      <w:r w:rsidRPr="00B471BB">
        <w:rPr>
          <w:rStyle w:val="teipersName"/>
        </w:rPr>
        <w:t>Mariu</w:t>
      </w:r>
      <w:r w:rsidRPr="00F337CD">
        <w:t>, druga pa</w:t>
      </w:r>
      <w:r w:rsidR="003451AB">
        <w:t>K</w:t>
      </w:r>
      <w:r w:rsidRPr="00F337CD">
        <w:t xml:space="preserve"> </w:t>
      </w:r>
      <w:r w:rsidRPr="00B471BB">
        <w:rPr>
          <w:rStyle w:val="teipersName"/>
        </w:rPr>
        <w:t>Joshepha</w:t>
      </w:r>
      <w:r w:rsidRPr="00F337CD">
        <w:t>.</w:t>
      </w:r>
    </w:p>
    <w:p w14:paraId="2E2324A0" w14:textId="7CDD0C2D" w:rsidR="0007199B" w:rsidRPr="00F337CD" w:rsidRDefault="0007199B" w:rsidP="00B471BB">
      <w:pPr>
        <w:pStyle w:val="teiab"/>
      </w:pPr>
      <w:r w:rsidRPr="00F337CD">
        <w:t xml:space="preserve">M: O </w:t>
      </w:r>
      <w:r w:rsidRPr="00FE59BB">
        <w:rPr>
          <w:rStyle w:val="teipersName"/>
        </w:rPr>
        <w:t>Joseph</w:t>
      </w:r>
      <w:r w:rsidRPr="00F337CD">
        <w:t xml:space="preserve"> moi, o </w:t>
      </w:r>
      <w:r w:rsidRPr="00FE59BB">
        <w:rPr>
          <w:rStyle w:val="teipersName"/>
        </w:rPr>
        <w:t>Joseph</w:t>
      </w:r>
      <w:r w:rsidRPr="00F337CD">
        <w:t xml:space="preserve"> moi! na bu z</w:t>
      </w:r>
      <w:r w:rsidR="003451AB">
        <w:t>K</w:t>
      </w:r>
      <w:r w:rsidRPr="00F337CD">
        <w:t>erb poſzel tvoi</w:t>
      </w:r>
      <w:r w:rsidRPr="00F337CD">
        <w:br/>
        <w:t>Meni Mezto iz</w:t>
      </w:r>
      <w:r w:rsidR="003451AB">
        <w:t>K</w:t>
      </w:r>
      <w:r w:rsidRPr="00F337CD">
        <w:t>ati, Dete moram roditi,</w:t>
      </w:r>
      <w:r w:rsidRPr="00F337CD">
        <w:br/>
        <w:t xml:space="preserve">O Joseph </w:t>
      </w:r>
      <w:r w:rsidRPr="00FE59BB">
        <w:rPr>
          <w:rStyle w:val="teipersName"/>
        </w:rPr>
        <w:t>moi</w:t>
      </w:r>
      <w:r w:rsidRPr="00F337CD">
        <w:t>!</w:t>
      </w:r>
      <w:r w:rsidRPr="00F337CD">
        <w:br/>
        <w:t>O Tusna ti, o Tusna ti! naiſze ta</w:t>
      </w:r>
      <w:r w:rsidR="003451AB">
        <w:t>K</w:t>
      </w:r>
      <w:r w:rsidRPr="00F337CD">
        <w:t xml:space="preserve"> truditi,</w:t>
      </w:r>
    </w:p>
    <w:p w14:paraId="444A5865" w14:textId="09D9CA4F" w:rsidR="0007199B" w:rsidRPr="00F337CD" w:rsidRDefault="0007199B" w:rsidP="00B471BB">
      <w:pPr>
        <w:pStyle w:val="teiab"/>
      </w:pPr>
      <w:r w:rsidRPr="00F337CD">
        <w:t xml:space="preserve">J. O </w:t>
      </w:r>
      <w:r w:rsidRPr="00FE59BB">
        <w:rPr>
          <w:rStyle w:val="teipersName"/>
        </w:rPr>
        <w:t>Maria</w:t>
      </w:r>
      <w:r w:rsidRPr="00F337CD">
        <w:t xml:space="preserve">, o </w:t>
      </w:r>
      <w:r w:rsidRPr="00FE59BB">
        <w:rPr>
          <w:rStyle w:val="teipersName"/>
        </w:rPr>
        <w:t>Maria</w:t>
      </w:r>
      <w:r w:rsidRPr="00F337CD">
        <w:t>! nai sze ta</w:t>
      </w:r>
      <w:r w:rsidR="003451AB">
        <w:t>K</w:t>
      </w:r>
      <w:r w:rsidRPr="00F337CD">
        <w:t xml:space="preserve"> z</w:t>
      </w:r>
      <w:r w:rsidR="003451AB">
        <w:t>K</w:t>
      </w:r>
      <w:r w:rsidRPr="00F337CD">
        <w:t>erbeti,</w:t>
      </w:r>
      <w:r w:rsidRPr="00F337CD">
        <w:br/>
        <w:t xml:space="preserve">Zvartir szu nam prevzeli, mi szmo </w:t>
      </w:r>
      <w:r w:rsidR="003451AB">
        <w:t>K</w:t>
      </w:r>
      <w:r w:rsidRPr="00F337CD">
        <w:t>eſzno dozpeli,</w:t>
      </w:r>
      <w:r w:rsidRPr="00F337CD">
        <w:br/>
        <w:t>A</w:t>
      </w:r>
      <w:r w:rsidR="003451AB">
        <w:t>K</w:t>
      </w:r>
      <w:r w:rsidRPr="00F337CD">
        <w:t>o szu nam zaperta na Ostariah Vrata,</w:t>
      </w:r>
      <w:r w:rsidRPr="00F337CD">
        <w:br/>
        <w:t xml:space="preserve">O </w:t>
      </w:r>
      <w:r w:rsidRPr="00FE59BB">
        <w:rPr>
          <w:rStyle w:val="teipersName"/>
        </w:rPr>
        <w:t>Maria</w:t>
      </w:r>
      <w:r w:rsidRPr="00F337CD">
        <w:t>!</w:t>
      </w:r>
    </w:p>
    <w:p w14:paraId="14E4FC3B" w14:textId="53FD079F" w:rsidR="0007199B" w:rsidRPr="00F337CD" w:rsidRDefault="0007199B" w:rsidP="00B471BB">
      <w:pPr>
        <w:pStyle w:val="teiab"/>
      </w:pPr>
      <w:r w:rsidRPr="00F337CD">
        <w:t xml:space="preserve">M. O </w:t>
      </w:r>
      <w:r w:rsidRPr="004F03AF">
        <w:rPr>
          <w:rStyle w:val="teipersName"/>
        </w:rPr>
        <w:t>Joseph</w:t>
      </w:r>
      <w:r w:rsidRPr="00F337CD">
        <w:t xml:space="preserve"> moi, o </w:t>
      </w:r>
      <w:r w:rsidRPr="004F03AF">
        <w:rPr>
          <w:rStyle w:val="teipersName"/>
        </w:rPr>
        <w:t>Joseph</w:t>
      </w:r>
      <w:r w:rsidRPr="00F337CD">
        <w:t xml:space="preserve"> moi! gde bu ztan tvoi, y moi?</w:t>
      </w:r>
      <w:r w:rsidRPr="00F337CD">
        <w:br/>
        <w:t>Na Vuliczi bum ztala, ja</w:t>
      </w:r>
      <w:r w:rsidR="003451AB">
        <w:t>K</w:t>
      </w:r>
      <w:r w:rsidRPr="00F337CD">
        <w:t>o bum trepetala,</w:t>
      </w:r>
      <w:r w:rsidRPr="00F337CD">
        <w:br/>
      </w:r>
      <w:r w:rsidRPr="004F03AF">
        <w:rPr>
          <w:rStyle w:val="teiadd"/>
        </w:rPr>
        <w:t>ztrashne zime vsivala</w:t>
      </w:r>
      <w:r w:rsidRPr="004F03AF">
        <w:rPr>
          <w:rStyle w:val="teiadd"/>
        </w:rPr>
        <w:br/>
      </w:r>
      <w:r w:rsidRPr="00F337CD">
        <w:t xml:space="preserve">O </w:t>
      </w:r>
      <w:r w:rsidRPr="004F03AF">
        <w:rPr>
          <w:rStyle w:val="teipersName"/>
        </w:rPr>
        <w:t>Joseph</w:t>
      </w:r>
      <w:r w:rsidRPr="00F337CD">
        <w:t xml:space="preserve"> moi!</w:t>
      </w:r>
    </w:p>
    <w:p w14:paraId="72726B08" w14:textId="3EBC5170" w:rsidR="0044228A" w:rsidRPr="00F337CD" w:rsidRDefault="0007199B" w:rsidP="00B471BB">
      <w:pPr>
        <w:pStyle w:val="teiab"/>
      </w:pPr>
      <w:r w:rsidRPr="00F337CD">
        <w:t xml:space="preserve">J. O </w:t>
      </w:r>
      <w:r w:rsidRPr="004F03AF">
        <w:rPr>
          <w:rStyle w:val="teipersName"/>
        </w:rPr>
        <w:t>Maria</w:t>
      </w:r>
      <w:r w:rsidRPr="00F337CD">
        <w:t xml:space="preserve">, o </w:t>
      </w:r>
      <w:r w:rsidRPr="004F03AF">
        <w:rPr>
          <w:rStyle w:val="teipersName"/>
        </w:rPr>
        <w:t>Maria</w:t>
      </w:r>
      <w:r w:rsidRPr="00F337CD">
        <w:t xml:space="preserve">! tusen </w:t>
      </w:r>
      <w:r w:rsidR="0044228A" w:rsidRPr="00F337CD">
        <w:t>ma ztan mela,</w:t>
      </w:r>
      <w:r w:rsidR="0044228A" w:rsidRPr="00F337CD">
        <w:br/>
        <w:t>Ar tam je jedna Stala, gde buma midva zpala,</w:t>
      </w:r>
      <w:r w:rsidR="0044228A" w:rsidRPr="00F337CD">
        <w:br/>
        <w:t xml:space="preserve">O </w:t>
      </w:r>
      <w:r w:rsidR="0044228A" w:rsidRPr="004F03AF">
        <w:rPr>
          <w:rStyle w:val="teipersName"/>
        </w:rPr>
        <w:t>Maria</w:t>
      </w:r>
      <w:r w:rsidR="0044228A" w:rsidRPr="00F337CD">
        <w:t>!</w:t>
      </w:r>
    </w:p>
    <w:p w14:paraId="598D1931" w14:textId="77777777" w:rsidR="0044228A" w:rsidRPr="00F337CD" w:rsidRDefault="0044228A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0AA3889B" w14:textId="3129D384" w:rsidR="0044228A" w:rsidRDefault="0044228A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/23/</w:t>
      </w:r>
    </w:p>
    <w:p w14:paraId="6EA32205" w14:textId="035D0F3C" w:rsidR="0000533F" w:rsidRPr="00F337CD" w:rsidRDefault="0000533F" w:rsidP="003A7C91">
      <w:pPr>
        <w:pStyle w:val="teifwPageNum"/>
      </w:pPr>
      <w:r>
        <w:t>29.</w:t>
      </w:r>
    </w:p>
    <w:p w14:paraId="2CA42FEB" w14:textId="72913DC5" w:rsidR="0044228A" w:rsidRPr="00F337CD" w:rsidRDefault="0044228A" w:rsidP="00B471BB">
      <w:pPr>
        <w:pStyle w:val="teiab"/>
      </w:pPr>
      <w:r w:rsidRPr="00F337CD">
        <w:t xml:space="preserve">Ti Meſzecz ino zvezde vſze – </w:t>
      </w:r>
      <w:r w:rsidR="003451AB">
        <w:t>K</w:t>
      </w:r>
      <w:r w:rsidRPr="00F337CD">
        <w:t>aseju en tra</w:t>
      </w:r>
      <w:r w:rsidR="003451AB">
        <w:t>K</w:t>
      </w:r>
      <w:r w:rsidRPr="00F337CD">
        <w:t xml:space="preserve"> szvoi,</w:t>
      </w:r>
      <w:r w:rsidRPr="00F337CD">
        <w:br/>
        <w:t>Ino po poli rosicze – preczveteju niczoi;</w:t>
      </w:r>
      <w:r w:rsidRPr="00F337CD">
        <w:br/>
        <w:t>Vſza</w:t>
      </w:r>
      <w:r w:rsidR="003451AB">
        <w:t>K</w:t>
      </w:r>
      <w:r w:rsidRPr="00F337CD">
        <w:t xml:space="preserve"> bregſze na</w:t>
      </w:r>
      <w:r w:rsidR="003451AB">
        <w:t>K</w:t>
      </w:r>
      <w:r w:rsidRPr="00F337CD">
        <w:t xml:space="preserve">loni, – da sze </w:t>
      </w:r>
      <w:r w:rsidRPr="004F03AF">
        <w:rPr>
          <w:rStyle w:val="teipersName"/>
        </w:rPr>
        <w:t>Jesush</w:t>
      </w:r>
      <w:r w:rsidRPr="00F337CD">
        <w:t xml:space="preserve"> rodi,</w:t>
      </w:r>
      <w:r w:rsidRPr="00F337CD">
        <w:br/>
        <w:t>Vſza</w:t>
      </w:r>
      <w:r w:rsidR="003451AB">
        <w:t>K</w:t>
      </w:r>
      <w:r w:rsidRPr="00F337CD">
        <w:t>i Chlove</w:t>
      </w:r>
      <w:r w:rsidR="003451AB">
        <w:t>K</w:t>
      </w:r>
      <w:r w:rsidRPr="00F337CD">
        <w:t xml:space="preserve">, </w:t>
      </w:r>
      <w:r w:rsidR="003451AB">
        <w:t>K</w:t>
      </w:r>
      <w:r w:rsidRPr="00F337CD">
        <w:t>eri sivi, – vſza</w:t>
      </w:r>
      <w:r w:rsidR="003451AB">
        <w:t>K</w:t>
      </w:r>
      <w:r w:rsidRPr="00F337CD">
        <w:t>i sze veſzeli.</w:t>
      </w:r>
    </w:p>
    <w:p w14:paraId="70703209" w14:textId="6CC0C6EB" w:rsidR="0044228A" w:rsidRPr="00F337CD" w:rsidRDefault="0044228A" w:rsidP="00B471BB">
      <w:pPr>
        <w:pStyle w:val="teiab"/>
      </w:pPr>
      <w:r w:rsidRPr="00F337CD">
        <w:t>V-tem lufti nad toi Staliczi – sze chuje prav lepo,</w:t>
      </w:r>
      <w:r w:rsidRPr="00F337CD">
        <w:br/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lepo tam ti Angelczi – Bogu chazt pojejo.</w:t>
      </w:r>
      <w:r w:rsidRPr="00F337CD">
        <w:br/>
        <w:t>Voschim vam Szvet Vecher, – vſzem lyudem mir dober,</w:t>
      </w:r>
      <w:r w:rsidRPr="00F337CD">
        <w:br/>
      </w:r>
      <w:r w:rsidR="003451AB">
        <w:t>K</w:t>
      </w:r>
      <w:r w:rsidRPr="00F337CD">
        <w:t>eri zte dobre volye zdai, – Bog vam dai prit v-ti Rai.</w:t>
      </w:r>
    </w:p>
    <w:p w14:paraId="625A4530" w14:textId="648C7161" w:rsidR="0044228A" w:rsidRPr="00F337CD" w:rsidRDefault="0044228A" w:rsidP="00E308E9">
      <w:pPr>
        <w:rPr>
          <w:sz w:val="24"/>
          <w:szCs w:val="24"/>
        </w:rPr>
      </w:pPr>
    </w:p>
    <w:p w14:paraId="7AE671A6" w14:textId="4D9614D2" w:rsidR="0044228A" w:rsidRPr="00F337CD" w:rsidRDefault="0044228A" w:rsidP="004F03AF">
      <w:pPr>
        <w:pStyle w:val="Naslov2"/>
      </w:pPr>
      <w:r w:rsidRPr="00F337CD">
        <w:t>Na Notu: No= 20.</w:t>
      </w:r>
    </w:p>
    <w:p w14:paraId="544002CE" w14:textId="779F1F46" w:rsidR="002D1BCA" w:rsidRPr="00F337CD" w:rsidRDefault="002D1BCA" w:rsidP="00B471BB">
      <w:pPr>
        <w:pStyle w:val="teiab"/>
      </w:pPr>
      <w:r w:rsidRPr="00F337CD">
        <w:t>Paztiri gor ztante, zdai Suncze gor gre,</w:t>
      </w:r>
      <w:r w:rsidRPr="00F337CD">
        <w:br/>
        <w:t xml:space="preserve">V-Staliczu poglete, </w:t>
      </w:r>
      <w:r w:rsidR="003451AB">
        <w:t>K</w:t>
      </w:r>
      <w:r w:rsidRPr="00F337CD">
        <w:t>ai tam godiſze,</w:t>
      </w:r>
      <w:r w:rsidRPr="00F337CD">
        <w:br/>
        <w:t>Tam lepe Pope</w:t>
      </w:r>
      <w:r w:rsidR="004F03AF">
        <w:t>v</w:t>
      </w:r>
      <w:r w:rsidR="003451AB">
        <w:t>K</w:t>
      </w:r>
      <w:r w:rsidRPr="00F337CD">
        <w:t xml:space="preserve">e, y Igre </w:t>
      </w:r>
      <w:r w:rsidRPr="004F03AF">
        <w:rPr>
          <w:rStyle w:val="teidel"/>
        </w:rPr>
        <w:t>gre</w:t>
      </w:r>
      <w:r w:rsidRPr="00F337CD">
        <w:t xml:space="preserve"> chujem,</w:t>
      </w:r>
      <w:r w:rsidRPr="00F337CD">
        <w:br/>
        <w:t>Rodiſze Detecze, obznante lyudem.</w:t>
      </w:r>
    </w:p>
    <w:p w14:paraId="5E26EBE1" w14:textId="0A829F0C" w:rsidR="002D1BCA" w:rsidRPr="00F337CD" w:rsidRDefault="002D1BCA" w:rsidP="00B471BB">
      <w:pPr>
        <w:pStyle w:val="teiab"/>
      </w:pPr>
      <w:r w:rsidRPr="00F337CD">
        <w:t>Vſzi nashi Proro</w:t>
      </w:r>
      <w:r w:rsidR="003451AB">
        <w:t>K</w:t>
      </w:r>
      <w:r w:rsidRPr="00F337CD">
        <w:t>i, y Piſzmoznanczi</w:t>
      </w:r>
      <w:r w:rsidRPr="00F337CD">
        <w:br/>
        <w:t>Szu vech</w:t>
      </w:r>
      <w:r w:rsidR="003451AB">
        <w:t>K</w:t>
      </w:r>
      <w:r w:rsidRPr="00F337CD">
        <w:t>rat nam pravli, da v-jednoi Stalczi</w:t>
      </w:r>
      <w:r w:rsidRPr="00F337CD">
        <w:br/>
        <w:t xml:space="preserve">Sze bude narodil </w:t>
      </w:r>
      <w:r w:rsidR="003451AB">
        <w:t>K</w:t>
      </w:r>
      <w:r w:rsidRPr="00F337CD">
        <w:t>ral Neba Zemle,</w:t>
      </w:r>
      <w:r w:rsidRPr="00F337CD">
        <w:br/>
        <w:t>On bu gozpoduval chrezſz vſze Gozpode.</w:t>
      </w:r>
    </w:p>
    <w:p w14:paraId="7B5E032D" w14:textId="5C098462" w:rsidR="008C4739" w:rsidRPr="00F337CD" w:rsidRDefault="003451AB" w:rsidP="00B471BB">
      <w:pPr>
        <w:pStyle w:val="teiab"/>
      </w:pPr>
      <w:r>
        <w:t>K</w:t>
      </w:r>
      <w:r w:rsidR="002D1BCA" w:rsidRPr="00F337CD">
        <w:t>-toi Stali szu prishli Paztiri te vſzi,</w:t>
      </w:r>
      <w:r w:rsidR="002D1BCA" w:rsidRPr="00F337CD">
        <w:br/>
        <w:t>To Dete szu naishli, veſzeli szu bli,</w:t>
      </w:r>
      <w:r w:rsidR="002D1BCA" w:rsidRPr="00F337CD">
        <w:br/>
      </w:r>
      <w:r>
        <w:t>K</w:t>
      </w:r>
      <w:r w:rsidR="002D1BCA" w:rsidRPr="00F337CD">
        <w:t xml:space="preserve">eroga </w:t>
      </w:r>
      <w:r w:rsidR="002D1BCA" w:rsidRPr="004F03AF">
        <w:rPr>
          <w:rStyle w:val="teipersName"/>
        </w:rPr>
        <w:t>Maria</w:t>
      </w:r>
      <w:r w:rsidR="002D1BCA" w:rsidRPr="00F337CD">
        <w:t xml:space="preserve"> rodila v-Stali</w:t>
      </w:r>
      <w:r w:rsidR="00612C9F">
        <w:t>,</w:t>
      </w:r>
      <w:r w:rsidR="00612C9F">
        <w:br/>
        <w:t>V-czapicze povila na merzloi S</w:t>
      </w:r>
      <w:r w:rsidR="002D1BCA" w:rsidRPr="00F337CD">
        <w:t>zlami.</w:t>
      </w:r>
    </w:p>
    <w:p w14:paraId="5E08E135" w14:textId="77777777" w:rsidR="008C4739" w:rsidRPr="00F337CD" w:rsidRDefault="008C4739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060DA95E" w14:textId="495D17D2" w:rsidR="002D1BCA" w:rsidRDefault="008C4739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/24/</w:t>
      </w:r>
    </w:p>
    <w:p w14:paraId="4EE30D94" w14:textId="778CC65F" w:rsidR="0000533F" w:rsidRPr="00F337CD" w:rsidRDefault="0000533F" w:rsidP="003A7C91">
      <w:pPr>
        <w:pStyle w:val="teifwPageNum"/>
      </w:pPr>
      <w:r>
        <w:t>30.</w:t>
      </w:r>
    </w:p>
    <w:p w14:paraId="15B484F3" w14:textId="44D9B40C" w:rsidR="008C4739" w:rsidRPr="00F337CD" w:rsidRDefault="008C4739" w:rsidP="00B471BB">
      <w:pPr>
        <w:pStyle w:val="teiab"/>
      </w:pPr>
      <w:r w:rsidRPr="00F337CD">
        <w:t xml:space="preserve">V-tem Mezti </w:t>
      </w:r>
      <w:r w:rsidRPr="00612C9F">
        <w:rPr>
          <w:rStyle w:val="teiplaceName"/>
        </w:rPr>
        <w:t>Bethlemi</w:t>
      </w:r>
      <w:r w:rsidRPr="00F337CD">
        <w:t xml:space="preserve"> ne ztana vech blo,</w:t>
      </w:r>
      <w:r w:rsidRPr="00F337CD">
        <w:br/>
      </w:r>
      <w:r w:rsidRPr="00612C9F">
        <w:rPr>
          <w:rStyle w:val="teipersName"/>
        </w:rPr>
        <w:t>Marii</w:t>
      </w:r>
      <w:r w:rsidRPr="00F337CD">
        <w:t xml:space="preserve">, y </w:t>
      </w:r>
      <w:r w:rsidRPr="00612C9F">
        <w:rPr>
          <w:rStyle w:val="teipersName"/>
        </w:rPr>
        <w:t>Josephi</w:t>
      </w:r>
      <w:r w:rsidRPr="00F337CD">
        <w:t xml:space="preserve"> hudo je shlo;</w:t>
      </w:r>
      <w:r w:rsidRPr="00F337CD">
        <w:br/>
        <w:t>Vura sze zpunila, da rodila bi,</w:t>
      </w:r>
      <w:r w:rsidRPr="00F337CD">
        <w:br/>
        <w:t>Ta</w:t>
      </w:r>
      <w:r w:rsidR="003451AB">
        <w:t>K</w:t>
      </w:r>
      <w:r w:rsidRPr="00F337CD">
        <w:t xml:space="preserve"> ztaſzi zvolila vu jednoi Stali.</w:t>
      </w:r>
    </w:p>
    <w:p w14:paraId="10E0E755" w14:textId="3C015EB8" w:rsidR="008C4739" w:rsidRPr="00F337CD" w:rsidRDefault="008C4739" w:rsidP="00B471BB">
      <w:pPr>
        <w:pStyle w:val="teiab"/>
      </w:pPr>
      <w:r w:rsidRPr="00F337CD">
        <w:t>Paztirom nai predi obznajeno b</w:t>
      </w:r>
      <w:r w:rsidR="00612C9F">
        <w:t>lo,</w:t>
      </w:r>
      <w:r w:rsidR="00612C9F">
        <w:br/>
        <w:t>Vſzi szu b</w:t>
      </w:r>
      <w:r w:rsidRPr="00F337CD">
        <w:t xml:space="preserve">li veſzeli,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chuli szu to,</w:t>
      </w:r>
      <w:r w:rsidRPr="00F337CD">
        <w:br/>
        <w:t xml:space="preserve">Da </w:t>
      </w:r>
      <w:r w:rsidRPr="00FB1330">
        <w:rPr>
          <w:rStyle w:val="teipersName"/>
        </w:rPr>
        <w:t>Jesush</w:t>
      </w:r>
      <w:r w:rsidR="00354B90">
        <w:t xml:space="preserve"> lyubleni na S</w:t>
      </w:r>
      <w:r w:rsidRPr="00F337CD">
        <w:t>zvet sze rodi,</w:t>
      </w:r>
      <w:r w:rsidRPr="00F337CD">
        <w:br/>
        <w:t>Na szlami zmerseni vu jaſzlah lesi.</w:t>
      </w:r>
    </w:p>
    <w:p w14:paraId="03FECB5E" w14:textId="4CC61590" w:rsidR="008C4739" w:rsidRPr="00F337CD" w:rsidRDefault="008C4739" w:rsidP="00B471BB">
      <w:pPr>
        <w:pStyle w:val="teiab"/>
      </w:pPr>
      <w:r w:rsidRPr="00F337CD">
        <w:t>O greshni</w:t>
      </w:r>
      <w:r w:rsidR="003451AB">
        <w:t>K</w:t>
      </w:r>
      <w:r w:rsidRPr="00F337CD">
        <w:t>! gor otrpi zdai tvoje ochi,</w:t>
      </w:r>
      <w:r w:rsidRPr="00F337CD">
        <w:br/>
        <w:t xml:space="preserve">Y poglei tam,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ſze </w:t>
      </w:r>
      <w:r w:rsidRPr="00354B90">
        <w:rPr>
          <w:rStyle w:val="teipersName"/>
        </w:rPr>
        <w:t>Jesushi</w:t>
      </w:r>
      <w:r w:rsidR="00354B90">
        <w:t xml:space="preserve"> godi,</w:t>
      </w:r>
      <w:r w:rsidR="00354B90">
        <w:br/>
        <w:t>Vu Stali na S</w:t>
      </w:r>
      <w:r w:rsidRPr="00F337CD">
        <w:t>zlami zapuschen lesi,</w:t>
      </w:r>
      <w:r w:rsidRPr="00F337CD">
        <w:br/>
        <w:t>Za naſz vſze greshni</w:t>
      </w:r>
      <w:r w:rsidR="003451AB">
        <w:t>K</w:t>
      </w:r>
      <w:r w:rsidRPr="00F337CD">
        <w:t>e on zimu terpi.</w:t>
      </w:r>
    </w:p>
    <w:p w14:paraId="044DD296" w14:textId="78D17799" w:rsidR="008C4739" w:rsidRPr="00F337CD" w:rsidRDefault="008C4739" w:rsidP="00B471BB">
      <w:pPr>
        <w:pStyle w:val="teiab"/>
      </w:pPr>
      <w:r w:rsidRPr="00F337CD">
        <w:t>Ta</w:t>
      </w:r>
      <w:r w:rsidR="003451AB">
        <w:t>K</w:t>
      </w:r>
      <w:r w:rsidRPr="00F337CD">
        <w:t xml:space="preserve">chemo vſzi verni </w:t>
      </w:r>
      <w:r w:rsidR="003451AB">
        <w:t>K</w:t>
      </w:r>
      <w:r w:rsidRPr="00F337CD">
        <w:t>riztjani zdai mi</w:t>
      </w:r>
      <w:r w:rsidRPr="00F337CD">
        <w:br/>
        <w:t>Popevati z-Angeli veſzelo vſzi:</w:t>
      </w:r>
      <w:r w:rsidRPr="00F337CD">
        <w:br/>
        <w:t>Chazt, hvala, y di</w:t>
      </w:r>
      <w:r w:rsidR="003451AB">
        <w:t>K</w:t>
      </w:r>
      <w:r w:rsidRPr="00F337CD">
        <w:t xml:space="preserve">a o </w:t>
      </w:r>
      <w:r w:rsidRPr="00354B90">
        <w:rPr>
          <w:rStyle w:val="teipersName"/>
        </w:rPr>
        <w:t>Jesush</w:t>
      </w:r>
      <w:r w:rsidRPr="00F337CD">
        <w:t>! tebi,</w:t>
      </w:r>
      <w:r w:rsidRPr="00F337CD">
        <w:br/>
        <w:t>Nai bude veli</w:t>
      </w:r>
      <w:r w:rsidR="003451AB">
        <w:t>K</w:t>
      </w:r>
      <w:r w:rsidRPr="00F337CD">
        <w:t>a po czeloi zemli.</w:t>
      </w:r>
    </w:p>
    <w:p w14:paraId="5560DFDB" w14:textId="77777777" w:rsidR="008C4739" w:rsidRPr="00F337CD" w:rsidRDefault="008C4739" w:rsidP="00E308E9">
      <w:pPr>
        <w:rPr>
          <w:sz w:val="24"/>
          <w:szCs w:val="24"/>
        </w:rPr>
      </w:pPr>
    </w:p>
    <w:p w14:paraId="2FA21DEB" w14:textId="402A7D05" w:rsidR="008C4739" w:rsidRPr="00F337CD" w:rsidRDefault="008C4739" w:rsidP="00354B90">
      <w:pPr>
        <w:pStyle w:val="Naslov2"/>
      </w:pPr>
      <w:r w:rsidRPr="00F337CD">
        <w:t>Pri drugi Meshi, ali Zorniczi.</w:t>
      </w:r>
    </w:p>
    <w:p w14:paraId="7D805ADB" w14:textId="4CCD1F62" w:rsidR="008C4739" w:rsidRPr="00F337CD" w:rsidRDefault="008C4739" w:rsidP="00354B90">
      <w:pPr>
        <w:pStyle w:val="Naslov2"/>
      </w:pPr>
      <w:r w:rsidRPr="00F337CD">
        <w:t>Na Notu: No= 21. 22.</w:t>
      </w:r>
    </w:p>
    <w:p w14:paraId="7A348B33" w14:textId="7D2A6741" w:rsidR="008C4739" w:rsidRPr="00F337CD" w:rsidRDefault="008C4739" w:rsidP="00B471BB">
      <w:pPr>
        <w:pStyle w:val="teiab"/>
      </w:pPr>
      <w:r w:rsidRPr="00F337CD">
        <w:t xml:space="preserve">Paztiri v-nochi paſzli szu – pri Mezti </w:t>
      </w:r>
      <w:r w:rsidRPr="00FD1197">
        <w:rPr>
          <w:rStyle w:val="teiplaceName"/>
        </w:rPr>
        <w:t>Bethlehemi</w:t>
      </w:r>
      <w:r w:rsidRPr="00F337CD">
        <w:t>,</w:t>
      </w:r>
      <w:r w:rsidRPr="00F337CD">
        <w:br/>
        <w:t>Na jedno</w:t>
      </w:r>
      <w:r w:rsidR="003451AB">
        <w:t>K</w:t>
      </w:r>
      <w:r w:rsidRPr="00F337CD">
        <w:t xml:space="preserve"> v-Stali vidli szu – jednu vel</w:t>
      </w:r>
      <w:r w:rsidR="003451AB">
        <w:t>K</w:t>
      </w:r>
      <w:r w:rsidRPr="00F337CD">
        <w:t>u Szvetlozt vſzi,</w:t>
      </w:r>
      <w:r w:rsidRPr="00F337CD">
        <w:br/>
        <w:t>Sivinu szu zapuztili, – y ja</w:t>
      </w:r>
      <w:r w:rsidR="003451AB">
        <w:t>K</w:t>
      </w:r>
      <w:r w:rsidRPr="00F337CD">
        <w:t>o szuſze vztrashili,</w:t>
      </w:r>
      <w:r w:rsidRPr="00F337CD">
        <w:br/>
        <w:t>Med szobom szuſzi guchali, – da Stalicza tam gori.</w:t>
      </w:r>
    </w:p>
    <w:p w14:paraId="4E4D1ED2" w14:textId="77777777" w:rsidR="008C4739" w:rsidRPr="00F337CD" w:rsidRDefault="008C4739" w:rsidP="00B471BB">
      <w:pPr>
        <w:pStyle w:val="teiab"/>
      </w:pPr>
      <w:r w:rsidRPr="00F337CD">
        <w:br w:type="page"/>
      </w:r>
    </w:p>
    <w:p w14:paraId="10299077" w14:textId="5B128FC3" w:rsidR="008C4739" w:rsidRDefault="008C4739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/25/</w:t>
      </w:r>
    </w:p>
    <w:p w14:paraId="7991E3B3" w14:textId="64276C07" w:rsidR="00FD1197" w:rsidRPr="00F337CD" w:rsidRDefault="00FD1197" w:rsidP="003A7C91">
      <w:pPr>
        <w:pStyle w:val="teifwPageNum"/>
      </w:pPr>
      <w:r>
        <w:t>31.</w:t>
      </w:r>
    </w:p>
    <w:p w14:paraId="7FA43F05" w14:textId="3E5FDC6E" w:rsidR="008C4739" w:rsidRPr="00F337CD" w:rsidRDefault="008C4739" w:rsidP="00B471BB">
      <w:pPr>
        <w:pStyle w:val="teiab"/>
      </w:pPr>
      <w:r w:rsidRPr="00F337CD">
        <w:t>Oni szu vſzi obſzudili, – da budu odbesali,</w:t>
      </w:r>
      <w:r w:rsidRPr="00F337CD">
        <w:br/>
        <w:t>za nyimi Angel za</w:t>
      </w:r>
      <w:r w:rsidR="003451AB">
        <w:t>K</w:t>
      </w:r>
      <w:r w:rsidRPr="00F337CD">
        <w:t>richi: – poztoite Paztiri vſzi,</w:t>
      </w:r>
      <w:r w:rsidRPr="00F337CD">
        <w:br/>
        <w:t>Ja szem od Boga dol poſzlan, – da vam oſzem zdai na zna-</w:t>
      </w:r>
      <w:r w:rsidRPr="00F337CD">
        <w:br/>
        <w:t>nye dam,</w:t>
      </w:r>
      <w:r w:rsidRPr="00F337CD">
        <w:br/>
        <w:t xml:space="preserve">Da v-toti prozti Stali tam – </w:t>
      </w:r>
      <w:r w:rsidRPr="003A7C91">
        <w:rPr>
          <w:rStyle w:val="teipersName"/>
        </w:rPr>
        <w:t>Jesush</w:t>
      </w:r>
      <w:r w:rsidRPr="00F337CD">
        <w:t xml:space="preserve"> sze narodil nam.</w:t>
      </w:r>
    </w:p>
    <w:p w14:paraId="002DD21F" w14:textId="7B6E122B" w:rsidR="008C4739" w:rsidRPr="00F337CD" w:rsidRDefault="00CA08F5" w:rsidP="00B471BB">
      <w:pPr>
        <w:pStyle w:val="teiab"/>
      </w:pPr>
      <w:r w:rsidRPr="00F337CD">
        <w:t xml:space="preserve">Za </w:t>
      </w:r>
      <w:r w:rsidRPr="00AC0BF1">
        <w:rPr>
          <w:rStyle w:val="teipersName"/>
        </w:rPr>
        <w:t>Josepha</w:t>
      </w:r>
      <w:r w:rsidRPr="00F337CD">
        <w:t xml:space="preserve">, y </w:t>
      </w:r>
      <w:r w:rsidRPr="00AC0BF1">
        <w:rPr>
          <w:rStyle w:val="teipersName"/>
        </w:rPr>
        <w:t>Mariu</w:t>
      </w:r>
      <w:r w:rsidRPr="00F337CD">
        <w:t xml:space="preserve"> – ne </w:t>
      </w:r>
      <w:r w:rsidRPr="00AC0BF1">
        <w:rPr>
          <w:rStyle w:val="teidel"/>
        </w:rPr>
        <w:t>ztana</w:t>
      </w:r>
      <w:r w:rsidRPr="00F337CD">
        <w:t xml:space="preserve"> v-Mezti ztana bilo,</w:t>
      </w:r>
      <w:r w:rsidRPr="00F337CD">
        <w:br/>
        <w:t xml:space="preserve">Zato zta shla v-tu Staliczu, –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je piſzano bilo:</w:t>
      </w:r>
      <w:r w:rsidRPr="00F337CD">
        <w:br/>
        <w:t xml:space="preserve">Zgodiloſze opolnochi, – </w:t>
      </w:r>
      <w:r w:rsidRPr="00AC0BF1">
        <w:rPr>
          <w:rStyle w:val="teipersName"/>
        </w:rPr>
        <w:t>Maria</w:t>
      </w:r>
      <w:r w:rsidRPr="00F337CD">
        <w:t xml:space="preserve"> Dete porodi,</w:t>
      </w:r>
      <w:r w:rsidRPr="00F337CD">
        <w:br/>
        <w:t>Pred Oſzla Vola polosi, – tamſze mu hudo godi.</w:t>
      </w:r>
    </w:p>
    <w:p w14:paraId="2C1959FA" w14:textId="6D03B30E" w:rsidR="00CA08F5" w:rsidRPr="00F337CD" w:rsidRDefault="00CA08F5" w:rsidP="00B471BB">
      <w:pPr>
        <w:pStyle w:val="teiab"/>
      </w:pPr>
      <w:r w:rsidRPr="00F337CD">
        <w:t>Ta</w:t>
      </w:r>
      <w:r w:rsidR="003451AB">
        <w:t>K</w:t>
      </w:r>
      <w:r w:rsidRPr="00F337CD">
        <w:t xml:space="preserve"> bute ali veſzeli, – o Paztiri lyubleni!</w:t>
      </w:r>
      <w:r w:rsidRPr="00F337CD">
        <w:br/>
        <w:t xml:space="preserve">Na glaſz popevaite zdai vſzi – chazt </w:t>
      </w:r>
      <w:r w:rsidRPr="00AC0BF1">
        <w:rPr>
          <w:rStyle w:val="teipersName"/>
        </w:rPr>
        <w:t>Jesushi</w:t>
      </w:r>
      <w:r w:rsidRPr="00F337CD">
        <w:t xml:space="preserve"> malemi!</w:t>
      </w:r>
      <w:r w:rsidRPr="00F337CD">
        <w:br/>
        <w:t>Hote, v-Stalu poglednite, – to Detecze pozdravite,</w:t>
      </w:r>
      <w:r w:rsidRPr="00F337CD">
        <w:br/>
        <w:t>Tam na Szlami ga naidete, – nyemu dare neſzite.</w:t>
      </w:r>
    </w:p>
    <w:p w14:paraId="2C963181" w14:textId="7F99B54B" w:rsidR="00CA08F5" w:rsidRPr="00F337CD" w:rsidRDefault="003451AB" w:rsidP="00B471BB">
      <w:pPr>
        <w:pStyle w:val="teiab"/>
      </w:pPr>
      <w:r>
        <w:t>K</w:t>
      </w:r>
      <w:r w:rsidR="00CA08F5" w:rsidRPr="00F337CD">
        <w:t>a</w:t>
      </w:r>
      <w:r>
        <w:t>K</w:t>
      </w:r>
      <w:r w:rsidR="00CA08F5" w:rsidRPr="00F337CD">
        <w:t xml:space="preserve"> doshli szu v-tu Staliczu – to Detecze vidli szu,</w:t>
      </w:r>
      <w:r w:rsidR="00CA08F5" w:rsidRPr="00F337CD">
        <w:br/>
        <w:t>Angeli tam priztopiju – lepo vſzi popevaju:</w:t>
      </w:r>
      <w:r w:rsidR="00CA08F5" w:rsidRPr="00F337CD">
        <w:br/>
        <w:t xml:space="preserve">O chazt, y hvala </w:t>
      </w:r>
      <w:r w:rsidR="00CA08F5" w:rsidRPr="00AC0BF1">
        <w:rPr>
          <w:rStyle w:val="teipersName"/>
        </w:rPr>
        <w:t>Jesushi</w:t>
      </w:r>
      <w:r w:rsidR="00CA08F5" w:rsidRPr="00F337CD">
        <w:t>, – Da je na Szvet nam rojeni,</w:t>
      </w:r>
      <w:r w:rsidR="00CA08F5" w:rsidRPr="00F337CD">
        <w:br/>
        <w:t>O Bog y Chlove</w:t>
      </w:r>
      <w:r>
        <w:t>K</w:t>
      </w:r>
      <w:r w:rsidR="00CA08F5" w:rsidRPr="00F337CD">
        <w:t xml:space="preserve"> lyubleni! – budi nam ti szmileni.</w:t>
      </w:r>
    </w:p>
    <w:p w14:paraId="2EE504A2" w14:textId="7EBEA869" w:rsidR="00CA08F5" w:rsidRPr="00F337CD" w:rsidRDefault="00CA08F5" w:rsidP="00B471BB">
      <w:pPr>
        <w:pStyle w:val="teiab"/>
      </w:pPr>
      <w:r w:rsidRPr="00F337CD">
        <w:t xml:space="preserve">Zdai z-Szercza bute veſzeli – o </w:t>
      </w:r>
      <w:r w:rsidR="003451AB">
        <w:t>K</w:t>
      </w:r>
      <w:r w:rsidRPr="00F337CD">
        <w:t>erscheni</w:t>
      </w:r>
      <w:r w:rsidR="003451AB">
        <w:t>K</w:t>
      </w:r>
      <w:r w:rsidRPr="00F337CD">
        <w:t>i vi vſzi!</w:t>
      </w:r>
      <w:r w:rsidRPr="00F337CD">
        <w:br/>
        <w:t xml:space="preserve">Popevaite,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Angeli, – chazt, </w:t>
      </w:r>
      <w:r w:rsidRPr="00AC0BF1">
        <w:rPr>
          <w:rStyle w:val="teidel"/>
        </w:rPr>
        <w:t>hvalu</w:t>
      </w:r>
      <w:r w:rsidRPr="00F337CD">
        <w:t xml:space="preserve"> y hvalu </w:t>
      </w:r>
      <w:r w:rsidRPr="00AC0BF1">
        <w:rPr>
          <w:rStyle w:val="teipersName"/>
        </w:rPr>
        <w:t>Jesushi</w:t>
      </w:r>
      <w:r w:rsidRPr="00F337CD">
        <w:t>.</w:t>
      </w:r>
      <w:r w:rsidRPr="00F337CD">
        <w:br/>
        <w:t xml:space="preserve">Deneſz sze ti zpomin dersi, – daſze nam </w:t>
      </w:r>
      <w:r w:rsidRPr="00AC0BF1">
        <w:rPr>
          <w:rStyle w:val="teipersName"/>
        </w:rPr>
        <w:t>Jesush</w:t>
      </w:r>
      <w:r w:rsidRPr="00F337CD">
        <w:t xml:space="preserve"> pa rodi,</w:t>
      </w:r>
      <w:r w:rsidRPr="00F337CD">
        <w:br/>
        <w:t>Zdai pri toti Szveti Meshi – preporochmo sze Bogi.</w:t>
      </w:r>
    </w:p>
    <w:p w14:paraId="248B7C64" w14:textId="77777777" w:rsidR="00CA08F5" w:rsidRPr="00F337CD" w:rsidRDefault="00CA08F5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5BD73BA8" w14:textId="4585E2FC" w:rsidR="00CA08F5" w:rsidRDefault="00CA08F5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/26/</w:t>
      </w:r>
    </w:p>
    <w:p w14:paraId="7F51A6CF" w14:textId="7A793CEC" w:rsidR="00AC0BF1" w:rsidRPr="00F337CD" w:rsidRDefault="00AC0BF1" w:rsidP="00AC0BF1">
      <w:pPr>
        <w:pStyle w:val="teifwPageNum"/>
      </w:pPr>
      <w:r>
        <w:t>32.</w:t>
      </w:r>
    </w:p>
    <w:p w14:paraId="162FDEE0" w14:textId="139789F4" w:rsidR="00CA08F5" w:rsidRPr="00F337CD" w:rsidRDefault="00CA08F5" w:rsidP="00AC0BF1">
      <w:pPr>
        <w:pStyle w:val="Naslov2"/>
      </w:pPr>
      <w:r w:rsidRPr="00F337CD">
        <w:t>Na Notu: No= 15.</w:t>
      </w:r>
    </w:p>
    <w:p w14:paraId="63D23DBE" w14:textId="762BD892" w:rsidR="00CA08F5" w:rsidRPr="00F337CD" w:rsidRDefault="00CA08F5" w:rsidP="00B471BB">
      <w:pPr>
        <w:pStyle w:val="teiab"/>
      </w:pPr>
      <w:r w:rsidRPr="00F337CD">
        <w:t xml:space="preserve">O Paztiri vi vſzi </w:t>
      </w:r>
      <w:r w:rsidR="00AC0BF1">
        <w:t>S</w:t>
      </w:r>
      <w:r w:rsidRPr="00F337CD">
        <w:t>tiri! hitro ztante zpoztele,</w:t>
      </w:r>
      <w:r w:rsidRPr="00F337CD">
        <w:br/>
        <w:t>Ar je zorja, tam od Morja jedna vel</w:t>
      </w:r>
      <w:r w:rsidR="003451AB">
        <w:t>K</w:t>
      </w:r>
      <w:r w:rsidRPr="00F337CD">
        <w:t>a Szvetlozt gre,</w:t>
      </w:r>
      <w:r w:rsidRPr="00F337CD">
        <w:br/>
        <w:t xml:space="preserve">Tam pri Stali gleite szami, </w:t>
      </w:r>
      <w:r w:rsidR="003451AB">
        <w:t>K</w:t>
      </w:r>
      <w:r w:rsidRPr="00F337CD">
        <w:t>a</w:t>
      </w:r>
      <w:r w:rsidR="003451AB">
        <w:t>K</w:t>
      </w:r>
      <w:r w:rsidRPr="00F337CD">
        <w:t>shi vel</w:t>
      </w:r>
      <w:r w:rsidR="003451AB">
        <w:t>K</w:t>
      </w:r>
      <w:r w:rsidRPr="00F337CD">
        <w:t>i Ogen je.</w:t>
      </w:r>
    </w:p>
    <w:p w14:paraId="06030B8B" w14:textId="7C8EEECD" w:rsidR="00CA08F5" w:rsidRPr="00F337CD" w:rsidRDefault="00CA08F5" w:rsidP="00B471BB">
      <w:pPr>
        <w:pStyle w:val="teiab"/>
      </w:pPr>
      <w:r w:rsidRPr="00F337CD">
        <w:t>Angel prisho, ta</w:t>
      </w:r>
      <w:r w:rsidR="003451AB">
        <w:t>K</w:t>
      </w:r>
      <w:r w:rsidRPr="00F337CD">
        <w:t xml:space="preserve"> je </w:t>
      </w:r>
      <w:r w:rsidR="003451AB">
        <w:t>K</w:t>
      </w:r>
      <w:r w:rsidRPr="00F337CD">
        <w:t>richo, Paztirom je lepo peo,</w:t>
      </w:r>
      <w:r w:rsidRPr="00F337CD">
        <w:br/>
        <w:t xml:space="preserve">Bosjo hvalo ne premalo, </w:t>
      </w:r>
      <w:r w:rsidRPr="00AC0BF1">
        <w:rPr>
          <w:rStyle w:val="teipersName"/>
        </w:rPr>
        <w:t>Gloria</w:t>
      </w:r>
      <w:r w:rsidRPr="00F337CD">
        <w:t xml:space="preserve"> in escelsis Deo,</w:t>
      </w:r>
      <w:r w:rsidRPr="00F337CD">
        <w:br/>
        <w:t xml:space="preserve">Mir tem tudi, </w:t>
      </w:r>
      <w:r w:rsidR="003451AB">
        <w:t>K</w:t>
      </w:r>
      <w:r w:rsidRPr="00F337CD">
        <w:t>eri lyudi vſzigdar Boga hvalio.</w:t>
      </w:r>
    </w:p>
    <w:p w14:paraId="2F477E89" w14:textId="099462D3" w:rsidR="00CA08F5" w:rsidRPr="00F337CD" w:rsidRDefault="00CA08F5" w:rsidP="00B471BB">
      <w:pPr>
        <w:pStyle w:val="teiab"/>
      </w:pPr>
      <w:r w:rsidRPr="00F337CD">
        <w:t xml:space="preserve">Angel </w:t>
      </w:r>
      <w:r w:rsidRPr="00AC0BF1">
        <w:rPr>
          <w:rStyle w:val="teidel"/>
        </w:rPr>
        <w:t>lepi</w:t>
      </w:r>
      <w:r w:rsidRPr="00F337CD">
        <w:t xml:space="preserve"> Bosji hitro z</w:t>
      </w:r>
      <w:r w:rsidR="003451AB">
        <w:t>K</w:t>
      </w:r>
      <w:r w:rsidRPr="00F337CD">
        <w:t>ochi, vſze paztire je zbudil,</w:t>
      </w:r>
      <w:r w:rsidRPr="00F337CD">
        <w:br/>
        <w:t xml:space="preserve">Da ponochi v-toti </w:t>
      </w:r>
      <w:r w:rsidR="003451AB">
        <w:t>K</w:t>
      </w:r>
      <w:r w:rsidRPr="00F337CD">
        <w:t xml:space="preserve">ochi reche: </w:t>
      </w:r>
      <w:r w:rsidR="003451AB">
        <w:t>K</w:t>
      </w:r>
      <w:r w:rsidRPr="00F337CD">
        <w:t>ral sze je rodil,</w:t>
      </w:r>
      <w:r w:rsidRPr="00F337CD">
        <w:br/>
        <w:t>Hote gledat, da povedat znali bute vſzem lyudem.</w:t>
      </w:r>
    </w:p>
    <w:p w14:paraId="6DC5B7CA" w14:textId="0BA9573F" w:rsidR="00CA08F5" w:rsidRPr="00F337CD" w:rsidRDefault="00CA08F5" w:rsidP="00B471BB">
      <w:pPr>
        <w:pStyle w:val="teiab"/>
      </w:pPr>
      <w:r w:rsidRPr="00F337CD">
        <w:t>Tam na szl</w:t>
      </w:r>
      <w:r w:rsidR="00AC0BF1">
        <w:t>a</w:t>
      </w:r>
      <w:r w:rsidRPr="00F337CD">
        <w:t xml:space="preserve">mi gleite szami,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vaſz gledi on nezpi,</w:t>
      </w:r>
      <w:r w:rsidRPr="00F337CD">
        <w:br/>
        <w:t xml:space="preserve">Bosje Dete szami vete,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on vel</w:t>
      </w:r>
      <w:r w:rsidR="003451AB">
        <w:t>K</w:t>
      </w:r>
      <w:r w:rsidRPr="00F337CD">
        <w:t>i mraz terpi,</w:t>
      </w:r>
      <w:r w:rsidRPr="00F337CD">
        <w:br/>
        <w:t>Oſzel pishe, Vole</w:t>
      </w:r>
      <w:r w:rsidR="003451AB">
        <w:t>K</w:t>
      </w:r>
      <w:r w:rsidRPr="00F337CD">
        <w:t xml:space="preserve"> dishe, nyega z-Szapoi grejeta.</w:t>
      </w:r>
    </w:p>
    <w:p w14:paraId="0C2F7267" w14:textId="01BC5D71" w:rsidR="00CA08F5" w:rsidRPr="00F337CD" w:rsidRDefault="00CA08F5" w:rsidP="00B471BB">
      <w:pPr>
        <w:pStyle w:val="teiab"/>
      </w:pPr>
      <w:r w:rsidRPr="00F337CD">
        <w:t xml:space="preserve">Glei </w:t>
      </w:r>
      <w:r w:rsidRPr="00AC0BF1">
        <w:rPr>
          <w:rStyle w:val="teipersName"/>
        </w:rPr>
        <w:t>Maria</w:t>
      </w:r>
      <w:r w:rsidRPr="00F337CD">
        <w:t xml:space="preserve"> tam povia lepo Dete </w:t>
      </w:r>
      <w:r w:rsidRPr="00AC0BF1">
        <w:rPr>
          <w:rStyle w:val="teipersName"/>
        </w:rPr>
        <w:t>Jesusha</w:t>
      </w:r>
      <w:r w:rsidRPr="00F337CD">
        <w:t>,</w:t>
      </w:r>
      <w:r w:rsidRPr="00F337CD">
        <w:br/>
        <w:t>Tam je pole</w:t>
      </w:r>
      <w:r w:rsidR="003451AB">
        <w:t>K</w:t>
      </w:r>
      <w:r w:rsidRPr="00F337CD">
        <w:t xml:space="preserve"> ztari Mose</w:t>
      </w:r>
      <w:r w:rsidR="003451AB">
        <w:t>K</w:t>
      </w:r>
      <w:r w:rsidRPr="00F337CD">
        <w:t>, lepo belo brado ma,</w:t>
      </w:r>
      <w:r w:rsidRPr="00F337CD">
        <w:br/>
        <w:t>Dete zible raho gible nyemu chazt, y hvalu da.</w:t>
      </w:r>
    </w:p>
    <w:p w14:paraId="536779EF" w14:textId="4C98D00F" w:rsidR="00CA08F5" w:rsidRPr="00F337CD" w:rsidRDefault="00CA08F5" w:rsidP="00B471BB">
      <w:pPr>
        <w:pStyle w:val="teiab"/>
      </w:pPr>
      <w:r w:rsidRPr="00F337CD">
        <w:t xml:space="preserve">Tam pri Stali szu tri </w:t>
      </w:r>
      <w:r w:rsidR="003451AB">
        <w:t>K</w:t>
      </w:r>
      <w:r w:rsidRPr="00F337CD">
        <w:t>rali, vſza</w:t>
      </w:r>
      <w:r w:rsidR="003451AB">
        <w:t>K</w:t>
      </w:r>
      <w:r w:rsidRPr="00F337CD">
        <w:t>i neſze lepi dar,</w:t>
      </w:r>
      <w:r w:rsidRPr="00F337CD">
        <w:br/>
        <w:t xml:space="preserve">Jeden </w:t>
      </w:r>
      <w:r w:rsidRPr="00AC0BF1">
        <w:rPr>
          <w:rStyle w:val="teipersName"/>
        </w:rPr>
        <w:t>Caspar</w:t>
      </w:r>
      <w:r w:rsidRPr="00F337CD">
        <w:t xml:space="preserve">, drugi </w:t>
      </w:r>
      <w:r w:rsidRPr="00AC0BF1">
        <w:rPr>
          <w:rStyle w:val="teipersName"/>
        </w:rPr>
        <w:t>Melhar</w:t>
      </w:r>
      <w:r w:rsidRPr="00F337CD">
        <w:t xml:space="preserve">, tretji pa je </w:t>
      </w:r>
      <w:r w:rsidRPr="00AC0BF1">
        <w:rPr>
          <w:rStyle w:val="teipersName"/>
        </w:rPr>
        <w:t>Boltisar</w:t>
      </w:r>
      <w:r w:rsidRPr="00F337CD">
        <w:t>,</w:t>
      </w:r>
      <w:r w:rsidRPr="00F337CD">
        <w:br/>
        <w:t>Pervi ztari, drugi mladi, tretji cherno licze ma.</w:t>
      </w:r>
    </w:p>
    <w:p w14:paraId="4FCF9F47" w14:textId="77777777" w:rsidR="00CA08F5" w:rsidRPr="00F337CD" w:rsidRDefault="00CA08F5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7EED51E6" w14:textId="79636E6E" w:rsidR="00CA08F5" w:rsidRDefault="001D0628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/27/</w:t>
      </w:r>
    </w:p>
    <w:p w14:paraId="0C8D3EED" w14:textId="21B3B57C" w:rsidR="00AC0BF1" w:rsidRPr="00F337CD" w:rsidRDefault="00AC0BF1" w:rsidP="00AC0BF1">
      <w:pPr>
        <w:pStyle w:val="teifwPageNum"/>
      </w:pPr>
      <w:r>
        <w:t>33.</w:t>
      </w:r>
    </w:p>
    <w:p w14:paraId="6B88C7BC" w14:textId="5DEFA7D5" w:rsidR="001D0628" w:rsidRPr="00F337CD" w:rsidRDefault="001D0628" w:rsidP="00B471BB">
      <w:pPr>
        <w:pStyle w:val="teiab"/>
      </w:pPr>
      <w:r w:rsidRPr="00AC0BF1">
        <w:rPr>
          <w:rStyle w:val="teipersName"/>
        </w:rPr>
        <w:t>Caspar</w:t>
      </w:r>
      <w:r w:rsidRPr="00F337CD">
        <w:t xml:space="preserve"> ztari lepe dari </w:t>
      </w:r>
      <w:r w:rsidRPr="00AC0BF1">
        <w:rPr>
          <w:rStyle w:val="teipersName"/>
        </w:rPr>
        <w:t>Jesushi</w:t>
      </w:r>
      <w:r w:rsidRPr="00F337CD">
        <w:t xml:space="preserve"> na Offer da,</w:t>
      </w:r>
      <w:r w:rsidRPr="00F337CD">
        <w:br/>
      </w:r>
      <w:r w:rsidRPr="00AC0BF1">
        <w:rPr>
          <w:rStyle w:val="teipersName"/>
        </w:rPr>
        <w:t>Melhar</w:t>
      </w:r>
      <w:r w:rsidRPr="00F337CD">
        <w:t xml:space="preserve"> tudi sze nemudi, hitro z</w:t>
      </w:r>
      <w:r w:rsidR="003451AB">
        <w:t>K</w:t>
      </w:r>
      <w:r w:rsidRPr="00F337CD">
        <w:t>ochi tudi ta,</w:t>
      </w:r>
      <w:r w:rsidRPr="00F337CD">
        <w:br/>
        <w:t xml:space="preserve">Miro zlato, y </w:t>
      </w:r>
      <w:r w:rsidR="003451AB">
        <w:t>K</w:t>
      </w:r>
      <w:r w:rsidRPr="00F337CD">
        <w:t>adilo, vſze z-veſzeljom offrajo.</w:t>
      </w:r>
    </w:p>
    <w:p w14:paraId="4289E46B" w14:textId="189CBF96" w:rsidR="001D0628" w:rsidRPr="00F337CD" w:rsidRDefault="001D0628" w:rsidP="00B471BB">
      <w:pPr>
        <w:pStyle w:val="teiab"/>
      </w:pPr>
      <w:r w:rsidRPr="00F337CD">
        <w:t xml:space="preserve">O </w:t>
      </w:r>
      <w:r w:rsidR="003451AB">
        <w:t>K</w:t>
      </w:r>
      <w:r w:rsidRPr="00F337CD">
        <w:t xml:space="preserve">riztjani, vſzi zebrani! </w:t>
      </w:r>
      <w:r w:rsidR="003451AB">
        <w:t>K</w:t>
      </w:r>
      <w:r w:rsidRPr="00F337CD">
        <w:t>ai pa chemo mi zdai dat?</w:t>
      </w:r>
      <w:r w:rsidRPr="00F337CD">
        <w:br/>
        <w:t xml:space="preserve">Dusho telo, Szercze czelo, tebi </w:t>
      </w:r>
      <w:r w:rsidRPr="00AC0BF1">
        <w:rPr>
          <w:rStyle w:val="teipersName"/>
        </w:rPr>
        <w:t>Jesush</w:t>
      </w:r>
      <w:r w:rsidRPr="00F337CD">
        <w:t xml:space="preserve"> Shen</w:t>
      </w:r>
      <w:r w:rsidR="003451AB">
        <w:t>K</w:t>
      </w:r>
      <w:r w:rsidRPr="00F337CD">
        <w:t>am rad,</w:t>
      </w:r>
      <w:r w:rsidRPr="00F337CD">
        <w:br/>
        <w:t xml:space="preserve">Gori vzemi, y dai meni Szveti Rai </w:t>
      </w:r>
      <w:r w:rsidRPr="00AC0BF1">
        <w:rPr>
          <w:rStyle w:val="teidel"/>
        </w:rPr>
        <w:t>en</w:t>
      </w:r>
      <w:r w:rsidR="003451AB" w:rsidRPr="00AC0BF1">
        <w:rPr>
          <w:rStyle w:val="teidel"/>
        </w:rPr>
        <w:t>K</w:t>
      </w:r>
      <w:r w:rsidRPr="00AC0BF1">
        <w:rPr>
          <w:rStyle w:val="teidel"/>
        </w:rPr>
        <w:t>rat</w:t>
      </w:r>
      <w:r w:rsidRPr="00F337CD">
        <w:t xml:space="preserve"> v-Nebi</w:t>
      </w:r>
      <w:r w:rsidRPr="00F337CD">
        <w:br/>
        <w:t>en</w:t>
      </w:r>
      <w:r w:rsidR="003451AB">
        <w:t>K</w:t>
      </w:r>
      <w:r w:rsidRPr="00F337CD">
        <w:t>rat.</w:t>
      </w:r>
    </w:p>
    <w:p w14:paraId="16F90D05" w14:textId="77777777" w:rsidR="001D0628" w:rsidRPr="00F337CD" w:rsidRDefault="001D0628" w:rsidP="00E308E9">
      <w:pPr>
        <w:rPr>
          <w:sz w:val="24"/>
          <w:szCs w:val="24"/>
        </w:rPr>
      </w:pPr>
    </w:p>
    <w:p w14:paraId="0C8F6420" w14:textId="515FD2B7" w:rsidR="001D0628" w:rsidRPr="00F337CD" w:rsidRDefault="001D0628" w:rsidP="00AC0BF1">
      <w:pPr>
        <w:pStyle w:val="Naslov2"/>
      </w:pPr>
      <w:r w:rsidRPr="00F337CD">
        <w:t>Pri tretji Meshi vu Dnevu N. J.</w:t>
      </w:r>
      <w:r w:rsidRPr="00F337CD">
        <w:br/>
        <w:t>Na Notu: No= 23.</w:t>
      </w:r>
    </w:p>
    <w:p w14:paraId="7951C783" w14:textId="0DA3F31F" w:rsidR="001D0628" w:rsidRPr="00F337CD" w:rsidRDefault="001D0628" w:rsidP="00B471BB">
      <w:pPr>
        <w:pStyle w:val="teiab"/>
      </w:pPr>
      <w:r w:rsidRPr="00F337CD">
        <w:t>Jedno je Dete rodyeno: ah rodyeno!</w:t>
      </w:r>
      <w:r w:rsidRPr="00F337CD">
        <w:br/>
        <w:t xml:space="preserve">Notri v-tem Mezti </w:t>
      </w:r>
      <w:r w:rsidRPr="00AC0BF1">
        <w:rPr>
          <w:rStyle w:val="teiplaceName"/>
        </w:rPr>
        <w:t>Bethlehem</w:t>
      </w:r>
      <w:r w:rsidRPr="00F337CD">
        <w:t>,</w:t>
      </w:r>
      <w:r w:rsidRPr="00F337CD">
        <w:br/>
        <w:t xml:space="preserve">Notri v-tem Mezti </w:t>
      </w:r>
      <w:r w:rsidRPr="00AC0BF1">
        <w:rPr>
          <w:rStyle w:val="teiplaceName"/>
        </w:rPr>
        <w:t>Bethlehem</w:t>
      </w:r>
      <w:r w:rsidRPr="00F337CD">
        <w:t>.</w:t>
      </w:r>
    </w:p>
    <w:p w14:paraId="31971F99" w14:textId="03AEA246" w:rsidR="001D0628" w:rsidRPr="00F337CD" w:rsidRDefault="001D0628" w:rsidP="00B471BB">
      <w:pPr>
        <w:pStyle w:val="teiab"/>
      </w:pPr>
      <w:r w:rsidRPr="00F337CD">
        <w:t>V-jedni priprozti Staliczi: ah Staliczi!</w:t>
      </w:r>
      <w:r w:rsidRPr="00F337CD">
        <w:br/>
        <w:t>V-jedni Oſzlovz</w:t>
      </w:r>
      <w:r w:rsidR="003451AB">
        <w:t>K</w:t>
      </w:r>
      <w:r w:rsidRPr="00F337CD">
        <w:t>ih Jaſzelczah,</w:t>
      </w:r>
      <w:r w:rsidRPr="00F337CD">
        <w:br/>
        <w:t>V-jedni Oſzlovz</w:t>
      </w:r>
      <w:r w:rsidR="003451AB">
        <w:t>K</w:t>
      </w:r>
      <w:r w:rsidRPr="00F337CD">
        <w:t>ih Jaſzelczah.</w:t>
      </w:r>
    </w:p>
    <w:p w14:paraId="3A3F6561" w14:textId="04B8E1DE" w:rsidR="001D0628" w:rsidRPr="00F337CD" w:rsidRDefault="001D0628" w:rsidP="00B471BB">
      <w:pPr>
        <w:pStyle w:val="teiab"/>
      </w:pPr>
      <w:r w:rsidRPr="00F337CD">
        <w:t>Zpoznal ga je Oſzle</w:t>
      </w:r>
      <w:r w:rsidR="003451AB">
        <w:t>K</w:t>
      </w:r>
      <w:r w:rsidRPr="00F337CD">
        <w:t xml:space="preserve"> Vole</w:t>
      </w:r>
      <w:r w:rsidR="003451AB">
        <w:t>K</w:t>
      </w:r>
      <w:r w:rsidRPr="00F337CD">
        <w:t>: Oſzle</w:t>
      </w:r>
      <w:r w:rsidR="003451AB">
        <w:t>K</w:t>
      </w:r>
      <w:r w:rsidRPr="00F337CD">
        <w:t xml:space="preserve"> Vole</w:t>
      </w:r>
      <w:r w:rsidR="003451AB">
        <w:t>K</w:t>
      </w:r>
      <w:r w:rsidRPr="00F337CD">
        <w:t>!</w:t>
      </w:r>
      <w:r w:rsidRPr="00F337CD">
        <w:br/>
        <w:t>Da je to Dete pravi Bog,</w:t>
      </w:r>
      <w:r w:rsidRPr="00F337CD">
        <w:br/>
        <w:t>Da je to Dete pravi Bog.</w:t>
      </w:r>
    </w:p>
    <w:p w14:paraId="3680C875" w14:textId="45E1B736" w:rsidR="001D0628" w:rsidRPr="00F337CD" w:rsidRDefault="003451AB" w:rsidP="00B471BB">
      <w:pPr>
        <w:pStyle w:val="teiab"/>
      </w:pPr>
      <w:r>
        <w:t>K</w:t>
      </w:r>
      <w:r w:rsidR="001D0628" w:rsidRPr="00F337CD">
        <w:t>i je ztvoril zemlo Nebo: zemlo Nebo!</w:t>
      </w:r>
      <w:r w:rsidR="001D0628" w:rsidRPr="00F337CD">
        <w:br/>
        <w:t>Chlove</w:t>
      </w:r>
      <w:r>
        <w:t>K</w:t>
      </w:r>
      <w:r w:rsidR="00913336">
        <w:t>u dal Dushu</w:t>
      </w:r>
      <w:r w:rsidR="001D0628" w:rsidRPr="00F337CD">
        <w:t xml:space="preserve"> Telo,</w:t>
      </w:r>
      <w:r w:rsidR="001D0628" w:rsidRPr="00F337CD">
        <w:br/>
        <w:t>Chlove</w:t>
      </w:r>
      <w:r>
        <w:t>K</w:t>
      </w:r>
      <w:r w:rsidR="00913336">
        <w:t>u dal Dushu</w:t>
      </w:r>
      <w:r w:rsidR="001D0628" w:rsidRPr="00F337CD">
        <w:t xml:space="preserve"> Telo.</w:t>
      </w:r>
    </w:p>
    <w:p w14:paraId="7C497468" w14:textId="77777777" w:rsidR="001D0628" w:rsidRPr="00F337CD" w:rsidRDefault="001D0628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6981425F" w14:textId="0D61FD20" w:rsidR="001D0628" w:rsidRDefault="001D0628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/28/</w:t>
      </w:r>
    </w:p>
    <w:p w14:paraId="1088B76A" w14:textId="67F121C2" w:rsidR="00480366" w:rsidRPr="00F337CD" w:rsidRDefault="00480366" w:rsidP="00B471BB">
      <w:pPr>
        <w:pStyle w:val="teiab"/>
      </w:pPr>
      <w:r>
        <w:t>34.</w:t>
      </w:r>
    </w:p>
    <w:p w14:paraId="2903AF1F" w14:textId="2B961DBF" w:rsidR="001D0628" w:rsidRPr="00F337CD" w:rsidRDefault="001D0628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 xml:space="preserve">Tam szu doshli 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 xml:space="preserve">rali trie: 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rali trie!</w:t>
      </w:r>
      <w:r w:rsidRPr="00F337CD">
        <w:rPr>
          <w:sz w:val="24"/>
          <w:szCs w:val="24"/>
        </w:rPr>
        <w:br/>
      </w:r>
      <w:r w:rsidRPr="00480366">
        <w:rPr>
          <w:rStyle w:val="teipersName"/>
        </w:rPr>
        <w:t>Caspar</w:t>
      </w:r>
      <w:r w:rsidRPr="00F337CD">
        <w:rPr>
          <w:sz w:val="24"/>
          <w:szCs w:val="24"/>
        </w:rPr>
        <w:t xml:space="preserve">, </w:t>
      </w:r>
      <w:r w:rsidRPr="00480366">
        <w:rPr>
          <w:rStyle w:val="teipersName"/>
        </w:rPr>
        <w:t>Melihar</w:t>
      </w:r>
      <w:r w:rsidRPr="00F337CD">
        <w:rPr>
          <w:sz w:val="24"/>
          <w:szCs w:val="24"/>
        </w:rPr>
        <w:t xml:space="preserve">, y </w:t>
      </w:r>
      <w:r w:rsidRPr="00480366">
        <w:rPr>
          <w:rStyle w:val="teipersName"/>
        </w:rPr>
        <w:t>Boltisar</w:t>
      </w:r>
      <w:r w:rsidRPr="00F337CD">
        <w:rPr>
          <w:sz w:val="24"/>
          <w:szCs w:val="24"/>
        </w:rPr>
        <w:t>,</w:t>
      </w:r>
      <w:r w:rsidRPr="00F337CD">
        <w:rPr>
          <w:sz w:val="24"/>
          <w:szCs w:val="24"/>
        </w:rPr>
        <w:br/>
      </w:r>
      <w:r w:rsidRPr="00480366">
        <w:rPr>
          <w:rStyle w:val="teipersName"/>
        </w:rPr>
        <w:t>Caspar</w:t>
      </w:r>
      <w:r w:rsidRPr="00F337CD">
        <w:rPr>
          <w:sz w:val="24"/>
          <w:szCs w:val="24"/>
        </w:rPr>
        <w:t xml:space="preserve">, </w:t>
      </w:r>
      <w:r w:rsidRPr="00480366">
        <w:rPr>
          <w:rStyle w:val="teipersName"/>
        </w:rPr>
        <w:t>Melihar</w:t>
      </w:r>
      <w:r w:rsidRPr="00F337CD">
        <w:rPr>
          <w:sz w:val="24"/>
          <w:szCs w:val="24"/>
        </w:rPr>
        <w:t xml:space="preserve">, y </w:t>
      </w:r>
      <w:r w:rsidRPr="00480366">
        <w:rPr>
          <w:rStyle w:val="teipersName"/>
        </w:rPr>
        <w:t>Boltisar</w:t>
      </w:r>
      <w:r w:rsidRPr="00F337CD">
        <w:rPr>
          <w:sz w:val="24"/>
          <w:szCs w:val="24"/>
        </w:rPr>
        <w:t>.</w:t>
      </w:r>
    </w:p>
    <w:p w14:paraId="25CA6052" w14:textId="4C7CC99E" w:rsidR="001D0628" w:rsidRPr="00F337CD" w:rsidRDefault="001D0628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>Ter vſza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i szvoi Dar doneſzli: ah doneſzli!</w:t>
      </w:r>
      <w:r w:rsidRPr="00F337CD">
        <w:rPr>
          <w:sz w:val="24"/>
          <w:szCs w:val="24"/>
        </w:rPr>
        <w:br/>
        <w:t>Mirhu, Temjan, chizto zlato,</w:t>
      </w:r>
      <w:r w:rsidRPr="00F337CD">
        <w:rPr>
          <w:sz w:val="24"/>
          <w:szCs w:val="24"/>
        </w:rPr>
        <w:br/>
        <w:t>Mirhu, Temjan, chizto zlato.</w:t>
      </w:r>
    </w:p>
    <w:p w14:paraId="4997A96D" w14:textId="55F2AE76" w:rsidR="001D0628" w:rsidRPr="00F337CD" w:rsidRDefault="001D0628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 xml:space="preserve">Daruvali szu </w:t>
      </w:r>
      <w:r w:rsidRPr="00480366">
        <w:rPr>
          <w:rStyle w:val="teipersName"/>
        </w:rPr>
        <w:t>Jesusha</w:t>
      </w:r>
      <w:r w:rsidRPr="00F337CD">
        <w:rPr>
          <w:sz w:val="24"/>
          <w:szCs w:val="24"/>
        </w:rPr>
        <w:t xml:space="preserve">: ah </w:t>
      </w:r>
      <w:r w:rsidRPr="00480366">
        <w:rPr>
          <w:rStyle w:val="teipersName"/>
        </w:rPr>
        <w:t>Jesusha</w:t>
      </w:r>
      <w:r w:rsidRPr="00F337CD">
        <w:rPr>
          <w:sz w:val="24"/>
          <w:szCs w:val="24"/>
        </w:rPr>
        <w:t>!</w:t>
      </w:r>
      <w:r w:rsidRPr="00F337CD">
        <w:rPr>
          <w:sz w:val="24"/>
          <w:szCs w:val="24"/>
        </w:rPr>
        <w:br/>
        <w:t xml:space="preserve">Toga 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rala Nebez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oga,</w:t>
      </w:r>
      <w:r w:rsidRPr="00F337CD">
        <w:rPr>
          <w:sz w:val="24"/>
          <w:szCs w:val="24"/>
        </w:rPr>
        <w:br/>
        <w:t xml:space="preserve">Toga 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rala Nebez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oga.</w:t>
      </w:r>
    </w:p>
    <w:p w14:paraId="3CCBC2E7" w14:textId="07560024" w:rsidR="001D0628" w:rsidRPr="00F337CD" w:rsidRDefault="001D0628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>Za porodyenye hvalimo: ah hvalimo!</w:t>
      </w:r>
      <w:r w:rsidRPr="00F337CD">
        <w:rPr>
          <w:sz w:val="24"/>
          <w:szCs w:val="24"/>
        </w:rPr>
        <w:br/>
        <w:t xml:space="preserve">Pravi Deviczi </w:t>
      </w:r>
      <w:r w:rsidRPr="00480366">
        <w:rPr>
          <w:rStyle w:val="teipersName"/>
        </w:rPr>
        <w:t>Marii</w:t>
      </w:r>
      <w:r w:rsidRPr="00F337CD">
        <w:rPr>
          <w:sz w:val="24"/>
          <w:szCs w:val="24"/>
        </w:rPr>
        <w:t>,</w:t>
      </w:r>
      <w:r w:rsidRPr="00F337CD">
        <w:rPr>
          <w:sz w:val="24"/>
          <w:szCs w:val="24"/>
        </w:rPr>
        <w:br/>
        <w:t xml:space="preserve">Pravi Deviczi </w:t>
      </w:r>
      <w:r w:rsidRPr="00480366">
        <w:rPr>
          <w:rStyle w:val="teipersName"/>
        </w:rPr>
        <w:t>Marii</w:t>
      </w:r>
      <w:r w:rsidRPr="00F337CD">
        <w:rPr>
          <w:sz w:val="24"/>
          <w:szCs w:val="24"/>
        </w:rPr>
        <w:t>.</w:t>
      </w:r>
    </w:p>
    <w:p w14:paraId="7736AB49" w14:textId="2EC2E07E" w:rsidR="001D0628" w:rsidRPr="00F337CD" w:rsidRDefault="001D0628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 xml:space="preserve">Da nam rodila </w:t>
      </w:r>
      <w:r w:rsidRPr="006F6B84">
        <w:rPr>
          <w:rStyle w:val="teipersName"/>
        </w:rPr>
        <w:t>Jesusha</w:t>
      </w:r>
      <w:r w:rsidRPr="00F337CD">
        <w:rPr>
          <w:sz w:val="24"/>
          <w:szCs w:val="24"/>
        </w:rPr>
        <w:t xml:space="preserve">: ah </w:t>
      </w:r>
      <w:r w:rsidRPr="006F6B84">
        <w:rPr>
          <w:rStyle w:val="teipersName"/>
        </w:rPr>
        <w:t>Jesusha</w:t>
      </w:r>
      <w:r w:rsidRPr="00F337CD">
        <w:rPr>
          <w:sz w:val="24"/>
          <w:szCs w:val="24"/>
        </w:rPr>
        <w:t>!</w:t>
      </w:r>
      <w:r w:rsidRPr="00F337CD">
        <w:rPr>
          <w:sz w:val="24"/>
          <w:szCs w:val="24"/>
        </w:rPr>
        <w:br/>
        <w:t>Dush nashih Od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upitela,</w:t>
      </w:r>
      <w:r w:rsidRPr="00F337CD">
        <w:rPr>
          <w:sz w:val="24"/>
          <w:szCs w:val="24"/>
        </w:rPr>
        <w:br/>
        <w:t>Dush nashih Od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upitela.</w:t>
      </w:r>
    </w:p>
    <w:p w14:paraId="50D6AE80" w14:textId="60E6522E" w:rsidR="001D0628" w:rsidRPr="00F337CD" w:rsidRDefault="001D0628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>Veſzelo Vreme Bosichno: ah Bosichno!</w:t>
      </w:r>
      <w:r w:rsidRPr="00F337CD">
        <w:rPr>
          <w:sz w:val="24"/>
          <w:szCs w:val="24"/>
        </w:rPr>
        <w:br/>
        <w:t>Ar je doshlo Od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uplenye,</w:t>
      </w:r>
      <w:r w:rsidRPr="00F337CD">
        <w:rPr>
          <w:sz w:val="24"/>
          <w:szCs w:val="24"/>
        </w:rPr>
        <w:br/>
        <w:t>Vſzega Szveta Zvelichenye.</w:t>
      </w:r>
    </w:p>
    <w:p w14:paraId="378AEEC2" w14:textId="77777777" w:rsidR="001D0628" w:rsidRPr="00F337CD" w:rsidRDefault="001D0628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3B394F32" w14:textId="72CD4798" w:rsidR="001D0628" w:rsidRDefault="001D0628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/29/</w:t>
      </w:r>
    </w:p>
    <w:p w14:paraId="493C40F9" w14:textId="27956461" w:rsidR="00F86931" w:rsidRPr="00F337CD" w:rsidRDefault="00F86931" w:rsidP="00F86931">
      <w:pPr>
        <w:pStyle w:val="teifwPageNum"/>
      </w:pPr>
      <w:r>
        <w:t>39.</w:t>
      </w:r>
    </w:p>
    <w:p w14:paraId="67F666A9" w14:textId="2B57E6B2" w:rsidR="001D0628" w:rsidRPr="00F337CD" w:rsidRDefault="001D0628" w:rsidP="00F86931">
      <w:pPr>
        <w:pStyle w:val="Naslov2"/>
      </w:pPr>
      <w:r w:rsidRPr="00F337CD">
        <w:t>Na Notu: No= 24. 14.</w:t>
      </w:r>
    </w:p>
    <w:p w14:paraId="24494E91" w14:textId="4AD57DB7" w:rsidR="001D0628" w:rsidRPr="00F337CD" w:rsidRDefault="001D0628" w:rsidP="00B471BB">
      <w:pPr>
        <w:pStyle w:val="teiab"/>
      </w:pPr>
      <w:r w:rsidRPr="00F337CD">
        <w:t>Szveta Czir</w:t>
      </w:r>
      <w:r w:rsidR="003451AB">
        <w:t>K</w:t>
      </w:r>
      <w:r w:rsidRPr="00F337CD">
        <w:t>va obſzlusava – Narodyenya Bosjega,</w:t>
      </w:r>
      <w:r w:rsidRPr="00F337CD">
        <w:br/>
        <w:t>Naiſze vſza</w:t>
      </w:r>
      <w:r w:rsidR="003451AB">
        <w:t>K</w:t>
      </w:r>
      <w:r w:rsidRPr="00F337CD">
        <w:t xml:space="preserve">i zdai pripravla – prav chaztiti </w:t>
      </w:r>
      <w:r w:rsidRPr="00F86931">
        <w:rPr>
          <w:rStyle w:val="teipersName"/>
        </w:rPr>
        <w:t>Jesusha</w:t>
      </w:r>
      <w:r w:rsidRPr="00F337CD">
        <w:t>.</w:t>
      </w:r>
      <w:r w:rsidRPr="00F337CD">
        <w:br/>
        <w:t xml:space="preserve">Tam pri Mezti </w:t>
      </w:r>
      <w:r w:rsidRPr="00F86931">
        <w:rPr>
          <w:rStyle w:val="teiplaceName"/>
        </w:rPr>
        <w:t>Bethlehemi</w:t>
      </w:r>
      <w:r w:rsidRPr="00F337CD">
        <w:t xml:space="preserve"> – v-jedni prozti Staliczi</w:t>
      </w:r>
      <w:r w:rsidRPr="00F337CD">
        <w:br/>
        <w:t>Bog, y Chlove</w:t>
      </w:r>
      <w:r w:rsidR="003451AB">
        <w:t>K</w:t>
      </w:r>
      <w:r w:rsidRPr="00F337CD">
        <w:t xml:space="preserve"> bil rodyeni – polosen na Szlamiczi.</w:t>
      </w:r>
    </w:p>
    <w:p w14:paraId="682938D4" w14:textId="16E998BD" w:rsidR="001D0628" w:rsidRPr="00F337CD" w:rsidRDefault="001D0628" w:rsidP="00B471BB">
      <w:pPr>
        <w:pStyle w:val="teiab"/>
      </w:pPr>
      <w:r w:rsidRPr="00F337CD">
        <w:t xml:space="preserve">Od </w:t>
      </w:r>
      <w:r w:rsidRPr="00F86931">
        <w:rPr>
          <w:rStyle w:val="teipersName"/>
        </w:rPr>
        <w:t>Marie</w:t>
      </w:r>
      <w:r w:rsidRPr="00F337CD">
        <w:t xml:space="preserve"> te Devicze – je to Dete rodyeno,</w:t>
      </w:r>
      <w:r w:rsidRPr="00F337CD">
        <w:br/>
        <w:t>Y povito v-te plenicze, – v-jaſzelcze poloseno;</w:t>
      </w:r>
      <w:r w:rsidRPr="00F337CD">
        <w:br/>
        <w:t>Priztopili szu Angeli – nyega hvalech dichili:</w:t>
      </w:r>
      <w:r w:rsidRPr="00F337CD">
        <w:br/>
        <w:t>Di</w:t>
      </w:r>
      <w:r w:rsidR="003451AB">
        <w:t>K</w:t>
      </w:r>
      <w:r w:rsidRPr="00F337CD">
        <w:t>a Bogu na vishini, – mir lyudem na niſzini.</w:t>
      </w:r>
    </w:p>
    <w:p w14:paraId="149F7AB3" w14:textId="0FF612D5" w:rsidR="001D0628" w:rsidRPr="00F337CD" w:rsidRDefault="001D0628" w:rsidP="00B471BB">
      <w:pPr>
        <w:pStyle w:val="teiab"/>
      </w:pPr>
      <w:r w:rsidRPr="00F337CD">
        <w:t xml:space="preserve">Ti Paztiri, </w:t>
      </w:r>
      <w:r w:rsidR="003451AB">
        <w:t>K</w:t>
      </w:r>
      <w:r w:rsidRPr="00F337CD">
        <w:t>i szu paſzli – pole</w:t>
      </w:r>
      <w:r w:rsidR="003451AB">
        <w:t>K</w:t>
      </w:r>
      <w:r w:rsidRPr="00F337CD">
        <w:t xml:space="preserve"> one Stalicze,</w:t>
      </w:r>
      <w:r w:rsidRPr="00F337CD">
        <w:br/>
        <w:t>Ja</w:t>
      </w:r>
      <w:r w:rsidR="003451AB">
        <w:t>K</w:t>
      </w:r>
      <w:r w:rsidRPr="00F337CD">
        <w:t>o szuſze vſzi bojali, – vſza</w:t>
      </w:r>
      <w:r w:rsidR="003451AB">
        <w:t>K</w:t>
      </w:r>
      <w:r w:rsidRPr="00F337CD">
        <w:t>i proch it</w:t>
      </w:r>
      <w:r w:rsidR="00A3169E" w:rsidRPr="00F337CD">
        <w:t>’</w:t>
      </w:r>
      <w:r w:rsidRPr="00F337CD">
        <w:t xml:space="preserve"> pashiſze;</w:t>
      </w:r>
      <w:r w:rsidRPr="00F337CD">
        <w:br/>
        <w:t xml:space="preserve">Ali Angel </w:t>
      </w:r>
      <w:r w:rsidR="003451AB">
        <w:t>K</w:t>
      </w:r>
      <w:r w:rsidRPr="00F337CD">
        <w:t xml:space="preserve">-nyim priztopi, – reche: </w:t>
      </w:r>
      <w:r w:rsidR="003451AB">
        <w:t>K</w:t>
      </w:r>
      <w:r w:rsidRPr="00F337CD">
        <w:t>aiſze bojite?</w:t>
      </w:r>
      <w:r w:rsidRPr="00F337CD">
        <w:br/>
        <w:t>Bog je pri vaſz zdai nazochi, – vſzi veſzeli budite.</w:t>
      </w:r>
    </w:p>
    <w:p w14:paraId="168DBDCD" w14:textId="56FE912B" w:rsidR="008F55FF" w:rsidRPr="00F337CD" w:rsidRDefault="001D0628" w:rsidP="00B471BB">
      <w:pPr>
        <w:pStyle w:val="teiab"/>
      </w:pPr>
      <w:r w:rsidRPr="00F337CD">
        <w:t>Ta</w:t>
      </w:r>
      <w:r w:rsidR="003451AB">
        <w:t>K</w:t>
      </w:r>
      <w:r w:rsidRPr="00F337CD">
        <w:t xml:space="preserve">ai v-toti </w:t>
      </w:r>
      <w:r w:rsidR="008F55FF" w:rsidRPr="00F337CD">
        <w:t>szveti Czir</w:t>
      </w:r>
      <w:r w:rsidR="003451AB">
        <w:t>K</w:t>
      </w:r>
      <w:r w:rsidR="008F55FF" w:rsidRPr="00F337CD">
        <w:t>vi – je ta Bosja Stalicza,</w:t>
      </w:r>
      <w:r w:rsidR="008F55FF" w:rsidRPr="00F337CD">
        <w:br/>
        <w:t>V-</w:t>
      </w:r>
      <w:r w:rsidR="003451AB">
        <w:t>K</w:t>
      </w:r>
      <w:r w:rsidR="008F55FF" w:rsidRPr="00F337CD">
        <w:t>oteri je on Bog izti, – na Oltari gletega.</w:t>
      </w:r>
      <w:r w:rsidR="008F55FF" w:rsidRPr="00F337CD">
        <w:br/>
        <w:t>Z-dai mu z-Szercza vſzi zahvalte, – da za naſz bil rodyeni,</w:t>
      </w:r>
      <w:r w:rsidR="008F55FF" w:rsidRPr="00F337CD">
        <w:br/>
        <w:t>Y ponizno nyega prozte, – da bute zvelichani.</w:t>
      </w:r>
    </w:p>
    <w:p w14:paraId="2FF7B8AB" w14:textId="77777777" w:rsidR="008F55FF" w:rsidRPr="00F337CD" w:rsidRDefault="008F55FF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64B96BB3" w14:textId="65EC60FF" w:rsidR="001D0628" w:rsidRDefault="008F55FF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/30/</w:t>
      </w:r>
    </w:p>
    <w:p w14:paraId="4BBFCFE0" w14:textId="1896A2B6" w:rsidR="00F86931" w:rsidRPr="00F337CD" w:rsidRDefault="00F86931" w:rsidP="00F86931">
      <w:pPr>
        <w:pStyle w:val="teifwPageNum"/>
      </w:pPr>
      <w:r>
        <w:t>36.</w:t>
      </w:r>
    </w:p>
    <w:p w14:paraId="0037560A" w14:textId="6AE37D42" w:rsidR="008F55FF" w:rsidRPr="00F337CD" w:rsidRDefault="008F55FF" w:rsidP="00F86931">
      <w:pPr>
        <w:pStyle w:val="Naslov2"/>
      </w:pPr>
      <w:r w:rsidRPr="00F337CD">
        <w:t>Na Notu: No= 14. 24.</w:t>
      </w:r>
    </w:p>
    <w:p w14:paraId="26CB936D" w14:textId="405A088F" w:rsidR="008F55FF" w:rsidRPr="00F337CD" w:rsidRDefault="008F55FF" w:rsidP="00B471BB">
      <w:pPr>
        <w:pStyle w:val="teiab"/>
      </w:pPr>
      <w:r w:rsidRPr="00F337CD">
        <w:t>Ah! czelo lucztvo na Szveti, – ino tudi vſze ztvari,</w:t>
      </w:r>
      <w:r w:rsidRPr="00F337CD">
        <w:br/>
        <w:t>Vamſze vel</w:t>
      </w:r>
      <w:r w:rsidR="003451AB">
        <w:t>K</w:t>
      </w:r>
      <w:r w:rsidRPr="00F337CD">
        <w:t>a rech nazvezti, – naiſze vſze zdai veſzeli,</w:t>
      </w:r>
      <w:r w:rsidRPr="00F337CD">
        <w:br/>
        <w:t xml:space="preserve">Vſzi Szveczi deneſz szvetiju – Narodyenya </w:t>
      </w:r>
      <w:r w:rsidRPr="00F86931">
        <w:rPr>
          <w:rStyle w:val="teipersName"/>
        </w:rPr>
        <w:t>Jesusha</w:t>
      </w:r>
      <w:r w:rsidRPr="00F337CD">
        <w:t>,</w:t>
      </w:r>
      <w:r w:rsidRPr="00F337CD">
        <w:br/>
        <w:t>V vſzi Angeli chaztiju – v-Nebi Szina Bosjega.</w:t>
      </w:r>
    </w:p>
    <w:p w14:paraId="70CCD5CD" w14:textId="215DD68A" w:rsidR="008F55FF" w:rsidRPr="00F337CD" w:rsidRDefault="008F55FF" w:rsidP="00B471BB">
      <w:pPr>
        <w:pStyle w:val="teiab"/>
      </w:pPr>
      <w:r w:rsidRPr="00F337CD">
        <w:t xml:space="preserve">Jedna pobosna Devicza – chizta,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lepo zlato,</w:t>
      </w:r>
      <w:r w:rsidRPr="00F337CD">
        <w:br/>
      </w:r>
      <w:r w:rsidR="003451AB">
        <w:t>K</w:t>
      </w:r>
      <w:r w:rsidRPr="00F337CD">
        <w:t>a je nasha pomochnicza – za Dusho, y za blago,</w:t>
      </w:r>
      <w:r w:rsidRPr="00F337CD">
        <w:br/>
        <w:t xml:space="preserve">Nam na Szvet je porodila – lyublenoga </w:t>
      </w:r>
      <w:r w:rsidRPr="00F86931">
        <w:rPr>
          <w:rStyle w:val="teipersName"/>
        </w:rPr>
        <w:t>Jesusha</w:t>
      </w:r>
      <w:r w:rsidRPr="00F337CD">
        <w:t>,</w:t>
      </w:r>
      <w:r w:rsidRPr="00F337CD">
        <w:br/>
        <w:t>Y v-czapicze je povila – na szlamu polosila.</w:t>
      </w:r>
    </w:p>
    <w:p w14:paraId="7E59820C" w14:textId="624FBE6E" w:rsidR="008F55FF" w:rsidRPr="00F337CD" w:rsidRDefault="008F55FF" w:rsidP="00B471BB">
      <w:pPr>
        <w:pStyle w:val="teiab"/>
      </w:pPr>
      <w:r w:rsidRPr="00F337CD">
        <w:t xml:space="preserve">Ti Paztiri, </w:t>
      </w:r>
      <w:r w:rsidR="003451AB">
        <w:t>K</w:t>
      </w:r>
      <w:r w:rsidRPr="00F337CD">
        <w:t>i szu paſzli, – Angel nyim obznanil je,</w:t>
      </w:r>
      <w:r w:rsidRPr="00F337CD">
        <w:br/>
        <w:t xml:space="preserve">Daſze v-oni prozti Stalczi – </w:t>
      </w:r>
      <w:r w:rsidRPr="00F86931">
        <w:rPr>
          <w:rStyle w:val="teipersName"/>
        </w:rPr>
        <w:t>Jesush</w:t>
      </w:r>
      <w:r w:rsidRPr="00F337CD">
        <w:t xml:space="preserve"> te narodil je,</w:t>
      </w:r>
      <w:r w:rsidRPr="00F337CD">
        <w:br/>
        <w:t>Ta</w:t>
      </w:r>
      <w:r w:rsidR="003451AB">
        <w:t>K</w:t>
      </w:r>
      <w:r w:rsidRPr="00F337CD">
        <w:t xml:space="preserve">iſzu </w:t>
      </w:r>
      <w:r w:rsidR="003451AB">
        <w:t>K</w:t>
      </w:r>
      <w:r w:rsidRPr="00F337CD">
        <w:t>-toi Stalczi te</w:t>
      </w:r>
      <w:r w:rsidR="003451AB">
        <w:t>K</w:t>
      </w:r>
      <w:r w:rsidRPr="00F337CD">
        <w:t>li, – tam to chudo vidili,</w:t>
      </w:r>
      <w:r w:rsidRPr="00F337CD">
        <w:br/>
        <w:t>To je pravi Bog szu re</w:t>
      </w:r>
      <w:r w:rsidR="003451AB">
        <w:t>K</w:t>
      </w:r>
      <w:r w:rsidRPr="00F337CD">
        <w:t>li, – Dete z-Szercza dichili.</w:t>
      </w:r>
    </w:p>
    <w:p w14:paraId="396DA56C" w14:textId="23D1BC70" w:rsidR="008F55FF" w:rsidRPr="00F86931" w:rsidRDefault="008F55FF" w:rsidP="00E308E9">
      <w:pPr>
        <w:rPr>
          <w:rStyle w:val="teidel"/>
        </w:rPr>
      </w:pPr>
      <w:r w:rsidRPr="00F86931">
        <w:rPr>
          <w:rStyle w:val="teidel"/>
        </w:rPr>
        <w:t>Ta</w:t>
      </w:r>
      <w:r w:rsidR="003451AB" w:rsidRPr="00F86931">
        <w:rPr>
          <w:rStyle w:val="teidel"/>
        </w:rPr>
        <w:t>K</w:t>
      </w:r>
      <w:r w:rsidRPr="00F86931">
        <w:rPr>
          <w:rStyle w:val="teidel"/>
        </w:rPr>
        <w:t xml:space="preserve"> tudi vi ti drud</w:t>
      </w:r>
    </w:p>
    <w:p w14:paraId="4D6A1087" w14:textId="71A1F10E" w:rsidR="008F55FF" w:rsidRPr="00F337CD" w:rsidRDefault="008F55FF" w:rsidP="00B471BB">
      <w:pPr>
        <w:pStyle w:val="teiab"/>
      </w:pPr>
      <w:r w:rsidRPr="00F337CD">
        <w:t>Ta</w:t>
      </w:r>
      <w:r w:rsidR="003451AB">
        <w:t>K</w:t>
      </w:r>
      <w:r w:rsidRPr="00F337CD">
        <w:t xml:space="preserve"> zdaj tudi vi vſzi lyudi – greshni</w:t>
      </w:r>
      <w:r w:rsidR="003451AB">
        <w:t>K</w:t>
      </w:r>
      <w:r w:rsidRPr="00F337CD">
        <w:t>i, y greshnicze,</w:t>
      </w:r>
      <w:r w:rsidRPr="00F337CD">
        <w:br/>
        <w:t>Vſza</w:t>
      </w:r>
      <w:r w:rsidR="003451AB">
        <w:t>K</w:t>
      </w:r>
      <w:r w:rsidRPr="00F337CD">
        <w:t>i v-Szerczi naiſze zbudi, – y chaztite Detecze,</w:t>
      </w:r>
      <w:r w:rsidRPr="00F337CD">
        <w:br/>
      </w:r>
      <w:r w:rsidR="003451AB">
        <w:t>K</w:t>
      </w:r>
      <w:r w:rsidRPr="00F337CD">
        <w:t>ero nam Nebo odperlo, – y naſz szrechne vchinilo.</w:t>
      </w:r>
      <w:r w:rsidRPr="00F337CD">
        <w:br/>
        <w:t>O Detecze ti lyubleno, – dai nam prit</w:t>
      </w:r>
      <w:r w:rsidR="00A3169E" w:rsidRPr="00F337CD">
        <w:t>’</w:t>
      </w:r>
      <w:r w:rsidRPr="00F337CD">
        <w:t xml:space="preserve"> Szveto Nebo.</w:t>
      </w:r>
    </w:p>
    <w:p w14:paraId="178F5C27" w14:textId="77777777" w:rsidR="008F55FF" w:rsidRPr="00F337CD" w:rsidRDefault="008F55FF" w:rsidP="00E308E9">
      <w:pPr>
        <w:rPr>
          <w:sz w:val="24"/>
          <w:szCs w:val="24"/>
        </w:rPr>
      </w:pPr>
    </w:p>
    <w:p w14:paraId="20C5C2EE" w14:textId="3F6F23E5" w:rsidR="008F55FF" w:rsidRPr="00F337CD" w:rsidRDefault="008F55FF" w:rsidP="00F86931">
      <w:pPr>
        <w:pStyle w:val="Naslov2"/>
      </w:pPr>
      <w:r w:rsidRPr="00F337CD">
        <w:t>Na jedna</w:t>
      </w:r>
      <w:r w:rsidR="003451AB">
        <w:t>K</w:t>
      </w:r>
      <w:r w:rsidRPr="00F337CD">
        <w:t>u Notu No= 14. 24.</w:t>
      </w:r>
    </w:p>
    <w:p w14:paraId="721C67E4" w14:textId="28DFA161" w:rsidR="008F55FF" w:rsidRPr="00F337CD" w:rsidRDefault="008F55FF" w:rsidP="00B471BB">
      <w:pPr>
        <w:pStyle w:val="teiab"/>
      </w:pPr>
      <w:r w:rsidRPr="00F337CD">
        <w:t xml:space="preserve">Trost veſzeli o </w:t>
      </w:r>
      <w:r w:rsidR="003451AB">
        <w:t>K</w:t>
      </w:r>
      <w:r w:rsidRPr="00F337CD">
        <w:t>riztjani! – Szrecha vel</w:t>
      </w:r>
      <w:r w:rsidR="003451AB">
        <w:t>K</w:t>
      </w:r>
      <w:r w:rsidRPr="00F337CD">
        <w:t>a vſzem lyudem,</w:t>
      </w:r>
      <w:r w:rsidRPr="00F337CD">
        <w:br/>
      </w:r>
      <w:r w:rsidRPr="00F86931">
        <w:rPr>
          <w:rStyle w:val="teipersName"/>
        </w:rPr>
        <w:t>Jesush</w:t>
      </w:r>
      <w:r w:rsidRPr="00F337CD">
        <w:t xml:space="preserve"> je z-Neba poſzlani, – deneſz je ti Szveti Den;</w:t>
      </w:r>
      <w:r w:rsidRPr="00F337CD">
        <w:br/>
        <w:t>On sze je na Szvet narodil, – dabiſze zvelichili,</w:t>
      </w:r>
      <w:r w:rsidRPr="00F337CD">
        <w:br/>
        <w:t xml:space="preserve">Y popravil, </w:t>
      </w:r>
      <w:r w:rsidR="003451AB">
        <w:t>K</w:t>
      </w:r>
      <w:r w:rsidRPr="00F337CD">
        <w:t>ai nas</w:t>
      </w:r>
      <w:r w:rsidR="003451AB">
        <w:t>K</w:t>
      </w:r>
      <w:r w:rsidRPr="00F337CD">
        <w:t>odil – je nam ti greh s</w:t>
      </w:r>
      <w:r w:rsidR="003451AB">
        <w:t>K</w:t>
      </w:r>
      <w:r w:rsidRPr="00F337CD">
        <w:t>odlivi.</w:t>
      </w:r>
    </w:p>
    <w:p w14:paraId="624FA0A8" w14:textId="77777777" w:rsidR="008F55FF" w:rsidRPr="00F337CD" w:rsidRDefault="008F55FF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73C2D731" w14:textId="77777777" w:rsidR="00F73F23" w:rsidRDefault="00F73F23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/31/</w:t>
      </w:r>
    </w:p>
    <w:p w14:paraId="72374F5E" w14:textId="4EECBCE9" w:rsidR="00F86931" w:rsidRPr="00F337CD" w:rsidRDefault="00F86931" w:rsidP="00B471BB">
      <w:pPr>
        <w:pStyle w:val="teifwPageNum"/>
      </w:pPr>
      <w:r>
        <w:t>37.</w:t>
      </w:r>
    </w:p>
    <w:p w14:paraId="56CB4336" w14:textId="0A899ECD" w:rsidR="00FF674C" w:rsidRPr="00F337CD" w:rsidRDefault="00FF674C" w:rsidP="00B471BB">
      <w:pPr>
        <w:pStyle w:val="teiab"/>
      </w:pPr>
      <w:r w:rsidRPr="00F337CD">
        <w:t>Zdai chazti Czir</w:t>
      </w:r>
      <w:r w:rsidR="003451AB">
        <w:t>K</w:t>
      </w:r>
      <w:r w:rsidRPr="00F337CD">
        <w:t xml:space="preserve">va </w:t>
      </w:r>
      <w:r w:rsidR="003451AB">
        <w:t>K</w:t>
      </w:r>
      <w:r w:rsidRPr="00F337CD">
        <w:t>atols</w:t>
      </w:r>
      <w:r w:rsidR="003451AB">
        <w:t>K</w:t>
      </w:r>
      <w:r w:rsidRPr="00F337CD">
        <w:t>a – Narodyenya Bosjega,</w:t>
      </w:r>
      <w:r w:rsidRPr="00F337CD">
        <w:br/>
        <w:t xml:space="preserve">Hodi szim Dusha </w:t>
      </w:r>
      <w:r w:rsidR="003451AB">
        <w:t>K</w:t>
      </w:r>
      <w:r w:rsidRPr="00F337CD">
        <w:t>erschan</w:t>
      </w:r>
      <w:r w:rsidR="003451AB">
        <w:t>K</w:t>
      </w:r>
      <w:r w:rsidRPr="00F337CD">
        <w:t>a, – po</w:t>
      </w:r>
      <w:r w:rsidR="003451AB">
        <w:t>K</w:t>
      </w:r>
      <w:r w:rsidRPr="00F337CD">
        <w:t>le</w:t>
      </w:r>
      <w:r w:rsidR="003451AB">
        <w:t>K</w:t>
      </w:r>
      <w:r w:rsidRPr="00F337CD">
        <w:t>ni pred nyega;</w:t>
      </w:r>
      <w:r w:rsidRPr="00F337CD">
        <w:br/>
        <w:t>Bil je rodyen v-jedni Stali – polosen na Szlamiczu,</w:t>
      </w:r>
      <w:r w:rsidRPr="00F337CD">
        <w:br/>
        <w:t xml:space="preserve">Y to Dete,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</w:t>
      </w:r>
      <w:r w:rsidR="003451AB">
        <w:t>K</w:t>
      </w:r>
      <w:r w:rsidRPr="00F337CD">
        <w:t>ral mali, – lesal tam med Sivinu.</w:t>
      </w:r>
    </w:p>
    <w:p w14:paraId="2E92D6A3" w14:textId="311E4A67" w:rsidR="00FF674C" w:rsidRPr="00F337CD" w:rsidRDefault="00FF674C" w:rsidP="00B471BB">
      <w:pPr>
        <w:pStyle w:val="teiab"/>
      </w:pPr>
      <w:r w:rsidRPr="00F337CD">
        <w:t>Jedna prechizta Devicza – je za Mater zvolena,</w:t>
      </w:r>
      <w:r w:rsidRPr="00F337CD">
        <w:br/>
        <w:t xml:space="preserve">Ja chiztesha,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Denicza, – je </w:t>
      </w:r>
      <w:r w:rsidRPr="00F86931">
        <w:rPr>
          <w:rStyle w:val="teipersName"/>
        </w:rPr>
        <w:t>Maria</w:t>
      </w:r>
      <w:r w:rsidRPr="00F337CD">
        <w:t xml:space="preserve"> lyublena,</w:t>
      </w:r>
      <w:r w:rsidRPr="00F337CD">
        <w:br/>
        <w:t>Ona je ta</w:t>
      </w:r>
      <w:r w:rsidR="003451AB">
        <w:t>K</w:t>
      </w:r>
      <w:r w:rsidRPr="00F337CD">
        <w:t xml:space="preserve"> vredna bila, – da na Szvet je rodila</w:t>
      </w:r>
      <w:r w:rsidRPr="00F337CD">
        <w:br/>
        <w:t>Nam toga Bosjega Szina, – v-czapicze ga povila.</w:t>
      </w:r>
    </w:p>
    <w:p w14:paraId="2914DB8B" w14:textId="15818CAD" w:rsidR="00FF674C" w:rsidRPr="00F337CD" w:rsidRDefault="00FF674C" w:rsidP="00B471BB">
      <w:pPr>
        <w:pStyle w:val="teiab"/>
      </w:pPr>
      <w:r w:rsidRPr="00F337CD">
        <w:t>Chazt, y hvala budi tebi – o Bog! na viſzo</w:t>
      </w:r>
      <w:r w:rsidR="003451AB">
        <w:t>K</w:t>
      </w:r>
      <w:r w:rsidRPr="00F337CD">
        <w:t>ozti,</w:t>
      </w:r>
      <w:r w:rsidRPr="00F337CD">
        <w:br/>
        <w:t>Mir lyudem na niz</w:t>
      </w:r>
      <w:r w:rsidR="003451AB">
        <w:t>K</w:t>
      </w:r>
      <w:r w:rsidRPr="00F337CD">
        <w:t xml:space="preserve">i zemli, – </w:t>
      </w:r>
      <w:r w:rsidR="003451AB">
        <w:t>K</w:t>
      </w:r>
      <w:r w:rsidRPr="00F337CD">
        <w:t>i szu vu nedusnozti.</w:t>
      </w:r>
      <w:r w:rsidRPr="00F337CD">
        <w:br/>
        <w:t>Dobre vole dai nam biti, – y preſz greha Siveti,</w:t>
      </w:r>
      <w:r w:rsidRPr="00F337CD">
        <w:br/>
        <w:t>Tebe z-Szercza prav lyubiti, – y Szrechnu Szmert imeti.</w:t>
      </w:r>
    </w:p>
    <w:p w14:paraId="7009DA4A" w14:textId="77777777" w:rsidR="00FF674C" w:rsidRPr="00F337CD" w:rsidRDefault="00FF674C" w:rsidP="00F86931">
      <w:pPr>
        <w:pStyle w:val="Naslov2"/>
      </w:pPr>
      <w:r w:rsidRPr="00F337CD">
        <w:t>Na Notu: No= 25.</w:t>
      </w:r>
    </w:p>
    <w:p w14:paraId="769215C6" w14:textId="1FFCF539" w:rsidR="00FF674C" w:rsidRPr="00F337CD" w:rsidRDefault="00FF674C" w:rsidP="00B471BB">
      <w:pPr>
        <w:pStyle w:val="teiab"/>
      </w:pPr>
      <w:r w:rsidRPr="00F337CD">
        <w:t>Deneſz je narodyeno – Detecze Nebez</w:t>
      </w:r>
      <w:r w:rsidR="003451AB">
        <w:t>K</w:t>
      </w:r>
      <w:r w:rsidRPr="00F337CD">
        <w:t>o,</w:t>
      </w:r>
      <w:r w:rsidRPr="00F337CD">
        <w:br/>
        <w:t xml:space="preserve">Preſz </w:t>
      </w:r>
      <w:r w:rsidR="003451AB">
        <w:t>K</w:t>
      </w:r>
      <w:r w:rsidRPr="00F337CD">
        <w:t>oga je ginulo – vo lyucztvo zemelz</w:t>
      </w:r>
      <w:r w:rsidR="003451AB">
        <w:t>K</w:t>
      </w:r>
      <w:r w:rsidRPr="00F337CD">
        <w:t>o;</w:t>
      </w:r>
      <w:r w:rsidRPr="00F337CD">
        <w:br/>
        <w:t>Rodyeno je od jedne – Devicze prechizte,</w:t>
      </w:r>
      <w:r w:rsidRPr="00F337CD">
        <w:br/>
        <w:t>Vu Staliczi Sivinz</w:t>
      </w:r>
      <w:r w:rsidR="003451AB">
        <w:t>K</w:t>
      </w:r>
      <w:r w:rsidRPr="00F337CD">
        <w:t>e, – merzle, y nechizte.</w:t>
      </w:r>
    </w:p>
    <w:p w14:paraId="6E521E30" w14:textId="4FE5700C" w:rsidR="00FF674C" w:rsidRPr="00F337CD" w:rsidRDefault="00FF674C" w:rsidP="00B471BB">
      <w:pPr>
        <w:pStyle w:val="teiab"/>
      </w:pPr>
      <w:r w:rsidRPr="00F86931">
        <w:rPr>
          <w:rStyle w:val="teipersName"/>
        </w:rPr>
        <w:t>Jesush</w:t>
      </w:r>
      <w:r w:rsidRPr="00F337CD">
        <w:t xml:space="preserve"> mu je od Oche – Boga Ime dano,</w:t>
      </w:r>
      <w:r w:rsidRPr="00F337CD">
        <w:br/>
        <w:t>Lyudem na zvelichenye – od ve</w:t>
      </w:r>
      <w:r w:rsidR="003451AB">
        <w:t>K</w:t>
      </w:r>
      <w:r w:rsidRPr="00F337CD">
        <w:t>a zebrano.</w:t>
      </w:r>
      <w:r w:rsidRPr="00F337CD">
        <w:br/>
        <w:t>Bog je bil</w:t>
      </w:r>
      <w:r w:rsidR="00F86931">
        <w:t xml:space="preserve"> on</w:t>
      </w:r>
      <w:r w:rsidRPr="00F337CD">
        <w:t xml:space="preserve"> od ve</w:t>
      </w:r>
      <w:r w:rsidR="003451AB">
        <w:t>K</w:t>
      </w:r>
      <w:r w:rsidRPr="00F337CD">
        <w:t>a – pred vſzemi vremeni,</w:t>
      </w:r>
      <w:r w:rsidRPr="00F337CD">
        <w:br/>
        <w:t>Deneſz Od</w:t>
      </w:r>
      <w:r w:rsidR="003451AB">
        <w:t>K</w:t>
      </w:r>
      <w:r w:rsidRPr="00F337CD">
        <w:t>up Chlove</w:t>
      </w:r>
      <w:r w:rsidR="003451AB">
        <w:t>K</w:t>
      </w:r>
      <w:r w:rsidRPr="00F337CD">
        <w:t>a – poztal veſz nevolni.</w:t>
      </w:r>
    </w:p>
    <w:p w14:paraId="0DA66B44" w14:textId="77777777" w:rsidR="00FF674C" w:rsidRPr="00F337CD" w:rsidRDefault="00FF674C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446DBCCF" w14:textId="77777777" w:rsidR="00FF674C" w:rsidRDefault="00FF674C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/32/</w:t>
      </w:r>
    </w:p>
    <w:p w14:paraId="3008535B" w14:textId="4A728494" w:rsidR="00F86931" w:rsidRPr="00F337CD" w:rsidRDefault="00F86931" w:rsidP="00B471BB">
      <w:pPr>
        <w:pStyle w:val="teifwPageNum"/>
      </w:pPr>
      <w:r>
        <w:t>38.</w:t>
      </w:r>
    </w:p>
    <w:p w14:paraId="64A5BBA6" w14:textId="26E09E1F" w:rsidR="00FF674C" w:rsidRPr="00F337CD" w:rsidRDefault="00FF674C" w:rsidP="00B471BB">
      <w:pPr>
        <w:pStyle w:val="teiab"/>
      </w:pPr>
      <w:r w:rsidRPr="00F337CD">
        <w:t xml:space="preserve">O </w:t>
      </w:r>
      <w:r w:rsidRPr="00F86931">
        <w:rPr>
          <w:rStyle w:val="teipersName"/>
        </w:rPr>
        <w:t>Jesush</w:t>
      </w:r>
      <w:r w:rsidRPr="00F337CD">
        <w:t xml:space="preserve"> prelyubleni! – </w:t>
      </w:r>
      <w:r w:rsidR="003451AB">
        <w:t>K</w:t>
      </w:r>
      <w:r w:rsidRPr="00F337CD">
        <w:t>a</w:t>
      </w:r>
      <w:r w:rsidR="003451AB">
        <w:t>K</w:t>
      </w:r>
      <w:r w:rsidRPr="00F337CD">
        <w:t>ſzi naſz ta</w:t>
      </w:r>
      <w:r w:rsidR="003451AB">
        <w:t>K</w:t>
      </w:r>
      <w:r w:rsidRPr="00F337CD">
        <w:t xml:space="preserve"> lyubil,</w:t>
      </w:r>
      <w:r w:rsidRPr="00F337CD">
        <w:br/>
        <w:t>Daſzi zato rodyeni, – dabi naſz vſze zbudil.</w:t>
      </w:r>
      <w:r w:rsidRPr="00F337CD">
        <w:br/>
        <w:t>vel: Da nebi b</w:t>
      </w:r>
      <w:r w:rsidR="00A3169E" w:rsidRPr="00F337CD">
        <w:t>’</w:t>
      </w:r>
      <w:r w:rsidRPr="00F337CD">
        <w:t>li zgubleni, – dol z-neba szi ztupil.</w:t>
      </w:r>
      <w:r w:rsidRPr="00F337CD">
        <w:br/>
        <w:t>Dabiſze ti na zemli – nebi za naſz rodil,</w:t>
      </w:r>
      <w:r w:rsidRPr="00F337CD">
        <w:br/>
        <w:t>Chlove</w:t>
      </w:r>
      <w:r w:rsidR="003451AB">
        <w:t>K</w:t>
      </w:r>
      <w:r w:rsidRPr="00F337CD">
        <w:t xml:space="preserve"> ni jeden nebi – Neba nigdar dobil.</w:t>
      </w:r>
    </w:p>
    <w:p w14:paraId="44F9BB03" w14:textId="5EBAB4B9" w:rsidR="00FF674C" w:rsidRPr="00F337CD" w:rsidRDefault="00FF674C" w:rsidP="00B471BB">
      <w:pPr>
        <w:pStyle w:val="teiab"/>
      </w:pPr>
      <w:r w:rsidRPr="00F337CD">
        <w:t>Di</w:t>
      </w:r>
      <w:r w:rsidR="003451AB">
        <w:t>K</w:t>
      </w:r>
      <w:r w:rsidRPr="00F337CD">
        <w:t>a budi Detecze! – tebi, y postenye,</w:t>
      </w:r>
      <w:r w:rsidRPr="00F337CD">
        <w:br/>
        <w:t>Tiſzi vredno, da tebe – dichi vſzo ztvorjenye.</w:t>
      </w:r>
      <w:r w:rsidRPr="00F337CD">
        <w:br/>
        <w:t xml:space="preserve">Dai nam vſzem tu </w:t>
      </w:r>
      <w:r w:rsidRPr="00F86931">
        <w:rPr>
          <w:rStyle w:val="teiadd"/>
        </w:rPr>
        <w:t>na</w:t>
      </w:r>
      <w:r w:rsidRPr="00F337CD">
        <w:t xml:space="preserve"> zemli – ta</w:t>
      </w:r>
      <w:r w:rsidR="003451AB">
        <w:t>K</w:t>
      </w:r>
      <w:r w:rsidRPr="00F337CD">
        <w:t xml:space="preserve"> Site</w:t>
      </w:r>
      <w:r w:rsidR="003451AB">
        <w:t>K</w:t>
      </w:r>
      <w:r w:rsidRPr="00F337CD">
        <w:t xml:space="preserve"> ravnati,</w:t>
      </w:r>
      <w:r w:rsidRPr="00F337CD">
        <w:br/>
        <w:t xml:space="preserve">Dabi mogli na Nebi – z-tobum </w:t>
      </w:r>
      <w:r w:rsidR="003451AB">
        <w:t>K</w:t>
      </w:r>
      <w:r w:rsidRPr="00F337CD">
        <w:t>raluvati.</w:t>
      </w:r>
    </w:p>
    <w:p w14:paraId="68BF0FDD" w14:textId="77777777" w:rsidR="00FF674C" w:rsidRPr="00F337CD" w:rsidRDefault="00FF674C" w:rsidP="00F86931">
      <w:pPr>
        <w:pStyle w:val="Naslov2"/>
      </w:pPr>
      <w:r w:rsidRPr="00F337CD">
        <w:t>Na Notu: No=26.</w:t>
      </w:r>
    </w:p>
    <w:p w14:paraId="69F11A19" w14:textId="42479503" w:rsidR="00FF674C" w:rsidRPr="00F337CD" w:rsidRDefault="00FF674C" w:rsidP="00B471BB">
      <w:pPr>
        <w:pStyle w:val="teiab"/>
      </w:pPr>
      <w:r w:rsidRPr="00F86931">
        <w:rPr>
          <w:rStyle w:val="teipersName"/>
        </w:rPr>
        <w:t>Maria</w:t>
      </w:r>
      <w:r w:rsidRPr="00F337CD">
        <w:t xml:space="preserve"> rodila_Bosje Detecze,</w:t>
      </w:r>
      <w:r w:rsidRPr="00F337CD">
        <w:br/>
        <w:t>Lepo ga je povila_szvoje czapicze:</w:t>
      </w:r>
      <w:r w:rsidRPr="00F337CD">
        <w:br/>
        <w:t>Chizta je rodila_Mati z-</w:t>
      </w:r>
      <w:r w:rsidR="003451AB">
        <w:t>K</w:t>
      </w:r>
      <w:r w:rsidRPr="00F337CD">
        <w:t>up Devicza,</w:t>
      </w:r>
      <w:r w:rsidRPr="00F337CD">
        <w:br/>
        <w:t xml:space="preserve">O zmosna </w:t>
      </w:r>
      <w:r w:rsidR="003451AB">
        <w:t>K</w:t>
      </w:r>
      <w:r w:rsidRPr="00F337CD">
        <w:t>ralicza_draga rosicza!</w:t>
      </w:r>
    </w:p>
    <w:p w14:paraId="4CCED9B4" w14:textId="57F639DC" w:rsidR="00FF674C" w:rsidRPr="00F337CD" w:rsidRDefault="00FF674C" w:rsidP="00B471BB">
      <w:pPr>
        <w:pStyle w:val="teiab"/>
      </w:pPr>
      <w:r w:rsidRPr="00F337CD">
        <w:t>Bog, y Chlove</w:t>
      </w:r>
      <w:r w:rsidR="003451AB">
        <w:t>K</w:t>
      </w:r>
      <w:r w:rsidRPr="00F337CD">
        <w:t xml:space="preserve"> pravi_naſz je obhodil,</w:t>
      </w:r>
      <w:r w:rsidRPr="00F337CD">
        <w:br/>
        <w:t>Da naſz vſze ozdravi_zato sze rodil:</w:t>
      </w:r>
      <w:r w:rsidRPr="00F337CD">
        <w:br/>
        <w:t>Nai ve</w:t>
      </w:r>
      <w:r w:rsidR="003451AB">
        <w:t>K</w:t>
      </w:r>
      <w:r w:rsidRPr="00F337CD">
        <w:t>shi je Gozpod – vſze lada on povſzod,</w:t>
      </w:r>
      <w:r w:rsidRPr="00F337CD">
        <w:br/>
      </w:r>
      <w:r w:rsidRPr="00F86931">
        <w:rPr>
          <w:rStyle w:val="teipersName"/>
        </w:rPr>
        <w:t>Jesush</w:t>
      </w:r>
      <w:r w:rsidRPr="00F337CD">
        <w:t xml:space="preserve"> prelyubleni, – ino szmileni.</w:t>
      </w:r>
    </w:p>
    <w:p w14:paraId="62273C6E" w14:textId="26A73F3D" w:rsidR="009B1DC1" w:rsidRPr="00F337CD" w:rsidRDefault="00FF674C" w:rsidP="00B471BB">
      <w:pPr>
        <w:pStyle w:val="teiab"/>
      </w:pPr>
      <w:r w:rsidRPr="00F337CD">
        <w:t>V-pripro</w:t>
      </w:r>
      <w:r w:rsidR="009B1DC1" w:rsidRPr="00F337CD">
        <w:t>zti Staliczi – na Szvet rojeni,</w:t>
      </w:r>
      <w:r w:rsidR="009B1DC1" w:rsidRPr="00F337CD">
        <w:br/>
        <w:t>Lesal na Szlamiczi – na pozmerseni:</w:t>
      </w:r>
      <w:r w:rsidR="009B1DC1" w:rsidRPr="00F337CD">
        <w:br/>
        <w:t>Angeli chudili, lepo ga dichili,</w:t>
      </w:r>
      <w:r w:rsidR="009B1DC1" w:rsidRPr="00F337CD">
        <w:br/>
      </w:r>
      <w:r w:rsidR="009B1DC1" w:rsidRPr="00F86931">
        <w:rPr>
          <w:rStyle w:val="teipersName"/>
        </w:rPr>
        <w:t>Jesushe</w:t>
      </w:r>
      <w:r w:rsidR="003451AB" w:rsidRPr="00F86931">
        <w:rPr>
          <w:rStyle w:val="teipersName"/>
        </w:rPr>
        <w:t>K</w:t>
      </w:r>
      <w:r w:rsidR="009B1DC1" w:rsidRPr="00F337CD">
        <w:t xml:space="preserve"> dyundyeni, Gozpon lyubleni.</w:t>
      </w:r>
    </w:p>
    <w:p w14:paraId="1F17DE48" w14:textId="77777777" w:rsidR="009B1DC1" w:rsidRPr="00F337CD" w:rsidRDefault="009B1DC1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71B72547" w14:textId="77777777" w:rsidR="009B1DC1" w:rsidRDefault="009B1DC1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/33/</w:t>
      </w:r>
    </w:p>
    <w:p w14:paraId="794D6FB4" w14:textId="2AC33B23" w:rsidR="00F86931" w:rsidRPr="00F337CD" w:rsidRDefault="00F86931" w:rsidP="00B471BB">
      <w:pPr>
        <w:pStyle w:val="teifwPageNum"/>
      </w:pPr>
      <w:r>
        <w:t>39.</w:t>
      </w:r>
    </w:p>
    <w:p w14:paraId="6AF11641" w14:textId="441D613F" w:rsidR="009B1DC1" w:rsidRPr="00F337CD" w:rsidRDefault="009B1DC1" w:rsidP="00B471BB">
      <w:pPr>
        <w:pStyle w:val="teiab"/>
      </w:pPr>
      <w:r w:rsidRPr="00F337CD">
        <w:t>Sziromastvo lyubil, y zadozta vsil,</w:t>
      </w:r>
      <w:r w:rsidRPr="00F337CD">
        <w:br/>
        <w:t>Gizdozt pa</w:t>
      </w:r>
      <w:r w:rsidR="003451AB">
        <w:t>K</w:t>
      </w:r>
      <w:r w:rsidRPr="00F337CD">
        <w:t xml:space="preserve">o </w:t>
      </w:r>
      <w:r w:rsidR="003451AB">
        <w:t>K</w:t>
      </w:r>
      <w:r w:rsidRPr="00F337CD">
        <w:t xml:space="preserve">udil, </w:t>
      </w:r>
      <w:r w:rsidR="003451AB">
        <w:t>K</w:t>
      </w:r>
      <w:r w:rsidRPr="00F337CD">
        <w:t>i nai ve</w:t>
      </w:r>
      <w:r w:rsidR="003451AB">
        <w:t>K</w:t>
      </w:r>
      <w:r w:rsidRPr="00F337CD">
        <w:t>shi bil,</w:t>
      </w:r>
      <w:r w:rsidRPr="00F337CD">
        <w:br/>
        <w:t>Terpel je nevole, do Bosje vſze vole:</w:t>
      </w:r>
      <w:r w:rsidRPr="00F337CD">
        <w:br/>
        <w:t xml:space="preserve">O Gozpon lyubleni, </w:t>
      </w:r>
      <w:r w:rsidRPr="00F86931">
        <w:rPr>
          <w:rStyle w:val="teipersName"/>
        </w:rPr>
        <w:t>Jesush</w:t>
      </w:r>
      <w:r w:rsidRPr="00F337CD">
        <w:t xml:space="preserve"> dyundyeni!</w:t>
      </w:r>
    </w:p>
    <w:p w14:paraId="1A632B1E" w14:textId="5370DCB0" w:rsidR="009B1DC1" w:rsidRPr="00F337CD" w:rsidRDefault="009B1DC1" w:rsidP="00B471BB">
      <w:pPr>
        <w:pStyle w:val="teiab"/>
      </w:pPr>
      <w:r w:rsidRPr="00F337CD">
        <w:t>Chudnovito pole</w:t>
      </w:r>
      <w:r w:rsidR="003451AB">
        <w:t>K</w:t>
      </w:r>
      <w:r w:rsidRPr="00F337CD">
        <w:t xml:space="preserve"> Mati gledala,</w:t>
      </w:r>
      <w:r w:rsidRPr="00F337CD">
        <w:br/>
        <w:t>Gda zta Oſzle</w:t>
      </w:r>
      <w:r w:rsidR="003451AB">
        <w:t>K</w:t>
      </w:r>
      <w:r w:rsidRPr="00F337CD">
        <w:t xml:space="preserve"> Vole</w:t>
      </w:r>
      <w:r w:rsidR="003451AB">
        <w:t>K</w:t>
      </w:r>
      <w:r w:rsidRPr="00F337CD">
        <w:t xml:space="preserve"> nad nyim dihala.</w:t>
      </w:r>
      <w:r w:rsidRPr="00F337CD">
        <w:br/>
        <w:t>Zlo ja</w:t>
      </w:r>
      <w:r w:rsidR="003451AB">
        <w:t>K</w:t>
      </w:r>
      <w:r w:rsidRPr="00F337CD">
        <w:t>o mu bilo, vſze mu je falilo,</w:t>
      </w:r>
      <w:r w:rsidRPr="00F337CD">
        <w:br/>
        <w:t xml:space="preserve">Vſze je rad ponasho, za nich sze </w:t>
      </w:r>
      <w:r w:rsidR="003451AB">
        <w:t>K</w:t>
      </w:r>
      <w:r w:rsidRPr="00F337CD">
        <w:t>eſzo.</w:t>
      </w:r>
    </w:p>
    <w:p w14:paraId="20FE388C" w14:textId="73E8405A" w:rsidR="009B1DC1" w:rsidRPr="00F337CD" w:rsidRDefault="009B1DC1" w:rsidP="00B471BB">
      <w:pPr>
        <w:pStyle w:val="teiab"/>
      </w:pPr>
      <w:r w:rsidRPr="00F86931">
        <w:rPr>
          <w:rStyle w:val="teipersName"/>
        </w:rPr>
        <w:t>Jesushe</w:t>
      </w:r>
      <w:r w:rsidR="003451AB" w:rsidRPr="00F86931">
        <w:rPr>
          <w:rStyle w:val="teipersName"/>
        </w:rPr>
        <w:t>K</w:t>
      </w:r>
      <w:r w:rsidRPr="00F337CD">
        <w:t xml:space="preserve"> lyubleni! Dete prezlato</w:t>
      </w:r>
      <w:r w:rsidRPr="00F337CD">
        <w:br/>
        <w:t xml:space="preserve">Budi nam szmileni, </w:t>
      </w:r>
      <w:r w:rsidR="003451AB">
        <w:t>K</w:t>
      </w:r>
      <w:r w:rsidRPr="00F337CD">
        <w:t>i szmo ta</w:t>
      </w:r>
      <w:r w:rsidR="003451AB">
        <w:t>K</w:t>
      </w:r>
      <w:r w:rsidRPr="00F337CD">
        <w:t xml:space="preserve"> blato,</w:t>
      </w:r>
      <w:r w:rsidRPr="00F337CD">
        <w:br/>
        <w:t xml:space="preserve">Tebe mi dichimo, Szvet Szvet Bog </w:t>
      </w:r>
      <w:r w:rsidR="003451AB">
        <w:t>K</w:t>
      </w:r>
      <w:r w:rsidRPr="00F337CD">
        <w:t>richimo;</w:t>
      </w:r>
      <w:r w:rsidRPr="00F337CD">
        <w:br/>
        <w:t>V-nashoi szmertnoi Szili nam sze ti szmili.</w:t>
      </w:r>
    </w:p>
    <w:p w14:paraId="553B817E" w14:textId="77777777" w:rsidR="009B1DC1" w:rsidRPr="00F337CD" w:rsidRDefault="009B1DC1" w:rsidP="00E308E9">
      <w:pPr>
        <w:rPr>
          <w:sz w:val="24"/>
          <w:szCs w:val="24"/>
        </w:rPr>
      </w:pPr>
    </w:p>
    <w:p w14:paraId="76709619" w14:textId="77777777" w:rsidR="009B1DC1" w:rsidRPr="00F337CD" w:rsidRDefault="009B1DC1" w:rsidP="002C72F3">
      <w:pPr>
        <w:pStyle w:val="Naslov2"/>
      </w:pPr>
      <w:r w:rsidRPr="00F337CD">
        <w:t>Na Notu No= 27.</w:t>
      </w:r>
    </w:p>
    <w:p w14:paraId="2D930979" w14:textId="226FAA96" w:rsidR="009B1DC1" w:rsidRPr="00F337CD" w:rsidRDefault="009B1DC1" w:rsidP="00B471BB">
      <w:pPr>
        <w:pStyle w:val="teiab"/>
      </w:pPr>
      <w:r w:rsidRPr="002C72F3">
        <w:rPr>
          <w:rStyle w:val="teipersName"/>
        </w:rPr>
        <w:t>Jesush</w:t>
      </w:r>
      <w:r w:rsidRPr="00F337CD">
        <w:t xml:space="preserve"> </w:t>
      </w:r>
      <w:r w:rsidRPr="002C72F3">
        <w:rPr>
          <w:rStyle w:val="teipersName"/>
        </w:rPr>
        <w:t>Marie</w:t>
      </w:r>
      <w:r w:rsidRPr="00F337CD">
        <w:t xml:space="preserve"> dragi Szin, Saz</w:t>
      </w:r>
      <w:r w:rsidR="003451AB">
        <w:t>K</w:t>
      </w:r>
      <w:r w:rsidRPr="00F337CD">
        <w:t>o je szuncze doshlo szim</w:t>
      </w:r>
      <w:r w:rsidRPr="00F337CD">
        <w:br/>
      </w:r>
      <w:r w:rsidR="003451AB">
        <w:t>K</w:t>
      </w:r>
      <w:r w:rsidRPr="00F337CD">
        <w:t xml:space="preserve">o vusise szercze moje, vſze </w:t>
      </w:r>
      <w:r w:rsidR="003451AB">
        <w:t>K</w:t>
      </w:r>
      <w:r w:rsidRPr="00F337CD">
        <w:t>otrige.</w:t>
      </w:r>
      <w:r w:rsidRPr="00F337CD">
        <w:br/>
      </w:r>
      <w:r w:rsidRPr="002C72F3">
        <w:rPr>
          <w:rStyle w:val="teipersName"/>
        </w:rPr>
        <w:t>Jesush</w:t>
      </w:r>
      <w:r w:rsidRPr="00F337CD">
        <w:t xml:space="preserve"> szercheni </w:t>
      </w:r>
      <w:r w:rsidRPr="002C72F3">
        <w:rPr>
          <w:rStyle w:val="teipersName"/>
        </w:rPr>
        <w:t>Jesush</w:t>
      </w:r>
      <w:r w:rsidRPr="00F337CD">
        <w:t xml:space="preserve"> moi! Szercze ti dajem nai bum tvoi.</w:t>
      </w:r>
    </w:p>
    <w:p w14:paraId="220E1DA9" w14:textId="2B55A766" w:rsidR="009B1DC1" w:rsidRPr="00F337CD" w:rsidRDefault="003451AB" w:rsidP="00B471BB">
      <w:pPr>
        <w:pStyle w:val="teiab"/>
      </w:pPr>
      <w:r>
        <w:t>K</w:t>
      </w:r>
      <w:r w:rsidR="009B1DC1" w:rsidRPr="00F337CD">
        <w:t xml:space="preserve">ral ſze rodi v-ti palachi, </w:t>
      </w:r>
      <w:r w:rsidR="009B1DC1" w:rsidRPr="002C72F3">
        <w:rPr>
          <w:rStyle w:val="teipersName"/>
        </w:rPr>
        <w:t>Jesush</w:t>
      </w:r>
      <w:r w:rsidR="009B1DC1" w:rsidRPr="00F337CD">
        <w:t xml:space="preserve"> v-priprozti Staliczi,</w:t>
      </w:r>
      <w:r w:rsidR="009B1DC1" w:rsidRPr="00F337CD">
        <w:br/>
      </w:r>
      <w:r>
        <w:t>K</w:t>
      </w:r>
      <w:r w:rsidR="009B1DC1" w:rsidRPr="00F337CD">
        <w:t>oga szvojum szapum Vole</w:t>
      </w:r>
      <w:r>
        <w:t>K</w:t>
      </w:r>
      <w:r w:rsidR="009B1DC1" w:rsidRPr="00F337CD">
        <w:t>, greje Oſzle</w:t>
      </w:r>
      <w:r>
        <w:t>K</w:t>
      </w:r>
      <w:r w:rsidR="009B1DC1" w:rsidRPr="00F337CD">
        <w:t xml:space="preserve">. </w:t>
      </w:r>
      <w:r w:rsidR="009B1DC1" w:rsidRPr="002C72F3">
        <w:rPr>
          <w:rStyle w:val="teipersName"/>
        </w:rPr>
        <w:t>Jesush</w:t>
      </w:r>
      <w:r w:rsidR="009B1DC1" w:rsidRPr="00F337CD">
        <w:t xml:space="preserve"> et.</w:t>
      </w:r>
    </w:p>
    <w:p w14:paraId="6DE6624C" w14:textId="4A37CCCC" w:rsidR="009B1DC1" w:rsidRPr="00F337CD" w:rsidRDefault="003451AB" w:rsidP="00B471BB">
      <w:pPr>
        <w:pStyle w:val="teiab"/>
      </w:pPr>
      <w:r>
        <w:t>K</w:t>
      </w:r>
      <w:r w:rsidR="009B1DC1" w:rsidRPr="00F337CD">
        <w:t>rali Shetuju zdale</w:t>
      </w:r>
      <w:r>
        <w:t>K</w:t>
      </w:r>
      <w:r w:rsidR="009B1DC1" w:rsidRPr="00F337CD">
        <w:t>a, od Szunchenoga izhoda,</w:t>
      </w:r>
      <w:r w:rsidR="009B1DC1" w:rsidRPr="00F337CD">
        <w:br/>
        <w:t xml:space="preserve">Dare noſze Mirhu, Szrebro, Temjan zlato. </w:t>
      </w:r>
      <w:r w:rsidR="009B1DC1" w:rsidRPr="002C72F3">
        <w:rPr>
          <w:rStyle w:val="teipersName"/>
        </w:rPr>
        <w:t>Jesush</w:t>
      </w:r>
      <w:r w:rsidR="009B1DC1" w:rsidRPr="00F337CD">
        <w:t xml:space="preserve"> et.</w:t>
      </w:r>
    </w:p>
    <w:p w14:paraId="0CACB7AB" w14:textId="77777777" w:rsidR="009B1DC1" w:rsidRPr="00F337CD" w:rsidRDefault="009B1DC1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590EDF4E" w14:textId="77777777" w:rsidR="009B1DC1" w:rsidRDefault="009B1DC1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/34/</w:t>
      </w:r>
    </w:p>
    <w:p w14:paraId="7173D4D5" w14:textId="03B8F189" w:rsidR="00FE6978" w:rsidRPr="00F337CD" w:rsidRDefault="00FE6978" w:rsidP="00C061B9">
      <w:pPr>
        <w:pStyle w:val="teifwPageNum"/>
      </w:pPr>
      <w:r>
        <w:t>40.</w:t>
      </w:r>
    </w:p>
    <w:p w14:paraId="3825A135" w14:textId="1832DC38" w:rsidR="009B1DC1" w:rsidRPr="00F337CD" w:rsidRDefault="009B1DC1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>Rosicza nam je prelepa – opoſzred zime preczvela;</w:t>
      </w:r>
      <w:r w:rsidRPr="00F337CD">
        <w:rPr>
          <w:sz w:val="24"/>
          <w:szCs w:val="24"/>
        </w:rPr>
        <w:br/>
        <w:t>Zra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 xml:space="preserve"> sze chudi, ogen, morje, vſze ztvorenye. </w:t>
      </w:r>
      <w:r w:rsidRPr="00FE6978">
        <w:rPr>
          <w:rStyle w:val="teipersName"/>
        </w:rPr>
        <w:t>Jesush</w:t>
      </w:r>
      <w:r w:rsidRPr="00F337CD">
        <w:rPr>
          <w:sz w:val="24"/>
          <w:szCs w:val="24"/>
        </w:rPr>
        <w:t xml:space="preserve"> et.</w:t>
      </w:r>
    </w:p>
    <w:p w14:paraId="066E14A4" w14:textId="65E8B228" w:rsidR="009B1DC1" w:rsidRPr="00F337CD" w:rsidRDefault="009B1DC1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 xml:space="preserve">Chizta Devicza </w:t>
      </w:r>
      <w:r w:rsidRPr="00FE6978">
        <w:rPr>
          <w:rStyle w:val="teipersName"/>
        </w:rPr>
        <w:t>Maria</w:t>
      </w:r>
      <w:r w:rsidRPr="00F337CD">
        <w:rPr>
          <w:sz w:val="24"/>
          <w:szCs w:val="24"/>
        </w:rPr>
        <w:t xml:space="preserve"> – na 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olena je opala,</w:t>
      </w:r>
      <w:r w:rsidRPr="00F337CD">
        <w:rPr>
          <w:sz w:val="24"/>
          <w:szCs w:val="24"/>
        </w:rPr>
        <w:br/>
        <w:t>Molech, proſzech szvoga Szin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a za greshni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 xml:space="preserve">a. </w:t>
      </w:r>
      <w:r w:rsidRPr="00FE6978">
        <w:rPr>
          <w:rStyle w:val="teipersName"/>
        </w:rPr>
        <w:t>Jesush</w:t>
      </w:r>
      <w:r w:rsidRPr="00F337CD">
        <w:rPr>
          <w:sz w:val="24"/>
          <w:szCs w:val="24"/>
        </w:rPr>
        <w:t xml:space="preserve"> et.</w:t>
      </w:r>
    </w:p>
    <w:p w14:paraId="160EFF62" w14:textId="609A1CBA" w:rsidR="009B1DC1" w:rsidRPr="00F337CD" w:rsidRDefault="009B1DC1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 xml:space="preserve">Vugodno je nam veſzelje, </w:t>
      </w:r>
      <w:r w:rsidRPr="00FE6978">
        <w:rPr>
          <w:rStyle w:val="teipersName"/>
        </w:rPr>
        <w:t>Jesusha</w:t>
      </w:r>
      <w:r w:rsidRPr="00F337CD">
        <w:rPr>
          <w:sz w:val="24"/>
          <w:szCs w:val="24"/>
        </w:rPr>
        <w:t xml:space="preserve"> lepo gledanye,</w:t>
      </w:r>
      <w:r w:rsidRPr="00F337CD">
        <w:rPr>
          <w:sz w:val="24"/>
          <w:szCs w:val="24"/>
        </w:rPr>
        <w:br/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 xml:space="preserve">oga Deva obimluje, y 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 xml:space="preserve">ushuje. </w:t>
      </w:r>
      <w:r w:rsidRPr="00FE6978">
        <w:rPr>
          <w:rStyle w:val="teipersName"/>
        </w:rPr>
        <w:t>Jesush</w:t>
      </w:r>
      <w:r w:rsidRPr="00F337CD">
        <w:rPr>
          <w:sz w:val="24"/>
          <w:szCs w:val="24"/>
        </w:rPr>
        <w:t xml:space="preserve"> et.</w:t>
      </w:r>
    </w:p>
    <w:p w14:paraId="72FFCACE" w14:textId="0A5FA3EC" w:rsidR="009B1DC1" w:rsidRPr="00F337CD" w:rsidRDefault="009B1DC1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 xml:space="preserve">Veſzelo szercze </w:t>
      </w:r>
      <w:r w:rsidRPr="00FE6978">
        <w:rPr>
          <w:rStyle w:val="teipersName"/>
        </w:rPr>
        <w:t>Marie</w:t>
      </w:r>
      <w:r w:rsidRPr="00F337CD">
        <w:rPr>
          <w:sz w:val="24"/>
          <w:szCs w:val="24"/>
        </w:rPr>
        <w:t xml:space="preserve"> – gible Angelz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o zpevanye,</w:t>
      </w:r>
      <w:r w:rsidRPr="00F337CD">
        <w:rPr>
          <w:sz w:val="24"/>
          <w:szCs w:val="24"/>
        </w:rPr>
        <w:br/>
        <w:t xml:space="preserve">Hvala tebi Bog na Nebi, mir na zemli. </w:t>
      </w:r>
      <w:r w:rsidRPr="00FE6978">
        <w:rPr>
          <w:rStyle w:val="teipersName"/>
        </w:rPr>
        <w:t>Jesush</w:t>
      </w:r>
      <w:r w:rsidRPr="00F337CD">
        <w:rPr>
          <w:sz w:val="24"/>
          <w:szCs w:val="24"/>
        </w:rPr>
        <w:t xml:space="preserve"> et.</w:t>
      </w:r>
    </w:p>
    <w:p w14:paraId="466C354A" w14:textId="1D79CFD4" w:rsidR="009B1DC1" w:rsidRPr="00F337CD" w:rsidRDefault="009B1DC1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 xml:space="preserve">Hvala </w:t>
      </w:r>
      <w:r w:rsidRPr="00FE6978">
        <w:rPr>
          <w:rStyle w:val="teipersName"/>
        </w:rPr>
        <w:t>Jesushu</w:t>
      </w:r>
      <w:r w:rsidRPr="00F337CD">
        <w:rPr>
          <w:sz w:val="24"/>
          <w:szCs w:val="24"/>
        </w:rPr>
        <w:t xml:space="preserve"> malomu – od </w:t>
      </w:r>
      <w:r w:rsidRPr="00FE6978">
        <w:rPr>
          <w:rStyle w:val="teipersName"/>
        </w:rPr>
        <w:t>Marie</w:t>
      </w:r>
      <w:r w:rsidRPr="00F337CD">
        <w:rPr>
          <w:sz w:val="24"/>
          <w:szCs w:val="24"/>
        </w:rPr>
        <w:t xml:space="preserve"> rodyenomu,</w:t>
      </w:r>
      <w:r w:rsidRPr="00F337CD">
        <w:rPr>
          <w:sz w:val="24"/>
          <w:szCs w:val="24"/>
        </w:rPr>
        <w:br/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i je doshel, da od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 xml:space="preserve">upi – Szvet ov bludni. </w:t>
      </w:r>
      <w:r w:rsidRPr="00FE6978">
        <w:rPr>
          <w:rStyle w:val="teipersName"/>
        </w:rPr>
        <w:t>Jesush</w:t>
      </w:r>
      <w:r w:rsidRPr="00F337CD">
        <w:rPr>
          <w:sz w:val="24"/>
          <w:szCs w:val="24"/>
        </w:rPr>
        <w:t xml:space="preserve"> et.</w:t>
      </w:r>
    </w:p>
    <w:p w14:paraId="37FEE9FC" w14:textId="77777777" w:rsidR="009B1DC1" w:rsidRPr="00F337CD" w:rsidRDefault="009B1DC1" w:rsidP="00E308E9">
      <w:pPr>
        <w:rPr>
          <w:sz w:val="24"/>
          <w:szCs w:val="24"/>
        </w:rPr>
      </w:pPr>
    </w:p>
    <w:p w14:paraId="45F10FB5" w14:textId="3AA6FB67" w:rsidR="009B1DC1" w:rsidRPr="00F337CD" w:rsidRDefault="009B1DC1" w:rsidP="00FE6978">
      <w:pPr>
        <w:pStyle w:val="Naslov2"/>
      </w:pPr>
      <w:r w:rsidRPr="00F337CD">
        <w:t>Popev</w:t>
      </w:r>
      <w:r w:rsidR="003451AB">
        <w:t>K</w:t>
      </w:r>
      <w:r w:rsidRPr="00F337CD">
        <w:t>a od miloſzerdnozti, y lyubavi Blis-</w:t>
      </w:r>
      <w:r w:rsidRPr="00F337CD">
        <w:br/>
        <w:t>nyega proti Sziroma</w:t>
      </w:r>
      <w:r w:rsidR="003451AB">
        <w:t>K</w:t>
      </w:r>
      <w:r w:rsidRPr="00F337CD">
        <w:t>om.</w:t>
      </w:r>
    </w:p>
    <w:p w14:paraId="56962A3D" w14:textId="40CB4B94" w:rsidR="009B1DC1" w:rsidRPr="00F337CD" w:rsidRDefault="009B1DC1" w:rsidP="00FE6978">
      <w:pPr>
        <w:pStyle w:val="Naslov2"/>
      </w:pPr>
      <w:r w:rsidRPr="00F337CD">
        <w:t xml:space="preserve">Na Bosich, y Vuzem popoldan </w:t>
      </w:r>
      <w:r w:rsidR="003451AB">
        <w:t>K</w:t>
      </w:r>
      <w:r w:rsidRPr="00F337CD">
        <w:t>-Offru.</w:t>
      </w:r>
    </w:p>
    <w:p w14:paraId="183A81A2" w14:textId="77777777" w:rsidR="009B1DC1" w:rsidRPr="00F337CD" w:rsidRDefault="009B1DC1" w:rsidP="00FE6978">
      <w:pPr>
        <w:pStyle w:val="Naslov2"/>
      </w:pPr>
      <w:r w:rsidRPr="00F337CD">
        <w:t>Na Notu: No= 28.</w:t>
      </w:r>
    </w:p>
    <w:p w14:paraId="21394E77" w14:textId="1CD6F09D" w:rsidR="009B1DC1" w:rsidRPr="00F337CD" w:rsidRDefault="009B1DC1" w:rsidP="00B471BB">
      <w:pPr>
        <w:pStyle w:val="teiab"/>
      </w:pPr>
      <w:r w:rsidRPr="00FE6978">
        <w:rPr>
          <w:rStyle w:val="teiadd"/>
        </w:rPr>
        <w:t>Szad Aldov</w:t>
      </w:r>
      <w:r w:rsidRPr="00FE6978">
        <w:rPr>
          <w:rStyle w:val="teiadd"/>
        </w:rPr>
        <w:br/>
      </w:r>
      <w:r w:rsidRPr="00F337CD">
        <w:t>Zdai Offer sze pochne za V Boge = Lyudi,</w:t>
      </w:r>
      <w:r w:rsidRPr="00F337CD">
        <w:br/>
        <w:t xml:space="preserve">Vſze </w:t>
      </w:r>
      <w:r w:rsidR="003451AB">
        <w:t>K</w:t>
      </w:r>
      <w:r w:rsidRPr="00F337CD">
        <w:t>ristush na nyega z-Navu</w:t>
      </w:r>
      <w:r w:rsidR="003451AB">
        <w:t>K</w:t>
      </w:r>
      <w:r w:rsidRPr="00F337CD">
        <w:t>om budi.</w:t>
      </w:r>
    </w:p>
    <w:p w14:paraId="2816664E" w14:textId="3BA43797" w:rsidR="009B1DC1" w:rsidRPr="00F337CD" w:rsidRDefault="009B1DC1" w:rsidP="00B471BB">
      <w:pPr>
        <w:pStyle w:val="teiab"/>
      </w:pPr>
      <w:r w:rsidRPr="00F337CD">
        <w:t xml:space="preserve">O ztari, y mladi! na Odder </w:t>
      </w:r>
      <w:r w:rsidRPr="00FE6978">
        <w:rPr>
          <w:rStyle w:val="teiadd"/>
        </w:rPr>
        <w:t>Aldov</w:t>
      </w:r>
      <w:r w:rsidRPr="00F337CD">
        <w:t xml:space="preserve"> Shetui,</w:t>
      </w:r>
      <w:r w:rsidRPr="00F337CD">
        <w:br/>
      </w:r>
      <w:r w:rsidR="003451AB">
        <w:t>K</w:t>
      </w:r>
      <w:r w:rsidRPr="00F337CD">
        <w:t>ai vterpish nevolnem Szirotam aldui.</w:t>
      </w:r>
    </w:p>
    <w:p w14:paraId="08400501" w14:textId="2DB50FF8" w:rsidR="000D1B64" w:rsidRPr="00F337CD" w:rsidRDefault="009B1DC1" w:rsidP="00B471BB">
      <w:pPr>
        <w:pStyle w:val="teiab"/>
      </w:pPr>
      <w:r w:rsidRPr="00F337CD">
        <w:t xml:space="preserve">O Dusha </w:t>
      </w:r>
      <w:r w:rsidR="003451AB">
        <w:t>K</w:t>
      </w:r>
      <w:r w:rsidRPr="00F337CD">
        <w:t>erschanz</w:t>
      </w:r>
      <w:r w:rsidR="003451AB">
        <w:t>K</w:t>
      </w:r>
      <w:r w:rsidRPr="00F337CD">
        <w:t>a ztupi pred Oltar,</w:t>
      </w:r>
      <w:r w:rsidRPr="00F337CD">
        <w:br/>
        <w:t>Potalaj iz lyubavi Blisnyemu Dar.</w:t>
      </w:r>
    </w:p>
    <w:p w14:paraId="514A7D09" w14:textId="77777777" w:rsidR="000D1B64" w:rsidRPr="00F337CD" w:rsidRDefault="000D1B64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31AB9238" w14:textId="77777777" w:rsidR="000D1B64" w:rsidRDefault="000D1B64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/35/</w:t>
      </w:r>
    </w:p>
    <w:p w14:paraId="3DCD8B2B" w14:textId="1160C48B" w:rsidR="00FE6978" w:rsidRPr="00F337CD" w:rsidRDefault="00FE6978" w:rsidP="00B471BB">
      <w:pPr>
        <w:pStyle w:val="teifwPageNum"/>
      </w:pPr>
      <w:r>
        <w:t>41.</w:t>
      </w:r>
    </w:p>
    <w:p w14:paraId="1901D8FF" w14:textId="77777777" w:rsidR="000D1B64" w:rsidRPr="00F337CD" w:rsidRDefault="000D1B64" w:rsidP="00B471BB">
      <w:pPr>
        <w:pStyle w:val="teiab"/>
      </w:pPr>
      <w:r w:rsidRPr="00F337CD">
        <w:t>Zdihava v-nevoli Seliſzi pomoch,</w:t>
      </w:r>
      <w:r w:rsidRPr="00F337CD">
        <w:br/>
        <w:t>Ah! zbrishi mu szuze iz nyegovih Och.</w:t>
      </w:r>
    </w:p>
    <w:p w14:paraId="097686E5" w14:textId="4FEC9CE2" w:rsidR="000D1B64" w:rsidRPr="00F337CD" w:rsidRDefault="00FE6978" w:rsidP="00B471BB">
      <w:pPr>
        <w:pStyle w:val="teiab"/>
      </w:pPr>
      <w:r>
        <w:t>Nev</w:t>
      </w:r>
      <w:r w:rsidR="000D1B64" w:rsidRPr="00F337CD">
        <w:t>ol</w:t>
      </w:r>
      <w:r>
        <w:t>n</w:t>
      </w:r>
      <w:r w:rsidR="000D1B64" w:rsidRPr="00F337CD">
        <w:t>e lyubiti je Bosja Laztnozt,</w:t>
      </w:r>
      <w:r w:rsidR="000D1B64" w:rsidRPr="00F337CD">
        <w:br/>
        <w:t>Y to je o Chlove</w:t>
      </w:r>
      <w:r w:rsidR="003451AB">
        <w:t>K</w:t>
      </w:r>
      <w:r w:rsidR="000D1B64" w:rsidRPr="00F337CD">
        <w:t xml:space="preserve">! </w:t>
      </w:r>
      <w:r w:rsidR="003451AB">
        <w:t>K</w:t>
      </w:r>
      <w:r w:rsidR="000D1B64" w:rsidRPr="00F337CD">
        <w:t>erschanz</w:t>
      </w:r>
      <w:r w:rsidR="003451AB">
        <w:t>K</w:t>
      </w:r>
      <w:r w:rsidR="000D1B64" w:rsidRPr="00F337CD">
        <w:t>a dusnozt.</w:t>
      </w:r>
    </w:p>
    <w:p w14:paraId="485019A8" w14:textId="1B7B3764" w:rsidR="000D1B64" w:rsidRPr="00F337CD" w:rsidRDefault="000D1B64" w:rsidP="00B471BB">
      <w:pPr>
        <w:pStyle w:val="teiab"/>
      </w:pPr>
      <w:r w:rsidRPr="00F337CD">
        <w:t>Szi lepi, szi mladi, szi z-blagom bogat,</w:t>
      </w:r>
      <w:r w:rsidRPr="00F337CD">
        <w:br/>
        <w:t>Sziroma</w:t>
      </w:r>
      <w:r w:rsidR="003451AB">
        <w:t>K</w:t>
      </w:r>
      <w:r w:rsidRPr="00F337CD">
        <w:t xml:space="preserve"> nevolni je vendar tvoi brat.</w:t>
      </w:r>
    </w:p>
    <w:p w14:paraId="2BA9A635" w14:textId="77777777" w:rsidR="000D1B64" w:rsidRPr="00F337CD" w:rsidRDefault="000D1B64" w:rsidP="00B471BB">
      <w:pPr>
        <w:pStyle w:val="teiab"/>
      </w:pPr>
      <w:r w:rsidRPr="00F337CD">
        <w:t>Szi v-chazti poztavlen drugih Poglavar,</w:t>
      </w:r>
      <w:r w:rsidRPr="00F337CD">
        <w:br/>
        <w:t>Neſzramuiſze dati nevolnemu Dar.</w:t>
      </w:r>
    </w:p>
    <w:p w14:paraId="586DB6D3" w14:textId="792018AF" w:rsidR="000D1B64" w:rsidRPr="00FE6978" w:rsidRDefault="000D1B64" w:rsidP="00B471BB">
      <w:pPr>
        <w:pStyle w:val="teiab"/>
        <w:rPr>
          <w:rStyle w:val="teiadd"/>
        </w:rPr>
      </w:pPr>
      <w:r w:rsidRPr="00F337CD">
        <w:t>Bog szam te z-Navu</w:t>
      </w:r>
      <w:r w:rsidR="003451AB">
        <w:t>K</w:t>
      </w:r>
      <w:r w:rsidRPr="00F337CD">
        <w:t>om, y z-peld</w:t>
      </w:r>
      <w:r w:rsidR="00FE6978">
        <w:t>oj vuchi,</w:t>
      </w:r>
      <w:r w:rsidR="00FE6978">
        <w:br/>
        <w:t xml:space="preserve">Da V Miloſzerdnozt </w:t>
      </w:r>
      <w:r w:rsidR="00FE6978" w:rsidRPr="00FE6978">
        <w:rPr>
          <w:rStyle w:val="teidel"/>
        </w:rPr>
        <w:t>te</w:t>
      </w:r>
      <w:r w:rsidRPr="00FE6978">
        <w:rPr>
          <w:rStyle w:val="teidel"/>
        </w:rPr>
        <w:t>bi</w:t>
      </w:r>
      <w:r w:rsidRPr="00F337CD">
        <w:t xml:space="preserve"> Szirote </w:t>
      </w:r>
      <w:r w:rsidR="00FE6978" w:rsidRPr="00F337CD">
        <w:t>zrichi</w:t>
      </w:r>
      <w:r w:rsidR="00FE6978">
        <w:t xml:space="preserve"> </w:t>
      </w:r>
      <w:r w:rsidR="00FE6978" w:rsidRPr="00FE6978">
        <w:rPr>
          <w:rStyle w:val="teiadd"/>
        </w:rPr>
        <w:t xml:space="preserve">Ktvoj </w:t>
      </w:r>
      <w:r w:rsidRPr="00FE6978">
        <w:rPr>
          <w:rStyle w:val="teiadd"/>
        </w:rPr>
        <w:t xml:space="preserve">tebe </w:t>
      </w:r>
      <w:r w:rsidR="00FE6978" w:rsidRPr="00FE6978">
        <w:rPr>
          <w:rStyle w:val="teiadd"/>
        </w:rPr>
        <w:t>vnebo</w:t>
      </w:r>
      <w:r w:rsidRPr="00FE6978">
        <w:rPr>
          <w:rStyle w:val="teiadd"/>
        </w:rPr>
        <w:t>.</w:t>
      </w:r>
    </w:p>
    <w:p w14:paraId="0F80F19A" w14:textId="104E80A6" w:rsidR="000D1B64" w:rsidRPr="00F337CD" w:rsidRDefault="000D1B64" w:rsidP="00B471BB">
      <w:pPr>
        <w:pStyle w:val="teiab"/>
      </w:pPr>
      <w:r w:rsidRPr="00F337CD">
        <w:t>N. Od vezda o Ztari, y mladi! oztane vun, pa</w:t>
      </w:r>
      <w:r w:rsidR="003451AB">
        <w:t>K</w:t>
      </w:r>
      <w:r w:rsidRPr="00F337CD">
        <w:t>ſ</w:t>
      </w:r>
      <w:r w:rsidR="00FE6978">
        <w:t>ze dva Vens</w:t>
      </w:r>
      <w:r w:rsidRPr="00F337CD">
        <w:t xml:space="preserve"> vzemeta</w:t>
      </w:r>
    </w:p>
    <w:p w14:paraId="65F45F50" w14:textId="1813ADF4" w:rsidR="000552F3" w:rsidRPr="00F337CD" w:rsidRDefault="000D1B64" w:rsidP="00B471BB">
      <w:pPr>
        <w:pStyle w:val="teiab"/>
      </w:pPr>
      <w:r w:rsidRPr="00F337CD">
        <w:t>On z-Neba je ztupil, rodil sze na Szvet,</w:t>
      </w:r>
      <w:r w:rsidRPr="00F337CD">
        <w:br/>
        <w:t>Da naſz</w:t>
      </w:r>
      <w:r w:rsidR="000552F3" w:rsidRPr="00F337CD">
        <w:t xml:space="preserve"> je od</w:t>
      </w:r>
      <w:r w:rsidR="003451AB">
        <w:t>K</w:t>
      </w:r>
      <w:r w:rsidR="000552F3" w:rsidRPr="00F337CD">
        <w:t xml:space="preserve">upil na </w:t>
      </w:r>
      <w:r w:rsidR="003451AB">
        <w:t>K</w:t>
      </w:r>
      <w:r w:rsidR="000552F3" w:rsidRPr="00F337CD">
        <w:t>risu razpet.</w:t>
      </w:r>
    </w:p>
    <w:p w14:paraId="298AE25E" w14:textId="77777777" w:rsidR="000552F3" w:rsidRPr="00F337CD" w:rsidRDefault="000552F3" w:rsidP="00B471BB">
      <w:pPr>
        <w:pStyle w:val="teiab"/>
      </w:pPr>
      <w:r w:rsidRPr="00F337CD">
        <w:t>Pred Oſzlom, y Volom, na Szlami lesal,</w:t>
      </w:r>
      <w:r w:rsidRPr="00F337CD">
        <w:br/>
        <w:t>zbog lyubavi, za naſz, v-</w:t>
      </w:r>
      <w:r w:rsidRPr="00FE6978">
        <w:rPr>
          <w:rStyle w:val="teiplaceName"/>
        </w:rPr>
        <w:t>Egyptom</w:t>
      </w:r>
      <w:r w:rsidRPr="00F337CD">
        <w:t xml:space="preserve"> besal.</w:t>
      </w:r>
    </w:p>
    <w:p w14:paraId="04E0FD30" w14:textId="4EC1C7FB" w:rsidR="000552F3" w:rsidRPr="00F337CD" w:rsidRDefault="000552F3" w:rsidP="00B471BB">
      <w:pPr>
        <w:pStyle w:val="teiab"/>
      </w:pPr>
      <w:r w:rsidRPr="00F337CD">
        <w:t>Preterpel je za naſz, on veli</w:t>
      </w:r>
      <w:r w:rsidR="003451AB">
        <w:t>K</w:t>
      </w:r>
      <w:r w:rsidRPr="00F337CD">
        <w:t>u bol,</w:t>
      </w:r>
      <w:r w:rsidRPr="00F337CD">
        <w:br/>
        <w:t>Szirote izvrachil, od vſzeh fel nevol,</w:t>
      </w:r>
    </w:p>
    <w:p w14:paraId="2B3BCF69" w14:textId="7AFA488F" w:rsidR="000552F3" w:rsidRPr="00F337CD" w:rsidRDefault="000552F3" w:rsidP="00B471BB">
      <w:pPr>
        <w:pStyle w:val="teiab"/>
      </w:pPr>
      <w:r w:rsidRPr="00F337CD">
        <w:t>Je plantave, Szlepe, y neme zvrachil,</w:t>
      </w:r>
      <w:r w:rsidRPr="00F337CD">
        <w:br/>
        <w:t>Gubave, betesne, je z-dravjem zjachil.</w:t>
      </w:r>
      <w:r w:rsidR="008F55FF" w:rsidRPr="00F337CD">
        <w:t xml:space="preserve">  </w:t>
      </w:r>
    </w:p>
    <w:p w14:paraId="6EBE94E0" w14:textId="77777777" w:rsidR="000552F3" w:rsidRPr="00F337CD" w:rsidRDefault="000552F3" w:rsidP="00B471BB">
      <w:pPr>
        <w:pStyle w:val="teiab"/>
      </w:pPr>
      <w:r w:rsidRPr="00F337CD">
        <w:br w:type="page"/>
      </w:r>
    </w:p>
    <w:p w14:paraId="357C41EF" w14:textId="75C4F42B" w:rsidR="008F55FF" w:rsidRDefault="000552F3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/36/</w:t>
      </w:r>
    </w:p>
    <w:p w14:paraId="040F7C4D" w14:textId="612052F6" w:rsidR="00FE6978" w:rsidRPr="00F337CD" w:rsidRDefault="00FE6978" w:rsidP="00B471BB">
      <w:pPr>
        <w:pStyle w:val="teifwPageNum"/>
      </w:pPr>
      <w:r>
        <w:t>42.</w:t>
      </w:r>
    </w:p>
    <w:p w14:paraId="20624A31" w14:textId="50317D0E" w:rsidR="000552F3" w:rsidRPr="00F337CD" w:rsidRDefault="000552F3" w:rsidP="00B471BB">
      <w:pPr>
        <w:pStyle w:val="teiab"/>
      </w:pPr>
      <w:r w:rsidRPr="00F337CD">
        <w:t xml:space="preserve">Je </w:t>
      </w:r>
      <w:r w:rsidRPr="00FE6978">
        <w:rPr>
          <w:rStyle w:val="teipersName"/>
        </w:rPr>
        <w:t>Petru</w:t>
      </w:r>
      <w:r w:rsidRPr="00F337CD">
        <w:t xml:space="preserve">, </w:t>
      </w:r>
      <w:r w:rsidR="003451AB">
        <w:t>K</w:t>
      </w:r>
      <w:r w:rsidRPr="00F337CD">
        <w:t xml:space="preserve">i </w:t>
      </w:r>
      <w:r w:rsidRPr="00FE6978">
        <w:rPr>
          <w:rStyle w:val="teidel"/>
        </w:rPr>
        <w:t>zapztoin</w:t>
      </w:r>
      <w:r w:rsidRPr="00F337CD">
        <w:t xml:space="preserve"> </w:t>
      </w:r>
      <w:r w:rsidRPr="00FE6978">
        <w:rPr>
          <w:rStyle w:val="teiadd"/>
        </w:rPr>
        <w:t>zabztun</w:t>
      </w:r>
      <w:r w:rsidRPr="00F337CD">
        <w:t xml:space="preserve"> je ribil vſzu noch,</w:t>
      </w:r>
      <w:r w:rsidRPr="00F337CD">
        <w:br/>
        <w:t>Y gladnem v-puschini iz</w:t>
      </w:r>
      <w:r w:rsidR="003451AB">
        <w:t>K</w:t>
      </w:r>
      <w:r w:rsidRPr="00F337CD">
        <w:t>azal pomoch.</w:t>
      </w:r>
    </w:p>
    <w:p w14:paraId="0B922DEE" w14:textId="69ABB068" w:rsidR="000552F3" w:rsidRPr="00F337CD" w:rsidRDefault="000552F3" w:rsidP="00B471BB">
      <w:pPr>
        <w:pStyle w:val="teiab"/>
      </w:pPr>
      <w:r w:rsidRPr="00F337CD">
        <w:t>Od Vere bolvanz</w:t>
      </w:r>
      <w:r w:rsidR="003451AB">
        <w:t>K</w:t>
      </w:r>
      <w:r w:rsidRPr="00F337CD">
        <w:t xml:space="preserve">e, je </w:t>
      </w:r>
      <w:r w:rsidRPr="00FE6978">
        <w:rPr>
          <w:rStyle w:val="teidel"/>
        </w:rPr>
        <w:t>lucztvo</w:t>
      </w:r>
      <w:r w:rsidRPr="00F337CD">
        <w:t xml:space="preserve"> </w:t>
      </w:r>
      <w:r w:rsidRPr="00FE6978">
        <w:rPr>
          <w:rStyle w:val="teiadd"/>
        </w:rPr>
        <w:t>ludztvo</w:t>
      </w:r>
      <w:r w:rsidRPr="00F337CD">
        <w:t xml:space="preserve"> jodbil,</w:t>
      </w:r>
      <w:r w:rsidRPr="00F337CD">
        <w:br/>
        <w:t>Je iztinu vuchil, praviczu delil.</w:t>
      </w:r>
    </w:p>
    <w:p w14:paraId="35193A31" w14:textId="3975FCFB" w:rsidR="000552F3" w:rsidRPr="00F337CD" w:rsidRDefault="000552F3" w:rsidP="00B471BB">
      <w:pPr>
        <w:pStyle w:val="teiab"/>
      </w:pPr>
      <w:r w:rsidRPr="00F337CD">
        <w:t>Na Gori nahranil, pet jezer lyudi,</w:t>
      </w:r>
      <w:r w:rsidRPr="00F337CD">
        <w:br/>
        <w:t xml:space="preserve">Z-tem </w:t>
      </w:r>
      <w:r w:rsidR="003451AB">
        <w:t>K</w:t>
      </w:r>
      <w:r w:rsidRPr="00F337CD">
        <w:t>ase nam peldu, da milozt lyubi.</w:t>
      </w:r>
    </w:p>
    <w:p w14:paraId="3476320D" w14:textId="6A459509" w:rsidR="000552F3" w:rsidRPr="00F337CD" w:rsidRDefault="000552F3" w:rsidP="00B471BB">
      <w:pPr>
        <w:pStyle w:val="teiab"/>
      </w:pPr>
      <w:r w:rsidRPr="00F337CD">
        <w:t>On nam je zapuztil vſze pelde lepe,</w:t>
      </w:r>
      <w:r w:rsidRPr="00F337CD">
        <w:br/>
        <w:t>Je zvrachil nevolne, gluhe, y Szlepe.</w:t>
      </w:r>
    </w:p>
    <w:p w14:paraId="184597F6" w14:textId="36265594" w:rsidR="00802E33" w:rsidRPr="00F337CD" w:rsidRDefault="00802E33" w:rsidP="00B471BB">
      <w:pPr>
        <w:pStyle w:val="teiab"/>
      </w:pPr>
      <w:r w:rsidRPr="00F337CD">
        <w:t xml:space="preserve">Z-tem </w:t>
      </w:r>
      <w:r w:rsidR="003451AB">
        <w:t>K</w:t>
      </w:r>
      <w:r w:rsidRPr="00F337CD">
        <w:t>ristush naſz vuchi, pravo pobosnozt,</w:t>
      </w:r>
      <w:r w:rsidRPr="00F337CD">
        <w:br/>
        <w:t xml:space="preserve">Da moramo biti </w:t>
      </w:r>
      <w:r w:rsidRPr="00FE6978">
        <w:rPr>
          <w:rStyle w:val="teiadd"/>
        </w:rPr>
        <w:t>mi</w:t>
      </w:r>
      <w:r w:rsidRPr="00F337CD">
        <w:t xml:space="preserve"> Szirotam na trost.</w:t>
      </w:r>
    </w:p>
    <w:p w14:paraId="7159CEE2" w14:textId="320EB58B" w:rsidR="00802E33" w:rsidRPr="00F337CD" w:rsidRDefault="00802E33" w:rsidP="00B471BB">
      <w:pPr>
        <w:pStyle w:val="teiab"/>
      </w:pPr>
      <w:r w:rsidRPr="00F337CD">
        <w:t xml:space="preserve">Vſzi, </w:t>
      </w:r>
      <w:r w:rsidR="003451AB">
        <w:t>K</w:t>
      </w:r>
      <w:r w:rsidRPr="00F337CD">
        <w:t xml:space="preserve">eri </w:t>
      </w:r>
      <w:r w:rsidR="003451AB" w:rsidRPr="00FE6978">
        <w:rPr>
          <w:rStyle w:val="teiadd"/>
        </w:rPr>
        <w:t>K</w:t>
      </w:r>
      <w:r w:rsidRPr="00FE6978">
        <w:rPr>
          <w:rStyle w:val="teiadd"/>
        </w:rPr>
        <w:t>oji</w:t>
      </w:r>
      <w:r w:rsidRPr="00F337CD">
        <w:t xml:space="preserve"> chiniju,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</w:t>
      </w:r>
      <w:r w:rsidRPr="00FE6978">
        <w:rPr>
          <w:rStyle w:val="teipersName"/>
        </w:rPr>
        <w:t>Jesush</w:t>
      </w:r>
      <w:r w:rsidRPr="00F337CD">
        <w:t xml:space="preserve"> vuchi,</w:t>
      </w:r>
      <w:r w:rsidRPr="00F337CD">
        <w:br/>
        <w:t>V-Nebeſza prideju, Szvet</w:t>
      </w:r>
      <w:r w:rsidR="00A3169E" w:rsidRPr="00F337CD">
        <w:t>’</w:t>
      </w:r>
      <w:r w:rsidRPr="00F337CD">
        <w:t xml:space="preserve"> </w:t>
      </w:r>
      <w:r w:rsidRPr="00FE6978">
        <w:rPr>
          <w:rStyle w:val="teipersName"/>
        </w:rPr>
        <w:t>Pavel</w:t>
      </w:r>
      <w:r w:rsidRPr="00F337CD">
        <w:t xml:space="preserve"> guchi.</w:t>
      </w:r>
    </w:p>
    <w:p w14:paraId="42131C7D" w14:textId="2AB8C385" w:rsidR="00802E33" w:rsidRPr="00F337CD" w:rsidRDefault="00802E33" w:rsidP="00B471BB">
      <w:pPr>
        <w:pStyle w:val="teiab"/>
      </w:pPr>
      <w:r w:rsidRPr="00FE6978">
        <w:rPr>
          <w:rStyle w:val="teidel"/>
        </w:rPr>
        <w:t>Zapztoin</w:t>
      </w:r>
      <w:r w:rsidRPr="00F337CD">
        <w:t xml:space="preserve"> </w:t>
      </w:r>
      <w:r w:rsidRPr="00FE6978">
        <w:rPr>
          <w:rStyle w:val="teiadd"/>
        </w:rPr>
        <w:t>Zabztun</w:t>
      </w:r>
      <w:r w:rsidRPr="00F337CD">
        <w:t xml:space="preserve"> je molitva, </w:t>
      </w:r>
      <w:r w:rsidRPr="00FE6978">
        <w:rPr>
          <w:rStyle w:val="teidel"/>
        </w:rPr>
        <w:t>zapztoin</w:t>
      </w:r>
      <w:r w:rsidRPr="00F337CD">
        <w:t xml:space="preserve"> </w:t>
      </w:r>
      <w:r w:rsidRPr="00FE6978">
        <w:rPr>
          <w:rStyle w:val="teiadd"/>
        </w:rPr>
        <w:t>zabztun</w:t>
      </w:r>
      <w:r w:rsidRPr="00F337CD">
        <w:t xml:space="preserve"> ti je pozt,</w:t>
      </w:r>
      <w:r w:rsidRPr="00F337CD">
        <w:br/>
        <w:t>Che Szirotam nez</w:t>
      </w:r>
      <w:r w:rsidR="003451AB">
        <w:t>K</w:t>
      </w:r>
      <w:r w:rsidRPr="00F337CD">
        <w:t xml:space="preserve">asesh, </w:t>
      </w:r>
      <w:r w:rsidRPr="00FE6978">
        <w:rPr>
          <w:rStyle w:val="teiadd"/>
        </w:rPr>
        <w:t>ti</w:t>
      </w:r>
      <w:r w:rsidRPr="00F337CD">
        <w:t xml:space="preserve"> miloſzerdnozt.</w:t>
      </w:r>
    </w:p>
    <w:p w14:paraId="767E203A" w14:textId="3FE23F2D" w:rsidR="00802E33" w:rsidRPr="00F337CD" w:rsidRDefault="00802E33" w:rsidP="00B471BB">
      <w:pPr>
        <w:pStyle w:val="teiab"/>
      </w:pPr>
      <w:r w:rsidRPr="00F337CD">
        <w:t>Vnogi ta</w:t>
      </w:r>
      <w:r w:rsidR="003451AB">
        <w:t>K</w:t>
      </w:r>
      <w:r w:rsidRPr="00F337CD">
        <w:t xml:space="preserve"> miſzliju, da zgubiu vſze,</w:t>
      </w:r>
      <w:r w:rsidRPr="00F337CD">
        <w:br/>
        <w:t xml:space="preserve">Che z-malin Darom darujeju </w:t>
      </w:r>
      <w:r w:rsidRPr="00FE6978">
        <w:rPr>
          <w:rStyle w:val="teidel"/>
        </w:rPr>
        <w:t>vſze Stercze</w:t>
      </w:r>
      <w:r w:rsidRPr="00F337CD">
        <w:t xml:space="preserve"> </w:t>
      </w:r>
      <w:r w:rsidRPr="00FE6978">
        <w:rPr>
          <w:rStyle w:val="teiadd"/>
        </w:rPr>
        <w:t>Vbogoze</w:t>
      </w:r>
    </w:p>
    <w:p w14:paraId="4C270DDD" w14:textId="0A4DE9D6" w:rsidR="00802E33" w:rsidRPr="00F337CD" w:rsidRDefault="00802E33" w:rsidP="00B471BB">
      <w:pPr>
        <w:pStyle w:val="teiab"/>
      </w:pPr>
      <w:r w:rsidRPr="00F337CD">
        <w:t>O Chlove</w:t>
      </w:r>
      <w:r w:rsidR="003451AB">
        <w:t>K</w:t>
      </w:r>
      <w:r w:rsidRPr="00F337CD">
        <w:t xml:space="preserve">! neveruj, da pride </w:t>
      </w:r>
      <w:r w:rsidRPr="00FE6978">
        <w:rPr>
          <w:rStyle w:val="teiadd"/>
        </w:rPr>
        <w:t>dojde</w:t>
      </w:r>
      <w:r w:rsidRPr="00F337CD">
        <w:t xml:space="preserve"> na </w:t>
      </w:r>
      <w:r w:rsidR="003451AB">
        <w:t>K</w:t>
      </w:r>
      <w:r w:rsidRPr="00F337CD">
        <w:t>var,</w:t>
      </w:r>
      <w:r w:rsidRPr="00F337CD">
        <w:br/>
      </w:r>
      <w:r w:rsidR="003451AB">
        <w:t>K</w:t>
      </w:r>
      <w:r w:rsidRPr="00F337CD">
        <w:t xml:space="preserve">ai </w:t>
      </w:r>
      <w:r w:rsidRPr="00FE6978">
        <w:rPr>
          <w:rStyle w:val="teidel"/>
        </w:rPr>
        <w:t>offrash</w:t>
      </w:r>
      <w:r w:rsidRPr="00F337CD">
        <w:t xml:space="preserve"> </w:t>
      </w:r>
      <w:r w:rsidRPr="00FE6978">
        <w:rPr>
          <w:rStyle w:val="teiadd"/>
        </w:rPr>
        <w:t>podash</w:t>
      </w:r>
      <w:r w:rsidRPr="00F337CD">
        <w:t xml:space="preserve"> Sziroti, y vtalash za Dar.</w:t>
      </w:r>
    </w:p>
    <w:p w14:paraId="52B07A89" w14:textId="400F4C43" w:rsidR="00802E33" w:rsidRPr="00F337CD" w:rsidRDefault="003451AB" w:rsidP="00B471BB">
      <w:pPr>
        <w:pStyle w:val="teiab"/>
      </w:pPr>
      <w:r>
        <w:t>K</w:t>
      </w:r>
      <w:r w:rsidR="00802E33" w:rsidRPr="00F337CD">
        <w:t xml:space="preserve">aigoder polosish </w:t>
      </w:r>
      <w:r w:rsidR="00802E33" w:rsidRPr="00FE6978">
        <w:rPr>
          <w:rStyle w:val="teidel"/>
        </w:rPr>
        <w:t>ti zdai</w:t>
      </w:r>
      <w:r w:rsidR="00802E33" w:rsidRPr="00F337CD">
        <w:t xml:space="preserve"> </w:t>
      </w:r>
      <w:r w:rsidR="00802E33" w:rsidRPr="00FE6978">
        <w:rPr>
          <w:rStyle w:val="teiadd"/>
        </w:rPr>
        <w:t>vezda</w:t>
      </w:r>
      <w:r w:rsidR="00802E33" w:rsidRPr="00F337CD">
        <w:t xml:space="preserve"> na Oltar,</w:t>
      </w:r>
      <w:r w:rsidR="00802E33" w:rsidRPr="00F337CD">
        <w:br/>
        <w:t xml:space="preserve">Nestimaj, da tizto </w:t>
      </w:r>
      <w:r w:rsidR="00802E33" w:rsidRPr="00FE6978">
        <w:rPr>
          <w:rStyle w:val="teiadd"/>
        </w:rPr>
        <w:t>ono</w:t>
      </w:r>
      <w:r w:rsidR="00802E33" w:rsidRPr="00F337CD">
        <w:t xml:space="preserve"> ti gda bu na </w:t>
      </w:r>
      <w:r>
        <w:t>K</w:t>
      </w:r>
      <w:r w:rsidR="00802E33" w:rsidRPr="00F337CD">
        <w:t>var.</w:t>
      </w:r>
    </w:p>
    <w:p w14:paraId="6FE4B5AD" w14:textId="77777777" w:rsidR="00802E33" w:rsidRPr="00F337CD" w:rsidRDefault="00802E33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6A033AE7" w14:textId="7A2D2D29" w:rsidR="00802E33" w:rsidRDefault="00802E33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/37/</w:t>
      </w:r>
    </w:p>
    <w:p w14:paraId="3F1F1809" w14:textId="26E9F00E" w:rsidR="00A02EC4" w:rsidRPr="00F337CD" w:rsidRDefault="00A02EC4" w:rsidP="00A02EC4">
      <w:pPr>
        <w:pStyle w:val="teifwPageNum"/>
      </w:pPr>
      <w:r>
        <w:t>43.</w:t>
      </w:r>
    </w:p>
    <w:p w14:paraId="341A90AE" w14:textId="2D5410EC" w:rsidR="00802E33" w:rsidRPr="00F337CD" w:rsidRDefault="00802E33" w:rsidP="00B471BB">
      <w:pPr>
        <w:pStyle w:val="teiab"/>
      </w:pPr>
      <w:r w:rsidRPr="00F337CD">
        <w:t xml:space="preserve">Szam </w:t>
      </w:r>
      <w:r w:rsidR="003451AB">
        <w:t>K</w:t>
      </w:r>
      <w:r w:rsidRPr="00F337CD">
        <w:t>ristush obechal platiti vſzigdar</w:t>
      </w:r>
      <w:r w:rsidRPr="00F337CD">
        <w:br/>
        <w:t xml:space="preserve">Vſze tizto </w:t>
      </w:r>
      <w:r w:rsidRPr="00A02EC4">
        <w:rPr>
          <w:rStyle w:val="teiadd"/>
        </w:rPr>
        <w:t>ono</w:t>
      </w:r>
      <w:r w:rsidRPr="00F337CD">
        <w:t xml:space="preserve">, </w:t>
      </w:r>
      <w:r w:rsidR="003451AB">
        <w:t>K</w:t>
      </w:r>
      <w:r w:rsidRPr="00F337CD">
        <w:t>ai talash Szirotam za Dar.</w:t>
      </w:r>
    </w:p>
    <w:p w14:paraId="5E6AFC52" w14:textId="2C683BFB" w:rsidR="00802E33" w:rsidRPr="00F337CD" w:rsidRDefault="00802E33" w:rsidP="00B471BB">
      <w:pPr>
        <w:pStyle w:val="teiab"/>
      </w:pPr>
      <w:r w:rsidRPr="00F337CD">
        <w:t xml:space="preserve">On reche: </w:t>
      </w:r>
      <w:r w:rsidR="003451AB">
        <w:t>K</w:t>
      </w:r>
      <w:r w:rsidRPr="00F337CD">
        <w:t>ai damo, to neje zahman,</w:t>
      </w:r>
      <w:r w:rsidRPr="00F337CD">
        <w:br/>
        <w:t xml:space="preserve">Je </w:t>
      </w:r>
      <w:r w:rsidRPr="00A02EC4">
        <w:rPr>
          <w:rStyle w:val="teidel"/>
        </w:rPr>
        <w:t>tel</w:t>
      </w:r>
      <w:r w:rsidR="003451AB" w:rsidRPr="00A02EC4">
        <w:rPr>
          <w:rStyle w:val="teidel"/>
        </w:rPr>
        <w:t>K</w:t>
      </w:r>
      <w:r w:rsidRPr="00A02EC4">
        <w:rPr>
          <w:rStyle w:val="teidel"/>
        </w:rPr>
        <w:t>o</w:t>
      </w:r>
      <w:r w:rsidRPr="00F337CD">
        <w:t xml:space="preserve">, </w:t>
      </w:r>
      <w:r w:rsidRPr="00A02EC4">
        <w:rPr>
          <w:rStyle w:val="teiadd"/>
        </w:rPr>
        <w:t>ta</w:t>
      </w:r>
      <w:r w:rsidR="003451AB" w:rsidRPr="00A02EC4">
        <w:rPr>
          <w:rStyle w:val="teiadd"/>
        </w:rPr>
        <w:t>K</w:t>
      </w:r>
      <w:r w:rsidRPr="00A02EC4">
        <w:rPr>
          <w:rStyle w:val="teiadd"/>
        </w:rPr>
        <w:t xml:space="preserve">, </w:t>
      </w:r>
      <w:r w:rsidR="003451AB" w:rsidRPr="00A02EC4">
        <w:rPr>
          <w:rStyle w:val="teiadd"/>
        </w:rPr>
        <w:t>K</w:t>
      </w:r>
      <w:r w:rsidRPr="00A02EC4">
        <w:rPr>
          <w:rStyle w:val="teiadd"/>
        </w:rPr>
        <w:t>a</w:t>
      </w:r>
      <w:r w:rsidR="003451AB" w:rsidRPr="00A02EC4">
        <w:rPr>
          <w:rStyle w:val="teiadd"/>
        </w:rPr>
        <w:t>K</w:t>
      </w:r>
      <w:r w:rsidRPr="00F337CD">
        <w:t xml:space="preserve">, da </w:t>
      </w:r>
      <w:r w:rsidRPr="00A02EC4">
        <w:rPr>
          <w:rStyle w:val="teipersName"/>
        </w:rPr>
        <w:t>Jesush</w:t>
      </w:r>
      <w:r w:rsidRPr="00F337CD">
        <w:t xml:space="preserve"> zadobil bi szam.</w:t>
      </w:r>
    </w:p>
    <w:p w14:paraId="45E7C947" w14:textId="12FD84AF" w:rsidR="00802E33" w:rsidRPr="00F337CD" w:rsidRDefault="00802E33" w:rsidP="00B471BB">
      <w:pPr>
        <w:pStyle w:val="teiab"/>
      </w:pPr>
      <w:r w:rsidRPr="00F337CD">
        <w:t>Szmilujſze moi Chlove</w:t>
      </w:r>
      <w:r w:rsidR="003451AB">
        <w:t>K</w:t>
      </w:r>
      <w:r w:rsidRPr="00F337CD">
        <w:t xml:space="preserve">! ti tudi tu gneſz </w:t>
      </w:r>
      <w:r w:rsidR="00A02EC4" w:rsidRPr="00A02EC4">
        <w:rPr>
          <w:rStyle w:val="teiadd"/>
        </w:rPr>
        <w:t xml:space="preserve">taKaj </w:t>
      </w:r>
      <w:r w:rsidRPr="00A02EC4">
        <w:rPr>
          <w:rStyle w:val="teiadd"/>
        </w:rPr>
        <w:t>deneſz,</w:t>
      </w:r>
      <w:r w:rsidRPr="00A02EC4">
        <w:rPr>
          <w:rStyle w:val="teiadd"/>
        </w:rPr>
        <w:br/>
      </w:r>
      <w:r w:rsidRPr="00F337CD">
        <w:t xml:space="preserve">Da poshle ti </w:t>
      </w:r>
      <w:r w:rsidR="003451AB">
        <w:t>K</w:t>
      </w:r>
      <w:r w:rsidRPr="00F337CD">
        <w:t xml:space="preserve">ristush Szvoj Segen </w:t>
      </w:r>
      <w:r w:rsidRPr="00A02EC4">
        <w:rPr>
          <w:rStyle w:val="teiadd"/>
        </w:rPr>
        <w:t>Blagoſzlov</w:t>
      </w:r>
      <w:r w:rsidRPr="00F337CD">
        <w:t xml:space="preserve"> z-Nebeſz.</w:t>
      </w:r>
    </w:p>
    <w:p w14:paraId="1010D07C" w14:textId="3D007550" w:rsidR="00802E33" w:rsidRPr="00F337CD" w:rsidRDefault="00802E33" w:rsidP="00B471BB">
      <w:pPr>
        <w:pStyle w:val="teiab"/>
      </w:pPr>
      <w:r w:rsidRPr="00F337CD">
        <w:t xml:space="preserve">Na peldu szi vzemi, o </w:t>
      </w:r>
      <w:r w:rsidR="003451AB">
        <w:t>K</w:t>
      </w:r>
      <w:r w:rsidRPr="00F337CD">
        <w:t>erscheni</w:t>
      </w:r>
      <w:r w:rsidR="003451AB">
        <w:t>K</w:t>
      </w:r>
      <w:r w:rsidRPr="00F337CD">
        <w:t xml:space="preserve"> ti!</w:t>
      </w:r>
      <w:r w:rsidRPr="00F337CD">
        <w:br/>
        <w:t>Ter tvomu blisnyemu z-lyubavi vchini.</w:t>
      </w:r>
    </w:p>
    <w:p w14:paraId="1AF1E974" w14:textId="264C31E8" w:rsidR="00802E33" w:rsidRPr="00F337CD" w:rsidRDefault="00802E33" w:rsidP="00B471BB">
      <w:pPr>
        <w:pStyle w:val="teiab"/>
      </w:pPr>
      <w:r w:rsidRPr="00F337CD">
        <w:t>Da naidesh ti tudi lyubav pri Bogi,</w:t>
      </w:r>
      <w:r w:rsidRPr="00F337CD">
        <w:br/>
        <w:t xml:space="preserve">Y on te gor vzeme vu Nebo </w:t>
      </w:r>
      <w:r w:rsidR="003451AB">
        <w:t>K</w:t>
      </w:r>
      <w:r w:rsidRPr="00F337CD">
        <w:t>-Szebi.</w:t>
      </w:r>
    </w:p>
    <w:p w14:paraId="43A93C21" w14:textId="206A6C72" w:rsidR="00802E33" w:rsidRPr="00F337CD" w:rsidRDefault="00802E33" w:rsidP="00B471BB">
      <w:pPr>
        <w:pStyle w:val="teiab"/>
      </w:pPr>
      <w:r w:rsidRPr="00F337CD">
        <w:t>O lyubav Bosanz</w:t>
      </w:r>
      <w:r w:rsidR="003451AB">
        <w:t>K</w:t>
      </w:r>
      <w:r w:rsidRPr="00F337CD">
        <w:t xml:space="preserve">a!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vel</w:t>
      </w:r>
      <w:r w:rsidR="003451AB">
        <w:t>K</w:t>
      </w:r>
      <w:r w:rsidRPr="00F337CD">
        <w:t>a szi ti,</w:t>
      </w:r>
      <w:r w:rsidRPr="00F337CD">
        <w:br/>
        <w:t xml:space="preserve">Szam </w:t>
      </w:r>
      <w:r w:rsidR="003451AB">
        <w:t>K</w:t>
      </w:r>
      <w:r w:rsidRPr="00F337CD">
        <w:t>ristush sze nashoi nevoli szmili.</w:t>
      </w:r>
    </w:p>
    <w:p w14:paraId="71CEFDEA" w14:textId="2E7C1CF1" w:rsidR="00A3169E" w:rsidRPr="00F337CD" w:rsidRDefault="003451AB" w:rsidP="00B471BB">
      <w:pPr>
        <w:pStyle w:val="teiab"/>
      </w:pPr>
      <w:r>
        <w:t>K</w:t>
      </w:r>
      <w:r w:rsidR="00A3169E" w:rsidRPr="00F337CD">
        <w:t>aigoder aldujemo neje zahman,</w:t>
      </w:r>
      <w:r w:rsidR="00A3169E" w:rsidRPr="00F337CD">
        <w:br/>
        <w:t xml:space="preserve">Je </w:t>
      </w:r>
      <w:r w:rsidR="00A3169E" w:rsidRPr="00A94BF7">
        <w:rPr>
          <w:rStyle w:val="teidel"/>
        </w:rPr>
        <w:t>tel</w:t>
      </w:r>
      <w:r w:rsidRPr="00A94BF7">
        <w:rPr>
          <w:rStyle w:val="teidel"/>
        </w:rPr>
        <w:t>K</w:t>
      </w:r>
      <w:r w:rsidR="00A3169E" w:rsidRPr="00A94BF7">
        <w:rPr>
          <w:rStyle w:val="teidel"/>
        </w:rPr>
        <w:t>o</w:t>
      </w:r>
      <w:r w:rsidR="00A3169E" w:rsidRPr="00F337CD">
        <w:t xml:space="preserve">, </w:t>
      </w:r>
      <w:r w:rsidR="00A3169E" w:rsidRPr="00A94BF7">
        <w:rPr>
          <w:rStyle w:val="teiadd"/>
        </w:rPr>
        <w:t>ta</w:t>
      </w:r>
      <w:r w:rsidRPr="00A94BF7">
        <w:rPr>
          <w:rStyle w:val="teiadd"/>
        </w:rPr>
        <w:t>K</w:t>
      </w:r>
      <w:r w:rsidR="00A3169E" w:rsidRPr="00A94BF7">
        <w:rPr>
          <w:rStyle w:val="teiadd"/>
        </w:rPr>
        <w:t xml:space="preserve"> </w:t>
      </w:r>
      <w:r w:rsidRPr="00A94BF7">
        <w:rPr>
          <w:rStyle w:val="teiadd"/>
        </w:rPr>
        <w:t>K</w:t>
      </w:r>
      <w:r w:rsidR="00A3169E" w:rsidRPr="00A94BF7">
        <w:rPr>
          <w:rStyle w:val="teiadd"/>
        </w:rPr>
        <w:t>a</w:t>
      </w:r>
      <w:r w:rsidRPr="00A94BF7">
        <w:rPr>
          <w:rStyle w:val="teiadd"/>
        </w:rPr>
        <w:t>K</w:t>
      </w:r>
      <w:r w:rsidR="00A3169E" w:rsidRPr="00F337CD">
        <w:t xml:space="preserve">, da </w:t>
      </w:r>
      <w:r w:rsidR="00A3169E" w:rsidRPr="00A94BF7">
        <w:rPr>
          <w:rStyle w:val="teipersName"/>
        </w:rPr>
        <w:t>Jesush</w:t>
      </w:r>
      <w:r w:rsidR="00A3169E" w:rsidRPr="00F337CD">
        <w:t xml:space="preserve"> zadobil bi szam.</w:t>
      </w:r>
    </w:p>
    <w:p w14:paraId="7EBFDCF3" w14:textId="4393D1AD" w:rsidR="00A3169E" w:rsidRPr="00F337CD" w:rsidRDefault="00A3169E" w:rsidP="00B471BB">
      <w:pPr>
        <w:pStyle w:val="teiab"/>
      </w:pPr>
      <w:r w:rsidRPr="00F337CD">
        <w:t xml:space="preserve">O </w:t>
      </w:r>
      <w:r w:rsidRPr="00A94BF7">
        <w:rPr>
          <w:rStyle w:val="teipersName"/>
        </w:rPr>
        <w:t>Jesush</w:t>
      </w:r>
      <w:r w:rsidRPr="00F337CD">
        <w:t xml:space="preserve"> lyubleni! zdaj </w:t>
      </w:r>
      <w:r w:rsidRPr="00A94BF7">
        <w:rPr>
          <w:rStyle w:val="teiadd"/>
        </w:rPr>
        <w:t>szad</w:t>
      </w:r>
      <w:r w:rsidRPr="00F337CD">
        <w:t xml:space="preserve"> zpoznamo vſzi,</w:t>
      </w:r>
      <w:r w:rsidRPr="00F337CD">
        <w:br/>
        <w:t>Da vſzem Darovni</w:t>
      </w:r>
      <w:r w:rsidR="003451AB">
        <w:t>K</w:t>
      </w:r>
      <w:r w:rsidRPr="00F337CD">
        <w:t>om miloztiven szi.</w:t>
      </w:r>
    </w:p>
    <w:p w14:paraId="1D6C43C1" w14:textId="0AFB2CCE" w:rsidR="00A3169E" w:rsidRPr="00F337CD" w:rsidRDefault="00A3169E" w:rsidP="00B471BB">
      <w:pPr>
        <w:pStyle w:val="teiab"/>
      </w:pPr>
      <w:r w:rsidRPr="00F337CD">
        <w:t>Mi znamo, da ti miloſzerdnozt rad mash,</w:t>
      </w:r>
      <w:r w:rsidRPr="00F337CD">
        <w:br/>
        <w:t>Nai tebi povolen bude Aldov nash.</w:t>
      </w:r>
    </w:p>
    <w:p w14:paraId="792E9446" w14:textId="10F09774" w:rsidR="00A3169E" w:rsidRPr="00F337CD" w:rsidRDefault="00A3169E" w:rsidP="00B471BB">
      <w:pPr>
        <w:pStyle w:val="teiab"/>
      </w:pPr>
      <w:r w:rsidRPr="00F337CD">
        <w:t xml:space="preserve">O </w:t>
      </w:r>
      <w:r w:rsidRPr="00F54EF1">
        <w:rPr>
          <w:rStyle w:val="teipersName"/>
        </w:rPr>
        <w:t>Jesush</w:t>
      </w:r>
      <w:r w:rsidRPr="00F337CD">
        <w:t>! ogleiſze na male Dare,</w:t>
      </w:r>
      <w:r w:rsidRPr="00F337CD">
        <w:br/>
        <w:t>Daj zdravje, y Szrecha vſzem czele Fare.</w:t>
      </w:r>
    </w:p>
    <w:p w14:paraId="78EEE693" w14:textId="77777777" w:rsidR="00A3169E" w:rsidRPr="00F337CD" w:rsidRDefault="00A3169E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38A79AF6" w14:textId="141AB195" w:rsidR="00A3169E" w:rsidRDefault="00A3169E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/38/</w:t>
      </w:r>
    </w:p>
    <w:p w14:paraId="059540CD" w14:textId="49E3A342" w:rsidR="00F54EF1" w:rsidRPr="00F337CD" w:rsidRDefault="00F54EF1" w:rsidP="00F54EF1">
      <w:pPr>
        <w:pStyle w:val="teifwPageNum"/>
      </w:pPr>
      <w:r>
        <w:t>44.</w:t>
      </w:r>
    </w:p>
    <w:p w14:paraId="00108067" w14:textId="563458AE" w:rsidR="00A3169E" w:rsidRPr="00F54EF1" w:rsidRDefault="00A3169E" w:rsidP="00E308E9">
      <w:pPr>
        <w:rPr>
          <w:rStyle w:val="teiadd"/>
        </w:rPr>
      </w:pPr>
      <w:r w:rsidRPr="00F54EF1">
        <w:rPr>
          <w:rStyle w:val="teiadd"/>
        </w:rPr>
        <w:t xml:space="preserve">Onda, </w:t>
      </w:r>
      <w:r w:rsidR="003451AB" w:rsidRPr="00F54EF1">
        <w:rPr>
          <w:rStyle w:val="teiadd"/>
        </w:rPr>
        <w:t>K</w:t>
      </w:r>
      <w:r w:rsidRPr="00F54EF1">
        <w:rPr>
          <w:rStyle w:val="teiadd"/>
        </w:rPr>
        <w:t>ad bu vmreti, szmiluj ſze chreſz naſz,</w:t>
      </w:r>
    </w:p>
    <w:p w14:paraId="3F3A2D20" w14:textId="3F0F8BC0" w:rsidR="00A3169E" w:rsidRPr="00F337CD" w:rsidRDefault="00A3169E" w:rsidP="00B471BB">
      <w:pPr>
        <w:pStyle w:val="teiab"/>
      </w:pPr>
      <w:r w:rsidRPr="00F337CD">
        <w:t xml:space="preserve">Te, </w:t>
      </w:r>
      <w:r w:rsidR="003451AB">
        <w:t>K</w:t>
      </w:r>
      <w:r w:rsidRPr="00F337CD">
        <w:t>ada bu vmreti, sze szmili chreſz naſz,</w:t>
      </w:r>
      <w:r w:rsidRPr="00F337CD">
        <w:br/>
        <w:t>Vſzem dushe zvelichi, proſzimo na glaſz.</w:t>
      </w:r>
    </w:p>
    <w:p w14:paraId="7BA943C6" w14:textId="75283387" w:rsidR="00A3169E" w:rsidRPr="00F337CD" w:rsidRDefault="00A3169E" w:rsidP="00B471BB">
      <w:pPr>
        <w:pStyle w:val="teiab"/>
      </w:pPr>
      <w:r w:rsidRPr="00F337CD">
        <w:t>Ogleiſze na Szer</w:t>
      </w:r>
      <w:r w:rsidR="00F54EF1" w:rsidRPr="00F54EF1">
        <w:rPr>
          <w:rStyle w:val="teiadd"/>
        </w:rPr>
        <w:t>d</w:t>
      </w:r>
      <w:r w:rsidRPr="00F337CD">
        <w:t>cze, poſzluhni nash glaſz,</w:t>
      </w:r>
      <w:r w:rsidRPr="00F337CD">
        <w:br/>
        <w:t xml:space="preserve">O </w:t>
      </w:r>
      <w:r w:rsidRPr="00F54EF1">
        <w:rPr>
          <w:rStyle w:val="teipersName"/>
        </w:rPr>
        <w:t>Jesush</w:t>
      </w:r>
      <w:r w:rsidRPr="00F337CD">
        <w:t xml:space="preserve"> </w:t>
      </w:r>
      <w:r w:rsidRPr="00F54EF1">
        <w:rPr>
          <w:rStyle w:val="teipersName"/>
        </w:rPr>
        <w:t>Maria</w:t>
      </w:r>
      <w:r w:rsidRPr="00F337CD">
        <w:t>! zvelichi ti naſz.</w:t>
      </w:r>
    </w:p>
    <w:p w14:paraId="2D696514" w14:textId="5AF9BE25" w:rsidR="00A3169E" w:rsidRPr="00787AD4" w:rsidRDefault="00A3169E" w:rsidP="00787AD4">
      <w:pPr>
        <w:rPr>
          <w:rPrChange w:id="27" w:author="Nina Ditmajer" w:date="2023-10-27T09:17:00Z">
            <w:rPr/>
          </w:rPrChange>
        </w:rPr>
        <w:pPrChange w:id="28" w:author="Nina Ditmajer" w:date="2023-10-27T09:17:00Z">
          <w:pPr>
            <w:pStyle w:val="Naslov2"/>
          </w:pPr>
        </w:pPrChange>
      </w:pPr>
      <w:r w:rsidRPr="00787AD4">
        <w:rPr>
          <w:rPrChange w:id="29" w:author="Nina Ditmajer" w:date="2023-10-27T09:17:00Z">
            <w:rPr/>
          </w:rPrChange>
        </w:rPr>
        <w:t>N. Ova dva zadna reda moguſze na pochet</w:t>
      </w:r>
      <w:r w:rsidR="003451AB" w:rsidRPr="00787AD4">
        <w:rPr>
          <w:rPrChange w:id="30" w:author="Nina Ditmajer" w:date="2023-10-27T09:17:00Z">
            <w:rPr/>
          </w:rPrChange>
        </w:rPr>
        <w:t>K</w:t>
      </w:r>
      <w:r w:rsidRPr="00787AD4">
        <w:rPr>
          <w:rPrChange w:id="31" w:author="Nina Ditmajer" w:date="2023-10-27T09:17:00Z">
            <w:rPr/>
          </w:rPrChange>
        </w:rPr>
        <w:t>u vzeti.</w:t>
      </w:r>
    </w:p>
    <w:p w14:paraId="4F413DFE" w14:textId="3D8DB5EA" w:rsidR="00A3169E" w:rsidRPr="00F337CD" w:rsidRDefault="00A3169E" w:rsidP="00B471BB">
      <w:pPr>
        <w:pStyle w:val="teiab"/>
      </w:pPr>
      <w:r w:rsidRPr="00F337CD">
        <w:t>Na Offer shetuite vſzi mladi ztari,</w:t>
      </w:r>
      <w:r w:rsidRPr="00F337CD">
        <w:br/>
        <w:t>Z-lyubavi alduite Aldov Szirma</w:t>
      </w:r>
      <w:r w:rsidR="003451AB">
        <w:t>K</w:t>
      </w:r>
      <w:r w:rsidRPr="00F337CD">
        <w:t>i.</w:t>
      </w:r>
    </w:p>
    <w:p w14:paraId="157DDAC3" w14:textId="6D870E85" w:rsidR="00A3169E" w:rsidRPr="00F337CD" w:rsidRDefault="00A3169E" w:rsidP="00B471BB">
      <w:pPr>
        <w:pStyle w:val="teiab"/>
      </w:pPr>
      <w:r w:rsidRPr="00F337CD">
        <w:t>Na Pochet</w:t>
      </w:r>
      <w:r w:rsidR="003451AB">
        <w:t>K</w:t>
      </w:r>
      <w:r w:rsidRPr="00F337CD">
        <w:t>u ona dva reda, gde zvezda pole</w:t>
      </w:r>
      <w:r w:rsidR="003451AB">
        <w:t>K</w:t>
      </w:r>
      <w:r w:rsidRPr="00F337CD">
        <w:t xml:space="preserve"> ztoi, morataſze</w:t>
      </w:r>
      <w:r w:rsidRPr="00F337CD">
        <w:br/>
        <w:t>vſza</w:t>
      </w:r>
      <w:r w:rsidR="003451AB">
        <w:t>K</w:t>
      </w:r>
      <w:r w:rsidRPr="00F337CD">
        <w:t>omu Versusu pridati, a</w:t>
      </w:r>
      <w:r w:rsidR="003451AB">
        <w:t>K</w:t>
      </w:r>
      <w:r w:rsidRPr="00F337CD">
        <w:t>o vidiſze vnogo Lyudi na Offer</w:t>
      </w:r>
      <w:r w:rsidRPr="00F337CD">
        <w:br/>
        <w:t>iti, a</w:t>
      </w:r>
      <w:r w:rsidR="003451AB">
        <w:t>K</w:t>
      </w:r>
      <w:r w:rsidRPr="00F337CD">
        <w:t>o pa</w:t>
      </w:r>
      <w:r w:rsidR="003451AB">
        <w:t>K</w:t>
      </w:r>
      <w:r w:rsidRPr="00F337CD">
        <w:t xml:space="preserve"> malo, ta</w:t>
      </w:r>
      <w:r w:rsidR="003451AB">
        <w:t>K</w:t>
      </w:r>
      <w:r w:rsidRPr="00F337CD">
        <w:t xml:space="preserve"> moguſze 4. redi v-</w:t>
      </w:r>
      <w:r w:rsidR="003451AB">
        <w:t>K</w:t>
      </w:r>
      <w:r w:rsidRPr="00F337CD">
        <w:t xml:space="preserve">up vzeti, </w:t>
      </w:r>
      <w:r w:rsidR="003451AB">
        <w:t>K</w:t>
      </w:r>
      <w:r w:rsidRPr="00F337CD">
        <w:t>a</w:t>
      </w:r>
      <w:r w:rsidR="003451AB">
        <w:t>K</w:t>
      </w:r>
      <w:r w:rsidRPr="00F337CD">
        <w:t xml:space="preserve"> N.</w:t>
      </w:r>
      <w:r w:rsidRPr="00F337CD">
        <w:br/>
        <w:t>y Vezni</w:t>
      </w:r>
      <w:r w:rsidR="003451AB">
        <w:t>K</w:t>
      </w:r>
      <w:r w:rsidRPr="00F337CD">
        <w:t xml:space="preserve"> </w:t>
      </w:r>
      <w:r w:rsidR="00E308E9" w:rsidRPr="00F337CD">
        <w:t>{ po</w:t>
      </w:r>
      <w:r w:rsidR="003451AB">
        <w:t>K</w:t>
      </w:r>
      <w:r w:rsidR="00E308E9" w:rsidRPr="00F337CD">
        <w:t>asuje.</w:t>
      </w:r>
    </w:p>
    <w:p w14:paraId="77118090" w14:textId="77777777" w:rsidR="00E308E9" w:rsidRPr="00F337CD" w:rsidRDefault="00E308E9" w:rsidP="00E308E9">
      <w:pPr>
        <w:rPr>
          <w:sz w:val="24"/>
          <w:szCs w:val="24"/>
        </w:rPr>
      </w:pPr>
    </w:p>
    <w:p w14:paraId="01DA32A3" w14:textId="38A15052" w:rsidR="00E308E9" w:rsidRPr="00F337CD" w:rsidRDefault="00E308E9" w:rsidP="00F54EF1">
      <w:pPr>
        <w:pStyle w:val="Naslov2"/>
      </w:pPr>
      <w:r w:rsidRPr="00F337CD">
        <w:t xml:space="preserve">Druga na Bosich popoldan </w:t>
      </w:r>
      <w:r w:rsidR="003451AB">
        <w:t>K</w:t>
      </w:r>
      <w:r w:rsidRPr="00F337CD">
        <w:t>-Offru.</w:t>
      </w:r>
      <w:r w:rsidRPr="00F337CD">
        <w:br/>
        <w:t>Na jedna</w:t>
      </w:r>
      <w:r w:rsidR="003451AB">
        <w:t>K</w:t>
      </w:r>
      <w:r w:rsidRPr="00F337CD">
        <w:t>u Notu.</w:t>
      </w:r>
    </w:p>
    <w:p w14:paraId="47655836" w14:textId="14F4CDC5" w:rsidR="00E308E9" w:rsidRPr="00F337CD" w:rsidRDefault="00E308E9" w:rsidP="00B471BB">
      <w:pPr>
        <w:pStyle w:val="teiab"/>
      </w:pPr>
      <w:r w:rsidRPr="00F337CD">
        <w:t xml:space="preserve">Vſze verne Dushicze zdai </w:t>
      </w:r>
      <w:r w:rsidRPr="00F54EF1">
        <w:rPr>
          <w:rStyle w:val="teiadd"/>
        </w:rPr>
        <w:t>szim</w:t>
      </w:r>
      <w:r w:rsidRPr="00F337CD">
        <w:t xml:space="preserve"> nezte vash Dar,</w:t>
      </w:r>
      <w:r w:rsidRPr="00F337CD">
        <w:br/>
      </w:r>
      <w:r w:rsidRPr="00F54EF1">
        <w:rPr>
          <w:rStyle w:val="teiadd"/>
        </w:rPr>
        <w:t>ter iz Szerdcza Boga hvalite vſzigdar</w:t>
      </w:r>
      <w:r w:rsidRPr="00F54EF1">
        <w:rPr>
          <w:rStyle w:val="teiadd"/>
        </w:rPr>
        <w:br/>
      </w:r>
      <w:r w:rsidRPr="00F54EF1">
        <w:rPr>
          <w:rStyle w:val="teipersName"/>
        </w:rPr>
        <w:t>Jesushi</w:t>
      </w:r>
      <w:r w:rsidRPr="00F337CD">
        <w:t xml:space="preserve"> malemi daite na Oltar.</w:t>
      </w:r>
    </w:p>
    <w:p w14:paraId="6ECBA138" w14:textId="6E1F2835" w:rsidR="00E308E9" w:rsidRPr="00F337CD" w:rsidRDefault="00E308E9" w:rsidP="00B471BB">
      <w:pPr>
        <w:pStyle w:val="teiab"/>
      </w:pPr>
      <w:r w:rsidRPr="00F54EF1">
        <w:rPr>
          <w:rStyle w:val="teipersName"/>
        </w:rPr>
        <w:t>Mariu</w:t>
      </w:r>
      <w:r w:rsidRPr="00F337CD">
        <w:t xml:space="preserve"> </w:t>
      </w:r>
      <w:r w:rsidRPr="00F54EF1">
        <w:rPr>
          <w:rStyle w:val="teipersName"/>
        </w:rPr>
        <w:t>Mariu</w:t>
      </w:r>
      <w:r w:rsidRPr="00F337CD">
        <w:t xml:space="preserve"> pozdravite vſzi,</w:t>
      </w:r>
      <w:r w:rsidRPr="00F337CD">
        <w:br/>
        <w:t xml:space="preserve">Detecze </w:t>
      </w:r>
      <w:r w:rsidRPr="00F54EF1">
        <w:rPr>
          <w:rStyle w:val="teipersName"/>
        </w:rPr>
        <w:t>Jesusha</w:t>
      </w:r>
      <w:r w:rsidRPr="00F337CD">
        <w:t xml:space="preserve"> zdai molite vſzi.</w:t>
      </w:r>
    </w:p>
    <w:p w14:paraId="592DBD06" w14:textId="62C1183C" w:rsidR="00E308E9" w:rsidRPr="00F337CD" w:rsidRDefault="00E308E9" w:rsidP="00B471BB">
      <w:pPr>
        <w:pStyle w:val="teiab"/>
      </w:pPr>
      <w:r w:rsidRPr="00F337CD">
        <w:t>ali ova</w:t>
      </w:r>
      <w:r w:rsidR="003451AB">
        <w:t>K</w:t>
      </w:r>
      <w:r w:rsidRPr="00F337CD">
        <w:t>:</w:t>
      </w:r>
      <w:r w:rsidRPr="00F337CD">
        <w:br/>
        <w:t xml:space="preserve">Reczmo Ave </w:t>
      </w:r>
      <w:r w:rsidRPr="00F54EF1">
        <w:rPr>
          <w:rStyle w:val="teipersName"/>
        </w:rPr>
        <w:t>Maria</w:t>
      </w:r>
      <w:r w:rsidRPr="00F337CD">
        <w:t>, z-vuztmi, y Szerczem,</w:t>
      </w:r>
      <w:r w:rsidRPr="00F337CD">
        <w:br/>
        <w:t xml:space="preserve">Poi Salve </w:t>
      </w:r>
      <w:r w:rsidRPr="006E295E">
        <w:rPr>
          <w:rStyle w:val="teipersName"/>
        </w:rPr>
        <w:t>Regina</w:t>
      </w:r>
      <w:r w:rsidRPr="00F337CD">
        <w:t>, vſza</w:t>
      </w:r>
      <w:r w:rsidR="003451AB">
        <w:t>K</w:t>
      </w:r>
      <w:r w:rsidRPr="00F337CD">
        <w:t>u vuru, vſza</w:t>
      </w:r>
      <w:r w:rsidR="003451AB">
        <w:t>K</w:t>
      </w:r>
      <w:r w:rsidRPr="00F337CD">
        <w:t>i den.</w:t>
      </w:r>
    </w:p>
    <w:p w14:paraId="30BA1F75" w14:textId="3F509C14" w:rsidR="00E308E9" w:rsidRPr="00F337CD" w:rsidRDefault="00E308E9" w:rsidP="00B471BB">
      <w:pPr>
        <w:pStyle w:val="teiab"/>
      </w:pPr>
      <w:r w:rsidRPr="00F54EF1">
        <w:rPr>
          <w:rStyle w:val="teipersName"/>
        </w:rPr>
        <w:t>Mariu</w:t>
      </w:r>
      <w:r w:rsidRPr="00F337CD">
        <w:t xml:space="preserve"> chaztiti je nasha dusozt,</w:t>
      </w:r>
      <w:r w:rsidRPr="00F337CD">
        <w:br/>
        <w:t>Na Tronus zvishiti je Bosja mudrozt.</w:t>
      </w:r>
    </w:p>
    <w:p w14:paraId="12807C1E" w14:textId="77777777" w:rsidR="00E308E9" w:rsidRPr="00F337CD" w:rsidRDefault="00E308E9">
      <w:pPr>
        <w:spacing w:after="200"/>
        <w:rPr>
          <w:sz w:val="24"/>
          <w:szCs w:val="24"/>
        </w:rPr>
      </w:pPr>
      <w:r w:rsidRPr="00F337CD">
        <w:rPr>
          <w:sz w:val="24"/>
          <w:szCs w:val="24"/>
        </w:rPr>
        <w:br w:type="page"/>
      </w:r>
    </w:p>
    <w:p w14:paraId="2F57331D" w14:textId="1A9A2DC0" w:rsidR="00E308E9" w:rsidRDefault="00F337CD" w:rsidP="00E308E9">
      <w:pPr>
        <w:rPr>
          <w:sz w:val="24"/>
          <w:szCs w:val="24"/>
        </w:rPr>
      </w:pPr>
      <w:r w:rsidRPr="00F337CD">
        <w:rPr>
          <w:sz w:val="24"/>
          <w:szCs w:val="24"/>
        </w:rPr>
        <w:lastRenderedPageBreak/>
        <w:t>/39/</w:t>
      </w:r>
    </w:p>
    <w:p w14:paraId="3F3FB558" w14:textId="0A1CD60D" w:rsidR="00F54EF1" w:rsidRPr="00F337CD" w:rsidRDefault="00F54EF1" w:rsidP="00C061B9">
      <w:pPr>
        <w:pStyle w:val="teifwPageNum"/>
      </w:pPr>
      <w:r>
        <w:t>45.</w:t>
      </w:r>
    </w:p>
    <w:p w14:paraId="73FF0CC7" w14:textId="5FF76C6B" w:rsidR="00F337CD" w:rsidRDefault="00F337CD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>Nyu chazti, nyu hvali Bog Otecz, Bog Szin,</w:t>
      </w:r>
      <w:r w:rsidRPr="00F337CD">
        <w:rPr>
          <w:sz w:val="24"/>
          <w:szCs w:val="24"/>
        </w:rPr>
        <w:br/>
        <w:t xml:space="preserve">Duh </w:t>
      </w:r>
      <w:r>
        <w:rPr>
          <w:sz w:val="24"/>
          <w:szCs w:val="24"/>
        </w:rPr>
        <w:t>Szveti povi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sha nyen vel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i zpomin.</w:t>
      </w:r>
    </w:p>
    <w:p w14:paraId="1F44A594" w14:textId="223E6FCD" w:rsidR="00F337CD" w:rsidRPr="00F337CD" w:rsidRDefault="00F337CD" w:rsidP="00B471BB">
      <w:pPr>
        <w:pStyle w:val="teiab"/>
        <w:rPr>
          <w:sz w:val="24"/>
          <w:szCs w:val="24"/>
        </w:rPr>
      </w:pPr>
      <w:r w:rsidRPr="00452D3F">
        <w:rPr>
          <w:rStyle w:val="teipersName"/>
        </w:rPr>
        <w:t>Mariu</w:t>
      </w:r>
      <w:r w:rsidRPr="00F337CD">
        <w:rPr>
          <w:sz w:val="24"/>
          <w:szCs w:val="24"/>
        </w:rPr>
        <w:t xml:space="preserve"> z-miloschum je Bog napunil,</w:t>
      </w:r>
      <w:r w:rsidRPr="00F337CD">
        <w:rPr>
          <w:sz w:val="24"/>
          <w:szCs w:val="24"/>
        </w:rPr>
        <w:br/>
        <w:t>Za szvu Zaruchniczu Szveti Duh zvolil.</w:t>
      </w:r>
    </w:p>
    <w:p w14:paraId="53BD5A4F" w14:textId="59A47616" w:rsidR="00F337CD" w:rsidRPr="00F337CD" w:rsidRDefault="00F337CD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>Preſz vſza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oga greha prijeta bila,</w:t>
      </w:r>
      <w:r w:rsidRPr="00F337CD">
        <w:rPr>
          <w:sz w:val="24"/>
          <w:szCs w:val="24"/>
        </w:rPr>
        <w:br/>
        <w:t>Y nigdar vu nichem neje vgreshila.</w:t>
      </w:r>
    </w:p>
    <w:p w14:paraId="17153EE0" w14:textId="3F3911D9" w:rsidR="00F337CD" w:rsidRPr="00F337CD" w:rsidRDefault="00F337CD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>Pri Bogu je ona nai vrednesha ztvar,</w:t>
      </w:r>
      <w:r w:rsidRPr="00F337CD">
        <w:rPr>
          <w:sz w:val="24"/>
          <w:szCs w:val="24"/>
        </w:rPr>
        <w:br/>
        <w:t>Che drugo dat' ne mash, dai Szer</w:t>
      </w:r>
      <w:r w:rsidR="00452D3F" w:rsidRPr="00452D3F">
        <w:rPr>
          <w:rStyle w:val="teiadd"/>
        </w:rPr>
        <w:t>d</w:t>
      </w:r>
      <w:r w:rsidRPr="00F337CD">
        <w:rPr>
          <w:sz w:val="24"/>
          <w:szCs w:val="24"/>
        </w:rPr>
        <w:t>cze za dar.</w:t>
      </w:r>
    </w:p>
    <w:p w14:paraId="74C0B2A5" w14:textId="066590DA" w:rsidR="00F337CD" w:rsidRPr="00F337CD" w:rsidRDefault="00452D3F" w:rsidP="00B471BB">
      <w:pPr>
        <w:pStyle w:val="teiab"/>
        <w:rPr>
          <w:sz w:val="24"/>
          <w:szCs w:val="24"/>
        </w:rPr>
      </w:pPr>
      <w:r>
        <w:rPr>
          <w:sz w:val="24"/>
          <w:szCs w:val="24"/>
        </w:rPr>
        <w:t>G</w:t>
      </w:r>
      <w:r w:rsidR="00F337CD" w:rsidRPr="00F337CD">
        <w:rPr>
          <w:sz w:val="24"/>
          <w:szCs w:val="24"/>
        </w:rPr>
        <w:t>do more razmeti Bosanz</w:t>
      </w:r>
      <w:r w:rsidR="003451AB">
        <w:rPr>
          <w:sz w:val="24"/>
          <w:szCs w:val="24"/>
        </w:rPr>
        <w:t>K</w:t>
      </w:r>
      <w:r w:rsidR="00F337CD" w:rsidRPr="00F337CD">
        <w:rPr>
          <w:sz w:val="24"/>
          <w:szCs w:val="24"/>
        </w:rPr>
        <w:t>u z</w:t>
      </w:r>
      <w:r w:rsidR="003451AB">
        <w:rPr>
          <w:sz w:val="24"/>
          <w:szCs w:val="24"/>
        </w:rPr>
        <w:t>K</w:t>
      </w:r>
      <w:r w:rsidR="00F337CD" w:rsidRPr="00F337CD">
        <w:rPr>
          <w:sz w:val="24"/>
          <w:szCs w:val="24"/>
        </w:rPr>
        <w:t>rivnozt,</w:t>
      </w:r>
      <w:r w:rsidR="00F337CD" w:rsidRPr="00F337CD">
        <w:rPr>
          <w:sz w:val="24"/>
          <w:szCs w:val="24"/>
        </w:rPr>
        <w:br/>
      </w:r>
      <w:r w:rsidR="00F337CD" w:rsidRPr="00452D3F">
        <w:rPr>
          <w:rStyle w:val="teipersName"/>
        </w:rPr>
        <w:t>Maria</w:t>
      </w:r>
      <w:r w:rsidR="00F337CD" w:rsidRPr="00F337CD">
        <w:rPr>
          <w:sz w:val="24"/>
          <w:szCs w:val="24"/>
        </w:rPr>
        <w:t xml:space="preserve"> nam zproſzi potrebnu milozt.</w:t>
      </w:r>
    </w:p>
    <w:p w14:paraId="609FE534" w14:textId="0F6BFA43" w:rsidR="00F337CD" w:rsidRDefault="00F337CD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>Che v-grehe opadnesh</w:t>
      </w:r>
      <w:r>
        <w:rPr>
          <w:sz w:val="24"/>
          <w:szCs w:val="24"/>
        </w:rPr>
        <w:t>, ter vu nyih zazpish,</w:t>
      </w:r>
      <w:r>
        <w:rPr>
          <w:sz w:val="24"/>
          <w:szCs w:val="24"/>
        </w:rPr>
        <w:br/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-</w:t>
      </w:r>
      <w:r w:rsidRPr="00452D3F">
        <w:rPr>
          <w:rStyle w:val="teipersName"/>
        </w:rPr>
        <w:t>Marie</w:t>
      </w:r>
      <w:r>
        <w:rPr>
          <w:sz w:val="24"/>
          <w:szCs w:val="24"/>
        </w:rPr>
        <w:t xml:space="preserve"> sze vteczi, pa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 xml:space="preserve"> milozt dobish.</w:t>
      </w:r>
    </w:p>
    <w:p w14:paraId="29432804" w14:textId="18929039" w:rsidR="00F337CD" w:rsidRPr="00F337CD" w:rsidRDefault="00F337CD" w:rsidP="00B471BB">
      <w:pPr>
        <w:pStyle w:val="teiab"/>
        <w:rPr>
          <w:sz w:val="24"/>
          <w:szCs w:val="24"/>
        </w:rPr>
      </w:pPr>
      <w:r>
        <w:rPr>
          <w:sz w:val="24"/>
          <w:szCs w:val="24"/>
        </w:rPr>
        <w:t xml:space="preserve">O Mati </w:t>
      </w:r>
      <w:r w:rsidRPr="00452D3F">
        <w:rPr>
          <w:rStyle w:val="teiadd"/>
        </w:rPr>
        <w:t>Mai</w:t>
      </w:r>
      <w:r w:rsidR="003451AB" w:rsidRPr="00452D3F">
        <w:rPr>
          <w:rStyle w:val="teiadd"/>
        </w:rPr>
        <w:t>K</w:t>
      </w:r>
      <w:r w:rsidRPr="00452D3F">
        <w:rPr>
          <w:rStyle w:val="teiadd"/>
        </w:rPr>
        <w:t>a</w:t>
      </w:r>
      <w:r>
        <w:rPr>
          <w:sz w:val="24"/>
          <w:szCs w:val="24"/>
        </w:rPr>
        <w:t xml:space="preserve"> lyublena! greshni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ov pomoch,</w:t>
      </w:r>
      <w:r>
        <w:rPr>
          <w:sz w:val="24"/>
          <w:szCs w:val="24"/>
        </w:rPr>
        <w:br/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 xml:space="preserve">i 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-tebi szmo doshli, z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asi nam tvu moch.</w:t>
      </w:r>
    </w:p>
    <w:p w14:paraId="08B405F0" w14:textId="0F8F5470" w:rsidR="00F337CD" w:rsidRPr="00F337CD" w:rsidRDefault="00F337CD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 xml:space="preserve">Nut, 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i sze pred tobum z-Szuzami muchi,</w:t>
      </w:r>
      <w:r w:rsidRPr="00F337CD">
        <w:rPr>
          <w:sz w:val="24"/>
          <w:szCs w:val="24"/>
        </w:rPr>
        <w:br/>
        <w:t xml:space="preserve">Szmiluiſze o Mati </w:t>
      </w:r>
      <w:r w:rsidRPr="00452D3F">
        <w:rPr>
          <w:rStyle w:val="teiadd"/>
        </w:rPr>
        <w:t>Mai</w:t>
      </w:r>
      <w:r w:rsidR="003451AB" w:rsidRPr="00452D3F">
        <w:rPr>
          <w:rStyle w:val="teiadd"/>
        </w:rPr>
        <w:t>K</w:t>
      </w:r>
      <w:r w:rsidRPr="00452D3F">
        <w:rPr>
          <w:rStyle w:val="teiadd"/>
        </w:rPr>
        <w:t>a</w:t>
      </w:r>
      <w:r w:rsidRPr="00F337CD">
        <w:rPr>
          <w:sz w:val="24"/>
          <w:szCs w:val="24"/>
        </w:rPr>
        <w:t>! Bogu ga zruchi.</w:t>
      </w:r>
    </w:p>
    <w:p w14:paraId="0B130062" w14:textId="571134D5" w:rsidR="00F337CD" w:rsidRDefault="00F337CD" w:rsidP="00B471BB">
      <w:pPr>
        <w:pStyle w:val="teiab"/>
        <w:rPr>
          <w:sz w:val="24"/>
          <w:szCs w:val="24"/>
        </w:rPr>
      </w:pPr>
      <w:r w:rsidRPr="00F337CD">
        <w:rPr>
          <w:sz w:val="24"/>
          <w:szCs w:val="24"/>
        </w:rPr>
        <w:t xml:space="preserve">Pred tvemi nogami salozten </w:t>
      </w:r>
      <w:r w:rsidR="003451AB">
        <w:rPr>
          <w:sz w:val="24"/>
          <w:szCs w:val="24"/>
        </w:rPr>
        <w:t>K</w:t>
      </w:r>
      <w:r w:rsidRPr="00F337CD">
        <w:rPr>
          <w:sz w:val="24"/>
          <w:szCs w:val="24"/>
        </w:rPr>
        <w:t>lechim,</w:t>
      </w:r>
      <w:r w:rsidRPr="00F337CD">
        <w:rPr>
          <w:sz w:val="24"/>
          <w:szCs w:val="24"/>
        </w:rPr>
        <w:br/>
        <w:t>Vech</w:t>
      </w:r>
      <w:r w:rsidR="003451AB">
        <w:rPr>
          <w:sz w:val="24"/>
          <w:szCs w:val="24"/>
        </w:rPr>
        <w:t>K</w:t>
      </w:r>
      <w:r w:rsidR="00452D3F">
        <w:rPr>
          <w:sz w:val="24"/>
          <w:szCs w:val="24"/>
        </w:rPr>
        <w:t>rat szem greh vchinil</w:t>
      </w:r>
      <w:r w:rsidRPr="00F337CD">
        <w:rPr>
          <w:sz w:val="24"/>
          <w:szCs w:val="24"/>
        </w:rPr>
        <w:t xml:space="preserve"> po</w:t>
      </w:r>
      <w:r>
        <w:rPr>
          <w:sz w:val="24"/>
          <w:szCs w:val="24"/>
        </w:rPr>
        <w:t>bolshat selim.</w:t>
      </w:r>
    </w:p>
    <w:p w14:paraId="7DDF7840" w14:textId="47D527DA" w:rsidR="00F337CD" w:rsidRPr="00452D3F" w:rsidRDefault="00F337CD" w:rsidP="00B471BB">
      <w:pPr>
        <w:pStyle w:val="teiab"/>
        <w:rPr>
          <w:rStyle w:val="teiadd"/>
        </w:rPr>
      </w:pPr>
      <w:r w:rsidRPr="00452D3F">
        <w:rPr>
          <w:rStyle w:val="teiadd"/>
        </w:rPr>
        <w:t>Milostivna Mati od zla naſz chuvaj,</w:t>
      </w:r>
      <w:r w:rsidRPr="00452D3F">
        <w:rPr>
          <w:rStyle w:val="teiadd"/>
        </w:rPr>
        <w:br/>
        <w:t>ponizno proſzimo, tvu miloschu daj.</w:t>
      </w:r>
    </w:p>
    <w:p w14:paraId="66EA5BEB" w14:textId="4847B99A" w:rsidR="00F337CD" w:rsidRDefault="00F337CD" w:rsidP="00B471BB">
      <w:pPr>
        <w:pStyle w:val="teiab"/>
        <w:rPr>
          <w:sz w:val="24"/>
          <w:szCs w:val="24"/>
        </w:rPr>
      </w:pPr>
      <w:r>
        <w:rPr>
          <w:sz w:val="24"/>
          <w:szCs w:val="24"/>
        </w:rPr>
        <w:t>Nebez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 xml:space="preserve">a </w:t>
      </w:r>
      <w:r w:rsidR="003451AB">
        <w:rPr>
          <w:sz w:val="24"/>
          <w:szCs w:val="24"/>
        </w:rPr>
        <w:t>K</w:t>
      </w:r>
      <w:r w:rsidR="00452D3F">
        <w:rPr>
          <w:sz w:val="24"/>
          <w:szCs w:val="24"/>
        </w:rPr>
        <w:t>r</w:t>
      </w:r>
      <w:r>
        <w:rPr>
          <w:sz w:val="24"/>
          <w:szCs w:val="24"/>
        </w:rPr>
        <w:t>alicza! nai ve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sha Gozpa,</w:t>
      </w:r>
      <w:r>
        <w:rPr>
          <w:sz w:val="24"/>
          <w:szCs w:val="24"/>
        </w:rPr>
        <w:br/>
        <w:t>Ti lepa hisicza Szvetoga Troiztva.</w:t>
      </w:r>
    </w:p>
    <w:p w14:paraId="0D3FBF7A" w14:textId="77777777" w:rsidR="00F337CD" w:rsidRDefault="00F337C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2EE748" w14:textId="32F93394" w:rsidR="00F337CD" w:rsidRDefault="00056DC6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/40/</w:t>
      </w:r>
    </w:p>
    <w:p w14:paraId="24905151" w14:textId="4F8C5476" w:rsidR="006E295E" w:rsidRDefault="006E295E" w:rsidP="00B471BB">
      <w:pPr>
        <w:pStyle w:val="teifwPageNum"/>
      </w:pPr>
      <w:r>
        <w:t>46.</w:t>
      </w:r>
    </w:p>
    <w:p w14:paraId="00E381DA" w14:textId="7A15FBA7" w:rsidR="00056DC6" w:rsidRDefault="00056DC6" w:rsidP="00B471BB">
      <w:pPr>
        <w:pStyle w:val="teiab"/>
      </w:pPr>
      <w:r>
        <w:t>O Mati! ponizno te pro</w:t>
      </w:r>
      <w:r w:rsidRPr="00F337CD">
        <w:t>ſ</w:t>
      </w:r>
      <w:r>
        <w:t>zimo zdai,</w:t>
      </w:r>
      <w:r>
        <w:br/>
        <w:t>Od grehov na</w:t>
      </w:r>
      <w:r w:rsidRPr="00F337CD">
        <w:t>ſ</w:t>
      </w:r>
      <w:r>
        <w:t>z chuvai, miloschu nam dai.</w:t>
      </w:r>
    </w:p>
    <w:p w14:paraId="7A646F7D" w14:textId="09D098AD" w:rsidR="00056DC6" w:rsidRDefault="00056DC6" w:rsidP="00B471BB">
      <w:pPr>
        <w:pStyle w:val="teiab"/>
      </w:pPr>
      <w:r>
        <w:t>Miloztivna Mati v</w:t>
      </w:r>
      <w:r w:rsidRPr="00F337CD">
        <w:t>ſ</w:t>
      </w:r>
      <w:r>
        <w:t>zeh greshni</w:t>
      </w:r>
      <w:r w:rsidR="003451AB">
        <w:t>K</w:t>
      </w:r>
      <w:r>
        <w:t>ov trost,</w:t>
      </w:r>
      <w:r>
        <w:br/>
      </w:r>
      <w:r w:rsidR="003451AB">
        <w:t>K</w:t>
      </w:r>
      <w:r>
        <w:t xml:space="preserve">i </w:t>
      </w:r>
      <w:r w:rsidR="003451AB">
        <w:t>K</w:t>
      </w:r>
      <w:r>
        <w:t>-tebi sze vteche, on naide milozt.</w:t>
      </w:r>
    </w:p>
    <w:p w14:paraId="58B2773A" w14:textId="4C263270" w:rsidR="00112306" w:rsidRDefault="00112306" w:rsidP="00B471BB">
      <w:pPr>
        <w:pStyle w:val="teiab"/>
      </w:pPr>
      <w:r>
        <w:t>Ti nai vech nam zpro</w:t>
      </w:r>
      <w:r w:rsidRPr="00F337CD">
        <w:t>ſ</w:t>
      </w:r>
      <w:r>
        <w:t>zish, y Bog ti v</w:t>
      </w:r>
      <w:r w:rsidRPr="00F337CD">
        <w:t>ſ</w:t>
      </w:r>
      <w:r>
        <w:t>ze da,</w:t>
      </w:r>
      <w:r>
        <w:br/>
        <w:t xml:space="preserve">Ti rada pomoresh, </w:t>
      </w:r>
      <w:r w:rsidR="003451AB">
        <w:t>K</w:t>
      </w:r>
      <w:r>
        <w:t>i sze ti pre</w:t>
      </w:r>
      <w:r w:rsidR="003451AB">
        <w:t>K</w:t>
      </w:r>
      <w:r>
        <w:t xml:space="preserve"> da.</w:t>
      </w:r>
    </w:p>
    <w:p w14:paraId="661BA287" w14:textId="7D0FF7CB" w:rsidR="00112306" w:rsidRDefault="00112306" w:rsidP="00B471BB">
      <w:pPr>
        <w:pStyle w:val="teiab"/>
      </w:pPr>
      <w:r>
        <w:t>Gda momu jezi</w:t>
      </w:r>
      <w:r w:rsidR="003451AB">
        <w:t>K</w:t>
      </w:r>
      <w:r>
        <w:t>u rechi neztane,</w:t>
      </w:r>
      <w:r>
        <w:br/>
      </w:r>
      <w:r w:rsidR="003451AB" w:rsidRPr="006E295E">
        <w:rPr>
          <w:rStyle w:val="teidel"/>
        </w:rPr>
        <w:t>K</w:t>
      </w:r>
      <w:r w:rsidRPr="006E295E">
        <w:rPr>
          <w:rStyle w:val="teidel"/>
        </w:rPr>
        <w:t xml:space="preserve"> </w:t>
      </w:r>
      <w:r w:rsidRPr="006E295E">
        <w:rPr>
          <w:rStyle w:val="teipersName"/>
        </w:rPr>
        <w:t>Marii</w:t>
      </w:r>
      <w:r>
        <w:t xml:space="preserve"> Mislenye </w:t>
      </w:r>
      <w:r w:rsidR="003451AB">
        <w:t>K</w:t>
      </w:r>
      <w:r>
        <w:t>-</w:t>
      </w:r>
      <w:r w:rsidRPr="006E295E">
        <w:rPr>
          <w:rStyle w:val="teipersName"/>
        </w:rPr>
        <w:t>Marii</w:t>
      </w:r>
      <w:r>
        <w:t xml:space="preserve"> v-Szerczu oztane.</w:t>
      </w:r>
    </w:p>
    <w:p w14:paraId="0AF3FD9A" w14:textId="315B02F1" w:rsidR="00112306" w:rsidRDefault="003451AB" w:rsidP="00B471BB">
      <w:pPr>
        <w:pStyle w:val="teiab"/>
      </w:pPr>
      <w:r>
        <w:t>K</w:t>
      </w:r>
      <w:r w:rsidR="00112306">
        <w:t>ad budem ja vmiral o Mati! Shetui,</w:t>
      </w:r>
      <w:r w:rsidR="00112306">
        <w:br/>
        <w:t>Moju greshnu dushu ti Szinu aldui.</w:t>
      </w:r>
    </w:p>
    <w:p w14:paraId="66405116" w14:textId="2D9E1099" w:rsidR="00112306" w:rsidRDefault="00112306" w:rsidP="00B471BB">
      <w:pPr>
        <w:pStyle w:val="teiab"/>
      </w:pPr>
      <w:r w:rsidRPr="006E295E">
        <w:rPr>
          <w:rStyle w:val="teipersName"/>
        </w:rPr>
        <w:t>Regina</w:t>
      </w:r>
      <w:r>
        <w:t xml:space="preserve"> </w:t>
      </w:r>
      <w:r w:rsidR="003451AB">
        <w:t>K</w:t>
      </w:r>
      <w:r>
        <w:t>ralicza Neba, y zemle,</w:t>
      </w:r>
      <w:r>
        <w:br/>
        <w:t>Dol Szvetoga Neba na</w:t>
      </w:r>
      <w:r w:rsidRPr="00F337CD">
        <w:t>ſ</w:t>
      </w:r>
      <w:r>
        <w:t>z milo pogle.</w:t>
      </w:r>
    </w:p>
    <w:p w14:paraId="0229B69E" w14:textId="75FEC873" w:rsidR="00112306" w:rsidRPr="00B255C3" w:rsidRDefault="00112306" w:rsidP="00B471BB">
      <w:pPr>
        <w:pStyle w:val="teiab"/>
        <w:rPr>
          <w:rStyle w:val="teiquote"/>
        </w:rPr>
      </w:pPr>
      <w:r w:rsidRPr="006E295E">
        <w:rPr>
          <w:rStyle w:val="teipersName"/>
        </w:rPr>
        <w:t>Maria</w:t>
      </w:r>
      <w:r>
        <w:t xml:space="preserve"> </w:t>
      </w:r>
      <w:r w:rsidRPr="006E295E">
        <w:rPr>
          <w:rStyle w:val="teipersName"/>
        </w:rPr>
        <w:t>Maria</w:t>
      </w:r>
      <w:r>
        <w:t>! ja z</w:t>
      </w:r>
      <w:r w:rsidR="003451AB">
        <w:t>K</w:t>
      </w:r>
      <w:r>
        <w:t>lenem moi gla</w:t>
      </w:r>
      <w:r w:rsidRPr="00F337CD">
        <w:t>ſ</w:t>
      </w:r>
      <w:r>
        <w:t>z,</w:t>
      </w:r>
      <w:r>
        <w:br/>
        <w:t>Nebez</w:t>
      </w:r>
      <w:r w:rsidR="003451AB">
        <w:t>K</w:t>
      </w:r>
      <w:r>
        <w:t xml:space="preserve">a </w:t>
      </w:r>
      <w:r w:rsidR="003451AB">
        <w:t>K</w:t>
      </w:r>
      <w:r>
        <w:t>ralicza zvelichi ti na</w:t>
      </w:r>
      <w:r w:rsidRPr="00F337CD">
        <w:t>ſ</w:t>
      </w:r>
      <w:r>
        <w:t>z.</w:t>
      </w:r>
      <w:r>
        <w:br/>
      </w:r>
      <w:r w:rsidRPr="00B255C3">
        <w:rPr>
          <w:rStyle w:val="teiquote"/>
        </w:rPr>
        <w:t>Hoc Superior Cantilena invenitur in Libro Poistriensi aligoio aliter.</w:t>
      </w:r>
    </w:p>
    <w:p w14:paraId="1F9F6527" w14:textId="77777777" w:rsidR="00112306" w:rsidRDefault="00112306" w:rsidP="00E308E9">
      <w:pPr>
        <w:rPr>
          <w:sz w:val="24"/>
          <w:szCs w:val="24"/>
        </w:rPr>
      </w:pPr>
    </w:p>
    <w:p w14:paraId="40F84556" w14:textId="68FD81E1" w:rsidR="00112306" w:rsidRDefault="00112306" w:rsidP="006E295E">
      <w:pPr>
        <w:pStyle w:val="Naslov2"/>
      </w:pPr>
      <w:r>
        <w:t>Na de</w:t>
      </w:r>
      <w:r w:rsidR="006E295E">
        <w:t>n</w:t>
      </w:r>
      <w:r>
        <w:t xml:space="preserve"> Szv. </w:t>
      </w:r>
      <w:r w:rsidRPr="006E295E">
        <w:rPr>
          <w:rStyle w:val="teipersName"/>
        </w:rPr>
        <w:t>Stephana</w:t>
      </w:r>
      <w:r>
        <w:t xml:space="preserve"> pervoga Muche-</w:t>
      </w:r>
      <w:r>
        <w:br/>
        <w:t>ni</w:t>
      </w:r>
      <w:r w:rsidR="003451AB">
        <w:t>K</w:t>
      </w:r>
      <w:r>
        <w:t>a.</w:t>
      </w:r>
    </w:p>
    <w:p w14:paraId="460FA0BE" w14:textId="75CE3563" w:rsidR="00112306" w:rsidRDefault="00112306" w:rsidP="006E295E">
      <w:pPr>
        <w:pStyle w:val="Naslov2"/>
      </w:pPr>
      <w:r>
        <w:t>Na Notu: No= 29.</w:t>
      </w:r>
    </w:p>
    <w:p w14:paraId="18E1887F" w14:textId="244DF286" w:rsidR="00CA741E" w:rsidRDefault="00CA741E" w:rsidP="00B471BB">
      <w:pPr>
        <w:pStyle w:val="teiab"/>
      </w:pPr>
      <w:r>
        <w:t>O lyubleni v</w:t>
      </w:r>
      <w:r w:rsidRPr="00F337CD">
        <w:t>ſ</w:t>
      </w:r>
      <w:r>
        <w:t xml:space="preserve">zi </w:t>
      </w:r>
      <w:r w:rsidR="003451AB">
        <w:t>K</w:t>
      </w:r>
      <w:r>
        <w:t xml:space="preserve">riztjani! </w:t>
      </w:r>
      <w:r w:rsidR="003451AB">
        <w:t>K</w:t>
      </w:r>
      <w:r>
        <w:t>i zte dene</w:t>
      </w:r>
      <w:r w:rsidRPr="00F337CD">
        <w:t>ſ</w:t>
      </w:r>
      <w:r>
        <w:t>z doshli szem</w:t>
      </w:r>
      <w:r>
        <w:br/>
        <w:t xml:space="preserve">Daite chazt Szvetmu </w:t>
      </w:r>
      <w:r w:rsidRPr="006E295E">
        <w:rPr>
          <w:rStyle w:val="teipersName"/>
        </w:rPr>
        <w:t>Stephani</w:t>
      </w:r>
      <w:r>
        <w:t>, on bu nam pomagal v</w:t>
      </w:r>
      <w:r w:rsidRPr="00F337CD">
        <w:t>ſ</w:t>
      </w:r>
      <w:r>
        <w:t>zem;</w:t>
      </w:r>
      <w:r>
        <w:br/>
        <w:t>On je po</w:t>
      </w:r>
      <w:r w:rsidR="003451AB">
        <w:t>K</w:t>
      </w:r>
      <w:r>
        <w:t xml:space="preserve">azal nam tu pot, </w:t>
      </w:r>
      <w:r w:rsidR="003451AB">
        <w:t>K</w:t>
      </w:r>
      <w:r>
        <w:t>oja prot' Nebe</w:t>
      </w:r>
      <w:r w:rsidRPr="00F337CD">
        <w:t>ſ</w:t>
      </w:r>
      <w:r>
        <w:t>zam gre;</w:t>
      </w:r>
      <w:r>
        <w:br/>
        <w:t>Nyega na</w:t>
      </w:r>
      <w:r w:rsidRPr="00F337CD">
        <w:t>ſ</w:t>
      </w:r>
      <w:r>
        <w:t>zleduimo pov</w:t>
      </w:r>
      <w:r w:rsidRPr="00F337CD">
        <w:t>ſ</w:t>
      </w:r>
      <w:r>
        <w:t>zod, doidemo v-zvelichanye.</w:t>
      </w:r>
    </w:p>
    <w:p w14:paraId="6D8F2160" w14:textId="77777777" w:rsidR="00CA741E" w:rsidRDefault="00CA741E" w:rsidP="00B471BB">
      <w:pPr>
        <w:pStyle w:val="teiab"/>
      </w:pPr>
      <w:r>
        <w:br w:type="page"/>
      </w:r>
    </w:p>
    <w:p w14:paraId="56A31DDF" w14:textId="51DAAED0" w:rsidR="00CA741E" w:rsidRDefault="00CA741E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/41/</w:t>
      </w:r>
    </w:p>
    <w:p w14:paraId="1E9967A1" w14:textId="7E294089" w:rsidR="006E295E" w:rsidRDefault="006E295E" w:rsidP="00B471BB">
      <w:pPr>
        <w:pStyle w:val="teifwPageNum"/>
      </w:pPr>
      <w:r>
        <w:t>47.</w:t>
      </w:r>
    </w:p>
    <w:p w14:paraId="27004EC5" w14:textId="5864928F" w:rsidR="00CA741E" w:rsidRPr="00CF025A" w:rsidRDefault="00CA741E" w:rsidP="00B471BB">
      <w:pPr>
        <w:pStyle w:val="teiab"/>
        <w:rPr>
          <w:rStyle w:val="teiadd"/>
        </w:rPr>
      </w:pPr>
      <w:r>
        <w:t xml:space="preserve">Szveti </w:t>
      </w:r>
      <w:r w:rsidRPr="00CF025A">
        <w:rPr>
          <w:rStyle w:val="teipersName"/>
        </w:rPr>
        <w:t>Stephan</w:t>
      </w:r>
      <w:r>
        <w:t xml:space="preserve"> je pervi bil, </w:t>
      </w:r>
      <w:r w:rsidR="003451AB">
        <w:t>K</w:t>
      </w:r>
      <w:r>
        <w:t>i je za Veru terpel,</w:t>
      </w:r>
      <w:r>
        <w:br/>
        <w:t>On je greshni Szvet zapuztil, ino je szveto Sivel;</w:t>
      </w:r>
      <w:r>
        <w:br/>
        <w:t xml:space="preserve">Nyega szu </w:t>
      </w:r>
      <w:r w:rsidR="003451AB">
        <w:t>K</w:t>
      </w:r>
      <w:r>
        <w:t>amenuvali, dabi Boga zapuztil,</w:t>
      </w:r>
      <w:r>
        <w:br/>
        <w:t>Sidovi szuga mantrali, on pa</w:t>
      </w:r>
      <w:r w:rsidR="003451AB">
        <w:t>K</w:t>
      </w:r>
      <w:r>
        <w:t xml:space="preserve"> </w:t>
      </w:r>
      <w:r w:rsidRPr="00CF025A">
        <w:rPr>
          <w:rStyle w:val="teidel"/>
        </w:rPr>
        <w:t>je chastil</w:t>
      </w:r>
      <w:r>
        <w:t xml:space="preserve"> Boga </w:t>
      </w:r>
      <w:r w:rsidRPr="00CF025A">
        <w:rPr>
          <w:rStyle w:val="teiadd"/>
        </w:rPr>
        <w:t>je chaztil.</w:t>
      </w:r>
    </w:p>
    <w:p w14:paraId="11D1F63D" w14:textId="15F74D4A" w:rsidR="00CA741E" w:rsidRDefault="00CA741E" w:rsidP="00B471BB">
      <w:pPr>
        <w:pStyle w:val="teiab"/>
      </w:pPr>
      <w:r>
        <w:t>Zato nyega je vechni Bog v-nebez</w:t>
      </w:r>
      <w:r w:rsidR="003451AB">
        <w:t>K</w:t>
      </w:r>
      <w:r>
        <w:t>u Ve</w:t>
      </w:r>
      <w:r w:rsidRPr="00F337CD">
        <w:t>ſ</w:t>
      </w:r>
      <w:r>
        <w:t>zelje vzel,</w:t>
      </w:r>
      <w:r>
        <w:br/>
        <w:t>Dabi po</w:t>
      </w:r>
      <w:r w:rsidR="003451AB">
        <w:t>K</w:t>
      </w:r>
      <w:r>
        <w:t xml:space="preserve">azal, </w:t>
      </w:r>
      <w:r w:rsidR="003451AB">
        <w:t>K</w:t>
      </w:r>
      <w:r>
        <w:t>a</w:t>
      </w:r>
      <w:r w:rsidR="003451AB">
        <w:t>K</w:t>
      </w:r>
      <w:r>
        <w:t xml:space="preserve"> Gozpod, da pavichne placha v</w:t>
      </w:r>
      <w:r w:rsidRPr="00F337CD">
        <w:t>ſ</w:t>
      </w:r>
      <w:r>
        <w:t>zel;</w:t>
      </w:r>
      <w:r>
        <w:br/>
        <w:t>Ta</w:t>
      </w:r>
      <w:r w:rsidR="003451AB">
        <w:t>K</w:t>
      </w:r>
      <w:r>
        <w:t xml:space="preserve"> ta</w:t>
      </w:r>
      <w:r w:rsidR="003451AB">
        <w:t>K</w:t>
      </w:r>
      <w:r>
        <w:t>ai mi greshni lyudje zapuzt'mo ti greshni Szvet,</w:t>
      </w:r>
      <w:r>
        <w:br/>
        <w:t xml:space="preserve">Bogu </w:t>
      </w:r>
      <w:r w:rsidRPr="00CF025A">
        <w:rPr>
          <w:rStyle w:val="teidel"/>
        </w:rPr>
        <w:t>off</w:t>
      </w:r>
      <w:r>
        <w:t xml:space="preserve"> alduimo to Szercze, nashu mu</w:t>
      </w:r>
      <w:r w:rsidR="003451AB">
        <w:t>K</w:t>
      </w:r>
      <w:r w:rsidR="00661776">
        <w:t>u, dabu vmret</w:t>
      </w:r>
      <w:r>
        <w:t>.</w:t>
      </w:r>
    </w:p>
    <w:p w14:paraId="5313B075" w14:textId="6397D285" w:rsidR="00CA741E" w:rsidRPr="00D5784A" w:rsidRDefault="00CA741E" w:rsidP="00B471BB">
      <w:pPr>
        <w:pStyle w:val="teiab"/>
        <w:rPr>
          <w:rStyle w:val="teiadd"/>
        </w:rPr>
      </w:pPr>
      <w:r>
        <w:t>Po</w:t>
      </w:r>
      <w:r w:rsidR="003451AB">
        <w:t>K</w:t>
      </w:r>
      <w:r>
        <w:t>le</w:t>
      </w:r>
      <w:r w:rsidR="003451AB">
        <w:t>K</w:t>
      </w:r>
      <w:r>
        <w:t xml:space="preserve">nimo na </w:t>
      </w:r>
      <w:r w:rsidR="003451AB">
        <w:t>K</w:t>
      </w:r>
      <w:r>
        <w:t>olena, o lyubleni Farmani!</w:t>
      </w:r>
      <w:r>
        <w:br/>
        <w:t>Pro</w:t>
      </w:r>
      <w:r w:rsidRPr="00F337CD">
        <w:t>ſ</w:t>
      </w:r>
      <w:r>
        <w:t xml:space="preserve">z'mo Szvetoga </w:t>
      </w:r>
      <w:r w:rsidRPr="00D5784A">
        <w:rPr>
          <w:rStyle w:val="teipersName"/>
        </w:rPr>
        <w:t>Stephana</w:t>
      </w:r>
      <w:r>
        <w:t xml:space="preserve"> iz Szercza,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="003451AB">
        <w:t>K</w:t>
      </w:r>
      <w:r>
        <w:t>riztjani,</w:t>
      </w:r>
      <w:r>
        <w:br/>
        <w:t>Da on za na</w:t>
      </w:r>
      <w:r w:rsidRPr="00F337CD">
        <w:t>ſ</w:t>
      </w:r>
      <w:r>
        <w:t xml:space="preserve">z pri </w:t>
      </w:r>
      <w:r w:rsidRPr="00D5784A">
        <w:rPr>
          <w:rStyle w:val="teipersName"/>
        </w:rPr>
        <w:t>Jesushi</w:t>
      </w:r>
      <w:r>
        <w:t xml:space="preserve">, </w:t>
      </w:r>
      <w:r w:rsidR="003451AB">
        <w:t>K</w:t>
      </w:r>
      <w:r>
        <w:t>i za na</w:t>
      </w:r>
      <w:r w:rsidRPr="00F337CD">
        <w:t>ſ</w:t>
      </w:r>
      <w:r>
        <w:t>z v ja</w:t>
      </w:r>
      <w:r w:rsidRPr="00F337CD">
        <w:t>ſ</w:t>
      </w:r>
      <w:r>
        <w:t>zlah lesi,</w:t>
      </w:r>
      <w:r>
        <w:br/>
        <w:t>Zpro</w:t>
      </w:r>
      <w:r w:rsidRPr="00F337CD">
        <w:t>ſ</w:t>
      </w:r>
      <w:r>
        <w:t xml:space="preserve">zi nam nyegve milozti, </w:t>
      </w:r>
      <w:r w:rsidRPr="00D5784A">
        <w:rPr>
          <w:rStyle w:val="teidel"/>
        </w:rPr>
        <w:t>gda</w:t>
      </w:r>
      <w:r>
        <w:t xml:space="preserve"> </w:t>
      </w:r>
      <w:r w:rsidR="003451AB">
        <w:t>K</w:t>
      </w:r>
      <w:r w:rsidR="00D5784A">
        <w:t>ada bumo z-</w:t>
      </w:r>
      <w:r>
        <w:t>Szveta Shli.</w:t>
      </w:r>
      <w:r>
        <w:br/>
      </w:r>
      <w:r w:rsidRPr="00D5784A">
        <w:rPr>
          <w:rStyle w:val="teiadd"/>
        </w:rPr>
        <w:t>gda budemo z-Szveta Shli.</w:t>
      </w:r>
    </w:p>
    <w:p w14:paraId="7E3B5429" w14:textId="151E5B0F" w:rsidR="00CA741E" w:rsidRDefault="00CA741E" w:rsidP="00B471BB">
      <w:pPr>
        <w:pStyle w:val="teiab"/>
      </w:pPr>
      <w:r>
        <w:t>Repetirai:</w:t>
      </w:r>
      <w:r>
        <w:br/>
        <w:t xml:space="preserve">O </w:t>
      </w:r>
      <w:r w:rsidRPr="00D5784A">
        <w:rPr>
          <w:rStyle w:val="teipersName"/>
        </w:rPr>
        <w:t>Jesush</w:t>
      </w:r>
      <w:r>
        <w:t xml:space="preserve"> szmilno Detecze! </w:t>
      </w:r>
      <w:r w:rsidR="003451AB">
        <w:t>K</w:t>
      </w:r>
      <w:r>
        <w:t>i szi</w:t>
      </w:r>
      <w:r w:rsidRPr="00F337CD">
        <w:t>ſ</w:t>
      </w:r>
      <w:r>
        <w:t>ze rodil za na</w:t>
      </w:r>
      <w:r w:rsidRPr="00F337CD">
        <w:t>ſ</w:t>
      </w:r>
      <w:r>
        <w:t>z.</w:t>
      </w:r>
      <w:r>
        <w:br/>
        <w:t>Vzemi ti nashe Dushicze, zdai ino na vechni cha</w:t>
      </w:r>
      <w:r w:rsidRPr="00F337CD">
        <w:t>ſ</w:t>
      </w:r>
      <w:r>
        <w:t>z.</w:t>
      </w:r>
    </w:p>
    <w:p w14:paraId="27D357E5" w14:textId="6D049705" w:rsidR="00CA741E" w:rsidRDefault="00CA741E" w:rsidP="00D5784A">
      <w:pPr>
        <w:pStyle w:val="Naslov2"/>
      </w:pPr>
      <w:r>
        <w:t xml:space="preserve">Druga od Szv. </w:t>
      </w:r>
      <w:r w:rsidRPr="00D5784A">
        <w:rPr>
          <w:rStyle w:val="teipersName"/>
        </w:rPr>
        <w:t>Stephana</w:t>
      </w:r>
      <w:r>
        <w:t>.</w:t>
      </w:r>
    </w:p>
    <w:p w14:paraId="7300492F" w14:textId="5B2C7E63" w:rsidR="00CA741E" w:rsidRDefault="00CA741E" w:rsidP="00D5784A">
      <w:pPr>
        <w:pStyle w:val="Naslov2"/>
      </w:pPr>
      <w:r>
        <w:t>Na Notu: No= 13.</w:t>
      </w:r>
    </w:p>
    <w:p w14:paraId="57E3D9EF" w14:textId="69223890" w:rsidR="00CA741E" w:rsidRDefault="00CA741E" w:rsidP="00B471BB">
      <w:pPr>
        <w:pStyle w:val="teiab"/>
      </w:pPr>
      <w:r>
        <w:t xml:space="preserve">Po </w:t>
      </w:r>
      <w:r w:rsidR="003451AB">
        <w:t>K</w:t>
      </w:r>
      <w:r>
        <w:t>ristushevom zaztupu, y v-Nebo od na</w:t>
      </w:r>
      <w:r w:rsidRPr="00F337CD">
        <w:t>ſ</w:t>
      </w:r>
      <w:r>
        <w:t>z odhot</w:t>
      </w:r>
      <w:r w:rsidR="003451AB">
        <w:t>K</w:t>
      </w:r>
      <w:r>
        <w:t>u,</w:t>
      </w:r>
      <w:r>
        <w:br/>
        <w:t xml:space="preserve">Vu </w:t>
      </w:r>
      <w:r w:rsidRPr="00D5784A">
        <w:rPr>
          <w:rStyle w:val="teiplaceName"/>
        </w:rPr>
        <w:t>Jeruzalemu</w:t>
      </w:r>
      <w:r>
        <w:t xml:space="preserve"> </w:t>
      </w:r>
      <w:r w:rsidRPr="00D5784A">
        <w:rPr>
          <w:rStyle w:val="teipersName"/>
        </w:rPr>
        <w:t>Stephan</w:t>
      </w:r>
      <w:r>
        <w:t xml:space="preserve"> bil Szluga </w:t>
      </w:r>
      <w:r w:rsidRPr="00D5784A">
        <w:rPr>
          <w:rStyle w:val="teipersName"/>
        </w:rPr>
        <w:t>Jesusha</w:t>
      </w:r>
      <w:r>
        <w:t xml:space="preserve"> zebran.</w:t>
      </w:r>
    </w:p>
    <w:p w14:paraId="48804DF8" w14:textId="2E65C691" w:rsidR="00CA741E" w:rsidRDefault="00CA741E" w:rsidP="00B471BB">
      <w:pPr>
        <w:pStyle w:val="teiab"/>
      </w:pPr>
      <w:r>
        <w:t xml:space="preserve">Pun Duha ada szvetoga, pochne nazveschat </w:t>
      </w:r>
      <w:r w:rsidRPr="00D5784A">
        <w:rPr>
          <w:rStyle w:val="teipersName"/>
        </w:rPr>
        <w:t>Jesusha</w:t>
      </w:r>
      <w:r>
        <w:t>,</w:t>
      </w:r>
      <w:r>
        <w:br/>
        <w:t>Od pravoga Ocza Boga, y Szina v-telu Chlove</w:t>
      </w:r>
      <w:r w:rsidR="003451AB">
        <w:t>K</w:t>
      </w:r>
      <w:r>
        <w:t>a.</w:t>
      </w:r>
    </w:p>
    <w:p w14:paraId="5B6CAFBD" w14:textId="7C224280" w:rsidR="00CA741E" w:rsidRDefault="003451AB" w:rsidP="00B471BB">
      <w:pPr>
        <w:pStyle w:val="teiab"/>
      </w:pPr>
      <w:r>
        <w:t>K</w:t>
      </w:r>
      <w:r w:rsidR="00CA741E">
        <w:t>oga chlove</w:t>
      </w:r>
      <w:r>
        <w:t>K</w:t>
      </w:r>
      <w:r w:rsidR="00CA741E">
        <w:t>a z</w:t>
      </w:r>
      <w:r>
        <w:t>K</w:t>
      </w:r>
      <w:r w:rsidR="00CA741E">
        <w:t>up Boga, Szina Ocza nebez</w:t>
      </w:r>
      <w:r>
        <w:t>K</w:t>
      </w:r>
      <w:r w:rsidR="00CA741E">
        <w:t>oga,</w:t>
      </w:r>
      <w:r w:rsidR="00CA741E">
        <w:br/>
        <w:t>Sidovi je</w:t>
      </w:r>
      <w:r w:rsidR="00CA741E" w:rsidRPr="00F337CD">
        <w:t>ſ</w:t>
      </w:r>
      <w:r w:rsidR="00CA741E">
        <w:t>zu razpeli, y nyemu Sivlenye vzeli.</w:t>
      </w:r>
    </w:p>
    <w:p w14:paraId="109D03BF" w14:textId="77777777" w:rsidR="00CA741E" w:rsidRDefault="00CA741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EEDCE0" w14:textId="4DDE2056" w:rsidR="00CA741E" w:rsidRDefault="00CA741E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/42/</w:t>
      </w:r>
    </w:p>
    <w:p w14:paraId="3ECFC720" w14:textId="4416E18E" w:rsidR="00D5784A" w:rsidRDefault="00D5784A" w:rsidP="00D5784A">
      <w:pPr>
        <w:pStyle w:val="teifwPageNum"/>
      </w:pPr>
      <w:r>
        <w:t>48.</w:t>
      </w:r>
    </w:p>
    <w:p w14:paraId="72A56344" w14:textId="39B730E2" w:rsidR="00CA741E" w:rsidRDefault="003451AB" w:rsidP="00B471BB">
      <w:pPr>
        <w:pStyle w:val="teiab"/>
      </w:pPr>
      <w:r>
        <w:t>K</w:t>
      </w:r>
      <w:r w:rsidR="00CA741E">
        <w:t>oi odichen od szmerti je vztal z-groba vu zmosnozti,</w:t>
      </w:r>
      <w:r w:rsidR="00CA741E">
        <w:br/>
        <w:t>Od onoga je Szvedochil, y Veru nyegovu on vuchil.</w:t>
      </w:r>
    </w:p>
    <w:p w14:paraId="7343B089" w14:textId="26387404" w:rsidR="00CA741E" w:rsidRDefault="00CA741E" w:rsidP="00B471BB">
      <w:pPr>
        <w:pStyle w:val="teiab"/>
      </w:pPr>
      <w:r>
        <w:t>Rechi ta</w:t>
      </w:r>
      <w:r w:rsidR="003451AB">
        <w:t>K</w:t>
      </w:r>
      <w:r>
        <w:t>ve, y navu</w:t>
      </w:r>
      <w:r w:rsidR="003451AB">
        <w:t>K</w:t>
      </w:r>
      <w:r>
        <w:t>e Sidovi chuli vnosine,</w:t>
      </w:r>
      <w:r>
        <w:br/>
        <w:t>Szerditi zubmi S</w:t>
      </w:r>
      <w:r w:rsidR="003451AB">
        <w:t>K</w:t>
      </w:r>
      <w:r>
        <w:t>ripali, v-Szinagogu szu pelali.</w:t>
      </w:r>
    </w:p>
    <w:p w14:paraId="6565FE33" w14:textId="3B91B0E5" w:rsidR="00CA741E" w:rsidRDefault="006D043D" w:rsidP="00B471BB">
      <w:pPr>
        <w:pStyle w:val="teiab"/>
      </w:pPr>
      <w:r>
        <w:t>Onde vnoge dali tusbe, mi</w:t>
      </w:r>
      <w:r w:rsidRPr="00F337CD">
        <w:t>ſ</w:t>
      </w:r>
      <w:r>
        <w:t xml:space="preserve">zlech </w:t>
      </w:r>
      <w:r w:rsidR="003451AB">
        <w:t>K</w:t>
      </w:r>
      <w:r>
        <w:t>a</w:t>
      </w:r>
      <w:r w:rsidR="003451AB">
        <w:t>K</w:t>
      </w:r>
      <w:r>
        <w:t xml:space="preserve"> ga z</w:t>
      </w:r>
      <w:r w:rsidR="003451AB">
        <w:t>K</w:t>
      </w:r>
      <w:r>
        <w:t>onchat bude,</w:t>
      </w:r>
      <w:r>
        <w:br/>
        <w:t>On pa</w:t>
      </w:r>
      <w:r w:rsidR="003451AB">
        <w:t>K</w:t>
      </w:r>
      <w:r>
        <w:t xml:space="preserve"> ztojech, </w:t>
      </w:r>
      <w:r w:rsidR="003451AB">
        <w:t>K</w:t>
      </w:r>
      <w:r>
        <w:t>a</w:t>
      </w:r>
      <w:r w:rsidR="003451AB">
        <w:t>K</w:t>
      </w:r>
      <w:r>
        <w:t>ti Angel, ova</w:t>
      </w:r>
      <w:r w:rsidR="003451AB">
        <w:t>K</w:t>
      </w:r>
      <w:r>
        <w:t xml:space="preserve">o </w:t>
      </w:r>
      <w:r w:rsidR="003451AB">
        <w:t>K</w:t>
      </w:r>
      <w:r>
        <w:t>-nyim je prere</w:t>
      </w:r>
      <w:r w:rsidR="003451AB">
        <w:t>K</w:t>
      </w:r>
      <w:r>
        <w:t>el.</w:t>
      </w:r>
    </w:p>
    <w:p w14:paraId="40B26E73" w14:textId="0AF3868C" w:rsidR="006D043D" w:rsidRDefault="006D043D" w:rsidP="00B471BB">
      <w:pPr>
        <w:pStyle w:val="teiab"/>
      </w:pPr>
      <w:r>
        <w:t xml:space="preserve">O Sidovi tverdo </w:t>
      </w:r>
      <w:r w:rsidRPr="00FD042E">
        <w:rPr>
          <w:rStyle w:val="teidel"/>
        </w:rPr>
        <w:t>glavi</w:t>
      </w:r>
      <w:r>
        <w:t xml:space="preserve"> </w:t>
      </w:r>
      <w:r w:rsidR="003451AB" w:rsidRPr="00FD042E">
        <w:rPr>
          <w:rStyle w:val="teiadd"/>
        </w:rPr>
        <w:t>K</w:t>
      </w:r>
      <w:r w:rsidRPr="00FD042E">
        <w:rPr>
          <w:rStyle w:val="teiadd"/>
        </w:rPr>
        <w:t>orni</w:t>
      </w:r>
      <w:r>
        <w:t>, Bogu v</w:t>
      </w:r>
      <w:r w:rsidRPr="00F337CD">
        <w:t>ſ</w:t>
      </w:r>
      <w:r>
        <w:t>zigdar nepo</w:t>
      </w:r>
      <w:r w:rsidR="003451AB">
        <w:t>K</w:t>
      </w:r>
      <w:r>
        <w:t>orni!</w:t>
      </w:r>
      <w:r>
        <w:br/>
        <w:t>Neobrezanimi Szerczi, ta</w:t>
      </w:r>
      <w:r w:rsidR="003451AB">
        <w:t>K</w:t>
      </w:r>
      <w:r>
        <w:t xml:space="preserve"> vi, </w:t>
      </w:r>
      <w:r w:rsidR="003451AB">
        <w:t>K</w:t>
      </w:r>
      <w:r>
        <w:t>a</w:t>
      </w:r>
      <w:r w:rsidR="003451AB">
        <w:t>K</w:t>
      </w:r>
      <w:r>
        <w:t xml:space="preserve"> y vashi Oczi.</w:t>
      </w:r>
    </w:p>
    <w:p w14:paraId="261128BD" w14:textId="48D5E501" w:rsidR="006D043D" w:rsidRDefault="006D043D" w:rsidP="00B471BB">
      <w:pPr>
        <w:pStyle w:val="teiab"/>
      </w:pPr>
      <w:r>
        <w:t>Nut vidim Nebo odperto, y Szina Boga na de</w:t>
      </w:r>
      <w:r w:rsidRPr="00F337CD">
        <w:t>ſ</w:t>
      </w:r>
      <w:r>
        <w:t>zno,</w:t>
      </w:r>
      <w:r>
        <w:br/>
      </w:r>
      <w:r w:rsidR="003451AB">
        <w:t>K</w:t>
      </w:r>
      <w:r>
        <w:t xml:space="preserve">oi obchuvati hoche </w:t>
      </w:r>
      <w:r w:rsidR="003451AB">
        <w:t>K</w:t>
      </w:r>
      <w:r>
        <w:t>-Szebi v-Nebu vzeti mene.</w:t>
      </w:r>
    </w:p>
    <w:p w14:paraId="7C54CCF5" w14:textId="467F8D6D" w:rsidR="006D043D" w:rsidRDefault="003451AB" w:rsidP="00B471BB">
      <w:pPr>
        <w:pStyle w:val="teiab"/>
      </w:pPr>
      <w:r>
        <w:t>K</w:t>
      </w:r>
      <w:r w:rsidR="006D043D">
        <w:t>a</w:t>
      </w:r>
      <w:r>
        <w:t>K</w:t>
      </w:r>
      <w:r w:rsidR="006D043D">
        <w:t xml:space="preserve"> to zgovoril je </w:t>
      </w:r>
      <w:r w:rsidR="006D043D" w:rsidRPr="00FD042E">
        <w:rPr>
          <w:rStyle w:val="teipersName"/>
        </w:rPr>
        <w:t>Stephan</w:t>
      </w:r>
      <w:r w:rsidR="006D043D">
        <w:t>, vu</w:t>
      </w:r>
      <w:r>
        <w:t>K</w:t>
      </w:r>
      <w:r w:rsidR="006D043D">
        <w:t>i zgrabili ovczu van,</w:t>
      </w:r>
      <w:r w:rsidR="006D043D">
        <w:br/>
        <w:t>Y z-</w:t>
      </w:r>
      <w:r>
        <w:t>K</w:t>
      </w:r>
      <w:r w:rsidR="006D043D">
        <w:t>amenyem po</w:t>
      </w:r>
      <w:r w:rsidR="006D043D" w:rsidRPr="00F337CD">
        <w:t>ſ</w:t>
      </w:r>
      <w:r w:rsidR="006D043D">
        <w:t xml:space="preserve">zipali, </w:t>
      </w:r>
      <w:r>
        <w:t>K</w:t>
      </w:r>
      <w:r w:rsidR="006D043D">
        <w:t>erv pravichnu prelevali.</w:t>
      </w:r>
    </w:p>
    <w:p w14:paraId="089249DA" w14:textId="3713BC23" w:rsidR="006D043D" w:rsidRDefault="006D043D" w:rsidP="00B471BB">
      <w:pPr>
        <w:pStyle w:val="teiab"/>
      </w:pPr>
      <w:r>
        <w:t xml:space="preserve">Ali </w:t>
      </w:r>
      <w:r w:rsidRPr="001759B9">
        <w:rPr>
          <w:rStyle w:val="teipersName"/>
        </w:rPr>
        <w:t>Stephan</w:t>
      </w:r>
      <w:r>
        <w:t xml:space="preserve"> </w:t>
      </w:r>
      <w:r w:rsidR="003451AB">
        <w:t>K</w:t>
      </w:r>
      <w:r>
        <w:t>oruna zvan, v-di</w:t>
      </w:r>
      <w:r w:rsidR="003451AB">
        <w:t>K</w:t>
      </w:r>
      <w:r>
        <w:t>u nebez</w:t>
      </w:r>
      <w:r w:rsidR="003451AB">
        <w:t>K</w:t>
      </w:r>
      <w:r>
        <w:t>u odebran,</w:t>
      </w:r>
      <w:r>
        <w:br/>
        <w:t xml:space="preserve">Moli za </w:t>
      </w:r>
      <w:r w:rsidR="003451AB">
        <w:t>K</w:t>
      </w:r>
      <w:r>
        <w:t>amenujuche, da nyim nebu za greh, reche.</w:t>
      </w:r>
    </w:p>
    <w:p w14:paraId="50B83FA3" w14:textId="31E48184" w:rsidR="006D043D" w:rsidRDefault="006D043D" w:rsidP="00B471BB">
      <w:pPr>
        <w:pStyle w:val="teiab"/>
      </w:pPr>
      <w:r>
        <w:t xml:space="preserve">Y </w:t>
      </w:r>
      <w:r w:rsidR="003451AB">
        <w:t>K</w:t>
      </w:r>
      <w:r>
        <w:t>adabi molil za nye, v-Nebu mi</w:t>
      </w:r>
      <w:r w:rsidRPr="00F337CD">
        <w:t>ſ</w:t>
      </w:r>
      <w:r>
        <w:t>zlech lepo vumre,</w:t>
      </w:r>
      <w:r>
        <w:br/>
      </w:r>
      <w:r w:rsidR="003451AB">
        <w:t>K</w:t>
      </w:r>
      <w:r>
        <w:t>oga z-plachem za</w:t>
      </w:r>
      <w:r w:rsidR="003451AB">
        <w:t>K</w:t>
      </w:r>
      <w:r>
        <w:t xml:space="preserve">opali, </w:t>
      </w:r>
      <w:r w:rsidR="003451AB">
        <w:t>K</w:t>
      </w:r>
      <w:r>
        <w:t>i vu Veri bili ztalni.</w:t>
      </w:r>
    </w:p>
    <w:p w14:paraId="6809DDB5" w14:textId="70F257CB" w:rsidR="006D043D" w:rsidRDefault="006D043D" w:rsidP="00B471BB">
      <w:pPr>
        <w:pStyle w:val="teiab"/>
      </w:pPr>
      <w:r>
        <w:t xml:space="preserve">Po </w:t>
      </w:r>
      <w:r w:rsidR="003451AB">
        <w:t>K</w:t>
      </w:r>
      <w:r>
        <w:t>ristushu bil je pervi potve</w:t>
      </w:r>
      <w:r w:rsidRPr="0006438A">
        <w:rPr>
          <w:rStyle w:val="teiadd"/>
        </w:rPr>
        <w:t>r</w:t>
      </w:r>
      <w:r>
        <w:t>dy</w:t>
      </w:r>
      <w:r w:rsidR="0006438A">
        <w:t>u</w:t>
      </w:r>
      <w:r>
        <w:t>juch Veru v-</w:t>
      </w:r>
      <w:r w:rsidR="003451AB">
        <w:t>K</w:t>
      </w:r>
      <w:r>
        <w:t>ervi,</w:t>
      </w:r>
      <w:r>
        <w:br/>
      </w:r>
      <w:r w:rsidR="003451AB">
        <w:t>K</w:t>
      </w:r>
      <w:r>
        <w:t xml:space="preserve">omu zato je </w:t>
      </w:r>
      <w:r w:rsidR="003451AB">
        <w:t>K</w:t>
      </w:r>
      <w:r>
        <w:t>oruna nje</w:t>
      </w:r>
      <w:r w:rsidR="004F7FB8">
        <w:t>gvega Imena dana.</w:t>
      </w:r>
    </w:p>
    <w:p w14:paraId="25376EEC" w14:textId="3728B664" w:rsidR="004F7FB8" w:rsidRDefault="004F7FB8" w:rsidP="00B471BB">
      <w:pPr>
        <w:pStyle w:val="teiab"/>
      </w:pPr>
      <w:r>
        <w:t xml:space="preserve">Ti nam Nebu, y </w:t>
      </w:r>
      <w:r w:rsidR="003451AB">
        <w:t>K</w:t>
      </w:r>
      <w:r>
        <w:t>orunu zpro</w:t>
      </w:r>
      <w:r w:rsidRPr="00F337CD">
        <w:t>ſ</w:t>
      </w:r>
      <w:r>
        <w:t xml:space="preserve">zi Szvet </w:t>
      </w:r>
      <w:r w:rsidRPr="0006438A">
        <w:rPr>
          <w:rStyle w:val="teipersName"/>
        </w:rPr>
        <w:t>Stephan</w:t>
      </w:r>
      <w:r>
        <w:t xml:space="preserve"> pri-</w:t>
      </w:r>
      <w:r>
        <w:br/>
        <w:t>Bogu,</w:t>
      </w:r>
      <w:r>
        <w:br/>
        <w:t>Da vu Veri bumo ztalni, y po Szmerti Neba vredni.</w:t>
      </w:r>
    </w:p>
    <w:p w14:paraId="53DB8FCC" w14:textId="77777777" w:rsidR="004F7FB8" w:rsidRDefault="004F7FB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9544AB" w14:textId="0F4D853E" w:rsidR="004F7FB8" w:rsidRDefault="004F7FB8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/43/</w:t>
      </w:r>
    </w:p>
    <w:p w14:paraId="4D71B826" w14:textId="1EB26A9D" w:rsidR="00BA0DF9" w:rsidRDefault="00BA0DF9" w:rsidP="00095A07">
      <w:pPr>
        <w:pStyle w:val="teifwPageNum"/>
      </w:pPr>
      <w:r>
        <w:t>49.</w:t>
      </w:r>
    </w:p>
    <w:p w14:paraId="7095CA5D" w14:textId="0DCCB8D4" w:rsidR="004F7FB8" w:rsidRDefault="004F7FB8" w:rsidP="00095A07">
      <w:pPr>
        <w:pStyle w:val="Naslov2"/>
      </w:pPr>
      <w:r>
        <w:t xml:space="preserve">Tretja od Szv. </w:t>
      </w:r>
      <w:r w:rsidRPr="00095A07">
        <w:rPr>
          <w:rStyle w:val="teipersName"/>
        </w:rPr>
        <w:t>Stephana</w:t>
      </w:r>
      <w:r>
        <w:t>.</w:t>
      </w:r>
      <w:r>
        <w:br/>
        <w:t>Na Notu: No= 30.</w:t>
      </w:r>
    </w:p>
    <w:p w14:paraId="6EBAC2B6" w14:textId="7631E75E" w:rsidR="004F7FB8" w:rsidRDefault="004F7FB8" w:rsidP="00B471BB">
      <w:pPr>
        <w:pStyle w:val="teiab"/>
      </w:pPr>
      <w:r>
        <w:t>Ve</w:t>
      </w:r>
      <w:r w:rsidRPr="00F337CD">
        <w:t>ſ</w:t>
      </w:r>
      <w:r>
        <w:t xml:space="preserve">zelo je vmreti vu </w:t>
      </w:r>
      <w:r w:rsidR="003451AB">
        <w:t>K</w:t>
      </w:r>
      <w:r>
        <w:t>ralovoi voiz</w:t>
      </w:r>
      <w:r w:rsidR="003451AB">
        <w:t>K</w:t>
      </w:r>
      <w:r>
        <w:t>i, ve</w:t>
      </w:r>
      <w:r w:rsidRPr="00F337CD">
        <w:t>ſ</w:t>
      </w:r>
      <w:r>
        <w:t>zelo!</w:t>
      </w:r>
      <w:r>
        <w:br/>
        <w:t>Gda Juna</w:t>
      </w:r>
      <w:r w:rsidR="003451AB">
        <w:t>K</w:t>
      </w:r>
      <w:r>
        <w:t>i, y Szoldati szvojega</w:t>
      </w:r>
      <w:r>
        <w:br/>
      </w:r>
      <w:r w:rsidR="003451AB">
        <w:t>K</w:t>
      </w:r>
      <w:r>
        <w:t xml:space="preserve">rala vide, </w:t>
      </w:r>
      <w:r w:rsidR="003451AB">
        <w:t>K</w:t>
      </w:r>
      <w:r>
        <w:t>ada ide pred nyimi,</w:t>
      </w:r>
      <w:r>
        <w:br/>
        <w:t>Gotov za nye vumreti.</w:t>
      </w:r>
    </w:p>
    <w:p w14:paraId="36B85BA7" w14:textId="47599010" w:rsidR="004F7FB8" w:rsidRDefault="004F7FB8" w:rsidP="00B471BB">
      <w:pPr>
        <w:pStyle w:val="teiab"/>
      </w:pPr>
      <w:r>
        <w:t>Szercze nyim</w:t>
      </w:r>
      <w:r w:rsidRPr="00F337CD">
        <w:t>ſ</w:t>
      </w:r>
      <w:r>
        <w:t xml:space="preserve">ze </w:t>
      </w:r>
      <w:r w:rsidR="003451AB">
        <w:t>K</w:t>
      </w:r>
      <w:r>
        <w:t>a</w:t>
      </w:r>
      <w:r w:rsidR="00095A07">
        <w:t>la, gle</w:t>
      </w:r>
      <w:r>
        <w:t xml:space="preserve">dechi na </w:t>
      </w:r>
      <w:r w:rsidR="003451AB">
        <w:t>K</w:t>
      </w:r>
      <w:r>
        <w:t>rala szvojega,</w:t>
      </w:r>
      <w:r>
        <w:br/>
        <w:t>Gda harczuje, y vojuje marlivo</w:t>
      </w:r>
      <w:r>
        <w:br/>
        <w:t>Za drusinu domovinu batrivno,</w:t>
      </w:r>
      <w:r>
        <w:br/>
        <w:t>Vumreti ne miluje.</w:t>
      </w:r>
    </w:p>
    <w:p w14:paraId="4EED86EA" w14:textId="79250736" w:rsidR="004F7FB8" w:rsidRDefault="004F7FB8" w:rsidP="00B471BB">
      <w:pPr>
        <w:pStyle w:val="teiab"/>
      </w:pPr>
      <w:r>
        <w:t xml:space="preserve">Gda bi </w:t>
      </w:r>
      <w:r w:rsidRPr="00AB1139">
        <w:rPr>
          <w:rStyle w:val="teiplaceName"/>
        </w:rPr>
        <w:t>Nazarenz</w:t>
      </w:r>
      <w:r w:rsidR="003451AB" w:rsidRPr="00AB1139">
        <w:rPr>
          <w:rStyle w:val="teiplaceName"/>
        </w:rPr>
        <w:t>K</w:t>
      </w:r>
      <w:r w:rsidRPr="00AB1139">
        <w:rPr>
          <w:rStyle w:val="teiplaceName"/>
        </w:rPr>
        <w:t>i</w:t>
      </w:r>
      <w:r>
        <w:t xml:space="preserve">, </w:t>
      </w:r>
      <w:r w:rsidRPr="00AB1139">
        <w:rPr>
          <w:rStyle w:val="teipersName"/>
        </w:rPr>
        <w:t>Jesush</w:t>
      </w:r>
      <w:r>
        <w:t xml:space="preserve"> </w:t>
      </w:r>
      <w:r w:rsidR="003451AB">
        <w:t>K</w:t>
      </w:r>
      <w:r>
        <w:t>ral Nebez</w:t>
      </w:r>
      <w:r w:rsidR="003451AB">
        <w:t>K</w:t>
      </w:r>
      <w:r>
        <w:t>i, Boja bil</w:t>
      </w:r>
      <w:r>
        <w:br/>
        <w:t>Proti vragom, y Or</w:t>
      </w:r>
      <w:r w:rsidRPr="00F337CD">
        <w:t>ſ</w:t>
      </w:r>
      <w:r>
        <w:t>zagom nyegovem,</w:t>
      </w:r>
      <w:r>
        <w:br/>
        <w:t>Prot' puntaru lucziferu Shatanu,</w:t>
      </w:r>
      <w:r>
        <w:br/>
        <w:t>Y nyegovem Sheregu.</w:t>
      </w:r>
    </w:p>
    <w:p w14:paraId="250A6457" w14:textId="14150428" w:rsidR="004F7FB8" w:rsidRDefault="004F7FB8" w:rsidP="00B471BB">
      <w:pPr>
        <w:pStyle w:val="teiab"/>
      </w:pPr>
      <w:r>
        <w:t xml:space="preserve">Ztavil </w:t>
      </w:r>
      <w:r w:rsidR="003451AB">
        <w:t>K</w:t>
      </w:r>
      <w:r>
        <w:t xml:space="preserve">apitana pod szovum </w:t>
      </w:r>
      <w:r w:rsidRPr="00AB1139">
        <w:rPr>
          <w:rStyle w:val="teipersName"/>
        </w:rPr>
        <w:t>Stephana</w:t>
      </w:r>
      <w:r>
        <w:t xml:space="preserve"> pervoga,</w:t>
      </w:r>
      <w:r>
        <w:br/>
        <w:t>Da vojuje, nemiluje vumreti,</w:t>
      </w:r>
      <w:r>
        <w:br/>
        <w:t>Proti vragu, y tiranu jalnomu,</w:t>
      </w:r>
      <w:r>
        <w:br/>
        <w:t xml:space="preserve">Gledech </w:t>
      </w:r>
      <w:r w:rsidR="003451AB">
        <w:t>K</w:t>
      </w:r>
      <w:r>
        <w:t>rala szvojega.</w:t>
      </w:r>
    </w:p>
    <w:p w14:paraId="28C0629E" w14:textId="2C2643E6" w:rsidR="004F7FB8" w:rsidRDefault="004F7FB8" w:rsidP="00B471BB">
      <w:pPr>
        <w:pStyle w:val="teiab"/>
      </w:pPr>
      <w:r>
        <w:t>Gda bi vre vojuval, y dozta harczuval ov Juna</w:t>
      </w:r>
      <w:r w:rsidR="003451AB">
        <w:t>K</w:t>
      </w:r>
      <w:r>
        <w:t>,</w:t>
      </w:r>
      <w:r>
        <w:br/>
        <w:t>Nagnuli szu, vudrili szu na nyega</w:t>
      </w:r>
      <w:r>
        <w:br/>
        <w:t>Protivni</w:t>
      </w:r>
      <w:r w:rsidR="003451AB">
        <w:t>K</w:t>
      </w:r>
      <w:r>
        <w:t>i, Nazlobni</w:t>
      </w:r>
      <w:r w:rsidR="003451AB">
        <w:t>K</w:t>
      </w:r>
      <w:r>
        <w:t>i z-</w:t>
      </w:r>
      <w:r w:rsidR="003451AB">
        <w:t>K</w:t>
      </w:r>
      <w:r>
        <w:t>amenyem,</w:t>
      </w:r>
      <w:r>
        <w:br/>
        <w:t>Da ga ona</w:t>
      </w:r>
      <w:r w:rsidR="003451AB">
        <w:t>K</w:t>
      </w:r>
      <w:r>
        <w:t xml:space="preserve"> z</w:t>
      </w:r>
      <w:r w:rsidR="003451AB">
        <w:t>K</w:t>
      </w:r>
      <w:r>
        <w:t>onchaju.</w:t>
      </w:r>
    </w:p>
    <w:p w14:paraId="04D0A9A3" w14:textId="77777777" w:rsidR="004F7FB8" w:rsidRDefault="004F7FB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98430A" w14:textId="68452EB8" w:rsidR="004F7FB8" w:rsidRDefault="004F7FB8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/44/</w:t>
      </w:r>
    </w:p>
    <w:p w14:paraId="4AB11825" w14:textId="06F813EB" w:rsidR="00AB1139" w:rsidRDefault="00AB1139" w:rsidP="00AB1139">
      <w:pPr>
        <w:pStyle w:val="teifwPageNum"/>
      </w:pPr>
      <w:r>
        <w:t>50.</w:t>
      </w:r>
    </w:p>
    <w:p w14:paraId="540894E6" w14:textId="487B46B5" w:rsidR="004F7FB8" w:rsidRDefault="004F7FB8" w:rsidP="00B471BB">
      <w:pPr>
        <w:pStyle w:val="teiab"/>
      </w:pPr>
      <w:r>
        <w:t>Ali Vitesja</w:t>
      </w:r>
      <w:r w:rsidR="003451AB">
        <w:t>K</w:t>
      </w:r>
      <w:r>
        <w:t>i ne</w:t>
      </w:r>
      <w:r w:rsidRPr="00F337CD">
        <w:t>ſ</w:t>
      </w:r>
      <w:r>
        <w:t>ze ni</w:t>
      </w:r>
      <w:r w:rsidR="003451AB">
        <w:t>K</w:t>
      </w:r>
      <w:r>
        <w:t xml:space="preserve">ai ztrashil </w:t>
      </w:r>
      <w:r w:rsidR="003451AB">
        <w:t>K</w:t>
      </w:r>
      <w:r>
        <w:t>amenya,</w:t>
      </w:r>
      <w:r>
        <w:br/>
        <w:t>Ve</w:t>
      </w:r>
      <w:r w:rsidRPr="00F337CD">
        <w:t>ſ</w:t>
      </w:r>
      <w:r>
        <w:t>zelo je, batrivo je vojuval</w:t>
      </w:r>
      <w:r>
        <w:br/>
        <w:t>Prot' Sidovz</w:t>
      </w:r>
      <w:r w:rsidR="003451AB">
        <w:t>K</w:t>
      </w:r>
      <w:r>
        <w:t>i hudi voiz</w:t>
      </w:r>
      <w:r w:rsidR="003451AB">
        <w:t>K</w:t>
      </w:r>
      <w:r>
        <w:t>i Boja bil,</w:t>
      </w:r>
      <w:r>
        <w:br/>
        <w:t>Ne</w:t>
      </w:r>
      <w:r w:rsidRPr="00F337CD">
        <w:t>ſ</w:t>
      </w:r>
      <w:r>
        <w:t>ze leprav ra</w:t>
      </w:r>
      <w:r w:rsidRPr="00F337CD">
        <w:t>ſ</w:t>
      </w:r>
      <w:r>
        <w:t>zerdil.</w:t>
      </w:r>
    </w:p>
    <w:p w14:paraId="7299500D" w14:textId="726D4821" w:rsidR="004F7FB8" w:rsidRDefault="004F7FB8" w:rsidP="00B471BB">
      <w:pPr>
        <w:pStyle w:val="teiab"/>
      </w:pPr>
      <w:r>
        <w:t>Nego prot' nature, Szmerti neodure, za one,</w:t>
      </w:r>
      <w:r>
        <w:br/>
      </w:r>
      <w:r w:rsidR="003451AB">
        <w:t>K</w:t>
      </w:r>
      <w:r>
        <w:t xml:space="preserve">i 'ga </w:t>
      </w:r>
      <w:r w:rsidR="003451AB">
        <w:t>K</w:t>
      </w:r>
      <w:r>
        <w:t>olyu, y rasaju, molil je,</w:t>
      </w:r>
      <w:r>
        <w:br/>
        <w:t>Y Gozpona Nebez</w:t>
      </w:r>
      <w:r w:rsidR="003451AB">
        <w:t>K</w:t>
      </w:r>
      <w:r>
        <w:t>oga pro</w:t>
      </w:r>
      <w:r w:rsidRPr="00F337CD">
        <w:t>ſ</w:t>
      </w:r>
      <w:r>
        <w:t>zil je,</w:t>
      </w:r>
      <w:r>
        <w:br/>
        <w:t>Da nyim grehe odprozti.</w:t>
      </w:r>
    </w:p>
    <w:p w14:paraId="40701862" w14:textId="32719A80" w:rsidR="004F7FB8" w:rsidRDefault="004F7FB8" w:rsidP="00B471BB">
      <w:pPr>
        <w:pStyle w:val="teiab"/>
      </w:pPr>
      <w:r>
        <w:t xml:space="preserve">Gledal je na </w:t>
      </w:r>
      <w:r w:rsidR="003451AB">
        <w:t>K</w:t>
      </w:r>
      <w:r>
        <w:t xml:space="preserve">rala, </w:t>
      </w:r>
      <w:r w:rsidR="003451AB">
        <w:t>K</w:t>
      </w:r>
      <w:r>
        <w:t>i mu je po</w:t>
      </w:r>
      <w:r w:rsidR="003451AB">
        <w:t>K</w:t>
      </w:r>
      <w:r>
        <w:t>azal pervo bil,</w:t>
      </w:r>
      <w:r>
        <w:br/>
      </w:r>
      <w:r w:rsidR="003451AB">
        <w:t>K</w:t>
      </w:r>
      <w:r>
        <w:t xml:space="preserve">i na </w:t>
      </w:r>
      <w:r w:rsidR="003451AB">
        <w:t>K</w:t>
      </w:r>
      <w:r>
        <w:t>risu, Szmerti blizu, molil je</w:t>
      </w:r>
      <w:r>
        <w:br/>
        <w:t>Y Gozpona Nebez</w:t>
      </w:r>
      <w:r w:rsidR="003451AB">
        <w:t>K</w:t>
      </w:r>
      <w:r>
        <w:t>oga za one,</w:t>
      </w:r>
      <w:r>
        <w:br/>
      </w:r>
      <w:r w:rsidR="003451AB">
        <w:t>K</w:t>
      </w:r>
      <w:r>
        <w:t>i szu nyega vmorili.</w:t>
      </w:r>
    </w:p>
    <w:p w14:paraId="2BA21D6D" w14:textId="504890DB" w:rsidR="004F7FB8" w:rsidRDefault="003451AB" w:rsidP="00B471BB">
      <w:pPr>
        <w:pStyle w:val="teiab"/>
      </w:pPr>
      <w:r>
        <w:t>K</w:t>
      </w:r>
      <w:r w:rsidR="004F7FB8">
        <w:t xml:space="preserve">do je szercheneshi, y </w:t>
      </w:r>
      <w:r>
        <w:t>K</w:t>
      </w:r>
      <w:r w:rsidR="004F7FB8">
        <w:t>ralu verneshi szvojemu,</w:t>
      </w:r>
      <w:r w:rsidR="004F7FB8">
        <w:br/>
        <w:t xml:space="preserve">Pogledaimo, y naidemo </w:t>
      </w:r>
      <w:r w:rsidR="004F7FB8" w:rsidRPr="00AB1139">
        <w:rPr>
          <w:rStyle w:val="teipersName"/>
        </w:rPr>
        <w:t>Stephana</w:t>
      </w:r>
      <w:r w:rsidR="004F7FB8">
        <w:t>,</w:t>
      </w:r>
      <w:r w:rsidR="004F7FB8">
        <w:br/>
        <w:t xml:space="preserve">Pohvalimo, y dichimo </w:t>
      </w:r>
      <w:r w:rsidR="004F7FB8" w:rsidRPr="00AB1139">
        <w:rPr>
          <w:rStyle w:val="teipersName"/>
        </w:rPr>
        <w:t>Stephana</w:t>
      </w:r>
      <w:r w:rsidR="00C609C9">
        <w:t>,</w:t>
      </w:r>
      <w:r w:rsidR="00C609C9">
        <w:br/>
      </w:r>
      <w:r>
        <w:t>K</w:t>
      </w:r>
      <w:r w:rsidR="00C609C9">
        <w:t>rala nai bol vernoga.</w:t>
      </w:r>
    </w:p>
    <w:p w14:paraId="3A38DDAE" w14:textId="41E274BB" w:rsidR="00C609C9" w:rsidRDefault="00C609C9" w:rsidP="00B471BB">
      <w:pPr>
        <w:pStyle w:val="teiab"/>
      </w:pPr>
      <w:r>
        <w:t xml:space="preserve">Dragi nash </w:t>
      </w:r>
      <w:r w:rsidR="003451AB">
        <w:t>K</w:t>
      </w:r>
      <w:r>
        <w:t xml:space="preserve">ral </w:t>
      </w:r>
      <w:r w:rsidRPr="00AB1139">
        <w:rPr>
          <w:rStyle w:val="teipersName"/>
        </w:rPr>
        <w:t>Jesush</w:t>
      </w:r>
      <w:r>
        <w:t>! Szlad</w:t>
      </w:r>
      <w:r w:rsidR="003451AB">
        <w:t>K</w:t>
      </w:r>
      <w:r>
        <w:t xml:space="preserve">o Ime </w:t>
      </w:r>
      <w:r w:rsidRPr="00AB1139">
        <w:rPr>
          <w:rStyle w:val="teipersName"/>
        </w:rPr>
        <w:t>Jesush</w:t>
      </w:r>
      <w:r>
        <w:t>!</w:t>
      </w:r>
      <w:r>
        <w:br/>
        <w:t>Szmilui</w:t>
      </w:r>
      <w:r w:rsidRPr="00F337CD">
        <w:t>ſ</w:t>
      </w:r>
      <w:r>
        <w:t>ze,</w:t>
      </w:r>
      <w:r>
        <w:br/>
        <w:t>Nam juna</w:t>
      </w:r>
      <w:r w:rsidR="003451AB">
        <w:t>K</w:t>
      </w:r>
      <w:r>
        <w:t>om, y Szoldatom putni</w:t>
      </w:r>
      <w:r w:rsidR="003451AB">
        <w:t>K</w:t>
      </w:r>
      <w:r>
        <w:t>om,</w:t>
      </w:r>
      <w:r>
        <w:br/>
      </w:r>
      <w:r w:rsidR="003451AB">
        <w:t>K</w:t>
      </w:r>
      <w:r>
        <w:t>i na Szvetu vojujemo marlivo,</w:t>
      </w:r>
      <w:r>
        <w:br/>
        <w:t xml:space="preserve">Pod tum </w:t>
      </w:r>
      <w:r w:rsidR="003451AB">
        <w:t>K</w:t>
      </w:r>
      <w:r>
        <w:t>risnum zaztavum.</w:t>
      </w:r>
    </w:p>
    <w:p w14:paraId="580E4DA1" w14:textId="77777777" w:rsidR="00C609C9" w:rsidRDefault="00C609C9" w:rsidP="00B471BB">
      <w:pPr>
        <w:pStyle w:val="teiab"/>
      </w:pPr>
      <w:r>
        <w:br w:type="page"/>
      </w:r>
    </w:p>
    <w:p w14:paraId="3C5E9948" w14:textId="1A054BB3" w:rsidR="00C609C9" w:rsidRDefault="00C609C9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/45/</w:t>
      </w:r>
    </w:p>
    <w:p w14:paraId="37C4F55A" w14:textId="226811B8" w:rsidR="00C609C9" w:rsidRDefault="00C609C9" w:rsidP="00AB1139">
      <w:pPr>
        <w:pStyle w:val="teifwPageNum"/>
      </w:pPr>
      <w:r>
        <w:t>51.</w:t>
      </w:r>
    </w:p>
    <w:p w14:paraId="5835C8E0" w14:textId="52A7BB47" w:rsidR="00C609C9" w:rsidRDefault="00C609C9" w:rsidP="00AB1139">
      <w:pPr>
        <w:pStyle w:val="Naslov2"/>
      </w:pPr>
      <w:r>
        <w:t xml:space="preserve">Na den Szv. </w:t>
      </w:r>
      <w:r w:rsidRPr="00AB1139">
        <w:rPr>
          <w:rStyle w:val="teipersName"/>
        </w:rPr>
        <w:t>Ivanna</w:t>
      </w:r>
      <w:r>
        <w:t xml:space="preserve"> Evangelista, y Apostola.</w:t>
      </w:r>
      <w:r>
        <w:br/>
        <w:t>Na Notu: No= 31.</w:t>
      </w:r>
    </w:p>
    <w:p w14:paraId="1A087CC8" w14:textId="51D92D4D" w:rsidR="00C609C9" w:rsidRDefault="00C609C9" w:rsidP="00B471BB">
      <w:pPr>
        <w:pStyle w:val="teiab"/>
      </w:pPr>
      <w:r>
        <w:t>Od cze</w:t>
      </w:r>
      <w:r w:rsidRPr="00F337CD">
        <w:t>ſ</w:t>
      </w:r>
      <w:r>
        <w:t>zarz</w:t>
      </w:r>
      <w:r w:rsidR="003451AB">
        <w:t>K</w:t>
      </w:r>
      <w:r>
        <w:t xml:space="preserve">e pticze Orla, od </w:t>
      </w:r>
      <w:r w:rsidRPr="00AB1139">
        <w:rPr>
          <w:rStyle w:val="teipersName"/>
        </w:rPr>
        <w:t>Jannusha</w:t>
      </w:r>
      <w:r>
        <w:t xml:space="preserve"> Apostola,</w:t>
      </w:r>
      <w:r>
        <w:br/>
        <w:t>Vucheni</w:t>
      </w:r>
      <w:r w:rsidR="003451AB">
        <w:t>K</w:t>
      </w:r>
      <w:r>
        <w:t>a lyublenoga_po</w:t>
      </w:r>
      <w:r w:rsidRPr="00F337CD">
        <w:t>ſ</w:t>
      </w:r>
      <w:r>
        <w:t>zluhnite zebranoga:</w:t>
      </w:r>
      <w:r>
        <w:br/>
      </w:r>
      <w:r w:rsidR="003451AB">
        <w:t>K</w:t>
      </w:r>
      <w:r>
        <w:t>a</w:t>
      </w:r>
      <w:r w:rsidR="003451AB">
        <w:t>K</w:t>
      </w:r>
      <w:r>
        <w:t>ti Orel med pticzami_nai vishe leti z-perutmi,</w:t>
      </w:r>
      <w:r>
        <w:br/>
        <w:t>Ta</w:t>
      </w:r>
      <w:r w:rsidR="003451AB">
        <w:t>K</w:t>
      </w:r>
      <w:r>
        <w:t xml:space="preserve"> je </w:t>
      </w:r>
      <w:r w:rsidRPr="00AB1139">
        <w:rPr>
          <w:rStyle w:val="teipersName"/>
        </w:rPr>
        <w:t>Jannush</w:t>
      </w:r>
      <w:r>
        <w:t xml:space="preserve"> ti zebrani_med v</w:t>
      </w:r>
      <w:r w:rsidRPr="00F337CD">
        <w:t>ſ</w:t>
      </w:r>
      <w:r>
        <w:t>zemi Evangelistmi.</w:t>
      </w:r>
    </w:p>
    <w:p w14:paraId="4D0C0E21" w14:textId="45800A63" w:rsidR="00C609C9" w:rsidRDefault="00C609C9" w:rsidP="00B471BB">
      <w:pPr>
        <w:pStyle w:val="teiab"/>
      </w:pPr>
      <w:r>
        <w:t>Ov v-mladozti v-lepoi dobi_vu Red ztupil Apostolz</w:t>
      </w:r>
      <w:r w:rsidR="003451AB">
        <w:t>K</w:t>
      </w:r>
      <w:r>
        <w:t>i,</w:t>
      </w:r>
      <w:r>
        <w:br/>
        <w:t>V_</w:t>
      </w:r>
      <w:r w:rsidR="003451AB">
        <w:t>K</w:t>
      </w:r>
      <w:r>
        <w:t xml:space="preserve">ojem </w:t>
      </w:r>
      <w:r w:rsidR="003451AB">
        <w:t>K</w:t>
      </w:r>
      <w:r>
        <w:t>a</w:t>
      </w:r>
      <w:r w:rsidR="003451AB">
        <w:t>K</w:t>
      </w:r>
      <w:r>
        <w:t xml:space="preserve"> Angel do Szmerti_je sivel v_lepe ztarozti.</w:t>
      </w:r>
      <w:r>
        <w:br/>
      </w:r>
      <w:r w:rsidRPr="00AB1139">
        <w:rPr>
          <w:rStyle w:val="teipersName"/>
        </w:rPr>
        <w:t>Jannush</w:t>
      </w:r>
      <w:r w:rsidRPr="00AB1139">
        <w:t xml:space="preserve"> vam je on Vucheni</w:t>
      </w:r>
      <w:r w:rsidR="003451AB" w:rsidRPr="00AB1139">
        <w:t>K</w:t>
      </w:r>
      <w:r w:rsidRPr="00AB1139">
        <w:t>,_</w:t>
      </w:r>
      <w:r w:rsidR="003451AB" w:rsidRPr="00AB1139">
        <w:t>K</w:t>
      </w:r>
      <w:r w:rsidRPr="00AB1139">
        <w:t>oga je lyubil Navuchni</w:t>
      </w:r>
      <w:r w:rsidR="003451AB" w:rsidRPr="00AB1139">
        <w:t>K</w:t>
      </w:r>
      <w:r w:rsidRPr="00AB1139">
        <w:br/>
      </w:r>
      <w:r w:rsidRPr="00AB1139">
        <w:rPr>
          <w:rStyle w:val="teipersName"/>
        </w:rPr>
        <w:t>Jesush</w:t>
      </w:r>
      <w:r w:rsidRPr="00AB1139">
        <w:t xml:space="preserve"> pravi Bog y Chlove</w:t>
      </w:r>
      <w:r w:rsidR="003451AB" w:rsidRPr="00AB1139">
        <w:t>K</w:t>
      </w:r>
      <w:r w:rsidRPr="00AB1139">
        <w:t xml:space="preserve">,_od </w:t>
      </w:r>
      <w:r w:rsidR="003451AB" w:rsidRPr="00AB1139">
        <w:t>K</w:t>
      </w:r>
      <w:r w:rsidRPr="00AB1139">
        <w:t xml:space="preserve">ojega je veſz </w:t>
      </w:r>
      <w:r w:rsidRPr="00AB1139">
        <w:rPr>
          <w:rStyle w:val="teidel"/>
        </w:rPr>
        <w:t>Szvet</w:t>
      </w:r>
      <w:r w:rsidRPr="00AB1139">
        <w:t xml:space="preserve"> Site</w:t>
      </w:r>
      <w:r w:rsidR="003451AB" w:rsidRPr="00AB1139">
        <w:t>K</w:t>
      </w:r>
      <w:r w:rsidRPr="00AB1139">
        <w:t>.</w:t>
      </w:r>
    </w:p>
    <w:p w14:paraId="1EB7E1F2" w14:textId="3B6C754E" w:rsidR="00C609C9" w:rsidRDefault="00C609C9" w:rsidP="00B471BB">
      <w:pPr>
        <w:pStyle w:val="teiab"/>
      </w:pPr>
      <w:r>
        <w:t xml:space="preserve">Ov je vreden bil na zadnye – glavu </w:t>
      </w:r>
      <w:r w:rsidR="003451AB">
        <w:t>K</w:t>
      </w:r>
      <w:r>
        <w:t>-Szerczu na</w:t>
      </w:r>
      <w:r w:rsidRPr="00F337CD">
        <w:t>ſ</w:t>
      </w:r>
      <w:r>
        <w:t>zloniti</w:t>
      </w:r>
      <w:r>
        <w:br/>
      </w:r>
      <w:r w:rsidRPr="00E11881">
        <w:rPr>
          <w:rStyle w:val="teipersName"/>
        </w:rPr>
        <w:t>Jesushevom</w:t>
      </w:r>
      <w:r>
        <w:t xml:space="preserve"> pri vechere, – y Neba steti z</w:t>
      </w:r>
      <w:r w:rsidR="003451AB">
        <w:t>K</w:t>
      </w:r>
      <w:r>
        <w:t>rovnozti:</w:t>
      </w:r>
      <w:r>
        <w:br/>
        <w:t>Da na pochet</w:t>
      </w:r>
      <w:r w:rsidR="003451AB">
        <w:t>K</w:t>
      </w:r>
      <w:r>
        <w:t>u bila rech, –</w:t>
      </w:r>
      <w:r w:rsidR="0090437A">
        <w:t xml:space="preserve"> y rech bila je pri Bogu,</w:t>
      </w:r>
      <w:r w:rsidR="0090437A">
        <w:br/>
        <w:t>Y da Bog bil je ova rech, _ ta</w:t>
      </w:r>
      <w:r w:rsidR="003451AB">
        <w:t>K</w:t>
      </w:r>
      <w:r w:rsidR="0090437A">
        <w:t xml:space="preserve"> je </w:t>
      </w:r>
      <w:r w:rsidR="0090437A" w:rsidRPr="00E11881">
        <w:rPr>
          <w:rStyle w:val="teipersName"/>
        </w:rPr>
        <w:t>Jannush</w:t>
      </w:r>
      <w:r w:rsidR="0090437A">
        <w:t xml:space="preserve"> videl v-Bogu.</w:t>
      </w:r>
    </w:p>
    <w:p w14:paraId="2DA04F29" w14:textId="2F6BB6E8" w:rsidR="0090437A" w:rsidRDefault="0090437A" w:rsidP="00B471BB">
      <w:pPr>
        <w:pStyle w:val="teiab"/>
      </w:pPr>
      <w:r>
        <w:t xml:space="preserve">On je vreden bil poztati_Szin </w:t>
      </w:r>
      <w:r w:rsidRPr="00E11881">
        <w:rPr>
          <w:rStyle w:val="teipersName"/>
        </w:rPr>
        <w:t>Marieſze</w:t>
      </w:r>
      <w:r>
        <w:t xml:space="preserve"> ozvati,</w:t>
      </w:r>
      <w:r>
        <w:br/>
        <w:t xml:space="preserve">Na </w:t>
      </w:r>
      <w:r w:rsidR="003451AB">
        <w:t>K</w:t>
      </w:r>
      <w:r>
        <w:t xml:space="preserve">risu </w:t>
      </w:r>
      <w:r w:rsidRPr="00E11881">
        <w:rPr>
          <w:rStyle w:val="teipersName"/>
        </w:rPr>
        <w:t>Jesush</w:t>
      </w:r>
      <w:r>
        <w:t xml:space="preserve"> predragi_re</w:t>
      </w:r>
      <w:r w:rsidR="003451AB">
        <w:t>K</w:t>
      </w:r>
      <w:r>
        <w:t>el: to je tvoi Szin Mati.</w:t>
      </w:r>
      <w:r>
        <w:br/>
        <w:t>Na radozt Szvoje Matere_</w:t>
      </w:r>
      <w:r w:rsidRPr="00E11881">
        <w:rPr>
          <w:rStyle w:val="teipersName"/>
        </w:rPr>
        <w:t>Jannush</w:t>
      </w:r>
      <w:r>
        <w:t xml:space="preserve"> bil chuvan od mu</w:t>
      </w:r>
      <w:r w:rsidR="003451AB">
        <w:t>K</w:t>
      </w:r>
      <w:r>
        <w:t>e,</w:t>
      </w:r>
      <w:r>
        <w:br/>
        <w:t xml:space="preserve">Da do Szmerti </w:t>
      </w:r>
      <w:r w:rsidRPr="00E11881">
        <w:rPr>
          <w:rStyle w:val="teipersName"/>
        </w:rPr>
        <w:t>Jesusheve</w:t>
      </w:r>
      <w:r>
        <w:t xml:space="preserve">_na Szlusbu </w:t>
      </w:r>
      <w:r w:rsidRPr="00E11881">
        <w:rPr>
          <w:rStyle w:val="teipersName"/>
        </w:rPr>
        <w:t>Marii</w:t>
      </w:r>
      <w:r>
        <w:t xml:space="preserve"> bude.</w:t>
      </w:r>
    </w:p>
    <w:p w14:paraId="1E52CE7A" w14:textId="0C5DF2B3" w:rsidR="0090437A" w:rsidRDefault="0090437A" w:rsidP="00B471BB">
      <w:pPr>
        <w:pStyle w:val="teiab"/>
      </w:pPr>
      <w:r>
        <w:t xml:space="preserve">On za Veru </w:t>
      </w:r>
      <w:r w:rsidRPr="00E11881">
        <w:rPr>
          <w:rStyle w:val="teipersName"/>
        </w:rPr>
        <w:t>Jesushevu</w:t>
      </w:r>
      <w:r>
        <w:t xml:space="preserve">_bil </w:t>
      </w:r>
      <w:r w:rsidR="003451AB">
        <w:t>K</w:t>
      </w:r>
      <w:r>
        <w:t xml:space="preserve">uhan </w:t>
      </w:r>
      <w:r w:rsidRPr="00E11881">
        <w:rPr>
          <w:rStyle w:val="teipersName"/>
        </w:rPr>
        <w:t>Janush</w:t>
      </w:r>
      <w:r>
        <w:t xml:space="preserve"> vu Olju,</w:t>
      </w:r>
      <w:r>
        <w:br/>
        <w:t>V_</w:t>
      </w:r>
      <w:r w:rsidR="003451AB">
        <w:t>K</w:t>
      </w:r>
      <w:r>
        <w:t>ojem popeval ve</w:t>
      </w:r>
      <w:r w:rsidRPr="00F337CD">
        <w:t>ſ</w:t>
      </w:r>
      <w:r>
        <w:t>zelu_popev</w:t>
      </w:r>
      <w:r w:rsidR="003451AB">
        <w:t>K</w:t>
      </w:r>
      <w:r>
        <w:t>u szvojemu Bogu.</w:t>
      </w:r>
      <w:r>
        <w:br/>
        <w:t xml:space="preserve">Iz </w:t>
      </w:r>
      <w:r w:rsidR="003451AB">
        <w:t>K</w:t>
      </w:r>
      <w:r>
        <w:t xml:space="preserve">ojega zto </w:t>
      </w:r>
      <w:r w:rsidR="003451AB">
        <w:t>K</w:t>
      </w:r>
      <w:r>
        <w:t>rat lepshi_je izishel Bogu dragshi.</w:t>
      </w:r>
      <w:r>
        <w:br/>
        <w:t xml:space="preserve">O Apostol </w:t>
      </w:r>
      <w:r w:rsidRPr="00E11881">
        <w:rPr>
          <w:rStyle w:val="teipersName"/>
        </w:rPr>
        <w:t>Janush</w:t>
      </w:r>
      <w:r>
        <w:t xml:space="preserve"> Szveti!_na</w:t>
      </w:r>
      <w:r w:rsidRPr="00F337CD">
        <w:t>ſ</w:t>
      </w:r>
      <w:r>
        <w:t>z zapelai vu Rairavni.</w:t>
      </w:r>
    </w:p>
    <w:p w14:paraId="3F9F4AA5" w14:textId="77777777" w:rsidR="0090437A" w:rsidRDefault="0090437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466C4A" w14:textId="50EE78F7" w:rsidR="0090437A" w:rsidRDefault="0090437A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/46/</w:t>
      </w:r>
    </w:p>
    <w:p w14:paraId="5CFF806B" w14:textId="035B454E" w:rsidR="0090437A" w:rsidRDefault="0090437A" w:rsidP="00967441">
      <w:pPr>
        <w:pStyle w:val="teifwPageNum"/>
      </w:pPr>
      <w:r>
        <w:t>52.</w:t>
      </w:r>
    </w:p>
    <w:p w14:paraId="67A36B61" w14:textId="3EC06F82" w:rsidR="0090437A" w:rsidRDefault="0090437A" w:rsidP="00967441">
      <w:pPr>
        <w:pStyle w:val="Naslov2"/>
      </w:pPr>
      <w:r>
        <w:t>Na den nedusneh Decze.</w:t>
      </w:r>
      <w:r>
        <w:br/>
        <w:t>Na Notu: No= 32.</w:t>
      </w:r>
    </w:p>
    <w:p w14:paraId="64F8FAF5" w14:textId="55C0EA52" w:rsidR="0090437A" w:rsidRDefault="003451AB" w:rsidP="00B471BB">
      <w:pPr>
        <w:pStyle w:val="teiab"/>
      </w:pPr>
      <w:r>
        <w:t>K</w:t>
      </w:r>
      <w:r w:rsidR="0090437A">
        <w:t xml:space="preserve">ral </w:t>
      </w:r>
      <w:r w:rsidR="0090437A" w:rsidRPr="00967441">
        <w:rPr>
          <w:rStyle w:val="teipersName"/>
        </w:rPr>
        <w:t>Herodesh</w:t>
      </w:r>
      <w:r w:rsidR="0090437A">
        <w:t xml:space="preserve"> sejen </w:t>
      </w:r>
      <w:r>
        <w:t>K</w:t>
      </w:r>
      <w:r w:rsidR="0090437A">
        <w:t>ervi, – da vmoriti Deczu v</w:t>
      </w:r>
      <w:r w:rsidR="0090437A" w:rsidRPr="00F337CD">
        <w:t>ſ</w:t>
      </w:r>
      <w:r w:rsidR="0090437A">
        <w:t>zu,</w:t>
      </w:r>
      <w:r w:rsidR="0090437A">
        <w:br/>
        <w:t xml:space="preserve">Stimal, da mu </w:t>
      </w:r>
      <w:r w:rsidR="0090437A" w:rsidRPr="00967441">
        <w:rPr>
          <w:rStyle w:val="teipersName"/>
        </w:rPr>
        <w:t>Jesush</w:t>
      </w:r>
      <w:r w:rsidR="0090437A">
        <w:t xml:space="preserve"> mali – hoche vzeti </w:t>
      </w:r>
      <w:r>
        <w:t>K</w:t>
      </w:r>
      <w:r w:rsidR="0090437A">
        <w:t>raleztvu;</w:t>
      </w:r>
      <w:r w:rsidR="0090437A">
        <w:br/>
        <w:t>Ali Angel v-</w:t>
      </w:r>
      <w:r>
        <w:t>K</w:t>
      </w:r>
      <w:r w:rsidR="0090437A">
        <w:t>e</w:t>
      </w:r>
      <w:r w:rsidR="0090437A" w:rsidRPr="00F337CD">
        <w:t>ſ</w:t>
      </w:r>
      <w:r w:rsidR="0090437A">
        <w:t xml:space="preserve">znoi nochi – v-Sznu obznani </w:t>
      </w:r>
      <w:r w:rsidR="0090437A" w:rsidRPr="003656F4">
        <w:rPr>
          <w:rStyle w:val="teipersName"/>
        </w:rPr>
        <w:t>Josephu</w:t>
      </w:r>
      <w:r w:rsidR="0090437A">
        <w:t>:</w:t>
      </w:r>
      <w:r w:rsidR="0090437A">
        <w:br/>
        <w:t>Vzemi Dete hitro z</w:t>
      </w:r>
      <w:r>
        <w:t>K</w:t>
      </w:r>
      <w:r w:rsidR="0090437A">
        <w:t xml:space="preserve">ochi–v-tu zemlu </w:t>
      </w:r>
      <w:r w:rsidR="0090437A" w:rsidRPr="003656F4">
        <w:rPr>
          <w:rStyle w:val="teiplaceName"/>
        </w:rPr>
        <w:t>Egyptonz</w:t>
      </w:r>
      <w:r w:rsidRPr="003656F4">
        <w:rPr>
          <w:rStyle w:val="teiplaceName"/>
        </w:rPr>
        <w:t>K</w:t>
      </w:r>
      <w:r w:rsidR="0090437A" w:rsidRPr="003656F4">
        <w:rPr>
          <w:rStyle w:val="teiplaceName"/>
        </w:rPr>
        <w:t>u</w:t>
      </w:r>
      <w:r w:rsidR="0090437A">
        <w:t>.</w:t>
      </w:r>
    </w:p>
    <w:p w14:paraId="79499E3F" w14:textId="6ACB92C0" w:rsidR="0090437A" w:rsidRDefault="003451AB" w:rsidP="00B471BB">
      <w:pPr>
        <w:pStyle w:val="teiab"/>
      </w:pPr>
      <w:r>
        <w:t>K</w:t>
      </w:r>
      <w:r w:rsidR="0090437A">
        <w:t>a</w:t>
      </w:r>
      <w:r>
        <w:t>K</w:t>
      </w:r>
      <w:r w:rsidR="0090437A">
        <w:t xml:space="preserve"> en z</w:t>
      </w:r>
      <w:r>
        <w:t>K</w:t>
      </w:r>
      <w:r w:rsidR="0090437A">
        <w:t xml:space="preserve">erben Otecz vzeme – Szveti </w:t>
      </w:r>
      <w:r w:rsidR="0090437A" w:rsidRPr="002B72D2">
        <w:rPr>
          <w:rStyle w:val="teipersName"/>
        </w:rPr>
        <w:t>Joseph</w:t>
      </w:r>
      <w:r w:rsidR="0090437A">
        <w:t xml:space="preserve"> O</w:t>
      </w:r>
      <w:r w:rsidR="0090437A" w:rsidRPr="00F337CD">
        <w:t>ſ</w:t>
      </w:r>
      <w:r w:rsidR="0090437A">
        <w:t>zlicza,</w:t>
      </w:r>
      <w:r w:rsidR="0090437A">
        <w:br/>
        <w:t xml:space="preserve">On nalosi malo Dete, – y tu Mater </w:t>
      </w:r>
      <w:r w:rsidR="0090437A" w:rsidRPr="002B72D2">
        <w:rPr>
          <w:rStyle w:val="teipersName"/>
        </w:rPr>
        <w:t>Mariu</w:t>
      </w:r>
      <w:r w:rsidR="0090437A">
        <w:t>;</w:t>
      </w:r>
      <w:r w:rsidR="0090437A">
        <w:br/>
        <w:t>Z-vel</w:t>
      </w:r>
      <w:r>
        <w:t>K</w:t>
      </w:r>
      <w:r w:rsidR="0090437A">
        <w:t xml:space="preserve">im ztrahom hitro ide, – </w:t>
      </w:r>
      <w:r>
        <w:t>K</w:t>
      </w:r>
      <w:r w:rsidR="0090437A">
        <w:t>a</w:t>
      </w:r>
      <w:r>
        <w:t>K</w:t>
      </w:r>
      <w:r w:rsidR="0090437A">
        <w:t xml:space="preserve"> nyemu narocheno,</w:t>
      </w:r>
      <w:r w:rsidR="0090437A">
        <w:br/>
        <w:t>V-drugu</w:t>
      </w:r>
      <w:r w:rsidR="003046E9">
        <w:t xml:space="preserve"> zemlu v-nochi pride, – Dete je obchuvano.</w:t>
      </w:r>
    </w:p>
    <w:p w14:paraId="439E6F15" w14:textId="181D05A7" w:rsidR="003046E9" w:rsidRDefault="003046E9" w:rsidP="00B471BB">
      <w:pPr>
        <w:pStyle w:val="teiab"/>
      </w:pPr>
      <w:r>
        <w:t xml:space="preserve">Do </w:t>
      </w:r>
      <w:r w:rsidRPr="002B72D2">
        <w:rPr>
          <w:rStyle w:val="teipersName"/>
        </w:rPr>
        <w:t>Herodeshove</w:t>
      </w:r>
      <w:r>
        <w:t xml:space="preserve"> Szmerti – oztal vu </w:t>
      </w:r>
      <w:r w:rsidRPr="002B72D2">
        <w:rPr>
          <w:rStyle w:val="teiplaceName"/>
        </w:rPr>
        <w:t>Egyptomu</w:t>
      </w:r>
      <w:r>
        <w:t>,</w:t>
      </w:r>
      <w:r>
        <w:br/>
        <w:t>Dabi</w:t>
      </w:r>
      <w:r w:rsidRPr="00F337CD">
        <w:t>ſ</w:t>
      </w:r>
      <w:r>
        <w:t xml:space="preserve">ze zpunile rechi, – </w:t>
      </w:r>
      <w:r w:rsidR="003451AB">
        <w:t>K</w:t>
      </w:r>
      <w:r>
        <w:t>a</w:t>
      </w:r>
      <w:r w:rsidR="003451AB">
        <w:t>K</w:t>
      </w:r>
      <w:r>
        <w:t xml:space="preserve"> Proro</w:t>
      </w:r>
      <w:r w:rsidR="003451AB">
        <w:t>K</w:t>
      </w:r>
      <w:r>
        <w:t>i re</w:t>
      </w:r>
      <w:r w:rsidR="003451AB">
        <w:t>K</w:t>
      </w:r>
      <w:r>
        <w:t>li szu:</w:t>
      </w:r>
      <w:r>
        <w:br/>
        <w:t xml:space="preserve">Iz </w:t>
      </w:r>
      <w:r w:rsidRPr="002B72D2">
        <w:rPr>
          <w:rStyle w:val="teiplaceName"/>
        </w:rPr>
        <w:t>Egyptoma</w:t>
      </w:r>
      <w:r>
        <w:t xml:space="preserve"> je</w:t>
      </w:r>
      <w:r w:rsidRPr="00F337CD">
        <w:t>ſ</w:t>
      </w:r>
      <w:r>
        <w:t>zem zval – nazat Szina mojega.</w:t>
      </w:r>
      <w:r>
        <w:br/>
        <w:t>Veren Otecz je dobro znal – chuvat Szina szvojega.</w:t>
      </w:r>
    </w:p>
    <w:p w14:paraId="563448AB" w14:textId="1C351728" w:rsidR="003046E9" w:rsidRDefault="003046E9" w:rsidP="00B471BB">
      <w:pPr>
        <w:pStyle w:val="teiab"/>
      </w:pPr>
      <w:r>
        <w:t>Ta</w:t>
      </w:r>
      <w:r w:rsidR="003451AB">
        <w:t>K</w:t>
      </w:r>
      <w:r>
        <w:t>, dabi</w:t>
      </w:r>
      <w:r w:rsidRPr="00F337CD">
        <w:t>ſ</w:t>
      </w:r>
      <w:r>
        <w:t>ze bi z</w:t>
      </w:r>
      <w:r w:rsidR="003451AB">
        <w:t>K</w:t>
      </w:r>
      <w:r>
        <w:t xml:space="preserve">erbeli – o </w:t>
      </w:r>
      <w:r w:rsidR="002B72D2">
        <w:t>lyubleni Ztareshi!</w:t>
      </w:r>
      <w:r w:rsidR="002B72D2">
        <w:br/>
        <w:t>Decza bi tu SS</w:t>
      </w:r>
      <w:r>
        <w:t>rechu meli, – dabi dugo siveli,</w:t>
      </w:r>
      <w:r>
        <w:br/>
        <w:t>Od nepriatela szvoga – bi bili obchuvani,</w:t>
      </w:r>
      <w:r>
        <w:br/>
        <w:t>Lyubili bi z-Szercza Boga, – v</w:t>
      </w:r>
      <w:r w:rsidRPr="00F337CD">
        <w:t>ſ</w:t>
      </w:r>
      <w:r>
        <w:t>zi bi bli zvelichani.</w:t>
      </w:r>
    </w:p>
    <w:p w14:paraId="77EAF285" w14:textId="77777777" w:rsidR="003046E9" w:rsidRDefault="003046E9" w:rsidP="00E308E9">
      <w:pPr>
        <w:rPr>
          <w:sz w:val="24"/>
          <w:szCs w:val="24"/>
        </w:rPr>
      </w:pPr>
    </w:p>
    <w:p w14:paraId="051146AF" w14:textId="239C0AE7" w:rsidR="003046E9" w:rsidRDefault="003046E9" w:rsidP="002B72D2">
      <w:pPr>
        <w:pStyle w:val="Naslov2"/>
      </w:pPr>
      <w:r>
        <w:t xml:space="preserve">Nedela po Narodyenyu </w:t>
      </w:r>
      <w:r w:rsidRPr="002B72D2">
        <w:rPr>
          <w:rStyle w:val="teipersName"/>
        </w:rPr>
        <w:t>Jesusha</w:t>
      </w:r>
      <w:r>
        <w:t>.</w:t>
      </w:r>
      <w:r>
        <w:br/>
        <w:t>Na Notu: No= 33.</w:t>
      </w:r>
    </w:p>
    <w:p w14:paraId="345B0620" w14:textId="77777777" w:rsidR="003046E9" w:rsidRDefault="003046E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63C57D" w14:textId="0A7BA1F6" w:rsidR="003046E9" w:rsidRDefault="00612042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/47/</w:t>
      </w:r>
    </w:p>
    <w:p w14:paraId="3424FFF1" w14:textId="78406058" w:rsidR="00612042" w:rsidRDefault="00612042" w:rsidP="000226D4">
      <w:pPr>
        <w:pStyle w:val="teifwPageNum"/>
      </w:pPr>
      <w:r>
        <w:t>53.</w:t>
      </w:r>
    </w:p>
    <w:p w14:paraId="440112F0" w14:textId="02C09582" w:rsidR="00612042" w:rsidRPr="000226D4" w:rsidRDefault="00612042" w:rsidP="00E308E9">
      <w:pPr>
        <w:rPr>
          <w:rStyle w:val="teiadd"/>
        </w:rPr>
      </w:pPr>
      <w:r w:rsidRPr="000226D4">
        <w:rPr>
          <w:rStyle w:val="teiadd"/>
        </w:rPr>
        <w:t>O lyublene vſze dushicze</w:t>
      </w:r>
    </w:p>
    <w:p w14:paraId="31343D0C" w14:textId="785017D7" w:rsidR="00612042" w:rsidRDefault="003451AB" w:rsidP="00B471BB">
      <w:pPr>
        <w:pStyle w:val="teiab"/>
      </w:pPr>
      <w:r>
        <w:t>K</w:t>
      </w:r>
      <w:r w:rsidR="00612042">
        <w:t>erscheni</w:t>
      </w:r>
      <w:r>
        <w:t>K</w:t>
      </w:r>
      <w:r w:rsidR="00612042">
        <w:t xml:space="preserve">i </w:t>
      </w:r>
      <w:r>
        <w:t>K</w:t>
      </w:r>
      <w:r w:rsidR="00612042">
        <w:t>erschenicze! _ tiho me po</w:t>
      </w:r>
      <w:r w:rsidR="00612042" w:rsidRPr="00F337CD">
        <w:t>ſ</w:t>
      </w:r>
      <w:r w:rsidR="00612042">
        <w:t>zluhnite,</w:t>
      </w:r>
      <w:r w:rsidR="00612042">
        <w:br/>
      </w:r>
      <w:r>
        <w:t>K</w:t>
      </w:r>
      <w:r w:rsidR="00612042">
        <w:t>a</w:t>
      </w:r>
      <w:r>
        <w:t>K</w:t>
      </w:r>
      <w:r w:rsidR="00612042">
        <w:t xml:space="preserve"> nam Szveti </w:t>
      </w:r>
      <w:r w:rsidR="00612042" w:rsidRPr="000226D4">
        <w:rPr>
          <w:rStyle w:val="teipersName"/>
        </w:rPr>
        <w:t>Lu</w:t>
      </w:r>
      <w:r w:rsidRPr="000226D4">
        <w:rPr>
          <w:rStyle w:val="teipersName"/>
        </w:rPr>
        <w:t>K</w:t>
      </w:r>
      <w:r w:rsidR="00612042" w:rsidRPr="000226D4">
        <w:rPr>
          <w:rStyle w:val="teipersName"/>
        </w:rPr>
        <w:t>ach</w:t>
      </w:r>
      <w:r w:rsidR="00612042">
        <w:t xml:space="preserve"> pishe, – ta</w:t>
      </w:r>
      <w:r>
        <w:t>K</w:t>
      </w:r>
      <w:r w:rsidR="00612042">
        <w:t xml:space="preserve"> y vi dopunite.</w:t>
      </w:r>
      <w:r w:rsidR="00612042">
        <w:br/>
        <w:t xml:space="preserve">Szveti </w:t>
      </w:r>
      <w:r w:rsidR="00612042" w:rsidRPr="000226D4">
        <w:rPr>
          <w:rStyle w:val="teipersName"/>
        </w:rPr>
        <w:t>Joseph</w:t>
      </w:r>
      <w:r w:rsidR="00612042">
        <w:t xml:space="preserve">, y </w:t>
      </w:r>
      <w:r w:rsidR="00612042" w:rsidRPr="000226D4">
        <w:rPr>
          <w:rStyle w:val="teipersName"/>
        </w:rPr>
        <w:t>Maria</w:t>
      </w:r>
      <w:r w:rsidR="00612042">
        <w:t xml:space="preserve">, – </w:t>
      </w:r>
      <w:r>
        <w:t>K</w:t>
      </w:r>
      <w:r w:rsidR="00612042">
        <w:t>a</w:t>
      </w:r>
      <w:r>
        <w:t>K</w:t>
      </w:r>
      <w:r w:rsidR="00612042">
        <w:t xml:space="preserve">ti Mati </w:t>
      </w:r>
      <w:r w:rsidR="00612042" w:rsidRPr="000226D4">
        <w:rPr>
          <w:rStyle w:val="teipersName"/>
        </w:rPr>
        <w:t>Jesusha</w:t>
      </w:r>
      <w:r w:rsidR="00612042">
        <w:t>,</w:t>
      </w:r>
      <w:r w:rsidR="00612042">
        <w:br/>
        <w:t>Done</w:t>
      </w:r>
      <w:r w:rsidR="00612042" w:rsidRPr="00F337CD">
        <w:t>ſ</w:t>
      </w:r>
      <w:r w:rsidR="00612042">
        <w:t>zla zta v-Czir</w:t>
      </w:r>
      <w:r w:rsidRPr="000226D4">
        <w:rPr>
          <w:rStyle w:val="teiadd"/>
        </w:rPr>
        <w:t>K</w:t>
      </w:r>
      <w:r w:rsidR="00612042">
        <w:t>vu Szina_Bogu ga alduvala.</w:t>
      </w:r>
    </w:p>
    <w:p w14:paraId="4FE246B3" w14:textId="3DC7D052" w:rsidR="00612042" w:rsidRDefault="00612042" w:rsidP="00B471BB">
      <w:pPr>
        <w:pStyle w:val="teiab"/>
      </w:pPr>
      <w:r w:rsidRPr="000226D4">
        <w:rPr>
          <w:rStyle w:val="teipersName"/>
        </w:rPr>
        <w:t>Szimeon</w:t>
      </w:r>
      <w:r>
        <w:t xml:space="preserve"> en </w:t>
      </w:r>
      <w:r w:rsidR="003451AB" w:rsidRPr="000226D4">
        <w:rPr>
          <w:rStyle w:val="teiadd"/>
        </w:rPr>
        <w:t>K</w:t>
      </w:r>
      <w:r w:rsidRPr="000226D4">
        <w:rPr>
          <w:rStyle w:val="teiadd"/>
        </w:rPr>
        <w:t>a</w:t>
      </w:r>
      <w:r w:rsidR="003451AB" w:rsidRPr="000226D4">
        <w:rPr>
          <w:rStyle w:val="teiadd"/>
        </w:rPr>
        <w:t>K</w:t>
      </w:r>
      <w:r>
        <w:t xml:space="preserve"> Mosh pobosni – blago</w:t>
      </w:r>
      <w:r w:rsidRPr="00F337CD">
        <w:t>ſ</w:t>
      </w:r>
      <w:r>
        <w:t xml:space="preserve">zlovil </w:t>
      </w:r>
      <w:r w:rsidRPr="000226D4">
        <w:rPr>
          <w:rStyle w:val="teipersName"/>
        </w:rPr>
        <w:t>Mariu</w:t>
      </w:r>
      <w:r>
        <w:t>,</w:t>
      </w:r>
      <w:r>
        <w:br/>
        <w:t>Re</w:t>
      </w:r>
      <w:r w:rsidR="003451AB">
        <w:t>K</w:t>
      </w:r>
      <w:r>
        <w:t xml:space="preserve">el je Materi Bosji: – vnogeh vu </w:t>
      </w:r>
      <w:r w:rsidRPr="000226D4">
        <w:rPr>
          <w:rStyle w:val="teiplaceName"/>
        </w:rPr>
        <w:t>Izraelu</w:t>
      </w:r>
      <w:r>
        <w:br/>
        <w:t>Poztavlen na porushenye, – y na goriztajanye,</w:t>
      </w:r>
      <w:r>
        <w:br/>
      </w:r>
      <w:r w:rsidR="003451AB">
        <w:t>K</w:t>
      </w:r>
      <w:r>
        <w:t>omu szuprod</w:t>
      </w:r>
      <w:r w:rsidRPr="000226D4">
        <w:rPr>
          <w:rStyle w:val="teiadd"/>
        </w:rPr>
        <w:t>t</w:t>
      </w:r>
      <w:r>
        <w:t xml:space="preserve"> na znamenye bude govorilo</w:t>
      </w:r>
      <w:r w:rsidRPr="00F337CD">
        <w:t>ſ</w:t>
      </w:r>
      <w:r>
        <w:t>ze.</w:t>
      </w:r>
    </w:p>
    <w:p w14:paraId="4D2AF1FC" w14:textId="627E9C12" w:rsidR="00612042" w:rsidRDefault="00DB7759" w:rsidP="00B471BB">
      <w:pPr>
        <w:pStyle w:val="teiab"/>
      </w:pPr>
      <w:r w:rsidRPr="000226D4">
        <w:rPr>
          <w:rStyle w:val="teipersName"/>
        </w:rPr>
        <w:t>Szimeon</w:t>
      </w:r>
      <w:r>
        <w:t xml:space="preserve"> je proro</w:t>
      </w:r>
      <w:r w:rsidR="003451AB">
        <w:t>K</w:t>
      </w:r>
      <w:r>
        <w:t xml:space="preserve">uval – toi blaseni </w:t>
      </w:r>
      <w:r w:rsidRPr="000226D4">
        <w:rPr>
          <w:rStyle w:val="teipersName"/>
        </w:rPr>
        <w:t>Marii</w:t>
      </w:r>
      <w:r>
        <w:t>,</w:t>
      </w:r>
      <w:r>
        <w:br/>
      </w:r>
      <w:r w:rsidR="003451AB">
        <w:t>K</w:t>
      </w:r>
      <w:r>
        <w:t>oteru on na</w:t>
      </w:r>
      <w:r w:rsidRPr="00F337CD">
        <w:t>ſ</w:t>
      </w:r>
      <w:r>
        <w:t>zleduval – nye Sivlenje imati;</w:t>
      </w:r>
      <w:r>
        <w:br/>
        <w:t>Reche: tvoju iztu Dushu – hoche Mech ti prebozti,</w:t>
      </w:r>
      <w:r>
        <w:br/>
      </w:r>
      <w:r w:rsidR="003451AB">
        <w:t>K</w:t>
      </w:r>
      <w:r>
        <w:t xml:space="preserve">ada bush vidla na </w:t>
      </w:r>
      <w:r w:rsidR="003451AB">
        <w:t>K</w:t>
      </w:r>
      <w:r>
        <w:t>risu – vi</w:t>
      </w:r>
      <w:r w:rsidRPr="00F337CD">
        <w:t>ſ</w:t>
      </w:r>
      <w:r>
        <w:t>zit' Szina v Salozti.</w:t>
      </w:r>
    </w:p>
    <w:p w14:paraId="13579B1B" w14:textId="53D598AB" w:rsidR="00DB7759" w:rsidRDefault="00DB7759" w:rsidP="00B471BB">
      <w:pPr>
        <w:pStyle w:val="teiab"/>
      </w:pPr>
      <w:r w:rsidRPr="000226D4">
        <w:rPr>
          <w:rStyle w:val="teipersName"/>
        </w:rPr>
        <w:t>Anna</w:t>
      </w:r>
      <w:r>
        <w:t xml:space="preserve"> ta</w:t>
      </w:r>
      <w:r w:rsidR="003451AB">
        <w:t>K</w:t>
      </w:r>
      <w:r>
        <w:t xml:space="preserve">ai Prorochicza – </w:t>
      </w:r>
      <w:r w:rsidRPr="000226D4">
        <w:rPr>
          <w:rStyle w:val="teipersName"/>
        </w:rPr>
        <w:t>Jesusha</w:t>
      </w:r>
      <w:r>
        <w:t xml:space="preserve"> je zpoznala,</w:t>
      </w:r>
      <w:r>
        <w:br/>
      </w:r>
      <w:r w:rsidR="003451AB">
        <w:t>K</w:t>
      </w:r>
      <w:r>
        <w:t>otera bila Vdovicza – nyega v</w:t>
      </w:r>
      <w:r w:rsidRPr="00F337CD">
        <w:t>ſ</w:t>
      </w:r>
      <w:r>
        <w:t>zem je hvalila.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v</w:t>
      </w:r>
      <w:r w:rsidRPr="00F337CD">
        <w:t>ſ</w:t>
      </w:r>
      <w:r>
        <w:t>ze dopunili je</w:t>
      </w:r>
      <w:r w:rsidRPr="00F337CD">
        <w:t>ſ</w:t>
      </w:r>
      <w:r>
        <w:t>zu, – povernuli sze opet</w:t>
      </w:r>
      <w:r>
        <w:br/>
        <w:t xml:space="preserve">Na Dom szvoi vu </w:t>
      </w:r>
      <w:r w:rsidRPr="000226D4">
        <w:rPr>
          <w:rStyle w:val="teiplaceName"/>
        </w:rPr>
        <w:t>Galileu</w:t>
      </w:r>
      <w:r>
        <w:t xml:space="preserve">, – vu szvoi Varash </w:t>
      </w:r>
      <w:r w:rsidRPr="000226D4">
        <w:rPr>
          <w:rStyle w:val="teiplaceName"/>
        </w:rPr>
        <w:t>Nazareth</w:t>
      </w:r>
      <w:r>
        <w:t>.</w:t>
      </w:r>
    </w:p>
    <w:p w14:paraId="5A97351A" w14:textId="21179F57" w:rsidR="00DB7759" w:rsidRDefault="00DB7759" w:rsidP="00B471BB">
      <w:pPr>
        <w:pStyle w:val="teiab"/>
      </w:pPr>
      <w:r>
        <w:t xml:space="preserve">Dete </w:t>
      </w:r>
      <w:r w:rsidRPr="000226D4">
        <w:rPr>
          <w:rStyle w:val="teipersName"/>
        </w:rPr>
        <w:t>Jesush</w:t>
      </w:r>
      <w:r>
        <w:t xml:space="preserve"> je gor zra</w:t>
      </w:r>
      <w:r w:rsidRPr="00F337CD">
        <w:t>ſ</w:t>
      </w:r>
      <w:r>
        <w:t>zlo, – y objachuvalo</w:t>
      </w:r>
      <w:r w:rsidRPr="00F337CD">
        <w:t>ſ</w:t>
      </w:r>
      <w:r>
        <w:t>ze,</w:t>
      </w:r>
      <w:r>
        <w:br/>
        <w:t>V</w:t>
      </w:r>
      <w:r w:rsidRPr="00F337CD">
        <w:t>ſ</w:t>
      </w:r>
      <w:r>
        <w:t>ze mudrozti bilo puno, – v-nyem miloscha bila je.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0226D4">
        <w:rPr>
          <w:rStyle w:val="teipersName"/>
        </w:rPr>
        <w:t>Maria</w:t>
      </w:r>
      <w:r>
        <w:t xml:space="preserve"> je zpunila</w:t>
      </w:r>
      <w:r>
        <w:softHyphen/>
        <w:t xml:space="preserve">_zapoved </w:t>
      </w:r>
      <w:r w:rsidRPr="000226D4">
        <w:rPr>
          <w:rStyle w:val="teiplaceName"/>
        </w:rPr>
        <w:t>Izraelz</w:t>
      </w:r>
      <w:r w:rsidR="003451AB" w:rsidRPr="000226D4">
        <w:rPr>
          <w:rStyle w:val="teiplaceName"/>
        </w:rPr>
        <w:t>K</w:t>
      </w:r>
      <w:r w:rsidRPr="000226D4">
        <w:rPr>
          <w:rStyle w:val="teiplaceName"/>
        </w:rPr>
        <w:t>u</w:t>
      </w:r>
      <w:r>
        <w:t>,</w:t>
      </w:r>
      <w:r>
        <w:br/>
        <w:t>Ta</w:t>
      </w:r>
      <w:r w:rsidR="003451AB">
        <w:t>K</w:t>
      </w:r>
      <w:r>
        <w:t xml:space="preserve"> je dusnozt </w:t>
      </w:r>
      <w:r w:rsidR="003451AB">
        <w:t>K</w:t>
      </w:r>
      <w:r>
        <w:t>erscheni</w:t>
      </w:r>
      <w:r w:rsidR="003451AB">
        <w:t>K</w:t>
      </w:r>
      <w:r>
        <w:t xml:space="preserve">a_dopuniti </w:t>
      </w:r>
      <w:r w:rsidR="003451AB">
        <w:t>K</w:t>
      </w:r>
      <w:r>
        <w:t>erschanz</w:t>
      </w:r>
      <w:r w:rsidR="003451AB">
        <w:t>K</w:t>
      </w:r>
      <w:r>
        <w:t>u.</w:t>
      </w:r>
    </w:p>
    <w:p w14:paraId="02C7778F" w14:textId="46C1053A" w:rsidR="00DB7759" w:rsidRPr="000226D4" w:rsidRDefault="00DB7759" w:rsidP="00E308E9">
      <w:pPr>
        <w:rPr>
          <w:rStyle w:val="teidel"/>
        </w:rPr>
      </w:pPr>
      <w:r w:rsidRPr="000226D4">
        <w:rPr>
          <w:rStyle w:val="teidel"/>
        </w:rPr>
        <w:t>… Maj</w:t>
      </w:r>
      <w:r w:rsidR="003451AB" w:rsidRPr="000226D4">
        <w:rPr>
          <w:rStyle w:val="teidel"/>
        </w:rPr>
        <w:t>K</w:t>
      </w:r>
      <w:r w:rsidRPr="000226D4">
        <w:rPr>
          <w:rStyle w:val="teidel"/>
        </w:rPr>
        <w:t>a</w:t>
      </w:r>
      <w:r w:rsidRPr="000226D4">
        <w:rPr>
          <w:rStyle w:val="teidel"/>
        </w:rPr>
        <w:br/>
        <w:t>… on Maj</w:t>
      </w:r>
      <w:r w:rsidR="003451AB" w:rsidRPr="000226D4">
        <w:rPr>
          <w:rStyle w:val="teidel"/>
        </w:rPr>
        <w:t>K</w:t>
      </w:r>
      <w:r w:rsidRPr="000226D4">
        <w:rPr>
          <w:rStyle w:val="teidel"/>
        </w:rPr>
        <w:t>i</w:t>
      </w:r>
    </w:p>
    <w:p w14:paraId="1371EC2C" w14:textId="77777777" w:rsidR="00DB7759" w:rsidRDefault="00DB775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4994C0" w14:textId="45694394" w:rsidR="00DB7759" w:rsidRDefault="00DB7759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/48/</w:t>
      </w:r>
    </w:p>
    <w:p w14:paraId="147E1E9E" w14:textId="5F8587F4" w:rsidR="00DB7759" w:rsidRDefault="006E798B" w:rsidP="006E798B">
      <w:pPr>
        <w:pStyle w:val="teifwPageNum"/>
      </w:pPr>
      <w:r>
        <w:t>54</w:t>
      </w:r>
      <w:r w:rsidR="00DB7759">
        <w:t>.</w:t>
      </w:r>
    </w:p>
    <w:p w14:paraId="725256BC" w14:textId="6F4AF948" w:rsidR="00DB7759" w:rsidRDefault="00DB7759" w:rsidP="00AD79E4">
      <w:pPr>
        <w:pStyle w:val="Naslov2"/>
      </w:pPr>
      <w:r>
        <w:t>Na Den zadni ztaroga Letha.</w:t>
      </w:r>
      <w:r>
        <w:br/>
        <w:t>Na Notu: No= 34.</w:t>
      </w:r>
    </w:p>
    <w:p w14:paraId="2A4A37DE" w14:textId="334737BE" w:rsidR="00DB7759" w:rsidRDefault="00DB7759" w:rsidP="00B471BB">
      <w:pPr>
        <w:pStyle w:val="teiab"/>
      </w:pPr>
      <w:r>
        <w:t>Dene</w:t>
      </w:r>
      <w:r w:rsidRPr="00F337CD">
        <w:t>ſ</w:t>
      </w:r>
      <w:r>
        <w:t>z do</w:t>
      </w:r>
      <w:r w:rsidR="003451AB">
        <w:t>K</w:t>
      </w:r>
      <w:r>
        <w:t>onchamo – ztaro letho,</w:t>
      </w:r>
      <w:r>
        <w:br/>
        <w:t xml:space="preserve">Za </w:t>
      </w:r>
      <w:r w:rsidR="003451AB">
        <w:t>K</w:t>
      </w:r>
      <w:r>
        <w:t>ero hvalimo – Bogu lepo,</w:t>
      </w:r>
      <w:r>
        <w:br/>
        <w:t>Da na</w:t>
      </w:r>
      <w:r w:rsidRPr="00F337CD">
        <w:t>ſ</w:t>
      </w:r>
      <w:r>
        <w:t>z je obdersal – v-tem Sivlenji,</w:t>
      </w:r>
      <w:r>
        <w:br/>
        <w:t>Od ne</w:t>
      </w:r>
      <w:r w:rsidRPr="00F337CD">
        <w:t>ſ</w:t>
      </w:r>
      <w:r>
        <w:t>zreche chuval – Bog lyubleni.</w:t>
      </w:r>
    </w:p>
    <w:p w14:paraId="6FC58C69" w14:textId="7AA58BAB" w:rsidR="00DB7759" w:rsidRDefault="00DB7759" w:rsidP="00B471BB">
      <w:pPr>
        <w:pStyle w:val="teiab"/>
      </w:pPr>
      <w:r>
        <w:t>Ah! vnogo je lyudi – na tem Szvetu</w:t>
      </w:r>
      <w:r>
        <w:br/>
        <w:t>Preshlo na Szvet drugi – v-totem lethu,</w:t>
      </w:r>
      <w:r>
        <w:br/>
        <w:t>Mi pa</w:t>
      </w:r>
      <w:r w:rsidR="003451AB">
        <w:t>K</w:t>
      </w:r>
      <w:r>
        <w:t xml:space="preserve"> szmo oztali – v-lepem zdravju;</w:t>
      </w:r>
      <w:r>
        <w:br/>
        <w:t>Daite mladi ztari – bogu hvalu.</w:t>
      </w:r>
    </w:p>
    <w:p w14:paraId="4507736F" w14:textId="6DE1D4A8" w:rsidR="00DB7759" w:rsidRDefault="00DB7759" w:rsidP="00B471BB">
      <w:pPr>
        <w:pStyle w:val="teiab"/>
      </w:pPr>
      <w:r>
        <w:t>Vnogi mladi ztari – szu ve</w:t>
      </w:r>
      <w:r w:rsidRPr="00F337CD">
        <w:t>ſ</w:t>
      </w:r>
      <w:r>
        <w:t>zeli,</w:t>
      </w:r>
      <w:r>
        <w:br/>
        <w:t>Da szu pa oztali – v-tem Sivlenyi,</w:t>
      </w:r>
      <w:r>
        <w:br/>
        <w:t>Ali sze zna leh</w:t>
      </w:r>
      <w:r w:rsidR="003451AB">
        <w:t>K</w:t>
      </w:r>
      <w:r>
        <w:t>o – v</w:t>
      </w:r>
      <w:r w:rsidRPr="00F337CD">
        <w:t>ſ</w:t>
      </w:r>
      <w:r>
        <w:t>zem zgoditi,</w:t>
      </w:r>
      <w:r>
        <w:br/>
        <w:t>Da bu drugo letho – nam v-grob iti.</w:t>
      </w:r>
    </w:p>
    <w:p w14:paraId="0B00BE17" w14:textId="51DB67EE" w:rsidR="00DB7759" w:rsidRDefault="00DB7759" w:rsidP="00B471BB">
      <w:pPr>
        <w:pStyle w:val="teiab"/>
      </w:pPr>
      <w:r>
        <w:t>A</w:t>
      </w:r>
      <w:r w:rsidR="003451AB">
        <w:t>K</w:t>
      </w:r>
      <w:r>
        <w:t>o hochemo mi – Szrechu meti,</w:t>
      </w:r>
      <w:r>
        <w:br/>
        <w:t>Da oztanemo v</w:t>
      </w:r>
      <w:r w:rsidRPr="00F337CD">
        <w:t>ſ</w:t>
      </w:r>
      <w:r>
        <w:t>zi – v-novem lethi,</w:t>
      </w:r>
      <w:r>
        <w:br/>
        <w:t>Ta</w:t>
      </w:r>
      <w:r w:rsidR="003451AB">
        <w:t>K</w:t>
      </w:r>
      <w:r>
        <w:t xml:space="preserve"> moramo grehe – zapuztiti,</w:t>
      </w:r>
      <w:r>
        <w:br/>
        <w:t>zapovedi Bosje – dopuniti.</w:t>
      </w:r>
    </w:p>
    <w:p w14:paraId="79D1DA41" w14:textId="4948C3A9" w:rsidR="00DB7759" w:rsidRPr="00AD79E4" w:rsidRDefault="00DB7759" w:rsidP="00B471BB">
      <w:pPr>
        <w:pStyle w:val="teiab"/>
        <w:rPr>
          <w:rStyle w:val="teiadd"/>
        </w:rPr>
      </w:pPr>
      <w:r w:rsidRPr="00AD79E4">
        <w:rPr>
          <w:rStyle w:val="teiadd"/>
        </w:rPr>
        <w:t xml:space="preserve">Repete </w:t>
      </w:r>
    </w:p>
    <w:p w14:paraId="0787049A" w14:textId="4A627A57" w:rsidR="00DB7759" w:rsidRDefault="00DB7759" w:rsidP="00B471BB">
      <w:pPr>
        <w:pStyle w:val="teiab"/>
      </w:pPr>
      <w:r>
        <w:t xml:space="preserve">Zdai to ztaro </w:t>
      </w:r>
      <w:r w:rsidR="003451AB">
        <w:t>K</w:t>
      </w:r>
      <w:r>
        <w:t>osu – dol Szleczimo,</w:t>
      </w:r>
      <w:r>
        <w:br/>
        <w:t>zutra pa tu novu – obleczimo.</w:t>
      </w:r>
    </w:p>
    <w:p w14:paraId="26652551" w14:textId="77777777" w:rsidR="00DB7759" w:rsidRDefault="00DB775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93478B" w14:textId="13185389" w:rsidR="00DB7759" w:rsidRDefault="00DB7759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/49/</w:t>
      </w:r>
    </w:p>
    <w:p w14:paraId="11555E88" w14:textId="486FB859" w:rsidR="00DB7759" w:rsidRDefault="00DB7759" w:rsidP="00AD79E4">
      <w:pPr>
        <w:pStyle w:val="teifwPageNum"/>
      </w:pPr>
      <w:r>
        <w:t>55.</w:t>
      </w:r>
    </w:p>
    <w:p w14:paraId="2749773A" w14:textId="38320C42" w:rsidR="00DB7759" w:rsidRDefault="00DB7759" w:rsidP="00AD79E4">
      <w:pPr>
        <w:pStyle w:val="Naslov2"/>
      </w:pPr>
      <w:r>
        <w:t>Na Den</w:t>
      </w:r>
    </w:p>
    <w:p w14:paraId="1A07CC37" w14:textId="6D503FF0" w:rsidR="00DB7759" w:rsidRDefault="00DB7759" w:rsidP="00AD79E4">
      <w:pPr>
        <w:pStyle w:val="Naslov2"/>
      </w:pPr>
      <w:r>
        <w:t xml:space="preserve">Obrezavanya Gozp. Jesusha </w:t>
      </w:r>
      <w:r w:rsidR="003451AB">
        <w:t>K</w:t>
      </w:r>
      <w:r>
        <w:t>rist.</w:t>
      </w:r>
    </w:p>
    <w:p w14:paraId="4CAB575A" w14:textId="7AC17534" w:rsidR="00DB7759" w:rsidRDefault="00DB7759" w:rsidP="00AD79E4">
      <w:pPr>
        <w:pStyle w:val="Naslov2"/>
      </w:pPr>
      <w:r>
        <w:t>Iliti na novo Letho.</w:t>
      </w:r>
    </w:p>
    <w:p w14:paraId="369B315C" w14:textId="5C73D37B" w:rsidR="00DB7759" w:rsidRDefault="00DB7759" w:rsidP="00AD79E4">
      <w:pPr>
        <w:pStyle w:val="Naslov2"/>
      </w:pPr>
      <w:r>
        <w:t>Na Notu: No= 35.</w:t>
      </w:r>
    </w:p>
    <w:p w14:paraId="33764CFA" w14:textId="4F99139A" w:rsidR="00DB7759" w:rsidRDefault="00202F11" w:rsidP="00B471BB">
      <w:pPr>
        <w:pStyle w:val="teiab"/>
      </w:pPr>
      <w:r>
        <w:t>Dene</w:t>
      </w:r>
      <w:r w:rsidRPr="00F337CD">
        <w:t>ſ</w:t>
      </w:r>
      <w:r>
        <w:t xml:space="preserve">z je to novu letho, – </w:t>
      </w:r>
      <w:r w:rsidR="003451AB">
        <w:t>K</w:t>
      </w:r>
      <w:r>
        <w:t>ero v</w:t>
      </w:r>
      <w:r w:rsidRPr="00F337CD">
        <w:t>ſ</w:t>
      </w:r>
      <w:r>
        <w:t>zem ja voschim zdai;</w:t>
      </w:r>
      <w:r>
        <w:br/>
        <w:t xml:space="preserve">V-jem lyubleno ino lepo – szrechno Siveti </w:t>
      </w:r>
      <w:r w:rsidR="009C273D">
        <w:t>Bog dai,</w:t>
      </w:r>
      <w:r w:rsidR="009C273D">
        <w:br/>
        <w:t xml:space="preserve">Dai vam Bog lyubleno </w:t>
      </w:r>
      <w:r w:rsidR="0033509A">
        <w:t>zdravje, – Segen Bosji, ve</w:t>
      </w:r>
      <w:r w:rsidR="0033509A" w:rsidRPr="00F337CD">
        <w:t>ſ</w:t>
      </w:r>
      <w:r w:rsidR="0033509A">
        <w:t>zelje,</w:t>
      </w:r>
      <w:r w:rsidR="0033509A">
        <w:br/>
        <w:t>Bogu povolno Sivlenye, – Dusham to zvelichenye.</w:t>
      </w:r>
    </w:p>
    <w:p w14:paraId="2576D42C" w14:textId="57B3FE40" w:rsidR="0033509A" w:rsidRDefault="0032271B" w:rsidP="00B471BB">
      <w:pPr>
        <w:pStyle w:val="teiab"/>
      </w:pPr>
      <w:r>
        <w:t>Oblaztni</w:t>
      </w:r>
      <w:r w:rsidR="003451AB">
        <w:t>K</w:t>
      </w:r>
      <w:r>
        <w:t>i, poglavari, – ladavczi toga Szveta,</w:t>
      </w:r>
      <w:r>
        <w:br/>
        <w:t>Vi ravnaite mladi, ztari – dobro v</w:t>
      </w:r>
      <w:r w:rsidRPr="00F337CD">
        <w:t>ſ</w:t>
      </w:r>
      <w:r>
        <w:t>za</w:t>
      </w:r>
      <w:r w:rsidR="003451AB">
        <w:t>K</w:t>
      </w:r>
      <w:r>
        <w:t xml:space="preserve">oga </w:t>
      </w:r>
      <w:r w:rsidR="003451AB">
        <w:t>K</w:t>
      </w:r>
      <w:r>
        <w:t>meta,</w:t>
      </w:r>
      <w:r>
        <w:br/>
        <w:t xml:space="preserve">Nevchinte </w:t>
      </w:r>
      <w:r w:rsidR="003451AB">
        <w:t>K</w:t>
      </w:r>
      <w:r>
        <w:t xml:space="preserve">omu </w:t>
      </w:r>
      <w:r w:rsidR="003451AB">
        <w:t>K</w:t>
      </w:r>
      <w:r>
        <w:t xml:space="preserve">riviczu, – </w:t>
      </w:r>
      <w:r w:rsidR="003451AB">
        <w:t>K</w:t>
      </w:r>
      <w:r>
        <w:t>eru Bog odurjava,</w:t>
      </w:r>
      <w:r>
        <w:br/>
        <w:t xml:space="preserve">Nego lyubite praviczu, – za </w:t>
      </w:r>
      <w:r w:rsidR="003451AB">
        <w:t>K</w:t>
      </w:r>
      <w:r>
        <w:t xml:space="preserve">eru Bog </w:t>
      </w:r>
      <w:r w:rsidR="003451AB">
        <w:t>K</w:t>
      </w:r>
      <w:r>
        <w:t>ronu da.</w:t>
      </w:r>
    </w:p>
    <w:p w14:paraId="046DF721" w14:textId="0AE688A8" w:rsidR="0032271B" w:rsidRDefault="0032271B" w:rsidP="00B471BB">
      <w:pPr>
        <w:pStyle w:val="teiab"/>
      </w:pPr>
      <w:r>
        <w:t>Gozpodari, Gozdaricze, – y vi nepozabite,</w:t>
      </w:r>
      <w:r>
        <w:br/>
        <w:t>Rodilo</w:t>
      </w:r>
      <w:r w:rsidRPr="00F337CD">
        <w:t>ſ</w:t>
      </w:r>
      <w:r>
        <w:t>ze je Detecze, – da</w:t>
      </w:r>
      <w:r w:rsidRPr="00F337CD">
        <w:t>ſ</w:t>
      </w:r>
      <w:r>
        <w:t>ze vi nez</w:t>
      </w:r>
      <w:r w:rsidR="003451AB">
        <w:t>K</w:t>
      </w:r>
      <w:r>
        <w:t>varite;</w:t>
      </w:r>
      <w:r>
        <w:br/>
        <w:t>Vi ravnaite hlapcza, de</w:t>
      </w:r>
      <w:r w:rsidR="003451AB">
        <w:t>K</w:t>
      </w:r>
      <w:r>
        <w:t>lu, – da</w:t>
      </w:r>
      <w:r w:rsidRPr="00F337CD">
        <w:t>ſ</w:t>
      </w:r>
      <w:r>
        <w:t>ze zogneta zloga,</w:t>
      </w:r>
      <w:r>
        <w:br/>
        <w:t>Dobite za novo letu – lepu plachu od Boga.</w:t>
      </w:r>
    </w:p>
    <w:p w14:paraId="7FD81FE7" w14:textId="386DAD27" w:rsidR="0032271B" w:rsidRDefault="0032271B" w:rsidP="00B471BB">
      <w:pPr>
        <w:pStyle w:val="teiab"/>
      </w:pPr>
      <w:r>
        <w:t xml:space="preserve">Mosi, Sene nato Ime – </w:t>
      </w:r>
      <w:r w:rsidRPr="00AD79E4">
        <w:rPr>
          <w:rStyle w:val="teipersName"/>
        </w:rPr>
        <w:t>Jesushovo</w:t>
      </w:r>
      <w:r>
        <w:t xml:space="preserve"> mi</w:t>
      </w:r>
      <w:r w:rsidRPr="00F337CD">
        <w:t>ſ</w:t>
      </w:r>
      <w:r>
        <w:t>zlite,</w:t>
      </w:r>
      <w:r>
        <w:br/>
        <w:t>Da va</w:t>
      </w:r>
      <w:r w:rsidRPr="00F337CD">
        <w:t>ſ</w:t>
      </w:r>
      <w:r>
        <w:t xml:space="preserve">z mali </w:t>
      </w:r>
      <w:r w:rsidRPr="00B35A76">
        <w:rPr>
          <w:rStyle w:val="teipersName"/>
        </w:rPr>
        <w:t>Jesush</w:t>
      </w:r>
      <w:r>
        <w:t xml:space="preserve"> prime – szvoje Ro</w:t>
      </w:r>
      <w:r w:rsidR="003451AB">
        <w:t>K</w:t>
      </w:r>
      <w:r>
        <w:t>e pro</w:t>
      </w:r>
      <w:r w:rsidRPr="00F337CD">
        <w:t>ſ</w:t>
      </w:r>
      <w:r>
        <w:t>zite;</w:t>
      </w:r>
      <w:r>
        <w:br/>
        <w:t>V-vashem ztani, v-vashem hrami – tel</w:t>
      </w:r>
      <w:r w:rsidR="003451AB">
        <w:t>K</w:t>
      </w:r>
      <w:r>
        <w:t>o rodni budite,</w:t>
      </w:r>
      <w:r>
        <w:br/>
        <w:t xml:space="preserve">Da ti proztor vi </w:t>
      </w:r>
      <w:r w:rsidRPr="00B35A76">
        <w:rPr>
          <w:rStyle w:val="teidel"/>
        </w:rPr>
        <w:t>Shiro</w:t>
      </w:r>
      <w:r w:rsidR="003451AB" w:rsidRPr="00B35A76">
        <w:rPr>
          <w:rStyle w:val="teidel"/>
        </w:rPr>
        <w:t>K</w:t>
      </w:r>
      <w:r w:rsidRPr="00B35A76">
        <w:rPr>
          <w:rStyle w:val="teidel"/>
        </w:rPr>
        <w:t>i</w:t>
      </w:r>
      <w:r>
        <w:t xml:space="preserve"> z-duhami – Szveto Nebo </w:t>
      </w:r>
      <w:r>
        <w:br/>
        <w:t>zpunite.</w:t>
      </w:r>
    </w:p>
    <w:p w14:paraId="0517EB9C" w14:textId="77777777" w:rsidR="0032271B" w:rsidRDefault="0032271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AA082C" w14:textId="4E3018B4" w:rsidR="0032271B" w:rsidRDefault="0032271B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/50/</w:t>
      </w:r>
    </w:p>
    <w:p w14:paraId="01B66AE9" w14:textId="2E3ACC0B" w:rsidR="0032271B" w:rsidRDefault="0032271B" w:rsidP="007357F9">
      <w:pPr>
        <w:pStyle w:val="teifwPageNum"/>
      </w:pPr>
      <w:r>
        <w:t>50.</w:t>
      </w:r>
    </w:p>
    <w:p w14:paraId="263083BE" w14:textId="3AC26CC2" w:rsidR="0032271B" w:rsidRDefault="0032271B" w:rsidP="001B76DA">
      <w:pPr>
        <w:pStyle w:val="teiab"/>
      </w:pPr>
      <w:r>
        <w:t>Vi paibichi, y de</w:t>
      </w:r>
      <w:r w:rsidR="003451AB">
        <w:t>K</w:t>
      </w:r>
      <w:r>
        <w:t>lichi – novo leto zachne</w:t>
      </w:r>
      <w:r w:rsidRPr="00F337CD">
        <w:t>ſ</w:t>
      </w:r>
      <w:r>
        <w:t>ze,</w:t>
      </w:r>
      <w:r>
        <w:br/>
        <w:t>V</w:t>
      </w:r>
      <w:r w:rsidRPr="00F337CD">
        <w:t>ſ</w:t>
      </w:r>
      <w:r>
        <w:t>za</w:t>
      </w:r>
      <w:r w:rsidR="003451AB">
        <w:t>K</w:t>
      </w:r>
      <w:r>
        <w:t>i dobro nai premi</w:t>
      </w:r>
      <w:r w:rsidRPr="00F337CD">
        <w:t>ſ</w:t>
      </w:r>
      <w:r>
        <w:t>zli, – da bu imal ve</w:t>
      </w:r>
      <w:r w:rsidRPr="00F337CD">
        <w:t>ſ</w:t>
      </w:r>
      <w:r>
        <w:t>zelje,</w:t>
      </w:r>
      <w:r>
        <w:br/>
        <w:t>V-novem letu prav siveti – na szvetu v-tem Sivlenyi,</w:t>
      </w:r>
      <w:r>
        <w:br/>
        <w:t>Y po szmerti szrechu meti, – dushu</w:t>
      </w:r>
      <w:r w:rsidRPr="00F337CD">
        <w:t>ſ</w:t>
      </w:r>
      <w:r>
        <w:t>zi zvelichiti.</w:t>
      </w:r>
    </w:p>
    <w:p w14:paraId="103CBD68" w14:textId="55929BCD" w:rsidR="0032271B" w:rsidRDefault="0032271B" w:rsidP="001B76DA">
      <w:pPr>
        <w:pStyle w:val="teiab"/>
      </w:pPr>
      <w:r>
        <w:t>Bog, y Chlove</w:t>
      </w:r>
      <w:r w:rsidR="003451AB">
        <w:t>K</w:t>
      </w:r>
      <w:r>
        <w:t xml:space="preserve"> </w:t>
      </w:r>
      <w:r w:rsidRPr="007357F9">
        <w:rPr>
          <w:rStyle w:val="teipersName"/>
        </w:rPr>
        <w:t>Jesush</w:t>
      </w:r>
      <w:r>
        <w:t xml:space="preserve"> mali _ sze je rodil v-Staliczi,</w:t>
      </w:r>
      <w:r>
        <w:br/>
      </w:r>
      <w:r w:rsidRPr="007357F9">
        <w:rPr>
          <w:rStyle w:val="teipersName"/>
        </w:rPr>
        <w:t>Maria</w:t>
      </w:r>
      <w:r>
        <w:t xml:space="preserve"> nyegova Mati – povila na Szlamiczi;</w:t>
      </w:r>
      <w:r>
        <w:br/>
        <w:t>Zpunili</w:t>
      </w:r>
      <w:r w:rsidRPr="00F337CD">
        <w:t>ſ</w:t>
      </w:r>
      <w:r>
        <w:t>ze o</w:t>
      </w:r>
      <w:r w:rsidRPr="00F337CD">
        <w:t>ſ</w:t>
      </w:r>
      <w:r>
        <w:t>zem dnevi, – Dete je obrezano,</w:t>
      </w:r>
      <w:r>
        <w:br/>
        <w:t xml:space="preserve">Muchen bil pervich v-ti </w:t>
      </w:r>
      <w:r w:rsidR="003451AB">
        <w:t>K</w:t>
      </w:r>
      <w:r>
        <w:t xml:space="preserve">ervi, – Ime mu </w:t>
      </w:r>
      <w:r w:rsidRPr="007357F9">
        <w:rPr>
          <w:rStyle w:val="teipersName"/>
        </w:rPr>
        <w:t>Jesush</w:t>
      </w:r>
      <w:r>
        <w:t xml:space="preserve"> dano.</w:t>
      </w:r>
    </w:p>
    <w:p w14:paraId="44E8B949" w14:textId="77755A4F" w:rsidR="0032271B" w:rsidRDefault="0032271B" w:rsidP="001B76DA">
      <w:pPr>
        <w:pStyle w:val="teiab"/>
      </w:pPr>
      <w:r>
        <w:t>Pro</w:t>
      </w:r>
      <w:r w:rsidRPr="00F337CD">
        <w:t>ſ</w:t>
      </w:r>
      <w:r>
        <w:t xml:space="preserve">zmo zdai to Dete malo – lyublenoga </w:t>
      </w:r>
      <w:r w:rsidRPr="00A026F9">
        <w:rPr>
          <w:rStyle w:val="teipersName"/>
        </w:rPr>
        <w:t>Jesusha</w:t>
      </w:r>
      <w:r>
        <w:t>,</w:t>
      </w:r>
      <w:r>
        <w:br/>
        <w:t>Da nam v-totem leti hranu, – y nebez</w:t>
      </w:r>
      <w:r w:rsidR="003451AB">
        <w:t>K</w:t>
      </w:r>
      <w:r>
        <w:t>i segen da;</w:t>
      </w:r>
      <w:r>
        <w:br/>
        <w:t>A</w:t>
      </w:r>
      <w:r w:rsidR="003451AB">
        <w:t>K</w:t>
      </w:r>
      <w:r>
        <w:t>o ne</w:t>
      </w:r>
      <w:r w:rsidRPr="00F337CD">
        <w:t>ſ</w:t>
      </w:r>
      <w:r>
        <w:t>zrechu bi meli, – y v-Salozti Siveli,</w:t>
      </w:r>
      <w:r>
        <w:br/>
        <w:t>Te na</w:t>
      </w:r>
      <w:r w:rsidRPr="00F337CD">
        <w:t>ſ</w:t>
      </w:r>
      <w:r>
        <w:t xml:space="preserve">z trostai prelyubleni – dragi </w:t>
      </w:r>
      <w:r w:rsidRPr="00A026F9">
        <w:rPr>
          <w:rStyle w:val="teipersName"/>
        </w:rPr>
        <w:t>Jesush</w:t>
      </w:r>
      <w:r>
        <w:t xml:space="preserve"> szmileni.</w:t>
      </w:r>
    </w:p>
    <w:p w14:paraId="7AE0E805" w14:textId="77777777" w:rsidR="0032271B" w:rsidRDefault="0032271B" w:rsidP="00E308E9">
      <w:pPr>
        <w:rPr>
          <w:sz w:val="24"/>
          <w:szCs w:val="24"/>
        </w:rPr>
      </w:pPr>
    </w:p>
    <w:p w14:paraId="15765012" w14:textId="4564F2A8" w:rsidR="0032271B" w:rsidRDefault="0032271B" w:rsidP="00A026F9">
      <w:pPr>
        <w:pStyle w:val="Naslov2"/>
      </w:pPr>
      <w:r>
        <w:t>Druga na novo Letho.</w:t>
      </w:r>
    </w:p>
    <w:p w14:paraId="60194B27" w14:textId="7E999582" w:rsidR="0032271B" w:rsidRDefault="0032271B" w:rsidP="00A026F9">
      <w:pPr>
        <w:pStyle w:val="Naslov2"/>
      </w:pPr>
      <w:r>
        <w:t>Na Notu: No= 36.</w:t>
      </w:r>
    </w:p>
    <w:p w14:paraId="096B90AB" w14:textId="210F5553" w:rsidR="0032271B" w:rsidRDefault="0032271B" w:rsidP="001B76DA">
      <w:pPr>
        <w:pStyle w:val="teiab"/>
      </w:pPr>
      <w:r>
        <w:t xml:space="preserve">Lyubleni </w:t>
      </w:r>
      <w:r w:rsidR="003451AB">
        <w:t>K</w:t>
      </w:r>
      <w:r>
        <w:t>riz</w:t>
      </w:r>
      <w:r w:rsidR="00A026F9">
        <w:t>tjani! chaztite Boga,</w:t>
      </w:r>
      <w:r w:rsidR="00A026F9">
        <w:br/>
        <w:t>Na terdi S</w:t>
      </w:r>
      <w:r>
        <w:t>zlamiczi polosenoga,</w:t>
      </w:r>
      <w:r>
        <w:br/>
        <w:t>Pred jednim Volich</w:t>
      </w:r>
      <w:r w:rsidR="003451AB">
        <w:t>K</w:t>
      </w:r>
      <w:r>
        <w:t>om, ino pred O</w:t>
      </w:r>
      <w:r w:rsidRPr="00F337CD">
        <w:t>ſ</w:t>
      </w:r>
      <w:r>
        <w:t>zlich</w:t>
      </w:r>
      <w:r w:rsidR="003451AB">
        <w:t>K</w:t>
      </w:r>
      <w:r>
        <w:t>om</w:t>
      </w:r>
      <w:r>
        <w:br/>
        <w:t>V-Stalczi rodyenoga.</w:t>
      </w:r>
    </w:p>
    <w:p w14:paraId="20B429BD" w14:textId="77777777" w:rsidR="0032271B" w:rsidRDefault="0032271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14835A" w14:textId="7316C33B" w:rsidR="0032271B" w:rsidRDefault="00551787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</w:t>
      </w:r>
      <w:r w:rsidR="0032271B">
        <w:rPr>
          <w:sz w:val="24"/>
          <w:szCs w:val="24"/>
        </w:rPr>
        <w:t>51</w:t>
      </w:r>
      <w:r>
        <w:rPr>
          <w:sz w:val="24"/>
          <w:szCs w:val="24"/>
        </w:rPr>
        <w:t>/</w:t>
      </w:r>
    </w:p>
    <w:p w14:paraId="59736E68" w14:textId="36370EFD" w:rsidR="0032271B" w:rsidRDefault="0032271B" w:rsidP="00551787">
      <w:pPr>
        <w:pStyle w:val="teifwPageNum"/>
      </w:pPr>
      <w:r>
        <w:t>57.</w:t>
      </w:r>
    </w:p>
    <w:p w14:paraId="3C5F7C79" w14:textId="077FA556" w:rsidR="0032271B" w:rsidRDefault="00E034C1" w:rsidP="001B76DA">
      <w:pPr>
        <w:pStyle w:val="teiab"/>
      </w:pPr>
      <w:r>
        <w:t>Hitro je prete</w:t>
      </w:r>
      <w:r w:rsidR="003451AB">
        <w:t>K</w:t>
      </w:r>
      <w:r>
        <w:t>lo czelih o</w:t>
      </w:r>
      <w:r w:rsidRPr="00F337CD">
        <w:t>ſ</w:t>
      </w:r>
      <w:r>
        <w:t>zen dni,</w:t>
      </w:r>
      <w:r>
        <w:br/>
        <w:t xml:space="preserve">Szveti </w:t>
      </w:r>
      <w:r w:rsidRPr="00551787">
        <w:rPr>
          <w:rStyle w:val="teipersName"/>
        </w:rPr>
        <w:t>Joseph</w:t>
      </w:r>
      <w:r>
        <w:t xml:space="preserve"> veli: o </w:t>
      </w:r>
      <w:r w:rsidR="004B5E90">
        <w:t>Bog szmileni!</w:t>
      </w:r>
      <w:r w:rsidR="004B5E90">
        <w:br/>
        <w:t>Mormo poiz</w:t>
      </w:r>
      <w:r w:rsidR="003451AB">
        <w:t>K</w:t>
      </w:r>
      <w:r w:rsidR="004B5E90">
        <w:t>ati Meshni</w:t>
      </w:r>
      <w:r w:rsidR="003451AB">
        <w:t>K</w:t>
      </w:r>
      <w:r w:rsidR="004B5E90">
        <w:t>a pripelati,</w:t>
      </w:r>
      <w:r w:rsidR="004B5E90">
        <w:br/>
        <w:t>Da bush obrezan Ti.</w:t>
      </w:r>
    </w:p>
    <w:p w14:paraId="56BCCC3E" w14:textId="5856B189" w:rsidR="004B5E90" w:rsidRDefault="004B5E90" w:rsidP="001B76DA">
      <w:pPr>
        <w:pStyle w:val="teiab"/>
      </w:pPr>
      <w:r>
        <w:t>Meshni</w:t>
      </w:r>
      <w:r w:rsidR="003451AB">
        <w:t>K</w:t>
      </w:r>
      <w:r>
        <w:t xml:space="preserve"> tam pripravlen v-ti Stalczi ztoji,</w:t>
      </w:r>
      <w:r>
        <w:br/>
        <w:t>Od ve</w:t>
      </w:r>
      <w:r w:rsidR="003451AB">
        <w:t>K</w:t>
      </w:r>
      <w:r>
        <w:t>shih poztavlen nosh v-ru</w:t>
      </w:r>
      <w:r w:rsidR="003451AB">
        <w:t>K</w:t>
      </w:r>
      <w:r>
        <w:t>ah dersi,</w:t>
      </w:r>
      <w:r w:rsidR="00267049">
        <w:br/>
        <w:t xml:space="preserve">Nyega obrezuje, </w:t>
      </w:r>
      <w:r w:rsidR="00267049" w:rsidRPr="00551787">
        <w:rPr>
          <w:rStyle w:val="teipersName"/>
        </w:rPr>
        <w:t>Jesusha</w:t>
      </w:r>
      <w:r w:rsidR="00267049">
        <w:t xml:space="preserve"> imenuje</w:t>
      </w:r>
      <w:r w:rsidR="00267049">
        <w:br/>
        <w:t>Po Shegi Sidovz</w:t>
      </w:r>
      <w:r w:rsidR="003451AB">
        <w:t>K</w:t>
      </w:r>
      <w:r w:rsidR="00267049">
        <w:t>i.</w:t>
      </w:r>
    </w:p>
    <w:p w14:paraId="2A24323F" w14:textId="7CE4D5C0" w:rsidR="00267049" w:rsidRDefault="00267049" w:rsidP="001B76DA">
      <w:pPr>
        <w:pStyle w:val="teiab"/>
      </w:pPr>
      <w:r>
        <w:t xml:space="preserve">Pri tem obrezanyi ga </w:t>
      </w:r>
      <w:r w:rsidRPr="00551787">
        <w:rPr>
          <w:rStyle w:val="teipersName"/>
        </w:rPr>
        <w:t>Joseph</w:t>
      </w:r>
      <w:r>
        <w:t xml:space="preserve"> dersi,</w:t>
      </w:r>
      <w:r>
        <w:br/>
        <w:t>Na v</w:t>
      </w:r>
      <w:r w:rsidRPr="00F337CD">
        <w:t>ſ</w:t>
      </w:r>
      <w:r>
        <w:t>za</w:t>
      </w:r>
      <w:r w:rsidR="003451AB">
        <w:t>K</w:t>
      </w:r>
      <w:r>
        <w:t>i ztrani en lep par szvech gori;</w:t>
      </w:r>
      <w:r>
        <w:br/>
      </w:r>
      <w:r w:rsidRPr="00551787">
        <w:rPr>
          <w:rStyle w:val="teipersName"/>
        </w:rPr>
        <w:t>Jesush</w:t>
      </w:r>
      <w:r>
        <w:t xml:space="preserve"> </w:t>
      </w:r>
      <w:r w:rsidR="003451AB">
        <w:t>K</w:t>
      </w:r>
      <w:r>
        <w:t>erv preleva, nashe grehe zmiva</w:t>
      </w:r>
      <w:r>
        <w:br/>
        <w:t>Za volo chiztozti.</w:t>
      </w:r>
    </w:p>
    <w:p w14:paraId="1FD9E476" w14:textId="0FDEF5DE" w:rsidR="00267049" w:rsidRDefault="00267049" w:rsidP="001B76DA">
      <w:pPr>
        <w:pStyle w:val="teiab"/>
      </w:pPr>
      <w:r>
        <w:t xml:space="preserve">O Bog! </w:t>
      </w:r>
      <w:r w:rsidR="003451AB">
        <w:t>K</w:t>
      </w:r>
      <w:r>
        <w:t>i ta</w:t>
      </w:r>
      <w:r w:rsidR="003451AB">
        <w:t>K</w:t>
      </w:r>
      <w:r>
        <w:t xml:space="preserve"> dugo na Szvetu sivish,</w:t>
      </w:r>
      <w:r>
        <w:br/>
        <w:t>Y za nashe grehe ti mu</w:t>
      </w:r>
      <w:r w:rsidR="003451AB">
        <w:t>K</w:t>
      </w:r>
      <w:r>
        <w:t>e terpish,</w:t>
      </w:r>
      <w:r>
        <w:br/>
        <w:t>Hochesh rodyen biti, za na</w:t>
      </w:r>
      <w:r w:rsidRPr="00F337CD">
        <w:t>ſ</w:t>
      </w:r>
      <w:r>
        <w:t xml:space="preserve">z </w:t>
      </w:r>
      <w:r w:rsidR="003451AB">
        <w:t>K</w:t>
      </w:r>
      <w:r>
        <w:t>erv preleti,</w:t>
      </w:r>
      <w:r>
        <w:br/>
        <w:t>zvelichit na</w:t>
      </w:r>
      <w:r w:rsidRPr="00F337CD">
        <w:t>ſ</w:t>
      </w:r>
      <w:r>
        <w:t>z selish.</w:t>
      </w:r>
    </w:p>
    <w:p w14:paraId="634BC605" w14:textId="3419AE1F" w:rsidR="00267049" w:rsidRDefault="00267049" w:rsidP="00551787">
      <w:pPr>
        <w:pStyle w:val="Naslov2"/>
      </w:pPr>
      <w:r>
        <w:t>Tretja na novo Letho.</w:t>
      </w:r>
    </w:p>
    <w:p w14:paraId="20C4AC7B" w14:textId="16FB4A16" w:rsidR="00267049" w:rsidRDefault="00267049" w:rsidP="00551787">
      <w:pPr>
        <w:pStyle w:val="Naslov2"/>
      </w:pPr>
      <w:r>
        <w:t>Na Notu: No= 37.</w:t>
      </w:r>
    </w:p>
    <w:p w14:paraId="4155DE2C" w14:textId="77777777" w:rsidR="00267049" w:rsidRDefault="0026704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112D14" w14:textId="691D7885" w:rsidR="00267049" w:rsidRDefault="00C34DBB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/52/</w:t>
      </w:r>
    </w:p>
    <w:p w14:paraId="37523DE6" w14:textId="2AA56999" w:rsidR="00C34DBB" w:rsidRDefault="00C34DBB" w:rsidP="00C14F64">
      <w:pPr>
        <w:pStyle w:val="teifwPageNum"/>
      </w:pPr>
      <w:r>
        <w:t>58.</w:t>
      </w:r>
    </w:p>
    <w:p w14:paraId="26D0DFE9" w14:textId="5F90167F" w:rsidR="00C34DBB" w:rsidRDefault="00C34DBB" w:rsidP="001B76DA">
      <w:pPr>
        <w:pStyle w:val="teiab"/>
      </w:pPr>
      <w:r>
        <w:t>Preshlo, odishlo to ztaro Letho zev</w:t>
      </w:r>
      <w:r w:rsidRPr="00F337CD">
        <w:t>ſ</w:t>
      </w:r>
      <w:r>
        <w:t>zem,</w:t>
      </w:r>
      <w:r>
        <w:br/>
        <w:t>Doshlo je Letho to drugo zachelo</w:t>
      </w:r>
      <w:r w:rsidRPr="00F337CD">
        <w:t>ſ</w:t>
      </w:r>
      <w:r>
        <w:t>ze,</w:t>
      </w:r>
      <w:r>
        <w:br/>
        <w:t>Novo Letho dene</w:t>
      </w:r>
      <w:r w:rsidRPr="00F337CD">
        <w:t>ſ</w:t>
      </w:r>
      <w:r>
        <w:t xml:space="preserve">z je, </w:t>
      </w:r>
      <w:r w:rsidR="003451AB">
        <w:t>K</w:t>
      </w:r>
      <w:r>
        <w:t>a</w:t>
      </w:r>
      <w:r w:rsidR="003451AB">
        <w:t>K</w:t>
      </w:r>
      <w:r>
        <w:t xml:space="preserve"> bu nasho Sivlenye</w:t>
      </w:r>
      <w:r>
        <w:br/>
        <w:t>Premi</w:t>
      </w:r>
      <w:r w:rsidRPr="00F337CD">
        <w:t>ſ</w:t>
      </w:r>
      <w:r>
        <w:t>zli, y szmi</w:t>
      </w:r>
      <w:r w:rsidRPr="00F337CD">
        <w:t>ſ</w:t>
      </w:r>
      <w:r>
        <w:t>zli v</w:t>
      </w:r>
      <w:r w:rsidRPr="00F337CD">
        <w:t>ſ</w:t>
      </w:r>
      <w:r>
        <w:t>za</w:t>
      </w:r>
      <w:r w:rsidR="003451AB">
        <w:t>K</w:t>
      </w:r>
      <w:r>
        <w:t>i ti.</w:t>
      </w:r>
    </w:p>
    <w:p w14:paraId="0E0166D3" w14:textId="140A11B0" w:rsidR="00C34DBB" w:rsidRDefault="00C34DBB" w:rsidP="001B76DA">
      <w:pPr>
        <w:pStyle w:val="teiab"/>
      </w:pPr>
      <w:r>
        <w:t>Tusno, nevolno mi bumo Letho meli,</w:t>
      </w:r>
      <w:r>
        <w:br/>
        <w:t>Szveto pobosno a</w:t>
      </w:r>
      <w:r w:rsidR="003451AB">
        <w:t>K</w:t>
      </w:r>
      <w:r>
        <w:t>o nemo siveli,</w:t>
      </w:r>
      <w:r>
        <w:br/>
        <w:t xml:space="preserve">Bog hoche met', dabi </w:t>
      </w:r>
      <w:r w:rsidR="00C20DAB">
        <w:t>v</w:t>
      </w:r>
      <w:r w:rsidR="00C20DAB" w:rsidRPr="00F337CD">
        <w:t>ſ</w:t>
      </w:r>
      <w:r w:rsidR="00C20DAB">
        <w:t>zi mi pobosno siveli</w:t>
      </w:r>
      <w:r w:rsidR="00C20DAB">
        <w:br/>
        <w:t>Ocha</w:t>
      </w:r>
      <w:r w:rsidR="003451AB">
        <w:t>K</w:t>
      </w:r>
      <w:r w:rsidR="00C20DAB">
        <w:t>i, Dicha</w:t>
      </w:r>
      <w:r w:rsidR="003451AB">
        <w:t>K</w:t>
      </w:r>
      <w:r w:rsidR="00C20DAB">
        <w:t>i, y v</w:t>
      </w:r>
      <w:r w:rsidR="00C20DAB" w:rsidRPr="00F337CD">
        <w:t>ſ</w:t>
      </w:r>
      <w:r w:rsidR="00C20DAB">
        <w:t>za</w:t>
      </w:r>
      <w:r w:rsidR="003451AB">
        <w:t>K</w:t>
      </w:r>
      <w:r w:rsidR="00C20DAB">
        <w:t>i.</w:t>
      </w:r>
    </w:p>
    <w:p w14:paraId="41C364A1" w14:textId="01F9A848" w:rsidR="00C20DAB" w:rsidRDefault="00C20DAB" w:rsidP="001B76DA">
      <w:pPr>
        <w:pStyle w:val="teiab"/>
      </w:pPr>
      <w:r>
        <w:t>Zdanye Sivlenye zato od Boga mamo,</w:t>
      </w:r>
      <w:r>
        <w:br/>
        <w:t>Da mi chazt damo, y pobosno vi sivemo;</w:t>
      </w:r>
      <w:r>
        <w:br/>
        <w:t>Vezdai chlove</w:t>
      </w:r>
      <w:r w:rsidR="003451AB">
        <w:t>K</w:t>
      </w:r>
      <w:r>
        <w:t xml:space="preserve"> do</w:t>
      </w:r>
      <w:r w:rsidR="003451AB">
        <w:t>K</w:t>
      </w:r>
      <w:r>
        <w:t xml:space="preserve">' </w:t>
      </w:r>
      <w:r w:rsidRPr="00F337CD">
        <w:t>ſ</w:t>
      </w:r>
      <w:r>
        <w:t xml:space="preserve">zi zdrav szlusi Bogu </w:t>
      </w:r>
      <w:r w:rsidR="003451AB">
        <w:t>K</w:t>
      </w:r>
      <w:r>
        <w:t>a</w:t>
      </w:r>
      <w:r w:rsidR="003451AB">
        <w:t>K</w:t>
      </w:r>
      <w:r>
        <w:t xml:space="preserve"> je prav,</w:t>
      </w:r>
      <w:r>
        <w:br/>
        <w:t>V</w:t>
      </w:r>
      <w:r w:rsidRPr="00F337CD">
        <w:t>ſ</w:t>
      </w:r>
      <w:r>
        <w:t>za</w:t>
      </w:r>
      <w:r w:rsidR="003451AB">
        <w:t>K</w:t>
      </w:r>
      <w:r>
        <w:t>i vha</w:t>
      </w:r>
      <w:r w:rsidRPr="00F337CD">
        <w:t>ſ</w:t>
      </w:r>
      <w:r>
        <w:t>z ti, y ja</w:t>
      </w:r>
      <w:r w:rsidRPr="00F337CD">
        <w:t>ſ</w:t>
      </w:r>
      <w:r>
        <w:t>z hvalu dash.</w:t>
      </w:r>
    </w:p>
    <w:p w14:paraId="61252CE6" w14:textId="015512D4" w:rsidR="00C20DAB" w:rsidRDefault="00C20DAB" w:rsidP="001B76DA">
      <w:pPr>
        <w:pStyle w:val="teiab"/>
      </w:pPr>
      <w:r>
        <w:t xml:space="preserve">Znate, </w:t>
      </w:r>
      <w:r w:rsidR="003451AB">
        <w:t>K</w:t>
      </w:r>
      <w:r>
        <w:t>a</w:t>
      </w:r>
      <w:r w:rsidR="003451AB">
        <w:t>K</w:t>
      </w:r>
      <w:r>
        <w:t xml:space="preserve"> mate v</w:t>
      </w:r>
      <w:r w:rsidRPr="00F337CD">
        <w:t>ſ</w:t>
      </w:r>
      <w:r>
        <w:t>zi pobosno siveti,</w:t>
      </w:r>
      <w:r>
        <w:br/>
        <w:t xml:space="preserve">Gleite, </w:t>
      </w:r>
      <w:r w:rsidR="003451AB">
        <w:t>K</w:t>
      </w:r>
      <w:r>
        <w:t>a</w:t>
      </w:r>
      <w:r w:rsidR="003451AB">
        <w:t>K</w:t>
      </w:r>
      <w:r>
        <w:t xml:space="preserve"> jezte, naite vech pregreshiti,</w:t>
      </w:r>
      <w:r>
        <w:br/>
        <w:t>Greh je to naive</w:t>
      </w:r>
      <w:r w:rsidR="003451AB">
        <w:t>K</w:t>
      </w:r>
      <w:r>
        <w:t xml:space="preserve">sho zlo, </w:t>
      </w:r>
      <w:r w:rsidR="003451AB">
        <w:t>K</w:t>
      </w:r>
      <w:r>
        <w:t>a</w:t>
      </w:r>
      <w:r w:rsidR="003451AB">
        <w:t>K</w:t>
      </w:r>
      <w:r w:rsidRPr="00F337CD">
        <w:t>ſ</w:t>
      </w:r>
      <w:r>
        <w:t>ze dozda chinilo</w:t>
      </w:r>
      <w:r>
        <w:br/>
        <w:t>Pov</w:t>
      </w:r>
      <w:r w:rsidRPr="00F337CD">
        <w:t>ſ</w:t>
      </w:r>
      <w:r>
        <w:t>zodi na poli to s</w:t>
      </w:r>
      <w:r w:rsidR="003451AB">
        <w:t>K</w:t>
      </w:r>
      <w:r>
        <w:t>odi.</w:t>
      </w:r>
    </w:p>
    <w:p w14:paraId="6883ED82" w14:textId="5ADEFC72" w:rsidR="00C20DAB" w:rsidRDefault="00C20DAB" w:rsidP="001B76DA">
      <w:pPr>
        <w:pStyle w:val="teiab"/>
      </w:pPr>
      <w:r>
        <w:t>Lyudi vi tudi na Boga zdai zmi</w:t>
      </w:r>
      <w:r w:rsidRPr="00F337CD">
        <w:t>ſ</w:t>
      </w:r>
      <w:r>
        <w:t>zlite,</w:t>
      </w:r>
      <w:r>
        <w:br/>
        <w:t>Mladi, y ztari vi Boga v</w:t>
      </w:r>
      <w:r w:rsidRPr="00F337CD">
        <w:t>ſ</w:t>
      </w:r>
      <w:r>
        <w:t>zi molite,</w:t>
      </w:r>
      <w:r>
        <w:br/>
        <w:t>Vnogem leto</w:t>
      </w:r>
      <w:r w:rsidRPr="00F337CD">
        <w:t>ſ</w:t>
      </w:r>
      <w:r>
        <w:t xml:space="preserve">z </w:t>
      </w:r>
      <w:r w:rsidR="003451AB">
        <w:t>K</w:t>
      </w:r>
      <w:r>
        <w:t>onecz bu, ah jai zana</w:t>
      </w:r>
      <w:r w:rsidRPr="00F337CD">
        <w:t>ſ</w:t>
      </w:r>
      <w:r>
        <w:t>z hudo bu,</w:t>
      </w:r>
      <w:r>
        <w:br/>
        <w:t>Pobosno, y dobro sivemo.</w:t>
      </w:r>
    </w:p>
    <w:p w14:paraId="6E41EAA9" w14:textId="77777777" w:rsidR="00C20DAB" w:rsidRDefault="00C20DA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74917B" w14:textId="2D722E27" w:rsidR="00C20DAB" w:rsidRPr="00F93F1D" w:rsidRDefault="00F93F1D" w:rsidP="00E308E9">
      <w:pPr>
        <w:rPr>
          <w:sz w:val="24"/>
          <w:szCs w:val="24"/>
        </w:rPr>
      </w:pPr>
      <w:r w:rsidRPr="00F93F1D">
        <w:rPr>
          <w:sz w:val="24"/>
          <w:szCs w:val="24"/>
        </w:rPr>
        <w:lastRenderedPageBreak/>
        <w:t>/53/</w:t>
      </w:r>
    </w:p>
    <w:p w14:paraId="7C1785BA" w14:textId="00988C2A" w:rsidR="00F93F1D" w:rsidRPr="00F93F1D" w:rsidRDefault="00F93F1D" w:rsidP="002D1FA8">
      <w:pPr>
        <w:pStyle w:val="teifwPageNum"/>
      </w:pPr>
      <w:r w:rsidRPr="00F93F1D">
        <w:t>59.</w:t>
      </w:r>
    </w:p>
    <w:p w14:paraId="10615222" w14:textId="0D0A0E4A" w:rsidR="00F93F1D" w:rsidRDefault="00F93F1D" w:rsidP="001B76DA">
      <w:pPr>
        <w:pStyle w:val="teiab"/>
      </w:pPr>
      <w:r w:rsidRPr="00F93F1D">
        <w:t>Neznash, nit</w:t>
      </w:r>
      <w:r>
        <w:t xml:space="preserve"> stimash </w:t>
      </w:r>
      <w:r w:rsidR="003451AB">
        <w:t>K</w:t>
      </w:r>
      <w:r>
        <w:t>ad doide z</w:t>
      </w:r>
      <w:r w:rsidR="003451AB">
        <w:t>K</w:t>
      </w:r>
      <w:r>
        <w:t>radno vreme,</w:t>
      </w:r>
      <w:r>
        <w:br/>
        <w:t>Dobro, pobosno, y mirno v</w:t>
      </w:r>
      <w:r w:rsidRPr="00F337CD">
        <w:t>ſ</w:t>
      </w:r>
      <w:r>
        <w:t>za</w:t>
      </w:r>
      <w:r w:rsidR="003451AB">
        <w:t>K</w:t>
      </w:r>
      <w:r>
        <w:t>i sive;</w:t>
      </w:r>
      <w:r>
        <w:br/>
        <w:t xml:space="preserve">ztaro </w:t>
      </w:r>
      <w:r w:rsidR="003451AB">
        <w:t>K</w:t>
      </w:r>
      <w:r>
        <w:t>osu szleczimo, ter novu obleczimo,</w:t>
      </w:r>
      <w:r>
        <w:br/>
        <w:t>Pobosno, lyubleno sivemo.</w:t>
      </w:r>
    </w:p>
    <w:p w14:paraId="0977E093" w14:textId="77777777" w:rsidR="00F93F1D" w:rsidRDefault="00F93F1D" w:rsidP="001B76DA">
      <w:pPr>
        <w:pStyle w:val="teiab"/>
      </w:pPr>
    </w:p>
    <w:p w14:paraId="30709E2F" w14:textId="17D60580" w:rsidR="00F93F1D" w:rsidRDefault="00F93F1D" w:rsidP="002D1FA8">
      <w:pPr>
        <w:pStyle w:val="Naslov2"/>
      </w:pPr>
      <w:r>
        <w:t xml:space="preserve">Na Den Szv. treh </w:t>
      </w:r>
      <w:r w:rsidR="003451AB">
        <w:t>K</w:t>
      </w:r>
      <w:r>
        <w:t>ralev.</w:t>
      </w:r>
    </w:p>
    <w:p w14:paraId="01991D58" w14:textId="1712B920" w:rsidR="00F93F1D" w:rsidRDefault="00F93F1D" w:rsidP="002D1FA8">
      <w:pPr>
        <w:pStyle w:val="Naslov2"/>
      </w:pPr>
      <w:r>
        <w:t>Na Notu: No= 38.</w:t>
      </w:r>
    </w:p>
    <w:p w14:paraId="4454B11B" w14:textId="43028D66" w:rsidR="00F93F1D" w:rsidRDefault="00F93F1D" w:rsidP="001B76DA">
      <w:pPr>
        <w:pStyle w:val="teiab"/>
      </w:pPr>
      <w:r>
        <w:t>Dene</w:t>
      </w:r>
      <w:r w:rsidRPr="00F337CD">
        <w:t>ſ</w:t>
      </w:r>
      <w:r>
        <w:t xml:space="preserve">z chaztite tri </w:t>
      </w:r>
      <w:r w:rsidR="003451AB">
        <w:t>K</w:t>
      </w:r>
      <w:r>
        <w:t xml:space="preserve">rale, lyubleni </w:t>
      </w:r>
      <w:r w:rsidR="003451AB">
        <w:t>K</w:t>
      </w:r>
      <w:r>
        <w:t>erscheni</w:t>
      </w:r>
      <w:r w:rsidR="003451AB">
        <w:t>K</w:t>
      </w:r>
      <w:r>
        <w:t>i!</w:t>
      </w:r>
      <w:r>
        <w:br/>
        <w:t>Oni szu vredni v</w:t>
      </w:r>
      <w:r w:rsidRPr="00F337CD">
        <w:t>ſ</w:t>
      </w:r>
      <w:r>
        <w:t xml:space="preserve">ze hvale, </w:t>
      </w:r>
      <w:r w:rsidR="003451AB">
        <w:t>K</w:t>
      </w:r>
      <w:r>
        <w:t>a</w:t>
      </w:r>
      <w:r w:rsidR="003451AB">
        <w:t>K</w:t>
      </w:r>
      <w:r>
        <w:t>ti pravi Verni</w:t>
      </w:r>
      <w:r w:rsidR="003451AB">
        <w:t>K</w:t>
      </w:r>
      <w:r>
        <w:t>i.</w:t>
      </w:r>
      <w:r>
        <w:br/>
        <w:t>V</w:t>
      </w:r>
      <w:r w:rsidRPr="00F337CD">
        <w:t>ſ</w:t>
      </w:r>
      <w:r>
        <w:t>za</w:t>
      </w:r>
      <w:r w:rsidR="003451AB">
        <w:t>K</w:t>
      </w:r>
      <w:r>
        <w:t>i tiho nai po</w:t>
      </w:r>
      <w:r w:rsidRPr="00F337CD">
        <w:t>ſ</w:t>
      </w:r>
      <w:r>
        <w:t>zlusha od nyihove szvetozti,</w:t>
      </w:r>
      <w:r>
        <w:br/>
      </w:r>
      <w:r w:rsidR="003451AB">
        <w:t>K</w:t>
      </w:r>
      <w:r>
        <w:t>a</w:t>
      </w:r>
      <w:r w:rsidR="003451AB">
        <w:t>K</w:t>
      </w:r>
      <w:r w:rsidRPr="00F337CD">
        <w:t>ſ</w:t>
      </w:r>
      <w:r>
        <w:t>zu iz</w:t>
      </w:r>
      <w:r w:rsidR="003451AB">
        <w:t>K</w:t>
      </w:r>
      <w:r>
        <w:t xml:space="preserve">ali </w:t>
      </w:r>
      <w:r w:rsidRPr="002D1FA8">
        <w:rPr>
          <w:rStyle w:val="teipersName"/>
        </w:rPr>
        <w:t>Jesusha</w:t>
      </w:r>
      <w:r>
        <w:t xml:space="preserve"> oni vu poniznozti.</w:t>
      </w:r>
    </w:p>
    <w:p w14:paraId="5B9121B0" w14:textId="527488F6" w:rsidR="00F93F1D" w:rsidRDefault="003451AB" w:rsidP="001B76DA">
      <w:pPr>
        <w:pStyle w:val="teiab"/>
      </w:pPr>
      <w:r>
        <w:t>K</w:t>
      </w:r>
      <w:r w:rsidR="00F93F1D">
        <w:t>ad</w:t>
      </w:r>
      <w:r w:rsidR="00F93F1D" w:rsidRPr="00F337CD">
        <w:t>ſ</w:t>
      </w:r>
      <w:r w:rsidR="00F93F1D">
        <w:t xml:space="preserve">ze </w:t>
      </w:r>
      <w:r w:rsidR="00F93F1D" w:rsidRPr="002D1FA8">
        <w:rPr>
          <w:rStyle w:val="teipersName"/>
        </w:rPr>
        <w:t>Jesush</w:t>
      </w:r>
      <w:r w:rsidR="00F93F1D">
        <w:t xml:space="preserve"> je narodil vu </w:t>
      </w:r>
      <w:r w:rsidR="00F93F1D" w:rsidRPr="002D1FA8">
        <w:rPr>
          <w:rStyle w:val="teiplaceName"/>
        </w:rPr>
        <w:t>Bethlehemu</w:t>
      </w:r>
      <w:r w:rsidR="00F93F1D">
        <w:t xml:space="preserve"> Jude,</w:t>
      </w:r>
      <w:r w:rsidR="00F93F1D">
        <w:br/>
      </w:r>
      <w:r w:rsidR="00F93F1D" w:rsidRPr="002D1FA8">
        <w:rPr>
          <w:rStyle w:val="teipersName"/>
        </w:rPr>
        <w:t>Joseph</w:t>
      </w:r>
      <w:r w:rsidR="00F93F1D">
        <w:t xml:space="preserve"> z-</w:t>
      </w:r>
      <w:r w:rsidR="00F93F1D" w:rsidRPr="002D1FA8">
        <w:rPr>
          <w:rStyle w:val="teipersName"/>
        </w:rPr>
        <w:t>Marium</w:t>
      </w:r>
      <w:r w:rsidR="00F93F1D">
        <w:t xml:space="preserve"> mu dvoril vsivajuch zime hude,</w:t>
      </w:r>
      <w:r w:rsidR="00F93F1D">
        <w:br/>
        <w:t>Onda zvezda sze z</w:t>
      </w:r>
      <w:r>
        <w:t>K</w:t>
      </w:r>
      <w:r w:rsidR="00F93F1D">
        <w:t>azala vu izhodu Szunchnoga,</w:t>
      </w:r>
      <w:r w:rsidR="00F93F1D">
        <w:br/>
        <w:t xml:space="preserve">Y trem </w:t>
      </w:r>
      <w:r>
        <w:t>K</w:t>
      </w:r>
      <w:r w:rsidR="00F93F1D">
        <w:t>ralom po</w:t>
      </w:r>
      <w:r>
        <w:t>K</w:t>
      </w:r>
      <w:r w:rsidR="00F93F1D">
        <w:t xml:space="preserve">azala </w:t>
      </w:r>
      <w:r w:rsidR="00F93F1D" w:rsidRPr="002D1FA8">
        <w:rPr>
          <w:rStyle w:val="teipersName"/>
        </w:rPr>
        <w:t>Jesusha</w:t>
      </w:r>
      <w:r w:rsidR="00F93F1D">
        <w:t xml:space="preserve"> rodyenoga.</w:t>
      </w:r>
    </w:p>
    <w:p w14:paraId="63B3A958" w14:textId="7A8F3BCC" w:rsidR="00F93F1D" w:rsidRDefault="003451AB" w:rsidP="001B76DA">
      <w:pPr>
        <w:pStyle w:val="teiab"/>
      </w:pPr>
      <w:r>
        <w:t>K</w:t>
      </w:r>
      <w:r w:rsidR="00F93F1D">
        <w:t>a</w:t>
      </w:r>
      <w:r>
        <w:t>K</w:t>
      </w:r>
      <w:r w:rsidR="00F93F1D">
        <w:t xml:space="preserve"> ti Mudri od izhoda v-</w:t>
      </w:r>
      <w:r w:rsidR="00F93F1D" w:rsidRPr="00820358">
        <w:rPr>
          <w:rStyle w:val="teiplaceName"/>
        </w:rPr>
        <w:t>Jeruzalem</w:t>
      </w:r>
      <w:r w:rsidR="00F93F1D">
        <w:t xml:space="preserve"> szu doshli,</w:t>
      </w:r>
      <w:r w:rsidR="00F93F1D">
        <w:br/>
        <w:t>Pitali szu tam v</w:t>
      </w:r>
      <w:r w:rsidR="00F93F1D" w:rsidRPr="00F337CD">
        <w:t>ſ</w:t>
      </w:r>
      <w:r w:rsidR="00F93F1D">
        <w:t>za</w:t>
      </w:r>
      <w:r>
        <w:t>K</w:t>
      </w:r>
      <w:r w:rsidR="00F93F1D">
        <w:t xml:space="preserve">oga, gde je ti </w:t>
      </w:r>
      <w:r>
        <w:t>K</w:t>
      </w:r>
      <w:r w:rsidR="00F93F1D">
        <w:t>ral Sidovz</w:t>
      </w:r>
      <w:r>
        <w:t>K</w:t>
      </w:r>
      <w:r w:rsidR="00F93F1D">
        <w:t>i?</w:t>
      </w:r>
      <w:r w:rsidR="00F93F1D">
        <w:br/>
        <w:t>Ar videli je</w:t>
      </w:r>
      <w:r w:rsidR="00F93F1D" w:rsidRPr="00F337CD">
        <w:t>ſ</w:t>
      </w:r>
      <w:r w:rsidR="00F93F1D">
        <w:t>zmo zvezdu nyegovu vu izhodu,</w:t>
      </w:r>
      <w:r w:rsidR="00F93F1D">
        <w:br/>
        <w:t>Doshli szmo v</w:t>
      </w:r>
      <w:r>
        <w:t>K</w:t>
      </w:r>
      <w:r w:rsidR="00F93F1D">
        <w:t>lanyat</w:t>
      </w:r>
      <w:r w:rsidR="00F93F1D" w:rsidRPr="00F337CD">
        <w:t>ſ</w:t>
      </w:r>
      <w:r w:rsidR="00F93F1D">
        <w:t>ze nyemu Szveta Od</w:t>
      </w:r>
      <w:r>
        <w:t>K</w:t>
      </w:r>
      <w:r w:rsidR="00F93F1D">
        <w:t>upitelu.</w:t>
      </w:r>
    </w:p>
    <w:p w14:paraId="624049D0" w14:textId="77777777" w:rsidR="00F93F1D" w:rsidRDefault="00F93F1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23986D" w14:textId="14D47BFB" w:rsidR="00F93F1D" w:rsidRDefault="00F93F1D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/54/</w:t>
      </w:r>
    </w:p>
    <w:p w14:paraId="575C8E85" w14:textId="7366A2C3" w:rsidR="00F93F1D" w:rsidRDefault="00F93F1D" w:rsidP="00F42824">
      <w:pPr>
        <w:pStyle w:val="teifwPageNum"/>
      </w:pPr>
      <w:r>
        <w:t>60.</w:t>
      </w:r>
    </w:p>
    <w:p w14:paraId="36A502BB" w14:textId="61A23496" w:rsidR="00F93F1D" w:rsidRPr="006A5249" w:rsidRDefault="00F93F1D" w:rsidP="001B76DA">
      <w:pPr>
        <w:pStyle w:val="teiab"/>
        <w:rPr>
          <w:rStyle w:val="teiadd"/>
        </w:rPr>
      </w:pPr>
      <w:r>
        <w:t xml:space="preserve">Nato </w:t>
      </w:r>
      <w:r w:rsidRPr="0040357B">
        <w:rPr>
          <w:rStyle w:val="teipersName"/>
        </w:rPr>
        <w:t>Herodesh</w:t>
      </w:r>
      <w:r>
        <w:t xml:space="preserve"> sze vztrashi, y ve</w:t>
      </w:r>
      <w:r w:rsidRPr="00F337CD">
        <w:t>ſ</w:t>
      </w:r>
      <w:r>
        <w:t xml:space="preserve">z </w:t>
      </w:r>
      <w:r w:rsidRPr="0040357B">
        <w:rPr>
          <w:rStyle w:val="teiplaceName"/>
        </w:rPr>
        <w:t>Jeruzalem</w:t>
      </w:r>
      <w:r>
        <w:t xml:space="preserve"> s-nyim,</w:t>
      </w:r>
      <w:r>
        <w:br/>
        <w:t>Mi</w:t>
      </w:r>
      <w:r w:rsidRPr="00F337CD">
        <w:t>ſ</w:t>
      </w:r>
      <w:r>
        <w:t xml:space="preserve">zli: nebude dergachi, ja zdai </w:t>
      </w:r>
      <w:r w:rsidR="003451AB">
        <w:t>K</w:t>
      </w:r>
      <w:r>
        <w:t>raleztvo zgubim;</w:t>
      </w:r>
      <w:r>
        <w:br/>
        <w:t>Zato marlivo je pital Poglavni</w:t>
      </w:r>
      <w:r w:rsidR="003451AB">
        <w:t>K</w:t>
      </w:r>
      <w:r>
        <w:t>e Pi</w:t>
      </w:r>
      <w:r w:rsidRPr="00F337CD">
        <w:t>ſ</w:t>
      </w:r>
      <w:r>
        <w:t>zare,</w:t>
      </w:r>
      <w:r>
        <w:br/>
        <w:t xml:space="preserve">Dabi on od nyih zezvedal, gde sze </w:t>
      </w:r>
      <w:r w:rsidRPr="006A5249">
        <w:rPr>
          <w:rStyle w:val="teipersName"/>
        </w:rPr>
        <w:t>Jesush</w:t>
      </w:r>
      <w:r>
        <w:t xml:space="preserve"> rodil je.</w:t>
      </w:r>
      <w:r>
        <w:br/>
      </w:r>
      <w:r w:rsidRPr="006A5249">
        <w:rPr>
          <w:rStyle w:val="teiadd"/>
        </w:rPr>
        <w:t>zeo zeo zezvedajuchi je iz</w:t>
      </w:r>
      <w:r w:rsidR="003451AB" w:rsidRPr="006A5249">
        <w:rPr>
          <w:rStyle w:val="teiadd"/>
        </w:rPr>
        <w:t>K</w:t>
      </w:r>
      <w:r w:rsidRPr="006A5249">
        <w:rPr>
          <w:rStyle w:val="teiadd"/>
        </w:rPr>
        <w:t>al</w:t>
      </w:r>
    </w:p>
    <w:p w14:paraId="0EB8FFE2" w14:textId="5D127F26" w:rsidR="00F93F1D" w:rsidRDefault="00F93F1D" w:rsidP="001B76DA">
      <w:pPr>
        <w:pStyle w:val="teiab"/>
      </w:pPr>
      <w:r>
        <w:t>Ali v</w:t>
      </w:r>
      <w:r w:rsidRPr="00F337CD">
        <w:t>ſ</w:t>
      </w:r>
      <w:r>
        <w:t>zi szu re</w:t>
      </w:r>
      <w:r w:rsidR="003451AB">
        <w:t>K</w:t>
      </w:r>
      <w:r>
        <w:t xml:space="preserve">li nyemu: vu </w:t>
      </w:r>
      <w:r w:rsidRPr="006A5249">
        <w:rPr>
          <w:rStyle w:val="teiplaceName"/>
        </w:rPr>
        <w:t>Bet</w:t>
      </w:r>
      <w:r w:rsidR="006A5249" w:rsidRPr="006A5249">
        <w:rPr>
          <w:rStyle w:val="teiplaceName"/>
        </w:rPr>
        <w:t>h</w:t>
      </w:r>
      <w:r w:rsidRPr="006A5249">
        <w:rPr>
          <w:rStyle w:val="teiplaceName"/>
        </w:rPr>
        <w:t>lehemu</w:t>
      </w:r>
      <w:r>
        <w:t xml:space="preserve"> Juda,</w:t>
      </w:r>
      <w:r>
        <w:br/>
        <w:t>Ta</w:t>
      </w:r>
      <w:r w:rsidR="003451AB">
        <w:t>K</w:t>
      </w:r>
      <w:r w:rsidRPr="00F337CD">
        <w:t>ſ</w:t>
      </w:r>
      <w:r>
        <w:t>ze steje v Szvetom pi</w:t>
      </w:r>
      <w:r w:rsidRPr="00F337CD">
        <w:t>ſ</w:t>
      </w:r>
      <w:r>
        <w:t>zmu, pi</w:t>
      </w:r>
      <w:r w:rsidRPr="00F337CD">
        <w:t>ſ</w:t>
      </w:r>
      <w:r>
        <w:t>zano od Proro</w:t>
      </w:r>
      <w:r w:rsidR="003451AB">
        <w:t>K</w:t>
      </w:r>
      <w:r>
        <w:t>a.</w:t>
      </w:r>
      <w:r>
        <w:br/>
        <w:t xml:space="preserve">Onda </w:t>
      </w:r>
      <w:r w:rsidRPr="006A5249">
        <w:rPr>
          <w:rStyle w:val="teipersName"/>
        </w:rPr>
        <w:t>Herodesh</w:t>
      </w:r>
      <w:r>
        <w:t xml:space="preserve"> te Mudre marlivo zpitaval je,</w:t>
      </w:r>
      <w:r>
        <w:br/>
        <w:t>Dabi zeznal vreme zvezde, gda nyim z</w:t>
      </w:r>
      <w:r w:rsidR="003451AB">
        <w:t>K</w:t>
      </w:r>
      <w:r>
        <w:t>azala</w:t>
      </w:r>
      <w:r w:rsidRPr="00F337CD">
        <w:t>ſ</w:t>
      </w:r>
      <w:r>
        <w:t>ze je.</w:t>
      </w:r>
    </w:p>
    <w:p w14:paraId="1C133ADA" w14:textId="6691B716" w:rsidR="00F93F1D" w:rsidRDefault="00F93F1D" w:rsidP="001B76DA">
      <w:pPr>
        <w:pStyle w:val="teiab"/>
      </w:pPr>
      <w:r>
        <w:t>Po</w:t>
      </w:r>
      <w:r w:rsidR="003451AB">
        <w:t>K</w:t>
      </w:r>
      <w:r>
        <w:t xml:space="preserve">lam </w:t>
      </w:r>
      <w:r w:rsidR="003451AB">
        <w:t>K</w:t>
      </w:r>
      <w:r>
        <w:t>a</w:t>
      </w:r>
      <w:r w:rsidR="003451AB">
        <w:t>K</w:t>
      </w:r>
      <w:r w:rsidRPr="00F337CD">
        <w:t>ſ</w:t>
      </w:r>
      <w:r>
        <w:t xml:space="preserve">zu trie </w:t>
      </w:r>
      <w:r w:rsidR="003451AB">
        <w:t>K</w:t>
      </w:r>
      <w:r>
        <w:t>rali zeznali to Detecze,</w:t>
      </w:r>
      <w:r>
        <w:br/>
        <w:t xml:space="preserve">Da je </w:t>
      </w:r>
      <w:r w:rsidRPr="006A5249">
        <w:rPr>
          <w:rStyle w:val="teipersName"/>
        </w:rPr>
        <w:t>Jesush</w:t>
      </w:r>
      <w:r>
        <w:t xml:space="preserve"> ti </w:t>
      </w:r>
      <w:r w:rsidR="003451AB">
        <w:t>K</w:t>
      </w:r>
      <w:r>
        <w:t>ral mali v-</w:t>
      </w:r>
      <w:r w:rsidRPr="008661B9">
        <w:rPr>
          <w:rStyle w:val="teiplaceName"/>
        </w:rPr>
        <w:t>Bethlehemu</w:t>
      </w:r>
      <w:r>
        <w:t xml:space="preserve"> rodil</w:t>
      </w:r>
      <w:r w:rsidRPr="00F337CD">
        <w:t>ſ</w:t>
      </w:r>
      <w:r>
        <w:t>ze,</w:t>
      </w:r>
      <w:r>
        <w:br/>
        <w:t>Odishli</w:t>
      </w:r>
      <w:r w:rsidRPr="00F337CD">
        <w:t>ſ</w:t>
      </w:r>
      <w:r>
        <w:t xml:space="preserve">zu, y nut zvezda nyim je puta </w:t>
      </w:r>
      <w:r w:rsidR="003451AB">
        <w:t>K</w:t>
      </w:r>
      <w:r>
        <w:t>azala,</w:t>
      </w:r>
      <w:r>
        <w:br/>
        <w:t>Od izhoda tam do Mezta neznajuche pelala.</w:t>
      </w:r>
    </w:p>
    <w:p w14:paraId="3A6AF55C" w14:textId="106F8C3A" w:rsidR="00F93F1D" w:rsidRDefault="00F93F1D" w:rsidP="001B76DA">
      <w:pPr>
        <w:pStyle w:val="teiab"/>
      </w:pPr>
      <w:r>
        <w:t xml:space="preserve">Zverhu Mezta </w:t>
      </w:r>
      <w:r w:rsidRPr="005323BF">
        <w:rPr>
          <w:rStyle w:val="teiplaceName"/>
        </w:rPr>
        <w:t>Bethlehema</w:t>
      </w:r>
      <w:r>
        <w:t xml:space="preserve"> zvezda</w:t>
      </w:r>
      <w:r w:rsidRPr="00F337CD">
        <w:t>ſ</w:t>
      </w:r>
      <w:r>
        <w:t>ze je ztavila,</w:t>
      </w:r>
      <w:r>
        <w:br/>
        <w:t>Ti Mudri puni ve</w:t>
      </w:r>
      <w:r w:rsidRPr="00F337CD">
        <w:t>ſ</w:t>
      </w:r>
      <w:r>
        <w:t>zelja, da tam oni nashliga;</w:t>
      </w:r>
      <w:r>
        <w:br/>
      </w:r>
      <w:r w:rsidR="003451AB">
        <w:t>K</w:t>
      </w:r>
      <w:r>
        <w:t>a</w:t>
      </w:r>
      <w:r w:rsidR="003451AB">
        <w:t>K</w:t>
      </w:r>
      <w:r w:rsidRPr="00F337CD">
        <w:t>ſ</w:t>
      </w:r>
      <w:r>
        <w:t xml:space="preserve">zu ztupili vu hisu na </w:t>
      </w:r>
      <w:r w:rsidR="003451AB">
        <w:t>K</w:t>
      </w:r>
      <w:r>
        <w:t>olna szu opali,</w:t>
      </w:r>
      <w:r>
        <w:br/>
        <w:t>Na</w:t>
      </w:r>
      <w:r w:rsidR="003451AB">
        <w:t>K</w:t>
      </w:r>
      <w:r>
        <w:t>lonili szu</w:t>
      </w:r>
      <w:r w:rsidRPr="00F337CD">
        <w:t>ſ</w:t>
      </w:r>
      <w:r>
        <w:t>ze nyemu, y za Boga zpoznali.</w:t>
      </w:r>
    </w:p>
    <w:p w14:paraId="20E34FCE" w14:textId="5C54AE93" w:rsidR="00F93F1D" w:rsidRDefault="00F93F1D" w:rsidP="001B76DA">
      <w:pPr>
        <w:pStyle w:val="teiab"/>
      </w:pPr>
      <w:r>
        <w:t xml:space="preserve">Szvoje </w:t>
      </w:r>
      <w:r w:rsidR="003451AB">
        <w:t>K</w:t>
      </w:r>
      <w:r>
        <w:t>inche daruvali zlato Temjan, y Mirhu,</w:t>
      </w:r>
      <w:r>
        <w:br/>
        <w:t>Nyemu na chazt alduvali. Zapoved razmeli v-sznu,</w:t>
      </w:r>
      <w:r>
        <w:br/>
        <w:t>Da</w:t>
      </w:r>
      <w:r w:rsidRPr="00F337CD">
        <w:t>ſ</w:t>
      </w:r>
      <w:r>
        <w:t xml:space="preserve">ze nebi </w:t>
      </w:r>
      <w:r w:rsidR="003451AB">
        <w:t>K</w:t>
      </w:r>
      <w:r>
        <w:t>-Herodeshu nazat pa povernuli;</w:t>
      </w:r>
      <w:r>
        <w:br/>
        <w:t>Oni szu po drugom putu vu szvoi Or</w:t>
      </w:r>
      <w:r w:rsidRPr="00F337CD">
        <w:t>ſ</w:t>
      </w:r>
      <w:r>
        <w:t>zag odishli.</w:t>
      </w:r>
    </w:p>
    <w:p w14:paraId="6BFB7D3A" w14:textId="77777777" w:rsidR="00F93F1D" w:rsidRDefault="00F93F1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B94F1D" w14:textId="5FF44D13" w:rsidR="00F93F1D" w:rsidRDefault="00F93F1D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/55/</w:t>
      </w:r>
    </w:p>
    <w:p w14:paraId="2A001362" w14:textId="6B400633" w:rsidR="00F93F1D" w:rsidRDefault="00F93F1D" w:rsidP="001B76DA">
      <w:pPr>
        <w:pStyle w:val="teifwPageNum"/>
      </w:pPr>
      <w:r>
        <w:t>61.</w:t>
      </w:r>
    </w:p>
    <w:p w14:paraId="3A3DADC4" w14:textId="7953F49B" w:rsidR="00F93F1D" w:rsidRDefault="00F93F1D" w:rsidP="00142FEB">
      <w:pPr>
        <w:pStyle w:val="Naslov2"/>
      </w:pPr>
      <w:r>
        <w:t xml:space="preserve">Druga od Szv. treh </w:t>
      </w:r>
      <w:r w:rsidR="003451AB">
        <w:t>K</w:t>
      </w:r>
      <w:r>
        <w:t>ralov.</w:t>
      </w:r>
      <w:r>
        <w:br/>
        <w:t>Na Notu: No= 39. et. is.</w:t>
      </w:r>
    </w:p>
    <w:p w14:paraId="0BB93C76" w14:textId="28DE3079" w:rsidR="00F93F1D" w:rsidRDefault="00F93F1D" w:rsidP="001B76DA">
      <w:pPr>
        <w:pStyle w:val="teiab"/>
      </w:pPr>
      <w:r>
        <w:t xml:space="preserve">Jedna szvetla zvezda je doshla na </w:t>
      </w:r>
      <w:r w:rsidR="00142FEB">
        <w:t>S</w:t>
      </w:r>
      <w:r>
        <w:t>zvet</w:t>
      </w:r>
      <w:r>
        <w:br/>
        <w:t xml:space="preserve">Vre duse, </w:t>
      </w:r>
      <w:r w:rsidR="003451AB">
        <w:t>K</w:t>
      </w:r>
      <w:r>
        <w:t>a</w:t>
      </w:r>
      <w:r w:rsidR="003451AB">
        <w:t>K</w:t>
      </w:r>
      <w:r>
        <w:t xml:space="preserve"> pred o</w:t>
      </w:r>
      <w:r w:rsidRPr="00F337CD">
        <w:t>ſ</w:t>
      </w:r>
      <w:r w:rsidR="00EA67F4">
        <w:t>zenai</w:t>
      </w:r>
      <w:r w:rsidRPr="00F337CD">
        <w:t>ſ</w:t>
      </w:r>
      <w:r w:rsidR="00EA67F4">
        <w:t>zet zto leth;</w:t>
      </w:r>
      <w:r w:rsidR="00EA67F4">
        <w:br/>
        <w:t>T</w:t>
      </w:r>
      <w:r>
        <w:t>a zvezda bla puna Nebez</w:t>
      </w:r>
      <w:r w:rsidR="003451AB">
        <w:t>K</w:t>
      </w:r>
      <w:r>
        <w:t>e luchi,</w:t>
      </w:r>
      <w:r>
        <w:br/>
        <w:t>Re</w:t>
      </w:r>
      <w:r w:rsidRPr="00F337CD">
        <w:t>ſ</w:t>
      </w:r>
      <w:r>
        <w:t>znicze Pravicze, y Bosje Mochi.</w:t>
      </w:r>
    </w:p>
    <w:p w14:paraId="781DAD0B" w14:textId="75BA79A8" w:rsidR="00F93F1D" w:rsidRDefault="00DD71FD" w:rsidP="001B76DA">
      <w:pPr>
        <w:pStyle w:val="teiab"/>
      </w:pPr>
      <w:r>
        <w:t>To zvezdu szu vidli pobosni Lyudje,</w:t>
      </w:r>
      <w:r>
        <w:br/>
        <w:t>V-jutrovz</w:t>
      </w:r>
      <w:r w:rsidR="003451AB">
        <w:t>K</w:t>
      </w:r>
      <w:r>
        <w:t xml:space="preserve">i deseli ti </w:t>
      </w:r>
      <w:r w:rsidR="003451AB">
        <w:t>K</w:t>
      </w:r>
      <w:r>
        <w:t>rali trie,</w:t>
      </w:r>
      <w:r>
        <w:br/>
        <w:t>Y ne</w:t>
      </w:r>
      <w:r w:rsidRPr="00F337CD">
        <w:t>ſ</w:t>
      </w:r>
      <w:r>
        <w:t xml:space="preserve">zli </w:t>
      </w:r>
      <w:r w:rsidRPr="00992048">
        <w:rPr>
          <w:rStyle w:val="teipersName"/>
        </w:rPr>
        <w:t>Jesushi</w:t>
      </w:r>
      <w:r>
        <w:t xml:space="preserve"> tri lepe Dare,</w:t>
      </w:r>
      <w:r>
        <w:br/>
      </w:r>
      <w:r w:rsidRPr="00992048">
        <w:rPr>
          <w:rStyle w:val="teidel"/>
        </w:rPr>
        <w:t>To Veru, Uffanye, Lyubavi tudi</w:t>
      </w:r>
      <w:r w:rsidRPr="00992048">
        <w:rPr>
          <w:rStyle w:val="teidel"/>
        </w:rPr>
        <w:br/>
      </w:r>
      <w:r>
        <w:t>Tu Veru, Lyubavi, ino Uffanye.</w:t>
      </w:r>
    </w:p>
    <w:p w14:paraId="38D44A00" w14:textId="0368362D" w:rsidR="00DD71FD" w:rsidRDefault="00DD71FD" w:rsidP="001B76DA">
      <w:pPr>
        <w:pStyle w:val="teiab"/>
      </w:pPr>
      <w:r>
        <w:t xml:space="preserve">Zapuztili </w:t>
      </w:r>
      <w:r w:rsidR="003451AB">
        <w:t>K</w:t>
      </w:r>
      <w:r>
        <w:t>raleztvo szvoju, y Shli</w:t>
      </w:r>
      <w:r>
        <w:br/>
        <w:t xml:space="preserve">V-tu Staliczu gde </w:t>
      </w:r>
      <w:r w:rsidRPr="00270247">
        <w:rPr>
          <w:rStyle w:val="teipersName"/>
        </w:rPr>
        <w:t>Jesush</w:t>
      </w:r>
      <w:r>
        <w:t xml:space="preserve"> rodyen lesi,</w:t>
      </w:r>
      <w:r>
        <w:br/>
        <w:t xml:space="preserve">Pred Nyega na </w:t>
      </w:r>
      <w:r w:rsidR="003451AB">
        <w:t>K</w:t>
      </w:r>
      <w:r>
        <w:t>olna po</w:t>
      </w:r>
      <w:r w:rsidR="003451AB">
        <w:t>K</w:t>
      </w:r>
      <w:r>
        <w:t>le</w:t>
      </w:r>
      <w:r w:rsidR="003451AB">
        <w:t>K</w:t>
      </w:r>
      <w:r>
        <w:t>nuli szu,</w:t>
      </w:r>
      <w:r>
        <w:br/>
        <w:t>Chaztili to vel</w:t>
      </w:r>
      <w:r w:rsidR="003451AB">
        <w:t>K</w:t>
      </w:r>
      <w:r>
        <w:t>u moguchnozt bosju.</w:t>
      </w:r>
    </w:p>
    <w:p w14:paraId="662C4C46" w14:textId="761E3E19" w:rsidR="00DD71FD" w:rsidRDefault="003451AB" w:rsidP="001B76DA">
      <w:pPr>
        <w:pStyle w:val="teiab"/>
      </w:pPr>
      <w:r>
        <w:t>K</w:t>
      </w:r>
      <w:r w:rsidR="00DD71FD">
        <w:t>ai mi</w:t>
      </w:r>
      <w:r w:rsidR="00DD71FD" w:rsidRPr="00F337CD">
        <w:t>ſ</w:t>
      </w:r>
      <w:r w:rsidR="00DD71FD">
        <w:t>zlish o greshni</w:t>
      </w:r>
      <w:r>
        <w:t>K</w:t>
      </w:r>
      <w:r w:rsidR="00DD71FD">
        <w:t xml:space="preserve"> nezahvalna ztvar!</w:t>
      </w:r>
      <w:r w:rsidR="00DD71FD">
        <w:br/>
        <w:t xml:space="preserve">Da </w:t>
      </w:r>
      <w:r w:rsidR="00DD71FD" w:rsidRPr="00270247">
        <w:rPr>
          <w:rStyle w:val="teipersName"/>
        </w:rPr>
        <w:t>Jesushu</w:t>
      </w:r>
      <w:r w:rsidR="00DD71FD">
        <w:t xml:space="preserve"> ti nealdujesh en Dar,</w:t>
      </w:r>
      <w:r w:rsidR="00DD71FD">
        <w:br/>
      </w:r>
      <w:r>
        <w:t>K</w:t>
      </w:r>
      <w:r w:rsidR="00DD71FD">
        <w:t>i mali v-ti Stali bil rodyen za na</w:t>
      </w:r>
      <w:r w:rsidR="00DD71FD" w:rsidRPr="00F337CD">
        <w:t>ſ</w:t>
      </w:r>
      <w:r w:rsidR="00DD71FD">
        <w:t>z,</w:t>
      </w:r>
      <w:r w:rsidR="00DD71FD">
        <w:br/>
        <w:t>Za greshni</w:t>
      </w:r>
      <w:r>
        <w:t>K</w:t>
      </w:r>
      <w:r w:rsidR="00DD71FD">
        <w:t>e terpel tam bostvo, y mra</w:t>
      </w:r>
      <w:r w:rsidR="00DD71FD" w:rsidRPr="00F337CD">
        <w:t>ſ</w:t>
      </w:r>
      <w:r w:rsidR="00DD71FD">
        <w:t>z.</w:t>
      </w:r>
    </w:p>
    <w:p w14:paraId="30BC4B9B" w14:textId="77777777" w:rsidR="00DD71FD" w:rsidRDefault="00DD71F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3118BF" w14:textId="0BC6883A" w:rsidR="00DD71FD" w:rsidRDefault="00DD71FD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/56/</w:t>
      </w:r>
    </w:p>
    <w:p w14:paraId="42AD41EA" w14:textId="66477CB4" w:rsidR="00DD71FD" w:rsidRDefault="00DD71FD" w:rsidP="00F222BB">
      <w:pPr>
        <w:pStyle w:val="teifwPageNum"/>
      </w:pPr>
      <w:r>
        <w:t>62.</w:t>
      </w:r>
    </w:p>
    <w:p w14:paraId="5A64C0DB" w14:textId="269FB914" w:rsidR="00DD71FD" w:rsidRDefault="00DD71FD" w:rsidP="001B76DA">
      <w:pPr>
        <w:pStyle w:val="teiab"/>
      </w:pPr>
      <w:r>
        <w:t>O Dabi</w:t>
      </w:r>
      <w:r w:rsidRPr="00F337CD">
        <w:t>ſ</w:t>
      </w:r>
      <w:r>
        <w:t>ze greshni</w:t>
      </w:r>
      <w:r w:rsidR="003451AB">
        <w:t>K</w:t>
      </w:r>
      <w:r>
        <w:t xml:space="preserve"> ti zmi</w:t>
      </w:r>
      <w:r w:rsidRPr="00F337CD">
        <w:t>ſ</w:t>
      </w:r>
      <w:r>
        <w:t>zlil jen</w:t>
      </w:r>
      <w:r w:rsidR="003451AB">
        <w:t>K</w:t>
      </w:r>
      <w:r>
        <w:t>rat,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Szmileni </w:t>
      </w:r>
      <w:r w:rsidRPr="00F222BB">
        <w:rPr>
          <w:rStyle w:val="teipersName"/>
        </w:rPr>
        <w:t>Jesush</w:t>
      </w:r>
      <w:r>
        <w:t xml:space="preserve"> ma ta</w:t>
      </w:r>
      <w:r w:rsidR="003451AB">
        <w:t>K</w:t>
      </w:r>
      <w:r>
        <w:t>voga rad,</w:t>
      </w:r>
      <w:r>
        <w:br/>
      </w:r>
      <w:r w:rsidR="003451AB">
        <w:t>K</w:t>
      </w:r>
      <w:r>
        <w:t>i chizto, ponizno na Szvetu Sivi,</w:t>
      </w:r>
      <w:r>
        <w:br/>
        <w:t>Nyegove zapovedi z</w:t>
      </w:r>
      <w:r w:rsidR="003451AB">
        <w:t>K</w:t>
      </w:r>
      <w:r>
        <w:t>erbno dersi.</w:t>
      </w:r>
    </w:p>
    <w:p w14:paraId="4C56361B" w14:textId="6BAF5676" w:rsidR="00DD71FD" w:rsidRDefault="00DD71FD" w:rsidP="001B76DA">
      <w:pPr>
        <w:pStyle w:val="teiab"/>
      </w:pPr>
      <w:r>
        <w:t>Ta</w:t>
      </w:r>
      <w:r w:rsidR="003451AB">
        <w:t>K</w:t>
      </w:r>
      <w:r>
        <w:t xml:space="preserve"> hote </w:t>
      </w:r>
      <w:r w:rsidR="003451AB">
        <w:t>K</w:t>
      </w:r>
      <w:r>
        <w:t xml:space="preserve">riztjani zdai </w:t>
      </w:r>
      <w:r w:rsidR="003451AB">
        <w:t>K</w:t>
      </w:r>
      <w:r>
        <w:t>-</w:t>
      </w:r>
      <w:r w:rsidRPr="004C56C6">
        <w:rPr>
          <w:rStyle w:val="teipersName"/>
        </w:rPr>
        <w:t>Jesushu</w:t>
      </w:r>
      <w:r>
        <w:t xml:space="preserve"> v</w:t>
      </w:r>
      <w:r w:rsidRPr="00F337CD">
        <w:t>ſ</w:t>
      </w:r>
      <w:r>
        <w:t>zi,</w:t>
      </w:r>
      <w:r>
        <w:br/>
        <w:t xml:space="preserve">Nyemu Dare nezte, </w:t>
      </w:r>
      <w:r w:rsidR="003451AB">
        <w:t>K</w:t>
      </w:r>
      <w:r>
        <w:t>a</w:t>
      </w:r>
      <w:r w:rsidR="003451AB">
        <w:t>K</w:t>
      </w:r>
      <w:r w:rsidRPr="00F337CD">
        <w:t>ſ</w:t>
      </w:r>
      <w:r>
        <w:t xml:space="preserve">zu </w:t>
      </w:r>
      <w:r w:rsidR="003451AB">
        <w:t>K</w:t>
      </w:r>
      <w:r>
        <w:t>rali tri:</w:t>
      </w:r>
      <w:r>
        <w:br/>
        <w:t>Ponizno, nedusno, y chizto Szercze,</w:t>
      </w:r>
      <w:r>
        <w:br/>
        <w:t>Y chre</w:t>
      </w:r>
      <w:r w:rsidRPr="00F337CD">
        <w:t>ſ</w:t>
      </w:r>
      <w:r>
        <w:t>z vashe grehe prelete szuze.</w:t>
      </w:r>
    </w:p>
    <w:p w14:paraId="109E097F" w14:textId="77777777" w:rsidR="00DD71FD" w:rsidRDefault="00DD71FD" w:rsidP="00E308E9">
      <w:pPr>
        <w:rPr>
          <w:sz w:val="24"/>
          <w:szCs w:val="24"/>
        </w:rPr>
      </w:pPr>
    </w:p>
    <w:p w14:paraId="2205C36D" w14:textId="28DF6553" w:rsidR="00DD71FD" w:rsidRDefault="00DD71FD" w:rsidP="004C56C6">
      <w:pPr>
        <w:pStyle w:val="Naslov2"/>
      </w:pPr>
      <w:r>
        <w:t xml:space="preserve">Tretja od Szv. treh </w:t>
      </w:r>
      <w:r w:rsidR="003451AB">
        <w:t>K</w:t>
      </w:r>
      <w:r>
        <w:t>ralev.</w:t>
      </w:r>
      <w:r>
        <w:br/>
        <w:t>Na Notu No= 40.</w:t>
      </w:r>
    </w:p>
    <w:p w14:paraId="00817E34" w14:textId="71DF140B" w:rsidR="00DD71FD" w:rsidRDefault="00DD71FD" w:rsidP="001B76DA">
      <w:pPr>
        <w:pStyle w:val="teiab"/>
      </w:pPr>
      <w:r>
        <w:t xml:space="preserve">O Szveti Tri </w:t>
      </w:r>
      <w:r w:rsidR="003451AB">
        <w:t>K</w:t>
      </w:r>
      <w:r>
        <w:t>rali! o blasen vash Dan!</w:t>
      </w:r>
      <w:r>
        <w:br/>
      </w:r>
      <w:r w:rsidR="003451AB">
        <w:t>K</w:t>
      </w:r>
      <w:r>
        <w:t xml:space="preserve">ad Szveta </w:t>
      </w:r>
      <w:r w:rsidR="003451AB">
        <w:t>K</w:t>
      </w:r>
      <w:r>
        <w:t xml:space="preserve">ral mali je bil </w:t>
      </w:r>
      <w:r w:rsidRPr="004C56C6">
        <w:rPr>
          <w:rStyle w:val="teidel"/>
        </w:rPr>
        <w:t>navodyen</w:t>
      </w:r>
      <w:r>
        <w:t xml:space="preserve">. </w:t>
      </w:r>
      <w:r w:rsidRPr="004C56C6">
        <w:rPr>
          <w:rStyle w:val="teiadd"/>
        </w:rPr>
        <w:t>z-Neba pozvan.</w:t>
      </w:r>
      <w:r w:rsidRPr="004C56C6">
        <w:rPr>
          <w:rStyle w:val="teiadd"/>
        </w:rPr>
        <w:br/>
      </w:r>
      <w:r>
        <w:t xml:space="preserve">O Szrechno zvezdicza! </w:t>
      </w:r>
      <w:r w:rsidR="003451AB">
        <w:t>K</w:t>
      </w:r>
      <w:r>
        <w:t>a szvetila vam,</w:t>
      </w:r>
      <w:r>
        <w:br/>
      </w:r>
      <w:r w:rsidR="003451AB">
        <w:t>K</w:t>
      </w:r>
      <w:r>
        <w:t>ad Szin</w:t>
      </w:r>
      <w:r w:rsidR="003451AB">
        <w:t>K</w:t>
      </w:r>
      <w:r>
        <w:t>a Devicza porodila nam.</w:t>
      </w:r>
    </w:p>
    <w:p w14:paraId="0180392D" w14:textId="062C45D7" w:rsidR="00DD71FD" w:rsidRDefault="003451AB" w:rsidP="001B76DA">
      <w:pPr>
        <w:pStyle w:val="teiab"/>
      </w:pPr>
      <w:r>
        <w:t>K</w:t>
      </w:r>
      <w:r w:rsidR="00DD71FD">
        <w:t>am idete szada, ta</w:t>
      </w:r>
      <w:r>
        <w:t>K</w:t>
      </w:r>
      <w:r w:rsidR="00DD71FD">
        <w:t xml:space="preserve"> dal</w:t>
      </w:r>
      <w:r>
        <w:t>K</w:t>
      </w:r>
      <w:r w:rsidR="00DD71FD">
        <w:t>o na put?</w:t>
      </w:r>
      <w:r w:rsidR="00DD71FD">
        <w:br/>
      </w:r>
      <w:r>
        <w:t>K</w:t>
      </w:r>
      <w:r w:rsidR="00DD71FD">
        <w:t>ad zima Szvet lada, ter Veter ta</w:t>
      </w:r>
      <w:r>
        <w:t>K</w:t>
      </w:r>
      <w:r w:rsidR="00DD71FD">
        <w:t xml:space="preserve"> lut,</w:t>
      </w:r>
      <w:r w:rsidR="00DD71FD">
        <w:br/>
        <w:t>Nebuli zra</w:t>
      </w:r>
      <w:r>
        <w:t>K</w:t>
      </w:r>
      <w:r w:rsidR="00DD71FD">
        <w:t xml:space="preserve"> S</w:t>
      </w:r>
      <w:r>
        <w:t>K</w:t>
      </w:r>
      <w:r w:rsidR="00DD71FD">
        <w:t>odil, al truda bu sal?</w:t>
      </w:r>
      <w:r w:rsidR="00DD71FD">
        <w:br/>
        <w:t xml:space="preserve">Da </w:t>
      </w:r>
      <w:r>
        <w:t>K</w:t>
      </w:r>
      <w:r w:rsidR="00DD71FD">
        <w:t xml:space="preserve">ristush sze rodil, </w:t>
      </w:r>
      <w:r>
        <w:t>K</w:t>
      </w:r>
      <w:r w:rsidR="00DD71FD">
        <w:t>erodesh bi znal.</w:t>
      </w:r>
    </w:p>
    <w:p w14:paraId="22BEA919" w14:textId="77777777" w:rsidR="00DD71FD" w:rsidRDefault="00DD71F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BD3B74" w14:textId="059E76AC" w:rsidR="00DD71FD" w:rsidRDefault="00DD71FD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/57/</w:t>
      </w:r>
    </w:p>
    <w:p w14:paraId="0769EC64" w14:textId="2B3B5CC2" w:rsidR="00DD71FD" w:rsidRDefault="00DD71FD" w:rsidP="00B46C6F">
      <w:pPr>
        <w:pStyle w:val="teifwPageNum"/>
      </w:pPr>
      <w:r>
        <w:t>63.</w:t>
      </w:r>
    </w:p>
    <w:p w14:paraId="1F6241C4" w14:textId="4DED7544" w:rsidR="00DD71FD" w:rsidRDefault="00DD71FD" w:rsidP="001B76DA">
      <w:pPr>
        <w:pStyle w:val="teiab"/>
      </w:pPr>
      <w:r>
        <w:t>Al' mudrozt zna vasha, nevidyeni zro</w:t>
      </w:r>
      <w:r w:rsidR="003451AB">
        <w:t>K</w:t>
      </w:r>
      <w:r>
        <w:t>,</w:t>
      </w:r>
      <w:r>
        <w:br/>
        <w:t>Ar pi</w:t>
      </w:r>
      <w:r w:rsidRPr="00F337CD">
        <w:t>ſ</w:t>
      </w:r>
      <w:r w:rsidR="003D4242">
        <w:t>zmo donasha, da rodyen je Bog;</w:t>
      </w:r>
      <w:r w:rsidR="003D4242">
        <w:br/>
        <w:t>Z</w:t>
      </w:r>
      <w:r>
        <w:t>vezdic</w:t>
      </w:r>
      <w:r w:rsidR="003D4242">
        <w:t>z</w:t>
      </w:r>
      <w:r>
        <w:t xml:space="preserve">a ga </w:t>
      </w:r>
      <w:r w:rsidR="003451AB">
        <w:t>K</w:t>
      </w:r>
      <w:r>
        <w:t>ase na szuncheni zhod,</w:t>
      </w:r>
      <w:r>
        <w:br/>
        <w:t>V</w:t>
      </w:r>
      <w:r w:rsidRPr="00F337CD">
        <w:t>ſ</w:t>
      </w:r>
      <w:r>
        <w:t xml:space="preserve">ze chudo pomase, da </w:t>
      </w:r>
      <w:r w:rsidR="003451AB">
        <w:t>K</w:t>
      </w:r>
      <w:r>
        <w:t>ralu je god.</w:t>
      </w:r>
    </w:p>
    <w:p w14:paraId="716B11D8" w14:textId="61EFA70E" w:rsidR="00DD71FD" w:rsidRDefault="00DD71FD" w:rsidP="001B76DA">
      <w:pPr>
        <w:pStyle w:val="teiab"/>
      </w:pPr>
      <w:r>
        <w:t>Ta</w:t>
      </w:r>
      <w:r w:rsidR="003451AB">
        <w:t>K</w:t>
      </w:r>
      <w:r>
        <w:t xml:space="preserve"> idete </w:t>
      </w:r>
      <w:r w:rsidR="003451AB">
        <w:t>K</w:t>
      </w:r>
      <w:r>
        <w:t>-nyemu vu tudyi Or</w:t>
      </w:r>
      <w:r w:rsidRPr="00F337CD">
        <w:t>ſ</w:t>
      </w:r>
      <w:r>
        <w:t>za</w:t>
      </w:r>
      <w:r w:rsidR="003451AB">
        <w:t>K</w:t>
      </w:r>
      <w:r>
        <w:t>,</w:t>
      </w:r>
      <w:r>
        <w:br/>
        <w:t xml:space="preserve">ztvoritel </w:t>
      </w:r>
      <w:r w:rsidR="003451AB">
        <w:t>K</w:t>
      </w:r>
      <w:r>
        <w:t>i v</w:t>
      </w:r>
      <w:r w:rsidRPr="00F337CD">
        <w:t>ſ</w:t>
      </w:r>
      <w:r>
        <w:t>zemu vam z-Szercza bil drag.</w:t>
      </w:r>
      <w:r>
        <w:br/>
      </w:r>
      <w:r w:rsidR="00B36E64">
        <w:t>Josh v</w:t>
      </w:r>
      <w:r w:rsidR="00B36E64" w:rsidRPr="00F337CD">
        <w:t>ſ</w:t>
      </w:r>
      <w:r w:rsidR="00B36E64">
        <w:t>za</w:t>
      </w:r>
      <w:r w:rsidR="003451AB">
        <w:t>K</w:t>
      </w:r>
      <w:r w:rsidR="00B36E64">
        <w:t>i pone</w:t>
      </w:r>
      <w:r w:rsidR="00B36E64" w:rsidRPr="00F337CD">
        <w:t>ſ</w:t>
      </w:r>
      <w:r w:rsidR="00B36E64">
        <w:t xml:space="preserve">ze zmed </w:t>
      </w:r>
      <w:r w:rsidR="003451AB">
        <w:t>K</w:t>
      </w:r>
      <w:r w:rsidR="00B36E64">
        <w:t>incha Szvoi dar,</w:t>
      </w:r>
      <w:r w:rsidR="00B36E64">
        <w:br/>
      </w:r>
      <w:r w:rsidR="003451AB">
        <w:t>K</w:t>
      </w:r>
      <w:r w:rsidR="00B36E64">
        <w:t>ai Bogu zane</w:t>
      </w:r>
      <w:r w:rsidR="00B36E64" w:rsidRPr="00F337CD">
        <w:t>ſ</w:t>
      </w:r>
      <w:r w:rsidR="00B36E64">
        <w:t xml:space="preserve">ze, ne stima za </w:t>
      </w:r>
      <w:r w:rsidR="003451AB">
        <w:t>K</w:t>
      </w:r>
      <w:r w:rsidR="00B36E64">
        <w:t>var.</w:t>
      </w:r>
    </w:p>
    <w:p w14:paraId="2C5DBF16" w14:textId="66B30D7C" w:rsidR="00B36E64" w:rsidRDefault="00B36E64" w:rsidP="001B76DA">
      <w:pPr>
        <w:pStyle w:val="teiab"/>
      </w:pPr>
      <w:r>
        <w:t>V-Staliczu doidete, onde mu je ztan,</w:t>
      </w:r>
      <w:r>
        <w:br/>
        <w:t>z-</w:t>
      </w:r>
      <w:r w:rsidRPr="0014462B">
        <w:rPr>
          <w:rStyle w:val="teipersName"/>
        </w:rPr>
        <w:t>Marium</w:t>
      </w:r>
      <w:r>
        <w:t xml:space="preserve"> naidete, z-</w:t>
      </w:r>
      <w:r w:rsidR="003451AB">
        <w:t>K</w:t>
      </w:r>
      <w:r>
        <w:t xml:space="preserve">um </w:t>
      </w:r>
      <w:r w:rsidRPr="0014462B">
        <w:rPr>
          <w:rStyle w:val="teipersName"/>
        </w:rPr>
        <w:t>Joseph</w:t>
      </w:r>
      <w:r>
        <w:t xml:space="preserve"> bil zdan;</w:t>
      </w:r>
      <w:r>
        <w:br/>
        <w:t>Na zime, na tuge v-ja</w:t>
      </w:r>
      <w:r w:rsidRPr="00F337CD">
        <w:t>ſ</w:t>
      </w:r>
      <w:r>
        <w:t>zleh lesi gol,</w:t>
      </w:r>
      <w:r>
        <w:br/>
        <w:t>Ne Dvora, ne Szluge, neg O</w:t>
      </w:r>
      <w:r w:rsidRPr="00F337CD">
        <w:t>ſ</w:t>
      </w:r>
      <w:r>
        <w:t>zle</w:t>
      </w:r>
      <w:r w:rsidR="003451AB">
        <w:t>K</w:t>
      </w:r>
      <w:r>
        <w:t>, y Vol.</w:t>
      </w:r>
    </w:p>
    <w:p w14:paraId="25188C1B" w14:textId="266004F4" w:rsidR="00B36E64" w:rsidRDefault="00B36E64" w:rsidP="001B76DA">
      <w:pPr>
        <w:pStyle w:val="teiab"/>
      </w:pPr>
      <w:r>
        <w:t>Vendarzte poznali, da pravi je Bog,</w:t>
      </w:r>
      <w:r>
        <w:br/>
        <w:t>Nezte</w:t>
      </w:r>
      <w:r w:rsidRPr="00F337CD">
        <w:t>ſ</w:t>
      </w:r>
      <w:r>
        <w:t>ze zbur</w:t>
      </w:r>
      <w:r w:rsidR="003451AB">
        <w:t>K</w:t>
      </w:r>
      <w:r>
        <w:t>ali, da prem je ta</w:t>
      </w:r>
      <w:r w:rsidR="003451AB">
        <w:t>K</w:t>
      </w:r>
      <w:r>
        <w:t xml:space="preserve"> vbog,</w:t>
      </w:r>
      <w:r>
        <w:br/>
        <w:t>Neg</w:t>
      </w:r>
      <w:r w:rsidRPr="00F337CD">
        <w:t>ſ</w:t>
      </w:r>
      <w:r>
        <w:t>ze po</w:t>
      </w:r>
      <w:r w:rsidR="003451AB">
        <w:t>K</w:t>
      </w:r>
      <w:r>
        <w:t>lonili glubo</w:t>
      </w:r>
      <w:r w:rsidR="003451AB">
        <w:t>K</w:t>
      </w:r>
      <w:r>
        <w:t>o do thel,</w:t>
      </w:r>
      <w:r>
        <w:br/>
        <w:t>Vun dare zlosili, v</w:t>
      </w:r>
      <w:r w:rsidRPr="00F337CD">
        <w:t>ſ</w:t>
      </w:r>
      <w:r>
        <w:t>za</w:t>
      </w:r>
      <w:r w:rsidR="003451AB">
        <w:t>K</w:t>
      </w:r>
      <w:r>
        <w:t>i za szvoi del.</w:t>
      </w:r>
    </w:p>
    <w:p w14:paraId="4DD504EB" w14:textId="0C8A6D9C" w:rsidR="00B36E64" w:rsidRDefault="00B36E64" w:rsidP="001B76DA">
      <w:pPr>
        <w:pStyle w:val="teiab"/>
      </w:pPr>
      <w:r>
        <w:t>Pervi je dal zlato Bosanztvu na chazt,</w:t>
      </w:r>
      <w:r>
        <w:br/>
        <w:t xml:space="preserve">Drugi </w:t>
      </w:r>
      <w:r w:rsidRPr="0014462B">
        <w:rPr>
          <w:rStyle w:val="teipersName"/>
        </w:rPr>
        <w:t>Mirhu</w:t>
      </w:r>
      <w:r>
        <w:t xml:space="preserve"> na to Sivotu za mazt,</w:t>
      </w:r>
      <w:r>
        <w:br/>
        <w:t>Temian za Dushu na menyen bil dar;</w:t>
      </w:r>
      <w:r>
        <w:br/>
        <w:t>Ta</w:t>
      </w:r>
      <w:r w:rsidR="003451AB">
        <w:t>K</w:t>
      </w:r>
      <w:r>
        <w:t xml:space="preserve"> v</w:t>
      </w:r>
      <w:r w:rsidRPr="00F337CD">
        <w:t>ſ</w:t>
      </w:r>
      <w:r>
        <w:t>za</w:t>
      </w:r>
      <w:r w:rsidR="003451AB">
        <w:t>K</w:t>
      </w:r>
      <w:r>
        <w:t xml:space="preserve">a </w:t>
      </w:r>
      <w:r w:rsidRPr="00746D0D">
        <w:rPr>
          <w:rStyle w:val="teipersName"/>
        </w:rPr>
        <w:t>Jesushu</w:t>
      </w:r>
      <w:r>
        <w:t xml:space="preserve"> nai hvalu da ztvar.</w:t>
      </w:r>
    </w:p>
    <w:p w14:paraId="0B6EBEB7" w14:textId="77777777" w:rsidR="00B36E64" w:rsidRDefault="00B36E6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718F79" w14:textId="49FA8AE1" w:rsidR="00B36E64" w:rsidRDefault="00966CFE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/58/</w:t>
      </w:r>
    </w:p>
    <w:p w14:paraId="18B3EF93" w14:textId="6B2B83E8" w:rsidR="00966CFE" w:rsidRDefault="00966CFE" w:rsidP="00A60FBC">
      <w:pPr>
        <w:pStyle w:val="teifwPageNum"/>
      </w:pPr>
      <w:r>
        <w:t>64.</w:t>
      </w:r>
    </w:p>
    <w:p w14:paraId="2BAEC796" w14:textId="72A6AC55" w:rsidR="00966CFE" w:rsidRDefault="00966CFE" w:rsidP="001B76DA">
      <w:pPr>
        <w:pStyle w:val="teiab"/>
      </w:pPr>
      <w:r>
        <w:t xml:space="preserve">O Szveti Tri </w:t>
      </w:r>
      <w:r w:rsidR="003451AB">
        <w:t>K</w:t>
      </w:r>
      <w:r>
        <w:t>rali! mi molimo va</w:t>
      </w:r>
      <w:r w:rsidRPr="00F337CD">
        <w:t>ſ</w:t>
      </w:r>
      <w:r>
        <w:t>z,</w:t>
      </w:r>
      <w:r>
        <w:br/>
      </w:r>
      <w:r w:rsidR="003451AB">
        <w:t>K</w:t>
      </w:r>
      <w:r>
        <w:t>i Dare zte dali, daruite y na</w:t>
      </w:r>
      <w:r w:rsidRPr="00F337CD">
        <w:t>ſ</w:t>
      </w:r>
      <w:r>
        <w:t>z,</w:t>
      </w:r>
      <w:r>
        <w:br/>
        <w:t xml:space="preserve">Da mladomu </w:t>
      </w:r>
      <w:r w:rsidR="003451AB">
        <w:t>K</w:t>
      </w:r>
      <w:r>
        <w:t xml:space="preserve">ralu, </w:t>
      </w:r>
      <w:r w:rsidR="003451AB">
        <w:t>K</w:t>
      </w:r>
      <w:r>
        <w:t>i doshel na Szvet</w:t>
      </w:r>
      <w:r>
        <w:br/>
        <w:t>V</w:t>
      </w:r>
      <w:r w:rsidRPr="00F337CD">
        <w:t>ſ</w:t>
      </w:r>
      <w:r>
        <w:t>zi zpevamo hvalu do ve</w:t>
      </w:r>
      <w:r w:rsidR="003451AB">
        <w:t>K</w:t>
      </w:r>
      <w:r>
        <w:t>vechneh Let.</w:t>
      </w:r>
    </w:p>
    <w:p w14:paraId="4E9E5075" w14:textId="77777777" w:rsidR="00966CFE" w:rsidRDefault="00966CFE" w:rsidP="00E308E9">
      <w:pPr>
        <w:rPr>
          <w:sz w:val="24"/>
          <w:szCs w:val="24"/>
        </w:rPr>
      </w:pPr>
    </w:p>
    <w:p w14:paraId="521C01C1" w14:textId="2B0E8F47" w:rsidR="00966CFE" w:rsidRDefault="00966CFE" w:rsidP="00A60FBC">
      <w:pPr>
        <w:pStyle w:val="Naslov2"/>
      </w:pPr>
      <w:r>
        <w:t xml:space="preserve">Nedela perva po Szv. treh </w:t>
      </w:r>
      <w:r w:rsidR="003451AB">
        <w:t>K</w:t>
      </w:r>
      <w:r>
        <w:t>ralih.</w:t>
      </w:r>
      <w:r>
        <w:br/>
        <w:t>Na Notu: No= 41.</w:t>
      </w:r>
    </w:p>
    <w:p w14:paraId="30F99B1D" w14:textId="307486CD" w:rsidR="00966CFE" w:rsidRDefault="00966CFE" w:rsidP="001B76DA">
      <w:pPr>
        <w:pStyle w:val="teiab"/>
      </w:pPr>
      <w:r w:rsidRPr="00A60FBC">
        <w:rPr>
          <w:rStyle w:val="teipersName"/>
        </w:rPr>
        <w:t>Maria</w:t>
      </w:r>
      <w:r>
        <w:t xml:space="preserve">, y </w:t>
      </w:r>
      <w:r w:rsidRPr="00A60FBC">
        <w:rPr>
          <w:rStyle w:val="teipersName"/>
        </w:rPr>
        <w:t>Joseph</w:t>
      </w:r>
      <w:r>
        <w:t xml:space="preserve"> szveti zta vu </w:t>
      </w:r>
      <w:r w:rsidRPr="00A60FBC">
        <w:rPr>
          <w:rStyle w:val="teiplaceName"/>
        </w:rPr>
        <w:t>Jeruzalem</w:t>
      </w:r>
      <w:r>
        <w:t xml:space="preserve"> Shla,</w:t>
      </w:r>
      <w:r>
        <w:br/>
      </w:r>
      <w:r w:rsidRPr="00A60FBC">
        <w:rPr>
          <w:rStyle w:val="teipersName"/>
        </w:rPr>
        <w:t>Jesusha</w:t>
      </w:r>
      <w:r>
        <w:t xml:space="preserve"> z-dvanaiztmi </w:t>
      </w:r>
      <w:r w:rsidR="001561C7">
        <w:t>letmi szobum v-Czir</w:t>
      </w:r>
      <w:r w:rsidR="003451AB">
        <w:t>K</w:t>
      </w:r>
      <w:r w:rsidR="001561C7">
        <w:t>vu zta vze-</w:t>
      </w:r>
      <w:r w:rsidR="001561C7">
        <w:br/>
        <w:t>la;</w:t>
      </w:r>
      <w:r w:rsidR="001561C7">
        <w:br/>
      </w:r>
      <w:r w:rsidR="003451AB">
        <w:t>K</w:t>
      </w:r>
      <w:r w:rsidR="001561C7">
        <w:t>adbi zpunili te dneve szvetechne odishli szu,</w:t>
      </w:r>
      <w:r w:rsidR="001561C7">
        <w:br/>
        <w:t xml:space="preserve">zaoztalo je to Dete </w:t>
      </w:r>
      <w:r w:rsidR="001561C7" w:rsidRPr="00A60FBC">
        <w:rPr>
          <w:rStyle w:val="teipersName"/>
        </w:rPr>
        <w:t>Jesush</w:t>
      </w:r>
      <w:r w:rsidR="001561C7">
        <w:t xml:space="preserve"> v-</w:t>
      </w:r>
      <w:r w:rsidR="001561C7" w:rsidRPr="00A60FBC">
        <w:rPr>
          <w:rStyle w:val="teiplaceName"/>
        </w:rPr>
        <w:t>Jeruzalemu</w:t>
      </w:r>
      <w:r w:rsidR="001561C7">
        <w:t>.</w:t>
      </w:r>
    </w:p>
    <w:p w14:paraId="0F92AC72" w14:textId="7984CC12" w:rsidR="001561C7" w:rsidRDefault="003451AB" w:rsidP="001B76DA">
      <w:pPr>
        <w:pStyle w:val="teiab"/>
      </w:pPr>
      <w:r>
        <w:t>K</w:t>
      </w:r>
      <w:r w:rsidR="001561C7">
        <w:t>a</w:t>
      </w:r>
      <w:r>
        <w:t>K</w:t>
      </w:r>
      <w:r w:rsidR="001561C7">
        <w:t xml:space="preserve"> nyega szu v-pamet vzeli Roditeli nyegovi,</w:t>
      </w:r>
      <w:r w:rsidR="001561C7">
        <w:br/>
        <w:t>Da je bil on tam zgubleni, ta</w:t>
      </w:r>
      <w:r>
        <w:t>K</w:t>
      </w:r>
      <w:r w:rsidR="001561C7">
        <w:t>i szuga iz</w:t>
      </w:r>
      <w:r>
        <w:t>K</w:t>
      </w:r>
      <w:r w:rsidR="001561C7">
        <w:t>ali;</w:t>
      </w:r>
      <w:r w:rsidR="001561C7">
        <w:br/>
        <w:t>Nashli ga za tremi dnevi vu Czir</w:t>
      </w:r>
      <w:r>
        <w:t>K</w:t>
      </w:r>
      <w:r w:rsidR="001561C7">
        <w:t>vi szedechega,</w:t>
      </w:r>
      <w:r w:rsidR="001561C7">
        <w:br/>
        <w:t>Po</w:t>
      </w:r>
      <w:r w:rsidR="001561C7" w:rsidRPr="00F337CD">
        <w:t>ſ</w:t>
      </w:r>
      <w:r w:rsidR="001561C7">
        <w:t>zred med Navuchiteli, nye tam pitajuchega.</w:t>
      </w:r>
    </w:p>
    <w:p w14:paraId="0ACF9D81" w14:textId="0509508F" w:rsidR="001561C7" w:rsidRDefault="001561C7" w:rsidP="001B76DA">
      <w:pPr>
        <w:pStyle w:val="teiab"/>
      </w:pPr>
      <w:r>
        <w:t>O</w:t>
      </w:r>
      <w:r w:rsidRPr="00F337CD">
        <w:t>ſ</w:t>
      </w:r>
      <w:r>
        <w:t>zupnuli</w:t>
      </w:r>
      <w:r w:rsidRPr="00F337CD">
        <w:t>ſ</w:t>
      </w:r>
      <w:r>
        <w:t>zu</w:t>
      </w:r>
      <w:r w:rsidRPr="00F337CD">
        <w:t>ſ</w:t>
      </w:r>
      <w:r>
        <w:t>ze pa</w:t>
      </w:r>
      <w:r w:rsidR="003451AB">
        <w:t>K</w:t>
      </w:r>
      <w:r>
        <w:t xml:space="preserve"> v</w:t>
      </w:r>
      <w:r w:rsidRPr="00F337CD">
        <w:t>ſ</w:t>
      </w:r>
      <w:r>
        <w:t xml:space="preserve">zi, </w:t>
      </w:r>
      <w:r w:rsidR="003451AB">
        <w:t>K</w:t>
      </w:r>
      <w:r>
        <w:t>i szuga po</w:t>
      </w:r>
      <w:r w:rsidRPr="00F337CD">
        <w:t>ſ</w:t>
      </w:r>
      <w:r>
        <w:t>zlushali,</w:t>
      </w:r>
      <w:r>
        <w:br/>
        <w:t>Nad pametjum, odgovori nyegovemi chudili.</w:t>
      </w:r>
      <w:r>
        <w:br/>
        <w:t xml:space="preserve">Mati nyegva </w:t>
      </w:r>
      <w:r w:rsidR="003451AB">
        <w:t>K</w:t>
      </w:r>
      <w:r>
        <w:t>-nyemu re</w:t>
      </w:r>
      <w:r w:rsidR="003451AB">
        <w:t>K</w:t>
      </w:r>
      <w:r>
        <w:t xml:space="preserve">la: Szin moi! </w:t>
      </w:r>
      <w:r w:rsidR="003451AB">
        <w:t>K</w:t>
      </w:r>
      <w:r>
        <w:t>ai</w:t>
      </w:r>
      <w:r w:rsidRPr="00F337CD">
        <w:t>ſ</w:t>
      </w:r>
      <w:r>
        <w:t>zi nam</w:t>
      </w:r>
      <w:r>
        <w:br/>
        <w:t>vchinil?</w:t>
      </w:r>
      <w:r>
        <w:br/>
        <w:t>Otecz, y ja szma iz</w:t>
      </w:r>
      <w:r w:rsidR="003451AB">
        <w:t>K</w:t>
      </w:r>
      <w:r>
        <w:t>ala tebe v-Salozti tri dni.</w:t>
      </w:r>
    </w:p>
    <w:p w14:paraId="610EBED2" w14:textId="77777777" w:rsidR="001561C7" w:rsidRDefault="001561C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7596A9" w14:textId="67225C4E" w:rsidR="001561C7" w:rsidRDefault="001561C7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/59/</w:t>
      </w:r>
    </w:p>
    <w:p w14:paraId="0DBB57C2" w14:textId="16652B3C" w:rsidR="001561C7" w:rsidRDefault="001561C7" w:rsidP="00C74C23">
      <w:pPr>
        <w:pStyle w:val="teifwPageNum"/>
      </w:pPr>
      <w:r>
        <w:t>65</w:t>
      </w:r>
    </w:p>
    <w:p w14:paraId="2C3C0A55" w14:textId="42CC699D" w:rsidR="001561C7" w:rsidRDefault="001561C7" w:rsidP="001B76DA">
      <w:pPr>
        <w:pStyle w:val="teiab"/>
      </w:pPr>
      <w:r w:rsidRPr="00C74C23">
        <w:rPr>
          <w:rStyle w:val="teipersName"/>
        </w:rPr>
        <w:t>Jesush</w:t>
      </w:r>
      <w:r>
        <w:t xml:space="preserve"> nato odgovori: za</w:t>
      </w:r>
      <w:r w:rsidR="003451AB">
        <w:t>K</w:t>
      </w:r>
      <w:r>
        <w:t>ai zte me iz</w:t>
      </w:r>
      <w:r w:rsidR="003451AB">
        <w:t>K</w:t>
      </w:r>
      <w:r w:rsidR="00C74C23">
        <w:t>ali?</w:t>
      </w:r>
      <w:r w:rsidR="00C74C23">
        <w:br/>
        <w:t>Potrebno je mene ovdi;</w:t>
      </w:r>
      <w:r>
        <w:t xml:space="preserve"> nezteli </w:t>
      </w:r>
      <w:r w:rsidRPr="00C74C23">
        <w:rPr>
          <w:rStyle w:val="teiadd"/>
        </w:rPr>
        <w:t>vi</w:t>
      </w:r>
      <w:r>
        <w:t xml:space="preserve"> to znali?</w:t>
      </w:r>
      <w:r>
        <w:br/>
        <w:t>Ali ne</w:t>
      </w:r>
      <w:r w:rsidRPr="00F337CD">
        <w:t>ſ</w:t>
      </w:r>
      <w:r>
        <w:t xml:space="preserve">zu rech razmeli, </w:t>
      </w:r>
      <w:r w:rsidR="003451AB">
        <w:t>K</w:t>
      </w:r>
      <w:r>
        <w:t>oju On nyim re</w:t>
      </w:r>
      <w:r w:rsidR="003451AB">
        <w:t>K</w:t>
      </w:r>
      <w:r>
        <w:t>el je.</w:t>
      </w:r>
      <w:r>
        <w:br/>
        <w:t>Onda odishel je snyimi, podlosen nyim oztal je.</w:t>
      </w:r>
    </w:p>
    <w:p w14:paraId="1AB12B9C" w14:textId="7294A03A" w:rsidR="001561C7" w:rsidRDefault="001561C7" w:rsidP="001B76DA">
      <w:pPr>
        <w:pStyle w:val="teiab"/>
      </w:pPr>
      <w:r>
        <w:t>Onvu mudrozti, y dobi, miloschi napreduval,</w:t>
      </w:r>
      <w:r>
        <w:br/>
        <w:t>Sivlenye po Bosji voli Otcza je na</w:t>
      </w:r>
      <w:r w:rsidRPr="00F337CD">
        <w:t>ſ</w:t>
      </w:r>
      <w:r>
        <w:t>zleduval.</w:t>
      </w:r>
      <w:r>
        <w:br/>
        <w:t>Nam na peldu prestimaval volyu szvojega Otcza,</w:t>
      </w:r>
      <w:r>
        <w:br/>
        <w:t>Y to je On obdersaval do szvoje mu</w:t>
      </w:r>
      <w:r w:rsidR="003451AB">
        <w:t>K</w:t>
      </w:r>
      <w:r>
        <w:t xml:space="preserve">e </w:t>
      </w:r>
      <w:r w:rsidR="003451AB">
        <w:t>K</w:t>
      </w:r>
      <w:r>
        <w:t>oncza.</w:t>
      </w:r>
    </w:p>
    <w:p w14:paraId="58815537" w14:textId="77777777" w:rsidR="001561C7" w:rsidRDefault="001561C7" w:rsidP="00E308E9">
      <w:pPr>
        <w:rPr>
          <w:sz w:val="24"/>
          <w:szCs w:val="24"/>
        </w:rPr>
      </w:pPr>
    </w:p>
    <w:p w14:paraId="7977EBD8" w14:textId="390233C5" w:rsidR="001561C7" w:rsidRDefault="001561C7" w:rsidP="00B67489">
      <w:pPr>
        <w:pStyle w:val="Naslov2"/>
      </w:pPr>
      <w:r>
        <w:t xml:space="preserve">Nedela drugo po Szv. treh </w:t>
      </w:r>
      <w:r w:rsidR="003451AB">
        <w:t>K</w:t>
      </w:r>
      <w:r>
        <w:t>ralih.</w:t>
      </w:r>
      <w:r>
        <w:br/>
        <w:t>Na Notu: No= 42.</w:t>
      </w:r>
    </w:p>
    <w:p w14:paraId="689D767F" w14:textId="0BB05560" w:rsidR="001561C7" w:rsidRDefault="00287138" w:rsidP="001B76DA">
      <w:pPr>
        <w:pStyle w:val="teiab"/>
      </w:pPr>
      <w:r>
        <w:t>Dene</w:t>
      </w:r>
      <w:r w:rsidRPr="00F337CD">
        <w:t>ſ</w:t>
      </w:r>
      <w:r>
        <w:t>z szveti Evangeli nam da lepo naznanye,</w:t>
      </w:r>
      <w:r>
        <w:br/>
        <w:t>Da je v-</w:t>
      </w:r>
      <w:r w:rsidR="003451AB" w:rsidRPr="00055F95">
        <w:rPr>
          <w:rStyle w:val="teiplaceName"/>
        </w:rPr>
        <w:t>K</w:t>
      </w:r>
      <w:r w:rsidRPr="00055F95">
        <w:rPr>
          <w:rStyle w:val="teiplaceName"/>
        </w:rPr>
        <w:t>ani Galilei</w:t>
      </w:r>
      <w:r>
        <w:t xml:space="preserve"> vchinyeno Goztuvanye.</w:t>
      </w:r>
      <w:r>
        <w:br/>
        <w:t xml:space="preserve">Tam je Mati </w:t>
      </w:r>
      <w:r w:rsidRPr="00055F95">
        <w:rPr>
          <w:rStyle w:val="teipersName"/>
        </w:rPr>
        <w:t>Jesusheva</w:t>
      </w:r>
      <w:r>
        <w:t xml:space="preserve"> bila med Goscheni</w:t>
      </w:r>
      <w:r w:rsidR="003451AB">
        <w:t>K</w:t>
      </w:r>
      <w:r>
        <w:t>i,</w:t>
      </w:r>
      <w:r>
        <w:br/>
        <w:t xml:space="preserve">zvan je </w:t>
      </w:r>
      <w:r w:rsidRPr="00055F95">
        <w:rPr>
          <w:rStyle w:val="teipersName"/>
        </w:rPr>
        <w:t>Jesush</w:t>
      </w:r>
      <w:r>
        <w:t xml:space="preserve"> pun ve</w:t>
      </w:r>
      <w:r w:rsidRPr="00F337CD">
        <w:t>ſ</w:t>
      </w:r>
      <w:r>
        <w:t>zelja, y nyegvi Vucheni</w:t>
      </w:r>
      <w:r w:rsidR="003451AB">
        <w:t>K</w:t>
      </w:r>
      <w:r>
        <w:t>i.</w:t>
      </w:r>
    </w:p>
    <w:p w14:paraId="50B28630" w14:textId="53C91A44" w:rsidR="00287138" w:rsidRDefault="00287138" w:rsidP="001B76DA">
      <w:pPr>
        <w:pStyle w:val="teiab"/>
      </w:pPr>
      <w:r>
        <w:t>Zadnich zmen</w:t>
      </w:r>
      <w:r w:rsidR="003451AB">
        <w:t>K</w:t>
      </w:r>
      <w:r>
        <w:t>alo je vino na onom Goztuvanyi,</w:t>
      </w:r>
      <w:r>
        <w:br/>
      </w:r>
      <w:r w:rsidR="003451AB">
        <w:t>K</w:t>
      </w:r>
      <w:r>
        <w:t>aiti vnogo lyudi bilo; saloztni szu poztali.</w:t>
      </w:r>
      <w:r>
        <w:br/>
      </w:r>
      <w:r w:rsidRPr="00AB78BD">
        <w:rPr>
          <w:rStyle w:val="teipersName"/>
        </w:rPr>
        <w:t>Maria</w:t>
      </w:r>
      <w:r>
        <w:t xml:space="preserve"> je v-pamet vzela, da goztem vino fali,</w:t>
      </w:r>
      <w:r>
        <w:br/>
      </w:r>
      <w:r w:rsidR="003451AB">
        <w:t>K</w:t>
      </w:r>
      <w:r>
        <w:t>-</w:t>
      </w:r>
      <w:r w:rsidRPr="00AB78BD">
        <w:rPr>
          <w:rStyle w:val="teipersName"/>
        </w:rPr>
        <w:t>Jesushu</w:t>
      </w:r>
      <w:r>
        <w:t xml:space="preserve"> ztopi ve</w:t>
      </w:r>
      <w:r w:rsidRPr="00F337CD">
        <w:t>ſ</w:t>
      </w:r>
      <w:r>
        <w:t>zela Mati nyegva, y veli:</w:t>
      </w:r>
    </w:p>
    <w:p w14:paraId="3D1B4B8D" w14:textId="1D90DA90" w:rsidR="00287138" w:rsidRDefault="00287138" w:rsidP="001B76DA">
      <w:pPr>
        <w:pStyle w:val="teiab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E3400" wp14:editId="08C6368D">
                <wp:simplePos x="0" y="0"/>
                <wp:positionH relativeFrom="column">
                  <wp:posOffset>3629871</wp:posOffset>
                </wp:positionH>
                <wp:positionV relativeFrom="paragraph">
                  <wp:posOffset>229447</wp:posOffset>
                </wp:positionV>
                <wp:extent cx="2226733" cy="516466"/>
                <wp:effectExtent l="0" t="0" r="21590" b="17145"/>
                <wp:wrapNone/>
                <wp:docPr id="2" name="Polje z besedilo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733" cy="516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9113F" w14:textId="76D143EC" w:rsidR="00787AD4" w:rsidRDefault="00787AD4">
                            <w:r>
                              <w:t>lepshe, KaK je pred totem.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8E3400" id="_x0000_t202" coordsize="21600,21600" o:spt="202" path="m,l,21600r21600,l21600,xe">
                <v:stroke joinstyle="miter"/>
                <v:path gradientshapeok="t" o:connecttype="rect"/>
              </v:shapetype>
              <v:shape id="Polje z besedilom 2" o:spid="_x0000_s1026" type="#_x0000_t202" style="position:absolute;margin-left:285.8pt;margin-top:18.05pt;width:175.35pt;height:40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" fillcolor="white [3201]" strokeweight=".5pt">
                <v:textbox>
                  <w:txbxContent>
                    <w:p w14:paraId="1229113F" w14:textId="76D143EC" w:rsidR="00787AD4" w:rsidRDefault="00787AD4">
                      <w:r>
                        <w:t>lepshe, KaK je pred totem.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52365" wp14:editId="3F004176">
                <wp:simplePos x="0" y="0"/>
                <wp:positionH relativeFrom="column">
                  <wp:posOffset>2977938</wp:posOffset>
                </wp:positionH>
                <wp:positionV relativeFrom="paragraph">
                  <wp:posOffset>26247</wp:posOffset>
                </wp:positionV>
                <wp:extent cx="508000" cy="914400"/>
                <wp:effectExtent l="0" t="0" r="25400" b="19050"/>
                <wp:wrapNone/>
                <wp:docPr id="1" name="Desni zaviti oklepaj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76AD7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Desni zaviti oklepaj 1" o:spid="_x0000_s1026" type="#_x0000_t88" style="position:absolute;margin-left:234.5pt;margin-top:2.05pt;width:40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" adj="1000" strokecolor="black [3040]"/>
            </w:pict>
          </mc:Fallback>
        </mc:AlternateContent>
      </w:r>
      <w:r w:rsidR="003451AB">
        <w:t>K</w:t>
      </w:r>
      <w:r>
        <w:t>aiti vnoge lyudi bilo na onom Goztuvanyi,</w:t>
      </w:r>
      <w:r>
        <w:br/>
        <w:t>Zato zmen</w:t>
      </w:r>
      <w:r w:rsidR="003451AB">
        <w:t>K</w:t>
      </w:r>
      <w:r>
        <w:t>alo je vino, Saloztni szu poztali.</w:t>
      </w:r>
      <w:r>
        <w:br/>
      </w:r>
      <w:r w:rsidRPr="003744D8">
        <w:rPr>
          <w:rStyle w:val="teipersName"/>
        </w:rPr>
        <w:t>Maria</w:t>
      </w:r>
      <w:r>
        <w:t xml:space="preserve"> je v-pamet vzela, da goztem vino fali,</w:t>
      </w:r>
      <w:r>
        <w:br/>
      </w:r>
      <w:r w:rsidR="003451AB">
        <w:t>K</w:t>
      </w:r>
      <w:r>
        <w:t>-</w:t>
      </w:r>
      <w:r w:rsidRPr="003744D8">
        <w:rPr>
          <w:rStyle w:val="teipersName"/>
        </w:rPr>
        <w:t>Jesushu</w:t>
      </w:r>
      <w:r>
        <w:t xml:space="preserve"> ztupi ve</w:t>
      </w:r>
      <w:r w:rsidRPr="00F337CD">
        <w:t>ſ</w:t>
      </w:r>
      <w:r>
        <w:t xml:space="preserve">zela Mati nyegova, y veli: </w:t>
      </w:r>
    </w:p>
    <w:p w14:paraId="17CE4F84" w14:textId="77777777" w:rsidR="00287138" w:rsidRDefault="0028713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173B4E" w14:textId="4B61F60E" w:rsidR="00287138" w:rsidRDefault="00287138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/60/</w:t>
      </w:r>
    </w:p>
    <w:p w14:paraId="3B6C78C5" w14:textId="370C2380" w:rsidR="00287138" w:rsidRDefault="00287138" w:rsidP="003744D8">
      <w:pPr>
        <w:pStyle w:val="teifwPageNum"/>
      </w:pPr>
      <w:r>
        <w:t>66.</w:t>
      </w:r>
    </w:p>
    <w:p w14:paraId="082964C9" w14:textId="334769CA" w:rsidR="00287138" w:rsidRDefault="00287138" w:rsidP="001B76DA">
      <w:pPr>
        <w:pStyle w:val="teiab"/>
      </w:pPr>
      <w:r>
        <w:t xml:space="preserve">O Moi Szin </w:t>
      </w:r>
      <w:r w:rsidRPr="00E1180C">
        <w:rPr>
          <w:rStyle w:val="teipersName"/>
        </w:rPr>
        <w:t>Jesush</w:t>
      </w:r>
      <w:r>
        <w:t xml:space="preserve"> lyubleni! vidish vina nam ali,</w:t>
      </w:r>
      <w:r>
        <w:br/>
      </w:r>
      <w:r w:rsidRPr="00E1180C">
        <w:rPr>
          <w:rStyle w:val="teipersName"/>
        </w:rPr>
        <w:t>Jesush</w:t>
      </w:r>
      <w:r>
        <w:t xml:space="preserve"> v</w:t>
      </w:r>
      <w:r w:rsidRPr="00F337CD">
        <w:t>ſ</w:t>
      </w:r>
      <w:r>
        <w:t>zigdar bil szmileni, z-vode vino On vchini.</w:t>
      </w:r>
      <w:r>
        <w:br/>
        <w:t>Z-tem po</w:t>
      </w:r>
      <w:r w:rsidR="003451AB">
        <w:t>K</w:t>
      </w:r>
      <w:r>
        <w:t>azal, da iztinz</w:t>
      </w:r>
      <w:r w:rsidR="003451AB">
        <w:t>K</w:t>
      </w:r>
      <w:r>
        <w:t>i pravi Bog pun milozti,</w:t>
      </w:r>
      <w:r>
        <w:br/>
        <w:t>Je moguchen v</w:t>
      </w:r>
      <w:r w:rsidRPr="00F337CD">
        <w:t>ſ</w:t>
      </w:r>
      <w:r>
        <w:t xml:space="preserve">ze vchiniti, </w:t>
      </w:r>
      <w:r w:rsidR="003451AB">
        <w:t>K</w:t>
      </w:r>
      <w:r>
        <w:t xml:space="preserve">aigoder ga </w:t>
      </w:r>
      <w:r w:rsidR="00E1180C">
        <w:t>g</w:t>
      </w:r>
      <w:r>
        <w:t>do pro</w:t>
      </w:r>
      <w:r w:rsidRPr="00F337CD">
        <w:t>ſ</w:t>
      </w:r>
      <w:r>
        <w:t>zi.</w:t>
      </w:r>
    </w:p>
    <w:p w14:paraId="32F77523" w14:textId="7CE173D2" w:rsidR="00287138" w:rsidRDefault="00287138" w:rsidP="001B76DA">
      <w:pPr>
        <w:pStyle w:val="teiab"/>
      </w:pPr>
      <w:r>
        <w:t>Zato v</w:t>
      </w:r>
      <w:r w:rsidRPr="00F337CD">
        <w:t>ſ</w:t>
      </w:r>
      <w:r>
        <w:t xml:space="preserve">zi vu potrebochi </w:t>
      </w:r>
      <w:r w:rsidR="003451AB">
        <w:t>K</w:t>
      </w:r>
      <w:r>
        <w:t>-nyemu</w:t>
      </w:r>
      <w:r w:rsidRPr="00F337CD">
        <w:t>ſ</w:t>
      </w:r>
      <w:r>
        <w:t>ze obernite,</w:t>
      </w:r>
      <w:r>
        <w:br/>
        <w:t xml:space="preserve">On je, </w:t>
      </w:r>
      <w:r w:rsidR="003451AB">
        <w:t>K</w:t>
      </w:r>
      <w:r>
        <w:t>i more pomochi, nyega v</w:t>
      </w:r>
      <w:r w:rsidRPr="00F337CD">
        <w:t>ſ</w:t>
      </w:r>
      <w:r>
        <w:t>zigdar pro</w:t>
      </w:r>
      <w:r w:rsidRPr="00F337CD">
        <w:t>ſ</w:t>
      </w:r>
      <w:r>
        <w:t>zite,</w:t>
      </w:r>
      <w:r>
        <w:br/>
        <w:t>Da po Szmerti v</w:t>
      </w:r>
      <w:r w:rsidRPr="00F337CD">
        <w:t>ſ</w:t>
      </w:r>
      <w:r>
        <w:t>zi vu Nebi bumo na goztuvanyi,</w:t>
      </w:r>
      <w:r>
        <w:br/>
        <w:t xml:space="preserve">Pri </w:t>
      </w:r>
      <w:r w:rsidRPr="00CE16B8">
        <w:rPr>
          <w:rStyle w:val="teipersName"/>
        </w:rPr>
        <w:t>Jesushi</w:t>
      </w:r>
      <w:r>
        <w:t xml:space="preserve">, y </w:t>
      </w:r>
      <w:r w:rsidRPr="00CE16B8">
        <w:rPr>
          <w:rStyle w:val="teipersName"/>
        </w:rPr>
        <w:t>Marii</w:t>
      </w:r>
      <w:r>
        <w:t xml:space="preserve"> to Ve</w:t>
      </w:r>
      <w:r w:rsidRPr="00F337CD">
        <w:t>ſ</w:t>
      </w:r>
      <w:r>
        <w:t>zelje vsivali.</w:t>
      </w:r>
    </w:p>
    <w:p w14:paraId="398C597E" w14:textId="77777777" w:rsidR="00287138" w:rsidRDefault="00287138" w:rsidP="00E308E9">
      <w:pPr>
        <w:rPr>
          <w:sz w:val="24"/>
          <w:szCs w:val="24"/>
        </w:rPr>
      </w:pPr>
    </w:p>
    <w:p w14:paraId="2DDA1274" w14:textId="60A28F47" w:rsidR="00287138" w:rsidRDefault="00287138" w:rsidP="006876E9">
      <w:pPr>
        <w:pStyle w:val="Naslov2"/>
      </w:pPr>
      <w:r>
        <w:t xml:space="preserve">Nedela tretja po Szv. treh </w:t>
      </w:r>
      <w:r w:rsidR="003451AB">
        <w:t>K</w:t>
      </w:r>
      <w:r>
        <w:t>ralih.</w:t>
      </w:r>
      <w:r>
        <w:br/>
        <w:t>Na Notu: No= 43.</w:t>
      </w:r>
    </w:p>
    <w:p w14:paraId="5F76A727" w14:textId="135BB06E" w:rsidR="00287138" w:rsidRDefault="00287138" w:rsidP="001B76DA">
      <w:pPr>
        <w:pStyle w:val="teiab"/>
      </w:pPr>
      <w:r>
        <w:t>O Chlove</w:t>
      </w:r>
      <w:r w:rsidR="003451AB">
        <w:t>K</w:t>
      </w:r>
      <w:r>
        <w:t xml:space="preserve"> premi</w:t>
      </w:r>
      <w:r w:rsidRPr="00F337CD">
        <w:t>ſ</w:t>
      </w:r>
      <w:r>
        <w:t>zli! za</w:t>
      </w:r>
      <w:r w:rsidR="003451AB">
        <w:t>K</w:t>
      </w:r>
      <w:r>
        <w:t>ai  ti ztvorjen szi,</w:t>
      </w:r>
      <w:r>
        <w:br/>
        <w:t>Da za te Bog z</w:t>
      </w:r>
      <w:r w:rsidR="003451AB">
        <w:t>K</w:t>
      </w:r>
      <w:r>
        <w:t xml:space="preserve">erbi, </w:t>
      </w:r>
      <w:r w:rsidR="003451AB">
        <w:t>K</w:t>
      </w:r>
      <w:r>
        <w:t>i hrani v</w:t>
      </w:r>
      <w:r w:rsidRPr="00F337CD">
        <w:t>ſ</w:t>
      </w:r>
      <w:r>
        <w:t>ze ztvari,</w:t>
      </w:r>
      <w:r>
        <w:br/>
        <w:t>//:Ta</w:t>
      </w:r>
      <w:r w:rsidR="003451AB">
        <w:t>K</w:t>
      </w:r>
      <w:r>
        <w:t xml:space="preserve"> bude szercze tvojo Bogu z</w:t>
      </w:r>
      <w:r w:rsidR="003451AB">
        <w:t>K</w:t>
      </w:r>
      <w:r>
        <w:t>o</w:t>
      </w:r>
      <w:r w:rsidRPr="00F337CD">
        <w:t>ſ</w:t>
      </w:r>
      <w:r>
        <w:t>z szlusilo://</w:t>
      </w:r>
    </w:p>
    <w:p w14:paraId="3E4C7689" w14:textId="40C3808D" w:rsidR="00287138" w:rsidRDefault="00287138" w:rsidP="001B76DA">
      <w:pPr>
        <w:pStyle w:val="teiab"/>
      </w:pPr>
      <w:r>
        <w:t>Bog zna, y vidi v</w:t>
      </w:r>
      <w:r w:rsidRPr="00F337CD">
        <w:t>ſ</w:t>
      </w:r>
      <w:r>
        <w:t>ze, zato, da szvet on je,</w:t>
      </w:r>
      <w:r>
        <w:br/>
        <w:t>On ravna ztvari v</w:t>
      </w:r>
      <w:r w:rsidRPr="00F337CD">
        <w:t>ſ</w:t>
      </w:r>
      <w:r>
        <w:t>ze, ta</w:t>
      </w:r>
      <w:r w:rsidR="003451AB">
        <w:t>K</w:t>
      </w:r>
      <w:r>
        <w:t>ai oz</w:t>
      </w:r>
      <w:r w:rsidR="003451AB">
        <w:t>K</w:t>
      </w:r>
      <w:r>
        <w:t>erbi v</w:t>
      </w:r>
      <w:r w:rsidRPr="00F337CD">
        <w:t>ſ</w:t>
      </w:r>
      <w:r>
        <w:t>ze</w:t>
      </w:r>
      <w:r w:rsidR="00D9041B">
        <w:t>,</w:t>
      </w:r>
      <w:r w:rsidR="00D9041B">
        <w:br/>
        <w:t>//:Nai</w:t>
      </w:r>
      <w:r w:rsidR="00D9041B" w:rsidRPr="00F337CD">
        <w:t>ſ</w:t>
      </w:r>
      <w:r w:rsidR="00D9041B">
        <w:t>ze ti Szercze gene, da vu Boga verje. ://</w:t>
      </w:r>
    </w:p>
    <w:p w14:paraId="6DBD5D46" w14:textId="79C71F7F" w:rsidR="006678ED" w:rsidRDefault="006678ED" w:rsidP="001B76DA">
      <w:pPr>
        <w:pStyle w:val="teiab"/>
      </w:pPr>
      <w:r>
        <w:t xml:space="preserve">Veri, da jeden je Bog, </w:t>
      </w:r>
      <w:r w:rsidR="003451AB">
        <w:t>K</w:t>
      </w:r>
      <w:r>
        <w:t>i zdersavas v</w:t>
      </w:r>
      <w:r w:rsidRPr="00F337CD">
        <w:t>ſ</w:t>
      </w:r>
      <w:r>
        <w:t>ze,</w:t>
      </w:r>
      <w:r>
        <w:br/>
        <w:t xml:space="preserve">Hvala ja nyemu gre, </w:t>
      </w:r>
      <w:r w:rsidR="003451AB">
        <w:t>K</w:t>
      </w:r>
      <w:r>
        <w:t>aiti naive</w:t>
      </w:r>
      <w:r w:rsidR="003451AB">
        <w:t>K</w:t>
      </w:r>
      <w:r>
        <w:t>shi je,</w:t>
      </w:r>
      <w:r>
        <w:br/>
        <w:t>//:Ta</w:t>
      </w:r>
      <w:r w:rsidR="003451AB">
        <w:t>K</w:t>
      </w:r>
      <w:r>
        <w:t xml:space="preserve"> reczi z-Szercza </w:t>
      </w:r>
      <w:r w:rsidR="003451AB">
        <w:t>K</w:t>
      </w:r>
      <w:r>
        <w:t>-nyemu, o chazt hvala Bogu!://</w:t>
      </w:r>
    </w:p>
    <w:p w14:paraId="2752F388" w14:textId="77777777" w:rsidR="006678ED" w:rsidRDefault="006678E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476142" w14:textId="4B3F6CED" w:rsidR="006678ED" w:rsidRPr="006678ED" w:rsidRDefault="006678ED" w:rsidP="00E308E9">
      <w:pPr>
        <w:rPr>
          <w:sz w:val="24"/>
          <w:szCs w:val="24"/>
        </w:rPr>
      </w:pPr>
      <w:r w:rsidRPr="006678ED">
        <w:rPr>
          <w:sz w:val="24"/>
          <w:szCs w:val="24"/>
        </w:rPr>
        <w:lastRenderedPageBreak/>
        <w:t>/61/</w:t>
      </w:r>
    </w:p>
    <w:p w14:paraId="34556639" w14:textId="2609D2FF" w:rsidR="006678ED" w:rsidRDefault="006678ED" w:rsidP="00764759">
      <w:pPr>
        <w:pStyle w:val="teifwPageNum"/>
      </w:pPr>
      <w:r>
        <w:t>67</w:t>
      </w:r>
    </w:p>
    <w:p w14:paraId="5B42A03B" w14:textId="11D6FDB3" w:rsidR="006678ED" w:rsidRDefault="006678ED" w:rsidP="001B76DA">
      <w:pPr>
        <w:pStyle w:val="teiab"/>
      </w:pPr>
      <w:r>
        <w:t>Tvoje zapovedi chemo mi zpuniti,</w:t>
      </w:r>
      <w:r>
        <w:br/>
        <w:t xml:space="preserve">Dai nam pomochi ti, o </w:t>
      </w:r>
      <w:r w:rsidRPr="00764759">
        <w:rPr>
          <w:rStyle w:val="teipersName"/>
        </w:rPr>
        <w:t>Jesush</w:t>
      </w:r>
      <w:r>
        <w:t xml:space="preserve"> lyubleni!</w:t>
      </w:r>
      <w:r>
        <w:br/>
        <w:t>//:Da 'mo vu Veri ztalni, y tebe lyubili.://</w:t>
      </w:r>
    </w:p>
    <w:p w14:paraId="7FCF8980" w14:textId="7AEBEF24" w:rsidR="006678ED" w:rsidRDefault="006678ED" w:rsidP="001B76DA">
      <w:pPr>
        <w:pStyle w:val="teiab"/>
      </w:pPr>
      <w:r>
        <w:t>Ta</w:t>
      </w:r>
      <w:r w:rsidR="003451AB">
        <w:t>K</w:t>
      </w:r>
      <w:r>
        <w:t xml:space="preserve"> </w:t>
      </w:r>
      <w:r w:rsidRPr="00764759">
        <w:rPr>
          <w:rStyle w:val="teipersName"/>
        </w:rPr>
        <w:t>Jesush</w:t>
      </w:r>
      <w:r>
        <w:t xml:space="preserve"> lyubleni, budi nam szmileni,</w:t>
      </w:r>
      <w:r>
        <w:br/>
        <w:t>Jednu rech reczi ti, ta</w:t>
      </w:r>
      <w:r w:rsidR="003451AB">
        <w:t>K</w:t>
      </w:r>
      <w:r>
        <w:t xml:space="preserve"> bumo zdravi mi,</w:t>
      </w:r>
      <w:r>
        <w:br/>
        <w:t>//:Dai nam pre</w:t>
      </w:r>
      <w:r w:rsidRPr="00F337CD">
        <w:t>ſ</w:t>
      </w:r>
      <w:r>
        <w:t>z</w:t>
      </w:r>
      <w:r w:rsidR="00195C1A">
        <w:t xml:space="preserve"> greha vmreti, y v</w:t>
      </w:r>
      <w:r w:rsidR="00195C1A" w:rsidRPr="00F337CD">
        <w:t>ſ</w:t>
      </w:r>
      <w:r w:rsidR="00195C1A">
        <w:t>zem v-Nebu priti.://</w:t>
      </w:r>
    </w:p>
    <w:p w14:paraId="507F0478" w14:textId="77777777" w:rsidR="00195C1A" w:rsidRDefault="00195C1A" w:rsidP="00E308E9">
      <w:pPr>
        <w:rPr>
          <w:sz w:val="24"/>
          <w:szCs w:val="24"/>
        </w:rPr>
      </w:pPr>
    </w:p>
    <w:p w14:paraId="795352EA" w14:textId="2C7F160C" w:rsidR="00195C1A" w:rsidRDefault="00195C1A" w:rsidP="00BD3CC3">
      <w:pPr>
        <w:pStyle w:val="Naslov2"/>
      </w:pPr>
      <w:r>
        <w:t xml:space="preserve">Nedela cheterta po Szv. treh </w:t>
      </w:r>
      <w:r w:rsidR="003451AB">
        <w:t>K</w:t>
      </w:r>
      <w:r>
        <w:t>ralih.</w:t>
      </w:r>
      <w:r>
        <w:br/>
        <w:t>Na Notu: No= 44.</w:t>
      </w:r>
    </w:p>
    <w:p w14:paraId="0D9C18E8" w14:textId="0EA8A3AA" w:rsidR="00195C1A" w:rsidRDefault="003451AB" w:rsidP="001B76DA">
      <w:pPr>
        <w:pStyle w:val="teiab"/>
      </w:pPr>
      <w:r>
        <w:t>K</w:t>
      </w:r>
      <w:r w:rsidR="00195C1A">
        <w:t>ada szu</w:t>
      </w:r>
      <w:r w:rsidR="00195C1A" w:rsidRPr="00F337CD">
        <w:t>ſ</w:t>
      </w:r>
      <w:r w:rsidR="00195C1A">
        <w:t>ze na den gneshni po tem morji vozili,</w:t>
      </w:r>
      <w:r w:rsidR="00195C1A">
        <w:br/>
      </w:r>
      <w:r w:rsidR="00195C1A" w:rsidRPr="004E15B4">
        <w:rPr>
          <w:rStyle w:val="teipersName"/>
        </w:rPr>
        <w:t>Jesush</w:t>
      </w:r>
      <w:r w:rsidR="00195C1A">
        <w:t xml:space="preserve"> </w:t>
      </w:r>
      <w:r>
        <w:t>K</w:t>
      </w:r>
      <w:r w:rsidR="00195C1A">
        <w:t>ristush prelyubleni z-Szvojemi Vucheni</w:t>
      </w:r>
      <w:r>
        <w:t>K</w:t>
      </w:r>
      <w:r w:rsidR="00195C1A">
        <w:t>i,</w:t>
      </w:r>
      <w:r w:rsidR="00195C1A">
        <w:br/>
      </w:r>
      <w:r w:rsidR="00195C1A" w:rsidRPr="004E15B4">
        <w:rPr>
          <w:rStyle w:val="teipersName"/>
        </w:rPr>
        <w:t>Jesush</w:t>
      </w:r>
      <w:r w:rsidR="00195C1A">
        <w:t xml:space="preserve"> zazpal malo cha</w:t>
      </w:r>
      <w:r w:rsidR="00195C1A" w:rsidRPr="00F337CD">
        <w:t>ſ</w:t>
      </w:r>
      <w:r w:rsidR="00195C1A">
        <w:t>za, o ta vechna dobrota!</w:t>
      </w:r>
      <w:r w:rsidR="00195C1A">
        <w:br/>
        <w:t>Chre</w:t>
      </w:r>
      <w:r w:rsidR="00195C1A" w:rsidRPr="00F337CD">
        <w:t>ſ</w:t>
      </w:r>
      <w:r w:rsidR="00195C1A">
        <w:t>z mali cha</w:t>
      </w:r>
      <w:r w:rsidR="00195C1A" w:rsidRPr="00F337CD">
        <w:t>ſ</w:t>
      </w:r>
      <w:r w:rsidR="00195C1A">
        <w:t>z je poztala na morji vel</w:t>
      </w:r>
      <w:r>
        <w:t>K</w:t>
      </w:r>
      <w:r w:rsidR="00195C1A">
        <w:t>a szila.</w:t>
      </w:r>
    </w:p>
    <w:p w14:paraId="661394E6" w14:textId="776287D0" w:rsidR="00195C1A" w:rsidRDefault="003451AB" w:rsidP="001B76DA">
      <w:pPr>
        <w:pStyle w:val="teiab"/>
      </w:pPr>
      <w:r>
        <w:t>K</w:t>
      </w:r>
      <w:r w:rsidR="00195C1A">
        <w:t>a</w:t>
      </w:r>
      <w:r>
        <w:t>K</w:t>
      </w:r>
      <w:r w:rsidR="00195C1A">
        <w:t xml:space="preserve"> Evangeljum</w:t>
      </w:r>
      <w:r w:rsidR="00B9539A">
        <w:t xml:space="preserve"> szvedochi, je nevihta poztala,</w:t>
      </w:r>
      <w:r w:rsidR="00B9539A">
        <w:br/>
        <w:t>Na tem morji pre</w:t>
      </w:r>
      <w:r w:rsidR="00B9539A" w:rsidRPr="00F337CD">
        <w:t>ſ</w:t>
      </w:r>
      <w:r w:rsidR="00B9539A">
        <w:t>zpomochi, vel</w:t>
      </w:r>
      <w:r>
        <w:t>K</w:t>
      </w:r>
      <w:r w:rsidR="00B9539A">
        <w:t>a voda gratala,</w:t>
      </w:r>
      <w:r w:rsidR="00B9539A">
        <w:br/>
        <w:t>Ta</w:t>
      </w:r>
      <w:r>
        <w:t>K</w:t>
      </w:r>
      <w:r w:rsidR="00B9539A">
        <w:t>, da ti valovje ztrashni szu ladju za</w:t>
      </w:r>
      <w:r>
        <w:t>K</w:t>
      </w:r>
      <w:r w:rsidR="00B9539A">
        <w:t>rivali,</w:t>
      </w:r>
      <w:r w:rsidR="00B9539A">
        <w:br/>
        <w:t>To v</w:t>
      </w:r>
      <w:r w:rsidR="00B9539A" w:rsidRPr="00F337CD">
        <w:t>ſ</w:t>
      </w:r>
      <w:r w:rsidR="00B9539A">
        <w:t>za</w:t>
      </w:r>
      <w:r>
        <w:t>K</w:t>
      </w:r>
      <w:r w:rsidR="00B9539A">
        <w:t>i zdai more znati, v-</w:t>
      </w:r>
      <w:r>
        <w:t>K</w:t>
      </w:r>
      <w:r w:rsidR="00B9539A">
        <w:t>a</w:t>
      </w:r>
      <w:r>
        <w:t>K</w:t>
      </w:r>
      <w:r w:rsidR="00B9539A">
        <w:t>shi szu bli nevoli.</w:t>
      </w:r>
    </w:p>
    <w:p w14:paraId="0039A067" w14:textId="61226561" w:rsidR="00E15662" w:rsidRDefault="00E15662" w:rsidP="001B76DA">
      <w:pPr>
        <w:pStyle w:val="teiab"/>
      </w:pPr>
      <w:r>
        <w:t>Vucheni</w:t>
      </w:r>
      <w:r w:rsidR="003451AB">
        <w:t>K</w:t>
      </w:r>
      <w:r>
        <w:t xml:space="preserve">i szu v-nevoli </w:t>
      </w:r>
      <w:r w:rsidRPr="004E15B4">
        <w:rPr>
          <w:rStyle w:val="teidel"/>
        </w:rPr>
        <w:t>bili</w:t>
      </w:r>
      <w:r>
        <w:t xml:space="preserve"> ja</w:t>
      </w:r>
      <w:r w:rsidR="003451AB">
        <w:t>K</w:t>
      </w:r>
      <w:r>
        <w:t>o bili saloztni,</w:t>
      </w:r>
      <w:r>
        <w:br/>
      </w:r>
      <w:r w:rsidRPr="004E15B4">
        <w:rPr>
          <w:rStyle w:val="teipersName"/>
        </w:rPr>
        <w:t>Jesusha</w:t>
      </w:r>
      <w:r>
        <w:t xml:space="preserve"> szu v</w:t>
      </w:r>
      <w:r w:rsidRPr="00F337CD">
        <w:t>ſ</w:t>
      </w:r>
      <w:r>
        <w:t>zi pro</w:t>
      </w:r>
      <w:r w:rsidRPr="00F337CD">
        <w:t>ſ</w:t>
      </w:r>
      <w:r>
        <w:t>zili, od zpanya gor zbudili,</w:t>
      </w:r>
      <w:r>
        <w:br/>
      </w:r>
      <w:r w:rsidRPr="004E15B4">
        <w:rPr>
          <w:rStyle w:val="teiadd"/>
        </w:rPr>
        <w:t>miloztivni</w:t>
      </w:r>
      <w:r w:rsidRPr="004E15B4">
        <w:rPr>
          <w:rStyle w:val="teiadd"/>
        </w:rPr>
        <w:br/>
      </w:r>
      <w:r>
        <w:t>Y ova</w:t>
      </w:r>
      <w:r w:rsidR="003451AB">
        <w:t>K</w:t>
      </w:r>
      <w:r>
        <w:t xml:space="preserve"> szu </w:t>
      </w:r>
      <w:r w:rsidR="003451AB">
        <w:t>K</w:t>
      </w:r>
      <w:r>
        <w:t>-nyemu re</w:t>
      </w:r>
      <w:r w:rsidR="003451AB">
        <w:t>K</w:t>
      </w:r>
      <w:r>
        <w:t>li: Gozpone nash gnadlivi!</w:t>
      </w:r>
      <w:r>
        <w:br/>
        <w:t>Pomagai nam Bog lyubleni, da</w:t>
      </w:r>
      <w:r w:rsidRPr="00F337CD">
        <w:t>ſ</w:t>
      </w:r>
      <w:r>
        <w:t>ze nemo vtopili.</w:t>
      </w:r>
    </w:p>
    <w:p w14:paraId="269CC9B7" w14:textId="77777777" w:rsidR="00E15662" w:rsidRDefault="00E15662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90DA40" w14:textId="4A5428E3" w:rsidR="00B9539A" w:rsidRDefault="00652AC6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/62/</w:t>
      </w:r>
    </w:p>
    <w:p w14:paraId="266D4DF3" w14:textId="443600F3" w:rsidR="00652AC6" w:rsidRDefault="00652AC6" w:rsidP="00D61932">
      <w:pPr>
        <w:pStyle w:val="teifwPageNum"/>
      </w:pPr>
      <w:r>
        <w:t>68</w:t>
      </w:r>
    </w:p>
    <w:p w14:paraId="19B15C7E" w14:textId="43B764C8" w:rsidR="00652AC6" w:rsidRDefault="00652AC6" w:rsidP="001B76DA">
      <w:pPr>
        <w:pStyle w:val="teiab"/>
      </w:pPr>
      <w:r>
        <w:t xml:space="preserve">Nato sze </w:t>
      </w:r>
      <w:r w:rsidRPr="00D61932">
        <w:rPr>
          <w:rStyle w:val="teipersName"/>
        </w:rPr>
        <w:t>Jesush</w:t>
      </w:r>
      <w:r>
        <w:t xml:space="preserve"> lyubleni od zpanya gori zbudi,</w:t>
      </w:r>
      <w:r>
        <w:br/>
        <w:t xml:space="preserve">Y On </w:t>
      </w:r>
      <w:r w:rsidR="003451AB">
        <w:t>K</w:t>
      </w:r>
      <w:r>
        <w:t>-Vucheni</w:t>
      </w:r>
      <w:r w:rsidR="003451AB">
        <w:t>K</w:t>
      </w:r>
      <w:r>
        <w:t>om veli: o male vere lyudi!</w:t>
      </w:r>
      <w:r>
        <w:br/>
        <w:t>Za</w:t>
      </w:r>
      <w:r w:rsidR="003451AB">
        <w:t>K</w:t>
      </w:r>
      <w:r>
        <w:t>ai</w:t>
      </w:r>
      <w:r w:rsidRPr="00F337CD">
        <w:t>ſ</w:t>
      </w:r>
      <w:r>
        <w:t>ze vi ta</w:t>
      </w:r>
      <w:r w:rsidR="003451AB">
        <w:t>K</w:t>
      </w:r>
      <w:r>
        <w:t xml:space="preserve"> bojite? na me meite uffanye.</w:t>
      </w:r>
      <w:r>
        <w:br/>
      </w:r>
      <w:r w:rsidRPr="00D61932">
        <w:rPr>
          <w:rStyle w:val="teipersName"/>
        </w:rPr>
        <w:t>Jesush</w:t>
      </w:r>
      <w:r>
        <w:t xml:space="preserve"> je nye z-te nevole preobernul v-ve</w:t>
      </w:r>
      <w:r w:rsidRPr="00F337CD">
        <w:t>ſ</w:t>
      </w:r>
      <w:r>
        <w:t>zelje.</w:t>
      </w:r>
    </w:p>
    <w:p w14:paraId="77EBC559" w14:textId="6A488C2E" w:rsidR="00652AC6" w:rsidRDefault="00652AC6" w:rsidP="001B76DA">
      <w:pPr>
        <w:pStyle w:val="teiab"/>
      </w:pPr>
      <w:r>
        <w:t>On je zapovedal morji, vetrom, y v</w:t>
      </w:r>
      <w:r w:rsidRPr="00F337CD">
        <w:t>ſ</w:t>
      </w:r>
      <w:r>
        <w:t>zoi nevoli,</w:t>
      </w:r>
      <w:r>
        <w:br/>
        <w:t>Da</w:t>
      </w:r>
      <w:r w:rsidRPr="00F337CD">
        <w:t>ſ</w:t>
      </w:r>
      <w:r>
        <w:t>zu mogli bit' po</w:t>
      </w:r>
      <w:r w:rsidR="003451AB">
        <w:t>K</w:t>
      </w:r>
      <w:r>
        <w:t>orni; lyudi szu</w:t>
      </w:r>
      <w:r w:rsidRPr="00F337CD">
        <w:t>ſ</w:t>
      </w:r>
      <w:r>
        <w:t>ze chudili,</w:t>
      </w:r>
      <w:r>
        <w:br/>
        <w:t xml:space="preserve">Y </w:t>
      </w:r>
      <w:r w:rsidR="003451AB">
        <w:t>K</w:t>
      </w:r>
      <w:r>
        <w:t>-tomu</w:t>
      </w:r>
      <w:r w:rsidRPr="00F337CD">
        <w:t>ſ</w:t>
      </w:r>
      <w:r>
        <w:t>zu ta</w:t>
      </w:r>
      <w:r w:rsidR="003451AB">
        <w:t>K</w:t>
      </w:r>
      <w:r>
        <w:t xml:space="preserve"> v</w:t>
      </w:r>
      <w:r w:rsidRPr="00F337CD">
        <w:t>ſ</w:t>
      </w:r>
      <w:r>
        <w:t>zi re</w:t>
      </w:r>
      <w:r w:rsidR="003451AB">
        <w:t>K</w:t>
      </w:r>
      <w:r>
        <w:t xml:space="preserve">li: </w:t>
      </w:r>
      <w:r w:rsidR="003451AB">
        <w:t>K</w:t>
      </w:r>
      <w:r>
        <w:t>do je ov ta</w:t>
      </w:r>
      <w:r w:rsidR="003451AB">
        <w:t>K</w:t>
      </w:r>
      <w:r>
        <w:t xml:space="preserve"> moguchni,</w:t>
      </w:r>
      <w:r>
        <w:br/>
        <w:t>Da to morje, y v</w:t>
      </w:r>
      <w:r w:rsidRPr="00F337CD">
        <w:t>ſ</w:t>
      </w:r>
      <w:r>
        <w:t>zi vetri je</w:t>
      </w:r>
      <w:r w:rsidRPr="00F337CD">
        <w:t>ſ</w:t>
      </w:r>
      <w:r>
        <w:t>zu nyemu podlosni.</w:t>
      </w:r>
    </w:p>
    <w:p w14:paraId="1A2D567F" w14:textId="6A24DFE0" w:rsidR="002573D5" w:rsidRDefault="002573D5" w:rsidP="001B76DA">
      <w:pPr>
        <w:pStyle w:val="teiab"/>
      </w:pPr>
      <w:r>
        <w:t>GreshniKi na ovom Szvetu szmo velKoi nevarnozti,</w:t>
      </w:r>
      <w:r>
        <w:br/>
        <w:t>Mi</w:t>
      </w:r>
      <w:r w:rsidRPr="00F337CD">
        <w:t>ſ</w:t>
      </w:r>
      <w:r>
        <w:t>ze vozimo po morju, z-grehi szmo v-toi Salozti,</w:t>
      </w:r>
      <w:r>
        <w:br/>
        <w:t>Nashi ti szilni Valovi, szu vragovje peKlenzKi,</w:t>
      </w:r>
      <w:r>
        <w:br/>
        <w:t>Ki na</w:t>
      </w:r>
      <w:r w:rsidRPr="00F337CD">
        <w:t>ſ</w:t>
      </w:r>
      <w:r>
        <w:t>z hocheju preverchi z-ladje vogen peKlenzKi.</w:t>
      </w:r>
    </w:p>
    <w:p w14:paraId="7089DA31" w14:textId="4BA15EAB" w:rsidR="00652AC6" w:rsidRDefault="00652AC6" w:rsidP="001B76DA">
      <w:pPr>
        <w:pStyle w:val="teiab"/>
      </w:pPr>
      <w:r>
        <w:t>Zato pro</w:t>
      </w:r>
      <w:r w:rsidRPr="00F337CD">
        <w:t>ſ</w:t>
      </w:r>
      <w:r>
        <w:t xml:space="preserve">zimo v-nevoli, da nam Bog bu szmileni, </w:t>
      </w:r>
      <w:r w:rsidRPr="00FF3084">
        <w:rPr>
          <w:rStyle w:val="teiadd"/>
        </w:rPr>
        <w:t>miloztivni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Vucheni</w:t>
      </w:r>
      <w:r w:rsidR="003451AB">
        <w:t>K</w:t>
      </w:r>
      <w:r>
        <w:t>i na morji, ta</w:t>
      </w:r>
      <w:r w:rsidR="003451AB">
        <w:t>K</w:t>
      </w:r>
      <w:r>
        <w:t xml:space="preserve"> vchinmo mi greshni</w:t>
      </w:r>
      <w:r w:rsidR="003451AB">
        <w:t>K</w:t>
      </w:r>
      <w:r>
        <w:t>i,</w:t>
      </w:r>
      <w:r>
        <w:br/>
        <w:t>Da na</w:t>
      </w:r>
      <w:r w:rsidRPr="00F337CD">
        <w:t>ſ</w:t>
      </w:r>
      <w:r>
        <w:t>z szmilen Bog v</w:t>
      </w:r>
      <w:r w:rsidRPr="00F337CD">
        <w:t>ſ</w:t>
      </w:r>
      <w:r>
        <w:t>ze varje ztrashne hicze pe</w:t>
      </w:r>
      <w:r w:rsidR="003451AB">
        <w:t>K</w:t>
      </w:r>
      <w:r>
        <w:t>lenz</w:t>
      </w:r>
      <w:r w:rsidR="003451AB">
        <w:t>K</w:t>
      </w:r>
      <w:r>
        <w:t>e,</w:t>
      </w:r>
      <w:r>
        <w:br/>
        <w:t>Y da na</w:t>
      </w:r>
      <w:r w:rsidRPr="00F337CD">
        <w:t>ſ</w:t>
      </w:r>
      <w:r>
        <w:t>z po Szmerti vzeme v-to nebez</w:t>
      </w:r>
      <w:r w:rsidR="003451AB">
        <w:t>K</w:t>
      </w:r>
      <w:r>
        <w:t>u Ve</w:t>
      </w:r>
      <w:r w:rsidRPr="00F337CD">
        <w:t>ſ</w:t>
      </w:r>
      <w:r>
        <w:t>zelje.</w:t>
      </w:r>
    </w:p>
    <w:p w14:paraId="5DBECD9C" w14:textId="77777777" w:rsidR="00652AC6" w:rsidRDefault="00652AC6" w:rsidP="00E308E9">
      <w:pPr>
        <w:rPr>
          <w:sz w:val="24"/>
          <w:szCs w:val="24"/>
        </w:rPr>
      </w:pPr>
    </w:p>
    <w:p w14:paraId="43DF50D2" w14:textId="5434B24C" w:rsidR="00652AC6" w:rsidRDefault="00652AC6" w:rsidP="00420DA3">
      <w:pPr>
        <w:pStyle w:val="Naslov2"/>
      </w:pPr>
      <w:r>
        <w:t xml:space="preserve">Nedela peta po Szv. treh </w:t>
      </w:r>
      <w:r w:rsidR="003451AB">
        <w:t>K</w:t>
      </w:r>
      <w:r>
        <w:t>ralih.</w:t>
      </w:r>
      <w:r>
        <w:br/>
        <w:t>Na Notu: No= 45.</w:t>
      </w:r>
    </w:p>
    <w:p w14:paraId="7F7678A4" w14:textId="77777777" w:rsidR="00652AC6" w:rsidRDefault="00652AC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645764" w14:textId="1B654A41" w:rsidR="00652AC6" w:rsidRDefault="00652AC6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/63/</w:t>
      </w:r>
    </w:p>
    <w:p w14:paraId="17DE64A0" w14:textId="35A941F9" w:rsidR="00652AC6" w:rsidRDefault="00652AC6" w:rsidP="00267195">
      <w:pPr>
        <w:pStyle w:val="teifwPageNum"/>
      </w:pPr>
      <w:r>
        <w:t>69</w:t>
      </w:r>
    </w:p>
    <w:p w14:paraId="3954AD26" w14:textId="0684547A" w:rsidR="00652AC6" w:rsidRDefault="00652AC6" w:rsidP="001B76DA">
      <w:pPr>
        <w:pStyle w:val="teiab"/>
      </w:pPr>
      <w:r>
        <w:t>Po</w:t>
      </w:r>
      <w:r w:rsidRPr="00F337CD">
        <w:t>ſ</w:t>
      </w:r>
      <w:r>
        <w:t xml:space="preserve">zlushaite </w:t>
      </w:r>
      <w:r w:rsidR="003451AB">
        <w:t>K</w:t>
      </w:r>
      <w:r>
        <w:t>erscheni</w:t>
      </w:r>
      <w:r w:rsidR="003451AB">
        <w:t>K</w:t>
      </w:r>
      <w:r>
        <w:t xml:space="preserve">i! </w:t>
      </w:r>
      <w:r w:rsidR="003451AB">
        <w:t>K</w:t>
      </w:r>
      <w:r>
        <w:t xml:space="preserve">ai </w:t>
      </w:r>
      <w:r w:rsidRPr="00267195">
        <w:rPr>
          <w:rStyle w:val="teipersName"/>
        </w:rPr>
        <w:t>Jesush</w:t>
      </w:r>
      <w:r>
        <w:t xml:space="preserve"> dene</w:t>
      </w:r>
      <w:r w:rsidRPr="00F337CD">
        <w:t>ſ</w:t>
      </w:r>
      <w:r>
        <w:t>z vuchi;</w:t>
      </w:r>
      <w:r>
        <w:br/>
        <w:t>On nam obznani v-prili</w:t>
      </w:r>
      <w:r w:rsidR="003451AB">
        <w:t>K</w:t>
      </w:r>
      <w:r>
        <w:t>i, v-</w:t>
      </w:r>
      <w:r w:rsidR="003451AB">
        <w:t>K</w:t>
      </w:r>
      <w:r>
        <w:t>oteroi lepo guchi,</w:t>
      </w:r>
      <w:r>
        <w:br/>
        <w:t xml:space="preserve">Da zpodobno je </w:t>
      </w:r>
      <w:r w:rsidR="003451AB">
        <w:t>K</w:t>
      </w:r>
      <w:r>
        <w:t>raleztvo to nebez</w:t>
      </w:r>
      <w:r w:rsidR="003451AB">
        <w:t>K</w:t>
      </w:r>
      <w:r>
        <w:t>o Chlove</w:t>
      </w:r>
      <w:r w:rsidR="003451AB">
        <w:t>K</w:t>
      </w:r>
      <w:r>
        <w:t>u,</w:t>
      </w:r>
      <w:r>
        <w:br/>
      </w:r>
      <w:r w:rsidR="003451AB">
        <w:t>K</w:t>
      </w:r>
      <w:r>
        <w:t>i po</w:t>
      </w:r>
      <w:r w:rsidRPr="00F337CD">
        <w:t>ſ</w:t>
      </w:r>
      <w:r>
        <w:t>zejal Szeme dobro na tem polyu szvojemu.</w:t>
      </w:r>
    </w:p>
    <w:p w14:paraId="51D19290" w14:textId="320DCEFC" w:rsidR="00652AC6" w:rsidRDefault="003451AB" w:rsidP="001B76DA">
      <w:pPr>
        <w:pStyle w:val="teiab"/>
      </w:pPr>
      <w:r>
        <w:t>K</w:t>
      </w:r>
      <w:r w:rsidR="00652AC6">
        <w:t>ada pa bi zpali lyudi, doshel je nepriatel</w:t>
      </w:r>
      <w:r w:rsidR="00652AC6">
        <w:br/>
        <w:t>Po</w:t>
      </w:r>
      <w:r w:rsidR="00652AC6" w:rsidRPr="00F337CD">
        <w:t>ſ</w:t>
      </w:r>
      <w:r w:rsidR="00652AC6">
        <w:t>zejal lu</w:t>
      </w:r>
      <w:r>
        <w:t>K</w:t>
      </w:r>
      <w:r w:rsidR="00652AC6">
        <w:t>a ti hudi med psheniczu, y odishel.</w:t>
      </w:r>
      <w:r w:rsidR="00652AC6">
        <w:br/>
      </w:r>
      <w:r>
        <w:t>K</w:t>
      </w:r>
      <w:r w:rsidR="00652AC6">
        <w:t>ad bi bila zra</w:t>
      </w:r>
      <w:r w:rsidR="00652AC6" w:rsidRPr="00F337CD">
        <w:t>ſ</w:t>
      </w:r>
      <w:r w:rsidR="00652AC6">
        <w:t>zla trava, ino szada done</w:t>
      </w:r>
      <w:r w:rsidR="00652AC6" w:rsidRPr="00F337CD">
        <w:t>ſ</w:t>
      </w:r>
      <w:r w:rsidR="00652AC6">
        <w:t>zla,</w:t>
      </w:r>
      <w:r w:rsidR="00652AC6">
        <w:br/>
        <w:t>Pshenicza ne bila zdrava, neg' z-lu</w:t>
      </w:r>
      <w:r>
        <w:t>K</w:t>
      </w:r>
      <w:r w:rsidR="00652AC6">
        <w:t>um za</w:t>
      </w:r>
      <w:r w:rsidR="00652AC6" w:rsidRPr="00F337CD">
        <w:t>ſ</w:t>
      </w:r>
      <w:r w:rsidR="00652AC6">
        <w:t>zmetena.</w:t>
      </w:r>
    </w:p>
    <w:p w14:paraId="38F9BF54" w14:textId="23220D50" w:rsidR="00652AC6" w:rsidRDefault="00652AC6" w:rsidP="001B76DA">
      <w:pPr>
        <w:pStyle w:val="teiab"/>
      </w:pPr>
      <w:r>
        <w:t>Nato re</w:t>
      </w:r>
      <w:r w:rsidR="003451AB">
        <w:t>K</w:t>
      </w:r>
      <w:r>
        <w:t>li</w:t>
      </w:r>
      <w:r w:rsidRPr="00F337CD">
        <w:t>ſ</w:t>
      </w:r>
      <w:r>
        <w:t>zu ti Szlugi Gozpodara hisnoga:</w:t>
      </w:r>
      <w:r>
        <w:br/>
        <w:t>Na polyu zra</w:t>
      </w:r>
      <w:r w:rsidRPr="00F337CD">
        <w:t>ſ</w:t>
      </w:r>
      <w:r>
        <w:t>zel lu</w:t>
      </w:r>
      <w:r w:rsidR="003451AB">
        <w:t>K</w:t>
      </w:r>
      <w:r>
        <w:t xml:space="preserve"> hudi, vun ztergati chemoga.</w:t>
      </w:r>
      <w:r>
        <w:br/>
        <w:t>Ali Gozpodar z-</w:t>
      </w:r>
      <w:r w:rsidR="003451AB">
        <w:t>K</w:t>
      </w:r>
      <w:r>
        <w:t>up razti puzti tia do setve.</w:t>
      </w:r>
      <w:r>
        <w:br/>
        <w:t>Reche snyachom: lu</w:t>
      </w:r>
      <w:r w:rsidR="003451AB">
        <w:t>K</w:t>
      </w:r>
      <w:r>
        <w:t xml:space="preserve"> zesgati, psheniczu v-S</w:t>
      </w:r>
      <w:r w:rsidR="003451AB">
        <w:t>K</w:t>
      </w:r>
      <w:r>
        <w:t>eden zpravte.</w:t>
      </w:r>
    </w:p>
    <w:p w14:paraId="7DCB2990" w14:textId="060F672C" w:rsidR="00652AC6" w:rsidRDefault="00652AC6" w:rsidP="001B76DA">
      <w:pPr>
        <w:pStyle w:val="teiab"/>
      </w:pPr>
      <w:r>
        <w:t>Ti Gozpodar Szin bosji; ta nyiva pa je ti Szvet;</w:t>
      </w:r>
      <w:r>
        <w:br/>
        <w:t>Dobro szeme szu Navu</w:t>
      </w:r>
      <w:r w:rsidR="003451AB">
        <w:t>K</w:t>
      </w:r>
      <w:r>
        <w:t>i; zpanye lyudih je ta Szmert;</w:t>
      </w:r>
      <w:r>
        <w:br/>
      </w:r>
      <w:r w:rsidR="003451AB">
        <w:t>K</w:t>
      </w:r>
      <w:r>
        <w:t>ad Apostoli szu vmerli, nepriatel vrag doshel</w:t>
      </w:r>
      <w:r>
        <w:br/>
        <w:t>Po</w:t>
      </w:r>
      <w:r w:rsidRPr="00F337CD">
        <w:t>ſ</w:t>
      </w:r>
      <w:r>
        <w:t>zejal lu</w:t>
      </w:r>
      <w:r w:rsidR="003451AB">
        <w:t>K</w:t>
      </w:r>
      <w:r>
        <w:t xml:space="preserve">a greh gerdi, </w:t>
      </w:r>
      <w:r w:rsidR="003451AB">
        <w:t>K</w:t>
      </w:r>
      <w:r>
        <w:t>oi v-pe</w:t>
      </w:r>
      <w:r w:rsidR="003451AB">
        <w:t>K</w:t>
      </w:r>
      <w:r>
        <w:t>li bu gorel.</w:t>
      </w:r>
    </w:p>
    <w:p w14:paraId="260D23D7" w14:textId="77777777" w:rsidR="00652AC6" w:rsidRDefault="00652AC6" w:rsidP="00E308E9">
      <w:pPr>
        <w:rPr>
          <w:sz w:val="24"/>
          <w:szCs w:val="24"/>
        </w:rPr>
      </w:pPr>
    </w:p>
    <w:p w14:paraId="48F29479" w14:textId="4906974C" w:rsidR="00652AC6" w:rsidRDefault="00652AC6" w:rsidP="00267195">
      <w:pPr>
        <w:pStyle w:val="Naslov2"/>
      </w:pPr>
      <w:r>
        <w:t xml:space="preserve">Nedela Shezta po Szv. treh </w:t>
      </w:r>
      <w:r w:rsidR="003451AB">
        <w:t>K</w:t>
      </w:r>
      <w:r>
        <w:t>ralih</w:t>
      </w:r>
      <w:r>
        <w:br/>
        <w:t>Na Notu: No= 46.</w:t>
      </w:r>
    </w:p>
    <w:p w14:paraId="500AF5B5" w14:textId="77777777" w:rsidR="00652AC6" w:rsidRDefault="00652AC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D3173C" w14:textId="22A7448E" w:rsidR="00652AC6" w:rsidRDefault="00652AC6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/64/</w:t>
      </w:r>
    </w:p>
    <w:p w14:paraId="4F80FE44" w14:textId="745C3A80" w:rsidR="00652AC6" w:rsidRDefault="00652AC6" w:rsidP="00817C06">
      <w:pPr>
        <w:pStyle w:val="teifwPageNum"/>
      </w:pPr>
      <w:r>
        <w:t>70</w:t>
      </w:r>
    </w:p>
    <w:p w14:paraId="05FDCADD" w14:textId="2002C288" w:rsidR="00652AC6" w:rsidRDefault="00652AC6" w:rsidP="001B76DA">
      <w:pPr>
        <w:pStyle w:val="teiab"/>
      </w:pPr>
      <w:r>
        <w:t>Po</w:t>
      </w:r>
      <w:r w:rsidRPr="00F337CD">
        <w:t>ſ</w:t>
      </w:r>
      <w:r>
        <w:t xml:space="preserve">zlushaite, y vzemte gor zdai </w:t>
      </w:r>
      <w:r w:rsidRPr="00817C06">
        <w:rPr>
          <w:rStyle w:val="teipersName"/>
        </w:rPr>
        <w:t>Jesusha</w:t>
      </w:r>
      <w:r>
        <w:t xml:space="preserve"> prili</w:t>
      </w:r>
      <w:r w:rsidR="003451AB">
        <w:t>K</w:t>
      </w:r>
      <w:r>
        <w:t xml:space="preserve">o </w:t>
      </w:r>
      <w:r w:rsidRPr="00817C06">
        <w:rPr>
          <w:rStyle w:val="teiadd"/>
        </w:rPr>
        <w:t>u</w:t>
      </w:r>
      <w:r>
        <w:t>,</w:t>
      </w:r>
      <w:r>
        <w:br/>
        <w:t>Ove prili</w:t>
      </w:r>
      <w:r w:rsidR="003451AB">
        <w:t>K</w:t>
      </w:r>
      <w:r>
        <w:t>e predgovor na</w:t>
      </w:r>
      <w:r w:rsidRPr="00F337CD">
        <w:t>ſ</w:t>
      </w:r>
      <w:r>
        <w:t>zi Szada veli</w:t>
      </w:r>
      <w:r w:rsidR="003451AB">
        <w:t>K</w:t>
      </w:r>
      <w:r>
        <w:t xml:space="preserve">o </w:t>
      </w:r>
      <w:r w:rsidRPr="00817C06">
        <w:rPr>
          <w:rStyle w:val="teiadd"/>
        </w:rPr>
        <w:t>u</w:t>
      </w:r>
      <w:r>
        <w:t>.</w:t>
      </w:r>
      <w:r>
        <w:br/>
        <w:t>Nebez</w:t>
      </w:r>
      <w:r w:rsidR="003451AB">
        <w:t>K</w:t>
      </w:r>
      <w:r>
        <w:t xml:space="preserve">o </w:t>
      </w:r>
      <w:r w:rsidR="003451AB">
        <w:t>K</w:t>
      </w:r>
      <w:r>
        <w:t>raleztvo je glih toga zenova zerni,</w:t>
      </w:r>
      <w:r>
        <w:br/>
      </w:r>
      <w:r w:rsidR="003451AB">
        <w:t>K</w:t>
      </w:r>
      <w:r>
        <w:t>ojo v</w:t>
      </w:r>
      <w:r w:rsidRPr="00F337CD">
        <w:t>ſ</w:t>
      </w:r>
      <w:r>
        <w:t>zejano pri vernih v-Szerdcze, vnogo naredi.</w:t>
      </w:r>
    </w:p>
    <w:p w14:paraId="0E976223" w14:textId="0193525E" w:rsidR="00652AC6" w:rsidRDefault="00652AC6" w:rsidP="001B76DA">
      <w:pPr>
        <w:pStyle w:val="teiab"/>
      </w:pPr>
      <w:r>
        <w:t>To zerno je ja</w:t>
      </w:r>
      <w:r w:rsidR="003451AB">
        <w:t>K</w:t>
      </w:r>
      <w:r>
        <w:t>o malo, med szemenom nai mensho,</w:t>
      </w:r>
      <w:r>
        <w:br/>
        <w:t>Da zra</w:t>
      </w:r>
      <w:r w:rsidRPr="00F337CD">
        <w:t>ſ</w:t>
      </w:r>
      <w:r>
        <w:t>ze je drevo vel</w:t>
      </w:r>
      <w:r w:rsidR="003451AB">
        <w:t>K</w:t>
      </w:r>
      <w:r>
        <w:t>o, med v</w:t>
      </w:r>
      <w:r w:rsidRPr="00F337CD">
        <w:t>ſ</w:t>
      </w:r>
      <w:r>
        <w:t>zemi je naive</w:t>
      </w:r>
      <w:r w:rsidR="003451AB">
        <w:t>K</w:t>
      </w:r>
      <w:r>
        <w:t>sho:</w:t>
      </w:r>
      <w:r>
        <w:br/>
        <w:t>Glih ta</w:t>
      </w:r>
      <w:r w:rsidR="003451AB">
        <w:t>K</w:t>
      </w:r>
      <w:r>
        <w:t xml:space="preserve"> je navu</w:t>
      </w:r>
      <w:r w:rsidR="003451AB">
        <w:t>K</w:t>
      </w:r>
      <w:r>
        <w:t xml:space="preserve"> te Vere med navu</w:t>
      </w:r>
      <w:r w:rsidR="003451AB">
        <w:t>K</w:t>
      </w:r>
      <w:r>
        <w:t>i naimenshi,</w:t>
      </w:r>
      <w:r>
        <w:br/>
        <w:t>Gor zra</w:t>
      </w:r>
      <w:r w:rsidRPr="00F337CD">
        <w:t>ſ</w:t>
      </w:r>
      <w:r>
        <w:t>ze veli</w:t>
      </w:r>
      <w:r w:rsidR="003451AB">
        <w:t>K</w:t>
      </w:r>
      <w:r>
        <w:t xml:space="preserve"> pre</w:t>
      </w:r>
      <w:r w:rsidRPr="00F337CD">
        <w:t>ſ</w:t>
      </w:r>
      <w:r>
        <w:t>z mere med navu</w:t>
      </w:r>
      <w:r w:rsidR="003451AB">
        <w:t>K</w:t>
      </w:r>
      <w:r>
        <w:t>i neive</w:t>
      </w:r>
      <w:r w:rsidR="003451AB">
        <w:t>K</w:t>
      </w:r>
      <w:r>
        <w:t>shi.</w:t>
      </w:r>
    </w:p>
    <w:p w14:paraId="2AD96762" w14:textId="58ED16C6" w:rsidR="00652AC6" w:rsidRDefault="008F4B79" w:rsidP="001B76DA">
      <w:pPr>
        <w:pStyle w:val="teiab"/>
      </w:pPr>
      <w:r>
        <w:t>Ch</w:t>
      </w:r>
      <w:r w:rsidR="00850B6E">
        <w:t>love</w:t>
      </w:r>
      <w:r w:rsidR="003451AB">
        <w:t>K</w:t>
      </w:r>
      <w:r w:rsidR="00850B6E">
        <w:t xml:space="preserve"> v-totem zgublen nebo, </w:t>
      </w:r>
      <w:r w:rsidR="003451AB">
        <w:t>K</w:t>
      </w:r>
      <w:r w:rsidR="00850B6E">
        <w:t>i nyega rad po</w:t>
      </w:r>
      <w:r w:rsidR="00850B6E" w:rsidRPr="00F337CD">
        <w:t>ſ</w:t>
      </w:r>
      <w:r w:rsidR="00850B6E">
        <w:t>zlusha,</w:t>
      </w:r>
      <w:r w:rsidR="00850B6E">
        <w:br/>
        <w:t>V-jem zadobi Szveto Nebo, y szlad</w:t>
      </w:r>
      <w:r w:rsidR="003451AB">
        <w:t>K</w:t>
      </w:r>
      <w:r w:rsidR="00850B6E">
        <w:t xml:space="preserve">oga </w:t>
      </w:r>
      <w:r w:rsidR="00850B6E" w:rsidRPr="008F4B79">
        <w:rPr>
          <w:rStyle w:val="teipersName"/>
        </w:rPr>
        <w:t>Jesusha</w:t>
      </w:r>
      <w:r w:rsidR="00850B6E">
        <w:t>,</w:t>
      </w:r>
      <w:r w:rsidR="00850B6E">
        <w:br/>
        <w:t>Ve</w:t>
      </w:r>
      <w:r w:rsidR="00850B6E" w:rsidRPr="00F337CD">
        <w:t>ſ</w:t>
      </w:r>
      <w:r w:rsidR="00850B6E">
        <w:t>zeli pride v-Szveti Rai, tam blasen bu na Nebi,</w:t>
      </w:r>
      <w:r w:rsidR="00850B6E">
        <w:br/>
        <w:t>Za toti Navu</w:t>
      </w:r>
      <w:r w:rsidR="003451AB">
        <w:t>K</w:t>
      </w:r>
      <w:r w:rsidR="00850B6E">
        <w:t xml:space="preserve"> v</w:t>
      </w:r>
      <w:r w:rsidR="00850B6E" w:rsidRPr="00F337CD">
        <w:t>ſ</w:t>
      </w:r>
      <w:r w:rsidR="00850B6E">
        <w:t xml:space="preserve">zel no zdai, o </w:t>
      </w:r>
      <w:r w:rsidR="00850B6E" w:rsidRPr="008F4B79">
        <w:rPr>
          <w:rStyle w:val="teipersName"/>
        </w:rPr>
        <w:t>Jesush</w:t>
      </w:r>
      <w:r w:rsidR="00850B6E">
        <w:t>! hvala tebi.</w:t>
      </w:r>
    </w:p>
    <w:p w14:paraId="5308E8ED" w14:textId="77777777" w:rsidR="00850B6E" w:rsidRDefault="00850B6E" w:rsidP="00E308E9">
      <w:pPr>
        <w:rPr>
          <w:sz w:val="24"/>
          <w:szCs w:val="24"/>
        </w:rPr>
      </w:pPr>
    </w:p>
    <w:p w14:paraId="06863D7C" w14:textId="0D4A9692" w:rsidR="00850B6E" w:rsidRDefault="00850B6E" w:rsidP="008F4B79">
      <w:pPr>
        <w:pStyle w:val="Naslov2"/>
      </w:pPr>
      <w:r>
        <w:t>Nedela Septuagesime.</w:t>
      </w:r>
      <w:r>
        <w:br/>
        <w:t>Na Notu: No= 47.</w:t>
      </w:r>
    </w:p>
    <w:p w14:paraId="4004A569" w14:textId="435331EB" w:rsidR="00793919" w:rsidRDefault="00850B6E" w:rsidP="001B76DA">
      <w:pPr>
        <w:pStyle w:val="teiab"/>
      </w:pPr>
      <w:r>
        <w:t xml:space="preserve">O lyubleni </w:t>
      </w:r>
      <w:r w:rsidR="003451AB">
        <w:t>K</w:t>
      </w:r>
      <w:r>
        <w:t>erscheni</w:t>
      </w:r>
      <w:r w:rsidR="003451AB">
        <w:t>K</w:t>
      </w:r>
      <w:r>
        <w:t xml:space="preserve">i! chuite, </w:t>
      </w:r>
      <w:r w:rsidR="003451AB">
        <w:t>K</w:t>
      </w:r>
      <w:r>
        <w:t xml:space="preserve">ai </w:t>
      </w:r>
      <w:r w:rsidRPr="008F4B79">
        <w:rPr>
          <w:rStyle w:val="teipersName"/>
        </w:rPr>
        <w:t>Jesush</w:t>
      </w:r>
      <w:r>
        <w:t xml:space="preserve"> veli</w:t>
      </w:r>
      <w:r>
        <w:br/>
        <w:t>Vucheni</w:t>
      </w:r>
      <w:r w:rsidR="003451AB">
        <w:t>K</w:t>
      </w:r>
      <w:r>
        <w:t>om vu prili</w:t>
      </w:r>
      <w:r w:rsidR="003451AB">
        <w:t>K</w:t>
      </w:r>
      <w:r>
        <w:t>i szvetom Evangeljumi.</w:t>
      </w:r>
      <w:r>
        <w:br/>
        <w:t xml:space="preserve">On reche, da zpodobno je to </w:t>
      </w:r>
      <w:r w:rsidR="003451AB">
        <w:t>K</w:t>
      </w:r>
      <w:r>
        <w:t>raleztvo nebez</w:t>
      </w:r>
      <w:r w:rsidR="003451AB">
        <w:t>K</w:t>
      </w:r>
      <w:r>
        <w:t>o</w:t>
      </w:r>
      <w:r>
        <w:br/>
        <w:t xml:space="preserve">Gozpodaru, </w:t>
      </w:r>
      <w:r w:rsidR="003451AB">
        <w:t>K</w:t>
      </w:r>
      <w:r>
        <w:t>i delavcze vdinyal Vinograd v-jutro.</w:t>
      </w:r>
    </w:p>
    <w:p w14:paraId="0F918093" w14:textId="77777777" w:rsidR="00793919" w:rsidRDefault="00793919" w:rsidP="001B76DA">
      <w:pPr>
        <w:pStyle w:val="teiab"/>
      </w:pPr>
      <w:r>
        <w:br w:type="page"/>
      </w:r>
    </w:p>
    <w:p w14:paraId="415F340E" w14:textId="46BD7207" w:rsidR="00850B6E" w:rsidRDefault="00793919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/65/</w:t>
      </w:r>
    </w:p>
    <w:p w14:paraId="5BFE52DB" w14:textId="72FB6AE1" w:rsidR="00793919" w:rsidRDefault="00793919" w:rsidP="008F4B79">
      <w:pPr>
        <w:pStyle w:val="teifwPageNum"/>
      </w:pPr>
      <w:r>
        <w:t>71</w:t>
      </w:r>
    </w:p>
    <w:p w14:paraId="6CCC418B" w14:textId="4AF1F9B7" w:rsidR="00793919" w:rsidRDefault="003451AB" w:rsidP="001B76DA">
      <w:pPr>
        <w:pStyle w:val="teiab"/>
      </w:pPr>
      <w:r>
        <w:t>K</w:t>
      </w:r>
      <w:r w:rsidR="00793919">
        <w:t>ad bi za jeden de</w:t>
      </w:r>
      <w:r w:rsidR="00793919" w:rsidRPr="00F337CD">
        <w:t>ſ</w:t>
      </w:r>
      <w:r w:rsidR="00793919">
        <w:t>zeta</w:t>
      </w:r>
      <w:r>
        <w:t>K</w:t>
      </w:r>
      <w:r w:rsidR="00793919">
        <w:t xml:space="preserve"> z-delavczi pogodil</w:t>
      </w:r>
      <w:r w:rsidR="00793919" w:rsidRPr="00F337CD">
        <w:t>ſ</w:t>
      </w:r>
      <w:r w:rsidR="00793919">
        <w:t>ze,</w:t>
      </w:r>
      <w:r w:rsidR="00793919">
        <w:br/>
        <w:t>Po</w:t>
      </w:r>
      <w:r w:rsidR="00793919" w:rsidRPr="00F337CD">
        <w:t>ſ</w:t>
      </w:r>
      <w:r w:rsidR="00793919">
        <w:t>zlal je nye vu Vinograd, da nyemu tam dela</w:t>
      </w:r>
      <w:r w:rsidR="00793919" w:rsidRPr="00F337CD">
        <w:t>ſ</w:t>
      </w:r>
      <w:r w:rsidR="00793919">
        <w:t>ze.</w:t>
      </w:r>
      <w:r w:rsidR="00793919">
        <w:br/>
        <w:t>Zatem videl je na placzu druge zahman ztojeche.</w:t>
      </w:r>
      <w:r w:rsidR="00793919">
        <w:br/>
        <w:t>Ite y vi za mu plachu delat, on nyim ta</w:t>
      </w:r>
      <w:r>
        <w:t>K</w:t>
      </w:r>
      <w:r w:rsidR="00793919">
        <w:t xml:space="preserve"> reche.</w:t>
      </w:r>
    </w:p>
    <w:p w14:paraId="66AD371C" w14:textId="1EFA2434" w:rsidR="00793919" w:rsidRDefault="00793919" w:rsidP="001B76DA">
      <w:pPr>
        <w:pStyle w:val="teiab"/>
      </w:pPr>
      <w:r>
        <w:t>O</w:t>
      </w:r>
      <w:r w:rsidR="003451AB">
        <w:t>K</w:t>
      </w:r>
      <w:r w:rsidR="008F4B79">
        <w:t>olu S</w:t>
      </w:r>
      <w:r>
        <w:t>ezte, devete, y jedenaizte vure</w:t>
      </w:r>
      <w:r>
        <w:br/>
        <w:t>Nashel je on tam ztojeche, y mangujuche druge;</w:t>
      </w:r>
      <w:r>
        <w:br/>
        <w:t xml:space="preserve">On nyim reche: </w:t>
      </w:r>
      <w:r w:rsidR="003451AB">
        <w:t>K</w:t>
      </w:r>
      <w:r>
        <w:t>ai ztojite czeli den mangujuchi?</w:t>
      </w:r>
      <w:r>
        <w:br/>
        <w:t>Vu Vinograd delat ite, da nebute hmaju</w:t>
      </w:r>
      <w:r w:rsidR="003451AB">
        <w:t>K</w:t>
      </w:r>
      <w:r>
        <w:t>i.</w:t>
      </w:r>
    </w:p>
    <w:p w14:paraId="03302E17" w14:textId="2BF39392" w:rsidR="00793919" w:rsidRDefault="00793919" w:rsidP="001B76DA">
      <w:pPr>
        <w:pStyle w:val="teiab"/>
      </w:pPr>
      <w:r>
        <w:t>Vecher Gozpon Vinograda reche szvomu Shafaru:</w:t>
      </w:r>
      <w:r>
        <w:br/>
        <w:t>Delavczom dai de</w:t>
      </w:r>
      <w:r w:rsidRPr="00F337CD">
        <w:t>ſ</w:t>
      </w:r>
      <w:r>
        <w:t>zeta</w:t>
      </w:r>
      <w:r w:rsidR="003451AB">
        <w:t>K</w:t>
      </w:r>
      <w:r>
        <w:t>a glihnu plachu v</w:t>
      </w:r>
      <w:r w:rsidRPr="00F337CD">
        <w:t>ſ</w:t>
      </w:r>
      <w:r>
        <w:t>za</w:t>
      </w:r>
      <w:r w:rsidR="003451AB">
        <w:t>K</w:t>
      </w:r>
      <w:r>
        <w:t>omu.</w:t>
      </w:r>
      <w:r>
        <w:br/>
        <w:t>Ti pervi szu morguvali szuproti Gozpodaru,</w:t>
      </w:r>
      <w:r>
        <w:br/>
        <w:t>Jednu vuru szu delali, z-nami placu glih maju.</w:t>
      </w:r>
    </w:p>
    <w:p w14:paraId="5120CE41" w14:textId="044FC03B" w:rsidR="00793919" w:rsidRDefault="00793919" w:rsidP="001B76DA">
      <w:pPr>
        <w:pStyle w:val="teiab"/>
      </w:pPr>
      <w:r w:rsidRPr="008F4B79">
        <w:rPr>
          <w:rStyle w:val="teipersName"/>
        </w:rPr>
        <w:t>Jesush</w:t>
      </w:r>
      <w:r>
        <w:t xml:space="preserve"> je hisni Gozpodar, Czir</w:t>
      </w:r>
      <w:r w:rsidR="003451AB">
        <w:t>K</w:t>
      </w:r>
      <w:r>
        <w:t>va bosja Vinograd,</w:t>
      </w:r>
      <w:r>
        <w:br/>
        <w:t>Vure szu pogled na Oltar, placha bosja de</w:t>
      </w:r>
      <w:r w:rsidRPr="00F337CD">
        <w:t>ſ</w:t>
      </w:r>
      <w:r>
        <w:t>zeta</w:t>
      </w:r>
      <w:r w:rsidR="003451AB">
        <w:t>K</w:t>
      </w:r>
      <w:r>
        <w:t>.</w:t>
      </w:r>
      <w:r>
        <w:br/>
        <w:t>Chlove</w:t>
      </w:r>
      <w:r w:rsidR="003451AB">
        <w:t>K</w:t>
      </w:r>
      <w:r>
        <w:t xml:space="preserve"> budi v-Veri pravi, da nebudesh tam zadni,</w:t>
      </w:r>
      <w:r>
        <w:br/>
      </w:r>
      <w:r w:rsidR="003451AB">
        <w:t>K</w:t>
      </w:r>
      <w:r>
        <w:t>aiti vnogi je</w:t>
      </w:r>
      <w:r w:rsidRPr="00F337CD">
        <w:t>ſ</w:t>
      </w:r>
      <w:r>
        <w:t>zu zvani, ret</w:t>
      </w:r>
      <w:r w:rsidR="003451AB">
        <w:t>K</w:t>
      </w:r>
      <w:r>
        <w:t>i pa</w:t>
      </w:r>
      <w:r w:rsidR="003451AB">
        <w:t>K</w:t>
      </w:r>
      <w:r>
        <w:t>o zebrani.</w:t>
      </w:r>
    </w:p>
    <w:p w14:paraId="723A0D52" w14:textId="77777777" w:rsidR="00793919" w:rsidRDefault="00793919" w:rsidP="00E308E9">
      <w:pPr>
        <w:rPr>
          <w:sz w:val="24"/>
          <w:szCs w:val="24"/>
        </w:rPr>
      </w:pPr>
    </w:p>
    <w:p w14:paraId="72D2D71A" w14:textId="0C1001D0" w:rsidR="00793919" w:rsidRDefault="00793919" w:rsidP="008F4B79">
      <w:pPr>
        <w:pStyle w:val="Naslov2"/>
      </w:pPr>
      <w:r>
        <w:t>Nedela Seseagesime.</w:t>
      </w:r>
      <w:r>
        <w:br/>
        <w:t>Na Notu: No= 48.</w:t>
      </w:r>
    </w:p>
    <w:p w14:paraId="5D22494D" w14:textId="77777777" w:rsidR="00793919" w:rsidRDefault="0079391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598354" w14:textId="782E495F" w:rsidR="00793919" w:rsidRDefault="00793919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/66/</w:t>
      </w:r>
    </w:p>
    <w:p w14:paraId="0762E66B" w14:textId="7AE4413F" w:rsidR="00793919" w:rsidRDefault="00793919" w:rsidP="00BF32C9">
      <w:pPr>
        <w:pStyle w:val="teifwPageNum"/>
      </w:pPr>
      <w:r>
        <w:t>72</w:t>
      </w:r>
    </w:p>
    <w:p w14:paraId="22C1ABB0" w14:textId="5C3146A3" w:rsidR="00793919" w:rsidRDefault="00793919" w:rsidP="001B76DA">
      <w:pPr>
        <w:pStyle w:val="teiab"/>
      </w:pPr>
      <w:r>
        <w:t xml:space="preserve">O lyubleni </w:t>
      </w:r>
      <w:r w:rsidR="003451AB">
        <w:t>K</w:t>
      </w:r>
      <w:r>
        <w:t>erscheni</w:t>
      </w:r>
      <w:r w:rsidR="003451AB">
        <w:t>K</w:t>
      </w:r>
      <w:r>
        <w:t>i! zdai tiho po</w:t>
      </w:r>
      <w:r w:rsidRPr="00F337CD">
        <w:t>ſ</w:t>
      </w:r>
      <w:r>
        <w:t>zlushaite;</w:t>
      </w:r>
      <w:r>
        <w:br/>
      </w:r>
      <w:r w:rsidRPr="00BF32C9">
        <w:rPr>
          <w:rStyle w:val="teipersName"/>
        </w:rPr>
        <w:t>Jesush</w:t>
      </w:r>
      <w:r>
        <w:t xml:space="preserve"> dene</w:t>
      </w:r>
      <w:r w:rsidRPr="00F337CD">
        <w:t>ſ</w:t>
      </w:r>
      <w:r>
        <w:t>z vu prili</w:t>
      </w:r>
      <w:r w:rsidR="003451AB">
        <w:t>K</w:t>
      </w:r>
      <w:r>
        <w:t>i Vucheni</w:t>
      </w:r>
      <w:r w:rsidR="003451AB">
        <w:t>K</w:t>
      </w:r>
      <w:r>
        <w:t>om re</w:t>
      </w:r>
      <w:r w:rsidR="003451AB">
        <w:t>K</w:t>
      </w:r>
      <w:r>
        <w:t>el je:</w:t>
      </w:r>
      <w:r>
        <w:br/>
      </w:r>
      <w:r w:rsidR="003451AB">
        <w:t>K</w:t>
      </w:r>
      <w:r>
        <w:t>ada Szejach szejal szeme, ne</w:t>
      </w:r>
      <w:r w:rsidR="003451AB">
        <w:t>K</w:t>
      </w:r>
      <w:r>
        <w:t>oje opalo je</w:t>
      </w:r>
      <w:r>
        <w:br/>
        <w:t>Poleg puta, te nebez</w:t>
      </w:r>
      <w:r w:rsidR="003451AB">
        <w:t>K</w:t>
      </w:r>
      <w:r>
        <w:t>e pticze szu pozobale.</w:t>
      </w:r>
    </w:p>
    <w:p w14:paraId="19C18910" w14:textId="41215ABD" w:rsidR="00793919" w:rsidRDefault="00793919" w:rsidP="001B76DA">
      <w:pPr>
        <w:pStyle w:val="teiab"/>
      </w:pPr>
      <w:r>
        <w:t>To dru</w:t>
      </w:r>
      <w:r w:rsidR="003451AB">
        <w:t>K</w:t>
      </w:r>
      <w:r>
        <w:t>o pa</w:t>
      </w:r>
      <w:r w:rsidR="003451AB">
        <w:t>K</w:t>
      </w:r>
      <w:r>
        <w:t xml:space="preserve"> opalo je zverhu terde pechine,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zra</w:t>
      </w:r>
      <w:r w:rsidRPr="00F337CD">
        <w:t>ſ</w:t>
      </w:r>
      <w:r>
        <w:t>zlo povenulo je, ar nemelo mo</w:t>
      </w:r>
      <w:r w:rsidR="003451AB">
        <w:t>K</w:t>
      </w:r>
      <w:r>
        <w:t>rote;</w:t>
      </w:r>
      <w:r>
        <w:br/>
        <w:t>Drugo opalo med ternye, ono sze zadushilo;</w:t>
      </w:r>
      <w:r>
        <w:br/>
        <w:t>Dr</w:t>
      </w:r>
      <w:r w:rsidR="00364DF1">
        <w:t>ugo v-dobro zemlu verse, dozta S</w:t>
      </w:r>
      <w:r>
        <w:t>zada vchinilo.</w:t>
      </w:r>
    </w:p>
    <w:p w14:paraId="23DE4640" w14:textId="3DE053FD" w:rsidR="00793919" w:rsidRDefault="00793919" w:rsidP="001B76DA">
      <w:pPr>
        <w:pStyle w:val="teiab"/>
      </w:pPr>
      <w:r>
        <w:t xml:space="preserve">To Szeme je ta rech Bosja, </w:t>
      </w:r>
      <w:r w:rsidR="003451AB">
        <w:t>K</w:t>
      </w:r>
      <w:r>
        <w:t>oju chuti szmo dusni;</w:t>
      </w:r>
      <w:r>
        <w:br/>
      </w:r>
      <w:r w:rsidR="003451AB">
        <w:t>K</w:t>
      </w:r>
      <w:r>
        <w:t xml:space="preserve">i hodiju </w:t>
      </w:r>
      <w:r w:rsidR="00AB3A81">
        <w:t>poleg puta, doide vrag nye zadushi;</w:t>
      </w:r>
      <w:r w:rsidR="00AB3A81">
        <w:br/>
      </w:r>
      <w:r w:rsidR="003451AB">
        <w:t>K</w:t>
      </w:r>
      <w:r w:rsidR="00AB3A81">
        <w:t>oji szu zverhu pechine, do vremena veruju,</w:t>
      </w:r>
      <w:r w:rsidR="00AB3A81">
        <w:br/>
      </w:r>
      <w:r w:rsidR="003451AB">
        <w:t>K</w:t>
      </w:r>
      <w:r w:rsidR="00AB3A81">
        <w:t xml:space="preserve">aiti nemaju </w:t>
      </w:r>
      <w:r w:rsidR="003451AB">
        <w:t>K</w:t>
      </w:r>
      <w:r w:rsidR="00AB3A81">
        <w:t>orenye, ta</w:t>
      </w:r>
      <w:r w:rsidR="003451AB">
        <w:t>K</w:t>
      </w:r>
      <w:r w:rsidR="00AB3A81">
        <w:t>i proch odztupluju.</w:t>
      </w:r>
    </w:p>
    <w:p w14:paraId="000A5DDC" w14:textId="5AF71879" w:rsidR="00AB3A81" w:rsidRDefault="003451AB" w:rsidP="001B76DA">
      <w:pPr>
        <w:pStyle w:val="teiab"/>
      </w:pPr>
      <w:r>
        <w:t>K</w:t>
      </w:r>
      <w:r w:rsidR="00AB3A81">
        <w:t>ojo med ternye opalo, od z</w:t>
      </w:r>
      <w:r>
        <w:t>K</w:t>
      </w:r>
      <w:r w:rsidR="00AB3A81">
        <w:t>erbih, y bogatztva</w:t>
      </w:r>
      <w:r w:rsidR="00AB3A81">
        <w:br/>
        <w:t>Neoztane rech ta</w:t>
      </w:r>
      <w:r>
        <w:t>K</w:t>
      </w:r>
      <w:r w:rsidR="00AB3A81">
        <w:t xml:space="preserve"> ztalo, y nedonasha Szada;</w:t>
      </w:r>
      <w:r w:rsidR="00AB3A81">
        <w:br/>
        <w:t xml:space="preserve">Szeme na toi dobri zemli, szu, </w:t>
      </w:r>
      <w:r>
        <w:t>K</w:t>
      </w:r>
      <w:r w:rsidR="00AB3A81">
        <w:t>i rech po</w:t>
      </w:r>
      <w:r w:rsidR="00AB3A81" w:rsidRPr="00F337CD">
        <w:t>ſ</w:t>
      </w:r>
      <w:r w:rsidR="00AB3A81">
        <w:t>zlushaju,</w:t>
      </w:r>
      <w:r w:rsidR="00AB3A81">
        <w:br/>
        <w:t>Nyu obdersiju vu Szerczi, y Szada donashaju.</w:t>
      </w:r>
    </w:p>
    <w:p w14:paraId="170A3E08" w14:textId="77777777" w:rsidR="00AB3A81" w:rsidRDefault="00AB3A81" w:rsidP="00E308E9">
      <w:pPr>
        <w:rPr>
          <w:sz w:val="24"/>
          <w:szCs w:val="24"/>
        </w:rPr>
      </w:pPr>
    </w:p>
    <w:p w14:paraId="6B139B21" w14:textId="3CD98A85" w:rsidR="00AB3A81" w:rsidRDefault="00AB3A81" w:rsidP="008F2A43">
      <w:pPr>
        <w:pStyle w:val="Naslov2"/>
      </w:pPr>
      <w:r>
        <w:t>Nedela Zvingvagesime.</w:t>
      </w:r>
      <w:r>
        <w:br/>
        <w:t>Na Notu: No= 49.</w:t>
      </w:r>
    </w:p>
    <w:p w14:paraId="26B5F9A3" w14:textId="7D72BA25" w:rsidR="00AB3A81" w:rsidRDefault="00AB3A81" w:rsidP="001B76DA">
      <w:pPr>
        <w:pStyle w:val="teiab"/>
      </w:pPr>
      <w:r>
        <w:t>Po</w:t>
      </w:r>
      <w:r w:rsidRPr="00F337CD">
        <w:t>ſ</w:t>
      </w:r>
      <w:r>
        <w:t xml:space="preserve">zlushaite o </w:t>
      </w:r>
      <w:r w:rsidR="003451AB">
        <w:t>K</w:t>
      </w:r>
      <w:r>
        <w:t xml:space="preserve">riztjani! </w:t>
      </w:r>
      <w:r w:rsidR="003451AB">
        <w:t>K</w:t>
      </w:r>
      <w:r>
        <w:t>ai dene</w:t>
      </w:r>
      <w:r w:rsidRPr="00F337CD">
        <w:t>ſ</w:t>
      </w:r>
      <w:r>
        <w:t xml:space="preserve">z </w:t>
      </w:r>
      <w:r w:rsidRPr="007E2B77">
        <w:rPr>
          <w:rStyle w:val="teipersName"/>
        </w:rPr>
        <w:t>Jesush</w:t>
      </w:r>
      <w:r>
        <w:t xml:space="preserve"> veli;</w:t>
      </w:r>
      <w:r>
        <w:br/>
        <w:t>Vucheni</w:t>
      </w:r>
      <w:r w:rsidR="003451AB">
        <w:t>K</w:t>
      </w:r>
      <w:r>
        <w:t>om on obznani v-Szvetom Evangeljumi,</w:t>
      </w:r>
      <w:r>
        <w:br/>
        <w:t>Da bu izdan, ze</w:t>
      </w:r>
      <w:r w:rsidRPr="00F337CD">
        <w:t>ſ</w:t>
      </w:r>
      <w:r>
        <w:t>zmehava</w:t>
      </w:r>
      <w:r w:rsidR="007E2B77">
        <w:t>n</w:t>
      </w:r>
      <w:r>
        <w:t>, bichuvan, y popluvan,</w:t>
      </w:r>
      <w:r>
        <w:br/>
        <w:t>V-morjen, ino na tre</w:t>
      </w:r>
      <w:r w:rsidR="007E2B77">
        <w:t>t</w:t>
      </w:r>
      <w:r>
        <w:t>ji dan bu goriztal ve</w:t>
      </w:r>
      <w:r w:rsidRPr="00F337CD">
        <w:t>ſ</w:t>
      </w:r>
      <w:r>
        <w:t>z zmantran.</w:t>
      </w:r>
    </w:p>
    <w:p w14:paraId="35D00BBA" w14:textId="77777777" w:rsidR="00AB3A81" w:rsidRDefault="00AB3A81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1E359E" w14:textId="119068EC" w:rsidR="00AB3A81" w:rsidRDefault="00AB3A81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/67/</w:t>
      </w:r>
    </w:p>
    <w:p w14:paraId="095EB69D" w14:textId="207C58C9" w:rsidR="00AB3A81" w:rsidRDefault="00AB3A81" w:rsidP="0070744C">
      <w:pPr>
        <w:pStyle w:val="teifwPageNum"/>
      </w:pPr>
      <w:r>
        <w:t>75</w:t>
      </w:r>
    </w:p>
    <w:p w14:paraId="6C15EEF0" w14:textId="6DAB9954" w:rsidR="00AB3A81" w:rsidRDefault="003451AB" w:rsidP="001B76DA">
      <w:pPr>
        <w:pStyle w:val="teiab"/>
      </w:pPr>
      <w:r>
        <w:t>K</w:t>
      </w:r>
      <w:r w:rsidR="00AB3A81">
        <w:t>a</w:t>
      </w:r>
      <w:r>
        <w:t>K</w:t>
      </w:r>
      <w:r w:rsidR="00AB3A81">
        <w:t xml:space="preserve"> po Proro</w:t>
      </w:r>
      <w:r>
        <w:t>K</w:t>
      </w:r>
      <w:r w:rsidR="00AB3A81">
        <w:t>ih od Szina chlovechjega pi</w:t>
      </w:r>
      <w:r w:rsidR="00AB3A81" w:rsidRPr="00F337CD">
        <w:t>ſ</w:t>
      </w:r>
      <w:r w:rsidR="00AB3A81">
        <w:t>zano,</w:t>
      </w:r>
      <w:r w:rsidR="00AB3A81">
        <w:br/>
        <w:t>Zpunila szu</w:t>
      </w:r>
      <w:r w:rsidR="00AB3A81" w:rsidRPr="00F337CD">
        <w:t>ſ</w:t>
      </w:r>
      <w:r w:rsidR="00AB3A81">
        <w:t>ze v</w:t>
      </w:r>
      <w:r w:rsidR="00AB3A81" w:rsidRPr="00F337CD">
        <w:t>ſ</w:t>
      </w:r>
      <w:r w:rsidR="00AB3A81">
        <w:t>za pi</w:t>
      </w:r>
      <w:r w:rsidR="00AB3A81" w:rsidRPr="00F337CD">
        <w:t>ſ</w:t>
      </w:r>
      <w:r w:rsidR="00AB3A81">
        <w:t>zma, z-</w:t>
      </w:r>
      <w:r w:rsidR="00AB3A81" w:rsidRPr="00DA1E10">
        <w:rPr>
          <w:rStyle w:val="teipersName"/>
        </w:rPr>
        <w:t>Jesushom</w:t>
      </w:r>
      <w:r w:rsidR="00AB3A81">
        <w:t xml:space="preserve"> ta</w:t>
      </w:r>
      <w:r>
        <w:t>K</w:t>
      </w:r>
      <w:r w:rsidR="00AB3A81">
        <w:t xml:space="preserve"> vchijeno,</w:t>
      </w:r>
      <w:r w:rsidR="00AB3A81">
        <w:br/>
      </w:r>
      <w:r>
        <w:t>K</w:t>
      </w:r>
      <w:r w:rsidR="00AB3A81">
        <w:t>aiti nyegva volya bila Szvet od</w:t>
      </w:r>
      <w:r>
        <w:t>K</w:t>
      </w:r>
      <w:r w:rsidR="00AB3A81">
        <w:t>upiti greshni,</w:t>
      </w:r>
      <w:r w:rsidR="00AB3A81">
        <w:br/>
        <w:t>Dabi Dusha zadobila v-Nebi ztan ve</w:t>
      </w:r>
      <w:r>
        <w:t>K</w:t>
      </w:r>
      <w:r w:rsidR="00AB3A81">
        <w:t>ovechni.</w:t>
      </w:r>
    </w:p>
    <w:p w14:paraId="79A75886" w14:textId="6D1B470C" w:rsidR="00AB3A81" w:rsidRDefault="00AB3A81" w:rsidP="001B76DA">
      <w:pPr>
        <w:pStyle w:val="teiab"/>
      </w:pPr>
      <w:r w:rsidRPr="00DA1E10">
        <w:rPr>
          <w:rStyle w:val="teipersName"/>
        </w:rPr>
        <w:t>Jesush</w:t>
      </w:r>
      <w:r>
        <w:t xml:space="preserve">, </w:t>
      </w:r>
      <w:r w:rsidR="003451AB">
        <w:t>K</w:t>
      </w:r>
      <w:r>
        <w:t xml:space="preserve">i smeten </w:t>
      </w:r>
      <w:r w:rsidR="003451AB">
        <w:t>K</w:t>
      </w:r>
      <w:r>
        <w:t>rish no</w:t>
      </w:r>
      <w:r w:rsidRPr="00F337CD">
        <w:t>ſ</w:t>
      </w:r>
      <w:r>
        <w:t>zil, za na</w:t>
      </w:r>
      <w:r w:rsidRPr="00F337CD">
        <w:t>ſ</w:t>
      </w:r>
      <w:r>
        <w:t>z josche</w:t>
      </w:r>
      <w:r w:rsidRPr="00F337CD">
        <w:t>ſ</w:t>
      </w:r>
      <w:r>
        <w:t>ze z</w:t>
      </w:r>
      <w:r w:rsidR="003451AB">
        <w:t>K</w:t>
      </w:r>
      <w:r>
        <w:t>erbi,</w:t>
      </w:r>
      <w:r>
        <w:br/>
      </w:r>
      <w:r w:rsidR="003451AB">
        <w:t>K</w:t>
      </w:r>
      <w:r>
        <w:t>i bu nyega verno pro</w:t>
      </w:r>
      <w:r w:rsidRPr="00F337CD">
        <w:t>ſ</w:t>
      </w:r>
      <w:r>
        <w:t>zil, milozt prijem zadobi.</w:t>
      </w:r>
      <w:r>
        <w:br/>
        <w:t>Vu betegi, vu Salozti v-techmo</w:t>
      </w:r>
      <w:r w:rsidRPr="00F337CD">
        <w:t>ſ</w:t>
      </w:r>
      <w:r>
        <w:t xml:space="preserve">ze mi </w:t>
      </w:r>
      <w:r w:rsidR="003451AB">
        <w:t>K</w:t>
      </w:r>
      <w:r>
        <w:t>-</w:t>
      </w:r>
      <w:r w:rsidRPr="00DA1E10">
        <w:rPr>
          <w:rStyle w:val="teipersName"/>
        </w:rPr>
        <w:t>Jesushi</w:t>
      </w:r>
      <w:r>
        <w:t>,</w:t>
      </w:r>
      <w:r>
        <w:br/>
        <w:t>V</w:t>
      </w:r>
      <w:r w:rsidRPr="00F337CD">
        <w:t>ſ</w:t>
      </w:r>
      <w:r>
        <w:t>ze vchiniti je mogochni, nam che rad pomagati.</w:t>
      </w:r>
    </w:p>
    <w:p w14:paraId="628BAE1B" w14:textId="3BD882EC" w:rsidR="00AB3A81" w:rsidRDefault="00AB3A81" w:rsidP="001B76DA">
      <w:pPr>
        <w:pStyle w:val="teiab"/>
      </w:pPr>
      <w:r>
        <w:t>Ta</w:t>
      </w:r>
      <w:r w:rsidR="003451AB">
        <w:t>K</w:t>
      </w:r>
      <w:r>
        <w:t xml:space="preserve"> je vchinil toti Szlepi v-gneshnem Evangeljumi,</w:t>
      </w:r>
      <w:r>
        <w:br/>
        <w:t xml:space="preserve">Zpravoi Veroi je na ozezti </w:t>
      </w:r>
      <w:r w:rsidR="003451AB">
        <w:t>K</w:t>
      </w:r>
      <w:r>
        <w:t xml:space="preserve">richal proti </w:t>
      </w:r>
      <w:r w:rsidRPr="00DA1E10">
        <w:rPr>
          <w:rStyle w:val="teipersName"/>
        </w:rPr>
        <w:t>Jesushi</w:t>
      </w:r>
      <w:r>
        <w:t>:</w:t>
      </w:r>
      <w:r>
        <w:br/>
      </w:r>
      <w:r w:rsidRPr="00DA1E10">
        <w:rPr>
          <w:rStyle w:val="teipersName"/>
        </w:rPr>
        <w:t>Jesush</w:t>
      </w:r>
      <w:r>
        <w:t xml:space="preserve"> </w:t>
      </w:r>
      <w:r w:rsidRPr="00DA1E10">
        <w:rPr>
          <w:rStyle w:val="teipersName"/>
        </w:rPr>
        <w:t>Jesush</w:t>
      </w:r>
      <w:r>
        <w:t xml:space="preserve"> </w:t>
      </w:r>
      <w:r w:rsidRPr="00DA1E10">
        <w:rPr>
          <w:rStyle w:val="teiplaceName"/>
        </w:rPr>
        <w:t>Nazarenz</w:t>
      </w:r>
      <w:r w:rsidR="003451AB" w:rsidRPr="00DA1E10">
        <w:rPr>
          <w:rStyle w:val="teiplaceName"/>
        </w:rPr>
        <w:t>K</w:t>
      </w:r>
      <w:r w:rsidRPr="00DA1E10">
        <w:rPr>
          <w:rStyle w:val="teiplaceName"/>
        </w:rPr>
        <w:t>i</w:t>
      </w:r>
      <w:r>
        <w:t xml:space="preserve"> Szin </w:t>
      </w:r>
      <w:r w:rsidRPr="00DA1E10">
        <w:rPr>
          <w:rStyle w:val="teipersName"/>
        </w:rPr>
        <w:t>Davidov</w:t>
      </w:r>
      <w:r>
        <w:t xml:space="preserve"> szmilui</w:t>
      </w:r>
      <w:r w:rsidRPr="00F337CD">
        <w:t>ſ</w:t>
      </w:r>
      <w:r>
        <w:t>ze</w:t>
      </w:r>
      <w:r>
        <w:br/>
        <w:t>Meni toi sziroti szlepi, na me ti ogledni</w:t>
      </w:r>
      <w:r w:rsidRPr="00F337CD">
        <w:t>ſ</w:t>
      </w:r>
      <w:r>
        <w:t>ze.</w:t>
      </w:r>
    </w:p>
    <w:p w14:paraId="5547ED4C" w14:textId="73E1C35A" w:rsidR="00AB3A81" w:rsidRDefault="00AB3A81" w:rsidP="001B76DA">
      <w:pPr>
        <w:pStyle w:val="teiab"/>
      </w:pPr>
      <w:r w:rsidRPr="00DA1E10">
        <w:rPr>
          <w:rStyle w:val="teipersName"/>
        </w:rPr>
        <w:t>Jesush</w:t>
      </w:r>
      <w:r>
        <w:t xml:space="preserve"> nash v</w:t>
      </w:r>
      <w:r w:rsidRPr="00F337CD">
        <w:t>ſ</w:t>
      </w:r>
      <w:r>
        <w:t>zigdar szmilechi reche tomu Szlepemi:</w:t>
      </w:r>
      <w:r>
        <w:br/>
      </w:r>
      <w:r w:rsidR="003451AB">
        <w:t>K</w:t>
      </w:r>
      <w:r>
        <w:t>ai hochesh od mene meti? Gozpone dai videti.</w:t>
      </w:r>
      <w:r>
        <w:br/>
      </w:r>
      <w:r w:rsidRPr="00DA1E10">
        <w:rPr>
          <w:rStyle w:val="teipersName"/>
        </w:rPr>
        <w:t>Jesush</w:t>
      </w:r>
      <w:r>
        <w:t xml:space="preserve"> reche: ta</w:t>
      </w:r>
      <w:r w:rsidR="003451AB">
        <w:t>K</w:t>
      </w:r>
      <w:r>
        <w:t xml:space="preserve"> pogledni, Vera tvoja dobra je.</w:t>
      </w:r>
      <w:r>
        <w:br/>
      </w:r>
      <w:r w:rsidRPr="00DA1E10">
        <w:rPr>
          <w:rStyle w:val="teidel"/>
        </w:rPr>
        <w:t>Zdrav pozta</w:t>
      </w:r>
      <w:r>
        <w:t xml:space="preserve"> </w:t>
      </w:r>
      <w:r w:rsidRPr="00DA1E10">
        <w:rPr>
          <w:rStyle w:val="teiadd"/>
        </w:rPr>
        <w:t>Ta</w:t>
      </w:r>
      <w:r w:rsidR="003451AB" w:rsidRPr="00DA1E10">
        <w:rPr>
          <w:rStyle w:val="teiadd"/>
        </w:rPr>
        <w:t>K</w:t>
      </w:r>
      <w:r w:rsidRPr="00DA1E10">
        <w:rPr>
          <w:rStyle w:val="teiadd"/>
        </w:rPr>
        <w:t>i</w:t>
      </w:r>
      <w:r>
        <w:t xml:space="preserve"> videl je ti Szlepi, y nyega szleduval je.</w:t>
      </w:r>
    </w:p>
    <w:p w14:paraId="5AEF82B7" w14:textId="27F8873E" w:rsidR="00AB3A81" w:rsidRDefault="00AB3A81" w:rsidP="001B76DA">
      <w:pPr>
        <w:pStyle w:val="teiab"/>
      </w:pPr>
      <w:r>
        <w:t>Z-gneshnim Szlepczom zdai za</w:t>
      </w:r>
      <w:r w:rsidR="003451AB">
        <w:t>K</w:t>
      </w:r>
      <w:r>
        <w:t xml:space="preserve">richmo: o </w:t>
      </w:r>
      <w:r w:rsidRPr="00DA1E10">
        <w:rPr>
          <w:rStyle w:val="teipersName"/>
        </w:rPr>
        <w:t>Jesush</w:t>
      </w:r>
      <w:r>
        <w:t>! nam szmili</w:t>
      </w:r>
      <w:r w:rsidRPr="00F337CD">
        <w:t>ſ</w:t>
      </w:r>
      <w:r>
        <w:t>ze,</w:t>
      </w:r>
      <w:r>
        <w:br/>
        <w:t xml:space="preserve">Tebe </w:t>
      </w:r>
      <w:r w:rsidRPr="00DA1E10">
        <w:rPr>
          <w:rStyle w:val="teipersName"/>
        </w:rPr>
        <w:t>Jesush</w:t>
      </w:r>
      <w:r>
        <w:t xml:space="preserve"> mi molimo, na na</w:t>
      </w:r>
      <w:r w:rsidRPr="00F337CD">
        <w:t>ſ</w:t>
      </w:r>
      <w:r>
        <w:t>z ti ogledni</w:t>
      </w:r>
      <w:r w:rsidRPr="00F337CD">
        <w:t>ſ</w:t>
      </w:r>
      <w:r>
        <w:t>ze,</w:t>
      </w:r>
      <w:r>
        <w:br/>
      </w:r>
      <w:r w:rsidRPr="00DA1E10">
        <w:rPr>
          <w:rStyle w:val="teipersName"/>
        </w:rPr>
        <w:t>Jesush</w:t>
      </w:r>
      <w:r>
        <w:t xml:space="preserve"> Szveto tvoje Ime Szmilui</w:t>
      </w:r>
      <w:r w:rsidRPr="00F337CD">
        <w:t>ſ</w:t>
      </w:r>
      <w:r>
        <w:t>ze chre</w:t>
      </w:r>
      <w:r w:rsidRPr="00F337CD">
        <w:t>ſ</w:t>
      </w:r>
      <w:r>
        <w:t>z greshni</w:t>
      </w:r>
      <w:r w:rsidR="003451AB">
        <w:t>K</w:t>
      </w:r>
      <w:r>
        <w:t>e;</w:t>
      </w:r>
      <w:r>
        <w:br/>
        <w:t>Da na</w:t>
      </w:r>
      <w:r w:rsidRPr="00F337CD">
        <w:t>ſ</w:t>
      </w:r>
      <w:r>
        <w:t xml:space="preserve">z </w:t>
      </w:r>
      <w:r w:rsidRPr="00DA1E10">
        <w:rPr>
          <w:rStyle w:val="teipersName"/>
        </w:rPr>
        <w:t>Jesush</w:t>
      </w:r>
      <w:r>
        <w:t xml:space="preserve"> v-Nebu prime, nyega verno pro</w:t>
      </w:r>
      <w:r w:rsidRPr="00F337CD">
        <w:t>ſ</w:t>
      </w:r>
      <w:r>
        <w:t>zite.</w:t>
      </w:r>
    </w:p>
    <w:p w14:paraId="4FA5F2E4" w14:textId="77777777" w:rsidR="00AB3A81" w:rsidRDefault="00AB3A81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4F0AA9" w14:textId="14685E06" w:rsidR="00AB3A81" w:rsidRDefault="00AB3A81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/68/</w:t>
      </w:r>
    </w:p>
    <w:p w14:paraId="2C6406DF" w14:textId="2AD0AE6F" w:rsidR="00AB3A81" w:rsidRDefault="00AB3A81" w:rsidP="00DA1E10">
      <w:pPr>
        <w:pStyle w:val="teifwPageNum"/>
      </w:pPr>
      <w:r>
        <w:t>74</w:t>
      </w:r>
    </w:p>
    <w:p w14:paraId="02EBCAD3" w14:textId="595A5F85" w:rsidR="00AB3A81" w:rsidRDefault="00AB3A81" w:rsidP="00DA1E10">
      <w:pPr>
        <w:pStyle w:val="Naslov2"/>
      </w:pPr>
      <w:r>
        <w:t>Na Pepelno = Szredu.</w:t>
      </w:r>
      <w:r>
        <w:br/>
        <w:t>Na Notu: No= 50.</w:t>
      </w:r>
    </w:p>
    <w:p w14:paraId="59C44365" w14:textId="497D9544" w:rsidR="00AB3A81" w:rsidRDefault="00AB3A81" w:rsidP="001B76DA">
      <w:pPr>
        <w:pStyle w:val="teiab"/>
      </w:pPr>
      <w:r>
        <w:t xml:space="preserve">O lyubleni </w:t>
      </w:r>
      <w:r w:rsidR="003451AB">
        <w:t>K</w:t>
      </w:r>
      <w:r>
        <w:t>erscheni</w:t>
      </w:r>
      <w:r w:rsidR="003451AB">
        <w:t>K</w:t>
      </w:r>
      <w:r>
        <w:t>i!</w:t>
      </w:r>
      <w:r w:rsidR="00F5273B">
        <w:t xml:space="preserve"> naite vech greha chiniti,</w:t>
      </w:r>
      <w:r w:rsidR="00F5273B">
        <w:br/>
        <w:t xml:space="preserve">zachnite zdai sze poztiti, y od </w:t>
      </w:r>
      <w:r w:rsidR="00F5273B" w:rsidRPr="006C3C65">
        <w:rPr>
          <w:rStyle w:val="teipersName"/>
        </w:rPr>
        <w:t>Jesusha</w:t>
      </w:r>
      <w:r w:rsidR="00F5273B">
        <w:t xml:space="preserve"> mi</w:t>
      </w:r>
      <w:r w:rsidR="00F5273B" w:rsidRPr="00F337CD">
        <w:t>ſ</w:t>
      </w:r>
      <w:r w:rsidR="00F5273B">
        <w:t>zliti;</w:t>
      </w:r>
      <w:r w:rsidR="00F5273B">
        <w:br/>
        <w:t>zapuzte v</w:t>
      </w:r>
      <w:r w:rsidR="00F5273B" w:rsidRPr="00F337CD">
        <w:t>ſ</w:t>
      </w:r>
      <w:r w:rsidR="00F5273B">
        <w:t>zo zlo mishlenye, chinenye, y govorenye,</w:t>
      </w:r>
      <w:r w:rsidR="00F5273B">
        <w:br/>
        <w:t>Vchinite posaluvanye, y pravo pobolshanye.</w:t>
      </w:r>
    </w:p>
    <w:p w14:paraId="6FD80827" w14:textId="77777777" w:rsidR="006C3C65" w:rsidRDefault="00F5273B" w:rsidP="001B76DA">
      <w:pPr>
        <w:pStyle w:val="teiab"/>
      </w:pPr>
      <w:r>
        <w:t xml:space="preserve">Zdai je </w:t>
      </w:r>
      <w:r w:rsidR="003451AB">
        <w:t>K</w:t>
      </w:r>
      <w:r>
        <w:t>orizmeno vreme, v-</w:t>
      </w:r>
      <w:r w:rsidR="003451AB">
        <w:t>K</w:t>
      </w:r>
      <w:r>
        <w:t>ojem mora v</w:t>
      </w:r>
      <w:r w:rsidRPr="00F337CD">
        <w:t>ſ</w:t>
      </w:r>
      <w:r>
        <w:t>za</w:t>
      </w:r>
      <w:r w:rsidR="003451AB">
        <w:t>K</w:t>
      </w:r>
      <w:r>
        <w:t>a dusha</w:t>
      </w:r>
      <w:r>
        <w:br/>
        <w:t xml:space="preserve">Premishlavati terplenye Szina bosjega </w:t>
      </w:r>
      <w:r w:rsidRPr="006C3C65">
        <w:rPr>
          <w:rStyle w:val="teipersName"/>
        </w:rPr>
        <w:t>Jesusha</w:t>
      </w:r>
      <w:r>
        <w:t>,</w:t>
      </w:r>
      <w:r>
        <w:br/>
        <w:t>A</w:t>
      </w:r>
      <w:r w:rsidR="003451AB">
        <w:t>K</w:t>
      </w:r>
      <w:r>
        <w:t xml:space="preserve">o </w:t>
      </w:r>
      <w:r w:rsidR="002F62F6">
        <w:t>hoche odpuschenye Szvojih grehov zadobiti,</w:t>
      </w:r>
      <w:r w:rsidR="002F62F6">
        <w:br/>
        <w:t>Y to vechno Sivlenye v-Nebi en</w:t>
      </w:r>
      <w:r w:rsidR="003451AB">
        <w:t>K</w:t>
      </w:r>
      <w:r w:rsidR="002F62F6">
        <w:t>rat dobiti.</w:t>
      </w:r>
    </w:p>
    <w:p w14:paraId="7194AA04" w14:textId="64C4C51A" w:rsidR="002F62F6" w:rsidRDefault="002F62F6" w:rsidP="001B76DA">
      <w:pPr>
        <w:pStyle w:val="teiab"/>
      </w:pPr>
      <w:r>
        <w:t>Zato anda v</w:t>
      </w:r>
      <w:r w:rsidRPr="00F337CD">
        <w:t>ſ</w:t>
      </w:r>
      <w:r>
        <w:t xml:space="preserve">zi </w:t>
      </w:r>
      <w:r w:rsidR="003451AB">
        <w:t>K</w:t>
      </w:r>
      <w:r>
        <w:t>riztjani</w:t>
      </w:r>
      <w:r w:rsidR="006C3C65" w:rsidRPr="006C3C65">
        <w:t xml:space="preserve"> </w:t>
      </w:r>
      <w:r w:rsidR="006C3C65" w:rsidRPr="006C3C65">
        <w:rPr>
          <w:rStyle w:val="teiadd"/>
        </w:rPr>
        <w:t>Farmani</w:t>
      </w:r>
      <w:r>
        <w:t xml:space="preserve">, </w:t>
      </w:r>
      <w:r w:rsidR="003451AB">
        <w:t>K</w:t>
      </w:r>
      <w:r>
        <w:t>i</w:t>
      </w:r>
      <w:r w:rsidRPr="00F337CD">
        <w:t>ſ</w:t>
      </w:r>
      <w:r>
        <w:t>ze zdai v-grehih znaidete,</w:t>
      </w:r>
      <w:r>
        <w:br/>
        <w:t>V-Szvetu Czir</w:t>
      </w:r>
      <w:r w:rsidR="003451AB">
        <w:t>K</w:t>
      </w:r>
      <w:r>
        <w:t>vu zte pozvani, tu vi to milozt naidete;</w:t>
      </w:r>
      <w:r>
        <w:br/>
      </w:r>
      <w:r w:rsidRPr="006C3C65">
        <w:rPr>
          <w:rStyle w:val="teipersName"/>
        </w:rPr>
        <w:t>Jesush</w:t>
      </w:r>
      <w:r>
        <w:t xml:space="preserve"> dragi v</w:t>
      </w:r>
      <w:r w:rsidR="006C3C65">
        <w:t>a</w:t>
      </w:r>
      <w:r w:rsidRPr="00F337CD">
        <w:t>ſ</w:t>
      </w:r>
      <w:r>
        <w:t>z v</w:t>
      </w:r>
      <w:r w:rsidRPr="00F337CD">
        <w:t>ſ</w:t>
      </w:r>
      <w:r>
        <w:t>ze vabi, y vam che grehe odpuztit,</w:t>
      </w:r>
      <w:r>
        <w:br/>
        <w:t xml:space="preserve">On, </w:t>
      </w:r>
      <w:r w:rsidR="003451AB">
        <w:t>K</w:t>
      </w:r>
      <w:r>
        <w:t>i za va</w:t>
      </w:r>
      <w:r w:rsidRPr="00F337CD">
        <w:t>ſ</w:t>
      </w:r>
      <w:r>
        <w:t xml:space="preserve">z </w:t>
      </w:r>
      <w:r w:rsidR="003451AB">
        <w:t>K</w:t>
      </w:r>
      <w:r>
        <w:t xml:space="preserve">ervavi na </w:t>
      </w:r>
      <w:r w:rsidR="003451AB">
        <w:t>K</w:t>
      </w:r>
      <w:r>
        <w:t>risu je bil pribit.</w:t>
      </w:r>
    </w:p>
    <w:p w14:paraId="69BB8E54" w14:textId="4FC8E4D1" w:rsidR="002F62F6" w:rsidRDefault="002F62F6" w:rsidP="001B76DA">
      <w:pPr>
        <w:pStyle w:val="teiab"/>
      </w:pPr>
      <w:r>
        <w:t>Chazt, y hvalu Bogu daite, zpoznaite ga za Gozpona,</w:t>
      </w:r>
      <w:r>
        <w:br/>
        <w:t>To Sivlenye pobolshaite, za miloschu prozte Boga;</w:t>
      </w:r>
      <w:r>
        <w:br/>
      </w:r>
      <w:r w:rsidR="003451AB">
        <w:t>K</w:t>
      </w:r>
      <w:r>
        <w:t xml:space="preserve">erga </w:t>
      </w:r>
      <w:r w:rsidR="006C3C65" w:rsidRPr="006C3C65">
        <w:rPr>
          <w:rStyle w:val="teiadd"/>
        </w:rPr>
        <w:t>Koga</w:t>
      </w:r>
      <w:r w:rsidR="006C3C65">
        <w:t xml:space="preserve"> </w:t>
      </w:r>
      <w:r>
        <w:t xml:space="preserve">peche greh, nai reche: o </w:t>
      </w:r>
      <w:r w:rsidRPr="006C3C65">
        <w:rPr>
          <w:rStyle w:val="teipersName"/>
        </w:rPr>
        <w:t>Jesush</w:t>
      </w:r>
      <w:r>
        <w:t>! szmili</w:t>
      </w:r>
      <w:r w:rsidRPr="00F337CD">
        <w:t>ſ</w:t>
      </w:r>
      <w:r>
        <w:t>ze chre</w:t>
      </w:r>
      <w:r w:rsidRPr="00F337CD">
        <w:t>ſ</w:t>
      </w:r>
      <w:r>
        <w:t>z me,</w:t>
      </w:r>
      <w:r>
        <w:br/>
        <w:t>Odpuzti mi v</w:t>
      </w:r>
      <w:r w:rsidRPr="00F337CD">
        <w:t>ſ</w:t>
      </w:r>
      <w:r>
        <w:t>ze grehe, v-tvoju milozt vzemi me.</w:t>
      </w:r>
    </w:p>
    <w:p w14:paraId="5AE3EE6E" w14:textId="06F551B7" w:rsidR="002F62F6" w:rsidRDefault="002F62F6" w:rsidP="001B76DA">
      <w:pPr>
        <w:pStyle w:val="teiab"/>
      </w:pPr>
      <w:r>
        <w:t xml:space="preserve">O lyubleni </w:t>
      </w:r>
      <w:r w:rsidRPr="006C3C65">
        <w:rPr>
          <w:rStyle w:val="teipersName"/>
        </w:rPr>
        <w:t>Jesush</w:t>
      </w:r>
      <w:r w:rsidR="006C3C65">
        <w:t xml:space="preserve"> dragi!</w:t>
      </w:r>
      <w:r>
        <w:t xml:space="preserve"> </w:t>
      </w:r>
      <w:r w:rsidR="003451AB">
        <w:t>K</w:t>
      </w:r>
      <w:r>
        <w:t>a</w:t>
      </w:r>
      <w:r w:rsidR="003451AB">
        <w:t>K</w:t>
      </w:r>
      <w:r>
        <w:t xml:space="preserve"> po</w:t>
      </w:r>
      <w:r w:rsidR="003451AB">
        <w:t>K</w:t>
      </w:r>
      <w:r>
        <w:t>orne po</w:t>
      </w:r>
      <w:r w:rsidRPr="00F337CD">
        <w:t>ſ</w:t>
      </w:r>
      <w:r>
        <w:t>zluhni na</w:t>
      </w:r>
      <w:r w:rsidRPr="00F337CD">
        <w:t>ſ</w:t>
      </w:r>
      <w:r>
        <w:t>z,</w:t>
      </w:r>
      <w:r>
        <w:br/>
      </w:r>
      <w:r w:rsidR="003451AB">
        <w:t>K</w:t>
      </w:r>
      <w:r>
        <w:t>-Szebi v-Nebu na</w:t>
      </w:r>
      <w:r w:rsidRPr="00F337CD">
        <w:t>ſ</w:t>
      </w:r>
      <w:r>
        <w:t xml:space="preserve">z povabi, </w:t>
      </w:r>
      <w:r w:rsidR="003451AB">
        <w:t>K</w:t>
      </w:r>
      <w:r>
        <w:t>ada bude nash zadni cha</w:t>
      </w:r>
      <w:r w:rsidRPr="00F337CD">
        <w:t>ſ</w:t>
      </w:r>
      <w:r>
        <w:t>z.</w:t>
      </w:r>
      <w:r>
        <w:br/>
        <w:t>Dai</w:t>
      </w:r>
      <w:r w:rsidRPr="00F337CD">
        <w:t>ſ</w:t>
      </w:r>
      <w:r>
        <w:t>ze nam prav zpo</w:t>
      </w:r>
      <w:r w:rsidR="003451AB">
        <w:t>K</w:t>
      </w:r>
      <w:r>
        <w:t xml:space="preserve">oriti, da mo vredni </w:t>
      </w:r>
      <w:r w:rsidR="003451AB">
        <w:t>K</w:t>
      </w:r>
      <w:r>
        <w:t>-tebi priti</w:t>
      </w:r>
      <w:r>
        <w:br/>
        <w:t>Tam nave</w:t>
      </w:r>
      <w:r w:rsidR="003451AB">
        <w:t>K</w:t>
      </w:r>
      <w:r>
        <w:t>e chaztiti, z-tobum</w:t>
      </w:r>
      <w:r w:rsidRPr="00F337CD">
        <w:t>ſ</w:t>
      </w:r>
      <w:r>
        <w:t>ze ve</w:t>
      </w:r>
      <w:r w:rsidRPr="00F337CD">
        <w:t>ſ</w:t>
      </w:r>
      <w:r>
        <w:t>zeliti.</w:t>
      </w:r>
    </w:p>
    <w:p w14:paraId="76F6A0A5" w14:textId="77777777" w:rsidR="002F62F6" w:rsidRDefault="002F62F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0E1C61" w14:textId="6C351A0D" w:rsidR="002F62F6" w:rsidRDefault="002F62F6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/69/</w:t>
      </w:r>
    </w:p>
    <w:p w14:paraId="6E7DD3D9" w14:textId="32CD5F21" w:rsidR="002F62F6" w:rsidRDefault="002F62F6" w:rsidP="006C3C65">
      <w:pPr>
        <w:pStyle w:val="teifwPageNum"/>
      </w:pPr>
      <w:r>
        <w:t>75</w:t>
      </w:r>
    </w:p>
    <w:p w14:paraId="4C35460E" w14:textId="7E4654FA" w:rsidR="002F62F6" w:rsidRDefault="002F62F6" w:rsidP="000C24E7">
      <w:pPr>
        <w:pStyle w:val="Naslov2"/>
      </w:pPr>
      <w:r>
        <w:t>Nedel</w:t>
      </w:r>
      <w:r w:rsidR="000C24E7">
        <w:t>a</w:t>
      </w:r>
      <w:r>
        <w:t xml:space="preserve"> perva </w:t>
      </w:r>
      <w:r w:rsidR="003451AB">
        <w:t>K</w:t>
      </w:r>
      <w:r>
        <w:t>orizme</w:t>
      </w:r>
      <w:r>
        <w:br/>
        <w:t>Na Notu: No= 51.</w:t>
      </w:r>
    </w:p>
    <w:p w14:paraId="1F84606E" w14:textId="4DA68CEE" w:rsidR="002F62F6" w:rsidRDefault="002F62F6" w:rsidP="001B76DA">
      <w:pPr>
        <w:pStyle w:val="teiab"/>
      </w:pPr>
      <w:r>
        <w:t>Po</w:t>
      </w:r>
      <w:r w:rsidRPr="00F337CD">
        <w:t>ſ</w:t>
      </w:r>
      <w:r>
        <w:t xml:space="preserve">zlushai o verna Dusha! </w:t>
      </w:r>
      <w:r w:rsidR="003451AB">
        <w:t>K</w:t>
      </w:r>
      <w:r>
        <w:t>a</w:t>
      </w:r>
      <w:r w:rsidR="003451AB">
        <w:t>K</w:t>
      </w:r>
      <w:r>
        <w:t xml:space="preserve"> od vraga </w:t>
      </w:r>
      <w:r w:rsidR="006425C8">
        <w:t>bil z</w:t>
      </w:r>
      <w:r w:rsidR="003451AB">
        <w:t>K</w:t>
      </w:r>
      <w:r w:rsidR="006425C8">
        <w:t>ushan</w:t>
      </w:r>
      <w:r w:rsidR="006425C8">
        <w:br/>
      </w:r>
      <w:r w:rsidR="006425C8" w:rsidRPr="000C24E7">
        <w:rPr>
          <w:rStyle w:val="teipersName"/>
        </w:rPr>
        <w:t>Jesush</w:t>
      </w:r>
      <w:r w:rsidR="006425C8">
        <w:t xml:space="preserve">, </w:t>
      </w:r>
      <w:r w:rsidR="003451AB">
        <w:t>K</w:t>
      </w:r>
      <w:r w:rsidR="006425C8">
        <w:t>ada je od Duha vu puschinu bil pelan.</w:t>
      </w:r>
      <w:r w:rsidR="006425C8">
        <w:br/>
        <w:t>Stirde</w:t>
      </w:r>
      <w:r w:rsidR="006425C8" w:rsidRPr="00F337CD">
        <w:t>ſ</w:t>
      </w:r>
      <w:r w:rsidR="006425C8">
        <w:t>zet</w:t>
      </w:r>
      <w:r w:rsidR="000C24E7">
        <w:t xml:space="preserve"> </w:t>
      </w:r>
      <w:r w:rsidR="000C24E7" w:rsidRPr="000C24E7">
        <w:rPr>
          <w:rStyle w:val="teiadd"/>
        </w:rPr>
        <w:t>Cheterdeſzet</w:t>
      </w:r>
      <w:r w:rsidR="006425C8">
        <w:t xml:space="preserve"> dnevov, y nochi poztil</w:t>
      </w:r>
      <w:r w:rsidR="006425C8" w:rsidRPr="00F337CD">
        <w:t>ſ</w:t>
      </w:r>
      <w:r w:rsidR="006425C8">
        <w:t>ze v-puschini szam,</w:t>
      </w:r>
      <w:r w:rsidR="006425C8">
        <w:br/>
      </w:r>
      <w:r w:rsidR="003451AB">
        <w:t>K</w:t>
      </w:r>
      <w:r w:rsidR="006425C8">
        <w:t>aiti bil je pre</w:t>
      </w:r>
      <w:r w:rsidR="006425C8" w:rsidRPr="00F337CD">
        <w:t>ſ</w:t>
      </w:r>
      <w:r w:rsidR="006425C8">
        <w:t>z pomochi, nyega glad ob</w:t>
      </w:r>
      <w:r w:rsidR="006425C8" w:rsidRPr="00F337CD">
        <w:t>ſ</w:t>
      </w:r>
      <w:r w:rsidR="006425C8">
        <w:t>zilil tam.</w:t>
      </w:r>
    </w:p>
    <w:p w14:paraId="5B0CD1C9" w14:textId="1DA50309" w:rsidR="006425C8" w:rsidRDefault="006425C8" w:rsidP="001B76DA">
      <w:pPr>
        <w:pStyle w:val="teiab"/>
      </w:pPr>
      <w:r w:rsidRPr="000C24E7">
        <w:rPr>
          <w:rStyle w:val="teiadd"/>
        </w:rPr>
        <w:t>Z</w:t>
      </w:r>
      <w:r w:rsidR="003451AB" w:rsidRPr="000C24E7">
        <w:rPr>
          <w:rStyle w:val="teiadd"/>
        </w:rPr>
        <w:t>K</w:t>
      </w:r>
      <w:r w:rsidRPr="000C24E7">
        <w:rPr>
          <w:rStyle w:val="teiadd"/>
        </w:rPr>
        <w:t>ushavavecz priztupivshi</w:t>
      </w:r>
      <w:r w:rsidRPr="000C24E7">
        <w:rPr>
          <w:rStyle w:val="teiadd"/>
        </w:rPr>
        <w:br/>
      </w:r>
      <w:r>
        <w:t xml:space="preserve">Onda vrag priztupil </w:t>
      </w:r>
      <w:r w:rsidR="003451AB">
        <w:t>K</w:t>
      </w:r>
      <w:r>
        <w:t xml:space="preserve">-nyemi, </w:t>
      </w:r>
      <w:r w:rsidR="00C061B9" w:rsidRPr="000C24E7">
        <w:rPr>
          <w:rStyle w:val="teiadd"/>
        </w:rPr>
        <w:t>ter ovaK nyemu</w:t>
      </w:r>
      <w:r w:rsidR="00C061B9">
        <w:t xml:space="preserve"> </w:t>
      </w:r>
      <w:r>
        <w:t>z</w:t>
      </w:r>
      <w:r w:rsidR="003451AB">
        <w:t>K</w:t>
      </w:r>
      <w:r>
        <w:t>ushavajuchi veli:</w:t>
      </w:r>
      <w:r>
        <w:br/>
        <w:t>A</w:t>
      </w:r>
      <w:r w:rsidR="003451AB">
        <w:t>K</w:t>
      </w:r>
      <w:r>
        <w:t xml:space="preserve">o </w:t>
      </w:r>
      <w:r w:rsidRPr="000C24E7">
        <w:rPr>
          <w:rStyle w:val="teidel"/>
        </w:rPr>
        <w:t>ti</w:t>
      </w:r>
      <w:r>
        <w:t xml:space="preserve"> Szin Boga je</w:t>
      </w:r>
      <w:r w:rsidRPr="00F337CD">
        <w:t>ſ</w:t>
      </w:r>
      <w:r>
        <w:t xml:space="preserve">ziti, </w:t>
      </w:r>
      <w:r w:rsidRPr="000C24E7">
        <w:rPr>
          <w:rStyle w:val="teiadd"/>
        </w:rPr>
        <w:t>ta</w:t>
      </w:r>
      <w:r w:rsidR="003451AB" w:rsidRPr="000C24E7">
        <w:rPr>
          <w:rStyle w:val="teiadd"/>
        </w:rPr>
        <w:t>K</w:t>
      </w:r>
      <w:r>
        <w:t xml:space="preserve">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0C24E7">
        <w:rPr>
          <w:rStyle w:val="teiadd"/>
        </w:rPr>
        <w:t>anda</w:t>
      </w:r>
      <w:r>
        <w:t xml:space="preserve"> moguchni </w:t>
      </w:r>
      <w:r w:rsidRPr="000C24E7">
        <w:rPr>
          <w:rStyle w:val="teidel"/>
        </w:rPr>
        <w:t>ti</w:t>
      </w:r>
      <w:r>
        <w:t xml:space="preserve"> reczi,</w:t>
      </w:r>
      <w:r>
        <w:br/>
        <w:t xml:space="preserve">Da </w:t>
      </w:r>
      <w:r w:rsidR="003451AB">
        <w:t>K</w:t>
      </w:r>
      <w:r>
        <w:t xml:space="preserve">amenye </w:t>
      </w:r>
      <w:r w:rsidR="003451AB">
        <w:t>K</w:t>
      </w:r>
      <w:r>
        <w:t>ruh poztane, z-</w:t>
      </w:r>
      <w:r w:rsidR="003451AB">
        <w:t>K</w:t>
      </w:r>
      <w:r>
        <w:t xml:space="preserve">oterim </w:t>
      </w:r>
      <w:r w:rsidRPr="00F337CD">
        <w:t>ſ</w:t>
      </w:r>
      <w:r w:rsidR="00C061B9">
        <w:t>ze nahranish,</w:t>
      </w:r>
      <w:r w:rsidRPr="000C24E7">
        <w:rPr>
          <w:rStyle w:val="teiadd"/>
        </w:rPr>
        <w:br/>
      </w:r>
      <w:r>
        <w:t>Drugach Telo o</w:t>
      </w:r>
      <w:r w:rsidRPr="00F337CD">
        <w:t>ſ</w:t>
      </w:r>
      <w:r>
        <w:t>zlabe, za</w:t>
      </w:r>
      <w:r w:rsidR="003451AB">
        <w:t>K</w:t>
      </w:r>
      <w:r>
        <w:t xml:space="preserve">ai </w:t>
      </w:r>
      <w:r w:rsidRPr="000C24E7">
        <w:rPr>
          <w:rStyle w:val="teidel"/>
        </w:rPr>
        <w:t>glada ti terpish</w:t>
      </w:r>
      <w:r w:rsidR="00C061B9" w:rsidRPr="00C061B9">
        <w:rPr>
          <w:rStyle w:val="teiadd"/>
        </w:rPr>
        <w:t xml:space="preserve"> </w:t>
      </w:r>
      <w:r w:rsidR="00C061B9" w:rsidRPr="000C24E7">
        <w:rPr>
          <w:rStyle w:val="teiadd"/>
        </w:rPr>
        <w:t>szam szebe trapish</w:t>
      </w:r>
      <w:r>
        <w:t>?</w:t>
      </w:r>
    </w:p>
    <w:p w14:paraId="7D829BA7" w14:textId="2E698A70" w:rsidR="006425C8" w:rsidRPr="001F666D" w:rsidRDefault="006425C8" w:rsidP="001B76DA">
      <w:pPr>
        <w:pStyle w:val="teiab"/>
        <w:rPr>
          <w:rStyle w:val="teiadd"/>
        </w:rPr>
      </w:pPr>
      <w:r w:rsidRPr="001F666D">
        <w:rPr>
          <w:rStyle w:val="teipersName"/>
        </w:rPr>
        <w:t>Jesush</w:t>
      </w:r>
      <w:r>
        <w:t xml:space="preserve"> mu da odgovora, da pi</w:t>
      </w:r>
      <w:r w:rsidRPr="00F337CD">
        <w:t>ſ</w:t>
      </w:r>
      <w:r>
        <w:t>zano je veli:</w:t>
      </w:r>
      <w:r>
        <w:br/>
        <w:t xml:space="preserve">Ne szamo od </w:t>
      </w:r>
      <w:r w:rsidR="003451AB">
        <w:t>K</w:t>
      </w:r>
      <w:r>
        <w:t>ruha toga, nego og v</w:t>
      </w:r>
      <w:r w:rsidRPr="00F337CD">
        <w:t>ſ</w:t>
      </w:r>
      <w:r>
        <w:t>za</w:t>
      </w:r>
      <w:r w:rsidR="003451AB">
        <w:t>K</w:t>
      </w:r>
      <w:r>
        <w:t>e rechi,</w:t>
      </w:r>
      <w:r>
        <w:br/>
      </w:r>
      <w:r w:rsidR="003451AB">
        <w:t>K</w:t>
      </w:r>
      <w:r>
        <w:t>oja z-vuzt Bosjih izhaja, sive chlove</w:t>
      </w:r>
      <w:r w:rsidR="003451AB">
        <w:t>K</w:t>
      </w:r>
      <w:r w:rsidR="00C061B9">
        <w:t xml:space="preserve"> na Szvetu.</w:t>
      </w:r>
      <w:r w:rsidRPr="001F666D">
        <w:rPr>
          <w:rStyle w:val="teiadd"/>
        </w:rPr>
        <w:br/>
      </w:r>
      <w:r w:rsidR="003451AB" w:rsidRPr="001F666D">
        <w:rPr>
          <w:rStyle w:val="teidel"/>
        </w:rPr>
        <w:t>K</w:t>
      </w:r>
      <w:r w:rsidRPr="001F666D">
        <w:rPr>
          <w:rStyle w:val="teidel"/>
        </w:rPr>
        <w:t>ruh to Telo, rech pa</w:t>
      </w:r>
      <w:r w:rsidR="003451AB" w:rsidRPr="001F666D">
        <w:rPr>
          <w:rStyle w:val="teidel"/>
        </w:rPr>
        <w:t>K</w:t>
      </w:r>
      <w:r w:rsidRPr="001F666D">
        <w:rPr>
          <w:rStyle w:val="teidel"/>
        </w:rPr>
        <w:t xml:space="preserve">bosja to </w:t>
      </w:r>
      <w:r w:rsidRPr="001F666D">
        <w:rPr>
          <w:rStyle w:val="teiadd"/>
        </w:rPr>
        <w:t>Dushu</w:t>
      </w:r>
      <w:r>
        <w:t xml:space="preserve"> </w:t>
      </w:r>
      <w:r w:rsidR="00C061B9" w:rsidRPr="001F666D">
        <w:rPr>
          <w:rStyle w:val="teiadd"/>
        </w:rPr>
        <w:t>zpravi vu Nebu</w:t>
      </w:r>
      <w:r w:rsidR="00C061B9" w:rsidRPr="001F666D">
        <w:rPr>
          <w:rStyle w:val="teidel"/>
        </w:rPr>
        <w:t xml:space="preserve"> </w:t>
      </w:r>
      <w:r w:rsidRPr="001F666D">
        <w:rPr>
          <w:rStyle w:val="teidel"/>
        </w:rPr>
        <w:t>sivo dersi.</w:t>
      </w:r>
      <w:r w:rsidRPr="001F666D">
        <w:rPr>
          <w:rStyle w:val="teidel"/>
        </w:rPr>
        <w:br/>
      </w:r>
      <w:r w:rsidRPr="00C4032F">
        <w:rPr>
          <w:rStyle w:val="teidel"/>
        </w:rPr>
        <w:t>Aa</w:t>
      </w:r>
      <w:r>
        <w:t xml:space="preserve"> </w:t>
      </w:r>
      <w:r w:rsidRPr="001F666D">
        <w:rPr>
          <w:rStyle w:val="teiadd"/>
        </w:rPr>
        <w:t>rech Bosja grehe izganya</w:t>
      </w:r>
      <w:r>
        <w:t>,</w:t>
      </w:r>
      <w:r>
        <w:tab/>
      </w:r>
      <w:r>
        <w:tab/>
      </w:r>
      <w:r>
        <w:tab/>
      </w:r>
      <w:r w:rsidR="003451AB" w:rsidRPr="001F666D">
        <w:rPr>
          <w:rStyle w:val="teiadd"/>
        </w:rPr>
        <w:t>K</w:t>
      </w:r>
      <w:r w:rsidRPr="001F666D">
        <w:rPr>
          <w:rStyle w:val="teiadd"/>
        </w:rPr>
        <w:t>repi na Szmertu.</w:t>
      </w:r>
    </w:p>
    <w:p w14:paraId="7985073A" w14:textId="3BBE85BF" w:rsidR="006425C8" w:rsidRDefault="006425C8" w:rsidP="001B76DA">
      <w:pPr>
        <w:pStyle w:val="teiab"/>
      </w:pPr>
      <w:r>
        <w:t>Vzel je nyega vrag z</w:t>
      </w:r>
      <w:r w:rsidR="003451AB">
        <w:t>K</w:t>
      </w:r>
      <w:r>
        <w:t>ushavecz gori vu Varash Szveti,</w:t>
      </w:r>
      <w:r>
        <w:br/>
        <w:t>Poztavilga na verhunecz Czir</w:t>
      </w:r>
      <w:r w:rsidR="003451AB">
        <w:t>K</w:t>
      </w:r>
      <w:r>
        <w:t>ve, ter mu ta</w:t>
      </w:r>
      <w:r w:rsidR="003451AB">
        <w:t>K</w:t>
      </w:r>
      <w:r>
        <w:t xml:space="preserve"> veli:</w:t>
      </w:r>
      <w:r>
        <w:br/>
        <w:t>A</w:t>
      </w:r>
      <w:r w:rsidR="003451AB">
        <w:t>K</w:t>
      </w:r>
      <w:r>
        <w:t>o ti Szin bosji je</w:t>
      </w:r>
      <w:r w:rsidRPr="00F337CD">
        <w:t>ſ</w:t>
      </w:r>
      <w:r>
        <w:t>zi, ta</w:t>
      </w:r>
      <w:r w:rsidR="003451AB">
        <w:t>K</w:t>
      </w:r>
      <w:r>
        <w:t xml:space="preserve"> zpuzti</w:t>
      </w:r>
      <w:r w:rsidRPr="00F337CD">
        <w:t>ſ</w:t>
      </w:r>
      <w:r>
        <w:t xml:space="preserve">ze </w:t>
      </w:r>
      <w:r w:rsidRPr="00C4032F">
        <w:rPr>
          <w:rStyle w:val="teidel"/>
        </w:rPr>
        <w:t>zdai</w:t>
      </w:r>
      <w:r>
        <w:t xml:space="preserve"> </w:t>
      </w:r>
      <w:r w:rsidRPr="00C4032F">
        <w:rPr>
          <w:rStyle w:val="teiadd"/>
        </w:rPr>
        <w:t>szad</w:t>
      </w:r>
      <w:r>
        <w:t xml:space="preserve"> doli.</w:t>
      </w:r>
      <w:r>
        <w:br/>
        <w:t>Pi</w:t>
      </w:r>
      <w:r w:rsidRPr="00F337CD">
        <w:t>ſ</w:t>
      </w:r>
      <w:r>
        <w:t xml:space="preserve">zano je, </w:t>
      </w:r>
      <w:r w:rsidRPr="00C4032F">
        <w:rPr>
          <w:rStyle w:val="teipersName"/>
        </w:rPr>
        <w:t>Jesush</w:t>
      </w:r>
      <w:r>
        <w:t xml:space="preserve"> veli: Boga nez</w:t>
      </w:r>
      <w:r w:rsidR="003451AB">
        <w:t>K</w:t>
      </w:r>
      <w:r>
        <w:t>ushavai ti.</w:t>
      </w:r>
    </w:p>
    <w:p w14:paraId="43F82EFE" w14:textId="77777777" w:rsidR="006425C8" w:rsidRDefault="006425C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AE4C49" w14:textId="2855F57C" w:rsidR="006425C8" w:rsidRDefault="00F1582B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/70/</w:t>
      </w:r>
    </w:p>
    <w:p w14:paraId="262D0643" w14:textId="07CE5CDF" w:rsidR="00F1582B" w:rsidRDefault="00F1582B" w:rsidP="00BA5A2B">
      <w:pPr>
        <w:pStyle w:val="teifwPageNum"/>
      </w:pPr>
      <w:r>
        <w:t>70</w:t>
      </w:r>
    </w:p>
    <w:p w14:paraId="04B751EB" w14:textId="10563E8B" w:rsidR="00F1582B" w:rsidRDefault="00F1582B" w:rsidP="001B76DA">
      <w:pPr>
        <w:pStyle w:val="teiab"/>
      </w:pPr>
      <w:r>
        <w:br/>
      </w:r>
      <w:r w:rsidRPr="00BA5A2B">
        <w:rPr>
          <w:rStyle w:val="teidel"/>
        </w:rPr>
        <w:t>Zatem</w:t>
      </w:r>
      <w:r>
        <w:t xml:space="preserve"> </w:t>
      </w:r>
      <w:r w:rsidR="00BA5A2B" w:rsidRPr="00BA5A2B">
        <w:rPr>
          <w:rStyle w:val="teiadd"/>
        </w:rPr>
        <w:t>Onda</w:t>
      </w:r>
      <w:r w:rsidR="00BA5A2B">
        <w:t xml:space="preserve"> </w:t>
      </w:r>
      <w:r>
        <w:t>vzel je gori nyega vrag na goru vi</w:t>
      </w:r>
      <w:r w:rsidRPr="00F337CD">
        <w:t>ſ</w:t>
      </w:r>
      <w:r>
        <w:t>zo</w:t>
      </w:r>
      <w:r w:rsidR="003451AB">
        <w:t>K</w:t>
      </w:r>
      <w:r>
        <w:t>u,</w:t>
      </w:r>
      <w:r>
        <w:br/>
        <w:t>Po</w:t>
      </w:r>
      <w:r w:rsidR="003451AB">
        <w:t>K</w:t>
      </w:r>
      <w:r>
        <w:t>azal mu v</w:t>
      </w:r>
      <w:r w:rsidRPr="00F337CD">
        <w:t>ſ</w:t>
      </w:r>
      <w:r>
        <w:t xml:space="preserve">za </w:t>
      </w:r>
      <w:r w:rsidR="003451AB">
        <w:t>K</w:t>
      </w:r>
      <w:r>
        <w:t>raleztva Szveta, di</w:t>
      </w:r>
      <w:r w:rsidR="003451AB">
        <w:t>K</w:t>
      </w:r>
      <w:r>
        <w:t>u nyihovu,</w:t>
      </w:r>
      <w:r>
        <w:br/>
        <w:t>Reche: v</w:t>
      </w:r>
      <w:r w:rsidRPr="00F337CD">
        <w:t>ſ</w:t>
      </w:r>
      <w:r>
        <w:t>za ova tebi dam, a</w:t>
      </w:r>
      <w:r w:rsidR="003451AB">
        <w:t>K</w:t>
      </w:r>
      <w:r>
        <w:t>o me molil budesh;</w:t>
      </w:r>
      <w:r>
        <w:br/>
      </w:r>
      <w:r w:rsidRPr="00BA5A2B">
        <w:rPr>
          <w:rStyle w:val="teipersName"/>
        </w:rPr>
        <w:t>Jesush</w:t>
      </w:r>
      <w:r>
        <w:t xml:space="preserve"> reche: hodi Shatan, Bogu v</w:t>
      </w:r>
      <w:r w:rsidR="003451AB">
        <w:t>K</w:t>
      </w:r>
      <w:r>
        <w:t>lanyal</w:t>
      </w:r>
      <w:r w:rsidRPr="00F337CD">
        <w:t>ſ</w:t>
      </w:r>
      <w:r>
        <w:t>ze budesh.</w:t>
      </w:r>
    </w:p>
    <w:p w14:paraId="1651FDE6" w14:textId="5CB0F1BF" w:rsidR="00F1582B" w:rsidRDefault="00F1582B" w:rsidP="001B76DA">
      <w:pPr>
        <w:pStyle w:val="teiab"/>
      </w:pPr>
      <w:r>
        <w:t xml:space="preserve">O prezmosni </w:t>
      </w:r>
      <w:r w:rsidRPr="00BA5A2B">
        <w:rPr>
          <w:rStyle w:val="teipersName"/>
        </w:rPr>
        <w:t>Jesush</w:t>
      </w:r>
      <w:r>
        <w:t xml:space="preserve"> dragi! oberni </w:t>
      </w:r>
      <w:r w:rsidR="003451AB">
        <w:t>K</w:t>
      </w:r>
      <w:r>
        <w:t>-nam tvoi obraz,</w:t>
      </w:r>
      <w:r>
        <w:br/>
        <w:t>Da nes</w:t>
      </w:r>
      <w:r w:rsidR="003451AB">
        <w:t>K</w:t>
      </w:r>
      <w:r>
        <w:t>odiju nam vragi, szmilui</w:t>
      </w:r>
      <w:r w:rsidRPr="00F337CD">
        <w:t>ſ</w:t>
      </w:r>
      <w:r>
        <w:t>ze ti zverhu na</w:t>
      </w:r>
      <w:r w:rsidRPr="00F337CD">
        <w:t>ſ</w:t>
      </w:r>
      <w:r>
        <w:t>z.</w:t>
      </w:r>
      <w:r>
        <w:br/>
        <w:t>Zpoznamo mi nashu tugu, da te malo bogamo,</w:t>
      </w:r>
      <w:r>
        <w:br/>
        <w:t>Dai nam, o Bog! pamet drugu, da te bole lyubimo.</w:t>
      </w:r>
    </w:p>
    <w:p w14:paraId="5B687D2E" w14:textId="31CE3E24" w:rsidR="00535CCD" w:rsidRPr="00BA5A2B" w:rsidRDefault="00535CCD" w:rsidP="001B76DA">
      <w:pPr>
        <w:pStyle w:val="teiab"/>
        <w:rPr>
          <w:rStyle w:val="teiadd"/>
        </w:rPr>
      </w:pPr>
      <w:r>
        <w:t>Nepelai na</w:t>
      </w:r>
      <w:r w:rsidRPr="00F337CD">
        <w:t>ſ</w:t>
      </w:r>
      <w:r>
        <w:t>z vu z</w:t>
      </w:r>
      <w:r w:rsidR="003451AB">
        <w:t>K</w:t>
      </w:r>
      <w:r>
        <w:t xml:space="preserve">usnyavu, </w:t>
      </w:r>
      <w:r w:rsidR="003451AB">
        <w:t>K</w:t>
      </w:r>
      <w:r>
        <w:t>oja bi na</w:t>
      </w:r>
      <w:r w:rsidRPr="00F337CD">
        <w:t>ſ</w:t>
      </w:r>
      <w:r>
        <w:t>z ladala,</w:t>
      </w:r>
      <w:r>
        <w:br/>
        <w:t>Dai nam v</w:t>
      </w:r>
      <w:r w:rsidRPr="00F337CD">
        <w:t>ſ</w:t>
      </w:r>
      <w:r>
        <w:t>zigdar pamet pravu, da bu tebe zpoznala;</w:t>
      </w:r>
      <w:r>
        <w:br/>
        <w:t>Nedai vragu, niti Szvetu, dabi na</w:t>
      </w:r>
      <w:r w:rsidRPr="00F337CD">
        <w:t>ſ</w:t>
      </w:r>
      <w:r>
        <w:t>z pre</w:t>
      </w:r>
      <w:r w:rsidR="003451AB">
        <w:t>K</w:t>
      </w:r>
      <w:r>
        <w:t>anili,</w:t>
      </w:r>
      <w:r>
        <w:br/>
        <w:t>Da nebudemo pro</w:t>
      </w:r>
      <w:r w:rsidR="003451AB">
        <w:t>K</w:t>
      </w:r>
      <w:r>
        <w:t xml:space="preserve">letu </w:t>
      </w:r>
      <w:r w:rsidRPr="00BA5A2B">
        <w:rPr>
          <w:rStyle w:val="teiadd"/>
        </w:rPr>
        <w:t>jamu</w:t>
      </w:r>
      <w:r>
        <w:t xml:space="preserve"> </w:t>
      </w:r>
      <w:r w:rsidR="00BA5A2B" w:rsidRPr="00BA5A2B">
        <w:rPr>
          <w:rStyle w:val="teidel"/>
        </w:rPr>
        <w:t>v-</w:t>
      </w:r>
      <w:r w:rsidRPr="00BA5A2B">
        <w:rPr>
          <w:rStyle w:val="teidel"/>
        </w:rPr>
        <w:t>pe</w:t>
      </w:r>
      <w:r w:rsidR="003451AB" w:rsidRPr="00BA5A2B">
        <w:rPr>
          <w:rStyle w:val="teidel"/>
        </w:rPr>
        <w:t>K</w:t>
      </w:r>
      <w:r w:rsidRPr="00BA5A2B">
        <w:rPr>
          <w:rStyle w:val="teidel"/>
        </w:rPr>
        <w:t>li nave</w:t>
      </w:r>
      <w:r w:rsidR="003451AB" w:rsidRPr="00BA5A2B">
        <w:rPr>
          <w:rStyle w:val="teidel"/>
        </w:rPr>
        <w:t>K</w:t>
      </w:r>
      <w:r>
        <w:t xml:space="preserve"> gde bi jav</w:t>
      </w:r>
      <w:r w:rsidR="003451AB">
        <w:t>K</w:t>
      </w:r>
      <w:r>
        <w:t>ali.</w:t>
      </w:r>
      <w:r>
        <w:br/>
      </w:r>
      <w:r w:rsidRPr="00BA5A2B">
        <w:rPr>
          <w:rStyle w:val="teiadd"/>
        </w:rPr>
        <w:t>Neverzi naſz vu</w:t>
      </w:r>
    </w:p>
    <w:p w14:paraId="1CA59FEE" w14:textId="77777777" w:rsidR="00F82E30" w:rsidRDefault="00535CCD" w:rsidP="001B76DA">
      <w:pPr>
        <w:pStyle w:val="teiab"/>
      </w:pPr>
      <w:r>
        <w:t>O</w:t>
      </w:r>
      <w:r w:rsidRPr="00F337CD">
        <w:t>ſ</w:t>
      </w:r>
      <w:r>
        <w:t>zlobodi na</w:t>
      </w:r>
      <w:r w:rsidRPr="00F337CD">
        <w:t>ſ</w:t>
      </w:r>
      <w:r>
        <w:t>z od zloga, dai nam tvoje dobrote,</w:t>
      </w:r>
      <w:r>
        <w:br/>
        <w:t>Y od ognya pe</w:t>
      </w:r>
      <w:r w:rsidR="003451AB">
        <w:t>K</w:t>
      </w:r>
      <w:r>
        <w:t>lenz</w:t>
      </w:r>
      <w:r w:rsidR="003451AB">
        <w:t>K</w:t>
      </w:r>
      <w:r>
        <w:t>oga obchuvai na</w:t>
      </w:r>
      <w:r w:rsidRPr="00F337CD">
        <w:t>ſ</w:t>
      </w:r>
      <w:r>
        <w:t>z szirote;</w:t>
      </w:r>
      <w:r>
        <w:br/>
        <w:t>Nedai grehe nam vchiniti, da nedoidemo v-plamen,</w:t>
      </w:r>
      <w:r>
        <w:br/>
        <w:t>Dai nam v</w:t>
      </w:r>
      <w:r w:rsidRPr="00F337CD">
        <w:t>ſ</w:t>
      </w:r>
      <w:r>
        <w:t xml:space="preserve">zem sze zvelichiti, y v-Nebo doiti, </w:t>
      </w:r>
    </w:p>
    <w:p w14:paraId="6F12FC11" w14:textId="18F52F8D" w:rsidR="00535CCD" w:rsidRDefault="00535CCD" w:rsidP="00F82E30">
      <w:pPr>
        <w:pStyle w:val="teiclosure"/>
      </w:pPr>
      <w:r>
        <w:t>amen.</w:t>
      </w:r>
    </w:p>
    <w:p w14:paraId="6910EF4F" w14:textId="77777777" w:rsidR="00535CCD" w:rsidRDefault="00535CCD" w:rsidP="00E308E9">
      <w:pPr>
        <w:rPr>
          <w:sz w:val="24"/>
          <w:szCs w:val="24"/>
        </w:rPr>
      </w:pPr>
    </w:p>
    <w:p w14:paraId="7258F8DB" w14:textId="15528D66" w:rsidR="00535CCD" w:rsidRDefault="00535CCD" w:rsidP="000E4597">
      <w:pPr>
        <w:pStyle w:val="Naslov2"/>
      </w:pPr>
      <w:r>
        <w:t xml:space="preserve">Nedela druga </w:t>
      </w:r>
      <w:r w:rsidR="003451AB">
        <w:t>K</w:t>
      </w:r>
      <w:r>
        <w:t>orizme.</w:t>
      </w:r>
      <w:r>
        <w:br/>
        <w:t>Na Notu: No= 52.</w:t>
      </w:r>
    </w:p>
    <w:p w14:paraId="57EF22BE" w14:textId="12205586" w:rsidR="00535CCD" w:rsidRPr="000E4597" w:rsidRDefault="00535CCD" w:rsidP="001B76DA">
      <w:pPr>
        <w:pStyle w:val="teiab"/>
        <w:rPr>
          <w:rStyle w:val="teiadd"/>
        </w:rPr>
      </w:pPr>
      <w:r>
        <w:t xml:space="preserve">Vzel je szobum </w:t>
      </w:r>
      <w:r w:rsidRPr="000E4597">
        <w:rPr>
          <w:rStyle w:val="teipersName"/>
        </w:rPr>
        <w:t>Jesush</w:t>
      </w:r>
      <w:r>
        <w:t xml:space="preserve"> </w:t>
      </w:r>
      <w:r w:rsidRPr="000E4597">
        <w:rPr>
          <w:rStyle w:val="teipersName"/>
        </w:rPr>
        <w:t>Petra</w:t>
      </w:r>
      <w:r>
        <w:t xml:space="preserve">, </w:t>
      </w:r>
      <w:r w:rsidRPr="000E4597">
        <w:rPr>
          <w:rStyle w:val="teipersName"/>
        </w:rPr>
        <w:t>Ja</w:t>
      </w:r>
      <w:r w:rsidR="003451AB" w:rsidRPr="000E4597">
        <w:rPr>
          <w:rStyle w:val="teipersName"/>
        </w:rPr>
        <w:t>K</w:t>
      </w:r>
      <w:r w:rsidRPr="000E4597">
        <w:rPr>
          <w:rStyle w:val="teipersName"/>
        </w:rPr>
        <w:t>oba</w:t>
      </w:r>
      <w:r>
        <w:t xml:space="preserve">, y </w:t>
      </w:r>
      <w:r w:rsidRPr="000E4597">
        <w:rPr>
          <w:rStyle w:val="teipersName"/>
        </w:rPr>
        <w:t>Ivanna</w:t>
      </w:r>
      <w:r>
        <w:t xml:space="preserve"> </w:t>
      </w:r>
      <w:r w:rsidRPr="000E4597">
        <w:rPr>
          <w:rStyle w:val="teipersName"/>
        </w:rPr>
        <w:t>Janusha</w:t>
      </w:r>
      <w:r>
        <w:t>,</w:t>
      </w:r>
      <w:r>
        <w:br/>
      </w:r>
      <w:r w:rsidR="003451AB">
        <w:t>K</w:t>
      </w:r>
      <w:r>
        <w:t>a</w:t>
      </w:r>
      <w:r w:rsidR="003451AB">
        <w:t>K</w:t>
      </w:r>
      <w:r>
        <w:t>ti nyegovoga brata, Szina Cebedeusha,</w:t>
      </w:r>
      <w:r>
        <w:br/>
        <w:t xml:space="preserve">Y </w:t>
      </w:r>
      <w:r w:rsidRPr="000E4597">
        <w:rPr>
          <w:rStyle w:val="teidel"/>
        </w:rPr>
        <w:t>nye</w:t>
      </w:r>
      <w:r>
        <w:t xml:space="preserve"> </w:t>
      </w:r>
      <w:r w:rsidRPr="000E4597">
        <w:rPr>
          <w:rStyle w:val="teiadd"/>
        </w:rPr>
        <w:t>pelal je nye</w:t>
      </w:r>
      <w:r>
        <w:t xml:space="preserve"> na goru </w:t>
      </w:r>
      <w:r w:rsidRPr="000E4597">
        <w:rPr>
          <w:rStyle w:val="teiadd"/>
        </w:rPr>
        <w:t>nyo</w:t>
      </w:r>
      <w:r>
        <w:t xml:space="preserve"> </w:t>
      </w:r>
      <w:r w:rsidRPr="000E4597">
        <w:rPr>
          <w:rStyle w:val="teidel"/>
        </w:rPr>
        <w:t>pelal je</w:t>
      </w:r>
      <w:r>
        <w:t xml:space="preserve">, </w:t>
      </w:r>
      <w:r w:rsidR="003451AB">
        <w:t>K</w:t>
      </w:r>
      <w:r>
        <w:t>ruto ja</w:t>
      </w:r>
      <w:r w:rsidR="003451AB">
        <w:t>K</w:t>
      </w:r>
      <w:r>
        <w:t>o vi</w:t>
      </w:r>
      <w:r w:rsidRPr="00F337CD">
        <w:t>ſ</w:t>
      </w:r>
      <w:r>
        <w:t>zo</w:t>
      </w:r>
      <w:r w:rsidR="003451AB">
        <w:t>K</w:t>
      </w:r>
      <w:r>
        <w:t>u,</w:t>
      </w:r>
      <w:r>
        <w:br/>
      </w:r>
      <w:r w:rsidRPr="000E4597">
        <w:rPr>
          <w:rStyle w:val="teidel"/>
        </w:rPr>
        <w:t>Tam On preobrazil ſze je</w:t>
      </w:r>
      <w:r>
        <w:t>, po</w:t>
      </w:r>
      <w:r w:rsidR="003451AB">
        <w:t>K</w:t>
      </w:r>
      <w:r>
        <w:t>azal nyim miloschu.</w:t>
      </w:r>
      <w:r>
        <w:br/>
        <w:t>Preobrazil</w:t>
      </w:r>
      <w:r w:rsidRPr="00F337CD">
        <w:t>ſ</w:t>
      </w:r>
      <w:r>
        <w:t xml:space="preserve">ze </w:t>
      </w:r>
      <w:r w:rsidRPr="000E4597">
        <w:rPr>
          <w:rStyle w:val="teidel"/>
        </w:rPr>
        <w:t>On tam</w:t>
      </w:r>
      <w:r>
        <w:t xml:space="preserve"> je </w:t>
      </w:r>
      <w:r w:rsidR="003451AB">
        <w:t>K</w:t>
      </w:r>
      <w:r>
        <w:t>-temu</w:t>
      </w:r>
      <w:r w:rsidR="00C061B9" w:rsidRPr="00C061B9">
        <w:rPr>
          <w:rStyle w:val="teiadd"/>
        </w:rPr>
        <w:t xml:space="preserve"> </w:t>
      </w:r>
      <w:r w:rsidR="00C061B9" w:rsidRPr="000E4597">
        <w:rPr>
          <w:rStyle w:val="teiadd"/>
        </w:rPr>
        <w:t>v-zorju</w:t>
      </w:r>
      <w:r>
        <w:t>,</w:t>
      </w:r>
      <w:r w:rsidR="00C061B9" w:rsidRPr="00C061B9">
        <w:rPr>
          <w:rStyle w:val="teiadd"/>
        </w:rPr>
        <w:t xml:space="preserve"> </w:t>
      </w:r>
      <w:r>
        <w:br/>
      </w:r>
    </w:p>
    <w:p w14:paraId="6451BDD6" w14:textId="77777777" w:rsidR="00535CCD" w:rsidRDefault="00535CC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E735C1" w14:textId="475A2F4A" w:rsidR="00535CCD" w:rsidRDefault="00535CCD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/71/</w:t>
      </w:r>
    </w:p>
    <w:p w14:paraId="2EECA3F1" w14:textId="2BCBC414" w:rsidR="00535CCD" w:rsidRDefault="00535CCD" w:rsidP="00EC49DB">
      <w:pPr>
        <w:pStyle w:val="teifwPageNum"/>
      </w:pPr>
      <w:r>
        <w:t>77</w:t>
      </w:r>
    </w:p>
    <w:p w14:paraId="69D50272" w14:textId="227F52D2" w:rsidR="00535CCD" w:rsidRDefault="00535CCD" w:rsidP="001B76DA">
      <w:pPr>
        <w:pStyle w:val="teiab"/>
      </w:pPr>
      <w:r>
        <w:t xml:space="preserve">Nyegvo licze, </w:t>
      </w:r>
      <w:r w:rsidR="003451AB">
        <w:t>K</w:t>
      </w:r>
      <w:r>
        <w:t>a</w:t>
      </w:r>
      <w:r w:rsidR="003451AB">
        <w:t>K</w:t>
      </w:r>
      <w:r>
        <w:t>ti Szuncze, tam ondi</w:t>
      </w:r>
      <w:r w:rsidRPr="00F337CD">
        <w:t>ſ</w:t>
      </w:r>
      <w:r>
        <w:t>ze za</w:t>
      </w:r>
      <w:r w:rsidRPr="00F337CD">
        <w:t>ſ</w:t>
      </w:r>
      <w:r>
        <w:t>zvetilo</w:t>
      </w:r>
      <w:r w:rsidRPr="00EC49DB">
        <w:rPr>
          <w:rStyle w:val="teidel"/>
        </w:rPr>
        <w:t>ſze je</w:t>
      </w:r>
      <w:r>
        <w:t>,</w:t>
      </w:r>
      <w:r>
        <w:br/>
        <w:t>Pre</w:t>
      </w:r>
      <w:r w:rsidRPr="00F337CD">
        <w:t>ſ</w:t>
      </w:r>
      <w:r>
        <w:t xml:space="preserve">z </w:t>
      </w:r>
      <w:r w:rsidR="003451AB">
        <w:t>K</w:t>
      </w:r>
      <w:r>
        <w:t>rivicze vendar pluz</w:t>
      </w:r>
      <w:r w:rsidR="003451AB">
        <w:t>K</w:t>
      </w:r>
      <w:r>
        <w:t>e po</w:t>
      </w:r>
      <w:r w:rsidR="003451AB" w:rsidRPr="00EC49DB">
        <w:rPr>
          <w:rStyle w:val="teidel"/>
        </w:rPr>
        <w:t>K</w:t>
      </w:r>
      <w:r w:rsidRPr="00EC49DB">
        <w:rPr>
          <w:rStyle w:val="teiadd"/>
        </w:rPr>
        <w:t>t</w:t>
      </w:r>
      <w:r>
        <w:t xml:space="preserve">lam </w:t>
      </w:r>
      <w:r w:rsidRPr="00EC49DB">
        <w:rPr>
          <w:rStyle w:val="teiadd"/>
        </w:rPr>
        <w:t>je</w:t>
      </w:r>
      <w:r>
        <w:t xml:space="preserve"> zadobilo </w:t>
      </w:r>
      <w:r w:rsidRPr="00EC49DB">
        <w:rPr>
          <w:rStyle w:val="teiadd"/>
        </w:rPr>
        <w:t>je</w:t>
      </w:r>
      <w:r>
        <w:t>;</w:t>
      </w:r>
      <w:r>
        <w:br/>
        <w:t>Oprava pa</w:t>
      </w:r>
      <w:r w:rsidR="003451AB">
        <w:t>K</w:t>
      </w:r>
      <w:r>
        <w:t xml:space="preserve">o nyegova bela </w:t>
      </w:r>
      <w:r w:rsidR="003451AB">
        <w:t>K</w:t>
      </w:r>
      <w:r>
        <w:t>a</w:t>
      </w:r>
      <w:r w:rsidR="003451AB">
        <w:t>K</w:t>
      </w:r>
      <w:r>
        <w:t xml:space="preserve">  Szneg poztala,</w:t>
      </w:r>
      <w:r>
        <w:br/>
        <w:t>Po</w:t>
      </w:r>
      <w:r w:rsidR="003451AB" w:rsidRPr="00EC49DB">
        <w:rPr>
          <w:rStyle w:val="teidel"/>
        </w:rPr>
        <w:t>K</w:t>
      </w:r>
      <w:r w:rsidRPr="00EC49DB">
        <w:rPr>
          <w:rStyle w:val="teiadd"/>
        </w:rPr>
        <w:t>t</w:t>
      </w:r>
      <w:r>
        <w:t xml:space="preserve">lam z-Sivota nyegvoga bila doli </w:t>
      </w:r>
      <w:r w:rsidRPr="00EC49DB">
        <w:rPr>
          <w:rStyle w:val="teidel"/>
        </w:rPr>
        <w:t>potegnyena</w:t>
      </w:r>
      <w:r>
        <w:t xml:space="preserve"> </w:t>
      </w:r>
      <w:r w:rsidRPr="00EC49DB">
        <w:rPr>
          <w:rStyle w:val="teiadd"/>
        </w:rPr>
        <w:t>opala</w:t>
      </w:r>
      <w:r>
        <w:t>.</w:t>
      </w:r>
    </w:p>
    <w:p w14:paraId="628A3DCF" w14:textId="212F8FAE" w:rsidR="00535CCD" w:rsidRPr="00EC49DB" w:rsidRDefault="00535CCD" w:rsidP="001B76DA">
      <w:pPr>
        <w:pStyle w:val="teiab"/>
        <w:rPr>
          <w:rStyle w:val="teiadd"/>
        </w:rPr>
      </w:pPr>
      <w:r w:rsidRPr="00EC49DB">
        <w:rPr>
          <w:rStyle w:val="teipersName"/>
        </w:rPr>
        <w:t>Moizesh</w:t>
      </w:r>
      <w:r>
        <w:t xml:space="preserve">, y </w:t>
      </w:r>
      <w:r w:rsidRPr="00EC49DB">
        <w:rPr>
          <w:rStyle w:val="teipersName"/>
        </w:rPr>
        <w:t>Elias</w:t>
      </w:r>
      <w:r w:rsidR="00EC49DB">
        <w:t xml:space="preserve"> </w:t>
      </w:r>
      <w:r>
        <w:t>onda nyim szu</w:t>
      </w:r>
      <w:r w:rsidRPr="00F337CD">
        <w:t>ſ</w:t>
      </w:r>
      <w:r>
        <w:t>ze iz</w:t>
      </w:r>
      <w:r w:rsidR="003451AB">
        <w:t>K</w:t>
      </w:r>
      <w:r>
        <w:t>azali,</w:t>
      </w:r>
      <w:r>
        <w:br/>
        <w:t xml:space="preserve">Y </w:t>
      </w:r>
      <w:r w:rsidR="003451AB">
        <w:t>K</w:t>
      </w:r>
      <w:r>
        <w:t>a</w:t>
      </w:r>
      <w:r w:rsidR="003451AB">
        <w:t>K</w:t>
      </w:r>
      <w:r>
        <w:t>ti paidasha dobra S-nyim</w:t>
      </w:r>
      <w:r w:rsidRPr="00F337CD">
        <w:t>ſ</w:t>
      </w:r>
      <w:r>
        <w:t>ze razgovarjali.</w:t>
      </w:r>
      <w:r>
        <w:br/>
      </w:r>
      <w:r w:rsidRPr="00EC49DB">
        <w:rPr>
          <w:rStyle w:val="teipersName"/>
        </w:rPr>
        <w:t>Peter</w:t>
      </w:r>
      <w:r>
        <w:t xml:space="preserve"> reche: o Gozpone! dobro je nam tu biti,</w:t>
      </w:r>
      <w:r>
        <w:br/>
        <w:t>Napravmo</w:t>
      </w:r>
      <w:r w:rsidRPr="00F337CD">
        <w:t>ſ</w:t>
      </w:r>
      <w:r>
        <w:t xml:space="preserve">zi tri Shatore, </w:t>
      </w:r>
      <w:r w:rsidRPr="00EC49DB">
        <w:rPr>
          <w:rStyle w:val="teidel"/>
        </w:rPr>
        <w:t>a</w:t>
      </w:r>
      <w:r w:rsidR="003451AB" w:rsidRPr="00EC49DB">
        <w:rPr>
          <w:rStyle w:val="teidel"/>
        </w:rPr>
        <w:t>K</w:t>
      </w:r>
      <w:r w:rsidRPr="00EC49DB">
        <w:rPr>
          <w:rStyle w:val="teidel"/>
        </w:rPr>
        <w:t>o tebi povoli</w:t>
      </w:r>
      <w:r>
        <w:t xml:space="preserve"> </w:t>
      </w:r>
      <w:r w:rsidRPr="00EC49DB">
        <w:rPr>
          <w:rStyle w:val="teiadd"/>
        </w:rPr>
        <w:t>nechemo drugam iti.</w:t>
      </w:r>
    </w:p>
    <w:p w14:paraId="068C818F" w14:textId="4393797A" w:rsidR="00535CCD" w:rsidRPr="00EC49DB" w:rsidRDefault="00535CCD" w:rsidP="001B76DA">
      <w:pPr>
        <w:pStyle w:val="teiab"/>
        <w:rPr>
          <w:rStyle w:val="teiadd"/>
        </w:rPr>
      </w:pPr>
      <w:r>
        <w:t>Obzterl je nye obla</w:t>
      </w:r>
      <w:r w:rsidR="003451AB">
        <w:t>K</w:t>
      </w:r>
      <w:r>
        <w:t xml:space="preserve"> szvetli, s-nyega lep gla</w:t>
      </w:r>
      <w:r w:rsidRPr="00F337CD">
        <w:t>ſ</w:t>
      </w:r>
      <w:r>
        <w:t>z chul</w:t>
      </w:r>
      <w:r w:rsidRPr="00F337CD">
        <w:t>ſ</w:t>
      </w:r>
      <w:r>
        <w:t>ze je:</w:t>
      </w:r>
      <w:r>
        <w:br/>
        <w:t>Ovo je moi Szin lyubleni, nyega v</w:t>
      </w:r>
      <w:r w:rsidRPr="00F337CD">
        <w:t>ſ</w:t>
      </w:r>
      <w:r>
        <w:t>zi po</w:t>
      </w:r>
      <w:r w:rsidRPr="00F337CD">
        <w:t>ſ</w:t>
      </w:r>
      <w:r>
        <w:t>zluhnete;</w:t>
      </w:r>
      <w:r>
        <w:br/>
      </w:r>
      <w:r w:rsidR="003451AB">
        <w:t>K</w:t>
      </w:r>
      <w:r>
        <w:t>a</w:t>
      </w:r>
      <w:r w:rsidR="003451AB">
        <w:t>K</w:t>
      </w:r>
      <w:r w:rsidRPr="00F337CD">
        <w:t>ſ</w:t>
      </w:r>
      <w:r>
        <w:t xml:space="preserve">zu chuli </w:t>
      </w:r>
      <w:r w:rsidR="003451AB" w:rsidRPr="00EC49DB">
        <w:rPr>
          <w:rStyle w:val="teiadd"/>
        </w:rPr>
        <w:t>K</w:t>
      </w:r>
      <w:r w:rsidR="00EC49DB">
        <w:rPr>
          <w:rStyle w:val="teiadd"/>
        </w:rPr>
        <w:t>aj chu</w:t>
      </w:r>
      <w:r w:rsidRPr="00EC49DB">
        <w:rPr>
          <w:rStyle w:val="teiadd"/>
        </w:rPr>
        <w:t xml:space="preserve">juchi </w:t>
      </w:r>
      <w:r>
        <w:t>Vucheni</w:t>
      </w:r>
      <w:r w:rsidR="003451AB">
        <w:t>K</w:t>
      </w:r>
      <w:r>
        <w:t>i, v</w:t>
      </w:r>
      <w:r w:rsidRPr="00F337CD">
        <w:t>ſ</w:t>
      </w:r>
      <w:r>
        <w:t>zi szu</w:t>
      </w:r>
      <w:r w:rsidRPr="00F337CD">
        <w:t>ſ</w:t>
      </w:r>
      <w:r>
        <w:t>ze preztrashili,</w:t>
      </w:r>
      <w:r>
        <w:br/>
        <w:t>Na szvoje</w:t>
      </w:r>
      <w:r w:rsidRPr="00F337CD">
        <w:t>ſ</w:t>
      </w:r>
      <w:r>
        <w:t xml:space="preserve">ze locze vergli, </w:t>
      </w:r>
      <w:r w:rsidRPr="00EC49DB">
        <w:rPr>
          <w:rStyle w:val="teidel"/>
        </w:rPr>
        <w:t>y</w:t>
      </w:r>
      <w:r>
        <w:t xml:space="preserve"> ja</w:t>
      </w:r>
      <w:r w:rsidR="003451AB">
        <w:t>K</w:t>
      </w:r>
      <w:r>
        <w:t>o</w:t>
      </w:r>
      <w:r w:rsidRPr="00F337CD">
        <w:t>ſ</w:t>
      </w:r>
      <w:r>
        <w:t xml:space="preserve">ze </w:t>
      </w:r>
      <w:r w:rsidRPr="00EC49DB">
        <w:rPr>
          <w:rStyle w:val="teidel"/>
        </w:rPr>
        <w:t>boja</w:t>
      </w:r>
      <w:r w:rsidR="00EC49DB" w:rsidRPr="00EC49DB">
        <w:rPr>
          <w:rStyle w:val="teidel"/>
        </w:rPr>
        <w:t>l</w:t>
      </w:r>
      <w:r w:rsidRPr="00EC49DB">
        <w:rPr>
          <w:rStyle w:val="teidel"/>
        </w:rPr>
        <w:t>i</w:t>
      </w:r>
      <w:r>
        <w:t xml:space="preserve"> preplashili.</w:t>
      </w:r>
      <w:r>
        <w:br/>
      </w:r>
      <w:r w:rsidRPr="00EC49DB">
        <w:rPr>
          <w:rStyle w:val="teiadd"/>
        </w:rPr>
        <w:t xml:space="preserve">Opali szu </w:t>
      </w:r>
      <w:r w:rsidR="003451AB" w:rsidRPr="00EC49DB">
        <w:rPr>
          <w:rStyle w:val="teiadd"/>
        </w:rPr>
        <w:t>K</w:t>
      </w:r>
      <w:r w:rsidRPr="00EC49DB">
        <w:rPr>
          <w:rStyle w:val="teiadd"/>
        </w:rPr>
        <w:t>a</w:t>
      </w:r>
      <w:r w:rsidR="003451AB" w:rsidRPr="00EC49DB">
        <w:rPr>
          <w:rStyle w:val="teiadd"/>
        </w:rPr>
        <w:t>K</w:t>
      </w:r>
      <w:r w:rsidRPr="00EC49DB">
        <w:rPr>
          <w:rStyle w:val="teiadd"/>
        </w:rPr>
        <w:t xml:space="preserve"> Verni</w:t>
      </w:r>
      <w:r w:rsidR="003451AB" w:rsidRPr="00EC49DB">
        <w:rPr>
          <w:rStyle w:val="teiadd"/>
        </w:rPr>
        <w:t>K</w:t>
      </w:r>
      <w:r w:rsidRPr="00EC49DB">
        <w:rPr>
          <w:rStyle w:val="teiadd"/>
        </w:rPr>
        <w:t>i</w:t>
      </w:r>
    </w:p>
    <w:p w14:paraId="1943B6F4" w14:textId="0A9621AD" w:rsidR="00535CCD" w:rsidRDefault="00535CCD" w:rsidP="001B76DA">
      <w:pPr>
        <w:pStyle w:val="teiab"/>
      </w:pPr>
      <w:r>
        <w:t xml:space="preserve">Priztupil je </w:t>
      </w:r>
      <w:r w:rsidRPr="00EC49DB">
        <w:rPr>
          <w:rStyle w:val="teipersName"/>
        </w:rPr>
        <w:t>Jesush</w:t>
      </w:r>
      <w:r>
        <w:t xml:space="preserve"> ta</w:t>
      </w:r>
      <w:r w:rsidR="003451AB">
        <w:t>K</w:t>
      </w:r>
      <w:r>
        <w:t xml:space="preserve">i </w:t>
      </w:r>
      <w:r w:rsidR="003451AB">
        <w:t>K</w:t>
      </w:r>
      <w:r>
        <w:t>-nyim, y nyih dote</w:t>
      </w:r>
      <w:r w:rsidR="003451AB">
        <w:t>K</w:t>
      </w:r>
      <w:r>
        <w:t>nul</w:t>
      </w:r>
      <w:r w:rsidRPr="00F337CD">
        <w:t>ſ</w:t>
      </w:r>
      <w:r>
        <w:t>ze,</w:t>
      </w:r>
      <w:r>
        <w:br/>
        <w:t>Reche: naite</w:t>
      </w:r>
      <w:r w:rsidRPr="00F337CD">
        <w:t>ſ</w:t>
      </w:r>
      <w:r>
        <w:t>ze bojati nazat v</w:t>
      </w:r>
      <w:r w:rsidRPr="00F337CD">
        <w:t>ſ</w:t>
      </w:r>
      <w:r>
        <w:t>zi gor ztante</w:t>
      </w:r>
      <w:r w:rsidRPr="00F337CD">
        <w:t>ſ</w:t>
      </w:r>
      <w:r>
        <w:t>ze.</w:t>
      </w:r>
      <w:r>
        <w:br/>
        <w:t>Podigli</w:t>
      </w:r>
      <w:r w:rsidRPr="00F337CD">
        <w:t>ſ</w:t>
      </w:r>
      <w:r>
        <w:t>zu szvoje ochi, ni</w:t>
      </w:r>
      <w:r w:rsidR="003451AB">
        <w:t>K</w:t>
      </w:r>
      <w:r>
        <w:t>oga ne</w:t>
      </w:r>
      <w:r w:rsidRPr="00F337CD">
        <w:t>ſ</w:t>
      </w:r>
      <w:r>
        <w:t>zu vidli,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EC49DB">
        <w:rPr>
          <w:rStyle w:val="teipersName"/>
        </w:rPr>
        <w:t>Jesusha</w:t>
      </w:r>
      <w:r>
        <w:t xml:space="preserve"> tam nazochi, nyega szu v</w:t>
      </w:r>
      <w:r w:rsidRPr="00F337CD">
        <w:t>ſ</w:t>
      </w:r>
      <w:r>
        <w:t xml:space="preserve">zi </w:t>
      </w:r>
      <w:r w:rsidRPr="00EC49DB">
        <w:rPr>
          <w:rStyle w:val="teidel"/>
        </w:rPr>
        <w:t>chaztili</w:t>
      </w:r>
      <w:r w:rsidR="00C061B9" w:rsidRPr="00C061B9">
        <w:rPr>
          <w:rStyle w:val="teiadd"/>
        </w:rPr>
        <w:t xml:space="preserve"> </w:t>
      </w:r>
      <w:r w:rsidR="00C061B9" w:rsidRPr="00EC49DB">
        <w:rPr>
          <w:rStyle w:val="teiadd"/>
        </w:rPr>
        <w:t>dichili</w:t>
      </w:r>
      <w:r>
        <w:t>.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B77B2B" w14:textId="298F87D1" w:rsidR="00535CCD" w:rsidRDefault="003451AB" w:rsidP="001B76DA">
      <w:pPr>
        <w:pStyle w:val="teiab"/>
      </w:pPr>
      <w:r>
        <w:t>K</w:t>
      </w:r>
      <w:r w:rsidR="00535CCD">
        <w:t>ada</w:t>
      </w:r>
      <w:r w:rsidR="00535CCD" w:rsidRPr="00F337CD">
        <w:t>ſ</w:t>
      </w:r>
      <w:r w:rsidR="00535CCD">
        <w:t>zu pa</w:t>
      </w:r>
      <w:r>
        <w:t>K</w:t>
      </w:r>
      <w:r w:rsidR="00535CCD">
        <w:t xml:space="preserve">dole ishli </w:t>
      </w:r>
      <w:r w:rsidR="0096770F" w:rsidRPr="009D435A">
        <w:rPr>
          <w:rStyle w:val="teiadd"/>
        </w:rPr>
        <w:t>Gdabi oni dole ishli</w:t>
      </w:r>
      <w:r w:rsidR="0096770F">
        <w:rPr>
          <w:rStyle w:val="teiadd"/>
        </w:rPr>
        <w:t xml:space="preserve"> </w:t>
      </w:r>
      <w:r w:rsidR="00535CCD">
        <w:t>iz te vi</w:t>
      </w:r>
      <w:r w:rsidR="00535CCD" w:rsidRPr="00F337CD">
        <w:t>ſ</w:t>
      </w:r>
      <w:r w:rsidR="00535CCD">
        <w:t>zo</w:t>
      </w:r>
      <w:r>
        <w:t>K</w:t>
      </w:r>
      <w:r w:rsidR="00535CCD">
        <w:t>e Gore,</w:t>
      </w:r>
      <w:r w:rsidR="00535CCD">
        <w:br/>
        <w:t>Zapovedal govorechi: Ni</w:t>
      </w:r>
      <w:r>
        <w:t>K</w:t>
      </w:r>
      <w:r w:rsidR="00535CCD">
        <w:t>omu nepovechte</w:t>
      </w:r>
      <w:r w:rsidR="00535CCD">
        <w:br/>
      </w:r>
      <w:r w:rsidR="00535CCD" w:rsidRPr="005F25DF">
        <w:rPr>
          <w:rStyle w:val="teidel"/>
        </w:rPr>
        <w:t>To</w:t>
      </w:r>
      <w:r w:rsidR="00535CCD">
        <w:t xml:space="preserve"> vidyenye, do</w:t>
      </w:r>
      <w:r>
        <w:t>K</w:t>
      </w:r>
      <w:r w:rsidR="00535CCD">
        <w:t xml:space="preserve"> </w:t>
      </w:r>
      <w:r w:rsidR="009D435A" w:rsidRPr="009D435A">
        <w:rPr>
          <w:rStyle w:val="teiadd"/>
        </w:rPr>
        <w:t>l</w:t>
      </w:r>
      <w:r w:rsidR="00535CCD" w:rsidRPr="009D435A">
        <w:rPr>
          <w:rStyle w:val="teiadd"/>
        </w:rPr>
        <w:t>am</w:t>
      </w:r>
      <w:r w:rsidR="00535CCD">
        <w:t xml:space="preserve"> neztane od mertvih Szin chlovechji,</w:t>
      </w:r>
      <w:r w:rsidR="00535CCD">
        <w:br/>
        <w:t>Do</w:t>
      </w:r>
      <w:r>
        <w:t>K</w:t>
      </w:r>
      <w:r w:rsidR="00535CCD">
        <w:t xml:space="preserve">onchano </w:t>
      </w:r>
      <w:r w:rsidR="00535CCD" w:rsidRPr="005F25DF">
        <w:rPr>
          <w:rStyle w:val="teidel"/>
        </w:rPr>
        <w:t>te</w:t>
      </w:r>
      <w:r w:rsidR="00535CCD">
        <w:t xml:space="preserve"> poztane, </w:t>
      </w:r>
      <w:r w:rsidR="00535CCD" w:rsidRPr="005F25DF">
        <w:rPr>
          <w:rStyle w:val="teidel"/>
        </w:rPr>
        <w:t>y</w:t>
      </w:r>
      <w:r w:rsidR="00535CCD">
        <w:t xml:space="preserve"> ver</w:t>
      </w:r>
      <w:r w:rsidR="00535CCD" w:rsidRPr="005F25DF">
        <w:rPr>
          <w:rStyle w:val="teiadd"/>
        </w:rPr>
        <w:t>u</w:t>
      </w:r>
      <w:r w:rsidR="00535CCD">
        <w:t xml:space="preserve">vali bute </w:t>
      </w:r>
      <w:r w:rsidR="00535CCD" w:rsidRPr="005F25DF">
        <w:rPr>
          <w:rStyle w:val="teiadd"/>
        </w:rPr>
        <w:t>du</w:t>
      </w:r>
      <w:r w:rsidR="00535CCD">
        <w:t xml:space="preserve"> v</w:t>
      </w:r>
      <w:r w:rsidR="00535CCD" w:rsidRPr="00F337CD">
        <w:t>ſ</w:t>
      </w:r>
      <w:r w:rsidR="00535CCD">
        <w:t>zi.</w:t>
      </w:r>
    </w:p>
    <w:p w14:paraId="3A212D03" w14:textId="77777777" w:rsidR="00535CCD" w:rsidRDefault="00535CC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57811B" w14:textId="1CB23739" w:rsidR="00535CCD" w:rsidRDefault="00535CCD" w:rsidP="00E308E9">
      <w:pPr>
        <w:rPr>
          <w:sz w:val="24"/>
          <w:szCs w:val="24"/>
        </w:rPr>
      </w:pPr>
      <w:r w:rsidRPr="00535CCD">
        <w:rPr>
          <w:sz w:val="24"/>
          <w:szCs w:val="24"/>
        </w:rPr>
        <w:lastRenderedPageBreak/>
        <w:t>/72/</w:t>
      </w:r>
    </w:p>
    <w:p w14:paraId="6FE62E38" w14:textId="6C87FBC0" w:rsidR="002D1B31" w:rsidRPr="00535CCD" w:rsidRDefault="002D1B31" w:rsidP="002D1B31">
      <w:pPr>
        <w:pStyle w:val="teifwPageNum"/>
      </w:pPr>
      <w:r>
        <w:t>78.</w:t>
      </w:r>
    </w:p>
    <w:p w14:paraId="25C8A016" w14:textId="38BB992C" w:rsidR="00535CCD" w:rsidRPr="00535CCD" w:rsidRDefault="00535CCD" w:rsidP="002D1B31">
      <w:pPr>
        <w:pStyle w:val="Naslov2"/>
      </w:pPr>
      <w:r w:rsidRPr="00535CCD">
        <w:t xml:space="preserve">Nedela tretja </w:t>
      </w:r>
      <w:r w:rsidR="003451AB">
        <w:t>K</w:t>
      </w:r>
      <w:r w:rsidRPr="00535CCD">
        <w:t>orizme.</w:t>
      </w:r>
      <w:r w:rsidRPr="00535CCD">
        <w:br/>
        <w:t>Na Notu: No= 53.</w:t>
      </w:r>
    </w:p>
    <w:p w14:paraId="50A0F9D1" w14:textId="30D953E2" w:rsidR="00535CCD" w:rsidRDefault="00535CCD" w:rsidP="001B76DA">
      <w:pPr>
        <w:pStyle w:val="teiab"/>
      </w:pPr>
      <w:r w:rsidRPr="00535CCD">
        <w:t xml:space="preserve">Izganyal </w:t>
      </w:r>
      <w:r>
        <w:t xml:space="preserve">je </w:t>
      </w:r>
      <w:r w:rsidRPr="00C43F2B">
        <w:rPr>
          <w:rStyle w:val="teipersName"/>
        </w:rPr>
        <w:t>Jesush</w:t>
      </w:r>
      <w:r>
        <w:t xml:space="preserve"> vraga z-chlove</w:t>
      </w:r>
      <w:r w:rsidR="003451AB">
        <w:t>K</w:t>
      </w:r>
      <w:r>
        <w:t xml:space="preserve">a, </w:t>
      </w:r>
      <w:r w:rsidR="003451AB">
        <w:t>K</w:t>
      </w:r>
      <w:r>
        <w:t xml:space="preserve">i bil </w:t>
      </w:r>
      <w:r w:rsidRPr="00C43F2B">
        <w:rPr>
          <w:rStyle w:val="teiadd"/>
        </w:rPr>
        <w:t>je</w:t>
      </w:r>
      <w:r>
        <w:t xml:space="preserve"> nem,</w:t>
      </w:r>
      <w:r>
        <w:br/>
        <w:t xml:space="preserve">Y </w:t>
      </w:r>
      <w:r w:rsidR="003451AB">
        <w:t>K</w:t>
      </w:r>
      <w:r>
        <w:t>ad bibil zegnal vraga nemi pregovoril v</w:t>
      </w:r>
      <w:r w:rsidRPr="00F337CD">
        <w:t>ſ</w:t>
      </w:r>
      <w:r>
        <w:t>zem.</w:t>
      </w:r>
      <w:r>
        <w:br/>
        <w:t xml:space="preserve">Jedni </w:t>
      </w:r>
      <w:r w:rsidR="00E40056">
        <w:t>chudili z-med ludztva, drugi pa</w:t>
      </w:r>
      <w:r w:rsidR="003451AB">
        <w:t>K</w:t>
      </w:r>
      <w:r w:rsidR="00E40056">
        <w:t>o re</w:t>
      </w:r>
      <w:r w:rsidR="003451AB">
        <w:t>K</w:t>
      </w:r>
      <w:r w:rsidR="00E40056">
        <w:t>li szu,</w:t>
      </w:r>
      <w:r w:rsidR="00E40056">
        <w:br/>
        <w:t>Da po Belzebubu zganya vrage vragov herczegu.</w:t>
      </w:r>
    </w:p>
    <w:p w14:paraId="6BDF5C3A" w14:textId="05119A7D" w:rsidR="00E40056" w:rsidRDefault="00E40056" w:rsidP="001B76DA">
      <w:pPr>
        <w:pStyle w:val="teiab"/>
      </w:pPr>
      <w:r>
        <w:t>Pharizeushi od nyega znamenye szu iz</w:t>
      </w:r>
      <w:r w:rsidR="003451AB">
        <w:t>K</w:t>
      </w:r>
      <w:r>
        <w:t>ali,</w:t>
      </w:r>
      <w:r>
        <w:br/>
        <w:t>A</w:t>
      </w:r>
      <w:r w:rsidR="003451AB">
        <w:t>K</w:t>
      </w:r>
      <w:r>
        <w:t xml:space="preserve">o </w:t>
      </w:r>
      <w:r w:rsidRPr="00D74C23">
        <w:rPr>
          <w:rStyle w:val="teidel"/>
        </w:rPr>
        <w:t>on</w:t>
      </w:r>
      <w:r>
        <w:t xml:space="preserve"> chudo </w:t>
      </w:r>
      <w:r w:rsidRPr="00D74C23">
        <w:rPr>
          <w:rStyle w:val="teidel"/>
        </w:rPr>
        <w:t>on</w:t>
      </w:r>
      <w:r>
        <w:t xml:space="preserve"> iz Neba vchini bud</w:t>
      </w:r>
      <w:r w:rsidRPr="00D74C23">
        <w:rPr>
          <w:rStyle w:val="teidel"/>
        </w:rPr>
        <w:t>u</w:t>
      </w:r>
      <w:r>
        <w:t xml:space="preserve"> ver</w:t>
      </w:r>
      <w:r w:rsidRPr="00D74C23">
        <w:rPr>
          <w:rStyle w:val="teidel"/>
        </w:rPr>
        <w:t>u</w:t>
      </w:r>
      <w:r>
        <w:t>vali.</w:t>
      </w:r>
      <w:r>
        <w:br/>
        <w:t>Hoteli szu to zeznati, od</w:t>
      </w:r>
      <w:r w:rsidR="003451AB">
        <w:t>K</w:t>
      </w:r>
      <w:r>
        <w:t>ud bi tu moch imal</w:t>
      </w:r>
      <w:r>
        <w:br/>
        <w:t>Z-Chlove</w:t>
      </w:r>
      <w:r w:rsidR="003451AB">
        <w:t>K</w:t>
      </w:r>
      <w:r>
        <w:t>a vraga zegnati, da nemi guchat bi znal.</w:t>
      </w:r>
    </w:p>
    <w:p w14:paraId="0AB81F64" w14:textId="10B541CA" w:rsidR="00E40056" w:rsidRDefault="00E40056" w:rsidP="001B76DA">
      <w:pPr>
        <w:pStyle w:val="teiab"/>
      </w:pPr>
      <w:r w:rsidRPr="0042226F">
        <w:rPr>
          <w:rStyle w:val="teipersName"/>
        </w:rPr>
        <w:t>Jesush</w:t>
      </w:r>
      <w:r>
        <w:t xml:space="preserve"> nato odgovori: o male vere lyudi!</w:t>
      </w:r>
      <w:r>
        <w:br/>
        <w:t xml:space="preserve">I On nyim poztavi gori: </w:t>
      </w:r>
      <w:r w:rsidRPr="0042226F">
        <w:rPr>
          <w:rStyle w:val="teiadd"/>
        </w:rPr>
        <w:t>da</w:t>
      </w:r>
      <w:r>
        <w:t xml:space="preserve"> vrag vraga ja negoni </w:t>
      </w:r>
      <w:r w:rsidRPr="0042226F">
        <w:rPr>
          <w:rStyle w:val="teiadd"/>
        </w:rPr>
        <w:t>ne</w:t>
      </w:r>
      <w:r w:rsidR="003451AB" w:rsidRPr="0042226F">
        <w:rPr>
          <w:rStyle w:val="teiadd"/>
        </w:rPr>
        <w:t>K</w:t>
      </w:r>
      <w:r w:rsidRPr="0042226F">
        <w:rPr>
          <w:rStyle w:val="teiadd"/>
        </w:rPr>
        <w:t>udi</w:t>
      </w:r>
      <w:r>
        <w:t>,</w:t>
      </w:r>
      <w:r>
        <w:br/>
        <w:t xml:space="preserve">Niti nyegovo </w:t>
      </w:r>
      <w:r w:rsidR="003451AB">
        <w:t>K</w:t>
      </w:r>
      <w:r>
        <w:t>raleztvo nebude on razmetal;</w:t>
      </w:r>
      <w:r>
        <w:br/>
        <w:t>Z-Bosjum mochjum ja, na mezto vrasjim, vraga szem-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zegnal.</w:t>
      </w:r>
    </w:p>
    <w:p w14:paraId="3FBF4CDF" w14:textId="2B4C4C59" w:rsidR="00E40056" w:rsidRDefault="00E40056" w:rsidP="001B76DA">
      <w:pPr>
        <w:pStyle w:val="teiab"/>
      </w:pPr>
      <w:r>
        <w:t>Nato Sena je ne</w:t>
      </w:r>
      <w:r w:rsidR="003451AB">
        <w:t>K</w:t>
      </w:r>
      <w:r>
        <w:t xml:space="preserve">oja </w:t>
      </w:r>
      <w:r w:rsidR="003451AB">
        <w:t>K</w:t>
      </w:r>
      <w:r>
        <w:t>-nyemu gla</w:t>
      </w:r>
      <w:r w:rsidRPr="00F337CD">
        <w:t>ſ</w:t>
      </w:r>
      <w:r>
        <w:t>za zdignula:</w:t>
      </w:r>
      <w:r>
        <w:br/>
        <w:t xml:space="preserve">O blasena je vutroba! </w:t>
      </w:r>
      <w:r w:rsidR="003451AB">
        <w:t>K</w:t>
      </w:r>
      <w:r>
        <w:t>oja tebe no</w:t>
      </w:r>
      <w:r w:rsidRPr="00F337CD">
        <w:t>ſ</w:t>
      </w:r>
      <w:r>
        <w:t>zila,</w:t>
      </w:r>
      <w:r>
        <w:br/>
        <w:t>Y per</w:t>
      </w:r>
      <w:r w:rsidRPr="00F337CD">
        <w:t>ſ</w:t>
      </w:r>
      <w:r>
        <w:t xml:space="preserve">za, </w:t>
      </w:r>
      <w:r w:rsidR="003451AB">
        <w:t>K</w:t>
      </w:r>
      <w:r>
        <w:t>oja</w:t>
      </w:r>
      <w:r w:rsidRPr="00F337CD">
        <w:t>ſ</w:t>
      </w:r>
      <w:r>
        <w:t>zi sze</w:t>
      </w:r>
      <w:r w:rsidRPr="00F337CD">
        <w:t>ſ</w:t>
      </w:r>
      <w:r>
        <w:t>znul. On reche: blaseni szu,</w:t>
      </w:r>
      <w:r>
        <w:br/>
      </w:r>
      <w:r w:rsidR="003451AB">
        <w:t>K</w:t>
      </w:r>
      <w:r>
        <w:t>i po</w:t>
      </w:r>
      <w:r w:rsidRPr="00F337CD">
        <w:t>ſ</w:t>
      </w:r>
      <w:r>
        <w:t>zlushaju rech Bosju, y obdersavaju nyu.</w:t>
      </w:r>
    </w:p>
    <w:p w14:paraId="04D7B2E4" w14:textId="77777777" w:rsidR="00E40056" w:rsidRDefault="00E4005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B94209" w14:textId="48371CC3" w:rsidR="00E40056" w:rsidRDefault="00E40056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/73/</w:t>
      </w:r>
    </w:p>
    <w:p w14:paraId="61F67D70" w14:textId="7C8B67B8" w:rsidR="00E40056" w:rsidRDefault="00E40056" w:rsidP="00A71A29">
      <w:pPr>
        <w:pStyle w:val="teifwPageNum"/>
      </w:pPr>
      <w:r>
        <w:t>79</w:t>
      </w:r>
    </w:p>
    <w:p w14:paraId="05572DF9" w14:textId="0C61BD1F" w:rsidR="00E40056" w:rsidRDefault="00E40056" w:rsidP="001B76DA">
      <w:pPr>
        <w:pStyle w:val="teiab"/>
      </w:pPr>
      <w:r>
        <w:t xml:space="preserve">O lyubleni </w:t>
      </w:r>
      <w:r w:rsidR="003451AB">
        <w:t>K</w:t>
      </w:r>
      <w:r>
        <w:t>erscheni</w:t>
      </w:r>
      <w:r w:rsidR="003451AB">
        <w:t>K</w:t>
      </w:r>
      <w:r>
        <w:t>i! z-toga</w:t>
      </w:r>
      <w:r w:rsidRPr="00F337CD">
        <w:t>ſ</w:t>
      </w:r>
      <w:r>
        <w:t xml:space="preserve">ze zdaj </w:t>
      </w:r>
      <w:r w:rsidRPr="00A71A29">
        <w:rPr>
          <w:rStyle w:val="teiadd"/>
        </w:rPr>
        <w:t>vſzi</w:t>
      </w:r>
      <w:r>
        <w:t xml:space="preserve"> vuchite,</w:t>
      </w:r>
      <w:r>
        <w:br/>
        <w:t>A</w:t>
      </w:r>
      <w:r w:rsidR="003451AB">
        <w:t>K</w:t>
      </w:r>
      <w:r>
        <w:t>o chete bit Verni</w:t>
      </w:r>
      <w:r w:rsidR="003451AB">
        <w:t>K</w:t>
      </w:r>
      <w:r>
        <w:t>i, rech Bosju po</w:t>
      </w:r>
      <w:r w:rsidRPr="00F337CD">
        <w:t>ſ</w:t>
      </w:r>
      <w:r>
        <w:t>zluhnite,</w:t>
      </w:r>
      <w:r>
        <w:br/>
        <w:t>Y nyu glubo</w:t>
      </w:r>
      <w:r w:rsidR="003451AB">
        <w:t>K</w:t>
      </w:r>
      <w:r>
        <w:t>u vu Szerdcze vashe nuter v-Szadite,</w:t>
      </w:r>
      <w:r>
        <w:br/>
        <w:t>A</w:t>
      </w:r>
      <w:r w:rsidR="003451AB">
        <w:t>K</w:t>
      </w:r>
      <w:r>
        <w:t xml:space="preserve">o chete prit </w:t>
      </w:r>
      <w:r w:rsidRPr="00A71A29">
        <w:rPr>
          <w:rStyle w:val="teiadd"/>
        </w:rPr>
        <w:t>dojt'</w:t>
      </w:r>
      <w:r>
        <w:t xml:space="preserve"> med Szvetcze, poleg ove sivite.</w:t>
      </w:r>
    </w:p>
    <w:p w14:paraId="3921D426" w14:textId="77777777" w:rsidR="00E40056" w:rsidRDefault="00E40056" w:rsidP="001B76DA">
      <w:pPr>
        <w:pStyle w:val="teiab"/>
      </w:pPr>
    </w:p>
    <w:p w14:paraId="336C350B" w14:textId="659EDA6B" w:rsidR="00E40056" w:rsidRDefault="00E40056" w:rsidP="00526585">
      <w:pPr>
        <w:pStyle w:val="Naslov2"/>
      </w:pPr>
      <w:r>
        <w:t xml:space="preserve">Nedela cheterta </w:t>
      </w:r>
      <w:r w:rsidR="003451AB">
        <w:t>K</w:t>
      </w:r>
      <w:r>
        <w:t>orizme.</w:t>
      </w:r>
      <w:r>
        <w:br/>
        <w:t>Na Notu: No= 54.</w:t>
      </w:r>
    </w:p>
    <w:p w14:paraId="752DA8A7" w14:textId="244387FA" w:rsidR="00E40056" w:rsidRDefault="003451AB" w:rsidP="001B76DA">
      <w:pPr>
        <w:pStyle w:val="teiab"/>
      </w:pPr>
      <w:r>
        <w:t>K</w:t>
      </w:r>
      <w:r w:rsidR="00E40056">
        <w:t>ada bi bil Vuzem blizu den Szvet</w:t>
      </w:r>
      <w:r>
        <w:t>K</w:t>
      </w:r>
      <w:r w:rsidR="00E40056">
        <w:t>a sidovz</w:t>
      </w:r>
      <w:r>
        <w:t>K</w:t>
      </w:r>
      <w:r w:rsidR="00E40056">
        <w:t>oga,</w:t>
      </w:r>
      <w:r w:rsidR="00E40056">
        <w:br/>
      </w:r>
      <w:r w:rsidR="00E40056" w:rsidRPr="00526585">
        <w:rPr>
          <w:rStyle w:val="teipersName"/>
        </w:rPr>
        <w:t>Jesush</w:t>
      </w:r>
      <w:r w:rsidR="00E40056">
        <w:t xml:space="preserve"> ishel v-</w:t>
      </w:r>
      <w:r w:rsidR="00E40056" w:rsidRPr="00526585">
        <w:rPr>
          <w:rStyle w:val="teiplaceName"/>
        </w:rPr>
        <w:t>Galileu</w:t>
      </w:r>
      <w:r w:rsidR="00E40056">
        <w:t xml:space="preserve"> pre</w:t>
      </w:r>
      <w:r>
        <w:t>K</w:t>
      </w:r>
      <w:r w:rsidR="00E40056">
        <w:t xml:space="preserve"> morja Tiberjusha</w:t>
      </w:r>
      <w:r w:rsidR="00E40056">
        <w:br/>
        <w:t>Z-Vucheni</w:t>
      </w:r>
      <w:r>
        <w:t>K</w:t>
      </w:r>
      <w:r w:rsidR="00E40056">
        <w:t>i na breg gori, y S-nyimi tam szedel je,</w:t>
      </w:r>
      <w:r w:rsidR="00E40056">
        <w:br/>
      </w:r>
      <w:r>
        <w:t>K</w:t>
      </w:r>
      <w:r w:rsidR="00E40056">
        <w:t>ad bibil podignul ochi, luztva iti videl je.</w:t>
      </w:r>
    </w:p>
    <w:p w14:paraId="5FB00C62" w14:textId="6B79238C" w:rsidR="00E40056" w:rsidRDefault="00E40056" w:rsidP="001B76DA">
      <w:pPr>
        <w:pStyle w:val="teiab"/>
      </w:pPr>
      <w:r w:rsidRPr="00526585">
        <w:rPr>
          <w:rStyle w:val="teipersName"/>
        </w:rPr>
        <w:t>Jesush</w:t>
      </w:r>
      <w:r>
        <w:t xml:space="preserve"> re</w:t>
      </w:r>
      <w:r w:rsidR="003451AB">
        <w:t>K</w:t>
      </w:r>
      <w:r>
        <w:t xml:space="preserve">el je </w:t>
      </w:r>
      <w:r w:rsidR="003451AB">
        <w:t>K</w:t>
      </w:r>
      <w:r>
        <w:t>-</w:t>
      </w:r>
      <w:r w:rsidRPr="00526585">
        <w:rPr>
          <w:rStyle w:val="teipersName"/>
        </w:rPr>
        <w:t>Filipu</w:t>
      </w:r>
      <w:r>
        <w:t xml:space="preserve">: gde </w:t>
      </w:r>
      <w:r w:rsidR="003451AB">
        <w:t>K</w:t>
      </w:r>
      <w:r>
        <w:t>upimo</w:t>
      </w:r>
      <w:r w:rsidR="00446FBB">
        <w:t xml:space="preserve"> mi </w:t>
      </w:r>
      <w:r w:rsidR="003451AB">
        <w:t>K</w:t>
      </w:r>
      <w:r w:rsidR="00446FBB">
        <w:t xml:space="preserve">ruha, </w:t>
      </w:r>
      <w:r w:rsidR="00446FBB">
        <w:br/>
        <w:t>Da</w:t>
      </w:r>
      <w:r w:rsidR="00446FBB" w:rsidRPr="00F337CD">
        <w:t>ſ</w:t>
      </w:r>
      <w:r w:rsidR="00446FBB">
        <w:t xml:space="preserve">ze ovi nahraniju? </w:t>
      </w:r>
      <w:r w:rsidR="00446FBB" w:rsidRPr="00526585">
        <w:rPr>
          <w:rStyle w:val="teipersName"/>
        </w:rPr>
        <w:t>Filip</w:t>
      </w:r>
      <w:r w:rsidR="00446FBB">
        <w:t xml:space="preserve"> mu odgovor da,</w:t>
      </w:r>
      <w:r w:rsidR="00446FBB">
        <w:br/>
        <w:t>Da za dvezto de</w:t>
      </w:r>
      <w:r w:rsidR="00446FBB" w:rsidRPr="00F337CD">
        <w:t>ſ</w:t>
      </w:r>
      <w:r w:rsidR="00446FBB">
        <w:t>zeta</w:t>
      </w:r>
      <w:r w:rsidR="003451AB">
        <w:t>K</w:t>
      </w:r>
      <w:r w:rsidR="00446FBB">
        <w:t xml:space="preserve">ov </w:t>
      </w:r>
      <w:r w:rsidR="003451AB">
        <w:t>K</w:t>
      </w:r>
      <w:r w:rsidR="00446FBB">
        <w:t>ruga nyim ne zadozta,</w:t>
      </w:r>
      <w:r w:rsidR="00446FBB">
        <w:br/>
        <w:t>Tul</w:t>
      </w:r>
      <w:r w:rsidR="003451AB">
        <w:t>K</w:t>
      </w:r>
      <w:r w:rsidR="00446FBB">
        <w:t xml:space="preserve">o nemamo </w:t>
      </w:r>
      <w:r w:rsidR="003451AB">
        <w:t>K</w:t>
      </w:r>
      <w:r w:rsidR="00446FBB">
        <w:t xml:space="preserve">olachov, </w:t>
      </w:r>
      <w:r w:rsidR="003451AB">
        <w:t>K</w:t>
      </w:r>
      <w:r w:rsidR="00446FBB">
        <w:t>aiti vnogo je luztva.</w:t>
      </w:r>
    </w:p>
    <w:p w14:paraId="0AA89925" w14:textId="077934CD" w:rsidR="00446FBB" w:rsidRDefault="00446FBB" w:rsidP="001B76DA">
      <w:pPr>
        <w:pStyle w:val="teiab"/>
      </w:pPr>
      <w:r w:rsidRPr="00E42B05">
        <w:rPr>
          <w:rStyle w:val="teipersName"/>
        </w:rPr>
        <w:t>Andrash</w:t>
      </w:r>
      <w:r>
        <w:t xml:space="preserve">, brat </w:t>
      </w:r>
      <w:r w:rsidRPr="00E42B05">
        <w:rPr>
          <w:rStyle w:val="teipersName"/>
        </w:rPr>
        <w:t>Shimona</w:t>
      </w:r>
      <w:r>
        <w:t xml:space="preserve"> </w:t>
      </w:r>
      <w:r w:rsidRPr="00E42B05">
        <w:rPr>
          <w:rStyle w:val="teipersName"/>
        </w:rPr>
        <w:t>Petra</w:t>
      </w:r>
      <w:r>
        <w:t xml:space="preserve">, onda </w:t>
      </w:r>
      <w:r w:rsidR="003451AB">
        <w:t>K</w:t>
      </w:r>
      <w:r>
        <w:t>-nyemu ta</w:t>
      </w:r>
      <w:r w:rsidR="003451AB">
        <w:t>K</w:t>
      </w:r>
      <w:r>
        <w:t xml:space="preserve"> reche:</w:t>
      </w:r>
      <w:r>
        <w:br/>
        <w:t>Jeden decha</w:t>
      </w:r>
      <w:r w:rsidR="003451AB">
        <w:t>K</w:t>
      </w:r>
      <w:r>
        <w:t xml:space="preserve"> ovde ima pet </w:t>
      </w:r>
      <w:r w:rsidR="003451AB">
        <w:t>K</w:t>
      </w:r>
      <w:r>
        <w:t>ruhov, y dve ribe,</w:t>
      </w:r>
      <w:r>
        <w:br/>
        <w:t xml:space="preserve">Ali </w:t>
      </w:r>
      <w:r w:rsidR="003451AB">
        <w:t>K</w:t>
      </w:r>
      <w:r>
        <w:t>ai to med tul</w:t>
      </w:r>
      <w:r w:rsidR="003451AB">
        <w:t>K</w:t>
      </w:r>
      <w:r>
        <w:t>emi? ar nyih pet jezer blizu;</w:t>
      </w:r>
      <w:r>
        <w:br/>
      </w:r>
      <w:r w:rsidRPr="00E42B05">
        <w:rPr>
          <w:rStyle w:val="teipersName"/>
        </w:rPr>
        <w:t>Jesush</w:t>
      </w:r>
      <w:r>
        <w:t xml:space="preserve"> re</w:t>
      </w:r>
      <w:r w:rsidR="003451AB">
        <w:t>K</w:t>
      </w:r>
      <w:r>
        <w:t>el je po</w:t>
      </w:r>
      <w:r w:rsidRPr="00F337CD">
        <w:t>ſ</w:t>
      </w:r>
      <w:r>
        <w:t>zezti luztvi na onom meztu.</w:t>
      </w:r>
    </w:p>
    <w:p w14:paraId="1CBEF191" w14:textId="77777777" w:rsidR="00446FBB" w:rsidRDefault="00446FB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BF9C30" w14:textId="6D8CC425" w:rsidR="00446FBB" w:rsidRDefault="00446FBB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/74/</w:t>
      </w:r>
    </w:p>
    <w:p w14:paraId="64460723" w14:textId="5C98BBE1" w:rsidR="00446FBB" w:rsidRDefault="00446FBB" w:rsidP="00E42B05">
      <w:pPr>
        <w:pStyle w:val="teifwPageNum"/>
      </w:pPr>
      <w:r>
        <w:t>80</w:t>
      </w:r>
    </w:p>
    <w:p w14:paraId="4C4DB800" w14:textId="1671E0DE" w:rsidR="00446FBB" w:rsidRDefault="00446FBB" w:rsidP="001B76DA">
      <w:pPr>
        <w:pStyle w:val="teiab"/>
      </w:pPr>
      <w:r>
        <w:t xml:space="preserve">Vzel je ada </w:t>
      </w:r>
      <w:r w:rsidRPr="00E42B05">
        <w:rPr>
          <w:rStyle w:val="teipersName"/>
        </w:rPr>
        <w:t>Jesush</w:t>
      </w:r>
      <w:r>
        <w:t xml:space="preserve"> </w:t>
      </w:r>
      <w:r w:rsidR="003451AB">
        <w:t>K</w:t>
      </w:r>
      <w:r>
        <w:t xml:space="preserve">ruha, y </w:t>
      </w:r>
      <w:r w:rsidR="003451AB">
        <w:t>K</w:t>
      </w:r>
      <w:r>
        <w:t>ad bibil zahvalil,</w:t>
      </w:r>
      <w:r>
        <w:br/>
        <w:t>Podelil szvetoga Duha, y z-</w:t>
      </w:r>
      <w:r w:rsidR="003451AB">
        <w:t>K</w:t>
      </w:r>
      <w:r>
        <w:t>ruhom nye nahranil;</w:t>
      </w:r>
      <w:r>
        <w:br/>
        <w:t xml:space="preserve">Zpodobno iz rib szu vzeli, </w:t>
      </w:r>
      <w:r w:rsidR="003451AB">
        <w:t>K</w:t>
      </w:r>
      <w:r>
        <w:t>uli</w:t>
      </w:r>
      <w:r w:rsidR="003451AB">
        <w:t>K</w:t>
      </w:r>
      <w:r>
        <w:t>o szu hoteli.</w:t>
      </w:r>
      <w:r>
        <w:br/>
      </w:r>
      <w:r w:rsidR="003451AB">
        <w:t>K</w:t>
      </w:r>
      <w:r>
        <w:t xml:space="preserve">ad </w:t>
      </w:r>
      <w:r w:rsidRPr="00F337CD">
        <w:t>ſ</w:t>
      </w:r>
      <w:r>
        <w:t>zu bili nahranyeni, falatczi szu oztali.</w:t>
      </w:r>
    </w:p>
    <w:p w14:paraId="3C41CCD0" w14:textId="41161D16" w:rsidR="00446FBB" w:rsidRDefault="00446FBB" w:rsidP="001B76DA">
      <w:pPr>
        <w:pStyle w:val="teiab"/>
      </w:pPr>
      <w:r w:rsidRPr="00E42B05">
        <w:rPr>
          <w:rStyle w:val="teipersName"/>
        </w:rPr>
        <w:t>Jesush</w:t>
      </w:r>
      <w:r>
        <w:t xml:space="preserve"> Vucheni</w:t>
      </w:r>
      <w:r w:rsidR="003451AB">
        <w:t>K</w:t>
      </w:r>
      <w:r>
        <w:t>om reche falatcze gor pobrati,</w:t>
      </w:r>
      <w:r>
        <w:br/>
        <w:t>Da</w:t>
      </w:r>
      <w:r w:rsidRPr="00F337CD">
        <w:t>ſ</w:t>
      </w:r>
      <w:r>
        <w:t>ze ni</w:t>
      </w:r>
      <w:r w:rsidR="003451AB">
        <w:t>K</w:t>
      </w:r>
      <w:r>
        <w:t>ai nezameche veli on gor z</w:t>
      </w:r>
      <w:r w:rsidR="003451AB">
        <w:t>K</w:t>
      </w:r>
      <w:r>
        <w:t xml:space="preserve">raniti </w:t>
      </w:r>
      <w:r w:rsidRPr="00E42B05">
        <w:rPr>
          <w:rStyle w:val="teiadd"/>
        </w:rPr>
        <w:t>zachuvati</w:t>
      </w:r>
      <w:r>
        <w:t>.</w:t>
      </w:r>
      <w:r>
        <w:br/>
        <w:t xml:space="preserve">Od pet </w:t>
      </w:r>
      <w:r w:rsidR="003451AB">
        <w:t>K</w:t>
      </w:r>
      <w:r>
        <w:t>ruhov szu oztan</w:t>
      </w:r>
      <w:r w:rsidR="003451AB">
        <w:t>K</w:t>
      </w:r>
      <w:r>
        <w:t>e v</w:t>
      </w:r>
      <w:r w:rsidRPr="00F337CD">
        <w:t>ſ</w:t>
      </w:r>
      <w:r>
        <w:t>ze oni gor pobrali,</w:t>
      </w:r>
      <w:r>
        <w:br/>
        <w:t>J-je</w:t>
      </w:r>
      <w:r w:rsidRPr="00F337CD">
        <w:t>ſ</w:t>
      </w:r>
      <w:r>
        <w:t xml:space="preserve">zu szu dvanaizt </w:t>
      </w:r>
      <w:r w:rsidR="003451AB">
        <w:t>K</w:t>
      </w:r>
      <w:r>
        <w:t>oshare falatczev napunili.</w:t>
      </w:r>
    </w:p>
    <w:p w14:paraId="48ABBD8E" w14:textId="10535427" w:rsidR="00446FBB" w:rsidRDefault="00446FBB" w:rsidP="001B76DA">
      <w:pPr>
        <w:pStyle w:val="teiab"/>
      </w:pPr>
      <w:r>
        <w:t>z-tem na</w:t>
      </w:r>
      <w:r w:rsidRPr="00F337CD">
        <w:t>ſ</w:t>
      </w:r>
      <w:r>
        <w:t xml:space="preserve">z </w:t>
      </w:r>
      <w:r w:rsidRPr="00E42B05">
        <w:rPr>
          <w:rStyle w:val="teipersName"/>
        </w:rPr>
        <w:t>Jesush</w:t>
      </w:r>
      <w:r>
        <w:t xml:space="preserve"> dene</w:t>
      </w:r>
      <w:r w:rsidRPr="00F337CD">
        <w:t>ſ</w:t>
      </w:r>
      <w:r>
        <w:t>z vuchi milo</w:t>
      </w:r>
      <w:r w:rsidRPr="00F337CD">
        <w:t>ſ</w:t>
      </w:r>
      <w:r>
        <w:t>zerdnozt z</w:t>
      </w:r>
      <w:r w:rsidR="003451AB">
        <w:t>K</w:t>
      </w:r>
      <w:r>
        <w:t>azati,</w:t>
      </w:r>
      <w:r>
        <w:br/>
        <w:t>Blisnyemu vu potrebochi v</w:t>
      </w:r>
      <w:r w:rsidRPr="00F337CD">
        <w:t>ſ</w:t>
      </w:r>
      <w:r>
        <w:t>zigdar mu pomagati;</w:t>
      </w:r>
      <w:r>
        <w:br/>
        <w:t xml:space="preserve">Y Dare bsje  vsivati, da je telu </w:t>
      </w:r>
      <w:r w:rsidR="003451AB">
        <w:t>K</w:t>
      </w:r>
      <w:r>
        <w:t>-pomochi,</w:t>
      </w:r>
      <w:r>
        <w:br/>
      </w:r>
      <w:r w:rsidR="003451AB">
        <w:t>K</w:t>
      </w:r>
      <w:r>
        <w:t>ai oztane gor pobrati, da</w:t>
      </w:r>
      <w:r w:rsidRPr="00F337CD">
        <w:t>ſ</w:t>
      </w:r>
      <w:r>
        <w:t>ze drugoch potroshi.</w:t>
      </w:r>
    </w:p>
    <w:p w14:paraId="210A73D9" w14:textId="77777777" w:rsidR="00446FBB" w:rsidRDefault="00446FBB" w:rsidP="00E308E9">
      <w:pPr>
        <w:rPr>
          <w:sz w:val="24"/>
          <w:szCs w:val="24"/>
        </w:rPr>
      </w:pPr>
    </w:p>
    <w:p w14:paraId="29556451" w14:textId="3595CBDD" w:rsidR="00446FBB" w:rsidRDefault="00446FBB" w:rsidP="00EC3673">
      <w:pPr>
        <w:pStyle w:val="Naslov2"/>
      </w:pPr>
      <w:r>
        <w:t xml:space="preserve">Nedela peta </w:t>
      </w:r>
      <w:r w:rsidR="003451AB">
        <w:t>K</w:t>
      </w:r>
      <w:r>
        <w:t>orizme.</w:t>
      </w:r>
      <w:r>
        <w:br/>
        <w:t>Na Notu: No= 55.</w:t>
      </w:r>
    </w:p>
    <w:p w14:paraId="35C48DD0" w14:textId="28F83413" w:rsidR="00446FBB" w:rsidRDefault="00446FBB" w:rsidP="001B76DA">
      <w:pPr>
        <w:pStyle w:val="teiab"/>
      </w:pPr>
      <w:r w:rsidRPr="00EC3673">
        <w:rPr>
          <w:rStyle w:val="teipersName"/>
        </w:rPr>
        <w:t>Jesush</w:t>
      </w:r>
      <w:r>
        <w:t xml:space="preserve"> Navuchitel pravi lepe Navu</w:t>
      </w:r>
      <w:r w:rsidR="003451AB">
        <w:t>K</w:t>
      </w:r>
      <w:r>
        <w:t>e daval,</w:t>
      </w:r>
      <w:r>
        <w:br/>
        <w:t>Sidovi ne</w:t>
      </w:r>
      <w:r w:rsidRPr="00F337CD">
        <w:t>ſ</w:t>
      </w:r>
      <w:r>
        <w:t xml:space="preserve">zu </w:t>
      </w:r>
      <w:r w:rsidRPr="0086720F">
        <w:rPr>
          <w:rStyle w:val="teiadd"/>
        </w:rPr>
        <w:t>nye</w:t>
      </w:r>
      <w:r>
        <w:t xml:space="preserve"> vervali </w:t>
      </w:r>
      <w:r w:rsidRPr="0086720F">
        <w:rPr>
          <w:rStyle w:val="teiadd"/>
        </w:rPr>
        <w:t>zametali</w:t>
      </w:r>
      <w:r>
        <w:t>, zato nye je po</w:t>
      </w:r>
      <w:r w:rsidR="003451AB">
        <w:t>K</w:t>
      </w:r>
      <w:r>
        <w:t>aral;</w:t>
      </w:r>
      <w:r>
        <w:br/>
      </w:r>
      <w:r w:rsidRPr="0086720F">
        <w:rPr>
          <w:rStyle w:val="teipersName"/>
        </w:rPr>
        <w:t>Jesush</w:t>
      </w:r>
      <w:r>
        <w:t xml:space="preserve"> Sidovom ta</w:t>
      </w:r>
      <w:r w:rsidR="003451AB">
        <w:t>K</w:t>
      </w:r>
      <w:r>
        <w:t xml:space="preserve"> reche, y szerdito nye pita:</w:t>
      </w:r>
      <w:r>
        <w:br/>
      </w:r>
      <w:r w:rsidR="003451AB">
        <w:t>K</w:t>
      </w:r>
      <w:r>
        <w:t>oi zmed va</w:t>
      </w:r>
      <w:r w:rsidRPr="00F337CD">
        <w:t>ſ</w:t>
      </w:r>
      <w:r>
        <w:t>z more mene po</w:t>
      </w:r>
      <w:r w:rsidR="003451AB">
        <w:t>K</w:t>
      </w:r>
      <w:r>
        <w:t>arati zbog greha?</w:t>
      </w:r>
    </w:p>
    <w:p w14:paraId="25A38C85" w14:textId="77777777" w:rsidR="00446FBB" w:rsidRDefault="00446FBB" w:rsidP="001B76DA">
      <w:pPr>
        <w:pStyle w:val="teiab"/>
      </w:pPr>
      <w:r>
        <w:br w:type="page"/>
      </w:r>
    </w:p>
    <w:p w14:paraId="3E620E9B" w14:textId="0F29357B" w:rsidR="00446FBB" w:rsidRDefault="00446FBB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/75/</w:t>
      </w:r>
    </w:p>
    <w:p w14:paraId="0E52879C" w14:textId="726E5320" w:rsidR="00446FBB" w:rsidRDefault="00446FBB" w:rsidP="001A09C8">
      <w:pPr>
        <w:pStyle w:val="teifwPageNum"/>
      </w:pPr>
      <w:r>
        <w:t>81</w:t>
      </w:r>
    </w:p>
    <w:p w14:paraId="3AF55FF0" w14:textId="247D56AC" w:rsidR="00446FBB" w:rsidRDefault="00446FBB" w:rsidP="001B76DA">
      <w:pPr>
        <w:pStyle w:val="teiab"/>
      </w:pPr>
      <w:r>
        <w:t>A</w:t>
      </w:r>
      <w:r w:rsidR="003451AB">
        <w:t>K</w:t>
      </w:r>
      <w:r>
        <w:t>o iztinu velim vam, za</w:t>
      </w:r>
      <w:r w:rsidR="003451AB">
        <w:t>K</w:t>
      </w:r>
      <w:r>
        <w:t>aj mi never</w:t>
      </w:r>
      <w:r w:rsidR="001A09C8" w:rsidRPr="001A09C8">
        <w:rPr>
          <w:rStyle w:val="teiadd"/>
        </w:rPr>
        <w:t>u</w:t>
      </w:r>
      <w:r>
        <w:t>jete?</w:t>
      </w:r>
      <w:r>
        <w:br/>
        <w:t>Naij va</w:t>
      </w:r>
      <w:r w:rsidRPr="00F337CD">
        <w:t>ſ</w:t>
      </w:r>
      <w:r>
        <w:t>z v</w:t>
      </w:r>
      <w:r w:rsidRPr="00F337CD">
        <w:t>ſ</w:t>
      </w:r>
      <w:r>
        <w:t>ze z</w:t>
      </w:r>
      <w:r w:rsidR="003451AB">
        <w:t>K</w:t>
      </w:r>
      <w:r>
        <w:t>upa bude szram, da me nepo</w:t>
      </w:r>
      <w:r w:rsidRPr="00F337CD">
        <w:t>ſ</w:t>
      </w:r>
      <w:r>
        <w:t>zluhnete.</w:t>
      </w:r>
      <w:r>
        <w:br/>
        <w:t xml:space="preserve">Velim: </w:t>
      </w:r>
      <w:r w:rsidR="003451AB">
        <w:t>K</w:t>
      </w:r>
      <w:r>
        <w:t>oi iz Boga je, po</w:t>
      </w:r>
      <w:r w:rsidRPr="00F337CD">
        <w:t>ſ</w:t>
      </w:r>
      <w:r>
        <w:t>zlusha rechi Bosje,</w:t>
      </w:r>
      <w:r>
        <w:br/>
        <w:t>Zato vi nepo</w:t>
      </w:r>
      <w:r w:rsidRPr="00F337CD">
        <w:t>ſ</w:t>
      </w:r>
      <w:r>
        <w:t xml:space="preserve">zlushate, </w:t>
      </w:r>
      <w:r w:rsidR="003451AB">
        <w:t>K</w:t>
      </w:r>
      <w:r>
        <w:t>ajti iz Boga nezte.</w:t>
      </w:r>
    </w:p>
    <w:p w14:paraId="2D98F72A" w14:textId="17B15CB5" w:rsidR="00446FBB" w:rsidRDefault="00446FBB" w:rsidP="001B76DA">
      <w:pPr>
        <w:pStyle w:val="teiab"/>
      </w:pPr>
      <w:r>
        <w:t>Odgovorili</w:t>
      </w:r>
      <w:r w:rsidRPr="00F337CD">
        <w:t>ſ</w:t>
      </w:r>
      <w:r>
        <w:t>zu nato Sidovi, y szu re</w:t>
      </w:r>
      <w:r w:rsidR="003451AB">
        <w:t>K</w:t>
      </w:r>
      <w:r>
        <w:t>li:</w:t>
      </w:r>
      <w:r>
        <w:br/>
        <w:t xml:space="preserve">Nevelimoli mi dobro </w:t>
      </w:r>
      <w:r w:rsidRPr="001A09C8">
        <w:rPr>
          <w:rStyle w:val="teiadd"/>
        </w:rPr>
        <w:t>dobro velimo mi zato</w:t>
      </w:r>
      <w:r>
        <w:t>, da szamaritanecz szi,</w:t>
      </w:r>
      <w:r>
        <w:br/>
        <w:t>Y da vraga imash v-szebi, z-</w:t>
      </w:r>
      <w:r w:rsidR="003451AB">
        <w:t>K</w:t>
      </w:r>
      <w:r>
        <w:t>ojim chud</w:t>
      </w:r>
      <w:r w:rsidRPr="001A09C8">
        <w:rPr>
          <w:rStyle w:val="teidel"/>
        </w:rPr>
        <w:t>eshe</w:t>
      </w:r>
      <w:r w:rsidRPr="001A09C8">
        <w:rPr>
          <w:rStyle w:val="teiadd"/>
        </w:rPr>
        <w:t>a</w:t>
      </w:r>
      <w:r>
        <w:t xml:space="preserve"> </w:t>
      </w:r>
      <w:r w:rsidRPr="001A09C8">
        <w:rPr>
          <w:rStyle w:val="teiadd"/>
        </w:rPr>
        <w:t>ti</w:t>
      </w:r>
      <w:r>
        <w:t xml:space="preserve"> chinish,</w:t>
      </w:r>
      <w:r>
        <w:br/>
        <w:t>Nyegva moch pomaga tebi, zato</w:t>
      </w:r>
      <w:r w:rsidRPr="00F337CD">
        <w:t>ſ</w:t>
      </w:r>
      <w:r>
        <w:t>ze ti ta</w:t>
      </w:r>
      <w:r w:rsidR="003451AB">
        <w:t>K</w:t>
      </w:r>
      <w:r>
        <w:t xml:space="preserve"> </w:t>
      </w:r>
      <w:r w:rsidRPr="001A09C8">
        <w:rPr>
          <w:rStyle w:val="teiadd"/>
        </w:rPr>
        <w:t>ova</w:t>
      </w:r>
      <w:r w:rsidR="003451AB" w:rsidRPr="001A09C8">
        <w:rPr>
          <w:rStyle w:val="teiadd"/>
        </w:rPr>
        <w:t>K</w:t>
      </w:r>
      <w:r>
        <w:t xml:space="preserve"> </w:t>
      </w:r>
      <w:r w:rsidRPr="001A09C8">
        <w:rPr>
          <w:rStyle w:val="teidel"/>
        </w:rPr>
        <w:t>dersish</w:t>
      </w:r>
      <w:r>
        <w:t xml:space="preserve"> </w:t>
      </w:r>
      <w:r w:rsidRPr="001A09C8">
        <w:rPr>
          <w:rStyle w:val="teiadd"/>
        </w:rPr>
        <w:t>dichish</w:t>
      </w:r>
      <w:r>
        <w:t>.</w:t>
      </w:r>
    </w:p>
    <w:p w14:paraId="272FA8BD" w14:textId="0605F062" w:rsidR="00446FBB" w:rsidRDefault="00446FBB" w:rsidP="001B76DA">
      <w:pPr>
        <w:pStyle w:val="teiab"/>
      </w:pPr>
      <w:r w:rsidRPr="001A09C8">
        <w:rPr>
          <w:rStyle w:val="teipersName"/>
        </w:rPr>
        <w:t>Jesush</w:t>
      </w:r>
      <w:r>
        <w:t xml:space="preserve"> </w:t>
      </w:r>
      <w:r w:rsidR="003451AB">
        <w:t>K</w:t>
      </w:r>
      <w:r>
        <w:t>-Sidovom ta</w:t>
      </w:r>
      <w:r w:rsidR="003451AB">
        <w:t>K</w:t>
      </w:r>
      <w:r>
        <w:t xml:space="preserve"> veli: ja nemam v-szebi vraga,</w:t>
      </w:r>
      <w:r>
        <w:br/>
        <w:t>Za</w:t>
      </w:r>
      <w:r w:rsidR="003451AB">
        <w:t>K</w:t>
      </w:r>
      <w:r>
        <w:t>aj zte me omrazili, neg chaztim Otcza moga.</w:t>
      </w:r>
      <w:r>
        <w:br/>
        <w:t>Ja neischem di</w:t>
      </w:r>
      <w:r w:rsidR="003451AB">
        <w:t>K</w:t>
      </w:r>
      <w:r>
        <w:t xml:space="preserve">u moju, je </w:t>
      </w:r>
      <w:r w:rsidR="003451AB">
        <w:t>K</w:t>
      </w:r>
      <w:r>
        <w:t>i is</w:t>
      </w:r>
      <w:r w:rsidR="001A09C8" w:rsidRPr="001A09C8">
        <w:rPr>
          <w:rStyle w:val="teiadd"/>
        </w:rPr>
        <w:t>c</w:t>
      </w:r>
      <w:r>
        <w:t>he, y szudi.</w:t>
      </w:r>
      <w:r>
        <w:br/>
      </w:r>
      <w:r w:rsidR="003451AB">
        <w:t>K</w:t>
      </w:r>
      <w:r>
        <w:t xml:space="preserve">i bu zdersaval rech moju, </w:t>
      </w:r>
      <w:r w:rsidRPr="001A09C8">
        <w:rPr>
          <w:rStyle w:val="teidel"/>
        </w:rPr>
        <w:t>toi</w:t>
      </w:r>
      <w:r>
        <w:t xml:space="preserve"> </w:t>
      </w:r>
      <w:r w:rsidRPr="001A09C8">
        <w:rPr>
          <w:rStyle w:val="teiadd"/>
        </w:rPr>
        <w:t>on</w:t>
      </w:r>
      <w:r>
        <w:t xml:space="preserve"> Szmerti vujde hudi.</w:t>
      </w:r>
    </w:p>
    <w:p w14:paraId="4B79512E" w14:textId="5119DE9A" w:rsidR="00446FBB" w:rsidRDefault="00446FBB" w:rsidP="001B76DA">
      <w:pPr>
        <w:pStyle w:val="teiab"/>
      </w:pPr>
      <w:r>
        <w:t>Re</w:t>
      </w:r>
      <w:r w:rsidR="003451AB">
        <w:t>K</w:t>
      </w:r>
      <w:r>
        <w:t>li je</w:t>
      </w:r>
      <w:r w:rsidRPr="00F337CD">
        <w:t>ſ</w:t>
      </w:r>
      <w:r>
        <w:t>zu pa</w:t>
      </w:r>
      <w:r w:rsidR="003451AB">
        <w:t>K</w:t>
      </w:r>
      <w:r>
        <w:t xml:space="preserve"> Sidovi: za</w:t>
      </w:r>
      <w:r w:rsidR="003451AB">
        <w:t>K</w:t>
      </w:r>
      <w:r>
        <w:t>aj szebe ti dichish,</w:t>
      </w:r>
      <w:r>
        <w:br/>
      </w:r>
      <w:r w:rsidRPr="00AB393F">
        <w:rPr>
          <w:rStyle w:val="teipersName"/>
        </w:rPr>
        <w:t>Abraham</w:t>
      </w:r>
      <w:r>
        <w:t xml:space="preserve"> vumerl, Proro</w:t>
      </w:r>
      <w:r w:rsidR="003451AB">
        <w:t>K</w:t>
      </w:r>
      <w:r>
        <w:t xml:space="preserve">i, </w:t>
      </w:r>
      <w:r w:rsidR="003451AB">
        <w:t>K</w:t>
      </w:r>
      <w:r>
        <w:t>oga tebe ti chinish=</w:t>
      </w:r>
      <w:r>
        <w:br/>
        <w:t xml:space="preserve">Onda </w:t>
      </w:r>
      <w:r w:rsidRPr="00AB393F">
        <w:rPr>
          <w:rStyle w:val="teipersName"/>
        </w:rPr>
        <w:t>Jesush</w:t>
      </w:r>
      <w:r>
        <w:t xml:space="preserve"> </w:t>
      </w:r>
      <w:r w:rsidR="003451AB">
        <w:t>K</w:t>
      </w:r>
      <w:r>
        <w:t>-nyim ta</w:t>
      </w:r>
      <w:r w:rsidR="003451AB">
        <w:t>K</w:t>
      </w:r>
      <w:r>
        <w:t xml:space="preserve"> </w:t>
      </w:r>
      <w:r w:rsidRPr="00AB393F">
        <w:rPr>
          <w:rStyle w:val="teidel"/>
        </w:rPr>
        <w:t>veli</w:t>
      </w:r>
      <w:r>
        <w:t xml:space="preserve"> reche: di</w:t>
      </w:r>
      <w:r w:rsidR="003451AB">
        <w:t>K</w:t>
      </w:r>
      <w:r>
        <w:t>a moja ni</w:t>
      </w:r>
      <w:r w:rsidR="003451AB">
        <w:t>K</w:t>
      </w:r>
      <w:r>
        <w:t>aj ne,</w:t>
      </w:r>
      <w:r>
        <w:br/>
        <w:t xml:space="preserve">Nego Otecz dichi mene, </w:t>
      </w:r>
      <w:r w:rsidR="003451AB">
        <w:t>K</w:t>
      </w:r>
      <w:r>
        <w:t>i vash Bog je, velite.</w:t>
      </w:r>
    </w:p>
    <w:p w14:paraId="35554F16" w14:textId="1F6F19D8" w:rsidR="00446FBB" w:rsidRDefault="00446FBB" w:rsidP="001B76DA">
      <w:pPr>
        <w:pStyle w:val="teiab"/>
      </w:pPr>
      <w:r w:rsidRPr="00AB393F">
        <w:rPr>
          <w:rStyle w:val="teipersName"/>
        </w:rPr>
        <w:t>Abraham</w:t>
      </w:r>
      <w:r>
        <w:t xml:space="preserve"> ve</w:t>
      </w:r>
      <w:r w:rsidRPr="00F337CD">
        <w:t>ſ</w:t>
      </w:r>
      <w:r>
        <w:t>zelil</w:t>
      </w:r>
      <w:r w:rsidRPr="00F337CD">
        <w:t>ſ</w:t>
      </w:r>
      <w:r>
        <w:t>ze je, dabi videl on mo</w:t>
      </w:r>
      <w:r w:rsidR="00AB393F">
        <w:t>g</w:t>
      </w:r>
      <w:r>
        <w:t>a</w:t>
      </w:r>
      <w:r>
        <w:br/>
        <w:t xml:space="preserve">Dneva, y on </w:t>
      </w:r>
      <w:r w:rsidRPr="00AB393F">
        <w:rPr>
          <w:rStyle w:val="teiadd"/>
        </w:rPr>
        <w:t>ga</w:t>
      </w:r>
      <w:r>
        <w:t xml:space="preserve"> videl ga je, y ve</w:t>
      </w:r>
      <w:r w:rsidRPr="00F337CD">
        <w:t>ſ</w:t>
      </w:r>
      <w:r>
        <w:t xml:space="preserve">zelil </w:t>
      </w:r>
      <w:r w:rsidRPr="00F337CD">
        <w:t>ſ</w:t>
      </w:r>
      <w:r>
        <w:t>ze onda.</w:t>
      </w:r>
      <w:r>
        <w:br/>
        <w:t>Re</w:t>
      </w:r>
      <w:r w:rsidR="003451AB">
        <w:t>K</w:t>
      </w:r>
      <w:r>
        <w:t>li</w:t>
      </w:r>
      <w:r w:rsidRPr="00F337CD">
        <w:t>ſ</w:t>
      </w:r>
      <w:r>
        <w:t>zu onda Sidovi: Pede</w:t>
      </w:r>
      <w:r w:rsidRPr="00F337CD">
        <w:t>ſ</w:t>
      </w:r>
      <w:r>
        <w:t>zet let josh nemash,</w:t>
      </w:r>
      <w:r>
        <w:br/>
        <w:t xml:space="preserve">Ter </w:t>
      </w:r>
      <w:r w:rsidRPr="00AB393F">
        <w:rPr>
          <w:rStyle w:val="teipersName"/>
        </w:rPr>
        <w:t>Abrahama</w:t>
      </w:r>
      <w:r>
        <w:t xml:space="preserve"> videl</w:t>
      </w:r>
      <w:r w:rsidRPr="00F337CD">
        <w:t>ſ</w:t>
      </w:r>
      <w:r>
        <w:t>zi, dobro lagati ti znash.</w:t>
      </w:r>
    </w:p>
    <w:p w14:paraId="1DBCF9C1" w14:textId="77777777" w:rsidR="00446FBB" w:rsidRDefault="00446FB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C615DC" w14:textId="5EA89623" w:rsidR="00446FBB" w:rsidRDefault="00446FBB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/76/</w:t>
      </w:r>
    </w:p>
    <w:p w14:paraId="0494AA6A" w14:textId="627B3564" w:rsidR="00446FBB" w:rsidRDefault="00446FBB" w:rsidP="001F6E40">
      <w:pPr>
        <w:pStyle w:val="teifwPageNum"/>
      </w:pPr>
      <w:r>
        <w:t>82</w:t>
      </w:r>
    </w:p>
    <w:p w14:paraId="565A54FC" w14:textId="458D5EA8" w:rsidR="00446FBB" w:rsidRDefault="00446FBB" w:rsidP="001B76DA">
      <w:pPr>
        <w:pStyle w:val="teiab"/>
      </w:pPr>
      <w:r w:rsidRPr="001F6E40">
        <w:rPr>
          <w:rStyle w:val="teipersName"/>
        </w:rPr>
        <w:t>Jesush</w:t>
      </w:r>
      <w:r>
        <w:t xml:space="preserve"> reche: ztanovito, ztanovito velim vam,</w:t>
      </w:r>
      <w:r>
        <w:br/>
        <w:t>Predi bil</w:t>
      </w:r>
      <w:r w:rsidRPr="00F337CD">
        <w:t>ſ</w:t>
      </w:r>
      <w:r>
        <w:t xml:space="preserve">zem ja zaizto, nego bibil </w:t>
      </w:r>
      <w:r w:rsidRPr="001F6E40">
        <w:rPr>
          <w:rStyle w:val="teipersName"/>
        </w:rPr>
        <w:t>Abraham</w:t>
      </w:r>
      <w:r>
        <w:t>.</w:t>
      </w:r>
      <w:r>
        <w:br/>
        <w:t>Pobirali</w:t>
      </w:r>
      <w:r w:rsidRPr="00F337CD">
        <w:t>ſ</w:t>
      </w:r>
      <w:r>
        <w:t xml:space="preserve">zu </w:t>
      </w:r>
      <w:r w:rsidR="003451AB">
        <w:t>K</w:t>
      </w:r>
      <w:r>
        <w:t>amenye, dabi v-nyega hitali,</w:t>
      </w:r>
      <w:r>
        <w:br/>
      </w:r>
      <w:r w:rsidRPr="001F6E40">
        <w:rPr>
          <w:rStyle w:val="teipersName"/>
        </w:rPr>
        <w:t>Jesush</w:t>
      </w:r>
      <w:r>
        <w:t xml:space="preserve"> z</w:t>
      </w:r>
      <w:r w:rsidR="003451AB">
        <w:t>K</w:t>
      </w:r>
      <w:r>
        <w:t>ril</w:t>
      </w:r>
      <w:r w:rsidRPr="00F337CD">
        <w:t>ſ</w:t>
      </w:r>
      <w:r>
        <w:t xml:space="preserve">ze je iz </w:t>
      </w:r>
      <w:r w:rsidR="001F6E40">
        <w:t>C</w:t>
      </w:r>
      <w:r>
        <w:t>zir</w:t>
      </w:r>
      <w:r w:rsidR="003451AB">
        <w:t>K</w:t>
      </w:r>
      <w:r>
        <w:t xml:space="preserve">ve, </w:t>
      </w:r>
      <w:r w:rsidR="003451AB">
        <w:t>K</w:t>
      </w:r>
      <w:r>
        <w:t>a</w:t>
      </w:r>
      <w:r w:rsidR="003451AB">
        <w:t>K</w:t>
      </w:r>
      <w:r>
        <w:t>, y gda ne</w:t>
      </w:r>
      <w:r w:rsidRPr="00F337CD">
        <w:t>ſ</w:t>
      </w:r>
      <w:r>
        <w:t>zu znali.</w:t>
      </w:r>
    </w:p>
    <w:p w14:paraId="6951C23A" w14:textId="77777777" w:rsidR="00446FBB" w:rsidRDefault="00446FBB" w:rsidP="00E308E9">
      <w:pPr>
        <w:rPr>
          <w:sz w:val="24"/>
          <w:szCs w:val="24"/>
        </w:rPr>
      </w:pPr>
    </w:p>
    <w:p w14:paraId="7285124F" w14:textId="19BA3A41" w:rsidR="00446FBB" w:rsidRDefault="00446FBB" w:rsidP="001F6E40">
      <w:pPr>
        <w:pStyle w:val="Naslov2"/>
      </w:pPr>
      <w:r>
        <w:t xml:space="preserve">Nedela Shezta </w:t>
      </w:r>
      <w:r w:rsidR="003451AB">
        <w:t>K</w:t>
      </w:r>
      <w:r>
        <w:t>orizme iliti Czvetna.</w:t>
      </w:r>
      <w:r>
        <w:br/>
        <w:t>Na Notu: No= 56.</w:t>
      </w:r>
    </w:p>
    <w:p w14:paraId="0509F2F1" w14:textId="237A74B8" w:rsidR="00D37401" w:rsidRDefault="003451AB" w:rsidP="001B76DA">
      <w:pPr>
        <w:pStyle w:val="teiab"/>
      </w:pPr>
      <w:r>
        <w:t>K</w:t>
      </w:r>
      <w:r w:rsidR="00446FBB">
        <w:t>ada</w:t>
      </w:r>
      <w:r w:rsidR="00446FBB" w:rsidRPr="00F337CD">
        <w:t>ſ</w:t>
      </w:r>
      <w:r w:rsidR="00446FBB">
        <w:t xml:space="preserve">ze je priblisaval </w:t>
      </w:r>
      <w:r w:rsidR="00446FBB" w:rsidRPr="00216E8D">
        <w:rPr>
          <w:rStyle w:val="teipersName"/>
        </w:rPr>
        <w:t>Jesush</w:t>
      </w:r>
      <w:r w:rsidR="00446FBB">
        <w:t xml:space="preserve"> </w:t>
      </w:r>
      <w:r>
        <w:t>K</w:t>
      </w:r>
      <w:r w:rsidR="00446FBB">
        <w:t>-</w:t>
      </w:r>
      <w:r w:rsidR="00446FBB" w:rsidRPr="00216E8D">
        <w:rPr>
          <w:rStyle w:val="teiplaceName"/>
        </w:rPr>
        <w:t>Jeruzalemu</w:t>
      </w:r>
      <w:r w:rsidR="00446FBB">
        <w:t>,</w:t>
      </w:r>
      <w:r w:rsidR="00446FBB">
        <w:br/>
        <w:t xml:space="preserve">Y </w:t>
      </w:r>
      <w:r>
        <w:t>K</w:t>
      </w:r>
      <w:r w:rsidR="00446FBB">
        <w:t>a</w:t>
      </w:r>
      <w:r>
        <w:t>K</w:t>
      </w:r>
      <w:r w:rsidR="00446FBB">
        <w:t>ti</w:t>
      </w:r>
      <w:r w:rsidR="00446FBB" w:rsidRPr="00F337CD">
        <w:t>ſ</w:t>
      </w:r>
      <w:r w:rsidR="00446FBB">
        <w:t>ze je pripravlal na terplenye, y mu</w:t>
      </w:r>
      <w:r>
        <w:t>K</w:t>
      </w:r>
      <w:r w:rsidR="00446FBB">
        <w:t>u,</w:t>
      </w:r>
      <w:r w:rsidR="00446FBB">
        <w:br/>
        <w:t>Po</w:t>
      </w:r>
      <w:r w:rsidR="00446FBB" w:rsidRPr="00F337CD">
        <w:t>ſ</w:t>
      </w:r>
      <w:r w:rsidR="00446FBB">
        <w:t xml:space="preserve">zlal je onda </w:t>
      </w:r>
      <w:r w:rsidR="00446FBB" w:rsidRPr="00216E8D">
        <w:rPr>
          <w:rStyle w:val="teipersName"/>
        </w:rPr>
        <w:t>Jesush</w:t>
      </w:r>
      <w:r w:rsidR="00446FBB">
        <w:t xml:space="preserve"> dva zmed Vucheni</w:t>
      </w:r>
      <w:r>
        <w:t>K</w:t>
      </w:r>
      <w:r w:rsidR="00446FBB">
        <w:t>ov v-meztu</w:t>
      </w:r>
      <w:r w:rsidR="00446FBB">
        <w:br/>
        <w:t>Po o</w:t>
      </w:r>
      <w:r w:rsidR="00446FBB" w:rsidRPr="00F337CD">
        <w:t>ſ</w:t>
      </w:r>
      <w:r w:rsidR="00446FBB">
        <w:t>zliczu, y o</w:t>
      </w:r>
      <w:r w:rsidR="00446FBB" w:rsidRPr="00F337CD">
        <w:t>ſ</w:t>
      </w:r>
      <w:r w:rsidR="00446FBB">
        <w:t>zle</w:t>
      </w:r>
      <w:r>
        <w:t>K</w:t>
      </w:r>
      <w:r w:rsidR="00446FBB">
        <w:t>a, gde naidu privezanu.</w:t>
      </w:r>
    </w:p>
    <w:p w14:paraId="07F0E86D" w14:textId="5F45DFF9" w:rsidR="00446FBB" w:rsidRDefault="00446FBB" w:rsidP="001B76DA">
      <w:pPr>
        <w:pStyle w:val="teiab"/>
      </w:pPr>
      <w:r>
        <w:t>Vucheni</w:t>
      </w:r>
      <w:r w:rsidR="003451AB">
        <w:t>K</w:t>
      </w:r>
      <w:r>
        <w:t xml:space="preserve">i szu vchinili, </w:t>
      </w:r>
      <w:r w:rsidR="003451AB">
        <w:t>K</w:t>
      </w:r>
      <w:r>
        <w:t>a</w:t>
      </w:r>
      <w:r w:rsidR="003451AB">
        <w:t>K</w:t>
      </w:r>
      <w:r>
        <w:t xml:space="preserve"> On zapovedal je,</w:t>
      </w:r>
      <w:r>
        <w:br/>
        <w:t>O</w:t>
      </w:r>
      <w:r w:rsidRPr="00F337CD">
        <w:t>ſ</w:t>
      </w:r>
      <w:r>
        <w:t>zliczu szu dopelali gor poztavili hale,</w:t>
      </w:r>
      <w:r>
        <w:br/>
        <w:t>Y Nyega gori szedeti je</w:t>
      </w:r>
      <w:r w:rsidRPr="00F337CD">
        <w:t>ſ</w:t>
      </w:r>
      <w:r>
        <w:t>zu oni vchinili,</w:t>
      </w:r>
      <w:r>
        <w:br/>
        <w:t>Na putu hale prezterli, drugi Szve</w:t>
      </w:r>
      <w:r w:rsidRPr="00216E8D">
        <w:rPr>
          <w:rStyle w:val="teiadd"/>
        </w:rPr>
        <w:t>r</w:t>
      </w:r>
      <w:r>
        <w:t>sje metali.</w:t>
      </w:r>
    </w:p>
    <w:p w14:paraId="7A9BE3A6" w14:textId="39EB7507" w:rsidR="00CE7A8D" w:rsidRDefault="00446FBB" w:rsidP="001B76DA">
      <w:pPr>
        <w:pStyle w:val="teiab"/>
      </w:pPr>
      <w:r>
        <w:t>Lyudctvo pa</w:t>
      </w:r>
      <w:r w:rsidR="003451AB">
        <w:t>K</w:t>
      </w:r>
      <w:r>
        <w:t xml:space="preserve">o, </w:t>
      </w:r>
      <w:r w:rsidR="003451AB">
        <w:t>K</w:t>
      </w:r>
      <w:r>
        <w:t>i na pervo, y odzada je ishlo,</w:t>
      </w:r>
      <w:r>
        <w:br/>
        <w:t xml:space="preserve">Nyega onda Szleduvalo, govoreche </w:t>
      </w:r>
      <w:r w:rsidR="003451AB">
        <w:t>K</w:t>
      </w:r>
      <w:r>
        <w:t>richalo:</w:t>
      </w:r>
      <w:r>
        <w:br/>
        <w:t xml:space="preserve">Hozana Szinu </w:t>
      </w:r>
      <w:r w:rsidRPr="00216E8D">
        <w:rPr>
          <w:rStyle w:val="teipersName"/>
        </w:rPr>
        <w:t>Davida</w:t>
      </w:r>
      <w:r>
        <w:t xml:space="preserve">, </w:t>
      </w:r>
      <w:r w:rsidR="003451AB">
        <w:t>K</w:t>
      </w:r>
      <w:r>
        <w:t>i doshel blago</w:t>
      </w:r>
      <w:r w:rsidRPr="00F337CD">
        <w:t>ſ</w:t>
      </w:r>
      <w:r>
        <w:t>zlovlen</w:t>
      </w:r>
      <w:r>
        <w:br/>
        <w:t>Je vu Imenu Gozpona, za Me</w:t>
      </w:r>
      <w:r w:rsidRPr="00F337CD">
        <w:t>ſ</w:t>
      </w:r>
      <w:r>
        <w:t>ziasha zvolen.</w:t>
      </w:r>
    </w:p>
    <w:p w14:paraId="07EEBFEE" w14:textId="77777777" w:rsidR="00CE7A8D" w:rsidRDefault="00CE7A8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6DE3B4" w14:textId="29AB35FB" w:rsidR="00446FBB" w:rsidRDefault="00CE7A8D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/77/</w:t>
      </w:r>
    </w:p>
    <w:p w14:paraId="6D45CBE0" w14:textId="1E9B3DE5" w:rsidR="00CE7A8D" w:rsidRDefault="00CE7A8D" w:rsidP="00A3617D">
      <w:pPr>
        <w:pStyle w:val="teifwPageNum"/>
      </w:pPr>
      <w:r>
        <w:t>83</w:t>
      </w:r>
    </w:p>
    <w:p w14:paraId="28429D5A" w14:textId="705D9A6B" w:rsidR="00CE7A8D" w:rsidRDefault="00CE7A8D" w:rsidP="00A3617D">
      <w:pPr>
        <w:pStyle w:val="Naslov2"/>
      </w:pPr>
      <w:r>
        <w:t>Popev</w:t>
      </w:r>
      <w:r w:rsidR="003451AB">
        <w:t>K</w:t>
      </w:r>
      <w:r>
        <w:t>a od Mu</w:t>
      </w:r>
      <w:r w:rsidR="003451AB">
        <w:t>K</w:t>
      </w:r>
      <w:r>
        <w:t>e, y Szmerti Gozpo-</w:t>
      </w:r>
      <w:r>
        <w:br/>
        <w:t xml:space="preserve">na nashega </w:t>
      </w:r>
      <w:r w:rsidRPr="00A3617D">
        <w:rPr>
          <w:rStyle w:val="teipersName"/>
        </w:rPr>
        <w:t>Jesusha</w:t>
      </w:r>
      <w:r>
        <w:t xml:space="preserve"> </w:t>
      </w:r>
      <w:r w:rsidR="003451AB">
        <w:t>K</w:t>
      </w:r>
      <w:r>
        <w:t>ristusha SZina</w:t>
      </w:r>
      <w:r>
        <w:br/>
        <w:t xml:space="preserve">Bosjega, poleg Szv. </w:t>
      </w:r>
      <w:r w:rsidRPr="00A3617D">
        <w:rPr>
          <w:rStyle w:val="teipersName"/>
        </w:rPr>
        <w:t>Mattheja</w:t>
      </w:r>
      <w:r>
        <w:t xml:space="preserve"> vu 26. Delu.</w:t>
      </w:r>
    </w:p>
    <w:p w14:paraId="18F96E16" w14:textId="0CBA4825" w:rsidR="00CE7A8D" w:rsidRPr="009E7409" w:rsidRDefault="00CE7A8D" w:rsidP="009E7409">
      <w:pPr>
        <w:rPr>
          <w:rPrChange w:id="32" w:author="Nina Ditmajer" w:date="2023-10-27T11:26:00Z">
            <w:rPr/>
          </w:rPrChange>
        </w:rPr>
        <w:pPrChange w:id="33" w:author="Nina Ditmajer" w:date="2023-10-27T11:26:00Z">
          <w:pPr>
            <w:pStyle w:val="teiab"/>
          </w:pPr>
        </w:pPrChange>
      </w:pPr>
      <w:r w:rsidRPr="009E7409">
        <w:rPr>
          <w:rPrChange w:id="34" w:author="Nina Ditmajer" w:date="2023-10-27T11:26:00Z">
            <w:rPr/>
          </w:rPrChange>
        </w:rPr>
        <w:t>Ova Popev</w:t>
      </w:r>
      <w:r w:rsidR="003451AB" w:rsidRPr="009E7409">
        <w:rPr>
          <w:rPrChange w:id="35" w:author="Nina Ditmajer" w:date="2023-10-27T11:26:00Z">
            <w:rPr/>
          </w:rPrChange>
        </w:rPr>
        <w:t>K</w:t>
      </w:r>
      <w:r w:rsidRPr="009E7409">
        <w:rPr>
          <w:rPrChange w:id="36" w:author="Nina Ditmajer" w:date="2023-10-27T11:26:00Z">
            <w:rPr/>
          </w:rPrChange>
        </w:rPr>
        <w:t>a je navadna na Czvetnu Nedelu, y na</w:t>
      </w:r>
      <w:r w:rsidRPr="009E7409">
        <w:rPr>
          <w:rPrChange w:id="37" w:author="Nina Ditmajer" w:date="2023-10-27T11:26:00Z">
            <w:rPr/>
          </w:rPrChange>
        </w:rPr>
        <w:br/>
        <w:t>veli</w:t>
      </w:r>
      <w:r w:rsidR="003451AB" w:rsidRPr="009E7409">
        <w:rPr>
          <w:rPrChange w:id="38" w:author="Nina Ditmajer" w:date="2023-10-27T11:26:00Z">
            <w:rPr/>
          </w:rPrChange>
        </w:rPr>
        <w:t>K</w:t>
      </w:r>
      <w:r w:rsidRPr="009E7409">
        <w:rPr>
          <w:rPrChange w:id="39" w:author="Nina Ditmajer" w:date="2023-10-27T11:26:00Z">
            <w:rPr/>
          </w:rPrChange>
        </w:rPr>
        <w:t>i pete</w:t>
      </w:r>
      <w:r w:rsidR="003451AB" w:rsidRPr="009E7409">
        <w:rPr>
          <w:rPrChange w:id="40" w:author="Nina Ditmajer" w:date="2023-10-27T11:26:00Z">
            <w:rPr/>
          </w:rPrChange>
        </w:rPr>
        <w:t>K</w:t>
      </w:r>
      <w:r w:rsidRPr="009E7409">
        <w:rPr>
          <w:rPrChange w:id="41" w:author="Nina Ditmajer" w:date="2023-10-27T11:26:00Z">
            <w:rPr/>
          </w:rPrChange>
        </w:rPr>
        <w:t xml:space="preserve"> popevati; ter vendar bolshe je na Czvetnu</w:t>
      </w:r>
      <w:r w:rsidRPr="009E7409">
        <w:rPr>
          <w:rPrChange w:id="42" w:author="Nina Ditmajer" w:date="2023-10-27T11:26:00Z">
            <w:rPr/>
          </w:rPrChange>
        </w:rPr>
        <w:br/>
        <w:t xml:space="preserve">Nedelu, </w:t>
      </w:r>
      <w:r w:rsidR="003451AB" w:rsidRPr="009E7409">
        <w:rPr>
          <w:rPrChange w:id="43" w:author="Nina Ditmajer" w:date="2023-10-27T11:26:00Z">
            <w:rPr/>
          </w:rPrChange>
        </w:rPr>
        <w:t>K</w:t>
      </w:r>
      <w:r w:rsidRPr="009E7409">
        <w:rPr>
          <w:rPrChange w:id="44" w:author="Nina Ditmajer" w:date="2023-10-27T11:26:00Z">
            <w:rPr/>
          </w:rPrChange>
        </w:rPr>
        <w:t>utii onda je vnogo lyudi pri Meshi, v-pete</w:t>
      </w:r>
      <w:r w:rsidR="003451AB" w:rsidRPr="009E7409">
        <w:rPr>
          <w:rPrChange w:id="45" w:author="Nina Ditmajer" w:date="2023-10-27T11:26:00Z">
            <w:rPr/>
          </w:rPrChange>
        </w:rPr>
        <w:t>K</w:t>
      </w:r>
      <w:r w:rsidRPr="009E7409">
        <w:rPr>
          <w:rPrChange w:id="46" w:author="Nina Ditmajer" w:date="2023-10-27T11:26:00Z">
            <w:rPr/>
          </w:rPrChange>
        </w:rPr>
        <w:br/>
        <w:t>pa</w:t>
      </w:r>
      <w:r w:rsidR="003451AB" w:rsidRPr="009E7409">
        <w:rPr>
          <w:rPrChange w:id="47" w:author="Nina Ditmajer" w:date="2023-10-27T11:26:00Z">
            <w:rPr/>
          </w:rPrChange>
        </w:rPr>
        <w:t>K</w:t>
      </w:r>
      <w:r w:rsidRPr="009E7409">
        <w:rPr>
          <w:rPrChange w:id="48" w:author="Nina Ditmajer" w:date="2023-10-27T11:26:00Z">
            <w:rPr/>
          </w:rPrChange>
        </w:rPr>
        <w:t xml:space="preserve"> malo nyihi doide. </w:t>
      </w:r>
      <w:r w:rsidR="003451AB" w:rsidRPr="009E7409">
        <w:rPr>
          <w:rPrChange w:id="49" w:author="Nina Ditmajer" w:date="2023-10-27T11:26:00Z">
            <w:rPr/>
          </w:rPrChange>
        </w:rPr>
        <w:t>K</w:t>
      </w:r>
      <w:r w:rsidRPr="009E7409">
        <w:rPr>
          <w:rPrChange w:id="50" w:author="Nina Ditmajer" w:date="2023-10-27T11:26:00Z">
            <w:rPr/>
          </w:rPrChange>
        </w:rPr>
        <w:t>a</w:t>
      </w:r>
      <w:r w:rsidR="003451AB" w:rsidRPr="009E7409">
        <w:rPr>
          <w:rPrChange w:id="51" w:author="Nina Ditmajer" w:date="2023-10-27T11:26:00Z">
            <w:rPr/>
          </w:rPrChange>
        </w:rPr>
        <w:t>K</w:t>
      </w:r>
      <w:r w:rsidRPr="009E7409">
        <w:rPr>
          <w:rPrChange w:id="52" w:author="Nina Ditmajer" w:date="2023-10-27T11:26:00Z">
            <w:rPr/>
          </w:rPrChange>
        </w:rPr>
        <w:t xml:space="preserve"> Meshni</w:t>
      </w:r>
      <w:r w:rsidR="003451AB" w:rsidRPr="009E7409">
        <w:rPr>
          <w:rPrChange w:id="53" w:author="Nina Ditmajer" w:date="2023-10-27T11:26:00Z">
            <w:rPr/>
          </w:rPrChange>
        </w:rPr>
        <w:t>K</w:t>
      </w:r>
      <w:r w:rsidRPr="009E7409">
        <w:rPr>
          <w:rPrChange w:id="54" w:author="Nina Ditmajer" w:date="2023-10-27T11:26:00Z">
            <w:rPr/>
          </w:rPrChange>
        </w:rPr>
        <w:t xml:space="preserve"> pri Oltaru na</w:t>
      </w:r>
      <w:r w:rsidRPr="009E7409">
        <w:rPr>
          <w:rPrChange w:id="55" w:author="Nina Ditmajer" w:date="2023-10-27T11:26:00Z">
            <w:rPr/>
          </w:rPrChange>
        </w:rPr>
        <w:br/>
        <w:t>mezto Evangeliuma pochne Paſsion tiho Steti re</w:t>
      </w:r>
      <w:r w:rsidR="003451AB" w:rsidRPr="009E7409">
        <w:rPr>
          <w:rPrChange w:id="56" w:author="Nina Ditmajer" w:date="2023-10-27T11:26:00Z">
            <w:rPr/>
          </w:rPrChange>
        </w:rPr>
        <w:t>K</w:t>
      </w:r>
      <w:r w:rsidRPr="009E7409">
        <w:rPr>
          <w:rPrChange w:id="57" w:author="Nina Ditmajer" w:date="2023-10-27T11:26:00Z">
            <w:rPr/>
          </w:rPrChange>
        </w:rPr>
        <w:t>och:</w:t>
      </w:r>
      <w:r w:rsidRPr="009E7409">
        <w:rPr>
          <w:rPrChange w:id="58" w:author="Nina Ditmajer" w:date="2023-10-27T11:26:00Z">
            <w:rPr/>
          </w:rPrChange>
        </w:rPr>
        <w:br/>
        <w:t xml:space="preserve">Paſsio Domini nostri </w:t>
      </w:r>
      <w:r w:rsidRPr="009E7409">
        <w:rPr>
          <w:rPrChange w:id="59" w:author="Nina Ditmajer" w:date="2023-10-27T11:26:00Z">
            <w:rPr>
              <w:rStyle w:val="teipersName"/>
            </w:rPr>
          </w:rPrChange>
        </w:rPr>
        <w:t>Jesu</w:t>
      </w:r>
      <w:r w:rsidRPr="009E7409">
        <w:rPr>
          <w:rPrChange w:id="60" w:author="Nina Ditmajer" w:date="2023-10-27T11:26:00Z">
            <w:rPr/>
          </w:rPrChange>
        </w:rPr>
        <w:t xml:space="preserve"> Christi Secundum Mat-</w:t>
      </w:r>
      <w:r w:rsidRPr="009E7409">
        <w:rPr>
          <w:rPrChange w:id="61" w:author="Nina Ditmajer" w:date="2023-10-27T11:26:00Z">
            <w:rPr/>
          </w:rPrChange>
        </w:rPr>
        <w:br/>
        <w:t>thaum, onda pochnesh ta</w:t>
      </w:r>
      <w:r w:rsidR="003451AB" w:rsidRPr="009E7409">
        <w:rPr>
          <w:rPrChange w:id="62" w:author="Nina Ditmajer" w:date="2023-10-27T11:26:00Z">
            <w:rPr/>
          </w:rPrChange>
        </w:rPr>
        <w:t>K</w:t>
      </w:r>
      <w:r w:rsidRPr="009E7409">
        <w:rPr>
          <w:rPrChange w:id="63" w:author="Nina Ditmajer" w:date="2023-10-27T11:26:00Z">
            <w:rPr/>
          </w:rPrChange>
        </w:rPr>
        <w:t>i ovu Popev</w:t>
      </w:r>
      <w:r w:rsidR="003451AB" w:rsidRPr="009E7409">
        <w:rPr>
          <w:rPrChange w:id="64" w:author="Nina Ditmajer" w:date="2023-10-27T11:26:00Z">
            <w:rPr/>
          </w:rPrChange>
        </w:rPr>
        <w:t>K</w:t>
      </w:r>
      <w:r w:rsidR="008F75E9" w:rsidRPr="009E7409">
        <w:rPr>
          <w:rPrChange w:id="65" w:author="Nina Ditmajer" w:date="2023-10-27T11:26:00Z">
            <w:rPr/>
          </w:rPrChange>
        </w:rPr>
        <w:t>u z-</w:t>
      </w:r>
      <w:r w:rsidRPr="009E7409">
        <w:rPr>
          <w:rPrChange w:id="66" w:author="Nina Ditmajer" w:date="2023-10-27T11:26:00Z">
            <w:rPr/>
          </w:rPrChange>
        </w:rPr>
        <w:t>Orglami, ali</w:t>
      </w:r>
      <w:r w:rsidRPr="009E7409">
        <w:rPr>
          <w:rPrChange w:id="67" w:author="Nina Ditmajer" w:date="2023-10-27T11:26:00Z">
            <w:rPr/>
          </w:rPrChange>
        </w:rPr>
        <w:br/>
        <w:t>bolye preſz Orgul, da mochi lesi razmeti, popevati, ter</w:t>
      </w:r>
      <w:r w:rsidRPr="009E7409">
        <w:rPr>
          <w:rPrChange w:id="68" w:author="Nina Ditmajer" w:date="2023-10-27T11:26:00Z">
            <w:rPr/>
          </w:rPrChange>
        </w:rPr>
        <w:br/>
        <w:t>drugoſzi neodihavai, drugach nyu nebi mogel vſzu</w:t>
      </w:r>
      <w:r w:rsidRPr="009E7409">
        <w:rPr>
          <w:rPrChange w:id="69" w:author="Nina Ditmajer" w:date="2023-10-27T11:26:00Z">
            <w:rPr/>
          </w:rPrChange>
        </w:rPr>
        <w:br/>
        <w:t xml:space="preserve">zpopevati, </w:t>
      </w:r>
      <w:r w:rsidR="003451AB" w:rsidRPr="009E7409">
        <w:rPr>
          <w:rPrChange w:id="70" w:author="Nina Ditmajer" w:date="2023-10-27T11:26:00Z">
            <w:rPr/>
          </w:rPrChange>
        </w:rPr>
        <w:t>K</w:t>
      </w:r>
      <w:r w:rsidRPr="009E7409">
        <w:rPr>
          <w:rPrChange w:id="71" w:author="Nina Ditmajer" w:date="2023-10-27T11:26:00Z">
            <w:rPr/>
          </w:rPrChange>
        </w:rPr>
        <w:t>iti Meshni</w:t>
      </w:r>
      <w:r w:rsidR="003451AB" w:rsidRPr="009E7409">
        <w:rPr>
          <w:rPrChange w:id="72" w:author="Nina Ditmajer" w:date="2023-10-27T11:26:00Z">
            <w:rPr/>
          </w:rPrChange>
        </w:rPr>
        <w:t>K</w:t>
      </w:r>
      <w:r w:rsidRPr="009E7409">
        <w:rPr>
          <w:rPrChange w:id="73" w:author="Nina Ditmajer" w:date="2023-10-27T11:26:00Z">
            <w:rPr/>
          </w:rPrChange>
        </w:rPr>
        <w:t xml:space="preserve"> necha</w:t>
      </w:r>
      <w:r w:rsidR="003451AB" w:rsidRPr="009E7409">
        <w:rPr>
          <w:rPrChange w:id="74" w:author="Nina Ditmajer" w:date="2023-10-27T11:26:00Z">
            <w:rPr/>
          </w:rPrChange>
        </w:rPr>
        <w:t>K</w:t>
      </w:r>
      <w:r w:rsidRPr="009E7409">
        <w:rPr>
          <w:rPrChange w:id="75" w:author="Nina Ditmajer" w:date="2023-10-27T11:26:00Z">
            <w:rPr/>
          </w:rPrChange>
        </w:rPr>
        <w:t>a nate, moraſze</w:t>
      </w:r>
      <w:r w:rsidRPr="009E7409">
        <w:rPr>
          <w:rPrChange w:id="76" w:author="Nina Ditmajer" w:date="2023-10-27T11:26:00Z">
            <w:rPr/>
          </w:rPrChange>
        </w:rPr>
        <w:br/>
        <w:t>pa</w:t>
      </w:r>
      <w:r w:rsidR="003451AB" w:rsidRPr="009E7409">
        <w:rPr>
          <w:rPrChange w:id="77" w:author="Nina Ditmajer" w:date="2023-10-27T11:26:00Z">
            <w:rPr/>
          </w:rPrChange>
        </w:rPr>
        <w:t>K</w:t>
      </w:r>
      <w:r w:rsidRPr="009E7409">
        <w:rPr>
          <w:rPrChange w:id="78" w:author="Nina Ditmajer" w:date="2023-10-27T11:26:00Z">
            <w:rPr/>
          </w:rPrChange>
        </w:rPr>
        <w:t xml:space="preserve"> vendar vſza zpopevati, drugach nezide lepo,</w:t>
      </w:r>
      <w:r w:rsidRPr="009E7409">
        <w:rPr>
          <w:rPrChange w:id="79" w:author="Nina Ditmajer" w:date="2023-10-27T11:26:00Z">
            <w:rPr/>
          </w:rPrChange>
        </w:rPr>
        <w:br/>
        <w:t>niti more chlove</w:t>
      </w:r>
      <w:r w:rsidR="003451AB" w:rsidRPr="009E7409">
        <w:rPr>
          <w:rPrChange w:id="80" w:author="Nina Ditmajer" w:date="2023-10-27T11:26:00Z">
            <w:rPr/>
          </w:rPrChange>
        </w:rPr>
        <w:t>K</w:t>
      </w:r>
      <w:r w:rsidRPr="009E7409">
        <w:rPr>
          <w:rPrChange w:id="81" w:author="Nina Ditmajer" w:date="2023-10-27T11:26:00Z">
            <w:rPr/>
          </w:rPrChange>
        </w:rPr>
        <w:t xml:space="preserve"> vſzo pripechenye razmeti, a</w:t>
      </w:r>
      <w:r w:rsidR="003451AB" w:rsidRPr="009E7409">
        <w:rPr>
          <w:rPrChange w:id="82" w:author="Nina Ditmajer" w:date="2023-10-27T11:26:00Z">
            <w:rPr/>
          </w:rPrChange>
        </w:rPr>
        <w:t>K</w:t>
      </w:r>
      <w:r w:rsidRPr="009E7409">
        <w:rPr>
          <w:rPrChange w:id="83" w:author="Nina Ditmajer" w:date="2023-10-27T11:26:00Z">
            <w:rPr/>
          </w:rPrChange>
        </w:rPr>
        <w:t>oſze</w:t>
      </w:r>
      <w:r w:rsidRPr="009E7409">
        <w:rPr>
          <w:rPrChange w:id="84" w:author="Nina Ditmajer" w:date="2023-10-27T11:26:00Z">
            <w:rPr/>
          </w:rPrChange>
        </w:rPr>
        <w:br/>
        <w:t>do</w:t>
      </w:r>
      <w:r w:rsidR="003451AB" w:rsidRPr="009E7409">
        <w:rPr>
          <w:rPrChange w:id="85" w:author="Nina Ditmajer" w:date="2023-10-27T11:26:00Z">
            <w:rPr/>
          </w:rPrChange>
        </w:rPr>
        <w:t>K</w:t>
      </w:r>
      <w:r w:rsidRPr="009E7409">
        <w:rPr>
          <w:rPrChange w:id="86" w:author="Nina Ditmajer" w:date="2023-10-27T11:26:00Z">
            <w:rPr/>
          </w:rPrChange>
        </w:rPr>
        <w:t>oncza vun nezpopeva.</w:t>
      </w:r>
      <w:r w:rsidRPr="009E7409">
        <w:rPr>
          <w:rPrChange w:id="87" w:author="Nina Ditmajer" w:date="2023-10-27T11:26:00Z">
            <w:rPr/>
          </w:rPrChange>
        </w:rPr>
        <w:br/>
        <w:t>Opominyam te, o dragi Popevach! da ovu Popev</w:t>
      </w:r>
      <w:r w:rsidR="003451AB" w:rsidRPr="009E7409">
        <w:rPr>
          <w:rPrChange w:id="88" w:author="Nina Ditmajer" w:date="2023-10-27T11:26:00Z">
            <w:rPr/>
          </w:rPrChange>
        </w:rPr>
        <w:t>K</w:t>
      </w:r>
      <w:r w:rsidRPr="009E7409">
        <w:rPr>
          <w:rPrChange w:id="89" w:author="Nina Ditmajer" w:date="2023-10-27T11:26:00Z">
            <w:rPr/>
          </w:rPrChange>
        </w:rPr>
        <w:t>u ti</w:t>
      </w:r>
      <w:r w:rsidRPr="009E7409">
        <w:rPr>
          <w:rPrChange w:id="90" w:author="Nina Ditmajer" w:date="2023-10-27T11:26:00Z">
            <w:rPr/>
          </w:rPrChange>
        </w:rPr>
        <w:br/>
        <w:t>razlochno, razomlivo, glaſzno, y poosno zpopevash,</w:t>
      </w:r>
      <w:r w:rsidRPr="009E7409">
        <w:rPr>
          <w:rPrChange w:id="91" w:author="Nina Ditmajer" w:date="2023-10-27T11:26:00Z">
            <w:rPr/>
          </w:rPrChange>
        </w:rPr>
        <w:br/>
        <w:t>da lyudi od nye vu Szerczu genyeni poztaneju, szvoju</w:t>
      </w:r>
      <w:r w:rsidRPr="009E7409">
        <w:rPr>
          <w:rPrChange w:id="92" w:author="Nina Ditmajer" w:date="2023-10-27T11:26:00Z">
            <w:rPr/>
          </w:rPrChange>
        </w:rPr>
        <w:br/>
        <w:t>Sivlenye pobolshaju, y ta</w:t>
      </w:r>
      <w:r w:rsidR="003451AB" w:rsidRPr="009E7409">
        <w:rPr>
          <w:rPrChange w:id="93" w:author="Nina Ditmajer" w:date="2023-10-27T11:26:00Z">
            <w:rPr/>
          </w:rPrChange>
        </w:rPr>
        <w:t>K</w:t>
      </w:r>
      <w:r w:rsidRPr="009E7409">
        <w:rPr>
          <w:rPrChange w:id="94" w:author="Nina Ditmajer" w:date="2023-10-27T11:26:00Z">
            <w:rPr/>
          </w:rPrChange>
        </w:rPr>
        <w:t xml:space="preserve"> vu po</w:t>
      </w:r>
      <w:r w:rsidR="003451AB" w:rsidRPr="009E7409">
        <w:rPr>
          <w:rPrChange w:id="95" w:author="Nina Ditmajer" w:date="2023-10-27T11:26:00Z">
            <w:rPr/>
          </w:rPrChange>
        </w:rPr>
        <w:t>K</w:t>
      </w:r>
      <w:r w:rsidRPr="009E7409">
        <w:rPr>
          <w:rPrChange w:id="96" w:author="Nina Ditmajer" w:date="2023-10-27T11:26:00Z">
            <w:rPr/>
          </w:rPrChange>
        </w:rPr>
        <w:t>ori jedno</w:t>
      </w:r>
      <w:r w:rsidR="003451AB" w:rsidRPr="009E7409">
        <w:rPr>
          <w:rPrChange w:id="97" w:author="Nina Ditmajer" w:date="2023-10-27T11:26:00Z">
            <w:rPr/>
          </w:rPrChange>
        </w:rPr>
        <w:t>K</w:t>
      </w:r>
      <w:r w:rsidRPr="009E7409">
        <w:rPr>
          <w:rPrChange w:id="98" w:author="Nina Ditmajer" w:date="2023-10-27T11:26:00Z">
            <w:rPr/>
          </w:rPrChange>
        </w:rPr>
        <w:t xml:space="preserve"> vu </w:t>
      </w:r>
      <w:r w:rsidRPr="009E7409">
        <w:rPr>
          <w:rPrChange w:id="99" w:author="Nina Ditmajer" w:date="2023-10-27T11:26:00Z">
            <w:rPr>
              <w:rStyle w:val="teipersName"/>
            </w:rPr>
          </w:rPrChange>
        </w:rPr>
        <w:t>Jesu</w:t>
      </w:r>
      <w:r w:rsidRPr="009E7409">
        <w:rPr>
          <w:rPrChange w:id="100" w:author="Nina Ditmajer" w:date="2023-10-27T11:26:00Z">
            <w:rPr/>
          </w:rPrChange>
        </w:rPr>
        <w:t>-</w:t>
      </w:r>
      <w:r w:rsidRPr="009E7409">
        <w:rPr>
          <w:rPrChange w:id="101" w:author="Nina Ditmajer" w:date="2023-10-27T11:26:00Z">
            <w:rPr/>
          </w:rPrChange>
        </w:rPr>
        <w:br/>
      </w:r>
      <w:r w:rsidRPr="009E7409">
        <w:rPr>
          <w:rPrChange w:id="102" w:author="Nina Ditmajer" w:date="2023-10-27T11:26:00Z">
            <w:rPr>
              <w:rStyle w:val="teipersName"/>
            </w:rPr>
          </w:rPrChange>
        </w:rPr>
        <w:t>shu</w:t>
      </w:r>
      <w:r w:rsidRPr="009E7409">
        <w:rPr>
          <w:rPrChange w:id="103" w:author="Nina Ditmajer" w:date="2023-10-27T11:26:00Z">
            <w:rPr/>
          </w:rPrChange>
        </w:rPr>
        <w:t xml:space="preserve"> vumerju, y Dushu szvoju, za </w:t>
      </w:r>
      <w:r w:rsidR="003451AB" w:rsidRPr="009E7409">
        <w:rPr>
          <w:rPrChange w:id="104" w:author="Nina Ditmajer" w:date="2023-10-27T11:26:00Z">
            <w:rPr/>
          </w:rPrChange>
        </w:rPr>
        <w:t>K</w:t>
      </w:r>
      <w:r w:rsidRPr="009E7409">
        <w:rPr>
          <w:rPrChange w:id="105" w:author="Nina Ditmajer" w:date="2023-10-27T11:26:00Z">
            <w:rPr/>
          </w:rPrChange>
        </w:rPr>
        <w:t xml:space="preserve">oje je </w:t>
      </w:r>
      <w:r w:rsidRPr="009E7409">
        <w:rPr>
          <w:rPrChange w:id="106" w:author="Nina Ditmajer" w:date="2023-10-27T11:26:00Z">
            <w:rPr>
              <w:rStyle w:val="teipersName"/>
            </w:rPr>
          </w:rPrChange>
        </w:rPr>
        <w:t>Jesus</w:t>
      </w:r>
      <w:r w:rsidRPr="009E7409">
        <w:rPr>
          <w:rPrChange w:id="107" w:author="Nina Ditmajer" w:date="2023-10-27T11:26:00Z">
            <w:rPr/>
          </w:rPrChange>
        </w:rPr>
        <w:br/>
        <w:t>ova</w:t>
      </w:r>
      <w:r w:rsidR="003451AB" w:rsidRPr="009E7409">
        <w:rPr>
          <w:rPrChange w:id="108" w:author="Nina Ditmajer" w:date="2023-10-27T11:26:00Z">
            <w:rPr/>
          </w:rPrChange>
        </w:rPr>
        <w:t>K</w:t>
      </w:r>
      <w:r w:rsidRPr="009E7409">
        <w:rPr>
          <w:rPrChange w:id="109" w:author="Nina Ditmajer" w:date="2023-10-27T11:26:00Z">
            <w:rPr/>
          </w:rPrChange>
        </w:rPr>
        <w:t>ve nezgovorne veli</w:t>
      </w:r>
      <w:r w:rsidR="003451AB" w:rsidRPr="009E7409">
        <w:rPr>
          <w:rPrChange w:id="110" w:author="Nina Ditmajer" w:date="2023-10-27T11:26:00Z">
            <w:rPr/>
          </w:rPrChange>
        </w:rPr>
        <w:t>K</w:t>
      </w:r>
      <w:r w:rsidRPr="009E7409">
        <w:rPr>
          <w:rPrChange w:id="111" w:author="Nina Ditmajer" w:date="2023-10-27T11:26:00Z">
            <w:rPr/>
          </w:rPrChange>
        </w:rPr>
        <w:t>e placha vredne Mu</w:t>
      </w:r>
      <w:r w:rsidR="003451AB" w:rsidRPr="009E7409">
        <w:rPr>
          <w:rPrChange w:id="112" w:author="Nina Ditmajer" w:date="2023-10-27T11:26:00Z">
            <w:rPr/>
          </w:rPrChange>
        </w:rPr>
        <w:t>K</w:t>
      </w:r>
      <w:r w:rsidRPr="009E7409">
        <w:rPr>
          <w:rPrChange w:id="113" w:author="Nina Ditmajer" w:date="2023-10-27T11:26:00Z">
            <w:rPr/>
          </w:rPrChange>
        </w:rPr>
        <w:t>e terpel,</w:t>
      </w:r>
      <w:r w:rsidRPr="009E7409">
        <w:rPr>
          <w:rPrChange w:id="114" w:author="Nina Ditmajer" w:date="2023-10-27T11:26:00Z">
            <w:rPr/>
          </w:rPrChange>
        </w:rPr>
        <w:br/>
        <w:t xml:space="preserve">vu Neba </w:t>
      </w:r>
      <w:r w:rsidR="003451AB" w:rsidRPr="009E7409">
        <w:rPr>
          <w:rPrChange w:id="115" w:author="Nina Ditmajer" w:date="2023-10-27T11:26:00Z">
            <w:rPr/>
          </w:rPrChange>
        </w:rPr>
        <w:t>K</w:t>
      </w:r>
      <w:r w:rsidRPr="009E7409">
        <w:rPr>
          <w:rPrChange w:id="116" w:author="Nina Ditmajer" w:date="2023-10-27T11:26:00Z">
            <w:rPr/>
          </w:rPrChange>
        </w:rPr>
        <w:t>-Oczu Nebez</w:t>
      </w:r>
      <w:r w:rsidR="003451AB" w:rsidRPr="009E7409">
        <w:rPr>
          <w:rPrChange w:id="117" w:author="Nina Ditmajer" w:date="2023-10-27T11:26:00Z">
            <w:rPr/>
          </w:rPrChange>
        </w:rPr>
        <w:t>K</w:t>
      </w:r>
      <w:r w:rsidRPr="009E7409">
        <w:rPr>
          <w:rPrChange w:id="118" w:author="Nina Ditmajer" w:date="2023-10-27T11:26:00Z">
            <w:rPr/>
          </w:rPrChange>
        </w:rPr>
        <w:t>omu poshleju.</w:t>
      </w:r>
    </w:p>
    <w:p w14:paraId="4D44DB40" w14:textId="77777777" w:rsidR="00CE7A8D" w:rsidRDefault="00CE7A8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94D29B" w14:textId="3D2B3152" w:rsidR="00CE7A8D" w:rsidRDefault="00A67003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/78/</w:t>
      </w:r>
    </w:p>
    <w:p w14:paraId="05E1A95E" w14:textId="296F2C90" w:rsidR="00A67003" w:rsidRDefault="00A67003" w:rsidP="00964C3E">
      <w:pPr>
        <w:pStyle w:val="teifwPageNum"/>
      </w:pPr>
      <w:r>
        <w:t>84</w:t>
      </w:r>
    </w:p>
    <w:p w14:paraId="3D0FFD24" w14:textId="358FC6D1" w:rsidR="00A67003" w:rsidRPr="00B255C3" w:rsidRDefault="00A67003" w:rsidP="00964C3E">
      <w:pPr>
        <w:pStyle w:val="Naslov2"/>
        <w:rPr>
          <w:rStyle w:val="teiquote"/>
        </w:rPr>
      </w:pPr>
      <w:r w:rsidRPr="00B255C3">
        <w:rPr>
          <w:rStyle w:val="teiquote"/>
        </w:rPr>
        <w:t>Ad primam,</w:t>
      </w:r>
      <w:r w:rsidRPr="00B255C3">
        <w:rPr>
          <w:rStyle w:val="teiquote"/>
        </w:rPr>
        <w:br/>
        <w:t>Matutinam</w:t>
      </w:r>
      <w:r w:rsidRPr="00B255C3">
        <w:rPr>
          <w:rStyle w:val="teiquote"/>
        </w:rPr>
        <w:br/>
        <w:t>Meſzam in</w:t>
      </w:r>
      <w:r w:rsidRPr="00B255C3">
        <w:rPr>
          <w:rStyle w:val="teiquote"/>
        </w:rPr>
        <w:br/>
        <w:t>Palmis.</w:t>
      </w:r>
    </w:p>
    <w:p w14:paraId="092A446D" w14:textId="6F68D06D" w:rsidR="00A67003" w:rsidRDefault="00A67003" w:rsidP="00964C3E">
      <w:pPr>
        <w:pStyle w:val="Naslov2"/>
      </w:pPr>
      <w:r>
        <w:t>Na Notu: No= 57.</w:t>
      </w:r>
    </w:p>
    <w:p w14:paraId="6CFADFCE" w14:textId="48342BAB" w:rsidR="00A67003" w:rsidRDefault="00A67003" w:rsidP="001B76DA">
      <w:pPr>
        <w:pStyle w:val="teiab"/>
      </w:pPr>
      <w:r>
        <w:t>Po</w:t>
      </w:r>
      <w:r w:rsidRPr="00F337CD">
        <w:t>ſ</w:t>
      </w:r>
      <w:r>
        <w:t>zlushaj</w:t>
      </w:r>
      <w:r w:rsidR="009A389D">
        <w:t xml:space="preserve"> </w:t>
      </w:r>
      <w:r w:rsidR="009A389D" w:rsidRPr="009A389D">
        <w:rPr>
          <w:rStyle w:val="teiadd"/>
        </w:rPr>
        <w:t>o verna</w:t>
      </w:r>
      <w:r w:rsidR="009A389D">
        <w:t xml:space="preserve"> </w:t>
      </w:r>
      <w:r w:rsidR="003451AB">
        <w:t>K</w:t>
      </w:r>
      <w:r>
        <w:t>erschanz</w:t>
      </w:r>
      <w:r w:rsidR="003451AB">
        <w:t>K</w:t>
      </w:r>
      <w:r>
        <w:t>a dusha! Od Mu</w:t>
      </w:r>
      <w:r w:rsidR="003451AB">
        <w:t>K</w:t>
      </w:r>
      <w:r>
        <w:t xml:space="preserve">e Szmerti </w:t>
      </w:r>
      <w:r w:rsidRPr="009A389D">
        <w:rPr>
          <w:rStyle w:val="teipersName"/>
        </w:rPr>
        <w:t>Jesusha</w:t>
      </w:r>
      <w:r>
        <w:t>,</w:t>
      </w:r>
      <w:r>
        <w:br/>
      </w:r>
      <w:r w:rsidR="003451AB">
        <w:t>K</w:t>
      </w:r>
      <w:r>
        <w:t>aj je terpel bosji Szin, da ve</w:t>
      </w:r>
      <w:r w:rsidRPr="00F337CD">
        <w:t>ſ</w:t>
      </w:r>
      <w:r>
        <w:t>z Szvet nebude hin.</w:t>
      </w:r>
    </w:p>
    <w:p w14:paraId="708645F2" w14:textId="2197A911" w:rsidR="00A67003" w:rsidRDefault="00A67003" w:rsidP="001B76DA">
      <w:pPr>
        <w:pStyle w:val="teiab"/>
      </w:pPr>
      <w:r w:rsidRPr="009A389D">
        <w:rPr>
          <w:rStyle w:val="teipersName"/>
        </w:rPr>
        <w:t>Jesush</w:t>
      </w:r>
      <w:r>
        <w:t xml:space="preserve"> na Vertu Geth</w:t>
      </w:r>
      <w:r w:rsidRPr="00F337CD">
        <w:t>ſ</w:t>
      </w:r>
      <w:r>
        <w:t xml:space="preserve">zeman zapuschen </w:t>
      </w:r>
      <w:r w:rsidR="003451AB">
        <w:t>K</w:t>
      </w:r>
      <w:r>
        <w:t>lecha</w:t>
      </w:r>
      <w:r w:rsidR="009A389D">
        <w:t>l</w:t>
      </w:r>
      <w:r>
        <w:t xml:space="preserve"> je on tam,</w:t>
      </w:r>
      <w:r>
        <w:br/>
        <w:t>Pochel je zdihavati, mu</w:t>
      </w:r>
      <w:r w:rsidR="003451AB">
        <w:t>K</w:t>
      </w:r>
      <w:r>
        <w:t>u premishlavati.</w:t>
      </w:r>
    </w:p>
    <w:p w14:paraId="7E90D2AE" w14:textId="0A834A10" w:rsidR="00A67003" w:rsidRDefault="00A67003" w:rsidP="001B76DA">
      <w:pPr>
        <w:pStyle w:val="teiab"/>
      </w:pPr>
      <w:r>
        <w:t>Tri</w:t>
      </w:r>
      <w:r w:rsidR="003451AB">
        <w:t>K</w:t>
      </w:r>
      <w:r>
        <w:t>rat v-Salozti je molil, za na</w:t>
      </w:r>
      <w:r w:rsidRPr="00F337CD">
        <w:t>ſ</w:t>
      </w:r>
      <w:r>
        <w:t xml:space="preserve">z </w:t>
      </w:r>
      <w:r w:rsidR="003451AB">
        <w:t>K</w:t>
      </w:r>
      <w:r>
        <w:t>ervavi pot potil,</w:t>
      </w:r>
      <w:r>
        <w:br/>
        <w:t>Y opal na obra</w:t>
      </w:r>
      <w:r w:rsidRPr="00F337CD">
        <w:t>ſ</w:t>
      </w:r>
      <w:r>
        <w:t>z szvoj, Otcza pro</w:t>
      </w:r>
      <w:r w:rsidRPr="00F337CD">
        <w:t>ſ</w:t>
      </w:r>
      <w:r>
        <w:t>zil za greh moj.</w:t>
      </w:r>
    </w:p>
    <w:p w14:paraId="05EE3D3A" w14:textId="2F6E8332" w:rsidR="00A67003" w:rsidRDefault="003451AB" w:rsidP="001B76DA">
      <w:pPr>
        <w:pStyle w:val="teiab"/>
      </w:pPr>
      <w:r>
        <w:t>K</w:t>
      </w:r>
      <w:r w:rsidR="00A67003">
        <w:t>ervave szuze je tochil, v</w:t>
      </w:r>
      <w:r w:rsidR="00A67003" w:rsidRPr="00F337CD">
        <w:t>ſ</w:t>
      </w:r>
      <w:r w:rsidR="00A67003">
        <w:t>zu opravu szi je zmochil,</w:t>
      </w:r>
      <w:r w:rsidR="00A67003">
        <w:br/>
      </w:r>
      <w:r w:rsidR="00A67003" w:rsidRPr="009A389D">
        <w:rPr>
          <w:rStyle w:val="teiadd"/>
        </w:rPr>
        <w:t>Ta</w:t>
      </w:r>
      <w:r w:rsidRPr="009A389D">
        <w:rPr>
          <w:rStyle w:val="teiadd"/>
        </w:rPr>
        <w:t>K</w:t>
      </w:r>
      <w:r w:rsidR="00A67003" w:rsidRPr="009A389D">
        <w:rPr>
          <w:rStyle w:val="teiadd"/>
        </w:rPr>
        <w:t xml:space="preserve">ſzu znyega </w:t>
      </w:r>
      <w:r w:rsidR="009A389D" w:rsidRPr="009A389D">
        <w:rPr>
          <w:rStyle w:val="teiadd"/>
        </w:rPr>
        <w:t>izurile, da</w:t>
      </w:r>
      <w:r w:rsidR="00A67003" w:rsidRPr="009A389D">
        <w:rPr>
          <w:rStyle w:val="teiadd"/>
        </w:rPr>
        <w:t>ſzu zemlyu zmochile.</w:t>
      </w:r>
      <w:r w:rsidR="00A67003" w:rsidRPr="009A389D">
        <w:rPr>
          <w:rStyle w:val="teiadd"/>
        </w:rPr>
        <w:br/>
      </w:r>
      <w:r w:rsidR="00A67003">
        <w:t>Da na zeml</w:t>
      </w:r>
      <w:r w:rsidR="00A67003" w:rsidRPr="009A389D">
        <w:rPr>
          <w:rStyle w:val="teiadd"/>
        </w:rPr>
        <w:t>y</w:t>
      </w:r>
      <w:r w:rsidR="00A67003">
        <w:t>u szu te</w:t>
      </w:r>
      <w:r>
        <w:t>K</w:t>
      </w:r>
      <w:r w:rsidR="00A67003">
        <w:t>le, na v</w:t>
      </w:r>
      <w:r w:rsidR="00A67003" w:rsidRPr="00F337CD">
        <w:t>ſ</w:t>
      </w:r>
      <w:r w:rsidR="00A67003">
        <w:t xml:space="preserve">ze </w:t>
      </w:r>
      <w:r>
        <w:t>K</w:t>
      </w:r>
      <w:r w:rsidR="00A67003">
        <w:t>raje czurile.</w:t>
      </w:r>
    </w:p>
    <w:p w14:paraId="121F588F" w14:textId="5810DB8C" w:rsidR="0083132E" w:rsidRDefault="0083132E" w:rsidP="001B76DA">
      <w:pPr>
        <w:pStyle w:val="teiab"/>
      </w:pPr>
      <w:r>
        <w:t>Na zemlyu je szuze tochil, da na</w:t>
      </w:r>
      <w:r w:rsidRPr="00F337CD">
        <w:t>ſ</w:t>
      </w:r>
      <w:r>
        <w:t>z zeml</w:t>
      </w:r>
      <w:r w:rsidRPr="009A389D">
        <w:rPr>
          <w:rStyle w:val="teiadd"/>
        </w:rPr>
        <w:t>y</w:t>
      </w:r>
      <w:r>
        <w:t>e bi namochil</w:t>
      </w:r>
      <w:r>
        <w:br/>
        <w:t>Da</w:t>
      </w:r>
      <w:r w:rsidR="009A389D" w:rsidRPr="009A389D">
        <w:rPr>
          <w:rStyle w:val="teiadd"/>
        </w:rPr>
        <w:t>e</w:t>
      </w:r>
      <w:r>
        <w:t>bi</w:t>
      </w:r>
      <w:r w:rsidRPr="00F337CD">
        <w:t>ſ</w:t>
      </w:r>
      <w:r>
        <w:t xml:space="preserve">ze zvelichili, </w:t>
      </w:r>
      <w:r w:rsidR="00B85897">
        <w:t>greha vech nechinili.</w:t>
      </w:r>
    </w:p>
    <w:p w14:paraId="5D45ADBB" w14:textId="10F344C4" w:rsidR="00B85897" w:rsidRDefault="009A389D" w:rsidP="001B76DA">
      <w:pPr>
        <w:pStyle w:val="teiab"/>
      </w:pPr>
      <w:r w:rsidRPr="009A389D">
        <w:rPr>
          <w:rStyle w:val="teilabelZnak"/>
        </w:rPr>
        <w:t>1.</w:t>
      </w:r>
      <w:r>
        <w:t xml:space="preserve"> </w:t>
      </w:r>
      <w:r w:rsidR="00B85897">
        <w:t xml:space="preserve">Ah </w:t>
      </w:r>
      <w:r w:rsidR="003451AB">
        <w:t>K</w:t>
      </w:r>
      <w:r w:rsidR="00B85897">
        <w:t>ristusha Szvete Szuze! na</w:t>
      </w:r>
      <w:r w:rsidR="00B85897" w:rsidRPr="00F337CD">
        <w:t>ſ</w:t>
      </w:r>
      <w:r w:rsidR="00B85897">
        <w:t>z operte greshne dushe,</w:t>
      </w:r>
      <w:r w:rsidR="00B85897">
        <w:br/>
        <w:t xml:space="preserve">Da nebumo zgubleni, budi </w:t>
      </w:r>
      <w:r w:rsidR="00B85897" w:rsidRPr="009A389D">
        <w:rPr>
          <w:rStyle w:val="teipersName"/>
        </w:rPr>
        <w:t>Jesush</w:t>
      </w:r>
      <w:r w:rsidR="00B85897">
        <w:t xml:space="preserve"> szmileni.</w:t>
      </w:r>
    </w:p>
    <w:p w14:paraId="2B4CC6C3" w14:textId="1F79881E" w:rsidR="00B85897" w:rsidRDefault="00B85897" w:rsidP="001B76DA">
      <w:pPr>
        <w:pStyle w:val="teiab"/>
      </w:pPr>
      <w:r>
        <w:t>2. Zatem</w:t>
      </w:r>
      <w:r w:rsidR="009A389D">
        <w:t xml:space="preserve"> </w:t>
      </w:r>
      <w:r w:rsidR="009A389D" w:rsidRPr="009A389D">
        <w:rPr>
          <w:rStyle w:val="teiadd"/>
        </w:rPr>
        <w:t>Potom</w:t>
      </w:r>
      <w:r>
        <w:t xml:space="preserve"> </w:t>
      </w:r>
      <w:r w:rsidRPr="00485C77">
        <w:rPr>
          <w:rStyle w:val="teipersName"/>
        </w:rPr>
        <w:t>Judash</w:t>
      </w:r>
      <w:r>
        <w:t xml:space="preserve"> opolnochi, y z-</w:t>
      </w:r>
      <w:r w:rsidRPr="009A389D">
        <w:rPr>
          <w:rStyle w:val="teidel"/>
        </w:rPr>
        <w:t>N</w:t>
      </w:r>
      <w:r w:rsidR="009A389D">
        <w:rPr>
          <w:rStyle w:val="teidel"/>
        </w:rPr>
        <w:t>n</w:t>
      </w:r>
      <w:r>
        <w:t xml:space="preserve">yim Shereg </w:t>
      </w:r>
      <w:r w:rsidR="003451AB">
        <w:t>K</w:t>
      </w:r>
      <w:r>
        <w:t>-nyemu z</w:t>
      </w:r>
      <w:r w:rsidR="003451AB">
        <w:t>K</w:t>
      </w:r>
      <w:r>
        <w:t>ochi</w:t>
      </w:r>
      <w:r>
        <w:br/>
      </w:r>
      <w:r w:rsidRPr="009A389D">
        <w:rPr>
          <w:rStyle w:val="teiunclear"/>
        </w:rPr>
        <w:t>Plashi</w:t>
      </w:r>
      <w:r>
        <w:t>, y z-Osche</w:t>
      </w:r>
      <w:r w:rsidR="003451AB">
        <w:t>K</w:t>
      </w:r>
      <w:r>
        <w:t>i, z-lampashi, y z-dupleri.</w:t>
      </w:r>
    </w:p>
    <w:p w14:paraId="2454475C" w14:textId="4998B9C7" w:rsidR="00B85897" w:rsidRDefault="00B85897" w:rsidP="001B76DA">
      <w:pPr>
        <w:pStyle w:val="teiab"/>
      </w:pPr>
      <w:r w:rsidRPr="00485C77">
        <w:rPr>
          <w:rStyle w:val="teipersName"/>
        </w:rPr>
        <w:t>Judash</w:t>
      </w:r>
      <w:r>
        <w:t xml:space="preserve"> </w:t>
      </w:r>
      <w:r w:rsidRPr="00B95210">
        <w:rPr>
          <w:rStyle w:val="teipersName"/>
        </w:rPr>
        <w:t>Jesusha</w:t>
      </w:r>
      <w:r>
        <w:t xml:space="preserve"> je izdal, z-</w:t>
      </w:r>
      <w:r w:rsidR="003451AB">
        <w:t>K</w:t>
      </w:r>
      <w:r>
        <w:t>ushczum Sidovom ga pre</w:t>
      </w:r>
      <w:r w:rsidR="003451AB">
        <w:t>K</w:t>
      </w:r>
      <w:r>
        <w:t xml:space="preserve"> dal,</w:t>
      </w:r>
      <w:r>
        <w:br/>
        <w:t>Na mu</w:t>
      </w:r>
      <w:r w:rsidR="003451AB">
        <w:t>K</w:t>
      </w:r>
      <w:r>
        <w:t>e, y terplenye, na nashu</w:t>
      </w:r>
      <w:r w:rsidRPr="00B95210">
        <w:rPr>
          <w:rStyle w:val="teiadd"/>
        </w:rPr>
        <w:t>o</w:t>
      </w:r>
      <w:r>
        <w:t xml:space="preserve"> zvelichenye.</w:t>
      </w:r>
    </w:p>
    <w:p w14:paraId="72AE7E21" w14:textId="432985FF" w:rsidR="003E66BE" w:rsidRDefault="003E66B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06556A" w14:textId="1AE02FC1" w:rsidR="00B85897" w:rsidRDefault="00924EE4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</w:t>
      </w:r>
      <w:r w:rsidR="00741E0A">
        <w:rPr>
          <w:sz w:val="24"/>
          <w:szCs w:val="24"/>
        </w:rPr>
        <w:t>79/</w:t>
      </w:r>
    </w:p>
    <w:p w14:paraId="2DDCE7A4" w14:textId="0EAF4DEE" w:rsidR="00B95210" w:rsidRDefault="00B95210" w:rsidP="001B76DA">
      <w:pPr>
        <w:pStyle w:val="teifwPageNum"/>
      </w:pPr>
      <w:r>
        <w:t>309.</w:t>
      </w:r>
    </w:p>
    <w:p w14:paraId="2594C480" w14:textId="38FE56D4" w:rsidR="00741E0A" w:rsidRDefault="003451AB" w:rsidP="001B76DA">
      <w:pPr>
        <w:pStyle w:val="teiab"/>
      </w:pPr>
      <w:r>
        <w:t>K</w:t>
      </w:r>
      <w:r w:rsidR="00741E0A">
        <w:t xml:space="preserve">ada </w:t>
      </w:r>
      <w:r>
        <w:t>K</w:t>
      </w:r>
      <w:r w:rsidR="00741E0A">
        <w:t>rishtus ga je segnul, vrag od nyega pobegnul</w:t>
      </w:r>
      <w:r w:rsidR="00F03FB4">
        <w:t>.</w:t>
      </w:r>
    </w:p>
    <w:p w14:paraId="5D61F858" w14:textId="764D64A5" w:rsidR="00136568" w:rsidRDefault="00F03FB4" w:rsidP="001B76DA">
      <w:pPr>
        <w:pStyle w:val="teiab"/>
      </w:pPr>
      <w:r>
        <w:t>O Blaseno je deneshno Czir</w:t>
      </w:r>
      <w:r w:rsidR="003451AB">
        <w:t>K</w:t>
      </w:r>
      <w:r>
        <w:t>ve v</w:t>
      </w:r>
      <w:r w:rsidR="004407C3" w:rsidRPr="00F337CD">
        <w:t>ſ</w:t>
      </w:r>
      <w:r w:rsidR="004407C3">
        <w:t>za</w:t>
      </w:r>
      <w:r w:rsidR="003451AB">
        <w:t>K</w:t>
      </w:r>
      <w:r w:rsidR="004407C3">
        <w:t xml:space="preserve">e </w:t>
      </w:r>
      <w:r w:rsidR="00B80E19">
        <w:t>Segnanye!</w:t>
      </w:r>
      <w:r w:rsidR="00B80E19">
        <w:br/>
        <w:t>Gde ni greshno, niti szmeshno nai nebu zpominanye,</w:t>
      </w:r>
      <w:r w:rsidR="00B80E19">
        <w:br/>
        <w:t xml:space="preserve">Bog dersi </w:t>
      </w:r>
      <w:r w:rsidR="00D164FC">
        <w:t>vvzem ti szvoi Obraz, y gledi milo na na</w:t>
      </w:r>
      <w:r w:rsidR="00D164FC" w:rsidRPr="00F337CD">
        <w:t>ſ</w:t>
      </w:r>
      <w:r w:rsidR="00D164FC">
        <w:t>z.</w:t>
      </w:r>
      <w:r w:rsidR="00D164FC">
        <w:br/>
        <w:t>Ta</w:t>
      </w:r>
      <w:r w:rsidR="003451AB">
        <w:t>K</w:t>
      </w:r>
      <w:r w:rsidR="00D164FC">
        <w:t xml:space="preserve"> obernemo sze </w:t>
      </w:r>
      <w:r w:rsidR="003451AB">
        <w:t>K</w:t>
      </w:r>
      <w:r w:rsidR="00D164FC">
        <w:t>-nyemu, da na</w:t>
      </w:r>
      <w:r w:rsidR="00D164FC" w:rsidRPr="00F337CD">
        <w:t>ſ</w:t>
      </w:r>
      <w:r w:rsidR="00D164FC">
        <w:t>z vzeme v</w:t>
      </w:r>
      <w:r w:rsidR="00D164FC" w:rsidRPr="00F337CD">
        <w:t>ſ</w:t>
      </w:r>
      <w:r w:rsidR="00D164FC">
        <w:t>ze v-Nebu.</w:t>
      </w:r>
      <w:r w:rsidR="00136568">
        <w:br/>
      </w:r>
      <w:r w:rsidR="00B95210">
        <w:t xml:space="preserve">rep. </w:t>
      </w:r>
      <w:r w:rsidR="00136568">
        <w:t>Da bude ovo segnanye v</w:t>
      </w:r>
      <w:r w:rsidR="00136568" w:rsidRPr="00F337CD">
        <w:t>ſ</w:t>
      </w:r>
      <w:r w:rsidR="00136568">
        <w:t>zem Dusham zvelichanye.</w:t>
      </w:r>
    </w:p>
    <w:p w14:paraId="7D29B950" w14:textId="77777777" w:rsidR="00B95210" w:rsidRDefault="00136568" w:rsidP="00E308E9">
      <w:pPr>
        <w:rPr>
          <w:rStyle w:val="Naslov2Znak"/>
        </w:rPr>
      </w:pPr>
      <w:r w:rsidRPr="00B95210">
        <w:rPr>
          <w:rStyle w:val="Naslov2Znak"/>
        </w:rPr>
        <w:t>Druga.</w:t>
      </w:r>
      <w:r w:rsidRPr="00B95210">
        <w:rPr>
          <w:rStyle w:val="Naslov2Znak"/>
        </w:rPr>
        <w:br/>
        <w:t>Na Notu: No= 203.</w:t>
      </w:r>
    </w:p>
    <w:p w14:paraId="552B349F" w14:textId="44B73F01" w:rsidR="003D3D2A" w:rsidRDefault="008D6AC0" w:rsidP="001B76DA">
      <w:pPr>
        <w:pStyle w:val="teiab"/>
      </w:pPr>
      <w:r>
        <w:t>Je. Po</w:t>
      </w:r>
      <w:r w:rsidRPr="00F337CD">
        <w:t>ſ</w:t>
      </w:r>
      <w:r>
        <w:t xml:space="preserve">zlushaite Verni, </w:t>
      </w:r>
      <w:r w:rsidR="003451AB">
        <w:t>K</w:t>
      </w:r>
      <w:r>
        <w:t xml:space="preserve">ai </w:t>
      </w:r>
      <w:r w:rsidRPr="00B95210">
        <w:rPr>
          <w:rStyle w:val="teipersName"/>
        </w:rPr>
        <w:t>Jesush</w:t>
      </w:r>
      <w:r>
        <w:t xml:space="preserve"> govori</w:t>
      </w:r>
      <w:r>
        <w:br/>
        <w:t>Proti jednoni Cza</w:t>
      </w:r>
      <w:r w:rsidR="003D3D2A">
        <w:t>heushi, oditnom greshni</w:t>
      </w:r>
      <w:r w:rsidR="003451AB">
        <w:t>K</w:t>
      </w:r>
      <w:r w:rsidR="003D3D2A">
        <w:t>i:</w:t>
      </w:r>
      <w:r w:rsidR="003D3D2A">
        <w:br/>
        <w:t xml:space="preserve">Doidi </w:t>
      </w:r>
      <w:r w:rsidR="003451AB">
        <w:t>K</w:t>
      </w:r>
      <w:r w:rsidR="003D3D2A">
        <w:t>-meni, ja pri tebi zdai chem prebivati.</w:t>
      </w:r>
    </w:p>
    <w:p w14:paraId="3B9D8916" w14:textId="0C100E0E" w:rsidR="003D3D2A" w:rsidRDefault="003D3D2A" w:rsidP="001B76DA">
      <w:pPr>
        <w:pStyle w:val="teiab"/>
      </w:pPr>
      <w:r>
        <w:t>Cza. Ja greshni</w:t>
      </w:r>
      <w:r w:rsidR="003451AB">
        <w:t>K</w:t>
      </w:r>
      <w:r>
        <w:t xml:space="preserve"> veli</w:t>
      </w:r>
      <w:r w:rsidR="003451AB">
        <w:t>K</w:t>
      </w:r>
      <w:r>
        <w:t>i, nevreden milozti,</w:t>
      </w:r>
      <w:r>
        <w:br/>
        <w:t>V-ztrahu sivim, y sz</w:t>
      </w:r>
      <w:r w:rsidR="00B95210">
        <w:t>e</w:t>
      </w:r>
      <w:r>
        <w:t xml:space="preserve"> boim tvoje Szerditozti,</w:t>
      </w:r>
      <w:r>
        <w:br/>
        <w:t>Dushni zpoznanye me peche, za volo pregrehe.</w:t>
      </w:r>
    </w:p>
    <w:p w14:paraId="4F2050AC" w14:textId="73B2F445" w:rsidR="00DA2CCA" w:rsidRDefault="003D3D2A" w:rsidP="001B76DA">
      <w:pPr>
        <w:pStyle w:val="teiab"/>
      </w:pPr>
      <w:r>
        <w:t>J. Cza</w:t>
      </w:r>
      <w:r w:rsidR="00F4290F">
        <w:t xml:space="preserve">hcush </w:t>
      </w:r>
      <w:r w:rsidR="003451AB">
        <w:t>K</w:t>
      </w:r>
      <w:r w:rsidR="00F4290F">
        <w:t xml:space="preserve">ai velish, </w:t>
      </w:r>
      <w:r w:rsidR="003451AB">
        <w:t>K</w:t>
      </w:r>
      <w:r w:rsidR="00F4290F">
        <w:t xml:space="preserve">ai hochesh, </w:t>
      </w:r>
      <w:r w:rsidR="003451AB">
        <w:t>K</w:t>
      </w:r>
      <w:r w:rsidR="00F4290F">
        <w:t>ai Selish?</w:t>
      </w:r>
      <w:r w:rsidR="00F4290F">
        <w:br/>
        <w:t>Ni</w:t>
      </w:r>
      <w:r w:rsidR="003451AB">
        <w:t>K</w:t>
      </w:r>
      <w:r w:rsidR="00F4290F">
        <w:t>aivze ti mene neboi, zvelichitel szem tvoi,</w:t>
      </w:r>
      <w:r w:rsidR="00DA2CCA">
        <w:br/>
        <w:t>Ar v-tvojoi Hisi prishlo je tvojo zvelichenye.</w:t>
      </w:r>
    </w:p>
    <w:p w14:paraId="74C1365F" w14:textId="7129BC1E" w:rsidR="006D6FF4" w:rsidRDefault="00DA2CCA" w:rsidP="001B76DA">
      <w:pPr>
        <w:pStyle w:val="teiab"/>
      </w:pPr>
      <w:r>
        <w:t xml:space="preserve">Cz. </w:t>
      </w:r>
      <w:r w:rsidRPr="00B95210">
        <w:rPr>
          <w:rStyle w:val="teipersName"/>
        </w:rPr>
        <w:t>Jesush</w:t>
      </w:r>
      <w:r>
        <w:t xml:space="preserve"> lyubleni moi! bil szem Szu</w:t>
      </w:r>
      <w:r w:rsidR="00EE591C">
        <w:t>vrasni</w:t>
      </w:r>
      <w:r w:rsidR="003451AB">
        <w:t>K</w:t>
      </w:r>
      <w:r w:rsidR="00EE591C">
        <w:t xml:space="preserve"> tvoi,</w:t>
      </w:r>
      <w:r w:rsidR="00EE591C">
        <w:br/>
      </w:r>
      <w:r w:rsidR="003451AB">
        <w:t>K</w:t>
      </w:r>
      <w:r w:rsidR="00EE591C">
        <w:t>-te</w:t>
      </w:r>
      <w:r w:rsidR="00B95210">
        <w:t>bi sze chem obernuti, z-Szerdcza</w:t>
      </w:r>
      <w:r w:rsidR="00EE591C">
        <w:t xml:space="preserve"> te lyubiti,</w:t>
      </w:r>
      <w:r w:rsidR="00EE591C">
        <w:br/>
        <w:t>zavergel bum po</w:t>
      </w:r>
      <w:r w:rsidR="00EE591C" w:rsidRPr="00F337CD">
        <w:t>ſ</w:t>
      </w:r>
      <w:r w:rsidR="00EE591C">
        <w:t>zvetno</w:t>
      </w:r>
      <w:r w:rsidR="00E85112">
        <w:t xml:space="preserve"> v</w:t>
      </w:r>
      <w:r w:rsidR="00E85112" w:rsidRPr="00F337CD">
        <w:t>ſ</w:t>
      </w:r>
      <w:r w:rsidR="00E85112">
        <w:t>ze, bogaztvo postenye.</w:t>
      </w:r>
    </w:p>
    <w:p w14:paraId="03239057" w14:textId="77777777" w:rsidR="006D6FF4" w:rsidRDefault="006D6FF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A1092B" w14:textId="0D0DD5F1" w:rsidR="00EE591C" w:rsidRDefault="006D6FF4" w:rsidP="00E308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/80/</w:t>
      </w:r>
    </w:p>
    <w:p w14:paraId="66D54236" w14:textId="7F82DD46" w:rsidR="006D6FF4" w:rsidRDefault="006D6FF4" w:rsidP="00AA267C">
      <w:pPr>
        <w:pStyle w:val="teifwPageNum"/>
      </w:pPr>
      <w:r>
        <w:t>310.</w:t>
      </w:r>
    </w:p>
    <w:p w14:paraId="79C4912B" w14:textId="620B06B6" w:rsidR="00A606AE" w:rsidRDefault="00494C1E" w:rsidP="001B76DA">
      <w:pPr>
        <w:pStyle w:val="teiab"/>
      </w:pPr>
      <w:r>
        <w:t>J.</w:t>
      </w:r>
      <w:r w:rsidR="00B255C3">
        <w:t xml:space="preserve"> </w:t>
      </w:r>
      <w:r w:rsidRPr="00AA267C">
        <w:rPr>
          <w:rStyle w:val="teiunclear"/>
        </w:rPr>
        <w:t>Cz. Czaheush</w:t>
      </w:r>
      <w:r>
        <w:t xml:space="preserve"> </w:t>
      </w:r>
      <w:r w:rsidR="00A606AE">
        <w:t>zebrani! to josh zadozta ni,</w:t>
      </w:r>
      <w:r w:rsidR="00A606AE">
        <w:br/>
      </w:r>
      <w:r w:rsidR="003451AB">
        <w:t>K</w:t>
      </w:r>
      <w:r w:rsidR="00A606AE">
        <w:t>rivicze vnogo vchinil szi, morash povernuti,</w:t>
      </w:r>
      <w:r w:rsidR="00A606AE">
        <w:br/>
      </w:r>
      <w:r w:rsidR="003451AB">
        <w:t>K</w:t>
      </w:r>
      <w:r w:rsidR="00A606AE">
        <w:t xml:space="preserve">ai tvojo ni, dai ti nazai, da bush </w:t>
      </w:r>
      <w:r w:rsidR="003451AB">
        <w:t>K</w:t>
      </w:r>
      <w:r w:rsidR="00A606AE">
        <w:t>rivicze frai.</w:t>
      </w:r>
    </w:p>
    <w:p w14:paraId="490E62BC" w14:textId="2C41F057" w:rsidR="00A606AE" w:rsidRDefault="00A606AE" w:rsidP="001B76DA">
      <w:pPr>
        <w:pStyle w:val="teiab"/>
      </w:pPr>
      <w:r>
        <w:t>Cz. O rad z-moga Szerdcza, ja pol moga blaga</w:t>
      </w:r>
      <w:r>
        <w:br/>
        <w:t>Chem dati vu tvojo Ime med te Sziroticze,</w:t>
      </w:r>
      <w:r>
        <w:br/>
      </w:r>
      <w:r w:rsidR="003451AB">
        <w:t>K</w:t>
      </w:r>
      <w:r>
        <w:t xml:space="preserve">omu </w:t>
      </w:r>
      <w:r w:rsidR="003451AB">
        <w:t>K</w:t>
      </w:r>
      <w:r>
        <w:t>riviczu vchinil szem, Stirverztno povernem</w:t>
      </w:r>
      <w:r w:rsidR="002614CF">
        <w:t>.</w:t>
      </w:r>
    </w:p>
    <w:p w14:paraId="497CC641" w14:textId="3E0CAFD2" w:rsidR="002614CF" w:rsidRDefault="002614CF" w:rsidP="001B76DA">
      <w:pPr>
        <w:pStyle w:val="teiab"/>
      </w:pPr>
      <w:r>
        <w:t>J. A</w:t>
      </w:r>
      <w:r w:rsidR="003451AB">
        <w:t>K</w:t>
      </w:r>
      <w:r>
        <w:t>o to ti vchinish, ta</w:t>
      </w:r>
      <w:r w:rsidR="003451AB">
        <w:t>K</w:t>
      </w:r>
      <w:r>
        <w:t xml:space="preserve"> miloschu dobish;</w:t>
      </w:r>
      <w:r>
        <w:br/>
        <w:t>Ah doidi szine</w:t>
      </w:r>
      <w:r w:rsidR="003451AB">
        <w:t>K</w:t>
      </w:r>
      <w:r>
        <w:t xml:space="preserve"> zgubl</w:t>
      </w:r>
      <w:r w:rsidR="00AA267C">
        <w:t>e</w:t>
      </w:r>
      <w:r>
        <w:t>ni! tvoi dug je zbri</w:t>
      </w:r>
      <w:r w:rsidRPr="00F337CD">
        <w:t>ſ</w:t>
      </w:r>
      <w:r>
        <w:t>zani,</w:t>
      </w:r>
      <w:r>
        <w:br/>
        <w:t>zadobil bush odpuschenye, dushno zvelichenye.</w:t>
      </w:r>
    </w:p>
    <w:p w14:paraId="5E680FA5" w14:textId="3028D1A5" w:rsidR="002614CF" w:rsidRDefault="002614CF" w:rsidP="001B76DA">
      <w:pPr>
        <w:pStyle w:val="teiab"/>
      </w:pPr>
      <w:r>
        <w:t xml:space="preserve">Na den </w:t>
      </w:r>
      <w:r w:rsidR="00970C27">
        <w:t xml:space="preserve">Szv. </w:t>
      </w:r>
      <w:r w:rsidR="00970C27" w:rsidRPr="00AA267C">
        <w:rPr>
          <w:rStyle w:val="teipersName"/>
        </w:rPr>
        <w:t>Theresie</w:t>
      </w:r>
      <w:r w:rsidR="00970C27">
        <w:t xml:space="preserve"> Szu: </w:t>
      </w:r>
      <w:r w:rsidR="00970C27" w:rsidRPr="00AA267C">
        <w:rPr>
          <w:rStyle w:val="teipersName"/>
        </w:rPr>
        <w:t>Lucacha</w:t>
      </w:r>
      <w:r w:rsidR="00970C27">
        <w:t xml:space="preserve">, </w:t>
      </w:r>
      <w:r w:rsidR="00970C27" w:rsidRPr="00AA267C">
        <w:rPr>
          <w:rStyle w:val="teipersName"/>
        </w:rPr>
        <w:t>Urshe</w:t>
      </w:r>
      <w:r w:rsidR="00970C27">
        <w:t xml:space="preserve">, y </w:t>
      </w:r>
      <w:r w:rsidR="00970C27" w:rsidRPr="00AA267C">
        <w:rPr>
          <w:rStyle w:val="teipersName"/>
        </w:rPr>
        <w:t>Shimona</w:t>
      </w:r>
      <w:r w:rsidR="00970C27">
        <w:br/>
        <w:t>vzemi obchinz</w:t>
      </w:r>
      <w:r w:rsidR="003451AB">
        <w:t>K</w:t>
      </w:r>
      <w:r w:rsidR="00970C27">
        <w:t>e Popev</w:t>
      </w:r>
      <w:r w:rsidR="003451AB">
        <w:t>K</w:t>
      </w:r>
      <w:r w:rsidR="00970C27">
        <w:t xml:space="preserve">e </w:t>
      </w:r>
      <w:r w:rsidR="003451AB">
        <w:t>K</w:t>
      </w:r>
      <w:r w:rsidR="00970C27">
        <w:t>-potrebochi.</w:t>
      </w:r>
    </w:p>
    <w:p w14:paraId="5371F859" w14:textId="5FA1B909" w:rsidR="00970C27" w:rsidRDefault="00970C27" w:rsidP="001B76DA">
      <w:pPr>
        <w:pStyle w:val="Naslov2"/>
      </w:pPr>
      <w:r>
        <w:t>Szvet</w:t>
      </w:r>
      <w:r w:rsidR="003451AB">
        <w:t>K</w:t>
      </w:r>
      <w:r>
        <w:t>i Vſzeſzvetch</w:t>
      </w:r>
      <w:r w:rsidR="003451AB">
        <w:t>K</w:t>
      </w:r>
      <w:r>
        <w:t>a.</w:t>
      </w:r>
    </w:p>
    <w:p w14:paraId="755C42A0" w14:textId="79C9B188" w:rsidR="00970C27" w:rsidRDefault="00970C27" w:rsidP="001B76DA">
      <w:pPr>
        <w:pStyle w:val="Naslov2"/>
      </w:pPr>
      <w:r>
        <w:t>Na den vſzeh Szvetczev.</w:t>
      </w:r>
      <w:r>
        <w:br/>
        <w:t>Na Notu: No= 204.</w:t>
      </w:r>
    </w:p>
    <w:p w14:paraId="316E9152" w14:textId="7E7CFBD6" w:rsidR="00970C27" w:rsidRDefault="009F16ED" w:rsidP="001B76DA">
      <w:pPr>
        <w:pStyle w:val="teiab"/>
      </w:pPr>
      <w:r>
        <w:t xml:space="preserve">Chazt y hvalu, </w:t>
      </w:r>
      <w:r w:rsidR="003451AB">
        <w:t>K</w:t>
      </w:r>
      <w:r>
        <w:t>erscheni</w:t>
      </w:r>
      <w:r w:rsidR="003451AB">
        <w:t>K</w:t>
      </w:r>
      <w:r>
        <w:t>i! daite zdai vſzem Szvetczom</w:t>
      </w:r>
      <w:r>
        <w:br/>
        <w:t>vſzi,</w:t>
      </w:r>
      <w:r>
        <w:br/>
        <w:t>Oni cheju bit z</w:t>
      </w:r>
      <w:r w:rsidR="003451AB">
        <w:t>K</w:t>
      </w:r>
      <w:r>
        <w:t>erblivi za naſz Boga moliti,</w:t>
      </w:r>
      <w:r>
        <w:br/>
      </w:r>
      <w:r w:rsidR="003451AB">
        <w:t>K</w:t>
      </w:r>
      <w:r>
        <w:t>aiti szu s</w:t>
      </w:r>
      <w:r w:rsidR="003451AB">
        <w:t>K</w:t>
      </w:r>
      <w:r>
        <w:t>oſz szvo Sivlenye Miloschu zaſzlusili,</w:t>
      </w:r>
      <w:r>
        <w:br/>
        <w:t>Zato maju zdai Veſzelje, Bosju licze viditi.</w:t>
      </w:r>
    </w:p>
    <w:p w14:paraId="34D78B03" w14:textId="3020993B" w:rsidR="009F16ED" w:rsidRDefault="009F16ED" w:rsidP="001B76DA">
      <w:pPr>
        <w:pStyle w:val="teiab"/>
      </w:pPr>
      <w:r>
        <w:t xml:space="preserve">Szvetczi szu vnogo terpeli, </w:t>
      </w:r>
      <w:r w:rsidR="003451AB">
        <w:t>K</w:t>
      </w:r>
      <w:r>
        <w:t>a</w:t>
      </w:r>
      <w:r w:rsidR="003451AB">
        <w:t>K</w:t>
      </w:r>
      <w:r>
        <w:t xml:space="preserve"> Szoldati v-tem boji,</w:t>
      </w:r>
    </w:p>
    <w:p w14:paraId="6B4F0EE1" w14:textId="77777777" w:rsidR="009F16ED" w:rsidRDefault="009F16E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AA967" w14:textId="4E372AA1" w:rsidR="009F16ED" w:rsidRDefault="00B513CE" w:rsidP="009F16ED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/81/</w:t>
      </w:r>
    </w:p>
    <w:p w14:paraId="08A21CCA" w14:textId="70678F73" w:rsidR="00B513CE" w:rsidRDefault="00562C0F" w:rsidP="00562C0F">
      <w:pPr>
        <w:pStyle w:val="teifwPageNum"/>
      </w:pPr>
      <w:r>
        <w:t>3</w:t>
      </w:r>
      <w:r w:rsidR="00780DB8">
        <w:t>15.</w:t>
      </w:r>
    </w:p>
    <w:p w14:paraId="7C2C001E" w14:textId="353DDB26" w:rsidR="00780DB8" w:rsidRDefault="00780DB8" w:rsidP="001B76DA">
      <w:pPr>
        <w:pStyle w:val="teiab"/>
      </w:pPr>
      <w:r>
        <w:t xml:space="preserve">Trudna legla, </w:t>
      </w:r>
      <w:r w:rsidR="004F68EF">
        <w:t>y Saloztna v-nochi te dajala,</w:t>
      </w:r>
      <w:r w:rsidR="004F68EF">
        <w:br/>
        <w:t>Od tes</w:t>
      </w:r>
      <w:r w:rsidR="003451AB">
        <w:t>K</w:t>
      </w:r>
      <w:r w:rsidR="004F68EF">
        <w:t>oga dela potna, z-vuztmi te napajala,</w:t>
      </w:r>
      <w:r w:rsidR="004F68EF">
        <w:br/>
        <w:t xml:space="preserve">Szerchno tebe je lyubila, </w:t>
      </w:r>
      <w:r w:rsidR="003451AB">
        <w:t>K</w:t>
      </w:r>
      <w:r w:rsidR="004F68EF">
        <w:t>ruh je tebi zpravlala,</w:t>
      </w:r>
      <w:r w:rsidR="004F68EF">
        <w:br/>
        <w:t>Jed vech</w:t>
      </w:r>
      <w:r w:rsidR="003451AB">
        <w:t>K</w:t>
      </w:r>
      <w:r w:rsidR="004F68EF">
        <w:t>rat na ztran puztila, z</w:t>
      </w:r>
      <w:r w:rsidR="003451AB">
        <w:t>K</w:t>
      </w:r>
      <w:r w:rsidR="004F68EF">
        <w:t>erbno te je varvala.</w:t>
      </w:r>
    </w:p>
    <w:p w14:paraId="345DE0D1" w14:textId="44C61302" w:rsidR="004F68EF" w:rsidRDefault="004F68EF" w:rsidP="001B76DA">
      <w:pPr>
        <w:pStyle w:val="teiab"/>
      </w:pPr>
      <w:r>
        <w:t>Maloga te gor hranila, z</w:t>
      </w:r>
      <w:r w:rsidR="003451AB">
        <w:t>K</w:t>
      </w:r>
      <w:r>
        <w:t>erbno te prigledala,</w:t>
      </w:r>
      <w:r>
        <w:br/>
        <w:t>Jezero</w:t>
      </w:r>
      <w:r w:rsidR="003451AB">
        <w:t>K</w:t>
      </w:r>
      <w:r>
        <w:t>rat te povila, na noge poztavila,</w:t>
      </w:r>
      <w:r>
        <w:br/>
        <w:t>Te prevel</w:t>
      </w:r>
      <w:r w:rsidR="003451AB">
        <w:t>K</w:t>
      </w:r>
      <w:r>
        <w:t>e za te z</w:t>
      </w:r>
      <w:r w:rsidR="003451AB">
        <w:t>K</w:t>
      </w:r>
      <w:r>
        <w:t>erbi v-ztarozt szu nyu zpravile,</w:t>
      </w:r>
      <w:r>
        <w:br/>
        <w:t>Szu doneſzle Mech te Szmerti, y-trugu nyu poztavile.</w:t>
      </w:r>
    </w:p>
    <w:p w14:paraId="4EACFC5F" w14:textId="3812D050" w:rsidR="004F68EF" w:rsidRDefault="004F68EF" w:rsidP="001B76DA">
      <w:pPr>
        <w:pStyle w:val="teiab"/>
      </w:pPr>
      <w:r>
        <w:t xml:space="preserve">Blago, </w:t>
      </w:r>
      <w:r w:rsidR="003451AB">
        <w:t>K</w:t>
      </w:r>
      <w:r>
        <w:t>ojo je zpravila,</w:t>
      </w:r>
      <w:r w:rsidR="00DA233C">
        <w:t xml:space="preserve"> vam ga je zapuztila,</w:t>
      </w:r>
      <w:r w:rsidR="00DA233C">
        <w:br/>
        <w:t>V-jednu ru</w:t>
      </w:r>
      <w:r>
        <w:t>hu sze zavila, zemla nyu je po</w:t>
      </w:r>
      <w:r w:rsidR="003451AB">
        <w:t>K</w:t>
      </w:r>
      <w:r>
        <w:t>rila,</w:t>
      </w:r>
      <w:r>
        <w:br/>
        <w:t xml:space="preserve">Na rachun pred Boga zvana, o </w:t>
      </w:r>
      <w:r w:rsidR="003451AB">
        <w:t>K</w:t>
      </w:r>
      <w:r>
        <w:t>a</w:t>
      </w:r>
      <w:r w:rsidR="003451AB">
        <w:t>K</w:t>
      </w:r>
      <w:r>
        <w:t xml:space="preserve"> milo tam ztoji,</w:t>
      </w:r>
      <w:r>
        <w:br/>
        <w:t>Nebeſza szu nyoi ni dana, v-groznih Hiczah tam gori.</w:t>
      </w:r>
    </w:p>
    <w:p w14:paraId="3B7A9CB8" w14:textId="1727DDCE" w:rsidR="004F68EF" w:rsidRDefault="004F68EF" w:rsidP="001B76DA">
      <w:pPr>
        <w:pStyle w:val="teiab"/>
      </w:pPr>
      <w:r>
        <w:t xml:space="preserve">O </w:t>
      </w:r>
      <w:r w:rsidR="003451AB">
        <w:t>K</w:t>
      </w:r>
      <w:r>
        <w:t>a</w:t>
      </w:r>
      <w:r w:rsidR="003451AB">
        <w:t>K</w:t>
      </w:r>
      <w:r>
        <w:t xml:space="preserve"> brid</w:t>
      </w:r>
      <w:r w:rsidR="003451AB">
        <w:t>K</w:t>
      </w:r>
      <w:r>
        <w:t>o tam zdihava, o lyublena moja Chi!</w:t>
      </w:r>
      <w:r>
        <w:br/>
        <w:t>Nyeno Licze v-Szuzah plava, ni</w:t>
      </w:r>
      <w:r w:rsidR="003451AB">
        <w:t>K</w:t>
      </w:r>
      <w:r>
        <w:t>she nema pomochi;</w:t>
      </w:r>
      <w:r>
        <w:br/>
        <w:t xml:space="preserve">O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="003451AB">
        <w:t>K</w:t>
      </w:r>
      <w:r>
        <w:t xml:space="preserve">richi draga Decza! </w:t>
      </w:r>
      <w:r w:rsidR="003451AB">
        <w:t>K</w:t>
      </w:r>
      <w:r>
        <w:t>a</w:t>
      </w:r>
      <w:r w:rsidR="003451AB">
        <w:t>K</w:t>
      </w:r>
      <w:r>
        <w:t xml:space="preserve"> zte vi neſzmileni!</w:t>
      </w:r>
      <w:r>
        <w:br/>
        <w:t>V-mojih sulih zte vi Szrechna, nedate pomoch meni.</w:t>
      </w:r>
    </w:p>
    <w:p w14:paraId="73F64E39" w14:textId="01F7EDB1" w:rsidR="004F68EF" w:rsidRDefault="004F68EF" w:rsidP="001B76DA">
      <w:pPr>
        <w:pStyle w:val="teiab"/>
      </w:pPr>
      <w:r>
        <w:t>A</w:t>
      </w:r>
      <w:r w:rsidR="003451AB">
        <w:t>K</w:t>
      </w:r>
      <w:r>
        <w:t>o vaſz mu</w:t>
      </w:r>
      <w:r w:rsidR="003451AB">
        <w:t>K</w:t>
      </w:r>
      <w:r>
        <w:t xml:space="preserve">a ne gene, </w:t>
      </w:r>
      <w:r w:rsidR="003451AB">
        <w:t>K</w:t>
      </w:r>
      <w:r w:rsidR="006C1F8F">
        <w:t>oju mi tu terpimo,</w:t>
      </w:r>
      <w:r w:rsidR="006C1F8F">
        <w:br/>
      </w:r>
      <w:r w:rsidR="006C1F8F" w:rsidRPr="006C1F8F">
        <w:rPr>
          <w:rStyle w:val="teipersName"/>
        </w:rPr>
        <w:t>Je</w:t>
      </w:r>
      <w:r w:rsidRPr="006C1F8F">
        <w:rPr>
          <w:rStyle w:val="teipersName"/>
        </w:rPr>
        <w:t>sush</w:t>
      </w:r>
      <w:r>
        <w:t xml:space="preserve"> </w:t>
      </w:r>
      <w:r w:rsidR="003451AB">
        <w:t>K</w:t>
      </w:r>
      <w:r>
        <w:t>ristush nai vaſz gene, za pet ran vaſz proſzimo.</w:t>
      </w:r>
      <w:r>
        <w:br/>
        <w:t>Chi nebu od vaſz pomochi, moramo tu zdvojiti,</w:t>
      </w:r>
      <w:r>
        <w:br/>
      </w:r>
      <w:r w:rsidR="003451AB">
        <w:t>K</w:t>
      </w:r>
      <w:r>
        <w:t>aiti zto</w:t>
      </w:r>
      <w:r w:rsidR="003451AB">
        <w:t>K</w:t>
      </w:r>
      <w:r>
        <w:t>rat v-jednoi nochi v-ognyi mormo vmirati.</w:t>
      </w:r>
    </w:p>
    <w:p w14:paraId="7D2E41E0" w14:textId="054896D3" w:rsidR="007E35DE" w:rsidRDefault="004F68EF" w:rsidP="006C1F8F">
      <w:pPr>
        <w:pStyle w:val="teiclosure0"/>
      </w:pPr>
      <w:r>
        <w:t>V. C.</w:t>
      </w:r>
    </w:p>
    <w:p w14:paraId="4CCEC470" w14:textId="77777777" w:rsidR="007E35DE" w:rsidRDefault="007E35D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E46D78" w14:textId="5E375372" w:rsidR="004F68EF" w:rsidRDefault="0096770F" w:rsidP="009F16ED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/82</w:t>
      </w:r>
      <w:r w:rsidR="007E35DE">
        <w:rPr>
          <w:sz w:val="24"/>
          <w:szCs w:val="24"/>
        </w:rPr>
        <w:t>/</w:t>
      </w:r>
    </w:p>
    <w:p w14:paraId="3352E7D6" w14:textId="0549CFB9" w:rsidR="007E35DE" w:rsidRDefault="0096770F" w:rsidP="00A04DC7">
      <w:pPr>
        <w:pStyle w:val="teifwPageNum"/>
      </w:pPr>
      <w:r>
        <w:t>316</w:t>
      </w:r>
      <w:r w:rsidR="007E35DE">
        <w:t>.</w:t>
      </w:r>
    </w:p>
    <w:p w14:paraId="7D83349C" w14:textId="04AF2D93" w:rsidR="007E35DE" w:rsidRDefault="00095750" w:rsidP="0096770F">
      <w:pPr>
        <w:pStyle w:val="teiab"/>
      </w:pPr>
      <w:r>
        <w:t xml:space="preserve">Ah! vſzi, </w:t>
      </w:r>
      <w:r w:rsidR="003451AB">
        <w:t>K</w:t>
      </w:r>
      <w:r>
        <w:t>i</w:t>
      </w:r>
      <w:r w:rsidR="00A04DC7">
        <w:t xml:space="preserve"> </w:t>
      </w:r>
      <w:r>
        <w:t>zte tu nazochi, vendar nezte z-</w:t>
      </w:r>
      <w:r w:rsidR="003451AB">
        <w:t>K</w:t>
      </w:r>
      <w:r>
        <w:t>amenya,</w:t>
      </w:r>
      <w:r>
        <w:br/>
        <w:t>O ta</w:t>
      </w:r>
      <w:r w:rsidR="003451AB">
        <w:t>K</w:t>
      </w:r>
      <w:r>
        <w:t xml:space="preserve"> doite nam </w:t>
      </w:r>
      <w:r w:rsidR="003451AB">
        <w:t>K</w:t>
      </w:r>
      <w:r>
        <w:t>-pomochi, o vſza Decza lyublena!</w:t>
      </w:r>
      <w:r>
        <w:br/>
        <w:t>Vnogo Priatelov Bratov v-groznih Hiczah ta</w:t>
      </w:r>
      <w:r w:rsidR="003451AB">
        <w:t>K</w:t>
      </w:r>
      <w:r>
        <w:t xml:space="preserve"> </w:t>
      </w:r>
      <w:r w:rsidR="003451AB">
        <w:t>K</w:t>
      </w:r>
      <w:r>
        <w:t>richi,</w:t>
      </w:r>
      <w:r>
        <w:br/>
        <w:t>Vnogo jezer dragih ztarshov jocheju, pomagai Chi.</w:t>
      </w:r>
    </w:p>
    <w:p w14:paraId="3C2F1138" w14:textId="04FAD59E" w:rsidR="00095750" w:rsidRDefault="00095750" w:rsidP="0096770F">
      <w:pPr>
        <w:pStyle w:val="teiab"/>
      </w:pPr>
      <w:r>
        <w:t>O lyubleni vſzi Farmani! bute od nyih prosheni,</w:t>
      </w:r>
      <w:r>
        <w:br/>
        <w:t>Na pomoch doite z-Meshami, da bude odresheni.</w:t>
      </w:r>
      <w:r>
        <w:br/>
        <w:t>Dol po</w:t>
      </w:r>
      <w:r w:rsidR="003451AB">
        <w:t>K</w:t>
      </w:r>
      <w:r>
        <w:t>le</w:t>
      </w:r>
      <w:r w:rsidR="003451AB">
        <w:t>K</w:t>
      </w:r>
      <w:r>
        <w:t xml:space="preserve">nite na </w:t>
      </w:r>
      <w:r w:rsidR="003451AB">
        <w:t>K</w:t>
      </w:r>
      <w:r>
        <w:t xml:space="preserve">olna pred </w:t>
      </w:r>
      <w:r w:rsidRPr="00A04DC7">
        <w:rPr>
          <w:rStyle w:val="teipersName"/>
        </w:rPr>
        <w:t>Jesusha</w:t>
      </w:r>
      <w:r>
        <w:t xml:space="preserve"> dragoga,</w:t>
      </w:r>
      <w:r>
        <w:br/>
        <w:t>Zdehnite: budi povolna ta Mesha za vſza</w:t>
      </w:r>
      <w:r w:rsidR="003451AB">
        <w:t>K</w:t>
      </w:r>
      <w:r>
        <w:t>oga.</w:t>
      </w:r>
    </w:p>
    <w:p w14:paraId="01EC1334" w14:textId="5FF74A22" w:rsidR="00095750" w:rsidRDefault="00095750" w:rsidP="0096770F">
      <w:pPr>
        <w:pStyle w:val="Naslov2"/>
      </w:pPr>
      <w:r>
        <w:t xml:space="preserve">Na den Szv. </w:t>
      </w:r>
      <w:r w:rsidRPr="00A04DC7">
        <w:rPr>
          <w:rStyle w:val="teipersName"/>
        </w:rPr>
        <w:t>Martina</w:t>
      </w:r>
      <w:r>
        <w:t xml:space="preserve"> y </w:t>
      </w:r>
      <w:r w:rsidRPr="00A04DC7">
        <w:rPr>
          <w:rStyle w:val="teipersName"/>
        </w:rPr>
        <w:t>Leopolda</w:t>
      </w:r>
      <w:r>
        <w:br/>
        <w:t>vzemi obchinz</w:t>
      </w:r>
      <w:r w:rsidR="003451AB">
        <w:t>K</w:t>
      </w:r>
      <w:r>
        <w:t>i od Szvetczov. fol.</w:t>
      </w:r>
    </w:p>
    <w:p w14:paraId="08DC2D7F" w14:textId="77777777" w:rsidR="00095750" w:rsidRDefault="00095750" w:rsidP="00095750">
      <w:pPr>
        <w:ind w:left="708"/>
        <w:rPr>
          <w:sz w:val="24"/>
          <w:szCs w:val="24"/>
        </w:rPr>
      </w:pPr>
    </w:p>
    <w:p w14:paraId="01CA04A8" w14:textId="50D48EAD" w:rsidR="00095750" w:rsidRDefault="00095750" w:rsidP="0096770F">
      <w:pPr>
        <w:pStyle w:val="Naslov2"/>
      </w:pPr>
      <w:r>
        <w:t xml:space="preserve">Na den Szv. </w:t>
      </w:r>
      <w:r w:rsidRPr="00A04DC7">
        <w:rPr>
          <w:rStyle w:val="teipersName"/>
        </w:rPr>
        <w:t>Elizabethe</w:t>
      </w:r>
      <w:r>
        <w:t xml:space="preserve"> </w:t>
      </w:r>
      <w:r w:rsidRPr="00A04DC7">
        <w:rPr>
          <w:rStyle w:val="teipersName"/>
        </w:rPr>
        <w:t>C</w:t>
      </w:r>
      <w:r w:rsidR="00524BCB" w:rsidRPr="00A04DC7">
        <w:rPr>
          <w:rStyle w:val="teipersName"/>
        </w:rPr>
        <w:t>acilie</w:t>
      </w:r>
      <w:r w:rsidR="00524BCB">
        <w:t xml:space="preserve">, y </w:t>
      </w:r>
      <w:r w:rsidR="003451AB" w:rsidRPr="00A04DC7">
        <w:rPr>
          <w:rStyle w:val="teipersName"/>
        </w:rPr>
        <w:t>K</w:t>
      </w:r>
      <w:r w:rsidR="00524BCB" w:rsidRPr="00A04DC7">
        <w:rPr>
          <w:rStyle w:val="teipersName"/>
        </w:rPr>
        <w:t>atharine</w:t>
      </w:r>
      <w:r w:rsidR="00524BCB">
        <w:br/>
        <w:t>vzemi obchinz</w:t>
      </w:r>
      <w:r w:rsidR="003451AB">
        <w:t>K</w:t>
      </w:r>
      <w:r w:rsidR="00524BCB">
        <w:t>u od Devicz. fol.</w:t>
      </w:r>
    </w:p>
    <w:p w14:paraId="1AAFCCE7" w14:textId="77777777" w:rsidR="00524BCB" w:rsidRDefault="00524BCB" w:rsidP="0096770F">
      <w:pPr>
        <w:pStyle w:val="Naslov2"/>
      </w:pPr>
    </w:p>
    <w:p w14:paraId="65548C43" w14:textId="118284C8" w:rsidR="00524BCB" w:rsidRDefault="00524BCB" w:rsidP="0096770F">
      <w:pPr>
        <w:pStyle w:val="Naslov2"/>
      </w:pPr>
      <w:r>
        <w:t xml:space="preserve">Na den Alduvanye </w:t>
      </w:r>
      <w:r w:rsidRPr="00A04DC7">
        <w:rPr>
          <w:rStyle w:val="teipersName"/>
        </w:rPr>
        <w:t>Marie</w:t>
      </w:r>
      <w:r>
        <w:br/>
        <w:t>vzemi obchinz</w:t>
      </w:r>
      <w:r w:rsidR="003451AB">
        <w:t>K</w:t>
      </w:r>
      <w:r>
        <w:t xml:space="preserve">u od </w:t>
      </w:r>
      <w:r w:rsidRPr="00A04DC7">
        <w:rPr>
          <w:rStyle w:val="teipersName"/>
        </w:rPr>
        <w:t>Marie</w:t>
      </w:r>
      <w:r>
        <w:t>.</w:t>
      </w:r>
    </w:p>
    <w:p w14:paraId="441D4FCF" w14:textId="6763DB8B" w:rsidR="00524BCB" w:rsidRDefault="00524BCB" w:rsidP="0096770F">
      <w:pPr>
        <w:pStyle w:val="teiab"/>
      </w:pPr>
      <w:r>
        <w:t xml:space="preserve">Od vſzeh oneh Szvetczov, y Szveticz, od </w:t>
      </w:r>
      <w:r w:rsidR="003451AB">
        <w:t>K</w:t>
      </w:r>
      <w:r>
        <w:t>ojeh ovde</w:t>
      </w:r>
      <w:r>
        <w:br/>
        <w:t>oſzebuine. Popev</w:t>
      </w:r>
      <w:r w:rsidR="003451AB">
        <w:t>K</w:t>
      </w:r>
      <w:r>
        <w:t>e neſzu poztavlene, vſzemi za</w:t>
      </w:r>
      <w:r>
        <w:br/>
        <w:t>one prilichne obchinz</w:t>
      </w:r>
      <w:r w:rsidR="003451AB">
        <w:t>K</w:t>
      </w:r>
      <w:r>
        <w:t>e Szledeche Popev</w:t>
      </w:r>
      <w:r w:rsidR="003451AB">
        <w:t>K</w:t>
      </w:r>
      <w:r>
        <w:t>e,</w:t>
      </w:r>
      <w:r>
        <w:br/>
        <w:t>a</w:t>
      </w:r>
      <w:r w:rsidR="003451AB">
        <w:t>K</w:t>
      </w:r>
      <w:r>
        <w:t>oſze od ta</w:t>
      </w:r>
      <w:r w:rsidR="003451AB">
        <w:t>K</w:t>
      </w:r>
      <w:r>
        <w:t xml:space="preserve">ovih josche na </w:t>
      </w:r>
      <w:r w:rsidR="003451AB">
        <w:t>K</w:t>
      </w:r>
      <w:r>
        <w:t xml:space="preserve">onczu ove </w:t>
      </w:r>
      <w:r w:rsidR="003451AB">
        <w:t>K</w:t>
      </w:r>
      <w:r>
        <w:t>nige</w:t>
      </w:r>
      <w:r>
        <w:br/>
        <w:t>naiti nemoreju. Vchini ova vſza na Hvalu, y</w:t>
      </w:r>
      <w:r>
        <w:br/>
        <w:t>Di</w:t>
      </w:r>
      <w:r w:rsidR="003451AB">
        <w:t>K</w:t>
      </w:r>
      <w:r>
        <w:t xml:space="preserve">u Bosju, Blasene Devicze Marie, y </w:t>
      </w:r>
      <w:r w:rsidR="00BC32F3">
        <w:t>v</w:t>
      </w:r>
      <w:r>
        <w:t>ſzem</w:t>
      </w:r>
      <w:r>
        <w:br/>
        <w:t>Szvetczom, y Szveticzam na Postenye.</w:t>
      </w:r>
    </w:p>
    <w:p w14:paraId="67AEC93C" w14:textId="77777777" w:rsidR="00524BCB" w:rsidRDefault="00524BC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E960AD" w14:textId="1BF2301E" w:rsidR="00524BCB" w:rsidRDefault="00524BCB" w:rsidP="00B255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/83/</w:t>
      </w:r>
    </w:p>
    <w:p w14:paraId="376AEC26" w14:textId="10B0BCC2" w:rsidR="00524BCB" w:rsidRDefault="00524BCB" w:rsidP="00BC32F3">
      <w:pPr>
        <w:pStyle w:val="teifwPageNum"/>
      </w:pPr>
      <w:r>
        <w:t>317.</w:t>
      </w:r>
    </w:p>
    <w:p w14:paraId="352CBF39" w14:textId="6D0353EB" w:rsidR="00524BCB" w:rsidRDefault="00524BCB" w:rsidP="00BC32F3">
      <w:pPr>
        <w:pStyle w:val="Naslov2"/>
      </w:pPr>
      <w:r>
        <w:t>Obchinz</w:t>
      </w:r>
      <w:r w:rsidR="003451AB">
        <w:t>K</w:t>
      </w:r>
      <w:r>
        <w:t>e Popev</w:t>
      </w:r>
      <w:r w:rsidR="003451AB">
        <w:t>K</w:t>
      </w:r>
      <w:r>
        <w:t>e</w:t>
      </w:r>
      <w:r>
        <w:br/>
        <w:t>za vſza</w:t>
      </w:r>
      <w:r w:rsidR="003451AB">
        <w:t>K</w:t>
      </w:r>
      <w:r>
        <w:t>o Vreme.</w:t>
      </w:r>
    </w:p>
    <w:p w14:paraId="6EA0E551" w14:textId="73084BBD" w:rsidR="00524BCB" w:rsidRDefault="00524BCB" w:rsidP="00BC32F3">
      <w:pPr>
        <w:pStyle w:val="Naslov2"/>
      </w:pPr>
      <w:r>
        <w:t>Od Szv. Troiztva.</w:t>
      </w:r>
      <w:r>
        <w:br/>
        <w:t xml:space="preserve">Na Notu: No= 207. </w:t>
      </w:r>
      <w:r w:rsidRPr="00BC32F3">
        <w:rPr>
          <w:rStyle w:val="teiunclear"/>
        </w:rPr>
        <w:t>???</w:t>
      </w:r>
      <w:r>
        <w:t xml:space="preserve"> 2. 99. et 444.</w:t>
      </w:r>
    </w:p>
    <w:p w14:paraId="0F66BA5D" w14:textId="1D047B88" w:rsidR="00524BCB" w:rsidRDefault="00524BCB" w:rsidP="0096770F">
      <w:pPr>
        <w:pStyle w:val="teiab"/>
      </w:pPr>
      <w:r>
        <w:t>Verui v-Boga Otcza tvoga, verui v-Szina vechnoga,</w:t>
      </w:r>
      <w:r>
        <w:br/>
        <w:t>Y vu Duha lyublenoga, nam z-Neba poſzlanoga.</w:t>
      </w:r>
      <w:r>
        <w:br/>
        <w:t>Verui v-troje ti Pershone, Otcza, Szina, y Duha,</w:t>
      </w:r>
      <w:r>
        <w:br/>
        <w:t xml:space="preserve">Daſzu troji, Bog jedini, </w:t>
      </w:r>
      <w:r w:rsidR="003451AB">
        <w:t>K</w:t>
      </w:r>
      <w:r>
        <w:t>oi vſza zna, y vidi.</w:t>
      </w:r>
    </w:p>
    <w:p w14:paraId="69FE0D6A" w14:textId="7A6B28DF" w:rsidR="00524BCB" w:rsidRDefault="00524BCB" w:rsidP="0096770F">
      <w:pPr>
        <w:pStyle w:val="teiab"/>
      </w:pPr>
      <w:r>
        <w:t>Bog je Otecz, y Bog Szin je, Duh Szveti, y on Bog je,</w:t>
      </w:r>
      <w:r>
        <w:br/>
        <w:t>Ali vſzi tri, ne tri Bogi, Bog jeden je, ne vnogi.</w:t>
      </w:r>
      <w:r>
        <w:br/>
        <w:t>Miſzlili, daſzu vſzi tri zmosni, Otecz je Gozpon zmosni,</w:t>
      </w:r>
      <w:r>
        <w:br/>
        <w:t>Y Szin Bog je Gozpon zmosni, y Duh je Gozpon zmosni.</w:t>
      </w:r>
    </w:p>
    <w:p w14:paraId="46E92CDE" w14:textId="74B2E758" w:rsidR="00524BCB" w:rsidRDefault="00524BCB" w:rsidP="0096770F">
      <w:pPr>
        <w:pStyle w:val="teiab"/>
      </w:pPr>
      <w:r>
        <w:t xml:space="preserve">Ali Dusha ti </w:t>
      </w:r>
      <w:r w:rsidR="003451AB">
        <w:t>K</w:t>
      </w:r>
      <w:r>
        <w:t>erschanz</w:t>
      </w:r>
      <w:r w:rsidR="003451AB">
        <w:t>K</w:t>
      </w:r>
      <w:r>
        <w:t xml:space="preserve">a z-Duhom Szvetem </w:t>
      </w:r>
      <w:r w:rsidR="003451AB">
        <w:t>K</w:t>
      </w:r>
      <w:r>
        <w:t>erschena,</w:t>
      </w:r>
      <w:r>
        <w:br/>
        <w:t>Tri Gozponi noſzu v-Nebi, neg Gozpon jeden v-Troiztvi.</w:t>
      </w:r>
      <w:r>
        <w:br/>
        <w:t xml:space="preserve">Verui </w:t>
      </w:r>
      <w:r w:rsidR="003451AB">
        <w:t>K</w:t>
      </w:r>
      <w:r>
        <w:t xml:space="preserve">-tomu vu </w:t>
      </w:r>
      <w:r w:rsidRPr="008D5DCF">
        <w:rPr>
          <w:rStyle w:val="teipersName"/>
        </w:rPr>
        <w:t>Jesusha</w:t>
      </w:r>
      <w:r>
        <w:t xml:space="preserve">, </w:t>
      </w:r>
      <w:r w:rsidR="003451AB">
        <w:t>K</w:t>
      </w:r>
      <w:r>
        <w:t>i z-Troiztva chlove</w:t>
      </w:r>
      <w:r w:rsidR="003451AB">
        <w:t>K</w:t>
      </w:r>
      <w:r>
        <w:t xml:space="preserve"> poztal,</w:t>
      </w:r>
      <w:r>
        <w:br/>
        <w:t>Dab' od</w:t>
      </w:r>
      <w:r w:rsidR="003451AB">
        <w:t>K</w:t>
      </w:r>
      <w:r>
        <w:t>upil z-mu</w:t>
      </w:r>
      <w:r w:rsidR="003451AB">
        <w:t>K</w:t>
      </w:r>
      <w:r>
        <w:t xml:space="preserve">um </w:t>
      </w:r>
      <w:r w:rsidR="003451AB">
        <w:t>K</w:t>
      </w:r>
      <w:r>
        <w:t xml:space="preserve">rivcza naſz, y </w:t>
      </w:r>
      <w:r w:rsidR="008C3A3F">
        <w:t>Ad</w:t>
      </w:r>
      <w:r w:rsidR="008C3A3F" w:rsidRPr="008D5DCF">
        <w:rPr>
          <w:rStyle w:val="teigap"/>
        </w:rPr>
        <w:t>???</w:t>
      </w:r>
      <w:r w:rsidR="008C3A3F">
        <w:t xml:space="preserve"> Otcza.</w:t>
      </w:r>
    </w:p>
    <w:p w14:paraId="1C7E77E9" w14:textId="611A3F43" w:rsidR="008C3A3F" w:rsidRDefault="008C3A3F" w:rsidP="0096770F">
      <w:pPr>
        <w:pStyle w:val="teiab"/>
        <w:rPr>
          <w:rStyle w:val="teigap"/>
        </w:rPr>
      </w:pPr>
      <w:r>
        <w:t>Potrebno je y to znati, da mertvi</w:t>
      </w:r>
      <w:r w:rsidR="008D5DCF">
        <w:t xml:space="preserve"> </w:t>
      </w:r>
      <w:r w:rsidR="008D5DCF" w:rsidRPr="008D5DCF">
        <w:rPr>
          <w:rStyle w:val="teigap"/>
        </w:rPr>
        <w:t>???</w:t>
      </w:r>
      <w:r>
        <w:br/>
        <w:t xml:space="preserve">Y za dela rachun dati, dobru </w:t>
      </w:r>
      <w:r w:rsidR="008D5DCF" w:rsidRPr="008D5DCF">
        <w:rPr>
          <w:rStyle w:val="teigap"/>
        </w:rPr>
        <w:t>???</w:t>
      </w:r>
      <w:r>
        <w:br/>
        <w:t>Ali vera szama gola v-Nebo t</w:t>
      </w:r>
      <w:r w:rsidRPr="008D5DCF">
        <w:rPr>
          <w:rStyle w:val="teigap"/>
        </w:rPr>
        <w:t>???</w:t>
      </w:r>
      <w:r w:rsidRPr="008D5DCF">
        <w:rPr>
          <w:rStyle w:val="teigap"/>
        </w:rPr>
        <w:br/>
      </w:r>
      <w:r>
        <w:t>A</w:t>
      </w:r>
      <w:r w:rsidR="003451AB">
        <w:t>K</w:t>
      </w:r>
      <w:r>
        <w:t>o nebush dobro sivel, s-chi</w:t>
      </w:r>
      <w:r w:rsidR="008D5DCF">
        <w:t xml:space="preserve"> </w:t>
      </w:r>
      <w:r w:rsidR="008D5DCF" w:rsidRPr="008D5DCF">
        <w:rPr>
          <w:rStyle w:val="teigap"/>
        </w:rPr>
        <w:t>???</w:t>
      </w:r>
    </w:p>
    <w:p w14:paraId="3083A97E" w14:textId="4FA726FF" w:rsidR="008D5DCF" w:rsidRPr="008D5DCF" w:rsidRDefault="008D5DCF" w:rsidP="008D5DCF">
      <w:pPr>
        <w:rPr>
          <w:sz w:val="24"/>
          <w:szCs w:val="24"/>
        </w:rPr>
      </w:pPr>
    </w:p>
    <w:p w14:paraId="29456A5D" w14:textId="77777777" w:rsidR="008C3A3F" w:rsidRDefault="008C3A3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47AD99" w14:textId="50E24987" w:rsidR="008C3A3F" w:rsidRDefault="008C3A3F" w:rsidP="00B255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/84/</w:t>
      </w:r>
    </w:p>
    <w:p w14:paraId="35852B7E" w14:textId="69E04C12" w:rsidR="008C3A3F" w:rsidRDefault="008C3A3F" w:rsidP="009C6732">
      <w:pPr>
        <w:pStyle w:val="teifwPageNum"/>
      </w:pPr>
      <w:r>
        <w:t>318.</w:t>
      </w:r>
    </w:p>
    <w:p w14:paraId="142BA832" w14:textId="1656961A" w:rsidR="008C3A3F" w:rsidRDefault="008C3A3F" w:rsidP="0088426C">
      <w:pPr>
        <w:pStyle w:val="teiab"/>
      </w:pPr>
      <w:r>
        <w:t>Vera prava z-dobre</w:t>
      </w:r>
      <w:r w:rsidR="009C6732">
        <w:t>m</w:t>
      </w:r>
      <w:r>
        <w:t xml:space="preserve"> chinom je siva v-Nebu vechnom,</w:t>
      </w:r>
      <w:r>
        <w:br/>
        <w:t>To chinechi budesh z-Bogom, y z-mosnem Szvetem Troiztvom.</w:t>
      </w:r>
      <w:r>
        <w:br/>
      </w:r>
      <w:r w:rsidR="003451AB">
        <w:t>K</w:t>
      </w:r>
      <w:r>
        <w:t>omu budi hvala di</w:t>
      </w:r>
      <w:r w:rsidR="003451AB">
        <w:t>K</w:t>
      </w:r>
      <w:r>
        <w:t>a, Otczu, Szinu veli</w:t>
      </w:r>
      <w:r w:rsidR="003451AB">
        <w:t>K</w:t>
      </w:r>
      <w:r>
        <w:t>a,</w:t>
      </w:r>
      <w:r>
        <w:br/>
        <w:t>Y z-Duhom Szvetom od</w:t>
      </w:r>
      <w:r w:rsidR="009C6732">
        <w:t xml:space="preserve"> </w:t>
      </w:r>
      <w:r>
        <w:t>ve</w:t>
      </w:r>
      <w:r w:rsidR="003451AB">
        <w:t>K</w:t>
      </w:r>
      <w:r>
        <w:t>a, nai bu vſzem vſzigdar di</w:t>
      </w:r>
      <w:r w:rsidR="003451AB">
        <w:t>K</w:t>
      </w:r>
      <w:r>
        <w:t>a.</w:t>
      </w:r>
    </w:p>
    <w:p w14:paraId="5ED92E96" w14:textId="77777777" w:rsidR="008C3A3F" w:rsidRDefault="008C3A3F" w:rsidP="00095750">
      <w:pPr>
        <w:ind w:left="708"/>
        <w:rPr>
          <w:sz w:val="24"/>
          <w:szCs w:val="24"/>
        </w:rPr>
      </w:pPr>
    </w:p>
    <w:p w14:paraId="58691EF6" w14:textId="0A5CAEE9" w:rsidR="008C3A3F" w:rsidRDefault="008C3A3F" w:rsidP="009C6732">
      <w:pPr>
        <w:pStyle w:val="Naslov2"/>
      </w:pPr>
      <w:r>
        <w:t>Od Lyubavi proti Bogu.</w:t>
      </w:r>
      <w:r>
        <w:br/>
        <w:t>Na Notu: No= 208.</w:t>
      </w:r>
    </w:p>
    <w:p w14:paraId="478A017E" w14:textId="62767CD1" w:rsidR="008C3A3F" w:rsidRPr="009C6732" w:rsidRDefault="008C3A3F" w:rsidP="0088426C">
      <w:pPr>
        <w:pStyle w:val="teiab"/>
        <w:rPr>
          <w:rStyle w:val="teiadd"/>
        </w:rPr>
      </w:pPr>
      <w:r>
        <w:t>Lyubav moja, dobro moje, o Bog moi! szam jeſzi ti,</w:t>
      </w:r>
      <w:r>
        <w:br/>
        <w:t>Ti Ufanye, y Sivlenye ve</w:t>
      </w:r>
      <w:r w:rsidR="003451AB">
        <w:t>K</w:t>
      </w:r>
      <w:r>
        <w:t>ivechno moje szi;</w:t>
      </w:r>
      <w:r>
        <w:br/>
      </w:r>
      <w:r w:rsidR="003451AB">
        <w:t>K</w:t>
      </w:r>
      <w:r>
        <w:t xml:space="preserve">ai pod Nebom, </w:t>
      </w:r>
      <w:r w:rsidR="003451AB">
        <w:t>K</w:t>
      </w:r>
      <w:r>
        <w:t xml:space="preserve">ai na zemli, </w:t>
      </w:r>
      <w:r w:rsidR="003451AB">
        <w:t>K</w:t>
      </w:r>
      <w:r>
        <w:t>aigod na vſzem Szvetu je,</w:t>
      </w:r>
      <w:r>
        <w:br/>
        <w:t>Vſze neztalo, je razmeti,</w:t>
      </w:r>
      <w:r w:rsidR="009C6732">
        <w:t xml:space="preserve"> </w:t>
      </w:r>
      <w:r w:rsidR="009C6732" w:rsidRPr="009C6732">
        <w:rPr>
          <w:rStyle w:val="teiadd"/>
        </w:rPr>
        <w:t>Kaj szpet seli</w:t>
      </w:r>
      <w:r w:rsidR="009C6732">
        <w:t xml:space="preserve"> </w:t>
      </w:r>
      <w:r>
        <w:t>z-jednom rechjum ni</w:t>
      </w:r>
      <w:r w:rsidR="003451AB">
        <w:t>K</w:t>
      </w:r>
      <w:r>
        <w:t>ai ne.</w:t>
      </w:r>
      <w:r>
        <w:br/>
      </w:r>
      <w:r w:rsidRPr="009C6732">
        <w:rPr>
          <w:rStyle w:val="teiadd"/>
        </w:rPr>
        <w:t>Szvet ma v-ſzebi</w:t>
      </w:r>
    </w:p>
    <w:p w14:paraId="468BBEE0" w14:textId="75189BE6" w:rsidR="008C3A3F" w:rsidRDefault="003451AB" w:rsidP="0088426C">
      <w:pPr>
        <w:pStyle w:val="teiab"/>
      </w:pPr>
      <w:r>
        <w:t>K</w:t>
      </w:r>
      <w:r w:rsidR="008C3A3F">
        <w:t xml:space="preserve">ai dobroga, vugodnoga, </w:t>
      </w:r>
      <w:r>
        <w:t>K</w:t>
      </w:r>
      <w:r w:rsidR="008C3A3F">
        <w:t>aigod je lyublenoga,</w:t>
      </w:r>
      <w:r w:rsidR="008C3A3F">
        <w:br/>
      </w:r>
      <w:r>
        <w:t>K</w:t>
      </w:r>
      <w:r w:rsidR="008C3A3F">
        <w:t xml:space="preserve">ai lepoga </w:t>
      </w:r>
      <w:r w:rsidRPr="00053D16">
        <w:rPr>
          <w:rStyle w:val="teiadd"/>
        </w:rPr>
        <w:t>K</w:t>
      </w:r>
      <w:r w:rsidR="008C3A3F" w:rsidRPr="00053D16">
        <w:rPr>
          <w:rStyle w:val="teiadd"/>
        </w:rPr>
        <w:t>ai</w:t>
      </w:r>
      <w:r w:rsidR="008C3A3F">
        <w:t xml:space="preserve"> dragoga, </w:t>
      </w:r>
      <w:r>
        <w:t>K</w:t>
      </w:r>
      <w:r w:rsidR="00053D16">
        <w:t>aigod je pos</w:t>
      </w:r>
      <w:r w:rsidR="008C3A3F">
        <w:t>e</w:t>
      </w:r>
      <w:r w:rsidR="00053D16">
        <w:t>l</w:t>
      </w:r>
      <w:r w:rsidR="008C3A3F">
        <w:t>noga,</w:t>
      </w:r>
      <w:r w:rsidR="008C3A3F">
        <w:br/>
        <w:t>V-Tebi Bogu, y Gozponu vſza sze s</w:t>
      </w:r>
      <w:r>
        <w:t>K</w:t>
      </w:r>
      <w:r w:rsidR="008C3A3F">
        <w:t>up zdersavaju,</w:t>
      </w:r>
      <w:r w:rsidR="008C3A3F">
        <w:br/>
        <w:t>Vſza ta druga nezgovornu lyudi leztor szenyaju.</w:t>
      </w:r>
    </w:p>
    <w:p w14:paraId="380320F8" w14:textId="34B93583" w:rsidR="008C3A3F" w:rsidRDefault="008C3A3F" w:rsidP="0088426C">
      <w:pPr>
        <w:pStyle w:val="teiab"/>
      </w:pPr>
      <w:r>
        <w:t>Nai me trape ostre mu</w:t>
      </w:r>
      <w:r w:rsidR="003451AB">
        <w:t>K</w:t>
      </w:r>
      <w:r>
        <w:t>e, ja nerechem dozta je,</w:t>
      </w:r>
      <w:r>
        <w:br/>
        <w:t>Nai</w:t>
      </w:r>
      <w:r w:rsidR="00146935">
        <w:t xml:space="preserve"> </w:t>
      </w:r>
      <w:r w:rsidR="00146935" w:rsidRPr="00146935">
        <w:rPr>
          <w:rStyle w:val="teigap"/>
        </w:rPr>
        <w:t>???</w:t>
      </w:r>
      <w:r w:rsidR="00146935">
        <w:t xml:space="preserve"> </w:t>
      </w:r>
      <w:r>
        <w:t>szable hude, ja nerechem dozta je,</w:t>
      </w:r>
      <w:r>
        <w:br/>
      </w:r>
      <w:r w:rsidR="00146935" w:rsidRPr="00146935">
        <w:rPr>
          <w:rStyle w:val="teigap"/>
        </w:rPr>
        <w:t>???</w:t>
      </w:r>
      <w:r w:rsidR="00146935">
        <w:t xml:space="preserve"> </w:t>
      </w:r>
      <w:r>
        <w:t>en, lancz terd, joshnerechem dozta je,</w:t>
      </w:r>
      <w:r>
        <w:br/>
      </w:r>
      <w:r w:rsidR="00146935" w:rsidRPr="00146935">
        <w:rPr>
          <w:rStyle w:val="teigap"/>
        </w:rPr>
        <w:t>???</w:t>
      </w:r>
      <w:r w:rsidR="00146935">
        <w:t xml:space="preserve"> </w:t>
      </w:r>
      <w:r>
        <w:t>teg, y Szmert, josh nerechem dozta je.</w:t>
      </w:r>
    </w:p>
    <w:p w14:paraId="64E2EB48" w14:textId="77777777" w:rsidR="008C3A3F" w:rsidRDefault="008C3A3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0C6EC6" w14:textId="08AA568B" w:rsidR="008C3A3F" w:rsidRDefault="008C3A3F" w:rsidP="008C3A3F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/85/</w:t>
      </w:r>
    </w:p>
    <w:p w14:paraId="706909D0" w14:textId="2AE1E4E8" w:rsidR="008C3A3F" w:rsidRDefault="008C3A3F" w:rsidP="00A425C5">
      <w:pPr>
        <w:pStyle w:val="teifwPageNum"/>
      </w:pPr>
      <w:r>
        <w:t>319.</w:t>
      </w:r>
    </w:p>
    <w:p w14:paraId="09C6CE38" w14:textId="36A726DF" w:rsidR="008C3A3F" w:rsidRDefault="008C3A3F" w:rsidP="0088426C">
      <w:pPr>
        <w:pStyle w:val="teiab"/>
      </w:pPr>
      <w:r>
        <w:t>Naiſze vrushi zemla, Nebo, nai me szam pe</w:t>
      </w:r>
      <w:r w:rsidR="003451AB">
        <w:t>K</w:t>
      </w:r>
      <w:r>
        <w:t>lenz</w:t>
      </w:r>
      <w:r w:rsidR="003451AB">
        <w:t>K</w:t>
      </w:r>
      <w:r>
        <w:t>i vrag</w:t>
      </w:r>
      <w:r>
        <w:br/>
        <w:t xml:space="preserve">Trapi, muchi </w:t>
      </w:r>
      <w:r w:rsidR="003451AB">
        <w:t>K</w:t>
      </w:r>
      <w:r>
        <w:t>a</w:t>
      </w:r>
      <w:r w:rsidR="003451AB">
        <w:t>K</w:t>
      </w:r>
      <w:r>
        <w:t>ti Joba, szamo da bum Bogu drag,</w:t>
      </w:r>
      <w:r>
        <w:br/>
        <w:t>Raishi hochem vſze terpeti, neg te, Bog! oztaviti,</w:t>
      </w:r>
      <w:r>
        <w:br/>
        <w:t xml:space="preserve">Raishi hochem y ja vmreti, neg Bog zapuztiti </w:t>
      </w:r>
      <w:r w:rsidRPr="00A425C5">
        <w:rPr>
          <w:rStyle w:val="teiadd"/>
        </w:rPr>
        <w:t>taiti</w:t>
      </w:r>
      <w:r>
        <w:t>.</w:t>
      </w:r>
    </w:p>
    <w:p w14:paraId="41B562AD" w14:textId="52F71160" w:rsidR="008C3A3F" w:rsidRPr="005643FA" w:rsidRDefault="008C3A3F" w:rsidP="0088426C">
      <w:pPr>
        <w:pStyle w:val="teiab"/>
        <w:rPr>
          <w:rStyle w:val="teiadd"/>
        </w:rPr>
      </w:pPr>
      <w:r>
        <w:t>Nai preztane vſza nebez</w:t>
      </w:r>
      <w:r w:rsidR="003451AB">
        <w:t>K</w:t>
      </w:r>
      <w:r>
        <w:t>a placha Boga lyubechech,</w:t>
      </w:r>
      <w:r>
        <w:br/>
        <w:t>Nai preztane vſza pe</w:t>
      </w:r>
      <w:r w:rsidR="003451AB">
        <w:t>K</w:t>
      </w:r>
      <w:r>
        <w:t>lenz</w:t>
      </w:r>
      <w:r w:rsidR="003451AB">
        <w:t>K</w:t>
      </w:r>
      <w:r>
        <w:t>a mu</w:t>
      </w:r>
      <w:r w:rsidR="003451AB">
        <w:t>K</w:t>
      </w:r>
      <w:r>
        <w:t>a vſzeg lyudih greshech,</w:t>
      </w:r>
      <w:r>
        <w:br/>
        <w:t>Josche greha bumſze habal Bogu szuprotivnoga,</w:t>
      </w:r>
      <w:r>
        <w:br/>
        <w:t>Josche lyubil budem Boga vu Troiztvi jedinoga.</w:t>
      </w:r>
      <w:r>
        <w:br/>
      </w:r>
      <w:r w:rsidRPr="005643FA">
        <w:rPr>
          <w:rStyle w:val="teiadd"/>
        </w:rPr>
        <w:t>Boga bum zpoznaval</w:t>
      </w:r>
    </w:p>
    <w:p w14:paraId="384C0165" w14:textId="5EB7BD92" w:rsidR="008C3A3F" w:rsidRPr="00D10A43" w:rsidRDefault="008C3A3F" w:rsidP="0088426C">
      <w:pPr>
        <w:pStyle w:val="teiab"/>
        <w:rPr>
          <w:rStyle w:val="teidel"/>
        </w:rPr>
      </w:pPr>
      <w:r>
        <w:t>Tebi Bose! rad aldujem vſze Imanye moje ja,</w:t>
      </w:r>
      <w:r>
        <w:br/>
        <w:t>Tebi moja vſza darujem, ar szem vnogo dusen ja;</w:t>
      </w:r>
      <w:r>
        <w:br/>
      </w:r>
      <w:r w:rsidR="003451AB">
        <w:t>K</w:t>
      </w:r>
      <w:r>
        <w:t>i me ztvoril, y od</w:t>
      </w:r>
      <w:r w:rsidR="003451AB">
        <w:t>K</w:t>
      </w:r>
      <w:r>
        <w:t>upil, z-</w:t>
      </w:r>
      <w:r w:rsidR="003451AB">
        <w:t>K</w:t>
      </w:r>
      <w:r>
        <w:t>ruhom Sit</w:t>
      </w:r>
      <w:r w:rsidR="003451AB">
        <w:t>K</w:t>
      </w:r>
      <w:r>
        <w:t>a szi hranil,</w:t>
      </w:r>
      <w:r>
        <w:br/>
        <w:t>Da od greha bi odztupil, y v-Nebo mene zpravil.</w:t>
      </w:r>
      <w:r>
        <w:br/>
      </w:r>
      <w:r w:rsidRPr="00D10A43">
        <w:rPr>
          <w:rStyle w:val="teiadd"/>
        </w:rPr>
        <w:t>pe</w:t>
      </w:r>
      <w:r w:rsidR="003451AB" w:rsidRPr="00D10A43">
        <w:rPr>
          <w:rStyle w:val="teiadd"/>
        </w:rPr>
        <w:t>K</w:t>
      </w:r>
      <w:r w:rsidRPr="00D10A43">
        <w:rPr>
          <w:rStyle w:val="teiadd"/>
        </w:rPr>
        <w:t>la</w:t>
      </w:r>
      <w:r>
        <w:br/>
      </w:r>
      <w:r w:rsidRPr="00D10A43">
        <w:rPr>
          <w:rStyle w:val="teidel"/>
        </w:rPr>
        <w:t>Na iſz Nedelya, po Troja</w:t>
      </w:r>
      <w:r w:rsidR="003451AB" w:rsidRPr="00D10A43">
        <w:rPr>
          <w:rStyle w:val="teidel"/>
        </w:rPr>
        <w:t>K</w:t>
      </w:r>
      <w:r w:rsidRPr="00D10A43">
        <w:rPr>
          <w:rStyle w:val="teidel"/>
        </w:rPr>
        <w:t xml:space="preserve">i, al 3 po 3 </w:t>
      </w:r>
      <w:r w:rsidR="003451AB" w:rsidRPr="00D10A43">
        <w:rPr>
          <w:rStyle w:val="teidel"/>
        </w:rPr>
        <w:t>K</w:t>
      </w:r>
      <w:r w:rsidRPr="00D10A43">
        <w:rPr>
          <w:rStyle w:val="teidel"/>
        </w:rPr>
        <w:t>ralih.</w:t>
      </w:r>
    </w:p>
    <w:p w14:paraId="38B6D388" w14:textId="77777777" w:rsidR="008C3A3F" w:rsidRDefault="008C3A3F" w:rsidP="008C3A3F">
      <w:pPr>
        <w:ind w:left="708"/>
        <w:rPr>
          <w:sz w:val="24"/>
          <w:szCs w:val="24"/>
        </w:rPr>
      </w:pPr>
    </w:p>
    <w:p w14:paraId="4FE7A2F8" w14:textId="202D64D3" w:rsidR="008C3A3F" w:rsidRDefault="008C3A3F" w:rsidP="00A24F3C">
      <w:pPr>
        <w:pStyle w:val="Naslov2"/>
      </w:pPr>
      <w:r>
        <w:t>Od Boga.</w:t>
      </w:r>
      <w:r>
        <w:br/>
        <w:t>Na Notu: No= 209.</w:t>
      </w:r>
    </w:p>
    <w:p w14:paraId="2095716F" w14:textId="386615EF" w:rsidR="008C3A3F" w:rsidRDefault="008C3A3F" w:rsidP="0088426C">
      <w:pPr>
        <w:pStyle w:val="teiab"/>
      </w:pPr>
      <w:r>
        <w:t>O Bog dragi! szam vu szragi, dajſze lyubiti,</w:t>
      </w:r>
      <w:r>
        <w:br/>
        <w:t>Ti vſze vrage, y neſznage znash obaliti,</w:t>
      </w:r>
      <w:r>
        <w:br/>
        <w:t xml:space="preserve">Ti szi szamo, </w:t>
      </w:r>
      <w:r w:rsidR="003451AB">
        <w:t>K</w:t>
      </w:r>
      <w:r>
        <w:t>aj vſzi znamo, pun vſze radozti,</w:t>
      </w:r>
      <w:r>
        <w:br/>
        <w:t>Nedaj znati, nit z</w:t>
      </w:r>
      <w:r w:rsidR="003451AB">
        <w:t>K</w:t>
      </w:r>
      <w:r>
        <w:t>ushati pe</w:t>
      </w:r>
      <w:r w:rsidR="003451AB">
        <w:t>K</w:t>
      </w:r>
      <w:r>
        <w:t>la Salozti.</w:t>
      </w:r>
    </w:p>
    <w:p w14:paraId="10312459" w14:textId="062A8543" w:rsidR="008C3A3F" w:rsidRDefault="008C3A3F" w:rsidP="0088426C">
      <w:pPr>
        <w:pStyle w:val="teiab"/>
      </w:pPr>
      <w:r>
        <w:t>O Boh zmosni, Gozpon zlosni, Otecz lyubleni!</w:t>
      </w:r>
      <w:r>
        <w:br/>
        <w:t xml:space="preserve">Z-Tebe zvira, </w:t>
      </w:r>
      <w:r w:rsidR="003451AB">
        <w:t>K</w:t>
      </w:r>
      <w:r>
        <w:t>aj greh tira, zdenecz preselni!</w:t>
      </w:r>
    </w:p>
    <w:p w14:paraId="49E949C3" w14:textId="320AD109" w:rsidR="00A24F3C" w:rsidRDefault="00A24F3C" w:rsidP="00A24F3C">
      <w:pPr>
        <w:pStyle w:val="teiclosure"/>
      </w:pPr>
      <w:r>
        <w:t>V. C.</w:t>
      </w:r>
    </w:p>
    <w:p w14:paraId="5DADC49D" w14:textId="77777777" w:rsidR="008C3A3F" w:rsidRDefault="008C3A3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22AD75" w14:textId="70C5472C" w:rsidR="008C3A3F" w:rsidRDefault="008C3A3F" w:rsidP="008C3A3F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/86/</w:t>
      </w:r>
    </w:p>
    <w:p w14:paraId="6E5C94CC" w14:textId="03A1B3B9" w:rsidR="008C3A3F" w:rsidRDefault="008C3A3F" w:rsidP="00A80C76">
      <w:pPr>
        <w:pStyle w:val="teifwPageNum"/>
      </w:pPr>
      <w:r>
        <w:t>320.</w:t>
      </w:r>
    </w:p>
    <w:p w14:paraId="5B4866EF" w14:textId="1C4D4DA6" w:rsidR="008C3A3F" w:rsidRDefault="008C3A3F" w:rsidP="0088426C">
      <w:pPr>
        <w:pStyle w:val="teiab"/>
      </w:pPr>
      <w:r>
        <w:t>Ti szi radozt, y naſzladnozt, szama dobrota,</w:t>
      </w:r>
      <w:r>
        <w:br/>
        <w:t>Tebe vſza</w:t>
      </w:r>
      <w:r w:rsidR="003451AB">
        <w:t>K</w:t>
      </w:r>
      <w:r>
        <w:t>a ische cha</w:t>
      </w:r>
      <w:r w:rsidR="003451AB">
        <w:t>K</w:t>
      </w:r>
      <w:r>
        <w:t>a Dusha szirota.</w:t>
      </w:r>
    </w:p>
    <w:p w14:paraId="3E2EBA6E" w14:textId="29C2CA1B" w:rsidR="008C3A3F" w:rsidRPr="00630E7B" w:rsidRDefault="008C3A3F" w:rsidP="0088426C">
      <w:pPr>
        <w:pStyle w:val="teiab"/>
        <w:rPr>
          <w:rStyle w:val="teiadd"/>
        </w:rPr>
      </w:pPr>
      <w:r>
        <w:t>O Bog dobri! zlo z-me obri, v-</w:t>
      </w:r>
      <w:r w:rsidR="003451AB">
        <w:t>K</w:t>
      </w:r>
      <w:r>
        <w:t>ojem ja lesim,</w:t>
      </w:r>
      <w:r>
        <w:br/>
        <w:t xml:space="preserve">Ar veſz tusen, greha szusen, </w:t>
      </w:r>
      <w:r w:rsidR="003451AB">
        <w:t>K</w:t>
      </w:r>
      <w:r>
        <w:t>-tebi ja besim.</w:t>
      </w:r>
      <w:r>
        <w:br/>
        <w:t>Ah Szmil</w:t>
      </w:r>
      <w:r w:rsidRPr="00630E7B">
        <w:rPr>
          <w:rStyle w:val="teiadd"/>
        </w:rPr>
        <w:t>ui</w:t>
      </w:r>
      <w:r>
        <w:t>ſze, ogledniſze Gozpon lyubavi!</w:t>
      </w:r>
      <w:r>
        <w:br/>
        <w:t xml:space="preserve">Grehe zbrishi, zlo potishi, </w:t>
      </w:r>
      <w:r w:rsidRPr="00630E7B">
        <w:rPr>
          <w:rStyle w:val="teidel"/>
        </w:rPr>
        <w:t>da bum veſz zdravi.</w:t>
      </w:r>
      <w:r w:rsidRPr="00630E7B">
        <w:rPr>
          <w:rStyle w:val="teidel"/>
        </w:rPr>
        <w:br/>
      </w:r>
      <w:r w:rsidRPr="00630E7B">
        <w:rPr>
          <w:rStyle w:val="teiadd"/>
        </w:rPr>
        <w:t>mene ozdravi</w:t>
      </w:r>
      <w:r w:rsidRPr="00630E7B">
        <w:rPr>
          <w:rStyle w:val="teiadd"/>
        </w:rPr>
        <w:br/>
        <w:t>dushu</w:t>
      </w:r>
    </w:p>
    <w:p w14:paraId="35F096EA" w14:textId="406B54A3" w:rsidR="008C3A3F" w:rsidRDefault="008C3A3F" w:rsidP="0088426C">
      <w:pPr>
        <w:pStyle w:val="teiab"/>
      </w:pPr>
      <w:r>
        <w:t>Ti dobrota, y lepota jeſzi naj ve</w:t>
      </w:r>
      <w:r w:rsidR="003451AB">
        <w:t>K</w:t>
      </w:r>
      <w:r>
        <w:t>sha,</w:t>
      </w:r>
      <w:r>
        <w:br/>
        <w:t>Ti szlad</w:t>
      </w:r>
      <w:r w:rsidR="003451AB">
        <w:t>K</w:t>
      </w:r>
      <w:r>
        <w:t xml:space="preserve">ocha, hlad, ne vrocha </w:t>
      </w:r>
      <w:r w:rsidR="003451AB">
        <w:t>K</w:t>
      </w:r>
      <w:r>
        <w:t xml:space="preserve">upel naj bolsha </w:t>
      </w:r>
      <w:r w:rsidRPr="00630E7B">
        <w:rPr>
          <w:rStyle w:val="teiadd"/>
        </w:rPr>
        <w:t>lepsha</w:t>
      </w:r>
      <w:r>
        <w:t>,</w:t>
      </w:r>
      <w:r>
        <w:br/>
        <w:t>Ti szi szama zlata jama puna milozti,</w:t>
      </w:r>
      <w:r>
        <w:br/>
        <w:t>Otecz venecz, blasen zdenecz, Neba radozti.</w:t>
      </w:r>
    </w:p>
    <w:p w14:paraId="3D5C9B25" w14:textId="7D27ACDC" w:rsidR="008C3A3F" w:rsidRDefault="008C3A3F" w:rsidP="0088426C">
      <w:pPr>
        <w:pStyle w:val="teiab"/>
      </w:pPr>
      <w:r>
        <w:t>Ah!</w:t>
      </w:r>
      <w:r w:rsidR="0035773E">
        <w:t xml:space="preserve"> zezori, da vre gori szerdcze v-lyubavi,</w:t>
      </w:r>
      <w:r w:rsidR="0035773E">
        <w:br/>
        <w:t>Vish zdihava v-szuzah plava, daſzi popravi,</w:t>
      </w:r>
      <w:r w:rsidR="0035773E">
        <w:br/>
        <w:t>Da szem Boga predragoga z-grehi zbantuval,</w:t>
      </w:r>
      <w:r w:rsidR="0035773E">
        <w:br/>
        <w:t>Tvoju Szvetozt, ja prevzetnozt merz</w:t>
      </w:r>
      <w:r w:rsidR="003451AB">
        <w:t>K</w:t>
      </w:r>
      <w:r w:rsidR="0035773E">
        <w:t>o popluval.</w:t>
      </w:r>
    </w:p>
    <w:p w14:paraId="3D9F5F49" w14:textId="5055E26E" w:rsidR="0035773E" w:rsidRDefault="0035773E" w:rsidP="0088426C">
      <w:pPr>
        <w:pStyle w:val="teiab"/>
      </w:pPr>
      <w:r>
        <w:t xml:space="preserve">Veſz Szvet </w:t>
      </w:r>
      <w:r w:rsidR="003451AB">
        <w:t>K</w:t>
      </w:r>
      <w:r>
        <w:t xml:space="preserve">udim, tebe lyubim szamo </w:t>
      </w:r>
      <w:r w:rsidRPr="00D06F2D">
        <w:rPr>
          <w:rStyle w:val="teidel"/>
        </w:rPr>
        <w:t>dragoga</w:t>
      </w:r>
      <w:r>
        <w:t xml:space="preserve"> </w:t>
      </w:r>
      <w:r w:rsidRPr="00D06F2D">
        <w:rPr>
          <w:rStyle w:val="teiadd"/>
        </w:rPr>
        <w:t>dobroga</w:t>
      </w:r>
      <w:r>
        <w:t>,</w:t>
      </w:r>
      <w:r>
        <w:br/>
      </w:r>
      <w:r w:rsidR="003451AB">
        <w:t>K</w:t>
      </w:r>
      <w:r>
        <w:t xml:space="preserve">-tebi selim </w:t>
      </w:r>
      <w:r w:rsidRPr="00D06F2D">
        <w:rPr>
          <w:rStyle w:val="teidel"/>
        </w:rPr>
        <w:t>i no</w:t>
      </w:r>
      <w:r>
        <w:t xml:space="preserve"> </w:t>
      </w:r>
      <w:r w:rsidRPr="00D06F2D">
        <w:rPr>
          <w:rStyle w:val="teiadd"/>
        </w:rPr>
        <w:t>y ta</w:t>
      </w:r>
      <w:r w:rsidR="003451AB" w:rsidRPr="00D06F2D">
        <w:rPr>
          <w:rStyle w:val="teiadd"/>
        </w:rPr>
        <w:t>K</w:t>
      </w:r>
      <w:r>
        <w:t xml:space="preserve"> velim Szerdcza z</w:t>
      </w:r>
      <w:r w:rsidR="003451AB">
        <w:t>K</w:t>
      </w:r>
      <w:r>
        <w:t>rushnoga;</w:t>
      </w:r>
      <w:r>
        <w:br/>
        <w:t>O ti Bog moj! ja pa</w:t>
      </w:r>
      <w:r w:rsidR="003451AB">
        <w:t>K</w:t>
      </w:r>
      <w:r>
        <w:t xml:space="preserve"> veſz tvoj Gozpon naj dragshi,</w:t>
      </w:r>
      <w:r>
        <w:br/>
        <w:t>zverhu vſzega Szerdcza mega 'mam te naj rajshi.</w:t>
      </w:r>
    </w:p>
    <w:p w14:paraId="216708B1" w14:textId="77777777" w:rsidR="0035773E" w:rsidRDefault="0035773E" w:rsidP="008C3A3F">
      <w:pPr>
        <w:ind w:left="708"/>
        <w:rPr>
          <w:sz w:val="24"/>
          <w:szCs w:val="24"/>
        </w:rPr>
      </w:pPr>
    </w:p>
    <w:p w14:paraId="120BCEA9" w14:textId="3D42C8AA" w:rsidR="0035773E" w:rsidRDefault="0035773E" w:rsidP="00D06F2D">
      <w:pPr>
        <w:pStyle w:val="Naslov2"/>
      </w:pPr>
      <w:r>
        <w:t xml:space="preserve">Od Lyubavi </w:t>
      </w:r>
      <w:r w:rsidRPr="00D06F2D">
        <w:rPr>
          <w:rStyle w:val="teipersName"/>
        </w:rPr>
        <w:t>Jesusha</w:t>
      </w:r>
      <w:r>
        <w:t>.</w:t>
      </w:r>
      <w:r>
        <w:br/>
        <w:t>Na Notu: No= 210.</w:t>
      </w:r>
    </w:p>
    <w:p w14:paraId="62359931" w14:textId="51668295" w:rsidR="00D25D23" w:rsidRDefault="00D25D23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AC6CE9" w14:textId="02239361" w:rsidR="0035773E" w:rsidRDefault="00D25D23" w:rsidP="00D25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/87/</w:t>
      </w:r>
    </w:p>
    <w:p w14:paraId="45DB1E3B" w14:textId="1F617E86" w:rsidR="00D25D23" w:rsidRDefault="00D25D23" w:rsidP="00253EFF">
      <w:pPr>
        <w:pStyle w:val="teifwPageNum"/>
      </w:pPr>
      <w:r>
        <w:t>321.</w:t>
      </w:r>
    </w:p>
    <w:p w14:paraId="29D9B0D4" w14:textId="10811A93" w:rsidR="00D25D23" w:rsidRDefault="00D25D23" w:rsidP="0088426C">
      <w:pPr>
        <w:pStyle w:val="teiab"/>
      </w:pPr>
      <w:r>
        <w:t xml:space="preserve">O </w:t>
      </w:r>
      <w:r w:rsidR="00253EFF" w:rsidRPr="00253EFF">
        <w:rPr>
          <w:rStyle w:val="teipersName"/>
        </w:rPr>
        <w:t>J</w:t>
      </w:r>
      <w:r w:rsidRPr="00253EFF">
        <w:rPr>
          <w:rStyle w:val="teipersName"/>
        </w:rPr>
        <w:t>esush</w:t>
      </w:r>
      <w:r>
        <w:t xml:space="preserve"> ljubav moja! </w:t>
      </w:r>
      <w:r w:rsidRPr="00253EFF">
        <w:rPr>
          <w:rStyle w:val="teidel"/>
        </w:rPr>
        <w:t>isl</w:t>
      </w:r>
      <w:r>
        <w:t xml:space="preserve"> ischem te preſz po</w:t>
      </w:r>
      <w:r w:rsidR="003451AB">
        <w:t>K</w:t>
      </w:r>
      <w:r>
        <w:t>oja,</w:t>
      </w:r>
      <w:r>
        <w:br/>
        <w:t xml:space="preserve">Vſze drugo na tugo naſz vleche, y szeche </w:t>
      </w:r>
      <w:r w:rsidR="003451AB">
        <w:t>K</w:t>
      </w:r>
      <w:r>
        <w:t>a</w:t>
      </w:r>
      <w:r w:rsidR="003451AB">
        <w:t>K</w:t>
      </w:r>
      <w:r>
        <w:t xml:space="preserve"> Shrot,</w:t>
      </w:r>
      <w:r>
        <w:br/>
        <w:t>Szvet gluhi, y Szuhi je prot.</w:t>
      </w:r>
    </w:p>
    <w:p w14:paraId="3D11DA91" w14:textId="34E74761" w:rsidR="00D25D23" w:rsidRDefault="00D25D23" w:rsidP="0088426C">
      <w:pPr>
        <w:pStyle w:val="teiab"/>
      </w:pPr>
      <w:r>
        <w:t>Ti szi naibolsha leh</w:t>
      </w:r>
      <w:r w:rsidR="003451AB">
        <w:t>K</w:t>
      </w:r>
      <w:r>
        <w:t>ota, vſza</w:t>
      </w:r>
      <w:r w:rsidR="003451AB">
        <w:t>K</w:t>
      </w:r>
      <w:r>
        <w:t xml:space="preserve">a </w:t>
      </w:r>
      <w:r w:rsidRPr="00253EFF">
        <w:rPr>
          <w:rStyle w:val="teidel"/>
        </w:rPr>
        <w:t>te</w:t>
      </w:r>
      <w:r>
        <w:t xml:space="preserve"> te seli szirota;</w:t>
      </w:r>
      <w:r>
        <w:br/>
        <w:t>Ti zlata bogata te</w:t>
      </w:r>
      <w:r w:rsidR="003451AB">
        <w:t>K</w:t>
      </w:r>
      <w:r>
        <w:t>o</w:t>
      </w:r>
      <w:r w:rsidR="00253EFF" w:rsidRPr="00253EFF">
        <w:rPr>
          <w:rStyle w:val="teiadd"/>
        </w:rPr>
        <w:t>u</w:t>
      </w:r>
      <w:r>
        <w:t>cha szlad</w:t>
      </w:r>
      <w:r w:rsidR="003451AB">
        <w:t>K</w:t>
      </w:r>
      <w:r>
        <w:t xml:space="preserve">ocha, y </w:t>
      </w:r>
      <w:r w:rsidRPr="00253EFF">
        <w:rPr>
          <w:rStyle w:val="teiadd"/>
        </w:rPr>
        <w:t>szi</w:t>
      </w:r>
      <w:r>
        <w:t xml:space="preserve"> luch,</w:t>
      </w:r>
      <w:r>
        <w:br/>
        <w:t xml:space="preserve">Ti vrata szi v-Nebo, y </w:t>
      </w:r>
      <w:r w:rsidR="003451AB">
        <w:t>K</w:t>
      </w:r>
      <w:r>
        <w:t>luch.</w:t>
      </w:r>
    </w:p>
    <w:p w14:paraId="770044E5" w14:textId="2F84939F" w:rsidR="00D25D23" w:rsidRDefault="00D25D23" w:rsidP="0088426C">
      <w:pPr>
        <w:pStyle w:val="teiab"/>
      </w:pPr>
      <w:r>
        <w:t xml:space="preserve">O Bog moi! ja te lyubim, y grehe vſze zdai </w:t>
      </w:r>
      <w:r w:rsidRPr="00737AC8">
        <w:rPr>
          <w:rStyle w:val="teiadd"/>
        </w:rPr>
        <w:t>szad</w:t>
      </w:r>
      <w:r>
        <w:t xml:space="preserve"> </w:t>
      </w:r>
      <w:r w:rsidR="003451AB">
        <w:t>K</w:t>
      </w:r>
      <w:r>
        <w:t>udim,</w:t>
      </w:r>
      <w:r>
        <w:br/>
        <w:t xml:space="preserve">Ti szamo, </w:t>
      </w:r>
      <w:r w:rsidR="003451AB">
        <w:t>K</w:t>
      </w:r>
      <w:r>
        <w:t>ai znamo, nai dragshi, nai szlaishi szi med,</w:t>
      </w:r>
      <w:r>
        <w:br/>
        <w:t>Da vſza</w:t>
      </w:r>
      <w:r w:rsidR="003451AB">
        <w:t>K</w:t>
      </w:r>
      <w:r>
        <w:t>i ti nairai je Szvet.</w:t>
      </w:r>
    </w:p>
    <w:p w14:paraId="27B1E7A5" w14:textId="776F4C8A" w:rsidR="00D25D23" w:rsidRDefault="00D25D23" w:rsidP="0088426C">
      <w:pPr>
        <w:pStyle w:val="teiab"/>
      </w:pPr>
      <w:r>
        <w:t>O ti naivce</w:t>
      </w:r>
      <w:r w:rsidR="003451AB">
        <w:t>K</w:t>
      </w:r>
      <w:r>
        <w:t>sha lepota! ja szem rusna szlepota,</w:t>
      </w:r>
      <w:r>
        <w:br/>
        <w:t>Ah molim, y proſzim! te milo po</w:t>
      </w:r>
      <w:r w:rsidR="003451AB">
        <w:t>K</w:t>
      </w:r>
      <w:r>
        <w:t>rilo da bo</w:t>
      </w:r>
      <w:r>
        <w:br/>
        <w:t>Me grehe tvo Szveto Nebo.</w:t>
      </w:r>
    </w:p>
    <w:p w14:paraId="658D9332" w14:textId="1C6EEDFE" w:rsidR="00D25D23" w:rsidRDefault="00D25D23" w:rsidP="0088426C">
      <w:pPr>
        <w:pStyle w:val="teiab"/>
      </w:pPr>
      <w:r>
        <w:t xml:space="preserve">O Bog </w:t>
      </w:r>
      <w:r w:rsidRPr="00D0342A">
        <w:rPr>
          <w:rStyle w:val="teidel"/>
        </w:rPr>
        <w:t>moi</w:t>
      </w:r>
      <w:r>
        <w:t xml:space="preserve"> vſze dobro moje! milosche ischem tvoje,</w:t>
      </w:r>
      <w:r>
        <w:br/>
        <w:t>Glei vonya od gnoja vſze zchizta je glizta, y nich,</w:t>
      </w:r>
      <w:r>
        <w:br/>
        <w:t xml:space="preserve">Szvet prazni neſznasni je </w:t>
      </w:r>
      <w:r w:rsidR="003451AB">
        <w:t>K</w:t>
      </w:r>
      <w:r>
        <w:t>rich.</w:t>
      </w:r>
    </w:p>
    <w:p w14:paraId="4BE6B1A2" w14:textId="1220BEAD" w:rsidR="00D25D23" w:rsidRDefault="00D25D23" w:rsidP="0088426C">
      <w:pPr>
        <w:pStyle w:val="teiab"/>
      </w:pPr>
      <w:r>
        <w:t>Ti ti o szama dobrota! Ah vel</w:t>
      </w:r>
      <w:r w:rsidR="003451AB">
        <w:t>K</w:t>
      </w:r>
      <w:r>
        <w:t>a moja grehota!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peche </w:t>
      </w:r>
      <w:r w:rsidR="003451AB">
        <w:t>K</w:t>
      </w:r>
      <w:r>
        <w:t>do zreche, ah tusni, y rusni ja gliv!</w:t>
      </w:r>
      <w:r>
        <w:br/>
        <w:t xml:space="preserve">Bog! prevech ja tebi szem </w:t>
      </w:r>
      <w:r w:rsidR="003451AB">
        <w:t>K</w:t>
      </w:r>
      <w:r>
        <w:t>riv.</w:t>
      </w:r>
    </w:p>
    <w:p w14:paraId="74C8CD23" w14:textId="14BE743A" w:rsidR="00D25D23" w:rsidRDefault="00D25D23" w:rsidP="0088426C">
      <w:pPr>
        <w:pStyle w:val="teiab"/>
      </w:pPr>
      <w:r>
        <w:t>Ja nechem josh zdvoiti, rai hochem sze moliti,</w:t>
      </w:r>
    </w:p>
    <w:p w14:paraId="0586858F" w14:textId="07D76981" w:rsidR="00D25D23" w:rsidRDefault="00D25D23" w:rsidP="00D0342A">
      <w:pPr>
        <w:pStyle w:val="teiclosure"/>
      </w:pPr>
      <w:r>
        <w:t>V. C.</w:t>
      </w:r>
    </w:p>
    <w:p w14:paraId="6DF73E1F" w14:textId="77777777" w:rsidR="00D25D23" w:rsidRDefault="00D25D23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F7C899" w14:textId="2DE608D8" w:rsidR="00D25D23" w:rsidRDefault="00D25D23" w:rsidP="00D25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/88/</w:t>
      </w:r>
    </w:p>
    <w:p w14:paraId="4117174F" w14:textId="02079A2A" w:rsidR="00D25D23" w:rsidRDefault="00D25D23" w:rsidP="000444DF">
      <w:pPr>
        <w:pStyle w:val="teifwPageNum"/>
      </w:pPr>
      <w:r>
        <w:t>322.</w:t>
      </w:r>
    </w:p>
    <w:p w14:paraId="6CEE0375" w14:textId="535DF3A0" w:rsidR="00D25D23" w:rsidRDefault="00D25D23" w:rsidP="0088426C">
      <w:pPr>
        <w:pStyle w:val="teiab"/>
      </w:pPr>
      <w:r>
        <w:t>Ah radozt! dai Salozt, y geni oberni Szerdcze,</w:t>
      </w:r>
      <w:r>
        <w:br/>
        <w:t xml:space="preserve">Da </w:t>
      </w:r>
      <w:r w:rsidR="003451AB">
        <w:t>K</w:t>
      </w:r>
      <w:r>
        <w:t>-tebi z</w:t>
      </w:r>
      <w:r w:rsidR="003451AB">
        <w:t>K</w:t>
      </w:r>
      <w:r>
        <w:t>rusheno teche.</w:t>
      </w:r>
    </w:p>
    <w:p w14:paraId="5636529C" w14:textId="74269DF6" w:rsidR="00D25D23" w:rsidRDefault="00D25D23" w:rsidP="0088426C">
      <w:pPr>
        <w:pStyle w:val="teiab"/>
      </w:pPr>
      <w:r>
        <w:t xml:space="preserve">O Bog! ja lyubim tebe, vnogo bol' </w:t>
      </w:r>
      <w:r w:rsidR="003451AB">
        <w:t>K</w:t>
      </w:r>
      <w:r>
        <w:t>a</w:t>
      </w:r>
      <w:r w:rsidR="003451AB">
        <w:t>K</w:t>
      </w:r>
      <w:r>
        <w:t xml:space="preserve"> szam szebe,</w:t>
      </w:r>
      <w:r>
        <w:br/>
        <w:t>Ti pravi szi zdravi, naibolsh</w:t>
      </w:r>
      <w:r w:rsidR="003451AB">
        <w:t>K</w:t>
      </w:r>
      <w:r>
        <w:t>i, naidragshi szi trost,</w:t>
      </w:r>
      <w:r>
        <w:br/>
        <w:t>Nai ve</w:t>
      </w:r>
      <w:r w:rsidR="003451AB">
        <w:t>K</w:t>
      </w:r>
      <w:r w:rsidR="00B867EF">
        <w:t>sha nai</w:t>
      </w:r>
      <w:r>
        <w:t xml:space="preserve"> lepsha radozt.</w:t>
      </w:r>
    </w:p>
    <w:p w14:paraId="289DEF01" w14:textId="1B562D06" w:rsidR="00D25D23" w:rsidRDefault="00D25D23" w:rsidP="0088426C">
      <w:pPr>
        <w:pStyle w:val="teiab"/>
      </w:pPr>
      <w:r>
        <w:t xml:space="preserve">O </w:t>
      </w:r>
      <w:r w:rsidRPr="00AA1A2E">
        <w:rPr>
          <w:rStyle w:val="teipersName"/>
        </w:rPr>
        <w:t>Jeush</w:t>
      </w:r>
      <w:r>
        <w:t xml:space="preserve"> lyubav moja! ma dusha nema po</w:t>
      </w:r>
      <w:r w:rsidR="003451AB">
        <w:t>K</w:t>
      </w:r>
      <w:r>
        <w:t>oja,</w:t>
      </w:r>
      <w:r>
        <w:br/>
        <w:t>Do</w:t>
      </w:r>
      <w:r w:rsidR="003451AB">
        <w:t>K</w:t>
      </w:r>
      <w:r>
        <w:t xml:space="preserve"> nebo vu Nebo vidila, y vsila te Bog!</w:t>
      </w:r>
      <w:r>
        <w:br/>
        <w:t>Ogleiſze ti name jednog.</w:t>
      </w:r>
    </w:p>
    <w:p w14:paraId="38F41486" w14:textId="1FC28545" w:rsidR="00D25D23" w:rsidRDefault="00D25D23" w:rsidP="0088426C">
      <w:pPr>
        <w:pStyle w:val="teiab"/>
      </w:pPr>
      <w:r>
        <w:t xml:space="preserve">Ti ti ogen goruchi, o </w:t>
      </w:r>
      <w:r w:rsidRPr="00AA1A2E">
        <w:rPr>
          <w:rStyle w:val="teipersName"/>
        </w:rPr>
        <w:t>Jesush</w:t>
      </w:r>
      <w:r>
        <w:t xml:space="preserve"> lyublen vruchi!</w:t>
      </w:r>
      <w:r>
        <w:br/>
        <w:t>Nai precze me peche me szerdcze z</w:t>
      </w:r>
      <w:r w:rsidR="003451AB">
        <w:t>K</w:t>
      </w:r>
      <w:r>
        <w:t>rusheno za te,</w:t>
      </w:r>
      <w:r>
        <w:br/>
        <w:t>Da tebe zbantuvalo je.</w:t>
      </w:r>
    </w:p>
    <w:p w14:paraId="34F3E09A" w14:textId="77777777" w:rsidR="00D25D23" w:rsidRDefault="00D25D23" w:rsidP="00D25D23">
      <w:pPr>
        <w:rPr>
          <w:sz w:val="24"/>
          <w:szCs w:val="24"/>
        </w:rPr>
      </w:pPr>
    </w:p>
    <w:p w14:paraId="0C5AC888" w14:textId="0C6896E7" w:rsidR="00D25D23" w:rsidRDefault="00D25D23" w:rsidP="00AA1A2E">
      <w:pPr>
        <w:pStyle w:val="Naslov2"/>
      </w:pPr>
      <w:r>
        <w:t xml:space="preserve">Zdihavanye </w:t>
      </w:r>
      <w:r w:rsidR="003451AB">
        <w:t>K</w:t>
      </w:r>
      <w:r>
        <w:t>-</w:t>
      </w:r>
      <w:r w:rsidRPr="00AA1A2E">
        <w:rPr>
          <w:rStyle w:val="teipersName"/>
        </w:rPr>
        <w:t>Jesushu</w:t>
      </w:r>
      <w:r>
        <w:t>.</w:t>
      </w:r>
      <w:r>
        <w:br/>
        <w:t>Na jedna</w:t>
      </w:r>
      <w:r w:rsidR="003451AB">
        <w:t>K</w:t>
      </w:r>
      <w:r>
        <w:t>u Notu.</w:t>
      </w:r>
    </w:p>
    <w:p w14:paraId="5F29867D" w14:textId="3268E58C" w:rsidR="00D25D23" w:rsidRDefault="00D25D23" w:rsidP="0088426C">
      <w:pPr>
        <w:pStyle w:val="teiab"/>
      </w:pPr>
      <w:r>
        <w:t>Nai ve</w:t>
      </w:r>
      <w:r w:rsidR="003451AB">
        <w:t>K</w:t>
      </w:r>
      <w:r>
        <w:t>shi greshni</w:t>
      </w:r>
      <w:r w:rsidR="003451AB">
        <w:t>K</w:t>
      </w:r>
      <w:r>
        <w:t xml:space="preserve"> </w:t>
      </w:r>
      <w:r w:rsidR="003451AB">
        <w:t>K</w:t>
      </w:r>
      <w:r>
        <w:t>richim, Bog zmosen tebe dichim,</w:t>
      </w:r>
      <w:r>
        <w:br/>
        <w:t>Nai dati ladati, da zmoti vrag vpoti na zlo,</w:t>
      </w:r>
      <w:r>
        <w:br/>
      </w:r>
      <w:r w:rsidR="003451AB">
        <w:t>K</w:t>
      </w:r>
      <w:r>
        <w:t>ai tebe bi zbantuvalo.</w:t>
      </w:r>
    </w:p>
    <w:p w14:paraId="31C5102B" w14:textId="4B6243FF" w:rsidR="00D25D23" w:rsidRDefault="00D25D23" w:rsidP="0088426C">
      <w:pPr>
        <w:pStyle w:val="teiab"/>
      </w:pPr>
      <w:r>
        <w:t>Oh Bog! ogledniſze na me, izpelai pe</w:t>
      </w:r>
      <w:r w:rsidR="003451AB">
        <w:t>K</w:t>
      </w:r>
      <w:r>
        <w:t>la me jame,</w:t>
      </w:r>
      <w:r>
        <w:br/>
        <w:t>Glei szuze iz vuze, na</w:t>
      </w:r>
      <w:r w:rsidR="00AA1A2E">
        <w:t>i</w:t>
      </w:r>
      <w:r>
        <w:t xml:space="preserve"> zidem, y pridem pred te,</w:t>
      </w:r>
      <w:r>
        <w:br/>
        <w:t>To zprozte mi rane Szvete.</w:t>
      </w:r>
    </w:p>
    <w:p w14:paraId="3CBC5FB2" w14:textId="77777777" w:rsidR="00D25D23" w:rsidRDefault="00D25D23" w:rsidP="0088426C">
      <w:pPr>
        <w:pStyle w:val="teiab"/>
      </w:pPr>
      <w:r>
        <w:br w:type="page"/>
      </w:r>
    </w:p>
    <w:p w14:paraId="3ABF400F" w14:textId="652D536E" w:rsidR="00D25D23" w:rsidRDefault="000F5DC0" w:rsidP="00D25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/89/</w:t>
      </w:r>
    </w:p>
    <w:p w14:paraId="565710D3" w14:textId="2511E1D8" w:rsidR="000F5DC0" w:rsidRDefault="000F5DC0" w:rsidP="00DC7DB3">
      <w:pPr>
        <w:pStyle w:val="teifwPageNum"/>
      </w:pPr>
      <w:r>
        <w:t>323.</w:t>
      </w:r>
    </w:p>
    <w:p w14:paraId="16E68891" w14:textId="4E992252" w:rsidR="000F5DC0" w:rsidRDefault="000F5DC0" w:rsidP="0088426C">
      <w:pPr>
        <w:pStyle w:val="teiab"/>
      </w:pPr>
      <w:r>
        <w:t xml:space="preserve">O ti </w:t>
      </w:r>
      <w:r w:rsidRPr="000A18D1">
        <w:rPr>
          <w:rStyle w:val="teipersName"/>
        </w:rPr>
        <w:t>Jesush</w:t>
      </w:r>
      <w:r>
        <w:t xml:space="preserve"> razpeti! nedai v-grehi</w:t>
      </w:r>
      <w:r w:rsidRPr="000A18D1">
        <w:rPr>
          <w:rStyle w:val="teiadd"/>
        </w:rPr>
        <w:t>h</w:t>
      </w:r>
      <w:r>
        <w:t xml:space="preserve"> mi v</w:t>
      </w:r>
      <w:r w:rsidRPr="000A18D1">
        <w:rPr>
          <w:rStyle w:val="teiadd"/>
        </w:rPr>
        <w:t>u</w:t>
      </w:r>
      <w:r>
        <w:t>mreti,</w:t>
      </w:r>
      <w:r>
        <w:br/>
        <w:t xml:space="preserve">Glei vraga neſznaga, </w:t>
      </w:r>
      <w:r w:rsidR="003451AB">
        <w:t>K</w:t>
      </w:r>
      <w:r>
        <w:t>a</w:t>
      </w:r>
      <w:r w:rsidR="003451AB">
        <w:t>K</w:t>
      </w:r>
      <w:r>
        <w:t xml:space="preserve"> vzeti, posreti me che,</w:t>
      </w:r>
      <w:r>
        <w:br/>
        <w:t>Da mene nevzeme, peche.</w:t>
      </w:r>
    </w:p>
    <w:p w14:paraId="18B5C356" w14:textId="574D09BC" w:rsidR="000F5DC0" w:rsidRDefault="000F5DC0" w:rsidP="0088426C">
      <w:pPr>
        <w:pStyle w:val="teiab"/>
      </w:pPr>
      <w:r>
        <w:t>Zagreshil Otecz szem rusno, y sivel ztrashno szem tusno,</w:t>
      </w:r>
      <w:r>
        <w:br/>
        <w:t>Tugujem, valujem, veſz prazen neſznasen szem bil,</w:t>
      </w:r>
      <w:r>
        <w:br/>
        <w:t>zabludil, y zgubil moi czil.</w:t>
      </w:r>
    </w:p>
    <w:p w14:paraId="005EFE43" w14:textId="408A7429" w:rsidR="000F5DC0" w:rsidRDefault="000F5DC0" w:rsidP="0088426C">
      <w:pPr>
        <w:pStyle w:val="teiab"/>
      </w:pPr>
      <w:r>
        <w:t>Ma Dusha vezda vreschi, vſze zlo ima me v-</w:t>
      </w:r>
      <w:r w:rsidR="003451AB">
        <w:t>K</w:t>
      </w:r>
      <w:r>
        <w:t>leschi,</w:t>
      </w:r>
      <w:r>
        <w:br/>
        <w:t xml:space="preserve">zdai </w:t>
      </w:r>
      <w:r w:rsidRPr="00D8685F">
        <w:rPr>
          <w:rStyle w:val="teiadd"/>
        </w:rPr>
        <w:t>szad</w:t>
      </w:r>
      <w:r>
        <w:t xml:space="preserve"> lachna, zaplachna te ische, </w:t>
      </w:r>
      <w:r w:rsidR="003451AB">
        <w:t>K</w:t>
      </w:r>
      <w:r>
        <w:t>a</w:t>
      </w:r>
      <w:r w:rsidR="003451AB">
        <w:t>K</w:t>
      </w:r>
      <w:r>
        <w:t xml:space="preserve"> pische </w:t>
      </w:r>
      <w:r w:rsidR="003451AB">
        <w:t>K</w:t>
      </w:r>
      <w:r>
        <w:t>o</w:t>
      </w:r>
      <w:r w:rsidR="003451AB">
        <w:t>K</w:t>
      </w:r>
      <w:r>
        <w:t>osh,</w:t>
      </w:r>
      <w:r>
        <w:br/>
        <w:t>Da Mati nyoi zlati Bog bosh.</w:t>
      </w:r>
    </w:p>
    <w:p w14:paraId="6235D3AE" w14:textId="4A58B0E7" w:rsidR="000F5DC0" w:rsidRDefault="003451AB" w:rsidP="0088426C">
      <w:pPr>
        <w:pStyle w:val="teiab"/>
      </w:pPr>
      <w:r>
        <w:t>K</w:t>
      </w:r>
      <w:r w:rsidR="004B1FA8">
        <w:t xml:space="preserve">-tebi vſza szuznata teche, y v-szerdczu </w:t>
      </w:r>
      <w:r w:rsidR="004B1FA8" w:rsidRPr="00D8685F">
        <w:rPr>
          <w:rStyle w:val="teidel"/>
        </w:rPr>
        <w:t>mo</w:t>
      </w:r>
      <w:r w:rsidR="004B1FA8">
        <w:t xml:space="preserve"> ja</w:t>
      </w:r>
      <w:r>
        <w:t>K</w:t>
      </w:r>
      <w:r w:rsidR="004B1FA8">
        <w:t>o me peche,</w:t>
      </w:r>
      <w:r w:rsidR="004B1FA8">
        <w:br/>
        <w:t>Da prevech ja plevecz szem Boga dobroga szvadil,</w:t>
      </w:r>
      <w:r w:rsidR="004B1FA8">
        <w:br/>
        <w:t>Dobrotu v-grehotu zvodil.</w:t>
      </w:r>
    </w:p>
    <w:p w14:paraId="1E432C1C" w14:textId="31848510" w:rsidR="004B1FA8" w:rsidRDefault="004B1FA8" w:rsidP="0088426C">
      <w:pPr>
        <w:pStyle w:val="teiab"/>
      </w:pPr>
      <w:r>
        <w:t>O Bog! ti sze mi szmili vu zadni moji szili,</w:t>
      </w:r>
      <w:r>
        <w:br/>
        <w:t>Da precze doteche, ma dusha po</w:t>
      </w:r>
      <w:r w:rsidR="003451AB">
        <w:t>K</w:t>
      </w:r>
      <w:r>
        <w:t>usha te Bog,</w:t>
      </w:r>
      <w:r>
        <w:br/>
        <w:t>To proſzim, da dobin jednog.</w:t>
      </w:r>
    </w:p>
    <w:p w14:paraId="785B1139" w14:textId="1A217AB0" w:rsidR="004B1FA8" w:rsidRDefault="004B1FA8" w:rsidP="0088426C">
      <w:pPr>
        <w:pStyle w:val="teiab"/>
      </w:pPr>
      <w:r>
        <w:t>Vreden szem, dabiſze pe</w:t>
      </w:r>
      <w:r w:rsidR="003451AB">
        <w:t>K</w:t>
      </w:r>
      <w:r>
        <w:t xml:space="preserve">el, da neſzem </w:t>
      </w:r>
      <w:r w:rsidR="003451AB">
        <w:t>K</w:t>
      </w:r>
      <w:r>
        <w:t>-tebiſze vte</w:t>
      </w:r>
      <w:r w:rsidR="003451AB">
        <w:t>K</w:t>
      </w:r>
      <w:r w:rsidR="00D8685F">
        <w:t>el,</w:t>
      </w:r>
      <w:r w:rsidR="00D8685F">
        <w:br/>
        <w:t>zdai z-Szerdczem veſz derhc</w:t>
      </w:r>
      <w:r>
        <w:t>hem: Ah mili sze szmili Gozpod!</w:t>
      </w:r>
      <w:r>
        <w:br/>
        <w:t xml:space="preserve">Dai zadni vu Nebi mi </w:t>
      </w:r>
      <w:r w:rsidR="003451AB">
        <w:t>K</w:t>
      </w:r>
      <w:r>
        <w:t>ot.</w:t>
      </w:r>
    </w:p>
    <w:p w14:paraId="7E0CA2E9" w14:textId="0157EAB3" w:rsidR="004B1FA8" w:rsidRDefault="004B1FA8" w:rsidP="00D8685F">
      <w:pPr>
        <w:pStyle w:val="teiclosure"/>
      </w:pPr>
      <w:r>
        <w:t>V. C.</w:t>
      </w:r>
    </w:p>
    <w:p w14:paraId="24D3983D" w14:textId="77777777" w:rsidR="004B1FA8" w:rsidRDefault="004B1FA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226A61" w14:textId="3EB3DFB3" w:rsidR="004B1FA8" w:rsidRDefault="004B1FA8" w:rsidP="00D25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/90/</w:t>
      </w:r>
    </w:p>
    <w:p w14:paraId="64843360" w14:textId="44BD40A8" w:rsidR="004B1FA8" w:rsidRDefault="004B1FA8" w:rsidP="002C79A9">
      <w:pPr>
        <w:pStyle w:val="teifwPageNum"/>
      </w:pPr>
      <w:r>
        <w:t>324.</w:t>
      </w:r>
    </w:p>
    <w:p w14:paraId="1599B4E4" w14:textId="404EF896" w:rsidR="004B1FA8" w:rsidRDefault="003451AB" w:rsidP="0088426C">
      <w:pPr>
        <w:pStyle w:val="teiab"/>
      </w:pPr>
      <w:r>
        <w:t>K</w:t>
      </w:r>
      <w:r w:rsidR="004B1FA8">
        <w:t xml:space="preserve">ledech </w:t>
      </w:r>
      <w:r w:rsidR="004B1FA8" w:rsidRPr="002C79A9">
        <w:rPr>
          <w:rStyle w:val="teipersName"/>
        </w:rPr>
        <w:t>Jesush</w:t>
      </w:r>
      <w:r w:rsidR="004B1FA8">
        <w:t xml:space="preserve"> te proſzim, v-</w:t>
      </w:r>
      <w:r w:rsidR="007C6811">
        <w:t>S</w:t>
      </w:r>
      <w:r w:rsidR="004B1FA8">
        <w:t>zuzah dusni mu noſzim,</w:t>
      </w:r>
      <w:r w:rsidR="004B1FA8">
        <w:br/>
        <w:t>Tva mu</w:t>
      </w:r>
      <w:r>
        <w:t>K</w:t>
      </w:r>
      <w:r w:rsidR="004B1FA8">
        <w:t>a od vu</w:t>
      </w:r>
      <w:r>
        <w:t>K</w:t>
      </w:r>
      <w:r w:rsidR="004B1FA8">
        <w:t>a iz pe</w:t>
      </w:r>
      <w:r>
        <w:t>K</w:t>
      </w:r>
      <w:r w:rsidR="004B1FA8">
        <w:t>la nai vle</w:t>
      </w:r>
      <w:r>
        <w:t>K</w:t>
      </w:r>
      <w:r w:rsidR="004B1FA8">
        <w:t>la me bu</w:t>
      </w:r>
      <w:r w:rsidR="004B1FA8">
        <w:br/>
        <w:t>Vu tvojo p</w:t>
      </w:r>
      <w:r w:rsidR="007867A4">
        <w:t>r</w:t>
      </w:r>
      <w:r w:rsidR="004B1FA8">
        <w:t>eſzveto Nebu.</w:t>
      </w:r>
    </w:p>
    <w:p w14:paraId="69043D40" w14:textId="6A7D6499" w:rsidR="004B1FA8" w:rsidRDefault="004B1FA8" w:rsidP="0088426C">
      <w:pPr>
        <w:pStyle w:val="teiab"/>
      </w:pPr>
      <w:r>
        <w:t>Miloztiven Bog mi budi, na vſze dobro me zbudi,</w:t>
      </w:r>
      <w:r>
        <w:br/>
        <w:t>Greh nechem, neg rechem: veſz plavam, zdihavam za te,</w:t>
      </w:r>
      <w:r>
        <w:br/>
        <w:t>Dai milosche tvoje szvete.</w:t>
      </w:r>
    </w:p>
    <w:p w14:paraId="4F0E1661" w14:textId="77777777" w:rsidR="004B1FA8" w:rsidRDefault="004B1FA8" w:rsidP="0088426C">
      <w:pPr>
        <w:pStyle w:val="teiab"/>
      </w:pPr>
    </w:p>
    <w:p w14:paraId="299BE337" w14:textId="325AC3F7" w:rsidR="004B1FA8" w:rsidRDefault="004B1FA8" w:rsidP="007867A4">
      <w:pPr>
        <w:pStyle w:val="Naslov2"/>
      </w:pPr>
      <w:r>
        <w:t xml:space="preserve">Zdihavanye </w:t>
      </w:r>
      <w:r w:rsidR="003451AB">
        <w:t>K</w:t>
      </w:r>
      <w:r>
        <w:t>-</w:t>
      </w:r>
      <w:r w:rsidRPr="007867A4">
        <w:rPr>
          <w:rStyle w:val="teipersName"/>
        </w:rPr>
        <w:t>Jesushu</w:t>
      </w:r>
      <w:r>
        <w:t>.</w:t>
      </w:r>
      <w:r>
        <w:br/>
        <w:t>Na jedna</w:t>
      </w:r>
      <w:r w:rsidR="003451AB">
        <w:t>K</w:t>
      </w:r>
      <w:r>
        <w:t>u Notu.</w:t>
      </w:r>
    </w:p>
    <w:p w14:paraId="1EDD2BBB" w14:textId="02742FD5" w:rsidR="004B1FA8" w:rsidRDefault="004B1FA8" w:rsidP="0088426C">
      <w:pPr>
        <w:pStyle w:val="teiab"/>
      </w:pPr>
      <w:r>
        <w:t xml:space="preserve">O </w:t>
      </w:r>
      <w:r w:rsidRPr="007867A4">
        <w:rPr>
          <w:rStyle w:val="teipersName"/>
        </w:rPr>
        <w:t>Jesush</w:t>
      </w:r>
      <w:r>
        <w:t xml:space="preserve"> </w:t>
      </w:r>
      <w:r w:rsidRPr="007867A4">
        <w:rPr>
          <w:rStyle w:val="teipersName"/>
        </w:rPr>
        <w:t>Jesush</w:t>
      </w:r>
      <w:r>
        <w:t xml:space="preserve"> lyublen! od naſz nebudi zgublen,</w:t>
      </w:r>
      <w:r>
        <w:br/>
        <w:t>Ti Mladozt szi Radozt viſzo</w:t>
      </w:r>
      <w:r w:rsidR="003451AB">
        <w:t>K</w:t>
      </w:r>
      <w:r>
        <w:t>o Shiro</w:t>
      </w:r>
      <w:r w:rsidR="003451AB">
        <w:t>K</w:t>
      </w:r>
      <w:r>
        <w:t>o chinish,</w:t>
      </w:r>
      <w:r>
        <w:br/>
        <w:t>Vſza</w:t>
      </w:r>
      <w:r w:rsidR="003451AB">
        <w:t>K</w:t>
      </w:r>
      <w:r>
        <w:t>oga dragoga zvishish.</w:t>
      </w:r>
    </w:p>
    <w:p w14:paraId="4D8F377A" w14:textId="16130A37" w:rsidR="004B1FA8" w:rsidRDefault="004B1FA8" w:rsidP="0088426C">
      <w:pPr>
        <w:pStyle w:val="teiab"/>
      </w:pPr>
      <w:r>
        <w:t>Ti vu naive</w:t>
      </w:r>
      <w:r w:rsidR="003451AB">
        <w:t>K</w:t>
      </w:r>
      <w:r>
        <w:t>shi Salozti vchinish nam naivech radozti,</w:t>
      </w:r>
      <w:r>
        <w:br/>
      </w:r>
      <w:r w:rsidR="007867A4">
        <w:t>Z</w:t>
      </w:r>
      <w:r>
        <w:t>emelz</w:t>
      </w:r>
      <w:r w:rsidR="003451AB">
        <w:t>K</w:t>
      </w:r>
      <w:r>
        <w:t>a, Nebez</w:t>
      </w:r>
      <w:r w:rsidR="003451AB">
        <w:t>K</w:t>
      </w:r>
      <w:r>
        <w:t>a, lepota, dobrota ti szi,</w:t>
      </w:r>
      <w:r>
        <w:br/>
        <w:t>Pri tebi vſza milozt viſzi.</w:t>
      </w:r>
    </w:p>
    <w:p w14:paraId="5DC82FE5" w14:textId="5B3FA00D" w:rsidR="004B1FA8" w:rsidRDefault="003451AB" w:rsidP="0088426C">
      <w:pPr>
        <w:pStyle w:val="teiab"/>
      </w:pPr>
      <w:r>
        <w:t>K</w:t>
      </w:r>
      <w:r w:rsidR="004B1FA8">
        <w:t xml:space="preserve">-Tebi mi zdai </w:t>
      </w:r>
      <w:r w:rsidR="004B1FA8" w:rsidRPr="007867A4">
        <w:rPr>
          <w:rStyle w:val="teiadd"/>
        </w:rPr>
        <w:t>szad</w:t>
      </w:r>
      <w:r w:rsidR="004B1FA8">
        <w:t xml:space="preserve"> </w:t>
      </w:r>
      <w:r>
        <w:t>K</w:t>
      </w:r>
      <w:r w:rsidR="004B1FA8">
        <w:t>richimo, za miloschu proſzimo,</w:t>
      </w:r>
      <w:r w:rsidR="004B1FA8">
        <w:br/>
        <w:t>Ti nasha szi pasha, Dushicze tvu licze sele,</w:t>
      </w:r>
      <w:r w:rsidR="004B1FA8">
        <w:br/>
        <w:t>Dichiti, hvaliti hlepe.</w:t>
      </w:r>
    </w:p>
    <w:p w14:paraId="4D683C18" w14:textId="168CB8A8" w:rsidR="004B1FA8" w:rsidRDefault="004B1FA8" w:rsidP="0088426C">
      <w:pPr>
        <w:pStyle w:val="teiab"/>
      </w:pPr>
      <w:r>
        <w:t>Nam ve</w:t>
      </w:r>
      <w:r w:rsidR="003451AB">
        <w:t>K</w:t>
      </w:r>
      <w:r>
        <w:t>sho ni je veſzelje vſzo chizta szveta ztvorjenye,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tebe, </w:t>
      </w:r>
      <w:r w:rsidR="003451AB">
        <w:t>K</w:t>
      </w:r>
      <w:r>
        <w:t>od Szebe videti objeti sze dai,</w:t>
      </w:r>
      <w:r>
        <w:br/>
        <w:t>Mi tebi naibol</w:t>
      </w:r>
      <w:r w:rsidR="007867A4" w:rsidRPr="007867A4">
        <w:rPr>
          <w:rStyle w:val="teiadd"/>
        </w:rPr>
        <w:t>y</w:t>
      </w:r>
      <w:r>
        <w:t>e szmo rai.</w:t>
      </w:r>
    </w:p>
    <w:p w14:paraId="789555DE" w14:textId="77777777" w:rsidR="004B1FA8" w:rsidRDefault="004B1FA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082577" w14:textId="32739E2A" w:rsidR="004B1FA8" w:rsidRDefault="004B1FA8" w:rsidP="00D25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/91/</w:t>
      </w:r>
    </w:p>
    <w:p w14:paraId="5DC2F82C" w14:textId="1BB7A33A" w:rsidR="006D5194" w:rsidRDefault="006D5194" w:rsidP="006D5194">
      <w:pPr>
        <w:pStyle w:val="teifwPageNum"/>
      </w:pPr>
      <w:r>
        <w:t>325.</w:t>
      </w:r>
    </w:p>
    <w:p w14:paraId="140C2EFF" w14:textId="72BDD5AC" w:rsidR="004B1FA8" w:rsidRDefault="003451AB" w:rsidP="0088426C">
      <w:pPr>
        <w:pStyle w:val="teiab"/>
      </w:pPr>
      <w:r>
        <w:t>K</w:t>
      </w:r>
      <w:r w:rsidR="004B1FA8">
        <w:t>a</w:t>
      </w:r>
      <w:r>
        <w:t>K</w:t>
      </w:r>
      <w:r w:rsidR="004B1FA8">
        <w:t>goder mi sivimo, naivech mi zagreshimo,</w:t>
      </w:r>
      <w:r w:rsidR="004B1FA8">
        <w:br/>
        <w:t>To hitro bu z</w:t>
      </w:r>
      <w:r>
        <w:t>K</w:t>
      </w:r>
      <w:r w:rsidR="004B1FA8">
        <w:t>rito, vumreti zperhneti bu jai,</w:t>
      </w:r>
      <w:r w:rsidR="004B1FA8">
        <w:br/>
        <w:t>Goreti pro</w:t>
      </w:r>
      <w:r>
        <w:t>K</w:t>
      </w:r>
      <w:r w:rsidR="004B1FA8">
        <w:t>leti naſz nai.</w:t>
      </w:r>
    </w:p>
    <w:p w14:paraId="2A54282D" w14:textId="5CDE7E26" w:rsidR="004B1FA8" w:rsidRDefault="003451AB" w:rsidP="0088426C">
      <w:pPr>
        <w:pStyle w:val="teiab"/>
      </w:pPr>
      <w:r>
        <w:t>K</w:t>
      </w:r>
      <w:r w:rsidR="004B1FA8">
        <w:t>ai haſzni Szveta szi vsiti, z</w:t>
      </w:r>
      <w:r>
        <w:t>K</w:t>
      </w:r>
      <w:r w:rsidR="004B1FA8">
        <w:t xml:space="preserve">oſz dobro </w:t>
      </w:r>
      <w:r w:rsidR="004B1FA8" w:rsidRPr="006D5194">
        <w:rPr>
          <w:rStyle w:val="teidel"/>
        </w:rPr>
        <w:t>jel</w:t>
      </w:r>
      <w:r w:rsidR="004B1FA8">
        <w:t xml:space="preserve"> jezti, y piti,</w:t>
      </w:r>
      <w:r w:rsidR="004B1FA8">
        <w:br/>
        <w:t>Da zato na blato nam iti zegniti vſzem bo,</w:t>
      </w:r>
      <w:r w:rsidR="004B1FA8">
        <w:br/>
        <w:t>Ja</w:t>
      </w:r>
      <w:r w:rsidR="00EE7B63">
        <w:t>i a</w:t>
      </w:r>
      <w:r>
        <w:t>K</w:t>
      </w:r>
      <w:r w:rsidR="00EE7B63">
        <w:t>o nam nedash Nebo.</w:t>
      </w:r>
    </w:p>
    <w:p w14:paraId="7831CA38" w14:textId="53ACA051" w:rsidR="00EE7B63" w:rsidRDefault="00EE7B63" w:rsidP="0088426C">
      <w:pPr>
        <w:pStyle w:val="teiab"/>
      </w:pPr>
      <w:r>
        <w:t>Ztricha</w:t>
      </w:r>
      <w:r w:rsidR="003451AB">
        <w:t>K</w:t>
      </w:r>
      <w:r>
        <w:t>u Stiglez je rad, na nyem popevaſzi mlad,</w:t>
      </w:r>
      <w:r>
        <w:br/>
        <w:t xml:space="preserve">Tam ische, </w:t>
      </w:r>
      <w:r w:rsidR="003451AB">
        <w:t>K</w:t>
      </w:r>
      <w:r>
        <w:t>a</w:t>
      </w:r>
      <w:r w:rsidR="003451AB">
        <w:t>K</w:t>
      </w:r>
      <w:r>
        <w:t xml:space="preserve"> pische, szi jezti, odnezti stima,</w:t>
      </w:r>
      <w:r>
        <w:br/>
      </w:r>
      <w:r w:rsidR="003451AB">
        <w:t>K</w:t>
      </w:r>
      <w:r>
        <w:t>onople on zoble gda ma.</w:t>
      </w:r>
    </w:p>
    <w:p w14:paraId="37E05FA5" w14:textId="1696D5E8" w:rsidR="00EE7B63" w:rsidRDefault="00EE7B63" w:rsidP="0088426C">
      <w:pPr>
        <w:pStyle w:val="teiab"/>
      </w:pPr>
      <w:r>
        <w:t>Ta</w:t>
      </w:r>
      <w:r w:rsidR="003451AB">
        <w:t>K</w:t>
      </w:r>
      <w:r>
        <w:t xml:space="preserve"> mladi lyudi chiniju, na ztricha</w:t>
      </w:r>
      <w:r w:rsidR="003451AB">
        <w:t>K</w:t>
      </w:r>
      <w:r>
        <w:t xml:space="preserve"> radi Shetuju,</w:t>
      </w:r>
      <w:r>
        <w:br/>
      </w:r>
      <w:r w:rsidR="00D82DC2">
        <w:t>Di</w:t>
      </w:r>
      <w:r w:rsidR="003451AB">
        <w:t>K</w:t>
      </w:r>
      <w:r w:rsidR="00D82DC2">
        <w:t xml:space="preserve">lichi vu hinczi </w:t>
      </w:r>
      <w:r w:rsidR="003451AB">
        <w:t>K</w:t>
      </w:r>
      <w:r w:rsidR="00D82DC2">
        <w:t>uprive szu sive, y jai,</w:t>
      </w:r>
      <w:r w:rsidR="00D82DC2">
        <w:br/>
        <w:t>Da Chlove</w:t>
      </w:r>
      <w:r w:rsidR="003451AB">
        <w:t>K</w:t>
      </w:r>
      <w:r w:rsidR="00D82DC2">
        <w:t xml:space="preserve"> poztane ni</w:t>
      </w:r>
      <w:r w:rsidR="003451AB">
        <w:t>K</w:t>
      </w:r>
      <w:r w:rsidR="00D82DC2">
        <w:t>ai.</w:t>
      </w:r>
    </w:p>
    <w:p w14:paraId="51C57967" w14:textId="6F521AA0" w:rsidR="00D82DC2" w:rsidRDefault="00D82DC2" w:rsidP="0088426C">
      <w:pPr>
        <w:pStyle w:val="teiab"/>
      </w:pPr>
      <w:r>
        <w:t>Do</w:t>
      </w:r>
      <w:r w:rsidR="006D5194" w:rsidRPr="006D5194">
        <w:rPr>
          <w:rStyle w:val="teiadd"/>
        </w:rPr>
        <w:t>e</w:t>
      </w:r>
      <w:r w:rsidR="003451AB">
        <w:t>K</w:t>
      </w:r>
      <w:r>
        <w:t xml:space="preserve"> Chlove</w:t>
      </w:r>
      <w:r w:rsidR="003451AB">
        <w:t>K</w:t>
      </w:r>
      <w:r>
        <w:t xml:space="preserve"> veſzel, y mladi, z</w:t>
      </w:r>
      <w:r w:rsidR="003451AB">
        <w:t>K</w:t>
      </w:r>
      <w:r>
        <w:t>oſz grehu – ja</w:t>
      </w:r>
      <w:r w:rsidR="003451AB">
        <w:t>K</w:t>
      </w:r>
      <w:r>
        <w:t xml:space="preserve">o je </w:t>
      </w:r>
      <w:r w:rsidRPr="006D5194">
        <w:rPr>
          <w:rStyle w:val="teiadd"/>
        </w:rPr>
        <w:t>on</w:t>
      </w:r>
      <w:r>
        <w:t xml:space="preserve"> rad,</w:t>
      </w:r>
      <w:r>
        <w:br/>
      </w:r>
      <w:r w:rsidR="003451AB">
        <w:t>K</w:t>
      </w:r>
      <w:r>
        <w:t>inchiti Sznasiti poleſzati z</w:t>
      </w:r>
      <w:r w:rsidR="003451AB">
        <w:t>K</w:t>
      </w:r>
      <w:r>
        <w:t>a</w:t>
      </w:r>
      <w:r w:rsidR="003451AB">
        <w:t>K</w:t>
      </w:r>
      <w:r>
        <w:t xml:space="preserve">ati </w:t>
      </w:r>
      <w:r w:rsidR="008F1F57">
        <w:t>ma</w:t>
      </w:r>
      <w:r>
        <w:t xml:space="preserve"> </w:t>
      </w:r>
      <w:r w:rsidR="008F1F57">
        <w:t>l</w:t>
      </w:r>
      <w:r>
        <w:t>ust,</w:t>
      </w:r>
      <w:r>
        <w:br/>
      </w:r>
      <w:r w:rsidR="008F1F57">
        <w:t xml:space="preserve">Da debel, </w:t>
      </w:r>
      <w:r w:rsidR="003451AB">
        <w:t>K</w:t>
      </w:r>
      <w:r w:rsidR="008F1F57">
        <w:t>a</w:t>
      </w:r>
      <w:r w:rsidR="003451AB">
        <w:t>K</w:t>
      </w:r>
      <w:r w:rsidR="008F1F57">
        <w:t xml:space="preserve"> ztebel je tuzt.</w:t>
      </w:r>
    </w:p>
    <w:p w14:paraId="2663762F" w14:textId="05E35FCA" w:rsidR="008F1F57" w:rsidRDefault="008F1F57" w:rsidP="0088426C">
      <w:pPr>
        <w:pStyle w:val="teiab"/>
      </w:pPr>
      <w:r>
        <w:t xml:space="preserve">Nich mu po glavi nehodi, </w:t>
      </w:r>
      <w:r w:rsidR="003451AB">
        <w:t>K</w:t>
      </w:r>
      <w:r>
        <w:t>a</w:t>
      </w:r>
      <w:r w:rsidR="003451AB">
        <w:t>K</w:t>
      </w:r>
      <w:r>
        <w:t xml:space="preserve"> vnogi pre</w:t>
      </w:r>
      <w:r w:rsidRPr="006D5194">
        <w:rPr>
          <w:rStyle w:val="teiadd"/>
        </w:rPr>
        <w:t>i</w:t>
      </w:r>
      <w:r>
        <w:t>deju v-sodi,</w:t>
      </w:r>
      <w:r w:rsidR="006D5194">
        <w:t xml:space="preserve"> </w:t>
      </w:r>
      <w:r w:rsidR="006D5194" w:rsidRPr="006D5194">
        <w:rPr>
          <w:rStyle w:val="teiadd"/>
        </w:rPr>
        <w:t>v-boji</w:t>
      </w:r>
      <w:r>
        <w:br/>
        <w:t>Na Boga szamoga zmiſzliti szlusiti neche,</w:t>
      </w:r>
      <w:r>
        <w:br/>
        <w:t>To nave</w:t>
      </w:r>
      <w:r w:rsidR="003451AB">
        <w:t>K</w:t>
      </w:r>
      <w:r>
        <w:t xml:space="preserve"> 'ga po</w:t>
      </w:r>
      <w:r w:rsidR="003451AB">
        <w:t>K</w:t>
      </w:r>
      <w:r>
        <w:t>lam peche.</w:t>
      </w:r>
    </w:p>
    <w:p w14:paraId="6D73DB43" w14:textId="44CF9234" w:rsidR="008F1F57" w:rsidRDefault="008F1F57" w:rsidP="0088426C">
      <w:pPr>
        <w:pStyle w:val="teiab"/>
      </w:pPr>
      <w:r>
        <w:t>Glei o moi Chlove</w:t>
      </w:r>
      <w:r w:rsidR="003451AB">
        <w:t>K</w:t>
      </w:r>
      <w:r w:rsidR="006D5194">
        <w:t xml:space="preserve"> vezdai</w:t>
      </w:r>
      <w:r>
        <w:t xml:space="preserve">, </w:t>
      </w:r>
      <w:r w:rsidR="003451AB">
        <w:t>K</w:t>
      </w:r>
      <w:r>
        <w:t xml:space="preserve">ai, </w:t>
      </w:r>
      <w:r w:rsidR="003451AB">
        <w:t>K</w:t>
      </w:r>
      <w:r>
        <w:t>a</w:t>
      </w:r>
      <w:r w:rsidR="003451AB">
        <w:t>K</w:t>
      </w:r>
      <w:r>
        <w:t xml:space="preserve"> ti chinish narai,</w:t>
      </w:r>
      <w:r>
        <w:br/>
        <w:t>V-Mladozti norozti norije czoprije tirash,</w:t>
      </w:r>
      <w:r>
        <w:br/>
        <w:t>Y grehe za szmehe zbirash.</w:t>
      </w:r>
    </w:p>
    <w:p w14:paraId="1E04184C" w14:textId="77777777" w:rsidR="008F1F57" w:rsidRDefault="008F1F5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F883BB" w14:textId="08F7C4D4" w:rsidR="008F1F57" w:rsidRDefault="008F1F57" w:rsidP="00D25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/92/</w:t>
      </w:r>
    </w:p>
    <w:p w14:paraId="1E24E87D" w14:textId="43DEABC5" w:rsidR="008F1F57" w:rsidRDefault="008F1F57" w:rsidP="006D5194">
      <w:pPr>
        <w:pStyle w:val="teifwPageNum"/>
      </w:pPr>
      <w:r>
        <w:t>326.</w:t>
      </w:r>
    </w:p>
    <w:p w14:paraId="24469C16" w14:textId="3F79636C" w:rsidR="008F1F57" w:rsidRDefault="003451AB" w:rsidP="0088426C">
      <w:pPr>
        <w:pStyle w:val="teiab"/>
      </w:pPr>
      <w:r>
        <w:t>K</w:t>
      </w:r>
      <w:r w:rsidR="008F1F57">
        <w:t>a</w:t>
      </w:r>
      <w:r>
        <w:t>K</w:t>
      </w:r>
      <w:r w:rsidR="008F1F57">
        <w:t xml:space="preserve"> tes</w:t>
      </w:r>
      <w:r>
        <w:t>K</w:t>
      </w:r>
      <w:r w:rsidR="008F1F57">
        <w:t>o jen</w:t>
      </w:r>
      <w:r>
        <w:t>K</w:t>
      </w:r>
      <w:r w:rsidR="008F1F57">
        <w:t>rat bush plaval, gda rachun Bogu bush da-</w:t>
      </w:r>
      <w:r w:rsidR="008F1F57">
        <w:br/>
        <w:t>val,</w:t>
      </w:r>
      <w:r w:rsidR="008F1F57">
        <w:br/>
        <w:t>Mishlenye, Chinenye tusilo szudilo te bo,</w:t>
      </w:r>
      <w:r w:rsidR="008F1F57">
        <w:br/>
        <w:t>Glei szam szi za</w:t>
      </w:r>
      <w:r>
        <w:t>K</w:t>
      </w:r>
      <w:r w:rsidR="008F1F57">
        <w:t>lenesh Nebo.</w:t>
      </w:r>
    </w:p>
    <w:p w14:paraId="1CB55BBC" w14:textId="394D9529" w:rsidR="008F1F57" w:rsidRDefault="008F1F57" w:rsidP="0088426C">
      <w:pPr>
        <w:pStyle w:val="teiab"/>
      </w:pPr>
      <w:r>
        <w:t>O ta</w:t>
      </w:r>
      <w:r w:rsidR="003451AB">
        <w:t>K</w:t>
      </w:r>
      <w:r>
        <w:t xml:space="preserve"> obernmoſze mi </w:t>
      </w:r>
      <w:r w:rsidR="003451AB">
        <w:t>K</w:t>
      </w:r>
      <w:r>
        <w:t>-</w:t>
      </w:r>
      <w:r w:rsidRPr="006D5194">
        <w:rPr>
          <w:rStyle w:val="teipersName"/>
        </w:rPr>
        <w:t>Jesushi</w:t>
      </w:r>
      <w:r>
        <w:t xml:space="preserve"> razpetemi!</w:t>
      </w:r>
      <w:r>
        <w:br/>
        <w:t xml:space="preserve">Nam rane ofnane szu </w:t>
      </w:r>
      <w:r w:rsidR="003451AB">
        <w:t>K</w:t>
      </w:r>
      <w:r>
        <w:t xml:space="preserve">redi poredi </w:t>
      </w:r>
      <w:r w:rsidR="003451AB">
        <w:t>K</w:t>
      </w:r>
      <w:r>
        <w:t>a</w:t>
      </w:r>
      <w:r w:rsidR="003451AB">
        <w:t>K</w:t>
      </w:r>
      <w:r>
        <w:t xml:space="preserve"> pot,</w:t>
      </w:r>
      <w:r>
        <w:br/>
        <w:t>Lyubleni Szmileni Gozpod!</w:t>
      </w:r>
    </w:p>
    <w:p w14:paraId="3E45BE01" w14:textId="3334FBA3" w:rsidR="008F1F57" w:rsidRDefault="008F1F57" w:rsidP="0088426C">
      <w:pPr>
        <w:pStyle w:val="teiab"/>
      </w:pPr>
      <w:r>
        <w:t>On naivech nam bu pomago, prijem vſzu naidemo blago,</w:t>
      </w:r>
      <w:r>
        <w:br/>
        <w:t>Szudyenye z</w:t>
      </w:r>
      <w:r w:rsidR="003451AB">
        <w:t>K</w:t>
      </w:r>
      <w:r>
        <w:t>varjenye odtira, y mira nam da,</w:t>
      </w:r>
      <w:r>
        <w:br/>
        <w:t xml:space="preserve">Ter v-Nebo naſz </w:t>
      </w:r>
      <w:r w:rsidR="003451AB">
        <w:t>K</w:t>
      </w:r>
      <w:r>
        <w:t>-Szebi rata.</w:t>
      </w:r>
    </w:p>
    <w:p w14:paraId="33C4F45F" w14:textId="1EE7B907" w:rsidR="008F1F57" w:rsidRDefault="008F1F57" w:rsidP="0088426C">
      <w:pPr>
        <w:pStyle w:val="teiab"/>
      </w:pPr>
      <w:r>
        <w:t>Reczmo ada pobosno, y vſzi z-</w:t>
      </w:r>
      <w:r w:rsidR="003451AB">
        <w:t>K</w:t>
      </w:r>
      <w:r>
        <w:t>upa, ter zlosno:</w:t>
      </w:r>
      <w:r>
        <w:br/>
        <w:t>Bog dragi! v-neſznagi siveti, vumreti nedai,</w:t>
      </w:r>
      <w:r>
        <w:br/>
        <w:t xml:space="preserve">Neg </w:t>
      </w:r>
      <w:r w:rsidR="003451AB">
        <w:t>K</w:t>
      </w:r>
      <w:r>
        <w:t>-tebi naſz v-Nebo pelai.</w:t>
      </w:r>
    </w:p>
    <w:p w14:paraId="26936E8A" w14:textId="5AFCF0DD" w:rsidR="008F1F57" w:rsidRDefault="008F1F57" w:rsidP="0088426C">
      <w:pPr>
        <w:pStyle w:val="teiab"/>
      </w:pPr>
      <w:r>
        <w:t>Naimo zbantuvati Boga, da naſz obchuva od zloga;</w:t>
      </w:r>
      <w:r>
        <w:br/>
        <w:t>Dichite hvalite szlusite lyubite ga zdai,</w:t>
      </w:r>
      <w:r>
        <w:br/>
        <w:t>Da vam da nebez</w:t>
      </w:r>
      <w:r w:rsidR="003451AB">
        <w:t>K</w:t>
      </w:r>
      <w:r>
        <w:t>i szvoi Rai.</w:t>
      </w:r>
    </w:p>
    <w:p w14:paraId="4EF8E6B6" w14:textId="77777777" w:rsidR="008F1F57" w:rsidRDefault="008F1F57" w:rsidP="0088426C">
      <w:pPr>
        <w:pStyle w:val="teiab"/>
      </w:pPr>
    </w:p>
    <w:p w14:paraId="4C9BEA87" w14:textId="20973191" w:rsidR="008F1F57" w:rsidRDefault="008F1F57" w:rsidP="00A85E03">
      <w:pPr>
        <w:pStyle w:val="Naslov2"/>
      </w:pPr>
      <w:r>
        <w:t xml:space="preserve">Zdihavanye </w:t>
      </w:r>
      <w:r w:rsidR="003451AB">
        <w:t>K</w:t>
      </w:r>
      <w:r>
        <w:t>-</w:t>
      </w:r>
      <w:r w:rsidRPr="00A85E03">
        <w:rPr>
          <w:rStyle w:val="teipersName"/>
        </w:rPr>
        <w:t>Jesushu</w:t>
      </w:r>
      <w:r>
        <w:t>, y Opominanye greshni</w:t>
      </w:r>
      <w:r w:rsidR="003451AB">
        <w:t>K</w:t>
      </w:r>
      <w:r>
        <w:t>a.</w:t>
      </w:r>
      <w:r>
        <w:br/>
        <w:t>Na jedna</w:t>
      </w:r>
      <w:r w:rsidR="003451AB">
        <w:t>K</w:t>
      </w:r>
      <w:r>
        <w:t>u Notu.</w:t>
      </w:r>
    </w:p>
    <w:p w14:paraId="70633CE5" w14:textId="5A493C21" w:rsidR="005706D0" w:rsidRDefault="008F1F57" w:rsidP="0088426C">
      <w:pPr>
        <w:pStyle w:val="teiab"/>
      </w:pPr>
      <w:r>
        <w:t xml:space="preserve">O </w:t>
      </w:r>
      <w:r w:rsidRPr="00A85E03">
        <w:rPr>
          <w:rStyle w:val="teipersName"/>
        </w:rPr>
        <w:t>Jesush</w:t>
      </w:r>
      <w:r>
        <w:t xml:space="preserve"> </w:t>
      </w:r>
      <w:r w:rsidRPr="00A85E03">
        <w:rPr>
          <w:rStyle w:val="teipersName"/>
        </w:rPr>
        <w:t>Jesush</w:t>
      </w:r>
      <w:r>
        <w:t xml:space="preserve"> dragi! nedai ti mene vragi,</w:t>
      </w:r>
      <w:r>
        <w:br/>
        <w:t xml:space="preserve">Ti radozt, naſzladnozt, dobrota, lepota, y </w:t>
      </w:r>
      <w:r w:rsidR="003451AB">
        <w:t>K</w:t>
      </w:r>
      <w:r>
        <w:t>inch,</w:t>
      </w:r>
      <w:r>
        <w:br/>
        <w:t>Ti Dushi szi blaseni hincz.</w:t>
      </w:r>
    </w:p>
    <w:p w14:paraId="3A3DAFAB" w14:textId="77777777" w:rsidR="005706D0" w:rsidRDefault="005706D0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7F0F54" w14:textId="3ED6B303" w:rsidR="008F1F57" w:rsidRDefault="00B9333A" w:rsidP="00D25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</w:t>
      </w:r>
      <w:r w:rsidR="00EF543C">
        <w:rPr>
          <w:sz w:val="24"/>
          <w:szCs w:val="24"/>
        </w:rPr>
        <w:t>93</w:t>
      </w:r>
      <w:r>
        <w:rPr>
          <w:sz w:val="24"/>
          <w:szCs w:val="24"/>
        </w:rPr>
        <w:t>/</w:t>
      </w:r>
    </w:p>
    <w:p w14:paraId="4D9E49AA" w14:textId="399F8208" w:rsidR="00B9333A" w:rsidRDefault="00B9333A" w:rsidP="00A85E03">
      <w:pPr>
        <w:pStyle w:val="teifwPageNum"/>
      </w:pPr>
      <w:r>
        <w:t>327.</w:t>
      </w:r>
    </w:p>
    <w:p w14:paraId="3AF74AE1" w14:textId="10EFEEE5" w:rsidR="00AE5EC8" w:rsidRDefault="003451AB" w:rsidP="0088426C">
      <w:pPr>
        <w:pStyle w:val="teiab"/>
      </w:pPr>
      <w:r>
        <w:t>K</w:t>
      </w:r>
      <w:r w:rsidR="00B9333A">
        <w:t>am tusen hochu</w:t>
      </w:r>
      <w:r w:rsidR="00B9333A" w:rsidRPr="00B9333A">
        <w:t>ſ</w:t>
      </w:r>
      <w:r w:rsidR="00B9333A">
        <w:t>ze vtechi, v</w:t>
      </w:r>
      <w:r w:rsidR="00B9333A" w:rsidRPr="00B9333A">
        <w:t>ſ</w:t>
      </w:r>
      <w:r w:rsidR="00B9333A">
        <w:t>ze na zlo hoche me vlechi,</w:t>
      </w:r>
      <w:r w:rsidR="00A85E03">
        <w:br/>
        <w:t>Szvet zia zavia,</w:t>
      </w:r>
      <w:r w:rsidR="00AE5EC8">
        <w:t xml:space="preserve"> v</w:t>
      </w:r>
      <w:r w:rsidR="00AE5EC8" w:rsidRPr="00AE5EC8">
        <w:t>ſ</w:t>
      </w:r>
      <w:r w:rsidR="00AE5EC8">
        <w:t>ze dava odava lusti,</w:t>
      </w:r>
      <w:r w:rsidR="00AE5EC8">
        <w:br/>
        <w:t>Bog pa</w:t>
      </w:r>
      <w:r>
        <w:t>K</w:t>
      </w:r>
      <w:r w:rsidR="00AE5EC8" w:rsidRPr="00AE5EC8">
        <w:t>ſ</w:t>
      </w:r>
      <w:r w:rsidR="00AE5EC8">
        <w:t>ze iz mi</w:t>
      </w:r>
      <w:r w:rsidR="00AE5EC8" w:rsidRPr="00AE5EC8">
        <w:t>ſ</w:t>
      </w:r>
      <w:r w:rsidR="00AE5EC8">
        <w:t>zli puzti.</w:t>
      </w:r>
    </w:p>
    <w:p w14:paraId="7599EC01" w14:textId="34D32E77" w:rsidR="003D46D5" w:rsidRDefault="003451AB" w:rsidP="0088426C">
      <w:pPr>
        <w:pStyle w:val="teiab"/>
      </w:pPr>
      <w:r>
        <w:t>K</w:t>
      </w:r>
      <w:r w:rsidR="00AE5EC8">
        <w:t>oi je mlad, y mochen, on je na v</w:t>
      </w:r>
      <w:r w:rsidR="00AE5EC8" w:rsidRPr="00AE5EC8">
        <w:t>ſ</w:t>
      </w:r>
      <w:r w:rsidR="00AE5EC8">
        <w:t>ze zlo z</w:t>
      </w:r>
      <w:r>
        <w:t>K</w:t>
      </w:r>
      <w:r w:rsidR="00AE5EC8">
        <w:t>ochen,</w:t>
      </w:r>
      <w:r w:rsidR="00AE5EC8">
        <w:br/>
      </w:r>
      <w:r w:rsidR="003D46D5">
        <w:t>On stima, da ima tu radozt, na</w:t>
      </w:r>
      <w:r w:rsidR="003D46D5" w:rsidRPr="003D46D5">
        <w:t>ſ</w:t>
      </w:r>
      <w:r w:rsidR="003D46D5">
        <w:t>zladnozt, y greh,</w:t>
      </w:r>
      <w:r w:rsidR="003D46D5">
        <w:br/>
        <w:t>Da to bude leztor v</w:t>
      </w:r>
      <w:r w:rsidR="003D46D5" w:rsidRPr="003D46D5">
        <w:t>ſ</w:t>
      </w:r>
      <w:r w:rsidR="00A85E03">
        <w:t>ze szme</w:t>
      </w:r>
      <w:r w:rsidR="003D46D5">
        <w:t>h.</w:t>
      </w:r>
    </w:p>
    <w:p w14:paraId="01FCB594" w14:textId="5241FCDD" w:rsidR="003D46D5" w:rsidRDefault="003D46D5" w:rsidP="0088426C">
      <w:pPr>
        <w:pStyle w:val="teiab"/>
      </w:pPr>
      <w:r>
        <w:t>Ali, da onecz doztigne, ter Szmert vu grob ga Shligne,</w:t>
      </w:r>
      <w:r>
        <w:br/>
        <w:t xml:space="preserve">Te </w:t>
      </w:r>
      <w:r w:rsidR="003451AB">
        <w:t>K</w:t>
      </w:r>
      <w:r>
        <w:t>e</w:t>
      </w:r>
      <w:r w:rsidRPr="003D46D5">
        <w:t>ſ</w:t>
      </w:r>
      <w:r>
        <w:t>zu, bu ne</w:t>
      </w:r>
      <w:r w:rsidRPr="003D46D5">
        <w:t>ſ</w:t>
      </w:r>
      <w:r>
        <w:t xml:space="preserve">zu greh </w:t>
      </w:r>
      <w:r w:rsidR="003451AB">
        <w:t>K</w:t>
      </w:r>
      <w:r>
        <w:t>amen, y plamen ter jai,</w:t>
      </w:r>
      <w:r>
        <w:br/>
        <w:t>Ah Chlove</w:t>
      </w:r>
      <w:r w:rsidR="003451AB">
        <w:t>K</w:t>
      </w:r>
      <w:r>
        <w:t>! ta</w:t>
      </w:r>
      <w:r w:rsidR="003451AB">
        <w:t>K</w:t>
      </w:r>
      <w:r>
        <w:t xml:space="preserve"> greshiti nai.</w:t>
      </w:r>
    </w:p>
    <w:p w14:paraId="06D519A0" w14:textId="6F25FA5C" w:rsidR="00DC660D" w:rsidRDefault="00DC660D" w:rsidP="0088426C">
      <w:pPr>
        <w:pStyle w:val="teiab"/>
      </w:pPr>
      <w:r>
        <w:t>Naive</w:t>
      </w:r>
      <w:r w:rsidR="003451AB">
        <w:t>K</w:t>
      </w:r>
      <w:r>
        <w:t>sha szlepaira je Szveta czigania,</w:t>
      </w:r>
      <w:r>
        <w:br/>
        <w:t xml:space="preserve">On lase, y mase pridichi sze lichi </w:t>
      </w:r>
      <w:r w:rsidR="003451AB">
        <w:t>K</w:t>
      </w:r>
      <w:r>
        <w:t>a</w:t>
      </w:r>
      <w:r w:rsidR="003451AB">
        <w:t>K</w:t>
      </w:r>
      <w:r>
        <w:t xml:space="preserve"> med,</w:t>
      </w:r>
      <w:r>
        <w:br/>
        <w:t>Chemerni ve</w:t>
      </w:r>
      <w:r w:rsidRPr="00DC660D">
        <w:t>ſ</w:t>
      </w:r>
      <w:r>
        <w:t>z ima pogled.</w:t>
      </w:r>
    </w:p>
    <w:p w14:paraId="497059B7" w14:textId="6C231803" w:rsidR="00612E37" w:rsidRDefault="00612E37" w:rsidP="0088426C">
      <w:pPr>
        <w:pStyle w:val="teiab"/>
      </w:pPr>
      <w:r>
        <w:t xml:space="preserve">Pri </w:t>
      </w:r>
      <w:r w:rsidR="003451AB">
        <w:t>K</w:t>
      </w:r>
      <w:r>
        <w:t xml:space="preserve">ojem on </w:t>
      </w:r>
      <w:r w:rsidR="003451AB">
        <w:t>K</w:t>
      </w:r>
      <w:r>
        <w:t>ai chuti, ta</w:t>
      </w:r>
      <w:r w:rsidR="003451AB">
        <w:t>K</w:t>
      </w:r>
      <w:r>
        <w:t>i v</w:t>
      </w:r>
      <w:r w:rsidR="003451AB">
        <w:t>K</w:t>
      </w:r>
      <w:r>
        <w:t>aniti sze luti,</w:t>
      </w:r>
      <w:r>
        <w:br/>
        <w:t>Ve</w:t>
      </w:r>
      <w:r w:rsidRPr="00612E37">
        <w:t>ſ</w:t>
      </w:r>
      <w:r>
        <w:t xml:space="preserve">z gladig, y szladeg sze chini, y fini </w:t>
      </w:r>
      <w:r w:rsidR="003451AB">
        <w:t>K</w:t>
      </w:r>
      <w:r>
        <w:t>a</w:t>
      </w:r>
      <w:r w:rsidR="003451AB">
        <w:t>K</w:t>
      </w:r>
      <w:r>
        <w:t xml:space="preserve"> jesh,</w:t>
      </w:r>
      <w:r>
        <w:br/>
        <w:t>A vel</w:t>
      </w:r>
      <w:r w:rsidR="003451AB">
        <w:t>K</w:t>
      </w:r>
      <w:r>
        <w:t>i nachini pa</w:t>
      </w:r>
      <w:r w:rsidR="003451AB">
        <w:t>K</w:t>
      </w:r>
      <w:r>
        <w:t xml:space="preserve"> </w:t>
      </w:r>
      <w:r w:rsidR="003451AB">
        <w:t>K</w:t>
      </w:r>
      <w:r>
        <w:t>re</w:t>
      </w:r>
      <w:r w:rsidRPr="00612E37">
        <w:t>ſ</w:t>
      </w:r>
      <w:r>
        <w:t>z.</w:t>
      </w:r>
    </w:p>
    <w:p w14:paraId="44A5CAC7" w14:textId="43B3D066" w:rsidR="00AC76F8" w:rsidRDefault="00AC76F8" w:rsidP="0088426C">
      <w:pPr>
        <w:pStyle w:val="teiab"/>
        <w:rPr>
          <w:sz w:val="24"/>
          <w:szCs w:val="24"/>
        </w:rPr>
      </w:pPr>
      <w:r>
        <w:rPr>
          <w:sz w:val="24"/>
          <w:szCs w:val="24"/>
        </w:rPr>
        <w:t>Nai szvetu ta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 xml:space="preserve"> vupati, chi zlo nechesh z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ushati,</w:t>
      </w:r>
      <w:r>
        <w:rPr>
          <w:sz w:val="24"/>
          <w:szCs w:val="24"/>
        </w:rPr>
        <w:br/>
        <w:t>Ar v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 xml:space="preserve">ani, y rani ti Dushu; da 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ushu bush joch,</w:t>
      </w:r>
      <w:r>
        <w:rPr>
          <w:sz w:val="24"/>
          <w:szCs w:val="24"/>
        </w:rPr>
        <w:br/>
        <w:t>Na ve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e od Boga bush proch.</w:t>
      </w:r>
    </w:p>
    <w:p w14:paraId="22B8B13F" w14:textId="62773A2A" w:rsidR="00AC76F8" w:rsidRDefault="00AC76F8" w:rsidP="0088426C">
      <w:pPr>
        <w:pStyle w:val="teiab"/>
        <w:rPr>
          <w:sz w:val="24"/>
          <w:szCs w:val="24"/>
        </w:rPr>
      </w:pPr>
      <w:r>
        <w:rPr>
          <w:sz w:val="24"/>
          <w:szCs w:val="24"/>
        </w:rPr>
        <w:t>Szvet je lasecz veli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i, v</w:t>
      </w:r>
      <w:r w:rsidRPr="00AC76F8">
        <w:rPr>
          <w:sz w:val="24"/>
          <w:szCs w:val="24"/>
        </w:rPr>
        <w:t>ſ</w:t>
      </w:r>
      <w:r>
        <w:rPr>
          <w:sz w:val="24"/>
          <w:szCs w:val="24"/>
        </w:rPr>
        <w:t>ze tira szmehe, y vi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i,</w:t>
      </w:r>
      <w:r>
        <w:rPr>
          <w:sz w:val="24"/>
          <w:szCs w:val="24"/>
        </w:rPr>
        <w:br/>
        <w:t>Ohali pomali Szmert chu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ne polu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ne, y nut</w:t>
      </w:r>
      <w:r>
        <w:rPr>
          <w:sz w:val="24"/>
          <w:szCs w:val="24"/>
        </w:rPr>
        <w:br/>
        <w:t>Vre Chlove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 xml:space="preserve"> ve</w:t>
      </w:r>
      <w:r w:rsidRPr="00AC76F8">
        <w:rPr>
          <w:sz w:val="24"/>
          <w:szCs w:val="24"/>
        </w:rPr>
        <w:t>ſ</w:t>
      </w:r>
      <w:r>
        <w:rPr>
          <w:sz w:val="24"/>
          <w:szCs w:val="24"/>
        </w:rPr>
        <w:t>z Szmertni ma trud.</w:t>
      </w:r>
    </w:p>
    <w:p w14:paraId="5EF4D340" w14:textId="17D784F7" w:rsidR="00C74234" w:rsidRDefault="00AC76F8" w:rsidP="00A85E03">
      <w:pPr>
        <w:pStyle w:val="teiclosure"/>
      </w:pPr>
      <w:r>
        <w:t>V. C.</w:t>
      </w:r>
    </w:p>
    <w:p w14:paraId="4214A55D" w14:textId="77777777" w:rsidR="00C74234" w:rsidRDefault="00C7423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02B49C" w14:textId="7C16FE5E" w:rsidR="00AC76F8" w:rsidRDefault="00C74234" w:rsidP="00D25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/94/</w:t>
      </w:r>
    </w:p>
    <w:p w14:paraId="19294460" w14:textId="2E74A181" w:rsidR="00C74234" w:rsidRDefault="00C74234" w:rsidP="00906FBA">
      <w:pPr>
        <w:pStyle w:val="teifwPageNum"/>
      </w:pPr>
      <w:r>
        <w:t>328.</w:t>
      </w:r>
    </w:p>
    <w:p w14:paraId="43B10A09" w14:textId="14F8FD10" w:rsidR="00065B35" w:rsidRDefault="003451AB" w:rsidP="0088426C">
      <w:pPr>
        <w:pStyle w:val="teiab"/>
      </w:pPr>
      <w:r>
        <w:t>K</w:t>
      </w:r>
      <w:r w:rsidR="00C74234">
        <w:t xml:space="preserve">ai zdai oni imaju, </w:t>
      </w:r>
      <w:r>
        <w:t>K</w:t>
      </w:r>
      <w:r w:rsidR="00C74234">
        <w:t>i v-pe</w:t>
      </w:r>
      <w:r>
        <w:t>K</w:t>
      </w:r>
      <w:r w:rsidR="00C74234">
        <w:t>lu v</w:t>
      </w:r>
      <w:r w:rsidR="00C74234" w:rsidRPr="00C74234">
        <w:t>ſ</w:t>
      </w:r>
      <w:r w:rsidR="00C74234">
        <w:t>zi plavaju,</w:t>
      </w:r>
      <w:r w:rsidR="00C74234">
        <w:br/>
      </w:r>
      <w:r w:rsidR="00A67373">
        <w:t>Nyim z</w:t>
      </w:r>
      <w:r w:rsidR="00065B35">
        <w:t xml:space="preserve">ginul, y minul Szvet z-chizta, </w:t>
      </w:r>
      <w:r>
        <w:t>K</w:t>
      </w:r>
      <w:r w:rsidR="00065B35">
        <w:t>a</w:t>
      </w:r>
      <w:r>
        <w:t>K</w:t>
      </w:r>
      <w:r w:rsidR="00065B35">
        <w:t xml:space="preserve"> glizta, y nich,</w:t>
      </w:r>
      <w:r w:rsidR="00065B35">
        <w:br/>
        <w:t>Zdai bije nye pe</w:t>
      </w:r>
      <w:r>
        <w:t>K</w:t>
      </w:r>
      <w:r w:rsidR="00065B35">
        <w:t>lenz</w:t>
      </w:r>
      <w:r>
        <w:t>K</w:t>
      </w:r>
      <w:r w:rsidR="00065B35">
        <w:t>i bich.</w:t>
      </w:r>
    </w:p>
    <w:p w14:paraId="1ECF79C4" w14:textId="2A7A4629" w:rsidR="008E554F" w:rsidRDefault="008E554F" w:rsidP="0088426C">
      <w:pPr>
        <w:pStyle w:val="teiab"/>
      </w:pPr>
      <w:r>
        <w:t>Na to sivuchi sze zmi</w:t>
      </w:r>
      <w:r w:rsidRPr="008E554F">
        <w:t>ſ</w:t>
      </w:r>
      <w:r>
        <w:t>zlili, y puzti szvet ve</w:t>
      </w:r>
      <w:r w:rsidRPr="008E554F">
        <w:t>ſ</w:t>
      </w:r>
      <w:r>
        <w:t>z iz mi</w:t>
      </w:r>
      <w:r w:rsidRPr="008E554F">
        <w:t>ſ</w:t>
      </w:r>
      <w:r>
        <w:t>zli,</w:t>
      </w:r>
      <w:r>
        <w:br/>
        <w:t>Neg raishi, do</w:t>
      </w:r>
      <w:r w:rsidR="003451AB">
        <w:t>K</w:t>
      </w:r>
      <w:r>
        <w:t xml:space="preserve"> mlaishi, ti Boga szamoga zdai prav</w:t>
      </w:r>
      <w:r>
        <w:br/>
        <w:t>Lyubiga, y szlusiga zdrav.</w:t>
      </w:r>
    </w:p>
    <w:p w14:paraId="1C6D544C" w14:textId="1FCA44EC" w:rsidR="004B5D41" w:rsidRDefault="009C0E81" w:rsidP="0088426C">
      <w:pPr>
        <w:pStyle w:val="teiab"/>
      </w:pPr>
      <w:r>
        <w:t xml:space="preserve">O Bog moi </w:t>
      </w:r>
      <w:r w:rsidRPr="00A67373">
        <w:rPr>
          <w:rStyle w:val="teipersName"/>
        </w:rPr>
        <w:t>Jesush</w:t>
      </w:r>
      <w:r>
        <w:t xml:space="preserve"> dragi! nedai v-greshni ne</w:t>
      </w:r>
      <w:r w:rsidRPr="009C0E81">
        <w:t>ſ</w:t>
      </w:r>
      <w:r>
        <w:t>znagi</w:t>
      </w:r>
      <w:r>
        <w:br/>
        <w:t>Mi biti, mi</w:t>
      </w:r>
      <w:r w:rsidRPr="009C0E81">
        <w:t>ſ</w:t>
      </w:r>
      <w:r>
        <w:t>zliti</w:t>
      </w:r>
      <w:r w:rsidR="004B5D41">
        <w:t>, chiniti, greshiti nich vech,</w:t>
      </w:r>
      <w:r w:rsidR="004B5D41">
        <w:br/>
        <w:t>Da Sgala</w:t>
      </w:r>
      <w:r w:rsidR="009A445F">
        <w:t xml:space="preserve"> </w:t>
      </w:r>
      <w:r w:rsidR="009A445F" w:rsidRPr="00A67373">
        <w:rPr>
          <w:rStyle w:val="teidel"/>
        </w:rPr>
        <w:t>n</w:t>
      </w:r>
      <w:r w:rsidR="009A445F">
        <w:t xml:space="preserve"> me nebu ta pech.</w:t>
      </w:r>
    </w:p>
    <w:p w14:paraId="2F43437D" w14:textId="7B87A2DD" w:rsidR="009A445F" w:rsidRDefault="009A445F" w:rsidP="0088426C">
      <w:pPr>
        <w:pStyle w:val="teiab"/>
      </w:pPr>
      <w:r>
        <w:t xml:space="preserve">Nai </w:t>
      </w:r>
      <w:r w:rsidRPr="00A67373">
        <w:rPr>
          <w:rStyle w:val="teipersName"/>
        </w:rPr>
        <w:t>Jesush</w:t>
      </w:r>
      <w:r>
        <w:t xml:space="preserve"> brid</w:t>
      </w:r>
      <w:r w:rsidR="003451AB">
        <w:t>K</w:t>
      </w:r>
      <w:r>
        <w:t>a szmert tvoja, da v-Nebi meni po</w:t>
      </w:r>
      <w:r w:rsidR="003451AB">
        <w:t>K</w:t>
      </w:r>
      <w:r>
        <w:t>oja,</w:t>
      </w:r>
      <w:r>
        <w:br/>
        <w:t>Dai Salost za radozt ti imi, y primi me zdai,</w:t>
      </w:r>
      <w:r>
        <w:br/>
        <w:t>Da doidem v-tvoi blaseni Rai.</w:t>
      </w:r>
    </w:p>
    <w:p w14:paraId="7A3AF42F" w14:textId="42B695F3" w:rsidR="009A445F" w:rsidRDefault="009A445F" w:rsidP="00D25D23">
      <w:pPr>
        <w:rPr>
          <w:sz w:val="24"/>
          <w:szCs w:val="24"/>
        </w:rPr>
      </w:pPr>
    </w:p>
    <w:p w14:paraId="29EED6EF" w14:textId="38A5043F" w:rsidR="009A445F" w:rsidRDefault="009A445F" w:rsidP="00A67373">
      <w:pPr>
        <w:pStyle w:val="Naslov2"/>
      </w:pPr>
      <w:r>
        <w:t xml:space="preserve">Zdihavanye </w:t>
      </w:r>
      <w:r w:rsidR="003451AB">
        <w:t>K</w:t>
      </w:r>
      <w:r>
        <w:t>-</w:t>
      </w:r>
      <w:r w:rsidRPr="00A67373">
        <w:rPr>
          <w:rStyle w:val="teipersName"/>
        </w:rPr>
        <w:t>Jesushu</w:t>
      </w:r>
      <w:r>
        <w:t xml:space="preserve">, vu </w:t>
      </w:r>
      <w:r w:rsidR="003451AB">
        <w:t>K</w:t>
      </w:r>
      <w:r>
        <w:t>ojemsze posaluvanye</w:t>
      </w:r>
      <w:r>
        <w:br/>
        <w:t>zadersava. Na Notu: No= 211.</w:t>
      </w:r>
    </w:p>
    <w:p w14:paraId="57F714BD" w14:textId="71BC5281" w:rsidR="00426ADB" w:rsidRDefault="009A445F" w:rsidP="0088426C">
      <w:pPr>
        <w:pStyle w:val="teiab"/>
      </w:pPr>
      <w:r>
        <w:t xml:space="preserve">O Moi </w:t>
      </w:r>
      <w:r w:rsidRPr="008D6BBD">
        <w:rPr>
          <w:rStyle w:val="teipersName"/>
        </w:rPr>
        <w:t>Jesush</w:t>
      </w:r>
      <w:r>
        <w:t xml:space="preserve">! </w:t>
      </w:r>
      <w:r w:rsidR="003451AB">
        <w:t>K</w:t>
      </w:r>
      <w:r>
        <w:t xml:space="preserve">am szi </w:t>
      </w:r>
      <w:r w:rsidR="003E7D8E">
        <w:t xml:space="preserve">preshel, zdai povechmi </w:t>
      </w:r>
      <w:r w:rsidR="00426ADB">
        <w:t>pro</w:t>
      </w:r>
      <w:r w:rsidR="00426ADB" w:rsidRPr="00426ADB">
        <w:t>ſ</w:t>
      </w:r>
      <w:r w:rsidR="00426ADB">
        <w:t>zim te?</w:t>
      </w:r>
      <w:r w:rsidR="00426ADB">
        <w:br/>
        <w:t>Ar nebudem v-szerdczi ve</w:t>
      </w:r>
      <w:r w:rsidR="00426ADB" w:rsidRPr="00426ADB">
        <w:t>ſ</w:t>
      </w:r>
      <w:r w:rsidR="00426ADB">
        <w:t>zel, do</w:t>
      </w:r>
      <w:r w:rsidR="003451AB">
        <w:t>K</w:t>
      </w:r>
      <w:r w:rsidR="00426ADB">
        <w:t>lam ja ne naidem te.</w:t>
      </w:r>
      <w:r w:rsidR="00426ADB">
        <w:br/>
      </w:r>
      <w:r w:rsidR="003451AB">
        <w:t>K</w:t>
      </w:r>
      <w:r w:rsidR="00426ADB">
        <w:t>ai mi ha</w:t>
      </w:r>
      <w:r w:rsidR="00426ADB" w:rsidRPr="00426ADB">
        <w:t>ſ</w:t>
      </w:r>
      <w:r w:rsidR="00426ADB">
        <w:t>zni v</w:t>
      </w:r>
      <w:r w:rsidR="00426ADB" w:rsidRPr="00426ADB">
        <w:t>ſ</w:t>
      </w:r>
      <w:r w:rsidR="00426ADB">
        <w:t>zo Ve</w:t>
      </w:r>
      <w:r w:rsidR="00426ADB" w:rsidRPr="00426ADB">
        <w:t>ſ</w:t>
      </w:r>
      <w:r w:rsidR="00426ADB">
        <w:t xml:space="preserve">zelje, che te </w:t>
      </w:r>
      <w:r w:rsidR="00426ADB" w:rsidRPr="008D6BBD">
        <w:rPr>
          <w:rStyle w:val="teipersName"/>
        </w:rPr>
        <w:t>Jesush</w:t>
      </w:r>
      <w:r w:rsidR="00426ADB">
        <w:t xml:space="preserve"> ja zgubim,</w:t>
      </w:r>
      <w:r w:rsidR="00426ADB">
        <w:br/>
        <w:t>Szmert mi jemle mo Ve</w:t>
      </w:r>
      <w:r w:rsidR="00426ADB" w:rsidRPr="00426ADB">
        <w:t>ſ</w:t>
      </w:r>
      <w:r w:rsidR="00426ADB">
        <w:t>zelje, a</w:t>
      </w:r>
      <w:r w:rsidR="003451AB">
        <w:t>K</w:t>
      </w:r>
      <w:r w:rsidR="00426ADB">
        <w:t>o tebe ja zgubim.</w:t>
      </w:r>
    </w:p>
    <w:p w14:paraId="640D27B6" w14:textId="3F6C73E6" w:rsidR="003E351C" w:rsidRDefault="00A545EE" w:rsidP="0088426C">
      <w:pPr>
        <w:pStyle w:val="teiab"/>
      </w:pPr>
      <w:r>
        <w:t xml:space="preserve">Szamo za te ja zpitavam, ah </w:t>
      </w:r>
      <w:r w:rsidRPr="008D6BBD">
        <w:rPr>
          <w:rStyle w:val="teipersName"/>
        </w:rPr>
        <w:t>Jesush</w:t>
      </w:r>
      <w:r>
        <w:t>! nez</w:t>
      </w:r>
      <w:r w:rsidR="003451AB">
        <w:t>K</w:t>
      </w:r>
      <w:r>
        <w:t>rati</w:t>
      </w:r>
      <w:r w:rsidRPr="00A545EE">
        <w:t>ſ</w:t>
      </w:r>
      <w:r>
        <w:t>ze,</w:t>
      </w:r>
      <w:r>
        <w:br/>
        <w:t xml:space="preserve">Nit zvan tebe </w:t>
      </w:r>
      <w:r w:rsidR="003451AB">
        <w:t>K</w:t>
      </w:r>
      <w:r>
        <w:t>ai ziz</w:t>
      </w:r>
      <w:r w:rsidR="003451AB">
        <w:t>K</w:t>
      </w:r>
      <w:r>
        <w:t>avam, anda dai iz</w:t>
      </w:r>
      <w:r w:rsidR="003451AB">
        <w:t>K</w:t>
      </w:r>
      <w:r>
        <w:t>asi</w:t>
      </w:r>
      <w:r w:rsidRPr="00A545EE">
        <w:t>ſ</w:t>
      </w:r>
      <w:r>
        <w:t>ze;</w:t>
      </w:r>
    </w:p>
    <w:p w14:paraId="6AC0ED46" w14:textId="77777777" w:rsidR="003E351C" w:rsidRDefault="003E351C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46E0E5" w14:textId="1868E773" w:rsidR="00A545EE" w:rsidRDefault="003E351C" w:rsidP="00D25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/95/</w:t>
      </w:r>
    </w:p>
    <w:p w14:paraId="4C399A47" w14:textId="58E07DA4" w:rsidR="008D6BBD" w:rsidRDefault="008D6BBD" w:rsidP="008D6BBD">
      <w:pPr>
        <w:pStyle w:val="teifwPageNum"/>
      </w:pPr>
      <w:r>
        <w:t>329.</w:t>
      </w:r>
    </w:p>
    <w:p w14:paraId="75B30FCC" w14:textId="2DA4523E" w:rsidR="003E351C" w:rsidRDefault="003E351C" w:rsidP="0088426C">
      <w:pPr>
        <w:pStyle w:val="teiab"/>
      </w:pPr>
      <w:r>
        <w:t>Z-Tvojum pomochjum objachen hochu rad v</w:t>
      </w:r>
      <w:r w:rsidRPr="003E351C">
        <w:t>ſ</w:t>
      </w:r>
      <w:r>
        <w:t>ze podnezti,</w:t>
      </w:r>
      <w:r>
        <w:br/>
        <w:t>Szamo nai mi bit' za</w:t>
      </w:r>
      <w:r w:rsidR="003451AB">
        <w:t>K</w:t>
      </w:r>
      <w:r>
        <w:t xml:space="preserve">rachen mene v-Nebo </w:t>
      </w:r>
      <w:r w:rsidR="00A604C4">
        <w:t>gor vzeti.</w:t>
      </w:r>
    </w:p>
    <w:p w14:paraId="3AC38BF5" w14:textId="6E4E819B" w:rsidR="008B4DB3" w:rsidRDefault="00A604C4" w:rsidP="0088426C">
      <w:pPr>
        <w:pStyle w:val="teiab"/>
      </w:pPr>
      <w:r>
        <w:t>Zato z-plachem Szuze tochim, pro</w:t>
      </w:r>
      <w:r w:rsidRPr="00A604C4">
        <w:t>ſ</w:t>
      </w:r>
      <w:r>
        <w:t>zim te po</w:t>
      </w:r>
      <w:r w:rsidRPr="00A604C4">
        <w:t>ſ</w:t>
      </w:r>
      <w:r>
        <w:t>zluhni me!</w:t>
      </w:r>
      <w:r>
        <w:br/>
      </w:r>
      <w:r w:rsidR="008B4DB3">
        <w:t>Y Obraz moi z-plachem mochim, z-szerdcza gre zdihavanye,</w:t>
      </w:r>
      <w:r w:rsidR="008B4DB3">
        <w:br/>
        <w:t>Dabi te mogel dobiti, tvoga Licza gledati,</w:t>
      </w:r>
      <w:r w:rsidR="008B4DB3">
        <w:br/>
        <w:t>Tebe na ve</w:t>
      </w:r>
      <w:r w:rsidR="003451AB">
        <w:t>K</w:t>
      </w:r>
      <w:r w:rsidR="008B4DB3">
        <w:t>e lyubiti, a zemelz</w:t>
      </w:r>
      <w:r w:rsidR="003451AB">
        <w:t>K</w:t>
      </w:r>
      <w:r w:rsidR="008B4DB3">
        <w:t>a duriti.</w:t>
      </w:r>
    </w:p>
    <w:p w14:paraId="69D1A860" w14:textId="712825E7" w:rsidR="00505AEA" w:rsidRDefault="008B4DB3" w:rsidP="0088426C">
      <w:pPr>
        <w:pStyle w:val="teiab"/>
      </w:pPr>
      <w:r>
        <w:t xml:space="preserve">Anda vudri </w:t>
      </w:r>
      <w:r w:rsidRPr="008D6BBD">
        <w:rPr>
          <w:rStyle w:val="teipersName"/>
        </w:rPr>
        <w:t>Jesush</w:t>
      </w:r>
      <w:r>
        <w:t xml:space="preserve"> dragi! Szerdcze moje z-Salozt</w:t>
      </w:r>
      <w:r w:rsidR="008D6BBD">
        <w:t>j</w:t>
      </w:r>
      <w:r>
        <w:t>um,</w:t>
      </w:r>
      <w:r>
        <w:br/>
        <w:t>Da salujem zapla</w:t>
      </w:r>
      <w:r w:rsidR="003451AB">
        <w:t>K</w:t>
      </w:r>
      <w:r>
        <w:t>ani nad v</w:t>
      </w:r>
      <w:r w:rsidRPr="008B4DB3">
        <w:t>ſ</w:t>
      </w:r>
      <w:r>
        <w:t>zum malovrednoztjum;</w:t>
      </w:r>
      <w:r>
        <w:br/>
      </w:r>
      <w:r w:rsidR="00505AEA">
        <w:t>Znam, da durish grehe moje, szerdu tvoju odverni,</w:t>
      </w:r>
      <w:r w:rsidR="00505AEA">
        <w:br/>
        <w:t xml:space="preserve">Miloztivne Ochi tvoje na me </w:t>
      </w:r>
      <w:r w:rsidR="00505AEA" w:rsidRPr="008D6BBD">
        <w:rPr>
          <w:rStyle w:val="teipersName"/>
        </w:rPr>
        <w:t>Jesush</w:t>
      </w:r>
      <w:r w:rsidR="00505AEA">
        <w:t xml:space="preserve"> oberni.</w:t>
      </w:r>
    </w:p>
    <w:p w14:paraId="175713BC" w14:textId="783B7E75" w:rsidR="005F5AE8" w:rsidRDefault="00CA3B50" w:rsidP="0088426C">
      <w:pPr>
        <w:pStyle w:val="teiab"/>
      </w:pPr>
      <w:r>
        <w:t>Nit me more vech v</w:t>
      </w:r>
      <w:r w:rsidR="003451AB">
        <w:t>K</w:t>
      </w:r>
      <w:r>
        <w:t>aniti Szveta toga chalarnozt,</w:t>
      </w:r>
      <w:r>
        <w:br/>
        <w:t>Ar me hochesh ti braniti, szerdcza moga na</w:t>
      </w:r>
      <w:r w:rsidRPr="00CA3B50">
        <w:t>ſ</w:t>
      </w:r>
      <w:r>
        <w:t>zladnozt!</w:t>
      </w:r>
      <w:r w:rsidR="005F5AE8">
        <w:br/>
        <w:t>Do</w:t>
      </w:r>
      <w:r w:rsidR="003451AB">
        <w:t>K</w:t>
      </w:r>
      <w:r w:rsidR="005F5AE8">
        <w:t>lam budem ja na szveti, z-</w:t>
      </w:r>
      <w:r w:rsidR="005F5AE8" w:rsidRPr="008D6BBD">
        <w:rPr>
          <w:rStyle w:val="teipersName"/>
        </w:rPr>
        <w:t>Jesushem</w:t>
      </w:r>
      <w:r w:rsidR="005F5AE8">
        <w:t xml:space="preserve"> chem siveti,</w:t>
      </w:r>
      <w:r w:rsidR="005F5AE8">
        <w:br/>
      </w:r>
      <w:r w:rsidR="003451AB">
        <w:t>K</w:t>
      </w:r>
      <w:r w:rsidR="005F5AE8">
        <w:t>ada bude mi vumreti, selim tebe imeti.</w:t>
      </w:r>
    </w:p>
    <w:p w14:paraId="7C02B0F6" w14:textId="0E4BC2B5" w:rsidR="005F5AE8" w:rsidRDefault="005F5AE8" w:rsidP="00D25D23">
      <w:pPr>
        <w:rPr>
          <w:sz w:val="24"/>
          <w:szCs w:val="24"/>
        </w:rPr>
      </w:pPr>
    </w:p>
    <w:p w14:paraId="7EBBFF48" w14:textId="419B16BD" w:rsidR="005F5AE8" w:rsidRDefault="005F5AE8" w:rsidP="009D0192">
      <w:pPr>
        <w:pStyle w:val="Naslov2"/>
      </w:pPr>
      <w:r>
        <w:t xml:space="preserve">Od Ime </w:t>
      </w:r>
      <w:r w:rsidRPr="009D0192">
        <w:rPr>
          <w:rStyle w:val="teipersName"/>
        </w:rPr>
        <w:t>Jesusha</w:t>
      </w:r>
      <w:r>
        <w:t>.</w:t>
      </w:r>
      <w:r>
        <w:br/>
        <w:t>Na Notu: No= 212.</w:t>
      </w:r>
    </w:p>
    <w:p w14:paraId="616BE43E" w14:textId="15BEBAE8" w:rsidR="005F5AE8" w:rsidRDefault="005F5AE8" w:rsidP="0088426C">
      <w:pPr>
        <w:pStyle w:val="teiab"/>
      </w:pPr>
      <w:r>
        <w:t xml:space="preserve">Zdrav Zdenecz radozti, o </w:t>
      </w:r>
      <w:r w:rsidRPr="009D0192">
        <w:rPr>
          <w:rStyle w:val="teipersName"/>
        </w:rPr>
        <w:t>Jesushe</w:t>
      </w:r>
      <w:r w:rsidR="003451AB" w:rsidRPr="009D0192">
        <w:rPr>
          <w:rStyle w:val="teipersName"/>
        </w:rPr>
        <w:t>K</w:t>
      </w:r>
      <w:r>
        <w:t>!</w:t>
      </w:r>
      <w:r>
        <w:br/>
        <w:t>Mentui na</w:t>
      </w:r>
      <w:r w:rsidRPr="005F5AE8">
        <w:t>ſ</w:t>
      </w:r>
      <w:r>
        <w:t>z Salozti, o Golube</w:t>
      </w:r>
      <w:r w:rsidR="003451AB">
        <w:t>K</w:t>
      </w:r>
      <w:r>
        <w:t>!</w:t>
      </w:r>
      <w:r>
        <w:br/>
        <w:t>Pre</w:t>
      </w:r>
      <w:r w:rsidRPr="005F5AE8">
        <w:t>ſ</w:t>
      </w:r>
      <w:r>
        <w:t>z tebe ginemo, pomozi na</w:t>
      </w:r>
      <w:r w:rsidRPr="005F5AE8">
        <w:t>ſ</w:t>
      </w:r>
      <w:r>
        <w:t>z,</w:t>
      </w:r>
      <w:r>
        <w:br/>
        <w:t>Che tebe imamo, ve</w:t>
      </w:r>
      <w:r w:rsidRPr="005F5AE8">
        <w:t>ſ</w:t>
      </w:r>
      <w:r>
        <w:t xml:space="preserve">zeli </w:t>
      </w:r>
      <w:r w:rsidRPr="009D0192">
        <w:rPr>
          <w:rStyle w:val="teidel"/>
        </w:rPr>
        <w:t>glaſz</w:t>
      </w:r>
      <w:r>
        <w:t xml:space="preserve"> </w:t>
      </w:r>
      <w:r w:rsidRPr="009D0192">
        <w:rPr>
          <w:rStyle w:val="teiadd"/>
        </w:rPr>
        <w:t>chaſz</w:t>
      </w:r>
      <w:r>
        <w:t>;</w:t>
      </w:r>
    </w:p>
    <w:p w14:paraId="266C6480" w14:textId="18D29915" w:rsidR="005F5AE8" w:rsidRDefault="005F5AE8" w:rsidP="009D0192">
      <w:pPr>
        <w:pStyle w:val="teiclosure0"/>
      </w:pPr>
      <w:r>
        <w:t>V. C.</w:t>
      </w:r>
    </w:p>
    <w:p w14:paraId="624786AE" w14:textId="77777777" w:rsidR="005F5AE8" w:rsidRDefault="005F5AE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8CF652" w14:textId="3091CD87" w:rsidR="005F5AE8" w:rsidRDefault="0012298D" w:rsidP="00D25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/96/</w:t>
      </w:r>
    </w:p>
    <w:p w14:paraId="64867C32" w14:textId="5175994F" w:rsidR="0012298D" w:rsidRDefault="0012298D" w:rsidP="009D0192">
      <w:pPr>
        <w:pStyle w:val="teifwPageNum"/>
      </w:pPr>
      <w:r>
        <w:t>390.</w:t>
      </w:r>
    </w:p>
    <w:p w14:paraId="4642954A" w14:textId="1FB1C745" w:rsidR="0012298D" w:rsidRDefault="0012298D" w:rsidP="0088426C">
      <w:pPr>
        <w:pStyle w:val="teiab"/>
      </w:pPr>
      <w:r>
        <w:t>Gda te god zovemo ogla</w:t>
      </w:r>
      <w:r w:rsidRPr="0012298D">
        <w:t>ſ</w:t>
      </w:r>
      <w:r>
        <w:t>zi</w:t>
      </w:r>
      <w:r w:rsidRPr="0012298D">
        <w:t>ſ</w:t>
      </w:r>
      <w:r>
        <w:t>ze,</w:t>
      </w:r>
      <w:r>
        <w:br/>
        <w:t>ztvorjenya tvojega nezabi</w:t>
      </w:r>
      <w:r w:rsidRPr="0012298D">
        <w:t>ſ</w:t>
      </w:r>
      <w:r>
        <w:t>ze.</w:t>
      </w:r>
    </w:p>
    <w:p w14:paraId="57FE970B" w14:textId="68D21405" w:rsidR="00C12DB4" w:rsidRDefault="0012298D" w:rsidP="0088426C">
      <w:pPr>
        <w:pStyle w:val="teiab"/>
      </w:pPr>
      <w:r>
        <w:t>Ni mezta videti ta</w:t>
      </w:r>
      <w:r w:rsidR="003451AB">
        <w:t>K</w:t>
      </w:r>
      <w:r>
        <w:t xml:space="preserve"> ztalnoga,</w:t>
      </w:r>
      <w:r w:rsidR="004E5964">
        <w:br/>
        <w:t xml:space="preserve">zvan tebe </w:t>
      </w:r>
      <w:r w:rsidR="004E5964" w:rsidRPr="00BD2AFD">
        <w:rPr>
          <w:rStyle w:val="teipersName"/>
        </w:rPr>
        <w:t>Jesusha</w:t>
      </w:r>
      <w:r w:rsidR="004E5964">
        <w:t xml:space="preserve"> preselnoga;</w:t>
      </w:r>
      <w:r w:rsidR="004E5964">
        <w:br/>
      </w:r>
      <w:r w:rsidR="003451AB">
        <w:t>K</w:t>
      </w:r>
      <w:r w:rsidR="004E5964">
        <w:t xml:space="preserve">i tebe </w:t>
      </w:r>
      <w:r w:rsidR="00D56B5B">
        <w:t xml:space="preserve">zadobi, </w:t>
      </w:r>
      <w:r w:rsidR="00F862CD">
        <w:t>on Szrechen je,</w:t>
      </w:r>
      <w:r w:rsidR="00F862CD">
        <w:br/>
      </w:r>
      <w:r w:rsidR="003451AB">
        <w:t>K</w:t>
      </w:r>
      <w:r w:rsidR="00F862CD">
        <w:t>i tebe pa</w:t>
      </w:r>
      <w:r w:rsidR="003451AB">
        <w:t>K</w:t>
      </w:r>
      <w:r w:rsidR="00F862CD">
        <w:t xml:space="preserve"> zgubi, ne</w:t>
      </w:r>
      <w:r w:rsidR="00F862CD" w:rsidRPr="00F862CD">
        <w:t>ſ</w:t>
      </w:r>
      <w:r w:rsidR="00F862CD">
        <w:t>zrechen je;</w:t>
      </w:r>
      <w:r w:rsidR="00F862CD">
        <w:br/>
        <w:t>Ar ztoji vu tebi v</w:t>
      </w:r>
      <w:r w:rsidR="00F862CD" w:rsidRPr="00F862CD">
        <w:t>ſ</w:t>
      </w:r>
      <w:r w:rsidR="00F862CD">
        <w:t>za obilno</w:t>
      </w:r>
      <w:r w:rsidR="00C12DB4">
        <w:t>zt,</w:t>
      </w:r>
      <w:r w:rsidR="00C12DB4">
        <w:br/>
        <w:t>Ti dajesh radozti v</w:t>
      </w:r>
      <w:r w:rsidR="00C12DB4" w:rsidRPr="00C12DB4">
        <w:t>ſ</w:t>
      </w:r>
      <w:r w:rsidR="00C12DB4">
        <w:t>zu zvershenozt.</w:t>
      </w:r>
    </w:p>
    <w:p w14:paraId="79BDC8BF" w14:textId="477F10D0" w:rsidR="0064796A" w:rsidRDefault="00C12DB4" w:rsidP="0088426C">
      <w:pPr>
        <w:pStyle w:val="teiab"/>
      </w:pPr>
      <w:r>
        <w:t xml:space="preserve">O </w:t>
      </w:r>
      <w:r w:rsidRPr="00082784">
        <w:rPr>
          <w:rStyle w:val="teipersName"/>
        </w:rPr>
        <w:t>Jesush</w:t>
      </w:r>
      <w:r>
        <w:t xml:space="preserve">, </w:t>
      </w:r>
      <w:r w:rsidRPr="00082784">
        <w:rPr>
          <w:rStyle w:val="teipersName"/>
        </w:rPr>
        <w:t>Jesush</w:t>
      </w:r>
      <w:r>
        <w:t xml:space="preserve"> moi zvelichitel!</w:t>
      </w:r>
      <w:r>
        <w:br/>
        <w:t>Ti Dushe moje szi Od</w:t>
      </w:r>
      <w:r w:rsidR="003451AB">
        <w:t>K</w:t>
      </w:r>
      <w:r>
        <w:t>upitel;</w:t>
      </w:r>
      <w:r>
        <w:br/>
        <w:t>Ti Szerd</w:t>
      </w:r>
      <w:r w:rsidR="0064796A">
        <w:t>czu mojemu zadozta szi,</w:t>
      </w:r>
      <w:r w:rsidR="0064796A">
        <w:br/>
        <w:t>Szveta na</w:t>
      </w:r>
      <w:r w:rsidR="0064796A" w:rsidRPr="0064796A">
        <w:t>ſ</w:t>
      </w:r>
      <w:r w:rsidR="0064796A">
        <w:t>zladnozti poga</w:t>
      </w:r>
      <w:r w:rsidR="0064796A" w:rsidRPr="0064796A">
        <w:t>ſ</w:t>
      </w:r>
      <w:r w:rsidR="0064796A">
        <w:t>zi ti;</w:t>
      </w:r>
      <w:r w:rsidR="0064796A">
        <w:br/>
        <w:t>Za tebe szamoga zpitavam ja,</w:t>
      </w:r>
      <w:r w:rsidR="0064796A">
        <w:br/>
        <w:t>Szveta chalarnoga oztavlam ta.</w:t>
      </w:r>
    </w:p>
    <w:p w14:paraId="35A37518" w14:textId="0A9A13C8" w:rsidR="009C3369" w:rsidRDefault="0064796A" w:rsidP="0088426C">
      <w:pPr>
        <w:pStyle w:val="teiab"/>
      </w:pPr>
      <w:r>
        <w:t xml:space="preserve">Vudne vnochi bude Ime </w:t>
      </w:r>
      <w:r w:rsidRPr="00082784">
        <w:rPr>
          <w:rStyle w:val="teipersName"/>
        </w:rPr>
        <w:t>Jesush</w:t>
      </w:r>
      <w:r>
        <w:br/>
        <w:t>Od szerdcza mojega pozdravleno,</w:t>
      </w:r>
      <w:r>
        <w:br/>
        <w:t>Tebi</w:t>
      </w:r>
      <w:r w:rsidR="001E3F1B" w:rsidRPr="001E3F1B">
        <w:t>ſ</w:t>
      </w:r>
      <w:r w:rsidR="001E3F1B">
        <w:t xml:space="preserve">ze </w:t>
      </w:r>
      <w:r w:rsidR="009C3369">
        <w:t xml:space="preserve">podpishem, Ime </w:t>
      </w:r>
      <w:r w:rsidR="009C3369" w:rsidRPr="00082784">
        <w:rPr>
          <w:rStyle w:val="teipersName"/>
        </w:rPr>
        <w:t>Jesush</w:t>
      </w:r>
      <w:r w:rsidR="009C3369">
        <w:t>!</w:t>
      </w:r>
      <w:r w:rsidR="009C3369">
        <w:br/>
        <w:t>V-Tvoju Milozt zruchim dushu telo;</w:t>
      </w:r>
      <w:r w:rsidR="009C3369">
        <w:br/>
        <w:t>Vu Nebo primi na</w:t>
      </w:r>
      <w:r w:rsidR="009C3369" w:rsidRPr="009C3369">
        <w:t>ſ</w:t>
      </w:r>
      <w:r w:rsidR="009C3369">
        <w:t>z, Szlad</w:t>
      </w:r>
      <w:r w:rsidR="003451AB">
        <w:t>K</w:t>
      </w:r>
      <w:r w:rsidR="009C3369">
        <w:t xml:space="preserve">i </w:t>
      </w:r>
      <w:r w:rsidR="009C3369" w:rsidRPr="00082784">
        <w:rPr>
          <w:rStyle w:val="teipersName"/>
        </w:rPr>
        <w:t>Jesush</w:t>
      </w:r>
      <w:r w:rsidR="009C3369">
        <w:t>!</w:t>
      </w:r>
      <w:r w:rsidR="009C3369">
        <w:br/>
        <w:t xml:space="preserve">Tam bude </w:t>
      </w:r>
      <w:r w:rsidR="003451AB">
        <w:t>K</w:t>
      </w:r>
      <w:r w:rsidR="009C3369">
        <w:t>ratoe</w:t>
      </w:r>
      <w:r w:rsidR="003451AB">
        <w:t>K</w:t>
      </w:r>
      <w:r w:rsidR="009C3369">
        <w:t xml:space="preserve"> cha</w:t>
      </w:r>
      <w:r w:rsidR="009C3369" w:rsidRPr="009C3369">
        <w:t>ſ</w:t>
      </w:r>
      <w:r w:rsidR="009C3369">
        <w:t xml:space="preserve">z, nam dragi </w:t>
      </w:r>
      <w:r w:rsidR="009C3369" w:rsidRPr="00082784">
        <w:rPr>
          <w:rStyle w:val="teipersName"/>
        </w:rPr>
        <w:t>Jesush</w:t>
      </w:r>
      <w:r w:rsidR="009C3369">
        <w:t>!</w:t>
      </w:r>
    </w:p>
    <w:p w14:paraId="4717B97E" w14:textId="74340357" w:rsidR="009C3369" w:rsidRDefault="009C3369" w:rsidP="0064796A">
      <w:pPr>
        <w:rPr>
          <w:sz w:val="24"/>
          <w:szCs w:val="24"/>
        </w:rPr>
      </w:pPr>
    </w:p>
    <w:p w14:paraId="7F7A85CA" w14:textId="47C18ECA" w:rsidR="009C3369" w:rsidRDefault="009C3369" w:rsidP="00082784">
      <w:pPr>
        <w:pStyle w:val="Naslov2"/>
      </w:pPr>
      <w:r>
        <w:t xml:space="preserve">Od Lyubavi </w:t>
      </w:r>
      <w:r w:rsidRPr="00082784">
        <w:rPr>
          <w:rStyle w:val="teipersName"/>
        </w:rPr>
        <w:t>Jesusha</w:t>
      </w:r>
      <w:r>
        <w:t>.</w:t>
      </w:r>
      <w:r>
        <w:br/>
        <w:t>Na Notu: No= 213.</w:t>
      </w:r>
    </w:p>
    <w:p w14:paraId="678FA436" w14:textId="77777777" w:rsidR="009C3369" w:rsidRDefault="009C336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64E567" w14:textId="4A1DFB93" w:rsidR="009C3369" w:rsidRDefault="00C4360F" w:rsidP="006479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/97/</w:t>
      </w:r>
    </w:p>
    <w:p w14:paraId="7B490659" w14:textId="1B5706D5" w:rsidR="00C4360F" w:rsidRDefault="00C4360F" w:rsidP="00655034">
      <w:pPr>
        <w:pStyle w:val="teifwPageNum"/>
      </w:pPr>
      <w:r>
        <w:t>331.</w:t>
      </w:r>
    </w:p>
    <w:p w14:paraId="5961FFC3" w14:textId="35B2FAB6" w:rsidR="00CA1B01" w:rsidRDefault="00C4360F" w:rsidP="0088426C">
      <w:pPr>
        <w:pStyle w:val="teiab"/>
      </w:pPr>
      <w:r>
        <w:t xml:space="preserve">Ja lyubim </w:t>
      </w:r>
      <w:r w:rsidRPr="00655034">
        <w:rPr>
          <w:rStyle w:val="teipersName"/>
        </w:rPr>
        <w:t>Jesusha</w:t>
      </w:r>
      <w:r>
        <w:t xml:space="preserve">, ja lyubim </w:t>
      </w:r>
      <w:r w:rsidRPr="00655034">
        <w:rPr>
          <w:rStyle w:val="teipersName"/>
        </w:rPr>
        <w:t>Jesusha</w:t>
      </w:r>
      <w:r>
        <w:t>,</w:t>
      </w:r>
      <w:r>
        <w:br/>
      </w:r>
      <w:r w:rsidR="0061784C">
        <w:t>A</w:t>
      </w:r>
      <w:r w:rsidR="003451AB">
        <w:t>K</w:t>
      </w:r>
      <w:r w:rsidR="0061784C">
        <w:t>o me v</w:t>
      </w:r>
      <w:r w:rsidR="0061784C" w:rsidRPr="0061784C">
        <w:t>ſ</w:t>
      </w:r>
      <w:r w:rsidR="0061784C">
        <w:t xml:space="preserve">ze szuvrasi, </w:t>
      </w:r>
      <w:r w:rsidR="003451AB">
        <w:t>K</w:t>
      </w:r>
      <w:r w:rsidR="0061784C">
        <w:t>ai po ti zemli lazi;</w:t>
      </w:r>
      <w:r w:rsidR="0061784C">
        <w:br/>
        <w:t>Ja lyubim</w:t>
      </w:r>
      <w:r w:rsidR="00CA1B01">
        <w:t xml:space="preserve">, ja lyubim, lyubim te </w:t>
      </w:r>
      <w:r w:rsidR="00CA1B01" w:rsidRPr="00655034">
        <w:rPr>
          <w:rStyle w:val="teipersName"/>
        </w:rPr>
        <w:t>Jesush</w:t>
      </w:r>
      <w:r w:rsidR="00CA1B01">
        <w:t xml:space="preserve"> lyubleni,</w:t>
      </w:r>
      <w:r w:rsidR="00CA1B01">
        <w:br/>
        <w:t>Nigdar ti mene zapuzti.</w:t>
      </w:r>
    </w:p>
    <w:p w14:paraId="0932C761" w14:textId="40574B97" w:rsidR="00D7314C" w:rsidRDefault="00CA1B01" w:rsidP="0088426C">
      <w:pPr>
        <w:pStyle w:val="teiab"/>
      </w:pPr>
      <w:r>
        <w:t xml:space="preserve">Ja lyubim </w:t>
      </w:r>
      <w:r w:rsidRPr="00655034">
        <w:rPr>
          <w:rStyle w:val="teipersName"/>
        </w:rPr>
        <w:t>Jesusha</w:t>
      </w:r>
      <w:r>
        <w:t xml:space="preserve">, ja lyubim </w:t>
      </w:r>
      <w:r w:rsidRPr="00655034">
        <w:rPr>
          <w:rStyle w:val="teipersName"/>
        </w:rPr>
        <w:t>Jesusha</w:t>
      </w:r>
      <w:r>
        <w:t>,</w:t>
      </w:r>
      <w:r>
        <w:br/>
        <w:t>Ja</w:t>
      </w:r>
      <w:r w:rsidR="00384CC3">
        <w:t xml:space="preserve"> sze ni</w:t>
      </w:r>
      <w:r w:rsidR="003451AB">
        <w:t>K</w:t>
      </w:r>
      <w:r w:rsidR="00384CC3">
        <w:t xml:space="preserve">ai neboim, </w:t>
      </w:r>
      <w:r w:rsidR="00384CC3" w:rsidRPr="00655034">
        <w:rPr>
          <w:rStyle w:val="teipersName"/>
        </w:rPr>
        <w:t>Jesusha</w:t>
      </w:r>
      <w:r w:rsidR="00384CC3">
        <w:t xml:space="preserve"> </w:t>
      </w:r>
      <w:r w:rsidR="00D7314C">
        <w:t>lyubit selim;</w:t>
      </w:r>
      <w:r w:rsidR="00D7314C">
        <w:br/>
        <w:t xml:space="preserve">Ja lyubim, ja lyubim, lyubim te </w:t>
      </w:r>
      <w:r w:rsidR="00D7314C" w:rsidRPr="00655034">
        <w:rPr>
          <w:rStyle w:val="teipersName"/>
        </w:rPr>
        <w:t>Jesush</w:t>
      </w:r>
      <w:r w:rsidR="00D7314C">
        <w:t xml:space="preserve"> lyubleni,</w:t>
      </w:r>
      <w:r w:rsidR="00D7314C">
        <w:br/>
        <w:t>Nigdar ti mene zapuzti.</w:t>
      </w:r>
    </w:p>
    <w:p w14:paraId="15CE1583" w14:textId="01480345" w:rsidR="00D7314C" w:rsidRDefault="00D7314C" w:rsidP="0088426C">
      <w:pPr>
        <w:pStyle w:val="teiab"/>
      </w:pPr>
      <w:r>
        <w:t xml:space="preserve">Ja lyubim </w:t>
      </w:r>
      <w:r w:rsidRPr="00655034">
        <w:rPr>
          <w:rStyle w:val="teipersName"/>
        </w:rPr>
        <w:t>Jesusha</w:t>
      </w:r>
      <w:r>
        <w:t xml:space="preserve">, ja lyubim </w:t>
      </w:r>
      <w:r w:rsidRPr="00655034">
        <w:rPr>
          <w:rStyle w:val="teipersName"/>
        </w:rPr>
        <w:t>Jesusha</w:t>
      </w:r>
      <w:r>
        <w:t>,</w:t>
      </w:r>
      <w:r>
        <w:br/>
        <w:t xml:space="preserve">Chi me muchish </w:t>
      </w:r>
      <w:r w:rsidR="003451AB">
        <w:t>K</w:t>
      </w:r>
      <w:r>
        <w:t>a</w:t>
      </w:r>
      <w:r w:rsidR="003451AB">
        <w:t>K</w:t>
      </w:r>
      <w:r>
        <w:t xml:space="preserve"> Joba, nai bude tvoja volya:</w:t>
      </w:r>
      <w:r>
        <w:br/>
        <w:t xml:space="preserve">Ja lyubim, ja lyubim, lyubim te </w:t>
      </w:r>
      <w:r w:rsidRPr="00655034">
        <w:rPr>
          <w:rStyle w:val="teipersName"/>
        </w:rPr>
        <w:t>Jesush</w:t>
      </w:r>
      <w:r>
        <w:t xml:space="preserve"> lyubleni,</w:t>
      </w:r>
      <w:r>
        <w:br/>
        <w:t>Nigdar ti mene zapuzti.</w:t>
      </w:r>
    </w:p>
    <w:p w14:paraId="4BFAD75B" w14:textId="63882CA0" w:rsidR="00E26409" w:rsidRDefault="0086427D" w:rsidP="0088426C">
      <w:pPr>
        <w:pStyle w:val="teiab"/>
      </w:pPr>
      <w:r>
        <w:t xml:space="preserve">Ja lyubim </w:t>
      </w:r>
      <w:r w:rsidRPr="00655034">
        <w:rPr>
          <w:rStyle w:val="teipersName"/>
        </w:rPr>
        <w:t>Jesusha</w:t>
      </w:r>
      <w:r>
        <w:t xml:space="preserve">, ja lyubim </w:t>
      </w:r>
      <w:r w:rsidRPr="00655034">
        <w:rPr>
          <w:rStyle w:val="teipersName"/>
        </w:rPr>
        <w:t>Jesusha</w:t>
      </w:r>
      <w:r>
        <w:t>,</w:t>
      </w:r>
      <w:r>
        <w:br/>
        <w:t>Rad hochu v</w:t>
      </w:r>
      <w:r w:rsidRPr="0086427D">
        <w:t>ſ</w:t>
      </w:r>
      <w:r>
        <w:t>ze preztati, y hvalu tebi dati;</w:t>
      </w:r>
      <w:r>
        <w:br/>
        <w:t xml:space="preserve">Ja lyubim, </w:t>
      </w:r>
      <w:r w:rsidR="00E26409">
        <w:t xml:space="preserve">ja lyubim, lyubim te </w:t>
      </w:r>
      <w:r w:rsidR="00E26409" w:rsidRPr="00655034">
        <w:rPr>
          <w:rStyle w:val="teipersName"/>
        </w:rPr>
        <w:t>Jesush</w:t>
      </w:r>
      <w:r w:rsidR="00E26409">
        <w:t xml:space="preserve"> lyubleni</w:t>
      </w:r>
      <w:r w:rsidR="00E26409">
        <w:br/>
        <w:t>Nigdar ti mene zapuzti.</w:t>
      </w:r>
    </w:p>
    <w:p w14:paraId="608009D6" w14:textId="07C230D2" w:rsidR="00716F54" w:rsidRDefault="00E26409" w:rsidP="0088426C">
      <w:pPr>
        <w:pStyle w:val="teiab"/>
      </w:pPr>
      <w:r>
        <w:t xml:space="preserve">Ja lyubim </w:t>
      </w:r>
      <w:r w:rsidRPr="00655034">
        <w:rPr>
          <w:rStyle w:val="teipersName"/>
        </w:rPr>
        <w:t>Jesusha</w:t>
      </w:r>
      <w:r>
        <w:t xml:space="preserve">, ja lyubim </w:t>
      </w:r>
      <w:r w:rsidRPr="00655034">
        <w:rPr>
          <w:rStyle w:val="teipersName"/>
        </w:rPr>
        <w:t>Jesusha</w:t>
      </w:r>
      <w:r>
        <w:t>,</w:t>
      </w:r>
      <w:r>
        <w:br/>
        <w:t>Dabi nebilo Neba, ni</w:t>
      </w:r>
      <w:r w:rsidR="003451AB">
        <w:t>K</w:t>
      </w:r>
      <w:r w:rsidR="00733C65">
        <w:t>a</w:t>
      </w:r>
      <w:r w:rsidR="003451AB">
        <w:t>K</w:t>
      </w:r>
      <w:r w:rsidR="00733C65">
        <w:t>voga</w:t>
      </w:r>
      <w:r w:rsidR="00716F54">
        <w:t xml:space="preserve"> Ve</w:t>
      </w:r>
      <w:r w:rsidR="00716F54" w:rsidRPr="00716F54">
        <w:t>ſ</w:t>
      </w:r>
      <w:r w:rsidR="00716F54">
        <w:t>zelja;</w:t>
      </w:r>
      <w:r w:rsidR="00716F54">
        <w:br/>
        <w:t xml:space="preserve">Ja lyubim, ja lyubim, lyubim te </w:t>
      </w:r>
      <w:r w:rsidR="00716F54" w:rsidRPr="00655034">
        <w:rPr>
          <w:rStyle w:val="teipersName"/>
        </w:rPr>
        <w:t>Jesush</w:t>
      </w:r>
      <w:r w:rsidR="00716F54">
        <w:t xml:space="preserve"> lyubleni,</w:t>
      </w:r>
      <w:r w:rsidR="00716F54">
        <w:br/>
        <w:t>Nigdar ti mene zapuzti.</w:t>
      </w:r>
    </w:p>
    <w:p w14:paraId="2DC1621C" w14:textId="6EC21603" w:rsidR="002A556E" w:rsidRDefault="002A556E" w:rsidP="00655034">
      <w:pPr>
        <w:pStyle w:val="teiclosure0"/>
      </w:pPr>
      <w:r>
        <w:t>V. C.</w:t>
      </w:r>
    </w:p>
    <w:p w14:paraId="26D3599E" w14:textId="77777777" w:rsidR="002A556E" w:rsidRDefault="002A556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089ED5" w14:textId="4AAF2C5F" w:rsidR="002A556E" w:rsidRDefault="002A556E" w:rsidP="006479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/98/</w:t>
      </w:r>
    </w:p>
    <w:p w14:paraId="3D461AAB" w14:textId="443AECD0" w:rsidR="002A556E" w:rsidRDefault="002A556E" w:rsidP="00655034">
      <w:pPr>
        <w:pStyle w:val="teifwPageNum"/>
      </w:pPr>
      <w:r>
        <w:t>332.</w:t>
      </w:r>
    </w:p>
    <w:p w14:paraId="1C77684C" w14:textId="3B712189" w:rsidR="00A01BE9" w:rsidRDefault="002A556E" w:rsidP="0088426C">
      <w:pPr>
        <w:pStyle w:val="teiab"/>
      </w:pPr>
      <w:r>
        <w:t xml:space="preserve">Ja lyubim </w:t>
      </w:r>
      <w:r w:rsidRPr="00655034">
        <w:rPr>
          <w:rStyle w:val="teipersName"/>
        </w:rPr>
        <w:t>Jesusha</w:t>
      </w:r>
      <w:r w:rsidR="00A01BE9">
        <w:t xml:space="preserve">, ja lyubim </w:t>
      </w:r>
      <w:r w:rsidR="00A01BE9" w:rsidRPr="00655034">
        <w:rPr>
          <w:rStyle w:val="teipersName"/>
        </w:rPr>
        <w:t>Jesusha</w:t>
      </w:r>
      <w:r w:rsidR="00A01BE9">
        <w:t>,</w:t>
      </w:r>
      <w:r w:rsidR="00A01BE9">
        <w:br/>
        <w:t>Dabi nebilo pe</w:t>
      </w:r>
      <w:r w:rsidR="003451AB">
        <w:t>K</w:t>
      </w:r>
      <w:r w:rsidR="00A01BE9">
        <w:t>la, nit pe</w:t>
      </w:r>
      <w:r w:rsidR="003451AB">
        <w:t>K</w:t>
      </w:r>
      <w:r w:rsidR="00A01BE9">
        <w:t>lensz</w:t>
      </w:r>
      <w:r w:rsidR="003451AB">
        <w:t>K</w:t>
      </w:r>
      <w:r w:rsidR="00A01BE9">
        <w:t>oga ognya;</w:t>
      </w:r>
      <w:r w:rsidR="00A01BE9">
        <w:br/>
        <w:t xml:space="preserve">Ja lybim, ja lyubim, lyubim te </w:t>
      </w:r>
      <w:r w:rsidR="00A01BE9" w:rsidRPr="00655034">
        <w:rPr>
          <w:rStyle w:val="teipersName"/>
        </w:rPr>
        <w:t>Jesush</w:t>
      </w:r>
      <w:r w:rsidR="00A01BE9">
        <w:t xml:space="preserve"> lyubleni,</w:t>
      </w:r>
      <w:r w:rsidR="00A01BE9">
        <w:br/>
        <w:t>Nigdar ti mene zapuzti.</w:t>
      </w:r>
    </w:p>
    <w:p w14:paraId="33A4C346" w14:textId="3BB1EEA5" w:rsidR="00A01BE9" w:rsidRDefault="00A01BE9" w:rsidP="0088426C">
      <w:pPr>
        <w:pStyle w:val="teiab"/>
      </w:pPr>
      <w:r>
        <w:t xml:space="preserve">Ja lyubim </w:t>
      </w:r>
      <w:r w:rsidRPr="00655034">
        <w:rPr>
          <w:rStyle w:val="teipersName"/>
        </w:rPr>
        <w:t>Jesusha</w:t>
      </w:r>
      <w:r>
        <w:t xml:space="preserve">, ja lyubim </w:t>
      </w:r>
      <w:r w:rsidRPr="00655034">
        <w:rPr>
          <w:rStyle w:val="teipersName"/>
        </w:rPr>
        <w:t>Jesusha</w:t>
      </w:r>
      <w:r>
        <w:t>,</w:t>
      </w:r>
      <w:r>
        <w:br/>
        <w:t>A</w:t>
      </w:r>
      <w:r w:rsidR="003451AB">
        <w:t>K</w:t>
      </w:r>
      <w:r>
        <w:t>o poshlesh betege, rad primem ja od tebe;</w:t>
      </w:r>
      <w:r>
        <w:br/>
        <w:t xml:space="preserve">Ja lyubim, ja lyubim, lyubim te </w:t>
      </w:r>
      <w:r w:rsidRPr="00655034">
        <w:rPr>
          <w:rStyle w:val="teipersName"/>
        </w:rPr>
        <w:t>Jesush</w:t>
      </w:r>
      <w:r>
        <w:t xml:space="preserve"> lyubleni,</w:t>
      </w:r>
      <w:r>
        <w:br/>
        <w:t>Nigdar ti mene zapuzti.</w:t>
      </w:r>
    </w:p>
    <w:p w14:paraId="3112C24C" w14:textId="0A18059E" w:rsidR="00317E80" w:rsidRDefault="00A01BE9" w:rsidP="0088426C">
      <w:pPr>
        <w:pStyle w:val="teiab"/>
      </w:pPr>
      <w:r>
        <w:t xml:space="preserve">Ja lyubim </w:t>
      </w:r>
      <w:r w:rsidRPr="00655034">
        <w:rPr>
          <w:rStyle w:val="teipersName"/>
        </w:rPr>
        <w:t>Jesusha</w:t>
      </w:r>
      <w:r>
        <w:t xml:space="preserve">, ja </w:t>
      </w:r>
      <w:r w:rsidR="00317E80">
        <w:t xml:space="preserve">lyubim </w:t>
      </w:r>
      <w:r w:rsidR="00317E80" w:rsidRPr="00655034">
        <w:rPr>
          <w:rStyle w:val="teipersName"/>
        </w:rPr>
        <w:t>Jesusha</w:t>
      </w:r>
      <w:r w:rsidR="00317E80">
        <w:t>,</w:t>
      </w:r>
      <w:r w:rsidR="00317E80">
        <w:br/>
      </w:r>
      <w:r w:rsidR="003451AB">
        <w:t>K</w:t>
      </w:r>
      <w:r w:rsidR="00317E80">
        <w:t xml:space="preserve">ada mi bude vmreti, dai </w:t>
      </w:r>
      <w:r w:rsidR="003451AB">
        <w:t>K</w:t>
      </w:r>
      <w:r w:rsidR="00317E80">
        <w:t>-Szebi mene vzeti;</w:t>
      </w:r>
      <w:r w:rsidR="00317E80">
        <w:br/>
        <w:t xml:space="preserve">Ja lyubim, ja lyubim, lyubim te </w:t>
      </w:r>
      <w:r w:rsidR="00317E80" w:rsidRPr="00655034">
        <w:rPr>
          <w:rStyle w:val="teipersName"/>
        </w:rPr>
        <w:t>Jesush</w:t>
      </w:r>
      <w:r w:rsidR="00317E80">
        <w:t xml:space="preserve"> lyubleni,</w:t>
      </w:r>
      <w:r w:rsidR="00317E80">
        <w:br/>
        <w:t>Nigdar ti mene zapuzti.</w:t>
      </w:r>
    </w:p>
    <w:p w14:paraId="457FF7BD" w14:textId="594FDFB5" w:rsidR="00504FCF" w:rsidRDefault="00504FCF" w:rsidP="0064796A">
      <w:pPr>
        <w:rPr>
          <w:sz w:val="24"/>
          <w:szCs w:val="24"/>
        </w:rPr>
      </w:pPr>
    </w:p>
    <w:p w14:paraId="7D4BA92F" w14:textId="7EA07E64" w:rsidR="00504FCF" w:rsidRDefault="00504FCF" w:rsidP="00655034">
      <w:pPr>
        <w:pStyle w:val="Naslov2"/>
      </w:pPr>
      <w:r>
        <w:t xml:space="preserve">Od Lyubavi </w:t>
      </w:r>
      <w:r w:rsidRPr="00655034">
        <w:rPr>
          <w:rStyle w:val="teipersName"/>
        </w:rPr>
        <w:t>Jesusha</w:t>
      </w:r>
      <w:r>
        <w:t>.</w:t>
      </w:r>
      <w:r>
        <w:br/>
        <w:t xml:space="preserve">Na Notu: No= </w:t>
      </w:r>
      <w:r w:rsidR="00E72D79">
        <w:t>214.</w:t>
      </w:r>
    </w:p>
    <w:p w14:paraId="01A019D9" w14:textId="1E6C8C21" w:rsidR="00E72D79" w:rsidRDefault="00E72D79" w:rsidP="0088426C">
      <w:pPr>
        <w:pStyle w:val="teiab"/>
      </w:pPr>
      <w:r>
        <w:t xml:space="preserve">O </w:t>
      </w:r>
      <w:r w:rsidRPr="00655034">
        <w:rPr>
          <w:rStyle w:val="teipersName"/>
        </w:rPr>
        <w:t>Jesush</w:t>
      </w:r>
      <w:r>
        <w:t xml:space="preserve">! mojo Sivlenye, o </w:t>
      </w:r>
      <w:r w:rsidRPr="00655034">
        <w:rPr>
          <w:rStyle w:val="teipersName"/>
        </w:rPr>
        <w:t>Jesush</w:t>
      </w:r>
      <w:r>
        <w:t>! ti szi moi trost,</w:t>
      </w:r>
      <w:r>
        <w:br/>
        <w:t>Ti mojo v</w:t>
      </w:r>
      <w:r w:rsidRPr="00E72D79">
        <w:t>ſ</w:t>
      </w:r>
      <w:r>
        <w:t>zo poselenye, pre</w:t>
      </w:r>
      <w:r w:rsidRPr="00E72D79">
        <w:t>ſ</w:t>
      </w:r>
      <w:r>
        <w:t xml:space="preserve">z tebe </w:t>
      </w:r>
      <w:r w:rsidR="003F5784">
        <w:t>mam ja salozt.</w:t>
      </w:r>
    </w:p>
    <w:p w14:paraId="43D75C14" w14:textId="0A41BB6E" w:rsidR="003F5784" w:rsidRDefault="003F5784" w:rsidP="0088426C">
      <w:pPr>
        <w:pStyle w:val="teiab"/>
      </w:pPr>
      <w:r>
        <w:t>Ti szi ja od</w:t>
      </w:r>
      <w:r w:rsidR="003451AB">
        <w:t>K</w:t>
      </w:r>
      <w:r>
        <w:t>upil mene, y za me preterpel szmert,</w:t>
      </w:r>
      <w:r>
        <w:br/>
        <w:t xml:space="preserve">Dabi ja nezgubil tebe, onda </w:t>
      </w:r>
      <w:r w:rsidR="003451AB">
        <w:t>K</w:t>
      </w:r>
      <w:r>
        <w:t>ad mi bude vmret.</w:t>
      </w:r>
    </w:p>
    <w:p w14:paraId="48452C2B" w14:textId="648772E8" w:rsidR="00315EF6" w:rsidRDefault="003F5784" w:rsidP="0088426C">
      <w:pPr>
        <w:pStyle w:val="teiab"/>
      </w:pPr>
      <w:r>
        <w:t xml:space="preserve">O lyubleni </w:t>
      </w:r>
      <w:r w:rsidRPr="00655034">
        <w:rPr>
          <w:rStyle w:val="teipersName"/>
        </w:rPr>
        <w:t>Jesush</w:t>
      </w:r>
      <w:r>
        <w:t>! tebe lyubim z-</w:t>
      </w:r>
      <w:r w:rsidR="00315EF6">
        <w:t>czelga szerdcza,</w:t>
      </w:r>
      <w:r w:rsidR="00315EF6">
        <w:br/>
        <w:t>Pro</w:t>
      </w:r>
      <w:r w:rsidR="00315EF6" w:rsidRPr="00315EF6">
        <w:t>ſ</w:t>
      </w:r>
      <w:r w:rsidR="00315EF6">
        <w:t>zim, nezapuzti mene, nai szem tvoi dove</w:t>
      </w:r>
      <w:r w:rsidR="003451AB">
        <w:t>K</w:t>
      </w:r>
      <w:r w:rsidR="00315EF6">
        <w:t>oma.</w:t>
      </w:r>
    </w:p>
    <w:p w14:paraId="3D15429F" w14:textId="77777777" w:rsidR="00315EF6" w:rsidRDefault="00315EF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794368" w14:textId="50F3C81B" w:rsidR="00315EF6" w:rsidRDefault="00A569F4" w:rsidP="006479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/99/</w:t>
      </w:r>
    </w:p>
    <w:p w14:paraId="33508A34" w14:textId="7168F9FC" w:rsidR="00A569F4" w:rsidRDefault="00A569F4" w:rsidP="00655034">
      <w:pPr>
        <w:pStyle w:val="teifwPageNum"/>
      </w:pPr>
      <w:r>
        <w:t>333.</w:t>
      </w:r>
    </w:p>
    <w:p w14:paraId="17D3B7E7" w14:textId="75DCB83F" w:rsidR="00E74382" w:rsidRDefault="00A569F4" w:rsidP="0088426C">
      <w:pPr>
        <w:pStyle w:val="teiab"/>
      </w:pPr>
      <w:r w:rsidRPr="00655034">
        <w:rPr>
          <w:rStyle w:val="teidel"/>
        </w:rPr>
        <w:t>Chi zdravje, y veſzelje z-tob</w:t>
      </w:r>
      <w:r w:rsidRPr="00655034">
        <w:rPr>
          <w:rStyle w:val="teidel"/>
        </w:rPr>
        <w:br/>
      </w:r>
      <w:r>
        <w:t>Che mam zdravje, y ve</w:t>
      </w:r>
      <w:r w:rsidRPr="00A569F4">
        <w:t>ſ</w:t>
      </w:r>
      <w:r>
        <w:t>ze</w:t>
      </w:r>
      <w:r w:rsidR="00655034">
        <w:t>lje,</w:t>
      </w:r>
      <w:r>
        <w:t xml:space="preserve"> z-to</w:t>
      </w:r>
      <w:r w:rsidR="00E74382">
        <w:t>bum</w:t>
      </w:r>
      <w:r w:rsidR="00E74382" w:rsidRPr="00E74382">
        <w:t>ſ</w:t>
      </w:r>
      <w:r w:rsidR="00E74382">
        <w:t>ze razve</w:t>
      </w:r>
      <w:r w:rsidR="00E74382" w:rsidRPr="00E74382">
        <w:t>ſ</w:t>
      </w:r>
      <w:r w:rsidR="00E74382">
        <w:t>zelim</w:t>
      </w:r>
      <w:r w:rsidR="00E74382">
        <w:br/>
        <w:t>Szem betesen, mam nevole, ta</w:t>
      </w:r>
      <w:r w:rsidR="003451AB">
        <w:t>K</w:t>
      </w:r>
      <w:r w:rsidR="00E74382">
        <w:t xml:space="preserve">ai </w:t>
      </w:r>
      <w:r w:rsidR="003451AB">
        <w:t>K</w:t>
      </w:r>
      <w:r w:rsidR="00E74382">
        <w:t>-tebi pribesim.</w:t>
      </w:r>
    </w:p>
    <w:p w14:paraId="49EA3332" w14:textId="001AC2CF" w:rsidR="00E74382" w:rsidRDefault="00E74382" w:rsidP="0088426C">
      <w:pPr>
        <w:pStyle w:val="teiab"/>
      </w:pPr>
      <w:r>
        <w:t xml:space="preserve">Mam priatele na Szveti, </w:t>
      </w:r>
      <w:r w:rsidRPr="00655034">
        <w:rPr>
          <w:rStyle w:val="teipersName"/>
        </w:rPr>
        <w:t>Jesusha</w:t>
      </w:r>
      <w:r>
        <w:t xml:space="preserve"> hvalim zato,</w:t>
      </w:r>
      <w:r>
        <w:br/>
        <w:t>Che Szuvrasni</w:t>
      </w:r>
      <w:r w:rsidR="003451AB">
        <w:t>K</w:t>
      </w:r>
      <w:r>
        <w:t xml:space="preserve"> mene cherti, </w:t>
      </w:r>
      <w:r w:rsidRPr="00655034">
        <w:rPr>
          <w:rStyle w:val="teipersName"/>
        </w:rPr>
        <w:t>Jesush</w:t>
      </w:r>
      <w:r>
        <w:t xml:space="preserve"> moi priatel bo.</w:t>
      </w:r>
    </w:p>
    <w:p w14:paraId="457558B2" w14:textId="7020E853" w:rsidR="00E74382" w:rsidRDefault="00E74382" w:rsidP="0088426C">
      <w:pPr>
        <w:pStyle w:val="teiab"/>
      </w:pPr>
      <w:r w:rsidRPr="00655034">
        <w:rPr>
          <w:rStyle w:val="teipersName"/>
        </w:rPr>
        <w:t>Jesush</w:t>
      </w:r>
      <w:r>
        <w:t>! mi tebi sivimo, tebi ta</w:t>
      </w:r>
      <w:r w:rsidR="003451AB">
        <w:t>K</w:t>
      </w:r>
      <w:r>
        <w:t>ai vmerjemo,</w:t>
      </w:r>
      <w:r>
        <w:br/>
      </w:r>
      <w:r w:rsidR="003451AB">
        <w:t>K</w:t>
      </w:r>
      <w:r>
        <w:t>-tebi doiti v</w:t>
      </w:r>
      <w:r w:rsidRPr="00E74382">
        <w:t>ſ</w:t>
      </w:r>
      <w:r w:rsidR="00655034">
        <w:t>zi selimo v-</w:t>
      </w:r>
      <w:r>
        <w:t>to nebez</w:t>
      </w:r>
      <w:r w:rsidR="003451AB">
        <w:t>K</w:t>
      </w:r>
      <w:r>
        <w:t xml:space="preserve">o </w:t>
      </w:r>
      <w:r w:rsidR="003451AB">
        <w:t>K</w:t>
      </w:r>
      <w:r>
        <w:t>raleztvo.</w:t>
      </w:r>
    </w:p>
    <w:p w14:paraId="5260649F" w14:textId="01BDB966" w:rsidR="00EE195C" w:rsidRDefault="00E74382" w:rsidP="0088426C">
      <w:pPr>
        <w:pStyle w:val="teiab"/>
      </w:pPr>
      <w:r>
        <w:t>V</w:t>
      </w:r>
      <w:r w:rsidRPr="00E74382">
        <w:t>ſ</w:t>
      </w:r>
      <w:r>
        <w:t xml:space="preserve">zem, </w:t>
      </w:r>
      <w:r w:rsidR="003451AB">
        <w:t>K</w:t>
      </w:r>
      <w:r>
        <w:t>oji szmo tu na zochi v-ovi Czir</w:t>
      </w:r>
      <w:r w:rsidR="003451AB">
        <w:t>K</w:t>
      </w:r>
      <w:r>
        <w:t>vi segnan</w:t>
      </w:r>
      <w:r w:rsidR="00EE195C">
        <w:t>i,</w:t>
      </w:r>
      <w:r w:rsidR="00EE195C">
        <w:br/>
        <w:t>Dai nam, da budemo vrochi v-ti lyubavi vusgani.</w:t>
      </w:r>
      <w:r w:rsidR="00EE195C">
        <w:br/>
        <w:t>Da bumo v</w:t>
      </w:r>
      <w:r w:rsidR="00EE195C" w:rsidRPr="00EE195C">
        <w:t>ſ</w:t>
      </w:r>
      <w:r w:rsidR="00EE195C">
        <w:t>zi do vechnozti, te pre</w:t>
      </w:r>
      <w:r w:rsidR="00EE195C" w:rsidRPr="00EE195C">
        <w:t>ſ</w:t>
      </w:r>
      <w:r w:rsidR="00EE195C">
        <w:t xml:space="preserve">z </w:t>
      </w:r>
      <w:r w:rsidR="003451AB">
        <w:t>K</w:t>
      </w:r>
      <w:r w:rsidR="00EE195C">
        <w:t>oncza lyubili.</w:t>
      </w:r>
    </w:p>
    <w:p w14:paraId="004827F5" w14:textId="6B318D3C" w:rsidR="00EE195C" w:rsidRDefault="00EE195C" w:rsidP="0064796A">
      <w:pPr>
        <w:rPr>
          <w:sz w:val="24"/>
          <w:szCs w:val="24"/>
        </w:rPr>
      </w:pPr>
    </w:p>
    <w:p w14:paraId="291E0BDE" w14:textId="1D37BEFB" w:rsidR="00EE195C" w:rsidRDefault="00EE195C" w:rsidP="00655034">
      <w:pPr>
        <w:pStyle w:val="Naslov2"/>
      </w:pPr>
      <w:r>
        <w:t xml:space="preserve">Od </w:t>
      </w:r>
      <w:r w:rsidRPr="00655034">
        <w:rPr>
          <w:rStyle w:val="teipersName"/>
        </w:rPr>
        <w:t>Jesusha</w:t>
      </w:r>
      <w:r>
        <w:t>.</w:t>
      </w:r>
      <w:r>
        <w:br/>
        <w:t>Na Notu: No= 215.</w:t>
      </w:r>
    </w:p>
    <w:p w14:paraId="652C2283" w14:textId="5238BB92" w:rsidR="00DD3007" w:rsidRDefault="00DD3007" w:rsidP="0088426C">
      <w:pPr>
        <w:pStyle w:val="teiab"/>
      </w:pPr>
      <w:r w:rsidRPr="00655034">
        <w:rPr>
          <w:rStyle w:val="teipersName"/>
        </w:rPr>
        <w:t>Jesush</w:t>
      </w:r>
      <w:r>
        <w:t xml:space="preserve"> </w:t>
      </w:r>
      <w:r w:rsidRPr="00655034">
        <w:rPr>
          <w:rStyle w:val="teipersName"/>
        </w:rPr>
        <w:t>Jesush</w:t>
      </w:r>
      <w:r>
        <w:t xml:space="preserve"> lyubav moja! nemam pre</w:t>
      </w:r>
      <w:r w:rsidRPr="00DD3007">
        <w:t>ſ</w:t>
      </w:r>
      <w:r w:rsidR="00655034">
        <w:t>z te</w:t>
      </w:r>
      <w:r>
        <w:t>be po</w:t>
      </w:r>
      <w:r w:rsidR="003451AB">
        <w:t>K</w:t>
      </w:r>
      <w:r>
        <w:t>oja,</w:t>
      </w:r>
      <w:r>
        <w:br/>
        <w:t xml:space="preserve">Tebe ischem, </w:t>
      </w:r>
      <w:r w:rsidR="003451AB">
        <w:t>K</w:t>
      </w:r>
      <w:r>
        <w:t xml:space="preserve">-tebi </w:t>
      </w:r>
      <w:r w:rsidR="003451AB">
        <w:t>K</w:t>
      </w:r>
      <w:r>
        <w:t>richim, nailagoshi szuznat di</w:t>
      </w:r>
      <w:r w:rsidR="00C37B88">
        <w:t>chim.</w:t>
      </w:r>
    </w:p>
    <w:p w14:paraId="497C6A96" w14:textId="5A3B7291" w:rsidR="00C37B88" w:rsidRDefault="003451AB" w:rsidP="0088426C">
      <w:pPr>
        <w:pStyle w:val="teiab"/>
      </w:pPr>
      <w:r>
        <w:t>K</w:t>
      </w:r>
      <w:r w:rsidR="00C37B88">
        <w:t xml:space="preserve">-Tebi Dusha moja javche, </w:t>
      </w:r>
      <w:r>
        <w:t>K</w:t>
      </w:r>
      <w:r w:rsidR="00C37B88">
        <w:t>a</w:t>
      </w:r>
      <w:r>
        <w:t>K</w:t>
      </w:r>
      <w:r w:rsidR="00C37B88">
        <w:t>ti zapuscheno zavche,</w:t>
      </w:r>
      <w:r w:rsidR="00C37B88">
        <w:br/>
        <w:t>Ti ti na me ogledni</w:t>
      </w:r>
      <w:r w:rsidR="006F7CFD" w:rsidRPr="006F7CFD">
        <w:t>ſ</w:t>
      </w:r>
      <w:r w:rsidR="006F7CFD">
        <w:t>ze, chre</w:t>
      </w:r>
      <w:r w:rsidR="006F7CFD" w:rsidRPr="006F7CFD">
        <w:t>ſ</w:t>
      </w:r>
      <w:r w:rsidR="006F7CFD">
        <w:t>z me, o Zmosen! szmili</w:t>
      </w:r>
      <w:r w:rsidR="006F7CFD" w:rsidRPr="006F7CFD">
        <w:t>ſ</w:t>
      </w:r>
      <w:r w:rsidR="006F7CFD">
        <w:t>ze.</w:t>
      </w:r>
    </w:p>
    <w:p w14:paraId="70D3280D" w14:textId="68134392" w:rsidR="00DF74A7" w:rsidRDefault="006F7CFD" w:rsidP="0088426C">
      <w:pPr>
        <w:pStyle w:val="teiab"/>
      </w:pPr>
      <w:r>
        <w:t>Vidish chizta szem prazen ve</w:t>
      </w:r>
      <w:r w:rsidRPr="006F7CFD">
        <w:t>ſ</w:t>
      </w:r>
      <w:r>
        <w:t xml:space="preserve">z, </w:t>
      </w:r>
      <w:r w:rsidR="003451AB">
        <w:t>K</w:t>
      </w:r>
      <w:r>
        <w:t xml:space="preserve">olem </w:t>
      </w:r>
      <w:r w:rsidRPr="006F7CFD">
        <w:t>ſ</w:t>
      </w:r>
      <w:r>
        <w:t xml:space="preserve">ze </w:t>
      </w:r>
      <w:r w:rsidR="003451AB">
        <w:t>K</w:t>
      </w:r>
      <w:r>
        <w:t>a</w:t>
      </w:r>
      <w:r w:rsidR="003451AB">
        <w:t>K</w:t>
      </w:r>
      <w:r>
        <w:t>ti zte</w:t>
      </w:r>
      <w:r w:rsidR="003451AB">
        <w:t>K</w:t>
      </w:r>
      <w:r>
        <w:t>li pe</w:t>
      </w:r>
      <w:r w:rsidR="00DF74A7" w:rsidRPr="00DF74A7">
        <w:t>ſ</w:t>
      </w:r>
      <w:r w:rsidR="00DF74A7">
        <w:t>z,</w:t>
      </w:r>
      <w:r w:rsidR="00DF74A7">
        <w:br/>
        <w:t>Zpuzti, zpuzti tve milosche, da</w:t>
      </w:r>
      <w:r w:rsidR="00DF74A7" w:rsidRPr="00DF74A7">
        <w:t>ſ</w:t>
      </w:r>
      <w:r w:rsidR="00DF74A7">
        <w:t>ze zgrehov z</w:t>
      </w:r>
      <w:r w:rsidR="003451AB">
        <w:t>K</w:t>
      </w:r>
      <w:r w:rsidR="00DF74A7">
        <w:t>opam josche.</w:t>
      </w:r>
    </w:p>
    <w:p w14:paraId="12A3668C" w14:textId="7A1F89DA" w:rsidR="00DF74A7" w:rsidRDefault="00DF74A7" w:rsidP="00655034">
      <w:pPr>
        <w:pStyle w:val="teiclosure0"/>
      </w:pPr>
      <w:r>
        <w:t>V. C.</w:t>
      </w:r>
    </w:p>
    <w:p w14:paraId="26F85A72" w14:textId="77777777" w:rsidR="00DF74A7" w:rsidRDefault="00DF74A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34BC10" w14:textId="3D55AC1A" w:rsidR="00DF74A7" w:rsidRDefault="00F9131E" w:rsidP="006479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/100/</w:t>
      </w:r>
    </w:p>
    <w:p w14:paraId="1AB82B54" w14:textId="46D090B8" w:rsidR="00F9131E" w:rsidRDefault="00F9131E" w:rsidP="00655034">
      <w:pPr>
        <w:pStyle w:val="teifwPageNum"/>
      </w:pPr>
      <w:r>
        <w:t>334.</w:t>
      </w:r>
    </w:p>
    <w:p w14:paraId="53327C42" w14:textId="38998850" w:rsidR="00F9131E" w:rsidRDefault="00F9131E" w:rsidP="0088426C">
      <w:pPr>
        <w:pStyle w:val="teiab"/>
      </w:pPr>
      <w:r>
        <w:t xml:space="preserve">Glei grehi mene pecheju, da </w:t>
      </w:r>
      <w:r w:rsidR="003451AB">
        <w:t>K</w:t>
      </w:r>
      <w:r>
        <w:t>-tebi jav</w:t>
      </w:r>
      <w:r w:rsidR="003451AB">
        <w:t>K</w:t>
      </w:r>
      <w:r>
        <w:t>at necheju,</w:t>
      </w:r>
      <w:r>
        <w:br/>
        <w:t xml:space="preserve">Javche </w:t>
      </w:r>
      <w:r w:rsidR="007826E3">
        <w:t>Dusha, ter sze moli, ti nyoi pomagai v-nevoli.</w:t>
      </w:r>
    </w:p>
    <w:p w14:paraId="6DDA2ECE" w14:textId="6C7409A6" w:rsidR="00104CF4" w:rsidRDefault="00104CF4" w:rsidP="0088426C">
      <w:pPr>
        <w:pStyle w:val="teiab"/>
      </w:pPr>
      <w:r>
        <w:t>Smilui</w:t>
      </w:r>
      <w:r w:rsidRPr="00104CF4">
        <w:t>ſ</w:t>
      </w:r>
      <w:r>
        <w:t>ze szad Gozpon dragi! nedai lesat mi v-ne</w:t>
      </w:r>
      <w:r w:rsidRPr="00104CF4">
        <w:t>ſ</w:t>
      </w:r>
      <w:r>
        <w:t>znagi,</w:t>
      </w:r>
      <w:r>
        <w:br/>
        <w:t>Dai mi grehe opla</w:t>
      </w:r>
      <w:r w:rsidR="003451AB">
        <w:t>K</w:t>
      </w:r>
      <w:r>
        <w:t>ati, v-pravi po</w:t>
      </w:r>
      <w:r w:rsidR="003451AB">
        <w:t>K</w:t>
      </w:r>
      <w:r>
        <w:t>ori zbri</w:t>
      </w:r>
      <w:r w:rsidRPr="00104CF4">
        <w:t>ſ</w:t>
      </w:r>
      <w:r>
        <w:t>zati.</w:t>
      </w:r>
    </w:p>
    <w:p w14:paraId="5C10FFE5" w14:textId="1DE8D4BD" w:rsidR="00104CF4" w:rsidRDefault="00104CF4" w:rsidP="0088426C">
      <w:pPr>
        <w:pStyle w:val="teiab"/>
      </w:pPr>
      <w:r>
        <w:t>Dai mi meti szerdcze z</w:t>
      </w:r>
      <w:r w:rsidR="003451AB">
        <w:t>K</w:t>
      </w:r>
      <w:r>
        <w:t>rushno, da bu zate v</w:t>
      </w:r>
      <w:r w:rsidRPr="00104CF4">
        <w:t>ſ</w:t>
      </w:r>
      <w:r>
        <w:t>zigdar tusno,</w:t>
      </w:r>
      <w:r>
        <w:br/>
      </w:r>
      <w:r w:rsidR="00404BB7">
        <w:t>Da szem tebe ja zbantuval, zato v-Suzah bum rad plaval.</w:t>
      </w:r>
    </w:p>
    <w:p w14:paraId="165B1B48" w14:textId="75333CC1" w:rsidR="00404BB7" w:rsidRDefault="00404BB7" w:rsidP="0088426C">
      <w:pPr>
        <w:pStyle w:val="teiab"/>
      </w:pPr>
      <w:r>
        <w:t>Pobil me prevech greshni mra</w:t>
      </w:r>
      <w:r w:rsidRPr="00404BB7">
        <w:t>ſ</w:t>
      </w:r>
      <w:r>
        <w:t xml:space="preserve">z, vech </w:t>
      </w:r>
      <w:r w:rsidR="003451AB">
        <w:t>K</w:t>
      </w:r>
      <w:r>
        <w:t>a</w:t>
      </w:r>
      <w:r w:rsidR="003451AB">
        <w:t>K</w:t>
      </w:r>
      <w:r>
        <w:t xml:space="preserve"> imam na glavi la</w:t>
      </w:r>
      <w:r w:rsidRPr="00404BB7">
        <w:t>ſ</w:t>
      </w:r>
      <w:r>
        <w:t>z.</w:t>
      </w:r>
      <w:r>
        <w:br/>
        <w:t xml:space="preserve">Grehov moih </w:t>
      </w:r>
      <w:r w:rsidR="003451AB">
        <w:t>K</w:t>
      </w:r>
      <w:r w:rsidR="00EC4FE6">
        <w:t xml:space="preserve">upe </w:t>
      </w:r>
      <w:r w:rsidR="008A0346">
        <w:t>broim, ti me dersish, da nezdvoim.</w:t>
      </w:r>
    </w:p>
    <w:p w14:paraId="7E7C78E3" w14:textId="2CF87124" w:rsidR="003C1214" w:rsidRDefault="003451AB" w:rsidP="0088426C">
      <w:pPr>
        <w:pStyle w:val="teiab"/>
      </w:pPr>
      <w:r>
        <w:t>K</w:t>
      </w:r>
      <w:r w:rsidR="003C1214">
        <w:t>ai</w:t>
      </w:r>
      <w:r w:rsidR="003C1214" w:rsidRPr="003C1214">
        <w:t>ſ</w:t>
      </w:r>
      <w:r w:rsidR="003C1214">
        <w:t xml:space="preserve">ze dersi v-moi </w:t>
      </w:r>
      <w:r>
        <w:t>K</w:t>
      </w:r>
      <w:r w:rsidR="003C1214">
        <w:t>osi, v</w:t>
      </w:r>
      <w:r w:rsidR="003C1214" w:rsidRPr="003C1214">
        <w:t>ſ</w:t>
      </w:r>
      <w:r w:rsidR="003C1214">
        <w:t>za</w:t>
      </w:r>
      <w:r>
        <w:t>K</w:t>
      </w:r>
      <w:r w:rsidR="003C1214">
        <w:t xml:space="preserve">i </w:t>
      </w:r>
      <w:r>
        <w:t>K</w:t>
      </w:r>
      <w:r w:rsidR="003C1214">
        <w:t>otrig mene tosi,</w:t>
      </w:r>
      <w:r w:rsidR="003C1214">
        <w:br/>
        <w:t>Da</w:t>
      </w:r>
      <w:r w:rsidR="003C1214" w:rsidRPr="003C1214">
        <w:t>ſ</w:t>
      </w:r>
      <w:r w:rsidR="003C1214">
        <w:t>zem greshni</w:t>
      </w:r>
      <w:r>
        <w:t>K</w:t>
      </w:r>
      <w:r w:rsidR="003C1214">
        <w:t xml:space="preserve"> ja</w:t>
      </w:r>
      <w:r>
        <w:t>K</w:t>
      </w:r>
      <w:r w:rsidR="003C1214">
        <w:t>o rusen, pe</w:t>
      </w:r>
      <w:r>
        <w:t>K</w:t>
      </w:r>
      <w:r w:rsidR="003C1214">
        <w:t>la vreden szem ve</w:t>
      </w:r>
      <w:r w:rsidR="003C1214" w:rsidRPr="003C1214">
        <w:t>ſ</w:t>
      </w:r>
      <w:r w:rsidR="003C1214">
        <w:t>z tusen.</w:t>
      </w:r>
    </w:p>
    <w:p w14:paraId="037501AA" w14:textId="393B18A3" w:rsidR="003C1214" w:rsidRDefault="003C1214" w:rsidP="0088426C">
      <w:pPr>
        <w:pStyle w:val="teiab"/>
      </w:pPr>
      <w:r>
        <w:t>Ztrashi</w:t>
      </w:r>
      <w:r w:rsidRPr="003C1214">
        <w:t>ſ</w:t>
      </w:r>
      <w:r>
        <w:t>ze me pe</w:t>
      </w:r>
      <w:r w:rsidR="003451AB">
        <w:t>K</w:t>
      </w:r>
      <w:r>
        <w:t>la plamen, ali ve</w:t>
      </w:r>
      <w:r w:rsidR="003451AB">
        <w:t>K</w:t>
      </w:r>
      <w:r>
        <w:t xml:space="preserve">shi mam josh </w:t>
      </w:r>
      <w:r w:rsidR="003451AB">
        <w:t>K</w:t>
      </w:r>
      <w:r>
        <w:t>amen,</w:t>
      </w:r>
      <w:r>
        <w:br/>
        <w:t>Dushno zpoznanye me peche, da</w:t>
      </w:r>
      <w:r w:rsidRPr="003C1214">
        <w:t>ſ</w:t>
      </w:r>
      <w:r>
        <w:t>zem greshil odvish precze.</w:t>
      </w:r>
    </w:p>
    <w:p w14:paraId="65C391D3" w14:textId="65733244" w:rsidR="002752D2" w:rsidRDefault="003C1214" w:rsidP="0088426C">
      <w:pPr>
        <w:pStyle w:val="teiab"/>
      </w:pPr>
      <w:r>
        <w:t>Ve</w:t>
      </w:r>
      <w:r w:rsidRPr="003C1214">
        <w:t>ſ</w:t>
      </w:r>
      <w:r>
        <w:t>z nebez</w:t>
      </w:r>
      <w:r w:rsidR="003451AB">
        <w:t>K</w:t>
      </w:r>
      <w:r>
        <w:t>i szem zgubil dvor, gde v</w:t>
      </w:r>
      <w:r w:rsidRPr="003C1214">
        <w:t>ſ</w:t>
      </w:r>
      <w:r>
        <w:t>za</w:t>
      </w:r>
      <w:r w:rsidR="003451AB">
        <w:t>K</w:t>
      </w:r>
      <w:r>
        <w:t>i blasen ve</w:t>
      </w:r>
      <w:r w:rsidRPr="003C1214">
        <w:t>ſ</w:t>
      </w:r>
      <w:r>
        <w:t xml:space="preserve">zel </w:t>
      </w:r>
      <w:r w:rsidR="002752D2">
        <w:t>gor;</w:t>
      </w:r>
      <w:r w:rsidR="002752D2">
        <w:br/>
        <w:t>Za me</w:t>
      </w:r>
      <w:r w:rsidR="002752D2" w:rsidRPr="002752D2">
        <w:t>ſ</w:t>
      </w:r>
      <w:r w:rsidR="002752D2">
        <w:t>zovno ja na</w:t>
      </w:r>
      <w:r w:rsidR="002752D2" w:rsidRPr="002752D2">
        <w:t>ſ</w:t>
      </w:r>
      <w:r w:rsidR="002752D2">
        <w:t>zladnozt zahitil szem Bosju radozt.</w:t>
      </w:r>
    </w:p>
    <w:p w14:paraId="65D0C9A4" w14:textId="605E1E66" w:rsidR="003D66C9" w:rsidRDefault="002752D2" w:rsidP="0088426C">
      <w:pPr>
        <w:pStyle w:val="teiab"/>
      </w:pPr>
      <w:r>
        <w:t xml:space="preserve">Ali </w:t>
      </w:r>
      <w:r w:rsidR="003451AB">
        <w:t>K</w:t>
      </w:r>
      <w:r>
        <w:t>ai je zve</w:t>
      </w:r>
      <w:r w:rsidR="003D66C9">
        <w:t>rhu v</w:t>
      </w:r>
      <w:r w:rsidR="003D66C9" w:rsidRPr="003D66C9">
        <w:t>ſ</w:t>
      </w:r>
      <w:r w:rsidR="003D66C9">
        <w:t>zega, to me peche, da szem mega</w:t>
      </w:r>
      <w:r w:rsidR="003D66C9">
        <w:br/>
        <w:t>Zmosnoga Boga zbantuval dobrotu v</w:t>
      </w:r>
      <w:r w:rsidR="003D66C9" w:rsidRPr="003D66C9">
        <w:t>ſ</w:t>
      </w:r>
      <w:r w:rsidR="003D66C9">
        <w:t>zu popluval.</w:t>
      </w:r>
    </w:p>
    <w:p w14:paraId="7FB55534" w14:textId="4CFD8403" w:rsidR="003D66C9" w:rsidRDefault="003D66C9" w:rsidP="0088426C">
      <w:pPr>
        <w:pStyle w:val="teiab"/>
      </w:pPr>
      <w:r>
        <w:t>Po</w:t>
      </w:r>
      <w:r w:rsidRPr="003D66C9">
        <w:t>ſ</w:t>
      </w:r>
      <w:r>
        <w:t>zud Dusha po</w:t>
      </w:r>
      <w:r w:rsidR="003451AB">
        <w:t>K</w:t>
      </w:r>
      <w:r>
        <w:t>oi ische, nyoi pomochi nemre nische,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ti szam o zmosen Gozpod! dai nyoi jen malihladen </w:t>
      </w:r>
      <w:r w:rsidR="003451AB">
        <w:t>K</w:t>
      </w:r>
      <w:r>
        <w:t>ot.</w:t>
      </w:r>
      <w:r>
        <w:br/>
      </w:r>
    </w:p>
    <w:p w14:paraId="589EABA1" w14:textId="77777777" w:rsidR="003D66C9" w:rsidRDefault="003D66C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FB9366" w14:textId="400AE3A1" w:rsidR="003D66C9" w:rsidRDefault="00E61788" w:rsidP="006479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/101/</w:t>
      </w:r>
    </w:p>
    <w:p w14:paraId="7CCB5F57" w14:textId="6488258D" w:rsidR="00E61788" w:rsidRDefault="00655034" w:rsidP="00655034">
      <w:pPr>
        <w:pStyle w:val="teifwPageNum"/>
      </w:pPr>
      <w:r>
        <w:t>335</w:t>
      </w:r>
      <w:r w:rsidR="00E61788">
        <w:t>.</w:t>
      </w:r>
    </w:p>
    <w:p w14:paraId="7C22BB03" w14:textId="0F7079B4" w:rsidR="00E61788" w:rsidRDefault="00E61788" w:rsidP="0088426C">
      <w:pPr>
        <w:pStyle w:val="teiab"/>
      </w:pPr>
      <w:r>
        <w:t>Peche Szerdcze, pechi Ochi, peche Dushu vudne vnochi,</w:t>
      </w:r>
      <w:r>
        <w:br/>
        <w:t>Da</w:t>
      </w:r>
      <w:r w:rsidRPr="00E61788">
        <w:t>ſ</w:t>
      </w:r>
      <w:r>
        <w:t>zem szuprot tebi greshil, y v</w:t>
      </w:r>
      <w:r w:rsidRPr="00E61788">
        <w:t>ſ</w:t>
      </w:r>
      <w:r>
        <w:t>ze szi zlo szam nave</w:t>
      </w:r>
      <w:r w:rsidRPr="00E61788">
        <w:t>ſ</w:t>
      </w:r>
      <w:r>
        <w:t>zil.</w:t>
      </w:r>
    </w:p>
    <w:p w14:paraId="660634D8" w14:textId="2A1C57F5" w:rsidR="00E61788" w:rsidRDefault="00E61788" w:rsidP="0088426C">
      <w:pPr>
        <w:pStyle w:val="teiab"/>
      </w:pPr>
      <w:r>
        <w:t>Ja szem on ve</w:t>
      </w:r>
      <w:r w:rsidRPr="00E61788">
        <w:t>ſ</w:t>
      </w:r>
      <w:r>
        <w:t xml:space="preserve">z zgubleni Szin, </w:t>
      </w:r>
      <w:r w:rsidR="003451AB">
        <w:t>K</w:t>
      </w:r>
      <w:r>
        <w:t xml:space="preserve">i szem te del zdavja na </w:t>
      </w:r>
      <w:r w:rsidR="003451AB">
        <w:t>K</w:t>
      </w:r>
      <w:r>
        <w:t>lin,</w:t>
      </w:r>
      <w:r>
        <w:br/>
        <w:t>Mladozt, leta zlo zpunil szem, y zameril ja szem</w:t>
      </w:r>
      <w:r w:rsidRPr="00E61788">
        <w:t>ſ</w:t>
      </w:r>
      <w:r>
        <w:t>ze v</w:t>
      </w:r>
      <w:r w:rsidRPr="00E61788">
        <w:t>ſ</w:t>
      </w:r>
      <w:r>
        <w:t>zem.</w:t>
      </w:r>
    </w:p>
    <w:p w14:paraId="276339D0" w14:textId="116CCC42" w:rsidR="002C22C5" w:rsidRDefault="003451AB" w:rsidP="0088426C">
      <w:pPr>
        <w:pStyle w:val="teiab"/>
      </w:pPr>
      <w:r>
        <w:t>K</w:t>
      </w:r>
      <w:r w:rsidR="00E61788">
        <w:t xml:space="preserve">-Tebi o Bog! </w:t>
      </w:r>
      <w:r w:rsidR="00B53DDE">
        <w:t>ja zdihavam, ah! da v-Szuzah ve</w:t>
      </w:r>
      <w:r w:rsidR="00B53DDE" w:rsidRPr="00B53DDE">
        <w:t>ſ</w:t>
      </w:r>
      <w:r w:rsidR="00B53DDE">
        <w:t>z vre plavam,</w:t>
      </w:r>
      <w:r w:rsidR="002C22C5">
        <w:br/>
        <w:t>Rad za te bi ra</w:t>
      </w:r>
      <w:r w:rsidR="002C22C5" w:rsidRPr="00E61788">
        <w:t>ſ</w:t>
      </w:r>
      <w:r w:rsidR="002C22C5">
        <w:t>zpla</w:t>
      </w:r>
      <w:r>
        <w:t>K</w:t>
      </w:r>
      <w:r w:rsidR="002C22C5">
        <w:t>a</w:t>
      </w:r>
      <w:r w:rsidR="002C22C5" w:rsidRPr="00E61788">
        <w:t>ſ</w:t>
      </w:r>
      <w:r w:rsidR="002C22C5">
        <w:t>ze, da tebi szem zameril</w:t>
      </w:r>
      <w:r w:rsidR="002C22C5" w:rsidRPr="00E61788">
        <w:t>ſ</w:t>
      </w:r>
      <w:r w:rsidR="002C22C5">
        <w:t>ze.</w:t>
      </w:r>
    </w:p>
    <w:p w14:paraId="4120DDDF" w14:textId="2677C32C" w:rsidR="00244EC6" w:rsidRDefault="00244EC6" w:rsidP="0088426C">
      <w:pPr>
        <w:pStyle w:val="teiab"/>
      </w:pPr>
      <w:r>
        <w:t>Zpuzti ti tra</w:t>
      </w:r>
      <w:r w:rsidR="003451AB">
        <w:t>K</w:t>
      </w:r>
      <w:r>
        <w:t xml:space="preserve"> tv'e </w:t>
      </w:r>
      <w:r w:rsidRPr="00655034">
        <w:rPr>
          <w:rStyle w:val="teidel"/>
        </w:rPr>
        <w:t>milozti</w:t>
      </w:r>
      <w:r>
        <w:t xml:space="preserve"> milosche, da</w:t>
      </w:r>
      <w:r w:rsidRPr="00E61788">
        <w:t>ſ</w:t>
      </w:r>
      <w:r>
        <w:t>ze z-grehov z</w:t>
      </w:r>
      <w:r w:rsidR="003451AB">
        <w:t>K</w:t>
      </w:r>
      <w:r>
        <w:t>opam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josche,</w:t>
      </w:r>
      <w:r>
        <w:br/>
        <w:t>Ni</w:t>
      </w:r>
      <w:r w:rsidR="003451AB">
        <w:t>K</w:t>
      </w:r>
      <w:r>
        <w:t>ai me zdai nepeche ta</w:t>
      </w:r>
      <w:r w:rsidR="003451AB">
        <w:t>K</w:t>
      </w:r>
      <w:r>
        <w:t xml:space="preserve">, </w:t>
      </w:r>
      <w:r w:rsidR="003451AB">
        <w:t>K</w:t>
      </w:r>
      <w:r>
        <w:t>a</w:t>
      </w:r>
      <w:r w:rsidR="003451AB">
        <w:t>K</w:t>
      </w:r>
      <w:r>
        <w:t xml:space="preserve"> da</w:t>
      </w:r>
      <w:r w:rsidRPr="00E61788">
        <w:t>ſ</w:t>
      </w:r>
      <w:r>
        <w:t>zem te zbantuval pa</w:t>
      </w:r>
      <w:r w:rsidR="003451AB">
        <w:t>K</w:t>
      </w:r>
      <w:r>
        <w:t>.</w:t>
      </w:r>
    </w:p>
    <w:p w14:paraId="696C62EE" w14:textId="3138A184" w:rsidR="00244EC6" w:rsidRDefault="00244EC6" w:rsidP="0088426C">
      <w:pPr>
        <w:pStyle w:val="teiab"/>
      </w:pPr>
      <w:r>
        <w:t>Nigdi nemam tusen mira, od Salozti Dusha vmira,</w:t>
      </w:r>
      <w:r>
        <w:br/>
        <w:t>Dabi mogel zate vmreti, y v</w:t>
      </w:r>
      <w:r w:rsidRPr="00E61788">
        <w:t>ſ</w:t>
      </w:r>
      <w:r>
        <w:t>ze grehe naztran deti.</w:t>
      </w:r>
    </w:p>
    <w:p w14:paraId="3F90CDEC" w14:textId="784FEC29" w:rsidR="00244EC6" w:rsidRDefault="00244EC6" w:rsidP="0088426C">
      <w:pPr>
        <w:pStyle w:val="teiab"/>
      </w:pPr>
      <w:r>
        <w:t xml:space="preserve">Tebe Dusha moja ische, </w:t>
      </w:r>
      <w:r w:rsidR="003451AB">
        <w:t>K</w:t>
      </w:r>
      <w:r>
        <w:t>a</w:t>
      </w:r>
      <w:r w:rsidR="003451AB">
        <w:t>K</w:t>
      </w:r>
      <w:r>
        <w:t xml:space="preserve">ti </w:t>
      </w:r>
      <w:r w:rsidR="003451AB">
        <w:t>K</w:t>
      </w:r>
      <w:r>
        <w:t>o</w:t>
      </w:r>
      <w:r w:rsidR="003451AB">
        <w:t>K</w:t>
      </w:r>
      <w:r w:rsidR="0096770F">
        <w:t>osh bludno pische,</w:t>
      </w:r>
      <w:r w:rsidR="0096770F">
        <w:br/>
      </w:r>
      <w:r>
        <w:t>Szmilu szmilui</w:t>
      </w:r>
      <w:r w:rsidRPr="00E61788">
        <w:t>ſ</w:t>
      </w:r>
      <w:r>
        <w:t xml:space="preserve">ze mi o Bog! </w:t>
      </w:r>
      <w:r w:rsidRPr="00655034">
        <w:rPr>
          <w:rStyle w:val="teidel"/>
        </w:rPr>
        <w:t>vzemi od me ov ztrashen drog.</w:t>
      </w:r>
      <w:r w:rsidR="0096770F" w:rsidRPr="0096770F">
        <w:rPr>
          <w:rStyle w:val="teiadd"/>
        </w:rPr>
        <w:t xml:space="preserve"> </w:t>
      </w:r>
      <w:r w:rsidR="0096770F" w:rsidRPr="00655034">
        <w:rPr>
          <w:rStyle w:val="teiadd"/>
        </w:rPr>
        <w:t>da nebudem zgublen jednog.</w:t>
      </w:r>
      <w:r w:rsidR="0096770F" w:rsidRPr="00655034">
        <w:rPr>
          <w:rStyle w:val="teiadd"/>
        </w:rPr>
        <w:br/>
      </w:r>
    </w:p>
    <w:p w14:paraId="71A35280" w14:textId="43ED2057" w:rsidR="00244EC6" w:rsidRDefault="00244EC6" w:rsidP="0088426C">
      <w:pPr>
        <w:pStyle w:val="teiab"/>
      </w:pPr>
      <w:r>
        <w:t>Oglei</w:t>
      </w:r>
      <w:r w:rsidRPr="00E61788">
        <w:t>ſ</w:t>
      </w:r>
      <w:r>
        <w:t>ze na me dobri Bog! vzemi od me ov ztrashen drog,</w:t>
      </w:r>
      <w:r>
        <w:br/>
        <w:t>Grehe v</w:t>
      </w:r>
      <w:r w:rsidRPr="00E61788">
        <w:t>ſ</w:t>
      </w:r>
      <w:r>
        <w:t>ze szmertne poteri, ter me z-</w:t>
      </w:r>
      <w:r w:rsidR="003451AB">
        <w:t>K</w:t>
      </w:r>
      <w:r>
        <w:t>ramplov vragam zderi.</w:t>
      </w:r>
    </w:p>
    <w:p w14:paraId="1E1ACE91" w14:textId="67172EED" w:rsidR="00244EC6" w:rsidRDefault="003451AB" w:rsidP="0088426C">
      <w:pPr>
        <w:pStyle w:val="teiab"/>
      </w:pPr>
      <w:r>
        <w:t>K</w:t>
      </w:r>
      <w:r w:rsidR="00244EC6">
        <w:t xml:space="preserve">-Tebi </w:t>
      </w:r>
      <w:r w:rsidR="00244EC6" w:rsidRPr="008A0F17">
        <w:rPr>
          <w:rStyle w:val="teipersName"/>
        </w:rPr>
        <w:t>Jesush</w:t>
      </w:r>
      <w:r w:rsidR="00244EC6">
        <w:t xml:space="preserve"> szuznat </w:t>
      </w:r>
      <w:r>
        <w:t>K</w:t>
      </w:r>
      <w:r w:rsidR="00244EC6">
        <w:t>richim, da</w:t>
      </w:r>
      <w:r w:rsidR="00244EC6" w:rsidRPr="00E61788">
        <w:t>ſ</w:t>
      </w:r>
      <w:r w:rsidR="00244EC6">
        <w:t>ze szmilish milo vreschim,</w:t>
      </w:r>
      <w:r w:rsidR="00244EC6">
        <w:br/>
        <w:t>Szmilui mi</w:t>
      </w:r>
      <w:r w:rsidR="00244EC6" w:rsidRPr="00E61788">
        <w:t>ſ</w:t>
      </w:r>
      <w:r w:rsidR="00244EC6">
        <w:t>ze najzmosneshi, ar szem ve</w:t>
      </w:r>
      <w:r w:rsidR="00244EC6" w:rsidRPr="00E61788">
        <w:t>ſ</w:t>
      </w:r>
      <w:r w:rsidR="00244EC6">
        <w:t>z naizlochezteshi.</w:t>
      </w:r>
    </w:p>
    <w:p w14:paraId="1DE6B854" w14:textId="28556DFC" w:rsidR="00244EC6" w:rsidRDefault="00244EC6" w:rsidP="0088426C">
      <w:pPr>
        <w:pStyle w:val="teiab"/>
      </w:pPr>
      <w:r>
        <w:t>O Jesush moi, Gozpon lyublen! chre</w:t>
      </w:r>
      <w:r w:rsidRPr="00E61788">
        <w:t>ſ</w:t>
      </w:r>
      <w:r>
        <w:t>z me budi jen</w:t>
      </w:r>
      <w:r w:rsidR="003451AB">
        <w:t>K</w:t>
      </w:r>
      <w:r>
        <w:t>rat szmilen</w:t>
      </w:r>
      <w:r w:rsidR="008E2272">
        <w:t xml:space="preserve">, </w:t>
      </w:r>
      <w:r w:rsidR="008E2272" w:rsidRPr="008E2272">
        <w:rPr>
          <w:rStyle w:val="teiadd"/>
        </w:rPr>
        <w:t>nedai, dabi ja bil zgublen</w:t>
      </w:r>
      <w:r>
        <w:br/>
        <w:t xml:space="preserve">Dai dai </w:t>
      </w:r>
      <w:r w:rsidRPr="008E2272">
        <w:rPr>
          <w:rStyle w:val="teiadd"/>
        </w:rPr>
        <w:t>mi</w:t>
      </w:r>
      <w:r>
        <w:t xml:space="preserve"> grehe v-szuzah vmiti, y tebi</w:t>
      </w:r>
      <w:r w:rsidRPr="00E61788">
        <w:t>ſ</w:t>
      </w:r>
      <w:r>
        <w:t>ze namoliti.</w:t>
      </w:r>
    </w:p>
    <w:p w14:paraId="639696D8" w14:textId="4FE26C54" w:rsidR="00244EC6" w:rsidRDefault="00244EC6" w:rsidP="008E2272">
      <w:pPr>
        <w:pStyle w:val="teiclosure"/>
      </w:pPr>
      <w:r>
        <w:t>V. C.</w:t>
      </w:r>
    </w:p>
    <w:p w14:paraId="3C62C010" w14:textId="77777777" w:rsidR="00244EC6" w:rsidRDefault="00244EC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AA35E5" w14:textId="1ED30CA6" w:rsidR="00244EC6" w:rsidRDefault="00244EC6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/102/</w:t>
      </w:r>
    </w:p>
    <w:p w14:paraId="2199067C" w14:textId="737ECDC6" w:rsidR="00244EC6" w:rsidRDefault="00244EC6" w:rsidP="005A0752">
      <w:pPr>
        <w:pStyle w:val="teifwPageNum"/>
      </w:pPr>
      <w:r>
        <w:t>396.</w:t>
      </w:r>
    </w:p>
    <w:p w14:paraId="069A9625" w14:textId="53F609B7" w:rsidR="00244EC6" w:rsidRDefault="00244EC6" w:rsidP="0088426C">
      <w:pPr>
        <w:pStyle w:val="teiab"/>
      </w:pPr>
      <w:r>
        <w:t xml:space="preserve">Deni me ti </w:t>
      </w:r>
      <w:r w:rsidR="003451AB">
        <w:t>K</w:t>
      </w:r>
      <w:r>
        <w:t>am ti drago, szamo nedai v-S</w:t>
      </w:r>
      <w:r w:rsidR="003451AB">
        <w:t>K</w:t>
      </w:r>
      <w:r>
        <w:t>rample vrago,</w:t>
      </w:r>
      <w:r>
        <w:br/>
        <w:t>To te molim pepel blato, ar szi zmosen, pro</w:t>
      </w:r>
      <w:r w:rsidRPr="00E61788">
        <w:t>ſ</w:t>
      </w:r>
      <w:r>
        <w:t>zim zato.</w:t>
      </w:r>
    </w:p>
    <w:p w14:paraId="52B05121" w14:textId="1D9956A8" w:rsidR="00244EC6" w:rsidRDefault="00244EC6" w:rsidP="0088426C">
      <w:pPr>
        <w:pStyle w:val="teiab"/>
      </w:pPr>
      <w:r>
        <w:t>Ovde szeczi, ovde peczi, da me vu pe</w:t>
      </w:r>
      <w:r w:rsidR="003451AB">
        <w:t>K</w:t>
      </w:r>
      <w:r>
        <w:t>lenz</w:t>
      </w:r>
      <w:r w:rsidR="003451AB">
        <w:t>K</w:t>
      </w:r>
      <w:r>
        <w:t>i pechi</w:t>
      </w:r>
      <w:r>
        <w:br/>
        <w:t xml:space="preserve">Nebude </w:t>
      </w:r>
      <w:r w:rsidRPr="00A313D6">
        <w:rPr>
          <w:rStyle w:val="teidel"/>
        </w:rPr>
        <w:t>sgl</w:t>
      </w:r>
      <w:r>
        <w:t xml:space="preserve"> sgal ve</w:t>
      </w:r>
      <w:r w:rsidR="003451AB">
        <w:t>K</w:t>
      </w:r>
      <w:r>
        <w:t>ivechni ogen ztrashni on ne</w:t>
      </w:r>
      <w:r w:rsidRPr="00E61788">
        <w:t>ſ</w:t>
      </w:r>
      <w:r>
        <w:t>zrechni.</w:t>
      </w:r>
    </w:p>
    <w:p w14:paraId="3E5C2EB3" w14:textId="038D6DE9" w:rsidR="00244EC6" w:rsidRDefault="00244EC6" w:rsidP="0088426C">
      <w:pPr>
        <w:pStyle w:val="teiab"/>
      </w:pPr>
      <w:r>
        <w:t xml:space="preserve">Nai me </w:t>
      </w:r>
      <w:r w:rsidRPr="00A313D6">
        <w:rPr>
          <w:rStyle w:val="teipersName"/>
        </w:rPr>
        <w:t>Jesush</w:t>
      </w:r>
      <w:r>
        <w:t xml:space="preserve"> tvoje rane obraniu, v-Nebo szrane,</w:t>
      </w:r>
      <w:r>
        <w:br/>
        <w:t>Da te dishim z</w:t>
      </w:r>
      <w:r w:rsidR="003451AB">
        <w:t>K</w:t>
      </w:r>
      <w:r>
        <w:t>rushno v</w:t>
      </w:r>
      <w:r w:rsidRPr="00E61788">
        <w:t>ſ</w:t>
      </w:r>
      <w:r w:rsidR="00A313D6">
        <w:t>zigdar, nezbantuj</w:t>
      </w:r>
      <w:r>
        <w:t>em vishe nigdar.</w:t>
      </w:r>
    </w:p>
    <w:p w14:paraId="64049DCD" w14:textId="77777777" w:rsidR="00F82E30" w:rsidRDefault="00244EC6" w:rsidP="0088426C">
      <w:pPr>
        <w:pStyle w:val="teiab"/>
      </w:pPr>
      <w:r>
        <w:t>Szmilui mi</w:t>
      </w:r>
      <w:r w:rsidRPr="00E61788">
        <w:t>ſ</w:t>
      </w:r>
      <w:r>
        <w:t xml:space="preserve">ze o </w:t>
      </w:r>
      <w:r w:rsidRPr="00A313D6">
        <w:rPr>
          <w:rStyle w:val="teipersName"/>
        </w:rPr>
        <w:t>Jesush</w:t>
      </w:r>
      <w:r>
        <w:t xml:space="preserve"> moi! nai ta</w:t>
      </w:r>
      <w:r w:rsidR="003451AB">
        <w:t>K</w:t>
      </w:r>
      <w:r>
        <w:t xml:space="preserve"> ja greshni</w:t>
      </w:r>
      <w:r w:rsidR="003451AB">
        <w:t>K</w:t>
      </w:r>
      <w:r>
        <w:t xml:space="preserve"> budem</w:t>
      </w:r>
      <w:r>
        <w:br/>
        <w:t>''tvoi'',</w:t>
      </w:r>
      <w:r>
        <w:br/>
        <w:t>Nai me verchi v-ztrashen plamen, to te pro</w:t>
      </w:r>
      <w:r w:rsidRPr="00E61788">
        <w:t>ſ</w:t>
      </w:r>
      <w:r>
        <w:t xml:space="preserve">zim </w:t>
      </w:r>
      <w:r w:rsidRPr="00A313D6">
        <w:rPr>
          <w:rStyle w:val="teipersName"/>
        </w:rPr>
        <w:t>Jesush</w:t>
      </w:r>
    </w:p>
    <w:p w14:paraId="204F34CB" w14:textId="2026A91A" w:rsidR="00244EC6" w:rsidRPr="0088426C" w:rsidRDefault="00244EC6" w:rsidP="00F82E30">
      <w:pPr>
        <w:pStyle w:val="teiclosure"/>
      </w:pPr>
      <w:r w:rsidRPr="0088426C">
        <w:t>Amen.</w:t>
      </w:r>
    </w:p>
    <w:p w14:paraId="74AF43B7" w14:textId="77777777" w:rsidR="00244EC6" w:rsidRDefault="00244EC6" w:rsidP="00244EC6">
      <w:pPr>
        <w:rPr>
          <w:sz w:val="24"/>
          <w:szCs w:val="24"/>
        </w:rPr>
      </w:pPr>
    </w:p>
    <w:p w14:paraId="4EA6E7D3" w14:textId="0EE8ACBB" w:rsidR="00EC7242" w:rsidRDefault="006A76E3" w:rsidP="006A76E3">
      <w:pPr>
        <w:pStyle w:val="Naslov2"/>
      </w:pPr>
      <w:r>
        <w:t>Zdi</w:t>
      </w:r>
      <w:r w:rsidR="00EC7242">
        <w:t xml:space="preserve">havanye </w:t>
      </w:r>
      <w:r w:rsidR="003451AB">
        <w:t>K</w:t>
      </w:r>
      <w:r w:rsidR="00EC7242">
        <w:t>-</w:t>
      </w:r>
      <w:r w:rsidR="00EC7242" w:rsidRPr="006A76E3">
        <w:rPr>
          <w:rStyle w:val="teipersName"/>
        </w:rPr>
        <w:t>Jesushu</w:t>
      </w:r>
      <w:r w:rsidR="00EC7242">
        <w:t>.</w:t>
      </w:r>
      <w:r w:rsidR="00EC7242">
        <w:br/>
        <w:t>Na Notu: No= 216.</w:t>
      </w:r>
    </w:p>
    <w:p w14:paraId="294E789A" w14:textId="0E29A03F" w:rsidR="00EC7242" w:rsidRDefault="00EC7242" w:rsidP="0081496A">
      <w:pPr>
        <w:pStyle w:val="teiab"/>
      </w:pPr>
      <w:r>
        <w:t xml:space="preserve">Ja lesim pri tvojih nogah, o lyubleni </w:t>
      </w:r>
      <w:r w:rsidRPr="006A76E3">
        <w:rPr>
          <w:rStyle w:val="teipersName"/>
        </w:rPr>
        <w:t>Jesus</w:t>
      </w:r>
      <w:r>
        <w:t xml:space="preserve"> moi!</w:t>
      </w:r>
      <w:r>
        <w:br/>
        <w:t xml:space="preserve">Y </w:t>
      </w:r>
      <w:r w:rsidR="0099689C">
        <w:t xml:space="preserve">zpoznavam, da szem v-tugah, dai o </w:t>
      </w:r>
      <w:r w:rsidR="0099689C" w:rsidRPr="006A76E3">
        <w:rPr>
          <w:rStyle w:val="teipersName"/>
        </w:rPr>
        <w:t>Jesush</w:t>
      </w:r>
      <w:r w:rsidR="0099689C">
        <w:t>! da bum tvoi;</w:t>
      </w:r>
      <w:r w:rsidR="0099689C">
        <w:br/>
        <w:t>V</w:t>
      </w:r>
      <w:r w:rsidR="0099689C" w:rsidRPr="00E61788">
        <w:t>ſ</w:t>
      </w:r>
      <w:r w:rsidR="0099689C">
        <w:t>ze ja tebi zdai aldujem, na me hiti ochi tve,</w:t>
      </w:r>
      <w:r w:rsidR="0099689C">
        <w:br/>
        <w:t>Dushu telo tebi dajem, da bum vreden di</w:t>
      </w:r>
      <w:r w:rsidR="003451AB">
        <w:t>K</w:t>
      </w:r>
      <w:r w:rsidR="0099689C">
        <w:t>e tve.</w:t>
      </w:r>
    </w:p>
    <w:p w14:paraId="5AE35CCE" w14:textId="12AB542E" w:rsidR="0099689C" w:rsidRDefault="0099689C" w:rsidP="0081496A">
      <w:pPr>
        <w:pStyle w:val="teiab"/>
      </w:pPr>
      <w:r>
        <w:t>Ah! naive</w:t>
      </w:r>
      <w:r w:rsidR="003451AB">
        <w:t>K</w:t>
      </w:r>
      <w:r>
        <w:t>shi szem ja greshni</w:t>
      </w:r>
      <w:r w:rsidR="003451AB">
        <w:t>K</w:t>
      </w:r>
      <w:r>
        <w:t xml:space="preserve">, ja zpoznavam, </w:t>
      </w:r>
      <w:r w:rsidRPr="006A76E3">
        <w:rPr>
          <w:rStyle w:val="teipersName"/>
        </w:rPr>
        <w:t>Jesush</w:t>
      </w:r>
      <w:r>
        <w:t xml:space="preserve"> moj.</w:t>
      </w:r>
      <w:r>
        <w:br/>
        <w:t xml:space="preserve">Ar szem opal, </w:t>
      </w:r>
      <w:r w:rsidR="003451AB">
        <w:t>K</w:t>
      </w:r>
      <w:r>
        <w:t>a</w:t>
      </w:r>
      <w:r w:rsidR="003451AB">
        <w:t>K</w:t>
      </w:r>
      <w:r>
        <w:t>ti Szlepi, greh vchinil, da ne</w:t>
      </w:r>
      <w:r w:rsidRPr="00E61788">
        <w:t>ſ</w:t>
      </w:r>
      <w:r>
        <w:t>zem tvoi;</w:t>
      </w:r>
      <w:r>
        <w:br/>
        <w:t>Dai mi Salozt ti vu Szerdczu, da oztavim prezetnozt,</w:t>
      </w:r>
      <w:r>
        <w:br/>
        <w:t>Y da zpoznam v</w:t>
      </w:r>
      <w:r w:rsidRPr="00E61788">
        <w:t>ſ</w:t>
      </w:r>
      <w:r>
        <w:t xml:space="preserve">zu </w:t>
      </w:r>
      <w:r w:rsidR="003451AB">
        <w:t>K</w:t>
      </w:r>
      <w:r>
        <w:t>riviczu, y v</w:t>
      </w:r>
      <w:r w:rsidRPr="00E61788">
        <w:t>ſ</w:t>
      </w:r>
      <w:r>
        <w:t>zu moju nemarnozt.</w:t>
      </w:r>
    </w:p>
    <w:p w14:paraId="7DF4DE4A" w14:textId="77777777" w:rsidR="0099689C" w:rsidRDefault="0099689C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252751" w14:textId="52B0E5C7" w:rsidR="0099689C" w:rsidRDefault="0099689C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/103/</w:t>
      </w:r>
    </w:p>
    <w:p w14:paraId="3600AB1A" w14:textId="2FC75642" w:rsidR="0099689C" w:rsidRDefault="0099689C" w:rsidP="006A76E3">
      <w:pPr>
        <w:pStyle w:val="teifwPageNum"/>
      </w:pPr>
      <w:r>
        <w:t>397.</w:t>
      </w:r>
    </w:p>
    <w:p w14:paraId="676BDB42" w14:textId="2A5B841C" w:rsidR="0099689C" w:rsidRDefault="0099689C" w:rsidP="0081496A">
      <w:pPr>
        <w:pStyle w:val="teiab"/>
      </w:pPr>
      <w:r>
        <w:t xml:space="preserve">Ja zdihavam szuze tochim, o lyubleni </w:t>
      </w:r>
      <w:r w:rsidRPr="006A76E3">
        <w:rPr>
          <w:rStyle w:val="teipersName"/>
        </w:rPr>
        <w:t>Jesush</w:t>
      </w:r>
      <w:r>
        <w:t xml:space="preserve"> moi!</w:t>
      </w:r>
      <w:r>
        <w:br/>
        <w:t>Dai da</w:t>
      </w:r>
      <w:r w:rsidRPr="00E61788">
        <w:t>ſ</w:t>
      </w:r>
      <w:r>
        <w:t>ze ja z-tobum zlosim, to bu nave</w:t>
      </w:r>
      <w:r w:rsidR="003451AB">
        <w:t>K</w:t>
      </w:r>
      <w:r>
        <w:t xml:space="preserve"> ha</w:t>
      </w:r>
      <w:r w:rsidRPr="00E61788">
        <w:t>ſ</w:t>
      </w:r>
      <w:r>
        <w:t>zen moi,</w:t>
      </w:r>
      <w:r>
        <w:br/>
        <w:t xml:space="preserve">Dai mi milozt </w:t>
      </w:r>
      <w:r w:rsidRPr="006A76E3">
        <w:rPr>
          <w:rStyle w:val="teipersName"/>
        </w:rPr>
        <w:t>Jesush</w:t>
      </w:r>
      <w:r>
        <w:t xml:space="preserve"> pro</w:t>
      </w:r>
      <w:r w:rsidRPr="00E61788">
        <w:t>ſ</w:t>
      </w:r>
      <w:r>
        <w:t>zim, da</w:t>
      </w:r>
      <w:r w:rsidRPr="00E61788">
        <w:t>ſ</w:t>
      </w:r>
      <w:r>
        <w:t>ze z</w:t>
      </w:r>
      <w:r w:rsidR="003451AB">
        <w:t>K</w:t>
      </w:r>
      <w:r>
        <w:t>opam z-grehov ja,</w:t>
      </w:r>
      <w:r>
        <w:br/>
        <w:t xml:space="preserve">Ar szem </w:t>
      </w:r>
      <w:r w:rsidR="003451AB">
        <w:t>K</w:t>
      </w:r>
      <w:r>
        <w:t>rivecz Szuze tochim, nezapuzti greshni</w:t>
      </w:r>
      <w:r w:rsidR="003451AB">
        <w:t>K</w:t>
      </w:r>
      <w:r>
        <w:t>a.</w:t>
      </w:r>
    </w:p>
    <w:p w14:paraId="3D479250" w14:textId="461327BC" w:rsidR="0099689C" w:rsidRDefault="0099689C" w:rsidP="0081496A">
      <w:pPr>
        <w:pStyle w:val="teiab"/>
      </w:pPr>
      <w:r>
        <w:t xml:space="preserve">Tvoga Szluga neoztavi, o lyubleni </w:t>
      </w:r>
      <w:r w:rsidRPr="006A76E3">
        <w:rPr>
          <w:rStyle w:val="teipersName"/>
        </w:rPr>
        <w:t>Jesush</w:t>
      </w:r>
      <w:r>
        <w:t xml:space="preserve"> moi!</w:t>
      </w:r>
      <w:r>
        <w:br/>
        <w:t>Naizadnyega me poztavi, v</w:t>
      </w:r>
      <w:r w:rsidRPr="00E61788">
        <w:t>ſ</w:t>
      </w:r>
      <w:r>
        <w:t xml:space="preserve">zigdar budem </w:t>
      </w:r>
      <w:r w:rsidRPr="006A76E3">
        <w:rPr>
          <w:rStyle w:val="teipersName"/>
        </w:rPr>
        <w:t>Jesush</w:t>
      </w:r>
      <w:r>
        <w:t xml:space="preserve"> tvoi,</w:t>
      </w:r>
      <w:r>
        <w:br/>
        <w:t>Meni grehe ti odprozti, da bum vreden di</w:t>
      </w:r>
      <w:r w:rsidR="003451AB">
        <w:t>K</w:t>
      </w:r>
      <w:r>
        <w:t>e tve,</w:t>
      </w:r>
      <w:r>
        <w:br/>
        <w:t>Zbrishi moje odurnozti, da bum imal ve</w:t>
      </w:r>
      <w:r w:rsidRPr="00E61788">
        <w:t>ſ</w:t>
      </w:r>
      <w:r>
        <w:t>zelje.</w:t>
      </w:r>
    </w:p>
    <w:p w14:paraId="7AE2883C" w14:textId="01D59524" w:rsidR="0099689C" w:rsidRDefault="0099689C" w:rsidP="0081496A">
      <w:pPr>
        <w:pStyle w:val="teiab"/>
      </w:pPr>
      <w:r>
        <w:t xml:space="preserve">Primi me vu szvete rane, o lyubleni </w:t>
      </w:r>
      <w:r w:rsidRPr="006A76E3">
        <w:rPr>
          <w:rStyle w:val="teipersName"/>
        </w:rPr>
        <w:t>Jesush</w:t>
      </w:r>
      <w:r>
        <w:t xml:space="preserve"> moi!</w:t>
      </w:r>
      <w:r>
        <w:br/>
        <w:t>Dai da zmi</w:t>
      </w:r>
      <w:r w:rsidRPr="00E61788">
        <w:t>ſ</w:t>
      </w:r>
      <w:r>
        <w:t>zlim vech</w:t>
      </w:r>
      <w:r w:rsidR="003451AB">
        <w:t>K</w:t>
      </w:r>
      <w:r>
        <w:t>rat na nye, na Szmert, ztrashen rachum</w:t>
      </w:r>
      <w:r>
        <w:br/>
        <w:t>moi.</w:t>
      </w:r>
      <w:r>
        <w:br/>
        <w:t>V-tvoe Ru</w:t>
      </w:r>
      <w:r w:rsidR="003451AB">
        <w:t>K</w:t>
      </w:r>
      <w:r>
        <w:t xml:space="preserve">e preporucham dushu moju </w:t>
      </w:r>
      <w:r w:rsidRPr="006A76E3">
        <w:rPr>
          <w:rStyle w:val="teipersName"/>
        </w:rPr>
        <w:t>Jesush</w:t>
      </w:r>
      <w:r>
        <w:t xml:space="preserve"> moi!</w:t>
      </w:r>
      <w:r>
        <w:br/>
        <w:t>Tebi</w:t>
      </w:r>
      <w:r w:rsidRPr="00E61788">
        <w:t>ſ</w:t>
      </w:r>
      <w:r>
        <w:t>ze ja ve</w:t>
      </w:r>
      <w:r w:rsidRPr="00E61788">
        <w:t>ſ</w:t>
      </w:r>
      <w:r>
        <w:t>z izrucham, da bum nave</w:t>
      </w:r>
      <w:r w:rsidR="003451AB">
        <w:t>K</w:t>
      </w:r>
      <w:r>
        <w:t xml:space="preserve"> </w:t>
      </w:r>
      <w:r w:rsidRPr="006A76E3">
        <w:rPr>
          <w:rStyle w:val="teipersName"/>
        </w:rPr>
        <w:t>Jesush</w:t>
      </w:r>
      <w:r>
        <w:t xml:space="preserve"> tvoi.</w:t>
      </w:r>
    </w:p>
    <w:p w14:paraId="1485CA63" w14:textId="77777777" w:rsidR="0099689C" w:rsidRDefault="0099689C" w:rsidP="00244EC6">
      <w:pPr>
        <w:rPr>
          <w:sz w:val="24"/>
          <w:szCs w:val="24"/>
        </w:rPr>
      </w:pPr>
    </w:p>
    <w:p w14:paraId="26EF39B4" w14:textId="779972DB" w:rsidR="0099689C" w:rsidRDefault="0099689C" w:rsidP="006A76E3">
      <w:pPr>
        <w:pStyle w:val="Naslov2"/>
      </w:pPr>
      <w:r>
        <w:t>Vu v</w:t>
      </w:r>
      <w:r w:rsidRPr="00E61788">
        <w:t>ſ</w:t>
      </w:r>
      <w:r>
        <w:t>za</w:t>
      </w:r>
      <w:r w:rsidR="003451AB">
        <w:t>K</w:t>
      </w:r>
      <w:r>
        <w:t>e Szuprotivchine, y nevolye.</w:t>
      </w:r>
      <w:r>
        <w:br/>
        <w:t>Na Notu: No= 217.</w:t>
      </w:r>
    </w:p>
    <w:p w14:paraId="756FFB45" w14:textId="04BECD82" w:rsidR="0099689C" w:rsidRDefault="0099689C" w:rsidP="0081496A">
      <w:pPr>
        <w:pStyle w:val="teiab"/>
      </w:pPr>
      <w:r>
        <w:t>odhman jezi</w:t>
      </w:r>
      <w:r w:rsidR="003451AB">
        <w:t>K</w:t>
      </w:r>
      <w:r>
        <w:t>a,</w:t>
      </w:r>
      <w:r>
        <w:br/>
        <w:t>ali ogovora</w:t>
      </w:r>
    </w:p>
    <w:p w14:paraId="57C21040" w14:textId="6257DCEF" w:rsidR="0099689C" w:rsidRDefault="0099689C" w:rsidP="0081496A">
      <w:pPr>
        <w:pStyle w:val="teiab"/>
      </w:pPr>
      <w:r>
        <w:t>Oh dobri moi Bose! tvoi szem ja szirota,</w:t>
      </w:r>
      <w:r>
        <w:br/>
        <w:t>Tva me szamo dersi na Szvetu dobrota;</w:t>
      </w:r>
      <w:r>
        <w:br/>
        <w:t>Zdavnya me bi vnoga z</w:t>
      </w:r>
      <w:r w:rsidR="003451AB">
        <w:t>K</w:t>
      </w:r>
      <w:r>
        <w:t>onchala nevola,</w:t>
      </w:r>
      <w:r>
        <w:br/>
        <w:t>Dabi ne chuvala Tvoja Szveta volya.</w:t>
      </w:r>
    </w:p>
    <w:p w14:paraId="08818A4D" w14:textId="5015144F" w:rsidR="0099689C" w:rsidRDefault="0099689C" w:rsidP="0081496A">
      <w:pPr>
        <w:pStyle w:val="teiab"/>
      </w:pPr>
      <w:r>
        <w:t>Nigdi ne nahajam dobra iztinz</w:t>
      </w:r>
      <w:r w:rsidR="003451AB">
        <w:t>K</w:t>
      </w:r>
      <w:r>
        <w:t>oga,</w:t>
      </w:r>
      <w:r>
        <w:br/>
        <w:t>Nevidim ve</w:t>
      </w:r>
      <w:r w:rsidRPr="00E61788">
        <w:t>ſ</w:t>
      </w:r>
      <w:r>
        <w:t>zelja zvan Tebe ztalnoga;</w:t>
      </w:r>
    </w:p>
    <w:p w14:paraId="25B6FEE3" w14:textId="281936BC" w:rsidR="0099689C" w:rsidRDefault="0099689C" w:rsidP="006A76E3">
      <w:pPr>
        <w:pStyle w:val="teiclosure0"/>
      </w:pPr>
      <w:r>
        <w:t>V. C.</w:t>
      </w:r>
    </w:p>
    <w:p w14:paraId="6A558124" w14:textId="77777777" w:rsidR="0099689C" w:rsidRDefault="0099689C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A4A9F6" w14:textId="07EA186B" w:rsidR="0099689C" w:rsidRDefault="0099689C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/104/</w:t>
      </w:r>
    </w:p>
    <w:p w14:paraId="6D4840C8" w14:textId="2BC642B2" w:rsidR="0099689C" w:rsidRDefault="0099689C" w:rsidP="006A76E3">
      <w:pPr>
        <w:pStyle w:val="teifwPageNum"/>
      </w:pPr>
      <w:r>
        <w:t>338.</w:t>
      </w:r>
    </w:p>
    <w:p w14:paraId="3AB779BE" w14:textId="317B8177" w:rsidR="0099689C" w:rsidRDefault="003451AB" w:rsidP="0081496A">
      <w:pPr>
        <w:pStyle w:val="teiab"/>
      </w:pPr>
      <w:r>
        <w:t>K</w:t>
      </w:r>
      <w:r w:rsidR="0099689C">
        <w:t>aigod Szvet ponuja leztor je z</w:t>
      </w:r>
      <w:r>
        <w:t>K</w:t>
      </w:r>
      <w:r w:rsidR="0099689C">
        <w:t>azlivo,</w:t>
      </w:r>
      <w:r w:rsidR="0099689C">
        <w:br/>
      </w:r>
      <w:r>
        <w:t>K</w:t>
      </w:r>
      <w:r w:rsidR="0099689C">
        <w:t>aigod nam daruje, v</w:t>
      </w:r>
      <w:r w:rsidR="0099689C" w:rsidRPr="00E61788">
        <w:t>ſ</w:t>
      </w:r>
      <w:r w:rsidR="0099689C">
        <w:t>ze je to laslivo.</w:t>
      </w:r>
    </w:p>
    <w:p w14:paraId="412E40E0" w14:textId="69899DCF" w:rsidR="0099689C" w:rsidRDefault="0099689C" w:rsidP="0081496A">
      <w:pPr>
        <w:pStyle w:val="teiab"/>
      </w:pPr>
      <w:r>
        <w:t xml:space="preserve">Jednem blago </w:t>
      </w:r>
      <w:r w:rsidR="003451AB">
        <w:t>K</w:t>
      </w:r>
      <w:r>
        <w:t>ase, ali na</w:t>
      </w:r>
      <w:r w:rsidRPr="00E61788">
        <w:t>ſ</w:t>
      </w:r>
      <w:r>
        <w:t>zladnozti,</w:t>
      </w:r>
      <w:r>
        <w:br/>
        <w:t>Chazti prestimane, drugem y zmosnozti.</w:t>
      </w:r>
      <w:r>
        <w:br/>
        <w:t>Ne</w:t>
      </w:r>
      <w:r w:rsidR="003451AB">
        <w:t>K</w:t>
      </w:r>
      <w:r>
        <w:t>omu gla</w:t>
      </w:r>
      <w:r w:rsidRPr="00E61788">
        <w:t>ſ</w:t>
      </w:r>
      <w:r>
        <w:t>z veli</w:t>
      </w:r>
      <w:r w:rsidR="003451AB">
        <w:t>K</w:t>
      </w:r>
      <w:r>
        <w:t xml:space="preserve"> na Domu, y vane,</w:t>
      </w:r>
      <w:r>
        <w:br/>
        <w:t xml:space="preserve">Priatele drugom, </w:t>
      </w:r>
      <w:r w:rsidR="003451AB">
        <w:t>K</w:t>
      </w:r>
      <w:r>
        <w:t xml:space="preserve">i ga zdignut </w:t>
      </w:r>
      <w:r w:rsidR="003451AB">
        <w:t>K</w:t>
      </w:r>
      <w:r>
        <w:t>ane.</w:t>
      </w:r>
    </w:p>
    <w:p w14:paraId="14DD061D" w14:textId="6A0357EB" w:rsidR="0099689C" w:rsidRDefault="0099689C" w:rsidP="0081496A">
      <w:pPr>
        <w:pStyle w:val="teiab"/>
      </w:pPr>
      <w:r>
        <w:t xml:space="preserve">Ali </w:t>
      </w:r>
      <w:r w:rsidR="003451AB">
        <w:t>K</w:t>
      </w:r>
      <w:r>
        <w:t>-v</w:t>
      </w:r>
      <w:r w:rsidRPr="00E61788">
        <w:t>ſ</w:t>
      </w:r>
      <w:r>
        <w:t>zemu tomu neda szegurnozti,</w:t>
      </w:r>
      <w:r>
        <w:br/>
        <w:t>Pre</w:t>
      </w:r>
      <w:r w:rsidRPr="00E61788">
        <w:t>ſ</w:t>
      </w:r>
      <w:r>
        <w:t xml:space="preserve">z </w:t>
      </w:r>
      <w:r w:rsidR="003451AB">
        <w:t>K</w:t>
      </w:r>
      <w:r>
        <w:t>e Szerdcze z</w:t>
      </w:r>
      <w:r w:rsidR="003451AB">
        <w:t>K</w:t>
      </w:r>
      <w:r>
        <w:t>erbno sive vu dvoinozti.</w:t>
      </w:r>
      <w:r>
        <w:br/>
        <w:t>Dotroshi</w:t>
      </w:r>
      <w:r w:rsidRPr="00E61788">
        <w:t>ſ</w:t>
      </w:r>
      <w:r>
        <w:t>ze blago, lepota povene,</w:t>
      </w:r>
      <w:r>
        <w:br/>
        <w:t>Di</w:t>
      </w:r>
      <w:r w:rsidR="003451AB">
        <w:t>K</w:t>
      </w:r>
      <w:r>
        <w:t>a pre</w:t>
      </w:r>
      <w:r w:rsidRPr="00E61788">
        <w:t>ſ</w:t>
      </w:r>
      <w:r>
        <w:t>z bogaztva na Spot sze oberne.</w:t>
      </w:r>
    </w:p>
    <w:p w14:paraId="05B9B602" w14:textId="07BE035C" w:rsidR="0099689C" w:rsidRDefault="003451AB" w:rsidP="0081496A">
      <w:pPr>
        <w:pStyle w:val="teiab"/>
      </w:pPr>
      <w:r>
        <w:t>K</w:t>
      </w:r>
      <w:r w:rsidR="0099689C">
        <w:t>a</w:t>
      </w:r>
      <w:r>
        <w:t>K</w:t>
      </w:r>
      <w:r w:rsidR="0099689C">
        <w:t xml:space="preserve"> Szneg protuletni premine na</w:t>
      </w:r>
      <w:r w:rsidR="0099689C" w:rsidRPr="00E61788">
        <w:t>ſ</w:t>
      </w:r>
      <w:r w:rsidR="0099689C">
        <w:t>zladnozt,</w:t>
      </w:r>
      <w:r w:rsidR="0099689C">
        <w:br/>
        <w:t>Ni</w:t>
      </w:r>
      <w:r>
        <w:t>K</w:t>
      </w:r>
      <w:r w:rsidR="0099689C">
        <w:t>ai neoztavi za szobum, neg Salozt;</w:t>
      </w:r>
      <w:r w:rsidR="0099689C">
        <w:br/>
        <w:t>Postenomu gla</w:t>
      </w:r>
      <w:r w:rsidR="0099689C" w:rsidRPr="00E61788">
        <w:t>ſ</w:t>
      </w:r>
      <w:r w:rsidR="0099689C">
        <w:t>zu, hman Jezi</w:t>
      </w:r>
      <w:r>
        <w:t>K</w:t>
      </w:r>
      <w:r w:rsidR="0099689C">
        <w:t xml:space="preserve"> za</w:t>
      </w:r>
      <w:r w:rsidR="0099689C" w:rsidRPr="00E61788">
        <w:t>ſ</w:t>
      </w:r>
      <w:r w:rsidR="0099689C">
        <w:t>zeda,</w:t>
      </w:r>
      <w:r w:rsidR="0099689C">
        <w:br/>
        <w:t>Priatelztvo v</w:t>
      </w:r>
      <w:r w:rsidR="0099689C" w:rsidRPr="00E61788">
        <w:t>ſ</w:t>
      </w:r>
      <w:r w:rsidR="0099689C">
        <w:t>za</w:t>
      </w:r>
      <w:r>
        <w:t>K</w:t>
      </w:r>
      <w:r w:rsidR="0099689C">
        <w:t>o premeni</w:t>
      </w:r>
      <w:r w:rsidR="0099689C" w:rsidRPr="00E61788">
        <w:t>ſ</w:t>
      </w:r>
      <w:r w:rsidR="0099689C">
        <w:t>ze vreda.</w:t>
      </w:r>
    </w:p>
    <w:p w14:paraId="65A8C54A" w14:textId="0945EA47" w:rsidR="0099689C" w:rsidRDefault="003451AB" w:rsidP="0081496A">
      <w:pPr>
        <w:pStyle w:val="teiab"/>
      </w:pPr>
      <w:r>
        <w:t>K</w:t>
      </w:r>
      <w:r w:rsidR="0099689C">
        <w:t xml:space="preserve">am ogen, </w:t>
      </w:r>
      <w:r>
        <w:t>K</w:t>
      </w:r>
      <w:r w:rsidR="0099689C">
        <w:t>am voiz</w:t>
      </w:r>
      <w:r>
        <w:t>K</w:t>
      </w:r>
      <w:r w:rsidR="0099689C">
        <w:t xml:space="preserve">a, </w:t>
      </w:r>
      <w:r>
        <w:t>K</w:t>
      </w:r>
      <w:r w:rsidR="0099689C">
        <w:t>am ne</w:t>
      </w:r>
      <w:r w:rsidR="0099689C" w:rsidRPr="00E61788">
        <w:t>ſ</w:t>
      </w:r>
      <w:r w:rsidR="0099689C">
        <w:t>zreche druge?</w:t>
      </w:r>
      <w:r w:rsidR="0099689C">
        <w:br/>
      </w:r>
      <w:r>
        <w:t>K</w:t>
      </w:r>
      <w:r w:rsidR="0099689C">
        <w:t>am z</w:t>
      </w:r>
      <w:r>
        <w:t>K</w:t>
      </w:r>
      <w:r w:rsidR="0099689C">
        <w:t>erbi, betegi, nevole, y tuge?</w:t>
      </w:r>
      <w:r w:rsidR="0099689C">
        <w:br/>
      </w:r>
      <w:r>
        <w:t>K</w:t>
      </w:r>
      <w:r w:rsidR="0099689C">
        <w:t>e dobru szvecz</w:t>
      </w:r>
      <w:r>
        <w:t>K</w:t>
      </w:r>
      <w:r w:rsidR="0099689C">
        <w:t>omu Szlazt, y ha</w:t>
      </w:r>
      <w:r w:rsidR="0099689C" w:rsidRPr="00E61788">
        <w:t>ſ</w:t>
      </w:r>
      <w:r w:rsidR="0099689C">
        <w:t xml:space="preserve">zen </w:t>
      </w:r>
      <w:r>
        <w:t>K</w:t>
      </w:r>
      <w:r w:rsidR="0099689C">
        <w:t>rate,</w:t>
      </w:r>
      <w:r w:rsidR="0099689C">
        <w:br/>
        <w:t>Z</w:t>
      </w:r>
      <w:r>
        <w:t>K</w:t>
      </w:r>
      <w:r w:rsidR="0099689C">
        <w:t>azlivumu Szvetlozt t-Szvum omrasnyum blate.</w:t>
      </w:r>
    </w:p>
    <w:p w14:paraId="3414F161" w14:textId="3B4A694E" w:rsidR="00A14FCD" w:rsidRDefault="00A14FCD" w:rsidP="0081496A">
      <w:pPr>
        <w:pStyle w:val="teiab"/>
      </w:pPr>
      <w:r>
        <w:t>Ta</w:t>
      </w:r>
      <w:r w:rsidR="003451AB">
        <w:t>K</w:t>
      </w:r>
      <w:r>
        <w:t xml:space="preserve"> naimre Szvet nemre ni</w:t>
      </w:r>
      <w:r w:rsidR="003451AB">
        <w:t>K</w:t>
      </w:r>
      <w:r>
        <w:t>omu vgoditi,</w:t>
      </w:r>
    </w:p>
    <w:p w14:paraId="251C83E9" w14:textId="77777777" w:rsidR="00A14FCD" w:rsidRDefault="00A14FC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FF8915" w14:textId="7D63EFF8" w:rsidR="00A14FCD" w:rsidRDefault="00A14FCD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/105/</w:t>
      </w:r>
    </w:p>
    <w:p w14:paraId="51FD4C46" w14:textId="79494C02" w:rsidR="00A14FCD" w:rsidRDefault="00A14FCD" w:rsidP="006A76E3">
      <w:pPr>
        <w:pStyle w:val="teifwPageNum"/>
      </w:pPr>
      <w:r>
        <w:t>339.</w:t>
      </w:r>
    </w:p>
    <w:p w14:paraId="56BB985F" w14:textId="2E683313" w:rsidR="004A10FC" w:rsidRDefault="004A10FC" w:rsidP="0081496A">
      <w:pPr>
        <w:pStyle w:val="teiab"/>
      </w:pPr>
      <w:r>
        <w:t>Nichijemu szerdczu Selenya zpuniti;</w:t>
      </w:r>
      <w:r>
        <w:br/>
        <w:t>Ali ne ta</w:t>
      </w:r>
      <w:r w:rsidR="003451AB">
        <w:t>K</w:t>
      </w:r>
      <w:r>
        <w:t xml:space="preserve"> bogat, dab' premogel date</w:t>
      </w:r>
      <w:r w:rsidRPr="006A76E3">
        <w:rPr>
          <w:rStyle w:val="teiadd"/>
        </w:rPr>
        <w:t>i</w:t>
      </w:r>
      <w:r>
        <w:t>,</w:t>
      </w:r>
      <w:r>
        <w:br/>
        <w:t xml:space="preserve">Ali </w:t>
      </w:r>
      <w:r w:rsidR="003451AB">
        <w:t>K</w:t>
      </w:r>
      <w:r>
        <w:t>ai daruje, nazad che imati.</w:t>
      </w:r>
    </w:p>
    <w:p w14:paraId="424CAF05" w14:textId="2D3BF128" w:rsidR="00044445" w:rsidRDefault="00044445" w:rsidP="0081496A">
      <w:pPr>
        <w:pStyle w:val="teiab"/>
      </w:pPr>
      <w:r>
        <w:t>Neg tvoju moi Bose! ja pomoch nazavam,</w:t>
      </w:r>
      <w:r>
        <w:br/>
        <w:t>V-</w:t>
      </w:r>
      <w:r w:rsidR="003451AB">
        <w:t>K</w:t>
      </w:r>
      <w:r>
        <w:t>om Szamom jedino ve</w:t>
      </w:r>
      <w:r w:rsidRPr="00E61788">
        <w:t>ſ</w:t>
      </w:r>
      <w:r>
        <w:t>zelje nahajam.</w:t>
      </w:r>
      <w:r>
        <w:br/>
        <w:t>Pri Tebi je szamo blago, y lepota</w:t>
      </w:r>
      <w:r w:rsidR="0048233B">
        <w:t>,</w:t>
      </w:r>
      <w:r w:rsidR="0048233B">
        <w:br/>
        <w:t>Pri Tebi na</w:t>
      </w:r>
      <w:r w:rsidR="0048233B" w:rsidRPr="00E61788">
        <w:t>ſ</w:t>
      </w:r>
      <w:r w:rsidR="0048233B">
        <w:t>zladnozt, zvershena dobrota.</w:t>
      </w:r>
    </w:p>
    <w:p w14:paraId="74EDCCEE" w14:textId="5BFB8DE7" w:rsidR="0048233B" w:rsidRDefault="006A76E3" w:rsidP="0081496A">
      <w:pPr>
        <w:pStyle w:val="teiab"/>
      </w:pPr>
      <w:r>
        <w:t>Ada vu Te v-piv</w:t>
      </w:r>
      <w:r w:rsidR="0048233B">
        <w:t>am v</w:t>
      </w:r>
      <w:r w:rsidR="0048233B" w:rsidRPr="00E61788">
        <w:t>ſ</w:t>
      </w:r>
      <w:r w:rsidR="0048233B">
        <w:t>ze moje hotenye,</w:t>
      </w:r>
      <w:r w:rsidR="0048233B">
        <w:br/>
        <w:t>V-Tvu milozt zapiram moje poselenye,</w:t>
      </w:r>
      <w:r w:rsidR="0048233B">
        <w:br/>
        <w:t>V</w:t>
      </w:r>
      <w:r w:rsidR="0048233B" w:rsidRPr="00E61788">
        <w:t>ſ</w:t>
      </w:r>
      <w:r w:rsidR="0048233B">
        <w:t xml:space="preserve">ze dobro, </w:t>
      </w:r>
      <w:r w:rsidR="003451AB">
        <w:t>K</w:t>
      </w:r>
      <w:r w:rsidR="0048233B">
        <w:t>o imam, Tebi pripishuj</w:t>
      </w:r>
      <w:r>
        <w:t>em,</w:t>
      </w:r>
      <w:r>
        <w:br/>
        <w:t>Tvu lyubav, dobrotu, hvalim</w:t>
      </w:r>
      <w:r w:rsidR="0048233B">
        <w:t xml:space="preserve"> y valujem.</w:t>
      </w:r>
    </w:p>
    <w:p w14:paraId="557B5123" w14:textId="20C015DA" w:rsidR="0048233B" w:rsidRDefault="0048233B" w:rsidP="0081496A">
      <w:pPr>
        <w:pStyle w:val="teiab"/>
      </w:pPr>
      <w:r>
        <w:t>Za Tve ta</w:t>
      </w:r>
      <w:r w:rsidR="003451AB">
        <w:t>K</w:t>
      </w:r>
      <w:r>
        <w:t>ai Ime v</w:t>
      </w:r>
      <w:r w:rsidRPr="00E61788">
        <w:t>ſ</w:t>
      </w:r>
      <w:r>
        <w:t>za</w:t>
      </w:r>
      <w:r w:rsidR="003451AB">
        <w:t>K</w:t>
      </w:r>
      <w:r>
        <w:t>o zlo podjeti,</w:t>
      </w:r>
      <w:r>
        <w:br/>
        <w:t>Na szramotu Szvetu rad hochu zterpeti;</w:t>
      </w:r>
      <w:r>
        <w:br/>
        <w:t xml:space="preserve">Blasenztva sze szamo </w:t>
      </w:r>
      <w:r w:rsidR="003451AB">
        <w:t>K</w:t>
      </w:r>
      <w:r>
        <w:t>ada nadjam Tvoga,</w:t>
      </w:r>
      <w:r>
        <w:br/>
        <w:t>Y ni</w:t>
      </w:r>
      <w:r w:rsidR="003451AB">
        <w:t>K</w:t>
      </w:r>
      <w:r>
        <w:t>ai nechutim pregona szvecz</w:t>
      </w:r>
      <w:r w:rsidR="003451AB">
        <w:t>K</w:t>
      </w:r>
      <w:r>
        <w:t>oga.</w:t>
      </w:r>
      <w:r>
        <w:br/>
        <w:t xml:space="preserve">Rep. </w:t>
      </w:r>
      <w:r w:rsidR="003451AB">
        <w:t>K</w:t>
      </w:r>
      <w:r>
        <w:t xml:space="preserve">ojega po Szmerti, </w:t>
      </w:r>
      <w:r w:rsidR="003451AB">
        <w:t>K</w:t>
      </w:r>
      <w:r>
        <w:t>ada me men</w:t>
      </w:r>
      <w:r w:rsidR="00790639">
        <w:t>tujesh,</w:t>
      </w:r>
      <w:r w:rsidR="00790639">
        <w:br/>
        <w:t>Pro</w:t>
      </w:r>
      <w:r w:rsidR="00790639" w:rsidRPr="00E61788">
        <w:t>ſ</w:t>
      </w:r>
      <w:r w:rsidR="00790639">
        <w:t>zim, da me z-Di</w:t>
      </w:r>
      <w:r w:rsidR="003451AB">
        <w:t>K</w:t>
      </w:r>
      <w:r w:rsidR="00790639">
        <w:t>um nebez</w:t>
      </w:r>
      <w:r w:rsidR="003451AB">
        <w:t>K</w:t>
      </w:r>
      <w:r w:rsidR="00790639">
        <w:t>im darujesh.</w:t>
      </w:r>
    </w:p>
    <w:p w14:paraId="0E25132F" w14:textId="77777777" w:rsidR="00790639" w:rsidRDefault="00790639" w:rsidP="00244EC6">
      <w:pPr>
        <w:rPr>
          <w:sz w:val="24"/>
          <w:szCs w:val="24"/>
        </w:rPr>
      </w:pPr>
    </w:p>
    <w:p w14:paraId="6FB9BE9E" w14:textId="6CF4C0F5" w:rsidR="00790639" w:rsidRDefault="00790639" w:rsidP="006A76E3">
      <w:pPr>
        <w:pStyle w:val="Naslov2"/>
      </w:pPr>
      <w:r>
        <w:t xml:space="preserve">Zdihavanye </w:t>
      </w:r>
      <w:r w:rsidR="003451AB">
        <w:t>K</w:t>
      </w:r>
      <w:r>
        <w:t xml:space="preserve">-Razpetomu </w:t>
      </w:r>
      <w:r w:rsidRPr="006A76E3">
        <w:rPr>
          <w:rStyle w:val="teipersName"/>
        </w:rPr>
        <w:t>Jesushu</w:t>
      </w:r>
      <w:r>
        <w:t>.</w:t>
      </w:r>
      <w:r>
        <w:br/>
        <w:t>Na Notu: 218.</w:t>
      </w:r>
    </w:p>
    <w:p w14:paraId="7C8C734E" w14:textId="59339547" w:rsidR="00790639" w:rsidRDefault="00790639" w:rsidP="0081496A">
      <w:pPr>
        <w:pStyle w:val="teiab"/>
      </w:pPr>
      <w:r>
        <w:t xml:space="preserve">O Moi </w:t>
      </w:r>
      <w:r w:rsidRPr="006A76E3">
        <w:rPr>
          <w:rStyle w:val="teipersName"/>
        </w:rPr>
        <w:t>Jesush</w:t>
      </w:r>
      <w:r>
        <w:t>! dobro moje, moi razpet zvelichitel!</w:t>
      </w:r>
      <w:r>
        <w:br/>
        <w:t>Szad objimlem telo tvoje, dragi moi od</w:t>
      </w:r>
      <w:r w:rsidR="003451AB">
        <w:t>K</w:t>
      </w:r>
      <w:r>
        <w:t>upitel!</w:t>
      </w:r>
    </w:p>
    <w:p w14:paraId="4EAD8A2F" w14:textId="26634FC5" w:rsidR="00790639" w:rsidRDefault="00790639" w:rsidP="006A76E3">
      <w:pPr>
        <w:pStyle w:val="teiclosure"/>
      </w:pPr>
      <w:r>
        <w:t>V. C.</w:t>
      </w:r>
    </w:p>
    <w:p w14:paraId="4AF811BB" w14:textId="77777777" w:rsidR="00790639" w:rsidRDefault="0079063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1D7021" w14:textId="3B500F84" w:rsidR="00790639" w:rsidRDefault="00790639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/106/</w:t>
      </w:r>
    </w:p>
    <w:p w14:paraId="29CD129E" w14:textId="299B9B49" w:rsidR="00790639" w:rsidRDefault="00790639" w:rsidP="006A76E3">
      <w:pPr>
        <w:pStyle w:val="teifwPageNum"/>
      </w:pPr>
      <w:r>
        <w:t>340.</w:t>
      </w:r>
    </w:p>
    <w:p w14:paraId="097005CF" w14:textId="000979C1" w:rsidR="00790639" w:rsidRDefault="00790639" w:rsidP="0081496A">
      <w:pPr>
        <w:pStyle w:val="teiab"/>
      </w:pPr>
      <w:r>
        <w:t>Szad zpoznavam, y valujem vnoge moje szramote,</w:t>
      </w:r>
      <w:r>
        <w:br/>
        <w:t xml:space="preserve">Rane tvoje szad </w:t>
      </w:r>
      <w:r w:rsidR="003451AB">
        <w:t>K</w:t>
      </w:r>
      <w:r>
        <w:t xml:space="preserve">ushujem, raishi </w:t>
      </w:r>
      <w:r w:rsidR="003451AB">
        <w:t>K</w:t>
      </w:r>
      <w:r>
        <w:t>a</w:t>
      </w:r>
      <w:r w:rsidR="003451AB">
        <w:t>K</w:t>
      </w:r>
      <w:r>
        <w:t xml:space="preserve"> v</w:t>
      </w:r>
      <w:r w:rsidRPr="00E61788">
        <w:t>ſ</w:t>
      </w:r>
      <w:r>
        <w:t>ze lepote.</w:t>
      </w:r>
    </w:p>
    <w:p w14:paraId="408D8D1E" w14:textId="0434FBCE" w:rsidR="00790639" w:rsidRDefault="00790639" w:rsidP="0081496A">
      <w:pPr>
        <w:pStyle w:val="teiab"/>
      </w:pPr>
      <w:r>
        <w:t>Szada vidim, da zbog mene nevolnoga greshni</w:t>
      </w:r>
      <w:r w:rsidR="003451AB">
        <w:t>K</w:t>
      </w:r>
      <w:r>
        <w:t>a,</w:t>
      </w:r>
      <w:r>
        <w:br/>
        <w:t>Ru</w:t>
      </w:r>
      <w:r w:rsidR="003451AB">
        <w:t>K</w:t>
      </w:r>
      <w:r>
        <w:t>e szuti prebodene, szerdcze od zla jezi</w:t>
      </w:r>
      <w:r w:rsidR="003451AB">
        <w:t>K</w:t>
      </w:r>
      <w:r>
        <w:t>a.</w:t>
      </w:r>
      <w:r>
        <w:br/>
        <w:t xml:space="preserve">Ti, </w:t>
      </w:r>
      <w:r w:rsidR="003451AB">
        <w:t>K</w:t>
      </w:r>
      <w:r>
        <w:t>i ne</w:t>
      </w:r>
      <w:r w:rsidRPr="00E61788">
        <w:t>ſ</w:t>
      </w:r>
      <w:r w:rsidR="006A76E3">
        <w:t>zi</w:t>
      </w:r>
      <w:r>
        <w:t xml:space="preserve"> </w:t>
      </w:r>
      <w:r w:rsidR="003451AB">
        <w:t>K</w:t>
      </w:r>
      <w:r>
        <w:t>riv, ne dusen, Szmert szi hotel podjeti,</w:t>
      </w:r>
      <w:r>
        <w:br/>
        <w:t>Szamo da ja vrasi Szuzen v-Nebo morem dozpeti.</w:t>
      </w:r>
    </w:p>
    <w:p w14:paraId="3A34249C" w14:textId="712A767C" w:rsidR="00790639" w:rsidRDefault="00790639" w:rsidP="0081496A">
      <w:pPr>
        <w:pStyle w:val="teiab"/>
      </w:pPr>
      <w:r>
        <w:t>Odurjavam grehe moje, z-</w:t>
      </w:r>
      <w:r w:rsidR="003451AB">
        <w:t>K</w:t>
      </w:r>
      <w:r>
        <w:t>emi szem te zbantuval,</w:t>
      </w:r>
      <w:r>
        <w:br/>
        <w:t>Da szem ranil telo tvoje, do Szmerti mi bude sal.</w:t>
      </w:r>
      <w:r>
        <w:br/>
      </w:r>
      <w:r w:rsidR="003451AB">
        <w:t>K</w:t>
      </w:r>
      <w:r>
        <w:t>am</w:t>
      </w:r>
      <w:r w:rsidRPr="00E61788">
        <w:t>ſ</w:t>
      </w:r>
      <w:r>
        <w:t xml:space="preserve">ze anda hochu vtechi, </w:t>
      </w:r>
      <w:r w:rsidR="003451AB">
        <w:t>K</w:t>
      </w:r>
      <w:r>
        <w:t xml:space="preserve">ad </w:t>
      </w:r>
      <w:r w:rsidRPr="00E61788">
        <w:t>ſ</w:t>
      </w:r>
      <w:r>
        <w:t>zem miloschu zgubil,</w:t>
      </w:r>
      <w:r>
        <w:br/>
      </w:r>
      <w:r w:rsidR="003451AB">
        <w:t>K</w:t>
      </w:r>
      <w:r>
        <w:t>am</w:t>
      </w:r>
      <w:r w:rsidRPr="00E61788">
        <w:t>ſ</w:t>
      </w:r>
      <w:r>
        <w:t xml:space="preserve">ze hochu tusen verchi, </w:t>
      </w:r>
      <w:r w:rsidR="003451AB">
        <w:t>K</w:t>
      </w:r>
      <w:r>
        <w:t>i szem Boga pogubil.</w:t>
      </w:r>
    </w:p>
    <w:p w14:paraId="4861A9E7" w14:textId="7FACBCD0" w:rsidR="00790639" w:rsidRDefault="00790639" w:rsidP="0081496A">
      <w:pPr>
        <w:pStyle w:val="teiab"/>
      </w:pPr>
      <w:r>
        <w:t xml:space="preserve">Znam, da nigdi nenahajam, </w:t>
      </w:r>
      <w:r w:rsidR="003451AB">
        <w:t>K</w:t>
      </w:r>
      <w:r>
        <w:t>am bi vuperl Ufanye,</w:t>
      </w:r>
      <w:r>
        <w:br/>
        <w:t xml:space="preserve">Zvan na </w:t>
      </w:r>
      <w:r w:rsidR="003451AB">
        <w:t>K</w:t>
      </w:r>
      <w:r>
        <w:t xml:space="preserve">risu </w:t>
      </w:r>
      <w:r w:rsidR="003451AB">
        <w:t>K</w:t>
      </w:r>
      <w:r>
        <w:t>am vuhajam molech za oproschenye</w:t>
      </w:r>
      <w:r w:rsidR="006A76E3">
        <w:t>.</w:t>
      </w:r>
      <w:r>
        <w:br/>
        <w:t xml:space="preserve">Ufanya sze pun povracham </w:t>
      </w:r>
      <w:r w:rsidR="003451AB">
        <w:t>K</w:t>
      </w:r>
      <w:r>
        <w:t>-tvoje milo</w:t>
      </w:r>
      <w:r w:rsidRPr="00E61788">
        <w:t>ſ</w:t>
      </w:r>
      <w:r>
        <w:t>zerdnozti,</w:t>
      </w:r>
      <w:r>
        <w:br/>
      </w:r>
      <w:r w:rsidR="003451AB">
        <w:t>K</w:t>
      </w:r>
      <w:r>
        <w:t>ai szem greshil, da nezplacham ve</w:t>
      </w:r>
      <w:r w:rsidR="003451AB">
        <w:t>K</w:t>
      </w:r>
      <w:r>
        <w:t>ovechni temnozti.</w:t>
      </w:r>
    </w:p>
    <w:p w14:paraId="315C2BD6" w14:textId="056A7C86" w:rsidR="00790639" w:rsidRDefault="00790639" w:rsidP="0081496A">
      <w:pPr>
        <w:pStyle w:val="teiab"/>
      </w:pPr>
      <w:r>
        <w:t xml:space="preserve">Szamo jednu </w:t>
      </w:r>
      <w:r w:rsidR="003451AB">
        <w:t>K</w:t>
      </w:r>
      <w:r>
        <w:t xml:space="preserve">ervi tvoje nai mi </w:t>
      </w:r>
      <w:r w:rsidR="003451AB">
        <w:t>K</w:t>
      </w:r>
      <w:r>
        <w:t>aplu z</w:t>
      </w:r>
      <w:r w:rsidR="003451AB">
        <w:t>K</w:t>
      </w:r>
      <w:r>
        <w:t>ratiti,</w:t>
      </w:r>
      <w:r>
        <w:br/>
      </w:r>
      <w:r w:rsidR="003451AB">
        <w:t>K</w:t>
      </w:r>
      <w:r>
        <w:t>a opere grehe moje, y hoche me zvrachiti.</w:t>
      </w:r>
      <w:r>
        <w:br/>
        <w:t>Ah! molim te neodhiti szuz moje po</w:t>
      </w:r>
      <w:r w:rsidR="003451AB">
        <w:t>K</w:t>
      </w:r>
      <w:r>
        <w:t>ornozti,</w:t>
      </w:r>
      <w:r>
        <w:br/>
        <w:t>Nai pri meni pogubiti tvoje Szmerti vrednozti.</w:t>
      </w:r>
    </w:p>
    <w:p w14:paraId="052D9580" w14:textId="1726D90C" w:rsidR="00790639" w:rsidRDefault="00790639" w:rsidP="0081496A">
      <w:pPr>
        <w:pStyle w:val="teiab"/>
      </w:pPr>
      <w:r>
        <w:t xml:space="preserve">Dai pri </w:t>
      </w:r>
      <w:r w:rsidR="003451AB">
        <w:t>K</w:t>
      </w:r>
      <w:r>
        <w:t>risu, da szmem ztati, szuz poto</w:t>
      </w:r>
      <w:r w:rsidR="003451AB">
        <w:t>K</w:t>
      </w:r>
      <w:r>
        <w:t>a plavati,</w:t>
      </w:r>
      <w:r>
        <w:br/>
        <w:t>Rane tvoje dai oprati, szuzami polevati.</w:t>
      </w:r>
    </w:p>
    <w:p w14:paraId="22BAAC96" w14:textId="2B608236" w:rsidR="003F7457" w:rsidRDefault="00790639" w:rsidP="0086584A">
      <w:pPr>
        <w:pStyle w:val="teiclosure0"/>
      </w:pPr>
      <w:r>
        <w:t>ultra.</w:t>
      </w:r>
    </w:p>
    <w:p w14:paraId="30701581" w14:textId="77777777" w:rsidR="003F7457" w:rsidRDefault="003F745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C3FA27" w14:textId="2CAFDAC6" w:rsidR="00790639" w:rsidRDefault="003F7457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/107/</w:t>
      </w:r>
    </w:p>
    <w:p w14:paraId="56F5BF11" w14:textId="586D5D1A" w:rsidR="003F7457" w:rsidRDefault="003F7457" w:rsidP="0086584A">
      <w:pPr>
        <w:pStyle w:val="teifwPageNum"/>
      </w:pPr>
      <w:r>
        <w:t>341.</w:t>
      </w:r>
    </w:p>
    <w:p w14:paraId="7168B179" w14:textId="7B242E9B" w:rsidR="003F7457" w:rsidRDefault="003451AB" w:rsidP="0081496A">
      <w:pPr>
        <w:pStyle w:val="teiab"/>
      </w:pPr>
      <w:r>
        <w:t>K</w:t>
      </w:r>
      <w:r w:rsidR="003F7457">
        <w:t xml:space="preserve">rish tvou nai mi </w:t>
      </w:r>
      <w:r w:rsidR="003F7457" w:rsidRPr="0086584A">
        <w:rPr>
          <w:rStyle w:val="teidel"/>
        </w:rPr>
        <w:t>bude</w:t>
      </w:r>
      <w:r w:rsidR="003F7457">
        <w:t xml:space="preserve"> pomoch bude, z</w:t>
      </w:r>
      <w:r>
        <w:t>K</w:t>
      </w:r>
      <w:r w:rsidR="003F7457">
        <w:t xml:space="preserve">radnye doide </w:t>
      </w:r>
      <w:r>
        <w:t>K</w:t>
      </w:r>
      <w:r w:rsidR="003F7457">
        <w:t>ad vreme,</w:t>
      </w:r>
      <w:r w:rsidR="003F7457">
        <w:br/>
        <w:t>Terpechemu szmertne trude nai zleh</w:t>
      </w:r>
      <w:r>
        <w:t>K</w:t>
      </w:r>
      <w:r w:rsidR="003F7457">
        <w:t>oti mu</w:t>
      </w:r>
      <w:r>
        <w:t>K</w:t>
      </w:r>
      <w:r w:rsidR="003F7457">
        <w:t xml:space="preserve"> breme.</w:t>
      </w:r>
      <w:r w:rsidR="003F7457">
        <w:br/>
      </w:r>
      <w:r w:rsidR="0086584A">
        <w:t xml:space="preserve">rep. </w:t>
      </w:r>
      <w:r w:rsidR="003F7457">
        <w:t>Dai mi szrechno preminuti, z-tveh sze mu</w:t>
      </w:r>
      <w:r>
        <w:t>K</w:t>
      </w:r>
      <w:r w:rsidR="003F7457">
        <w:t xml:space="preserve"> zpominati,</w:t>
      </w:r>
      <w:r w:rsidR="003F7457">
        <w:br/>
        <w:t xml:space="preserve">Dai mi Dushu mu zdehnuti, Ime </w:t>
      </w:r>
      <w:r w:rsidR="0086584A">
        <w:t>t</w:t>
      </w:r>
      <w:r w:rsidR="003F7457">
        <w:t>ve zazivati.</w:t>
      </w:r>
    </w:p>
    <w:p w14:paraId="7044BE37" w14:textId="77777777" w:rsidR="003F7457" w:rsidRDefault="003F7457" w:rsidP="00244EC6">
      <w:pPr>
        <w:rPr>
          <w:sz w:val="24"/>
          <w:szCs w:val="24"/>
        </w:rPr>
      </w:pPr>
    </w:p>
    <w:p w14:paraId="40A077DC" w14:textId="3678CDE9" w:rsidR="003F7457" w:rsidRDefault="003F7457" w:rsidP="0086584A">
      <w:pPr>
        <w:pStyle w:val="Naslov2"/>
      </w:pPr>
      <w:r>
        <w:t xml:space="preserve">Od </w:t>
      </w:r>
      <w:r w:rsidRPr="0086584A">
        <w:rPr>
          <w:rStyle w:val="teipersName"/>
        </w:rPr>
        <w:t>Jesusha</w:t>
      </w:r>
      <w:r>
        <w:t>.</w:t>
      </w:r>
      <w:r>
        <w:br/>
        <w:t>Na Notu: No= 219. et 215.</w:t>
      </w:r>
    </w:p>
    <w:p w14:paraId="48927AAB" w14:textId="7C51D14F" w:rsidR="003F7457" w:rsidRDefault="003F7457" w:rsidP="0081496A">
      <w:pPr>
        <w:pStyle w:val="teiab"/>
      </w:pPr>
      <w:r w:rsidRPr="0086584A">
        <w:rPr>
          <w:rStyle w:val="teipersName"/>
        </w:rPr>
        <w:t>Jesush</w:t>
      </w:r>
      <w:r>
        <w:t xml:space="preserve"> szlad</w:t>
      </w:r>
      <w:r w:rsidR="003451AB">
        <w:t>K</w:t>
      </w:r>
      <w:r>
        <w:t>o zpominanye, Szerdcza ve</w:t>
      </w:r>
      <w:r w:rsidRPr="00E61788">
        <w:t>ſ</w:t>
      </w:r>
      <w:r>
        <w:t>zelo gibanye,</w:t>
      </w:r>
      <w:r>
        <w:br/>
        <w:t>Od v</w:t>
      </w:r>
      <w:r w:rsidRPr="00E61788">
        <w:t>ſ</w:t>
      </w:r>
      <w:r>
        <w:t>za</w:t>
      </w:r>
      <w:r w:rsidR="003451AB">
        <w:t>K</w:t>
      </w:r>
      <w:r>
        <w:t xml:space="preserve">oga Szlaishe meda, </w:t>
      </w:r>
      <w:r w:rsidR="003451AB">
        <w:t>K</w:t>
      </w:r>
      <w:r>
        <w:t>oga nigdar Szvet neda.</w:t>
      </w:r>
    </w:p>
    <w:p w14:paraId="02F7C03F" w14:textId="4FC0A881" w:rsidR="003F7457" w:rsidRDefault="003F7457" w:rsidP="0081496A">
      <w:pPr>
        <w:pStyle w:val="teiab"/>
      </w:pPr>
      <w:r>
        <w:t>Ne od pe</w:t>
      </w:r>
      <w:r w:rsidRPr="00E61788">
        <w:t>ſ</w:t>
      </w:r>
      <w:r>
        <w:t xml:space="preserve">zmi lepshe tvoje, nit sze dragshe chuje </w:t>
      </w:r>
      <w:r w:rsidR="003451AB">
        <w:t>K</w:t>
      </w:r>
      <w:r>
        <w:t>oje,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86584A">
        <w:rPr>
          <w:rStyle w:val="teipersName"/>
        </w:rPr>
        <w:t>Jesusha</w:t>
      </w:r>
      <w:r>
        <w:t xml:space="preserve"> blago szvoje, </w:t>
      </w:r>
      <w:r w:rsidR="003451AB">
        <w:t>K</w:t>
      </w:r>
      <w:r>
        <w:t>oi pravo Szerdcze poje.</w:t>
      </w:r>
    </w:p>
    <w:p w14:paraId="22EB01ED" w14:textId="2512D138" w:rsidR="003F7457" w:rsidRDefault="003F7457" w:rsidP="0081496A">
      <w:pPr>
        <w:pStyle w:val="teiab"/>
      </w:pPr>
      <w:r>
        <w:t>Ti Ufanye za po</w:t>
      </w:r>
      <w:r w:rsidR="003451AB">
        <w:t>K</w:t>
      </w:r>
      <w:r>
        <w:t>oru miloztiven v-Nebo dvoru,</w:t>
      </w:r>
      <w:r>
        <w:br/>
        <w:t xml:space="preserve">Szrechni oni, </w:t>
      </w:r>
      <w:r w:rsidR="003451AB">
        <w:t>K</w:t>
      </w:r>
      <w:r>
        <w:t xml:space="preserve">i te naidu, y od Szveta </w:t>
      </w:r>
      <w:r w:rsidR="003451AB">
        <w:t>K</w:t>
      </w:r>
      <w:r>
        <w:t>-tebi zaidu.</w:t>
      </w:r>
    </w:p>
    <w:p w14:paraId="0EA28626" w14:textId="726AF4A1" w:rsidR="003F7457" w:rsidRDefault="00CD16C6" w:rsidP="0081496A">
      <w:pPr>
        <w:pStyle w:val="teiab"/>
      </w:pPr>
      <w:r>
        <w:t>G</w:t>
      </w:r>
      <w:r w:rsidR="003F7457">
        <w:t>do te ima pred szve ochi, ne ve</w:t>
      </w:r>
      <w:r w:rsidR="003F7457" w:rsidRPr="00E61788">
        <w:t>ſ</w:t>
      </w:r>
      <w:r w:rsidR="003F7457">
        <w:t>zelja zrechi mochi,</w:t>
      </w:r>
      <w:r w:rsidR="003F7457">
        <w:br/>
        <w:t xml:space="preserve">Nigdo more zrechi znatu, </w:t>
      </w:r>
      <w:r w:rsidR="003451AB">
        <w:t>K</w:t>
      </w:r>
      <w:r w:rsidR="003F7457">
        <w:t>ai je z-tobom prebivati.</w:t>
      </w:r>
    </w:p>
    <w:p w14:paraId="74CCAA95" w14:textId="00672474" w:rsidR="003F7457" w:rsidRDefault="003F7457" w:rsidP="0081496A">
      <w:pPr>
        <w:pStyle w:val="teiab"/>
      </w:pPr>
      <w:r>
        <w:t xml:space="preserve">Szamo ona razmi dusha, </w:t>
      </w:r>
      <w:r w:rsidR="003451AB">
        <w:t>K</w:t>
      </w:r>
      <w:r>
        <w:t xml:space="preserve">oja pravo tebe </w:t>
      </w:r>
      <w:r w:rsidR="003451AB">
        <w:t>K</w:t>
      </w:r>
      <w:r>
        <w:t>usha;</w:t>
      </w:r>
      <w:r>
        <w:br/>
        <w:t xml:space="preserve">O </w:t>
      </w:r>
      <w:r w:rsidRPr="00CD16C6">
        <w:rPr>
          <w:rStyle w:val="teipersName"/>
        </w:rPr>
        <w:t>Jesusha</w:t>
      </w:r>
      <w:r>
        <w:t xml:space="preserve"> v</w:t>
      </w:r>
      <w:r w:rsidRPr="00E61788">
        <w:t>ſ</w:t>
      </w:r>
      <w:r>
        <w:t>zi zpoznaite, vu nyegvu</w:t>
      </w:r>
      <w:r w:rsidRPr="00E61788">
        <w:t>ſ</w:t>
      </w:r>
      <w:r>
        <w:t>ze lyubav daite.</w:t>
      </w:r>
    </w:p>
    <w:p w14:paraId="108BACD8" w14:textId="6363B322" w:rsidR="003F7457" w:rsidRDefault="003F7457" w:rsidP="0081496A">
      <w:pPr>
        <w:pStyle w:val="teiab"/>
      </w:pPr>
      <w:r w:rsidRPr="00CD16C6">
        <w:rPr>
          <w:rStyle w:val="teipersName"/>
        </w:rPr>
        <w:t>Jesush</w:t>
      </w:r>
      <w:r>
        <w:t xml:space="preserve"> dragi, y lyubleni, nad v</w:t>
      </w:r>
      <w:r w:rsidRPr="00E61788">
        <w:t>ſ</w:t>
      </w:r>
      <w:r>
        <w:t>zem blagom preczenyeni!</w:t>
      </w:r>
      <w:r>
        <w:br/>
      </w:r>
      <w:r w:rsidR="003451AB">
        <w:t>K</w:t>
      </w:r>
      <w:r>
        <w:t>ral nad zemlum, di</w:t>
      </w:r>
      <w:r w:rsidR="003451AB">
        <w:t>K</w:t>
      </w:r>
      <w:r>
        <w:t>a Szveta, y che</w:t>
      </w:r>
      <w:r w:rsidRPr="00E61788">
        <w:t>ſ</w:t>
      </w:r>
      <w:r>
        <w:t>z vnoge selen leta</w:t>
      </w:r>
      <w:r w:rsidR="00CD16C6">
        <w:t>.</w:t>
      </w:r>
    </w:p>
    <w:p w14:paraId="3490D612" w14:textId="29448B69" w:rsidR="003F7457" w:rsidRDefault="003F7457" w:rsidP="00CD16C6">
      <w:pPr>
        <w:pStyle w:val="teiclosure0"/>
      </w:pPr>
      <w:r>
        <w:t>V. C.</w:t>
      </w:r>
    </w:p>
    <w:p w14:paraId="45A50852" w14:textId="77777777" w:rsidR="003F7457" w:rsidRDefault="003F745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1582B7" w14:textId="2C782B36" w:rsidR="003F7457" w:rsidRDefault="003F7457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/108/</w:t>
      </w:r>
    </w:p>
    <w:p w14:paraId="673D0F13" w14:textId="44DDA712" w:rsidR="003F7457" w:rsidRDefault="003F7457" w:rsidP="00CD16C6">
      <w:pPr>
        <w:pStyle w:val="teifwPageNum"/>
      </w:pPr>
      <w:r>
        <w:t>342.</w:t>
      </w:r>
    </w:p>
    <w:p w14:paraId="191E9242" w14:textId="7432817F" w:rsidR="003F7457" w:rsidRDefault="003451AB" w:rsidP="0081496A">
      <w:pPr>
        <w:pStyle w:val="teiab"/>
      </w:pPr>
      <w:r>
        <w:t>K</w:t>
      </w:r>
      <w:r w:rsidR="003F7457">
        <w:t>a</w:t>
      </w:r>
      <w:r>
        <w:t>K</w:t>
      </w:r>
      <w:r w:rsidR="003F7457">
        <w:t xml:space="preserve"> szi lyubil na</w:t>
      </w:r>
      <w:r w:rsidR="003F7457" w:rsidRPr="00E61788">
        <w:t>ſ</w:t>
      </w:r>
      <w:r w:rsidR="003F7457">
        <w:t xml:space="preserve">z ztvorjenye, </w:t>
      </w:r>
      <w:r>
        <w:t>K</w:t>
      </w:r>
      <w:r w:rsidR="003F7457">
        <w:t>ai je tvoje preterplenye,</w:t>
      </w:r>
      <w:r w:rsidR="003F7457">
        <w:br/>
        <w:t xml:space="preserve">Preleana </w:t>
      </w:r>
      <w:r>
        <w:t>K</w:t>
      </w:r>
      <w:r w:rsidR="003F7457">
        <w:t>erv Szvedochi na Oltaru dan y vnochi.</w:t>
      </w:r>
    </w:p>
    <w:p w14:paraId="10E0D02E" w14:textId="79C5B874" w:rsidR="003F7457" w:rsidRDefault="003F7457" w:rsidP="0081496A">
      <w:pPr>
        <w:pStyle w:val="teiab"/>
      </w:pPr>
      <w:r>
        <w:t>Dare vnoge v</w:t>
      </w:r>
      <w:r w:rsidRPr="00E61788">
        <w:t>ſ</w:t>
      </w:r>
      <w:r>
        <w:t xml:space="preserve">zem rad deli, </w:t>
      </w:r>
      <w:r w:rsidR="003451AB">
        <w:t>K</w:t>
      </w:r>
      <w:r>
        <w:t>ruto od na</w:t>
      </w:r>
      <w:r w:rsidRPr="00E61788">
        <w:t>ſ</w:t>
      </w:r>
      <w:r>
        <w:t>z on to seli,</w:t>
      </w:r>
      <w:r>
        <w:br/>
        <w:t>zarad tebe poleg mene, od tebe me Szvet ne gene.</w:t>
      </w:r>
    </w:p>
    <w:p w14:paraId="406BAE43" w14:textId="58FB139C" w:rsidR="003F7457" w:rsidRDefault="003F7457" w:rsidP="0081496A">
      <w:pPr>
        <w:pStyle w:val="teiab"/>
      </w:pPr>
      <w:r w:rsidRPr="00CD16C6">
        <w:rPr>
          <w:rStyle w:val="Naslov2Znak"/>
        </w:rPr>
        <w:t>Odſze</w:t>
      </w:r>
      <w:r w:rsidR="003451AB" w:rsidRPr="00CD16C6">
        <w:rPr>
          <w:rStyle w:val="Naslov2Znak"/>
        </w:rPr>
        <w:t>K</w:t>
      </w:r>
      <w:r w:rsidRPr="00CD16C6">
        <w:rPr>
          <w:rStyle w:val="Naslov2Znak"/>
        </w:rPr>
        <w:t>.</w:t>
      </w:r>
      <w:r>
        <w:br/>
        <w:t xml:space="preserve">Dai moi </w:t>
      </w:r>
      <w:r w:rsidRPr="00CD16C6">
        <w:rPr>
          <w:rStyle w:val="teipersName"/>
        </w:rPr>
        <w:t>Jesush</w:t>
      </w:r>
      <w:r>
        <w:t>, da te chutim, ne greshenye moje lutim,</w:t>
      </w:r>
      <w:r>
        <w:br/>
      </w:r>
      <w:r w:rsidR="003451AB">
        <w:t>K</w:t>
      </w:r>
      <w:r>
        <w:t>oga lyubav tva zopije, ve</w:t>
      </w:r>
      <w:r w:rsidRPr="00E61788">
        <w:t>ſ</w:t>
      </w:r>
      <w:r>
        <w:t xml:space="preserve">z od tebe v-Szerdczu </w:t>
      </w:r>
      <w:r w:rsidR="003451AB">
        <w:t>K</w:t>
      </w:r>
      <w:r>
        <w:t>lije.</w:t>
      </w:r>
    </w:p>
    <w:p w14:paraId="2FF4985F" w14:textId="0FF25442" w:rsidR="003F7457" w:rsidRDefault="003F7457" w:rsidP="0081496A">
      <w:pPr>
        <w:pStyle w:val="teiab"/>
      </w:pPr>
      <w:r>
        <w:t>Ta</w:t>
      </w:r>
      <w:r w:rsidR="003451AB">
        <w:t>K</w:t>
      </w:r>
      <w:r>
        <w:t>i znam, da</w:t>
      </w:r>
      <w:r w:rsidRPr="00E61788">
        <w:t>ſ</w:t>
      </w:r>
      <w:r>
        <w:t xml:space="preserve">zi </w:t>
      </w:r>
      <w:r w:rsidRPr="00CD16C6">
        <w:rPr>
          <w:rStyle w:val="teipersName"/>
        </w:rPr>
        <w:t>Jesush</w:t>
      </w:r>
      <w:r>
        <w:t xml:space="preserve"> moi, v</w:t>
      </w:r>
      <w:r w:rsidRPr="00E61788">
        <w:t>ſ</w:t>
      </w:r>
      <w:r>
        <w:t>za</w:t>
      </w:r>
      <w:r w:rsidR="003451AB">
        <w:t>K</w:t>
      </w:r>
      <w:r>
        <w:t xml:space="preserve">i Szrechen, </w:t>
      </w:r>
      <w:r w:rsidR="003451AB">
        <w:t>K</w:t>
      </w:r>
      <w:r>
        <w:t>oi je tvoi,</w:t>
      </w:r>
      <w:r>
        <w:br/>
        <w:t>Tebe Seli Dusha moja, ar pre</w:t>
      </w:r>
      <w:r w:rsidRPr="00E61788">
        <w:t>ſ</w:t>
      </w:r>
      <w:r>
        <w:t>z tebe ne po</w:t>
      </w:r>
      <w:r w:rsidR="003451AB">
        <w:t>K</w:t>
      </w:r>
      <w:r>
        <w:t>oja.</w:t>
      </w:r>
    </w:p>
    <w:p w14:paraId="45325A43" w14:textId="71CDEE5F" w:rsidR="003F7457" w:rsidRDefault="003F7457" w:rsidP="0081496A">
      <w:pPr>
        <w:pStyle w:val="teiab"/>
      </w:pPr>
      <w:r>
        <w:t xml:space="preserve">Gdegod budem prebival ja, </w:t>
      </w:r>
      <w:r w:rsidR="003451AB">
        <w:t>K</w:t>
      </w:r>
      <w:r>
        <w:t>-tebi budem zdihaval ja,</w:t>
      </w:r>
      <w:r>
        <w:br/>
        <w:t xml:space="preserve">Vu </w:t>
      </w:r>
      <w:r w:rsidR="003451AB">
        <w:t>K</w:t>
      </w:r>
      <w:r>
        <w:t>a</w:t>
      </w:r>
      <w:r w:rsidR="003451AB">
        <w:t>K</w:t>
      </w:r>
      <w:r>
        <w:t>vomgod meztu Szveta, do</w:t>
      </w:r>
      <w:r w:rsidR="003451AB">
        <w:t>K</w:t>
      </w:r>
      <w:r>
        <w:t xml:space="preserve"> nepreidu moja leta.</w:t>
      </w:r>
    </w:p>
    <w:p w14:paraId="5D1DD0BA" w14:textId="2011A050" w:rsidR="003F7457" w:rsidRDefault="003F7457" w:rsidP="0081496A">
      <w:pPr>
        <w:pStyle w:val="teiab"/>
      </w:pPr>
      <w:r>
        <w:t xml:space="preserve">Onda ztoprav bude pravo, </w:t>
      </w:r>
      <w:r w:rsidR="003451AB">
        <w:t>K</w:t>
      </w:r>
      <w:r>
        <w:t>ada Szerdcze bude zdravo,</w:t>
      </w:r>
      <w:r>
        <w:br/>
        <w:t>Szerdcza moga preveli</w:t>
      </w:r>
      <w:r w:rsidR="003451AB">
        <w:t>K</w:t>
      </w:r>
      <w:r>
        <w:t>a ve</w:t>
      </w:r>
      <w:r w:rsidR="003451AB">
        <w:t>K</w:t>
      </w:r>
      <w:r>
        <w:t>ivechna bude di</w:t>
      </w:r>
      <w:r w:rsidR="003451AB">
        <w:t>K</w:t>
      </w:r>
      <w:r>
        <w:t>a.</w:t>
      </w:r>
    </w:p>
    <w:p w14:paraId="09A3F07F" w14:textId="5D3F0F29" w:rsidR="003F7457" w:rsidRDefault="003F7457" w:rsidP="0081496A">
      <w:pPr>
        <w:pStyle w:val="teiab"/>
      </w:pPr>
      <w:r w:rsidRPr="00CD16C6">
        <w:rPr>
          <w:rStyle w:val="teipersName"/>
        </w:rPr>
        <w:t>Jesush</w:t>
      </w:r>
      <w:r>
        <w:t xml:space="preserve"> Mai</w:t>
      </w:r>
      <w:r w:rsidR="003451AB">
        <w:t>K</w:t>
      </w:r>
      <w:r>
        <w:t>e czvet Devicze, lepshi od v</w:t>
      </w:r>
      <w:r w:rsidRPr="00E61788">
        <w:t>ſ</w:t>
      </w:r>
      <w:r>
        <w:t>za</w:t>
      </w:r>
      <w:r w:rsidR="003451AB">
        <w:t>K</w:t>
      </w:r>
      <w:r w:rsidR="00CD16C6">
        <w:t>e r</w:t>
      </w:r>
      <w:r>
        <w:t>osicze,</w:t>
      </w:r>
      <w:r>
        <w:br/>
        <w:t>Vu v</w:t>
      </w:r>
      <w:r w:rsidRPr="00E61788">
        <w:t>ſ</w:t>
      </w:r>
      <w:r>
        <w:t>zeh tugah nevolnomu, je ve</w:t>
      </w:r>
      <w:r w:rsidRPr="00E61788">
        <w:t>ſ</w:t>
      </w:r>
      <w:r>
        <w:t>zelje Saloztnomu.</w:t>
      </w:r>
    </w:p>
    <w:p w14:paraId="2A846BAE" w14:textId="4B197CB5" w:rsidR="003F7457" w:rsidRDefault="003F7457" w:rsidP="0081496A">
      <w:pPr>
        <w:pStyle w:val="teiab"/>
      </w:pPr>
      <w:r w:rsidRPr="00CD16C6">
        <w:rPr>
          <w:rStyle w:val="teipersName"/>
        </w:rPr>
        <w:t>Jesush</w:t>
      </w:r>
      <w:r>
        <w:t xml:space="preserve"> mili </w:t>
      </w:r>
      <w:r w:rsidR="003451AB">
        <w:t>K</w:t>
      </w:r>
      <w:r>
        <w:t xml:space="preserve">amgod poidesh, </w:t>
      </w:r>
      <w:r w:rsidR="003451AB">
        <w:t>K</w:t>
      </w:r>
      <w:r>
        <w:t>e</w:t>
      </w:r>
      <w:r w:rsidRPr="00E61788">
        <w:t>ſ</w:t>
      </w:r>
      <w:r>
        <w:t>zno ali rano doidesh,</w:t>
      </w:r>
      <w:r>
        <w:br/>
        <w:t>Ishel budem ja za tobum, z</w:t>
      </w:r>
      <w:r w:rsidR="003451AB">
        <w:t>K</w:t>
      </w:r>
      <w:r>
        <w:t>a</w:t>
      </w:r>
      <w:r w:rsidR="003451AB">
        <w:t>K</w:t>
      </w:r>
      <w:r>
        <w:t>vum goder mojum</w:t>
      </w:r>
      <w:r>
        <w:br/>
        <w:t>S</w:t>
      </w:r>
      <w:r w:rsidR="003451AB">
        <w:t>K</w:t>
      </w:r>
      <w:r>
        <w:t>odum.</w:t>
      </w:r>
    </w:p>
    <w:p w14:paraId="4297FD7F" w14:textId="0FBF904B" w:rsidR="003F7457" w:rsidRDefault="003F7457" w:rsidP="0081496A">
      <w:pPr>
        <w:pStyle w:val="teiab"/>
      </w:pPr>
      <w:r w:rsidRPr="00CD16C6">
        <w:rPr>
          <w:rStyle w:val="teipersName"/>
        </w:rPr>
        <w:t>Jesush</w:t>
      </w:r>
      <w:r>
        <w:t xml:space="preserve"> Szlad</w:t>
      </w:r>
      <w:r w:rsidR="003451AB">
        <w:t>K</w:t>
      </w:r>
      <w:r>
        <w:t xml:space="preserve">i, </w:t>
      </w:r>
      <w:r w:rsidRPr="00CD16C6">
        <w:rPr>
          <w:rStyle w:val="teipersName"/>
        </w:rPr>
        <w:t>Jesush</w:t>
      </w:r>
      <w:r>
        <w:t xml:space="preserve"> lyublen, </w:t>
      </w:r>
      <w:r w:rsidR="003451AB">
        <w:t>K</w:t>
      </w:r>
      <w:r>
        <w:t>i ti lyublen nebu zgublen,</w:t>
      </w:r>
      <w:r>
        <w:br/>
        <w:t>Miloztivnozt tvu v</w:t>
      </w:r>
      <w:r w:rsidRPr="00E61788">
        <w:t>ſ</w:t>
      </w:r>
      <w:r>
        <w:t>zi znamo, v</w:t>
      </w:r>
      <w:r w:rsidRPr="00E61788">
        <w:t>ſ</w:t>
      </w:r>
      <w:r>
        <w:t>zi ti Szerdcze radi damo.</w:t>
      </w:r>
    </w:p>
    <w:p w14:paraId="185F6693" w14:textId="77777777" w:rsidR="003F7457" w:rsidRDefault="003F745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38AC77" w14:textId="7C82D6CC" w:rsidR="003F7457" w:rsidRDefault="003F7457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/109/</w:t>
      </w:r>
    </w:p>
    <w:p w14:paraId="4E1AFDAE" w14:textId="740958FC" w:rsidR="003F7457" w:rsidRDefault="003F7457" w:rsidP="00CD16C6">
      <w:pPr>
        <w:pStyle w:val="teifwPageNum"/>
      </w:pPr>
      <w:r>
        <w:t>343.</w:t>
      </w:r>
    </w:p>
    <w:p w14:paraId="4277411A" w14:textId="3966DF92" w:rsidR="003F7457" w:rsidRDefault="003F7457" w:rsidP="0081496A">
      <w:pPr>
        <w:pStyle w:val="teiab"/>
      </w:pPr>
      <w:r>
        <w:t>Szamo lyubav dai mi tvoju, nai bum zebraneh ja broju,</w:t>
      </w:r>
      <w:r>
        <w:br/>
        <w:t xml:space="preserve">Ti Miloschu da ja dovim, </w:t>
      </w:r>
      <w:r w:rsidR="003451AB">
        <w:t>K</w:t>
      </w:r>
      <w:r>
        <w:t>eise zate ja rad terpim.</w:t>
      </w:r>
    </w:p>
    <w:p w14:paraId="420E6979" w14:textId="77777777" w:rsidR="00F82E30" w:rsidRDefault="003F7457" w:rsidP="0081496A">
      <w:pPr>
        <w:pStyle w:val="teiab"/>
      </w:pPr>
      <w:r>
        <w:t xml:space="preserve">Hodi v-moje Szerdcze szada, da szam </w:t>
      </w:r>
      <w:r w:rsidRPr="00CD16C6">
        <w:rPr>
          <w:rStyle w:val="teipersName"/>
        </w:rPr>
        <w:t>Jesush</w:t>
      </w:r>
      <w:r>
        <w:t xml:space="preserve"> z-menom lada;</w:t>
      </w:r>
      <w:r>
        <w:br/>
        <w:t>O blaseni Neba plamen, ztoi vu meni v</w:t>
      </w:r>
      <w:r w:rsidRPr="00E61788">
        <w:t>ſ</w:t>
      </w:r>
      <w:r>
        <w:t xml:space="preserve">zigdar; </w:t>
      </w:r>
    </w:p>
    <w:p w14:paraId="42702D6F" w14:textId="3DF116E8" w:rsidR="003F7457" w:rsidRPr="00F82E30" w:rsidRDefault="003F7457" w:rsidP="00F82E30">
      <w:pPr>
        <w:pStyle w:val="teiclosure"/>
      </w:pPr>
      <w:r w:rsidRPr="00F82E30">
        <w:rPr>
          <w:rStyle w:val="teibibl"/>
          <w:rFonts w:cstheme="minorBidi"/>
          <w:i w:val="0"/>
          <w:color w:val="9BBB59" w:themeColor="accent3"/>
          <w:lang w:val="sl-SI" w:eastAsia="en-US"/>
        </w:rPr>
        <w:t>Amen</w:t>
      </w:r>
      <w:r w:rsidRPr="00F82E30">
        <w:t>.</w:t>
      </w:r>
    </w:p>
    <w:p w14:paraId="0713C735" w14:textId="5CD6EB3E" w:rsidR="003F7457" w:rsidRDefault="003F7457" w:rsidP="0081496A">
      <w:pPr>
        <w:pStyle w:val="teiab"/>
      </w:pPr>
      <w:r>
        <w:t>Vusgi lyubav ti vu Szerdczu, ra</w:t>
      </w:r>
      <w:r w:rsidRPr="00E61788">
        <w:t>ſ</w:t>
      </w:r>
      <w:r>
        <w:t>zveti pamet y Dushu,</w:t>
      </w:r>
      <w:r>
        <w:br/>
        <w:t>Da te na ve</w:t>
      </w:r>
      <w:r w:rsidR="003451AB">
        <w:t>K</w:t>
      </w:r>
      <w:r>
        <w:t>e dichimo, Szvet Szvet vu Nebu zpevamo.</w:t>
      </w:r>
      <w:r>
        <w:br/>
        <w:t>rep. Amen v</w:t>
      </w:r>
      <w:r w:rsidRPr="00E61788">
        <w:t>ſ</w:t>
      </w:r>
      <w:r>
        <w:t>zi vezda reczimo, da ta</w:t>
      </w:r>
      <w:r w:rsidR="003451AB">
        <w:t>K</w:t>
      </w:r>
      <w:r>
        <w:t xml:space="preserve"> v</w:t>
      </w:r>
      <w:r w:rsidRPr="00E61788">
        <w:t>ſ</w:t>
      </w:r>
      <w:r>
        <w:t>zi v-Nebu doidemo.</w:t>
      </w:r>
    </w:p>
    <w:p w14:paraId="775644C7" w14:textId="77777777" w:rsidR="003F7457" w:rsidRDefault="003F7457" w:rsidP="00244EC6">
      <w:pPr>
        <w:rPr>
          <w:sz w:val="24"/>
          <w:szCs w:val="24"/>
        </w:rPr>
      </w:pPr>
    </w:p>
    <w:p w14:paraId="7492BED4" w14:textId="77777777" w:rsidR="003F7457" w:rsidRDefault="003F7457" w:rsidP="00244EC6">
      <w:pPr>
        <w:rPr>
          <w:sz w:val="24"/>
          <w:szCs w:val="24"/>
        </w:rPr>
      </w:pPr>
    </w:p>
    <w:p w14:paraId="0BFA6C33" w14:textId="1551FAF2" w:rsidR="00350164" w:rsidRDefault="00350164" w:rsidP="00CD16C6">
      <w:pPr>
        <w:pStyle w:val="Naslov2"/>
      </w:pPr>
      <w:r>
        <w:t xml:space="preserve">Zdihavanye, vu </w:t>
      </w:r>
      <w:r w:rsidR="003451AB">
        <w:t>K</w:t>
      </w:r>
      <w:r>
        <w:t>ojem na pitanye greshni</w:t>
      </w:r>
      <w:r w:rsidR="003451AB">
        <w:t>K</w:t>
      </w:r>
      <w:r>
        <w:t>a</w:t>
      </w:r>
      <w:r>
        <w:br/>
        <w:t>Zvelichitel milo tusechi</w:t>
      </w:r>
      <w:r w:rsidRPr="00E61788">
        <w:t>ſ</w:t>
      </w:r>
      <w:r>
        <w:t>ze odgovarja.</w:t>
      </w:r>
    </w:p>
    <w:p w14:paraId="7B72F43D" w14:textId="0A988654" w:rsidR="00350164" w:rsidRDefault="00350164" w:rsidP="00CD16C6">
      <w:pPr>
        <w:pStyle w:val="Naslov2"/>
      </w:pPr>
      <w:r>
        <w:t>Na Jedna</w:t>
      </w:r>
      <w:r w:rsidR="003451AB">
        <w:t>K</w:t>
      </w:r>
      <w:r>
        <w:t>u Notu.</w:t>
      </w:r>
    </w:p>
    <w:p w14:paraId="25375994" w14:textId="529D736A" w:rsidR="00350164" w:rsidRDefault="0007487D" w:rsidP="0081496A">
      <w:pPr>
        <w:pStyle w:val="teiab"/>
      </w:pPr>
      <w:r>
        <w:t xml:space="preserve">O Moi </w:t>
      </w:r>
      <w:r w:rsidRPr="00CD16C6">
        <w:rPr>
          <w:rStyle w:val="teipersName"/>
        </w:rPr>
        <w:t>Jesush</w:t>
      </w:r>
      <w:r>
        <w:t xml:space="preserve">! lyubav </w:t>
      </w:r>
      <w:r w:rsidRPr="00CD16C6">
        <w:rPr>
          <w:rStyle w:val="teidel"/>
        </w:rPr>
        <w:t>moja</w:t>
      </w:r>
      <w:r>
        <w:t xml:space="preserve"> tvoju </w:t>
      </w:r>
      <w:r w:rsidR="003451AB">
        <w:t>K</w:t>
      </w:r>
      <w:r>
        <w:t>do che zrechi? ti za moju</w:t>
      </w:r>
      <w:r>
        <w:br/>
        <w:t>Dushu hotel</w:t>
      </w:r>
      <w:r w:rsidRPr="00E61788">
        <w:t>ſ</w:t>
      </w:r>
      <w:r>
        <w:t>zi vumreti, z-mu</w:t>
      </w:r>
      <w:r w:rsidR="003451AB">
        <w:t>K</w:t>
      </w:r>
      <w:r>
        <w:t>um nebo nyoi odpreti.</w:t>
      </w:r>
    </w:p>
    <w:p w14:paraId="0D90CF46" w14:textId="07CA21D4" w:rsidR="0007487D" w:rsidRDefault="0007487D" w:rsidP="0081496A">
      <w:pPr>
        <w:pStyle w:val="teiab"/>
      </w:pPr>
      <w:r>
        <w:t>Za tvu brit</w:t>
      </w:r>
      <w:r w:rsidR="003451AB">
        <w:t>K</w:t>
      </w:r>
      <w:r>
        <w:t>u Szmert y mu</w:t>
      </w:r>
      <w:r w:rsidR="003451AB">
        <w:t>K</w:t>
      </w:r>
      <w:r>
        <w:t>u, ah! Szmilui</w:t>
      </w:r>
      <w:r w:rsidRPr="00E61788">
        <w:t>ſ</w:t>
      </w:r>
      <w:r>
        <w:t>ze tvomu pu</w:t>
      </w:r>
      <w:r w:rsidR="003451AB">
        <w:t>K</w:t>
      </w:r>
      <w:r>
        <w:t>u,</w:t>
      </w:r>
      <w:r>
        <w:br/>
        <w:t>Da oplache grehe szvoje, y bu vreden di</w:t>
      </w:r>
      <w:r w:rsidR="003451AB">
        <w:t>K</w:t>
      </w:r>
      <w:r>
        <w:t>e tvoje.</w:t>
      </w:r>
    </w:p>
    <w:p w14:paraId="20F62338" w14:textId="3F7AEB30" w:rsidR="0007487D" w:rsidRDefault="0007487D" w:rsidP="0081496A">
      <w:pPr>
        <w:pStyle w:val="teiab"/>
      </w:pPr>
      <w:r>
        <w:t>Poglei dusha greshna mu</w:t>
      </w:r>
      <w:r w:rsidR="003451AB">
        <w:t>K</w:t>
      </w:r>
      <w:r>
        <w:t xml:space="preserve">e, </w:t>
      </w:r>
      <w:r w:rsidRPr="00CD16C6">
        <w:rPr>
          <w:rStyle w:val="teipersName"/>
        </w:rPr>
        <w:t>Jesusheve</w:t>
      </w:r>
      <w:r>
        <w:t xml:space="preserve"> szvete ru</w:t>
      </w:r>
      <w:r w:rsidR="003451AB">
        <w:t>K</w:t>
      </w:r>
      <w:r>
        <w:t>e,</w:t>
      </w:r>
      <w:r>
        <w:br/>
        <w:t>Y oztale v</w:t>
      </w:r>
      <w:r w:rsidRPr="00E61788">
        <w:t>ſ</w:t>
      </w:r>
      <w:r>
        <w:t xml:space="preserve">ze </w:t>
      </w:r>
      <w:r w:rsidR="003451AB">
        <w:t>K</w:t>
      </w:r>
      <w:r>
        <w:t xml:space="preserve">otrige, raztergane od </w:t>
      </w:r>
      <w:r w:rsidR="003451AB">
        <w:t>K</w:t>
      </w:r>
      <w:r>
        <w:t>astige.</w:t>
      </w:r>
    </w:p>
    <w:p w14:paraId="13C34B75" w14:textId="0E576291" w:rsidR="0007487D" w:rsidRDefault="0007487D" w:rsidP="0081496A">
      <w:pPr>
        <w:pStyle w:val="teiab"/>
      </w:pPr>
      <w:r>
        <w:t>Ah! gdoga je na to zpravil? vu tuli</w:t>
      </w:r>
      <w:r w:rsidR="003451AB">
        <w:t>K</w:t>
      </w:r>
      <w:r>
        <w:t>e mu</w:t>
      </w:r>
      <w:r w:rsidR="003451AB">
        <w:t>K</w:t>
      </w:r>
      <w:r>
        <w:t>e ztavil?</w:t>
      </w:r>
      <w:r>
        <w:br/>
        <w:t xml:space="preserve">Zdigni ochi, szerdcze gori, </w:t>
      </w:r>
      <w:r w:rsidRPr="00CD16C6">
        <w:rPr>
          <w:rStyle w:val="teipersName"/>
        </w:rPr>
        <w:t>Jesush</w:t>
      </w:r>
      <w:r>
        <w:t xml:space="preserve"> tebi odgovori.</w:t>
      </w:r>
    </w:p>
    <w:p w14:paraId="4F7DC6BA" w14:textId="1B1FBE36" w:rsidR="0007487D" w:rsidRDefault="0007487D" w:rsidP="00CD16C6">
      <w:pPr>
        <w:pStyle w:val="teiclosure"/>
      </w:pPr>
      <w:r>
        <w:t>V. C.</w:t>
      </w:r>
    </w:p>
    <w:p w14:paraId="2BD0DF7B" w14:textId="77777777" w:rsidR="0007487D" w:rsidRDefault="0007487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27FCF2" w14:textId="14DEDBBA" w:rsidR="0007487D" w:rsidRDefault="0007487D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/110/</w:t>
      </w:r>
    </w:p>
    <w:p w14:paraId="071A3E90" w14:textId="44A03800" w:rsidR="0007487D" w:rsidRDefault="0007487D" w:rsidP="00CD16C6">
      <w:pPr>
        <w:pStyle w:val="teifwPageNum"/>
      </w:pPr>
      <w:r>
        <w:t>344.</w:t>
      </w:r>
    </w:p>
    <w:p w14:paraId="51913223" w14:textId="272E0F22" w:rsidR="0007487D" w:rsidRDefault="0007487D" w:rsidP="0081496A">
      <w:pPr>
        <w:pStyle w:val="teiab"/>
      </w:pPr>
      <w:r>
        <w:t>Na</w:t>
      </w:r>
      <w:r w:rsidRPr="00E61788">
        <w:t>ſ</w:t>
      </w:r>
      <w:r>
        <w:t>zladnozti je</w:t>
      </w:r>
      <w:r w:rsidRPr="00E61788">
        <w:t>ſ</w:t>
      </w:r>
      <w:r>
        <w:t>zu bichi, a szerditi pluz</w:t>
      </w:r>
      <w:r w:rsidR="003451AB">
        <w:t>K</w:t>
      </w:r>
      <w:r>
        <w:t xml:space="preserve">e </w:t>
      </w:r>
      <w:r w:rsidR="003451AB">
        <w:t>K</w:t>
      </w:r>
      <w:r>
        <w:t>richi,</w:t>
      </w:r>
      <w:r>
        <w:br/>
        <w:t>Gda pre</w:t>
      </w:r>
      <w:r w:rsidR="003451AB">
        <w:t>K</w:t>
      </w:r>
      <w:r>
        <w:t xml:space="preserve">linyash, </w:t>
      </w:r>
      <w:r w:rsidR="003451AB">
        <w:t>K</w:t>
      </w:r>
      <w:r>
        <w:t>ada p</w:t>
      </w:r>
      <w:r w:rsidRPr="00E61788">
        <w:t>ſ</w:t>
      </w:r>
      <w:r>
        <w:t>zujesh, na moi obra</w:t>
      </w:r>
      <w:r w:rsidRPr="00E61788">
        <w:t>ſ</w:t>
      </w:r>
      <w:r>
        <w:t>z gerdo plujesh.</w:t>
      </w:r>
    </w:p>
    <w:p w14:paraId="28EAC08E" w14:textId="78D1E3E0" w:rsidR="0007487D" w:rsidRDefault="0007487D" w:rsidP="0081496A">
      <w:pPr>
        <w:pStyle w:val="teiab"/>
      </w:pPr>
      <w:r>
        <w:t>Ternye greshno tve mishlenye, Szulicza je hman Sivlenye,</w:t>
      </w:r>
      <w:r>
        <w:br/>
        <w:t>Z-</w:t>
      </w:r>
      <w:r w:rsidRPr="00485C77">
        <w:rPr>
          <w:rStyle w:val="teipersName"/>
        </w:rPr>
        <w:t>Judashem</w:t>
      </w:r>
      <w:r>
        <w:t xml:space="preserve"> me pa</w:t>
      </w:r>
      <w:r w:rsidR="003451AB">
        <w:t>K</w:t>
      </w:r>
      <w:r>
        <w:t xml:space="preserve"> izdajesh, </w:t>
      </w:r>
      <w:r w:rsidR="003451AB">
        <w:t>K</w:t>
      </w:r>
      <w:r>
        <w:t xml:space="preserve">ad </w:t>
      </w:r>
      <w:r w:rsidR="003451AB">
        <w:t>K</w:t>
      </w:r>
      <w:r>
        <w:t xml:space="preserve">rivichno </w:t>
      </w:r>
      <w:r w:rsidR="003451AB">
        <w:t>K</w:t>
      </w:r>
      <w:r>
        <w:t>ai prodajesh.</w:t>
      </w:r>
    </w:p>
    <w:p w14:paraId="2C118B0C" w14:textId="2223F7E0" w:rsidR="0007487D" w:rsidRDefault="003451AB" w:rsidP="0081496A">
      <w:pPr>
        <w:pStyle w:val="teiab"/>
      </w:pPr>
      <w:r>
        <w:t>K</w:t>
      </w:r>
      <w:r w:rsidR="0007487D">
        <w:t xml:space="preserve">i oholen v-jalu plavash, na </w:t>
      </w:r>
      <w:r>
        <w:t>K</w:t>
      </w:r>
      <w:r w:rsidR="0007487D">
        <w:t>rish znovich me pri</w:t>
      </w:r>
      <w:r>
        <w:t>K</w:t>
      </w:r>
      <w:r w:rsidR="0007487D">
        <w:t>avash,</w:t>
      </w:r>
      <w:r w:rsidR="0007487D">
        <w:br/>
        <w:t xml:space="preserve">Poserliv mi such napijesh, </w:t>
      </w:r>
      <w:r>
        <w:t>K</w:t>
      </w:r>
      <w:r w:rsidR="0007487D">
        <w:t>ada bludno sze zopijesh.</w:t>
      </w:r>
    </w:p>
    <w:p w14:paraId="38D6B5F4" w14:textId="39E6B2A5" w:rsidR="0007487D" w:rsidRDefault="0007487D" w:rsidP="0081496A">
      <w:pPr>
        <w:pStyle w:val="teiab"/>
      </w:pPr>
      <w:r>
        <w:t>Ta</w:t>
      </w:r>
      <w:r w:rsidR="003451AB">
        <w:t>K</w:t>
      </w:r>
      <w:r w:rsidRPr="00E61788">
        <w:t>ſ</w:t>
      </w:r>
      <w:r>
        <w:t xml:space="preserve">ze tusi </w:t>
      </w:r>
      <w:r w:rsidRPr="00CD16C6">
        <w:rPr>
          <w:rStyle w:val="teipersName"/>
        </w:rPr>
        <w:t>Jesush</w:t>
      </w:r>
      <w:r>
        <w:t xml:space="preserve"> szada, </w:t>
      </w:r>
      <w:r w:rsidR="003451AB">
        <w:t>K</w:t>
      </w:r>
      <w:r>
        <w:t>ad dush vnogo v-pe</w:t>
      </w:r>
      <w:r w:rsidR="003451AB">
        <w:t>K</w:t>
      </w:r>
      <w:r>
        <w:t>el pada:</w:t>
      </w:r>
      <w:r>
        <w:br/>
        <w:t>Gde je ha</w:t>
      </w:r>
      <w:r w:rsidRPr="00E61788">
        <w:t>ſ</w:t>
      </w:r>
      <w:r>
        <w:t xml:space="preserve">zen </w:t>
      </w:r>
      <w:r w:rsidR="003451AB">
        <w:t>K</w:t>
      </w:r>
      <w:r>
        <w:t>ervi moje? prestimanye dushe tvoje?</w:t>
      </w:r>
    </w:p>
    <w:p w14:paraId="18F70DA7" w14:textId="3CBF0807" w:rsidR="0007487D" w:rsidRDefault="0007487D" w:rsidP="0081496A">
      <w:pPr>
        <w:pStyle w:val="teiab"/>
      </w:pPr>
      <w:r>
        <w:t>Nai vech dusha, ztani greshit, da</w:t>
      </w:r>
      <w:r w:rsidRPr="00E61788">
        <w:t>ſ</w:t>
      </w:r>
      <w:r>
        <w:t>ze pe</w:t>
      </w:r>
      <w:r w:rsidR="003451AB">
        <w:t>K</w:t>
      </w:r>
      <w:r>
        <w:t>la moresh reshit.</w:t>
      </w:r>
      <w:r>
        <w:br/>
        <w:t>Nai mi szmerti vech zavdati, neg pochni</w:t>
      </w:r>
      <w:r w:rsidRPr="00E61788">
        <w:t>ſ</w:t>
      </w:r>
      <w:r>
        <w:t xml:space="preserve">ze prav </w:t>
      </w:r>
      <w:r w:rsidR="003451AB">
        <w:t>K</w:t>
      </w:r>
      <w:r>
        <w:t>ajati.</w:t>
      </w:r>
    </w:p>
    <w:p w14:paraId="67A05850" w14:textId="067BE6BA" w:rsidR="0007487D" w:rsidRDefault="0007487D" w:rsidP="0081496A">
      <w:pPr>
        <w:pStyle w:val="teiab"/>
      </w:pPr>
      <w:r>
        <w:t>Ta</w:t>
      </w:r>
      <w:r w:rsidR="003451AB">
        <w:t>K</w:t>
      </w:r>
      <w:r>
        <w:t xml:space="preserve"> ti, </w:t>
      </w:r>
      <w:r w:rsidR="003451AB">
        <w:t>K</w:t>
      </w:r>
      <w:r>
        <w:t>oi od mladozti Szmradliv gnijesh vu bludnozti,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ti v-jalu, </w:t>
      </w:r>
      <w:r w:rsidR="003451AB">
        <w:t>K</w:t>
      </w:r>
      <w:r>
        <w:t>i prebivaash, ali blago tudye vsivash.</w:t>
      </w:r>
    </w:p>
    <w:p w14:paraId="2323B242" w14:textId="3AE8D273" w:rsidR="0007487D" w:rsidRDefault="0007487D" w:rsidP="0081496A">
      <w:pPr>
        <w:pStyle w:val="teiab"/>
      </w:pPr>
      <w:r>
        <w:t>D</w:t>
      </w:r>
      <w:r w:rsidR="00CD16C6" w:rsidRPr="00CD16C6">
        <w:rPr>
          <w:rStyle w:val="teiadd"/>
        </w:rPr>
        <w:t>e</w:t>
      </w:r>
      <w:r>
        <w:t>o</w:t>
      </w:r>
      <w:r w:rsidR="003451AB">
        <w:t>K</w:t>
      </w:r>
      <w:r>
        <w:t xml:space="preserve"> po</w:t>
      </w:r>
      <w:r w:rsidR="003451AB">
        <w:t>K</w:t>
      </w:r>
      <w:r>
        <w:t>ore vreme teche, da Szmert tebe nepreteche,</w:t>
      </w:r>
      <w:r>
        <w:br/>
        <w:t>Zpoved pravu neodlachi, zlo Sivlenye tve oplachi.</w:t>
      </w:r>
    </w:p>
    <w:p w14:paraId="302C832B" w14:textId="3C39F381" w:rsidR="0007487D" w:rsidRDefault="003451AB" w:rsidP="0081496A">
      <w:pPr>
        <w:pStyle w:val="teiab"/>
      </w:pPr>
      <w:r>
        <w:t>K</w:t>
      </w:r>
      <w:r w:rsidR="0007487D">
        <w:t>i selite anda pervi prijet ha</w:t>
      </w:r>
      <w:r w:rsidR="0007487D" w:rsidRPr="00E61788">
        <w:t>ſ</w:t>
      </w:r>
      <w:r w:rsidR="0007487D">
        <w:t xml:space="preserve">zen z-moje </w:t>
      </w:r>
      <w:r>
        <w:t>K</w:t>
      </w:r>
      <w:r w:rsidR="0007487D">
        <w:t>ervi,</w:t>
      </w:r>
      <w:r w:rsidR="0007487D">
        <w:br/>
        <w:t xml:space="preserve">Hote </w:t>
      </w:r>
      <w:r>
        <w:t>K</w:t>
      </w:r>
      <w:r w:rsidR="0007487D">
        <w:t xml:space="preserve">-meni Salujuchi szuze za </w:t>
      </w:r>
      <w:r>
        <w:t>K</w:t>
      </w:r>
      <w:r w:rsidR="0007487D">
        <w:t>erv vrachajuchi.</w:t>
      </w:r>
    </w:p>
    <w:p w14:paraId="782BE632" w14:textId="77777777" w:rsidR="0007487D" w:rsidRDefault="0007487D" w:rsidP="00244EC6">
      <w:pPr>
        <w:rPr>
          <w:sz w:val="24"/>
          <w:szCs w:val="24"/>
        </w:rPr>
      </w:pPr>
    </w:p>
    <w:p w14:paraId="569805B9" w14:textId="6DE182CE" w:rsidR="0007487D" w:rsidRDefault="0007487D" w:rsidP="00CD16C6">
      <w:pPr>
        <w:pStyle w:val="Naslov2"/>
      </w:pPr>
      <w:r>
        <w:t>Zdihavanye Xaverianzh</w:t>
      </w:r>
      <w:r w:rsidR="003451AB">
        <w:t>K</w:t>
      </w:r>
      <w:r>
        <w:t xml:space="preserve">o </w:t>
      </w:r>
      <w:r w:rsidR="003451AB">
        <w:t>K</w:t>
      </w:r>
      <w:r>
        <w:t>-</w:t>
      </w:r>
      <w:r w:rsidRPr="00CD16C6">
        <w:rPr>
          <w:rStyle w:val="teipersName"/>
        </w:rPr>
        <w:t>Jesushu</w:t>
      </w:r>
      <w:r>
        <w:t>.</w:t>
      </w:r>
    </w:p>
    <w:p w14:paraId="47A8EA30" w14:textId="3B6405F0" w:rsidR="0007487D" w:rsidRDefault="0007487D" w:rsidP="00CD16C6">
      <w:pPr>
        <w:pStyle w:val="Naslov2"/>
      </w:pPr>
      <w:r>
        <w:t>Na jedna</w:t>
      </w:r>
      <w:r w:rsidR="003451AB">
        <w:t>K</w:t>
      </w:r>
      <w:r>
        <w:t>u gornyu Notu.</w:t>
      </w:r>
    </w:p>
    <w:p w14:paraId="63411CE6" w14:textId="77777777" w:rsidR="0007487D" w:rsidRDefault="0007487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A2235B" w14:textId="7ED1200B" w:rsidR="0007487D" w:rsidRDefault="008619B2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/111/</w:t>
      </w:r>
    </w:p>
    <w:p w14:paraId="37C740B1" w14:textId="75F55AE3" w:rsidR="008619B2" w:rsidRDefault="008619B2" w:rsidP="00CD16C6">
      <w:pPr>
        <w:pStyle w:val="teifwPageNum"/>
      </w:pPr>
      <w:r>
        <w:t>345.</w:t>
      </w:r>
    </w:p>
    <w:p w14:paraId="72099DBD" w14:textId="0BE57086" w:rsidR="008619B2" w:rsidRDefault="008619B2" w:rsidP="0081496A">
      <w:pPr>
        <w:pStyle w:val="teiab"/>
      </w:pPr>
      <w:r>
        <w:t>Nit ve</w:t>
      </w:r>
      <w:r w:rsidRPr="00E61788">
        <w:t>ſ</w:t>
      </w:r>
      <w:r>
        <w:t>zelja ve</w:t>
      </w:r>
      <w:r w:rsidR="003451AB">
        <w:t>K</w:t>
      </w:r>
      <w:r>
        <w:t>ivechnozt obechana lyubite</w:t>
      </w:r>
      <w:r w:rsidR="00076BDA">
        <w:t>lom,</w:t>
      </w:r>
      <w:r w:rsidR="00076BDA">
        <w:br/>
        <w:t>Nit pe</w:t>
      </w:r>
      <w:r w:rsidR="003451AB">
        <w:t>K</w:t>
      </w:r>
      <w:r w:rsidR="00076BDA">
        <w:t>lenz</w:t>
      </w:r>
      <w:r w:rsidR="003451AB">
        <w:t>K</w:t>
      </w:r>
      <w:r w:rsidR="00076BDA">
        <w:t>a vechna temnozt pripravlena bluditelom.</w:t>
      </w:r>
    </w:p>
    <w:p w14:paraId="0BF9D23B" w14:textId="23D7C821" w:rsidR="00076BDA" w:rsidRDefault="00076BDA" w:rsidP="0081496A">
      <w:pPr>
        <w:pStyle w:val="teiab"/>
      </w:pPr>
      <w:r>
        <w:t>Nit me ona, nit me ova na tvu lyubav ta</w:t>
      </w:r>
      <w:r w:rsidR="003451AB">
        <w:t>K</w:t>
      </w:r>
      <w:r>
        <w:t>o gible,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me szamo lyubav ova, za </w:t>
      </w:r>
      <w:r w:rsidR="003451AB">
        <w:t>K</w:t>
      </w:r>
      <w:r>
        <w:t>um Szerdcze v</w:t>
      </w:r>
      <w:r w:rsidRPr="00E61788">
        <w:t>ſ</w:t>
      </w:r>
      <w:r>
        <w:t>ze pogible.</w:t>
      </w:r>
    </w:p>
    <w:p w14:paraId="6786E73A" w14:textId="76E5A4DF" w:rsidR="00076BDA" w:rsidRDefault="003451AB" w:rsidP="0081496A">
      <w:pPr>
        <w:pStyle w:val="teiab"/>
      </w:pPr>
      <w:r>
        <w:t>K</w:t>
      </w:r>
      <w:r w:rsidR="00076BDA">
        <w:t xml:space="preserve">oi na </w:t>
      </w:r>
      <w:r>
        <w:t>K</w:t>
      </w:r>
      <w:r w:rsidR="00076BDA">
        <w:t>rish bil</w:t>
      </w:r>
      <w:r w:rsidR="00076BDA" w:rsidRPr="00E61788">
        <w:t>ſ</w:t>
      </w:r>
      <w:r w:rsidR="00076BDA">
        <w:t>zi pribit, y v</w:t>
      </w:r>
      <w:r w:rsidR="00076BDA" w:rsidRPr="00E61788">
        <w:t>ſ</w:t>
      </w:r>
      <w:r w:rsidR="00076BDA">
        <w:t>zem lyudem tam po</w:t>
      </w:r>
      <w:r>
        <w:t>K</w:t>
      </w:r>
      <w:r w:rsidR="00076BDA">
        <w:t>azan,</w:t>
      </w:r>
      <w:r w:rsidR="00076BDA">
        <w:br/>
        <w:t>Zbog lyubavi ztrashno izbit, y v</w:t>
      </w:r>
      <w:r w:rsidR="00076BDA" w:rsidRPr="00E61788">
        <w:t>ſ</w:t>
      </w:r>
      <w:r w:rsidR="00076BDA">
        <w:t>zemu Szvetu pri</w:t>
      </w:r>
      <w:r>
        <w:t>K</w:t>
      </w:r>
      <w:r w:rsidR="00076BDA">
        <w:t>azan.</w:t>
      </w:r>
    </w:p>
    <w:p w14:paraId="4D2D4198" w14:textId="4B544746" w:rsidR="00076BDA" w:rsidRDefault="00076BDA" w:rsidP="0081496A">
      <w:pPr>
        <w:pStyle w:val="teiab"/>
      </w:pPr>
      <w:r>
        <w:t xml:space="preserve">Ah! </w:t>
      </w:r>
      <w:r w:rsidR="003451AB">
        <w:t>K</w:t>
      </w:r>
      <w:r>
        <w:t>ad gledim z-veli</w:t>
      </w:r>
      <w:r w:rsidR="003451AB">
        <w:t>K</w:t>
      </w:r>
      <w:r>
        <w:t>emi, pribite noge, y ru</w:t>
      </w:r>
      <w:r w:rsidR="003451AB">
        <w:t>K</w:t>
      </w:r>
      <w:r>
        <w:t>e,</w:t>
      </w:r>
      <w:r>
        <w:br/>
        <w:t xml:space="preserve">Chavli, y </w:t>
      </w:r>
      <w:r w:rsidR="003451AB">
        <w:t>K</w:t>
      </w:r>
      <w:r>
        <w:t>-tomu z-vnogemi ranami zavdane mu</w:t>
      </w:r>
      <w:r w:rsidR="003451AB">
        <w:t>K</w:t>
      </w:r>
      <w:r>
        <w:t>e.</w:t>
      </w:r>
    </w:p>
    <w:p w14:paraId="24E59F07" w14:textId="672624CF" w:rsidR="00076BDA" w:rsidRDefault="00076BDA" w:rsidP="0081496A">
      <w:pPr>
        <w:pStyle w:val="teiab"/>
      </w:pPr>
      <w:r>
        <w:t>Vidim Shibje, ternye, rane, per</w:t>
      </w:r>
      <w:r w:rsidRPr="00E61788">
        <w:t>ſ</w:t>
      </w:r>
      <w:r>
        <w:t>zi z-</w:t>
      </w:r>
      <w:r w:rsidR="003451AB">
        <w:t>K</w:t>
      </w:r>
      <w:r>
        <w:t>opjem prebodene,</w:t>
      </w:r>
      <w:r>
        <w:br/>
        <w:t>V</w:t>
      </w:r>
      <w:r w:rsidRPr="00E61788">
        <w:t>ſ</w:t>
      </w:r>
      <w:r>
        <w:t xml:space="preserve">ze </w:t>
      </w:r>
      <w:r w:rsidR="003451AB">
        <w:t>K</w:t>
      </w:r>
      <w:r>
        <w:t>otrige popluvamo, za me na Szmert ob</w:t>
      </w:r>
      <w:r w:rsidRPr="00E61788">
        <w:t>ſ</w:t>
      </w:r>
      <w:r>
        <w:t>zudyene.</w:t>
      </w:r>
    </w:p>
    <w:p w14:paraId="25FC1062" w14:textId="782181FC" w:rsidR="00076BDA" w:rsidRPr="009C4CEE" w:rsidRDefault="009C4CEE" w:rsidP="0081496A">
      <w:pPr>
        <w:pStyle w:val="teiab"/>
      </w:pPr>
      <w:r w:rsidRPr="009C4CEE">
        <w:t>Ovo jedno mene gible na szerdchenu lyubav tvoju,</w:t>
      </w:r>
      <w:r w:rsidRPr="009C4CEE">
        <w:br/>
        <w:t>Y Szerdcze mi vſze pogible, do</w:t>
      </w:r>
      <w:r w:rsidR="003451AB">
        <w:t>K</w:t>
      </w:r>
      <w:r w:rsidRPr="009C4CEE">
        <w:t>lam z</w:t>
      </w:r>
      <w:r w:rsidR="003451AB">
        <w:t>K</w:t>
      </w:r>
      <w:r w:rsidRPr="009C4CEE">
        <w:t>asem lyubav moju.</w:t>
      </w:r>
    </w:p>
    <w:p w14:paraId="586E0BBB" w14:textId="004C993C" w:rsidR="009C4CEE" w:rsidRDefault="009C4CEE" w:rsidP="0081496A">
      <w:pPr>
        <w:pStyle w:val="teiab"/>
      </w:pPr>
      <w:r>
        <w:t>Ar a</w:t>
      </w:r>
      <w:r w:rsidR="003451AB">
        <w:t>K</w:t>
      </w:r>
      <w:r>
        <w:t>obi niti Dara nebil dobrem ti obechal,</w:t>
      </w:r>
      <w:r>
        <w:br/>
        <w:t>Nit po</w:t>
      </w:r>
      <w:r w:rsidR="003451AB">
        <w:t>K</w:t>
      </w:r>
      <w:r>
        <w:t>azal pe</w:t>
      </w:r>
      <w:r w:rsidR="003451AB">
        <w:t>K</w:t>
      </w:r>
      <w:r>
        <w:t xml:space="preserve">la </w:t>
      </w:r>
      <w:r w:rsidR="003451AB">
        <w:t>K</w:t>
      </w:r>
      <w:r>
        <w:t>vara, y greshni</w:t>
      </w:r>
      <w:r w:rsidR="003451AB">
        <w:t>K</w:t>
      </w:r>
      <w:r>
        <w:t>a nebi z</w:t>
      </w:r>
      <w:r w:rsidR="003451AB">
        <w:t>K</w:t>
      </w:r>
      <w:r>
        <w:t>onchal.</w:t>
      </w:r>
    </w:p>
    <w:p w14:paraId="05462433" w14:textId="3199D111" w:rsidR="009C4CEE" w:rsidRDefault="00191F12" w:rsidP="0081496A">
      <w:pPr>
        <w:pStyle w:val="teiab"/>
      </w:pPr>
      <w:r>
        <w:t>Josche Bos</w:t>
      </w:r>
      <w:r w:rsidR="00C26883">
        <w:t>e! lyubim tebe, ter te lyubim ja preja</w:t>
      </w:r>
      <w:r w:rsidR="003451AB">
        <w:t>K</w:t>
      </w:r>
      <w:r w:rsidR="00C26883">
        <w:t>o,</w:t>
      </w:r>
      <w:r w:rsidR="00C26883">
        <w:br/>
        <w:t xml:space="preserve">Ar szi </w:t>
      </w:r>
      <w:r w:rsidR="00C26883" w:rsidRPr="00191F12">
        <w:rPr>
          <w:rStyle w:val="teidel"/>
        </w:rPr>
        <w:t>zato</w:t>
      </w:r>
      <w:r w:rsidR="00C26883">
        <w:t xml:space="preserve"> ta</w:t>
      </w:r>
      <w:r w:rsidR="003451AB">
        <w:t>K</w:t>
      </w:r>
      <w:r w:rsidR="00C26883">
        <w:t>o y ti mene verno lyubil vreme v</w:t>
      </w:r>
      <w:r w:rsidR="00C26883" w:rsidRPr="00E61788">
        <w:t>ſ</w:t>
      </w:r>
      <w:r w:rsidR="00C26883">
        <w:t>za</w:t>
      </w:r>
      <w:r w:rsidR="003451AB">
        <w:t>K</w:t>
      </w:r>
      <w:r w:rsidR="00C26883">
        <w:t>o.</w:t>
      </w:r>
    </w:p>
    <w:p w14:paraId="65B563BC" w14:textId="1E5D7363" w:rsidR="00C26883" w:rsidRDefault="00C26883" w:rsidP="0081496A">
      <w:pPr>
        <w:pStyle w:val="teiab"/>
      </w:pPr>
      <w:r>
        <w:t xml:space="preserve">Szamo zato Tebe lyubim, </w:t>
      </w:r>
      <w:r w:rsidR="003451AB">
        <w:t>K</w:t>
      </w:r>
      <w:r>
        <w:t>aiti je</w:t>
      </w:r>
      <w:r w:rsidRPr="00E61788">
        <w:t>ſ</w:t>
      </w:r>
      <w:r>
        <w:t>zi Ti naibolshi,</w:t>
      </w:r>
      <w:r>
        <w:br/>
        <w:t>Ne pa</w:t>
      </w:r>
      <w:r w:rsidR="003451AB">
        <w:t>K</w:t>
      </w:r>
      <w:r>
        <w:t xml:space="preserve">, da me ne izgubim, neg </w:t>
      </w:r>
      <w:r w:rsidR="003451AB">
        <w:t>K</w:t>
      </w:r>
      <w:r>
        <w:t>aiti</w:t>
      </w:r>
      <w:r w:rsidRPr="00E61788">
        <w:t>ſ</w:t>
      </w:r>
      <w:r>
        <w:t>zi Bog naija</w:t>
      </w:r>
      <w:r w:rsidR="003451AB">
        <w:t>K</w:t>
      </w:r>
      <w:r>
        <w:t>shi.</w:t>
      </w:r>
    </w:p>
    <w:p w14:paraId="52E6F51A" w14:textId="77777777" w:rsidR="00C26883" w:rsidRDefault="00C26883" w:rsidP="00244EC6">
      <w:pPr>
        <w:rPr>
          <w:sz w:val="24"/>
          <w:szCs w:val="24"/>
        </w:rPr>
      </w:pPr>
    </w:p>
    <w:p w14:paraId="50431343" w14:textId="31B7174E" w:rsidR="00C26883" w:rsidRDefault="00C26883" w:rsidP="00191F12">
      <w:pPr>
        <w:pStyle w:val="Naslov2"/>
      </w:pPr>
      <w:r>
        <w:t xml:space="preserve">Zdihavanye </w:t>
      </w:r>
      <w:r w:rsidR="003451AB">
        <w:t>K</w:t>
      </w:r>
      <w:r>
        <w:t>-</w:t>
      </w:r>
      <w:r w:rsidRPr="00191F12">
        <w:rPr>
          <w:rStyle w:val="teipersName"/>
        </w:rPr>
        <w:t>Jesushu</w:t>
      </w:r>
      <w:r>
        <w:t>.</w:t>
      </w:r>
      <w:r>
        <w:br/>
        <w:t>Na Notu: No= 216. 220</w:t>
      </w:r>
    </w:p>
    <w:p w14:paraId="0A41CAD5" w14:textId="77777777" w:rsidR="00C26883" w:rsidRDefault="00C26883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B16589" w14:textId="6FBD61EF" w:rsidR="00C26883" w:rsidRPr="00C26883" w:rsidRDefault="00C26883" w:rsidP="00244EC6">
      <w:pPr>
        <w:rPr>
          <w:sz w:val="24"/>
          <w:szCs w:val="24"/>
        </w:rPr>
      </w:pPr>
      <w:r w:rsidRPr="00C26883">
        <w:rPr>
          <w:sz w:val="24"/>
          <w:szCs w:val="24"/>
        </w:rPr>
        <w:lastRenderedPageBreak/>
        <w:t>/112/</w:t>
      </w:r>
    </w:p>
    <w:p w14:paraId="190F019B" w14:textId="0F0ED504" w:rsidR="00C26883" w:rsidRDefault="00790E73" w:rsidP="00191F12">
      <w:pPr>
        <w:pStyle w:val="teifwPageNum"/>
      </w:pP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EA829" wp14:editId="457DEB31">
                <wp:simplePos x="0" y="0"/>
                <wp:positionH relativeFrom="column">
                  <wp:posOffset>-197062</wp:posOffset>
                </wp:positionH>
                <wp:positionV relativeFrom="paragraph">
                  <wp:posOffset>302048</wp:posOffset>
                </wp:positionV>
                <wp:extent cx="236644" cy="965200"/>
                <wp:effectExtent l="0" t="0" r="11430" b="25400"/>
                <wp:wrapNone/>
                <wp:docPr id="3" name="Levi zaviti oklepaj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44" cy="965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02B1D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vi zaviti oklepaj 3" o:spid="_x0000_s1026" type="#_x0000_t87" style="position:absolute;margin-left:-15.5pt;margin-top:23.8pt;width:18.65pt;height:7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" adj="441" strokecolor="black [3040]"/>
            </w:pict>
          </mc:Fallback>
        </mc:AlternateContent>
      </w:r>
      <w:r w:rsidR="00C26883">
        <w:t>346.</w:t>
      </w:r>
    </w:p>
    <w:p w14:paraId="4F630ABB" w14:textId="712546D6" w:rsidR="00C26883" w:rsidRDefault="00790E73" w:rsidP="0081496A">
      <w:pPr>
        <w:pStyle w:val="teiab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9B402" wp14:editId="2FE015D4">
                <wp:simplePos x="0" y="0"/>
                <wp:positionH relativeFrom="column">
                  <wp:posOffset>-798196</wp:posOffset>
                </wp:positionH>
                <wp:positionV relativeFrom="paragraph">
                  <wp:posOffset>22860</wp:posOffset>
                </wp:positionV>
                <wp:extent cx="694267" cy="711200"/>
                <wp:effectExtent l="0" t="0" r="10795" b="12700"/>
                <wp:wrapNone/>
                <wp:docPr id="4" name="Polje z besedilo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67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A648D" w14:textId="394B6FF9" w:rsidR="00787AD4" w:rsidRPr="00E84471" w:rsidRDefault="00787AD4">
                            <w:pPr>
                              <w:rPr>
                                <w:rStyle w:val="teiunclear"/>
                              </w:rPr>
                            </w:pPr>
                            <w:r w:rsidRPr="00E84471">
                              <w:rPr>
                                <w:rStyle w:val="teiunclear"/>
                              </w:rPr>
                              <w:t>Juos Simul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9B402" id="Polje z besedilom 4" o:spid="_x0000_s1027" type="#_x0000_t202" style="position:absolute;margin-left:-62.85pt;margin-top:1.8pt;width:54.65pt;height:5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" fillcolor="white [3201]" strokeweight=".5pt">
                <v:textbox>
                  <w:txbxContent>
                    <w:p w14:paraId="511A648D" w14:textId="394B6FF9" w:rsidR="00787AD4" w:rsidRPr="00E84471" w:rsidRDefault="00787AD4">
                      <w:pPr>
                        <w:rPr>
                          <w:rStyle w:val="teiunclear"/>
                        </w:rPr>
                      </w:pPr>
                      <w:r w:rsidRPr="00E84471">
                        <w:rPr>
                          <w:rStyle w:val="teiunclear"/>
                        </w:rPr>
                        <w:t>Juos Simul</w:t>
                      </w:r>
                    </w:p>
                  </w:txbxContent>
                </v:textbox>
              </v:shape>
            </w:pict>
          </mc:Fallback>
        </mc:AlternateContent>
      </w:r>
      <w:r w:rsidR="00C26883">
        <w:t xml:space="preserve">O Razpeti </w:t>
      </w:r>
      <w:r w:rsidR="00C26883" w:rsidRPr="00191F12">
        <w:rPr>
          <w:rStyle w:val="teipersName"/>
        </w:rPr>
        <w:t>Jesush</w:t>
      </w:r>
      <w:r w:rsidR="00C26883">
        <w:t xml:space="preserve"> dragi! zpomeni</w:t>
      </w:r>
      <w:r w:rsidR="00C26883" w:rsidRPr="00E61788">
        <w:t>ſ</w:t>
      </w:r>
      <w:r w:rsidR="00C26883">
        <w:t>ze z-mene ti,</w:t>
      </w:r>
      <w:r w:rsidR="00C26883">
        <w:br/>
        <w:t>Ja szem greshni</w:t>
      </w:r>
      <w:r w:rsidR="003451AB">
        <w:t>K</w:t>
      </w:r>
      <w:r w:rsidR="00C26883">
        <w:t xml:space="preserve"> ja nevolni, ne</w:t>
      </w:r>
      <w:r w:rsidR="00C26883" w:rsidRPr="00E61788">
        <w:t>ſ</w:t>
      </w:r>
      <w:r w:rsidR="00C26883">
        <w:t>zem pred te ztipiti.</w:t>
      </w:r>
    </w:p>
    <w:p w14:paraId="38BDADCA" w14:textId="6182E3CA" w:rsidR="00C26883" w:rsidRDefault="00C26883" w:rsidP="0081496A">
      <w:pPr>
        <w:pStyle w:val="teiab"/>
      </w:pPr>
      <w:r>
        <w:t xml:space="preserve">Ti na </w:t>
      </w:r>
      <w:r w:rsidR="003451AB">
        <w:t>K</w:t>
      </w:r>
      <w:r>
        <w:t>risnom drevu je</w:t>
      </w:r>
      <w:r w:rsidRPr="00E61788">
        <w:t>ſ</w:t>
      </w:r>
      <w:r>
        <w:t>zi Suh</w:t>
      </w:r>
      <w:r w:rsidR="003451AB">
        <w:t>K</w:t>
      </w:r>
      <w:r>
        <w:t>e mu</w:t>
      </w:r>
      <w:r w:rsidR="003451AB">
        <w:t>K</w:t>
      </w:r>
      <w:r>
        <w:t>e preterpel,</w:t>
      </w:r>
      <w:r>
        <w:br/>
        <w:t>Y veli</w:t>
      </w:r>
      <w:r w:rsidR="003451AB">
        <w:t>K</w:t>
      </w:r>
      <w:r>
        <w:t>e grehe moje v-tvoje rane szi vergel.</w:t>
      </w:r>
    </w:p>
    <w:p w14:paraId="7245FF4F" w14:textId="4B1F829A" w:rsidR="00C26883" w:rsidRDefault="00C26883" w:rsidP="0081496A">
      <w:pPr>
        <w:pStyle w:val="teiab"/>
      </w:pPr>
      <w:r>
        <w:t xml:space="preserve">Miloztivni </w:t>
      </w:r>
      <w:r w:rsidRPr="00191F12">
        <w:rPr>
          <w:rStyle w:val="teipersName"/>
        </w:rPr>
        <w:t>Jesush</w:t>
      </w:r>
      <w:r>
        <w:t xml:space="preserve"> dragi! grehe moje nez</w:t>
      </w:r>
      <w:r w:rsidR="003451AB">
        <w:t>K</w:t>
      </w:r>
      <w:r>
        <w:t>rivam,</w:t>
      </w:r>
      <w:r>
        <w:br/>
        <w:t>Nego rane preveli</w:t>
      </w:r>
      <w:r w:rsidR="003451AB">
        <w:t>K</w:t>
      </w:r>
      <w:r>
        <w:t>e ja pred Tobum od</w:t>
      </w:r>
      <w:r w:rsidR="003451AB">
        <w:t>K</w:t>
      </w:r>
      <w:r>
        <w:t>rivam.</w:t>
      </w:r>
    </w:p>
    <w:p w14:paraId="49207726" w14:textId="7858119F" w:rsidR="00C26883" w:rsidRDefault="00C26883" w:rsidP="0081496A">
      <w:pPr>
        <w:pStyle w:val="teiab"/>
      </w:pPr>
      <w:r>
        <w:t>Od mladozti do ztarozti ja szem vnogo zagreshil,</w:t>
      </w:r>
      <w:r>
        <w:br/>
        <w:t>zapovedi pa</w:t>
      </w:r>
      <w:r w:rsidR="003451AB">
        <w:t>K</w:t>
      </w:r>
      <w:r>
        <w:t>o tvoje guzto</w:t>
      </w:r>
      <w:r w:rsidR="003451AB">
        <w:t>K</w:t>
      </w:r>
      <w:r>
        <w:t>rat szem pre</w:t>
      </w:r>
      <w:r w:rsidR="003451AB">
        <w:t>K</w:t>
      </w:r>
      <w:r>
        <w:t>ershil.</w:t>
      </w:r>
    </w:p>
    <w:p w14:paraId="39615245" w14:textId="06DF7B32" w:rsidR="00C26883" w:rsidRDefault="00C26883" w:rsidP="0081496A">
      <w:pPr>
        <w:pStyle w:val="teiab"/>
      </w:pPr>
      <w:r>
        <w:t xml:space="preserve">Ja do moje Szmerti hochu milo </w:t>
      </w:r>
      <w:r w:rsidR="003451AB">
        <w:t>K</w:t>
      </w:r>
      <w:r>
        <w:t xml:space="preserve">-tebi </w:t>
      </w:r>
      <w:r w:rsidR="003451AB">
        <w:t>K</w:t>
      </w:r>
      <w:r>
        <w:t>richati,</w:t>
      </w:r>
      <w:r>
        <w:br/>
        <w:t>Da me v-milozt primesh tvoju, verno hochu pro</w:t>
      </w:r>
      <w:r w:rsidRPr="00E61788">
        <w:t>ſ</w:t>
      </w:r>
      <w:r>
        <w:t>ziti.</w:t>
      </w:r>
    </w:p>
    <w:p w14:paraId="4E0B1A86" w14:textId="6A82427F" w:rsidR="00C26883" w:rsidRDefault="00C26883" w:rsidP="0081496A">
      <w:pPr>
        <w:pStyle w:val="teiab"/>
      </w:pPr>
      <w:r>
        <w:t xml:space="preserve">Ah </w:t>
      </w:r>
      <w:r w:rsidR="003451AB">
        <w:t>K</w:t>
      </w:r>
      <w:r>
        <w:t xml:space="preserve">ralicza zemle Neba, </w:t>
      </w:r>
      <w:r w:rsidRPr="00191F12">
        <w:rPr>
          <w:rStyle w:val="teipersName"/>
        </w:rPr>
        <w:t>Maria</w:t>
      </w:r>
      <w:r>
        <w:t xml:space="preserve"> miloztivna!</w:t>
      </w:r>
      <w:r>
        <w:br/>
        <w:t xml:space="preserve">Pod </w:t>
      </w:r>
      <w:r w:rsidR="003451AB">
        <w:t>K</w:t>
      </w:r>
      <w:r>
        <w:t>ojem szi ti ztojecha Suh</w:t>
      </w:r>
      <w:r w:rsidR="003451AB">
        <w:t>K</w:t>
      </w:r>
      <w:r>
        <w:t>e szuze tochila.</w:t>
      </w:r>
    </w:p>
    <w:p w14:paraId="370DA2B1" w14:textId="3FBBB77A" w:rsidR="00C26883" w:rsidRDefault="007B3E5B" w:rsidP="0081496A">
      <w:pPr>
        <w:pStyle w:val="teiab"/>
      </w:pPr>
      <w:r>
        <w:t>Za na</w:t>
      </w:r>
      <w:r w:rsidRPr="00E61788">
        <w:t>ſ</w:t>
      </w:r>
      <w:r>
        <w:t>z moli ti greshni</w:t>
      </w:r>
      <w:r w:rsidR="003451AB">
        <w:t>K</w:t>
      </w:r>
      <w:r>
        <w:t xml:space="preserve">e Szina tvoga </w:t>
      </w:r>
      <w:r w:rsidRPr="00191F12">
        <w:rPr>
          <w:rStyle w:val="teipersName"/>
        </w:rPr>
        <w:t>Jesusha</w:t>
      </w:r>
      <w:r>
        <w:t>,</w:t>
      </w:r>
      <w:r>
        <w:br/>
        <w:t>Da nam grehe on oprozti, v-Nebo na</w:t>
      </w:r>
      <w:r w:rsidRPr="00E61788">
        <w:t>ſ</w:t>
      </w:r>
      <w:r>
        <w:t>z v</w:t>
      </w:r>
      <w:r w:rsidRPr="00E61788">
        <w:t>ſ</w:t>
      </w:r>
      <w:r>
        <w:t>ze zapela</w:t>
      </w:r>
    </w:p>
    <w:p w14:paraId="4C8EBC00" w14:textId="77777777" w:rsidR="007B3E5B" w:rsidRDefault="007B3E5B" w:rsidP="00244EC6">
      <w:pPr>
        <w:rPr>
          <w:sz w:val="24"/>
          <w:szCs w:val="24"/>
        </w:rPr>
      </w:pPr>
    </w:p>
    <w:p w14:paraId="18AC121D" w14:textId="3CDAEBDA" w:rsidR="007B3E5B" w:rsidRDefault="007B3E5B" w:rsidP="00191F12">
      <w:pPr>
        <w:pStyle w:val="Naslov2"/>
      </w:pPr>
      <w:r>
        <w:t xml:space="preserve">Zdihavanye </w:t>
      </w:r>
      <w:r w:rsidR="003451AB">
        <w:t>K</w:t>
      </w:r>
      <w:r>
        <w:t xml:space="preserve">-razpetomu </w:t>
      </w:r>
      <w:r w:rsidRPr="00191F12">
        <w:rPr>
          <w:rStyle w:val="teipersName"/>
        </w:rPr>
        <w:t>Jesushu</w:t>
      </w:r>
      <w:r>
        <w:t>.</w:t>
      </w:r>
      <w:r>
        <w:br/>
        <w:t>Na Notu: No= 217. 221.</w:t>
      </w:r>
    </w:p>
    <w:p w14:paraId="1017E7EE" w14:textId="102D8D14" w:rsidR="00EF532B" w:rsidRDefault="007B3E5B" w:rsidP="0081496A">
      <w:pPr>
        <w:pStyle w:val="teiab"/>
      </w:pPr>
      <w:r>
        <w:t xml:space="preserve">Oh moi </w:t>
      </w:r>
      <w:r w:rsidRPr="00191F12">
        <w:rPr>
          <w:rStyle w:val="teipersName"/>
        </w:rPr>
        <w:t>Jesush</w:t>
      </w:r>
      <w:r>
        <w:t xml:space="preserve">! ja zpoznavam, da prot tebi </w:t>
      </w:r>
      <w:r w:rsidR="00B24A6D">
        <w:t>greshil szem,</w:t>
      </w:r>
      <w:r w:rsidR="00B24A6D">
        <w:br/>
        <w:t>Grehe ztrashne odurjavam, nit lyubavi vreden szem.</w:t>
      </w:r>
      <w:r w:rsidR="00B24A6D">
        <w:br/>
        <w:t xml:space="preserve">Ja szem tebi </w:t>
      </w:r>
      <w:r w:rsidR="003451AB">
        <w:t>K</w:t>
      </w:r>
      <w:r w:rsidR="00B24A6D">
        <w:t xml:space="preserve">rish napravil, y </w:t>
      </w:r>
      <w:r w:rsidR="003451AB">
        <w:t>K</w:t>
      </w:r>
      <w:r w:rsidR="00B24A6D">
        <w:t>orunu z-ternya zplel,</w:t>
      </w:r>
      <w:r w:rsidR="00B24A6D">
        <w:br/>
        <w:t>Jate Shibjem ta</w:t>
      </w:r>
      <w:r w:rsidR="003451AB">
        <w:t>K</w:t>
      </w:r>
      <w:r w:rsidR="00B24A6D">
        <w:t xml:space="preserve"> z-merczavil, y prebozti rebro szmel.</w:t>
      </w:r>
    </w:p>
    <w:p w14:paraId="33D0E1F4" w14:textId="77777777" w:rsidR="00EF532B" w:rsidRDefault="00EF532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BB13F3" w14:textId="16036A53" w:rsidR="00B24A6D" w:rsidRDefault="00EF532B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/113/</w:t>
      </w:r>
    </w:p>
    <w:p w14:paraId="6F792814" w14:textId="132C5A5E" w:rsidR="00EF532B" w:rsidRDefault="00EF532B" w:rsidP="00191F12">
      <w:pPr>
        <w:pStyle w:val="teifwPageNum"/>
      </w:pPr>
      <w:r>
        <w:t>347.</w:t>
      </w:r>
    </w:p>
    <w:p w14:paraId="6E21D15D" w14:textId="77777777" w:rsidR="00191F12" w:rsidRDefault="00790E73" w:rsidP="0081496A">
      <w:pPr>
        <w:pStyle w:val="teiab"/>
      </w:pPr>
      <w:r>
        <w:t>Ja szem zro</w:t>
      </w:r>
      <w:r w:rsidR="003451AB">
        <w:t>K</w:t>
      </w:r>
      <w:r>
        <w:t xml:space="preserve"> bil bichuvanya, ja preleal Suvetu </w:t>
      </w:r>
      <w:r w:rsidR="003451AB">
        <w:t>K</w:t>
      </w:r>
      <w:r>
        <w:t>erv,</w:t>
      </w:r>
      <w:r>
        <w:br/>
        <w:t>Ja szem delni</w:t>
      </w:r>
      <w:r w:rsidR="003451AB">
        <w:t>K</w:t>
      </w:r>
      <w:r>
        <w:t xml:space="preserve"> razpinyanya, nezahvalni zemle cherv.</w:t>
      </w:r>
      <w:r>
        <w:br/>
        <w:t>Ja z-</w:t>
      </w:r>
      <w:r w:rsidRPr="00485C77">
        <w:rPr>
          <w:rStyle w:val="teipersName"/>
        </w:rPr>
        <w:t>Judashem</w:t>
      </w:r>
      <w:r>
        <w:t>, y z-</w:t>
      </w:r>
      <w:r w:rsidR="003451AB">
        <w:t>K</w:t>
      </w:r>
      <w:r>
        <w:t>aifashem szuprot tebi je</w:t>
      </w:r>
      <w:r w:rsidRPr="00E61788">
        <w:t>ſ</w:t>
      </w:r>
      <w:r>
        <w:t>zem bil,</w:t>
      </w:r>
      <w:r>
        <w:br/>
        <w:t>Z-</w:t>
      </w:r>
      <w:r w:rsidRPr="00191F12">
        <w:rPr>
          <w:rStyle w:val="teipersName"/>
        </w:rPr>
        <w:t>Pilatushem</w:t>
      </w:r>
      <w:r>
        <w:t>, z-</w:t>
      </w:r>
      <w:r w:rsidRPr="00191F12">
        <w:rPr>
          <w:rStyle w:val="teipersName"/>
        </w:rPr>
        <w:t>Herodeshem</w:t>
      </w:r>
      <w:r>
        <w:t xml:space="preserve"> tebe na Szmert ob</w:t>
      </w:r>
      <w:r w:rsidRPr="00E61788">
        <w:t>ſ</w:t>
      </w:r>
      <w:r>
        <w:t>zudil.</w:t>
      </w:r>
    </w:p>
    <w:p w14:paraId="10A4B1A4" w14:textId="2269D892" w:rsidR="00790E73" w:rsidRDefault="00790E73" w:rsidP="0081496A">
      <w:pPr>
        <w:pStyle w:val="teiab"/>
      </w:pPr>
      <w:r>
        <w:t xml:space="preserve">Oh moi </w:t>
      </w:r>
      <w:r w:rsidRPr="00191F12">
        <w:rPr>
          <w:rStyle w:val="teipersName"/>
        </w:rPr>
        <w:t>Jesush</w:t>
      </w:r>
      <w:r>
        <w:t xml:space="preserve"> miloztivni! nam greshni</w:t>
      </w:r>
      <w:r w:rsidR="003451AB">
        <w:t>K</w:t>
      </w:r>
      <w:r>
        <w:t>om milozt dai,</w:t>
      </w:r>
      <w:r>
        <w:br/>
        <w:t>Szerdu tvu od na</w:t>
      </w:r>
      <w:r w:rsidRPr="00E61788">
        <w:t>ſ</w:t>
      </w:r>
      <w:r>
        <w:t>z odrini, ter nam tvoju di</w:t>
      </w:r>
      <w:r w:rsidR="003451AB">
        <w:t>K</w:t>
      </w:r>
      <w:r>
        <w:t>u dai.</w:t>
      </w:r>
      <w:r>
        <w:br/>
        <w:t>Ar nit Szvetu veruvati, nit vech greshit hochemo,</w:t>
      </w:r>
      <w:r>
        <w:br/>
        <w:t>Nego tebi verno szlushit, y lyubit obechamo.</w:t>
      </w:r>
    </w:p>
    <w:p w14:paraId="4F6F59BB" w14:textId="77777777" w:rsidR="00790E73" w:rsidRDefault="00790E73" w:rsidP="00244EC6">
      <w:pPr>
        <w:rPr>
          <w:sz w:val="24"/>
          <w:szCs w:val="24"/>
        </w:rPr>
      </w:pPr>
    </w:p>
    <w:p w14:paraId="0752FE2C" w14:textId="07B4B727" w:rsidR="00790E73" w:rsidRDefault="00790E73" w:rsidP="00191F12">
      <w:pPr>
        <w:pStyle w:val="Naslov2"/>
      </w:pPr>
      <w:r>
        <w:t>Od Mai</w:t>
      </w:r>
      <w:r w:rsidR="003451AB">
        <w:t>K</w:t>
      </w:r>
      <w:r>
        <w:t>e Bosje.</w:t>
      </w:r>
      <w:r>
        <w:br/>
        <w:t xml:space="preserve">Na den prech. Prijetja B. D. </w:t>
      </w:r>
      <w:r w:rsidRPr="00191F12">
        <w:rPr>
          <w:rStyle w:val="teipersName"/>
        </w:rPr>
        <w:t>Marie</w:t>
      </w:r>
      <w:r>
        <w:t>.</w:t>
      </w:r>
    </w:p>
    <w:p w14:paraId="7573D10B" w14:textId="487DD02D" w:rsidR="00790E73" w:rsidRDefault="00790E73" w:rsidP="0081496A">
      <w:pPr>
        <w:pStyle w:val="teiab"/>
      </w:pPr>
      <w:r>
        <w:t>Na Bosich dobra,</w:t>
      </w:r>
      <w:r>
        <w:br/>
        <w:t>pri zadni oMeshi</w:t>
      </w:r>
      <w:r>
        <w:br/>
        <w:t>ob io=ti vari.</w:t>
      </w:r>
      <w:r>
        <w:tab/>
      </w:r>
      <w:r>
        <w:tab/>
        <w:t>Na Notu: No= 218. 222. 599.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ali dva Versusha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z-</w:t>
      </w:r>
      <w:r w:rsidR="003451AB">
        <w:t>K</w:t>
      </w:r>
      <w:r>
        <w:t>up vzeta, na drugo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451AB">
        <w:t>K</w:t>
      </w:r>
      <w:r>
        <w:t>ojugod Notu.</w:t>
      </w:r>
    </w:p>
    <w:p w14:paraId="281F62F9" w14:textId="77777777" w:rsidR="00790E73" w:rsidRDefault="00790E73" w:rsidP="00244EC6">
      <w:pPr>
        <w:rPr>
          <w:sz w:val="24"/>
          <w:szCs w:val="24"/>
        </w:rPr>
      </w:pPr>
    </w:p>
    <w:p w14:paraId="5724A8CC" w14:textId="59EEEA85" w:rsidR="00790E73" w:rsidRDefault="00790E73" w:rsidP="0081496A">
      <w:pPr>
        <w:pStyle w:val="teiab"/>
      </w:pPr>
      <w:r>
        <w:t>O prelepa zlata rosa!</w:t>
      </w:r>
      <w:r w:rsidR="00E84471">
        <w:t xml:space="preserve"> o prelepi rumen czvet!</w:t>
      </w:r>
      <w:r w:rsidR="00E84471">
        <w:br/>
        <w:t xml:space="preserve">Je </w:t>
      </w:r>
      <w:r w:rsidR="00E84471" w:rsidRPr="00191F12">
        <w:rPr>
          <w:rStyle w:val="teipersName"/>
        </w:rPr>
        <w:t>Maria</w:t>
      </w:r>
      <w:r w:rsidR="00E84471">
        <w:t xml:space="preserve"> Mati Bosja, ta</w:t>
      </w:r>
      <w:r w:rsidR="003451AB">
        <w:t>K</w:t>
      </w:r>
      <w:r w:rsidR="00E84471">
        <w:t>ve nema czeli Szvet.</w:t>
      </w:r>
    </w:p>
    <w:p w14:paraId="75411092" w14:textId="688A77A2" w:rsidR="00E84471" w:rsidRDefault="003451AB" w:rsidP="0081496A">
      <w:pPr>
        <w:pStyle w:val="teiab"/>
      </w:pPr>
      <w:r>
        <w:t>K</w:t>
      </w:r>
      <w:r w:rsidR="00E84471">
        <w:t>repozt, lyubav, y pravicza na to nyu je zvi</w:t>
      </w:r>
      <w:r w:rsidR="00E84471" w:rsidRPr="00E61788">
        <w:t>ſ</w:t>
      </w:r>
      <w:r w:rsidR="00E84471">
        <w:t>zila,</w:t>
      </w:r>
      <w:r w:rsidR="00E84471">
        <w:br/>
        <w:t>Da je Mati, y Devicza Boga Szina rodila.</w:t>
      </w:r>
    </w:p>
    <w:p w14:paraId="3664C76B" w14:textId="56ECB1EE" w:rsidR="00E84471" w:rsidRDefault="00E84471" w:rsidP="0081496A">
      <w:pPr>
        <w:pStyle w:val="teiab"/>
      </w:pPr>
      <w:r>
        <w:t>Pre</w:t>
      </w:r>
      <w:r w:rsidRPr="00E61788">
        <w:t>ſ</w:t>
      </w:r>
      <w:r>
        <w:t>z Musa ga je zpochela, pre</w:t>
      </w:r>
      <w:r w:rsidRPr="00E61788">
        <w:t>ſ</w:t>
      </w:r>
      <w:r>
        <w:t>z Musa na Szvet dala,</w:t>
      </w:r>
      <w:r>
        <w:br/>
        <w:t>Med Senami je preczvela, blasena sze bu zvala.</w:t>
      </w:r>
    </w:p>
    <w:p w14:paraId="5C12C3C1" w14:textId="589081F7" w:rsidR="00E84471" w:rsidRDefault="003451AB" w:rsidP="0081496A">
      <w:pPr>
        <w:pStyle w:val="teiab"/>
      </w:pPr>
      <w:r>
        <w:t>K</w:t>
      </w:r>
      <w:r w:rsidR="00E84471">
        <w:t>ai szu Sene toga Szveta, y Di</w:t>
      </w:r>
      <w:r>
        <w:t>K</w:t>
      </w:r>
      <w:r w:rsidR="00E84471">
        <w:t>lichi vremena?</w:t>
      </w:r>
      <w:r w:rsidR="00E84471">
        <w:br/>
        <w:t>Med v</w:t>
      </w:r>
      <w:r w:rsidR="00E84471" w:rsidRPr="00E61788">
        <w:t>ſ</w:t>
      </w:r>
      <w:r w:rsidR="00E84471">
        <w:t>zemi je v</w:t>
      </w:r>
      <w:r w:rsidR="00E84471" w:rsidRPr="00E61788">
        <w:t>ſ</w:t>
      </w:r>
      <w:r w:rsidR="00E84471">
        <w:t>zigdar Szveta, greha nema bremena.</w:t>
      </w:r>
    </w:p>
    <w:p w14:paraId="0360E79F" w14:textId="77777777" w:rsidR="00E84471" w:rsidRDefault="00E84471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AD4726" w14:textId="6D8125C7" w:rsidR="00E84471" w:rsidRDefault="00E84471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/114/</w:t>
      </w:r>
    </w:p>
    <w:p w14:paraId="37A26ECB" w14:textId="4229B58A" w:rsidR="00E84471" w:rsidRDefault="00E84471" w:rsidP="00191F12">
      <w:pPr>
        <w:pStyle w:val="teifwPageNum"/>
      </w:pPr>
      <w:r>
        <w:t>348.</w:t>
      </w:r>
    </w:p>
    <w:p w14:paraId="0E9340CD" w14:textId="3CBC3E3E" w:rsidR="00E84471" w:rsidRDefault="00E84471" w:rsidP="00F5260B">
      <w:pPr>
        <w:pStyle w:val="teiab"/>
      </w:pPr>
      <w:r>
        <w:t>O Chi Otcza nebez</w:t>
      </w:r>
      <w:r w:rsidR="003451AB">
        <w:t>K</w:t>
      </w:r>
      <w:r>
        <w:t>oga! Mati Szina Bosjega,</w:t>
      </w:r>
      <w:r>
        <w:br/>
        <w:t>zaruchnicza szi Szvetoga Duha, ni</w:t>
      </w:r>
      <w:r w:rsidR="003451AB">
        <w:t>K</w:t>
      </w:r>
      <w:r>
        <w:t>ai bolshega.</w:t>
      </w:r>
    </w:p>
    <w:p w14:paraId="0110C653" w14:textId="61E66E4B" w:rsidR="00E84471" w:rsidRDefault="00E84471" w:rsidP="00F5260B">
      <w:pPr>
        <w:pStyle w:val="teiab"/>
      </w:pPr>
      <w:r>
        <w:t>Ve</w:t>
      </w:r>
      <w:r w:rsidR="003451AB">
        <w:t>K</w:t>
      </w:r>
      <w:r>
        <w:t>she szreche nemre dati Nebo, zemla, czeli Szvet,</w:t>
      </w:r>
      <w:r w:rsidR="00D623F7">
        <w:br/>
      </w:r>
      <w:r w:rsidR="003451AB">
        <w:t>K</w:t>
      </w:r>
      <w:r w:rsidR="00D623F7">
        <w:t>a</w:t>
      </w:r>
      <w:r w:rsidR="003451AB">
        <w:t>K</w:t>
      </w:r>
      <w:r w:rsidR="00D623F7">
        <w:t xml:space="preserve"> je ova, da</w:t>
      </w:r>
      <w:r w:rsidR="00D623F7" w:rsidRPr="00E61788">
        <w:t>ſ</w:t>
      </w:r>
      <w:r w:rsidR="00D623F7">
        <w:t>zi Mati, y Devicz v</w:t>
      </w:r>
      <w:r w:rsidR="00D623F7" w:rsidRPr="00E61788">
        <w:t>ſ</w:t>
      </w:r>
      <w:r w:rsidR="00D623F7">
        <w:t>zeg zlati czvet.</w:t>
      </w:r>
    </w:p>
    <w:p w14:paraId="2B1C9A49" w14:textId="15121A08" w:rsidR="00D623F7" w:rsidRDefault="00D623F7" w:rsidP="00F5260B">
      <w:pPr>
        <w:pStyle w:val="teiab"/>
      </w:pPr>
      <w:r>
        <w:t>Pro</w:t>
      </w:r>
      <w:r w:rsidRPr="00E61788">
        <w:t>ſ</w:t>
      </w:r>
      <w:r>
        <w:t>zimo te, o Devicza! v-tul</w:t>
      </w:r>
      <w:r w:rsidR="003451AB">
        <w:t>K</w:t>
      </w:r>
      <w:r>
        <w:t>i Szrechi glei na na</w:t>
      </w:r>
      <w:r w:rsidRPr="00E61788">
        <w:t>ſ</w:t>
      </w:r>
      <w:r>
        <w:t>z,</w:t>
      </w:r>
      <w:r>
        <w:br/>
        <w:t>Budi nasha pomochnicza, vezda, y na zadni cha</w:t>
      </w:r>
      <w:r w:rsidRPr="00E61788">
        <w:t>ſ</w:t>
      </w:r>
      <w:r>
        <w:t>z.</w:t>
      </w:r>
    </w:p>
    <w:p w14:paraId="108F85C5" w14:textId="77777777" w:rsidR="00D623F7" w:rsidRDefault="00D623F7" w:rsidP="00244EC6">
      <w:pPr>
        <w:rPr>
          <w:sz w:val="24"/>
          <w:szCs w:val="24"/>
        </w:rPr>
      </w:pPr>
    </w:p>
    <w:p w14:paraId="6F9EAF73" w14:textId="4C65F8AD" w:rsidR="00D623F7" w:rsidRDefault="00823BB8" w:rsidP="00191F12">
      <w:pPr>
        <w:pStyle w:val="Naslov2"/>
      </w:pPr>
      <w:r>
        <w:t xml:space="preserve">Od </w:t>
      </w:r>
      <w:r w:rsidRPr="00191F12">
        <w:rPr>
          <w:rStyle w:val="teipersName"/>
        </w:rPr>
        <w:t>Marie</w:t>
      </w:r>
      <w:r>
        <w:t>.</w:t>
      </w:r>
      <w:r>
        <w:br/>
        <w:t>Na Notu: No= 219. 223.</w:t>
      </w:r>
    </w:p>
    <w:p w14:paraId="2B3C8924" w14:textId="561968A5" w:rsidR="00823BB8" w:rsidRDefault="00823BB8" w:rsidP="00F5260B">
      <w:pPr>
        <w:pStyle w:val="teiab"/>
      </w:pPr>
      <w:r>
        <w:t xml:space="preserve">O </w:t>
      </w:r>
      <w:r w:rsidR="003451AB">
        <w:t>K</w:t>
      </w:r>
      <w:r>
        <w:t>a</w:t>
      </w:r>
      <w:r w:rsidR="003451AB">
        <w:t>K</w:t>
      </w:r>
      <w:r>
        <w:t xml:space="preserve"> tusen, y salozten </w:t>
      </w:r>
      <w:r w:rsidR="003451AB">
        <w:t>K</w:t>
      </w:r>
      <w:r>
        <w:t xml:space="preserve">-tebi </w:t>
      </w:r>
      <w:r w:rsidRPr="00191F12">
        <w:rPr>
          <w:rStyle w:val="teipersName"/>
        </w:rPr>
        <w:t>Jesush</w:t>
      </w:r>
      <w:r>
        <w:t xml:space="preserve"> puscham gla</w:t>
      </w:r>
      <w:r w:rsidRPr="00E61788">
        <w:t>ſ</w:t>
      </w:r>
      <w:r>
        <w:t>z!</w:t>
      </w:r>
      <w:r>
        <w:br/>
        <w:t>Pod obrambu mochi tvoje preporucham tusneh na</w:t>
      </w:r>
      <w:r w:rsidRPr="00E61788">
        <w:t>ſ</w:t>
      </w:r>
      <w:r>
        <w:t>z:</w:t>
      </w:r>
      <w:r>
        <w:br/>
        <w:t>Da pre</w:t>
      </w:r>
      <w:r w:rsidRPr="00E61788">
        <w:t>ſ</w:t>
      </w:r>
      <w:r>
        <w:t xml:space="preserve">z tebe nebum nigdar, Shetui </w:t>
      </w:r>
      <w:r w:rsidRPr="00191F12">
        <w:rPr>
          <w:rStyle w:val="teipersName"/>
        </w:rPr>
        <w:t>Jesush</w:t>
      </w:r>
      <w:r>
        <w:t xml:space="preserve"> </w:t>
      </w:r>
      <w:r w:rsidR="003451AB">
        <w:t>K</w:t>
      </w:r>
      <w:r>
        <w:t>-nam ti v</w:t>
      </w:r>
      <w:r w:rsidRPr="00E61788">
        <w:t>ſ</w:t>
      </w:r>
      <w:r>
        <w:t>zigdar.</w:t>
      </w:r>
      <w:r>
        <w:br/>
        <w:t xml:space="preserve">O </w:t>
      </w:r>
      <w:r w:rsidRPr="00191F12">
        <w:rPr>
          <w:rStyle w:val="teipersName"/>
        </w:rPr>
        <w:t>Maria</w:t>
      </w:r>
      <w:r>
        <w:t xml:space="preserve">, o </w:t>
      </w:r>
      <w:r w:rsidRPr="00191F12">
        <w:rPr>
          <w:rStyle w:val="teipersName"/>
        </w:rPr>
        <w:t>Maria</w:t>
      </w:r>
      <w:r>
        <w:t>! po</w:t>
      </w:r>
      <w:r w:rsidR="003451AB">
        <w:t>K</w:t>
      </w:r>
      <w:r>
        <w:t xml:space="preserve">asi nam </w:t>
      </w:r>
      <w:r w:rsidRPr="00191F12">
        <w:rPr>
          <w:rStyle w:val="teipersName"/>
        </w:rPr>
        <w:t>Jesusha</w:t>
      </w:r>
      <w:r>
        <w:t>.</w:t>
      </w:r>
    </w:p>
    <w:p w14:paraId="51E7718D" w14:textId="247A581F" w:rsidR="00823BB8" w:rsidRDefault="00823BB8" w:rsidP="00F5260B">
      <w:pPr>
        <w:pStyle w:val="teiab"/>
      </w:pPr>
      <w:r>
        <w:t>Vidish vidish nashu Salozt, Szlat</w:t>
      </w:r>
      <w:r w:rsidR="003451AB">
        <w:t>K</w:t>
      </w:r>
      <w:r>
        <w:t xml:space="preserve">a Deva </w:t>
      </w:r>
      <w:r w:rsidRPr="00191F12">
        <w:rPr>
          <w:rStyle w:val="teipersName"/>
        </w:rPr>
        <w:t>Maria</w:t>
      </w:r>
      <w:r>
        <w:t>!</w:t>
      </w:r>
      <w:r>
        <w:br/>
        <w:t xml:space="preserve">Dai oberni nyu na radozt, o prezmosna </w:t>
      </w:r>
      <w:r w:rsidR="003451AB">
        <w:t>K</w:t>
      </w:r>
      <w:r>
        <w:t>ralicza!</w:t>
      </w:r>
      <w:r>
        <w:br/>
        <w:t>Szad na</w:t>
      </w:r>
      <w:r w:rsidRPr="00E61788">
        <w:t>ſ</w:t>
      </w:r>
      <w:r>
        <w:t xml:space="preserve">z telo, Szvet, ino </w:t>
      </w:r>
      <w:r w:rsidRPr="00191F12">
        <w:rPr>
          <w:rStyle w:val="teiadd"/>
        </w:rPr>
        <w:t>ta</w:t>
      </w:r>
      <w:r w:rsidR="003451AB" w:rsidRPr="00191F12">
        <w:rPr>
          <w:rStyle w:val="teiadd"/>
        </w:rPr>
        <w:t>K</w:t>
      </w:r>
      <w:r w:rsidR="00191F12" w:rsidRPr="00191F12">
        <w:rPr>
          <w:rStyle w:val="teiadd"/>
        </w:rPr>
        <w:t>a</w:t>
      </w:r>
      <w:r w:rsidRPr="00191F12">
        <w:rPr>
          <w:rStyle w:val="teiadd"/>
        </w:rPr>
        <w:t>j</w:t>
      </w:r>
      <w:r>
        <w:t xml:space="preserve"> vrag, szad na</w:t>
      </w:r>
      <w:r w:rsidRPr="00E61788">
        <w:t>ſ</w:t>
      </w:r>
      <w:r>
        <w:t>z bur</w:t>
      </w:r>
      <w:r w:rsidR="003451AB">
        <w:t>K</w:t>
      </w:r>
      <w:r>
        <w:t>a veter, hman zra</w:t>
      </w:r>
      <w:r w:rsidR="003451AB">
        <w:t>K</w:t>
      </w:r>
      <w:r>
        <w:t>,</w:t>
      </w:r>
      <w:r>
        <w:br/>
        <w:t xml:space="preserve">O </w:t>
      </w:r>
      <w:r w:rsidRPr="00191F12">
        <w:rPr>
          <w:rStyle w:val="teipersName"/>
        </w:rPr>
        <w:t>Maria</w:t>
      </w:r>
      <w:r>
        <w:t xml:space="preserve">, o </w:t>
      </w:r>
      <w:r w:rsidRPr="00191F12">
        <w:rPr>
          <w:rStyle w:val="teipersName"/>
        </w:rPr>
        <w:t>Maria</w:t>
      </w:r>
      <w:r>
        <w:t>! po</w:t>
      </w:r>
      <w:r w:rsidR="003451AB">
        <w:t>K</w:t>
      </w:r>
      <w:r>
        <w:t xml:space="preserve">asi nam </w:t>
      </w:r>
      <w:r w:rsidRPr="00191F12">
        <w:rPr>
          <w:rStyle w:val="teipersName"/>
        </w:rPr>
        <w:t>Jesusha</w:t>
      </w:r>
      <w:r>
        <w:t>.</w:t>
      </w:r>
    </w:p>
    <w:p w14:paraId="66D5A0DC" w14:textId="79E16163" w:rsidR="004E623E" w:rsidRDefault="00823BB8" w:rsidP="00F5260B">
      <w:pPr>
        <w:pStyle w:val="teiab"/>
      </w:pPr>
      <w:r>
        <w:t>Toga Szveta na</w:t>
      </w:r>
      <w:r w:rsidRPr="00E61788">
        <w:t>ſ</w:t>
      </w:r>
      <w:r>
        <w:t>zladnozti vnogem szu na z</w:t>
      </w:r>
      <w:r w:rsidR="003451AB">
        <w:t>K</w:t>
      </w:r>
      <w:r>
        <w:t>varjenye,</w:t>
      </w:r>
      <w:r>
        <w:br/>
        <w:t>V</w:t>
      </w:r>
      <w:r w:rsidRPr="00E61788">
        <w:t>ſ</w:t>
      </w:r>
      <w:r>
        <w:t>za szu puna neztalnozti, tela nye zvishavanye,</w:t>
      </w:r>
      <w:r>
        <w:br/>
      </w:r>
      <w:r w:rsidR="004E623E">
        <w:t>Zbogom anda budi ve</w:t>
      </w:r>
      <w:r w:rsidR="004E623E" w:rsidRPr="00E61788">
        <w:t>ſ</w:t>
      </w:r>
      <w:r w:rsidR="004E623E">
        <w:t>z Szvet, vech nemaram ja za zto let:</w:t>
      </w:r>
      <w:r w:rsidR="004E623E">
        <w:br/>
        <w:t xml:space="preserve">O </w:t>
      </w:r>
      <w:r w:rsidR="004E623E" w:rsidRPr="00191F12">
        <w:rPr>
          <w:rStyle w:val="teipersName"/>
        </w:rPr>
        <w:t>Maria</w:t>
      </w:r>
      <w:r w:rsidR="004E623E">
        <w:t xml:space="preserve">, o </w:t>
      </w:r>
      <w:r w:rsidR="004E623E" w:rsidRPr="00191F12">
        <w:rPr>
          <w:rStyle w:val="teipersName"/>
        </w:rPr>
        <w:t>Maria</w:t>
      </w:r>
      <w:r w:rsidR="004E623E">
        <w:t>! po</w:t>
      </w:r>
      <w:r w:rsidR="003451AB">
        <w:t>K</w:t>
      </w:r>
      <w:r w:rsidR="004E623E">
        <w:t xml:space="preserve">azi nam </w:t>
      </w:r>
      <w:r w:rsidR="004E623E" w:rsidRPr="00191F12">
        <w:rPr>
          <w:rStyle w:val="teipersName"/>
        </w:rPr>
        <w:t>Jesusha</w:t>
      </w:r>
      <w:r w:rsidR="004E623E">
        <w:t>.</w:t>
      </w:r>
    </w:p>
    <w:p w14:paraId="730C353A" w14:textId="77777777" w:rsidR="004E623E" w:rsidRDefault="004E623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A35963" w14:textId="0DC15013" w:rsidR="00823BB8" w:rsidRDefault="004E623E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/115/</w:t>
      </w:r>
    </w:p>
    <w:p w14:paraId="3662F798" w14:textId="71CBB924" w:rsidR="004E623E" w:rsidRDefault="004E623E" w:rsidP="00191F12">
      <w:pPr>
        <w:pStyle w:val="teifwPageNum"/>
      </w:pPr>
      <w:r>
        <w:t>349.</w:t>
      </w:r>
    </w:p>
    <w:p w14:paraId="4C2991D0" w14:textId="4B7BD3FD" w:rsidR="004E623E" w:rsidRDefault="004E623E" w:rsidP="00F5260B">
      <w:pPr>
        <w:pStyle w:val="teiab"/>
      </w:pPr>
      <w:r>
        <w:t xml:space="preserve">O </w:t>
      </w:r>
      <w:r w:rsidRPr="00191F12">
        <w:rPr>
          <w:rStyle w:val="teipersName"/>
        </w:rPr>
        <w:t>Maria</w:t>
      </w:r>
      <w:r>
        <w:t xml:space="preserve"> Mai</w:t>
      </w:r>
      <w:r w:rsidR="003451AB">
        <w:t>K</w:t>
      </w:r>
      <w:r>
        <w:t xml:space="preserve">a Bosja! Neba zemle </w:t>
      </w:r>
      <w:r w:rsidR="003451AB">
        <w:t>K</w:t>
      </w:r>
      <w:r>
        <w:t>ralicza!</w:t>
      </w:r>
      <w:r>
        <w:br/>
        <w:t>Pomozi na</w:t>
      </w:r>
      <w:r w:rsidRPr="00E61788">
        <w:t>ſ</w:t>
      </w:r>
      <w:r>
        <w:t>z, obrani na</w:t>
      </w:r>
      <w:r w:rsidRPr="00E61788">
        <w:t>ſ</w:t>
      </w:r>
      <w:r>
        <w:t>z, o pre</w:t>
      </w:r>
      <w:r w:rsidRPr="00E61788">
        <w:t>ſ</w:t>
      </w:r>
      <w:r>
        <w:t>zlat</w:t>
      </w:r>
      <w:r w:rsidR="003451AB">
        <w:t>K</w:t>
      </w:r>
      <w:r>
        <w:t>a Devicza!</w:t>
      </w:r>
      <w:r>
        <w:br/>
      </w:r>
      <w:r w:rsidR="003451AB">
        <w:t>K</w:t>
      </w:r>
      <w:r>
        <w:t xml:space="preserve">i goder szmo szimo doshli tebe chaztit, o </w:t>
      </w:r>
      <w:r w:rsidRPr="00191F12">
        <w:rPr>
          <w:rStyle w:val="teipersName"/>
        </w:rPr>
        <w:t>Maria</w:t>
      </w:r>
      <w:r>
        <w:t>!</w:t>
      </w:r>
      <w:r>
        <w:br/>
        <w:t xml:space="preserve">O </w:t>
      </w:r>
      <w:r w:rsidRPr="00191F12">
        <w:rPr>
          <w:rStyle w:val="teipersName"/>
        </w:rPr>
        <w:t>Maria</w:t>
      </w:r>
      <w:r>
        <w:t xml:space="preserve">, o </w:t>
      </w:r>
      <w:r w:rsidRPr="00191F12">
        <w:rPr>
          <w:rStyle w:val="teipersName"/>
        </w:rPr>
        <w:t>Maria</w:t>
      </w:r>
      <w:r>
        <w:t>! po</w:t>
      </w:r>
      <w:r w:rsidR="003451AB">
        <w:t>K</w:t>
      </w:r>
      <w:r>
        <w:t xml:space="preserve">asi nam </w:t>
      </w:r>
      <w:r w:rsidRPr="00191F12">
        <w:rPr>
          <w:rStyle w:val="teipersName"/>
        </w:rPr>
        <w:t>Jesusha</w:t>
      </w:r>
      <w:r>
        <w:t>.</w:t>
      </w:r>
    </w:p>
    <w:p w14:paraId="4F056BE4" w14:textId="27B0D08F" w:rsidR="004E623E" w:rsidRDefault="004E623E" w:rsidP="00F5260B">
      <w:pPr>
        <w:pStyle w:val="teiab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191F12">
        <w:rPr>
          <w:rStyle w:val="teipersName"/>
        </w:rPr>
        <w:t>Maria</w:t>
      </w:r>
      <w:r>
        <w:rPr>
          <w:sz w:val="24"/>
          <w:szCs w:val="24"/>
        </w:rPr>
        <w:t xml:space="preserve"> Mai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 xml:space="preserve">a draga! milozt </w:t>
      </w:r>
      <w:r w:rsidR="00A53AC4">
        <w:rPr>
          <w:sz w:val="24"/>
          <w:szCs w:val="24"/>
        </w:rPr>
        <w:t>tvu nez</w:t>
      </w:r>
      <w:r w:rsidR="003451AB">
        <w:rPr>
          <w:sz w:val="24"/>
          <w:szCs w:val="24"/>
        </w:rPr>
        <w:t>K</w:t>
      </w:r>
      <w:r w:rsidR="00A53AC4">
        <w:rPr>
          <w:sz w:val="24"/>
          <w:szCs w:val="24"/>
        </w:rPr>
        <w:t>rati nam,</w:t>
      </w:r>
      <w:r w:rsidR="00A53AC4">
        <w:rPr>
          <w:sz w:val="24"/>
          <w:szCs w:val="24"/>
        </w:rPr>
        <w:br/>
        <w:t>Szvetczi Bosji, pomoch vasha nai na</w:t>
      </w:r>
      <w:r w:rsidR="00A53AC4" w:rsidRPr="00E61788">
        <w:rPr>
          <w:sz w:val="24"/>
          <w:szCs w:val="24"/>
        </w:rPr>
        <w:t>ſ</w:t>
      </w:r>
      <w:r w:rsidR="00A53AC4">
        <w:rPr>
          <w:sz w:val="24"/>
          <w:szCs w:val="24"/>
        </w:rPr>
        <w:t>z pela zraven tam,</w:t>
      </w:r>
      <w:r w:rsidR="00A53AC4">
        <w:rPr>
          <w:sz w:val="24"/>
          <w:szCs w:val="24"/>
        </w:rPr>
        <w:br/>
        <w:t>Gde te bumo mi videli, Boga z-tobum v</w:t>
      </w:r>
      <w:r w:rsidR="00A53AC4" w:rsidRPr="00E61788">
        <w:rPr>
          <w:sz w:val="24"/>
          <w:szCs w:val="24"/>
        </w:rPr>
        <w:t>ſ</w:t>
      </w:r>
      <w:r w:rsidR="00A53AC4">
        <w:rPr>
          <w:sz w:val="24"/>
          <w:szCs w:val="24"/>
        </w:rPr>
        <w:t>zi dichili.</w:t>
      </w:r>
      <w:r w:rsidR="00A53AC4">
        <w:rPr>
          <w:sz w:val="24"/>
          <w:szCs w:val="24"/>
        </w:rPr>
        <w:br/>
        <w:t xml:space="preserve">O </w:t>
      </w:r>
      <w:r w:rsidR="00A53AC4" w:rsidRPr="00191F12">
        <w:rPr>
          <w:rStyle w:val="teipersName"/>
        </w:rPr>
        <w:t>Maria</w:t>
      </w:r>
      <w:r w:rsidR="00A53AC4">
        <w:rPr>
          <w:sz w:val="24"/>
          <w:szCs w:val="24"/>
        </w:rPr>
        <w:t xml:space="preserve">, o </w:t>
      </w:r>
      <w:r w:rsidR="00A53AC4" w:rsidRPr="00191F12">
        <w:rPr>
          <w:rStyle w:val="teipersName"/>
        </w:rPr>
        <w:t>Maria</w:t>
      </w:r>
      <w:r w:rsidR="00A53AC4">
        <w:rPr>
          <w:sz w:val="24"/>
          <w:szCs w:val="24"/>
        </w:rPr>
        <w:t xml:space="preserve">! podeli nam </w:t>
      </w:r>
      <w:r w:rsidR="00A53AC4" w:rsidRPr="00191F12">
        <w:rPr>
          <w:rStyle w:val="teipersName"/>
        </w:rPr>
        <w:t>Jesusha</w:t>
      </w:r>
      <w:r w:rsidR="00A53AC4">
        <w:rPr>
          <w:sz w:val="24"/>
          <w:szCs w:val="24"/>
        </w:rPr>
        <w:t>.</w:t>
      </w:r>
    </w:p>
    <w:p w14:paraId="0E9881C8" w14:textId="6F1962BC" w:rsidR="00A53AC4" w:rsidRDefault="00A53AC4" w:rsidP="00F5260B">
      <w:pPr>
        <w:pStyle w:val="Naslov2"/>
      </w:pPr>
      <w:r>
        <w:t>Na Jedna</w:t>
      </w:r>
      <w:r w:rsidR="003451AB">
        <w:t>K</w:t>
      </w:r>
      <w:r>
        <w:t>u Notu.</w:t>
      </w:r>
    </w:p>
    <w:p w14:paraId="6FEAD865" w14:textId="13C6FF11" w:rsidR="00A53AC4" w:rsidRDefault="00A53AC4" w:rsidP="00F5260B">
      <w:pPr>
        <w:pStyle w:val="teiab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a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 xml:space="preserve"> tusen, y Salozten 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-tebi Mai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a puscham gla</w:t>
      </w:r>
      <w:r w:rsidRPr="00E61788">
        <w:rPr>
          <w:sz w:val="24"/>
          <w:szCs w:val="24"/>
        </w:rPr>
        <w:t>ſ</w:t>
      </w:r>
      <w:r>
        <w:rPr>
          <w:sz w:val="24"/>
          <w:szCs w:val="24"/>
        </w:rPr>
        <w:t>z,</w:t>
      </w:r>
      <w:r>
        <w:rPr>
          <w:sz w:val="24"/>
          <w:szCs w:val="24"/>
        </w:rPr>
        <w:br/>
        <w:t>Tebe v</w:t>
      </w:r>
      <w:r w:rsidRPr="00E61788">
        <w:rPr>
          <w:sz w:val="24"/>
          <w:szCs w:val="24"/>
        </w:rPr>
        <w:t>ſ</w:t>
      </w:r>
      <w:r>
        <w:rPr>
          <w:sz w:val="24"/>
          <w:szCs w:val="24"/>
        </w:rPr>
        <w:t>za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u vuru zovem, y zdihavam v</w:t>
      </w:r>
      <w:r w:rsidRPr="00E61788">
        <w:rPr>
          <w:sz w:val="24"/>
          <w:szCs w:val="24"/>
        </w:rPr>
        <w:t>ſ</w:t>
      </w:r>
      <w:r>
        <w:rPr>
          <w:sz w:val="24"/>
          <w:szCs w:val="24"/>
        </w:rPr>
        <w:t>za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i cha</w:t>
      </w:r>
      <w:r w:rsidRPr="00E61788">
        <w:rPr>
          <w:sz w:val="24"/>
          <w:szCs w:val="24"/>
        </w:rPr>
        <w:t>ſ</w:t>
      </w:r>
      <w:r w:rsidR="00191F12">
        <w:rPr>
          <w:sz w:val="24"/>
          <w:szCs w:val="24"/>
        </w:rPr>
        <w:t>z;</w:t>
      </w:r>
      <w:r>
        <w:rPr>
          <w:sz w:val="24"/>
          <w:szCs w:val="24"/>
        </w:rPr>
        <w:br/>
        <w:t>Ar chutim vre tes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o breme, grehov mojeh zverho mene,</w:t>
      </w:r>
      <w:r>
        <w:rPr>
          <w:sz w:val="24"/>
          <w:szCs w:val="24"/>
        </w:rPr>
        <w:br/>
        <w:t xml:space="preserve">Nit me 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do zleh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otit more, nigdo, nigdo zvan tebe.</w:t>
      </w:r>
    </w:p>
    <w:p w14:paraId="46A24A9E" w14:textId="437DCA93" w:rsidR="00A53AC4" w:rsidRDefault="00A53AC4" w:rsidP="00F5260B">
      <w:pPr>
        <w:pStyle w:val="teiab"/>
        <w:rPr>
          <w:sz w:val="24"/>
          <w:szCs w:val="24"/>
        </w:rPr>
      </w:pPr>
      <w:r>
        <w:rPr>
          <w:sz w:val="24"/>
          <w:szCs w:val="24"/>
        </w:rPr>
        <w:t xml:space="preserve">Ah! 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 xml:space="preserve">am drugam hochu tusen, nego 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-tebi vtechi</w:t>
      </w:r>
      <w:r w:rsidRPr="00E61788">
        <w:rPr>
          <w:sz w:val="24"/>
          <w:szCs w:val="24"/>
        </w:rPr>
        <w:t>ſ</w:t>
      </w:r>
      <w:r>
        <w:rPr>
          <w:sz w:val="24"/>
          <w:szCs w:val="24"/>
        </w:rPr>
        <w:t>ze,</w:t>
      </w:r>
      <w:r>
        <w:rPr>
          <w:sz w:val="24"/>
          <w:szCs w:val="24"/>
        </w:rPr>
        <w:br/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ad povedat ovde chujem, da szi zdenecz milosche,</w:t>
      </w:r>
      <w:r>
        <w:rPr>
          <w:sz w:val="24"/>
          <w:szCs w:val="24"/>
        </w:rPr>
        <w:br/>
        <w:t xml:space="preserve">Jeli anda </w:t>
      </w:r>
      <w:r w:rsidR="003451AB">
        <w:rPr>
          <w:sz w:val="24"/>
          <w:szCs w:val="24"/>
        </w:rPr>
        <w:t>K</w:t>
      </w:r>
      <w:r>
        <w:rPr>
          <w:sz w:val="24"/>
          <w:szCs w:val="24"/>
        </w:rPr>
        <w:t>-tebi doidem, zde</w:t>
      </w:r>
      <w:r w:rsidR="00AC6D34">
        <w:rPr>
          <w:sz w:val="24"/>
          <w:szCs w:val="24"/>
        </w:rPr>
        <w:t>ncza toga da nepijem,</w:t>
      </w:r>
      <w:r w:rsidR="00AC6D34">
        <w:rPr>
          <w:sz w:val="24"/>
          <w:szCs w:val="24"/>
        </w:rPr>
        <w:br/>
        <w:t>Ah! Ufanye je to moje, delni</w:t>
      </w:r>
      <w:r w:rsidR="003451AB">
        <w:rPr>
          <w:sz w:val="24"/>
          <w:szCs w:val="24"/>
        </w:rPr>
        <w:t>K</w:t>
      </w:r>
      <w:r w:rsidR="00AC6D34">
        <w:rPr>
          <w:sz w:val="24"/>
          <w:szCs w:val="24"/>
        </w:rPr>
        <w:t xml:space="preserve"> bum tve obrambe.</w:t>
      </w:r>
    </w:p>
    <w:p w14:paraId="2CCE63C3" w14:textId="58E4C716" w:rsidR="00AC6D34" w:rsidRDefault="00AC6D34" w:rsidP="00F5260B">
      <w:pPr>
        <w:pStyle w:val="teiab"/>
      </w:pPr>
      <w:r>
        <w:t>Za nevrednoga zpoznavam mene Szina tvojega,</w:t>
      </w:r>
      <w:r>
        <w:br/>
        <w:t>Ali vendar me ozavam ta</w:t>
      </w:r>
      <w:r w:rsidR="003451AB">
        <w:t>K</w:t>
      </w:r>
      <w:r>
        <w:t>ve Matere Szina,</w:t>
      </w:r>
      <w:r>
        <w:br/>
      </w:r>
      <w:r w:rsidR="003451AB">
        <w:t>K</w:t>
      </w:r>
      <w:r>
        <w:t>oja to d</w:t>
      </w:r>
      <w:r w:rsidR="00191F12">
        <w:t>opuztit nemre, da zmed nyeneh g</w:t>
      </w:r>
      <w:r>
        <w:t>d</w:t>
      </w:r>
      <w:r w:rsidR="00191F12">
        <w:t>o</w:t>
      </w:r>
      <w:r>
        <w:t xml:space="preserve"> pogine,</w:t>
      </w:r>
      <w:r>
        <w:br/>
        <w:t>Nego Seli Szvoje Szin</w:t>
      </w:r>
      <w:r w:rsidR="003451AB">
        <w:t>K</w:t>
      </w:r>
      <w:r>
        <w:t>e Szrechne vchinit na ve</w:t>
      </w:r>
      <w:r w:rsidR="003451AB">
        <w:t>K</w:t>
      </w:r>
      <w:r>
        <w:t>e.</w:t>
      </w:r>
    </w:p>
    <w:p w14:paraId="329F5BE6" w14:textId="77777777" w:rsidR="00AC6D34" w:rsidRDefault="00AC6D3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E03BEC" w14:textId="4780E3D3" w:rsidR="00AC6D34" w:rsidRDefault="00AC6D34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/116/</w:t>
      </w:r>
    </w:p>
    <w:p w14:paraId="269544E6" w14:textId="3F3F0B28" w:rsidR="00AC6D34" w:rsidRDefault="00AC6D34" w:rsidP="00191F12">
      <w:pPr>
        <w:pStyle w:val="teifwPageNum"/>
      </w:pPr>
      <w:r>
        <w:t>350.</w:t>
      </w:r>
    </w:p>
    <w:p w14:paraId="36B0FF4D" w14:textId="6FC6A56E" w:rsidR="00AC6D34" w:rsidRDefault="00AC6D34" w:rsidP="00191F12">
      <w:pPr>
        <w:pStyle w:val="Naslov2"/>
      </w:pPr>
      <w:r>
        <w:t xml:space="preserve">Od </w:t>
      </w:r>
      <w:r w:rsidRPr="00191F12">
        <w:rPr>
          <w:rStyle w:val="teipersName"/>
        </w:rPr>
        <w:t>Marie</w:t>
      </w:r>
      <w:r>
        <w:t xml:space="preserve"> gnadlive.</w:t>
      </w:r>
      <w:r>
        <w:br/>
        <w:t>Na Notu: No= 224.</w:t>
      </w:r>
    </w:p>
    <w:p w14:paraId="1E02E2E1" w14:textId="5829ADB8" w:rsidR="00AC6D34" w:rsidRDefault="006F58D1" w:rsidP="00F5260B">
      <w:pPr>
        <w:pStyle w:val="teiab"/>
      </w:pPr>
      <w:r>
        <w:t xml:space="preserve">Ah! Shetuite </w:t>
      </w:r>
      <w:r w:rsidR="00AC44E1">
        <w:t>Dushe verne, pomoch szebi ischite,</w:t>
      </w:r>
      <w:r w:rsidR="00AC44E1">
        <w:br/>
        <w:t>Do</w:t>
      </w:r>
      <w:r w:rsidR="003451AB">
        <w:t>K</w:t>
      </w:r>
      <w:r w:rsidR="00AC44E1">
        <w:t>lam imate josh vreme, y na Szvetu Sivite.</w:t>
      </w:r>
      <w:r w:rsidR="00AC44E1">
        <w:br/>
        <w:t xml:space="preserve">Ovde imate vi jednu </w:t>
      </w:r>
      <w:r w:rsidR="00AC44E1" w:rsidRPr="00191F12">
        <w:rPr>
          <w:rStyle w:val="teiadd"/>
        </w:rPr>
        <w:t>pri</w:t>
      </w:r>
      <w:r w:rsidR="00AC44E1">
        <w:t xml:space="preserve"> gnadlivu </w:t>
      </w:r>
      <w:r w:rsidR="00AC44E1" w:rsidRPr="00191F12">
        <w:rPr>
          <w:rStyle w:val="teiadd"/>
        </w:rPr>
        <w:t>Bogu</w:t>
      </w:r>
      <w:r w:rsidR="00AC44E1">
        <w:t xml:space="preserve"> Pomochniczu,</w:t>
      </w:r>
      <w:r w:rsidR="00AC44E1">
        <w:br/>
        <w:t xml:space="preserve">V-Segnani </w:t>
      </w:r>
      <w:r w:rsidR="00AC44E1" w:rsidRPr="00191F12">
        <w:rPr>
          <w:rStyle w:val="teiadd"/>
        </w:rPr>
        <w:t>vu</w:t>
      </w:r>
      <w:r w:rsidR="00AC44E1">
        <w:t xml:space="preserve"> </w:t>
      </w:r>
      <w:r w:rsidR="00AC44E1" w:rsidRPr="00191F12">
        <w:rPr>
          <w:rStyle w:val="teiadd"/>
        </w:rPr>
        <w:t>ovej</w:t>
      </w:r>
      <w:r w:rsidR="00AC44E1">
        <w:t xml:space="preserve"> Czir</w:t>
      </w:r>
      <w:r w:rsidR="003451AB">
        <w:t>K</w:t>
      </w:r>
      <w:r w:rsidR="00AC44E1">
        <w:t xml:space="preserve">vi </w:t>
      </w:r>
      <w:r w:rsidR="003451AB">
        <w:t>K</w:t>
      </w:r>
      <w:r w:rsidR="00AC44E1">
        <w:t xml:space="preserve">raliczu </w:t>
      </w:r>
      <w:r w:rsidR="00AC44E1" w:rsidRPr="00191F12">
        <w:rPr>
          <w:rStyle w:val="teiadd"/>
        </w:rPr>
        <w:t>nebez</w:t>
      </w:r>
      <w:r w:rsidR="003451AB" w:rsidRPr="00191F12">
        <w:rPr>
          <w:rStyle w:val="teiadd"/>
        </w:rPr>
        <w:t>K</w:t>
      </w:r>
      <w:r w:rsidR="00AC44E1" w:rsidRPr="00191F12">
        <w:rPr>
          <w:rStyle w:val="teiadd"/>
        </w:rPr>
        <w:t>u</w:t>
      </w:r>
      <w:r w:rsidR="00AC44E1">
        <w:t>, vernu Zagovorniczu.</w:t>
      </w:r>
    </w:p>
    <w:p w14:paraId="2F505E2A" w14:textId="09F9B49F" w:rsidR="00AC44E1" w:rsidRDefault="00AC44E1" w:rsidP="00F5260B">
      <w:pPr>
        <w:pStyle w:val="teiab"/>
      </w:pPr>
      <w:r w:rsidRPr="00191F12">
        <w:rPr>
          <w:rStyle w:val="teipersName"/>
        </w:rPr>
        <w:t>Maria</w:t>
      </w:r>
      <w:r>
        <w:t xml:space="preserve"> je Pomochnicza v</w:t>
      </w:r>
      <w:r w:rsidRPr="00E61788">
        <w:t>ſ</w:t>
      </w:r>
      <w:r>
        <w:t>zeh nevolneh, y tusneh,</w:t>
      </w:r>
      <w:r>
        <w:br/>
        <w:t>Pred Bogum Zagovornicza greshneh lyudih nevolneh;</w:t>
      </w:r>
      <w:r>
        <w:br/>
      </w:r>
      <w:r w:rsidR="003451AB">
        <w:t>K</w:t>
      </w:r>
      <w:r>
        <w:t xml:space="preserve">oi </w:t>
      </w:r>
      <w:r w:rsidRPr="00191F12">
        <w:rPr>
          <w:rStyle w:val="teipersName"/>
        </w:rPr>
        <w:t>Mariu</w:t>
      </w:r>
      <w:r>
        <w:t xml:space="preserve"> prav lyubi, y chiztoga je Szerdcza,</w:t>
      </w:r>
      <w:r>
        <w:br/>
        <w:t xml:space="preserve">On Dushu nigdar nezgubi, </w:t>
      </w:r>
      <w:r w:rsidRPr="00191F12">
        <w:rPr>
          <w:rStyle w:val="teiadd"/>
        </w:rPr>
        <w:t>nego</w:t>
      </w:r>
      <w:r>
        <w:t xml:space="preserve"> ona v-Nebu bu vzeta.</w:t>
      </w:r>
    </w:p>
    <w:p w14:paraId="42952DCD" w14:textId="457636BE" w:rsidR="00AC44E1" w:rsidRDefault="00AC44E1" w:rsidP="00F5260B">
      <w:pPr>
        <w:pStyle w:val="teiab"/>
      </w:pPr>
      <w:r>
        <w:t>Ada Dushe moje drage! nezpozabite</w:t>
      </w:r>
      <w:r w:rsidRPr="00E61788">
        <w:t>ſ</w:t>
      </w:r>
      <w:r>
        <w:t>ze vi,</w:t>
      </w:r>
      <w:r>
        <w:br/>
      </w:r>
      <w:r w:rsidR="003451AB">
        <w:t>K</w:t>
      </w:r>
      <w:r>
        <w:t xml:space="preserve">ai za </w:t>
      </w:r>
      <w:r w:rsidR="003451AB">
        <w:t>K</w:t>
      </w:r>
      <w:r>
        <w:t>inch ovde imate vu ovoi szvetoi Czir</w:t>
      </w:r>
      <w:r w:rsidR="003451AB">
        <w:t>K</w:t>
      </w:r>
      <w:r>
        <w:t>vi,</w:t>
      </w:r>
      <w:r>
        <w:br/>
      </w:r>
      <w:r w:rsidR="003451AB">
        <w:t>K</w:t>
      </w:r>
      <w:r>
        <w:t>ojega a</w:t>
      </w:r>
      <w:r w:rsidR="003451AB">
        <w:t>K</w:t>
      </w:r>
      <w:r>
        <w:t>o bute vi z-pravim Szerdczom iz</w:t>
      </w:r>
      <w:r w:rsidR="003451AB">
        <w:t>K</w:t>
      </w:r>
      <w:r>
        <w:t>ali,</w:t>
      </w:r>
      <w:r>
        <w:br/>
        <w:t>Va</w:t>
      </w:r>
      <w:r w:rsidRPr="00E61788">
        <w:t>ſ</w:t>
      </w:r>
      <w:r>
        <w:t xml:space="preserve">z v-Nebo zpravi /:verte mi:/ tam te Site </w:t>
      </w:r>
      <w:r w:rsidR="003451AB">
        <w:t>K</w:t>
      </w:r>
      <w:r>
        <w:t>imali.</w:t>
      </w:r>
    </w:p>
    <w:p w14:paraId="0E4C901E" w14:textId="63E169B1" w:rsidR="00AC44E1" w:rsidRDefault="00AC44E1" w:rsidP="00F5260B">
      <w:pPr>
        <w:pStyle w:val="teiab"/>
      </w:pPr>
      <w:r>
        <w:t>O moi Chlove</w:t>
      </w:r>
      <w:r w:rsidR="003451AB">
        <w:t>K</w:t>
      </w:r>
      <w:r>
        <w:t xml:space="preserve">! nezamudi </w:t>
      </w:r>
      <w:r w:rsidR="003451AB">
        <w:t>K</w:t>
      </w:r>
      <w:r>
        <w:t>inch ov blasen vsivati,</w:t>
      </w:r>
      <w:r>
        <w:br/>
        <w:t>Do</w:t>
      </w:r>
      <w:r w:rsidR="003451AB">
        <w:t>K</w:t>
      </w:r>
      <w:r>
        <w:t xml:space="preserve">lam </w:t>
      </w:r>
      <w:r w:rsidR="00D327E1">
        <w:t>sivish, ti</w:t>
      </w:r>
      <w:r w:rsidR="00D327E1" w:rsidRPr="00E61788">
        <w:t>ſ</w:t>
      </w:r>
      <w:r w:rsidR="00D327E1">
        <w:t>ze trudi nyega verno iz</w:t>
      </w:r>
      <w:r w:rsidR="003451AB">
        <w:t>K</w:t>
      </w:r>
      <w:r w:rsidR="00D327E1">
        <w:t>ati;</w:t>
      </w:r>
      <w:r w:rsidR="00D327E1">
        <w:br/>
        <w:t xml:space="preserve">Z-Chiztim Szerdczom vu lyubavi chazti </w:t>
      </w:r>
      <w:r w:rsidR="00D327E1" w:rsidRPr="001F7F5D">
        <w:rPr>
          <w:rStyle w:val="teipersName"/>
        </w:rPr>
        <w:t>Mariu</w:t>
      </w:r>
      <w:r w:rsidR="00D327E1">
        <w:t xml:space="preserve"> v</w:t>
      </w:r>
      <w:r w:rsidR="00D327E1" w:rsidRPr="00E61788">
        <w:t>ſ</w:t>
      </w:r>
      <w:r w:rsidR="00D327E1">
        <w:t>zigdar;</w:t>
      </w:r>
      <w:r w:rsidR="00D327E1">
        <w:br/>
        <w:t>Sivi z</w:t>
      </w:r>
      <w:r w:rsidR="003451AB">
        <w:t>K</w:t>
      </w:r>
      <w:r w:rsidR="00D327E1">
        <w:t>o</w:t>
      </w:r>
      <w:r w:rsidR="00D327E1" w:rsidRPr="00E61788">
        <w:t>ſ</w:t>
      </w:r>
      <w:r w:rsidR="00D327E1">
        <w:t xml:space="preserve">z </w:t>
      </w:r>
      <w:r w:rsidR="00D327E1" w:rsidRPr="001F7F5D">
        <w:rPr>
          <w:rStyle w:val="teiadd"/>
        </w:rPr>
        <w:t>vu</w:t>
      </w:r>
      <w:r w:rsidR="00D327E1">
        <w:t xml:space="preserve"> v-po</w:t>
      </w:r>
      <w:r w:rsidR="003451AB">
        <w:t>K</w:t>
      </w:r>
      <w:r w:rsidR="00D327E1">
        <w:t>ori pravi, nebush zgublen ti nigdar.</w:t>
      </w:r>
    </w:p>
    <w:p w14:paraId="483381E6" w14:textId="13EE6098" w:rsidR="00D327E1" w:rsidRDefault="003451AB" w:rsidP="00F5260B">
      <w:pPr>
        <w:pStyle w:val="teiab"/>
      </w:pPr>
      <w:r>
        <w:t>K</w:t>
      </w:r>
      <w:r w:rsidR="00D327E1">
        <w:t xml:space="preserve">ada doide zadnyo vreme, doidi Mati </w:t>
      </w:r>
      <w:r>
        <w:t>K</w:t>
      </w:r>
      <w:r w:rsidR="001F7F5D">
        <w:t>-nam draga,</w:t>
      </w:r>
      <w:r w:rsidR="001F7F5D">
        <w:br/>
        <w:t>Chu</w:t>
      </w:r>
      <w:r w:rsidR="00D327E1">
        <w:t>vai onda tvoje verne, odtirai od na</w:t>
      </w:r>
      <w:r w:rsidR="00D327E1" w:rsidRPr="00E61788">
        <w:t>ſ</w:t>
      </w:r>
      <w:r w:rsidR="00D327E1">
        <w:t>z vraga;</w:t>
      </w:r>
    </w:p>
    <w:p w14:paraId="356E1299" w14:textId="77777777" w:rsidR="00D327E1" w:rsidRDefault="00D327E1" w:rsidP="00F5260B">
      <w:pPr>
        <w:pStyle w:val="teiab"/>
      </w:pPr>
      <w:r>
        <w:br w:type="page"/>
      </w:r>
    </w:p>
    <w:p w14:paraId="50F647F5" w14:textId="68E12A7C" w:rsidR="00D327E1" w:rsidRDefault="00D327E1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/117/</w:t>
      </w:r>
    </w:p>
    <w:p w14:paraId="5ACC40DC" w14:textId="0EE9F5E7" w:rsidR="00D327E1" w:rsidRDefault="00D327E1" w:rsidP="005973F0">
      <w:pPr>
        <w:pStyle w:val="teifwPageNum"/>
      </w:pPr>
      <w:r>
        <w:t>351.</w:t>
      </w:r>
    </w:p>
    <w:p w14:paraId="2127CCD6" w14:textId="3CFAEB29" w:rsidR="00D327E1" w:rsidRDefault="00D327E1" w:rsidP="00F5260B">
      <w:pPr>
        <w:pStyle w:val="teiab"/>
      </w:pPr>
      <w:r>
        <w:t>Onda primi na</w:t>
      </w:r>
      <w:r w:rsidRPr="00E61788">
        <w:t>ſ</w:t>
      </w:r>
      <w:r>
        <w:t xml:space="preserve">z ti </w:t>
      </w:r>
      <w:r w:rsidR="003451AB">
        <w:t>K</w:t>
      </w:r>
      <w:r>
        <w:t>-szebi vu tvoje Di</w:t>
      </w:r>
      <w:r w:rsidR="003451AB">
        <w:t>K</w:t>
      </w:r>
      <w:r>
        <w:t>e vel</w:t>
      </w:r>
      <w:r w:rsidR="003451AB">
        <w:t>K</w:t>
      </w:r>
      <w:r>
        <w:t>e,</w:t>
      </w:r>
      <w:r>
        <w:br/>
        <w:t xml:space="preserve">Da te bumo </w:t>
      </w:r>
      <w:r w:rsidRPr="005973F0">
        <w:rPr>
          <w:rStyle w:val="teiadd"/>
        </w:rPr>
        <w:t>Szlusech tebi</w:t>
      </w:r>
      <w:r>
        <w:t xml:space="preserve"> ta</w:t>
      </w:r>
      <w:r w:rsidR="003451AB">
        <w:t>K</w:t>
      </w:r>
      <w:r w:rsidR="005973F0">
        <w:t>ai v-</w:t>
      </w:r>
      <w:r>
        <w:t>Nebi hvalili na v</w:t>
      </w:r>
      <w:r w:rsidRPr="00E61788">
        <w:t>ſ</w:t>
      </w:r>
      <w:r>
        <w:t>ze ve</w:t>
      </w:r>
      <w:r w:rsidR="003451AB">
        <w:t>K</w:t>
      </w:r>
      <w:r>
        <w:t>e.</w:t>
      </w:r>
    </w:p>
    <w:p w14:paraId="4A8BBF9E" w14:textId="77777777" w:rsidR="00D327E1" w:rsidRDefault="00D327E1" w:rsidP="00244EC6">
      <w:pPr>
        <w:rPr>
          <w:sz w:val="24"/>
          <w:szCs w:val="24"/>
        </w:rPr>
      </w:pPr>
    </w:p>
    <w:p w14:paraId="161E6EFC" w14:textId="47D65E45" w:rsidR="00D327E1" w:rsidRDefault="00D327E1" w:rsidP="005973F0">
      <w:pPr>
        <w:pStyle w:val="Naslov2"/>
      </w:pPr>
      <w:r>
        <w:t xml:space="preserve">Od </w:t>
      </w:r>
      <w:r w:rsidRPr="005973F0">
        <w:rPr>
          <w:rStyle w:val="teipersName"/>
        </w:rPr>
        <w:t>Marie</w:t>
      </w:r>
      <w:r>
        <w:t>.</w:t>
      </w:r>
      <w:r>
        <w:br/>
        <w:t>Na Notu: No= 225.</w:t>
      </w:r>
    </w:p>
    <w:p w14:paraId="18030B54" w14:textId="36797549" w:rsidR="00D327E1" w:rsidRDefault="00D327E1" w:rsidP="00F5260B">
      <w:pPr>
        <w:pStyle w:val="teiab"/>
      </w:pPr>
      <w:r>
        <w:t xml:space="preserve">O </w:t>
      </w:r>
      <w:r w:rsidRPr="005973F0">
        <w:rPr>
          <w:rStyle w:val="teipersName"/>
        </w:rPr>
        <w:t>Maria</w:t>
      </w:r>
      <w:r>
        <w:t xml:space="preserve"> Mati Bosja! </w:t>
      </w:r>
      <w:r w:rsidR="003451AB">
        <w:t>K</w:t>
      </w:r>
      <w:r>
        <w:t>a</w:t>
      </w:r>
      <w:r w:rsidRPr="00E61788">
        <w:t>ſ</w:t>
      </w:r>
      <w:r>
        <w:t>zi gr</w:t>
      </w:r>
      <w:r w:rsidR="005973F0">
        <w:t>e</w:t>
      </w:r>
      <w:r>
        <w:t>shni</w:t>
      </w:r>
      <w:r w:rsidR="003451AB">
        <w:t>K</w:t>
      </w:r>
      <w:r>
        <w:t>om miloscha,</w:t>
      </w:r>
      <w:r>
        <w:br/>
        <w:t>O Miloscha, y Ve</w:t>
      </w:r>
      <w:r w:rsidRPr="00E61788">
        <w:t>ſ</w:t>
      </w:r>
      <w:r>
        <w:t xml:space="preserve">zelje, </w:t>
      </w:r>
      <w:r w:rsidR="003451AB">
        <w:t>K</w:t>
      </w:r>
      <w:r>
        <w:t>ojem zpro</w:t>
      </w:r>
      <w:r w:rsidRPr="00E61788">
        <w:t>ſ</w:t>
      </w:r>
      <w:r>
        <w:t>zish zvelichenye,</w:t>
      </w:r>
      <w:r>
        <w:br/>
      </w:r>
      <w:r w:rsidR="003451AB">
        <w:t>K</w:t>
      </w:r>
      <w:r>
        <w:t>oja vu dne, ino v-nochi, z</w:t>
      </w:r>
      <w:r w:rsidR="003451AB">
        <w:t>K</w:t>
      </w:r>
      <w:r>
        <w:t>erb za greshne lyudi no</w:t>
      </w:r>
      <w:r w:rsidRPr="00E61788">
        <w:t>ſ</w:t>
      </w:r>
      <w:r>
        <w:t>zi.</w:t>
      </w:r>
    </w:p>
    <w:p w14:paraId="63F3ED91" w14:textId="641515C6" w:rsidR="00D327E1" w:rsidRDefault="00D327E1" w:rsidP="00F5260B">
      <w:pPr>
        <w:pStyle w:val="teiab"/>
      </w:pPr>
      <w:r>
        <w:t>Ah! vnogi bi poginuli, v-ztrasheni pe</w:t>
      </w:r>
      <w:r w:rsidR="003451AB">
        <w:t>K</w:t>
      </w:r>
      <w:r>
        <w:t>el bi opali,</w:t>
      </w:r>
      <w:r>
        <w:br/>
        <w:t>Dabi</w:t>
      </w:r>
      <w:r w:rsidRPr="00E61788">
        <w:t>ſ</w:t>
      </w:r>
      <w:r>
        <w:t xml:space="preserve">ze za nye </w:t>
      </w:r>
      <w:r w:rsidRPr="005973F0">
        <w:rPr>
          <w:rStyle w:val="teipersName"/>
        </w:rPr>
        <w:t>Maria</w:t>
      </w:r>
      <w:r>
        <w:t xml:space="preserve"> Szinu szvomu ne molila,</w:t>
      </w:r>
      <w:r>
        <w:br/>
        <w:t xml:space="preserve">Ar, </w:t>
      </w:r>
      <w:r w:rsidR="003451AB">
        <w:t>K</w:t>
      </w:r>
      <w:r>
        <w:t>a</w:t>
      </w:r>
      <w:r w:rsidR="003451AB">
        <w:t>K</w:t>
      </w:r>
      <w:r>
        <w:t xml:space="preserve"> vidi, da </w:t>
      </w:r>
      <w:r w:rsidR="003451AB">
        <w:t>K</w:t>
      </w:r>
      <w:r>
        <w:t>do vgreshi, milo</w:t>
      </w:r>
      <w:r w:rsidRPr="00E61788">
        <w:t>ſ</w:t>
      </w:r>
      <w:r>
        <w:t>zerdno Szudcza gledi.</w:t>
      </w:r>
    </w:p>
    <w:p w14:paraId="0D78D89F" w14:textId="7B52C603" w:rsidR="00D327E1" w:rsidRDefault="00D327E1" w:rsidP="00F5260B">
      <w:pPr>
        <w:pStyle w:val="teiab"/>
      </w:pPr>
      <w:r>
        <w:t>Szudcza Boga, Szina szvoga, do</w:t>
      </w:r>
      <w:r w:rsidR="003451AB">
        <w:t>K</w:t>
      </w:r>
      <w:r>
        <w:t>lam v-milozt verse nyega,</w:t>
      </w:r>
      <w:r>
        <w:br/>
      </w:r>
      <w:r w:rsidR="003451AB">
        <w:t>K</w:t>
      </w:r>
      <w:r>
        <w:t>ase Szinu per</w:t>
      </w:r>
      <w:r w:rsidRPr="00E61788">
        <w:t>ſ</w:t>
      </w:r>
      <w:r>
        <w:t>zi Mai</w:t>
      </w:r>
      <w:r w:rsidR="003451AB">
        <w:t>K</w:t>
      </w:r>
      <w:r>
        <w:t xml:space="preserve">a, iz </w:t>
      </w:r>
      <w:r w:rsidR="003451AB">
        <w:t>K</w:t>
      </w:r>
      <w:r>
        <w:t>ojeh je dala mle</w:t>
      </w:r>
      <w:r w:rsidR="003451AB">
        <w:t>K</w:t>
      </w:r>
      <w:r>
        <w:t>a,</w:t>
      </w:r>
      <w:r>
        <w:br/>
        <w:t>Da</w:t>
      </w:r>
      <w:r w:rsidR="005973F0" w:rsidRPr="005973F0">
        <w:rPr>
          <w:rStyle w:val="teiadd"/>
        </w:rPr>
        <w:t>e</w:t>
      </w:r>
      <w:r>
        <w:t xml:space="preserve"> greshni</w:t>
      </w:r>
      <w:r w:rsidR="003451AB">
        <w:t>K</w:t>
      </w:r>
      <w:r>
        <w:t>a v-milozt prime, da vu grehu nepogine.</w:t>
      </w:r>
    </w:p>
    <w:p w14:paraId="50C959D7" w14:textId="4ED0AA3B" w:rsidR="00D327E1" w:rsidRDefault="00D327E1" w:rsidP="00F5260B">
      <w:pPr>
        <w:pStyle w:val="teiab"/>
      </w:pPr>
      <w:r>
        <w:t xml:space="preserve">Je nemogucha pogibel, </w:t>
      </w:r>
      <w:r w:rsidR="003451AB">
        <w:t>K</w:t>
      </w:r>
      <w:r>
        <w:t>oga je Szin z-Mai</w:t>
      </w:r>
      <w:r w:rsidR="003451AB">
        <w:t>K</w:t>
      </w:r>
      <w:r>
        <w:t>om prijel,</w:t>
      </w:r>
      <w:r>
        <w:br/>
        <w:t>Dabi zginul v-pe</w:t>
      </w:r>
      <w:r w:rsidR="003451AB">
        <w:t>K</w:t>
      </w:r>
      <w:r>
        <w:t>el opal, y z-grehov sze nebi z</w:t>
      </w:r>
      <w:r w:rsidR="003451AB">
        <w:t>K</w:t>
      </w:r>
      <w:r>
        <w:t>opal;</w:t>
      </w:r>
      <w:r>
        <w:br/>
        <w:t xml:space="preserve">Ar </w:t>
      </w:r>
      <w:r w:rsidR="003451AB">
        <w:t>K</w:t>
      </w:r>
      <w:r>
        <w:t>aigoder ti zapro</w:t>
      </w:r>
      <w:r w:rsidRPr="00E61788">
        <w:t>ſ</w:t>
      </w:r>
      <w:r>
        <w:t>zish, ztanovitzo v</w:t>
      </w:r>
      <w:r w:rsidRPr="00E61788">
        <w:t>ſ</w:t>
      </w:r>
      <w:r>
        <w:t>zigdar zpro</w:t>
      </w:r>
      <w:r w:rsidRPr="00E61788">
        <w:t>ſ</w:t>
      </w:r>
      <w:r>
        <w:t>zish.</w:t>
      </w:r>
    </w:p>
    <w:p w14:paraId="341617B5" w14:textId="6DC1207C" w:rsidR="00D327E1" w:rsidRDefault="00D327E1" w:rsidP="00F5260B">
      <w:pPr>
        <w:pStyle w:val="teiab"/>
      </w:pPr>
      <w:r>
        <w:t>O Devicza v</w:t>
      </w:r>
      <w:r w:rsidRPr="00E61788">
        <w:t>ſ</w:t>
      </w:r>
      <w:r>
        <w:t>zem Deviczam! Shetui pomoch dati Dusham,</w:t>
      </w:r>
      <w:r>
        <w:br/>
        <w:t xml:space="preserve">Vidish o szlata </w:t>
      </w:r>
      <w:r w:rsidRPr="005973F0">
        <w:rPr>
          <w:rStyle w:val="teipersName"/>
        </w:rPr>
        <w:t>Maria</w:t>
      </w:r>
      <w:r>
        <w:t>! Mai</w:t>
      </w:r>
      <w:r w:rsidR="003451AB">
        <w:t>K</w:t>
      </w:r>
      <w:r>
        <w:t>a nasha miloztivna,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shetuje vrag, y telo, da na</w:t>
      </w:r>
      <w:r w:rsidRPr="00E61788">
        <w:t>ſ</w:t>
      </w:r>
      <w:r>
        <w:t>z zgubi v</w:t>
      </w:r>
      <w:r w:rsidRPr="00E61788">
        <w:t>ſ</w:t>
      </w:r>
      <w:r>
        <w:t>ze nemilo.</w:t>
      </w:r>
    </w:p>
    <w:p w14:paraId="7B437E7E" w14:textId="5F207FC8" w:rsidR="00642DE8" w:rsidRDefault="00D327E1" w:rsidP="005973F0">
      <w:pPr>
        <w:pStyle w:val="teiclosure"/>
      </w:pPr>
      <w:r>
        <w:t>V. C.</w:t>
      </w:r>
    </w:p>
    <w:p w14:paraId="7CD303F4" w14:textId="77777777" w:rsidR="00642DE8" w:rsidRDefault="00642DE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4BA1D9" w14:textId="0CA940BA" w:rsidR="00642DE8" w:rsidRDefault="00642DE8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/118/</w:t>
      </w:r>
    </w:p>
    <w:p w14:paraId="2E3D9C7D" w14:textId="26B822E4" w:rsidR="00642DE8" w:rsidRDefault="00642DE8" w:rsidP="00656F14">
      <w:pPr>
        <w:pStyle w:val="teifwPageNum"/>
      </w:pPr>
      <w:r>
        <w:t>352.</w:t>
      </w:r>
    </w:p>
    <w:p w14:paraId="5424E6D4" w14:textId="45F2B561" w:rsidR="00642DE8" w:rsidRDefault="00642DE8" w:rsidP="00F5260B">
      <w:pPr>
        <w:pStyle w:val="teiab"/>
      </w:pPr>
      <w:r>
        <w:t>Za</w:t>
      </w:r>
      <w:r w:rsidR="00CE6406">
        <w:t>to Tebe mi pro</w:t>
      </w:r>
      <w:r w:rsidR="00CE6406" w:rsidRPr="00E61788">
        <w:t>ſ</w:t>
      </w:r>
      <w:r w:rsidR="00CE6406">
        <w:t>zimo, na</w:t>
      </w:r>
      <w:r w:rsidR="00CE6406" w:rsidRPr="00E61788">
        <w:t>ſ</w:t>
      </w:r>
      <w:r w:rsidR="00CE6406">
        <w:t>z ti chuvai miloztivno,</w:t>
      </w:r>
      <w:r w:rsidR="00CE6406">
        <w:br/>
        <w:t>Obrani na</w:t>
      </w:r>
      <w:r w:rsidR="00CE6406" w:rsidRPr="00E61788">
        <w:t>ſ</w:t>
      </w:r>
      <w:r w:rsidR="00CE6406">
        <w:t>z, obchuvai na</w:t>
      </w:r>
      <w:r w:rsidR="00CE6406" w:rsidRPr="00E61788">
        <w:t>ſ</w:t>
      </w:r>
      <w:r w:rsidR="00CE6406">
        <w:t>z, y vu Nebo zapelai na</w:t>
      </w:r>
      <w:r w:rsidR="00CE6406" w:rsidRPr="00E61788">
        <w:t>ſ</w:t>
      </w:r>
      <w:r w:rsidR="00CE6406">
        <w:t>z</w:t>
      </w:r>
      <w:r w:rsidR="00CE6406">
        <w:br/>
        <w:t>Szine Chere Sive mertve, da te dichimo na ve</w:t>
      </w:r>
      <w:r w:rsidR="003451AB">
        <w:t>K</w:t>
      </w:r>
      <w:r w:rsidR="00CE6406">
        <w:t>e.</w:t>
      </w:r>
    </w:p>
    <w:p w14:paraId="35EF032E" w14:textId="77777777" w:rsidR="00CE6406" w:rsidRDefault="00CE6406" w:rsidP="00244EC6">
      <w:pPr>
        <w:rPr>
          <w:sz w:val="24"/>
          <w:szCs w:val="24"/>
        </w:rPr>
      </w:pPr>
    </w:p>
    <w:p w14:paraId="66999F7A" w14:textId="556B6617" w:rsidR="00CE6406" w:rsidRDefault="00CE6406" w:rsidP="00656F14">
      <w:pPr>
        <w:pStyle w:val="Naslov2"/>
      </w:pPr>
      <w:r>
        <w:t xml:space="preserve">Od </w:t>
      </w:r>
      <w:r w:rsidRPr="00656F14">
        <w:rPr>
          <w:rStyle w:val="teipersName"/>
        </w:rPr>
        <w:t>Marie</w:t>
      </w:r>
      <w:r>
        <w:t>.</w:t>
      </w:r>
      <w:r>
        <w:br/>
        <w:t>Na Notu: No= 226.</w:t>
      </w:r>
    </w:p>
    <w:p w14:paraId="30B61C60" w14:textId="1622B803" w:rsidR="00CE6406" w:rsidRDefault="00CE6406" w:rsidP="00F5260B">
      <w:pPr>
        <w:pStyle w:val="teiab"/>
      </w:pPr>
      <w:r>
        <w:t>Zmosna odichena, lepa izvishena,</w:t>
      </w:r>
      <w:r>
        <w:br/>
        <w:t xml:space="preserve">Draga </w:t>
      </w:r>
      <w:r w:rsidR="00D249A6">
        <w:t>lyublena nebez</w:t>
      </w:r>
      <w:r w:rsidR="003451AB">
        <w:t>K</w:t>
      </w:r>
      <w:r w:rsidR="00D249A6">
        <w:t>a Gozpa!</w:t>
      </w:r>
      <w:r w:rsidR="00D249A6">
        <w:br/>
        <w:t>Lyubavi zadave</w:t>
      </w:r>
      <w:r w:rsidR="003451AB">
        <w:t>K</w:t>
      </w:r>
      <w:r w:rsidR="00D249A6">
        <w:t>, aldujem on nave</w:t>
      </w:r>
      <w:r w:rsidR="003451AB">
        <w:t>K</w:t>
      </w:r>
      <w:r w:rsidR="00D249A6">
        <w:t>,</w:t>
      </w:r>
      <w:r w:rsidR="00D249A6">
        <w:br/>
        <w:t xml:space="preserve">Dushe </w:t>
      </w:r>
      <w:r w:rsidR="003451AB">
        <w:t>K</w:t>
      </w:r>
      <w:r w:rsidR="00D249A6">
        <w:t xml:space="preserve">repizti z-telom </w:t>
      </w:r>
      <w:r w:rsidR="00D249A6" w:rsidRPr="00656F14">
        <w:rPr>
          <w:rStyle w:val="teipersName"/>
        </w:rPr>
        <w:t>Maria</w:t>
      </w:r>
      <w:r w:rsidR="00D249A6">
        <w:t>;</w:t>
      </w:r>
      <w:r w:rsidR="00D249A6">
        <w:br/>
        <w:t>Site</w:t>
      </w:r>
      <w:r w:rsidR="003451AB">
        <w:t>K</w:t>
      </w:r>
      <w:r w:rsidR="00D249A6">
        <w:t xml:space="preserve"> ti zrucham, v</w:t>
      </w:r>
      <w:r w:rsidR="00D249A6" w:rsidRPr="00E61788">
        <w:t>ſ</w:t>
      </w:r>
      <w:r w:rsidR="00D249A6">
        <w:t>za preporucham,</w:t>
      </w:r>
      <w:r w:rsidR="00D249A6">
        <w:br/>
        <w:t xml:space="preserve">Primi, ah primi! </w:t>
      </w:r>
      <w:r w:rsidR="003451AB">
        <w:t>K</w:t>
      </w:r>
      <w:r w:rsidR="00D249A6">
        <w:t>aigoder imam,</w:t>
      </w:r>
      <w:r w:rsidR="00D249A6">
        <w:br/>
      </w:r>
      <w:r w:rsidR="00D249A6" w:rsidRPr="00656F14">
        <w:rPr>
          <w:rStyle w:val="teipersName"/>
        </w:rPr>
        <w:t>Maria</w:t>
      </w:r>
      <w:r w:rsidR="00D249A6">
        <w:t xml:space="preserve"> milo ja Te zazivam.</w:t>
      </w:r>
    </w:p>
    <w:p w14:paraId="28072999" w14:textId="4D56797D" w:rsidR="00D249A6" w:rsidRDefault="00D249A6" w:rsidP="00F5260B">
      <w:pPr>
        <w:pStyle w:val="teiab"/>
      </w:pPr>
      <w:r>
        <w:t>Ti puna szi di</w:t>
      </w:r>
      <w:r w:rsidR="003451AB">
        <w:t>K</w:t>
      </w:r>
      <w:r>
        <w:t>e, od greha prili</w:t>
      </w:r>
      <w:r w:rsidR="003451AB">
        <w:t>K</w:t>
      </w:r>
      <w:r>
        <w:t>e,</w:t>
      </w:r>
      <w:r>
        <w:br/>
        <w:t xml:space="preserve">Chizta </w:t>
      </w:r>
      <w:r w:rsidRPr="00656F14">
        <w:rPr>
          <w:rStyle w:val="teipersName"/>
        </w:rPr>
        <w:t>Maria</w:t>
      </w:r>
      <w:r>
        <w:t xml:space="preserve"> Devicza v</w:t>
      </w:r>
      <w:r w:rsidRPr="00E61788">
        <w:t>ſ</w:t>
      </w:r>
      <w:r>
        <w:t>zigdar,</w:t>
      </w:r>
      <w:r>
        <w:br/>
        <w:t>Nut tvojoi zmosnozti, nebez</w:t>
      </w:r>
      <w:r w:rsidR="003451AB">
        <w:t>K</w:t>
      </w:r>
      <w:r>
        <w:t>oi Szvetozti,</w:t>
      </w:r>
      <w:r>
        <w:br/>
        <w:t>Nemre zmen</w:t>
      </w:r>
      <w:r w:rsidR="003451AB">
        <w:t>K</w:t>
      </w:r>
      <w:r>
        <w:t>ati zvershenozt nigdar;</w:t>
      </w:r>
      <w:r>
        <w:br/>
        <w:t xml:space="preserve">O </w:t>
      </w:r>
      <w:r w:rsidR="003451AB">
        <w:t>K</w:t>
      </w:r>
      <w:r>
        <w:t xml:space="preserve">inch milozti, bosje </w:t>
      </w:r>
      <w:r w:rsidR="003451AB">
        <w:t>K</w:t>
      </w:r>
      <w:r>
        <w:t>repozti!</w:t>
      </w:r>
      <w:r>
        <w:br/>
        <w:t>Deva od Boga chudno zvishena,</w:t>
      </w:r>
      <w:r>
        <w:br/>
        <w:t>Nai redna Mati Boga Szudyena.</w:t>
      </w:r>
    </w:p>
    <w:p w14:paraId="45EFE5EE" w14:textId="362F38B7" w:rsidR="00D249A6" w:rsidRDefault="00D249A6" w:rsidP="00F5260B">
      <w:pPr>
        <w:pStyle w:val="teiab"/>
      </w:pPr>
      <w:r>
        <w:t>Chiztu od grehote, v</w:t>
      </w:r>
      <w:r w:rsidRPr="00E61788">
        <w:t>ſ</w:t>
      </w:r>
      <w:r>
        <w:t>ze chudo lepote,</w:t>
      </w:r>
      <w:r>
        <w:br/>
        <w:t>Otecz nebez</w:t>
      </w:r>
      <w:r w:rsidR="003451AB">
        <w:t>K</w:t>
      </w:r>
      <w:r>
        <w:t>i je vzel te za Cher,</w:t>
      </w:r>
      <w:r>
        <w:br/>
        <w:t xml:space="preserve">Y </w:t>
      </w:r>
      <w:r w:rsidR="003451AB">
        <w:t>K</w:t>
      </w:r>
      <w:r>
        <w:t>-tomu Bosji Szin, v</w:t>
      </w:r>
      <w:r w:rsidRPr="00E61788">
        <w:t>ſ</w:t>
      </w:r>
      <w:r>
        <w:t>zeh ztvarih Gozpodin,</w:t>
      </w:r>
      <w:r>
        <w:br/>
        <w:t>Tebe za szvoju je zebral Mater,</w:t>
      </w:r>
    </w:p>
    <w:p w14:paraId="3C5A10A6" w14:textId="77777777" w:rsidR="00D249A6" w:rsidRDefault="00D249A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5CB68F" w14:textId="5F4BBD3F" w:rsidR="00D249A6" w:rsidRDefault="00D249A6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/119/</w:t>
      </w:r>
    </w:p>
    <w:p w14:paraId="663D78AF" w14:textId="0157D715" w:rsidR="00D249A6" w:rsidRDefault="00D249A6" w:rsidP="00B74D2B">
      <w:pPr>
        <w:pStyle w:val="teifwPageNum"/>
      </w:pPr>
      <w:r>
        <w:t>353.</w:t>
      </w:r>
    </w:p>
    <w:p w14:paraId="77A7F466" w14:textId="7D03CCD3" w:rsidR="00D249A6" w:rsidRDefault="00D249A6" w:rsidP="00F5260B">
      <w:pPr>
        <w:pStyle w:val="teiab"/>
      </w:pPr>
      <w:r>
        <w:t>Da chazt tve di</w:t>
      </w:r>
      <w:r w:rsidR="003451AB">
        <w:t>K</w:t>
      </w:r>
      <w:r>
        <w:t>e, zpuni veli</w:t>
      </w:r>
      <w:r w:rsidR="003451AB">
        <w:t>K</w:t>
      </w:r>
      <w:r>
        <w:t>e,</w:t>
      </w:r>
      <w:r>
        <w:br/>
        <w:t>Je Duh pre</w:t>
      </w:r>
      <w:r w:rsidRPr="00E61788">
        <w:t>ſ</w:t>
      </w:r>
      <w:r>
        <w:t>zveti tebe zaruchil,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Bog od ve</w:t>
      </w:r>
      <w:r w:rsidR="003451AB">
        <w:t>K</w:t>
      </w:r>
      <w:r>
        <w:t>ov je bil odluchil.</w:t>
      </w:r>
    </w:p>
    <w:p w14:paraId="1F93B996" w14:textId="0F05F80D" w:rsidR="00D249A6" w:rsidRDefault="00D249A6" w:rsidP="00F5260B">
      <w:pPr>
        <w:pStyle w:val="teiab"/>
      </w:pPr>
      <w:r>
        <w:t>O Gozpa nai lepsha, za Bogum nai ve</w:t>
      </w:r>
      <w:r w:rsidR="003451AB">
        <w:t>K</w:t>
      </w:r>
      <w:r>
        <w:t>sha,</w:t>
      </w:r>
      <w:r>
        <w:br/>
        <w:t>Z-Oblaztjum zmosnum vu Nebu szedish!</w:t>
      </w:r>
      <w:r>
        <w:br/>
        <w:t>V</w:t>
      </w:r>
      <w:r w:rsidRPr="00E61788">
        <w:t>ſ</w:t>
      </w:r>
      <w:r>
        <w:t xml:space="preserve">zeh szi ti </w:t>
      </w:r>
      <w:r w:rsidR="003451AB">
        <w:t>K</w:t>
      </w:r>
      <w:r>
        <w:t>ralicza, y Ravnitelicza,</w:t>
      </w:r>
      <w:r>
        <w:br/>
        <w:t>Nebe</w:t>
      </w:r>
      <w:r w:rsidRPr="00E61788">
        <w:t>ſ</w:t>
      </w:r>
      <w:r>
        <w:t xml:space="preserve">z, y zemle </w:t>
      </w:r>
      <w:r w:rsidR="003451AB">
        <w:t>K</w:t>
      </w:r>
      <w:r>
        <w:t>raleztvo dersish;</w:t>
      </w:r>
      <w:r>
        <w:br/>
        <w:t>Shereg Angelz</w:t>
      </w:r>
      <w:r w:rsidR="003451AB">
        <w:t>K</w:t>
      </w:r>
      <w:r>
        <w:t>i, Dvor ve</w:t>
      </w:r>
      <w:r w:rsidRPr="00E61788">
        <w:t>ſ</w:t>
      </w:r>
      <w:r>
        <w:t>z nebez</w:t>
      </w:r>
      <w:r w:rsidR="003451AB">
        <w:t>K</w:t>
      </w:r>
      <w:r>
        <w:t>i</w:t>
      </w:r>
      <w:r>
        <w:br/>
        <w:t>Z-gla</w:t>
      </w:r>
      <w:r w:rsidRPr="00E61788">
        <w:t>ſ</w:t>
      </w:r>
      <w:r>
        <w:t>zem popeva ve</w:t>
      </w:r>
      <w:r w:rsidRPr="00E61788">
        <w:t>ſ</w:t>
      </w:r>
      <w:r>
        <w:t>zelem tvu chazt,</w:t>
      </w:r>
      <w:r>
        <w:br/>
        <w:t>Zvishuje tvoju pre zmosnu oblazt.</w:t>
      </w:r>
    </w:p>
    <w:p w14:paraId="1BAE8160" w14:textId="2DDCAC39" w:rsidR="00D249A6" w:rsidRDefault="00D249A6" w:rsidP="00F5260B">
      <w:pPr>
        <w:pStyle w:val="teiab"/>
      </w:pPr>
      <w:r>
        <w:t>Ah Mati Milozti! zro</w:t>
      </w:r>
      <w:r w:rsidR="003451AB">
        <w:t>K</w:t>
      </w:r>
      <w:r>
        <w:t xml:space="preserve"> nashe radozti,</w:t>
      </w:r>
      <w:r w:rsidR="004F541A">
        <w:br/>
      </w:r>
      <w:r w:rsidR="003451AB">
        <w:t>K</w:t>
      </w:r>
      <w:r w:rsidR="004F541A">
        <w:t xml:space="preserve">-tebi </w:t>
      </w:r>
      <w:r w:rsidR="003451AB">
        <w:t>K</w:t>
      </w:r>
      <w:r w:rsidR="004F541A">
        <w:t>richimo szad y v</w:t>
      </w:r>
      <w:r w:rsidR="004F541A" w:rsidRPr="00E61788">
        <w:t>ſ</w:t>
      </w:r>
      <w:r w:rsidR="004F541A">
        <w:t>za</w:t>
      </w:r>
      <w:r w:rsidR="003451AB">
        <w:t>K</w:t>
      </w:r>
      <w:r w:rsidR="004F541A">
        <w:t>i cha</w:t>
      </w:r>
      <w:r w:rsidR="004F541A" w:rsidRPr="00E61788">
        <w:t>ſ</w:t>
      </w:r>
      <w:r w:rsidR="004F541A">
        <w:t>z</w:t>
      </w:r>
      <w:r w:rsidR="004F541A">
        <w:br/>
        <w:t>Ar szi pomochnicza, y zagovornicza,</w:t>
      </w:r>
      <w:r w:rsidR="004F541A">
        <w:br/>
        <w:t>Tusne v-nevolah ne zapuzti na</w:t>
      </w:r>
      <w:r w:rsidR="004F541A" w:rsidRPr="00E61788">
        <w:t>ſ</w:t>
      </w:r>
      <w:r w:rsidR="004F541A">
        <w:t>z,</w:t>
      </w:r>
      <w:r w:rsidR="004F541A">
        <w:br/>
        <w:t>Gda nam bu vmreti, dai nam odpreti</w:t>
      </w:r>
      <w:r w:rsidR="004F541A">
        <w:br/>
        <w:t>Vrata nebez</w:t>
      </w:r>
      <w:r w:rsidR="003451AB">
        <w:t>K</w:t>
      </w:r>
      <w:r w:rsidR="004F541A">
        <w:t>a, y videt Boga,</w:t>
      </w:r>
      <w:r w:rsidR="004F541A">
        <w:br/>
        <w:t xml:space="preserve">Z-tobum </w:t>
      </w:r>
      <w:r w:rsidR="004F541A" w:rsidRPr="00B74D2B">
        <w:rPr>
          <w:rStyle w:val="teipersName"/>
        </w:rPr>
        <w:t>Maria</w:t>
      </w:r>
      <w:r w:rsidR="004F541A">
        <w:t xml:space="preserve"> z-</w:t>
      </w:r>
      <w:r w:rsidR="003451AB">
        <w:t>K</w:t>
      </w:r>
      <w:r w:rsidR="004F541A">
        <w:t>up Szin</w:t>
      </w:r>
      <w:r w:rsidR="003451AB">
        <w:t>K</w:t>
      </w:r>
      <w:r w:rsidR="004F541A">
        <w:t>a tvoga.</w:t>
      </w:r>
    </w:p>
    <w:p w14:paraId="1D4F4B5A" w14:textId="77777777" w:rsidR="004F541A" w:rsidRDefault="004F541A" w:rsidP="00244EC6">
      <w:pPr>
        <w:rPr>
          <w:sz w:val="24"/>
          <w:szCs w:val="24"/>
        </w:rPr>
      </w:pPr>
    </w:p>
    <w:p w14:paraId="5968FBE1" w14:textId="6B721EB9" w:rsidR="004F541A" w:rsidRDefault="004F541A" w:rsidP="00B74D2B">
      <w:pPr>
        <w:pStyle w:val="Naslov2"/>
      </w:pPr>
      <w:r>
        <w:t xml:space="preserve">Od </w:t>
      </w:r>
      <w:r w:rsidRPr="00B74D2B">
        <w:rPr>
          <w:rStyle w:val="teipersName"/>
        </w:rPr>
        <w:t>Marie</w:t>
      </w:r>
      <w:r>
        <w:t>.</w:t>
      </w:r>
      <w:r>
        <w:br/>
        <w:t>Na Notu: No= 227.</w:t>
      </w:r>
    </w:p>
    <w:p w14:paraId="4839C61D" w14:textId="76AA8ECD" w:rsidR="004F541A" w:rsidRDefault="004F541A" w:rsidP="00F5260B">
      <w:pPr>
        <w:pStyle w:val="teiab"/>
      </w:pPr>
      <w:r>
        <w:t xml:space="preserve">O </w:t>
      </w:r>
      <w:r w:rsidRPr="00B74D2B">
        <w:rPr>
          <w:rStyle w:val="teipersName"/>
        </w:rPr>
        <w:t>Maria</w:t>
      </w:r>
      <w:r>
        <w:t>! lepa Judith, nedai greshnem lyudem bludit,</w:t>
      </w:r>
      <w:r>
        <w:br/>
        <w:t>Nego nyim dai milozt dobit, y ponizno Bogu szlusit.</w:t>
      </w:r>
    </w:p>
    <w:p w14:paraId="083545FD" w14:textId="70AD9C81" w:rsidR="004F541A" w:rsidRDefault="004F541A" w:rsidP="00F5260B">
      <w:pPr>
        <w:pStyle w:val="teiab"/>
      </w:pPr>
      <w:r>
        <w:t xml:space="preserve">O </w:t>
      </w:r>
      <w:r w:rsidRPr="00B74D2B">
        <w:rPr>
          <w:rStyle w:val="teipersName"/>
        </w:rPr>
        <w:t>Maria</w:t>
      </w:r>
      <w:r>
        <w:t xml:space="preserve"> Bosja Mati! dai nam vraga obladati,</w:t>
      </w:r>
      <w:r>
        <w:br/>
        <w:t>Y z-grehov sze zpovedati, pervo neg nam bu vumreti.</w:t>
      </w:r>
    </w:p>
    <w:p w14:paraId="1F7F4603" w14:textId="6768EAC7" w:rsidR="004F541A" w:rsidRDefault="004F541A" w:rsidP="00B74D2B">
      <w:pPr>
        <w:pStyle w:val="teiclosure0"/>
      </w:pPr>
      <w:r>
        <w:t>V. C</w:t>
      </w:r>
    </w:p>
    <w:p w14:paraId="3F03B63A" w14:textId="77777777" w:rsidR="004F541A" w:rsidRDefault="004F541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0EAF53" w14:textId="225A0BC3" w:rsidR="004F541A" w:rsidRDefault="004F541A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/120/</w:t>
      </w:r>
    </w:p>
    <w:p w14:paraId="0C72920F" w14:textId="5E80024E" w:rsidR="004F541A" w:rsidRDefault="004F541A" w:rsidP="00B74D2B">
      <w:pPr>
        <w:pStyle w:val="teifwPageNum"/>
      </w:pPr>
      <w:r>
        <w:t>354.</w:t>
      </w:r>
    </w:p>
    <w:p w14:paraId="73820829" w14:textId="7381821E" w:rsidR="004F541A" w:rsidRDefault="004F541A" w:rsidP="00F5260B">
      <w:pPr>
        <w:pStyle w:val="teiab"/>
      </w:pPr>
      <w:r>
        <w:t xml:space="preserve">O </w:t>
      </w:r>
      <w:r w:rsidRPr="00B74D2B">
        <w:rPr>
          <w:rStyle w:val="teipersName"/>
        </w:rPr>
        <w:t>Maria</w:t>
      </w:r>
      <w:r>
        <w:t>! Turen ja</w:t>
      </w:r>
      <w:r w:rsidR="003451AB">
        <w:t>K</w:t>
      </w:r>
      <w:r>
        <w:t xml:space="preserve">i, </w:t>
      </w:r>
      <w:r w:rsidR="003451AB">
        <w:t>K</w:t>
      </w:r>
      <w:r>
        <w:t>oga seli greshni</w:t>
      </w:r>
      <w:r w:rsidR="003451AB">
        <w:t>K</w:t>
      </w:r>
      <w:r>
        <w:t>i v</w:t>
      </w:r>
      <w:r w:rsidRPr="00E61788">
        <w:t>ſ</w:t>
      </w:r>
      <w:r>
        <w:t>za</w:t>
      </w:r>
      <w:r w:rsidR="003451AB">
        <w:t>K</w:t>
      </w:r>
      <w:r>
        <w:t>i,</w:t>
      </w:r>
      <w:r>
        <w:br/>
      </w:r>
      <w:r w:rsidR="003451AB">
        <w:t>K</w:t>
      </w:r>
      <w:r>
        <w:t>i</w:t>
      </w:r>
      <w:r w:rsidRPr="00E61788">
        <w:t>ſ</w:t>
      </w:r>
      <w:r>
        <w:t>ze mi</w:t>
      </w:r>
      <w:r w:rsidRPr="00E61788">
        <w:t>ſ</w:t>
      </w:r>
      <w:r>
        <w:t>zli zvelichiti, di</w:t>
      </w:r>
      <w:r w:rsidR="003451AB">
        <w:t>K</w:t>
      </w:r>
      <w:r>
        <w:t>u Bosju zadobiti.</w:t>
      </w:r>
    </w:p>
    <w:p w14:paraId="4E819D6E" w14:textId="55EEC09B" w:rsidR="004F541A" w:rsidRDefault="004F541A" w:rsidP="00F5260B">
      <w:pPr>
        <w:pStyle w:val="teiab"/>
      </w:pPr>
      <w:r>
        <w:t xml:space="preserve">O </w:t>
      </w:r>
      <w:r w:rsidRPr="00B74D2B">
        <w:rPr>
          <w:rStyle w:val="teipersName"/>
        </w:rPr>
        <w:t>Maria</w:t>
      </w:r>
      <w:r>
        <w:t>! Ar</w:t>
      </w:r>
      <w:r w:rsidR="003451AB">
        <w:t>K</w:t>
      </w:r>
      <w:r>
        <w:t xml:space="preserve">a </w:t>
      </w:r>
      <w:r w:rsidRPr="00B74D2B">
        <w:rPr>
          <w:rStyle w:val="teipersName"/>
        </w:rPr>
        <w:t>Noe</w:t>
      </w:r>
      <w:r>
        <w:t>, vzemi od na</w:t>
      </w:r>
      <w:r w:rsidRPr="00E61788">
        <w:t>ſ</w:t>
      </w:r>
      <w:r>
        <w:t>z v</w:t>
      </w:r>
      <w:r w:rsidRPr="00E61788">
        <w:t>ſ</w:t>
      </w:r>
      <w:r>
        <w:t>ze nevole,</w:t>
      </w:r>
      <w:r>
        <w:br/>
        <w:t>Ar mi szerdze neda mira, neg za tobum v</w:t>
      </w:r>
      <w:r w:rsidRPr="00E61788">
        <w:t>ſ</w:t>
      </w:r>
      <w:r>
        <w:t>ze pomira.</w:t>
      </w:r>
    </w:p>
    <w:p w14:paraId="578DCA09" w14:textId="642E80D8" w:rsidR="004F541A" w:rsidRDefault="004F541A" w:rsidP="00F5260B">
      <w:pPr>
        <w:pStyle w:val="teiab"/>
      </w:pPr>
      <w:r>
        <w:t xml:space="preserve">O </w:t>
      </w:r>
      <w:r w:rsidRPr="00B74D2B">
        <w:rPr>
          <w:rStyle w:val="teipersName"/>
        </w:rPr>
        <w:t>Maria</w:t>
      </w:r>
      <w:r>
        <w:t xml:space="preserve">! ti Panthora, doidi hitro </w:t>
      </w:r>
      <w:r w:rsidR="003451AB">
        <w:t>K</w:t>
      </w:r>
      <w:r>
        <w:t>-nam od zgora,</w:t>
      </w:r>
      <w:r>
        <w:br/>
        <w:t xml:space="preserve">Ar te Seli Dusha moja, </w:t>
      </w:r>
      <w:r w:rsidR="003451AB">
        <w:t>K</w:t>
      </w:r>
      <w:r>
        <w:t>a</w:t>
      </w:r>
      <w:r w:rsidRPr="00E61788">
        <w:t>ſ</w:t>
      </w:r>
      <w:r>
        <w:t>ze muchi prez po</w:t>
      </w:r>
      <w:r w:rsidR="003451AB">
        <w:t>K</w:t>
      </w:r>
      <w:r>
        <w:t>oja.</w:t>
      </w:r>
    </w:p>
    <w:p w14:paraId="2297502D" w14:textId="3F2F31D9" w:rsidR="004F541A" w:rsidRDefault="004F541A" w:rsidP="00F5260B">
      <w:pPr>
        <w:pStyle w:val="teiab"/>
      </w:pPr>
      <w:r>
        <w:t xml:space="preserve">O </w:t>
      </w:r>
      <w:r w:rsidRPr="00B74D2B">
        <w:rPr>
          <w:rStyle w:val="teipersName"/>
        </w:rPr>
        <w:t>Maria</w:t>
      </w:r>
      <w:r>
        <w:t>! Szuncheni tra</w:t>
      </w:r>
      <w:r w:rsidR="003451AB">
        <w:t>K</w:t>
      </w:r>
      <w:r>
        <w:t>, plashite</w:t>
      </w:r>
      <w:r w:rsidRPr="00E61788">
        <w:t>ſ</w:t>
      </w:r>
      <w:r>
        <w:t>ze pe</w:t>
      </w:r>
      <w:r w:rsidR="003451AB">
        <w:t>K</w:t>
      </w:r>
      <w:r>
        <w:t>lenz</w:t>
      </w:r>
      <w:r w:rsidR="003451AB">
        <w:t>K</w:t>
      </w:r>
      <w:r>
        <w:t>i vrag,</w:t>
      </w:r>
      <w:r>
        <w:br/>
      </w:r>
      <w:r w:rsidR="003451AB">
        <w:t>K</w:t>
      </w:r>
      <w:r>
        <w:t>ad Ime tvoje zachuje, od Dushicze odztupluje.</w:t>
      </w:r>
    </w:p>
    <w:p w14:paraId="01633821" w14:textId="1FB53985" w:rsidR="004F541A" w:rsidRDefault="004F541A" w:rsidP="00F5260B">
      <w:pPr>
        <w:pStyle w:val="teiab"/>
      </w:pPr>
      <w:r>
        <w:t xml:space="preserve">O </w:t>
      </w:r>
      <w:r w:rsidRPr="00B74D2B">
        <w:rPr>
          <w:rStyle w:val="teipersName"/>
        </w:rPr>
        <w:t>Maria</w:t>
      </w:r>
      <w:r>
        <w:t>! Poto</w:t>
      </w:r>
      <w:r w:rsidR="003451AB">
        <w:t>K</w:t>
      </w:r>
      <w:r>
        <w:t xml:space="preserve"> </w:t>
      </w:r>
      <w:r w:rsidRPr="00B74D2B">
        <w:rPr>
          <w:rStyle w:val="teiplaceName"/>
        </w:rPr>
        <w:t>Jordan</w:t>
      </w:r>
      <w:r>
        <w:t>, greshnem lyudem od Boga dan,</w:t>
      </w:r>
      <w:r>
        <w:br/>
        <w:t xml:space="preserve">Vu </w:t>
      </w:r>
      <w:r w:rsidR="003451AB">
        <w:t>K</w:t>
      </w:r>
      <w:r>
        <w:t xml:space="preserve">om grehe opiraju, chizti </w:t>
      </w:r>
      <w:r w:rsidR="003451AB">
        <w:t>K</w:t>
      </w:r>
      <w:r>
        <w:t>-Bogu dohadyaju.</w:t>
      </w:r>
    </w:p>
    <w:p w14:paraId="724D9600" w14:textId="6DA9B610" w:rsidR="004F541A" w:rsidRDefault="004F541A" w:rsidP="00F5260B">
      <w:pPr>
        <w:pStyle w:val="teiab"/>
      </w:pPr>
      <w:r>
        <w:t xml:space="preserve">O </w:t>
      </w:r>
      <w:r w:rsidRPr="00B74D2B">
        <w:rPr>
          <w:rStyle w:val="teipersName"/>
        </w:rPr>
        <w:t>Maria</w:t>
      </w:r>
      <w:r>
        <w:t>! Bosja Mati, dai nam z-tobum prebivati,</w:t>
      </w:r>
      <w:r>
        <w:br/>
        <w:t>Y na ve</w:t>
      </w:r>
      <w:r w:rsidR="003451AB">
        <w:t>K</w:t>
      </w:r>
      <w:r>
        <w:t xml:space="preserve">e </w:t>
      </w:r>
      <w:r w:rsidR="003451AB">
        <w:t>K</w:t>
      </w:r>
      <w:r>
        <w:t>raluvati, di</w:t>
      </w:r>
      <w:r w:rsidR="003451AB">
        <w:t>K</w:t>
      </w:r>
      <w:r>
        <w:t>e Nebez</w:t>
      </w:r>
      <w:r w:rsidR="003451AB">
        <w:t>K</w:t>
      </w:r>
      <w:r>
        <w:t>e vsivati.</w:t>
      </w:r>
    </w:p>
    <w:p w14:paraId="1E7B6334" w14:textId="77777777" w:rsidR="004F541A" w:rsidRDefault="004F541A" w:rsidP="00244EC6">
      <w:pPr>
        <w:rPr>
          <w:sz w:val="24"/>
          <w:szCs w:val="24"/>
        </w:rPr>
      </w:pPr>
    </w:p>
    <w:p w14:paraId="630148BF" w14:textId="7BED0B62" w:rsidR="004F541A" w:rsidRDefault="004F541A" w:rsidP="00B74D2B">
      <w:pPr>
        <w:pStyle w:val="Naslov2"/>
      </w:pPr>
      <w:r>
        <w:t xml:space="preserve">Od </w:t>
      </w:r>
      <w:r w:rsidRPr="00B74D2B">
        <w:rPr>
          <w:rStyle w:val="teipersName"/>
        </w:rPr>
        <w:t>Marie</w:t>
      </w:r>
      <w:r>
        <w:t>.</w:t>
      </w:r>
      <w:r>
        <w:br/>
        <w:t>Na Notu: No= 228.</w:t>
      </w:r>
    </w:p>
    <w:p w14:paraId="7BDD82BA" w14:textId="7438125B" w:rsidR="004F541A" w:rsidRDefault="004F541A" w:rsidP="00F5260B">
      <w:pPr>
        <w:pStyle w:val="teiab"/>
      </w:pPr>
      <w:r>
        <w:t xml:space="preserve">O Chutishli greshna Dusha! </w:t>
      </w:r>
      <w:r w:rsidR="00B74D2B">
        <w:t>n</w:t>
      </w:r>
      <w:r>
        <w:t>epriatela</w:t>
      </w:r>
      <w:r>
        <w:br/>
        <w:t xml:space="preserve">Poselenye, </w:t>
      </w:r>
      <w:r w:rsidR="003451AB">
        <w:t>K</w:t>
      </w:r>
      <w:r>
        <w:t>a</w:t>
      </w:r>
      <w:r w:rsidR="003451AB">
        <w:t>K</w:t>
      </w:r>
      <w:r>
        <w:t xml:space="preserve"> te </w:t>
      </w:r>
      <w:r w:rsidR="003451AB">
        <w:t>K</w:t>
      </w:r>
      <w:r>
        <w:t>usha tela tvojega,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vrag z</w:t>
      </w:r>
      <w:r w:rsidR="003451AB">
        <w:t>K</w:t>
      </w:r>
      <w:r>
        <w:t>ache, da te v</w:t>
      </w:r>
      <w:r w:rsidR="003451AB">
        <w:t>K</w:t>
      </w:r>
      <w:r>
        <w:t xml:space="preserve">ani </w:t>
      </w:r>
      <w:r w:rsidRPr="00B74D2B">
        <w:rPr>
          <w:rStyle w:val="teiadd"/>
        </w:rPr>
        <w:t>rani</w:t>
      </w:r>
      <w:r>
        <w:t>, v-pe</w:t>
      </w:r>
      <w:r w:rsidR="003451AB">
        <w:t>K</w:t>
      </w:r>
      <w:r>
        <w:t>el prehiti,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Szvet pazi, da te v</w:t>
      </w:r>
      <w:r w:rsidR="003451AB">
        <w:t>K</w:t>
      </w:r>
      <w:r>
        <w:t>ani, z-blagom o</w:t>
      </w:r>
      <w:r w:rsidRPr="00E61788">
        <w:t>ſ</w:t>
      </w:r>
      <w:r>
        <w:t>zlepi.</w:t>
      </w:r>
    </w:p>
    <w:p w14:paraId="39430D4B" w14:textId="639C568B" w:rsidR="004F541A" w:rsidRDefault="004F541A" w:rsidP="00F5260B">
      <w:pPr>
        <w:pStyle w:val="teiab"/>
      </w:pPr>
      <w:r>
        <w:t>V</w:t>
      </w:r>
      <w:r w:rsidRPr="00E61788">
        <w:t>ſ</w:t>
      </w:r>
      <w:r>
        <w:t>ze zaverzi na</w:t>
      </w:r>
      <w:r w:rsidRPr="00E61788">
        <w:t>ſ</w:t>
      </w:r>
      <w:r>
        <w:t xml:space="preserve">zladnozti </w:t>
      </w:r>
      <w:r w:rsidRPr="00B74D2B">
        <w:rPr>
          <w:rStyle w:val="teiadd"/>
        </w:rPr>
        <w:t>cziganie</w:t>
      </w:r>
      <w:r>
        <w:t>, v</w:t>
      </w:r>
      <w:r w:rsidRPr="00E61788">
        <w:t>ſ</w:t>
      </w:r>
      <w:r>
        <w:t>ze hiti na ztran,</w:t>
      </w:r>
      <w:r>
        <w:br/>
        <w:t xml:space="preserve">Ter sze vteczi ti </w:t>
      </w:r>
      <w:r w:rsidR="003451AB">
        <w:t>K</w:t>
      </w:r>
      <w:r>
        <w:t>-</w:t>
      </w:r>
      <w:r w:rsidRPr="00B74D2B">
        <w:rPr>
          <w:rStyle w:val="teipersName"/>
        </w:rPr>
        <w:t>Marie</w:t>
      </w:r>
      <w:r>
        <w:t>, nebuti zahman,</w:t>
      </w:r>
    </w:p>
    <w:p w14:paraId="5E6B68A4" w14:textId="77777777" w:rsidR="004F541A" w:rsidRDefault="004F541A" w:rsidP="00F5260B">
      <w:pPr>
        <w:pStyle w:val="teiab"/>
      </w:pPr>
      <w:r>
        <w:br w:type="page"/>
      </w:r>
    </w:p>
    <w:p w14:paraId="393FA7DE" w14:textId="0CD7B1D9" w:rsidR="004F541A" w:rsidRDefault="004F541A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/121/</w:t>
      </w:r>
    </w:p>
    <w:p w14:paraId="599A3B09" w14:textId="12785DE7" w:rsidR="004F541A" w:rsidRDefault="004F541A" w:rsidP="00B74D2B">
      <w:pPr>
        <w:pStyle w:val="teifwPageNum"/>
      </w:pPr>
      <w:r>
        <w:t>355.</w:t>
      </w:r>
    </w:p>
    <w:p w14:paraId="49CE82AF" w14:textId="4358D18B" w:rsidR="004F541A" w:rsidRDefault="004F541A" w:rsidP="00F5260B">
      <w:pPr>
        <w:pStyle w:val="teiab"/>
      </w:pPr>
      <w:r>
        <w:t>Ona hoche tvu objachit Dushu vu boju,</w:t>
      </w:r>
      <w:r>
        <w:br/>
        <w:t>Vragu glavu v</w:t>
      </w:r>
      <w:r w:rsidRPr="00E61788">
        <w:t>ſ</w:t>
      </w:r>
      <w:r>
        <w:t>zu po</w:t>
      </w:r>
      <w:r w:rsidR="003451AB">
        <w:t>K</w:t>
      </w:r>
      <w:r>
        <w:t>lachit vtopit vu morju.</w:t>
      </w:r>
    </w:p>
    <w:p w14:paraId="6EC4CA05" w14:textId="1B44E5AC" w:rsidR="004F541A" w:rsidRDefault="004F541A" w:rsidP="00F5260B">
      <w:pPr>
        <w:pStyle w:val="teiab"/>
      </w:pPr>
      <w:r>
        <w:t>Miloztivna Mai</w:t>
      </w:r>
      <w:r w:rsidR="003451AB">
        <w:t>K</w:t>
      </w:r>
      <w:r>
        <w:t>a draga! ova</w:t>
      </w:r>
      <w:r w:rsidR="003451AB">
        <w:t>K</w:t>
      </w:r>
      <w:r>
        <w:t xml:space="preserve"> </w:t>
      </w:r>
      <w:r w:rsidR="003451AB">
        <w:t>K</w:t>
      </w:r>
      <w:r>
        <w:t>-nyoi zdehni:</w:t>
      </w:r>
      <w:r>
        <w:br/>
        <w:t>Ah!</w:t>
      </w:r>
      <w:r w:rsidR="00B443D2">
        <w:t xml:space="preserve"> poteri ja</w:t>
      </w:r>
      <w:r w:rsidR="003451AB">
        <w:t>K</w:t>
      </w:r>
      <w:r w:rsidR="00B443D2">
        <w:t>ozt vraga, da me nev</w:t>
      </w:r>
      <w:r w:rsidR="003451AB">
        <w:t>K</w:t>
      </w:r>
      <w:r w:rsidR="00B443D2">
        <w:t>ani,</w:t>
      </w:r>
      <w:r w:rsidR="00B443D2">
        <w:br/>
        <w:t>Znam, a</w:t>
      </w:r>
      <w:r w:rsidR="003451AB">
        <w:t>K</w:t>
      </w:r>
      <w:r w:rsidR="00B443D2">
        <w:t>o me Mai</w:t>
      </w:r>
      <w:r w:rsidR="003451AB">
        <w:t>K</w:t>
      </w:r>
      <w:r w:rsidR="00B443D2">
        <w:t>a hitish z-milosche tvoje,</w:t>
      </w:r>
      <w:r w:rsidR="00B443D2">
        <w:br/>
      </w:r>
      <w:r w:rsidR="003451AB">
        <w:t>K</w:t>
      </w:r>
      <w:r w:rsidR="00B443D2">
        <w:t>a</w:t>
      </w:r>
      <w:r w:rsidR="003451AB">
        <w:t>K</w:t>
      </w:r>
      <w:r w:rsidR="00B443D2">
        <w:t xml:space="preserve"> po</w:t>
      </w:r>
      <w:r w:rsidR="003451AB">
        <w:t>K</w:t>
      </w:r>
      <w:r w:rsidR="00B443D2">
        <w:t>rita z-Szlapmi ladja, bu szerdcze moje.</w:t>
      </w:r>
    </w:p>
    <w:p w14:paraId="05E71F4C" w14:textId="00406446" w:rsidR="00B443D2" w:rsidRDefault="00B443D2" w:rsidP="00F5260B">
      <w:pPr>
        <w:pStyle w:val="teiab"/>
      </w:pPr>
      <w:r>
        <w:t>Al na levu, al na de</w:t>
      </w:r>
      <w:r w:rsidRPr="00E61788">
        <w:t>ſ</w:t>
      </w:r>
      <w:r>
        <w:t>znu me hitim ochi,</w:t>
      </w:r>
      <w:r>
        <w:br/>
        <w:t>V</w:t>
      </w:r>
      <w:r w:rsidRPr="00E61788">
        <w:t>ſ</w:t>
      </w:r>
      <w:r>
        <w:t>zigd</w:t>
      </w:r>
      <w:r w:rsidRPr="00B74D2B">
        <w:rPr>
          <w:rStyle w:val="teidel"/>
        </w:rPr>
        <w:t>a</w:t>
      </w:r>
      <w:r w:rsidRPr="00B74D2B">
        <w:rPr>
          <w:rStyle w:val="teiadd"/>
        </w:rPr>
        <w:t>e</w:t>
      </w:r>
      <w:r>
        <w:t xml:space="preserve">r vidim lyucztvo greshno, </w:t>
      </w:r>
      <w:r w:rsidR="003451AB">
        <w:t>K</w:t>
      </w:r>
      <w:r>
        <w:t>a</w:t>
      </w:r>
      <w:r w:rsidR="003451AB">
        <w:t>K</w:t>
      </w:r>
      <w:r>
        <w:t xml:space="preserve"> szuze tochi,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miloschu tvoju pro</w:t>
      </w:r>
      <w:r w:rsidRPr="00E61788">
        <w:t>ſ</w:t>
      </w:r>
      <w:r>
        <w:t>zi, z-grehom zgublenu,</w:t>
      </w:r>
      <w:r>
        <w:br/>
        <w:t>Ali y pomoch tvu no</w:t>
      </w:r>
      <w:r w:rsidRPr="00E61788">
        <w:t>ſ</w:t>
      </w:r>
      <w:r>
        <w:t>zi Mai</w:t>
      </w:r>
      <w:r w:rsidR="003451AB">
        <w:t>K</w:t>
      </w:r>
      <w:r>
        <w:t>a lyublenu.</w:t>
      </w:r>
    </w:p>
    <w:p w14:paraId="69C831DC" w14:textId="6B1383B5" w:rsidR="00B443D2" w:rsidRDefault="00B443D2" w:rsidP="00F5260B">
      <w:pPr>
        <w:pStyle w:val="teiab"/>
      </w:pPr>
      <w:r>
        <w:t>Da szem greshni</w:t>
      </w:r>
      <w:r w:rsidR="003451AB">
        <w:t>K</w:t>
      </w:r>
      <w:r>
        <w:t xml:space="preserve"> to valujem, nemrem tajiti,</w:t>
      </w:r>
      <w:r>
        <w:br/>
        <w:t>Neg sze vtechem Mai</w:t>
      </w:r>
      <w:r w:rsidR="003451AB">
        <w:t>K</w:t>
      </w:r>
      <w:r>
        <w:t xml:space="preserve">a draga </w:t>
      </w:r>
      <w:r w:rsidR="003451AB">
        <w:t>K</w:t>
      </w:r>
      <w:r>
        <w:t>-tvojoi milozti,</w:t>
      </w:r>
      <w:r>
        <w:br/>
        <w:t>Poglei anda placha pune ochi greshni</w:t>
      </w:r>
      <w:r w:rsidR="003451AB">
        <w:t>K</w:t>
      </w:r>
      <w:r>
        <w:t>a,</w:t>
      </w:r>
      <w:r>
        <w:br/>
        <w:t xml:space="preserve">Na </w:t>
      </w:r>
      <w:r w:rsidR="003451AB">
        <w:t>K</w:t>
      </w:r>
      <w:r>
        <w:t>otrige v</w:t>
      </w:r>
      <w:r w:rsidRPr="00E61788">
        <w:t>ſ</w:t>
      </w:r>
      <w:r>
        <w:t>ze z</w:t>
      </w:r>
      <w:r w:rsidR="003451AB">
        <w:t>K</w:t>
      </w:r>
      <w:r>
        <w:t>rushene glei po</w:t>
      </w:r>
      <w:r w:rsidR="003451AB">
        <w:t>K</w:t>
      </w:r>
      <w:r>
        <w:t>orni</w:t>
      </w:r>
      <w:r w:rsidR="003451AB">
        <w:t>K</w:t>
      </w:r>
      <w:r>
        <w:t>a.</w:t>
      </w:r>
    </w:p>
    <w:p w14:paraId="6AF0DDD8" w14:textId="182052CF" w:rsidR="00B443D2" w:rsidRDefault="00B443D2" w:rsidP="00F5260B">
      <w:pPr>
        <w:pStyle w:val="teiab"/>
      </w:pPr>
      <w:r>
        <w:t>Ti szi Mai</w:t>
      </w:r>
      <w:r w:rsidR="003451AB">
        <w:t>K</w:t>
      </w:r>
      <w:r>
        <w:t>a ja szem szin tvoi z-grehi obtershen,</w:t>
      </w:r>
      <w:r>
        <w:br/>
      </w:r>
      <w:r w:rsidRPr="00B74D2B">
        <w:rPr>
          <w:rStyle w:val="teipersName"/>
        </w:rPr>
        <w:t>Jesush</w:t>
      </w:r>
      <w:r>
        <w:t xml:space="preserve"> Szin tvoi je Szudecz moi vu v</w:t>
      </w:r>
      <w:r w:rsidRPr="00E61788">
        <w:t>ſ</w:t>
      </w:r>
      <w:r>
        <w:t>zem pravichen,</w:t>
      </w:r>
      <w:r>
        <w:br/>
        <w:t>Ah! Szerditozt Szin</w:t>
      </w:r>
      <w:r w:rsidR="003451AB">
        <w:t>K</w:t>
      </w:r>
      <w:r>
        <w:t>a tvoga Mai</w:t>
      </w:r>
      <w:r w:rsidR="003451AB">
        <w:t>K</w:t>
      </w:r>
      <w:r w:rsidR="00B74D2B">
        <w:t>a</w:t>
      </w:r>
      <w:r>
        <w:t xml:space="preserve"> vtasi ti,</w:t>
      </w:r>
      <w:r>
        <w:br/>
        <w:t>Da greshnoga Szina tvoga v-pe</w:t>
      </w:r>
      <w:r w:rsidR="003451AB">
        <w:t>K</w:t>
      </w:r>
      <w:r>
        <w:t>el ne hiti.</w:t>
      </w:r>
    </w:p>
    <w:p w14:paraId="073B0CEE" w14:textId="77777777" w:rsidR="00B443D2" w:rsidRDefault="00B443D2" w:rsidP="00244EC6">
      <w:pPr>
        <w:rPr>
          <w:sz w:val="24"/>
          <w:szCs w:val="24"/>
        </w:rPr>
      </w:pPr>
    </w:p>
    <w:p w14:paraId="61CC093D" w14:textId="18219179" w:rsidR="00B443D2" w:rsidRDefault="00B443D2" w:rsidP="00B74D2B">
      <w:pPr>
        <w:pStyle w:val="Naslov2"/>
      </w:pPr>
      <w:r>
        <w:t>Od Mai</w:t>
      </w:r>
      <w:r w:rsidR="003451AB">
        <w:t>K</w:t>
      </w:r>
      <w:r>
        <w:t>e Bosje na Procze</w:t>
      </w:r>
      <w:r w:rsidRPr="00E61788">
        <w:t>ſ</w:t>
      </w:r>
      <w:r>
        <w:t xml:space="preserve">zji </w:t>
      </w:r>
      <w:r w:rsidRPr="00B74D2B">
        <w:rPr>
          <w:rStyle w:val="teiadd"/>
        </w:rPr>
        <w:t>prosheczji</w:t>
      </w:r>
      <w:r>
        <w:t xml:space="preserve"> navadno</w:t>
      </w:r>
      <w:r>
        <w:br/>
        <w:t>popevati</w:t>
      </w:r>
      <w:r>
        <w:br/>
        <w:t>Na Notu: No= 229.</w:t>
      </w:r>
    </w:p>
    <w:p w14:paraId="5A0BAB70" w14:textId="023EA5D3" w:rsidR="00B443D2" w:rsidRDefault="00B443D2" w:rsidP="00F5260B">
      <w:pPr>
        <w:pStyle w:val="teiab"/>
      </w:pPr>
      <w:r>
        <w:t xml:space="preserve">O </w:t>
      </w:r>
      <w:r w:rsidRPr="00B74D2B">
        <w:rPr>
          <w:rStyle w:val="teipersName"/>
        </w:rPr>
        <w:t>Maria</w:t>
      </w:r>
      <w:r>
        <w:t xml:space="preserve"> Maj</w:t>
      </w:r>
      <w:r w:rsidR="003451AB">
        <w:t>K</w:t>
      </w:r>
      <w:r>
        <w:t>a Bosja! puna milo</w:t>
      </w:r>
      <w:r w:rsidRPr="00E61788">
        <w:t>ſ</w:t>
      </w:r>
      <w:r>
        <w:t>zerdnozti!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te Seli </w:t>
      </w:r>
      <w:r w:rsidR="003451AB" w:rsidRPr="00B74D2B">
        <w:rPr>
          <w:rStyle w:val="teiadd"/>
        </w:rPr>
        <w:t>K</w:t>
      </w:r>
      <w:r w:rsidRPr="00B74D2B">
        <w:rPr>
          <w:rStyle w:val="teiadd"/>
        </w:rPr>
        <w:t>-tebi hlepi</w:t>
      </w:r>
      <w:r>
        <w:t xml:space="preserve"> Dusha moja, poztavlena vsalozti:</w:t>
      </w:r>
      <w:r>
        <w:br/>
        <w:t>Szmilui</w:t>
      </w:r>
      <w:r w:rsidRPr="00E61788">
        <w:t>ſ</w:t>
      </w:r>
      <w:r>
        <w:t xml:space="preserve">ze, zverhu mene, o </w:t>
      </w:r>
      <w:r w:rsidRPr="00B74D2B">
        <w:rPr>
          <w:rStyle w:val="teipersName"/>
        </w:rPr>
        <w:t>Maria</w:t>
      </w:r>
      <w:r>
        <w:t>! pro</w:t>
      </w:r>
      <w:r w:rsidRPr="00E61788">
        <w:t>ſ</w:t>
      </w:r>
      <w:r>
        <w:t>zim tebe.</w:t>
      </w:r>
    </w:p>
    <w:p w14:paraId="387DB849" w14:textId="77777777" w:rsidR="00B443D2" w:rsidRDefault="00B443D2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95EAE1" w14:textId="6D348182" w:rsidR="00B443D2" w:rsidRDefault="00B443D2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/122/</w:t>
      </w:r>
    </w:p>
    <w:p w14:paraId="4A139B2A" w14:textId="049D3403" w:rsidR="00B443D2" w:rsidRDefault="00B443D2" w:rsidP="00B74D2B">
      <w:pPr>
        <w:pStyle w:val="teifwPageNum"/>
      </w:pPr>
      <w:r>
        <w:t>356.</w:t>
      </w:r>
    </w:p>
    <w:p w14:paraId="12593D9C" w14:textId="79B8D722" w:rsidR="00B443D2" w:rsidRDefault="003451AB" w:rsidP="00F5260B">
      <w:pPr>
        <w:pStyle w:val="teiab"/>
      </w:pPr>
      <w:r>
        <w:t>K</w:t>
      </w:r>
      <w:r w:rsidR="00B443D2">
        <w:t>a</w:t>
      </w:r>
      <w:r>
        <w:t>K</w:t>
      </w:r>
      <w:r w:rsidR="00B443D2">
        <w:t xml:space="preserve"> szem dozpel chlove</w:t>
      </w:r>
      <w:r>
        <w:t>K</w:t>
      </w:r>
      <w:r w:rsidR="00B74D2B">
        <w:t xml:space="preserve"> tusen, zarad jeden S</w:t>
      </w:r>
      <w:r w:rsidR="00B443D2">
        <w:t>zmertni greh,</w:t>
      </w:r>
      <w:r w:rsidR="00B443D2">
        <w:br/>
        <w:t>Poztal je</w:t>
      </w:r>
      <w:r w:rsidR="00B443D2" w:rsidRPr="00E61788">
        <w:t>ſ</w:t>
      </w:r>
      <w:r w:rsidR="00B443D2">
        <w:t>zem vrasji szusen, je razumneh navu</w:t>
      </w:r>
      <w:r>
        <w:t>K</w:t>
      </w:r>
      <w:r w:rsidR="00B443D2">
        <w:t xml:space="preserve"> v</w:t>
      </w:r>
      <w:r w:rsidR="00B443D2" w:rsidRPr="00E61788">
        <w:t>ſ</w:t>
      </w:r>
      <w:r w:rsidR="00B443D2">
        <w:t>zeh.</w:t>
      </w:r>
      <w:r w:rsidR="00B443D2">
        <w:br/>
        <w:t>Szmilui</w:t>
      </w:r>
      <w:r w:rsidR="00B443D2" w:rsidRPr="00E61788">
        <w:t>ſ</w:t>
      </w:r>
      <w:r w:rsidR="00B443D2">
        <w:t xml:space="preserve">ze, </w:t>
      </w:r>
      <w:r w:rsidR="009F06D5">
        <w:t xml:space="preserve">zverhu mene, o </w:t>
      </w:r>
      <w:r w:rsidR="009F06D5" w:rsidRPr="00B74D2B">
        <w:rPr>
          <w:rStyle w:val="teipersName"/>
        </w:rPr>
        <w:t>Maria</w:t>
      </w:r>
      <w:r w:rsidR="009F06D5">
        <w:t>! pro</w:t>
      </w:r>
      <w:r w:rsidR="009F06D5" w:rsidRPr="00E61788">
        <w:t>ſ</w:t>
      </w:r>
      <w:r w:rsidR="009F06D5">
        <w:t>zim tebe.</w:t>
      </w:r>
    </w:p>
    <w:p w14:paraId="7031F443" w14:textId="46FE7AA8" w:rsidR="009F06D5" w:rsidRDefault="009F06D5" w:rsidP="00F5260B">
      <w:pPr>
        <w:pStyle w:val="teiab"/>
      </w:pPr>
      <w:r>
        <w:t xml:space="preserve">Da me boli szerdcze, to je: </w:t>
      </w:r>
      <w:r w:rsidR="003451AB">
        <w:t>K</w:t>
      </w:r>
      <w:r>
        <w:t>aiti dobro zpoznavam</w:t>
      </w:r>
      <w:r>
        <w:br/>
        <w:t>Dare Bosje, grehe moje, zato tebe zazavam.</w:t>
      </w:r>
      <w:r>
        <w:br/>
        <w:t>Szmilui</w:t>
      </w:r>
      <w:r w:rsidRPr="00E61788">
        <w:t>ſ</w:t>
      </w:r>
      <w:r>
        <w:t xml:space="preserve">ze, zverhu mene, o </w:t>
      </w:r>
      <w:r w:rsidRPr="00B74D2B">
        <w:rPr>
          <w:rStyle w:val="teipersName"/>
        </w:rPr>
        <w:t>Maria</w:t>
      </w:r>
      <w:r>
        <w:t>! pro</w:t>
      </w:r>
      <w:r w:rsidRPr="00E61788">
        <w:t>ſ</w:t>
      </w:r>
      <w:r>
        <w:t>zim tebe.</w:t>
      </w:r>
    </w:p>
    <w:p w14:paraId="422073AB" w14:textId="7B782D63" w:rsidR="009F06D5" w:rsidRDefault="009F06D5" w:rsidP="00F5260B">
      <w:pPr>
        <w:pStyle w:val="teiab"/>
      </w:pPr>
      <w:r>
        <w:t xml:space="preserve">Ah! </w:t>
      </w:r>
      <w:r w:rsidR="003451AB">
        <w:t>K</w:t>
      </w:r>
      <w:r>
        <w:t>ajem sze z-szerdcza moga, y zdihavam pretusno.</w:t>
      </w:r>
      <w:r>
        <w:br/>
        <w:t>Ar zbantuval je</w:t>
      </w:r>
      <w:r w:rsidRPr="00E61788">
        <w:t>ſ</w:t>
      </w:r>
      <w:r>
        <w:t>zem Boga, ja</w:t>
      </w:r>
      <w:r w:rsidR="003451AB">
        <w:t>K</w:t>
      </w:r>
      <w:r>
        <w:t>o, merz</w:t>
      </w:r>
      <w:r w:rsidR="003451AB">
        <w:t>K</w:t>
      </w:r>
      <w:r>
        <w:t xml:space="preserve">o, y </w:t>
      </w:r>
      <w:r w:rsidRPr="00B74D2B">
        <w:rPr>
          <w:rStyle w:val="teidel"/>
        </w:rPr>
        <w:t>tusno</w:t>
      </w:r>
      <w:r>
        <w:t xml:space="preserve"> </w:t>
      </w:r>
      <w:r w:rsidRPr="00B74D2B">
        <w:rPr>
          <w:rStyle w:val="teiadd"/>
        </w:rPr>
        <w:t>rusno</w:t>
      </w:r>
      <w:r>
        <w:br/>
        <w:t>Szmilui</w:t>
      </w:r>
      <w:r w:rsidRPr="00E61788">
        <w:t>ſ</w:t>
      </w:r>
      <w:r>
        <w:t xml:space="preserve">ze, zverhu mene, o </w:t>
      </w:r>
      <w:r w:rsidRPr="00B74D2B">
        <w:rPr>
          <w:rStyle w:val="teipersName"/>
        </w:rPr>
        <w:t>Maria</w:t>
      </w:r>
      <w:r>
        <w:t>! pro</w:t>
      </w:r>
      <w:r w:rsidRPr="00E61788">
        <w:t>ſ</w:t>
      </w:r>
      <w:r>
        <w:t>zim tebe.</w:t>
      </w:r>
    </w:p>
    <w:p w14:paraId="7E29F620" w14:textId="51692616" w:rsidR="009F06D5" w:rsidRDefault="003451AB" w:rsidP="00F5260B">
      <w:pPr>
        <w:pStyle w:val="teiab"/>
      </w:pPr>
      <w:r>
        <w:t>K</w:t>
      </w:r>
      <w:r w:rsidR="009F06D5">
        <w:t>aiti Bo</w:t>
      </w:r>
      <w:r w:rsidR="00B74D2B">
        <w:t>ga lyuvim szada, ja obecham do S</w:t>
      </w:r>
      <w:r w:rsidR="009F06D5">
        <w:t>zmerti,</w:t>
      </w:r>
      <w:r w:rsidR="009F06D5">
        <w:br/>
        <w:t>Nechu greshiti od szada, rajshi hochu vumreti.</w:t>
      </w:r>
      <w:r w:rsidR="009F06D5">
        <w:br/>
        <w:t>Szmilui</w:t>
      </w:r>
      <w:r w:rsidR="009F06D5" w:rsidRPr="00E61788">
        <w:t>ſ</w:t>
      </w:r>
      <w:r w:rsidR="009F06D5">
        <w:t xml:space="preserve">ze, zverhu mene, o </w:t>
      </w:r>
      <w:r w:rsidR="009F06D5" w:rsidRPr="00B74D2B">
        <w:rPr>
          <w:rStyle w:val="teipersName"/>
        </w:rPr>
        <w:t>Maria</w:t>
      </w:r>
      <w:r w:rsidR="009F06D5">
        <w:t>! pro</w:t>
      </w:r>
      <w:r w:rsidR="009F06D5" w:rsidRPr="00E61788">
        <w:t>ſ</w:t>
      </w:r>
      <w:r w:rsidR="009F06D5">
        <w:t>zim tebe.</w:t>
      </w:r>
    </w:p>
    <w:p w14:paraId="3B7C12D5" w14:textId="733AF041" w:rsidR="009F06D5" w:rsidRDefault="009F06D5" w:rsidP="00F5260B">
      <w:pPr>
        <w:pStyle w:val="teiab"/>
      </w:pPr>
      <w:r>
        <w:t>Hochu sze prav zpovedati, y po</w:t>
      </w:r>
      <w:r w:rsidR="003451AB">
        <w:t>K</w:t>
      </w:r>
      <w:r>
        <w:t>oru zvershiti,</w:t>
      </w:r>
      <w:r>
        <w:br/>
        <w:t>Greshneh prili</w:t>
      </w:r>
      <w:r w:rsidR="003451AB">
        <w:t>K</w:t>
      </w:r>
      <w:r>
        <w:t xml:space="preserve"> v</w:t>
      </w:r>
      <w:r w:rsidRPr="00E61788">
        <w:t>ſ</w:t>
      </w:r>
      <w:r>
        <w:t>ze</w:t>
      </w:r>
      <w:r w:rsidR="003451AB">
        <w:t>K</w:t>
      </w:r>
      <w:r>
        <w:t xml:space="preserve"> besati, poselenya vtishiti.</w:t>
      </w:r>
      <w:r>
        <w:br/>
        <w:t>Szmilui</w:t>
      </w:r>
      <w:r w:rsidRPr="00E61788">
        <w:t>ſ</w:t>
      </w:r>
      <w:r>
        <w:t xml:space="preserve">ze, zverhu mene, o </w:t>
      </w:r>
      <w:r w:rsidRPr="00B74D2B">
        <w:rPr>
          <w:rStyle w:val="teipersName"/>
        </w:rPr>
        <w:t>Maria</w:t>
      </w:r>
      <w:r>
        <w:t>! pro</w:t>
      </w:r>
      <w:r w:rsidRPr="00E61788">
        <w:t>ſ</w:t>
      </w:r>
      <w:r>
        <w:t>zim tebe.</w:t>
      </w:r>
    </w:p>
    <w:p w14:paraId="14F35B81" w14:textId="72FDE356" w:rsidR="009F06D5" w:rsidRDefault="009F06D5" w:rsidP="00F5260B">
      <w:pPr>
        <w:pStyle w:val="teiab"/>
      </w:pPr>
      <w:r>
        <w:t>Da mi</w:t>
      </w:r>
      <w:r w:rsidRPr="00E61788">
        <w:t>ſ</w:t>
      </w:r>
      <w:r>
        <w:t>ze pa</w:t>
      </w:r>
      <w:r w:rsidR="003451AB">
        <w:t>K</w:t>
      </w:r>
      <w:r>
        <w:t xml:space="preserve"> Bog szmiluje, da mi grehe oprozti,</w:t>
      </w:r>
      <w:r>
        <w:br/>
        <w:t>Milozt da mi tu daruje, moli Maj</w:t>
      </w:r>
      <w:r w:rsidR="003451AB">
        <w:t>K</w:t>
      </w:r>
      <w:r>
        <w:t>a milozti.</w:t>
      </w:r>
      <w:r>
        <w:br/>
        <w:t>Szmilui</w:t>
      </w:r>
      <w:r w:rsidRPr="00E61788">
        <w:t>ſ</w:t>
      </w:r>
      <w:r>
        <w:t xml:space="preserve">ze, zverhu mene o </w:t>
      </w:r>
      <w:r w:rsidRPr="00B74D2B">
        <w:rPr>
          <w:rStyle w:val="teipersName"/>
        </w:rPr>
        <w:t>Maria</w:t>
      </w:r>
      <w:r>
        <w:t>! pro</w:t>
      </w:r>
      <w:r w:rsidRPr="00E61788">
        <w:t>ſ</w:t>
      </w:r>
      <w:r>
        <w:t>zim tebe.</w:t>
      </w:r>
    </w:p>
    <w:p w14:paraId="2146A936" w14:textId="0EBB65EF" w:rsidR="009F06D5" w:rsidRDefault="009F06D5" w:rsidP="00F5260B">
      <w:pPr>
        <w:pStyle w:val="teiab"/>
      </w:pPr>
      <w:r>
        <w:t>Ar szi v</w:t>
      </w:r>
      <w:r w:rsidRPr="00E61788">
        <w:t>ſ</w:t>
      </w:r>
      <w:r>
        <w:t>zigdar dobra Mati, y zavetje greshni</w:t>
      </w:r>
      <w:r w:rsidR="003451AB">
        <w:t>K</w:t>
      </w:r>
      <w:r>
        <w:t>a,</w:t>
      </w:r>
      <w:r>
        <w:br/>
      </w:r>
      <w:r w:rsidRPr="00B74D2B">
        <w:rPr>
          <w:rStyle w:val="teidel"/>
        </w:rPr>
        <w:t>Da mu</w:t>
      </w:r>
      <w:r>
        <w:t xml:space="preserve"> </w:t>
      </w:r>
      <w:r w:rsidRPr="00B74D2B">
        <w:rPr>
          <w:rStyle w:val="teiadd"/>
        </w:rPr>
        <w:t xml:space="preserve">Ti mi </w:t>
      </w:r>
      <w:r>
        <w:t>nedaj</w:t>
      </w:r>
      <w:r w:rsidRPr="00B74D2B">
        <w:rPr>
          <w:rStyle w:val="teigap"/>
        </w:rPr>
        <w:t>???</w:t>
      </w:r>
      <w:r>
        <w:t xml:space="preserve"> Vumirati, do</w:t>
      </w:r>
      <w:r w:rsidR="003451AB">
        <w:t>K</w:t>
      </w:r>
      <w:r>
        <w:t>lam nema</w:t>
      </w:r>
      <w:r w:rsidRPr="002B5431">
        <w:rPr>
          <w:rStyle w:val="teiadd"/>
        </w:rPr>
        <w:t>m</w:t>
      </w:r>
      <w:r>
        <w:t xml:space="preserve"> Meshni</w:t>
      </w:r>
      <w:r w:rsidR="003451AB">
        <w:t>K</w:t>
      </w:r>
      <w:r>
        <w:t>a.</w:t>
      </w:r>
      <w:r>
        <w:br/>
        <w:t>Szmilui</w:t>
      </w:r>
      <w:r w:rsidRPr="00E61788">
        <w:t>ſ</w:t>
      </w:r>
      <w:r>
        <w:t xml:space="preserve">ze, zverhu mene, o </w:t>
      </w:r>
      <w:r w:rsidRPr="00B74D2B">
        <w:rPr>
          <w:rStyle w:val="teipersName"/>
        </w:rPr>
        <w:t>Maria</w:t>
      </w:r>
      <w:r>
        <w:t>! pro</w:t>
      </w:r>
      <w:r w:rsidRPr="00E61788">
        <w:t>ſ</w:t>
      </w:r>
      <w:r>
        <w:t>zim tebe.</w:t>
      </w:r>
    </w:p>
    <w:p w14:paraId="36662B21" w14:textId="77777777" w:rsidR="009F06D5" w:rsidRDefault="009F06D5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FBB607" w14:textId="4E8DEF3F" w:rsidR="009F06D5" w:rsidRDefault="009F06D5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/123/</w:t>
      </w:r>
    </w:p>
    <w:p w14:paraId="0891704D" w14:textId="09F8D08C" w:rsidR="009F06D5" w:rsidRDefault="009F06D5" w:rsidP="002B5431">
      <w:pPr>
        <w:pStyle w:val="teifwPageNum"/>
      </w:pPr>
      <w:r>
        <w:t>357.</w:t>
      </w:r>
    </w:p>
    <w:p w14:paraId="36202359" w14:textId="16CC399D" w:rsidR="009F06D5" w:rsidRDefault="009F06D5" w:rsidP="00F5260B">
      <w:pPr>
        <w:pStyle w:val="teiab"/>
      </w:pPr>
      <w:r>
        <w:t>Naimre pa</w:t>
      </w:r>
      <w:r w:rsidR="003451AB">
        <w:t>K</w:t>
      </w:r>
      <w:r>
        <w:t xml:space="preserve">o </w:t>
      </w:r>
      <w:r w:rsidR="003451AB">
        <w:t>K</w:t>
      </w:r>
      <w:r>
        <w:t>ada pojti bude z-Szveta ovoga,</w:t>
      </w:r>
      <w:r>
        <w:br/>
        <w:t>Y na Szud pn tes</w:t>
      </w:r>
      <w:r w:rsidR="003451AB">
        <w:t>K</w:t>
      </w:r>
      <w:r>
        <w:t>i dojti, Boga Szudcza ztrashnoga.</w:t>
      </w:r>
      <w:r>
        <w:br/>
        <w:t>Szmilui</w:t>
      </w:r>
      <w:r w:rsidRPr="00E61788">
        <w:t>ſ</w:t>
      </w:r>
      <w:r>
        <w:t xml:space="preserve">ze, zverhu mene, o </w:t>
      </w:r>
      <w:r w:rsidRPr="002B5431">
        <w:rPr>
          <w:rStyle w:val="teipersName"/>
        </w:rPr>
        <w:t>Maria</w:t>
      </w:r>
      <w:r>
        <w:t>! pro</w:t>
      </w:r>
      <w:r w:rsidRPr="00E61788">
        <w:t>ſ</w:t>
      </w:r>
      <w:r>
        <w:t>zim tebe.</w:t>
      </w:r>
    </w:p>
    <w:p w14:paraId="43EBEF4C" w14:textId="188580E3" w:rsidR="009F06D5" w:rsidRDefault="009F06D5" w:rsidP="00F5260B">
      <w:pPr>
        <w:pStyle w:val="teiab"/>
      </w:pPr>
      <w:r>
        <w:t>Da</w:t>
      </w:r>
      <w:r w:rsidR="002B5431" w:rsidRPr="002B5431">
        <w:rPr>
          <w:rStyle w:val="teiadd"/>
        </w:rPr>
        <w:t>e</w:t>
      </w:r>
      <w:r>
        <w:t xml:space="preserve"> mi </w:t>
      </w:r>
      <w:r w:rsidRPr="002B5431">
        <w:rPr>
          <w:rStyle w:val="teipersName"/>
        </w:rPr>
        <w:t>Jesush</w:t>
      </w:r>
      <w:r>
        <w:t xml:space="preserve"> moi Razpeti odvud szrechno da pojti,</w:t>
      </w:r>
      <w:r>
        <w:br/>
        <w:t>S</w:t>
      </w:r>
      <w:r w:rsidR="0097130E" w:rsidRPr="002B5431">
        <w:rPr>
          <w:rStyle w:val="teiadd"/>
        </w:rPr>
        <w:t>h</w:t>
      </w:r>
      <w:r w:rsidR="0097130E">
        <w:t>a</w:t>
      </w:r>
      <w:r w:rsidR="003451AB">
        <w:t>K</w:t>
      </w:r>
      <w:r w:rsidR="0097130E">
        <w:t xml:space="preserve">ramente szvete vzeti, </w:t>
      </w:r>
      <w:r w:rsidR="003451AB">
        <w:t>K</w:t>
      </w:r>
      <w:r w:rsidR="0097130E">
        <w:t>-szebi v-Nebo da dojti.</w:t>
      </w:r>
      <w:r w:rsidR="0097130E">
        <w:br/>
        <w:t>Szmilui</w:t>
      </w:r>
      <w:r w:rsidR="0097130E" w:rsidRPr="00E61788">
        <w:t>ſ</w:t>
      </w:r>
      <w:r w:rsidR="0097130E">
        <w:t xml:space="preserve">ze, zverhu mene, o </w:t>
      </w:r>
      <w:r w:rsidR="0097130E" w:rsidRPr="002B5431">
        <w:rPr>
          <w:rStyle w:val="teipersName"/>
        </w:rPr>
        <w:t>Maria</w:t>
      </w:r>
      <w:r w:rsidR="0097130E">
        <w:t>! pro</w:t>
      </w:r>
      <w:r w:rsidR="0097130E" w:rsidRPr="00E61788">
        <w:t>ſ</w:t>
      </w:r>
      <w:r w:rsidR="0097130E">
        <w:t>zim tebe.</w:t>
      </w:r>
    </w:p>
    <w:p w14:paraId="72A95DAB" w14:textId="748A9ED0" w:rsidR="0097130E" w:rsidRPr="002B5431" w:rsidRDefault="0097130E" w:rsidP="00F5260B">
      <w:pPr>
        <w:pStyle w:val="teiab"/>
        <w:rPr>
          <w:rStyle w:val="teiadd"/>
        </w:rPr>
      </w:pPr>
      <w:r>
        <w:t xml:space="preserve">Vu </w:t>
      </w:r>
      <w:r w:rsidRPr="002B5431">
        <w:rPr>
          <w:rStyle w:val="teipersName"/>
        </w:rPr>
        <w:t>Jesusha</w:t>
      </w:r>
      <w:r>
        <w:t xml:space="preserve"> da ja odprem, y </w:t>
      </w:r>
      <w:r w:rsidRPr="002B5431">
        <w:rPr>
          <w:rStyle w:val="teipersName"/>
        </w:rPr>
        <w:t>Marie</w:t>
      </w:r>
      <w:r>
        <w:t xml:space="preserve"> Imenu,</w:t>
      </w:r>
      <w:r>
        <w:br/>
        <w:t xml:space="preserve">Predi </w:t>
      </w:r>
      <w:r w:rsidRPr="002B5431">
        <w:rPr>
          <w:rStyle w:val="teiadd"/>
        </w:rPr>
        <w:t>pervo</w:t>
      </w:r>
      <w:r>
        <w:t xml:space="preserve"> nego vuzta zaprem </w:t>
      </w:r>
      <w:r w:rsidRPr="002B5431">
        <w:rPr>
          <w:rStyle w:val="teidel"/>
        </w:rPr>
        <w:t>na</w:t>
      </w:r>
      <w:r>
        <w:t xml:space="preserve"> </w:t>
      </w:r>
      <w:r w:rsidRPr="002B5431">
        <w:rPr>
          <w:rStyle w:val="teiadd"/>
        </w:rPr>
        <w:t>v</w:t>
      </w:r>
      <w:r>
        <w:t>-onom sz</w:t>
      </w:r>
      <w:r w:rsidR="003451AB">
        <w:t>K</w:t>
      </w:r>
      <w:r>
        <w:t>radnyem vremenu.</w:t>
      </w:r>
      <w:r>
        <w:br/>
        <w:t>Szmilui</w:t>
      </w:r>
      <w:r w:rsidRPr="00E61788">
        <w:t>ſ</w:t>
      </w:r>
      <w:r>
        <w:t xml:space="preserve">ze, zverhu mene, o </w:t>
      </w:r>
      <w:r w:rsidRPr="002B5431">
        <w:rPr>
          <w:rStyle w:val="teipersName"/>
        </w:rPr>
        <w:t>Maria</w:t>
      </w:r>
      <w:r>
        <w:t>! pro</w:t>
      </w:r>
      <w:r w:rsidRPr="00E61788">
        <w:t>ſ</w:t>
      </w:r>
      <w:r>
        <w:t>zim tebe.</w:t>
      </w:r>
      <w:r>
        <w:br/>
      </w:r>
      <w:r w:rsidR="003451AB" w:rsidRPr="002B5431">
        <w:rPr>
          <w:rStyle w:val="teiadd"/>
        </w:rPr>
        <w:t>K</w:t>
      </w:r>
      <w:r w:rsidRPr="002B5431">
        <w:rPr>
          <w:rStyle w:val="teiadd"/>
        </w:rPr>
        <w:t>a</w:t>
      </w:r>
      <w:r w:rsidR="003451AB" w:rsidRPr="002B5431">
        <w:rPr>
          <w:rStyle w:val="teiadd"/>
        </w:rPr>
        <w:t>K</w:t>
      </w:r>
      <w:r w:rsidRPr="002B5431">
        <w:rPr>
          <w:rStyle w:val="teiadd"/>
        </w:rPr>
        <w:t xml:space="preserve"> zpoznavam, da vſza</w:t>
      </w:r>
      <w:r w:rsidR="003451AB" w:rsidRPr="002B5431">
        <w:rPr>
          <w:rStyle w:val="teiadd"/>
        </w:rPr>
        <w:t>K</w:t>
      </w:r>
      <w:r w:rsidRPr="002B5431">
        <w:rPr>
          <w:rStyle w:val="teiadd"/>
        </w:rPr>
        <w:t>oga - jeſzi ti pPomochnicza.</w:t>
      </w:r>
      <w:r w:rsidRPr="002B5431">
        <w:rPr>
          <w:rStyle w:val="teiadd"/>
        </w:rPr>
        <w:br/>
        <w:t>Anda szuze z-Szerdcza moga – primi Szlat</w:t>
      </w:r>
      <w:r w:rsidR="003451AB" w:rsidRPr="002B5431">
        <w:rPr>
          <w:rStyle w:val="teiadd"/>
        </w:rPr>
        <w:t>K</w:t>
      </w:r>
      <w:r w:rsidRPr="002B5431">
        <w:rPr>
          <w:rStyle w:val="teiadd"/>
        </w:rPr>
        <w:t>a Devicza.</w:t>
      </w:r>
    </w:p>
    <w:p w14:paraId="3432F9E3" w14:textId="7A2557C6" w:rsidR="0097130E" w:rsidRDefault="0097130E" w:rsidP="00F5260B">
      <w:pPr>
        <w:pStyle w:val="teiab"/>
      </w:pPr>
      <w:r>
        <w:t>Ah za Szin</w:t>
      </w:r>
      <w:r w:rsidR="003451AB">
        <w:t>K</w:t>
      </w:r>
      <w:r>
        <w:t>a tvoga mu</w:t>
      </w:r>
      <w:r w:rsidR="003451AB">
        <w:t>K</w:t>
      </w:r>
      <w:r>
        <w:t>e! v</w:t>
      </w:r>
      <w:r w:rsidRPr="00E61788">
        <w:t>ſ</w:t>
      </w:r>
      <w:r>
        <w:t xml:space="preserve">ze, </w:t>
      </w:r>
      <w:r w:rsidR="003451AB">
        <w:t>K</w:t>
      </w:r>
      <w:r>
        <w:t>ai pro</w:t>
      </w:r>
      <w:r w:rsidRPr="00E61788">
        <w:t>ſ</w:t>
      </w:r>
      <w:r>
        <w:t>zim, podeli,</w:t>
      </w:r>
      <w:r>
        <w:br/>
        <w:t>Y vu tvoje primi ru</w:t>
      </w:r>
      <w:r w:rsidR="003451AB">
        <w:t>K</w:t>
      </w:r>
      <w:r>
        <w:t xml:space="preserve">e Dushu, </w:t>
      </w:r>
      <w:r w:rsidR="003451AB">
        <w:t>K</w:t>
      </w:r>
      <w:r>
        <w:t>ad sze razdeli.</w:t>
      </w:r>
      <w:r>
        <w:br/>
        <w:t>Szmilui</w:t>
      </w:r>
      <w:r w:rsidRPr="00E61788">
        <w:t>ſ</w:t>
      </w:r>
      <w:r>
        <w:t xml:space="preserve">ze, zverhu mene, o </w:t>
      </w:r>
      <w:r w:rsidRPr="002B5431">
        <w:rPr>
          <w:rStyle w:val="teipersName"/>
        </w:rPr>
        <w:t>Maria</w:t>
      </w:r>
      <w:r>
        <w:t xml:space="preserve"> pro</w:t>
      </w:r>
      <w:r w:rsidRPr="00E61788">
        <w:t>ſ</w:t>
      </w:r>
      <w:r>
        <w:t>zim tebe</w:t>
      </w:r>
    </w:p>
    <w:p w14:paraId="4A0AA420" w14:textId="5123ED53" w:rsidR="0097130E" w:rsidRDefault="0097130E" w:rsidP="00F5260B">
      <w:pPr>
        <w:pStyle w:val="teiab"/>
      </w:pPr>
      <w:r>
        <w:t xml:space="preserve">O </w:t>
      </w:r>
      <w:r w:rsidRPr="002B5431">
        <w:rPr>
          <w:rStyle w:val="teipersName"/>
        </w:rPr>
        <w:t>Maria</w:t>
      </w:r>
      <w:r>
        <w:t xml:space="preserve">! </w:t>
      </w:r>
      <w:r w:rsidR="003451AB">
        <w:t>K</w:t>
      </w:r>
      <w:r>
        <w:t>ad v</w:t>
      </w:r>
      <w:r w:rsidRPr="00E61788">
        <w:t>ſ</w:t>
      </w:r>
      <w:r>
        <w:t>za</w:t>
      </w:r>
      <w:r w:rsidR="003451AB">
        <w:t>K</w:t>
      </w:r>
      <w:r>
        <w:t>oga je</w:t>
      </w:r>
      <w:r w:rsidRPr="00E61788">
        <w:t>ſ</w:t>
      </w:r>
      <w:r>
        <w:t xml:space="preserve">zi ti </w:t>
      </w:r>
      <w:r w:rsidR="00F304B6">
        <w:t>Pomochnicza,</w:t>
      </w:r>
      <w:r w:rsidR="00F304B6">
        <w:br/>
        <w:t>Ada szuze szerdcza moga primi szlad</w:t>
      </w:r>
      <w:r w:rsidR="003451AB">
        <w:t>K</w:t>
      </w:r>
      <w:r w:rsidR="00F304B6">
        <w:t>a Devicza,</w:t>
      </w:r>
      <w:r w:rsidR="00F304B6">
        <w:br/>
        <w:t>Szmilui</w:t>
      </w:r>
      <w:r w:rsidR="00F304B6" w:rsidRPr="00E61788">
        <w:t>ſ</w:t>
      </w:r>
      <w:r w:rsidR="00F304B6">
        <w:t xml:space="preserve">ze, zverhu mene, o </w:t>
      </w:r>
      <w:r w:rsidR="00F304B6" w:rsidRPr="002B5431">
        <w:rPr>
          <w:rStyle w:val="teipersName"/>
        </w:rPr>
        <w:t>Maria</w:t>
      </w:r>
      <w:r w:rsidR="00F304B6">
        <w:t>! pro</w:t>
      </w:r>
      <w:r w:rsidR="00F304B6" w:rsidRPr="00E61788">
        <w:t>ſ</w:t>
      </w:r>
      <w:r w:rsidR="00F304B6">
        <w:t>zim tebe.</w:t>
      </w:r>
    </w:p>
    <w:p w14:paraId="5C9573FD" w14:textId="64740DAD" w:rsidR="00F304B6" w:rsidRDefault="00F304B6" w:rsidP="00F5260B">
      <w:pPr>
        <w:pStyle w:val="teiab"/>
      </w:pPr>
      <w:r>
        <w:t>Di</w:t>
      </w:r>
      <w:r w:rsidR="003451AB">
        <w:t>K</w:t>
      </w:r>
      <w:r>
        <w:t>a Oteczu, di</w:t>
      </w:r>
      <w:r w:rsidR="003451AB">
        <w:t>K</w:t>
      </w:r>
      <w:r>
        <w:t>a Szinu, di</w:t>
      </w:r>
      <w:r w:rsidR="003451AB">
        <w:t>K</w:t>
      </w:r>
      <w:r>
        <w:t>a Duhu szvetomu,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je bila na pochet</w:t>
      </w:r>
      <w:r w:rsidR="003451AB">
        <w:t>K</w:t>
      </w:r>
      <w:r>
        <w:t>u, ta</w:t>
      </w:r>
      <w:r w:rsidR="003451AB">
        <w:t>K</w:t>
      </w:r>
      <w:r>
        <w:t xml:space="preserve"> y vezda vechnomu.</w:t>
      </w:r>
      <w:r>
        <w:br/>
        <w:t xml:space="preserve">Szlavno budi, Ime </w:t>
      </w:r>
      <w:r w:rsidRPr="002B5431">
        <w:rPr>
          <w:rStyle w:val="teipersName"/>
        </w:rPr>
        <w:t>Jesush</w:t>
      </w:r>
      <w:r>
        <w:t xml:space="preserve">, Szlavno Ime </w:t>
      </w:r>
      <w:r w:rsidRPr="002B5431">
        <w:rPr>
          <w:rStyle w:val="teipersName"/>
        </w:rPr>
        <w:t>Maria</w:t>
      </w:r>
      <w:r>
        <w:t>.</w:t>
      </w:r>
    </w:p>
    <w:p w14:paraId="7FBC33D5" w14:textId="25CDCDE4" w:rsidR="00CB3882" w:rsidRDefault="00CB3882" w:rsidP="002B5431">
      <w:pPr>
        <w:pStyle w:val="Naslov2"/>
      </w:pPr>
      <w:r>
        <w:t xml:space="preserve">Od </w:t>
      </w:r>
      <w:r w:rsidRPr="002B5431">
        <w:rPr>
          <w:rStyle w:val="teipersName"/>
        </w:rPr>
        <w:t>Marie</w:t>
      </w:r>
      <w:r>
        <w:t xml:space="preserve"> druga na Procze</w:t>
      </w:r>
      <w:r w:rsidRPr="00E61788">
        <w:t>ſ</w:t>
      </w:r>
      <w:r>
        <w:t>zji.</w:t>
      </w:r>
      <w:r>
        <w:br/>
        <w:t>Na Notu: No= 230.</w:t>
      </w:r>
    </w:p>
    <w:p w14:paraId="63606B28" w14:textId="77777777" w:rsidR="00CB3882" w:rsidRDefault="00CB3882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29E89F" w14:textId="608E84FF" w:rsidR="00F304B6" w:rsidRDefault="009C5D39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/124/</w:t>
      </w:r>
    </w:p>
    <w:p w14:paraId="0D005376" w14:textId="15D85D50" w:rsidR="009C5D39" w:rsidRDefault="009C5D39" w:rsidP="002B5431">
      <w:pPr>
        <w:pStyle w:val="teifwPageNum"/>
      </w:pPr>
      <w:r>
        <w:t>358.</w:t>
      </w:r>
    </w:p>
    <w:p w14:paraId="3C1D1553" w14:textId="6E47E599" w:rsidR="009C5D39" w:rsidRDefault="009C5D39" w:rsidP="00F5260B">
      <w:pPr>
        <w:pStyle w:val="teiab"/>
      </w:pPr>
      <w:r>
        <w:t xml:space="preserve">Zdrava o </w:t>
      </w:r>
      <w:r w:rsidRPr="002B5431">
        <w:rPr>
          <w:rStyle w:val="teipersName"/>
        </w:rPr>
        <w:t>Maria</w:t>
      </w:r>
      <w:r>
        <w:t>, lep Tronush nebez</w:t>
      </w:r>
      <w:r w:rsidR="003451AB">
        <w:t>K</w:t>
      </w:r>
      <w:r>
        <w:t>i!</w:t>
      </w:r>
      <w:r>
        <w:br/>
        <w:t>Tebi sze v</w:t>
      </w:r>
      <w:r w:rsidR="003451AB">
        <w:t>K</w:t>
      </w:r>
      <w:r>
        <w:t xml:space="preserve">lanyaju </w:t>
      </w:r>
      <w:r w:rsidR="003451AB">
        <w:t>K</w:t>
      </w:r>
      <w:r>
        <w:t>orushi Angelz</w:t>
      </w:r>
      <w:r w:rsidR="003451AB">
        <w:t>K</w:t>
      </w:r>
      <w:r>
        <w:t>i.</w:t>
      </w:r>
      <w:r>
        <w:br/>
        <w:t xml:space="preserve">O </w:t>
      </w:r>
      <w:r w:rsidRPr="002B5431">
        <w:rPr>
          <w:rStyle w:val="teipersName"/>
        </w:rPr>
        <w:t>Maria</w:t>
      </w:r>
      <w:r>
        <w:t xml:space="preserve">, o </w:t>
      </w:r>
      <w:r w:rsidRPr="002B5431">
        <w:rPr>
          <w:rStyle w:val="teipersName"/>
        </w:rPr>
        <w:t>Maria</w:t>
      </w:r>
      <w:r>
        <w:t>! moli za na</w:t>
      </w:r>
      <w:r w:rsidRPr="00E61788">
        <w:t>ſ</w:t>
      </w:r>
      <w:r>
        <w:t xml:space="preserve">z </w:t>
      </w:r>
      <w:r w:rsidRPr="002B5431">
        <w:rPr>
          <w:rStyle w:val="teipersName"/>
        </w:rPr>
        <w:t>Jesusha</w:t>
      </w:r>
      <w:r>
        <w:t>.</w:t>
      </w:r>
    </w:p>
    <w:p w14:paraId="2C7CFB2B" w14:textId="40BCD22B" w:rsidR="009C5D39" w:rsidRDefault="00242716" w:rsidP="00F5260B">
      <w:pPr>
        <w:pStyle w:val="teiab"/>
      </w:pPr>
      <w:r>
        <w:t xml:space="preserve">Zdrava o </w:t>
      </w:r>
      <w:r w:rsidRPr="002B5431">
        <w:rPr>
          <w:rStyle w:val="teipersName"/>
        </w:rPr>
        <w:t>Maria</w:t>
      </w:r>
      <w:r>
        <w:t>, Mai</w:t>
      </w:r>
      <w:r w:rsidR="003451AB">
        <w:t>K</w:t>
      </w:r>
      <w:r>
        <w:t>a miloztivna!</w:t>
      </w:r>
      <w:r>
        <w:br/>
        <w:t xml:space="preserve">Vidish </w:t>
      </w:r>
      <w:r w:rsidR="003451AB">
        <w:t>K</w:t>
      </w:r>
      <w:r>
        <w:t>a</w:t>
      </w:r>
      <w:r w:rsidR="003451AB">
        <w:t>K</w:t>
      </w:r>
      <w:r>
        <w:t xml:space="preserve"> na</w:t>
      </w:r>
      <w:r w:rsidRPr="00E61788">
        <w:t>ſ</w:t>
      </w:r>
      <w:r>
        <w:t xml:space="preserve">z </w:t>
      </w:r>
      <w:r w:rsidR="003451AB">
        <w:t>K</w:t>
      </w:r>
      <w:r>
        <w:t>udi chalarni vrag tenta. etc.</w:t>
      </w:r>
    </w:p>
    <w:p w14:paraId="3370D253" w14:textId="3318F911" w:rsidR="00242716" w:rsidRDefault="00242716" w:rsidP="00F5260B">
      <w:pPr>
        <w:pStyle w:val="teiab"/>
      </w:pPr>
      <w:r>
        <w:t xml:space="preserve">Zdrava o </w:t>
      </w:r>
      <w:r w:rsidRPr="002B5431">
        <w:rPr>
          <w:rStyle w:val="teipersName"/>
        </w:rPr>
        <w:t>Maria</w:t>
      </w:r>
      <w:r>
        <w:t>, lep lampash goruchi!</w:t>
      </w:r>
      <w:r>
        <w:br/>
        <w:t>Pre</w:t>
      </w:r>
      <w:r w:rsidRPr="00E61788">
        <w:t>ſ</w:t>
      </w:r>
      <w:r>
        <w:t xml:space="preserve">zvetomu Troiztvu ti </w:t>
      </w:r>
      <w:r w:rsidR="004D4A1C">
        <w:t>na</w:t>
      </w:r>
      <w:r w:rsidR="004D4A1C" w:rsidRPr="00E61788">
        <w:t>ſ</w:t>
      </w:r>
      <w:r w:rsidR="004D4A1C">
        <w:t>z preporuchi. etc.</w:t>
      </w:r>
    </w:p>
    <w:p w14:paraId="6017CF19" w14:textId="0E2447B3" w:rsidR="004D4A1C" w:rsidRDefault="004D4A1C" w:rsidP="00F5260B">
      <w:pPr>
        <w:pStyle w:val="teiab"/>
      </w:pPr>
      <w:r>
        <w:t xml:space="preserve">Zdrava o </w:t>
      </w:r>
      <w:r w:rsidRPr="002B5431">
        <w:rPr>
          <w:rStyle w:val="teipersName"/>
        </w:rPr>
        <w:t>Maria</w:t>
      </w:r>
      <w:r>
        <w:t xml:space="preserve">, </w:t>
      </w:r>
      <w:r w:rsidR="003451AB">
        <w:t>K</w:t>
      </w:r>
      <w:r>
        <w:t>oruna nebez</w:t>
      </w:r>
      <w:r w:rsidR="003451AB">
        <w:t>K</w:t>
      </w:r>
      <w:r>
        <w:t>a!</w:t>
      </w:r>
      <w:r>
        <w:br/>
        <w:t>Tis zi preveli</w:t>
      </w:r>
      <w:r w:rsidR="003451AB">
        <w:t>K</w:t>
      </w:r>
      <w:r>
        <w:t xml:space="preserve">a miloscha </w:t>
      </w:r>
      <w:r w:rsidR="003451AB">
        <w:t>K</w:t>
      </w:r>
      <w:r>
        <w:t>erschanz</w:t>
      </w:r>
      <w:r w:rsidR="003451AB">
        <w:t>K</w:t>
      </w:r>
      <w:r>
        <w:t xml:space="preserve">a. </w:t>
      </w:r>
      <w:r w:rsidR="00AF0556">
        <w:t>e</w:t>
      </w:r>
      <w:r>
        <w:t>tc.</w:t>
      </w:r>
    </w:p>
    <w:p w14:paraId="7C2A0A57" w14:textId="333248EE" w:rsidR="004D4A1C" w:rsidRDefault="004D4A1C" w:rsidP="00F5260B">
      <w:pPr>
        <w:pStyle w:val="teiab"/>
      </w:pPr>
      <w:r>
        <w:t xml:space="preserve">Zdrava o </w:t>
      </w:r>
      <w:r w:rsidRPr="002B5431">
        <w:rPr>
          <w:rStyle w:val="teipersName"/>
        </w:rPr>
        <w:t>Maria</w:t>
      </w:r>
      <w:r>
        <w:t>, Ro</w:t>
      </w:r>
      <w:r w:rsidR="00AF0556">
        <w:t>smarin zeleni!</w:t>
      </w:r>
      <w:r w:rsidR="00AF0556">
        <w:br/>
        <w:t>Nashega Or</w:t>
      </w:r>
      <w:r w:rsidR="00AF0556" w:rsidRPr="00E61788">
        <w:t>ſ</w:t>
      </w:r>
      <w:r w:rsidR="00AF0556">
        <w:t xml:space="preserve">zaga ti szi </w:t>
      </w:r>
      <w:r w:rsidR="003451AB">
        <w:t>K</w:t>
      </w:r>
      <w:r w:rsidR="00AF0556">
        <w:t>inch lyubleni. etc.</w:t>
      </w:r>
    </w:p>
    <w:p w14:paraId="3081A74F" w14:textId="236493C3" w:rsidR="00AF0556" w:rsidRDefault="005C4B95" w:rsidP="00F5260B">
      <w:pPr>
        <w:pStyle w:val="teiab"/>
      </w:pPr>
      <w:r>
        <w:t xml:space="preserve">Zdrava o </w:t>
      </w:r>
      <w:r w:rsidRPr="002B5431">
        <w:rPr>
          <w:rStyle w:val="teipersName"/>
        </w:rPr>
        <w:t>Maria</w:t>
      </w:r>
      <w:r>
        <w:t>, lepo zlato vreme!</w:t>
      </w:r>
      <w:r>
        <w:br/>
        <w:t>Moli za na</w:t>
      </w:r>
      <w:r w:rsidRPr="00E61788">
        <w:t>ſ</w:t>
      </w:r>
      <w:r>
        <w:t>z szin</w:t>
      </w:r>
      <w:r w:rsidR="003451AB">
        <w:t>K</w:t>
      </w:r>
      <w:r>
        <w:t>a, da na</w:t>
      </w:r>
      <w:r w:rsidRPr="00E61788">
        <w:t>ſ</w:t>
      </w:r>
      <w:r>
        <w:t xml:space="preserve">z </w:t>
      </w:r>
      <w:r w:rsidR="003451AB">
        <w:t>K</w:t>
      </w:r>
      <w:r>
        <w:t xml:space="preserve">-Szebi vzeme. </w:t>
      </w:r>
      <w:r w:rsidR="00D4466F">
        <w:t>e</w:t>
      </w:r>
      <w:r>
        <w:t>tc.</w:t>
      </w:r>
    </w:p>
    <w:p w14:paraId="2A15992A" w14:textId="6AEE0FAE" w:rsidR="005C4B95" w:rsidRDefault="005C4B95" w:rsidP="00F5260B">
      <w:pPr>
        <w:pStyle w:val="teiab"/>
      </w:pPr>
      <w:r>
        <w:t>Ali pri na</w:t>
      </w:r>
      <w:r w:rsidRPr="00E61788">
        <w:t>ſ</w:t>
      </w:r>
      <w:r>
        <w:t>z budi, v</w:t>
      </w:r>
      <w:r w:rsidRPr="00E61788">
        <w:t>ſ</w:t>
      </w:r>
      <w:r>
        <w:t>zega zla obrani,</w:t>
      </w:r>
      <w:r>
        <w:br/>
      </w:r>
      <w:r w:rsidR="003451AB">
        <w:t>K</w:t>
      </w:r>
      <w:r>
        <w:t>-szebi na</w:t>
      </w:r>
      <w:r w:rsidRPr="00E61788">
        <w:t>ſ</w:t>
      </w:r>
      <w:r>
        <w:t>z prigerni, vraga od na</w:t>
      </w:r>
      <w:r w:rsidRPr="00E61788">
        <w:t>ſ</w:t>
      </w:r>
      <w:r>
        <w:t xml:space="preserve">z vererni. </w:t>
      </w:r>
      <w:r w:rsidR="00D4466F">
        <w:t>e</w:t>
      </w:r>
      <w:r>
        <w:t>tc.</w:t>
      </w:r>
    </w:p>
    <w:p w14:paraId="3C2A64E2" w14:textId="0B9A91E9" w:rsidR="005C4B95" w:rsidRDefault="003451AB" w:rsidP="00F5260B">
      <w:pPr>
        <w:pStyle w:val="teiab"/>
      </w:pPr>
      <w:r>
        <w:t>K</w:t>
      </w:r>
      <w:r w:rsidR="005C4B95">
        <w:t>uge, glada, voiz</w:t>
      </w:r>
      <w:r>
        <w:t>K</w:t>
      </w:r>
      <w:r w:rsidR="005C4B95">
        <w:t>e, chuvai na</w:t>
      </w:r>
      <w:r w:rsidR="005C4B95" w:rsidRPr="00E61788">
        <w:t>ſ</w:t>
      </w:r>
      <w:r w:rsidR="005C4B95">
        <w:t>z Taborz</w:t>
      </w:r>
      <w:r>
        <w:t>K</w:t>
      </w:r>
      <w:r w:rsidR="005C4B95">
        <w:t>e,</w:t>
      </w:r>
      <w:r w:rsidR="005C4B95">
        <w:br/>
        <w:t>Polye, y Goricze, chuvai na</w:t>
      </w:r>
      <w:r w:rsidR="005C4B95" w:rsidRPr="00E61788">
        <w:t>ſ</w:t>
      </w:r>
      <w:r w:rsidR="005C4B95">
        <w:t xml:space="preserve">z od tuche. </w:t>
      </w:r>
      <w:r w:rsidR="00D4466F">
        <w:t>e</w:t>
      </w:r>
      <w:r w:rsidR="005C4B95">
        <w:t>tc.</w:t>
      </w:r>
    </w:p>
    <w:p w14:paraId="56429710" w14:textId="7EE5784B" w:rsidR="00D4466F" w:rsidRDefault="00D4466F" w:rsidP="00F5260B">
      <w:pPr>
        <w:pStyle w:val="teiab"/>
      </w:pPr>
      <w:r>
        <w:t>Za na</w:t>
      </w:r>
      <w:r w:rsidRPr="00E61788">
        <w:t>ſ</w:t>
      </w:r>
      <w:r>
        <w:t xml:space="preserve">z moli Szina, </w:t>
      </w:r>
      <w:r w:rsidR="003451AB">
        <w:t>K</w:t>
      </w:r>
      <w:r>
        <w:t>ada bude Szila,</w:t>
      </w:r>
      <w:r>
        <w:br/>
      </w:r>
      <w:r w:rsidR="003451AB">
        <w:t>K</w:t>
      </w:r>
      <w:r>
        <w:t xml:space="preserve">ad </w:t>
      </w:r>
      <w:r w:rsidRPr="00E61788">
        <w:t>ſ</w:t>
      </w:r>
      <w:r>
        <w:t>ze bude Dusha od tela lochila. etc.</w:t>
      </w:r>
    </w:p>
    <w:p w14:paraId="50C46F25" w14:textId="1C7EB3FA" w:rsidR="0014734F" w:rsidRDefault="00D4466F" w:rsidP="00F5260B">
      <w:pPr>
        <w:pStyle w:val="teiab"/>
      </w:pPr>
      <w:r>
        <w:t>Hvala tebi budi vudne ino vnochi,</w:t>
      </w:r>
      <w:r>
        <w:br/>
        <w:t>V</w:t>
      </w:r>
      <w:r w:rsidRPr="00E61788">
        <w:t>ſ</w:t>
      </w:r>
      <w:r>
        <w:t>zigdar z-nami budi, ter na pomoch z</w:t>
      </w:r>
      <w:r w:rsidR="003451AB">
        <w:t>K</w:t>
      </w:r>
      <w:r>
        <w:t>ochi. etc.</w:t>
      </w:r>
    </w:p>
    <w:p w14:paraId="29F1E75F" w14:textId="77777777" w:rsidR="0014734F" w:rsidRDefault="0014734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DD6032" w14:textId="577B1934" w:rsidR="00D4466F" w:rsidRDefault="0014734F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/125/</w:t>
      </w:r>
    </w:p>
    <w:p w14:paraId="4045F955" w14:textId="3CE20CAA" w:rsidR="0014734F" w:rsidRDefault="0014734F" w:rsidP="00D85B70">
      <w:pPr>
        <w:pStyle w:val="teifwPageNum"/>
      </w:pPr>
      <w:r>
        <w:t>359.</w:t>
      </w:r>
    </w:p>
    <w:p w14:paraId="2882CC3D" w14:textId="05E5F6CB" w:rsidR="0014734F" w:rsidRDefault="0014734F" w:rsidP="00D85B70">
      <w:pPr>
        <w:pStyle w:val="Naslov2"/>
      </w:pPr>
      <w:r>
        <w:t>Od Marie tretja na Procze</w:t>
      </w:r>
      <w:r w:rsidRPr="00E61788">
        <w:t>ſ</w:t>
      </w:r>
      <w:r>
        <w:t>ziji.</w:t>
      </w:r>
      <w:r>
        <w:br/>
        <w:t>Na Notu: No= 231.</w:t>
      </w:r>
    </w:p>
    <w:p w14:paraId="5264F3B3" w14:textId="05D2CB6D" w:rsidR="0014734F" w:rsidRDefault="0014734F" w:rsidP="00F5260B">
      <w:pPr>
        <w:pStyle w:val="teiab"/>
      </w:pPr>
      <w:r>
        <w:t xml:space="preserve">V </w:t>
      </w:r>
      <w:r w:rsidR="003451AB">
        <w:t>K</w:t>
      </w:r>
      <w:r>
        <w:t>ral</w:t>
      </w:r>
      <w:r w:rsidR="00D85B70" w:rsidRPr="00D85B70">
        <w:rPr>
          <w:rStyle w:val="teiadd"/>
        </w:rPr>
        <w:t>y</w:t>
      </w:r>
      <w:r>
        <w:t>icza Nebez</w:t>
      </w:r>
      <w:r w:rsidR="003451AB">
        <w:t>K</w:t>
      </w:r>
      <w:r>
        <w:t>a! obramba zemelz</w:t>
      </w:r>
      <w:r w:rsidR="003451AB">
        <w:t>K</w:t>
      </w:r>
      <w:r>
        <w:t>a!</w:t>
      </w:r>
      <w:r>
        <w:br/>
        <w:t>Obra</w:t>
      </w:r>
      <w:r w:rsidRPr="00E61788">
        <w:t>ſ</w:t>
      </w:r>
      <w:r>
        <w:t xml:space="preserve">z tvoj oberni </w:t>
      </w:r>
      <w:r w:rsidR="003451AB">
        <w:t>K</w:t>
      </w:r>
      <w:r>
        <w:t xml:space="preserve">-nam, milozt z-Neba </w:t>
      </w:r>
      <w:r w:rsidRPr="00D85B70">
        <w:rPr>
          <w:rStyle w:val="teiadd"/>
        </w:rPr>
        <w:t>z</w:t>
      </w:r>
      <w:r w:rsidR="003451AB" w:rsidRPr="00D85B70">
        <w:rPr>
          <w:rStyle w:val="teiadd"/>
        </w:rPr>
        <w:t>K</w:t>
      </w:r>
      <w:r w:rsidRPr="00D85B70">
        <w:rPr>
          <w:rStyle w:val="teiadd"/>
        </w:rPr>
        <w:t>asi</w:t>
      </w:r>
      <w:r>
        <w:t xml:space="preserve"> zpro</w:t>
      </w:r>
      <w:r w:rsidRPr="00E61788">
        <w:t>ſ</w:t>
      </w:r>
      <w:r>
        <w:t>zi nam.</w:t>
      </w:r>
    </w:p>
    <w:p w14:paraId="5BA68DAA" w14:textId="2313C48C" w:rsidR="0014734F" w:rsidRDefault="0014734F" w:rsidP="00F5260B">
      <w:pPr>
        <w:pStyle w:val="teiab"/>
      </w:pPr>
      <w:r>
        <w:t>Angeli te diche, ve</w:t>
      </w:r>
      <w:r w:rsidRPr="00E61788">
        <w:t>ſ</w:t>
      </w:r>
      <w:r>
        <w:t xml:space="preserve">z </w:t>
      </w:r>
      <w:r w:rsidRPr="00D85B70">
        <w:rPr>
          <w:rStyle w:val="teidel"/>
        </w:rPr>
        <w:t>Szvet</w:t>
      </w:r>
      <w:r>
        <w:t xml:space="preserve"> </w:t>
      </w:r>
      <w:r w:rsidRPr="00D85B70">
        <w:rPr>
          <w:rStyle w:val="teiadd"/>
        </w:rPr>
        <w:t>pu</w:t>
      </w:r>
      <w:r w:rsidR="003451AB" w:rsidRPr="00D85B70">
        <w:rPr>
          <w:rStyle w:val="teiadd"/>
        </w:rPr>
        <w:t>K</w:t>
      </w:r>
      <w:r>
        <w:t xml:space="preserve"> </w:t>
      </w:r>
      <w:r w:rsidR="003451AB">
        <w:t>K</w:t>
      </w:r>
      <w:r>
        <w:t>-Tebi viche:</w:t>
      </w:r>
      <w:r>
        <w:br/>
        <w:t>Od ve</w:t>
      </w:r>
      <w:r w:rsidR="003451AB">
        <w:t>K</w:t>
      </w:r>
      <w:r>
        <w:t>a</w:t>
      </w:r>
      <w:r w:rsidRPr="00E61788">
        <w:t>ſ</w:t>
      </w:r>
      <w:r>
        <w:t>zi zebrana, y na radozt v</w:t>
      </w:r>
      <w:r w:rsidRPr="00E61788">
        <w:t>ſ</w:t>
      </w:r>
      <w:r>
        <w:t xml:space="preserve">zem </w:t>
      </w:r>
      <w:r w:rsidRPr="00D85B70">
        <w:rPr>
          <w:rStyle w:val="teiadd"/>
        </w:rPr>
        <w:t>nam</w:t>
      </w:r>
      <w:r>
        <w:t xml:space="preserve"> dana.</w:t>
      </w:r>
    </w:p>
    <w:p w14:paraId="52BFD5FE" w14:textId="46224A6A" w:rsidR="0014734F" w:rsidRDefault="0014734F" w:rsidP="00F5260B">
      <w:pPr>
        <w:pStyle w:val="teiab"/>
      </w:pPr>
      <w:r>
        <w:t>Po tvoje dobrote, prascha Bog grehote,</w:t>
      </w:r>
      <w:r>
        <w:br/>
        <w:t>Jeden tra</w:t>
      </w:r>
      <w:r w:rsidR="003451AB">
        <w:t>K</w:t>
      </w:r>
      <w:r>
        <w:t xml:space="preserve"> Tve </w:t>
      </w:r>
      <w:r w:rsidRPr="00D85B70">
        <w:rPr>
          <w:rStyle w:val="teiadd"/>
        </w:rPr>
        <w:t>szvetlozti</w:t>
      </w:r>
      <w:r>
        <w:t xml:space="preserve"> </w:t>
      </w:r>
      <w:r w:rsidRPr="00D85B70">
        <w:rPr>
          <w:rStyle w:val="teidel"/>
        </w:rPr>
        <w:t>milozti</w:t>
      </w:r>
      <w:r>
        <w:t>, je pochete</w:t>
      </w:r>
      <w:r w:rsidR="003451AB">
        <w:t>K</w:t>
      </w:r>
      <w:r>
        <w:t xml:space="preserve"> szvetozti.</w:t>
      </w:r>
    </w:p>
    <w:p w14:paraId="244059A8" w14:textId="01693AF0" w:rsidR="0014734F" w:rsidRDefault="003451AB" w:rsidP="00F5260B">
      <w:pPr>
        <w:pStyle w:val="teiab"/>
      </w:pPr>
      <w:r>
        <w:t>K</w:t>
      </w:r>
      <w:r w:rsidR="00575C3E">
        <w:t>i</w:t>
      </w:r>
      <w:r w:rsidR="00575C3E" w:rsidRPr="00E61788">
        <w:t>ſ</w:t>
      </w:r>
      <w:r w:rsidR="00575C3E">
        <w:t xml:space="preserve">ze </w:t>
      </w:r>
      <w:r>
        <w:t>K</w:t>
      </w:r>
      <w:r w:rsidR="00575C3E">
        <w:t>-Tebi vteche, nigdar zdvojit neche,</w:t>
      </w:r>
      <w:r w:rsidR="00575C3E">
        <w:br/>
        <w:t>Ti v</w:t>
      </w:r>
      <w:r w:rsidR="00575C3E" w:rsidRPr="00E61788">
        <w:t>ſ</w:t>
      </w:r>
      <w:r w:rsidR="00575C3E">
        <w:t>ze tusne ve</w:t>
      </w:r>
      <w:r w:rsidR="00575C3E" w:rsidRPr="00E61788">
        <w:t>ſ</w:t>
      </w:r>
      <w:r w:rsidR="00575C3E">
        <w:t>zelish, z-dar</w:t>
      </w:r>
      <w:r w:rsidR="00575C3E" w:rsidRPr="00D85B70">
        <w:rPr>
          <w:rStyle w:val="teidel"/>
        </w:rPr>
        <w:t>i</w:t>
      </w:r>
      <w:r w:rsidR="00575C3E">
        <w:t xml:space="preserve"> </w:t>
      </w:r>
      <w:r w:rsidR="00575C3E" w:rsidRPr="00D85B70">
        <w:rPr>
          <w:rStyle w:val="teiadd"/>
        </w:rPr>
        <w:t>mi</w:t>
      </w:r>
      <w:r w:rsidR="00575C3E">
        <w:t xml:space="preserve"> Tvemi nadelish.</w:t>
      </w:r>
    </w:p>
    <w:p w14:paraId="4199320B" w14:textId="34157B23" w:rsidR="00575C3E" w:rsidRDefault="003451AB" w:rsidP="00F5260B">
      <w:pPr>
        <w:pStyle w:val="teiab"/>
      </w:pPr>
      <w:r>
        <w:t>K</w:t>
      </w:r>
      <w:r w:rsidR="00575C3E">
        <w:t xml:space="preserve">i god Tebe lyubi, nigdar </w:t>
      </w:r>
      <w:r w:rsidR="00575C3E" w:rsidRPr="00E61788">
        <w:t>ſ</w:t>
      </w:r>
      <w:r w:rsidR="00575C3E">
        <w:t>ze nezgubi;</w:t>
      </w:r>
      <w:r w:rsidR="00575C3E">
        <w:br/>
      </w:r>
      <w:r w:rsidR="00575C3E" w:rsidRPr="00D85B70">
        <w:rPr>
          <w:rStyle w:val="teipersName"/>
        </w:rPr>
        <w:t>Jesush</w:t>
      </w:r>
      <w:r w:rsidR="00575C3E">
        <w:t xml:space="preserve"> </w:t>
      </w:r>
      <w:r>
        <w:t>K</w:t>
      </w:r>
      <w:r w:rsidR="00575C3E">
        <w:t xml:space="preserve">ristush prime ga, </w:t>
      </w:r>
      <w:r>
        <w:t>K</w:t>
      </w:r>
      <w:r w:rsidR="00575C3E">
        <w:t>i</w:t>
      </w:r>
      <w:r w:rsidR="00575C3E" w:rsidRPr="00E61788">
        <w:t>ſ</w:t>
      </w:r>
      <w:r w:rsidR="00575C3E">
        <w:t>ze Tebi v-ru</w:t>
      </w:r>
      <w:r>
        <w:t>K</w:t>
      </w:r>
      <w:r w:rsidR="00575C3E">
        <w:t>e da.</w:t>
      </w:r>
    </w:p>
    <w:p w14:paraId="6CCE0DD1" w14:textId="48613623" w:rsidR="00575C3E" w:rsidRDefault="003451AB" w:rsidP="00F5260B">
      <w:pPr>
        <w:pStyle w:val="teiab"/>
      </w:pPr>
      <w:r>
        <w:t>K</w:t>
      </w:r>
      <w:r w:rsidR="00575C3E">
        <w:t>ad naztaje Szila, gledish, Mai</w:t>
      </w:r>
      <w:r>
        <w:t>K</w:t>
      </w:r>
      <w:r w:rsidR="00575C3E">
        <w:t>a mila</w:t>
      </w:r>
      <w:r w:rsidR="00575C3E" w:rsidRPr="00D85B70">
        <w:rPr>
          <w:rStyle w:val="teidel"/>
        </w:rPr>
        <w:t>,</w:t>
      </w:r>
      <w:r w:rsidR="00575C3E">
        <w:t>!</w:t>
      </w:r>
      <w:r w:rsidR="00575C3E">
        <w:br/>
        <w:t>V-Szerdczu ta</w:t>
      </w:r>
      <w:r>
        <w:t>K</w:t>
      </w:r>
      <w:r w:rsidR="00575C3E">
        <w:t>i genesh</w:t>
      </w:r>
      <w:r w:rsidR="00575C3E" w:rsidRPr="00E61788">
        <w:t>ſ</w:t>
      </w:r>
      <w:r w:rsidR="00575C3E">
        <w:t>ze, za nevolyne vzemesh</w:t>
      </w:r>
      <w:r w:rsidR="00575C3E" w:rsidRPr="00E61788">
        <w:t>ſ</w:t>
      </w:r>
      <w:r w:rsidR="00575C3E">
        <w:t>ze.</w:t>
      </w:r>
    </w:p>
    <w:p w14:paraId="13D7C8AB" w14:textId="020367F2" w:rsidR="00575C3E" w:rsidRDefault="00575C3E" w:rsidP="00F5260B">
      <w:pPr>
        <w:pStyle w:val="teiab"/>
      </w:pPr>
      <w:r>
        <w:t>Ti betesne vrachish, Ti v</w:t>
      </w:r>
      <w:r w:rsidRPr="00E61788">
        <w:t>ſ</w:t>
      </w:r>
      <w:r>
        <w:t>ze szlabe jachish,</w:t>
      </w:r>
      <w:r>
        <w:br/>
        <w:t>V</w:t>
      </w:r>
      <w:r w:rsidRPr="00E61788">
        <w:t>ſ</w:t>
      </w:r>
      <w:r>
        <w:t>zem szi Ti pomochnicza, o pre</w:t>
      </w:r>
      <w:r w:rsidRPr="00E61788">
        <w:t>ſ</w:t>
      </w:r>
      <w:r>
        <w:t>z</w:t>
      </w:r>
      <w:r w:rsidRPr="00D85B70">
        <w:rPr>
          <w:rStyle w:val="teiadd"/>
        </w:rPr>
        <w:t>l</w:t>
      </w:r>
      <w:r>
        <w:t>ad</w:t>
      </w:r>
      <w:r w:rsidR="003451AB">
        <w:t>K</w:t>
      </w:r>
      <w:r>
        <w:t>a Devicza!</w:t>
      </w:r>
    </w:p>
    <w:p w14:paraId="1FA97B2D" w14:textId="30635238" w:rsidR="00575C3E" w:rsidRDefault="00575C3E" w:rsidP="00F5260B">
      <w:pPr>
        <w:pStyle w:val="teiab"/>
      </w:pPr>
      <w:r>
        <w:t>Anda Mai</w:t>
      </w:r>
      <w:r w:rsidR="003451AB">
        <w:t>K</w:t>
      </w:r>
      <w:r>
        <w:t>a draga, zverhu v</w:t>
      </w:r>
      <w:r w:rsidRPr="00E61788">
        <w:t>ſ</w:t>
      </w:r>
      <w:r>
        <w:t>zega blaga,</w:t>
      </w:r>
      <w:r>
        <w:br/>
        <w:t>Milozt tvoju nam v</w:t>
      </w:r>
      <w:r w:rsidRPr="00E61788">
        <w:t>ſ</w:t>
      </w:r>
      <w:r>
        <w:t>zem daj, y v-Nebo na</w:t>
      </w:r>
      <w:r w:rsidRPr="00E61788">
        <w:t>ſ</w:t>
      </w:r>
      <w:r>
        <w:t xml:space="preserve">z </w:t>
      </w:r>
      <w:r w:rsidRPr="00D85B70">
        <w:rPr>
          <w:rStyle w:val="teiadd"/>
        </w:rPr>
        <w:t>naſz v-Nebo</w:t>
      </w:r>
      <w:r>
        <w:t xml:space="preserve"> zapelaj.</w:t>
      </w:r>
    </w:p>
    <w:p w14:paraId="08515DFB" w14:textId="77777777" w:rsidR="00575C3E" w:rsidRDefault="00575C3E" w:rsidP="00244EC6">
      <w:pPr>
        <w:rPr>
          <w:sz w:val="24"/>
          <w:szCs w:val="24"/>
        </w:rPr>
      </w:pPr>
    </w:p>
    <w:p w14:paraId="6FAD4784" w14:textId="4913DE1D" w:rsidR="00575C3E" w:rsidRDefault="00575C3E" w:rsidP="00D85B70">
      <w:pPr>
        <w:pStyle w:val="Naslov2"/>
      </w:pPr>
      <w:r>
        <w:t xml:space="preserve">Od </w:t>
      </w:r>
      <w:r w:rsidRPr="00D85B70">
        <w:rPr>
          <w:rStyle w:val="teipersName"/>
        </w:rPr>
        <w:t>Marie</w:t>
      </w:r>
      <w:r>
        <w:t>.</w:t>
      </w:r>
      <w:r>
        <w:br/>
        <w:t>Na Notu: No= 232.</w:t>
      </w:r>
    </w:p>
    <w:p w14:paraId="1A3CD8FA" w14:textId="77777777" w:rsidR="00575C3E" w:rsidRDefault="00575C3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18A237" w14:textId="1D2C9F60" w:rsidR="00575C3E" w:rsidRDefault="00575C3E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/126/</w:t>
      </w:r>
    </w:p>
    <w:p w14:paraId="2B5CAB84" w14:textId="78165006" w:rsidR="00575C3E" w:rsidRDefault="00575C3E" w:rsidP="0001375F">
      <w:pPr>
        <w:pStyle w:val="teifwPageNum"/>
      </w:pPr>
      <w:r>
        <w:t>360.</w:t>
      </w:r>
    </w:p>
    <w:p w14:paraId="53EAF719" w14:textId="1F51043A" w:rsidR="00575C3E" w:rsidRDefault="00575C3E" w:rsidP="00F5260B">
      <w:pPr>
        <w:pStyle w:val="teiab"/>
      </w:pPr>
      <w:r>
        <w:t>Zdrava budi szlad</w:t>
      </w:r>
      <w:r w:rsidR="003451AB">
        <w:t>K</w:t>
      </w:r>
      <w:r>
        <w:t>a Mati! gdo te drugach more zvati,</w:t>
      </w:r>
      <w:r>
        <w:br/>
        <w:t>Ar iz tebe Szlazt izhaja, z-</w:t>
      </w:r>
      <w:r w:rsidR="003451AB">
        <w:t>K</w:t>
      </w:r>
      <w:r>
        <w:t>um</w:t>
      </w:r>
      <w:r w:rsidRPr="00E61788">
        <w:t>ſ</w:t>
      </w:r>
      <w:r>
        <w:t>ze Sejen Szvet napaja.</w:t>
      </w:r>
    </w:p>
    <w:p w14:paraId="0582679F" w14:textId="0223FAF7" w:rsidR="00575C3E" w:rsidRDefault="00575C3E" w:rsidP="00F5260B">
      <w:pPr>
        <w:pStyle w:val="teiab"/>
      </w:pPr>
      <w:r>
        <w:t>Ti szi tusneh ztalna radozt, ti odvrachash od v</w:t>
      </w:r>
      <w:r w:rsidRPr="00E61788">
        <w:t>ſ</w:t>
      </w:r>
      <w:r>
        <w:t>zeh Salozt,</w:t>
      </w:r>
      <w:r>
        <w:br/>
        <w:t xml:space="preserve">Po tebi Bog dare deli, </w:t>
      </w:r>
      <w:r w:rsidR="003451AB">
        <w:t>K</w:t>
      </w:r>
      <w:r>
        <w:t>ojem ve</w:t>
      </w:r>
      <w:r w:rsidRPr="00E61788">
        <w:t>ſ</w:t>
      </w:r>
      <w:r>
        <w:t>z Szvet sze ve</w:t>
      </w:r>
      <w:r w:rsidRPr="00E61788">
        <w:t>ſ</w:t>
      </w:r>
      <w:r>
        <w:t>zeli.</w:t>
      </w:r>
    </w:p>
    <w:p w14:paraId="5E2E1FFC" w14:textId="246DA188" w:rsidR="00575C3E" w:rsidRDefault="00575C3E" w:rsidP="00F5260B">
      <w:pPr>
        <w:pStyle w:val="teiab"/>
      </w:pPr>
      <w:r>
        <w:t>Ti szi Mai</w:t>
      </w:r>
      <w:r w:rsidR="003451AB">
        <w:t>K</w:t>
      </w:r>
      <w:r>
        <w:t>a v</w:t>
      </w:r>
      <w:r w:rsidRPr="00E61788">
        <w:t>ſ</w:t>
      </w:r>
      <w:r>
        <w:t>ze dobrote, ti prijemlesh v</w:t>
      </w:r>
      <w:r w:rsidRPr="00E61788">
        <w:t>ſ</w:t>
      </w:r>
      <w:r>
        <w:t>ze szirote,</w:t>
      </w:r>
      <w:r>
        <w:br/>
        <w:t>Neboji</w:t>
      </w:r>
      <w:r w:rsidRPr="00E61788">
        <w:t>ſ</w:t>
      </w:r>
      <w:r>
        <w:t>ze on ne</w:t>
      </w:r>
      <w:r w:rsidRPr="00E61788">
        <w:t>ſ</w:t>
      </w:r>
      <w:r>
        <w:t xml:space="preserve">zreche, </w:t>
      </w:r>
      <w:r w:rsidR="003451AB">
        <w:t>K</w:t>
      </w:r>
      <w:r>
        <w:t>i ufanye vu te meche.</w:t>
      </w:r>
    </w:p>
    <w:p w14:paraId="6E2C5235" w14:textId="0678A404" w:rsidR="00575C3E" w:rsidRDefault="003451AB" w:rsidP="00F5260B">
      <w:pPr>
        <w:pStyle w:val="teiab"/>
      </w:pPr>
      <w:r>
        <w:t>K</w:t>
      </w:r>
      <w:r w:rsidR="00575C3E">
        <w:t xml:space="preserve">omai zdehne </w:t>
      </w:r>
      <w:r w:rsidR="0001375F">
        <w:t>g</w:t>
      </w:r>
      <w:r w:rsidR="00575C3E">
        <w:t>do zdale</w:t>
      </w:r>
      <w:r>
        <w:t>K</w:t>
      </w:r>
      <w:r w:rsidR="00575C3E">
        <w:t>a, vre ga tvoja pomoch che</w:t>
      </w:r>
      <w:r>
        <w:t>K</w:t>
      </w:r>
      <w:r w:rsidR="00575C3E">
        <w:t>a,</w:t>
      </w:r>
      <w:r w:rsidR="00575C3E">
        <w:br/>
        <w:t>Ah premile tvoje ochi! nigdar ne</w:t>
      </w:r>
      <w:r w:rsidR="00575C3E" w:rsidRPr="00E61788">
        <w:t>ſ</w:t>
      </w:r>
      <w:r w:rsidR="00575C3E">
        <w:t xml:space="preserve">zu </w:t>
      </w:r>
      <w:r w:rsidR="00133CA7">
        <w:t>pre</w:t>
      </w:r>
      <w:r w:rsidR="00133CA7" w:rsidRPr="00E61788">
        <w:t>ſ</w:t>
      </w:r>
      <w:r w:rsidR="00133CA7">
        <w:t>z pomochi.</w:t>
      </w:r>
    </w:p>
    <w:p w14:paraId="200C82F1" w14:textId="7F7BAE8A" w:rsidR="00133CA7" w:rsidRDefault="00133CA7" w:rsidP="00F5260B">
      <w:pPr>
        <w:pStyle w:val="teiab"/>
      </w:pPr>
      <w:r>
        <w:t>Mai</w:t>
      </w:r>
      <w:r w:rsidR="003451AB">
        <w:t>K</w:t>
      </w:r>
      <w:r>
        <w:t>a draga ti na</w:t>
      </w:r>
      <w:r w:rsidRPr="00E61788">
        <w:t>ſ</w:t>
      </w:r>
      <w:r>
        <w:t>z brani, tvoji je</w:t>
      </w:r>
      <w:r w:rsidRPr="00E61788">
        <w:t>ſ</w:t>
      </w:r>
      <w:r>
        <w:t>zmo ti na</w:t>
      </w:r>
      <w:r w:rsidRPr="00E61788">
        <w:t>ſ</w:t>
      </w:r>
      <w:r>
        <w:t>z hrani,</w:t>
      </w:r>
      <w:r>
        <w:br/>
      </w:r>
      <w:r w:rsidR="003451AB">
        <w:t>K</w:t>
      </w:r>
      <w:r>
        <w:t>ugu, glad, boi ti zateri, obchuvai na</w:t>
      </w:r>
      <w:r w:rsidRPr="00E61788">
        <w:t>ſ</w:t>
      </w:r>
      <w:r>
        <w:t>z v-pravi Veri.</w:t>
      </w:r>
    </w:p>
    <w:p w14:paraId="35E24080" w14:textId="77777777" w:rsidR="00133CA7" w:rsidRDefault="00133CA7" w:rsidP="00244EC6">
      <w:pPr>
        <w:rPr>
          <w:sz w:val="24"/>
          <w:szCs w:val="24"/>
        </w:rPr>
      </w:pPr>
    </w:p>
    <w:p w14:paraId="27325CEC" w14:textId="2D2C267A" w:rsidR="00133CA7" w:rsidRDefault="00133CA7" w:rsidP="0001375F">
      <w:pPr>
        <w:pStyle w:val="Naslov2"/>
      </w:pPr>
      <w:r>
        <w:t xml:space="preserve">Od </w:t>
      </w:r>
      <w:r w:rsidRPr="0001375F">
        <w:rPr>
          <w:rStyle w:val="teipersName"/>
        </w:rPr>
        <w:t>Marie</w:t>
      </w:r>
      <w:r>
        <w:t xml:space="preserve">, vu </w:t>
      </w:r>
      <w:r w:rsidR="003451AB">
        <w:t>K</w:t>
      </w:r>
      <w:r>
        <w:t>ojoi</w:t>
      </w:r>
      <w:r w:rsidRPr="00E61788">
        <w:t>ſ</w:t>
      </w:r>
      <w:r>
        <w:t>ze Lytanie raztolnachiu.</w:t>
      </w:r>
      <w:r>
        <w:br/>
        <w:t>Na Notu: No= 233.</w:t>
      </w:r>
    </w:p>
    <w:p w14:paraId="3C1C1F49" w14:textId="1037304D" w:rsidR="00133CA7" w:rsidRDefault="00133CA7" w:rsidP="0096770F">
      <w:pPr>
        <w:pStyle w:val="teiab"/>
      </w:pPr>
      <w:r>
        <w:t xml:space="preserve">O </w:t>
      </w:r>
      <w:r w:rsidRPr="0001375F">
        <w:rPr>
          <w:rStyle w:val="teipersName"/>
        </w:rPr>
        <w:t>Maria</w:t>
      </w:r>
      <w:r>
        <w:t>! ti</w:t>
      </w:r>
      <w:r w:rsidRPr="00E61788">
        <w:t>ſ</w:t>
      </w:r>
      <w:r>
        <w:t>zi S</w:t>
      </w:r>
      <w:r w:rsidR="003451AB">
        <w:t>K</w:t>
      </w:r>
      <w:r>
        <w:t>rinya pune Bosje Milosche,</w:t>
      </w:r>
      <w:r>
        <w:br/>
        <w:t>Dai ladati, premagati Szrechno pe</w:t>
      </w:r>
      <w:r w:rsidR="003451AB">
        <w:t>K</w:t>
      </w:r>
      <w:r>
        <w:t>lenz</w:t>
      </w:r>
      <w:r w:rsidR="003451AB">
        <w:t>K</w:t>
      </w:r>
      <w:r>
        <w:t>e hrosche.</w:t>
      </w:r>
    </w:p>
    <w:p w14:paraId="234BEEE4" w14:textId="56517FDA" w:rsidR="00133CA7" w:rsidRDefault="00133CA7" w:rsidP="0096770F">
      <w:pPr>
        <w:pStyle w:val="teiab"/>
      </w:pPr>
      <w:r>
        <w:t>Ti szi Szveta, y vun vzeta od greha zachuvana,</w:t>
      </w:r>
      <w:r>
        <w:br/>
        <w:t xml:space="preserve">Ti </w:t>
      </w:r>
      <w:r w:rsidRPr="0001375F">
        <w:rPr>
          <w:rStyle w:val="teipersName"/>
        </w:rPr>
        <w:t>Jesusha</w:t>
      </w:r>
      <w:r>
        <w:t xml:space="preserve">, y </w:t>
      </w:r>
      <w:r w:rsidR="003451AB">
        <w:t>K</w:t>
      </w:r>
      <w:r>
        <w:t>ristusha Mati szi odebrana.</w:t>
      </w:r>
    </w:p>
    <w:p w14:paraId="282A7503" w14:textId="7FDA50D8" w:rsidR="00133CA7" w:rsidRDefault="00133CA7" w:rsidP="0096770F">
      <w:pPr>
        <w:pStyle w:val="teiab"/>
      </w:pPr>
      <w:r>
        <w:t>Ti Devicza, fiolicza, je</w:t>
      </w:r>
      <w:r w:rsidRPr="00E61788">
        <w:t>ſ</w:t>
      </w:r>
      <w:r>
        <w:t>zi Bogorodicza,</w:t>
      </w:r>
      <w:r>
        <w:br/>
        <w:t xml:space="preserve">Milosch puna szi </w:t>
      </w:r>
      <w:r w:rsidR="003451AB">
        <w:t>K</w:t>
      </w:r>
      <w:r>
        <w:t>oruna, Greshni</w:t>
      </w:r>
      <w:r w:rsidR="003451AB">
        <w:t>K</w:t>
      </w:r>
      <w:r>
        <w:t>ov Pomochnicza.</w:t>
      </w:r>
    </w:p>
    <w:p w14:paraId="4C45369C" w14:textId="3A6F6C8A" w:rsidR="00133CA7" w:rsidRDefault="00133CA7" w:rsidP="0096770F">
      <w:pPr>
        <w:pStyle w:val="teiab"/>
      </w:pPr>
      <w:r>
        <w:t>Bosja Mati dai z</w:t>
      </w:r>
      <w:r w:rsidR="003451AB">
        <w:t>K</w:t>
      </w:r>
      <w:r>
        <w:t>ushati nam nebez</w:t>
      </w:r>
      <w:r w:rsidR="003451AB">
        <w:t>K</w:t>
      </w:r>
      <w:r>
        <w:t>e dobrote,</w:t>
      </w:r>
      <w:r>
        <w:br/>
        <w:t>Vu nevoli Boga moli za na</w:t>
      </w:r>
      <w:r w:rsidRPr="00E61788">
        <w:t>ſ</w:t>
      </w:r>
      <w:r>
        <w:t>z boge szirote.</w:t>
      </w:r>
    </w:p>
    <w:p w14:paraId="31DB142D" w14:textId="28881A4B" w:rsidR="00133CA7" w:rsidRDefault="00133CA7" w:rsidP="0096770F">
      <w:pPr>
        <w:pStyle w:val="teiab"/>
      </w:pPr>
      <w:r>
        <w:t>Nai sznasnesha, nai chiztesha je</w:t>
      </w:r>
      <w:r w:rsidRPr="00E61788">
        <w:t>ſ</w:t>
      </w:r>
      <w:r>
        <w:t>zi Mati Devicza,</w:t>
      </w:r>
      <w:r>
        <w:br/>
        <w:t>Nevtepena nez</w:t>
      </w:r>
      <w:r w:rsidR="003451AB">
        <w:t>K</w:t>
      </w:r>
      <w:r>
        <w:t>rujena szi nai lepsha Rosicza.</w:t>
      </w:r>
    </w:p>
    <w:p w14:paraId="672513BE" w14:textId="77777777" w:rsidR="00133CA7" w:rsidRDefault="00133CA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0B45B7" w14:textId="27B59FED" w:rsidR="00133CA7" w:rsidRDefault="00133CA7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/127/</w:t>
      </w:r>
    </w:p>
    <w:p w14:paraId="147355F7" w14:textId="0BA7CA3B" w:rsidR="00133CA7" w:rsidRDefault="00133CA7" w:rsidP="0001375F">
      <w:pPr>
        <w:pStyle w:val="teifwPageNum"/>
      </w:pPr>
      <w:r>
        <w:t>361.</w:t>
      </w:r>
    </w:p>
    <w:p w14:paraId="7DC50D9A" w14:textId="4B51F0C1" w:rsidR="00133CA7" w:rsidRDefault="00133CA7" w:rsidP="0096770F">
      <w:pPr>
        <w:pStyle w:val="teiab"/>
      </w:pPr>
      <w:r>
        <w:t>Ti lyublena, y szmilena Mati chud chinitela,</w:t>
      </w:r>
      <w:r>
        <w:br/>
        <w:t>Ztvoritela je</w:t>
      </w:r>
      <w:r w:rsidRPr="00E61788">
        <w:t>ſ</w:t>
      </w:r>
      <w:r>
        <w:t>zi mela Mati zvelichitela.</w:t>
      </w:r>
    </w:p>
    <w:p w14:paraId="17D7C29E" w14:textId="5CF24AD8" w:rsidR="00133CA7" w:rsidRDefault="001E3186" w:rsidP="0096770F">
      <w:pPr>
        <w:pStyle w:val="teiab"/>
      </w:pPr>
      <w:r>
        <w:t>Nai mudresha, nai zmosnesha ti</w:t>
      </w:r>
      <w:r w:rsidRPr="00E61788">
        <w:t>ſ</w:t>
      </w:r>
      <w:r>
        <w:t>zi v</w:t>
      </w:r>
      <w:r w:rsidRPr="00E61788">
        <w:t>ſ</w:t>
      </w:r>
      <w:r>
        <w:t>zigdar Devicza,</w:t>
      </w:r>
      <w:r>
        <w:br/>
        <w:t>V</w:t>
      </w:r>
      <w:r w:rsidRPr="00E61788">
        <w:t>ſ</w:t>
      </w:r>
      <w:r>
        <w:t>za postena pohvalena szi Bosja Zaruchnicza.</w:t>
      </w:r>
    </w:p>
    <w:p w14:paraId="36BF1E18" w14:textId="50B14EF1" w:rsidR="001E3186" w:rsidRDefault="003A2CE6" w:rsidP="0096770F">
      <w:pPr>
        <w:pStyle w:val="teiab"/>
      </w:pPr>
      <w:r>
        <w:t>Milo</w:t>
      </w:r>
      <w:r w:rsidRPr="00E61788">
        <w:t>ſ</w:t>
      </w:r>
      <w:r>
        <w:t>zerdna, v-dobrem terdna, v</w:t>
      </w:r>
      <w:r w:rsidRPr="00E61788">
        <w:t>ſ</w:t>
      </w:r>
      <w:r>
        <w:t>zeh Devicz Divoichicza,</w:t>
      </w:r>
      <w:r>
        <w:br/>
        <w:t>Nai vernesha, nai ztalnesha v</w:t>
      </w:r>
      <w:r w:rsidRPr="00E61788">
        <w:t>ſ</w:t>
      </w:r>
      <w:r>
        <w:t>zeh Devicz szi Devicza.</w:t>
      </w:r>
    </w:p>
    <w:p w14:paraId="7983CF36" w14:textId="3A06C5A4" w:rsidR="003A2CE6" w:rsidRDefault="003A2CE6" w:rsidP="0096770F">
      <w:pPr>
        <w:pStyle w:val="teiab"/>
      </w:pPr>
      <w:r>
        <w:t>Za Szerczalo je te je dalo Szveto Troiztvo pravicze,</w:t>
      </w:r>
      <w:r>
        <w:br/>
        <w:t>Da ztalnozti, ztol mudrozti, szi szuprot v</w:t>
      </w:r>
      <w:r w:rsidRPr="00E61788">
        <w:t>ſ</w:t>
      </w:r>
      <w:r>
        <w:t xml:space="preserve">ze </w:t>
      </w:r>
      <w:r w:rsidR="003451AB">
        <w:t>K</w:t>
      </w:r>
      <w:r>
        <w:t>rivicze.</w:t>
      </w:r>
    </w:p>
    <w:p w14:paraId="3B335B95" w14:textId="75CC0385" w:rsidR="003A2CE6" w:rsidRDefault="003A2CE6" w:rsidP="0096770F">
      <w:pPr>
        <w:pStyle w:val="teiab"/>
      </w:pPr>
      <w:r>
        <w:t>Zro</w:t>
      </w:r>
      <w:r w:rsidR="003451AB">
        <w:t>K</w:t>
      </w:r>
      <w:r>
        <w:t xml:space="preserve"> nashoga szi pravoga, o </w:t>
      </w:r>
      <w:r w:rsidRPr="007D76AE">
        <w:rPr>
          <w:rStyle w:val="teipersName"/>
        </w:rPr>
        <w:t>Maria</w:t>
      </w:r>
      <w:r>
        <w:t>! Ve</w:t>
      </w:r>
      <w:r w:rsidRPr="00E61788">
        <w:t>ſ</w:t>
      </w:r>
      <w:r>
        <w:t>zelja,</w:t>
      </w:r>
      <w:r>
        <w:br/>
        <w:t>Ti turobnem, y porobnem podelish o</w:t>
      </w:r>
      <w:r w:rsidR="003451AB">
        <w:t>K</w:t>
      </w:r>
      <w:r>
        <w:t>replenye.</w:t>
      </w:r>
    </w:p>
    <w:p w14:paraId="03B9EF93" w14:textId="7EFA524C" w:rsidR="003A2CE6" w:rsidRDefault="003A2CE6" w:rsidP="0096770F">
      <w:pPr>
        <w:pStyle w:val="teiab"/>
      </w:pPr>
      <w:r>
        <w:t>Ti bogati, y ve</w:t>
      </w:r>
      <w:r w:rsidRPr="00E61788">
        <w:t>ſ</w:t>
      </w:r>
      <w:r>
        <w:t>z zlati Ormar Bosje lyubavi,</w:t>
      </w:r>
      <w:r>
        <w:br/>
        <w:t>Ti na</w:t>
      </w:r>
      <w:r w:rsidRPr="00E61788">
        <w:t>ſ</w:t>
      </w:r>
      <w:r>
        <w:t>z josche po milosche na Dushi v</w:t>
      </w:r>
      <w:r w:rsidRPr="00E61788">
        <w:t>ſ</w:t>
      </w:r>
      <w:r>
        <w:t>ze ozdravi.</w:t>
      </w:r>
    </w:p>
    <w:p w14:paraId="7EA4450F" w14:textId="79A752FC" w:rsidR="003A2CE6" w:rsidRDefault="007D76AE" w:rsidP="0096770F">
      <w:pPr>
        <w:pStyle w:val="teiab"/>
      </w:pPr>
      <w:r>
        <w:t xml:space="preserve">Ti pobosna, ino </w:t>
      </w:r>
      <w:r w:rsidRPr="007D76AE">
        <w:rPr>
          <w:rStyle w:val="teiadd"/>
        </w:rPr>
        <w:t>ta</w:t>
      </w:r>
      <w:r w:rsidR="003A2CE6" w:rsidRPr="007D76AE">
        <w:rPr>
          <w:rStyle w:val="teiadd"/>
        </w:rPr>
        <w:t xml:space="preserve"> </w:t>
      </w:r>
      <w:r w:rsidR="003451AB" w:rsidRPr="007D76AE">
        <w:rPr>
          <w:rStyle w:val="teiadd"/>
        </w:rPr>
        <w:t>K</w:t>
      </w:r>
      <w:r w:rsidR="003A2CE6" w:rsidRPr="007D76AE">
        <w:rPr>
          <w:rStyle w:val="teiadd"/>
        </w:rPr>
        <w:t>aj</w:t>
      </w:r>
      <w:r w:rsidR="003A2CE6">
        <w:t xml:space="preserve"> zmosna szi po</w:t>
      </w:r>
      <w:r w:rsidR="003A2CE6" w:rsidRPr="00E61788">
        <w:t>ſ</w:t>
      </w:r>
      <w:r w:rsidR="003A2CE6">
        <w:t>zuda duhovna,</w:t>
      </w:r>
      <w:r w:rsidR="003A2CE6">
        <w:br/>
        <w:t>Ti postena, pohvalena je</w:t>
      </w:r>
      <w:r w:rsidR="003A2CE6" w:rsidRPr="00E61788">
        <w:t>ſ</w:t>
      </w:r>
      <w:r w:rsidR="003A2CE6">
        <w:t>zi rosa prez</w:t>
      </w:r>
      <w:r w:rsidR="003451AB">
        <w:t>K</w:t>
      </w:r>
      <w:r w:rsidR="003A2CE6">
        <w:t>rovna.</w:t>
      </w:r>
    </w:p>
    <w:p w14:paraId="1E25ADAE" w14:textId="7330D160" w:rsidR="003A2CE6" w:rsidRDefault="003A2CE6" w:rsidP="0096770F">
      <w:pPr>
        <w:pStyle w:val="teiab"/>
      </w:pPr>
      <w:r>
        <w:t>Ti szi Turen ve</w:t>
      </w:r>
      <w:r w:rsidRPr="00E61788">
        <w:t>ſ</w:t>
      </w:r>
      <w:r>
        <w:t xml:space="preserve">z szeguren </w:t>
      </w:r>
      <w:r w:rsidRPr="007D76AE">
        <w:rPr>
          <w:rStyle w:val="teipersName"/>
        </w:rPr>
        <w:t>Davida</w:t>
      </w:r>
      <w:r>
        <w:t xml:space="preserve"> pre</w:t>
      </w:r>
      <w:r w:rsidRPr="00E61788">
        <w:t>ſ</w:t>
      </w:r>
      <w:r>
        <w:t>zvetoga,</w:t>
      </w:r>
      <w:r>
        <w:br/>
        <w:t xml:space="preserve">Ti iz </w:t>
      </w:r>
      <w:r w:rsidR="003451AB">
        <w:t>K</w:t>
      </w:r>
      <w:r>
        <w:t>ozti szi radozti Elefanta zmosnoga.</w:t>
      </w:r>
    </w:p>
    <w:p w14:paraId="39EC9E3F" w14:textId="149909CF" w:rsidR="003A2CE6" w:rsidRDefault="003A2CE6" w:rsidP="0096770F">
      <w:pPr>
        <w:pStyle w:val="teiab"/>
      </w:pPr>
      <w:r>
        <w:t>Hisa zlata v-Nebo Vrata, zvezda ti</w:t>
      </w:r>
      <w:r w:rsidRPr="00E61788">
        <w:t>ſ</w:t>
      </w:r>
      <w:r>
        <w:t>zi zornicza,</w:t>
      </w:r>
      <w:r>
        <w:br/>
        <w:t>S</w:t>
      </w:r>
      <w:r w:rsidR="003451AB">
        <w:t>K</w:t>
      </w:r>
      <w:r>
        <w:t xml:space="preserve">rinya Mira, </w:t>
      </w:r>
      <w:r w:rsidR="003451AB">
        <w:t>K</w:t>
      </w:r>
      <w:r>
        <w:t>i z</w:t>
      </w:r>
      <w:r w:rsidR="003451AB">
        <w:t>K</w:t>
      </w:r>
      <w:r>
        <w:t>o</w:t>
      </w:r>
      <w:r w:rsidRPr="00E61788">
        <w:t>ſ</w:t>
      </w:r>
      <w:r>
        <w:t>z zvira, bosjega szi ladicza.</w:t>
      </w:r>
    </w:p>
    <w:p w14:paraId="5C44C49D" w14:textId="14A48E40" w:rsidR="003A2CE6" w:rsidRDefault="003A2CE6" w:rsidP="0096770F">
      <w:pPr>
        <w:pStyle w:val="teiab"/>
      </w:pPr>
      <w:r>
        <w:t>Za greshni</w:t>
      </w:r>
      <w:r w:rsidR="003451AB">
        <w:t>K</w:t>
      </w:r>
      <w:r>
        <w:t>e, betesni</w:t>
      </w:r>
      <w:r w:rsidR="003451AB">
        <w:t>K</w:t>
      </w:r>
      <w:r>
        <w:t>e je</w:t>
      </w:r>
      <w:r w:rsidRPr="00E61788">
        <w:t>ſ</w:t>
      </w:r>
      <w:r>
        <w:t>zi vrachtvo, obramba,</w:t>
      </w:r>
      <w:r>
        <w:br/>
        <w:t>Ti radozti, y Szlad</w:t>
      </w:r>
      <w:r w:rsidR="003451AB">
        <w:t>K</w:t>
      </w:r>
      <w:r>
        <w:t>ozti Bosje puna szi Szramba.</w:t>
      </w:r>
    </w:p>
    <w:p w14:paraId="18B80740" w14:textId="17289CA2" w:rsidR="003A2CE6" w:rsidRDefault="003A2CE6" w:rsidP="0096770F">
      <w:pPr>
        <w:pStyle w:val="teiab"/>
      </w:pPr>
      <w:r>
        <w:t>Ti iz salozt chinish radozt, szi Saloztneh ve</w:t>
      </w:r>
      <w:r w:rsidRPr="00E61788">
        <w:t>ſ</w:t>
      </w:r>
      <w:r>
        <w:t>zelje,</w:t>
      </w:r>
      <w:r>
        <w:br/>
        <w:t>Ga</w:t>
      </w:r>
      <w:r w:rsidRPr="00E61788">
        <w:t>ſ</w:t>
      </w:r>
      <w:r>
        <w:t>zish glada, dajesh szada, ti szi gladneh goschenye.</w:t>
      </w:r>
    </w:p>
    <w:p w14:paraId="6EE6611E" w14:textId="5EB0ADFD" w:rsidR="003A2CE6" w:rsidRDefault="003A2CE6" w:rsidP="007D76AE">
      <w:pPr>
        <w:pStyle w:val="teiclosure"/>
      </w:pPr>
      <w:r>
        <w:t>V. C.</w:t>
      </w:r>
    </w:p>
    <w:p w14:paraId="3B0FAA9D" w14:textId="77777777" w:rsidR="003A2CE6" w:rsidRDefault="003A2CE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7F88D1" w14:textId="1FF2E566" w:rsidR="003A2CE6" w:rsidRDefault="003A2CE6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/128/</w:t>
      </w:r>
    </w:p>
    <w:p w14:paraId="63110B7F" w14:textId="62602AB6" w:rsidR="003A2CE6" w:rsidRDefault="003A2CE6" w:rsidP="007D76AE">
      <w:pPr>
        <w:pStyle w:val="teifwPageNum"/>
      </w:pPr>
      <w:r>
        <w:t>362.</w:t>
      </w:r>
    </w:p>
    <w:p w14:paraId="445740DD" w14:textId="6757F972" w:rsidR="003A2CE6" w:rsidRDefault="003A2CE6" w:rsidP="0096770F">
      <w:pPr>
        <w:pStyle w:val="teiab"/>
      </w:pPr>
      <w:r>
        <w:t xml:space="preserve">Ti </w:t>
      </w:r>
      <w:r w:rsidR="003451AB">
        <w:t>K</w:t>
      </w:r>
      <w:r>
        <w:t>erschanztvo na bosanztvo pomagash zvishavati,</w:t>
      </w:r>
      <w:r>
        <w:br/>
        <w:t>Ti bolvanztvo, y poganztvo gledish doli zpraviti.</w:t>
      </w:r>
    </w:p>
    <w:p w14:paraId="5C8F6E5C" w14:textId="17A6EE9D" w:rsidR="003A2CE6" w:rsidRDefault="003A2CE6" w:rsidP="0096770F">
      <w:pPr>
        <w:pStyle w:val="teiab"/>
      </w:pPr>
      <w:r>
        <w:t>Ti Angelz</w:t>
      </w:r>
      <w:r w:rsidR="003451AB">
        <w:t>K</w:t>
      </w:r>
      <w:r>
        <w:t>a, y zemelz</w:t>
      </w:r>
      <w:r w:rsidR="003451AB">
        <w:t>K</w:t>
      </w:r>
      <w:r>
        <w:t>a je</w:t>
      </w:r>
      <w:r w:rsidRPr="00E61788">
        <w:t>ſ</w:t>
      </w:r>
      <w:r>
        <w:t xml:space="preserve">zi zmosna </w:t>
      </w:r>
      <w:r w:rsidR="003451AB">
        <w:t>K</w:t>
      </w:r>
      <w:r>
        <w:t>ralicza,</w:t>
      </w:r>
      <w:r>
        <w:br/>
        <w:t>Patriar</w:t>
      </w:r>
      <w:r w:rsidR="003451AB">
        <w:t>K</w:t>
      </w:r>
      <w:r>
        <w:t>ov, y Proro</w:t>
      </w:r>
      <w:r w:rsidR="003451AB">
        <w:t>K</w:t>
      </w:r>
      <w:r>
        <w:t>ov perva szi zavetnicza.</w:t>
      </w:r>
    </w:p>
    <w:p w14:paraId="1324FD25" w14:textId="2C796C5A" w:rsidR="003A2CE6" w:rsidRDefault="003A2CE6" w:rsidP="0096770F">
      <w:pPr>
        <w:pStyle w:val="teiab"/>
      </w:pPr>
      <w:r>
        <w:t xml:space="preserve">Ti </w:t>
      </w:r>
      <w:r w:rsidR="003451AB">
        <w:t>K</w:t>
      </w:r>
      <w:r>
        <w:t>oruna znoutra zvuna Apostolov szi zlata,</w:t>
      </w:r>
      <w:r>
        <w:br/>
        <w:t>Mucheni</w:t>
      </w:r>
      <w:r w:rsidR="003451AB">
        <w:t>K</w:t>
      </w:r>
      <w:r>
        <w:t>om, zpovedni</w:t>
      </w:r>
      <w:r w:rsidR="003451AB">
        <w:t>K</w:t>
      </w:r>
      <w:r>
        <w:t>om odpirash v-Nebo vrata.</w:t>
      </w:r>
    </w:p>
    <w:p w14:paraId="32FD38D6" w14:textId="7A055826" w:rsidR="003A2CE6" w:rsidRDefault="003A2CE6" w:rsidP="0096770F">
      <w:pPr>
        <w:pStyle w:val="teiab"/>
      </w:pPr>
      <w:r>
        <w:t>Dai A</w:t>
      </w:r>
      <w:r w:rsidR="007D76AE">
        <w:t>g</w:t>
      </w:r>
      <w:r>
        <w:t xml:space="preserve">necza, glei </w:t>
      </w:r>
      <w:r w:rsidR="003451AB">
        <w:t>K</w:t>
      </w:r>
      <w:r>
        <w:t>a</w:t>
      </w:r>
      <w:r w:rsidR="003451AB">
        <w:t>K</w:t>
      </w:r>
      <w:r>
        <w:t xml:space="preserve"> Decza, za nyega </w:t>
      </w:r>
      <w:r w:rsidRPr="007D76AE">
        <w:rPr>
          <w:rStyle w:val="teiadd"/>
        </w:rPr>
        <w:t>te</w:t>
      </w:r>
      <w:r>
        <w:t xml:space="preserve"> pro</w:t>
      </w:r>
      <w:r w:rsidRPr="00E61788">
        <w:t>ſ</w:t>
      </w:r>
      <w:r>
        <w:t>zimo,</w:t>
      </w:r>
      <w:r>
        <w:br/>
        <w:t xml:space="preserve">Da greh zbrishe, </w:t>
      </w:r>
      <w:r w:rsidR="003451AB">
        <w:t>K</w:t>
      </w:r>
      <w:r>
        <w:t>-szebi vishe v-Nebo prime molimo.</w:t>
      </w:r>
    </w:p>
    <w:p w14:paraId="07E690CC" w14:textId="77777777" w:rsidR="003A2CE6" w:rsidRDefault="003A2CE6" w:rsidP="0096770F">
      <w:pPr>
        <w:pStyle w:val="teiab"/>
      </w:pPr>
    </w:p>
    <w:p w14:paraId="44FCEFCF" w14:textId="452F60AA" w:rsidR="003A2CE6" w:rsidRPr="00A0351A" w:rsidRDefault="003A2CE6" w:rsidP="00A0351A">
      <w:pPr>
        <w:pStyle w:val="Naslov2"/>
        <w:rPr>
          <w:rPrChange w:id="119" w:author="Nina Ditmajer" w:date="2023-10-27T11:47:00Z">
            <w:rPr/>
          </w:rPrChange>
        </w:rPr>
        <w:pPrChange w:id="120" w:author="Nina Ditmajer" w:date="2023-10-27T11:47:00Z">
          <w:pPr>
            <w:pStyle w:val="teiab"/>
          </w:pPr>
        </w:pPrChange>
      </w:pPr>
      <w:r w:rsidRPr="00A0351A">
        <w:t xml:space="preserve">Od </w:t>
      </w:r>
      <w:r w:rsidRPr="00A0351A">
        <w:rPr>
          <w:rPrChange w:id="121" w:author="Nina Ditmajer" w:date="2023-10-27T11:47:00Z">
            <w:rPr>
              <w:rStyle w:val="teipersName"/>
            </w:rPr>
          </w:rPrChange>
        </w:rPr>
        <w:t>Marie</w:t>
      </w:r>
      <w:r w:rsidRPr="00A0351A">
        <w:rPr>
          <w:rPrChange w:id="122" w:author="Nina Ditmajer" w:date="2023-10-27T11:47:00Z">
            <w:rPr/>
          </w:rPrChange>
        </w:rPr>
        <w:t xml:space="preserve">, </w:t>
      </w:r>
      <w:r w:rsidR="003451AB" w:rsidRPr="00A0351A">
        <w:rPr>
          <w:rPrChange w:id="123" w:author="Nina Ditmajer" w:date="2023-10-27T11:47:00Z">
            <w:rPr/>
          </w:rPrChange>
        </w:rPr>
        <w:t>K</w:t>
      </w:r>
      <w:r w:rsidRPr="00A0351A">
        <w:rPr>
          <w:rPrChange w:id="124" w:author="Nina Ditmajer" w:date="2023-10-27T11:47:00Z">
            <w:rPr/>
          </w:rPrChange>
        </w:rPr>
        <w:t>ojaſze na Proczeſ</w:t>
      </w:r>
      <w:r w:rsidR="0096770F" w:rsidRPr="00A0351A">
        <w:rPr>
          <w:rPrChange w:id="125" w:author="Nina Ditmajer" w:date="2023-10-27T11:47:00Z">
            <w:rPr/>
          </w:rPrChange>
        </w:rPr>
        <w:t>zji popeva; y a</w:t>
      </w:r>
      <w:r w:rsidR="003451AB" w:rsidRPr="00A0351A">
        <w:rPr>
          <w:rPrChange w:id="126" w:author="Nina Ditmajer" w:date="2023-10-27T11:47:00Z">
            <w:rPr/>
          </w:rPrChange>
        </w:rPr>
        <w:t>K</w:t>
      </w:r>
      <w:r w:rsidRPr="00A0351A">
        <w:rPr>
          <w:rPrChange w:id="127" w:author="Nina Ditmajer" w:date="2023-10-27T11:47:00Z">
            <w:rPr/>
          </w:rPrChange>
        </w:rPr>
        <w:t>oprem</w:t>
      </w:r>
      <w:r w:rsidRPr="00A0351A">
        <w:rPr>
          <w:rPrChange w:id="128" w:author="Nina Ditmajer" w:date="2023-10-27T11:47:00Z">
            <w:rPr/>
          </w:rPrChange>
        </w:rPr>
        <w:br/>
        <w:t xml:space="preserve">zpodobna vre zgora sze znaide, ali </w:t>
      </w:r>
      <w:r w:rsidR="003451AB" w:rsidRPr="00A0351A">
        <w:rPr>
          <w:rPrChange w:id="129" w:author="Nina Ditmajer" w:date="2023-10-27T11:47:00Z">
            <w:rPr/>
          </w:rPrChange>
        </w:rPr>
        <w:t>K</w:t>
      </w:r>
      <w:r w:rsidRPr="00A0351A">
        <w:rPr>
          <w:rPrChange w:id="130" w:author="Nina Ditmajer" w:date="2023-10-27T11:47:00Z">
            <w:rPr/>
          </w:rPrChange>
        </w:rPr>
        <w:t>aiti ova lepsha</w:t>
      </w:r>
      <w:r w:rsidRPr="00A0351A">
        <w:rPr>
          <w:rPrChange w:id="131" w:author="Nina Ditmajer" w:date="2023-10-27T11:47:00Z">
            <w:rPr/>
          </w:rPrChange>
        </w:rPr>
        <w:br/>
        <w:t>Szudiſze, sze ovde za gornyu ztran poztavla, na Notu:</w:t>
      </w:r>
      <w:r w:rsidRPr="00A0351A">
        <w:rPr>
          <w:rPrChange w:id="132" w:author="Nina Ditmajer" w:date="2023-10-27T11:47:00Z">
            <w:rPr/>
          </w:rPrChange>
        </w:rPr>
        <w:br/>
        <w:t xml:space="preserve">No= 230, </w:t>
      </w:r>
      <w:r w:rsidR="003451AB" w:rsidRPr="00A0351A">
        <w:rPr>
          <w:rPrChange w:id="133" w:author="Nina Ditmajer" w:date="2023-10-27T11:47:00Z">
            <w:rPr/>
          </w:rPrChange>
        </w:rPr>
        <w:t>K</w:t>
      </w:r>
      <w:r w:rsidRPr="00A0351A">
        <w:rPr>
          <w:rPrChange w:id="134" w:author="Nina Ditmajer" w:date="2023-10-27T11:47:00Z">
            <w:rPr/>
          </w:rPrChange>
        </w:rPr>
        <w:t>a</w:t>
      </w:r>
      <w:r w:rsidR="003451AB" w:rsidRPr="00A0351A">
        <w:rPr>
          <w:rPrChange w:id="135" w:author="Nina Ditmajer" w:date="2023-10-27T11:47:00Z">
            <w:rPr/>
          </w:rPrChange>
        </w:rPr>
        <w:t>K</w:t>
      </w:r>
      <w:r w:rsidRPr="00A0351A">
        <w:rPr>
          <w:rPrChange w:id="136" w:author="Nina Ditmajer" w:date="2023-10-27T11:47:00Z">
            <w:rPr/>
          </w:rPrChange>
        </w:rPr>
        <w:t xml:space="preserve"> zgora od </w:t>
      </w:r>
      <w:r w:rsidRPr="00A0351A">
        <w:rPr>
          <w:rPrChange w:id="137" w:author="Nina Ditmajer" w:date="2023-10-27T11:47:00Z">
            <w:rPr>
              <w:rStyle w:val="teipersName"/>
            </w:rPr>
          </w:rPrChange>
        </w:rPr>
        <w:t>Marie</w:t>
      </w:r>
      <w:r w:rsidRPr="00A0351A">
        <w:rPr>
          <w:rPrChange w:id="138" w:author="Nina Ditmajer" w:date="2023-10-27T11:47:00Z">
            <w:rPr/>
          </w:rPrChange>
        </w:rPr>
        <w:t xml:space="preserve"> druga na Proczeſsji</w:t>
      </w:r>
      <w:r w:rsidRPr="00A0351A">
        <w:rPr>
          <w:rPrChange w:id="139" w:author="Nina Ditmajer" w:date="2023-10-27T11:47:00Z">
            <w:rPr/>
          </w:rPrChange>
        </w:rPr>
        <w:br/>
        <w:t>naideſze. fol. 357.</w:t>
      </w:r>
    </w:p>
    <w:p w14:paraId="1A100B69" w14:textId="75B10787" w:rsidR="003A2CE6" w:rsidRDefault="003A2CE6" w:rsidP="0096770F">
      <w:pPr>
        <w:pStyle w:val="teiab"/>
      </w:pPr>
      <w:r>
        <w:t xml:space="preserve">Zdrava o </w:t>
      </w:r>
      <w:r w:rsidRPr="00970731">
        <w:rPr>
          <w:rStyle w:val="teipersName"/>
        </w:rPr>
        <w:t>Maria</w:t>
      </w:r>
      <w:r>
        <w:t>! lep Tronush Nebez</w:t>
      </w:r>
      <w:r w:rsidR="003451AB">
        <w:t>K</w:t>
      </w:r>
      <w:r>
        <w:t>i,</w:t>
      </w:r>
      <w:r>
        <w:br/>
        <w:t>Tebi</w:t>
      </w:r>
      <w:r w:rsidRPr="00E61788">
        <w:t>ſ</w:t>
      </w:r>
      <w:r>
        <w:t>ze v</w:t>
      </w:r>
      <w:r w:rsidR="003451AB">
        <w:t>K</w:t>
      </w:r>
      <w:r>
        <w:t xml:space="preserve">lanyaju </w:t>
      </w:r>
      <w:r w:rsidR="003451AB">
        <w:t>K</w:t>
      </w:r>
      <w:r>
        <w:t>orushi Angelz</w:t>
      </w:r>
      <w:r w:rsidR="003451AB">
        <w:t>K</w:t>
      </w:r>
      <w:r>
        <w:t xml:space="preserve">i. o </w:t>
      </w:r>
      <w:r w:rsidRPr="00970731">
        <w:rPr>
          <w:rStyle w:val="teipersName"/>
        </w:rPr>
        <w:t>Maria</w:t>
      </w:r>
      <w:r>
        <w:t xml:space="preserve"> etc.</w:t>
      </w:r>
    </w:p>
    <w:p w14:paraId="56F4A2E8" w14:textId="3414DEAD" w:rsidR="003A2CE6" w:rsidRDefault="003A2CE6" w:rsidP="0096770F">
      <w:pPr>
        <w:pStyle w:val="teiab"/>
      </w:pPr>
      <w:r>
        <w:t xml:space="preserve">Zdrava o </w:t>
      </w:r>
      <w:r w:rsidRPr="00970731">
        <w:rPr>
          <w:rStyle w:val="teipersName"/>
        </w:rPr>
        <w:t>Maria</w:t>
      </w:r>
      <w:r>
        <w:t xml:space="preserve">! lep </w:t>
      </w:r>
      <w:r w:rsidR="003451AB">
        <w:t>K</w:t>
      </w:r>
      <w:r>
        <w:t>inch izebrani,</w:t>
      </w:r>
      <w:r>
        <w:br/>
        <w:t>Na szmertnoi na</w:t>
      </w:r>
      <w:r w:rsidRPr="00E61788">
        <w:t>ſ</w:t>
      </w:r>
      <w:r>
        <w:t>z vuri Ti od vraga brani. etc.</w:t>
      </w:r>
    </w:p>
    <w:p w14:paraId="41AF5AC7" w14:textId="1541A4A7" w:rsidR="003A2CE6" w:rsidRDefault="003A2CE6" w:rsidP="0096770F">
      <w:pPr>
        <w:pStyle w:val="teiab"/>
      </w:pPr>
      <w:r>
        <w:t xml:space="preserve">Zdrava o </w:t>
      </w:r>
      <w:r w:rsidRPr="00970731">
        <w:rPr>
          <w:rStyle w:val="teipersName"/>
        </w:rPr>
        <w:t>Maria</w:t>
      </w:r>
      <w:r>
        <w:t>! lep Lampash goruchi,</w:t>
      </w:r>
      <w:r>
        <w:br/>
        <w:t>Pre</w:t>
      </w:r>
      <w:r w:rsidRPr="00E61788">
        <w:t>ſ</w:t>
      </w:r>
      <w:r>
        <w:t>zvetomu Troiztvu Ti na</w:t>
      </w:r>
      <w:r w:rsidRPr="00E61788">
        <w:t>ſ</w:t>
      </w:r>
      <w:r>
        <w:t xml:space="preserve">z preporuchi. etc. </w:t>
      </w:r>
    </w:p>
    <w:p w14:paraId="7C3841CF" w14:textId="75D98E01" w:rsidR="003A2CE6" w:rsidRDefault="003A2CE6" w:rsidP="0096770F">
      <w:pPr>
        <w:pStyle w:val="teiab"/>
      </w:pPr>
      <w:r>
        <w:t xml:space="preserve">Zdrava o </w:t>
      </w:r>
      <w:r w:rsidRPr="00970731">
        <w:rPr>
          <w:rStyle w:val="teipersName"/>
        </w:rPr>
        <w:t>Maria</w:t>
      </w:r>
      <w:r>
        <w:t>! Area Testamenta,</w:t>
      </w:r>
      <w:r>
        <w:br/>
        <w:t xml:space="preserve">Vidish </w:t>
      </w:r>
      <w:r w:rsidR="003451AB">
        <w:t>K</w:t>
      </w:r>
      <w:r>
        <w:t>a</w:t>
      </w:r>
      <w:r w:rsidR="003451AB">
        <w:t>K</w:t>
      </w:r>
      <w:r>
        <w:t xml:space="preserve"> na</w:t>
      </w:r>
      <w:r w:rsidRPr="00E61788">
        <w:t>ſ</w:t>
      </w:r>
      <w:r>
        <w:t>z hudi chalarni vrag tenta. etc.</w:t>
      </w:r>
    </w:p>
    <w:p w14:paraId="7F06F748" w14:textId="77777777" w:rsidR="003A2CE6" w:rsidRDefault="003A2CE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CFC5F6" w14:textId="1026DC0C" w:rsidR="003A2CE6" w:rsidRDefault="003E1783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/129/</w:t>
      </w:r>
    </w:p>
    <w:p w14:paraId="10C5D270" w14:textId="1839EDED" w:rsidR="003E1783" w:rsidRDefault="003E1783" w:rsidP="00C15926">
      <w:pPr>
        <w:pStyle w:val="teifwPageNum"/>
      </w:pPr>
      <w:r>
        <w:t>363.</w:t>
      </w:r>
    </w:p>
    <w:p w14:paraId="3DD4652B" w14:textId="71B96F72" w:rsidR="003E1783" w:rsidRDefault="00514EE8" w:rsidP="0096770F">
      <w:pPr>
        <w:pStyle w:val="teiab"/>
      </w:pPr>
      <w:r>
        <w:t>Ali pri na</w:t>
      </w:r>
      <w:r w:rsidRPr="00E61788">
        <w:t>ſ</w:t>
      </w:r>
      <w:r>
        <w:t>z hudi, iz grehov na</w:t>
      </w:r>
      <w:r w:rsidRPr="00E61788">
        <w:t>ſ</w:t>
      </w:r>
      <w:r>
        <w:t>z zbudi,</w:t>
      </w:r>
      <w:r>
        <w:br/>
        <w:t>Z-Plaschem na</w:t>
      </w:r>
      <w:r w:rsidRPr="00E61788">
        <w:t>ſ</w:t>
      </w:r>
      <w:r>
        <w:t>z prigerni, vraga od na</w:t>
      </w:r>
      <w:r w:rsidRPr="00E61788">
        <w:t>ſ</w:t>
      </w:r>
      <w:r>
        <w:t xml:space="preserve">z verni. </w:t>
      </w:r>
      <w:r w:rsidR="0089708A">
        <w:t>e</w:t>
      </w:r>
      <w:r>
        <w:t>tc.</w:t>
      </w:r>
    </w:p>
    <w:p w14:paraId="426932EC" w14:textId="75F82940" w:rsidR="00514EE8" w:rsidRDefault="00514EE8" w:rsidP="0096770F">
      <w:pPr>
        <w:pStyle w:val="teiab"/>
      </w:pPr>
      <w:r>
        <w:t xml:space="preserve">Zdrava o </w:t>
      </w:r>
      <w:r w:rsidRPr="00C15926">
        <w:rPr>
          <w:rStyle w:val="teipersName"/>
        </w:rPr>
        <w:t>Maria</w:t>
      </w:r>
      <w:r>
        <w:t>! Zerczalo chiztoche,</w:t>
      </w:r>
      <w:r>
        <w:br/>
        <w:t>Nez</w:t>
      </w:r>
      <w:r w:rsidR="003451AB">
        <w:t>K</w:t>
      </w:r>
      <w:r>
        <w:t>rati nam tusnem v</w:t>
      </w:r>
      <w:r w:rsidRPr="00E61788">
        <w:t>ſ</w:t>
      </w:r>
      <w:r>
        <w:t xml:space="preserve">zem tvoje Milosche. </w:t>
      </w:r>
      <w:r w:rsidR="0089708A">
        <w:t>e</w:t>
      </w:r>
      <w:r>
        <w:t>tc.</w:t>
      </w:r>
    </w:p>
    <w:p w14:paraId="062BC127" w14:textId="7060444E" w:rsidR="00514EE8" w:rsidRDefault="00FA765D" w:rsidP="0096770F">
      <w:pPr>
        <w:pStyle w:val="teiab"/>
      </w:pPr>
      <w:r>
        <w:t xml:space="preserve">Zdrava o </w:t>
      </w:r>
      <w:r w:rsidRPr="00C15926">
        <w:rPr>
          <w:rStyle w:val="teipersName"/>
        </w:rPr>
        <w:t>Maria</w:t>
      </w:r>
      <w:r>
        <w:t xml:space="preserve">! </w:t>
      </w:r>
      <w:r w:rsidR="003451AB">
        <w:t>K</w:t>
      </w:r>
      <w:r>
        <w:t>oruna Nebez</w:t>
      </w:r>
      <w:r w:rsidR="003451AB">
        <w:t>K</w:t>
      </w:r>
      <w:r>
        <w:t>a,</w:t>
      </w:r>
      <w:r>
        <w:br/>
        <w:t>Ti preveli</w:t>
      </w:r>
      <w:r w:rsidR="003451AB">
        <w:t>K</w:t>
      </w:r>
      <w:r>
        <w:t xml:space="preserve">a miloscha </w:t>
      </w:r>
      <w:r w:rsidR="003451AB">
        <w:t>K</w:t>
      </w:r>
      <w:r>
        <w:t>erschanz</w:t>
      </w:r>
      <w:r w:rsidR="003451AB">
        <w:t>K</w:t>
      </w:r>
      <w:r>
        <w:t xml:space="preserve">a. </w:t>
      </w:r>
      <w:r w:rsidR="0089708A">
        <w:t>e</w:t>
      </w:r>
      <w:r>
        <w:t>tc.</w:t>
      </w:r>
    </w:p>
    <w:p w14:paraId="533D06C7" w14:textId="47EC9975" w:rsidR="00FA765D" w:rsidRDefault="00FA765D" w:rsidP="0096770F">
      <w:pPr>
        <w:pStyle w:val="teiab"/>
      </w:pPr>
      <w:r>
        <w:t xml:space="preserve">Zdrava o </w:t>
      </w:r>
      <w:r w:rsidRPr="00C15926">
        <w:rPr>
          <w:rStyle w:val="teipersName"/>
        </w:rPr>
        <w:t>Maria</w:t>
      </w:r>
      <w:r>
        <w:t xml:space="preserve">! </w:t>
      </w:r>
      <w:r w:rsidR="0089708A">
        <w:t>Rosmarin zeleni,</w:t>
      </w:r>
      <w:r w:rsidR="0089708A">
        <w:br/>
        <w:t>Nashega Or</w:t>
      </w:r>
      <w:r w:rsidR="0089708A" w:rsidRPr="00E61788">
        <w:t>ſ</w:t>
      </w:r>
      <w:r w:rsidR="0089708A">
        <w:t>zaga di</w:t>
      </w:r>
      <w:r w:rsidR="003451AB">
        <w:t>K</w:t>
      </w:r>
      <w:r w:rsidR="0089708A">
        <w:t xml:space="preserve">a, </w:t>
      </w:r>
      <w:r w:rsidR="003451AB">
        <w:t>K</w:t>
      </w:r>
      <w:r w:rsidR="0089708A">
        <w:t>inch preselni. etc.</w:t>
      </w:r>
    </w:p>
    <w:p w14:paraId="12EC7C29" w14:textId="77C17A74" w:rsidR="0089708A" w:rsidRDefault="0089708A" w:rsidP="0096770F">
      <w:pPr>
        <w:pStyle w:val="teiab"/>
      </w:pPr>
      <w:r>
        <w:t xml:space="preserve">Zdrava o </w:t>
      </w:r>
      <w:r w:rsidRPr="00C15926">
        <w:rPr>
          <w:rStyle w:val="teipersName"/>
        </w:rPr>
        <w:t>Maria</w:t>
      </w:r>
      <w:r>
        <w:t>! lepo zlato Vreme,</w:t>
      </w:r>
      <w:r>
        <w:br/>
        <w:t>Moli Szin</w:t>
      </w:r>
      <w:r w:rsidR="003451AB">
        <w:t>K</w:t>
      </w:r>
      <w:r>
        <w:t>a tvoga, da na</w:t>
      </w:r>
      <w:r w:rsidRPr="00E61788">
        <w:t>ſ</w:t>
      </w:r>
      <w:r>
        <w:t xml:space="preserve">z </w:t>
      </w:r>
      <w:r w:rsidR="003451AB">
        <w:t>K</w:t>
      </w:r>
      <w:r>
        <w:t>-szebi vzeme. etc.</w:t>
      </w:r>
    </w:p>
    <w:p w14:paraId="5D83D9F9" w14:textId="7EF521C8" w:rsidR="0089708A" w:rsidRDefault="003451AB" w:rsidP="0096770F">
      <w:pPr>
        <w:pStyle w:val="teiab"/>
      </w:pPr>
      <w:r>
        <w:t>K</w:t>
      </w:r>
      <w:r w:rsidR="0089708A">
        <w:t>uge, glada, voiz</w:t>
      </w:r>
      <w:r>
        <w:t>K</w:t>
      </w:r>
      <w:r w:rsidR="0089708A">
        <w:t>e chuvai na</w:t>
      </w:r>
      <w:r w:rsidR="0089708A" w:rsidRPr="00E61788">
        <w:t>ſ</w:t>
      </w:r>
      <w:r w:rsidR="0089708A">
        <w:t>z taborz</w:t>
      </w:r>
      <w:r>
        <w:t>K</w:t>
      </w:r>
      <w:r w:rsidR="0089708A">
        <w:t>e,</w:t>
      </w:r>
      <w:r w:rsidR="0089708A">
        <w:br/>
        <w:t>Polye, y Goricze chuvai nam od tuche. etc.</w:t>
      </w:r>
    </w:p>
    <w:p w14:paraId="714E7C48" w14:textId="6C8A1BE6" w:rsidR="0089708A" w:rsidRDefault="0089708A" w:rsidP="0096770F">
      <w:pPr>
        <w:pStyle w:val="teiab"/>
      </w:pPr>
      <w:r>
        <w:t>Za na</w:t>
      </w:r>
      <w:r w:rsidRPr="00E61788">
        <w:t>ſ</w:t>
      </w:r>
      <w:r>
        <w:t xml:space="preserve">z moli Szina, </w:t>
      </w:r>
      <w:r w:rsidR="003451AB">
        <w:t>K</w:t>
      </w:r>
      <w:r>
        <w:t>ada bude szila,</w:t>
      </w:r>
      <w:r>
        <w:br/>
      </w:r>
      <w:r w:rsidR="003451AB">
        <w:t>K</w:t>
      </w:r>
      <w:r>
        <w:t>ad</w:t>
      </w:r>
      <w:r w:rsidRPr="00E61788">
        <w:t>ſ</w:t>
      </w:r>
      <w:r>
        <w:t>ze bude Dusha od tela lochila. etc.</w:t>
      </w:r>
    </w:p>
    <w:p w14:paraId="38A0825B" w14:textId="41A02402" w:rsidR="0089708A" w:rsidRDefault="0089708A" w:rsidP="0096770F">
      <w:pPr>
        <w:pStyle w:val="teiab"/>
      </w:pPr>
      <w:r>
        <w:t>Hvala tebi budi od szveczov y lyudih,</w:t>
      </w:r>
      <w:r>
        <w:br/>
        <w:t xml:space="preserve">Lilium chiztoche </w:t>
      </w:r>
      <w:r w:rsidRPr="00C15926">
        <w:rPr>
          <w:rStyle w:val="teipersName"/>
        </w:rPr>
        <w:t>Marie</w:t>
      </w:r>
      <w:r>
        <w:t xml:space="preserve"> milosche. etc. ut supra.</w:t>
      </w:r>
    </w:p>
    <w:p w14:paraId="71F56145" w14:textId="77777777" w:rsidR="0089708A" w:rsidRDefault="0089708A" w:rsidP="00C15926">
      <w:pPr>
        <w:pStyle w:val="Naslov2"/>
      </w:pPr>
    </w:p>
    <w:p w14:paraId="6DA193D1" w14:textId="5911A200" w:rsidR="0089708A" w:rsidRDefault="0089708A" w:rsidP="00C15926">
      <w:pPr>
        <w:pStyle w:val="Naslov2"/>
      </w:pPr>
      <w:r>
        <w:t>Od Sznesne Mai</w:t>
      </w:r>
      <w:r w:rsidR="003451AB">
        <w:t>K</w:t>
      </w:r>
      <w:r>
        <w:t>e Bosje.</w:t>
      </w:r>
      <w:r>
        <w:br/>
        <w:t>Na Notu: No= 234.</w:t>
      </w:r>
    </w:p>
    <w:p w14:paraId="1FF32173" w14:textId="686DE363" w:rsidR="0089708A" w:rsidRDefault="0089708A" w:rsidP="0096770F">
      <w:pPr>
        <w:pStyle w:val="teiab"/>
      </w:pPr>
      <w:r>
        <w:t>Ah Chuda Chuda veli</w:t>
      </w:r>
      <w:r w:rsidR="003451AB">
        <w:t>K</w:t>
      </w:r>
      <w:r>
        <w:t xml:space="preserve">a, </w:t>
      </w:r>
      <w:r w:rsidR="003451AB">
        <w:t>K</w:t>
      </w:r>
      <w:r>
        <w:t>a</w:t>
      </w:r>
      <w:r w:rsidRPr="00E61788">
        <w:t>ſ</w:t>
      </w:r>
      <w:r>
        <w:t>ze v-</w:t>
      </w:r>
      <w:r w:rsidRPr="00C15926">
        <w:rPr>
          <w:rStyle w:val="teiplaceName"/>
        </w:rPr>
        <w:t>Rimu</w:t>
      </w:r>
      <w:r>
        <w:t xml:space="preserve"> pripetila:</w:t>
      </w:r>
      <w:r>
        <w:br/>
        <w:t>Dva pobosna Tuvarusha zpravla zta blaga vnosina:</w:t>
      </w:r>
    </w:p>
    <w:p w14:paraId="3774A188" w14:textId="53B76029" w:rsidR="0089708A" w:rsidRDefault="0089708A" w:rsidP="0096770F">
      <w:pPr>
        <w:pStyle w:val="teiab"/>
      </w:pPr>
      <w:r>
        <w:t>Ne imajuchi Odvet</w:t>
      </w:r>
      <w:r w:rsidR="003451AB">
        <w:t>K</w:t>
      </w:r>
      <w:r>
        <w:t>a, mi</w:t>
      </w:r>
      <w:r w:rsidRPr="00E61788">
        <w:t>ſ</w:t>
      </w:r>
      <w:r>
        <w:t xml:space="preserve">zle </w:t>
      </w:r>
      <w:r w:rsidR="003451AB">
        <w:t>K</w:t>
      </w:r>
      <w:r>
        <w:t xml:space="preserve">omu blago </w:t>
      </w:r>
      <w:r w:rsidR="003451AB">
        <w:t>K</w:t>
      </w:r>
      <w:r>
        <w:t>ada</w:t>
      </w:r>
      <w:r>
        <w:br/>
        <w:t xml:space="preserve">Hote po Szmerti puztiti, nyega </w:t>
      </w:r>
      <w:r w:rsidR="003451AB">
        <w:t>K</w:t>
      </w:r>
      <w:r>
        <w:t>omu oztaviti.</w:t>
      </w:r>
    </w:p>
    <w:p w14:paraId="53A3E300" w14:textId="570D29E3" w:rsidR="0089708A" w:rsidRDefault="0089708A" w:rsidP="00C15926">
      <w:pPr>
        <w:pStyle w:val="teiclosure"/>
      </w:pPr>
      <w:r>
        <w:t>V. C.</w:t>
      </w:r>
    </w:p>
    <w:p w14:paraId="2F0CCD1F" w14:textId="77777777" w:rsidR="0089708A" w:rsidRDefault="0089708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44D786" w14:textId="5E44AACB" w:rsidR="0089708A" w:rsidRDefault="0089708A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/130/</w:t>
      </w:r>
    </w:p>
    <w:p w14:paraId="1925E812" w14:textId="716258B7" w:rsidR="0089708A" w:rsidRDefault="0089708A" w:rsidP="00942997">
      <w:pPr>
        <w:pStyle w:val="teifwPageNum"/>
      </w:pPr>
      <w:r>
        <w:t>364.</w:t>
      </w:r>
    </w:p>
    <w:p w14:paraId="0B5906B1" w14:textId="4A828238" w:rsidR="0089708A" w:rsidRDefault="0089708A" w:rsidP="0096770F">
      <w:pPr>
        <w:pStyle w:val="teiab"/>
      </w:pPr>
      <w:r>
        <w:t>Z</w:t>
      </w:r>
      <w:r w:rsidR="003451AB">
        <w:t>K</w:t>
      </w:r>
      <w:r>
        <w:t xml:space="preserve">ase </w:t>
      </w:r>
      <w:r w:rsidRPr="00942997">
        <w:rPr>
          <w:rStyle w:val="teipersName"/>
        </w:rPr>
        <w:t>Maria</w:t>
      </w:r>
      <w:r>
        <w:t xml:space="preserve"> znamenye, zpechem vu nochi vu Szenye</w:t>
      </w:r>
      <w:r w:rsidRPr="00942997">
        <w:rPr>
          <w:rStyle w:val="teiadd"/>
        </w:rPr>
        <w:t>e</w:t>
      </w:r>
      <w:r>
        <w:t>,</w:t>
      </w:r>
      <w:r>
        <w:br/>
        <w:t>Da hoche szneg po</w:t>
      </w:r>
      <w:r w:rsidR="003451AB">
        <w:t>K</w:t>
      </w:r>
      <w:r>
        <w:t>azati, na jedni Gori opazti.</w:t>
      </w:r>
    </w:p>
    <w:p w14:paraId="43FE7AEB" w14:textId="4E16D600" w:rsidR="0089708A" w:rsidRDefault="0089708A" w:rsidP="0096770F">
      <w:pPr>
        <w:pStyle w:val="teiab"/>
      </w:pPr>
      <w:r>
        <w:t>Szuncheni szu vruchi tra</w:t>
      </w:r>
      <w:r w:rsidR="003451AB">
        <w:t>K</w:t>
      </w:r>
      <w:r>
        <w:t>i, vendar hoche szneg opazti,</w:t>
      </w:r>
      <w:r>
        <w:br/>
        <w:t>E</w:t>
      </w:r>
      <w:r w:rsidR="003451AB">
        <w:t>K</w:t>
      </w:r>
      <w:r w:rsidR="00942997">
        <w:t>vilina Gora zvana, z</w:t>
      </w:r>
      <w:r>
        <w:t>-belem sznegom po</w:t>
      </w:r>
      <w:r w:rsidR="003451AB">
        <w:t>K</w:t>
      </w:r>
      <w:r>
        <w:t>rivena.</w:t>
      </w:r>
    </w:p>
    <w:p w14:paraId="327471D5" w14:textId="5D3CCC07" w:rsidR="0089708A" w:rsidRDefault="0089708A" w:rsidP="0096770F">
      <w:pPr>
        <w:pStyle w:val="teiab"/>
      </w:pPr>
      <w:r>
        <w:t>Po</w:t>
      </w:r>
      <w:r w:rsidR="003451AB">
        <w:t>K</w:t>
      </w:r>
      <w:r>
        <w:t>azala</w:t>
      </w:r>
      <w:r w:rsidRPr="00E61788">
        <w:t>ſ</w:t>
      </w:r>
      <w:r>
        <w:t>ze je Chuda, da</w:t>
      </w:r>
      <w:r w:rsidRPr="00E61788">
        <w:t>ſ</w:t>
      </w:r>
      <w:r>
        <w:t>ze onde Czir</w:t>
      </w:r>
      <w:r w:rsidR="003451AB">
        <w:t>K</w:t>
      </w:r>
      <w:r>
        <w:t>va zida,</w:t>
      </w:r>
      <w:r>
        <w:br/>
        <w:t>Na hvalu di</w:t>
      </w:r>
      <w:r w:rsidR="003451AB">
        <w:t>K</w:t>
      </w:r>
      <w:r>
        <w:t xml:space="preserve">u </w:t>
      </w:r>
      <w:r w:rsidRPr="00942997">
        <w:rPr>
          <w:rStyle w:val="teipersName"/>
        </w:rPr>
        <w:t>Marie</w:t>
      </w:r>
      <w:r>
        <w:t xml:space="preserve">, Neba y zemle </w:t>
      </w:r>
      <w:r w:rsidR="003451AB">
        <w:t>K</w:t>
      </w:r>
      <w:r>
        <w:t>ralicze.</w:t>
      </w:r>
    </w:p>
    <w:p w14:paraId="57CC6F5C" w14:textId="33F4ACD2" w:rsidR="0089708A" w:rsidRDefault="0089708A" w:rsidP="0096770F">
      <w:pPr>
        <w:pStyle w:val="teiab"/>
      </w:pPr>
      <w:r>
        <w:t>Ta</w:t>
      </w:r>
      <w:r w:rsidR="003451AB">
        <w:t>K</w:t>
      </w:r>
      <w:r>
        <w:t>i je</w:t>
      </w:r>
      <w:r w:rsidRPr="00E61788">
        <w:t>ſ</w:t>
      </w:r>
      <w:r>
        <w:t>zu privolili, y peneze nabroili,</w:t>
      </w:r>
      <w:r>
        <w:br/>
        <w:t>Radi ztros</w:t>
      </w:r>
      <w:r w:rsidR="003451AB">
        <w:t>K</w:t>
      </w:r>
      <w:r>
        <w:t>e na</w:t>
      </w:r>
      <w:r w:rsidRPr="00E61788">
        <w:t>ſ</w:t>
      </w:r>
      <w:r>
        <w:t>ze vzeli, lepu Czir</w:t>
      </w:r>
      <w:r w:rsidR="003451AB">
        <w:t>K</w:t>
      </w:r>
      <w:r>
        <w:t>vu zezidali.</w:t>
      </w:r>
    </w:p>
    <w:p w14:paraId="199E2D0F" w14:textId="55603207" w:rsidR="0089708A" w:rsidRDefault="0089708A" w:rsidP="0096770F">
      <w:pPr>
        <w:pStyle w:val="teiab"/>
      </w:pPr>
      <w:r>
        <w:t>Nameztni</w:t>
      </w:r>
      <w:r w:rsidR="003451AB">
        <w:t>K</w:t>
      </w:r>
      <w:r>
        <w:t xml:space="preserve"> onda </w:t>
      </w:r>
      <w:r w:rsidR="003451AB" w:rsidRPr="00942997">
        <w:rPr>
          <w:rStyle w:val="teipersName"/>
        </w:rPr>
        <w:t>K</w:t>
      </w:r>
      <w:r w:rsidRPr="00942997">
        <w:rPr>
          <w:rStyle w:val="teipersName"/>
        </w:rPr>
        <w:t>ristushev</w:t>
      </w:r>
      <w:r>
        <w:t>, Liberjus Papa Shetuje,</w:t>
      </w:r>
      <w:r>
        <w:br/>
        <w:t>Na Goru, gde Chudo naide, da</w:t>
      </w:r>
      <w:r w:rsidRPr="00E61788">
        <w:t>ſ</w:t>
      </w:r>
      <w:r>
        <w:t>ze ta</w:t>
      </w:r>
      <w:r w:rsidR="003451AB">
        <w:t>K</w:t>
      </w:r>
      <w:r>
        <w:t>i Czir</w:t>
      </w:r>
      <w:r w:rsidR="003451AB">
        <w:t>K</w:t>
      </w:r>
      <w:r>
        <w:t>va zidye.</w:t>
      </w:r>
    </w:p>
    <w:p w14:paraId="397AECC8" w14:textId="6FD6B404" w:rsidR="0089708A" w:rsidRDefault="0089708A" w:rsidP="0096770F">
      <w:pPr>
        <w:pStyle w:val="teiab"/>
      </w:pPr>
      <w:r>
        <w:t>Patritiush da v</w:t>
      </w:r>
      <w:r w:rsidRPr="00E61788">
        <w:t>ſ</w:t>
      </w:r>
      <w:r>
        <w:t>zo blago, da</w:t>
      </w:r>
      <w:r w:rsidRPr="00E61788">
        <w:t>ſ</w:t>
      </w:r>
      <w:r>
        <w:t>ze zgotovi na hvalo,</w:t>
      </w:r>
      <w:r>
        <w:br/>
        <w:t xml:space="preserve">Onda zebrano je Ime, znesne Devicze </w:t>
      </w:r>
      <w:r w:rsidRPr="00942997">
        <w:rPr>
          <w:rStyle w:val="teipersName"/>
        </w:rPr>
        <w:t>Marie</w:t>
      </w:r>
      <w:r>
        <w:t>.</w:t>
      </w:r>
    </w:p>
    <w:p w14:paraId="2C450B7E" w14:textId="3F860BEF" w:rsidR="0089708A" w:rsidRDefault="0089708A" w:rsidP="0096770F">
      <w:pPr>
        <w:pStyle w:val="teiab"/>
      </w:pPr>
      <w:r>
        <w:t xml:space="preserve">Hvala Ti budi </w:t>
      </w:r>
      <w:r w:rsidRPr="00942997">
        <w:rPr>
          <w:rStyle w:val="teipersName"/>
        </w:rPr>
        <w:t>Maria</w:t>
      </w:r>
      <w:r w:rsidR="00942997">
        <w:t>! ovde v-Oltaru zvis</w:t>
      </w:r>
      <w:r>
        <w:t>hena,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do vezda, ta</w:t>
      </w:r>
      <w:r w:rsidR="003451AB">
        <w:t>K</w:t>
      </w:r>
      <w:r>
        <w:t xml:space="preserve"> od vezda, obchuvai na</w:t>
      </w:r>
      <w:r w:rsidRPr="00E61788">
        <w:t>ſ</w:t>
      </w:r>
      <w:r>
        <w:t>z od zla v</w:t>
      </w:r>
      <w:r w:rsidRPr="00E61788">
        <w:t>ſ</w:t>
      </w:r>
      <w:r>
        <w:t>zega.</w:t>
      </w:r>
      <w:r>
        <w:br/>
        <w:t xml:space="preserve">rep. Od </w:t>
      </w:r>
      <w:r w:rsidR="003451AB">
        <w:t>K</w:t>
      </w:r>
      <w:r>
        <w:t xml:space="preserve">uge, glada, pomora chuvai, o Sznesna </w:t>
      </w:r>
      <w:r w:rsidRPr="00942997">
        <w:rPr>
          <w:rStyle w:val="teipersName"/>
        </w:rPr>
        <w:t>Maria</w:t>
      </w:r>
      <w:r>
        <w:t>!</w:t>
      </w:r>
    </w:p>
    <w:p w14:paraId="584F2AA0" w14:textId="77777777" w:rsidR="0089708A" w:rsidRDefault="0089708A" w:rsidP="00244EC6">
      <w:pPr>
        <w:rPr>
          <w:sz w:val="24"/>
          <w:szCs w:val="24"/>
        </w:rPr>
      </w:pPr>
    </w:p>
    <w:p w14:paraId="70231D74" w14:textId="78F761EA" w:rsidR="0089708A" w:rsidRDefault="0089708A" w:rsidP="00942997">
      <w:pPr>
        <w:pStyle w:val="Naslov2"/>
      </w:pPr>
      <w:r>
        <w:t>Od Mai</w:t>
      </w:r>
      <w:r w:rsidR="003451AB">
        <w:t>K</w:t>
      </w:r>
      <w:r>
        <w:t>e Bosje Szvetoga Chi</w:t>
      </w:r>
      <w:r w:rsidRPr="00E61788">
        <w:t>ſ</w:t>
      </w:r>
      <w:r>
        <w:t>zla.</w:t>
      </w:r>
      <w:r>
        <w:br/>
        <w:t>Na Notu: No= 235.</w:t>
      </w:r>
    </w:p>
    <w:p w14:paraId="0AF95903" w14:textId="3B7D2035" w:rsidR="0089708A" w:rsidRDefault="0089708A" w:rsidP="0096770F">
      <w:pPr>
        <w:pStyle w:val="teiab"/>
      </w:pPr>
      <w:r>
        <w:t>Po</w:t>
      </w:r>
      <w:r w:rsidRPr="00E61788">
        <w:t>ſ</w:t>
      </w:r>
      <w:r>
        <w:t>zlushaite lyudi Chuda veli</w:t>
      </w:r>
      <w:r w:rsidR="003451AB">
        <w:t>K</w:t>
      </w:r>
      <w:r>
        <w:t>oga,</w:t>
      </w:r>
      <w:r>
        <w:br/>
      </w:r>
      <w:r w:rsidRPr="00942997">
        <w:rPr>
          <w:rStyle w:val="teipersName"/>
        </w:rPr>
        <w:t>Marie</w:t>
      </w:r>
      <w:r>
        <w:t xml:space="preserve"> Devicze Chi</w:t>
      </w:r>
      <w:r w:rsidRPr="00E61788">
        <w:t>ſ</w:t>
      </w:r>
      <w:r>
        <w:t>zla pre</w:t>
      </w:r>
      <w:r w:rsidRPr="00E61788">
        <w:t>ſ</w:t>
      </w:r>
      <w:r>
        <w:t>zvetoga,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je ona jednu zachuvala Senu,</w:t>
      </w:r>
      <w:r>
        <w:br/>
      </w:r>
      <w:r w:rsidR="003451AB">
        <w:t>K</w:t>
      </w:r>
      <w:r>
        <w:t>oja bila siva za</w:t>
      </w:r>
      <w:r w:rsidR="003451AB">
        <w:t>K</w:t>
      </w:r>
      <w:r>
        <w:t>opana v-zemlu.</w:t>
      </w:r>
    </w:p>
    <w:p w14:paraId="27D9EF68" w14:textId="77777777" w:rsidR="0089708A" w:rsidRDefault="0089708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BED603" w14:textId="2D0704FF" w:rsidR="0089708A" w:rsidRDefault="0089708A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/131/</w:t>
      </w:r>
    </w:p>
    <w:p w14:paraId="6EC23F65" w14:textId="134327DC" w:rsidR="0089708A" w:rsidRDefault="0089708A" w:rsidP="006E168C">
      <w:pPr>
        <w:pStyle w:val="teifwPageNum"/>
      </w:pPr>
      <w:r>
        <w:t>365.</w:t>
      </w:r>
    </w:p>
    <w:p w14:paraId="0157757F" w14:textId="7D33EE2C" w:rsidR="0089708A" w:rsidRDefault="0089708A" w:rsidP="0096770F">
      <w:pPr>
        <w:pStyle w:val="teiab"/>
      </w:pPr>
      <w:r>
        <w:t>Ar do</w:t>
      </w:r>
      <w:r w:rsidR="003451AB">
        <w:t>K</w:t>
      </w:r>
      <w:r>
        <w:t>lam josh ona bila Divoichicza,</w:t>
      </w:r>
      <w:r>
        <w:br/>
        <w:t>Lepo je sivela Bosja Szlushbenicza,</w:t>
      </w:r>
      <w:r>
        <w:br/>
        <w:t>Vrag ne mogel terpet nyene pobosnozti,</w:t>
      </w:r>
      <w:r>
        <w:br/>
        <w:t>Poztavil je mrese Szvoje oholnozti.</w:t>
      </w:r>
    </w:p>
    <w:p w14:paraId="36B03159" w14:textId="24BE6039" w:rsidR="0089708A" w:rsidRDefault="0089708A" w:rsidP="0096770F">
      <w:pPr>
        <w:pStyle w:val="teiab"/>
      </w:pPr>
      <w:r>
        <w:t>Greha je vchinila, chiztochu zgubila,</w:t>
      </w:r>
      <w:r>
        <w:br/>
        <w:t>Dete porodila, ono je vmorila,</w:t>
      </w:r>
      <w:r>
        <w:br/>
        <w:t xml:space="preserve">Ter ga vu </w:t>
      </w:r>
      <w:r w:rsidR="003451AB">
        <w:t>K</w:t>
      </w:r>
      <w:r>
        <w:t>omori Szvoji za</w:t>
      </w:r>
      <w:r w:rsidR="003451AB">
        <w:t>K</w:t>
      </w:r>
      <w:r>
        <w:t>opala</w:t>
      </w:r>
      <w:r>
        <w:br/>
        <w:t>Rada bi za</w:t>
      </w:r>
      <w:r w:rsidR="003451AB">
        <w:t>K</w:t>
      </w:r>
      <w:r>
        <w:t>rila, Spota sze bojala.</w:t>
      </w:r>
    </w:p>
    <w:p w14:paraId="3F486591" w14:textId="161F19B5" w:rsidR="0089708A" w:rsidRDefault="0089708A" w:rsidP="0096770F">
      <w:pPr>
        <w:pStyle w:val="teiab"/>
      </w:pPr>
      <w:r>
        <w:t>Hotel pa</w:t>
      </w:r>
      <w:r w:rsidR="003451AB">
        <w:t>K</w:t>
      </w:r>
      <w:r>
        <w:t xml:space="preserve"> Gozpon Bog lyudem obznaniti,</w:t>
      </w:r>
      <w:r>
        <w:br/>
        <w:t>Y Ja</w:t>
      </w:r>
      <w:r w:rsidR="003451AB">
        <w:t>K</w:t>
      </w:r>
      <w:r>
        <w:t>ozt szvetoga Chi</w:t>
      </w:r>
      <w:r w:rsidRPr="00E61788">
        <w:t>ſ</w:t>
      </w:r>
      <w:r>
        <w:t>zla razgla</w:t>
      </w:r>
      <w:r w:rsidRPr="00E61788">
        <w:t>ſ</w:t>
      </w:r>
      <w:r>
        <w:t>ziti,</w:t>
      </w:r>
      <w:r>
        <w:br/>
        <w:t>Ta</w:t>
      </w:r>
      <w:r w:rsidR="003451AB">
        <w:t>K</w:t>
      </w:r>
      <w:r>
        <w:t xml:space="preserve">i je vlovlena, </w:t>
      </w:r>
      <w:r w:rsidR="003451AB">
        <w:t>K</w:t>
      </w:r>
      <w:r>
        <w:t>-Szudczu zapelana,</w:t>
      </w:r>
      <w:r>
        <w:br/>
        <w:t>Szo</w:t>
      </w:r>
      <w:r w:rsidRPr="00E61788">
        <w:t>ſ</w:t>
      </w:r>
      <w:r>
        <w:t>zdba je z</w:t>
      </w:r>
      <w:r w:rsidR="003451AB">
        <w:t>K</w:t>
      </w:r>
      <w:r>
        <w:t>lenyena, Siva za</w:t>
      </w:r>
      <w:r w:rsidR="003451AB">
        <w:t>K</w:t>
      </w:r>
      <w:r>
        <w:t>opana.</w:t>
      </w:r>
    </w:p>
    <w:p w14:paraId="444E4BBD" w14:textId="371A4F08" w:rsidR="0089708A" w:rsidRDefault="0089708A" w:rsidP="0096770F">
      <w:pPr>
        <w:pStyle w:val="teiab"/>
      </w:pPr>
      <w:r>
        <w:t>Gla</w:t>
      </w:r>
      <w:r w:rsidRPr="00E61788">
        <w:t>ſ</w:t>
      </w:r>
      <w:r>
        <w:t>z pa</w:t>
      </w:r>
      <w:r w:rsidR="003451AB">
        <w:t>K</w:t>
      </w:r>
      <w:r>
        <w:t>o Salozten od Szebe davala,</w:t>
      </w:r>
      <w:r>
        <w:br/>
        <w:t>Chuje</w:t>
      </w:r>
      <w:r w:rsidRPr="00E61788">
        <w:t>ſ</w:t>
      </w:r>
      <w:r>
        <w:t>ze iz groba, ar vmreti ne mogla,</w:t>
      </w:r>
      <w:r>
        <w:br/>
        <w:t>Lepo je pro</w:t>
      </w:r>
      <w:r w:rsidRPr="00E61788">
        <w:t>ſ</w:t>
      </w:r>
      <w:r>
        <w:t>zila, da</w:t>
      </w:r>
      <w:r w:rsidRPr="00E61788">
        <w:t>ſ</w:t>
      </w:r>
      <w:r>
        <w:t>ze od</w:t>
      </w:r>
      <w:r w:rsidR="003451AB">
        <w:t>K</w:t>
      </w:r>
      <w:r>
        <w:t>opala,</w:t>
      </w:r>
      <w:r>
        <w:br/>
        <w:t>Fris</w:t>
      </w:r>
      <w:r w:rsidR="003451AB">
        <w:t>K</w:t>
      </w:r>
      <w:r>
        <w:t xml:space="preserve">a ino zdrava, </w:t>
      </w:r>
      <w:r w:rsidRPr="006E168C">
        <w:rPr>
          <w:rStyle w:val="teipersName"/>
        </w:rPr>
        <w:t>Maria</w:t>
      </w:r>
      <w:r>
        <w:t xml:space="preserve"> chuvala.</w:t>
      </w:r>
    </w:p>
    <w:p w14:paraId="1ED8510F" w14:textId="2F4A17EC" w:rsidR="0089708A" w:rsidRDefault="0089708A" w:rsidP="0096770F">
      <w:pPr>
        <w:pStyle w:val="teiab"/>
      </w:pPr>
      <w:r>
        <w:t xml:space="preserve">Da nyu je chuvala Devicza </w:t>
      </w:r>
      <w:r w:rsidRPr="006E168C">
        <w:rPr>
          <w:rStyle w:val="teipersName"/>
        </w:rPr>
        <w:t>Maria</w:t>
      </w:r>
      <w:r>
        <w:t>,</w:t>
      </w:r>
      <w:r>
        <w:br/>
        <w:t>Da pod Zemlum ona vumreti nemogla,</w:t>
      </w:r>
      <w:r>
        <w:br/>
        <w:t>Zbog Szvetoga Chi</w:t>
      </w:r>
      <w:r w:rsidRPr="00E61788">
        <w:t>ſ</w:t>
      </w:r>
      <w:r>
        <w:t xml:space="preserve">zla, </w:t>
      </w:r>
      <w:r w:rsidR="003451AB">
        <w:t>K</w:t>
      </w:r>
      <w:r>
        <w:t>ojega je ona</w:t>
      </w:r>
      <w:r>
        <w:br/>
      </w:r>
      <w:r w:rsidRPr="006E168C">
        <w:rPr>
          <w:rStyle w:val="teipersName"/>
        </w:rPr>
        <w:t>Marie</w:t>
      </w:r>
      <w:r>
        <w:t xml:space="preserve"> na di</w:t>
      </w:r>
      <w:r w:rsidR="003451AB">
        <w:t>K</w:t>
      </w:r>
      <w:r>
        <w:t>u v</w:t>
      </w:r>
      <w:r w:rsidRPr="00E61788">
        <w:t>ſ</w:t>
      </w:r>
      <w:r>
        <w:t>za</w:t>
      </w:r>
      <w:r w:rsidR="003451AB">
        <w:t>K</w:t>
      </w:r>
      <w:r>
        <w:t>i den zmolila.</w:t>
      </w:r>
    </w:p>
    <w:p w14:paraId="4E88A9EB" w14:textId="4DD959B0" w:rsidR="0089708A" w:rsidRDefault="0089708A" w:rsidP="0096770F">
      <w:pPr>
        <w:pStyle w:val="teiab"/>
      </w:pPr>
      <w:r>
        <w:t xml:space="preserve">Zadnich nyoi </w:t>
      </w:r>
      <w:r w:rsidRPr="006E168C">
        <w:rPr>
          <w:rStyle w:val="teipersName"/>
        </w:rPr>
        <w:t>Maria</w:t>
      </w:r>
      <w:r>
        <w:t xml:space="preserve"> bila po</w:t>
      </w:r>
      <w:r w:rsidR="003451AB">
        <w:t>K</w:t>
      </w:r>
      <w:r>
        <w:t>azala</w:t>
      </w:r>
      <w:r>
        <w:br/>
        <w:t>Mu</w:t>
      </w:r>
      <w:r w:rsidR="003451AB">
        <w:t>K</w:t>
      </w:r>
      <w:r>
        <w:t xml:space="preserve">e one ztrashne, </w:t>
      </w:r>
      <w:r w:rsidR="003451AB">
        <w:t>K</w:t>
      </w:r>
      <w:r>
        <w:t>oje bi na ve</w:t>
      </w:r>
      <w:r w:rsidR="003451AB">
        <w:t>K</w:t>
      </w:r>
      <w:r>
        <w:t>e</w:t>
      </w:r>
    </w:p>
    <w:p w14:paraId="734AD066" w14:textId="174F7B0C" w:rsidR="0089708A" w:rsidRDefault="0089708A" w:rsidP="006E168C">
      <w:pPr>
        <w:pStyle w:val="teiclosure"/>
      </w:pPr>
      <w:r>
        <w:t>V. C.</w:t>
      </w:r>
    </w:p>
    <w:p w14:paraId="5F3049E2" w14:textId="77777777" w:rsidR="0089708A" w:rsidRDefault="0089708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A28185" w14:textId="4632A36D" w:rsidR="0089708A" w:rsidRDefault="0089708A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/132/</w:t>
      </w:r>
    </w:p>
    <w:p w14:paraId="5A8F4ABA" w14:textId="15692340" w:rsidR="0089708A" w:rsidRDefault="0089708A" w:rsidP="000E19F6">
      <w:pPr>
        <w:pStyle w:val="teifwPageNum"/>
      </w:pPr>
      <w:r>
        <w:t>366</w:t>
      </w:r>
      <w:r w:rsidR="000E19F6">
        <w:t>.</w:t>
      </w:r>
    </w:p>
    <w:p w14:paraId="1FB46EFB" w14:textId="2772F427" w:rsidR="0089708A" w:rsidRDefault="0089708A" w:rsidP="00D244A3">
      <w:pPr>
        <w:pStyle w:val="teiab"/>
      </w:pPr>
      <w:r>
        <w:t>Zbog onoga greha terpeti morala,</w:t>
      </w:r>
      <w:r>
        <w:br/>
        <w:t>Dabi Chi</w:t>
      </w:r>
      <w:r w:rsidRPr="00E61788">
        <w:t>ſ</w:t>
      </w:r>
      <w:r>
        <w:t>zlo Szveto ne bila molila.</w:t>
      </w:r>
    </w:p>
    <w:p w14:paraId="48595DDE" w14:textId="114FE718" w:rsidR="0089708A" w:rsidRDefault="0089708A" w:rsidP="00D244A3">
      <w:pPr>
        <w:pStyle w:val="teiab"/>
      </w:pPr>
      <w:r>
        <w:t>Za tem josche dugo na Szvetu Sivela,</w:t>
      </w:r>
      <w:r>
        <w:br/>
        <w:t>Y pobosno szveto Chi</w:t>
      </w:r>
      <w:r w:rsidRPr="00E61788">
        <w:t>ſ</w:t>
      </w:r>
      <w:r>
        <w:t>zlo je molila</w:t>
      </w:r>
      <w:r>
        <w:br/>
        <w:t xml:space="preserve">Zahvalna do Szmerti je </w:t>
      </w:r>
      <w:r w:rsidRPr="000E19F6">
        <w:rPr>
          <w:rStyle w:val="teipersName"/>
        </w:rPr>
        <w:t>Marie</w:t>
      </w:r>
      <w:r>
        <w:t xml:space="preserve"> bila,</w:t>
      </w:r>
      <w:r>
        <w:br/>
        <w:t xml:space="preserve">Ter zadnich </w:t>
      </w:r>
      <w:r w:rsidRPr="000E19F6">
        <w:rPr>
          <w:rStyle w:val="teipersName"/>
        </w:rPr>
        <w:t>Marii</w:t>
      </w:r>
      <w:r>
        <w:t xml:space="preserve"> Dushu je zruchila.</w:t>
      </w:r>
    </w:p>
    <w:p w14:paraId="2B19A15B" w14:textId="614A193F" w:rsidR="0089708A" w:rsidRDefault="003451AB" w:rsidP="00D244A3">
      <w:pPr>
        <w:pStyle w:val="teiab"/>
      </w:pPr>
      <w:r>
        <w:t>K</w:t>
      </w:r>
      <w:r w:rsidR="0089708A">
        <w:t>oja vezda v-Nebi Boga nave</w:t>
      </w:r>
      <w:r>
        <w:t>K</w:t>
      </w:r>
      <w:r w:rsidR="0089708A">
        <w:t xml:space="preserve"> dichi,</w:t>
      </w:r>
      <w:r w:rsidR="0089708A">
        <w:br/>
        <w:t xml:space="preserve">Y </w:t>
      </w:r>
      <w:r w:rsidR="0089708A" w:rsidRPr="000E19F6">
        <w:rPr>
          <w:rStyle w:val="teipersName"/>
        </w:rPr>
        <w:t>Mariu</w:t>
      </w:r>
      <w:r w:rsidR="0089708A">
        <w:t xml:space="preserve"> gledi, ter z-Szvetczi Szvet </w:t>
      </w:r>
      <w:r>
        <w:t>K</w:t>
      </w:r>
      <w:r w:rsidR="0089708A">
        <w:t>richi;</w:t>
      </w:r>
      <w:r w:rsidR="0089708A">
        <w:br/>
      </w:r>
      <w:r>
        <w:t>K</w:t>
      </w:r>
      <w:r w:rsidR="0089708A">
        <w:t>amo na</w:t>
      </w:r>
      <w:r w:rsidR="0089708A" w:rsidRPr="00E61788">
        <w:t>ſ</w:t>
      </w:r>
      <w:r w:rsidR="0089708A">
        <w:t>z zapelai v</w:t>
      </w:r>
      <w:r w:rsidR="0089708A" w:rsidRPr="00E61788">
        <w:t>ſ</w:t>
      </w:r>
      <w:r w:rsidR="0089708A">
        <w:t>ze z-</w:t>
      </w:r>
      <w:r>
        <w:t>K</w:t>
      </w:r>
      <w:r w:rsidR="0089708A">
        <w:t xml:space="preserve">upa </w:t>
      </w:r>
      <w:r w:rsidR="0089708A" w:rsidRPr="000E19F6">
        <w:rPr>
          <w:rStyle w:val="teipersName"/>
        </w:rPr>
        <w:t>Maria</w:t>
      </w:r>
      <w:r w:rsidR="0089708A">
        <w:t>!</w:t>
      </w:r>
      <w:r w:rsidR="0089708A">
        <w:br/>
        <w:t>Vu ti nebez</w:t>
      </w:r>
      <w:r>
        <w:t>K</w:t>
      </w:r>
      <w:r w:rsidR="0089708A">
        <w:t>i Rai nebez</w:t>
      </w:r>
      <w:r>
        <w:t>K</w:t>
      </w:r>
      <w:r w:rsidR="0089708A">
        <w:t xml:space="preserve">a </w:t>
      </w:r>
      <w:r>
        <w:t>K</w:t>
      </w:r>
      <w:r w:rsidR="0089708A">
        <w:t>ralicza.</w:t>
      </w:r>
    </w:p>
    <w:p w14:paraId="6286E62A" w14:textId="77777777" w:rsidR="0089708A" w:rsidRDefault="0089708A" w:rsidP="00D244A3">
      <w:pPr>
        <w:pStyle w:val="teiab"/>
      </w:pPr>
    </w:p>
    <w:p w14:paraId="5B885AB6" w14:textId="482A2015" w:rsidR="0089708A" w:rsidRPr="00D244A3" w:rsidRDefault="0089708A" w:rsidP="00D244A3">
      <w:pPr>
        <w:pStyle w:val="teiab"/>
        <w:rPr>
          <w:rStyle w:val="Naslov2Znak"/>
        </w:rPr>
      </w:pPr>
      <w:r w:rsidRPr="00D244A3">
        <w:rPr>
          <w:rStyle w:val="Naslov2Znak"/>
        </w:rPr>
        <w:t>Pre</w:t>
      </w:r>
      <w:r w:rsidR="00674881" w:rsidRPr="00D244A3">
        <w:rPr>
          <w:rStyle w:val="Naslov2Znak"/>
        </w:rPr>
        <w:t>suh</w:t>
      </w:r>
      <w:r w:rsidR="003451AB" w:rsidRPr="00D244A3">
        <w:rPr>
          <w:rStyle w:val="Naslov2Znak"/>
        </w:rPr>
        <w:t>K</w:t>
      </w:r>
      <w:r w:rsidR="00674881" w:rsidRPr="00D244A3">
        <w:rPr>
          <w:rStyle w:val="Naslov2Znak"/>
        </w:rPr>
        <w:t>a Tusba Razpetoga Jesusha na tverdo</w:t>
      </w:r>
      <w:r w:rsidR="003451AB" w:rsidRPr="00D244A3">
        <w:rPr>
          <w:rStyle w:val="Naslov2Znak"/>
        </w:rPr>
        <w:t>K</w:t>
      </w:r>
      <w:r w:rsidR="00674881" w:rsidRPr="00D244A3">
        <w:rPr>
          <w:rStyle w:val="Naslov2Znak"/>
        </w:rPr>
        <w:t>orne Gresh-</w:t>
      </w:r>
      <w:r w:rsidR="00674881" w:rsidRPr="00D244A3">
        <w:rPr>
          <w:rStyle w:val="Naslov2Znak"/>
        </w:rPr>
        <w:br/>
        <w:t>ni</w:t>
      </w:r>
      <w:r w:rsidR="003451AB" w:rsidRPr="00D244A3">
        <w:rPr>
          <w:rStyle w:val="Naslov2Znak"/>
        </w:rPr>
        <w:t>K</w:t>
      </w:r>
      <w:r w:rsidR="00674881" w:rsidRPr="00D244A3">
        <w:rPr>
          <w:rStyle w:val="Naslov2Znak"/>
        </w:rPr>
        <w:t>e.</w:t>
      </w:r>
      <w:r w:rsidR="00674881" w:rsidRPr="00D244A3">
        <w:rPr>
          <w:rStyle w:val="Naslov2Znak"/>
        </w:rPr>
        <w:br/>
        <w:t>Na Notu: No= 236.</w:t>
      </w:r>
    </w:p>
    <w:p w14:paraId="7BAAC760" w14:textId="7AC69CFF" w:rsidR="00674881" w:rsidRDefault="00674881" w:rsidP="00D244A3">
      <w:pPr>
        <w:pStyle w:val="teiab"/>
      </w:pPr>
      <w:r>
        <w:t>Szimo o Greshni</w:t>
      </w:r>
      <w:r w:rsidR="003451AB">
        <w:t>K</w:t>
      </w:r>
      <w:r>
        <w:t xml:space="preserve">i! </w:t>
      </w:r>
      <w:r w:rsidR="003451AB">
        <w:t>K</w:t>
      </w:r>
      <w:r>
        <w:t>-mojoi</w:t>
      </w:r>
      <w:r w:rsidRPr="00E61788">
        <w:t>ſ</w:t>
      </w:r>
      <w:r>
        <w:t>ze prili</w:t>
      </w:r>
      <w:r w:rsidR="003451AB">
        <w:t>K</w:t>
      </w:r>
      <w:r>
        <w:t>i, obernite,</w:t>
      </w:r>
      <w:r>
        <w:br/>
        <w:t>Y na me gledajuch, na va</w:t>
      </w:r>
      <w:r w:rsidRPr="00E61788">
        <w:t>ſ</w:t>
      </w:r>
      <w:r>
        <w:t>z pogledajuch, zpomenite,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me vrazdujete, </w:t>
      </w:r>
      <w:r w:rsidR="003451AB">
        <w:t>K</w:t>
      </w:r>
      <w:r>
        <w:t>ad me bantujete, premi</w:t>
      </w:r>
      <w:r w:rsidRPr="00E61788">
        <w:t>ſ</w:t>
      </w:r>
      <w:r>
        <w:t>zlite,</w:t>
      </w:r>
      <w:r>
        <w:br/>
        <w:t>Ter me bantuvati, gorshe vrazduvati josh mi</w:t>
      </w:r>
      <w:r w:rsidRPr="00E61788">
        <w:t>ſ</w:t>
      </w:r>
      <w:r>
        <w:t>zlite.</w:t>
      </w:r>
    </w:p>
    <w:p w14:paraId="20D93B35" w14:textId="30248B8E" w:rsidR="00674881" w:rsidRDefault="00674881" w:rsidP="00D244A3">
      <w:pPr>
        <w:pStyle w:val="teiab"/>
      </w:pPr>
      <w:r>
        <w:t>Do</w:t>
      </w:r>
      <w:r w:rsidR="003451AB">
        <w:t>K</w:t>
      </w:r>
      <w:r>
        <w:t xml:space="preserve">lam szem ja sivel, </w:t>
      </w:r>
      <w:r w:rsidR="003451AB">
        <w:t>K</w:t>
      </w:r>
      <w:r>
        <w:t>ai szem vam za</w:t>
      </w:r>
      <w:r w:rsidR="003451AB">
        <w:t>K</w:t>
      </w:r>
      <w:r>
        <w:t xml:space="preserve">rivel, ja ne </w:t>
      </w:r>
      <w:r w:rsidR="003451AB">
        <w:t>K</w:t>
      </w:r>
      <w:r>
        <w:t>rivi?</w:t>
      </w:r>
      <w:r>
        <w:br/>
        <w:t>Z-Neba szem rad ztupil, va</w:t>
      </w:r>
      <w:r w:rsidRPr="00E61788">
        <w:t>ſ</w:t>
      </w:r>
      <w:r>
        <w:t>z dabi od</w:t>
      </w:r>
      <w:r w:rsidR="003451AB">
        <w:t>K</w:t>
      </w:r>
      <w:r>
        <w:t>upil, ja Bog sivi,</w:t>
      </w:r>
      <w:r>
        <w:br/>
        <w:t>Od moje mladozti ne</w:t>
      </w:r>
      <w:r w:rsidRPr="00E61788">
        <w:t>ſ</w:t>
      </w:r>
      <w:r w:rsidR="000E19F6">
        <w:t>zem i</w:t>
      </w:r>
      <w:r>
        <w:t>mel radozti, nit po</w:t>
      </w:r>
      <w:r w:rsidR="003451AB">
        <w:t>K</w:t>
      </w:r>
      <w:r>
        <w:t>oja,</w:t>
      </w:r>
      <w:r>
        <w:br/>
        <w:t xml:space="preserve">Ar </w:t>
      </w:r>
      <w:r w:rsidR="003451AB">
        <w:t>K</w:t>
      </w:r>
      <w:r>
        <w:t>a</w:t>
      </w:r>
      <w:r w:rsidR="003451AB">
        <w:t>K</w:t>
      </w:r>
      <w:r w:rsidRPr="00E61788">
        <w:t>ſ</w:t>
      </w:r>
      <w:r>
        <w:t>ze porodil, pred Ochi dohodi mu</w:t>
      </w:r>
      <w:r w:rsidR="003451AB">
        <w:t>K</w:t>
      </w:r>
      <w:r>
        <w:t>a moja.</w:t>
      </w:r>
    </w:p>
    <w:p w14:paraId="6D33E43D" w14:textId="4A46BD90" w:rsidR="00674881" w:rsidRDefault="00674881" w:rsidP="00D244A3">
      <w:pPr>
        <w:pStyle w:val="teiab"/>
      </w:pPr>
      <w:r>
        <w:t>Za va</w:t>
      </w:r>
      <w:r w:rsidRPr="00E61788">
        <w:t>ſ</w:t>
      </w:r>
      <w:r>
        <w:t xml:space="preserve">z szem izbijen, y na </w:t>
      </w:r>
      <w:r w:rsidR="003451AB">
        <w:t>K</w:t>
      </w:r>
      <w:r>
        <w:t>ris pribijen, Od</w:t>
      </w:r>
      <w:r w:rsidR="003451AB">
        <w:t>K</w:t>
      </w:r>
      <w:r>
        <w:t>upitel,</w:t>
      </w:r>
      <w:r>
        <w:br/>
        <w:t>Pot me je polejal, v</w:t>
      </w:r>
      <w:r w:rsidRPr="00E61788">
        <w:t>ſ</w:t>
      </w:r>
      <w:r>
        <w:t xml:space="preserve">zu </w:t>
      </w:r>
      <w:r w:rsidR="003451AB">
        <w:t>K</w:t>
      </w:r>
      <w:r>
        <w:t>erv szem prelejal, zvelichitel;</w:t>
      </w:r>
    </w:p>
    <w:p w14:paraId="4BBDCBBA" w14:textId="77777777" w:rsidR="00674881" w:rsidRDefault="00674881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C51763" w14:textId="41F428D7" w:rsidR="00674881" w:rsidRDefault="0087216E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/133/</w:t>
      </w:r>
    </w:p>
    <w:p w14:paraId="4ECF881C" w14:textId="0B93A3E8" w:rsidR="0087216E" w:rsidRDefault="0087216E" w:rsidP="000E19F6">
      <w:pPr>
        <w:pStyle w:val="teifwPageNum"/>
      </w:pPr>
      <w:r>
        <w:t>367.</w:t>
      </w:r>
    </w:p>
    <w:p w14:paraId="0AA5895E" w14:textId="0BCD5A9D" w:rsidR="0087216E" w:rsidRDefault="0087216E" w:rsidP="008347FC">
      <w:pPr>
        <w:pStyle w:val="teiab"/>
      </w:pPr>
      <w:r>
        <w:t>Zvusi me zvezali, tes</w:t>
      </w:r>
      <w:r w:rsidR="003451AB">
        <w:t>K</w:t>
      </w:r>
      <w:r>
        <w:t xml:space="preserve">o </w:t>
      </w:r>
      <w:r w:rsidRPr="0043486E">
        <w:rPr>
          <w:rStyle w:val="teiadd"/>
        </w:rPr>
        <w:t>merz</w:t>
      </w:r>
      <w:r w:rsidR="003451AB" w:rsidRPr="0043486E">
        <w:rPr>
          <w:rStyle w:val="teiadd"/>
        </w:rPr>
        <w:t>K</w:t>
      </w:r>
      <w:r w:rsidRPr="0043486E">
        <w:rPr>
          <w:rStyle w:val="teiadd"/>
        </w:rPr>
        <w:t>o</w:t>
      </w:r>
      <w:r>
        <w:t xml:space="preserve"> raztezali moje ru</w:t>
      </w:r>
      <w:r w:rsidR="003451AB">
        <w:t>K</w:t>
      </w:r>
      <w:r>
        <w:t>e,</w:t>
      </w:r>
      <w:r>
        <w:br/>
      </w:r>
      <w:r w:rsidR="003451AB">
        <w:t>K</w:t>
      </w:r>
      <w:r>
        <w:t>rivo me tusili, na ztrashno szudili, za va</w:t>
      </w:r>
      <w:r w:rsidRPr="00E61788">
        <w:t>ſ</w:t>
      </w:r>
      <w:r>
        <w:t>z mu</w:t>
      </w:r>
      <w:r w:rsidR="003451AB">
        <w:t>K</w:t>
      </w:r>
      <w:r>
        <w:t>e.</w:t>
      </w:r>
    </w:p>
    <w:p w14:paraId="0B77D670" w14:textId="7BFA8786" w:rsidR="0087216E" w:rsidRDefault="0087216E" w:rsidP="008347FC">
      <w:pPr>
        <w:pStyle w:val="teiab"/>
      </w:pPr>
      <w:r>
        <w:t>Dabi va</w:t>
      </w:r>
      <w:r w:rsidRPr="00E61788">
        <w:t>ſ</w:t>
      </w:r>
      <w:r>
        <w:t>z izvi</w:t>
      </w:r>
      <w:r w:rsidRPr="00E61788">
        <w:t>ſ</w:t>
      </w:r>
      <w:r>
        <w:t xml:space="preserve">zil, na </w:t>
      </w:r>
      <w:r w:rsidR="003451AB">
        <w:t>K</w:t>
      </w:r>
      <w:r>
        <w:t>risu szem vi</w:t>
      </w:r>
      <w:r w:rsidRPr="00E61788">
        <w:t>ſ</w:t>
      </w:r>
      <w:r>
        <w:t>zil, ja Bog razpet,</w:t>
      </w:r>
      <w:r>
        <w:br/>
        <w:t xml:space="preserve">Vi chavle </w:t>
      </w:r>
      <w:r w:rsidR="003451AB">
        <w:t>K</w:t>
      </w:r>
      <w:r>
        <w:t>ujete, da me pri</w:t>
      </w:r>
      <w:r w:rsidR="003451AB">
        <w:t>K</w:t>
      </w:r>
      <w:r>
        <w:t xml:space="preserve">ujete, na </w:t>
      </w:r>
      <w:r w:rsidR="003451AB">
        <w:t>K</w:t>
      </w:r>
      <w:r>
        <w:t>ris opet,</w:t>
      </w:r>
      <w:r>
        <w:br/>
        <w:t>Rusno me p</w:t>
      </w:r>
      <w:r w:rsidRPr="00E61788">
        <w:t>ſ</w:t>
      </w:r>
      <w:r>
        <w:t>zujete, na licze plujete. Neverni</w:t>
      </w:r>
      <w:r w:rsidR="003451AB">
        <w:t>K</w:t>
      </w:r>
      <w:r>
        <w:t>i,</w:t>
      </w:r>
      <w:r>
        <w:br/>
      </w:r>
      <w:r w:rsidR="003451AB">
        <w:t>K</w:t>
      </w:r>
      <w:r>
        <w:t xml:space="preserve">orunu pletete, na glavu mechete, o </w:t>
      </w:r>
      <w:r w:rsidR="003451AB">
        <w:t>K</w:t>
      </w:r>
      <w:r>
        <w:t>ervni</w:t>
      </w:r>
      <w:r w:rsidR="003451AB">
        <w:t>K</w:t>
      </w:r>
      <w:r>
        <w:t>i!</w:t>
      </w:r>
    </w:p>
    <w:p w14:paraId="157E1D20" w14:textId="115E5B10" w:rsidR="0087216E" w:rsidRPr="00FC20E5" w:rsidRDefault="0087216E" w:rsidP="008347FC">
      <w:pPr>
        <w:pStyle w:val="teiab"/>
        <w:rPr>
          <w:rStyle w:val="teiadd"/>
        </w:rPr>
      </w:pPr>
      <w:r>
        <w:t>Ta</w:t>
      </w:r>
      <w:r w:rsidR="003451AB">
        <w:t>K</w:t>
      </w:r>
      <w:r>
        <w:t xml:space="preserve"> meni plachate, ta</w:t>
      </w:r>
      <w:r w:rsidR="003451AB">
        <w:t>K</w:t>
      </w:r>
      <w:r>
        <w:t xml:space="preserve"> meni vrachate lyubav moju?</w:t>
      </w:r>
      <w:r>
        <w:br/>
      </w:r>
      <w:r w:rsidR="003451AB">
        <w:t>K</w:t>
      </w:r>
      <w:r>
        <w:t>ad me preganyate, ter mi ponavlate mu</w:t>
      </w:r>
      <w:r w:rsidR="003451AB">
        <w:t>K</w:t>
      </w:r>
      <w:r>
        <w:t>u moju:</w:t>
      </w:r>
      <w:r>
        <w:br/>
        <w:t>Ah! vezda mi</w:t>
      </w:r>
      <w:r w:rsidRPr="00E61788">
        <w:t>ſ</w:t>
      </w:r>
      <w:r>
        <w:t xml:space="preserve">zlite, y v-Szercze primite, </w:t>
      </w:r>
      <w:r w:rsidR="003451AB">
        <w:t>K</w:t>
      </w:r>
      <w:r>
        <w:t>ai vam chinim?</w:t>
      </w:r>
      <w:r>
        <w:br/>
      </w:r>
      <w:r w:rsidR="003451AB">
        <w:t>K</w:t>
      </w:r>
      <w:r>
        <w:t>-meni prizt</w:t>
      </w:r>
      <w:r w:rsidRPr="00FC20E5">
        <w:rPr>
          <w:rStyle w:val="teidel"/>
        </w:rPr>
        <w:t>anete</w:t>
      </w:r>
      <w:r>
        <w:t xml:space="preserve"> </w:t>
      </w:r>
      <w:r w:rsidRPr="00FC20E5">
        <w:rPr>
          <w:rStyle w:val="teiadd"/>
        </w:rPr>
        <w:t>upite</w:t>
      </w:r>
      <w:r>
        <w:t xml:space="preserve">, greshit preztanite, </w:t>
      </w:r>
      <w:r w:rsidRPr="00FC20E5">
        <w:rPr>
          <w:rStyle w:val="teidel"/>
        </w:rPr>
        <w:t>dragi Szini!</w:t>
      </w:r>
      <w:r>
        <w:t xml:space="preserve"> </w:t>
      </w:r>
      <w:r w:rsidRPr="00FC20E5">
        <w:rPr>
          <w:rStyle w:val="teiadd"/>
        </w:rPr>
        <w:t>vaſz zvelichim.</w:t>
      </w:r>
    </w:p>
    <w:p w14:paraId="643EE6DC" w14:textId="30DA186F" w:rsidR="006D56C7" w:rsidRDefault="006D56C7" w:rsidP="008347FC">
      <w:pPr>
        <w:pStyle w:val="teiab"/>
      </w:pPr>
      <w:r>
        <w:t>Ah! z-menum tuguite, tusna pomiluite, vutishite,</w:t>
      </w:r>
      <w:r>
        <w:br/>
        <w:t>Y ta</w:t>
      </w:r>
      <w:r w:rsidR="003451AB">
        <w:t>K</w:t>
      </w:r>
      <w:r>
        <w:t xml:space="preserve"> molechega, milo pro</w:t>
      </w:r>
      <w:r w:rsidRPr="00E61788">
        <w:t>ſ</w:t>
      </w:r>
      <w:r>
        <w:t>zechega vu</w:t>
      </w:r>
      <w:r w:rsidRPr="00E61788">
        <w:t>ſ</w:t>
      </w:r>
      <w:r>
        <w:t>zlishite,</w:t>
      </w:r>
      <w:r>
        <w:br/>
        <w:t>Miluite ranyena, a</w:t>
      </w:r>
      <w:r w:rsidR="003451AB">
        <w:t>K</w:t>
      </w:r>
      <w:r>
        <w:t xml:space="preserve">o zverh </w:t>
      </w:r>
      <w:r w:rsidR="003451AB">
        <w:t>K</w:t>
      </w:r>
      <w:r>
        <w:t>amena tverdi nizte,</w:t>
      </w:r>
      <w:r>
        <w:br/>
        <w:t xml:space="preserve">Plachuch zdihavaite, ter premislavaite, </w:t>
      </w:r>
      <w:r w:rsidR="003451AB">
        <w:t>K</w:t>
      </w:r>
      <w:r>
        <w:t>ai chinite.</w:t>
      </w:r>
    </w:p>
    <w:p w14:paraId="6F27E638" w14:textId="61A7C9B2" w:rsidR="006D56C7" w:rsidRDefault="006D56C7" w:rsidP="008347FC">
      <w:pPr>
        <w:pStyle w:val="teiab"/>
      </w:pPr>
      <w:r>
        <w:t>Josh terpim nuternyu mu</w:t>
      </w:r>
      <w:r w:rsidR="003451AB">
        <w:t>K</w:t>
      </w:r>
      <w:r>
        <w:t>u nezgovornu, gorim Seden,</w:t>
      </w:r>
      <w:r>
        <w:br/>
      </w:r>
      <w:r w:rsidR="003451AB">
        <w:t>K</w:t>
      </w:r>
      <w:r>
        <w:t>oji bi pomagal, napit</w:t>
      </w:r>
      <w:r w:rsidR="003451AB">
        <w:t>K</w:t>
      </w:r>
      <w:r>
        <w:t>a rad podal, jeli jeden?</w:t>
      </w:r>
      <w:r>
        <w:br/>
        <w:t>Greshni</w:t>
      </w:r>
      <w:r w:rsidR="003451AB">
        <w:t>K</w:t>
      </w:r>
      <w:r>
        <w:t>i plachuchi, grehe oplachuchi szim Shetuite,</w:t>
      </w:r>
      <w:r>
        <w:br/>
        <w:t>Zovemi vodami, z-vashemi szuzami mi vgashuite.</w:t>
      </w:r>
    </w:p>
    <w:p w14:paraId="41104424" w14:textId="2AC17FEF" w:rsidR="006D56C7" w:rsidRDefault="006D56C7" w:rsidP="008347FC">
      <w:pPr>
        <w:pStyle w:val="teiab"/>
      </w:pPr>
      <w:r>
        <w:t>Nut gleite ranyenu, y glavu nagnyenu lyubeznivo,</w:t>
      </w:r>
      <w:r>
        <w:br/>
        <w:t>Rebro prebodeno, Szerdcze otvoreno miloztivno.</w:t>
      </w:r>
    </w:p>
    <w:p w14:paraId="377F53E0" w14:textId="6ABCFA36" w:rsidR="006D56C7" w:rsidRDefault="006D56C7" w:rsidP="00FC20E5">
      <w:pPr>
        <w:pStyle w:val="teiclosure"/>
      </w:pPr>
      <w:r>
        <w:t>V. C.</w:t>
      </w:r>
    </w:p>
    <w:p w14:paraId="777F53C1" w14:textId="7B2A51E6" w:rsidR="00622A0D" w:rsidRDefault="00622A0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94D46D" w14:textId="2F6A16E7" w:rsidR="006D56C7" w:rsidRDefault="00622A0D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/134/</w:t>
      </w:r>
    </w:p>
    <w:p w14:paraId="65A6146A" w14:textId="7A8208D7" w:rsidR="00622A0D" w:rsidRDefault="00622A0D" w:rsidP="00FC20E5">
      <w:pPr>
        <w:pStyle w:val="teifwPageNum"/>
      </w:pPr>
      <w:r>
        <w:t>368.</w:t>
      </w:r>
    </w:p>
    <w:p w14:paraId="13FD6114" w14:textId="72868740" w:rsidR="00622A0D" w:rsidRDefault="00622A0D" w:rsidP="008347FC">
      <w:pPr>
        <w:pStyle w:val="teiab"/>
      </w:pPr>
      <w:r>
        <w:t>Nechu va</w:t>
      </w:r>
      <w:r w:rsidRPr="00E61788">
        <w:t>ſ</w:t>
      </w:r>
      <w:r>
        <w:t>z zgubiti, selim polyubiti va</w:t>
      </w:r>
      <w:r w:rsidRPr="00E61788">
        <w:t>ſ</w:t>
      </w:r>
      <w:r>
        <w:t>z, greshni</w:t>
      </w:r>
      <w:r w:rsidR="003451AB">
        <w:t>K</w:t>
      </w:r>
      <w:r>
        <w:t>i!</w:t>
      </w:r>
      <w:r>
        <w:br/>
        <w:t>Ovde prebivaite, lyubavi vsivaite Po</w:t>
      </w:r>
      <w:r w:rsidR="003451AB">
        <w:t>K</w:t>
      </w:r>
      <w:r>
        <w:t>orni</w:t>
      </w:r>
      <w:r w:rsidR="003451AB">
        <w:t>K</w:t>
      </w:r>
      <w:r>
        <w:t>i.</w:t>
      </w:r>
    </w:p>
    <w:p w14:paraId="30482FC4" w14:textId="77777777" w:rsidR="00622A0D" w:rsidRDefault="00622A0D" w:rsidP="00244EC6">
      <w:pPr>
        <w:rPr>
          <w:sz w:val="24"/>
          <w:szCs w:val="24"/>
        </w:rPr>
      </w:pPr>
    </w:p>
    <w:p w14:paraId="019FDAA8" w14:textId="437548F9" w:rsidR="00622A0D" w:rsidRDefault="00622A0D" w:rsidP="00FC20E5">
      <w:pPr>
        <w:pStyle w:val="Naslov2"/>
      </w:pPr>
      <w:r>
        <w:t>Na Den pre</w:t>
      </w:r>
      <w:r w:rsidRPr="00E61788">
        <w:t>ſ</w:t>
      </w:r>
      <w:r>
        <w:t xml:space="preserve">zvetoga Tela </w:t>
      </w:r>
      <w:r w:rsidR="003451AB">
        <w:t>K</w:t>
      </w:r>
      <w:r>
        <w:t>ristushevoga.</w:t>
      </w:r>
      <w:r>
        <w:br/>
        <w:t>Na Notu: No= 237.</w:t>
      </w:r>
    </w:p>
    <w:p w14:paraId="57E4EFAB" w14:textId="6EA1F386" w:rsidR="00622A0D" w:rsidRDefault="00622A0D" w:rsidP="008347FC">
      <w:pPr>
        <w:pStyle w:val="teiab"/>
      </w:pPr>
      <w:r>
        <w:t xml:space="preserve">Za </w:t>
      </w:r>
      <w:r w:rsidR="003451AB">
        <w:t>K</w:t>
      </w:r>
      <w:r>
        <w:t>oju Bose! vrednozt, ti meni Vuzni</w:t>
      </w:r>
      <w:r w:rsidR="003451AB">
        <w:t>K</w:t>
      </w:r>
      <w:r>
        <w:t>u</w:t>
      </w:r>
      <w:r>
        <w:br/>
        <w:t>Z</w:t>
      </w:r>
      <w:r w:rsidR="003451AB">
        <w:t>K</w:t>
      </w:r>
      <w:r>
        <w:t>asujesh ta</w:t>
      </w:r>
      <w:r w:rsidR="003451AB">
        <w:t>K</w:t>
      </w:r>
      <w:r>
        <w:t>vu milozt, na zemli Putni</w:t>
      </w:r>
      <w:r w:rsidR="003451AB">
        <w:t>K</w:t>
      </w:r>
      <w:r>
        <w:t>u;</w:t>
      </w:r>
      <w:r>
        <w:br/>
        <w:t>Gda na duhovnu hranu, ve</w:t>
      </w:r>
      <w:r w:rsidR="003451AB">
        <w:t>K</w:t>
      </w:r>
      <w:r>
        <w:t>vechnu dajesh Manu</w:t>
      </w:r>
      <w:r>
        <w:br/>
        <w:t>Chlove</w:t>
      </w:r>
      <w:r w:rsidR="003451AB">
        <w:t>K</w:t>
      </w:r>
      <w:r>
        <w:t>u greshni</w:t>
      </w:r>
      <w:r w:rsidR="003451AB">
        <w:t>K</w:t>
      </w:r>
      <w:r>
        <w:t>u.</w:t>
      </w:r>
    </w:p>
    <w:p w14:paraId="07D19DBD" w14:textId="2A005BDD" w:rsidR="00622A0D" w:rsidRDefault="00622A0D" w:rsidP="008347FC">
      <w:pPr>
        <w:pStyle w:val="teiab"/>
      </w:pPr>
      <w:r>
        <w:t>Ne</w:t>
      </w:r>
      <w:r w:rsidRPr="00E61788">
        <w:t>ſ</w:t>
      </w:r>
      <w:r>
        <w:t>zu mi szlad</w:t>
      </w:r>
      <w:r w:rsidR="003451AB">
        <w:t>K</w:t>
      </w:r>
      <w:r>
        <w:t>e ztvari, leteche ptichicze,</w:t>
      </w:r>
      <w:r>
        <w:br/>
        <w:t>Nit moje Szerdcze mari za morz</w:t>
      </w:r>
      <w:r w:rsidR="003451AB">
        <w:t>K</w:t>
      </w:r>
      <w:r>
        <w:t>e ribicze;</w:t>
      </w:r>
      <w:r>
        <w:br/>
        <w:t>Zvan tebe zvelichenye! toga Szveta ve</w:t>
      </w:r>
      <w:r w:rsidRPr="00E61788">
        <w:t>ſ</w:t>
      </w:r>
      <w:r>
        <w:t>zelje,</w:t>
      </w:r>
      <w:r>
        <w:br/>
        <w:t>Nevolne Dushicze.</w:t>
      </w:r>
    </w:p>
    <w:p w14:paraId="2A7271D9" w14:textId="2EE176A0" w:rsidR="00622A0D" w:rsidRDefault="00622A0D" w:rsidP="008347FC">
      <w:pPr>
        <w:pStyle w:val="teiab"/>
      </w:pPr>
      <w:r>
        <w:t xml:space="preserve">Tebe vu </w:t>
      </w:r>
      <w:r w:rsidR="003451AB">
        <w:t>K</w:t>
      </w:r>
      <w:r>
        <w:t xml:space="preserve">rusnom </w:t>
      </w:r>
      <w:r w:rsidR="003451AB">
        <w:t>K</w:t>
      </w:r>
      <w:r>
        <w:t>ipu ja Boga verujem,</w:t>
      </w:r>
      <w:r>
        <w:br/>
        <w:t>Na Zemli v</w:t>
      </w:r>
      <w:r w:rsidRPr="00E61788">
        <w:t>ſ</w:t>
      </w:r>
      <w:r>
        <w:t>za</w:t>
      </w:r>
      <w:r w:rsidR="003451AB">
        <w:t>K</w:t>
      </w:r>
      <w:r>
        <w:t>om hipu, y v-Nebu valujem;</w:t>
      </w:r>
      <w:r>
        <w:br/>
        <w:t xml:space="preserve">V-Ovom te </w:t>
      </w:r>
      <w:r w:rsidR="003451AB">
        <w:t>K</w:t>
      </w:r>
      <w:r>
        <w:t>ipu Boga zvelichitela moga</w:t>
      </w:r>
      <w:r>
        <w:br/>
        <w:t>Molim, y postujem.</w:t>
      </w:r>
    </w:p>
    <w:p w14:paraId="465A17AF" w14:textId="5EAED348" w:rsidR="00622A0D" w:rsidRDefault="00622A0D" w:rsidP="008347FC">
      <w:pPr>
        <w:pStyle w:val="teiab"/>
      </w:pPr>
      <w:r>
        <w:t xml:space="preserve">Na ztran vezda </w:t>
      </w:r>
      <w:r w:rsidR="003451AB">
        <w:t>K</w:t>
      </w:r>
      <w:r>
        <w:t>ralevz</w:t>
      </w:r>
      <w:r w:rsidR="003451AB">
        <w:t>K</w:t>
      </w:r>
      <w:r>
        <w:t>e poite na</w:t>
      </w:r>
      <w:r w:rsidRPr="00E61788">
        <w:t>ſ</w:t>
      </w:r>
      <w:r>
        <w:t>zladnozti,</w:t>
      </w:r>
      <w:r>
        <w:br/>
        <w:t>Y v</w:t>
      </w:r>
      <w:r w:rsidRPr="00E61788">
        <w:t>ſ</w:t>
      </w:r>
      <w:r>
        <w:t>ze lepote Szvetz</w:t>
      </w:r>
      <w:r w:rsidR="003451AB">
        <w:t>K</w:t>
      </w:r>
      <w:r>
        <w:t>e ne</w:t>
      </w:r>
      <w:r w:rsidRPr="00E61788">
        <w:t>ſ</w:t>
      </w:r>
      <w:r>
        <w:t>zu mi zadozti;</w:t>
      </w:r>
      <w:r>
        <w:br/>
        <w:t>Ar na vecheru idem, od</w:t>
      </w:r>
      <w:r w:rsidR="003451AB">
        <w:t>K</w:t>
      </w:r>
      <w:r>
        <w:t>uda vech nepridem,</w:t>
      </w:r>
      <w:r>
        <w:br/>
        <w:t>Nebez</w:t>
      </w:r>
      <w:r w:rsidR="003451AB">
        <w:t>K</w:t>
      </w:r>
      <w:r>
        <w:t>e radozti.</w:t>
      </w:r>
    </w:p>
    <w:p w14:paraId="32AD1265" w14:textId="5478A421" w:rsidR="00622A0D" w:rsidRDefault="00622A0D" w:rsidP="008347FC">
      <w:pPr>
        <w:pStyle w:val="teiab"/>
      </w:pPr>
      <w:r>
        <w:t>Nemaram za goschenye, zvun Tela Bosjega,</w:t>
      </w:r>
      <w:r>
        <w:br/>
        <w:t>Nit mi bu razhladyenye, zvun zdencza sivoga;</w:t>
      </w:r>
    </w:p>
    <w:p w14:paraId="333D73E9" w14:textId="77777777" w:rsidR="00622A0D" w:rsidRDefault="00622A0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984AC2" w14:textId="75A72906" w:rsidR="00622A0D" w:rsidRDefault="00622A0D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/135/</w:t>
      </w:r>
    </w:p>
    <w:p w14:paraId="57947707" w14:textId="5BDF4DAA" w:rsidR="00622A0D" w:rsidRDefault="00622A0D" w:rsidP="00FC20E5">
      <w:pPr>
        <w:pStyle w:val="teifwPageNum"/>
      </w:pPr>
      <w:r>
        <w:t>369.</w:t>
      </w:r>
    </w:p>
    <w:p w14:paraId="28DDB115" w14:textId="68B59F96" w:rsidR="00622A0D" w:rsidRDefault="00622A0D" w:rsidP="008347FC">
      <w:pPr>
        <w:pStyle w:val="teiab"/>
      </w:pPr>
      <w:r>
        <w:t>Ah! gdo mi che dat zdencza, napiti sze od Szerdcza</w:t>
      </w:r>
      <w:r>
        <w:br/>
        <w:t>Boga razpetoga.</w:t>
      </w:r>
    </w:p>
    <w:p w14:paraId="36835DE3" w14:textId="4AA70E93" w:rsidR="00622A0D" w:rsidRDefault="00622A0D" w:rsidP="008347FC">
      <w:pPr>
        <w:pStyle w:val="teiab"/>
      </w:pPr>
      <w:r>
        <w:t>Gda ada hochesh doiti, mene pohoditi,</w:t>
      </w:r>
      <w:r>
        <w:br/>
        <w:t>Pripravno Szerdcze naiti, y nye daruvati;</w:t>
      </w:r>
      <w:r>
        <w:br/>
        <w:t>O z</w:t>
      </w:r>
      <w:r w:rsidR="003451AB">
        <w:t>K</w:t>
      </w:r>
      <w:r>
        <w:t>oroli bu vreme, da z-mene vzemesh breme,</w:t>
      </w:r>
      <w:r>
        <w:br/>
        <w:t>Z-tobum zjedinuti.</w:t>
      </w:r>
    </w:p>
    <w:p w14:paraId="1E14E654" w14:textId="77777777" w:rsidR="00622A0D" w:rsidRDefault="00622A0D" w:rsidP="00244EC6">
      <w:pPr>
        <w:rPr>
          <w:sz w:val="24"/>
          <w:szCs w:val="24"/>
        </w:rPr>
      </w:pPr>
    </w:p>
    <w:p w14:paraId="5DE4551D" w14:textId="3957FDC5" w:rsidR="00622A0D" w:rsidRDefault="00622A0D" w:rsidP="00FC20E5">
      <w:pPr>
        <w:pStyle w:val="Naslov2"/>
      </w:pPr>
      <w:r>
        <w:t>Na Den pre</w:t>
      </w:r>
      <w:r w:rsidRPr="00E61788">
        <w:t>ſ</w:t>
      </w:r>
      <w:r>
        <w:t xml:space="preserve">zv: Tela </w:t>
      </w:r>
      <w:r w:rsidR="003451AB">
        <w:t>K</w:t>
      </w:r>
      <w:r>
        <w:t xml:space="preserve">ristushevoga, </w:t>
      </w:r>
      <w:r w:rsidR="003451AB">
        <w:t>K</w:t>
      </w:r>
      <w:r>
        <w:t>orvathz</w:t>
      </w:r>
      <w:r w:rsidR="003451AB">
        <w:t>K</w:t>
      </w:r>
      <w:r>
        <w:t>i Pange lingva.</w:t>
      </w:r>
      <w:r>
        <w:br/>
        <w:t>Na Notu: No= 238.</w:t>
      </w:r>
    </w:p>
    <w:p w14:paraId="31378745" w14:textId="6D9F5DA5" w:rsidR="00622A0D" w:rsidRDefault="00622A0D" w:rsidP="008347FC">
      <w:pPr>
        <w:pStyle w:val="teiab"/>
      </w:pPr>
      <w:r>
        <w:t>Jezi</w:t>
      </w:r>
      <w:r w:rsidR="003451AB">
        <w:t>K</w:t>
      </w:r>
      <w:r>
        <w:t xml:space="preserve"> zpevai chudnu hranu, z</w:t>
      </w:r>
      <w:r w:rsidR="003451AB">
        <w:t>K</w:t>
      </w:r>
      <w:r>
        <w:t>rovnozt Tela Bosjega,</w:t>
      </w:r>
      <w:r>
        <w:br/>
      </w:r>
      <w:r w:rsidR="003451AB">
        <w:t>K</w:t>
      </w:r>
      <w:r>
        <w:t xml:space="preserve">erv na </w:t>
      </w:r>
      <w:r w:rsidR="003451AB">
        <w:t>K</w:t>
      </w:r>
      <w:r>
        <w:t>risu prolejanu Szina Boga vishnyega,</w:t>
      </w:r>
      <w:r>
        <w:br/>
        <w:t>rep. Za na</w:t>
      </w:r>
      <w:r w:rsidRPr="00E61788">
        <w:t>ſ</w:t>
      </w:r>
      <w:r>
        <w:t>z od</w:t>
      </w:r>
      <w:r w:rsidR="003451AB">
        <w:t>K</w:t>
      </w:r>
      <w:r>
        <w:t>up alduvanu, czenu duga nashega.</w:t>
      </w:r>
    </w:p>
    <w:p w14:paraId="3042E32A" w14:textId="32A38D08" w:rsidR="00622A0D" w:rsidRDefault="00622A0D" w:rsidP="008347FC">
      <w:pPr>
        <w:pStyle w:val="teiab"/>
      </w:pPr>
      <w:r>
        <w:t>Nam je on dan, nam</w:t>
      </w:r>
      <w:r w:rsidRPr="00E61788">
        <w:t>ſ</w:t>
      </w:r>
      <w:r>
        <w:t>ze rodil od prechizte Dev</w:t>
      </w:r>
      <w:r w:rsidR="00FC20E5">
        <w:t>icze,</w:t>
      </w:r>
      <w:r w:rsidR="00FC20E5">
        <w:br/>
        <w:t>Gda je bludni Szvet pohodi</w:t>
      </w:r>
      <w:r>
        <w:t>l, ischuch greshne dushicze,</w:t>
      </w:r>
      <w:r>
        <w:br/>
        <w:t>Szvojem Otczem na</w:t>
      </w:r>
      <w:r w:rsidRPr="00E61788">
        <w:t>ſ</w:t>
      </w:r>
      <w:r>
        <w:t>z pomiril, dal zadozta pravicze.</w:t>
      </w:r>
    </w:p>
    <w:p w14:paraId="539B8300" w14:textId="3D381E49" w:rsidR="00622A0D" w:rsidRDefault="00211CC5" w:rsidP="008347FC">
      <w:pPr>
        <w:pStyle w:val="teiab"/>
      </w:pPr>
      <w:r>
        <w:t>Z-Vucheni</w:t>
      </w:r>
      <w:r w:rsidR="003451AB">
        <w:t>K</w:t>
      </w:r>
      <w:r>
        <w:t>i vecherati poleg pravde hotel je,</w:t>
      </w:r>
      <w:r>
        <w:br/>
        <w:t>Za</w:t>
      </w:r>
      <w:r w:rsidR="003451AB">
        <w:t>K</w:t>
      </w:r>
      <w:r>
        <w:t>on ztari do</w:t>
      </w:r>
      <w:r w:rsidR="003451AB">
        <w:t>K</w:t>
      </w:r>
      <w:r>
        <w:t xml:space="preserve">onchati, szebe </w:t>
      </w:r>
      <w:r w:rsidRPr="00FC20E5">
        <w:rPr>
          <w:rStyle w:val="teidel"/>
        </w:rPr>
        <w:t>dal</w:t>
      </w:r>
      <w:r>
        <w:t xml:space="preserve"> dati moral je,</w:t>
      </w:r>
      <w:r>
        <w:br/>
        <w:t xml:space="preserve">Nam na hranu Telo dati, </w:t>
      </w:r>
      <w:r w:rsidR="003451AB">
        <w:t>K</w:t>
      </w:r>
      <w:r>
        <w:t>erv napiti selel je.</w:t>
      </w:r>
    </w:p>
    <w:p w14:paraId="6559D474" w14:textId="782C4B1C" w:rsidR="00211CC5" w:rsidRDefault="00211CC5" w:rsidP="008347FC">
      <w:pPr>
        <w:pStyle w:val="teiab"/>
      </w:pPr>
      <w:r>
        <w:t>V-Ru</w:t>
      </w:r>
      <w:r w:rsidR="003451AB">
        <w:t>K</w:t>
      </w:r>
      <w:r>
        <w:t xml:space="preserve">e vzel je </w:t>
      </w:r>
      <w:r w:rsidR="003451AB">
        <w:t>K</w:t>
      </w:r>
      <w:r>
        <w:t>ruh, nyim reche: jechte moje Telo je,</w:t>
      </w:r>
      <w:r>
        <w:br/>
      </w:r>
      <w:r w:rsidR="003451AB">
        <w:t>K</w:t>
      </w:r>
      <w:r>
        <w:t xml:space="preserve">elih vina, pite reche: moja </w:t>
      </w:r>
      <w:r w:rsidR="003451AB">
        <w:t>K</w:t>
      </w:r>
      <w:r>
        <w:t>erv to prava je,</w:t>
      </w:r>
      <w:r>
        <w:br/>
        <w:t>Do</w:t>
      </w:r>
      <w:r w:rsidR="003451AB">
        <w:t>K</w:t>
      </w:r>
      <w:r>
        <w:t>lam doidem to chinite, na moje zpominanye.</w:t>
      </w:r>
    </w:p>
    <w:p w14:paraId="2502F20F" w14:textId="4CA691F6" w:rsidR="00211CC5" w:rsidRDefault="00211CC5" w:rsidP="00FC20E5">
      <w:pPr>
        <w:pStyle w:val="teiclosure"/>
      </w:pPr>
      <w:r>
        <w:t>V. C.</w:t>
      </w:r>
    </w:p>
    <w:p w14:paraId="2D3A6987" w14:textId="77777777" w:rsidR="00211CC5" w:rsidRDefault="00211CC5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CC60B3" w14:textId="56BAB9B9" w:rsidR="00211CC5" w:rsidRDefault="00211CC5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/136/</w:t>
      </w:r>
    </w:p>
    <w:p w14:paraId="34EF2DBF" w14:textId="7B0D2C2A" w:rsidR="00211CC5" w:rsidRDefault="00211CC5" w:rsidP="00FC20E5">
      <w:pPr>
        <w:pStyle w:val="teifwPageNum"/>
      </w:pPr>
      <w:r>
        <w:t>370.</w:t>
      </w:r>
    </w:p>
    <w:p w14:paraId="5473D708" w14:textId="09499E03" w:rsidR="00211CC5" w:rsidRDefault="003451AB" w:rsidP="008347FC">
      <w:pPr>
        <w:pStyle w:val="teiab"/>
      </w:pPr>
      <w:r>
        <w:t>K</w:t>
      </w:r>
      <w:r w:rsidR="00211CC5">
        <w:t>i</w:t>
      </w:r>
      <w:r w:rsidR="00211CC5" w:rsidRPr="00E61788">
        <w:t>ſ</w:t>
      </w:r>
      <w:r w:rsidR="00211CC5">
        <w:t xml:space="preserve">ze pravo z-ovem hrani, </w:t>
      </w:r>
      <w:r>
        <w:t>K</w:t>
      </w:r>
      <w:r w:rsidR="00211CC5">
        <w:t>i ov pije napite</w:t>
      </w:r>
      <w:r>
        <w:t>K</w:t>
      </w:r>
      <w:r w:rsidR="00211CC5">
        <w:t>,</w:t>
      </w:r>
      <w:r w:rsidR="00211CC5">
        <w:br/>
        <w:t>On ponavla postuvani moje Szmerti zpomene</w:t>
      </w:r>
      <w:r>
        <w:t>K</w:t>
      </w:r>
      <w:r w:rsidR="00211CC5">
        <w:t>;</w:t>
      </w:r>
      <w:r w:rsidR="00211CC5">
        <w:br/>
        <w:t xml:space="preserve">On je </w:t>
      </w:r>
      <w:r>
        <w:t>K</w:t>
      </w:r>
      <w:r w:rsidR="00211CC5">
        <w:t>-Sit</w:t>
      </w:r>
      <w:r>
        <w:t>K</w:t>
      </w:r>
      <w:r w:rsidR="00211CC5">
        <w:t>u odebrani Otcza moga odvete</w:t>
      </w:r>
      <w:r>
        <w:t>K</w:t>
      </w:r>
      <w:r w:rsidR="00211CC5">
        <w:t>.</w:t>
      </w:r>
    </w:p>
    <w:p w14:paraId="28E3DAF6" w14:textId="45FE12AF" w:rsidR="00211CC5" w:rsidRDefault="00211CC5" w:rsidP="008347FC">
      <w:pPr>
        <w:pStyle w:val="teiab"/>
      </w:pPr>
      <w:r>
        <w:t xml:space="preserve">Ova hrana Szmert zavdava, </w:t>
      </w:r>
      <w:r w:rsidR="003451AB">
        <w:t>K</w:t>
      </w:r>
      <w:r>
        <w:t>i nyu je nedoztojen,</w:t>
      </w:r>
      <w:r>
        <w:br/>
      </w:r>
      <w:r w:rsidR="003451AB">
        <w:t>K</w:t>
      </w:r>
      <w:r>
        <w:t xml:space="preserve">ervi Bosje </w:t>
      </w:r>
      <w:r w:rsidR="003451AB">
        <w:t>K</w:t>
      </w:r>
      <w:r>
        <w:t xml:space="preserve">riv poztaje, </w:t>
      </w:r>
      <w:r w:rsidR="003451AB">
        <w:t>K</w:t>
      </w:r>
      <w:r>
        <w:t>i nyu pije nevreden,</w:t>
      </w:r>
      <w:r>
        <w:br/>
      </w:r>
      <w:r w:rsidR="003451AB">
        <w:t>K</w:t>
      </w:r>
      <w:r>
        <w:t xml:space="preserve">i to chini, verui, da je </w:t>
      </w:r>
      <w:r w:rsidRPr="00E9506E">
        <w:rPr>
          <w:rStyle w:val="teipersName"/>
        </w:rPr>
        <w:t>Judashu</w:t>
      </w:r>
      <w:r>
        <w:t xml:space="preserve"> prizpodoben.</w:t>
      </w:r>
    </w:p>
    <w:p w14:paraId="343FDF53" w14:textId="68125C7B" w:rsidR="00211CC5" w:rsidRDefault="00211CC5" w:rsidP="008347FC">
      <w:pPr>
        <w:pStyle w:val="teiab"/>
      </w:pPr>
      <w:r>
        <w:t xml:space="preserve">Rech Ochina, </w:t>
      </w:r>
      <w:r w:rsidR="003451AB">
        <w:t>K</w:t>
      </w:r>
      <w:r>
        <w:t>ruh je Telo, rechujem z-Szvojum vchinila,</w:t>
      </w:r>
      <w:r>
        <w:br/>
      </w:r>
      <w:r w:rsidR="003451AB">
        <w:t>K</w:t>
      </w:r>
      <w:r>
        <w:t>ervjum vino je poztalo, rech je Bogom obztala,</w:t>
      </w:r>
      <w:r>
        <w:br/>
        <w:t>O</w:t>
      </w:r>
      <w:r w:rsidR="003451AB">
        <w:t>K</w:t>
      </w:r>
      <w:r>
        <w:t>o tega ne videlo, neg je vera poznala.</w:t>
      </w:r>
    </w:p>
    <w:p w14:paraId="51C8339C" w14:textId="37A7CAE5" w:rsidR="00211CC5" w:rsidRDefault="00211CC5" w:rsidP="008347FC">
      <w:pPr>
        <w:pStyle w:val="teiab"/>
      </w:pPr>
      <w:r>
        <w:t>Vnogi chlove</w:t>
      </w:r>
      <w:r w:rsidR="003451AB">
        <w:t>K</w:t>
      </w:r>
      <w:r>
        <w:t xml:space="preserve"> to prijemle, v</w:t>
      </w:r>
      <w:r w:rsidRPr="00E61788">
        <w:t>ſ</w:t>
      </w:r>
      <w:r>
        <w:t>za</w:t>
      </w:r>
      <w:r w:rsidR="003451AB">
        <w:t>K</w:t>
      </w:r>
      <w:r>
        <w:t>omu ga dozta je,</w:t>
      </w:r>
      <w:r>
        <w:br/>
        <w:t>Gda sze szveto vnogem lamle, y potom czelo oztaje,</w:t>
      </w:r>
      <w:r>
        <w:br/>
        <w:t>Ne drobtina ni</w:t>
      </w:r>
      <w:r w:rsidR="003451AB">
        <w:t>K</w:t>
      </w:r>
      <w:r>
        <w:t>ai menye, neg je czelo v-Hostie.</w:t>
      </w:r>
    </w:p>
    <w:p w14:paraId="4BB53312" w14:textId="42F4433B" w:rsidR="00211CC5" w:rsidRDefault="00211CC5" w:rsidP="008347FC">
      <w:pPr>
        <w:pStyle w:val="teiab"/>
      </w:pPr>
      <w:r>
        <w:t>Roditelu, rodyenomu Szinu pe</w:t>
      </w:r>
      <w:r w:rsidRPr="00E61788">
        <w:t>ſ</w:t>
      </w:r>
      <w:r>
        <w:t>zem zpevaimo,</w:t>
      </w:r>
      <w:r>
        <w:br/>
        <w:t>Od obojeh izhodnomu hvalu Duhu dajemo,</w:t>
      </w:r>
      <w:r>
        <w:br/>
        <w:t>Da pred Szmertjum to pro</w:t>
      </w:r>
      <w:r w:rsidRPr="00E61788">
        <w:t>ſ</w:t>
      </w:r>
      <w:r>
        <w:t>zimo, Bosje Telo primemo.</w:t>
      </w:r>
    </w:p>
    <w:p w14:paraId="3B623E13" w14:textId="77777777" w:rsidR="00211CC5" w:rsidRDefault="00211CC5" w:rsidP="00244EC6">
      <w:pPr>
        <w:rPr>
          <w:sz w:val="24"/>
          <w:szCs w:val="24"/>
        </w:rPr>
      </w:pPr>
    </w:p>
    <w:p w14:paraId="2FC41097" w14:textId="4287E5FE" w:rsidR="00211CC5" w:rsidRDefault="00211CC5" w:rsidP="00FC20E5">
      <w:pPr>
        <w:pStyle w:val="Naslov2"/>
      </w:pPr>
      <w:r>
        <w:t xml:space="preserve">Zdihavanye </w:t>
      </w:r>
      <w:r w:rsidR="003451AB">
        <w:t>K</w:t>
      </w:r>
      <w:r>
        <w:t xml:space="preserve">-Razpetomu </w:t>
      </w:r>
      <w:r w:rsidRPr="00FC20E5">
        <w:rPr>
          <w:rStyle w:val="teipersName"/>
        </w:rPr>
        <w:t>Jesushu</w:t>
      </w:r>
      <w:r>
        <w:t xml:space="preserve"> vu </w:t>
      </w:r>
      <w:r w:rsidR="003451AB">
        <w:t>K</w:t>
      </w:r>
      <w:r>
        <w:t>orizmi.</w:t>
      </w:r>
      <w:r>
        <w:br/>
        <w:t>Na Notu: Patris Sapientia, No= 239. et 179.</w:t>
      </w:r>
    </w:p>
    <w:p w14:paraId="28CB4831" w14:textId="752A2F0F" w:rsidR="00211CC5" w:rsidRDefault="00211CC5" w:rsidP="008347FC">
      <w:pPr>
        <w:pStyle w:val="teiab"/>
      </w:pPr>
      <w:r w:rsidRPr="00FC20E5">
        <w:rPr>
          <w:rStyle w:val="teipersName"/>
        </w:rPr>
        <w:t>Jesush</w:t>
      </w:r>
      <w:r>
        <w:t xml:space="preserve"> zvelichenye nevolnoga Szveta,</w:t>
      </w:r>
      <w:r>
        <w:br/>
        <w:t>Jedino veelje greshneh dush od ve</w:t>
      </w:r>
      <w:r w:rsidR="003451AB">
        <w:t>K</w:t>
      </w:r>
      <w:r>
        <w:t>a.</w:t>
      </w:r>
    </w:p>
    <w:p w14:paraId="67FD7D3B" w14:textId="748AC9A0" w:rsidR="00211CC5" w:rsidRDefault="00211CC5" w:rsidP="008347FC">
      <w:pPr>
        <w:pStyle w:val="teiab"/>
      </w:pPr>
      <w:r>
        <w:t>A</w:t>
      </w:r>
      <w:r w:rsidR="003451AB">
        <w:t>K</w:t>
      </w:r>
      <w:r>
        <w:t xml:space="preserve">o szem </w:t>
      </w:r>
      <w:r w:rsidR="003451AB">
        <w:t>K</w:t>
      </w:r>
      <w:r>
        <w:t>riv ravno pred tobum naibole,</w:t>
      </w:r>
      <w:r>
        <w:br/>
        <w:t>Ali ti mi potom prozti grehe moje.</w:t>
      </w:r>
    </w:p>
    <w:p w14:paraId="0409F70B" w14:textId="77777777" w:rsidR="00211CC5" w:rsidRDefault="00211CC5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C5B7C0" w14:textId="5DFBD72F" w:rsidR="00211CC5" w:rsidRDefault="00211CC5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/137/</w:t>
      </w:r>
    </w:p>
    <w:p w14:paraId="0D570231" w14:textId="07DDB87E" w:rsidR="00211CC5" w:rsidRDefault="00211CC5" w:rsidP="00FC20E5">
      <w:pPr>
        <w:pStyle w:val="teifwPageNum"/>
      </w:pPr>
      <w:r>
        <w:t>371.</w:t>
      </w:r>
    </w:p>
    <w:p w14:paraId="217B078F" w14:textId="5BCDE75D" w:rsidR="00211CC5" w:rsidRDefault="003451AB" w:rsidP="008347FC">
      <w:pPr>
        <w:pStyle w:val="teiab"/>
      </w:pPr>
      <w:r>
        <w:t>K</w:t>
      </w:r>
      <w:r w:rsidR="00211CC5">
        <w:t xml:space="preserve">i szi za hudobe moje, y </w:t>
      </w:r>
      <w:r>
        <w:t>K</w:t>
      </w:r>
      <w:r w:rsidR="00211CC5">
        <w:t>rivicze</w:t>
      </w:r>
      <w:r w:rsidR="00211CC5">
        <w:br/>
        <w:t>Pred Anashem Popom vudren bil vu Licze.</w:t>
      </w:r>
    </w:p>
    <w:p w14:paraId="06F3B63F" w14:textId="1C93219F" w:rsidR="00211CC5" w:rsidRDefault="003451AB" w:rsidP="008347FC">
      <w:pPr>
        <w:pStyle w:val="teiab"/>
      </w:pPr>
      <w:r>
        <w:t>K</w:t>
      </w:r>
      <w:r w:rsidR="00211CC5">
        <w:t xml:space="preserve">-Pilatushu pelan, y </w:t>
      </w:r>
      <w:r>
        <w:t>K</w:t>
      </w:r>
      <w:r w:rsidR="00211CC5">
        <w:t>rivo obtusen,</w:t>
      </w:r>
      <w:r w:rsidR="00211CC5">
        <w:br/>
        <w:t xml:space="preserve">zvezan </w:t>
      </w:r>
      <w:r>
        <w:t>K</w:t>
      </w:r>
      <w:r w:rsidR="00211CC5">
        <w:t>a</w:t>
      </w:r>
      <w:r>
        <w:t>K</w:t>
      </w:r>
      <w:r w:rsidR="00211CC5">
        <w:t>ti tolvai, y z-tolvaji zdrusen.</w:t>
      </w:r>
    </w:p>
    <w:p w14:paraId="62ED29F0" w14:textId="12831B9C" w:rsidR="00211CC5" w:rsidRDefault="00211CC5" w:rsidP="008347FC">
      <w:pPr>
        <w:pStyle w:val="teiab"/>
      </w:pPr>
      <w:r>
        <w:t xml:space="preserve">Za me szi gol szlechen, y </w:t>
      </w:r>
      <w:r w:rsidR="003451AB">
        <w:t>K</w:t>
      </w:r>
      <w:r>
        <w:t>ruto obshanyen,</w:t>
      </w:r>
      <w:r>
        <w:br/>
        <w:t>Od verhuncza do pet bichuvan, y rajen.</w:t>
      </w:r>
    </w:p>
    <w:p w14:paraId="6CDE58BC" w14:textId="62A4D0F9" w:rsidR="00211CC5" w:rsidRDefault="00211CC5" w:rsidP="008347FC">
      <w:pPr>
        <w:pStyle w:val="teiab"/>
      </w:pPr>
      <w:r>
        <w:t>Zpomeni</w:t>
      </w:r>
      <w:r w:rsidRPr="00E61788">
        <w:t>ſ</w:t>
      </w:r>
      <w:r>
        <w:t xml:space="preserve">ze ovde za tve </w:t>
      </w:r>
      <w:r w:rsidR="003451AB">
        <w:t>K</w:t>
      </w:r>
      <w:r>
        <w:t>ervne rane,</w:t>
      </w:r>
      <w:r>
        <w:br/>
        <w:t xml:space="preserve">Za chemer, y ternye, </w:t>
      </w:r>
      <w:r w:rsidR="003451AB">
        <w:t>K</w:t>
      </w:r>
      <w:r>
        <w:t>opje</w:t>
      </w:r>
      <w:r w:rsidR="00FC20E5">
        <w:t>,</w:t>
      </w:r>
      <w:r>
        <w:t xml:space="preserve"> ino chavle.</w:t>
      </w:r>
    </w:p>
    <w:p w14:paraId="16799512" w14:textId="1347326B" w:rsidR="00211CC5" w:rsidRDefault="00211CC5" w:rsidP="008347FC">
      <w:pPr>
        <w:pStyle w:val="teiab"/>
      </w:pPr>
      <w:r>
        <w:t>To je mojeh gregov naive</w:t>
      </w:r>
      <w:r w:rsidR="003451AB">
        <w:t>K</w:t>
      </w:r>
      <w:r>
        <w:t>she Ufanye,</w:t>
      </w:r>
      <w:r>
        <w:br/>
        <w:t>Ar bi drugach moral poginuti za nye.</w:t>
      </w:r>
    </w:p>
    <w:p w14:paraId="1959FC72" w14:textId="3AD24F88" w:rsidR="00211CC5" w:rsidRDefault="00211CC5" w:rsidP="008347FC">
      <w:pPr>
        <w:pStyle w:val="teiab"/>
      </w:pPr>
      <w:r>
        <w:t>Szmilui mi</w:t>
      </w:r>
      <w:r w:rsidRPr="00E61788">
        <w:t>ſ</w:t>
      </w:r>
      <w:r>
        <w:t xml:space="preserve">ze </w:t>
      </w:r>
      <w:r w:rsidR="003451AB">
        <w:t>K</w:t>
      </w:r>
      <w:r>
        <w:t xml:space="preserve">ristush, szmilui </w:t>
      </w:r>
      <w:r w:rsidRPr="00FC20E5">
        <w:rPr>
          <w:rStyle w:val="teipersName"/>
        </w:rPr>
        <w:t>Jesush</w:t>
      </w:r>
      <w:r>
        <w:t xml:space="preserve"> mili!</w:t>
      </w:r>
      <w:r>
        <w:br/>
        <w:t>Szmilui szmilui Otcza Boga Szin jedini.</w:t>
      </w:r>
    </w:p>
    <w:p w14:paraId="32AB0E98" w14:textId="752DD396" w:rsidR="00211CC5" w:rsidRDefault="00211CC5" w:rsidP="008347FC">
      <w:pPr>
        <w:pStyle w:val="teiab"/>
      </w:pPr>
      <w:r>
        <w:t xml:space="preserve">Dai mi dober </w:t>
      </w:r>
      <w:r w:rsidR="003451AB">
        <w:t>K</w:t>
      </w:r>
      <w:r>
        <w:t>onecz na tom Szvetu vzeti,</w:t>
      </w:r>
      <w:r>
        <w:br/>
        <w:t>To za dar naive</w:t>
      </w:r>
      <w:r w:rsidR="003451AB">
        <w:t>K</w:t>
      </w:r>
      <w:r>
        <w:t>shi od tebe prijeti.</w:t>
      </w:r>
    </w:p>
    <w:p w14:paraId="3AAD35EE" w14:textId="7E053A1D" w:rsidR="00211CC5" w:rsidRDefault="00211CC5" w:rsidP="008347FC">
      <w:pPr>
        <w:pStyle w:val="teiab"/>
      </w:pPr>
      <w:r>
        <w:t>Dai, da</w:t>
      </w:r>
      <w:r w:rsidRPr="00E61788">
        <w:t>ſ</w:t>
      </w:r>
      <w:r>
        <w:t xml:space="preserve">ze vu Szerdczu za grehe prav </w:t>
      </w:r>
      <w:r w:rsidR="003451AB">
        <w:t>K</w:t>
      </w:r>
      <w:r>
        <w:t>ajam,</w:t>
      </w:r>
      <w:r>
        <w:br/>
        <w:t>Y pred tobum v</w:t>
      </w:r>
      <w:r w:rsidRPr="00E61788">
        <w:t>ſ</w:t>
      </w:r>
      <w:r>
        <w:t>zigdar pravichen nahajam.</w:t>
      </w:r>
    </w:p>
    <w:p w14:paraId="72790E74" w14:textId="18025FF2" w:rsidR="00211CC5" w:rsidRDefault="00211CC5" w:rsidP="008347FC">
      <w:pPr>
        <w:pStyle w:val="teiab"/>
      </w:pPr>
      <w:r>
        <w:t xml:space="preserve">Nai moju rugotu tvoja </w:t>
      </w:r>
      <w:r w:rsidR="003451AB">
        <w:t>K</w:t>
      </w:r>
      <w:r>
        <w:t>erv opere,</w:t>
      </w:r>
      <w:r>
        <w:br/>
        <w:t>Da me ztrashna Szerda potlam nepotere.</w:t>
      </w:r>
    </w:p>
    <w:p w14:paraId="25982B22" w14:textId="3A670D52" w:rsidR="00211CC5" w:rsidRDefault="00211CC5" w:rsidP="008347FC">
      <w:pPr>
        <w:pStyle w:val="teiab"/>
      </w:pPr>
      <w:r>
        <w:t>Szmilui mi</w:t>
      </w:r>
      <w:r w:rsidRPr="00E61788">
        <w:t>ſ</w:t>
      </w:r>
      <w:r>
        <w:t xml:space="preserve">ze </w:t>
      </w:r>
      <w:r w:rsidRPr="00FC20E5">
        <w:rPr>
          <w:rStyle w:val="teipersName"/>
        </w:rPr>
        <w:t>Jesush</w:t>
      </w:r>
      <w:r>
        <w:t>! szmilui za tve rane,</w:t>
      </w:r>
      <w:r>
        <w:br/>
        <w:t>Da me od ve</w:t>
      </w:r>
      <w:r w:rsidR="003451AB">
        <w:t>K</w:t>
      </w:r>
      <w:r>
        <w:t>vechne Szmerti v</w:t>
      </w:r>
      <w:r w:rsidRPr="00E61788">
        <w:t>ſ</w:t>
      </w:r>
      <w:r>
        <w:t>zigdar brane.</w:t>
      </w:r>
    </w:p>
    <w:p w14:paraId="437790D7" w14:textId="51487AAB" w:rsidR="00211CC5" w:rsidRDefault="00211CC5" w:rsidP="008347FC">
      <w:pPr>
        <w:pStyle w:val="teiab"/>
      </w:pPr>
      <w:r>
        <w:t>Vchini, da od merteh ve</w:t>
      </w:r>
      <w:r w:rsidRPr="00E61788">
        <w:t>ſ</w:t>
      </w:r>
      <w:r>
        <w:t>zel gori ztanem,</w:t>
      </w:r>
      <w:r>
        <w:br/>
        <w:t>Y v-</w:t>
      </w:r>
      <w:r w:rsidR="003451AB">
        <w:t>K</w:t>
      </w:r>
      <w:r>
        <w:t>raleztvu tvojem zvelichen poztanem.</w:t>
      </w:r>
    </w:p>
    <w:p w14:paraId="45212439" w14:textId="77777777" w:rsidR="00211CC5" w:rsidRDefault="00211CC5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D10476" w14:textId="5A297770" w:rsidR="00211CC5" w:rsidRDefault="00151BF9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/137/</w:t>
      </w:r>
    </w:p>
    <w:p w14:paraId="65A731AC" w14:textId="0D208149" w:rsidR="00151BF9" w:rsidRDefault="00151BF9" w:rsidP="00FC20E5">
      <w:pPr>
        <w:pStyle w:val="teifwPageNum"/>
      </w:pPr>
      <w:r>
        <w:t>372.</w:t>
      </w:r>
    </w:p>
    <w:p w14:paraId="2B7E1DED" w14:textId="7472348E" w:rsidR="0075342C" w:rsidRDefault="00151BF9" w:rsidP="008347FC">
      <w:pPr>
        <w:pStyle w:val="teiab"/>
      </w:pPr>
      <w:r>
        <w:t>Opominyanye greshni</w:t>
      </w:r>
      <w:r w:rsidR="003451AB">
        <w:t>K</w:t>
      </w:r>
      <w:r>
        <w:t>a na po</w:t>
      </w:r>
      <w:r w:rsidR="003451AB">
        <w:t>K</w:t>
      </w:r>
      <w:r>
        <w:t xml:space="preserve">oru, vu </w:t>
      </w:r>
      <w:r w:rsidR="003451AB">
        <w:t>K</w:t>
      </w:r>
      <w:r>
        <w:t>orizmi,</w:t>
      </w:r>
      <w:r>
        <w:br/>
        <w:t>ali ta</w:t>
      </w:r>
      <w:r w:rsidR="003451AB">
        <w:t>K</w:t>
      </w:r>
      <w:r>
        <w:t xml:space="preserve">ai po Epistolu, aldovu, </w:t>
      </w:r>
      <w:r w:rsidR="0075342C">
        <w:t>cherne Meshe.</w:t>
      </w:r>
    </w:p>
    <w:p w14:paraId="6E05BB9C" w14:textId="59AF8034" w:rsidR="0075342C" w:rsidRDefault="0075342C" w:rsidP="00FC20E5">
      <w:pPr>
        <w:pStyle w:val="Naslov2"/>
      </w:pPr>
      <w:r>
        <w:t>Na gornyu Notu, ali: No= 240. et 179.</w:t>
      </w:r>
    </w:p>
    <w:p w14:paraId="0F876EBA" w14:textId="7DD1947D" w:rsidR="0075342C" w:rsidRDefault="0075342C" w:rsidP="008347FC">
      <w:pPr>
        <w:pStyle w:val="teiab"/>
      </w:pPr>
      <w:r>
        <w:t>O ti greshni chlove</w:t>
      </w:r>
      <w:r w:rsidR="003451AB">
        <w:t>K</w:t>
      </w:r>
      <w:r>
        <w:t>! zpomeni</w:t>
      </w:r>
      <w:r w:rsidRPr="00E61788">
        <w:t>ſ</w:t>
      </w:r>
      <w:r>
        <w:t>ze z-tvoga,</w:t>
      </w:r>
      <w:r>
        <w:br/>
        <w:t>Do</w:t>
      </w:r>
      <w:r w:rsidR="003451AB">
        <w:t>K</w:t>
      </w:r>
      <w:r>
        <w:t>lam</w:t>
      </w:r>
      <w:r w:rsidRPr="00E61788">
        <w:t>ſ</w:t>
      </w:r>
      <w:r>
        <w:t>zi v-milozti Gozpodina Boga.</w:t>
      </w:r>
    </w:p>
    <w:p w14:paraId="0D085197" w14:textId="5C7DF78E" w:rsidR="0075342C" w:rsidRDefault="003451AB" w:rsidP="008347FC">
      <w:pPr>
        <w:pStyle w:val="teiab"/>
      </w:pPr>
      <w:r>
        <w:t>K</w:t>
      </w:r>
      <w:r w:rsidR="0075342C">
        <w:t>a</w:t>
      </w:r>
      <w:r>
        <w:t>K</w:t>
      </w:r>
      <w:r w:rsidR="0075342C">
        <w:t xml:space="preserve"> budesh za tvoje grehe odgovarjal,</w:t>
      </w:r>
      <w:r w:rsidR="0075342C">
        <w:br/>
        <w:t>Gda budesh pred ztrashnem Szudczem rachun daval.</w:t>
      </w:r>
    </w:p>
    <w:p w14:paraId="06A6BB63" w14:textId="71B8F017" w:rsidR="0075342C" w:rsidRDefault="0075342C" w:rsidP="008347FC">
      <w:pPr>
        <w:pStyle w:val="teiab"/>
      </w:pPr>
      <w:r>
        <w:t>Izda sze ti ufash vu veli</w:t>
      </w:r>
      <w:r w:rsidR="003451AB">
        <w:t>K</w:t>
      </w:r>
      <w:r>
        <w:t>o blago,</w:t>
      </w:r>
      <w:r>
        <w:br/>
        <w:t>Vu Srebro, y zlato, vu to cherno blato.</w:t>
      </w:r>
    </w:p>
    <w:p w14:paraId="68C87CEF" w14:textId="0DCA9568" w:rsidR="0075342C" w:rsidRDefault="0075342C" w:rsidP="008347FC">
      <w:pPr>
        <w:pStyle w:val="teiab"/>
      </w:pPr>
      <w:r>
        <w:t>Vu tvoju lepotu, mladozt, ino ja</w:t>
      </w:r>
      <w:r w:rsidR="003451AB">
        <w:t>K</w:t>
      </w:r>
      <w:r>
        <w:t>ozt,</w:t>
      </w:r>
      <w:r>
        <w:br/>
      </w:r>
      <w:r w:rsidR="003451AB">
        <w:t>K</w:t>
      </w:r>
      <w:r>
        <w:t xml:space="preserve">oja ti pogine, </w:t>
      </w:r>
      <w:r w:rsidR="003451AB">
        <w:t>K</w:t>
      </w:r>
      <w:r>
        <w:t>a</w:t>
      </w:r>
      <w:r w:rsidR="003451AB">
        <w:t>K</w:t>
      </w:r>
      <w:r>
        <w:t>ti iz</w:t>
      </w:r>
      <w:r w:rsidR="003451AB">
        <w:t>K</w:t>
      </w:r>
      <w:r>
        <w:t>re Szvetlozt.</w:t>
      </w:r>
    </w:p>
    <w:p w14:paraId="3F276EE3" w14:textId="55453A91" w:rsidR="0075342C" w:rsidRDefault="0075342C" w:rsidP="008347FC">
      <w:pPr>
        <w:pStyle w:val="teiab"/>
      </w:pPr>
      <w:r w:rsidRPr="00FC20E5">
        <w:rPr>
          <w:rStyle w:val="teipersName"/>
        </w:rPr>
        <w:t>Eze</w:t>
      </w:r>
      <w:r w:rsidR="003451AB" w:rsidRPr="00FC20E5">
        <w:rPr>
          <w:rStyle w:val="teipersName"/>
        </w:rPr>
        <w:t>K</w:t>
      </w:r>
      <w:r w:rsidRPr="00FC20E5">
        <w:rPr>
          <w:rStyle w:val="teipersName"/>
        </w:rPr>
        <w:t>iel</w:t>
      </w:r>
      <w:r>
        <w:t xml:space="preserve"> Proro</w:t>
      </w:r>
      <w:r w:rsidR="003451AB">
        <w:t>K</w:t>
      </w:r>
      <w:r>
        <w:t xml:space="preserve"> lepo opomina</w:t>
      </w:r>
      <w:r>
        <w:br/>
        <w:t>Vu o</w:t>
      </w:r>
      <w:r w:rsidRPr="00E61788">
        <w:t>ſ</w:t>
      </w:r>
      <w:r>
        <w:t>zem de</w:t>
      </w:r>
      <w:r w:rsidRPr="00E61788">
        <w:t>ſ</w:t>
      </w:r>
      <w:r w:rsidR="00583F8D">
        <w:t>zetom delu ova</w:t>
      </w:r>
      <w:r w:rsidR="003451AB">
        <w:t>K</w:t>
      </w:r>
      <w:r w:rsidR="00583F8D">
        <w:t xml:space="preserve"> ima:</w:t>
      </w:r>
    </w:p>
    <w:p w14:paraId="5B802E01" w14:textId="6F44D712" w:rsidR="00583F8D" w:rsidRDefault="00583F8D" w:rsidP="008347FC">
      <w:pPr>
        <w:pStyle w:val="teiab"/>
      </w:pPr>
      <w:r>
        <w:t xml:space="preserve">Dusha </w:t>
      </w:r>
      <w:r w:rsidR="003451AB">
        <w:t>K</w:t>
      </w:r>
      <w:r>
        <w:t>a pregreshi szmertjum je nyoi vmreti,</w:t>
      </w:r>
      <w:r>
        <w:br/>
        <w:t>Y licza Bosjega nigdar nevideti.</w:t>
      </w:r>
    </w:p>
    <w:p w14:paraId="1C8E7DCA" w14:textId="2D72EB20" w:rsidR="00583F8D" w:rsidRDefault="00583F8D" w:rsidP="008347FC">
      <w:pPr>
        <w:pStyle w:val="teiab"/>
      </w:pPr>
      <w:r>
        <w:t xml:space="preserve">Szad Cloveche imash </w:t>
      </w:r>
      <w:r w:rsidRPr="00FC20E5">
        <w:rPr>
          <w:rStyle w:val="teidel"/>
        </w:rPr>
        <w:t>zlato</w:t>
      </w:r>
      <w:r>
        <w:t xml:space="preserve"> lepo zlato vreme,</w:t>
      </w:r>
      <w:r>
        <w:br/>
        <w:t xml:space="preserve">Vu </w:t>
      </w:r>
      <w:r w:rsidR="003451AB">
        <w:t>K</w:t>
      </w:r>
      <w:r>
        <w:t>om moresh grehe opla</w:t>
      </w:r>
      <w:r w:rsidR="003451AB">
        <w:t>K</w:t>
      </w:r>
      <w:r>
        <w:t>ati cherne.</w:t>
      </w:r>
    </w:p>
    <w:p w14:paraId="53084EF7" w14:textId="27490023" w:rsidR="00583F8D" w:rsidRDefault="00583F8D" w:rsidP="008347FC">
      <w:pPr>
        <w:pStyle w:val="teiab"/>
      </w:pPr>
      <w:r>
        <w:t>Z-Molitvum, z-po</w:t>
      </w:r>
      <w:r w:rsidR="003451AB">
        <w:t>K</w:t>
      </w:r>
      <w:r>
        <w:t>orum, z-poztom, y z-almostvom,</w:t>
      </w:r>
      <w:r>
        <w:br/>
        <w:t>A</w:t>
      </w:r>
      <w:r w:rsidR="003451AB">
        <w:t>K</w:t>
      </w:r>
      <w:r>
        <w:t>o hochesh z-Szrechnum ti vumreti z-Szmertjum.</w:t>
      </w:r>
    </w:p>
    <w:p w14:paraId="1F8FAAD7" w14:textId="323ECA33" w:rsidR="00583F8D" w:rsidRDefault="00583F8D" w:rsidP="008347FC">
      <w:pPr>
        <w:pStyle w:val="teiab"/>
      </w:pPr>
      <w:r>
        <w:t>Vzemi ti z-</w:t>
      </w:r>
      <w:r w:rsidRPr="00FC20E5">
        <w:rPr>
          <w:rStyle w:val="teipersName"/>
        </w:rPr>
        <w:t>Marie</w:t>
      </w:r>
      <w:r>
        <w:t xml:space="preserve"> peldu </w:t>
      </w:r>
      <w:r w:rsidRPr="00FC20E5">
        <w:rPr>
          <w:rStyle w:val="teipersName"/>
        </w:rPr>
        <w:t>Magdalene</w:t>
      </w:r>
      <w:r>
        <w:t>,</w:t>
      </w:r>
      <w:r>
        <w:br/>
      </w:r>
      <w:r w:rsidR="003451AB">
        <w:t>K</w:t>
      </w:r>
      <w:r>
        <w:t>a</w:t>
      </w:r>
      <w:r w:rsidR="003451AB">
        <w:t>K</w:t>
      </w:r>
      <w:r>
        <w:t>vu je po</w:t>
      </w:r>
      <w:r w:rsidR="003451AB">
        <w:t>K</w:t>
      </w:r>
      <w:r>
        <w:t>oru chinila za grehe.</w:t>
      </w:r>
    </w:p>
    <w:p w14:paraId="620EBFF8" w14:textId="77777777" w:rsidR="00583F8D" w:rsidRDefault="00583F8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7DAE0E" w14:textId="4F8C1523" w:rsidR="00583F8D" w:rsidRDefault="00583F8D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/139/</w:t>
      </w:r>
    </w:p>
    <w:p w14:paraId="6AE78953" w14:textId="29F0A336" w:rsidR="00583F8D" w:rsidRDefault="00583F8D" w:rsidP="00625A50">
      <w:pPr>
        <w:pStyle w:val="teifwPageNum"/>
      </w:pPr>
      <w:r>
        <w:t>373.</w:t>
      </w:r>
    </w:p>
    <w:p w14:paraId="29ADDD16" w14:textId="504C98CE" w:rsidR="00583F8D" w:rsidRDefault="00583F8D" w:rsidP="008347FC">
      <w:pPr>
        <w:pStyle w:val="teiab"/>
      </w:pPr>
      <w:r>
        <w:t>A</w:t>
      </w:r>
      <w:r w:rsidR="003451AB">
        <w:t>K</w:t>
      </w:r>
      <w:r>
        <w:t>o na</w:t>
      </w:r>
      <w:r w:rsidRPr="00E61788">
        <w:t>ſ</w:t>
      </w:r>
      <w:r>
        <w:t>zledujesh nye tusno greshenye,</w:t>
      </w:r>
      <w:r>
        <w:br/>
        <w:t>Na</w:t>
      </w:r>
      <w:r w:rsidRPr="00E61788">
        <w:t>ſ</w:t>
      </w:r>
      <w:r>
        <w:t>zledui ta</w:t>
      </w:r>
      <w:r w:rsidR="003451AB">
        <w:t>K</w:t>
      </w:r>
      <w:r>
        <w:t>aishe po</w:t>
      </w:r>
      <w:r w:rsidR="003451AB">
        <w:t>K</w:t>
      </w:r>
      <w:r>
        <w:t xml:space="preserve">oru, </w:t>
      </w:r>
      <w:r w:rsidRPr="00625A50">
        <w:rPr>
          <w:rStyle w:val="teidel"/>
        </w:rPr>
        <w:t>chinen</w:t>
      </w:r>
      <w:r>
        <w:t xml:space="preserve"> chinyenye.</w:t>
      </w:r>
    </w:p>
    <w:p w14:paraId="1F925FBC" w14:textId="78E1C0F0" w:rsidR="00583F8D" w:rsidRDefault="00583F8D" w:rsidP="008347FC">
      <w:pPr>
        <w:pStyle w:val="teiab"/>
      </w:pPr>
      <w:r>
        <w:t xml:space="preserve">Szam ti Bog govori pri </w:t>
      </w:r>
      <w:r w:rsidRPr="00625A50">
        <w:rPr>
          <w:rStyle w:val="teipersName"/>
        </w:rPr>
        <w:t>Davidu</w:t>
      </w:r>
      <w:r>
        <w:t xml:space="preserve"> </w:t>
      </w:r>
      <w:r w:rsidR="003451AB">
        <w:t>K</w:t>
      </w:r>
      <w:r>
        <w:t>ralu,</w:t>
      </w:r>
      <w:r>
        <w:br/>
        <w:t>Vu devet de</w:t>
      </w:r>
      <w:r w:rsidRPr="00E61788">
        <w:t>ſ</w:t>
      </w:r>
      <w:r>
        <w:t>zetom, y pervom Szoltaru:</w:t>
      </w:r>
    </w:p>
    <w:p w14:paraId="6DEF2E29" w14:textId="2C841620" w:rsidR="00583F8D" w:rsidRDefault="003451AB" w:rsidP="008347FC">
      <w:pPr>
        <w:pStyle w:val="teiab"/>
      </w:pPr>
      <w:r>
        <w:t>K</w:t>
      </w:r>
      <w:r w:rsidR="00583F8D">
        <w:t>oi lyubi mene, y veruje vu me,</w:t>
      </w:r>
      <w:r w:rsidR="00583F8D">
        <w:br/>
        <w:t>Dusha mu bu v-Nebu vu vechnom po</w:t>
      </w:r>
      <w:r>
        <w:t>K</w:t>
      </w:r>
      <w:r w:rsidR="00583F8D">
        <w:t xml:space="preserve">oju </w:t>
      </w:r>
      <w:r w:rsidR="00583F8D" w:rsidRPr="00625A50">
        <w:rPr>
          <w:rStyle w:val="teiadd"/>
        </w:rPr>
        <w:t>veſzelju</w:t>
      </w:r>
      <w:r w:rsidR="00583F8D">
        <w:t>.</w:t>
      </w:r>
    </w:p>
    <w:p w14:paraId="0E13F9BE" w14:textId="77777777" w:rsidR="00583F8D" w:rsidRDefault="00583F8D" w:rsidP="00244EC6">
      <w:pPr>
        <w:rPr>
          <w:sz w:val="24"/>
          <w:szCs w:val="24"/>
        </w:rPr>
      </w:pPr>
    </w:p>
    <w:p w14:paraId="272803DF" w14:textId="6D1EEA42" w:rsidR="00583F8D" w:rsidRDefault="00583F8D" w:rsidP="00625A50">
      <w:pPr>
        <w:pStyle w:val="Naslov2"/>
      </w:pPr>
      <w:r>
        <w:t>Na jedna</w:t>
      </w:r>
      <w:r w:rsidR="003451AB">
        <w:t>K</w:t>
      </w:r>
      <w:r>
        <w:t>u Notu, ali No= 241. Et 179.</w:t>
      </w:r>
    </w:p>
    <w:p w14:paraId="3A368094" w14:textId="3B79C583" w:rsidR="00583F8D" w:rsidRDefault="00583F8D" w:rsidP="008347FC">
      <w:pPr>
        <w:pStyle w:val="teiab"/>
      </w:pPr>
      <w:r>
        <w:t>Za</w:t>
      </w:r>
      <w:r w:rsidR="003451AB">
        <w:t>K</w:t>
      </w:r>
      <w:r>
        <w:t>ai Szvet ta</w:t>
      </w:r>
      <w:r w:rsidR="003451AB">
        <w:t>K</w:t>
      </w:r>
      <w:r>
        <w:t xml:space="preserve"> teche za di</w:t>
      </w:r>
      <w:r w:rsidR="003451AB">
        <w:t>K</w:t>
      </w:r>
      <w:r>
        <w:t>um z</w:t>
      </w:r>
      <w:r w:rsidR="003451AB">
        <w:t>K</w:t>
      </w:r>
      <w:r w:rsidR="00625A50">
        <w:t>azlivu</w:t>
      </w:r>
      <w:r>
        <w:t>m?</w:t>
      </w:r>
      <w:r>
        <w:br/>
        <w:t>Za</w:t>
      </w:r>
      <w:r w:rsidR="003451AB">
        <w:t>K</w:t>
      </w:r>
      <w:r>
        <w:t>ai sze za hvalum ta</w:t>
      </w:r>
      <w:r w:rsidR="003451AB">
        <w:t>K</w:t>
      </w:r>
      <w:r>
        <w:t xml:space="preserve"> trudi laslivum?</w:t>
      </w:r>
    </w:p>
    <w:p w14:paraId="2CD3DDB9" w14:textId="462F5F11" w:rsidR="00583F8D" w:rsidRDefault="00583F8D" w:rsidP="008347FC">
      <w:pPr>
        <w:pStyle w:val="teiab"/>
      </w:pPr>
      <w:r>
        <w:t>Ta</w:t>
      </w:r>
      <w:r w:rsidR="003451AB">
        <w:t>K</w:t>
      </w:r>
      <w:r>
        <w:t xml:space="preserve"> je </w:t>
      </w:r>
      <w:r w:rsidR="003451AB">
        <w:t>K</w:t>
      </w:r>
      <w:r>
        <w:t>rat</w:t>
      </w:r>
      <w:r w:rsidR="003451AB">
        <w:t>K</w:t>
      </w:r>
      <w:r>
        <w:t>a radozt toga Szveta di</w:t>
      </w:r>
      <w:r w:rsidR="003451AB">
        <w:t>K</w:t>
      </w:r>
      <w:r>
        <w:t>a,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je </w:t>
      </w:r>
      <w:r w:rsidR="003451AB">
        <w:t>K</w:t>
      </w:r>
      <w:r>
        <w:t>rat</w:t>
      </w:r>
      <w:r w:rsidR="003451AB">
        <w:t>K</w:t>
      </w:r>
      <w:r>
        <w:t>a Tersczem Szenymena prili</w:t>
      </w:r>
      <w:r w:rsidR="003451AB">
        <w:t>K</w:t>
      </w:r>
      <w:r>
        <w:t>a.</w:t>
      </w:r>
    </w:p>
    <w:p w14:paraId="6DF2E579" w14:textId="7DF28319" w:rsidR="00583F8D" w:rsidRDefault="00583F8D" w:rsidP="008347FC">
      <w:pPr>
        <w:pStyle w:val="teiab"/>
      </w:pPr>
      <w:r>
        <w:t>Vech sze uffai vu Grad na ledu zidani,</w:t>
      </w:r>
      <w:r>
        <w:br/>
        <w:t>Vu ro</w:t>
      </w:r>
      <w:r w:rsidRPr="00E61788">
        <w:t>ſ</w:t>
      </w:r>
      <w:r>
        <w:t>zu juternyu, neg vu Szvet ov jalni.</w:t>
      </w:r>
    </w:p>
    <w:p w14:paraId="6882D356" w14:textId="11DF333A" w:rsidR="00583F8D" w:rsidRDefault="00583F8D" w:rsidP="008347FC">
      <w:pPr>
        <w:pStyle w:val="teiab"/>
      </w:pPr>
      <w:r>
        <w:t>A</w:t>
      </w:r>
      <w:r w:rsidR="003451AB">
        <w:t>K</w:t>
      </w:r>
      <w:r>
        <w:t>o szi lep, y mlad, bogat, y plemenit,</w:t>
      </w:r>
      <w:r>
        <w:br/>
        <w:t>Muder, y razumen, y pri lyudeh veli</w:t>
      </w:r>
      <w:r w:rsidR="003451AB">
        <w:t>K</w:t>
      </w:r>
      <w:r>
        <w:t>.</w:t>
      </w:r>
    </w:p>
    <w:p w14:paraId="68E83BC9" w14:textId="1457E8CC" w:rsidR="00583F8D" w:rsidRDefault="003451AB" w:rsidP="008347FC">
      <w:pPr>
        <w:pStyle w:val="teiab"/>
      </w:pPr>
      <w:r>
        <w:t>K</w:t>
      </w:r>
      <w:r w:rsidR="00583F8D">
        <w:t>rat</w:t>
      </w:r>
      <w:r>
        <w:t>K</w:t>
      </w:r>
      <w:r w:rsidR="00583F8D">
        <w:t>a je neztalna v</w:t>
      </w:r>
      <w:r w:rsidR="00583F8D" w:rsidRPr="00E61788">
        <w:t>ſ</w:t>
      </w:r>
      <w:r w:rsidR="00583F8D">
        <w:t>za ta Szvetcz</w:t>
      </w:r>
      <w:r>
        <w:t>K</w:t>
      </w:r>
      <w:r w:rsidR="00583F8D">
        <w:t>a radozt,</w:t>
      </w:r>
      <w:r w:rsidR="00583F8D">
        <w:br/>
        <w:t>Ar nyoi je za</w:t>
      </w:r>
      <w:r w:rsidR="00583F8D" w:rsidRPr="00E61788">
        <w:t>ſ</w:t>
      </w:r>
      <w:r w:rsidR="00583F8D">
        <w:t>zela ve</w:t>
      </w:r>
      <w:r>
        <w:t>K</w:t>
      </w:r>
      <w:r w:rsidR="00583F8D">
        <w:t>ivechna Salozt.</w:t>
      </w:r>
    </w:p>
    <w:p w14:paraId="32B94F08" w14:textId="3CEF898A" w:rsidR="00D06D3B" w:rsidRDefault="00D06D3B" w:rsidP="008347FC">
      <w:pPr>
        <w:pStyle w:val="teiab"/>
      </w:pPr>
      <w:r>
        <w:t>Voiz</w:t>
      </w:r>
      <w:r w:rsidR="003451AB">
        <w:t>K</w:t>
      </w:r>
      <w:r>
        <w:t xml:space="preserve">a, gla, y </w:t>
      </w:r>
      <w:r w:rsidR="003451AB">
        <w:t>K</w:t>
      </w:r>
      <w:r>
        <w:t>uga dene</w:t>
      </w:r>
      <w:r w:rsidRPr="00E61788">
        <w:t>ſ</w:t>
      </w:r>
      <w:r>
        <w:t>z zutra pride,</w:t>
      </w:r>
      <w:r>
        <w:br/>
        <w:t>Vu ochnom megnenyu v</w:t>
      </w:r>
      <w:r w:rsidRPr="00E61788">
        <w:t>ſ</w:t>
      </w:r>
      <w:r>
        <w:t>za szrecha odide,.</w:t>
      </w:r>
    </w:p>
    <w:p w14:paraId="64B7F1EF" w14:textId="378CBBA7" w:rsidR="00D06D3B" w:rsidRDefault="00D06D3B" w:rsidP="008347FC">
      <w:pPr>
        <w:pStyle w:val="teiab"/>
      </w:pPr>
      <w:r>
        <w:t>Blago te oztavi</w:t>
      </w:r>
      <w:r w:rsidR="006367AE">
        <w:t>, v</w:t>
      </w:r>
      <w:r w:rsidR="006367AE" w:rsidRPr="00E61788">
        <w:t>ſ</w:t>
      </w:r>
      <w:r w:rsidR="006367AE">
        <w:t>ze od tebe poide,</w:t>
      </w:r>
      <w:r w:rsidR="006367AE">
        <w:br/>
        <w:t>Beteg te dohiti, szmertno vreme doide.</w:t>
      </w:r>
    </w:p>
    <w:p w14:paraId="50CBDA91" w14:textId="3BDE4062" w:rsidR="006367AE" w:rsidRDefault="006367AE" w:rsidP="00625A50">
      <w:pPr>
        <w:pStyle w:val="teiclosure"/>
      </w:pPr>
      <w:r>
        <w:t>V. C.</w:t>
      </w:r>
    </w:p>
    <w:p w14:paraId="5858D4C1" w14:textId="77777777" w:rsidR="006367AE" w:rsidRDefault="006367A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B0D4BE" w14:textId="4C1A9916" w:rsidR="006367AE" w:rsidRDefault="006367AE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/140/</w:t>
      </w:r>
    </w:p>
    <w:p w14:paraId="62E6D231" w14:textId="615C43AB" w:rsidR="006367AE" w:rsidRDefault="006367AE" w:rsidP="00625A50">
      <w:pPr>
        <w:pStyle w:val="teifwPageNum"/>
      </w:pPr>
      <w:r>
        <w:t>374.</w:t>
      </w:r>
    </w:p>
    <w:p w14:paraId="336FC16D" w14:textId="585F7598" w:rsidR="006367AE" w:rsidRDefault="006367AE" w:rsidP="008347FC">
      <w:pPr>
        <w:pStyle w:val="teiab"/>
      </w:pPr>
      <w:r>
        <w:t>Ni</w:t>
      </w:r>
      <w:r w:rsidR="003451AB">
        <w:t>K</w:t>
      </w:r>
      <w:r>
        <w:t>ai nepomore onda pleme</w:t>
      </w:r>
      <w:r w:rsidRPr="00625A50">
        <w:rPr>
          <w:rStyle w:val="teiadd"/>
        </w:rPr>
        <w:t>n</w:t>
      </w:r>
      <w:r>
        <w:t>schina,</w:t>
      </w:r>
      <w:r>
        <w:br/>
        <w:t>Nit pogleda na te prava tva drusina.</w:t>
      </w:r>
    </w:p>
    <w:p w14:paraId="43BFC811" w14:textId="2991535A" w:rsidR="006367AE" w:rsidRDefault="006367AE" w:rsidP="008347FC">
      <w:pPr>
        <w:pStyle w:val="teiab"/>
      </w:pPr>
      <w:r>
        <w:t xml:space="preserve">Morbiti sze toga </w:t>
      </w:r>
      <w:r w:rsidR="003451AB">
        <w:t>K</w:t>
      </w:r>
      <w:r>
        <w:t>omai cha</w:t>
      </w:r>
      <w:r w:rsidR="003451AB">
        <w:t>K</w:t>
      </w:r>
      <w:r>
        <w:t>a mira,</w:t>
      </w:r>
      <w:r>
        <w:br/>
        <w:t>Da tebe mertvoga v-chernu zemlu v-tira.</w:t>
      </w:r>
    </w:p>
    <w:p w14:paraId="286502C7" w14:textId="0DA179A3" w:rsidR="006367AE" w:rsidRDefault="003451AB" w:rsidP="008347FC">
      <w:pPr>
        <w:pStyle w:val="teiab"/>
      </w:pPr>
      <w:r>
        <w:t>K</w:t>
      </w:r>
      <w:r w:rsidR="006367AE">
        <w:t>oi dene</w:t>
      </w:r>
      <w:r w:rsidR="006367AE" w:rsidRPr="00E61788">
        <w:t>ſ</w:t>
      </w:r>
      <w:r w:rsidR="006367AE">
        <w:t>z gine od tvoje lyubavi,</w:t>
      </w:r>
      <w:r w:rsidR="006367AE">
        <w:br/>
        <w:t xml:space="preserve">Zutra ti vre </w:t>
      </w:r>
      <w:r>
        <w:t>K</w:t>
      </w:r>
      <w:r w:rsidR="006367AE">
        <w:t>opa jamu pod petami.</w:t>
      </w:r>
    </w:p>
    <w:p w14:paraId="0DE3E03F" w14:textId="091E02B5" w:rsidR="006367AE" w:rsidRDefault="006367AE" w:rsidP="008347FC">
      <w:pPr>
        <w:pStyle w:val="teiab"/>
      </w:pPr>
      <w:r>
        <w:t xml:space="preserve">Na Szunczu sze </w:t>
      </w:r>
      <w:r w:rsidR="003451AB">
        <w:t>K</w:t>
      </w:r>
      <w:r>
        <w:t>ristal ja</w:t>
      </w:r>
      <w:r w:rsidR="003451AB">
        <w:t>K</w:t>
      </w:r>
      <w:r>
        <w:t>o lepo Szveti,</w:t>
      </w:r>
      <w:r>
        <w:br/>
        <w:t xml:space="preserve">Ali </w:t>
      </w:r>
      <w:r w:rsidR="003451AB">
        <w:t>K</w:t>
      </w:r>
      <w:r>
        <w:t>a</w:t>
      </w:r>
      <w:r w:rsidR="003451AB">
        <w:t>K</w:t>
      </w:r>
      <w:r>
        <w:t xml:space="preserve"> opadne, na prah Sze razleti.</w:t>
      </w:r>
    </w:p>
    <w:p w14:paraId="1EC67B5E" w14:textId="3B7F2BF9" w:rsidR="006367AE" w:rsidRDefault="006367AE" w:rsidP="008347FC">
      <w:pPr>
        <w:pStyle w:val="teiab"/>
      </w:pPr>
      <w:r>
        <w:t>Ta</w:t>
      </w:r>
      <w:r w:rsidR="003451AB">
        <w:t>K</w:t>
      </w:r>
      <w:r>
        <w:t xml:space="preserve"> y v</w:t>
      </w:r>
      <w:r w:rsidRPr="00E61788">
        <w:t>ſ</w:t>
      </w:r>
      <w:r>
        <w:t>za</w:t>
      </w:r>
      <w:r w:rsidR="003451AB">
        <w:t>K</w:t>
      </w:r>
      <w:r>
        <w:t xml:space="preserve">i, </w:t>
      </w:r>
      <w:r w:rsidR="003451AB">
        <w:t>K</w:t>
      </w:r>
      <w:r>
        <w:t>oi dene</w:t>
      </w:r>
      <w:r w:rsidRPr="00E61788">
        <w:t>ſ</w:t>
      </w:r>
      <w:r>
        <w:t>z ve</w:t>
      </w:r>
      <w:r w:rsidRPr="00E61788">
        <w:t>ſ</w:t>
      </w:r>
      <w:r>
        <w:t>zel sivesh,</w:t>
      </w:r>
      <w:r>
        <w:br/>
        <w:t>zutra neztane, z-mertvemi zegnijesh.</w:t>
      </w:r>
    </w:p>
    <w:p w14:paraId="166C37D3" w14:textId="59E9BAC9" w:rsidR="006367AE" w:rsidRDefault="006367AE" w:rsidP="008347FC">
      <w:pPr>
        <w:pStyle w:val="teiab"/>
      </w:pPr>
      <w:r>
        <w:t>Budi Cze</w:t>
      </w:r>
      <w:r w:rsidRPr="00E61788">
        <w:t>ſ</w:t>
      </w:r>
      <w:r>
        <w:t xml:space="preserve">zar, y </w:t>
      </w:r>
      <w:r w:rsidR="003451AB">
        <w:t>K</w:t>
      </w:r>
      <w:r>
        <w:t>ral, Papa, y Poglavar,</w:t>
      </w:r>
      <w:r>
        <w:br/>
        <w:t>Fini Dia</w:t>
      </w:r>
      <w:r w:rsidR="003451AB">
        <w:t>K</w:t>
      </w:r>
      <w:r>
        <w:t>, Mester, Tesa</w:t>
      </w:r>
      <w:r w:rsidR="003451AB">
        <w:t>K</w:t>
      </w:r>
      <w:r>
        <w:t xml:space="preserve">, ali </w:t>
      </w:r>
      <w:r w:rsidR="003451AB">
        <w:t>K</w:t>
      </w:r>
      <w:r>
        <w:t>ramar.</w:t>
      </w:r>
    </w:p>
    <w:p w14:paraId="056C4745" w14:textId="57026644" w:rsidR="006367AE" w:rsidRDefault="006367AE" w:rsidP="008347FC">
      <w:pPr>
        <w:pStyle w:val="teiab"/>
      </w:pPr>
      <w:r>
        <w:t xml:space="preserve">Ni chazti, ni mezta, </w:t>
      </w:r>
      <w:r w:rsidR="003451AB">
        <w:t>K</w:t>
      </w:r>
      <w:r>
        <w:t>amo bi</w:t>
      </w:r>
      <w:r w:rsidRPr="00E61788">
        <w:t>ſ</w:t>
      </w:r>
      <w:r>
        <w:t>ze v-te</w:t>
      </w:r>
      <w:r w:rsidR="003451AB">
        <w:t>K</w:t>
      </w:r>
      <w:r>
        <w:t>el,</w:t>
      </w:r>
      <w:r>
        <w:br/>
        <w:t>Budeti vumreti, gda nebi ni re</w:t>
      </w:r>
      <w:r w:rsidR="003451AB">
        <w:t>K</w:t>
      </w:r>
      <w:r>
        <w:t>el.</w:t>
      </w:r>
    </w:p>
    <w:p w14:paraId="4EDD8CFE" w14:textId="0CEA6CA8" w:rsidR="00BD24B4" w:rsidRDefault="00BD24B4" w:rsidP="008347FC">
      <w:pPr>
        <w:pStyle w:val="teiab"/>
      </w:pPr>
      <w:r>
        <w:t>Molbe, y po</w:t>
      </w:r>
      <w:r w:rsidR="003451AB">
        <w:t>K</w:t>
      </w:r>
      <w:r>
        <w:t>oro primi</w:t>
      </w:r>
      <w:r w:rsidRPr="00E61788">
        <w:t>ſ</w:t>
      </w:r>
      <w:r>
        <w:t>ze zagoda,</w:t>
      </w:r>
      <w:r>
        <w:br/>
        <w:t>Da</w:t>
      </w:r>
      <w:r w:rsidRPr="00E61788">
        <w:t>ſ</w:t>
      </w:r>
      <w:r>
        <w:t>zi priatela vezda dobish Boga.</w:t>
      </w:r>
    </w:p>
    <w:p w14:paraId="0B9AA238" w14:textId="77777777" w:rsidR="00F82E30" w:rsidRDefault="00BD24B4" w:rsidP="008347FC">
      <w:pPr>
        <w:pStyle w:val="teiab"/>
      </w:pPr>
      <w:r>
        <w:t>Pri nyem naidesh blago z-ve</w:t>
      </w:r>
      <w:r w:rsidRPr="00E61788">
        <w:t>ſ</w:t>
      </w:r>
      <w:r>
        <w:t>zeljem, y zdravjem,</w:t>
      </w:r>
      <w:r>
        <w:br/>
      </w:r>
      <w:r w:rsidR="003451AB">
        <w:t>K</w:t>
      </w:r>
      <w:r>
        <w:t>-tomu zvelichenye na v</w:t>
      </w:r>
      <w:r w:rsidRPr="00E61788">
        <w:t>ſ</w:t>
      </w:r>
      <w:r>
        <w:t>ze ve</w:t>
      </w:r>
      <w:r w:rsidR="003451AB">
        <w:t>K</w:t>
      </w:r>
      <w:r>
        <w:t xml:space="preserve">e, </w:t>
      </w:r>
    </w:p>
    <w:p w14:paraId="3F047CEB" w14:textId="464DE7EE" w:rsidR="00BD24B4" w:rsidRDefault="00BD24B4" w:rsidP="00F82E30">
      <w:pPr>
        <w:pStyle w:val="teiclosure"/>
      </w:pPr>
      <w:r>
        <w:t>Amen.</w:t>
      </w:r>
    </w:p>
    <w:p w14:paraId="1F70EF41" w14:textId="154B6E6C" w:rsidR="00BD24B4" w:rsidRDefault="00BD24B4" w:rsidP="00495ECC">
      <w:pPr>
        <w:pStyle w:val="Naslov2"/>
      </w:pPr>
      <w:r>
        <w:t>Prili</w:t>
      </w:r>
      <w:r w:rsidR="003451AB">
        <w:t>K</w:t>
      </w:r>
      <w:r>
        <w:t>a od Pticz na Notu: No= 242.</w:t>
      </w:r>
    </w:p>
    <w:p w14:paraId="5EC1561C" w14:textId="77777777" w:rsidR="00BD24B4" w:rsidRDefault="00BD24B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CC98C5" w14:textId="4628918D" w:rsidR="00BD24B4" w:rsidRDefault="00BD24B4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/141/</w:t>
      </w:r>
    </w:p>
    <w:p w14:paraId="3A11564D" w14:textId="3BB266EA" w:rsidR="00BD24B4" w:rsidRDefault="00BD24B4" w:rsidP="00073E0D">
      <w:pPr>
        <w:pStyle w:val="teifwPageNum"/>
      </w:pPr>
      <w:r>
        <w:t>375.</w:t>
      </w:r>
    </w:p>
    <w:p w14:paraId="1D64B64D" w14:textId="6BEFF4F8" w:rsidR="00BD24B4" w:rsidRDefault="00BD24B4" w:rsidP="008347FC">
      <w:pPr>
        <w:pStyle w:val="teiab"/>
      </w:pPr>
      <w:r>
        <w:t>Zahman Pticza leti v-zra</w:t>
      </w:r>
      <w:r w:rsidR="003451AB">
        <w:t>K</w:t>
      </w:r>
      <w:r>
        <w:t xml:space="preserve">, </w:t>
      </w:r>
      <w:r w:rsidR="003451AB">
        <w:t>K</w:t>
      </w:r>
      <w:r>
        <w:t xml:space="preserve">ad nyu dersi </w:t>
      </w:r>
      <w:r w:rsidR="003451AB">
        <w:t>K</w:t>
      </w:r>
      <w:r>
        <w:t>onecz ja</w:t>
      </w:r>
      <w:r w:rsidR="003451AB">
        <w:t>K</w:t>
      </w:r>
      <w:r>
        <w:t>,</w:t>
      </w:r>
      <w:r>
        <w:br/>
        <w:t xml:space="preserve">Ar nyu ztegne gda ne Stima, </w:t>
      </w:r>
      <w:r w:rsidR="003451AB">
        <w:t>K</w:t>
      </w:r>
      <w:r>
        <w:t xml:space="preserve">relut vtergne, </w:t>
      </w:r>
      <w:r w:rsidR="003451AB">
        <w:t>K</w:t>
      </w:r>
      <w:r>
        <w:t>oju ima,</w:t>
      </w:r>
      <w:r>
        <w:br/>
        <w:t xml:space="preserve">Mora poiti v-tusni ztan, </w:t>
      </w:r>
      <w:r w:rsidR="003451AB">
        <w:t>K</w:t>
      </w:r>
      <w:r>
        <w:t>ad nyu dersi jedna ztran.</w:t>
      </w:r>
    </w:p>
    <w:p w14:paraId="6168EE44" w14:textId="37CE846F" w:rsidR="00BD24B4" w:rsidRDefault="00BD24B4" w:rsidP="008347FC">
      <w:pPr>
        <w:pStyle w:val="teiab"/>
      </w:pPr>
      <w:r>
        <w:t>Milo tusi den, y noch, ar zleteti nema moch,</w:t>
      </w:r>
      <w:r>
        <w:br/>
        <w:t>Szimo tamo tusna z</w:t>
      </w:r>
      <w:r w:rsidR="003451AB">
        <w:t>K</w:t>
      </w:r>
      <w:r>
        <w:t>ache, szvoga ztana Suh</w:t>
      </w:r>
      <w:r w:rsidR="003451AB">
        <w:t>K</w:t>
      </w:r>
      <w:r>
        <w:t>o plache,</w:t>
      </w:r>
      <w:r>
        <w:br/>
        <w:t>Rada ide z-vuze vum, na popev</w:t>
      </w:r>
      <w:r w:rsidR="003451AB">
        <w:t>K</w:t>
      </w:r>
      <w:r>
        <w:t xml:space="preserve">e ravna </w:t>
      </w:r>
      <w:r w:rsidR="003451AB">
        <w:t>K</w:t>
      </w:r>
      <w:r>
        <w:t>lun.</w:t>
      </w:r>
    </w:p>
    <w:p w14:paraId="248FE83C" w14:textId="42B4D9C1" w:rsidR="00BD24B4" w:rsidRDefault="00BD24B4" w:rsidP="008347FC">
      <w:pPr>
        <w:pStyle w:val="teiab"/>
      </w:pPr>
      <w:r>
        <w:t>Ali ret</w:t>
      </w:r>
      <w:r w:rsidR="003451AB">
        <w:t>K</w:t>
      </w:r>
      <w:r>
        <w:t xml:space="preserve">a Szrecha ta, ar </w:t>
      </w:r>
      <w:r w:rsidR="003451AB">
        <w:t>K</w:t>
      </w:r>
      <w:r>
        <w:t>erlet</w:t>
      </w:r>
      <w:r w:rsidR="003451AB">
        <w:t>K</w:t>
      </w:r>
      <w:r>
        <w:t>a dobra v</w:t>
      </w:r>
      <w:r w:rsidRPr="00E61788">
        <w:t>ſ</w:t>
      </w:r>
      <w:r>
        <w:t>za,</w:t>
      </w:r>
      <w:r>
        <w:br/>
        <w:t>Tusna zletet nema mochi, na nyu lovecz ima ochi,</w:t>
      </w:r>
      <w:r>
        <w:br/>
        <w:t>Da pre</w:t>
      </w:r>
      <w:r w:rsidR="003451AB">
        <w:t>K</w:t>
      </w:r>
      <w:r>
        <w:t>ani druge ta</w:t>
      </w:r>
      <w:r w:rsidR="003451AB">
        <w:t>K</w:t>
      </w:r>
      <w:r>
        <w:t>, razpreztira mrese pa</w:t>
      </w:r>
      <w:r w:rsidR="003451AB">
        <w:t>K</w:t>
      </w:r>
      <w:r>
        <w:t>.</w:t>
      </w:r>
    </w:p>
    <w:p w14:paraId="32084889" w14:textId="4A9639A1" w:rsidR="00BD24B4" w:rsidRDefault="00BD24B4" w:rsidP="008347FC">
      <w:pPr>
        <w:pStyle w:val="teiab"/>
      </w:pPr>
      <w:r>
        <w:t>B</w:t>
      </w:r>
      <w:r w:rsidR="00073E0D">
        <w:t>e</w:t>
      </w:r>
      <w:r>
        <w:t>si, besi tusneh ru</w:t>
      </w:r>
      <w:r w:rsidR="003451AB">
        <w:t>K</w:t>
      </w:r>
      <w:r>
        <w:t>, ar te ztrese lyuti vu</w:t>
      </w:r>
      <w:r w:rsidR="003451AB">
        <w:t>K</w:t>
      </w:r>
      <w:r>
        <w:t>,</w:t>
      </w:r>
      <w:r>
        <w:br/>
        <w:t>Ali pache dai</w:t>
      </w:r>
      <w:r w:rsidRPr="00E61788">
        <w:t>ſ</w:t>
      </w:r>
      <w:r>
        <w:t>ze v-ru</w:t>
      </w:r>
      <w:r w:rsidR="003451AB">
        <w:t>K</w:t>
      </w:r>
      <w:r>
        <w:t>e, da ti ve</w:t>
      </w:r>
      <w:r w:rsidR="003451AB">
        <w:t>K</w:t>
      </w:r>
      <w:r>
        <w:t>she nebu mu</w:t>
      </w:r>
      <w:r w:rsidR="003451AB">
        <w:t>K</w:t>
      </w:r>
      <w:r>
        <w:t>e,</w:t>
      </w:r>
      <w:r>
        <w:br/>
        <w:t>Za</w:t>
      </w:r>
      <w:r w:rsidR="003451AB">
        <w:t>K</w:t>
      </w:r>
      <w:r>
        <w:t>ai szi mu dala z</w:t>
      </w:r>
      <w:r w:rsidR="003451AB">
        <w:t>K</w:t>
      </w:r>
      <w:r>
        <w:t>erb, morash dati Site</w:t>
      </w:r>
      <w:r w:rsidR="003451AB">
        <w:t>K</w:t>
      </w:r>
      <w:r>
        <w:t xml:space="preserve">, </w:t>
      </w:r>
      <w:r w:rsidR="003451AB">
        <w:t>K</w:t>
      </w:r>
      <w:r>
        <w:t>erv.</w:t>
      </w:r>
    </w:p>
    <w:p w14:paraId="65B802C0" w14:textId="7F8AF62D" w:rsidR="00BD24B4" w:rsidRDefault="004B0928" w:rsidP="008347FC">
      <w:pPr>
        <w:pStyle w:val="teiab"/>
      </w:pPr>
      <w:r>
        <w:t xml:space="preserve">Ova Pticza pelda jezt, </w:t>
      </w:r>
      <w:r w:rsidR="003451AB">
        <w:t>K</w:t>
      </w:r>
      <w:r>
        <w:t>oga vese greha verzt,</w:t>
      </w:r>
      <w:r>
        <w:br/>
        <w:t>Ta</w:t>
      </w:r>
      <w:r w:rsidR="003451AB">
        <w:t>K</w:t>
      </w:r>
      <w:r>
        <w:t>ov pazi gda nestimash, Site</w:t>
      </w:r>
      <w:r w:rsidR="003451AB">
        <w:t>K</w:t>
      </w:r>
      <w:r>
        <w:t xml:space="preserve"> zgubish, </w:t>
      </w:r>
      <w:r w:rsidR="003451AB">
        <w:t>K</w:t>
      </w:r>
      <w:r>
        <w:t>oga imash,</w:t>
      </w:r>
      <w:r>
        <w:br/>
        <w:t>V-tusni poidesh pe</w:t>
      </w:r>
      <w:r w:rsidR="003451AB">
        <w:t>K</w:t>
      </w:r>
      <w:r>
        <w:t>la ztan, tam bush pla</w:t>
      </w:r>
      <w:r w:rsidR="003451AB">
        <w:t>K</w:t>
      </w:r>
      <w:r>
        <w:t>al Site</w:t>
      </w:r>
      <w:r w:rsidR="003451AB">
        <w:t>K</w:t>
      </w:r>
      <w:r>
        <w:t xml:space="preserve"> hman.</w:t>
      </w:r>
    </w:p>
    <w:p w14:paraId="746010DB" w14:textId="1B730A22" w:rsidR="004B0928" w:rsidRDefault="004B0928" w:rsidP="008347FC">
      <w:pPr>
        <w:pStyle w:val="teiab"/>
      </w:pPr>
      <w:r>
        <w:t xml:space="preserve">Terpel </w:t>
      </w:r>
      <w:r w:rsidR="00382C69">
        <w:t>budesh den, y noch pe</w:t>
      </w:r>
      <w:r w:rsidR="003451AB">
        <w:t>K</w:t>
      </w:r>
      <w:r w:rsidR="00382C69">
        <w:t>lenoga ognya moch,</w:t>
      </w:r>
      <w:r w:rsidR="00382C69">
        <w:br/>
        <w:t>Bush pre</w:t>
      </w:r>
      <w:r w:rsidR="003451AB">
        <w:t>K</w:t>
      </w:r>
      <w:r w:rsidR="00382C69">
        <w:t xml:space="preserve">linyal Mater, Otcza, Boga, Szvetcze, da ne </w:t>
      </w:r>
      <w:r w:rsidR="003451AB">
        <w:t>K</w:t>
      </w:r>
      <w:r w:rsidR="00382C69">
        <w:t>oncza,</w:t>
      </w:r>
      <w:r w:rsidR="00382C69">
        <w:br/>
        <w:t xml:space="preserve">Pobegnuti nebu </w:t>
      </w:r>
      <w:r w:rsidR="003451AB">
        <w:t>K</w:t>
      </w:r>
      <w:r w:rsidR="00382C69">
        <w:t>am, v</w:t>
      </w:r>
      <w:r w:rsidR="00382C69" w:rsidRPr="00E61788">
        <w:t>ſ</w:t>
      </w:r>
      <w:r w:rsidR="00382C69">
        <w:t>ze ti v-ognyem zapru tam.</w:t>
      </w:r>
    </w:p>
    <w:p w14:paraId="79A8522F" w14:textId="6B49FA40" w:rsidR="00382C69" w:rsidRDefault="00382C69" w:rsidP="008347FC">
      <w:pPr>
        <w:pStyle w:val="teiab"/>
      </w:pPr>
      <w:r>
        <w:t>Vezda imash Szrechu tu, y prili</w:t>
      </w:r>
      <w:r w:rsidR="003451AB">
        <w:t>K</w:t>
      </w:r>
      <w:r>
        <w:t>u dobru v</w:t>
      </w:r>
      <w:r w:rsidRPr="00E61788">
        <w:t>ſ</w:t>
      </w:r>
      <w:r>
        <w:t>zu,</w:t>
      </w:r>
      <w:r>
        <w:br/>
        <w:t>Zpo</w:t>
      </w:r>
      <w:r w:rsidR="003451AB">
        <w:t>K</w:t>
      </w:r>
      <w:r>
        <w:t>ori</w:t>
      </w:r>
      <w:r w:rsidRPr="00E61788">
        <w:t>ſ</w:t>
      </w:r>
      <w:r>
        <w:t>ze do</w:t>
      </w:r>
      <w:r w:rsidR="003451AB">
        <w:t>K</w:t>
      </w:r>
      <w:r>
        <w:t xml:space="preserve"> je vreme, tes</w:t>
      </w:r>
      <w:r w:rsidR="003451AB">
        <w:t>K</w:t>
      </w:r>
      <w:r>
        <w:t>eh grehov zhiti breme,</w:t>
      </w:r>
      <w:r>
        <w:br/>
        <w:t>Y na</w:t>
      </w:r>
      <w:r w:rsidR="003451AB">
        <w:t>K</w:t>
      </w:r>
      <w:r>
        <w:t>ani, da te vech nebu ranil grehov mech.</w:t>
      </w:r>
    </w:p>
    <w:p w14:paraId="4B8B81A0" w14:textId="77777777" w:rsidR="00382C69" w:rsidRDefault="00382C6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EF5B49" w14:textId="7D6A5CBC" w:rsidR="00382C69" w:rsidRDefault="00382C69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/142/</w:t>
      </w:r>
    </w:p>
    <w:p w14:paraId="41F8B5FC" w14:textId="36D7A603" w:rsidR="00382C69" w:rsidRDefault="00382C69" w:rsidP="00073E0D">
      <w:pPr>
        <w:pStyle w:val="teifwPageNum"/>
      </w:pPr>
      <w:r>
        <w:t>376.</w:t>
      </w:r>
    </w:p>
    <w:p w14:paraId="7474907B" w14:textId="07EAAED1" w:rsidR="00382C69" w:rsidRDefault="00382C69" w:rsidP="008347FC">
      <w:pPr>
        <w:pStyle w:val="teiab"/>
      </w:pPr>
      <w:r>
        <w:t>Besi prili</w:t>
      </w:r>
      <w:r w:rsidR="003451AB">
        <w:t>K</w:t>
      </w:r>
      <w:r>
        <w:t xml:space="preserve"> vrasjeh ru</w:t>
      </w:r>
      <w:r w:rsidR="003451AB">
        <w:t>K</w:t>
      </w:r>
      <w:r>
        <w:t>, da</w:t>
      </w:r>
      <w:r w:rsidRPr="00E61788">
        <w:t>ſ</w:t>
      </w:r>
      <w:r>
        <w:t>ze ognesh pe</w:t>
      </w:r>
      <w:r w:rsidR="003451AB">
        <w:t>K</w:t>
      </w:r>
      <w:r>
        <w:t>la mu</w:t>
      </w:r>
      <w:r w:rsidR="003451AB">
        <w:t>K</w:t>
      </w:r>
      <w:r>
        <w:t>,</w:t>
      </w:r>
      <w:r>
        <w:br/>
        <w:t>Pache v-ru</w:t>
      </w:r>
      <w:r w:rsidR="003451AB">
        <w:t>K</w:t>
      </w:r>
      <w:r>
        <w:t>e dai</w:t>
      </w:r>
      <w:r w:rsidRPr="00E61788">
        <w:t>ſ</w:t>
      </w:r>
      <w:r>
        <w:t>ze Bogu, y v</w:t>
      </w:r>
      <w:r w:rsidRPr="00E61788">
        <w:t>ſ</w:t>
      </w:r>
      <w:r>
        <w:t xml:space="preserve">zem Szvetczem, </w:t>
      </w:r>
      <w:r w:rsidR="003451AB">
        <w:t>K</w:t>
      </w:r>
      <w:r>
        <w:t>oi mogu</w:t>
      </w:r>
      <w:r>
        <w:br/>
        <w:t xml:space="preserve">Dushu tvoju zpravit v-Rai, </w:t>
      </w:r>
      <w:r w:rsidR="003451AB">
        <w:t>K</w:t>
      </w:r>
      <w:r>
        <w:t>oga v</w:t>
      </w:r>
      <w:r w:rsidRPr="00E61788">
        <w:t>ſ</w:t>
      </w:r>
      <w:r>
        <w:t>zem nam Bose dai.</w:t>
      </w:r>
    </w:p>
    <w:p w14:paraId="14282449" w14:textId="77777777" w:rsidR="00382C69" w:rsidRDefault="00382C69" w:rsidP="00244EC6">
      <w:pPr>
        <w:rPr>
          <w:sz w:val="24"/>
          <w:szCs w:val="24"/>
        </w:rPr>
      </w:pPr>
    </w:p>
    <w:p w14:paraId="4B3B1375" w14:textId="57504947" w:rsidR="00382C69" w:rsidRDefault="00382C69" w:rsidP="00073E0D">
      <w:pPr>
        <w:pStyle w:val="Naslov2"/>
      </w:pPr>
      <w:r>
        <w:t>Od pobolshanye Sivlenya.</w:t>
      </w:r>
      <w:r>
        <w:br/>
        <w:t>Na Notu: No= 243.</w:t>
      </w:r>
    </w:p>
    <w:p w14:paraId="3B982856" w14:textId="4DCD38E2" w:rsidR="00382C69" w:rsidRDefault="00382C69" w:rsidP="00036C2A">
      <w:pPr>
        <w:pStyle w:val="teiab"/>
      </w:pPr>
      <w:r>
        <w:t>Zbogom Szvet neztalni! z Bogom, nebush me v</w:t>
      </w:r>
      <w:r w:rsidR="003451AB">
        <w:t>K</w:t>
      </w:r>
      <w:r>
        <w:t>anyuvalvech,</w:t>
      </w:r>
      <w:r>
        <w:br/>
        <w:t>Zutra hochu drugi biti, mene Bogu izruchiti,</w:t>
      </w:r>
      <w:r>
        <w:br/>
        <w:t>Moja to je zadnya rech.</w:t>
      </w:r>
    </w:p>
    <w:p w14:paraId="48CABF07" w14:textId="4A37D1B9" w:rsidR="00382C69" w:rsidRDefault="00382C69" w:rsidP="00036C2A">
      <w:pPr>
        <w:pStyle w:val="teiab"/>
      </w:pPr>
      <w:r>
        <w:t>Zutra igre nebum lyubil, nit</w:t>
      </w:r>
      <w:r w:rsidRPr="00E61788">
        <w:t>ſ</w:t>
      </w:r>
      <w:r>
        <w:t>ze na</w:t>
      </w:r>
      <w:r w:rsidRPr="00E61788">
        <w:t>ſ</w:t>
      </w:r>
      <w:r>
        <w:t>sleduval vech,</w:t>
      </w:r>
      <w:r>
        <w:br/>
        <w:t xml:space="preserve">Zutra gizdozt budem </w:t>
      </w:r>
      <w:r w:rsidR="003451AB">
        <w:t>K</w:t>
      </w:r>
      <w:r>
        <w:t>udil, na pobosnozt Szerdcze budil,</w:t>
      </w:r>
      <w:r>
        <w:br/>
        <w:t>Szvetcz</w:t>
      </w:r>
      <w:r w:rsidR="003451AB">
        <w:t>K</w:t>
      </w:r>
      <w:r>
        <w:t>a nebum Selel vech.</w:t>
      </w:r>
    </w:p>
    <w:p w14:paraId="34D77787" w14:textId="67F4E715" w:rsidR="00382C69" w:rsidRDefault="00382C69" w:rsidP="00036C2A">
      <w:pPr>
        <w:pStyle w:val="teiab"/>
      </w:pPr>
      <w:r>
        <w:t xml:space="preserve">Ov den zadni nai bu Szveta, y </w:t>
      </w:r>
      <w:r w:rsidR="00DF7A94">
        <w:t>zev</w:t>
      </w:r>
      <w:r w:rsidR="00DF7A94" w:rsidRPr="00E61788">
        <w:t>ſ</w:t>
      </w:r>
      <w:r w:rsidR="00DF7A94">
        <w:t>zema ni</w:t>
      </w:r>
      <w:r w:rsidR="003451AB">
        <w:t>K</w:t>
      </w:r>
      <w:r w:rsidR="00DF7A94">
        <w:t>ai vech,</w:t>
      </w:r>
      <w:r w:rsidR="00DF7A94">
        <w:br/>
        <w:t>Zutra nebum pianchuval, hman paidastva bum</w:t>
      </w:r>
      <w:r w:rsidR="00DF7A94" w:rsidRPr="00E61788">
        <w:t>ſ</w:t>
      </w:r>
      <w:r w:rsidR="00DF7A94">
        <w:t>ze chuval,</w:t>
      </w:r>
      <w:r w:rsidR="00DF7A94">
        <w:br/>
        <w:t>Zutra nebum blaznil vech.</w:t>
      </w:r>
    </w:p>
    <w:p w14:paraId="106AD66C" w14:textId="19882DA5" w:rsidR="00DF7A94" w:rsidRDefault="00DF7A94" w:rsidP="00036C2A">
      <w:pPr>
        <w:pStyle w:val="teiab"/>
      </w:pPr>
      <w:r>
        <w:t>Zutra nechu Szerdit biti, niti jalen nebum vech,</w:t>
      </w:r>
      <w:r>
        <w:br/>
        <w:t>Telo hocu oduriti, y preostro nye trapiti,</w:t>
      </w:r>
      <w:r>
        <w:br/>
        <w:t>Da mi nebu zpach</w:t>
      </w:r>
      <w:r w:rsidR="003451AB">
        <w:t>K</w:t>
      </w:r>
      <w:r>
        <w:t>a vech.</w:t>
      </w:r>
    </w:p>
    <w:p w14:paraId="17BCF366" w14:textId="04EF1156" w:rsidR="00DF7A94" w:rsidRDefault="00DF7A94" w:rsidP="00036C2A">
      <w:pPr>
        <w:pStyle w:val="teiab"/>
      </w:pPr>
      <w:r>
        <w:t>V</w:t>
      </w:r>
      <w:r w:rsidRPr="00E61788">
        <w:t>ſ</w:t>
      </w:r>
      <w:r>
        <w:t xml:space="preserve">ze, </w:t>
      </w:r>
      <w:r w:rsidR="003451AB">
        <w:t>K</w:t>
      </w:r>
      <w:r>
        <w:t>ai god me na</w:t>
      </w:r>
      <w:r w:rsidRPr="00E61788">
        <w:t>ſ</w:t>
      </w:r>
      <w:r>
        <w:t>zleduje, zutra nepogledam vech,</w:t>
      </w:r>
      <w:r>
        <w:br/>
        <w:t>Zutra bum za grehe pla</w:t>
      </w:r>
      <w:r w:rsidR="003451AB">
        <w:t>K</w:t>
      </w:r>
      <w:r>
        <w:t>al, za zgubleno vreme jav</w:t>
      </w:r>
      <w:r w:rsidR="003451AB">
        <w:t>K</w:t>
      </w:r>
      <w:r>
        <w:t>al,</w:t>
      </w:r>
      <w:r>
        <w:br/>
        <w:t>Da ne</w:t>
      </w:r>
      <w:r w:rsidRPr="00E61788">
        <w:t>ſ</w:t>
      </w:r>
      <w:r>
        <w:t>z Bogu Szlusil vech.</w:t>
      </w:r>
    </w:p>
    <w:p w14:paraId="3084536C" w14:textId="309B52D0" w:rsidR="00DF7A94" w:rsidRDefault="00DF7A94" w:rsidP="00036C2A">
      <w:pPr>
        <w:pStyle w:val="teiab"/>
      </w:pPr>
      <w:r>
        <w:t>Zutra Szmert bum premishlaval, y nye grozni oster mech,</w:t>
      </w:r>
    </w:p>
    <w:p w14:paraId="51C4CDD4" w14:textId="77777777" w:rsidR="00DF7A94" w:rsidRDefault="00DF7A9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0C8D73" w14:textId="0B8CC00B" w:rsidR="00DF7A94" w:rsidRDefault="00DF7A94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/143/</w:t>
      </w:r>
    </w:p>
    <w:p w14:paraId="061916CF" w14:textId="4EA2680A" w:rsidR="00DF7A94" w:rsidRDefault="00DF7A94" w:rsidP="00073E0D">
      <w:pPr>
        <w:pStyle w:val="teifwPageNum"/>
      </w:pPr>
      <w:r>
        <w:t>377.</w:t>
      </w:r>
    </w:p>
    <w:p w14:paraId="31B02C5B" w14:textId="4CFF26C4" w:rsidR="00DF7A94" w:rsidRDefault="00DF7A94" w:rsidP="00036C2A">
      <w:pPr>
        <w:pStyle w:val="teiab"/>
      </w:pPr>
      <w:r>
        <w:t>Zutra bum Almustva daval, y mu z</w:t>
      </w:r>
      <w:r w:rsidR="003451AB">
        <w:t>K</w:t>
      </w:r>
      <w:r>
        <w:t>upozt odurjaval,</w:t>
      </w:r>
      <w:r>
        <w:br/>
        <w:t>Bum rad Bosju Szlushal rech.</w:t>
      </w:r>
    </w:p>
    <w:p w14:paraId="0ACA474F" w14:textId="78AEFC37" w:rsidR="00DF7A94" w:rsidRDefault="00DF7A94" w:rsidP="00036C2A">
      <w:pPr>
        <w:pStyle w:val="teiab"/>
      </w:pPr>
      <w:r>
        <w:t>Zutra Szud bum Bosji mi</w:t>
      </w:r>
      <w:r w:rsidRPr="00E61788">
        <w:t>ſ</w:t>
      </w:r>
      <w:r>
        <w:t>zlil, a zemelz</w:t>
      </w:r>
      <w:r w:rsidR="003451AB">
        <w:t>K</w:t>
      </w:r>
      <w:r>
        <w:t>a ni</w:t>
      </w:r>
      <w:r w:rsidR="003451AB">
        <w:t>K</w:t>
      </w:r>
      <w:r>
        <w:t>ai vech,</w:t>
      </w:r>
      <w:r>
        <w:br/>
        <w:t>Bum premi</w:t>
      </w:r>
      <w:r w:rsidRPr="00E61788">
        <w:t>ſ</w:t>
      </w:r>
      <w:r>
        <w:t>zlil pe</w:t>
      </w:r>
      <w:r w:rsidR="003451AB">
        <w:t>K</w:t>
      </w:r>
      <w:r>
        <w:t>la mu</w:t>
      </w:r>
      <w:r w:rsidR="003451AB">
        <w:t>K</w:t>
      </w:r>
      <w:r>
        <w:t>e, da nedoidem vragom v-ru</w:t>
      </w:r>
      <w:r w:rsidR="003451AB">
        <w:t>K</w:t>
      </w:r>
      <w:r>
        <w:t>e,</w:t>
      </w:r>
      <w:r>
        <w:br/>
        <w:t>Y v-nyihovu vechnu pech.</w:t>
      </w:r>
    </w:p>
    <w:p w14:paraId="0A64074D" w14:textId="75C5610F" w:rsidR="00DF7A94" w:rsidRDefault="00DF7A94" w:rsidP="00036C2A">
      <w:pPr>
        <w:pStyle w:val="teiab"/>
      </w:pPr>
      <w:r>
        <w:t>Dene</w:t>
      </w:r>
      <w:r w:rsidRPr="00E61788">
        <w:t>ſ</w:t>
      </w:r>
      <w:r>
        <w:t>z josche ve</w:t>
      </w:r>
      <w:r w:rsidRPr="00E61788">
        <w:t>ſ</w:t>
      </w:r>
      <w:r>
        <w:t>zel budem, zutra nebu toga vech,</w:t>
      </w:r>
      <w:r>
        <w:br/>
        <w:t>Zutra bum Szvet odurjaval, Nebo Di</w:t>
      </w:r>
      <w:r w:rsidR="003451AB">
        <w:t>K</w:t>
      </w:r>
      <w:r>
        <w:t>u premishlaval,</w:t>
      </w:r>
      <w:r>
        <w:br/>
      </w:r>
      <w:r w:rsidR="003451AB">
        <w:t>K</w:t>
      </w:r>
      <w:r>
        <w:t>u obecha Bosja rech.</w:t>
      </w:r>
    </w:p>
    <w:p w14:paraId="25EF0197" w14:textId="0ACAF3A0" w:rsidR="00DF7A94" w:rsidRDefault="00DF7A94" w:rsidP="00036C2A">
      <w:pPr>
        <w:pStyle w:val="teiab"/>
      </w:pPr>
      <w:r>
        <w:t>Zutra tela na</w:t>
      </w:r>
      <w:r w:rsidRPr="00E61788">
        <w:t>ſ</w:t>
      </w:r>
      <w:r>
        <w:t>zladnozti nebum na</w:t>
      </w:r>
      <w:r w:rsidRPr="00E61788">
        <w:t>ſ</w:t>
      </w:r>
      <w:r>
        <w:t>zleduval vech,</w:t>
      </w:r>
      <w:r>
        <w:br/>
      </w:r>
      <w:r w:rsidR="001428BD">
        <w:t xml:space="preserve">Zutra vzeta bum povernul, </w:t>
      </w:r>
      <w:r w:rsidR="003451AB">
        <w:t>K</w:t>
      </w:r>
      <w:r w:rsidR="001428BD">
        <w:t>-Bogu</w:t>
      </w:r>
      <w:r w:rsidR="00AE1FAA">
        <w:t xml:space="preserve"> bum</w:t>
      </w:r>
      <w:r w:rsidR="00AE1FAA" w:rsidRPr="00E61788">
        <w:t>ſ</w:t>
      </w:r>
      <w:r w:rsidR="00AE1FAA">
        <w:t>ze ve</w:t>
      </w:r>
      <w:r w:rsidR="00AE1FAA" w:rsidRPr="00E61788">
        <w:t>ſ</w:t>
      </w:r>
      <w:r w:rsidR="00AE1FAA">
        <w:t>z obernul,</w:t>
      </w:r>
      <w:r w:rsidR="00AE1FAA">
        <w:br/>
      </w:r>
      <w:r w:rsidR="003451AB">
        <w:t>K</w:t>
      </w:r>
      <w:r w:rsidR="00073E0D">
        <w:t>rivo ne</w:t>
      </w:r>
      <w:r w:rsidR="00AE1FAA">
        <w:t>bum chinil vech.</w:t>
      </w:r>
    </w:p>
    <w:p w14:paraId="0A90B43B" w14:textId="2C87AF44" w:rsidR="00AE1FAA" w:rsidRDefault="00AE1FAA" w:rsidP="00036C2A">
      <w:pPr>
        <w:pStyle w:val="teiab"/>
      </w:pPr>
      <w:r>
        <w:t>Zutra hochu ve</w:t>
      </w:r>
      <w:r w:rsidRPr="00E61788">
        <w:t>ſ</w:t>
      </w:r>
      <w:r>
        <w:t>z tih biti, a nazloben nigdar vech,</w:t>
      </w:r>
      <w:r>
        <w:br/>
        <w:t>Z-protivni</w:t>
      </w:r>
      <w:r w:rsidR="003451AB">
        <w:t>K</w:t>
      </w:r>
      <w:r>
        <w:t>om pomiriti, v</w:t>
      </w:r>
      <w:r w:rsidRPr="00E61788">
        <w:t>ſ</w:t>
      </w:r>
      <w:r>
        <w:t xml:space="preserve">ze </w:t>
      </w:r>
      <w:r w:rsidR="003451AB">
        <w:t>K</w:t>
      </w:r>
      <w:r>
        <w:t>rivicze oproztiti,</w:t>
      </w:r>
      <w:r>
        <w:br/>
        <w:t>Szerde nebum dersal vech.</w:t>
      </w:r>
    </w:p>
    <w:p w14:paraId="5FCF34B4" w14:textId="18EBC9C9" w:rsidR="00AE1FAA" w:rsidRDefault="00AE1FAA" w:rsidP="00036C2A">
      <w:pPr>
        <w:pStyle w:val="teiab"/>
      </w:pPr>
      <w:r>
        <w:t>Zarad Boga v</w:t>
      </w:r>
      <w:r w:rsidRPr="00E61788">
        <w:t>ſ</w:t>
      </w:r>
      <w:r>
        <w:t>ze bum lyubil, zatem Boga pa</w:t>
      </w:r>
      <w:r w:rsidR="003451AB">
        <w:t>K</w:t>
      </w:r>
      <w:r>
        <w:t xml:space="preserve"> nai vech,</w:t>
      </w:r>
      <w:r>
        <w:br/>
        <w:t>Ta v</w:t>
      </w:r>
      <w:r w:rsidRPr="00E61788">
        <w:t>ſ</w:t>
      </w:r>
      <w:r>
        <w:t>za zutra vchinim ta</w:t>
      </w:r>
      <w:r w:rsidR="003451AB">
        <w:t>K</w:t>
      </w:r>
      <w:r>
        <w:t>i, y to mora vidit v</w:t>
      </w:r>
      <w:r w:rsidRPr="00E61788">
        <w:t>ſ</w:t>
      </w:r>
      <w:r>
        <w:t>za</w:t>
      </w:r>
      <w:r w:rsidR="003451AB">
        <w:t>K</w:t>
      </w:r>
      <w:r>
        <w:t>i,</w:t>
      </w:r>
      <w:r>
        <w:br/>
      </w:r>
      <w:r w:rsidRPr="00073E0D">
        <w:rPr>
          <w:rStyle w:val="teidel"/>
        </w:rPr>
        <w:t>Z-Bogom</w:t>
      </w:r>
      <w:r>
        <w:t xml:space="preserve"> Boga nebum Salil vech.</w:t>
      </w:r>
    </w:p>
    <w:p w14:paraId="016202E1" w14:textId="508D3438" w:rsidR="00AE1FAA" w:rsidRDefault="00AE1FAA" w:rsidP="00036C2A">
      <w:pPr>
        <w:pStyle w:val="teiab"/>
      </w:pPr>
      <w:r>
        <w:t>V</w:t>
      </w:r>
      <w:r w:rsidR="003451AB">
        <w:t>K</w:t>
      </w:r>
      <w:r>
        <w:t>anyujem</w:t>
      </w:r>
      <w:r w:rsidRPr="00E61788">
        <w:t>ſ</w:t>
      </w:r>
      <w:r>
        <w:t xml:space="preserve">ze! </w:t>
      </w:r>
      <w:r w:rsidR="003451AB">
        <w:t>K</w:t>
      </w:r>
      <w:r>
        <w:t>rivo imam! zutra je neztalna rech,</w:t>
      </w:r>
      <w:r>
        <w:br/>
        <w:t>Zutra vnoge je pre</w:t>
      </w:r>
      <w:r w:rsidR="003451AB">
        <w:t>K</w:t>
      </w:r>
      <w:r>
        <w:t>anil, v-pe</w:t>
      </w:r>
      <w:r w:rsidR="003451AB">
        <w:t>K</w:t>
      </w:r>
      <w:r>
        <w:t>lu vechnum Szmertjum ranil,</w:t>
      </w:r>
      <w:r>
        <w:br/>
        <w:t>O pro</w:t>
      </w:r>
      <w:r w:rsidR="003451AB">
        <w:t>K</w:t>
      </w:r>
      <w:r>
        <w:t>leta zutra rech!</w:t>
      </w:r>
    </w:p>
    <w:p w14:paraId="41A37CE5" w14:textId="218781B0" w:rsidR="00AE1FAA" w:rsidRDefault="00AE1FAA" w:rsidP="00036C2A">
      <w:pPr>
        <w:pStyle w:val="teiab"/>
      </w:pPr>
      <w:r>
        <w:t>Bog mi zutra ne obechal, za</w:t>
      </w:r>
      <w:r w:rsidR="003451AB">
        <w:t>K</w:t>
      </w:r>
      <w:r>
        <w:t>ai Boga tentam vech?</w:t>
      </w:r>
      <w:r>
        <w:br/>
        <w:t>Dene</w:t>
      </w:r>
      <w:r w:rsidRPr="00E61788">
        <w:t>ſ</w:t>
      </w:r>
      <w:r>
        <w:t>z, dene</w:t>
      </w:r>
      <w:r w:rsidRPr="00E61788">
        <w:t>ſ</w:t>
      </w:r>
      <w:r>
        <w:t>z, ta</w:t>
      </w:r>
      <w:r w:rsidR="003451AB">
        <w:t>K</w:t>
      </w:r>
      <w:r>
        <w:t>i szada, ta v</w:t>
      </w:r>
      <w:r w:rsidRPr="00E61788">
        <w:t>ſ</w:t>
      </w:r>
      <w:r>
        <w:t>za ne</w:t>
      </w:r>
      <w:r w:rsidR="003451AB">
        <w:t>K</w:t>
      </w:r>
      <w:r>
        <w:t>ai chinim anda,</w:t>
      </w:r>
      <w:r>
        <w:br/>
        <w:t>zutra bumli sivel vech.</w:t>
      </w:r>
    </w:p>
    <w:p w14:paraId="70BA7F57" w14:textId="3D258EC6" w:rsidR="00AE1FAA" w:rsidRDefault="00AE1FAA" w:rsidP="00073E0D">
      <w:pPr>
        <w:pStyle w:val="teiclosure"/>
      </w:pPr>
      <w:r>
        <w:t>V. C.</w:t>
      </w:r>
    </w:p>
    <w:p w14:paraId="64E30EA8" w14:textId="77777777" w:rsidR="00AE1FAA" w:rsidRDefault="00AE1FA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165E1E" w14:textId="2F34A364" w:rsidR="00AE1FAA" w:rsidRDefault="004E3F4A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/143/</w:t>
      </w:r>
    </w:p>
    <w:p w14:paraId="3A4CCBD6" w14:textId="1BE1C75C" w:rsidR="004E3F4A" w:rsidRDefault="004E3F4A" w:rsidP="00073E0D">
      <w:pPr>
        <w:pStyle w:val="teifwPageNum"/>
      </w:pPr>
      <w:r>
        <w:t>378.</w:t>
      </w:r>
    </w:p>
    <w:p w14:paraId="116CF438" w14:textId="02D0A70A" w:rsidR="004E3F4A" w:rsidRDefault="004E3F4A" w:rsidP="00036C2A">
      <w:pPr>
        <w:pStyle w:val="teiab"/>
      </w:pPr>
      <w:r>
        <w:t xml:space="preserve">Ovo! moje grehe plachem, </w:t>
      </w:r>
      <w:r w:rsidR="003451AB">
        <w:t>K</w:t>
      </w:r>
      <w:r>
        <w:t>-zutru neodlachim vech,</w:t>
      </w:r>
      <w:r>
        <w:br/>
        <w:t>Bog moi, y v</w:t>
      </w:r>
      <w:r w:rsidRPr="00E61788">
        <w:t>ſ</w:t>
      </w:r>
      <w:r>
        <w:t>ze dobro moje! nez</w:t>
      </w:r>
      <w:r w:rsidR="003451AB">
        <w:t>K</w:t>
      </w:r>
      <w:r>
        <w:t>rati milosche tvoje,</w:t>
      </w:r>
      <w:r>
        <w:br/>
        <w:t>Nigdar nechu vgreshit vech.</w:t>
      </w:r>
    </w:p>
    <w:p w14:paraId="063932A7" w14:textId="77777777" w:rsidR="004E3F4A" w:rsidRDefault="004E3F4A" w:rsidP="00244EC6">
      <w:pPr>
        <w:rPr>
          <w:sz w:val="24"/>
          <w:szCs w:val="24"/>
        </w:rPr>
      </w:pPr>
    </w:p>
    <w:p w14:paraId="7D96C134" w14:textId="645FB00D" w:rsidR="004E3F4A" w:rsidRDefault="004E3F4A" w:rsidP="00073E0D">
      <w:pPr>
        <w:pStyle w:val="Naslov2"/>
      </w:pPr>
      <w:r>
        <w:t xml:space="preserve">Chin </w:t>
      </w:r>
      <w:r w:rsidR="003451AB">
        <w:t>K</w:t>
      </w:r>
      <w:r>
        <w:t>lanyanya Bogu.</w:t>
      </w:r>
      <w:r>
        <w:br/>
        <w:t>Na Notu: No= 244.</w:t>
      </w:r>
    </w:p>
    <w:p w14:paraId="423AA539" w14:textId="3E4970EC" w:rsidR="004E3F4A" w:rsidRDefault="004E3F4A" w:rsidP="00036C2A">
      <w:pPr>
        <w:pStyle w:val="teiab"/>
      </w:pPr>
      <w:r>
        <w:t xml:space="preserve">Tebi o Bog </w:t>
      </w:r>
      <w:r w:rsidRPr="00073E0D">
        <w:rPr>
          <w:rStyle w:val="teiadd"/>
        </w:rPr>
        <w:t>Bose</w:t>
      </w:r>
      <w:r>
        <w:t>! ja</w:t>
      </w:r>
      <w:r w:rsidRPr="00E61788">
        <w:t>ſ</w:t>
      </w:r>
      <w:r>
        <w:t xml:space="preserve">ze </w:t>
      </w:r>
      <w:r w:rsidR="003451AB">
        <w:t>K</w:t>
      </w:r>
      <w:r>
        <w:t>lanyam, Tebi v</w:t>
      </w:r>
      <w:r w:rsidRPr="00E61788">
        <w:t>ſ</w:t>
      </w:r>
      <w:r>
        <w:t>za</w:t>
      </w:r>
      <w:r w:rsidR="003451AB">
        <w:t>K</w:t>
      </w:r>
      <w:r>
        <w:t xml:space="preserve">u hvalu </w:t>
      </w:r>
      <w:r w:rsidRPr="00073E0D">
        <w:rPr>
          <w:rStyle w:val="teiadd"/>
        </w:rPr>
        <w:t>szlavu</w:t>
      </w:r>
      <w:r>
        <w:t xml:space="preserve"> davam,</w:t>
      </w:r>
      <w:r>
        <w:br/>
      </w:r>
      <w:r w:rsidR="003451AB">
        <w:t>K</w:t>
      </w:r>
      <w:r>
        <w:t>oi szi me z-nista ztvoril, y od pe</w:t>
      </w:r>
      <w:r w:rsidR="003451AB">
        <w:t>K</w:t>
      </w:r>
      <w:r>
        <w:t>la o</w:t>
      </w:r>
      <w:r w:rsidRPr="00E61788">
        <w:t>ſ</w:t>
      </w:r>
      <w:r>
        <w:t>zlobodil.</w:t>
      </w:r>
    </w:p>
    <w:p w14:paraId="5470865D" w14:textId="22820A0B" w:rsidR="004E3F4A" w:rsidRDefault="004E3F4A" w:rsidP="00036C2A">
      <w:pPr>
        <w:pStyle w:val="teiab"/>
      </w:pPr>
      <w:r>
        <w:t>Darui meni oproschenye, y ve</w:t>
      </w:r>
      <w:r w:rsidR="003451AB">
        <w:t>K</w:t>
      </w:r>
      <w:r>
        <w:t>vechno zvelichenye,</w:t>
      </w:r>
      <w:r>
        <w:br/>
      </w:r>
      <w:r w:rsidR="003451AB">
        <w:t>K</w:t>
      </w:r>
      <w:r>
        <w:t>i bush szudil Dushu moju, podelimi pomoch tvoju.</w:t>
      </w:r>
    </w:p>
    <w:p w14:paraId="31E7B47A" w14:textId="19D94B67" w:rsidR="007A08C6" w:rsidRDefault="007A08C6" w:rsidP="00036C2A">
      <w:pPr>
        <w:pStyle w:val="teiab"/>
      </w:pPr>
      <w:r>
        <w:t>Ar pre</w:t>
      </w:r>
      <w:r w:rsidRPr="00E61788">
        <w:t>ſ</w:t>
      </w:r>
      <w:r>
        <w:t>z tebe ni</w:t>
      </w:r>
      <w:r w:rsidR="003451AB">
        <w:t>K</w:t>
      </w:r>
      <w:r>
        <w:t>ai nemren, y v-</w:t>
      </w:r>
      <w:r w:rsidR="003451AB">
        <w:t>K</w:t>
      </w:r>
      <w:r>
        <w:t xml:space="preserve">repozti </w:t>
      </w:r>
      <w:r w:rsidR="003451AB">
        <w:t>K</w:t>
      </w:r>
      <w:r>
        <w:t>a</w:t>
      </w:r>
      <w:r w:rsidR="003451AB">
        <w:t>K</w:t>
      </w:r>
      <w:r>
        <w:t>ti vumrem,</w:t>
      </w:r>
      <w:r>
        <w:br/>
        <w:t>Pomagai mi, da ti szlusim, y Nebe</w:t>
      </w:r>
      <w:r w:rsidRPr="00E61788">
        <w:t>ſ</w:t>
      </w:r>
      <w:r>
        <w:t>za, da za</w:t>
      </w:r>
      <w:r w:rsidRPr="00E61788">
        <w:t>ſ</w:t>
      </w:r>
      <w:r>
        <w:t>zlusim.</w:t>
      </w:r>
    </w:p>
    <w:p w14:paraId="501737A9" w14:textId="216B2115" w:rsidR="007A08C6" w:rsidRDefault="007A08C6" w:rsidP="00036C2A">
      <w:pPr>
        <w:pStyle w:val="teiab"/>
      </w:pPr>
      <w:r>
        <w:t>Ar sze selim zvelichiti, nave</w:t>
      </w:r>
      <w:r w:rsidR="003451AB">
        <w:t>K</w:t>
      </w:r>
      <w:r>
        <w:t xml:space="preserve"> Ime Tve dichiti,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te dichi Mati tvoja, prelyublena Gozpa moja.</w:t>
      </w:r>
    </w:p>
    <w:p w14:paraId="5F7DFB45" w14:textId="3AFD10C2" w:rsidR="007A08C6" w:rsidRDefault="007A08C6" w:rsidP="00036C2A">
      <w:pPr>
        <w:pStyle w:val="teiab"/>
      </w:pPr>
      <w:r>
        <w:t>Tebi hvala, Tebi di</w:t>
      </w:r>
      <w:r w:rsidR="003451AB">
        <w:t>K</w:t>
      </w:r>
      <w:r>
        <w:t>a, v</w:t>
      </w:r>
      <w:r w:rsidRPr="00E61788">
        <w:t>ſ</w:t>
      </w:r>
      <w:r>
        <w:t>zigdar budi preveli</w:t>
      </w:r>
      <w:r w:rsidR="003451AB">
        <w:t>K</w:t>
      </w:r>
      <w:r>
        <w:t>a,</w:t>
      </w:r>
      <w:r>
        <w:br/>
        <w:t>Od v</w:t>
      </w:r>
      <w:r w:rsidRPr="00E61788">
        <w:t>ſ</w:t>
      </w:r>
      <w:r>
        <w:t>za</w:t>
      </w:r>
      <w:r w:rsidR="003451AB">
        <w:t>K</w:t>
      </w:r>
      <w:r>
        <w:t>oje ztvari Tvoje, nevlaztito Dushe moje.</w:t>
      </w:r>
    </w:p>
    <w:p w14:paraId="24EDE9F9" w14:textId="5C8B1FD1" w:rsidR="007A08C6" w:rsidRDefault="007A08C6" w:rsidP="00073E0D">
      <w:pPr>
        <w:pStyle w:val="Naslov2"/>
      </w:pPr>
      <w:r>
        <w:t xml:space="preserve">Od potrebneh </w:t>
      </w:r>
      <w:r w:rsidR="003451AB">
        <w:t>K</w:t>
      </w:r>
      <w:r>
        <w:t>otrigov, y z</w:t>
      </w:r>
      <w:r w:rsidR="003451AB">
        <w:t>K</w:t>
      </w:r>
      <w:r>
        <w:t xml:space="preserve">rovnoztih </w:t>
      </w:r>
      <w:r w:rsidR="003451AB">
        <w:t>K</w:t>
      </w:r>
      <w:r>
        <w:t>atholichanz</w:t>
      </w:r>
      <w:r w:rsidR="003451AB">
        <w:t>K</w:t>
      </w:r>
      <w:r>
        <w:t>eh.</w:t>
      </w:r>
      <w:r>
        <w:br/>
        <w:t>Na jedna</w:t>
      </w:r>
      <w:r w:rsidR="003451AB">
        <w:t>K</w:t>
      </w:r>
      <w:r>
        <w:t>u Notu.</w:t>
      </w:r>
    </w:p>
    <w:p w14:paraId="427587FC" w14:textId="6C6F7A2F" w:rsidR="007A08C6" w:rsidRDefault="007A08C6" w:rsidP="00036C2A">
      <w:pPr>
        <w:pStyle w:val="teiab"/>
      </w:pPr>
      <w:r>
        <w:t xml:space="preserve">O Bog </w:t>
      </w:r>
      <w:r w:rsidRPr="00073E0D">
        <w:rPr>
          <w:rStyle w:val="teiadd"/>
        </w:rPr>
        <w:t>Bose</w:t>
      </w:r>
      <w:r>
        <w:t xml:space="preserve"> dragi v</w:t>
      </w:r>
      <w:r w:rsidRPr="00E61788">
        <w:t>ſ</w:t>
      </w:r>
      <w:r>
        <w:t xml:space="preserve">za moguchi! </w:t>
      </w:r>
      <w:r w:rsidR="003451AB">
        <w:t>K</w:t>
      </w:r>
      <w:r>
        <w:t>lanyam ti</w:t>
      </w:r>
      <w:r w:rsidRPr="00E61788">
        <w:t>ſ</w:t>
      </w:r>
      <w:r>
        <w:t>ze to znajuchi,</w:t>
      </w:r>
      <w:r>
        <w:br/>
        <w:t>Da</w:t>
      </w:r>
      <w:r w:rsidRPr="00E61788">
        <w:t>ſ</w:t>
      </w:r>
      <w:r>
        <w:t>zi vreden szam postenya, od v</w:t>
      </w:r>
      <w:r w:rsidRPr="00E61788">
        <w:t>ſ</w:t>
      </w:r>
      <w:r>
        <w:t>za</w:t>
      </w:r>
      <w:r w:rsidR="003451AB">
        <w:t>K</w:t>
      </w:r>
      <w:r>
        <w:t>oga ti ztvorenya.</w:t>
      </w:r>
    </w:p>
    <w:p w14:paraId="0AF125B7" w14:textId="158B2874" w:rsidR="007A08C6" w:rsidRDefault="003451AB" w:rsidP="00036C2A">
      <w:pPr>
        <w:pStyle w:val="teiab"/>
      </w:pPr>
      <w:r>
        <w:t>K</w:t>
      </w:r>
      <w:r w:rsidR="007A08C6">
        <w:t>aigod je</w:t>
      </w:r>
      <w:r w:rsidR="007A08C6" w:rsidRPr="00E61788">
        <w:t>ſ</w:t>
      </w:r>
      <w:r w:rsidR="007A08C6">
        <w:t xml:space="preserve">zem, </w:t>
      </w:r>
      <w:r>
        <w:t>K</w:t>
      </w:r>
      <w:r w:rsidR="007A08C6">
        <w:t xml:space="preserve">aigod imam, </w:t>
      </w:r>
      <w:r>
        <w:t>K</w:t>
      </w:r>
      <w:r w:rsidR="007A08C6">
        <w:t>aigod v</w:t>
      </w:r>
      <w:r w:rsidR="007A08C6" w:rsidRPr="00E61788">
        <w:t>ſ</w:t>
      </w:r>
      <w:r w:rsidR="007A08C6">
        <w:t>za</w:t>
      </w:r>
      <w:r>
        <w:t>K</w:t>
      </w:r>
      <w:r w:rsidR="007A08C6">
        <w:t>i cha</w:t>
      </w:r>
      <w:r w:rsidR="007A08C6" w:rsidRPr="00E61788">
        <w:t>ſ</w:t>
      </w:r>
      <w:r w:rsidR="007A08C6">
        <w:t>z dobivam,</w:t>
      </w:r>
      <w:r w:rsidR="007A08C6">
        <w:br/>
        <w:t>V</w:t>
      </w:r>
      <w:r w:rsidR="007A08C6" w:rsidRPr="00E61788">
        <w:t>ſ</w:t>
      </w:r>
      <w:r w:rsidR="007A08C6">
        <w:t>ze to za dar tvoi zpoznavam, hvalu tebi za v</w:t>
      </w:r>
      <w:r w:rsidR="007A08C6" w:rsidRPr="00E61788">
        <w:t>ſ</w:t>
      </w:r>
      <w:r w:rsidR="007A08C6">
        <w:t>ze davam.</w:t>
      </w:r>
    </w:p>
    <w:p w14:paraId="3F89D419" w14:textId="77777777" w:rsidR="007A08C6" w:rsidRDefault="007A08C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125503" w14:textId="384092DF" w:rsidR="007A08C6" w:rsidRDefault="007A08C6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/145/</w:t>
      </w:r>
    </w:p>
    <w:p w14:paraId="259AA1DE" w14:textId="1CFB5998" w:rsidR="007A08C6" w:rsidRDefault="007A08C6" w:rsidP="00073E0D">
      <w:pPr>
        <w:pStyle w:val="teifwPageNum"/>
      </w:pPr>
      <w:r>
        <w:t>379.</w:t>
      </w:r>
    </w:p>
    <w:p w14:paraId="204F4AF5" w14:textId="1ECF0D22" w:rsidR="007A08C6" w:rsidRDefault="007A08C6" w:rsidP="00036C2A">
      <w:pPr>
        <w:pStyle w:val="teiab"/>
      </w:pPr>
      <w:r>
        <w:t>Za dar Vere hvalim tebi, z-</w:t>
      </w:r>
      <w:r w:rsidR="003451AB">
        <w:t>K</w:t>
      </w:r>
      <w:r>
        <w:t>ojem v</w:t>
      </w:r>
      <w:r w:rsidRPr="00E61788">
        <w:t>ſ</w:t>
      </w:r>
      <w:r>
        <w:t>zigdar szvetish meni,</w:t>
      </w:r>
      <w:r>
        <w:br/>
        <w:t>Z-</w:t>
      </w:r>
      <w:r w:rsidR="003451AB">
        <w:t>K</w:t>
      </w:r>
      <w:r>
        <w:t>em potrebna v</w:t>
      </w:r>
      <w:r w:rsidRPr="00E61788">
        <w:t>ſ</w:t>
      </w:r>
      <w:r>
        <w:t>za verujem, y tvoi navu</w:t>
      </w:r>
      <w:r w:rsidR="003451AB">
        <w:t>K</w:t>
      </w:r>
      <w:r>
        <w:t xml:space="preserve"> na</w:t>
      </w:r>
      <w:r w:rsidRPr="00E61788">
        <w:t>ſ</w:t>
      </w:r>
      <w:r>
        <w:t>zledujem.</w:t>
      </w:r>
    </w:p>
    <w:p w14:paraId="0BCE858D" w14:textId="6BBD3E6F" w:rsidR="007A08C6" w:rsidRDefault="007A08C6" w:rsidP="00036C2A">
      <w:pPr>
        <w:pStyle w:val="teiab"/>
      </w:pPr>
      <w:r>
        <w:t>Ti szi o Bog! szam Duh chizti, pre</w:t>
      </w:r>
      <w:r w:rsidRPr="00E61788">
        <w:t>ſ</w:t>
      </w:r>
      <w:r>
        <w:t>z pochet</w:t>
      </w:r>
      <w:r w:rsidR="003451AB">
        <w:t>K</w:t>
      </w:r>
      <w:r>
        <w:t>a v</w:t>
      </w:r>
      <w:r w:rsidRPr="00E61788">
        <w:t>ſ</w:t>
      </w:r>
      <w:r>
        <w:t>zigdar izti,</w:t>
      </w:r>
      <w:r>
        <w:br/>
      </w:r>
      <w:r w:rsidR="003451AB">
        <w:t>K</w:t>
      </w:r>
      <w:r>
        <w:t>i</w:t>
      </w:r>
      <w:r w:rsidRPr="00E61788">
        <w:t>ſ</w:t>
      </w:r>
      <w:r>
        <w:t>zi Nebo, zemlu ztvoril, ter chlove</w:t>
      </w:r>
      <w:r w:rsidR="003451AB">
        <w:t>K</w:t>
      </w:r>
      <w:r>
        <w:t xml:space="preserve">u </w:t>
      </w:r>
      <w:r w:rsidR="003451AB">
        <w:t>K</w:t>
      </w:r>
      <w:r>
        <w:t>a</w:t>
      </w:r>
      <w:r w:rsidR="003451AB">
        <w:t>K</w:t>
      </w:r>
      <w:r>
        <w:t>ti dvoril.</w:t>
      </w:r>
    </w:p>
    <w:p w14:paraId="72A0B7A9" w14:textId="6B32B607" w:rsidR="007A08C6" w:rsidRDefault="007A08C6" w:rsidP="00036C2A">
      <w:pPr>
        <w:pStyle w:val="teiab"/>
      </w:pPr>
      <w:r>
        <w:t>Da te zpozna, y veruje, da ti szlusi, y postuje,</w:t>
      </w:r>
      <w:r>
        <w:br/>
        <w:t>Chlove</w:t>
      </w:r>
      <w:r w:rsidR="003451AB">
        <w:t>K</w:t>
      </w:r>
      <w:r>
        <w:t xml:space="preserve">a szi ztvoril nato, </w:t>
      </w:r>
      <w:r w:rsidRPr="00073E0D">
        <w:rPr>
          <w:rStyle w:val="teidel"/>
        </w:rPr>
        <w:t>da</w:t>
      </w:r>
      <w:r>
        <w:t xml:space="preserve"> y da Nebo dash mu zato.</w:t>
      </w:r>
    </w:p>
    <w:p w14:paraId="46C499C4" w14:textId="0863E7EB" w:rsidR="007A08C6" w:rsidRDefault="007A08C6" w:rsidP="00036C2A">
      <w:pPr>
        <w:pStyle w:val="teiab"/>
      </w:pPr>
      <w:r>
        <w:t>Otecz, Szin, Duh, Pershone zte, a tri Bogi vendar nezte,</w:t>
      </w:r>
      <w:r>
        <w:br/>
        <w:t>Ar vu bitju, y Naravi, v</w:t>
      </w:r>
      <w:r w:rsidRPr="00E61788">
        <w:t>ſ</w:t>
      </w:r>
      <w:r>
        <w:t>zi tri Bog zte jeden pravi.</w:t>
      </w:r>
    </w:p>
    <w:p w14:paraId="4D31BE72" w14:textId="77384437" w:rsidR="007A08C6" w:rsidRDefault="007A08C6" w:rsidP="00036C2A">
      <w:pPr>
        <w:pStyle w:val="teiab"/>
      </w:pPr>
      <w:r>
        <w:t>Szin szi vendar chlove</w:t>
      </w:r>
      <w:r w:rsidR="003451AB">
        <w:t>K</w:t>
      </w:r>
      <w:r>
        <w:t xml:space="preserve"> poztal, ali z</w:t>
      </w:r>
      <w:r w:rsidR="003451AB">
        <w:t>K</w:t>
      </w:r>
      <w:r>
        <w:t>upa y Bog oztal,</w:t>
      </w:r>
      <w:r>
        <w:br/>
        <w:t xml:space="preserve">Od </w:t>
      </w:r>
      <w:r w:rsidRPr="00073E0D">
        <w:rPr>
          <w:rStyle w:val="teipersName"/>
        </w:rPr>
        <w:t>Marie</w:t>
      </w:r>
      <w:r>
        <w:t xml:space="preserve"> vzel szi Telo, od nye </w:t>
      </w:r>
      <w:r w:rsidR="003451AB">
        <w:t>K</w:t>
      </w:r>
      <w:r>
        <w:t>ervi chizto czelo.</w:t>
      </w:r>
    </w:p>
    <w:p w14:paraId="127BE526" w14:textId="05631606" w:rsidR="007A08C6" w:rsidRDefault="003451AB" w:rsidP="00036C2A">
      <w:pPr>
        <w:pStyle w:val="teiab"/>
      </w:pPr>
      <w:r>
        <w:t>K</w:t>
      </w:r>
      <w:r w:rsidR="007A08C6">
        <w:t>i</w:t>
      </w:r>
      <w:r w:rsidR="007A08C6" w:rsidRPr="00073E0D">
        <w:rPr>
          <w:rStyle w:val="teidel"/>
        </w:rPr>
        <w:t>ſzi</w:t>
      </w:r>
      <w:r w:rsidR="007A08C6">
        <w:t xml:space="preserve"> od Otcza vu ve</w:t>
      </w:r>
      <w:r>
        <w:t>K</w:t>
      </w:r>
      <w:r w:rsidR="007A08C6">
        <w:t xml:space="preserve"> rodyen, od </w:t>
      </w:r>
      <w:r w:rsidR="007A08C6" w:rsidRPr="00073E0D">
        <w:rPr>
          <w:rStyle w:val="teipersName"/>
        </w:rPr>
        <w:t>Marie</w:t>
      </w:r>
      <w:r w:rsidR="007A08C6">
        <w:t xml:space="preserve"> pa</w:t>
      </w:r>
      <w:r>
        <w:t>K</w:t>
      </w:r>
      <w:r w:rsidR="007A08C6">
        <w:t xml:space="preserve"> porodyen,</w:t>
      </w:r>
      <w:r w:rsidR="007A08C6">
        <w:br/>
        <w:t>Z-muchen je</w:t>
      </w:r>
      <w:r w:rsidR="007A08C6" w:rsidRPr="00E61788">
        <w:t>ſ</w:t>
      </w:r>
      <w:r w:rsidR="007A08C6">
        <w:t xml:space="preserve">zi na </w:t>
      </w:r>
      <w:r>
        <w:t>K</w:t>
      </w:r>
      <w:r w:rsidR="007A08C6">
        <w:t>rish ztupil, dabi od pe</w:t>
      </w:r>
      <w:r>
        <w:t>K</w:t>
      </w:r>
      <w:r w:rsidR="007A08C6">
        <w:t>la na</w:t>
      </w:r>
      <w:r w:rsidR="007A08C6" w:rsidRPr="00E61788">
        <w:t>ſ</w:t>
      </w:r>
      <w:r w:rsidR="007A08C6">
        <w:t>z od</w:t>
      </w:r>
      <w:r>
        <w:t>K</w:t>
      </w:r>
      <w:r w:rsidR="007A08C6">
        <w:t>upil.</w:t>
      </w:r>
    </w:p>
    <w:p w14:paraId="097223D5" w14:textId="1163D310" w:rsidR="007A08C6" w:rsidRDefault="007A08C6" w:rsidP="00036C2A">
      <w:pPr>
        <w:pStyle w:val="teiab"/>
      </w:pPr>
      <w:r>
        <w:t>Ja sze ufam, da izpro</w:t>
      </w:r>
      <w:r w:rsidRPr="00E61788">
        <w:t>ſ</w:t>
      </w:r>
      <w:r>
        <w:t xml:space="preserve">zim, </w:t>
      </w:r>
      <w:r w:rsidR="003451AB">
        <w:t>K</w:t>
      </w:r>
      <w:r>
        <w:t>ai od tebe ja zapro</w:t>
      </w:r>
      <w:r w:rsidRPr="00E61788">
        <w:t>ſ</w:t>
      </w:r>
      <w:r>
        <w:t>zim,</w:t>
      </w:r>
      <w:r>
        <w:br/>
        <w:t>Po vrednozti v</w:t>
      </w:r>
      <w:r w:rsidRPr="00E61788">
        <w:t>ſ</w:t>
      </w:r>
      <w:r>
        <w:t>zeh mu</w:t>
      </w:r>
      <w:r w:rsidR="003451AB">
        <w:t>K</w:t>
      </w:r>
      <w:r>
        <w:t xml:space="preserve"> tvojeh, y pravichneh chinov mojeh.</w:t>
      </w:r>
    </w:p>
    <w:p w14:paraId="47363872" w14:textId="77D001C1" w:rsidR="007A08C6" w:rsidRDefault="007A08C6" w:rsidP="00036C2A">
      <w:pPr>
        <w:pStyle w:val="teiab"/>
      </w:pPr>
      <w:r>
        <w:t>Da mi blago tve milozti, y nuternye v</w:t>
      </w:r>
      <w:r w:rsidRPr="00E61788">
        <w:t>ſ</w:t>
      </w:r>
      <w:r>
        <w:t xml:space="preserve">ze </w:t>
      </w:r>
      <w:r w:rsidR="003451AB">
        <w:t>K</w:t>
      </w:r>
      <w:r>
        <w:t>repozti,</w:t>
      </w:r>
      <w:r>
        <w:br/>
        <w:t>Hochesh dati zvelichenye, y pameti raz</w:t>
      </w:r>
      <w:r w:rsidRPr="00E61788">
        <w:t>ſ</w:t>
      </w:r>
      <w:r>
        <w:t>zvetchenye.</w:t>
      </w:r>
    </w:p>
    <w:p w14:paraId="1DE3B6AA" w14:textId="7A3B4235" w:rsidR="007A08C6" w:rsidRDefault="007A08C6" w:rsidP="00036C2A">
      <w:pPr>
        <w:pStyle w:val="teiab"/>
      </w:pPr>
      <w:r>
        <w:t>To sze ufam vu te Boga, da greshni</w:t>
      </w:r>
      <w:r w:rsidR="003451AB">
        <w:t>K</w:t>
      </w:r>
      <w:r>
        <w:t>a po</w:t>
      </w:r>
      <w:r w:rsidR="003451AB">
        <w:t>K</w:t>
      </w:r>
      <w:r>
        <w:t>ornoga,</w:t>
      </w:r>
      <w:r>
        <w:br/>
        <w:t>Pe</w:t>
      </w:r>
      <w:r w:rsidR="003451AB">
        <w:t>K</w:t>
      </w:r>
      <w:r>
        <w:t>la hochesh oproztiti, y grehe mi v</w:t>
      </w:r>
      <w:r w:rsidRPr="00E61788">
        <w:t>ſ</w:t>
      </w:r>
      <w:r>
        <w:t>ze proztiti.</w:t>
      </w:r>
    </w:p>
    <w:p w14:paraId="4A40EBAC" w14:textId="45B5BD79" w:rsidR="007A08C6" w:rsidRDefault="007A08C6" w:rsidP="00036C2A">
      <w:pPr>
        <w:pStyle w:val="teiab"/>
      </w:pPr>
      <w:r>
        <w:t>Da z-</w:t>
      </w:r>
      <w:r w:rsidR="003451AB">
        <w:t>K</w:t>
      </w:r>
      <w:r>
        <w:t>orunum ti nebez</w:t>
      </w:r>
      <w:r w:rsidR="003451AB">
        <w:t>K</w:t>
      </w:r>
      <w:r>
        <w:t>um, vnogo lepshe neg zemelz</w:t>
      </w:r>
      <w:r w:rsidR="003451AB">
        <w:t>K</w:t>
      </w:r>
      <w:r>
        <w:t>um,</w:t>
      </w:r>
      <w:r>
        <w:br/>
        <w:t xml:space="preserve">Hochesh dobre </w:t>
      </w:r>
      <w:r w:rsidR="003451AB">
        <w:t>K</w:t>
      </w:r>
      <w:r>
        <w:t>oruniti, v</w:t>
      </w:r>
      <w:r w:rsidRPr="00E61788">
        <w:t>ſ</w:t>
      </w:r>
      <w:r>
        <w:t>zu selu nam izpuniti.</w:t>
      </w:r>
    </w:p>
    <w:p w14:paraId="7104A0F2" w14:textId="77777777" w:rsidR="007A08C6" w:rsidRDefault="007A08C6" w:rsidP="00244EC6">
      <w:pPr>
        <w:rPr>
          <w:sz w:val="24"/>
          <w:szCs w:val="24"/>
        </w:rPr>
      </w:pPr>
    </w:p>
    <w:p w14:paraId="4FD4070C" w14:textId="63ADAA00" w:rsidR="007A08C6" w:rsidRDefault="007A08C6" w:rsidP="00073E0D">
      <w:pPr>
        <w:pStyle w:val="Naslov2"/>
      </w:pPr>
      <w:r>
        <w:t>Od Norozti Mladencza.</w:t>
      </w:r>
      <w:r>
        <w:br/>
        <w:t>Na Notu: No= 245.</w:t>
      </w:r>
    </w:p>
    <w:p w14:paraId="3A838C64" w14:textId="64B0FE29" w:rsidR="007A08C6" w:rsidRDefault="007A08C6" w:rsidP="00073E0D">
      <w:pPr>
        <w:pStyle w:val="teiclosure"/>
      </w:pPr>
      <w:r>
        <w:t>Vertatur.</w:t>
      </w:r>
    </w:p>
    <w:p w14:paraId="75134D6C" w14:textId="77777777" w:rsidR="007A08C6" w:rsidRDefault="007A08C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365D94" w14:textId="7494BE60" w:rsidR="007A08C6" w:rsidRDefault="00594885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/146/</w:t>
      </w:r>
    </w:p>
    <w:p w14:paraId="4E9CE89D" w14:textId="1F4B3B72" w:rsidR="00594885" w:rsidRDefault="00594885" w:rsidP="00073E0D">
      <w:pPr>
        <w:pStyle w:val="teifwPageNum"/>
      </w:pPr>
      <w:r>
        <w:t>380.</w:t>
      </w:r>
    </w:p>
    <w:p w14:paraId="095865EF" w14:textId="79030220" w:rsidR="00594885" w:rsidRDefault="00594885" w:rsidP="00036C2A">
      <w:pPr>
        <w:pStyle w:val="teiab"/>
      </w:pPr>
      <w:r>
        <w:t>O Pro</w:t>
      </w:r>
      <w:r w:rsidR="003451AB">
        <w:t>K</w:t>
      </w:r>
      <w:r>
        <w:t>leta lepa Mladozt! ti</w:t>
      </w:r>
      <w:r w:rsidRPr="00E61788">
        <w:t>ſ</w:t>
      </w:r>
      <w:r>
        <w:t>zi vnogem lyudem bludnozt,</w:t>
      </w:r>
      <w:r>
        <w:br/>
        <w:t>Ar chinish z-Snyih norozt, Szerdczu dajesh Salozt,</w:t>
      </w:r>
      <w:r>
        <w:br/>
        <w:t>Szlepta Mladozt!</w:t>
      </w:r>
    </w:p>
    <w:p w14:paraId="26793045" w14:textId="4C34C370" w:rsidR="00594885" w:rsidRDefault="00594885" w:rsidP="00036C2A">
      <w:pPr>
        <w:pStyle w:val="teiab"/>
      </w:pPr>
      <w:r>
        <w:t>Z-tebe zhaja nechemurnozt, gizdozt greha, y odurnozt,</w:t>
      </w:r>
      <w:r>
        <w:br/>
        <w:t>Vel</w:t>
      </w:r>
      <w:r w:rsidR="003451AB">
        <w:t>K</w:t>
      </w:r>
      <w:r>
        <w:t>a zhaja jalnozt, y ta vrasja radozt,</w:t>
      </w:r>
      <w:r>
        <w:br/>
        <w:t>Szlepa Mladozt!</w:t>
      </w:r>
    </w:p>
    <w:p w14:paraId="57FA0EC9" w14:textId="17B28541" w:rsidR="00594885" w:rsidRDefault="003451AB" w:rsidP="00036C2A">
      <w:pPr>
        <w:pStyle w:val="teiab"/>
      </w:pPr>
      <w:r>
        <w:t>K</w:t>
      </w:r>
      <w:r w:rsidR="00594885">
        <w:t>oja Dusha taji radozt, y nebez</w:t>
      </w:r>
      <w:r>
        <w:t>K</w:t>
      </w:r>
      <w:r w:rsidR="00594885">
        <w:t>u z</w:t>
      </w:r>
      <w:r>
        <w:t>K</w:t>
      </w:r>
      <w:r w:rsidR="00594885">
        <w:t>riva Szvetlozt,</w:t>
      </w:r>
      <w:r w:rsidR="00594885">
        <w:br/>
        <w:t xml:space="preserve">Lyubav Bosju </w:t>
      </w:r>
      <w:r>
        <w:t>K</w:t>
      </w:r>
      <w:r w:rsidR="00594885">
        <w:t>rati, nam dober put pachi,</w:t>
      </w:r>
      <w:r w:rsidR="00594885">
        <w:br/>
        <w:t>Szlepa Mladozt!</w:t>
      </w:r>
    </w:p>
    <w:p w14:paraId="41C97CA4" w14:textId="56EFE2A9" w:rsidR="00594885" w:rsidRDefault="00594885" w:rsidP="00036C2A">
      <w:pPr>
        <w:pStyle w:val="teiab"/>
      </w:pPr>
      <w:r>
        <w:t xml:space="preserve">Zato </w:t>
      </w:r>
      <w:r w:rsidR="003451AB">
        <w:t>K</w:t>
      </w:r>
      <w:r>
        <w:t>aiti szlepa Mladozt lyubi temnozt vech neg Szvet-</w:t>
      </w:r>
      <w:r>
        <w:br/>
        <w:t>lozt,</w:t>
      </w:r>
      <w:r>
        <w:br/>
        <w:t>Szvetu, telu vgaja, Boga pa</w:t>
      </w:r>
      <w:r w:rsidR="003451AB">
        <w:t>K</w:t>
      </w:r>
      <w:r>
        <w:t xml:space="preserve"> oztavla,</w:t>
      </w:r>
      <w:r>
        <w:br/>
        <w:t>Szlepa Mladozt!</w:t>
      </w:r>
    </w:p>
    <w:p w14:paraId="008551FB" w14:textId="1B9B4891" w:rsidR="00594885" w:rsidRDefault="00594885" w:rsidP="00036C2A">
      <w:pPr>
        <w:pStyle w:val="teiab"/>
      </w:pPr>
      <w:r>
        <w:t>Dabi mu</w:t>
      </w:r>
      <w:r w:rsidRPr="00E61788">
        <w:t>ſ</w:t>
      </w:r>
      <w:r>
        <w:t xml:space="preserve">ze neroditi, </w:t>
      </w:r>
      <w:r w:rsidR="003451AB">
        <w:t>K</w:t>
      </w:r>
      <w:r>
        <w:t>i che Szvetu vugoditi,</w:t>
      </w:r>
      <w:r>
        <w:br/>
        <w:t>Nyegvu volyu zpuni, potem Dushu zgubi,</w:t>
      </w:r>
      <w:r>
        <w:br/>
        <w:t>Szlepa Mladozt!</w:t>
      </w:r>
    </w:p>
    <w:p w14:paraId="12DA7AB8" w14:textId="3A51C46F" w:rsidR="00594885" w:rsidRDefault="00594885" w:rsidP="00036C2A">
      <w:pPr>
        <w:pStyle w:val="teiab"/>
      </w:pPr>
      <w:r>
        <w:t>Ar ta</w:t>
      </w:r>
      <w:r w:rsidR="003451AB">
        <w:t>K</w:t>
      </w:r>
      <w:r w:rsidR="005C5B96">
        <w:t>ovi Szvetc</w:t>
      </w:r>
      <w:r>
        <w:t>z</w:t>
      </w:r>
      <w:r w:rsidR="003451AB">
        <w:t>K</w:t>
      </w:r>
      <w:r>
        <w:t>i Szini, v-Szmradu grehov za</w:t>
      </w:r>
      <w:r w:rsidR="003451AB">
        <w:t>K</w:t>
      </w:r>
      <w:r>
        <w:t>opani,</w:t>
      </w:r>
      <w:r>
        <w:br/>
        <w:t>Bosja na</w:t>
      </w:r>
      <w:r w:rsidR="003451AB">
        <w:t>K</w:t>
      </w:r>
      <w:r>
        <w:t>rai mechu, Szveta ischu Szrechu,</w:t>
      </w:r>
      <w:r>
        <w:br/>
        <w:t>Szlepa Mladozt!</w:t>
      </w:r>
    </w:p>
    <w:p w14:paraId="72718A73" w14:textId="7158EFEC" w:rsidR="00594885" w:rsidRDefault="00594885" w:rsidP="00036C2A">
      <w:pPr>
        <w:pStyle w:val="teiab"/>
      </w:pPr>
      <w:r>
        <w:t>A</w:t>
      </w:r>
      <w:r w:rsidR="003451AB">
        <w:t>K</w:t>
      </w:r>
      <w:r>
        <w:t xml:space="preserve">o </w:t>
      </w:r>
      <w:r w:rsidR="003451AB">
        <w:t>K</w:t>
      </w:r>
      <w:r>
        <w:t>ada v-Czir</w:t>
      </w:r>
      <w:r w:rsidR="003451AB">
        <w:t>K</w:t>
      </w:r>
      <w:r>
        <w:t>vu doidu, da</w:t>
      </w:r>
      <w:r w:rsidRPr="00E61788">
        <w:t>ſ</w:t>
      </w:r>
      <w:r>
        <w:t>ze z-grehov posaluju,</w:t>
      </w:r>
      <w:r>
        <w:br/>
        <w:t>Salozti ne prave, niti obechanye,</w:t>
      </w:r>
      <w:r>
        <w:br/>
        <w:t>Szlepa Mladozt!</w:t>
      </w:r>
    </w:p>
    <w:p w14:paraId="573D8B13" w14:textId="01E5D328" w:rsidR="00594885" w:rsidRDefault="00594885" w:rsidP="00036C2A">
      <w:pPr>
        <w:pStyle w:val="teiab"/>
      </w:pPr>
      <w:r>
        <w:t>Premi</w:t>
      </w:r>
      <w:r w:rsidRPr="00E61788">
        <w:t>ſ</w:t>
      </w:r>
      <w:r>
        <w:t xml:space="preserve">zlimo mi Mladencza, neli on </w:t>
      </w:r>
      <w:r w:rsidR="003451AB">
        <w:t>K</w:t>
      </w:r>
      <w:r>
        <w:t>a</w:t>
      </w:r>
      <w:r w:rsidR="005C5B96">
        <w:t>K</w:t>
      </w:r>
      <w:r>
        <w:t>ti Szvechicza,</w:t>
      </w:r>
    </w:p>
    <w:p w14:paraId="5E31E256" w14:textId="1C012DF7" w:rsidR="00594885" w:rsidRDefault="00594885" w:rsidP="005C5B96">
      <w:pPr>
        <w:pStyle w:val="teiclosure"/>
      </w:pPr>
      <w:r>
        <w:t>ultra</w:t>
      </w:r>
    </w:p>
    <w:p w14:paraId="744D1EE4" w14:textId="77777777" w:rsidR="00594885" w:rsidRDefault="00594885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AA5164" w14:textId="25626C7D" w:rsidR="00594885" w:rsidRDefault="00474781" w:rsidP="00244E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/147/</w:t>
      </w:r>
    </w:p>
    <w:p w14:paraId="49D9035A" w14:textId="3957E7F9" w:rsidR="00474781" w:rsidRDefault="00474781" w:rsidP="0085188C">
      <w:pPr>
        <w:pStyle w:val="teifwPageNum"/>
      </w:pPr>
      <w:r>
        <w:t>381.</w:t>
      </w:r>
    </w:p>
    <w:p w14:paraId="4BE8B440" w14:textId="7B835D3A" w:rsidR="00474781" w:rsidRDefault="003451AB" w:rsidP="00036C2A">
      <w:pPr>
        <w:pStyle w:val="teiab"/>
      </w:pPr>
      <w:r>
        <w:t>K</w:t>
      </w:r>
      <w:r w:rsidR="00474781">
        <w:t>ad gori szvetla je, gda zgori tema je,</w:t>
      </w:r>
      <w:r w:rsidR="00474781">
        <w:br/>
        <w:t>Ta</w:t>
      </w:r>
      <w:r>
        <w:t>K</w:t>
      </w:r>
      <w:r w:rsidR="00474781">
        <w:t xml:space="preserve"> Mladozt je.</w:t>
      </w:r>
    </w:p>
    <w:p w14:paraId="343610DD" w14:textId="71D846FC" w:rsidR="00474781" w:rsidRDefault="00474781" w:rsidP="00036C2A">
      <w:pPr>
        <w:pStyle w:val="teiab"/>
      </w:pPr>
      <w:r>
        <w:t>Neli lepi czvet rosicze, lepa duha fiolicze?</w:t>
      </w:r>
      <w:r>
        <w:br/>
        <w:t>Lepota dragocha, do zutra sze z</w:t>
      </w:r>
      <w:r w:rsidR="003451AB">
        <w:t>K</w:t>
      </w:r>
      <w:r>
        <w:t>oncha,</w:t>
      </w:r>
      <w:r>
        <w:br/>
        <w:t>Ta</w:t>
      </w:r>
      <w:r w:rsidR="003451AB">
        <w:t>K</w:t>
      </w:r>
      <w:r>
        <w:t xml:space="preserve"> Mladozt je.</w:t>
      </w:r>
    </w:p>
    <w:p w14:paraId="23A34E36" w14:textId="6D7CA97B" w:rsidR="00474781" w:rsidRDefault="00474781" w:rsidP="00036C2A">
      <w:pPr>
        <w:pStyle w:val="teiab"/>
      </w:pPr>
      <w:r>
        <w:t xml:space="preserve">Traviczu, </w:t>
      </w:r>
      <w:r w:rsidR="003451AB">
        <w:t>K</w:t>
      </w:r>
      <w:r>
        <w:t>oju vidimo, zelenu z-O</w:t>
      </w:r>
      <w:r w:rsidR="003451AB">
        <w:t>K</w:t>
      </w:r>
      <w:r>
        <w:t>om gledimo,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hitro povene, </w:t>
      </w:r>
      <w:r w:rsidR="003451AB">
        <w:t>K</w:t>
      </w:r>
      <w:r>
        <w:t>ad nyu z-</w:t>
      </w:r>
      <w:r w:rsidR="003451AB">
        <w:t>K</w:t>
      </w:r>
      <w:r>
        <w:t>o</w:t>
      </w:r>
      <w:r w:rsidRPr="00E61788">
        <w:t>ſ</w:t>
      </w:r>
      <w:r>
        <w:t>zum vtergne,</w:t>
      </w:r>
      <w:r>
        <w:br/>
        <w:t>Ta</w:t>
      </w:r>
      <w:r w:rsidR="003451AB">
        <w:t>K</w:t>
      </w:r>
      <w:r>
        <w:t xml:space="preserve"> Mladozt je.</w:t>
      </w:r>
    </w:p>
    <w:p w14:paraId="6669792C" w14:textId="56383E74" w:rsidR="00474781" w:rsidRDefault="00474781" w:rsidP="00036C2A">
      <w:pPr>
        <w:pStyle w:val="teiab"/>
      </w:pPr>
      <w:r>
        <w:t>Ta</w:t>
      </w:r>
      <w:r w:rsidR="003451AB">
        <w:t>K</w:t>
      </w:r>
      <w:r>
        <w:t xml:space="preserve"> y z-Mladencza che biti, gda mu z</w:t>
      </w:r>
      <w:r w:rsidR="003451AB">
        <w:t>K</w:t>
      </w:r>
      <w:r>
        <w:t>oro bu vumerti,</w:t>
      </w:r>
      <w:r>
        <w:br/>
        <w:t>Onda bude jav</w:t>
      </w:r>
      <w:r w:rsidR="003451AB">
        <w:t>K</w:t>
      </w:r>
      <w:r>
        <w:t>al, da Szvetu je vgajal,</w:t>
      </w:r>
      <w:r>
        <w:br/>
        <w:t>Mladozt norozt!</w:t>
      </w:r>
    </w:p>
    <w:p w14:paraId="60ED43C4" w14:textId="099CFDF8" w:rsidR="00474781" w:rsidRDefault="00474781" w:rsidP="00036C2A">
      <w:pPr>
        <w:pStyle w:val="teiab"/>
      </w:pPr>
      <w:r>
        <w:t>Ah! zpoznaite v</w:t>
      </w:r>
      <w:r w:rsidRPr="00E61788">
        <w:t>ſ</w:t>
      </w:r>
      <w:r>
        <w:t xml:space="preserve">zi Mladenczi, da zte pred Bogum vi </w:t>
      </w:r>
      <w:r w:rsidR="003451AB">
        <w:t>K</w:t>
      </w:r>
      <w:r>
        <w:t>rivczi,</w:t>
      </w:r>
      <w:r>
        <w:br/>
      </w:r>
      <w:r w:rsidR="003451AB">
        <w:t>K</w:t>
      </w:r>
      <w:r>
        <w:t>-Bogu sze obernte, da v-Nebu pridete doidete,</w:t>
      </w:r>
      <w:r>
        <w:br/>
        <w:t>Vu Rai vechni.</w:t>
      </w:r>
    </w:p>
    <w:p w14:paraId="63A7DCCB" w14:textId="17565505" w:rsidR="00474781" w:rsidRDefault="003451AB" w:rsidP="00036C2A">
      <w:pPr>
        <w:pStyle w:val="teiab"/>
      </w:pPr>
      <w:r>
        <w:t>K</w:t>
      </w:r>
      <w:r w:rsidR="00474781">
        <w:t>am na</w:t>
      </w:r>
      <w:r w:rsidR="00474781" w:rsidRPr="00E61788">
        <w:t>ſ</w:t>
      </w:r>
      <w:r w:rsidR="00474781">
        <w:t>z v-pelai Duh pre</w:t>
      </w:r>
      <w:r w:rsidR="00474781" w:rsidRPr="00E61788">
        <w:t>ſ</w:t>
      </w:r>
      <w:r w:rsidR="00474781">
        <w:t>zveti, Otecz zmosni, Szin razpeti,</w:t>
      </w:r>
      <w:r w:rsidR="00474781">
        <w:br/>
        <w:t>Gde je Mladozt ztalna, vu lyubavi prava,</w:t>
      </w:r>
      <w:r w:rsidR="00474781">
        <w:br/>
        <w:t>Tam Bog rad je.</w:t>
      </w:r>
    </w:p>
    <w:p w14:paraId="65376670" w14:textId="77777777" w:rsidR="00474781" w:rsidRDefault="00474781" w:rsidP="00244EC6">
      <w:pPr>
        <w:rPr>
          <w:sz w:val="24"/>
          <w:szCs w:val="24"/>
        </w:rPr>
      </w:pPr>
    </w:p>
    <w:p w14:paraId="247E33BB" w14:textId="67BEFC9E" w:rsidR="00474781" w:rsidRDefault="00474781" w:rsidP="0085188C">
      <w:pPr>
        <w:pStyle w:val="Naslov2"/>
      </w:pPr>
      <w:r>
        <w:t>Od Navu</w:t>
      </w:r>
      <w:r w:rsidR="003451AB">
        <w:t>K</w:t>
      </w:r>
      <w:r>
        <w:t>a.</w:t>
      </w:r>
      <w:r>
        <w:br/>
        <w:t>Na Notu: No= 246.</w:t>
      </w:r>
    </w:p>
    <w:p w14:paraId="0CABCAAF" w14:textId="02FC3440" w:rsidR="00474781" w:rsidRDefault="00474781" w:rsidP="00036C2A">
      <w:pPr>
        <w:pStyle w:val="teiab"/>
      </w:pPr>
      <w:r>
        <w:t>Gda chujete zvonz</w:t>
      </w:r>
      <w:r w:rsidR="003451AB">
        <w:t>K</w:t>
      </w:r>
      <w:r>
        <w:t>i gla</w:t>
      </w:r>
      <w:r w:rsidRPr="00E61788">
        <w:t>ſ</w:t>
      </w:r>
      <w:r>
        <w:t xml:space="preserve">z, </w:t>
      </w:r>
      <w:r w:rsidR="003451AB">
        <w:t>K</w:t>
      </w:r>
      <w:r>
        <w:t xml:space="preserve">oi </w:t>
      </w:r>
      <w:r w:rsidR="003451AB">
        <w:t>K</w:t>
      </w:r>
      <w:r>
        <w:t>-Predgi zove va</w:t>
      </w:r>
      <w:r w:rsidRPr="00E61788">
        <w:t>ſ</w:t>
      </w:r>
      <w:r>
        <w:t>z.</w:t>
      </w:r>
      <w:r>
        <w:br/>
        <w:t xml:space="preserve">Prite prite </w:t>
      </w:r>
      <w:r w:rsidR="003451AB">
        <w:t>K</w:t>
      </w:r>
      <w:r>
        <w:t>-Navu</w:t>
      </w:r>
      <w:r w:rsidR="003451AB">
        <w:t>K</w:t>
      </w:r>
      <w:r>
        <w:t>i, mali, ino veli</w:t>
      </w:r>
      <w:r w:rsidR="003451AB">
        <w:t>K</w:t>
      </w:r>
      <w:r>
        <w:t>i.</w:t>
      </w:r>
    </w:p>
    <w:p w14:paraId="571A1AD6" w14:textId="5E0BD04C" w:rsidR="00474781" w:rsidRDefault="00474781" w:rsidP="0085188C">
      <w:pPr>
        <w:pStyle w:val="teiclosure"/>
      </w:pPr>
      <w:r>
        <w:t>V. C.</w:t>
      </w:r>
    </w:p>
    <w:p w14:paraId="72CA82E0" w14:textId="405DB11C" w:rsidR="00474781" w:rsidRDefault="00474781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165BC4">
        <w:rPr>
          <w:sz w:val="24"/>
          <w:szCs w:val="24"/>
        </w:rPr>
        <w:lastRenderedPageBreak/>
        <w:t>/148/</w:t>
      </w:r>
    </w:p>
    <w:p w14:paraId="2A880CBE" w14:textId="3D9F6A1D" w:rsidR="00165BC4" w:rsidRDefault="00165BC4" w:rsidP="0085188C">
      <w:pPr>
        <w:pStyle w:val="teifwPageNum"/>
      </w:pPr>
      <w:r>
        <w:t>382.</w:t>
      </w:r>
    </w:p>
    <w:p w14:paraId="65606213" w14:textId="42C1AFBE" w:rsidR="00165BC4" w:rsidRDefault="003451AB" w:rsidP="00036C2A">
      <w:pPr>
        <w:pStyle w:val="teiab"/>
      </w:pPr>
      <w:r>
        <w:t>K</w:t>
      </w:r>
      <w:r w:rsidR="00165BC4">
        <w:t>a</w:t>
      </w:r>
      <w:r>
        <w:t>K</w:t>
      </w:r>
      <w:r w:rsidR="00165BC4">
        <w:t xml:space="preserve"> sze Ovcze pa</w:t>
      </w:r>
      <w:r w:rsidR="00165BC4" w:rsidRPr="00E61788">
        <w:t>ſ</w:t>
      </w:r>
      <w:r w:rsidR="00165BC4">
        <w:t>zeju, y za hranu paschiju,</w:t>
      </w:r>
      <w:r w:rsidR="00165BC4">
        <w:br/>
      </w:r>
      <w:r w:rsidR="00165BC4" w:rsidRPr="0085188C">
        <w:rPr>
          <w:rStyle w:val="teidel"/>
        </w:rPr>
        <w:t>Pishcze</w:t>
      </w:r>
      <w:r w:rsidR="00165BC4">
        <w:t xml:space="preserve"> Pischenczi </w:t>
      </w:r>
      <w:r>
        <w:t>K</w:t>
      </w:r>
      <w:r w:rsidR="00165BC4">
        <w:t>a</w:t>
      </w:r>
      <w:r>
        <w:t>K</w:t>
      </w:r>
      <w:r w:rsidR="00165BC4">
        <w:t xml:space="preserve"> dercheju, da nye </w:t>
      </w:r>
      <w:r>
        <w:t>K</w:t>
      </w:r>
      <w:r w:rsidR="00165BC4">
        <w:t>voch</w:t>
      </w:r>
      <w:r>
        <w:t>K</w:t>
      </w:r>
      <w:r w:rsidR="00165BC4">
        <w:t>e zoveju.</w:t>
      </w:r>
    </w:p>
    <w:p w14:paraId="5158FB7B" w14:textId="0FD86F3C" w:rsidR="00165BC4" w:rsidRDefault="00165BC4" w:rsidP="00036C2A">
      <w:pPr>
        <w:pStyle w:val="teiab"/>
      </w:pPr>
      <w:r>
        <w:t>Ta</w:t>
      </w:r>
      <w:r w:rsidR="003451AB">
        <w:t>K</w:t>
      </w:r>
      <w:r>
        <w:t xml:space="preserve"> sze morte paschiti </w:t>
      </w:r>
      <w:r w:rsidR="003451AB">
        <w:t>K</w:t>
      </w:r>
      <w:r>
        <w:t>-Navu</w:t>
      </w:r>
      <w:r w:rsidR="003451AB">
        <w:t>K</w:t>
      </w:r>
      <w:r>
        <w:t>u, y mi</w:t>
      </w:r>
      <w:r w:rsidRPr="00E61788">
        <w:t>ſ</w:t>
      </w:r>
      <w:r>
        <w:t>zliti,</w:t>
      </w:r>
      <w:r>
        <w:br/>
        <w:t>Da je Navu</w:t>
      </w:r>
      <w:r w:rsidR="003451AB">
        <w:t>K</w:t>
      </w:r>
      <w:r>
        <w:t xml:space="preserve"> ta hrana za Dushe pripravlena.</w:t>
      </w:r>
    </w:p>
    <w:p w14:paraId="6F650B66" w14:textId="67C86C5E" w:rsidR="00165BC4" w:rsidRDefault="00165BC4" w:rsidP="00036C2A">
      <w:pPr>
        <w:pStyle w:val="teiab"/>
      </w:pPr>
      <w:r>
        <w:t>Ti Navu</w:t>
      </w:r>
      <w:r w:rsidR="003451AB">
        <w:t>K</w:t>
      </w:r>
      <w:r>
        <w:t xml:space="preserve"> ta hrana je, </w:t>
      </w:r>
      <w:r w:rsidR="003451AB">
        <w:t>K</w:t>
      </w:r>
      <w:r>
        <w:t>oja v</w:t>
      </w:r>
      <w:r w:rsidRPr="00E61788">
        <w:t>ſ</w:t>
      </w:r>
      <w:r>
        <w:t>zem potrebna je,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ta Decza Siviju, </w:t>
      </w:r>
      <w:r w:rsidR="003451AB">
        <w:t>K</w:t>
      </w:r>
      <w:r>
        <w:t>a</w:t>
      </w:r>
      <w:r w:rsidRPr="00E61788">
        <w:t>ſ</w:t>
      </w:r>
      <w:r>
        <w:t>ze z-mle</w:t>
      </w:r>
      <w:r w:rsidR="003451AB">
        <w:t>K</w:t>
      </w:r>
      <w:r>
        <w:t>om hraniju.</w:t>
      </w:r>
    </w:p>
    <w:p w14:paraId="3311E410" w14:textId="50737698" w:rsidR="00165BC4" w:rsidRDefault="00165BC4" w:rsidP="00036C2A">
      <w:pPr>
        <w:pStyle w:val="teiab"/>
      </w:pPr>
      <w:r>
        <w:t xml:space="preserve">Chi v-ti veri </w:t>
      </w:r>
      <w:r w:rsidR="003451AB">
        <w:t>K</w:t>
      </w:r>
      <w:r>
        <w:t>erschanz</w:t>
      </w:r>
      <w:r w:rsidR="003451AB">
        <w:t>K</w:t>
      </w:r>
      <w:r>
        <w:t>i szi josh szlab, ino szlepi,</w:t>
      </w:r>
      <w:r>
        <w:br/>
        <w:t>Navu</w:t>
      </w:r>
      <w:r w:rsidR="003451AB">
        <w:t>K</w:t>
      </w:r>
      <w:r>
        <w:t xml:space="preserve"> ta</w:t>
      </w:r>
      <w:r w:rsidR="003451AB">
        <w:t>K</w:t>
      </w:r>
      <w:r>
        <w:t xml:space="preserve">va Szvetlozt je, </w:t>
      </w:r>
      <w:r w:rsidR="003451AB">
        <w:t>K</w:t>
      </w:r>
      <w:r>
        <w:t>oja raz</w:t>
      </w:r>
      <w:r w:rsidRPr="00E61788">
        <w:t>ſ</w:t>
      </w:r>
      <w:r>
        <w:t>zveti tebe.</w:t>
      </w:r>
    </w:p>
    <w:p w14:paraId="2A64E62A" w14:textId="74F468CC" w:rsidR="00165BC4" w:rsidRDefault="00165BC4" w:rsidP="00036C2A">
      <w:pPr>
        <w:pStyle w:val="teiab"/>
      </w:pPr>
      <w:r>
        <w:t xml:space="preserve">Chi szu szuhe te Dushe, </w:t>
      </w:r>
      <w:r w:rsidR="003451AB">
        <w:t>K</w:t>
      </w:r>
      <w:r>
        <w:t>a</w:t>
      </w:r>
      <w:r w:rsidR="003451AB">
        <w:t>K</w:t>
      </w:r>
      <w:r>
        <w:t>ti pole od szushe,</w:t>
      </w:r>
      <w:r>
        <w:br/>
        <w:t>Bosja Rech ta ro</w:t>
      </w:r>
      <w:r w:rsidRPr="00E61788">
        <w:t>ſ</w:t>
      </w:r>
      <w:r>
        <w:t xml:space="preserve">za je, </w:t>
      </w:r>
      <w:r w:rsidR="003451AB">
        <w:t>K</w:t>
      </w:r>
      <w:r>
        <w:t>oja pa namochi nye.</w:t>
      </w:r>
    </w:p>
    <w:p w14:paraId="0E1A0728" w14:textId="10585EBD" w:rsidR="00165BC4" w:rsidRDefault="00165BC4" w:rsidP="00036C2A">
      <w:pPr>
        <w:pStyle w:val="teiab"/>
      </w:pPr>
      <w:r>
        <w:t>To je Spot, da od Boga ne</w:t>
      </w:r>
      <w:r w:rsidR="003451AB">
        <w:t>K</w:t>
      </w:r>
      <w:r>
        <w:t>oi Chlove</w:t>
      </w:r>
      <w:r w:rsidR="003451AB">
        <w:t>K</w:t>
      </w:r>
      <w:r>
        <w:t xml:space="preserve"> malo zna,</w:t>
      </w:r>
      <w:r>
        <w:br/>
        <w:t>Da nemi</w:t>
      </w:r>
      <w:r w:rsidRPr="00E61788">
        <w:t>ſ</w:t>
      </w:r>
      <w:r>
        <w:t xml:space="preserve">zli na vechnozt, y na </w:t>
      </w:r>
      <w:r w:rsidR="003451AB">
        <w:t>K</w:t>
      </w:r>
      <w:r>
        <w:t>erschanz</w:t>
      </w:r>
      <w:r w:rsidR="003451AB">
        <w:t>K</w:t>
      </w:r>
      <w:r>
        <w:t>u dusnozt.</w:t>
      </w:r>
    </w:p>
    <w:p w14:paraId="10C261B4" w14:textId="35EA873A" w:rsidR="00165BC4" w:rsidRDefault="00165BC4" w:rsidP="00036C2A">
      <w:pPr>
        <w:pStyle w:val="teiab"/>
      </w:pPr>
      <w:r>
        <w:t>Gori zra</w:t>
      </w:r>
      <w:r w:rsidRPr="00E61788">
        <w:t>ſ</w:t>
      </w:r>
      <w:r>
        <w:t xml:space="preserve">ze </w:t>
      </w:r>
      <w:r w:rsidR="003451AB">
        <w:t>K</w:t>
      </w:r>
      <w:r>
        <w:t>a</w:t>
      </w:r>
      <w:r w:rsidR="003451AB">
        <w:t>K</w:t>
      </w:r>
      <w:r>
        <w:t xml:space="preserve"> drevo, za </w:t>
      </w:r>
      <w:r w:rsidR="003451AB">
        <w:t>K</w:t>
      </w:r>
      <w:r>
        <w:t>ojo je ne Nebo,</w:t>
      </w:r>
      <w:r>
        <w:br/>
      </w:r>
      <w:r w:rsidR="003451AB">
        <w:t>K</w:t>
      </w:r>
      <w:r>
        <w:t>ojo vun ze</w:t>
      </w:r>
      <w:r w:rsidRPr="00E61788">
        <w:t>ſ</w:t>
      </w:r>
      <w:r>
        <w:t>zecheju, y na ogen verseju.</w:t>
      </w:r>
    </w:p>
    <w:p w14:paraId="03468DBF" w14:textId="1F8EEBA9" w:rsidR="00165BC4" w:rsidRDefault="00165BC4" w:rsidP="00036C2A">
      <w:pPr>
        <w:pStyle w:val="teiab"/>
      </w:pPr>
      <w:r>
        <w:t>Od</w:t>
      </w:r>
      <w:r w:rsidR="003451AB">
        <w:t>K</w:t>
      </w:r>
      <w:r>
        <w:t>ud ta</w:t>
      </w:r>
      <w:r w:rsidR="003451AB">
        <w:t>K</w:t>
      </w:r>
      <w:r>
        <w:t>va neznanozt? Zro</w:t>
      </w:r>
      <w:r w:rsidR="003451AB">
        <w:t>K</w:t>
      </w:r>
      <w:r>
        <w:t xml:space="preserve"> mi</w:t>
      </w:r>
      <w:r w:rsidRPr="00E61788">
        <w:t>ſ</w:t>
      </w:r>
      <w:r>
        <w:t xml:space="preserve">zlim </w:t>
      </w:r>
      <w:r w:rsidRPr="0085188C">
        <w:rPr>
          <w:rStyle w:val="teidel"/>
        </w:rPr>
        <w:t>tomi</w:t>
      </w:r>
      <w:r>
        <w:t xml:space="preserve"> je nemarnozt,</w:t>
      </w:r>
      <w:r>
        <w:br/>
        <w:t>Da za ni</w:t>
      </w:r>
      <w:r w:rsidR="003451AB">
        <w:t>K</w:t>
      </w:r>
      <w:r>
        <w:t>ai Stimaju, Predgu ne po</w:t>
      </w:r>
      <w:r w:rsidRPr="00E61788">
        <w:t>ſ</w:t>
      </w:r>
      <w:r>
        <w:t>zlushaju.</w:t>
      </w:r>
    </w:p>
    <w:p w14:paraId="1AF44A5F" w14:textId="0A33944C" w:rsidR="00165BC4" w:rsidRDefault="00165BC4" w:rsidP="00036C2A">
      <w:pPr>
        <w:pStyle w:val="teiab"/>
      </w:pPr>
      <w:r>
        <w:t xml:space="preserve">Toga sze vi ognite, </w:t>
      </w:r>
      <w:r w:rsidR="003451AB">
        <w:t>K</w:t>
      </w:r>
      <w:r>
        <w:t>-Navu</w:t>
      </w:r>
      <w:r w:rsidR="003451AB">
        <w:t>K</w:t>
      </w:r>
      <w:r>
        <w:t>u sze paschite,</w:t>
      </w:r>
      <w:r>
        <w:br/>
        <w:t>Ve</w:t>
      </w:r>
      <w:r w:rsidR="003451AB">
        <w:t>K</w:t>
      </w:r>
      <w:r>
        <w:t>shu z</w:t>
      </w:r>
      <w:r w:rsidR="003451AB">
        <w:t>K</w:t>
      </w:r>
      <w:r>
        <w:t xml:space="preserve">erb za duhovno meite, </w:t>
      </w:r>
      <w:r w:rsidR="003451AB">
        <w:t>K</w:t>
      </w:r>
      <w:r>
        <w:t>a</w:t>
      </w:r>
      <w:r w:rsidR="003451AB">
        <w:t>K</w:t>
      </w:r>
      <w:r>
        <w:t xml:space="preserve"> za telovno.</w:t>
      </w:r>
    </w:p>
    <w:p w14:paraId="79AFDA34" w14:textId="294B2D05" w:rsidR="00165BC4" w:rsidRDefault="0085188C" w:rsidP="00036C2A">
      <w:pPr>
        <w:pStyle w:val="teiab"/>
      </w:pPr>
      <w:r>
        <w:t>Nezamudte ov lep</w:t>
      </w:r>
      <w:r w:rsidR="00165BC4">
        <w:t xml:space="preserve"> cha</w:t>
      </w:r>
      <w:r w:rsidR="00165BC4" w:rsidRPr="00E61788">
        <w:t>ſ</w:t>
      </w:r>
      <w:r w:rsidR="00165BC4">
        <w:t>z, da Duhovni vuchi va</w:t>
      </w:r>
      <w:r w:rsidR="00165BC4" w:rsidRPr="00E61788">
        <w:t>ſ</w:t>
      </w:r>
      <w:r w:rsidR="00165BC4">
        <w:t>z,</w:t>
      </w:r>
      <w:r w:rsidR="00165BC4">
        <w:br/>
      </w:r>
      <w:r w:rsidR="003451AB">
        <w:t>K</w:t>
      </w:r>
      <w:r w:rsidR="00165BC4">
        <w:t>a</w:t>
      </w:r>
      <w:r w:rsidR="003451AB">
        <w:t>K</w:t>
      </w:r>
      <w:r w:rsidR="00165BC4">
        <w:t xml:space="preserve"> morete siveti, y Nebo zadobiti.</w:t>
      </w:r>
    </w:p>
    <w:p w14:paraId="1F636CDA" w14:textId="77777777" w:rsidR="00165BC4" w:rsidRDefault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90C6CE" w14:textId="6AB1DE32" w:rsidR="00165BC4" w:rsidRDefault="001D028F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/149/</w:t>
      </w:r>
    </w:p>
    <w:p w14:paraId="5548F37D" w14:textId="31FC7C48" w:rsidR="001D028F" w:rsidRDefault="001D028F" w:rsidP="0085188C">
      <w:pPr>
        <w:pStyle w:val="teifwPageNum"/>
      </w:pPr>
      <w:r>
        <w:t>383.</w:t>
      </w:r>
    </w:p>
    <w:p w14:paraId="44A6118F" w14:textId="6290BE03" w:rsidR="001D028F" w:rsidRDefault="001D028F" w:rsidP="00036C2A">
      <w:pPr>
        <w:pStyle w:val="teiab"/>
      </w:pPr>
      <w:r>
        <w:t>Mi</w:t>
      </w:r>
      <w:r w:rsidRPr="00E61788">
        <w:t>ſ</w:t>
      </w:r>
      <w:r>
        <w:t xml:space="preserve">zlite, </w:t>
      </w:r>
      <w:r w:rsidR="003451AB">
        <w:t>K</w:t>
      </w:r>
      <w:r>
        <w:t xml:space="preserve">ai </w:t>
      </w:r>
      <w:r w:rsidRPr="0085188C">
        <w:rPr>
          <w:rStyle w:val="teipersName"/>
        </w:rPr>
        <w:t>Jesush</w:t>
      </w:r>
      <w:r>
        <w:t xml:space="preserve"> szam v-Evangelju veli nam,</w:t>
      </w:r>
      <w:r>
        <w:br/>
        <w:t xml:space="preserve">Da je tizti iz Bogu, </w:t>
      </w:r>
      <w:r w:rsidR="003451AB">
        <w:t>K</w:t>
      </w:r>
      <w:r w:rsidR="0085188C">
        <w:t>i</w:t>
      </w:r>
      <w:r>
        <w:t xml:space="preserve"> rech bosju po</w:t>
      </w:r>
      <w:r w:rsidRPr="00E61788">
        <w:t>ſ</w:t>
      </w:r>
      <w:r>
        <w:t>zlusha.</w:t>
      </w:r>
    </w:p>
    <w:p w14:paraId="6B840F77" w14:textId="77777777" w:rsidR="001D028F" w:rsidRDefault="001D028F" w:rsidP="00165BC4">
      <w:pPr>
        <w:spacing w:after="200"/>
        <w:rPr>
          <w:sz w:val="24"/>
          <w:szCs w:val="24"/>
        </w:rPr>
      </w:pPr>
    </w:p>
    <w:p w14:paraId="23BA3BC3" w14:textId="103DA447" w:rsidR="001D028F" w:rsidRDefault="001D028F" w:rsidP="0085188C">
      <w:pPr>
        <w:pStyle w:val="Naslov2"/>
      </w:pPr>
      <w:r>
        <w:t>Druga gornyoi zpodobna od Navu</w:t>
      </w:r>
      <w:r w:rsidR="003451AB">
        <w:t>K</w:t>
      </w:r>
      <w:r>
        <w:t>a.</w:t>
      </w:r>
      <w:r>
        <w:br/>
        <w:t>Na Notu: No= 247.</w:t>
      </w:r>
    </w:p>
    <w:p w14:paraId="32F34AD4" w14:textId="5F907999" w:rsidR="001D028F" w:rsidRDefault="001D028F" w:rsidP="00036C2A">
      <w:pPr>
        <w:pStyle w:val="teiab"/>
      </w:pPr>
      <w:r>
        <w:t>O V</w:t>
      </w:r>
      <w:r w:rsidRPr="00E61788">
        <w:t>ſ</w:t>
      </w:r>
      <w:r>
        <w:t xml:space="preserve">zi verni </w:t>
      </w:r>
      <w:r w:rsidR="003451AB">
        <w:t>K</w:t>
      </w:r>
      <w:r>
        <w:t>erscheni</w:t>
      </w:r>
      <w:r w:rsidR="003451AB">
        <w:t>K</w:t>
      </w:r>
      <w:r>
        <w:t>i! chuite zvona gla</w:t>
      </w:r>
      <w:r w:rsidRPr="00E61788">
        <w:t>ſ</w:t>
      </w:r>
      <w:r>
        <w:t>z,</w:t>
      </w:r>
      <w:r>
        <w:br/>
      </w:r>
      <w:r w:rsidR="003451AB">
        <w:t>K</w:t>
      </w:r>
      <w:r>
        <w:t xml:space="preserve">oi </w:t>
      </w:r>
      <w:r w:rsidR="003451AB">
        <w:t>K</w:t>
      </w:r>
      <w:r>
        <w:t xml:space="preserve">-Predgi, y </w:t>
      </w:r>
      <w:r w:rsidR="003451AB">
        <w:t>K</w:t>
      </w:r>
      <w:r>
        <w:t>-Navu</w:t>
      </w:r>
      <w:r w:rsidR="003451AB">
        <w:t>K</w:t>
      </w:r>
      <w:r>
        <w:t>i lepo zove na</w:t>
      </w:r>
      <w:r w:rsidRPr="00E61788">
        <w:t>ſ</w:t>
      </w:r>
      <w:r>
        <w:t>z,</w:t>
      </w:r>
      <w:r>
        <w:br/>
        <w:t>V</w:t>
      </w:r>
      <w:r w:rsidRPr="00E61788">
        <w:t>ſ</w:t>
      </w:r>
      <w:r>
        <w:t xml:space="preserve">zi shetuite </w:t>
      </w:r>
      <w:r w:rsidR="003451AB">
        <w:t>K</w:t>
      </w:r>
      <w:r>
        <w:t>-Navu</w:t>
      </w:r>
      <w:r w:rsidR="003451AB">
        <w:t>K</w:t>
      </w:r>
      <w:r>
        <w:t>i, mali ino veli</w:t>
      </w:r>
      <w:r w:rsidR="003451AB">
        <w:t>K</w:t>
      </w:r>
      <w:r>
        <w:t>i,</w:t>
      </w:r>
      <w:r>
        <w:br/>
        <w:t>Navu</w:t>
      </w:r>
      <w:r w:rsidR="003451AB">
        <w:t>K</w:t>
      </w:r>
      <w:r>
        <w:t xml:space="preserve"> Dushe hrana je, </w:t>
      </w:r>
      <w:r w:rsidR="003451AB">
        <w:t>K</w:t>
      </w:r>
      <w:r>
        <w:t>oi v</w:t>
      </w:r>
      <w:r w:rsidRPr="00E61788">
        <w:t>ſ</w:t>
      </w:r>
      <w:r>
        <w:t>zem potreben je,</w:t>
      </w:r>
      <w:r>
        <w:br/>
      </w:r>
      <w:r w:rsidR="003451AB">
        <w:t>K</w:t>
      </w:r>
      <w:r>
        <w:t>ruh je hrana pa</w:t>
      </w:r>
      <w:r w:rsidR="003451AB">
        <w:t>K</w:t>
      </w:r>
      <w:r>
        <w:t xml:space="preserve"> za telo, Predga Navu</w:t>
      </w:r>
      <w:r w:rsidR="003451AB">
        <w:t>K</w:t>
      </w:r>
      <w:r>
        <w:t xml:space="preserve"> za Dusho.</w:t>
      </w:r>
    </w:p>
    <w:p w14:paraId="59C7033B" w14:textId="52C89A91" w:rsidR="001D028F" w:rsidRDefault="001D028F" w:rsidP="00036C2A">
      <w:pPr>
        <w:pStyle w:val="teiab"/>
      </w:pPr>
      <w:r>
        <w:t xml:space="preserve">Gleite Ovcze </w:t>
      </w:r>
      <w:r w:rsidR="003451AB">
        <w:t>K</w:t>
      </w:r>
      <w:r>
        <w:t>a</w:t>
      </w:r>
      <w:r w:rsidR="003451AB">
        <w:t>K</w:t>
      </w:r>
      <w:r>
        <w:t xml:space="preserve"> shetuju pashu ischeju,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za hranu do</w:t>
      </w:r>
      <w:r w:rsidR="003451AB">
        <w:t>K</w:t>
      </w:r>
      <w:r>
        <w:t>lam sivu v</w:t>
      </w:r>
      <w:r w:rsidRPr="00E61788">
        <w:t>ſ</w:t>
      </w:r>
      <w:r>
        <w:t>ze sze paschiju,</w:t>
      </w:r>
      <w:r>
        <w:br/>
        <w:t xml:space="preserve">Pischenczi </w:t>
      </w:r>
      <w:r w:rsidR="003451AB">
        <w:t>K</w:t>
      </w:r>
      <w:r>
        <w:t>a</w:t>
      </w:r>
      <w:r w:rsidR="003451AB">
        <w:t>K</w:t>
      </w:r>
      <w:r>
        <w:t xml:space="preserve"> dercheju, da nye </w:t>
      </w:r>
      <w:r w:rsidR="003451AB">
        <w:t>K</w:t>
      </w:r>
      <w:r>
        <w:t>voch</w:t>
      </w:r>
      <w:r w:rsidR="003451AB">
        <w:t>K</w:t>
      </w:r>
      <w:r>
        <w:t>e zoveju,</w:t>
      </w:r>
      <w:r>
        <w:br/>
        <w:t>Ta</w:t>
      </w:r>
      <w:r w:rsidR="003451AB">
        <w:t>K</w:t>
      </w:r>
      <w:r>
        <w:t xml:space="preserve"> y mi sze paschiti </w:t>
      </w:r>
      <w:r w:rsidR="003451AB">
        <w:t>K</w:t>
      </w:r>
      <w:r>
        <w:t>-Navu</w:t>
      </w:r>
      <w:r w:rsidR="003451AB">
        <w:t>K</w:t>
      </w:r>
      <w:r>
        <w:t>u, y mi</w:t>
      </w:r>
      <w:r w:rsidRPr="00E61788">
        <w:t>ſ</w:t>
      </w:r>
      <w:r>
        <w:t>zliti,</w:t>
      </w:r>
      <w:r>
        <w:br/>
        <w:t>Da je Navu</w:t>
      </w:r>
      <w:r w:rsidR="003451AB">
        <w:t>K</w:t>
      </w:r>
      <w:r>
        <w:t xml:space="preserve"> prava hrana za Dushu nam v</w:t>
      </w:r>
      <w:r w:rsidRPr="00E61788">
        <w:t>ſ</w:t>
      </w:r>
      <w:r>
        <w:t>zem dana.</w:t>
      </w:r>
    </w:p>
    <w:p w14:paraId="63793D3B" w14:textId="1064A4BC" w:rsidR="001D028F" w:rsidRDefault="003451AB" w:rsidP="00036C2A">
      <w:pPr>
        <w:pStyle w:val="teiab"/>
      </w:pPr>
      <w:r>
        <w:t>K</w:t>
      </w:r>
      <w:r w:rsidR="001D028F">
        <w:t xml:space="preserve">i ne sive prav </w:t>
      </w:r>
      <w:r>
        <w:t>K</w:t>
      </w:r>
      <w:r w:rsidR="001D028F">
        <w:t>erschanz</w:t>
      </w:r>
      <w:r>
        <w:t>K</w:t>
      </w:r>
      <w:r w:rsidR="001D028F">
        <w:t>i ta</w:t>
      </w:r>
      <w:r>
        <w:t>K</w:t>
      </w:r>
      <w:r w:rsidR="001D028F">
        <w:t>ov zabludi,</w:t>
      </w:r>
      <w:r w:rsidR="001D028F">
        <w:br/>
        <w:t>Szvet te lada, da te z</w:t>
      </w:r>
      <w:r>
        <w:t>K</w:t>
      </w:r>
      <w:r w:rsidR="001D028F">
        <w:t>vari, na ve</w:t>
      </w:r>
      <w:r>
        <w:t>K</w:t>
      </w:r>
      <w:r w:rsidR="001D028F">
        <w:t xml:space="preserve"> o</w:t>
      </w:r>
      <w:r w:rsidR="001D028F" w:rsidRPr="00E61788">
        <w:t>ſ</w:t>
      </w:r>
      <w:r w:rsidR="001D028F">
        <w:t>zlepi,</w:t>
      </w:r>
      <w:r w:rsidR="001D028F">
        <w:br/>
        <w:t>Navu</w:t>
      </w:r>
      <w:r>
        <w:t>K</w:t>
      </w:r>
      <w:r w:rsidR="001D028F">
        <w:t xml:space="preserve"> pa ta Szvetlozt je, </w:t>
      </w:r>
      <w:r>
        <w:t>K</w:t>
      </w:r>
      <w:r w:rsidR="001D028F">
        <w:t>oi raz</w:t>
      </w:r>
      <w:r w:rsidR="001D028F" w:rsidRPr="00E61788">
        <w:t>ſ</w:t>
      </w:r>
      <w:r w:rsidR="001D028F">
        <w:t>zveti tebe,</w:t>
      </w:r>
      <w:r w:rsidR="001D028F">
        <w:br/>
      </w:r>
      <w:r w:rsidR="00F91E17">
        <w:t>To je spot, da od Boga vnogi chlove</w:t>
      </w:r>
      <w:r>
        <w:t>K</w:t>
      </w:r>
      <w:r w:rsidR="00F91E17">
        <w:t xml:space="preserve"> malo zna,</w:t>
      </w:r>
      <w:r w:rsidR="00F91E17">
        <w:br/>
        <w:t>Da ne mi</w:t>
      </w:r>
      <w:r w:rsidR="00F91E17" w:rsidRPr="00E61788">
        <w:t>ſ</w:t>
      </w:r>
      <w:r w:rsidR="00F91E17">
        <w:t xml:space="preserve">li na to vechnozt, y na </w:t>
      </w:r>
      <w:r>
        <w:t>K</w:t>
      </w:r>
      <w:r w:rsidR="00F91E17">
        <w:t>erschanz</w:t>
      </w:r>
      <w:r>
        <w:t>K</w:t>
      </w:r>
      <w:r w:rsidR="00F91E17">
        <w:t>o dusnozt.</w:t>
      </w:r>
    </w:p>
    <w:p w14:paraId="12C0DDA6" w14:textId="45539912" w:rsidR="00F91E17" w:rsidRDefault="00F91E17" w:rsidP="00036C2A">
      <w:pPr>
        <w:pStyle w:val="teiab"/>
      </w:pPr>
      <w:r>
        <w:t>Veli</w:t>
      </w:r>
      <w:r w:rsidR="003451AB">
        <w:t>K</w:t>
      </w:r>
      <w:r>
        <w:t xml:space="preserve"> zra</w:t>
      </w:r>
      <w:r w:rsidRPr="00E61788">
        <w:t>ſ</w:t>
      </w:r>
      <w:r>
        <w:t xml:space="preserve">ze, </w:t>
      </w:r>
      <w:r w:rsidR="003451AB">
        <w:t>K</w:t>
      </w:r>
      <w:r>
        <w:t>a</w:t>
      </w:r>
      <w:r w:rsidR="003451AB">
        <w:t>K</w:t>
      </w:r>
      <w:r>
        <w:t xml:space="preserve">ti drevo, szada nerodi, </w:t>
      </w:r>
    </w:p>
    <w:p w14:paraId="696E4933" w14:textId="03B9F2D6" w:rsidR="00F91E17" w:rsidRDefault="00F91E17" w:rsidP="0085188C">
      <w:pPr>
        <w:pStyle w:val="teiclosure"/>
      </w:pPr>
      <w:r>
        <w:t>V. C</w:t>
      </w:r>
    </w:p>
    <w:p w14:paraId="0FA5B9C9" w14:textId="04D2F403" w:rsidR="00622A9A" w:rsidRDefault="00622A9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E7DD26" w14:textId="3AC53A9B" w:rsidR="00F91E17" w:rsidRDefault="00622A9A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/150/</w:t>
      </w:r>
    </w:p>
    <w:p w14:paraId="791BCE46" w14:textId="59848975" w:rsidR="00622A9A" w:rsidRDefault="00622A9A" w:rsidP="0085188C">
      <w:pPr>
        <w:pStyle w:val="teifwPageNum"/>
      </w:pPr>
      <w:r>
        <w:t>384.</w:t>
      </w:r>
    </w:p>
    <w:p w14:paraId="3B662ACB" w14:textId="03BB324E" w:rsidR="00622A9A" w:rsidRDefault="00622A9A" w:rsidP="00036C2A">
      <w:pPr>
        <w:pStyle w:val="teiab"/>
      </w:pPr>
      <w:r>
        <w:t>Vun sze v</w:t>
      </w:r>
      <w:r w:rsidRPr="00E61788">
        <w:t>ſ</w:t>
      </w:r>
      <w:r>
        <w:t>zeche v-ogen verse na pepel zgori,</w:t>
      </w:r>
      <w:r>
        <w:br/>
        <w:t>Ta</w:t>
      </w:r>
      <w:r w:rsidR="003451AB">
        <w:t>K</w:t>
      </w:r>
      <w:r>
        <w:t xml:space="preserve">y z-nami vchinil bo, za </w:t>
      </w:r>
      <w:r w:rsidR="003451AB">
        <w:t>K</w:t>
      </w:r>
      <w:r>
        <w:t>ojega ni Nebo,</w:t>
      </w:r>
      <w:r>
        <w:br/>
        <w:t>Gda naimenye Stimamo, onda nam vumreti bo,</w:t>
      </w:r>
      <w:r>
        <w:br/>
      </w:r>
      <w:r w:rsidR="003451AB">
        <w:t>K</w:t>
      </w:r>
      <w:r>
        <w:t>i nemara za rech Boga, ta</w:t>
      </w:r>
      <w:r w:rsidR="003451AB">
        <w:t>K</w:t>
      </w:r>
      <w:r>
        <w:t>ov v-Szebi vraga ma.</w:t>
      </w:r>
    </w:p>
    <w:p w14:paraId="22B8869A" w14:textId="73766C4C" w:rsidR="00622A9A" w:rsidRDefault="00622A9A" w:rsidP="00036C2A">
      <w:pPr>
        <w:pStyle w:val="teiab"/>
      </w:pPr>
      <w:r>
        <w:t>Od</w:t>
      </w:r>
      <w:r w:rsidR="003451AB">
        <w:t>K</w:t>
      </w:r>
      <w:r>
        <w:t>ud ta</w:t>
      </w:r>
      <w:r w:rsidR="003451AB">
        <w:t>K</w:t>
      </w:r>
      <w:r>
        <w:t>va je neznanozt, zro</w:t>
      </w:r>
      <w:r w:rsidR="003451AB">
        <w:t>K</w:t>
      </w:r>
      <w:r>
        <w:t xml:space="preserve"> je nemarnozt,</w:t>
      </w:r>
      <w:r>
        <w:br/>
        <w:t>V-leti vruche, v-zimi zima, z-Czir</w:t>
      </w:r>
      <w:r w:rsidR="003451AB">
        <w:t>K</w:t>
      </w:r>
      <w:r>
        <w:t>ve besiju,</w:t>
      </w:r>
      <w:r>
        <w:br/>
        <w:t>Ta</w:t>
      </w:r>
      <w:r w:rsidR="003451AB">
        <w:t>K</w:t>
      </w:r>
      <w:r>
        <w:t xml:space="preserve">ov vraga v-Szebi ma, </w:t>
      </w:r>
      <w:r w:rsidR="003451AB">
        <w:t>K</w:t>
      </w:r>
      <w:r>
        <w:t>i Predge nepo</w:t>
      </w:r>
      <w:r w:rsidRPr="00E61788">
        <w:t>ſ</w:t>
      </w:r>
      <w:r>
        <w:t>zlusha,</w:t>
      </w:r>
      <w:r>
        <w:br/>
        <w:t>Vech sze z</w:t>
      </w:r>
      <w:r w:rsidR="003451AB">
        <w:t>K</w:t>
      </w:r>
      <w:r w:rsidR="0085188C">
        <w:t>erbi za telo, neg za hranu du</w:t>
      </w:r>
      <w:r>
        <w:t>hovno,</w:t>
      </w:r>
      <w:r>
        <w:br/>
        <w:t>Szvetz</w:t>
      </w:r>
      <w:r w:rsidR="003451AB">
        <w:t>K</w:t>
      </w:r>
      <w:r>
        <w:t>o blago, Szveta di</w:t>
      </w:r>
      <w:r w:rsidR="003451AB">
        <w:t>K</w:t>
      </w:r>
      <w:r>
        <w:t>a, na</w:t>
      </w:r>
      <w:r w:rsidRPr="00E61788">
        <w:t>ſ</w:t>
      </w:r>
      <w:r>
        <w:t>z vu pe</w:t>
      </w:r>
      <w:r w:rsidR="003451AB">
        <w:t>K</w:t>
      </w:r>
      <w:r>
        <w:t>el zatira.</w:t>
      </w:r>
    </w:p>
    <w:p w14:paraId="2748343F" w14:textId="502314F4" w:rsidR="00622A9A" w:rsidRDefault="00622A9A" w:rsidP="00036C2A">
      <w:pPr>
        <w:pStyle w:val="teiab"/>
      </w:pPr>
      <w:r>
        <w:t>Dragi Otczi, y Matere! Deczu vuchite,</w:t>
      </w:r>
      <w:r>
        <w:br/>
        <w:t>Do</w:t>
      </w:r>
      <w:r w:rsidR="003451AB">
        <w:t>K</w:t>
      </w:r>
      <w:r>
        <w:t>lam mala, y po</w:t>
      </w:r>
      <w:r w:rsidR="003451AB">
        <w:t>K</w:t>
      </w:r>
      <w:r>
        <w:t>orna v-Navu</w:t>
      </w:r>
      <w:r w:rsidR="003451AB">
        <w:t>K</w:t>
      </w:r>
      <w:r>
        <w:t xml:space="preserve"> poshlite,</w:t>
      </w:r>
      <w:r>
        <w:br/>
        <w:t>Da</w:t>
      </w:r>
      <w:r w:rsidRPr="00E61788">
        <w:t>ſ</w:t>
      </w:r>
      <w:r>
        <w:t xml:space="preserve">ze dobro navchiju, </w:t>
      </w:r>
      <w:r w:rsidR="003451AB">
        <w:t>K</w:t>
      </w:r>
      <w:r>
        <w:t>ai vi znati moraju,</w:t>
      </w:r>
      <w:r>
        <w:br/>
        <w:t>Naite nyim prepuschati, Szameh o</w:t>
      </w:r>
      <w:r w:rsidR="003451AB">
        <w:t>K</w:t>
      </w:r>
      <w:r>
        <w:t>ol' hoditi;</w:t>
      </w:r>
      <w:r>
        <w:br/>
        <w:t>Ta</w:t>
      </w:r>
      <w:r w:rsidR="003451AB">
        <w:t>K</w:t>
      </w:r>
      <w:r>
        <w:t>ov v</w:t>
      </w:r>
      <w:r w:rsidRPr="00E61788">
        <w:t>ſ</w:t>
      </w:r>
      <w:r>
        <w:t>za</w:t>
      </w:r>
      <w:r w:rsidR="003451AB">
        <w:t>K</w:t>
      </w:r>
      <w:r>
        <w:t xml:space="preserve">i je od </w:t>
      </w:r>
      <w:r w:rsidRPr="0085188C">
        <w:rPr>
          <w:rStyle w:val="teiadd"/>
        </w:rPr>
        <w:t>iz</w:t>
      </w:r>
      <w:r>
        <w:t xml:space="preserve"> Boga, </w:t>
      </w:r>
      <w:r w:rsidR="003451AB">
        <w:t>K</w:t>
      </w:r>
      <w:r>
        <w:t>i rech Bosju po</w:t>
      </w:r>
      <w:r w:rsidRPr="00E61788">
        <w:t>ſ</w:t>
      </w:r>
      <w:r>
        <w:t>zlusha.</w:t>
      </w:r>
    </w:p>
    <w:p w14:paraId="77981D0F" w14:textId="30E51AAE" w:rsidR="00622A9A" w:rsidRDefault="00622A9A" w:rsidP="00036C2A">
      <w:pPr>
        <w:pStyle w:val="teiab"/>
      </w:pPr>
      <w:r>
        <w:t>Draga dusha, verni chlove</w:t>
      </w:r>
      <w:r w:rsidR="003451AB">
        <w:t>K</w:t>
      </w:r>
      <w:r>
        <w:t>! nai zamuditi,</w:t>
      </w:r>
      <w:r>
        <w:br/>
        <w:t>Navu</w:t>
      </w:r>
      <w:r w:rsidR="003451AB">
        <w:t>K</w:t>
      </w:r>
      <w:r>
        <w:t xml:space="preserve"> Bosji dushe hranu ti sze navchiti,</w:t>
      </w:r>
      <w:r>
        <w:br/>
        <w:t>Mi</w:t>
      </w:r>
      <w:r w:rsidRPr="00E61788">
        <w:t>ſ</w:t>
      </w:r>
      <w:r>
        <w:t xml:space="preserve">zlite, </w:t>
      </w:r>
      <w:r w:rsidR="003451AB">
        <w:t>K</w:t>
      </w:r>
      <w:r>
        <w:t xml:space="preserve">ai </w:t>
      </w:r>
      <w:r w:rsidR="003451AB">
        <w:t>K</w:t>
      </w:r>
      <w:r>
        <w:t xml:space="preserve">ristush szam v-Evangelju </w:t>
      </w:r>
      <w:r w:rsidR="003451AB">
        <w:t>K</w:t>
      </w:r>
      <w:r>
        <w:t>ase nam;</w:t>
      </w:r>
      <w:r>
        <w:br/>
        <w:t>Rech je Bosja iztinz</w:t>
      </w:r>
      <w:r w:rsidR="003451AB">
        <w:t>K</w:t>
      </w:r>
      <w:r>
        <w:t>a, y z-S-nyegvih vuzt pravichna,</w:t>
      </w:r>
      <w:r>
        <w:br/>
        <w:t>Dobri v-Nebu, hmanyi v-pe</w:t>
      </w:r>
      <w:r w:rsidR="003451AB">
        <w:t>K</w:t>
      </w:r>
      <w:r>
        <w:t>lu pravichnu plachu vze-</w:t>
      </w:r>
      <w:r>
        <w:br/>
        <w:t>mu.</w:t>
      </w:r>
    </w:p>
    <w:p w14:paraId="78B7D6E7" w14:textId="77777777" w:rsidR="00622A9A" w:rsidRDefault="00622A9A" w:rsidP="00165BC4">
      <w:pPr>
        <w:spacing w:after="200"/>
        <w:rPr>
          <w:sz w:val="24"/>
          <w:szCs w:val="24"/>
        </w:rPr>
      </w:pPr>
    </w:p>
    <w:p w14:paraId="4CB8FAAE" w14:textId="75F16CAB" w:rsidR="00622A9A" w:rsidRDefault="00622A9A" w:rsidP="0085188C">
      <w:pPr>
        <w:pStyle w:val="Naslov2"/>
      </w:pPr>
      <w:r>
        <w:t>Od Neztalnozti Szveta.</w:t>
      </w:r>
      <w:r>
        <w:br/>
        <w:t>Na Notu: No= 248.</w:t>
      </w:r>
    </w:p>
    <w:p w14:paraId="49E2C34C" w14:textId="77777777" w:rsidR="00622A9A" w:rsidRDefault="00622A9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DAA4D0" w14:textId="76AE896E" w:rsidR="00622A9A" w:rsidRDefault="00622A9A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/151/</w:t>
      </w:r>
    </w:p>
    <w:p w14:paraId="1B6B1919" w14:textId="1282E67F" w:rsidR="00622A9A" w:rsidRDefault="00622A9A" w:rsidP="0085188C">
      <w:pPr>
        <w:pStyle w:val="teifwPageNum"/>
      </w:pPr>
      <w:r>
        <w:t>385.</w:t>
      </w:r>
    </w:p>
    <w:p w14:paraId="20DB2764" w14:textId="2FD1EEED" w:rsidR="00622A9A" w:rsidRDefault="00622A9A" w:rsidP="00F40FCA">
      <w:pPr>
        <w:pStyle w:val="teiab"/>
      </w:pPr>
      <w:r>
        <w:t>Tusno popevanye hochu prichinyati,</w:t>
      </w:r>
      <w:r>
        <w:br/>
        <w:t xml:space="preserve">Chui Szveta ztvoryenye, </w:t>
      </w:r>
      <w:r w:rsidR="003451AB">
        <w:t>K</w:t>
      </w:r>
      <w:r>
        <w:t>a</w:t>
      </w:r>
      <w:r w:rsidR="003451AB">
        <w:t>K</w:t>
      </w:r>
      <w:r>
        <w:t xml:space="preserve"> sze da zpelati: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ro</w:t>
      </w:r>
      <w:r w:rsidRPr="00E61788">
        <w:t>ſ</w:t>
      </w:r>
      <w:r>
        <w:t>za na Veji da</w:t>
      </w:r>
      <w:r w:rsidRPr="00E61788">
        <w:t>ſ</w:t>
      </w:r>
      <w:r>
        <w:t>ze ta</w:t>
      </w:r>
      <w:r w:rsidR="003451AB">
        <w:t>K</w:t>
      </w:r>
      <w:r>
        <w:t>i ztepzti,</w:t>
      </w:r>
      <w:r>
        <w:br/>
        <w:t>Ta</w:t>
      </w:r>
      <w:r w:rsidR="003451AB">
        <w:t>K</w:t>
      </w:r>
      <w:r>
        <w:t xml:space="preserve"> nasho Sivlenye hitro nam zna preiti.</w:t>
      </w:r>
    </w:p>
    <w:p w14:paraId="70CEA63B" w14:textId="7FB89019" w:rsidR="00622A9A" w:rsidRDefault="00622A9A" w:rsidP="00F40FCA">
      <w:pPr>
        <w:pStyle w:val="teiab"/>
      </w:pPr>
      <w:r>
        <w:t>Dabi</w:t>
      </w:r>
      <w:r w:rsidRPr="00E61788">
        <w:t>ſ</w:t>
      </w:r>
      <w:r>
        <w:t>ze szmi</w:t>
      </w:r>
      <w:r w:rsidRPr="00E61788">
        <w:t>ſ</w:t>
      </w:r>
      <w:r>
        <w:t>zlili na</w:t>
      </w:r>
      <w:r w:rsidR="003451AB">
        <w:t>K</w:t>
      </w:r>
      <w:r>
        <w:t>ai bu v</w:t>
      </w:r>
      <w:r w:rsidRPr="00E61788">
        <w:t>ſ</w:t>
      </w:r>
      <w:r>
        <w:t>ze doshlo,</w:t>
      </w:r>
      <w:r>
        <w:br/>
        <w:t>Nebi ta</w:t>
      </w:r>
      <w:r w:rsidR="003451AB">
        <w:t>K</w:t>
      </w:r>
      <w:r>
        <w:t xml:space="preserve"> greshili, y chinili to zlo,</w:t>
      </w:r>
      <w:r>
        <w:br/>
        <w:t>Ali prestimati neche vezda nigdo,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bu rachun dati, y jav</w:t>
      </w:r>
      <w:r w:rsidR="003451AB">
        <w:t>K</w:t>
      </w:r>
      <w:r>
        <w:t>ati milo.</w:t>
      </w:r>
    </w:p>
    <w:p w14:paraId="3BC249D9" w14:textId="6A45622A" w:rsidR="00622A9A" w:rsidRDefault="00622A9A" w:rsidP="00F40FCA">
      <w:pPr>
        <w:pStyle w:val="teiab"/>
      </w:pPr>
      <w:r>
        <w:t>Ti, o Chlove</w:t>
      </w:r>
      <w:r w:rsidR="003451AB">
        <w:t>K</w:t>
      </w:r>
      <w:r>
        <w:t>! velish, da z</w:t>
      </w:r>
      <w:r w:rsidR="003451AB">
        <w:t>K</w:t>
      </w:r>
      <w:r>
        <w:t>o</w:t>
      </w:r>
      <w:r w:rsidRPr="00E61788">
        <w:t>ſ</w:t>
      </w:r>
      <w:r>
        <w:t>z bil mlad, y zdrav,</w:t>
      </w:r>
      <w:r>
        <w:br/>
        <w:t xml:space="preserve">Szrechen, bogat selish, </w:t>
      </w:r>
      <w:r w:rsidR="003451AB">
        <w:t>K</w:t>
      </w:r>
      <w:r>
        <w:t xml:space="preserve">tomu josh lep, </w:t>
      </w:r>
      <w:r w:rsidR="003451AB">
        <w:t>K</w:t>
      </w:r>
      <w:r>
        <w:t>a</w:t>
      </w:r>
      <w:r w:rsidR="003451AB">
        <w:t>K</w:t>
      </w:r>
      <w:r>
        <w:t xml:space="preserve"> Pav;</w:t>
      </w:r>
      <w:r>
        <w:br/>
        <w:t>Dabi tvoje bilo v</w:t>
      </w:r>
      <w:r w:rsidRPr="00E61788">
        <w:t>ſ</w:t>
      </w:r>
      <w:r>
        <w:t>ze dobrote Szveta,</w:t>
      </w:r>
      <w:r>
        <w:br/>
      </w:r>
      <w:r w:rsidR="003451AB">
        <w:t>K</w:t>
      </w:r>
      <w:r>
        <w:t>ai bi ti ha</w:t>
      </w:r>
      <w:r w:rsidRPr="00E61788">
        <w:t>ſ</w:t>
      </w:r>
      <w:r>
        <w:t>znilo, gda du zte</w:t>
      </w:r>
      <w:r w:rsidR="003451AB">
        <w:t>K</w:t>
      </w:r>
      <w:r>
        <w:t>la leta.</w:t>
      </w:r>
    </w:p>
    <w:p w14:paraId="6B5928F8" w14:textId="4819EFAD" w:rsidR="00622A9A" w:rsidRDefault="00622A9A" w:rsidP="00F40FCA">
      <w:pPr>
        <w:pStyle w:val="teiab"/>
      </w:pPr>
      <w:r>
        <w:t>Z-Oro</w:t>
      </w:r>
      <w:r w:rsidRPr="00E61788">
        <w:t>ſ</w:t>
      </w:r>
      <w:r>
        <w:t xml:space="preserve">zlani vozil sze </w:t>
      </w:r>
      <w:r w:rsidRPr="00036C2A">
        <w:rPr>
          <w:rStyle w:val="teipersName"/>
        </w:rPr>
        <w:t>Juliush</w:t>
      </w:r>
      <w:r>
        <w:t xml:space="preserve"> negda,</w:t>
      </w:r>
      <w:r>
        <w:br/>
        <w:t>Rimz</w:t>
      </w:r>
      <w:r w:rsidR="003451AB">
        <w:t>K</w:t>
      </w:r>
      <w:r w:rsidR="0085188C">
        <w:t>i C</w:t>
      </w:r>
      <w:r>
        <w:t>ze</w:t>
      </w:r>
      <w:r w:rsidRPr="00E61788">
        <w:t>ſ</w:t>
      </w:r>
      <w:r>
        <w:t>zar je bil ja</w:t>
      </w:r>
      <w:r w:rsidR="003451AB">
        <w:t>K</w:t>
      </w:r>
      <w:r>
        <w:t>o zmosen v</w:t>
      </w:r>
      <w:r w:rsidRPr="00E61788">
        <w:t>ſ</w:t>
      </w:r>
      <w:r>
        <w:t>zega,</w:t>
      </w:r>
      <w:r>
        <w:br/>
        <w:t>V</w:t>
      </w:r>
      <w:r w:rsidRPr="00E61788">
        <w:t>ſ</w:t>
      </w:r>
      <w:r>
        <w:t>ze je on obladal, v</w:t>
      </w:r>
      <w:r w:rsidRPr="00E61788">
        <w:t>ſ</w:t>
      </w:r>
      <w:r>
        <w:t>ze sze ga bojalo,</w:t>
      </w:r>
      <w:r>
        <w:br/>
        <w:t>Vendar Szmert ne ladal, praznu ima hvalo.</w:t>
      </w:r>
    </w:p>
    <w:p w14:paraId="1525DE06" w14:textId="0351E2CF" w:rsidR="00622A9A" w:rsidRDefault="00622A9A" w:rsidP="00F40FCA">
      <w:pPr>
        <w:pStyle w:val="teiab"/>
      </w:pPr>
      <w:r>
        <w:t>Veli</w:t>
      </w:r>
      <w:r w:rsidR="003451AB">
        <w:t>K</w:t>
      </w:r>
      <w:r>
        <w:t xml:space="preserve"> </w:t>
      </w:r>
      <w:r w:rsidRPr="0085188C">
        <w:rPr>
          <w:rStyle w:val="teipersName"/>
        </w:rPr>
        <w:t>Alexander</w:t>
      </w:r>
      <w:r>
        <w:t xml:space="preserve"> vnogo je vojuval,</w:t>
      </w:r>
      <w:r>
        <w:br/>
      </w:r>
      <w:r w:rsidR="003451AB">
        <w:t>K</w:t>
      </w:r>
      <w:r>
        <w:t>o</w:t>
      </w:r>
      <w:r w:rsidRPr="00E61788">
        <w:t>ſ</w:t>
      </w:r>
      <w:r>
        <w:t xml:space="preserve">zmat </w:t>
      </w:r>
      <w:r w:rsidR="003451AB">
        <w:t>K</w:t>
      </w:r>
      <w:r>
        <w:t>a</w:t>
      </w:r>
      <w:r w:rsidR="003451AB">
        <w:t>K</w:t>
      </w:r>
      <w:r>
        <w:t>ti Breber, ve</w:t>
      </w:r>
      <w:r w:rsidRPr="00E61788">
        <w:t>ſ</w:t>
      </w:r>
      <w:r>
        <w:t>z Szvet szega bojal,</w:t>
      </w:r>
      <w:r>
        <w:br/>
        <w:t>Gla</w:t>
      </w:r>
      <w:r w:rsidRPr="00E61788">
        <w:t>ſ</w:t>
      </w:r>
      <w:r>
        <w:t>zen je bil negda, v</w:t>
      </w:r>
      <w:r w:rsidRPr="00E61788">
        <w:t>ſ</w:t>
      </w:r>
      <w:r>
        <w:t>zem je on delal ztrah.</w:t>
      </w:r>
      <w:r>
        <w:br/>
      </w:r>
      <w:r w:rsidR="003451AB">
        <w:t>K</w:t>
      </w:r>
      <w:r>
        <w:t>do ga stima vezda? zdavnya zemle je prah.</w:t>
      </w:r>
    </w:p>
    <w:p w14:paraId="6EDA4204" w14:textId="22C25C71" w:rsidR="00622A9A" w:rsidRDefault="00622A9A" w:rsidP="00F40FCA">
      <w:pPr>
        <w:pStyle w:val="teiab"/>
      </w:pPr>
      <w:r>
        <w:t>Ta</w:t>
      </w:r>
      <w:r w:rsidR="003451AB">
        <w:t>K</w:t>
      </w:r>
      <w:r>
        <w:t xml:space="preserve"> bu z-tobom ravno hitro sze zgodilo,</w:t>
      </w:r>
    </w:p>
    <w:p w14:paraId="100FA6E4" w14:textId="1B56091F" w:rsidR="00622A9A" w:rsidRDefault="00622A9A" w:rsidP="0085188C">
      <w:pPr>
        <w:pStyle w:val="teiclosure"/>
      </w:pPr>
      <w:r>
        <w:t>V. C.</w:t>
      </w:r>
    </w:p>
    <w:p w14:paraId="4EA8A767" w14:textId="77777777" w:rsidR="00622A9A" w:rsidRDefault="00622A9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3F8820" w14:textId="072B4B2B" w:rsidR="00622A9A" w:rsidRDefault="00622A9A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/152/</w:t>
      </w:r>
    </w:p>
    <w:p w14:paraId="372AFCA6" w14:textId="54A0A799" w:rsidR="00622A9A" w:rsidRDefault="00622A9A" w:rsidP="0085188C">
      <w:pPr>
        <w:pStyle w:val="teifwPageNum"/>
      </w:pPr>
      <w:r>
        <w:t>386.</w:t>
      </w:r>
    </w:p>
    <w:p w14:paraId="22EF6273" w14:textId="5991E4EC" w:rsidR="00622A9A" w:rsidRDefault="00622A9A" w:rsidP="00F40FCA">
      <w:pPr>
        <w:pStyle w:val="teiab"/>
      </w:pPr>
      <w:r>
        <w:t>Y tve Ime prazno bu</w:t>
      </w:r>
      <w:r w:rsidRPr="00E61788">
        <w:t>ſ</w:t>
      </w:r>
      <w:r>
        <w:t>ze raz</w:t>
      </w:r>
      <w:r w:rsidR="003451AB">
        <w:t>K</w:t>
      </w:r>
      <w:r>
        <w:t>adilo;</w:t>
      </w:r>
      <w:r>
        <w:br/>
      </w:r>
      <w:r w:rsidR="003451AB">
        <w:t>K</w:t>
      </w:r>
      <w:r>
        <w:t>ai bi ha</w:t>
      </w:r>
      <w:r w:rsidRPr="00E61788">
        <w:t>ſ</w:t>
      </w:r>
      <w:r>
        <w:t>znil ve</w:t>
      </w:r>
      <w:r w:rsidRPr="00E61788">
        <w:t>ſ</w:t>
      </w:r>
      <w:r>
        <w:t>z Szvet, dabi Chlove</w:t>
      </w:r>
      <w:r w:rsidR="003451AB">
        <w:t>K</w:t>
      </w:r>
      <w:r>
        <w:t>! tvoi bil,</w:t>
      </w:r>
      <w:r>
        <w:br/>
        <w:t>A</w:t>
      </w:r>
      <w:r w:rsidR="003451AB">
        <w:t>K</w:t>
      </w:r>
      <w:r>
        <w:t>o zato pro</w:t>
      </w:r>
      <w:r w:rsidR="003451AB">
        <w:t>K</w:t>
      </w:r>
      <w:r>
        <w:t>let vu zemli bi zegnil.</w:t>
      </w:r>
    </w:p>
    <w:p w14:paraId="31E5E13A" w14:textId="3DEED79C" w:rsidR="00622A9A" w:rsidRDefault="00622A9A" w:rsidP="00F40FCA">
      <w:pPr>
        <w:pStyle w:val="teiab"/>
      </w:pPr>
      <w:r>
        <w:t>Mi Szveta dobrote szamo zdai stimamo,</w:t>
      </w:r>
      <w:r>
        <w:br/>
        <w:t>Y pole</w:t>
      </w:r>
      <w:r w:rsidR="003451AB" w:rsidRPr="0085188C">
        <w:rPr>
          <w:rStyle w:val="teidel"/>
        </w:rPr>
        <w:t>K</w:t>
      </w:r>
      <w:r w:rsidRPr="0085188C">
        <w:rPr>
          <w:rStyle w:val="teiadd"/>
        </w:rPr>
        <w:t>g</w:t>
      </w:r>
      <w:r>
        <w:t xml:space="preserve"> szlepote Boga nebogamo,</w:t>
      </w:r>
      <w:r>
        <w:br/>
      </w:r>
      <w:r w:rsidR="003451AB">
        <w:t>K</w:t>
      </w:r>
      <w:r>
        <w:t>ai a</w:t>
      </w:r>
      <w:r w:rsidR="003451AB">
        <w:t>K</w:t>
      </w:r>
      <w:r>
        <w:t>o nam zteche na z</w:t>
      </w:r>
      <w:r w:rsidR="003451AB">
        <w:t>K</w:t>
      </w:r>
      <w:r w:rsidR="0085188C">
        <w:t>orom</w:t>
      </w:r>
      <w:r>
        <w:t xml:space="preserve"> SIvlenye,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bu v-ognya = pechi Saloztno jav</w:t>
      </w:r>
      <w:r w:rsidR="003451AB">
        <w:t>K</w:t>
      </w:r>
      <w:r>
        <w:t>anye.</w:t>
      </w:r>
    </w:p>
    <w:p w14:paraId="3B435FBE" w14:textId="32399752" w:rsidR="00622A9A" w:rsidRDefault="00622A9A" w:rsidP="00F40FCA">
      <w:pPr>
        <w:pStyle w:val="teiab"/>
      </w:pPr>
      <w:r>
        <w:t>V</w:t>
      </w:r>
      <w:r w:rsidRPr="00E61788">
        <w:t>ſ</w:t>
      </w:r>
      <w:r>
        <w:t>ze Szveta dobrote je</w:t>
      </w:r>
      <w:r w:rsidRPr="00E61788">
        <w:t>ſ</w:t>
      </w:r>
      <w:r>
        <w:t>zu hvale male,</w:t>
      </w:r>
      <w:r>
        <w:br/>
        <w:t>Ni</w:t>
      </w:r>
      <w:r w:rsidR="003451AB">
        <w:t>K</w:t>
      </w:r>
      <w:r>
        <w:t>ai na</w:t>
      </w:r>
      <w:r w:rsidRPr="00E61788">
        <w:t>ſ</w:t>
      </w:r>
      <w:r>
        <w:t>z Szirote nebi pomagale,</w:t>
      </w:r>
      <w:r>
        <w:br/>
      </w:r>
      <w:r w:rsidR="003451AB">
        <w:t>K</w:t>
      </w:r>
      <w:r>
        <w:t xml:space="preserve">ada </w:t>
      </w:r>
      <w:r w:rsidR="003451AB">
        <w:t>K</w:t>
      </w:r>
      <w:r>
        <w:t xml:space="preserve">ache, Chervi budu </w:t>
      </w:r>
      <w:r w:rsidR="003451AB">
        <w:t>K</w:t>
      </w:r>
      <w:r w:rsidR="0085188C">
        <w:t>raluvali,</w:t>
      </w:r>
      <w:r w:rsidR="0085188C">
        <w:br/>
        <w:t>V-n</w:t>
      </w:r>
      <w:r>
        <w:t>ashem me</w:t>
      </w:r>
      <w:r w:rsidRPr="00E61788">
        <w:t>ſ</w:t>
      </w:r>
      <w:r>
        <w:t xml:space="preserve">zi </w:t>
      </w:r>
      <w:r w:rsidR="003451AB">
        <w:t>K</w:t>
      </w:r>
      <w:r>
        <w:t>ervi, gda du na</w:t>
      </w:r>
      <w:r w:rsidRPr="00E61788">
        <w:t>ſ</w:t>
      </w:r>
      <w:r>
        <w:t>z glodali.</w:t>
      </w:r>
    </w:p>
    <w:p w14:paraId="0E5A3520" w14:textId="3A208CAC" w:rsidR="00622A9A" w:rsidRDefault="00622A9A" w:rsidP="00F40FCA">
      <w:pPr>
        <w:pStyle w:val="teiab"/>
      </w:pPr>
      <w:r>
        <w:t>Ta</w:t>
      </w:r>
      <w:r w:rsidR="003451AB">
        <w:t>K</w:t>
      </w:r>
      <w:r>
        <w:t xml:space="preserve"> vidite vezdai</w:t>
      </w:r>
      <w:r w:rsidR="00B92669">
        <w:t xml:space="preserve">, </w:t>
      </w:r>
      <w:r w:rsidR="003451AB">
        <w:t>K</w:t>
      </w:r>
      <w:r w:rsidR="00B92669">
        <w:t>ai je nam chiniti,</w:t>
      </w:r>
      <w:r w:rsidR="00B92669">
        <w:br/>
        <w:t>Da v</w:t>
      </w:r>
      <w:r w:rsidR="00B92669" w:rsidRPr="00E61788">
        <w:t>ſ</w:t>
      </w:r>
      <w:r w:rsidR="00B92669">
        <w:t>zi Boga nairai hochete lyubiti,</w:t>
      </w:r>
      <w:r w:rsidR="00B92669">
        <w:br/>
        <w:t>Ovo je nai bolshe: Bogu z</w:t>
      </w:r>
      <w:r w:rsidR="003451AB">
        <w:t>K</w:t>
      </w:r>
      <w:r w:rsidR="00B92669">
        <w:t>o</w:t>
      </w:r>
      <w:r w:rsidR="00B92669" w:rsidRPr="00E61788">
        <w:t>ſ</w:t>
      </w:r>
      <w:r w:rsidR="00B92669">
        <w:t>z szlusite,</w:t>
      </w:r>
      <w:r w:rsidR="00B92669">
        <w:br/>
        <w:t>Ar z-tem vashe Dushe nave</w:t>
      </w:r>
      <w:r w:rsidR="003451AB">
        <w:t>K</w:t>
      </w:r>
      <w:r w:rsidR="00B92669">
        <w:t xml:space="preserve"> zvelichite.</w:t>
      </w:r>
    </w:p>
    <w:p w14:paraId="4C125F69" w14:textId="77777777" w:rsidR="00B92669" w:rsidRDefault="00B92669" w:rsidP="00165BC4">
      <w:pPr>
        <w:spacing w:after="200"/>
        <w:rPr>
          <w:sz w:val="24"/>
          <w:szCs w:val="24"/>
        </w:rPr>
      </w:pPr>
    </w:p>
    <w:p w14:paraId="5CC56E64" w14:textId="520AB67D" w:rsidR="00B92669" w:rsidRDefault="00B92669" w:rsidP="0085188C">
      <w:pPr>
        <w:pStyle w:val="Naslov2"/>
      </w:pPr>
      <w:r>
        <w:t>Od greha, y Szmerti.</w:t>
      </w:r>
      <w:r>
        <w:br/>
        <w:t>Na jedna</w:t>
      </w:r>
      <w:r w:rsidR="003451AB">
        <w:t>K</w:t>
      </w:r>
      <w:r>
        <w:t>u Notu.</w:t>
      </w:r>
    </w:p>
    <w:p w14:paraId="5325A954" w14:textId="2F593AB6" w:rsidR="00B92669" w:rsidRDefault="00B92669" w:rsidP="00F40FCA">
      <w:pPr>
        <w:pStyle w:val="teiab"/>
      </w:pPr>
      <w:r>
        <w:t xml:space="preserve">Dabi bili </w:t>
      </w:r>
      <w:r w:rsidR="003451AB">
        <w:t>K</w:t>
      </w:r>
      <w:r>
        <w:t>rali, vel</w:t>
      </w:r>
      <w:r w:rsidR="003451AB">
        <w:t>K</w:t>
      </w:r>
      <w:r>
        <w:t>i Poglavari,</w:t>
      </w:r>
      <w:r>
        <w:br/>
        <w:t xml:space="preserve">Papi </w:t>
      </w:r>
      <w:r w:rsidR="003451AB">
        <w:t>K</w:t>
      </w:r>
      <w:r>
        <w:t>ardinali, po v</w:t>
      </w:r>
      <w:r w:rsidRPr="00E61788">
        <w:t>ſ</w:t>
      </w:r>
      <w:r>
        <w:t>zem Szvetu znani,</w:t>
      </w:r>
      <w:r>
        <w:br/>
        <w:t>Dabi sze Cze</w:t>
      </w:r>
      <w:r w:rsidRPr="00E61788">
        <w:t>ſ</w:t>
      </w:r>
      <w:r>
        <w:t>zari, y Bis</w:t>
      </w:r>
      <w:r w:rsidR="003451AB">
        <w:t>K</w:t>
      </w:r>
      <w:r>
        <w:t>upi zvali,</w:t>
      </w:r>
      <w:r>
        <w:br/>
        <w:t>Dobri gozpodari, ter ve</w:t>
      </w:r>
      <w:r w:rsidRPr="00E61788">
        <w:t>ſ</w:t>
      </w:r>
      <w:r>
        <w:t>z Szvet ravnali.</w:t>
      </w:r>
    </w:p>
    <w:p w14:paraId="70741DEF" w14:textId="39716D08" w:rsidR="00B92669" w:rsidRDefault="00B92669" w:rsidP="00F40FCA">
      <w:pPr>
        <w:pStyle w:val="teiab"/>
      </w:pPr>
      <w:r>
        <w:t>Ta</w:t>
      </w:r>
      <w:r w:rsidR="003451AB">
        <w:t>K</w:t>
      </w:r>
      <w:r>
        <w:t>vi je</w:t>
      </w:r>
      <w:r w:rsidRPr="00E61788">
        <w:t>ſ</w:t>
      </w:r>
      <w:r>
        <w:t>zu bili Gozpoda veli</w:t>
      </w:r>
      <w:r w:rsidR="003451AB">
        <w:t>K</w:t>
      </w:r>
      <w:r>
        <w:t>a</w:t>
      </w:r>
      <w:r>
        <w:br/>
        <w:t>Zdavnya szu zperhneli, gde nyim vezda di</w:t>
      </w:r>
      <w:r w:rsidR="003451AB">
        <w:t>K</w:t>
      </w:r>
      <w:r>
        <w:t>a?</w:t>
      </w:r>
    </w:p>
    <w:p w14:paraId="32D8E1EC" w14:textId="77777777" w:rsidR="00B92669" w:rsidRDefault="00B9266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D56231" w14:textId="0D86F975" w:rsidR="00B92669" w:rsidRDefault="00B92669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/153/</w:t>
      </w:r>
    </w:p>
    <w:p w14:paraId="455FF6AC" w14:textId="7DA1A025" w:rsidR="00B92669" w:rsidRDefault="00B92669" w:rsidP="00D834A7">
      <w:pPr>
        <w:pStyle w:val="teifwPageNum"/>
      </w:pPr>
      <w:r>
        <w:t>387.</w:t>
      </w:r>
    </w:p>
    <w:p w14:paraId="0E1CB03C" w14:textId="285EAC7D" w:rsidR="00B92669" w:rsidRDefault="00B92669" w:rsidP="00F40FCA">
      <w:pPr>
        <w:pStyle w:val="teiab"/>
      </w:pPr>
      <w:r>
        <w:t>Ta</w:t>
      </w:r>
      <w:r w:rsidR="003451AB">
        <w:t>K</w:t>
      </w:r>
      <w:r>
        <w:t xml:space="preserve"> bu ravno z-toboi, </w:t>
      </w:r>
      <w:r w:rsidR="003451AB">
        <w:t>K</w:t>
      </w:r>
      <w:r>
        <w:t>oi szlusish vragi,</w:t>
      </w:r>
      <w:r>
        <w:br/>
        <w:t>Glei za Bosji po</w:t>
      </w:r>
      <w:r w:rsidR="003451AB">
        <w:t>K</w:t>
      </w:r>
      <w:r>
        <w:t>oi, o moi Chlove</w:t>
      </w:r>
      <w:r w:rsidR="003451AB">
        <w:t>K</w:t>
      </w:r>
      <w:r>
        <w:t xml:space="preserve"> dragi!</w:t>
      </w:r>
    </w:p>
    <w:p w14:paraId="529C429C" w14:textId="040C660A" w:rsidR="00B92669" w:rsidRDefault="00B92669" w:rsidP="00F40FCA">
      <w:pPr>
        <w:pStyle w:val="teiab"/>
      </w:pPr>
      <w:r>
        <w:t xml:space="preserve">Ar </w:t>
      </w:r>
      <w:r w:rsidR="003451AB">
        <w:t>K</w:t>
      </w:r>
      <w:r>
        <w:t>ai bi ha</w:t>
      </w:r>
      <w:r w:rsidRPr="00E61788">
        <w:t>ſ</w:t>
      </w:r>
      <w:r>
        <w:t>znilo v</w:t>
      </w:r>
      <w:r w:rsidRPr="00E61788">
        <w:t>ſ</w:t>
      </w:r>
      <w:r>
        <w:t>zega szveta zlato,</w:t>
      </w:r>
      <w:r>
        <w:br/>
        <w:t>Gda bude zegnilo telo na prah blato,</w:t>
      </w:r>
      <w:r>
        <w:br/>
        <w:t>Fris</w:t>
      </w:r>
      <w:r w:rsidR="003451AB">
        <w:t>K</w:t>
      </w:r>
      <w:r>
        <w:t>o bude zte</w:t>
      </w:r>
      <w:r w:rsidR="003451AB">
        <w:t>K</w:t>
      </w:r>
      <w:r>
        <w:t>lo v</w:t>
      </w:r>
      <w:r w:rsidRPr="00E61788">
        <w:t>ſ</w:t>
      </w:r>
      <w:r>
        <w:t>za</w:t>
      </w:r>
      <w:r w:rsidR="003451AB">
        <w:t>K</w:t>
      </w:r>
      <w:r>
        <w:t>omu Sivlenye,</w:t>
      </w:r>
      <w:r>
        <w:br/>
        <w:t>Jai a</w:t>
      </w:r>
      <w:r w:rsidR="003451AB">
        <w:t>K</w:t>
      </w:r>
      <w:r>
        <w:t>o bu v-pe</w:t>
      </w:r>
      <w:r w:rsidR="003451AB">
        <w:t>K</w:t>
      </w:r>
      <w:r>
        <w:t>la greshnoga chinenye.</w:t>
      </w:r>
    </w:p>
    <w:p w14:paraId="0F19485C" w14:textId="70CA69BF" w:rsidR="00B92669" w:rsidRDefault="00B92669" w:rsidP="00F40FCA">
      <w:pPr>
        <w:pStyle w:val="teiab"/>
      </w:pPr>
      <w:r>
        <w:t>O V</w:t>
      </w:r>
      <w:r w:rsidRPr="00E61788">
        <w:t>ſ</w:t>
      </w:r>
      <w:r>
        <w:t>zi Gozpodari, Otczi, y Matere!</w:t>
      </w:r>
      <w:r>
        <w:br/>
      </w:r>
      <w:r w:rsidR="003451AB">
        <w:t>K</w:t>
      </w:r>
      <w:r>
        <w:t>oji jezte ztari, mate la</w:t>
      </w:r>
      <w:r w:rsidRPr="00E61788">
        <w:t>ſ</w:t>
      </w:r>
      <w:r>
        <w:t>zi szire,</w:t>
      </w:r>
      <w:r>
        <w:br/>
        <w:t xml:space="preserve">Povete </w:t>
      </w:r>
      <w:r w:rsidR="003451AB">
        <w:t>K</w:t>
      </w:r>
      <w:r>
        <w:t xml:space="preserve">am leta, </w:t>
      </w:r>
      <w:r w:rsidR="003451AB">
        <w:t>K</w:t>
      </w:r>
      <w:r>
        <w:t>am je vasha mladozt,</w:t>
      </w:r>
      <w:r>
        <w:br/>
        <w:t>Nich drug</w:t>
      </w:r>
      <w:r w:rsidR="00B0072D">
        <w:t>o od Szveta nemate, neg salozt.</w:t>
      </w:r>
      <w:r w:rsidR="00B0072D">
        <w:br/>
      </w:r>
      <w:r>
        <w:t>Ne</w:t>
      </w:r>
      <w:r w:rsidRPr="00E61788">
        <w:t>ſ</w:t>
      </w:r>
      <w:r>
        <w:t xml:space="preserve">zu lepshi </w:t>
      </w:r>
      <w:r w:rsidR="003451AB">
        <w:t>K</w:t>
      </w:r>
      <w:r>
        <w:t>inchi, nit lepshe rosicze,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je</w:t>
      </w:r>
      <w:r w:rsidRPr="00E61788">
        <w:t>ſ</w:t>
      </w:r>
      <w:r>
        <w:t>zu Di</w:t>
      </w:r>
      <w:r w:rsidR="003451AB">
        <w:t>K</w:t>
      </w:r>
      <w:r>
        <w:t>lichi pravichne chiztoche,</w:t>
      </w:r>
      <w:r>
        <w:br/>
        <w:t>Ovo naite nigdar zgubiti Szamicze,</w:t>
      </w:r>
      <w:r>
        <w:br/>
        <w:t>Da ve</w:t>
      </w:r>
      <w:r w:rsidRPr="00E61788">
        <w:t>ſ</w:t>
      </w:r>
      <w:r>
        <w:t>zele v</w:t>
      </w:r>
      <w:r w:rsidRPr="00E61788">
        <w:t>ſ</w:t>
      </w:r>
      <w:r>
        <w:t>zigdar budu vam Dushicze.</w:t>
      </w:r>
    </w:p>
    <w:p w14:paraId="2ECA7C76" w14:textId="526EB031" w:rsidR="00B92669" w:rsidRDefault="00B92669" w:rsidP="00F40FCA">
      <w:pPr>
        <w:pStyle w:val="teiab"/>
      </w:pPr>
      <w:r>
        <w:t xml:space="preserve">Ali </w:t>
      </w:r>
      <w:r w:rsidR="003451AB">
        <w:t>K</w:t>
      </w:r>
      <w:r>
        <w:t>a</w:t>
      </w:r>
      <w:r w:rsidR="003451AB">
        <w:t>K</w:t>
      </w:r>
      <w:r w:rsidR="002C54A2">
        <w:t xml:space="preserve"> </w:t>
      </w:r>
      <w:r>
        <w:t>je vezda, gde je zdai chiztocha,</w:t>
      </w:r>
      <w:r>
        <w:br/>
        <w:t>V</w:t>
      </w:r>
      <w:r w:rsidRPr="00E61788">
        <w:t>ſ</w:t>
      </w:r>
      <w:r>
        <w:t>zigdi lada vezda merz</w:t>
      </w:r>
      <w:r w:rsidR="003451AB">
        <w:t>K</w:t>
      </w:r>
      <w:r>
        <w:t>a nechiztocha,</w:t>
      </w:r>
      <w:r>
        <w:br/>
        <w:t>Mala je na</w:t>
      </w:r>
      <w:r w:rsidRPr="00E61788">
        <w:t>ſ</w:t>
      </w:r>
      <w:r>
        <w:t>zladnozt greshnoga Sivlenya,</w:t>
      </w:r>
      <w:r>
        <w:br/>
        <w:t>Duga bude Salozt na ve</w:t>
      </w:r>
      <w:r w:rsidR="003451AB">
        <w:t>K</w:t>
      </w:r>
      <w:r>
        <w:t xml:space="preserve"> pogublenya.</w:t>
      </w:r>
    </w:p>
    <w:p w14:paraId="237E9127" w14:textId="73B796C9" w:rsidR="006664CF" w:rsidRDefault="006664CF" w:rsidP="00F40FCA">
      <w:pPr>
        <w:pStyle w:val="teiab"/>
      </w:pPr>
      <w:r>
        <w:t>Gde prede chiztocha, je veli</w:t>
      </w:r>
      <w:r w:rsidR="003451AB">
        <w:t>K</w:t>
      </w:r>
      <w:r>
        <w:t>a tuga,</w:t>
      </w:r>
      <w:r>
        <w:br/>
        <w:t>Nato je zte</w:t>
      </w:r>
      <w:r w:rsidR="003451AB">
        <w:t>K</w:t>
      </w:r>
      <w:r>
        <w:t>locha, y pe</w:t>
      </w:r>
      <w:r w:rsidR="003451AB">
        <w:t>K</w:t>
      </w:r>
      <w:r>
        <w:t>lenz</w:t>
      </w:r>
      <w:r w:rsidR="003451AB">
        <w:t>K</w:t>
      </w:r>
      <w:r>
        <w:t>a mu</w:t>
      </w:r>
      <w:r w:rsidR="003451AB">
        <w:t>K</w:t>
      </w:r>
      <w:r>
        <w:t>a,</w:t>
      </w:r>
      <w:r>
        <w:br/>
      </w:r>
      <w:r w:rsidR="003451AB">
        <w:t>K</w:t>
      </w:r>
      <w:r>
        <w:t>i merz</w:t>
      </w:r>
      <w:r w:rsidR="003451AB">
        <w:t>K</w:t>
      </w:r>
      <w:r>
        <w:t xml:space="preserve">o Siviju, </w:t>
      </w:r>
      <w:r w:rsidR="003451AB">
        <w:t>K</w:t>
      </w:r>
      <w:r>
        <w:t>a</w:t>
      </w:r>
      <w:r w:rsidR="003451AB">
        <w:t>K</w:t>
      </w:r>
      <w:r>
        <w:t xml:space="preserve"> nemi mare</w:t>
      </w:r>
      <w:r w:rsidRPr="00E61788">
        <w:t>ſ</w:t>
      </w:r>
      <w:r>
        <w:t>zezi,</w:t>
      </w:r>
      <w:r>
        <w:br/>
        <w:t xml:space="preserve">Po Szmerti Szmerdiju, </w:t>
      </w:r>
      <w:r w:rsidR="003451AB">
        <w:t>K</w:t>
      </w:r>
      <w:r>
        <w:t>a</w:t>
      </w:r>
      <w:r w:rsidR="003451AB">
        <w:t>K</w:t>
      </w:r>
      <w:r>
        <w:t xml:space="preserve"> merha vojechi.</w:t>
      </w:r>
    </w:p>
    <w:p w14:paraId="705841B2" w14:textId="2F7BA29C" w:rsidR="006664CF" w:rsidRDefault="006664CF" w:rsidP="00F40FCA">
      <w:pPr>
        <w:pStyle w:val="teiab"/>
      </w:pPr>
      <w:r>
        <w:t>O Dragi Decha</w:t>
      </w:r>
      <w:r w:rsidR="003451AB">
        <w:t>K</w:t>
      </w:r>
      <w:r>
        <w:t>i! neveruite Szveti,</w:t>
      </w:r>
    </w:p>
    <w:p w14:paraId="0B607905" w14:textId="5E67CBAD" w:rsidR="006664CF" w:rsidRDefault="006664CF" w:rsidP="009717F3">
      <w:pPr>
        <w:pStyle w:val="teiclosure"/>
      </w:pPr>
      <w:r>
        <w:t>V. C.</w:t>
      </w:r>
    </w:p>
    <w:p w14:paraId="4EFD92CC" w14:textId="77777777" w:rsidR="006664CF" w:rsidRDefault="006664C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6C78EB" w14:textId="1707D6EE" w:rsidR="006664CF" w:rsidRDefault="006664CF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/154/</w:t>
      </w:r>
    </w:p>
    <w:p w14:paraId="70F58BFA" w14:textId="340B7CF6" w:rsidR="006664CF" w:rsidRDefault="006664CF" w:rsidP="00D61BDF">
      <w:pPr>
        <w:pStyle w:val="teifwPageNum"/>
      </w:pPr>
      <w:r>
        <w:t>388.</w:t>
      </w:r>
    </w:p>
    <w:p w14:paraId="22CD2B86" w14:textId="2FC32CDD" w:rsidR="006664CF" w:rsidRDefault="006664CF" w:rsidP="00F40FCA">
      <w:pPr>
        <w:pStyle w:val="teiab"/>
      </w:pPr>
      <w:r>
        <w:t>Nai bu zmed va</w:t>
      </w:r>
      <w:r w:rsidRPr="00E61788">
        <w:t>ſ</w:t>
      </w:r>
      <w:r>
        <w:t>z v</w:t>
      </w:r>
      <w:r w:rsidRPr="00E61788">
        <w:t>ſ</w:t>
      </w:r>
      <w:r>
        <w:t>za</w:t>
      </w:r>
      <w:r w:rsidR="003451AB">
        <w:t>K</w:t>
      </w:r>
      <w:r>
        <w:t>i pripraven vumreti,</w:t>
      </w:r>
      <w:r>
        <w:br/>
        <w:t>Hitro Mladozt vasha bude vam izte</w:t>
      </w:r>
      <w:r w:rsidR="003451AB">
        <w:t>K</w:t>
      </w:r>
      <w:r>
        <w:t>la,</w:t>
      </w:r>
      <w:r>
        <w:br/>
        <w:t>Jai! a</w:t>
      </w:r>
      <w:r w:rsidR="003451AB">
        <w:t>K</w:t>
      </w:r>
      <w:r>
        <w:t>o bu Dusha zato z</w:t>
      </w:r>
      <w:r w:rsidR="003451AB">
        <w:t>K</w:t>
      </w:r>
      <w:r>
        <w:t>o</w:t>
      </w:r>
      <w:r w:rsidRPr="00E61788">
        <w:t>ſ</w:t>
      </w:r>
      <w:r>
        <w:t>z sze pe</w:t>
      </w:r>
      <w:r w:rsidR="003451AB">
        <w:t>K</w:t>
      </w:r>
      <w:r>
        <w:t>la.</w:t>
      </w:r>
    </w:p>
    <w:p w14:paraId="1D52C361" w14:textId="0A8EFD0C" w:rsidR="006664CF" w:rsidRDefault="006664CF" w:rsidP="00F40FCA">
      <w:pPr>
        <w:pStyle w:val="teiab"/>
      </w:pPr>
      <w:r>
        <w:t xml:space="preserve">Bili szu </w:t>
      </w:r>
      <w:r w:rsidRPr="00D61BDF">
        <w:rPr>
          <w:rStyle w:val="teidel"/>
        </w:rPr>
        <w:t>Szoldati</w:t>
      </w:r>
      <w:r>
        <w:t xml:space="preserve"> </w:t>
      </w:r>
      <w:r w:rsidRPr="00D61BDF">
        <w:rPr>
          <w:rStyle w:val="teiadd"/>
        </w:rPr>
        <w:t>Decha</w:t>
      </w:r>
      <w:r w:rsidR="003451AB" w:rsidRPr="00D61BDF">
        <w:rPr>
          <w:rStyle w:val="teiadd"/>
        </w:rPr>
        <w:t>K</w:t>
      </w:r>
      <w:r w:rsidRPr="00D61BDF">
        <w:rPr>
          <w:rStyle w:val="teiadd"/>
        </w:rPr>
        <w:t>i</w:t>
      </w:r>
      <w:r>
        <w:t xml:space="preserve">, szegurni </w:t>
      </w:r>
      <w:r w:rsidRPr="00D61BDF">
        <w:rPr>
          <w:rStyle w:val="teidel"/>
        </w:rPr>
        <w:t>Juna</w:t>
      </w:r>
      <w:r w:rsidR="003451AB" w:rsidRPr="00D61BDF">
        <w:rPr>
          <w:rStyle w:val="teidel"/>
        </w:rPr>
        <w:t>K</w:t>
      </w:r>
      <w:r w:rsidRPr="00D61BDF">
        <w:rPr>
          <w:rStyle w:val="teidel"/>
        </w:rPr>
        <w:t>i</w:t>
      </w:r>
      <w:r>
        <w:t xml:space="preserve"> </w:t>
      </w:r>
      <w:r w:rsidRPr="00D61BDF">
        <w:rPr>
          <w:rStyle w:val="teiadd"/>
        </w:rPr>
        <w:t>Szoldati</w:t>
      </w:r>
      <w:r>
        <w:t>,</w:t>
      </w:r>
      <w:r>
        <w:br/>
        <w:t>Y verli Juna</w:t>
      </w:r>
      <w:r w:rsidR="003451AB">
        <w:t>K</w:t>
      </w:r>
      <w:r>
        <w:t>i v</w:t>
      </w:r>
      <w:r w:rsidRPr="00E61788">
        <w:t>ſ</w:t>
      </w:r>
      <w:r>
        <w:t>za</w:t>
      </w:r>
      <w:r w:rsidR="003451AB">
        <w:t>K</w:t>
      </w:r>
      <w:r>
        <w:t>em sze hitati,</w:t>
      </w:r>
      <w:r>
        <w:br/>
        <w:t>Ali gde szu vezdai, gde je nyihov Basha?</w:t>
      </w:r>
      <w:r>
        <w:br/>
        <w:t>V</w:t>
      </w:r>
      <w:r w:rsidRPr="00E61788">
        <w:t>ſ</w:t>
      </w:r>
      <w:r>
        <w:t>zi zperhneti szu zdai, ni nyim vishe gla</w:t>
      </w:r>
      <w:r w:rsidRPr="00E61788">
        <w:t>ſ</w:t>
      </w:r>
      <w:r>
        <w:t>za.</w:t>
      </w:r>
    </w:p>
    <w:p w14:paraId="1BF55564" w14:textId="50D61AA7" w:rsidR="006664CF" w:rsidRDefault="006664CF" w:rsidP="00F40FCA">
      <w:pPr>
        <w:pStyle w:val="teiab"/>
      </w:pPr>
      <w:r>
        <w:t>Ta</w:t>
      </w:r>
      <w:r w:rsidR="003451AB">
        <w:t>K</w:t>
      </w:r>
      <w:r>
        <w:t xml:space="preserve"> bu ravno z-nami, </w:t>
      </w:r>
      <w:r w:rsidR="003451AB">
        <w:t>K</w:t>
      </w:r>
      <w:r>
        <w:t>oi josh Sivimo,</w:t>
      </w:r>
      <w:r>
        <w:br/>
      </w:r>
      <w:r w:rsidR="003451AB">
        <w:t>K</w:t>
      </w:r>
      <w:r>
        <w:t>rivi bumo Szami, a</w:t>
      </w:r>
      <w:r w:rsidR="003451AB">
        <w:t>K</w:t>
      </w:r>
      <w:r>
        <w:t xml:space="preserve">o </w:t>
      </w:r>
      <w:r w:rsidRPr="00E61788">
        <w:t>ſ</w:t>
      </w:r>
      <w:r>
        <w:t>ze z</w:t>
      </w:r>
      <w:r w:rsidR="003451AB">
        <w:t>K</w:t>
      </w:r>
      <w:r>
        <w:t>varimo;</w:t>
      </w:r>
      <w:r>
        <w:br/>
        <w:t>Nasho zdravje, Mladozt je ta szleparia,</w:t>
      </w:r>
      <w:r>
        <w:br/>
        <w:t>Y v</w:t>
      </w:r>
      <w:r w:rsidRPr="00E61788">
        <w:t>ſ</w:t>
      </w:r>
      <w:r>
        <w:t>za Szveta Radozt szama czigania.</w:t>
      </w:r>
    </w:p>
    <w:p w14:paraId="095968EE" w14:textId="3BF0D132" w:rsidR="006664CF" w:rsidRDefault="006664CF" w:rsidP="00F40FCA">
      <w:pPr>
        <w:pStyle w:val="teiab"/>
      </w:pPr>
      <w:r>
        <w:t xml:space="preserve">Prestimaimo malo,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D61BDF">
        <w:rPr>
          <w:rStyle w:val="teidel"/>
        </w:rPr>
        <w:t>Sz</w:t>
      </w:r>
      <w:r>
        <w:t xml:space="preserve"> </w:t>
      </w:r>
      <w:r w:rsidRPr="00D61BDF">
        <w:rPr>
          <w:rStyle w:val="teiadd"/>
        </w:rPr>
        <w:t>Szvet</w:t>
      </w:r>
      <w:r>
        <w:t xml:space="preserve"> z-nami igra,</w:t>
      </w:r>
      <w:r>
        <w:br/>
        <w:t xml:space="preserve">Gda tiramo Shalo, Szmert je </w:t>
      </w:r>
      <w:r w:rsidR="003451AB">
        <w:t>K</w:t>
      </w:r>
      <w:r>
        <w:t>redi hitra,</w:t>
      </w:r>
      <w:r>
        <w:br/>
        <w:t xml:space="preserve">Jemle Muse, Sene, </w:t>
      </w:r>
      <w:r w:rsidR="003451AB">
        <w:t>K</w:t>
      </w:r>
      <w:r>
        <w:t>a</w:t>
      </w:r>
      <w:r w:rsidR="003451AB">
        <w:t>K</w:t>
      </w:r>
      <w:r>
        <w:t xml:space="preserve"> ztare, ta</w:t>
      </w:r>
      <w:r w:rsidR="003451AB">
        <w:t>K</w:t>
      </w:r>
      <w:r>
        <w:t xml:space="preserve"> mlade,</w:t>
      </w:r>
      <w:r>
        <w:br/>
      </w:r>
      <w:r w:rsidR="003451AB">
        <w:t>K</w:t>
      </w:r>
      <w:r>
        <w:t>ogagod zadene, v</w:t>
      </w:r>
      <w:r w:rsidRPr="00E61788">
        <w:t>ſ</w:t>
      </w:r>
      <w:r>
        <w:t>ze vu grob opadne.</w:t>
      </w:r>
    </w:p>
    <w:p w14:paraId="75B8A288" w14:textId="0A89D057" w:rsidR="006664CF" w:rsidRDefault="006664CF" w:rsidP="00F40FCA">
      <w:pPr>
        <w:pStyle w:val="teiab"/>
      </w:pPr>
      <w:r>
        <w:t>Gda sze netrostamo, nam je dale iti,</w:t>
      </w:r>
      <w:r>
        <w:br/>
        <w:t>Y v</w:t>
      </w:r>
      <w:r w:rsidRPr="00E61788">
        <w:t>ſ</w:t>
      </w:r>
      <w:r>
        <w:t>ze Bog</w:t>
      </w:r>
      <w:r w:rsidR="00D61BDF">
        <w:t xml:space="preserve"> zna</w:t>
      </w:r>
      <w:r>
        <w:t xml:space="preserve"> </w:t>
      </w:r>
      <w:r w:rsidR="003451AB">
        <w:t>K</w:t>
      </w:r>
      <w:r>
        <w:t>omo moramo puztiti,</w:t>
      </w:r>
      <w:r>
        <w:br/>
        <w:t>V</w:t>
      </w:r>
      <w:r w:rsidRPr="00E61788">
        <w:t>ſ</w:t>
      </w:r>
      <w:r>
        <w:t>zigdi Szmert podira, v</w:t>
      </w:r>
      <w:r w:rsidRPr="00E61788">
        <w:t>ſ</w:t>
      </w:r>
      <w:r>
        <w:t>ze po redi vodi,</w:t>
      </w:r>
      <w:r>
        <w:br/>
        <w:t>Da v</w:t>
      </w:r>
      <w:r w:rsidRPr="00E61788">
        <w:t>ſ</w:t>
      </w:r>
      <w:r>
        <w:t>ze z-Szveta ztira, v</w:t>
      </w:r>
      <w:r w:rsidRPr="00E61788">
        <w:t>ſ</w:t>
      </w:r>
      <w:r>
        <w:t>ze szmeshano hodi.</w:t>
      </w:r>
    </w:p>
    <w:p w14:paraId="7FC073A4" w14:textId="26C552A4" w:rsidR="006664CF" w:rsidRDefault="006664CF" w:rsidP="00F40FCA">
      <w:pPr>
        <w:pStyle w:val="teiab"/>
      </w:pPr>
      <w:r>
        <w:t>Ta</w:t>
      </w:r>
      <w:r w:rsidR="003451AB">
        <w:t>K</w:t>
      </w:r>
      <w:r>
        <w:t xml:space="preserve"> vidite vezdai, </w:t>
      </w:r>
      <w:r w:rsidR="003451AB">
        <w:t>K</w:t>
      </w:r>
      <w:r>
        <w:t>ai mormo chiniti,</w:t>
      </w:r>
      <w:r>
        <w:br/>
        <w:t>Da v</w:t>
      </w:r>
      <w:r w:rsidRPr="00E61788">
        <w:t>ſ</w:t>
      </w:r>
      <w:r>
        <w:t>zi Boga nairai hochete lyubiti;</w:t>
      </w:r>
    </w:p>
    <w:p w14:paraId="53D79FEA" w14:textId="77777777" w:rsidR="006664CF" w:rsidRDefault="006664C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AE831C" w14:textId="4172A7CD" w:rsidR="006664CF" w:rsidRDefault="006664CF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/155/</w:t>
      </w:r>
    </w:p>
    <w:p w14:paraId="121EC4DA" w14:textId="12F75717" w:rsidR="006664CF" w:rsidRDefault="006664CF" w:rsidP="003C13E5">
      <w:pPr>
        <w:pStyle w:val="teifwPageNum"/>
      </w:pPr>
      <w:r>
        <w:t>389.</w:t>
      </w:r>
    </w:p>
    <w:p w14:paraId="669C3DAF" w14:textId="29B93A34" w:rsidR="006664CF" w:rsidRDefault="00C6167C" w:rsidP="00F40FCA">
      <w:pPr>
        <w:pStyle w:val="teiab"/>
      </w:pPr>
      <w:r>
        <w:t>Ovo je naibolshe, Bogu z</w:t>
      </w:r>
      <w:r w:rsidR="003451AB">
        <w:t>K</w:t>
      </w:r>
      <w:r>
        <w:t>o</w:t>
      </w:r>
      <w:r w:rsidRPr="00E61788">
        <w:t>ſ</w:t>
      </w:r>
      <w:r>
        <w:t>z szlusite,</w:t>
      </w:r>
      <w:r>
        <w:br/>
        <w:t>Da ztem vashe Dushe nave</w:t>
      </w:r>
      <w:r w:rsidR="003451AB">
        <w:t>K</w:t>
      </w:r>
      <w:r>
        <w:t xml:space="preserve"> zvelichite.</w:t>
      </w:r>
    </w:p>
    <w:p w14:paraId="56068C21" w14:textId="77777777" w:rsidR="00C6167C" w:rsidRDefault="00C6167C" w:rsidP="00165BC4">
      <w:pPr>
        <w:spacing w:after="200"/>
        <w:rPr>
          <w:sz w:val="24"/>
          <w:szCs w:val="24"/>
        </w:rPr>
      </w:pPr>
    </w:p>
    <w:p w14:paraId="6C6FDD37" w14:textId="4C8D6D8E" w:rsidR="00C6167C" w:rsidRDefault="00C6167C" w:rsidP="003C13E5">
      <w:pPr>
        <w:pStyle w:val="Naslov2"/>
      </w:pPr>
      <w:r>
        <w:t>Od Neztalnozti Szveta, na Protuletu priztoina.</w:t>
      </w:r>
    </w:p>
    <w:p w14:paraId="2A384A77" w14:textId="578190F9" w:rsidR="00C6167C" w:rsidRDefault="00C6167C" w:rsidP="003C13E5">
      <w:pPr>
        <w:pStyle w:val="Naslov2"/>
      </w:pPr>
      <w:r>
        <w:t>Na Notu: No= 249.</w:t>
      </w:r>
    </w:p>
    <w:p w14:paraId="6B91E816" w14:textId="536E8F8D" w:rsidR="00C6167C" w:rsidRDefault="00C6167C" w:rsidP="00F40FCA">
      <w:pPr>
        <w:pStyle w:val="teiab"/>
      </w:pPr>
      <w:r>
        <w:t>Blasen v</w:t>
      </w:r>
      <w:r w:rsidRPr="00E61788">
        <w:t>ſ</w:t>
      </w:r>
      <w:r>
        <w:t>za</w:t>
      </w:r>
      <w:r w:rsidR="003451AB">
        <w:t>K</w:t>
      </w:r>
      <w:r>
        <w:t xml:space="preserve">i, </w:t>
      </w:r>
      <w:r w:rsidR="003451AB">
        <w:t>K</w:t>
      </w:r>
      <w:r>
        <w:t>i</w:t>
      </w:r>
      <w:r w:rsidRPr="00E61788">
        <w:t>ſ</w:t>
      </w:r>
      <w:r>
        <w:t>ze zmi</w:t>
      </w:r>
      <w:r w:rsidRPr="00E61788">
        <w:t>ſ</w:t>
      </w:r>
      <w:r>
        <w:t xml:space="preserve">zli, </w:t>
      </w:r>
      <w:r w:rsidR="003451AB">
        <w:t>K</w:t>
      </w:r>
      <w:r>
        <w:t>ai jedno</w:t>
      </w:r>
      <w:r w:rsidR="003451AB">
        <w:t>K</w:t>
      </w:r>
      <w:r>
        <w:t xml:space="preserve"> iz na</w:t>
      </w:r>
      <w:r w:rsidRPr="00E61788">
        <w:t>ſ</w:t>
      </w:r>
      <w:r>
        <w:t>z bu,</w:t>
      </w:r>
      <w:r>
        <w:br/>
        <w:t>Ve</w:t>
      </w:r>
      <w:r w:rsidRPr="00E61788">
        <w:t>ſ</w:t>
      </w:r>
      <w:r>
        <w:t xml:space="preserve">z Szvet preide, </w:t>
      </w:r>
      <w:r w:rsidR="003451AB">
        <w:t>K</w:t>
      </w:r>
      <w:r>
        <w:t>a</w:t>
      </w:r>
      <w:r w:rsidR="003451AB">
        <w:t>K</w:t>
      </w:r>
      <w:r>
        <w:t>ti mi</w:t>
      </w:r>
      <w:r w:rsidRPr="00E61788">
        <w:t>ſ</w:t>
      </w:r>
      <w:r>
        <w:t>zli, szam Bog nam ztalen bu;</w:t>
      </w:r>
      <w:r>
        <w:br/>
        <w:t>Szrebro zlato bude blato, jedno</w:t>
      </w:r>
      <w:r w:rsidR="003451AB">
        <w:t>K</w:t>
      </w:r>
      <w:r>
        <w:t xml:space="preserve"> potepche</w:t>
      </w:r>
      <w:r w:rsidRPr="00E61788">
        <w:t>ſ</w:t>
      </w:r>
      <w:r>
        <w:t>ze,</w:t>
      </w:r>
      <w:r>
        <w:br/>
      </w:r>
      <w:r w:rsidR="003451AB">
        <w:t>K</w:t>
      </w:r>
      <w:r>
        <w:t xml:space="preserve">inchi blago </w:t>
      </w:r>
      <w:r w:rsidR="003451AB">
        <w:t>K</w:t>
      </w:r>
      <w:r>
        <w:t>ai nam drago, na ni</w:t>
      </w:r>
      <w:r w:rsidR="003451AB">
        <w:t>K</w:t>
      </w:r>
      <w:r>
        <w:t>ai doide v</w:t>
      </w:r>
      <w:r w:rsidRPr="00E61788">
        <w:t>ſ</w:t>
      </w:r>
      <w:r>
        <w:t>ze.</w:t>
      </w:r>
    </w:p>
    <w:p w14:paraId="5C223A8E" w14:textId="1B42A869" w:rsidR="00C6167C" w:rsidRDefault="003451AB" w:rsidP="00F40FCA">
      <w:pPr>
        <w:pStyle w:val="teiab"/>
      </w:pPr>
      <w:r>
        <w:t>K</w:t>
      </w:r>
      <w:r w:rsidR="00C6167C">
        <w:t>a</w:t>
      </w:r>
      <w:r>
        <w:t>K</w:t>
      </w:r>
      <w:r w:rsidR="00C6167C">
        <w:t xml:space="preserve"> vezda na Protjuletu lepo nam vidi</w:t>
      </w:r>
      <w:r w:rsidR="00C6167C" w:rsidRPr="00E61788">
        <w:t>ſ</w:t>
      </w:r>
      <w:r w:rsidR="00C6167C">
        <w:t>ze,</w:t>
      </w:r>
      <w:r w:rsidR="00C6167C">
        <w:br/>
        <w:t xml:space="preserve">Travu razti, Marhu pazti, dobro nam </w:t>
      </w:r>
      <w:r>
        <w:t>K</w:t>
      </w:r>
      <w:r w:rsidR="00C6167C">
        <w:t>asc</w:t>
      </w:r>
      <w:r w:rsidR="00C6167C" w:rsidRPr="00E61788">
        <w:t>ſ</w:t>
      </w:r>
      <w:r w:rsidR="00C6167C">
        <w:t>ze,</w:t>
      </w:r>
      <w:r w:rsidR="00C6167C">
        <w:br/>
        <w:t>V</w:t>
      </w:r>
      <w:r w:rsidR="00C6167C" w:rsidRPr="00E61788">
        <w:t>ſ</w:t>
      </w:r>
      <w:r w:rsidR="00C6167C">
        <w:t>za lyublena, y zelena nam sze dopadaju,</w:t>
      </w:r>
      <w:r w:rsidR="00C6167C">
        <w:br/>
        <w:t>Na</w:t>
      </w:r>
      <w:r w:rsidR="00C6167C" w:rsidRPr="00E61788">
        <w:t>ſ</w:t>
      </w:r>
      <w:r w:rsidR="00C6167C">
        <w:t xml:space="preserve">z Goricze, y Ftichicze vezda </w:t>
      </w:r>
      <w:r w:rsidR="00C6167C" w:rsidRPr="003C13E5">
        <w:rPr>
          <w:rStyle w:val="teidel"/>
        </w:rPr>
        <w:t>vezda</w:t>
      </w:r>
      <w:r w:rsidR="00C6167C">
        <w:t xml:space="preserve"> ve</w:t>
      </w:r>
      <w:r w:rsidR="00C6167C" w:rsidRPr="00E61788">
        <w:t>ſ</w:t>
      </w:r>
      <w:r w:rsidR="00C6167C">
        <w:t>zeliju.</w:t>
      </w:r>
    </w:p>
    <w:p w14:paraId="75E351CF" w14:textId="700F1569" w:rsidR="00C6167C" w:rsidRDefault="00C6167C" w:rsidP="00F40FCA">
      <w:pPr>
        <w:pStyle w:val="teiab"/>
      </w:pPr>
      <w:r>
        <w:t>V-Jutro ta</w:t>
      </w:r>
      <w:r w:rsidR="003451AB">
        <w:t>K</w:t>
      </w:r>
      <w:r>
        <w:t>i v</w:t>
      </w:r>
      <w:r w:rsidRPr="00E61788">
        <w:t>ſ</w:t>
      </w:r>
      <w:r>
        <w:t>ze Ftichicze lepo popevaju,</w:t>
      </w:r>
      <w:r>
        <w:br/>
        <w:t>zaran v</w:t>
      </w:r>
      <w:r w:rsidRPr="00E61788">
        <w:t>ſ</w:t>
      </w:r>
      <w:r>
        <w:t>za</w:t>
      </w:r>
      <w:r w:rsidR="003451AB">
        <w:t>K</w:t>
      </w:r>
      <w:r>
        <w:t xml:space="preserve">i </w:t>
      </w:r>
      <w:r w:rsidR="003451AB">
        <w:t>K</w:t>
      </w:r>
      <w:r>
        <w:t>o</w:t>
      </w:r>
      <w:r w:rsidRPr="00E61788">
        <w:t>ſ</w:t>
      </w:r>
      <w:r>
        <w:t xml:space="preserve">ze chuje,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E61788">
        <w:t>ſ</w:t>
      </w:r>
      <w:r>
        <w:t>zi fuch</w:t>
      </w:r>
      <w:r w:rsidR="003451AB">
        <w:t>K</w:t>
      </w:r>
      <w:r>
        <w:t>avaju,</w:t>
      </w:r>
      <w:r>
        <w:br/>
        <w:t>V</w:t>
      </w:r>
      <w:r w:rsidRPr="00E61788">
        <w:t>ſ</w:t>
      </w:r>
      <w:r>
        <w:t>za</w:t>
      </w:r>
      <w:r w:rsidR="003451AB">
        <w:t>K</w:t>
      </w:r>
      <w:r>
        <w:t xml:space="preserve">i </w:t>
      </w:r>
      <w:r w:rsidRPr="003C13E5">
        <w:rPr>
          <w:rStyle w:val="teidel"/>
        </w:rPr>
        <w:t>Fin</w:t>
      </w:r>
      <w:r w:rsidR="003451AB" w:rsidRPr="003C13E5">
        <w:rPr>
          <w:rStyle w:val="teidel"/>
        </w:rPr>
        <w:t>K</w:t>
      </w:r>
      <w:r w:rsidRPr="003C13E5">
        <w:rPr>
          <w:rStyle w:val="teidel"/>
        </w:rPr>
        <w:t>e</w:t>
      </w:r>
      <w:r w:rsidR="003451AB" w:rsidRPr="003C13E5">
        <w:rPr>
          <w:rStyle w:val="teidel"/>
        </w:rPr>
        <w:t>K</w:t>
      </w:r>
      <w:r w:rsidRPr="003C13E5">
        <w:rPr>
          <w:rStyle w:val="teidel"/>
        </w:rPr>
        <w:t>, ino Gimple</w:t>
      </w:r>
      <w:r w:rsidR="003451AB" w:rsidRPr="003C13E5">
        <w:rPr>
          <w:rStyle w:val="teidel"/>
        </w:rPr>
        <w:t>K</w:t>
      </w:r>
      <w:r w:rsidRPr="003C13E5">
        <w:rPr>
          <w:rStyle w:val="teidel"/>
        </w:rPr>
        <w:t xml:space="preserve"> mladim</w:t>
      </w:r>
      <w:r>
        <w:t xml:space="preserve"> </w:t>
      </w:r>
      <w:r w:rsidRPr="003C13E5">
        <w:rPr>
          <w:rStyle w:val="teiadd"/>
        </w:rPr>
        <w:t>Ftiche</w:t>
      </w:r>
      <w:r w:rsidR="003451AB" w:rsidRPr="003C13E5">
        <w:rPr>
          <w:rStyle w:val="teiadd"/>
        </w:rPr>
        <w:t>K</w:t>
      </w:r>
      <w:r w:rsidRPr="003C13E5">
        <w:rPr>
          <w:rStyle w:val="teiadd"/>
        </w:rPr>
        <w:t>, y Szloviche</w:t>
      </w:r>
      <w:r w:rsidR="003451AB" w:rsidRPr="003C13E5">
        <w:rPr>
          <w:rStyle w:val="teiadd"/>
        </w:rPr>
        <w:t>K</w:t>
      </w:r>
      <w:r w:rsidRPr="003C13E5">
        <w:rPr>
          <w:rStyle w:val="teiadd"/>
        </w:rPr>
        <w:t xml:space="preserve"> Bogu hvalu</w:t>
      </w:r>
      <w:r>
        <w:t xml:space="preserve"> dava.</w:t>
      </w:r>
      <w:r>
        <w:br/>
        <w:t>V</w:t>
      </w:r>
      <w:r w:rsidRPr="00E61788">
        <w:t>ſ</w:t>
      </w:r>
      <w:r>
        <w:t>za</w:t>
      </w:r>
      <w:r w:rsidR="003451AB">
        <w:t>K</w:t>
      </w:r>
      <w:r>
        <w:t>i Fin</w:t>
      </w:r>
      <w:r w:rsidR="003451AB">
        <w:t>K</w:t>
      </w:r>
      <w:r>
        <w:t>e</w:t>
      </w:r>
      <w:r w:rsidR="003451AB">
        <w:t>K</w:t>
      </w:r>
      <w:r w:rsidR="003C13E5">
        <w:t>, ino</w:t>
      </w:r>
      <w:r>
        <w:t xml:space="preserve"> Gimple</w:t>
      </w:r>
      <w:r w:rsidR="003451AB">
        <w:t>K</w:t>
      </w:r>
      <w:r>
        <w:t xml:space="preserve"> mladim hranu dava.</w:t>
      </w:r>
    </w:p>
    <w:p w14:paraId="01336981" w14:textId="141D81B6" w:rsidR="00C6167C" w:rsidRDefault="00C6167C" w:rsidP="00F40FCA">
      <w:pPr>
        <w:pStyle w:val="teiab"/>
      </w:pPr>
      <w:r>
        <w:t xml:space="preserve">Gore polye,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E61788">
        <w:t>ſ</w:t>
      </w:r>
      <w:r>
        <w:t>ze zorje, ta</w:t>
      </w:r>
      <w:r w:rsidR="003451AB">
        <w:t>K</w:t>
      </w:r>
      <w:r>
        <w:t>i sze zeleni,</w:t>
      </w:r>
      <w:r>
        <w:br/>
        <w:t xml:space="preserve">Sizo </w:t>
      </w:r>
      <w:r w:rsidR="003451AB">
        <w:t>K</w:t>
      </w:r>
      <w:r>
        <w:t>la</w:t>
      </w:r>
      <w:r w:rsidRPr="00E61788">
        <w:t>ſ</w:t>
      </w:r>
      <w:r>
        <w:t xml:space="preserve">ze lepe </w:t>
      </w:r>
      <w:r w:rsidR="003451AB">
        <w:t>K</w:t>
      </w:r>
      <w:r>
        <w:t>ase tia do je</w:t>
      </w:r>
      <w:r w:rsidRPr="00E61788">
        <w:t>ſ</w:t>
      </w:r>
      <w:r>
        <w:t>zeni,</w:t>
      </w:r>
      <w:r>
        <w:br/>
        <w:t>Ra</w:t>
      </w:r>
      <w:r w:rsidRPr="00E61788">
        <w:t>ſ</w:t>
      </w:r>
      <w:r>
        <w:t>ze czvetje, y zori</w:t>
      </w:r>
      <w:r w:rsidRPr="00E61788">
        <w:t>ſ</w:t>
      </w:r>
      <w:r>
        <w:t xml:space="preserve">ze, </w:t>
      </w:r>
      <w:r w:rsidR="003451AB">
        <w:t>K</w:t>
      </w:r>
      <w:r>
        <w:t>am goder idemo,</w:t>
      </w:r>
      <w:r>
        <w:br/>
        <w:t>Trava Drevje sze podise, pov</w:t>
      </w:r>
      <w:r w:rsidRPr="00E61788">
        <w:t>ſ</w:t>
      </w:r>
      <w:r>
        <w:t>zud mi vidimo.</w:t>
      </w:r>
    </w:p>
    <w:p w14:paraId="02E6CCD5" w14:textId="6B49E272" w:rsidR="00C6167C" w:rsidRDefault="00C6167C" w:rsidP="003C13E5">
      <w:pPr>
        <w:pStyle w:val="teiclosure"/>
      </w:pPr>
      <w:r>
        <w:t>V. C.</w:t>
      </w:r>
    </w:p>
    <w:p w14:paraId="0C81183E" w14:textId="77777777" w:rsidR="00C6167C" w:rsidRDefault="00C6167C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5DF9ED" w14:textId="51FA95C4" w:rsidR="00C6167C" w:rsidRDefault="008B3E7D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/156/</w:t>
      </w:r>
    </w:p>
    <w:p w14:paraId="12654451" w14:textId="47532164" w:rsidR="008B3E7D" w:rsidRDefault="008B3E7D" w:rsidP="003C13E5">
      <w:pPr>
        <w:pStyle w:val="teifwPageNum"/>
      </w:pPr>
      <w:r>
        <w:t>390.</w:t>
      </w:r>
    </w:p>
    <w:p w14:paraId="15505ED7" w14:textId="58B5A429" w:rsidR="008B3E7D" w:rsidRDefault="008B3E7D" w:rsidP="00F40FCA">
      <w:pPr>
        <w:pStyle w:val="teiab"/>
      </w:pPr>
      <w:r>
        <w:t xml:space="preserve">Ali </w:t>
      </w:r>
      <w:r w:rsidR="003451AB">
        <w:t>K</w:t>
      </w:r>
      <w:r>
        <w:t>a</w:t>
      </w:r>
      <w:r w:rsidR="003451AB">
        <w:t>K</w:t>
      </w:r>
      <w:r>
        <w:t xml:space="preserve"> to nam v</w:t>
      </w:r>
      <w:r w:rsidRPr="00E61788">
        <w:t>ſ</w:t>
      </w:r>
      <w:r>
        <w:t>ze dugo bude ta</w:t>
      </w:r>
      <w:r w:rsidR="003451AB">
        <w:t>K</w:t>
      </w:r>
      <w:r>
        <w:t xml:space="preserve"> vidilo,</w:t>
      </w:r>
      <w:r>
        <w:br/>
        <w:t>Nebo dugo da bu drugo vreme nam naztalo;</w:t>
      </w:r>
      <w:r>
        <w:br/>
        <w:t>Sito posnyu v-S</w:t>
      </w:r>
      <w:r w:rsidR="003451AB">
        <w:t>K</w:t>
      </w:r>
      <w:r>
        <w:t xml:space="preserve">eden zvozju, y z </w:t>
      </w:r>
      <w:r w:rsidR="003451AB">
        <w:t>K</w:t>
      </w:r>
      <w:r>
        <w:t>upa zmecheju,</w:t>
      </w:r>
      <w:r>
        <w:br/>
        <w:t>V-Sznope zvesu, y prevesu, ter v</w:t>
      </w:r>
      <w:r w:rsidRPr="00E61788">
        <w:t>ſ</w:t>
      </w:r>
      <w:r>
        <w:t>zega zmlatiju.</w:t>
      </w:r>
    </w:p>
    <w:p w14:paraId="3AC208AE" w14:textId="0C88172F" w:rsidR="008B3E7D" w:rsidRDefault="008B3E7D" w:rsidP="00F40FCA">
      <w:pPr>
        <w:pStyle w:val="teiab"/>
      </w:pPr>
      <w:r>
        <w:t>Ova</w:t>
      </w:r>
      <w:r w:rsidR="003451AB">
        <w:t>K</w:t>
      </w:r>
      <w:r>
        <w:t xml:space="preserve"> ravno Chlove</w:t>
      </w:r>
      <w:r w:rsidR="003451AB">
        <w:t>K</w:t>
      </w:r>
      <w:r>
        <w:t xml:space="preserve"> czvetesh, ra</w:t>
      </w:r>
      <w:r w:rsidRPr="00E61788">
        <w:t>ſ</w:t>
      </w:r>
      <w:r>
        <w:t>zesh, ino Sivish,</w:t>
      </w:r>
      <w:r>
        <w:br/>
        <w:t>Ali ta</w:t>
      </w:r>
      <w:r w:rsidR="003451AB">
        <w:t>K</w:t>
      </w:r>
      <w:r>
        <w:t>i jedno</w:t>
      </w:r>
      <w:r w:rsidR="003451AB">
        <w:t>K</w:t>
      </w:r>
      <w:r>
        <w:t xml:space="preserve"> predesh, </w:t>
      </w:r>
      <w:r w:rsidR="003451AB">
        <w:t>K</w:t>
      </w:r>
      <w:r>
        <w:t>ada nit ne mi</w:t>
      </w:r>
      <w:r w:rsidRPr="00E61788">
        <w:t>ſ</w:t>
      </w:r>
      <w:r>
        <w:t>zlish,</w:t>
      </w:r>
      <w:r>
        <w:br/>
      </w:r>
      <w:r w:rsidRPr="00D12BB3">
        <w:rPr>
          <w:rStyle w:val="teidel"/>
        </w:rPr>
        <w:t>Nebu dugo, da bu drugo vreme nam naztalo,</w:t>
      </w:r>
      <w:r>
        <w:br/>
        <w:t xml:space="preserve">Szmert te </w:t>
      </w:r>
      <w:r w:rsidRPr="00D12BB3">
        <w:rPr>
          <w:rStyle w:val="teidel"/>
        </w:rPr>
        <w:t>chu</w:t>
      </w:r>
      <w:r w:rsidR="003451AB" w:rsidRPr="00D12BB3">
        <w:rPr>
          <w:rStyle w:val="teidel"/>
        </w:rPr>
        <w:t>K</w:t>
      </w:r>
      <w:r w:rsidRPr="00D12BB3">
        <w:rPr>
          <w:rStyle w:val="teidel"/>
        </w:rPr>
        <w:t>ne</w:t>
      </w:r>
      <w:r>
        <w:t xml:space="preserve"> Shu</w:t>
      </w:r>
      <w:r w:rsidR="003451AB">
        <w:t>K</w:t>
      </w:r>
      <w:r>
        <w:t>ne, gdegog dru</w:t>
      </w:r>
      <w:r w:rsidR="003451AB">
        <w:t>K</w:t>
      </w:r>
      <w:r>
        <w:t>ne, ta</w:t>
      </w:r>
      <w:r w:rsidR="003451AB">
        <w:t>K</w:t>
      </w:r>
      <w:r>
        <w:t>i mertev lesish,</w:t>
      </w:r>
      <w:r>
        <w:br/>
        <w:t>Ta</w:t>
      </w:r>
      <w:r w:rsidR="003451AB">
        <w:t>K</w:t>
      </w:r>
      <w:r>
        <w:t>i ve</w:t>
      </w:r>
      <w:r w:rsidRPr="00E61788">
        <w:t>ſ</w:t>
      </w:r>
      <w:r>
        <w:t>zelje v</w:t>
      </w:r>
      <w:r w:rsidRPr="00E61788">
        <w:t>ſ</w:t>
      </w:r>
      <w:r>
        <w:t>zo preide tam v-zemli ti szmerdish.</w:t>
      </w:r>
    </w:p>
    <w:p w14:paraId="45290B08" w14:textId="08C61314" w:rsidR="008B3E7D" w:rsidRDefault="008B3E7D" w:rsidP="00F40FCA">
      <w:pPr>
        <w:pStyle w:val="teiab"/>
      </w:pPr>
      <w:r>
        <w:t>Zdai o Chlove</w:t>
      </w:r>
      <w:r w:rsidR="003451AB">
        <w:t>K</w:t>
      </w:r>
      <w:r w:rsidR="00D12BB3">
        <w:t>!</w:t>
      </w:r>
      <w:r>
        <w:t xml:space="preserve"> do</w:t>
      </w:r>
      <w:r w:rsidR="003451AB">
        <w:t>K</w:t>
      </w:r>
      <w:r>
        <w:t>lam sivash, vudne ino vnochi</w:t>
      </w:r>
      <w:r>
        <w:br/>
        <w:t>Pro</w:t>
      </w:r>
      <w:r w:rsidRPr="00E61788">
        <w:t>ſ</w:t>
      </w:r>
      <w:r>
        <w:t>zi Boga do</w:t>
      </w:r>
      <w:r w:rsidR="003451AB">
        <w:t>K</w:t>
      </w:r>
      <w:r>
        <w:t>lam moresh josche szi pomochi,</w:t>
      </w:r>
      <w:r>
        <w:br/>
        <w:t>Zdai zdihavai, y zezavai Boga ti na pomoch,</w:t>
      </w:r>
      <w:r>
        <w:br/>
        <w:t>Da vrag nebu po</w:t>
      </w:r>
      <w:r w:rsidR="003451AB">
        <w:t>K</w:t>
      </w:r>
      <w:r>
        <w:t>lam nate imal ni</w:t>
      </w:r>
      <w:r w:rsidR="003451AB">
        <w:t>K</w:t>
      </w:r>
      <w:r>
        <w:t>a</w:t>
      </w:r>
      <w:r w:rsidR="003451AB">
        <w:t>K</w:t>
      </w:r>
      <w:r>
        <w:t>vu moch.</w:t>
      </w:r>
    </w:p>
    <w:p w14:paraId="68D3FC88" w14:textId="77777777" w:rsidR="008B3E7D" w:rsidRDefault="008B3E7D" w:rsidP="00165BC4">
      <w:pPr>
        <w:spacing w:after="200"/>
        <w:rPr>
          <w:sz w:val="24"/>
          <w:szCs w:val="24"/>
        </w:rPr>
      </w:pPr>
    </w:p>
    <w:p w14:paraId="3A503793" w14:textId="292A3CC7" w:rsidR="008B3E7D" w:rsidRDefault="008B3E7D" w:rsidP="00D12BB3">
      <w:pPr>
        <w:pStyle w:val="Naslov2"/>
      </w:pPr>
      <w:r>
        <w:t>Druga Protuletna.</w:t>
      </w:r>
      <w:r>
        <w:br/>
        <w:t>Na Notu: No= 250.</w:t>
      </w:r>
    </w:p>
    <w:p w14:paraId="2F995A4E" w14:textId="470D08AD" w:rsidR="008B3E7D" w:rsidRDefault="003451AB" w:rsidP="00F40FCA">
      <w:pPr>
        <w:pStyle w:val="teiab"/>
      </w:pPr>
      <w:r>
        <w:t>K</w:t>
      </w:r>
      <w:r w:rsidR="008B3E7D">
        <w:t>a</w:t>
      </w:r>
      <w:r>
        <w:t>K</w:t>
      </w:r>
      <w:r w:rsidR="008B3E7D">
        <w:t xml:space="preserve"> Chlove</w:t>
      </w:r>
      <w:r>
        <w:t>K</w:t>
      </w:r>
      <w:r w:rsidR="008B3E7D">
        <w:t xml:space="preserve"> sze rodi po </w:t>
      </w:r>
      <w:r w:rsidR="008B3E7D" w:rsidRPr="00D12BB3">
        <w:rPr>
          <w:rStyle w:val="teidel"/>
        </w:rPr>
        <w:t>Szmerti</w:t>
      </w:r>
      <w:r w:rsidR="008B3E7D">
        <w:t xml:space="preserve"> </w:t>
      </w:r>
      <w:r w:rsidR="008B3E7D" w:rsidRPr="00D12BB3">
        <w:rPr>
          <w:rStyle w:val="teiadd"/>
        </w:rPr>
        <w:t>Szveti</w:t>
      </w:r>
      <w:r w:rsidR="008B3E7D">
        <w:t xml:space="preserve"> pogledi,</w:t>
      </w:r>
      <w:r w:rsidR="008B3E7D">
        <w:br/>
        <w:t xml:space="preserve">Vre Shetuje </w:t>
      </w:r>
      <w:r>
        <w:t>K</w:t>
      </w:r>
      <w:r w:rsidR="008B3E7D">
        <w:t>-Szmerti, vidi, da bu vmreti;</w:t>
      </w:r>
      <w:r w:rsidR="008B3E7D">
        <w:br/>
        <w:t>Juna</w:t>
      </w:r>
      <w:r>
        <w:t>K</w:t>
      </w:r>
      <w:r w:rsidR="008B3E7D">
        <w:t xml:space="preserve"> v-mladih letah doide na pepel prah,</w:t>
      </w:r>
      <w:r w:rsidR="008B3E7D">
        <w:br/>
        <w:t xml:space="preserve">Z-Nyega rusni chervi </w:t>
      </w:r>
      <w:r>
        <w:t>K</w:t>
      </w:r>
      <w:r w:rsidR="008B3E7D">
        <w:t>ipe, ta</w:t>
      </w:r>
      <w:r>
        <w:t>K</w:t>
      </w:r>
      <w:r w:rsidR="008B3E7D">
        <w:t xml:space="preserve"> Szvet plati,</w:t>
      </w:r>
      <w:r w:rsidR="008B3E7D">
        <w:br/>
        <w:t>Divoi</w:t>
      </w:r>
      <w:r>
        <w:t>K</w:t>
      </w:r>
      <w:r w:rsidR="008B3E7D">
        <w:t>a v-mladozti ne vcha</w:t>
      </w:r>
      <w:r>
        <w:t>K</w:t>
      </w:r>
      <w:r w:rsidR="008B3E7D">
        <w:t>a ztarozti,</w:t>
      </w:r>
      <w:r w:rsidR="008B3E7D">
        <w:br/>
        <w:t>Doide Szmert va</w:t>
      </w:r>
      <w:r w:rsidR="008B3E7D" w:rsidRPr="00E61788">
        <w:t>ſ</w:t>
      </w:r>
      <w:r w:rsidR="008B3E7D">
        <w:t>z</w:t>
      </w:r>
      <w:r w:rsidR="006C5B7B">
        <w:t xml:space="preserve"> v</w:t>
      </w:r>
      <w:r>
        <w:t>K</w:t>
      </w:r>
      <w:r w:rsidR="006C5B7B">
        <w:t>o</w:t>
      </w:r>
      <w:r w:rsidR="006C5B7B" w:rsidRPr="00E61788">
        <w:t>ſ</w:t>
      </w:r>
      <w:r w:rsidR="006C5B7B">
        <w:t>zi pre</w:t>
      </w:r>
      <w:r w:rsidR="006C5B7B" w:rsidRPr="00E61788">
        <w:t>ſ</w:t>
      </w:r>
      <w:r w:rsidR="006C5B7B">
        <w:t>z v</w:t>
      </w:r>
      <w:r w:rsidR="006C5B7B" w:rsidRPr="00E61788">
        <w:t>ſ</w:t>
      </w:r>
      <w:r w:rsidR="006C5B7B">
        <w:t>za</w:t>
      </w:r>
      <w:r>
        <w:t>K</w:t>
      </w:r>
      <w:r w:rsidR="006C5B7B">
        <w:t>e milozti.</w:t>
      </w:r>
    </w:p>
    <w:p w14:paraId="6AE18113" w14:textId="73E5AE95" w:rsidR="006C5B7B" w:rsidRDefault="003451AB" w:rsidP="00F40FCA">
      <w:pPr>
        <w:pStyle w:val="teiab"/>
      </w:pPr>
      <w:r>
        <w:t>K</w:t>
      </w:r>
      <w:r w:rsidR="006C5B7B">
        <w:t>a</w:t>
      </w:r>
      <w:r>
        <w:t>K</w:t>
      </w:r>
      <w:r w:rsidR="006C5B7B">
        <w:t xml:space="preserve"> lepo zdai Drevje v</w:t>
      </w:r>
      <w:r w:rsidR="006C5B7B" w:rsidRPr="00E61788">
        <w:t>ſ</w:t>
      </w:r>
      <w:r w:rsidR="006C5B7B">
        <w:t>za</w:t>
      </w:r>
      <w:r>
        <w:t>K</w:t>
      </w:r>
      <w:r w:rsidR="006C5B7B">
        <w:t>o ra</w:t>
      </w:r>
      <w:r w:rsidR="006C5B7B" w:rsidRPr="00E61788">
        <w:t>ſ</w:t>
      </w:r>
      <w:r w:rsidR="006C5B7B">
        <w:t>zczvete</w:t>
      </w:r>
      <w:r w:rsidR="006C5B7B" w:rsidRPr="00E61788">
        <w:t>ſ</w:t>
      </w:r>
      <w:r w:rsidR="006C5B7B">
        <w:t>ze,</w:t>
      </w:r>
    </w:p>
    <w:p w14:paraId="677165AE" w14:textId="2B7D265C" w:rsidR="006C5B7B" w:rsidRDefault="006C5B7B" w:rsidP="00E50B09">
      <w:pPr>
        <w:pStyle w:val="teiclosure"/>
      </w:pPr>
      <w:r>
        <w:t>ultra</w:t>
      </w:r>
    </w:p>
    <w:p w14:paraId="7B356EEF" w14:textId="77777777" w:rsidR="006C5B7B" w:rsidRDefault="006C5B7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347519" w14:textId="7CDF1EF1" w:rsidR="006C5B7B" w:rsidRDefault="006C5B7B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/157/</w:t>
      </w:r>
    </w:p>
    <w:p w14:paraId="4BEDCD05" w14:textId="6A3410FF" w:rsidR="006C5B7B" w:rsidRDefault="006C5B7B" w:rsidP="002E70B5">
      <w:pPr>
        <w:pStyle w:val="teifwPageNum"/>
      </w:pPr>
      <w:r>
        <w:t>391.</w:t>
      </w:r>
    </w:p>
    <w:p w14:paraId="16B2F37F" w14:textId="69DCA672" w:rsidR="006C5B7B" w:rsidRDefault="006C5B7B" w:rsidP="00F40FCA">
      <w:pPr>
        <w:pStyle w:val="teiab"/>
      </w:pPr>
      <w:r>
        <w:t>Nebu dugo vreme, v</w:t>
      </w:r>
      <w:r w:rsidRPr="00E61788">
        <w:t>ſ</w:t>
      </w:r>
      <w:r>
        <w:t>za</w:t>
      </w:r>
      <w:r w:rsidR="003451AB">
        <w:t>K</w:t>
      </w:r>
      <w:r>
        <w:t>o ra</w:t>
      </w:r>
      <w:r w:rsidRPr="00E61788">
        <w:t>ſ</w:t>
      </w:r>
      <w:r>
        <w:t>ztepe</w:t>
      </w:r>
      <w:r w:rsidRPr="00E61788">
        <w:t>ſ</w:t>
      </w:r>
      <w:r>
        <w:t>ze;</w:t>
      </w:r>
      <w:r>
        <w:br/>
        <w:t>Chreshnya ma czvet beli, Brez</w:t>
      </w:r>
      <w:r w:rsidR="003451AB">
        <w:t>K</w:t>
      </w:r>
      <w:r>
        <w:t>va lep cherleni,</w:t>
      </w:r>
      <w:r>
        <w:br/>
        <w:t>Zna doiti Mraz beli, da</w:t>
      </w:r>
      <w:r w:rsidRPr="00E61788">
        <w:t>ſ</w:t>
      </w:r>
      <w:r>
        <w:t>ze v</w:t>
      </w:r>
      <w:r w:rsidRPr="00E61788">
        <w:t>ſ</w:t>
      </w:r>
      <w:r>
        <w:t>ze poveni,</w:t>
      </w:r>
      <w:r>
        <w:br/>
        <w:t>Ta</w:t>
      </w:r>
      <w:r w:rsidR="003451AB">
        <w:t>K</w:t>
      </w:r>
      <w:r>
        <w:t xml:space="preserve"> ravno Divoi</w:t>
      </w:r>
      <w:r w:rsidR="003451AB">
        <w:t>K</w:t>
      </w:r>
      <w:r>
        <w:t>e, zdai czvete nyim licze,</w:t>
      </w:r>
      <w:r>
        <w:br/>
        <w:t>Szmert hitro poshligne vudne ali v-tmicze.</w:t>
      </w:r>
    </w:p>
    <w:p w14:paraId="4D8972DA" w14:textId="7ED2BF0D" w:rsidR="006C5B7B" w:rsidRDefault="006C5B7B" w:rsidP="00F40FCA">
      <w:pPr>
        <w:pStyle w:val="teiab"/>
      </w:pPr>
      <w:r>
        <w:t>Veli</w:t>
      </w:r>
      <w:r w:rsidR="003451AB">
        <w:t>K</w:t>
      </w:r>
      <w:r>
        <w:t>a Szlepota je Szveta dobrota,</w:t>
      </w:r>
      <w:r>
        <w:br/>
        <w:t>V-Mladozti zadozta szi grehov na</w:t>
      </w:r>
      <w:r w:rsidR="003451AB">
        <w:t>K</w:t>
      </w:r>
      <w:r>
        <w:t>opa,</w:t>
      </w:r>
      <w:r>
        <w:br/>
        <w:t>Nemi</w:t>
      </w:r>
      <w:r w:rsidRPr="00E61788">
        <w:t>ſ</w:t>
      </w:r>
      <w:r>
        <w:t>zli na greha, neg szamo na Szmeha,</w:t>
      </w:r>
      <w:r>
        <w:br/>
        <w:t>Ali hitro Szrecha prevernut zna frecha,</w:t>
      </w:r>
      <w:r>
        <w:br/>
        <w:t>Mladozt vam prehaja, Szmert pa</w:t>
      </w:r>
      <w:r w:rsidR="003451AB">
        <w:t>K</w:t>
      </w:r>
      <w:r>
        <w:t xml:space="preserve"> z</w:t>
      </w:r>
      <w:r w:rsidR="003451AB">
        <w:t>K</w:t>
      </w:r>
      <w:r>
        <w:t>o</w:t>
      </w:r>
      <w:r w:rsidRPr="00E61788">
        <w:t>ſ</w:t>
      </w:r>
      <w:r>
        <w:t>z dohaja,</w:t>
      </w:r>
      <w:r>
        <w:br/>
        <w:t>Jeli zpovet prava, y Dusha bu zdrava.</w:t>
      </w:r>
    </w:p>
    <w:p w14:paraId="192BA3C3" w14:textId="50133DEB" w:rsidR="006C5B7B" w:rsidRDefault="006C5B7B" w:rsidP="00F40FCA">
      <w:pPr>
        <w:pStyle w:val="teiab"/>
      </w:pPr>
      <w:r>
        <w:t>Ztrashni Szmertni grehi ni</w:t>
      </w:r>
      <w:r w:rsidRPr="00E61788">
        <w:t>ſ</w:t>
      </w:r>
      <w:r>
        <w:t>zu vam orehi,</w:t>
      </w:r>
      <w:r>
        <w:br/>
        <w:t>Dabi z-nyimi terli, ino prebirali,</w:t>
      </w:r>
      <w:r>
        <w:br/>
        <w:t xml:space="preserve">Rachun bu pital Bog </w:t>
      </w:r>
      <w:r w:rsidR="00AF5F41">
        <w:t>v</w:t>
      </w:r>
      <w:r w:rsidR="00AF5F41" w:rsidRPr="00E61788">
        <w:t>ſ</w:t>
      </w:r>
      <w:r w:rsidR="00AF5F41">
        <w:t>ze na</w:t>
      </w:r>
      <w:r w:rsidR="00AF5F41" w:rsidRPr="00E61788">
        <w:t>ſ</w:t>
      </w:r>
      <w:r w:rsidR="00AF5F41">
        <w:t>z ostro jedno</w:t>
      </w:r>
      <w:r w:rsidR="003451AB">
        <w:t>K</w:t>
      </w:r>
      <w:r w:rsidR="00AF5F41">
        <w:t>,</w:t>
      </w:r>
      <w:r w:rsidR="00AF5F41">
        <w:br/>
        <w:t>Da nam bu mo</w:t>
      </w:r>
      <w:r w:rsidR="003451AB">
        <w:t>K</w:t>
      </w:r>
      <w:r w:rsidR="00AF5F41">
        <w:t>er pot od Szuz, ino Szopot,</w:t>
      </w:r>
      <w:r w:rsidR="00AF5F41">
        <w:br/>
      </w:r>
      <w:r w:rsidR="003451AB">
        <w:t>K</w:t>
      </w:r>
      <w:r w:rsidR="00AF5F41">
        <w:t>ai nam ha</w:t>
      </w:r>
      <w:r w:rsidR="00AF5F41" w:rsidRPr="00E61788">
        <w:t>ſ</w:t>
      </w:r>
      <w:r w:rsidR="00AF5F41">
        <w:t>zni ve</w:t>
      </w:r>
      <w:r w:rsidR="00AF5F41" w:rsidRPr="00E61788">
        <w:t>ſ</w:t>
      </w:r>
      <w:r w:rsidR="00AF5F41">
        <w:t xml:space="preserve">z Szvet, je </w:t>
      </w:r>
      <w:r w:rsidR="003451AB">
        <w:t>K</w:t>
      </w:r>
      <w:r w:rsidR="00AF5F41">
        <w:t>a</w:t>
      </w:r>
      <w:r w:rsidR="003451AB">
        <w:t>K</w:t>
      </w:r>
      <w:r w:rsidR="00AF5F41">
        <w:t>ti rosni czvet,</w:t>
      </w:r>
      <w:r w:rsidR="00AF5F41">
        <w:br/>
        <w:t>V</w:t>
      </w:r>
      <w:r w:rsidR="00AF5F41" w:rsidRPr="00E61788">
        <w:t>ſ</w:t>
      </w:r>
      <w:r w:rsidR="00AF5F41">
        <w:t>za</w:t>
      </w:r>
      <w:r w:rsidR="003451AB">
        <w:t>K</w:t>
      </w:r>
      <w:r w:rsidR="00AF5F41">
        <w:t xml:space="preserve">i bu hitro bled, y merzel, </w:t>
      </w:r>
      <w:r w:rsidR="003451AB">
        <w:t>K</w:t>
      </w:r>
      <w:r w:rsidR="00AF5F41">
        <w:t>a</w:t>
      </w:r>
      <w:r w:rsidR="003451AB">
        <w:t>K</w:t>
      </w:r>
      <w:r w:rsidR="00AF5F41">
        <w:t>ti let.</w:t>
      </w:r>
    </w:p>
    <w:p w14:paraId="2E17F83A" w14:textId="61747E26" w:rsidR="00AF5F41" w:rsidRDefault="00AF5F41" w:rsidP="00F40FCA">
      <w:pPr>
        <w:pStyle w:val="teiab"/>
      </w:pPr>
      <w:r>
        <w:t>Pro</w:t>
      </w:r>
      <w:r w:rsidRPr="00E61788">
        <w:t>ſ</w:t>
      </w:r>
      <w:r>
        <w:t>zim va</w:t>
      </w:r>
      <w:r w:rsidRPr="00E61788">
        <w:t>ſ</w:t>
      </w:r>
      <w:r>
        <w:t>z Divoi</w:t>
      </w:r>
      <w:r w:rsidR="003451AB">
        <w:t>K</w:t>
      </w:r>
      <w:r>
        <w:t>e, z</w:t>
      </w:r>
      <w:r w:rsidR="003451AB">
        <w:t>K</w:t>
      </w:r>
      <w:r>
        <w:t>erbte</w:t>
      </w:r>
      <w:r w:rsidRPr="00E61788">
        <w:t>ſ</w:t>
      </w:r>
      <w:r>
        <w:t>ze za Vencze,</w:t>
      </w:r>
      <w:r>
        <w:br/>
        <w:t>Grehov odpuschenye, y Dush zvelichenye,</w:t>
      </w:r>
      <w:r>
        <w:br/>
        <w:t>Naite vech greshiti, merz</w:t>
      </w:r>
      <w:r w:rsidR="003451AB">
        <w:t>K</w:t>
      </w:r>
      <w:r>
        <w:t>o govoriti,</w:t>
      </w:r>
      <w:r>
        <w:br/>
        <w:t>Neg lepo molite, y Boga pro</w:t>
      </w:r>
      <w:r w:rsidRPr="00E61788">
        <w:t>ſ</w:t>
      </w:r>
      <w:r>
        <w:t>zite,</w:t>
      </w:r>
      <w:r>
        <w:br/>
        <w:t>Da vam zbrishe grehe, y vashe v</w:t>
      </w:r>
      <w:r w:rsidRPr="00E61788">
        <w:t>ſ</w:t>
      </w:r>
      <w:r>
        <w:t>ze Szmehe,</w:t>
      </w:r>
      <w:r>
        <w:br/>
        <w:t>Y da vam Ve</w:t>
      </w:r>
      <w:r w:rsidRPr="00E61788">
        <w:t>ſ</w:t>
      </w:r>
      <w:r>
        <w:t>zelje, gor v-Nebo va</w:t>
      </w:r>
      <w:r w:rsidRPr="00E61788">
        <w:t>ſ</w:t>
      </w:r>
      <w:r>
        <w:t>z vzeme.</w:t>
      </w:r>
    </w:p>
    <w:p w14:paraId="78C311CA" w14:textId="77777777" w:rsidR="00AF5F41" w:rsidRDefault="00AF5F41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79D6F1" w14:textId="699DD883" w:rsidR="00AF5F41" w:rsidRPr="00AF5F41" w:rsidRDefault="00AF5F41" w:rsidP="00165BC4">
      <w:pPr>
        <w:spacing w:after="200"/>
        <w:rPr>
          <w:sz w:val="24"/>
          <w:szCs w:val="24"/>
        </w:rPr>
      </w:pPr>
      <w:r w:rsidRPr="00AF5F41">
        <w:rPr>
          <w:sz w:val="24"/>
          <w:szCs w:val="24"/>
        </w:rPr>
        <w:lastRenderedPageBreak/>
        <w:t>/158/</w:t>
      </w:r>
    </w:p>
    <w:p w14:paraId="6E8E714F" w14:textId="669B08BC" w:rsidR="00AF5F41" w:rsidRPr="00AF5F41" w:rsidRDefault="00AF5F41" w:rsidP="004354CF">
      <w:pPr>
        <w:pStyle w:val="teifwPageNum"/>
      </w:pPr>
      <w:r w:rsidRPr="00AF5F41">
        <w:t>392.</w:t>
      </w:r>
    </w:p>
    <w:p w14:paraId="6787FA52" w14:textId="373B5253" w:rsidR="00AF5F41" w:rsidRDefault="00AF5F41" w:rsidP="004354CF">
      <w:pPr>
        <w:pStyle w:val="Naslov2"/>
      </w:pPr>
      <w:r>
        <w:t>Ob Neztalnozti Szveta. po bratvi v-je</w:t>
      </w:r>
      <w:r w:rsidRPr="00E61788">
        <w:t>ſ</w:t>
      </w:r>
      <w:r>
        <w:t>zen</w:t>
      </w:r>
      <w:r>
        <w:br/>
        <w:t>Na Notu: No= 251.</w:t>
      </w:r>
    </w:p>
    <w:p w14:paraId="56CAA57B" w14:textId="7C4EAC51" w:rsidR="00AF5F41" w:rsidRDefault="00AF5F41" w:rsidP="00F40FCA">
      <w:pPr>
        <w:pStyle w:val="teiab"/>
      </w:pPr>
      <w:r>
        <w:t>Dobre mi</w:t>
      </w:r>
      <w:r w:rsidRPr="00E61788">
        <w:t>ſ</w:t>
      </w:r>
      <w:r>
        <w:t xml:space="preserve">zli, </w:t>
      </w:r>
      <w:r w:rsidR="003451AB">
        <w:t>K</w:t>
      </w:r>
      <w:r>
        <w:t>oi zmi</w:t>
      </w:r>
      <w:r w:rsidRPr="00E61788">
        <w:t>ſ</w:t>
      </w:r>
      <w:r>
        <w:t xml:space="preserve">zli, </w:t>
      </w:r>
      <w:r w:rsidR="003451AB">
        <w:t>K</w:t>
      </w:r>
      <w:r>
        <w:t>ai z-na</w:t>
      </w:r>
      <w:r w:rsidRPr="00E61788">
        <w:t>ſ</w:t>
      </w:r>
      <w:r>
        <w:t>z je</w:t>
      </w:r>
      <w:r w:rsidR="003451AB">
        <w:t>K</w:t>
      </w:r>
      <w:r>
        <w:t>rat bu,</w:t>
      </w:r>
      <w:r>
        <w:br/>
        <w:t>Ve</w:t>
      </w:r>
      <w:r w:rsidRPr="00E61788">
        <w:t>ſ</w:t>
      </w:r>
      <w:r>
        <w:t xml:space="preserve">z Szvet preide, </w:t>
      </w:r>
      <w:r w:rsidR="003451AB">
        <w:t>K</w:t>
      </w:r>
      <w:r>
        <w:t>a</w:t>
      </w:r>
      <w:r w:rsidR="003451AB">
        <w:t>K</w:t>
      </w:r>
      <w:r>
        <w:t>ti mi</w:t>
      </w:r>
      <w:r w:rsidRPr="00E61788">
        <w:t>ſ</w:t>
      </w:r>
      <w:r>
        <w:t>zli, szam Bog ztalen bu,</w:t>
      </w:r>
      <w:r>
        <w:br/>
        <w:t>Szrebro zlato bude blato, na nich doide v</w:t>
      </w:r>
      <w:r w:rsidRPr="00E61788">
        <w:t>ſ</w:t>
      </w:r>
      <w:r>
        <w:t>ze,</w:t>
      </w:r>
      <w:r>
        <w:br/>
      </w:r>
      <w:r w:rsidR="003451AB">
        <w:t>K</w:t>
      </w:r>
      <w:r>
        <w:t xml:space="preserve">inchi Blago, </w:t>
      </w:r>
      <w:r w:rsidR="003451AB">
        <w:t>K</w:t>
      </w:r>
      <w:r>
        <w:t>ai nam drago, v</w:t>
      </w:r>
      <w:r w:rsidRPr="00E61788">
        <w:t>ſ</w:t>
      </w:r>
      <w:r>
        <w:t>ze potepche</w:t>
      </w:r>
      <w:r w:rsidRPr="00E61788">
        <w:t>ſ</w:t>
      </w:r>
      <w:r>
        <w:t>ze.</w:t>
      </w:r>
    </w:p>
    <w:p w14:paraId="043C405E" w14:textId="0C99213B" w:rsidR="00AF5F41" w:rsidRDefault="00AF5F41" w:rsidP="00F40FCA">
      <w:pPr>
        <w:pStyle w:val="teiab"/>
      </w:pPr>
      <w:r>
        <w:t xml:space="preserve">Pretuletje lepo czvetje, </w:t>
      </w:r>
      <w:r w:rsidR="003451AB">
        <w:t>K</w:t>
      </w:r>
      <w:r>
        <w:t xml:space="preserve">aigod nam </w:t>
      </w:r>
      <w:r w:rsidR="003451AB">
        <w:t>K</w:t>
      </w:r>
      <w:r>
        <w:t>ase,</w:t>
      </w:r>
      <w:r>
        <w:br/>
        <w:t>Drevje trava, y oprava onda nam ra</w:t>
      </w:r>
      <w:r w:rsidRPr="00E61788">
        <w:t>ſ</w:t>
      </w:r>
      <w:r>
        <w:t>ze,</w:t>
      </w:r>
      <w:r>
        <w:br/>
        <w:t>V</w:t>
      </w:r>
      <w:r w:rsidRPr="00E61788">
        <w:t>ſ</w:t>
      </w:r>
      <w:r>
        <w:t>za zelena, y lyublena sze dopadneju,</w:t>
      </w:r>
      <w:r>
        <w:br/>
        <w:t>Na</w:t>
      </w:r>
      <w:r w:rsidRPr="00E61788">
        <w:t>ſ</w:t>
      </w:r>
      <w:r>
        <w:t>z Goricze, y Ptichicze razve</w:t>
      </w:r>
      <w:r w:rsidRPr="00E61788">
        <w:t>ſ</w:t>
      </w:r>
      <w:r>
        <w:t>zeliju.</w:t>
      </w:r>
    </w:p>
    <w:p w14:paraId="3D39EA99" w14:textId="5B5FE44B" w:rsidR="00AF5F41" w:rsidRDefault="00AF5F41" w:rsidP="00F40FCA">
      <w:pPr>
        <w:pStyle w:val="teiab"/>
      </w:pPr>
      <w:r>
        <w:t>Zaran ta</w:t>
      </w:r>
      <w:r w:rsidR="003451AB">
        <w:t>K</w:t>
      </w:r>
      <w:r>
        <w:t>i Ptiche</w:t>
      </w:r>
      <w:r w:rsidR="003451AB">
        <w:t>K</w:t>
      </w:r>
      <w:r>
        <w:t xml:space="preserve"> v</w:t>
      </w:r>
      <w:r w:rsidRPr="00E61788">
        <w:t>ſ</w:t>
      </w:r>
      <w:r>
        <w:t>za</w:t>
      </w:r>
      <w:r w:rsidR="003451AB">
        <w:t>K</w:t>
      </w:r>
      <w:r>
        <w:t>i zna popevati,</w:t>
      </w:r>
      <w:r>
        <w:br/>
        <w:t>Te Sivina, y mladina zachne zmagati,</w:t>
      </w:r>
      <w:r>
        <w:br/>
        <w:t xml:space="preserve">Recza </w:t>
      </w:r>
      <w:r w:rsidR="003451AB">
        <w:t>K</w:t>
      </w:r>
      <w:r>
        <w:t>va</w:t>
      </w:r>
      <w:r w:rsidR="003451AB">
        <w:t>K</w:t>
      </w:r>
      <w:r>
        <w:t>a, Guz</w:t>
      </w:r>
      <w:r w:rsidR="003451AB">
        <w:t>K</w:t>
      </w:r>
      <w:r>
        <w:t>a gaga, na mlade pazi,</w:t>
      </w:r>
      <w:r>
        <w:br/>
        <w:t>Te Szloviche</w:t>
      </w:r>
      <w:r w:rsidR="003451AB">
        <w:t>K</w:t>
      </w:r>
      <w:r>
        <w:t xml:space="preserve"> dragi Ptiche</w:t>
      </w:r>
      <w:r w:rsidR="003451AB">
        <w:t>K</w:t>
      </w:r>
      <w:r>
        <w:t xml:space="preserve"> lepo sze gla</w:t>
      </w:r>
      <w:r w:rsidRPr="00E61788">
        <w:t>ſ</w:t>
      </w:r>
      <w:r>
        <w:t>zi.</w:t>
      </w:r>
    </w:p>
    <w:p w14:paraId="5500B48E" w14:textId="13EE223F" w:rsidR="00AF5F41" w:rsidRDefault="00AF5F41" w:rsidP="00F40FCA">
      <w:pPr>
        <w:pStyle w:val="teiab"/>
      </w:pPr>
      <w:r>
        <w:t>Czvete ra</w:t>
      </w:r>
      <w:r w:rsidRPr="00E61788">
        <w:t>ſ</w:t>
      </w:r>
      <w:r>
        <w:t>ze, y zori</w:t>
      </w:r>
      <w:r w:rsidRPr="00E61788">
        <w:t>ſ</w:t>
      </w:r>
      <w:r>
        <w:t xml:space="preserve">ze </w:t>
      </w:r>
      <w:r w:rsidR="003451AB">
        <w:t>K</w:t>
      </w:r>
      <w:r>
        <w:t>amgod idemo,</w:t>
      </w:r>
      <w:r>
        <w:br/>
        <w:t>Trava Drevje sze podise, pov</w:t>
      </w:r>
      <w:r w:rsidRPr="00E61788">
        <w:t>ſ</w:t>
      </w:r>
      <w:r>
        <w:t>zud naidemo,</w:t>
      </w:r>
      <w:r>
        <w:br/>
      </w:r>
      <w:r w:rsidR="003451AB">
        <w:t>K</w:t>
      </w:r>
      <w:r>
        <w:t xml:space="preserve">ruh, y Vino, </w:t>
      </w:r>
      <w:r w:rsidR="003451AB">
        <w:t>K</w:t>
      </w:r>
      <w:r>
        <w:t>ai nam dino onda ra</w:t>
      </w:r>
      <w:r w:rsidRPr="00E61788">
        <w:t>ſ</w:t>
      </w:r>
      <w:r>
        <w:t>ze v</w:t>
      </w:r>
      <w:r w:rsidRPr="00E61788">
        <w:t>ſ</w:t>
      </w:r>
      <w:r>
        <w:t>ze,</w:t>
      </w:r>
      <w:r>
        <w:br/>
        <w:t xml:space="preserve">Placha hrana </w:t>
      </w:r>
      <w:r w:rsidR="003451AB">
        <w:t>K</w:t>
      </w:r>
      <w:r>
        <w:t>-ztros</w:t>
      </w:r>
      <w:r w:rsidR="003451AB">
        <w:t>K</w:t>
      </w:r>
      <w:r>
        <w:t>i dana, v</w:t>
      </w:r>
      <w:r w:rsidRPr="00E61788">
        <w:t>ſ</w:t>
      </w:r>
      <w:r>
        <w:t>ze sze zpravla te.</w:t>
      </w:r>
    </w:p>
    <w:p w14:paraId="02415FA8" w14:textId="11AFB029" w:rsidR="00AF5F41" w:rsidRDefault="00AF5F41" w:rsidP="00F40FCA">
      <w:pPr>
        <w:pStyle w:val="teiab"/>
      </w:pPr>
      <w:r>
        <w:t xml:space="preserve">V-Poli sito, </w:t>
      </w:r>
      <w:r w:rsidR="003451AB">
        <w:t>K</w:t>
      </w:r>
      <w:r>
        <w:t>ai ne zbito, gor sze podise,</w:t>
      </w:r>
      <w:r>
        <w:br/>
        <w:t>Ve</w:t>
      </w:r>
      <w:r w:rsidRPr="00E61788">
        <w:t>ſ</w:t>
      </w:r>
      <w:r>
        <w:t xml:space="preserve">zel </w:t>
      </w:r>
      <w:r w:rsidRPr="00B630A3">
        <w:rPr>
          <w:rStyle w:val="teipersName"/>
        </w:rPr>
        <w:t>Janche</w:t>
      </w:r>
      <w:r w:rsidR="003451AB" w:rsidRPr="00B630A3">
        <w:rPr>
          <w:rStyle w:val="teipersName"/>
        </w:rPr>
        <w:t>K</w:t>
      </w:r>
      <w:r>
        <w:t>, y S</w:t>
      </w:r>
      <w:r w:rsidR="003451AB">
        <w:t>K</w:t>
      </w:r>
      <w:r>
        <w:t>arjanche</w:t>
      </w:r>
      <w:r w:rsidR="003451AB">
        <w:t>K</w:t>
      </w:r>
      <w:r>
        <w:t xml:space="preserve"> leti na vishe,</w:t>
      </w:r>
      <w:r>
        <w:br/>
        <w:t xml:space="preserve">Gore Polye,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E61788">
        <w:t>ſ</w:t>
      </w:r>
      <w:r>
        <w:t>ze zorje, v</w:t>
      </w:r>
      <w:r w:rsidRPr="00E61788">
        <w:t>ſ</w:t>
      </w:r>
      <w:r>
        <w:t>ze sze zeleni,</w:t>
      </w:r>
      <w:r>
        <w:br/>
        <w:t xml:space="preserve">Sito </w:t>
      </w:r>
      <w:r w:rsidR="003451AB">
        <w:t>K</w:t>
      </w:r>
      <w:r>
        <w:t>la</w:t>
      </w:r>
      <w:r w:rsidRPr="00E61788">
        <w:t>ſ</w:t>
      </w:r>
      <w:r>
        <w:t xml:space="preserve">ze drage </w:t>
      </w:r>
      <w:r w:rsidR="003451AB">
        <w:t>K</w:t>
      </w:r>
      <w:r>
        <w:t>ase z</w:t>
      </w:r>
      <w:r w:rsidR="003451AB">
        <w:t>K</w:t>
      </w:r>
      <w:r>
        <w:t>o</w:t>
      </w:r>
      <w:r w:rsidRPr="00E61788">
        <w:t>ſ</w:t>
      </w:r>
      <w:r>
        <w:t>z do je</w:t>
      </w:r>
      <w:r w:rsidRPr="00E61788">
        <w:t>ſ</w:t>
      </w:r>
      <w:r>
        <w:t>zeni.</w:t>
      </w:r>
    </w:p>
    <w:p w14:paraId="595DDF12" w14:textId="77777777" w:rsidR="00AF5F41" w:rsidRDefault="00AF5F41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C116A5" w14:textId="195E9CB6" w:rsidR="00AF5F41" w:rsidRDefault="00AF5F41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/159/</w:t>
      </w:r>
    </w:p>
    <w:p w14:paraId="01439959" w14:textId="141B86F8" w:rsidR="00AF5F41" w:rsidRDefault="00AF5F41" w:rsidP="00B630A3">
      <w:pPr>
        <w:pStyle w:val="teifwPageNum"/>
      </w:pPr>
      <w:r>
        <w:t>393.</w:t>
      </w:r>
    </w:p>
    <w:p w14:paraId="5DAEC07E" w14:textId="7D1861E5" w:rsidR="00AF5F41" w:rsidRDefault="00AF5F41" w:rsidP="00F40FCA">
      <w:pPr>
        <w:pStyle w:val="teiab"/>
      </w:pPr>
      <w:r>
        <w:t>Ali hitro v</w:t>
      </w:r>
      <w:r w:rsidRPr="00E61788">
        <w:t>ſ</w:t>
      </w:r>
      <w:r>
        <w:t>ze je z</w:t>
      </w:r>
      <w:r w:rsidR="003451AB">
        <w:t>K</w:t>
      </w:r>
      <w:r>
        <w:t>rito v-</w:t>
      </w:r>
      <w:r w:rsidR="003451AB">
        <w:t>K</w:t>
      </w:r>
      <w:r>
        <w:t>rat</w:t>
      </w:r>
      <w:r w:rsidR="003451AB">
        <w:t>K</w:t>
      </w:r>
      <w:r>
        <w:t>em vremeni,</w:t>
      </w:r>
      <w:r>
        <w:br/>
        <w:t>Ne je dugo, da je drugo, v</w:t>
      </w:r>
      <w:r w:rsidRPr="00E61788">
        <w:t>ſ</w:t>
      </w:r>
      <w:r>
        <w:t>ze sze premeni,</w:t>
      </w:r>
      <w:r>
        <w:br/>
        <w:t>Sito posnyu domo zno</w:t>
      </w:r>
      <w:r w:rsidRPr="00E61788">
        <w:t>ſ</w:t>
      </w:r>
      <w:r>
        <w:t>zu, y z-</w:t>
      </w:r>
      <w:r w:rsidR="003451AB">
        <w:t>K</w:t>
      </w:r>
      <w:r>
        <w:t>up zmecheju,</w:t>
      </w:r>
      <w:r>
        <w:br/>
        <w:t>V-Sznope zvesu, y prevesu, ter raztepeju.</w:t>
      </w:r>
    </w:p>
    <w:p w14:paraId="5923DF86" w14:textId="597DB03A" w:rsidR="00AF5F41" w:rsidRDefault="00AF5F41" w:rsidP="00F40FCA">
      <w:pPr>
        <w:pStyle w:val="teiab"/>
      </w:pPr>
      <w:r>
        <w:t>Gda zmlacheno, y zchishcheno, v</w:t>
      </w:r>
      <w:r w:rsidRPr="00E61788">
        <w:t>ſ</w:t>
      </w:r>
      <w:r>
        <w:t>ze sze potroshi,</w:t>
      </w:r>
      <w:r>
        <w:br/>
        <w:t xml:space="preserve">Szlama pali </w:t>
      </w:r>
      <w:r w:rsidR="003451AB">
        <w:t>K</w:t>
      </w:r>
      <w:r>
        <w:t>odli</w:t>
      </w:r>
      <w:r w:rsidR="003451AB">
        <w:t>K</w:t>
      </w:r>
      <w:r>
        <w:t>ali v</w:t>
      </w:r>
      <w:r w:rsidRPr="00E61788">
        <w:t>ſ</w:t>
      </w:r>
      <w:r>
        <w:t>za sze razno</w:t>
      </w:r>
      <w:r w:rsidRPr="00E61788">
        <w:t>ſ</w:t>
      </w:r>
      <w:r>
        <w:t>zi,</w:t>
      </w:r>
      <w:r>
        <w:br/>
        <w:t>Leto prede zima doide, v</w:t>
      </w:r>
      <w:r w:rsidRPr="00E61788">
        <w:t>ſ</w:t>
      </w:r>
      <w:r>
        <w:t>ze sze Salozti,</w:t>
      </w:r>
      <w:r>
        <w:br/>
        <w:t>Nit pri Pticzah, nit v-Goriczah je vech radozti.</w:t>
      </w:r>
    </w:p>
    <w:p w14:paraId="06601577" w14:textId="3569288C" w:rsidR="00AF5F41" w:rsidRDefault="00AF5F41" w:rsidP="00F40FCA">
      <w:pPr>
        <w:pStyle w:val="teiab"/>
      </w:pPr>
      <w:r>
        <w:t>Ova</w:t>
      </w:r>
      <w:r w:rsidR="003451AB">
        <w:t>K</w:t>
      </w:r>
      <w:r>
        <w:t xml:space="preserve"> ravno Chlove</w:t>
      </w:r>
      <w:r w:rsidR="003451AB">
        <w:t>K</w:t>
      </w:r>
      <w:r>
        <w:t xml:space="preserve"> szlavno czvet ra</w:t>
      </w:r>
      <w:r w:rsidRPr="00E61788">
        <w:t>ſ</w:t>
      </w:r>
      <w:r>
        <w:t>zesh, Sivish,</w:t>
      </w:r>
      <w:r>
        <w:br/>
        <w:t>Ali vcha</w:t>
      </w:r>
      <w:r w:rsidRPr="00E61788">
        <w:t>ſ</w:t>
      </w:r>
      <w:r>
        <w:t>zi bu na gla</w:t>
      </w:r>
      <w:r w:rsidRPr="00E61788">
        <w:t>ſ</w:t>
      </w:r>
      <w:r>
        <w:t>zi, gda nit nemi</w:t>
      </w:r>
      <w:r w:rsidRPr="00E61788">
        <w:t>ſ</w:t>
      </w:r>
      <w:r>
        <w:t>zlish;</w:t>
      </w:r>
      <w:r>
        <w:br/>
        <w:t>Je</w:t>
      </w:r>
      <w:r w:rsidRPr="00E61788">
        <w:t>ſ</w:t>
      </w:r>
      <w:r>
        <w:t>zen doide Dusha poide na oster rachun,</w:t>
      </w:r>
      <w:r>
        <w:br/>
        <w:t>Te bu z-nami v-grobajami glad</w:t>
      </w:r>
      <w:r w:rsidR="003451AB">
        <w:t>K</w:t>
      </w:r>
      <w:r>
        <w:t>o Shala vun.</w:t>
      </w:r>
    </w:p>
    <w:p w14:paraId="68EFF390" w14:textId="33E12078" w:rsidR="00AF5F41" w:rsidRDefault="00AF5F41" w:rsidP="00F40FCA">
      <w:pPr>
        <w:pStyle w:val="teiab"/>
      </w:pPr>
      <w:r>
        <w:t>Neli Chlove</w:t>
      </w:r>
      <w:r w:rsidR="003451AB">
        <w:t>K</w:t>
      </w:r>
      <w:r>
        <w:t>, do</w:t>
      </w:r>
      <w:r w:rsidR="003451AB">
        <w:t>K</w:t>
      </w:r>
      <w:r>
        <w:t>lam Sivi, jedna rosicza?</w:t>
      </w:r>
      <w:r>
        <w:br/>
      </w:r>
      <w:r w:rsidR="003451AB">
        <w:t>K</w:t>
      </w:r>
      <w:r>
        <w:t>oju v</w:t>
      </w:r>
      <w:r w:rsidRPr="00E61788">
        <w:t>ſ</w:t>
      </w:r>
      <w:r>
        <w:t>za</w:t>
      </w:r>
      <w:r w:rsidR="003451AB">
        <w:t>K</w:t>
      </w:r>
      <w:r>
        <w:t xml:space="preserve">a, </w:t>
      </w:r>
      <w:r w:rsidR="003451AB">
        <w:t>K</w:t>
      </w:r>
      <w:r>
        <w:t>a</w:t>
      </w:r>
      <w:r w:rsidR="003451AB">
        <w:t>K</w:t>
      </w:r>
      <w:r>
        <w:t>ti Sza</w:t>
      </w:r>
      <w:r w:rsidR="003451AB">
        <w:t>K</w:t>
      </w:r>
      <w:r>
        <w:t>a, ztere ro</w:t>
      </w:r>
      <w:r w:rsidRPr="00E61788">
        <w:t>ſ</w:t>
      </w:r>
      <w:r>
        <w:t>zicza?</w:t>
      </w:r>
      <w:r>
        <w:br/>
        <w:t>Dene</w:t>
      </w:r>
      <w:r w:rsidRPr="00E61788">
        <w:t>ſ</w:t>
      </w:r>
      <w:r>
        <w:t>z ische ne je nische zmed na</w:t>
      </w:r>
      <w:r w:rsidRPr="00E61788">
        <w:t>ſ</w:t>
      </w:r>
      <w:r>
        <w:t>z betesen,</w:t>
      </w:r>
      <w:r>
        <w:br/>
        <w:t>Ali zutra, y pozutra v-grob je odneshen.</w:t>
      </w:r>
    </w:p>
    <w:p w14:paraId="693F6704" w14:textId="63FD9FB1" w:rsidR="00AF5F41" w:rsidRDefault="0090285D" w:rsidP="00F40FCA">
      <w:pPr>
        <w:pStyle w:val="teiab"/>
      </w:pPr>
      <w:r>
        <w:t>V-Zemli z</w:t>
      </w:r>
      <w:r w:rsidR="003451AB">
        <w:t>K</w:t>
      </w:r>
      <w:r>
        <w:t xml:space="preserve">riti szu zabiti, </w:t>
      </w:r>
      <w:r w:rsidR="003451AB">
        <w:t>K</w:t>
      </w:r>
      <w:r>
        <w:t>oji szu bili,</w:t>
      </w:r>
      <w:r>
        <w:br/>
        <w:t>Blago Hise, y Goricze z-</w:t>
      </w:r>
      <w:r w:rsidR="003451AB">
        <w:t>K</w:t>
      </w:r>
      <w:r>
        <w:t>upa zpravili,</w:t>
      </w:r>
      <w:r>
        <w:br/>
        <w:t>V</w:t>
      </w:r>
      <w:r w:rsidRPr="00E61788">
        <w:t>ſ</w:t>
      </w:r>
      <w:r>
        <w:t>ze zdai mertvo, y zperhneto na pepel blato,</w:t>
      </w:r>
      <w:r>
        <w:br/>
        <w:t>Niti</w:t>
      </w:r>
      <w:r w:rsidRPr="00E61788">
        <w:t>ſ</w:t>
      </w:r>
      <w:r>
        <w:t>ze gda hvala nyim da od Siveh zato.</w:t>
      </w:r>
    </w:p>
    <w:p w14:paraId="6620F781" w14:textId="26F2C7AD" w:rsidR="0090285D" w:rsidRDefault="003451AB" w:rsidP="00F40FCA">
      <w:pPr>
        <w:pStyle w:val="teiab"/>
      </w:pPr>
      <w:r>
        <w:t>K</w:t>
      </w:r>
      <w:r w:rsidR="0090285D">
        <w:t>a</w:t>
      </w:r>
      <w:r>
        <w:t>K</w:t>
      </w:r>
      <w:r w:rsidR="0090285D">
        <w:t xml:space="preserve"> izgine </w:t>
      </w:r>
      <w:r w:rsidR="0090285D" w:rsidRPr="00B630A3">
        <w:rPr>
          <w:rStyle w:val="teidel"/>
        </w:rPr>
        <w:t>vchaſzi</w:t>
      </w:r>
      <w:r w:rsidR="0090285D">
        <w:t xml:space="preserve"> </w:t>
      </w:r>
      <w:r w:rsidR="0090285D" w:rsidRPr="00B630A3">
        <w:rPr>
          <w:rStyle w:val="teiadd"/>
        </w:rPr>
        <w:t>ta</w:t>
      </w:r>
      <w:r w:rsidRPr="00B630A3">
        <w:rPr>
          <w:rStyle w:val="teiadd"/>
        </w:rPr>
        <w:t>K</w:t>
      </w:r>
      <w:r w:rsidR="0090285D" w:rsidRPr="00B630A3">
        <w:rPr>
          <w:rStyle w:val="teiadd"/>
        </w:rPr>
        <w:t>i</w:t>
      </w:r>
      <w:r w:rsidR="0090285D">
        <w:t xml:space="preserve"> mine mehur na mla</w:t>
      </w:r>
      <w:r>
        <w:t>K</w:t>
      </w:r>
      <w:r w:rsidR="0090285D">
        <w:t>i,</w:t>
      </w:r>
    </w:p>
    <w:p w14:paraId="43CE1D2F" w14:textId="47819423" w:rsidR="0090285D" w:rsidRDefault="0090285D" w:rsidP="00B630A3">
      <w:pPr>
        <w:pStyle w:val="teiclosure"/>
      </w:pPr>
      <w:r>
        <w:t>V. C.</w:t>
      </w:r>
    </w:p>
    <w:p w14:paraId="511CCEB1" w14:textId="77777777" w:rsidR="0090285D" w:rsidRDefault="0090285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E25FCA" w14:textId="77620897" w:rsidR="0090285D" w:rsidRDefault="0090285D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/160</w:t>
      </w:r>
    </w:p>
    <w:p w14:paraId="06F084DE" w14:textId="3356707C" w:rsidR="0090285D" w:rsidRDefault="0090285D" w:rsidP="0087158B">
      <w:pPr>
        <w:pStyle w:val="teifwPageNum"/>
      </w:pPr>
      <w:r>
        <w:t>394.</w:t>
      </w:r>
    </w:p>
    <w:p w14:paraId="44E57F6E" w14:textId="5CFC4D25" w:rsidR="0090285D" w:rsidRDefault="0090285D" w:rsidP="00F40FCA">
      <w:pPr>
        <w:pStyle w:val="teiab"/>
      </w:pPr>
      <w:r>
        <w:t>Ta</w:t>
      </w:r>
      <w:r w:rsidR="003451AB">
        <w:t>K</w:t>
      </w:r>
      <w:r>
        <w:t xml:space="preserve"> y site</w:t>
      </w:r>
      <w:r w:rsidR="003451AB">
        <w:t>K</w:t>
      </w:r>
      <w:r>
        <w:t xml:space="preserve"> nash prebite</w:t>
      </w:r>
      <w:r w:rsidR="003451AB">
        <w:t>K</w:t>
      </w:r>
      <w:r>
        <w:t xml:space="preserve"> zna preiti ta</w:t>
      </w:r>
      <w:r w:rsidR="003451AB">
        <w:t>K</w:t>
      </w:r>
      <w:r>
        <w:t>i,</w:t>
      </w:r>
      <w:r>
        <w:br/>
        <w:t>Dene</w:t>
      </w:r>
      <w:r w:rsidRPr="00E61788">
        <w:t>ſ</w:t>
      </w:r>
      <w:r>
        <w:t>z josh je, zutra ne je Chlove</w:t>
      </w:r>
      <w:r w:rsidR="003451AB">
        <w:t>K</w:t>
      </w:r>
      <w:r>
        <w:t xml:space="preserve"> videti,</w:t>
      </w:r>
      <w:r>
        <w:br/>
        <w:t>Drav, y frise</w:t>
      </w:r>
      <w:r w:rsidR="003451AB">
        <w:t>K</w:t>
      </w:r>
      <w:r>
        <w:t xml:space="preserve"> ta</w:t>
      </w:r>
      <w:r w:rsidR="003451AB">
        <w:t>K</w:t>
      </w:r>
      <w:r>
        <w:t>i z</w:t>
      </w:r>
      <w:r w:rsidR="003451AB">
        <w:t>K</w:t>
      </w:r>
      <w:r>
        <w:t>lize</w:t>
      </w:r>
      <w:r w:rsidR="003451AB">
        <w:t>K</w:t>
      </w:r>
      <w:r>
        <w:t xml:space="preserve"> vu grob je deti.</w:t>
      </w:r>
    </w:p>
    <w:p w14:paraId="06A688A6" w14:textId="39EC741D" w:rsidR="0090285D" w:rsidRDefault="0090285D" w:rsidP="00F40FCA">
      <w:pPr>
        <w:pStyle w:val="teiab"/>
      </w:pPr>
      <w:r>
        <w:t xml:space="preserve">Ah! </w:t>
      </w:r>
      <w:r w:rsidR="003451AB">
        <w:t>K</w:t>
      </w:r>
      <w:r>
        <w:t>a</w:t>
      </w:r>
      <w:r w:rsidR="003451AB">
        <w:t>K</w:t>
      </w:r>
      <w:r>
        <w:t xml:space="preserve"> lepi, ali szlepi vnogi siveju,</w:t>
      </w:r>
      <w:r>
        <w:br/>
        <w:t>Szu</w:t>
      </w:r>
      <w:r w:rsidRPr="00E61788">
        <w:t>ſ</w:t>
      </w:r>
      <w:r>
        <w:t>zi radi, do</w:t>
      </w:r>
      <w:r w:rsidR="003451AB">
        <w:t>K</w:t>
      </w:r>
      <w:r w:rsidRPr="00E61788">
        <w:t>ſ</w:t>
      </w:r>
      <w:r>
        <w:t>zu mladi, Szveta vsivaju;</w:t>
      </w:r>
      <w:r>
        <w:br/>
        <w:t>Sli vcha</w:t>
      </w:r>
      <w:r w:rsidRPr="00E61788">
        <w:t>ſ</w:t>
      </w:r>
      <w:r>
        <w:t>zo Szmert nyim v-la</w:t>
      </w:r>
      <w:r w:rsidRPr="00E61788">
        <w:t>ſ</w:t>
      </w:r>
      <w:r>
        <w:t>zi, da</w:t>
      </w:r>
      <w:r w:rsidRPr="00E61788">
        <w:t>ſ</w:t>
      </w:r>
      <w:r>
        <w:t>ze zvrachaju,</w:t>
      </w:r>
      <w:r>
        <w:br/>
        <w:t>V-Zemlu iti, y zegniti, tam v</w:t>
      </w:r>
      <w:r w:rsidRPr="00E61788">
        <w:t>ſ</w:t>
      </w:r>
      <w:r>
        <w:t>zi moraju.</w:t>
      </w:r>
    </w:p>
    <w:p w14:paraId="2F986653" w14:textId="0F5FACE6" w:rsidR="0090285D" w:rsidRDefault="0090285D" w:rsidP="00F40FCA">
      <w:pPr>
        <w:pStyle w:val="teiab"/>
      </w:pPr>
      <w:r>
        <w:t>Z</w:t>
      </w:r>
      <w:r w:rsidR="003451AB">
        <w:t>K</w:t>
      </w:r>
      <w:r>
        <w:t>erbi ada Chlove</w:t>
      </w:r>
      <w:r w:rsidR="003451AB">
        <w:t>K</w:t>
      </w:r>
      <w:r>
        <w:t xml:space="preserve"> szada za tvu Dushiczu,</w:t>
      </w:r>
      <w:r>
        <w:br/>
        <w:t>Da blasenu, y lyublenu zpravish Hisiczu;</w:t>
      </w:r>
      <w:r>
        <w:br/>
        <w:t>Zdai zdihavai, y zezavai Boga napomoch,</w:t>
      </w:r>
      <w:r>
        <w:br/>
        <w:t>Da vrag nede potlam na te mel ni</w:t>
      </w:r>
      <w:r w:rsidR="003451AB">
        <w:t>K</w:t>
      </w:r>
      <w:r>
        <w:t>a</w:t>
      </w:r>
      <w:r w:rsidR="003451AB">
        <w:t>K</w:t>
      </w:r>
      <w:r>
        <w:t>shu Moch.</w:t>
      </w:r>
    </w:p>
    <w:p w14:paraId="4AEAD02E" w14:textId="77777777" w:rsidR="0090285D" w:rsidRDefault="0090285D" w:rsidP="00165BC4">
      <w:pPr>
        <w:spacing w:after="200"/>
        <w:rPr>
          <w:sz w:val="24"/>
          <w:szCs w:val="24"/>
        </w:rPr>
      </w:pPr>
    </w:p>
    <w:p w14:paraId="3FCDCD9B" w14:textId="10B1317F" w:rsidR="0090285D" w:rsidRDefault="0090285D" w:rsidP="0087158B">
      <w:pPr>
        <w:pStyle w:val="Naslov2"/>
      </w:pPr>
      <w:r>
        <w:t>Od Neztalnozti, y Nechednozti Szveta.</w:t>
      </w:r>
      <w:r>
        <w:br/>
        <w:t>Na Notu: No= 252.</w:t>
      </w:r>
    </w:p>
    <w:p w14:paraId="22EA46F7" w14:textId="480373BE" w:rsidR="0090285D" w:rsidRDefault="0090285D" w:rsidP="00F40FCA">
      <w:pPr>
        <w:pStyle w:val="teiab"/>
      </w:pPr>
      <w:r>
        <w:t xml:space="preserve">Ah Dushe </w:t>
      </w:r>
      <w:r w:rsidR="003451AB">
        <w:t>K</w:t>
      </w:r>
      <w:r>
        <w:t>erschanz</w:t>
      </w:r>
      <w:r w:rsidR="003451AB">
        <w:t>K</w:t>
      </w:r>
      <w:r>
        <w:t>e! po</w:t>
      </w:r>
      <w:r w:rsidRPr="00E61788">
        <w:t>ſ</w:t>
      </w:r>
      <w:r>
        <w:t>zluhnite gla,</w:t>
      </w:r>
      <w:r>
        <w:br/>
      </w:r>
      <w:r w:rsidR="003451AB">
        <w:t>K</w:t>
      </w:r>
      <w:r>
        <w:t>astige Bosanz</w:t>
      </w:r>
      <w:r w:rsidR="003451AB">
        <w:t>K</w:t>
      </w:r>
      <w:r>
        <w:t xml:space="preserve">e </w:t>
      </w:r>
      <w:r w:rsidR="003451AB">
        <w:t>K</w:t>
      </w:r>
      <w:r>
        <w:t>apleju na na</w:t>
      </w:r>
      <w:r w:rsidRPr="00E61788">
        <w:t>ſ</w:t>
      </w:r>
      <w:r>
        <w:t>z.</w:t>
      </w:r>
      <w:r>
        <w:br/>
        <w:t>V</w:t>
      </w:r>
      <w:r w:rsidRPr="00E61788">
        <w:t>ſ</w:t>
      </w:r>
      <w:r>
        <w:t>ze grehi je rado, v</w:t>
      </w:r>
      <w:r w:rsidRPr="00E61788">
        <w:t>ſ</w:t>
      </w:r>
      <w:r>
        <w:t>ze na zlo besi,</w:t>
      </w:r>
      <w:r>
        <w:br/>
      </w:r>
      <w:r w:rsidR="003451AB">
        <w:t>K</w:t>
      </w:r>
      <w:r>
        <w:t>aigoder je mlado, z</w:t>
      </w:r>
      <w:r w:rsidR="003451AB">
        <w:t>K</w:t>
      </w:r>
      <w:r>
        <w:t>o</w:t>
      </w:r>
      <w:r w:rsidRPr="00E61788">
        <w:t>ſ</w:t>
      </w:r>
      <w:r>
        <w:t>z prevech greshi.</w:t>
      </w:r>
    </w:p>
    <w:p w14:paraId="18EFD57F" w14:textId="7CDC9D44" w:rsidR="0090285D" w:rsidRDefault="0090285D" w:rsidP="00F40FCA">
      <w:pPr>
        <w:pStyle w:val="teiab"/>
      </w:pPr>
      <w:r>
        <w:t>Mladozt je prevzetna, v</w:t>
      </w:r>
      <w:r w:rsidRPr="00E61788">
        <w:t>ſ</w:t>
      </w:r>
      <w:r>
        <w:t>ze vnemar Sivi,</w:t>
      </w:r>
      <w:r>
        <w:br/>
        <w:t>Od grehov v</w:t>
      </w:r>
      <w:r w:rsidRPr="00E61788">
        <w:t>ſ</w:t>
      </w:r>
      <w:r>
        <w:t xml:space="preserve">za szmetna, szmo prevech </w:t>
      </w:r>
      <w:r w:rsidR="003451AB">
        <w:t>K</w:t>
      </w:r>
      <w:r>
        <w:t>rivi;</w:t>
      </w:r>
      <w:r>
        <w:br/>
        <w:t>Ah! odvish norozti zdai vnogi tira,</w:t>
      </w:r>
      <w:r>
        <w:br/>
        <w:t>Dug szeinu v-ztarozti ztem vech nabira.</w:t>
      </w:r>
    </w:p>
    <w:p w14:paraId="310FCFE3" w14:textId="77777777" w:rsidR="0090285D" w:rsidRDefault="0090285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FB56D7" w14:textId="6281B1D3" w:rsidR="0090285D" w:rsidRDefault="004B13E3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/161/</w:t>
      </w:r>
    </w:p>
    <w:p w14:paraId="70B81EC7" w14:textId="3E301B10" w:rsidR="004B13E3" w:rsidRDefault="004B13E3" w:rsidP="00727F1E">
      <w:pPr>
        <w:pStyle w:val="teifwPageNum"/>
      </w:pPr>
      <w:r>
        <w:t>395.</w:t>
      </w:r>
    </w:p>
    <w:p w14:paraId="248FDD78" w14:textId="04B3ACE5" w:rsidR="004B13E3" w:rsidRDefault="004B13E3" w:rsidP="00F40FCA">
      <w:pPr>
        <w:pStyle w:val="teiab"/>
      </w:pPr>
      <w:r>
        <w:t xml:space="preserve">Pogleite, </w:t>
      </w:r>
      <w:r w:rsidR="003451AB">
        <w:t>K</w:t>
      </w:r>
      <w:r>
        <w:t>a</w:t>
      </w:r>
      <w:r w:rsidR="003451AB">
        <w:t>K</w:t>
      </w:r>
      <w:r>
        <w:t xml:space="preserve"> ide, </w:t>
      </w:r>
      <w:r w:rsidR="003451AB">
        <w:t>K</w:t>
      </w:r>
      <w:r>
        <w:t>a</w:t>
      </w:r>
      <w:r w:rsidR="003451AB">
        <w:t>K</w:t>
      </w:r>
      <w:r>
        <w:t xml:space="preserve"> Szuncze besi,</w:t>
      </w:r>
      <w:r>
        <w:br/>
        <w:t>Ta</w:t>
      </w:r>
      <w:r w:rsidR="003451AB">
        <w:t>K</w:t>
      </w:r>
      <w:r>
        <w:t xml:space="preserve"> hitro Szmert pride, da mertvecz lesi.</w:t>
      </w:r>
      <w:r>
        <w:br/>
      </w:r>
      <w:r w:rsidR="003451AB">
        <w:t>K</w:t>
      </w:r>
      <w:r>
        <w:t>ai Chlove</w:t>
      </w:r>
      <w:r w:rsidR="003451AB">
        <w:t>K</w:t>
      </w:r>
      <w:r>
        <w:t xml:space="preserve"> ta</w:t>
      </w:r>
      <w:r w:rsidR="003451AB">
        <w:t>K</w:t>
      </w:r>
      <w:r>
        <w:t xml:space="preserve"> cha</w:t>
      </w:r>
      <w:r w:rsidR="003451AB">
        <w:t>K</w:t>
      </w:r>
      <w:r>
        <w:t>a, do</w:t>
      </w:r>
      <w:r w:rsidR="003451AB">
        <w:t>K</w:t>
      </w:r>
      <w:r>
        <w:t xml:space="preserve"> frise</w:t>
      </w:r>
      <w:r w:rsidR="003451AB">
        <w:t>K</w:t>
      </w:r>
      <w:r>
        <w:t xml:space="preserve"> je mlad,</w:t>
      </w:r>
      <w:r>
        <w:br/>
        <w:t>V</w:t>
      </w:r>
      <w:r w:rsidRPr="00E61788">
        <w:t>ſ</w:t>
      </w:r>
      <w:r>
        <w:t>zehne</w:t>
      </w:r>
      <w:r w:rsidRPr="00E61788">
        <w:t>ſ</w:t>
      </w:r>
      <w:r>
        <w:t xml:space="preserve">ze, </w:t>
      </w:r>
      <w:r w:rsidR="003451AB">
        <w:t>K</w:t>
      </w:r>
      <w:r>
        <w:t>a</w:t>
      </w:r>
      <w:r w:rsidR="003451AB">
        <w:t>K</w:t>
      </w:r>
      <w:r>
        <w:t xml:space="preserve"> mla</w:t>
      </w:r>
      <w:r w:rsidR="003451AB">
        <w:t>K</w:t>
      </w:r>
      <w:r>
        <w:t>a, bu poterti Grad.</w:t>
      </w:r>
    </w:p>
    <w:p w14:paraId="50815BE3" w14:textId="385A7BA9" w:rsidR="004B13E3" w:rsidRDefault="009F3D4E" w:rsidP="00F40FCA">
      <w:pPr>
        <w:pStyle w:val="teiab"/>
      </w:pPr>
      <w:r>
        <w:t>Da bil bi ta</w:t>
      </w:r>
      <w:r w:rsidR="003451AB">
        <w:t>K</w:t>
      </w:r>
      <w:r>
        <w:t xml:space="preserve"> mochen, </w:t>
      </w:r>
      <w:r w:rsidR="003451AB">
        <w:t>K</w:t>
      </w:r>
      <w:r>
        <w:t>a</w:t>
      </w:r>
      <w:r w:rsidR="003451AB">
        <w:t>K</w:t>
      </w:r>
      <w:r>
        <w:t xml:space="preserve"> negda szamshon,</w:t>
      </w:r>
      <w:r>
        <w:br/>
        <w:t>Y ja</w:t>
      </w:r>
      <w:r w:rsidR="003451AB">
        <w:t>K</w:t>
      </w:r>
      <w:r>
        <w:t>o ta</w:t>
      </w:r>
      <w:r w:rsidR="003451AB">
        <w:t>K</w:t>
      </w:r>
      <w:r>
        <w:t xml:space="preserve"> vuchen, </w:t>
      </w:r>
      <w:r w:rsidR="003451AB">
        <w:t>K</w:t>
      </w:r>
      <w:r>
        <w:t>a</w:t>
      </w:r>
      <w:r w:rsidR="003451AB">
        <w:t>K</w:t>
      </w:r>
      <w:r>
        <w:t xml:space="preserve"> bil Shalamon,</w:t>
      </w:r>
      <w:r>
        <w:br/>
      </w:r>
      <w:r w:rsidR="003451AB">
        <w:t>K</w:t>
      </w:r>
      <w:r>
        <w:t>ai bi ti ha</w:t>
      </w:r>
      <w:r w:rsidRPr="00E61788">
        <w:t>ſ</w:t>
      </w:r>
      <w:r>
        <w:t>znilo? premili szi zdai! vezdaj</w:t>
      </w:r>
      <w:r>
        <w:br/>
        <w:t>Gda bude zegnilo telo na ni</w:t>
      </w:r>
      <w:r w:rsidR="003451AB">
        <w:t>K</w:t>
      </w:r>
      <w:r>
        <w:t>ai.</w:t>
      </w:r>
    </w:p>
    <w:p w14:paraId="265D0B20" w14:textId="458AE9CB" w:rsidR="009F3D4E" w:rsidRDefault="009F3D4E" w:rsidP="00F40FCA">
      <w:pPr>
        <w:pStyle w:val="teiab"/>
      </w:pPr>
      <w:r>
        <w:t>Matuzalem imal naivishe je let,</w:t>
      </w:r>
      <w:r>
        <w:br/>
        <w:t>Ti nyega bi stimal, da vsil szi prav Szvet,</w:t>
      </w:r>
      <w:r>
        <w:br/>
      </w:r>
      <w:r w:rsidR="003451AB">
        <w:t>K</w:t>
      </w:r>
      <w:r>
        <w:t>ai bi ti ha</w:t>
      </w:r>
      <w:r w:rsidRPr="00E61788">
        <w:t>ſ</w:t>
      </w:r>
      <w:r>
        <w:t>znilo? da ta</w:t>
      </w:r>
      <w:r w:rsidR="003451AB">
        <w:t>K</w:t>
      </w:r>
      <w:r>
        <w:t xml:space="preserve"> bi ztar bil,</w:t>
      </w:r>
      <w:r>
        <w:br/>
        <w:t>V</w:t>
      </w:r>
      <w:r w:rsidRPr="00E61788">
        <w:t>ſ</w:t>
      </w:r>
      <w:r>
        <w:t>ze bi</w:t>
      </w:r>
      <w:r w:rsidRPr="00E61788">
        <w:t>ſ</w:t>
      </w:r>
      <w:r>
        <w:t>ze z</w:t>
      </w:r>
      <w:r w:rsidR="003451AB">
        <w:t>K</w:t>
      </w:r>
      <w:r>
        <w:t>adilo, gda budesh zegnil.</w:t>
      </w:r>
    </w:p>
    <w:p w14:paraId="78BFC32D" w14:textId="12F6E459" w:rsidR="009F3D4E" w:rsidRDefault="009F3D4E" w:rsidP="00F40FCA">
      <w:pPr>
        <w:pStyle w:val="teiab"/>
      </w:pPr>
      <w:r>
        <w:t>Da bil bi ti Juna</w:t>
      </w:r>
      <w:r w:rsidR="003451AB">
        <w:t>K</w:t>
      </w:r>
      <w:r>
        <w:t xml:space="preserve">,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727F1E">
        <w:rPr>
          <w:rStyle w:val="teipersName"/>
        </w:rPr>
        <w:t>David</w:t>
      </w:r>
      <w:r>
        <w:t xml:space="preserve"> je bil,</w:t>
      </w:r>
      <w:r>
        <w:br/>
        <w:t>Y veli</w:t>
      </w:r>
      <w:r w:rsidR="003451AB">
        <w:t>K</w:t>
      </w:r>
      <w:r>
        <w:t>i Goljat, v</w:t>
      </w:r>
      <w:r w:rsidRPr="00E61788">
        <w:t>ſ</w:t>
      </w:r>
      <w:r>
        <w:t>za</w:t>
      </w:r>
      <w:r w:rsidR="003451AB">
        <w:t>K</w:t>
      </w:r>
      <w:r>
        <w:t>oga pobil,</w:t>
      </w:r>
      <w:r>
        <w:br/>
      </w:r>
      <w:r w:rsidR="003451AB">
        <w:t>K</w:t>
      </w:r>
      <w:r>
        <w:t>ai bi ti ha</w:t>
      </w:r>
      <w:r w:rsidRPr="00E61788">
        <w:t>ſ</w:t>
      </w:r>
      <w:r>
        <w:t>znila v</w:t>
      </w:r>
      <w:r w:rsidRPr="00E61788">
        <w:t>ſ</w:t>
      </w:r>
      <w:r>
        <w:t>za ova ja</w:t>
      </w:r>
      <w:r w:rsidR="003451AB">
        <w:t>K</w:t>
      </w:r>
      <w:r>
        <w:t>ozt?</w:t>
      </w:r>
      <w:r>
        <w:br/>
        <w:t>Gda v-zemli zegnilo ti v</w:t>
      </w:r>
      <w:r w:rsidRPr="00E61788">
        <w:t>ſ</w:t>
      </w:r>
      <w:r>
        <w:t>za</w:t>
      </w:r>
      <w:r w:rsidR="003451AB">
        <w:t>K</w:t>
      </w:r>
      <w:r>
        <w:t xml:space="preserve">a bu </w:t>
      </w:r>
      <w:r w:rsidR="003451AB">
        <w:t>K</w:t>
      </w:r>
      <w:r>
        <w:t>ozt.</w:t>
      </w:r>
    </w:p>
    <w:p w14:paraId="67EC1CAB" w14:textId="5959F455" w:rsidR="009F3D4E" w:rsidRDefault="009F3D4E" w:rsidP="00F40FCA">
      <w:pPr>
        <w:pStyle w:val="teiab"/>
      </w:pPr>
      <w:r>
        <w:t>Da bil bi ta</w:t>
      </w:r>
      <w:r w:rsidR="003451AB">
        <w:t>K</w:t>
      </w:r>
      <w:r>
        <w:t xml:space="preserve"> lepi,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F40FCA">
        <w:rPr>
          <w:rStyle w:val="teipersName"/>
        </w:rPr>
        <w:t>Abſzolon</w:t>
      </w:r>
      <w:r>
        <w:t xml:space="preserve"> mlad,</w:t>
      </w:r>
      <w:r>
        <w:br/>
        <w:t>Ah Chlove</w:t>
      </w:r>
      <w:r w:rsidR="003451AB">
        <w:t>K</w:t>
      </w:r>
      <w:r>
        <w:t xml:space="preserve">! </w:t>
      </w:r>
      <w:r w:rsidR="003451AB">
        <w:t>K</w:t>
      </w:r>
      <w:r>
        <w:t>a</w:t>
      </w:r>
      <w:r w:rsidR="003451AB">
        <w:t>K</w:t>
      </w:r>
      <w:r>
        <w:t xml:space="preserve"> szlepi lust imash, y glad,</w:t>
      </w:r>
      <w:r>
        <w:br/>
      </w:r>
      <w:r w:rsidR="003451AB">
        <w:t>K</w:t>
      </w:r>
      <w:r>
        <w:t>ai bi ti lepota Szveta ha</w:t>
      </w:r>
      <w:r w:rsidRPr="00E61788">
        <w:t>ſ</w:t>
      </w:r>
      <w:r>
        <w:t>znila,</w:t>
      </w:r>
      <w:r>
        <w:br/>
        <w:t xml:space="preserve">Gda v-zemlu lepota bu </w:t>
      </w:r>
      <w:r w:rsidRPr="00727F1E">
        <w:rPr>
          <w:rStyle w:val="teiadd"/>
        </w:rPr>
        <w:t>te</w:t>
      </w:r>
      <w:r>
        <w:t xml:space="preserve"> tebe </w:t>
      </w:r>
      <w:r w:rsidRPr="00727F1E">
        <w:rPr>
          <w:rStyle w:val="teiadd"/>
        </w:rPr>
        <w:t>bu</w:t>
      </w:r>
      <w:r>
        <w:t xml:space="preserve"> z</w:t>
      </w:r>
      <w:r w:rsidR="003451AB">
        <w:t>K</w:t>
      </w:r>
      <w:r>
        <w:t xml:space="preserve">rila </w:t>
      </w:r>
      <w:r w:rsidRPr="00727F1E">
        <w:rPr>
          <w:rStyle w:val="teiadd"/>
        </w:rPr>
        <w:t>za</w:t>
      </w:r>
      <w:r w:rsidR="003451AB" w:rsidRPr="00727F1E">
        <w:rPr>
          <w:rStyle w:val="teiadd"/>
        </w:rPr>
        <w:t>K</w:t>
      </w:r>
      <w:r w:rsidRPr="00727F1E">
        <w:rPr>
          <w:rStyle w:val="teiadd"/>
        </w:rPr>
        <w:t>rila</w:t>
      </w:r>
      <w:r>
        <w:t>.</w:t>
      </w:r>
    </w:p>
    <w:p w14:paraId="7BF7F231" w14:textId="45AA5B5C" w:rsidR="009F3D4E" w:rsidRDefault="009F3D4E" w:rsidP="00F40FCA">
      <w:pPr>
        <w:pStyle w:val="teiab"/>
      </w:pPr>
      <w:r>
        <w:t>Da ve</w:t>
      </w:r>
      <w:r w:rsidRPr="00E61788">
        <w:t>ſ</w:t>
      </w:r>
      <w:r>
        <w:t>z bi bil vzlati, y szvetil sze ve</w:t>
      </w:r>
      <w:r w:rsidRPr="00E61788">
        <w:t>ſ</w:t>
      </w:r>
      <w:r>
        <w:t>z,</w:t>
      </w:r>
    </w:p>
    <w:p w14:paraId="714A2CEC" w14:textId="12FDF418" w:rsidR="009F3D4E" w:rsidRDefault="009F3D4E" w:rsidP="00985AFA">
      <w:pPr>
        <w:pStyle w:val="teiclosure"/>
      </w:pPr>
      <w:r>
        <w:t>V. C.</w:t>
      </w:r>
    </w:p>
    <w:p w14:paraId="3389FC1C" w14:textId="77777777" w:rsidR="009F3D4E" w:rsidRDefault="009F3D4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8F996F" w14:textId="5080D2BF" w:rsidR="009F3D4E" w:rsidRPr="009F3D4E" w:rsidRDefault="009F3D4E" w:rsidP="00165BC4">
      <w:pPr>
        <w:spacing w:after="200"/>
        <w:rPr>
          <w:sz w:val="24"/>
          <w:szCs w:val="24"/>
        </w:rPr>
      </w:pPr>
      <w:r w:rsidRPr="009F3D4E">
        <w:rPr>
          <w:sz w:val="24"/>
          <w:szCs w:val="24"/>
        </w:rPr>
        <w:lastRenderedPageBreak/>
        <w:t>/162/</w:t>
      </w:r>
    </w:p>
    <w:p w14:paraId="4F998B46" w14:textId="7921CCD0" w:rsidR="009F3D4E" w:rsidRDefault="009F3D4E" w:rsidP="00985AFA">
      <w:pPr>
        <w:pStyle w:val="teifwPageNum"/>
      </w:pPr>
      <w:r w:rsidRPr="009F3D4E">
        <w:t>396.</w:t>
      </w:r>
    </w:p>
    <w:p w14:paraId="20BB4931" w14:textId="127DA372" w:rsidR="009F3D4E" w:rsidRDefault="009F3D4E" w:rsidP="00F40FCA">
      <w:pPr>
        <w:pStyle w:val="teiab"/>
      </w:pPr>
      <w:r>
        <w:t>Ter ja</w:t>
      </w:r>
      <w:r w:rsidR="003451AB">
        <w:t>K</w:t>
      </w:r>
      <w:r>
        <w:t>o bogati, mel vnogo penez,</w:t>
      </w:r>
      <w:r>
        <w:br/>
      </w:r>
      <w:r w:rsidR="003451AB">
        <w:t>K</w:t>
      </w:r>
      <w:r>
        <w:t>ai bi ti ha</w:t>
      </w:r>
      <w:r w:rsidRPr="00E61788">
        <w:t>ſ</w:t>
      </w:r>
      <w:r>
        <w:t>znilo v</w:t>
      </w:r>
      <w:r w:rsidRPr="00E61788">
        <w:t>ſ</w:t>
      </w:r>
      <w:r>
        <w:t>zo Szveta zlato,</w:t>
      </w:r>
      <w:r>
        <w:br/>
        <w:t>Gda telo zegnilo bu na prah blato.</w:t>
      </w:r>
    </w:p>
    <w:p w14:paraId="6E133F9F" w14:textId="70CA8A82" w:rsidR="009F3D4E" w:rsidRDefault="009F3D4E" w:rsidP="00F40FCA">
      <w:pPr>
        <w:pStyle w:val="teiab"/>
      </w:pPr>
      <w:r>
        <w:t xml:space="preserve">Da zlate </w:t>
      </w:r>
      <w:r w:rsidR="003451AB">
        <w:t>K</w:t>
      </w:r>
      <w:r>
        <w:t>orune na glavi bi mel,</w:t>
      </w:r>
      <w:r>
        <w:br/>
        <w:t xml:space="preserve">Y </w:t>
      </w:r>
      <w:r w:rsidR="003451AB">
        <w:t>K</w:t>
      </w:r>
      <w:r>
        <w:t>leti v</w:t>
      </w:r>
      <w:r w:rsidRPr="00E61788">
        <w:t>ſ</w:t>
      </w:r>
      <w:r>
        <w:t xml:space="preserve">ze pune, </w:t>
      </w:r>
      <w:r w:rsidR="003451AB">
        <w:t>K</w:t>
      </w:r>
      <w:r>
        <w:t>aigoder bi Ste, htel</w:t>
      </w:r>
      <w:r>
        <w:br/>
      </w:r>
      <w:r w:rsidR="003451AB">
        <w:t>K</w:t>
      </w:r>
      <w:r>
        <w:t>ai bi ti ha</w:t>
      </w:r>
      <w:r w:rsidRPr="00E61788">
        <w:t>ſ</w:t>
      </w:r>
      <w:r>
        <w:t>znilo, gda doshla bu Szmert,</w:t>
      </w:r>
      <w:r>
        <w:br/>
        <w:t>Telo bu zegnilo; bush poztal ve</w:t>
      </w:r>
      <w:r w:rsidRPr="00E61788">
        <w:t>ſ</w:t>
      </w:r>
      <w:r>
        <w:t>z tert.</w:t>
      </w:r>
    </w:p>
    <w:p w14:paraId="72BF09FB" w14:textId="355A6816" w:rsidR="009F3D4E" w:rsidRDefault="009F3D4E" w:rsidP="00F40FCA">
      <w:pPr>
        <w:pStyle w:val="teiab"/>
      </w:pPr>
      <w:r>
        <w:t>V</w:t>
      </w:r>
      <w:r w:rsidRPr="00E61788">
        <w:t>ſ</w:t>
      </w:r>
      <w:r>
        <w:t>ze Musi</w:t>
      </w:r>
      <w:r w:rsidR="003451AB">
        <w:t>K</w:t>
      </w:r>
      <w:r>
        <w:t>e, igre da imal z</w:t>
      </w:r>
      <w:r w:rsidR="003451AB">
        <w:t>K</w:t>
      </w:r>
      <w:r>
        <w:t>o</w:t>
      </w:r>
      <w:r w:rsidRPr="00E61788">
        <w:t>ſ</w:t>
      </w:r>
      <w:r>
        <w:t>z bi,</w:t>
      </w:r>
      <w:r>
        <w:br/>
        <w:t>Jelene, y Tigre zjahaval</w:t>
      </w:r>
      <w:r w:rsidRPr="00E61788">
        <w:t>ſ</w:t>
      </w:r>
      <w:r>
        <w:t>zi bi,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dalech oditi bi z-nyimi besal,</w:t>
      </w:r>
      <w:r>
        <w:br/>
        <w:t>Gda v-zemli zegniti bush mertev lesal.</w:t>
      </w:r>
    </w:p>
    <w:p w14:paraId="4E2A5F8B" w14:textId="21D1D144" w:rsidR="009F3D4E" w:rsidRDefault="009F3D4E" w:rsidP="00F40FCA">
      <w:pPr>
        <w:pStyle w:val="teiab"/>
      </w:pPr>
      <w:r>
        <w:t>V</w:t>
      </w:r>
      <w:r w:rsidRPr="00E61788">
        <w:t>ſ</w:t>
      </w:r>
      <w:r>
        <w:t xml:space="preserve">ze </w:t>
      </w:r>
      <w:r w:rsidR="003451AB">
        <w:t>K</w:t>
      </w:r>
      <w:r>
        <w:t xml:space="preserve">inche szi zpravi, </w:t>
      </w:r>
      <w:r w:rsidR="003451AB">
        <w:t>K</w:t>
      </w:r>
      <w:r>
        <w:t>ai Szerdze seli,</w:t>
      </w:r>
      <w:r>
        <w:br/>
        <w:t>Y ta</w:t>
      </w:r>
      <w:r w:rsidR="003451AB">
        <w:t>K</w:t>
      </w:r>
      <w:r>
        <w:t xml:space="preserve"> v</w:t>
      </w:r>
      <w:r w:rsidRPr="00E61788">
        <w:t>ſ</w:t>
      </w:r>
      <w:r>
        <w:t xml:space="preserve">ze opravi, </w:t>
      </w:r>
      <w:r w:rsidR="003451AB">
        <w:t>K</w:t>
      </w:r>
      <w:r>
        <w:t>a</w:t>
      </w:r>
      <w:r w:rsidR="003451AB">
        <w:t>K</w:t>
      </w:r>
      <w:r>
        <w:t xml:space="preserve"> jezi</w:t>
      </w:r>
      <w:r w:rsidR="003451AB">
        <w:t>K</w:t>
      </w:r>
      <w:r>
        <w:t xml:space="preserve"> veli,</w:t>
      </w:r>
      <w:r>
        <w:br/>
      </w:r>
      <w:r w:rsidR="003451AB">
        <w:t>K</w:t>
      </w:r>
      <w:r>
        <w:t>ai bu ti ha</w:t>
      </w:r>
      <w:r w:rsidRPr="00E61788">
        <w:t>ſ</w:t>
      </w:r>
      <w:r>
        <w:t>znilo, gda v-grobi bush szam,</w:t>
      </w:r>
      <w:r>
        <w:br/>
        <w:t>V</w:t>
      </w:r>
      <w:r w:rsidRPr="00E61788">
        <w:t>ſ</w:t>
      </w:r>
      <w:r>
        <w:t>zo me</w:t>
      </w:r>
      <w:r w:rsidRPr="00E61788">
        <w:t>ſ</w:t>
      </w:r>
      <w:r>
        <w:t>zo zegnilo raztepen szim tam.</w:t>
      </w:r>
    </w:p>
    <w:p w14:paraId="3EA84BB4" w14:textId="06490819" w:rsidR="005B25F1" w:rsidRDefault="005B25F1" w:rsidP="00F40FCA">
      <w:pPr>
        <w:pStyle w:val="teiab"/>
      </w:pPr>
      <w:r>
        <w:t>Na</w:t>
      </w:r>
      <w:r w:rsidR="003451AB">
        <w:t>K</w:t>
      </w:r>
      <w:r>
        <w:t>inchi napuczai v</w:t>
      </w:r>
      <w:r w:rsidRPr="00E61788">
        <w:t>ſ</w:t>
      </w:r>
      <w:r>
        <w:t>zo telo szi zdai, vezdaj</w:t>
      </w:r>
      <w:r>
        <w:br/>
        <w:t>Ti dugo ne</w:t>
      </w:r>
      <w:r w:rsidR="003451AB">
        <w:t>K</w:t>
      </w:r>
      <w:r>
        <w:t>uczai, bush videl vezdai,</w:t>
      </w:r>
      <w:r>
        <w:br/>
      </w:r>
      <w:r w:rsidR="003451AB">
        <w:t>K</w:t>
      </w:r>
      <w:r>
        <w:t>ai gizdozt ha</w:t>
      </w:r>
      <w:r w:rsidRPr="00E61788">
        <w:t>ſ</w:t>
      </w:r>
      <w:r>
        <w:t>znila, nyoi ve</w:t>
      </w:r>
      <w:r w:rsidRPr="00E61788">
        <w:t>ſ</w:t>
      </w:r>
      <w:r>
        <w:t>zel szi rad,</w:t>
      </w:r>
      <w:r>
        <w:br/>
        <w:t xml:space="preserve">Gda </w:t>
      </w:r>
      <w:r w:rsidR="003451AB">
        <w:t>K</w:t>
      </w:r>
      <w:r>
        <w:t>osa zegnila, bush voimba, y Szmrad.</w:t>
      </w:r>
    </w:p>
    <w:p w14:paraId="483A54D3" w14:textId="18923BAD" w:rsidR="005B25F1" w:rsidRDefault="005B25F1" w:rsidP="00F40FCA">
      <w:pPr>
        <w:pStyle w:val="teiab"/>
      </w:pPr>
      <w:r>
        <w:t xml:space="preserve">Ah! </w:t>
      </w:r>
      <w:r w:rsidR="003451AB">
        <w:t>K</w:t>
      </w:r>
      <w:r>
        <w:t>ai nam Szvet ha</w:t>
      </w:r>
      <w:r w:rsidRPr="00E61788">
        <w:t>ſ</w:t>
      </w:r>
      <w:r>
        <w:t xml:space="preserve">zni, mi vidimo zdai </w:t>
      </w:r>
      <w:r w:rsidRPr="00985AFA">
        <w:rPr>
          <w:rStyle w:val="teiadd"/>
        </w:rPr>
        <w:t>vezdaj</w:t>
      </w:r>
      <w:r>
        <w:br/>
        <w:t>On vuv</w:t>
      </w:r>
      <w:r w:rsidRPr="00E61788">
        <w:t>ſ</w:t>
      </w:r>
      <w:r>
        <w:t>zem je prazni, y v</w:t>
      </w:r>
      <w:r w:rsidRPr="00E61788">
        <w:t>ſ</w:t>
      </w:r>
      <w:r>
        <w:t>ze bu ni</w:t>
      </w:r>
      <w:r w:rsidR="003451AB">
        <w:t>K</w:t>
      </w:r>
      <w:r>
        <w:t>ai;</w:t>
      </w:r>
    </w:p>
    <w:p w14:paraId="35457178" w14:textId="3AC155C8" w:rsidR="005B25F1" w:rsidRDefault="005B25F1" w:rsidP="00985AFA">
      <w:pPr>
        <w:pStyle w:val="teiclosure"/>
      </w:pPr>
      <w:r>
        <w:t>ultra.</w:t>
      </w:r>
    </w:p>
    <w:p w14:paraId="2604AE07" w14:textId="77777777" w:rsidR="005B25F1" w:rsidRDefault="005B25F1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708C41" w14:textId="1CB70C93" w:rsidR="005B25F1" w:rsidRDefault="005B25F1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/163/</w:t>
      </w:r>
    </w:p>
    <w:p w14:paraId="1C950A40" w14:textId="41E58872" w:rsidR="005B25F1" w:rsidRDefault="005B25F1" w:rsidP="0064533C">
      <w:pPr>
        <w:pStyle w:val="teifwPageNum"/>
      </w:pPr>
      <w:r>
        <w:t>397.</w:t>
      </w:r>
    </w:p>
    <w:p w14:paraId="356A1648" w14:textId="7D0C491C" w:rsidR="005B25F1" w:rsidRDefault="005B25F1" w:rsidP="00F40FCA">
      <w:pPr>
        <w:pStyle w:val="teiab"/>
      </w:pPr>
      <w:r>
        <w:t>Nai bolshe bi bilo lyubiti Boga,</w:t>
      </w:r>
      <w:r>
        <w:br/>
        <w:t>To bude ha</w:t>
      </w:r>
      <w:r w:rsidRPr="00E61788">
        <w:t>ſ</w:t>
      </w:r>
      <w:r>
        <w:t xml:space="preserve">znilo, </w:t>
      </w:r>
      <w:r w:rsidR="003451AB">
        <w:t>K</w:t>
      </w:r>
      <w:r>
        <w:t>i hvali nyega.</w:t>
      </w:r>
    </w:p>
    <w:p w14:paraId="4B520DD1" w14:textId="34FF7A09" w:rsidR="005B25F1" w:rsidRDefault="005B25F1" w:rsidP="00F40FCA">
      <w:pPr>
        <w:pStyle w:val="teiab"/>
      </w:pPr>
      <w:r>
        <w:t xml:space="preserve">O </w:t>
      </w:r>
      <w:r w:rsidRPr="0064533C">
        <w:rPr>
          <w:rStyle w:val="teipersName"/>
        </w:rPr>
        <w:t>Jesush</w:t>
      </w:r>
      <w:r w:rsidR="004635ED">
        <w:t xml:space="preserve"> lyubleni! oberni</w:t>
      </w:r>
      <w:r w:rsidR="004635ED" w:rsidRPr="00E61788">
        <w:t>ſ</w:t>
      </w:r>
      <w:r w:rsidR="004635ED">
        <w:t xml:space="preserve">ze </w:t>
      </w:r>
      <w:r w:rsidR="003451AB">
        <w:t>K</w:t>
      </w:r>
      <w:r w:rsidR="004635ED">
        <w:t>-nam,</w:t>
      </w:r>
      <w:r w:rsidR="004635ED">
        <w:br/>
        <w:t>Ti budi szmileni, na</w:t>
      </w:r>
      <w:r w:rsidR="004635ED" w:rsidRPr="00E61788">
        <w:t>ſ</w:t>
      </w:r>
      <w:r w:rsidR="004635ED">
        <w:t>z pre</w:t>
      </w:r>
      <w:r w:rsidR="003451AB">
        <w:t>K</w:t>
      </w:r>
      <w:r w:rsidR="004635ED">
        <w:t xml:space="preserve"> ti v</w:t>
      </w:r>
      <w:r w:rsidR="004635ED" w:rsidRPr="00E61788">
        <w:t>ſ</w:t>
      </w:r>
      <w:r w:rsidR="004635ED">
        <w:t>ze dam;</w:t>
      </w:r>
      <w:r w:rsidR="004635ED">
        <w:br/>
        <w:t>V</w:t>
      </w:r>
      <w:r w:rsidR="004635ED" w:rsidRPr="00E61788">
        <w:t>ſ</w:t>
      </w:r>
      <w:r w:rsidR="004635ED">
        <w:t xml:space="preserve">ze verne Dusicze Seleju </w:t>
      </w:r>
      <w:r w:rsidR="003451AB">
        <w:t>K</w:t>
      </w:r>
      <w:r w:rsidR="004635ED">
        <w:t>-tebi,</w:t>
      </w:r>
      <w:r w:rsidR="004635ED">
        <w:br/>
      </w:r>
      <w:r w:rsidR="003451AB">
        <w:t>K</w:t>
      </w:r>
      <w:r w:rsidR="004635ED">
        <w:t xml:space="preserve">ushnuti tve licze, obinut </w:t>
      </w:r>
      <w:r w:rsidR="003451AB">
        <w:t>K</w:t>
      </w:r>
      <w:r w:rsidR="004635ED">
        <w:t>-Szebi.</w:t>
      </w:r>
    </w:p>
    <w:p w14:paraId="181F466E" w14:textId="5AAEA8D2" w:rsidR="004635ED" w:rsidRDefault="004635ED" w:rsidP="00F40FCA">
      <w:pPr>
        <w:pStyle w:val="teiab"/>
      </w:pPr>
      <w:r>
        <w:t xml:space="preserve">O </w:t>
      </w:r>
      <w:r w:rsidRPr="0064533C">
        <w:rPr>
          <w:rStyle w:val="teipersName"/>
        </w:rPr>
        <w:t>Jesush</w:t>
      </w:r>
      <w:r>
        <w:t xml:space="preserve">, o </w:t>
      </w:r>
      <w:r w:rsidRPr="0064533C">
        <w:rPr>
          <w:rStyle w:val="teipersName"/>
        </w:rPr>
        <w:t>Jesush</w:t>
      </w:r>
      <w:r>
        <w:t>! po</w:t>
      </w:r>
      <w:r w:rsidRPr="00E61788">
        <w:t>ſ</w:t>
      </w:r>
      <w:r>
        <w:t>zluhni na</w:t>
      </w:r>
      <w:r w:rsidRPr="00E61788">
        <w:t>ſ</w:t>
      </w:r>
      <w:r>
        <w:t>z zdai,</w:t>
      </w:r>
      <w:r w:rsidR="009D5FF5">
        <w:t xml:space="preserve"> </w:t>
      </w:r>
      <w:r w:rsidR="009D5FF5" w:rsidRPr="009D5FF5">
        <w:rPr>
          <w:rStyle w:val="teiadd"/>
        </w:rPr>
        <w:t>tebi szm</w:t>
      </w:r>
      <w:r w:rsidRPr="009D5FF5">
        <w:rPr>
          <w:rStyle w:val="teiadd"/>
        </w:rPr>
        <w:t>o naj raj</w:t>
      </w:r>
      <w:r>
        <w:br/>
        <w:t xml:space="preserve">Nash predragi </w:t>
      </w:r>
      <w:r w:rsidR="003451AB">
        <w:t>K</w:t>
      </w:r>
      <w:r>
        <w:t>ristush! zapuztiti nai,</w:t>
      </w:r>
      <w:r>
        <w:br/>
        <w:t xml:space="preserve">Mi tebi </w:t>
      </w:r>
      <w:r w:rsidRPr="009D5FF5">
        <w:rPr>
          <w:rStyle w:val="teiadd"/>
        </w:rPr>
        <w:t xml:space="preserve">sze ti </w:t>
      </w:r>
      <w:r>
        <w:t>vu ru</w:t>
      </w:r>
      <w:r w:rsidR="003451AB">
        <w:t>K</w:t>
      </w:r>
      <w:r>
        <w:t>e sze davamo zdai, vezdaj</w:t>
      </w:r>
      <w:r>
        <w:br/>
      </w:r>
      <w:r w:rsidRPr="009D5FF5">
        <w:rPr>
          <w:rStyle w:val="teidel"/>
        </w:rPr>
        <w:t>???</w:t>
      </w:r>
      <w:r>
        <w:t xml:space="preserve"> verchi na</w:t>
      </w:r>
      <w:r w:rsidRPr="00E61788">
        <w:t>ſ</w:t>
      </w:r>
      <w:r>
        <w:t>z v-mu</w:t>
      </w:r>
      <w:r w:rsidR="003451AB">
        <w:t>K</w:t>
      </w:r>
      <w:r>
        <w:t>e, nam Nebo ti dai.</w:t>
      </w:r>
    </w:p>
    <w:p w14:paraId="6CB89E6F" w14:textId="77777777" w:rsidR="004635ED" w:rsidRDefault="004635ED" w:rsidP="00165BC4">
      <w:pPr>
        <w:spacing w:after="200"/>
        <w:rPr>
          <w:sz w:val="24"/>
          <w:szCs w:val="24"/>
        </w:rPr>
      </w:pPr>
    </w:p>
    <w:p w14:paraId="64A80A84" w14:textId="56AA4550" w:rsidR="004635ED" w:rsidRDefault="004635ED" w:rsidP="009D5FF5">
      <w:pPr>
        <w:pStyle w:val="Naslov2"/>
      </w:pPr>
      <w:r>
        <w:t>Od Neztalnozti Szveta, vu zimi pri</w:t>
      </w:r>
      <w:r w:rsidR="003451AB">
        <w:t>K</w:t>
      </w:r>
      <w:r>
        <w:t>ladna.</w:t>
      </w:r>
      <w:r>
        <w:br/>
        <w:t>Na Notu: No= 253.</w:t>
      </w:r>
    </w:p>
    <w:p w14:paraId="7309D5D7" w14:textId="406903B4" w:rsidR="004635ED" w:rsidRDefault="004635ED" w:rsidP="00F40FCA">
      <w:pPr>
        <w:pStyle w:val="teiab"/>
      </w:pPr>
      <w:r>
        <w:t>Javchem ja oh jai, y jai! ov Szvet je leprav ni</w:t>
      </w:r>
      <w:r w:rsidR="003451AB">
        <w:t>K</w:t>
      </w:r>
      <w:r>
        <w:t>ai,</w:t>
      </w:r>
      <w:r>
        <w:br/>
        <w:t>Mali cha</w:t>
      </w:r>
      <w:r w:rsidRPr="00E61788">
        <w:t>ſ</w:t>
      </w:r>
      <w:r>
        <w:t xml:space="preserve">z nam </w:t>
      </w:r>
      <w:r w:rsidR="003451AB">
        <w:t>K</w:t>
      </w:r>
      <w:r>
        <w:t xml:space="preserve">ase </w:t>
      </w:r>
      <w:r w:rsidR="003451AB">
        <w:t>K</w:t>
      </w:r>
      <w:r>
        <w:t>ai, pa</w:t>
      </w:r>
      <w:r w:rsidR="003451AB">
        <w:t>K</w:t>
      </w:r>
      <w:r>
        <w:t xml:space="preserve"> v</w:t>
      </w:r>
      <w:r w:rsidRPr="00E61788">
        <w:t>ſ</w:t>
      </w:r>
      <w:r>
        <w:t>ze hitro vzeme v</w:t>
      </w:r>
      <w:r w:rsidR="003451AB">
        <w:t>K</w:t>
      </w:r>
      <w:r>
        <w:t>rai,</w:t>
      </w:r>
      <w:r>
        <w:br/>
        <w:t>Chlove</w:t>
      </w:r>
      <w:r w:rsidR="003451AB">
        <w:t>K</w:t>
      </w:r>
      <w:r>
        <w:t xml:space="preserve"> leztor ni</w:t>
      </w:r>
      <w:r w:rsidR="003451AB">
        <w:t>K</w:t>
      </w:r>
      <w:r>
        <w:t>ai ni, ta</w:t>
      </w:r>
      <w:r w:rsidR="003451AB">
        <w:t>K</w:t>
      </w:r>
      <w:r>
        <w:t xml:space="preserve"> zdrav, </w:t>
      </w:r>
      <w:r w:rsidR="003451AB">
        <w:t>K</w:t>
      </w:r>
      <w:r>
        <w:t>a</w:t>
      </w:r>
      <w:r w:rsidR="003451AB">
        <w:t>K</w:t>
      </w:r>
      <w:r>
        <w:t xml:space="preserve"> y betesni,</w:t>
      </w:r>
      <w:r>
        <w:br/>
        <w:t>zemla pepel blato szmo, vmreti bude v</w:t>
      </w:r>
      <w:r w:rsidRPr="00E61788">
        <w:t>ſ</w:t>
      </w:r>
      <w:r>
        <w:t>za</w:t>
      </w:r>
      <w:r w:rsidR="003451AB">
        <w:t>K</w:t>
      </w:r>
      <w:r>
        <w:t>omo.</w:t>
      </w:r>
    </w:p>
    <w:p w14:paraId="23846721" w14:textId="562E8ADA" w:rsidR="004635ED" w:rsidRDefault="003451AB" w:rsidP="00F40FCA">
      <w:pPr>
        <w:pStyle w:val="teiab"/>
      </w:pPr>
      <w:r>
        <w:t>K</w:t>
      </w:r>
      <w:r w:rsidR="004635ED">
        <w:t>a</w:t>
      </w:r>
      <w:r>
        <w:t>K</w:t>
      </w:r>
      <w:r w:rsidR="004635ED">
        <w:t xml:space="preserve"> potere Czvetje Mra</w:t>
      </w:r>
      <w:r w:rsidR="004635ED" w:rsidRPr="00E61788">
        <w:t>ſ</w:t>
      </w:r>
      <w:r w:rsidR="004635ED">
        <w:t>z, ta</w:t>
      </w:r>
      <w:r>
        <w:t>K</w:t>
      </w:r>
      <w:r w:rsidR="004635ED">
        <w:t xml:space="preserve"> zbrishe Szmert nash obraz.</w:t>
      </w:r>
      <w:r w:rsidR="004635ED">
        <w:br/>
        <w:t>V</w:t>
      </w:r>
      <w:r w:rsidR="004635ED" w:rsidRPr="00E61788">
        <w:t>ſ</w:t>
      </w:r>
      <w:r w:rsidR="004635ED">
        <w:t xml:space="preserve">ze, </w:t>
      </w:r>
      <w:r>
        <w:t>K</w:t>
      </w:r>
      <w:r w:rsidR="004635ED">
        <w:t>ai ti zdai Chlove</w:t>
      </w:r>
      <w:r>
        <w:t>K</w:t>
      </w:r>
      <w:r w:rsidR="004635ED">
        <w:t xml:space="preserve"> mash, bude </w:t>
      </w:r>
      <w:r>
        <w:t>K</w:t>
      </w:r>
      <w:r w:rsidR="004635ED">
        <w:t>a</w:t>
      </w:r>
      <w:r>
        <w:t>K</w:t>
      </w:r>
      <w:r w:rsidR="004635ED">
        <w:t>ti potert glash;</w:t>
      </w:r>
      <w:r w:rsidR="004635ED">
        <w:br/>
        <w:t>Je</w:t>
      </w:r>
      <w:r w:rsidR="004635ED" w:rsidRPr="00E61788">
        <w:t>ſ</w:t>
      </w:r>
      <w:r w:rsidR="004635ED">
        <w:t>zmo czvetje, rose, led, v</w:t>
      </w:r>
      <w:r w:rsidR="004635ED" w:rsidRPr="00E61788">
        <w:t>ſ</w:t>
      </w:r>
      <w:r w:rsidR="004635ED">
        <w:t>za</w:t>
      </w:r>
      <w:r>
        <w:t>K</w:t>
      </w:r>
      <w:r w:rsidR="004635ED">
        <w:t>i hitro gingav bled,</w:t>
      </w:r>
      <w:r w:rsidR="004635ED">
        <w:br/>
        <w:t>Nasho zdravje, y mladozt naide beteg, y Szlabozt.</w:t>
      </w:r>
    </w:p>
    <w:p w14:paraId="3C5924DB" w14:textId="7B380C42" w:rsidR="004635ED" w:rsidRDefault="004635ED" w:rsidP="00F40FCA">
      <w:pPr>
        <w:pStyle w:val="teiab"/>
      </w:pPr>
      <w:r>
        <w:t>Gde szu vezda rosicze, y zelene veichicze,</w:t>
      </w:r>
    </w:p>
    <w:p w14:paraId="09E0415C" w14:textId="31635745" w:rsidR="004635ED" w:rsidRDefault="004635ED" w:rsidP="009D5FF5">
      <w:pPr>
        <w:pStyle w:val="teiclosure"/>
      </w:pPr>
      <w:r>
        <w:t>V. C.</w:t>
      </w:r>
    </w:p>
    <w:p w14:paraId="4B17BEDE" w14:textId="77777777" w:rsidR="004635ED" w:rsidRDefault="004635E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15D399" w14:textId="1349F50F" w:rsidR="004635ED" w:rsidRDefault="004635ED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/164/</w:t>
      </w:r>
    </w:p>
    <w:p w14:paraId="69022B74" w14:textId="3179BCE6" w:rsidR="004635ED" w:rsidRDefault="004635ED" w:rsidP="00052825">
      <w:pPr>
        <w:pStyle w:val="teifwPageNum"/>
      </w:pPr>
      <w:r>
        <w:t>398.</w:t>
      </w:r>
    </w:p>
    <w:p w14:paraId="174AF3DA" w14:textId="1BD4A387" w:rsidR="004635ED" w:rsidRDefault="003451AB" w:rsidP="00F40FCA">
      <w:pPr>
        <w:pStyle w:val="teiab"/>
      </w:pPr>
      <w:r>
        <w:t>K</w:t>
      </w:r>
      <w:r w:rsidR="004635ED">
        <w:t>oje v-leti szu czvele, na nyih po</w:t>
      </w:r>
      <w:r w:rsidR="004635ED" w:rsidRPr="00E61788">
        <w:t>ſ</w:t>
      </w:r>
      <w:r w:rsidR="004635ED">
        <w:t>zle sze Chmele,</w:t>
      </w:r>
      <w:r w:rsidR="004635ED">
        <w:br/>
        <w:t>V</w:t>
      </w:r>
      <w:r w:rsidR="004635ED" w:rsidRPr="00E61788">
        <w:t>ſ</w:t>
      </w:r>
      <w:r w:rsidR="004635ED">
        <w:t>ze szu</w:t>
      </w:r>
      <w:r w:rsidR="004635ED" w:rsidRPr="00E61788">
        <w:t>ſ</w:t>
      </w:r>
      <w:r w:rsidR="004635ED">
        <w:t>ze povenule, na ni</w:t>
      </w:r>
      <w:r>
        <w:t>K</w:t>
      </w:r>
      <w:r w:rsidR="004635ED">
        <w:t>ai obernule,</w:t>
      </w:r>
      <w:r w:rsidR="004635ED">
        <w:br/>
        <w:t>Ta</w:t>
      </w:r>
      <w:r>
        <w:t>K</w:t>
      </w:r>
      <w:r w:rsidR="004635ED">
        <w:t xml:space="preserve"> bush ravno Chlove</w:t>
      </w:r>
      <w:r>
        <w:t>K</w:t>
      </w:r>
      <w:r w:rsidR="004635ED">
        <w:t xml:space="preserve"> ti, Szmert te hitro zaguti.</w:t>
      </w:r>
    </w:p>
    <w:p w14:paraId="2073420D" w14:textId="6E2891CC" w:rsidR="004635ED" w:rsidRDefault="004635ED" w:rsidP="00F40FCA">
      <w:pPr>
        <w:pStyle w:val="teiab"/>
      </w:pPr>
      <w:r>
        <w:t>Nasha mladozt ni</w:t>
      </w:r>
      <w:r w:rsidR="003451AB">
        <w:t>K</w:t>
      </w:r>
      <w:r>
        <w:t>ai ni, ov Szvet na</w:t>
      </w:r>
      <w:r w:rsidRPr="00E61788">
        <w:t>ſ</w:t>
      </w:r>
      <w:r>
        <w:t>z ja</w:t>
      </w:r>
      <w:r w:rsidR="003451AB">
        <w:t>K</w:t>
      </w:r>
      <w:r>
        <w:t>o v</w:t>
      </w:r>
      <w:r w:rsidR="003451AB">
        <w:t>K</w:t>
      </w:r>
      <w:r>
        <w:t>ani,</w:t>
      </w:r>
      <w:r>
        <w:br/>
        <w:t>Jedno</w:t>
      </w:r>
      <w:r w:rsidR="003451AB">
        <w:t>K</w:t>
      </w:r>
      <w:r>
        <w:t xml:space="preserve"> bu na</w:t>
      </w:r>
      <w:r w:rsidRPr="00E61788">
        <w:t>ſ</w:t>
      </w:r>
      <w:r>
        <w:t>z znorilo, tusno vreme po</w:t>
      </w:r>
      <w:r w:rsidR="003451AB">
        <w:t>K</w:t>
      </w:r>
      <w:r>
        <w:t>rilo,</w:t>
      </w:r>
      <w:r>
        <w:br/>
        <w:t>Szmert na</w:t>
      </w:r>
      <w:r w:rsidRPr="00E61788">
        <w:t>ſ</w:t>
      </w:r>
      <w:r>
        <w:t>z verse v-zemlu v</w:t>
      </w:r>
      <w:r w:rsidR="003451AB">
        <w:t>K</w:t>
      </w:r>
      <w:r>
        <w:t>rai, ah za na</w:t>
      </w:r>
      <w:r w:rsidRPr="00E61788">
        <w:t>ſ</w:t>
      </w:r>
      <w:r>
        <w:t>z bu onda jai,</w:t>
      </w:r>
      <w:r>
        <w:br/>
        <w:t>Bogu Chlove</w:t>
      </w:r>
      <w:r w:rsidR="003451AB">
        <w:t>K</w:t>
      </w:r>
      <w:r>
        <w:t xml:space="preserve"> moli</w:t>
      </w:r>
      <w:r w:rsidRPr="00E61788">
        <w:t>ſ</w:t>
      </w:r>
      <w:r>
        <w:t>ze, da Bog tebi szmili</w:t>
      </w:r>
      <w:r w:rsidRPr="00E61788">
        <w:t>ſ</w:t>
      </w:r>
      <w:r>
        <w:t>ze.</w:t>
      </w:r>
    </w:p>
    <w:p w14:paraId="7289F4EA" w14:textId="4B9EDB65" w:rsidR="004635ED" w:rsidRDefault="003451AB" w:rsidP="00F40FCA">
      <w:pPr>
        <w:pStyle w:val="teiab"/>
      </w:pPr>
      <w:r>
        <w:t>K</w:t>
      </w:r>
      <w:r w:rsidR="004635ED">
        <w:t>e</w:t>
      </w:r>
      <w:r w:rsidR="004635ED" w:rsidRPr="00E61788">
        <w:t>ſ</w:t>
      </w:r>
      <w:r w:rsidR="00052825">
        <w:t>z</w:t>
      </w:r>
      <w:r w:rsidR="004635ED">
        <w:t>mo</w:t>
      </w:r>
      <w:r w:rsidR="004635ED" w:rsidRPr="00E61788">
        <w:t>ſ</w:t>
      </w:r>
      <w:r w:rsidR="004635ED">
        <w:t>ze ah jai, y jai! za grehe sze plachmo zdai,</w:t>
      </w:r>
      <w:r w:rsidR="004635ED">
        <w:br/>
        <w:t>Ar pe</w:t>
      </w:r>
      <w:r>
        <w:t>K</w:t>
      </w:r>
      <w:r w:rsidR="004635ED">
        <w:t>el ztrashno gori, Szmert na</w:t>
      </w:r>
      <w:r w:rsidR="004635ED" w:rsidRPr="00E61788">
        <w:t>ſ</w:t>
      </w:r>
      <w:r w:rsidR="004635ED">
        <w:t>z hutro pomori,</w:t>
      </w:r>
      <w:r w:rsidR="004635ED">
        <w:br/>
        <w:t>Jai! che v-o</w:t>
      </w:r>
      <w:r w:rsidR="002908C2">
        <w:t>gen doidemo, vun nigdar nezidem</w:t>
      </w:r>
      <w:r w:rsidR="004635ED">
        <w:t>o,</w:t>
      </w:r>
      <w:r w:rsidR="004635ED">
        <w:br/>
        <w:t>Salui Chlove</w:t>
      </w:r>
      <w:r>
        <w:t>K</w:t>
      </w:r>
      <w:r w:rsidR="004635ED">
        <w:t xml:space="preserve"> sze za greh, znai, da neje prazni Szmeh.</w:t>
      </w:r>
    </w:p>
    <w:p w14:paraId="65BBAC9A" w14:textId="77777777" w:rsidR="004635ED" w:rsidRDefault="004635ED" w:rsidP="00165BC4">
      <w:pPr>
        <w:spacing w:after="200"/>
        <w:rPr>
          <w:sz w:val="24"/>
          <w:szCs w:val="24"/>
        </w:rPr>
      </w:pPr>
    </w:p>
    <w:p w14:paraId="0FAAAAF6" w14:textId="0445F196" w:rsidR="004635ED" w:rsidRDefault="004635ED" w:rsidP="002908C2">
      <w:pPr>
        <w:pStyle w:val="Naslov2"/>
      </w:pPr>
      <w:r>
        <w:t>Na jedna</w:t>
      </w:r>
      <w:r w:rsidR="003451AB">
        <w:t>K</w:t>
      </w:r>
      <w:r>
        <w:t>u Notu.</w:t>
      </w:r>
    </w:p>
    <w:p w14:paraId="4B648199" w14:textId="69448849" w:rsidR="004635ED" w:rsidRDefault="004635ED" w:rsidP="00F40FCA">
      <w:pPr>
        <w:pStyle w:val="teiab"/>
      </w:pPr>
      <w:r>
        <w:t>Oh jai, oh jai, y jai! ov Szvet ide na ni</w:t>
      </w:r>
      <w:r w:rsidR="003451AB">
        <w:t>K</w:t>
      </w:r>
      <w:r>
        <w:t>ai,</w:t>
      </w:r>
      <w:r>
        <w:br/>
        <w:t>Nische sze nezmi</w:t>
      </w:r>
      <w:r w:rsidRPr="00E61788">
        <w:t>ſ</w:t>
      </w:r>
      <w:r>
        <w:t xml:space="preserve">zli zdai, </w:t>
      </w:r>
      <w:r w:rsidR="003451AB">
        <w:t>K</w:t>
      </w:r>
      <w:r>
        <w:t>a</w:t>
      </w:r>
      <w:r w:rsidR="003451AB">
        <w:t>K</w:t>
      </w:r>
      <w:r>
        <w:t xml:space="preserve"> je lep nebez</w:t>
      </w:r>
      <w:r w:rsidR="003451AB">
        <w:t>K</w:t>
      </w:r>
      <w:r>
        <w:t>i Rai;</w:t>
      </w:r>
      <w:r>
        <w:br/>
        <w:t>V</w:t>
      </w:r>
      <w:r w:rsidRPr="00E61788">
        <w:t>ſ</w:t>
      </w:r>
      <w:r>
        <w:t>ze vu grehi zdai sivi, vnogo szmo mi z</w:t>
      </w:r>
      <w:r w:rsidR="003451AB">
        <w:t>K</w:t>
      </w:r>
      <w:r>
        <w:t>o</w:t>
      </w:r>
      <w:r w:rsidRPr="00E61788">
        <w:t>ſ</w:t>
      </w:r>
      <w:r>
        <w:t xml:space="preserve">z </w:t>
      </w:r>
      <w:r w:rsidR="003451AB">
        <w:t>K</w:t>
      </w:r>
      <w:r>
        <w:t>rivi,</w:t>
      </w:r>
      <w:r>
        <w:br/>
        <w:t xml:space="preserve">Oh </w:t>
      </w:r>
      <w:r w:rsidR="003451AB">
        <w:t>K</w:t>
      </w:r>
      <w:r>
        <w:t>a</w:t>
      </w:r>
      <w:r w:rsidR="003451AB">
        <w:t>K</w:t>
      </w:r>
      <w:r>
        <w:t xml:space="preserve"> bude suh</w:t>
      </w:r>
      <w:r w:rsidR="003451AB">
        <w:t>K</w:t>
      </w:r>
      <w:r>
        <w:t>a Szmert! pe</w:t>
      </w:r>
      <w:r w:rsidR="003451AB">
        <w:t>K</w:t>
      </w:r>
      <w:r>
        <w:t>el ztoji v</w:t>
      </w:r>
      <w:r w:rsidRPr="00E61788">
        <w:t>ſ</w:t>
      </w:r>
      <w:r>
        <w:t>zem odpert.</w:t>
      </w:r>
    </w:p>
    <w:p w14:paraId="176A1CD1" w14:textId="58C44CFC" w:rsidR="004635ED" w:rsidRDefault="004635ED" w:rsidP="00F40FCA">
      <w:pPr>
        <w:pStyle w:val="teiab"/>
      </w:pPr>
      <w:r>
        <w:t>Oh jai, oh jai, y jai! gdo sze chuva greha zdai?</w:t>
      </w:r>
      <w:r>
        <w:br/>
        <w:t>Szvetozt v</w:t>
      </w:r>
      <w:r w:rsidRPr="00E61788">
        <w:t>ſ</w:t>
      </w:r>
      <w:r>
        <w:t>za je od na</w:t>
      </w:r>
      <w:r w:rsidRPr="00E61788">
        <w:t>ſ</w:t>
      </w:r>
      <w:r>
        <w:t>z v</w:t>
      </w:r>
      <w:r w:rsidR="003451AB">
        <w:t>K</w:t>
      </w:r>
      <w:r>
        <w:t>rai, v</w:t>
      </w:r>
      <w:r w:rsidRPr="00E61788">
        <w:t>ſ</w:t>
      </w:r>
      <w:r>
        <w:t>za</w:t>
      </w:r>
      <w:r w:rsidR="003451AB">
        <w:t>K</w:t>
      </w:r>
      <w:r>
        <w:t>i ima greh nairai;</w:t>
      </w:r>
      <w:r>
        <w:br/>
        <w:t xml:space="preserve">Oh </w:t>
      </w:r>
      <w:r w:rsidR="003451AB">
        <w:t>K</w:t>
      </w:r>
      <w:r>
        <w:t>a</w:t>
      </w:r>
      <w:r w:rsidR="003451AB">
        <w:t>K</w:t>
      </w:r>
      <w:r>
        <w:t xml:space="preserve"> bu smeten rachun, z-nami onda Shala vun,</w:t>
      </w:r>
      <w:r>
        <w:br/>
      </w:r>
      <w:r w:rsidR="003451AB">
        <w:t>K</w:t>
      </w:r>
      <w:r>
        <w:t>ai budesh Chlove</w:t>
      </w:r>
      <w:r w:rsidR="003451AB">
        <w:t>K</w:t>
      </w:r>
      <w:r>
        <w:t xml:space="preserve"> re</w:t>
      </w:r>
      <w:r w:rsidR="003451AB">
        <w:t>K</w:t>
      </w:r>
      <w:r>
        <w:t>el, gda bush v-pe</w:t>
      </w:r>
      <w:r w:rsidR="003451AB">
        <w:t>K</w:t>
      </w:r>
      <w:r>
        <w:t>li</w:t>
      </w:r>
      <w:r w:rsidRPr="00E61788">
        <w:t>ſ</w:t>
      </w:r>
      <w:r>
        <w:t>ze pe</w:t>
      </w:r>
      <w:r w:rsidR="003451AB">
        <w:t>K</w:t>
      </w:r>
      <w:r>
        <w:t>el.</w:t>
      </w:r>
    </w:p>
    <w:p w14:paraId="7C052C1F" w14:textId="011BA742" w:rsidR="00574905" w:rsidRDefault="004635ED" w:rsidP="00F40FCA">
      <w:pPr>
        <w:pStyle w:val="teiab"/>
      </w:pPr>
      <w:r>
        <w:t>Oh jai, oh jai, y jai! nische sze nezmi</w:t>
      </w:r>
      <w:r w:rsidRPr="00E61788">
        <w:t>ſ</w:t>
      </w:r>
      <w:r>
        <w:t>zli zdai,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Bog ostro</w:t>
      </w:r>
      <w:r w:rsidR="00574905">
        <w:t xml:space="preserve"> szudil bu, za na</w:t>
      </w:r>
      <w:r w:rsidR="00574905" w:rsidRPr="00E61788">
        <w:t>ſ</w:t>
      </w:r>
      <w:r w:rsidR="00574905">
        <w:t>z ja</w:t>
      </w:r>
      <w:r w:rsidR="003451AB">
        <w:t>K</w:t>
      </w:r>
      <w:r w:rsidR="00574905">
        <w:t>o hudo bu,</w:t>
      </w:r>
    </w:p>
    <w:p w14:paraId="113471AA" w14:textId="77777777" w:rsidR="00574905" w:rsidRDefault="00574905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5EED6F" w14:textId="2AFCA451" w:rsidR="004635ED" w:rsidRDefault="00574905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/165/</w:t>
      </w:r>
    </w:p>
    <w:p w14:paraId="23F93896" w14:textId="466F5A50" w:rsidR="00574905" w:rsidRDefault="00574905" w:rsidP="00C15519">
      <w:pPr>
        <w:pStyle w:val="teifwPageNum"/>
      </w:pPr>
      <w:r>
        <w:t>399.</w:t>
      </w:r>
    </w:p>
    <w:p w14:paraId="39387864" w14:textId="60246C2F" w:rsidR="00574905" w:rsidRDefault="003451AB" w:rsidP="00F40FCA">
      <w:pPr>
        <w:pStyle w:val="teiab"/>
      </w:pPr>
      <w:r>
        <w:t>K</w:t>
      </w:r>
      <w:r w:rsidR="00574905">
        <w:t>am budesh Chlove</w:t>
      </w:r>
      <w:r>
        <w:t>K</w:t>
      </w:r>
      <w:r w:rsidR="00574905">
        <w:t xml:space="preserve"> teda, a</w:t>
      </w:r>
      <w:r>
        <w:t>K</w:t>
      </w:r>
      <w:r w:rsidR="00574905">
        <w:t>o Bog Neba neda,</w:t>
      </w:r>
      <w:r w:rsidR="00574905">
        <w:br/>
        <w:t>Milosche ga nebu vech, gda bush versen v-ognya pech.</w:t>
      </w:r>
    </w:p>
    <w:p w14:paraId="5DA30F3D" w14:textId="31C270D9" w:rsidR="00574905" w:rsidRDefault="00574905" w:rsidP="00F40FCA">
      <w:pPr>
        <w:pStyle w:val="teiab"/>
      </w:pPr>
      <w:r>
        <w:t>Oh jai, oh jai, y jai! Szveta blago je ni</w:t>
      </w:r>
      <w:r w:rsidR="003451AB">
        <w:t>K</w:t>
      </w:r>
      <w:r>
        <w:t>ai,</w:t>
      </w:r>
      <w:r>
        <w:br/>
      </w:r>
      <w:r w:rsidR="003451AB">
        <w:t>K</w:t>
      </w:r>
      <w:r>
        <w:t>do sze zpoti verno zdai, do</w:t>
      </w:r>
      <w:r w:rsidR="003451AB">
        <w:t>K</w:t>
      </w:r>
      <w:r>
        <w:t xml:space="preserve">lam Szveta vsiva </w:t>
      </w:r>
      <w:r w:rsidR="003451AB">
        <w:t>K</w:t>
      </w:r>
      <w:r>
        <w:t>ai,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nam bude po Szmerti, a naigda bude vmreti,</w:t>
      </w:r>
      <w:r>
        <w:br/>
        <w:t>Szlusite ta</w:t>
      </w:r>
      <w:r w:rsidR="003451AB">
        <w:t>K</w:t>
      </w:r>
      <w:r>
        <w:t xml:space="preserve"> Bogu rai, grehe hitite na </w:t>
      </w:r>
      <w:r w:rsidR="003451AB">
        <w:t>K</w:t>
      </w:r>
      <w:r>
        <w:t>rai.</w:t>
      </w:r>
    </w:p>
    <w:p w14:paraId="07AF61E7" w14:textId="08D5A66E" w:rsidR="00574905" w:rsidRDefault="00574905" w:rsidP="00F40FCA">
      <w:pPr>
        <w:pStyle w:val="teiab"/>
      </w:pPr>
      <w:r>
        <w:t>Oh, jai, oh jai, y jai! che Bog Nebo vzeme v</w:t>
      </w:r>
      <w:r w:rsidR="003451AB">
        <w:t>K</w:t>
      </w:r>
      <w:r>
        <w:t>rai,</w:t>
      </w:r>
      <w:r>
        <w:br/>
        <w:t xml:space="preserve">Ov Szvet prede, </w:t>
      </w:r>
      <w:r w:rsidR="003451AB">
        <w:t>K</w:t>
      </w:r>
      <w:r>
        <w:t>a</w:t>
      </w:r>
      <w:r w:rsidR="003451AB">
        <w:t>K</w:t>
      </w:r>
      <w:r>
        <w:t xml:space="preserve">ti nich, </w:t>
      </w:r>
      <w:r w:rsidR="003451AB">
        <w:t>K</w:t>
      </w:r>
      <w:r>
        <w:t>a</w:t>
      </w:r>
      <w:r w:rsidR="003451AB">
        <w:t>K</w:t>
      </w:r>
      <w:r>
        <w:t>ti d</w:t>
      </w:r>
      <w:r w:rsidR="00E00EC8">
        <w:t>a</w:t>
      </w:r>
      <w:r>
        <w:t>bi zletel Ftich,</w:t>
      </w:r>
      <w:r>
        <w:br/>
        <w:t xml:space="preserve">Hitro preide nam mladozt, beteg </w:t>
      </w:r>
      <w:r w:rsidR="003451AB">
        <w:t>K</w:t>
      </w:r>
      <w:r>
        <w:t>redi, y ztarozt,</w:t>
      </w:r>
      <w:r>
        <w:br/>
        <w:t>Oh premi</w:t>
      </w:r>
      <w:r w:rsidRPr="00E61788">
        <w:t>ſ</w:t>
      </w:r>
      <w:r>
        <w:t>zli Chlove</w:t>
      </w:r>
      <w:r w:rsidR="003451AB">
        <w:t>K</w:t>
      </w:r>
      <w:r>
        <w:t xml:space="preserve"> to! da v</w:t>
      </w:r>
      <w:r w:rsidRPr="00E61788">
        <w:t>ſ</w:t>
      </w:r>
      <w:r>
        <w:t>ze doide na blato.</w:t>
      </w:r>
    </w:p>
    <w:p w14:paraId="4996F5F2" w14:textId="77777777" w:rsidR="00574905" w:rsidRDefault="00574905" w:rsidP="00165BC4">
      <w:pPr>
        <w:spacing w:after="200"/>
        <w:rPr>
          <w:sz w:val="24"/>
          <w:szCs w:val="24"/>
        </w:rPr>
      </w:pPr>
    </w:p>
    <w:p w14:paraId="4A35751D" w14:textId="477D349C" w:rsidR="00574905" w:rsidRDefault="00574905" w:rsidP="00E00EC8">
      <w:pPr>
        <w:pStyle w:val="Naslov2"/>
      </w:pPr>
      <w:r>
        <w:t>Na Notu: No= 254.</w:t>
      </w:r>
    </w:p>
    <w:p w14:paraId="7C363ADD" w14:textId="19F95829" w:rsidR="00574905" w:rsidRDefault="003451AB" w:rsidP="00F40FCA">
      <w:pPr>
        <w:pStyle w:val="teiab"/>
      </w:pPr>
      <w:r>
        <w:t>K</w:t>
      </w:r>
      <w:r w:rsidR="00574905">
        <w:t>i Szveta ne</w:t>
      </w:r>
      <w:r w:rsidR="00574905" w:rsidRPr="00E61788">
        <w:t>ſ</w:t>
      </w:r>
      <w:r w:rsidR="00574905">
        <w:t>zi je z</w:t>
      </w:r>
      <w:r>
        <w:t>K</w:t>
      </w:r>
      <w:r w:rsidR="00574905">
        <w:t>usho, nai chuva mochno szi Dusho,</w:t>
      </w:r>
      <w:r w:rsidR="00574905">
        <w:br/>
        <w:t>Da nebo zlo Szrebro, ter ja</w:t>
      </w:r>
      <w:r>
        <w:t>K</w:t>
      </w:r>
      <w:r w:rsidR="00574905">
        <w:t>o na mla</w:t>
      </w:r>
      <w:r>
        <w:t>K</w:t>
      </w:r>
      <w:r w:rsidR="00574905">
        <w:t>o doshel,</w:t>
      </w:r>
      <w:r w:rsidR="00574905">
        <w:br/>
        <w:t>V</w:t>
      </w:r>
      <w:r w:rsidR="00574905" w:rsidRPr="00E61788">
        <w:t>ſ</w:t>
      </w:r>
      <w:r w:rsidR="00574905">
        <w:t>zoi vi</w:t>
      </w:r>
      <w:r>
        <w:t>K</w:t>
      </w:r>
      <w:r w:rsidR="00574905">
        <w:t>i, y di</w:t>
      </w:r>
      <w:r>
        <w:t>K</w:t>
      </w:r>
      <w:r w:rsidR="00574905">
        <w:t>i vuishel.</w:t>
      </w:r>
    </w:p>
    <w:p w14:paraId="0A965752" w14:textId="2374C362" w:rsidR="00574905" w:rsidRDefault="003451AB" w:rsidP="00F40FCA">
      <w:pPr>
        <w:pStyle w:val="teiab"/>
      </w:pPr>
      <w:r>
        <w:t>K</w:t>
      </w:r>
      <w:r w:rsidR="00574905">
        <w:t>do neche ovo vervati, nai z</w:t>
      </w:r>
      <w:r>
        <w:t>K</w:t>
      </w:r>
      <w:r w:rsidR="00574905">
        <w:t>usha Szveta zpoznati,</w:t>
      </w:r>
      <w:r w:rsidR="00574905">
        <w:br/>
        <w:t>Bu fris</w:t>
      </w:r>
      <w:r>
        <w:t>K</w:t>
      </w:r>
      <w:r w:rsidR="00574905">
        <w:t>o vu ztiz</w:t>
      </w:r>
      <w:r>
        <w:t>K</w:t>
      </w:r>
      <w:r w:rsidR="00574905">
        <w:t>u Szvet vergel raztergel ga ta</w:t>
      </w:r>
      <w:r>
        <w:t>K</w:t>
      </w:r>
      <w:r w:rsidR="00574905">
        <w:t>,</w:t>
      </w:r>
      <w:r w:rsidR="00574905">
        <w:br/>
        <w:t>Da tusen ve</w:t>
      </w:r>
      <w:r w:rsidR="00574905" w:rsidRPr="00E61788">
        <w:t>ſ</w:t>
      </w:r>
      <w:r w:rsidR="00574905">
        <w:t>z oztal bu ta</w:t>
      </w:r>
      <w:r>
        <w:t>K</w:t>
      </w:r>
      <w:r w:rsidR="00574905">
        <w:t>.</w:t>
      </w:r>
    </w:p>
    <w:p w14:paraId="3ACE94D8" w14:textId="5E42F480" w:rsidR="00574905" w:rsidRDefault="00574905" w:rsidP="00F40FCA">
      <w:pPr>
        <w:pStyle w:val="teiab"/>
      </w:pPr>
      <w:r>
        <w:t>Do</w:t>
      </w:r>
      <w:r w:rsidR="003451AB">
        <w:t>K</w:t>
      </w:r>
      <w:r>
        <w:t xml:space="preserve"> Chlove</w:t>
      </w:r>
      <w:r w:rsidR="003451AB">
        <w:t>K</w:t>
      </w:r>
      <w:r>
        <w:t xml:space="preserve"> druge gozti, priatele ma dozti,</w:t>
      </w:r>
      <w:r>
        <w:br/>
        <w:t xml:space="preserve">Pri Sliczi, </w:t>
      </w:r>
      <w:r w:rsidR="003451AB">
        <w:t>K</w:t>
      </w:r>
      <w:r>
        <w:t>upiczi, pri vinczi, y hinczi je dreng,</w:t>
      </w:r>
      <w:r>
        <w:br/>
        <w:t xml:space="preserve">Glash maztni, ter prazni ma </w:t>
      </w:r>
      <w:r w:rsidR="003451AB">
        <w:t>K</w:t>
      </w:r>
      <w:r>
        <w:t>len</w:t>
      </w:r>
      <w:r w:rsidR="003451AB">
        <w:t>K</w:t>
      </w:r>
      <w:r>
        <w:t>.</w:t>
      </w:r>
    </w:p>
    <w:p w14:paraId="787793AB" w14:textId="2738817F" w:rsidR="00574905" w:rsidRDefault="003451AB" w:rsidP="00F40FCA">
      <w:pPr>
        <w:pStyle w:val="teiab"/>
      </w:pPr>
      <w:r>
        <w:t>K</w:t>
      </w:r>
      <w:r w:rsidR="00574905">
        <w:t>a</w:t>
      </w:r>
      <w:r>
        <w:t>K</w:t>
      </w:r>
      <w:r w:rsidR="00574905" w:rsidRPr="00E61788">
        <w:t>ſ</w:t>
      </w:r>
      <w:r w:rsidR="00574905">
        <w:t xml:space="preserve">ze </w:t>
      </w:r>
      <w:r>
        <w:t>K</w:t>
      </w:r>
      <w:r w:rsidR="00574905">
        <w:t>ocz</w:t>
      </w:r>
      <w:r>
        <w:t>K</w:t>
      </w:r>
      <w:r w:rsidR="00574905">
        <w:t xml:space="preserve">a prehiti, da mu </w:t>
      </w:r>
      <w:r>
        <w:t>K</w:t>
      </w:r>
      <w:r w:rsidR="00574905">
        <w:t>ai zachne faliti,</w:t>
      </w:r>
      <w:r w:rsidR="00574905">
        <w:br/>
        <w:t>Ta</w:t>
      </w:r>
      <w:r>
        <w:t>K</w:t>
      </w:r>
      <w:r w:rsidR="00574905">
        <w:t xml:space="preserve"> ta</w:t>
      </w:r>
      <w:r>
        <w:t>K</w:t>
      </w:r>
      <w:r w:rsidR="00574905">
        <w:t>i sze v</w:t>
      </w:r>
      <w:r w:rsidR="00574905" w:rsidRPr="00E61788">
        <w:t>ſ</w:t>
      </w:r>
      <w:r w:rsidR="00574905">
        <w:t>za</w:t>
      </w:r>
      <w:r>
        <w:t>K</w:t>
      </w:r>
      <w:r w:rsidR="00574905">
        <w:t>i zpozabi, y grabi ga v</w:t>
      </w:r>
      <w:r>
        <w:t>K</w:t>
      </w:r>
      <w:r w:rsidR="00574905">
        <w:t>rai,</w:t>
      </w:r>
      <w:r w:rsidR="00574905">
        <w:br/>
        <w:t xml:space="preserve">Te nische pomore mu </w:t>
      </w:r>
      <w:r>
        <w:t>K</w:t>
      </w:r>
      <w:r w:rsidR="00574905">
        <w:t>ai.</w:t>
      </w:r>
    </w:p>
    <w:p w14:paraId="15E1FE97" w14:textId="1050BA7A" w:rsidR="00574905" w:rsidRDefault="00574905" w:rsidP="00E00EC8">
      <w:pPr>
        <w:pStyle w:val="teiclosure"/>
      </w:pPr>
      <w:r>
        <w:t>V. C.</w:t>
      </w:r>
    </w:p>
    <w:p w14:paraId="040E955E" w14:textId="77777777" w:rsidR="00574905" w:rsidRDefault="00574905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AB7914" w14:textId="0CED4502" w:rsidR="00574905" w:rsidRDefault="00574905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/166/</w:t>
      </w:r>
    </w:p>
    <w:p w14:paraId="3E84EFB8" w14:textId="28381E84" w:rsidR="00574905" w:rsidRDefault="00574905" w:rsidP="00907AA5">
      <w:pPr>
        <w:pStyle w:val="teifwPageNum"/>
      </w:pPr>
      <w:r>
        <w:t>400.</w:t>
      </w:r>
    </w:p>
    <w:p w14:paraId="057D0511" w14:textId="79909507" w:rsidR="00574905" w:rsidRDefault="003451AB" w:rsidP="00F40FCA">
      <w:pPr>
        <w:pStyle w:val="teiab"/>
      </w:pPr>
      <w:r>
        <w:t>K</w:t>
      </w:r>
      <w:r w:rsidR="00574905">
        <w:t xml:space="preserve">i zdrav, y mlad </w:t>
      </w:r>
      <w:r>
        <w:t>K</w:t>
      </w:r>
      <w:r w:rsidR="00574905">
        <w:t>ai ima, ta</w:t>
      </w:r>
      <w:r>
        <w:t>K</w:t>
      </w:r>
      <w:r w:rsidR="00574905">
        <w:t xml:space="preserve"> </w:t>
      </w:r>
      <w:r w:rsidR="00574905" w:rsidRPr="00907AA5">
        <w:rPr>
          <w:rStyle w:val="teiadd"/>
        </w:rPr>
        <w:t xml:space="preserve">o </w:t>
      </w:r>
      <w:r w:rsidRPr="00907AA5">
        <w:rPr>
          <w:rStyle w:val="teiadd"/>
        </w:rPr>
        <w:t>K</w:t>
      </w:r>
      <w:r w:rsidR="00574905" w:rsidRPr="00907AA5">
        <w:rPr>
          <w:rStyle w:val="teiadd"/>
        </w:rPr>
        <w:t>a</w:t>
      </w:r>
      <w:r w:rsidRPr="00907AA5">
        <w:rPr>
          <w:rStyle w:val="teiadd"/>
        </w:rPr>
        <w:t>K</w:t>
      </w:r>
      <w:r w:rsidR="00574905">
        <w:t xml:space="preserve"> nyega Szvet ov Stima!</w:t>
      </w:r>
      <w:r w:rsidR="00574905">
        <w:br/>
        <w:t>Bogati szu zlati, posteni, lyubleni lyudje,</w:t>
      </w:r>
      <w:r w:rsidR="00574905">
        <w:br/>
        <w:t>Szvet dichi, prilichi</w:t>
      </w:r>
      <w:r w:rsidR="00574905" w:rsidRPr="00E61788">
        <w:t>ſ</w:t>
      </w:r>
      <w:r w:rsidR="00574905">
        <w:t>ze nye.</w:t>
      </w:r>
    </w:p>
    <w:p w14:paraId="57FB8AA0" w14:textId="6903F914" w:rsidR="00574905" w:rsidRDefault="00574905" w:rsidP="00F40FCA">
      <w:pPr>
        <w:pStyle w:val="teiab"/>
      </w:pPr>
      <w:r>
        <w:t>A Stercza nische nevidi, nich nyemu hodi po glidi,</w:t>
      </w:r>
      <w:r>
        <w:br/>
        <w:t xml:space="preserve">Stercz </w:t>
      </w:r>
      <w:r w:rsidR="003451AB">
        <w:t>K</w:t>
      </w:r>
      <w:r>
        <w:t>uchi, ar vu</w:t>
      </w:r>
      <w:r w:rsidR="003451AB">
        <w:t>K</w:t>
      </w:r>
      <w:r>
        <w:t>i tuliu goztiu za te,</w:t>
      </w:r>
      <w:r>
        <w:br/>
        <w:t>Ti prazne proch vme</w:t>
      </w:r>
      <w:r w:rsidR="003451AB">
        <w:t>K</w:t>
      </w:r>
      <w:r>
        <w:t>nesh pete.</w:t>
      </w:r>
    </w:p>
    <w:p w14:paraId="7D93A124" w14:textId="7653AADD" w:rsidR="00574905" w:rsidRDefault="00574905" w:rsidP="00F40FCA">
      <w:pPr>
        <w:pStyle w:val="teiab"/>
      </w:pPr>
      <w:r>
        <w:t>Do</w:t>
      </w:r>
      <w:r w:rsidR="003451AB">
        <w:t>K</w:t>
      </w:r>
      <w:r w:rsidR="00907AA5">
        <w:t xml:space="preserve"> zdrav</w:t>
      </w:r>
      <w:r>
        <w:t xml:space="preserve"> je Szrecha Szlusi, na vi</w:t>
      </w:r>
      <w:r w:rsidRPr="00E61788">
        <w:t>ſ</w:t>
      </w:r>
      <w:r>
        <w:t>zo</w:t>
      </w:r>
      <w:r w:rsidR="003451AB">
        <w:t>K</w:t>
      </w:r>
      <w:r>
        <w:t>o</w:t>
      </w:r>
      <w:r w:rsidRPr="00E61788">
        <w:t>ſ</w:t>
      </w:r>
      <w:r>
        <w:t>ze plusi,</w:t>
      </w:r>
      <w:r>
        <w:br/>
        <w:t>Je chuti vech puti, da Pavi gizdavi je glih,</w:t>
      </w:r>
      <w:r>
        <w:br/>
        <w:t>Na Spote, Szramote ne tih.</w:t>
      </w:r>
    </w:p>
    <w:p w14:paraId="126C2088" w14:textId="488F3AB1" w:rsidR="00574905" w:rsidRDefault="00574905" w:rsidP="00F40FCA">
      <w:pPr>
        <w:pStyle w:val="teiab"/>
      </w:pPr>
      <w:r>
        <w:t>Hitro sze zdravje prefur</w:t>
      </w:r>
      <w:r w:rsidR="003451AB">
        <w:t>K</w:t>
      </w:r>
      <w:r>
        <w:t>a, v</w:t>
      </w:r>
      <w:r w:rsidRPr="00E61788">
        <w:t>ſ</w:t>
      </w:r>
      <w:r>
        <w:t>ze zlo na na</w:t>
      </w:r>
      <w:r w:rsidRPr="00E61788">
        <w:t>ſ</w:t>
      </w:r>
      <w:r>
        <w:t>z sze zbur</w:t>
      </w:r>
      <w:r w:rsidR="003451AB">
        <w:t>K</w:t>
      </w:r>
      <w:r>
        <w:t>a,</w:t>
      </w:r>
      <w:r>
        <w:br/>
        <w:t>Ne</w:t>
      </w:r>
      <w:r w:rsidRPr="00E61788">
        <w:t>ſ</w:t>
      </w:r>
      <w:r>
        <w:t xml:space="preserve">zrecha je frecha, </w:t>
      </w:r>
      <w:r w:rsidR="003451AB">
        <w:t>K</w:t>
      </w:r>
      <w:r>
        <w:t>a vcha</w:t>
      </w:r>
      <w:r w:rsidRPr="00E61788">
        <w:t>ſ</w:t>
      </w:r>
      <w:r>
        <w:t>zi vu la</w:t>
      </w:r>
      <w:r w:rsidRPr="00E61788">
        <w:t>ſ</w:t>
      </w:r>
      <w:r>
        <w:t>zi zleti,</w:t>
      </w:r>
      <w:r>
        <w:br/>
        <w:t>Ter vnoge na zemlu hiti.</w:t>
      </w:r>
    </w:p>
    <w:p w14:paraId="2781A43D" w14:textId="79234538" w:rsidR="00574905" w:rsidRDefault="00574905" w:rsidP="00F40FCA">
      <w:pPr>
        <w:pStyle w:val="teiab"/>
      </w:pPr>
      <w:r>
        <w:t>Do</w:t>
      </w:r>
      <w:r w:rsidR="003451AB">
        <w:t>K</w:t>
      </w:r>
      <w:r>
        <w:t xml:space="preserve"> Chlove</w:t>
      </w:r>
      <w:r w:rsidR="003451AB">
        <w:t>K</w:t>
      </w:r>
      <w:r>
        <w:t xml:space="preserve"> </w:t>
      </w:r>
      <w:r w:rsidR="003451AB">
        <w:t>K</w:t>
      </w:r>
      <w:r>
        <w:t>ai izmore, y z-chim druge pomore,</w:t>
      </w:r>
      <w:r>
        <w:br/>
        <w:t>Ta</w:t>
      </w:r>
      <w:r w:rsidR="003451AB">
        <w:t>K</w:t>
      </w:r>
      <w:r>
        <w:t xml:space="preserve"> </w:t>
      </w:r>
      <w:r w:rsidR="0069224E">
        <w:t>glade</w:t>
      </w:r>
      <w:r w:rsidR="003451AB">
        <w:t>K</w:t>
      </w:r>
      <w:r w:rsidR="0069224E">
        <w:t>, y Szlade</w:t>
      </w:r>
      <w:r w:rsidR="003451AB">
        <w:t>K</w:t>
      </w:r>
      <w:r w:rsidR="0069224E">
        <w:t>, dyundyeni, medeni mu Szvet,</w:t>
      </w:r>
      <w:r w:rsidR="0069224E">
        <w:br/>
        <w:t>A frise</w:t>
      </w:r>
      <w:r w:rsidR="003451AB">
        <w:t>K</w:t>
      </w:r>
      <w:r w:rsidR="0069224E">
        <w:t>, y z</w:t>
      </w:r>
      <w:r w:rsidR="003451AB">
        <w:t>K</w:t>
      </w:r>
      <w:r w:rsidR="0069224E">
        <w:t>lize</w:t>
      </w:r>
      <w:r w:rsidR="003451AB">
        <w:t>K</w:t>
      </w:r>
      <w:r w:rsidR="0069224E">
        <w:t xml:space="preserve"> je led.</w:t>
      </w:r>
    </w:p>
    <w:p w14:paraId="07908D45" w14:textId="13961E22" w:rsidR="0069224E" w:rsidRDefault="003451AB" w:rsidP="00F40FCA">
      <w:pPr>
        <w:pStyle w:val="teiab"/>
      </w:pPr>
      <w:r>
        <w:t>K</w:t>
      </w:r>
      <w:r w:rsidR="0069224E">
        <w:t>oji blago imaju, y druge pomagaju,</w:t>
      </w:r>
      <w:r w:rsidR="0069224E">
        <w:br/>
        <w:t>Ta</w:t>
      </w:r>
      <w:r>
        <w:t>K</w:t>
      </w:r>
      <w:r w:rsidR="0069224E">
        <w:t xml:space="preserve"> malu za hvalu dobiu, veli</w:t>
      </w:r>
      <w:r w:rsidR="00313C46">
        <w:t>u</w:t>
      </w:r>
      <w:r w:rsidR="0069224E">
        <w:t xml:space="preserve"> Gozpod!</w:t>
      </w:r>
      <w:r w:rsidR="0069224E">
        <w:br/>
        <w:t>Pa</w:t>
      </w:r>
      <w:r>
        <w:t>K</w:t>
      </w:r>
      <w:r w:rsidR="0069224E">
        <w:t xml:space="preserve"> potlam sze verseju v-</w:t>
      </w:r>
      <w:r>
        <w:t>K</w:t>
      </w:r>
      <w:r w:rsidR="0069224E">
        <w:t>ot.</w:t>
      </w:r>
    </w:p>
    <w:p w14:paraId="02E50D67" w14:textId="028EFDA4" w:rsidR="0069224E" w:rsidRDefault="003451AB" w:rsidP="00F40FCA">
      <w:pPr>
        <w:pStyle w:val="teiab"/>
      </w:pPr>
      <w:r>
        <w:t>K</w:t>
      </w:r>
      <w:r w:rsidR="0069224E">
        <w:t>oi zla szi nevsiva, v</w:t>
      </w:r>
      <w:r w:rsidR="0069224E" w:rsidRPr="00E61788">
        <w:t>ſ</w:t>
      </w:r>
      <w:r w:rsidR="0069224E">
        <w:t>ze on pred szobum riva,</w:t>
      </w:r>
      <w:r w:rsidR="0069224E">
        <w:br/>
        <w:t>Neverje, da perje letuche besuche je Szvet,</w:t>
      </w:r>
      <w:r w:rsidR="0069224E">
        <w:br/>
        <w:t>Ter orazni ne</w:t>
      </w:r>
      <w:r w:rsidR="0069224E" w:rsidRPr="00E61788">
        <w:t>ſ</w:t>
      </w:r>
      <w:r w:rsidR="0069224E">
        <w:t>znasni je czvet.</w:t>
      </w:r>
    </w:p>
    <w:p w14:paraId="514E0D77" w14:textId="77777777" w:rsidR="0069224E" w:rsidRDefault="0069224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6AB524" w14:textId="2D0A60F6" w:rsidR="0069224E" w:rsidRDefault="0069224E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/167/</w:t>
      </w:r>
    </w:p>
    <w:p w14:paraId="3A676E97" w14:textId="01459599" w:rsidR="0069224E" w:rsidRDefault="0069224E" w:rsidP="008950FB">
      <w:pPr>
        <w:pStyle w:val="teifwPageNum"/>
      </w:pPr>
      <w:r>
        <w:t>401.</w:t>
      </w:r>
    </w:p>
    <w:p w14:paraId="02368980" w14:textId="51199E8C" w:rsidR="0069224E" w:rsidRDefault="0069224E" w:rsidP="00F40FCA">
      <w:pPr>
        <w:pStyle w:val="teiab"/>
      </w:pPr>
      <w:r>
        <w:t>Rad na vi</w:t>
      </w:r>
      <w:r w:rsidRPr="00E61788">
        <w:t>ſ</w:t>
      </w:r>
      <w:r>
        <w:t>zo</w:t>
      </w:r>
      <w:r w:rsidR="003451AB">
        <w:t>K</w:t>
      </w:r>
      <w:r>
        <w:t>o</w:t>
      </w:r>
      <w:r w:rsidRPr="00E61788">
        <w:t>ſ</w:t>
      </w:r>
      <w:r>
        <w:t>ze zdigne, hitre josh doli na</w:t>
      </w:r>
      <w:r w:rsidRPr="00E61788">
        <w:t>ſ</w:t>
      </w:r>
      <w:r>
        <w:t>z prigne,</w:t>
      </w:r>
      <w:r>
        <w:br/>
        <w:t xml:space="preserve">Da </w:t>
      </w:r>
      <w:r w:rsidR="003451AB">
        <w:t>K</w:t>
      </w:r>
      <w:r>
        <w:t>rale na Stale, iz hvale na Shale ber</w:t>
      </w:r>
      <w:r w:rsidR="003451AB">
        <w:t>K</w:t>
      </w:r>
      <w:r>
        <w:t>ne,</w:t>
      </w:r>
      <w:r>
        <w:br/>
        <w:t>Ta</w:t>
      </w:r>
      <w:r w:rsidR="003451AB">
        <w:t>K</w:t>
      </w:r>
      <w:r>
        <w:t xml:space="preserve"> Chlove</w:t>
      </w:r>
      <w:r w:rsidR="003451AB">
        <w:t>K</w:t>
      </w:r>
      <w:r>
        <w:t xml:space="preserve"> glubo</w:t>
      </w:r>
      <w:r w:rsidR="003451AB">
        <w:t>K</w:t>
      </w:r>
      <w:r>
        <w:t>u fer</w:t>
      </w:r>
      <w:r w:rsidR="003451AB">
        <w:t>K</w:t>
      </w:r>
      <w:r>
        <w:t>ne.</w:t>
      </w:r>
    </w:p>
    <w:p w14:paraId="1C958ADE" w14:textId="05320C96" w:rsidR="0069224E" w:rsidRDefault="0069224E" w:rsidP="00F40FCA">
      <w:pPr>
        <w:pStyle w:val="teiab"/>
      </w:pPr>
      <w:r>
        <w:t>Zdai sze vnogi Stimaju, na vi</w:t>
      </w:r>
      <w:r w:rsidRPr="00E61788">
        <w:t>ſ</w:t>
      </w:r>
      <w:r>
        <w:t>zo</w:t>
      </w:r>
      <w:r w:rsidR="003451AB">
        <w:t>K</w:t>
      </w:r>
      <w:r>
        <w:t>o zpahaju,</w:t>
      </w:r>
      <w:r>
        <w:br/>
        <w:t>Gizdavczi za zavczi letiu besiu vu grob,</w:t>
      </w:r>
      <w:r>
        <w:br/>
        <w:t>Szmert zbuha, y z</w:t>
      </w:r>
      <w:r w:rsidR="003451AB">
        <w:t>K</w:t>
      </w:r>
      <w:r>
        <w:t>uha nyim bob.</w:t>
      </w:r>
    </w:p>
    <w:p w14:paraId="36F5BFA6" w14:textId="2BAF173D" w:rsidR="0069224E" w:rsidRDefault="0069224E" w:rsidP="00F40FCA">
      <w:pPr>
        <w:pStyle w:val="teiab"/>
      </w:pPr>
      <w:r>
        <w:t>Nai</w:t>
      </w:r>
      <w:r w:rsidRPr="00E61788">
        <w:t>ſ</w:t>
      </w:r>
      <w:r>
        <w:t>ze Chlove</w:t>
      </w:r>
      <w:r w:rsidR="003451AB">
        <w:t>K</w:t>
      </w:r>
      <w:r>
        <w:t xml:space="preserve"> Stimati, a</w:t>
      </w:r>
      <w:r w:rsidR="003451AB">
        <w:t>K</w:t>
      </w:r>
      <w:r>
        <w:t>o</w:t>
      </w:r>
      <w:r w:rsidRPr="00E61788">
        <w:t>ſ</w:t>
      </w:r>
      <w:r>
        <w:t xml:space="preserve">zi </w:t>
      </w:r>
      <w:r w:rsidR="003451AB">
        <w:t>K</w:t>
      </w:r>
      <w:r>
        <w:t>a</w:t>
      </w:r>
      <w:r w:rsidR="003451AB">
        <w:t>K</w:t>
      </w:r>
      <w:r>
        <w:t>ste bogati,</w:t>
      </w:r>
      <w:r>
        <w:br/>
        <w:t xml:space="preserve">Znai </w:t>
      </w:r>
      <w:r w:rsidR="003451AB">
        <w:t>K</w:t>
      </w:r>
      <w:r>
        <w:t>u</w:t>
      </w:r>
      <w:r w:rsidR="003451AB">
        <w:t>K</w:t>
      </w:r>
      <w:r>
        <w:t>a, y lu</w:t>
      </w:r>
      <w:r w:rsidR="003451AB">
        <w:t>K</w:t>
      </w:r>
      <w:r>
        <w:t>a Szmert Szova gotova, y Bog,</w:t>
      </w:r>
      <w:r>
        <w:br/>
        <w:t>Pred nyega bu iti jedno</w:t>
      </w:r>
      <w:r w:rsidR="003451AB">
        <w:t>K</w:t>
      </w:r>
      <w:r>
        <w:t>.</w:t>
      </w:r>
    </w:p>
    <w:p w14:paraId="3FAEDDA5" w14:textId="2438046C" w:rsidR="0069224E" w:rsidRDefault="003451AB" w:rsidP="00F40FCA">
      <w:pPr>
        <w:pStyle w:val="teiab"/>
      </w:pPr>
      <w:r>
        <w:t>K</w:t>
      </w:r>
      <w:r w:rsidR="0069224E">
        <w:t xml:space="preserve">i v-nechiztochi </w:t>
      </w:r>
      <w:r w:rsidR="0069224E" w:rsidRPr="00E61788">
        <w:t>ſ</w:t>
      </w:r>
      <w:r w:rsidR="0069224E">
        <w:t>ze vala, preshla mu je v</w:t>
      </w:r>
      <w:r w:rsidR="0069224E" w:rsidRPr="00E61788">
        <w:t>ſ</w:t>
      </w:r>
      <w:r w:rsidR="0069224E">
        <w:t>za hvala,</w:t>
      </w:r>
      <w:r w:rsidR="0069224E">
        <w:br/>
      </w:r>
      <w:r>
        <w:t>K</w:t>
      </w:r>
      <w:r w:rsidR="0069224E">
        <w:t>urveshi, lutreshi, govnyachi, Szu</w:t>
      </w:r>
      <w:r>
        <w:t>K</w:t>
      </w:r>
      <w:r w:rsidR="0069224E">
        <w:t>achi, y Szmrad,</w:t>
      </w:r>
      <w:r w:rsidR="0069224E">
        <w:br/>
        <w:t>Nye sgalo bu szalo za hlad.</w:t>
      </w:r>
    </w:p>
    <w:p w14:paraId="27C3F1DB" w14:textId="3C5572FC" w:rsidR="0069224E" w:rsidRDefault="0069224E" w:rsidP="00F40FCA">
      <w:pPr>
        <w:pStyle w:val="teiab"/>
      </w:pPr>
      <w:r>
        <w:t>Ti Chlove</w:t>
      </w:r>
      <w:r w:rsidR="003451AB">
        <w:t>K</w:t>
      </w:r>
      <w:r>
        <w:t xml:space="preserve"> nechesh vervati, do</w:t>
      </w:r>
      <w:r w:rsidR="003451AB">
        <w:t>K</w:t>
      </w:r>
      <w:r>
        <w:t xml:space="preserve"> nebush moral z</w:t>
      </w:r>
      <w:r w:rsidR="003451AB">
        <w:t>K</w:t>
      </w:r>
      <w:r>
        <w:t>ushati,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vruche goruche szu mu</w:t>
      </w:r>
      <w:r w:rsidR="003451AB">
        <w:t>K</w:t>
      </w:r>
      <w:r>
        <w:t>e, y tuge za to,</w:t>
      </w:r>
      <w:r>
        <w:br/>
        <w:t>Ti vendar dersish za blato.</w:t>
      </w:r>
    </w:p>
    <w:p w14:paraId="11381EA0" w14:textId="5FD09D4A" w:rsidR="0069224E" w:rsidRDefault="0069224E" w:rsidP="00F40FCA">
      <w:pPr>
        <w:pStyle w:val="teiab"/>
      </w:pPr>
      <w:r>
        <w:t xml:space="preserve">O bludnozt Szveta </w:t>
      </w:r>
      <w:r w:rsidR="003451AB">
        <w:t>K</w:t>
      </w:r>
      <w:r>
        <w:t>am czilash, da zlato vreme zaspilash,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ja</w:t>
      </w:r>
      <w:r w:rsidR="003451AB">
        <w:t>K</w:t>
      </w:r>
      <w:r>
        <w:t>o sze pla</w:t>
      </w:r>
      <w:r w:rsidR="003451AB">
        <w:t>K</w:t>
      </w:r>
      <w:r>
        <w:t>o gorelo bolelo te bo,</w:t>
      </w:r>
      <w:r>
        <w:br/>
        <w:t>Na ve</w:t>
      </w:r>
      <w:r w:rsidR="003451AB">
        <w:t>K</w:t>
      </w:r>
      <w:r>
        <w:t>e zgubleno Nebo.</w:t>
      </w:r>
    </w:p>
    <w:p w14:paraId="6036FF72" w14:textId="77777777" w:rsidR="00B24020" w:rsidRDefault="00B24020" w:rsidP="00165BC4">
      <w:pPr>
        <w:spacing w:after="200"/>
        <w:rPr>
          <w:sz w:val="24"/>
          <w:szCs w:val="24"/>
        </w:rPr>
      </w:pPr>
    </w:p>
    <w:p w14:paraId="38F294A7" w14:textId="65F1F48D" w:rsidR="00B24020" w:rsidRDefault="00B24020" w:rsidP="00B02C9B">
      <w:pPr>
        <w:pStyle w:val="Naslov2"/>
      </w:pPr>
      <w:r>
        <w:t>Na jedna</w:t>
      </w:r>
      <w:r w:rsidR="003451AB">
        <w:t>K</w:t>
      </w:r>
      <w:r>
        <w:t>u Notu.</w:t>
      </w:r>
    </w:p>
    <w:p w14:paraId="780E9CDD" w14:textId="3F2B8248" w:rsidR="00B24020" w:rsidRDefault="003451AB" w:rsidP="00F40FCA">
      <w:pPr>
        <w:pStyle w:val="teiab"/>
      </w:pPr>
      <w:r>
        <w:t>K</w:t>
      </w:r>
      <w:r w:rsidR="00B24020">
        <w:t>ai Chemer zlodi dela, pamet poztane vrela,</w:t>
      </w:r>
      <w:r w:rsidR="00B24020">
        <w:br/>
        <w:t xml:space="preserve">Da </w:t>
      </w:r>
      <w:r>
        <w:t>K</w:t>
      </w:r>
      <w:r w:rsidR="00B24020">
        <w:t>uha, y buda, pre</w:t>
      </w:r>
      <w:r>
        <w:t>K</w:t>
      </w:r>
      <w:r w:rsidR="00B24020">
        <w:t>linya, napinya ve</w:t>
      </w:r>
      <w:r w:rsidR="00B24020" w:rsidRPr="00E61788">
        <w:t>ſ</w:t>
      </w:r>
      <w:r w:rsidR="00B24020">
        <w:t>z Spot,</w:t>
      </w:r>
      <w:r w:rsidR="00B24020">
        <w:br/>
        <w:t>On tere, y mele v</w:t>
      </w:r>
      <w:r w:rsidR="00B24020" w:rsidRPr="00E61788">
        <w:t>ſ</w:t>
      </w:r>
      <w:r w:rsidR="00B24020">
        <w:t>za</w:t>
      </w:r>
      <w:r>
        <w:t>K</w:t>
      </w:r>
      <w:r w:rsidR="00B24020">
        <w:t xml:space="preserve"> </w:t>
      </w:r>
      <w:r>
        <w:t>K</w:t>
      </w:r>
      <w:r w:rsidR="00B24020">
        <w:t>ot.</w:t>
      </w:r>
    </w:p>
    <w:p w14:paraId="1CF8C212" w14:textId="511F3585" w:rsidR="00B24020" w:rsidRDefault="00B24020" w:rsidP="00B02C9B">
      <w:pPr>
        <w:pStyle w:val="teiclosure"/>
      </w:pPr>
      <w:r>
        <w:t>V. C.</w:t>
      </w:r>
    </w:p>
    <w:p w14:paraId="35550470" w14:textId="77777777" w:rsidR="00B24020" w:rsidRDefault="00B24020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2E3E76" w14:textId="76DF362A" w:rsidR="00B24020" w:rsidRDefault="00B24020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/168/</w:t>
      </w:r>
    </w:p>
    <w:p w14:paraId="1997FD5A" w14:textId="38DAE02F" w:rsidR="00B24020" w:rsidRDefault="00B24020" w:rsidP="00906DDD">
      <w:pPr>
        <w:pStyle w:val="teifwPageNum"/>
      </w:pPr>
      <w:r>
        <w:t>404.</w:t>
      </w:r>
    </w:p>
    <w:p w14:paraId="6C2DEC9B" w14:textId="3103E793" w:rsidR="00B24020" w:rsidRDefault="00B24020" w:rsidP="00F40FCA">
      <w:pPr>
        <w:pStyle w:val="teiab"/>
      </w:pPr>
      <w:r>
        <w:t>Jen</w:t>
      </w:r>
      <w:r w:rsidR="003451AB">
        <w:t>K</w:t>
      </w:r>
      <w:r>
        <w:t>rat v</w:t>
      </w:r>
      <w:r w:rsidRPr="00E61788">
        <w:t>ſ</w:t>
      </w:r>
      <w:r>
        <w:t>zi bumo zpoznali, ter ochi ja</w:t>
      </w:r>
      <w:r w:rsidR="003451AB">
        <w:t>K</w:t>
      </w:r>
      <w:r>
        <w:t>o bri</w:t>
      </w:r>
      <w:r w:rsidRPr="00E61788">
        <w:t>ſ</w:t>
      </w:r>
      <w:r w:rsidR="00906DDD">
        <w:t>zali,</w:t>
      </w:r>
      <w:r w:rsidR="00906DDD">
        <w:br/>
        <w:t>Da</w:t>
      </w:r>
      <w:r>
        <w:t xml:space="preserve"> hitra, ter biztra doteche po</w:t>
      </w:r>
      <w:r w:rsidRPr="00E61788">
        <w:t>ſ</w:t>
      </w:r>
      <w:r>
        <w:t>zeche na</w:t>
      </w:r>
      <w:r w:rsidRPr="00E61788">
        <w:t>ſ</w:t>
      </w:r>
      <w:r>
        <w:t>z Szmert,</w:t>
      </w:r>
      <w:r>
        <w:br/>
        <w:t>Te v</w:t>
      </w:r>
      <w:r w:rsidRPr="00E61788">
        <w:t>ſ</w:t>
      </w:r>
      <w:r>
        <w:t>za</w:t>
      </w:r>
      <w:r w:rsidR="003451AB">
        <w:t>K</w:t>
      </w:r>
      <w:r>
        <w:t>i bu ta</w:t>
      </w:r>
      <w:r w:rsidR="003451AB">
        <w:t>K</w:t>
      </w:r>
      <w:r>
        <w:t>i ve</w:t>
      </w:r>
      <w:r w:rsidRPr="00E61788">
        <w:t>ſ</w:t>
      </w:r>
      <w:r>
        <w:t>z terd.</w:t>
      </w:r>
    </w:p>
    <w:p w14:paraId="2BE29C69" w14:textId="6684FAC2" w:rsidR="00B24020" w:rsidRDefault="00B24020" w:rsidP="00F40FCA">
      <w:pPr>
        <w:pStyle w:val="teiab"/>
      </w:pPr>
      <w:r>
        <w:t>Zmi</w:t>
      </w:r>
      <w:r w:rsidRPr="00E61788">
        <w:t>ſ</w:t>
      </w:r>
      <w:r>
        <w:t>zli Chlove</w:t>
      </w:r>
      <w:r w:rsidR="003451AB">
        <w:t>K</w:t>
      </w:r>
      <w:r>
        <w:t xml:space="preserve"> na Boga nai bantuvati nyega,</w:t>
      </w:r>
      <w:r>
        <w:br/>
        <w:t>Neg raishi do</w:t>
      </w:r>
      <w:r w:rsidR="003451AB">
        <w:t>K</w:t>
      </w:r>
      <w:r>
        <w:t xml:space="preserve"> mlaishi sze plachi, y </w:t>
      </w:r>
      <w:r w:rsidR="003451AB">
        <w:t>K</w:t>
      </w:r>
      <w:r>
        <w:t>lachi v</w:t>
      </w:r>
      <w:r w:rsidRPr="00E61788">
        <w:t>ſ</w:t>
      </w:r>
      <w:r>
        <w:t>ze zdai,</w:t>
      </w:r>
      <w:r>
        <w:br/>
      </w:r>
      <w:r w:rsidR="003451AB">
        <w:t>K</w:t>
      </w:r>
      <w:r>
        <w:t>ai pachi v-greh vlachi te rai.</w:t>
      </w:r>
    </w:p>
    <w:p w14:paraId="627FA816" w14:textId="32A27A7C" w:rsidR="00B24020" w:rsidRDefault="00B24020" w:rsidP="00F40FCA">
      <w:pPr>
        <w:pStyle w:val="teiab"/>
      </w:pPr>
      <w:r>
        <w:t>Nai nai ti vishe greshiti, pochni z</w:t>
      </w:r>
      <w:r w:rsidR="003451AB">
        <w:t>K</w:t>
      </w:r>
      <w:r>
        <w:t>rushno</w:t>
      </w:r>
      <w:r w:rsidRPr="00E61788">
        <w:t>ſ</w:t>
      </w:r>
      <w:r>
        <w:t>ze moliti,</w:t>
      </w:r>
      <w:r>
        <w:br/>
        <w:t>Ah! zdehni, y pehni v</w:t>
      </w:r>
      <w:r w:rsidRPr="00E61788">
        <w:t>ſ</w:t>
      </w:r>
      <w:r w:rsidR="004E49CD">
        <w:t>ze grehe, y Szmehe na ztran,</w:t>
      </w:r>
      <w:r w:rsidR="004E49CD">
        <w:br/>
        <w:t>Da vragom nebudesh pre</w:t>
      </w:r>
      <w:r w:rsidR="003451AB">
        <w:t>K</w:t>
      </w:r>
      <w:r w:rsidR="004E49CD">
        <w:t xml:space="preserve"> dan.</w:t>
      </w:r>
    </w:p>
    <w:p w14:paraId="5CEDA9FB" w14:textId="77777777" w:rsidR="004E49CD" w:rsidRDefault="004E49CD" w:rsidP="00165BC4">
      <w:pPr>
        <w:spacing w:after="200"/>
        <w:rPr>
          <w:sz w:val="24"/>
          <w:szCs w:val="24"/>
        </w:rPr>
      </w:pPr>
    </w:p>
    <w:p w14:paraId="00C9FD0F" w14:textId="09CBB4AF" w:rsidR="004E49CD" w:rsidRDefault="004E49CD" w:rsidP="00906DDD">
      <w:pPr>
        <w:pStyle w:val="Naslov2"/>
      </w:pPr>
      <w:r>
        <w:t>Od Neztalnozti Szveta.</w:t>
      </w:r>
      <w:r>
        <w:br/>
        <w:t>Na Notu: No= 255.</w:t>
      </w:r>
    </w:p>
    <w:p w14:paraId="2DCC1844" w14:textId="2951A409" w:rsidR="004E49CD" w:rsidRDefault="004E49CD" w:rsidP="00F40FCA">
      <w:pPr>
        <w:pStyle w:val="teiab"/>
      </w:pPr>
      <w:r>
        <w:t>Premi</w:t>
      </w:r>
      <w:r w:rsidRPr="00E61788">
        <w:t>ſ</w:t>
      </w:r>
      <w:r>
        <w:t>zli Chlove</w:t>
      </w:r>
      <w:r w:rsidR="003451AB">
        <w:t>K</w:t>
      </w:r>
      <w:r>
        <w:t xml:space="preserve"> moi! </w:t>
      </w:r>
      <w:r w:rsidR="003451AB">
        <w:t>K</w:t>
      </w:r>
      <w:r>
        <w:t>a</w:t>
      </w:r>
      <w:r w:rsidR="003451AB">
        <w:t>K</w:t>
      </w:r>
      <w:r>
        <w:t xml:space="preserve">shi bu </w:t>
      </w:r>
      <w:r w:rsidR="003451AB">
        <w:t>K</w:t>
      </w:r>
      <w:r>
        <w:t xml:space="preserve">onecz </w:t>
      </w:r>
      <w:r w:rsidRPr="00A42BF2">
        <w:rPr>
          <w:rStyle w:val="teidel"/>
        </w:rPr>
        <w:t>moi</w:t>
      </w:r>
      <w:r>
        <w:t xml:space="preserve"> tvoi,</w:t>
      </w:r>
      <w:r>
        <w:br/>
        <w:t>Z</w:t>
      </w:r>
      <w:r w:rsidR="003451AB">
        <w:t>K</w:t>
      </w:r>
      <w:r>
        <w:t>o</w:t>
      </w:r>
      <w:r w:rsidRPr="00E61788">
        <w:t>ſ</w:t>
      </w:r>
      <w:r>
        <w:t>z nebush na Szveti, jedno</w:t>
      </w:r>
      <w:r w:rsidR="003451AB">
        <w:t>K</w:t>
      </w:r>
      <w:r>
        <w:t xml:space="preserve"> bu ti vmreti.</w:t>
      </w:r>
    </w:p>
    <w:p w14:paraId="42F37361" w14:textId="1DAE9235" w:rsidR="004E49CD" w:rsidRDefault="004E49CD" w:rsidP="00F40FCA">
      <w:pPr>
        <w:pStyle w:val="teiab"/>
      </w:pPr>
      <w:r>
        <w:t xml:space="preserve">Ta Szmert hitro doide, </w:t>
      </w:r>
      <w:r w:rsidR="003451AB">
        <w:t>K</w:t>
      </w:r>
      <w:r>
        <w:t>am te Dusha poide,</w:t>
      </w:r>
      <w:r>
        <w:br/>
        <w:t>To szi zdai premi</w:t>
      </w:r>
      <w:r w:rsidRPr="00E61788">
        <w:t>ſ</w:t>
      </w:r>
      <w:r>
        <w:t>zli, y z-Boga sze zmi</w:t>
      </w:r>
      <w:r w:rsidRPr="00E61788">
        <w:t>ſ</w:t>
      </w:r>
      <w:r>
        <w:t>zli.</w:t>
      </w:r>
    </w:p>
    <w:p w14:paraId="3E5ADFF5" w14:textId="67E80E5B" w:rsidR="004E49CD" w:rsidRDefault="004E49CD" w:rsidP="00F40FCA">
      <w:pPr>
        <w:pStyle w:val="teiab"/>
      </w:pPr>
      <w:r>
        <w:t>Vnogi szi vchinil greh, ti stimash, da je Szmeh,</w:t>
      </w:r>
      <w:r>
        <w:br/>
        <w:t xml:space="preserve">Neg bush videl </w:t>
      </w:r>
      <w:r w:rsidR="003451AB">
        <w:t>K</w:t>
      </w:r>
      <w:r>
        <w:t>ai bo, a</w:t>
      </w:r>
      <w:r w:rsidR="003451AB">
        <w:t>K</w:t>
      </w:r>
      <w:r>
        <w:t>o zgubish Nebo.</w:t>
      </w:r>
    </w:p>
    <w:p w14:paraId="632F272D" w14:textId="426F68FD" w:rsidR="004E49CD" w:rsidRDefault="004E49CD" w:rsidP="00F40FCA">
      <w:pPr>
        <w:pStyle w:val="teiab"/>
      </w:pPr>
      <w:r>
        <w:t>Preidu tvoja leta, vmerjesh z-toga Szveta,</w:t>
      </w:r>
      <w:r>
        <w:br/>
      </w:r>
      <w:r w:rsidR="003451AB">
        <w:t>K</w:t>
      </w:r>
      <w:r>
        <w:t>ai ti bu ha</w:t>
      </w:r>
      <w:r w:rsidRPr="00E61788">
        <w:t>ſ</w:t>
      </w:r>
      <w:r>
        <w:t xml:space="preserve">znilo, </w:t>
      </w:r>
      <w:r w:rsidR="003451AB">
        <w:t>K</w:t>
      </w:r>
      <w:r>
        <w:t>ai tvoje je bilo.</w:t>
      </w:r>
    </w:p>
    <w:p w14:paraId="3D0ECC89" w14:textId="44105449" w:rsidR="004E49CD" w:rsidRDefault="004E49CD" w:rsidP="00F40FCA">
      <w:pPr>
        <w:pStyle w:val="teiab"/>
      </w:pPr>
      <w:r>
        <w:t>Blago, Szrebro, zlato, jedno</w:t>
      </w:r>
      <w:r w:rsidR="003451AB">
        <w:t>K</w:t>
      </w:r>
      <w:r>
        <w:t xml:space="preserve"> bu v</w:t>
      </w:r>
      <w:r w:rsidRPr="00E61788">
        <w:t>ſ</w:t>
      </w:r>
      <w:r>
        <w:t>ze blato,</w:t>
      </w:r>
      <w:r>
        <w:br/>
        <w:t>Telo bu zperhnelo, ni</w:t>
      </w:r>
      <w:r w:rsidR="003451AB">
        <w:t>K</w:t>
      </w:r>
      <w:r>
        <w:t>ai z-Szobum vzelo.</w:t>
      </w:r>
    </w:p>
    <w:p w14:paraId="5E49F111" w14:textId="77777777" w:rsidR="004E49CD" w:rsidRDefault="004E49C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60EFB6" w14:textId="281AC2BD" w:rsidR="004E49CD" w:rsidRDefault="004E49CD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/169/</w:t>
      </w:r>
    </w:p>
    <w:p w14:paraId="55B1FBEE" w14:textId="0D4762D0" w:rsidR="004E49CD" w:rsidRDefault="004E49CD" w:rsidP="00A42BF2">
      <w:pPr>
        <w:pStyle w:val="teifwPageNum"/>
      </w:pPr>
      <w:r>
        <w:t>405.</w:t>
      </w:r>
    </w:p>
    <w:p w14:paraId="25AD8801" w14:textId="25E16D79" w:rsidR="004E49CD" w:rsidRDefault="004E49CD" w:rsidP="00F40FCA">
      <w:pPr>
        <w:pStyle w:val="teiab"/>
      </w:pPr>
      <w:r>
        <w:t>Bog cha</w:t>
      </w:r>
      <w:r w:rsidR="003451AB">
        <w:t>K</w:t>
      </w:r>
      <w:r>
        <w:t>a vre na na</w:t>
      </w:r>
      <w:r w:rsidRPr="00E61788">
        <w:t>ſ</w:t>
      </w:r>
      <w:r>
        <w:t>z vnogo let dugi cha</w:t>
      </w:r>
      <w:r w:rsidRPr="00E61788">
        <w:t>ſ</w:t>
      </w:r>
      <w:r>
        <w:t>z,</w:t>
      </w:r>
      <w:r>
        <w:br/>
        <w:t>Ah! jai bu za na</w:t>
      </w:r>
      <w:r w:rsidRPr="00E61788">
        <w:t>ſ</w:t>
      </w:r>
      <w:r>
        <w:t xml:space="preserve">z te </w:t>
      </w:r>
      <w:r w:rsidRPr="00A42BF2">
        <w:rPr>
          <w:rStyle w:val="teiadd"/>
        </w:rPr>
        <w:t>bude</w:t>
      </w:r>
      <w:r>
        <w:t>, che on raz</w:t>
      </w:r>
      <w:r w:rsidRPr="00E61788">
        <w:t>ſ</w:t>
      </w:r>
      <w:r>
        <w:t>zerdi</w:t>
      </w:r>
      <w:r w:rsidRPr="00E61788">
        <w:t>ſ</w:t>
      </w:r>
      <w:r>
        <w:t>ze.</w:t>
      </w:r>
    </w:p>
    <w:p w14:paraId="074CD594" w14:textId="4A8D618E" w:rsidR="004E49CD" w:rsidRDefault="004E49CD" w:rsidP="00F40FCA">
      <w:pPr>
        <w:pStyle w:val="teiab"/>
      </w:pPr>
      <w:r>
        <w:t>Chuli zte vnogi gla</w:t>
      </w:r>
      <w:r w:rsidRPr="00E61788">
        <w:t>ſ</w:t>
      </w:r>
      <w:r>
        <w:t xml:space="preserve">z, </w:t>
      </w:r>
      <w:r w:rsidR="003451AB">
        <w:t>K</w:t>
      </w:r>
      <w:r>
        <w:t>a</w:t>
      </w:r>
      <w:r w:rsidR="003451AB">
        <w:t>K</w:t>
      </w:r>
      <w:r>
        <w:t xml:space="preserve"> bu hudo za na</w:t>
      </w:r>
      <w:r w:rsidRPr="00E61788">
        <w:t>ſ</w:t>
      </w:r>
      <w:r>
        <w:t>z,</w:t>
      </w:r>
      <w:r>
        <w:br/>
        <w:t>Gda na szud doidemo, che v-grehi vumremo.</w:t>
      </w:r>
    </w:p>
    <w:p w14:paraId="38A863FA" w14:textId="1E32CB9F" w:rsidR="004E49CD" w:rsidRDefault="004E49CD" w:rsidP="00F40FCA">
      <w:pPr>
        <w:pStyle w:val="teiab"/>
      </w:pPr>
      <w:r>
        <w:t>Bog bu jemal rachun, onda bu Shala vun,</w:t>
      </w:r>
      <w:r>
        <w:br/>
        <w:t>Che nemo pravichni doshli vu rai vechni.</w:t>
      </w:r>
    </w:p>
    <w:p w14:paraId="0BED0057" w14:textId="3DDB1F88" w:rsidR="004E49CD" w:rsidRDefault="004E49CD" w:rsidP="00F40FCA">
      <w:pPr>
        <w:pStyle w:val="teiab"/>
      </w:pPr>
      <w:r>
        <w:t>Premi</w:t>
      </w:r>
      <w:r w:rsidRPr="00E61788">
        <w:t>ſ</w:t>
      </w:r>
      <w:r>
        <w:t>zli greshni</w:t>
      </w:r>
      <w:r w:rsidR="003451AB">
        <w:t>K</w:t>
      </w:r>
      <w:r>
        <w:t xml:space="preserve"> zdai, gde bush na ve</w:t>
      </w:r>
      <w:r w:rsidR="003451AB">
        <w:t>K</w:t>
      </w:r>
      <w:r>
        <w:t>e rai,</w:t>
      </w:r>
      <w:r>
        <w:br/>
        <w:t xml:space="preserve">Bog che </w:t>
      </w:r>
      <w:r w:rsidR="00CB19A2">
        <w:t>z</w:t>
      </w:r>
      <w:r w:rsidR="003451AB">
        <w:t>K</w:t>
      </w:r>
      <w:r w:rsidR="00CB19A2">
        <w:t>oro meti, da bush moral vmreti.</w:t>
      </w:r>
    </w:p>
    <w:p w14:paraId="35C76808" w14:textId="77777777" w:rsidR="00F82E30" w:rsidRDefault="00CB19A2" w:rsidP="00F40FCA">
      <w:pPr>
        <w:pStyle w:val="teiab"/>
      </w:pPr>
      <w:r>
        <w:t>Nai v</w:t>
      </w:r>
      <w:r w:rsidRPr="00E61788">
        <w:t>ſ</w:t>
      </w:r>
      <w:r>
        <w:t>za</w:t>
      </w:r>
      <w:r w:rsidR="003451AB">
        <w:t>K</w:t>
      </w:r>
      <w:r>
        <w:t xml:space="preserve">i sze zpoti, po </w:t>
      </w:r>
      <w:r w:rsidR="003451AB">
        <w:t>K</w:t>
      </w:r>
      <w:r>
        <w:t>ojem gre poti,</w:t>
      </w:r>
      <w:r>
        <w:br/>
        <w:t>Da nedoide v-plamen, Bog na</w:t>
      </w:r>
      <w:r w:rsidRPr="00E61788">
        <w:t>ſ</w:t>
      </w:r>
      <w:r>
        <w:t xml:space="preserve">z chuvai, </w:t>
      </w:r>
    </w:p>
    <w:p w14:paraId="20E119E2" w14:textId="3DEEDB31" w:rsidR="00CB19A2" w:rsidRDefault="00CB19A2" w:rsidP="00F82E30">
      <w:pPr>
        <w:pStyle w:val="teiclosure"/>
      </w:pPr>
      <w:r>
        <w:t>Amen.</w:t>
      </w:r>
    </w:p>
    <w:p w14:paraId="36FDC026" w14:textId="77777777" w:rsidR="00CB19A2" w:rsidRDefault="00CB19A2" w:rsidP="00165BC4">
      <w:pPr>
        <w:spacing w:after="200"/>
        <w:rPr>
          <w:sz w:val="24"/>
          <w:szCs w:val="24"/>
        </w:rPr>
      </w:pPr>
    </w:p>
    <w:p w14:paraId="10477748" w14:textId="2F18CAA6" w:rsidR="00DE685D" w:rsidRDefault="00DE685D" w:rsidP="00A42BF2">
      <w:pPr>
        <w:pStyle w:val="Naslov2"/>
      </w:pPr>
      <w:r>
        <w:t>Od Szuda.</w:t>
      </w:r>
      <w:r w:rsidR="007C6F84">
        <w:br/>
        <w:t>Na Notu: No= 256.</w:t>
      </w:r>
    </w:p>
    <w:p w14:paraId="29A80D73" w14:textId="45053D8A" w:rsidR="007C6F84" w:rsidRDefault="007C6F84" w:rsidP="00F40FCA">
      <w:pPr>
        <w:pStyle w:val="teiab"/>
      </w:pPr>
      <w:r>
        <w:t>Blise z</w:t>
      </w:r>
      <w:r w:rsidR="003451AB">
        <w:t>K</w:t>
      </w:r>
      <w:r>
        <w:t>o</w:t>
      </w:r>
      <w:r w:rsidRPr="00E61788">
        <w:t>ſ</w:t>
      </w:r>
      <w:r w:rsidR="007F77DE">
        <w:t>z Szudni den ide bogem lyudem</w:t>
      </w:r>
      <w:r>
        <w:t>,</w:t>
      </w:r>
      <w:r>
        <w:br/>
        <w:t>Bog bu na</w:t>
      </w:r>
      <w:r w:rsidRPr="00E61788">
        <w:t>ſ</w:t>
      </w:r>
      <w:r>
        <w:t>z zval pred sze na oster rachun v</w:t>
      </w:r>
      <w:r w:rsidRPr="00E61788">
        <w:t>ſ</w:t>
      </w:r>
      <w:r>
        <w:t>ze,</w:t>
      </w:r>
      <w:r>
        <w:br/>
        <w:t xml:space="preserve">Ali </w:t>
      </w:r>
      <w:r w:rsidR="003451AB">
        <w:t>K</w:t>
      </w:r>
      <w:r>
        <w:t>a</w:t>
      </w:r>
      <w:r w:rsidR="003451AB">
        <w:t>K</w:t>
      </w:r>
      <w:r>
        <w:t xml:space="preserve"> mo dali, ino sze zprichali,</w:t>
      </w:r>
      <w:r>
        <w:br/>
        <w:t>Da radi greshimo, y zlo zdai Sivimo, ah jai za na</w:t>
      </w:r>
      <w:r w:rsidRPr="00E61788">
        <w:t>ſ</w:t>
      </w:r>
      <w:r>
        <w:t>z!</w:t>
      </w:r>
    </w:p>
    <w:p w14:paraId="54A329E5" w14:textId="7E4A9BED" w:rsidR="007C6F84" w:rsidRDefault="007C6F84" w:rsidP="00F40FCA">
      <w:pPr>
        <w:pStyle w:val="teiab"/>
      </w:pPr>
      <w:r>
        <w:t>Nam sze tes</w:t>
      </w:r>
      <w:r w:rsidR="003451AB">
        <w:t>K</w:t>
      </w:r>
      <w:r>
        <w:t>o vidi od zadne zpovedi,</w:t>
      </w:r>
      <w:r>
        <w:br/>
        <w:t>Dabi sze szmi</w:t>
      </w:r>
      <w:r w:rsidRPr="00E61788">
        <w:t>ſ</w:t>
      </w:r>
      <w:r>
        <w:t xml:space="preserve">zlili, </w:t>
      </w:r>
      <w:r w:rsidR="003451AB">
        <w:t>K</w:t>
      </w:r>
      <w:r>
        <w:t>ai szmo zla vchinili,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bu od czeloga Sivlenya v</w:t>
      </w:r>
      <w:r w:rsidRPr="00E61788">
        <w:t>ſ</w:t>
      </w:r>
      <w:r>
        <w:t>za</w:t>
      </w:r>
      <w:r w:rsidR="003451AB">
        <w:t>K</w:t>
      </w:r>
      <w:r>
        <w:t>oga,</w:t>
      </w:r>
      <w:r>
        <w:br/>
        <w:t>Od mi</w:t>
      </w:r>
      <w:r w:rsidRPr="00E61788">
        <w:t>ſ</w:t>
      </w:r>
      <w:r>
        <w:t xml:space="preserve">zli, y rechi, </w:t>
      </w:r>
      <w:r w:rsidR="003451AB">
        <w:t>K</w:t>
      </w:r>
      <w:r>
        <w:t>ai</w:t>
      </w:r>
      <w:r w:rsidRPr="00E61788">
        <w:t>ſ</w:t>
      </w:r>
      <w:r>
        <w:t>ze more zrechi rachun dati.</w:t>
      </w:r>
    </w:p>
    <w:p w14:paraId="0065597B" w14:textId="79A680E2" w:rsidR="007C6F84" w:rsidRDefault="007C6F84" w:rsidP="007F77DE">
      <w:pPr>
        <w:pStyle w:val="teiclosure"/>
      </w:pPr>
      <w:r>
        <w:t>V. C.</w:t>
      </w:r>
    </w:p>
    <w:p w14:paraId="03AB6547" w14:textId="77777777" w:rsidR="007C6F84" w:rsidRDefault="007C6F8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E6570E" w14:textId="2DC7A5F3" w:rsidR="007C6F84" w:rsidRDefault="007C6F84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/170/</w:t>
      </w:r>
    </w:p>
    <w:p w14:paraId="6158FBFB" w14:textId="3B5BEBB2" w:rsidR="007C6F84" w:rsidRDefault="007C6F84" w:rsidP="007F77DE">
      <w:pPr>
        <w:pStyle w:val="teifwPageNum"/>
      </w:pPr>
      <w:r>
        <w:t>406.</w:t>
      </w:r>
    </w:p>
    <w:p w14:paraId="5F3625FB" w14:textId="315C3A35" w:rsidR="007C6F84" w:rsidRDefault="007C6F84" w:rsidP="00F40FCA">
      <w:pPr>
        <w:pStyle w:val="teiab"/>
      </w:pPr>
      <w:r>
        <w:t>V</w:t>
      </w:r>
      <w:r w:rsidRPr="00E61788">
        <w:t>ſ</w:t>
      </w:r>
      <w:r>
        <w:t>ze bude doshlo vun pred Boga na rachun,</w:t>
      </w:r>
      <w:r>
        <w:br/>
      </w:r>
      <w:r w:rsidR="003451AB">
        <w:t>K</w:t>
      </w:r>
      <w:r>
        <w:t>ai je goder bilo, y sze pripetilo,</w:t>
      </w:r>
      <w:r>
        <w:br/>
        <w:t>Nich sze nebu z</w:t>
      </w:r>
      <w:r w:rsidR="003451AB">
        <w:t>K</w:t>
      </w:r>
      <w:r>
        <w:t xml:space="preserve">rilo, </w:t>
      </w:r>
      <w:r w:rsidR="003451AB">
        <w:t>K</w:t>
      </w:r>
      <w:r>
        <w:t>ai</w:t>
      </w:r>
      <w:r w:rsidRPr="00E61788">
        <w:t>ſ</w:t>
      </w:r>
      <w:r>
        <w:t>ze gde vchinilo,</w:t>
      </w:r>
      <w:r>
        <w:br/>
        <w:t>V</w:t>
      </w:r>
      <w:r w:rsidRPr="00E61788">
        <w:t>ſ</w:t>
      </w:r>
      <w:r>
        <w:t>ze bu onda znano, gla</w:t>
      </w:r>
      <w:r w:rsidRPr="00E61788">
        <w:t>ſ</w:t>
      </w:r>
      <w:r>
        <w:t>zno povedano, ah jai za na</w:t>
      </w:r>
      <w:r w:rsidRPr="00E61788">
        <w:t>ſ</w:t>
      </w:r>
      <w:r>
        <w:t>z.</w:t>
      </w:r>
    </w:p>
    <w:p w14:paraId="71ED648C" w14:textId="676ED05B" w:rsidR="007C6F84" w:rsidRDefault="007C6F84" w:rsidP="00F40FCA">
      <w:pPr>
        <w:pStyle w:val="teiab"/>
      </w:pPr>
      <w:r>
        <w:t xml:space="preserve">Gde szmo goder bili, </w:t>
      </w:r>
      <w:r w:rsidR="003451AB">
        <w:t>K</w:t>
      </w:r>
      <w:r>
        <w:t>ai szmo jeli pili,</w:t>
      </w:r>
      <w:r>
        <w:br/>
      </w:r>
      <w:r w:rsidR="003451AB">
        <w:t>K</w:t>
      </w:r>
      <w:r>
        <w:t>am je</w:t>
      </w:r>
      <w:r w:rsidRPr="00E61788">
        <w:t>ſ</w:t>
      </w:r>
      <w:r>
        <w:t xml:space="preserve">zmo hodili, </w:t>
      </w:r>
      <w:r w:rsidR="003451AB">
        <w:t>K</w:t>
      </w:r>
      <w:r>
        <w:t>ai szmo zamudili,</w:t>
      </w:r>
      <w:r>
        <w:br/>
      </w:r>
      <w:r w:rsidR="003451AB">
        <w:t>K</w:t>
      </w:r>
      <w:r>
        <w:t xml:space="preserve">ai szmo gda delali, </w:t>
      </w:r>
      <w:r w:rsidR="003451AB">
        <w:t>K</w:t>
      </w:r>
      <w:r>
        <w:t>a</w:t>
      </w:r>
      <w:r w:rsidR="003451AB">
        <w:t>K</w:t>
      </w:r>
      <w:r w:rsidRPr="00E61788">
        <w:t>ſ</w:t>
      </w:r>
      <w:r>
        <w:t>ze zadersali?</w:t>
      </w:r>
      <w:r>
        <w:br/>
        <w:t>Bog na</w:t>
      </w:r>
      <w:r w:rsidRPr="00E61788">
        <w:t>ſ</w:t>
      </w:r>
      <w:r>
        <w:t xml:space="preserve">z bude pito za vino, y Sito, </w:t>
      </w:r>
      <w:r w:rsidR="003451AB">
        <w:t>K</w:t>
      </w:r>
      <w:r>
        <w:t>am szmo deli?</w:t>
      </w:r>
    </w:p>
    <w:p w14:paraId="10EE2AEB" w14:textId="130ADB83" w:rsidR="007C6F84" w:rsidRDefault="003451AB" w:rsidP="00F40FCA">
      <w:pPr>
        <w:pStyle w:val="teiab"/>
      </w:pPr>
      <w:r>
        <w:t>K</w:t>
      </w:r>
      <w:r w:rsidR="007C6F84">
        <w:t xml:space="preserve">ai je gdo </w:t>
      </w:r>
      <w:r>
        <w:t>K</w:t>
      </w:r>
      <w:r w:rsidR="007C6F84">
        <w:t>omu v</w:t>
      </w:r>
      <w:r>
        <w:t>K</w:t>
      </w:r>
      <w:r w:rsidR="007C6F84">
        <w:t>ral, pa</w:t>
      </w:r>
      <w:r>
        <w:t>K</w:t>
      </w:r>
      <w:r w:rsidR="007C6F84">
        <w:t xml:space="preserve"> ni je nazad dal,</w:t>
      </w:r>
      <w:r w:rsidR="007C6F84">
        <w:br/>
      </w:r>
      <w:r>
        <w:t>K</w:t>
      </w:r>
      <w:r w:rsidR="007C6F84">
        <w:t>uli</w:t>
      </w:r>
      <w:r>
        <w:t>K</w:t>
      </w:r>
      <w:r w:rsidR="007C6F84">
        <w:t>o je zapil, gda ne je sejen bil,</w:t>
      </w:r>
      <w:r w:rsidR="007C6F84">
        <w:br/>
        <w:t>Hoche Bog v</w:t>
      </w:r>
      <w:r w:rsidR="007C6F84" w:rsidRPr="00E61788">
        <w:t>ſ</w:t>
      </w:r>
      <w:r w:rsidR="007C6F84">
        <w:t>ze znati, y rachun mu dati</w:t>
      </w:r>
      <w:r w:rsidR="007C6F84">
        <w:br/>
        <w:t xml:space="preserve">Budemo morali, </w:t>
      </w:r>
      <w:r>
        <w:t>K</w:t>
      </w:r>
      <w:r w:rsidR="007C6F84">
        <w:t>a</w:t>
      </w:r>
      <w:r>
        <w:t>K</w:t>
      </w:r>
      <w:r w:rsidR="007C6F84">
        <w:t xml:space="preserve"> Szmoga bogali, ah jai za na</w:t>
      </w:r>
      <w:r w:rsidR="007C6F84" w:rsidRPr="00E61788">
        <w:t>ſ</w:t>
      </w:r>
      <w:r w:rsidR="007C6F84">
        <w:t>z.</w:t>
      </w:r>
    </w:p>
    <w:p w14:paraId="45DE2BB4" w14:textId="0AC4A8DA" w:rsidR="007C6F84" w:rsidRPr="007F77DE" w:rsidRDefault="007C6F84" w:rsidP="00F40FCA">
      <w:pPr>
        <w:pStyle w:val="teiab"/>
        <w:rPr>
          <w:rStyle w:val="teiadd"/>
        </w:rPr>
      </w:pPr>
      <w:r>
        <w:t>O Greshni</w:t>
      </w:r>
      <w:r w:rsidR="003451AB">
        <w:t>K</w:t>
      </w:r>
      <w:r w:rsidR="007F77DE">
        <w:t xml:space="preserve"> nechizti! n</w:t>
      </w:r>
      <w:r>
        <w:t>echesh premi</w:t>
      </w:r>
      <w:r w:rsidRPr="00E61788">
        <w:t>ſ</w:t>
      </w:r>
      <w:r>
        <w:t>zliti,</w:t>
      </w:r>
      <w:r>
        <w:br/>
        <w:t>Vmreiti bu ti z</w:t>
      </w:r>
      <w:r w:rsidR="003451AB">
        <w:t>K</w:t>
      </w:r>
      <w:r>
        <w:t>oro, delai zdai po</w:t>
      </w:r>
      <w:r w:rsidR="003451AB">
        <w:t>K</w:t>
      </w:r>
      <w:r>
        <w:t>oro,</w:t>
      </w:r>
      <w:r>
        <w:br/>
      </w:r>
      <w:r w:rsidR="003451AB">
        <w:t>K</w:t>
      </w:r>
      <w:r>
        <w:t>a</w:t>
      </w:r>
      <w:r w:rsidR="003451AB">
        <w:t>K</w:t>
      </w:r>
      <w:r w:rsidRPr="00E61788">
        <w:t>ſ</w:t>
      </w:r>
      <w:r>
        <w:t xml:space="preserve">ze budesh zprichal, Bog bu na te </w:t>
      </w:r>
      <w:r w:rsidR="003451AB">
        <w:t>K</w:t>
      </w:r>
      <w:r>
        <w:t>richal,</w:t>
      </w:r>
      <w:r>
        <w:br/>
        <w:t>Da luste zpunyavash, Jesusha odavash, ah jai za te.</w:t>
      </w:r>
      <w:r>
        <w:br/>
      </w:r>
      <w:r w:rsidRPr="007F77DE">
        <w:rPr>
          <w:rStyle w:val="teiadd"/>
        </w:rPr>
        <w:t xml:space="preserve">vel: Daſze zdai </w:t>
      </w:r>
      <w:r w:rsidR="003451AB" w:rsidRPr="007F77DE">
        <w:rPr>
          <w:rStyle w:val="teiadd"/>
        </w:rPr>
        <w:t>K</w:t>
      </w:r>
      <w:r w:rsidRPr="007F77DE">
        <w:rPr>
          <w:rStyle w:val="teiadd"/>
        </w:rPr>
        <w:t xml:space="preserve">urvarish, </w:t>
      </w:r>
      <w:r w:rsidRPr="007F77DE">
        <w:rPr>
          <w:rStyle w:val="teipersName"/>
        </w:rPr>
        <w:t>Jesusha</w:t>
      </w:r>
      <w:r w:rsidRPr="007F77DE">
        <w:rPr>
          <w:rStyle w:val="teiadd"/>
        </w:rPr>
        <w:t xml:space="preserve"> z</w:t>
      </w:r>
      <w:r w:rsidR="003451AB" w:rsidRPr="007F77DE">
        <w:rPr>
          <w:rStyle w:val="teiadd"/>
        </w:rPr>
        <w:t>K</w:t>
      </w:r>
      <w:r w:rsidRPr="007F77DE">
        <w:rPr>
          <w:rStyle w:val="teiadd"/>
        </w:rPr>
        <w:t>oſz ranish,</w:t>
      </w:r>
    </w:p>
    <w:p w14:paraId="77D25870" w14:textId="586EAEBB" w:rsidR="007C6F84" w:rsidRDefault="007C6F84" w:rsidP="00F40FCA">
      <w:pPr>
        <w:pStyle w:val="teiab"/>
      </w:pPr>
      <w:r>
        <w:t>Nai greha chiniti, Boga bantuvati,</w:t>
      </w:r>
      <w:r>
        <w:br/>
        <w:t>Ar Bog v</w:t>
      </w:r>
      <w:r w:rsidRPr="00E61788">
        <w:t>ſ</w:t>
      </w:r>
      <w:r w:rsidR="007F77DE">
        <w:t>ze zna v</w:t>
      </w:r>
      <w:r>
        <w:t>idi, ni</w:t>
      </w:r>
      <w:r w:rsidR="003451AB">
        <w:t>K</w:t>
      </w:r>
      <w:r>
        <w:t>ai nemresh z</w:t>
      </w:r>
      <w:r w:rsidR="003451AB">
        <w:t>K</w:t>
      </w:r>
      <w:r>
        <w:t>riti,</w:t>
      </w:r>
      <w:r>
        <w:br/>
        <w:t xml:space="preserve">Imash </w:t>
      </w:r>
      <w:r w:rsidR="003451AB">
        <w:t>K</w:t>
      </w:r>
      <w:r>
        <w:t>ai lucz</w:t>
      </w:r>
      <w:r w:rsidR="003451AB">
        <w:t>K</w:t>
      </w:r>
      <w:r>
        <w:t>oga, Bog zato dobro zna,</w:t>
      </w:r>
      <w:r>
        <w:br/>
        <w:t>Dai nazat, do</w:t>
      </w:r>
      <w:r w:rsidR="003451AB">
        <w:t>K</w:t>
      </w:r>
      <w:r>
        <w:t xml:space="preserve"> Sivesh, po Szmerti nemoresh povernuti.</w:t>
      </w:r>
      <w:r>
        <w:br/>
      </w:r>
      <w:r w:rsidRPr="007F77DE">
        <w:rPr>
          <w:rStyle w:val="teidel"/>
        </w:rPr>
        <w:t>vech</w:t>
      </w:r>
    </w:p>
    <w:p w14:paraId="5CBF55D7" w14:textId="000FBEA8" w:rsidR="007C6F84" w:rsidRDefault="007C6F84" w:rsidP="00F40FCA">
      <w:pPr>
        <w:pStyle w:val="teiab"/>
      </w:pPr>
      <w:r>
        <w:t>O Bogi Chlove</w:t>
      </w:r>
      <w:r w:rsidR="003451AB">
        <w:t>K</w:t>
      </w:r>
      <w:r>
        <w:t xml:space="preserve"> ti! nai josche zdvojiti,</w:t>
      </w:r>
    </w:p>
    <w:p w14:paraId="2FB2262B" w14:textId="77777777" w:rsidR="007C6F84" w:rsidRDefault="007C6F8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5739FE" w14:textId="29054766" w:rsidR="007C6F84" w:rsidRDefault="003E0550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/171/</w:t>
      </w:r>
    </w:p>
    <w:p w14:paraId="70452E11" w14:textId="34C9BE73" w:rsidR="003E0550" w:rsidRPr="007F77DE" w:rsidRDefault="003E0550" w:rsidP="00B255C3">
      <w:pPr>
        <w:pStyle w:val="teifwPageNum"/>
        <w:rPr>
          <w:rStyle w:val="teidel"/>
        </w:rPr>
      </w:pPr>
      <w:r w:rsidRPr="007F77DE">
        <w:rPr>
          <w:rStyle w:val="teidel"/>
        </w:rPr>
        <w:t>407.</w:t>
      </w:r>
    </w:p>
    <w:p w14:paraId="4A90EC65" w14:textId="47B8CD09" w:rsidR="003E0550" w:rsidRDefault="003E0550" w:rsidP="00F40FCA">
      <w:pPr>
        <w:pStyle w:val="teiab"/>
      </w:pPr>
      <w:r>
        <w:t>Dai</w:t>
      </w:r>
      <w:r w:rsidRPr="00E61788">
        <w:t>ſ</w:t>
      </w:r>
      <w:r>
        <w:t>ze pobolshati, z-chizta zpovedati,</w:t>
      </w:r>
      <w:r>
        <w:br/>
        <w:t xml:space="preserve">Nai vishe greshiti </w:t>
      </w:r>
      <w:r w:rsidRPr="007F77DE">
        <w:rPr>
          <w:rStyle w:val="teipersName"/>
        </w:rPr>
        <w:t>Jesusha</w:t>
      </w:r>
      <w:r>
        <w:t xml:space="preserve"> raniti,</w:t>
      </w:r>
      <w:r>
        <w:br/>
        <w:t xml:space="preserve">Bogu sze moli zdai </w:t>
      </w:r>
      <w:r w:rsidRPr="007F77DE">
        <w:rPr>
          <w:rStyle w:val="teiadd"/>
        </w:rPr>
        <w:t>szad</w:t>
      </w:r>
      <w:r>
        <w:t xml:space="preserve">, da ti da Neba Rai </w:t>
      </w:r>
      <w:r w:rsidRPr="007F77DE">
        <w:rPr>
          <w:rStyle w:val="teiadd"/>
        </w:rPr>
        <w:t>grad</w:t>
      </w:r>
      <w:r>
        <w:t>, ah Bog nam dai!</w:t>
      </w:r>
    </w:p>
    <w:p w14:paraId="179EA6B7" w14:textId="77777777" w:rsidR="003E0550" w:rsidRDefault="003E0550" w:rsidP="00165BC4">
      <w:pPr>
        <w:spacing w:after="200"/>
        <w:rPr>
          <w:sz w:val="24"/>
          <w:szCs w:val="24"/>
        </w:rPr>
      </w:pPr>
    </w:p>
    <w:p w14:paraId="3C6E8928" w14:textId="787C985E" w:rsidR="003E0550" w:rsidRDefault="003E0550" w:rsidP="006E0968">
      <w:pPr>
        <w:pStyle w:val="Naslov2"/>
      </w:pPr>
      <w:r>
        <w:t>Od Norozti Szveta.</w:t>
      </w:r>
      <w:r>
        <w:br/>
        <w:t>Na Notu: No= 257.</w:t>
      </w:r>
    </w:p>
    <w:p w14:paraId="5D6EA353" w14:textId="53E685E4" w:rsidR="003E0550" w:rsidRDefault="003E0550" w:rsidP="00F40FCA">
      <w:pPr>
        <w:pStyle w:val="teiab"/>
      </w:pPr>
      <w:r>
        <w:t>O ti Szvet neztalni! za</w:t>
      </w:r>
      <w:r w:rsidR="003451AB">
        <w:t>K</w:t>
      </w:r>
      <w:r>
        <w:t>ai szi ta</w:t>
      </w:r>
      <w:r w:rsidR="003451AB">
        <w:t>K</w:t>
      </w:r>
      <w:r>
        <w:t xml:space="preserve"> jalni?</w:t>
      </w:r>
      <w:r>
        <w:br/>
        <w:t>Da szame norozti dersish za radozti.</w:t>
      </w:r>
    </w:p>
    <w:p w14:paraId="6CAC4811" w14:textId="51064668" w:rsidR="003E0550" w:rsidRDefault="003E0550" w:rsidP="00F40FCA">
      <w:pPr>
        <w:pStyle w:val="teiab"/>
      </w:pPr>
      <w:r>
        <w:t>Pun szi vel</w:t>
      </w:r>
      <w:r w:rsidR="003451AB">
        <w:t>K</w:t>
      </w:r>
      <w:r>
        <w:t>e p</w:t>
      </w:r>
      <w:r w:rsidRPr="00E61788">
        <w:t>ſ</w:t>
      </w:r>
      <w:r>
        <w:t>zine, tirash vrasje chine,</w:t>
      </w:r>
      <w:r>
        <w:br/>
        <w:t>Ne ti je zadozti, do</w:t>
      </w:r>
      <w:r w:rsidR="003451AB">
        <w:t>K</w:t>
      </w:r>
      <w:r>
        <w:t xml:space="preserve"> nevidish </w:t>
      </w:r>
      <w:r w:rsidR="003451AB">
        <w:t>K</w:t>
      </w:r>
      <w:r>
        <w:t>ozti.</w:t>
      </w:r>
    </w:p>
    <w:p w14:paraId="7593CE50" w14:textId="1FE06D69" w:rsidR="003E0550" w:rsidRDefault="003E0550" w:rsidP="00F40FCA">
      <w:pPr>
        <w:pStyle w:val="teiab"/>
      </w:pPr>
      <w:r>
        <w:t>Chlove</w:t>
      </w:r>
      <w:r w:rsidR="003451AB">
        <w:t>K</w:t>
      </w:r>
      <w:r>
        <w:t>a zmotiti nehenyash noriti,</w:t>
      </w:r>
      <w:r>
        <w:br/>
        <w:t>Do</w:t>
      </w:r>
      <w:r w:rsidR="003451AB">
        <w:t>K</w:t>
      </w:r>
      <w:r>
        <w:t xml:space="preserve"> ga nezadavish, y vu pe</w:t>
      </w:r>
      <w:r w:rsidR="003451AB">
        <w:t>K</w:t>
      </w:r>
      <w:r>
        <w:t>el zpravish.</w:t>
      </w:r>
    </w:p>
    <w:p w14:paraId="16DEA469" w14:textId="1A0FD797" w:rsidR="003E0550" w:rsidRDefault="003451AB" w:rsidP="00F40FCA">
      <w:pPr>
        <w:pStyle w:val="teiab"/>
      </w:pPr>
      <w:r>
        <w:t>K</w:t>
      </w:r>
      <w:r w:rsidR="003E0550">
        <w:t>i je prav gizdavi, ma lepe opravi,</w:t>
      </w:r>
      <w:r w:rsidR="003E0550">
        <w:br/>
        <w:t xml:space="preserve">On sze ti dopadne, </w:t>
      </w:r>
      <w:r>
        <w:t>K</w:t>
      </w:r>
      <w:r w:rsidR="003E0550">
        <w:t>i v-pe</w:t>
      </w:r>
      <w:r>
        <w:t>K</w:t>
      </w:r>
      <w:r w:rsidR="003E0550">
        <w:t>el opadne.</w:t>
      </w:r>
    </w:p>
    <w:p w14:paraId="6C80802F" w14:textId="6071755E" w:rsidR="003E0550" w:rsidRDefault="003451AB" w:rsidP="00F40FCA">
      <w:pPr>
        <w:pStyle w:val="teiab"/>
      </w:pPr>
      <w:r>
        <w:t>K</w:t>
      </w:r>
      <w:r w:rsidR="003E0550">
        <w:t>i z</w:t>
      </w:r>
      <w:r>
        <w:t>K</w:t>
      </w:r>
      <w:r w:rsidR="003E0550">
        <w:t>o</w:t>
      </w:r>
      <w:r w:rsidR="003E0550" w:rsidRPr="00E61788">
        <w:t>ſ</w:t>
      </w:r>
      <w:r w:rsidR="003E0550">
        <w:t>z lucz</w:t>
      </w:r>
      <w:r>
        <w:t>K</w:t>
      </w:r>
      <w:r w:rsidR="003E0550">
        <w:t>o sere, y Szirote dere,</w:t>
      </w:r>
      <w:r w:rsidR="003E0550">
        <w:br/>
        <w:t>On je tvoi ve</w:t>
      </w:r>
      <w:r w:rsidR="003E0550" w:rsidRPr="00E61788">
        <w:t>ſ</w:t>
      </w:r>
      <w:r w:rsidR="003E0550">
        <w:t xml:space="preserve">z zlati, </w:t>
      </w:r>
      <w:r>
        <w:t>K</w:t>
      </w:r>
      <w:r w:rsidR="003E0550">
        <w:t>i ma precze bati.</w:t>
      </w:r>
    </w:p>
    <w:p w14:paraId="3BD6003D" w14:textId="6B3919CB" w:rsidR="003E0550" w:rsidRDefault="003451AB" w:rsidP="00F40FCA">
      <w:pPr>
        <w:pStyle w:val="teiab"/>
      </w:pPr>
      <w:r>
        <w:t>K</w:t>
      </w:r>
      <w:r w:rsidR="003E0550">
        <w:t>i z</w:t>
      </w:r>
      <w:r>
        <w:t>K</w:t>
      </w:r>
      <w:r w:rsidR="003E0550">
        <w:t>o</w:t>
      </w:r>
      <w:r w:rsidR="003E0550" w:rsidRPr="00E61788">
        <w:t>ſ</w:t>
      </w:r>
      <w:r w:rsidR="003E0550">
        <w:t>z pov</w:t>
      </w:r>
      <w:r w:rsidR="003E0550" w:rsidRPr="00E61788">
        <w:t>ſ</w:t>
      </w:r>
      <w:r w:rsidR="003E0550">
        <w:t>zem pije, ino druge pije,</w:t>
      </w:r>
      <w:r w:rsidR="003E0550">
        <w:br/>
        <w:t>Onoga ti stimash, da z-nyim v-pe</w:t>
      </w:r>
      <w:r>
        <w:t>K</w:t>
      </w:r>
      <w:r w:rsidR="003E0550">
        <w:t xml:space="preserve">el </w:t>
      </w:r>
      <w:r>
        <w:t>K</w:t>
      </w:r>
      <w:r w:rsidR="003E0550">
        <w:t>imash.</w:t>
      </w:r>
    </w:p>
    <w:p w14:paraId="3471F8CE" w14:textId="423796FC" w:rsidR="003E0550" w:rsidRDefault="003451AB" w:rsidP="00F40FCA">
      <w:pPr>
        <w:pStyle w:val="teiab"/>
      </w:pPr>
      <w:r>
        <w:t>K</w:t>
      </w:r>
      <w:r w:rsidR="003E0550">
        <w:t>i je lut chemeren, na v</w:t>
      </w:r>
      <w:r w:rsidR="003E0550" w:rsidRPr="00E61788">
        <w:t>ſ</w:t>
      </w:r>
      <w:r w:rsidR="003E0550">
        <w:t>ze zlo dyedyeren,</w:t>
      </w:r>
      <w:r w:rsidR="003E0550">
        <w:br/>
        <w:t xml:space="preserve">On je tvoi priatel, </w:t>
      </w:r>
      <w:r>
        <w:t>K</w:t>
      </w:r>
      <w:r w:rsidR="003E0550">
        <w:t>i je vnoge zmlatel.</w:t>
      </w:r>
    </w:p>
    <w:p w14:paraId="4C526804" w14:textId="35B7EA6A" w:rsidR="003E0550" w:rsidRDefault="003E0550" w:rsidP="00FA6E3C">
      <w:pPr>
        <w:pStyle w:val="teiclosure"/>
      </w:pPr>
      <w:r>
        <w:t>V. C.</w:t>
      </w:r>
    </w:p>
    <w:p w14:paraId="6BA8B281" w14:textId="77777777" w:rsidR="003E0550" w:rsidRDefault="003E0550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31A5F1" w14:textId="23CB5B08" w:rsidR="003E0550" w:rsidRDefault="003E0550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/172/</w:t>
      </w:r>
    </w:p>
    <w:p w14:paraId="41D50270" w14:textId="2208980F" w:rsidR="003E0550" w:rsidRDefault="003E0550" w:rsidP="00F95C42">
      <w:pPr>
        <w:pStyle w:val="teifwPageNum"/>
      </w:pPr>
      <w:r>
        <w:t>408.</w:t>
      </w:r>
    </w:p>
    <w:p w14:paraId="4B6FFB4D" w14:textId="04F5F497" w:rsidR="003E0550" w:rsidRDefault="003451AB" w:rsidP="00F40FCA">
      <w:pPr>
        <w:pStyle w:val="teiab"/>
      </w:pPr>
      <w:r>
        <w:t>K</w:t>
      </w:r>
      <w:r w:rsidR="003E0550">
        <w:t>i jalen, v</w:t>
      </w:r>
      <w:r>
        <w:t>K</w:t>
      </w:r>
      <w:r w:rsidR="003E0550">
        <w:t xml:space="preserve">anlivi, y zla vnogo </w:t>
      </w:r>
      <w:r>
        <w:t>K</w:t>
      </w:r>
      <w:r w:rsidR="003E0550">
        <w:t>rivi,</w:t>
      </w:r>
      <w:r w:rsidR="003E0550">
        <w:br/>
        <w:t xml:space="preserve">On je tebi dragi, </w:t>
      </w:r>
      <w:r>
        <w:t>K</w:t>
      </w:r>
      <w:r w:rsidR="003E0550">
        <w:t>oi Szlusi vragi.</w:t>
      </w:r>
    </w:p>
    <w:p w14:paraId="1FCF08C4" w14:textId="57415A7A" w:rsidR="003E0550" w:rsidRDefault="003451AB" w:rsidP="00F40FCA">
      <w:pPr>
        <w:pStyle w:val="teiab"/>
      </w:pPr>
      <w:r>
        <w:t>K</w:t>
      </w:r>
      <w:r w:rsidR="003E0550">
        <w:t>i je pun hmajozti, y vrasje lenozti,</w:t>
      </w:r>
      <w:r w:rsidR="003E0550">
        <w:br/>
        <w:t xml:space="preserve">On tebi nagaja, </w:t>
      </w:r>
      <w:r>
        <w:t>K</w:t>
      </w:r>
      <w:r w:rsidR="003E0550">
        <w:t>i zapztoin zprehaja.</w:t>
      </w:r>
    </w:p>
    <w:p w14:paraId="38CE6E8B" w14:textId="7568DB36" w:rsidR="003E0550" w:rsidRDefault="003E0550" w:rsidP="00F40FCA">
      <w:pPr>
        <w:pStyle w:val="teiab"/>
      </w:pPr>
      <w:r>
        <w:t>Ovi szu ti Szin</w:t>
      </w:r>
      <w:r w:rsidR="003451AB">
        <w:t>K</w:t>
      </w:r>
      <w:r>
        <w:t xml:space="preserve">i, </w:t>
      </w:r>
      <w:r w:rsidR="003451AB">
        <w:t>K</w:t>
      </w:r>
      <w:r>
        <w:t>i szu vrasji rin</w:t>
      </w:r>
      <w:r w:rsidR="003451AB">
        <w:t>K</w:t>
      </w:r>
      <w:r>
        <w:t>i,</w:t>
      </w:r>
      <w:r>
        <w:br/>
        <w:t>Bogu pa</w:t>
      </w:r>
      <w:r w:rsidR="003451AB">
        <w:t>K</w:t>
      </w:r>
      <w:r>
        <w:t xml:space="preserve"> szlusiti nedash nit mi</w:t>
      </w:r>
      <w:r w:rsidRPr="00E61788">
        <w:t>ſ</w:t>
      </w:r>
      <w:r>
        <w:t>zliti.</w:t>
      </w:r>
    </w:p>
    <w:p w14:paraId="33BBE7EB" w14:textId="741A8712" w:rsidR="003E0550" w:rsidRDefault="003451AB" w:rsidP="00F40FCA">
      <w:pPr>
        <w:pStyle w:val="teiab"/>
      </w:pPr>
      <w:r>
        <w:t>K</w:t>
      </w:r>
      <w:r w:rsidR="003E0550">
        <w:t xml:space="preserve">i je tih, pobosen, </w:t>
      </w:r>
      <w:r>
        <w:t>K</w:t>
      </w:r>
      <w:r w:rsidR="003E0550">
        <w:t>-dobromu prilosen,</w:t>
      </w:r>
      <w:r w:rsidR="003E0550">
        <w:br/>
        <w:t>On je v</w:t>
      </w:r>
      <w:r w:rsidR="003E0550" w:rsidRPr="00E61788">
        <w:t>ſ</w:t>
      </w:r>
      <w:r w:rsidR="003E0550">
        <w:t>zem napoti, mora biti v-</w:t>
      </w:r>
      <w:r>
        <w:t>K</w:t>
      </w:r>
      <w:r w:rsidR="003E0550">
        <w:t>oti.</w:t>
      </w:r>
    </w:p>
    <w:p w14:paraId="56DCA01D" w14:textId="77BDFF94" w:rsidR="003E0550" w:rsidRDefault="003451AB" w:rsidP="00F40FCA">
      <w:pPr>
        <w:pStyle w:val="teiab"/>
      </w:pPr>
      <w:r>
        <w:t>K</w:t>
      </w:r>
      <w:r w:rsidR="003E0550">
        <w:t>i je milo</w:t>
      </w:r>
      <w:r w:rsidR="003E0550" w:rsidRPr="00E61788">
        <w:t>ſ</w:t>
      </w:r>
      <w:r w:rsidR="003E0550">
        <w:t>zerden, z-ni</w:t>
      </w:r>
      <w:r>
        <w:t>K</w:t>
      </w:r>
      <w:r w:rsidR="003E0550">
        <w:t>shem zlom ogerden,</w:t>
      </w:r>
      <w:r w:rsidR="003E0550">
        <w:br/>
        <w:t>On je merz</w:t>
      </w:r>
      <w:r>
        <w:t>K</w:t>
      </w:r>
      <w:r w:rsidR="003E0550">
        <w:t xml:space="preserve">a </w:t>
      </w:r>
      <w:r>
        <w:t>K</w:t>
      </w:r>
      <w:r w:rsidR="003E0550">
        <w:t>apa, y vonyecha czapa.</w:t>
      </w:r>
    </w:p>
    <w:p w14:paraId="4D6D1A9D" w14:textId="3F9C00C9" w:rsidR="003E0550" w:rsidRDefault="003451AB" w:rsidP="00F40FCA">
      <w:pPr>
        <w:pStyle w:val="teiab"/>
      </w:pPr>
      <w:r>
        <w:t>K</w:t>
      </w:r>
      <w:r w:rsidR="003E0550">
        <w:t>i z</w:t>
      </w:r>
      <w:r>
        <w:t>K</w:t>
      </w:r>
      <w:r w:rsidR="003E0550">
        <w:t>o</w:t>
      </w:r>
      <w:r w:rsidR="003E0550" w:rsidRPr="00E61788">
        <w:t>ſ</w:t>
      </w:r>
      <w:r w:rsidR="003E0550">
        <w:t>z sivi trezno, y v</w:t>
      </w:r>
      <w:r w:rsidR="003E0550" w:rsidRPr="00E61788">
        <w:t>ſ</w:t>
      </w:r>
      <w:r w:rsidR="003E0550">
        <w:t>ze besi greshno,</w:t>
      </w:r>
      <w:r w:rsidR="003E0550">
        <w:br/>
        <w:t>Na nyega v</w:t>
      </w:r>
      <w:r w:rsidR="003E0550" w:rsidRPr="00E61788">
        <w:t>ſ</w:t>
      </w:r>
      <w:r w:rsidR="003E0550">
        <w:t>ze pluva, y od Szebe Szuva.</w:t>
      </w:r>
    </w:p>
    <w:p w14:paraId="7F231335" w14:textId="086BBD06" w:rsidR="003E0550" w:rsidRDefault="003451AB" w:rsidP="00F40FCA">
      <w:pPr>
        <w:pStyle w:val="teiab"/>
      </w:pPr>
      <w:r>
        <w:t>K</w:t>
      </w:r>
      <w:r w:rsidR="003E0550">
        <w:t>oi je terpliven, z-dobrotoi po</w:t>
      </w:r>
      <w:r>
        <w:t>K</w:t>
      </w:r>
      <w:r w:rsidR="003E0550">
        <w:t>riven,</w:t>
      </w:r>
      <w:r w:rsidR="003E0550">
        <w:br/>
        <w:t xml:space="preserve">On sze nich nestima, </w:t>
      </w:r>
      <w:r>
        <w:t>K</w:t>
      </w:r>
      <w:r w:rsidR="003E0550">
        <w:t>i na zlo ne</w:t>
      </w:r>
      <w:r>
        <w:t>K</w:t>
      </w:r>
      <w:r w:rsidR="003E0550">
        <w:t>ima.</w:t>
      </w:r>
    </w:p>
    <w:p w14:paraId="79C7C743" w14:textId="6B2A4425" w:rsidR="003E0550" w:rsidRDefault="003451AB" w:rsidP="00F40FCA">
      <w:pPr>
        <w:pStyle w:val="teiab"/>
      </w:pPr>
      <w:r>
        <w:t>K</w:t>
      </w:r>
      <w:r w:rsidR="003E0550">
        <w:t>oga greh z</w:t>
      </w:r>
      <w:r>
        <w:t>K</w:t>
      </w:r>
      <w:r w:rsidR="003E0550">
        <w:t>o</w:t>
      </w:r>
      <w:r w:rsidR="003E0550" w:rsidRPr="00E61788">
        <w:t>ſ</w:t>
      </w:r>
      <w:r w:rsidR="003E0550">
        <w:t>z peche, y greshiti neche,</w:t>
      </w:r>
      <w:r w:rsidR="003E0550">
        <w:br/>
        <w:t xml:space="preserve">Szvet neterpi szada, dabi sivel </w:t>
      </w:r>
      <w:r>
        <w:t>K</w:t>
      </w:r>
      <w:r w:rsidR="003E0550">
        <w:t>ada.</w:t>
      </w:r>
    </w:p>
    <w:p w14:paraId="2B15B5A7" w14:textId="3B106ABA" w:rsidR="003E0550" w:rsidRDefault="003E0550" w:rsidP="00F40FCA">
      <w:pPr>
        <w:pStyle w:val="teiab"/>
      </w:pPr>
      <w:r>
        <w:t>Ova</w:t>
      </w:r>
      <w:r w:rsidR="003451AB">
        <w:t>K</w:t>
      </w:r>
      <w:r>
        <w:t xml:space="preserve"> szmo zmucheni, od Szveta znorjeni,</w:t>
      </w:r>
      <w:r>
        <w:br/>
      </w:r>
      <w:r w:rsidR="003451AB">
        <w:t>K</w:t>
      </w:r>
      <w:r>
        <w:t>i mu ne nagodi, plava vu szuz vodi.</w:t>
      </w:r>
    </w:p>
    <w:p w14:paraId="05560B6A" w14:textId="77777777" w:rsidR="003E0550" w:rsidRDefault="003E0550" w:rsidP="00F40FCA">
      <w:pPr>
        <w:pStyle w:val="teiab"/>
      </w:pPr>
    </w:p>
    <w:p w14:paraId="20B07E94" w14:textId="179FE709" w:rsidR="003E0550" w:rsidRDefault="003E0550" w:rsidP="00F158CF">
      <w:pPr>
        <w:pStyle w:val="Naslov2"/>
      </w:pPr>
      <w:r>
        <w:t>Druga.</w:t>
      </w:r>
      <w:r>
        <w:br/>
        <w:t>Na Jedna</w:t>
      </w:r>
      <w:r w:rsidR="003451AB">
        <w:t>K</w:t>
      </w:r>
      <w:r>
        <w:t>u Notu.</w:t>
      </w:r>
    </w:p>
    <w:p w14:paraId="24BD0EF9" w14:textId="77777777" w:rsidR="003E0550" w:rsidRDefault="003E0550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19082B" w14:textId="47430F9B" w:rsidR="003E0550" w:rsidRDefault="003E0550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/173/</w:t>
      </w:r>
    </w:p>
    <w:p w14:paraId="03F41E82" w14:textId="7B6091A2" w:rsidR="003E0550" w:rsidRDefault="003E0550" w:rsidP="00C761BE">
      <w:pPr>
        <w:pStyle w:val="teifwPageNum"/>
      </w:pPr>
      <w:r>
        <w:t>409.</w:t>
      </w:r>
    </w:p>
    <w:p w14:paraId="72BA97DB" w14:textId="43D5E638" w:rsidR="003E0550" w:rsidRPr="00345D3C" w:rsidRDefault="003E0550" w:rsidP="00345D3C">
      <w:pPr>
        <w:pStyle w:val="Naslov2"/>
        <w:rPr>
          <w:rPrChange w:id="140" w:author="Nina Ditmajer" w:date="2023-10-27T11:58:00Z">
            <w:rPr>
              <w:rStyle w:val="teiquote"/>
            </w:rPr>
          </w:rPrChange>
        </w:rPr>
        <w:pPrChange w:id="141" w:author="Nina Ditmajer" w:date="2023-10-27T11:58:00Z">
          <w:pPr>
            <w:spacing w:after="200"/>
          </w:pPr>
        </w:pPrChange>
      </w:pPr>
      <w:r w:rsidRPr="00345D3C">
        <w:rPr>
          <w:rPrChange w:id="142" w:author="Nina Ditmajer" w:date="2023-10-27T11:58:00Z">
            <w:rPr>
              <w:rStyle w:val="teiquote"/>
            </w:rPr>
          </w:rPrChange>
        </w:rPr>
        <w:t>Ad Reqvie</w:t>
      </w:r>
      <w:r w:rsidR="00F40FCA" w:rsidRPr="00345D3C">
        <w:rPr>
          <w:rPrChange w:id="143" w:author="Nina Ditmajer" w:date="2023-10-27T11:58:00Z">
            <w:rPr>
              <w:rStyle w:val="teiquote"/>
            </w:rPr>
          </w:rPrChange>
        </w:rPr>
        <w:t>r</w:t>
      </w:r>
      <w:r w:rsidRPr="00345D3C">
        <w:rPr>
          <w:rPrChange w:id="144" w:author="Nina Ditmajer" w:date="2023-10-27T11:58:00Z">
            <w:rPr>
              <w:rStyle w:val="teiquote"/>
            </w:rPr>
          </w:rPrChange>
        </w:rPr>
        <w:t>n lona</w:t>
      </w:r>
    </w:p>
    <w:p w14:paraId="13C5FD6B" w14:textId="71147B9F" w:rsidR="003E0550" w:rsidRDefault="003451AB" w:rsidP="00F40FCA">
      <w:pPr>
        <w:pStyle w:val="teiab"/>
      </w:pPr>
      <w:r>
        <w:t>K</w:t>
      </w:r>
      <w:r w:rsidR="003E0550">
        <w:t xml:space="preserve">am sze hocu deti, </w:t>
      </w:r>
      <w:r>
        <w:t>K</w:t>
      </w:r>
      <w:r w:rsidR="003E0550">
        <w:t>ai tusni zacheti?</w:t>
      </w:r>
      <w:r w:rsidR="003E0550">
        <w:br/>
        <w:t>Nigdi ne mi mezta, dale nam je czezta.</w:t>
      </w:r>
    </w:p>
    <w:p w14:paraId="4553DD4D" w14:textId="72E97345" w:rsidR="003E0550" w:rsidRDefault="003E0550" w:rsidP="00F40FCA">
      <w:pPr>
        <w:pStyle w:val="teiab"/>
      </w:pPr>
      <w:r>
        <w:t xml:space="preserve">Nit bogat, nit bosni, </w:t>
      </w:r>
      <w:r w:rsidR="003451AB">
        <w:t>K</w:t>
      </w:r>
      <w:r>
        <w:t>a</w:t>
      </w:r>
      <w:r w:rsidR="003451AB">
        <w:t>K</w:t>
      </w:r>
      <w:r>
        <w:t>ste god pobosni,</w:t>
      </w:r>
      <w:r>
        <w:br/>
        <w:t>Ovdi nema mira v</w:t>
      </w:r>
      <w:r w:rsidRPr="00E61788">
        <w:t>ſ</w:t>
      </w:r>
      <w:r>
        <w:t>ze na</w:t>
      </w:r>
      <w:r w:rsidRPr="00E61788">
        <w:t>ſ</w:t>
      </w:r>
      <w:r>
        <w:t>z vu grob tira.</w:t>
      </w:r>
    </w:p>
    <w:p w14:paraId="64D67455" w14:textId="4AD061AD" w:rsidR="003E0550" w:rsidRDefault="003E0550" w:rsidP="00F40FCA">
      <w:pPr>
        <w:pStyle w:val="teiab"/>
      </w:pPr>
      <w:r>
        <w:t xml:space="preserve">Ov Szvet leprav Stima, </w:t>
      </w:r>
      <w:r w:rsidR="003451AB">
        <w:t>K</w:t>
      </w:r>
      <w:r>
        <w:t>i zdrav blago ima,</w:t>
      </w:r>
      <w:r>
        <w:br/>
        <w:t>Ztare, y Szirote meche v</w:t>
      </w:r>
      <w:r w:rsidRPr="00E61788">
        <w:t>ſ</w:t>
      </w:r>
      <w:r>
        <w:t>ze zaplote.</w:t>
      </w:r>
    </w:p>
    <w:p w14:paraId="18994089" w14:textId="099E55B6" w:rsidR="003E0550" w:rsidRDefault="003E0550" w:rsidP="00F40FCA">
      <w:pPr>
        <w:pStyle w:val="teiab"/>
      </w:pPr>
      <w:r>
        <w:t>Poglei Chlove</w:t>
      </w:r>
      <w:r w:rsidR="003451AB">
        <w:t>K</w:t>
      </w:r>
      <w:r>
        <w:t xml:space="preserve"> dale, Szvet vere je male,</w:t>
      </w:r>
      <w:r>
        <w:br/>
      </w:r>
      <w:r w:rsidR="003451AB">
        <w:t>K</w:t>
      </w:r>
      <w:r>
        <w:t>ai dene</w:t>
      </w:r>
      <w:r w:rsidRPr="00E61788">
        <w:t>ſ</w:t>
      </w:r>
      <w:r>
        <w:t>z zvishuje, zutra pospotuje.</w:t>
      </w:r>
    </w:p>
    <w:p w14:paraId="7D6161BE" w14:textId="4271E4C2" w:rsidR="003E0550" w:rsidRDefault="003E0550" w:rsidP="00F40FCA">
      <w:pPr>
        <w:pStyle w:val="teiab"/>
      </w:pPr>
      <w:r>
        <w:t>Vnoge on zlo</w:t>
      </w:r>
      <w:r w:rsidR="00A43EDA">
        <w:t xml:space="preserve"> zplatil, ino gerdo zmlatil,</w:t>
      </w:r>
      <w:r w:rsidR="00A43EDA">
        <w:br/>
        <w:t>V</w:t>
      </w:r>
      <w:r w:rsidR="00A43EDA" w:rsidRPr="00E61788">
        <w:t>ſ</w:t>
      </w:r>
      <w:r w:rsidR="00A43EDA">
        <w:t>za</w:t>
      </w:r>
      <w:r w:rsidR="003451AB">
        <w:t>K</w:t>
      </w:r>
      <w:r w:rsidR="00A43EDA">
        <w:t>omu v</w:t>
      </w:r>
      <w:r w:rsidR="00A43EDA" w:rsidRPr="00E61788">
        <w:t>ſ</w:t>
      </w:r>
      <w:r w:rsidR="00A43EDA">
        <w:t>ze vzeme, da ga vu grob dene.</w:t>
      </w:r>
    </w:p>
    <w:p w14:paraId="40863CAD" w14:textId="0C139805" w:rsidR="00A43EDA" w:rsidRDefault="00A43EDA" w:rsidP="00F40FCA">
      <w:pPr>
        <w:pStyle w:val="teiab"/>
      </w:pPr>
      <w:r>
        <w:t>Zmi</w:t>
      </w:r>
      <w:r w:rsidRPr="00E61788">
        <w:t>ſ</w:t>
      </w:r>
      <w:r>
        <w:t>zli Chlove</w:t>
      </w:r>
      <w:r w:rsidR="003451AB">
        <w:t>K</w:t>
      </w:r>
      <w:r>
        <w:t xml:space="preserve"> z-Boga, Gozpona zmosnoga,</w:t>
      </w:r>
      <w:r>
        <w:br/>
        <w:t>Prichni mu szlusiti, on hoche platiti.</w:t>
      </w:r>
    </w:p>
    <w:p w14:paraId="374968FF" w14:textId="214591D1" w:rsidR="00DD33E6" w:rsidRDefault="00DD33E6" w:rsidP="00F40FCA">
      <w:pPr>
        <w:pStyle w:val="teiab"/>
      </w:pPr>
      <w:r>
        <w:t>Gda v-zemli po</w:t>
      </w:r>
      <w:r w:rsidR="003451AB">
        <w:t>K</w:t>
      </w:r>
      <w:r>
        <w:t>riti, v-grobi bush zegniti,</w:t>
      </w:r>
      <w:r>
        <w:br/>
        <w:t xml:space="preserve">Onda bush veruval, </w:t>
      </w:r>
      <w:r w:rsidR="003451AB">
        <w:t>K</w:t>
      </w:r>
      <w:r>
        <w:t>ai zla Szvet na</w:t>
      </w:r>
      <w:r w:rsidR="003451AB">
        <w:t>K</w:t>
      </w:r>
      <w:r>
        <w:t>uval.</w:t>
      </w:r>
    </w:p>
    <w:p w14:paraId="05D9ECEE" w14:textId="4417EECD" w:rsidR="00DD33E6" w:rsidRDefault="00DD33E6" w:rsidP="00F40FCA">
      <w:pPr>
        <w:pStyle w:val="teiab"/>
      </w:pPr>
      <w:r>
        <w:t>Ah! plachi v</w:t>
      </w:r>
      <w:r w:rsidRPr="00E61788">
        <w:t>ſ</w:t>
      </w:r>
      <w:r>
        <w:t xml:space="preserve">ze sivo, </w:t>
      </w:r>
      <w:r w:rsidR="003451AB">
        <w:t>K</w:t>
      </w:r>
      <w:r>
        <w:t xml:space="preserve">ai Szi goder </w:t>
      </w:r>
      <w:r w:rsidR="003451AB">
        <w:t>K</w:t>
      </w:r>
      <w:r>
        <w:t>rivo,</w:t>
      </w:r>
      <w:r>
        <w:br/>
        <w:t>Da Bog ti</w:t>
      </w:r>
      <w:r w:rsidRPr="00E61788">
        <w:t>ſ</w:t>
      </w:r>
      <w:r>
        <w:t>ze szmili v-tvoji zadni szili.</w:t>
      </w:r>
    </w:p>
    <w:p w14:paraId="2687A1EE" w14:textId="2518B6BC" w:rsidR="00DD33E6" w:rsidRDefault="00DD33E6" w:rsidP="00F40FCA">
      <w:pPr>
        <w:pStyle w:val="teiab"/>
      </w:pPr>
      <w:r>
        <w:t>Ah! Chlove</w:t>
      </w:r>
      <w:r w:rsidR="003451AB">
        <w:t>K</w:t>
      </w:r>
      <w:r>
        <w:t xml:space="preserve"> nai duse sparati te szuze,</w:t>
      </w:r>
      <w:r>
        <w:br/>
        <w:t>Plachi, da</w:t>
      </w:r>
      <w:r w:rsidRPr="00E61788">
        <w:t>ſ</w:t>
      </w:r>
      <w:r>
        <w:t>zi Boga zbantuval dobroga.</w:t>
      </w:r>
    </w:p>
    <w:p w14:paraId="02DFA7C9" w14:textId="77777777" w:rsidR="00F82E30" w:rsidRDefault="00DD33E6" w:rsidP="00F40FCA">
      <w:pPr>
        <w:pStyle w:val="teiab"/>
      </w:pPr>
      <w:r>
        <w:t>V</w:t>
      </w:r>
      <w:r w:rsidRPr="00E61788">
        <w:t>ſ</w:t>
      </w:r>
      <w:r>
        <w:t>zi sze zdai molimo, da</w:t>
      </w:r>
      <w:r w:rsidRPr="00E61788">
        <w:t>ſ</w:t>
      </w:r>
      <w:r>
        <w:t>ze nez</w:t>
      </w:r>
      <w:r w:rsidR="003451AB">
        <w:t>K</w:t>
      </w:r>
      <w:r>
        <w:t>varimo,</w:t>
      </w:r>
      <w:r>
        <w:br/>
        <w:t>Prozte, da na</w:t>
      </w:r>
      <w:r w:rsidRPr="00E61788">
        <w:t>ſ</w:t>
      </w:r>
      <w:r>
        <w:t xml:space="preserve">z plamen sgal nebude, </w:t>
      </w:r>
    </w:p>
    <w:p w14:paraId="4D6010B1" w14:textId="59348C2E" w:rsidR="00DD33E6" w:rsidRDefault="00DD33E6" w:rsidP="00F82E30">
      <w:pPr>
        <w:pStyle w:val="teiclosure"/>
      </w:pPr>
      <w:r>
        <w:t>Amen.</w:t>
      </w:r>
    </w:p>
    <w:p w14:paraId="46EEF3CD" w14:textId="77777777" w:rsidR="00DD33E6" w:rsidRDefault="00DD33E6" w:rsidP="00165BC4">
      <w:pPr>
        <w:spacing w:after="200"/>
        <w:rPr>
          <w:sz w:val="24"/>
          <w:szCs w:val="24"/>
        </w:rPr>
      </w:pPr>
    </w:p>
    <w:p w14:paraId="0F461B04" w14:textId="64EBC3FE" w:rsidR="00DD33E6" w:rsidRDefault="00DD33E6" w:rsidP="00EE69F8">
      <w:pPr>
        <w:pStyle w:val="Naslov2"/>
      </w:pPr>
      <w:r>
        <w:t>Od Neztalnozti Szveta.</w:t>
      </w:r>
      <w:r>
        <w:br/>
        <w:t>Na Notu: No= 258.</w:t>
      </w:r>
    </w:p>
    <w:p w14:paraId="43CAE168" w14:textId="77777777" w:rsidR="00DD33E6" w:rsidRDefault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38FA6B" w14:textId="0EC7DC86" w:rsidR="00DD33E6" w:rsidRDefault="00DD33E6" w:rsidP="00165BC4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/174/</w:t>
      </w:r>
    </w:p>
    <w:p w14:paraId="59362F77" w14:textId="1F793A6A" w:rsidR="00DD33E6" w:rsidRDefault="00DD33E6" w:rsidP="00EE69F8">
      <w:pPr>
        <w:pStyle w:val="teifwPageNum"/>
      </w:pPr>
      <w:r>
        <w:t>410.</w:t>
      </w:r>
    </w:p>
    <w:p w14:paraId="2463B090" w14:textId="72641377" w:rsidR="00DD33E6" w:rsidRPr="00345D3C" w:rsidRDefault="00DD33E6" w:rsidP="00345D3C">
      <w:pPr>
        <w:pStyle w:val="Naslov2"/>
        <w:rPr>
          <w:rPrChange w:id="145" w:author="Nina Ditmajer" w:date="2023-10-27T11:58:00Z">
            <w:rPr>
              <w:rStyle w:val="teiquote"/>
            </w:rPr>
          </w:rPrChange>
        </w:rPr>
        <w:pPrChange w:id="146" w:author="Nina Ditmajer" w:date="2023-10-27T11:58:00Z">
          <w:pPr>
            <w:spacing w:after="200"/>
          </w:pPr>
        </w:pPrChange>
      </w:pPr>
      <w:r w:rsidRPr="00345D3C">
        <w:rPr>
          <w:rPrChange w:id="147" w:author="Nina Ditmajer" w:date="2023-10-27T11:58:00Z">
            <w:rPr>
              <w:rStyle w:val="teiquote"/>
            </w:rPr>
          </w:rPrChange>
        </w:rPr>
        <w:t>Ad nigram Miſsam  bona.</w:t>
      </w:r>
    </w:p>
    <w:p w14:paraId="50CD6337" w14:textId="5A49F6E9" w:rsidR="00DD33E6" w:rsidRDefault="00DD33E6" w:rsidP="00F40FCA">
      <w:pPr>
        <w:pStyle w:val="teiab"/>
      </w:pPr>
      <w:r>
        <w:t xml:space="preserve">Saloztno dugovanye, </w:t>
      </w:r>
      <w:r w:rsidR="003451AB">
        <w:t>K</w:t>
      </w:r>
      <w:r>
        <w:t>a</w:t>
      </w:r>
      <w:r w:rsidR="003451AB">
        <w:t>K</w:t>
      </w:r>
      <w:r>
        <w:t xml:space="preserve"> Szvet z-nami chini,</w:t>
      </w:r>
      <w:r>
        <w:br/>
        <w:t>Na vrasju zapelanye, on leprav ve</w:t>
      </w:r>
      <w:r w:rsidRPr="00E61788">
        <w:t>ſ</w:t>
      </w:r>
      <w:r>
        <w:t>z fini,</w:t>
      </w:r>
      <w:r>
        <w:br/>
        <w:t>Nich nato nemi</w:t>
      </w:r>
      <w:r w:rsidRPr="00E61788">
        <w:t>ſ</w:t>
      </w:r>
      <w:r>
        <w:t xml:space="preserve">zli, </w:t>
      </w:r>
      <w:r w:rsidR="003451AB">
        <w:t>K</w:t>
      </w:r>
      <w:r>
        <w:t>a</w:t>
      </w:r>
      <w:r w:rsidR="003451AB">
        <w:t>K</w:t>
      </w:r>
      <w:r>
        <w:t xml:space="preserve"> Bog bu pri chi</w:t>
      </w:r>
      <w:r w:rsidRPr="00E61788">
        <w:t>ſ</w:t>
      </w:r>
      <w:r>
        <w:t>zli</w:t>
      </w:r>
      <w:r>
        <w:br/>
        <w:t>Od na</w:t>
      </w:r>
      <w:r w:rsidRPr="00E61788">
        <w:t>ſ</w:t>
      </w:r>
      <w:r>
        <w:t>z rachun pobiral, y zlo v</w:t>
      </w:r>
      <w:r w:rsidRPr="00E61788">
        <w:t>ſ</w:t>
      </w:r>
      <w:r>
        <w:t>ze proch tiral.</w:t>
      </w:r>
    </w:p>
    <w:p w14:paraId="1DAA2452" w14:textId="5A7070C0" w:rsidR="00DD33E6" w:rsidRDefault="00DD33E6" w:rsidP="00F40FCA">
      <w:pPr>
        <w:pStyle w:val="teiab"/>
      </w:pPr>
      <w:r>
        <w:t>Szmert nigdar nepochiva, z</w:t>
      </w:r>
      <w:r w:rsidR="003451AB">
        <w:t>K</w:t>
      </w:r>
      <w:r>
        <w:t>o</w:t>
      </w:r>
      <w:r w:rsidRPr="00E61788">
        <w:t>ſ</w:t>
      </w:r>
      <w:r>
        <w:t>z z-nami ma delo,</w:t>
      </w:r>
      <w:r>
        <w:br/>
        <w:t>V</w:t>
      </w:r>
      <w:r w:rsidRPr="00E61788">
        <w:t>ſ</w:t>
      </w:r>
      <w:r>
        <w:t xml:space="preserve">ze ona vu grob riva, nai </w:t>
      </w:r>
      <w:r w:rsidR="003451AB">
        <w:t>K</w:t>
      </w:r>
      <w:r>
        <w:t>a</w:t>
      </w:r>
      <w:r w:rsidR="003451AB">
        <w:t>K</w:t>
      </w:r>
      <w:r>
        <w:t>ste ve</w:t>
      </w:r>
      <w:r w:rsidRPr="00E61788">
        <w:t>ſ</w:t>
      </w:r>
      <w:r>
        <w:t>zelo,</w:t>
      </w:r>
      <w:r>
        <w:br/>
        <w:t>Nich nyu obrniti, nit sze namoliti</w:t>
      </w:r>
      <w:r>
        <w:br/>
        <w:t>Nemre, nit sze neda na nich, nit negleda.</w:t>
      </w:r>
    </w:p>
    <w:p w14:paraId="088426A7" w14:textId="63825C22" w:rsidR="00DD33E6" w:rsidRDefault="00DD33E6" w:rsidP="00F40FCA">
      <w:pPr>
        <w:pStyle w:val="teiab"/>
      </w:pPr>
      <w:r>
        <w:t xml:space="preserve">Dabi neznam </w:t>
      </w:r>
      <w:r w:rsidR="003451AB">
        <w:t>K</w:t>
      </w:r>
      <w:r>
        <w:t>a</w:t>
      </w:r>
      <w:r w:rsidR="003451AB">
        <w:t>K</w:t>
      </w:r>
      <w:r>
        <w:t xml:space="preserve"> lepi </w:t>
      </w:r>
      <w:r w:rsidR="003451AB">
        <w:t>K</w:t>
      </w:r>
      <w:r>
        <w:t>do bil sznasen, y mlad,</w:t>
      </w:r>
      <w:r>
        <w:br/>
        <w:t>Ra</w:t>
      </w:r>
      <w:r w:rsidRPr="00E61788">
        <w:t>ſ</w:t>
      </w:r>
      <w:r>
        <w:t xml:space="preserve">zol </w:t>
      </w:r>
      <w:r w:rsidR="003451AB">
        <w:t>K</w:t>
      </w:r>
      <w:r>
        <w:t>a</w:t>
      </w:r>
      <w:r w:rsidR="003451AB">
        <w:t>K</w:t>
      </w:r>
      <w:r>
        <w:t xml:space="preserve"> fris</w:t>
      </w:r>
      <w:r w:rsidR="003451AB">
        <w:t>K</w:t>
      </w:r>
      <w:r>
        <w:t>i czepi, y v</w:t>
      </w:r>
      <w:r w:rsidRPr="00E61788">
        <w:t>ſ</w:t>
      </w:r>
      <w:r>
        <w:t>za</w:t>
      </w:r>
      <w:r w:rsidR="003451AB">
        <w:t>K</w:t>
      </w:r>
      <w:r>
        <w:t>i bil mu rad,</w:t>
      </w:r>
      <w:r>
        <w:br/>
      </w:r>
      <w:r w:rsidR="003451AB">
        <w:t>K</w:t>
      </w:r>
      <w:r>
        <w:t>ad Szmert ga zadene, lepota povene,</w:t>
      </w:r>
      <w:r>
        <w:br/>
        <w:t>Vu zemlu mora iti, y tam ve</w:t>
      </w:r>
      <w:r w:rsidRPr="00E61788">
        <w:t>ſ</w:t>
      </w:r>
      <w:r>
        <w:t>z zegniti.</w:t>
      </w:r>
    </w:p>
    <w:p w14:paraId="6422AB27" w14:textId="06750133" w:rsidR="00DD33E6" w:rsidRDefault="00CC3867" w:rsidP="00F40FCA">
      <w:pPr>
        <w:pStyle w:val="teiab"/>
      </w:pPr>
      <w:r>
        <w:t>D</w:t>
      </w:r>
      <w:r w:rsidR="00744439" w:rsidRPr="00744439">
        <w:rPr>
          <w:rStyle w:val="teiadd"/>
        </w:rPr>
        <w:t>e</w:t>
      </w:r>
      <w:r>
        <w:t xml:space="preserve">abi </w:t>
      </w:r>
      <w:r w:rsidR="003451AB">
        <w:t>K</w:t>
      </w:r>
      <w:r>
        <w:t>a</w:t>
      </w:r>
      <w:r w:rsidR="003451AB">
        <w:t>K</w:t>
      </w:r>
      <w:r>
        <w:t xml:space="preserve">ste bogati bil </w:t>
      </w:r>
      <w:r w:rsidR="003451AB">
        <w:t>K</w:t>
      </w:r>
      <w:r>
        <w:t>a</w:t>
      </w:r>
      <w:r w:rsidR="003451AB">
        <w:t>K</w:t>
      </w:r>
      <w:r>
        <w:t xml:space="preserve">ti </w:t>
      </w:r>
      <w:r w:rsidRPr="00744439">
        <w:rPr>
          <w:rStyle w:val="teipersName"/>
        </w:rPr>
        <w:t>Salamon</w:t>
      </w:r>
      <w:r>
        <w:t>,</w:t>
      </w:r>
      <w:r>
        <w:br/>
        <w:t>Oblechen ve</w:t>
      </w:r>
      <w:r w:rsidRPr="00E61788">
        <w:t>ſ</w:t>
      </w:r>
      <w:r>
        <w:t xml:space="preserve">z vu zlati, mudreshi bil, </w:t>
      </w:r>
      <w:r w:rsidR="003451AB">
        <w:t>K</w:t>
      </w:r>
      <w:r>
        <w:t>a</w:t>
      </w:r>
      <w:r w:rsidR="003451AB">
        <w:t>K</w:t>
      </w:r>
      <w:r>
        <w:t xml:space="preserve"> on,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z-Szveta premine, blago, mudrozt zgine,</w:t>
      </w:r>
      <w:r>
        <w:br/>
        <w:t xml:space="preserve">Szmert ga verse za plote, </w:t>
      </w:r>
      <w:r w:rsidR="003451AB">
        <w:t>K</w:t>
      </w:r>
      <w:r>
        <w:t>a</w:t>
      </w:r>
      <w:r w:rsidR="003451AB">
        <w:t>K</w:t>
      </w:r>
      <w:r>
        <w:t xml:space="preserve"> nore Szirote.</w:t>
      </w:r>
    </w:p>
    <w:p w14:paraId="7CEA9721" w14:textId="009321E0" w:rsidR="00CC3867" w:rsidRDefault="00CC3867" w:rsidP="00F40FCA">
      <w:pPr>
        <w:pStyle w:val="teiab"/>
      </w:pPr>
      <w:r>
        <w:t>Dabi bil ja</w:t>
      </w:r>
      <w:r w:rsidR="003451AB">
        <w:t>K</w:t>
      </w:r>
      <w:r>
        <w:t xml:space="preserve">o mochen,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744439">
        <w:rPr>
          <w:rStyle w:val="teipersName"/>
        </w:rPr>
        <w:t>Samson</w:t>
      </w:r>
      <w:r>
        <w:t xml:space="preserve"> negda bil,</w:t>
      </w:r>
      <w:r>
        <w:br/>
        <w:t>Chverzt, frise</w:t>
      </w:r>
      <w:r w:rsidR="003451AB">
        <w:t>K</w:t>
      </w:r>
      <w:r>
        <w:t xml:space="preserve"> na v</w:t>
      </w:r>
      <w:r w:rsidRPr="00E61788">
        <w:t>ſ</w:t>
      </w:r>
      <w:r>
        <w:t>ze z</w:t>
      </w:r>
      <w:r w:rsidR="003451AB">
        <w:t>K</w:t>
      </w:r>
      <w:r>
        <w:t>ochen, v</w:t>
      </w:r>
      <w:r w:rsidRPr="00E61788">
        <w:t>ſ</w:t>
      </w:r>
      <w:r>
        <w:t>ze ladal, y pobil,</w:t>
      </w:r>
      <w:r>
        <w:br/>
        <w:t>Nische neje ta</w:t>
      </w:r>
      <w:r w:rsidR="003451AB">
        <w:t>K</w:t>
      </w:r>
      <w:r>
        <w:t xml:space="preserve"> ja</w:t>
      </w:r>
      <w:r w:rsidR="003451AB">
        <w:t>K</w:t>
      </w:r>
      <w:r>
        <w:t>, Szmert je mochnesheh Sla</w:t>
      </w:r>
      <w:r w:rsidR="003451AB">
        <w:t>K</w:t>
      </w:r>
      <w:r>
        <w:t>,</w:t>
      </w:r>
      <w:r>
        <w:br/>
        <w:t>V</w:t>
      </w:r>
      <w:r w:rsidRPr="00E61788">
        <w:t>ſ</w:t>
      </w:r>
      <w:r>
        <w:t>ze ona lada hita, nich mara nepita.</w:t>
      </w:r>
    </w:p>
    <w:p w14:paraId="4796E2D9" w14:textId="3F9720EB" w:rsidR="00CC3867" w:rsidRDefault="00CC3867" w:rsidP="00F40FCA">
      <w:pPr>
        <w:pStyle w:val="teiab"/>
      </w:pPr>
      <w:r>
        <w:t>Dabi bil Chlove</w:t>
      </w:r>
      <w:r w:rsidR="003451AB">
        <w:t>K</w:t>
      </w:r>
      <w:r>
        <w:t xml:space="preserve"> verli, v</w:t>
      </w:r>
      <w:r w:rsidRPr="00E61788">
        <w:t>ſ</w:t>
      </w:r>
      <w:r>
        <w:t>za</w:t>
      </w:r>
      <w:r w:rsidR="003451AB">
        <w:t>K</w:t>
      </w:r>
      <w:r>
        <w:t>omu sze dopal,</w:t>
      </w:r>
      <w:r>
        <w:br/>
        <w:t>Nagodil v</w:t>
      </w:r>
      <w:r w:rsidRPr="00E61788">
        <w:t>ſ</w:t>
      </w:r>
      <w:r>
        <w:t>zem po gerli, ni</w:t>
      </w:r>
      <w:r w:rsidR="003451AB">
        <w:t>K</w:t>
      </w:r>
      <w:r>
        <w:t>oga gda fopal,</w:t>
      </w:r>
    </w:p>
    <w:p w14:paraId="322C1049" w14:textId="77777777" w:rsidR="00CC3867" w:rsidRDefault="00CC386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ECD77B" w14:textId="2353D168" w:rsidR="00CC3867" w:rsidRPr="00457F4F" w:rsidRDefault="00457F4F" w:rsidP="00DD33E6">
      <w:pPr>
        <w:spacing w:after="200"/>
        <w:rPr>
          <w:sz w:val="24"/>
          <w:szCs w:val="24"/>
        </w:rPr>
      </w:pPr>
      <w:r w:rsidRPr="00457F4F">
        <w:rPr>
          <w:sz w:val="24"/>
          <w:szCs w:val="24"/>
        </w:rPr>
        <w:lastRenderedPageBreak/>
        <w:t>/175/</w:t>
      </w:r>
    </w:p>
    <w:p w14:paraId="3C6C5709" w14:textId="38CA400C" w:rsidR="00457F4F" w:rsidRDefault="00457F4F" w:rsidP="00744439">
      <w:pPr>
        <w:pStyle w:val="teifwPageNum"/>
      </w:pPr>
      <w:r>
        <w:t>417.</w:t>
      </w:r>
    </w:p>
    <w:p w14:paraId="61955427" w14:textId="7C3CCE99" w:rsidR="00457F4F" w:rsidRDefault="00457F4F" w:rsidP="00F40FCA">
      <w:pPr>
        <w:pStyle w:val="teiab"/>
      </w:pPr>
      <w:r>
        <w:t>Nische ne ta</w:t>
      </w:r>
      <w:r w:rsidR="003451AB">
        <w:t>K</w:t>
      </w:r>
      <w:r>
        <w:t xml:space="preserve"> lyublen, da szmerti bil szmilen,</w:t>
      </w:r>
      <w:r>
        <w:br/>
        <w:t>V</w:t>
      </w:r>
      <w:r w:rsidRPr="00E61788">
        <w:t>ſ</w:t>
      </w:r>
      <w:r>
        <w:t>ze dobre, y zlochezte z-treibi ona z-czezte.</w:t>
      </w:r>
    </w:p>
    <w:p w14:paraId="081AB498" w14:textId="2122F37B" w:rsidR="00457F4F" w:rsidRDefault="00457F4F" w:rsidP="00F40FCA">
      <w:pPr>
        <w:pStyle w:val="teiab"/>
      </w:pPr>
      <w:r>
        <w:t>Jemle ztare, y mlade, v</w:t>
      </w:r>
      <w:r w:rsidRPr="00E61788">
        <w:t>ſ</w:t>
      </w:r>
      <w:r>
        <w:t>ze o</w:t>
      </w:r>
      <w:r w:rsidR="003451AB">
        <w:t>K</w:t>
      </w:r>
      <w:r>
        <w:t>olu meche,</w:t>
      </w:r>
      <w:r>
        <w:br/>
        <w:t>Podere zide grade, nich Shonat sze neche,</w:t>
      </w:r>
      <w:r>
        <w:br/>
        <w:t>Nyu ni</w:t>
      </w:r>
      <w:r w:rsidR="003451AB">
        <w:t>K</w:t>
      </w:r>
      <w:r>
        <w:t>sho goschenye, nit joch, nit postenye</w:t>
      </w:r>
      <w:r>
        <w:br/>
        <w:t>Nemore zadersati, da mogla bi ztati.</w:t>
      </w:r>
    </w:p>
    <w:p w14:paraId="3DFD0898" w14:textId="335A3AAA" w:rsidR="00457F4F" w:rsidRDefault="00457F4F" w:rsidP="00F40FCA">
      <w:pPr>
        <w:pStyle w:val="teiab"/>
      </w:pPr>
      <w:r>
        <w:t>Nyu Igerczi z-go</w:t>
      </w:r>
      <w:r w:rsidRPr="00E61788">
        <w:t>ſ</w:t>
      </w:r>
      <w:r>
        <w:t>zlami nemreju zmutiti,</w:t>
      </w:r>
      <w:r>
        <w:br/>
        <w:t>Nyu bogaczi z-moshjami nemreju zplatiti,</w:t>
      </w:r>
      <w:r>
        <w:br/>
        <w:t>Na v</w:t>
      </w:r>
      <w:r w:rsidRPr="00E61788">
        <w:t>ſ</w:t>
      </w:r>
      <w:r>
        <w:t>ze gluha Szlepa, v</w:t>
      </w:r>
      <w:r w:rsidRPr="00E61788">
        <w:t>ſ</w:t>
      </w:r>
      <w:r>
        <w:t>ze vnemar le z-czepa,</w:t>
      </w:r>
      <w:r>
        <w:br/>
        <w:t>Do</w:t>
      </w:r>
      <w:r w:rsidR="003451AB">
        <w:t>K</w:t>
      </w:r>
      <w:r>
        <w:t>lam ona v</w:t>
      </w:r>
      <w:r w:rsidRPr="00E61788">
        <w:t>ſ</w:t>
      </w:r>
      <w:r>
        <w:t>ze chizta vu tu zemlu zhita.</w:t>
      </w:r>
    </w:p>
    <w:p w14:paraId="79549363" w14:textId="0CD1D467" w:rsidR="00457F4F" w:rsidRDefault="00457F4F" w:rsidP="00F40FCA">
      <w:pPr>
        <w:pStyle w:val="teiab"/>
      </w:pPr>
      <w:r>
        <w:t xml:space="preserve">Gde je Szveta dobrota, </w:t>
      </w:r>
      <w:r w:rsidR="003451AB">
        <w:t>K</w:t>
      </w:r>
      <w:r>
        <w:t>ad Chlove</w:t>
      </w:r>
      <w:r w:rsidR="003451AB">
        <w:t>K</w:t>
      </w:r>
      <w:r>
        <w:t xml:space="preserve"> z</w:t>
      </w:r>
      <w:r w:rsidR="003451AB">
        <w:t>K</w:t>
      </w:r>
      <w:r>
        <w:t>repeni,</w:t>
      </w:r>
      <w:r>
        <w:br/>
        <w:t>Te je glad</w:t>
      </w:r>
      <w:r w:rsidR="003451AB">
        <w:t>K</w:t>
      </w:r>
      <w:r>
        <w:t xml:space="preserve">o szirota, </w:t>
      </w:r>
      <w:r w:rsidR="003451AB">
        <w:t>K</w:t>
      </w:r>
      <w:r>
        <w:t>ad v-grob je verseni;</w:t>
      </w:r>
      <w:r>
        <w:br/>
        <w:t>Onda v</w:t>
      </w:r>
      <w:r w:rsidRPr="00E61788">
        <w:t>ſ</w:t>
      </w:r>
      <w:r>
        <w:t>ze chizta hin, od v</w:t>
      </w:r>
      <w:r w:rsidRPr="00E61788">
        <w:t>ſ</w:t>
      </w:r>
      <w:r w:rsidR="009D0A03">
        <w:t>zeh</w:t>
      </w:r>
      <w:r>
        <w:t xml:space="preserve"> je det na </w:t>
      </w:r>
      <w:r w:rsidR="003451AB">
        <w:t>K</w:t>
      </w:r>
      <w:r>
        <w:t>lin,</w:t>
      </w:r>
      <w:r>
        <w:br/>
        <w:t>Szvet sze z-nyega pozabi, nit ga nazai vabi.</w:t>
      </w:r>
    </w:p>
    <w:p w14:paraId="10BA8443" w14:textId="498E72A6" w:rsidR="00457F4F" w:rsidRDefault="00457F4F" w:rsidP="00F40FCA">
      <w:pPr>
        <w:pStyle w:val="teiab"/>
      </w:pPr>
      <w:r>
        <w:t>O Chlove</w:t>
      </w:r>
      <w:r w:rsidR="003451AB">
        <w:t>K</w:t>
      </w:r>
      <w:r>
        <w:t xml:space="preserve">! </w:t>
      </w:r>
      <w:r w:rsidR="003451AB">
        <w:t>K</w:t>
      </w:r>
      <w:r>
        <w:t>a</w:t>
      </w:r>
      <w:r w:rsidR="003451AB">
        <w:t>K</w:t>
      </w:r>
      <w:r>
        <w:t xml:space="preserve"> Szvet stimash? da vmreti naigda bo,</w:t>
      </w:r>
      <w:r>
        <w:br/>
        <w:t xml:space="preserve">Jeli szi to prestimash, che zgubish </w:t>
      </w:r>
      <w:r w:rsidRPr="00E61788">
        <w:t>ſ</w:t>
      </w:r>
      <w:r>
        <w:t>zi Nebo.</w:t>
      </w:r>
      <w:r>
        <w:br/>
        <w:t>Ah tusni p</w:t>
      </w:r>
      <w:r w:rsidR="009D0A03">
        <w:t>epel prah! ter ne te Boga ztrah</w:t>
      </w:r>
      <w:r>
        <w:br/>
        <w:t>Josche z-grehi szvaditi, da bu ti zegniti.</w:t>
      </w:r>
    </w:p>
    <w:p w14:paraId="2C68E855" w14:textId="785DB10D" w:rsidR="00457F4F" w:rsidRDefault="00457F4F" w:rsidP="00F40FCA">
      <w:pPr>
        <w:pStyle w:val="teiab"/>
      </w:pPr>
      <w:r>
        <w:t>Oh! mi</w:t>
      </w:r>
      <w:r w:rsidRPr="00E61788">
        <w:t>ſ</w:t>
      </w:r>
      <w:r>
        <w:t>zli Chlove</w:t>
      </w:r>
      <w:r w:rsidR="003451AB">
        <w:t>K</w:t>
      </w:r>
      <w:r>
        <w:t xml:space="preserve"> dale, </w:t>
      </w:r>
      <w:r w:rsidR="003451AB">
        <w:t>K</w:t>
      </w:r>
      <w:r>
        <w:t>a</w:t>
      </w:r>
      <w:r w:rsidR="003451AB">
        <w:t>K</w:t>
      </w:r>
      <w:r>
        <w:t xml:space="preserve"> bu z-tobum jedno</w:t>
      </w:r>
      <w:r w:rsidR="003451AB">
        <w:t>K</w:t>
      </w:r>
      <w:r>
        <w:t>,</w:t>
      </w:r>
      <w:r>
        <w:br/>
        <w:t>Ne dersi v</w:t>
      </w:r>
      <w:r w:rsidRPr="00E61788">
        <w:t>ſ</w:t>
      </w:r>
      <w:r>
        <w:t xml:space="preserve">ze za Shale, </w:t>
      </w:r>
      <w:r w:rsidR="003451AB">
        <w:t>K</w:t>
      </w:r>
      <w:r>
        <w:t>ai odluchil je Bog;</w:t>
      </w:r>
      <w:r>
        <w:br/>
        <w:t>Zpoti</w:t>
      </w:r>
      <w:r w:rsidRPr="00E61788">
        <w:t>ſ</w:t>
      </w:r>
      <w:r>
        <w:t xml:space="preserve">ze zemle </w:t>
      </w:r>
      <w:r w:rsidR="003451AB">
        <w:t>K</w:t>
      </w:r>
      <w:r>
        <w:t>ert, da bu te trofla Szmert,</w:t>
      </w:r>
      <w:r>
        <w:br/>
        <w:t xml:space="preserve">Onda sze bush prebudil, y szam szebe </w:t>
      </w:r>
      <w:r w:rsidR="003451AB">
        <w:t>K</w:t>
      </w:r>
      <w:r>
        <w:t>udil.</w:t>
      </w:r>
    </w:p>
    <w:p w14:paraId="25CEB6E6" w14:textId="0529A09C" w:rsidR="00457F4F" w:rsidRDefault="00457F4F" w:rsidP="009D0A03">
      <w:pPr>
        <w:pStyle w:val="teiclosure"/>
      </w:pPr>
      <w:r>
        <w:t>V. C.</w:t>
      </w:r>
    </w:p>
    <w:p w14:paraId="29033473" w14:textId="77777777" w:rsidR="00457F4F" w:rsidRDefault="00457F4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E8C711" w14:textId="464C3446" w:rsidR="00457F4F" w:rsidRDefault="00457F4F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/176/</w:t>
      </w:r>
    </w:p>
    <w:p w14:paraId="7AFFE6F5" w14:textId="28336912" w:rsidR="00457F4F" w:rsidRDefault="00457F4F" w:rsidP="009D0A03">
      <w:pPr>
        <w:pStyle w:val="teifwPageNum"/>
      </w:pPr>
      <w:r>
        <w:t>412.</w:t>
      </w:r>
    </w:p>
    <w:p w14:paraId="747E313A" w14:textId="1C7E2C48" w:rsidR="00457F4F" w:rsidRDefault="00457F4F" w:rsidP="00F40FCA">
      <w:pPr>
        <w:pStyle w:val="teiab"/>
      </w:pPr>
      <w:r>
        <w:t xml:space="preserve">Ah! gleimo, </w:t>
      </w:r>
      <w:r w:rsidR="003451AB">
        <w:t>K</w:t>
      </w:r>
      <w:r>
        <w:t>a</w:t>
      </w:r>
      <w:r w:rsidR="003451AB">
        <w:t>K</w:t>
      </w:r>
      <w:r>
        <w:t xml:space="preserve"> naibole, z</w:t>
      </w:r>
      <w:r w:rsidR="003451AB">
        <w:t>K</w:t>
      </w:r>
      <w:r>
        <w:t>o</w:t>
      </w:r>
      <w:r w:rsidRPr="00E61788">
        <w:t>ſ</w:t>
      </w:r>
      <w:r>
        <w:t>z Bogu szlusiti,</w:t>
      </w:r>
      <w:r>
        <w:br/>
        <w:t>To pomaga z-nevole v-Nebo szrechno doiti.</w:t>
      </w:r>
      <w:r>
        <w:br/>
        <w:t>Ah Chlove</w:t>
      </w:r>
      <w:r w:rsidR="003451AB">
        <w:t>K</w:t>
      </w:r>
      <w:r>
        <w:t>! moli</w:t>
      </w:r>
      <w:r w:rsidRPr="00E61788">
        <w:t>ſ</w:t>
      </w:r>
      <w:r>
        <w:t>ze, da Bog ti szmili</w:t>
      </w:r>
      <w:r w:rsidRPr="00E61788">
        <w:t>ſ</w:t>
      </w:r>
      <w:r>
        <w:t>ze,</w:t>
      </w:r>
      <w:r>
        <w:br/>
        <w:t>Da nebush nave</w:t>
      </w:r>
      <w:r w:rsidR="003451AB">
        <w:t>K</w:t>
      </w:r>
      <w:r>
        <w:t xml:space="preserve"> pla</w:t>
      </w:r>
      <w:r w:rsidR="003451AB">
        <w:t>K</w:t>
      </w:r>
      <w:r>
        <w:t>o, gazil vrasju mla</w:t>
      </w:r>
      <w:r w:rsidR="003451AB">
        <w:t>K</w:t>
      </w:r>
      <w:r>
        <w:t>o.</w:t>
      </w:r>
    </w:p>
    <w:p w14:paraId="2570F147" w14:textId="77777777" w:rsidR="00457F4F" w:rsidRDefault="00457F4F" w:rsidP="00F40FCA">
      <w:pPr>
        <w:pStyle w:val="teiab"/>
      </w:pPr>
    </w:p>
    <w:p w14:paraId="01F60725" w14:textId="189194AB" w:rsidR="00457F4F" w:rsidRDefault="00457F4F" w:rsidP="004C79B5">
      <w:pPr>
        <w:pStyle w:val="Naslov2"/>
      </w:pPr>
      <w:r>
        <w:t>Od Premishlavanya Szveta.</w:t>
      </w:r>
      <w:r>
        <w:br/>
        <w:t>Na Notu: No= 259.</w:t>
      </w:r>
    </w:p>
    <w:p w14:paraId="5F7EA520" w14:textId="40265F13" w:rsidR="00457F4F" w:rsidRDefault="00457F4F" w:rsidP="00F40FCA">
      <w:pPr>
        <w:pStyle w:val="teiab"/>
      </w:pPr>
      <w:r>
        <w:t>Poglei Chlove</w:t>
      </w:r>
      <w:r w:rsidR="003451AB">
        <w:t>K</w:t>
      </w:r>
      <w:r>
        <w:t xml:space="preserve"> </w:t>
      </w:r>
      <w:r w:rsidR="003451AB">
        <w:t>K</w:t>
      </w:r>
      <w:r>
        <w:t>am czilash, da</w:t>
      </w:r>
      <w:r w:rsidRPr="00E61788">
        <w:t>ſ</w:t>
      </w:r>
      <w:r>
        <w:t>ze szam ne zaspilash.</w:t>
      </w:r>
      <w:r>
        <w:br/>
        <w:t>Vidish ovdi nebush z</w:t>
      </w:r>
      <w:r w:rsidR="003451AB">
        <w:t>K</w:t>
      </w:r>
      <w:r>
        <w:t>o</w:t>
      </w:r>
      <w:r w:rsidRPr="00E61788">
        <w:t>ſ</w:t>
      </w:r>
      <w:r>
        <w:t>z, morti naigda mertev bosh;</w:t>
      </w:r>
      <w:r>
        <w:br/>
        <w:t>Leta hitro ztecheju, na Szvet drugi vlecheju,</w:t>
      </w:r>
      <w:r>
        <w:br/>
        <w:t>Gde bush ti prebival tam, to szi zdai premi</w:t>
      </w:r>
      <w:r w:rsidRPr="00E61788">
        <w:t>ſ</w:t>
      </w:r>
      <w:r>
        <w:t>zli szam.</w:t>
      </w:r>
    </w:p>
    <w:p w14:paraId="2011CE3A" w14:textId="04BCF473" w:rsidR="00457F4F" w:rsidRDefault="00457F4F" w:rsidP="00F40FCA">
      <w:pPr>
        <w:pStyle w:val="teiab"/>
      </w:pPr>
      <w:r>
        <w:t>Ov Szvet leprav V</w:t>
      </w:r>
      <w:r w:rsidR="003451AB">
        <w:t>K</w:t>
      </w:r>
      <w:r>
        <w:t>anitel, Czigan vel</w:t>
      </w:r>
      <w:r w:rsidR="003451AB">
        <w:t>K</w:t>
      </w:r>
      <w:r>
        <w:t>i znoritel,</w:t>
      </w:r>
      <w:r>
        <w:br/>
        <w:t>Vnoga nam obechuje, a mertve pa</w:t>
      </w:r>
      <w:r w:rsidR="003451AB">
        <w:t>K</w:t>
      </w:r>
      <w:r>
        <w:t xml:space="preserve"> popluje;</w:t>
      </w:r>
      <w:r>
        <w:br/>
        <w:t>V</w:t>
      </w:r>
      <w:r w:rsidRPr="00E61788">
        <w:t>ſ</w:t>
      </w:r>
      <w:r>
        <w:t xml:space="preserve">ze, </w:t>
      </w:r>
      <w:r w:rsidR="003451AB">
        <w:t>K</w:t>
      </w:r>
      <w:r>
        <w:t>aigoder Chlove</w:t>
      </w:r>
      <w:r w:rsidR="003451AB">
        <w:t>K</w:t>
      </w:r>
      <w:r>
        <w:t xml:space="preserve"> mash, Szvet te v</w:t>
      </w:r>
      <w:r w:rsidR="003451AB">
        <w:t>K</w:t>
      </w:r>
      <w:r>
        <w:t>ani, da mu dash,</w:t>
      </w:r>
      <w:r>
        <w:br/>
        <w:t>V</w:t>
      </w:r>
      <w:r w:rsidRPr="00E61788">
        <w:t>ſ</w:t>
      </w:r>
      <w:r>
        <w:t>ze ti bude schizta vzel, szamo telo vu grob del.</w:t>
      </w:r>
    </w:p>
    <w:p w14:paraId="096001F7" w14:textId="7A835CCE" w:rsidR="00457F4F" w:rsidRDefault="00457F4F" w:rsidP="00F40FCA">
      <w:pPr>
        <w:pStyle w:val="teiab"/>
      </w:pPr>
      <w:r>
        <w:t>Budi C</w:t>
      </w:r>
      <w:r w:rsidR="004C79B5">
        <w:t>h</w:t>
      </w:r>
      <w:r>
        <w:t>love</w:t>
      </w:r>
      <w:r w:rsidR="003451AB">
        <w:t>K</w:t>
      </w:r>
      <w:r>
        <w:t xml:space="preserve"> ve</w:t>
      </w:r>
      <w:r w:rsidRPr="00E61788">
        <w:t>ſ</w:t>
      </w:r>
      <w:r>
        <w:t xml:space="preserve">zel zdrav, vchini Szvetu </w:t>
      </w:r>
      <w:r w:rsidR="003451AB">
        <w:t>K</w:t>
      </w:r>
      <w:r>
        <w:t>a</w:t>
      </w:r>
      <w:r w:rsidR="003451AB">
        <w:t>K</w:t>
      </w:r>
      <w:r>
        <w:t>ste prav,</w:t>
      </w:r>
      <w:r>
        <w:br/>
        <w:t xml:space="preserve">znai, da ti szi leprav czvet, predesh, </w:t>
      </w:r>
      <w:r w:rsidR="003451AB">
        <w:t>K</w:t>
      </w:r>
      <w:r>
        <w:t>a</w:t>
      </w:r>
      <w:r w:rsidR="003451AB">
        <w:t>K</w:t>
      </w:r>
      <w:r>
        <w:t>ti ten</w:t>
      </w:r>
      <w:r w:rsidR="003451AB">
        <w:t>K</w:t>
      </w:r>
      <w:r w:rsidR="004C79B5">
        <w:t xml:space="preserve">i </w:t>
      </w:r>
      <w:r>
        <w:t>l</w:t>
      </w:r>
      <w:r w:rsidR="004C79B5">
        <w:t>e</w:t>
      </w:r>
      <w:r>
        <w:t>d,</w:t>
      </w:r>
      <w:r>
        <w:br/>
        <w:t>Budesh ve</w:t>
      </w:r>
      <w:r w:rsidRPr="00E61788">
        <w:t>ſ</w:t>
      </w:r>
      <w:r>
        <w:t>z raz</w:t>
      </w:r>
      <w:r w:rsidR="003451AB">
        <w:t>K</w:t>
      </w:r>
      <w:r>
        <w:t>adil</w:t>
      </w:r>
      <w:r w:rsidRPr="00E61788">
        <w:t>ſ</w:t>
      </w:r>
      <w:r>
        <w:t>ze,</w:t>
      </w:r>
      <w:r w:rsidR="009B455E">
        <w:t xml:space="preserve"> </w:t>
      </w:r>
      <w:r w:rsidR="003451AB">
        <w:t>K</w:t>
      </w:r>
      <w:r w:rsidR="009B455E">
        <w:t>a</w:t>
      </w:r>
      <w:r w:rsidR="003451AB">
        <w:t>K</w:t>
      </w:r>
      <w:r w:rsidR="009B455E">
        <w:t xml:space="preserve"> da prah bi ztepel</w:t>
      </w:r>
      <w:r w:rsidR="009B455E" w:rsidRPr="00E61788">
        <w:t>ſ</w:t>
      </w:r>
      <w:r w:rsidR="009B455E">
        <w:t>ze,</w:t>
      </w:r>
      <w:r w:rsidR="009B455E">
        <w:br/>
        <w:t xml:space="preserve">Ti bush preshel, </w:t>
      </w:r>
      <w:r w:rsidR="003451AB">
        <w:t>K</w:t>
      </w:r>
      <w:r w:rsidR="009B455E">
        <w:t>a</w:t>
      </w:r>
      <w:r w:rsidR="003451AB">
        <w:t>K</w:t>
      </w:r>
      <w:r w:rsidR="009B455E">
        <w:t xml:space="preserve">ti nich, </w:t>
      </w:r>
      <w:r w:rsidR="003451AB">
        <w:t>K</w:t>
      </w:r>
      <w:r w:rsidR="009B455E">
        <w:t>a</w:t>
      </w:r>
      <w:r w:rsidR="003451AB">
        <w:t>K</w:t>
      </w:r>
      <w:r w:rsidR="009B455E">
        <w:t>ti dabi pochil bich.</w:t>
      </w:r>
    </w:p>
    <w:p w14:paraId="1C3AE9DC" w14:textId="11501453" w:rsidR="009B455E" w:rsidRDefault="009B455E" w:rsidP="00F40FCA">
      <w:pPr>
        <w:pStyle w:val="teiab"/>
      </w:pPr>
      <w:r>
        <w:t>Zmi</w:t>
      </w:r>
      <w:r w:rsidRPr="00E61788">
        <w:t>ſ</w:t>
      </w:r>
      <w:r>
        <w:t>zli Chlove</w:t>
      </w:r>
      <w:r w:rsidR="003451AB">
        <w:t>K</w:t>
      </w:r>
      <w:r>
        <w:t xml:space="preserve"> sze na Szmert, da bush jen</w:t>
      </w:r>
      <w:r w:rsidR="003451AB">
        <w:t>K</w:t>
      </w:r>
      <w:r>
        <w:t>rat szlab, y terd,</w:t>
      </w:r>
      <w:r>
        <w:br/>
        <w:t>Z-protech de</w:t>
      </w:r>
      <w:r w:rsidRPr="00E61788">
        <w:t>ſ</w:t>
      </w:r>
      <w:r>
        <w:t>ze</w:t>
      </w:r>
      <w:r w:rsidR="003451AB">
        <w:t>K</w:t>
      </w:r>
      <w:r>
        <w:t xml:space="preserve"> trusicza bude tvoje hisicza,</w:t>
      </w:r>
      <w:r>
        <w:br/>
        <w:t xml:space="preserve">Cherbi, glite tva Sivat, </w:t>
      </w:r>
      <w:r w:rsidR="003451AB">
        <w:t>K</w:t>
      </w:r>
      <w:r>
        <w:t>i du jele te za gla</w:t>
      </w:r>
      <w:r w:rsidR="004C79B5">
        <w:t>d,</w:t>
      </w:r>
      <w:r w:rsidR="004C79B5">
        <w:br/>
        <w:t>Grob ti bu domovina, Moli, Vo</w:t>
      </w:r>
      <w:r>
        <w:t>imba Drusina.</w:t>
      </w:r>
    </w:p>
    <w:p w14:paraId="0993F6EA" w14:textId="77777777" w:rsidR="009B455E" w:rsidRDefault="009B455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5C2646" w14:textId="5D33AE0A" w:rsidR="009B455E" w:rsidRDefault="009B455E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/177/</w:t>
      </w:r>
    </w:p>
    <w:p w14:paraId="04BD8758" w14:textId="75FDDD48" w:rsidR="00522DB4" w:rsidRDefault="00522DB4" w:rsidP="00522DB4">
      <w:pPr>
        <w:pStyle w:val="teifwPageNum"/>
      </w:pPr>
      <w:r>
        <w:t>413.</w:t>
      </w:r>
    </w:p>
    <w:p w14:paraId="0C741AC5" w14:textId="2857F2E5" w:rsidR="009B455E" w:rsidRDefault="009B455E" w:rsidP="00F40FCA">
      <w:pPr>
        <w:pStyle w:val="teiab"/>
      </w:pPr>
      <w:r>
        <w:t>Poztela terde dez</w:t>
      </w:r>
      <w:r w:rsidR="003451AB">
        <w:t>K</w:t>
      </w:r>
      <w:r>
        <w:t>e, vain</w:t>
      </w:r>
      <w:r w:rsidR="003451AB">
        <w:t>K</w:t>
      </w:r>
      <w:r>
        <w:t>ush, blazine, trez</w:t>
      </w:r>
      <w:r w:rsidR="003451AB">
        <w:t>K</w:t>
      </w:r>
      <w:r>
        <w:t>e,</w:t>
      </w:r>
      <w:r>
        <w:br/>
        <w:t>Odev</w:t>
      </w:r>
      <w:r w:rsidR="003451AB">
        <w:t>K</w:t>
      </w:r>
      <w:r>
        <w:t xml:space="preserve">a bu </w:t>
      </w:r>
      <w:r w:rsidR="003451AB">
        <w:t>K</w:t>
      </w:r>
      <w:r>
        <w:t>up chervov, pre</w:t>
      </w:r>
      <w:r w:rsidRPr="00E61788">
        <w:t>ſ</w:t>
      </w:r>
      <w:r>
        <w:t xml:space="preserve">z broja </w:t>
      </w:r>
      <w:r w:rsidR="003451AB">
        <w:t>K</w:t>
      </w:r>
      <w:r>
        <w:t xml:space="preserve">ach, Sab, </w:t>
      </w:r>
      <w:r w:rsidR="003451AB">
        <w:t>K</w:t>
      </w:r>
      <w:r>
        <w:t>ertov,</w:t>
      </w:r>
      <w:r>
        <w:br/>
        <w:t>Voimba, Szmrad, y gnilocha, zima, tmicza, vuh</w:t>
      </w:r>
      <w:r w:rsidR="003451AB">
        <w:t>K</w:t>
      </w:r>
      <w:r>
        <w:t>ocha,</w:t>
      </w:r>
      <w:r>
        <w:br/>
        <w:t xml:space="preserve">Budu te izczerale, y </w:t>
      </w:r>
      <w:r w:rsidR="003451AB">
        <w:t>K</w:t>
      </w:r>
      <w:r>
        <w:t>ozti oglodale.</w:t>
      </w:r>
    </w:p>
    <w:p w14:paraId="3249A2D0" w14:textId="2474C3A4" w:rsidR="009B455E" w:rsidRDefault="009B455E" w:rsidP="00F40FCA">
      <w:pPr>
        <w:pStyle w:val="teiab"/>
      </w:pPr>
      <w:r>
        <w:t>Nebush imal Goricze, niti tople Hisicze,</w:t>
      </w:r>
      <w:r>
        <w:br/>
        <w:t>Nebush chul nit Ptichicze, nit jel vishe Ribicze,</w:t>
      </w:r>
      <w:r>
        <w:br/>
        <w:t xml:space="preserve">Nebush imal oprave, nit </w:t>
      </w:r>
      <w:r w:rsidR="003451AB">
        <w:t>K</w:t>
      </w:r>
      <w:r>
        <w:t>ose farbe prave,</w:t>
      </w:r>
      <w:r>
        <w:br/>
        <w:t>V</w:t>
      </w:r>
      <w:r w:rsidRPr="00E61788">
        <w:t>ſ</w:t>
      </w:r>
      <w:r>
        <w:t>ze ti schizta preshlo bo, jai chi zgubish josh Nebo.</w:t>
      </w:r>
    </w:p>
    <w:p w14:paraId="3A64F3E6" w14:textId="21515924" w:rsidR="009B455E" w:rsidRDefault="009B455E" w:rsidP="00F40FCA">
      <w:pPr>
        <w:pStyle w:val="teiab"/>
      </w:pPr>
      <w:r>
        <w:t>V</w:t>
      </w:r>
      <w:r w:rsidRPr="00E61788">
        <w:t>ſ</w:t>
      </w:r>
      <w:r>
        <w:t xml:space="preserve">ze, </w:t>
      </w:r>
      <w:r w:rsidR="003451AB">
        <w:t>K</w:t>
      </w:r>
      <w:r>
        <w:t>aigod zdai tvoje je, bu drugem na Sivlenye,</w:t>
      </w:r>
      <w:r>
        <w:br/>
        <w:t>Ni</w:t>
      </w:r>
      <w:r w:rsidR="003451AB">
        <w:t>K</w:t>
      </w:r>
      <w:r>
        <w:t>ai szi nebush vsival, da bush v-grobi prebival,</w:t>
      </w:r>
      <w:r>
        <w:br/>
        <w:t>Ve</w:t>
      </w:r>
      <w:r w:rsidRPr="00E61788">
        <w:t>ſ</w:t>
      </w:r>
      <w:r>
        <w:t xml:space="preserve">z bush schizta ti zegnil, </w:t>
      </w:r>
      <w:r w:rsidR="003451AB">
        <w:t>K</w:t>
      </w:r>
      <w:r>
        <w:t>a</w:t>
      </w:r>
      <w:r w:rsidR="003451AB">
        <w:t>K</w:t>
      </w:r>
      <w:r>
        <w:t xml:space="preserve"> da nebi nigdar bil,</w:t>
      </w:r>
      <w:r>
        <w:br/>
        <w:t>Zmi</w:t>
      </w:r>
      <w:r w:rsidRPr="00E61788">
        <w:t>ſ</w:t>
      </w:r>
      <w:r>
        <w:t>zli Chlove</w:t>
      </w:r>
      <w:r w:rsidR="003451AB">
        <w:t>K</w:t>
      </w:r>
      <w:r>
        <w:t xml:space="preserve"> sze nato, da bush zemla, y blato.</w:t>
      </w:r>
    </w:p>
    <w:p w14:paraId="46BDE8B2" w14:textId="0728A810" w:rsidR="009B455E" w:rsidRDefault="009B455E" w:rsidP="00F40FCA">
      <w:pPr>
        <w:pStyle w:val="teiab"/>
      </w:pPr>
      <w:r>
        <w:t>Gde bu tela na</w:t>
      </w:r>
      <w:r w:rsidRPr="00E61788">
        <w:t>ſ</w:t>
      </w:r>
      <w:r>
        <w:t>zladnozt, me</w:t>
      </w:r>
      <w:r w:rsidRPr="00E61788">
        <w:t>ſ</w:t>
      </w:r>
      <w:r>
        <w:t>zni lusti, y radozt,</w:t>
      </w:r>
      <w:r>
        <w:br/>
        <w:t>Gda bu telo voinyalo, od chervov sze glodalo,</w:t>
      </w:r>
      <w:r>
        <w:br/>
        <w:t>Grehi Szmrad, y voimba v</w:t>
      </w:r>
      <w:r w:rsidRPr="00E61788">
        <w:t>ſ</w:t>
      </w:r>
      <w:r>
        <w:t>za bude te po</w:t>
      </w:r>
      <w:r w:rsidRPr="00E61788">
        <w:t>ſ</w:t>
      </w:r>
      <w:r>
        <w:t>zipala,</w:t>
      </w:r>
      <w:r>
        <w:br/>
        <w:t>To szi ti premi</w:t>
      </w:r>
      <w:r w:rsidRPr="00E61788">
        <w:t>ſ</w:t>
      </w:r>
      <w:r>
        <w:t>zli zdai, y greha sze chuvai rai.</w:t>
      </w:r>
    </w:p>
    <w:p w14:paraId="1C807581" w14:textId="271F8697" w:rsidR="009B455E" w:rsidRDefault="009B455E" w:rsidP="00F40FCA">
      <w:pPr>
        <w:pStyle w:val="teiab"/>
      </w:pPr>
      <w:r>
        <w:t>Zpoti Chlove</w:t>
      </w:r>
      <w:r w:rsidR="003451AB">
        <w:t>K</w:t>
      </w:r>
      <w:r>
        <w:t xml:space="preserve"> sze z-Boga, lyubiga nai bolshoga,</w:t>
      </w:r>
      <w:r>
        <w:br/>
        <w:t xml:space="preserve">Szlusi nyemu szamomo, da doidesh </w:t>
      </w:r>
      <w:r w:rsidR="003451AB">
        <w:t>K</w:t>
      </w:r>
      <w:r>
        <w:t>-nyemu domo,</w:t>
      </w:r>
      <w:r>
        <w:br/>
        <w:t>Za grehe z</w:t>
      </w:r>
      <w:r w:rsidR="003451AB">
        <w:t>K</w:t>
      </w:r>
      <w:r>
        <w:t>o</w:t>
      </w:r>
      <w:r w:rsidRPr="00E61788">
        <w:t>ſ</w:t>
      </w:r>
      <w:r>
        <w:t>z plachi</w:t>
      </w:r>
      <w:r w:rsidRPr="00E61788">
        <w:t>ſ</w:t>
      </w:r>
      <w:r>
        <w:t>ze, ino nyemu moli</w:t>
      </w:r>
      <w:r w:rsidRPr="00E61788">
        <w:t>ſ</w:t>
      </w:r>
      <w:r>
        <w:t>ze,</w:t>
      </w:r>
      <w:r>
        <w:br/>
        <w:t>Reczi: o Bog! szmili</w:t>
      </w:r>
      <w:r w:rsidRPr="00E61788">
        <w:t>ſ</w:t>
      </w:r>
      <w:r>
        <w:t>ze, na me ti ogledni</w:t>
      </w:r>
      <w:r w:rsidRPr="00E61788">
        <w:t>ſ</w:t>
      </w:r>
      <w:r>
        <w:t>ze.</w:t>
      </w:r>
    </w:p>
    <w:p w14:paraId="12CB1A11" w14:textId="77777777" w:rsidR="009B455E" w:rsidRDefault="009B455E" w:rsidP="00DD33E6">
      <w:pPr>
        <w:spacing w:after="200"/>
        <w:rPr>
          <w:sz w:val="24"/>
          <w:szCs w:val="24"/>
        </w:rPr>
      </w:pPr>
    </w:p>
    <w:p w14:paraId="4F1A49AA" w14:textId="5D9044C9" w:rsidR="009B455E" w:rsidRDefault="009B455E" w:rsidP="00522DB4">
      <w:pPr>
        <w:pStyle w:val="Naslov2"/>
      </w:pPr>
      <w:r>
        <w:t>Od Chalanozti greshnoga Szveta</w:t>
      </w:r>
      <w:r>
        <w:br/>
        <w:t>Na Notu: No= 260.</w:t>
      </w:r>
    </w:p>
    <w:p w14:paraId="3F3E8C11" w14:textId="687775F1" w:rsidR="009B455E" w:rsidRDefault="009B455E" w:rsidP="00522DB4">
      <w:pPr>
        <w:pStyle w:val="teiclosure"/>
      </w:pPr>
      <w:r>
        <w:t>Vertatur.</w:t>
      </w:r>
    </w:p>
    <w:p w14:paraId="49F491DD" w14:textId="77777777" w:rsidR="009B455E" w:rsidRDefault="009B455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336A07" w14:textId="1FC98A38" w:rsidR="009B455E" w:rsidRDefault="009B455E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/178/</w:t>
      </w:r>
    </w:p>
    <w:p w14:paraId="468CBA07" w14:textId="4978DDCC" w:rsidR="009B455E" w:rsidRDefault="009B455E" w:rsidP="00F854D6">
      <w:pPr>
        <w:pStyle w:val="teifwPageNum"/>
      </w:pPr>
      <w:r>
        <w:t>414.</w:t>
      </w:r>
    </w:p>
    <w:p w14:paraId="11C83A7F" w14:textId="045AA94A" w:rsidR="009B455E" w:rsidRDefault="009B455E" w:rsidP="00F40FCA">
      <w:pPr>
        <w:pStyle w:val="teiab"/>
      </w:pPr>
      <w:r>
        <w:t xml:space="preserve">O Szvet! </w:t>
      </w:r>
      <w:r w:rsidR="003451AB">
        <w:t>K</w:t>
      </w:r>
      <w:r>
        <w:t>a</w:t>
      </w:r>
      <w:r w:rsidR="003451AB">
        <w:t>K</w:t>
      </w:r>
      <w:r w:rsidRPr="00E61788">
        <w:t>ſ</w:t>
      </w:r>
      <w:r>
        <w:t>zi chalaren, y v</w:t>
      </w:r>
      <w:r w:rsidRPr="00E61788">
        <w:t>ſ</w:t>
      </w:r>
      <w:r>
        <w:t>zem dobrem ta</w:t>
      </w:r>
      <w:r w:rsidR="003451AB">
        <w:t>K</w:t>
      </w:r>
      <w:r>
        <w:t xml:space="preserve"> jalen,</w:t>
      </w:r>
      <w:r>
        <w:br/>
        <w:t>Da lepo, ti szlepo Sivlenye! chinenye nechesh,</w:t>
      </w:r>
      <w:r>
        <w:br/>
        <w:t>Dobrote za plote mechesh.</w:t>
      </w:r>
    </w:p>
    <w:p w14:paraId="2DE3B8A5" w14:textId="34CCCDC9" w:rsidR="009B455E" w:rsidRDefault="009B455E" w:rsidP="00F40FCA">
      <w:pPr>
        <w:pStyle w:val="teiab"/>
      </w:pPr>
      <w:r>
        <w:t>Gdo hoche vezda pla</w:t>
      </w:r>
      <w:r w:rsidR="003451AB">
        <w:t>K</w:t>
      </w:r>
      <w:r>
        <w:t>ati, za grehe z</w:t>
      </w:r>
      <w:r w:rsidR="003451AB">
        <w:t>K</w:t>
      </w:r>
      <w:r>
        <w:t>rushno jav</w:t>
      </w:r>
      <w:r w:rsidR="003451AB">
        <w:t>K</w:t>
      </w:r>
      <w:r>
        <w:t>ati,</w:t>
      </w:r>
      <w:r>
        <w:br/>
        <w:t xml:space="preserve">Gdo </w:t>
      </w:r>
      <w:r w:rsidR="003451AB">
        <w:t>K</w:t>
      </w:r>
      <w:r>
        <w:t>odi ti mladi bush oztal, y poztal pepel,</w:t>
      </w:r>
      <w:r>
        <w:br/>
        <w:t>Zdai ve</w:t>
      </w:r>
      <w:r w:rsidRPr="00E61788">
        <w:t>ſ</w:t>
      </w:r>
      <w:r>
        <w:t>z szi od grehov debel.</w:t>
      </w:r>
    </w:p>
    <w:p w14:paraId="74A3C707" w14:textId="0F0AC6B0" w:rsidR="009B455E" w:rsidRDefault="009B455E" w:rsidP="00F40FCA">
      <w:pPr>
        <w:pStyle w:val="teiab"/>
      </w:pPr>
      <w:r>
        <w:t xml:space="preserve">Nigdo neche zpoznati, </w:t>
      </w:r>
      <w:r w:rsidR="003451AB">
        <w:t>K</w:t>
      </w:r>
      <w:r>
        <w:t>a</w:t>
      </w:r>
      <w:r w:rsidR="003451AB">
        <w:t>K</w:t>
      </w:r>
      <w:r>
        <w:t xml:space="preserve"> Szvet zna zapelati,</w:t>
      </w:r>
      <w:r>
        <w:br/>
        <w:t>Da nische ne ische po</w:t>
      </w:r>
      <w:r w:rsidR="003451AB">
        <w:t>K</w:t>
      </w:r>
      <w:r>
        <w:t>ore, neg z</w:t>
      </w:r>
      <w:r w:rsidR="003451AB">
        <w:t>K</w:t>
      </w:r>
      <w:r>
        <w:t>ore, y pen,</w:t>
      </w:r>
      <w:r>
        <w:br/>
        <w:t>Greh glade</w:t>
      </w:r>
      <w:r w:rsidR="003451AB">
        <w:t>K</w:t>
      </w:r>
      <w:r>
        <w:t>, y Szlade</w:t>
      </w:r>
      <w:r w:rsidR="003451AB">
        <w:t>K</w:t>
      </w:r>
      <w:r>
        <w:t xml:space="preserve"> je v</w:t>
      </w:r>
      <w:r w:rsidRPr="00E61788">
        <w:t>ſ</w:t>
      </w:r>
      <w:r>
        <w:t>zem.</w:t>
      </w:r>
    </w:p>
    <w:p w14:paraId="584FF6E4" w14:textId="4C336220" w:rsidR="009B455E" w:rsidRDefault="009B455E" w:rsidP="00F40FCA">
      <w:pPr>
        <w:pStyle w:val="teiab"/>
      </w:pPr>
      <w:r>
        <w:t>Jen</w:t>
      </w:r>
      <w:r w:rsidR="003451AB">
        <w:t>K</w:t>
      </w:r>
      <w:r>
        <w:t>rat v</w:t>
      </w:r>
      <w:r w:rsidRPr="00E61788">
        <w:t>ſ</w:t>
      </w:r>
      <w:r>
        <w:t>zi bumo zpoznali, ter ochi ja</w:t>
      </w:r>
      <w:r w:rsidR="003451AB">
        <w:t>K</w:t>
      </w:r>
      <w:r>
        <w:t>o bri</w:t>
      </w:r>
      <w:r w:rsidRPr="00E61788">
        <w:t>ſ</w:t>
      </w:r>
      <w:r>
        <w:t>zali,</w:t>
      </w:r>
      <w:r>
        <w:br/>
        <w:t>Da hitra, ter biztra doteche, po</w:t>
      </w:r>
      <w:r w:rsidRPr="00E61788">
        <w:t>ſ</w:t>
      </w:r>
      <w:r>
        <w:t>zeche na</w:t>
      </w:r>
      <w:r w:rsidRPr="00E61788">
        <w:t>ſ</w:t>
      </w:r>
      <w:r>
        <w:t>z Szmert,</w:t>
      </w:r>
      <w:r>
        <w:br/>
        <w:t>Te v</w:t>
      </w:r>
      <w:r w:rsidRPr="00E61788">
        <w:t>ſ</w:t>
      </w:r>
      <w:r>
        <w:t>za</w:t>
      </w:r>
      <w:r w:rsidR="003451AB">
        <w:t>K</w:t>
      </w:r>
      <w:r>
        <w:t>i bu poztal ve</w:t>
      </w:r>
      <w:r w:rsidRPr="00E61788">
        <w:t>ſ</w:t>
      </w:r>
      <w:r>
        <w:t>z terd.</w:t>
      </w:r>
    </w:p>
    <w:p w14:paraId="112F5ED7" w14:textId="2131D716" w:rsidR="009B455E" w:rsidRDefault="009B455E" w:rsidP="00F40FCA">
      <w:pPr>
        <w:pStyle w:val="teiab"/>
      </w:pPr>
      <w:r>
        <w:t>Szvet je ve</w:t>
      </w:r>
      <w:r w:rsidRPr="00E61788">
        <w:t>ſ</w:t>
      </w:r>
      <w:r>
        <w:t>zel, y dragi, y szlusi naivech vragi,</w:t>
      </w:r>
      <w:r>
        <w:br/>
        <w:t>Hinczanya, hus</w:t>
      </w:r>
      <w:r w:rsidR="003451AB">
        <w:t>K</w:t>
      </w:r>
      <w:r>
        <w:t>anya, nagnyeten, y zpleten je chun,</w:t>
      </w:r>
      <w:r>
        <w:br/>
        <w:t>Ter zloga v</w:t>
      </w:r>
      <w:r w:rsidRPr="00E61788">
        <w:t>ſ</w:t>
      </w:r>
      <w:r>
        <w:t>za</w:t>
      </w:r>
      <w:r w:rsidR="003451AB">
        <w:t>K</w:t>
      </w:r>
      <w:r>
        <w:t>oga ve</w:t>
      </w:r>
      <w:r w:rsidRPr="00E61788">
        <w:t>ſ</w:t>
      </w:r>
      <w:r>
        <w:t>z pun.</w:t>
      </w:r>
    </w:p>
    <w:p w14:paraId="6B6C8450" w14:textId="69B1BE8E" w:rsidR="009B455E" w:rsidRDefault="009B455E" w:rsidP="00F40FCA">
      <w:pPr>
        <w:pStyle w:val="teiab"/>
      </w:pPr>
      <w:r>
        <w:t>Do</w:t>
      </w:r>
      <w:r w:rsidR="003451AB">
        <w:t>K</w:t>
      </w:r>
      <w:r>
        <w:t>lam</w:t>
      </w:r>
      <w:r w:rsidRPr="00E61788">
        <w:t>ſ</w:t>
      </w:r>
      <w:r>
        <w:t>zi Szve</w:t>
      </w:r>
      <w:r w:rsidR="00AE0D60">
        <w:t>ta vsivamo, prazno mlatimo mi Sz</w:t>
      </w:r>
      <w:r>
        <w:t>lamo,</w:t>
      </w:r>
      <w:r>
        <w:br/>
        <w:t>Ah! ali ne Shali, bush z</w:t>
      </w:r>
      <w:r w:rsidR="003451AB">
        <w:t>K</w:t>
      </w:r>
      <w:r>
        <w:t>oro podoro na</w:t>
      </w:r>
      <w:r w:rsidRPr="00E61788">
        <w:t>ſ</w:t>
      </w:r>
      <w:r>
        <w:t xml:space="preserve">z </w:t>
      </w:r>
      <w:r w:rsidR="003451AB">
        <w:t>K</w:t>
      </w:r>
      <w:r>
        <w:t>ert,</w:t>
      </w:r>
      <w:r>
        <w:br/>
        <w:t>Y v-zemlu na</w:t>
      </w:r>
      <w:r w:rsidRPr="00E61788">
        <w:t>ſ</w:t>
      </w:r>
      <w:r>
        <w:t>z vergla bu Szmert.</w:t>
      </w:r>
    </w:p>
    <w:p w14:paraId="098E5981" w14:textId="2B4F0C1C" w:rsidR="009B455E" w:rsidRDefault="009B455E" w:rsidP="00F40FCA">
      <w:pPr>
        <w:pStyle w:val="teiab"/>
      </w:pPr>
      <w:r>
        <w:t>Vnogi szlep je na ochi, greshi vnemar ponochi,</w:t>
      </w:r>
      <w:r>
        <w:br/>
        <w:t xml:space="preserve">Le pi pi vre </w:t>
      </w:r>
      <w:r w:rsidR="003451AB">
        <w:t>K</w:t>
      </w:r>
      <w:r>
        <w:t xml:space="preserve">ipi </w:t>
      </w:r>
      <w:r w:rsidR="00DF34ED">
        <w:t>v</w:t>
      </w:r>
      <w:r w:rsidR="00DF34ED" w:rsidRPr="00E61788">
        <w:t>ſ</w:t>
      </w:r>
      <w:r w:rsidR="00DF34ED">
        <w:t>za Salozt, y ztarozt na te,</w:t>
      </w:r>
      <w:r w:rsidR="00DF34ED">
        <w:br/>
        <w:t>Szmert ztegne, pretegne pete.</w:t>
      </w:r>
    </w:p>
    <w:p w14:paraId="5AC54577" w14:textId="639026A6" w:rsidR="00DF34ED" w:rsidRDefault="00DF34ED" w:rsidP="00F40FCA">
      <w:pPr>
        <w:pStyle w:val="teiab"/>
      </w:pPr>
      <w:r>
        <w:t xml:space="preserve">Mlad neznash </w:t>
      </w:r>
      <w:r w:rsidR="003451AB">
        <w:t>K</w:t>
      </w:r>
      <w:r>
        <w:t>am bi</w:t>
      </w:r>
      <w:r w:rsidRPr="00E61788">
        <w:t>ſ</w:t>
      </w:r>
      <w:r>
        <w:t xml:space="preserve">ze vergel, gde </w:t>
      </w:r>
      <w:r w:rsidR="003451AB">
        <w:t>K</w:t>
      </w:r>
      <w:r>
        <w:t>a</w:t>
      </w:r>
      <w:r w:rsidR="003451AB">
        <w:t>K</w:t>
      </w:r>
      <w:r>
        <w:t>bi glavu</w:t>
      </w:r>
      <w:r w:rsidRPr="00E61788">
        <w:t>ſ</w:t>
      </w:r>
      <w:r>
        <w:t>zi vtergel,</w:t>
      </w:r>
      <w:r>
        <w:br/>
        <w:t>Nehinczai, ne</w:t>
      </w:r>
      <w:r w:rsidRPr="00E61788">
        <w:t>ſ</w:t>
      </w:r>
      <w:r>
        <w:t>zmiczai do</w:t>
      </w:r>
      <w:r w:rsidR="003451AB">
        <w:t>K</w:t>
      </w:r>
      <w:r>
        <w:t xml:space="preserve"> mlad szi, y zdrav prevech,</w:t>
      </w:r>
      <w:r>
        <w:br/>
        <w:t>Da sgala, nit pe</w:t>
      </w:r>
      <w:r w:rsidR="003451AB">
        <w:t>K</w:t>
      </w:r>
      <w:r>
        <w:t>la bu pech.</w:t>
      </w:r>
    </w:p>
    <w:p w14:paraId="55B30268" w14:textId="77777777" w:rsidR="00DF34ED" w:rsidRDefault="00DF34E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A347B2" w14:textId="1EF093CE" w:rsidR="00DF34ED" w:rsidRDefault="00DF34ED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/179/</w:t>
      </w:r>
    </w:p>
    <w:p w14:paraId="4F7036BB" w14:textId="071A1732" w:rsidR="00DF34ED" w:rsidRDefault="00DF34ED" w:rsidP="00AE0D60">
      <w:pPr>
        <w:pStyle w:val="teifwPageNum"/>
      </w:pPr>
      <w:r>
        <w:t>415.</w:t>
      </w:r>
    </w:p>
    <w:p w14:paraId="0E630095" w14:textId="3ED3AA1B" w:rsidR="00DF34ED" w:rsidRDefault="00DF34ED" w:rsidP="00F40FCA">
      <w:pPr>
        <w:pStyle w:val="teiab"/>
      </w:pPr>
      <w:r>
        <w:t>Ti Chlove</w:t>
      </w:r>
      <w:r w:rsidR="003451AB">
        <w:t>K</w:t>
      </w:r>
      <w:r>
        <w:t xml:space="preserve"> Szvet zdai Stimash, do</w:t>
      </w:r>
      <w:r w:rsidR="003451AB">
        <w:t>K</w:t>
      </w:r>
      <w:r>
        <w:t xml:space="preserve">lam noyem </w:t>
      </w:r>
      <w:r w:rsidR="003451AB">
        <w:t>K</w:t>
      </w:r>
      <w:r>
        <w:t>ai imash,</w:t>
      </w:r>
      <w:r>
        <w:br/>
        <w:t>To vincze, y hincze, napiti, y vsiti</w:t>
      </w:r>
      <w:r w:rsidRPr="00E61788">
        <w:t>ſ</w:t>
      </w:r>
      <w:r>
        <w:t>ze da,</w:t>
      </w:r>
      <w:r>
        <w:br/>
        <w:t>D</w:t>
      </w:r>
      <w:r w:rsidR="00AE0D60" w:rsidRPr="00AE0D60">
        <w:rPr>
          <w:rStyle w:val="teiadd"/>
        </w:rPr>
        <w:t>e</w:t>
      </w:r>
      <w:r>
        <w:t>a tebe, y szebe oda.</w:t>
      </w:r>
    </w:p>
    <w:p w14:paraId="44FCCE0F" w14:textId="05ECC040" w:rsidR="00DF34ED" w:rsidRDefault="003451AB" w:rsidP="00F40FCA">
      <w:pPr>
        <w:pStyle w:val="teiab"/>
      </w:pPr>
      <w:r>
        <w:t>K</w:t>
      </w:r>
      <w:r w:rsidR="00DF34ED">
        <w:t>a</w:t>
      </w:r>
      <w:r>
        <w:t>K</w:t>
      </w:r>
      <w:r w:rsidR="00DF34ED">
        <w:t xml:space="preserve"> pa</w:t>
      </w:r>
      <w:r>
        <w:t>K</w:t>
      </w:r>
      <w:r w:rsidR="00DF34ED">
        <w:t xml:space="preserve"> bude po Szmerti, gda v-grobi budesh zaperti,</w:t>
      </w:r>
      <w:r w:rsidR="00DF34ED">
        <w:br/>
        <w:t>Gde telo zperhnelo na blato bu zato, y prah,</w:t>
      </w:r>
      <w:r w:rsidR="00DF34ED">
        <w:br/>
        <w:t>Ter vendar te Boga na ztrah.</w:t>
      </w:r>
    </w:p>
    <w:p w14:paraId="253B0D9D" w14:textId="32397BFC" w:rsidR="00DF34ED" w:rsidRDefault="00DF34ED" w:rsidP="00F40FCA">
      <w:pPr>
        <w:pStyle w:val="teiab"/>
      </w:pPr>
      <w:r>
        <w:t>Zmi</w:t>
      </w:r>
      <w:r w:rsidRPr="00E61788">
        <w:t>ſ</w:t>
      </w:r>
      <w:r>
        <w:t>zli Chlove</w:t>
      </w:r>
      <w:r w:rsidR="003451AB">
        <w:t>K</w:t>
      </w:r>
      <w:r>
        <w:t xml:space="preserve"> sze nato, do</w:t>
      </w:r>
      <w:r w:rsidR="003451AB">
        <w:t>K</w:t>
      </w:r>
      <w:r>
        <w:t>lam na</w:t>
      </w:r>
      <w:r w:rsidRPr="00E61788">
        <w:t>ſ</w:t>
      </w:r>
      <w:r>
        <w:t>zi josh blato,</w:t>
      </w:r>
      <w:r>
        <w:br/>
        <w:t>Zdai gledi po</w:t>
      </w:r>
      <w:r w:rsidR="00D74E93">
        <w:t xml:space="preserve"> </w:t>
      </w:r>
      <w:r>
        <w:t>redi za groshe</w:t>
      </w:r>
      <w:r w:rsidR="003451AB">
        <w:t>K</w:t>
      </w:r>
      <w:r>
        <w:t>, y ztroshe</w:t>
      </w:r>
      <w:r w:rsidR="003451AB">
        <w:t>K</w:t>
      </w:r>
      <w:r>
        <w:t xml:space="preserve"> na put,</w:t>
      </w:r>
      <w:r>
        <w:br/>
        <w:t>Gde tebi nave</w:t>
      </w:r>
      <w:r w:rsidR="003451AB">
        <w:t>K</w:t>
      </w:r>
      <w:r>
        <w:t xml:space="preserve">e bu </w:t>
      </w:r>
      <w:r w:rsidR="003451AB">
        <w:t>K</w:t>
      </w:r>
      <w:r>
        <w:t>ut.</w:t>
      </w:r>
    </w:p>
    <w:p w14:paraId="4F9410F7" w14:textId="5E2EA070" w:rsidR="00DF34ED" w:rsidRDefault="00DF34ED" w:rsidP="00F40FCA">
      <w:pPr>
        <w:pStyle w:val="teiab"/>
      </w:pPr>
      <w:r>
        <w:t>Neglei na szamo po</w:t>
      </w:r>
      <w:r w:rsidRPr="00E61788">
        <w:t>ſ</w:t>
      </w:r>
      <w:r>
        <w:t>zvetno, neg bole na ve</w:t>
      </w:r>
      <w:r w:rsidR="003451AB">
        <w:t>K</w:t>
      </w:r>
      <w:r>
        <w:t>ivechno,</w:t>
      </w:r>
      <w:r>
        <w:br/>
        <w:t>Da Dusha po</w:t>
      </w:r>
      <w:r w:rsidR="003451AB">
        <w:t>K</w:t>
      </w:r>
      <w:r>
        <w:t>usha radozti, Szlad</w:t>
      </w:r>
      <w:r w:rsidR="003451AB">
        <w:t>K</w:t>
      </w:r>
      <w:r>
        <w:t>ozti Boga,</w:t>
      </w:r>
      <w:r>
        <w:br/>
        <w:t>Zdai zato z</w:t>
      </w:r>
      <w:r w:rsidR="003451AB">
        <w:t>K</w:t>
      </w:r>
      <w:r>
        <w:t>o</w:t>
      </w:r>
      <w:r w:rsidRPr="00E61788">
        <w:t>ſ</w:t>
      </w:r>
      <w:r>
        <w:t>z pro</w:t>
      </w:r>
      <w:r w:rsidRPr="00E61788">
        <w:t>ſ</w:t>
      </w:r>
      <w:r>
        <w:t>zi nyega.</w:t>
      </w:r>
    </w:p>
    <w:p w14:paraId="3ADA8170" w14:textId="77777777" w:rsidR="00DF34ED" w:rsidRDefault="00DF34ED" w:rsidP="00DD33E6">
      <w:pPr>
        <w:spacing w:after="200"/>
        <w:rPr>
          <w:sz w:val="24"/>
          <w:szCs w:val="24"/>
        </w:rPr>
      </w:pPr>
    </w:p>
    <w:p w14:paraId="2052D481" w14:textId="1933CC26" w:rsidR="00DF34ED" w:rsidRDefault="00DF34ED" w:rsidP="00390C27">
      <w:pPr>
        <w:pStyle w:val="Naslov2"/>
      </w:pPr>
      <w:r>
        <w:t>Od Szvetz</w:t>
      </w:r>
      <w:r w:rsidR="003451AB">
        <w:t>K</w:t>
      </w:r>
      <w:r>
        <w:t>e Szlepote, y neztalnozti.</w:t>
      </w:r>
      <w:r>
        <w:br/>
        <w:t>Na Notu: No= 261.</w:t>
      </w:r>
    </w:p>
    <w:p w14:paraId="1FA2C318" w14:textId="32CC161A" w:rsidR="00DF34ED" w:rsidRDefault="00DF34ED" w:rsidP="00F40FCA">
      <w:pPr>
        <w:pStyle w:val="teiab"/>
      </w:pPr>
      <w:r>
        <w:t xml:space="preserve">O </w:t>
      </w:r>
      <w:r w:rsidR="003451AB">
        <w:t>K</w:t>
      </w:r>
      <w:r>
        <w:t>a</w:t>
      </w:r>
      <w:r w:rsidR="003451AB">
        <w:t>K</w:t>
      </w:r>
      <w:r>
        <w:t xml:space="preserve"> lepi, ali szlepit, vnogi Chlove</w:t>
      </w:r>
      <w:r w:rsidR="003451AB">
        <w:t>K</w:t>
      </w:r>
      <w:r>
        <w:t xml:space="preserve"> zdai sivi!</w:t>
      </w:r>
      <w:r>
        <w:br/>
        <w:t xml:space="preserve">Vnemar greshi, </w:t>
      </w:r>
      <w:r w:rsidR="003451AB">
        <w:t>K</w:t>
      </w:r>
      <w:r>
        <w:t>ad je ve</w:t>
      </w:r>
      <w:r w:rsidR="003451AB">
        <w:t>K</w:t>
      </w:r>
      <w:r>
        <w:t xml:space="preserve">shi, ter v-tom druge josh </w:t>
      </w:r>
      <w:r w:rsidR="003451AB">
        <w:t>K</w:t>
      </w:r>
      <w:r>
        <w:t>rivi,</w:t>
      </w:r>
      <w:r>
        <w:br/>
        <w:t>Nezmi</w:t>
      </w:r>
      <w:r w:rsidRPr="00E61788">
        <w:t>ſ</w:t>
      </w:r>
      <w:r>
        <w:t xml:space="preserve">zlimo, negledimo, </w:t>
      </w:r>
      <w:r w:rsidR="003451AB">
        <w:t>K</w:t>
      </w:r>
      <w:r>
        <w:t>a</w:t>
      </w:r>
      <w:r w:rsidR="003451AB">
        <w:t>K</w:t>
      </w:r>
      <w:r>
        <w:t xml:space="preserve"> naigda nemo sivi.</w:t>
      </w:r>
    </w:p>
    <w:p w14:paraId="09CB567C" w14:textId="6B8F295C" w:rsidR="00DF34ED" w:rsidRDefault="00DF34ED" w:rsidP="00F40FCA">
      <w:pPr>
        <w:pStyle w:val="teiab"/>
      </w:pPr>
      <w:r>
        <w:t>Ta</w:t>
      </w:r>
      <w:r w:rsidR="003451AB">
        <w:t>K</w:t>
      </w:r>
      <w:r>
        <w:t xml:space="preserve">i lonecz ima </w:t>
      </w:r>
      <w:r w:rsidR="003451AB">
        <w:t>K</w:t>
      </w:r>
      <w:r>
        <w:t>onecz, da</w:t>
      </w:r>
      <w:r w:rsidRPr="00E61788">
        <w:t>ſ</w:t>
      </w:r>
      <w:r>
        <w:t>ze ztere razdrobi,</w:t>
      </w:r>
      <w:r>
        <w:br/>
        <w:t>Ta</w:t>
      </w:r>
      <w:r w:rsidR="003451AB">
        <w:t>K</w:t>
      </w:r>
      <w:r>
        <w:t xml:space="preserve"> y hitro, v</w:t>
      </w:r>
      <w:r w:rsidRPr="00E61788">
        <w:t>ſ</w:t>
      </w:r>
      <w:r>
        <w:t>ze po</w:t>
      </w:r>
      <w:r w:rsidR="003451AB">
        <w:t>K</w:t>
      </w:r>
      <w:r>
        <w:t>rito, Szmert z</w:t>
      </w:r>
      <w:r w:rsidR="003451AB">
        <w:t>K</w:t>
      </w:r>
      <w:r>
        <w:t>o</w:t>
      </w:r>
      <w:r w:rsidRPr="00E61788">
        <w:t>ſ</w:t>
      </w:r>
      <w:r>
        <w:t xml:space="preserve">z lovi, y gubi </w:t>
      </w:r>
      <w:r w:rsidRPr="006068B3">
        <w:rPr>
          <w:rStyle w:val="teiadd"/>
        </w:rPr>
        <w:t>vmori</w:t>
      </w:r>
      <w:r>
        <w:t>,</w:t>
      </w:r>
      <w:r>
        <w:br/>
        <w:t>Da zegniti, v</w:t>
      </w:r>
      <w:r w:rsidRPr="00E61788">
        <w:t>ſ</w:t>
      </w:r>
      <w:r>
        <w:t>za</w:t>
      </w:r>
      <w:r w:rsidR="003451AB">
        <w:t>K</w:t>
      </w:r>
      <w:r>
        <w:t>i mora vu grobi.</w:t>
      </w:r>
    </w:p>
    <w:p w14:paraId="4A8ABF21" w14:textId="6BF5896A" w:rsidR="00DF34ED" w:rsidRDefault="00DF34ED" w:rsidP="006068B3">
      <w:pPr>
        <w:pStyle w:val="teiclosure"/>
      </w:pPr>
      <w:r>
        <w:t>V. C.</w:t>
      </w:r>
    </w:p>
    <w:p w14:paraId="45A59F51" w14:textId="77777777" w:rsidR="00DF34ED" w:rsidRDefault="00DF34E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D8F9D7" w14:textId="41B524E4" w:rsidR="00DF34ED" w:rsidRDefault="00DF34ED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/180/</w:t>
      </w:r>
    </w:p>
    <w:p w14:paraId="7DDDD158" w14:textId="21C04AE7" w:rsidR="00DF34ED" w:rsidRDefault="00DF34ED" w:rsidP="006068B3">
      <w:pPr>
        <w:pStyle w:val="teifwPageNum"/>
      </w:pPr>
      <w:r>
        <w:t>416.</w:t>
      </w:r>
    </w:p>
    <w:p w14:paraId="5D55057C" w14:textId="2AE68762" w:rsidR="00DF34ED" w:rsidRDefault="003451AB" w:rsidP="00F40FCA">
      <w:pPr>
        <w:pStyle w:val="teiab"/>
      </w:pPr>
      <w:r>
        <w:t>K</w:t>
      </w:r>
      <w:r w:rsidR="00DF34ED">
        <w:t>ai nam ha</w:t>
      </w:r>
      <w:r w:rsidR="00DF34ED" w:rsidRPr="00E61788">
        <w:t>ſ</w:t>
      </w:r>
      <w:r w:rsidR="00DF34ED">
        <w:t>zni, Szvet gla</w:t>
      </w:r>
      <w:r w:rsidR="00DF34ED" w:rsidRPr="00E61788">
        <w:t>ſ</w:t>
      </w:r>
      <w:r w:rsidR="00DF34ED">
        <w:t>z prazni, ima blago</w:t>
      </w:r>
      <w:r w:rsidR="00AD43EC">
        <w:t xml:space="preserve"> v</w:t>
      </w:r>
      <w:r>
        <w:t>K</w:t>
      </w:r>
      <w:r w:rsidR="00AD43EC">
        <w:t>anlivo,</w:t>
      </w:r>
      <w:r w:rsidR="00AD43EC">
        <w:br/>
        <w:t>Da le telo zdravo czelo nyega vsiva marlivo,</w:t>
      </w:r>
      <w:r w:rsidR="00AD43EC">
        <w:br/>
        <w:t>To sze glad</w:t>
      </w:r>
      <w:r>
        <w:t>K</w:t>
      </w:r>
      <w:r w:rsidR="00AD43EC">
        <w:t>o vidi Szlad</w:t>
      </w:r>
      <w:r>
        <w:t>K</w:t>
      </w:r>
      <w:r w:rsidR="00AD43EC">
        <w:t xml:space="preserve">o, </w:t>
      </w:r>
      <w:r>
        <w:t>K</w:t>
      </w:r>
      <w:r w:rsidR="00AD43EC">
        <w:t>ai je ja</w:t>
      </w:r>
      <w:r>
        <w:t>K</w:t>
      </w:r>
      <w:r w:rsidR="00AD43EC">
        <w:t>o s</w:t>
      </w:r>
      <w:r>
        <w:t>K</w:t>
      </w:r>
      <w:r w:rsidR="00AD43EC">
        <w:t>odlivo.</w:t>
      </w:r>
    </w:p>
    <w:p w14:paraId="05187F61" w14:textId="730BEA7C" w:rsidR="00AD43EC" w:rsidRDefault="00AD43EC" w:rsidP="00F40FCA">
      <w:pPr>
        <w:pStyle w:val="teiab"/>
      </w:pPr>
      <w:r>
        <w:t>Szerna biztra, Szmert na</w:t>
      </w:r>
      <w:r w:rsidRPr="00E61788">
        <w:t>ſ</w:t>
      </w:r>
      <w:r>
        <w:t>z Szfistra, zdava v</w:t>
      </w:r>
      <w:r w:rsidRPr="00E61788">
        <w:t>ſ</w:t>
      </w:r>
      <w:r>
        <w:t>ze pre</w:t>
      </w:r>
      <w:r w:rsidRPr="00E61788">
        <w:t>ſ</w:t>
      </w:r>
      <w:r>
        <w:t>z ozova,</w:t>
      </w:r>
      <w:r>
        <w:br/>
        <w:t>Szlepa hodi, ter v</w:t>
      </w:r>
      <w:r w:rsidRPr="00E61788">
        <w:t>ſ</w:t>
      </w:r>
      <w:r>
        <w:t xml:space="preserve">ze zvodi, v-tmiczi grabi, </w:t>
      </w:r>
      <w:r w:rsidR="003451AB">
        <w:t>K</w:t>
      </w:r>
      <w:r>
        <w:t>a</w:t>
      </w:r>
      <w:r w:rsidR="003451AB">
        <w:t>K</w:t>
      </w:r>
      <w:r>
        <w:t xml:space="preserve"> Szova,</w:t>
      </w:r>
      <w:r>
        <w:br/>
        <w:t>Malo chu</w:t>
      </w:r>
      <w:r w:rsidR="003451AB">
        <w:t>K</w:t>
      </w:r>
      <w:r>
        <w:t>ne, gdegod dru</w:t>
      </w:r>
      <w:r w:rsidR="003451AB">
        <w:t>K</w:t>
      </w:r>
      <w:r>
        <w:t>ne, ta</w:t>
      </w:r>
      <w:r w:rsidR="003451AB">
        <w:t>K</w:t>
      </w:r>
      <w:r>
        <w:t>i truga gotova.</w:t>
      </w:r>
    </w:p>
    <w:p w14:paraId="264C6794" w14:textId="41D01473" w:rsidR="00E118F2" w:rsidRDefault="00E118F2" w:rsidP="00F40FCA">
      <w:pPr>
        <w:pStyle w:val="teiab"/>
      </w:pPr>
      <w:r>
        <w:t xml:space="preserve">Poglei malo, </w:t>
      </w:r>
      <w:r w:rsidR="003451AB">
        <w:t>K</w:t>
      </w:r>
      <w:r>
        <w:t>a</w:t>
      </w:r>
      <w:r w:rsidR="003451AB">
        <w:t>K</w:t>
      </w:r>
      <w:r>
        <w:t>shu hvalo szvet da telo mertvomo,</w:t>
      </w:r>
      <w:r>
        <w:br/>
        <w:t>V</w:t>
      </w:r>
      <w:r w:rsidRPr="00E61788">
        <w:t>ſ</w:t>
      </w:r>
      <w:r>
        <w:t>ze mu vzeme ovo pleme, neda doiti vech domo,</w:t>
      </w:r>
      <w:r>
        <w:br/>
        <w:t>Neg zegniti, v-grobi biti do</w:t>
      </w:r>
      <w:r w:rsidR="003451AB">
        <w:t>K</w:t>
      </w:r>
      <w:r>
        <w:t>onchano v</w:t>
      </w:r>
      <w:r w:rsidRPr="00E61788">
        <w:t>ſ</w:t>
      </w:r>
      <w:r>
        <w:t>za</w:t>
      </w:r>
      <w:r w:rsidR="003451AB">
        <w:t>K</w:t>
      </w:r>
      <w:r>
        <w:t>omo.</w:t>
      </w:r>
    </w:p>
    <w:p w14:paraId="55F0D054" w14:textId="146CD823" w:rsidR="00E118F2" w:rsidRDefault="00E118F2" w:rsidP="00F40FCA">
      <w:pPr>
        <w:pStyle w:val="teiab"/>
      </w:pPr>
      <w:r>
        <w:t>Vain</w:t>
      </w:r>
      <w:r w:rsidR="003451AB">
        <w:t>K</w:t>
      </w:r>
      <w:r>
        <w:t>ush trez</w:t>
      </w:r>
      <w:r w:rsidR="003451AB">
        <w:t>K</w:t>
      </w:r>
      <w:r>
        <w:t>e, gole dez</w:t>
      </w:r>
      <w:r w:rsidR="003451AB">
        <w:t>K</w:t>
      </w:r>
      <w:r>
        <w:t>e je</w:t>
      </w:r>
      <w:r w:rsidRPr="00E61788">
        <w:t>ſ</w:t>
      </w:r>
      <w:r>
        <w:t>zu poztela terda,</w:t>
      </w:r>
      <w:r>
        <w:br/>
        <w:t>Truga zbita, y po</w:t>
      </w:r>
      <w:r w:rsidR="003451AB">
        <w:t>K</w:t>
      </w:r>
      <w:r>
        <w:t>rita, hisicza je v</w:t>
      </w:r>
      <w:r w:rsidRPr="00E61788">
        <w:t>ſ</w:t>
      </w:r>
      <w:r>
        <w:t>za gerda,</w:t>
      </w:r>
      <w:r>
        <w:br/>
        <w:t>Drobovina je drusina, glizte, chervi iz Szmrada.</w:t>
      </w:r>
    </w:p>
    <w:p w14:paraId="31B56406" w14:textId="3647AD45" w:rsidR="00E118F2" w:rsidRDefault="00E118F2" w:rsidP="00F40FCA">
      <w:pPr>
        <w:pStyle w:val="teiab"/>
      </w:pPr>
      <w:r>
        <w:t>Jezi</w:t>
      </w:r>
      <w:r w:rsidR="003451AB">
        <w:t>K</w:t>
      </w:r>
      <w:r>
        <w:t>, vuzta, y v</w:t>
      </w:r>
      <w:r w:rsidRPr="00E61788">
        <w:t>ſ</w:t>
      </w:r>
      <w:r>
        <w:t>za tuzta znaju moli ztroshiti,</w:t>
      </w:r>
      <w:r>
        <w:br/>
        <w:t>Temne ochi vudne vnochi nemreju vech videti,</w:t>
      </w:r>
      <w:r>
        <w:br/>
        <w:t>Terde ru</w:t>
      </w:r>
      <w:r w:rsidR="003451AB">
        <w:t>K</w:t>
      </w:r>
      <w:r>
        <w:t>e, merzle noge nemogu preztopiti.</w:t>
      </w:r>
    </w:p>
    <w:p w14:paraId="4C14B206" w14:textId="3239B6FE" w:rsidR="00E118F2" w:rsidRDefault="00E118F2" w:rsidP="00F40FCA">
      <w:pPr>
        <w:pStyle w:val="teiab"/>
      </w:pPr>
      <w:r>
        <w:t>Me</w:t>
      </w:r>
      <w:r w:rsidRPr="00E61788">
        <w:t>ſ</w:t>
      </w:r>
      <w:r>
        <w:t xml:space="preserve">za </w:t>
      </w:r>
      <w:r w:rsidR="003451AB">
        <w:t>K</w:t>
      </w:r>
      <w:r>
        <w:t>ozti, do</w:t>
      </w:r>
      <w:r w:rsidR="003451AB">
        <w:t>K</w:t>
      </w:r>
      <w:r>
        <w:t xml:space="preserve"> je dozti chervi glizte zglojeju,</w:t>
      </w:r>
      <w:r>
        <w:br/>
        <w:t>Noge, ro</w:t>
      </w:r>
      <w:r w:rsidR="003451AB">
        <w:t>K</w:t>
      </w:r>
      <w:r>
        <w:t>e, rebra, bo</w:t>
      </w:r>
      <w:r w:rsidR="003451AB">
        <w:t>K</w:t>
      </w:r>
      <w:r>
        <w:t>e szim, y tam preverseju,</w:t>
      </w:r>
      <w:r>
        <w:br/>
        <w:t>Farbu licza, Szmrad, y tmicza glad</w:t>
      </w:r>
      <w:r w:rsidR="003451AB">
        <w:t>K</w:t>
      </w:r>
      <w:r>
        <w:t>o v</w:t>
      </w:r>
      <w:r w:rsidRPr="00E61788">
        <w:t>ſ</w:t>
      </w:r>
      <w:r>
        <w:t>zu iztruseju.</w:t>
      </w:r>
    </w:p>
    <w:p w14:paraId="79714CD1" w14:textId="1E1B09A2" w:rsidR="00E118F2" w:rsidRDefault="00E118F2" w:rsidP="00F40FCA">
      <w:pPr>
        <w:pStyle w:val="teiab"/>
      </w:pPr>
      <w:r>
        <w:t xml:space="preserve">O </w:t>
      </w:r>
      <w:r w:rsidR="003451AB">
        <w:t>K</w:t>
      </w:r>
      <w:r>
        <w:t>a</w:t>
      </w:r>
      <w:r w:rsidR="003451AB">
        <w:t>K</w:t>
      </w:r>
      <w:r>
        <w:t xml:space="preserve"> gnili, Chlove</w:t>
      </w:r>
      <w:r w:rsidR="003451AB">
        <w:t>K</w:t>
      </w:r>
      <w:r>
        <w:t xml:space="preserve"> mili, poztane vu grobi ve</w:t>
      </w:r>
      <w:r w:rsidRPr="00E61788">
        <w:t>ſ</w:t>
      </w:r>
      <w:r>
        <w:t>z!</w:t>
      </w:r>
      <w:r>
        <w:br/>
        <w:t>Bogi ada v</w:t>
      </w:r>
      <w:r w:rsidRPr="00E61788">
        <w:t>ſ</w:t>
      </w:r>
      <w:r>
        <w:t>za</w:t>
      </w:r>
      <w:r w:rsidR="003451AB">
        <w:t>K</w:t>
      </w:r>
      <w:r>
        <w:t>i Szada nai josh prichne Szlusit gne</w:t>
      </w:r>
      <w:r w:rsidRPr="00E61788">
        <w:t>ſ</w:t>
      </w:r>
      <w:r>
        <w:t>z,</w:t>
      </w:r>
      <w:r>
        <w:br/>
        <w:t>Ar v-grob iti, Szvet zabiti Szmertni zpravi v</w:t>
      </w:r>
      <w:r w:rsidRPr="00E61788">
        <w:t>ſ</w:t>
      </w:r>
      <w:r>
        <w:t>ze potre</w:t>
      </w:r>
      <w:r w:rsidRPr="00E61788">
        <w:t>ſ</w:t>
      </w:r>
      <w:r>
        <w:t>z.</w:t>
      </w:r>
    </w:p>
    <w:p w14:paraId="174AC325" w14:textId="77777777" w:rsidR="00E118F2" w:rsidRDefault="00E118F2" w:rsidP="00F40FCA">
      <w:pPr>
        <w:pStyle w:val="teiab"/>
      </w:pPr>
      <w:r>
        <w:br w:type="page"/>
      </w:r>
    </w:p>
    <w:p w14:paraId="0A309B21" w14:textId="21CDC618" w:rsidR="00E118F2" w:rsidRDefault="00E118F2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/181/</w:t>
      </w:r>
    </w:p>
    <w:p w14:paraId="2A2D2AC0" w14:textId="0BBE5990" w:rsidR="00E118F2" w:rsidRDefault="00E118F2" w:rsidP="003E1FE9">
      <w:pPr>
        <w:pStyle w:val="teifwPageNum"/>
      </w:pPr>
      <w:r>
        <w:t>417.</w:t>
      </w:r>
    </w:p>
    <w:p w14:paraId="6E353EFD" w14:textId="7D410565" w:rsidR="00E118F2" w:rsidRDefault="00E118F2" w:rsidP="003E1FE9">
      <w:pPr>
        <w:pStyle w:val="Naslov2"/>
      </w:pPr>
      <w:r>
        <w:t>Premishlavanye Szveta=Neztalnozti.</w:t>
      </w:r>
      <w:r>
        <w:br/>
        <w:t>Na Notu: No= 262.</w:t>
      </w:r>
    </w:p>
    <w:p w14:paraId="64FA9C0A" w14:textId="4D37A57B" w:rsidR="00E118F2" w:rsidRDefault="00201C21" w:rsidP="00F40FCA">
      <w:pPr>
        <w:pStyle w:val="teiab"/>
      </w:pPr>
      <w:r>
        <w:t>Dragi lyudi premi</w:t>
      </w:r>
      <w:r w:rsidRPr="00E61788">
        <w:t>ſ</w:t>
      </w:r>
      <w:r>
        <w:t xml:space="preserve">zlite, </w:t>
      </w:r>
      <w:r w:rsidR="003451AB">
        <w:t>K</w:t>
      </w:r>
      <w:r>
        <w:t>a</w:t>
      </w:r>
      <w:r w:rsidR="003451AB">
        <w:t>K</w:t>
      </w:r>
      <w:r>
        <w:t xml:space="preserve"> nam bude vumreti,</w:t>
      </w:r>
      <w:r>
        <w:br/>
        <w:t>Na po</w:t>
      </w:r>
      <w:r w:rsidR="003451AB">
        <w:t>K</w:t>
      </w:r>
      <w:r>
        <w:t>oru nemi</w:t>
      </w:r>
      <w:r w:rsidRPr="00E61788">
        <w:t>ſ</w:t>
      </w:r>
      <w:r>
        <w:t xml:space="preserve">zlite, </w:t>
      </w:r>
      <w:r w:rsidR="003451AB">
        <w:t>K</w:t>
      </w:r>
      <w:r>
        <w:t>a</w:t>
      </w:r>
      <w:r w:rsidR="003451AB">
        <w:t>K</w:t>
      </w:r>
      <w:r>
        <w:t xml:space="preserve"> bu rachun po Szmerti?</w:t>
      </w:r>
      <w:r>
        <w:br/>
      </w:r>
      <w:r w:rsidR="003451AB">
        <w:t>K</w:t>
      </w:r>
      <w:r>
        <w:t>ai nam ha</w:t>
      </w:r>
      <w:r w:rsidRPr="00E61788">
        <w:t>ſ</w:t>
      </w:r>
      <w:r>
        <w:t xml:space="preserve">zni Szrebro zlato, </w:t>
      </w:r>
      <w:r w:rsidR="003451AB">
        <w:t>K</w:t>
      </w:r>
      <w:r>
        <w:t>ada tusni vmerjemo,</w:t>
      </w:r>
      <w:r>
        <w:br/>
        <w:t>V</w:t>
      </w:r>
      <w:r w:rsidRPr="00E61788">
        <w:t>ſ</w:t>
      </w:r>
      <w:r>
        <w:t>ze to z-nami bude blato, za</w:t>
      </w:r>
      <w:r w:rsidR="003451AB">
        <w:t>K</w:t>
      </w:r>
      <w:r>
        <w:t>ai to nemi</w:t>
      </w:r>
      <w:r w:rsidRPr="00E61788">
        <w:t>ſ</w:t>
      </w:r>
      <w:r>
        <w:t>zlimo.</w:t>
      </w:r>
    </w:p>
    <w:p w14:paraId="4BDBADFD" w14:textId="661207E3" w:rsidR="00201C21" w:rsidRDefault="003451AB" w:rsidP="00F40FCA">
      <w:pPr>
        <w:pStyle w:val="teiab"/>
      </w:pPr>
      <w:r>
        <w:t>K</w:t>
      </w:r>
      <w:r w:rsidR="00201C21">
        <w:t>a</w:t>
      </w:r>
      <w:r>
        <w:t>K</w:t>
      </w:r>
      <w:r w:rsidR="00201C21">
        <w:t xml:space="preserve"> Szvet lase, y v</w:t>
      </w:r>
      <w:r>
        <w:t>K</w:t>
      </w:r>
      <w:r w:rsidR="00201C21">
        <w:t>anyuje, v</w:t>
      </w:r>
      <w:r w:rsidR="00201C21" w:rsidRPr="00E61788">
        <w:t>ſ</w:t>
      </w:r>
      <w:r w:rsidR="00201C21">
        <w:t>za</w:t>
      </w:r>
      <w:r>
        <w:t>K</w:t>
      </w:r>
      <w:r w:rsidR="00201C21">
        <w:t xml:space="preserve">i den to vidimo, </w:t>
      </w:r>
      <w:r w:rsidR="00201C21">
        <w:br/>
        <w:t>V</w:t>
      </w:r>
      <w:r w:rsidR="00201C21" w:rsidRPr="00E61788">
        <w:t>ſ</w:t>
      </w:r>
      <w:r w:rsidR="00201C21">
        <w:t>ze neztalno nam daruje, da</w:t>
      </w:r>
      <w:r w:rsidR="00201C21" w:rsidRPr="00E61788">
        <w:t>ſ</w:t>
      </w:r>
      <w:r w:rsidR="00201C21">
        <w:t>ze zato z</w:t>
      </w:r>
      <w:r>
        <w:t>K</w:t>
      </w:r>
      <w:r w:rsidR="00201C21">
        <w:t>varimo;</w:t>
      </w:r>
      <w:r w:rsidR="00201C21">
        <w:br/>
        <w:t xml:space="preserve">Ar </w:t>
      </w:r>
      <w:r>
        <w:t>K</w:t>
      </w:r>
      <w:r w:rsidR="00201C21">
        <w:t>ai dene</w:t>
      </w:r>
      <w:r w:rsidR="00201C21" w:rsidRPr="00E61788">
        <w:t>ſ</w:t>
      </w:r>
      <w:r w:rsidR="00201C21">
        <w:t>z hoche dati, to pa zutra vzeme proch,</w:t>
      </w:r>
      <w:r w:rsidR="00201C21">
        <w:br/>
        <w:t>Ter na</w:t>
      </w:r>
      <w:r w:rsidR="00201C21" w:rsidRPr="00E61788">
        <w:t>ſ</w:t>
      </w:r>
      <w:r w:rsidR="00201C21">
        <w:t>z mi</w:t>
      </w:r>
      <w:r w:rsidR="00201C21" w:rsidRPr="00E61788">
        <w:t>ſ</w:t>
      </w:r>
      <w:r w:rsidR="00201C21">
        <w:t>zli v</w:t>
      </w:r>
      <w:r w:rsidR="00201C21" w:rsidRPr="00E61788">
        <w:t>ſ</w:t>
      </w:r>
      <w:r w:rsidR="00201C21">
        <w:t>ze po</w:t>
      </w:r>
      <w:r w:rsidR="00201C21" w:rsidRPr="00E61788">
        <w:t>ſ</w:t>
      </w:r>
      <w:r w:rsidR="00201C21">
        <w:t>zlati na to ve</w:t>
      </w:r>
      <w:r>
        <w:t>K</w:t>
      </w:r>
      <w:r w:rsidR="00201C21">
        <w:t>ovechno noch.</w:t>
      </w:r>
    </w:p>
    <w:p w14:paraId="2D924804" w14:textId="0B33D8F8" w:rsidR="00201C21" w:rsidRDefault="003451AB" w:rsidP="00F40FCA">
      <w:pPr>
        <w:pStyle w:val="teiab"/>
      </w:pPr>
      <w:r>
        <w:t>K</w:t>
      </w:r>
      <w:r w:rsidR="00201C21">
        <w:t>ai dene</w:t>
      </w:r>
      <w:r w:rsidR="00201C21" w:rsidRPr="00E61788">
        <w:t>ſ</w:t>
      </w:r>
      <w:r w:rsidR="00201C21">
        <w:t>z al zutra bude, Szvet nemi</w:t>
      </w:r>
      <w:r w:rsidR="00201C21" w:rsidRPr="00E61788">
        <w:t>ſ</w:t>
      </w:r>
      <w:r w:rsidR="00201C21">
        <w:t>zli zdai na to,</w:t>
      </w:r>
      <w:r w:rsidR="00201C21">
        <w:br/>
        <w:t>Chi v</w:t>
      </w:r>
      <w:r w:rsidR="00201C21" w:rsidRPr="00E61788">
        <w:t>ſ</w:t>
      </w:r>
      <w:r w:rsidR="00201C21">
        <w:t>ze doide v-rasje ru</w:t>
      </w:r>
      <w:r>
        <w:t>K</w:t>
      </w:r>
      <w:r w:rsidR="00201C21">
        <w:t>e, Szvet neztara</w:t>
      </w:r>
      <w:r w:rsidR="00201C21" w:rsidRPr="00E61788">
        <w:t>ſ</w:t>
      </w:r>
      <w:r w:rsidR="00201C21">
        <w:t>ze zato,</w:t>
      </w:r>
      <w:r w:rsidR="00201C21">
        <w:br/>
        <w:t>Nebo, pe</w:t>
      </w:r>
      <w:r>
        <w:t>K</w:t>
      </w:r>
      <w:r w:rsidR="00201C21">
        <w:t>el neprestima, szamo da ma v</w:t>
      </w:r>
      <w:r w:rsidR="00201C21" w:rsidRPr="00E61788">
        <w:t>ſ</w:t>
      </w:r>
      <w:r w:rsidR="00201C21">
        <w:t>zo blago,</w:t>
      </w:r>
      <w:r w:rsidR="00201C21">
        <w:br/>
        <w:t xml:space="preserve">Szrebro zlato, y </w:t>
      </w:r>
      <w:r>
        <w:t>K</w:t>
      </w:r>
      <w:r w:rsidR="00201C21">
        <w:t>ai ima, to mu je naibol drago.</w:t>
      </w:r>
    </w:p>
    <w:p w14:paraId="28156B46" w14:textId="6AE86993" w:rsidR="00201C21" w:rsidRDefault="00201C21" w:rsidP="00F40FCA">
      <w:pPr>
        <w:pStyle w:val="teiab"/>
      </w:pPr>
      <w:r>
        <w:t>Do</w:t>
      </w:r>
      <w:r w:rsidR="003451AB">
        <w:t>K</w:t>
      </w:r>
      <w:r>
        <w:t>lam zdravi lepi mladi, y v-bogaztvi sivemo,</w:t>
      </w:r>
      <w:r>
        <w:br/>
        <w:t>Pov</w:t>
      </w:r>
      <w:r w:rsidRPr="00E61788">
        <w:t>ſ</w:t>
      </w:r>
      <w:r>
        <w:t>zud szu nam lyudi radi, do</w:t>
      </w:r>
      <w:r w:rsidR="003451AB">
        <w:t>K</w:t>
      </w:r>
      <w:r>
        <w:t>lam nye pomoremo,</w:t>
      </w:r>
      <w:r>
        <w:br/>
        <w:t xml:space="preserve">Ali </w:t>
      </w:r>
      <w:r w:rsidR="003451AB">
        <w:t>K</w:t>
      </w:r>
      <w:r>
        <w:t>ada szmo betesni, ali v-</w:t>
      </w:r>
      <w:r w:rsidR="003451AB">
        <w:t>K</w:t>
      </w:r>
      <w:r>
        <w:t>a</w:t>
      </w:r>
      <w:r w:rsidR="003451AB">
        <w:t>K</w:t>
      </w:r>
      <w:r>
        <w:t>vi nevoli,</w:t>
      </w:r>
      <w:r>
        <w:br/>
        <w:t>V</w:t>
      </w:r>
      <w:r w:rsidRPr="00E61788">
        <w:t>ſ</w:t>
      </w:r>
      <w:r>
        <w:t>ze na</w:t>
      </w:r>
      <w:r w:rsidRPr="00E61788">
        <w:t>ſ</w:t>
      </w:r>
      <w:r>
        <w:t>z ta</w:t>
      </w:r>
      <w:r w:rsidR="003451AB">
        <w:t>K</w:t>
      </w:r>
      <w:r>
        <w:t>i hudo gledi, ogovarja o</w:t>
      </w:r>
      <w:r w:rsidR="003451AB">
        <w:t>K</w:t>
      </w:r>
      <w:r>
        <w:t>oli.</w:t>
      </w:r>
    </w:p>
    <w:p w14:paraId="5D193F52" w14:textId="1F60C9A5" w:rsidR="00201C21" w:rsidRDefault="00201C21" w:rsidP="00F40FCA">
      <w:pPr>
        <w:pStyle w:val="teiab"/>
      </w:pPr>
      <w:r>
        <w:t>A</w:t>
      </w:r>
      <w:r w:rsidR="003451AB">
        <w:t>K</w:t>
      </w:r>
      <w:r>
        <w:t xml:space="preserve">o szi ztar, </w:t>
      </w:r>
      <w:r w:rsidRPr="002B2E89">
        <w:rPr>
          <w:rStyle w:val="teidel"/>
        </w:rPr>
        <w:t>ali</w:t>
      </w:r>
      <w:r>
        <w:t xml:space="preserve"> al Sziroma</w:t>
      </w:r>
      <w:r w:rsidR="003451AB">
        <w:t>K</w:t>
      </w:r>
      <w:r>
        <w:t>, v</w:t>
      </w:r>
      <w:r w:rsidRPr="00E61788">
        <w:t>ſ</w:t>
      </w:r>
      <w:r>
        <w:t>za</w:t>
      </w:r>
      <w:r w:rsidR="003451AB">
        <w:t>K</w:t>
      </w:r>
      <w:r>
        <w:t>omu szi na poti,</w:t>
      </w:r>
      <w:r>
        <w:br/>
        <w:t>Tebe cherti nema te rad, nemre te poglednoti;</w:t>
      </w:r>
      <w:r>
        <w:br/>
      </w:r>
      <w:r w:rsidR="003451AB">
        <w:t>K</w:t>
      </w:r>
      <w:r>
        <w:t>ai stimate vi bogati, da va</w:t>
      </w:r>
      <w:r w:rsidRPr="00E61788">
        <w:t>ſ</w:t>
      </w:r>
      <w:r>
        <w:t>z Szvet ja</w:t>
      </w:r>
      <w:r w:rsidR="003451AB">
        <w:t>K</w:t>
      </w:r>
      <w:r>
        <w:t>o lyubi?</w:t>
      </w:r>
      <w:r>
        <w:br/>
        <w:t>Va</w:t>
      </w:r>
      <w:r w:rsidRPr="00E61788">
        <w:t>ſ</w:t>
      </w:r>
      <w:r>
        <w:t>z seleje za</w:t>
      </w:r>
      <w:r w:rsidR="003451AB">
        <w:t>K</w:t>
      </w:r>
      <w:r>
        <w:t>opati, da od va</w:t>
      </w:r>
      <w:r w:rsidRPr="00E61788">
        <w:t>ſ</w:t>
      </w:r>
      <w:r>
        <w:t>z blago dobi.</w:t>
      </w:r>
    </w:p>
    <w:p w14:paraId="41FA529D" w14:textId="7454FDCE" w:rsidR="00201C21" w:rsidRDefault="00201C21" w:rsidP="003B42DE">
      <w:pPr>
        <w:pStyle w:val="teiclosure"/>
      </w:pPr>
      <w:r>
        <w:t>V.</w:t>
      </w:r>
    </w:p>
    <w:p w14:paraId="7B99AF29" w14:textId="77777777" w:rsidR="00201C21" w:rsidRDefault="00201C21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86A42C" w14:textId="58698AF8" w:rsidR="00201C21" w:rsidRDefault="00201C21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/182/</w:t>
      </w:r>
    </w:p>
    <w:p w14:paraId="51E1A451" w14:textId="37981073" w:rsidR="00201C21" w:rsidRDefault="00201C21" w:rsidP="00065C84">
      <w:pPr>
        <w:pStyle w:val="teifwPageNum"/>
      </w:pPr>
      <w:r>
        <w:t>418.</w:t>
      </w:r>
    </w:p>
    <w:p w14:paraId="64053A3D" w14:textId="3C71687D" w:rsidR="00201C21" w:rsidRDefault="00201C21" w:rsidP="00F40FCA">
      <w:pPr>
        <w:pStyle w:val="teiab"/>
      </w:pPr>
      <w:r>
        <w:t>V</w:t>
      </w:r>
      <w:r w:rsidRPr="00E61788">
        <w:t>ſ</w:t>
      </w:r>
      <w:r>
        <w:t>ze je gerdo, y neztalno, v</w:t>
      </w:r>
      <w:r w:rsidRPr="00E61788">
        <w:t>ſ</w:t>
      </w:r>
      <w:r>
        <w:t>ze je vezda laslivo,</w:t>
      </w:r>
      <w:r>
        <w:br/>
        <w:t>V</w:t>
      </w:r>
      <w:r w:rsidRPr="00E61788">
        <w:t>ſ</w:t>
      </w:r>
      <w:r>
        <w:t>ze zmeshano, ino jalno, v</w:t>
      </w:r>
      <w:r w:rsidRPr="00E61788">
        <w:t>ſ</w:t>
      </w:r>
      <w:r>
        <w:t>ze je pov</w:t>
      </w:r>
      <w:r w:rsidRPr="00E61788">
        <w:t>ſ</w:t>
      </w:r>
      <w:r>
        <w:t>zud v</w:t>
      </w:r>
      <w:r w:rsidR="003451AB">
        <w:t>K</w:t>
      </w:r>
      <w:r>
        <w:t>anlivo;</w:t>
      </w:r>
      <w:r>
        <w:br/>
        <w:t>Ni</w:t>
      </w:r>
      <w:r w:rsidR="003451AB">
        <w:t>K</w:t>
      </w:r>
      <w:r>
        <w:t>omu ni zdai vervati, ni</w:t>
      </w:r>
      <w:r w:rsidR="003451AB">
        <w:t>K</w:t>
      </w:r>
      <w:r>
        <w:t>omu ni ufat vech,</w:t>
      </w:r>
      <w:r>
        <w:br/>
        <w:t>V</w:t>
      </w:r>
      <w:r w:rsidRPr="00E61788">
        <w:t>ſ</w:t>
      </w:r>
      <w:r>
        <w:t>ze zna ja</w:t>
      </w:r>
      <w:r w:rsidR="003451AB">
        <w:t>K</w:t>
      </w:r>
      <w:r>
        <w:t>o v</w:t>
      </w:r>
      <w:r w:rsidR="003451AB">
        <w:t>K</w:t>
      </w:r>
      <w:r>
        <w:t>anyuvati, to je ta izt</w:t>
      </w:r>
      <w:r w:rsidR="00192E0D">
        <w:t>inz</w:t>
      </w:r>
      <w:r w:rsidR="003451AB">
        <w:t>K</w:t>
      </w:r>
      <w:r w:rsidR="00192E0D">
        <w:t>a rech.</w:t>
      </w:r>
    </w:p>
    <w:p w14:paraId="0103E425" w14:textId="2E74B49C" w:rsidR="00192E0D" w:rsidRDefault="003451AB" w:rsidP="00F40FCA">
      <w:pPr>
        <w:pStyle w:val="teiab"/>
      </w:pPr>
      <w:r>
        <w:t>K</w:t>
      </w:r>
      <w:r w:rsidR="00192E0D">
        <w:t>am po Szmerti Chlove</w:t>
      </w:r>
      <w:r>
        <w:t>K</w:t>
      </w:r>
      <w:r w:rsidR="00192E0D">
        <w:t xml:space="preserve"> ide </w:t>
      </w:r>
      <w:r w:rsidR="00192E0D" w:rsidRPr="00EA2259">
        <w:rPr>
          <w:rStyle w:val="teiadd"/>
        </w:rPr>
        <w:t>doide</w:t>
      </w:r>
      <w:r w:rsidR="00192E0D">
        <w:t>, chuli, vidli zte vech</w:t>
      </w:r>
      <w:r>
        <w:t>K</w:t>
      </w:r>
      <w:r w:rsidR="00192E0D">
        <w:t>rat,</w:t>
      </w:r>
      <w:r w:rsidR="00192E0D">
        <w:br/>
      </w:r>
      <w:r>
        <w:t>K</w:t>
      </w:r>
      <w:r w:rsidR="00192E0D">
        <w:t>a</w:t>
      </w:r>
      <w:r w:rsidRPr="00EA2259">
        <w:rPr>
          <w:rStyle w:val="teidel"/>
        </w:rPr>
        <w:t>K</w:t>
      </w:r>
      <w:r w:rsidR="00EA2259" w:rsidRPr="00EA2259">
        <w:rPr>
          <w:rStyle w:val="teiadd"/>
        </w:rPr>
        <w:t>d</w:t>
      </w:r>
      <w:r w:rsidR="00192E0D">
        <w:t xml:space="preserve"> Szmert brid</w:t>
      </w:r>
      <w:r>
        <w:t>K</w:t>
      </w:r>
      <w:r w:rsidR="00192E0D">
        <w:t>a po na</w:t>
      </w:r>
      <w:r w:rsidR="00192E0D" w:rsidRPr="00E61788">
        <w:t>ſ</w:t>
      </w:r>
      <w:r w:rsidR="00192E0D">
        <w:t>z pride</w:t>
      </w:r>
      <w:r w:rsidR="00EA2259" w:rsidRPr="00EA2259">
        <w:t xml:space="preserve"> </w:t>
      </w:r>
      <w:r w:rsidR="00EA2259" w:rsidRPr="00EA2259">
        <w:rPr>
          <w:rStyle w:val="teiadd"/>
        </w:rPr>
        <w:t>poide</w:t>
      </w:r>
      <w:r w:rsidR="00192E0D">
        <w:t xml:space="preserve">, </w:t>
      </w:r>
      <w:r>
        <w:t>K</w:t>
      </w:r>
      <w:r w:rsidR="00192E0D">
        <w:t>ushat chemo v</w:t>
      </w:r>
      <w:r w:rsidR="00192E0D" w:rsidRPr="00E61788">
        <w:t>ſ</w:t>
      </w:r>
      <w:r w:rsidR="00192E0D">
        <w:t>zi jen</w:t>
      </w:r>
      <w:r>
        <w:t>K</w:t>
      </w:r>
      <w:r w:rsidR="00192E0D">
        <w:t>rat;</w:t>
      </w:r>
      <w:r w:rsidR="00192E0D">
        <w:br/>
        <w:t>Telo hoche v</w:t>
      </w:r>
      <w:r w:rsidR="00192E0D" w:rsidRPr="00E61788">
        <w:t>ſ</w:t>
      </w:r>
      <w:r w:rsidR="00192E0D">
        <w:t xml:space="preserve">zo zperhneti, Dusha pride </w:t>
      </w:r>
      <w:r w:rsidR="00192E0D" w:rsidRPr="00EA2259">
        <w:rPr>
          <w:rStyle w:val="teiadd"/>
        </w:rPr>
        <w:t>doide</w:t>
      </w:r>
      <w:r w:rsidR="00192E0D">
        <w:t xml:space="preserve"> na rachun,</w:t>
      </w:r>
      <w:r w:rsidR="00192E0D">
        <w:br/>
        <w:t>Szvet nam hoche v</w:t>
      </w:r>
      <w:r w:rsidR="00192E0D" w:rsidRPr="00E61788">
        <w:t>ſ</w:t>
      </w:r>
      <w:r w:rsidR="00192E0D">
        <w:t>ze proch vzeti, onda z-nami Shala vun.</w:t>
      </w:r>
    </w:p>
    <w:p w14:paraId="5C491A5A" w14:textId="649103FD" w:rsidR="00192E0D" w:rsidRDefault="00192E0D" w:rsidP="00F40FCA">
      <w:pPr>
        <w:pStyle w:val="teiab"/>
      </w:pPr>
      <w:r>
        <w:t>To va</w:t>
      </w:r>
      <w:r w:rsidRPr="00E61788">
        <w:t>ſ</w:t>
      </w:r>
      <w:r>
        <w:t>z pro</w:t>
      </w:r>
      <w:r w:rsidRPr="00E61788">
        <w:t>ſ</w:t>
      </w:r>
      <w:r>
        <w:t>zim ja za Boga, nai premi</w:t>
      </w:r>
      <w:r w:rsidRPr="00E61788">
        <w:t>ſ</w:t>
      </w:r>
      <w:r>
        <w:t>zli v</w:t>
      </w:r>
      <w:r w:rsidRPr="00E61788">
        <w:t>ſ</w:t>
      </w:r>
      <w:r>
        <w:t>za</w:t>
      </w:r>
      <w:r w:rsidR="003451AB">
        <w:t>K</w:t>
      </w:r>
      <w:r>
        <w:t>i zdai,</w:t>
      </w:r>
      <w:r>
        <w:br/>
        <w:t>Da nebu terpel zbog toga, y od Boga hichen v</w:t>
      </w:r>
      <w:r w:rsidR="003451AB">
        <w:t>K</w:t>
      </w:r>
      <w:r>
        <w:t>rai;</w:t>
      </w:r>
      <w:r>
        <w:br/>
        <w:t>Jen</w:t>
      </w:r>
      <w:r w:rsidR="003451AB">
        <w:t>K</w:t>
      </w:r>
      <w:r>
        <w:t>rat szamo bu nam vmreti, ino v</w:t>
      </w:r>
      <w:r w:rsidRPr="00E61788">
        <w:t>ſ</w:t>
      </w:r>
      <w:r>
        <w:t>ze zapuztiti,</w:t>
      </w:r>
      <w:r>
        <w:br/>
        <w:t>Szlovu od v</w:t>
      </w:r>
      <w:r w:rsidRPr="00E61788">
        <w:t>ſ</w:t>
      </w:r>
      <w:r>
        <w:t>zeh bude vzeti, y na drugi Szvet iti.</w:t>
      </w:r>
    </w:p>
    <w:p w14:paraId="5EBF987A" w14:textId="1AB37B24" w:rsidR="00192E0D" w:rsidRDefault="00192E0D" w:rsidP="00F40FCA">
      <w:pPr>
        <w:pStyle w:val="teiab"/>
      </w:pPr>
      <w:r>
        <w:t>Gdo premi</w:t>
      </w:r>
      <w:r w:rsidRPr="00E61788">
        <w:t>ſ</w:t>
      </w:r>
      <w:r>
        <w:t>zli to prav szamo, on sze mora bojati,</w:t>
      </w:r>
      <w:r>
        <w:br/>
        <w:t>Telo bude po</w:t>
      </w:r>
      <w:r w:rsidR="003451AB">
        <w:t>K</w:t>
      </w:r>
      <w:r>
        <w:t>opano, nemre szi pomagati;</w:t>
      </w:r>
      <w:r>
        <w:br/>
        <w:t xml:space="preserve">Szeden pednyov platna </w:t>
      </w:r>
      <w:r w:rsidR="003451AB">
        <w:t>K</w:t>
      </w:r>
      <w:r>
        <w:t>erpicz bude nasho Imanye,</w:t>
      </w:r>
      <w:r>
        <w:br/>
      </w:r>
      <w:r w:rsidR="003451AB">
        <w:t>K</w:t>
      </w:r>
      <w:r>
        <w:t>-tomu Hisa iz treh deschicz vechno za prebivanye.</w:t>
      </w:r>
    </w:p>
    <w:p w14:paraId="6C0D1A24" w14:textId="3AC705C4" w:rsidR="00192E0D" w:rsidRDefault="00192E0D" w:rsidP="00F40FCA">
      <w:pPr>
        <w:pStyle w:val="teiab"/>
      </w:pPr>
      <w:r>
        <w:t>Z</w:t>
      </w:r>
      <w:r w:rsidR="003451AB">
        <w:t>K</w:t>
      </w:r>
      <w:r>
        <w:t>leni Chlove</w:t>
      </w:r>
      <w:r w:rsidR="003451AB">
        <w:t>K</w:t>
      </w:r>
      <w:r>
        <w:t xml:space="preserve"> </w:t>
      </w:r>
      <w:r w:rsidR="003451AB">
        <w:t>K</w:t>
      </w:r>
      <w:r>
        <w:t>a</w:t>
      </w:r>
      <w:r w:rsidR="003451AB">
        <w:t>K</w:t>
      </w:r>
      <w:r>
        <w:t xml:space="preserve"> bu z-tobum, vmreti ti je drugach ni,</w:t>
      </w:r>
      <w:r>
        <w:br/>
      </w:r>
      <w:r w:rsidR="003451AB">
        <w:t>K</w:t>
      </w:r>
      <w:r>
        <w:t>ai bush ne</w:t>
      </w:r>
      <w:r w:rsidRPr="00E61788">
        <w:t>ſ</w:t>
      </w:r>
      <w:r>
        <w:t>zel na put z-szobum, zdai premi</w:t>
      </w:r>
      <w:r w:rsidRPr="00E61788">
        <w:t>ſ</w:t>
      </w:r>
      <w:r>
        <w:t>zli sivuchi,</w:t>
      </w:r>
      <w:r>
        <w:br/>
        <w:t>Neznash dene</w:t>
      </w:r>
      <w:r w:rsidRPr="00E61788">
        <w:t>ſ</w:t>
      </w:r>
      <w:r>
        <w:t>z ali zutra z-Szveta bude ti iti,</w:t>
      </w:r>
      <w:r>
        <w:br/>
        <w:t>Morti budesh ti pozutra v-grobu pochel ve</w:t>
      </w:r>
      <w:r w:rsidRPr="00E61788">
        <w:t>ſ</w:t>
      </w:r>
      <w:r>
        <w:t>z gniti.</w:t>
      </w:r>
    </w:p>
    <w:p w14:paraId="34015D0C" w14:textId="5177E3EE" w:rsidR="00192E0D" w:rsidRDefault="00192E0D" w:rsidP="00F40FCA">
      <w:pPr>
        <w:pStyle w:val="teiab"/>
      </w:pPr>
      <w:r>
        <w:t xml:space="preserve">O </w:t>
      </w:r>
      <w:r w:rsidR="003451AB">
        <w:t>K</w:t>
      </w:r>
      <w:r>
        <w:t>a</w:t>
      </w:r>
      <w:r w:rsidR="003451AB">
        <w:t>K</w:t>
      </w:r>
      <w:r>
        <w:t xml:space="preserve"> dobro bi nam bilo, dabi vezda zmi</w:t>
      </w:r>
      <w:r w:rsidRPr="00E61788">
        <w:t>ſ</w:t>
      </w:r>
      <w:r>
        <w:t>zlili!</w:t>
      </w:r>
      <w:r>
        <w:br/>
        <w:t>Nai bole bi za na</w:t>
      </w:r>
      <w:r w:rsidRPr="00E61788">
        <w:t>ſ</w:t>
      </w:r>
      <w:r>
        <w:t>z bilo, dabi Bogu szlusili;</w:t>
      </w:r>
      <w:r>
        <w:br/>
      </w:r>
      <w:r w:rsidRPr="003177EE">
        <w:rPr>
          <w:rStyle w:val="teidel"/>
        </w:rPr>
        <w:t>Zdai sivuchi Szvetu reczi</w:t>
      </w:r>
      <w:r w:rsidRPr="003177EE">
        <w:rPr>
          <w:rStyle w:val="teidel"/>
        </w:rPr>
        <w:br/>
      </w:r>
      <w:r>
        <w:t xml:space="preserve">Zdai sze ada </w:t>
      </w:r>
      <w:r w:rsidR="003451AB">
        <w:t>K</w:t>
      </w:r>
      <w:r>
        <w:t>-Bogu, vteczi, da ti bu te napomoch,</w:t>
      </w:r>
    </w:p>
    <w:p w14:paraId="49063196" w14:textId="77777777" w:rsidR="00192E0D" w:rsidRDefault="00192E0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E6A039" w14:textId="6A147166" w:rsidR="00192E0D" w:rsidRDefault="006C0404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/183/</w:t>
      </w:r>
    </w:p>
    <w:p w14:paraId="674C02CD" w14:textId="55F24790" w:rsidR="006C0404" w:rsidRDefault="006C0404" w:rsidP="003177EE">
      <w:pPr>
        <w:pStyle w:val="teifwPageNum"/>
      </w:pPr>
      <w:r>
        <w:t>419.</w:t>
      </w:r>
    </w:p>
    <w:p w14:paraId="2D4F4AB8" w14:textId="05B52E66" w:rsidR="006C0404" w:rsidRDefault="006C0404" w:rsidP="00F40FCA">
      <w:pPr>
        <w:pStyle w:val="teiab"/>
      </w:pPr>
      <w:r>
        <w:t>Zdai sivuchi Szvetu reczi: zbogom budi, leh</w:t>
      </w:r>
      <w:r w:rsidR="003451AB">
        <w:t>K</w:t>
      </w:r>
      <w:r>
        <w:t>u noch.</w:t>
      </w:r>
    </w:p>
    <w:p w14:paraId="6F35616E" w14:textId="77777777" w:rsidR="006C0404" w:rsidRDefault="006C0404" w:rsidP="00DD33E6">
      <w:pPr>
        <w:spacing w:after="200"/>
        <w:rPr>
          <w:sz w:val="24"/>
          <w:szCs w:val="24"/>
        </w:rPr>
      </w:pPr>
    </w:p>
    <w:p w14:paraId="69284682" w14:textId="402BE46D" w:rsidR="006C0404" w:rsidRDefault="006C0404" w:rsidP="003177EE">
      <w:pPr>
        <w:pStyle w:val="Naslov2"/>
      </w:pPr>
      <w:r>
        <w:t>Od Nonorozti Szveta.</w:t>
      </w:r>
      <w:r>
        <w:br/>
        <w:t>Na Notu gornyu, ali No= 263.</w:t>
      </w:r>
    </w:p>
    <w:p w14:paraId="498CF8A6" w14:textId="4173F64C" w:rsidR="006C0404" w:rsidRDefault="006C0404" w:rsidP="00F40FCA">
      <w:pPr>
        <w:pStyle w:val="teiab"/>
      </w:pPr>
      <w:r>
        <w:t xml:space="preserve">Gdo ne plache, </w:t>
      </w:r>
      <w:r w:rsidR="003451AB">
        <w:t>K</w:t>
      </w:r>
      <w:r>
        <w:t>a</w:t>
      </w:r>
      <w:r w:rsidR="003451AB">
        <w:t>K</w:t>
      </w:r>
      <w:r>
        <w:t xml:space="preserve"> Szvet z</w:t>
      </w:r>
      <w:r w:rsidR="003451AB">
        <w:t>K</w:t>
      </w:r>
      <w:r>
        <w:t>ache z</w:t>
      </w:r>
      <w:r w:rsidR="003451AB">
        <w:t>K</w:t>
      </w:r>
      <w:r>
        <w:t>o</w:t>
      </w:r>
      <w:r w:rsidRPr="00E61788">
        <w:t>ſ</w:t>
      </w:r>
      <w:r>
        <w:t>z na ja</w:t>
      </w:r>
      <w:r w:rsidR="003451AB">
        <w:t>K</w:t>
      </w:r>
      <w:r>
        <w:t>o noriti,</w:t>
      </w:r>
      <w:r>
        <w:br/>
        <w:t>Ter lashlivo, y v</w:t>
      </w:r>
      <w:r w:rsidR="003451AB">
        <w:t>K</w:t>
      </w:r>
      <w:r>
        <w:t>anlivo na ve</w:t>
      </w:r>
      <w:r w:rsidR="003451AB">
        <w:t>K</w:t>
      </w:r>
      <w:r>
        <w:t xml:space="preserve"> na zlo zpraviti,</w:t>
      </w:r>
      <w:r>
        <w:br/>
        <w:t xml:space="preserve">Da le ima, </w:t>
      </w:r>
      <w:r w:rsidR="003451AB">
        <w:t>K</w:t>
      </w:r>
      <w:r>
        <w:t>ai on stima, ovdi szvoje dobrote,</w:t>
      </w:r>
      <w:r>
        <w:br/>
        <w:t>Nich nemara sze neztura, chi na</w:t>
      </w:r>
      <w:r w:rsidRPr="00E61788">
        <w:t>ſ</w:t>
      </w:r>
      <w:r>
        <w:t>z z</w:t>
      </w:r>
      <w:r w:rsidR="003451AB">
        <w:t>K</w:t>
      </w:r>
      <w:r>
        <w:t>vari Szirote.</w:t>
      </w:r>
    </w:p>
    <w:p w14:paraId="0E141DF1" w14:textId="16F09D5F" w:rsidR="006C0404" w:rsidRDefault="006C0404" w:rsidP="00F40FCA">
      <w:pPr>
        <w:pStyle w:val="teiab"/>
      </w:pPr>
      <w:r>
        <w:t xml:space="preserve">Prazna tenya Szvet, </w:t>
      </w:r>
      <w:r w:rsidR="003451AB">
        <w:t>K</w:t>
      </w:r>
      <w:r>
        <w:t>a</w:t>
      </w:r>
      <w:r w:rsidR="003451AB">
        <w:t>K</w:t>
      </w:r>
      <w:r>
        <w:t xml:space="preserve"> Szenya, je </w:t>
      </w:r>
      <w:r w:rsidR="003451AB">
        <w:t>K</w:t>
      </w:r>
      <w:r>
        <w:t>a</w:t>
      </w:r>
      <w:r w:rsidR="003451AB">
        <w:t>K</w:t>
      </w:r>
      <w:r>
        <w:t xml:space="preserve"> zavecz te</w:t>
      </w:r>
      <w:r w:rsidR="003451AB">
        <w:t>K</w:t>
      </w:r>
      <w:r>
        <w:t>uchi,</w:t>
      </w:r>
      <w:r>
        <w:br/>
        <w:t xml:space="preserve">Vnogo </w:t>
      </w:r>
      <w:r w:rsidR="003451AB">
        <w:t>K</w:t>
      </w:r>
      <w:r>
        <w:t>ase ja</w:t>
      </w:r>
      <w:r w:rsidR="003451AB">
        <w:t>K</w:t>
      </w:r>
      <w:r>
        <w:t>o lase, hitro mine zpred ochi,</w:t>
      </w:r>
      <w:r>
        <w:br/>
        <w:t>Szmert ne brunda, neg v</w:t>
      </w:r>
      <w:r w:rsidRPr="00E61788">
        <w:t>ſ</w:t>
      </w:r>
      <w:r>
        <w:t xml:space="preserve">ze funda, nai je prav ali </w:t>
      </w:r>
      <w:r w:rsidR="003451AB">
        <w:t>K</w:t>
      </w:r>
      <w:r>
        <w:t>rivo,</w:t>
      </w:r>
      <w:r>
        <w:br/>
        <w:t>Nyoi bogati sze podati mora v</w:t>
      </w:r>
      <w:r w:rsidRPr="00E61788">
        <w:t>ſ</w:t>
      </w:r>
      <w:r>
        <w:t xml:space="preserve">ze, </w:t>
      </w:r>
      <w:r w:rsidR="003451AB">
        <w:t>K</w:t>
      </w:r>
      <w:r>
        <w:t>ai je sivo.</w:t>
      </w:r>
    </w:p>
    <w:p w14:paraId="398F8EDD" w14:textId="5F21774D" w:rsidR="006C0404" w:rsidRDefault="006C0404" w:rsidP="00F40FCA">
      <w:pPr>
        <w:pStyle w:val="teiab"/>
      </w:pPr>
      <w:r>
        <w:t>Je na Szveti zdai siveti prav bogaczem ve</w:t>
      </w:r>
      <w:r w:rsidRPr="00E61788">
        <w:t>ſ</w:t>
      </w:r>
      <w:r w:rsidR="005078A5">
        <w:t>zelo,</w:t>
      </w:r>
      <w:r w:rsidR="005078A5">
        <w:br/>
        <w:t xml:space="preserve">Ali vmreti, ter </w:t>
      </w:r>
      <w:r w:rsidR="005078A5" w:rsidRPr="005078A5">
        <w:rPr>
          <w:rStyle w:val="teidel"/>
        </w:rPr>
        <w:t>z</w:t>
      </w:r>
      <w:r w:rsidRPr="005078A5">
        <w:rPr>
          <w:rStyle w:val="teidel"/>
        </w:rPr>
        <w:t>pe</w:t>
      </w:r>
      <w:r w:rsidRPr="005078A5">
        <w:rPr>
          <w:rStyle w:val="teiadd"/>
        </w:rPr>
        <w:t>r</w:t>
      </w:r>
      <w:r w:rsidRPr="005078A5">
        <w:rPr>
          <w:rStyle w:val="teidel"/>
        </w:rPr>
        <w:t>hneti</w:t>
      </w:r>
      <w:r>
        <w:t xml:space="preserve"> zperhneti bu</w:t>
      </w:r>
      <w:r w:rsidRPr="00E61788">
        <w:t>ſ</w:t>
      </w:r>
      <w:r>
        <w:t>ze Suh</w:t>
      </w:r>
      <w:r w:rsidR="003451AB">
        <w:t>K</w:t>
      </w:r>
      <w:r>
        <w:t>o videlo,</w:t>
      </w:r>
      <w:r>
        <w:br/>
        <w:t>Do</w:t>
      </w:r>
      <w:r w:rsidR="003451AB">
        <w:t>K</w:t>
      </w:r>
      <w:r>
        <w:t xml:space="preserve">lam zdravi mash opravi, jezt piti </w:t>
      </w:r>
      <w:r w:rsidR="003451AB">
        <w:t>K</w:t>
      </w:r>
      <w:r>
        <w:t>ai ti lust,</w:t>
      </w:r>
      <w:r>
        <w:br/>
        <w:t>Stimash dobro, da</w:t>
      </w:r>
      <w:r w:rsidRPr="00E61788">
        <w:t>ſ</w:t>
      </w:r>
      <w:r>
        <w:t>zi pobro, da</w:t>
      </w:r>
      <w:r w:rsidRPr="00E61788">
        <w:t>ſ</w:t>
      </w:r>
      <w:r>
        <w:t>zi ve</w:t>
      </w:r>
      <w:r w:rsidRPr="00E61788">
        <w:t>ſ</w:t>
      </w:r>
      <w:r>
        <w:t>zel bogat tuzt.</w:t>
      </w:r>
    </w:p>
    <w:p w14:paraId="4021AE13" w14:textId="7B59EB15" w:rsidR="006C0404" w:rsidRDefault="006C0404" w:rsidP="00F40FCA">
      <w:pPr>
        <w:pStyle w:val="teiab"/>
      </w:pPr>
      <w:r>
        <w:t xml:space="preserve">Ali </w:t>
      </w:r>
      <w:r w:rsidRPr="005078A5">
        <w:rPr>
          <w:rStyle w:val="teidel"/>
        </w:rPr>
        <w:t>vchi</w:t>
      </w:r>
      <w:r>
        <w:t xml:space="preserve"> </w:t>
      </w:r>
      <w:r w:rsidRPr="005078A5">
        <w:rPr>
          <w:rStyle w:val="teiadd"/>
        </w:rPr>
        <w:t>vchaſzi</w:t>
      </w:r>
      <w:r>
        <w:t xml:space="preserve"> Szmert za la</w:t>
      </w:r>
      <w:r w:rsidRPr="00E61788">
        <w:t>ſ</w:t>
      </w:r>
      <w:r>
        <w:t>zi primete, drugach bu v</w:t>
      </w:r>
      <w:r w:rsidRPr="00E61788">
        <w:t>ſ</w:t>
      </w:r>
      <w:r>
        <w:t>ze,</w:t>
      </w:r>
      <w:r>
        <w:br/>
        <w:t xml:space="preserve">Hitro </w:t>
      </w:r>
      <w:r w:rsidR="003451AB">
        <w:t>K</w:t>
      </w:r>
      <w:r>
        <w:t xml:space="preserve">onecz potert lonecz, bush te </w:t>
      </w:r>
      <w:r w:rsidR="003451AB">
        <w:t>K</w:t>
      </w:r>
      <w:r>
        <w:t>e</w:t>
      </w:r>
      <w:r w:rsidRPr="00E61788">
        <w:t>ſ</w:t>
      </w:r>
      <w:r>
        <w:t>zno zpotil</w:t>
      </w:r>
      <w:r w:rsidRPr="00E61788">
        <w:t>ſ</w:t>
      </w:r>
      <w:r>
        <w:t>ze;</w:t>
      </w:r>
      <w:r>
        <w:br/>
        <w:t xml:space="preserve">Ali </w:t>
      </w:r>
      <w:r w:rsidRPr="005078A5">
        <w:rPr>
          <w:rStyle w:val="teipersName"/>
        </w:rPr>
        <w:t>Jesush</w:t>
      </w:r>
      <w:r>
        <w:t xml:space="preserve"> ti razpeti! dai nam szrechno ti vumreti,</w:t>
      </w:r>
      <w:r>
        <w:br/>
        <w:t>Mi po</w:t>
      </w:r>
      <w:r w:rsidR="003451AB">
        <w:t>K</w:t>
      </w:r>
      <w:r>
        <w:t>oru chinmo z</w:t>
      </w:r>
      <w:r w:rsidR="003451AB">
        <w:t>K</w:t>
      </w:r>
      <w:r>
        <w:t xml:space="preserve">rushnu, selimo </w:t>
      </w:r>
      <w:r w:rsidR="003451AB">
        <w:t>K</w:t>
      </w:r>
      <w:r>
        <w:t>-tebi doiti.</w:t>
      </w:r>
    </w:p>
    <w:p w14:paraId="33309182" w14:textId="5869506F" w:rsidR="006C0404" w:rsidRDefault="006C0404" w:rsidP="00F40FCA">
      <w:pPr>
        <w:pStyle w:val="teiab"/>
      </w:pPr>
      <w:r>
        <w:t xml:space="preserve">Oh </w:t>
      </w:r>
      <w:r w:rsidR="003451AB">
        <w:t>K</w:t>
      </w:r>
      <w:r>
        <w:t>a</w:t>
      </w:r>
      <w:r w:rsidR="003451AB">
        <w:t>K</w:t>
      </w:r>
      <w:r>
        <w:t xml:space="preserve"> z</w:t>
      </w:r>
      <w:r w:rsidR="003451AB">
        <w:t>K</w:t>
      </w:r>
      <w:r>
        <w:t>rushno, y ta</w:t>
      </w:r>
      <w:r w:rsidR="003451AB">
        <w:t>K</w:t>
      </w:r>
      <w:r>
        <w:t xml:space="preserve"> dusno bite mogli dichiti,</w:t>
      </w:r>
      <w:r>
        <w:br/>
        <w:t xml:space="preserve">Ter </w:t>
      </w:r>
      <w:r w:rsidR="003451AB">
        <w:t>K</w:t>
      </w:r>
      <w:r>
        <w:t>a</w:t>
      </w:r>
      <w:r w:rsidR="003451AB">
        <w:t>K</w:t>
      </w:r>
      <w:r>
        <w:t xml:space="preserve"> Boga prezmosnoga </w:t>
      </w:r>
      <w:r w:rsidR="003451AB">
        <w:t>K</w:t>
      </w:r>
      <w:r>
        <w:t>lechech lepo moliti;</w:t>
      </w:r>
    </w:p>
    <w:p w14:paraId="69ECA704" w14:textId="0740BEB3" w:rsidR="006C0404" w:rsidRDefault="006C0404" w:rsidP="00B0516E">
      <w:pPr>
        <w:pStyle w:val="teiclosure"/>
      </w:pPr>
      <w:r>
        <w:t>V. C.</w:t>
      </w:r>
    </w:p>
    <w:p w14:paraId="59E092B9" w14:textId="77777777" w:rsidR="006C0404" w:rsidRDefault="006C040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19C8FF" w14:textId="48F17015" w:rsidR="006C0404" w:rsidRDefault="006C0404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/184/</w:t>
      </w:r>
    </w:p>
    <w:p w14:paraId="176997CE" w14:textId="67F4BEA4" w:rsidR="006C0404" w:rsidRDefault="006C0404" w:rsidP="00B0516E">
      <w:pPr>
        <w:pStyle w:val="teifwPageNum"/>
      </w:pPr>
      <w:r>
        <w:t>420.</w:t>
      </w:r>
    </w:p>
    <w:p w14:paraId="7165C2F2" w14:textId="439EFF93" w:rsidR="006C0404" w:rsidRDefault="006C0404" w:rsidP="00F40FCA">
      <w:pPr>
        <w:pStyle w:val="teiab"/>
      </w:pPr>
      <w:r>
        <w:t xml:space="preserve">Ti bush szudil, ino </w:t>
      </w:r>
      <w:r w:rsidR="003451AB">
        <w:t>K</w:t>
      </w:r>
      <w:r>
        <w:t>udil v</w:t>
      </w:r>
      <w:r w:rsidRPr="00E61788">
        <w:t>ſ</w:t>
      </w:r>
      <w:r>
        <w:t xml:space="preserve">zeh </w:t>
      </w:r>
      <w:r w:rsidRPr="00B0516E">
        <w:rPr>
          <w:rStyle w:val="teidel"/>
        </w:rPr>
        <w:t>grehov</w:t>
      </w:r>
      <w:r>
        <w:t xml:space="preserve"> </w:t>
      </w:r>
      <w:r w:rsidRPr="00B0516E">
        <w:rPr>
          <w:rStyle w:val="teiadd"/>
        </w:rPr>
        <w:t>greshni</w:t>
      </w:r>
      <w:r w:rsidR="003451AB" w:rsidRPr="00B0516E">
        <w:rPr>
          <w:rStyle w:val="teiadd"/>
        </w:rPr>
        <w:t>K</w:t>
      </w:r>
      <w:r w:rsidRPr="00B0516E">
        <w:rPr>
          <w:rStyle w:val="teiadd"/>
        </w:rPr>
        <w:t>ov</w:t>
      </w:r>
      <w:r>
        <w:t xml:space="preserve"> chinenya,</w:t>
      </w:r>
      <w:r>
        <w:br/>
        <w:t>Ti bush platil, ter pozlatil v</w:t>
      </w:r>
      <w:r w:rsidRPr="00E61788">
        <w:t>ſ</w:t>
      </w:r>
      <w:r>
        <w:t>zeh pravichnih Sivlenya.</w:t>
      </w:r>
    </w:p>
    <w:p w14:paraId="4CE3D8BB" w14:textId="5840C61C" w:rsidR="006C0404" w:rsidRDefault="006C0404" w:rsidP="00F40FCA">
      <w:pPr>
        <w:pStyle w:val="teiab"/>
      </w:pPr>
      <w:r>
        <w:t>Oh! ta</w:t>
      </w:r>
      <w:r w:rsidR="003451AB">
        <w:t>K</w:t>
      </w:r>
      <w:r>
        <w:t xml:space="preserve"> geni, y oberni, da vchinimo, </w:t>
      </w:r>
      <w:r w:rsidR="003451AB">
        <w:t>K</w:t>
      </w:r>
      <w:r>
        <w:t>ai dusni,</w:t>
      </w:r>
      <w:r>
        <w:br/>
        <w:t xml:space="preserve">Da Szuznato, </w:t>
      </w:r>
      <w:r w:rsidR="003451AB">
        <w:t>K</w:t>
      </w:r>
      <w:r>
        <w:t>i szmo blato, tebe molimo z</w:t>
      </w:r>
      <w:r w:rsidR="003451AB">
        <w:t>K</w:t>
      </w:r>
      <w:r>
        <w:t>rushni,</w:t>
      </w:r>
      <w:r>
        <w:br/>
        <w:t>Na poz</w:t>
      </w:r>
      <w:r w:rsidR="003451AB">
        <w:t>K</w:t>
      </w:r>
      <w:r>
        <w:t>radni vuri zadni szmilui</w:t>
      </w:r>
      <w:r w:rsidRPr="00E61788">
        <w:t>ſ</w:t>
      </w:r>
      <w:r>
        <w:t xml:space="preserve">ze </w:t>
      </w:r>
      <w:r w:rsidRPr="00B0516E">
        <w:rPr>
          <w:rStyle w:val="teipersName"/>
        </w:rPr>
        <w:t>Jesush</w:t>
      </w:r>
      <w:r>
        <w:t xml:space="preserve"> dragi,</w:t>
      </w:r>
      <w:r>
        <w:br/>
        <w:t>Dushi moi Rai dai tvoi, y ve</w:t>
      </w:r>
      <w:r w:rsidR="003451AB">
        <w:t>K</w:t>
      </w:r>
      <w:r>
        <w:t>ovechen po</w:t>
      </w:r>
      <w:r w:rsidR="003451AB">
        <w:t>K</w:t>
      </w:r>
      <w:r>
        <w:t>oi.</w:t>
      </w:r>
    </w:p>
    <w:p w14:paraId="290C364A" w14:textId="77777777" w:rsidR="006C0404" w:rsidRDefault="006C0404" w:rsidP="00DD33E6">
      <w:pPr>
        <w:spacing w:after="200"/>
        <w:rPr>
          <w:sz w:val="24"/>
          <w:szCs w:val="24"/>
        </w:rPr>
      </w:pPr>
    </w:p>
    <w:p w14:paraId="0531EBF3" w14:textId="2AEAE53E" w:rsidR="006C0404" w:rsidRDefault="006C0404" w:rsidP="00B0516E">
      <w:pPr>
        <w:pStyle w:val="Naslov2"/>
      </w:pPr>
      <w:r>
        <w:t>Na Notu: No= 264.</w:t>
      </w:r>
    </w:p>
    <w:p w14:paraId="00BE9871" w14:textId="665DD9BD" w:rsidR="006C0404" w:rsidRDefault="002013FC" w:rsidP="00F40FCA">
      <w:pPr>
        <w:pStyle w:val="teiab"/>
      </w:pPr>
      <w:r w:rsidRPr="00B0516E">
        <w:rPr>
          <w:rStyle w:val="teipersName"/>
        </w:rPr>
        <w:t>Jesush</w:t>
      </w:r>
      <w:r>
        <w:t xml:space="preserve"> dragi! nedai vragi mene ni</w:t>
      </w:r>
      <w:r w:rsidR="003451AB">
        <w:t>K</w:t>
      </w:r>
      <w:r>
        <w:t>a</w:t>
      </w:r>
      <w:r w:rsidR="003451AB">
        <w:t>K</w:t>
      </w:r>
      <w:r>
        <w:t xml:space="preserve"> ladati,</w:t>
      </w:r>
      <w:r>
        <w:br/>
        <w:t>Dai, da tusen greshni</w:t>
      </w:r>
      <w:r w:rsidR="003451AB">
        <w:t>K</w:t>
      </w:r>
      <w:r>
        <w:t xml:space="preserve"> rusen pochnem milo pla</w:t>
      </w:r>
      <w:r w:rsidR="003451AB">
        <w:t>K</w:t>
      </w:r>
      <w:r>
        <w:t>ati,</w:t>
      </w:r>
      <w:r>
        <w:br/>
        <w:t>Da szem Boga predragoga poztopil zbantuvati.</w:t>
      </w:r>
    </w:p>
    <w:p w14:paraId="09E13273" w14:textId="02F0C89C" w:rsidR="002013FC" w:rsidRDefault="002013FC" w:rsidP="00F40FCA">
      <w:pPr>
        <w:pStyle w:val="teiab"/>
      </w:pPr>
      <w:r>
        <w:t>V</w:t>
      </w:r>
      <w:r w:rsidRPr="00E61788">
        <w:t>ſ</w:t>
      </w:r>
      <w:r>
        <w:t>ze me peche, da szem precze odvish greshil ja rusno,</w:t>
      </w:r>
      <w:r>
        <w:br/>
        <w:t>Dushu za</w:t>
      </w:r>
      <w:r w:rsidR="003451AB">
        <w:t>K</w:t>
      </w:r>
      <w:r>
        <w:t>lal, gda bum pla</w:t>
      </w:r>
      <w:r w:rsidR="003451AB">
        <w:t>K</w:t>
      </w:r>
      <w:r>
        <w:t>al, ah me sivlenye tusno!</w:t>
      </w:r>
      <w:r>
        <w:br/>
        <w:t>Dai Bog z</w:t>
      </w:r>
      <w:r w:rsidR="003451AB">
        <w:t>K</w:t>
      </w:r>
      <w:r>
        <w:t>oro, da po</w:t>
      </w:r>
      <w:r w:rsidR="003451AB">
        <w:t>K</w:t>
      </w:r>
      <w:r>
        <w:t>oro budem chinil pobosno.</w:t>
      </w:r>
    </w:p>
    <w:p w14:paraId="1C858106" w14:textId="4AC43CE1" w:rsidR="002013FC" w:rsidRDefault="002013FC" w:rsidP="00F40FCA">
      <w:pPr>
        <w:pStyle w:val="teiab"/>
      </w:pPr>
      <w:r>
        <w:t>Prevech grehov je y szmehov, prevech moje norozti,</w:t>
      </w:r>
      <w:r>
        <w:br/>
        <w:t>Prevech vnogo szem</w:t>
      </w:r>
      <w:r w:rsidRPr="00E61788">
        <w:t>ſ</w:t>
      </w:r>
      <w:r>
        <w:t>ze Bogo zameril od mladozti;</w:t>
      </w:r>
      <w:r>
        <w:br/>
        <w:t>Oh!</w:t>
      </w:r>
      <w:r w:rsidR="00616460">
        <w:t xml:space="preserve"> dai vsiti, zadobiti Bog tve milo</w:t>
      </w:r>
      <w:r w:rsidR="00616460" w:rsidRPr="00E61788">
        <w:t>ſ</w:t>
      </w:r>
      <w:r w:rsidR="00616460">
        <w:t>zerdnozti.</w:t>
      </w:r>
    </w:p>
    <w:p w14:paraId="4E4867D5" w14:textId="7CA99FF4" w:rsidR="00616460" w:rsidRDefault="00616460" w:rsidP="00F40FCA">
      <w:pPr>
        <w:pStyle w:val="teiab"/>
      </w:pPr>
      <w:r>
        <w:t>Dusha plache, szerdcze z</w:t>
      </w:r>
      <w:r w:rsidR="003451AB">
        <w:t>K</w:t>
      </w:r>
      <w:r>
        <w:t>ache od veli</w:t>
      </w:r>
      <w:r w:rsidR="003451AB">
        <w:t>K</w:t>
      </w:r>
      <w:r>
        <w:t>e Salozti,</w:t>
      </w:r>
      <w:r>
        <w:br/>
        <w:t xml:space="preserve">Milo ische, </w:t>
      </w:r>
      <w:r w:rsidR="003451AB">
        <w:t>K</w:t>
      </w:r>
      <w:r>
        <w:t>a</w:t>
      </w:r>
      <w:r w:rsidR="003451AB">
        <w:t>K</w:t>
      </w:r>
      <w:r>
        <w:t xml:space="preserve">ti pische </w:t>
      </w:r>
      <w:r w:rsidR="003451AB">
        <w:t>K</w:t>
      </w:r>
      <w:r>
        <w:t>o</w:t>
      </w:r>
      <w:r w:rsidR="003451AB">
        <w:t>K</w:t>
      </w:r>
      <w:r>
        <w:t>osh Mater radozti,</w:t>
      </w:r>
      <w:r>
        <w:br/>
        <w:t>Ali ona Mati lona, Bog szi Otecz milozti.</w:t>
      </w:r>
    </w:p>
    <w:p w14:paraId="5CE2A902" w14:textId="2C5A3479" w:rsidR="00616460" w:rsidRDefault="00616460" w:rsidP="00F40FCA">
      <w:pPr>
        <w:pStyle w:val="teiab"/>
      </w:pPr>
      <w:r>
        <w:t>Dai ta</w:t>
      </w:r>
      <w:r w:rsidR="003451AB">
        <w:t>K</w:t>
      </w:r>
      <w:r>
        <w:t xml:space="preserve"> geni, y oberni, da prav Szerdcze plache</w:t>
      </w:r>
      <w:r w:rsidRPr="00E61788">
        <w:t>ſ</w:t>
      </w:r>
      <w:r>
        <w:t>ze,</w:t>
      </w:r>
      <w:r>
        <w:br/>
        <w:t>Da z</w:t>
      </w:r>
      <w:r w:rsidR="003451AB">
        <w:t>K</w:t>
      </w:r>
      <w:r>
        <w:t>rusheno, y lyubleno tebi molit zachne</w:t>
      </w:r>
      <w:r w:rsidRPr="00E61788">
        <w:t>ſ</w:t>
      </w:r>
      <w:r>
        <w:t>ze,</w:t>
      </w:r>
      <w:r>
        <w:br/>
        <w:t>Da greh breme od me vzeme, Nebo nazai odpre</w:t>
      </w:r>
      <w:r w:rsidRPr="00E61788">
        <w:t>ſ</w:t>
      </w:r>
      <w:r>
        <w:t>ze.</w:t>
      </w:r>
    </w:p>
    <w:p w14:paraId="562CFDA6" w14:textId="1A42BE85" w:rsidR="00616460" w:rsidRDefault="00616460" w:rsidP="00F40FCA">
      <w:pPr>
        <w:pStyle w:val="teiab"/>
      </w:pPr>
      <w:r>
        <w:t xml:space="preserve">Ah Bog Otecz! dai vre </w:t>
      </w:r>
      <w:r w:rsidR="003451AB">
        <w:t>K</w:t>
      </w:r>
      <w:r>
        <w:t>onecz bogi moji Dusiczi,</w:t>
      </w:r>
      <w:r>
        <w:br/>
        <w:t>Da tuguje, nemiluje pri zpodobi Gerliczi,</w:t>
      </w:r>
      <w:r>
        <w:br/>
        <w:t>Da te dichi, Szvet z</w:t>
      </w:r>
      <w:r w:rsidR="003451AB">
        <w:t>K</w:t>
      </w:r>
      <w:r>
        <w:t>o</w:t>
      </w:r>
      <w:r w:rsidRPr="00E61788">
        <w:t>ſ</w:t>
      </w:r>
      <w:r>
        <w:t xml:space="preserve">z </w:t>
      </w:r>
      <w:r w:rsidR="003451AB">
        <w:t>K</w:t>
      </w:r>
      <w:r>
        <w:t>richi v-tvoji Neba = Hisiczi.</w:t>
      </w:r>
    </w:p>
    <w:p w14:paraId="3A1C5488" w14:textId="77777777" w:rsidR="00616460" w:rsidRDefault="00616460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5396EB" w14:textId="67AF61DF" w:rsidR="00616460" w:rsidRDefault="00441EAD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/185/</w:t>
      </w:r>
    </w:p>
    <w:p w14:paraId="13CAD739" w14:textId="20524118" w:rsidR="00441EAD" w:rsidRPr="001919A8" w:rsidRDefault="00441EAD" w:rsidP="001919A8">
      <w:pPr>
        <w:pStyle w:val="teifwPageNum"/>
      </w:pPr>
      <w:r w:rsidRPr="001919A8">
        <w:t>421.</w:t>
      </w:r>
    </w:p>
    <w:p w14:paraId="4E4AA2BE" w14:textId="3F36D201" w:rsidR="00441EAD" w:rsidRDefault="00441EAD" w:rsidP="001919A8">
      <w:pPr>
        <w:pStyle w:val="Naslov2"/>
      </w:pPr>
      <w:r>
        <w:t>Od greha Pianozti.</w:t>
      </w:r>
      <w:r>
        <w:br/>
        <w:t>Na Notu: No= 265.</w:t>
      </w:r>
    </w:p>
    <w:p w14:paraId="2E3EEDD5" w14:textId="76F747E3" w:rsidR="00441EAD" w:rsidRDefault="00441EAD" w:rsidP="00F40FCA">
      <w:pPr>
        <w:pStyle w:val="teiab"/>
      </w:pPr>
      <w:r>
        <w:t xml:space="preserve">Jai jai jai </w:t>
      </w:r>
      <w:r w:rsidR="003451AB">
        <w:t>K</w:t>
      </w:r>
      <w:r>
        <w:t>richim v</w:t>
      </w:r>
      <w:r w:rsidRPr="00E61788">
        <w:t>ſ</w:t>
      </w:r>
      <w:r>
        <w:t>zem, vino s</w:t>
      </w:r>
      <w:r w:rsidR="003451AB">
        <w:t>K</w:t>
      </w:r>
      <w:r>
        <w:t>odi lyudem,</w:t>
      </w:r>
      <w:r>
        <w:br/>
        <w:t>Da sze zapijeju:</w:t>
      </w:r>
      <w:r>
        <w:br/>
        <w:t>Pianczi greshiju, ja</w:t>
      </w:r>
      <w:r w:rsidR="003451AB">
        <w:t>K</w:t>
      </w:r>
      <w:r>
        <w:t>o zlo siveiju, Bogu zbantujeju.</w:t>
      </w:r>
    </w:p>
    <w:p w14:paraId="0B311EBF" w14:textId="69DA9064" w:rsidR="00441EAD" w:rsidRDefault="00441EAD" w:rsidP="00F40FCA">
      <w:pPr>
        <w:pStyle w:val="teiab"/>
      </w:pPr>
      <w:r>
        <w:t>Po Vini je v</w:t>
      </w:r>
      <w:r w:rsidRPr="00E61788">
        <w:t>ſ</w:t>
      </w:r>
      <w:r>
        <w:t>ze zlo na ovi Szvet doshlo,</w:t>
      </w:r>
      <w:r>
        <w:br/>
        <w:t>Da</w:t>
      </w:r>
      <w:r w:rsidRPr="00E61788">
        <w:t>ſ</w:t>
      </w:r>
      <w:r>
        <w:t>ze prevech pilo:</w:t>
      </w:r>
      <w:r>
        <w:br/>
        <w:t>Vnogo zpo</w:t>
      </w:r>
      <w:r w:rsidRPr="00E61788">
        <w:t>ſ</w:t>
      </w:r>
      <w:r>
        <w:t>ze</w:t>
      </w:r>
      <w:r w:rsidR="003451AB">
        <w:t>K</w:t>
      </w:r>
      <w:r>
        <w:t>alo, lyudi zapelalo, y na ve</w:t>
      </w:r>
      <w:r w:rsidR="003451AB">
        <w:t>K</w:t>
      </w:r>
      <w:r>
        <w:t xml:space="preserve"> z</w:t>
      </w:r>
      <w:r w:rsidR="003451AB">
        <w:t>K</w:t>
      </w:r>
      <w:r>
        <w:t>varilo.</w:t>
      </w:r>
    </w:p>
    <w:p w14:paraId="5A1E6841" w14:textId="08A3CA36" w:rsidR="00441EAD" w:rsidRDefault="00441EAD" w:rsidP="00F40FCA">
      <w:pPr>
        <w:pStyle w:val="teiab"/>
      </w:pPr>
      <w:r>
        <w:t xml:space="preserve">Drugo z-piancza ni, </w:t>
      </w:r>
      <w:r w:rsidR="003451AB">
        <w:t>K</w:t>
      </w:r>
      <w:r>
        <w:t>ada sze greh chini,</w:t>
      </w:r>
      <w:r>
        <w:br/>
        <w:t>Bog sze z-mi</w:t>
      </w:r>
      <w:r w:rsidRPr="00E61788">
        <w:t>ſ</w:t>
      </w:r>
      <w:r>
        <w:t>zli puzti:</w:t>
      </w:r>
      <w:r>
        <w:br/>
        <w:t>Vnemar pov</w:t>
      </w:r>
      <w:r w:rsidRPr="00E61788">
        <w:t>ſ</w:t>
      </w:r>
      <w:r>
        <w:t xml:space="preserve">zem pije, </w:t>
      </w:r>
      <w:r w:rsidR="003451AB">
        <w:t>K</w:t>
      </w:r>
      <w:r>
        <w:t xml:space="preserve">une, spota bije, </w:t>
      </w:r>
      <w:r w:rsidR="003451AB">
        <w:t>K</w:t>
      </w:r>
      <w:r>
        <w:t>a</w:t>
      </w:r>
      <w:r w:rsidR="003451AB">
        <w:t>K</w:t>
      </w:r>
      <w:r>
        <w:t xml:space="preserve"> je chuti dozti.</w:t>
      </w:r>
    </w:p>
    <w:p w14:paraId="298E0BD8" w14:textId="218FA89B" w:rsidR="00441EAD" w:rsidRDefault="00441EAD" w:rsidP="00F40FCA">
      <w:pPr>
        <w:pStyle w:val="teiab"/>
      </w:pPr>
      <w:r>
        <w:t>Vech nam Vino s</w:t>
      </w:r>
      <w:r w:rsidR="003451AB">
        <w:t>K</w:t>
      </w:r>
      <w:r>
        <w:t xml:space="preserve">odi, </w:t>
      </w:r>
      <w:r w:rsidR="003451AB">
        <w:t>K</w:t>
      </w:r>
      <w:r>
        <w:t>a</w:t>
      </w:r>
      <w:r w:rsidR="003451AB">
        <w:t>K</w:t>
      </w:r>
      <w:r>
        <w:t xml:space="preserve"> v-ognyi, y vodi</w:t>
      </w:r>
      <w:r>
        <w:br/>
        <w:t>Na szredini biti:</w:t>
      </w:r>
      <w:r>
        <w:br/>
        <w:t>Zdravje, blago preide, y Szirmastvo doide, gde je prevech piti.</w:t>
      </w:r>
    </w:p>
    <w:p w14:paraId="1AAF4072" w14:textId="49DB0461" w:rsidR="00441EAD" w:rsidRDefault="00441EAD" w:rsidP="00F40FCA">
      <w:pPr>
        <w:pStyle w:val="teiab"/>
      </w:pPr>
      <w:r>
        <w:t>Pian Chlove</w:t>
      </w:r>
      <w:r w:rsidR="003451AB">
        <w:t>K</w:t>
      </w:r>
      <w:r>
        <w:t xml:space="preserve"> Bestja, Oro</w:t>
      </w:r>
      <w:r w:rsidRPr="00E61788">
        <w:t>ſ</w:t>
      </w:r>
      <w:r>
        <w:t>zlan, y Szvinya,</w:t>
      </w:r>
      <w:r>
        <w:br/>
        <w:t>Vragi je zpodoben:</w:t>
      </w:r>
      <w:r>
        <w:br/>
        <w:t>Vu grehi sze vala, za ni</w:t>
      </w:r>
      <w:r w:rsidR="003451AB">
        <w:t>K</w:t>
      </w:r>
      <w:r>
        <w:t>ai nemara, v</w:t>
      </w:r>
      <w:r w:rsidRPr="00E61788">
        <w:t>ſ</w:t>
      </w:r>
      <w:r>
        <w:t>zemu je nazloben.</w:t>
      </w:r>
    </w:p>
    <w:p w14:paraId="6E41F339" w14:textId="78CE8013" w:rsidR="00441EAD" w:rsidRDefault="00441EAD" w:rsidP="00F40FCA">
      <w:pPr>
        <w:pStyle w:val="teiab"/>
      </w:pPr>
      <w:r>
        <w:t xml:space="preserve">Ino </w:t>
      </w:r>
      <w:r w:rsidR="003451AB">
        <w:t>K</w:t>
      </w:r>
      <w:r>
        <w:t>ai je nai vech, pamet nai bolshu rech</w:t>
      </w:r>
      <w:r>
        <w:br/>
        <w:t>Vnemar nyu prepravi:</w:t>
      </w:r>
      <w:r>
        <w:br/>
        <w:t>Szmert ga nagla naide, zpovedat</w:t>
      </w:r>
      <w:r w:rsidRPr="00E61788">
        <w:t>ſ</w:t>
      </w:r>
      <w:r>
        <w:t>ze nemre, ta</w:t>
      </w:r>
      <w:r w:rsidR="003451AB">
        <w:t>K</w:t>
      </w:r>
      <w:r w:rsidRPr="00E61788">
        <w:t>ſ</w:t>
      </w:r>
      <w:r>
        <w:t>ze leh</w:t>
      </w:r>
      <w:r w:rsidR="003451AB">
        <w:t>K</w:t>
      </w:r>
      <w:r>
        <w:t>o z</w:t>
      </w:r>
      <w:r w:rsidR="003451AB">
        <w:t>K</w:t>
      </w:r>
      <w:r>
        <w:t>vari..</w:t>
      </w:r>
    </w:p>
    <w:p w14:paraId="2C249130" w14:textId="58284C2A" w:rsidR="00441EAD" w:rsidRDefault="00441EAD" w:rsidP="00F40FCA">
      <w:pPr>
        <w:pStyle w:val="teiab"/>
      </w:pPr>
      <w:r>
        <w:t>Ah jai v</w:t>
      </w:r>
      <w:r w:rsidRPr="00E61788">
        <w:t>ſ</w:t>
      </w:r>
      <w:r>
        <w:t>zi greshni</w:t>
      </w:r>
      <w:r w:rsidR="003451AB">
        <w:t>K</w:t>
      </w:r>
      <w:r>
        <w:t xml:space="preserve">i, ino </w:t>
      </w:r>
      <w:r w:rsidR="003451AB">
        <w:t>K</w:t>
      </w:r>
      <w:r>
        <w:t>erscheni</w:t>
      </w:r>
      <w:r w:rsidR="003451AB">
        <w:t>K</w:t>
      </w:r>
      <w:r>
        <w:t>i! szada</w:t>
      </w:r>
      <w:r w:rsidRPr="00E61788">
        <w:t>ſ</w:t>
      </w:r>
      <w:r>
        <w:t>ze ztreznite.</w:t>
      </w:r>
      <w:r>
        <w:br/>
        <w:t>Po</w:t>
      </w:r>
      <w:r w:rsidR="003451AB">
        <w:t>K</w:t>
      </w:r>
      <w:r>
        <w:t>oru delaite, Vina</w:t>
      </w:r>
      <w:r w:rsidRPr="00E61788">
        <w:t>ſ</w:t>
      </w:r>
      <w:r>
        <w:t>ze chuvaite, da</w:t>
      </w:r>
      <w:r w:rsidRPr="00E61788">
        <w:t>ſ</w:t>
      </w:r>
      <w:r>
        <w:t>ze nez</w:t>
      </w:r>
      <w:r w:rsidR="003451AB">
        <w:t>K</w:t>
      </w:r>
      <w:r>
        <w:t>varite.</w:t>
      </w:r>
    </w:p>
    <w:p w14:paraId="68E65C48" w14:textId="77777777" w:rsidR="00441EAD" w:rsidRDefault="00441EA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3BDC60" w14:textId="0AD35823" w:rsidR="00441EAD" w:rsidRDefault="00441EAD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/186/</w:t>
      </w:r>
    </w:p>
    <w:p w14:paraId="686F2460" w14:textId="4919FABC" w:rsidR="00441EAD" w:rsidRDefault="00441EAD" w:rsidP="001919A8">
      <w:pPr>
        <w:pStyle w:val="teifwPageNum"/>
      </w:pPr>
      <w:r>
        <w:t>422.</w:t>
      </w:r>
    </w:p>
    <w:p w14:paraId="68E8E159" w14:textId="5BAF284C" w:rsidR="00441EAD" w:rsidRDefault="00441EAD" w:rsidP="001919A8">
      <w:pPr>
        <w:pStyle w:val="Naslov2"/>
      </w:pPr>
      <w:r>
        <w:t>Od Zpoznanye Boga, vu letu priztoina.</w:t>
      </w:r>
      <w:r>
        <w:br/>
        <w:t>Na Notu: No= 266.</w:t>
      </w:r>
    </w:p>
    <w:p w14:paraId="69A9DFD2" w14:textId="1990FDBD" w:rsidR="00441EAD" w:rsidRDefault="00441EAD" w:rsidP="00F40FCA">
      <w:pPr>
        <w:pStyle w:val="teiab"/>
      </w:pPr>
      <w:r>
        <w:t>O Moi Chlove</w:t>
      </w:r>
      <w:r w:rsidR="003451AB">
        <w:t>K</w:t>
      </w:r>
      <w:r>
        <w:t xml:space="preserve"> Ztvar lyublena! zmi</w:t>
      </w:r>
      <w:r w:rsidRPr="00E61788">
        <w:t>ſ</w:t>
      </w:r>
      <w:r>
        <w:t>zli</w:t>
      </w:r>
      <w:r w:rsidRPr="00E61788">
        <w:t>ſ</w:t>
      </w:r>
      <w:r>
        <w:t>ze ti na Boga,</w:t>
      </w:r>
      <w:r>
        <w:br/>
        <w:t xml:space="preserve">Na </w:t>
      </w:r>
      <w:r w:rsidR="008A299C">
        <w:t>tvojega lyublenoga Ztvarni</w:t>
      </w:r>
      <w:r w:rsidR="003451AB">
        <w:t>K</w:t>
      </w:r>
      <w:r w:rsidR="008A299C">
        <w:t>a Nebez</w:t>
      </w:r>
      <w:r w:rsidR="003451AB">
        <w:t>K</w:t>
      </w:r>
      <w:r w:rsidR="008A299C">
        <w:t>oga;</w:t>
      </w:r>
      <w:r w:rsidR="008A299C">
        <w:br/>
        <w:t>Zdigni Chlove</w:t>
      </w:r>
      <w:r w:rsidR="003451AB">
        <w:t>K</w:t>
      </w:r>
      <w:r w:rsidR="008A299C">
        <w:t xml:space="preserve"> tvoje ochi gor na vi</w:t>
      </w:r>
      <w:r w:rsidR="0077030E" w:rsidRPr="00E61788">
        <w:t>ſ</w:t>
      </w:r>
      <w:r w:rsidR="0077030E">
        <w:t>zo</w:t>
      </w:r>
      <w:r w:rsidR="003451AB">
        <w:t>K</w:t>
      </w:r>
      <w:r w:rsidR="0077030E">
        <w:t>o Nebo!</w:t>
      </w:r>
      <w:r w:rsidR="0077030E">
        <w:br/>
        <w:t>Poglei po dne al ponochi na to Shiro</w:t>
      </w:r>
      <w:r w:rsidR="003451AB">
        <w:t>K</w:t>
      </w:r>
      <w:r w:rsidR="0077030E">
        <w:t>o zemlo.</w:t>
      </w:r>
    </w:p>
    <w:p w14:paraId="19105761" w14:textId="69F76574" w:rsidR="0077030E" w:rsidRDefault="0077030E" w:rsidP="00F40FCA">
      <w:pPr>
        <w:pStyle w:val="teiab"/>
      </w:pPr>
      <w:r>
        <w:t>Videl, ino zpoznal budesh, v</w:t>
      </w:r>
      <w:r w:rsidRPr="00E61788">
        <w:t>ſ</w:t>
      </w:r>
      <w:r>
        <w:t>ze je Bogu po</w:t>
      </w:r>
      <w:r w:rsidR="003451AB">
        <w:t>K</w:t>
      </w:r>
      <w:r>
        <w:t>orno,</w:t>
      </w:r>
      <w:r>
        <w:br/>
        <w:t>Szuncze, Me</w:t>
      </w:r>
      <w:r w:rsidRPr="00E61788">
        <w:t>ſ</w:t>
      </w:r>
      <w:r>
        <w:t>zecz, y zvedicze Bosju Volyu zpunijo,</w:t>
      </w:r>
      <w:r>
        <w:br/>
        <w:t>Ravno ti ogen, y voda, v</w:t>
      </w:r>
      <w:r w:rsidRPr="00E61788">
        <w:t>ſ</w:t>
      </w:r>
      <w:r>
        <w:t>za</w:t>
      </w:r>
      <w:r w:rsidR="003451AB">
        <w:t>K</w:t>
      </w:r>
      <w:r>
        <w:t>o to szvoje vchini,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je goder Bosja Volya, nich sze proti neztavi.</w:t>
      </w:r>
    </w:p>
    <w:p w14:paraId="36CD7F8C" w14:textId="5E2CE222" w:rsidR="0077030E" w:rsidRDefault="0077030E" w:rsidP="00F40FCA">
      <w:pPr>
        <w:pStyle w:val="teiab"/>
      </w:pPr>
      <w:r>
        <w:t>Neztavi</w:t>
      </w:r>
      <w:r w:rsidRPr="00E61788">
        <w:t>ſ</w:t>
      </w:r>
      <w:r>
        <w:t>ze ta</w:t>
      </w:r>
      <w:r w:rsidR="003451AB">
        <w:t>K</w:t>
      </w:r>
      <w:r>
        <w:t xml:space="preserve">ai zemla, </w:t>
      </w:r>
      <w:r w:rsidR="003451AB">
        <w:t>K</w:t>
      </w:r>
      <w:r>
        <w:t>oja v</w:t>
      </w:r>
      <w:r w:rsidRPr="00E61788">
        <w:t>ſ</w:t>
      </w:r>
      <w:r>
        <w:t>ze ztvari hrani,</w:t>
      </w:r>
      <w:r>
        <w:br/>
        <w:t>Szvoga Boga, y Gozpona zpozna, y nyega chazti;</w:t>
      </w:r>
      <w:r>
        <w:br/>
        <w:t>Za</w:t>
      </w:r>
      <w:r w:rsidR="003451AB">
        <w:t>K</w:t>
      </w:r>
      <w:r>
        <w:t>ai anda ti, moi Chlove</w:t>
      </w:r>
      <w:r w:rsidR="003451AB">
        <w:t>K</w:t>
      </w:r>
      <w:r>
        <w:t>! naiprestimanesha ztvar</w:t>
      </w:r>
      <w:r>
        <w:br/>
        <w:t>Nechesh biti ti po</w:t>
      </w:r>
      <w:r w:rsidR="003451AB">
        <w:t>K</w:t>
      </w:r>
      <w:r>
        <w:t>oren, zahvalen Bogu v</w:t>
      </w:r>
      <w:r w:rsidRPr="00E61788">
        <w:t>ſ</w:t>
      </w:r>
      <w:r>
        <w:t>zigdar?</w:t>
      </w:r>
    </w:p>
    <w:p w14:paraId="497A43AD" w14:textId="2B005DC0" w:rsidR="0077030E" w:rsidRDefault="0077030E" w:rsidP="00F40FCA">
      <w:pPr>
        <w:pStyle w:val="teiab"/>
      </w:pPr>
      <w:r>
        <w:t>O vi bele, y cherlene v</w:t>
      </w:r>
      <w:r w:rsidRPr="00E61788">
        <w:t>ſ</w:t>
      </w:r>
      <w:r>
        <w:t>za</w:t>
      </w:r>
      <w:r w:rsidR="003451AB">
        <w:t>K</w:t>
      </w:r>
      <w:r>
        <w:t>e felle Rosicze!</w:t>
      </w:r>
      <w:r>
        <w:br/>
        <w:t>Za</w:t>
      </w:r>
      <w:r w:rsidR="003451AB">
        <w:t>K</w:t>
      </w:r>
      <w:r>
        <w:t>ai vi ta</w:t>
      </w:r>
      <w:r w:rsidR="003451AB">
        <w:t>K</w:t>
      </w:r>
      <w:r>
        <w:t xml:space="preserve"> vun z-te zemle ra</w:t>
      </w:r>
      <w:r w:rsidRPr="00E61788">
        <w:t>ſ</w:t>
      </w:r>
      <w:r>
        <w:t>zete, y czvetete?</w:t>
      </w:r>
      <w:r>
        <w:br/>
        <w:t>O mi moramo zpoznati, da na</w:t>
      </w:r>
      <w:r w:rsidRPr="00E61788">
        <w:t>ſ</w:t>
      </w:r>
      <w:r>
        <w:t>z Bog v</w:t>
      </w:r>
      <w:r w:rsidRPr="00E61788">
        <w:t>ſ</w:t>
      </w:r>
      <w:r>
        <w:t>ze ztvoril je,</w:t>
      </w:r>
      <w:r>
        <w:br/>
        <w:t>Z-tem chazt, hvalu nyemu dati, to je nasho ve</w:t>
      </w:r>
      <w:r w:rsidRPr="00E61788">
        <w:t>ſ</w:t>
      </w:r>
      <w:r>
        <w:t>zelje.</w:t>
      </w:r>
    </w:p>
    <w:p w14:paraId="500A1FE9" w14:textId="31FE8746" w:rsidR="003B0B2A" w:rsidRDefault="0077030E" w:rsidP="00F40FCA">
      <w:pPr>
        <w:pStyle w:val="teiab"/>
      </w:pPr>
      <w:r>
        <w:t>O vi v-lufti v</w:t>
      </w:r>
      <w:r w:rsidRPr="00E61788">
        <w:t>ſ</w:t>
      </w:r>
      <w:r>
        <w:t>za</w:t>
      </w:r>
      <w:r w:rsidR="003451AB">
        <w:t>K</w:t>
      </w:r>
      <w:r>
        <w:t>e felle male vel</w:t>
      </w:r>
      <w:r w:rsidR="003451AB">
        <w:t>K</w:t>
      </w:r>
      <w:r>
        <w:t>e Ptichicze!</w:t>
      </w:r>
      <w:r>
        <w:br/>
        <w:t>Za</w:t>
      </w:r>
      <w:r w:rsidR="003451AB">
        <w:t>K</w:t>
      </w:r>
      <w:r>
        <w:t>ai zte vi ta</w:t>
      </w:r>
      <w:r w:rsidR="003451AB">
        <w:t>K</w:t>
      </w:r>
      <w:r>
        <w:t xml:space="preserve"> ve</w:t>
      </w:r>
      <w:r w:rsidRPr="00E61788">
        <w:t>ſ</w:t>
      </w:r>
      <w:r>
        <w:t>zele, pojete na ve</w:t>
      </w:r>
      <w:r w:rsidRPr="00E61788">
        <w:t>ſ</w:t>
      </w:r>
      <w:r>
        <w:t>zelje?</w:t>
      </w:r>
      <w:r w:rsidR="003B0B2A">
        <w:br/>
        <w:t>V</w:t>
      </w:r>
      <w:r w:rsidR="003B0B2A" w:rsidRPr="00E61788">
        <w:t>ſ</w:t>
      </w:r>
      <w:r w:rsidR="003B0B2A">
        <w:t>zigdar bumo mi ve</w:t>
      </w:r>
      <w:r w:rsidR="003B0B2A" w:rsidRPr="00E61788">
        <w:t>ſ</w:t>
      </w:r>
      <w:r w:rsidR="003B0B2A">
        <w:t xml:space="preserve">zele, </w:t>
      </w:r>
      <w:r w:rsidR="003451AB">
        <w:t>K</w:t>
      </w:r>
      <w:r w:rsidR="003B0B2A">
        <w:t>at zpoznamo Ztvorenye,</w:t>
      </w:r>
      <w:r w:rsidR="003B0B2A">
        <w:br/>
        <w:t>Zato z</w:t>
      </w:r>
      <w:r w:rsidR="003451AB">
        <w:t>K</w:t>
      </w:r>
      <w:r w:rsidR="003B0B2A">
        <w:t>o</w:t>
      </w:r>
      <w:r w:rsidR="003B0B2A" w:rsidRPr="00E61788">
        <w:t>ſ</w:t>
      </w:r>
      <w:r w:rsidR="003B0B2A">
        <w:t>z nashe popev</w:t>
      </w:r>
      <w:r w:rsidR="003451AB">
        <w:t>K</w:t>
      </w:r>
      <w:r w:rsidR="003B0B2A">
        <w:t>e chazt Bogu bu na ve</w:t>
      </w:r>
      <w:r w:rsidR="003451AB">
        <w:t>K</w:t>
      </w:r>
      <w:r w:rsidR="003B0B2A">
        <w:t>e.</w:t>
      </w:r>
    </w:p>
    <w:p w14:paraId="5B38C09F" w14:textId="77777777" w:rsidR="003B0B2A" w:rsidRDefault="003B0B2A" w:rsidP="00F40FCA">
      <w:pPr>
        <w:pStyle w:val="teiab"/>
      </w:pPr>
      <w:r>
        <w:br w:type="page"/>
      </w:r>
    </w:p>
    <w:p w14:paraId="1675AE4C" w14:textId="2FF1CD6B" w:rsidR="0077030E" w:rsidRDefault="003B0B2A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/187/</w:t>
      </w:r>
    </w:p>
    <w:p w14:paraId="2B427791" w14:textId="58AD5A93" w:rsidR="003B0B2A" w:rsidRDefault="003B0B2A" w:rsidP="001919A8">
      <w:pPr>
        <w:pStyle w:val="teifwPageNum"/>
      </w:pPr>
      <w:r>
        <w:t>423.</w:t>
      </w:r>
    </w:p>
    <w:p w14:paraId="6A62503E" w14:textId="641CCF50" w:rsidR="003B0B2A" w:rsidRDefault="003B0B2A" w:rsidP="00F40FCA">
      <w:pPr>
        <w:pStyle w:val="teiab"/>
      </w:pPr>
      <w:r>
        <w:t>O Bog vechni miloztivni, Ztvoritel Neba Zemle!</w:t>
      </w:r>
      <w:r>
        <w:br/>
        <w:t>V</w:t>
      </w:r>
      <w:r w:rsidRPr="00E61788">
        <w:t>ſ</w:t>
      </w:r>
      <w:r>
        <w:t xml:space="preserve">zo Ztvorenye, </w:t>
      </w:r>
      <w:r w:rsidR="003451AB">
        <w:t>K</w:t>
      </w:r>
      <w:r>
        <w:t>ai na Szveti, zpozna, y chazti Tebe.</w:t>
      </w:r>
      <w:r>
        <w:br/>
        <w:t>Ti moi greshni</w:t>
      </w:r>
      <w:r w:rsidR="003451AB">
        <w:t>K</w:t>
      </w:r>
      <w:r>
        <w:t>, y greshnicza! zpoznai ta</w:t>
      </w:r>
      <w:r w:rsidR="003451AB">
        <w:t>K</w:t>
      </w:r>
      <w:r>
        <w:t>ai tvojega</w:t>
      </w:r>
      <w:r>
        <w:br/>
        <w:t>Lyublenoga predragoga Boga, y Ztvoritela.</w:t>
      </w:r>
    </w:p>
    <w:p w14:paraId="2672A3D3" w14:textId="77777777" w:rsidR="003B0B2A" w:rsidRDefault="003B0B2A" w:rsidP="00DD33E6">
      <w:pPr>
        <w:spacing w:after="200"/>
        <w:rPr>
          <w:sz w:val="24"/>
          <w:szCs w:val="24"/>
        </w:rPr>
      </w:pPr>
    </w:p>
    <w:p w14:paraId="7FA1D248" w14:textId="74438414" w:rsidR="003B0B2A" w:rsidRDefault="003B0B2A" w:rsidP="001919A8">
      <w:pPr>
        <w:pStyle w:val="Naslov2"/>
      </w:pPr>
      <w:r>
        <w:t>Opominyanye greshni</w:t>
      </w:r>
      <w:r w:rsidR="003451AB">
        <w:t>K</w:t>
      </w:r>
      <w:r>
        <w:t>a na po</w:t>
      </w:r>
      <w:r w:rsidR="003451AB">
        <w:t>K</w:t>
      </w:r>
      <w:r>
        <w:t>oru.</w:t>
      </w:r>
      <w:r>
        <w:br/>
        <w:t>Na Notu: No= 267.</w:t>
      </w:r>
    </w:p>
    <w:p w14:paraId="2CB7E6E1" w14:textId="27805AC7" w:rsidR="003B0B2A" w:rsidRDefault="003B0B2A" w:rsidP="00F40FCA">
      <w:pPr>
        <w:pStyle w:val="teiab"/>
      </w:pPr>
      <w:r>
        <w:t>Chlove</w:t>
      </w:r>
      <w:r w:rsidR="003451AB">
        <w:t>K</w:t>
      </w:r>
      <w:r>
        <w:t xml:space="preserve">! </w:t>
      </w:r>
      <w:r w:rsidR="003451AB">
        <w:t>K</w:t>
      </w:r>
      <w:r>
        <w:t xml:space="preserve">am gresh, </w:t>
      </w:r>
      <w:r w:rsidR="003451AB">
        <w:t>K</w:t>
      </w:r>
      <w:r>
        <w:t>am priti chesh? vel</w:t>
      </w:r>
      <w:r w:rsidR="003451AB">
        <w:t>K</w:t>
      </w:r>
      <w:r>
        <w:t>i greshni</w:t>
      </w:r>
      <w:r w:rsidR="003451AB">
        <w:t>K</w:t>
      </w:r>
      <w:r>
        <w:t xml:space="preserve"> nemarni!</w:t>
      </w:r>
      <w:r>
        <w:br/>
        <w:t xml:space="preserve">Gvishno nevesh, </w:t>
      </w:r>
      <w:r w:rsidR="003451AB">
        <w:t>K</w:t>
      </w:r>
      <w:r>
        <w:t>am ti zdai gresh, tvoi ztan je zdai nevarni,</w:t>
      </w:r>
      <w:r>
        <w:br/>
        <w:t>Tve Sivlenye, y mishlenye na zgublenye zpravla te,</w:t>
      </w:r>
      <w:r>
        <w:br/>
        <w:t xml:space="preserve">Bog pravichni, y szerditi hoche te </w:t>
      </w:r>
      <w:r w:rsidR="003451AB">
        <w:t>K</w:t>
      </w:r>
      <w:r>
        <w:t>astigati.</w:t>
      </w:r>
    </w:p>
    <w:p w14:paraId="5A263F23" w14:textId="1EE40A29" w:rsidR="003B0B2A" w:rsidRDefault="003B0B2A" w:rsidP="00F40FCA">
      <w:pPr>
        <w:pStyle w:val="teiab"/>
      </w:pPr>
      <w:r>
        <w:t>Ti</w:t>
      </w:r>
      <w:r w:rsidRPr="00E61788">
        <w:t>ſ</w:t>
      </w:r>
      <w:r>
        <w:t>ze z</w:t>
      </w:r>
      <w:r w:rsidR="003451AB">
        <w:t>K</w:t>
      </w:r>
      <w:r>
        <w:t>erbish, y zlo selish v-vel</w:t>
      </w:r>
      <w:r w:rsidR="003451AB">
        <w:t>K</w:t>
      </w:r>
      <w:r>
        <w:t>em blagi siveti,</w:t>
      </w:r>
      <w:r>
        <w:br/>
        <w:t xml:space="preserve">Niti terpish tvoi mali </w:t>
      </w:r>
      <w:r w:rsidR="003451AB">
        <w:t>K</w:t>
      </w:r>
      <w:r>
        <w:t>ris, volno nechesh podnezti;</w:t>
      </w:r>
      <w:r>
        <w:br/>
        <w:t>Che szi mladi, ali ztari, greshni</w:t>
      </w:r>
      <w:r w:rsidR="003451AB">
        <w:t>K</w:t>
      </w:r>
      <w:r>
        <w:t xml:space="preserve"> v</w:t>
      </w:r>
      <w:r w:rsidRPr="00E61788">
        <w:t>ſ</w:t>
      </w:r>
      <w:r>
        <w:t>zigdar oztanesh,</w:t>
      </w:r>
      <w:r>
        <w:br/>
        <w:t>Proti Bogi szerditomi vel</w:t>
      </w:r>
      <w:r w:rsidR="003451AB">
        <w:t>K</w:t>
      </w:r>
      <w:r>
        <w:t>i Szirma</w:t>
      </w:r>
      <w:r w:rsidR="003451AB">
        <w:t>K</w:t>
      </w:r>
      <w:r>
        <w:t xml:space="preserve"> poztanesh.</w:t>
      </w:r>
    </w:p>
    <w:p w14:paraId="1AA27822" w14:textId="15BBD3C1" w:rsidR="00866947" w:rsidRDefault="003451AB" w:rsidP="00F40FCA">
      <w:pPr>
        <w:pStyle w:val="teiab"/>
      </w:pPr>
      <w:r>
        <w:t>K</w:t>
      </w:r>
      <w:r w:rsidR="00866947">
        <w:t>aiti ha</w:t>
      </w:r>
      <w:r w:rsidR="00866947" w:rsidRPr="00E61788">
        <w:t>ſ</w:t>
      </w:r>
      <w:r w:rsidR="00866947">
        <w:t>zni vnogo blaga, ino v</w:t>
      </w:r>
      <w:r w:rsidR="00866947" w:rsidRPr="00E61788">
        <w:t>ſ</w:t>
      </w:r>
      <w:r w:rsidR="00866947">
        <w:t>zega zadozti,</w:t>
      </w:r>
      <w:r w:rsidR="00866947">
        <w:br/>
        <w:t>Che pa zato zgubish Boga, Dusha bude v-Salozti,</w:t>
      </w:r>
      <w:r w:rsidR="00866947">
        <w:br/>
        <w:t>V</w:t>
      </w:r>
      <w:r w:rsidR="00866947" w:rsidRPr="00E61788">
        <w:t>ſ</w:t>
      </w:r>
      <w:r w:rsidR="00866947">
        <w:t>zo bogaztvo na tem Szveti bush moral zapuztiti,</w:t>
      </w:r>
      <w:r w:rsidR="00866947">
        <w:br/>
        <w:t>Jen</w:t>
      </w:r>
      <w:r>
        <w:t>K</w:t>
      </w:r>
      <w:r w:rsidR="00866947">
        <w:t>rat bush ti moral vmreti, za Nebo sze zdai z</w:t>
      </w:r>
      <w:r>
        <w:t>K</w:t>
      </w:r>
      <w:r w:rsidR="00866947">
        <w:t>erbi.</w:t>
      </w:r>
    </w:p>
    <w:p w14:paraId="1CE8C32C" w14:textId="7A4F2DC2" w:rsidR="00866947" w:rsidRDefault="00866947" w:rsidP="00F40FCA">
      <w:pPr>
        <w:pStyle w:val="teiab"/>
      </w:pPr>
      <w:r>
        <w:t>Pred nami blo ta</w:t>
      </w:r>
      <w:r w:rsidR="003451AB">
        <w:t>K</w:t>
      </w:r>
      <w:r>
        <w:t xml:space="preserve">sho luztvo, </w:t>
      </w:r>
      <w:r w:rsidR="003451AB">
        <w:t>K</w:t>
      </w:r>
      <w:r>
        <w:t>ojo greshno sivelo,</w:t>
      </w:r>
      <w:r>
        <w:br/>
        <w:t>Prishlo je ta, gde je hudo, v-vechno jamo pe</w:t>
      </w:r>
      <w:r w:rsidR="003451AB">
        <w:t>K</w:t>
      </w:r>
      <w:r>
        <w:t>lenz</w:t>
      </w:r>
      <w:r w:rsidR="003451AB">
        <w:t>K</w:t>
      </w:r>
      <w:r>
        <w:t>o;</w:t>
      </w:r>
      <w:r>
        <w:br/>
        <w:t>Vrag napravi, y te zpravi v-pe</w:t>
      </w:r>
      <w:r w:rsidR="003451AB">
        <w:t>K</w:t>
      </w:r>
      <w:r>
        <w:t>el vechno terplenye,</w:t>
      </w:r>
      <w:r>
        <w:br/>
        <w:t>Na vechni cha</w:t>
      </w:r>
      <w:r w:rsidRPr="00E61788">
        <w:t>ſ</w:t>
      </w:r>
      <w:r>
        <w:t>z je gla</w:t>
      </w:r>
      <w:r w:rsidRPr="00E61788">
        <w:t>ſ</w:t>
      </w:r>
      <w:r>
        <w:t>z ztrashni v-pe</w:t>
      </w:r>
      <w:r w:rsidR="003451AB">
        <w:t>K</w:t>
      </w:r>
      <w:r>
        <w:t>li za te greshni</w:t>
      </w:r>
      <w:r w:rsidR="003451AB">
        <w:t>K</w:t>
      </w:r>
      <w:r>
        <w:t>e.</w:t>
      </w:r>
    </w:p>
    <w:p w14:paraId="3E4E335D" w14:textId="17467B8B" w:rsidR="00866947" w:rsidRDefault="00866947" w:rsidP="00A177E8">
      <w:pPr>
        <w:pStyle w:val="teiclosure"/>
      </w:pPr>
      <w:r>
        <w:t>V. C.</w:t>
      </w:r>
    </w:p>
    <w:p w14:paraId="05FE4D9B" w14:textId="77777777" w:rsidR="00866947" w:rsidRDefault="0086694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6816FB" w14:textId="30DB765C" w:rsidR="00866947" w:rsidRDefault="00866947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/188/</w:t>
      </w:r>
    </w:p>
    <w:p w14:paraId="07F3D914" w14:textId="525B706B" w:rsidR="00866947" w:rsidRDefault="00866947" w:rsidP="00663265">
      <w:pPr>
        <w:pStyle w:val="teifwPageNum"/>
      </w:pPr>
      <w:r>
        <w:t>424.</w:t>
      </w:r>
    </w:p>
    <w:p w14:paraId="6E5873B2" w14:textId="269DECA8" w:rsidR="00866947" w:rsidRDefault="00866947" w:rsidP="00F40FCA">
      <w:pPr>
        <w:pStyle w:val="teiab"/>
      </w:pPr>
      <w:r>
        <w:t>Leh</w:t>
      </w:r>
      <w:r w:rsidR="003451AB">
        <w:t>K</w:t>
      </w:r>
      <w:r>
        <w:t>o sze tebi pripeti, v-tvojem greshnem Sivlenyi,</w:t>
      </w:r>
      <w:r>
        <w:br/>
        <w:t>Da bush moral tam goreti na ve</w:t>
      </w:r>
      <w:r w:rsidR="003451AB">
        <w:t>K</w:t>
      </w:r>
      <w:r>
        <w:t>e pre</w:t>
      </w:r>
      <w:r w:rsidRPr="00E61788">
        <w:t>ſ</w:t>
      </w:r>
      <w:r>
        <w:t>z pomochi,</w:t>
      </w:r>
      <w:r>
        <w:br/>
      </w:r>
      <w:r w:rsidR="003451AB">
        <w:t>K</w:t>
      </w:r>
      <w:r>
        <w:t>aiti nechesh dopuniti, Bosju volyu zpuniti,</w:t>
      </w:r>
      <w:r>
        <w:br/>
        <w:t>Terplenye Bogu zruchiti, nyemu po</w:t>
      </w:r>
      <w:r w:rsidR="003451AB">
        <w:t>K</w:t>
      </w:r>
      <w:r>
        <w:t>oren biti.</w:t>
      </w:r>
    </w:p>
    <w:p w14:paraId="28C3C436" w14:textId="33948A52" w:rsidR="00866947" w:rsidRDefault="00866947" w:rsidP="00F40FCA">
      <w:pPr>
        <w:pStyle w:val="teiab"/>
      </w:pPr>
      <w:r>
        <w:t>O Greshni</w:t>
      </w:r>
      <w:r w:rsidR="003451AB">
        <w:t>K</w:t>
      </w:r>
      <w:r>
        <w:t xml:space="preserve"> moi! zove te tvoi dragi </w:t>
      </w:r>
      <w:r w:rsidRPr="00663265">
        <w:rPr>
          <w:rStyle w:val="teipersName"/>
        </w:rPr>
        <w:t>Jesush</w:t>
      </w:r>
      <w:r>
        <w:t xml:space="preserve"> lyubleni,</w:t>
      </w:r>
      <w:r>
        <w:br/>
      </w:r>
      <w:r w:rsidR="003451AB">
        <w:t>K</w:t>
      </w:r>
      <w:r>
        <w:t>-nyemu idi, prijem poztoi, on ti bude szmileni;</w:t>
      </w:r>
      <w:r>
        <w:br/>
        <w:t>Hitro teczi, y ta</w:t>
      </w:r>
      <w:r w:rsidR="003451AB">
        <w:t>K</w:t>
      </w:r>
      <w:r>
        <w:t xml:space="preserve"> reczi: o moi </w:t>
      </w:r>
      <w:r w:rsidRPr="00663265">
        <w:rPr>
          <w:rStyle w:val="teipersName"/>
        </w:rPr>
        <w:t>Jesush</w:t>
      </w:r>
      <w:r>
        <w:t xml:space="preserve"> lyubleni!</w:t>
      </w:r>
      <w:r>
        <w:br/>
        <w:t>V-tvoju milozt mene vzemi, da nebum pogubleni.</w:t>
      </w:r>
    </w:p>
    <w:p w14:paraId="1E82482E" w14:textId="77777777" w:rsidR="00866947" w:rsidRDefault="00866947" w:rsidP="00DD33E6">
      <w:pPr>
        <w:spacing w:after="200"/>
        <w:rPr>
          <w:sz w:val="24"/>
          <w:szCs w:val="24"/>
        </w:rPr>
      </w:pPr>
    </w:p>
    <w:p w14:paraId="39B56F40" w14:textId="2B37A55C" w:rsidR="00866947" w:rsidRDefault="00866947" w:rsidP="00663265">
      <w:pPr>
        <w:pStyle w:val="Naslov2"/>
      </w:pPr>
      <w:r>
        <w:t>Na Notu: No= 268.</w:t>
      </w:r>
    </w:p>
    <w:p w14:paraId="7AB92119" w14:textId="5034A2AF" w:rsidR="00866947" w:rsidRDefault="00866947" w:rsidP="00F40FCA">
      <w:pPr>
        <w:pStyle w:val="teiab"/>
      </w:pPr>
      <w:r>
        <w:t>Bog je Chlove</w:t>
      </w:r>
      <w:r w:rsidR="003451AB">
        <w:t>K</w:t>
      </w:r>
      <w:r>
        <w:t>a ztvoril za to szvoju Szlusbo,</w:t>
      </w:r>
      <w:r>
        <w:br/>
        <w:t>Dabi on nyega molil, y doshel vu Nebo:</w:t>
      </w:r>
      <w:r>
        <w:br/>
        <w:t>Za</w:t>
      </w:r>
      <w:r w:rsidR="003451AB">
        <w:t>K</w:t>
      </w:r>
      <w:r>
        <w:t>ai al za po</w:t>
      </w:r>
      <w:r w:rsidRPr="00E61788">
        <w:t>ſ</w:t>
      </w:r>
      <w:r>
        <w:t>zvetno sze tul</w:t>
      </w:r>
      <w:r w:rsidR="003451AB">
        <w:t>K</w:t>
      </w:r>
      <w:r>
        <w:t>o ti z</w:t>
      </w:r>
      <w:r w:rsidR="003451AB">
        <w:t>K</w:t>
      </w:r>
      <w:r>
        <w:t>erbish?</w:t>
      </w:r>
      <w:r>
        <w:br/>
        <w:t>Da v</w:t>
      </w:r>
      <w:r w:rsidRPr="00E61788">
        <w:t>ſ</w:t>
      </w:r>
      <w:r>
        <w:t>ze bude zgubleno, che Dushu ti zgubish.</w:t>
      </w:r>
    </w:p>
    <w:p w14:paraId="79505FDA" w14:textId="3DF6B1D5" w:rsidR="00866947" w:rsidRDefault="003451AB" w:rsidP="00F40FCA">
      <w:pPr>
        <w:pStyle w:val="teiab"/>
      </w:pPr>
      <w:r>
        <w:t>K</w:t>
      </w:r>
      <w:r w:rsidR="00866947">
        <w:t xml:space="preserve">aiti blago pomaga, </w:t>
      </w:r>
      <w:r>
        <w:t>K</w:t>
      </w:r>
      <w:r w:rsidR="00866947">
        <w:t>inch czeloga Szveta,</w:t>
      </w:r>
      <w:r w:rsidR="00866947">
        <w:br/>
        <w:t>Da ti v-pe</w:t>
      </w:r>
      <w:r>
        <w:t>K</w:t>
      </w:r>
      <w:r w:rsidR="00866947">
        <w:t>el odhadya Dusha pogublena.</w:t>
      </w:r>
      <w:r w:rsidR="00866947">
        <w:br/>
        <w:t>Zato morash z</w:t>
      </w:r>
      <w:r>
        <w:t>K</w:t>
      </w:r>
      <w:r w:rsidR="00866947">
        <w:t>erbeti za Dushu nai predi,</w:t>
      </w:r>
      <w:r w:rsidR="00866947">
        <w:br/>
        <w:t>Y pre</w:t>
      </w:r>
      <w:r w:rsidR="00866947" w:rsidRPr="00E61788">
        <w:t>ſ</w:t>
      </w:r>
      <w:r w:rsidR="00866947">
        <w:t>z greha siveti, da doidesh v-Rai Szveti.</w:t>
      </w:r>
    </w:p>
    <w:p w14:paraId="6A6B576A" w14:textId="407397C4" w:rsidR="00866947" w:rsidRDefault="00866947" w:rsidP="00F40FCA">
      <w:pPr>
        <w:pStyle w:val="teiab"/>
      </w:pPr>
      <w:r>
        <w:t>Dabi v</w:t>
      </w:r>
      <w:r w:rsidRPr="00E61788">
        <w:t>ſ</w:t>
      </w:r>
      <w:r>
        <w:t>ze natem Szveti v-tvojih ro</w:t>
      </w:r>
      <w:r w:rsidR="003451AB">
        <w:t>K</w:t>
      </w:r>
      <w:r>
        <w:t>ah bilo,</w:t>
      </w:r>
      <w:r>
        <w:br/>
        <w:t>Tam pa</w:t>
      </w:r>
      <w:r w:rsidR="003451AB">
        <w:t>K</w:t>
      </w:r>
      <w:r>
        <w:t xml:space="preserve"> vechno goreti, </w:t>
      </w:r>
      <w:r w:rsidR="003451AB">
        <w:t>K</w:t>
      </w:r>
      <w:r>
        <w:t xml:space="preserve">ai bi ti </w:t>
      </w:r>
      <w:r w:rsidRPr="00663265">
        <w:rPr>
          <w:rStyle w:val="teidel"/>
        </w:rPr>
        <w:t>haſzl</w:t>
      </w:r>
      <w:r>
        <w:t xml:space="preserve"> ha</w:t>
      </w:r>
      <w:r w:rsidRPr="00E61788">
        <w:t>ſ</w:t>
      </w:r>
      <w:r>
        <w:t>znilo?</w:t>
      </w:r>
      <w:r>
        <w:br/>
        <w:t>Na szvetu v</w:t>
      </w:r>
      <w:r w:rsidRPr="00E61788">
        <w:t>ſ</w:t>
      </w:r>
      <w:r>
        <w:t>zo ve</w:t>
      </w:r>
      <w:r w:rsidRPr="00E61788">
        <w:t>ſ</w:t>
      </w:r>
      <w:r>
        <w:t>zelje, che vsivash v</w:t>
      </w:r>
      <w:r w:rsidRPr="00E61788">
        <w:t>ſ</w:t>
      </w:r>
      <w:r>
        <w:t>za</w:t>
      </w:r>
      <w:r w:rsidR="003451AB">
        <w:t>K</w:t>
      </w:r>
      <w:r>
        <w:t>i den,</w:t>
      </w:r>
      <w:r>
        <w:br/>
      </w:r>
      <w:r w:rsidR="003451AB">
        <w:t>K</w:t>
      </w:r>
      <w:r>
        <w:t>ai ha</w:t>
      </w:r>
      <w:r w:rsidRPr="00E61788">
        <w:t>ſ</w:t>
      </w:r>
      <w:r>
        <w:t>zni, che terplenye na ve</w:t>
      </w:r>
      <w:r w:rsidR="003451AB">
        <w:t>K</w:t>
      </w:r>
      <w:r>
        <w:t>e mash potem.</w:t>
      </w:r>
    </w:p>
    <w:p w14:paraId="62203BB8" w14:textId="2A41DCD7" w:rsidR="00866947" w:rsidRDefault="00866947" w:rsidP="00F40FCA">
      <w:pPr>
        <w:pStyle w:val="teiab"/>
      </w:pPr>
      <w:r>
        <w:t>Chi te ti szvet preganya, y v-Salozti sivish,</w:t>
      </w:r>
      <w:r>
        <w:br/>
        <w:t>Za mali cha</w:t>
      </w:r>
      <w:r w:rsidRPr="00E61788">
        <w:t>ſ</w:t>
      </w:r>
      <w:r>
        <w:t>z terplenya nebez</w:t>
      </w:r>
      <w:r w:rsidR="003451AB">
        <w:t>K</w:t>
      </w:r>
      <w:r>
        <w:t>i Rai dobish;</w:t>
      </w:r>
      <w:r>
        <w:br/>
        <w:t>Za</w:t>
      </w:r>
      <w:r w:rsidR="003451AB">
        <w:t>K</w:t>
      </w:r>
      <w:r>
        <w:t>ai al za nebez</w:t>
      </w:r>
      <w:r w:rsidR="003451AB">
        <w:t>K</w:t>
      </w:r>
      <w:r>
        <w:t>o sze bole nez</w:t>
      </w:r>
      <w:r w:rsidR="003451AB">
        <w:t>K</w:t>
      </w:r>
      <w:r>
        <w:t>erbish?</w:t>
      </w:r>
    </w:p>
    <w:p w14:paraId="33B6BEE6" w14:textId="77777777" w:rsidR="00866947" w:rsidRDefault="0086694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F87D9B" w14:textId="466A2281" w:rsidR="00866947" w:rsidRDefault="00866947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/189/</w:t>
      </w:r>
    </w:p>
    <w:p w14:paraId="04C64C4F" w14:textId="3E747A90" w:rsidR="00866947" w:rsidRDefault="00866947" w:rsidP="00663265">
      <w:pPr>
        <w:pStyle w:val="teifwPageNum"/>
      </w:pPr>
      <w:r>
        <w:t>425.</w:t>
      </w:r>
    </w:p>
    <w:p w14:paraId="70BA845B" w14:textId="4FED18DD" w:rsidR="00866947" w:rsidRDefault="00866947" w:rsidP="00F40FCA">
      <w:pPr>
        <w:pStyle w:val="teiab"/>
      </w:pPr>
      <w:r>
        <w:t>Ja v</w:t>
      </w:r>
      <w:r w:rsidRPr="00E61788">
        <w:t>ſ</w:t>
      </w:r>
      <w:r>
        <w:t>ze bude dobleno, chi nyega zadobish.</w:t>
      </w:r>
    </w:p>
    <w:p w14:paraId="6D9D8B12" w14:textId="7CDDC220" w:rsidR="00866947" w:rsidRDefault="00866947" w:rsidP="00F40FCA">
      <w:pPr>
        <w:pStyle w:val="teiab"/>
      </w:pPr>
      <w:r>
        <w:t>Chi zdai tes</w:t>
      </w:r>
      <w:r w:rsidR="003451AB">
        <w:t>K</w:t>
      </w:r>
      <w:r>
        <w:t>o no</w:t>
      </w:r>
      <w:r w:rsidRPr="00E61788">
        <w:t>ſ</w:t>
      </w:r>
      <w:r>
        <w:t xml:space="preserve">zish, </w:t>
      </w:r>
      <w:r w:rsidR="003451AB">
        <w:t>K</w:t>
      </w:r>
      <w:r>
        <w:t>ai ti hoche tvoi ztan,</w:t>
      </w:r>
      <w:r>
        <w:br/>
        <w:t>Jen</w:t>
      </w:r>
      <w:r w:rsidR="003451AB">
        <w:t>K</w:t>
      </w:r>
      <w:r>
        <w:t>rat ga dol polosish, pochine</w:t>
      </w:r>
      <w:r w:rsidR="003451AB">
        <w:t>K</w:t>
      </w:r>
      <w:r>
        <w:t xml:space="preserve"> bush mal tam;</w:t>
      </w:r>
      <w:r>
        <w:br/>
        <w:t>Chi volno zdai v</w:t>
      </w:r>
      <w:r w:rsidRPr="00E61788">
        <w:t>ſ</w:t>
      </w:r>
      <w:r>
        <w:t xml:space="preserve">ze </w:t>
      </w:r>
      <w:r w:rsidR="003451AB">
        <w:t>K</w:t>
      </w:r>
      <w:r>
        <w:t>rise na tem Szveti terpish,</w:t>
      </w:r>
      <w:r>
        <w:br/>
        <w:t>Zaiztino te hise nebez</w:t>
      </w:r>
      <w:r w:rsidR="003451AB">
        <w:t>K</w:t>
      </w:r>
      <w:r>
        <w:t>e ti dobish.</w:t>
      </w:r>
    </w:p>
    <w:p w14:paraId="0BB1F159" w14:textId="77777777" w:rsidR="00866947" w:rsidRDefault="00866947" w:rsidP="00DD33E6">
      <w:pPr>
        <w:spacing w:after="200"/>
        <w:rPr>
          <w:sz w:val="24"/>
          <w:szCs w:val="24"/>
        </w:rPr>
      </w:pPr>
    </w:p>
    <w:p w14:paraId="2E7D6AA8" w14:textId="1DAD46E4" w:rsidR="00866947" w:rsidRDefault="00866947" w:rsidP="00663265">
      <w:pPr>
        <w:pStyle w:val="Naslov2"/>
      </w:pPr>
      <w:r>
        <w:t>Od Szmerti, y Szuda Bosjega.</w:t>
      </w:r>
      <w:r>
        <w:br/>
        <w:t>Na Notu: No= 269.</w:t>
      </w:r>
    </w:p>
    <w:p w14:paraId="7AAEC44A" w14:textId="5C5C91D3" w:rsidR="00866947" w:rsidRDefault="00866947" w:rsidP="00F40FCA">
      <w:pPr>
        <w:pStyle w:val="teiab"/>
      </w:pPr>
      <w:r w:rsidRPr="00663265">
        <w:rPr>
          <w:rStyle w:val="teiadd"/>
        </w:rPr>
        <w:t>Doshla</w:t>
      </w:r>
      <w:r w:rsidRPr="00663265">
        <w:rPr>
          <w:rStyle w:val="teiadd"/>
        </w:rPr>
        <w:br/>
      </w:r>
      <w:r>
        <w:t xml:space="preserve">Prishla bu ta zadnya vura, </w:t>
      </w:r>
      <w:r w:rsidR="003451AB">
        <w:t>K</w:t>
      </w:r>
      <w:r>
        <w:t>a</w:t>
      </w:r>
      <w:r w:rsidR="003451AB">
        <w:t>K</w:t>
      </w:r>
      <w:r>
        <w:t xml:space="preserve"> bude greshni</w:t>
      </w:r>
      <w:r w:rsidR="003451AB">
        <w:t>K</w:t>
      </w:r>
      <w:r>
        <w:t xml:space="preserve"> za te?</w:t>
      </w:r>
      <w:r>
        <w:br/>
        <w:t xml:space="preserve">Szmert ti </w:t>
      </w:r>
      <w:r w:rsidRPr="00663265">
        <w:rPr>
          <w:rStyle w:val="teiadd"/>
        </w:rPr>
        <w:t>nebu</w:t>
      </w:r>
      <w:r>
        <w:t xml:space="preserve"> nede dala mira, moral bush podati</w:t>
      </w:r>
      <w:r w:rsidRPr="00E61788">
        <w:t>ſ</w:t>
      </w:r>
      <w:r>
        <w:t>ze</w:t>
      </w:r>
      <w:r>
        <w:br/>
        <w:t>Vu to cerno mater zemlu, tam bush poztal zemla, prah,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pa bu za tvoju Dushu, nyoi bude nave</w:t>
      </w:r>
      <w:r w:rsidR="003451AB">
        <w:t>K</w:t>
      </w:r>
      <w:r>
        <w:t>shi ztrah.</w:t>
      </w:r>
    </w:p>
    <w:p w14:paraId="0F9903FF" w14:textId="6F4947C9" w:rsidR="00866947" w:rsidRDefault="00866947" w:rsidP="00F40FCA">
      <w:pPr>
        <w:pStyle w:val="teiab"/>
      </w:pPr>
      <w:r>
        <w:t>A</w:t>
      </w:r>
      <w:r w:rsidR="003451AB">
        <w:t>K</w:t>
      </w:r>
      <w:r>
        <w:t>o</w:t>
      </w:r>
      <w:r w:rsidRPr="00E61788">
        <w:t>ſ</w:t>
      </w:r>
      <w:r>
        <w:t xml:space="preserve">zi bil </w:t>
      </w:r>
      <w:r w:rsidR="003451AB">
        <w:t>K</w:t>
      </w:r>
      <w:r>
        <w:t>ral te zemle, al Gozpon chre</w:t>
      </w:r>
      <w:r w:rsidRPr="00E61788">
        <w:t>ſ</w:t>
      </w:r>
      <w:r>
        <w:t>z druge v</w:t>
      </w:r>
      <w:r w:rsidRPr="00E61788">
        <w:t>ſ</w:t>
      </w:r>
      <w:r>
        <w:t>ze,</w:t>
      </w:r>
      <w:r>
        <w:br/>
        <w:t>Vendar Bog te pred sze vzeme, y bush dal rachun od sze,</w:t>
      </w:r>
      <w:r>
        <w:br/>
        <w:t>A</w:t>
      </w:r>
      <w:r w:rsidR="003451AB">
        <w:t>K</w:t>
      </w:r>
      <w:r>
        <w:t>o</w:t>
      </w:r>
      <w:r w:rsidRPr="00E61788">
        <w:t>ſ</w:t>
      </w:r>
      <w:r>
        <w:t>zi bil petlar bogi, nevolni</w:t>
      </w:r>
      <w:r w:rsidR="003451AB">
        <w:t>K</w:t>
      </w:r>
      <w:r>
        <w:t xml:space="preserve"> toga Szveta,</w:t>
      </w:r>
      <w:r>
        <w:br/>
        <w:t>Vendar bush pri bosjoi Szodbi z-vel</w:t>
      </w:r>
      <w:r w:rsidR="003451AB">
        <w:t>K</w:t>
      </w:r>
      <w:r>
        <w:t>im ztrahom trepetal.</w:t>
      </w:r>
    </w:p>
    <w:p w14:paraId="243BD350" w14:textId="3469F1C5" w:rsidR="00D80F6E" w:rsidRDefault="00D80F6E" w:rsidP="00F40FCA">
      <w:pPr>
        <w:pStyle w:val="teiab"/>
      </w:pPr>
      <w:r>
        <w:t>Ah! chi anda trepetali budemo pred Bogum v</w:t>
      </w:r>
      <w:r w:rsidRPr="00E61788">
        <w:t>ſ</w:t>
      </w:r>
      <w:r>
        <w:t>zi,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pa</w:t>
      </w:r>
      <w:r w:rsidR="003451AB">
        <w:t>K</w:t>
      </w:r>
      <w:r>
        <w:t xml:space="preserve"> budmo tam obztali, </w:t>
      </w:r>
      <w:r w:rsidR="003451AB">
        <w:t>K</w:t>
      </w:r>
      <w:r>
        <w:t xml:space="preserve">aiti szmo </w:t>
      </w:r>
      <w:r w:rsidR="003451AB">
        <w:t>K</w:t>
      </w:r>
      <w:r>
        <w:t>rivichni mi;</w:t>
      </w:r>
      <w:r>
        <w:br/>
        <w:t>Na tem Szvetu je terpeti, Bog pomagai greshni</w:t>
      </w:r>
      <w:r w:rsidR="003451AB">
        <w:t>K</w:t>
      </w:r>
      <w:r>
        <w:t>o!</w:t>
      </w:r>
      <w:r>
        <w:br/>
        <w:t>Tam na vechni cha</w:t>
      </w:r>
      <w:r w:rsidRPr="00E61788">
        <w:t>ſ</w:t>
      </w:r>
      <w:r>
        <w:t>z goreti, ah! premi</w:t>
      </w:r>
      <w:r w:rsidRPr="00E61788">
        <w:t>ſ</w:t>
      </w:r>
      <w:r>
        <w:t>zli v</w:t>
      </w:r>
      <w:r w:rsidRPr="00E61788">
        <w:t>ſ</w:t>
      </w:r>
      <w:r>
        <w:t>za</w:t>
      </w:r>
      <w:r w:rsidR="003451AB">
        <w:t>K</w:t>
      </w:r>
      <w:r>
        <w:t>i to.</w:t>
      </w:r>
    </w:p>
    <w:p w14:paraId="012CB972" w14:textId="3BA2D1DF" w:rsidR="00D80F6E" w:rsidRDefault="00D80F6E" w:rsidP="00F40FCA">
      <w:pPr>
        <w:pStyle w:val="teiab"/>
      </w:pPr>
      <w:r>
        <w:t>Chlove</w:t>
      </w:r>
      <w:r w:rsidR="003451AB">
        <w:t>K</w:t>
      </w:r>
      <w:r>
        <w:t xml:space="preserve"> dragi! </w:t>
      </w:r>
      <w:r w:rsidRPr="00663265">
        <w:rPr>
          <w:rStyle w:val="teiadd"/>
        </w:rPr>
        <w:t>szad</w:t>
      </w:r>
      <w:r>
        <w:t xml:space="preserve"> zdai szi zdravti doshel </w:t>
      </w:r>
      <w:r w:rsidR="003451AB">
        <w:t>K</w:t>
      </w:r>
      <w:r>
        <w:t>-toi pobesnozti,</w:t>
      </w:r>
      <w:r>
        <w:br/>
        <w:t>V-</w:t>
      </w:r>
      <w:r w:rsidR="003451AB">
        <w:t>K</w:t>
      </w:r>
      <w:r>
        <w:t>rat</w:t>
      </w:r>
      <w:r w:rsidR="003451AB">
        <w:t>K</w:t>
      </w:r>
      <w:r>
        <w:t>em cha</w:t>
      </w:r>
      <w:r w:rsidRPr="00E61788">
        <w:t>ſ</w:t>
      </w:r>
      <w:r>
        <w:t>zi budu gla</w:t>
      </w:r>
      <w:r w:rsidRPr="00E61788">
        <w:t>ſ</w:t>
      </w:r>
      <w:r>
        <w:t>zi, da</w:t>
      </w:r>
      <w:r w:rsidRPr="00E61788">
        <w:t>ſ</w:t>
      </w:r>
      <w:r>
        <w:t>zi vre po</w:t>
      </w:r>
      <w:r w:rsidR="003451AB">
        <w:t>K</w:t>
      </w:r>
      <w:r>
        <w:t>opani;</w:t>
      </w:r>
      <w:r>
        <w:br/>
        <w:t>Greshni</w:t>
      </w:r>
      <w:r w:rsidR="003451AB">
        <w:t>K</w:t>
      </w:r>
      <w:r>
        <w:t xml:space="preserve"> vel</w:t>
      </w:r>
      <w:r w:rsidR="003451AB">
        <w:t>K</w:t>
      </w:r>
      <w:r>
        <w:t>i zdai na Szveti vchini to pobolshanye,</w:t>
      </w:r>
      <w:r>
        <w:br/>
        <w:t>Da po Szmerti moresh vlezti vu nebez</w:t>
      </w:r>
      <w:r w:rsidR="003451AB">
        <w:t>K</w:t>
      </w:r>
      <w:r>
        <w:t>o ve</w:t>
      </w:r>
      <w:r w:rsidRPr="00E61788">
        <w:t>ſ</w:t>
      </w:r>
      <w:r>
        <w:t>zelje.</w:t>
      </w:r>
    </w:p>
    <w:p w14:paraId="628B2A80" w14:textId="77777777" w:rsidR="00D80F6E" w:rsidRDefault="00D80F6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98715E" w14:textId="2A273DCC" w:rsidR="00D80F6E" w:rsidRDefault="00D80F6E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/190/</w:t>
      </w:r>
    </w:p>
    <w:p w14:paraId="0FEA4A0B" w14:textId="7C58667C" w:rsidR="00D80F6E" w:rsidRDefault="00D80F6E" w:rsidP="00FD180C">
      <w:pPr>
        <w:pStyle w:val="teifwPageNum"/>
      </w:pPr>
      <w:r>
        <w:t>426.</w:t>
      </w:r>
    </w:p>
    <w:p w14:paraId="3E7A7E9F" w14:textId="0026280A" w:rsidR="00D80F6E" w:rsidRDefault="00D80F6E" w:rsidP="00FD180C">
      <w:pPr>
        <w:pStyle w:val="Naslov2"/>
      </w:pPr>
      <w:r>
        <w:t>Od Mladozti Sivlenya.</w:t>
      </w:r>
      <w:r>
        <w:br/>
        <w:t>Na Notu: No= 270.</w:t>
      </w:r>
    </w:p>
    <w:p w14:paraId="52DAAAA0" w14:textId="506577E7" w:rsidR="00D80F6E" w:rsidRDefault="00D80F6E" w:rsidP="00F40FCA">
      <w:pPr>
        <w:pStyle w:val="teiab"/>
      </w:pPr>
      <w:r>
        <w:t>O Dicha</w:t>
      </w:r>
      <w:r w:rsidR="003451AB">
        <w:t>K</w:t>
      </w:r>
      <w:r>
        <w:t>i! ino v</w:t>
      </w:r>
      <w:r w:rsidRPr="00E61788">
        <w:t>ſ</w:t>
      </w:r>
      <w:r>
        <w:t>za</w:t>
      </w:r>
      <w:r w:rsidR="003451AB">
        <w:t>K</w:t>
      </w:r>
      <w:r>
        <w:t>i nai</w:t>
      </w:r>
      <w:r w:rsidRPr="00E61788">
        <w:t>ſ</w:t>
      </w:r>
      <w:r>
        <w:t>ze zmi</w:t>
      </w:r>
      <w:r w:rsidRPr="00E61788">
        <w:t>ſ</w:t>
      </w:r>
      <w:r>
        <w:t>zli, y De</w:t>
      </w:r>
      <w:r w:rsidR="003451AB">
        <w:t>K</w:t>
      </w:r>
      <w:r>
        <w:t>lich,</w:t>
      </w:r>
      <w:r>
        <w:br/>
        <w:t>Szmert je hitra, ino biztra, na</w:t>
      </w:r>
      <w:r w:rsidRPr="00E61788">
        <w:t>ſ</w:t>
      </w:r>
      <w:r>
        <w:t xml:space="preserve">z podere, </w:t>
      </w:r>
      <w:r w:rsidR="003451AB">
        <w:t>K</w:t>
      </w:r>
      <w:r>
        <w:t>a</w:t>
      </w:r>
      <w:r w:rsidR="003451AB">
        <w:t>K</w:t>
      </w:r>
      <w:r>
        <w:t>ti nich.</w:t>
      </w:r>
    </w:p>
    <w:p w14:paraId="62E79C3C" w14:textId="793095F8" w:rsidR="00D80F6E" w:rsidRDefault="00D80F6E" w:rsidP="00F40FCA">
      <w:pPr>
        <w:pStyle w:val="teiab"/>
      </w:pPr>
      <w:r>
        <w:t>Dente zaran grehe naztran, da nedoide nagla Szmert,</w:t>
      </w:r>
      <w:r>
        <w:br/>
        <w:t>Hitro bli</w:t>
      </w:r>
      <w:r w:rsidRPr="00E61788">
        <w:t>ſ</w:t>
      </w:r>
      <w:r>
        <w:t>zne</w:t>
      </w:r>
      <w:r w:rsidR="00FD180C">
        <w:t>,</w:t>
      </w:r>
      <w:r>
        <w:t xml:space="preserve"> Szmert na</w:t>
      </w:r>
      <w:r w:rsidRPr="00E61788">
        <w:t>ſ</w:t>
      </w:r>
      <w:r>
        <w:t>z zti</w:t>
      </w:r>
      <w:r w:rsidRPr="00E61788">
        <w:t>ſ</w:t>
      </w:r>
      <w:r>
        <w:t>zne, ti bush Chlove</w:t>
      </w:r>
      <w:r w:rsidR="003451AB">
        <w:t>K</w:t>
      </w:r>
      <w:r>
        <w:t xml:space="preserve"> zemle </w:t>
      </w:r>
      <w:r w:rsidR="003451AB">
        <w:t>K</w:t>
      </w:r>
      <w:r>
        <w:t>ert.</w:t>
      </w:r>
    </w:p>
    <w:p w14:paraId="7E0C8692" w14:textId="3D58D585" w:rsidR="00D80F6E" w:rsidRDefault="00D80F6E" w:rsidP="00F40FCA">
      <w:pPr>
        <w:pStyle w:val="teiab"/>
      </w:pPr>
      <w:r>
        <w:t xml:space="preserve">O </w:t>
      </w:r>
      <w:r w:rsidR="003451AB">
        <w:t>K</w:t>
      </w:r>
      <w:r>
        <w:t>a</w:t>
      </w:r>
      <w:r w:rsidR="003451AB">
        <w:t>K</w:t>
      </w:r>
      <w:r>
        <w:t xml:space="preserve"> lepi, ali szlepi vnogi lyudi siveju,</w:t>
      </w:r>
      <w:r>
        <w:br/>
        <w:t>Szvoju Mladozt, zdravje, Ja</w:t>
      </w:r>
      <w:r w:rsidR="003451AB">
        <w:t>K</w:t>
      </w:r>
      <w:r>
        <w:t>ozt vu grehi povaliju.</w:t>
      </w:r>
    </w:p>
    <w:p w14:paraId="1B25A163" w14:textId="3405901C" w:rsidR="00D80F6E" w:rsidRDefault="00FD180C" w:rsidP="00F40FCA">
      <w:pPr>
        <w:pStyle w:val="teiab"/>
      </w:pPr>
      <w:r>
        <w:t>Hitro S</w:t>
      </w:r>
      <w:r w:rsidR="00D80F6E">
        <w:t xml:space="preserve">zrecha, </w:t>
      </w:r>
      <w:r w:rsidR="003451AB">
        <w:t>K</w:t>
      </w:r>
      <w:r w:rsidR="00D80F6E">
        <w:t>a</w:t>
      </w:r>
      <w:r w:rsidR="003451AB">
        <w:t>K</w:t>
      </w:r>
      <w:r w:rsidR="00D80F6E">
        <w:t>ti frecha bu</w:t>
      </w:r>
      <w:r w:rsidR="00D80F6E" w:rsidRPr="00E61788">
        <w:t>ſ</w:t>
      </w:r>
      <w:r w:rsidR="00D80F6E">
        <w:t>ze nam prehitila,</w:t>
      </w:r>
      <w:r w:rsidR="00D80F6E">
        <w:br/>
        <w:t>Mladozt, radozt, beteg, ztarozt bu na ni</w:t>
      </w:r>
      <w:r w:rsidR="003451AB">
        <w:t>K</w:t>
      </w:r>
      <w:r w:rsidR="00D80F6E">
        <w:t>ai zpravila.</w:t>
      </w:r>
    </w:p>
    <w:p w14:paraId="2BA59C8F" w14:textId="48AA41A0" w:rsidR="00D80F6E" w:rsidRDefault="00D80F6E" w:rsidP="00F40FCA">
      <w:pPr>
        <w:pStyle w:val="teiab"/>
      </w:pPr>
      <w:r>
        <w:t>Vun iz groba neprerova mertev nigdo vech nazai,</w:t>
      </w:r>
      <w:r>
        <w:br/>
        <w:t>Vuru pa</w:t>
      </w:r>
      <w:r w:rsidR="003451AB">
        <w:t>K</w:t>
      </w:r>
      <w:r>
        <w:t>o z</w:t>
      </w:r>
      <w:r w:rsidR="003451AB">
        <w:t>K</w:t>
      </w:r>
      <w:r>
        <w:t>oro v</w:t>
      </w:r>
      <w:r w:rsidRPr="00E61788">
        <w:t>ſ</w:t>
      </w:r>
      <w:r>
        <w:t>za</w:t>
      </w:r>
      <w:r w:rsidR="003451AB">
        <w:t>K</w:t>
      </w:r>
      <w:r>
        <w:t>o szmert na</w:t>
      </w:r>
      <w:r w:rsidRPr="00E61788">
        <w:t>ſ</w:t>
      </w:r>
      <w:r>
        <w:t>z hiti v-zemlu v</w:t>
      </w:r>
      <w:r w:rsidR="003451AB">
        <w:t>K</w:t>
      </w:r>
      <w:r>
        <w:t>rai.</w:t>
      </w:r>
    </w:p>
    <w:p w14:paraId="6B5BC5AA" w14:textId="49D207C6" w:rsidR="00B818EE" w:rsidRDefault="00B818EE" w:rsidP="00F40FCA">
      <w:pPr>
        <w:pStyle w:val="teiab"/>
      </w:pPr>
      <w:r>
        <w:t>Oh! dai Chlove</w:t>
      </w:r>
      <w:r w:rsidR="003451AB">
        <w:t>K</w:t>
      </w:r>
      <w:r>
        <w:t xml:space="preserve"> volyu pamet greha sze zpovedati,</w:t>
      </w:r>
      <w:r>
        <w:br/>
        <w:t>Na put pravi, ve</w:t>
      </w:r>
      <w:r w:rsidR="003451AB">
        <w:t>K</w:t>
      </w:r>
      <w:r>
        <w:t>ovechni z</w:t>
      </w:r>
      <w:r w:rsidR="003451AB">
        <w:t>K</w:t>
      </w:r>
      <w:r>
        <w:t>oro sze pripravlai ti.</w:t>
      </w:r>
    </w:p>
    <w:p w14:paraId="67232E58" w14:textId="42B5A57C" w:rsidR="00B818EE" w:rsidRDefault="003451AB" w:rsidP="00F40FCA">
      <w:pPr>
        <w:pStyle w:val="teiab"/>
      </w:pPr>
      <w:r>
        <w:t>K</w:t>
      </w:r>
      <w:r w:rsidR="00B818EE">
        <w:t>a</w:t>
      </w:r>
      <w:r>
        <w:t>K</w:t>
      </w:r>
      <w:r w:rsidR="00B818EE">
        <w:t xml:space="preserve"> je czvetje, y zelenye, </w:t>
      </w:r>
      <w:r>
        <w:t>K</w:t>
      </w:r>
      <w:r w:rsidR="00B818EE">
        <w:t>oje z-o</w:t>
      </w:r>
      <w:r>
        <w:t>K</w:t>
      </w:r>
      <w:r w:rsidR="00B818EE">
        <w:t>om vidimo,</w:t>
      </w:r>
      <w:r w:rsidR="00B818EE">
        <w:br/>
        <w:t>Letro preide, zima doide, ve</w:t>
      </w:r>
      <w:r w:rsidR="00B818EE" w:rsidRPr="00E61788">
        <w:t>ſ</w:t>
      </w:r>
      <w:r w:rsidR="00B818EE">
        <w:t>z Szvet prazen vidimo.</w:t>
      </w:r>
    </w:p>
    <w:p w14:paraId="30913D5B" w14:textId="1F2792A6" w:rsidR="00B818EE" w:rsidRDefault="00B818EE" w:rsidP="00F40FCA">
      <w:pPr>
        <w:pStyle w:val="teiab"/>
      </w:pPr>
      <w:r>
        <w:t>Ta</w:t>
      </w:r>
      <w:r w:rsidR="003451AB">
        <w:t>K</w:t>
      </w:r>
      <w:r>
        <w:t xml:space="preserve"> znai Chlove</w:t>
      </w:r>
      <w:r w:rsidR="003451AB">
        <w:t>K</w:t>
      </w:r>
      <w:r>
        <w:t xml:space="preserve"> z-tobom bude, v</w:t>
      </w:r>
      <w:r w:rsidRPr="00E61788">
        <w:t>ſ</w:t>
      </w:r>
      <w:r>
        <w:t>zem nam bude vumreti,</w:t>
      </w:r>
      <w:r>
        <w:br/>
        <w:t>Dene</w:t>
      </w:r>
      <w:r w:rsidRPr="00E61788">
        <w:t>ſ</w:t>
      </w:r>
      <w:r>
        <w:t>z zutra doide vura, na Szvet drugi bu iti.</w:t>
      </w:r>
    </w:p>
    <w:p w14:paraId="430B9183" w14:textId="7EBD42B5" w:rsidR="00B818EE" w:rsidRDefault="00B818EE" w:rsidP="00F40FCA">
      <w:pPr>
        <w:pStyle w:val="teiab"/>
      </w:pPr>
      <w:r>
        <w:t xml:space="preserve">Z-Nashe </w:t>
      </w:r>
      <w:r w:rsidR="003451AB">
        <w:t>K</w:t>
      </w:r>
      <w:r>
        <w:t xml:space="preserve">ose, </w:t>
      </w:r>
      <w:r w:rsidR="003451AB">
        <w:t>K</w:t>
      </w:r>
      <w:r>
        <w:t>a</w:t>
      </w:r>
      <w:r w:rsidR="003451AB">
        <w:t>K</w:t>
      </w:r>
      <w:r>
        <w:t xml:space="preserve"> czvet z-rose hitro preide lepota,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szvetje, led, ne</w:t>
      </w:r>
      <w:r w:rsidR="003451AB">
        <w:t>K</w:t>
      </w:r>
      <w:r>
        <w:t>oi bled, ta</w:t>
      </w:r>
      <w:r w:rsidR="003451AB">
        <w:t>K</w:t>
      </w:r>
      <w:r>
        <w:t xml:space="preserve"> je Szveta dobrota.</w:t>
      </w:r>
    </w:p>
    <w:p w14:paraId="7C511A6B" w14:textId="77777777" w:rsidR="00B818EE" w:rsidRDefault="00B818E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229A82" w14:textId="22815FBA" w:rsidR="00B818EE" w:rsidRDefault="00B818EE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/191/</w:t>
      </w:r>
    </w:p>
    <w:p w14:paraId="4E6F64F8" w14:textId="7E3A0F27" w:rsidR="00B818EE" w:rsidRDefault="00B818EE" w:rsidP="00FD180C">
      <w:pPr>
        <w:pStyle w:val="teifwPageNum"/>
      </w:pPr>
      <w:r>
        <w:t>427.</w:t>
      </w:r>
    </w:p>
    <w:p w14:paraId="5842300C" w14:textId="57CA706B" w:rsidR="00B818EE" w:rsidRDefault="00B818EE" w:rsidP="00F40FCA">
      <w:pPr>
        <w:pStyle w:val="teiab"/>
      </w:pPr>
      <w:r>
        <w:t>Da v-grob iti, y zegniti budemo v</w:t>
      </w:r>
      <w:r w:rsidRPr="00E61788">
        <w:t>ſ</w:t>
      </w:r>
      <w:r>
        <w:t>zi morali,</w:t>
      </w:r>
      <w:r>
        <w:br/>
        <w:t xml:space="preserve">O </w:t>
      </w:r>
      <w:r w:rsidR="003451AB">
        <w:t>K</w:t>
      </w:r>
      <w:r>
        <w:t>a</w:t>
      </w:r>
      <w:r w:rsidR="003451AB">
        <w:t>K</w:t>
      </w:r>
      <w:r>
        <w:t xml:space="preserve"> Bogi Smetno vnogi rachun budu davali.</w:t>
      </w:r>
    </w:p>
    <w:p w14:paraId="22E4726A" w14:textId="1A674380" w:rsidR="00B818EE" w:rsidRDefault="00B818EE" w:rsidP="00F40FCA">
      <w:pPr>
        <w:pStyle w:val="teiab"/>
      </w:pPr>
      <w:r>
        <w:t xml:space="preserve">O pobosni </w:t>
      </w:r>
      <w:r w:rsidR="003451AB">
        <w:t>K</w:t>
      </w:r>
      <w:r>
        <w:t>erscheni</w:t>
      </w:r>
      <w:r w:rsidR="003451AB">
        <w:t>K</w:t>
      </w:r>
      <w:r>
        <w:t>i! mladi, ztari zmi</w:t>
      </w:r>
      <w:r w:rsidRPr="00E61788">
        <w:t>ſ</w:t>
      </w:r>
      <w:r>
        <w:t>zlite,</w:t>
      </w:r>
      <w:r>
        <w:br/>
        <w:t xml:space="preserve">Od mladozti do ztarozti za </w:t>
      </w:r>
      <w:r w:rsidRPr="00531A4A">
        <w:rPr>
          <w:rStyle w:val="teidel"/>
        </w:rPr>
        <w:t>greſz</w:t>
      </w:r>
      <w:r>
        <w:t xml:space="preserve"> grehe sze plachite.</w:t>
      </w:r>
    </w:p>
    <w:p w14:paraId="0ACE78A7" w14:textId="256FC3BA" w:rsidR="00B818EE" w:rsidRDefault="00B818EE" w:rsidP="00F40FCA">
      <w:pPr>
        <w:pStyle w:val="teiab"/>
      </w:pPr>
      <w:r>
        <w:t>Ja preztajem, y do</w:t>
      </w:r>
      <w:r w:rsidR="003451AB">
        <w:t>K</w:t>
      </w:r>
      <w:r>
        <w:t>oncham duse-vam popevati,</w:t>
      </w:r>
      <w:r>
        <w:br/>
        <w:t>Naite Boga vi dobroga z-grehi vech zbantuvati.</w:t>
      </w:r>
    </w:p>
    <w:p w14:paraId="74444B87" w14:textId="422F9300" w:rsidR="00B818EE" w:rsidRDefault="00B818EE" w:rsidP="00F40FCA">
      <w:pPr>
        <w:pStyle w:val="teiab"/>
      </w:pPr>
      <w:r>
        <w:t xml:space="preserve">Ter </w:t>
      </w:r>
      <w:r w:rsidRPr="00531A4A">
        <w:rPr>
          <w:rStyle w:val="teipersName"/>
        </w:rPr>
        <w:t>Mariu</w:t>
      </w:r>
      <w:r>
        <w:t xml:space="preserve"> Mater Bosju postuite od szada vech,</w:t>
      </w:r>
      <w:r>
        <w:br/>
        <w:t>Da S</w:t>
      </w:r>
      <w:r w:rsidR="00531A4A">
        <w:t>z</w:t>
      </w:r>
      <w:r>
        <w:t>in nyeni prelyubleni na</w:t>
      </w:r>
      <w:r w:rsidRPr="00E61788">
        <w:t>ſ</w:t>
      </w:r>
      <w:r>
        <w:t>z nehiti v-rasju pech.</w:t>
      </w:r>
    </w:p>
    <w:p w14:paraId="6C1D5C85" w14:textId="77777777" w:rsidR="00B818EE" w:rsidRDefault="00B818EE" w:rsidP="00DD33E6">
      <w:pPr>
        <w:spacing w:after="200"/>
        <w:rPr>
          <w:sz w:val="24"/>
          <w:szCs w:val="24"/>
        </w:rPr>
      </w:pPr>
    </w:p>
    <w:p w14:paraId="46359DCE" w14:textId="7EB40FA2" w:rsidR="00B818EE" w:rsidRDefault="00B818EE" w:rsidP="00531A4A">
      <w:pPr>
        <w:pStyle w:val="Naslov2"/>
      </w:pPr>
      <w:r>
        <w:t>Od Premislavanya Szmerti, Szuda, y Neba.</w:t>
      </w:r>
      <w:r>
        <w:br/>
        <w:t>Na Notu: No= 271.</w:t>
      </w:r>
    </w:p>
    <w:p w14:paraId="423B7995" w14:textId="666605F3" w:rsidR="00B818EE" w:rsidRDefault="00B818EE" w:rsidP="00F40FCA">
      <w:pPr>
        <w:pStyle w:val="teiab"/>
      </w:pPr>
      <w:r>
        <w:t>Moja Dusha obiz</w:t>
      </w:r>
      <w:r w:rsidR="003451AB">
        <w:t>K</w:t>
      </w:r>
      <w:r>
        <w:t>avai to prevoz</w:t>
      </w:r>
      <w:r w:rsidR="003451AB">
        <w:t>K</w:t>
      </w:r>
      <w:r>
        <w:t>o v-Nebo pot;</w:t>
      </w:r>
      <w:r>
        <w:br/>
        <w:t>To to rada premishlavai, ta</w:t>
      </w:r>
      <w:r w:rsidR="003451AB">
        <w:t>K</w:t>
      </w:r>
      <w:r>
        <w:t xml:space="preserve"> je re</w:t>
      </w:r>
      <w:r w:rsidR="003451AB">
        <w:t>K</w:t>
      </w:r>
      <w:r>
        <w:t>el tvoi Gozpod,</w:t>
      </w:r>
      <w:r>
        <w:br/>
        <w:t>Veri z</w:t>
      </w:r>
      <w:r w:rsidR="003451AB">
        <w:t>K</w:t>
      </w:r>
      <w:r>
        <w:t>o</w:t>
      </w:r>
      <w:r w:rsidRPr="00E61788">
        <w:t>ſ</w:t>
      </w:r>
      <w:r>
        <w:t>z to bush dobila, da na ve</w:t>
      </w:r>
      <w:r w:rsidR="003451AB">
        <w:t>K</w:t>
      </w:r>
      <w:r>
        <w:t>e bush Sivela,</w:t>
      </w:r>
      <w:r>
        <w:br/>
        <w:t>Zdai premi</w:t>
      </w:r>
      <w:r w:rsidRPr="00E61788">
        <w:t>ſ</w:t>
      </w:r>
      <w:r>
        <w:t xml:space="preserve">zli </w:t>
      </w:r>
      <w:r w:rsidR="003451AB">
        <w:t>K</w:t>
      </w:r>
      <w:r>
        <w:t>ai je Szmert, te bude ti Rai odpert.</w:t>
      </w:r>
    </w:p>
    <w:p w14:paraId="6F120C5A" w14:textId="65EAFB36" w:rsidR="00B818EE" w:rsidRDefault="00B818EE" w:rsidP="00F40FCA">
      <w:pPr>
        <w:pStyle w:val="teiab"/>
      </w:pPr>
      <w:r>
        <w:t>Glei moi Chlove</w:t>
      </w:r>
      <w:r w:rsidR="003451AB">
        <w:t>K</w:t>
      </w:r>
      <w:r>
        <w:t>, o ztvar Bosja! ra</w:t>
      </w:r>
      <w:r w:rsidRPr="00E61788">
        <w:t>ſ</w:t>
      </w:r>
      <w:r>
        <w:t>zesh gor v-nevarnozti,</w:t>
      </w:r>
      <w:r>
        <w:br/>
        <w:t xml:space="preserve">Ti szi lep, </w:t>
      </w:r>
      <w:r w:rsidR="003451AB">
        <w:t>K</w:t>
      </w:r>
      <w:r>
        <w:t>a</w:t>
      </w:r>
      <w:r w:rsidR="003451AB">
        <w:t>K</w:t>
      </w:r>
      <w:r>
        <w:t xml:space="preserve"> jedna rosa, ali pun szi Salozti,</w:t>
      </w:r>
      <w:r>
        <w:br/>
        <w:t>Zutra, dene</w:t>
      </w:r>
      <w:r w:rsidRPr="00E61788">
        <w:t>ſ</w:t>
      </w:r>
      <w:r>
        <w:t>z, al ponochi, Dusha</w:t>
      </w:r>
      <w:r w:rsidRPr="00E61788">
        <w:t>ſ</w:t>
      </w:r>
      <w:r>
        <w:t>ze od tela lochi,</w:t>
      </w:r>
      <w:r>
        <w:br/>
        <w:t>V</w:t>
      </w:r>
      <w:r w:rsidRPr="00E61788">
        <w:t>ſ</w:t>
      </w:r>
      <w:r>
        <w:t>zo odide ve</w:t>
      </w:r>
      <w:r w:rsidRPr="00E61788">
        <w:t>ſ</w:t>
      </w:r>
      <w:r>
        <w:t>zelje, na te zabiju lyudje.</w:t>
      </w:r>
    </w:p>
    <w:p w14:paraId="7F758817" w14:textId="0C96384D" w:rsidR="00B818EE" w:rsidRDefault="00B818EE" w:rsidP="00F40FCA">
      <w:pPr>
        <w:pStyle w:val="teiab"/>
      </w:pPr>
      <w:r>
        <w:t>Nag v-toi trugi lesejochi, o presalozten pogled!</w:t>
      </w:r>
      <w:r>
        <w:br/>
        <w:t>Ni</w:t>
      </w:r>
      <w:r w:rsidR="003451AB">
        <w:t>K</w:t>
      </w:r>
      <w:r>
        <w:t>a</w:t>
      </w:r>
      <w:r w:rsidR="003451AB">
        <w:t>K</w:t>
      </w:r>
      <w:r>
        <w:t>ve nemash pomochi, v</w:t>
      </w:r>
      <w:r w:rsidRPr="00E61788">
        <w:t>ſ</w:t>
      </w:r>
      <w:r>
        <w:t xml:space="preserve">ze je preshlo, </w:t>
      </w:r>
      <w:r w:rsidR="003451AB">
        <w:t>K</w:t>
      </w:r>
      <w:r>
        <w:t>a</w:t>
      </w:r>
      <w:r w:rsidR="003451AB">
        <w:t>K</w:t>
      </w:r>
      <w:r>
        <w:t>ti led,</w:t>
      </w:r>
      <w:r>
        <w:br/>
        <w:t>Tvoja Dusha zdai zdihava, nyeno licze v-Szuzah plava,</w:t>
      </w:r>
    </w:p>
    <w:p w14:paraId="2D7E3C87" w14:textId="5E3216E3" w:rsidR="00B818EE" w:rsidRDefault="00B818EE" w:rsidP="00CC3814">
      <w:pPr>
        <w:pStyle w:val="teiclosure"/>
      </w:pPr>
      <w:r>
        <w:t>V. C.</w:t>
      </w:r>
    </w:p>
    <w:p w14:paraId="42A4F99A" w14:textId="77777777" w:rsidR="00B818EE" w:rsidRDefault="00B818E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CD5B3E" w14:textId="31A8D75E" w:rsidR="00B818EE" w:rsidRDefault="00B818EE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/192/</w:t>
      </w:r>
    </w:p>
    <w:p w14:paraId="4E085B71" w14:textId="7DF87DA7" w:rsidR="00B818EE" w:rsidRDefault="00B818EE" w:rsidP="004433CD">
      <w:pPr>
        <w:pStyle w:val="teifwPageNum"/>
      </w:pPr>
      <w:r>
        <w:t>428.</w:t>
      </w:r>
    </w:p>
    <w:p w14:paraId="355AF868" w14:textId="1C2D5AFF" w:rsidR="00B818EE" w:rsidRDefault="00B818EE" w:rsidP="00C712B2">
      <w:pPr>
        <w:pStyle w:val="teiab"/>
      </w:pPr>
      <w:r>
        <w:t xml:space="preserve">Nezna puta </w:t>
      </w:r>
      <w:r w:rsidR="003451AB">
        <w:t>K</w:t>
      </w:r>
      <w:r>
        <w:t>-Vechnozti, plache</w:t>
      </w:r>
      <w:r w:rsidRPr="00E61788">
        <w:t>ſ</w:t>
      </w:r>
      <w:r>
        <w:t>ze od Salozti.</w:t>
      </w:r>
    </w:p>
    <w:p w14:paraId="09834D0C" w14:textId="2B92AA35" w:rsidR="00B818EE" w:rsidRDefault="00B818EE" w:rsidP="00C712B2">
      <w:pPr>
        <w:pStyle w:val="teiab"/>
      </w:pPr>
      <w:r>
        <w:t xml:space="preserve">Ona trudna </w:t>
      </w:r>
      <w:r w:rsidR="003451AB">
        <w:t>K</w:t>
      </w:r>
      <w:r>
        <w:t>omai pride do nebez</w:t>
      </w:r>
      <w:r w:rsidR="003451AB">
        <w:t>K</w:t>
      </w:r>
      <w:r>
        <w:t>ih Szvetih Vrat,</w:t>
      </w:r>
      <w:r>
        <w:br/>
        <w:t xml:space="preserve">Tam nyu ztrahota obide, dol opadne jezer </w:t>
      </w:r>
      <w:r w:rsidR="003451AB">
        <w:t>K</w:t>
      </w:r>
      <w:r>
        <w:t>rat,</w:t>
      </w:r>
      <w:r>
        <w:br/>
        <w:t>Prime la</w:t>
      </w:r>
      <w:r w:rsidRPr="00E61788">
        <w:t>ſ</w:t>
      </w:r>
      <w:r>
        <w:t>zi od Salozti, nemre ztati od Szlabozti,</w:t>
      </w:r>
      <w:r>
        <w:br/>
        <w:t>Zdai szi mi</w:t>
      </w:r>
      <w:r w:rsidRPr="00E61788">
        <w:t>ſ</w:t>
      </w:r>
      <w:r>
        <w:t>zli na ti Szvet, nyeni Obraz je prebled.</w:t>
      </w:r>
    </w:p>
    <w:p w14:paraId="5CBDB3CF" w14:textId="5C5462B8" w:rsidR="00B818EE" w:rsidRPr="004433CD" w:rsidRDefault="00B818EE" w:rsidP="00C712B2">
      <w:pPr>
        <w:pStyle w:val="teiab"/>
        <w:rPr>
          <w:rStyle w:val="teiadd"/>
        </w:rPr>
      </w:pPr>
      <w:r w:rsidRPr="004433CD">
        <w:rPr>
          <w:rStyle w:val="teiadd"/>
        </w:rPr>
        <w:t>Szudecz</w:t>
      </w:r>
      <w:r w:rsidRPr="004433CD">
        <w:rPr>
          <w:rStyle w:val="teiadd"/>
        </w:rPr>
        <w:br/>
      </w:r>
      <w:r w:rsidRPr="004433CD">
        <w:rPr>
          <w:rStyle w:val="teipersName"/>
        </w:rPr>
        <w:t>Jesush</w:t>
      </w:r>
      <w:r>
        <w:t xml:space="preserve"> doide Szuda z</w:t>
      </w:r>
      <w:r w:rsidR="003451AB">
        <w:t>K</w:t>
      </w:r>
      <w:r>
        <w:t>lene, mora iti v-Sar</w:t>
      </w:r>
      <w:r w:rsidR="003451AB">
        <w:t>K</w:t>
      </w:r>
      <w:r>
        <w:t>u pech,</w:t>
      </w:r>
      <w:r>
        <w:br/>
        <w:t>V-te Vapnenicze ognyene, o prebrid</w:t>
      </w:r>
      <w:r w:rsidR="003451AB">
        <w:t>K</w:t>
      </w:r>
      <w:r>
        <w:t>a to je rech!</w:t>
      </w:r>
      <w:r>
        <w:br/>
        <w:t>Zvezana je pre</w:t>
      </w:r>
      <w:r w:rsidRPr="00E61788">
        <w:t>ſ</w:t>
      </w:r>
      <w:r>
        <w:t>z pomochi, ta</w:t>
      </w:r>
      <w:r w:rsidR="003451AB">
        <w:t>K</w:t>
      </w:r>
      <w:r>
        <w:t xml:space="preserve"> da Silcza v</w:t>
      </w:r>
      <w:r w:rsidRPr="00E61788">
        <w:t>ſ</w:t>
      </w:r>
      <w:r>
        <w:t>za</w:t>
      </w:r>
      <w:r w:rsidR="003451AB">
        <w:t>K</w:t>
      </w:r>
      <w:r>
        <w:t>a pochi;</w:t>
      </w:r>
      <w:r>
        <w:br/>
        <w:t>Grehi szu nyu zvezali, y na ve</w:t>
      </w:r>
      <w:r w:rsidR="003451AB">
        <w:t>K</w:t>
      </w:r>
      <w:r>
        <w:t>e z</w:t>
      </w:r>
      <w:r w:rsidR="003451AB">
        <w:t>K</w:t>
      </w:r>
      <w:r>
        <w:t>lenuli.</w:t>
      </w:r>
      <w:r>
        <w:br/>
      </w:r>
      <w:r w:rsidRPr="004433CD">
        <w:rPr>
          <w:rStyle w:val="teiadd"/>
        </w:rPr>
        <w:t>v Z-jednim lanczom za ro</w:t>
      </w:r>
      <w:r w:rsidR="003451AB" w:rsidRPr="004433CD">
        <w:rPr>
          <w:rStyle w:val="teiadd"/>
        </w:rPr>
        <w:t>K</w:t>
      </w:r>
      <w:r w:rsidRPr="004433CD">
        <w:rPr>
          <w:rStyle w:val="teiadd"/>
        </w:rPr>
        <w:t>e, z-drugim za obe noge.</w:t>
      </w:r>
    </w:p>
    <w:p w14:paraId="5AD641CE" w14:textId="69912949" w:rsidR="00B818EE" w:rsidRDefault="00B818EE" w:rsidP="00C712B2">
      <w:pPr>
        <w:pStyle w:val="teiab"/>
      </w:pPr>
      <w:r>
        <w:t xml:space="preserve">O </w:t>
      </w:r>
      <w:r w:rsidR="003451AB">
        <w:t>K</w:t>
      </w:r>
      <w:r>
        <w:t>a</w:t>
      </w:r>
      <w:r w:rsidR="003451AB">
        <w:t>K</w:t>
      </w:r>
      <w:r>
        <w:t xml:space="preserve"> brid</w:t>
      </w:r>
      <w:r w:rsidR="003451AB">
        <w:t>K</w:t>
      </w:r>
      <w:r>
        <w:t>o tam zdihava, z</w:t>
      </w:r>
      <w:r w:rsidR="003451AB">
        <w:t>K</w:t>
      </w:r>
      <w:r>
        <w:t>erbno gledi za pomoch,</w:t>
      </w:r>
      <w:r>
        <w:br/>
        <w:t>Ona czelo v-ognyi plava, o prebrid</w:t>
      </w:r>
      <w:r w:rsidR="003451AB">
        <w:t>K</w:t>
      </w:r>
      <w:r>
        <w:t>a nyena noch!</w:t>
      </w:r>
      <w:r>
        <w:br/>
        <w:t>Zdehne: o vechna ne</w:t>
      </w:r>
      <w:r w:rsidRPr="00E61788">
        <w:t>ſ</w:t>
      </w:r>
      <w:r>
        <w:t xml:space="preserve">zrecha! temi ognyi nebe </w:t>
      </w:r>
      <w:r w:rsidR="003451AB">
        <w:t>K</w:t>
      </w:r>
      <w:r>
        <w:t>on</w:t>
      </w:r>
      <w:r w:rsidRPr="004433CD">
        <w:rPr>
          <w:rStyle w:val="teidel"/>
        </w:rPr>
        <w:t>ecz</w:t>
      </w:r>
      <w:r>
        <w:t xml:space="preserve"> </w:t>
      </w:r>
      <w:r w:rsidRPr="004433CD">
        <w:rPr>
          <w:rStyle w:val="teiadd"/>
        </w:rPr>
        <w:t>cza</w:t>
      </w:r>
      <w:r>
        <w:t>,</w:t>
      </w:r>
      <w:r>
        <w:br/>
        <w:t>V-</w:t>
      </w:r>
      <w:r w:rsidR="003451AB">
        <w:t>K</w:t>
      </w:r>
      <w:r>
        <w:t>ojem szem po</w:t>
      </w:r>
      <w:r w:rsidR="003451AB">
        <w:t>K</w:t>
      </w:r>
      <w:r>
        <w:t>opona, o na ve</w:t>
      </w:r>
      <w:r w:rsidR="003451AB">
        <w:t>K</w:t>
      </w:r>
      <w:r>
        <w:t>e zgublena!</w:t>
      </w:r>
    </w:p>
    <w:p w14:paraId="68FC947D" w14:textId="054D59C9" w:rsidR="00B818EE" w:rsidRDefault="00B818EE" w:rsidP="00C712B2">
      <w:pPr>
        <w:pStyle w:val="teiab"/>
      </w:pPr>
      <w:r>
        <w:t>O! na ve</w:t>
      </w:r>
      <w:r w:rsidR="003451AB">
        <w:t>K</w:t>
      </w:r>
      <w:r>
        <w:t>e szem szirota, nebum vidla Szveti Rai,</w:t>
      </w:r>
      <w:r>
        <w:br/>
        <w:t>Ta</w:t>
      </w:r>
      <w:r w:rsidR="003451AB">
        <w:t>K</w:t>
      </w:r>
      <w:r>
        <w:t>i preshla je dobrota, nigdar nebu nye nazai,</w:t>
      </w:r>
      <w:r>
        <w:br/>
        <w:t xml:space="preserve">Zgubleno je telo Dusha, zabztun preleta </w:t>
      </w:r>
      <w:r w:rsidR="003451AB">
        <w:t>K</w:t>
      </w:r>
      <w:r>
        <w:t xml:space="preserve">erv </w:t>
      </w:r>
      <w:r w:rsidRPr="00C72ED5">
        <w:rPr>
          <w:rStyle w:val="teipersName"/>
        </w:rPr>
        <w:t>Jesusha</w:t>
      </w:r>
      <w:r>
        <w:t>,</w:t>
      </w:r>
      <w:r>
        <w:br/>
        <w:t>V</w:t>
      </w:r>
      <w:r w:rsidRPr="00E61788">
        <w:t>ſ</w:t>
      </w:r>
      <w:r>
        <w:t xml:space="preserve">ze je vzela Szmertna moch, </w:t>
      </w:r>
      <w:r w:rsidR="003451AB">
        <w:t>K</w:t>
      </w:r>
      <w:r>
        <w:t>ervav' gre mi z-ochi joch.</w:t>
      </w:r>
    </w:p>
    <w:p w14:paraId="114111DA" w14:textId="5DE3AFC5" w:rsidR="00B818EE" w:rsidRDefault="00542A6A" w:rsidP="00C712B2">
      <w:pPr>
        <w:pStyle w:val="teiab"/>
      </w:pPr>
      <w:r>
        <w:t>O lyubleni v</w:t>
      </w:r>
      <w:r w:rsidRPr="00E61788">
        <w:t>ſ</w:t>
      </w:r>
      <w:r>
        <w:t>zi Farmani! to je preveli</w:t>
      </w:r>
      <w:r w:rsidR="003451AB">
        <w:t>K</w:t>
      </w:r>
      <w:r>
        <w:t>i ztrah,</w:t>
      </w:r>
      <w:r>
        <w:br/>
      </w:r>
      <w:r w:rsidR="003451AB">
        <w:t>K</w:t>
      </w:r>
      <w:r>
        <w:t>ojega nam Bog obznani, telo nasho bude prah.</w:t>
      </w:r>
      <w:r>
        <w:br/>
        <w:t>O da bu na ve</w:t>
      </w:r>
      <w:r w:rsidR="003451AB">
        <w:t>K</w:t>
      </w:r>
      <w:r>
        <w:t xml:space="preserve">e Dushi dobro, padnimo </w:t>
      </w:r>
      <w:r w:rsidR="003451AB">
        <w:t>K</w:t>
      </w:r>
      <w:r>
        <w:t>-</w:t>
      </w:r>
      <w:r w:rsidRPr="00C72ED5">
        <w:rPr>
          <w:rStyle w:val="teipersName"/>
        </w:rPr>
        <w:t>Jesushi</w:t>
      </w:r>
      <w:r>
        <w:t>,</w:t>
      </w:r>
      <w:r>
        <w:br/>
        <w:t>Nyega szlusech pro</w:t>
      </w:r>
      <w:r w:rsidRPr="00E61788">
        <w:t>ſ</w:t>
      </w:r>
      <w:r>
        <w:t>zmo zdai, da nam da ti Szveti Rai.</w:t>
      </w:r>
    </w:p>
    <w:p w14:paraId="76A83FD7" w14:textId="77777777" w:rsidR="00542A6A" w:rsidRDefault="00542A6A" w:rsidP="00DD33E6">
      <w:pPr>
        <w:spacing w:after="200"/>
        <w:rPr>
          <w:sz w:val="24"/>
          <w:szCs w:val="24"/>
        </w:rPr>
      </w:pPr>
    </w:p>
    <w:p w14:paraId="13838B3D" w14:textId="3AE5AF22" w:rsidR="00542A6A" w:rsidRDefault="00542A6A" w:rsidP="00C72ED5">
      <w:pPr>
        <w:pStyle w:val="Naslov2"/>
      </w:pPr>
      <w:r>
        <w:t>Od Po</w:t>
      </w:r>
      <w:r w:rsidR="003451AB">
        <w:t>K</w:t>
      </w:r>
      <w:r>
        <w:t>orni</w:t>
      </w:r>
      <w:r w:rsidR="003451AB">
        <w:t>K</w:t>
      </w:r>
      <w:r>
        <w:t>a.</w:t>
      </w:r>
      <w:r>
        <w:br/>
        <w:t>Na Notu: No= 272.</w:t>
      </w:r>
    </w:p>
    <w:p w14:paraId="3B9966A2" w14:textId="77777777" w:rsidR="00542A6A" w:rsidRDefault="00542A6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B5CEC9" w14:textId="219BB409" w:rsidR="00542A6A" w:rsidRDefault="00542A6A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/193/</w:t>
      </w:r>
    </w:p>
    <w:p w14:paraId="07033883" w14:textId="2C18740E" w:rsidR="00542A6A" w:rsidRDefault="00542A6A" w:rsidP="00C72ED5">
      <w:pPr>
        <w:pStyle w:val="teifwPageNum"/>
      </w:pPr>
      <w:r>
        <w:t>429.</w:t>
      </w:r>
    </w:p>
    <w:p w14:paraId="6D568AD1" w14:textId="50A375B1" w:rsidR="00542A6A" w:rsidRDefault="00542A6A" w:rsidP="00C712B2">
      <w:pPr>
        <w:pStyle w:val="teiab"/>
      </w:pPr>
      <w:r>
        <w:t>Tu lesim ja bogi greshni</w:t>
      </w:r>
      <w:r w:rsidR="003451AB">
        <w:t>K</w:t>
      </w:r>
      <w:r>
        <w:t xml:space="preserve">, prelyubleni </w:t>
      </w:r>
      <w:r w:rsidRPr="00C72ED5">
        <w:rPr>
          <w:rStyle w:val="teipersName"/>
        </w:rPr>
        <w:t>Jesush</w:t>
      </w:r>
      <w:r>
        <w:t xml:space="preserve"> moi!</w:t>
      </w:r>
      <w:r>
        <w:br/>
        <w:t>Pred tvoim nogam po</w:t>
      </w:r>
      <w:r w:rsidR="003451AB">
        <w:t>K</w:t>
      </w:r>
      <w:r>
        <w:t>orni</w:t>
      </w:r>
      <w:r w:rsidR="003451AB">
        <w:t>K</w:t>
      </w:r>
      <w:r>
        <w:t>, dai Salozt Dushi mojoi:</w:t>
      </w:r>
      <w:r>
        <w:br/>
        <w:t xml:space="preserve">Tebe za moi </w:t>
      </w:r>
      <w:r w:rsidR="003451AB">
        <w:t>K</w:t>
      </w:r>
      <w:r>
        <w:t>onecz zpoznam, ja</w:t>
      </w:r>
      <w:r w:rsidRPr="00E61788">
        <w:t>ſ</w:t>
      </w:r>
      <w:r>
        <w:t xml:space="preserve">ze tebi </w:t>
      </w:r>
      <w:r w:rsidRPr="00732AA4">
        <w:rPr>
          <w:rStyle w:val="teidel"/>
        </w:rPr>
        <w:t>czelo ofram</w:t>
      </w:r>
      <w:r>
        <w:t xml:space="preserve"> </w:t>
      </w:r>
      <w:r w:rsidRPr="00732AA4">
        <w:rPr>
          <w:rStyle w:val="teiadd"/>
        </w:rPr>
        <w:t>veſz pre</w:t>
      </w:r>
      <w:r w:rsidR="003451AB" w:rsidRPr="00732AA4">
        <w:rPr>
          <w:rStyle w:val="teiadd"/>
        </w:rPr>
        <w:t>K</w:t>
      </w:r>
      <w:r w:rsidRPr="00732AA4">
        <w:rPr>
          <w:rStyle w:val="teiadd"/>
        </w:rPr>
        <w:t xml:space="preserve"> davam,</w:t>
      </w:r>
      <w:r w:rsidRPr="00732AA4">
        <w:rPr>
          <w:rStyle w:val="teiadd"/>
        </w:rPr>
        <w:br/>
      </w:r>
      <w:r>
        <w:t>Nezaverzi greshni</w:t>
      </w:r>
      <w:r w:rsidR="003451AB">
        <w:t>K</w:t>
      </w:r>
      <w:r>
        <w:t>a, tvoje ochi, to zdihavam,</w:t>
      </w:r>
      <w:r>
        <w:br/>
        <w:t>Verzi na Szlusbeni</w:t>
      </w:r>
      <w:r w:rsidR="003451AB">
        <w:t>K</w:t>
      </w:r>
      <w:r>
        <w:t>a.</w:t>
      </w:r>
    </w:p>
    <w:p w14:paraId="764C92A0" w14:textId="7B9FE910" w:rsidR="00542A6A" w:rsidRDefault="00542A6A" w:rsidP="00C712B2">
      <w:pPr>
        <w:pStyle w:val="teiab"/>
      </w:pPr>
      <w:r>
        <w:t>Ta</w:t>
      </w:r>
      <w:r w:rsidR="003451AB">
        <w:t>K</w:t>
      </w:r>
      <w:r>
        <w:t xml:space="preserve"> odurni vel</w:t>
      </w:r>
      <w:r w:rsidR="003451AB">
        <w:t>K</w:t>
      </w:r>
      <w:r w:rsidR="00E23087">
        <w:t>i</w:t>
      </w:r>
      <w:r>
        <w:t xml:space="preserve"> greshni</w:t>
      </w:r>
      <w:r w:rsidR="003451AB">
        <w:t>K</w:t>
      </w:r>
      <w:r>
        <w:t xml:space="preserve">, </w:t>
      </w:r>
      <w:r w:rsidR="003451AB">
        <w:t>K</w:t>
      </w:r>
      <w:r>
        <w:t>a</w:t>
      </w:r>
      <w:r w:rsidR="003451AB">
        <w:t>K</w:t>
      </w:r>
      <w:r>
        <w:t xml:space="preserve"> szem ja, o </w:t>
      </w:r>
      <w:r w:rsidRPr="00E23087">
        <w:rPr>
          <w:rStyle w:val="teipersName"/>
        </w:rPr>
        <w:t>Jesush</w:t>
      </w:r>
      <w:r>
        <w:t xml:space="preserve"> moi!</w:t>
      </w:r>
      <w:r>
        <w:br/>
        <w:t xml:space="preserve">Zapoved szem </w:t>
      </w:r>
      <w:r w:rsidR="003451AB">
        <w:t>K</w:t>
      </w:r>
      <w:r>
        <w:t>a</w:t>
      </w:r>
      <w:r w:rsidR="003451AB">
        <w:t>K</w:t>
      </w:r>
      <w:r>
        <w:t xml:space="preserve"> neverni</w:t>
      </w:r>
      <w:r w:rsidR="003451AB">
        <w:t>K</w:t>
      </w:r>
      <w:r>
        <w:t xml:space="preserve"> prelomil Szuvrasni</w:t>
      </w:r>
      <w:r w:rsidR="003451AB">
        <w:t>K</w:t>
      </w:r>
      <w:r>
        <w:t xml:space="preserve"> tvoi;</w:t>
      </w:r>
      <w:r>
        <w:br/>
        <w:t>Dai mi grehe v</w:t>
      </w:r>
      <w:r w:rsidRPr="00E61788">
        <w:t>ſ</w:t>
      </w:r>
      <w:r>
        <w:t>ze zpoznati, y chre</w:t>
      </w:r>
      <w:r w:rsidRPr="00E61788">
        <w:t>ſ</w:t>
      </w:r>
      <w:r>
        <w:t>z v</w:t>
      </w:r>
      <w:r w:rsidRPr="00E61788">
        <w:t>ſ</w:t>
      </w:r>
      <w:r>
        <w:t xml:space="preserve">ze </w:t>
      </w:r>
      <w:r w:rsidRPr="00E23087">
        <w:rPr>
          <w:rStyle w:val="teiadd"/>
        </w:rPr>
        <w:t>sze</w:t>
      </w:r>
      <w:r>
        <w:t xml:space="preserve"> Saluvati,</w:t>
      </w:r>
      <w:r>
        <w:br/>
        <w:t>Pro</w:t>
      </w:r>
      <w:r w:rsidRPr="00E61788">
        <w:t>ſ</w:t>
      </w:r>
      <w:r>
        <w:t>zim ja greshni</w:t>
      </w:r>
      <w:r w:rsidR="003451AB">
        <w:t>K</w:t>
      </w:r>
      <w:r>
        <w:t xml:space="preserve"> veli</w:t>
      </w:r>
      <w:r w:rsidR="003451AB">
        <w:t>K</w:t>
      </w:r>
      <w:r>
        <w:t>, naprei vzetje ta</w:t>
      </w:r>
      <w:r w:rsidR="003451AB">
        <w:t>K</w:t>
      </w:r>
      <w:r>
        <w:t xml:space="preserve"> zdersati,</w:t>
      </w:r>
      <w:r>
        <w:br/>
        <w:t>Da bum pravi po</w:t>
      </w:r>
      <w:r w:rsidR="003451AB">
        <w:t>K</w:t>
      </w:r>
      <w:r>
        <w:t>orni</w:t>
      </w:r>
      <w:r w:rsidR="003451AB">
        <w:t>K</w:t>
      </w:r>
      <w:r>
        <w:t>.</w:t>
      </w:r>
    </w:p>
    <w:p w14:paraId="290E5CD4" w14:textId="03F632A3" w:rsidR="00542A6A" w:rsidRDefault="000668FB" w:rsidP="00C712B2">
      <w:pPr>
        <w:pStyle w:val="teiab"/>
      </w:pPr>
      <w:r>
        <w:t xml:space="preserve">Nai mi bu za zvelichenye, o lyubleni </w:t>
      </w:r>
      <w:r w:rsidRPr="00E23087">
        <w:rPr>
          <w:rStyle w:val="teipersName"/>
        </w:rPr>
        <w:t>Jesush</w:t>
      </w:r>
      <w:r>
        <w:t xml:space="preserve"> moi!</w:t>
      </w:r>
      <w:r>
        <w:br/>
        <w:t>Szuze moje, y mishlenye, ta</w:t>
      </w:r>
      <w:r w:rsidR="003451AB">
        <w:t>K</w:t>
      </w:r>
      <w:r>
        <w:t xml:space="preserve"> ja nai bum plachni</w:t>
      </w:r>
      <w:r w:rsidR="003451AB">
        <w:t>K</w:t>
      </w:r>
      <w:r>
        <w:t xml:space="preserve"> tvoi:</w:t>
      </w:r>
      <w:r>
        <w:br/>
        <w:t>Z-tem ja chem v</w:t>
      </w:r>
      <w:r w:rsidRPr="00E61788">
        <w:t>ſ</w:t>
      </w:r>
      <w:r>
        <w:t xml:space="preserve">ze povernoti, </w:t>
      </w:r>
      <w:r w:rsidR="003451AB">
        <w:t>K</w:t>
      </w:r>
      <w:r>
        <w:t>ai szem tebi vchinil proti,</w:t>
      </w:r>
      <w:r>
        <w:br/>
        <w:t>Chre</w:t>
      </w:r>
      <w:r w:rsidRPr="00E61788">
        <w:t>ſ</w:t>
      </w:r>
      <w:r>
        <w:t>z v</w:t>
      </w:r>
      <w:r w:rsidRPr="00E61788">
        <w:t>ſ</w:t>
      </w:r>
      <w:r>
        <w:t>ze mooje sive dni; ah! odpuzti mi Sziroti,</w:t>
      </w:r>
      <w:r>
        <w:br/>
        <w:t>Dai mi milo</w:t>
      </w:r>
      <w:r w:rsidRPr="00E61788">
        <w:t>ſ</w:t>
      </w:r>
      <w:r>
        <w:t>zt dobiti.</w:t>
      </w:r>
    </w:p>
    <w:p w14:paraId="5FF6B527" w14:textId="66A342BF" w:rsidR="000668FB" w:rsidRDefault="000668FB" w:rsidP="00C712B2">
      <w:pPr>
        <w:pStyle w:val="teiab"/>
      </w:pPr>
      <w:r>
        <w:t xml:space="preserve">V-tvoju obrambu me vzemi, o lyubleni </w:t>
      </w:r>
      <w:r w:rsidRPr="00E23087">
        <w:rPr>
          <w:rStyle w:val="teipersName"/>
        </w:rPr>
        <w:t>Jesush</w:t>
      </w:r>
      <w:r>
        <w:t xml:space="preserve"> moi!</w:t>
      </w:r>
      <w:r>
        <w:br/>
        <w:t>Y za zadnyega me premi, da v-milozti bum tvojoi;</w:t>
      </w:r>
      <w:r>
        <w:br/>
        <w:t>Dai mi grehov odpuschenye, ino dushi zvelichenye,</w:t>
      </w:r>
      <w:r>
        <w:br/>
        <w:t>Tvu lyubav vusgi v-meni, dai mi Veru, y Vu</w:t>
      </w:r>
      <w:r w:rsidRPr="00E23087">
        <w:rPr>
          <w:rStyle w:val="teidel"/>
        </w:rPr>
        <w:t>p</w:t>
      </w:r>
      <w:r w:rsidR="00E23087" w:rsidRPr="00E23087">
        <w:rPr>
          <w:rStyle w:val="teiadd"/>
        </w:rPr>
        <w:t>f</w:t>
      </w:r>
      <w:r>
        <w:t>anye,</w:t>
      </w:r>
      <w:r>
        <w:br/>
        <w:t>Da v</w:t>
      </w:r>
      <w:r w:rsidRPr="00E61788">
        <w:t>ſ</w:t>
      </w:r>
      <w:r>
        <w:t>zigdar Szlusim tebi.</w:t>
      </w:r>
    </w:p>
    <w:p w14:paraId="4FF2A976" w14:textId="77777777" w:rsidR="00F82E30" w:rsidRDefault="000668FB" w:rsidP="00C712B2">
      <w:pPr>
        <w:pStyle w:val="teiab"/>
      </w:pPr>
      <w:r>
        <w:t>Z</w:t>
      </w:r>
      <w:r w:rsidR="003451AB">
        <w:t>K</w:t>
      </w:r>
      <w:r>
        <w:t>ri me v-tvoje rane pro</w:t>
      </w:r>
      <w:r w:rsidRPr="00E61788">
        <w:t>ſ</w:t>
      </w:r>
      <w:r>
        <w:t xml:space="preserve">zim, o moi </w:t>
      </w:r>
      <w:r w:rsidRPr="00A04DC4">
        <w:rPr>
          <w:rStyle w:val="teipersName"/>
        </w:rPr>
        <w:t>Jesush</w:t>
      </w:r>
      <w:r>
        <w:t xml:space="preserve"> prelyublen!</w:t>
      </w:r>
      <w:r>
        <w:br/>
        <w:t>Dai, da tebe v-Szerdczu no</w:t>
      </w:r>
      <w:r w:rsidRPr="00E61788">
        <w:t>ſ</w:t>
      </w:r>
      <w:r>
        <w:t>zim, da me nebu sgal plamen,</w:t>
      </w:r>
      <w:r>
        <w:br/>
        <w:t>Da po</w:t>
      </w:r>
      <w:r w:rsidRPr="00E61788">
        <w:t>ſ</w:t>
      </w:r>
      <w:r>
        <w:t>zvetno zaversavam, to nebe z</w:t>
      </w:r>
      <w:r w:rsidR="003451AB">
        <w:t>K</w:t>
      </w:r>
      <w:r>
        <w:t>o premishlavam</w:t>
      </w:r>
      <w:r>
        <w:br/>
        <w:t>Ta</w:t>
      </w:r>
      <w:r w:rsidR="003451AB">
        <w:t>K</w:t>
      </w:r>
      <w:r>
        <w:t>, da ja tebi v</w:t>
      </w:r>
      <w:r w:rsidRPr="00E61788">
        <w:t>ſ</w:t>
      </w:r>
      <w:r>
        <w:t>za</w:t>
      </w:r>
      <w:r w:rsidR="003451AB">
        <w:t>K</w:t>
      </w:r>
      <w:r>
        <w:t xml:space="preserve"> den Dushu za en Aldov davam</w:t>
      </w:r>
      <w:r>
        <w:br/>
        <w:t>Zdai, y na ve</w:t>
      </w:r>
      <w:r w:rsidR="003451AB">
        <w:t>K</w:t>
      </w:r>
      <w:r>
        <w:t xml:space="preserve">e </w:t>
      </w:r>
    </w:p>
    <w:p w14:paraId="056C83A7" w14:textId="2B5C022A" w:rsidR="000668FB" w:rsidRDefault="000668FB" w:rsidP="00F82E30">
      <w:pPr>
        <w:pStyle w:val="teiclosure"/>
      </w:pPr>
      <w:r>
        <w:t>Amen.</w:t>
      </w:r>
    </w:p>
    <w:p w14:paraId="63F8E467" w14:textId="08DF0F95" w:rsidR="000668FB" w:rsidRDefault="000668FB" w:rsidP="00A612D4">
      <w:pPr>
        <w:pStyle w:val="Naslov2"/>
      </w:pPr>
      <w:r>
        <w:t>Na Notu: No= 273.</w:t>
      </w:r>
    </w:p>
    <w:p w14:paraId="72C84A80" w14:textId="11098F4C" w:rsidR="000668FB" w:rsidRDefault="000668FB" w:rsidP="00A612D4">
      <w:pPr>
        <w:pStyle w:val="teiclosure"/>
      </w:pPr>
      <w:r>
        <w:t>Vertatur.</w:t>
      </w:r>
    </w:p>
    <w:p w14:paraId="36CB1420" w14:textId="77777777" w:rsidR="000668FB" w:rsidRDefault="000668F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427EDD" w14:textId="581C95D5" w:rsidR="000668FB" w:rsidRDefault="008E3BBD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/194/</w:t>
      </w:r>
    </w:p>
    <w:p w14:paraId="71FED41F" w14:textId="142DF6D4" w:rsidR="008E3BBD" w:rsidRDefault="008E3BBD" w:rsidP="00425649">
      <w:pPr>
        <w:pStyle w:val="teifwPageNum"/>
      </w:pPr>
      <w:r>
        <w:t>430.</w:t>
      </w:r>
    </w:p>
    <w:p w14:paraId="5BACEDDC" w14:textId="03A1DAA6" w:rsidR="008E3BBD" w:rsidRDefault="008E3BBD" w:rsidP="00C712B2">
      <w:pPr>
        <w:pStyle w:val="teiab"/>
      </w:pPr>
      <w:r>
        <w:t>Hote szim o v</w:t>
      </w:r>
      <w:r w:rsidRPr="00E61788">
        <w:t>ſ</w:t>
      </w:r>
      <w:r>
        <w:t xml:space="preserve">zi Farmani! </w:t>
      </w:r>
      <w:r w:rsidR="003451AB">
        <w:t>K</w:t>
      </w:r>
      <w:r>
        <w:t>i sze v-grehih znaidete,</w:t>
      </w:r>
      <w:r>
        <w:br/>
        <w:t>V-Szvetu Czir</w:t>
      </w:r>
      <w:r w:rsidR="003451AB">
        <w:t>K</w:t>
      </w:r>
      <w:r>
        <w:t>vu zte pozvani, ovdi milozt naidete;</w:t>
      </w:r>
      <w:r>
        <w:br/>
      </w:r>
      <w:r w:rsidRPr="00425649">
        <w:rPr>
          <w:rStyle w:val="teipersName"/>
        </w:rPr>
        <w:t>Jesush</w:t>
      </w:r>
      <w:r>
        <w:t xml:space="preserve"> dragi va</w:t>
      </w:r>
      <w:r w:rsidRPr="00E61788">
        <w:t>ſ</w:t>
      </w:r>
      <w:r>
        <w:t>z v</w:t>
      </w:r>
      <w:r w:rsidRPr="00E61788">
        <w:t>ſ</w:t>
      </w:r>
      <w:r>
        <w:t>ze vabi, vam che grehe odpuztit,</w:t>
      </w:r>
      <w:r>
        <w:br/>
        <w:t>A</w:t>
      </w:r>
      <w:r w:rsidR="003451AB">
        <w:t>K</w:t>
      </w:r>
      <w:r>
        <w:t>oprem je ve</w:t>
      </w:r>
      <w:r w:rsidRPr="00E61788">
        <w:t>ſ</w:t>
      </w:r>
      <w:r>
        <w:t xml:space="preserve">z </w:t>
      </w:r>
      <w:r w:rsidR="003451AB">
        <w:t>K</w:t>
      </w:r>
      <w:r>
        <w:t>ervavi, vendar che miloztiv bit.</w:t>
      </w:r>
    </w:p>
    <w:p w14:paraId="532912B7" w14:textId="1F0FCCB1" w:rsidR="008E3BBD" w:rsidRDefault="003858BA" w:rsidP="00C712B2">
      <w:pPr>
        <w:pStyle w:val="teiab"/>
      </w:pPr>
      <w:r>
        <w:t>Ta</w:t>
      </w:r>
      <w:r w:rsidR="003451AB">
        <w:t>K</w:t>
      </w:r>
      <w:r>
        <w:t xml:space="preserve"> lyublene, y zvolene Ovchicze povablene,</w:t>
      </w:r>
      <w:r>
        <w:br/>
      </w:r>
      <w:r w:rsidR="003451AB">
        <w:t>K</w:t>
      </w:r>
      <w:r>
        <w:t>oje zte z</w:t>
      </w:r>
      <w:r w:rsidR="003451AB">
        <w:t>K</w:t>
      </w:r>
      <w:r>
        <w:t>o</w:t>
      </w:r>
      <w:r w:rsidRPr="00E61788">
        <w:t>ſ</w:t>
      </w:r>
      <w:r>
        <w:t>z greh zgublene, od Boga zaversene,</w:t>
      </w:r>
      <w:r>
        <w:br/>
        <w:t>Ovdi mate, da vi znate vacho vel</w:t>
      </w:r>
      <w:r w:rsidR="003451AB">
        <w:t>K</w:t>
      </w:r>
      <w:r>
        <w:t>o ve</w:t>
      </w:r>
      <w:r w:rsidRPr="00E61788">
        <w:t>ſ</w:t>
      </w:r>
      <w:r>
        <w:t>zelje,</w:t>
      </w:r>
      <w:r>
        <w:br/>
      </w:r>
      <w:r w:rsidR="003451AB">
        <w:t>K</w:t>
      </w:r>
      <w:r>
        <w:t>ai selite v</w:t>
      </w:r>
      <w:r w:rsidRPr="00E61788">
        <w:t>ſ</w:t>
      </w:r>
      <w:r>
        <w:t xml:space="preserve">ze dobite, </w:t>
      </w:r>
      <w:r w:rsidRPr="00425649">
        <w:rPr>
          <w:rStyle w:val="teipersName"/>
        </w:rPr>
        <w:t>Jesush</w:t>
      </w:r>
      <w:r>
        <w:t xml:space="preserve"> vam pomagat che.</w:t>
      </w:r>
    </w:p>
    <w:p w14:paraId="30C886FF" w14:textId="7B819AF3" w:rsidR="003858BA" w:rsidRDefault="003858BA" w:rsidP="00C712B2">
      <w:pPr>
        <w:pStyle w:val="teiab"/>
      </w:pPr>
      <w:r>
        <w:t>V</w:t>
      </w:r>
      <w:r w:rsidRPr="00E61788">
        <w:t>ſ</w:t>
      </w:r>
      <w:r>
        <w:t>zi nedusni, y pobosni doideju v-Szeto Nebo,</w:t>
      </w:r>
      <w:r>
        <w:br/>
        <w:t>V</w:t>
      </w:r>
      <w:r w:rsidRPr="00E61788">
        <w:t>ſ</w:t>
      </w:r>
      <w:r>
        <w:t xml:space="preserve">zi </w:t>
      </w:r>
      <w:r w:rsidR="003451AB">
        <w:t>K</w:t>
      </w:r>
      <w:r>
        <w:t>rivichni, ino greshni pa</w:t>
      </w:r>
      <w:r w:rsidR="003451AB">
        <w:t>K</w:t>
      </w:r>
      <w:r>
        <w:t xml:space="preserve"> v-tu jamo pre</w:t>
      </w:r>
      <w:r w:rsidR="003451AB">
        <w:t>K</w:t>
      </w:r>
      <w:r>
        <w:t>lenz</w:t>
      </w:r>
      <w:r w:rsidR="003451AB">
        <w:t>K</w:t>
      </w:r>
      <w:r>
        <w:t>o;</w:t>
      </w:r>
      <w:r>
        <w:br/>
        <w:t>Szveto Nebo pripravleno je szamo za pravichne,</w:t>
      </w:r>
      <w:r>
        <w:br/>
        <w:t xml:space="preserve">Ah! </w:t>
      </w:r>
      <w:r w:rsidR="003451AB">
        <w:t>K</w:t>
      </w:r>
      <w:r>
        <w:t>a</w:t>
      </w:r>
      <w:r w:rsidR="003451AB">
        <w:t>K</w:t>
      </w:r>
      <w:r>
        <w:t xml:space="preserve"> tes</w:t>
      </w:r>
      <w:r w:rsidR="003451AB">
        <w:t>K</w:t>
      </w:r>
      <w:r>
        <w:t>o, y ne</w:t>
      </w:r>
      <w:r w:rsidRPr="00E61788">
        <w:t>ſ</w:t>
      </w:r>
      <w:r>
        <w:t>zrechno bude za v</w:t>
      </w:r>
      <w:r w:rsidRPr="00E61788">
        <w:t>ſ</w:t>
      </w:r>
      <w:r>
        <w:t>ze greshni</w:t>
      </w:r>
      <w:r w:rsidR="003451AB">
        <w:t>K</w:t>
      </w:r>
      <w:r>
        <w:t>e.</w:t>
      </w:r>
    </w:p>
    <w:p w14:paraId="17ED87C1" w14:textId="2E43F526" w:rsidR="003858BA" w:rsidRDefault="003858BA" w:rsidP="00C712B2">
      <w:pPr>
        <w:pStyle w:val="teiab"/>
      </w:pPr>
      <w:r>
        <w:t>Dene</w:t>
      </w:r>
      <w:r w:rsidRPr="00E61788">
        <w:t>ſ</w:t>
      </w:r>
      <w:r>
        <w:t xml:space="preserve">z molte, y szi zvolte, </w:t>
      </w:r>
      <w:r w:rsidR="003451AB">
        <w:t>K</w:t>
      </w:r>
      <w:r>
        <w:t>ai selite od Boga,</w:t>
      </w:r>
      <w:r>
        <w:br/>
        <w:t xml:space="preserve">Pobolshanye v-Szerdczi </w:t>
      </w:r>
      <w:r w:rsidR="002800BD">
        <w:t>nozte, da vam szvetu milozt da;</w:t>
      </w:r>
      <w:r w:rsidR="002800BD">
        <w:br/>
      </w:r>
      <w:r w:rsidR="003451AB">
        <w:t>K</w:t>
      </w:r>
      <w:r w:rsidR="002800BD">
        <w:t xml:space="preserve">oga peche greh nai reche: </w:t>
      </w:r>
      <w:r w:rsidR="002800BD" w:rsidRPr="00425649">
        <w:rPr>
          <w:rStyle w:val="teipersName"/>
        </w:rPr>
        <w:t>Jesush</w:t>
      </w:r>
      <w:r w:rsidR="002800BD">
        <w:t xml:space="preserve"> Szmilui</w:t>
      </w:r>
      <w:r w:rsidR="002800BD" w:rsidRPr="00E61788">
        <w:t>ſ</w:t>
      </w:r>
      <w:r w:rsidR="002800BD">
        <w:t>ze chre</w:t>
      </w:r>
      <w:r w:rsidR="002800BD" w:rsidRPr="00E61788">
        <w:t>ſ</w:t>
      </w:r>
      <w:r w:rsidR="002800BD">
        <w:t>z me!</w:t>
      </w:r>
      <w:r w:rsidR="002800BD">
        <w:br/>
        <w:t>Odpuzti moje v</w:t>
      </w:r>
      <w:r w:rsidR="002800BD" w:rsidRPr="00E61788">
        <w:t>ſ</w:t>
      </w:r>
      <w:r w:rsidR="002800BD">
        <w:t>ze grehe, v-tvoju milozt vzemi me.</w:t>
      </w:r>
    </w:p>
    <w:p w14:paraId="56217063" w14:textId="4B1BD5BD" w:rsidR="002800BD" w:rsidRDefault="002800BD" w:rsidP="00C712B2">
      <w:pPr>
        <w:pStyle w:val="teiab"/>
      </w:pPr>
      <w:r>
        <w:t>Ja nevredni greshni Chlove</w:t>
      </w:r>
      <w:r w:rsidR="003451AB">
        <w:t>K</w:t>
      </w:r>
      <w:r>
        <w:t xml:space="preserve"> vudrim na mojo Szerdcze,</w:t>
      </w:r>
      <w:r>
        <w:br/>
        <w:t>Po</w:t>
      </w:r>
      <w:r w:rsidR="003451AB">
        <w:t>K</w:t>
      </w:r>
      <w:r>
        <w:t>le</w:t>
      </w:r>
      <w:r w:rsidR="003451AB">
        <w:t>K</w:t>
      </w:r>
      <w:r>
        <w:t xml:space="preserve">nem pri </w:t>
      </w:r>
      <w:r w:rsidR="003451AB">
        <w:t>K</w:t>
      </w:r>
      <w:r>
        <w:t>risu pole</w:t>
      </w:r>
      <w:r w:rsidR="003451AB">
        <w:t>K</w:t>
      </w:r>
      <w:r>
        <w:t>, pro</w:t>
      </w:r>
      <w:r w:rsidRPr="00E61788">
        <w:t>ſ</w:t>
      </w:r>
      <w:r>
        <w:t>zim te za milosche,</w:t>
      </w:r>
      <w:r>
        <w:br/>
        <w:t>Ve</w:t>
      </w:r>
      <w:r w:rsidRPr="00E61788">
        <w:t>ſ</w:t>
      </w:r>
      <w:r>
        <w:t xml:space="preserve">z </w:t>
      </w:r>
      <w:r w:rsidR="003451AB">
        <w:t>K</w:t>
      </w:r>
      <w:r>
        <w:t xml:space="preserve">ervav na </w:t>
      </w:r>
      <w:r w:rsidR="003451AB">
        <w:t>K</w:t>
      </w:r>
      <w:r>
        <w:t xml:space="preserve">ris razpeti dragi </w:t>
      </w:r>
      <w:r w:rsidRPr="00425649">
        <w:rPr>
          <w:rStyle w:val="teipersName"/>
        </w:rPr>
        <w:t>Jesush</w:t>
      </w:r>
      <w:r>
        <w:t xml:space="preserve"> lyubleni!</w:t>
      </w:r>
      <w:r>
        <w:br/>
        <w:t>Nashe boge Dushe vzemi, da bumo zvelicheni.</w:t>
      </w:r>
    </w:p>
    <w:p w14:paraId="7B6E9B91" w14:textId="77777777" w:rsidR="002800BD" w:rsidRDefault="002800BD" w:rsidP="00DD33E6">
      <w:pPr>
        <w:spacing w:after="200"/>
        <w:rPr>
          <w:sz w:val="24"/>
          <w:szCs w:val="24"/>
        </w:rPr>
      </w:pPr>
    </w:p>
    <w:p w14:paraId="5666C635" w14:textId="268FC5BC" w:rsidR="002800BD" w:rsidRDefault="002800BD" w:rsidP="00BF1FDD">
      <w:pPr>
        <w:pStyle w:val="Naslov2"/>
      </w:pPr>
      <w:r>
        <w:t>Od greha Jalnozti,</w:t>
      </w:r>
      <w:r>
        <w:br/>
        <w:t>Na Notu: No= 274.</w:t>
      </w:r>
    </w:p>
    <w:p w14:paraId="107BA0B0" w14:textId="0FDCBFAD" w:rsidR="002800BD" w:rsidRDefault="002800BD" w:rsidP="00C712B2">
      <w:pPr>
        <w:pStyle w:val="teiab"/>
      </w:pPr>
      <w:r>
        <w:t xml:space="preserve">O Chemerna </w:t>
      </w:r>
      <w:r w:rsidR="003451AB">
        <w:t>K</w:t>
      </w:r>
      <w:r>
        <w:t>acha, zro</w:t>
      </w:r>
      <w:r w:rsidR="003451AB">
        <w:t>K</w:t>
      </w:r>
      <w:r>
        <w:t xml:space="preserve"> nashega placha!</w:t>
      </w:r>
      <w:r>
        <w:br/>
        <w:t>Za</w:t>
      </w:r>
      <w:r w:rsidR="003451AB">
        <w:t>K</w:t>
      </w:r>
      <w:r>
        <w:t>ai ne</w:t>
      </w:r>
      <w:r w:rsidRPr="00E61788">
        <w:t>ſ</w:t>
      </w:r>
      <w:r>
        <w:t>zi ishla iz</w:t>
      </w:r>
      <w:r w:rsidR="003451AB">
        <w:t>K</w:t>
      </w:r>
      <w:r>
        <w:t>at dale dracha?</w:t>
      </w:r>
    </w:p>
    <w:p w14:paraId="50AA0A9A" w14:textId="77777777" w:rsidR="002800BD" w:rsidRDefault="002800B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337094" w14:textId="214423F4" w:rsidR="002800BD" w:rsidRDefault="002800BD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/195/</w:t>
      </w:r>
    </w:p>
    <w:p w14:paraId="26658FA3" w14:textId="5690721F" w:rsidR="002800BD" w:rsidRDefault="002800BD" w:rsidP="00BF1FDD">
      <w:pPr>
        <w:pStyle w:val="teifwPageNum"/>
      </w:pPr>
      <w:r>
        <w:t>431.</w:t>
      </w:r>
    </w:p>
    <w:p w14:paraId="4E2402E9" w14:textId="0F1EB88F" w:rsidR="002800BD" w:rsidRDefault="002800BD" w:rsidP="00C712B2">
      <w:pPr>
        <w:pStyle w:val="teiab"/>
      </w:pPr>
      <w:r>
        <w:t>Gde bi tvoje mlade bila po</w:t>
      </w:r>
      <w:r w:rsidR="003451AB">
        <w:t>K</w:t>
      </w:r>
      <w:r>
        <w:t>otila,</w:t>
      </w:r>
      <w:r>
        <w:br/>
        <w:t>Tvo pro</w:t>
      </w:r>
      <w:r w:rsidR="003451AB">
        <w:t>K</w:t>
      </w:r>
      <w:r>
        <w:t>leta Szeme po</w:t>
      </w:r>
      <w:r w:rsidRPr="00E61788">
        <w:t>ſ</w:t>
      </w:r>
      <w:r>
        <w:t>zejala bila.</w:t>
      </w:r>
    </w:p>
    <w:p w14:paraId="61785656" w14:textId="59F4DB95" w:rsidR="002800BD" w:rsidRDefault="002800BD" w:rsidP="00C712B2">
      <w:pPr>
        <w:pStyle w:val="teiab"/>
      </w:pPr>
      <w:r>
        <w:t>Nego je</w:t>
      </w:r>
      <w:r w:rsidRPr="00E61788">
        <w:t>ſ</w:t>
      </w:r>
      <w:r>
        <w:t>zi bila gnezdo napravila</w:t>
      </w:r>
      <w:r>
        <w:br/>
        <w:t>Vu duple jablane mladicze zvalila.</w:t>
      </w:r>
    </w:p>
    <w:p w14:paraId="277BF864" w14:textId="65B3B34C" w:rsidR="002800BD" w:rsidRDefault="002800BD" w:rsidP="00C712B2">
      <w:pPr>
        <w:pStyle w:val="teiab"/>
      </w:pPr>
      <w:r>
        <w:t>Vu Paradisomz</w:t>
      </w:r>
      <w:r w:rsidR="003451AB">
        <w:t>K</w:t>
      </w:r>
      <w:r>
        <w:t>om chinila szi Verto</w:t>
      </w:r>
      <w:r>
        <w:br/>
        <w:t>Szvoi zachete</w:t>
      </w:r>
      <w:r w:rsidR="003451AB">
        <w:t>K</w:t>
      </w:r>
      <w:r>
        <w:t xml:space="preserve"> nashoi nevoli, y tugi.</w:t>
      </w:r>
    </w:p>
    <w:p w14:paraId="5A7168A3" w14:textId="232C686B" w:rsidR="002800BD" w:rsidRDefault="002800BD" w:rsidP="00C712B2">
      <w:pPr>
        <w:pStyle w:val="teiab"/>
      </w:pPr>
      <w:r>
        <w:t xml:space="preserve">Ta </w:t>
      </w:r>
      <w:r w:rsidR="003451AB">
        <w:t>K</w:t>
      </w:r>
      <w:r>
        <w:t>achicze mlade je</w:t>
      </w:r>
      <w:r w:rsidRPr="00E61788">
        <w:t>ſ</w:t>
      </w:r>
      <w:r>
        <w:t>zu z-gnezda zeshle,</w:t>
      </w:r>
      <w:r>
        <w:br/>
        <w:t>Po v</w:t>
      </w:r>
      <w:r w:rsidRPr="00E61788">
        <w:t>ſ</w:t>
      </w:r>
      <w:r>
        <w:t>zem szu</w:t>
      </w:r>
      <w:r w:rsidRPr="00E61788">
        <w:t>ſ</w:t>
      </w:r>
      <w:r>
        <w:t>ze Szvetu iz gnezda ra</w:t>
      </w:r>
      <w:r w:rsidRPr="00E61788">
        <w:t>ſ</w:t>
      </w:r>
      <w:r>
        <w:t>zlezle.</w:t>
      </w:r>
    </w:p>
    <w:p w14:paraId="7B981C12" w14:textId="48BD3075" w:rsidR="002800BD" w:rsidRDefault="002800BD" w:rsidP="00C712B2">
      <w:pPr>
        <w:pStyle w:val="teiab"/>
      </w:pPr>
      <w:r>
        <w:t xml:space="preserve">Da </w:t>
      </w:r>
      <w:r w:rsidRPr="0080021C">
        <w:rPr>
          <w:rStyle w:val="teipersName"/>
        </w:rPr>
        <w:t>Noe</w:t>
      </w:r>
      <w:r>
        <w:t xml:space="preserve"> vremena v</w:t>
      </w:r>
      <w:r w:rsidRPr="00E61788">
        <w:t>ſ</w:t>
      </w:r>
      <w:r>
        <w:t>zu szu zemlu bile</w:t>
      </w:r>
      <w:r>
        <w:br/>
        <w:t>Z-plodom, y Szemenom Szvojom napunile.</w:t>
      </w:r>
    </w:p>
    <w:p w14:paraId="048DA345" w14:textId="5E3FE914" w:rsidR="002800BD" w:rsidRDefault="002800BD" w:rsidP="00C712B2">
      <w:pPr>
        <w:pStyle w:val="teiab"/>
      </w:pPr>
      <w:r>
        <w:t>Nai bi</w:t>
      </w:r>
      <w:r w:rsidRPr="00E61788">
        <w:t>ſ</w:t>
      </w:r>
      <w:r>
        <w:t>ze v</w:t>
      </w:r>
      <w:r w:rsidRPr="00E61788">
        <w:t>ſ</w:t>
      </w:r>
      <w:r>
        <w:t>ze bile onda potopile,</w:t>
      </w:r>
      <w:r>
        <w:br/>
      </w:r>
      <w:r w:rsidR="003451AB">
        <w:t>K</w:t>
      </w:r>
      <w:r>
        <w:t>a</w:t>
      </w:r>
      <w:r w:rsidR="003451AB">
        <w:t>K</w:t>
      </w:r>
      <w:r w:rsidRPr="00E61788">
        <w:t>ſ</w:t>
      </w:r>
      <w:r>
        <w:t>zu ztvari druge potonile bile.</w:t>
      </w:r>
    </w:p>
    <w:p w14:paraId="3467ADAB" w14:textId="288F69D1" w:rsidR="002800BD" w:rsidRDefault="003451AB" w:rsidP="00C712B2">
      <w:pPr>
        <w:pStyle w:val="teiab"/>
      </w:pPr>
      <w:r>
        <w:t>K</w:t>
      </w:r>
      <w:r w:rsidR="002800BD">
        <w:t>ache znamenuju jalnozt vnoge lyudi,</w:t>
      </w:r>
      <w:r w:rsidR="002800BD">
        <w:br/>
      </w:r>
      <w:r>
        <w:t>K</w:t>
      </w:r>
      <w:r w:rsidR="002800BD">
        <w:t>ojeh je tuli</w:t>
      </w:r>
      <w:r>
        <w:t>K</w:t>
      </w:r>
      <w:r w:rsidR="0080021C">
        <w:t>o</w:t>
      </w:r>
      <w:r w:rsidR="002800BD">
        <w:t xml:space="preserve">, </w:t>
      </w:r>
      <w:r>
        <w:t>K</w:t>
      </w:r>
      <w:r w:rsidR="002800BD">
        <w:t>uli</w:t>
      </w:r>
      <w:r>
        <w:t>K</w:t>
      </w:r>
      <w:r w:rsidR="002800BD">
        <w:t>o je lyudi</w:t>
      </w:r>
    </w:p>
    <w:p w14:paraId="3C05D635" w14:textId="47739E13" w:rsidR="002800BD" w:rsidRDefault="002800BD" w:rsidP="00C712B2">
      <w:pPr>
        <w:pStyle w:val="teiab"/>
      </w:pPr>
      <w:r>
        <w:t xml:space="preserve">Ar je </w:t>
      </w:r>
      <w:r w:rsidR="003451AB">
        <w:t>K</w:t>
      </w:r>
      <w:r>
        <w:t xml:space="preserve">acha jada </w:t>
      </w:r>
      <w:r w:rsidRPr="001A12C5">
        <w:rPr>
          <w:rStyle w:val="teipersName"/>
        </w:rPr>
        <w:t>Evi</w:t>
      </w:r>
      <w:r>
        <w:t xml:space="preserve"> szvoga dala,</w:t>
      </w:r>
      <w:r>
        <w:br/>
        <w:t>Zato v</w:t>
      </w:r>
      <w:r w:rsidRPr="00E61788">
        <w:t>ſ</w:t>
      </w:r>
      <w:r>
        <w:t>za natura jalna je poztala.</w:t>
      </w:r>
    </w:p>
    <w:p w14:paraId="07CFA024" w14:textId="53E994B6" w:rsidR="002800BD" w:rsidRDefault="002800BD" w:rsidP="00C712B2">
      <w:pPr>
        <w:pStyle w:val="teiab"/>
      </w:pPr>
      <w:r>
        <w:t xml:space="preserve">Vnogo </w:t>
      </w:r>
      <w:r w:rsidR="003451AB">
        <w:t>K</w:t>
      </w:r>
      <w:r>
        <w:t>rat je chuti, vnogi lyudi ve</w:t>
      </w:r>
      <w:r w:rsidR="0049222E">
        <w:t>le,</w:t>
      </w:r>
      <w:r w:rsidR="0049222E">
        <w:br/>
        <w:t>Ta</w:t>
      </w:r>
      <w:r w:rsidR="003451AB">
        <w:t>K</w:t>
      </w:r>
      <w:r w:rsidR="0049222E">
        <w:t>ovu naturu, da imaju chm</w:t>
      </w:r>
      <w:r>
        <w:t>ele.</w:t>
      </w:r>
    </w:p>
    <w:p w14:paraId="0646D6F4" w14:textId="2649C8D8" w:rsidR="0049222E" w:rsidRDefault="0049222E" w:rsidP="00C712B2">
      <w:pPr>
        <w:pStyle w:val="teiab"/>
      </w:pPr>
      <w:r>
        <w:t>Salecz v</w:t>
      </w:r>
      <w:r w:rsidRPr="00E61788">
        <w:t>ſ</w:t>
      </w:r>
      <w:r>
        <w:t>za</w:t>
      </w:r>
      <w:r w:rsidR="003451AB">
        <w:t>K</w:t>
      </w:r>
      <w:r>
        <w:t>a ima, ne</w:t>
      </w:r>
      <w:r w:rsidRPr="00E61788">
        <w:t>ſ</w:t>
      </w:r>
      <w:r>
        <w:t>zme ga zpuztiti,</w:t>
      </w:r>
      <w:r>
        <w:br/>
        <w:t>A</w:t>
      </w:r>
      <w:r w:rsidR="003451AB">
        <w:t>K</w:t>
      </w:r>
      <w:r>
        <w:t>o ga vun zpuzti, mora poginuti.</w:t>
      </w:r>
    </w:p>
    <w:p w14:paraId="448F54C7" w14:textId="66996862" w:rsidR="0049222E" w:rsidRDefault="0049222E" w:rsidP="00C712B2">
      <w:pPr>
        <w:pStyle w:val="teiab"/>
      </w:pPr>
      <w:r>
        <w:t xml:space="preserve">Ravno </w:t>
      </w:r>
      <w:r w:rsidR="003451AB">
        <w:t>K</w:t>
      </w:r>
      <w:r>
        <w:t>a</w:t>
      </w:r>
      <w:r w:rsidR="003451AB">
        <w:t>K</w:t>
      </w:r>
      <w:r>
        <w:t>ti Chmele, ta</w:t>
      </w:r>
      <w:r w:rsidR="003451AB">
        <w:t>K</w:t>
      </w:r>
      <w:r>
        <w:t xml:space="preserve"> je Chlove</w:t>
      </w:r>
      <w:r w:rsidR="003451AB">
        <w:t>K</w:t>
      </w:r>
      <w:r>
        <w:t xml:space="preserve"> jalni,</w:t>
      </w:r>
      <w:r>
        <w:br/>
        <w:t>Proti drugem bru</w:t>
      </w:r>
      <w:r w:rsidRPr="00E61788">
        <w:t>ſ</w:t>
      </w:r>
      <w:r>
        <w:t>zi Szvoi Salecz chemerni.</w:t>
      </w:r>
    </w:p>
    <w:p w14:paraId="509CE2CD" w14:textId="6438E897" w:rsidR="0049222E" w:rsidRDefault="0049222E" w:rsidP="001A12C5">
      <w:pPr>
        <w:pStyle w:val="teiclosure"/>
      </w:pPr>
      <w:r>
        <w:t>V. C.</w:t>
      </w:r>
    </w:p>
    <w:p w14:paraId="763FDC04" w14:textId="77777777" w:rsidR="0049222E" w:rsidRDefault="0049222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E18F08" w14:textId="1667A3AE" w:rsidR="0049222E" w:rsidRDefault="0049222E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/196/</w:t>
      </w:r>
    </w:p>
    <w:p w14:paraId="0AE88CA1" w14:textId="71543ABC" w:rsidR="0049222E" w:rsidRDefault="0049222E" w:rsidP="00583B1F">
      <w:pPr>
        <w:pStyle w:val="teifwPageNum"/>
      </w:pPr>
      <w:r>
        <w:t>432.</w:t>
      </w:r>
    </w:p>
    <w:p w14:paraId="20FEFD9D" w14:textId="1154939A" w:rsidR="0049222E" w:rsidRDefault="0049222E" w:rsidP="00C712B2">
      <w:pPr>
        <w:pStyle w:val="teiab"/>
      </w:pPr>
      <w:r>
        <w:t>A</w:t>
      </w:r>
      <w:r w:rsidR="003451AB">
        <w:t>K</w:t>
      </w:r>
      <w:r>
        <w:t>o ga vun zpuzti, szebi naivech S</w:t>
      </w:r>
      <w:r w:rsidR="003451AB">
        <w:t>K</w:t>
      </w:r>
      <w:r>
        <w:t>odi,</w:t>
      </w:r>
      <w:r>
        <w:br/>
        <w:t>Mora poginuti, to nam pelda tverdi.</w:t>
      </w:r>
    </w:p>
    <w:p w14:paraId="12DFB639" w14:textId="664CBCC6" w:rsidR="0049222E" w:rsidRDefault="003451AB" w:rsidP="00C712B2">
      <w:pPr>
        <w:pStyle w:val="teiab"/>
      </w:pPr>
      <w:r>
        <w:t>K</w:t>
      </w:r>
      <w:r w:rsidR="0049222E">
        <w:t>a</w:t>
      </w:r>
      <w:r>
        <w:t>K</w:t>
      </w:r>
      <w:r w:rsidR="0049222E">
        <w:t xml:space="preserve"> je negda S</w:t>
      </w:r>
      <w:r>
        <w:t>K</w:t>
      </w:r>
      <w:r w:rsidR="0049222E">
        <w:t xml:space="preserve">odil </w:t>
      </w:r>
      <w:r>
        <w:t>K</w:t>
      </w:r>
      <w:r w:rsidR="0049222E">
        <w:t>ain szvojemu bratczu,</w:t>
      </w:r>
      <w:r w:rsidR="0049222E">
        <w:br/>
      </w:r>
      <w:r>
        <w:t>K</w:t>
      </w:r>
      <w:r w:rsidR="0049222E">
        <w:t>oga je bil pichil z-jadovitim salozum.</w:t>
      </w:r>
    </w:p>
    <w:p w14:paraId="5533BE10" w14:textId="53B78511" w:rsidR="0049222E" w:rsidRDefault="003451AB" w:rsidP="00C712B2">
      <w:pPr>
        <w:pStyle w:val="teiab"/>
      </w:pPr>
      <w:r>
        <w:t>K</w:t>
      </w:r>
      <w:r w:rsidR="0049222E">
        <w:t>aiti je bil zpuztil Salecz szvoga jala,</w:t>
      </w:r>
      <w:r w:rsidR="0049222E">
        <w:br/>
        <w:t>Szada na v</w:t>
      </w:r>
      <w:r w:rsidR="0049222E" w:rsidRPr="00E61788">
        <w:t>ſ</w:t>
      </w:r>
      <w:r w:rsidR="0049222E">
        <w:t>ze ve</w:t>
      </w:r>
      <w:r>
        <w:t>K</w:t>
      </w:r>
      <w:r w:rsidR="0049222E">
        <w:t>e gorech v-pe</w:t>
      </w:r>
      <w:r>
        <w:t>K</w:t>
      </w:r>
      <w:r w:rsidR="0049222E">
        <w:t>lu lada.</w:t>
      </w:r>
    </w:p>
    <w:p w14:paraId="655E3073" w14:textId="35A29193" w:rsidR="0049222E" w:rsidRDefault="0049222E" w:rsidP="00C712B2">
      <w:pPr>
        <w:pStyle w:val="teiab"/>
      </w:pPr>
      <w:r>
        <w:t xml:space="preserve">Pri </w:t>
      </w:r>
      <w:r w:rsidRPr="00583B1F">
        <w:rPr>
          <w:rStyle w:val="teipersName"/>
        </w:rPr>
        <w:t>Asveru</w:t>
      </w:r>
      <w:r>
        <w:t xml:space="preserve"> </w:t>
      </w:r>
      <w:r w:rsidR="003451AB">
        <w:t>K</w:t>
      </w:r>
      <w:r>
        <w:t xml:space="preserve">ralu bil je </w:t>
      </w:r>
      <w:r w:rsidRPr="00583B1F">
        <w:rPr>
          <w:rStyle w:val="teipersName"/>
        </w:rPr>
        <w:t>Amon</w:t>
      </w:r>
      <w:r>
        <w:t xml:space="preserve"> Dvoru</w:t>
      </w:r>
      <w:r>
        <w:br/>
        <w:t>Oficzir naidragshi, di</w:t>
      </w:r>
      <w:r w:rsidR="003451AB">
        <w:t>K</w:t>
      </w:r>
      <w:r>
        <w:t>a v</w:t>
      </w:r>
      <w:r w:rsidRPr="00E61788">
        <w:t>ſ</w:t>
      </w:r>
      <w:r>
        <w:t>zemu Dvoru.</w:t>
      </w:r>
    </w:p>
    <w:p w14:paraId="7F30DBE0" w14:textId="7C678CF4" w:rsidR="0049222E" w:rsidRDefault="0049222E" w:rsidP="00C712B2">
      <w:pPr>
        <w:pStyle w:val="teiab"/>
      </w:pPr>
      <w:r>
        <w:t>Merdo</w:t>
      </w:r>
      <w:r w:rsidR="003451AB">
        <w:t>K</w:t>
      </w:r>
      <w:r>
        <w:t xml:space="preserve">eush dobri brat </w:t>
      </w:r>
      <w:r w:rsidRPr="00C712B2">
        <w:rPr>
          <w:rStyle w:val="teipersName"/>
        </w:rPr>
        <w:t>Ezter</w:t>
      </w:r>
      <w:r>
        <w:t xml:space="preserve"> </w:t>
      </w:r>
      <w:r w:rsidR="003451AB">
        <w:t>K</w:t>
      </w:r>
      <w:r>
        <w:t>ralicze,</w:t>
      </w:r>
      <w:r>
        <w:br/>
        <w:t xml:space="preserve">Od nyega je terpel prevnoge </w:t>
      </w:r>
      <w:r w:rsidR="003451AB">
        <w:t>K</w:t>
      </w:r>
      <w:r>
        <w:t>rivicze.</w:t>
      </w:r>
    </w:p>
    <w:p w14:paraId="17B71671" w14:textId="6B17CD90" w:rsidR="0049222E" w:rsidRDefault="003451AB" w:rsidP="00C712B2">
      <w:pPr>
        <w:pStyle w:val="teiab"/>
      </w:pPr>
      <w:r>
        <w:t>K</w:t>
      </w:r>
      <w:r w:rsidR="0049222E">
        <w:t>aiti je bil zpuzil Salecz szve jalnozti,</w:t>
      </w:r>
      <w:r w:rsidR="0049222E">
        <w:br/>
        <w:t>Prijel je na galgah szvoje Dar vrednozti.</w:t>
      </w:r>
    </w:p>
    <w:p w14:paraId="3F98410B" w14:textId="32AE7160" w:rsidR="0049222E" w:rsidRDefault="003451AB" w:rsidP="00C712B2">
      <w:pPr>
        <w:pStyle w:val="teiab"/>
      </w:pPr>
      <w:r>
        <w:t>K</w:t>
      </w:r>
      <w:r w:rsidR="0049222E">
        <w:t>a</w:t>
      </w:r>
      <w:r>
        <w:t>K</w:t>
      </w:r>
      <w:r w:rsidR="0049222E">
        <w:t xml:space="preserve"> Sidovz</w:t>
      </w:r>
      <w:r>
        <w:t>K</w:t>
      </w:r>
      <w:r w:rsidR="0049222E">
        <w:t xml:space="preserve">i Narod jalen prot' </w:t>
      </w:r>
      <w:r w:rsidR="0049222E" w:rsidRPr="00583B1F">
        <w:rPr>
          <w:rStyle w:val="teipersName"/>
        </w:rPr>
        <w:t>Jesushu</w:t>
      </w:r>
      <w:r w:rsidR="0049222E">
        <w:t>,</w:t>
      </w:r>
      <w:r w:rsidR="0049222E">
        <w:br/>
      </w:r>
      <w:r>
        <w:t>K</w:t>
      </w:r>
      <w:r w:rsidR="0049222E">
        <w:t>aiti je bil zpuztil z-jada nyevu Dushu.</w:t>
      </w:r>
    </w:p>
    <w:p w14:paraId="771C9460" w14:textId="60957774" w:rsidR="0049222E" w:rsidRDefault="0049222E" w:rsidP="00C712B2">
      <w:pPr>
        <w:pStyle w:val="teiab"/>
      </w:pPr>
      <w:r>
        <w:t>Oduren je poztal v</w:t>
      </w:r>
      <w:r w:rsidRPr="00E61788">
        <w:t>ſ</w:t>
      </w:r>
      <w:r>
        <w:t>zem Narodom zadni,</w:t>
      </w:r>
      <w:r>
        <w:br/>
      </w:r>
      <w:r w:rsidR="003451AB">
        <w:t>K</w:t>
      </w:r>
      <w:r>
        <w:t>i je negda pervi Narod bil zebrani.</w:t>
      </w:r>
    </w:p>
    <w:p w14:paraId="1D4E6031" w14:textId="6E0D7456" w:rsidR="0049222E" w:rsidRDefault="003451AB" w:rsidP="00C712B2">
      <w:pPr>
        <w:pStyle w:val="teiab"/>
      </w:pPr>
      <w:r>
        <w:t>K</w:t>
      </w:r>
      <w:r w:rsidR="0049222E">
        <w:t>i je negda Bogu naiverneche szlusil,</w:t>
      </w:r>
      <w:r w:rsidR="0049222E">
        <w:br/>
        <w:t>Vezda sze vu jarmu luczifera tusi.</w:t>
      </w:r>
    </w:p>
    <w:p w14:paraId="50716F88" w14:textId="2EAD8F43" w:rsidR="0049222E" w:rsidRDefault="0049222E" w:rsidP="00C712B2">
      <w:pPr>
        <w:pStyle w:val="teiab"/>
      </w:pPr>
      <w:r>
        <w:t>Ti szi pregon terpel za na</w:t>
      </w:r>
      <w:r w:rsidRPr="00E61788">
        <w:t>ſ</w:t>
      </w:r>
      <w:r>
        <w:t xml:space="preserve">z </w:t>
      </w:r>
      <w:r w:rsidRPr="00583B1F">
        <w:rPr>
          <w:rStyle w:val="teipersName"/>
        </w:rPr>
        <w:t>Jesush</w:t>
      </w:r>
      <w:r>
        <w:t xml:space="preserve"> dragi,</w:t>
      </w:r>
      <w:r>
        <w:br/>
        <w:t>Nam na lepi Navu</w:t>
      </w:r>
      <w:r w:rsidR="003451AB">
        <w:t>K</w:t>
      </w:r>
      <w:r>
        <w:t xml:space="preserve"> jalnozt preterpeti.</w:t>
      </w:r>
    </w:p>
    <w:p w14:paraId="6EBA76EE" w14:textId="58C0AB5D" w:rsidR="0049222E" w:rsidRDefault="0049222E" w:rsidP="00C712B2">
      <w:pPr>
        <w:pStyle w:val="teiab"/>
      </w:pPr>
      <w:r>
        <w:t>Objachi na</w:t>
      </w:r>
      <w:r w:rsidRPr="00E61788">
        <w:t>ſ</w:t>
      </w:r>
      <w:r>
        <w:t>z Bose! da mi iduch mimo</w:t>
      </w:r>
      <w:r>
        <w:br/>
        <w:t>Za tve Szveto Ime nazlob preterpimo.</w:t>
      </w:r>
    </w:p>
    <w:p w14:paraId="727AF80F" w14:textId="77777777" w:rsidR="0049222E" w:rsidRDefault="0049222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59A94D" w14:textId="621C87F9" w:rsidR="0049222E" w:rsidRDefault="0049222E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/197/</w:t>
      </w:r>
    </w:p>
    <w:p w14:paraId="728B3927" w14:textId="43B4C735" w:rsidR="0049222E" w:rsidRDefault="0049222E" w:rsidP="00583B1F">
      <w:pPr>
        <w:pStyle w:val="teifwPageNum"/>
      </w:pPr>
      <w:r>
        <w:t>433.</w:t>
      </w:r>
    </w:p>
    <w:p w14:paraId="7B995091" w14:textId="2428014D" w:rsidR="0049222E" w:rsidRDefault="0049222E" w:rsidP="00C712B2">
      <w:pPr>
        <w:pStyle w:val="teiab"/>
      </w:pPr>
      <w:r>
        <w:t>Onem pa</w:t>
      </w:r>
      <w:r w:rsidR="003451AB">
        <w:t>K</w:t>
      </w:r>
      <w:r>
        <w:t xml:space="preserve"> odprozti, </w:t>
      </w:r>
      <w:r w:rsidR="003451AB">
        <w:t>K</w:t>
      </w:r>
      <w:r>
        <w:t>i na</w:t>
      </w:r>
      <w:r w:rsidRPr="00E61788">
        <w:t>ſ</w:t>
      </w:r>
      <w:r>
        <w:t>z nazlobuju</w:t>
      </w:r>
      <w:r>
        <w:br/>
        <w:t xml:space="preserve">Jalne, ar neznaju, </w:t>
      </w:r>
      <w:r w:rsidR="003451AB">
        <w:t>K</w:t>
      </w:r>
      <w:r>
        <w:t>ai szami chiniju.</w:t>
      </w:r>
    </w:p>
    <w:p w14:paraId="029EB9C3" w14:textId="28EEBFD7" w:rsidR="0049222E" w:rsidRDefault="0049222E" w:rsidP="00C712B2">
      <w:pPr>
        <w:pStyle w:val="teiab"/>
      </w:pPr>
      <w:r>
        <w:t>Da zpuschaju szvoje Salcze nepogineu,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ti Chmele chinu, neg da </w:t>
      </w:r>
      <w:r w:rsidR="003451AB">
        <w:t>K</w:t>
      </w:r>
      <w:r>
        <w:t>-tebi pridu.</w:t>
      </w:r>
    </w:p>
    <w:p w14:paraId="1E45E684" w14:textId="77777777" w:rsidR="0049222E" w:rsidRDefault="0049222E" w:rsidP="00DD33E6">
      <w:pPr>
        <w:spacing w:after="200"/>
        <w:rPr>
          <w:sz w:val="24"/>
          <w:szCs w:val="24"/>
        </w:rPr>
      </w:pPr>
    </w:p>
    <w:p w14:paraId="4576491F" w14:textId="116806C8" w:rsidR="0049222E" w:rsidRDefault="0049222E" w:rsidP="00C712B2">
      <w:pPr>
        <w:pStyle w:val="Naslov2"/>
      </w:pPr>
      <w:r>
        <w:t>Na 3. Nedelyu</w:t>
      </w:r>
      <w:r>
        <w:br/>
        <w:t>po Troja</w:t>
      </w:r>
      <w:r w:rsidR="003451AB">
        <w:t>K</w:t>
      </w:r>
      <w:r>
        <w:t>ih.</w:t>
      </w:r>
    </w:p>
    <w:p w14:paraId="24E0AD29" w14:textId="3FE49FA5" w:rsidR="0049222E" w:rsidRDefault="0049222E" w:rsidP="00583B1F">
      <w:pPr>
        <w:pStyle w:val="Naslov2"/>
      </w:pPr>
      <w:r>
        <w:t>Greshni</w:t>
      </w:r>
      <w:r w:rsidR="003451AB">
        <w:t>K</w:t>
      </w:r>
      <w:r>
        <w:t>a Tuguvanye.</w:t>
      </w:r>
      <w:r>
        <w:br/>
        <w:t>Na Notu: No= 275. 196.</w:t>
      </w:r>
    </w:p>
    <w:p w14:paraId="1FC38BFE" w14:textId="477338F7" w:rsidR="0049222E" w:rsidRDefault="0049222E" w:rsidP="00C712B2">
      <w:pPr>
        <w:pStyle w:val="teiab"/>
      </w:pPr>
      <w:r>
        <w:t>Ja nevolni Chlove</w:t>
      </w:r>
      <w:r w:rsidR="003451AB">
        <w:t>K</w:t>
      </w:r>
      <w:r>
        <w:t xml:space="preserve"> greshni, ve</w:t>
      </w:r>
      <w:r w:rsidR="003451AB">
        <w:t>K</w:t>
      </w:r>
      <w:r>
        <w:t>ivechne Szmerti Szin,</w:t>
      </w:r>
      <w:r>
        <w:br/>
      </w:r>
      <w:r w:rsidR="003451AB">
        <w:t>K</w:t>
      </w:r>
      <w:r>
        <w:t>a</w:t>
      </w:r>
      <w:r w:rsidR="003451AB">
        <w:t>K</w:t>
      </w:r>
      <w:r w:rsidRPr="00E61788">
        <w:t>ſ</w:t>
      </w:r>
      <w:r>
        <w:t>ze plashim, ter sze bojim, da nedojdem v-pe</w:t>
      </w:r>
      <w:r w:rsidR="003451AB">
        <w:t>K</w:t>
      </w:r>
      <w:r>
        <w:t>la Dim,</w:t>
      </w:r>
      <w:r>
        <w:br/>
      </w:r>
      <w:r w:rsidR="003451AB">
        <w:t>K</w:t>
      </w:r>
      <w:r>
        <w:t>oga greshni</w:t>
      </w:r>
      <w:r w:rsidR="003451AB">
        <w:t>K</w:t>
      </w:r>
      <w:r>
        <w:t xml:space="preserve"> ne jeden </w:t>
      </w:r>
      <w:r w:rsidR="003451AB">
        <w:t>K</w:t>
      </w:r>
      <w:r>
        <w:t>rat, za</w:t>
      </w:r>
      <w:r w:rsidRPr="00E61788">
        <w:t>ſ</w:t>
      </w:r>
      <w:r>
        <w:t xml:space="preserve">zlusil szem jezero </w:t>
      </w:r>
      <w:r w:rsidR="003451AB">
        <w:t>K</w:t>
      </w:r>
      <w:r>
        <w:t>rat,</w:t>
      </w:r>
      <w:r>
        <w:br/>
        <w:t>O jaj meni, oh jaj meni! pe</w:t>
      </w:r>
      <w:r w:rsidR="003451AB">
        <w:t>K</w:t>
      </w:r>
      <w:r>
        <w:t>el placha bude mi.</w:t>
      </w:r>
    </w:p>
    <w:p w14:paraId="1669125E" w14:textId="210A59AA" w:rsidR="0049222E" w:rsidRDefault="00633714" w:rsidP="00C712B2">
      <w:pPr>
        <w:pStyle w:val="teiab"/>
      </w:pPr>
      <w:r>
        <w:t>Szad sze zdignem, ter pobegnem med vi</w:t>
      </w:r>
      <w:r w:rsidRPr="00E61788">
        <w:t>ſ</w:t>
      </w:r>
      <w:r>
        <w:t>zo</w:t>
      </w:r>
      <w:r w:rsidR="003451AB">
        <w:t>K</w:t>
      </w:r>
      <w:r>
        <w:t>e pechine,</w:t>
      </w:r>
      <w:r>
        <w:br/>
      </w:r>
      <w:r w:rsidR="003451AB">
        <w:t>K</w:t>
      </w:r>
      <w:r>
        <w:t>ade ztanuju zverine v-s</w:t>
      </w:r>
      <w:r w:rsidR="003451AB">
        <w:t>K</w:t>
      </w:r>
      <w:r>
        <w:t>ure loze puschine,</w:t>
      </w:r>
      <w:r>
        <w:br/>
        <w:t>Mozbit Szerdi Bosji vujdem, y che</w:t>
      </w:r>
      <w:r w:rsidRPr="00E61788">
        <w:t>ſ</w:t>
      </w:r>
      <w:r>
        <w:t>z pravdu nyegvu prejdem,</w:t>
      </w:r>
      <w:r>
        <w:br/>
        <w:t>Jaj! ali Bog mene najde, che tia v-pe</w:t>
      </w:r>
      <w:r w:rsidR="003451AB">
        <w:t>K</w:t>
      </w:r>
      <w:r>
        <w:t>el z</w:t>
      </w:r>
      <w:r w:rsidR="003451AB">
        <w:t>K</w:t>
      </w:r>
      <w:r>
        <w:t>rijem</w:t>
      </w:r>
      <w:r w:rsidRPr="00E61788">
        <w:t>ſ</w:t>
      </w:r>
      <w:r>
        <w:t>ze.</w:t>
      </w:r>
    </w:p>
    <w:p w14:paraId="4B410630" w14:textId="1C7F8E8E" w:rsidR="00633714" w:rsidRDefault="00633714" w:rsidP="00C712B2">
      <w:pPr>
        <w:pStyle w:val="teiab"/>
      </w:pPr>
      <w:r>
        <w:t>Oh! ztrashna grehov obilnozt, y Sivlenya odurnozt</w:t>
      </w:r>
      <w:r>
        <w:br/>
        <w:t>Z-perom ne moguche zpi</w:t>
      </w:r>
      <w:r w:rsidRPr="00E61788">
        <w:t>ſ</w:t>
      </w:r>
      <w:r>
        <w:t>zat, Szerdcza greshnoga bludnozt,</w:t>
      </w:r>
      <w:r>
        <w:br/>
        <w:t>Vishe nego zvezd na Nebu, ali pez</w:t>
      </w:r>
      <w:r w:rsidR="003451AB">
        <w:t>K</w:t>
      </w:r>
      <w:r>
        <w:t>a je vu morju,</w:t>
      </w:r>
      <w:r>
        <w:br/>
        <w:t>Najde</w:t>
      </w:r>
      <w:r w:rsidRPr="00E61788">
        <w:t>ſ</w:t>
      </w:r>
      <w:r>
        <w:t xml:space="preserve">ze </w:t>
      </w:r>
      <w:r w:rsidR="003451AB">
        <w:t>K</w:t>
      </w:r>
      <w:r>
        <w:t>rivicz vu meni, nemren tait hudobnozt.</w:t>
      </w:r>
    </w:p>
    <w:p w14:paraId="715D72A1" w14:textId="11213B5D" w:rsidR="00633714" w:rsidRDefault="00633714" w:rsidP="00C712B2">
      <w:pPr>
        <w:pStyle w:val="teiab"/>
      </w:pPr>
      <w:r>
        <w:t>O ti zemla, y vi vode! da me nezte poserle,</w:t>
      </w:r>
      <w:r>
        <w:br/>
        <w:t>Divje ztvari Oro</w:t>
      </w:r>
      <w:r w:rsidRPr="00E61788">
        <w:t>ſ</w:t>
      </w:r>
      <w:r>
        <w:t xml:space="preserve">zlani, </w:t>
      </w:r>
      <w:r w:rsidR="003451AB">
        <w:t>K</w:t>
      </w:r>
      <w:r>
        <w:t>a</w:t>
      </w:r>
      <w:r w:rsidR="003451AB">
        <w:t>K</w:t>
      </w:r>
      <w:r>
        <w:t xml:space="preserve"> me nezte z</w:t>
      </w:r>
      <w:r w:rsidR="003451AB">
        <w:t>K</w:t>
      </w:r>
      <w:r>
        <w:t>onchale,</w:t>
      </w:r>
      <w:r>
        <w:br/>
        <w:t>Y Szmert huda, da ne doshla zmed siveh me van zbri</w:t>
      </w:r>
      <w:r w:rsidRPr="00E61788">
        <w:t>ſ</w:t>
      </w:r>
      <w:r>
        <w:t>zala,</w:t>
      </w:r>
      <w:r>
        <w:br/>
      </w:r>
      <w:r w:rsidR="003451AB">
        <w:t>K</w:t>
      </w:r>
      <w:r>
        <w:t>ad prot Bogu je</w:t>
      </w:r>
      <w:r w:rsidRPr="00E61788">
        <w:t>ſ</w:t>
      </w:r>
      <w:r>
        <w:t>zem greshil, y nyega znovich ranil.</w:t>
      </w:r>
    </w:p>
    <w:p w14:paraId="05C7DE97" w14:textId="3C90C0BB" w:rsidR="00633714" w:rsidRDefault="00633714" w:rsidP="00D177E6">
      <w:pPr>
        <w:pStyle w:val="teiclosure0"/>
      </w:pPr>
      <w:r>
        <w:t>V. C.</w:t>
      </w:r>
    </w:p>
    <w:p w14:paraId="183E93B6" w14:textId="77777777" w:rsidR="00633714" w:rsidRDefault="0063371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6DDBAA" w14:textId="426D4BD3" w:rsidR="00633714" w:rsidRDefault="003B6FE9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/198/</w:t>
      </w:r>
    </w:p>
    <w:p w14:paraId="7FF05802" w14:textId="5E664F8D" w:rsidR="003B6FE9" w:rsidRDefault="003B6FE9" w:rsidP="00DC53F9">
      <w:pPr>
        <w:pStyle w:val="teifwPageNum"/>
      </w:pPr>
      <w:r>
        <w:t>434.</w:t>
      </w:r>
    </w:p>
    <w:p w14:paraId="7602A44F" w14:textId="7DFE64E9" w:rsidR="003B6FE9" w:rsidRDefault="003451AB" w:rsidP="00C712B2">
      <w:pPr>
        <w:pStyle w:val="teiab"/>
      </w:pPr>
      <w:r>
        <w:t>K</w:t>
      </w:r>
      <w:r w:rsidR="008F76A2">
        <w:t xml:space="preserve">am szad pojdem, </w:t>
      </w:r>
      <w:r>
        <w:t>K</w:t>
      </w:r>
      <w:r w:rsidR="008F76A2">
        <w:t>am</w:t>
      </w:r>
      <w:r w:rsidR="008F76A2" w:rsidRPr="00E61788">
        <w:t>ſ</w:t>
      </w:r>
      <w:r w:rsidR="008F76A2">
        <w:t>ze vtechem, gde miloschu zadobim,</w:t>
      </w:r>
      <w:r w:rsidR="008F76A2">
        <w:br/>
        <w:t>Odurja me Nebo zeml</w:t>
      </w:r>
      <w:r w:rsidR="00DC53F9" w:rsidRPr="00DC53F9">
        <w:rPr>
          <w:rStyle w:val="teiadd"/>
        </w:rPr>
        <w:t>y</w:t>
      </w:r>
      <w:r w:rsidR="008F76A2">
        <w:t>a, nigde nemam ufanya,</w:t>
      </w:r>
      <w:r w:rsidR="008F76A2">
        <w:br/>
        <w:t>Neg ti Bose szmiluj mi</w:t>
      </w:r>
      <w:r w:rsidR="008F76A2" w:rsidRPr="00E61788">
        <w:t>ſ</w:t>
      </w:r>
      <w:r w:rsidR="008F76A2">
        <w:t>ze, ter za grehe nebichuj me,</w:t>
      </w:r>
      <w:r w:rsidR="008F76A2">
        <w:br/>
        <w:t>Da z-</w:t>
      </w:r>
      <w:r w:rsidR="008F76A2" w:rsidRPr="00485C77">
        <w:rPr>
          <w:rStyle w:val="teipersName"/>
        </w:rPr>
        <w:t>judashem</w:t>
      </w:r>
      <w:r w:rsidR="008F76A2">
        <w:t xml:space="preserve"> na v</w:t>
      </w:r>
      <w:r w:rsidR="008F76A2" w:rsidRPr="00E61788">
        <w:t>ſ</w:t>
      </w:r>
      <w:r w:rsidR="008F76A2">
        <w:t>ze ve</w:t>
      </w:r>
      <w:r>
        <w:t>K</w:t>
      </w:r>
      <w:r w:rsidR="008F76A2">
        <w:t>e muchil v-pe</w:t>
      </w:r>
      <w:r>
        <w:t>K</w:t>
      </w:r>
      <w:r w:rsidR="008F76A2">
        <w:t>lu nebum</w:t>
      </w:r>
      <w:r w:rsidR="008F76A2" w:rsidRPr="00E61788">
        <w:t>ſ</w:t>
      </w:r>
      <w:r w:rsidR="008F76A2">
        <w:t>ze.</w:t>
      </w:r>
    </w:p>
    <w:p w14:paraId="69EA730B" w14:textId="3CD29B1C" w:rsidR="008F76A2" w:rsidRDefault="008F76A2" w:rsidP="00C712B2">
      <w:pPr>
        <w:pStyle w:val="teiab"/>
      </w:pPr>
      <w:r>
        <w:t>Od szad anda v-turobnozti bum zprevadyal Sivlenye,</w:t>
      </w:r>
      <w:r>
        <w:br/>
        <w:t>Y za vnoge budem moje po</w:t>
      </w:r>
      <w:r w:rsidR="003451AB">
        <w:t>K</w:t>
      </w:r>
      <w:r>
        <w:t>oru chinil grehe:</w:t>
      </w:r>
      <w:r>
        <w:br/>
        <w:t>Ar mi Szerdcze suh</w:t>
      </w:r>
      <w:r w:rsidR="003451AB">
        <w:t>K</w:t>
      </w:r>
      <w:r>
        <w:t>o plache, ochi pa</w:t>
      </w:r>
      <w:r w:rsidR="003451AB">
        <w:t>K</w:t>
      </w:r>
      <w:r>
        <w:t>o szuze toche,</w:t>
      </w:r>
      <w:r>
        <w:br/>
        <w:t xml:space="preserve">Da szem na </w:t>
      </w:r>
      <w:r w:rsidR="003451AB">
        <w:t>K</w:t>
      </w:r>
      <w:r>
        <w:t>ris predragoga razpel Od</w:t>
      </w:r>
      <w:r w:rsidR="003451AB">
        <w:t>K</w:t>
      </w:r>
      <w:r>
        <w:t>upitela.</w:t>
      </w:r>
    </w:p>
    <w:p w14:paraId="4353AA81" w14:textId="083C2E82" w:rsidR="008F76A2" w:rsidRDefault="008F76A2" w:rsidP="00C712B2">
      <w:pPr>
        <w:pStyle w:val="teiab"/>
      </w:pPr>
      <w:r>
        <w:t>Neglej Bose miloztivni na moje greshne chine,</w:t>
      </w:r>
      <w:r>
        <w:br/>
        <w:t xml:space="preserve">Nit nepazi na </w:t>
      </w:r>
      <w:r w:rsidR="003451AB">
        <w:t>K</w:t>
      </w:r>
      <w:r>
        <w:t xml:space="preserve">rivicze tebi zto </w:t>
      </w:r>
      <w:r w:rsidR="003451AB">
        <w:t>K</w:t>
      </w:r>
      <w:r>
        <w:t>rat vchinyene:</w:t>
      </w:r>
      <w:r>
        <w:br/>
        <w:t>Ar ti ne</w:t>
      </w:r>
      <w:r w:rsidRPr="00E61788">
        <w:t>ſ</w:t>
      </w:r>
      <w:r>
        <w:t xml:space="preserve">zi zbog pravichneh doshel, neg, </w:t>
      </w:r>
      <w:r w:rsidR="003451AB">
        <w:t>K</w:t>
      </w:r>
      <w:r>
        <w:t>a</w:t>
      </w:r>
      <w:r w:rsidR="003451AB">
        <w:t>K</w:t>
      </w:r>
      <w:r>
        <w:t xml:space="preserve"> ja, </w:t>
      </w:r>
      <w:r w:rsidR="003451AB">
        <w:t>K</w:t>
      </w:r>
      <w:r>
        <w:t>rivichneh,</w:t>
      </w:r>
      <w:r>
        <w:br/>
        <w:t>Anda prozti, ter veli</w:t>
      </w:r>
      <w:r w:rsidR="003451AB">
        <w:t>K</w:t>
      </w:r>
      <w:r>
        <w:t>u vchini z-menum miloschu.</w:t>
      </w:r>
    </w:p>
    <w:p w14:paraId="1242112F" w14:textId="731C47FC" w:rsidR="008F76A2" w:rsidRDefault="008F76A2" w:rsidP="00C712B2">
      <w:pPr>
        <w:pStyle w:val="teiab"/>
      </w:pPr>
      <w:r>
        <w:t>Devetde</w:t>
      </w:r>
      <w:r w:rsidRPr="00E61788">
        <w:t>ſ</w:t>
      </w:r>
      <w:r>
        <w:t>zet devet Ovchicz zbog jedne oztavil szi,</w:t>
      </w:r>
      <w:r>
        <w:br/>
        <w:t>Nebo zarad nevolnoga Chlove</w:t>
      </w:r>
      <w:r w:rsidR="003451AB">
        <w:t>K</w:t>
      </w:r>
      <w:r>
        <w:t>a zapuztil szi;</w:t>
      </w:r>
      <w:r>
        <w:br/>
        <w:t>Ja szem Ovcza pogublena, ra</w:t>
      </w:r>
      <w:r w:rsidRPr="00E61788">
        <w:t>ſ</w:t>
      </w:r>
      <w:r>
        <w:t>zipnoga Szina pelda,</w:t>
      </w:r>
      <w:r>
        <w:br/>
        <w:t>Dragi Otecz Paztir dobri! z-milosche me ne</w:t>
      </w:r>
      <w:r w:rsidRPr="00E61788">
        <w:t>ſ</w:t>
      </w:r>
      <w:r>
        <w:t>zhiti.</w:t>
      </w:r>
    </w:p>
    <w:p w14:paraId="56EBAB0A" w14:textId="2A7A9709" w:rsidR="008F76A2" w:rsidRDefault="003451AB" w:rsidP="00C712B2">
      <w:pPr>
        <w:pStyle w:val="teiab"/>
      </w:pPr>
      <w:r>
        <w:t>K</w:t>
      </w:r>
      <w:r w:rsidR="008F76A2">
        <w:t>aj bi ha</w:t>
      </w:r>
      <w:r w:rsidR="008F76A2" w:rsidRPr="00E61788">
        <w:t>ſ</w:t>
      </w:r>
      <w:r w:rsidR="008F76A2">
        <w:t>znila Szmert brid</w:t>
      </w:r>
      <w:r>
        <w:t>K</w:t>
      </w:r>
      <w:r w:rsidR="008F76A2">
        <w:t xml:space="preserve">a, y </w:t>
      </w:r>
      <w:r>
        <w:t>K</w:t>
      </w:r>
      <w:r w:rsidR="008F76A2">
        <w:t>aj tvoja v</w:t>
      </w:r>
      <w:r w:rsidR="008F76A2" w:rsidRPr="00E61788">
        <w:t>ſ</w:t>
      </w:r>
      <w:r w:rsidR="008F76A2">
        <w:t>za mu</w:t>
      </w:r>
      <w:r>
        <w:t>K</w:t>
      </w:r>
      <w:r w:rsidR="008F76A2">
        <w:t>a,</w:t>
      </w:r>
      <w:r w:rsidR="008F76A2">
        <w:br/>
      </w:r>
      <w:r>
        <w:t>K</w:t>
      </w:r>
      <w:r w:rsidR="008F76A2">
        <w:t xml:space="preserve">i szi terpel za me </w:t>
      </w:r>
      <w:r>
        <w:t>K</w:t>
      </w:r>
      <w:r w:rsidR="008F76A2">
        <w:t>rivcza tride</w:t>
      </w:r>
      <w:r w:rsidR="008F76A2" w:rsidRPr="00E61788">
        <w:t>ſ</w:t>
      </w:r>
      <w:r w:rsidR="008F76A2">
        <w:t>zet y tri leta,</w:t>
      </w:r>
      <w:r w:rsidR="008F76A2">
        <w:br/>
        <w:t>Iz</w:t>
      </w:r>
      <w:r>
        <w:t>K</w:t>
      </w:r>
      <w:r w:rsidR="008F76A2">
        <w:t>al szi me zgublenoga, da me vchinis Szina tvojoga,</w:t>
      </w:r>
      <w:r w:rsidR="008F76A2">
        <w:br/>
        <w:t>Anda mene prem da zloga, nezaverzi greshni</w:t>
      </w:r>
      <w:r>
        <w:t>K</w:t>
      </w:r>
      <w:r w:rsidR="008F76A2">
        <w:t>a.</w:t>
      </w:r>
    </w:p>
    <w:p w14:paraId="2ECB0E78" w14:textId="61D6E626" w:rsidR="008F76A2" w:rsidRDefault="008F76A2" w:rsidP="00C712B2">
      <w:pPr>
        <w:pStyle w:val="teiab"/>
      </w:pPr>
      <w:r>
        <w:t>Nebo zemla budi Szvedo</w:t>
      </w:r>
      <w:r w:rsidR="003451AB">
        <w:t>K</w:t>
      </w:r>
      <w:r>
        <w:t>, moja to je vezda rech,</w:t>
      </w:r>
      <w:r>
        <w:br/>
        <w:t>Oduriti chu v</w:t>
      </w:r>
      <w:r w:rsidRPr="00E61788">
        <w:t>ſ</w:t>
      </w:r>
      <w:r>
        <w:t>za Szlednya, greshil nebum nigdar vech,</w:t>
      </w:r>
      <w:r>
        <w:br/>
        <w:t>Neg miloschu meni z</w:t>
      </w:r>
      <w:r w:rsidR="003451AB">
        <w:t>K</w:t>
      </w:r>
      <w:r>
        <w:t>asi, Bose mili Otecz dragi!</w:t>
      </w:r>
      <w:r>
        <w:br/>
        <w:t>Da ne</w:t>
      </w:r>
      <w:r w:rsidRPr="00E61788">
        <w:t>ſ</w:t>
      </w:r>
      <w:r>
        <w:t>zrechni, do Szad greshni</w:t>
      </w:r>
      <w:r w:rsidR="003451AB">
        <w:t>K</w:t>
      </w:r>
      <w:r>
        <w:t>, ztalen budem po</w:t>
      </w:r>
      <w:r w:rsidR="003451AB">
        <w:t>K</w:t>
      </w:r>
      <w:r>
        <w:t>orni</w:t>
      </w:r>
      <w:r w:rsidR="003451AB">
        <w:t>K</w:t>
      </w:r>
      <w:r>
        <w:t>.</w:t>
      </w:r>
    </w:p>
    <w:p w14:paraId="270FC0FD" w14:textId="77777777" w:rsidR="008F76A2" w:rsidRDefault="008F76A2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078312" w14:textId="0C746A6F" w:rsidR="008F76A2" w:rsidRDefault="008F76A2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/199/</w:t>
      </w:r>
    </w:p>
    <w:p w14:paraId="226B60FC" w14:textId="1E237045" w:rsidR="008F76A2" w:rsidRDefault="008F76A2" w:rsidP="00DC53F9">
      <w:pPr>
        <w:pStyle w:val="teifwPageNum"/>
      </w:pPr>
      <w:r>
        <w:t>435.</w:t>
      </w:r>
    </w:p>
    <w:p w14:paraId="6923D15B" w14:textId="486AF9D1" w:rsidR="008F76A2" w:rsidRDefault="008F76A2" w:rsidP="00D163D7">
      <w:pPr>
        <w:pStyle w:val="Naslov2"/>
      </w:pPr>
      <w:r>
        <w:t>Opomijanye Greshni</w:t>
      </w:r>
      <w:r w:rsidR="003451AB">
        <w:t>K</w:t>
      </w:r>
      <w:r>
        <w:t>a.</w:t>
      </w:r>
      <w:r>
        <w:br/>
        <w:t>Na Notu: No= 276.</w:t>
      </w:r>
    </w:p>
    <w:p w14:paraId="322F64C8" w14:textId="1B95D104" w:rsidR="008F76A2" w:rsidRDefault="008F76A2" w:rsidP="00C712B2">
      <w:pPr>
        <w:pStyle w:val="teiab"/>
      </w:pPr>
      <w:r>
        <w:t>O Chlove</w:t>
      </w:r>
      <w:r w:rsidR="003451AB">
        <w:t>K</w:t>
      </w:r>
      <w:r>
        <w:t xml:space="preserve">! </w:t>
      </w:r>
      <w:r w:rsidR="003451AB">
        <w:t>K</w:t>
      </w:r>
      <w:r>
        <w:t>am poidesh, mi</w:t>
      </w:r>
      <w:r w:rsidRPr="00E61788">
        <w:t>ſ</w:t>
      </w:r>
      <w:r>
        <w:t>zli pa</w:t>
      </w:r>
      <w:r w:rsidR="003451AB">
        <w:t>K</w:t>
      </w:r>
      <w:r>
        <w:t xml:space="preserve"> </w:t>
      </w:r>
      <w:r w:rsidR="003451AB">
        <w:t>K</w:t>
      </w:r>
      <w:r>
        <w:t>am doidesh, jai jai!</w:t>
      </w:r>
      <w:r>
        <w:br/>
        <w:t>Ter josche greshiti, Szmesh Boga Szerditi! nai nai.</w:t>
      </w:r>
    </w:p>
    <w:p w14:paraId="6200AE81" w14:textId="0FBD9E2B" w:rsidR="008F76A2" w:rsidRDefault="008F76A2" w:rsidP="00C712B2">
      <w:pPr>
        <w:pStyle w:val="teiab"/>
      </w:pPr>
      <w:r>
        <w:t>Veruvat zadozti, Szvetz</w:t>
      </w:r>
      <w:r w:rsidR="003451AB">
        <w:t>K</w:t>
      </w:r>
      <w:r>
        <w:t>e na</w:t>
      </w:r>
      <w:r w:rsidRPr="00E61788">
        <w:t>ſ</w:t>
      </w:r>
      <w:r>
        <w:t>zladnozti! nai nai:</w:t>
      </w:r>
      <w:r>
        <w:br/>
        <w:t xml:space="preserve">Ar </w:t>
      </w:r>
      <w:r w:rsidR="003451AB">
        <w:t>K</w:t>
      </w:r>
      <w:r>
        <w:t>i sze nepazi, leh</w:t>
      </w:r>
      <w:r w:rsidR="003451AB">
        <w:t>K</w:t>
      </w:r>
      <w:r>
        <w:t>o sze omrazi! jai jai.</w:t>
      </w:r>
    </w:p>
    <w:p w14:paraId="36E145F2" w14:textId="065FF4DC" w:rsidR="008F76A2" w:rsidRDefault="008F76A2" w:rsidP="00C712B2">
      <w:pPr>
        <w:pStyle w:val="teiab"/>
      </w:pPr>
      <w:r>
        <w:t>V</w:t>
      </w:r>
      <w:r w:rsidRPr="00E61788">
        <w:t>ſ</w:t>
      </w:r>
      <w:r>
        <w:t>ze dobro prehadya, Szmert za nyim dohadya! jai jai:</w:t>
      </w:r>
      <w:r>
        <w:br/>
      </w:r>
      <w:r w:rsidR="003451AB">
        <w:t>K</w:t>
      </w:r>
      <w:r>
        <w:t>e nigdar zabiti, z-pameti puztiti! nai nai.</w:t>
      </w:r>
    </w:p>
    <w:p w14:paraId="7DEE29A8" w14:textId="248A6502" w:rsidR="008F76A2" w:rsidRDefault="008F76A2" w:rsidP="00C712B2">
      <w:pPr>
        <w:pStyle w:val="teiab"/>
      </w:pPr>
      <w:r>
        <w:t>Bogaztvo pogine, ve</w:t>
      </w:r>
      <w:r w:rsidRPr="00E61788">
        <w:t>ſ</w:t>
      </w:r>
      <w:r>
        <w:t>zelje premine! jai jai:</w:t>
      </w:r>
      <w:r>
        <w:br/>
        <w:t>Ta</w:t>
      </w:r>
      <w:r w:rsidR="003451AB">
        <w:t>K</w:t>
      </w:r>
      <w:r>
        <w:t xml:space="preserve"> mu sze podati, Boga zbantuvati! nai nai.</w:t>
      </w:r>
    </w:p>
    <w:p w14:paraId="216A9805" w14:textId="3ACC545B" w:rsidR="008F76A2" w:rsidRDefault="008F76A2" w:rsidP="00C712B2">
      <w:pPr>
        <w:pStyle w:val="teiab"/>
      </w:pPr>
      <w:r>
        <w:t xml:space="preserve">Ar ostro bu szudil, </w:t>
      </w:r>
      <w:r w:rsidR="003451AB">
        <w:t>K</w:t>
      </w:r>
      <w:r>
        <w:t>oi sze je trudil! jai jai:</w:t>
      </w:r>
      <w:r>
        <w:br/>
        <w:t>Nyegove ti mu</w:t>
      </w:r>
      <w:r w:rsidR="003451AB">
        <w:t>K</w:t>
      </w:r>
      <w:r>
        <w:t xml:space="preserve">e, </w:t>
      </w:r>
      <w:r w:rsidRPr="00D163D7">
        <w:rPr>
          <w:rStyle w:val="teidel"/>
        </w:rPr>
        <w:t>post</w:t>
      </w:r>
      <w:r>
        <w:t xml:space="preserve"> pospotati Ru</w:t>
      </w:r>
      <w:r w:rsidR="003451AB">
        <w:t>K</w:t>
      </w:r>
      <w:r>
        <w:t>e! nai nai.</w:t>
      </w:r>
    </w:p>
    <w:p w14:paraId="7F1DA041" w14:textId="30A24F3E" w:rsidR="008F76A2" w:rsidRDefault="008F76A2" w:rsidP="00C712B2">
      <w:pPr>
        <w:pStyle w:val="teiab"/>
      </w:pPr>
      <w:r>
        <w:t>Ter lene purine, v-pe</w:t>
      </w:r>
      <w:r w:rsidR="003451AB">
        <w:t>K</w:t>
      </w:r>
      <w:r>
        <w:t>lenz</w:t>
      </w:r>
      <w:r w:rsidR="003451AB">
        <w:t>K</w:t>
      </w:r>
      <w:r>
        <w:t>e glubine! jai jai:</w:t>
      </w:r>
      <w:r>
        <w:br/>
        <w:t>Gde pre</w:t>
      </w:r>
      <w:r w:rsidRPr="00E61788">
        <w:t>ſ</w:t>
      </w:r>
      <w:r>
        <w:t xml:space="preserve">z </w:t>
      </w:r>
      <w:r w:rsidR="003451AB">
        <w:t>K</w:t>
      </w:r>
      <w:r>
        <w:t>oncza peche, ter zahman te</w:t>
      </w:r>
      <w:r w:rsidR="003451AB">
        <w:t>K</w:t>
      </w:r>
      <w:r>
        <w:t xml:space="preserve"> reche! jai jai.</w:t>
      </w:r>
    </w:p>
    <w:p w14:paraId="054E44D6" w14:textId="3AB7347B" w:rsidR="008F76A2" w:rsidRDefault="008F76A2" w:rsidP="00C712B2">
      <w:pPr>
        <w:pStyle w:val="teiab"/>
      </w:pPr>
      <w:r>
        <w:t>Ah Neba sze minesh, na ve</w:t>
      </w:r>
      <w:r w:rsidR="003451AB">
        <w:t>K</w:t>
      </w:r>
      <w:r>
        <w:t>e poginesh! jai jai:</w:t>
      </w:r>
      <w:r>
        <w:br/>
        <w:t>Ta</w:t>
      </w:r>
      <w:r w:rsidR="003451AB">
        <w:t>K</w:t>
      </w:r>
      <w:r>
        <w:t xml:space="preserve"> z</w:t>
      </w:r>
      <w:r w:rsidR="003451AB">
        <w:t>K</w:t>
      </w:r>
      <w:r>
        <w:t xml:space="preserve">erbi sze Szada, da doidesh tam </w:t>
      </w:r>
      <w:r w:rsidR="003451AB">
        <w:t>K</w:t>
      </w:r>
      <w:r>
        <w:t>ada!</w:t>
      </w:r>
      <w:r>
        <w:br/>
        <w:t>v-Nebez</w:t>
      </w:r>
      <w:r w:rsidR="003451AB">
        <w:t>K</w:t>
      </w:r>
      <w:r>
        <w:t>i Rai.</w:t>
      </w:r>
    </w:p>
    <w:p w14:paraId="47831278" w14:textId="77777777" w:rsidR="008F76A2" w:rsidRDefault="008F76A2" w:rsidP="00DD33E6">
      <w:pPr>
        <w:spacing w:after="200"/>
        <w:rPr>
          <w:sz w:val="24"/>
          <w:szCs w:val="24"/>
        </w:rPr>
      </w:pPr>
    </w:p>
    <w:p w14:paraId="6404B5C2" w14:textId="3FC6353C" w:rsidR="008F76A2" w:rsidRDefault="008F76A2" w:rsidP="00D163D7">
      <w:pPr>
        <w:pStyle w:val="Naslov2"/>
      </w:pPr>
      <w:r>
        <w:t>Juterna, ali Rana Popev</w:t>
      </w:r>
      <w:r w:rsidR="003451AB">
        <w:t>K</w:t>
      </w:r>
      <w:r>
        <w:t>a.</w:t>
      </w:r>
      <w:r>
        <w:br/>
        <w:t>Na Notu: No= 276.</w:t>
      </w:r>
    </w:p>
    <w:p w14:paraId="2CF13D0C" w14:textId="137A6CB9" w:rsidR="008F76A2" w:rsidRDefault="008F76A2" w:rsidP="00C712B2">
      <w:pPr>
        <w:pStyle w:val="teiab"/>
      </w:pPr>
      <w:r>
        <w:t>Zdigni Dusha Ochi tvoje, ter poglei na Vishnyega,</w:t>
      </w:r>
      <w:r>
        <w:br/>
        <w:t>Za</w:t>
      </w:r>
      <w:r w:rsidR="003451AB">
        <w:t>K</w:t>
      </w:r>
      <w:r>
        <w:t>im hlepi Szerdcze moje, ar nich nema prez nyega.</w:t>
      </w:r>
      <w:r>
        <w:br/>
      </w:r>
      <w:r w:rsidR="003451AB">
        <w:t>K</w:t>
      </w:r>
      <w:r>
        <w:t>oga szlave v</w:t>
      </w:r>
      <w:r w:rsidRPr="00E61788">
        <w:t>ſ</w:t>
      </w:r>
      <w:r>
        <w:t>ze Ptichicze, po dolinah v</w:t>
      </w:r>
      <w:r w:rsidRPr="00E61788">
        <w:t>ſ</w:t>
      </w:r>
      <w:r>
        <w:t>ze Travicze:</w:t>
      </w:r>
      <w:r>
        <w:br/>
        <w:t>Ti ga nebush hvalila.</w:t>
      </w:r>
    </w:p>
    <w:p w14:paraId="6B4A6756" w14:textId="71E5EBF5" w:rsidR="008F76A2" w:rsidRDefault="008F76A2" w:rsidP="00D163D7">
      <w:pPr>
        <w:pStyle w:val="teiclosure"/>
      </w:pPr>
      <w:r>
        <w:t>V. C.</w:t>
      </w:r>
    </w:p>
    <w:p w14:paraId="1C9A09D8" w14:textId="77777777" w:rsidR="008F76A2" w:rsidRDefault="008F76A2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756664" w14:textId="120C72B3" w:rsidR="008F76A2" w:rsidRDefault="00EB149C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/200/</w:t>
      </w:r>
    </w:p>
    <w:p w14:paraId="6028A345" w14:textId="3FFBFA49" w:rsidR="00EB149C" w:rsidRDefault="00EB149C" w:rsidP="0055315E">
      <w:pPr>
        <w:pStyle w:val="teifwPageNum"/>
      </w:pPr>
      <w:r>
        <w:t>436.</w:t>
      </w:r>
    </w:p>
    <w:p w14:paraId="0298EE56" w14:textId="3925AE5A" w:rsidR="00EB149C" w:rsidRDefault="00EB149C" w:rsidP="00C712B2">
      <w:pPr>
        <w:pStyle w:val="teiab"/>
      </w:pPr>
      <w:r>
        <w:t xml:space="preserve">On je tebe branil chuval, </w:t>
      </w:r>
      <w:r w:rsidR="003451AB">
        <w:t>K</w:t>
      </w:r>
      <w:r>
        <w:t>ada szi pogibala;</w:t>
      </w:r>
      <w:r>
        <w:br/>
        <w:t>Dragovolno josh z</w:t>
      </w:r>
      <w:r w:rsidR="003451AB">
        <w:t>K</w:t>
      </w:r>
      <w:r>
        <w:t>oznuval, do</w:t>
      </w:r>
      <w:r w:rsidR="003451AB">
        <w:t>K</w:t>
      </w:r>
      <w:r>
        <w:t>lam szi pochivala,</w:t>
      </w:r>
      <w:r>
        <w:br/>
        <w:t xml:space="preserve">Zpevai anda </w:t>
      </w:r>
      <w:r w:rsidR="003451AB">
        <w:t>K</w:t>
      </w:r>
      <w:r>
        <w:t>aigod moresh, ar zadozta ti nemoresh</w:t>
      </w:r>
      <w:r>
        <w:br/>
        <w:t>Ovde Nyega hvaliti.</w:t>
      </w:r>
    </w:p>
    <w:p w14:paraId="5267E64E" w14:textId="5B9A4CF1" w:rsidR="00EB149C" w:rsidRDefault="00EB149C" w:rsidP="00C712B2">
      <w:pPr>
        <w:pStyle w:val="teiab"/>
      </w:pPr>
      <w:r>
        <w:t xml:space="preserve">Nai ti </w:t>
      </w:r>
      <w:r w:rsidR="00F27B5A">
        <w:t>bude Szlava di</w:t>
      </w:r>
      <w:r w:rsidR="003451AB">
        <w:t>K</w:t>
      </w:r>
      <w:r w:rsidR="00F27B5A">
        <w:t>a, Gozpodine zmosnozti!</w:t>
      </w:r>
      <w:r w:rsidR="00F27B5A">
        <w:br/>
        <w:t>Vezda dana preveli</w:t>
      </w:r>
      <w:r w:rsidR="003451AB">
        <w:t>K</w:t>
      </w:r>
      <w:r w:rsidR="00F27B5A">
        <w:t>a, od mene v-Ponoznozti,</w:t>
      </w:r>
      <w:r w:rsidR="00F27B5A">
        <w:br/>
      </w:r>
      <w:r w:rsidR="003451AB">
        <w:t>K</w:t>
      </w:r>
      <w:r w:rsidR="00F27B5A">
        <w:t xml:space="preserve">i szi meni </w:t>
      </w:r>
      <w:r w:rsidR="00F27B5A" w:rsidRPr="0055315E">
        <w:rPr>
          <w:rStyle w:val="teidel"/>
        </w:rPr>
        <w:t>po</w:t>
      </w:r>
      <w:r w:rsidR="00F27B5A">
        <w:t xml:space="preserve"> p'ovoi nochi, dneva dal po tvojoi Mochi</w:t>
      </w:r>
      <w:r w:rsidR="00F27B5A">
        <w:br/>
        <w:t>Novoga</w:t>
      </w:r>
      <w:r w:rsidR="00F27B5A" w:rsidRPr="00E61788">
        <w:t>ſ</w:t>
      </w:r>
      <w:r w:rsidR="00F27B5A">
        <w:t>ze vsivati.</w:t>
      </w:r>
    </w:p>
    <w:p w14:paraId="2DBE699C" w14:textId="2B867B58" w:rsidR="00F27B5A" w:rsidRDefault="00F27B5A" w:rsidP="00C712B2">
      <w:pPr>
        <w:pStyle w:val="teiab"/>
      </w:pPr>
      <w:r>
        <w:t>Vuchi mene Volyi Tvojoi vu v</w:t>
      </w:r>
      <w:r w:rsidRPr="00E61788">
        <w:t>ſ</w:t>
      </w:r>
      <w:r>
        <w:t>zem zadovoliti,</w:t>
      </w:r>
      <w:r>
        <w:br/>
        <w:t>Nit nepuzti seli mojoi od tebe odvoliti.</w:t>
      </w:r>
      <w:r>
        <w:br/>
        <w:t>Blago</w:t>
      </w:r>
      <w:r w:rsidRPr="00E61788">
        <w:t>ſ</w:t>
      </w:r>
      <w:r>
        <w:t>zlovi Ti me pute, da ta</w:t>
      </w:r>
      <w:r w:rsidR="003451AB">
        <w:t>K</w:t>
      </w:r>
      <w:r>
        <w:t xml:space="preserve"> besal bum v</w:t>
      </w:r>
      <w:r w:rsidRPr="00E61788">
        <w:t>ſ</w:t>
      </w:r>
      <w:r>
        <w:t xml:space="preserve">ze </w:t>
      </w:r>
      <w:r w:rsidR="003451AB">
        <w:t>K</w:t>
      </w:r>
      <w:r>
        <w:t>ute,</w:t>
      </w:r>
      <w:r>
        <w:br/>
      </w:r>
      <w:r w:rsidR="003451AB">
        <w:t>K</w:t>
      </w:r>
      <w:r>
        <w:t>i szi mi ne</w:t>
      </w:r>
      <w:r w:rsidRPr="00E61788">
        <w:t>ſ</w:t>
      </w:r>
      <w:r>
        <w:t>zlobodni.</w:t>
      </w:r>
    </w:p>
    <w:p w14:paraId="2BDFEF9D" w14:textId="0AE3F44E" w:rsidR="00F27B5A" w:rsidRDefault="00F27B5A" w:rsidP="00C712B2">
      <w:pPr>
        <w:pStyle w:val="teiab"/>
      </w:pPr>
      <w:r>
        <w:t>Chuvai, brani, ravnai moga Ti Sivlenya Mladozchu,</w:t>
      </w:r>
      <w:r>
        <w:br/>
        <w:t>Nevrednoga Szina Tvega, v-tvoju primi Miloschu!</w:t>
      </w:r>
      <w:r>
        <w:br/>
      </w:r>
      <w:r w:rsidR="003451AB">
        <w:t>K</w:t>
      </w:r>
      <w:r>
        <w:t>ad bush videl, da zabludi, nyegov onda Otecz budi!</w:t>
      </w:r>
      <w:r>
        <w:br/>
        <w:t>Obramba v-Pogibeli.</w:t>
      </w:r>
    </w:p>
    <w:p w14:paraId="5C79AC32" w14:textId="57A816A5" w:rsidR="00F27B5A" w:rsidRDefault="00F27B5A" w:rsidP="00C712B2">
      <w:pPr>
        <w:pStyle w:val="teiab"/>
      </w:pPr>
      <w:r>
        <w:t>Szerdcze moje da bu vruche, vu meni ti napravi,</w:t>
      </w:r>
      <w:r>
        <w:br/>
        <w:t>Da mi v</w:t>
      </w:r>
      <w:r w:rsidRPr="00E61788">
        <w:t>ſ</w:t>
      </w:r>
      <w:r>
        <w:t>zigdar bu goruche od Blisnyega lyubavi,</w:t>
      </w:r>
      <w:r>
        <w:br/>
        <w:t>Dai da moja budu Per</w:t>
      </w:r>
      <w:r w:rsidRPr="00E61788">
        <w:t>ſ</w:t>
      </w:r>
      <w:r>
        <w:t>za, v</w:t>
      </w:r>
      <w:r w:rsidRPr="00E61788">
        <w:t>ſ</w:t>
      </w:r>
      <w:r>
        <w:t>za</w:t>
      </w:r>
      <w:r w:rsidR="003451AB">
        <w:t>K</w:t>
      </w:r>
      <w:r>
        <w:t>u pomoch v</w:t>
      </w:r>
      <w:r w:rsidRPr="00E61788">
        <w:t>ſ</w:t>
      </w:r>
      <w:r>
        <w:t>zigdar berza</w:t>
      </w:r>
      <w:r>
        <w:br/>
        <w:t>Blisnyemu iz</w:t>
      </w:r>
      <w:r w:rsidR="003451AB">
        <w:t>K</w:t>
      </w:r>
      <w:r>
        <w:t>azati.</w:t>
      </w:r>
    </w:p>
    <w:p w14:paraId="686D6F59" w14:textId="66C19B6E" w:rsidR="00F27B5A" w:rsidRDefault="00F27B5A" w:rsidP="00C712B2">
      <w:pPr>
        <w:pStyle w:val="teiab"/>
      </w:pPr>
      <w:r>
        <w:t>Neprepuzti, da grehota v-Szerdcze me mi padala,</w:t>
      </w:r>
      <w:r>
        <w:br/>
        <w:t xml:space="preserve">Szerdczo-zmutnye </w:t>
      </w:r>
      <w:r w:rsidR="003451AB">
        <w:t>K</w:t>
      </w:r>
      <w:r>
        <w:t>a Szlepota, z-mojum Volyum ladala,</w:t>
      </w:r>
      <w:r>
        <w:br/>
        <w:t xml:space="preserve">Da bum, </w:t>
      </w:r>
      <w:r w:rsidR="003451AB">
        <w:t>K</w:t>
      </w:r>
      <w:r>
        <w:t>a</w:t>
      </w:r>
      <w:r w:rsidR="003451AB">
        <w:t>K</w:t>
      </w:r>
      <w:r>
        <w:t xml:space="preserve"> po</w:t>
      </w:r>
      <w:r w:rsidR="003451AB">
        <w:t>K</w:t>
      </w:r>
      <w:r>
        <w:t>orno Dete, zapovedi Tvoje Szvete</w:t>
      </w:r>
      <w:r>
        <w:br/>
        <w:t>Mogel obdersavati.</w:t>
      </w:r>
    </w:p>
    <w:p w14:paraId="362386F0" w14:textId="77777777" w:rsidR="00F27B5A" w:rsidRDefault="00F27B5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4F9741" w14:textId="717C7762" w:rsidR="00F27B5A" w:rsidRDefault="00F27B5A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/201/</w:t>
      </w:r>
    </w:p>
    <w:p w14:paraId="0BFC84B9" w14:textId="56C5FE39" w:rsidR="00F27B5A" w:rsidRDefault="00F27B5A" w:rsidP="0055315E">
      <w:pPr>
        <w:pStyle w:val="teifwPageNum"/>
      </w:pPr>
      <w:r>
        <w:t>437.</w:t>
      </w:r>
    </w:p>
    <w:p w14:paraId="4EFCE40F" w14:textId="11ED6D3E" w:rsidR="00F27B5A" w:rsidRDefault="00F27B5A" w:rsidP="00C712B2">
      <w:pPr>
        <w:pStyle w:val="teiab"/>
      </w:pPr>
      <w:r>
        <w:t xml:space="preserve">Da do </w:t>
      </w:r>
      <w:r w:rsidR="003451AB">
        <w:t>K</w:t>
      </w:r>
      <w:r>
        <w:t>oncza Sit</w:t>
      </w:r>
      <w:r w:rsidR="003451AB">
        <w:t>K</w:t>
      </w:r>
      <w:r>
        <w:t xml:space="preserve">a moga Siveti vu </w:t>
      </w:r>
      <w:r w:rsidR="003451AB">
        <w:t>K</w:t>
      </w:r>
      <w:r>
        <w:t>repozti,</w:t>
      </w:r>
      <w:r>
        <w:br/>
        <w:t>Mene v</w:t>
      </w:r>
      <w:r w:rsidRPr="00E61788">
        <w:t>ſ</w:t>
      </w:r>
      <w:r>
        <w:t>zigdar zahvalnoga z</w:t>
      </w:r>
      <w:r w:rsidR="003451AB">
        <w:t>K</w:t>
      </w:r>
      <w:r>
        <w:t>azat mogel radozti,</w:t>
      </w:r>
      <w:r>
        <w:br/>
        <w:t xml:space="preserve">Ter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="003451AB">
        <w:t>K</w:t>
      </w:r>
      <w:r>
        <w:t>ad Volya bude Tvoja, dai da Dusha mogla moja</w:t>
      </w:r>
      <w:r>
        <w:br/>
        <w:t xml:space="preserve">Bude </w:t>
      </w:r>
      <w:r w:rsidR="003451AB">
        <w:t>K</w:t>
      </w:r>
      <w:r>
        <w:t>-Tebi dozpeti.</w:t>
      </w:r>
    </w:p>
    <w:p w14:paraId="032A50E1" w14:textId="77777777" w:rsidR="00F27B5A" w:rsidRDefault="00F27B5A" w:rsidP="00DD33E6">
      <w:pPr>
        <w:spacing w:after="200"/>
        <w:rPr>
          <w:sz w:val="24"/>
          <w:szCs w:val="24"/>
        </w:rPr>
      </w:pPr>
    </w:p>
    <w:p w14:paraId="4989CE3B" w14:textId="465C2F8E" w:rsidR="00F27B5A" w:rsidRDefault="00F27B5A" w:rsidP="0055315E">
      <w:pPr>
        <w:pStyle w:val="Naslov2"/>
      </w:pPr>
      <w:r>
        <w:t xml:space="preserve">Od </w:t>
      </w:r>
      <w:r w:rsidRPr="0055315E">
        <w:rPr>
          <w:rStyle w:val="teipersName"/>
        </w:rPr>
        <w:t>Adama</w:t>
      </w:r>
      <w:r>
        <w:t xml:space="preserve">, y </w:t>
      </w:r>
      <w:r w:rsidRPr="0055315E">
        <w:rPr>
          <w:rStyle w:val="teipersName"/>
        </w:rPr>
        <w:t>Eve</w:t>
      </w:r>
      <w:r>
        <w:t>, vu Adventu.</w:t>
      </w:r>
      <w:r>
        <w:br/>
        <w:t>Na Notu: No= 277.</w:t>
      </w:r>
    </w:p>
    <w:p w14:paraId="25F86C37" w14:textId="66CC9F38" w:rsidR="00F27B5A" w:rsidRDefault="00F27B5A" w:rsidP="00C712B2">
      <w:pPr>
        <w:pStyle w:val="teiab"/>
      </w:pPr>
      <w:r>
        <w:t xml:space="preserve">O </w:t>
      </w:r>
      <w:r w:rsidRPr="0055315E">
        <w:rPr>
          <w:rStyle w:val="teipersName"/>
        </w:rPr>
        <w:t>Adam</w:t>
      </w:r>
      <w:r>
        <w:t xml:space="preserve">, y </w:t>
      </w:r>
      <w:r w:rsidRPr="0055315E">
        <w:rPr>
          <w:rStyle w:val="teipersName"/>
        </w:rPr>
        <w:t>Eva</w:t>
      </w:r>
      <w:r>
        <w:t xml:space="preserve"> vi greshni</w:t>
      </w:r>
      <w:r w:rsidR="003451AB">
        <w:t>K</w:t>
      </w:r>
      <w:r>
        <w:t>i dva!</w:t>
      </w:r>
      <w:r>
        <w:br/>
        <w:t>Ve</w:t>
      </w:r>
      <w:r w:rsidRPr="00E61788">
        <w:t>ſ</w:t>
      </w:r>
      <w:r>
        <w:t>zeli poztante Szmert preztat mora.</w:t>
      </w:r>
    </w:p>
    <w:p w14:paraId="7E5A0456" w14:textId="06BCC3B1" w:rsidR="00F27B5A" w:rsidRDefault="00F27B5A" w:rsidP="00C712B2">
      <w:pPr>
        <w:pStyle w:val="teiab"/>
      </w:pPr>
      <w:r>
        <w:t>Ali nam Bog z-Neba poshila ti gla</w:t>
      </w:r>
      <w:r w:rsidRPr="00E61788">
        <w:t>ſ</w:t>
      </w:r>
      <w:r>
        <w:t>z,</w:t>
      </w:r>
      <w:r>
        <w:br/>
        <w:t>Da hoche z-Chlove</w:t>
      </w:r>
      <w:r w:rsidR="003451AB">
        <w:t>K</w:t>
      </w:r>
      <w:r>
        <w:t>om poztati za na</w:t>
      </w:r>
      <w:r w:rsidRPr="00E61788">
        <w:t>ſ</w:t>
      </w:r>
      <w:r>
        <w:t>z.</w:t>
      </w:r>
    </w:p>
    <w:p w14:paraId="5F2C9C69" w14:textId="51158B02" w:rsidR="00F27B5A" w:rsidRDefault="00F27B5A" w:rsidP="00C712B2">
      <w:pPr>
        <w:pStyle w:val="teiab"/>
      </w:pPr>
      <w:r>
        <w:t>Oh! ve</w:t>
      </w:r>
      <w:r w:rsidRPr="00E61788">
        <w:t>ſ</w:t>
      </w:r>
      <w:r>
        <w:t>zel poztani nebudi tusen,</w:t>
      </w:r>
      <w:r>
        <w:br/>
      </w:r>
      <w:r w:rsidR="003451AB">
        <w:t>K</w:t>
      </w:r>
      <w:r>
        <w:t>i bil szi dovezda pe</w:t>
      </w:r>
      <w:r w:rsidR="003451AB">
        <w:t>K</w:t>
      </w:r>
      <w:r>
        <w:t>lenz</w:t>
      </w:r>
      <w:r w:rsidR="003451AB">
        <w:t>K</w:t>
      </w:r>
      <w:r>
        <w:t>i szusen.</w:t>
      </w:r>
    </w:p>
    <w:p w14:paraId="3396BDFE" w14:textId="395B74DF" w:rsidR="00F27B5A" w:rsidRDefault="00F27B5A" w:rsidP="00C712B2">
      <w:pPr>
        <w:pStyle w:val="teiab"/>
      </w:pPr>
      <w:r>
        <w:t>Na dal</w:t>
      </w:r>
      <w:r w:rsidR="003451AB">
        <w:t>K</w:t>
      </w:r>
      <w:r>
        <w:t>om odztupi pe</w:t>
      </w:r>
      <w:r w:rsidR="003451AB">
        <w:t>K</w:t>
      </w:r>
      <w:r>
        <w:t>lenz</w:t>
      </w:r>
      <w:r w:rsidR="003451AB">
        <w:t>K</w:t>
      </w:r>
      <w:r>
        <w:t>a v</w:t>
      </w:r>
      <w:r w:rsidRPr="00E61788">
        <w:t>ſ</w:t>
      </w:r>
      <w:r>
        <w:t>za moch,</w:t>
      </w:r>
      <w:r>
        <w:br/>
        <w:t>Ali nam Bog z-Neba poshila pomoch.</w:t>
      </w:r>
    </w:p>
    <w:p w14:paraId="622FF9AA" w14:textId="77777777" w:rsidR="0055315E" w:rsidRDefault="003451AB" w:rsidP="00C712B2">
      <w:pPr>
        <w:pStyle w:val="teiab"/>
      </w:pPr>
      <w:r>
        <w:t>K</w:t>
      </w:r>
      <w:r w:rsidR="00F27B5A">
        <w:t>a hoche potreti v</w:t>
      </w:r>
      <w:r w:rsidR="00F27B5A" w:rsidRPr="00E61788">
        <w:t>ſ</w:t>
      </w:r>
      <w:r w:rsidR="00F27B5A">
        <w:t>ze vrage, y Szmert,</w:t>
      </w:r>
      <w:r w:rsidR="00F27B5A">
        <w:br/>
        <w:t>Nam pa</w:t>
      </w:r>
      <w:r>
        <w:t>K</w:t>
      </w:r>
      <w:r w:rsidR="00F27B5A">
        <w:t>o odpreti Nebez</w:t>
      </w:r>
      <w:r>
        <w:t>K</w:t>
      </w:r>
      <w:r w:rsidR="00F27B5A">
        <w:t>i che Vert.</w:t>
      </w:r>
    </w:p>
    <w:p w14:paraId="26B72EC9" w14:textId="6589DD20" w:rsidR="00F27B5A" w:rsidRDefault="00F27B5A" w:rsidP="00C712B2">
      <w:pPr>
        <w:pStyle w:val="teiab"/>
      </w:pPr>
      <w:r>
        <w:t>Oh lyubav, y milozt dobroga Boga!</w:t>
      </w:r>
      <w:r>
        <w:br/>
      </w:r>
      <w:r w:rsidR="003451AB">
        <w:t>K</w:t>
      </w:r>
      <w:r>
        <w:t>i hoche zvelichit Chlove</w:t>
      </w:r>
      <w:r w:rsidR="003451AB">
        <w:t>K</w:t>
      </w:r>
      <w:r>
        <w:t>a szvoga.</w:t>
      </w:r>
    </w:p>
    <w:p w14:paraId="079ABA61" w14:textId="10BF6D5B" w:rsidR="00F27B5A" w:rsidRDefault="00F27B5A" w:rsidP="00C712B2">
      <w:pPr>
        <w:pStyle w:val="teiab"/>
      </w:pPr>
      <w:r>
        <w:t xml:space="preserve">O Szini, y </w:t>
      </w:r>
      <w:r w:rsidR="003451AB">
        <w:t>K</w:t>
      </w:r>
      <w:r>
        <w:t xml:space="preserve">chere </w:t>
      </w:r>
      <w:r w:rsidRPr="0055315E">
        <w:rPr>
          <w:rStyle w:val="teipersName"/>
        </w:rPr>
        <w:t>Adama</w:t>
      </w:r>
      <w:r>
        <w:t xml:space="preserve"> </w:t>
      </w:r>
      <w:r w:rsidRPr="0055315E">
        <w:rPr>
          <w:rStyle w:val="teipersName"/>
        </w:rPr>
        <w:t>Eve</w:t>
      </w:r>
      <w:r>
        <w:t>!</w:t>
      </w:r>
      <w:r>
        <w:br/>
        <w:t>Ve</w:t>
      </w:r>
      <w:r w:rsidRPr="00E61788">
        <w:t>ſ</w:t>
      </w:r>
      <w:r>
        <w:t>zeli poztante vi ovo vreme.</w:t>
      </w:r>
    </w:p>
    <w:p w14:paraId="21D43B72" w14:textId="5EC7EE1B" w:rsidR="00F27B5A" w:rsidRDefault="00F27B5A" w:rsidP="00C712B2">
      <w:pPr>
        <w:pStyle w:val="teiab"/>
      </w:pPr>
      <w:r>
        <w:t>Da Szina bosjega dobimo brata,</w:t>
      </w:r>
      <w:r>
        <w:br/>
      </w:r>
      <w:r w:rsidR="003451AB">
        <w:t>K</w:t>
      </w:r>
      <w:r>
        <w:t>i nam bu odpiral nebez</w:t>
      </w:r>
      <w:r w:rsidR="003451AB">
        <w:t>K</w:t>
      </w:r>
      <w:r>
        <w:t>a vrata.</w:t>
      </w:r>
    </w:p>
    <w:p w14:paraId="639678B5" w14:textId="02EB4D0A" w:rsidR="00F27B5A" w:rsidRDefault="00F27B5A" w:rsidP="0055315E">
      <w:pPr>
        <w:pStyle w:val="teiclosure"/>
      </w:pPr>
      <w:r>
        <w:t>V. C.</w:t>
      </w:r>
    </w:p>
    <w:p w14:paraId="17F72CDC" w14:textId="77777777" w:rsidR="00F27B5A" w:rsidRDefault="00F27B5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C767F1" w14:textId="661B14C4" w:rsidR="00F27B5A" w:rsidRPr="00F27B5A" w:rsidRDefault="00F27B5A" w:rsidP="00DD33E6">
      <w:pPr>
        <w:spacing w:after="200"/>
        <w:rPr>
          <w:sz w:val="24"/>
          <w:szCs w:val="24"/>
        </w:rPr>
      </w:pPr>
      <w:r w:rsidRPr="00F27B5A">
        <w:rPr>
          <w:sz w:val="24"/>
          <w:szCs w:val="24"/>
        </w:rPr>
        <w:lastRenderedPageBreak/>
        <w:t>/202/</w:t>
      </w:r>
    </w:p>
    <w:p w14:paraId="0080BE8F" w14:textId="56180725" w:rsidR="00F27B5A" w:rsidRPr="00F27B5A" w:rsidRDefault="00F27B5A" w:rsidP="0055315E">
      <w:pPr>
        <w:pStyle w:val="teifwPageNum"/>
      </w:pPr>
      <w:r w:rsidRPr="00F27B5A">
        <w:t>438.</w:t>
      </w:r>
    </w:p>
    <w:p w14:paraId="37F89279" w14:textId="0A80BAC6" w:rsidR="00F27B5A" w:rsidRDefault="00F27B5A" w:rsidP="00C712B2">
      <w:pPr>
        <w:pStyle w:val="teiab"/>
      </w:pPr>
      <w:r>
        <w:t>Ve</w:t>
      </w:r>
      <w:r w:rsidRPr="00E61788">
        <w:t>ſ</w:t>
      </w:r>
      <w:r>
        <w:t>zeli poztante v</w:t>
      </w:r>
      <w:r w:rsidRPr="00E61788">
        <w:t>ſ</w:t>
      </w:r>
      <w:r>
        <w:t>zi z-</w:t>
      </w:r>
      <w:r w:rsidR="003451AB">
        <w:t>K</w:t>
      </w:r>
      <w:r>
        <w:t>upa ada,</w:t>
      </w:r>
      <w:r>
        <w:br/>
        <w:t>Ar Boga videli mi bumo szada.</w:t>
      </w:r>
    </w:p>
    <w:p w14:paraId="0AB29DA8" w14:textId="77777777" w:rsidR="00F27B5A" w:rsidRDefault="00F27B5A" w:rsidP="00DD33E6">
      <w:pPr>
        <w:spacing w:after="200"/>
        <w:rPr>
          <w:sz w:val="24"/>
          <w:szCs w:val="24"/>
        </w:rPr>
      </w:pPr>
    </w:p>
    <w:p w14:paraId="7E8DEECB" w14:textId="5107BF93" w:rsidR="00F27B5A" w:rsidRDefault="00F27B5A" w:rsidP="0055315E">
      <w:pPr>
        <w:pStyle w:val="Naslov2"/>
      </w:pPr>
      <w:r>
        <w:t>Popev</w:t>
      </w:r>
      <w:r w:rsidR="003451AB">
        <w:t>K</w:t>
      </w:r>
      <w:r>
        <w:t>a Poztna.</w:t>
      </w:r>
      <w:r>
        <w:br/>
        <w:t>Na Notu: No= 278. vol 58.</w:t>
      </w:r>
    </w:p>
    <w:p w14:paraId="2ACF6FA0" w14:textId="5670E6A5" w:rsidR="00F27B5A" w:rsidRDefault="00F27B5A" w:rsidP="00C712B2">
      <w:pPr>
        <w:pStyle w:val="teiab"/>
      </w:pPr>
      <w:r>
        <w:t xml:space="preserve">O Neztalnozt toga Szveta, </w:t>
      </w:r>
      <w:r w:rsidR="003451AB">
        <w:t>K</w:t>
      </w:r>
      <w:r>
        <w:t>a</w:t>
      </w:r>
      <w:r w:rsidR="003451AB">
        <w:t>K</w:t>
      </w:r>
      <w:r>
        <w:t xml:space="preserve"> pogiblesh bedazto,</w:t>
      </w:r>
      <w:r>
        <w:br/>
        <w:t>Anda broish josche leta, v</w:t>
      </w:r>
      <w:r w:rsidR="003451AB">
        <w:t>K</w:t>
      </w:r>
      <w:r>
        <w:t>anyujut</w:t>
      </w:r>
      <w:r w:rsidRPr="0055315E">
        <w:rPr>
          <w:rStyle w:val="teidel"/>
        </w:rPr>
        <w:t>o</w:t>
      </w:r>
      <w:r>
        <w:t xml:space="preserve"> ochivezto;</w:t>
      </w:r>
      <w:r>
        <w:br/>
      </w:r>
      <w:r w:rsidR="003451AB">
        <w:t>K</w:t>
      </w:r>
      <w:r>
        <w:t xml:space="preserve">ai </w:t>
      </w:r>
      <w:r w:rsidRPr="0055315E">
        <w:rPr>
          <w:rStyle w:val="teidel"/>
        </w:rPr>
        <w:t>neznash</w:t>
      </w:r>
      <w:r>
        <w:t xml:space="preserve"> ne</w:t>
      </w:r>
      <w:r w:rsidRPr="00E61788">
        <w:t>ſ</w:t>
      </w:r>
      <w:r>
        <w:t>zrechna v</w:t>
      </w:r>
      <w:r w:rsidRPr="00E61788">
        <w:t>ſ</w:t>
      </w:r>
      <w:r>
        <w:t>zigdar verjesh, y v</w:t>
      </w:r>
      <w:r w:rsidRPr="00E61788">
        <w:t>ſ</w:t>
      </w:r>
      <w:r>
        <w:t>za</w:t>
      </w:r>
      <w:r w:rsidR="003451AB">
        <w:t>K</w:t>
      </w:r>
      <w:r>
        <w:t>omu veru dajesh?</w:t>
      </w:r>
      <w:r>
        <w:br/>
        <w:t>Pod z</w:t>
      </w:r>
      <w:r w:rsidR="003451AB">
        <w:t>K</w:t>
      </w:r>
      <w:r>
        <w:t>azlivem Imenom, Szmert te cha</w:t>
      </w:r>
      <w:r w:rsidR="003451AB">
        <w:t>K</w:t>
      </w:r>
      <w:r>
        <w:t>a z-bremenom.</w:t>
      </w:r>
    </w:p>
    <w:p w14:paraId="170E0626" w14:textId="1354D030" w:rsidR="00F27B5A" w:rsidRDefault="00F27B5A" w:rsidP="00C712B2">
      <w:pPr>
        <w:pStyle w:val="teiab"/>
      </w:pPr>
      <w:r>
        <w:t>Mezto tebe Bog pravichen, mora nyu podnashati,</w:t>
      </w:r>
      <w:r>
        <w:br/>
        <w:t xml:space="preserve">Da bush </w:t>
      </w:r>
      <w:r w:rsidRPr="0055315E">
        <w:rPr>
          <w:rStyle w:val="teiadd"/>
        </w:rPr>
        <w:t>Chlove</w:t>
      </w:r>
      <w:r w:rsidR="003451AB" w:rsidRPr="0055315E">
        <w:rPr>
          <w:rStyle w:val="teiadd"/>
        </w:rPr>
        <w:t>K</w:t>
      </w:r>
      <w:r>
        <w:t xml:space="preserve"> greshnig ti zvelichen, je do</w:t>
      </w:r>
      <w:r w:rsidR="003451AB">
        <w:t>K</w:t>
      </w:r>
      <w:r>
        <w:t>onchal vmirati,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povrachash vendar merzlo, za tuli</w:t>
      </w:r>
      <w:r w:rsidR="003451AB">
        <w:t>K</w:t>
      </w:r>
      <w:r>
        <w:t>u lyubav v</w:t>
      </w:r>
      <w:r w:rsidRPr="00E61788">
        <w:t>ſ</w:t>
      </w:r>
      <w:r>
        <w:t>ze zlo,</w:t>
      </w:r>
      <w:r>
        <w:br/>
        <w:t>Tvojemu Lyubitelu, Bogu, y ztvoritelu.</w:t>
      </w:r>
    </w:p>
    <w:p w14:paraId="2F2BF4B7" w14:textId="241E9682" w:rsidR="00F27B5A" w:rsidRDefault="00F27B5A" w:rsidP="00C712B2">
      <w:pPr>
        <w:pStyle w:val="teiab"/>
      </w:pPr>
      <w:r>
        <w:t>Lyubav Boga je dovle</w:t>
      </w:r>
      <w:r w:rsidR="003451AB">
        <w:t>K</w:t>
      </w:r>
      <w:r w:rsidR="0055315E">
        <w:t>la, tem lyublenom za</w:t>
      </w:r>
      <w:r w:rsidR="003451AB">
        <w:t>K</w:t>
      </w:r>
      <w:r>
        <w:t>onom,</w:t>
      </w:r>
      <w:r>
        <w:br/>
        <w:t>Z-Chlovechanztvum ga oble</w:t>
      </w:r>
      <w:r w:rsidR="003451AB">
        <w:t>K</w:t>
      </w:r>
      <w:r>
        <w:t>la, nut poniznem nachinom,</w:t>
      </w:r>
      <w:r>
        <w:br/>
        <w:t>Z-Neba na zemlyuje ztupil, da te z-pe</w:t>
      </w:r>
      <w:r w:rsidR="003451AB">
        <w:t>K</w:t>
      </w:r>
      <w:r>
        <w:t>la bi od</w:t>
      </w:r>
      <w:r w:rsidR="003451AB">
        <w:t>K</w:t>
      </w:r>
      <w:r>
        <w:t>upil,</w:t>
      </w:r>
      <w:r>
        <w:br/>
        <w:t>Chlove</w:t>
      </w:r>
      <w:r w:rsidR="003451AB">
        <w:t>K</w:t>
      </w:r>
      <w:r>
        <w:t>a nevolnoga od v</w:t>
      </w:r>
      <w:r w:rsidRPr="00E61788">
        <w:t>ſ</w:t>
      </w:r>
      <w:r>
        <w:t xml:space="preserve">zeh </w:t>
      </w:r>
      <w:r w:rsidRPr="0055315E">
        <w:rPr>
          <w:rStyle w:val="teidel"/>
        </w:rPr>
        <w:t>zapush</w:t>
      </w:r>
      <w:r>
        <w:t xml:space="preserve"> zapuschenoga.</w:t>
      </w:r>
    </w:p>
    <w:p w14:paraId="5DE7757D" w14:textId="05212803" w:rsidR="00F27B5A" w:rsidRDefault="00F27B5A" w:rsidP="00C712B2">
      <w:pPr>
        <w:pStyle w:val="teiab"/>
      </w:pPr>
      <w:r>
        <w:t xml:space="preserve">Z-Chela czuri pot </w:t>
      </w:r>
      <w:r w:rsidR="003451AB">
        <w:t>K</w:t>
      </w:r>
      <w:r>
        <w:t xml:space="preserve">ervavi na Vertu </w:t>
      </w:r>
      <w:r w:rsidR="003451AB">
        <w:t>K</w:t>
      </w:r>
      <w:r>
        <w:t>lechechemu</w:t>
      </w:r>
      <w:r w:rsidR="0055315E" w:rsidRPr="0055315E">
        <w:rPr>
          <w:rStyle w:val="teidel"/>
        </w:rPr>
        <w:t>,</w:t>
      </w:r>
      <w:r>
        <w:t>.</w:t>
      </w:r>
      <w:r>
        <w:br/>
        <w:t xml:space="preserve">To szi </w:t>
      </w:r>
      <w:r w:rsidR="003451AB">
        <w:t>K</w:t>
      </w:r>
      <w:r>
        <w:t>rivecz ti gizdavi, ona</w:t>
      </w:r>
      <w:r w:rsidR="003451AB">
        <w:t>K</w:t>
      </w:r>
      <w:r>
        <w:t xml:space="preserve"> sze potechemu.</w:t>
      </w:r>
      <w:r>
        <w:br/>
      </w:r>
      <w:r w:rsidR="003451AB" w:rsidRPr="0055315E">
        <w:rPr>
          <w:rStyle w:val="teipersName"/>
        </w:rPr>
        <w:t>K</w:t>
      </w:r>
      <w:r w:rsidRPr="0055315E">
        <w:rPr>
          <w:rStyle w:val="teipersName"/>
        </w:rPr>
        <w:t>ristusheva</w:t>
      </w:r>
      <w:r>
        <w:t xml:space="preserve"> pa</w:t>
      </w:r>
      <w:r w:rsidR="003451AB">
        <w:t>K</w:t>
      </w:r>
      <w:r>
        <w:t>o Mai</w:t>
      </w:r>
      <w:r w:rsidR="003451AB">
        <w:t>K</w:t>
      </w:r>
      <w:r>
        <w:t>a szuze tochi milo jav</w:t>
      </w:r>
      <w:r w:rsidR="003451AB">
        <w:t>K</w:t>
      </w:r>
      <w:r>
        <w:t>a,</w:t>
      </w:r>
      <w:r>
        <w:br/>
        <w:t>Szin</w:t>
      </w:r>
      <w:r w:rsidR="003451AB">
        <w:t>K</w:t>
      </w:r>
      <w:r>
        <w:t xml:space="preserve">a </w:t>
      </w:r>
      <w:r w:rsidRPr="0055315E">
        <w:rPr>
          <w:rStyle w:val="teidel"/>
        </w:rPr>
        <w:t>drago</w:t>
      </w:r>
      <w:r>
        <w:t xml:space="preserve"> </w:t>
      </w:r>
      <w:r w:rsidRPr="0055315E">
        <w:rPr>
          <w:rStyle w:val="teiadd"/>
        </w:rPr>
        <w:t>szvoga</w:t>
      </w:r>
      <w:r>
        <w:t xml:space="preserve"> miluje, nigdo sze ne</w:t>
      </w:r>
      <w:r w:rsidRPr="00E61788">
        <w:t>ſ</w:t>
      </w:r>
      <w:r>
        <w:t>zmiluje.</w:t>
      </w:r>
    </w:p>
    <w:p w14:paraId="3BA82955" w14:textId="59C04725" w:rsidR="00F27B5A" w:rsidRDefault="00F27B5A" w:rsidP="00C712B2">
      <w:pPr>
        <w:pStyle w:val="teiab"/>
      </w:pPr>
      <w:r>
        <w:t>Tvoi jal pa</w:t>
      </w:r>
      <w:r w:rsidR="003451AB">
        <w:t>K</w:t>
      </w:r>
      <w:r>
        <w:t xml:space="preserve">o, o Chloveche! </w:t>
      </w:r>
      <w:r w:rsidR="003451AB">
        <w:t>K</w:t>
      </w:r>
      <w:r>
        <w:t xml:space="preserve">i </w:t>
      </w:r>
      <w:r w:rsidR="003451AB" w:rsidRPr="0055315E">
        <w:rPr>
          <w:rStyle w:val="teiadd"/>
        </w:rPr>
        <w:t>K</w:t>
      </w:r>
      <w:r w:rsidRPr="0055315E">
        <w:rPr>
          <w:rStyle w:val="teiadd"/>
        </w:rPr>
        <w:t>oi</w:t>
      </w:r>
      <w:r>
        <w:t xml:space="preserve"> szi ta</w:t>
      </w:r>
      <w:r w:rsidR="003451AB">
        <w:t>K</w:t>
      </w:r>
      <w:r>
        <w:t xml:space="preserve"> nenaviden,</w:t>
      </w:r>
      <w:r>
        <w:br/>
        <w:t xml:space="preserve">Je </w:t>
      </w:r>
      <w:r w:rsidR="003451AB">
        <w:t>K</w:t>
      </w:r>
      <w:r>
        <w:t xml:space="preserve">riv, </w:t>
      </w:r>
      <w:r w:rsidR="003451AB" w:rsidRPr="0055315E">
        <w:rPr>
          <w:rStyle w:val="teipersName"/>
        </w:rPr>
        <w:t>K</w:t>
      </w:r>
      <w:r w:rsidRPr="0055315E">
        <w:rPr>
          <w:rStyle w:val="teipersName"/>
        </w:rPr>
        <w:t>ristush</w:t>
      </w:r>
      <w:r>
        <w:t xml:space="preserve"> da </w:t>
      </w:r>
      <w:r w:rsidR="003451AB">
        <w:t>K</w:t>
      </w:r>
      <w:r>
        <w:t>ris vleche, ter szi ta</w:t>
      </w:r>
      <w:r w:rsidR="003451AB">
        <w:t>K</w:t>
      </w:r>
      <w:r w:rsidR="0055315E">
        <w:t xml:space="preserve"> nezahvalen,</w:t>
      </w:r>
      <w:r>
        <w:br/>
        <w:t>Tvoja z</w:t>
      </w:r>
      <w:r w:rsidR="003451AB">
        <w:t>K</w:t>
      </w:r>
      <w:r>
        <w:t>upozt zro</w:t>
      </w:r>
      <w:r w:rsidR="003451AB">
        <w:t>K</w:t>
      </w:r>
      <w:r>
        <w:t xml:space="preserve"> je bila, Sidovom ga je zruchila,</w:t>
      </w:r>
      <w:r>
        <w:br/>
        <w:t xml:space="preserve">Na prodaju </w:t>
      </w:r>
      <w:r w:rsidRPr="00485C77">
        <w:rPr>
          <w:rStyle w:val="teipersName"/>
        </w:rPr>
        <w:t>Judashu</w:t>
      </w:r>
      <w:r>
        <w:t xml:space="preserve">, na zgublenye </w:t>
      </w:r>
      <w:r w:rsidR="003451AB">
        <w:t>K</w:t>
      </w:r>
      <w:r>
        <w:t>aifashu.</w:t>
      </w:r>
    </w:p>
    <w:p w14:paraId="3979C1E1" w14:textId="77777777" w:rsidR="00F27B5A" w:rsidRDefault="00F27B5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716F9C" w14:textId="7399D68E" w:rsidR="00F27B5A" w:rsidRDefault="00D23BE3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/203/</w:t>
      </w:r>
    </w:p>
    <w:p w14:paraId="3D6F5843" w14:textId="0EE15D45" w:rsidR="00D23BE3" w:rsidRDefault="00D23BE3" w:rsidP="002E6B8B">
      <w:pPr>
        <w:pStyle w:val="teifwPageNum"/>
      </w:pPr>
      <w:r>
        <w:t>439.</w:t>
      </w:r>
    </w:p>
    <w:p w14:paraId="6FC90C14" w14:textId="53D78516" w:rsidR="00D23BE3" w:rsidRDefault="00D23BE3" w:rsidP="00C712B2">
      <w:pPr>
        <w:pStyle w:val="teiab"/>
      </w:pPr>
      <w:r>
        <w:t>Y Szerdito Szerdcze tvoje, z-</w:t>
      </w:r>
      <w:r w:rsidR="003451AB">
        <w:t>K</w:t>
      </w:r>
      <w:r>
        <w:t xml:space="preserve">em </w:t>
      </w:r>
      <w:r w:rsidR="003451AB">
        <w:t>K</w:t>
      </w:r>
      <w:r>
        <w:t>ipish prot Blisn</w:t>
      </w:r>
      <w:r w:rsidRPr="002E6B8B">
        <w:rPr>
          <w:rStyle w:val="teiadd"/>
        </w:rPr>
        <w:t>y</w:t>
      </w:r>
      <w:r>
        <w:t>emu,</w:t>
      </w:r>
      <w:r>
        <w:br/>
        <w:t>Ru</w:t>
      </w:r>
      <w:r w:rsidR="003451AB">
        <w:t>K</w:t>
      </w:r>
      <w:r>
        <w:t>e, Noge prebolo je Szinu Bogu vishnyemu,</w:t>
      </w:r>
      <w:r>
        <w:br/>
        <w:t xml:space="preserve">Tvoja lenozt, </w:t>
      </w:r>
      <w:r w:rsidRPr="002E6B8B">
        <w:rPr>
          <w:rStyle w:val="teidel"/>
        </w:rPr>
        <w:t>h</w:t>
      </w:r>
      <w:r>
        <w:t>manguvanye, dalo ga je v-bichuvanye,</w:t>
      </w:r>
      <w:r>
        <w:br/>
        <w:t>Suh</w:t>
      </w:r>
      <w:r w:rsidR="003451AB">
        <w:t>K</w:t>
      </w:r>
      <w:r>
        <w:t>e</w:t>
      </w:r>
      <w:r w:rsidR="003451AB">
        <w:t>K</w:t>
      </w:r>
      <w:r>
        <w:t xml:space="preserve"> Oczet la</w:t>
      </w:r>
      <w:r w:rsidR="003451AB">
        <w:t>K</w:t>
      </w:r>
      <w:r>
        <w:t xml:space="preserve">omozt </w:t>
      </w:r>
      <w:r w:rsidRPr="002E6B8B">
        <w:rPr>
          <w:rStyle w:val="teidel"/>
        </w:rPr>
        <w:t>tvoj</w:t>
      </w:r>
      <w:r>
        <w:t xml:space="preserve"> </w:t>
      </w:r>
      <w:r w:rsidRPr="002E6B8B">
        <w:rPr>
          <w:rStyle w:val="teiadd"/>
        </w:rPr>
        <w:t>tval mu</w:t>
      </w:r>
      <w:r>
        <w:t xml:space="preserve"> </w:t>
      </w:r>
      <w:r w:rsidRPr="002E6B8B">
        <w:rPr>
          <w:rStyle w:val="teidel"/>
        </w:rPr>
        <w:t>tvomu</w:t>
      </w:r>
      <w:r>
        <w:t xml:space="preserve"> daje na</w:t>
      </w:r>
      <w:r w:rsidRPr="00E61788">
        <w:t>ſ</w:t>
      </w:r>
      <w:r>
        <w:t>zladnozt.</w:t>
      </w:r>
    </w:p>
    <w:p w14:paraId="00EE0B4B" w14:textId="7C4FDD22" w:rsidR="00D23BE3" w:rsidRDefault="00D23BE3" w:rsidP="00C712B2">
      <w:pPr>
        <w:pStyle w:val="teiab"/>
      </w:pPr>
      <w:r>
        <w:t xml:space="preserve">Glei, </w:t>
      </w:r>
      <w:r w:rsidR="003451AB">
        <w:t>K</w:t>
      </w:r>
      <w:r>
        <w:t>a</w:t>
      </w:r>
      <w:r w:rsidR="003451AB">
        <w:t>K</w:t>
      </w:r>
      <w:r>
        <w:t xml:space="preserve"> Nebo v</w:t>
      </w:r>
      <w:r w:rsidRPr="00E61788">
        <w:t>ſ</w:t>
      </w:r>
      <w:r>
        <w:t>ze potemne, n</w:t>
      </w:r>
      <w:r w:rsidRPr="002E6B8B">
        <w:rPr>
          <w:rStyle w:val="teiadd"/>
        </w:rPr>
        <w:t>N</w:t>
      </w:r>
      <w:r>
        <w:t>yegve m</w:t>
      </w:r>
      <w:r w:rsidRPr="002E6B8B">
        <w:rPr>
          <w:rStyle w:val="teiadd"/>
        </w:rPr>
        <w:t>M</w:t>
      </w:r>
      <w:r>
        <w:t>u</w:t>
      </w:r>
      <w:r w:rsidR="003451AB">
        <w:t>K</w:t>
      </w:r>
      <w:r>
        <w:t>e Salujuch,</w:t>
      </w:r>
      <w:r>
        <w:br/>
        <w:t>Szunczu Szvetlozt v</w:t>
      </w:r>
      <w:r w:rsidRPr="00E61788">
        <w:t>ſ</w:t>
      </w:r>
      <w:r>
        <w:t>za pocherne, nNyegve Szmerti milujuch,</w:t>
      </w:r>
      <w:r>
        <w:br/>
        <w:t>Ter sze greshni</w:t>
      </w:r>
      <w:r w:rsidR="003451AB">
        <w:t>K</w:t>
      </w:r>
      <w:r>
        <w:t xml:space="preserve"> ti nezplachesh, josh Szu</w:t>
      </w:r>
      <w:r w:rsidR="002E6B8B">
        <w:t>z</w:t>
      </w:r>
      <w:r>
        <w:t>uami nepremachesh,</w:t>
      </w:r>
      <w:r>
        <w:br/>
        <w:t xml:space="preserve">Videch Boga </w:t>
      </w:r>
      <w:r w:rsidRPr="002E6B8B">
        <w:rPr>
          <w:rStyle w:val="teidel"/>
        </w:rPr>
        <w:t>rojenoga</w:t>
      </w:r>
      <w:r>
        <w:t xml:space="preserve"> </w:t>
      </w:r>
      <w:r w:rsidRPr="002E6B8B">
        <w:rPr>
          <w:rStyle w:val="teiadd"/>
        </w:rPr>
        <w:t>ranyena</w:t>
      </w:r>
      <w:r>
        <w:t xml:space="preserve">, tverdeshi od </w:t>
      </w:r>
      <w:r w:rsidR="003451AB">
        <w:t>K</w:t>
      </w:r>
      <w:r>
        <w:t>amena.</w:t>
      </w:r>
    </w:p>
    <w:p w14:paraId="5D6520F7" w14:textId="170BE022" w:rsidR="00D23BE3" w:rsidRDefault="00D23BE3" w:rsidP="00C712B2">
      <w:pPr>
        <w:pStyle w:val="teiab"/>
      </w:pPr>
      <w:r>
        <w:t xml:space="preserve">O moi </w:t>
      </w:r>
      <w:r w:rsidRPr="002E6B8B">
        <w:rPr>
          <w:rStyle w:val="teipersName"/>
        </w:rPr>
        <w:t>Jesush</w:t>
      </w:r>
      <w:r>
        <w:t>! dobro moje; reczi: moi zvelichite</w:t>
      </w:r>
      <w:r w:rsidR="00F17C51">
        <w:t>l!</w:t>
      </w:r>
      <w:r w:rsidR="00F17C51">
        <w:br/>
        <w:t>Szad obiml</w:t>
      </w:r>
      <w:r w:rsidR="002E6B8B" w:rsidRPr="002E6B8B">
        <w:rPr>
          <w:rStyle w:val="teiadd"/>
        </w:rPr>
        <w:t>y</w:t>
      </w:r>
      <w:r w:rsidR="00F17C51">
        <w:t>em n</w:t>
      </w:r>
      <w:r w:rsidR="00F17C51" w:rsidRPr="002E6B8B">
        <w:rPr>
          <w:rStyle w:val="teiadd"/>
        </w:rPr>
        <w:t>N</w:t>
      </w:r>
      <w:r w:rsidR="00F17C51">
        <w:t xml:space="preserve">oge tvoje, moi </w:t>
      </w:r>
      <w:r w:rsidR="003451AB">
        <w:t>K</w:t>
      </w:r>
      <w:r w:rsidR="00F17C51">
        <w:t>ervav</w:t>
      </w:r>
      <w:r w:rsidR="002E6B8B" w:rsidRPr="002E6B8B">
        <w:rPr>
          <w:rStyle w:val="teidel"/>
        </w:rPr>
        <w:t>i</w:t>
      </w:r>
      <w:r w:rsidR="00F17C51">
        <w:t xml:space="preserve"> Od</w:t>
      </w:r>
      <w:r w:rsidR="003451AB">
        <w:t>K</w:t>
      </w:r>
      <w:r w:rsidR="00F17C51">
        <w:t>upitel!</w:t>
      </w:r>
      <w:r w:rsidR="00F17C51">
        <w:br/>
        <w:t>Rane tvoje sz</w:t>
      </w:r>
      <w:r w:rsidR="001B2E57">
        <w:t xml:space="preserve">ad </w:t>
      </w:r>
      <w:r w:rsidR="003451AB">
        <w:t>K</w:t>
      </w:r>
      <w:r w:rsidR="001B2E57">
        <w:t>ushujem, szuze tochim, y Salujem</w:t>
      </w:r>
      <w:r w:rsidR="001B2E57">
        <w:br/>
        <w:t>Grehov mojeh veli</w:t>
      </w:r>
      <w:r w:rsidR="003451AB">
        <w:t>K</w:t>
      </w:r>
      <w:r w:rsidR="001B2E57">
        <w:t>u, m</w:t>
      </w:r>
      <w:r w:rsidR="001B2E57" w:rsidRPr="002E6B8B">
        <w:rPr>
          <w:rStyle w:val="teiadd"/>
        </w:rPr>
        <w:t>M</w:t>
      </w:r>
      <w:r w:rsidR="001B2E57">
        <w:t>u</w:t>
      </w:r>
      <w:r w:rsidR="003451AB">
        <w:t>K</w:t>
      </w:r>
      <w:r w:rsidR="001B2E57">
        <w:t>e tvoje prili</w:t>
      </w:r>
      <w:r w:rsidR="003451AB">
        <w:t>K</w:t>
      </w:r>
      <w:r w:rsidR="001B2E57">
        <w:t>u.</w:t>
      </w:r>
    </w:p>
    <w:p w14:paraId="13E0E150" w14:textId="77777777" w:rsidR="001B2E57" w:rsidRDefault="001B2E57" w:rsidP="00DD33E6">
      <w:pPr>
        <w:spacing w:after="200"/>
        <w:rPr>
          <w:sz w:val="24"/>
          <w:szCs w:val="24"/>
        </w:rPr>
      </w:pPr>
    </w:p>
    <w:p w14:paraId="1F3A498C" w14:textId="4146EADD" w:rsidR="001B2E57" w:rsidRPr="00E87265" w:rsidRDefault="001B2E57" w:rsidP="00C712B2">
      <w:pPr>
        <w:pStyle w:val="teiab"/>
        <w:rPr>
          <w:rStyle w:val="Naslov2Znak"/>
          <w:rPrChange w:id="148" w:author="Nina Ditmajer" w:date="2023-10-27T12:20:00Z">
            <w:rPr>
              <w:rStyle w:val="teiquote"/>
            </w:rPr>
          </w:rPrChange>
        </w:rPr>
      </w:pPr>
      <w:r w:rsidRPr="002E6B8B">
        <w:rPr>
          <w:rStyle w:val="Naslov2Znak"/>
        </w:rPr>
        <w:t>Od Mu</w:t>
      </w:r>
      <w:r w:rsidR="003451AB" w:rsidRPr="002E6B8B">
        <w:rPr>
          <w:rStyle w:val="Naslov2Znak"/>
        </w:rPr>
        <w:t>K</w:t>
      </w:r>
      <w:r w:rsidRPr="002E6B8B">
        <w:rPr>
          <w:rStyle w:val="Naslov2Znak"/>
        </w:rPr>
        <w:t xml:space="preserve">e, y Szmerti </w:t>
      </w:r>
      <w:r w:rsidRPr="002E6B8B">
        <w:rPr>
          <w:rStyle w:val="teipersName"/>
        </w:rPr>
        <w:t>Jesusha</w:t>
      </w:r>
      <w:r w:rsidRPr="002E6B8B">
        <w:rPr>
          <w:rStyle w:val="Naslov2Znak"/>
        </w:rPr>
        <w:t xml:space="preserve"> </w:t>
      </w:r>
      <w:r w:rsidR="003451AB" w:rsidRPr="002E6B8B">
        <w:rPr>
          <w:rStyle w:val="Naslov2Znak"/>
        </w:rPr>
        <w:t>K</w:t>
      </w:r>
      <w:r w:rsidRPr="002E6B8B">
        <w:rPr>
          <w:rStyle w:val="Naslov2Znak"/>
        </w:rPr>
        <w:t>ristusha.</w:t>
      </w:r>
      <w:r w:rsidRPr="002E6B8B">
        <w:rPr>
          <w:rStyle w:val="Naslov2Znak"/>
        </w:rPr>
        <w:br/>
        <w:t>Na Notu: No= 279. i 58.</w:t>
      </w:r>
      <w:r w:rsidRPr="002E6B8B">
        <w:rPr>
          <w:rStyle w:val="Naslov2Znak"/>
        </w:rPr>
        <w:br/>
      </w:r>
      <w:r w:rsidRPr="00E87265">
        <w:rPr>
          <w:rStyle w:val="Naslov2Znak"/>
          <w:rPrChange w:id="149" w:author="Nina Ditmajer" w:date="2023-10-27T12:20:00Z">
            <w:rPr/>
          </w:rPrChange>
        </w:rPr>
        <w:t>za vel</w:t>
      </w:r>
      <w:r w:rsidR="003451AB" w:rsidRPr="00E87265">
        <w:rPr>
          <w:rStyle w:val="Naslov2Znak"/>
          <w:rPrChange w:id="150" w:author="Nina Ditmajer" w:date="2023-10-27T12:20:00Z">
            <w:rPr/>
          </w:rPrChange>
        </w:rPr>
        <w:t>K</w:t>
      </w:r>
      <w:r w:rsidRPr="00E87265">
        <w:rPr>
          <w:rStyle w:val="Naslov2Znak"/>
          <w:rPrChange w:id="151" w:author="Nina Ditmajer" w:date="2023-10-27T12:20:00Z">
            <w:rPr/>
          </w:rPrChange>
        </w:rPr>
        <w:t>i Pete</w:t>
      </w:r>
      <w:r w:rsidR="003451AB" w:rsidRPr="00E87265">
        <w:rPr>
          <w:rStyle w:val="Naslov2Znak"/>
          <w:rPrChange w:id="152" w:author="Nina Ditmajer" w:date="2023-10-27T12:20:00Z">
            <w:rPr/>
          </w:rPrChange>
        </w:rPr>
        <w:t>K</w:t>
      </w:r>
      <w:r w:rsidRPr="00E87265">
        <w:rPr>
          <w:rStyle w:val="Naslov2Znak"/>
          <w:rPrChange w:id="153" w:author="Nina Ditmajer" w:date="2023-10-27T12:20:00Z">
            <w:rPr/>
          </w:rPrChange>
        </w:rPr>
        <w:t>.</w:t>
      </w:r>
      <w:r w:rsidRPr="00E87265">
        <w:rPr>
          <w:rStyle w:val="Naslov2Znak"/>
          <w:rPrChange w:id="154" w:author="Nina Ditmajer" w:date="2023-10-27T12:20:00Z">
            <w:rPr/>
          </w:rPrChange>
        </w:rPr>
        <w:br/>
      </w:r>
      <w:r w:rsidRPr="00E87265">
        <w:rPr>
          <w:rStyle w:val="Naslov2Znak"/>
          <w:rPrChange w:id="155" w:author="Nina Ditmajer" w:date="2023-10-27T12:20:00Z">
            <w:rPr>
              <w:rStyle w:val="teiquote"/>
            </w:rPr>
          </w:rPrChange>
        </w:rPr>
        <w:t>Sub Paſsione.</w:t>
      </w:r>
    </w:p>
    <w:p w14:paraId="5B69994D" w14:textId="0B4E58DD" w:rsidR="001B2E57" w:rsidRDefault="001B2E57" w:rsidP="00C712B2">
      <w:pPr>
        <w:pStyle w:val="teiab"/>
      </w:pPr>
      <w:r>
        <w:t>Szimo Szerdcze Ochi Szimo, greshni Chlove</w:t>
      </w:r>
      <w:r w:rsidR="003451AB">
        <w:t>K</w:t>
      </w:r>
      <w:r>
        <w:t xml:space="preserve"> szim </w:t>
      </w:r>
      <w:r w:rsidR="00B40FB9">
        <w:t>Shetui,</w:t>
      </w:r>
      <w:r w:rsidR="00B40FB9">
        <w:br/>
        <w:t xml:space="preserve">Ah! </w:t>
      </w:r>
      <w:r w:rsidR="003451AB">
        <w:t>K</w:t>
      </w:r>
      <w:r w:rsidR="00B40FB9">
        <w:t>oi god idesh mimo, v</w:t>
      </w:r>
      <w:r w:rsidR="00B40FB9" w:rsidRPr="00E61788">
        <w:t>ſ</w:t>
      </w:r>
      <w:r w:rsidR="00B40FB9">
        <w:t>zega po</w:t>
      </w:r>
      <w:r w:rsidR="00B40FB9" w:rsidRPr="00E61788">
        <w:t>ſ</w:t>
      </w:r>
      <w:r w:rsidR="00B40FB9">
        <w:t>zla sze mentui,</w:t>
      </w:r>
      <w:r w:rsidR="00B40FB9">
        <w:br/>
        <w:t xml:space="preserve">Neg poglei na </w:t>
      </w:r>
      <w:r w:rsidR="003451AB">
        <w:t>K</w:t>
      </w:r>
      <w:r w:rsidR="00B40FB9">
        <w:t xml:space="preserve">risnom drevu </w:t>
      </w:r>
      <w:r w:rsidR="00B40FB9" w:rsidRPr="002E6B8B">
        <w:rPr>
          <w:rStyle w:val="teipersName"/>
        </w:rPr>
        <w:t>Jesusha</w:t>
      </w:r>
      <w:r w:rsidR="00B40FB9">
        <w:t xml:space="preserve"> razpetoga,</w:t>
      </w:r>
      <w:r w:rsidR="00B40FB9">
        <w:br/>
        <w:t>Na de</w:t>
      </w:r>
      <w:r w:rsidR="00B40FB9" w:rsidRPr="00E61788">
        <w:t>ſ</w:t>
      </w:r>
      <w:r w:rsidR="00B40FB9">
        <w:t>znu mu ztran, y levu Tolva</w:t>
      </w:r>
      <w:r w:rsidR="003412C7">
        <w:t>ja pribitoga.</w:t>
      </w:r>
    </w:p>
    <w:p w14:paraId="0DACB856" w14:textId="01CD4D29" w:rsidR="003412C7" w:rsidRDefault="003412C7" w:rsidP="00C712B2">
      <w:pPr>
        <w:pStyle w:val="teiab"/>
      </w:pPr>
      <w:r>
        <w:t xml:space="preserve">Poglei nyegvu Szvetu glavu, z-ternyem je </w:t>
      </w:r>
      <w:r w:rsidR="003451AB">
        <w:t>K</w:t>
      </w:r>
      <w:r>
        <w:t>orunyena,</w:t>
      </w:r>
      <w:r>
        <w:br/>
        <w:t xml:space="preserve">Glei pod </w:t>
      </w:r>
      <w:r w:rsidR="003451AB">
        <w:t>K</w:t>
      </w:r>
      <w:r>
        <w:t>risom Mater pravu, z-Mechem je prebodena,</w:t>
      </w:r>
      <w:r>
        <w:br/>
        <w:t xml:space="preserve">Z-Mechem tuge, y Salozti, na </w:t>
      </w:r>
      <w:r w:rsidRPr="002E6B8B">
        <w:rPr>
          <w:rStyle w:val="teipersName"/>
        </w:rPr>
        <w:t>Jesusha</w:t>
      </w:r>
      <w:r>
        <w:t xml:space="preserve"> zgledajuch,</w:t>
      </w:r>
      <w:r>
        <w:br/>
        <w:t>Mater punu turobnozti, za Szin</w:t>
      </w:r>
      <w:r w:rsidR="003451AB">
        <w:t>K</w:t>
      </w:r>
      <w:r>
        <w:t>om zdihavajuch.</w:t>
      </w:r>
    </w:p>
    <w:p w14:paraId="6A45AA84" w14:textId="4D05E635" w:rsidR="003412C7" w:rsidRDefault="003412C7" w:rsidP="002E6B8B">
      <w:pPr>
        <w:pStyle w:val="teiclosure"/>
      </w:pPr>
      <w:r>
        <w:t>V. C.</w:t>
      </w:r>
    </w:p>
    <w:p w14:paraId="765D4F93" w14:textId="77777777" w:rsidR="003412C7" w:rsidRDefault="003412C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B10B29" w14:textId="6BDFB0AD" w:rsidR="003412C7" w:rsidRDefault="003412C7" w:rsidP="00DD33E6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/204/</w:t>
      </w:r>
    </w:p>
    <w:p w14:paraId="74C2AFD0" w14:textId="7F89CF42" w:rsidR="003412C7" w:rsidRDefault="003412C7" w:rsidP="002E6B8B">
      <w:pPr>
        <w:pStyle w:val="teifwPageNum"/>
      </w:pPr>
      <w:r>
        <w:t>440.</w:t>
      </w:r>
    </w:p>
    <w:p w14:paraId="64E12543" w14:textId="4550F294" w:rsidR="003412C7" w:rsidRDefault="003412C7" w:rsidP="00C712B2">
      <w:pPr>
        <w:pStyle w:val="teiab"/>
      </w:pPr>
      <w:r>
        <w:t>Poglei nyegvo Szveto Licze, v-</w:t>
      </w:r>
      <w:r w:rsidR="003451AB">
        <w:t>K</w:t>
      </w:r>
      <w:r>
        <w:t>om sze Nebo raduje,</w:t>
      </w:r>
      <w:r>
        <w:br/>
        <w:t xml:space="preserve">Za </w:t>
      </w:r>
      <w:r w:rsidR="003451AB">
        <w:t>K</w:t>
      </w:r>
      <w:r>
        <w:t>em hlepe v</w:t>
      </w:r>
      <w:r w:rsidRPr="00E61788">
        <w:t>ſ</w:t>
      </w:r>
      <w:r>
        <w:t>ze Dushicze, v-</w:t>
      </w:r>
      <w:r w:rsidR="003451AB">
        <w:t>K</w:t>
      </w:r>
      <w:r>
        <w:t>om</w:t>
      </w:r>
      <w:r w:rsidRPr="00E61788">
        <w:t>ſ</w:t>
      </w:r>
      <w:r>
        <w:t>ze Szvet na</w:t>
      </w:r>
      <w:r w:rsidRPr="00E61788">
        <w:t>ſ</w:t>
      </w:r>
      <w:r>
        <w:t>zladuje,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je rusno popluvano, z-plu</w:t>
      </w:r>
      <w:r w:rsidRPr="002E6B8B">
        <w:rPr>
          <w:rStyle w:val="teiadd"/>
        </w:rPr>
        <w:t>z</w:t>
      </w:r>
      <w:r w:rsidR="003451AB">
        <w:t>K</w:t>
      </w:r>
      <w:r>
        <w:t>ami v</w:t>
      </w:r>
      <w:r w:rsidRPr="00E61788">
        <w:t>ſ</w:t>
      </w:r>
      <w:r>
        <w:t>ze ztucheno,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je z-</w:t>
      </w:r>
      <w:r w:rsidR="003451AB">
        <w:t>K</w:t>
      </w:r>
      <w:r>
        <w:t>ervjum polejane, z-vnogem bojom zmucheno.</w:t>
      </w:r>
    </w:p>
    <w:p w14:paraId="274D38CA" w14:textId="7E3A8E46" w:rsidR="003412C7" w:rsidRDefault="003412C7" w:rsidP="00C712B2">
      <w:pPr>
        <w:pStyle w:val="teiab"/>
      </w:pPr>
      <w:r>
        <w:t xml:space="preserve">Poglei nyegva </w:t>
      </w:r>
      <w:r w:rsidRPr="002E6B8B">
        <w:rPr>
          <w:rStyle w:val="teidel"/>
        </w:rPr>
        <w:t>Szveta</w:t>
      </w:r>
      <w:r>
        <w:t xml:space="preserve"> Vuzta, vredna v</w:t>
      </w:r>
      <w:r w:rsidRPr="00E61788">
        <w:t>ſ</w:t>
      </w:r>
      <w:r>
        <w:t>ze na</w:t>
      </w:r>
      <w:r w:rsidRPr="00E61788">
        <w:t>ſ</w:t>
      </w:r>
      <w:r>
        <w:t>zladnozti,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hudoba nye pro</w:t>
      </w:r>
      <w:r w:rsidR="003451AB">
        <w:t>K</w:t>
      </w:r>
      <w:r>
        <w:t>leta napoila z-jalnozti,</w:t>
      </w:r>
      <w:r>
        <w:br/>
        <w:t xml:space="preserve">Z-Oczum z-Sucho </w:t>
      </w:r>
      <w:r w:rsidRPr="002E6B8B">
        <w:rPr>
          <w:rStyle w:val="teiadd"/>
        </w:rPr>
        <w:t>sucha</w:t>
      </w:r>
      <w:r>
        <w:t xml:space="preserve"> mu podali, nezahvalni Sidovi,</w:t>
      </w:r>
      <w:r>
        <w:br/>
        <w:t>Ta</w:t>
      </w:r>
      <w:r w:rsidR="003451AB">
        <w:t>K</w:t>
      </w:r>
      <w:r>
        <w:t xml:space="preserve"> Suh</w:t>
      </w:r>
      <w:r w:rsidR="003451AB">
        <w:t>K</w:t>
      </w:r>
      <w:r>
        <w:t>em ga zalejali neverni</w:t>
      </w:r>
      <w:r w:rsidR="003451AB">
        <w:t>K</w:t>
      </w:r>
      <w:r>
        <w:t>i nyegovi.</w:t>
      </w:r>
    </w:p>
    <w:p w14:paraId="33C8D354" w14:textId="175CFFDF" w:rsidR="003412C7" w:rsidRDefault="003412C7" w:rsidP="00C712B2">
      <w:pPr>
        <w:pStyle w:val="teiab"/>
      </w:pPr>
      <w:r>
        <w:t>Poglei nyegve Szvete Ru</w:t>
      </w:r>
      <w:r w:rsidR="003451AB">
        <w:t>K</w:t>
      </w:r>
      <w:r>
        <w:t>e nemilo raztegnyene,</w:t>
      </w:r>
      <w:r>
        <w:br/>
        <w:t>Poglei druge brid</w:t>
      </w:r>
      <w:r w:rsidR="003451AB">
        <w:t>K</w:t>
      </w:r>
      <w:r>
        <w:t>e mu</w:t>
      </w:r>
      <w:r w:rsidR="003451AB">
        <w:t>K</w:t>
      </w:r>
      <w:r>
        <w:t xml:space="preserve">e, </w:t>
      </w:r>
      <w:r w:rsidR="003451AB">
        <w:t>K</w:t>
      </w:r>
      <w:r>
        <w:t>e szu mu naversene,</w:t>
      </w:r>
      <w:r>
        <w:br/>
        <w:t>Noge z-chavli pri</w:t>
      </w:r>
      <w:r w:rsidR="003451AB">
        <w:t>K</w:t>
      </w:r>
      <w:r>
        <w:t>ovane, glei rebro prebodeno,</w:t>
      </w:r>
      <w:r>
        <w:br/>
        <w:t>V</w:t>
      </w:r>
      <w:r w:rsidRPr="00E61788">
        <w:t>ſ</w:t>
      </w:r>
      <w:r>
        <w:t xml:space="preserve">ze </w:t>
      </w:r>
      <w:r w:rsidR="003451AB">
        <w:t>K</w:t>
      </w:r>
      <w:r>
        <w:t>otrige zbichuvane, glei telo v</w:t>
      </w:r>
      <w:r w:rsidRPr="00E61788">
        <w:t>ſ</w:t>
      </w:r>
      <w:r>
        <w:t>zo ranyeno.</w:t>
      </w:r>
    </w:p>
    <w:p w14:paraId="20258C97" w14:textId="1B3BBB5D" w:rsidR="003412C7" w:rsidRPr="002E6B8B" w:rsidRDefault="003412C7" w:rsidP="00C712B2">
      <w:pPr>
        <w:pStyle w:val="teiab"/>
      </w:pPr>
      <w:r w:rsidRPr="002E6B8B">
        <w:t xml:space="preserve">Nega mezta na Sivotu, ne </w:t>
      </w:r>
      <w:r w:rsidR="003451AB" w:rsidRPr="002E6B8B">
        <w:t>K</w:t>
      </w:r>
      <w:r w:rsidRPr="002E6B8B">
        <w:t>otriga czeloga,</w:t>
      </w:r>
      <w:r w:rsidRPr="002E6B8B">
        <w:br/>
        <w:t>Oz</w:t>
      </w:r>
      <w:r w:rsidR="003451AB" w:rsidRPr="002E6B8B">
        <w:t>K</w:t>
      </w:r>
      <w:r w:rsidRPr="002E6B8B">
        <w:t xml:space="preserve">runili szu lepotu, </w:t>
      </w:r>
      <w:r w:rsidRPr="002E6B8B">
        <w:rPr>
          <w:rStyle w:val="teipersName"/>
        </w:rPr>
        <w:t>Jesusha</w:t>
      </w:r>
      <w:r w:rsidRPr="002E6B8B">
        <w:t xml:space="preserve"> preselnoga,</w:t>
      </w:r>
      <w:r w:rsidRPr="002E6B8B">
        <w:br/>
        <w:t>V-</w:t>
      </w:r>
      <w:r w:rsidR="003451AB" w:rsidRPr="002E6B8B">
        <w:t>K</w:t>
      </w:r>
      <w:r w:rsidRPr="002E6B8B">
        <w:t>oga Selyum vgledajuſze vi nebez</w:t>
      </w:r>
      <w:r w:rsidR="003451AB" w:rsidRPr="002E6B8B">
        <w:t>K</w:t>
      </w:r>
      <w:r w:rsidRPr="002E6B8B">
        <w:t>i Angeli,</w:t>
      </w:r>
      <w:r w:rsidRPr="002E6B8B">
        <w:br/>
        <w:t>Z-nyega oſzmehavajuſze nyegvi Nepriateli.</w:t>
      </w:r>
    </w:p>
    <w:p w14:paraId="05E88FDD" w14:textId="3903A329" w:rsidR="003412C7" w:rsidRPr="002E6B8B" w:rsidRDefault="003412C7" w:rsidP="00C712B2">
      <w:pPr>
        <w:pStyle w:val="teiab"/>
      </w:pPr>
      <w:r w:rsidRPr="002E6B8B">
        <w:t xml:space="preserve">Szvete </w:t>
      </w:r>
      <w:r w:rsidR="003451AB" w:rsidRPr="002E6B8B">
        <w:t>K</w:t>
      </w:r>
      <w:r w:rsidRPr="002E6B8B">
        <w:t>ervi glei poto</w:t>
      </w:r>
      <w:r w:rsidR="003451AB" w:rsidRPr="002E6B8B">
        <w:t>K</w:t>
      </w:r>
      <w:r w:rsidRPr="002E6B8B">
        <w:t xml:space="preserve">e, </w:t>
      </w:r>
      <w:r w:rsidR="003451AB" w:rsidRPr="002E6B8B">
        <w:t>K</w:t>
      </w:r>
      <w:r w:rsidRPr="002E6B8B">
        <w:t>e tochi nemiloma,</w:t>
      </w:r>
      <w:r w:rsidRPr="002E6B8B">
        <w:br/>
        <w:t>Nyegve lyubavi Szvedo</w:t>
      </w:r>
      <w:r w:rsidR="003451AB" w:rsidRPr="002E6B8B">
        <w:t>K</w:t>
      </w:r>
      <w:r w:rsidRPr="002E6B8B">
        <w:t xml:space="preserve">e, rane poglei, </w:t>
      </w:r>
      <w:r w:rsidR="003451AB" w:rsidRPr="002E6B8B">
        <w:t>K</w:t>
      </w:r>
      <w:r w:rsidRPr="002E6B8B">
        <w:t>e ima;</w:t>
      </w:r>
      <w:r w:rsidRPr="002E6B8B">
        <w:br/>
        <w:t xml:space="preserve">Ah! </w:t>
      </w:r>
      <w:r w:rsidR="003451AB" w:rsidRPr="002E6B8B">
        <w:t>K</w:t>
      </w:r>
      <w:r w:rsidRPr="002E6B8B">
        <w:t>a</w:t>
      </w:r>
      <w:r w:rsidR="003451AB" w:rsidRPr="002E6B8B">
        <w:t>K</w:t>
      </w:r>
      <w:r w:rsidRPr="002E6B8B">
        <w:t xml:space="preserve"> moresh to gledati, Suh</w:t>
      </w:r>
      <w:r w:rsidR="003451AB" w:rsidRPr="002E6B8B">
        <w:t>K</w:t>
      </w:r>
      <w:r w:rsidRPr="002E6B8B">
        <w:t>o sze nezpla</w:t>
      </w:r>
      <w:r w:rsidR="003451AB" w:rsidRPr="002E6B8B">
        <w:t>K</w:t>
      </w:r>
      <w:r w:rsidRPr="002E6B8B">
        <w:t>ati,</w:t>
      </w:r>
      <w:r w:rsidRPr="002E6B8B">
        <w:br/>
        <w:t>Mu</w:t>
      </w:r>
      <w:r w:rsidR="003451AB" w:rsidRPr="002E6B8B">
        <w:t>K</w:t>
      </w:r>
      <w:r w:rsidRPr="002E6B8B">
        <w:t>e nyegve prestimati, Saloztjum nepuczati.</w:t>
      </w:r>
    </w:p>
    <w:p w14:paraId="5EB9A830" w14:textId="4B22B7D8" w:rsidR="003412C7" w:rsidRDefault="003412C7" w:rsidP="00C712B2">
      <w:pPr>
        <w:pStyle w:val="teiab"/>
      </w:pPr>
      <w:r w:rsidRPr="002E6B8B">
        <w:t xml:space="preserve">Glei, </w:t>
      </w:r>
      <w:r w:rsidR="003451AB" w:rsidRPr="002E6B8B">
        <w:t>K</w:t>
      </w:r>
      <w:r w:rsidRPr="002E6B8B">
        <w:t>a</w:t>
      </w:r>
      <w:r w:rsidR="003451AB" w:rsidRPr="002E6B8B">
        <w:t>K</w:t>
      </w:r>
      <w:r w:rsidRPr="002E6B8B">
        <w:t xml:space="preserve"> Nebo vſze</w:t>
      </w:r>
      <w:r>
        <w:t xml:space="preserve"> potemne, nyegve mu</w:t>
      </w:r>
      <w:r w:rsidR="003451AB">
        <w:t>K</w:t>
      </w:r>
      <w:r>
        <w:t>e Salujuch,</w:t>
      </w:r>
      <w:r>
        <w:br/>
        <w:t>Szunczu Szvetlozt v</w:t>
      </w:r>
      <w:r w:rsidRPr="00E61788">
        <w:t>ſ</w:t>
      </w:r>
      <w:r>
        <w:t>za povene, nyegve Szmerti milujuch,</w:t>
      </w:r>
      <w:r>
        <w:br/>
        <w:t>Ter sze greshni</w:t>
      </w:r>
      <w:r w:rsidR="003451AB">
        <w:t>K</w:t>
      </w:r>
      <w:r>
        <w:t xml:space="preserve"> ti nezplachesh, dverdeshi od </w:t>
      </w:r>
      <w:r w:rsidR="003451AB">
        <w:t>K</w:t>
      </w:r>
      <w:r>
        <w:t>amena,</w:t>
      </w:r>
      <w:r>
        <w:br/>
        <w:t>Josh Szuzami nepremachesh, videch Boga ranyena.</w:t>
      </w:r>
    </w:p>
    <w:p w14:paraId="393EDD86" w14:textId="77777777" w:rsidR="003412C7" w:rsidRDefault="003412C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CA698C" w14:textId="74DD259F" w:rsidR="003412C7" w:rsidRDefault="003412C7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/205/</w:t>
      </w:r>
    </w:p>
    <w:p w14:paraId="16772BEF" w14:textId="0C7EF005" w:rsidR="003412C7" w:rsidRDefault="003412C7" w:rsidP="002E6B8B">
      <w:pPr>
        <w:pStyle w:val="teifwPageNum"/>
      </w:pPr>
      <w:r>
        <w:t>441.</w:t>
      </w:r>
    </w:p>
    <w:p w14:paraId="62F92EA2" w14:textId="4F2E64BF" w:rsidR="003412C7" w:rsidRDefault="003412C7" w:rsidP="00C712B2">
      <w:pPr>
        <w:pStyle w:val="teiab"/>
      </w:pPr>
      <w:r>
        <w:t xml:space="preserve">Glei, </w:t>
      </w:r>
      <w:r w:rsidR="003451AB">
        <w:t>K</w:t>
      </w:r>
      <w:r>
        <w:t>a</w:t>
      </w:r>
      <w:r w:rsidR="003451AB">
        <w:t>K</w:t>
      </w:r>
      <w:r>
        <w:t xml:space="preserve"> zemla v</w:t>
      </w:r>
      <w:r w:rsidRPr="00E61788">
        <w:t>ſ</w:t>
      </w:r>
      <w:r>
        <w:t xml:space="preserve">za sze </w:t>
      </w:r>
      <w:r w:rsidRPr="002E6B8B">
        <w:rPr>
          <w:rStyle w:val="teidel"/>
        </w:rPr>
        <w:t>troſzi</w:t>
      </w:r>
      <w:r>
        <w:t xml:space="preserve"> tre</w:t>
      </w:r>
      <w:r w:rsidRPr="00E61788">
        <w:t>ſ</w:t>
      </w:r>
      <w:r>
        <w:t>ze od ztraha veli</w:t>
      </w:r>
      <w:r w:rsidR="003451AB">
        <w:t>K</w:t>
      </w:r>
      <w:r>
        <w:t>oga,</w:t>
      </w:r>
      <w:r>
        <w:br/>
        <w:t>Videch, da Bog Szmert podne</w:t>
      </w:r>
      <w:r w:rsidRPr="00E61788">
        <w:t>ſ</w:t>
      </w:r>
      <w:r>
        <w:t xml:space="preserve">ze </w:t>
      </w:r>
      <w:r w:rsidR="00B92B46">
        <w:t>za Chlove</w:t>
      </w:r>
      <w:r w:rsidR="003451AB">
        <w:t>K</w:t>
      </w:r>
      <w:r w:rsidR="00B92B46">
        <w:t>a greshnoga,</w:t>
      </w:r>
      <w:r w:rsidR="00B92B46">
        <w:br/>
        <w:t>Czele po</w:t>
      </w:r>
      <w:r w:rsidR="003451AB">
        <w:t>K</w:t>
      </w:r>
      <w:r w:rsidR="00B92B46">
        <w:t>aju zidine, grobi sze odpiraju,</w:t>
      </w:r>
      <w:r w:rsidR="00B92B46">
        <w:br/>
        <w:t>Tverde rushe sze pechine, ta</w:t>
      </w:r>
      <w:r w:rsidR="003451AB">
        <w:t>K</w:t>
      </w:r>
      <w:r w:rsidR="00B92B46">
        <w:t xml:space="preserve"> Szmert Bosju </w:t>
      </w:r>
      <w:r w:rsidR="003451AB">
        <w:t>K</w:t>
      </w:r>
      <w:r w:rsidR="00B92B46">
        <w:t>ajaju.</w:t>
      </w:r>
    </w:p>
    <w:p w14:paraId="68BED99E" w14:textId="096F926A" w:rsidR="00B92B46" w:rsidRDefault="00B92B46" w:rsidP="00C712B2">
      <w:pPr>
        <w:pStyle w:val="teiab"/>
      </w:pPr>
      <w:r>
        <w:t>A ti greshni</w:t>
      </w:r>
      <w:r w:rsidR="003451AB">
        <w:t>K</w:t>
      </w:r>
      <w:r>
        <w:t xml:space="preserve"> nemresh szuze leztor jedne puschati,</w:t>
      </w:r>
      <w:r>
        <w:br/>
      </w:r>
      <w:r w:rsidR="003451AB">
        <w:t>K</w:t>
      </w:r>
      <w:r>
        <w:t>oga hotel z-pe</w:t>
      </w:r>
      <w:r w:rsidR="003451AB">
        <w:t>K</w:t>
      </w:r>
      <w:r>
        <w:t xml:space="preserve">la vuze Bog po </w:t>
      </w:r>
      <w:r w:rsidR="003451AB">
        <w:t>K</w:t>
      </w:r>
      <w:r>
        <w:t>risu zpelati,</w:t>
      </w:r>
      <w:r>
        <w:br/>
      </w:r>
      <w:r w:rsidRPr="002E6B8B">
        <w:rPr>
          <w:rStyle w:val="teipersName"/>
        </w:rPr>
        <w:t>Jesush</w:t>
      </w:r>
      <w:r>
        <w:t xml:space="preserve"> vmira dab od Szmerti tebe vechne </w:t>
      </w:r>
      <w:r w:rsidRPr="002E6B8B">
        <w:rPr>
          <w:rStyle w:val="teidel"/>
        </w:rPr>
        <w:t>mo</w:t>
      </w:r>
      <w:r>
        <w:t xml:space="preserve"> mentuval,</w:t>
      </w:r>
      <w:r>
        <w:br/>
        <w:t>A tii nemresh ta</w:t>
      </w:r>
      <w:r w:rsidR="003451AB">
        <w:t>K</w:t>
      </w:r>
      <w:r>
        <w:t xml:space="preserve"> poterti </w:t>
      </w:r>
      <w:r w:rsidRPr="002E6B8B">
        <w:rPr>
          <w:rStyle w:val="teidel"/>
        </w:rPr>
        <w:t>Sze</w:t>
      </w:r>
      <w:r>
        <w:t xml:space="preserve"> Szerdcza, dav sze Saluval.</w:t>
      </w:r>
    </w:p>
    <w:p w14:paraId="4FA62544" w14:textId="6ADF3825" w:rsidR="00B92B46" w:rsidRDefault="00B92B46" w:rsidP="00C712B2">
      <w:pPr>
        <w:pStyle w:val="teiab"/>
      </w:pPr>
      <w:r>
        <w:t>Neg szmesh telu josh vgajati, v</w:t>
      </w:r>
      <w:r w:rsidRPr="00E61788">
        <w:t>ſ</w:t>
      </w:r>
      <w:r>
        <w:t>zem dobrem vu radozti,</w:t>
      </w:r>
      <w:r>
        <w:br/>
        <w:t xml:space="preserve">Boga vidish </w:t>
      </w:r>
      <w:r w:rsidR="003451AB">
        <w:t>K</w:t>
      </w:r>
      <w:r>
        <w:t>ad ztradati zbog tvoje na</w:t>
      </w:r>
      <w:r w:rsidRPr="00E61788">
        <w:t>ſ</w:t>
      </w:r>
      <w:r>
        <w:t>zladnozti,</w:t>
      </w:r>
      <w:r>
        <w:br/>
        <w:t>Z-lepim hodish josh odichen opravum vu dichnozti,</w:t>
      </w:r>
      <w:r>
        <w:br/>
        <w:t>Videch Boga, da ve</w:t>
      </w:r>
      <w:r w:rsidRPr="00E61788">
        <w:t>ſ</w:t>
      </w:r>
      <w:r>
        <w:t>z szlechen zarad tvoje gizdozti.</w:t>
      </w:r>
    </w:p>
    <w:p w14:paraId="687F6C8D" w14:textId="51BF4D3F" w:rsidR="00B92B46" w:rsidRDefault="00B92B46" w:rsidP="00C712B2">
      <w:pPr>
        <w:pStyle w:val="teiab"/>
      </w:pPr>
      <w:r>
        <w:t xml:space="preserve">Glava ti je rodna z-latom, gemanti na </w:t>
      </w:r>
      <w:r w:rsidR="003451AB">
        <w:t>K</w:t>
      </w:r>
      <w:r>
        <w:t>inchena,</w:t>
      </w:r>
      <w:r>
        <w:br/>
      </w:r>
      <w:r w:rsidRPr="002E6B8B">
        <w:rPr>
          <w:rStyle w:val="teipersName"/>
        </w:rPr>
        <w:t>Jesusheva</w:t>
      </w:r>
      <w:r>
        <w:t xml:space="preserve"> rusna z-blatom, ostrem ternyem ztishnyena </w:t>
      </w:r>
      <w:r w:rsidRPr="002E6B8B">
        <w:rPr>
          <w:rStyle w:val="teiadd"/>
        </w:rPr>
        <w:t>chena</w:t>
      </w:r>
      <w:r>
        <w:t>,</w:t>
      </w:r>
      <w:r>
        <w:br/>
        <w:t>Ti lesish na meh</w:t>
      </w:r>
      <w:r w:rsidR="003451AB">
        <w:t>K</w:t>
      </w:r>
      <w:r>
        <w:t>om perju, obilen z-blazinami,</w:t>
      </w:r>
      <w:r>
        <w:br/>
      </w:r>
      <w:r w:rsidRPr="002E6B8B">
        <w:rPr>
          <w:rStyle w:val="teipersName"/>
        </w:rPr>
        <w:t>Jesush</w:t>
      </w:r>
      <w:r>
        <w:t xml:space="preserve"> gol na </w:t>
      </w:r>
      <w:r w:rsidR="003451AB">
        <w:t>K</w:t>
      </w:r>
      <w:r>
        <w:t>risnom drevu vi</w:t>
      </w:r>
      <w:r w:rsidRPr="00E61788">
        <w:t>ſ</w:t>
      </w:r>
      <w:r>
        <w:t>zi med pechinami.</w:t>
      </w:r>
    </w:p>
    <w:p w14:paraId="42D2B238" w14:textId="696ACCAF" w:rsidR="00B92B46" w:rsidRDefault="00B92B46" w:rsidP="00C712B2">
      <w:pPr>
        <w:pStyle w:val="teiab"/>
      </w:pPr>
      <w:r>
        <w:t xml:space="preserve">Vendar milo josh pogleda </w:t>
      </w:r>
      <w:r w:rsidR="003451AB">
        <w:t>K</w:t>
      </w:r>
      <w:r>
        <w:t xml:space="preserve">-tebi z-dreva </w:t>
      </w:r>
      <w:r w:rsidR="003451AB">
        <w:t>K</w:t>
      </w:r>
      <w:r>
        <w:t>risnoga,</w:t>
      </w:r>
      <w:r>
        <w:br/>
        <w:t>Nut lyubavi, z-</w:t>
      </w:r>
      <w:r w:rsidR="003451AB">
        <w:t>K</w:t>
      </w:r>
      <w:r>
        <w:t>um pre</w:t>
      </w:r>
      <w:r w:rsidRPr="00E61788">
        <w:t>ſ</w:t>
      </w:r>
      <w:r>
        <w:t>z reda naztoja te greshnoga,</w:t>
      </w:r>
      <w:r>
        <w:br/>
        <w:t xml:space="preserve">Szam je glavu htel prignuti </w:t>
      </w:r>
      <w:r w:rsidR="003451AB">
        <w:t>K</w:t>
      </w:r>
      <w:r>
        <w:t xml:space="preserve">-tvojemu </w:t>
      </w:r>
      <w:r w:rsidR="003451AB">
        <w:t>K</w:t>
      </w:r>
      <w:r>
        <w:t>ushuvanyu,</w:t>
      </w:r>
      <w:r>
        <w:br/>
        <w:t>Szam, y Ru</w:t>
      </w:r>
      <w:r w:rsidR="003451AB">
        <w:t>K</w:t>
      </w:r>
      <w:r>
        <w:t xml:space="preserve">e pretegnuti </w:t>
      </w:r>
      <w:r w:rsidR="003451AB">
        <w:t>K</w:t>
      </w:r>
      <w:r>
        <w:t>-tvojemu obimanyu.</w:t>
      </w:r>
    </w:p>
    <w:p w14:paraId="6C627725" w14:textId="6592C001" w:rsidR="00B92B46" w:rsidRDefault="00726849" w:rsidP="00C712B2">
      <w:pPr>
        <w:pStyle w:val="teiab"/>
      </w:pPr>
      <w:r>
        <w:t>Glei mu Szerdcze v</w:t>
      </w:r>
      <w:r w:rsidRPr="00E61788">
        <w:t>ſ</w:t>
      </w:r>
      <w:r>
        <w:t>zo odperto, da te seli lyubiti,</w:t>
      </w:r>
      <w:r>
        <w:br/>
        <w:t>Poglei telo v</w:t>
      </w:r>
      <w:r w:rsidRPr="00E61788">
        <w:t>ſ</w:t>
      </w:r>
      <w:r>
        <w:t>zo prezerto, dab te rad od</w:t>
      </w:r>
      <w:r w:rsidR="003451AB">
        <w:t>K</w:t>
      </w:r>
      <w:r>
        <w:t>upiti,</w:t>
      </w:r>
      <w:r>
        <w:br/>
        <w:t>Ter bi mogel to z-ochima Szuhemi razgledati,</w:t>
      </w:r>
      <w:r>
        <w:br/>
        <w:t>Ah! bush tverdi neg pechina, che sze nemresh zpla</w:t>
      </w:r>
      <w:r w:rsidR="003451AB">
        <w:t>K</w:t>
      </w:r>
      <w:r>
        <w:t>ati.</w:t>
      </w:r>
    </w:p>
    <w:p w14:paraId="036966F1" w14:textId="29C74815" w:rsidR="00726849" w:rsidRDefault="00726849" w:rsidP="00EA74E7">
      <w:pPr>
        <w:pStyle w:val="teiclosure"/>
      </w:pPr>
      <w:r>
        <w:t>V.</w:t>
      </w:r>
    </w:p>
    <w:p w14:paraId="5D25146F" w14:textId="77777777" w:rsidR="00726849" w:rsidRDefault="0072684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299F0A" w14:textId="46CF11DD" w:rsidR="00726849" w:rsidRDefault="00726849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/206/</w:t>
      </w:r>
    </w:p>
    <w:p w14:paraId="728DD91D" w14:textId="75F7FFCF" w:rsidR="00726849" w:rsidRDefault="00726849" w:rsidP="00EA74E7">
      <w:pPr>
        <w:pStyle w:val="teifwPageNum"/>
      </w:pPr>
      <w:r>
        <w:t>442.</w:t>
      </w:r>
    </w:p>
    <w:p w14:paraId="10ED2D85" w14:textId="29106705" w:rsidR="00726849" w:rsidRDefault="00726849" w:rsidP="00C712B2">
      <w:pPr>
        <w:pStyle w:val="teiab"/>
      </w:pPr>
      <w:r>
        <w:t xml:space="preserve">Glei pod </w:t>
      </w:r>
      <w:r w:rsidR="003451AB">
        <w:t>K</w:t>
      </w:r>
      <w:r>
        <w:t xml:space="preserve">risom </w:t>
      </w:r>
      <w:r w:rsidRPr="00EA74E7">
        <w:rPr>
          <w:rStyle w:val="teipersName"/>
        </w:rPr>
        <w:t>Magdalena</w:t>
      </w:r>
      <w:r>
        <w:t xml:space="preserve">, </w:t>
      </w:r>
      <w:r w:rsidR="003451AB">
        <w:t>K</w:t>
      </w:r>
      <w:r>
        <w:t>a</w:t>
      </w:r>
      <w:r w:rsidR="003451AB">
        <w:t>K</w:t>
      </w:r>
      <w:r w:rsidRPr="00E61788">
        <w:t>ſ</w:t>
      </w:r>
      <w:r>
        <w:t>ze plache turobno,</w:t>
      </w:r>
      <w:r>
        <w:br/>
        <w:t xml:space="preserve">Y ti padni na </w:t>
      </w:r>
      <w:r w:rsidR="003451AB">
        <w:t>K</w:t>
      </w:r>
      <w:r>
        <w:t>olena, tochi Szuze chemerno;</w:t>
      </w:r>
      <w:r>
        <w:br/>
      </w:r>
      <w:r w:rsidR="003451AB">
        <w:t>K</w:t>
      </w:r>
      <w:r>
        <w:t>-po</w:t>
      </w:r>
      <w:r w:rsidR="003451AB">
        <w:t>K</w:t>
      </w:r>
      <w:r>
        <w:t>ore sze jur poverni, vudri per</w:t>
      </w:r>
      <w:r w:rsidRPr="00E61788">
        <w:t>ſ</w:t>
      </w:r>
      <w:r>
        <w:t>ze szercheno,</w:t>
      </w:r>
      <w:r>
        <w:br/>
      </w:r>
      <w:r w:rsidR="003451AB">
        <w:t>K</w:t>
      </w:r>
      <w:r>
        <w:t>-Bogu Szerdcze v</w:t>
      </w:r>
      <w:r w:rsidRPr="00E61788">
        <w:t>ſ</w:t>
      </w:r>
      <w:r>
        <w:t>zo oberni, ova</w:t>
      </w:r>
      <w:r w:rsidR="003451AB">
        <w:t>K</w:t>
      </w:r>
      <w:r>
        <w:t xml:space="preserve"> reczi Saloztno:</w:t>
      </w:r>
    </w:p>
    <w:p w14:paraId="1019DE2D" w14:textId="32DAFD36" w:rsidR="00726849" w:rsidRDefault="00726849" w:rsidP="00C712B2">
      <w:pPr>
        <w:pStyle w:val="teiab"/>
      </w:pPr>
      <w:r>
        <w:t xml:space="preserve">O moi </w:t>
      </w:r>
      <w:r w:rsidRPr="00EA74E7">
        <w:rPr>
          <w:rStyle w:val="teipersName"/>
        </w:rPr>
        <w:t>Jesush</w:t>
      </w:r>
      <w:r>
        <w:t>, dobro moje, moi razpet Zvelichitel!</w:t>
      </w:r>
      <w:r>
        <w:br/>
        <w:t xml:space="preserve">Szad objimlem noge tvoje, moi </w:t>
      </w:r>
      <w:r w:rsidR="003451AB">
        <w:t>K</w:t>
      </w:r>
      <w:r>
        <w:t>ervav Od</w:t>
      </w:r>
      <w:r w:rsidR="003451AB">
        <w:t>K</w:t>
      </w:r>
      <w:r>
        <w:t>upitel!</w:t>
      </w:r>
      <w:r>
        <w:br/>
        <w:t>Szad zoznavam, y valujem vnoge moje Szramote,</w:t>
      </w:r>
      <w:r>
        <w:br/>
        <w:t xml:space="preserve">Rane tvoje szad </w:t>
      </w:r>
      <w:r w:rsidR="003451AB">
        <w:t>K</w:t>
      </w:r>
      <w:r>
        <w:t xml:space="preserve">ushujem </w:t>
      </w:r>
      <w:r w:rsidRPr="00EA74E7">
        <w:rPr>
          <w:rStyle w:val="teidel"/>
        </w:rPr>
        <w:t>oberh</w:t>
      </w:r>
      <w:r>
        <w:t xml:space="preserve"> </w:t>
      </w:r>
      <w:r w:rsidRPr="00EA74E7">
        <w:rPr>
          <w:rStyle w:val="teiadd"/>
        </w:rPr>
        <w:t>zverh</w:t>
      </w:r>
      <w:r>
        <w:t xml:space="preserve"> </w:t>
      </w:r>
      <w:r w:rsidRPr="00EA74E7">
        <w:rPr>
          <w:rStyle w:val="teiadd"/>
        </w:rPr>
        <w:t>zverhu</w:t>
      </w:r>
      <w:r>
        <w:t xml:space="preserve"> v</w:t>
      </w:r>
      <w:r w:rsidRPr="00E61788">
        <w:t>ſ</w:t>
      </w:r>
      <w:r>
        <w:t>za</w:t>
      </w:r>
      <w:r w:rsidR="003451AB">
        <w:t>K</w:t>
      </w:r>
      <w:r>
        <w:t>e lepote.</w:t>
      </w:r>
    </w:p>
    <w:p w14:paraId="5CF99B6C" w14:textId="4A6DA0F2" w:rsidR="00726849" w:rsidRDefault="00726849" w:rsidP="00C712B2">
      <w:pPr>
        <w:pStyle w:val="teiab"/>
      </w:pPr>
      <w:r>
        <w:t>Szada vidim, da zbog mene nevolnoga greshni</w:t>
      </w:r>
      <w:r w:rsidR="003451AB">
        <w:t>K</w:t>
      </w:r>
      <w:r>
        <w:t>a,</w:t>
      </w:r>
      <w:r>
        <w:br/>
      </w:r>
      <w:r w:rsidR="003451AB">
        <w:t>K</w:t>
      </w:r>
      <w:r>
        <w:t>ozti szu ti v</w:t>
      </w:r>
      <w:r w:rsidRPr="00E61788">
        <w:t>ſ</w:t>
      </w:r>
      <w:r>
        <w:t>ze ztraplene, o miloscha veli</w:t>
      </w:r>
      <w:r w:rsidR="003451AB">
        <w:t>K</w:t>
      </w:r>
      <w:r>
        <w:t>a!</w:t>
      </w:r>
      <w:r>
        <w:br/>
        <w:t xml:space="preserve">Ti, </w:t>
      </w:r>
      <w:r w:rsidR="003451AB">
        <w:t>K</w:t>
      </w:r>
      <w:r>
        <w:t>i ne</w:t>
      </w:r>
      <w:r w:rsidRPr="00E61788">
        <w:t>ſ</w:t>
      </w:r>
      <w:r>
        <w:t xml:space="preserve">zi </w:t>
      </w:r>
      <w:r w:rsidR="003451AB">
        <w:t>K</w:t>
      </w:r>
      <w:r>
        <w:t>riv ni dusen, Szmert szi hotel podjeti,</w:t>
      </w:r>
      <w:r>
        <w:br/>
        <w:t xml:space="preserve">Dab ja, </w:t>
      </w:r>
      <w:r w:rsidR="003451AB">
        <w:t>K</w:t>
      </w:r>
      <w:r>
        <w:t>i szem vrasji Szusen, v-Nebo mogel dozpeti.</w:t>
      </w:r>
    </w:p>
    <w:p w14:paraId="1797FBC8" w14:textId="15709FE8" w:rsidR="00726849" w:rsidRDefault="00726849" w:rsidP="00C712B2">
      <w:pPr>
        <w:pStyle w:val="teiab"/>
      </w:pPr>
      <w:r>
        <w:t>Ta</w:t>
      </w:r>
      <w:r w:rsidR="003451AB">
        <w:t>K</w:t>
      </w:r>
      <w:r>
        <w:t xml:space="preserve"> li szem ja zro</w:t>
      </w:r>
      <w:r w:rsidR="003451AB">
        <w:t>K</w:t>
      </w:r>
      <w:r>
        <w:t xml:space="preserve"> zve mu</w:t>
      </w:r>
      <w:r w:rsidR="003451AB">
        <w:t>K</w:t>
      </w:r>
      <w:r>
        <w:t xml:space="preserve">e, o predragi </w:t>
      </w:r>
      <w:r w:rsidRPr="00EA74E7">
        <w:rPr>
          <w:rStyle w:val="teipersName"/>
        </w:rPr>
        <w:t>Jesush</w:t>
      </w:r>
      <w:r>
        <w:t xml:space="preserve"> moi!</w:t>
      </w:r>
      <w:r>
        <w:br/>
        <w:t>Ja li szem tve pribil ru</w:t>
      </w:r>
      <w:r w:rsidR="003451AB">
        <w:t>K</w:t>
      </w:r>
      <w:r>
        <w:t>e, ja li szem bil Hahar tvoi,</w:t>
      </w:r>
      <w:r>
        <w:br/>
        <w:t>Ja szem prebol rebro tvoje, ja szem noge pri</w:t>
      </w:r>
      <w:r w:rsidR="003451AB">
        <w:t>K</w:t>
      </w:r>
      <w:r>
        <w:t>oval,</w:t>
      </w:r>
      <w:r>
        <w:br/>
        <w:t>Ah zpovedam grehe moje, z-</w:t>
      </w:r>
      <w:r w:rsidR="003451AB">
        <w:t>K</w:t>
      </w:r>
      <w:r>
        <w:t>emi szem te zbantuval.</w:t>
      </w:r>
    </w:p>
    <w:p w14:paraId="7DFA84C0" w14:textId="73881D10" w:rsidR="00726849" w:rsidRDefault="00726849" w:rsidP="00C712B2">
      <w:pPr>
        <w:pStyle w:val="teiab"/>
      </w:pPr>
      <w:r>
        <w:t>Ta</w:t>
      </w:r>
      <w:r w:rsidR="003451AB" w:rsidRPr="00EA74E7">
        <w:rPr>
          <w:rStyle w:val="teiadd"/>
        </w:rPr>
        <w:t>K</w:t>
      </w:r>
      <w:r>
        <w:t xml:space="preserve"> prot meni Nebo temne, da che vu me tre</w:t>
      </w:r>
      <w:r w:rsidRPr="00E61788">
        <w:t>ſ</w:t>
      </w:r>
      <w:r>
        <w:t>znuti,</w:t>
      </w:r>
      <w:r>
        <w:br/>
        <w:t>Ta</w:t>
      </w:r>
      <w:r w:rsidR="003451AB">
        <w:t>K</w:t>
      </w:r>
      <w:r>
        <w:t xml:space="preserve"> li Szunczu Szvetlozt vene, da mi neche Szvenuti,</w:t>
      </w:r>
      <w:r>
        <w:br/>
        <w:t>Ta</w:t>
      </w:r>
      <w:r w:rsidR="003451AB">
        <w:t>K</w:t>
      </w:r>
      <w:r>
        <w:t xml:space="preserve"> li puczaju zidine, da me hote z</w:t>
      </w:r>
      <w:r w:rsidR="003451AB">
        <w:t>K</w:t>
      </w:r>
      <w:r>
        <w:t>onchati,</w:t>
      </w:r>
      <w:r>
        <w:br/>
        <w:t>Meni sze groze pechine, da me hte za</w:t>
      </w:r>
      <w:r w:rsidRPr="00E61788">
        <w:t>ſ</w:t>
      </w:r>
      <w:r>
        <w:t>zipati.</w:t>
      </w:r>
    </w:p>
    <w:p w14:paraId="652FB32F" w14:textId="1B2BBB44" w:rsidR="00726849" w:rsidRDefault="00726849" w:rsidP="00C712B2">
      <w:pPr>
        <w:pStyle w:val="teiab"/>
      </w:pPr>
      <w:r>
        <w:t xml:space="preserve">Ada meni jai tusnomu, </w:t>
      </w:r>
      <w:r w:rsidR="003451AB">
        <w:t>K</w:t>
      </w:r>
      <w:r>
        <w:t>i szem zro</w:t>
      </w:r>
      <w:r w:rsidR="003451AB">
        <w:t>K</w:t>
      </w:r>
      <w:r>
        <w:t xml:space="preserve"> tvoi Szmerti dal,</w:t>
      </w:r>
      <w:r>
        <w:br/>
        <w:t>Ada meni jai greshnomu, do Szmerti mi bude Sal;</w:t>
      </w:r>
      <w:r>
        <w:br/>
        <w:t xml:space="preserve">Oh! </w:t>
      </w:r>
      <w:r w:rsidR="003451AB">
        <w:t>K</w:t>
      </w:r>
      <w:r>
        <w:t>a</w:t>
      </w:r>
      <w:r w:rsidR="003451AB">
        <w:t>K</w:t>
      </w:r>
      <w:r>
        <w:t xml:space="preserve"> szem</w:t>
      </w:r>
      <w:r w:rsidRPr="00E61788">
        <w:t>ſ</w:t>
      </w:r>
      <w:r>
        <w:t>ze lud poztavil, la</w:t>
      </w:r>
      <w:r w:rsidRPr="00E61788">
        <w:t>ſ</w:t>
      </w:r>
      <w:r>
        <w:t>zi tergam v-dvoinozti,</w:t>
      </w:r>
      <w:r>
        <w:br/>
        <w:t xml:space="preserve">Da szem na </w:t>
      </w:r>
      <w:r w:rsidR="003451AB">
        <w:t>K</w:t>
      </w:r>
      <w:r>
        <w:t>ris Boga zpravil, per</w:t>
      </w:r>
      <w:r w:rsidRPr="00E61788">
        <w:t>ſ</w:t>
      </w:r>
      <w:r>
        <w:t>za tuchem v-Salozti.</w:t>
      </w:r>
    </w:p>
    <w:p w14:paraId="43C412CF" w14:textId="77777777" w:rsidR="00726849" w:rsidRDefault="00726849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E6F3AA" w14:textId="60492255" w:rsidR="00726849" w:rsidRDefault="00726849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/207/</w:t>
      </w:r>
    </w:p>
    <w:p w14:paraId="54126212" w14:textId="351DF5F0" w:rsidR="00726849" w:rsidRDefault="00726849" w:rsidP="00C712B2">
      <w:pPr>
        <w:pStyle w:val="teifwPageNum"/>
      </w:pPr>
      <w:r>
        <w:t>443.</w:t>
      </w:r>
    </w:p>
    <w:p w14:paraId="70B6EFE4" w14:textId="202DBC55" w:rsidR="00726849" w:rsidRDefault="00726849" w:rsidP="00C712B2">
      <w:pPr>
        <w:pStyle w:val="teiab"/>
      </w:pPr>
      <w:r>
        <w:t xml:space="preserve">Ah! vreden </w:t>
      </w:r>
      <w:r w:rsidR="00165B46">
        <w:t>szem v</w:t>
      </w:r>
      <w:r w:rsidR="00165B46" w:rsidRPr="00E61788">
        <w:t>ſ</w:t>
      </w:r>
      <w:r w:rsidR="00EA74E7">
        <w:t>ze</w:t>
      </w:r>
      <w:r w:rsidR="00165B46">
        <w:t xml:space="preserve"> ne</w:t>
      </w:r>
      <w:r w:rsidR="00165B46" w:rsidRPr="00E61788">
        <w:t>ſ</w:t>
      </w:r>
      <w:r w:rsidR="00165B46">
        <w:t>zreche, da me Szvet ve</w:t>
      </w:r>
      <w:r w:rsidR="00165B46" w:rsidRPr="00E61788">
        <w:t>ſ</w:t>
      </w:r>
      <w:r w:rsidR="00165B46">
        <w:t>z oduri,</w:t>
      </w:r>
      <w:r w:rsidR="00165B46">
        <w:br/>
        <w:t>Szuprot meni, da v</w:t>
      </w:r>
      <w:r w:rsidR="00165B46" w:rsidRPr="00E61788">
        <w:t>ſ</w:t>
      </w:r>
      <w:r w:rsidR="00165B46">
        <w:t>ze meche Orusje v</w:t>
      </w:r>
      <w:r w:rsidR="00165B46" w:rsidRPr="00E61788">
        <w:t>ſ</w:t>
      </w:r>
      <w:r w:rsidR="00165B46">
        <w:t>ze obori;</w:t>
      </w:r>
      <w:r w:rsidR="00165B46">
        <w:br/>
        <w:t>Nigdar nebum prevech Stimal za pregres</w:t>
      </w:r>
      <w:r w:rsidR="003451AB">
        <w:t>K</w:t>
      </w:r>
      <w:r w:rsidR="00165B46">
        <w:t>e tuli</w:t>
      </w:r>
      <w:r w:rsidR="003451AB">
        <w:t>K</w:t>
      </w:r>
      <w:r w:rsidR="00165B46">
        <w:t>e,</w:t>
      </w:r>
      <w:r w:rsidR="00165B46">
        <w:br/>
        <w:t xml:space="preserve">Za </w:t>
      </w:r>
      <w:r w:rsidR="003451AB">
        <w:t>K</w:t>
      </w:r>
      <w:r w:rsidR="00165B46">
        <w:t>e Bog moi mu</w:t>
      </w:r>
      <w:r w:rsidR="003451AB">
        <w:t>K</w:t>
      </w:r>
      <w:r w:rsidR="00165B46">
        <w:t>e imal, preterpel ovuli</w:t>
      </w:r>
      <w:r w:rsidR="003451AB">
        <w:t>K</w:t>
      </w:r>
      <w:r w:rsidR="00165B46">
        <w:t>e.</w:t>
      </w:r>
    </w:p>
    <w:p w14:paraId="54658251" w14:textId="0C9A2C74" w:rsidR="00165B46" w:rsidRDefault="00165B46" w:rsidP="00C712B2">
      <w:pPr>
        <w:pStyle w:val="teiab"/>
      </w:pPr>
      <w:r>
        <w:t>Da szem v-pe</w:t>
      </w:r>
      <w:r w:rsidR="003451AB">
        <w:t>K</w:t>
      </w:r>
      <w:r>
        <w:t>el z-grehom dopal, nechu zato marati,</w:t>
      </w:r>
      <w:r>
        <w:br/>
        <w:t>Da szem z-Neba po nyem opal, nechu</w:t>
      </w:r>
      <w:r w:rsidRPr="00E61788">
        <w:t>ſ</w:t>
      </w:r>
      <w:r>
        <w:t>ze tem ztarati,</w:t>
      </w:r>
      <w:r>
        <w:br/>
        <w:t>Neg presalit nemrem toga, da szem Boga zbantuval,</w:t>
      </w:r>
      <w:r>
        <w:br/>
        <w:t xml:space="preserve">Da szem obshanit szmel toga, </w:t>
      </w:r>
      <w:r w:rsidR="003451AB">
        <w:t>K</w:t>
      </w:r>
      <w:r>
        <w:t>i sze za me alduval.</w:t>
      </w:r>
    </w:p>
    <w:p w14:paraId="7F2F24C1" w14:textId="1FF86D7F" w:rsidR="00165B46" w:rsidRDefault="003451AB" w:rsidP="00C712B2">
      <w:pPr>
        <w:pStyle w:val="teiab"/>
      </w:pPr>
      <w:r>
        <w:t>K</w:t>
      </w:r>
      <w:r w:rsidR="00165B46">
        <w:t xml:space="preserve">am sze ada hochu vtechi, </w:t>
      </w:r>
      <w:r>
        <w:t>K</w:t>
      </w:r>
      <w:r w:rsidR="00165B46">
        <w:t>i szem Boga pogubil,</w:t>
      </w:r>
      <w:r w:rsidR="00165B46">
        <w:br/>
      </w:r>
      <w:r>
        <w:t>K</w:t>
      </w:r>
      <w:r w:rsidR="00165B46">
        <w:t>am sze tusen hochu verchi, v</w:t>
      </w:r>
      <w:r w:rsidR="00165B46" w:rsidRPr="00E61788">
        <w:t>ſ</w:t>
      </w:r>
      <w:r w:rsidR="00165B46">
        <w:t>zu miloschu szem zgubil,</w:t>
      </w:r>
      <w:r w:rsidR="00165B46">
        <w:br/>
        <w:t>Da szem Boga ta</w:t>
      </w:r>
      <w:r>
        <w:t>K</w:t>
      </w:r>
      <w:r w:rsidR="00165B46">
        <w:t xml:space="preserve"> raztusil z-grehi nechemurnemi,</w:t>
      </w:r>
      <w:r w:rsidR="00165B46">
        <w:br/>
        <w:t xml:space="preserve">Szerdu nyegvu </w:t>
      </w:r>
      <w:r>
        <w:t>K</w:t>
      </w:r>
      <w:r w:rsidR="00165B46">
        <w:t>ad za</w:t>
      </w:r>
      <w:r w:rsidR="00165B46" w:rsidRPr="00E61788">
        <w:t>ſ</w:t>
      </w:r>
      <w:r w:rsidR="00165B46">
        <w:t>zlusil z-chini ta</w:t>
      </w:r>
      <w:r>
        <w:t>K</w:t>
      </w:r>
      <w:r w:rsidR="00165B46">
        <w:t xml:space="preserve"> odurnemi.</w:t>
      </w:r>
    </w:p>
    <w:p w14:paraId="3E18CF9F" w14:textId="1656EA80" w:rsidR="00165B46" w:rsidRDefault="00165B46" w:rsidP="00C712B2">
      <w:pPr>
        <w:pStyle w:val="teiab"/>
      </w:pPr>
      <w:r>
        <w:t xml:space="preserve">Ah! na </w:t>
      </w:r>
      <w:r w:rsidR="003451AB">
        <w:t>K</w:t>
      </w:r>
      <w:r>
        <w:t>risu josh nahajam jedino me ufanye,</w:t>
      </w:r>
      <w:r>
        <w:br/>
        <w:t>Ve</w:t>
      </w:r>
      <w:r w:rsidRPr="00E61788">
        <w:t>ſ</w:t>
      </w:r>
      <w:r>
        <w:t>z zapla</w:t>
      </w:r>
      <w:r w:rsidR="003451AB">
        <w:t>K</w:t>
      </w:r>
      <w:r>
        <w:t>an tam pohajam, po grehov odpuschanye;</w:t>
      </w:r>
      <w:r>
        <w:br/>
        <w:t xml:space="preserve">Ah! </w:t>
      </w:r>
      <w:r w:rsidR="003451AB">
        <w:t>K</w:t>
      </w:r>
      <w:r>
        <w:t xml:space="preserve">-tebi sze </w:t>
      </w:r>
      <w:r w:rsidRPr="00EA74E7">
        <w:rPr>
          <w:rStyle w:val="teipersName"/>
        </w:rPr>
        <w:t>Jesush</w:t>
      </w:r>
      <w:r>
        <w:t xml:space="preserve"> vracham, </w:t>
      </w:r>
      <w:r w:rsidR="003451AB">
        <w:t>K</w:t>
      </w:r>
      <w:r>
        <w:t>-tvoje milo</w:t>
      </w:r>
      <w:r w:rsidRPr="00E61788">
        <w:t>ſ</w:t>
      </w:r>
      <w:r>
        <w:t>zerdnozti,</w:t>
      </w:r>
      <w:r>
        <w:br/>
        <w:t xml:space="preserve">Tusno Szerdcze </w:t>
      </w:r>
      <w:r w:rsidR="006B0E5F">
        <w:t xml:space="preserve">szad obracham, </w:t>
      </w:r>
      <w:r w:rsidR="003451AB">
        <w:t>K</w:t>
      </w:r>
      <w:r w:rsidR="006B0E5F">
        <w:t>-tvoje mu</w:t>
      </w:r>
      <w:r w:rsidR="003451AB">
        <w:t>K</w:t>
      </w:r>
      <w:r w:rsidR="006B0E5F">
        <w:t>e vrednozti.</w:t>
      </w:r>
    </w:p>
    <w:p w14:paraId="4ABED68E" w14:textId="612F5749" w:rsidR="006B0E5F" w:rsidRDefault="006B0E5F" w:rsidP="00C712B2">
      <w:pPr>
        <w:pStyle w:val="teiab"/>
      </w:pPr>
      <w:r>
        <w:t xml:space="preserve">Leztor jednu </w:t>
      </w:r>
      <w:r w:rsidR="003451AB">
        <w:t>K</w:t>
      </w:r>
      <w:r>
        <w:t xml:space="preserve">ervi tvoje nai mi </w:t>
      </w:r>
      <w:r w:rsidR="003451AB">
        <w:t>K</w:t>
      </w:r>
      <w:r>
        <w:t>aplu z</w:t>
      </w:r>
      <w:r w:rsidR="003451AB">
        <w:t>K</w:t>
      </w:r>
      <w:r>
        <w:t>ratiti,</w:t>
      </w:r>
      <w:r>
        <w:br/>
      </w:r>
      <w:r w:rsidR="003451AB">
        <w:t>K</w:t>
      </w:r>
      <w:r>
        <w:t>a opere grehe moje, vre me more zvrachiti.</w:t>
      </w:r>
      <w:r>
        <w:br/>
        <w:t>Ah! molim te neodhiti Szuz po</w:t>
      </w:r>
      <w:r w:rsidR="003451AB">
        <w:t>K</w:t>
      </w:r>
      <w:r>
        <w:t>orneh od Szebe,</w:t>
      </w:r>
      <w:r>
        <w:br/>
        <w:t>Nai nam menum pogubiti tvoje S</w:t>
      </w:r>
      <w:r w:rsidR="00EA74E7">
        <w:t>z</w:t>
      </w:r>
      <w:r>
        <w:t>merti preczembe.</w:t>
      </w:r>
    </w:p>
    <w:p w14:paraId="140DC90E" w14:textId="3C1B5AD7" w:rsidR="006B0E5F" w:rsidRDefault="006B0E5F" w:rsidP="00C712B2">
      <w:pPr>
        <w:pStyle w:val="teiab"/>
      </w:pPr>
      <w:r>
        <w:t>Ah! oglei</w:t>
      </w:r>
      <w:r w:rsidRPr="00E61788">
        <w:t>ſ</w:t>
      </w:r>
      <w:r>
        <w:t>ze josh y na me z-o</w:t>
      </w:r>
      <w:r w:rsidR="003451AB">
        <w:t>K</w:t>
      </w:r>
      <w:r>
        <w:t>om one milozti,</w:t>
      </w:r>
      <w:r>
        <w:br/>
        <w:t>Z-</w:t>
      </w:r>
      <w:r w:rsidR="003451AB">
        <w:t>K</w:t>
      </w:r>
      <w:r>
        <w:t xml:space="preserve">um na </w:t>
      </w:r>
      <w:r w:rsidR="003451AB">
        <w:t>K</w:t>
      </w:r>
      <w:r>
        <w:t>risu razpet za me zbog moje nevernozti,</w:t>
      </w:r>
      <w:r>
        <w:br/>
        <w:t>Grehe proztil szi tolvaju z-tobum z-</w:t>
      </w:r>
      <w:r w:rsidR="003451AB">
        <w:t>K</w:t>
      </w:r>
      <w:r w:rsidR="00EA74E7">
        <w:t>up razpetomu,</w:t>
      </w:r>
      <w:r w:rsidR="00EA74E7">
        <w:br/>
        <w:t>Y poz</w:t>
      </w:r>
      <w:r>
        <w:t xml:space="preserve">val ga </w:t>
      </w:r>
      <w:r w:rsidR="003451AB">
        <w:t>K</w:t>
      </w:r>
      <w:r>
        <w:t>-tvomu Raju ve</w:t>
      </w:r>
      <w:r w:rsidRPr="00E61788">
        <w:t>ſ</w:t>
      </w:r>
      <w:r>
        <w:t>zelo nebez</w:t>
      </w:r>
      <w:r w:rsidR="003451AB">
        <w:t>K</w:t>
      </w:r>
      <w:r>
        <w:t>omu.</w:t>
      </w:r>
    </w:p>
    <w:p w14:paraId="438B2C56" w14:textId="77777777" w:rsidR="006B0E5F" w:rsidRDefault="006B0E5F" w:rsidP="00EA74E7">
      <w:pPr>
        <w:pStyle w:val="teiclosure"/>
      </w:pPr>
      <w:r>
        <w:t>V.</w:t>
      </w:r>
    </w:p>
    <w:p w14:paraId="622201D3" w14:textId="77777777" w:rsidR="006B0E5F" w:rsidRDefault="006B0E5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9795C5" w14:textId="40068B42" w:rsidR="006B0E5F" w:rsidRDefault="006B0E5F" w:rsidP="003412C7">
      <w:pPr>
        <w:rPr>
          <w:sz w:val="24"/>
          <w:szCs w:val="24"/>
        </w:rPr>
      </w:pPr>
      <w:r>
        <w:rPr>
          <w:smallCaps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>/208/</w:t>
      </w:r>
    </w:p>
    <w:p w14:paraId="7C2DA16E" w14:textId="216FF7E2" w:rsidR="006B0E5F" w:rsidRDefault="006B0E5F" w:rsidP="00EA74E7">
      <w:pPr>
        <w:pStyle w:val="teifwPageNum"/>
      </w:pPr>
      <w:r>
        <w:t>444.</w:t>
      </w:r>
    </w:p>
    <w:p w14:paraId="2503E4DF" w14:textId="33C32E2B" w:rsidR="006B0E5F" w:rsidRDefault="006B0E5F" w:rsidP="00C712B2">
      <w:pPr>
        <w:pStyle w:val="teiab"/>
      </w:pPr>
      <w:r>
        <w:t xml:space="preserve">Oh! </w:t>
      </w:r>
      <w:r w:rsidR="003451AB">
        <w:t>K</w:t>
      </w:r>
      <w:r>
        <w:t xml:space="preserve">oi szi gda </w:t>
      </w:r>
      <w:r w:rsidRPr="00EA74E7">
        <w:rPr>
          <w:rStyle w:val="teipersName"/>
        </w:rPr>
        <w:t>Petrove</w:t>
      </w:r>
      <w:r>
        <w:t xml:space="preserve"> Bog szuze pomiluval,</w:t>
      </w:r>
      <w:r>
        <w:br/>
        <w:t>Ter po</w:t>
      </w:r>
      <w:r w:rsidR="003451AB">
        <w:t>K</w:t>
      </w:r>
      <w:r>
        <w:t>ore po nyegove greshni</w:t>
      </w:r>
      <w:r w:rsidR="003451AB">
        <w:t>K</w:t>
      </w:r>
      <w:r>
        <w:t>u sze szmiluval</w:t>
      </w:r>
      <w:r>
        <w:br/>
        <w:t>Ti ni mene nai odverchi, nit moje zdihavanye,</w:t>
      </w:r>
      <w:r>
        <w:br/>
        <w:t>Dai mi grehe v</w:t>
      </w:r>
      <w:r w:rsidRPr="00E61788">
        <w:t>ſ</w:t>
      </w:r>
      <w:r>
        <w:t>ze zaverchi, dai Sit</w:t>
      </w:r>
      <w:r w:rsidR="003451AB">
        <w:t>K</w:t>
      </w:r>
      <w:r>
        <w:t>a pobolshanye.</w:t>
      </w:r>
    </w:p>
    <w:p w14:paraId="481A1E60" w14:textId="3AA3BFB2" w:rsidR="006B0E5F" w:rsidRDefault="006B0E5F" w:rsidP="00C712B2">
      <w:pPr>
        <w:pStyle w:val="teiab"/>
      </w:pPr>
      <w:r>
        <w:t xml:space="preserve">Ah! </w:t>
      </w:r>
      <w:r w:rsidR="003451AB">
        <w:t>K</w:t>
      </w:r>
      <w:r>
        <w:t xml:space="preserve">oi szi </w:t>
      </w:r>
      <w:r w:rsidRPr="00EA74E7">
        <w:rPr>
          <w:rStyle w:val="teipersName"/>
        </w:rPr>
        <w:t>Magdalene</w:t>
      </w:r>
      <w:r>
        <w:t xml:space="preserve"> odproztil po</w:t>
      </w:r>
      <w:r w:rsidR="003451AB">
        <w:t>K</w:t>
      </w:r>
      <w:r>
        <w:t>ornicze,</w:t>
      </w:r>
      <w:r>
        <w:br/>
        <w:t>Tusni plach, y drage czene Mazt priel od greshnicze,</w:t>
      </w:r>
      <w:r>
        <w:br/>
        <w:t xml:space="preserve">Dai y meni </w:t>
      </w:r>
      <w:r w:rsidR="003451AB">
        <w:t>K</w:t>
      </w:r>
      <w:r>
        <w:t>-risu ztati, Suh</w:t>
      </w:r>
      <w:r w:rsidR="003451AB">
        <w:t>K</w:t>
      </w:r>
      <w:r>
        <w:t xml:space="preserve">o grehe </w:t>
      </w:r>
      <w:r w:rsidR="003451AB">
        <w:t>K</w:t>
      </w:r>
      <w:r>
        <w:t>ajajuch,</w:t>
      </w:r>
      <w:r>
        <w:br/>
        <w:t>Rane tvoje dai zeprati z-Szuzami polevajuch.</w:t>
      </w:r>
    </w:p>
    <w:p w14:paraId="250BF749" w14:textId="54FA4C3D" w:rsidR="006B0E5F" w:rsidRDefault="006B0E5F" w:rsidP="00C712B2">
      <w:pPr>
        <w:pStyle w:val="teiab"/>
      </w:pPr>
      <w:r>
        <w:t xml:space="preserve">Ada nedem ja od </w:t>
      </w:r>
      <w:r w:rsidR="003451AB">
        <w:t>K</w:t>
      </w:r>
      <w:r>
        <w:t>risa, dai mi tam prebivati,</w:t>
      </w:r>
      <w:r>
        <w:br/>
      </w:r>
      <w:r w:rsidR="003451AB">
        <w:t>K</w:t>
      </w:r>
      <w:r>
        <w:t>ris bud momu Szerdczu hisa, dai mi v-nyoi pochivati,</w:t>
      </w:r>
      <w:r>
        <w:br/>
      </w:r>
      <w:r w:rsidR="003451AB">
        <w:t>K</w:t>
      </w:r>
      <w:r>
        <w:t>ris nai bude me Szerczalo, v-nye mi sze dai vgledati,</w:t>
      </w:r>
      <w:r>
        <w:br/>
        <w:t>Szvetcz</w:t>
      </w:r>
      <w:r w:rsidR="003451AB">
        <w:t>K</w:t>
      </w:r>
      <w:r>
        <w:t>e di</w:t>
      </w:r>
      <w:r w:rsidR="003451AB">
        <w:t>K</w:t>
      </w:r>
      <w:r>
        <w:t>e vech ni malo nedai na</w:t>
      </w:r>
      <w:r w:rsidRPr="00E61788">
        <w:t>ſ</w:t>
      </w:r>
      <w:r>
        <w:t>zleduvati.</w:t>
      </w:r>
    </w:p>
    <w:p w14:paraId="6382108C" w14:textId="61A485B7" w:rsidR="006B0E5F" w:rsidRDefault="006B0E5F" w:rsidP="00C712B2">
      <w:pPr>
        <w:pStyle w:val="teiab"/>
      </w:pPr>
      <w:r>
        <w:t xml:space="preserve">Tvoi o </w:t>
      </w:r>
      <w:r w:rsidRPr="00EA74E7">
        <w:rPr>
          <w:rStyle w:val="teipersName"/>
        </w:rPr>
        <w:t>Jesush</w:t>
      </w:r>
      <w:r>
        <w:t xml:space="preserve">! </w:t>
      </w:r>
      <w:r w:rsidR="003451AB">
        <w:t>K</w:t>
      </w:r>
      <w:r>
        <w:t>ris nai bude moja z</w:t>
      </w:r>
      <w:r w:rsidR="003451AB">
        <w:t>K</w:t>
      </w:r>
      <w:r>
        <w:t>radnya poztela,</w:t>
      </w:r>
      <w:r>
        <w:br/>
      </w:r>
      <w:r w:rsidR="003451AB">
        <w:t>K</w:t>
      </w:r>
      <w:r>
        <w:t>a mi z</w:t>
      </w:r>
      <w:r w:rsidR="003451AB">
        <w:t>K</w:t>
      </w:r>
      <w:r>
        <w:t>rati Szmertne trude, ter me Szrechno z-nyih zpela,</w:t>
      </w:r>
      <w:r>
        <w:br/>
      </w:r>
      <w:r w:rsidRPr="00EA74E7">
        <w:rPr>
          <w:rStyle w:val="teidel"/>
        </w:rPr>
        <w:t>V-Szerdcze tvoje</w:t>
      </w:r>
      <w:r>
        <w:t xml:space="preserve"> </w:t>
      </w:r>
      <w:r w:rsidRPr="00EA74E7">
        <w:rPr>
          <w:rStyle w:val="teiadd"/>
        </w:rPr>
        <w:t>Dai mi na</w:t>
      </w:r>
      <w:r>
        <w:t xml:space="preserve"> nye preminuti, tve mu</w:t>
      </w:r>
      <w:r w:rsidR="003451AB">
        <w:t>K</w:t>
      </w:r>
      <w:r>
        <w:t>e zpominajuch,</w:t>
      </w:r>
      <w:r>
        <w:br/>
        <w:t>V-Szerdcza tvoje dai zdehnuti, Ime tve nazivajuch.</w:t>
      </w:r>
    </w:p>
    <w:p w14:paraId="6ABA99D3" w14:textId="77777777" w:rsidR="006B0E5F" w:rsidRDefault="006B0E5F" w:rsidP="003412C7">
      <w:pPr>
        <w:rPr>
          <w:sz w:val="24"/>
          <w:szCs w:val="24"/>
        </w:rPr>
      </w:pPr>
    </w:p>
    <w:p w14:paraId="4F6554B5" w14:textId="328E37B8" w:rsidR="006B0E5F" w:rsidRDefault="006B0E5F" w:rsidP="00EA74E7">
      <w:pPr>
        <w:pStyle w:val="Naslov2"/>
      </w:pPr>
      <w:r>
        <w:t>Nedela 6. po Vuzmu; bolsha neg je zgora.</w:t>
      </w:r>
      <w:r>
        <w:br/>
        <w:t>Na Notu: No= 280.</w:t>
      </w:r>
    </w:p>
    <w:p w14:paraId="0807E94F" w14:textId="7D9A455A" w:rsidR="006B0E5F" w:rsidRDefault="006B0E5F" w:rsidP="00C712B2">
      <w:pPr>
        <w:pStyle w:val="teiab"/>
      </w:pPr>
      <w:r>
        <w:t xml:space="preserve">Tebi sze preporouchimo </w:t>
      </w:r>
      <w:r w:rsidRPr="00EA74E7">
        <w:rPr>
          <w:rStyle w:val="teipersName"/>
        </w:rPr>
        <w:t>Jesush</w:t>
      </w:r>
      <w:r>
        <w:t xml:space="preserve"> </w:t>
      </w:r>
      <w:r w:rsidR="003451AB">
        <w:t>K</w:t>
      </w:r>
      <w:r>
        <w:t>ristush Bog jedin!</w:t>
      </w:r>
      <w:r>
        <w:br/>
        <w:t>Mi od tebe v</w:t>
      </w:r>
      <w:r w:rsidRPr="00E61788">
        <w:t>ſ</w:t>
      </w:r>
      <w:r>
        <w:t xml:space="preserve">ze dobimo, verujemo, </w:t>
      </w:r>
      <w:r w:rsidRPr="00EA74E7">
        <w:rPr>
          <w:rStyle w:val="teidel"/>
        </w:rPr>
        <w:t>o</w:t>
      </w:r>
      <w:r>
        <w:t xml:space="preserve"> bosji Szin!</w:t>
      </w:r>
      <w:r>
        <w:br/>
        <w:t xml:space="preserve">Ti szi </w:t>
      </w:r>
      <w:r w:rsidR="003451AB">
        <w:t>K</w:t>
      </w:r>
      <w:r>
        <w:t>ral Neba y Zemle, ti ja hranish v</w:t>
      </w:r>
      <w:r w:rsidRPr="00E61788">
        <w:t>ſ</w:t>
      </w:r>
      <w:r>
        <w:t>ze Ztvari,</w:t>
      </w:r>
      <w:r>
        <w:br/>
      </w:r>
      <w:r w:rsidR="003451AB">
        <w:t>K</w:t>
      </w:r>
      <w:r>
        <w:t>i od tebe hranu jeml</w:t>
      </w:r>
      <w:r w:rsidRPr="00EA74E7">
        <w:rPr>
          <w:rStyle w:val="teidel"/>
        </w:rPr>
        <w:t>y</w:t>
      </w:r>
      <w:r>
        <w:t>e, nai te chazti, y hvali.</w:t>
      </w:r>
    </w:p>
    <w:p w14:paraId="5A1DFAEF" w14:textId="77777777" w:rsidR="006B0E5F" w:rsidRDefault="006B0E5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E8E32E" w14:textId="1FA6C65C" w:rsidR="006B0E5F" w:rsidRDefault="006B0E5F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/209/</w:t>
      </w:r>
    </w:p>
    <w:p w14:paraId="4B30868E" w14:textId="1AFBD5B0" w:rsidR="006B0E5F" w:rsidRDefault="006B0E5F" w:rsidP="00EA74E7">
      <w:pPr>
        <w:pStyle w:val="teifwPageNum"/>
      </w:pPr>
      <w:r>
        <w:t>445.</w:t>
      </w:r>
    </w:p>
    <w:p w14:paraId="5C1489EB" w14:textId="67E249FC" w:rsidR="006B0E5F" w:rsidRDefault="006B0E5F" w:rsidP="00C712B2">
      <w:pPr>
        <w:pStyle w:val="teiab"/>
      </w:pPr>
      <w:r>
        <w:t>Daj nam Navu</w:t>
      </w:r>
      <w:r w:rsidR="003451AB">
        <w:t>K</w:t>
      </w:r>
      <w:r>
        <w:t xml:space="preserve"> tvoj zpoznati, da moremo zpuniti,</w:t>
      </w:r>
      <w:r>
        <w:br/>
        <w:t>Tvu zapoved obdersati, v</w:t>
      </w:r>
      <w:r w:rsidRPr="00E61788">
        <w:t>ſ</w:t>
      </w:r>
      <w:r>
        <w:t>zigdar tebe lyubiti;</w:t>
      </w:r>
      <w:r>
        <w:br/>
        <w:t xml:space="preserve">Duha Szvetoga nam poshli, trostara lyublenoga </w:t>
      </w:r>
      <w:r w:rsidRPr="00EA74E7">
        <w:rPr>
          <w:rStyle w:val="teiadd"/>
        </w:rPr>
        <w:t>da nam pamet razſzveti,</w:t>
      </w:r>
      <w:r>
        <w:br/>
      </w:r>
      <w:r w:rsidRPr="00EA74E7">
        <w:rPr>
          <w:rStyle w:val="teiadd"/>
        </w:rPr>
        <w:t>y da zatobum bi doshli</w:t>
      </w:r>
      <w:r w:rsidRPr="00EA74E7">
        <w:rPr>
          <w:rStyle w:val="teiadd"/>
        </w:rPr>
        <w:br/>
      </w:r>
      <w:r w:rsidR="003451AB">
        <w:t>K</w:t>
      </w:r>
      <w:r>
        <w:t>oi pamet nam ra</w:t>
      </w:r>
      <w:r w:rsidRPr="00E61788">
        <w:t>ſ</w:t>
      </w:r>
      <w:r>
        <w:t>zveti, da mo zpoznali Boga.</w:t>
      </w:r>
    </w:p>
    <w:p w14:paraId="47C2D555" w14:textId="3C855004" w:rsidR="006B0E5F" w:rsidRDefault="006B0E5F" w:rsidP="00C712B2">
      <w:pPr>
        <w:pStyle w:val="teiab"/>
      </w:pPr>
      <w:r>
        <w:t>O lyubleni Otecz dragi! budi nam miloztivni,</w:t>
      </w:r>
      <w:r>
        <w:br/>
        <w:t>Na</w:t>
      </w:r>
      <w:r w:rsidRPr="00E61788">
        <w:t>ſ</w:t>
      </w:r>
      <w:r>
        <w:t xml:space="preserve">ze </w:t>
      </w:r>
      <w:r w:rsidRPr="0077767F">
        <w:rPr>
          <w:rStyle w:val="teidel"/>
        </w:rPr>
        <w:t>na</w:t>
      </w:r>
      <w:r>
        <w:t xml:space="preserve"> Dushe ti ozdravi, daj nam ti </w:t>
      </w:r>
      <w:r w:rsidR="003451AB">
        <w:t>K</w:t>
      </w:r>
      <w:r>
        <w:t>-potrebnozti</w:t>
      </w:r>
      <w:r>
        <w:br/>
        <w:t>V</w:t>
      </w:r>
      <w:r w:rsidRPr="00E61788">
        <w:t>ſ</w:t>
      </w:r>
      <w:r>
        <w:t xml:space="preserve">ze, </w:t>
      </w:r>
      <w:r w:rsidR="003451AB">
        <w:t>K</w:t>
      </w:r>
      <w:r>
        <w:t xml:space="preserve">aj Dushi teli treba, ti </w:t>
      </w:r>
      <w:r w:rsidR="003451AB">
        <w:t>K</w:t>
      </w:r>
      <w:r>
        <w:t>a</w:t>
      </w:r>
      <w:r w:rsidR="003451AB">
        <w:t>K</w:t>
      </w:r>
      <w:r>
        <w:t xml:space="preserve"> Otecz podeli,</w:t>
      </w:r>
      <w:r>
        <w:br/>
        <w:t>Y da Dusha pojde z-tela, ti nyu vechno oz</w:t>
      </w:r>
      <w:r w:rsidR="003451AB">
        <w:t>K</w:t>
      </w:r>
      <w:r>
        <w:t>erbi.</w:t>
      </w:r>
    </w:p>
    <w:p w14:paraId="63F72DFE" w14:textId="77777777" w:rsidR="006B0E5F" w:rsidRDefault="006B0E5F" w:rsidP="003412C7">
      <w:pPr>
        <w:rPr>
          <w:sz w:val="24"/>
          <w:szCs w:val="24"/>
        </w:rPr>
      </w:pPr>
    </w:p>
    <w:p w14:paraId="1C23ACD5" w14:textId="0C08659B" w:rsidR="006B0E5F" w:rsidRDefault="006B0E5F" w:rsidP="0077767F">
      <w:pPr>
        <w:pStyle w:val="Naslov2"/>
      </w:pPr>
      <w:r>
        <w:t>Nedelya Trojach</w:t>
      </w:r>
      <w:r w:rsidR="003451AB">
        <w:t>K</w:t>
      </w:r>
      <w:r>
        <w:t>a.</w:t>
      </w:r>
      <w:r>
        <w:br/>
        <w:t>Na Notu: No= 281.</w:t>
      </w:r>
    </w:p>
    <w:p w14:paraId="60EBBB71" w14:textId="40B8405D" w:rsidR="006B0E5F" w:rsidRDefault="003451AB" w:rsidP="00C712B2">
      <w:pPr>
        <w:pStyle w:val="teiab"/>
      </w:pPr>
      <w:r>
        <w:t>K</w:t>
      </w:r>
      <w:r w:rsidR="006B0E5F">
        <w:t>oi Boga z-Szerdcza lyubi, on rech Bosju obdersi_</w:t>
      </w:r>
      <w:r w:rsidR="000369AB">
        <w:br/>
      </w:r>
      <w:r w:rsidR="000369AB" w:rsidRPr="0077767F">
        <w:rPr>
          <w:rStyle w:val="teiadd"/>
        </w:rPr>
        <w:t>v-Czir</w:t>
      </w:r>
      <w:r w:rsidRPr="0077767F">
        <w:rPr>
          <w:rStyle w:val="teiadd"/>
        </w:rPr>
        <w:t>K</w:t>
      </w:r>
      <w:r w:rsidR="000369AB" w:rsidRPr="0077767F">
        <w:rPr>
          <w:rStyle w:val="teiadd"/>
        </w:rPr>
        <w:t>vu pribesi</w:t>
      </w:r>
      <w:r w:rsidR="000369AB" w:rsidRPr="0077767F">
        <w:rPr>
          <w:rStyle w:val="teiadd"/>
        </w:rPr>
        <w:br/>
      </w:r>
      <w:r w:rsidR="000369AB">
        <w:t>O! ta</w:t>
      </w:r>
      <w:r>
        <w:t>K</w:t>
      </w:r>
      <w:r w:rsidR="000369AB">
        <w:t xml:space="preserve"> Chlove</w:t>
      </w:r>
      <w:r>
        <w:t>K</w:t>
      </w:r>
      <w:r w:rsidR="000369AB">
        <w:t xml:space="preserve"> sze nemudi dene</w:t>
      </w:r>
      <w:r w:rsidR="000369AB" w:rsidRPr="00E61788">
        <w:t>ſ</w:t>
      </w:r>
      <w:r w:rsidR="000369AB">
        <w:t xml:space="preserve">z Szerdcze </w:t>
      </w:r>
      <w:r w:rsidR="000369AB" w:rsidRPr="0077767F">
        <w:rPr>
          <w:rStyle w:val="teiadd"/>
        </w:rPr>
        <w:t>szimo</w:t>
      </w:r>
      <w:r w:rsidR="000369AB">
        <w:t xml:space="preserve"> ofrati,</w:t>
      </w:r>
      <w:r w:rsidR="000369AB">
        <w:br/>
        <w:t>Verno ti obechai Bogi, da chesh nyega lyubiti,</w:t>
      </w:r>
      <w:r w:rsidR="000369AB">
        <w:br/>
        <w:t>On te hoche v</w:t>
      </w:r>
      <w:r w:rsidR="000369AB" w:rsidRPr="00E61788">
        <w:t>ſ</w:t>
      </w:r>
      <w:r w:rsidR="000369AB">
        <w:t xml:space="preserve">zoi nevoli, </w:t>
      </w:r>
      <w:r>
        <w:t>K</w:t>
      </w:r>
      <w:r w:rsidR="000369AB">
        <w:t>a</w:t>
      </w:r>
      <w:r>
        <w:t>K</w:t>
      </w:r>
      <w:r w:rsidR="000369AB">
        <w:t xml:space="preserve"> jen Otecz braniti.</w:t>
      </w:r>
    </w:p>
    <w:p w14:paraId="2B63921A" w14:textId="0AC9257F" w:rsidR="000369AB" w:rsidRDefault="000369AB" w:rsidP="00C712B2">
      <w:pPr>
        <w:pStyle w:val="teiab"/>
      </w:pPr>
      <w:r>
        <w:t>O Nebez</w:t>
      </w:r>
      <w:r w:rsidR="003451AB">
        <w:t>K</w:t>
      </w:r>
      <w:r>
        <w:t>i Otecz dragi! nam ti budi szmileni,</w:t>
      </w:r>
      <w:r>
        <w:br/>
        <w:t>Da tvoi Duh z-Neba po</w:t>
      </w:r>
      <w:r w:rsidRPr="00E61788">
        <w:t>ſ</w:t>
      </w:r>
      <w:r>
        <w:t>zlani che na</w:t>
      </w:r>
      <w:r w:rsidRPr="00E61788">
        <w:t>ſ</w:t>
      </w:r>
      <w:r>
        <w:t>z v</w:t>
      </w:r>
      <w:r w:rsidRPr="00E61788">
        <w:t>ſ</w:t>
      </w:r>
      <w:r>
        <w:t>ze raz</w:t>
      </w:r>
      <w:r w:rsidRPr="00E61788">
        <w:t>ſ</w:t>
      </w:r>
      <w:r>
        <w:t>zvetiti,</w:t>
      </w:r>
      <w:r>
        <w:br/>
        <w:t>Da mi v</w:t>
      </w:r>
      <w:r w:rsidRPr="00E61788">
        <w:t>ſ</w:t>
      </w:r>
      <w:r>
        <w:t>zigdar volyu tvoju radi bumo zpunili,</w:t>
      </w:r>
      <w:r>
        <w:br/>
        <w:t xml:space="preserve">Da mu Dushu telo szvoju </w:t>
      </w:r>
      <w:r w:rsidR="003451AB">
        <w:t>K</w:t>
      </w:r>
      <w:r>
        <w:t>-dobremi mo ravnali.</w:t>
      </w:r>
    </w:p>
    <w:p w14:paraId="02E7A306" w14:textId="720BB915" w:rsidR="000369AB" w:rsidRDefault="000369AB" w:rsidP="00C712B2">
      <w:pPr>
        <w:pStyle w:val="teiab"/>
      </w:pPr>
      <w:r>
        <w:t>O Duh Szveti z-Otczo</w:t>
      </w:r>
      <w:r w:rsidR="0077767F" w:rsidRPr="0077767F">
        <w:rPr>
          <w:rStyle w:val="teiadd"/>
        </w:rPr>
        <w:t>e</w:t>
      </w:r>
      <w:r>
        <w:t>m Szinom jeden Bog jedini Szi,</w:t>
      </w:r>
      <w:r>
        <w:br/>
        <w:t>Tvojo Ime dichi zmirom Nebo zemla v</w:t>
      </w:r>
      <w:r w:rsidRPr="00E61788">
        <w:t>ſ</w:t>
      </w:r>
      <w:r>
        <w:t>ze ztvari,</w:t>
      </w:r>
      <w:r>
        <w:br/>
        <w:t>Nai opadne tra</w:t>
      </w:r>
      <w:r w:rsidR="003451AB">
        <w:t>K</w:t>
      </w:r>
      <w:r>
        <w:t xml:space="preserve"> Szvetozti na na</w:t>
      </w:r>
      <w:r w:rsidRPr="00E61788">
        <w:t>ſ</w:t>
      </w:r>
      <w:r>
        <w:t>z boge greshni</w:t>
      </w:r>
      <w:r w:rsidR="003451AB">
        <w:t>K</w:t>
      </w:r>
      <w:r>
        <w:t>e,</w:t>
      </w:r>
      <w:r>
        <w:br/>
        <w:t>Da mi tebe z</w:t>
      </w:r>
      <w:r w:rsidR="003451AB">
        <w:t>K</w:t>
      </w:r>
      <w:r>
        <w:t>o</w:t>
      </w:r>
      <w:r w:rsidRPr="00E61788">
        <w:t>ſ</w:t>
      </w:r>
      <w:r>
        <w:t xml:space="preserve">z nazochi bumo </w:t>
      </w:r>
      <w:r w:rsidRPr="0077767F">
        <w:rPr>
          <w:rStyle w:val="teidel"/>
        </w:rPr>
        <w:t>prestino</w:t>
      </w:r>
      <w:r>
        <w:t xml:space="preserve"> prestimavali.</w:t>
      </w:r>
    </w:p>
    <w:p w14:paraId="4335CD90" w14:textId="677325F1" w:rsidR="000369AB" w:rsidRDefault="000369AB" w:rsidP="0077767F">
      <w:pPr>
        <w:pStyle w:val="teiclosure"/>
      </w:pPr>
      <w:r>
        <w:t>V.</w:t>
      </w:r>
    </w:p>
    <w:p w14:paraId="47837D98" w14:textId="77777777" w:rsidR="000369AB" w:rsidRDefault="000369A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AC34D2" w14:textId="3E866673" w:rsidR="000369AB" w:rsidRDefault="000369AB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/210/</w:t>
      </w:r>
    </w:p>
    <w:p w14:paraId="1A761167" w14:textId="53EAD9C3" w:rsidR="000369AB" w:rsidRDefault="000369AB" w:rsidP="00C42132">
      <w:pPr>
        <w:pStyle w:val="teifwPageNum"/>
      </w:pPr>
      <w:r>
        <w:t>446.</w:t>
      </w:r>
    </w:p>
    <w:p w14:paraId="45150EF0" w14:textId="2EC5ED97" w:rsidR="000369AB" w:rsidRDefault="000369AB" w:rsidP="00C712B2">
      <w:pPr>
        <w:pStyle w:val="teiab"/>
      </w:pPr>
      <w:r>
        <w:t>Di</w:t>
      </w:r>
      <w:r w:rsidR="003451AB">
        <w:t>K</w:t>
      </w:r>
      <w:r>
        <w:t>a hvala v</w:t>
      </w:r>
      <w:r w:rsidRPr="00E61788">
        <w:t>ſ</w:t>
      </w:r>
      <w:r>
        <w:t>zigdar budi Bogu Duhu Szvetomu,</w:t>
      </w:r>
      <w:r>
        <w:br/>
        <w:t>Ta</w:t>
      </w:r>
      <w:r w:rsidR="003451AB">
        <w:t>K</w:t>
      </w:r>
      <w:r>
        <w:t>ai Otczu Szinu budi, ah Bogu jedinomu;</w:t>
      </w:r>
      <w:r>
        <w:br/>
        <w:t xml:space="preserve">Budi Otecz nash lyubleni, </w:t>
      </w:r>
      <w:r w:rsidR="003451AB">
        <w:t>K</w:t>
      </w:r>
      <w:r>
        <w:t>oteri szmo greshni</w:t>
      </w:r>
      <w:r w:rsidR="003451AB">
        <w:t>K</w:t>
      </w:r>
      <w:r>
        <w:t>i,</w:t>
      </w:r>
      <w:r>
        <w:br/>
        <w:t xml:space="preserve">Da mi </w:t>
      </w:r>
      <w:r w:rsidRPr="00C42132">
        <w:rPr>
          <w:rStyle w:val="teidel"/>
        </w:rPr>
        <w:t>ne</w:t>
      </w:r>
      <w:r>
        <w:t xml:space="preserve"> nebumo zgubleni, nego vi zvelicheni.</w:t>
      </w:r>
    </w:p>
    <w:p w14:paraId="11B64632" w14:textId="77777777" w:rsidR="000369AB" w:rsidRDefault="000369AB" w:rsidP="003412C7">
      <w:pPr>
        <w:rPr>
          <w:sz w:val="24"/>
          <w:szCs w:val="24"/>
        </w:rPr>
      </w:pPr>
    </w:p>
    <w:p w14:paraId="248F081F" w14:textId="681C5E9C" w:rsidR="000369AB" w:rsidRDefault="000369AB" w:rsidP="00C42132">
      <w:pPr>
        <w:pStyle w:val="Naslov2"/>
      </w:pPr>
      <w:r>
        <w:t>Na Den Szv. Mi</w:t>
      </w:r>
      <w:r w:rsidR="003451AB">
        <w:t>K</w:t>
      </w:r>
      <w:r>
        <w:t>losha.</w:t>
      </w:r>
      <w:r>
        <w:br/>
        <w:t>Na Notu: No= 282.</w:t>
      </w:r>
    </w:p>
    <w:p w14:paraId="07E8F969" w14:textId="0A20504E" w:rsidR="000369AB" w:rsidRDefault="000369AB" w:rsidP="00C712B2">
      <w:pPr>
        <w:pStyle w:val="teiab"/>
      </w:pPr>
      <w:r>
        <w:t>Mi na</w:t>
      </w:r>
      <w:r w:rsidRPr="00E61788">
        <w:t>ſ</w:t>
      </w:r>
      <w:r>
        <w:t>zleduvati chemo tebe Bis</w:t>
      </w:r>
      <w:r w:rsidR="003451AB">
        <w:t>K</w:t>
      </w:r>
      <w:r>
        <w:t>up lyubleni!</w:t>
      </w:r>
      <w:r>
        <w:br/>
        <w:t>Boga lyubiti v</w:t>
      </w:r>
      <w:r w:rsidRPr="00E61788">
        <w:t>ſ</w:t>
      </w:r>
      <w:r>
        <w:t>zi verno hochemo zdai zacheti,</w:t>
      </w:r>
      <w:r>
        <w:br/>
        <w:t>Da budemo jedno</w:t>
      </w:r>
      <w:r w:rsidR="003451AB">
        <w:t>K</w:t>
      </w:r>
      <w:r>
        <w:t xml:space="preserve"> vredni, </w:t>
      </w:r>
      <w:r w:rsidR="003451AB">
        <w:t>K</w:t>
      </w:r>
      <w:r>
        <w:t>a</w:t>
      </w:r>
      <w:r w:rsidR="003451AB">
        <w:t>K</w:t>
      </w:r>
      <w:r>
        <w:t xml:space="preserve"> </w:t>
      </w:r>
      <w:r w:rsidRPr="00C42132">
        <w:rPr>
          <w:rStyle w:val="teidel"/>
        </w:rPr>
        <w:t>Mi</w:t>
      </w:r>
      <w:r w:rsidR="003451AB" w:rsidRPr="00C42132">
        <w:rPr>
          <w:rStyle w:val="teidel"/>
        </w:rPr>
        <w:t>K</w:t>
      </w:r>
      <w:r w:rsidRPr="00C42132">
        <w:rPr>
          <w:rStyle w:val="teidel"/>
        </w:rPr>
        <w:t>losh</w:t>
      </w:r>
      <w:r>
        <w:t xml:space="preserve"> ti o Mi</w:t>
      </w:r>
      <w:r w:rsidR="003451AB">
        <w:t>K</w:t>
      </w:r>
      <w:r>
        <w:t>losh Szveti!</w:t>
      </w:r>
      <w:r>
        <w:br/>
        <w:t>Ve</w:t>
      </w:r>
      <w:r w:rsidRPr="00E61788">
        <w:t>ſ</w:t>
      </w:r>
      <w:r>
        <w:t>zeliti</w:t>
      </w:r>
      <w:r w:rsidRPr="00E61788">
        <w:t>ſ</w:t>
      </w:r>
      <w:r>
        <w:t xml:space="preserve">ze tam v-Nebi pri lyublenom </w:t>
      </w:r>
      <w:r w:rsidRPr="00C42132">
        <w:rPr>
          <w:rStyle w:val="teipersName"/>
        </w:rPr>
        <w:t>Jesushi</w:t>
      </w:r>
      <w:r>
        <w:t>.</w:t>
      </w:r>
    </w:p>
    <w:p w14:paraId="403B971B" w14:textId="3289B149" w:rsidR="000369AB" w:rsidRDefault="000369AB" w:rsidP="00C712B2">
      <w:pPr>
        <w:pStyle w:val="teiab"/>
      </w:pPr>
      <w:r>
        <w:t>O Ta</w:t>
      </w:r>
      <w:r w:rsidR="003451AB">
        <w:t>K</w:t>
      </w:r>
      <w:r>
        <w:t xml:space="preserve"> reczmo mali vel</w:t>
      </w:r>
      <w:r w:rsidR="003451AB">
        <w:t>K</w:t>
      </w:r>
      <w:r>
        <w:t xml:space="preserve">i, </w:t>
      </w:r>
      <w:r w:rsidR="003451AB">
        <w:t>K</w:t>
      </w:r>
      <w:r>
        <w:t>i sze zdai tu znaidemo:</w:t>
      </w:r>
      <w:r>
        <w:br/>
        <w:t>O Patron ti Mi</w:t>
      </w:r>
      <w:r w:rsidR="003451AB">
        <w:t>K</w:t>
      </w:r>
      <w:r>
        <w:t>losh Szveti! Z-Szerdcza tebe pro</w:t>
      </w:r>
      <w:r w:rsidRPr="00E61788">
        <w:t>ſ</w:t>
      </w:r>
      <w:r>
        <w:t>zimo,</w:t>
      </w:r>
      <w:r>
        <w:br/>
        <w:t>Chuvai na</w:t>
      </w:r>
      <w:r w:rsidRPr="00E61788">
        <w:t>ſ</w:t>
      </w:r>
      <w:r>
        <w:t>z na Dushi teli z</w:t>
      </w:r>
      <w:r w:rsidR="003451AB">
        <w:t>K</w:t>
      </w:r>
      <w:r>
        <w:t>o</w:t>
      </w:r>
      <w:r w:rsidRPr="00E61788">
        <w:t>ſ</w:t>
      </w:r>
      <w:r>
        <w:t>z od v</w:t>
      </w:r>
      <w:r w:rsidRPr="00E61788">
        <w:t>ſ</w:t>
      </w:r>
      <w:r>
        <w:t>zega hudoga,</w:t>
      </w:r>
      <w:r>
        <w:br/>
        <w:t>Da budemo pomoch meli v</w:t>
      </w:r>
      <w:r w:rsidRPr="00E61788">
        <w:t>ſ</w:t>
      </w:r>
      <w:r>
        <w:t>zigdar lyubiti Boga.</w:t>
      </w:r>
    </w:p>
    <w:p w14:paraId="6CF71834" w14:textId="371C4E5A" w:rsidR="000369AB" w:rsidRDefault="000369AB" w:rsidP="00C712B2">
      <w:pPr>
        <w:pStyle w:val="teiab"/>
      </w:pPr>
      <w:r>
        <w:t>O Ta</w:t>
      </w:r>
      <w:r w:rsidR="003451AB">
        <w:t>K</w:t>
      </w:r>
      <w:r>
        <w:t xml:space="preserve"> moli ino pro</w:t>
      </w:r>
      <w:r w:rsidRPr="00E61788">
        <w:t>ſ</w:t>
      </w:r>
      <w:r>
        <w:t>zi za na</w:t>
      </w:r>
      <w:r w:rsidRPr="00E61788">
        <w:t>ſ</w:t>
      </w:r>
      <w:r>
        <w:t>z boge greshni</w:t>
      </w:r>
      <w:r w:rsidR="003451AB">
        <w:t>K</w:t>
      </w:r>
      <w:r>
        <w:t>e,</w:t>
      </w:r>
      <w:r>
        <w:br/>
        <w:t>Da nam grehe Bog odprozti, y odpuzti v</w:t>
      </w:r>
      <w:r w:rsidRPr="00E61788">
        <w:t>ſ</w:t>
      </w:r>
      <w:r>
        <w:t>ze duge,</w:t>
      </w:r>
      <w:r>
        <w:br/>
        <w:t>Y v</w:t>
      </w:r>
      <w:r w:rsidRPr="00E61788">
        <w:t>ſ</w:t>
      </w:r>
      <w:r>
        <w:t>zigdar lepo Siveli, Szerdcza lyubili Boga,</w:t>
      </w:r>
      <w:r>
        <w:br/>
        <w:t>Ta</w:t>
      </w:r>
      <w:r w:rsidR="003451AB">
        <w:t>K</w:t>
      </w:r>
      <w:r>
        <w:t xml:space="preserve"> bumo na</w:t>
      </w:r>
      <w:r w:rsidRPr="00E61788">
        <w:t>ſ</w:t>
      </w:r>
      <w:r>
        <w:t>zleduvali nashoga mi Patrona.</w:t>
      </w:r>
    </w:p>
    <w:p w14:paraId="07423A98" w14:textId="77777777" w:rsidR="000369AB" w:rsidRDefault="000369AB" w:rsidP="003412C7">
      <w:pPr>
        <w:rPr>
          <w:sz w:val="24"/>
          <w:szCs w:val="24"/>
        </w:rPr>
      </w:pPr>
    </w:p>
    <w:p w14:paraId="195FD5AF" w14:textId="5AFF28DE" w:rsidR="000369AB" w:rsidRPr="00C42132" w:rsidRDefault="000369AB" w:rsidP="003412C7">
      <w:pPr>
        <w:rPr>
          <w:rStyle w:val="teidel"/>
        </w:rPr>
      </w:pPr>
      <w:r w:rsidRPr="00C42132">
        <w:rPr>
          <w:rStyle w:val="teidel"/>
        </w:rPr>
        <w:t>Na Den Szv. Sebastiana.</w:t>
      </w:r>
      <w:r w:rsidRPr="00C42132">
        <w:rPr>
          <w:rStyle w:val="teidel"/>
        </w:rPr>
        <w:br/>
        <w:t>Na Notu: No= 283.</w:t>
      </w:r>
    </w:p>
    <w:p w14:paraId="46919B49" w14:textId="22DA48C7" w:rsidR="000369AB" w:rsidRPr="00C42132" w:rsidRDefault="00514962" w:rsidP="003412C7">
      <w:pPr>
        <w:rPr>
          <w:rStyle w:val="teidel"/>
        </w:rPr>
      </w:pPr>
      <w:r w:rsidRPr="00C42132">
        <w:rPr>
          <w:rStyle w:val="teidel"/>
        </w:rPr>
        <w:t xml:space="preserve">Radozt sze z-Neba ponudya, </w:t>
      </w:r>
      <w:r w:rsidR="003451AB" w:rsidRPr="00C42132">
        <w:rPr>
          <w:rStyle w:val="teidel"/>
        </w:rPr>
        <w:t>K</w:t>
      </w:r>
      <w:r w:rsidRPr="00C42132">
        <w:rPr>
          <w:rStyle w:val="teidel"/>
        </w:rPr>
        <w:t>oja Szerdcze nam ponavla</w:t>
      </w:r>
      <w:r w:rsidRPr="00C42132">
        <w:rPr>
          <w:rStyle w:val="teidel"/>
        </w:rPr>
        <w:br/>
        <w:t>Zaders Vu junach</w:t>
      </w:r>
      <w:r w:rsidR="003451AB" w:rsidRPr="00C42132">
        <w:rPr>
          <w:rStyle w:val="teidel"/>
        </w:rPr>
        <w:t>K</w:t>
      </w:r>
      <w:r w:rsidRPr="00C42132">
        <w:rPr>
          <w:rStyle w:val="teidel"/>
        </w:rPr>
        <w:t>om Zadersanyu z-Mediolana v-Sebastianu.</w:t>
      </w:r>
    </w:p>
    <w:p w14:paraId="0CB2689A" w14:textId="062D0D02" w:rsidR="00514962" w:rsidRPr="00C42132" w:rsidRDefault="00514962" w:rsidP="003412C7">
      <w:pPr>
        <w:rPr>
          <w:rStyle w:val="teidel"/>
        </w:rPr>
      </w:pPr>
      <w:r w:rsidRPr="00C42132">
        <w:rPr>
          <w:rStyle w:val="teidel"/>
        </w:rPr>
        <w:t>Voiz</w:t>
      </w:r>
      <w:r w:rsidR="003451AB" w:rsidRPr="00C42132">
        <w:rPr>
          <w:rStyle w:val="teidel"/>
        </w:rPr>
        <w:t>K</w:t>
      </w:r>
      <w:r w:rsidRPr="00C42132">
        <w:rPr>
          <w:rStyle w:val="teidel"/>
        </w:rPr>
        <w:t>e pervu chazt obnasha, ali Bogu vech prinasha,</w:t>
      </w:r>
    </w:p>
    <w:p w14:paraId="6A674B6D" w14:textId="77777777" w:rsidR="00514962" w:rsidRDefault="00514962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BAF5DF" w14:textId="0CE28816" w:rsidR="00514962" w:rsidRDefault="00514962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/211/</w:t>
      </w:r>
    </w:p>
    <w:p w14:paraId="17C5733C" w14:textId="24B3F0C4" w:rsidR="00514962" w:rsidRDefault="00514962" w:rsidP="00C42132">
      <w:pPr>
        <w:pStyle w:val="teifwPageNum"/>
      </w:pPr>
      <w:r>
        <w:t>447.</w:t>
      </w:r>
    </w:p>
    <w:p w14:paraId="698B6BD0" w14:textId="2D835D85" w:rsidR="00514962" w:rsidRDefault="00514962" w:rsidP="00C712B2">
      <w:pPr>
        <w:pStyle w:val="Naslov2"/>
      </w:pPr>
      <w:r>
        <w:t xml:space="preserve">Na Den Szv. </w:t>
      </w:r>
      <w:r w:rsidRPr="00C42132">
        <w:rPr>
          <w:rStyle w:val="teipersName"/>
        </w:rPr>
        <w:t>Mar</w:t>
      </w:r>
      <w:r w:rsidR="003451AB" w:rsidRPr="00C42132">
        <w:rPr>
          <w:rStyle w:val="teipersName"/>
        </w:rPr>
        <w:t>K</w:t>
      </w:r>
      <w:r w:rsidRPr="00C42132">
        <w:rPr>
          <w:rStyle w:val="teipersName"/>
        </w:rPr>
        <w:t>a</w:t>
      </w:r>
      <w:r>
        <w:t>.</w:t>
      </w:r>
      <w:r>
        <w:br/>
        <w:t>Na Notu: No= 283.</w:t>
      </w:r>
    </w:p>
    <w:p w14:paraId="6286EF2E" w14:textId="32C748F5" w:rsidR="00514962" w:rsidRDefault="00514962" w:rsidP="00C712B2">
      <w:pPr>
        <w:pStyle w:val="teiab"/>
      </w:pPr>
      <w:r>
        <w:t>Poglei Otecz z-Nebe</w:t>
      </w:r>
      <w:r w:rsidRPr="00E61788">
        <w:t>ſ</w:t>
      </w:r>
      <w:r>
        <w:t>z na boge greshni</w:t>
      </w:r>
      <w:r w:rsidR="003451AB">
        <w:t>K</w:t>
      </w:r>
      <w:r>
        <w:t>e,</w:t>
      </w:r>
      <w:r>
        <w:br/>
      </w:r>
      <w:r w:rsidR="003451AB">
        <w:t>K</w:t>
      </w:r>
      <w:r>
        <w:t>i pred tobum dene</w:t>
      </w:r>
      <w:r w:rsidRPr="00E61788">
        <w:t>ſ</w:t>
      </w:r>
      <w:r>
        <w:t>z dersiju gor ro</w:t>
      </w:r>
      <w:r w:rsidR="003451AB">
        <w:t>K</w:t>
      </w:r>
      <w:r>
        <w:t>e,</w:t>
      </w:r>
      <w:r>
        <w:br/>
        <w:t xml:space="preserve">Dai nam o Otecz ti! </w:t>
      </w:r>
      <w:r w:rsidR="003451AB">
        <w:t>K</w:t>
      </w:r>
      <w:r>
        <w:t xml:space="preserve">ai bu </w:t>
      </w:r>
      <w:r w:rsidR="003451AB">
        <w:t>K</w:t>
      </w:r>
      <w:r>
        <w:t>-potrebnozti,</w:t>
      </w:r>
      <w:r>
        <w:br/>
        <w:t>Da ni</w:t>
      </w:r>
      <w:r w:rsidR="003451AB">
        <w:t>K</w:t>
      </w:r>
      <w:r>
        <w:t xml:space="preserve">ai ne szfali, da bu it </w:t>
      </w:r>
      <w:r w:rsidR="003451AB">
        <w:t>K</w:t>
      </w:r>
      <w:r>
        <w:t>-vechnozti.</w:t>
      </w:r>
    </w:p>
    <w:p w14:paraId="5AAFA1D8" w14:textId="0E844444" w:rsidR="00514962" w:rsidRDefault="003451AB" w:rsidP="00C712B2">
      <w:pPr>
        <w:pStyle w:val="teiab"/>
      </w:pPr>
      <w:r>
        <w:t>K</w:t>
      </w:r>
      <w:r w:rsidR="00514962">
        <w:t>ai mamo tvoje je, ti hranish v</w:t>
      </w:r>
      <w:r w:rsidR="00514962" w:rsidRPr="00E61788">
        <w:t>ſ</w:t>
      </w:r>
      <w:r w:rsidR="00514962">
        <w:t>ze ztvari,</w:t>
      </w:r>
      <w:r w:rsidR="00514962">
        <w:br/>
        <w:t>Zdai tebi molmo</w:t>
      </w:r>
      <w:r w:rsidR="00514962" w:rsidRPr="00E61788">
        <w:t>ſ</w:t>
      </w:r>
      <w:r w:rsidR="00514962">
        <w:t>ze, o Bog! na</w:t>
      </w:r>
      <w:r w:rsidR="00514962" w:rsidRPr="00E61788">
        <w:t>ſ</w:t>
      </w:r>
      <w:r w:rsidR="00514962">
        <w:t>z ti hrani,</w:t>
      </w:r>
      <w:r w:rsidR="00514962">
        <w:br/>
        <w:t>Rashiri milozt tvoju chre</w:t>
      </w:r>
      <w:r w:rsidR="00514962" w:rsidRPr="00E61788">
        <w:t>ſ</w:t>
      </w:r>
      <w:r w:rsidR="00514962">
        <w:t>z v</w:t>
      </w:r>
      <w:r w:rsidR="00514962" w:rsidRPr="00E61788">
        <w:t>ſ</w:t>
      </w:r>
      <w:r w:rsidR="00514962">
        <w:t>ze Sitne polye,</w:t>
      </w:r>
      <w:r w:rsidR="00514962">
        <w:br/>
        <w:t>Blago</w:t>
      </w:r>
      <w:r w:rsidR="00514962" w:rsidRPr="00E61788">
        <w:t>ſ</w:t>
      </w:r>
      <w:r w:rsidR="00514962">
        <w:t>zlovi monyu, dai radozt v</w:t>
      </w:r>
      <w:r w:rsidR="00514962" w:rsidRPr="00E61788">
        <w:t>ſ</w:t>
      </w:r>
      <w:r w:rsidR="00514962">
        <w:t>ze fele.</w:t>
      </w:r>
    </w:p>
    <w:p w14:paraId="31F3043E" w14:textId="0B0F3F68" w:rsidR="00514962" w:rsidRDefault="00514962" w:rsidP="00C712B2">
      <w:pPr>
        <w:pStyle w:val="teiab"/>
      </w:pPr>
      <w:r>
        <w:t>Chuvai na</w:t>
      </w:r>
      <w:r w:rsidRPr="00E61788">
        <w:t>ſ</w:t>
      </w:r>
      <w:r>
        <w:t>z od v</w:t>
      </w:r>
      <w:r w:rsidRPr="00E61788">
        <w:t>ſ</w:t>
      </w:r>
      <w:r>
        <w:t>ze S</w:t>
      </w:r>
      <w:r w:rsidR="003451AB">
        <w:t>K</w:t>
      </w:r>
      <w:r>
        <w:t>ode, o Otecz lyubleni!</w:t>
      </w:r>
      <w:r>
        <w:br/>
        <w:t>Voiz</w:t>
      </w:r>
      <w:r w:rsidR="003451AB">
        <w:t>K</w:t>
      </w:r>
      <w:r>
        <w:t xml:space="preserve">e, </w:t>
      </w:r>
      <w:r w:rsidR="003451AB">
        <w:t>K</w:t>
      </w:r>
      <w:r>
        <w:t>uge, toche, od na</w:t>
      </w:r>
      <w:r w:rsidRPr="00E61788">
        <w:t>ſ</w:t>
      </w:r>
      <w:r>
        <w:t>z v</w:t>
      </w:r>
      <w:r w:rsidRPr="00E61788">
        <w:t>ſ</w:t>
      </w:r>
      <w:r>
        <w:t>ze preseni;</w:t>
      </w:r>
      <w:r>
        <w:br/>
        <w:t>Dai mirno nam siveti, y tebi Szlusiti,</w:t>
      </w:r>
      <w:r>
        <w:br/>
        <w:t>V</w:t>
      </w:r>
      <w:r w:rsidRPr="00E61788">
        <w:t>ſ</w:t>
      </w:r>
      <w:r>
        <w:t>ze dusnozti imeti, y tebe lyubiti.</w:t>
      </w:r>
    </w:p>
    <w:p w14:paraId="214A660E" w14:textId="6729383E" w:rsidR="00514962" w:rsidRDefault="00584CF0" w:rsidP="00C712B2">
      <w:pPr>
        <w:pStyle w:val="teiab"/>
      </w:pPr>
      <w:r>
        <w:t>Po</w:t>
      </w:r>
      <w:r w:rsidRPr="00E61788">
        <w:t>ſ</w:t>
      </w:r>
      <w:r>
        <w:t>zluhni proshnyu ti; o Otecz lyubleni!</w:t>
      </w:r>
      <w:r>
        <w:br/>
        <w:t>Mi tebi ofrati sze chemo z</w:t>
      </w:r>
      <w:r w:rsidR="003451AB">
        <w:t>K</w:t>
      </w:r>
      <w:r>
        <w:t>rusheni;</w:t>
      </w:r>
      <w:r>
        <w:br/>
        <w:t xml:space="preserve">O Szveti </w:t>
      </w:r>
      <w:r w:rsidRPr="00C42132">
        <w:rPr>
          <w:rStyle w:val="teipersName"/>
        </w:rPr>
        <w:t>Mar</w:t>
      </w:r>
      <w:r w:rsidR="003451AB" w:rsidRPr="00C42132">
        <w:rPr>
          <w:rStyle w:val="teipersName"/>
        </w:rPr>
        <w:t>K</w:t>
      </w:r>
      <w:r w:rsidRPr="00C42132">
        <w:rPr>
          <w:rStyle w:val="teipersName"/>
        </w:rPr>
        <w:t>o</w:t>
      </w:r>
      <w:r>
        <w:t xml:space="preserve"> dragi! za na</w:t>
      </w:r>
      <w:r w:rsidRPr="00E61788">
        <w:t>ſ</w:t>
      </w:r>
      <w:r>
        <w:t>z sze moli ti,</w:t>
      </w:r>
      <w:r>
        <w:br/>
        <w:t>Na na</w:t>
      </w:r>
      <w:r w:rsidRPr="00E61788">
        <w:t>ſ</w:t>
      </w:r>
      <w:r>
        <w:t xml:space="preserve">z sze nezpozabi </w:t>
      </w:r>
      <w:r w:rsidRPr="00C42132">
        <w:rPr>
          <w:rStyle w:val="teipersName"/>
        </w:rPr>
        <w:t>Jesusha</w:t>
      </w:r>
      <w:r>
        <w:t xml:space="preserve"> pro</w:t>
      </w:r>
      <w:r w:rsidRPr="00E61788">
        <w:t>ſ</w:t>
      </w:r>
      <w:r>
        <w:t>ziti.</w:t>
      </w:r>
    </w:p>
    <w:p w14:paraId="13A8D83B" w14:textId="77777777" w:rsidR="00584CF0" w:rsidRDefault="00584CF0" w:rsidP="003412C7">
      <w:pPr>
        <w:rPr>
          <w:sz w:val="24"/>
          <w:szCs w:val="24"/>
        </w:rPr>
      </w:pPr>
    </w:p>
    <w:p w14:paraId="65A64DF0" w14:textId="6F4BCC68" w:rsidR="00584CF0" w:rsidRDefault="00584CF0" w:rsidP="00C42132">
      <w:pPr>
        <w:pStyle w:val="Naslov2"/>
      </w:pPr>
      <w:r>
        <w:t>Na Den Narodyenya B. D. M.</w:t>
      </w:r>
      <w:r>
        <w:br/>
        <w:t>Na Notu: No= 284.</w:t>
      </w:r>
    </w:p>
    <w:p w14:paraId="1832C8BD" w14:textId="04C06C34" w:rsidR="00584CF0" w:rsidRDefault="00584CF0" w:rsidP="00C712B2">
      <w:pPr>
        <w:pStyle w:val="teiab"/>
      </w:pPr>
      <w:r>
        <w:t>Nai</w:t>
      </w:r>
      <w:r w:rsidRPr="00E61788">
        <w:t>ſ</w:t>
      </w:r>
      <w:r>
        <w:t>ze dene</w:t>
      </w:r>
      <w:r w:rsidRPr="00E61788">
        <w:t>ſ</w:t>
      </w:r>
      <w:r>
        <w:t>z razve</w:t>
      </w:r>
      <w:r w:rsidRPr="00E61788">
        <w:t>ſ</w:t>
      </w:r>
      <w:r>
        <w:t>zeli Chlove</w:t>
      </w:r>
      <w:r w:rsidR="003451AB">
        <w:t>K</w:t>
      </w:r>
      <w:r>
        <w:t>, ino v</w:t>
      </w:r>
      <w:r w:rsidRPr="00E61788">
        <w:t>ſ</w:t>
      </w:r>
      <w:r>
        <w:t>ze ztvari,</w:t>
      </w:r>
      <w:r>
        <w:br/>
      </w:r>
      <w:r w:rsidR="003451AB">
        <w:t>K</w:t>
      </w:r>
      <w:r>
        <w:t>aiti je jen den ve</w:t>
      </w:r>
      <w:r w:rsidRPr="00E61788">
        <w:t>ſ</w:t>
      </w:r>
      <w:r>
        <w:t xml:space="preserve">zeli, nam </w:t>
      </w:r>
      <w:r w:rsidRPr="00C42132">
        <w:rPr>
          <w:rStyle w:val="teipersName"/>
        </w:rPr>
        <w:t>Maria</w:t>
      </w:r>
      <w:r>
        <w:t xml:space="preserve"> sze rodi;</w:t>
      </w:r>
    </w:p>
    <w:p w14:paraId="4A817FF2" w14:textId="7877980A" w:rsidR="00584CF0" w:rsidRDefault="00584CF0" w:rsidP="00C42132">
      <w:pPr>
        <w:pStyle w:val="teiclosure"/>
      </w:pPr>
      <w:r>
        <w:t>V. C.</w:t>
      </w:r>
    </w:p>
    <w:p w14:paraId="1F109CDD" w14:textId="77777777" w:rsidR="00584CF0" w:rsidRDefault="00584CF0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EFB175" w14:textId="5555D921" w:rsidR="00584CF0" w:rsidRDefault="00584CF0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/212/</w:t>
      </w:r>
    </w:p>
    <w:p w14:paraId="5B5E8D0C" w14:textId="5DCEF1C6" w:rsidR="00584CF0" w:rsidRDefault="00584CF0" w:rsidP="00C42132">
      <w:pPr>
        <w:pStyle w:val="teifwPageNum"/>
      </w:pPr>
      <w:r>
        <w:t>448.</w:t>
      </w:r>
    </w:p>
    <w:p w14:paraId="5977A3AC" w14:textId="5C95885C" w:rsidR="00584CF0" w:rsidRDefault="002410C8" w:rsidP="00C712B2">
      <w:pPr>
        <w:pStyle w:val="teiab"/>
      </w:pPr>
      <w:r>
        <w:t>Ob</w:t>
      </w:r>
      <w:r w:rsidRPr="00E61788">
        <w:t>ſ</w:t>
      </w:r>
      <w:r>
        <w:t>zlusavai greshni</w:t>
      </w:r>
      <w:r w:rsidR="003451AB">
        <w:t>K</w:t>
      </w:r>
      <w:r>
        <w:t xml:space="preserve"> ali czeli den v-pobosnozti,</w:t>
      </w:r>
      <w:r>
        <w:br/>
        <w:t xml:space="preserve">Y </w:t>
      </w:r>
      <w:r w:rsidRPr="00C42132">
        <w:rPr>
          <w:rStyle w:val="teipersName"/>
        </w:rPr>
        <w:t>Mariu</w:t>
      </w:r>
      <w:r>
        <w:t xml:space="preserve"> z-Szercza hvali, ona ti da milozti.</w:t>
      </w:r>
    </w:p>
    <w:p w14:paraId="1CBBE3B6" w14:textId="0D9863D5" w:rsidR="002410C8" w:rsidRDefault="002410C8" w:rsidP="00C712B2">
      <w:pPr>
        <w:pStyle w:val="teiab"/>
      </w:pPr>
      <w:r>
        <w:t>O Devicza prelyublena! od Boga zebrana szi,</w:t>
      </w:r>
      <w:r>
        <w:br/>
        <w:t xml:space="preserve">Da </w:t>
      </w:r>
      <w:r w:rsidRPr="00C42132">
        <w:rPr>
          <w:rStyle w:val="teipersName"/>
        </w:rPr>
        <w:t>Jesusha</w:t>
      </w:r>
      <w:r>
        <w:t xml:space="preserve"> ti rodila, y nam Mati bila bi.</w:t>
      </w:r>
      <w:r>
        <w:br/>
      </w:r>
      <w:r w:rsidR="003451AB">
        <w:t>K</w:t>
      </w:r>
      <w:r>
        <w:t>ul</w:t>
      </w:r>
      <w:r w:rsidR="003451AB">
        <w:t>K</w:t>
      </w:r>
      <w:r>
        <w:t xml:space="preserve">o Salozti zterpela, </w:t>
      </w:r>
      <w:r w:rsidRPr="00C42132">
        <w:rPr>
          <w:rStyle w:val="teidel"/>
        </w:rPr>
        <w:t>dabi Szrechna</w:t>
      </w:r>
      <w:r>
        <w:t xml:space="preserve"> </w:t>
      </w:r>
      <w:r w:rsidRPr="00C42132">
        <w:rPr>
          <w:rStyle w:val="teiadd"/>
        </w:rPr>
        <w:t>Szi zbog</w:t>
      </w:r>
      <w:r>
        <w:t xml:space="preserve"> na</w:t>
      </w:r>
      <w:r w:rsidRPr="00E61788">
        <w:t>ſ</w:t>
      </w:r>
      <w:r>
        <w:t xml:space="preserve">z </w:t>
      </w:r>
      <w:r w:rsidRPr="00C42132">
        <w:rPr>
          <w:rStyle w:val="teipersName"/>
        </w:rPr>
        <w:t>Maria</w:t>
      </w:r>
      <w:r>
        <w:t xml:space="preserve"> ti</w:t>
      </w:r>
      <w:r>
        <w:br/>
        <w:t>Z</w:t>
      </w:r>
      <w:r w:rsidR="003451AB">
        <w:t>K</w:t>
      </w:r>
      <w:r>
        <w:t>o</w:t>
      </w:r>
      <w:r w:rsidRPr="00E61788">
        <w:t>ſ</w:t>
      </w:r>
      <w:r>
        <w:t>z szi Szerdcza ti Selela, dabi szrechni v</w:t>
      </w:r>
      <w:r w:rsidRPr="00E61788">
        <w:t>ſ</w:t>
      </w:r>
      <w:r>
        <w:t>zi bili.</w:t>
      </w:r>
    </w:p>
    <w:p w14:paraId="2CE2843F" w14:textId="38172534" w:rsidR="002410C8" w:rsidRDefault="002410C8" w:rsidP="00C712B2">
      <w:pPr>
        <w:pStyle w:val="teiab"/>
      </w:pPr>
      <w:r>
        <w:t>Z</w:t>
      </w:r>
      <w:r w:rsidR="003451AB">
        <w:t>K</w:t>
      </w:r>
      <w:r>
        <w:t>o</w:t>
      </w:r>
      <w:r w:rsidRPr="00E61788">
        <w:t>ſ</w:t>
      </w:r>
      <w:r>
        <w:t>z tu Szmert o tvoga Szina! Szmo mi v</w:t>
      </w:r>
      <w:r w:rsidRPr="00E61788">
        <w:t>ſ</w:t>
      </w:r>
      <w:r>
        <w:t xml:space="preserve">zi odresheni </w:t>
      </w:r>
      <w:r w:rsidRPr="00C42132">
        <w:rPr>
          <w:rStyle w:val="teiadd"/>
        </w:rPr>
        <w:t>od</w:t>
      </w:r>
      <w:r w:rsidR="003451AB" w:rsidRPr="00C42132">
        <w:rPr>
          <w:rStyle w:val="teiadd"/>
        </w:rPr>
        <w:t>K</w:t>
      </w:r>
      <w:r w:rsidRPr="00C42132">
        <w:rPr>
          <w:rStyle w:val="teiadd"/>
        </w:rPr>
        <w:t>upleni</w:t>
      </w:r>
      <w:r>
        <w:br/>
        <w:t xml:space="preserve">Vu zpodobi </w:t>
      </w:r>
      <w:r w:rsidR="003451AB">
        <w:t>K</w:t>
      </w:r>
      <w:r>
        <w:t>ruha vina na Oltari on sivi.</w:t>
      </w:r>
      <w:r>
        <w:br/>
        <w:t>Pravi Bog, y Chlove</w:t>
      </w:r>
      <w:r w:rsidR="003451AB">
        <w:t>K</w:t>
      </w:r>
      <w:r>
        <w:t xml:space="preserve"> z-</w:t>
      </w:r>
      <w:r w:rsidR="003451AB">
        <w:t>K</w:t>
      </w:r>
      <w:r>
        <w:t xml:space="preserve">upa, </w:t>
      </w:r>
      <w:r w:rsidR="003451AB">
        <w:t>K</w:t>
      </w:r>
      <w:r>
        <w:t>oi na</w:t>
      </w:r>
      <w:r w:rsidRPr="00E61788">
        <w:t>ſ</w:t>
      </w:r>
      <w:r>
        <w:t xml:space="preserve">z </w:t>
      </w:r>
      <w:r w:rsidRPr="00C42132">
        <w:rPr>
          <w:rStyle w:val="teidel"/>
        </w:rPr>
        <w:t>odreshil</w:t>
      </w:r>
      <w:r>
        <w:t xml:space="preserve"> </w:t>
      </w:r>
      <w:r w:rsidR="003451AB" w:rsidRPr="00C42132">
        <w:rPr>
          <w:rStyle w:val="teiadd"/>
        </w:rPr>
        <w:t>K</w:t>
      </w:r>
      <w:r w:rsidRPr="00C42132">
        <w:rPr>
          <w:rStyle w:val="teiadd"/>
        </w:rPr>
        <w:t>upil</w:t>
      </w:r>
      <w:r w:rsidR="00C42132" w:rsidRPr="00C42132">
        <w:t xml:space="preserve"> </w:t>
      </w:r>
      <w:r w:rsidR="00C42132">
        <w:t>szi</w:t>
      </w:r>
      <w:r>
        <w:t>,</w:t>
      </w:r>
      <w:r>
        <w:br/>
        <w:t xml:space="preserve">Dai nam, </w:t>
      </w:r>
      <w:r w:rsidR="003451AB">
        <w:t>K</w:t>
      </w:r>
      <w:r>
        <w:t>oi na te vupa, tvoje szvete milozti.</w:t>
      </w:r>
    </w:p>
    <w:p w14:paraId="46F0EEB1" w14:textId="7D73C7F0" w:rsidR="002410C8" w:rsidRDefault="002410C8" w:rsidP="00C712B2">
      <w:pPr>
        <w:pStyle w:val="teiab"/>
      </w:pPr>
      <w:r>
        <w:t>Z-Serdcza chemo odpuztiti nashemu Szuvrasni</w:t>
      </w:r>
      <w:r w:rsidR="003451AB">
        <w:t>K</w:t>
      </w:r>
      <w:r>
        <w:t>i,</w:t>
      </w:r>
      <w:r>
        <w:br/>
        <w:t xml:space="preserve">Tebe lyubiti vchiniti, </w:t>
      </w:r>
      <w:r w:rsidR="003451AB">
        <w:t>K</w:t>
      </w:r>
      <w:r>
        <w:t>a</w:t>
      </w:r>
      <w:r w:rsidR="003451AB">
        <w:t>K</w:t>
      </w:r>
      <w:r>
        <w:t xml:space="preserve"> tvoi navu</w:t>
      </w:r>
      <w:r w:rsidR="003451AB">
        <w:t>K</w:t>
      </w:r>
      <w:r>
        <w:t xml:space="preserve"> na</w:t>
      </w:r>
      <w:r w:rsidRPr="00E61788">
        <w:t>ſ</w:t>
      </w:r>
      <w:r>
        <w:t>z vuchi;</w:t>
      </w:r>
      <w:r>
        <w:br/>
        <w:t>Szamo na</w:t>
      </w:r>
      <w:r w:rsidRPr="00E61788">
        <w:t>ſ</w:t>
      </w:r>
      <w:r>
        <w:t>z ti nezapuzti vu neboli brid</w:t>
      </w:r>
      <w:r w:rsidR="003451AB">
        <w:t>K</w:t>
      </w:r>
      <w:r>
        <w:t>ozti,</w:t>
      </w:r>
      <w:r>
        <w:br/>
        <w:t xml:space="preserve">Y </w:t>
      </w:r>
      <w:r w:rsidR="003451AB">
        <w:t>K</w:t>
      </w:r>
      <w:r>
        <w:t>ai dushi teli S</w:t>
      </w:r>
      <w:r w:rsidR="003451AB">
        <w:t>K</w:t>
      </w:r>
      <w:r>
        <w:t>odi, to od na</w:t>
      </w:r>
      <w:r w:rsidRPr="00E61788">
        <w:t>ſ</w:t>
      </w:r>
      <w:r>
        <w:t>z odverni ti.</w:t>
      </w:r>
    </w:p>
    <w:p w14:paraId="3F3766A2" w14:textId="5BC00930" w:rsidR="002410C8" w:rsidRDefault="002410C8" w:rsidP="00C712B2">
      <w:pPr>
        <w:pStyle w:val="teiab"/>
      </w:pPr>
      <w:r>
        <w:t>Mi sze chemo z</w:t>
      </w:r>
      <w:r w:rsidR="003451AB">
        <w:t>K</w:t>
      </w:r>
      <w:r>
        <w:t xml:space="preserve">erbno vtechi </w:t>
      </w:r>
      <w:r w:rsidR="003451AB">
        <w:t>K</w:t>
      </w:r>
      <w:r>
        <w:t>-tvojoi dragoi Materi,</w:t>
      </w:r>
      <w:r>
        <w:br/>
      </w:r>
      <w:r w:rsidRPr="00C42132">
        <w:rPr>
          <w:rStyle w:val="teipersName"/>
        </w:rPr>
        <w:t>Jesush</w:t>
      </w:r>
      <w:r>
        <w:t xml:space="preserve"> </w:t>
      </w:r>
      <w:r w:rsidRPr="00C42132">
        <w:rPr>
          <w:rStyle w:val="teipersName"/>
        </w:rPr>
        <w:t>Jesush</w:t>
      </w:r>
      <w:r>
        <w:t xml:space="preserve"> szamo reczi, da bush nyu po</w:t>
      </w:r>
      <w:r w:rsidRPr="00E61788">
        <w:t>ſ</w:t>
      </w:r>
      <w:r>
        <w:t>zluhnul ti,</w:t>
      </w:r>
      <w:r>
        <w:br/>
        <w:t xml:space="preserve">Ona zna, </w:t>
      </w:r>
      <w:r w:rsidR="003451AB">
        <w:t>K</w:t>
      </w:r>
      <w:r>
        <w:t>ai nam je treba, za</w:t>
      </w:r>
      <w:r w:rsidR="003451AB">
        <w:t>K</w:t>
      </w:r>
      <w:r>
        <w:t>ai pro</w:t>
      </w:r>
      <w:r w:rsidRPr="00E61788">
        <w:t>ſ</w:t>
      </w:r>
      <w:r>
        <w:t>zimo v-Szerdczi,</w:t>
      </w:r>
      <w:r>
        <w:br/>
        <w:t>Ona nigdar mira nema, z</w:t>
      </w:r>
      <w:r w:rsidR="003451AB">
        <w:t>K</w:t>
      </w:r>
      <w:r>
        <w:t>o</w:t>
      </w:r>
      <w:r w:rsidRPr="00E61788">
        <w:t>ſ</w:t>
      </w:r>
      <w:r>
        <w:t>z za greshni</w:t>
      </w:r>
      <w:r w:rsidR="003451AB">
        <w:t>K</w:t>
      </w:r>
      <w:r>
        <w:t>a z</w:t>
      </w:r>
      <w:r w:rsidR="003451AB">
        <w:t>K</w:t>
      </w:r>
      <w:r>
        <w:t>erbi.</w:t>
      </w:r>
    </w:p>
    <w:p w14:paraId="3229F3E6" w14:textId="77777777" w:rsidR="002410C8" w:rsidRDefault="002410C8" w:rsidP="003412C7">
      <w:pPr>
        <w:rPr>
          <w:sz w:val="24"/>
          <w:szCs w:val="24"/>
        </w:rPr>
      </w:pPr>
    </w:p>
    <w:p w14:paraId="2A4D04FE" w14:textId="5066D5D4" w:rsidR="002410C8" w:rsidRDefault="002410C8" w:rsidP="00C42132">
      <w:pPr>
        <w:pStyle w:val="Naslov2"/>
      </w:pPr>
      <w:r>
        <w:t xml:space="preserve">Na Den Szv. </w:t>
      </w:r>
      <w:r w:rsidRPr="00C42132">
        <w:rPr>
          <w:rStyle w:val="teipersName"/>
        </w:rPr>
        <w:t>Ferencza</w:t>
      </w:r>
      <w:r>
        <w:t xml:space="preserve"> Szerafinz</w:t>
      </w:r>
      <w:r w:rsidR="003451AB">
        <w:t>K</w:t>
      </w:r>
      <w:r>
        <w:t>oga, drugach Portiun-</w:t>
      </w:r>
      <w:r>
        <w:br/>
        <w:t>cula imenovano, drugi Den Veli</w:t>
      </w:r>
      <w:r w:rsidR="003451AB">
        <w:t>K</w:t>
      </w:r>
      <w:r>
        <w:t>omeshja</w:t>
      </w:r>
      <w:r w:rsidR="003451AB">
        <w:t>K</w:t>
      </w:r>
      <w:r>
        <w:t>a.</w:t>
      </w:r>
      <w:r>
        <w:br/>
        <w:t>Na Notu: No= 285.</w:t>
      </w:r>
    </w:p>
    <w:p w14:paraId="43583A04" w14:textId="62A505B9" w:rsidR="002410C8" w:rsidRDefault="002410C8" w:rsidP="00C712B2">
      <w:pPr>
        <w:pStyle w:val="teiab"/>
      </w:pPr>
      <w:r>
        <w:t xml:space="preserve">Zdravo </w:t>
      </w:r>
      <w:r w:rsidRPr="00C42132">
        <w:rPr>
          <w:rStyle w:val="teipersName"/>
        </w:rPr>
        <w:t>Ferencz</w:t>
      </w:r>
      <w:r>
        <w:t xml:space="preserve"> Szerafinz</w:t>
      </w:r>
      <w:r w:rsidR="003451AB">
        <w:t>K</w:t>
      </w:r>
      <w:r>
        <w:t>i! vu lyubavi goruchi,</w:t>
      </w:r>
      <w:r>
        <w:br/>
        <w:t xml:space="preserve">Dragi Angel </w:t>
      </w:r>
      <w:r w:rsidR="003451AB">
        <w:t>K</w:t>
      </w:r>
      <w:r>
        <w:t>erubinz</w:t>
      </w:r>
      <w:r w:rsidR="003451AB">
        <w:t>K</w:t>
      </w:r>
      <w:r>
        <w:t>i! pri Bogu premoguchi.</w:t>
      </w:r>
      <w:r>
        <w:br/>
        <w:t>Ti szi Szvetlozt Umbrianz</w:t>
      </w:r>
      <w:r w:rsidR="003451AB">
        <w:t>K</w:t>
      </w:r>
      <w:r>
        <w:t>a, y radozt Talianz</w:t>
      </w:r>
      <w:r w:rsidR="003451AB">
        <w:t>K</w:t>
      </w:r>
      <w:r>
        <w:t>a,</w:t>
      </w:r>
      <w:r>
        <w:br/>
        <w:t>Male Bratje vredna di</w:t>
      </w:r>
      <w:r w:rsidR="003451AB">
        <w:t>K</w:t>
      </w:r>
      <w:r>
        <w:t>a, Czir</w:t>
      </w:r>
      <w:r w:rsidR="003451AB">
        <w:t>K</w:t>
      </w:r>
      <w:r>
        <w:t>ve pomoch veli</w:t>
      </w:r>
      <w:r w:rsidR="003451AB">
        <w:t>K</w:t>
      </w:r>
      <w:r>
        <w:t>a.</w:t>
      </w:r>
    </w:p>
    <w:p w14:paraId="4811EB5E" w14:textId="77777777" w:rsidR="002410C8" w:rsidRDefault="002410C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30A134" w14:textId="186AD891" w:rsidR="002410C8" w:rsidRDefault="002410C8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/213/</w:t>
      </w:r>
    </w:p>
    <w:p w14:paraId="727F4AF0" w14:textId="4CCD8397" w:rsidR="002410C8" w:rsidRDefault="002410C8" w:rsidP="00C42132">
      <w:pPr>
        <w:pStyle w:val="teifwPageNum"/>
      </w:pPr>
      <w:r>
        <w:t>449.</w:t>
      </w:r>
    </w:p>
    <w:p w14:paraId="5603046C" w14:textId="5B9BF6BF" w:rsidR="002410C8" w:rsidRDefault="00C322A6" w:rsidP="00C712B2">
      <w:pPr>
        <w:pStyle w:val="teiab"/>
      </w:pPr>
      <w:r>
        <w:t xml:space="preserve">Anda </w:t>
      </w:r>
      <w:r w:rsidRPr="00C42132">
        <w:rPr>
          <w:rStyle w:val="teipersName"/>
        </w:rPr>
        <w:t>Ferencz</w:t>
      </w:r>
      <w:r>
        <w:t xml:space="preserve"> Otecz Szveti! Boga za na</w:t>
      </w:r>
      <w:r w:rsidRPr="00E61788">
        <w:t>ſ</w:t>
      </w:r>
      <w:r>
        <w:t>z szad pro</w:t>
      </w:r>
      <w:r w:rsidRPr="00E61788">
        <w:t>ſ</w:t>
      </w:r>
      <w:r>
        <w:t>zi,</w:t>
      </w:r>
      <w:r>
        <w:br/>
        <w:t>Ti z-</w:t>
      </w:r>
      <w:r w:rsidRPr="00C42132">
        <w:rPr>
          <w:rStyle w:val="teipersName"/>
        </w:rPr>
        <w:t>Jesushem</w:t>
      </w:r>
      <w:r>
        <w:t xml:space="preserve"> na tem Szveti na na</w:t>
      </w:r>
      <w:r w:rsidRPr="00E61788">
        <w:t>ſ</w:t>
      </w:r>
      <w:r>
        <w:t>z verno z</w:t>
      </w:r>
      <w:r w:rsidR="003451AB">
        <w:t>K</w:t>
      </w:r>
      <w:r>
        <w:t>erb no</w:t>
      </w:r>
      <w:r w:rsidRPr="00E61788">
        <w:t>ſ</w:t>
      </w:r>
      <w:r>
        <w:t>zi,</w:t>
      </w:r>
      <w:r>
        <w:br/>
      </w:r>
      <w:r w:rsidR="003451AB">
        <w:t>K</w:t>
      </w:r>
      <w:r>
        <w:t>a</w:t>
      </w:r>
      <w:r w:rsidR="003451AB">
        <w:t>K</w:t>
      </w:r>
      <w:r w:rsidRPr="00E61788">
        <w:t>ſ</w:t>
      </w:r>
      <w:r>
        <w:t>zi pelda bil v-Sivlenyu veli</w:t>
      </w:r>
      <w:r w:rsidR="003451AB">
        <w:t>K</w:t>
      </w:r>
      <w:r>
        <w:t>e pobosnozti,</w:t>
      </w:r>
      <w:r>
        <w:br/>
        <w:t>Ta</w:t>
      </w:r>
      <w:r w:rsidR="003451AB">
        <w:t>K</w:t>
      </w:r>
      <w:r>
        <w:t xml:space="preserve"> y pomoch </w:t>
      </w:r>
      <w:r w:rsidR="003451AB">
        <w:t>K</w:t>
      </w:r>
      <w:r>
        <w:t>-zvelichenyu budi greshnem v-bludnozti.</w:t>
      </w:r>
    </w:p>
    <w:p w14:paraId="426DD2D6" w14:textId="66B8FB33" w:rsidR="00C322A6" w:rsidRDefault="00C322A6" w:rsidP="00C712B2">
      <w:pPr>
        <w:pStyle w:val="teiab"/>
      </w:pPr>
      <w:r>
        <w:t>Tebe verno na</w:t>
      </w:r>
      <w:r w:rsidRPr="00E61788">
        <w:t>ſ</w:t>
      </w:r>
      <w:r>
        <w:t>zledujuch leh</w:t>
      </w:r>
      <w:r w:rsidR="003451AB">
        <w:t>K</w:t>
      </w:r>
      <w:r>
        <w:t>o v-Nebo zaidemo,</w:t>
      </w:r>
      <w:r>
        <w:br/>
        <w:t>Te</w:t>
      </w:r>
      <w:r w:rsidR="00C42132">
        <w:t>r</w:t>
      </w:r>
      <w:r>
        <w:t xml:space="preserve"> za tobum prav putujuch, tebe Otcza naidemo,</w:t>
      </w:r>
      <w:r>
        <w:br/>
        <w:t>Da te onde pozdravimo, z-tobum Boga hvalimo,</w:t>
      </w:r>
      <w:r>
        <w:br/>
        <w:t>Miloschu tu da dobimo, v</w:t>
      </w:r>
      <w:r w:rsidRPr="00E61788">
        <w:t>ſ</w:t>
      </w:r>
      <w:r>
        <w:t>zi te ovde pro</w:t>
      </w:r>
      <w:r w:rsidRPr="00E61788">
        <w:t>ſ</w:t>
      </w:r>
      <w:r>
        <w:t>zimo.</w:t>
      </w:r>
    </w:p>
    <w:p w14:paraId="651E2485" w14:textId="06436554" w:rsidR="00C322A6" w:rsidRDefault="00C322A6" w:rsidP="00C712B2">
      <w:pPr>
        <w:pStyle w:val="teiab"/>
      </w:pPr>
      <w:r>
        <w:t xml:space="preserve">Na Den Szv. </w:t>
      </w:r>
      <w:r w:rsidRPr="00C42132">
        <w:rPr>
          <w:rStyle w:val="teipersName"/>
        </w:rPr>
        <w:t>Cacilia</w:t>
      </w:r>
      <w:r>
        <w:t xml:space="preserve"> Divoi</w:t>
      </w:r>
      <w:r w:rsidR="003451AB">
        <w:t>K</w:t>
      </w:r>
      <w:r>
        <w:t>e, y Muchenicze,</w:t>
      </w:r>
      <w:r>
        <w:br/>
        <w:t>V</w:t>
      </w:r>
      <w:r w:rsidRPr="00E61788">
        <w:t>ſ</w:t>
      </w:r>
      <w:r>
        <w:t>zeh Musi</w:t>
      </w:r>
      <w:r w:rsidR="003451AB">
        <w:t>K</w:t>
      </w:r>
      <w:r>
        <w:t>ashov, y Orgolashov Pomochnicze;</w:t>
      </w:r>
      <w:r>
        <w:br/>
      </w:r>
      <w:r w:rsidR="003451AB">
        <w:t>K</w:t>
      </w:r>
      <w:r>
        <w:t xml:space="preserve">oja je vredna, da nyu, </w:t>
      </w:r>
      <w:r w:rsidR="003451AB">
        <w:t>K</w:t>
      </w:r>
      <w:r>
        <w:t>a</w:t>
      </w:r>
      <w:r w:rsidR="003451AB">
        <w:t>K</w:t>
      </w:r>
      <w:r>
        <w:t>ti Szvoju Patronu, v</w:t>
      </w:r>
      <w:r w:rsidRPr="00E61788">
        <w:t>ſ</w:t>
      </w:r>
      <w:r>
        <w:t>zi</w:t>
      </w:r>
      <w:r>
        <w:br/>
        <w:t>Musi</w:t>
      </w:r>
      <w:r w:rsidR="003451AB">
        <w:t>K</w:t>
      </w:r>
      <w:r>
        <w:t>ashi na Dan 22. V</w:t>
      </w:r>
      <w:r w:rsidRPr="00E61788">
        <w:t>ſ</w:t>
      </w:r>
      <w:r>
        <w:t>ze</w:t>
      </w:r>
      <w:r w:rsidRPr="00E61788">
        <w:t>ſ</w:t>
      </w:r>
      <w:r>
        <w:t>zvech</w:t>
      </w:r>
      <w:r w:rsidR="003451AB">
        <w:t>K</w:t>
      </w:r>
      <w:r>
        <w:t>a z-Musi</w:t>
      </w:r>
      <w:r w:rsidR="003451AB">
        <w:t>K</w:t>
      </w:r>
      <w:r>
        <w:t>um,</w:t>
      </w:r>
      <w:r>
        <w:br/>
        <w:t>iliti z-Popum pri Bosji Szlusbi chazte, y hvale.</w:t>
      </w:r>
    </w:p>
    <w:p w14:paraId="2FE46808" w14:textId="491495C3" w:rsidR="00C322A6" w:rsidRDefault="00C322A6" w:rsidP="00C42132">
      <w:pPr>
        <w:pStyle w:val="Naslov2"/>
      </w:pPr>
      <w:r>
        <w:t>Perva, na Notu: No= 286.</w:t>
      </w:r>
    </w:p>
    <w:p w14:paraId="0656C01C" w14:textId="134195CF" w:rsidR="00C322A6" w:rsidRDefault="00C322A6" w:rsidP="00C712B2">
      <w:pPr>
        <w:pStyle w:val="teiab"/>
      </w:pPr>
      <w:r>
        <w:t>Ve</w:t>
      </w:r>
      <w:r w:rsidRPr="00E61788">
        <w:t>ſ</w:t>
      </w:r>
      <w:r>
        <w:t>zeli</w:t>
      </w:r>
      <w:r w:rsidRPr="00E61788">
        <w:t>ſ</w:t>
      </w:r>
      <w:r>
        <w:t>ze o Devicza! ar szi v</w:t>
      </w:r>
      <w:r w:rsidRPr="00E61788">
        <w:t>ſ</w:t>
      </w:r>
      <w:r>
        <w:t>zamoguchega</w:t>
      </w:r>
      <w:r>
        <w:br/>
        <w:t>Verna bila szlusbenicza negda Boga vishnyega,</w:t>
      </w:r>
      <w:r>
        <w:br/>
      </w:r>
      <w:r w:rsidR="003451AB">
        <w:t>K</w:t>
      </w:r>
      <w:r>
        <w:t>ada ztalnozt vu chiztoche nyemu szi obechala,</w:t>
      </w:r>
      <w:r>
        <w:br/>
        <w:t>Z-</w:t>
      </w:r>
      <w:r w:rsidR="003451AB">
        <w:t>K</w:t>
      </w:r>
      <w:r>
        <w:t xml:space="preserve">um </w:t>
      </w:r>
      <w:r w:rsidRPr="00C42132">
        <w:rPr>
          <w:rStyle w:val="teipersName"/>
        </w:rPr>
        <w:t>Valeria</w:t>
      </w:r>
      <w:r>
        <w:t xml:space="preserve"> Vaztroche Szrechno szi obladala.</w:t>
      </w:r>
    </w:p>
    <w:p w14:paraId="01992840" w14:textId="296DF503" w:rsidR="00C322A6" w:rsidRDefault="00C322A6" w:rsidP="00C712B2">
      <w:pPr>
        <w:pStyle w:val="teiab"/>
      </w:pPr>
      <w:r>
        <w:t xml:space="preserve">Ti szi bila vu dobrote, o Szveta </w:t>
      </w:r>
      <w:r w:rsidRPr="00C42132">
        <w:rPr>
          <w:rStyle w:val="teipersName"/>
        </w:rPr>
        <w:t>Cacilia</w:t>
      </w:r>
      <w:r>
        <w:t>!</w:t>
      </w:r>
      <w:r>
        <w:br/>
        <w:t xml:space="preserve">Vu chiztoche, y lepote, </w:t>
      </w:r>
      <w:r w:rsidR="003451AB">
        <w:t>K</w:t>
      </w:r>
      <w:r>
        <w:t>a</w:t>
      </w:r>
      <w:r w:rsidR="003451AB">
        <w:t>K</w:t>
      </w:r>
      <w:r>
        <w:t xml:space="preserve">ti bela </w:t>
      </w:r>
      <w:r w:rsidRPr="00C42132">
        <w:rPr>
          <w:rStyle w:val="teipersName"/>
        </w:rPr>
        <w:t>Lilia</w:t>
      </w:r>
      <w:r>
        <w:t>,</w:t>
      </w:r>
      <w:r>
        <w:br/>
        <w:t>Ti szi Bogu hvalu szvoju z-Angelmi alduvala,</w:t>
      </w:r>
      <w:r>
        <w:br/>
        <w:t>Z-Orgulami na chazt Bosju Dan y Noch popevala.</w:t>
      </w:r>
    </w:p>
    <w:p w14:paraId="7E6F9A45" w14:textId="68107A4E" w:rsidR="00C322A6" w:rsidRDefault="00C322A6" w:rsidP="00C712B2">
      <w:pPr>
        <w:pStyle w:val="teiab"/>
      </w:pPr>
      <w:r>
        <w:t>Tebe zato Dan danashni pov</w:t>
      </w:r>
      <w:r w:rsidRPr="00E61788">
        <w:t>ſ</w:t>
      </w:r>
      <w:r>
        <w:t>zud izvishavaju,</w:t>
      </w:r>
      <w:r>
        <w:br/>
        <w:t>V</w:t>
      </w:r>
      <w:r w:rsidRPr="00E61788">
        <w:t>ſ</w:t>
      </w:r>
      <w:r>
        <w:t>zi pobosni Musi</w:t>
      </w:r>
      <w:r w:rsidR="003451AB">
        <w:t>K</w:t>
      </w:r>
      <w:r>
        <w:t>ashi za Patronu imaju;</w:t>
      </w:r>
    </w:p>
    <w:p w14:paraId="2FCB5EF4" w14:textId="683ED385" w:rsidR="00C322A6" w:rsidRDefault="00C322A6" w:rsidP="00C42132">
      <w:pPr>
        <w:pStyle w:val="teiclosure"/>
      </w:pPr>
      <w:r>
        <w:t>V. C.</w:t>
      </w:r>
    </w:p>
    <w:p w14:paraId="4D45852F" w14:textId="77777777" w:rsidR="00C322A6" w:rsidRDefault="00C322A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5371BA" w14:textId="201EF723" w:rsidR="00C322A6" w:rsidRDefault="00C322A6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/214/</w:t>
      </w:r>
    </w:p>
    <w:p w14:paraId="7F133D2E" w14:textId="7B775CB5" w:rsidR="00C322A6" w:rsidRDefault="00C322A6" w:rsidP="00C42132">
      <w:pPr>
        <w:pStyle w:val="teifwPageNum"/>
      </w:pPr>
      <w:r>
        <w:t>450.</w:t>
      </w:r>
    </w:p>
    <w:p w14:paraId="5EFBC311" w14:textId="0843EEB6" w:rsidR="00C322A6" w:rsidRDefault="00C322A6" w:rsidP="00C712B2">
      <w:pPr>
        <w:pStyle w:val="teiab"/>
      </w:pPr>
      <w:r>
        <w:t>Mi ta</w:t>
      </w:r>
      <w:r w:rsidR="003451AB">
        <w:t>K</w:t>
      </w:r>
      <w:r>
        <w:t>aishe dene</w:t>
      </w:r>
      <w:r w:rsidRPr="00E61788">
        <w:t>ſ</w:t>
      </w:r>
      <w:r>
        <w:t>z tebi Musi</w:t>
      </w:r>
      <w:r w:rsidR="003451AB">
        <w:t>K</w:t>
      </w:r>
      <w:r>
        <w:t>u aldujemo,</w:t>
      </w:r>
      <w:r>
        <w:br/>
        <w:t>Da na</w:t>
      </w:r>
      <w:r w:rsidRPr="00E61788">
        <w:t>ſ</w:t>
      </w:r>
      <w:r>
        <w:t xml:space="preserve">z primesh v-Nebu </w:t>
      </w:r>
      <w:r w:rsidR="003451AB">
        <w:t>K</w:t>
      </w:r>
      <w:r>
        <w:t>-Szebi, ponizno te pro</w:t>
      </w:r>
      <w:r w:rsidRPr="00E61788">
        <w:t>ſ</w:t>
      </w:r>
      <w:r>
        <w:t>zimo.</w:t>
      </w:r>
    </w:p>
    <w:p w14:paraId="3D6C9E73" w14:textId="40091C50" w:rsidR="00C322A6" w:rsidRDefault="00C322A6" w:rsidP="00C712B2">
      <w:pPr>
        <w:pStyle w:val="teiab"/>
      </w:pPr>
      <w:r>
        <w:t>Poglei anda z-Neba doli na tvoje Chaztitele</w:t>
      </w:r>
      <w:r>
        <w:br/>
        <w:t>Ter na</w:t>
      </w:r>
      <w:r w:rsidRPr="00E61788">
        <w:t>ſ</w:t>
      </w:r>
      <w:r>
        <w:t>z brani vu Nevoli nevredne szlusitele,</w:t>
      </w:r>
      <w:r>
        <w:br/>
      </w:r>
      <w:r w:rsidR="003451AB">
        <w:t>K</w:t>
      </w:r>
      <w:r>
        <w:t>i z-</w:t>
      </w:r>
      <w:r w:rsidR="003451AB">
        <w:t>K</w:t>
      </w:r>
      <w:r>
        <w:t>orusha zemelz</w:t>
      </w:r>
      <w:r w:rsidR="003451AB">
        <w:t>K</w:t>
      </w:r>
      <w:r>
        <w:t>oga Bogu hvalu dajemo,</w:t>
      </w:r>
      <w:r>
        <w:br/>
        <w:t>Vchini z-tobum Nebez</w:t>
      </w:r>
      <w:r w:rsidR="003451AB">
        <w:t>K</w:t>
      </w:r>
      <w:r>
        <w:t>oga Delni</w:t>
      </w:r>
      <w:r w:rsidR="003451AB">
        <w:t>K</w:t>
      </w:r>
      <w:r>
        <w:t>ai, da budemo.</w:t>
      </w:r>
    </w:p>
    <w:p w14:paraId="20AA74DA" w14:textId="3B8C9642" w:rsidR="00C322A6" w:rsidRDefault="00C322A6" w:rsidP="001A5DD5">
      <w:pPr>
        <w:pStyle w:val="Naslov2"/>
      </w:pPr>
      <w:r>
        <w:t>Druga, na Notu: No= 287.</w:t>
      </w:r>
    </w:p>
    <w:p w14:paraId="59520B69" w14:textId="397C3405" w:rsidR="00C322A6" w:rsidRDefault="00C322A6" w:rsidP="00C712B2">
      <w:pPr>
        <w:pStyle w:val="teiab"/>
      </w:pPr>
      <w:r>
        <w:t>Ve</w:t>
      </w:r>
      <w:r w:rsidRPr="00E61788">
        <w:t>ſ</w:t>
      </w:r>
      <w:r>
        <w:t>zeli</w:t>
      </w:r>
      <w:r w:rsidRPr="00E61788">
        <w:t>ſ</w:t>
      </w:r>
      <w:r>
        <w:t xml:space="preserve">ze o Devicza, o Szveta </w:t>
      </w:r>
      <w:r w:rsidRPr="001A5DD5">
        <w:rPr>
          <w:rStyle w:val="teipersName"/>
        </w:rPr>
        <w:t>Cacilia</w:t>
      </w:r>
      <w:r>
        <w:t>!</w:t>
      </w:r>
      <w:r>
        <w:br/>
      </w:r>
      <w:r w:rsidRPr="001A5DD5">
        <w:rPr>
          <w:rStyle w:val="teipersName"/>
        </w:rPr>
        <w:t>Jesusheva</w:t>
      </w:r>
      <w:r>
        <w:t xml:space="preserve"> zaruchnocza, y prelepa </w:t>
      </w:r>
      <w:r w:rsidRPr="00C712B2">
        <w:rPr>
          <w:rStyle w:val="teipersName"/>
        </w:rPr>
        <w:t>Livia</w:t>
      </w:r>
      <w:r>
        <w:t>;</w:t>
      </w:r>
      <w:r>
        <w:br/>
        <w:t>Boga je</w:t>
      </w:r>
      <w:r w:rsidRPr="00E61788">
        <w:t>ſ</w:t>
      </w:r>
      <w:r>
        <w:t>zi oblyubila, bogaztva oztavila,</w:t>
      </w:r>
      <w:r>
        <w:br/>
        <w:t xml:space="preserve">Sziromastvo oblyubila, o Szveta </w:t>
      </w:r>
      <w:r w:rsidRPr="001A5DD5">
        <w:rPr>
          <w:rStyle w:val="teipersName"/>
        </w:rPr>
        <w:t>Cacilia</w:t>
      </w:r>
      <w:r>
        <w:t>!</w:t>
      </w:r>
    </w:p>
    <w:p w14:paraId="6CE47EDA" w14:textId="475BE6A0" w:rsidR="00C322A6" w:rsidRDefault="006B273E" w:rsidP="00C712B2">
      <w:pPr>
        <w:pStyle w:val="teiab"/>
      </w:pPr>
      <w:r>
        <w:t>Ti na Szvetu josh sivucha Milozt je</w:t>
      </w:r>
      <w:r w:rsidRPr="00E61788">
        <w:t>ſ</w:t>
      </w:r>
      <w:r>
        <w:t>zi dobila,</w:t>
      </w:r>
      <w:r>
        <w:br/>
      </w:r>
      <w:r w:rsidR="003451AB">
        <w:t>K</w:t>
      </w:r>
      <w:r>
        <w:t>ad z-Musi</w:t>
      </w:r>
      <w:r w:rsidR="003451AB">
        <w:t>K</w:t>
      </w:r>
      <w:r>
        <w:t>um zpevajucha Boga je</w:t>
      </w:r>
      <w:r w:rsidRPr="00E61788">
        <w:t>ſ</w:t>
      </w:r>
      <w:r>
        <w:t>zi hvalila,</w:t>
      </w:r>
      <w:r>
        <w:br/>
        <w:t>Z-Orgulami, y z-pe</w:t>
      </w:r>
      <w:r w:rsidRPr="00E61788">
        <w:t>ſ</w:t>
      </w:r>
      <w:r>
        <w:t xml:space="preserve">zmami dan y noch szi </w:t>
      </w:r>
      <w:r w:rsidR="003451AB">
        <w:t>K</w:t>
      </w:r>
      <w:r>
        <w:t>richala,</w:t>
      </w:r>
      <w:r>
        <w:br/>
        <w:t>Ter zprevnogemi Szuzami prot Nebu zdihavala.</w:t>
      </w:r>
    </w:p>
    <w:p w14:paraId="5A61875D" w14:textId="471BC53A" w:rsidR="006B273E" w:rsidRDefault="006B273E" w:rsidP="00C712B2">
      <w:pPr>
        <w:pStyle w:val="teiab"/>
      </w:pPr>
      <w:r>
        <w:t>Tebe den</w:t>
      </w:r>
      <w:r w:rsidRPr="00E61788">
        <w:t>ſ</w:t>
      </w:r>
      <w:r>
        <w:t>z v</w:t>
      </w:r>
      <w:r w:rsidRPr="00E61788">
        <w:t>ſ</w:t>
      </w:r>
      <w:r>
        <w:t xml:space="preserve">zi </w:t>
      </w:r>
      <w:r w:rsidR="003451AB">
        <w:t>K</w:t>
      </w:r>
      <w:r>
        <w:t>orushi vu Nebu zvishavaju,</w:t>
      </w:r>
      <w:r>
        <w:br/>
        <w:t>Y pobosni Musi</w:t>
      </w:r>
      <w:r w:rsidR="003451AB">
        <w:t>K</w:t>
      </w:r>
      <w:r>
        <w:t>ashi po v</w:t>
      </w:r>
      <w:r w:rsidRPr="00E61788">
        <w:t>ſ</w:t>
      </w:r>
      <w:r>
        <w:t>zeh zemle chaztiju;</w:t>
      </w:r>
      <w:r>
        <w:br/>
        <w:t>Moli anda Boga za nye, da</w:t>
      </w:r>
      <w:r w:rsidRPr="00E61788">
        <w:t>ſ</w:t>
      </w:r>
      <w:r>
        <w:t>ze v</w:t>
      </w:r>
      <w:r w:rsidRPr="00E61788">
        <w:t>ſ</w:t>
      </w:r>
      <w:r>
        <w:t>zi zvelichimo,</w:t>
      </w:r>
      <w:r>
        <w:br/>
      </w:r>
      <w:r w:rsidR="003451AB">
        <w:t>K</w:t>
      </w:r>
      <w:r>
        <w:t>oji Ime tvoje hvale, vu Nebu ve</w:t>
      </w:r>
      <w:r w:rsidRPr="00E61788">
        <w:t>ſ</w:t>
      </w:r>
      <w:r>
        <w:t>zelimo.</w:t>
      </w:r>
    </w:p>
    <w:p w14:paraId="0FC88A40" w14:textId="77777777" w:rsidR="006B273E" w:rsidRDefault="006B273E" w:rsidP="003412C7">
      <w:pPr>
        <w:rPr>
          <w:sz w:val="24"/>
          <w:szCs w:val="24"/>
        </w:rPr>
      </w:pPr>
    </w:p>
    <w:p w14:paraId="28B69734" w14:textId="474C3467" w:rsidR="00723372" w:rsidRDefault="006B273E" w:rsidP="001A5DD5">
      <w:pPr>
        <w:pStyle w:val="Naslov2"/>
      </w:pPr>
      <w:r>
        <w:t xml:space="preserve">Na Den </w:t>
      </w:r>
      <w:r w:rsidR="003451AB">
        <w:t>K</w:t>
      </w:r>
      <w:r>
        <w:t>ojega goder Szvetcza obchinz</w:t>
      </w:r>
      <w:r w:rsidR="003451AB">
        <w:t>K</w:t>
      </w:r>
      <w:r>
        <w:t>a.</w:t>
      </w:r>
      <w:r>
        <w:br/>
        <w:t>Na Notu: No= 288.</w:t>
      </w:r>
    </w:p>
    <w:p w14:paraId="061E368E" w14:textId="77777777" w:rsidR="00723372" w:rsidRDefault="00723372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5D290D" w14:textId="6450B3AC" w:rsidR="006B273E" w:rsidRDefault="007A557D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/215/</w:t>
      </w:r>
    </w:p>
    <w:p w14:paraId="621BEC9A" w14:textId="1CC8DA43" w:rsidR="007A557D" w:rsidRDefault="007A557D" w:rsidP="001A5DD5">
      <w:pPr>
        <w:pStyle w:val="teifwPageNum"/>
      </w:pPr>
      <w:r>
        <w:t>451.</w:t>
      </w:r>
    </w:p>
    <w:p w14:paraId="0709C4A0" w14:textId="3AFE4EF3" w:rsidR="007A557D" w:rsidRDefault="007A557D" w:rsidP="00C712B2">
      <w:pPr>
        <w:pStyle w:val="teiab"/>
      </w:pPr>
      <w:r>
        <w:t>Hote szimo o v</w:t>
      </w:r>
      <w:r w:rsidRPr="00E61788">
        <w:t>ſ</w:t>
      </w:r>
      <w:r>
        <w:t xml:space="preserve">zi verni! vu </w:t>
      </w:r>
      <w:r w:rsidR="003451AB">
        <w:t>K</w:t>
      </w:r>
      <w:r>
        <w:t>ristushu zebrani!</w:t>
      </w:r>
      <w:r>
        <w:br/>
        <w:t>V-tu Czir</w:t>
      </w:r>
      <w:r w:rsidR="003451AB">
        <w:t>K</w:t>
      </w:r>
      <w:r>
        <w:t>vu Szvetomu N. – Vidi, dene</w:t>
      </w:r>
      <w:r w:rsidRPr="00E61788">
        <w:t>ſ</w:t>
      </w:r>
      <w:r>
        <w:t>z jezte pozvani</w:t>
      </w:r>
      <w:r>
        <w:br/>
        <w:t>V-Czrir</w:t>
      </w:r>
      <w:r w:rsidR="003451AB">
        <w:t>K</w:t>
      </w:r>
      <w:r>
        <w:t>vu Szvetomu N. – Arnei, No= No= No=</w:t>
      </w:r>
      <w:r>
        <w:br/>
        <w:t>Hote ta</w:t>
      </w:r>
      <w:r w:rsidR="003451AB">
        <w:t>K</w:t>
      </w:r>
      <w:r>
        <w:t>ai vi o</w:t>
      </w:r>
      <w:r w:rsidR="003451AB">
        <w:t>K</w:t>
      </w:r>
      <w:r>
        <w:t>orni – greshni</w:t>
      </w:r>
      <w:r w:rsidR="003451AB">
        <w:t>K</w:t>
      </w:r>
      <w:r>
        <w:t>i, y greshnicze,</w:t>
      </w:r>
      <w:r>
        <w:br/>
        <w:t>Obernte</w:t>
      </w:r>
      <w:r w:rsidRPr="00E61788">
        <w:t>ſ</w:t>
      </w:r>
      <w:r>
        <w:t xml:space="preserve">ze hitro </w:t>
      </w:r>
      <w:r w:rsidR="003451AB">
        <w:t>K</w:t>
      </w:r>
      <w:r>
        <w:t>-Bogi, zdai josh milozt dobite.</w:t>
      </w:r>
    </w:p>
    <w:p w14:paraId="5F61C3B6" w14:textId="56D3F94D" w:rsidR="007A557D" w:rsidRDefault="007A557D" w:rsidP="00C712B2">
      <w:pPr>
        <w:pStyle w:val="teiab"/>
      </w:pPr>
      <w:r>
        <w:t xml:space="preserve">Zato hitro hitro teczi </w:t>
      </w:r>
      <w:r w:rsidR="003451AB">
        <w:t>K</w:t>
      </w:r>
      <w:r>
        <w:t>-Bogu z</w:t>
      </w:r>
      <w:r w:rsidR="003451AB">
        <w:t>K</w:t>
      </w:r>
      <w:r>
        <w:t>erbno paschi</w:t>
      </w:r>
      <w:r w:rsidRPr="00E61788">
        <w:t>ſ</w:t>
      </w:r>
      <w:r>
        <w:t>ze,</w:t>
      </w:r>
      <w:r>
        <w:br/>
      </w:r>
      <w:r w:rsidR="003451AB">
        <w:t>K</w:t>
      </w:r>
      <w:r>
        <w:t>i zamudi je v-ne</w:t>
      </w:r>
      <w:r w:rsidRPr="00E61788">
        <w:t>ſ</w:t>
      </w:r>
      <w:r>
        <w:t>zrechi, v</w:t>
      </w:r>
      <w:r w:rsidRPr="00E61788">
        <w:t>ſ</w:t>
      </w:r>
      <w:r>
        <w:t>za</w:t>
      </w:r>
      <w:r w:rsidR="003451AB">
        <w:t>K</w:t>
      </w:r>
      <w:r>
        <w:t xml:space="preserve">i Szebi </w:t>
      </w:r>
      <w:r w:rsidR="003451AB">
        <w:t>K</w:t>
      </w:r>
      <w:r>
        <w:t>rivecz je,</w:t>
      </w:r>
      <w:r>
        <w:br/>
      </w:r>
      <w:r w:rsidR="003451AB">
        <w:t>K</w:t>
      </w:r>
      <w:r>
        <w:t>rivecz pa</w:t>
      </w:r>
      <w:r w:rsidR="003451AB">
        <w:t>K</w:t>
      </w:r>
      <w:r>
        <w:t xml:space="preserve"> je v</w:t>
      </w:r>
      <w:r w:rsidRPr="00E61788">
        <w:t>ſ</w:t>
      </w:r>
      <w:r>
        <w:t>za</w:t>
      </w:r>
      <w:r w:rsidR="003451AB">
        <w:t>K</w:t>
      </w:r>
      <w:r>
        <w:t xml:space="preserve">i </w:t>
      </w:r>
      <w:r w:rsidR="003451AB">
        <w:t>K</w:t>
      </w:r>
      <w:r>
        <w:t>e</w:t>
      </w:r>
      <w:r w:rsidRPr="00E61788">
        <w:t>ſ</w:t>
      </w:r>
      <w:r>
        <w:t xml:space="preserve">zni, </w:t>
      </w:r>
      <w:r w:rsidR="003451AB">
        <w:t>K</w:t>
      </w:r>
      <w:r>
        <w:t>i Bosju rech zamudi,</w:t>
      </w:r>
      <w:r>
        <w:br/>
        <w:t xml:space="preserve">Na </w:t>
      </w:r>
      <w:r w:rsidR="003451AB">
        <w:t>K</w:t>
      </w:r>
      <w:r>
        <w:t>var bude on szam szebi, a</w:t>
      </w:r>
      <w:r w:rsidR="003451AB">
        <w:t>K</w:t>
      </w:r>
      <w:r>
        <w:t>o miloschu zgubi.</w:t>
      </w:r>
    </w:p>
    <w:p w14:paraId="2CFC640A" w14:textId="62A8F6BF" w:rsidR="007A557D" w:rsidRDefault="007A557D" w:rsidP="00C712B2">
      <w:pPr>
        <w:pStyle w:val="teiab"/>
      </w:pPr>
      <w:r>
        <w:t>V-ti Czir</w:t>
      </w:r>
      <w:r w:rsidR="003451AB">
        <w:t>K</w:t>
      </w:r>
      <w:r>
        <w:t>vi je Ar</w:t>
      </w:r>
      <w:r w:rsidR="003451AB">
        <w:t>K</w:t>
      </w:r>
      <w:r>
        <w:t>a bosja, o greshni</w:t>
      </w:r>
      <w:r w:rsidR="003451AB">
        <w:t>K</w:t>
      </w:r>
      <w:r>
        <w:t>! nemudi</w:t>
      </w:r>
      <w:r w:rsidRPr="00E61788">
        <w:t>ſ</w:t>
      </w:r>
      <w:r>
        <w:t>ze;</w:t>
      </w:r>
      <w:r>
        <w:br/>
        <w:t>V-</w:t>
      </w:r>
      <w:r w:rsidR="003451AB">
        <w:t>K</w:t>
      </w:r>
      <w:r>
        <w:t xml:space="preserve">oteroi je lepa Rosa, </w:t>
      </w:r>
      <w:r w:rsidRPr="001A5DD5">
        <w:rPr>
          <w:rStyle w:val="teipersName"/>
        </w:rPr>
        <w:t>Maria</w:t>
      </w:r>
      <w:r>
        <w:t xml:space="preserve"> je nyoi Ime,</w:t>
      </w:r>
      <w:r>
        <w:br/>
        <w:t>V-Ovi Czir</w:t>
      </w:r>
      <w:r w:rsidR="003451AB">
        <w:t>K</w:t>
      </w:r>
      <w:r>
        <w:t xml:space="preserve">vi je lyubleni Szveti N. </w:t>
      </w:r>
      <w:r w:rsidRPr="001A5DD5">
        <w:rPr>
          <w:rStyle w:val="teipersName"/>
        </w:rPr>
        <w:t>Vid</w:t>
      </w:r>
      <w:r>
        <w:t xml:space="preserve"> vel</w:t>
      </w:r>
      <w:r w:rsidR="003451AB">
        <w:t>K</w:t>
      </w:r>
      <w:r>
        <w:t>i Szvetni</w:t>
      </w:r>
      <w:r w:rsidR="003451AB">
        <w:t>K</w:t>
      </w:r>
      <w:r>
        <w:t>,</w:t>
      </w:r>
      <w:r w:rsidR="00C712B2">
        <w:t xml:space="preserve"> </w:t>
      </w:r>
      <w:r w:rsidR="00C712B2" w:rsidRPr="001A5DD5">
        <w:rPr>
          <w:rStyle w:val="teiadd"/>
        </w:rPr>
        <w:t>sv.   N</w:t>
      </w:r>
      <w:r w:rsidR="00C712B2">
        <w:rPr>
          <w:rStyle w:val="teiadd"/>
        </w:rPr>
        <w:t>o=</w:t>
      </w:r>
      <w:r w:rsidR="00C712B2" w:rsidRPr="001A5DD5">
        <w:rPr>
          <w:rStyle w:val="teiadd"/>
        </w:rPr>
        <w:t>. Arne   velK   No=</w:t>
      </w:r>
      <w:r>
        <w:br/>
        <w:t>Dene</w:t>
      </w:r>
      <w:r w:rsidRPr="00E61788">
        <w:t>ſ</w:t>
      </w:r>
      <w:r>
        <w:t>z ga pro</w:t>
      </w:r>
      <w:r w:rsidRPr="00E61788">
        <w:t>ſ</w:t>
      </w:r>
      <w:r>
        <w:t>zi o greshni</w:t>
      </w:r>
      <w:r w:rsidR="003451AB">
        <w:t>K</w:t>
      </w:r>
      <w:r>
        <w:t>! da ti bude pomochni</w:t>
      </w:r>
      <w:r w:rsidR="003451AB">
        <w:t>K</w:t>
      </w:r>
      <w:r>
        <w:t>.</w:t>
      </w:r>
    </w:p>
    <w:p w14:paraId="20FCC271" w14:textId="2452B5B3" w:rsidR="007A557D" w:rsidRDefault="007A557D" w:rsidP="00C712B2">
      <w:pPr>
        <w:pStyle w:val="teiab"/>
      </w:pPr>
      <w:r>
        <w:t>Nyegovo Szveto Sivlenye, gda josh na tem Szvetu bil,</w:t>
      </w:r>
      <w:r>
        <w:br/>
        <w:t>Je bilo vel</w:t>
      </w:r>
      <w:r w:rsidR="003451AB">
        <w:t>K</w:t>
      </w:r>
      <w:r>
        <w:t>o terplenye, vendar je Boga chaztil,</w:t>
      </w:r>
      <w:r>
        <w:br/>
        <w:t xml:space="preserve">Na </w:t>
      </w:r>
      <w:r w:rsidR="003451AB">
        <w:t>K</w:t>
      </w:r>
      <w:r>
        <w:t>erschanz</w:t>
      </w:r>
      <w:r w:rsidR="003451AB">
        <w:t>K</w:t>
      </w:r>
      <w:r>
        <w:t>u pravu Veru je neverni</w:t>
      </w:r>
      <w:r w:rsidR="003451AB">
        <w:t>K</w:t>
      </w:r>
      <w:r>
        <w:t>e vuchil,</w:t>
      </w:r>
      <w:r>
        <w:br/>
        <w:t xml:space="preserve">Zato je </w:t>
      </w:r>
      <w:r w:rsidR="003451AB">
        <w:t>K</w:t>
      </w:r>
      <w:r>
        <w:t>orunu Szvetu z-vechnoga Boga dobil.</w:t>
      </w:r>
    </w:p>
    <w:p w14:paraId="3F793002" w14:textId="219D0EE8" w:rsidR="007A557D" w:rsidRDefault="007A557D" w:rsidP="00C712B2">
      <w:pPr>
        <w:pStyle w:val="teiab"/>
      </w:pPr>
      <w:r>
        <w:t>Zato ta</w:t>
      </w:r>
      <w:r w:rsidR="003451AB">
        <w:t>K</w:t>
      </w:r>
      <w:r>
        <w:t>ai ti lyubleni greshni</w:t>
      </w:r>
      <w:r w:rsidR="003451AB">
        <w:t>K</w:t>
      </w:r>
      <w:r>
        <w:t xml:space="preserve"> ino greshnicza!</w:t>
      </w:r>
      <w:r>
        <w:br/>
      </w:r>
      <w:r w:rsidR="003451AB">
        <w:t>K</w:t>
      </w:r>
      <w:r>
        <w:t>-Bogu sze hitro oberni, y pro</w:t>
      </w:r>
      <w:r w:rsidRPr="00E61788">
        <w:t>ſ</w:t>
      </w:r>
      <w:r>
        <w:t>zi nyega z-Szerdcza;</w:t>
      </w:r>
      <w:r>
        <w:br/>
        <w:t>Pro</w:t>
      </w:r>
      <w:r w:rsidRPr="00E61788">
        <w:t>ſ</w:t>
      </w:r>
      <w:r>
        <w:t>zi ta</w:t>
      </w:r>
      <w:r w:rsidR="003451AB">
        <w:t>K</w:t>
      </w:r>
      <w:r>
        <w:t xml:space="preserve">ai ti </w:t>
      </w:r>
      <w:r w:rsidRPr="001A5DD5">
        <w:rPr>
          <w:rStyle w:val="teipersName"/>
        </w:rPr>
        <w:t>Mariu</w:t>
      </w:r>
      <w:r>
        <w:t>, y deneshnoga Szvetcza,</w:t>
      </w:r>
      <w:r>
        <w:br/>
        <w:t>Da po Szmerti Bog tvu Dushu vzel bu v-Szvete Nebe</w:t>
      </w:r>
      <w:r w:rsidRPr="00E61788">
        <w:t>ſ</w:t>
      </w:r>
      <w:r>
        <w:t>za.</w:t>
      </w:r>
    </w:p>
    <w:p w14:paraId="3F7B3732" w14:textId="15F5D14E" w:rsidR="007A557D" w:rsidRDefault="007A557D" w:rsidP="001A5DD5">
      <w:pPr>
        <w:pStyle w:val="teiclosure"/>
      </w:pPr>
      <w:r>
        <w:t>V. C.</w:t>
      </w:r>
    </w:p>
    <w:p w14:paraId="126B505D" w14:textId="77777777" w:rsidR="007A557D" w:rsidRDefault="007A557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2BA215" w14:textId="4C4A14D8" w:rsidR="007A557D" w:rsidRDefault="007A557D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/216/</w:t>
      </w:r>
    </w:p>
    <w:p w14:paraId="39F6CE03" w14:textId="31AFEC4C" w:rsidR="007A557D" w:rsidRDefault="007A557D" w:rsidP="001A5DD5">
      <w:pPr>
        <w:pStyle w:val="teifwPageNum"/>
      </w:pPr>
      <w:r>
        <w:t>452.</w:t>
      </w:r>
    </w:p>
    <w:p w14:paraId="510E6E72" w14:textId="27E7984A" w:rsidR="007A557D" w:rsidRDefault="007A557D" w:rsidP="00497B23">
      <w:pPr>
        <w:pStyle w:val="teiab"/>
      </w:pPr>
      <w:r>
        <w:t>Ah na</w:t>
      </w:r>
      <w:r w:rsidR="003451AB">
        <w:t>K</w:t>
      </w:r>
      <w:r>
        <w:t>lonte</w:t>
      </w:r>
      <w:r w:rsidRPr="00E61788">
        <w:t>ſ</w:t>
      </w:r>
      <w:r>
        <w:t>ze v</w:t>
      </w:r>
      <w:r w:rsidRPr="00E61788">
        <w:t>ſ</w:t>
      </w:r>
      <w:r>
        <w:t xml:space="preserve">za </w:t>
      </w:r>
      <w:r w:rsidR="003451AB">
        <w:t>K</w:t>
      </w:r>
      <w:r>
        <w:t>olna, padnite dol pred Boga,</w:t>
      </w:r>
      <w:r>
        <w:br/>
        <w:t xml:space="preserve">Pred </w:t>
      </w:r>
      <w:r w:rsidRPr="001A5DD5">
        <w:rPr>
          <w:rStyle w:val="teipersName"/>
        </w:rPr>
        <w:t>Mariu</w:t>
      </w:r>
      <w:r>
        <w:t>, pred Patrona, godovnya</w:t>
      </w:r>
      <w:r w:rsidR="003451AB">
        <w:t>K</w:t>
      </w:r>
      <w:r>
        <w:t>a d'neshnoga;</w:t>
      </w:r>
      <w:r>
        <w:br/>
        <w:t>V</w:t>
      </w:r>
      <w:r w:rsidRPr="00E61788">
        <w:t>ſ</w:t>
      </w:r>
      <w:r>
        <w:t>zi zdehnite, y ta</w:t>
      </w:r>
      <w:r w:rsidR="003451AB">
        <w:t>K</w:t>
      </w:r>
      <w:r>
        <w:t xml:space="preserve"> reczte: Szvet N./</w:t>
      </w:r>
      <w:r w:rsidRPr="00497B23">
        <w:rPr>
          <w:rStyle w:val="teipersName"/>
        </w:rPr>
        <w:t>Vido</w:t>
      </w:r>
      <w:r>
        <w:t>:/ moli za na</w:t>
      </w:r>
      <w:r w:rsidRPr="00E61788">
        <w:t>ſ</w:t>
      </w:r>
      <w:r>
        <w:t>z.</w:t>
      </w:r>
      <w:r>
        <w:br/>
        <w:t xml:space="preserve">                                                                       </w:t>
      </w:r>
      <w:r w:rsidRPr="00497B23">
        <w:rPr>
          <w:rStyle w:val="teipersName"/>
        </w:rPr>
        <w:t>Ane</w:t>
      </w:r>
      <w:r>
        <w:br/>
        <w:t>Da sze bude na v</w:t>
      </w:r>
      <w:r w:rsidRPr="00E61788">
        <w:t>ſ</w:t>
      </w:r>
      <w:r>
        <w:t>ze ve</w:t>
      </w:r>
      <w:r w:rsidR="003451AB">
        <w:t>K</w:t>
      </w:r>
      <w:r>
        <w:t xml:space="preserve">e szam </w:t>
      </w:r>
      <w:r w:rsidRPr="001A5DD5">
        <w:rPr>
          <w:rStyle w:val="teipersName"/>
        </w:rPr>
        <w:t>Jesush</w:t>
      </w:r>
      <w:r>
        <w:t xml:space="preserve"> szmilil chre</w:t>
      </w:r>
      <w:r w:rsidRPr="00E61788">
        <w:t>ſ</w:t>
      </w:r>
      <w:r>
        <w:t>z na</w:t>
      </w:r>
      <w:r w:rsidRPr="00E61788">
        <w:t>ſ</w:t>
      </w:r>
      <w:r>
        <w:t>z.</w:t>
      </w:r>
    </w:p>
    <w:p w14:paraId="4233EC9C" w14:textId="77777777" w:rsidR="007A557D" w:rsidRDefault="007A557D" w:rsidP="003412C7">
      <w:pPr>
        <w:rPr>
          <w:sz w:val="24"/>
          <w:szCs w:val="24"/>
        </w:rPr>
      </w:pPr>
    </w:p>
    <w:p w14:paraId="5D090199" w14:textId="3B0D7CD1" w:rsidR="007A557D" w:rsidRDefault="007A557D" w:rsidP="001A5DD5">
      <w:pPr>
        <w:pStyle w:val="Naslov2"/>
      </w:pPr>
      <w:r>
        <w:t xml:space="preserve">Na Den </w:t>
      </w:r>
      <w:r w:rsidR="003451AB">
        <w:t>K</w:t>
      </w:r>
      <w:r>
        <w:t xml:space="preserve">ojegod Szveticze, Devicze, y </w:t>
      </w:r>
      <w:r w:rsidR="003451AB">
        <w:t>K</w:t>
      </w:r>
      <w:r>
        <w:t>ralicze.</w:t>
      </w:r>
      <w:r>
        <w:br/>
        <w:t>Na Notu: No= 289.</w:t>
      </w:r>
    </w:p>
    <w:p w14:paraId="0BBDDD74" w14:textId="5EF3A949" w:rsidR="007A557D" w:rsidRDefault="007A557D" w:rsidP="00497B23">
      <w:pPr>
        <w:pStyle w:val="teiab"/>
      </w:pPr>
      <w:r>
        <w:t xml:space="preserve">Zdrava budi o Devicza! Szveta N. </w:t>
      </w:r>
      <w:r w:rsidRPr="001A5DD5">
        <w:rPr>
          <w:rStyle w:val="teipersName"/>
        </w:rPr>
        <w:t>Lucia</w:t>
      </w:r>
      <w:r>
        <w:t xml:space="preserve"> et </w:t>
      </w:r>
      <w:r w:rsidR="003451AB">
        <w:t>K</w:t>
      </w:r>
      <w:r>
        <w:t>ralicza</w:t>
      </w:r>
      <w:r>
        <w:br/>
        <w:t xml:space="preserve">                                                               </w:t>
      </w:r>
      <w:r w:rsidRPr="001A5DD5">
        <w:rPr>
          <w:rStyle w:val="teipersName"/>
        </w:rPr>
        <w:t>Polonia</w:t>
      </w:r>
      <w:r>
        <w:br/>
        <w:t>Nasha verna pomochnicza, pri Bogu zagovornicza.</w:t>
      </w:r>
    </w:p>
    <w:p w14:paraId="7C7B4FC6" w14:textId="25B57A74" w:rsidR="007A557D" w:rsidRDefault="007A557D" w:rsidP="00497B23">
      <w:pPr>
        <w:pStyle w:val="teiab"/>
      </w:pPr>
      <w:r>
        <w:t>Szveta N. /:</w:t>
      </w:r>
      <w:r w:rsidRPr="001A5DD5">
        <w:rPr>
          <w:rStyle w:val="teipersName"/>
        </w:rPr>
        <w:t>Lucia</w:t>
      </w:r>
      <w:r>
        <w:t>:/ ozvana, y nam na pomoch je dana,</w:t>
      </w:r>
      <w:r>
        <w:br/>
        <w:t xml:space="preserve">                       </w:t>
      </w:r>
      <w:r w:rsidRPr="001A5DD5">
        <w:rPr>
          <w:rStyle w:val="teipersName"/>
        </w:rPr>
        <w:t>Polonia</w:t>
      </w:r>
      <w:r>
        <w:br/>
        <w:t>Ter za Patronu zebrana, vu Nebu je odebrana.</w:t>
      </w:r>
    </w:p>
    <w:p w14:paraId="1EB520BB" w14:textId="07A3B67D" w:rsidR="007A557D" w:rsidRDefault="007A557D" w:rsidP="00497B23">
      <w:pPr>
        <w:pStyle w:val="teiab"/>
      </w:pPr>
      <w:r>
        <w:t>Ona vel</w:t>
      </w:r>
      <w:r w:rsidR="003451AB">
        <w:t>K</w:t>
      </w:r>
      <w:r>
        <w:t>u /:</w:t>
      </w:r>
      <w:r w:rsidR="00BD1456">
        <w:t>ochnu:/ bolechinu terpela je vu Sivlenyu,</w:t>
      </w:r>
      <w:r w:rsidR="00BD1456">
        <w:br/>
        <w:t xml:space="preserve">                         zobnu</w:t>
      </w:r>
      <w:r w:rsidR="00BD1456">
        <w:br/>
        <w:t>Noch y den szuze zpuschala, proti Bogu zdihavala.</w:t>
      </w:r>
    </w:p>
    <w:p w14:paraId="6C2008C2" w14:textId="45AABF96" w:rsidR="00BD1456" w:rsidRDefault="00BD1456" w:rsidP="00497B23">
      <w:pPr>
        <w:pStyle w:val="teiab"/>
      </w:pPr>
      <w:r>
        <w:t>Bolechinu vel</w:t>
      </w:r>
      <w:r w:rsidR="003451AB">
        <w:t>K</w:t>
      </w:r>
      <w:r>
        <w:t>u mela, dobrovolno v</w:t>
      </w:r>
      <w:r w:rsidRPr="00E61788">
        <w:t>ſ</w:t>
      </w:r>
      <w:r>
        <w:t>ze terpela,</w:t>
      </w:r>
      <w:r>
        <w:br/>
        <w:t>Y Bogu je alduvala, zato Szveta je poztala.</w:t>
      </w:r>
    </w:p>
    <w:p w14:paraId="58C30214" w14:textId="291615A5" w:rsidR="00BD1456" w:rsidRDefault="00BD1456" w:rsidP="00497B23">
      <w:pPr>
        <w:pStyle w:val="teiab"/>
      </w:pPr>
      <w:r>
        <w:t>Ah! budi ti pomochnicza, pri Bogu zagovornicza,</w:t>
      </w:r>
      <w:r>
        <w:br/>
        <w:t>Y nasha Vrachitelicza, Szveta N. /:</w:t>
      </w:r>
      <w:r w:rsidRPr="001A5DD5">
        <w:rPr>
          <w:rStyle w:val="teipersName"/>
        </w:rPr>
        <w:t>Lucia</w:t>
      </w:r>
      <w:r>
        <w:t xml:space="preserve"> Devicza.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1A5DD5">
        <w:rPr>
          <w:rStyle w:val="teipersName"/>
        </w:rPr>
        <w:t>Polonia</w:t>
      </w:r>
    </w:p>
    <w:p w14:paraId="4F492319" w14:textId="77777777" w:rsidR="00BD1456" w:rsidRDefault="00BD1456" w:rsidP="003412C7">
      <w:pPr>
        <w:rPr>
          <w:sz w:val="24"/>
          <w:szCs w:val="24"/>
        </w:rPr>
      </w:pPr>
    </w:p>
    <w:p w14:paraId="43D44CD9" w14:textId="5579BB4E" w:rsidR="00C6512A" w:rsidRDefault="00BD1456" w:rsidP="001A5DD5">
      <w:pPr>
        <w:pStyle w:val="Naslov2"/>
      </w:pPr>
      <w:r>
        <w:t>Zahvalnozt Dobrochinitelom.</w:t>
      </w:r>
      <w:r>
        <w:br/>
        <w:t>Na Notu: No= 290.</w:t>
      </w:r>
    </w:p>
    <w:p w14:paraId="3A137BE0" w14:textId="77777777" w:rsidR="00C6512A" w:rsidRDefault="00C6512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06084F" w14:textId="1B0ECE46" w:rsidR="00BD1456" w:rsidRDefault="00C6512A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/217/</w:t>
      </w:r>
    </w:p>
    <w:p w14:paraId="1884005E" w14:textId="42B9A0B8" w:rsidR="00C6512A" w:rsidRDefault="00C6512A" w:rsidP="00D12A96">
      <w:pPr>
        <w:pStyle w:val="teifwPageNum"/>
      </w:pPr>
      <w:r>
        <w:t>453.</w:t>
      </w:r>
    </w:p>
    <w:p w14:paraId="220C08C8" w14:textId="7965BEF1" w:rsidR="00C6512A" w:rsidRDefault="00C6512A" w:rsidP="00497B23">
      <w:pPr>
        <w:pStyle w:val="teiab"/>
      </w:pPr>
      <w:r>
        <w:t>Lyubleni Chlove</w:t>
      </w:r>
      <w:r w:rsidR="003451AB">
        <w:t>K</w:t>
      </w:r>
      <w:r>
        <w:t xml:space="preserve"> moi! ja dobro znam,</w:t>
      </w:r>
      <w:r>
        <w:br/>
        <w:t>Da czeli trud je tvoi za Szrechen ztan,</w:t>
      </w:r>
      <w:r>
        <w:br/>
        <w:t>Selish dobru Szrechu na tem Szveti,</w:t>
      </w:r>
      <w:r>
        <w:br/>
        <w:t>Y Bosju Miloschu, gda bu vmreti.</w:t>
      </w:r>
    </w:p>
    <w:p w14:paraId="48EB4F43" w14:textId="29A8B3B9" w:rsidR="00C6512A" w:rsidRDefault="003610B4" w:rsidP="00497B23">
      <w:pPr>
        <w:pStyle w:val="teiab"/>
      </w:pPr>
      <w:r>
        <w:t>O Chlove</w:t>
      </w:r>
      <w:r w:rsidR="003451AB">
        <w:t>K</w:t>
      </w:r>
      <w:r>
        <w:t>! to dobish v</w:t>
      </w:r>
      <w:r w:rsidRPr="00E61788">
        <w:t>ſ</w:t>
      </w:r>
      <w:r>
        <w:t>ze od Boga,</w:t>
      </w:r>
      <w:r>
        <w:br/>
        <w:t>A</w:t>
      </w:r>
      <w:r w:rsidR="003451AB">
        <w:t>K</w:t>
      </w:r>
      <w:r>
        <w:t>o dobro chinish za Blisnyega,</w:t>
      </w:r>
      <w:r>
        <w:br/>
        <w:t>V</w:t>
      </w:r>
      <w:r w:rsidRPr="00E61788">
        <w:t>ſ</w:t>
      </w:r>
      <w:r>
        <w:t>ze dobro ta</w:t>
      </w:r>
      <w:r w:rsidR="003451AB">
        <w:t>K</w:t>
      </w:r>
      <w:r>
        <w:t xml:space="preserve"> plati lyubleni Bog!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nemre plachati ve</w:t>
      </w:r>
      <w:r w:rsidRPr="00E61788">
        <w:t>ſ</w:t>
      </w:r>
      <w:r>
        <w:t>z Szvet Shiro</w:t>
      </w:r>
      <w:r w:rsidR="003451AB">
        <w:t>K</w:t>
      </w:r>
      <w:r>
        <w:t>.</w:t>
      </w:r>
    </w:p>
    <w:p w14:paraId="01C5473B" w14:textId="50EEA94E" w:rsidR="003610B4" w:rsidRDefault="003610B4" w:rsidP="00497B23">
      <w:pPr>
        <w:pStyle w:val="teiab"/>
      </w:pPr>
      <w:r>
        <w:t>To szu dobro znali lyudje ztari,</w:t>
      </w:r>
      <w:r>
        <w:br/>
      </w:r>
      <w:r w:rsidR="003451AB">
        <w:t>K</w:t>
      </w:r>
      <w:r>
        <w:t>lostre szu zidali, Czir</w:t>
      </w:r>
      <w:r w:rsidR="003451AB">
        <w:t>K</w:t>
      </w:r>
      <w:r>
        <w:t>ve v-Fari,</w:t>
      </w:r>
      <w:r>
        <w:br/>
        <w:t>Oltare czirali za Szvetni</w:t>
      </w:r>
      <w:r w:rsidR="003451AB">
        <w:t>K</w:t>
      </w:r>
      <w:r>
        <w:t>e,</w:t>
      </w:r>
      <w:r>
        <w:br/>
        <w:t>Bosje pomagali Szlusbeni</w:t>
      </w:r>
      <w:r w:rsidR="003451AB">
        <w:t>K</w:t>
      </w:r>
      <w:r>
        <w:t>e.</w:t>
      </w:r>
    </w:p>
    <w:p w14:paraId="0288BF4B" w14:textId="46C5218D" w:rsidR="003610B4" w:rsidRDefault="003610B4" w:rsidP="00497B23">
      <w:pPr>
        <w:pStyle w:val="teiab"/>
      </w:pPr>
      <w:r>
        <w:t>Zato lyubleni Bog ve</w:t>
      </w:r>
      <w:r w:rsidRPr="00E61788">
        <w:t>ſ</w:t>
      </w:r>
      <w:r>
        <w:t>z nyihov ztan,</w:t>
      </w:r>
      <w:r>
        <w:br/>
        <w:t>y ta</w:t>
      </w:r>
      <w:r w:rsidR="003451AB">
        <w:t>K</w:t>
      </w:r>
      <w:r>
        <w:t>ai delo ro</w:t>
      </w:r>
      <w:r w:rsidR="003451AB">
        <w:t>K</w:t>
      </w:r>
      <w:r>
        <w:t xml:space="preserve"> je Segno szam,</w:t>
      </w:r>
      <w:r>
        <w:br/>
        <w:t>Vech szu nyim rodile polya gore,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budu zpravile zdai v</w:t>
      </w:r>
      <w:r w:rsidRPr="00E61788">
        <w:t>ſ</w:t>
      </w:r>
      <w:r>
        <w:t>zeh Ro</w:t>
      </w:r>
      <w:r w:rsidR="003451AB">
        <w:t>K</w:t>
      </w:r>
      <w:r>
        <w:t>e.</w:t>
      </w:r>
    </w:p>
    <w:p w14:paraId="7BB546DA" w14:textId="7295177A" w:rsidR="003610B4" w:rsidRDefault="003610B4" w:rsidP="00497B23">
      <w:pPr>
        <w:pStyle w:val="teiab"/>
      </w:pPr>
      <w:r>
        <w:t>Mir, Szrechu, Blago</w:t>
      </w:r>
      <w:r w:rsidRPr="00E61788">
        <w:t>ſ</w:t>
      </w:r>
      <w:r>
        <w:t>zlov szu vsivali,</w:t>
      </w:r>
      <w:r>
        <w:br/>
        <w:t>Pre</w:t>
      </w:r>
      <w:r w:rsidRPr="00E61788">
        <w:t>ſ</w:t>
      </w:r>
      <w:r>
        <w:t>z Nepriatelov pochivali,</w:t>
      </w:r>
      <w:r>
        <w:br/>
        <w:t>Zdravi, y ve</w:t>
      </w:r>
      <w:r w:rsidRPr="00E61788">
        <w:t>ſ</w:t>
      </w:r>
      <w:r>
        <w:t>zeli popevali:</w:t>
      </w:r>
      <w:r>
        <w:br/>
        <w:t>Hvalen budi v</w:t>
      </w:r>
      <w:r w:rsidRPr="00E61788">
        <w:t>ſ</w:t>
      </w:r>
      <w:r>
        <w:t>zeli Bog lyubleni.</w:t>
      </w:r>
    </w:p>
    <w:p w14:paraId="1738A16A" w14:textId="1A2395AB" w:rsidR="00F86CB8" w:rsidRDefault="003610B4" w:rsidP="00777EC6">
      <w:pPr>
        <w:pStyle w:val="teiclosure"/>
      </w:pPr>
      <w:r>
        <w:t xml:space="preserve">V. C. </w:t>
      </w:r>
    </w:p>
    <w:p w14:paraId="62316F5A" w14:textId="77777777" w:rsidR="00F86CB8" w:rsidRDefault="00F86CB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BD9C58" w14:textId="45A419A8" w:rsidR="003610B4" w:rsidRDefault="00F86CB8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/218/</w:t>
      </w:r>
    </w:p>
    <w:p w14:paraId="1D89AC4F" w14:textId="18432AC8" w:rsidR="00F86CB8" w:rsidRDefault="00F86CB8" w:rsidP="00777EC6">
      <w:pPr>
        <w:pStyle w:val="teifwPageNum"/>
      </w:pPr>
      <w:r>
        <w:t>454.</w:t>
      </w:r>
    </w:p>
    <w:p w14:paraId="43791C65" w14:textId="15D94FD3" w:rsidR="00F86CB8" w:rsidRDefault="00A738E0" w:rsidP="00497B23">
      <w:pPr>
        <w:pStyle w:val="teiab"/>
      </w:pPr>
      <w:r>
        <w:t>Ta</w:t>
      </w:r>
      <w:r w:rsidR="003451AB">
        <w:t>K</w:t>
      </w:r>
      <w:r>
        <w:t xml:space="preserve"> ravno tebi Bog v</w:t>
      </w:r>
      <w:r w:rsidRPr="00E61788">
        <w:t>ſ</w:t>
      </w:r>
      <w:r>
        <w:t>zo naplati</w:t>
      </w:r>
      <w:r>
        <w:br/>
        <w:t>Almostvo tvojih ro</w:t>
      </w:r>
      <w:r w:rsidR="003451AB">
        <w:t>K</w:t>
      </w:r>
      <w:r>
        <w:t xml:space="preserve"> v-obilnozti,</w:t>
      </w:r>
      <w:r>
        <w:br/>
        <w:t>Pri v</w:t>
      </w:r>
      <w:r w:rsidRPr="00E61788">
        <w:t>ſ</w:t>
      </w:r>
      <w:r>
        <w:t>zem bush ti Szrechen zdai na Szveti,</w:t>
      </w:r>
      <w:r>
        <w:br/>
        <w:t>Y z-</w:t>
      </w:r>
      <w:r w:rsidR="003451AB">
        <w:t>K</w:t>
      </w:r>
      <w:r>
        <w:t>ronoi na</w:t>
      </w:r>
      <w:r w:rsidR="003451AB">
        <w:t>K</w:t>
      </w:r>
      <w:r>
        <w:t>inchen tam po Szemrti.</w:t>
      </w:r>
    </w:p>
    <w:p w14:paraId="4760C02A" w14:textId="0820C1BF" w:rsidR="00A738E0" w:rsidRDefault="00A738E0" w:rsidP="00497B23">
      <w:pPr>
        <w:pStyle w:val="teiab"/>
      </w:pPr>
      <w:r>
        <w:t xml:space="preserve">Dobrochiniteli! </w:t>
      </w:r>
      <w:r w:rsidR="00777EC6">
        <w:t>z</w:t>
      </w:r>
      <w:r>
        <w:t>dai vam damo</w:t>
      </w:r>
      <w:r>
        <w:br/>
        <w:t>Po Zvelichiteli Chazt, y Hvalo,</w:t>
      </w:r>
      <w:r>
        <w:br/>
        <w:t>Za vashe dobrote o Bog! vam dai,</w:t>
      </w:r>
      <w:r>
        <w:br/>
        <w:t>Pro</w:t>
      </w:r>
      <w:r w:rsidRPr="00E61788">
        <w:t>ſ</w:t>
      </w:r>
      <w:r>
        <w:t>zimo Szirote, Nebez</w:t>
      </w:r>
      <w:r w:rsidR="003451AB">
        <w:t>K</w:t>
      </w:r>
      <w:r>
        <w:t>i Rai.</w:t>
      </w:r>
    </w:p>
    <w:p w14:paraId="44E2C666" w14:textId="1FB8646C" w:rsidR="00A738E0" w:rsidRDefault="00A738E0" w:rsidP="00497B23">
      <w:pPr>
        <w:pStyle w:val="teiab"/>
      </w:pPr>
      <w:r>
        <w:t>Gleite zdai na Oltar Bog sivi tam</w:t>
      </w:r>
      <w:r>
        <w:br/>
        <w:t>Bu vchinyen za vash Dar, y alduvan;</w:t>
      </w:r>
      <w:r>
        <w:br/>
        <w:t>Zato po</w:t>
      </w:r>
      <w:r w:rsidR="003451AB">
        <w:t>K</w:t>
      </w:r>
      <w:r>
        <w:t>le</w:t>
      </w:r>
      <w:r w:rsidR="003451AB">
        <w:t>K</w:t>
      </w:r>
      <w:r>
        <w:t xml:space="preserve">nite dol na </w:t>
      </w:r>
      <w:r w:rsidR="003451AB">
        <w:t>K</w:t>
      </w:r>
      <w:r>
        <w:t>olna,</w:t>
      </w:r>
      <w:r>
        <w:br/>
        <w:t>Z-Vuztmi pa reczite: Bog dai Lona.</w:t>
      </w:r>
    </w:p>
    <w:p w14:paraId="41A4DA48" w14:textId="77777777" w:rsidR="00A738E0" w:rsidRDefault="00A738E0" w:rsidP="003412C7">
      <w:pPr>
        <w:rPr>
          <w:sz w:val="24"/>
          <w:szCs w:val="24"/>
        </w:rPr>
      </w:pPr>
    </w:p>
    <w:p w14:paraId="5A87875E" w14:textId="2A15A885" w:rsidR="00A738E0" w:rsidRDefault="00A738E0" w:rsidP="00777EC6">
      <w:pPr>
        <w:pStyle w:val="Naslov2"/>
      </w:pPr>
      <w:r>
        <w:t>Protuletna</w:t>
      </w:r>
      <w:r w:rsidR="00777EC6">
        <w:t>.</w:t>
      </w:r>
      <w:r>
        <w:br/>
        <w:t>Na Notu: No= 291.</w:t>
      </w:r>
    </w:p>
    <w:p w14:paraId="4396A498" w14:textId="5D5B4A9D" w:rsidR="00A738E0" w:rsidRDefault="00831B6F" w:rsidP="00497B23">
      <w:pPr>
        <w:pStyle w:val="teiab"/>
      </w:pPr>
      <w:r>
        <w:t xml:space="preserve">Hodmo da gledat, </w:t>
      </w:r>
      <w:r w:rsidR="003451AB">
        <w:t>K</w:t>
      </w:r>
      <w:r>
        <w:t>a</w:t>
      </w:r>
      <w:r w:rsidR="003451AB">
        <w:t>K</w:t>
      </w:r>
      <w:r>
        <w:t xml:space="preserve"> nam lepo v-poli rose czveteju,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pa szamo drobne Pticze v-jutro rano zpevaju.</w:t>
      </w:r>
    </w:p>
    <w:p w14:paraId="45EDC0F5" w14:textId="1236B0C5" w:rsidR="00831B6F" w:rsidRDefault="00831B6F" w:rsidP="00497B23">
      <w:pPr>
        <w:pStyle w:val="teiab"/>
      </w:pPr>
      <w:r>
        <w:t>Ribicze po fris</w:t>
      </w:r>
      <w:r w:rsidR="003451AB">
        <w:t>K</w:t>
      </w:r>
      <w:r>
        <w:t xml:space="preserve">oi Vodi szim, </w:t>
      </w:r>
      <w:r w:rsidR="00F132B1">
        <w:t>y tam z</w:t>
      </w:r>
      <w:r w:rsidR="003451AB">
        <w:t>K</w:t>
      </w:r>
      <w:r w:rsidR="00F132B1">
        <w:t>o</w:t>
      </w:r>
      <w:r w:rsidR="00F132B1" w:rsidRPr="00E61788">
        <w:t>ſ</w:t>
      </w:r>
      <w:r w:rsidR="00F132B1">
        <w:t>z plavaju,</w:t>
      </w:r>
      <w:r w:rsidR="00F132B1">
        <w:br/>
        <w:t>Mravlicze pa z-vel</w:t>
      </w:r>
      <w:r w:rsidR="003451AB">
        <w:t>K</w:t>
      </w:r>
      <w:r w:rsidR="00F132B1">
        <w:t>oi z</w:t>
      </w:r>
      <w:r w:rsidR="003451AB">
        <w:t>K</w:t>
      </w:r>
      <w:r w:rsidR="00F132B1">
        <w:t>erbjoi po toi zemli dercheju.</w:t>
      </w:r>
    </w:p>
    <w:p w14:paraId="0D786A03" w14:textId="72C4E348" w:rsidR="00F132B1" w:rsidRDefault="00F132B1" w:rsidP="00497B23">
      <w:pPr>
        <w:pStyle w:val="teiab"/>
      </w:pPr>
      <w:r>
        <w:t>Chmelicze z-toi vel</w:t>
      </w:r>
      <w:r w:rsidR="003451AB">
        <w:t>K</w:t>
      </w:r>
      <w:r>
        <w:t>oi Mojoi po tem poli lecheju,</w:t>
      </w:r>
      <w:r>
        <w:br/>
        <w:t>Popevajuch po tih Rosah z</w:t>
      </w:r>
      <w:r w:rsidR="003451AB">
        <w:t>K</w:t>
      </w:r>
      <w:r>
        <w:t>erbno hrano ischeju.</w:t>
      </w:r>
    </w:p>
    <w:p w14:paraId="60CE7B8B" w14:textId="7B37ECFE" w:rsidR="00F132B1" w:rsidRDefault="00F132B1" w:rsidP="00497B23">
      <w:pPr>
        <w:pStyle w:val="teiab"/>
      </w:pPr>
      <w:r>
        <w:t>Cherve</w:t>
      </w:r>
      <w:r w:rsidR="003451AB">
        <w:t>K</w:t>
      </w:r>
      <w:r>
        <w:t xml:space="preserve">i, y druge Ztvari, </w:t>
      </w:r>
      <w:r w:rsidR="003451AB">
        <w:t>K</w:t>
      </w:r>
      <w:r>
        <w:t>a</w:t>
      </w:r>
      <w:r w:rsidRPr="00E61788">
        <w:t>ſ</w:t>
      </w:r>
      <w:r>
        <w:t>zu na Szvet ztvorjena,</w:t>
      </w:r>
      <w:r>
        <w:br/>
        <w:t>V</w:t>
      </w:r>
      <w:r w:rsidRPr="00E61788">
        <w:t>ſ</w:t>
      </w:r>
      <w:r>
        <w:t>za</w:t>
      </w:r>
      <w:r w:rsidR="003451AB">
        <w:t>K</w:t>
      </w:r>
      <w:r>
        <w:t>a za to szvoju hranu Bogu Chazt, y Hvalu da.</w:t>
      </w:r>
    </w:p>
    <w:p w14:paraId="10BEF420" w14:textId="54411F73" w:rsidR="00157FAF" w:rsidRDefault="00157FA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605970" w14:textId="32365160" w:rsidR="00F132B1" w:rsidRDefault="00157FAF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/219/</w:t>
      </w:r>
    </w:p>
    <w:p w14:paraId="3A6AE740" w14:textId="7353AF91" w:rsidR="00157FAF" w:rsidRDefault="00157FAF" w:rsidP="000624CA">
      <w:pPr>
        <w:pStyle w:val="teifwPageNum"/>
      </w:pPr>
      <w:r>
        <w:t>453.</w:t>
      </w:r>
    </w:p>
    <w:p w14:paraId="68DCA285" w14:textId="3A45F967" w:rsidR="00157FAF" w:rsidRDefault="00157FAF" w:rsidP="00497B23">
      <w:pPr>
        <w:pStyle w:val="teiab"/>
      </w:pPr>
      <w:r>
        <w:t>Ta</w:t>
      </w:r>
      <w:r w:rsidR="003451AB">
        <w:t>K</w:t>
      </w:r>
      <w:r>
        <w:t xml:space="preserve"> </w:t>
      </w:r>
      <w:r w:rsidRPr="000624CA">
        <w:rPr>
          <w:rStyle w:val="teiadd"/>
        </w:rPr>
        <w:t>ti</w:t>
      </w:r>
      <w:r>
        <w:t xml:space="preserve"> Chlove</w:t>
      </w:r>
      <w:r w:rsidR="003451AB">
        <w:t>K</w:t>
      </w:r>
      <w:r>
        <w:t xml:space="preserve">, </w:t>
      </w:r>
      <w:r w:rsidR="003451AB">
        <w:t>K</w:t>
      </w:r>
      <w:r>
        <w:t>i szi y nai ta prestimanesha ztvar,</w:t>
      </w:r>
      <w:r>
        <w:br/>
        <w:t>Dene</w:t>
      </w:r>
      <w:r w:rsidR="00A8255D" w:rsidRPr="00E61788">
        <w:t>ſ</w:t>
      </w:r>
      <w:r w:rsidR="00A8255D">
        <w:t>z ta</w:t>
      </w:r>
      <w:r w:rsidR="003451AB">
        <w:t>K</w:t>
      </w:r>
      <w:r w:rsidR="00A8255D">
        <w:t>ai dol po</w:t>
      </w:r>
      <w:r w:rsidR="003451AB">
        <w:t>K</w:t>
      </w:r>
      <w:r w:rsidR="00A8255D">
        <w:t>le</w:t>
      </w:r>
      <w:r w:rsidR="003451AB">
        <w:t>K</w:t>
      </w:r>
      <w:r w:rsidR="00A8255D">
        <w:t>ni, Bogu Chazt dai za tvoi Dar.</w:t>
      </w:r>
    </w:p>
    <w:p w14:paraId="6D6CDD09" w14:textId="7A0E87B8" w:rsidR="00A8255D" w:rsidRDefault="000624CA" w:rsidP="00497B23">
      <w:pPr>
        <w:pStyle w:val="teiab"/>
      </w:pPr>
      <w:r>
        <w:t>N</w:t>
      </w:r>
      <w:r w:rsidR="00A8255D">
        <w:t>i</w:t>
      </w:r>
      <w:r w:rsidR="00A8255D" w:rsidRPr="00E61788">
        <w:t>ſ</w:t>
      </w:r>
      <w:r w:rsidR="00A8255D">
        <w:t>z</w:t>
      </w:r>
      <w:r w:rsidR="003451AB">
        <w:t>K</w:t>
      </w:r>
      <w:r w:rsidR="00A8255D">
        <w:t>o</w:t>
      </w:r>
      <w:r w:rsidR="00A8255D" w:rsidRPr="00E61788">
        <w:t>ſ</w:t>
      </w:r>
      <w:r w:rsidR="00A8255D">
        <w:t>ze mu ti na</w:t>
      </w:r>
      <w:r w:rsidR="003451AB">
        <w:t>K</w:t>
      </w:r>
      <w:r w:rsidR="00A8255D">
        <w:t>loni, y iz Szerdcza moliga,</w:t>
      </w:r>
      <w:r w:rsidR="00A8255D">
        <w:br/>
        <w:t>Posaluvanye ponovi, za potrebna pro</w:t>
      </w:r>
      <w:r w:rsidR="00A8255D" w:rsidRPr="00E61788">
        <w:t>ſ</w:t>
      </w:r>
      <w:r w:rsidR="00A8255D">
        <w:t>ziga.</w:t>
      </w:r>
    </w:p>
    <w:p w14:paraId="67346118" w14:textId="5EAFA4A9" w:rsidR="00A8255D" w:rsidRDefault="00A8255D" w:rsidP="00497B23">
      <w:pPr>
        <w:pStyle w:val="teiab"/>
      </w:pPr>
      <w:r>
        <w:t>Reczi: o Bog, y Gozpon moi! ja pobolshat Sze Selim,</w:t>
      </w:r>
      <w:r>
        <w:br/>
        <w:t>Vchini, da bum ja v</w:t>
      </w:r>
      <w:r w:rsidRPr="00E61788">
        <w:t>ſ</w:t>
      </w:r>
      <w:r>
        <w:t>zigdar tvoi, zato tebe zdai pro</w:t>
      </w:r>
      <w:r w:rsidRPr="00E61788">
        <w:t>ſ</w:t>
      </w:r>
      <w:r>
        <w:t>zim.</w:t>
      </w:r>
    </w:p>
    <w:p w14:paraId="67EF3420" w14:textId="4411FB5A" w:rsidR="00A8255D" w:rsidRDefault="00A8255D" w:rsidP="00497B23">
      <w:pPr>
        <w:pStyle w:val="teiab"/>
      </w:pPr>
      <w:r>
        <w:t>Blago</w:t>
      </w:r>
      <w:r w:rsidRPr="00E61788">
        <w:t>ſ</w:t>
      </w:r>
      <w:r>
        <w:t>zlovi Vinz</w:t>
      </w:r>
      <w:r w:rsidR="003451AB">
        <w:t>K</w:t>
      </w:r>
      <w:r>
        <w:t>e Gore, y nasho Sitno polye,</w:t>
      </w:r>
      <w:r>
        <w:br/>
        <w:t xml:space="preserve">Chuvai od Vetra, y Szushe, y od </w:t>
      </w:r>
      <w:r w:rsidRPr="000624CA">
        <w:rPr>
          <w:rStyle w:val="teidel"/>
        </w:rPr>
        <w:t>terde</w:t>
      </w:r>
      <w:r>
        <w:t xml:space="preserve"> te terde toche.</w:t>
      </w:r>
    </w:p>
    <w:p w14:paraId="73D20FEC" w14:textId="44543074" w:rsidR="00A8255D" w:rsidRDefault="00A8255D" w:rsidP="00497B23">
      <w:pPr>
        <w:pStyle w:val="teiab"/>
      </w:pPr>
      <w:r>
        <w:t>Chuvai nashe ti Hisicze od te Sereche ztrele,</w:t>
      </w:r>
      <w:r>
        <w:br/>
        <w:t>Chuvai na</w:t>
      </w:r>
      <w:r w:rsidRPr="00E61788">
        <w:t>ſ</w:t>
      </w:r>
      <w:r>
        <w:t>z od germlavicze, od te pe</w:t>
      </w:r>
      <w:r w:rsidR="003451AB">
        <w:t>K</w:t>
      </w:r>
      <w:r>
        <w:t>lenz</w:t>
      </w:r>
      <w:r w:rsidR="003451AB">
        <w:t>K</w:t>
      </w:r>
      <w:r>
        <w:t>e hicze.</w:t>
      </w:r>
    </w:p>
    <w:p w14:paraId="24451E00" w14:textId="2680A84B" w:rsidR="00A8255D" w:rsidRDefault="00A8255D" w:rsidP="00497B23">
      <w:pPr>
        <w:pStyle w:val="teiab"/>
      </w:pPr>
      <w:r>
        <w:t>Odpuzti nam nashe grehe, y vchinyene v</w:t>
      </w:r>
      <w:r w:rsidRPr="00E61788">
        <w:t>ſ</w:t>
      </w:r>
      <w:r>
        <w:t>ze Szmehe,</w:t>
      </w:r>
      <w:r>
        <w:br/>
        <w:t xml:space="preserve">Dai nam ti o </w:t>
      </w:r>
      <w:r w:rsidRPr="000624CA">
        <w:rPr>
          <w:rStyle w:val="teipersName"/>
        </w:rPr>
        <w:t>Jesush</w:t>
      </w:r>
      <w:r>
        <w:t xml:space="preserve"> dragi! da </w:t>
      </w:r>
      <w:r w:rsidRPr="000624CA">
        <w:rPr>
          <w:rStyle w:val="teidel"/>
        </w:rPr>
        <w:t>nedoimo</w:t>
      </w:r>
      <w:r>
        <w:t xml:space="preserve"> nedoidemo vragi.</w:t>
      </w:r>
    </w:p>
    <w:p w14:paraId="03CBC720" w14:textId="77777777" w:rsidR="00F82E30" w:rsidRDefault="00A8255D" w:rsidP="00497B23">
      <w:pPr>
        <w:pStyle w:val="teiab"/>
      </w:pPr>
      <w:r w:rsidRPr="000624CA">
        <w:rPr>
          <w:rStyle w:val="teipersName"/>
        </w:rPr>
        <w:t>Jesusha</w:t>
      </w:r>
      <w:r>
        <w:t xml:space="preserve"> mu</w:t>
      </w:r>
      <w:r w:rsidR="003451AB">
        <w:t>K</w:t>
      </w:r>
      <w:r>
        <w:t>a brid</w:t>
      </w:r>
      <w:r w:rsidR="003451AB">
        <w:t>K</w:t>
      </w:r>
      <w:r>
        <w:t xml:space="preserve">a Szmert, </w:t>
      </w:r>
      <w:r w:rsidRPr="000624CA">
        <w:rPr>
          <w:rStyle w:val="teipersName"/>
        </w:rPr>
        <w:t>Jesush</w:t>
      </w:r>
      <w:r>
        <w:t>! dai nam Szrechno</w:t>
      </w:r>
      <w:r>
        <w:br/>
        <w:t>vmret,</w:t>
      </w:r>
      <w:r>
        <w:br/>
        <w:t>Od na</w:t>
      </w:r>
      <w:r w:rsidRPr="00E61788">
        <w:t>ſ</w:t>
      </w:r>
      <w:r>
        <w:t xml:space="preserve">z budi </w:t>
      </w:r>
      <w:r w:rsidRPr="000624CA">
        <w:rPr>
          <w:rStyle w:val="teipersName"/>
        </w:rPr>
        <w:t>Jesush</w:t>
      </w:r>
      <w:r>
        <w:t xml:space="preserve"> hvalen, na ve</w:t>
      </w:r>
      <w:r w:rsidR="003451AB">
        <w:t>K</w:t>
      </w:r>
      <w:r>
        <w:t xml:space="preserve">e rechem </w:t>
      </w:r>
    </w:p>
    <w:p w14:paraId="2939B926" w14:textId="3BA2BD24" w:rsidR="00A8255D" w:rsidRDefault="00A8255D" w:rsidP="00F82E30">
      <w:pPr>
        <w:pStyle w:val="teiclosure"/>
      </w:pPr>
      <w:r>
        <w:t>Amen.</w:t>
      </w:r>
    </w:p>
    <w:p w14:paraId="311E2D30" w14:textId="77777777" w:rsidR="00A8255D" w:rsidRDefault="00A8255D" w:rsidP="003412C7">
      <w:pPr>
        <w:rPr>
          <w:sz w:val="24"/>
          <w:szCs w:val="24"/>
        </w:rPr>
      </w:pPr>
    </w:p>
    <w:p w14:paraId="54733A68" w14:textId="205EFC42" w:rsidR="00A8255D" w:rsidRDefault="00A8255D" w:rsidP="00DC6346">
      <w:pPr>
        <w:pStyle w:val="Naslov2"/>
      </w:pPr>
      <w:r>
        <w:t xml:space="preserve">Vu Vremenu </w:t>
      </w:r>
      <w:r w:rsidR="003451AB">
        <w:t>K</w:t>
      </w:r>
      <w:r>
        <w:t>risoz</w:t>
      </w:r>
      <w:r w:rsidR="003451AB">
        <w:t>K</w:t>
      </w:r>
      <w:r>
        <w:t>ih Dnevih.</w:t>
      </w:r>
      <w:r>
        <w:br/>
        <w:t>Na Notu: No= 292.</w:t>
      </w:r>
    </w:p>
    <w:p w14:paraId="5B51C9CA" w14:textId="4EAF07D8" w:rsidR="00A8255D" w:rsidRDefault="003451AB" w:rsidP="00497B23">
      <w:pPr>
        <w:pStyle w:val="teiab"/>
      </w:pPr>
      <w:r>
        <w:t>K</w:t>
      </w:r>
      <w:r w:rsidR="00A8255D">
        <w:t>erscheni</w:t>
      </w:r>
      <w:r>
        <w:t>K</w:t>
      </w:r>
      <w:r w:rsidR="00A8255D">
        <w:t xml:space="preserve">i! </w:t>
      </w:r>
      <w:r>
        <w:t>K</w:t>
      </w:r>
      <w:r w:rsidR="00A8255D">
        <w:t>a</w:t>
      </w:r>
      <w:r>
        <w:t>K</w:t>
      </w:r>
      <w:r w:rsidR="00A8255D">
        <w:t xml:space="preserve"> je dusnozt, Szerdcza vasha na pobosnozt,</w:t>
      </w:r>
      <w:r w:rsidR="00A8255D">
        <w:br/>
        <w:t>Y pamet vi pripravlaite, Mi</w:t>
      </w:r>
      <w:r w:rsidR="00A8255D" w:rsidRPr="00E61788">
        <w:t>ſ</w:t>
      </w:r>
      <w:r w:rsidR="00A8255D">
        <w:t xml:space="preserve">zli gor Bogi </w:t>
      </w:r>
      <w:r w:rsidR="00DC6346" w:rsidRPr="00DC6346">
        <w:rPr>
          <w:rStyle w:val="teiadd"/>
        </w:rPr>
        <w:t xml:space="preserve">Mishlenye Boga </w:t>
      </w:r>
      <w:r w:rsidR="00A8255D">
        <w:t xml:space="preserve">alduite. </w:t>
      </w:r>
    </w:p>
    <w:p w14:paraId="5E4CEF70" w14:textId="034192C8" w:rsidR="00A8255D" w:rsidRDefault="00A8255D" w:rsidP="00497B23">
      <w:pPr>
        <w:pStyle w:val="teiab"/>
      </w:pPr>
      <w:r>
        <w:t xml:space="preserve">Ar Bog je </w:t>
      </w:r>
      <w:r w:rsidRPr="00DC6346">
        <w:rPr>
          <w:rStyle w:val="teidel"/>
        </w:rPr>
        <w:t>ztvarni</w:t>
      </w:r>
      <w:r w:rsidR="003451AB" w:rsidRPr="00DC6346">
        <w:rPr>
          <w:rStyle w:val="teidel"/>
        </w:rPr>
        <w:t>K</w:t>
      </w:r>
      <w:r>
        <w:t xml:space="preserve"> </w:t>
      </w:r>
      <w:r w:rsidRPr="00DC6346">
        <w:rPr>
          <w:rStyle w:val="teiadd"/>
        </w:rPr>
        <w:t>ztvoril</w:t>
      </w:r>
      <w:r>
        <w:t xml:space="preserve"> v</w:t>
      </w:r>
      <w:r w:rsidRPr="00E61788">
        <w:t>ſ</w:t>
      </w:r>
      <w:r>
        <w:t xml:space="preserve">ze rechi, to Nebo, zemla nam </w:t>
      </w:r>
      <w:r w:rsidR="003451AB">
        <w:t>K</w:t>
      </w:r>
      <w:r>
        <w:t>richi,</w:t>
      </w:r>
      <w:r>
        <w:br/>
        <w:t>Od nyega v</w:t>
      </w:r>
      <w:r w:rsidRPr="00E61788">
        <w:t>ſ</w:t>
      </w:r>
      <w:r>
        <w:t>ze Sivlenye ma, on v</w:t>
      </w:r>
      <w:r w:rsidRPr="00E61788">
        <w:t>ſ</w:t>
      </w:r>
      <w:r>
        <w:t>zem potrebnu hranu da.</w:t>
      </w:r>
    </w:p>
    <w:p w14:paraId="4BE8DA95" w14:textId="2EFBE5CD" w:rsidR="00A8255D" w:rsidRDefault="00A8255D" w:rsidP="00DC6346">
      <w:pPr>
        <w:pStyle w:val="teiclosure"/>
      </w:pPr>
      <w:r>
        <w:t>V. C.</w:t>
      </w:r>
    </w:p>
    <w:p w14:paraId="10ABBEBF" w14:textId="77777777" w:rsidR="00A8255D" w:rsidRDefault="00A8255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2CFD3D" w14:textId="3DCBBB5B" w:rsidR="00A8255D" w:rsidRDefault="00A8255D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/220/</w:t>
      </w:r>
    </w:p>
    <w:p w14:paraId="27C14DA0" w14:textId="55D0A180" w:rsidR="00A8255D" w:rsidRDefault="00A8255D" w:rsidP="00DC6346">
      <w:pPr>
        <w:pStyle w:val="teifwPageNum"/>
      </w:pPr>
      <w:r>
        <w:t>456.</w:t>
      </w:r>
    </w:p>
    <w:p w14:paraId="4BDF6FCB" w14:textId="39D8F773" w:rsidR="00A8255D" w:rsidRDefault="00A8255D" w:rsidP="00497B23">
      <w:pPr>
        <w:pStyle w:val="teiab"/>
      </w:pPr>
      <w:r>
        <w:t>Da Szuncze lepo szveti nam, to on vchini, ja dobro znam</w:t>
      </w:r>
      <w:r>
        <w:br/>
        <w:t>Da Sito ra</w:t>
      </w:r>
      <w:r w:rsidRPr="00E61788">
        <w:t>ſ</w:t>
      </w:r>
      <w:r>
        <w:t>ze, on vchini, y da sze trava zeleni.</w:t>
      </w:r>
    </w:p>
    <w:p w14:paraId="3C44E383" w14:textId="3676AFF9" w:rsidR="00A8255D" w:rsidRDefault="00A8255D" w:rsidP="00497B23">
      <w:pPr>
        <w:pStyle w:val="teiab"/>
      </w:pPr>
      <w:r>
        <w:t>Poglei na na</w:t>
      </w:r>
      <w:r w:rsidRPr="00E61788">
        <w:t>ſ</w:t>
      </w:r>
      <w:r>
        <w:t>z Bog szmileni! Milozti tve szmo potrebni,</w:t>
      </w:r>
      <w:r>
        <w:br/>
      </w:r>
      <w:r w:rsidR="003451AB">
        <w:t>K</w:t>
      </w:r>
      <w:r>
        <w:t>-Dobromu ti na</w:t>
      </w:r>
      <w:r w:rsidRPr="00E61788">
        <w:t>ſ</w:t>
      </w:r>
      <w:r>
        <w:t>z oberni, y od v</w:t>
      </w:r>
      <w:r w:rsidRPr="00E61788">
        <w:t>ſ</w:t>
      </w:r>
      <w:r>
        <w:t>zega zloga odverni.</w:t>
      </w:r>
    </w:p>
    <w:p w14:paraId="7B191A56" w14:textId="32E95F7B" w:rsidR="00A8255D" w:rsidRDefault="00A8255D" w:rsidP="00497B23">
      <w:pPr>
        <w:pStyle w:val="teiab"/>
      </w:pPr>
      <w:r>
        <w:t>Da huda Megla chre</w:t>
      </w:r>
      <w:r w:rsidRPr="00E61788">
        <w:t>ſ</w:t>
      </w:r>
      <w:r>
        <w:t xml:space="preserve">z, </w:t>
      </w:r>
      <w:r w:rsidRPr="00DC6346">
        <w:rPr>
          <w:rStyle w:val="teiadd"/>
        </w:rPr>
        <w:t>naſz</w:t>
      </w:r>
      <w:r>
        <w:t xml:space="preserve"> gre, z-nye germi, trez</w:t>
      </w:r>
      <w:r w:rsidR="003451AB">
        <w:t>K</w:t>
      </w:r>
      <w:r>
        <w:t>a, bliz</w:t>
      </w:r>
      <w:r w:rsidR="003451AB">
        <w:t>K</w:t>
      </w:r>
      <w:r>
        <w:t>a</w:t>
      </w:r>
      <w:r w:rsidRPr="00E61788">
        <w:t>ſ</w:t>
      </w:r>
      <w:r>
        <w:t>ze,</w:t>
      </w:r>
      <w:r>
        <w:br/>
        <w:t xml:space="preserve">Te Szada zemle chuvai ti, da </w:t>
      </w:r>
      <w:r w:rsidR="003451AB">
        <w:t>K</w:t>
      </w:r>
      <w:r>
        <w:t>var nam tocha nevchini.</w:t>
      </w:r>
    </w:p>
    <w:p w14:paraId="1611F147" w14:textId="3CE36401" w:rsidR="00A8255D" w:rsidRDefault="00A8255D" w:rsidP="00497B23">
      <w:pPr>
        <w:pStyle w:val="teiab"/>
      </w:pPr>
      <w:r>
        <w:t>Da te za Otcza zpoznamo, v</w:t>
      </w:r>
      <w:r w:rsidRPr="00E61788">
        <w:t>ſ</w:t>
      </w:r>
      <w:r>
        <w:t>zigdar chaztimo, hvalimo,</w:t>
      </w:r>
      <w:r>
        <w:br/>
        <w:t xml:space="preserve">Zapoved tvoju zvershimo, y </w:t>
      </w:r>
      <w:r w:rsidR="003451AB">
        <w:t>K</w:t>
      </w:r>
      <w:r>
        <w:t>-tebi v</w:t>
      </w:r>
      <w:r w:rsidRPr="00E61788">
        <w:t>ſ</w:t>
      </w:r>
      <w:r>
        <w:t>zi pribesimo.</w:t>
      </w:r>
    </w:p>
    <w:p w14:paraId="66652E95" w14:textId="77777777" w:rsidR="00A8255D" w:rsidRDefault="00A8255D" w:rsidP="003412C7">
      <w:pPr>
        <w:rPr>
          <w:sz w:val="24"/>
          <w:szCs w:val="24"/>
        </w:rPr>
      </w:pPr>
    </w:p>
    <w:p w14:paraId="2EBCBB41" w14:textId="2DF9B71B" w:rsidR="00A8255D" w:rsidRDefault="00A8255D" w:rsidP="00DC6346">
      <w:pPr>
        <w:pStyle w:val="Naslov2"/>
      </w:pPr>
      <w:r>
        <w:t>Za Decha</w:t>
      </w:r>
      <w:r w:rsidR="003451AB">
        <w:t>K</w:t>
      </w:r>
      <w:r>
        <w:t>e, ali Di</w:t>
      </w:r>
      <w:r w:rsidR="003451AB">
        <w:t>K</w:t>
      </w:r>
      <w:r>
        <w:t>liche.</w:t>
      </w:r>
      <w:r>
        <w:br/>
        <w:t>Na Notu: No= 293.</w:t>
      </w:r>
    </w:p>
    <w:p w14:paraId="266B386D" w14:textId="6E40CE02" w:rsidR="00A8255D" w:rsidRDefault="00A8255D" w:rsidP="00497B23">
      <w:pPr>
        <w:pStyle w:val="teiab"/>
      </w:pPr>
      <w:r>
        <w:t xml:space="preserve">P. Doite da </w:t>
      </w:r>
      <w:r w:rsidR="003451AB">
        <w:t>K</w:t>
      </w:r>
      <w:r>
        <w:t>-Szveti Meshi N. Paibichi,</w:t>
      </w:r>
      <w:r>
        <w:br/>
        <w:t xml:space="preserve">D. = </w:t>
      </w:r>
      <w:r>
        <w:tab/>
        <w:t>=</w:t>
      </w:r>
      <w:r>
        <w:tab/>
        <w:t>=</w:t>
      </w:r>
      <w:r>
        <w:tab/>
        <w:t>=</w:t>
      </w:r>
      <w:r>
        <w:tab/>
        <w:t>N. Di</w:t>
      </w:r>
      <w:r w:rsidR="003451AB">
        <w:t>K</w:t>
      </w:r>
      <w:r>
        <w:t>lichi,</w:t>
      </w:r>
      <w:r>
        <w:br/>
        <w:t xml:space="preserve">P. </w:t>
      </w:r>
      <w:r w:rsidR="003451AB">
        <w:t>K</w:t>
      </w:r>
      <w:r>
        <w:t>i zte nyu plachali, Bogu alduvali.</w:t>
      </w:r>
      <w:r>
        <w:br/>
        <w:t xml:space="preserve">D. </w:t>
      </w:r>
      <w:r w:rsidR="003451AB">
        <w:t>K</w:t>
      </w:r>
      <w:r>
        <w:t>oje =</w:t>
      </w:r>
      <w:r>
        <w:tab/>
        <w:t>=</w:t>
      </w:r>
      <w:r w:rsidR="00DC6346">
        <w:tab/>
      </w:r>
      <w:r>
        <w:t xml:space="preserve"> plachale, = </w:t>
      </w:r>
      <w:r w:rsidR="00DC6346">
        <w:tab/>
      </w:r>
      <w:r>
        <w:t>alduvale.</w:t>
      </w:r>
    </w:p>
    <w:p w14:paraId="459240B0" w14:textId="092115CA" w:rsidR="00A8255D" w:rsidRDefault="00A8255D" w:rsidP="00497B23">
      <w:pPr>
        <w:pStyle w:val="teiab"/>
      </w:pPr>
      <w:r>
        <w:t>P. Ti vel</w:t>
      </w:r>
      <w:r w:rsidR="003451AB">
        <w:t>K</w:t>
      </w:r>
      <w:r>
        <w:t>i, y ti mali szu</w:t>
      </w:r>
      <w:r w:rsidRPr="00E61788">
        <w:t>ſ</w:t>
      </w:r>
      <w:r>
        <w:t>ze lepo z-</w:t>
      </w:r>
      <w:r w:rsidR="003451AB">
        <w:t>K</w:t>
      </w:r>
      <w:r>
        <w:t>up zbrali,</w:t>
      </w:r>
      <w:r>
        <w:br/>
        <w:t>D. Te vel</w:t>
      </w:r>
      <w:r w:rsidR="003451AB">
        <w:t>K</w:t>
      </w:r>
      <w:r>
        <w:t>e, y te male</w:t>
      </w:r>
      <w:r>
        <w:tab/>
        <w:t>=</w:t>
      </w:r>
      <w:r>
        <w:tab/>
        <w:t>=    = zbrale,</w:t>
      </w:r>
      <w:r>
        <w:br/>
        <w:t>P. Szirote</w:t>
      </w:r>
      <w:r w:rsidR="003451AB">
        <w:t>K</w:t>
      </w:r>
      <w:r>
        <w:t>i bogi</w:t>
      </w:r>
      <w:r>
        <w:tab/>
        <w:t>z-</w:t>
      </w:r>
      <w:r w:rsidR="003451AB">
        <w:t>K</w:t>
      </w:r>
      <w:r>
        <w:t>up szu</w:t>
      </w:r>
      <w:r w:rsidRPr="00E61788">
        <w:t>ſ</w:t>
      </w:r>
      <w:r>
        <w:t>zi zlosili.</w:t>
      </w:r>
      <w:r>
        <w:br/>
        <w:t>D. Sziroticze boge</w:t>
      </w:r>
      <w:r>
        <w:tab/>
        <w:t>=</w:t>
      </w:r>
      <w:r>
        <w:tab/>
        <w:t>=</w:t>
      </w:r>
      <w:r>
        <w:tab/>
        <w:t>zlosile.</w:t>
      </w:r>
    </w:p>
    <w:p w14:paraId="291919E1" w14:textId="258EBB6D" w:rsidR="00A8255D" w:rsidRDefault="00A8255D" w:rsidP="00497B23">
      <w:pPr>
        <w:pStyle w:val="teiab"/>
      </w:pPr>
      <w:r>
        <w:t>P. Dva zta nyu zdai platila, y zta lepo pro</w:t>
      </w:r>
      <w:r w:rsidRPr="00E61788">
        <w:t>ſ</w:t>
      </w:r>
      <w:r>
        <w:t>zila,</w:t>
      </w:r>
      <w:r>
        <w:br/>
        <w:t xml:space="preserve">D. Dve </w:t>
      </w:r>
      <w:r>
        <w:tab/>
        <w:t>=</w:t>
      </w:r>
      <w:r>
        <w:tab/>
        <w:t>=</w:t>
      </w:r>
      <w:r>
        <w:tab/>
        <w:t>= platile, =</w:t>
      </w:r>
      <w:r>
        <w:tab/>
        <w:t>=</w:t>
      </w:r>
      <w:r>
        <w:tab/>
        <w:t>= pro</w:t>
      </w:r>
      <w:r w:rsidRPr="00E61788">
        <w:t>ſ</w:t>
      </w:r>
      <w:r>
        <w:t>zile,</w:t>
      </w:r>
      <w:r>
        <w:br/>
        <w:t>Ry. D. Gozpod szluste Mosha na nashu Mainigu.</w:t>
      </w:r>
    </w:p>
    <w:p w14:paraId="57244598" w14:textId="6BD0495B" w:rsidR="00534962" w:rsidRDefault="00A8255D" w:rsidP="00497B23">
      <w:pPr>
        <w:pStyle w:val="teiab"/>
      </w:pPr>
      <w:r>
        <w:t>=</w:t>
      </w:r>
      <w:r>
        <w:tab/>
        <w:t>=</w:t>
      </w:r>
      <w:r>
        <w:tab/>
        <w:t>=</w:t>
      </w:r>
      <w:r>
        <w:tab/>
        <w:t>=</w:t>
      </w:r>
      <w:r>
        <w:tab/>
        <w:t>=</w:t>
      </w:r>
      <w:r>
        <w:tab/>
        <w:t>=</w:t>
      </w:r>
    </w:p>
    <w:p w14:paraId="309B2364" w14:textId="77777777" w:rsidR="00534962" w:rsidRDefault="00534962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69F45C" w14:textId="65827D53" w:rsidR="00A8255D" w:rsidRDefault="00534962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/221/</w:t>
      </w:r>
    </w:p>
    <w:p w14:paraId="4AA98C91" w14:textId="05D513D2" w:rsidR="00534962" w:rsidRDefault="00534962" w:rsidP="00DC6346">
      <w:pPr>
        <w:pStyle w:val="teifwPageNum"/>
      </w:pPr>
      <w:r>
        <w:t>457.</w:t>
      </w:r>
    </w:p>
    <w:p w14:paraId="5A0ED382" w14:textId="677246C7" w:rsidR="00534962" w:rsidRDefault="00534962" w:rsidP="00497B23">
      <w:pPr>
        <w:pStyle w:val="teiab"/>
      </w:pPr>
      <w:r>
        <w:t>Mainiga pa je tota, dabi nam vechni Bog dal</w:t>
      </w:r>
      <w:r>
        <w:br/>
        <w:t xml:space="preserve">Segen Bosji, </w:t>
      </w:r>
      <w:r w:rsidR="00615D22">
        <w:t>zdravje, Dushno zvelichenye.</w:t>
      </w:r>
    </w:p>
    <w:p w14:paraId="5ADCE60C" w14:textId="76C990B6" w:rsidR="00615D22" w:rsidRDefault="00615D22" w:rsidP="00497B23">
      <w:pPr>
        <w:pStyle w:val="teiab"/>
      </w:pPr>
      <w:r>
        <w:t>To je lepo zvolenye, ta</w:t>
      </w:r>
      <w:r w:rsidR="003451AB">
        <w:t>K</w:t>
      </w:r>
      <w:r>
        <w:t>ai dobro Chinenye.</w:t>
      </w:r>
      <w:r>
        <w:br/>
        <w:t xml:space="preserve">Szvete Meshe </w:t>
      </w:r>
      <w:r w:rsidR="003451AB">
        <w:t>K</w:t>
      </w:r>
      <w:r>
        <w:t>oji puztite Szlusiti.</w:t>
      </w:r>
    </w:p>
    <w:p w14:paraId="61AEA3FA" w14:textId="680D9FCE" w:rsidR="00615D22" w:rsidRDefault="00615D22" w:rsidP="00497B23">
      <w:pPr>
        <w:pStyle w:val="teiab"/>
      </w:pPr>
      <w:r>
        <w:t>Dobri szu szveti Pozti, dobri szu y Almostvi,</w:t>
      </w:r>
      <w:r>
        <w:br/>
        <w:t>Szveta Molitvicza je Bogu povolna.</w:t>
      </w:r>
    </w:p>
    <w:p w14:paraId="6286CA59" w14:textId="3B151240" w:rsidR="00615D22" w:rsidRDefault="00615D22" w:rsidP="00497B23">
      <w:pPr>
        <w:pStyle w:val="teiab"/>
      </w:pPr>
      <w:r>
        <w:t>Ali prestimaneshi je Szveti Aldov Meshni,</w:t>
      </w:r>
      <w:r>
        <w:br/>
        <w:t xml:space="preserve">Mesha znamenuje </w:t>
      </w:r>
      <w:r w:rsidRPr="00DC6346">
        <w:rPr>
          <w:rStyle w:val="teipersName"/>
        </w:rPr>
        <w:t>Jesusha</w:t>
      </w:r>
      <w:r>
        <w:t xml:space="preserve"> Terplenye.</w:t>
      </w:r>
    </w:p>
    <w:p w14:paraId="4517BF5C" w14:textId="7332A1AE" w:rsidR="00615D22" w:rsidRDefault="00615D22" w:rsidP="00497B23">
      <w:pPr>
        <w:pStyle w:val="teiab"/>
      </w:pPr>
      <w:r>
        <w:t>O Szvet Szvet Szvet szi nash Bog! ti szi naive</w:t>
      </w:r>
      <w:r w:rsidR="003451AB">
        <w:t>K</w:t>
      </w:r>
      <w:r>
        <w:t>shi Gozpod,</w:t>
      </w:r>
      <w:r>
        <w:br/>
        <w:t>Nai tebe v</w:t>
      </w:r>
      <w:r w:rsidRPr="00E61788">
        <w:t>ſ</w:t>
      </w:r>
      <w:r>
        <w:t>ze chazti na zemli na Nebi.</w:t>
      </w:r>
    </w:p>
    <w:p w14:paraId="591E3F9F" w14:textId="03BD7BBC" w:rsidR="00615D22" w:rsidRDefault="00615D22" w:rsidP="00497B23">
      <w:pPr>
        <w:pStyle w:val="teiab"/>
      </w:pPr>
      <w:r>
        <w:t>Zdai hote z-menum, gremo pred Szveto reshno Telo,</w:t>
      </w:r>
      <w:r>
        <w:br/>
        <w:t>Tam dol po</w:t>
      </w:r>
      <w:r w:rsidR="003451AB">
        <w:t>K</w:t>
      </w:r>
      <w:r>
        <w:t>le</w:t>
      </w:r>
      <w:r w:rsidR="003451AB">
        <w:t>K</w:t>
      </w:r>
      <w:r>
        <w:t>nimo, y ta</w:t>
      </w:r>
      <w:r w:rsidR="003451AB">
        <w:t>K</w:t>
      </w:r>
      <w:r>
        <w:t xml:space="preserve"> v</w:t>
      </w:r>
      <w:r w:rsidRPr="00E61788">
        <w:t>ſ</w:t>
      </w:r>
      <w:r>
        <w:t>zi reczimo:</w:t>
      </w:r>
    </w:p>
    <w:p w14:paraId="52DA0313" w14:textId="61BE2B99" w:rsidR="00615D22" w:rsidRDefault="00615D22" w:rsidP="00497B23">
      <w:pPr>
        <w:pStyle w:val="teiab"/>
      </w:pPr>
      <w:r>
        <w:t xml:space="preserve">O </w:t>
      </w:r>
      <w:r w:rsidRPr="00DC6346">
        <w:rPr>
          <w:rStyle w:val="teipersName"/>
        </w:rPr>
        <w:t>Jesush</w:t>
      </w:r>
      <w:r>
        <w:t xml:space="preserve"> nash lyubleni! budi nam ti szmileni,</w:t>
      </w:r>
      <w:r>
        <w:br/>
        <w:t>Zdai y na vechni cha</w:t>
      </w:r>
      <w:r w:rsidRPr="00E61788">
        <w:t>ſ</w:t>
      </w:r>
      <w:r>
        <w:t>z v-Nebe</w:t>
      </w:r>
      <w:r w:rsidRPr="00E61788">
        <w:t>ſ</w:t>
      </w:r>
      <w:r>
        <w:t>za vzemi na</w:t>
      </w:r>
      <w:r w:rsidRPr="00E61788">
        <w:t>ſ</w:t>
      </w:r>
      <w:r>
        <w:t>z.</w:t>
      </w:r>
    </w:p>
    <w:p w14:paraId="0C102092" w14:textId="77777777" w:rsidR="00615D22" w:rsidRDefault="00615D22" w:rsidP="003412C7">
      <w:pPr>
        <w:rPr>
          <w:sz w:val="24"/>
          <w:szCs w:val="24"/>
        </w:rPr>
      </w:pPr>
    </w:p>
    <w:p w14:paraId="579B6D03" w14:textId="210E667C" w:rsidR="00615D22" w:rsidRDefault="00615D22" w:rsidP="00DC6346">
      <w:pPr>
        <w:pStyle w:val="Naslov2"/>
      </w:pPr>
      <w:r>
        <w:t>Od novoga Meshni</w:t>
      </w:r>
      <w:r w:rsidR="003451AB">
        <w:t>K</w:t>
      </w:r>
      <w:r>
        <w:t>a.</w:t>
      </w:r>
      <w:r>
        <w:br/>
        <w:t>Na Notu: No= 294.</w:t>
      </w:r>
    </w:p>
    <w:p w14:paraId="5CE1CEAA" w14:textId="3710FE05" w:rsidR="00615D22" w:rsidRDefault="00615D22" w:rsidP="00497B23">
      <w:pPr>
        <w:pStyle w:val="teiab"/>
      </w:pPr>
      <w:r>
        <w:t>Ve</w:t>
      </w:r>
      <w:r w:rsidRPr="00E61788">
        <w:t>ſ</w:t>
      </w:r>
      <w:r>
        <w:t>zeli</w:t>
      </w:r>
      <w:r w:rsidRPr="00E61788">
        <w:t>ſ</w:t>
      </w:r>
      <w:r>
        <w:t>ze Novo = Meshni</w:t>
      </w:r>
      <w:r w:rsidR="003451AB">
        <w:t>K</w:t>
      </w:r>
      <w:r>
        <w:t xml:space="preserve"> N. N. Segnani,</w:t>
      </w:r>
      <w:r>
        <w:br/>
        <w:t>Poztal szi Bosji Nameztni</w:t>
      </w:r>
      <w:r w:rsidR="003451AB">
        <w:t>K</w:t>
      </w:r>
      <w:r>
        <w:t>, Dush Vrachitel zebrani.</w:t>
      </w:r>
      <w:r>
        <w:br/>
        <w:t>Ti szi dene</w:t>
      </w:r>
      <w:r w:rsidRPr="00E61788">
        <w:t>ſ</w:t>
      </w:r>
      <w:r>
        <w:t xml:space="preserve">z </w:t>
      </w:r>
      <w:r w:rsidRPr="00DC6346">
        <w:rPr>
          <w:rStyle w:val="teiadd"/>
        </w:rPr>
        <w:t>ta</w:t>
      </w:r>
      <w:r w:rsidR="003451AB" w:rsidRPr="00DC6346">
        <w:rPr>
          <w:rStyle w:val="teiadd"/>
        </w:rPr>
        <w:t>K</w:t>
      </w:r>
      <w:r w:rsidRPr="00DC6346">
        <w:rPr>
          <w:rStyle w:val="teiadd"/>
        </w:rPr>
        <w:t>o</w:t>
      </w:r>
      <w:r>
        <w:t xml:space="preserve"> ja</w:t>
      </w:r>
      <w:r w:rsidR="003451AB">
        <w:t>K</w:t>
      </w:r>
      <w:r>
        <w:t>o szrechen, y pri Bogu moguchen,</w:t>
      </w:r>
      <w:r>
        <w:br/>
        <w:t>Da iz Neba na tve rechi ztupi Bog v</w:t>
      </w:r>
      <w:r w:rsidRPr="00E61788">
        <w:t>ſ</w:t>
      </w:r>
      <w:r>
        <w:t>zamoguchi.</w:t>
      </w:r>
    </w:p>
    <w:p w14:paraId="7E0A3D0C" w14:textId="707E04D5" w:rsidR="00615D22" w:rsidRDefault="00615D22" w:rsidP="00DC6346">
      <w:pPr>
        <w:pStyle w:val="teiclosure"/>
      </w:pPr>
      <w:r>
        <w:t>V. C.</w:t>
      </w:r>
    </w:p>
    <w:p w14:paraId="2D8C54DE" w14:textId="77777777" w:rsidR="00615D22" w:rsidRDefault="00615D22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F9494E" w14:textId="5B72737F" w:rsidR="00615D22" w:rsidRDefault="00615D22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/222/</w:t>
      </w:r>
    </w:p>
    <w:p w14:paraId="7BA09B4B" w14:textId="4BB0BC51" w:rsidR="00615D22" w:rsidRDefault="00615D22" w:rsidP="00DC6346">
      <w:pPr>
        <w:pStyle w:val="teifwPageNum"/>
      </w:pPr>
      <w:r>
        <w:t>458.</w:t>
      </w:r>
    </w:p>
    <w:p w14:paraId="50C5B4AA" w14:textId="6D1FCDB9" w:rsidR="00615D22" w:rsidRDefault="00615D22" w:rsidP="00497B23">
      <w:pPr>
        <w:pStyle w:val="teiab"/>
      </w:pPr>
      <w:r>
        <w:t>Chazt szi dobil Apostolov v-Ru</w:t>
      </w:r>
      <w:r w:rsidR="003451AB">
        <w:t>K</w:t>
      </w:r>
      <w:r>
        <w:t>ah Boga dersati,</w:t>
      </w:r>
      <w:r>
        <w:br/>
        <w:t>Vnogo ve</w:t>
      </w:r>
      <w:r w:rsidR="003451AB">
        <w:t>K</w:t>
      </w:r>
      <w:r>
        <w:t>shju od Angelov, znash Boga alduvati.</w:t>
      </w:r>
      <w:r>
        <w:br/>
        <w:t>Chazt imash Nebo odpreti, y grehe odvezati,</w:t>
      </w:r>
      <w:r>
        <w:br/>
        <w:t>A</w:t>
      </w:r>
      <w:r w:rsidR="003451AB">
        <w:t>K</w:t>
      </w:r>
      <w:r>
        <w:t>o greshni</w:t>
      </w:r>
      <w:r w:rsidR="003451AB">
        <w:t>K</w:t>
      </w:r>
      <w:r>
        <w:t xml:space="preserve"> na zpovedi obecha pobolshati.</w:t>
      </w:r>
    </w:p>
    <w:p w14:paraId="6354035F" w14:textId="6A00D531" w:rsidR="00615D22" w:rsidRDefault="00615D22" w:rsidP="00497B23">
      <w:pPr>
        <w:pStyle w:val="teiab"/>
      </w:pPr>
      <w:r>
        <w:t>Zpomeni</w:t>
      </w:r>
      <w:r w:rsidRPr="00E61788">
        <w:t>ſ</w:t>
      </w:r>
      <w:r>
        <w:t xml:space="preserve">ze z-Roditelov, </w:t>
      </w:r>
      <w:r w:rsidR="003451AB">
        <w:t>K</w:t>
      </w:r>
      <w:r>
        <w:t>i szu te gor z</w:t>
      </w:r>
      <w:r w:rsidR="003451AB">
        <w:t>K</w:t>
      </w:r>
      <w:r>
        <w:t>opali,</w:t>
      </w:r>
      <w:r>
        <w:br/>
        <w:t xml:space="preserve">Z-Tvojih Dobrochinitelov, </w:t>
      </w:r>
      <w:r w:rsidR="003451AB">
        <w:t>K</w:t>
      </w:r>
      <w:r>
        <w:t>oji szu te S</w:t>
      </w:r>
      <w:r w:rsidR="003451AB">
        <w:t>K</w:t>
      </w:r>
      <w:r>
        <w:t>olali;</w:t>
      </w:r>
      <w:r>
        <w:br/>
        <w:t>Zpomeni</w:t>
      </w:r>
      <w:r w:rsidRPr="00E61788">
        <w:t>ſ</w:t>
      </w:r>
      <w:r>
        <w:t>ze iz Rodbine, y z-tvojih v</w:t>
      </w:r>
      <w:r w:rsidRPr="00E61788">
        <w:t>ſ</w:t>
      </w:r>
      <w:r>
        <w:t>zeh Szu</w:t>
      </w:r>
      <w:r w:rsidRPr="00E61788">
        <w:t>ſ</w:t>
      </w:r>
      <w:r>
        <w:t>zedov,</w:t>
      </w:r>
      <w:r>
        <w:br/>
        <w:t>Iz ove czele Obchine, y z-tvojih Priatelov.</w:t>
      </w:r>
    </w:p>
    <w:p w14:paraId="6F28E2EE" w14:textId="39B6C98B" w:rsidR="00615D22" w:rsidRDefault="00615D22" w:rsidP="00497B23">
      <w:pPr>
        <w:pStyle w:val="teiab"/>
      </w:pPr>
      <w:r>
        <w:t xml:space="preserve">Moli Boga za Dushicze, </w:t>
      </w:r>
      <w:r w:rsidR="003451AB">
        <w:t>K</w:t>
      </w:r>
      <w:r>
        <w:t>oje v-Hiczah terpiu,</w:t>
      </w:r>
      <w:r>
        <w:br/>
        <w:t>Da bu vidle Bosje Licze, od te pomoch seliu.</w:t>
      </w:r>
      <w:r>
        <w:br/>
        <w:t>Zadnich za na</w:t>
      </w:r>
      <w:r w:rsidRPr="00E61788">
        <w:t>ſ</w:t>
      </w:r>
      <w:r>
        <w:t>z v</w:t>
      </w:r>
      <w:r w:rsidRPr="00E61788">
        <w:t>ſ</w:t>
      </w:r>
      <w:r>
        <w:t>ze ti moli, da v-Nebu v</w:t>
      </w:r>
      <w:r w:rsidRPr="00E61788">
        <w:t>ſ</w:t>
      </w:r>
      <w:r>
        <w:t>zi doidemo,</w:t>
      </w:r>
      <w:r>
        <w:br/>
        <w:t>Blago</w:t>
      </w:r>
      <w:r w:rsidRPr="00E61788">
        <w:t>ſ</w:t>
      </w:r>
      <w:r>
        <w:t>zlova nam podeli, za to te v</w:t>
      </w:r>
      <w:r w:rsidRPr="00E61788">
        <w:t>ſ</w:t>
      </w:r>
      <w:r>
        <w:t>zi pro</w:t>
      </w:r>
      <w:r w:rsidRPr="00E61788">
        <w:t>ſ</w:t>
      </w:r>
      <w:r>
        <w:t>zimo.</w:t>
      </w:r>
    </w:p>
    <w:p w14:paraId="54434A05" w14:textId="77777777" w:rsidR="00615D22" w:rsidRDefault="00615D22" w:rsidP="003412C7">
      <w:pPr>
        <w:rPr>
          <w:sz w:val="24"/>
          <w:szCs w:val="24"/>
        </w:rPr>
      </w:pPr>
    </w:p>
    <w:p w14:paraId="001B6F85" w14:textId="262427FD" w:rsidR="00615D22" w:rsidRDefault="00615D22" w:rsidP="00F27266">
      <w:pPr>
        <w:pStyle w:val="Naslov2"/>
      </w:pPr>
      <w:r>
        <w:t>Od Boja</w:t>
      </w:r>
      <w:r>
        <w:br/>
        <w:t>Na Notu: No= 295.</w:t>
      </w:r>
    </w:p>
    <w:p w14:paraId="3614D79C" w14:textId="5928E669" w:rsidR="00437574" w:rsidRDefault="00437574" w:rsidP="00497B23">
      <w:pPr>
        <w:pStyle w:val="teiab"/>
      </w:pPr>
      <w:r>
        <w:t>Vuderl je Bog v</w:t>
      </w:r>
      <w:r w:rsidRPr="00E61788">
        <w:t>ſ</w:t>
      </w:r>
      <w:r>
        <w:t>ze moguchni zdai Szveta z-</w:t>
      </w:r>
      <w:r w:rsidR="003451AB">
        <w:t>K</w:t>
      </w:r>
      <w:r>
        <w:t>astigami;</w:t>
      </w:r>
      <w:r>
        <w:br/>
        <w:t>Szvadili szu</w:t>
      </w:r>
      <w:r w:rsidRPr="00E61788">
        <w:t>ſ</w:t>
      </w:r>
      <w:r>
        <w:t>ze ti mochni, szvoga Luztva Vaivodi;</w:t>
      </w:r>
      <w:r>
        <w:br/>
        <w:t xml:space="preserve">Ztrelba Sidove raztira, </w:t>
      </w:r>
      <w:r w:rsidR="003451AB">
        <w:t>K</w:t>
      </w:r>
      <w:r>
        <w:t>erv Chlovech</w:t>
      </w:r>
      <w:r w:rsidR="003451AB">
        <w:t>K</w:t>
      </w:r>
      <w:r>
        <w:t>u tochi Mech,</w:t>
      </w:r>
      <w:r>
        <w:br/>
        <w:t>Beteg, Pomor sze nabira, y v</w:t>
      </w:r>
      <w:r w:rsidRPr="00E61788">
        <w:t>ſ</w:t>
      </w:r>
      <w:r>
        <w:t>ze drugo zloga vech.</w:t>
      </w:r>
    </w:p>
    <w:p w14:paraId="1B6A33E9" w14:textId="6BCECB68" w:rsidR="00437574" w:rsidRDefault="00437574" w:rsidP="00497B23">
      <w:pPr>
        <w:pStyle w:val="teiab"/>
      </w:pPr>
      <w:r>
        <w:t>Setva sze na Polyi tere, nemre tomu haz</w:t>
      </w:r>
      <w:r w:rsidR="003451AB">
        <w:t>K</w:t>
      </w:r>
      <w:r>
        <w:t>u prid,</w:t>
      </w:r>
      <w:r>
        <w:br/>
        <w:t>Ter</w:t>
      </w:r>
      <w:r w:rsidRPr="00E61788">
        <w:t>ſ</w:t>
      </w:r>
      <w:r>
        <w:t>z sze vun z-</w:t>
      </w:r>
      <w:r w:rsidR="003451AB">
        <w:t>K</w:t>
      </w:r>
      <w:r>
        <w:t>orenya zdere, nemre Szada vech rodit,</w:t>
      </w:r>
      <w:r>
        <w:br/>
        <w:t xml:space="preserve">Nebu </w:t>
      </w:r>
      <w:r w:rsidR="003451AB">
        <w:t>K</w:t>
      </w:r>
      <w:r>
        <w:t>ruha, niti Vina v-tih Or</w:t>
      </w:r>
      <w:r w:rsidRPr="00E61788">
        <w:t>ſ</w:t>
      </w:r>
      <w:r>
        <w:t>zagih, gde Boi je,</w:t>
      </w:r>
      <w:r>
        <w:br/>
        <w:t>Opeshala bu Sivina od te prevel</w:t>
      </w:r>
      <w:r w:rsidR="003451AB">
        <w:t>K</w:t>
      </w:r>
      <w:r>
        <w:t>e Vosnye.</w:t>
      </w:r>
    </w:p>
    <w:p w14:paraId="3E2E18FF" w14:textId="77777777" w:rsidR="00437574" w:rsidRDefault="0043757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7A58F8" w14:textId="5436B382" w:rsidR="00437574" w:rsidRDefault="00437574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/223/</w:t>
      </w:r>
    </w:p>
    <w:p w14:paraId="0981D0DF" w14:textId="50468CB1" w:rsidR="00437574" w:rsidRDefault="00437574" w:rsidP="00F27266">
      <w:pPr>
        <w:pStyle w:val="teifwPageNum"/>
      </w:pPr>
      <w:r>
        <w:t>459.</w:t>
      </w:r>
    </w:p>
    <w:p w14:paraId="51915A6B" w14:textId="0566F23F" w:rsidR="00437574" w:rsidRDefault="00437574" w:rsidP="00497B23">
      <w:pPr>
        <w:pStyle w:val="teiab"/>
      </w:pPr>
      <w:r>
        <w:t>Vel</w:t>
      </w:r>
      <w:r w:rsidR="003451AB">
        <w:t>K</w:t>
      </w:r>
      <w:r>
        <w:t>i grehi vchiniju, Nepo</w:t>
      </w:r>
      <w:r w:rsidR="003451AB">
        <w:t>K</w:t>
      </w:r>
      <w:r>
        <w:t>ornozt Chlove</w:t>
      </w:r>
      <w:r w:rsidR="003451AB">
        <w:t>K</w:t>
      </w:r>
      <w:r>
        <w:t>a,</w:t>
      </w:r>
      <w:r>
        <w:br/>
        <w:t>Bosji Navu</w:t>
      </w:r>
      <w:r w:rsidR="003451AB">
        <w:t>K</w:t>
      </w:r>
      <w:r>
        <w:t xml:space="preserve">, </w:t>
      </w:r>
      <w:r w:rsidR="003451AB">
        <w:t>K</w:t>
      </w:r>
      <w:r>
        <w:t xml:space="preserve">i tajiju, postui </w:t>
      </w:r>
      <w:r w:rsidR="003451AB">
        <w:t>K</w:t>
      </w:r>
      <w:r>
        <w:t>rala tvojega;</w:t>
      </w:r>
      <w:r>
        <w:br/>
        <w:t>Bosji Nameztni</w:t>
      </w:r>
      <w:r w:rsidR="003451AB">
        <w:t>K</w:t>
      </w:r>
      <w:r>
        <w:t xml:space="preserve"> na Szveti, on je tebi </w:t>
      </w:r>
      <w:r w:rsidR="003451AB">
        <w:t>K</w:t>
      </w:r>
      <w:r>
        <w:t>-dobremi,</w:t>
      </w:r>
      <w:r>
        <w:br/>
        <w:t>A</w:t>
      </w:r>
      <w:r w:rsidR="003451AB">
        <w:t>K</w:t>
      </w:r>
      <w:r>
        <w:t xml:space="preserve">o dobro chesh Siveti, che pa hudo </w:t>
      </w:r>
      <w:r w:rsidR="003451AB">
        <w:t>K</w:t>
      </w:r>
      <w:r>
        <w:t>-hudemi.</w:t>
      </w:r>
    </w:p>
    <w:p w14:paraId="7985A353" w14:textId="35C330AC" w:rsidR="00437574" w:rsidRDefault="003451AB" w:rsidP="00497B23">
      <w:pPr>
        <w:pStyle w:val="teiab"/>
      </w:pPr>
      <w:r>
        <w:t>K</w:t>
      </w:r>
      <w:r w:rsidR="00437574">
        <w:t>-Tebi o Bog tega Mira! doshli szmo v</w:t>
      </w:r>
      <w:r w:rsidR="00437574" w:rsidRPr="00E61788">
        <w:t>ſ</w:t>
      </w:r>
      <w:r w:rsidR="00437574">
        <w:t>zi Szuznati,</w:t>
      </w:r>
      <w:r w:rsidR="00437574">
        <w:br/>
        <w:t xml:space="preserve">Nai tvoi Angel nye pretira, </w:t>
      </w:r>
      <w:r>
        <w:t>K</w:t>
      </w:r>
      <w:r w:rsidR="00437574">
        <w:t>oji Szu</w:t>
      </w:r>
      <w:r w:rsidR="00437574" w:rsidRPr="00E61788">
        <w:t>ſ</w:t>
      </w:r>
      <w:r w:rsidR="00437574">
        <w:t>ze zpuntali;</w:t>
      </w:r>
      <w:r w:rsidR="00437574">
        <w:br/>
        <w:t>Dai pomoch iz Neba doli tem Cze</w:t>
      </w:r>
      <w:r w:rsidR="00437574" w:rsidRPr="00E61788">
        <w:t>ſ</w:t>
      </w:r>
      <w:r w:rsidR="00437574">
        <w:t xml:space="preserve">zari nashemi </w:t>
      </w:r>
      <w:r w:rsidR="00437574" w:rsidRPr="00F27266">
        <w:rPr>
          <w:rStyle w:val="teiadd"/>
        </w:rPr>
        <w:t>szvetlemi</w:t>
      </w:r>
      <w:r w:rsidR="00437574">
        <w:t>,</w:t>
      </w:r>
      <w:r w:rsidR="00437574">
        <w:br/>
        <w:t>V</w:t>
      </w:r>
      <w:r w:rsidR="00437574" w:rsidRPr="00E61788">
        <w:t>ſ</w:t>
      </w:r>
      <w:r w:rsidR="00437574">
        <w:t>ze Szovrasni</w:t>
      </w:r>
      <w:r>
        <w:t>K</w:t>
      </w:r>
      <w:r w:rsidR="00437574">
        <w:t>e po</w:t>
      </w:r>
      <w:r>
        <w:t>K</w:t>
      </w:r>
      <w:r w:rsidR="00437574">
        <w:t xml:space="preserve">oli </w:t>
      </w:r>
      <w:r>
        <w:t>K</w:t>
      </w:r>
      <w:r w:rsidR="00437574">
        <w:t>-miri Luztvi tvojemi.</w:t>
      </w:r>
    </w:p>
    <w:p w14:paraId="6CC9A138" w14:textId="2C7BEF29" w:rsidR="00437574" w:rsidRDefault="00437574" w:rsidP="00497B23">
      <w:pPr>
        <w:pStyle w:val="teiab"/>
      </w:pPr>
      <w:r>
        <w:t>Ali pa</w:t>
      </w:r>
      <w:r w:rsidR="003451AB">
        <w:t>K</w:t>
      </w:r>
      <w:r>
        <w:t xml:space="preserve"> raishi napravi dobro Pogodenye nam,</w:t>
      </w:r>
      <w:r>
        <w:br/>
        <w:t xml:space="preserve">Da mi bumo v-Miri zdravi tu Siveli, </w:t>
      </w:r>
      <w:r w:rsidR="003451AB">
        <w:t>K</w:t>
      </w:r>
      <w:r>
        <w:t>a</w:t>
      </w:r>
      <w:r w:rsidR="003451AB">
        <w:t>K</w:t>
      </w:r>
      <w:r>
        <w:t xml:space="preserve"> ti szam,</w:t>
      </w:r>
      <w:r>
        <w:br/>
        <w:t xml:space="preserve">Zapovedal szi siveti, </w:t>
      </w:r>
      <w:r w:rsidRPr="00F27266">
        <w:rPr>
          <w:rStyle w:val="teidel"/>
        </w:rPr>
        <w:t>to</w:t>
      </w:r>
      <w:r>
        <w:t xml:space="preserve"> ovoga Sivlenya dai,</w:t>
      </w:r>
      <w:r>
        <w:br/>
        <w:t>Dabi mogli jen</w:t>
      </w:r>
      <w:r w:rsidR="003451AB">
        <w:t>K</w:t>
      </w:r>
      <w:r>
        <w:t>rat meti pri tebi ti vechni Rai.</w:t>
      </w:r>
    </w:p>
    <w:p w14:paraId="4F083AD8" w14:textId="77777777" w:rsidR="00437574" w:rsidRDefault="00437574" w:rsidP="003412C7">
      <w:pPr>
        <w:rPr>
          <w:sz w:val="24"/>
          <w:szCs w:val="24"/>
        </w:rPr>
      </w:pPr>
    </w:p>
    <w:p w14:paraId="175707CA" w14:textId="2F88D7BE" w:rsidR="00437574" w:rsidRDefault="00437574" w:rsidP="00F27266">
      <w:pPr>
        <w:pStyle w:val="Naslov2"/>
      </w:pPr>
      <w:r>
        <w:t>Od Boja druga.</w:t>
      </w:r>
      <w:r>
        <w:br/>
        <w:t>Na Notu: No= 296.</w:t>
      </w:r>
    </w:p>
    <w:p w14:paraId="784CA5FD" w14:textId="4F39A2E9" w:rsidR="00437574" w:rsidRDefault="00437574" w:rsidP="00497B23">
      <w:pPr>
        <w:pStyle w:val="teiab"/>
      </w:pPr>
      <w:r>
        <w:t>Z-Bojum je Or</w:t>
      </w:r>
      <w:r w:rsidRPr="00E61788">
        <w:t>ſ</w:t>
      </w:r>
      <w:r>
        <w:t>zag obdani, nam Szovrasni</w:t>
      </w:r>
      <w:r w:rsidR="003451AB">
        <w:t>K</w:t>
      </w:r>
      <w:r>
        <w:t xml:space="preserve"> </w:t>
      </w:r>
      <w:r w:rsidRPr="00F27266">
        <w:rPr>
          <w:rStyle w:val="teiadd"/>
        </w:rPr>
        <w:t>Nepriatel</w:t>
      </w:r>
      <w:r>
        <w:t xml:space="preserve"> sze grozi,</w:t>
      </w:r>
      <w:r>
        <w:br/>
        <w:t>Brati nashi szu opali, v-</w:t>
      </w:r>
      <w:r w:rsidR="003451AB">
        <w:t>K</w:t>
      </w:r>
      <w:r>
        <w:t>ervi vnogo nyih lesi,</w:t>
      </w:r>
      <w:r>
        <w:br/>
      </w:r>
      <w:r w:rsidR="003451AB">
        <w:t>K</w:t>
      </w:r>
      <w:r>
        <w:t>oji szu josh tam oztali, znaju josche ladati,</w:t>
      </w:r>
      <w:r>
        <w:br/>
        <w:t>Che mo mi pro</w:t>
      </w:r>
      <w:r w:rsidRPr="00E61788">
        <w:t>ſ</w:t>
      </w:r>
      <w:r>
        <w:t>ziti znali, da nyim Bog da ja</w:t>
      </w:r>
      <w:r w:rsidR="003451AB">
        <w:t>K</w:t>
      </w:r>
      <w:r>
        <w:t>ozti.</w:t>
      </w:r>
    </w:p>
    <w:p w14:paraId="412C5552" w14:textId="1A6BE39E" w:rsidR="00437574" w:rsidRDefault="00437574" w:rsidP="00497B23">
      <w:pPr>
        <w:pStyle w:val="teiab"/>
      </w:pPr>
      <w:r>
        <w:t>Prozte anda v</w:t>
      </w:r>
      <w:r w:rsidRPr="00E61788">
        <w:t>ſ</w:t>
      </w:r>
      <w:r>
        <w:t xml:space="preserve">zi Farmani tu na zochi </w:t>
      </w:r>
      <w:r w:rsidRPr="00F27266">
        <w:rPr>
          <w:rStyle w:val="teipersName"/>
        </w:rPr>
        <w:t>Jesusha</w:t>
      </w:r>
      <w:r>
        <w:t>,</w:t>
      </w:r>
      <w:r>
        <w:br/>
        <w:t>Da na</w:t>
      </w:r>
      <w:r w:rsidRPr="00E61788">
        <w:t>ſ</w:t>
      </w:r>
      <w:r>
        <w:t>z pred v</w:t>
      </w:r>
      <w:r w:rsidRPr="00E61788">
        <w:t>ſ</w:t>
      </w:r>
      <w:r>
        <w:t>zem hudim brani, Boja jen</w:t>
      </w:r>
      <w:r w:rsidR="003451AB">
        <w:t>K</w:t>
      </w:r>
      <w:r>
        <w:t>rat do</w:t>
      </w:r>
      <w:r w:rsidR="003451AB">
        <w:t>K</w:t>
      </w:r>
      <w:r>
        <w:t>oncha,</w:t>
      </w:r>
      <w:r>
        <w:br/>
        <w:t>Dabi mirno v</w:t>
      </w:r>
      <w:r w:rsidRPr="00E61788">
        <w:t>ſ</w:t>
      </w:r>
      <w:r>
        <w:t>zi Siveli, y Boga v</w:t>
      </w:r>
      <w:r w:rsidRPr="00E61788">
        <w:t>ſ</w:t>
      </w:r>
      <w:r>
        <w:t>zi chaztili,</w:t>
      </w:r>
      <w:r>
        <w:br/>
        <w:t>Y dabi to pamet meli, Blisnyega prav lyubiti.</w:t>
      </w:r>
    </w:p>
    <w:p w14:paraId="4340B4B6" w14:textId="7A771559" w:rsidR="00437574" w:rsidRDefault="00437574" w:rsidP="00F27266">
      <w:pPr>
        <w:pStyle w:val="teiclosure"/>
      </w:pPr>
      <w:r>
        <w:t>V. C.</w:t>
      </w:r>
    </w:p>
    <w:p w14:paraId="457AF297" w14:textId="77777777" w:rsidR="00437574" w:rsidRDefault="0043757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398383" w14:textId="1A339F88" w:rsidR="00437574" w:rsidRDefault="00437574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/224/</w:t>
      </w:r>
    </w:p>
    <w:p w14:paraId="18B95D0E" w14:textId="2EC54E65" w:rsidR="00437574" w:rsidRDefault="00437574" w:rsidP="00F27266">
      <w:pPr>
        <w:pStyle w:val="teifwPageNum"/>
      </w:pPr>
      <w:r>
        <w:t>460.</w:t>
      </w:r>
    </w:p>
    <w:p w14:paraId="497BD5C9" w14:textId="5C173421" w:rsidR="00437574" w:rsidRDefault="00437574" w:rsidP="00497B23">
      <w:pPr>
        <w:pStyle w:val="teiab"/>
      </w:pPr>
      <w:r>
        <w:t>Znate, da je Salozt vel</w:t>
      </w:r>
      <w:r w:rsidR="003451AB">
        <w:t>K</w:t>
      </w:r>
      <w:r>
        <w:t>a vel</w:t>
      </w:r>
      <w:r w:rsidR="003451AB">
        <w:t>K</w:t>
      </w:r>
      <w:r>
        <w:t>a, ostra Shiba od Boga,</w:t>
      </w:r>
      <w:r>
        <w:br/>
        <w:t>Ova ztrahovitna Voiz</w:t>
      </w:r>
      <w:r w:rsidR="003451AB">
        <w:t>K</w:t>
      </w:r>
      <w:r>
        <w:t xml:space="preserve">a, </w:t>
      </w:r>
      <w:r w:rsidR="003451AB">
        <w:t>K</w:t>
      </w:r>
      <w:r>
        <w:t>oja vudri v</w:t>
      </w:r>
      <w:r w:rsidRPr="00E61788">
        <w:t>ſ</w:t>
      </w:r>
      <w:r>
        <w:t>za</w:t>
      </w:r>
      <w:r w:rsidR="003451AB">
        <w:t>K</w:t>
      </w:r>
      <w:r>
        <w:t>oga;</w:t>
      </w:r>
      <w:r>
        <w:br/>
        <w:t xml:space="preserve">Vnogo Salozti </w:t>
      </w:r>
      <w:r w:rsidR="00221FAF">
        <w:t>ma Ocha, vnogo pa draga Mati,</w:t>
      </w:r>
      <w:r w:rsidR="00221FAF">
        <w:br/>
        <w:t>Noch y Den vchinita jocha, da Szina morta dati.</w:t>
      </w:r>
    </w:p>
    <w:p w14:paraId="7AE79F92" w14:textId="4DABD22F" w:rsidR="00221FAF" w:rsidRDefault="00221FAF" w:rsidP="00497B23">
      <w:pPr>
        <w:pStyle w:val="teiab"/>
      </w:pPr>
      <w:r>
        <w:t>Vnogo jocha vchini Sena od Mosa zapuschena,</w:t>
      </w:r>
      <w:r>
        <w:br/>
      </w:r>
      <w:r w:rsidR="003451AB">
        <w:t>K</w:t>
      </w:r>
      <w:r>
        <w:t>ada vidi zdoma nyega gnati vu Boi szuznega,</w:t>
      </w:r>
      <w:r>
        <w:br/>
      </w:r>
      <w:r w:rsidR="003451AB">
        <w:t>K</w:t>
      </w:r>
      <w:r>
        <w:t>ul</w:t>
      </w:r>
      <w:r w:rsidR="003451AB">
        <w:t>K</w:t>
      </w:r>
      <w:r>
        <w:t>o jocha pa vchiniju ta drobna Decza v-Hisi,</w:t>
      </w:r>
      <w:r>
        <w:br/>
        <w:t>Pre</w:t>
      </w:r>
      <w:r w:rsidRPr="00E61788">
        <w:t>ſ</w:t>
      </w:r>
      <w:r>
        <w:t xml:space="preserve">z </w:t>
      </w:r>
      <w:r w:rsidR="003451AB">
        <w:t>K</w:t>
      </w:r>
      <w:r>
        <w:t>ruha hudo siviju, o Bog! chre</w:t>
      </w:r>
      <w:r w:rsidRPr="00E61788">
        <w:t>ſ</w:t>
      </w:r>
      <w:r>
        <w:t>z nye sze szmili.</w:t>
      </w:r>
    </w:p>
    <w:p w14:paraId="544A77AE" w14:textId="45CBF19A" w:rsidR="00221FAF" w:rsidRDefault="003451AB" w:rsidP="00497B23">
      <w:pPr>
        <w:pStyle w:val="teiab"/>
      </w:pPr>
      <w:r>
        <w:t>K</w:t>
      </w:r>
      <w:r w:rsidR="00221FAF">
        <w:t>ul</w:t>
      </w:r>
      <w:r>
        <w:t>K</w:t>
      </w:r>
      <w:r w:rsidR="00221FAF">
        <w:t xml:space="preserve">o moje, </w:t>
      </w:r>
      <w:r>
        <w:t>K</w:t>
      </w:r>
      <w:r w:rsidR="00221FAF">
        <w:t>ul</w:t>
      </w:r>
      <w:r>
        <w:t>K</w:t>
      </w:r>
      <w:r w:rsidR="00221FAF">
        <w:t xml:space="preserve">o dela, </w:t>
      </w:r>
      <w:r>
        <w:t>K</w:t>
      </w:r>
      <w:r w:rsidR="00221FAF">
        <w:t>ul</w:t>
      </w:r>
      <w:r>
        <w:t>K</w:t>
      </w:r>
      <w:r w:rsidR="00221FAF">
        <w:t>o potov, y vosnye</w:t>
      </w:r>
      <w:r w:rsidR="00221FAF">
        <w:br/>
        <w:t>Ta Voiz</w:t>
      </w:r>
      <w:r>
        <w:t>K</w:t>
      </w:r>
      <w:r w:rsidR="00221FAF">
        <w:t xml:space="preserve">a vam je zadela, </w:t>
      </w:r>
      <w:r>
        <w:t>K</w:t>
      </w:r>
      <w:r w:rsidR="00221FAF">
        <w:t>ai zte preterpeli vre;</w:t>
      </w:r>
      <w:r w:rsidR="00221FAF">
        <w:br/>
        <w:t>Zdai pred Bogom po</w:t>
      </w:r>
      <w:r>
        <w:t>K</w:t>
      </w:r>
      <w:r w:rsidR="00221FAF">
        <w:t>le</w:t>
      </w:r>
      <w:r>
        <w:t>K</w:t>
      </w:r>
      <w:r w:rsidR="00221FAF">
        <w:t>nite, za pomoch ga pro</w:t>
      </w:r>
      <w:r w:rsidR="00221FAF" w:rsidRPr="00E61788">
        <w:t>ſ</w:t>
      </w:r>
      <w:r w:rsidR="00221FAF">
        <w:t>zite,</w:t>
      </w:r>
      <w:r w:rsidR="00221FAF">
        <w:br/>
        <w:t>Vashem Szerdczi ta</w:t>
      </w:r>
      <w:r>
        <w:t>K</w:t>
      </w:r>
      <w:r w:rsidR="00221FAF">
        <w:t xml:space="preserve"> zdehnite: </w:t>
      </w:r>
      <w:r w:rsidR="00221FAF" w:rsidRPr="00F27266">
        <w:rPr>
          <w:rStyle w:val="teipersName"/>
        </w:rPr>
        <w:t>Jesush</w:t>
      </w:r>
      <w:r w:rsidR="00221FAF">
        <w:t xml:space="preserve"> chre</w:t>
      </w:r>
      <w:r w:rsidR="00221FAF" w:rsidRPr="00E61788">
        <w:t>ſ</w:t>
      </w:r>
      <w:r w:rsidR="00221FAF">
        <w:t>z na</w:t>
      </w:r>
      <w:r w:rsidR="00221FAF" w:rsidRPr="00E61788">
        <w:t>ſ</w:t>
      </w:r>
      <w:r w:rsidR="00221FAF">
        <w:t>z smili</w:t>
      </w:r>
      <w:r w:rsidR="00221FAF" w:rsidRPr="00E61788">
        <w:t>ſ</w:t>
      </w:r>
      <w:r w:rsidR="00221FAF">
        <w:t>ze.</w:t>
      </w:r>
    </w:p>
    <w:p w14:paraId="385CE7CA" w14:textId="77777777" w:rsidR="00221FAF" w:rsidRDefault="00221FAF" w:rsidP="003412C7">
      <w:pPr>
        <w:rPr>
          <w:sz w:val="24"/>
          <w:szCs w:val="24"/>
        </w:rPr>
      </w:pPr>
    </w:p>
    <w:p w14:paraId="0F0CF2F2" w14:textId="3094446C" w:rsidR="00221FAF" w:rsidRDefault="00221FAF" w:rsidP="00F27266">
      <w:pPr>
        <w:pStyle w:val="Naslov2"/>
      </w:pPr>
      <w:r>
        <w:t>Od Sivinz</w:t>
      </w:r>
      <w:r w:rsidR="003451AB">
        <w:t>K</w:t>
      </w:r>
      <w:r>
        <w:t xml:space="preserve">e </w:t>
      </w:r>
      <w:r w:rsidR="003451AB">
        <w:t>K</w:t>
      </w:r>
      <w:r>
        <w:t>uge.</w:t>
      </w:r>
      <w:r>
        <w:br/>
        <w:t>Na Notu: No= 297.</w:t>
      </w:r>
    </w:p>
    <w:p w14:paraId="6D0A48AF" w14:textId="1837ABF0" w:rsidR="00221FAF" w:rsidRDefault="00221FAF" w:rsidP="00497B23">
      <w:pPr>
        <w:pStyle w:val="teiab"/>
      </w:pPr>
      <w:r>
        <w:t>O lyubleni z-</w:t>
      </w:r>
      <w:r w:rsidR="003451AB">
        <w:t>K</w:t>
      </w:r>
      <w:r>
        <w:t xml:space="preserve">up </w:t>
      </w:r>
      <w:r w:rsidRPr="00F27266">
        <w:rPr>
          <w:rStyle w:val="teiadd"/>
        </w:rPr>
        <w:t>vſzi</w:t>
      </w:r>
      <w:r>
        <w:t xml:space="preserve"> zebrani</w:t>
      </w:r>
      <w:r w:rsidR="00F27266" w:rsidRPr="00F27266">
        <w:rPr>
          <w:rStyle w:val="teiadd"/>
        </w:rPr>
        <w:t xml:space="preserve"> Farmani</w:t>
      </w:r>
      <w:r>
        <w:t xml:space="preserve">! </w:t>
      </w:r>
      <w:r w:rsidR="003451AB">
        <w:t>K</w:t>
      </w:r>
      <w:r>
        <w:t>oji sze tu znaidete,</w:t>
      </w:r>
      <w:r>
        <w:br/>
      </w:r>
      <w:r w:rsidR="00F27266">
        <w:t>K</w:t>
      </w:r>
      <w:r>
        <w:t>-toi Molitvi zte pozvani, Bogu preporuchte</w:t>
      </w:r>
      <w:r w:rsidRPr="00E61788">
        <w:t>ſ</w:t>
      </w:r>
      <w:r>
        <w:t>ze;</w:t>
      </w:r>
      <w:r>
        <w:br/>
        <w:t>Ar Saloztni ztrashni gla</w:t>
      </w:r>
      <w:r w:rsidRPr="00E61788">
        <w:t>ſ</w:t>
      </w:r>
      <w:r>
        <w:t xml:space="preserve">zi zdai od </w:t>
      </w:r>
      <w:r w:rsidR="003451AB">
        <w:t>K</w:t>
      </w:r>
      <w:r>
        <w:t>uge chuti szu,</w:t>
      </w:r>
      <w:r>
        <w:br/>
        <w:t>Leh</w:t>
      </w:r>
      <w:r w:rsidR="003451AB">
        <w:t>K</w:t>
      </w:r>
      <w:r>
        <w:t>o ta</w:t>
      </w:r>
      <w:r w:rsidR="003451AB">
        <w:t>K</w:t>
      </w:r>
      <w:r>
        <w:t xml:space="preserve">ai </w:t>
      </w:r>
      <w:r w:rsidR="003451AB">
        <w:t>K</w:t>
      </w:r>
      <w:r>
        <w:t>-nam pocha</w:t>
      </w:r>
      <w:r w:rsidRPr="00E61788">
        <w:t>ſ</w:t>
      </w:r>
      <w:r>
        <w:t>zi ta ne</w:t>
      </w:r>
      <w:r w:rsidRPr="00E61788">
        <w:t>ſ</w:t>
      </w:r>
      <w:r>
        <w:t>zrecha doshal bu.</w:t>
      </w:r>
    </w:p>
    <w:p w14:paraId="68EEB600" w14:textId="6ACA24F9" w:rsidR="00221FAF" w:rsidRDefault="003451AB" w:rsidP="00497B23">
      <w:pPr>
        <w:pStyle w:val="teiab"/>
      </w:pPr>
      <w:r>
        <w:t>K</w:t>
      </w:r>
      <w:r w:rsidR="00F27266">
        <w:t>ai bumo S</w:t>
      </w:r>
      <w:r w:rsidR="00221FAF">
        <w:t>zirote mile na tem Szveti zacheli!</w:t>
      </w:r>
      <w:r w:rsidR="00221FAF">
        <w:br/>
        <w:t xml:space="preserve">Che nam Sivina pogine, </w:t>
      </w:r>
      <w:r>
        <w:t>K</w:t>
      </w:r>
      <w:r w:rsidR="00221FAF">
        <w:t>a</w:t>
      </w:r>
      <w:r>
        <w:t>K</w:t>
      </w:r>
      <w:r w:rsidR="00221FAF">
        <w:t xml:space="preserve"> bumo te Siveli?</w:t>
      </w:r>
      <w:r w:rsidR="00221FAF">
        <w:br/>
        <w:t>Paztirczi sze Saloztiju za szvoju Siviniczu;</w:t>
      </w:r>
      <w:r w:rsidR="00221FAF">
        <w:br/>
        <w:t>Oni med szobum guchiju: Bog pomagai! hudo bu.</w:t>
      </w:r>
    </w:p>
    <w:p w14:paraId="23324FCC" w14:textId="1B2F750C" w:rsidR="00221FAF" w:rsidRDefault="00221FAF" w:rsidP="00497B23">
      <w:pPr>
        <w:pStyle w:val="teiab"/>
      </w:pPr>
      <w:r>
        <w:t xml:space="preserve">V-Drugi ztrani vre </w:t>
      </w:r>
      <w:r w:rsidR="003451AB">
        <w:t>K</w:t>
      </w:r>
      <w:r>
        <w:t>richiju te mile Sziroticze,</w:t>
      </w:r>
    </w:p>
    <w:p w14:paraId="7D756DCB" w14:textId="77777777" w:rsidR="00221FAF" w:rsidRDefault="00221FA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A22655" w14:textId="72EEDFBA" w:rsidR="00221FAF" w:rsidRDefault="00221FAF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/225/</w:t>
      </w:r>
    </w:p>
    <w:p w14:paraId="1D020E64" w14:textId="01340FCA" w:rsidR="00221FAF" w:rsidRDefault="00221FAF" w:rsidP="00F27266">
      <w:pPr>
        <w:pStyle w:val="teifwPageNum"/>
      </w:pPr>
      <w:r>
        <w:t>461.</w:t>
      </w:r>
    </w:p>
    <w:p w14:paraId="5109D4C3" w14:textId="39A2C2ED" w:rsidR="00221FAF" w:rsidRDefault="00221FAF" w:rsidP="00497B23">
      <w:pPr>
        <w:pStyle w:val="teiab"/>
      </w:pPr>
      <w:r>
        <w:t>Y ta</w:t>
      </w:r>
      <w:r w:rsidR="003451AB">
        <w:t>K</w:t>
      </w:r>
      <w:r>
        <w:t xml:space="preserve"> z-Szerdcza v</w:t>
      </w:r>
      <w:r w:rsidRPr="00E61788">
        <w:t>ſ</w:t>
      </w:r>
      <w:r>
        <w:t xml:space="preserve">zi veliju: </w:t>
      </w:r>
      <w:r w:rsidRPr="00F27266">
        <w:rPr>
          <w:rStyle w:val="teipersName"/>
        </w:rPr>
        <w:t>Jesush</w:t>
      </w:r>
      <w:r>
        <w:t xml:space="preserve"> chre</w:t>
      </w:r>
      <w:r w:rsidRPr="00E61788">
        <w:t>ſ</w:t>
      </w:r>
      <w:r>
        <w:t>z na</w:t>
      </w:r>
      <w:r w:rsidRPr="00E61788">
        <w:t>ſ</w:t>
      </w:r>
      <w:r>
        <w:t>z smili</w:t>
      </w:r>
      <w:r w:rsidRPr="00E61788">
        <w:t>ſ</w:t>
      </w:r>
      <w:r>
        <w:t>ze!</w:t>
      </w:r>
      <w:r>
        <w:br/>
      </w:r>
      <w:r w:rsidR="003451AB">
        <w:t>K</w:t>
      </w:r>
      <w:r>
        <w:t>ai pa</w:t>
      </w:r>
      <w:r w:rsidR="003451AB">
        <w:t>K</w:t>
      </w:r>
      <w:r>
        <w:t xml:space="preserve"> </w:t>
      </w:r>
      <w:r w:rsidR="003451AB">
        <w:t>K</w:t>
      </w:r>
      <w:r>
        <w:t>-tomu mi vchinimo? o moi greshni</w:t>
      </w:r>
      <w:r w:rsidR="003451AB">
        <w:t>K</w:t>
      </w:r>
      <w:r>
        <w:t xml:space="preserve"> greshnicza!</w:t>
      </w:r>
      <w:r>
        <w:br/>
        <w:t>Ta</w:t>
      </w:r>
      <w:r w:rsidR="003451AB">
        <w:t>K</w:t>
      </w:r>
      <w:r>
        <w:t>ai z-Szerdcza mi pro</w:t>
      </w:r>
      <w:r w:rsidRPr="00E61788">
        <w:t>ſ</w:t>
      </w:r>
      <w:r>
        <w:t xml:space="preserve">zimo </w:t>
      </w:r>
      <w:r w:rsidRPr="00F27266">
        <w:rPr>
          <w:rStyle w:val="teipersName"/>
        </w:rPr>
        <w:t>Mariu</w:t>
      </w:r>
      <w:r>
        <w:t xml:space="preserve">, y </w:t>
      </w:r>
      <w:r w:rsidRPr="00F27266">
        <w:rPr>
          <w:rStyle w:val="teipersName"/>
        </w:rPr>
        <w:t>Jesusha</w:t>
      </w:r>
      <w:r>
        <w:t>.</w:t>
      </w:r>
    </w:p>
    <w:p w14:paraId="512278D9" w14:textId="7FEB6A5A" w:rsidR="00221FAF" w:rsidRDefault="00221FAF" w:rsidP="00497B23">
      <w:pPr>
        <w:pStyle w:val="teiab"/>
      </w:pPr>
      <w:r>
        <w:t xml:space="preserve">Morbit </w:t>
      </w:r>
      <w:r w:rsidR="003451AB">
        <w:t>K</w:t>
      </w:r>
      <w:r>
        <w:t>oji hoche znati, za</w:t>
      </w:r>
      <w:r w:rsidR="003451AB">
        <w:t>K</w:t>
      </w:r>
      <w:r>
        <w:t xml:space="preserve">ai szmo </w:t>
      </w:r>
      <w:r w:rsidR="003451AB">
        <w:t>K</w:t>
      </w:r>
      <w:r>
        <w:t>astigani?</w:t>
      </w:r>
      <w:r>
        <w:br/>
        <w:t>Ja mu chem odgovor dati: zbog greha te gizdozti.</w:t>
      </w:r>
      <w:r>
        <w:br/>
        <w:t>O moi Chlove</w:t>
      </w:r>
      <w:r w:rsidR="003451AB">
        <w:t>K</w:t>
      </w:r>
      <w:r>
        <w:t>! pro</w:t>
      </w:r>
      <w:r w:rsidRPr="00E61788">
        <w:t>ſ</w:t>
      </w:r>
      <w:r>
        <w:t>zi Boga zdai z-Szerdcza, z-czele mochi,</w:t>
      </w:r>
      <w:r>
        <w:br/>
        <w:t>Da nebush za volo toga gorel v-pe</w:t>
      </w:r>
      <w:r w:rsidR="003451AB">
        <w:t>K</w:t>
      </w:r>
      <w:r>
        <w:t>lenz</w:t>
      </w:r>
      <w:r w:rsidR="003451AB">
        <w:t>K</w:t>
      </w:r>
      <w:r>
        <w:t>i pechi.</w:t>
      </w:r>
    </w:p>
    <w:p w14:paraId="304DC8CC" w14:textId="3545EF9E" w:rsidR="00221FAF" w:rsidRDefault="00221FAF" w:rsidP="00497B23">
      <w:pPr>
        <w:pStyle w:val="teiab"/>
      </w:pPr>
      <w:r>
        <w:t>Vezda pro</w:t>
      </w:r>
      <w:r w:rsidRPr="00E61788">
        <w:t>ſ</w:t>
      </w:r>
      <w:r>
        <w:t xml:space="preserve">zmo josh Patrona o Szvetoga </w:t>
      </w:r>
      <w:r w:rsidRPr="00F27266">
        <w:rPr>
          <w:rStyle w:val="teipersName"/>
        </w:rPr>
        <w:t>Antona</w:t>
      </w:r>
      <w:r>
        <w:t xml:space="preserve"> N.!</w:t>
      </w:r>
      <w:r>
        <w:br/>
        <w:t>On bu za na</w:t>
      </w:r>
      <w:r w:rsidRPr="00E61788">
        <w:t>ſ</w:t>
      </w:r>
      <w:r>
        <w:t>z pro</w:t>
      </w:r>
      <w:r w:rsidRPr="00E61788">
        <w:t>ſ</w:t>
      </w:r>
      <w:r>
        <w:t>zil Boga, da nam szvoju Milozt da.</w:t>
      </w:r>
      <w:r>
        <w:br/>
        <w:t>V</w:t>
      </w:r>
      <w:r w:rsidRPr="00E61788">
        <w:t>ſ</w:t>
      </w:r>
      <w:r>
        <w:t>zi z-</w:t>
      </w:r>
      <w:r w:rsidR="003451AB">
        <w:t>K</w:t>
      </w:r>
      <w:r>
        <w:t xml:space="preserve">up </w:t>
      </w:r>
      <w:r w:rsidR="00E17A0B">
        <w:t xml:space="preserve">hochemo zdai rechi: </w:t>
      </w:r>
      <w:r w:rsidR="00E17A0B" w:rsidRPr="00F27266">
        <w:rPr>
          <w:rStyle w:val="teipersName"/>
        </w:rPr>
        <w:t>Jesush</w:t>
      </w:r>
      <w:r w:rsidR="00E17A0B">
        <w:t xml:space="preserve"> chre</w:t>
      </w:r>
      <w:r w:rsidR="00E17A0B" w:rsidRPr="00E61788">
        <w:t>ſ</w:t>
      </w:r>
      <w:r w:rsidR="00E17A0B">
        <w:t>z na</w:t>
      </w:r>
      <w:r w:rsidR="00E17A0B" w:rsidRPr="00E61788">
        <w:t>ſ</w:t>
      </w:r>
      <w:r w:rsidR="00E17A0B">
        <w:t>z szmili</w:t>
      </w:r>
      <w:r w:rsidR="00E17A0B" w:rsidRPr="00E61788">
        <w:t>ſ</w:t>
      </w:r>
      <w:r w:rsidR="00E17A0B">
        <w:t>ze!</w:t>
      </w:r>
      <w:r w:rsidR="00E17A0B">
        <w:br/>
        <w:t>Gda nam bude z-Szveta iti, vzemi na</w:t>
      </w:r>
      <w:r w:rsidR="00E17A0B" w:rsidRPr="00E61788">
        <w:t>ſ</w:t>
      </w:r>
      <w:r w:rsidR="00E17A0B">
        <w:t>z v-to Ve</w:t>
      </w:r>
      <w:r w:rsidR="00E17A0B" w:rsidRPr="00E61788">
        <w:t>ſ</w:t>
      </w:r>
      <w:r w:rsidR="00E17A0B">
        <w:t>zelje.</w:t>
      </w:r>
    </w:p>
    <w:p w14:paraId="3225E321" w14:textId="77777777" w:rsidR="00E17A0B" w:rsidRDefault="00E17A0B" w:rsidP="003412C7">
      <w:pPr>
        <w:rPr>
          <w:sz w:val="24"/>
          <w:szCs w:val="24"/>
        </w:rPr>
      </w:pPr>
    </w:p>
    <w:p w14:paraId="4A830C08" w14:textId="2FD90F37" w:rsidR="00E17A0B" w:rsidRDefault="00E17A0B" w:rsidP="00F27266">
      <w:pPr>
        <w:pStyle w:val="Naslov2"/>
      </w:pPr>
      <w:r>
        <w:t>Od Siviz</w:t>
      </w:r>
      <w:r w:rsidR="003451AB">
        <w:t>K</w:t>
      </w:r>
      <w:r>
        <w:t xml:space="preserve">e </w:t>
      </w:r>
      <w:r w:rsidR="003451AB">
        <w:t>K</w:t>
      </w:r>
      <w:r>
        <w:t>uge.</w:t>
      </w:r>
      <w:r>
        <w:br/>
        <w:t>Na Notu: No= 298.</w:t>
      </w:r>
    </w:p>
    <w:p w14:paraId="74DE2FA0" w14:textId="4DA9FA3F" w:rsidR="00E17A0B" w:rsidRDefault="00E17A0B" w:rsidP="00497B23">
      <w:pPr>
        <w:pStyle w:val="teiab"/>
      </w:pPr>
      <w:r>
        <w:t>Doite o dragi Farmani! mali vel</w:t>
      </w:r>
      <w:r w:rsidR="003451AB">
        <w:t>K</w:t>
      </w:r>
      <w:r>
        <w:t xml:space="preserve">i </w:t>
      </w:r>
      <w:r w:rsidR="003451AB">
        <w:t>K</w:t>
      </w:r>
      <w:r>
        <w:t>ai va</w:t>
      </w:r>
      <w:r w:rsidRPr="00E61788">
        <w:t>ſ</w:t>
      </w:r>
      <w:r>
        <w:t>z je,</w:t>
      </w:r>
      <w:r>
        <w:br/>
      </w:r>
      <w:r w:rsidR="003451AB">
        <w:t>K</w:t>
      </w:r>
      <w:r>
        <w:t xml:space="preserve">i zte z-nevoloi obdani </w:t>
      </w:r>
      <w:r w:rsidR="003451AB">
        <w:t>K</w:t>
      </w:r>
      <w:r>
        <w:t>-</w:t>
      </w:r>
      <w:r w:rsidRPr="00F27266">
        <w:rPr>
          <w:rStyle w:val="teipersName"/>
        </w:rPr>
        <w:t>Jesushu</w:t>
      </w:r>
      <w:r>
        <w:t xml:space="preserve"> da vteczte sze,</w:t>
      </w:r>
      <w:r>
        <w:br/>
      </w:r>
      <w:r w:rsidRPr="00F27266">
        <w:rPr>
          <w:rStyle w:val="teipersName"/>
        </w:rPr>
        <w:t>Jesush</w:t>
      </w:r>
      <w:r>
        <w:t xml:space="preserve"> je pun gnad dobrote, rad sze szmili chre</w:t>
      </w:r>
      <w:r w:rsidRPr="00E61788">
        <w:t>ſ</w:t>
      </w:r>
      <w:r>
        <w:t>z Szirote,</w:t>
      </w:r>
      <w:r>
        <w:br/>
      </w:r>
      <w:r w:rsidR="003451AB">
        <w:t>K</w:t>
      </w:r>
      <w:r>
        <w:t>oi z-Szerdcza v-nyega verje, on mu odpuzti grehe.</w:t>
      </w:r>
    </w:p>
    <w:p w14:paraId="4ACE56B4" w14:textId="633767E6" w:rsidR="00E17A0B" w:rsidRDefault="00E17A0B" w:rsidP="00497B23">
      <w:pPr>
        <w:pStyle w:val="teiab"/>
      </w:pPr>
      <w:r>
        <w:t>Zdai od ztraha v</w:t>
      </w:r>
      <w:r w:rsidRPr="00E61788">
        <w:t>ſ</w:t>
      </w:r>
      <w:r>
        <w:t xml:space="preserve">ze trepeche, dragi </w:t>
      </w:r>
      <w:r w:rsidRPr="00F27266">
        <w:rPr>
          <w:rStyle w:val="teipersName"/>
        </w:rPr>
        <w:t>Jesush</w:t>
      </w:r>
      <w:r>
        <w:t xml:space="preserve"> szmili</w:t>
      </w:r>
      <w:r w:rsidRPr="00E61788">
        <w:t>ſ</w:t>
      </w:r>
      <w:r>
        <w:t>ze!</w:t>
      </w:r>
      <w:r>
        <w:br/>
      </w:r>
      <w:r w:rsidR="003451AB">
        <w:t>K</w:t>
      </w:r>
      <w:r>
        <w:t>-Nam prideju v</w:t>
      </w:r>
      <w:r w:rsidRPr="00E61788">
        <w:t>ſ</w:t>
      </w:r>
      <w:r>
        <w:t>ze ne</w:t>
      </w:r>
      <w:r w:rsidRPr="00E61788">
        <w:t>ſ</w:t>
      </w:r>
      <w:r>
        <w:t xml:space="preserve">zreche, ztrashna </w:t>
      </w:r>
      <w:r w:rsidR="003451AB">
        <w:t>K</w:t>
      </w:r>
      <w:r>
        <w:t>uga chuti je;</w:t>
      </w:r>
      <w:r>
        <w:br/>
        <w:t xml:space="preserve">Ah! </w:t>
      </w:r>
      <w:r w:rsidR="003451AB">
        <w:t>K</w:t>
      </w:r>
      <w:r>
        <w:t>ai bude, che zgubimo to nashu Milo Sivino,</w:t>
      </w:r>
      <w:r>
        <w:br/>
        <w:t>Zdai verno Boga pro</w:t>
      </w:r>
      <w:r w:rsidRPr="00E61788">
        <w:t>ſ</w:t>
      </w:r>
      <w:r>
        <w:t xml:space="preserve">zimo, y </w:t>
      </w:r>
      <w:r w:rsidR="003451AB">
        <w:t>K</w:t>
      </w:r>
      <w:r>
        <w:t>lechech ga molimo.</w:t>
      </w:r>
    </w:p>
    <w:p w14:paraId="42086AE8" w14:textId="26FCD894" w:rsidR="00E17A0B" w:rsidRDefault="00E17A0B" w:rsidP="00497B23">
      <w:pPr>
        <w:pStyle w:val="teiab"/>
      </w:pPr>
      <w:r>
        <w:t>Pomagai, chre</w:t>
      </w:r>
      <w:r w:rsidRPr="00E61788">
        <w:t>ſ</w:t>
      </w:r>
      <w:r>
        <w:t>z na</w:t>
      </w:r>
      <w:r w:rsidRPr="00E61788">
        <w:t>ſ</w:t>
      </w:r>
      <w:r>
        <w:t xml:space="preserve">z sze szmili, mi </w:t>
      </w:r>
      <w:r w:rsidR="003451AB">
        <w:t>K</w:t>
      </w:r>
      <w:r>
        <w:t>-tebi zdihavamo,</w:t>
      </w:r>
      <w:r>
        <w:br/>
        <w:t>Dai ti pomoch toi Sivini, da</w:t>
      </w:r>
      <w:r w:rsidRPr="00E61788">
        <w:t>ſ</w:t>
      </w:r>
      <w:r>
        <w:t>zi nyu obchuvamo:</w:t>
      </w:r>
      <w:r>
        <w:br/>
        <w:t xml:space="preserve">Che Sivinu nemo meli, </w:t>
      </w:r>
      <w:r w:rsidR="003451AB">
        <w:t>K</w:t>
      </w:r>
      <w:r>
        <w:t>a</w:t>
      </w:r>
      <w:r w:rsidR="003451AB">
        <w:t>K</w:t>
      </w:r>
      <w:r>
        <w:t xml:space="preserve"> bumo mi te Siveli?</w:t>
      </w:r>
      <w:r>
        <w:br/>
        <w:t>O Bog! na na</w:t>
      </w:r>
      <w:r w:rsidRPr="00E61788">
        <w:t>ſ</w:t>
      </w:r>
      <w:r>
        <w:t>z sze ogledni, pomagai nam ti v</w:t>
      </w:r>
      <w:r w:rsidRPr="00E61788">
        <w:t>ſ</w:t>
      </w:r>
      <w:r>
        <w:t>zeli.</w:t>
      </w:r>
    </w:p>
    <w:p w14:paraId="2A768B24" w14:textId="77777777" w:rsidR="00E17A0B" w:rsidRDefault="00E17A0B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C38023" w14:textId="34AE6974" w:rsidR="00E17A0B" w:rsidRDefault="00E17A0B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/226/</w:t>
      </w:r>
    </w:p>
    <w:p w14:paraId="20C4B05B" w14:textId="6620D47D" w:rsidR="00E17A0B" w:rsidRDefault="00E17A0B" w:rsidP="00F27266">
      <w:pPr>
        <w:pStyle w:val="teifwPageNum"/>
      </w:pPr>
      <w:r>
        <w:t>462.</w:t>
      </w:r>
    </w:p>
    <w:p w14:paraId="22104B2D" w14:textId="62D62C3E" w:rsidR="00E17A0B" w:rsidRDefault="003451AB" w:rsidP="00F27266">
      <w:pPr>
        <w:pStyle w:val="Naslov2"/>
      </w:pPr>
      <w:r>
        <w:t>K</w:t>
      </w:r>
      <w:r w:rsidR="00E17A0B">
        <w:t>ada na</w:t>
      </w:r>
      <w:r w:rsidR="00E17A0B" w:rsidRPr="00E61788">
        <w:t>ſ</w:t>
      </w:r>
      <w:r w:rsidR="00E17A0B">
        <w:t xml:space="preserve">z Bog z-tochum </w:t>
      </w:r>
      <w:r>
        <w:t>K</w:t>
      </w:r>
      <w:r w:rsidR="00E17A0B">
        <w:t>astiga.</w:t>
      </w:r>
      <w:r w:rsidR="00E17A0B">
        <w:br/>
        <w:t>Na Notu: No= 299.</w:t>
      </w:r>
    </w:p>
    <w:p w14:paraId="7BEBBB90" w14:textId="3531D576" w:rsidR="00E17A0B" w:rsidRDefault="00E17A0B" w:rsidP="00497B23">
      <w:pPr>
        <w:pStyle w:val="teiab"/>
      </w:pPr>
      <w:r>
        <w:t>O Farmani z-</w:t>
      </w:r>
      <w:r w:rsidR="003451AB">
        <w:t>K</w:t>
      </w:r>
      <w:r>
        <w:t>up zebrani! znam da Saloztite sze,</w:t>
      </w:r>
      <w:r>
        <w:br/>
        <w:t>Szim v-tu Czir</w:t>
      </w:r>
      <w:r w:rsidR="003451AB">
        <w:t>K</w:t>
      </w:r>
      <w:r>
        <w:t>vu zte pozvani, prozte molte szila je,</w:t>
      </w:r>
      <w:r>
        <w:br/>
        <w:t xml:space="preserve">Zdai pogleite, </w:t>
      </w:r>
      <w:r w:rsidR="003451AB">
        <w:t>K</w:t>
      </w:r>
      <w:r>
        <w:t>am vi chete, leh</w:t>
      </w:r>
      <w:r w:rsidR="003451AB">
        <w:t>K</w:t>
      </w:r>
      <w:r>
        <w:t>o vi Szaloztni zte,</w:t>
      </w:r>
      <w:r>
        <w:br/>
        <w:t>Da od toche Szad te zemle z</w:t>
      </w:r>
      <w:r w:rsidR="003451AB">
        <w:t>K</w:t>
      </w:r>
      <w:r>
        <w:t xml:space="preserve">oro </w:t>
      </w:r>
      <w:r w:rsidR="003451AB">
        <w:t>K</w:t>
      </w:r>
      <w:r>
        <w:t>oncza jemle v</w:t>
      </w:r>
      <w:r w:rsidRPr="00E61788">
        <w:t>ſ</w:t>
      </w:r>
      <w:r>
        <w:t>ze.</w:t>
      </w:r>
    </w:p>
    <w:p w14:paraId="0E67E3B1" w14:textId="6BBA0F6F" w:rsidR="00E17A0B" w:rsidRDefault="00E17A0B" w:rsidP="00497B23">
      <w:pPr>
        <w:pStyle w:val="teiab"/>
      </w:pPr>
      <w:r>
        <w:t>Verte imeni vi lyubleni! da josh ni zadozta to,</w:t>
      </w:r>
      <w:r>
        <w:br/>
        <w:t>Neg josh vechni Bog moguchni z-ve</w:t>
      </w:r>
      <w:r w:rsidR="003451AB">
        <w:t>K</w:t>
      </w:r>
      <w:r>
        <w:t>shim na</w:t>
      </w:r>
      <w:r w:rsidRPr="00E61788">
        <w:t>ſ</w:t>
      </w:r>
      <w:r>
        <w:t xml:space="preserve">z </w:t>
      </w:r>
      <w:r w:rsidR="003451AB">
        <w:t>K</w:t>
      </w:r>
      <w:r>
        <w:t>astigal bo.</w:t>
      </w:r>
      <w:r>
        <w:br/>
        <w:t xml:space="preserve">O Mi bogi, y nevolni! </w:t>
      </w:r>
      <w:r w:rsidR="003451AB">
        <w:t>K</w:t>
      </w:r>
      <w:r>
        <w:t>ai bumo zacheli mi?</w:t>
      </w:r>
      <w:r>
        <w:br/>
        <w:t>Che na</w:t>
      </w:r>
      <w:r w:rsidRPr="00E61788">
        <w:t>ſ</w:t>
      </w:r>
      <w:r>
        <w:t xml:space="preserve">z v-grehi, y v-nevoli dragi </w:t>
      </w:r>
      <w:r w:rsidRPr="00F27266">
        <w:rPr>
          <w:rStyle w:val="teipersName"/>
        </w:rPr>
        <w:t>Jesush</w:t>
      </w:r>
      <w:r>
        <w:t xml:space="preserve"> zapuzti.</w:t>
      </w:r>
    </w:p>
    <w:p w14:paraId="77379332" w14:textId="69A191E7" w:rsidR="00E17A0B" w:rsidRDefault="00E17A0B" w:rsidP="00497B23">
      <w:pPr>
        <w:pStyle w:val="teiab"/>
      </w:pPr>
      <w:r>
        <w:t>Zato szmo</w:t>
      </w:r>
      <w:r w:rsidRPr="00E61788">
        <w:t>ſ</w:t>
      </w:r>
      <w:r>
        <w:t>ze zdai z-</w:t>
      </w:r>
      <w:r w:rsidR="003451AB">
        <w:t>K</w:t>
      </w:r>
      <w:r>
        <w:t>up zbrali mi nevredni greshni</w:t>
      </w:r>
      <w:r w:rsidR="003451AB">
        <w:t>K</w:t>
      </w:r>
      <w:r>
        <w:t>i,</w:t>
      </w:r>
      <w:r>
        <w:br/>
        <w:t>Chazt, y Hvalu bumo dali Bogu mi v</w:t>
      </w:r>
      <w:r w:rsidRPr="00E61788">
        <w:t>ſ</w:t>
      </w:r>
      <w:r>
        <w:t>zi Verni</w:t>
      </w:r>
      <w:r w:rsidR="003451AB">
        <w:t>K</w:t>
      </w:r>
      <w:r>
        <w:t>i,</w:t>
      </w:r>
      <w:r>
        <w:br/>
        <w:t>Da nam je on toto malo Shen</w:t>
      </w:r>
      <w:r w:rsidR="003451AB">
        <w:t>K</w:t>
      </w:r>
      <w:r>
        <w:t>al v-toi nevarnozti,</w:t>
      </w:r>
      <w:r>
        <w:br/>
        <w:t>Pro</w:t>
      </w:r>
      <w:r w:rsidRPr="00E61788">
        <w:t>ſ</w:t>
      </w:r>
      <w:r>
        <w:t xml:space="preserve">zmo, da nam bu oztalo </w:t>
      </w:r>
      <w:r w:rsidR="003451AB">
        <w:t>K</w:t>
      </w:r>
      <w:r>
        <w:t>-toi nashoi potrebnozti.</w:t>
      </w:r>
    </w:p>
    <w:p w14:paraId="39AE1DD1" w14:textId="38C5DA38" w:rsidR="000840C0" w:rsidRDefault="00E17A0B" w:rsidP="00497B23">
      <w:pPr>
        <w:pStyle w:val="teiab"/>
      </w:pPr>
      <w:r>
        <w:t xml:space="preserve">O Moi </w:t>
      </w:r>
      <w:r w:rsidRPr="00F27266">
        <w:rPr>
          <w:rStyle w:val="teipersName"/>
        </w:rPr>
        <w:t>Jesush</w:t>
      </w:r>
      <w:r>
        <w:t xml:space="preserve"> prelyubleni, pun milosche dobrote!</w:t>
      </w:r>
      <w:r>
        <w:br/>
        <w:t>Szmilui</w:t>
      </w:r>
      <w:r w:rsidRPr="00E61788">
        <w:t>ſ</w:t>
      </w:r>
      <w:r>
        <w:t>ze v</w:t>
      </w:r>
      <w:r w:rsidRPr="00E61788">
        <w:t>ſ</w:t>
      </w:r>
      <w:r>
        <w:t>za</w:t>
      </w:r>
      <w:r w:rsidR="003451AB">
        <w:t>K</w:t>
      </w:r>
      <w:r>
        <w:t xml:space="preserve">oi nevoli </w:t>
      </w:r>
      <w:r w:rsidR="000840C0">
        <w:t>chre</w:t>
      </w:r>
      <w:r w:rsidR="000840C0" w:rsidRPr="00E61788">
        <w:t>ſ</w:t>
      </w:r>
      <w:r w:rsidR="000840C0">
        <w:t>z na</w:t>
      </w:r>
      <w:r w:rsidR="000840C0" w:rsidRPr="00E61788">
        <w:t>ſ</w:t>
      </w:r>
      <w:r w:rsidR="000840C0">
        <w:t>z boge Szirote;</w:t>
      </w:r>
      <w:r w:rsidR="000840C0">
        <w:br/>
        <w:t>Blago</w:t>
      </w:r>
      <w:r w:rsidR="000840C0" w:rsidRPr="00E61788">
        <w:t>ſ</w:t>
      </w:r>
      <w:r w:rsidR="000840C0">
        <w:t>zlovi Sitne polye, y ta</w:t>
      </w:r>
      <w:r w:rsidR="003451AB">
        <w:t>K</w:t>
      </w:r>
      <w:r w:rsidR="000840C0">
        <w:t>ai Vinz</w:t>
      </w:r>
      <w:r w:rsidR="003451AB">
        <w:t>K</w:t>
      </w:r>
      <w:r w:rsidR="000840C0">
        <w:t>e Gore,</w:t>
      </w:r>
      <w:r w:rsidR="000840C0">
        <w:br/>
        <w:t>Za dobrote bumo tvoje te chaztili na ve</w:t>
      </w:r>
      <w:r w:rsidR="003451AB">
        <w:t>K</w:t>
      </w:r>
      <w:r w:rsidR="000840C0">
        <w:t>e.</w:t>
      </w:r>
    </w:p>
    <w:p w14:paraId="7F3BBA6F" w14:textId="68361712" w:rsidR="000840C0" w:rsidRDefault="000840C0" w:rsidP="00497B23">
      <w:pPr>
        <w:pStyle w:val="teiab"/>
      </w:pPr>
      <w:r>
        <w:t>Vezda chemo zdehnut milo, o moi greshni</w:t>
      </w:r>
      <w:r w:rsidR="003451AB">
        <w:t>K</w:t>
      </w:r>
      <w:r>
        <w:t xml:space="preserve"> greshnicza</w:t>
      </w:r>
      <w:r>
        <w:br/>
        <w:t xml:space="preserve">Da mi doiti poselimo </w:t>
      </w:r>
      <w:r w:rsidR="003451AB">
        <w:t>K</w:t>
      </w:r>
      <w:r>
        <w:t>-Bogu v-Szvete Nebe</w:t>
      </w:r>
      <w:r w:rsidRPr="00E61788">
        <w:t>ſ</w:t>
      </w:r>
      <w:r>
        <w:t>za.</w:t>
      </w:r>
      <w:r>
        <w:br/>
        <w:t>N. Szveti za na</w:t>
      </w:r>
      <w:r w:rsidRPr="00E61788">
        <w:t>ſ</w:t>
      </w:r>
      <w:r>
        <w:t>z pro</w:t>
      </w:r>
      <w:r w:rsidRPr="00E61788">
        <w:t>ſ</w:t>
      </w:r>
      <w:r>
        <w:t>zi miloztivnoga Boga,</w:t>
      </w:r>
      <w:r>
        <w:br/>
        <w:t>Da budemo tam chaztili Nyega v</w:t>
      </w:r>
      <w:r w:rsidRPr="00E61788">
        <w:t>ſ</w:t>
      </w:r>
      <w:r>
        <w:t>zi na ve</w:t>
      </w:r>
      <w:r w:rsidR="003451AB">
        <w:t>K</w:t>
      </w:r>
      <w:r>
        <w:t>oma.</w:t>
      </w:r>
    </w:p>
    <w:p w14:paraId="2C6DBF07" w14:textId="77777777" w:rsidR="000840C0" w:rsidRDefault="000840C0" w:rsidP="003412C7">
      <w:pPr>
        <w:rPr>
          <w:sz w:val="24"/>
          <w:szCs w:val="24"/>
        </w:rPr>
      </w:pPr>
    </w:p>
    <w:p w14:paraId="64DF4FC9" w14:textId="525B4105" w:rsidR="000840C0" w:rsidRDefault="000840C0" w:rsidP="00F27266">
      <w:pPr>
        <w:pStyle w:val="Naslov2"/>
      </w:pPr>
      <w:r>
        <w:t>Za Seniha, y Sznehu.</w:t>
      </w:r>
      <w:r>
        <w:br/>
        <w:t>Na Notu: No= 300.</w:t>
      </w:r>
    </w:p>
    <w:p w14:paraId="11DA4784" w14:textId="77777777" w:rsidR="000840C0" w:rsidRDefault="000840C0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41CCD2" w14:textId="6FBE902D" w:rsidR="000840C0" w:rsidRDefault="000840C0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/227/</w:t>
      </w:r>
    </w:p>
    <w:p w14:paraId="7DF65F9A" w14:textId="3BDB8FB2" w:rsidR="000840C0" w:rsidRDefault="000840C0" w:rsidP="00F27266">
      <w:pPr>
        <w:pStyle w:val="teifwPageNum"/>
      </w:pPr>
      <w:r>
        <w:t>463.</w:t>
      </w:r>
    </w:p>
    <w:p w14:paraId="7CAE0AA6" w14:textId="76138963" w:rsidR="000840C0" w:rsidRDefault="000840C0" w:rsidP="00497B23">
      <w:pPr>
        <w:pStyle w:val="teiab"/>
      </w:pPr>
      <w:r>
        <w:t xml:space="preserve">O Lyubleni </w:t>
      </w:r>
      <w:r w:rsidR="003451AB">
        <w:t>K</w:t>
      </w:r>
      <w:r>
        <w:t>erscheni</w:t>
      </w:r>
      <w:r w:rsidR="003451AB">
        <w:t>K</w:t>
      </w:r>
      <w:r>
        <w:t xml:space="preserve">i, vu </w:t>
      </w:r>
      <w:r w:rsidR="003451AB">
        <w:t>K</w:t>
      </w:r>
      <w:r>
        <w:t>ristushu zebrani!</w:t>
      </w:r>
      <w:r>
        <w:br/>
        <w:t>Vu tu Czir</w:t>
      </w:r>
      <w:r w:rsidR="003451AB">
        <w:t>K</w:t>
      </w:r>
      <w:r>
        <w:t xml:space="preserve">vu, </w:t>
      </w:r>
      <w:r w:rsidR="003451AB">
        <w:t>K</w:t>
      </w:r>
      <w:r>
        <w:t>a</w:t>
      </w:r>
      <w:r w:rsidR="003451AB">
        <w:t>K</w:t>
      </w:r>
      <w:r>
        <w:t xml:space="preserve"> Verni</w:t>
      </w:r>
      <w:r w:rsidR="003451AB">
        <w:t>K</w:t>
      </w:r>
      <w:r>
        <w:t xml:space="preserve">i, </w:t>
      </w:r>
      <w:r w:rsidR="003451AB">
        <w:t>K</w:t>
      </w:r>
      <w:r>
        <w:t>-Molitvi zte pozvani.</w:t>
      </w:r>
      <w:r>
        <w:br/>
        <w:t>Molte za ti Par na zochi, za Seniha, y Sznehu,</w:t>
      </w:r>
      <w:r>
        <w:br/>
        <w:t xml:space="preserve">Da nyima Bog bu </w:t>
      </w:r>
      <w:r w:rsidR="003451AB">
        <w:t>K</w:t>
      </w:r>
      <w:r>
        <w:t>-pomochi, Blago</w:t>
      </w:r>
      <w:r w:rsidRPr="00E61788">
        <w:t>ſ</w:t>
      </w:r>
      <w:r>
        <w:t>zlov da, y Szrechu.</w:t>
      </w:r>
    </w:p>
    <w:p w14:paraId="063D9342" w14:textId="136AA377" w:rsidR="000840C0" w:rsidRDefault="000840C0" w:rsidP="00497B23">
      <w:pPr>
        <w:pStyle w:val="teiab"/>
      </w:pPr>
      <w:r>
        <w:t>Onedva dene</w:t>
      </w:r>
      <w:r w:rsidRPr="00E61788">
        <w:t>ſ</w:t>
      </w:r>
      <w:r>
        <w:t>z mi</w:t>
      </w:r>
      <w:r w:rsidRPr="00E61788">
        <w:t>ſ</w:t>
      </w:r>
      <w:r>
        <w:t>zlita ztupiti v-Za</w:t>
      </w:r>
      <w:r w:rsidR="003451AB">
        <w:t>K</w:t>
      </w:r>
      <w:r>
        <w:t>onz</w:t>
      </w:r>
      <w:r w:rsidR="003451AB">
        <w:t>K</w:t>
      </w:r>
      <w:r>
        <w:t>i ztan,</w:t>
      </w:r>
      <w:r>
        <w:br/>
        <w:t>V-nyem do Szmerti ta</w:t>
      </w:r>
      <w:r w:rsidR="003451AB">
        <w:t>K</w:t>
      </w:r>
      <w:r>
        <w:t xml:space="preserve"> Selita Siveti, </w:t>
      </w:r>
      <w:r w:rsidR="003451AB">
        <w:t>K</w:t>
      </w:r>
      <w:r>
        <w:t>a</w:t>
      </w:r>
      <w:r w:rsidR="003451AB">
        <w:t>K</w:t>
      </w:r>
      <w:r>
        <w:t xml:space="preserve"> che Bog szam,</w:t>
      </w:r>
      <w:r>
        <w:br/>
        <w:t>Da v-lyubavi, y Ve</w:t>
      </w:r>
      <w:r w:rsidRPr="00E61788">
        <w:t>ſ</w:t>
      </w:r>
      <w:r>
        <w:t>zelji z-</w:t>
      </w:r>
      <w:r w:rsidR="003451AB">
        <w:t>K</w:t>
      </w:r>
      <w:r>
        <w:t>up sivuch za</w:t>
      </w:r>
      <w:r w:rsidRPr="00E61788">
        <w:t>ſ</w:t>
      </w:r>
      <w:r>
        <w:t>zlusita,</w:t>
      </w:r>
      <w:r>
        <w:br/>
        <w:t>Szvojim Dusham v-jednem Me</w:t>
      </w:r>
      <w:r w:rsidRPr="00E61788">
        <w:t>ſ</w:t>
      </w:r>
      <w:r>
        <w:t xml:space="preserve">zi </w:t>
      </w:r>
      <w:r w:rsidR="003451AB">
        <w:t>K</w:t>
      </w:r>
      <w:r>
        <w:t>raleztvo zadobita.</w:t>
      </w:r>
    </w:p>
    <w:p w14:paraId="544BCE55" w14:textId="5169287B" w:rsidR="000840C0" w:rsidRDefault="000840C0" w:rsidP="00497B23">
      <w:pPr>
        <w:pStyle w:val="teiab"/>
      </w:pPr>
      <w:r>
        <w:t>Szveti Za</w:t>
      </w:r>
      <w:r w:rsidR="003451AB">
        <w:t>K</w:t>
      </w:r>
      <w:r>
        <w:t>on je od Boga Szamoga ta</w:t>
      </w:r>
      <w:r w:rsidR="003451AB">
        <w:t>K</w:t>
      </w:r>
      <w:r>
        <w:t xml:space="preserve"> pohvalen,</w:t>
      </w:r>
      <w:r>
        <w:br/>
        <w:t>V-Paradisumi zbog toga ta</w:t>
      </w:r>
      <w:r w:rsidR="003451AB">
        <w:t>K</w:t>
      </w:r>
      <w:r>
        <w:t xml:space="preserve"> terdno je poztavlen,</w:t>
      </w:r>
      <w:r>
        <w:br/>
        <w:t>Da greh poherbani nyega ne je mogel zbri</w:t>
      </w:r>
      <w:r w:rsidRPr="00E61788">
        <w:t>ſ</w:t>
      </w:r>
      <w:r>
        <w:t>zati,</w:t>
      </w:r>
      <w:r>
        <w:br/>
        <w:t>Nit Potop obchinz</w:t>
      </w:r>
      <w:r w:rsidR="003451AB">
        <w:t>K</w:t>
      </w:r>
      <w:r>
        <w:t>i v</w:t>
      </w:r>
      <w:r w:rsidRPr="00E61788">
        <w:t>ſ</w:t>
      </w:r>
      <w:r>
        <w:t>zega ne je mogel z</w:t>
      </w:r>
      <w:r w:rsidR="003451AB">
        <w:t>K</w:t>
      </w:r>
      <w:r>
        <w:t>onchati.</w:t>
      </w:r>
    </w:p>
    <w:p w14:paraId="587135B6" w14:textId="7AB6FBA9" w:rsidR="000840C0" w:rsidRDefault="000840C0" w:rsidP="00497B23">
      <w:pPr>
        <w:pStyle w:val="teiab"/>
      </w:pPr>
      <w:r w:rsidRPr="00F27266">
        <w:rPr>
          <w:rStyle w:val="teipersName"/>
        </w:rPr>
        <w:t>Jesush</w:t>
      </w:r>
      <w:r>
        <w:t xml:space="preserve"> v-novem Testamentu za</w:t>
      </w:r>
      <w:r w:rsidR="003451AB">
        <w:t>K</w:t>
      </w:r>
      <w:r>
        <w:t>on je ta</w:t>
      </w:r>
      <w:r w:rsidR="003451AB">
        <w:t>K</w:t>
      </w:r>
      <w:r>
        <w:t xml:space="preserve"> postuval,</w:t>
      </w:r>
      <w:r>
        <w:br/>
        <w:t xml:space="preserve">Da </w:t>
      </w:r>
      <w:r w:rsidR="003451AB">
        <w:t>K</w:t>
      </w:r>
      <w:r>
        <w:t>-jednomu Sha</w:t>
      </w:r>
      <w:r w:rsidR="003451AB">
        <w:t>K</w:t>
      </w:r>
      <w:r>
        <w:t>ramentu z-Chudami ga povi</w:t>
      </w:r>
      <w:r w:rsidR="003451AB">
        <w:t>K</w:t>
      </w:r>
      <w:r>
        <w:t>shal</w:t>
      </w:r>
      <w:r>
        <w:br/>
        <w:t xml:space="preserve">On je v </w:t>
      </w:r>
      <w:r w:rsidR="003451AB">
        <w:t>K</w:t>
      </w:r>
      <w:r>
        <w:t xml:space="preserve">ani – </w:t>
      </w:r>
      <w:r w:rsidRPr="00F27266">
        <w:rPr>
          <w:rStyle w:val="teiplaceName"/>
        </w:rPr>
        <w:t>Galilei</w:t>
      </w:r>
      <w:r>
        <w:t xml:space="preserve"> na tem Goztuvanyi bil,</w:t>
      </w:r>
      <w:r>
        <w:br/>
        <w:t>Za</w:t>
      </w:r>
      <w:r w:rsidR="003451AB">
        <w:t>K</w:t>
      </w:r>
      <w:r>
        <w:t>onz</w:t>
      </w:r>
      <w:r w:rsidR="003451AB">
        <w:t>K</w:t>
      </w:r>
      <w:r>
        <w:t xml:space="preserve">im lyudem </w:t>
      </w:r>
      <w:r w:rsidR="003451AB">
        <w:t>K</w:t>
      </w:r>
      <w:r>
        <w:t>-Ve</w:t>
      </w:r>
      <w:r w:rsidRPr="00E61788">
        <w:t>ſ</w:t>
      </w:r>
      <w:r>
        <w:t>zelji z-Vode Vino je vchinil.</w:t>
      </w:r>
    </w:p>
    <w:p w14:paraId="3BBC2E4E" w14:textId="414FC8A2" w:rsidR="000840C0" w:rsidRDefault="000840C0" w:rsidP="00497B23">
      <w:pPr>
        <w:pStyle w:val="teiab"/>
      </w:pPr>
      <w:r>
        <w:t>Zato je Bog ve</w:t>
      </w:r>
      <w:r w:rsidR="003451AB">
        <w:t>K</w:t>
      </w:r>
      <w:r>
        <w:t>ovechni Szveti Za</w:t>
      </w:r>
      <w:r w:rsidR="003451AB">
        <w:t>K</w:t>
      </w:r>
      <w:r>
        <w:t>on poztavil,</w:t>
      </w:r>
      <w:r>
        <w:br/>
        <w:t xml:space="preserve">V-Paradisum i </w:t>
      </w:r>
      <w:r w:rsidR="003451AB">
        <w:t>K</w:t>
      </w:r>
      <w:r>
        <w:t>-Ve</w:t>
      </w:r>
      <w:r w:rsidRPr="00E61788">
        <w:t>ſ</w:t>
      </w:r>
      <w:r>
        <w:t xml:space="preserve">zelji </w:t>
      </w:r>
      <w:r w:rsidRPr="00F27266">
        <w:rPr>
          <w:rStyle w:val="teipersName"/>
        </w:rPr>
        <w:t>Adamu</w:t>
      </w:r>
      <w:r>
        <w:t xml:space="preserve"> </w:t>
      </w:r>
      <w:r w:rsidRPr="00F27266">
        <w:rPr>
          <w:rStyle w:val="teipersName"/>
        </w:rPr>
        <w:t>Evu</w:t>
      </w:r>
      <w:r>
        <w:t xml:space="preserve"> ztvoril,</w:t>
      </w:r>
      <w:r>
        <w:br/>
        <w:t>Zato je ta</w:t>
      </w:r>
      <w:r w:rsidR="003451AB">
        <w:t>K</w:t>
      </w:r>
      <w:r>
        <w:t xml:space="preserve"> chudnovito od Potopa obdersal,</w:t>
      </w:r>
      <w:r>
        <w:br/>
        <w:t>Y ta</w:t>
      </w:r>
      <w:r w:rsidR="003451AB">
        <w:t>K</w:t>
      </w:r>
      <w:r>
        <w:t xml:space="preserve">ai </w:t>
      </w:r>
      <w:r w:rsidRPr="00F27266">
        <w:rPr>
          <w:rStyle w:val="teipersName"/>
        </w:rPr>
        <w:t>Jesush</w:t>
      </w:r>
      <w:r>
        <w:t xml:space="preserve"> vi</w:t>
      </w:r>
      <w:r w:rsidRPr="00E61788">
        <w:t>ſ</w:t>
      </w:r>
      <w:r>
        <w:t>zo</w:t>
      </w:r>
      <w:r w:rsidR="003451AB">
        <w:t>K</w:t>
      </w:r>
      <w:r>
        <w:t>o nyega je ta</w:t>
      </w:r>
      <w:r w:rsidR="003451AB">
        <w:t>K</w:t>
      </w:r>
      <w:r>
        <w:t xml:space="preserve"> povi</w:t>
      </w:r>
      <w:r w:rsidR="003451AB">
        <w:t>K</w:t>
      </w:r>
      <w:r>
        <w:t>shal.</w:t>
      </w:r>
    </w:p>
    <w:p w14:paraId="152396F4" w14:textId="78E37083" w:rsidR="000840C0" w:rsidRDefault="000840C0" w:rsidP="00497B23">
      <w:pPr>
        <w:pStyle w:val="teiab"/>
      </w:pPr>
      <w:r>
        <w:t>Da</w:t>
      </w:r>
      <w:r w:rsidRPr="00E61788">
        <w:t>ſ</w:t>
      </w:r>
      <w:r>
        <w:t>ze v-tem ztani za</w:t>
      </w:r>
      <w:r w:rsidR="003451AB">
        <w:t>K</w:t>
      </w:r>
      <w:r>
        <w:t>onz</w:t>
      </w:r>
      <w:r w:rsidR="003451AB">
        <w:t>K</w:t>
      </w:r>
      <w:r>
        <w:t>em Decza prav zadobiu,</w:t>
      </w:r>
      <w:r>
        <w:br/>
        <w:t xml:space="preserve">Y v-lyubavi po </w:t>
      </w:r>
      <w:r w:rsidR="003451AB">
        <w:t>K</w:t>
      </w:r>
      <w:r>
        <w:t>erchanz</w:t>
      </w:r>
      <w:r w:rsidR="003451AB">
        <w:t>K</w:t>
      </w:r>
      <w:r>
        <w:t>em gori ta</w:t>
      </w:r>
      <w:r w:rsidR="003451AB">
        <w:t>K</w:t>
      </w:r>
      <w:r>
        <w:t xml:space="preserve"> odhraniu,</w:t>
      </w:r>
      <w:r>
        <w:br/>
        <w:t>Da</w:t>
      </w:r>
      <w:r w:rsidRPr="00E61788">
        <w:t>ſ</w:t>
      </w:r>
      <w:r>
        <w:t>ze Narod Chlovechanz</w:t>
      </w:r>
      <w:r w:rsidR="003451AB">
        <w:t>K</w:t>
      </w:r>
      <w:r>
        <w:t>i ovdi na zemli zdersi,</w:t>
      </w:r>
    </w:p>
    <w:p w14:paraId="498B2528" w14:textId="528C52F0" w:rsidR="000840C0" w:rsidRDefault="000840C0" w:rsidP="00F27266">
      <w:pPr>
        <w:pStyle w:val="teiclosure"/>
      </w:pPr>
      <w:r>
        <w:t>V. C.</w:t>
      </w:r>
    </w:p>
    <w:p w14:paraId="6C569C26" w14:textId="77777777" w:rsidR="000840C0" w:rsidRDefault="000840C0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D32DAF" w14:textId="19A1A4CF" w:rsidR="000840C0" w:rsidRDefault="000840C0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/228/</w:t>
      </w:r>
    </w:p>
    <w:p w14:paraId="51B14B46" w14:textId="497BB8D7" w:rsidR="000840C0" w:rsidRDefault="000840C0" w:rsidP="00F27266">
      <w:pPr>
        <w:pStyle w:val="teifwPageNum"/>
      </w:pPr>
      <w:r>
        <w:t>464.</w:t>
      </w:r>
    </w:p>
    <w:p w14:paraId="693C4DA6" w14:textId="6074F3D8" w:rsidR="000840C0" w:rsidRDefault="000840C0" w:rsidP="00497B23">
      <w:pPr>
        <w:pStyle w:val="teiab"/>
      </w:pPr>
      <w:r>
        <w:t xml:space="preserve">Z-Dushami </w:t>
      </w:r>
      <w:r w:rsidR="003451AB">
        <w:t>K</w:t>
      </w:r>
      <w:r>
        <w:t>orush Angelz</w:t>
      </w:r>
      <w:r w:rsidR="003451AB">
        <w:t>K</w:t>
      </w:r>
      <w:r>
        <w:t>i na Nebe</w:t>
      </w:r>
      <w:r w:rsidRPr="00E61788">
        <w:t>ſ</w:t>
      </w:r>
      <w:r>
        <w:t>zah napuni.</w:t>
      </w:r>
    </w:p>
    <w:p w14:paraId="29482328" w14:textId="60E116B1" w:rsidR="000840C0" w:rsidRDefault="000840C0" w:rsidP="00497B23">
      <w:pPr>
        <w:pStyle w:val="teiab"/>
      </w:pPr>
      <w:r>
        <w:t>Dabi greha te Szramote lesi sze ogibali,</w:t>
      </w:r>
      <w:r>
        <w:br/>
        <w:t>V-</w:t>
      </w:r>
      <w:r w:rsidR="003451AB">
        <w:t>K</w:t>
      </w:r>
      <w:r>
        <w:t>ojem zapleten nemore Chlove</w:t>
      </w:r>
      <w:r w:rsidR="003451AB">
        <w:t>K</w:t>
      </w:r>
      <w:r>
        <w:t xml:space="preserve"> Neba vsivati;</w:t>
      </w:r>
      <w:r>
        <w:br/>
      </w:r>
      <w:r w:rsidR="003451AB">
        <w:t>K</w:t>
      </w:r>
      <w:r>
        <w:t>i</w:t>
      </w:r>
      <w:r w:rsidRPr="00E61788">
        <w:t>ſ</w:t>
      </w:r>
      <w:r>
        <w:t xml:space="preserve">ze vala v-nechiztozti, </w:t>
      </w:r>
      <w:r w:rsidR="003451AB">
        <w:t>K</w:t>
      </w:r>
      <w:r>
        <w:t>raleztva nezadobi,</w:t>
      </w:r>
      <w:r>
        <w:br/>
      </w:r>
      <w:r w:rsidR="003451AB">
        <w:t>K</w:t>
      </w:r>
      <w:r>
        <w:t xml:space="preserve">aiti Sivi </w:t>
      </w:r>
      <w:r w:rsidR="00BC5EE3">
        <w:t xml:space="preserve">v-Szmadlivozti, </w:t>
      </w:r>
      <w:r w:rsidR="003451AB">
        <w:t>K</w:t>
      </w:r>
      <w:r w:rsidR="00BC5EE3">
        <w:t>a</w:t>
      </w:r>
      <w:r w:rsidR="003451AB">
        <w:t>K</w:t>
      </w:r>
      <w:r w:rsidR="00BC5EE3">
        <w:t xml:space="preserve"> Szvet </w:t>
      </w:r>
      <w:r w:rsidR="00BC5EE3" w:rsidRPr="00733131">
        <w:rPr>
          <w:rStyle w:val="teipersName"/>
        </w:rPr>
        <w:t>Pavel</w:t>
      </w:r>
      <w:r w:rsidR="00BC5EE3">
        <w:t xml:space="preserve"> szvedochi.</w:t>
      </w:r>
    </w:p>
    <w:p w14:paraId="3C044109" w14:textId="2E974637" w:rsidR="00BC5EE3" w:rsidRDefault="00BC5EE3" w:rsidP="00497B23">
      <w:pPr>
        <w:pStyle w:val="teiab"/>
      </w:pPr>
      <w:r>
        <w:t>Za</w:t>
      </w:r>
      <w:r w:rsidR="003451AB">
        <w:t>K</w:t>
      </w:r>
      <w:r>
        <w:t>onz</w:t>
      </w:r>
      <w:r w:rsidR="003451AB">
        <w:t>K</w:t>
      </w:r>
      <w:r>
        <w:t>i sze maju lyudi te dusnozti vuchiti,</w:t>
      </w:r>
      <w:r>
        <w:br/>
        <w:t>Da jeden drugoga lyubi, zagovarja, podvuchi;</w:t>
      </w:r>
      <w:r>
        <w:br/>
      </w:r>
      <w:r w:rsidR="003451AB">
        <w:t>K</w:t>
      </w:r>
      <w:r>
        <w:t>a</w:t>
      </w:r>
      <w:r w:rsidR="003451AB">
        <w:t>K</w:t>
      </w:r>
      <w:r>
        <w:t>ti Tovarushi verni do Szmerti z-</w:t>
      </w:r>
      <w:r w:rsidR="003451AB">
        <w:t>K</w:t>
      </w:r>
      <w:r>
        <w:t>up oztati,</w:t>
      </w:r>
      <w:r>
        <w:br/>
        <w:t>Ta</w:t>
      </w:r>
      <w:r w:rsidR="003451AB">
        <w:t>K</w:t>
      </w:r>
      <w:r>
        <w:t xml:space="preserve">ve hoche Bog lyubleni </w:t>
      </w:r>
      <w:r w:rsidR="003451AB">
        <w:t>K</w:t>
      </w:r>
      <w:r>
        <w:t>-Szebi v-Nebo pozvati.</w:t>
      </w:r>
    </w:p>
    <w:p w14:paraId="6BB6C3E2" w14:textId="77777777" w:rsidR="000D0F8B" w:rsidRDefault="000D0F8B" w:rsidP="003412C7">
      <w:pPr>
        <w:rPr>
          <w:sz w:val="24"/>
          <w:szCs w:val="24"/>
        </w:rPr>
      </w:pPr>
    </w:p>
    <w:p w14:paraId="5D859B74" w14:textId="695EB12E" w:rsidR="000D0F8B" w:rsidRDefault="000D0F8B" w:rsidP="00733131">
      <w:pPr>
        <w:pStyle w:val="Naslov2"/>
      </w:pPr>
      <w:r>
        <w:t>Na Den vu Nebo Vzetja B. D. M.</w:t>
      </w:r>
      <w:r>
        <w:br/>
        <w:t>Na Notu: No= 301.</w:t>
      </w:r>
    </w:p>
    <w:p w14:paraId="4EE0A23C" w14:textId="01B0D41F" w:rsidR="000D0F8B" w:rsidRDefault="000D0F8B" w:rsidP="00497B23">
      <w:pPr>
        <w:pStyle w:val="teiab"/>
      </w:pPr>
      <w:r w:rsidRPr="00733131">
        <w:rPr>
          <w:rStyle w:val="teiadd"/>
        </w:rPr>
        <w:t>Vſzi zte deneſu szim pozvani</w:t>
      </w:r>
      <w:r w:rsidRPr="00733131">
        <w:rPr>
          <w:rStyle w:val="teiadd"/>
        </w:rPr>
        <w:br/>
      </w:r>
      <w:r>
        <w:t>Szim priteczte v</w:t>
      </w:r>
      <w:r w:rsidRPr="00E61788">
        <w:t>ſ</w:t>
      </w:r>
      <w:r>
        <w:t xml:space="preserve">zi </w:t>
      </w:r>
      <w:r w:rsidR="00986037">
        <w:t xml:space="preserve">Farmani </w:t>
      </w:r>
      <w:r w:rsidR="003451AB">
        <w:t>K</w:t>
      </w:r>
      <w:r w:rsidR="00986037">
        <w:t>-Materi te Milozti,</w:t>
      </w:r>
      <w:r w:rsidR="00986037">
        <w:br/>
      </w:r>
      <w:r w:rsidR="003451AB">
        <w:t>K</w:t>
      </w:r>
      <w:r w:rsidR="00733131">
        <w:t>i z-nevolami ob</w:t>
      </w:r>
      <w:r w:rsidR="00986037">
        <w:t>dani zte, y v-vel</w:t>
      </w:r>
      <w:r w:rsidR="003451AB">
        <w:t>K</w:t>
      </w:r>
      <w:r w:rsidR="00986037">
        <w:t>oi Salozti.</w:t>
      </w:r>
      <w:r w:rsidR="00986037">
        <w:br/>
        <w:t>To je Mati te Mudrozti, dober trost bu dala vam,</w:t>
      </w:r>
      <w:r w:rsidR="00986037">
        <w:br/>
        <w:t>Ta Pomoch v-v</w:t>
      </w:r>
      <w:r w:rsidR="00986037" w:rsidRPr="00E61788">
        <w:t>ſ</w:t>
      </w:r>
      <w:r w:rsidR="00986037">
        <w:t>za</w:t>
      </w:r>
      <w:r w:rsidR="003451AB">
        <w:t>K</w:t>
      </w:r>
      <w:r w:rsidR="00986037">
        <w:t>i brid</w:t>
      </w:r>
      <w:r w:rsidR="003451AB">
        <w:t>K</w:t>
      </w:r>
      <w:r w:rsidR="00986037">
        <w:t xml:space="preserve">ozti od </w:t>
      </w:r>
      <w:r w:rsidR="00986037" w:rsidRPr="00733131">
        <w:rPr>
          <w:rStyle w:val="teipersName"/>
        </w:rPr>
        <w:t>Marie</w:t>
      </w:r>
      <w:r w:rsidR="00986037">
        <w:t xml:space="preserve"> doide </w:t>
      </w:r>
      <w:r w:rsidR="003451AB">
        <w:t>K</w:t>
      </w:r>
      <w:r w:rsidR="00986037">
        <w:t>-nam.</w:t>
      </w:r>
    </w:p>
    <w:p w14:paraId="75A74A1D" w14:textId="2C04C783" w:rsidR="00986037" w:rsidRDefault="00986037" w:rsidP="00497B23">
      <w:pPr>
        <w:pStyle w:val="teiab"/>
      </w:pPr>
      <w:r>
        <w:t>To je Mati puna Gnade, puna Nebez</w:t>
      </w:r>
      <w:r w:rsidR="003451AB">
        <w:t>K</w:t>
      </w:r>
      <w:r>
        <w:t>e Mochi,</w:t>
      </w:r>
      <w:r>
        <w:br/>
        <w:t>Gda Chlove</w:t>
      </w:r>
      <w:r w:rsidR="003451AB">
        <w:t>K</w:t>
      </w:r>
      <w:r>
        <w:t xml:space="preserve"> v-ne</w:t>
      </w:r>
      <w:r w:rsidRPr="00E61788">
        <w:t>ſ</w:t>
      </w:r>
      <w:r>
        <w:t xml:space="preserve">zrechu padne, ona mu gre </w:t>
      </w:r>
      <w:r w:rsidR="003451AB">
        <w:t>K</w:t>
      </w:r>
      <w:r>
        <w:t>-pomochi,.</w:t>
      </w:r>
      <w:r>
        <w:br/>
      </w:r>
      <w:r w:rsidR="003451AB">
        <w:t>K</w:t>
      </w:r>
      <w:r>
        <w:t>i Marie Milozt naide, dobro v</w:t>
      </w:r>
      <w:r w:rsidRPr="00E61788">
        <w:t>ſ</w:t>
      </w:r>
      <w:r>
        <w:t>ze mu dala bo,</w:t>
      </w:r>
      <w:r>
        <w:br/>
        <w:t>Da v-greh, y v-pe</w:t>
      </w:r>
      <w:r w:rsidR="003451AB">
        <w:t>K</w:t>
      </w:r>
      <w:r>
        <w:t>el ne zaide, nego gre v-Szveto Nebo.</w:t>
      </w:r>
    </w:p>
    <w:p w14:paraId="087BB610" w14:textId="09DF968C" w:rsidR="00986037" w:rsidRDefault="00986037" w:rsidP="00497B23">
      <w:pPr>
        <w:pStyle w:val="teiab"/>
      </w:pPr>
      <w:r>
        <w:t>Jezero</w:t>
      </w:r>
      <w:r w:rsidR="003451AB">
        <w:t>K</w:t>
      </w:r>
      <w:r>
        <w:t xml:space="preserve">rat pozdravlena, o </w:t>
      </w:r>
      <w:r w:rsidR="003451AB">
        <w:t>K</w:t>
      </w:r>
      <w:r>
        <w:t>ralicza Nebez</w:t>
      </w:r>
      <w:r w:rsidR="003451AB">
        <w:t>K</w:t>
      </w:r>
      <w:r>
        <w:t>a!</w:t>
      </w:r>
      <w:r>
        <w:br/>
        <w:t xml:space="preserve">Tebi je preporuchena czela Zemla </w:t>
      </w:r>
      <w:r w:rsidR="003451AB">
        <w:t>K</w:t>
      </w:r>
      <w:r>
        <w:t>erschanz</w:t>
      </w:r>
      <w:r w:rsidR="003451AB">
        <w:t>K</w:t>
      </w:r>
      <w:r>
        <w:t>a;</w:t>
      </w:r>
      <w:r>
        <w:br/>
        <w:t>Tebe hochemo chaztiti, da</w:t>
      </w:r>
      <w:r w:rsidRPr="00E61788">
        <w:t>ſ</w:t>
      </w:r>
      <w:r>
        <w:t>zi miloztivna v</w:t>
      </w:r>
      <w:r w:rsidRPr="00E61788">
        <w:t>ſ</w:t>
      </w:r>
      <w:r>
        <w:t>za,</w:t>
      </w:r>
      <w:r>
        <w:br/>
        <w:t>Nigdar greha vech vchiniti, v</w:t>
      </w:r>
      <w:r w:rsidRPr="00E61788">
        <w:t>ſ</w:t>
      </w:r>
      <w:r>
        <w:t xml:space="preserve">zigdar lyubit </w:t>
      </w:r>
      <w:r w:rsidRPr="00733131">
        <w:rPr>
          <w:rStyle w:val="teipersName"/>
        </w:rPr>
        <w:t>Jesusha</w:t>
      </w:r>
      <w:r>
        <w:t>.</w:t>
      </w:r>
    </w:p>
    <w:p w14:paraId="6C8BA273" w14:textId="77777777" w:rsidR="00986037" w:rsidRDefault="0098603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20CD5C" w14:textId="1C8B99A1" w:rsidR="00986037" w:rsidRDefault="00986037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/229/</w:t>
      </w:r>
    </w:p>
    <w:p w14:paraId="43E3FDC7" w14:textId="13659003" w:rsidR="00986037" w:rsidRDefault="00986037" w:rsidP="00B141BB">
      <w:pPr>
        <w:pStyle w:val="teifwPageNum"/>
      </w:pPr>
      <w:r>
        <w:t>465.</w:t>
      </w:r>
    </w:p>
    <w:p w14:paraId="32918344" w14:textId="2D9FF1F5" w:rsidR="00986037" w:rsidRDefault="00986037" w:rsidP="00497B23">
      <w:pPr>
        <w:pStyle w:val="teiab"/>
      </w:pPr>
      <w:r>
        <w:t xml:space="preserve">O Lyublena ti </w:t>
      </w:r>
      <w:r w:rsidR="003451AB">
        <w:t>K</w:t>
      </w:r>
      <w:r>
        <w:t>ralicza! Zemle, ino tih Nebe</w:t>
      </w:r>
      <w:r w:rsidRPr="00E61788">
        <w:t>ſ</w:t>
      </w:r>
      <w:r>
        <w:t>z,</w:t>
      </w:r>
      <w:r>
        <w:br/>
        <w:t>Ti szi ja ta pomochnicza, tebe chaztimo dene</w:t>
      </w:r>
      <w:r w:rsidRPr="00E61788">
        <w:t>ſ</w:t>
      </w:r>
      <w:r>
        <w:t>z;</w:t>
      </w:r>
      <w:r>
        <w:br/>
        <w:t>Nasha szi predraga mati, ti mash onu vel</w:t>
      </w:r>
      <w:r w:rsidR="003451AB">
        <w:t>K</w:t>
      </w:r>
      <w:r>
        <w:t>u Moch,</w:t>
      </w:r>
      <w:r>
        <w:br/>
        <w:t>Nam v</w:t>
      </w:r>
      <w:r w:rsidRPr="00E61788">
        <w:t>ſ</w:t>
      </w:r>
      <w:r>
        <w:t>ze moresh pomagati, z</w:t>
      </w:r>
      <w:r w:rsidR="003451AB">
        <w:t>K</w:t>
      </w:r>
      <w:r>
        <w:t>asi nam tvoju pomoch.</w:t>
      </w:r>
    </w:p>
    <w:p w14:paraId="05AF6067" w14:textId="43B72B88" w:rsidR="00986037" w:rsidRDefault="00986037" w:rsidP="00497B23">
      <w:pPr>
        <w:pStyle w:val="teiab"/>
      </w:pPr>
      <w:r>
        <w:t xml:space="preserve">Ti szi </w:t>
      </w:r>
      <w:r w:rsidR="003451AB">
        <w:t>K</w:t>
      </w:r>
      <w:r>
        <w:t>ralicza nebez</w:t>
      </w:r>
      <w:r w:rsidR="003451AB">
        <w:t>K</w:t>
      </w:r>
      <w:r>
        <w:t>a, Oblaztnicza v</w:t>
      </w:r>
      <w:r w:rsidRPr="00E61788">
        <w:t>ſ</w:t>
      </w:r>
      <w:r>
        <w:t>zeh rechi,</w:t>
      </w:r>
      <w:r>
        <w:br/>
        <w:t>V</w:t>
      </w:r>
      <w:r w:rsidRPr="00E61788">
        <w:t>ſ</w:t>
      </w:r>
      <w:r>
        <w:t>za moch, y oblazt pe</w:t>
      </w:r>
      <w:r w:rsidR="003451AB">
        <w:t>K</w:t>
      </w:r>
      <w:r>
        <w:t>lenz</w:t>
      </w:r>
      <w:r w:rsidR="003451AB">
        <w:t>K</w:t>
      </w:r>
      <w:r>
        <w:t>a dalech od te proch besi,</w:t>
      </w:r>
      <w:r>
        <w:br/>
        <w:t xml:space="preserve">Ti szi </w:t>
      </w:r>
      <w:r w:rsidR="003451AB">
        <w:t>K</w:t>
      </w:r>
      <w:r>
        <w:t>achi glavu zterla, y pe</w:t>
      </w:r>
      <w:r w:rsidR="003451AB">
        <w:t>K</w:t>
      </w:r>
      <w:r>
        <w:t>el premagala,</w:t>
      </w:r>
      <w:r>
        <w:br/>
        <w:t>Nam szi to Nebo odperla, v-Szveti Rai pomagala.</w:t>
      </w:r>
    </w:p>
    <w:p w14:paraId="547E9B67" w14:textId="29398971" w:rsidR="00986037" w:rsidRDefault="003451AB" w:rsidP="00497B23">
      <w:pPr>
        <w:pStyle w:val="teiab"/>
      </w:pPr>
      <w:r>
        <w:t>K</w:t>
      </w:r>
      <w:r w:rsidR="00986037">
        <w:t>ada doide szmertna vura, o Mati te Milozti!</w:t>
      </w:r>
      <w:r w:rsidR="00986037">
        <w:br/>
        <w:t>Da vchijena bu po</w:t>
      </w:r>
      <w:r>
        <w:t>K</w:t>
      </w:r>
      <w:r w:rsidR="00986037">
        <w:t>ora, trostai na</w:t>
      </w:r>
      <w:r w:rsidR="00986037" w:rsidRPr="00E61788">
        <w:t>ſ</w:t>
      </w:r>
      <w:r w:rsidR="00986037">
        <w:t>z v-ti Szlabozti,</w:t>
      </w:r>
      <w:r w:rsidR="00986037">
        <w:br/>
        <w:t>V</w:t>
      </w:r>
      <w:r w:rsidR="00986037" w:rsidRPr="00E61788">
        <w:t>ſ</w:t>
      </w:r>
      <w:r w:rsidR="00986037">
        <w:t>ze z</w:t>
      </w:r>
      <w:r>
        <w:t>K</w:t>
      </w:r>
      <w:r w:rsidR="00B141BB">
        <w:t>usjav</w:t>
      </w:r>
      <w:r w:rsidR="00986037">
        <w:t>e proch odseni, z-Neba dol poglei na na</w:t>
      </w:r>
      <w:r w:rsidR="00986037" w:rsidRPr="00E61788">
        <w:t>ſ</w:t>
      </w:r>
      <w:r w:rsidR="00986037">
        <w:t>z,</w:t>
      </w:r>
      <w:r w:rsidR="00986037">
        <w:br/>
        <w:t>Tebi szmo preporucheni, nezapuzti na</w:t>
      </w:r>
      <w:r w:rsidR="00B141BB" w:rsidRPr="00E61788">
        <w:t>ſ</w:t>
      </w:r>
      <w:r w:rsidR="00B141BB">
        <w:t>z</w:t>
      </w:r>
      <w:r w:rsidR="00986037">
        <w:t xml:space="preserve"> on cha</w:t>
      </w:r>
      <w:r w:rsidR="00986037" w:rsidRPr="00E61788">
        <w:t>ſ</w:t>
      </w:r>
      <w:r w:rsidR="00986037">
        <w:t>z.</w:t>
      </w:r>
    </w:p>
    <w:p w14:paraId="65438317" w14:textId="6C98695B" w:rsidR="00986037" w:rsidRDefault="00986037" w:rsidP="00497B23">
      <w:pPr>
        <w:pStyle w:val="teiab"/>
      </w:pPr>
      <w:r>
        <w:t>Na to mi v</w:t>
      </w:r>
      <w:r w:rsidRPr="00E61788">
        <w:t>ſ</w:t>
      </w:r>
      <w:r>
        <w:t xml:space="preserve">zi </w:t>
      </w:r>
      <w:r w:rsidR="003451AB">
        <w:t>K</w:t>
      </w:r>
      <w:r>
        <w:t>lechejochi ponizno te pro</w:t>
      </w:r>
      <w:r w:rsidRPr="00E61788">
        <w:t>ſ</w:t>
      </w:r>
      <w:r>
        <w:t>zimo,</w:t>
      </w:r>
      <w:r>
        <w:br/>
      </w:r>
      <w:r w:rsidRPr="00B141BB">
        <w:rPr>
          <w:rStyle w:val="teipersName"/>
        </w:rPr>
        <w:t>Jesushu</w:t>
      </w:r>
      <w:r>
        <w:t xml:space="preserve"> na</w:t>
      </w:r>
      <w:r w:rsidRPr="00E61788">
        <w:t>ſ</w:t>
      </w:r>
      <w:r>
        <w:t>z preporochi Szinu prelyublenomo,</w:t>
      </w:r>
      <w:r>
        <w:br/>
        <w:t>Odpuschenye nashih grehov zpro</w:t>
      </w:r>
      <w:r w:rsidRPr="00E61788">
        <w:t>ſ</w:t>
      </w:r>
      <w:r>
        <w:t xml:space="preserve">zi nam o </w:t>
      </w:r>
      <w:r w:rsidRPr="00B141BB">
        <w:rPr>
          <w:rStyle w:val="teipersName"/>
        </w:rPr>
        <w:t>Maria</w:t>
      </w:r>
      <w:r>
        <w:t>!</w:t>
      </w:r>
      <w:r>
        <w:br/>
        <w:t>Obilnozt nebez</w:t>
      </w:r>
      <w:r w:rsidR="003451AB">
        <w:t>K</w:t>
      </w:r>
      <w:r>
        <w:t>ih Trostov, o pre</w:t>
      </w:r>
      <w:r w:rsidRPr="00E61788">
        <w:t>ſ</w:t>
      </w:r>
      <w:r>
        <w:t>zvetla Zoria.</w:t>
      </w:r>
    </w:p>
    <w:p w14:paraId="1D7FA2C5" w14:textId="77777777" w:rsidR="00986037" w:rsidRDefault="00986037" w:rsidP="003412C7">
      <w:pPr>
        <w:rPr>
          <w:sz w:val="24"/>
          <w:szCs w:val="24"/>
        </w:rPr>
      </w:pPr>
    </w:p>
    <w:p w14:paraId="0A9CD6C6" w14:textId="0506680B" w:rsidR="00986037" w:rsidRDefault="00986037" w:rsidP="00936D12">
      <w:pPr>
        <w:pStyle w:val="Naslov2"/>
      </w:pPr>
      <w:r>
        <w:t>Litanie B. D. M. Lauretanz</w:t>
      </w:r>
      <w:r w:rsidR="003451AB">
        <w:t>K</w:t>
      </w:r>
      <w:r>
        <w:t>e.</w:t>
      </w:r>
      <w:r>
        <w:br/>
        <w:t>Na Notu: No= 302.</w:t>
      </w:r>
    </w:p>
    <w:p w14:paraId="4DFF2469" w14:textId="05851F4F" w:rsidR="00986037" w:rsidRDefault="00986037" w:rsidP="00497B23">
      <w:pPr>
        <w:pStyle w:val="teiab"/>
      </w:pPr>
      <w:r>
        <w:t>O Bog Otecz, Szin, Duh Szveti! V-treh pershonah Bog nebez</w:t>
      </w:r>
      <w:r w:rsidR="003451AB">
        <w:t>K</w:t>
      </w:r>
      <w:r>
        <w:t>i</w:t>
      </w:r>
      <w:r>
        <w:br/>
        <w:t>V-Troiztvi z-</w:t>
      </w:r>
      <w:r w:rsidR="003451AB">
        <w:t>K</w:t>
      </w:r>
      <w:r>
        <w:t>up zjedinyeni jeden Bog ve</w:t>
      </w:r>
      <w:r w:rsidR="003451AB">
        <w:t>K</w:t>
      </w:r>
      <w:r>
        <w:t>ovechni!</w:t>
      </w:r>
    </w:p>
    <w:p w14:paraId="4B9D45F4" w14:textId="55580F3A" w:rsidR="00986037" w:rsidRDefault="00986037" w:rsidP="00497B23">
      <w:pPr>
        <w:pStyle w:val="teiab"/>
      </w:pPr>
      <w:r>
        <w:t>V</w:t>
      </w:r>
      <w:r w:rsidRPr="00E61788">
        <w:t>ſ</w:t>
      </w:r>
      <w:r>
        <w:t>zo Luztvo.</w:t>
      </w:r>
      <w:r>
        <w:br/>
        <w:t>Chre</w:t>
      </w:r>
      <w:r w:rsidRPr="00E61788">
        <w:t>ſ</w:t>
      </w:r>
      <w:r>
        <w:t>z na</w:t>
      </w:r>
      <w:r w:rsidRPr="00E61788">
        <w:t>ſ</w:t>
      </w:r>
      <w:r>
        <w:t>z greshni</w:t>
      </w:r>
      <w:r w:rsidR="003451AB">
        <w:t>K</w:t>
      </w:r>
      <w:r>
        <w:t>e sze szmilui, vu nevolah na</w:t>
      </w:r>
      <w:r w:rsidRPr="00E61788">
        <w:t>ſ</w:t>
      </w:r>
      <w:r>
        <w:t>z pomilui,</w:t>
      </w:r>
      <w:r>
        <w:br/>
        <w:t>Szmilui</w:t>
      </w:r>
      <w:r w:rsidRPr="00E61788">
        <w:t>ſ</w:t>
      </w:r>
      <w:r>
        <w:t>ze, Szmilui</w:t>
      </w:r>
      <w:r w:rsidRPr="00E61788">
        <w:t>ſ</w:t>
      </w:r>
      <w:r>
        <w:t>ze, Szmilui</w:t>
      </w:r>
      <w:r w:rsidRPr="00E61788">
        <w:t>ſ</w:t>
      </w:r>
      <w:r>
        <w:t>ze o Bog! chre</w:t>
      </w:r>
      <w:r w:rsidRPr="00E61788">
        <w:t>ſ</w:t>
      </w:r>
      <w:r>
        <w:t>z na</w:t>
      </w:r>
      <w:r w:rsidRPr="00E61788">
        <w:t>ſ</w:t>
      </w:r>
      <w:r>
        <w:t>z,</w:t>
      </w:r>
      <w:r>
        <w:br/>
        <w:t>Vezda, y na zadnyi cha</w:t>
      </w:r>
      <w:r w:rsidRPr="00E61788">
        <w:t>ſ</w:t>
      </w:r>
      <w:r>
        <w:t>z.</w:t>
      </w:r>
    </w:p>
    <w:p w14:paraId="22B83555" w14:textId="77777777" w:rsidR="00986037" w:rsidRDefault="0098603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10A11D" w14:textId="06D1C0B3" w:rsidR="00986037" w:rsidRPr="00936D12" w:rsidRDefault="00986037" w:rsidP="003412C7">
      <w:pPr>
        <w:rPr>
          <w:sz w:val="24"/>
          <w:szCs w:val="24"/>
        </w:rPr>
      </w:pPr>
      <w:r w:rsidRPr="00936D12">
        <w:rPr>
          <w:sz w:val="24"/>
          <w:szCs w:val="24"/>
        </w:rPr>
        <w:lastRenderedPageBreak/>
        <w:t>/230/</w:t>
      </w:r>
    </w:p>
    <w:p w14:paraId="0FE2B1F5" w14:textId="4C8D4C00" w:rsidR="00986037" w:rsidRPr="00986037" w:rsidRDefault="00986037" w:rsidP="00936D12">
      <w:pPr>
        <w:pStyle w:val="teifwPageNum"/>
      </w:pPr>
      <w:r w:rsidRPr="00986037">
        <w:t>466.</w:t>
      </w:r>
    </w:p>
    <w:p w14:paraId="37DA4B73" w14:textId="5B8A5BBF" w:rsidR="00986037" w:rsidRDefault="00986037" w:rsidP="00497B23">
      <w:pPr>
        <w:pStyle w:val="teiab"/>
      </w:pPr>
      <w:r w:rsidRPr="00986037">
        <w:t xml:space="preserve">O </w:t>
      </w:r>
      <w:r w:rsidRPr="00936D12">
        <w:rPr>
          <w:rStyle w:val="teipersName"/>
        </w:rPr>
        <w:t>Maria</w:t>
      </w:r>
      <w:r w:rsidRPr="00986037">
        <w:t xml:space="preserve"> Bosja Mati!</w:t>
      </w:r>
      <w:r>
        <w:t xml:space="preserve"> dai tve Dobrote z</w:t>
      </w:r>
      <w:r w:rsidR="003451AB">
        <w:t>K</w:t>
      </w:r>
      <w:r>
        <w:t>ushati,</w:t>
      </w:r>
      <w:r>
        <w:br/>
        <w:t>Ti szi Bogorodicza, Devicza, Fiolicza.</w:t>
      </w:r>
    </w:p>
    <w:p w14:paraId="38506F2F" w14:textId="272A9FF5" w:rsidR="00986037" w:rsidRDefault="00986037" w:rsidP="00497B23">
      <w:pPr>
        <w:pStyle w:val="teiab"/>
      </w:pPr>
      <w:r>
        <w:t>V</w:t>
      </w:r>
      <w:r w:rsidRPr="00E61788">
        <w:t>ſ</w:t>
      </w:r>
      <w:r>
        <w:t>zo Luztvo.</w:t>
      </w:r>
      <w:r>
        <w:br/>
        <w:t>V</w:t>
      </w:r>
      <w:r w:rsidRPr="00E61788">
        <w:t>ſ</w:t>
      </w:r>
      <w:r>
        <w:t>za</w:t>
      </w:r>
      <w:r w:rsidR="003451AB">
        <w:t>K</w:t>
      </w:r>
      <w:r>
        <w:t>o Zlo od na</w:t>
      </w:r>
      <w:r w:rsidRPr="00E61788">
        <w:t>ſ</w:t>
      </w:r>
      <w:r>
        <w:t xml:space="preserve">z odverni, z-Miloschoi sze </w:t>
      </w:r>
      <w:r w:rsidR="003451AB">
        <w:t>K</w:t>
      </w:r>
      <w:r>
        <w:t>-nam oberni,</w:t>
      </w:r>
      <w:r>
        <w:br/>
      </w:r>
      <w:r w:rsidRPr="00936D12">
        <w:rPr>
          <w:rStyle w:val="teipersName"/>
        </w:rPr>
        <w:t>Maria</w:t>
      </w:r>
      <w:r>
        <w:t xml:space="preserve">, </w:t>
      </w:r>
      <w:r w:rsidRPr="00936D12">
        <w:rPr>
          <w:rStyle w:val="teipersName"/>
        </w:rPr>
        <w:t>Maria</w:t>
      </w:r>
      <w:r>
        <w:t>, moli Boga ti za na</w:t>
      </w:r>
      <w:r w:rsidRPr="00E61788">
        <w:t>ſ</w:t>
      </w:r>
      <w:r w:rsidR="00936D12">
        <w:t>z,</w:t>
      </w:r>
      <w:r>
        <w:t xml:space="preserve"> vezda, y na zadnyi </w:t>
      </w:r>
      <w:r w:rsidR="00B65D78">
        <w:t>cha</w:t>
      </w:r>
      <w:r w:rsidR="00B65D78" w:rsidRPr="00E61788">
        <w:t>ſ</w:t>
      </w:r>
      <w:r w:rsidR="00B65D78">
        <w:t>z.</w:t>
      </w:r>
    </w:p>
    <w:p w14:paraId="5C13AA74" w14:textId="050B2C85" w:rsidR="00B65D78" w:rsidRDefault="00B65D78" w:rsidP="00497B23">
      <w:pPr>
        <w:pStyle w:val="teiab"/>
      </w:pPr>
      <w:r>
        <w:t>Bosje Milozti szi Mati, dai od grehov na</w:t>
      </w:r>
      <w:r w:rsidRPr="00E61788">
        <w:t>ſ</w:t>
      </w:r>
      <w:r>
        <w:t>z oprati,</w:t>
      </w:r>
      <w:r>
        <w:br/>
        <w:t xml:space="preserve">Da bude nasha Dusha, </w:t>
      </w:r>
      <w:r w:rsidR="003451AB">
        <w:t>K</w:t>
      </w:r>
      <w:r>
        <w:t>a</w:t>
      </w:r>
      <w:r w:rsidR="003451AB">
        <w:t>K</w:t>
      </w:r>
      <w:r>
        <w:t xml:space="preserve"> szi ti naichiztesha.</w:t>
      </w:r>
    </w:p>
    <w:p w14:paraId="779C2C84" w14:textId="1A559077" w:rsidR="00B65D78" w:rsidRDefault="00B65D78" w:rsidP="00497B23">
      <w:pPr>
        <w:pStyle w:val="teiab"/>
      </w:pPr>
      <w:r>
        <w:t>Puna Chud szi v</w:t>
      </w:r>
      <w:r w:rsidRPr="00E61788">
        <w:t>ſ</w:t>
      </w:r>
      <w:r>
        <w:t>zigdar Mati, v</w:t>
      </w:r>
      <w:r w:rsidRPr="00E61788">
        <w:t>ſ</w:t>
      </w:r>
      <w:r>
        <w:t>zu chazt tebi chemo dati,</w:t>
      </w:r>
      <w:r>
        <w:br/>
        <w:t>O Mari Ztvoritela! ino Zvelichitela.</w:t>
      </w:r>
    </w:p>
    <w:p w14:paraId="40D3D9C1" w14:textId="571607BF" w:rsidR="00B65D78" w:rsidRDefault="00B65D78" w:rsidP="00497B23">
      <w:pPr>
        <w:pStyle w:val="teiab"/>
      </w:pPr>
      <w:r>
        <w:t>Devicza nai zpametnesha, Devicza naipostenesha,</w:t>
      </w:r>
      <w:r>
        <w:br/>
        <w:t>O ti Devicza mochna! od na</w:t>
      </w:r>
      <w:r w:rsidRPr="00E61788">
        <w:t>ſ</w:t>
      </w:r>
      <w:r>
        <w:t>z</w:t>
      </w:r>
      <w:r w:rsidR="007F1F25">
        <w:t xml:space="preserve"> budi hvalena.</w:t>
      </w:r>
    </w:p>
    <w:p w14:paraId="7947EB2D" w14:textId="232C162E" w:rsidR="007F1F25" w:rsidRDefault="007F1F25" w:rsidP="00497B23">
      <w:pPr>
        <w:pStyle w:val="teiab"/>
      </w:pPr>
      <w:r>
        <w:t>Miloztivna szi Devicza, nam v</w:t>
      </w:r>
      <w:r w:rsidRPr="00E61788">
        <w:t>ſ</w:t>
      </w:r>
      <w:r>
        <w:t>zem verna pomochnicza,</w:t>
      </w:r>
      <w:r>
        <w:br/>
        <w:t>Spegel te pravicze szi, ino Ztol te mudrozti.</w:t>
      </w:r>
    </w:p>
    <w:p w14:paraId="0605AF8B" w14:textId="584419DF" w:rsidR="007F1F25" w:rsidRDefault="007F1F25" w:rsidP="00497B23">
      <w:pPr>
        <w:pStyle w:val="teiab"/>
      </w:pPr>
      <w:r>
        <w:t xml:space="preserve">Ti szi szama </w:t>
      </w:r>
      <w:r w:rsidRPr="00936D12">
        <w:rPr>
          <w:rStyle w:val="teiadd"/>
        </w:rPr>
        <w:t>zro</w:t>
      </w:r>
      <w:r w:rsidR="003451AB" w:rsidRPr="00936D12">
        <w:rPr>
          <w:rStyle w:val="teiadd"/>
        </w:rPr>
        <w:t>K</w:t>
      </w:r>
      <w:r>
        <w:t xml:space="preserve"> o </w:t>
      </w:r>
      <w:r w:rsidRPr="00497B23">
        <w:rPr>
          <w:rStyle w:val="teipersName"/>
        </w:rPr>
        <w:t>Maria</w:t>
      </w:r>
      <w:r>
        <w:t>! czeloga Szveta Ve</w:t>
      </w:r>
      <w:r w:rsidRPr="00E61788">
        <w:t>ſ</w:t>
      </w:r>
      <w:r>
        <w:t>zelja,</w:t>
      </w:r>
      <w:r>
        <w:br/>
        <w:t>O Duhovna po</w:t>
      </w:r>
      <w:r w:rsidRPr="00E61788">
        <w:t>ſ</w:t>
      </w:r>
      <w:r>
        <w:t>zuda! po</w:t>
      </w:r>
      <w:r w:rsidRPr="00E61788">
        <w:t>ſ</w:t>
      </w:r>
      <w:r>
        <w:t>zudva postuvana.</w:t>
      </w:r>
    </w:p>
    <w:p w14:paraId="2DD91594" w14:textId="2EB862EA" w:rsidR="007F1F25" w:rsidRDefault="007F1F25" w:rsidP="00497B23">
      <w:pPr>
        <w:pStyle w:val="teiab"/>
      </w:pPr>
      <w:r>
        <w:t>Po</w:t>
      </w:r>
      <w:r w:rsidRPr="00E61788">
        <w:t>ſ</w:t>
      </w:r>
      <w:r>
        <w:t>zudva v</w:t>
      </w:r>
      <w:r w:rsidRPr="00E61788">
        <w:t>ſ</w:t>
      </w:r>
      <w:r>
        <w:t>ze pobosnozti, z</w:t>
      </w:r>
      <w:r w:rsidR="003451AB">
        <w:t>K</w:t>
      </w:r>
      <w:r>
        <w:t>rivna Rosa te Szvetozti,</w:t>
      </w:r>
      <w:r>
        <w:br/>
        <w:t xml:space="preserve">Na </w:t>
      </w:r>
      <w:r w:rsidR="003451AB">
        <w:t>K</w:t>
      </w:r>
      <w:r>
        <w:t>ojoi nega ternya, nit greha ni</w:t>
      </w:r>
      <w:r w:rsidR="003451AB">
        <w:t>K</w:t>
      </w:r>
      <w:r>
        <w:t>a</w:t>
      </w:r>
      <w:r w:rsidR="003451AB">
        <w:t>K</w:t>
      </w:r>
      <w:r>
        <w:t>shoga.</w:t>
      </w:r>
    </w:p>
    <w:p w14:paraId="799D8AB6" w14:textId="01F81278" w:rsidR="007F1F25" w:rsidRDefault="007F1F25" w:rsidP="00497B23">
      <w:pPr>
        <w:pStyle w:val="teiab"/>
      </w:pPr>
      <w:r>
        <w:t xml:space="preserve">Zovesh sze turen </w:t>
      </w:r>
      <w:r w:rsidRPr="00936D12">
        <w:rPr>
          <w:rStyle w:val="teipersName"/>
        </w:rPr>
        <w:t>Davidov</w:t>
      </w:r>
      <w:r>
        <w:t>, turen z-</w:t>
      </w:r>
      <w:r w:rsidR="003451AB">
        <w:t>K</w:t>
      </w:r>
      <w:r>
        <w:t>ozti elefantov,</w:t>
      </w:r>
      <w:r>
        <w:br/>
        <w:t>Hisa szi ti prelepa, puna chiztoga zlata.</w:t>
      </w:r>
    </w:p>
    <w:p w14:paraId="4E6518E6" w14:textId="5E9F544F" w:rsidR="007F1F25" w:rsidRDefault="007F1F25" w:rsidP="00497B23">
      <w:pPr>
        <w:pStyle w:val="teiab"/>
      </w:pPr>
      <w:r>
        <w:t>Ti S</w:t>
      </w:r>
      <w:r w:rsidR="003451AB">
        <w:t>K</w:t>
      </w:r>
      <w:r>
        <w:t>rinya bosjega Mira, z</w:t>
      </w:r>
      <w:r w:rsidR="003451AB">
        <w:t>K</w:t>
      </w:r>
      <w:r>
        <w:t>o</w:t>
      </w:r>
      <w:r w:rsidRPr="00E61788">
        <w:t>ſ</w:t>
      </w:r>
      <w:r>
        <w:t>z te sze Nebo odpira,</w:t>
      </w:r>
      <w:r>
        <w:br/>
        <w:t>Lepa rana danicza, budi nam pomochnicza.</w:t>
      </w:r>
    </w:p>
    <w:p w14:paraId="33CD58ED" w14:textId="77777777" w:rsidR="007F1F25" w:rsidRPr="007F1F25" w:rsidRDefault="007F1F25" w:rsidP="00497B23">
      <w:pPr>
        <w:pStyle w:val="teiab"/>
      </w:pPr>
      <w:r w:rsidRPr="007F1F25">
        <w:br w:type="page"/>
      </w:r>
    </w:p>
    <w:p w14:paraId="0D951F2C" w14:textId="143EF257" w:rsidR="007F1F25" w:rsidRPr="007F1F25" w:rsidRDefault="007F1F25" w:rsidP="003412C7">
      <w:pPr>
        <w:rPr>
          <w:sz w:val="24"/>
          <w:szCs w:val="24"/>
        </w:rPr>
      </w:pPr>
      <w:r w:rsidRPr="007F1F25">
        <w:rPr>
          <w:sz w:val="24"/>
          <w:szCs w:val="24"/>
        </w:rPr>
        <w:lastRenderedPageBreak/>
        <w:t>/231/</w:t>
      </w:r>
    </w:p>
    <w:p w14:paraId="67D93E7B" w14:textId="351159D3" w:rsidR="007F1F25" w:rsidRPr="007F1F25" w:rsidRDefault="007F1F25" w:rsidP="00936D12">
      <w:pPr>
        <w:pStyle w:val="teifwPageNum"/>
      </w:pPr>
      <w:r w:rsidRPr="007F1F25">
        <w:t>467.</w:t>
      </w:r>
    </w:p>
    <w:p w14:paraId="4DE3BE89" w14:textId="2A5E7523" w:rsidR="007F1F25" w:rsidRDefault="007F1F25" w:rsidP="00497B23">
      <w:pPr>
        <w:pStyle w:val="teiab"/>
      </w:pPr>
      <w:r w:rsidRPr="007F1F25">
        <w:t xml:space="preserve">Ti szi </w:t>
      </w:r>
      <w:r>
        <w:t>zdravje betesni</w:t>
      </w:r>
      <w:r w:rsidR="003451AB">
        <w:t>K</w:t>
      </w:r>
      <w:r>
        <w:t>ov, y obramba tih greshni</w:t>
      </w:r>
      <w:r w:rsidR="003451AB">
        <w:t>K</w:t>
      </w:r>
      <w:r>
        <w:t>ov,</w:t>
      </w:r>
      <w:r>
        <w:br/>
        <w:t>Tih nevolnih trostarcza szi ti v</w:t>
      </w:r>
      <w:r w:rsidRPr="00E61788">
        <w:t>ſ</w:t>
      </w:r>
      <w:r>
        <w:t xml:space="preserve">zigdar </w:t>
      </w:r>
      <w:r w:rsidRPr="00936D12">
        <w:rPr>
          <w:rStyle w:val="teipersName"/>
        </w:rPr>
        <w:t>Maria</w:t>
      </w:r>
      <w:r>
        <w:t>.</w:t>
      </w:r>
    </w:p>
    <w:p w14:paraId="5392D675" w14:textId="743097F7" w:rsidR="007F1F25" w:rsidRDefault="007F1F25" w:rsidP="00497B23">
      <w:pPr>
        <w:pStyle w:val="teiab"/>
      </w:pPr>
      <w:r>
        <w:t xml:space="preserve">O </w:t>
      </w:r>
      <w:r w:rsidR="003451AB">
        <w:t>K</w:t>
      </w:r>
      <w:r>
        <w:t>ralicza v</w:t>
      </w:r>
      <w:r w:rsidRPr="00E61788">
        <w:t>ſ</w:t>
      </w:r>
      <w:r>
        <w:t xml:space="preserve">zeh Angelov, </w:t>
      </w:r>
      <w:r w:rsidR="003451AB">
        <w:t>K</w:t>
      </w:r>
      <w:r>
        <w:t>ralicza v</w:t>
      </w:r>
      <w:r w:rsidRPr="00E61788">
        <w:t>ſ</w:t>
      </w:r>
      <w:r>
        <w:t>zeh Patriar</w:t>
      </w:r>
      <w:r w:rsidR="003451AB">
        <w:t>K</w:t>
      </w:r>
      <w:r>
        <w:t>ov,</w:t>
      </w:r>
      <w:r>
        <w:br/>
      </w:r>
      <w:r w:rsidR="003451AB">
        <w:t>K</w:t>
      </w:r>
      <w:r>
        <w:t>ralicza v</w:t>
      </w:r>
      <w:r w:rsidRPr="00E61788">
        <w:t>ſ</w:t>
      </w:r>
      <w:r>
        <w:t>zeh Proro</w:t>
      </w:r>
      <w:r w:rsidR="003451AB">
        <w:t>K</w:t>
      </w:r>
      <w:r>
        <w:t>ov, ino v</w:t>
      </w:r>
      <w:r w:rsidRPr="00E61788">
        <w:t>ſ</w:t>
      </w:r>
      <w:r>
        <w:t>zeh Apostolov.</w:t>
      </w:r>
    </w:p>
    <w:p w14:paraId="4B8BC9B1" w14:textId="2CF82221" w:rsidR="007F1F25" w:rsidRDefault="003451AB" w:rsidP="00497B23">
      <w:pPr>
        <w:pStyle w:val="teiab"/>
      </w:pPr>
      <w:r>
        <w:t>K</w:t>
      </w:r>
      <w:r w:rsidR="007F1F25">
        <w:t>ralicza v</w:t>
      </w:r>
      <w:r w:rsidR="007F1F25" w:rsidRPr="00E61788">
        <w:t>ſ</w:t>
      </w:r>
      <w:r w:rsidR="007F1F25">
        <w:t>zeh Mucheni</w:t>
      </w:r>
      <w:r>
        <w:t>K</w:t>
      </w:r>
      <w:r w:rsidR="007F1F25">
        <w:t xml:space="preserve">ov, </w:t>
      </w:r>
      <w:r>
        <w:t>K</w:t>
      </w:r>
      <w:r w:rsidR="007F1F25">
        <w:t>ralicza v</w:t>
      </w:r>
      <w:r w:rsidR="007F1F25" w:rsidRPr="00E61788">
        <w:t>ſ</w:t>
      </w:r>
      <w:r w:rsidR="007F1F25">
        <w:t>zeh Zpovedni</w:t>
      </w:r>
      <w:r>
        <w:t>K</w:t>
      </w:r>
      <w:r w:rsidR="007F1F25">
        <w:t>ov,</w:t>
      </w:r>
      <w:r w:rsidR="007F1F25">
        <w:br/>
        <w:t xml:space="preserve">O </w:t>
      </w:r>
      <w:r>
        <w:t>K</w:t>
      </w:r>
      <w:r w:rsidR="007F1F25">
        <w:t>ralicza Devicz v</w:t>
      </w:r>
      <w:r w:rsidR="007F1F25" w:rsidRPr="00E61788">
        <w:t>ſ</w:t>
      </w:r>
      <w:r w:rsidR="007F1F25">
        <w:t xml:space="preserve">zeh! y </w:t>
      </w:r>
      <w:r>
        <w:t>K</w:t>
      </w:r>
      <w:r w:rsidR="007F1F25">
        <w:t>ralicza Szvetczev v</w:t>
      </w:r>
      <w:r w:rsidR="007F1F25" w:rsidRPr="00E61788">
        <w:t>ſ</w:t>
      </w:r>
      <w:r w:rsidR="007F1F25">
        <w:t>zeh.</w:t>
      </w:r>
    </w:p>
    <w:p w14:paraId="2C18BB07" w14:textId="2B1EB47D" w:rsidR="007F1F25" w:rsidRDefault="007F1F25" w:rsidP="00497B23">
      <w:pPr>
        <w:pStyle w:val="teiab"/>
      </w:pPr>
      <w:r>
        <w:t xml:space="preserve">Agnecz Bosji, </w:t>
      </w:r>
      <w:r w:rsidR="003451AB">
        <w:t>K</w:t>
      </w:r>
      <w:r>
        <w:t>i odjimlesh Szveta grehe, y prijemlesh</w:t>
      </w:r>
      <w:r>
        <w:br/>
        <w:t>Drugoch v-milozt greshni</w:t>
      </w:r>
      <w:r w:rsidR="003451AB">
        <w:t>K</w:t>
      </w:r>
      <w:r>
        <w:t>e, iz Szerdcza po</w:t>
      </w:r>
      <w:r w:rsidR="003451AB">
        <w:t>K</w:t>
      </w:r>
      <w:r>
        <w:t>orni</w:t>
      </w:r>
      <w:r w:rsidR="003451AB">
        <w:t>K</w:t>
      </w:r>
      <w:r>
        <w:t>e.</w:t>
      </w:r>
    </w:p>
    <w:p w14:paraId="022C00F4" w14:textId="02DFD024" w:rsidR="007F1F25" w:rsidRDefault="007F1F25" w:rsidP="00497B23">
      <w:pPr>
        <w:pStyle w:val="teiab"/>
      </w:pPr>
      <w:r>
        <w:t>V</w:t>
      </w:r>
      <w:r w:rsidRPr="00E61788">
        <w:t>ſ</w:t>
      </w:r>
      <w:r>
        <w:t>zo Luztvo.</w:t>
      </w:r>
      <w:r>
        <w:br/>
        <w:t xml:space="preserve">O Gozpone! to Selimo, </w:t>
      </w:r>
      <w:r w:rsidR="003451AB">
        <w:t>K</w:t>
      </w:r>
      <w:r>
        <w:t>-tebi milno v</w:t>
      </w:r>
      <w:r w:rsidRPr="00E61788">
        <w:t>ſ</w:t>
      </w:r>
      <w:r>
        <w:t xml:space="preserve">zi </w:t>
      </w:r>
      <w:r w:rsidR="003451AB">
        <w:t>K</w:t>
      </w:r>
      <w:r>
        <w:t>richimo,</w:t>
      </w:r>
      <w:r>
        <w:br/>
        <w:t>Oprozti, na</w:t>
      </w:r>
      <w:r w:rsidRPr="00E61788">
        <w:t>ſ</w:t>
      </w:r>
      <w:r>
        <w:t>z v</w:t>
      </w:r>
      <w:r w:rsidRPr="00E61788">
        <w:t>ſ</w:t>
      </w:r>
      <w:r>
        <w:t>zlishi, ino Szmilui</w:t>
      </w:r>
      <w:r w:rsidRPr="00E61788">
        <w:t>ſ</w:t>
      </w:r>
      <w:r>
        <w:t>ze chre</w:t>
      </w:r>
      <w:r w:rsidRPr="00E61788">
        <w:t>ſ</w:t>
      </w:r>
      <w:r>
        <w:t>z na</w:t>
      </w:r>
      <w:r w:rsidRPr="00E61788">
        <w:t>ſ</w:t>
      </w:r>
      <w:r>
        <w:t>z,</w:t>
      </w:r>
      <w:r>
        <w:br/>
        <w:t>Vezda, y na zadni cha</w:t>
      </w:r>
      <w:r w:rsidRPr="00E61788">
        <w:t>ſ</w:t>
      </w:r>
      <w:r>
        <w:t>z.</w:t>
      </w:r>
    </w:p>
    <w:p w14:paraId="6D9252DA" w14:textId="4783B9A7" w:rsidR="007F1F25" w:rsidRDefault="007F1F25" w:rsidP="00497B23">
      <w:pPr>
        <w:pStyle w:val="teiab"/>
      </w:pPr>
      <w:r>
        <w:t>Popev</w:t>
      </w:r>
      <w:r w:rsidR="003451AB">
        <w:t>K</w:t>
      </w:r>
      <w:r>
        <w:t xml:space="preserve">a zahvalna na </w:t>
      </w:r>
      <w:r w:rsidR="003451AB">
        <w:t>K</w:t>
      </w:r>
      <w:r>
        <w:t>onczu Po</w:t>
      </w:r>
      <w:r w:rsidRPr="00E61788">
        <w:t>ſ</w:t>
      </w:r>
      <w:r>
        <w:t>zlanya Apostolz</w:t>
      </w:r>
      <w:r w:rsidR="003451AB">
        <w:t>K</w:t>
      </w:r>
      <w:r>
        <w:t>oga,</w:t>
      </w:r>
      <w:r>
        <w:br/>
        <w:t>Szvetoga Ambroziusha, y Augustina; iliti: Chin Za-</w:t>
      </w:r>
      <w:r>
        <w:br/>
        <w:t>hvalnozti.</w:t>
      </w:r>
    </w:p>
    <w:p w14:paraId="32EFEF3D" w14:textId="6D3259A0" w:rsidR="007F1F25" w:rsidRDefault="007F1F25" w:rsidP="00936D12">
      <w:pPr>
        <w:pStyle w:val="Naslov2"/>
      </w:pPr>
      <w:r>
        <w:t>Te Deum laudamus.</w:t>
      </w:r>
      <w:r>
        <w:br/>
        <w:t>Na Notu: No= 303.</w:t>
      </w:r>
    </w:p>
    <w:p w14:paraId="626F919F" w14:textId="03DF285B" w:rsidR="007F1F25" w:rsidRDefault="007F1F25" w:rsidP="00497B23">
      <w:pPr>
        <w:pStyle w:val="teiab"/>
      </w:pPr>
      <w:r>
        <w:t>Tebi hvalu Bog dajemo, Te Gozpona valujemo;</w:t>
      </w:r>
      <w:r>
        <w:br/>
        <w:t>Tebe ve</w:t>
      </w:r>
      <w:r w:rsidRPr="00E61788">
        <w:t>ſ</w:t>
      </w:r>
      <w:r>
        <w:t>z Szvet postuje, y v</w:t>
      </w:r>
      <w:r w:rsidRPr="00E61788">
        <w:t>ſ</w:t>
      </w:r>
      <w:r w:rsidR="00936D12">
        <w:t>za Zemla zvis</w:t>
      </w:r>
      <w:r>
        <w:t>huje;</w:t>
      </w:r>
      <w:r>
        <w:br/>
        <w:t>Tebe Nebo v</w:t>
      </w:r>
      <w:r w:rsidRPr="00E61788">
        <w:t>ſ</w:t>
      </w:r>
      <w:r>
        <w:t>ze zezava, za Ztvoritela zpoznava:</w:t>
      </w:r>
      <w:r>
        <w:br/>
        <w:t xml:space="preserve">Tebe Angeli diche, y Szeraphini </w:t>
      </w:r>
      <w:r w:rsidR="003451AB">
        <w:t>K</w:t>
      </w:r>
      <w:r>
        <w:t>riche.</w:t>
      </w:r>
    </w:p>
    <w:p w14:paraId="558B3815" w14:textId="69B40FE6" w:rsidR="007F1F25" w:rsidRDefault="007F1F25" w:rsidP="00497B23">
      <w:pPr>
        <w:pStyle w:val="teiab"/>
      </w:pPr>
      <w:r>
        <w:t>Bog Szabaot je Szvet, Szvet, Szvet, Bog Otecz, Szin, y Duh je Szvet,</w:t>
      </w:r>
      <w:r>
        <w:br/>
        <w:t>Bog Sheregov Nebez</w:t>
      </w:r>
      <w:r w:rsidR="003451AB">
        <w:t>K</w:t>
      </w:r>
      <w:r>
        <w:t>eh, y Sheregov Zemelz</w:t>
      </w:r>
      <w:r w:rsidR="003451AB">
        <w:t>K</w:t>
      </w:r>
      <w:r>
        <w:t>eh;</w:t>
      </w:r>
    </w:p>
    <w:p w14:paraId="6865D789" w14:textId="4F2DC006" w:rsidR="007F1F25" w:rsidRDefault="007F1F25" w:rsidP="00936D12">
      <w:pPr>
        <w:pStyle w:val="teiclosure"/>
      </w:pPr>
      <w:r>
        <w:t>V. C.</w:t>
      </w:r>
    </w:p>
    <w:p w14:paraId="292C8E2F" w14:textId="77777777" w:rsidR="007F1F25" w:rsidRDefault="007F1F25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54542B" w14:textId="0AFFEF23" w:rsidR="007F1F25" w:rsidRDefault="007F1F25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/232/</w:t>
      </w:r>
    </w:p>
    <w:p w14:paraId="2D57590C" w14:textId="0509D686" w:rsidR="007F1F25" w:rsidRDefault="007F1F25" w:rsidP="00936D12">
      <w:pPr>
        <w:pStyle w:val="teifwPageNum"/>
      </w:pPr>
      <w:r>
        <w:t>468.</w:t>
      </w:r>
    </w:p>
    <w:p w14:paraId="1785DA06" w14:textId="404A57A8" w:rsidR="007F1F25" w:rsidRDefault="007F1F25" w:rsidP="00497B23">
      <w:pPr>
        <w:pStyle w:val="teiab"/>
      </w:pPr>
      <w:r>
        <w:t>Puno Nebo tve mudrozti, puna zemla tve zmosnozti:</w:t>
      </w:r>
      <w:r>
        <w:br/>
        <w:t>Pun je Szvet tvoje di</w:t>
      </w:r>
      <w:r w:rsidR="003451AB">
        <w:t>K</w:t>
      </w:r>
      <w:r>
        <w:t>e, y milozti veli</w:t>
      </w:r>
      <w:r w:rsidR="003451AB">
        <w:t>K</w:t>
      </w:r>
      <w:r>
        <w:t>e.</w:t>
      </w:r>
    </w:p>
    <w:p w14:paraId="73467926" w14:textId="10AFB03B" w:rsidR="007F1F25" w:rsidRDefault="007F1F25" w:rsidP="00497B23">
      <w:pPr>
        <w:pStyle w:val="teiab"/>
      </w:pPr>
      <w:r>
        <w:t>Te Proro</w:t>
      </w:r>
      <w:r w:rsidR="003451AB">
        <w:t>K</w:t>
      </w:r>
      <w:r>
        <w:t>i Vucheni</w:t>
      </w:r>
      <w:r w:rsidR="003451AB">
        <w:t>K</w:t>
      </w:r>
      <w:r>
        <w:t>i, y v</w:t>
      </w:r>
      <w:r w:rsidRPr="00E61788">
        <w:t>ſ</w:t>
      </w:r>
      <w:r>
        <w:t xml:space="preserve">zi verni </w:t>
      </w:r>
      <w:r w:rsidR="003451AB">
        <w:t>K</w:t>
      </w:r>
      <w:r>
        <w:t>erscheni</w:t>
      </w:r>
      <w:r w:rsidR="003451AB">
        <w:t>K</w:t>
      </w:r>
      <w:r>
        <w:t>i;</w:t>
      </w:r>
      <w:r>
        <w:br/>
        <w:t>Otcza Szina veruju, z-Duhom Szvetem postuju,</w:t>
      </w:r>
      <w:r>
        <w:br/>
      </w:r>
      <w:r w:rsidRPr="00C411E5">
        <w:rPr>
          <w:rStyle w:val="teipersName"/>
        </w:rPr>
        <w:t>Jesush</w:t>
      </w:r>
      <w:r>
        <w:t xml:space="preserve"> dragi, </w:t>
      </w:r>
      <w:r w:rsidR="003451AB">
        <w:t>K</w:t>
      </w:r>
      <w:r>
        <w:t>i ladujesh, po v</w:t>
      </w:r>
      <w:r w:rsidRPr="00E61788">
        <w:t>ſ</w:t>
      </w:r>
      <w:r>
        <w:t>zem Szvetu v</w:t>
      </w:r>
      <w:r w:rsidR="003451AB">
        <w:t>K</w:t>
      </w:r>
      <w:r>
        <w:t xml:space="preserve">up </w:t>
      </w:r>
      <w:r w:rsidR="003451AB">
        <w:t>K</w:t>
      </w:r>
      <w:r>
        <w:t>ralujesh:</w:t>
      </w:r>
      <w:r>
        <w:br/>
        <w:t xml:space="preserve">Ti szi duge zplachuval, </w:t>
      </w:r>
      <w:r w:rsidR="003451AB">
        <w:t>K</w:t>
      </w:r>
      <w:r>
        <w:t xml:space="preserve">ad szi nam </w:t>
      </w:r>
      <w:r w:rsidR="003451AB">
        <w:t>K</w:t>
      </w:r>
      <w:r>
        <w:t>erv daruval.</w:t>
      </w:r>
    </w:p>
    <w:p w14:paraId="2C5A4FDF" w14:textId="0A8D0448" w:rsidR="007F1F25" w:rsidRDefault="007F1F25" w:rsidP="00497B23">
      <w:pPr>
        <w:pStyle w:val="teiab"/>
      </w:pPr>
      <w:r>
        <w:t>Otcza na de</w:t>
      </w:r>
      <w:r w:rsidRPr="00E61788">
        <w:t>ſ</w:t>
      </w:r>
      <w:r>
        <w:t>zniczi szedish, na v</w:t>
      </w:r>
      <w:r w:rsidRPr="00E61788">
        <w:t>ſ</w:t>
      </w:r>
      <w:r>
        <w:t>ze ztvari z-Neba gledish;</w:t>
      </w:r>
      <w:r>
        <w:br/>
        <w:t>Od</w:t>
      </w:r>
      <w:r w:rsidR="003451AB">
        <w:t>K</w:t>
      </w:r>
      <w:r>
        <w:t xml:space="preserve">ud hochesh </w:t>
      </w:r>
      <w:r w:rsidR="003451AB">
        <w:t>K</w:t>
      </w:r>
      <w:r>
        <w:t>-nam priti, zle y dobre szuditi;</w:t>
      </w:r>
      <w:r>
        <w:br/>
        <w:t>Tebe anda v</w:t>
      </w:r>
      <w:r w:rsidRPr="00E61788">
        <w:t>ſ</w:t>
      </w:r>
      <w:r>
        <w:t>zi molimo, za pet tvojeh ran pro</w:t>
      </w:r>
      <w:r w:rsidRPr="00E61788">
        <w:t>ſ</w:t>
      </w:r>
      <w:r>
        <w:t>zimo,</w:t>
      </w:r>
      <w:r>
        <w:br/>
        <w:t>Da v-milosche budemo, Mu</w:t>
      </w:r>
      <w:r w:rsidR="003451AB">
        <w:t>K</w:t>
      </w:r>
      <w:r>
        <w:t>e pe</w:t>
      </w:r>
      <w:r w:rsidR="003451AB">
        <w:t>K</w:t>
      </w:r>
      <w:r>
        <w:t>la vuidemo.</w:t>
      </w:r>
    </w:p>
    <w:p w14:paraId="70541484" w14:textId="20BD8030" w:rsidR="007F1F25" w:rsidRDefault="007F1F25" w:rsidP="00497B23">
      <w:pPr>
        <w:pStyle w:val="teiab"/>
      </w:pPr>
      <w:r>
        <w:t>O</w:t>
      </w:r>
      <w:r w:rsidRPr="00E61788">
        <w:t>ſ</w:t>
      </w:r>
      <w:r>
        <w:t>zlobodi tvoje lyudztvo, ladai, ravnai v</w:t>
      </w:r>
      <w:r w:rsidRPr="00E61788">
        <w:t>ſ</w:t>
      </w:r>
      <w:r>
        <w:t xml:space="preserve">ze </w:t>
      </w:r>
      <w:r w:rsidR="003451AB">
        <w:t>K</w:t>
      </w:r>
      <w:r>
        <w:t>erschanztvo:</w:t>
      </w:r>
      <w:r>
        <w:br/>
        <w:t>Szveti Blago</w:t>
      </w:r>
      <w:r w:rsidRPr="00E61788">
        <w:t>ſ</w:t>
      </w:r>
      <w:r>
        <w:t>zlov nam dai, vu Nebo na</w:t>
      </w:r>
      <w:r w:rsidRPr="00E61788">
        <w:t>ſ</w:t>
      </w:r>
      <w:r>
        <w:t>z zapelai,</w:t>
      </w:r>
      <w:r>
        <w:br/>
        <w:t>V</w:t>
      </w:r>
      <w:r w:rsidRPr="00E61788">
        <w:t>ſ</w:t>
      </w:r>
      <w:r>
        <w:t>za</w:t>
      </w:r>
      <w:r w:rsidR="003451AB">
        <w:t>K</w:t>
      </w:r>
      <w:r>
        <w:t xml:space="preserve"> Den te blago</w:t>
      </w:r>
      <w:r w:rsidRPr="00E61788">
        <w:t>ſ</w:t>
      </w:r>
      <w:r>
        <w:t>zlovimo, na ve</w:t>
      </w:r>
      <w:r w:rsidR="003451AB">
        <w:t>K</w:t>
      </w:r>
      <w:r>
        <w:t xml:space="preserve"> Ime tve hvalimo;</w:t>
      </w:r>
      <w:r>
        <w:br/>
        <w:t>Od grehov na</w:t>
      </w:r>
      <w:r w:rsidRPr="00E61788">
        <w:t>ſ</w:t>
      </w:r>
      <w:r>
        <w:t>z obchuvai, chizto Szerdcze daruvai.</w:t>
      </w:r>
    </w:p>
    <w:p w14:paraId="145EA6FF" w14:textId="22E7F0DD" w:rsidR="007F1F25" w:rsidRDefault="007F1F25" w:rsidP="00497B23">
      <w:pPr>
        <w:pStyle w:val="teiab"/>
      </w:pPr>
      <w:r>
        <w:t xml:space="preserve">Primi nashe Bog molitve, neodhiti </w:t>
      </w:r>
      <w:r w:rsidRPr="00C411E5">
        <w:rPr>
          <w:rStyle w:val="teidel"/>
        </w:rPr>
        <w:t>proshy</w:t>
      </w:r>
      <w:r>
        <w:t xml:space="preserve"> proshnye mi</w:t>
      </w:r>
      <w:r w:rsidR="00C411E5" w:rsidRPr="00C411E5">
        <w:rPr>
          <w:rStyle w:val="teigap"/>
        </w:rPr>
        <w:t>???</w:t>
      </w:r>
      <w:r>
        <w:br/>
        <w:t xml:space="preserve">Szrechno z-Szveta dai </w:t>
      </w:r>
      <w:r w:rsidR="002937B4">
        <w:t>poiti, y vu Nebo nam doiti,</w:t>
      </w:r>
      <w:r w:rsidR="002937B4">
        <w:br/>
        <w:t>Da te z-Angelmi hvalimo, zev</w:t>
      </w:r>
      <w:r w:rsidR="002937B4" w:rsidRPr="00E61788">
        <w:t>ſ</w:t>
      </w:r>
      <w:r w:rsidR="002937B4">
        <w:t>zemi Szvetczi dichimo,</w:t>
      </w:r>
      <w:r w:rsidR="002937B4">
        <w:br/>
        <w:t>Boga Otcza, y Szina, y Duha pre</w:t>
      </w:r>
      <w:r w:rsidR="002937B4" w:rsidRPr="00E61788">
        <w:t>ſ</w:t>
      </w:r>
      <w:r w:rsidR="002937B4">
        <w:t>zvetoga.</w:t>
      </w:r>
    </w:p>
    <w:p w14:paraId="717931FE" w14:textId="03FDDA7E" w:rsidR="002937B4" w:rsidRDefault="002937B4" w:rsidP="00497B23">
      <w:pPr>
        <w:pStyle w:val="teiab"/>
      </w:pPr>
      <w:r>
        <w:t>Drugi ne</w:t>
      </w:r>
      <w:r w:rsidR="003451AB">
        <w:t>K</w:t>
      </w:r>
      <w:r>
        <w:t>ai preoberjeni, y bolshi Te Deum.</w:t>
      </w:r>
    </w:p>
    <w:p w14:paraId="1333C5AD" w14:textId="5577505F" w:rsidR="002937B4" w:rsidRDefault="002937B4" w:rsidP="00497B23">
      <w:pPr>
        <w:pStyle w:val="teiab"/>
      </w:pPr>
      <w:r>
        <w:t>O Bog! tebi hvalu damo, za Gozpona te zpoznamo;</w:t>
      </w:r>
      <w:r>
        <w:br/>
        <w:t>Tebe ve</w:t>
      </w:r>
      <w:r w:rsidRPr="00E61788">
        <w:t>ſ</w:t>
      </w:r>
      <w:r>
        <w:t>z Szvet postuje, y v</w:t>
      </w:r>
      <w:r w:rsidRPr="00E61788">
        <w:t>ſ</w:t>
      </w:r>
      <w:r>
        <w:t>za Zemla zvishuje;</w:t>
      </w:r>
      <w:r>
        <w:br/>
        <w:t>Tebe Nebo v</w:t>
      </w:r>
      <w:r w:rsidRPr="00E61788">
        <w:t>ſ</w:t>
      </w:r>
      <w:r>
        <w:t>zo zazava, za Ztvoritela zpoznava</w:t>
      </w:r>
      <w:r>
        <w:br/>
        <w:t xml:space="preserve">Angeli te dichiu, Seraphini </w:t>
      </w:r>
      <w:r w:rsidR="003451AB">
        <w:t>K</w:t>
      </w:r>
      <w:r>
        <w:t>richiu.</w:t>
      </w:r>
    </w:p>
    <w:p w14:paraId="2FEE923B" w14:textId="77777777" w:rsidR="002937B4" w:rsidRDefault="002937B4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FAD82F" w14:textId="5BC0E4F4" w:rsidR="002937B4" w:rsidRDefault="002937B4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/233/</w:t>
      </w:r>
    </w:p>
    <w:p w14:paraId="6E6CB74D" w14:textId="6483D917" w:rsidR="002937B4" w:rsidRDefault="002937B4" w:rsidP="00C411E5">
      <w:pPr>
        <w:pStyle w:val="teifwPageNum"/>
      </w:pPr>
      <w:r>
        <w:t>469.</w:t>
      </w:r>
    </w:p>
    <w:p w14:paraId="121C58B5" w14:textId="1CE37DE1" w:rsidR="002937B4" w:rsidRDefault="00405E15" w:rsidP="00497B23">
      <w:pPr>
        <w:pStyle w:val="teiab"/>
      </w:pPr>
      <w:r>
        <w:t>Bog Sabaoth je Szvet, Szvet, Szvet, Bog Otecz, Szin, y Duh je Szvet,</w:t>
      </w:r>
      <w:r>
        <w:br/>
        <w:t xml:space="preserve">Bog Sheregov </w:t>
      </w:r>
      <w:r w:rsidRPr="00C411E5">
        <w:rPr>
          <w:rStyle w:val="teidel"/>
        </w:rPr>
        <w:t>zemelz</w:t>
      </w:r>
      <w:r w:rsidR="003451AB" w:rsidRPr="00C411E5">
        <w:rPr>
          <w:rStyle w:val="teidel"/>
        </w:rPr>
        <w:t>K</w:t>
      </w:r>
      <w:r w:rsidRPr="00C411E5">
        <w:rPr>
          <w:rStyle w:val="teidel"/>
        </w:rPr>
        <w:t>eh</w:t>
      </w:r>
      <w:r>
        <w:t xml:space="preserve"> </w:t>
      </w:r>
      <w:r w:rsidRPr="00C411E5">
        <w:rPr>
          <w:rStyle w:val="teiadd"/>
        </w:rPr>
        <w:t>Nebez</w:t>
      </w:r>
      <w:r w:rsidR="003451AB" w:rsidRPr="00C411E5">
        <w:rPr>
          <w:rStyle w:val="teiadd"/>
        </w:rPr>
        <w:t>K</w:t>
      </w:r>
      <w:r w:rsidRPr="00C411E5">
        <w:rPr>
          <w:rStyle w:val="teiadd"/>
        </w:rPr>
        <w:t>eh</w:t>
      </w:r>
      <w:r>
        <w:t>, y Sheregov zemelz</w:t>
      </w:r>
      <w:r w:rsidR="003451AB">
        <w:t>K</w:t>
      </w:r>
      <w:r>
        <w:t>eh;</w:t>
      </w:r>
      <w:r>
        <w:br/>
        <w:t>Puno Nebo tve mudrozti, puna Zemla tve zmosnozti:</w:t>
      </w:r>
      <w:r>
        <w:br/>
        <w:t>Pun je Szvet tvoje di</w:t>
      </w:r>
      <w:r w:rsidR="003451AB">
        <w:t>K</w:t>
      </w:r>
      <w:r>
        <w:t>e, y milozti veli</w:t>
      </w:r>
      <w:r w:rsidR="003451AB">
        <w:t>K</w:t>
      </w:r>
      <w:r>
        <w:t>e.</w:t>
      </w:r>
    </w:p>
    <w:p w14:paraId="49EBCC38" w14:textId="48FC96A6" w:rsidR="00405E15" w:rsidRDefault="00405E15" w:rsidP="00497B23">
      <w:pPr>
        <w:pStyle w:val="teiab"/>
      </w:pPr>
      <w:r>
        <w:t xml:space="preserve">Te </w:t>
      </w:r>
      <w:r w:rsidR="00CB2963">
        <w:t>Proro</w:t>
      </w:r>
      <w:r w:rsidR="003451AB">
        <w:t>K</w:t>
      </w:r>
      <w:r w:rsidR="00CB2963">
        <w:t>i Vucheni</w:t>
      </w:r>
      <w:r w:rsidR="003451AB">
        <w:t>K</w:t>
      </w:r>
      <w:r w:rsidR="00CB2963">
        <w:t>i, y v</w:t>
      </w:r>
      <w:r w:rsidR="00CB2963" w:rsidRPr="00E61788">
        <w:t>ſ</w:t>
      </w:r>
      <w:r w:rsidR="00CB2963">
        <w:t xml:space="preserve">zi verni </w:t>
      </w:r>
      <w:r w:rsidR="003451AB">
        <w:t>K</w:t>
      </w:r>
      <w:r w:rsidR="00CB2963">
        <w:t>erscheni</w:t>
      </w:r>
      <w:r w:rsidR="003451AB">
        <w:t>K</w:t>
      </w:r>
      <w:r w:rsidR="00CB2963">
        <w:t>i</w:t>
      </w:r>
      <w:r w:rsidR="00CB2963">
        <w:br/>
        <w:t>Otcza Szina veruju, z-Duhom Szvetem postuju;</w:t>
      </w:r>
      <w:r w:rsidR="00CB2963">
        <w:br/>
      </w:r>
      <w:r w:rsidR="00CB2963" w:rsidRPr="00FC27DC">
        <w:rPr>
          <w:rStyle w:val="teipersName"/>
        </w:rPr>
        <w:t>Jesush</w:t>
      </w:r>
      <w:r w:rsidR="00CB2963">
        <w:t xml:space="preserve"> dragi, </w:t>
      </w:r>
      <w:r w:rsidR="003451AB">
        <w:t>K</w:t>
      </w:r>
      <w:r w:rsidR="00CB2963">
        <w:t>i ladujesh, po v</w:t>
      </w:r>
      <w:r w:rsidR="00CB2963" w:rsidRPr="00E61788">
        <w:t>ſ</w:t>
      </w:r>
      <w:r w:rsidR="00CB2963">
        <w:t>zem Szvetu z-</w:t>
      </w:r>
      <w:r w:rsidR="003451AB">
        <w:t>K</w:t>
      </w:r>
      <w:r w:rsidR="00CB2963">
        <w:t xml:space="preserve">up </w:t>
      </w:r>
      <w:r w:rsidR="003451AB">
        <w:t>K</w:t>
      </w:r>
      <w:r w:rsidR="00CB2963">
        <w:t>ralujesh.</w:t>
      </w:r>
      <w:r w:rsidR="00CB2963">
        <w:br/>
        <w:t xml:space="preserve">Ti szi duge zplachuval, </w:t>
      </w:r>
      <w:r w:rsidR="003451AB">
        <w:t>K</w:t>
      </w:r>
      <w:r w:rsidR="00CB2963">
        <w:t xml:space="preserve">ad szi nam </w:t>
      </w:r>
      <w:r w:rsidR="003451AB">
        <w:t>K</w:t>
      </w:r>
      <w:r w:rsidR="00CB2963">
        <w:t>erv daruval.</w:t>
      </w:r>
    </w:p>
    <w:p w14:paraId="6C2494A3" w14:textId="19068AD5" w:rsidR="00CB2963" w:rsidRDefault="00CB2963" w:rsidP="00497B23">
      <w:pPr>
        <w:pStyle w:val="teiab"/>
      </w:pPr>
      <w:r>
        <w:t>Otczu na de</w:t>
      </w:r>
      <w:r w:rsidRPr="00E61788">
        <w:t>ſ</w:t>
      </w:r>
      <w:r>
        <w:t>zniczi szedish, na v</w:t>
      </w:r>
      <w:r w:rsidRPr="00E61788">
        <w:t>ſ</w:t>
      </w:r>
      <w:r>
        <w:t>ze Ztvari z-Neba gledish,</w:t>
      </w:r>
      <w:r>
        <w:br/>
        <w:t>Od</w:t>
      </w:r>
      <w:r w:rsidR="003451AB">
        <w:t>K</w:t>
      </w:r>
      <w:r>
        <w:t xml:space="preserve">ud hochesh </w:t>
      </w:r>
      <w:r w:rsidR="003451AB">
        <w:t>K</w:t>
      </w:r>
      <w:r>
        <w:t>-nam priti, zle y dobre szuditi;</w:t>
      </w:r>
      <w:r>
        <w:br/>
        <w:t>Tebe anda v</w:t>
      </w:r>
      <w:r w:rsidRPr="00E61788">
        <w:t>ſ</w:t>
      </w:r>
      <w:r>
        <w:t>zi molimo, za pet tvojeh ran pro</w:t>
      </w:r>
      <w:r w:rsidRPr="00E61788">
        <w:t>ſ</w:t>
      </w:r>
      <w:r>
        <w:t>zimo,</w:t>
      </w:r>
      <w:r>
        <w:br/>
        <w:t>Da v-miloschi budemo, Mu</w:t>
      </w:r>
      <w:r w:rsidR="003451AB">
        <w:t>K</w:t>
      </w:r>
      <w:r>
        <w:t>e pe</w:t>
      </w:r>
      <w:r w:rsidR="003451AB">
        <w:t>K</w:t>
      </w:r>
      <w:r>
        <w:t>la vuidemo.</w:t>
      </w:r>
    </w:p>
    <w:p w14:paraId="20EA5468" w14:textId="14F70D24" w:rsidR="00CB2963" w:rsidRDefault="00CB2963" w:rsidP="00497B23">
      <w:pPr>
        <w:pStyle w:val="teiab"/>
      </w:pPr>
      <w:r>
        <w:t>O</w:t>
      </w:r>
      <w:r w:rsidRPr="00E61788">
        <w:t>ſ</w:t>
      </w:r>
      <w:r>
        <w:t>zlobodi tvoje lyudztvo, ladai, ravnai v</w:t>
      </w:r>
      <w:r w:rsidRPr="00E61788">
        <w:t>ſ</w:t>
      </w:r>
      <w:r>
        <w:t xml:space="preserve">zo </w:t>
      </w:r>
      <w:r w:rsidR="003451AB">
        <w:t>K</w:t>
      </w:r>
      <w:r>
        <w:t>erschanztvo;</w:t>
      </w:r>
      <w:r>
        <w:br/>
      </w:r>
      <w:r w:rsidR="00D27FBB">
        <w:t>Szveti Blago</w:t>
      </w:r>
      <w:r w:rsidR="00D27FBB" w:rsidRPr="00E61788">
        <w:t>ſ</w:t>
      </w:r>
      <w:r w:rsidR="00D27FBB">
        <w:t>zlov nam dai, vu Nebo na</w:t>
      </w:r>
      <w:r w:rsidR="00D27FBB" w:rsidRPr="00E61788">
        <w:t>ſ</w:t>
      </w:r>
      <w:r w:rsidR="00D27FBB">
        <w:t>z zapelai;</w:t>
      </w:r>
      <w:r w:rsidR="00D27FBB">
        <w:br/>
        <w:t>V</w:t>
      </w:r>
      <w:r w:rsidR="00D27FBB" w:rsidRPr="00E61788">
        <w:t>ſ</w:t>
      </w:r>
      <w:r w:rsidR="00D27FBB">
        <w:t>za</w:t>
      </w:r>
      <w:r w:rsidR="003451AB">
        <w:t>K</w:t>
      </w:r>
      <w:r w:rsidR="00D27FBB">
        <w:t>i Den tebe hvalimo, na ve</w:t>
      </w:r>
      <w:r w:rsidR="003451AB">
        <w:t>K</w:t>
      </w:r>
      <w:r w:rsidR="00D27FBB">
        <w:t xml:space="preserve"> Ime tve chaztimo;</w:t>
      </w:r>
      <w:r w:rsidR="00D27FBB">
        <w:br/>
        <w:t>Od grehov na</w:t>
      </w:r>
      <w:r w:rsidR="00D27FBB" w:rsidRPr="00E61788">
        <w:t>ſ</w:t>
      </w:r>
      <w:r w:rsidR="00D27FBB">
        <w:t>z obchuvai, chizto Szerdcze daruvai.</w:t>
      </w:r>
    </w:p>
    <w:p w14:paraId="75528A20" w14:textId="30078D0A" w:rsidR="00D27FBB" w:rsidRDefault="00D27FBB" w:rsidP="00497B23">
      <w:pPr>
        <w:pStyle w:val="teiab"/>
      </w:pPr>
      <w:r>
        <w:t xml:space="preserve">Primi nashe </w:t>
      </w:r>
      <w:r w:rsidRPr="00FC27DC">
        <w:rPr>
          <w:rStyle w:val="teidel"/>
        </w:rPr>
        <w:t>Bolitve</w:t>
      </w:r>
      <w:r>
        <w:t xml:space="preserve"> Bog molitve, neodhiti prosnye </w:t>
      </w:r>
      <w:r w:rsidR="003451AB">
        <w:t>K</w:t>
      </w:r>
      <w:r>
        <w:t>riche,</w:t>
      </w:r>
      <w:r>
        <w:br/>
        <w:t>Szrechno z-Szveta dai poiti, y vu Nebo nam doiti,</w:t>
      </w:r>
      <w:r>
        <w:br/>
        <w:t>Da te z-Angelmi hvalimo, zev</w:t>
      </w:r>
      <w:r w:rsidRPr="00E61788">
        <w:t>ſ</w:t>
      </w:r>
      <w:r>
        <w:t>zemi Szvetczi dichimo,</w:t>
      </w:r>
      <w:r>
        <w:br/>
        <w:t>Boga Otcza, y Szina, y Dusha pre</w:t>
      </w:r>
      <w:r w:rsidRPr="00E61788">
        <w:t>ſ</w:t>
      </w:r>
      <w:r>
        <w:t>zvetoga.</w:t>
      </w:r>
    </w:p>
    <w:p w14:paraId="07F89BD6" w14:textId="3B220E0A" w:rsidR="00943F11" w:rsidRDefault="00943F11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816E93" w14:textId="6BBB7130" w:rsidR="00D27FBB" w:rsidRDefault="00943F11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/234/</w:t>
      </w:r>
    </w:p>
    <w:p w14:paraId="147BC82F" w14:textId="35EFE70E" w:rsidR="00943F11" w:rsidRDefault="00943F11" w:rsidP="00FC27DC">
      <w:pPr>
        <w:pStyle w:val="teifwPageNum"/>
      </w:pPr>
      <w:r>
        <w:t>470.</w:t>
      </w:r>
    </w:p>
    <w:p w14:paraId="10F22E89" w14:textId="0CCE5AEB" w:rsidR="00943F11" w:rsidRDefault="00943F11" w:rsidP="00FC27DC">
      <w:pPr>
        <w:pStyle w:val="Naslov2"/>
      </w:pPr>
      <w:r>
        <w:t>Popev</w:t>
      </w:r>
      <w:r w:rsidR="003451AB">
        <w:t>K</w:t>
      </w:r>
      <w:r>
        <w:t>e od Mertvih.</w:t>
      </w:r>
    </w:p>
    <w:p w14:paraId="4627041B" w14:textId="0147E810" w:rsidR="00943F11" w:rsidRDefault="00943F11" w:rsidP="00FC27DC">
      <w:pPr>
        <w:pStyle w:val="Naslov2"/>
      </w:pPr>
      <w:r>
        <w:t>Za Mus</w:t>
      </w:r>
      <w:r w:rsidR="003451AB">
        <w:t>K</w:t>
      </w:r>
      <w:r>
        <w:t>oga, ali Senz</w:t>
      </w:r>
      <w:r w:rsidR="003451AB">
        <w:t>K</w:t>
      </w:r>
      <w:r>
        <w:t>oga zpola.</w:t>
      </w:r>
      <w:r>
        <w:br/>
        <w:t>Na Notu: No= 304.</w:t>
      </w:r>
    </w:p>
    <w:p w14:paraId="6B26AD4A" w14:textId="55E243F4" w:rsidR="00943F11" w:rsidRDefault="00A24891" w:rsidP="00497B23">
      <w:pPr>
        <w:pStyle w:val="teiab"/>
      </w:pPr>
      <w:r>
        <w:t>Plachnu pe</w:t>
      </w:r>
      <w:r w:rsidRPr="00E61788">
        <w:t>ſ</w:t>
      </w:r>
      <w:r>
        <w:t>zem bratja poimo, y vu Boga mi veruimo;</w:t>
      </w:r>
      <w:r>
        <w:br/>
        <w:t>Na Szmert brit</w:t>
      </w:r>
      <w:r w:rsidR="003451AB">
        <w:t>K</w:t>
      </w:r>
      <w:r>
        <w:t>u pomi</w:t>
      </w:r>
      <w:r w:rsidRPr="00E61788">
        <w:t>ſ</w:t>
      </w:r>
      <w:r>
        <w:t>zlemo, ter sze z-grehov zpo</w:t>
      </w:r>
      <w:r w:rsidR="003451AB">
        <w:t>K</w:t>
      </w:r>
      <w:r>
        <w:t>oremo.</w:t>
      </w:r>
    </w:p>
    <w:p w14:paraId="7B9766DC" w14:textId="009F41F0" w:rsidR="00A24891" w:rsidRDefault="00A24891" w:rsidP="00497B23">
      <w:pPr>
        <w:pStyle w:val="teiab"/>
      </w:pPr>
      <w:r>
        <w:t xml:space="preserve">Pogledaimo na to telo, </w:t>
      </w:r>
      <w:r w:rsidR="003451AB">
        <w:t>K</w:t>
      </w:r>
      <w:r>
        <w:t>oje pervo je Sivelo,</w:t>
      </w:r>
      <w:r>
        <w:br/>
        <w:t>A nut vezda na</w:t>
      </w:r>
      <w:r w:rsidR="003451AB">
        <w:t>K</w:t>
      </w:r>
      <w:r>
        <w:t>ai doide: v</w:t>
      </w:r>
      <w:r w:rsidRPr="00E61788">
        <w:t>ſ</w:t>
      </w:r>
      <w:r>
        <w:t>za lepota v-zemlu poide.</w:t>
      </w:r>
    </w:p>
    <w:p w14:paraId="0D4E692A" w14:textId="472F2FFB" w:rsidR="00A24891" w:rsidRDefault="00A24891" w:rsidP="00497B23">
      <w:pPr>
        <w:pStyle w:val="teiab"/>
      </w:pPr>
      <w:r>
        <w:t xml:space="preserve">Ochi nyegve /:nyene:/ szu zaperte, </w:t>
      </w:r>
      <w:r w:rsidR="003451AB">
        <w:t>K</w:t>
      </w:r>
      <w:r>
        <w:t>oje Szvetu vech neodpre,</w:t>
      </w:r>
      <w:r>
        <w:br/>
        <w:t>Ru</w:t>
      </w:r>
      <w:r w:rsidR="003451AB">
        <w:t>K</w:t>
      </w:r>
      <w:r>
        <w:t>e bele pocherneju, noge berze o</w:t>
      </w:r>
      <w:r w:rsidR="003451AB">
        <w:t>K</w:t>
      </w:r>
      <w:r>
        <w:t>repeju.</w:t>
      </w:r>
    </w:p>
    <w:p w14:paraId="6C09745F" w14:textId="4C1F505B" w:rsidR="00A24891" w:rsidRDefault="00A24891" w:rsidP="00497B23">
      <w:pPr>
        <w:pStyle w:val="teiab"/>
      </w:pPr>
      <w:r>
        <w:t>Licza szu</w:t>
      </w:r>
      <w:r w:rsidRPr="00E61788">
        <w:t>ſ</w:t>
      </w:r>
      <w:r>
        <w:t>ze premenila, rumena vuzta Szehnila,</w:t>
      </w:r>
      <w:r>
        <w:br/>
        <w:t>Nit nevidi, nit nechuje, nit govori, nit po</w:t>
      </w:r>
      <w:r w:rsidRPr="00E61788">
        <w:t>ſ</w:t>
      </w:r>
      <w:r>
        <w:t>zluje.</w:t>
      </w:r>
    </w:p>
    <w:p w14:paraId="1AEB3364" w14:textId="30F3CD40" w:rsidR="00A24891" w:rsidRDefault="00A24891" w:rsidP="00497B23">
      <w:pPr>
        <w:pStyle w:val="teiab"/>
      </w:pPr>
      <w:r>
        <w:t xml:space="preserve">Ar </w:t>
      </w:r>
      <w:r w:rsidR="003451AB">
        <w:t>K</w:t>
      </w:r>
      <w:r>
        <w:t>a</w:t>
      </w:r>
      <w:r w:rsidR="003451AB">
        <w:t>K</w:t>
      </w:r>
      <w:r>
        <w:t xml:space="preserve"> z-tela poide Dusha, v</w:t>
      </w:r>
      <w:r w:rsidRPr="00E61788">
        <w:t>ſ</w:t>
      </w:r>
      <w:r>
        <w:t>ze je mertvo, ne vech duha,</w:t>
      </w:r>
      <w:r>
        <w:br/>
        <w:t xml:space="preserve">Neg oztane gluho Szlepo, </w:t>
      </w:r>
      <w:r w:rsidR="003451AB">
        <w:t>K</w:t>
      </w:r>
      <w:r>
        <w:t>oje pervo bilo lepo.</w:t>
      </w:r>
    </w:p>
    <w:p w14:paraId="2F8EA5CC" w14:textId="7E2C7842" w:rsidR="00A24891" w:rsidRDefault="00A24891" w:rsidP="00497B23">
      <w:pPr>
        <w:pStyle w:val="teiab"/>
      </w:pPr>
      <w:r>
        <w:t>Za</w:t>
      </w:r>
      <w:r w:rsidR="003451AB">
        <w:t>K</w:t>
      </w:r>
      <w:r>
        <w:t>opa</w:t>
      </w:r>
      <w:r w:rsidRPr="00E61788">
        <w:t>ſ</w:t>
      </w:r>
      <w:r>
        <w:t xml:space="preserve">ze, prah poztane, nai bu </w:t>
      </w:r>
      <w:r w:rsidR="003451AB">
        <w:t>K</w:t>
      </w:r>
      <w:r>
        <w:t>ojega god ztana,</w:t>
      </w:r>
      <w:r>
        <w:br/>
        <w:t>V-Zemli bude nyegvo ztanye, v-zemli nyegvo v</w:t>
      </w:r>
      <w:r w:rsidRPr="00E61788">
        <w:t>ſ</w:t>
      </w:r>
      <w:r>
        <w:t>zo imanye.</w:t>
      </w:r>
    </w:p>
    <w:p w14:paraId="643E0EAD" w14:textId="7B95F569" w:rsidR="00A24891" w:rsidRDefault="00A24891" w:rsidP="00497B23">
      <w:pPr>
        <w:pStyle w:val="teiab"/>
      </w:pPr>
      <w:r>
        <w:t>Ar Szmert nema vu tom reda, neg jedna</w:t>
      </w:r>
      <w:r w:rsidR="003451AB">
        <w:t>K</w:t>
      </w:r>
      <w:r>
        <w:t>o zapoveda,</w:t>
      </w:r>
      <w:r>
        <w:br/>
        <w:t xml:space="preserve">Jemle mlade, jemle ztare, Szluge, </w:t>
      </w:r>
      <w:r w:rsidR="003451AB">
        <w:t>K</w:t>
      </w:r>
      <w:r>
        <w:t>rale, y Cze</w:t>
      </w:r>
      <w:r w:rsidRPr="00E61788">
        <w:t>ſ</w:t>
      </w:r>
      <w:r>
        <w:t>zare.</w:t>
      </w:r>
    </w:p>
    <w:p w14:paraId="4EEF5FBB" w14:textId="55EDADB1" w:rsidR="00A24891" w:rsidRDefault="00A24891" w:rsidP="00497B23">
      <w:pPr>
        <w:pStyle w:val="teiab"/>
      </w:pPr>
      <w:r>
        <w:t>O Neztalnozt Szveta</w:t>
      </w:r>
      <w:r w:rsidR="005B0B97">
        <w:t xml:space="preserve"> toga</w:t>
      </w:r>
      <w:r>
        <w:t>, zpomeni</w:t>
      </w:r>
      <w:r w:rsidRPr="00E61788">
        <w:t>ſ</w:t>
      </w:r>
      <w:r>
        <w:t>ze Chlove</w:t>
      </w:r>
      <w:r w:rsidR="003451AB">
        <w:t>K</w:t>
      </w:r>
      <w:r>
        <w:t xml:space="preserve"> z-Boga,</w:t>
      </w:r>
      <w:r>
        <w:br/>
        <w:t>Mi</w:t>
      </w:r>
      <w:r w:rsidRPr="00E61788">
        <w:t>ſ</w:t>
      </w:r>
      <w:r>
        <w:t>zli na Szmert szad sivuchi, ter Sze Bogu prepruchi.</w:t>
      </w:r>
    </w:p>
    <w:p w14:paraId="529AA294" w14:textId="669C1441" w:rsidR="00A24891" w:rsidRDefault="00A24891" w:rsidP="00497B23">
      <w:pPr>
        <w:pStyle w:val="teiab"/>
      </w:pPr>
      <w:r>
        <w:t>Na Jedna</w:t>
      </w:r>
      <w:r w:rsidR="003451AB">
        <w:t>K</w:t>
      </w:r>
      <w:r>
        <w:t>u Notu.</w:t>
      </w:r>
    </w:p>
    <w:p w14:paraId="14DD7D09" w14:textId="77777777" w:rsidR="00A24891" w:rsidRDefault="00A24891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F48E51" w14:textId="310D9D1C" w:rsidR="00A24891" w:rsidRDefault="00A24891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/235/</w:t>
      </w:r>
    </w:p>
    <w:p w14:paraId="101281E3" w14:textId="293E812E" w:rsidR="00A24891" w:rsidRDefault="00A24891" w:rsidP="00147E55">
      <w:pPr>
        <w:pStyle w:val="teifwPageNum"/>
      </w:pPr>
      <w:r>
        <w:t>471.</w:t>
      </w:r>
    </w:p>
    <w:p w14:paraId="72510520" w14:textId="5FD254B3" w:rsidR="00A24891" w:rsidRDefault="00306EB9" w:rsidP="00497B23">
      <w:pPr>
        <w:pStyle w:val="teiab"/>
      </w:pPr>
      <w:r>
        <w:t>Nut Szmert no</w:t>
      </w:r>
      <w:r w:rsidRPr="00E61788">
        <w:t>ſ</w:t>
      </w:r>
      <w:r>
        <w:t xml:space="preserve">zi ostru </w:t>
      </w:r>
      <w:r w:rsidR="003451AB">
        <w:t>K</w:t>
      </w:r>
      <w:r>
        <w:t>o</w:t>
      </w:r>
      <w:r w:rsidRPr="00E61788">
        <w:t>ſ</w:t>
      </w:r>
      <w:r>
        <w:t>zu, opazti je v</w:t>
      </w:r>
      <w:r w:rsidRPr="00E61788">
        <w:t>ſ</w:t>
      </w:r>
      <w:r>
        <w:t>zemu lyuztvu,</w:t>
      </w:r>
      <w:r>
        <w:br/>
        <w:t xml:space="preserve">Opazti je </w:t>
      </w:r>
      <w:r w:rsidR="003451AB">
        <w:t>K</w:t>
      </w:r>
      <w:r>
        <w:t>ralu, Musu, y vu Szmertnu doiti vuzu.</w:t>
      </w:r>
    </w:p>
    <w:p w14:paraId="628C7465" w14:textId="0F2D06DA" w:rsidR="00306EB9" w:rsidRDefault="003451AB" w:rsidP="00497B23">
      <w:pPr>
        <w:pStyle w:val="teiab"/>
      </w:pPr>
      <w:r>
        <w:t>K</w:t>
      </w:r>
      <w:r w:rsidR="00306EB9">
        <w:t>ad Chlove</w:t>
      </w:r>
      <w:r>
        <w:t>K</w:t>
      </w:r>
      <w:r w:rsidR="00306EB9">
        <w:t>a Szmert pretegne, od mertvoga v</w:t>
      </w:r>
      <w:r w:rsidR="00306EB9" w:rsidRPr="00E61788">
        <w:t>ſ</w:t>
      </w:r>
      <w:r w:rsidR="00306EB9">
        <w:t>ze pobegne,</w:t>
      </w:r>
      <w:r w:rsidR="00306EB9">
        <w:br/>
        <w:t>Otecz, Mati, Szeztre, Brati, nedadumu szobum ztati.</w:t>
      </w:r>
    </w:p>
    <w:p w14:paraId="7D0667FB" w14:textId="59DBC2F4" w:rsidR="00306EB9" w:rsidRDefault="00306EB9" w:rsidP="00497B23">
      <w:pPr>
        <w:pStyle w:val="teiab"/>
      </w:pPr>
      <w:r>
        <w:t xml:space="preserve">Blago nyegvo </w:t>
      </w:r>
      <w:r w:rsidR="003451AB">
        <w:t>K</w:t>
      </w:r>
      <w:r>
        <w:t>-Szebi jemlu, nyega versu v-chernu zemlu,</w:t>
      </w:r>
      <w:r>
        <w:br/>
        <w:t>V-Chernu zemlu, v-temne nochi, v-temne nochi, pre</w:t>
      </w:r>
      <w:r w:rsidRPr="00E61788">
        <w:t>ſ</w:t>
      </w:r>
      <w:r>
        <w:t>z pomochi.</w:t>
      </w:r>
    </w:p>
    <w:p w14:paraId="5E693333" w14:textId="5F9C05ED" w:rsidR="00306EB9" w:rsidRDefault="00306EB9" w:rsidP="00497B23">
      <w:pPr>
        <w:pStyle w:val="teiab"/>
      </w:pPr>
      <w:r>
        <w:t>Dusha terpi, telo gnije, nit ga nigdo pomiluje,</w:t>
      </w:r>
      <w:r>
        <w:br/>
        <w:t xml:space="preserve">Berzo preide, </w:t>
      </w:r>
      <w:r w:rsidR="003451AB">
        <w:t>K</w:t>
      </w:r>
      <w:r>
        <w:t>i je pervle bil odichen po v</w:t>
      </w:r>
      <w:r w:rsidRPr="00E61788">
        <w:t>ſ</w:t>
      </w:r>
      <w:r>
        <w:t>ze zemle.</w:t>
      </w:r>
    </w:p>
    <w:p w14:paraId="61933C45" w14:textId="6C86B017" w:rsidR="00306EB9" w:rsidRDefault="00306EB9" w:rsidP="00497B23">
      <w:pPr>
        <w:pStyle w:val="teiab"/>
      </w:pPr>
      <w:r>
        <w:t>O Neztalnozt Szveta toga! zpomeni</w:t>
      </w:r>
      <w:r w:rsidRPr="00E61788">
        <w:t>ſ</w:t>
      </w:r>
      <w:r>
        <w:t>ze Chlove</w:t>
      </w:r>
      <w:r w:rsidR="003451AB">
        <w:t>K</w:t>
      </w:r>
      <w:r>
        <w:t xml:space="preserve"> z-Boga,</w:t>
      </w:r>
      <w:r>
        <w:br/>
        <w:t>Do</w:t>
      </w:r>
      <w:r w:rsidR="003451AB">
        <w:t>K</w:t>
      </w:r>
      <w:r>
        <w:t xml:space="preserve">lam sivesh zpravlai blago, </w:t>
      </w:r>
      <w:r w:rsidR="003451AB">
        <w:t>K</w:t>
      </w:r>
      <w:r>
        <w:t>o pone</w:t>
      </w:r>
      <w:r w:rsidRPr="00E61788">
        <w:t>ſ</w:t>
      </w:r>
      <w:r>
        <w:t>zesh z-tobom v-Nebo.</w:t>
      </w:r>
    </w:p>
    <w:p w14:paraId="70FF8667" w14:textId="003629D8" w:rsidR="00306EB9" w:rsidRDefault="00306EB9" w:rsidP="00497B23">
      <w:pPr>
        <w:pStyle w:val="teiab"/>
      </w:pPr>
      <w:r>
        <w:t>Ar to drugo v</w:t>
      </w:r>
      <w:r w:rsidRPr="00E61788">
        <w:t>ſ</w:t>
      </w:r>
      <w:r>
        <w:t xml:space="preserve">ze pogine, </w:t>
      </w:r>
      <w:r w:rsidR="003451AB">
        <w:t>K</w:t>
      </w:r>
      <w:r>
        <w:t>ai Szvet zgrabi tebe mine,</w:t>
      </w:r>
      <w:r>
        <w:br/>
        <w:t>Gla</w:t>
      </w:r>
      <w:r w:rsidRPr="00E61788">
        <w:t>ſ</w:t>
      </w:r>
      <w:r>
        <w:t xml:space="preserve">z trubente </w:t>
      </w:r>
      <w:r w:rsidR="003451AB">
        <w:t>K</w:t>
      </w:r>
      <w:r>
        <w:t>ad zapuhne, ztanesh z-groba, drugach bude,</w:t>
      </w:r>
    </w:p>
    <w:p w14:paraId="5C51F29D" w14:textId="12C449F7" w:rsidR="00306EB9" w:rsidRDefault="00306EB9" w:rsidP="00497B23">
      <w:pPr>
        <w:pStyle w:val="teiab"/>
      </w:pPr>
      <w:r>
        <w:t xml:space="preserve">Neg </w:t>
      </w:r>
      <w:r w:rsidRPr="00E61788">
        <w:t>ſ</w:t>
      </w:r>
      <w:r>
        <w:t>zi mi</w:t>
      </w:r>
      <w:r w:rsidRPr="00E61788">
        <w:t>ſ</w:t>
      </w:r>
      <w:r>
        <w:t xml:space="preserve">zlil </w:t>
      </w:r>
      <w:r w:rsidR="003451AB">
        <w:t>K</w:t>
      </w:r>
      <w:r>
        <w:t>ad szi Sivel, onda budesh tebe videl,</w:t>
      </w:r>
      <w:r>
        <w:br/>
        <w:t>Da</w:t>
      </w:r>
      <w:r w:rsidRPr="00E61788">
        <w:t>ſ</w:t>
      </w:r>
      <w:r>
        <w:t xml:space="preserve">zi </w:t>
      </w:r>
      <w:r w:rsidR="003451AB">
        <w:t>K</w:t>
      </w:r>
      <w:r>
        <w:t xml:space="preserve">rivecz Bogu tvomu, </w:t>
      </w:r>
      <w:r w:rsidR="003451AB">
        <w:t>K</w:t>
      </w:r>
      <w:r>
        <w:t>i v</w:t>
      </w:r>
      <w:r w:rsidRPr="00E61788">
        <w:t>ſ</w:t>
      </w:r>
      <w:r>
        <w:t>za vidi, zna vu broju.</w:t>
      </w:r>
    </w:p>
    <w:p w14:paraId="4D438090" w14:textId="7B9B200D" w:rsidR="00306EB9" w:rsidRDefault="00306EB9" w:rsidP="00497B23">
      <w:pPr>
        <w:pStyle w:val="teiab"/>
      </w:pPr>
      <w:r>
        <w:t>Onda pleve od psenicze bude zbiral po pravicze,</w:t>
      </w:r>
      <w:r>
        <w:br/>
        <w:t>Pleve v-ogen hoche deti</w:t>
      </w:r>
      <w:r w:rsidR="00A26E90">
        <w:t xml:space="preserve"> /:</w:t>
      </w:r>
      <w:r w:rsidR="00A26E90" w:rsidRPr="00147E55">
        <w:rPr>
          <w:rStyle w:val="teidel"/>
        </w:rPr>
        <w:t>verchi</w:t>
      </w:r>
      <w:r w:rsidR="00A26E90">
        <w:t>:/, pseniczu pa</w:t>
      </w:r>
      <w:r w:rsidR="003451AB">
        <w:t>K</w:t>
      </w:r>
      <w:r w:rsidR="00A26E90">
        <w:t xml:space="preserve"> z-Szobum vzeti.</w:t>
      </w:r>
    </w:p>
    <w:p w14:paraId="369A4A83" w14:textId="18DCD7F5" w:rsidR="00A26E90" w:rsidRDefault="00A26E90" w:rsidP="00497B23">
      <w:pPr>
        <w:pStyle w:val="teiab"/>
      </w:pPr>
      <w:r>
        <w:t>Mresu odpre, ribe zbere, hmanye hiti, dobre vzeme;</w:t>
      </w:r>
      <w:r>
        <w:br/>
        <w:t>Ovcze poshle na de</w:t>
      </w:r>
      <w:r w:rsidRPr="00E61788">
        <w:t>ſ</w:t>
      </w:r>
      <w:r>
        <w:t xml:space="preserve">zniczu, </w:t>
      </w:r>
      <w:r w:rsidR="003451AB">
        <w:t>K</w:t>
      </w:r>
      <w:r>
        <w:t>ozle hiti vu temniczu.</w:t>
      </w:r>
    </w:p>
    <w:p w14:paraId="4C40BE61" w14:textId="09095D6F" w:rsidR="00A26E90" w:rsidRDefault="00A26E90" w:rsidP="00497B23">
      <w:pPr>
        <w:pStyle w:val="teiab"/>
      </w:pPr>
      <w:r>
        <w:t>Gde plach bude na v</w:t>
      </w:r>
      <w:r w:rsidRPr="00E61788">
        <w:t>ſ</w:t>
      </w:r>
      <w:r>
        <w:t>ze ve</w:t>
      </w:r>
      <w:r w:rsidR="003451AB">
        <w:t>K</w:t>
      </w:r>
      <w:r>
        <w:t>e, a zebranem radozt v-di</w:t>
      </w:r>
      <w:r w:rsidR="003451AB">
        <w:t>K</w:t>
      </w:r>
      <w:r>
        <w:t>e,</w:t>
      </w:r>
      <w:r>
        <w:br/>
        <w:t>To premi</w:t>
      </w:r>
      <w:r w:rsidRPr="00E61788">
        <w:t>ſ</w:t>
      </w:r>
      <w:r>
        <w:t xml:space="preserve">zli, </w:t>
      </w:r>
      <w:r w:rsidR="003451AB">
        <w:t>K</w:t>
      </w:r>
      <w:r>
        <w:t>i josh sivesh, pervo nego vu grob pridesh.</w:t>
      </w:r>
    </w:p>
    <w:p w14:paraId="2E23A748" w14:textId="440211F1" w:rsidR="00A26E90" w:rsidRDefault="00A26E90" w:rsidP="00147E55">
      <w:pPr>
        <w:pStyle w:val="teiclosure0"/>
      </w:pPr>
      <w:r>
        <w:t>V. C.</w:t>
      </w:r>
    </w:p>
    <w:p w14:paraId="1E7719E7" w14:textId="77777777" w:rsidR="00A26E90" w:rsidRDefault="00A26E90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E2F5F1" w14:textId="03580AB3" w:rsidR="00A26E90" w:rsidRDefault="00A26E90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/236/</w:t>
      </w:r>
    </w:p>
    <w:p w14:paraId="5A29741B" w14:textId="6DC778AD" w:rsidR="00A26E90" w:rsidRDefault="00A26E90" w:rsidP="00147E55">
      <w:pPr>
        <w:pStyle w:val="teifwPageNum"/>
      </w:pPr>
      <w:r>
        <w:t>472.</w:t>
      </w:r>
    </w:p>
    <w:p w14:paraId="639F352A" w14:textId="3031A2FB" w:rsidR="00A26E90" w:rsidRDefault="00A26E90" w:rsidP="00497B23">
      <w:pPr>
        <w:pStyle w:val="teiab"/>
      </w:pPr>
      <w:r>
        <w:t>Da na de</w:t>
      </w:r>
      <w:r w:rsidRPr="00E61788">
        <w:t>ſ</w:t>
      </w:r>
      <w:r>
        <w:t xml:space="preserve">znu </w:t>
      </w:r>
      <w:r w:rsidRPr="00147E55">
        <w:rPr>
          <w:rStyle w:val="teidel"/>
        </w:rPr>
        <w:t>rud</w:t>
      </w:r>
      <w:r>
        <w:t xml:space="preserve"> ru</w:t>
      </w:r>
      <w:r w:rsidR="003451AB">
        <w:t>K</w:t>
      </w:r>
      <w:r>
        <w:t>u doidesh</w:t>
      </w:r>
      <w:r w:rsidR="00147E55" w:rsidRPr="00147E55">
        <w:t xml:space="preserve"> </w:t>
      </w:r>
      <w:r w:rsidR="00147E55" w:rsidRPr="00147E55">
        <w:rPr>
          <w:rStyle w:val="teiadd"/>
        </w:rPr>
        <w:t>szedesh</w:t>
      </w:r>
      <w:r>
        <w:t>, z-blasenemi Nebo vzemesh,</w:t>
      </w:r>
      <w:r>
        <w:br/>
        <w:t>Moli pro</w:t>
      </w:r>
      <w:r w:rsidRPr="00E61788">
        <w:t>ſ</w:t>
      </w:r>
      <w:r>
        <w:t xml:space="preserve">zi v-dnevu, v-nochi, da ti </w:t>
      </w:r>
      <w:r w:rsidRPr="00147E55">
        <w:rPr>
          <w:rStyle w:val="teipersName"/>
        </w:rPr>
        <w:t>Jesush</w:t>
      </w:r>
      <w:r>
        <w:t xml:space="preserve"> bu </w:t>
      </w:r>
      <w:r w:rsidR="003451AB">
        <w:t>K</w:t>
      </w:r>
      <w:r>
        <w:t>-pomochi.</w:t>
      </w:r>
    </w:p>
    <w:p w14:paraId="1624F4DE" w14:textId="77777777" w:rsidR="00A26E90" w:rsidRDefault="00A26E90" w:rsidP="003412C7">
      <w:pPr>
        <w:rPr>
          <w:sz w:val="24"/>
          <w:szCs w:val="24"/>
        </w:rPr>
      </w:pPr>
    </w:p>
    <w:p w14:paraId="0593DF9A" w14:textId="1E8A7EFB" w:rsidR="00A26E90" w:rsidRDefault="00A26E90" w:rsidP="00147E55">
      <w:pPr>
        <w:pStyle w:val="Naslov2"/>
      </w:pPr>
      <w:r>
        <w:t>Na Jedna</w:t>
      </w:r>
      <w:r w:rsidR="003451AB">
        <w:t>K</w:t>
      </w:r>
      <w:r>
        <w:t>u Notu.</w:t>
      </w:r>
    </w:p>
    <w:p w14:paraId="279658DE" w14:textId="458FE8E3" w:rsidR="00A26E90" w:rsidRDefault="00A26E90" w:rsidP="00497B23">
      <w:pPr>
        <w:pStyle w:val="teiab"/>
      </w:pPr>
      <w:r>
        <w:t xml:space="preserve">O Szmert ztrashna! o Szmert huda! </w:t>
      </w:r>
      <w:r w:rsidR="003451AB">
        <w:t>K</w:t>
      </w:r>
      <w:r>
        <w:t>uli</w:t>
      </w:r>
      <w:r w:rsidR="003451AB">
        <w:t>K</w:t>
      </w:r>
      <w:r>
        <w:t>a ti chinish chuda?</w:t>
      </w:r>
      <w:r>
        <w:br/>
        <w:t>Zpominanye Suh</w:t>
      </w:r>
      <w:r w:rsidR="003451AB">
        <w:t>K</w:t>
      </w:r>
      <w:r>
        <w:t>o tvoje, rani ja</w:t>
      </w:r>
      <w:r w:rsidR="003451AB">
        <w:t>K</w:t>
      </w:r>
      <w:r>
        <w:t>o Szerdcze moje.</w:t>
      </w:r>
    </w:p>
    <w:p w14:paraId="43DE3632" w14:textId="375F38EB" w:rsidR="00A26E90" w:rsidRDefault="00A26E90" w:rsidP="00497B23">
      <w:pPr>
        <w:pStyle w:val="teiab"/>
      </w:pPr>
      <w:r>
        <w:t xml:space="preserve">Tvoi </w:t>
      </w:r>
      <w:r w:rsidR="003451AB">
        <w:t>K</w:t>
      </w:r>
      <w:r>
        <w:t xml:space="preserve">oteri chemer </w:t>
      </w:r>
      <w:r w:rsidR="003451AB">
        <w:t>K</w:t>
      </w:r>
      <w:r>
        <w:t xml:space="preserve">usha, z-nyega poiti mora </w:t>
      </w:r>
      <w:r w:rsidR="00147E55" w:rsidRPr="00147E55">
        <w:rPr>
          <w:rStyle w:val="teiadd"/>
        </w:rPr>
        <w:t xml:space="preserve">mora poiti </w:t>
      </w:r>
      <w:r>
        <w:t>Dusha,</w:t>
      </w:r>
      <w:r>
        <w:br/>
      </w:r>
      <w:r w:rsidR="003451AB">
        <w:t>K</w:t>
      </w:r>
      <w:r>
        <w:t xml:space="preserve">oga ztrela </w:t>
      </w:r>
      <w:r w:rsidR="003451AB" w:rsidRPr="00147E55">
        <w:rPr>
          <w:rStyle w:val="teiadd"/>
        </w:rPr>
        <w:t>K</w:t>
      </w:r>
      <w:r w:rsidRPr="00147E55">
        <w:rPr>
          <w:rStyle w:val="teiadd"/>
        </w:rPr>
        <w:t>oſza</w:t>
      </w:r>
      <w:r>
        <w:t xml:space="preserve"> tvoja rani, Barber </w:t>
      </w:r>
      <w:r w:rsidRPr="00147E55">
        <w:rPr>
          <w:rStyle w:val="teiadd"/>
        </w:rPr>
        <w:t>Doctor</w:t>
      </w:r>
      <w:r>
        <w:t xml:space="preserve"> nyega neobrani.</w:t>
      </w:r>
    </w:p>
    <w:p w14:paraId="3F287C1A" w14:textId="64DDBD3A" w:rsidR="00A26E90" w:rsidRDefault="00A26E90" w:rsidP="00497B23">
      <w:pPr>
        <w:pStyle w:val="teiab"/>
      </w:pPr>
      <w:r>
        <w:t>Nit v-</w:t>
      </w:r>
      <w:r w:rsidR="003451AB">
        <w:t>K</w:t>
      </w:r>
      <w:r>
        <w:t>orenyi, nit vu travi nega vrachtva, da ozdravi,</w:t>
      </w:r>
      <w:r>
        <w:br/>
        <w:t>Zahman</w:t>
      </w:r>
      <w:r w:rsidR="00D4402D">
        <w:t xml:space="preserve"> szu mu v</w:t>
      </w:r>
      <w:r w:rsidR="00D4402D" w:rsidRPr="00E61788">
        <w:t>ſ</w:t>
      </w:r>
      <w:r w:rsidR="00D4402D">
        <w:t xml:space="preserve">ze toplicze, zahman </w:t>
      </w:r>
      <w:r w:rsidR="003451AB">
        <w:t>K</w:t>
      </w:r>
      <w:r w:rsidR="00D4402D">
        <w:t xml:space="preserve">opel iz rosicze </w:t>
      </w:r>
      <w:r w:rsidR="00D4402D" w:rsidRPr="00147E55">
        <w:rPr>
          <w:rStyle w:val="teiadd"/>
        </w:rPr>
        <w:t>z-fiolicze.</w:t>
      </w:r>
    </w:p>
    <w:p w14:paraId="52D6ABB5" w14:textId="12E6EC5B" w:rsidR="00D4402D" w:rsidRDefault="00D4402D" w:rsidP="00497B23">
      <w:pPr>
        <w:pStyle w:val="teiab"/>
      </w:pPr>
      <w:r>
        <w:t>Zahman szumu Pati</w:t>
      </w:r>
      <w:r w:rsidR="003451AB">
        <w:t>K</w:t>
      </w:r>
      <w:r>
        <w:t>ari, v</w:t>
      </w:r>
      <w:r w:rsidRPr="00E61788">
        <w:t>ſ</w:t>
      </w:r>
      <w:r>
        <w:t>zi Doctori mladi ztari,</w:t>
      </w:r>
      <w:r>
        <w:br/>
        <w:t>Zahman szumu hamulie, zahman vrasje v</w:t>
      </w:r>
      <w:r w:rsidRPr="00E61788">
        <w:t>ſ</w:t>
      </w:r>
      <w:r>
        <w:t>ze czoprie.</w:t>
      </w:r>
    </w:p>
    <w:p w14:paraId="6C8CFEB8" w14:textId="3BAB32F3" w:rsidR="00D4402D" w:rsidRDefault="00D4402D" w:rsidP="00497B23">
      <w:pPr>
        <w:pStyle w:val="teiab"/>
      </w:pPr>
      <w:r>
        <w:t xml:space="preserve">Naztran mora deti liztje, na ztran flastre, y </w:t>
      </w:r>
      <w:r w:rsidR="003451AB">
        <w:t>K</w:t>
      </w:r>
      <w:r>
        <w:t>orenye,</w:t>
      </w:r>
      <w:r>
        <w:br/>
      </w:r>
      <w:r w:rsidR="003451AB">
        <w:t>K</w:t>
      </w:r>
      <w:r>
        <w:t>oga ranish mora vmreti, vrata na vechnozt odpreti.</w:t>
      </w:r>
    </w:p>
    <w:p w14:paraId="364AF074" w14:textId="57046AD6" w:rsidR="00D4402D" w:rsidRDefault="00D4402D" w:rsidP="00497B23">
      <w:pPr>
        <w:pStyle w:val="teiab"/>
      </w:pPr>
      <w:r>
        <w:t>O Szmert szlepa! nemash ochi, vresesh z-</w:t>
      </w:r>
      <w:r w:rsidR="003451AB">
        <w:t>K</w:t>
      </w:r>
      <w:r>
        <w:t>o</w:t>
      </w:r>
      <w:r w:rsidRPr="00E61788">
        <w:t>ſ</w:t>
      </w:r>
      <w:r>
        <w:t>zoi vudne vnochi,</w:t>
      </w:r>
      <w:r>
        <w:br/>
        <w:t xml:space="preserve">                                                             </w:t>
      </w:r>
      <w:r w:rsidRPr="00147E55">
        <w:rPr>
          <w:rStyle w:val="teiadd"/>
        </w:rPr>
        <w:t>proshnye neches, ar szi gluha:</w:t>
      </w:r>
      <w:r w:rsidRPr="00147E55">
        <w:rPr>
          <w:rStyle w:val="teiadd"/>
        </w:rPr>
        <w:br/>
      </w:r>
      <w:r>
        <w:t>O Szmert nagla! nemash vuha, nechesh proshnye, da</w:t>
      </w:r>
      <w:r w:rsidRPr="00E61788">
        <w:t>ſ</w:t>
      </w:r>
      <w:r>
        <w:t>zi gluha.</w:t>
      </w:r>
    </w:p>
    <w:p w14:paraId="56468B73" w14:textId="71C0A4A3" w:rsidR="00D4402D" w:rsidRDefault="00D4402D" w:rsidP="00497B23">
      <w:pPr>
        <w:pStyle w:val="teiab"/>
      </w:pPr>
      <w:r>
        <w:t xml:space="preserve">O Telo iz </w:t>
      </w:r>
      <w:r w:rsidR="003451AB">
        <w:t>K</w:t>
      </w:r>
      <w:r>
        <w:t>ozti nago! zahman je pri tebi blago,</w:t>
      </w:r>
      <w:r>
        <w:br/>
        <w:t>V-Ru</w:t>
      </w:r>
      <w:r w:rsidR="003451AB">
        <w:t>K</w:t>
      </w:r>
      <w:r>
        <w:t>ah no</w:t>
      </w:r>
      <w:r w:rsidRPr="00E61788">
        <w:t>ſ</w:t>
      </w:r>
      <w:r>
        <w:t xml:space="preserve">zish ostru </w:t>
      </w:r>
      <w:r w:rsidR="003451AB">
        <w:t>K</w:t>
      </w:r>
      <w:r>
        <w:t>o</w:t>
      </w:r>
      <w:r w:rsidRPr="00E61788">
        <w:t>ſ</w:t>
      </w:r>
      <w:r>
        <w:t>zu, vresesh v</w:t>
      </w:r>
      <w:r w:rsidRPr="00E61788">
        <w:t>ſ</w:t>
      </w:r>
      <w:r>
        <w:t>za</w:t>
      </w:r>
      <w:r w:rsidR="003451AB">
        <w:t>K</w:t>
      </w:r>
      <w:r>
        <w:t xml:space="preserve">u travu </w:t>
      </w:r>
      <w:r w:rsidRPr="00147E55">
        <w:rPr>
          <w:rStyle w:val="teiadd"/>
        </w:rPr>
        <w:t>mladu</w:t>
      </w:r>
      <w:r>
        <w:t>, ro</w:t>
      </w:r>
      <w:r w:rsidRPr="00E61788">
        <w:t>ſ</w:t>
      </w:r>
      <w:r>
        <w:t>zu.</w:t>
      </w:r>
    </w:p>
    <w:p w14:paraId="0E3E2F96" w14:textId="7A84C861" w:rsidR="00D4402D" w:rsidRDefault="00D4402D" w:rsidP="00497B23">
      <w:pPr>
        <w:pStyle w:val="teiab"/>
      </w:pPr>
      <w:r>
        <w:t>V</w:t>
      </w:r>
      <w:r w:rsidRPr="00E61788">
        <w:t>ſ</w:t>
      </w:r>
      <w:r>
        <w:t xml:space="preserve">ze, </w:t>
      </w:r>
      <w:r w:rsidR="003451AB">
        <w:t>K</w:t>
      </w:r>
      <w:r>
        <w:t>ai Sivi, v</w:t>
      </w:r>
      <w:r w:rsidRPr="00E61788">
        <w:t>ſ</w:t>
      </w:r>
      <w:r>
        <w:t>ze podirash, v-chernu Mater zemlu ztirash,</w:t>
      </w:r>
      <w:r>
        <w:br/>
        <w:t>Ni ta</w:t>
      </w:r>
      <w:r w:rsidR="003451AB">
        <w:t>K</w:t>
      </w:r>
      <w:r>
        <w:t xml:space="preserve"> zmosen, ni ta</w:t>
      </w:r>
      <w:r w:rsidR="003451AB">
        <w:t>K</w:t>
      </w:r>
      <w:r>
        <w:t xml:space="preserve"> Szveti, dabi moral vmreti.</w:t>
      </w:r>
    </w:p>
    <w:p w14:paraId="789E0EBA" w14:textId="2BD5B2FE" w:rsidR="00D4402D" w:rsidRDefault="00D4402D" w:rsidP="00497B23">
      <w:pPr>
        <w:pStyle w:val="teiab"/>
      </w:pPr>
      <w:r>
        <w:t xml:space="preserve">Vmorila szi zmosne </w:t>
      </w:r>
      <w:r w:rsidR="003451AB">
        <w:t>K</w:t>
      </w:r>
      <w:r>
        <w:t>rale, Firste, Pape, Cardinale;</w:t>
      </w:r>
      <w:r>
        <w:br/>
        <w:t>Gde je Szamson vite</w:t>
      </w:r>
      <w:r w:rsidRPr="00E61788">
        <w:t>ſ</w:t>
      </w:r>
      <w:r>
        <w:t>z ja</w:t>
      </w:r>
      <w:r w:rsidR="003451AB">
        <w:t>K</w:t>
      </w:r>
      <w:r>
        <w:t xml:space="preserve">i, </w:t>
      </w:r>
      <w:r w:rsidRPr="00147E55">
        <w:rPr>
          <w:rStyle w:val="teipersName"/>
        </w:rPr>
        <w:t>Joseph</w:t>
      </w:r>
      <w:r>
        <w:t>, Laudon, y Juna</w:t>
      </w:r>
      <w:r w:rsidR="003451AB">
        <w:t>K</w:t>
      </w:r>
      <w:r>
        <w:t>i?</w:t>
      </w:r>
    </w:p>
    <w:p w14:paraId="17273981" w14:textId="77777777" w:rsidR="00D4402D" w:rsidRDefault="00D4402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59DEA1" w14:textId="62011670" w:rsidR="00D4402D" w:rsidRDefault="00D4402D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/237/</w:t>
      </w:r>
    </w:p>
    <w:p w14:paraId="56D5C55B" w14:textId="07E06C00" w:rsidR="00D4402D" w:rsidRDefault="00D4402D" w:rsidP="00147E55">
      <w:pPr>
        <w:pStyle w:val="teifwPageNum"/>
      </w:pPr>
      <w:r>
        <w:t>473.</w:t>
      </w:r>
    </w:p>
    <w:p w14:paraId="5EC6B37B" w14:textId="06AD4329" w:rsidR="00D4402D" w:rsidRDefault="00D4402D" w:rsidP="00497B23">
      <w:pPr>
        <w:pStyle w:val="teiab"/>
      </w:pPr>
      <w:r>
        <w:t xml:space="preserve">Gde </w:t>
      </w:r>
      <w:r w:rsidRPr="00147E55">
        <w:rPr>
          <w:rStyle w:val="teipersName"/>
        </w:rPr>
        <w:t>Julius</w:t>
      </w:r>
      <w:r>
        <w:t xml:space="preserve"> Cze</w:t>
      </w:r>
      <w:r w:rsidRPr="00E61788">
        <w:t>ſ</w:t>
      </w:r>
      <w:r>
        <w:t xml:space="preserve">zar pervi? v-grob je opal v-Szvojoi </w:t>
      </w:r>
      <w:r w:rsidR="003451AB">
        <w:t>K</w:t>
      </w:r>
      <w:r>
        <w:t>ervi.</w:t>
      </w:r>
      <w:r>
        <w:br/>
        <w:t>Gde Cze</w:t>
      </w:r>
      <w:r w:rsidRPr="00E61788">
        <w:t>ſ</w:t>
      </w:r>
      <w:r>
        <w:t>zari vnogi drugi, vu Sivlenyu zmosni lyudi?</w:t>
      </w:r>
    </w:p>
    <w:p w14:paraId="10F3A509" w14:textId="4085D951" w:rsidR="00D4402D" w:rsidRDefault="00D4402D" w:rsidP="00497B23">
      <w:pPr>
        <w:pStyle w:val="teiab"/>
      </w:pPr>
      <w:r>
        <w:t>Szmert je vzela v</w:t>
      </w:r>
      <w:r w:rsidRPr="00E61788">
        <w:t>ſ</w:t>
      </w:r>
      <w:r>
        <w:t xml:space="preserve">zem </w:t>
      </w:r>
      <w:r w:rsidR="003451AB">
        <w:t>K</w:t>
      </w:r>
      <w:r>
        <w:t xml:space="preserve">orune, </w:t>
      </w:r>
      <w:r w:rsidR="003451AB">
        <w:t>K</w:t>
      </w:r>
      <w:r>
        <w:t>ralevz</w:t>
      </w:r>
      <w:r w:rsidR="003451AB">
        <w:t>K</w:t>
      </w:r>
      <w:r>
        <w:t>e Szczeptre, y Throne.</w:t>
      </w:r>
      <w:r>
        <w:br/>
        <w:t>Nagi na ov Szvet szu doshli, nagi iz Szveta odishli.</w:t>
      </w:r>
    </w:p>
    <w:p w14:paraId="459E978C" w14:textId="57217483" w:rsidR="00D4402D" w:rsidRDefault="00D4402D" w:rsidP="00497B23">
      <w:pPr>
        <w:pStyle w:val="teiab"/>
      </w:pPr>
      <w:r>
        <w:t xml:space="preserve">Gde je </w:t>
      </w:r>
      <w:r w:rsidRPr="00147E55">
        <w:rPr>
          <w:rStyle w:val="teipersName"/>
        </w:rPr>
        <w:t>Ezter</w:t>
      </w:r>
      <w:r>
        <w:t xml:space="preserve"> ta </w:t>
      </w:r>
      <w:r w:rsidR="003451AB">
        <w:t>K</w:t>
      </w:r>
      <w:r>
        <w:t xml:space="preserve">ralicza? gde lepa </w:t>
      </w:r>
      <w:r w:rsidRPr="00147E55">
        <w:rPr>
          <w:rStyle w:val="teipersName"/>
        </w:rPr>
        <w:t>Judith</w:t>
      </w:r>
      <w:r>
        <w:t xml:space="preserve"> vdovicza?</w:t>
      </w:r>
      <w:r>
        <w:br/>
        <w:t>Gde szu lepe v</w:t>
      </w:r>
      <w:r w:rsidRPr="00E61788">
        <w:t>ſ</w:t>
      </w:r>
      <w:r>
        <w:t xml:space="preserve">ze </w:t>
      </w:r>
      <w:r w:rsidR="003451AB">
        <w:t>K</w:t>
      </w:r>
      <w:r>
        <w:t>ralicze? na prah zishle szu nyih licze.</w:t>
      </w:r>
    </w:p>
    <w:p w14:paraId="0AFB97FE" w14:textId="4E90A754" w:rsidR="00D4402D" w:rsidRDefault="00D4402D" w:rsidP="00497B23">
      <w:pPr>
        <w:pStyle w:val="teiab"/>
      </w:pPr>
      <w:r>
        <w:t>Gde Absolon mladi lepi? neje vushel Szmerti Szlepi.</w:t>
      </w:r>
      <w:r>
        <w:br/>
        <w:t>Nit lepoti, nit mladozti, Szmert chemerna ne odprozti.</w:t>
      </w:r>
    </w:p>
    <w:p w14:paraId="13F58F8C" w14:textId="07CB1A37" w:rsidR="00D4402D" w:rsidRDefault="00D4402D" w:rsidP="00497B23">
      <w:pPr>
        <w:pStyle w:val="teiab"/>
      </w:pPr>
      <w:r>
        <w:t>V</w:t>
      </w:r>
      <w:r w:rsidRPr="00E61788">
        <w:t>ſ</w:t>
      </w:r>
      <w:r>
        <w:t xml:space="preserve">ze </w:t>
      </w:r>
      <w:r w:rsidR="003451AB">
        <w:t>K</w:t>
      </w:r>
      <w:r>
        <w:t>ai Sivi na tem Szveti, mora szamo jen</w:t>
      </w:r>
      <w:r w:rsidR="003451AB">
        <w:t>K</w:t>
      </w:r>
      <w:r>
        <w:t>rat vmreti,</w:t>
      </w:r>
      <w:r>
        <w:br/>
        <w:t>Chervov mora hrana biti, ter na prah, y pepel zi</w:t>
      </w:r>
      <w:r w:rsidR="00147E55">
        <w:t>t</w:t>
      </w:r>
      <w:r>
        <w:t>i.</w:t>
      </w:r>
    </w:p>
    <w:p w14:paraId="3ED0AAB7" w14:textId="160E5D9E" w:rsidR="00D4402D" w:rsidRDefault="00D4402D" w:rsidP="00497B23">
      <w:pPr>
        <w:pStyle w:val="teiab"/>
      </w:pPr>
      <w:r>
        <w:t xml:space="preserve">Glei! </w:t>
      </w:r>
      <w:r w:rsidR="003451AB">
        <w:t>K</w:t>
      </w:r>
      <w:r>
        <w:t>a</w:t>
      </w:r>
      <w:r w:rsidR="003451AB">
        <w:t>K</w:t>
      </w:r>
      <w:r>
        <w:t xml:space="preserve"> nori Chlove</w:t>
      </w:r>
      <w:r w:rsidR="003451AB">
        <w:t>K</w:t>
      </w:r>
      <w:r>
        <w:t xml:space="preserve"> bludish, a</w:t>
      </w:r>
      <w:r w:rsidR="003451AB">
        <w:t>K</w:t>
      </w:r>
      <w:r>
        <w:t>o Szmerti vuiti Szudish,</w:t>
      </w:r>
      <w:r>
        <w:br/>
        <w:t>Dene</w:t>
      </w:r>
      <w:r w:rsidR="00542E4C" w:rsidRPr="00E61788">
        <w:t>ſ</w:t>
      </w:r>
      <w:r w:rsidR="00542E4C">
        <w:t>z zutra Szmert bu prishla, vechno v</w:t>
      </w:r>
      <w:r w:rsidR="00542E4C" w:rsidRPr="00E61788">
        <w:t>ſ</w:t>
      </w:r>
      <w:r w:rsidR="00542E4C">
        <w:t>za Szrecha odishla.</w:t>
      </w:r>
    </w:p>
    <w:p w14:paraId="6D3ECF7D" w14:textId="77777777" w:rsidR="00F82E30" w:rsidRDefault="00542E4C" w:rsidP="00497B23">
      <w:pPr>
        <w:pStyle w:val="teiab"/>
      </w:pPr>
      <w:r>
        <w:t xml:space="preserve">Szamo </w:t>
      </w:r>
      <w:r w:rsidRPr="00147E55">
        <w:rPr>
          <w:rStyle w:val="teiadd"/>
        </w:rPr>
        <w:t>zato</w:t>
      </w:r>
      <w:r>
        <w:t xml:space="preserve"> do</w:t>
      </w:r>
      <w:r w:rsidR="003451AB">
        <w:t>K</w:t>
      </w:r>
      <w:r>
        <w:t>lam vreme szveti, chini dobro, da po Szmerti</w:t>
      </w:r>
      <w:r>
        <w:br/>
        <w:t xml:space="preserve">Nedoidesh vu ti vruch plamen, gde tebe bi sgalo, </w:t>
      </w:r>
    </w:p>
    <w:p w14:paraId="14E175F7" w14:textId="1DAADE35" w:rsidR="00542E4C" w:rsidRDefault="00542E4C" w:rsidP="00F82E30">
      <w:pPr>
        <w:pStyle w:val="teiclosure"/>
      </w:pPr>
      <w:r>
        <w:t>Amen.</w:t>
      </w:r>
    </w:p>
    <w:p w14:paraId="520683F1" w14:textId="77777777" w:rsidR="00542E4C" w:rsidRDefault="00542E4C" w:rsidP="003412C7">
      <w:pPr>
        <w:rPr>
          <w:sz w:val="24"/>
          <w:szCs w:val="24"/>
        </w:rPr>
      </w:pPr>
    </w:p>
    <w:p w14:paraId="33FBBD26" w14:textId="70291AC7" w:rsidR="00542E4C" w:rsidRDefault="00542E4C" w:rsidP="00147E55">
      <w:pPr>
        <w:pStyle w:val="Naslov2"/>
      </w:pPr>
      <w:r>
        <w:t>Od Mus</w:t>
      </w:r>
      <w:r w:rsidR="003451AB">
        <w:t>K</w:t>
      </w:r>
      <w:r>
        <w:t>e Pershone.</w:t>
      </w:r>
      <w:r>
        <w:br/>
        <w:t>Na gornyu Notu, ali No= 305.</w:t>
      </w:r>
    </w:p>
    <w:p w14:paraId="37BC7A3F" w14:textId="66E1BC21" w:rsidR="00542E4C" w:rsidRDefault="00542E4C" w:rsidP="00497B23">
      <w:pPr>
        <w:pStyle w:val="teiab"/>
      </w:pPr>
      <w:r>
        <w:t>Lepi Navu</w:t>
      </w:r>
      <w:r w:rsidR="003451AB">
        <w:t>K</w:t>
      </w:r>
      <w:r>
        <w:t xml:space="preserve"> v</w:t>
      </w:r>
      <w:r w:rsidRPr="00E61788">
        <w:t>ſ</w:t>
      </w:r>
      <w:r>
        <w:t>zem dajuchi, ov po</w:t>
      </w:r>
      <w:r w:rsidR="003451AB">
        <w:t>K</w:t>
      </w:r>
      <w:r>
        <w:t>oini vmirajuchi,</w:t>
      </w:r>
      <w:r>
        <w:br/>
        <w:t>Od va</w:t>
      </w:r>
      <w:r w:rsidRPr="00E61788">
        <w:t>ſ</w:t>
      </w:r>
      <w:r>
        <w:t>z pro</w:t>
      </w:r>
      <w:r w:rsidRPr="00E61788">
        <w:t>ſ</w:t>
      </w:r>
      <w:r>
        <w:t>zi oproschenye, da zadobi zvelichenye.</w:t>
      </w:r>
    </w:p>
    <w:p w14:paraId="0C5B40E4" w14:textId="339AB595" w:rsidR="00542E4C" w:rsidRDefault="00542E4C" w:rsidP="00497B23">
      <w:pPr>
        <w:pStyle w:val="teiab"/>
      </w:pPr>
      <w:r>
        <w:t>Szlovu jemluch na</w:t>
      </w:r>
      <w:r w:rsidRPr="00E61788">
        <w:t>ſ</w:t>
      </w:r>
      <w:r>
        <w:t>z oztavla, na ve</w:t>
      </w:r>
      <w:r w:rsidR="003451AB">
        <w:t>K</w:t>
      </w:r>
      <w:r>
        <w:t>vechnozt sze odpravla,</w:t>
      </w:r>
      <w:r>
        <w:br/>
        <w:t>Ova</w:t>
      </w:r>
      <w:r w:rsidR="003451AB">
        <w:t>K</w:t>
      </w:r>
      <w:r>
        <w:t xml:space="preserve"> zadnich sze izrucha, y na</w:t>
      </w:r>
      <w:r w:rsidRPr="00E61788">
        <w:t>ſ</w:t>
      </w:r>
      <w:r>
        <w:t>u Bogu preporucha.</w:t>
      </w:r>
    </w:p>
    <w:p w14:paraId="5B7612C3" w14:textId="48494F9C" w:rsidR="00542E4C" w:rsidRDefault="00542E4C" w:rsidP="00497B23">
      <w:pPr>
        <w:pStyle w:val="teiab"/>
      </w:pPr>
      <w:r>
        <w:t>Zbogum Szuncze, Me</w:t>
      </w:r>
      <w:r w:rsidRPr="00E61788">
        <w:t>ſ</w:t>
      </w:r>
      <w:r>
        <w:t>zecz, Zvezde, y v</w:t>
      </w:r>
      <w:r w:rsidRPr="00E61788">
        <w:t>ſ</w:t>
      </w:r>
      <w:r>
        <w:t xml:space="preserve">za </w:t>
      </w:r>
      <w:r w:rsidR="003451AB">
        <w:t>K</w:t>
      </w:r>
      <w:r>
        <w:t>oja Szvetla jezte,</w:t>
      </w:r>
      <w:r>
        <w:br/>
        <w:t xml:space="preserve">Zbogum blago, y </w:t>
      </w:r>
      <w:r w:rsidR="003451AB">
        <w:t>K</w:t>
      </w:r>
      <w:r>
        <w:t>ai imam, v</w:t>
      </w:r>
      <w:r w:rsidRPr="00E61788">
        <w:t>ſ</w:t>
      </w:r>
      <w:r>
        <w:t>ze za ni</w:t>
      </w:r>
      <w:r w:rsidR="003451AB">
        <w:t>K</w:t>
      </w:r>
      <w:r>
        <w:t>ai zdai prestimam.</w:t>
      </w:r>
    </w:p>
    <w:p w14:paraId="6B5731A5" w14:textId="55176A46" w:rsidR="00542E4C" w:rsidRDefault="00542E4C" w:rsidP="009D581F">
      <w:pPr>
        <w:pStyle w:val="teiclosure"/>
      </w:pPr>
      <w:r>
        <w:t>V. C.</w:t>
      </w:r>
    </w:p>
    <w:p w14:paraId="7E54EC12" w14:textId="77777777" w:rsidR="00542E4C" w:rsidRDefault="00542E4C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55DD4C" w14:textId="3D5FE7AE" w:rsidR="00542E4C" w:rsidRDefault="00542E4C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/238/</w:t>
      </w:r>
    </w:p>
    <w:p w14:paraId="1AF17D48" w14:textId="181E068B" w:rsidR="00542E4C" w:rsidRDefault="00542E4C" w:rsidP="00D86CC5">
      <w:pPr>
        <w:pStyle w:val="teifwPageNum"/>
      </w:pPr>
      <w:r>
        <w:t>474.</w:t>
      </w:r>
    </w:p>
    <w:p w14:paraId="2347E4B7" w14:textId="5C7DC813" w:rsidR="00542E4C" w:rsidRDefault="00542E4C" w:rsidP="00F437DE">
      <w:pPr>
        <w:pStyle w:val="teiab"/>
      </w:pPr>
      <w:r>
        <w:t>Z-Bogom ma Thovarushicza, nebush vidla vech ma licza,</w:t>
      </w:r>
      <w:r>
        <w:br/>
        <w:t>Niti z-menum govorila, josche menye jela, pila.</w:t>
      </w:r>
    </w:p>
    <w:p w14:paraId="0A7242EA" w14:textId="74FB93D4" w:rsidR="00542E4C" w:rsidRDefault="00542E4C" w:rsidP="00F437DE">
      <w:pPr>
        <w:pStyle w:val="teiab"/>
      </w:pPr>
      <w:r>
        <w:t xml:space="preserve">vel. </w:t>
      </w:r>
      <w:r w:rsidR="00930606">
        <w:t>Z-Bogom moja draga Sena, od zdai me vech nebush mela,</w:t>
      </w:r>
      <w:r w:rsidR="00930606">
        <w:br/>
        <w:t>Niti vidla moje ochi, nit po dnevu, nit ponochi.</w:t>
      </w:r>
    </w:p>
    <w:p w14:paraId="681B28DD" w14:textId="3ED08862" w:rsidR="00930606" w:rsidRDefault="00930606" w:rsidP="00F437DE">
      <w:pPr>
        <w:pStyle w:val="teiab"/>
      </w:pPr>
      <w:r>
        <w:t>Nepozabi nigdar na me, Boga moli v</w:t>
      </w:r>
      <w:r w:rsidRPr="00E61788">
        <w:t>ſ</w:t>
      </w:r>
      <w:r>
        <w:t>zigdar za me,</w:t>
      </w:r>
      <w:r>
        <w:br/>
        <w:t xml:space="preserve">Ja pri Bogu </w:t>
      </w:r>
      <w:r w:rsidRPr="00411B46">
        <w:rPr>
          <w:rStyle w:val="teidel"/>
        </w:rPr>
        <w:t>hou proſzit</w:t>
      </w:r>
      <w:r>
        <w:t xml:space="preserve"> hochu pro</w:t>
      </w:r>
      <w:r w:rsidRPr="00E61788">
        <w:t>ſ</w:t>
      </w:r>
      <w:r>
        <w:t>zit, da te morem v-Nebo zpro</w:t>
      </w:r>
      <w:r w:rsidRPr="00E61788">
        <w:t>ſ</w:t>
      </w:r>
      <w:r>
        <w:t>zit.</w:t>
      </w:r>
    </w:p>
    <w:p w14:paraId="29B5CEF0" w14:textId="0DB74007" w:rsidR="00930606" w:rsidRDefault="00930606" w:rsidP="00F437DE">
      <w:pPr>
        <w:pStyle w:val="teiab"/>
      </w:pPr>
      <w:r>
        <w:t xml:space="preserve">Z-Bogom Decza moja mila, </w:t>
      </w:r>
      <w:r w:rsidR="003451AB">
        <w:t>K</w:t>
      </w:r>
      <w:r>
        <w:t>i zte mi lyublena bila,</w:t>
      </w:r>
      <w:r>
        <w:br/>
        <w:t>Nezbite me ta</w:t>
      </w:r>
      <w:r w:rsidR="003451AB">
        <w:t>K</w:t>
      </w:r>
      <w:r>
        <w:t>i z-glave, Boga molte vech</w:t>
      </w:r>
      <w:r w:rsidR="003451AB">
        <w:t>K</w:t>
      </w:r>
      <w:r>
        <w:t>rat za me.</w:t>
      </w:r>
    </w:p>
    <w:p w14:paraId="719DB25C" w14:textId="353BDED0" w:rsidR="00930606" w:rsidRDefault="00930606" w:rsidP="00F437DE">
      <w:pPr>
        <w:pStyle w:val="teiab"/>
      </w:pPr>
      <w:r>
        <w:t>Z-Bogom Otecz, draga Mati, naite sze za me pla</w:t>
      </w:r>
      <w:r w:rsidR="003451AB">
        <w:t>K</w:t>
      </w:r>
      <w:r>
        <w:t>ati,</w:t>
      </w:r>
      <w:r>
        <w:br/>
        <w:t xml:space="preserve">Nego molte za mu Dushu, da doide v-Nebo </w:t>
      </w:r>
      <w:r w:rsidR="003451AB">
        <w:t>K</w:t>
      </w:r>
      <w:r>
        <w:t>-</w:t>
      </w:r>
      <w:r w:rsidRPr="00411B46">
        <w:rPr>
          <w:rStyle w:val="teipersName"/>
        </w:rPr>
        <w:t>Jesushu</w:t>
      </w:r>
      <w:r>
        <w:t>.</w:t>
      </w:r>
    </w:p>
    <w:p w14:paraId="4D71F9C7" w14:textId="2440BA46" w:rsidR="00930606" w:rsidRPr="00411B46" w:rsidRDefault="00930606" w:rsidP="00F437DE">
      <w:pPr>
        <w:pStyle w:val="teiab"/>
        <w:rPr>
          <w:rStyle w:val="teidel"/>
        </w:rPr>
      </w:pPr>
      <w:r>
        <w:t xml:space="preserve">Z-Bogom draga ma </w:t>
      </w:r>
      <w:r w:rsidRPr="00411B46">
        <w:rPr>
          <w:rStyle w:val="teidel"/>
        </w:rPr>
        <w:t>drusina</w:t>
      </w:r>
      <w:r>
        <w:t xml:space="preserve"> Rodbina, ino verna v</w:t>
      </w:r>
      <w:r w:rsidRPr="00E61788">
        <w:t>ſ</w:t>
      </w:r>
      <w:r>
        <w:t>za drusina,</w:t>
      </w:r>
      <w:r>
        <w:br/>
      </w:r>
      <w:r w:rsidRPr="00411B46">
        <w:rPr>
          <w:rStyle w:val="teidel"/>
        </w:rPr>
        <w:t>Z-Bogom blisni vſzi szuſzedi, z-Bogom moji priateli.</w:t>
      </w:r>
      <w:r w:rsidRPr="00411B46">
        <w:rPr>
          <w:rStyle w:val="teidel"/>
        </w:rPr>
        <w:br/>
      </w:r>
      <w:r>
        <w:t>Nebute me vech videli, nit pri domu vech imeli.</w:t>
      </w:r>
      <w:r>
        <w:br/>
      </w:r>
      <w:r w:rsidRPr="00411B46">
        <w:rPr>
          <w:rStyle w:val="teidel"/>
        </w:rPr>
        <w:t>Nebute me vech videli, nit pri domu vech imeli,</w:t>
      </w:r>
      <w:r w:rsidRPr="00411B46">
        <w:rPr>
          <w:rStyle w:val="teidel"/>
        </w:rPr>
        <w:br/>
        <w:t xml:space="preserve">Odprozte mi vſze </w:t>
      </w:r>
      <w:r w:rsidR="003451AB" w:rsidRPr="00411B46">
        <w:rPr>
          <w:rStyle w:val="teidel"/>
        </w:rPr>
        <w:t>K</w:t>
      </w:r>
      <w:r w:rsidRPr="00411B46">
        <w:rPr>
          <w:rStyle w:val="teidel"/>
        </w:rPr>
        <w:t>rivicze, da me prime Bosje Licze.</w:t>
      </w:r>
    </w:p>
    <w:p w14:paraId="2E413A6C" w14:textId="6AC325BC" w:rsidR="00930606" w:rsidRDefault="00930606" w:rsidP="00F437DE">
      <w:pPr>
        <w:pStyle w:val="teiab"/>
      </w:pPr>
      <w:r>
        <w:t>Z-Bogom blisni v</w:t>
      </w:r>
      <w:r w:rsidRPr="00E61788">
        <w:t>ſ</w:t>
      </w:r>
      <w:r>
        <w:t>zi Szu</w:t>
      </w:r>
      <w:r w:rsidRPr="00E61788">
        <w:t>ſ</w:t>
      </w:r>
      <w:r>
        <w:t>zedi, y v</w:t>
      </w:r>
      <w:r w:rsidRPr="00E61788">
        <w:t>ſ</w:t>
      </w:r>
      <w:r>
        <w:t>zi moji Priateli,</w:t>
      </w:r>
      <w:r>
        <w:br/>
        <w:t>Odprozte mi v</w:t>
      </w:r>
      <w:r w:rsidRPr="00E61788">
        <w:t>ſ</w:t>
      </w:r>
      <w:r>
        <w:t xml:space="preserve">ze </w:t>
      </w:r>
      <w:r w:rsidR="003451AB">
        <w:t>K</w:t>
      </w:r>
      <w:r>
        <w:t>rivicze, da me prime Bosje Licze.</w:t>
      </w:r>
    </w:p>
    <w:p w14:paraId="15796538" w14:textId="24BD285D" w:rsidR="00930606" w:rsidRDefault="00930606" w:rsidP="00F437DE">
      <w:pPr>
        <w:pStyle w:val="teiab"/>
      </w:pPr>
      <w:r>
        <w:t xml:space="preserve">Molte za me dragi lyudi, da </w:t>
      </w:r>
      <w:r w:rsidRPr="00411B46">
        <w:rPr>
          <w:rStyle w:val="teiadd"/>
        </w:rPr>
        <w:t>vaſz</w:t>
      </w:r>
      <w:r>
        <w:t xml:space="preserve"> Bog na Szvetu lyubi,</w:t>
      </w:r>
      <w:r>
        <w:br/>
        <w:t>Bog vam hoche v</w:t>
      </w:r>
      <w:r w:rsidRPr="00E61788">
        <w:t>ſ</w:t>
      </w:r>
      <w:r>
        <w:t>ze platiti, y Nebe</w:t>
      </w:r>
      <w:r w:rsidRPr="00E61788">
        <w:t>ſ</w:t>
      </w:r>
      <w:r>
        <w:t>za podeliti.</w:t>
      </w:r>
    </w:p>
    <w:p w14:paraId="1B22E523" w14:textId="146CFF3C" w:rsidR="00930606" w:rsidRDefault="00930606" w:rsidP="00F437DE">
      <w:pPr>
        <w:pStyle w:val="teiab"/>
      </w:pPr>
      <w:r>
        <w:t>Vezda zadnich z-vami je</w:t>
      </w:r>
      <w:r w:rsidRPr="00E61788">
        <w:t>ſ</w:t>
      </w:r>
      <w:r>
        <w:t>zem, y mertvech</w:t>
      </w:r>
      <w:r w:rsidR="003451AB">
        <w:t>K</w:t>
      </w:r>
      <w:r>
        <w:t>u pojem pe</w:t>
      </w:r>
      <w:r w:rsidRPr="00E61788">
        <w:t>ſ</w:t>
      </w:r>
      <w:r>
        <w:t>zem,</w:t>
      </w:r>
      <w:r>
        <w:br/>
        <w:t>Od zdai me vech nete vidli, po</w:t>
      </w:r>
      <w:r w:rsidR="003451AB">
        <w:t>K</w:t>
      </w:r>
      <w:r>
        <w:t>lam bute me za</w:t>
      </w:r>
      <w:r w:rsidR="003451AB">
        <w:t>K</w:t>
      </w:r>
      <w:r>
        <w:t>rili.</w:t>
      </w:r>
    </w:p>
    <w:p w14:paraId="7C351E34" w14:textId="77777777" w:rsidR="00930606" w:rsidRDefault="00930606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5CB942" w14:textId="27C889D0" w:rsidR="00930606" w:rsidRDefault="00930606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/239/</w:t>
      </w:r>
    </w:p>
    <w:p w14:paraId="1CD4B8F6" w14:textId="01C4565D" w:rsidR="00930606" w:rsidRDefault="00930606" w:rsidP="00411B46">
      <w:pPr>
        <w:pStyle w:val="teifwPageNum"/>
      </w:pPr>
      <w:r>
        <w:t>475.</w:t>
      </w:r>
    </w:p>
    <w:p w14:paraId="535BBF3D" w14:textId="6E59AFE8" w:rsidR="00930606" w:rsidRDefault="00930606" w:rsidP="00F437DE">
      <w:pPr>
        <w:pStyle w:val="teiab"/>
      </w:pPr>
      <w:r>
        <w:t>Po</w:t>
      </w:r>
      <w:r w:rsidR="003451AB">
        <w:t>K</w:t>
      </w:r>
      <w:r>
        <w:t xml:space="preserve">lam </w:t>
      </w:r>
      <w:r w:rsidR="003451AB">
        <w:t>K</w:t>
      </w:r>
      <w:r>
        <w:t>a</w:t>
      </w:r>
      <w:r w:rsidR="003451AB">
        <w:t>K</w:t>
      </w:r>
      <w:r>
        <w:t xml:space="preserve"> me za</w:t>
      </w:r>
      <w:r w:rsidR="003451AB">
        <w:t>K</w:t>
      </w:r>
      <w:r>
        <w:t>opalte, vech rasalit Boga naite,</w:t>
      </w:r>
      <w:r>
        <w:br/>
        <w:t xml:space="preserve">Nego nyega vmirom prozte, y </w:t>
      </w:r>
      <w:r w:rsidRPr="00411B46">
        <w:rPr>
          <w:rStyle w:val="teipersName"/>
        </w:rPr>
        <w:t>Mariu</w:t>
      </w:r>
      <w:r>
        <w:t xml:space="preserve"> v-Szerdczu nozte.</w:t>
      </w:r>
    </w:p>
    <w:p w14:paraId="347623D7" w14:textId="4E12C4D7" w:rsidR="00930606" w:rsidRDefault="00930606" w:rsidP="00F437DE">
      <w:pPr>
        <w:pStyle w:val="teiab"/>
      </w:pPr>
      <w:r>
        <w:t>Da va</w:t>
      </w:r>
      <w:r w:rsidRPr="00E61788">
        <w:t>ſ</w:t>
      </w:r>
      <w:r>
        <w:t>z puzti vu szve di</w:t>
      </w:r>
      <w:r w:rsidR="003451AB">
        <w:t>K</w:t>
      </w:r>
      <w:r>
        <w:t xml:space="preserve">e, </w:t>
      </w:r>
      <w:r w:rsidR="003451AB">
        <w:t>K</w:t>
      </w:r>
      <w:r>
        <w:t>raluvati na v</w:t>
      </w:r>
      <w:r w:rsidRPr="00E61788">
        <w:t>ſ</w:t>
      </w:r>
      <w:r>
        <w:t>ze ve</w:t>
      </w:r>
      <w:r w:rsidR="003451AB">
        <w:t>K</w:t>
      </w:r>
      <w:r>
        <w:t>e,</w:t>
      </w:r>
      <w:r>
        <w:br/>
        <w:t>Ja za ni</w:t>
      </w:r>
      <w:r w:rsidR="003451AB">
        <w:t>K</w:t>
      </w:r>
      <w:r>
        <w:t>ai chu pro</w:t>
      </w:r>
      <w:r w:rsidRPr="00E61788">
        <w:t>ſ</w:t>
      </w:r>
      <w:r>
        <w:t>ziti, ar ta</w:t>
      </w:r>
      <w:r w:rsidR="003451AB">
        <w:t>K</w:t>
      </w:r>
      <w:r>
        <w:t xml:space="preserve"> hohce v</w:t>
      </w:r>
      <w:r w:rsidRPr="00E61788">
        <w:t>ſ</w:t>
      </w:r>
      <w:r>
        <w:t>ze zegniti,</w:t>
      </w:r>
      <w:r>
        <w:br/>
        <w:t>Mati moja mi je zemla, gde v</w:t>
      </w:r>
      <w:r w:rsidRPr="00E61788">
        <w:t>ſ</w:t>
      </w:r>
      <w:r>
        <w:t>za preide Szveta Sela.</w:t>
      </w:r>
    </w:p>
    <w:p w14:paraId="45C0E932" w14:textId="77777777" w:rsidR="00930606" w:rsidRDefault="00930606" w:rsidP="003412C7">
      <w:pPr>
        <w:rPr>
          <w:sz w:val="24"/>
          <w:szCs w:val="24"/>
        </w:rPr>
      </w:pPr>
    </w:p>
    <w:p w14:paraId="7D140B82" w14:textId="49DDB0F5" w:rsidR="00930606" w:rsidRDefault="00654DFA" w:rsidP="00411B46">
      <w:pPr>
        <w:pStyle w:val="Naslov2"/>
      </w:pPr>
      <w:r>
        <w:t>Szlovo od Mus</w:t>
      </w:r>
      <w:r w:rsidR="003451AB">
        <w:t>K</w:t>
      </w:r>
      <w:r>
        <w:t>e Pershone.</w:t>
      </w:r>
      <w:r>
        <w:br/>
        <w:t>Na Jedna</w:t>
      </w:r>
      <w:r w:rsidR="003451AB">
        <w:t>K</w:t>
      </w:r>
      <w:r>
        <w:t>u Notu, ali 3305.</w:t>
      </w:r>
    </w:p>
    <w:p w14:paraId="6E8E2040" w14:textId="683F058B" w:rsidR="00654DFA" w:rsidRDefault="00654DFA" w:rsidP="00F437DE">
      <w:pPr>
        <w:pStyle w:val="teiab"/>
      </w:pPr>
      <w:r>
        <w:t>O Brid</w:t>
      </w:r>
      <w:r w:rsidR="003451AB">
        <w:t>K</w:t>
      </w:r>
      <w:r>
        <w:t>a Szmert ne</w:t>
      </w:r>
      <w:r w:rsidRPr="00E61788">
        <w:t>ſ</w:t>
      </w:r>
      <w:r>
        <w:t>zmilena! ti sze neshonash ni</w:t>
      </w:r>
      <w:r w:rsidR="003451AB">
        <w:t>K</w:t>
      </w:r>
      <w:r>
        <w:t>oga,</w:t>
      </w:r>
      <w:r>
        <w:br/>
        <w:t>Nai bu szam Cze</w:t>
      </w:r>
      <w:r w:rsidRPr="00E61788">
        <w:t>ſ</w:t>
      </w:r>
      <w:r>
        <w:t xml:space="preserve">zar, ali </w:t>
      </w:r>
      <w:r w:rsidR="003451AB">
        <w:t>K</w:t>
      </w:r>
      <w:r>
        <w:t>ral, on mora tebi doiti vtal.</w:t>
      </w:r>
    </w:p>
    <w:p w14:paraId="6C3C6D31" w14:textId="3063D1B8" w:rsidR="00654DFA" w:rsidRDefault="00654DFA" w:rsidP="00F437DE">
      <w:pPr>
        <w:pStyle w:val="teiab"/>
      </w:pPr>
      <w:r>
        <w:t xml:space="preserve">Nai bub osen, ali bogat, </w:t>
      </w:r>
      <w:r w:rsidRPr="00411B46">
        <w:rPr>
          <w:rStyle w:val="teidel"/>
        </w:rPr>
        <w:t>budi</w:t>
      </w:r>
      <w:r>
        <w:t xml:space="preserve"> nai bu on ztari, ali mlad,</w:t>
      </w:r>
      <w:r>
        <w:br/>
      </w:r>
      <w:r w:rsidR="003451AB">
        <w:t>K</w:t>
      </w:r>
      <w:r>
        <w:t xml:space="preserve">i doide pod Szemrtnu </w:t>
      </w:r>
      <w:r w:rsidR="003451AB">
        <w:t>K</w:t>
      </w:r>
      <w:r>
        <w:t>o</w:t>
      </w:r>
      <w:r w:rsidRPr="00E61788">
        <w:t>ſ</w:t>
      </w:r>
      <w:r>
        <w:t>zu, mora opazti na zemlu.</w:t>
      </w:r>
    </w:p>
    <w:p w14:paraId="55702A70" w14:textId="279494A9" w:rsidR="00654DFA" w:rsidRDefault="00654DFA" w:rsidP="00F437DE">
      <w:pPr>
        <w:pStyle w:val="teiab"/>
      </w:pPr>
      <w:r>
        <w:t xml:space="preserve">Ravno </w:t>
      </w:r>
      <w:r w:rsidR="003451AB">
        <w:t>K</w:t>
      </w:r>
      <w:r>
        <w:t>a</w:t>
      </w:r>
      <w:r w:rsidR="003451AB">
        <w:t>K</w:t>
      </w:r>
      <w:r>
        <w:t xml:space="preserve"> da Szvecha gori, doide veter ter nyu vga</w:t>
      </w:r>
      <w:r w:rsidRPr="00E61788">
        <w:t>ſ</w:t>
      </w:r>
      <w:r>
        <w:t>zi,</w:t>
      </w:r>
      <w:r>
        <w:br/>
        <w:t>Ta</w:t>
      </w:r>
      <w:r w:rsidR="003451AB">
        <w:t>K</w:t>
      </w:r>
      <w:r w:rsidRPr="00E61788">
        <w:t>ſ</w:t>
      </w:r>
      <w:r>
        <w:t>ze Chlove</w:t>
      </w:r>
      <w:r w:rsidR="003451AB">
        <w:t>K</w:t>
      </w:r>
      <w:r>
        <w:t xml:space="preserve"> tebi zgodi, vumresh pre</w:t>
      </w:r>
      <w:r w:rsidRPr="00E61788">
        <w:t>ſ</w:t>
      </w:r>
      <w:r>
        <w:t>z v</w:t>
      </w:r>
      <w:r w:rsidRPr="00E61788">
        <w:t>ſ</w:t>
      </w:r>
      <w:r>
        <w:t>za</w:t>
      </w:r>
      <w:r w:rsidR="003451AB">
        <w:t>K</w:t>
      </w:r>
      <w:r>
        <w:t>e Milozti.</w:t>
      </w:r>
    </w:p>
    <w:p w14:paraId="4820131C" w14:textId="34004712" w:rsidR="00654DFA" w:rsidRDefault="00654DFA" w:rsidP="00F437DE">
      <w:pPr>
        <w:pStyle w:val="teiab"/>
      </w:pPr>
      <w:r>
        <w:t>Ti Chlove</w:t>
      </w:r>
      <w:r w:rsidR="003451AB">
        <w:t>K</w:t>
      </w:r>
      <w:r>
        <w:t xml:space="preserve"> ta</w:t>
      </w:r>
      <w:r w:rsidR="003451AB">
        <w:t>K</w:t>
      </w:r>
      <w:r>
        <w:t xml:space="preserve"> </w:t>
      </w:r>
      <w:r w:rsidR="003451AB">
        <w:t>K</w:t>
      </w:r>
      <w:r>
        <w:t>rat</w:t>
      </w:r>
      <w:r w:rsidR="003451AB">
        <w:t>K</w:t>
      </w:r>
      <w:r>
        <w:t xml:space="preserve">o sivi, </w:t>
      </w:r>
      <w:r w:rsidR="003451AB">
        <w:t>K</w:t>
      </w:r>
      <w:r>
        <w:t>a</w:t>
      </w:r>
      <w:r w:rsidR="003451AB">
        <w:t>K</w:t>
      </w:r>
      <w:r>
        <w:t xml:space="preserve"> ro</w:t>
      </w:r>
      <w:r w:rsidRPr="00E61788">
        <w:t>ſ</w:t>
      </w:r>
      <w:r>
        <w:t>za na Veji vi</w:t>
      </w:r>
      <w:r w:rsidRPr="00E61788">
        <w:t>ſ</w:t>
      </w:r>
      <w:r>
        <w:t>zi,</w:t>
      </w:r>
      <w:r>
        <w:br/>
        <w:t>Doide veter, ter ztro</w:t>
      </w:r>
      <w:r w:rsidRPr="00E61788">
        <w:t>ſ</w:t>
      </w:r>
      <w:r>
        <w:t>zi nyu, opadne dol na to zemlu.</w:t>
      </w:r>
    </w:p>
    <w:p w14:paraId="0246E7A8" w14:textId="161BFB4F" w:rsidR="00654DFA" w:rsidRDefault="00654DFA" w:rsidP="00F437DE">
      <w:pPr>
        <w:pStyle w:val="teiab"/>
      </w:pPr>
      <w:r>
        <w:t>Ta Pticza leche szim, y ta, popeva szi od ve</w:t>
      </w:r>
      <w:r w:rsidRPr="00E61788">
        <w:t>ſ</w:t>
      </w:r>
      <w:r>
        <w:t>zelja,</w:t>
      </w:r>
      <w:r>
        <w:br/>
        <w:t>Saloztno je popevanye, za nyoi ide to ztrelanye.</w:t>
      </w:r>
    </w:p>
    <w:p w14:paraId="2C1754C6" w14:textId="606EDAC1" w:rsidR="00654DFA" w:rsidRPr="00F437DE" w:rsidRDefault="00654DFA" w:rsidP="00F437DE">
      <w:pPr>
        <w:pStyle w:val="teiab"/>
        <w:rPr>
          <w:rStyle w:val="teiadd"/>
        </w:rPr>
      </w:pPr>
      <w:r>
        <w:t>Ta</w:t>
      </w:r>
      <w:r w:rsidR="003451AB">
        <w:t>K</w:t>
      </w:r>
      <w:r w:rsidRPr="00E61788">
        <w:t>ſ</w:t>
      </w:r>
      <w:r>
        <w:t>ze y tebi pripeti, a</w:t>
      </w:r>
      <w:r w:rsidR="003451AB">
        <w:t>K</w:t>
      </w:r>
      <w:r>
        <w:t>oprem szi zdai ve</w:t>
      </w:r>
      <w:r w:rsidRPr="00E61788">
        <w:t>ſ</w:t>
      </w:r>
      <w:r>
        <w:t>zeli,</w:t>
      </w:r>
      <w:r>
        <w:br/>
      </w:r>
      <w:r w:rsidRPr="00411B46">
        <w:rPr>
          <w:rStyle w:val="teiadd"/>
        </w:rPr>
        <w:t>Doide ta</w:t>
      </w:r>
      <w:r w:rsidRPr="00411B46">
        <w:rPr>
          <w:rStyle w:val="teiadd"/>
        </w:rPr>
        <w:br/>
      </w:r>
      <w:r>
        <w:t>Doshla bu Szmert te po</w:t>
      </w:r>
      <w:r w:rsidR="003451AB">
        <w:t>K</w:t>
      </w:r>
      <w:r>
        <w:t>o</w:t>
      </w:r>
      <w:r w:rsidRPr="00E61788">
        <w:t>ſ</w:t>
      </w:r>
      <w:r>
        <w:t>zi, lesal bush mertev v-Salozti.</w:t>
      </w:r>
      <w:r>
        <w:br/>
      </w:r>
      <w:r w:rsidRPr="00F437DE">
        <w:rPr>
          <w:rStyle w:val="teiadd"/>
        </w:rPr>
        <w:t>Zutra te ta Szmert po</w:t>
      </w:r>
      <w:r w:rsidR="003451AB" w:rsidRPr="00F437DE">
        <w:rPr>
          <w:rStyle w:val="teiadd"/>
        </w:rPr>
        <w:t>K</w:t>
      </w:r>
      <w:r w:rsidRPr="00F437DE">
        <w:rPr>
          <w:rStyle w:val="teiadd"/>
        </w:rPr>
        <w:t>aſzi.</w:t>
      </w:r>
    </w:p>
    <w:p w14:paraId="37A62A82" w14:textId="51B324D7" w:rsidR="00654DFA" w:rsidRPr="00F437DE" w:rsidRDefault="00654DFA" w:rsidP="00F437DE">
      <w:pPr>
        <w:pStyle w:val="teiab"/>
        <w:rPr>
          <w:rStyle w:val="teiadd"/>
        </w:rPr>
      </w:pPr>
      <w:r>
        <w:t>Ravno ta</w:t>
      </w:r>
      <w:r w:rsidR="003451AB">
        <w:t>K</w:t>
      </w:r>
      <w:r>
        <w:t xml:space="preserve"> je po</w:t>
      </w:r>
      <w:r w:rsidR="003451AB">
        <w:t>K</w:t>
      </w:r>
      <w:r>
        <w:t>o</w:t>
      </w:r>
      <w:r w:rsidRPr="00E61788">
        <w:t>ſ</w:t>
      </w:r>
      <w:r>
        <w:t>zila ta ztrashna Szmert nam vmorila</w:t>
      </w:r>
      <w:r>
        <w:br/>
        <w:t>Jednoga verloga Musa, Priatela, y Farmana.</w:t>
      </w:r>
      <w:r>
        <w:br/>
      </w:r>
      <w:r w:rsidRPr="00F437DE">
        <w:rPr>
          <w:rStyle w:val="teiadd"/>
        </w:rPr>
        <w:t>ztaroga Vida preloga</w:t>
      </w:r>
    </w:p>
    <w:p w14:paraId="46F73FC2" w14:textId="374A99EA" w:rsidR="00654DFA" w:rsidRDefault="00654DFA" w:rsidP="00F437DE">
      <w:pPr>
        <w:pStyle w:val="teiclosure0"/>
      </w:pPr>
      <w:r>
        <w:t>V.</w:t>
      </w:r>
    </w:p>
    <w:p w14:paraId="43FF8012" w14:textId="77777777" w:rsidR="00654DFA" w:rsidRDefault="00654DFA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F5A1BD" w14:textId="458D60ED" w:rsidR="00654DFA" w:rsidRDefault="00654DFA" w:rsidP="003412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/240/</w:t>
      </w:r>
    </w:p>
    <w:p w14:paraId="3BE1191E" w14:textId="43DE83F7" w:rsidR="00654DFA" w:rsidRDefault="00654DFA" w:rsidP="00AE1BEC">
      <w:pPr>
        <w:pStyle w:val="teifwPageNum"/>
      </w:pPr>
      <w:r>
        <w:t>476.</w:t>
      </w:r>
    </w:p>
    <w:p w14:paraId="36BB404F" w14:textId="4CA632A8" w:rsidR="00654DFA" w:rsidRDefault="00654DFA" w:rsidP="00F437DE">
      <w:pPr>
        <w:pStyle w:val="teiab"/>
      </w:pPr>
      <w:r>
        <w:t>Szlovo od va</w:t>
      </w:r>
      <w:r w:rsidRPr="00E61788">
        <w:t>ſ</w:t>
      </w:r>
      <w:r>
        <w:t>z zdai vzeti che vash otecz</w:t>
      </w:r>
      <w:r w:rsidR="00F437DE" w:rsidRPr="00F437DE">
        <w:t xml:space="preserve"> </w:t>
      </w:r>
      <w:r w:rsidR="00F437DE" w:rsidRPr="00F437DE">
        <w:rPr>
          <w:rStyle w:val="teiadd"/>
        </w:rPr>
        <w:t>Vido Prelog</w:t>
      </w:r>
      <w:r>
        <w:t xml:space="preserve">, </w:t>
      </w:r>
      <w:r w:rsidR="003451AB">
        <w:t>K</w:t>
      </w:r>
      <w:r>
        <w:t>i zdai v-zemlu gre,</w:t>
      </w:r>
      <w:r>
        <w:br/>
        <w:t xml:space="preserve">To, </w:t>
      </w:r>
      <w:r w:rsidR="003451AB">
        <w:t>K</w:t>
      </w:r>
      <w:r>
        <w:t>ai va</w:t>
      </w:r>
      <w:r w:rsidRPr="00E61788">
        <w:t>ſ</w:t>
      </w:r>
      <w:r>
        <w:t>z pro</w:t>
      </w:r>
      <w:r w:rsidRPr="00E61788">
        <w:t>ſ</w:t>
      </w:r>
      <w:r>
        <w:t>zi, vchinite, vech</w:t>
      </w:r>
      <w:r w:rsidR="003451AB">
        <w:t>K</w:t>
      </w:r>
      <w:r>
        <w:t>rat sze z-Snyega zmi</w:t>
      </w:r>
      <w:r w:rsidRPr="00E61788">
        <w:t>ſ</w:t>
      </w:r>
      <w:r>
        <w:t>zlite.</w:t>
      </w:r>
    </w:p>
    <w:p w14:paraId="7489C2F7" w14:textId="0C4DADB2" w:rsidR="00654DFA" w:rsidRDefault="00654DFA" w:rsidP="00F437DE">
      <w:pPr>
        <w:pStyle w:val="teiab"/>
      </w:pPr>
      <w:r>
        <w:t>Z-Bogom budi moja Sena! z-Bogom Decza ma lyublena!</w:t>
      </w:r>
      <w:r>
        <w:br/>
        <w:t>Lepo vi Bogu szlusite, y za me Boga molite.</w:t>
      </w:r>
    </w:p>
    <w:p w14:paraId="5D54765D" w14:textId="7D7C2E99" w:rsidR="00654DFA" w:rsidRDefault="00654DFA" w:rsidP="00F437DE">
      <w:pPr>
        <w:pStyle w:val="teiab"/>
      </w:pPr>
      <w:r>
        <w:t>Bog bu vash Otecz verte mi, chi bute nyemu szlusili,</w:t>
      </w:r>
      <w:r>
        <w:br/>
        <w:t>Ja moram va</w:t>
      </w:r>
      <w:r w:rsidRPr="00E61788">
        <w:t>ſ</w:t>
      </w:r>
      <w:r>
        <w:t>z zdai zapuztit, y na to ve</w:t>
      </w:r>
      <w:r w:rsidR="003451AB">
        <w:t>K</w:t>
      </w:r>
      <w:r>
        <w:t>ovechnozt it.</w:t>
      </w:r>
    </w:p>
    <w:p w14:paraId="46ED38BA" w14:textId="52D66806" w:rsidR="00654DFA" w:rsidRDefault="00654DFA" w:rsidP="00F437DE">
      <w:pPr>
        <w:pStyle w:val="teiab"/>
      </w:pPr>
      <w:r>
        <w:t>Z-Bogom lyubleni Szu</w:t>
      </w:r>
      <w:r w:rsidRPr="00E61788">
        <w:t>ſ</w:t>
      </w:r>
      <w:r>
        <w:t>zedi, Rodbina, y Priateli,</w:t>
      </w:r>
      <w:r>
        <w:br/>
        <w:t>Odprozte mi v</w:t>
      </w:r>
      <w:r w:rsidRPr="00E61788">
        <w:t>ſ</w:t>
      </w:r>
      <w:r>
        <w:t xml:space="preserve">ze </w:t>
      </w:r>
      <w:r w:rsidR="003451AB">
        <w:t>K</w:t>
      </w:r>
      <w:r>
        <w:t>rivicze, da me prime Bosje Licze.</w:t>
      </w:r>
    </w:p>
    <w:p w14:paraId="3BC52FA2" w14:textId="54A20A34" w:rsidR="00654DFA" w:rsidRDefault="00654DFA" w:rsidP="00F437DE">
      <w:pPr>
        <w:pStyle w:val="teiab"/>
      </w:pPr>
      <w:r>
        <w:t>Na Szudni den sze bumo mi drugoch pa z-</w:t>
      </w:r>
      <w:r w:rsidR="003451AB">
        <w:t>K</w:t>
      </w:r>
      <w:r>
        <w:t>up sze vidili,</w:t>
      </w:r>
      <w:r>
        <w:br/>
        <w:t>Bog dai, dabi</w:t>
      </w:r>
      <w:r w:rsidRPr="00E61788">
        <w:t>ſ</w:t>
      </w:r>
      <w:r>
        <w:t>ze znaishli v</w:t>
      </w:r>
      <w:r w:rsidRPr="00E61788">
        <w:t>ſ</w:t>
      </w:r>
      <w:r>
        <w:t>zi vu tem nebez</w:t>
      </w:r>
      <w:r w:rsidR="003451AB">
        <w:t>K</w:t>
      </w:r>
      <w:r>
        <w:t xml:space="preserve">em </w:t>
      </w:r>
      <w:r w:rsidR="003451AB">
        <w:t>K</w:t>
      </w:r>
      <w:r>
        <w:t>raleztvi.</w:t>
      </w:r>
    </w:p>
    <w:p w14:paraId="4E039F18" w14:textId="77777777" w:rsidR="00654DFA" w:rsidRDefault="00654DFA" w:rsidP="003412C7">
      <w:pPr>
        <w:rPr>
          <w:sz w:val="24"/>
          <w:szCs w:val="24"/>
        </w:rPr>
      </w:pPr>
    </w:p>
    <w:p w14:paraId="6F4E001A" w14:textId="3C8739F8" w:rsidR="00654DFA" w:rsidRPr="00266EF4" w:rsidRDefault="00654DFA" w:rsidP="00266EF4">
      <w:pPr>
        <w:rPr>
          <w:rPrChange w:id="156" w:author="Nina Ditmajer" w:date="2023-10-27T12:34:00Z">
            <w:rPr/>
          </w:rPrChange>
        </w:rPr>
        <w:pPrChange w:id="157" w:author="Nina Ditmajer" w:date="2023-10-27T12:34:00Z">
          <w:pPr>
            <w:pStyle w:val="teiab"/>
          </w:pPr>
        </w:pPrChange>
      </w:pPr>
      <w:r w:rsidRPr="00266EF4">
        <w:rPr>
          <w:rPrChange w:id="158" w:author="Nina Ditmajer" w:date="2023-10-27T12:34:00Z">
            <w:rPr/>
          </w:rPrChange>
        </w:rPr>
        <w:t>Szlovo od Senz</w:t>
      </w:r>
      <w:r w:rsidR="003451AB" w:rsidRPr="00266EF4">
        <w:rPr>
          <w:rPrChange w:id="159" w:author="Nina Ditmajer" w:date="2023-10-27T12:34:00Z">
            <w:rPr/>
          </w:rPrChange>
        </w:rPr>
        <w:t>K</w:t>
      </w:r>
      <w:r w:rsidRPr="00266EF4">
        <w:rPr>
          <w:rPrChange w:id="160" w:author="Nina Ditmajer" w:date="2023-10-27T12:34:00Z">
            <w:rPr/>
          </w:rPrChange>
        </w:rPr>
        <w:t>e Pershone, vzemi od ove zgora pozta-</w:t>
      </w:r>
      <w:r w:rsidRPr="00266EF4">
        <w:rPr>
          <w:rPrChange w:id="161" w:author="Nina Ditmajer" w:date="2023-10-27T12:34:00Z">
            <w:rPr/>
          </w:rPrChange>
        </w:rPr>
        <w:br/>
        <w:t>vlene Popev</w:t>
      </w:r>
      <w:r w:rsidR="003451AB" w:rsidRPr="00266EF4">
        <w:rPr>
          <w:rPrChange w:id="162" w:author="Nina Ditmajer" w:date="2023-10-27T12:34:00Z">
            <w:rPr/>
          </w:rPrChange>
        </w:rPr>
        <w:t>K</w:t>
      </w:r>
      <w:r w:rsidRPr="00266EF4">
        <w:rPr>
          <w:rPrChange w:id="163" w:author="Nina Ditmajer" w:date="2023-10-27T12:34:00Z">
            <w:rPr/>
          </w:rPrChange>
        </w:rPr>
        <w:t xml:space="preserve">e perve Verzushe do znamenya. Zatem </w:t>
      </w:r>
      <w:r w:rsidRPr="00266EF4">
        <w:rPr>
          <w:rPrChange w:id="164" w:author="Nina Ditmajer" w:date="2023-10-27T12:34:00Z">
            <w:rPr/>
          </w:rPrChange>
        </w:rPr>
        <w:br/>
        <w:t>pa</w:t>
      </w:r>
      <w:r w:rsidR="003451AB" w:rsidRPr="00266EF4">
        <w:rPr>
          <w:rPrChange w:id="165" w:author="Nina Ditmajer" w:date="2023-10-27T12:34:00Z">
            <w:rPr/>
          </w:rPrChange>
        </w:rPr>
        <w:t>K</w:t>
      </w:r>
      <w:r w:rsidRPr="00266EF4">
        <w:rPr>
          <w:rPrChange w:id="166" w:author="Nina Ditmajer" w:date="2023-10-27T12:34:00Z">
            <w:rPr/>
          </w:rPrChange>
        </w:rPr>
        <w:t xml:space="preserve"> ove Szledeche, ter ova</w:t>
      </w:r>
      <w:r w:rsidR="003451AB" w:rsidRPr="00266EF4">
        <w:rPr>
          <w:rPrChange w:id="167" w:author="Nina Ditmajer" w:date="2023-10-27T12:34:00Z">
            <w:rPr/>
          </w:rPrChange>
        </w:rPr>
        <w:t>K</w:t>
      </w:r>
      <w:r w:rsidRPr="00266EF4">
        <w:rPr>
          <w:rPrChange w:id="168" w:author="Nina Ditmajer" w:date="2023-10-27T12:34:00Z">
            <w:rPr/>
          </w:rPrChange>
        </w:rPr>
        <w:t xml:space="preserve"> imas od Senz</w:t>
      </w:r>
      <w:r w:rsidR="003451AB" w:rsidRPr="00266EF4">
        <w:rPr>
          <w:rPrChange w:id="169" w:author="Nina Ditmajer" w:date="2023-10-27T12:34:00Z">
            <w:rPr/>
          </w:rPrChange>
        </w:rPr>
        <w:t>K</w:t>
      </w:r>
      <w:r w:rsidRPr="00266EF4">
        <w:rPr>
          <w:rPrChange w:id="170" w:author="Nina Ditmajer" w:date="2023-10-27T12:34:00Z">
            <w:rPr/>
          </w:rPrChange>
        </w:rPr>
        <w:t>e vſze.</w:t>
      </w:r>
    </w:p>
    <w:p w14:paraId="1EA07E9F" w14:textId="49DAE855" w:rsidR="00654DFA" w:rsidRDefault="00654DFA" w:rsidP="00F437DE">
      <w:pPr>
        <w:pStyle w:val="Naslov2"/>
      </w:pPr>
      <w:r>
        <w:t>Na Jedna</w:t>
      </w:r>
      <w:r w:rsidR="003451AB">
        <w:t>K</w:t>
      </w:r>
      <w:r>
        <w:t>u Notu.</w:t>
      </w:r>
    </w:p>
    <w:p w14:paraId="0EA9BD5D" w14:textId="4EE98D55" w:rsidR="00654DFA" w:rsidRDefault="00654DFA" w:rsidP="00F437DE">
      <w:pPr>
        <w:pStyle w:val="teiab"/>
      </w:pPr>
      <w:r>
        <w:t>Ta</w:t>
      </w:r>
      <w:r w:rsidR="003451AB">
        <w:t>K</w:t>
      </w:r>
      <w:r w:rsidRPr="00E61788">
        <w:t>ſ</w:t>
      </w:r>
      <w:r>
        <w:t>ze pripetilo ztari ovde pred nami Materi,</w:t>
      </w:r>
      <w:r>
        <w:br/>
      </w:r>
      <w:r w:rsidR="003451AB">
        <w:t>K</w:t>
      </w:r>
      <w:r w:rsidR="00A77700">
        <w:t>oja zdai v-trugi zabita, z-chernim portujom po</w:t>
      </w:r>
      <w:r w:rsidR="003451AB">
        <w:t>K</w:t>
      </w:r>
      <w:r w:rsidR="00A77700">
        <w:t>rita.</w:t>
      </w:r>
    </w:p>
    <w:p w14:paraId="3112BF08" w14:textId="561F2CC8" w:rsidR="00A77700" w:rsidRDefault="00A77700" w:rsidP="00F437DE">
      <w:pPr>
        <w:pStyle w:val="teiab"/>
      </w:pPr>
      <w:r>
        <w:t xml:space="preserve">Zadnya vura je nyoi prishla, </w:t>
      </w:r>
      <w:r w:rsidR="003451AB">
        <w:t>K</w:t>
      </w:r>
      <w:r>
        <w:t>oja bude nam v</w:t>
      </w:r>
      <w:r w:rsidRPr="00E61788">
        <w:t>ſ</w:t>
      </w:r>
      <w:r>
        <w:t>zem gvishna,</w:t>
      </w:r>
      <w:r>
        <w:br/>
        <w:t>Da bumo mogli it' z-Szveta, na oster rachun pred Boga.</w:t>
      </w:r>
    </w:p>
    <w:p w14:paraId="294B726C" w14:textId="4B3CEAE5" w:rsidR="00A77700" w:rsidRDefault="00A77700" w:rsidP="00F437DE">
      <w:pPr>
        <w:pStyle w:val="teiab"/>
      </w:pPr>
      <w:r>
        <w:t>Ztarozti sze je vcha</w:t>
      </w:r>
      <w:r w:rsidR="003451AB">
        <w:t>K</w:t>
      </w:r>
      <w:r>
        <w:t>ala, na drugi Szvet zdai vandrala,</w:t>
      </w:r>
      <w:r>
        <w:br/>
        <w:t>Bog dai, da Dusha bi prishla v-Nebo, tam chaztila.</w:t>
      </w:r>
    </w:p>
    <w:p w14:paraId="1FAF3659" w14:textId="1FE712C4" w:rsidR="00A77700" w:rsidRDefault="00A77700" w:rsidP="00F437DE">
      <w:pPr>
        <w:pStyle w:val="teiab"/>
      </w:pPr>
      <w:r>
        <w:t>Szlovo jemluch na</w:t>
      </w:r>
      <w:r w:rsidRPr="00E61788">
        <w:t>ſ</w:t>
      </w:r>
      <w:r>
        <w:t>z oztavla, na ve</w:t>
      </w:r>
      <w:r w:rsidR="003451AB">
        <w:t>K</w:t>
      </w:r>
      <w:r>
        <w:t xml:space="preserve">vechnozt </w:t>
      </w:r>
      <w:r w:rsidRPr="00E61788">
        <w:t>ſ</w:t>
      </w:r>
      <w:r>
        <w:t>ze odpravla,</w:t>
      </w:r>
      <w:r>
        <w:br/>
        <w:t>Ova</w:t>
      </w:r>
      <w:r w:rsidR="003451AB">
        <w:t>K</w:t>
      </w:r>
      <w:r>
        <w:t xml:space="preserve"> zadnich sze izrucha, y na</w:t>
      </w:r>
      <w:r w:rsidRPr="00E61788">
        <w:t>ſ</w:t>
      </w:r>
      <w:r>
        <w:t>z Bogu preporucha.</w:t>
      </w:r>
    </w:p>
    <w:p w14:paraId="380FA20F" w14:textId="4D9B151D" w:rsidR="00A77700" w:rsidRDefault="00A77700" w:rsidP="00F437DE">
      <w:pPr>
        <w:pStyle w:val="teiab"/>
      </w:pPr>
      <w:r>
        <w:t>O ti preztrahovitna Szmert, zdai ja vidim moi grob odpert,</w:t>
      </w:r>
      <w:r>
        <w:br/>
        <w:t>V-jem bu moje greshno telo na prah y pepel zperhnelo.</w:t>
      </w:r>
    </w:p>
    <w:p w14:paraId="5185DA6B" w14:textId="77777777" w:rsidR="00A77700" w:rsidRDefault="00A77700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12357E" w14:textId="377044F9" w:rsidR="00A77700" w:rsidRDefault="00A77700" w:rsidP="00654D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/241/</w:t>
      </w:r>
    </w:p>
    <w:p w14:paraId="17190F65" w14:textId="11B094C3" w:rsidR="00A77700" w:rsidRDefault="00A77700" w:rsidP="00AE1BEC">
      <w:pPr>
        <w:pStyle w:val="teifwPageNum"/>
      </w:pPr>
      <w:r>
        <w:t>477.</w:t>
      </w:r>
    </w:p>
    <w:p w14:paraId="6912CF88" w14:textId="6EEEA468" w:rsidR="00A77700" w:rsidRDefault="00A77700" w:rsidP="00F437DE">
      <w:pPr>
        <w:pStyle w:val="teiab"/>
      </w:pPr>
      <w:r>
        <w:t>Zdai znam, da drugach mi nebu, morala bum iti v-zemlu,</w:t>
      </w:r>
      <w:r>
        <w:br/>
        <w:t>Y od va</w:t>
      </w:r>
      <w:r w:rsidRPr="00E61788">
        <w:t>ſ</w:t>
      </w:r>
      <w:r>
        <w:t>z vzeti to Szlovo, mene nebude vech domo.</w:t>
      </w:r>
    </w:p>
    <w:p w14:paraId="510604B0" w14:textId="1E031A56" w:rsidR="00A77700" w:rsidRDefault="00A77700" w:rsidP="00F437DE">
      <w:pPr>
        <w:pStyle w:val="teiab"/>
      </w:pPr>
      <w:r>
        <w:t xml:space="preserve">Z-Bogom oztani moi ztari </w:t>
      </w:r>
      <w:r w:rsidRPr="00AE1BEC">
        <w:rPr>
          <w:rStyle w:val="teiadd"/>
        </w:rPr>
        <w:t>vido</w:t>
      </w:r>
      <w:r>
        <w:t xml:space="preserve"> N. Thuvarush moi dragi,</w:t>
      </w:r>
      <w:r>
        <w:br/>
        <w:t>Ja te moram zapuztiti, od tebe zdai Szlovo vzeti.</w:t>
      </w:r>
    </w:p>
    <w:p w14:paraId="2D4DD578" w14:textId="6E12195D" w:rsidR="00A77700" w:rsidRDefault="00A77700" w:rsidP="00F437DE">
      <w:pPr>
        <w:pStyle w:val="teiab"/>
      </w:pPr>
      <w:r>
        <w:t>Z-Bogom Szini, y v</w:t>
      </w:r>
      <w:r w:rsidRPr="00E61788">
        <w:t>ſ</w:t>
      </w:r>
      <w:r>
        <w:t>ze Cheri</w:t>
      </w:r>
      <w:r w:rsidR="00F437DE" w:rsidRPr="00F437DE">
        <w:rPr>
          <w:rStyle w:val="teiadd"/>
        </w:rPr>
        <w:t xml:space="preserve"> </w:t>
      </w:r>
      <w:r w:rsidR="00F437DE" w:rsidRPr="00AE1BEC">
        <w:rPr>
          <w:rStyle w:val="teiadd"/>
        </w:rPr>
        <w:t>Sena, zet,</w:t>
      </w:r>
      <w:r>
        <w:t xml:space="preserve"> nebute me vech videli,</w:t>
      </w:r>
      <w:r>
        <w:br/>
        <w:t xml:space="preserve">Prozte vi za me </w:t>
      </w:r>
      <w:r w:rsidRPr="00AE1BEC">
        <w:rPr>
          <w:rStyle w:val="teipersName"/>
        </w:rPr>
        <w:t>Jesusha</w:t>
      </w:r>
      <w:r>
        <w:t xml:space="preserve">, </w:t>
      </w:r>
      <w:r w:rsidRPr="00AE1BEC">
        <w:rPr>
          <w:rStyle w:val="teipersName"/>
        </w:rPr>
        <w:t>Mariu</w:t>
      </w:r>
      <w:r>
        <w:t xml:space="preserve">, ino </w:t>
      </w:r>
      <w:r w:rsidRPr="00AE1BEC">
        <w:rPr>
          <w:rStyle w:val="teipersName"/>
        </w:rPr>
        <w:t>Josepha</w:t>
      </w:r>
      <w:r>
        <w:t>.</w:t>
      </w:r>
    </w:p>
    <w:p w14:paraId="2EAD271F" w14:textId="1CCC6EED" w:rsidR="00A77700" w:rsidRDefault="00A77700" w:rsidP="00F437DE">
      <w:pPr>
        <w:pStyle w:val="teiab"/>
      </w:pPr>
      <w:r>
        <w:t>Z-Bogom v</w:t>
      </w:r>
      <w:r w:rsidRPr="00E61788">
        <w:t>ſ</w:t>
      </w:r>
      <w:r>
        <w:t>zi blisni Szu</w:t>
      </w:r>
      <w:r w:rsidRPr="00E61788">
        <w:t>ſ</w:t>
      </w:r>
      <w:r>
        <w:t>zedi, molte za me dragi lyudi,</w:t>
      </w:r>
      <w:r>
        <w:br/>
      </w:r>
      <w:r w:rsidR="004B6D8F">
        <w:t>Nebute me vech vidili, niti z-menoi govorili.</w:t>
      </w:r>
    </w:p>
    <w:p w14:paraId="666A730C" w14:textId="7DB17090" w:rsidR="004B6D8F" w:rsidRDefault="004B6D8F" w:rsidP="00F437DE">
      <w:pPr>
        <w:pStyle w:val="teiab"/>
      </w:pPr>
      <w:r>
        <w:t>Znanczi moji Priateli, nai vam szam vechni Bog plati,</w:t>
      </w:r>
      <w:r>
        <w:br/>
        <w:t xml:space="preserve">Da zte me szim zprevodili, mertvo telo </w:t>
      </w:r>
      <w:r w:rsidR="003451AB">
        <w:t>K</w:t>
      </w:r>
      <w:r>
        <w:t>ovoi Czir</w:t>
      </w:r>
      <w:r w:rsidR="003451AB">
        <w:t>K</w:t>
      </w:r>
      <w:r>
        <w:t>vi.</w:t>
      </w:r>
    </w:p>
    <w:p w14:paraId="0F7A7EB1" w14:textId="580E14AF" w:rsidR="004B6D8F" w:rsidRDefault="004B6D8F" w:rsidP="00F437DE">
      <w:pPr>
        <w:pStyle w:val="teiab"/>
      </w:pPr>
      <w:r>
        <w:t xml:space="preserve">Chi </w:t>
      </w:r>
      <w:r w:rsidR="003451AB">
        <w:t>K</w:t>
      </w:r>
      <w:r>
        <w:t>do Szuvrasnozt ma na me, nai nai priatel pro</w:t>
      </w:r>
      <w:r w:rsidRPr="00E61788">
        <w:t>ſ</w:t>
      </w:r>
      <w:r>
        <w:t>zim te,</w:t>
      </w:r>
      <w:r>
        <w:br/>
        <w:t>Raishi moli Boga za me, da me Bosje Licze prime.</w:t>
      </w:r>
    </w:p>
    <w:p w14:paraId="51A1D208" w14:textId="38C7311F" w:rsidR="004B6D8F" w:rsidRDefault="004B6D8F" w:rsidP="00F437DE">
      <w:pPr>
        <w:pStyle w:val="teiab"/>
      </w:pPr>
      <w:r>
        <w:t>Ta</w:t>
      </w:r>
      <w:r w:rsidR="003451AB">
        <w:t>K</w:t>
      </w:r>
      <w:r>
        <w:t xml:space="preserve"> z-Bogom, Bog vam dobro dai, od va</w:t>
      </w:r>
      <w:r w:rsidRPr="00E61788">
        <w:t>ſ</w:t>
      </w:r>
      <w:r>
        <w:t>z v</w:t>
      </w:r>
      <w:r w:rsidRPr="00E61788">
        <w:t>ſ</w:t>
      </w:r>
      <w:r>
        <w:t>zeh vzemem Szlovo zdai,</w:t>
      </w:r>
      <w:r>
        <w:br/>
        <w:t>Vech me nigdar nebu nazai, o Bog! dai Dushi vechni Rai.</w:t>
      </w:r>
    </w:p>
    <w:p w14:paraId="3334D8F4" w14:textId="77777777" w:rsidR="004B6D8F" w:rsidRDefault="004B6D8F" w:rsidP="00654DFA">
      <w:pPr>
        <w:rPr>
          <w:sz w:val="24"/>
          <w:szCs w:val="24"/>
        </w:rPr>
      </w:pPr>
    </w:p>
    <w:p w14:paraId="2D634CCB" w14:textId="7E78CE8A" w:rsidR="004B6D8F" w:rsidRDefault="004B6D8F" w:rsidP="00AE1BEC">
      <w:pPr>
        <w:pStyle w:val="Naslov2"/>
      </w:pPr>
      <w:r>
        <w:t>Szlovo za Mus</w:t>
      </w:r>
      <w:r w:rsidR="003451AB">
        <w:t>K</w:t>
      </w:r>
      <w:r>
        <w:t>u, y Senz</w:t>
      </w:r>
      <w:r w:rsidR="003451AB">
        <w:t>K</w:t>
      </w:r>
      <w:r>
        <w:t>u Pershonu.</w:t>
      </w:r>
      <w:r>
        <w:br/>
        <w:t>Na Notu: No= 306.</w:t>
      </w:r>
    </w:p>
    <w:p w14:paraId="515A3E23" w14:textId="0EB1F17D" w:rsidR="004B6D8F" w:rsidRDefault="004B6D8F" w:rsidP="00F437DE">
      <w:pPr>
        <w:pStyle w:val="teiab"/>
      </w:pPr>
      <w:r>
        <w:t>Saloztno je moje dene</w:t>
      </w:r>
      <w:r w:rsidRPr="00E61788">
        <w:t>ſ</w:t>
      </w:r>
      <w:r>
        <w:t>z popevanye,</w:t>
      </w:r>
      <w:r>
        <w:br/>
        <w:t>Saloztno je moje zdai Szlovo jemanye.</w:t>
      </w:r>
    </w:p>
    <w:p w14:paraId="00350FF6" w14:textId="02CDDAA2" w:rsidR="004B6D8F" w:rsidRDefault="004B6D8F" w:rsidP="00F437DE">
      <w:pPr>
        <w:pStyle w:val="teiab"/>
      </w:pPr>
      <w:r>
        <w:t>Saloztno nemilo je telo gledati,</w:t>
      </w:r>
      <w:r>
        <w:br/>
        <w:t>Z-Portuhom po</w:t>
      </w:r>
      <w:r w:rsidR="003451AB">
        <w:t>K</w:t>
      </w:r>
      <w:r w:rsidR="00F437DE">
        <w:t>r</w:t>
      </w:r>
      <w:r>
        <w:t>i</w:t>
      </w:r>
      <w:r w:rsidR="00F437DE">
        <w:t>t</w:t>
      </w:r>
      <w:r>
        <w:t>o zdai v-trugi lesati.</w:t>
      </w:r>
    </w:p>
    <w:p w14:paraId="5802BAB6" w14:textId="2B802EDB" w:rsidR="004B6D8F" w:rsidRDefault="004B6D8F" w:rsidP="00F437DE">
      <w:pPr>
        <w:pStyle w:val="teiab"/>
      </w:pPr>
      <w:r>
        <w:t>O Brit</w:t>
      </w:r>
      <w:r w:rsidR="003451AB">
        <w:t>K</w:t>
      </w:r>
      <w:r>
        <w:t>a preztrashna, y nemiloztivna!</w:t>
      </w:r>
      <w:r>
        <w:br/>
        <w:t xml:space="preserve">Ti Szmert grozna </w:t>
      </w:r>
      <w:r w:rsidR="003451AB">
        <w:t>K</w:t>
      </w:r>
      <w:r>
        <w:t>acha szi v</w:t>
      </w:r>
      <w:r w:rsidRPr="00E61788">
        <w:t>ſ</w:t>
      </w:r>
      <w:r>
        <w:t>zem szuprotivna.</w:t>
      </w:r>
    </w:p>
    <w:p w14:paraId="42051813" w14:textId="107A05D2" w:rsidR="004B6D8F" w:rsidRDefault="004B6D8F" w:rsidP="00AE1BEC">
      <w:pPr>
        <w:pStyle w:val="teiclosure"/>
      </w:pPr>
      <w:r>
        <w:t>V.</w:t>
      </w:r>
    </w:p>
    <w:p w14:paraId="343E1232" w14:textId="77777777" w:rsidR="004B6D8F" w:rsidRDefault="004B6D8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E2A8FF" w14:textId="3B03037F" w:rsidR="004B6D8F" w:rsidRDefault="004B6D8F" w:rsidP="00654D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/242/</w:t>
      </w:r>
    </w:p>
    <w:p w14:paraId="4C4CD7E3" w14:textId="33D5A5C7" w:rsidR="004B6D8F" w:rsidRDefault="004B6D8F" w:rsidP="00550DC9">
      <w:pPr>
        <w:pStyle w:val="teifwPageNum"/>
      </w:pPr>
      <w:r w:rsidRPr="00550DC9">
        <w:rPr>
          <w:rStyle w:val="teigap"/>
        </w:rPr>
        <w:t>???</w:t>
      </w:r>
      <w:r>
        <w:t>8.</w:t>
      </w:r>
    </w:p>
    <w:p w14:paraId="768B62D5" w14:textId="38C1FE58" w:rsidR="004B6D8F" w:rsidRDefault="004B6D8F" w:rsidP="00550DC9">
      <w:pPr>
        <w:pStyle w:val="teiab"/>
      </w:pPr>
      <w:r>
        <w:t>V</w:t>
      </w:r>
      <w:r w:rsidRPr="00E61788">
        <w:t>ſ</w:t>
      </w:r>
      <w:r>
        <w:t xml:space="preserve">ze mora pomreti, </w:t>
      </w:r>
      <w:r w:rsidR="003451AB">
        <w:t>K</w:t>
      </w:r>
      <w:r>
        <w:t>ai lyudi na Szveti,</w:t>
      </w:r>
      <w:r>
        <w:br/>
        <w:t>Ta</w:t>
      </w:r>
      <w:r w:rsidR="003451AB">
        <w:t>K</w:t>
      </w:r>
      <w:r>
        <w:t xml:space="preserve"> ztari, </w:t>
      </w:r>
      <w:r w:rsidR="003451AB">
        <w:t>K</w:t>
      </w:r>
      <w:r>
        <w:t>a</w:t>
      </w:r>
      <w:r w:rsidR="003451AB">
        <w:t>K</w:t>
      </w:r>
      <w:r>
        <w:t xml:space="preserve"> mladi, bosen al bogati.</w:t>
      </w:r>
    </w:p>
    <w:p w14:paraId="512F7800" w14:textId="0F9976AA" w:rsidR="004B6D8F" w:rsidRDefault="004B6D8F" w:rsidP="00550DC9">
      <w:pPr>
        <w:pStyle w:val="teiab"/>
      </w:pPr>
      <w:r>
        <w:t>Ta Szmert Dushu z-tela zpravi z-toga Szveta,</w:t>
      </w:r>
      <w:r>
        <w:br/>
        <w:t>Nega toga mezta, gde Szmert zainga nezna.</w:t>
      </w:r>
    </w:p>
    <w:p w14:paraId="14B8C63B" w14:textId="5CE2FE90" w:rsidR="004B6D8F" w:rsidRDefault="004B6D8F" w:rsidP="00550DC9">
      <w:pPr>
        <w:pStyle w:val="teiab"/>
      </w:pPr>
      <w:r w:rsidRPr="00AE1BEC">
        <w:rPr>
          <w:rStyle w:val="teidel"/>
        </w:rPr>
        <w:t>V Nocl</w:t>
      </w:r>
      <w:r>
        <w:t xml:space="preserve"> Szmert </w:t>
      </w:r>
      <w:r w:rsidR="003451AB">
        <w:t>K</w:t>
      </w:r>
      <w:r>
        <w:t>ole po Szveti, z</w:t>
      </w:r>
      <w:r w:rsidR="003451AB">
        <w:t>K</w:t>
      </w:r>
      <w:r>
        <w:t>oro v</w:t>
      </w:r>
      <w:r w:rsidRPr="00E61788">
        <w:t>ſ</w:t>
      </w:r>
      <w:r>
        <w:t>ze poredi,</w:t>
      </w:r>
      <w:r>
        <w:br/>
        <w:t>V-Nochi al po dnevi, z-</w:t>
      </w:r>
      <w:r w:rsidR="003451AB">
        <w:t>K</w:t>
      </w:r>
      <w:r>
        <w:t>o</w:t>
      </w:r>
      <w:r w:rsidRPr="00E61788">
        <w:t>ſ</w:t>
      </w:r>
      <w:r>
        <w:t xml:space="preserve">zum ona </w:t>
      </w:r>
      <w:r w:rsidR="003451AB">
        <w:t>K</w:t>
      </w:r>
      <w:r>
        <w:t>redi.</w:t>
      </w:r>
    </w:p>
    <w:p w14:paraId="45943DAC" w14:textId="1B2BF0E0" w:rsidR="004B6D8F" w:rsidRDefault="004B6D8F" w:rsidP="00550DC9">
      <w:pPr>
        <w:pStyle w:val="teiab"/>
      </w:pPr>
      <w:r>
        <w:t>Chlove</w:t>
      </w:r>
      <w:r w:rsidR="003451AB">
        <w:t>K</w:t>
      </w:r>
      <w:r>
        <w:t xml:space="preserve"> pripravlen ztoi, Boga sze v</w:t>
      </w:r>
      <w:r w:rsidRPr="00E61788">
        <w:t>ſ</w:t>
      </w:r>
      <w:r>
        <w:t>zigdar boi,</w:t>
      </w:r>
      <w:r>
        <w:br/>
        <w:t>Ti neznash Dne vure, gda ti Bog Szmert poshle.</w:t>
      </w:r>
    </w:p>
    <w:p w14:paraId="222C71AD" w14:textId="3319AE01" w:rsidR="004B6D8F" w:rsidRDefault="004B6D8F" w:rsidP="00550DC9">
      <w:pPr>
        <w:pStyle w:val="teiab"/>
      </w:pPr>
      <w:r>
        <w:t>To szi zdai premi</w:t>
      </w:r>
      <w:r w:rsidRPr="00E61788">
        <w:t>ſ</w:t>
      </w:r>
      <w:r>
        <w:t>zli, greha sze zogibli,</w:t>
      </w:r>
      <w:r>
        <w:br/>
        <w:t>Da bush moral vmreti, ve</w:t>
      </w:r>
      <w:r w:rsidRPr="00E61788">
        <w:t>ſ</w:t>
      </w:r>
      <w:r>
        <w:t>z zegniti v-zemli.</w:t>
      </w:r>
    </w:p>
    <w:p w14:paraId="03F397F8" w14:textId="5AA7EC27" w:rsidR="004B6D8F" w:rsidRDefault="004B6D8F" w:rsidP="00550DC9">
      <w:pPr>
        <w:pStyle w:val="teiab"/>
      </w:pPr>
      <w:r>
        <w:t>Ta</w:t>
      </w:r>
      <w:r w:rsidR="003451AB">
        <w:t>K</w:t>
      </w:r>
      <w:r>
        <w:t xml:space="preserve"> sze je zgodilo N. N. /:zdai </w:t>
      </w:r>
      <w:r w:rsidRPr="00550DC9">
        <w:rPr>
          <w:rStyle w:val="teipersName"/>
        </w:rPr>
        <w:t>Mathjashi</w:t>
      </w:r>
      <w:r>
        <w:t xml:space="preserve"> </w:t>
      </w:r>
      <w:r w:rsidR="003451AB" w:rsidRPr="00550DC9">
        <w:rPr>
          <w:rStyle w:val="teipersName"/>
        </w:rPr>
        <w:t>K</w:t>
      </w:r>
      <w:r w:rsidRPr="00550DC9">
        <w:rPr>
          <w:rStyle w:val="teipersName"/>
        </w:rPr>
        <w:t>umri</w:t>
      </w:r>
      <w:r>
        <w:t>:/</w:t>
      </w:r>
      <w:r>
        <w:br/>
        <w:t>Za nyega molimo zdai pri Szvetoi Meshi.</w:t>
      </w:r>
    </w:p>
    <w:p w14:paraId="5E70CC2C" w14:textId="27C95E4A" w:rsidR="004B6D8F" w:rsidRDefault="004B6D8F" w:rsidP="00550DC9">
      <w:pPr>
        <w:pStyle w:val="teiab"/>
      </w:pPr>
      <w:r>
        <w:t>Ta</w:t>
      </w:r>
      <w:r w:rsidR="003451AB">
        <w:t>K</w:t>
      </w:r>
      <w:r>
        <w:t xml:space="preserve"> sze je zgodilo N. N. /:</w:t>
      </w:r>
      <w:r w:rsidRPr="00550DC9">
        <w:rPr>
          <w:rStyle w:val="teipersName"/>
        </w:rPr>
        <w:t>Dori</w:t>
      </w:r>
      <w:r>
        <w:t xml:space="preserve"> </w:t>
      </w:r>
      <w:r w:rsidRPr="00550DC9">
        <w:rPr>
          <w:rStyle w:val="teipersName"/>
        </w:rPr>
        <w:t>zadravech</w:t>
      </w:r>
      <w:r w:rsidR="003451AB" w:rsidRPr="00550DC9">
        <w:rPr>
          <w:rStyle w:val="teipersName"/>
        </w:rPr>
        <w:t>K</w:t>
      </w:r>
      <w:r w:rsidRPr="00550DC9">
        <w:rPr>
          <w:rStyle w:val="teipersName"/>
        </w:rPr>
        <w:t>i</w:t>
      </w:r>
      <w:r>
        <w:t>:/</w:t>
      </w:r>
      <w:r>
        <w:br/>
        <w:t>Za nyu v</w:t>
      </w:r>
      <w:r w:rsidRPr="00E61788">
        <w:t>ſ</w:t>
      </w:r>
      <w:r>
        <w:t>zi molimo zdai pri Szvetoi Meshi.</w:t>
      </w:r>
    </w:p>
    <w:p w14:paraId="5250CBA9" w14:textId="4EBAC9DF" w:rsidR="004B6D8F" w:rsidRDefault="004B6D8F" w:rsidP="00550DC9">
      <w:pPr>
        <w:pStyle w:val="teiab"/>
      </w:pPr>
      <w:r>
        <w:t>Ta</w:t>
      </w:r>
      <w:r w:rsidR="003451AB">
        <w:t>K</w:t>
      </w:r>
      <w:r>
        <w:t xml:space="preserve"> je Szmert vchinila N. N. /:</w:t>
      </w:r>
      <w:r w:rsidRPr="00550DC9">
        <w:rPr>
          <w:rStyle w:val="teipersName"/>
        </w:rPr>
        <w:t>Urshi</w:t>
      </w:r>
      <w:r>
        <w:t xml:space="preserve"> </w:t>
      </w:r>
      <w:r w:rsidRPr="00550DC9">
        <w:rPr>
          <w:rStyle w:val="teipersName"/>
        </w:rPr>
        <w:t>polain</w:t>
      </w:r>
      <w:r w:rsidR="003451AB" w:rsidRPr="00550DC9">
        <w:rPr>
          <w:rStyle w:val="teipersName"/>
        </w:rPr>
        <w:t>K</w:t>
      </w:r>
      <w:r w:rsidRPr="00550DC9">
        <w:rPr>
          <w:rStyle w:val="teipersName"/>
        </w:rPr>
        <w:t>ov</w:t>
      </w:r>
      <w:r w:rsidR="003451AB" w:rsidRPr="00550DC9">
        <w:rPr>
          <w:rStyle w:val="teipersName"/>
        </w:rPr>
        <w:t>K</w:t>
      </w:r>
      <w:r w:rsidRPr="00550DC9">
        <w:rPr>
          <w:rStyle w:val="teipersName"/>
        </w:rPr>
        <w:t>i</w:t>
      </w:r>
      <w:r>
        <w:t>:/</w:t>
      </w:r>
      <w:r>
        <w:br/>
        <w:t>Di</w:t>
      </w:r>
      <w:r w:rsidR="003451AB">
        <w:t>K</w:t>
      </w:r>
      <w:r>
        <w:t>lich</w:t>
      </w:r>
      <w:r w:rsidR="003451AB">
        <w:t>K</w:t>
      </w:r>
      <w:r>
        <w:t>u vmorila N. z-de</w:t>
      </w:r>
      <w:r w:rsidRPr="00E61788">
        <w:t>ſ</w:t>
      </w:r>
      <w:r>
        <w:t>zetemi letmi:/</w:t>
      </w:r>
    </w:p>
    <w:p w14:paraId="1F203438" w14:textId="7D8BA3E7" w:rsidR="004B6D8F" w:rsidRDefault="004B6D8F" w:rsidP="00550DC9">
      <w:pPr>
        <w:pStyle w:val="teiab"/>
      </w:pPr>
      <w:r>
        <w:t xml:space="preserve">Nyegvo /:nyeno:/ mertvo telo, </w:t>
      </w:r>
      <w:r w:rsidR="003451AB">
        <w:t>K</w:t>
      </w:r>
      <w:r>
        <w:t>ojo v-trugi lesi,</w:t>
      </w:r>
      <w:r>
        <w:br/>
        <w:t xml:space="preserve">Szlovo bu zdai vzelo, nai </w:t>
      </w:r>
      <w:r w:rsidR="003451AB">
        <w:t>K</w:t>
      </w:r>
      <w:r>
        <w:t>ris Ru</w:t>
      </w:r>
      <w:r w:rsidR="003451AB">
        <w:t>K</w:t>
      </w:r>
      <w:r>
        <w:t>e dersi.</w:t>
      </w:r>
    </w:p>
    <w:p w14:paraId="6015AC22" w14:textId="5486AF87" w:rsidR="004B6D8F" w:rsidRDefault="004B6D8F" w:rsidP="00550DC9">
      <w:pPr>
        <w:pStyle w:val="teiab"/>
      </w:pPr>
      <w:r>
        <w:t>On milo zdihava: o ja Saloztna ztvar!</w:t>
      </w:r>
      <w:r>
        <w:br/>
        <w:t>Ona ta</w:t>
      </w:r>
      <w:r w:rsidR="003451AB">
        <w:t>K</w:t>
      </w:r>
      <w:r>
        <w:t xml:space="preserve"> zdihava: =</w:t>
      </w:r>
      <w:r>
        <w:tab/>
        <w:t>=</w:t>
      </w:r>
      <w:r>
        <w:tab/>
        <w:t>=</w:t>
      </w:r>
      <w:r>
        <w:tab/>
        <w:t>=</w:t>
      </w:r>
      <w:r>
        <w:br/>
        <w:t>Merzla mi je glava, ne vidim na Oltar.</w:t>
      </w:r>
    </w:p>
    <w:p w14:paraId="36484FB6" w14:textId="77777777" w:rsidR="004B6D8F" w:rsidRDefault="004B6D8F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496D49" w14:textId="5D194DF6" w:rsidR="004B6D8F" w:rsidRDefault="004B6D8F" w:rsidP="00654D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/243/</w:t>
      </w:r>
    </w:p>
    <w:p w14:paraId="0F26C326" w14:textId="1AC7A79B" w:rsidR="004B6D8F" w:rsidRDefault="004B6D8F" w:rsidP="00AE1BEC">
      <w:pPr>
        <w:pStyle w:val="teifwPageNum"/>
      </w:pPr>
      <w:r>
        <w:t>479.</w:t>
      </w:r>
    </w:p>
    <w:p w14:paraId="2ED0C94F" w14:textId="15DE64DC" w:rsidR="004B6D8F" w:rsidRDefault="004B6D8F" w:rsidP="00550DC9">
      <w:pPr>
        <w:pStyle w:val="teiab"/>
      </w:pPr>
      <w:r>
        <w:t xml:space="preserve">O Szuncze rumeno, </w:t>
      </w:r>
      <w:r w:rsidR="003451AB">
        <w:t>K</w:t>
      </w:r>
      <w:r>
        <w:t>i szi mi Szvetilo,</w:t>
      </w:r>
      <w:r>
        <w:br/>
        <w:t xml:space="preserve">Gledalo lyubleno, o </w:t>
      </w:r>
      <w:r w:rsidR="003451AB">
        <w:t>K</w:t>
      </w:r>
      <w:r>
        <w:t>am szi</w:t>
      </w:r>
      <w:r w:rsidRPr="00E61788">
        <w:t>ſ</w:t>
      </w:r>
      <w:r>
        <w:t>ze z</w:t>
      </w:r>
      <w:r w:rsidR="003451AB">
        <w:t>K</w:t>
      </w:r>
      <w:r>
        <w:t>rilo!</w:t>
      </w:r>
    </w:p>
    <w:p w14:paraId="4B616F67" w14:textId="69D0A54B" w:rsidR="004B6D8F" w:rsidRDefault="004B6D8F" w:rsidP="00550DC9">
      <w:pPr>
        <w:pStyle w:val="teiab"/>
      </w:pPr>
      <w:r>
        <w:t>Z-Bogom Otecz, Mati, Bog vam lepo plati,</w:t>
      </w:r>
      <w:r>
        <w:br/>
        <w:t>Da zte me hranili, y od zla branili.</w:t>
      </w:r>
    </w:p>
    <w:p w14:paraId="4698AA78" w14:textId="3BB364A3" w:rsidR="004B6D8F" w:rsidRDefault="004B6D8F" w:rsidP="00550DC9">
      <w:pPr>
        <w:pStyle w:val="teiab"/>
      </w:pPr>
      <w:r>
        <w:t>Pro</w:t>
      </w:r>
      <w:r w:rsidRPr="00E61788">
        <w:t>ſ</w:t>
      </w:r>
      <w:r>
        <w:t>zim va</w:t>
      </w:r>
      <w:r w:rsidRPr="00E61788">
        <w:t>ſ</w:t>
      </w:r>
      <w:r>
        <w:t>z odpute moje v</w:t>
      </w:r>
      <w:r w:rsidRPr="00E61788">
        <w:t>ſ</w:t>
      </w:r>
      <w:r>
        <w:t>ze falinge,</w:t>
      </w:r>
      <w:r>
        <w:br/>
      </w:r>
      <w:r w:rsidR="003451AB">
        <w:t>K</w:t>
      </w:r>
      <w:r>
        <w:t>oje szu</w:t>
      </w:r>
      <w:r w:rsidRPr="00E61788">
        <w:t>ſ</w:t>
      </w:r>
      <w:r>
        <w:t>ze od me vnogoput zgodile.</w:t>
      </w:r>
    </w:p>
    <w:p w14:paraId="45E5658C" w14:textId="6DABAFED" w:rsidR="004B6D8F" w:rsidRDefault="004B6D8F" w:rsidP="00550DC9">
      <w:pPr>
        <w:pStyle w:val="teiab"/>
      </w:pPr>
      <w:r>
        <w:t>Z-Bogom moja Sena, od me zapuschena,</w:t>
      </w:r>
      <w:r>
        <w:br/>
        <w:t>Nezabi</w:t>
      </w:r>
      <w:r w:rsidRPr="00E61788">
        <w:t>ſ</w:t>
      </w:r>
      <w:r>
        <w:t>ze z-mene, vech</w:t>
      </w:r>
      <w:r w:rsidR="003451AB">
        <w:t>K</w:t>
      </w:r>
      <w:r>
        <w:t>rat zmi</w:t>
      </w:r>
      <w:r w:rsidRPr="00E61788">
        <w:t>ſ</w:t>
      </w:r>
      <w:r>
        <w:t>zli na me.</w:t>
      </w:r>
    </w:p>
    <w:p w14:paraId="68ECF6B8" w14:textId="51AEF5EF" w:rsidR="004B6D8F" w:rsidRDefault="004B6D8F" w:rsidP="00550DC9">
      <w:pPr>
        <w:pStyle w:val="teiab"/>
      </w:pPr>
      <w:r>
        <w:t>Z-Bogom moi Mus dragi! ja szem pri toi Vagi,</w:t>
      </w:r>
      <w:r>
        <w:br/>
        <w:t>Moli za me Boga, da</w:t>
      </w:r>
      <w:r w:rsidRPr="00E61788">
        <w:t>ſ</w:t>
      </w:r>
      <w:r>
        <w:t>ze zognem zloga.</w:t>
      </w:r>
    </w:p>
    <w:p w14:paraId="2BFE311D" w14:textId="1B52C21A" w:rsidR="004B6D8F" w:rsidRDefault="004B6D8F" w:rsidP="00550DC9">
      <w:pPr>
        <w:pStyle w:val="teiab"/>
      </w:pPr>
      <w:r>
        <w:t>Z-Bogom Decza moja, molte za me Boga,</w:t>
      </w:r>
      <w:r>
        <w:br/>
        <w:t>Nezbite me z-glave, vech</w:t>
      </w:r>
      <w:r w:rsidR="003451AB">
        <w:t>K</w:t>
      </w:r>
      <w:r>
        <w:t>rat molte za me.</w:t>
      </w:r>
    </w:p>
    <w:p w14:paraId="45DDFF84" w14:textId="1246FD5F" w:rsidR="004B6D8F" w:rsidRDefault="004B6D8F" w:rsidP="00550DC9">
      <w:pPr>
        <w:pStyle w:val="teiab"/>
      </w:pPr>
      <w:r>
        <w:t>Z-Bogom v</w:t>
      </w:r>
      <w:r w:rsidRPr="00E61788">
        <w:t>ſ</w:t>
      </w:r>
      <w:r>
        <w:t>zi Szu</w:t>
      </w:r>
      <w:r w:rsidRPr="00E61788">
        <w:t>ſ</w:t>
      </w:r>
      <w:r>
        <w:t>zedi, y v</w:t>
      </w:r>
      <w:r w:rsidRPr="00E61788">
        <w:t>ſ</w:t>
      </w:r>
      <w:r>
        <w:t>zi Priateli,</w:t>
      </w:r>
      <w:r>
        <w:br/>
        <w:t>Odpuztite mi zdai, da dobim Neba Rai.</w:t>
      </w:r>
    </w:p>
    <w:p w14:paraId="269DE42B" w14:textId="697F3B18" w:rsidR="004B6D8F" w:rsidRDefault="004B6D8F" w:rsidP="00550DC9">
      <w:pPr>
        <w:pStyle w:val="teiab"/>
      </w:pPr>
      <w:r>
        <w:t>Rad bi</w:t>
      </w:r>
      <w:r w:rsidRPr="00E61788">
        <w:t>ſ</w:t>
      </w:r>
      <w:r>
        <w:t>ze zahvalil vam dragi Szu</w:t>
      </w:r>
      <w:r w:rsidRPr="00E61788">
        <w:t>ſ</w:t>
      </w:r>
      <w:r>
        <w:t>zedi,</w:t>
      </w:r>
      <w:r>
        <w:br/>
      </w:r>
      <w:r w:rsidR="003451AB">
        <w:t>K</w:t>
      </w:r>
      <w:r>
        <w:t>i te zverhu mene na</w:t>
      </w:r>
      <w:r w:rsidR="003451AB">
        <w:t>K</w:t>
      </w:r>
      <w:r>
        <w:t>lachili zemle.</w:t>
      </w:r>
    </w:p>
    <w:p w14:paraId="16F7A345" w14:textId="055F2B1B" w:rsidR="004B6D8F" w:rsidRDefault="004B6D8F" w:rsidP="00550DC9">
      <w:pPr>
        <w:pStyle w:val="teiab"/>
      </w:pPr>
      <w:r>
        <w:t>Od va</w:t>
      </w:r>
      <w:r w:rsidRPr="00E61788">
        <w:t>ſ</w:t>
      </w:r>
      <w:r>
        <w:t>z bum vandrala, na vechnozt podala,</w:t>
      </w:r>
      <w:r>
        <w:br/>
        <w:t>Boga bum chaztila, y za va</w:t>
      </w:r>
      <w:r w:rsidRPr="00E61788">
        <w:t>ſ</w:t>
      </w:r>
      <w:r>
        <w:t>z pro</w:t>
      </w:r>
      <w:r w:rsidRPr="00E61788">
        <w:t>ſ</w:t>
      </w:r>
      <w:r>
        <w:t>zila.</w:t>
      </w:r>
    </w:p>
    <w:p w14:paraId="245FAC3B" w14:textId="38D6C1D3" w:rsidR="004B6D8F" w:rsidRDefault="004B6D8F" w:rsidP="00550DC9">
      <w:pPr>
        <w:pStyle w:val="teiab"/>
      </w:pPr>
      <w:r>
        <w:t>Zdai pa mojo telo gori vi zdignite,</w:t>
      </w:r>
      <w:r>
        <w:br/>
        <w:t xml:space="preserve">Y mene vu jamo </w:t>
      </w:r>
      <w:r w:rsidR="00886826" w:rsidRPr="00886826">
        <w:rPr>
          <w:rStyle w:val="teiadd"/>
        </w:rPr>
        <w:t>zemlo</w:t>
      </w:r>
      <w:r w:rsidR="00886826">
        <w:t xml:space="preserve"> </w:t>
      </w:r>
      <w:r>
        <w:t xml:space="preserve">nutri </w:t>
      </w:r>
      <w:r w:rsidR="00E572FD">
        <w:t>polosite.</w:t>
      </w:r>
    </w:p>
    <w:p w14:paraId="3F1B4B08" w14:textId="77777777" w:rsidR="00F82E30" w:rsidRDefault="00E572FD" w:rsidP="00550DC9">
      <w:pPr>
        <w:pStyle w:val="teiab"/>
      </w:pPr>
      <w:r>
        <w:t>Prozte, da bu szmilen o Bog! na szudni den,</w:t>
      </w:r>
      <w:r>
        <w:br/>
        <w:t xml:space="preserve">Ino </w:t>
      </w:r>
      <w:r w:rsidRPr="007D5191">
        <w:rPr>
          <w:rStyle w:val="teipersName"/>
        </w:rPr>
        <w:t>Jesush</w:t>
      </w:r>
      <w:r>
        <w:t xml:space="preserve"> lyublen nam v</w:t>
      </w:r>
      <w:r w:rsidRPr="00E61788">
        <w:t>ſ</w:t>
      </w:r>
      <w:r>
        <w:t xml:space="preserve">zem, velim </w:t>
      </w:r>
    </w:p>
    <w:p w14:paraId="2D444FF7" w14:textId="151A3917" w:rsidR="00E572FD" w:rsidRDefault="00E572FD" w:rsidP="00F82E30">
      <w:pPr>
        <w:pStyle w:val="teiclosure"/>
      </w:pPr>
      <w:r>
        <w:t>Amen.</w:t>
      </w:r>
    </w:p>
    <w:p w14:paraId="361167B8" w14:textId="77777777" w:rsidR="00E572FD" w:rsidRDefault="00E572F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7326A5" w14:textId="1A9F53C5" w:rsidR="00E572FD" w:rsidRPr="00E572FD" w:rsidRDefault="00E572FD" w:rsidP="00654DFA">
      <w:pPr>
        <w:rPr>
          <w:sz w:val="24"/>
          <w:szCs w:val="24"/>
        </w:rPr>
      </w:pPr>
      <w:r w:rsidRPr="00E572FD">
        <w:rPr>
          <w:sz w:val="24"/>
          <w:szCs w:val="24"/>
        </w:rPr>
        <w:lastRenderedPageBreak/>
        <w:t>/244/</w:t>
      </w:r>
    </w:p>
    <w:p w14:paraId="54C4BD4F" w14:textId="36D4E2A5" w:rsidR="00E572FD" w:rsidRPr="00E572FD" w:rsidRDefault="00E572FD" w:rsidP="00AE1BEC">
      <w:pPr>
        <w:pStyle w:val="teifwPageNum"/>
      </w:pPr>
      <w:r w:rsidRPr="00E572FD">
        <w:t>480.</w:t>
      </w:r>
    </w:p>
    <w:p w14:paraId="6D5D7EC3" w14:textId="44B0AFB0" w:rsidR="00E572FD" w:rsidRDefault="00E572FD" w:rsidP="007D5191">
      <w:pPr>
        <w:pStyle w:val="Naslov2"/>
      </w:pPr>
      <w:r>
        <w:t>Od jednoga Mladencza.</w:t>
      </w:r>
      <w:r>
        <w:br/>
        <w:t>Na Notu: No= 307.</w:t>
      </w:r>
    </w:p>
    <w:p w14:paraId="126EEE17" w14:textId="3BD1B629" w:rsidR="00E572FD" w:rsidRDefault="00E572FD" w:rsidP="00550DC9">
      <w:pPr>
        <w:pStyle w:val="teiab"/>
      </w:pPr>
      <w:r>
        <w:t xml:space="preserve">Ztrashna Szmert nemiloztivna, </w:t>
      </w:r>
      <w:r w:rsidR="003451AB">
        <w:t>K</w:t>
      </w:r>
      <w:r>
        <w:t>ai vchinish Salozti!</w:t>
      </w:r>
      <w:r>
        <w:br/>
        <w:t>Ti szi Mladencza vmorila v-nai lepshoi mladozti,</w:t>
      </w:r>
      <w:r>
        <w:br/>
      </w:r>
      <w:r w:rsidR="003451AB">
        <w:t>K</w:t>
      </w:r>
      <w:r>
        <w:t>i vnogo let josh Siveti bi mogel v-ztalnoi Szrechnozti,</w:t>
      </w:r>
      <w:r>
        <w:br/>
        <w:t>Zdai mertev tu lesi, zdai mertev tu lesi.</w:t>
      </w:r>
    </w:p>
    <w:p w14:paraId="5C11D9CB" w14:textId="6780C143" w:rsidR="00E572FD" w:rsidRDefault="00E572FD" w:rsidP="00550DC9">
      <w:pPr>
        <w:pStyle w:val="teiab"/>
      </w:pPr>
      <w:r>
        <w:t>Ztarshi sze zdai Salujeju za Szina Szvojega,</w:t>
      </w:r>
      <w:r>
        <w:br/>
        <w:t>Med szobum sze zpominaju: pomoch je zgublena,</w:t>
      </w:r>
      <w:r>
        <w:br/>
        <w:t>Namezto, da vu ztarozti Sivela bi vu Szrechnozti,</w:t>
      </w:r>
      <w:r>
        <w:br/>
        <w:t>Sze Szerdcze Salozti, sze Szerdcze Salozti.</w:t>
      </w:r>
    </w:p>
    <w:p w14:paraId="25F94960" w14:textId="192B8DCA" w:rsidR="00E572FD" w:rsidRDefault="00E572FD" w:rsidP="00550DC9">
      <w:pPr>
        <w:pStyle w:val="teiab"/>
      </w:pPr>
      <w:r>
        <w:t>Ne Saluite</w:t>
      </w:r>
      <w:r w:rsidRPr="00E61788">
        <w:t>ſ</w:t>
      </w:r>
      <w:r>
        <w:t>ze Otecz vi, y Mati lyublena,</w:t>
      </w:r>
      <w:r>
        <w:br/>
      </w:r>
      <w:r w:rsidR="003451AB">
        <w:t>K</w:t>
      </w:r>
      <w:r>
        <w:t>a</w:t>
      </w:r>
      <w:r w:rsidR="003451AB">
        <w:t>K</w:t>
      </w:r>
      <w:r>
        <w:t xml:space="preserve"> Bog che meti sze zgodi, to je Bosja Vola,</w:t>
      </w:r>
      <w:r>
        <w:br/>
        <w:t xml:space="preserve">Porochte Salozt vashu vi, y mene Szina </w:t>
      </w:r>
      <w:r w:rsidRPr="007D5191">
        <w:rPr>
          <w:rStyle w:val="teipersName"/>
        </w:rPr>
        <w:t>Jesushi</w:t>
      </w:r>
      <w:r>
        <w:t>,</w:t>
      </w:r>
      <w:r>
        <w:br/>
      </w:r>
      <w:r w:rsidRPr="007D5191">
        <w:rPr>
          <w:rStyle w:val="teiadd"/>
        </w:rPr>
        <w:t>Onda bute mirni, onda bute mirni.</w:t>
      </w:r>
      <w:r w:rsidRPr="007D5191">
        <w:rPr>
          <w:rStyle w:val="teiadd"/>
        </w:rPr>
        <w:br/>
      </w:r>
      <w:r>
        <w:t>Ta</w:t>
      </w:r>
      <w:r w:rsidR="003451AB">
        <w:t>K</w:t>
      </w:r>
      <w:r>
        <w:t xml:space="preserve"> bute mirovni, ta</w:t>
      </w:r>
      <w:r w:rsidR="003451AB">
        <w:t>K</w:t>
      </w:r>
      <w:r>
        <w:t xml:space="preserve"> bute mirovni.</w:t>
      </w:r>
    </w:p>
    <w:p w14:paraId="1EB3F50A" w14:textId="78952E69" w:rsidR="00E572FD" w:rsidRDefault="00E572FD" w:rsidP="00550DC9">
      <w:pPr>
        <w:pStyle w:val="teiab"/>
      </w:pPr>
      <w:r>
        <w:t>Z-Bogom moi Otecz, y Mati, z-Bogom Priateli,</w:t>
      </w:r>
      <w:r>
        <w:br/>
        <w:t>Z-Bogom lyubleni v</w:t>
      </w:r>
      <w:r w:rsidRPr="00E61788">
        <w:t>ſ</w:t>
      </w:r>
      <w:r>
        <w:t>zi Brati, y vi moji znanczi,</w:t>
      </w:r>
      <w:r>
        <w:br/>
        <w:t xml:space="preserve">Ja szem vu mirnoi Szrechnozti, </w:t>
      </w:r>
      <w:r w:rsidR="003451AB">
        <w:t>K</w:t>
      </w:r>
      <w:r>
        <w:t>oja na vechni cha</w:t>
      </w:r>
      <w:r w:rsidRPr="00E61788">
        <w:t>ſ</w:t>
      </w:r>
      <w:r>
        <w:t>z terpi</w:t>
      </w:r>
      <w:r>
        <w:br/>
        <w:t>V-tem vel</w:t>
      </w:r>
      <w:r w:rsidR="003451AB">
        <w:t>K</w:t>
      </w:r>
      <w:r>
        <w:t xml:space="preserve">em </w:t>
      </w:r>
      <w:r w:rsidR="003451AB">
        <w:t>K</w:t>
      </w:r>
      <w:r>
        <w:t>raleztvi, v-tem vel</w:t>
      </w:r>
      <w:r w:rsidR="003451AB">
        <w:t>K</w:t>
      </w:r>
      <w:r>
        <w:t xml:space="preserve">em </w:t>
      </w:r>
      <w:r w:rsidR="003451AB">
        <w:t>K</w:t>
      </w:r>
      <w:r>
        <w:t>raleztvi.</w:t>
      </w:r>
    </w:p>
    <w:p w14:paraId="2D5D3863" w14:textId="3E4CF870" w:rsidR="00E572FD" w:rsidRDefault="00E572FD" w:rsidP="00550DC9">
      <w:pPr>
        <w:pStyle w:val="teiab"/>
      </w:pPr>
      <w:r>
        <w:t>Zdai vam josh chem zahvaliti, o ztarshi lyubleni!</w:t>
      </w:r>
      <w:r>
        <w:br/>
        <w:t>Da zte me gor odhranili, ino podvuchili,</w:t>
      </w:r>
      <w:r>
        <w:br/>
        <w:t>Nai vam Bog v</w:t>
      </w:r>
      <w:r w:rsidRPr="00E61788">
        <w:t>ſ</w:t>
      </w:r>
      <w:r>
        <w:t>ze te naplati, dragi ztarshi, Priateli!</w:t>
      </w:r>
      <w:r>
        <w:br/>
        <w:t>Y z-Bogom z-Bogom v</w:t>
      </w:r>
      <w:r w:rsidRPr="00E61788">
        <w:t>ſ</w:t>
      </w:r>
      <w:r>
        <w:t>zi, y z-B</w:t>
      </w:r>
      <w:r w:rsidR="007D5191">
        <w:t>o</w:t>
      </w:r>
      <w:r>
        <w:t>gom z-Bogom v</w:t>
      </w:r>
      <w:r w:rsidRPr="00E61788">
        <w:t>ſ</w:t>
      </w:r>
      <w:r>
        <w:t>zi.</w:t>
      </w:r>
    </w:p>
    <w:p w14:paraId="4DE30B39" w14:textId="32B93FD5" w:rsidR="00E572FD" w:rsidRDefault="00E572FD" w:rsidP="00550DC9">
      <w:pPr>
        <w:pStyle w:val="teiab"/>
      </w:pPr>
      <w:r>
        <w:t>Ah! po ovem brid</w:t>
      </w:r>
      <w:r w:rsidR="003451AB">
        <w:t>K</w:t>
      </w:r>
      <w:r>
        <w:t xml:space="preserve">em poti, </w:t>
      </w:r>
      <w:r w:rsidR="003451AB">
        <w:t>K</w:t>
      </w:r>
      <w:r>
        <w:t xml:space="preserve">i pela </w:t>
      </w:r>
      <w:r w:rsidR="003451AB">
        <w:t>K</w:t>
      </w:r>
      <w:r>
        <w:t>-Vechnozti,</w:t>
      </w:r>
      <w:r>
        <w:br/>
        <w:t>Bumo morali oditi, neznamo vure dni;</w:t>
      </w:r>
      <w:r>
        <w:br/>
        <w:t>Zdai reczmo anda z-Szerdcza v</w:t>
      </w:r>
      <w:r w:rsidRPr="00E61788">
        <w:t>ſ</w:t>
      </w:r>
      <w:r>
        <w:t xml:space="preserve">zi: pochivai mirno </w:t>
      </w:r>
      <w:r w:rsidRPr="00EF2987">
        <w:rPr>
          <w:rStyle w:val="teiadd"/>
        </w:rPr>
        <w:t>Ivan</w:t>
      </w:r>
      <w:r>
        <w:t xml:space="preserve"> N. ti,</w:t>
      </w:r>
    </w:p>
    <w:p w14:paraId="3A06CF56" w14:textId="77777777" w:rsidR="00E572FD" w:rsidRDefault="00E572FD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F39547" w14:textId="4C5E2A67" w:rsidR="00E572FD" w:rsidRDefault="00E572FD" w:rsidP="00654D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/245/</w:t>
      </w:r>
    </w:p>
    <w:p w14:paraId="324CEE49" w14:textId="7B65CF24" w:rsidR="00E572FD" w:rsidRDefault="00E572FD" w:rsidP="00AE1BEC">
      <w:pPr>
        <w:pStyle w:val="teifwPageNum"/>
      </w:pPr>
      <w:r>
        <w:t>481.</w:t>
      </w:r>
    </w:p>
    <w:p w14:paraId="538DA0FC" w14:textId="0D4B8F9D" w:rsidR="00E572FD" w:rsidRDefault="00E572FD" w:rsidP="00550DC9">
      <w:pPr>
        <w:pStyle w:val="teiab"/>
      </w:pPr>
      <w:r>
        <w:t xml:space="preserve">Vechno pri </w:t>
      </w:r>
      <w:r w:rsidRPr="00EF2987">
        <w:rPr>
          <w:rStyle w:val="teipersName"/>
        </w:rPr>
        <w:t>Jesushi</w:t>
      </w:r>
      <w:r>
        <w:t xml:space="preserve">, vechno pri </w:t>
      </w:r>
      <w:r w:rsidRPr="00EF2987">
        <w:rPr>
          <w:rStyle w:val="teipersName"/>
        </w:rPr>
        <w:t>Jesushi</w:t>
      </w:r>
      <w:r>
        <w:t>.</w:t>
      </w:r>
    </w:p>
    <w:p w14:paraId="3E52E5ED" w14:textId="344D8364" w:rsidR="00E572FD" w:rsidRDefault="00E572FD" w:rsidP="00550DC9">
      <w:pPr>
        <w:pStyle w:val="teiab"/>
      </w:pPr>
      <w:r>
        <w:t xml:space="preserve">To Dushu </w:t>
      </w:r>
      <w:r w:rsidR="003451AB">
        <w:t>K</w:t>
      </w:r>
      <w:r>
        <w:t xml:space="preserve">-Szebi vzemi ti o </w:t>
      </w:r>
      <w:r w:rsidRPr="00EF2987">
        <w:rPr>
          <w:rStyle w:val="teipersName"/>
        </w:rPr>
        <w:t>Jesush</w:t>
      </w:r>
      <w:r>
        <w:t xml:space="preserve"> lyubleni!</w:t>
      </w:r>
      <w:r>
        <w:br/>
        <w:t>Nai</w:t>
      </w:r>
      <w:r w:rsidRPr="00E61788">
        <w:t>ſ</w:t>
      </w:r>
      <w:r>
        <w:t>ze pri tebi ve</w:t>
      </w:r>
      <w:r w:rsidRPr="00E61788">
        <w:t>ſ</w:t>
      </w:r>
      <w:r>
        <w:t>zeli, budi nyoi Szmileni.</w:t>
      </w:r>
    </w:p>
    <w:p w14:paraId="3410D3B7" w14:textId="218948E4" w:rsidR="00E572FD" w:rsidRDefault="00E572FD" w:rsidP="00550DC9">
      <w:pPr>
        <w:pStyle w:val="teiab"/>
      </w:pPr>
      <w:r>
        <w:t>Na Szudni den sze bumo v</w:t>
      </w:r>
      <w:r w:rsidRPr="00E61788">
        <w:t>ſ</w:t>
      </w:r>
      <w:r>
        <w:t xml:space="preserve">zi, </w:t>
      </w:r>
      <w:r w:rsidR="003451AB">
        <w:t>K</w:t>
      </w:r>
      <w:r>
        <w:t>a</w:t>
      </w:r>
      <w:r w:rsidR="003451AB">
        <w:t>K</w:t>
      </w:r>
      <w:r>
        <w:t xml:space="preserve"> nasha vera na</w:t>
      </w:r>
      <w:r w:rsidRPr="00E61788">
        <w:t>ſ</w:t>
      </w:r>
      <w:r>
        <w:t>z vuchi,</w:t>
      </w:r>
      <w:r>
        <w:br/>
      </w:r>
      <w:r w:rsidRPr="00EF2987">
        <w:rPr>
          <w:rStyle w:val="teigap"/>
        </w:rPr>
        <w:t xml:space="preserve">??? </w:t>
      </w:r>
      <w:r>
        <w:t>och pa vidili, drugoch pa vidili.</w:t>
      </w:r>
    </w:p>
    <w:p w14:paraId="5C8328B2" w14:textId="396D78A2" w:rsidR="00E572FD" w:rsidRDefault="00E572FD" w:rsidP="00EF2987">
      <w:pPr>
        <w:pStyle w:val="Naslov2"/>
      </w:pPr>
      <w:r>
        <w:t>Od Szmerti.</w:t>
      </w:r>
      <w:r>
        <w:br/>
        <w:t>N</w:t>
      </w:r>
      <w:r w:rsidR="009558A5">
        <w:t>a Notu: No= 308.</w:t>
      </w:r>
    </w:p>
    <w:p w14:paraId="5A7BD616" w14:textId="17BED44E" w:rsidR="009558A5" w:rsidRDefault="009558A5" w:rsidP="00550DC9">
      <w:pPr>
        <w:pStyle w:val="teiab"/>
      </w:pPr>
      <w:r>
        <w:t>ai sz</w:t>
      </w:r>
      <w:r w:rsidR="00EF2987" w:rsidRPr="00EF2987">
        <w:rPr>
          <w:rStyle w:val="teigap"/>
        </w:rPr>
        <w:t>???</w:t>
      </w:r>
      <w:r>
        <w:t xml:space="preserve"> za jedna ztvar,</w:t>
      </w:r>
      <w:r>
        <w:br/>
        <w:t>zmi</w:t>
      </w:r>
      <w:r w:rsidRPr="00E61788">
        <w:t>ſ</w:t>
      </w:r>
      <w:r>
        <w:t>zliti na Szmert nigdar?</w:t>
      </w:r>
      <w:r>
        <w:br/>
        <w:t>v</w:t>
      </w:r>
      <w:r w:rsidRPr="00E61788">
        <w:t>ſ</w:t>
      </w:r>
      <w:r>
        <w:t>zem gvishna, al na</w:t>
      </w:r>
      <w:r w:rsidRPr="00E61788">
        <w:t>ſ</w:t>
      </w:r>
      <w:r>
        <w:t>z nori,</w:t>
      </w:r>
      <w:r>
        <w:br/>
      </w:r>
      <w:r w:rsidR="003451AB">
        <w:t>K</w:t>
      </w:r>
      <w:r>
        <w:t>rivna, da na</w:t>
      </w:r>
      <w:r w:rsidRPr="00E61788">
        <w:t>ſ</w:t>
      </w:r>
      <w:r>
        <w:t>z vmori.</w:t>
      </w:r>
      <w:r>
        <w:br/>
      </w:r>
      <w:r w:rsidRPr="00EF2987">
        <w:rPr>
          <w:rStyle w:val="teiadd"/>
        </w:rPr>
        <w:t>Szilna</w:t>
      </w:r>
    </w:p>
    <w:p w14:paraId="22866F45" w14:textId="36C126EA" w:rsidR="009558A5" w:rsidRDefault="00EF2987" w:rsidP="00550DC9">
      <w:pPr>
        <w:pStyle w:val="teiab"/>
      </w:pPr>
      <w:r w:rsidRPr="00EF2987">
        <w:rPr>
          <w:rStyle w:val="teigap"/>
        </w:rPr>
        <w:t>???</w:t>
      </w:r>
      <w:r>
        <w:t xml:space="preserve"> </w:t>
      </w:r>
      <w:r w:rsidR="009558A5">
        <w:t xml:space="preserve">Szvetu, </w:t>
      </w:r>
      <w:r w:rsidR="003451AB">
        <w:t>K</w:t>
      </w:r>
      <w:r w:rsidR="009558A5">
        <w:t>a</w:t>
      </w:r>
      <w:r w:rsidR="003451AB">
        <w:t>K</w:t>
      </w:r>
      <w:r w:rsidR="009558A5">
        <w:t xml:space="preserve"> Ro</w:t>
      </w:r>
      <w:r w:rsidR="009558A5" w:rsidRPr="00E61788">
        <w:t>ſ</w:t>
      </w:r>
      <w:r w:rsidR="009558A5">
        <w:t>zicza,</w:t>
      </w:r>
      <w:r w:rsidR="009558A5">
        <w:br/>
      </w:r>
      <w:r w:rsidRPr="00EF2987">
        <w:rPr>
          <w:rStyle w:val="teigap"/>
        </w:rPr>
        <w:t>???</w:t>
      </w:r>
      <w:r>
        <w:t xml:space="preserve"> tu </w:t>
      </w:r>
      <w:r w:rsidR="009558A5">
        <w:t>ta Rosicza,</w:t>
      </w:r>
      <w:r w:rsidR="009558A5">
        <w:br/>
      </w:r>
      <w:r w:rsidRPr="00EF2987">
        <w:rPr>
          <w:rStyle w:val="teigap"/>
        </w:rPr>
        <w:t>???</w:t>
      </w:r>
      <w:r>
        <w:rPr>
          <w:rStyle w:val="teigap"/>
        </w:rPr>
        <w:t xml:space="preserve"> </w:t>
      </w:r>
      <w:r w:rsidR="009558A5">
        <w:t>pre</w:t>
      </w:r>
      <w:r w:rsidR="009558A5" w:rsidRPr="00E61788">
        <w:t>ſ</w:t>
      </w:r>
      <w:r w:rsidR="009558A5">
        <w:t xml:space="preserve">z </w:t>
      </w:r>
      <w:r w:rsidR="009558A5" w:rsidRPr="00E61788">
        <w:t>ſ</w:t>
      </w:r>
      <w:r w:rsidR="009558A5">
        <w:t>ze z</w:t>
      </w:r>
      <w:r w:rsidR="003451AB">
        <w:t>K</w:t>
      </w:r>
      <w:r w:rsidR="009558A5">
        <w:t>erbi,</w:t>
      </w:r>
      <w:r w:rsidR="009558A5">
        <w:br/>
      </w:r>
      <w:r w:rsidRPr="00EF2987">
        <w:rPr>
          <w:rStyle w:val="teigap"/>
        </w:rPr>
        <w:t>???</w:t>
      </w:r>
      <w:r>
        <w:rPr>
          <w:rStyle w:val="teigap"/>
        </w:rPr>
        <w:t xml:space="preserve"> </w:t>
      </w:r>
      <w:r w:rsidR="009558A5">
        <w:t>da nyu redi.</w:t>
      </w:r>
    </w:p>
    <w:p w14:paraId="011231C8" w14:textId="77777777" w:rsidR="009558A5" w:rsidRDefault="009558A5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1D3A1B" w14:textId="245ED5B7" w:rsidR="009558A5" w:rsidRDefault="009558A5" w:rsidP="00654D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/246/</w:t>
      </w:r>
    </w:p>
    <w:p w14:paraId="320C7E87" w14:textId="6D43F402" w:rsidR="009558A5" w:rsidRDefault="009558A5" w:rsidP="00AE1BEC">
      <w:pPr>
        <w:pStyle w:val="teifwPageNum"/>
      </w:pPr>
      <w:r>
        <w:t>482.</w:t>
      </w:r>
    </w:p>
    <w:p w14:paraId="65399632" w14:textId="16670575" w:rsidR="009558A5" w:rsidRDefault="009558A5" w:rsidP="00550DC9">
      <w:pPr>
        <w:pStyle w:val="teiab"/>
      </w:pPr>
      <w:r>
        <w:t>Da je Szmert ta</w:t>
      </w:r>
      <w:r w:rsidR="003451AB">
        <w:t>K</w:t>
      </w:r>
      <w:r>
        <w:t xml:space="preserve"> z</w:t>
      </w:r>
      <w:r w:rsidR="003451AB">
        <w:t>K</w:t>
      </w:r>
      <w:r>
        <w:t>rivna, da na</w:t>
      </w:r>
      <w:r w:rsidRPr="00E61788">
        <w:t>ſ</w:t>
      </w:r>
      <w:r>
        <w:t>z nori,</w:t>
      </w:r>
      <w:r>
        <w:br/>
        <w:t>Y nemiloztivna, da te vmori,</w:t>
      </w:r>
      <w:r>
        <w:br/>
      </w:r>
      <w:r w:rsidR="003451AB">
        <w:t>K</w:t>
      </w:r>
      <w:r>
        <w:t>ada nepripravlen Chlove</w:t>
      </w:r>
      <w:r w:rsidR="003451AB">
        <w:t>K</w:t>
      </w:r>
      <w:r>
        <w:t xml:space="preserve"> Sivi,</w:t>
      </w:r>
      <w:r>
        <w:br/>
        <w:t>Ta</w:t>
      </w:r>
      <w:r w:rsidR="003451AB">
        <w:t>K</w:t>
      </w:r>
      <w:r>
        <w:t xml:space="preserve"> budi pripravlen, </w:t>
      </w:r>
      <w:r w:rsidRPr="00EF2987">
        <w:rPr>
          <w:rStyle w:val="teipersName"/>
        </w:rPr>
        <w:t>Jesush</w:t>
      </w:r>
      <w:r>
        <w:t xml:space="preserve"> vuchi.</w:t>
      </w:r>
    </w:p>
    <w:p w14:paraId="6B015A44" w14:textId="77777777" w:rsidR="009558A5" w:rsidRDefault="009558A5" w:rsidP="00654DFA">
      <w:pPr>
        <w:rPr>
          <w:sz w:val="24"/>
          <w:szCs w:val="24"/>
        </w:rPr>
      </w:pPr>
    </w:p>
    <w:p w14:paraId="08E821F4" w14:textId="6FF0C2AD" w:rsidR="009558A5" w:rsidRDefault="009558A5" w:rsidP="00EF2987">
      <w:pPr>
        <w:pStyle w:val="Naslov2"/>
      </w:pPr>
      <w:r>
        <w:t>Od Mus</w:t>
      </w:r>
      <w:r w:rsidR="003451AB">
        <w:t>K</w:t>
      </w:r>
      <w:r>
        <w:t>oga, y Senz</w:t>
      </w:r>
      <w:r w:rsidR="003451AB">
        <w:t>K</w:t>
      </w:r>
      <w:r>
        <w:t>oga zpola.</w:t>
      </w:r>
      <w:r>
        <w:br/>
        <w:t>Na Notu: No= 307.</w:t>
      </w:r>
    </w:p>
    <w:p w14:paraId="007F1BEF" w14:textId="17C8E49B" w:rsidR="009558A5" w:rsidRDefault="009558A5" w:rsidP="00550DC9">
      <w:pPr>
        <w:pStyle w:val="teiab"/>
      </w:pPr>
      <w:bookmarkStart w:id="171" w:name="_GoBack"/>
      <w:r>
        <w:t>Po</w:t>
      </w:r>
      <w:r w:rsidRPr="00E61788">
        <w:t>ſ</w:t>
      </w:r>
      <w:r>
        <w:t>zlushaite Saloztni gla</w:t>
      </w:r>
      <w:r w:rsidRPr="00E61788">
        <w:t>ſ</w:t>
      </w:r>
      <w:r>
        <w:t xml:space="preserve">z </w:t>
      </w:r>
      <w:r w:rsidRPr="00EF2987">
        <w:rPr>
          <w:rStyle w:val="teigap"/>
        </w:rPr>
        <w:t>???</w:t>
      </w:r>
      <w:r>
        <w:t xml:space="preserve"> vu Szrechnozti,</w:t>
      </w:r>
      <w:r>
        <w:br/>
        <w:t xml:space="preserve">Sivlenye je </w:t>
      </w:r>
      <w:r w:rsidR="003451AB">
        <w:t>K</w:t>
      </w:r>
      <w:r>
        <w:t>a</w:t>
      </w:r>
      <w:r w:rsidR="003451AB">
        <w:t>K</w:t>
      </w:r>
      <w:r>
        <w:t xml:space="preserve"> perh</w:t>
      </w:r>
      <w:r w:rsidR="003451AB">
        <w:t>K</w:t>
      </w:r>
      <w:r>
        <w:t>i la</w:t>
      </w:r>
      <w:r w:rsidRPr="00E61788">
        <w:t>ſ</w:t>
      </w:r>
      <w:r>
        <w:t xml:space="preserve">z, </w:t>
      </w:r>
      <w:r w:rsidRPr="00EF2987">
        <w:rPr>
          <w:rStyle w:val="teigap"/>
        </w:rPr>
        <w:t>???</w:t>
      </w:r>
      <w:r>
        <w:t xml:space="preserve"> </w:t>
      </w:r>
      <w:r w:rsidR="003451AB">
        <w:t>K</w:t>
      </w:r>
      <w:r>
        <w:t>-ti.</w:t>
      </w:r>
      <w:r>
        <w:br/>
        <w:t>Nai je mladi, ali ztari, v</w:t>
      </w:r>
      <w:r w:rsidRPr="00E61788">
        <w:t>ſ</w:t>
      </w:r>
      <w:r>
        <w:t>za</w:t>
      </w:r>
      <w:r w:rsidR="003451AB">
        <w:t>K</w:t>
      </w:r>
      <w:r>
        <w:t xml:space="preserve">i </w:t>
      </w:r>
      <w:r w:rsidRPr="00EF2987">
        <w:rPr>
          <w:rStyle w:val="teigap"/>
        </w:rPr>
        <w:t>???</w:t>
      </w:r>
      <w:r>
        <w:br/>
        <w:t>Nai je bosen, al bogati, za</w:t>
      </w:r>
      <w:r w:rsidR="003451AB">
        <w:t>K</w:t>
      </w:r>
      <w:r>
        <w:t>opan b</w:t>
      </w:r>
      <w:r w:rsidR="00466A43">
        <w:t xml:space="preserve">il </w:t>
      </w:r>
      <w:r w:rsidR="00466A43" w:rsidRPr="00466A43">
        <w:rPr>
          <w:rStyle w:val="teigap"/>
        </w:rPr>
        <w:t>???</w:t>
      </w:r>
      <w:r>
        <w:br/>
      </w:r>
      <w:bookmarkEnd w:id="171"/>
      <w:r>
        <w:t>Vola,</w:t>
      </w:r>
      <w:r>
        <w:br/>
        <w:t>Ta</w:t>
      </w:r>
      <w:r w:rsidR="003451AB">
        <w:t>K</w:t>
      </w:r>
      <w:r>
        <w:t xml:space="preserve"> sze je ravno zgodilo N. N. /:zdai Je </w:t>
      </w:r>
      <w:r w:rsidRPr="00466A43">
        <w:rPr>
          <w:rStyle w:val="teipersName"/>
        </w:rPr>
        <w:t>Jesushi</w:t>
      </w:r>
      <w:r>
        <w:t>,</w:t>
      </w:r>
      <w:r>
        <w:br/>
        <w:t>Micz</w:t>
      </w:r>
      <w:r>
        <w:br/>
        <w:t xml:space="preserve">Za </w:t>
      </w:r>
      <w:r w:rsidR="003451AB">
        <w:t>K</w:t>
      </w:r>
      <w:r>
        <w:t>ojega /:</w:t>
      </w:r>
      <w:r w:rsidR="003451AB">
        <w:t>K</w:t>
      </w:r>
      <w:r>
        <w:t>oju zdai:/ v</w:t>
      </w:r>
      <w:r w:rsidRPr="00E61788">
        <w:t>ſ</w:t>
      </w:r>
      <w:r>
        <w:t>zi molimo pri</w:t>
      </w:r>
      <w:r>
        <w:br/>
        <w:t>On je moral vumreti</w:t>
      </w:r>
      <w:r>
        <w:br/>
        <w:t>Ona je morala vmreti</w:t>
      </w:r>
      <w:r>
        <w:tab/>
      </w:r>
      <w:r>
        <w:tab/>
      </w:r>
      <w:r>
        <w:tab/>
        <w:t xml:space="preserve">vu </w:t>
      </w:r>
      <w:r w:rsidRPr="00466A43">
        <w:rPr>
          <w:rStyle w:val="teigap"/>
        </w:rPr>
        <w:t>???</w:t>
      </w:r>
      <w:r>
        <w:t>gom Priateli,</w:t>
      </w:r>
      <w:r>
        <w:br/>
        <w:t>Y od Szveta Szlovo vzeti</w:t>
      </w:r>
      <w:r>
        <w:tab/>
      </w:r>
      <w:r>
        <w:tab/>
      </w:r>
      <w:r>
        <w:tab/>
        <w:t>vu, y vi moji znanczi,</w:t>
      </w:r>
      <w:r>
        <w:br/>
        <w:t xml:space="preserve">To telo bude </w:t>
      </w:r>
      <w:r w:rsidRPr="00466A43">
        <w:rPr>
          <w:rStyle w:val="teigap"/>
        </w:rPr>
        <w:t>???</w:t>
      </w:r>
      <w:r>
        <w:t xml:space="preserve"> nozti, </w:t>
      </w:r>
      <w:r w:rsidR="003451AB">
        <w:t>K</w:t>
      </w:r>
      <w:r>
        <w:t>oja na vechni cha</w:t>
      </w:r>
      <w:r w:rsidRPr="00E61788">
        <w:t>ſ</w:t>
      </w:r>
      <w:r>
        <w:t>z terpi</w:t>
      </w:r>
      <w:r>
        <w:br/>
        <w:t>vel</w:t>
      </w:r>
      <w:r w:rsidR="003451AB">
        <w:t>K</w:t>
      </w:r>
      <w:r>
        <w:t xml:space="preserve">em </w:t>
      </w:r>
      <w:r w:rsidR="003451AB">
        <w:t>K</w:t>
      </w:r>
      <w:r>
        <w:t>raleztvi, v-tem vel</w:t>
      </w:r>
      <w:r w:rsidR="003451AB">
        <w:t>K</w:t>
      </w:r>
      <w:r>
        <w:t xml:space="preserve">em </w:t>
      </w:r>
      <w:r w:rsidR="003451AB">
        <w:t>K</w:t>
      </w:r>
      <w:r>
        <w:t>raleztvi.</w:t>
      </w:r>
    </w:p>
    <w:p w14:paraId="2822AD4D" w14:textId="73192E1C" w:rsidR="009558A5" w:rsidRDefault="009558A5" w:rsidP="00550DC9">
      <w:pPr>
        <w:pStyle w:val="teiab"/>
      </w:pPr>
      <w:r w:rsidRPr="00466A43">
        <w:rPr>
          <w:rStyle w:val="teigap"/>
        </w:rPr>
        <w:t>???</w:t>
      </w:r>
      <w:r>
        <w:t>h chem zahvaliti, o ztarshi lyubleni!</w:t>
      </w:r>
      <w:r>
        <w:br/>
      </w:r>
      <w:r w:rsidRPr="00466A43">
        <w:rPr>
          <w:rStyle w:val="teigap"/>
        </w:rPr>
        <w:t>???</w:t>
      </w:r>
      <w:r>
        <w:t>gor odhranili, ino podvuchili,</w:t>
      </w:r>
      <w:r>
        <w:br/>
        <w:t>Bog v</w:t>
      </w:r>
      <w:r w:rsidRPr="00E61788">
        <w:t>ſ</w:t>
      </w:r>
      <w:r>
        <w:t>ze to naplati, dragi ztarshi, Priateli!</w:t>
      </w:r>
      <w:r>
        <w:br/>
        <w:t>Y z-Bogom z-Bogom v</w:t>
      </w:r>
      <w:r w:rsidRPr="00E61788">
        <w:t>ſ</w:t>
      </w:r>
      <w:r>
        <w:t>zi, y z-Bogom z-Bogom v</w:t>
      </w:r>
      <w:r w:rsidRPr="00E61788">
        <w:t>ſ</w:t>
      </w:r>
      <w:r>
        <w:t>zi.</w:t>
      </w:r>
    </w:p>
    <w:p w14:paraId="6D62C6DE" w14:textId="28E75B44" w:rsidR="009558A5" w:rsidRPr="00E572FD" w:rsidRDefault="009558A5" w:rsidP="00550DC9">
      <w:pPr>
        <w:pStyle w:val="teiab"/>
      </w:pPr>
      <w:r>
        <w:t>Ah! po ovem brid</w:t>
      </w:r>
      <w:r w:rsidR="003451AB">
        <w:t>K</w:t>
      </w:r>
      <w:r>
        <w:t xml:space="preserve">em poti, </w:t>
      </w:r>
      <w:r w:rsidR="003451AB">
        <w:t>K</w:t>
      </w:r>
      <w:r>
        <w:t xml:space="preserve">i pela </w:t>
      </w:r>
      <w:r w:rsidR="003451AB">
        <w:t>K</w:t>
      </w:r>
      <w:r>
        <w:t>-Vechnozti,</w:t>
      </w:r>
      <w:r>
        <w:br/>
        <w:t>Bumo morali oditi, neznamo vure dni;</w:t>
      </w:r>
      <w:r>
        <w:br/>
        <w:t>Zdai reczmo anda z-Szerdcza v</w:t>
      </w:r>
      <w:r w:rsidRPr="00E61788">
        <w:t>ſ</w:t>
      </w:r>
      <w:r>
        <w:t xml:space="preserve">zi: pochivai mirno </w:t>
      </w:r>
      <w:r w:rsidRPr="005137EC">
        <w:rPr>
          <w:rStyle w:val="teiadd"/>
        </w:rPr>
        <w:t>Ivan</w:t>
      </w:r>
      <w:r>
        <w:t xml:space="preserve"> N. ti,</w:t>
      </w:r>
    </w:p>
    <w:sectPr w:rsidR="009558A5" w:rsidRPr="00E572FD" w:rsidSect="0096770F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D06D9" w14:textId="77777777" w:rsidR="00832627" w:rsidRDefault="00832627" w:rsidP="008B750A">
      <w:pPr>
        <w:spacing w:after="0" w:line="240" w:lineRule="auto"/>
      </w:pPr>
      <w:r>
        <w:separator/>
      </w:r>
    </w:p>
  </w:endnote>
  <w:endnote w:type="continuationSeparator" w:id="0">
    <w:p w14:paraId="183DD155" w14:textId="77777777" w:rsidR="00832627" w:rsidRDefault="00832627" w:rsidP="008B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325D5" w14:textId="77777777" w:rsidR="00832627" w:rsidRDefault="00832627" w:rsidP="008B750A">
      <w:pPr>
        <w:spacing w:after="0" w:line="240" w:lineRule="auto"/>
      </w:pPr>
      <w:r>
        <w:separator/>
      </w:r>
    </w:p>
  </w:footnote>
  <w:footnote w:type="continuationSeparator" w:id="0">
    <w:p w14:paraId="79BF97F3" w14:textId="77777777" w:rsidR="00832627" w:rsidRDefault="00832627" w:rsidP="008B7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Ditmajer">
    <w15:presenceInfo w15:providerId="None" w15:userId="Nina Ditmaj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47"/>
    <w:rsid w:val="0000474D"/>
    <w:rsid w:val="0000533F"/>
    <w:rsid w:val="00006058"/>
    <w:rsid w:val="00007272"/>
    <w:rsid w:val="00013637"/>
    <w:rsid w:val="0001375F"/>
    <w:rsid w:val="000152B3"/>
    <w:rsid w:val="000226D4"/>
    <w:rsid w:val="00022C8D"/>
    <w:rsid w:val="000240E7"/>
    <w:rsid w:val="00030920"/>
    <w:rsid w:val="000369AB"/>
    <w:rsid w:val="00036C2A"/>
    <w:rsid w:val="0003763B"/>
    <w:rsid w:val="00044445"/>
    <w:rsid w:val="000444DF"/>
    <w:rsid w:val="00044E4C"/>
    <w:rsid w:val="000463AA"/>
    <w:rsid w:val="00046E83"/>
    <w:rsid w:val="000470BC"/>
    <w:rsid w:val="0005250A"/>
    <w:rsid w:val="00052825"/>
    <w:rsid w:val="00052990"/>
    <w:rsid w:val="00052B48"/>
    <w:rsid w:val="00053D16"/>
    <w:rsid w:val="00053D56"/>
    <w:rsid w:val="000552F3"/>
    <w:rsid w:val="00055F95"/>
    <w:rsid w:val="00056DC6"/>
    <w:rsid w:val="000608CF"/>
    <w:rsid w:val="0006234B"/>
    <w:rsid w:val="000624CA"/>
    <w:rsid w:val="0006438A"/>
    <w:rsid w:val="00065B35"/>
    <w:rsid w:val="00065C84"/>
    <w:rsid w:val="000660F3"/>
    <w:rsid w:val="000664FF"/>
    <w:rsid w:val="000668FB"/>
    <w:rsid w:val="0007199B"/>
    <w:rsid w:val="00072246"/>
    <w:rsid w:val="000723BF"/>
    <w:rsid w:val="00073311"/>
    <w:rsid w:val="00073893"/>
    <w:rsid w:val="00073E0D"/>
    <w:rsid w:val="0007487D"/>
    <w:rsid w:val="00074E07"/>
    <w:rsid w:val="0007695C"/>
    <w:rsid w:val="00076BDA"/>
    <w:rsid w:val="00082784"/>
    <w:rsid w:val="000840C0"/>
    <w:rsid w:val="0008453F"/>
    <w:rsid w:val="00085E17"/>
    <w:rsid w:val="00086FCC"/>
    <w:rsid w:val="00091A81"/>
    <w:rsid w:val="00094BF0"/>
    <w:rsid w:val="00095750"/>
    <w:rsid w:val="00095A07"/>
    <w:rsid w:val="0009638A"/>
    <w:rsid w:val="000A0E94"/>
    <w:rsid w:val="000A1022"/>
    <w:rsid w:val="000A18D1"/>
    <w:rsid w:val="000A22B5"/>
    <w:rsid w:val="000A26EC"/>
    <w:rsid w:val="000A68C0"/>
    <w:rsid w:val="000B1BE8"/>
    <w:rsid w:val="000B2166"/>
    <w:rsid w:val="000B21CF"/>
    <w:rsid w:val="000B2359"/>
    <w:rsid w:val="000B28E9"/>
    <w:rsid w:val="000B463A"/>
    <w:rsid w:val="000C24E7"/>
    <w:rsid w:val="000C3F66"/>
    <w:rsid w:val="000C5A76"/>
    <w:rsid w:val="000C65C3"/>
    <w:rsid w:val="000C7805"/>
    <w:rsid w:val="000D0F8B"/>
    <w:rsid w:val="000D1B64"/>
    <w:rsid w:val="000D2F65"/>
    <w:rsid w:val="000D3DB5"/>
    <w:rsid w:val="000E0921"/>
    <w:rsid w:val="000E0CD3"/>
    <w:rsid w:val="000E19F6"/>
    <w:rsid w:val="000E1FD6"/>
    <w:rsid w:val="000E4597"/>
    <w:rsid w:val="000E6F00"/>
    <w:rsid w:val="000E78FA"/>
    <w:rsid w:val="000F10B4"/>
    <w:rsid w:val="000F5DC0"/>
    <w:rsid w:val="000F6E7F"/>
    <w:rsid w:val="00101D8B"/>
    <w:rsid w:val="00104CF4"/>
    <w:rsid w:val="00106C2E"/>
    <w:rsid w:val="00111550"/>
    <w:rsid w:val="00112306"/>
    <w:rsid w:val="00112D61"/>
    <w:rsid w:val="0011716C"/>
    <w:rsid w:val="001176BE"/>
    <w:rsid w:val="0012286C"/>
    <w:rsid w:val="0012298D"/>
    <w:rsid w:val="00123849"/>
    <w:rsid w:val="001273CF"/>
    <w:rsid w:val="001274AC"/>
    <w:rsid w:val="00133CA7"/>
    <w:rsid w:val="00135BDE"/>
    <w:rsid w:val="00136568"/>
    <w:rsid w:val="00140B62"/>
    <w:rsid w:val="00141986"/>
    <w:rsid w:val="001428BD"/>
    <w:rsid w:val="00142FEB"/>
    <w:rsid w:val="0014462B"/>
    <w:rsid w:val="00146935"/>
    <w:rsid w:val="0014734F"/>
    <w:rsid w:val="00147E55"/>
    <w:rsid w:val="00147EF9"/>
    <w:rsid w:val="001508D6"/>
    <w:rsid w:val="00151BF9"/>
    <w:rsid w:val="00153199"/>
    <w:rsid w:val="00153D10"/>
    <w:rsid w:val="0015403F"/>
    <w:rsid w:val="001561C7"/>
    <w:rsid w:val="00157694"/>
    <w:rsid w:val="00157FAF"/>
    <w:rsid w:val="001612AF"/>
    <w:rsid w:val="00165B46"/>
    <w:rsid w:val="00165BC4"/>
    <w:rsid w:val="00171286"/>
    <w:rsid w:val="001757A4"/>
    <w:rsid w:val="001759B9"/>
    <w:rsid w:val="00176419"/>
    <w:rsid w:val="001776FA"/>
    <w:rsid w:val="00185164"/>
    <w:rsid w:val="00186D00"/>
    <w:rsid w:val="0019053B"/>
    <w:rsid w:val="001919A8"/>
    <w:rsid w:val="00191F12"/>
    <w:rsid w:val="001929BF"/>
    <w:rsid w:val="00192E0D"/>
    <w:rsid w:val="00195C1A"/>
    <w:rsid w:val="00196449"/>
    <w:rsid w:val="00196D52"/>
    <w:rsid w:val="00197B12"/>
    <w:rsid w:val="00197BA1"/>
    <w:rsid w:val="001A030F"/>
    <w:rsid w:val="001A09C8"/>
    <w:rsid w:val="001A12C5"/>
    <w:rsid w:val="001A3D4A"/>
    <w:rsid w:val="001A5DD5"/>
    <w:rsid w:val="001B0054"/>
    <w:rsid w:val="001B14A9"/>
    <w:rsid w:val="001B2E57"/>
    <w:rsid w:val="001B2E78"/>
    <w:rsid w:val="001B6136"/>
    <w:rsid w:val="001B76DA"/>
    <w:rsid w:val="001C0919"/>
    <w:rsid w:val="001C0F50"/>
    <w:rsid w:val="001C343A"/>
    <w:rsid w:val="001C528C"/>
    <w:rsid w:val="001C5DF1"/>
    <w:rsid w:val="001C7977"/>
    <w:rsid w:val="001D028F"/>
    <w:rsid w:val="001D0628"/>
    <w:rsid w:val="001D1D84"/>
    <w:rsid w:val="001D52F3"/>
    <w:rsid w:val="001D68C1"/>
    <w:rsid w:val="001E073F"/>
    <w:rsid w:val="001E3186"/>
    <w:rsid w:val="001E3F1B"/>
    <w:rsid w:val="001E451D"/>
    <w:rsid w:val="001E7F87"/>
    <w:rsid w:val="001E7FDD"/>
    <w:rsid w:val="001F2E32"/>
    <w:rsid w:val="001F631E"/>
    <w:rsid w:val="001F666D"/>
    <w:rsid w:val="001F6E40"/>
    <w:rsid w:val="001F7F5D"/>
    <w:rsid w:val="00200D0F"/>
    <w:rsid w:val="002013FC"/>
    <w:rsid w:val="00201C21"/>
    <w:rsid w:val="00201E0E"/>
    <w:rsid w:val="00202F11"/>
    <w:rsid w:val="00206475"/>
    <w:rsid w:val="00210476"/>
    <w:rsid w:val="002105F0"/>
    <w:rsid w:val="00211CC5"/>
    <w:rsid w:val="00216E8D"/>
    <w:rsid w:val="002203C8"/>
    <w:rsid w:val="00221FAF"/>
    <w:rsid w:val="0022220C"/>
    <w:rsid w:val="00223298"/>
    <w:rsid w:val="00224953"/>
    <w:rsid w:val="00224BD9"/>
    <w:rsid w:val="00225080"/>
    <w:rsid w:val="00225355"/>
    <w:rsid w:val="002276C6"/>
    <w:rsid w:val="00230B3E"/>
    <w:rsid w:val="00231A47"/>
    <w:rsid w:val="00234EC5"/>
    <w:rsid w:val="002357A5"/>
    <w:rsid w:val="00236A99"/>
    <w:rsid w:val="00237BED"/>
    <w:rsid w:val="00240125"/>
    <w:rsid w:val="002402CA"/>
    <w:rsid w:val="00240371"/>
    <w:rsid w:val="002410C8"/>
    <w:rsid w:val="00242716"/>
    <w:rsid w:val="00244EC6"/>
    <w:rsid w:val="00245C5F"/>
    <w:rsid w:val="00246C64"/>
    <w:rsid w:val="00253EFF"/>
    <w:rsid w:val="0025456F"/>
    <w:rsid w:val="002573D5"/>
    <w:rsid w:val="00260324"/>
    <w:rsid w:val="002605BB"/>
    <w:rsid w:val="002614CF"/>
    <w:rsid w:val="0026444B"/>
    <w:rsid w:val="0026459B"/>
    <w:rsid w:val="00266EF4"/>
    <w:rsid w:val="00267049"/>
    <w:rsid w:val="0026716E"/>
    <w:rsid w:val="00267195"/>
    <w:rsid w:val="0026763E"/>
    <w:rsid w:val="00270247"/>
    <w:rsid w:val="0027082F"/>
    <w:rsid w:val="002752D2"/>
    <w:rsid w:val="00275311"/>
    <w:rsid w:val="002800BD"/>
    <w:rsid w:val="0028285D"/>
    <w:rsid w:val="00287138"/>
    <w:rsid w:val="002908C2"/>
    <w:rsid w:val="00291421"/>
    <w:rsid w:val="002937B4"/>
    <w:rsid w:val="002955AD"/>
    <w:rsid w:val="002969A3"/>
    <w:rsid w:val="0029711A"/>
    <w:rsid w:val="002A0F87"/>
    <w:rsid w:val="002A2730"/>
    <w:rsid w:val="002A3283"/>
    <w:rsid w:val="002A556E"/>
    <w:rsid w:val="002B09BD"/>
    <w:rsid w:val="002B0DB0"/>
    <w:rsid w:val="002B18A4"/>
    <w:rsid w:val="002B2E89"/>
    <w:rsid w:val="002B3427"/>
    <w:rsid w:val="002B4034"/>
    <w:rsid w:val="002B4335"/>
    <w:rsid w:val="002B5431"/>
    <w:rsid w:val="002B72D2"/>
    <w:rsid w:val="002C0B98"/>
    <w:rsid w:val="002C22C5"/>
    <w:rsid w:val="002C541C"/>
    <w:rsid w:val="002C54A2"/>
    <w:rsid w:val="002C72F3"/>
    <w:rsid w:val="002C79A9"/>
    <w:rsid w:val="002D1B31"/>
    <w:rsid w:val="002D1BCA"/>
    <w:rsid w:val="002D1FA8"/>
    <w:rsid w:val="002D5112"/>
    <w:rsid w:val="002D5506"/>
    <w:rsid w:val="002E0AAE"/>
    <w:rsid w:val="002E6B8B"/>
    <w:rsid w:val="002E70B5"/>
    <w:rsid w:val="002F2286"/>
    <w:rsid w:val="002F3CB3"/>
    <w:rsid w:val="002F3D4E"/>
    <w:rsid w:val="002F62F6"/>
    <w:rsid w:val="003046E9"/>
    <w:rsid w:val="003057FA"/>
    <w:rsid w:val="00306EB9"/>
    <w:rsid w:val="00311153"/>
    <w:rsid w:val="0031189C"/>
    <w:rsid w:val="00312274"/>
    <w:rsid w:val="00313C46"/>
    <w:rsid w:val="00314334"/>
    <w:rsid w:val="00314E0B"/>
    <w:rsid w:val="00315EF6"/>
    <w:rsid w:val="0031756F"/>
    <w:rsid w:val="003177EE"/>
    <w:rsid w:val="00317D89"/>
    <w:rsid w:val="00317E80"/>
    <w:rsid w:val="0032120D"/>
    <w:rsid w:val="0032271B"/>
    <w:rsid w:val="00322A14"/>
    <w:rsid w:val="00326286"/>
    <w:rsid w:val="00326C93"/>
    <w:rsid w:val="003337E5"/>
    <w:rsid w:val="00333959"/>
    <w:rsid w:val="00333BC6"/>
    <w:rsid w:val="00334088"/>
    <w:rsid w:val="003346AD"/>
    <w:rsid w:val="0033509A"/>
    <w:rsid w:val="003412C7"/>
    <w:rsid w:val="003423D3"/>
    <w:rsid w:val="003451AB"/>
    <w:rsid w:val="00345D3C"/>
    <w:rsid w:val="00347CCA"/>
    <w:rsid w:val="00350164"/>
    <w:rsid w:val="00352897"/>
    <w:rsid w:val="00354B90"/>
    <w:rsid w:val="00356B2F"/>
    <w:rsid w:val="00356B64"/>
    <w:rsid w:val="0035773E"/>
    <w:rsid w:val="003609E2"/>
    <w:rsid w:val="003610B4"/>
    <w:rsid w:val="00362661"/>
    <w:rsid w:val="00364DF1"/>
    <w:rsid w:val="003656F4"/>
    <w:rsid w:val="00371720"/>
    <w:rsid w:val="00371DB8"/>
    <w:rsid w:val="00372232"/>
    <w:rsid w:val="00373AA4"/>
    <w:rsid w:val="00373DC3"/>
    <w:rsid w:val="003744D8"/>
    <w:rsid w:val="00382C69"/>
    <w:rsid w:val="00384CC3"/>
    <w:rsid w:val="00384F32"/>
    <w:rsid w:val="003858BA"/>
    <w:rsid w:val="003861E8"/>
    <w:rsid w:val="003872C6"/>
    <w:rsid w:val="00387C5B"/>
    <w:rsid w:val="003904E6"/>
    <w:rsid w:val="00390C27"/>
    <w:rsid w:val="00393CD7"/>
    <w:rsid w:val="00396D43"/>
    <w:rsid w:val="00396D7D"/>
    <w:rsid w:val="0039724E"/>
    <w:rsid w:val="00397AEA"/>
    <w:rsid w:val="003A2CE6"/>
    <w:rsid w:val="003A3A5F"/>
    <w:rsid w:val="003A3A93"/>
    <w:rsid w:val="003A564D"/>
    <w:rsid w:val="003A5EC5"/>
    <w:rsid w:val="003A7C91"/>
    <w:rsid w:val="003B0479"/>
    <w:rsid w:val="003B0B2A"/>
    <w:rsid w:val="003B22F3"/>
    <w:rsid w:val="003B2C03"/>
    <w:rsid w:val="003B42DE"/>
    <w:rsid w:val="003B6FE9"/>
    <w:rsid w:val="003B7534"/>
    <w:rsid w:val="003C1214"/>
    <w:rsid w:val="003C13E5"/>
    <w:rsid w:val="003C1ACA"/>
    <w:rsid w:val="003C2C24"/>
    <w:rsid w:val="003C4DFF"/>
    <w:rsid w:val="003D2624"/>
    <w:rsid w:val="003D3D2A"/>
    <w:rsid w:val="003D4242"/>
    <w:rsid w:val="003D46D5"/>
    <w:rsid w:val="003D66C9"/>
    <w:rsid w:val="003E0550"/>
    <w:rsid w:val="003E1783"/>
    <w:rsid w:val="003E1FE9"/>
    <w:rsid w:val="003E3296"/>
    <w:rsid w:val="003E351C"/>
    <w:rsid w:val="003E66BE"/>
    <w:rsid w:val="003E7D8E"/>
    <w:rsid w:val="003F460B"/>
    <w:rsid w:val="003F4CB9"/>
    <w:rsid w:val="003F5784"/>
    <w:rsid w:val="003F61F7"/>
    <w:rsid w:val="003F7457"/>
    <w:rsid w:val="003F75C4"/>
    <w:rsid w:val="0040357B"/>
    <w:rsid w:val="00403AB7"/>
    <w:rsid w:val="00404BB7"/>
    <w:rsid w:val="0040500C"/>
    <w:rsid w:val="004052D7"/>
    <w:rsid w:val="00405BF8"/>
    <w:rsid w:val="00405E15"/>
    <w:rsid w:val="00411B46"/>
    <w:rsid w:val="00411D41"/>
    <w:rsid w:val="004138EC"/>
    <w:rsid w:val="004141C4"/>
    <w:rsid w:val="00414499"/>
    <w:rsid w:val="00414F5F"/>
    <w:rsid w:val="00416C2A"/>
    <w:rsid w:val="00420DA3"/>
    <w:rsid w:val="0042226F"/>
    <w:rsid w:val="004247C6"/>
    <w:rsid w:val="00425649"/>
    <w:rsid w:val="00426ADB"/>
    <w:rsid w:val="004306F4"/>
    <w:rsid w:val="00430B95"/>
    <w:rsid w:val="0043215C"/>
    <w:rsid w:val="0043486E"/>
    <w:rsid w:val="00434E81"/>
    <w:rsid w:val="004354CF"/>
    <w:rsid w:val="00436A18"/>
    <w:rsid w:val="00437574"/>
    <w:rsid w:val="004407C3"/>
    <w:rsid w:val="00441EAD"/>
    <w:rsid w:val="0044228A"/>
    <w:rsid w:val="004433CD"/>
    <w:rsid w:val="00446FBB"/>
    <w:rsid w:val="00450A93"/>
    <w:rsid w:val="00452D3F"/>
    <w:rsid w:val="00453135"/>
    <w:rsid w:val="00453935"/>
    <w:rsid w:val="00457F4F"/>
    <w:rsid w:val="00457FBD"/>
    <w:rsid w:val="004601F3"/>
    <w:rsid w:val="004628D3"/>
    <w:rsid w:val="00462B44"/>
    <w:rsid w:val="004635ED"/>
    <w:rsid w:val="00466A43"/>
    <w:rsid w:val="00466AE6"/>
    <w:rsid w:val="00470428"/>
    <w:rsid w:val="00471264"/>
    <w:rsid w:val="004741C4"/>
    <w:rsid w:val="00474781"/>
    <w:rsid w:val="00476239"/>
    <w:rsid w:val="0047632E"/>
    <w:rsid w:val="0047668D"/>
    <w:rsid w:val="00477C27"/>
    <w:rsid w:val="00480366"/>
    <w:rsid w:val="00481817"/>
    <w:rsid w:val="0048233B"/>
    <w:rsid w:val="0048441D"/>
    <w:rsid w:val="00485C77"/>
    <w:rsid w:val="004862F4"/>
    <w:rsid w:val="00486360"/>
    <w:rsid w:val="0049222E"/>
    <w:rsid w:val="00494C1E"/>
    <w:rsid w:val="00495A3E"/>
    <w:rsid w:val="00495ECC"/>
    <w:rsid w:val="00495FDD"/>
    <w:rsid w:val="00497376"/>
    <w:rsid w:val="00497B23"/>
    <w:rsid w:val="004A065B"/>
    <w:rsid w:val="004A10FC"/>
    <w:rsid w:val="004A533F"/>
    <w:rsid w:val="004A7306"/>
    <w:rsid w:val="004B0928"/>
    <w:rsid w:val="004B1305"/>
    <w:rsid w:val="004B13E3"/>
    <w:rsid w:val="004B1FA8"/>
    <w:rsid w:val="004B451E"/>
    <w:rsid w:val="004B5D41"/>
    <w:rsid w:val="004B5E90"/>
    <w:rsid w:val="004B6D8F"/>
    <w:rsid w:val="004C56C6"/>
    <w:rsid w:val="004C62C7"/>
    <w:rsid w:val="004C79B5"/>
    <w:rsid w:val="004D027D"/>
    <w:rsid w:val="004D26E9"/>
    <w:rsid w:val="004D4A1C"/>
    <w:rsid w:val="004D5574"/>
    <w:rsid w:val="004E15B4"/>
    <w:rsid w:val="004E3F4A"/>
    <w:rsid w:val="004E49CD"/>
    <w:rsid w:val="004E58D1"/>
    <w:rsid w:val="004E5964"/>
    <w:rsid w:val="004E623E"/>
    <w:rsid w:val="004F03AF"/>
    <w:rsid w:val="004F43AB"/>
    <w:rsid w:val="004F541A"/>
    <w:rsid w:val="004F68EF"/>
    <w:rsid w:val="004F7FB8"/>
    <w:rsid w:val="00503855"/>
    <w:rsid w:val="00503908"/>
    <w:rsid w:val="00504FCF"/>
    <w:rsid w:val="00505AEA"/>
    <w:rsid w:val="005078A5"/>
    <w:rsid w:val="00510511"/>
    <w:rsid w:val="005137EC"/>
    <w:rsid w:val="00514962"/>
    <w:rsid w:val="00514EE8"/>
    <w:rsid w:val="0051685F"/>
    <w:rsid w:val="00516A68"/>
    <w:rsid w:val="0052019B"/>
    <w:rsid w:val="00521E1A"/>
    <w:rsid w:val="00522DB4"/>
    <w:rsid w:val="00524BCB"/>
    <w:rsid w:val="00526585"/>
    <w:rsid w:val="00526C83"/>
    <w:rsid w:val="00530B82"/>
    <w:rsid w:val="00531A4A"/>
    <w:rsid w:val="00531D98"/>
    <w:rsid w:val="005323BF"/>
    <w:rsid w:val="00533B7A"/>
    <w:rsid w:val="00534962"/>
    <w:rsid w:val="00535CCD"/>
    <w:rsid w:val="00540490"/>
    <w:rsid w:val="00542A6A"/>
    <w:rsid w:val="00542E4C"/>
    <w:rsid w:val="0054541A"/>
    <w:rsid w:val="00545FA3"/>
    <w:rsid w:val="0054750E"/>
    <w:rsid w:val="00550DC9"/>
    <w:rsid w:val="00551787"/>
    <w:rsid w:val="0055315E"/>
    <w:rsid w:val="00554F81"/>
    <w:rsid w:val="00562C0F"/>
    <w:rsid w:val="00562FF2"/>
    <w:rsid w:val="005643FA"/>
    <w:rsid w:val="005706D0"/>
    <w:rsid w:val="00570F63"/>
    <w:rsid w:val="0057274D"/>
    <w:rsid w:val="00573910"/>
    <w:rsid w:val="00574088"/>
    <w:rsid w:val="00574905"/>
    <w:rsid w:val="00575C3E"/>
    <w:rsid w:val="005804D3"/>
    <w:rsid w:val="005818BB"/>
    <w:rsid w:val="00583B1F"/>
    <w:rsid w:val="00583F8D"/>
    <w:rsid w:val="0058494B"/>
    <w:rsid w:val="00584CF0"/>
    <w:rsid w:val="00587DCC"/>
    <w:rsid w:val="00592316"/>
    <w:rsid w:val="00592978"/>
    <w:rsid w:val="00594885"/>
    <w:rsid w:val="00595B56"/>
    <w:rsid w:val="005969CB"/>
    <w:rsid w:val="00596F65"/>
    <w:rsid w:val="005973F0"/>
    <w:rsid w:val="005A0752"/>
    <w:rsid w:val="005A253C"/>
    <w:rsid w:val="005A2DF2"/>
    <w:rsid w:val="005A301A"/>
    <w:rsid w:val="005A4610"/>
    <w:rsid w:val="005A4A7E"/>
    <w:rsid w:val="005A4AC1"/>
    <w:rsid w:val="005A4B0C"/>
    <w:rsid w:val="005B09FB"/>
    <w:rsid w:val="005B0B97"/>
    <w:rsid w:val="005B20F9"/>
    <w:rsid w:val="005B25F1"/>
    <w:rsid w:val="005B5329"/>
    <w:rsid w:val="005B6876"/>
    <w:rsid w:val="005C0567"/>
    <w:rsid w:val="005C2CC3"/>
    <w:rsid w:val="005C31BB"/>
    <w:rsid w:val="005C382C"/>
    <w:rsid w:val="005C4B95"/>
    <w:rsid w:val="005C5B96"/>
    <w:rsid w:val="005D11A0"/>
    <w:rsid w:val="005E0F3A"/>
    <w:rsid w:val="005E1250"/>
    <w:rsid w:val="005E3957"/>
    <w:rsid w:val="005E4FC8"/>
    <w:rsid w:val="005E6270"/>
    <w:rsid w:val="005F25DF"/>
    <w:rsid w:val="005F5AE8"/>
    <w:rsid w:val="005F681C"/>
    <w:rsid w:val="00600F9A"/>
    <w:rsid w:val="006033DB"/>
    <w:rsid w:val="0060379C"/>
    <w:rsid w:val="006068B3"/>
    <w:rsid w:val="00610C6D"/>
    <w:rsid w:val="00612042"/>
    <w:rsid w:val="00612C5C"/>
    <w:rsid w:val="00612C9F"/>
    <w:rsid w:val="00612E37"/>
    <w:rsid w:val="00613FA1"/>
    <w:rsid w:val="006144C8"/>
    <w:rsid w:val="00614790"/>
    <w:rsid w:val="00615D22"/>
    <w:rsid w:val="00616460"/>
    <w:rsid w:val="0061784C"/>
    <w:rsid w:val="00622A0D"/>
    <w:rsid w:val="00622A9A"/>
    <w:rsid w:val="006252EF"/>
    <w:rsid w:val="00625A50"/>
    <w:rsid w:val="00626506"/>
    <w:rsid w:val="00627BB1"/>
    <w:rsid w:val="006302B2"/>
    <w:rsid w:val="00630E7B"/>
    <w:rsid w:val="00633714"/>
    <w:rsid w:val="0063381E"/>
    <w:rsid w:val="006367AE"/>
    <w:rsid w:val="006425C8"/>
    <w:rsid w:val="00642DE8"/>
    <w:rsid w:val="0064533C"/>
    <w:rsid w:val="0064796A"/>
    <w:rsid w:val="006514A7"/>
    <w:rsid w:val="00652AC6"/>
    <w:rsid w:val="006543AE"/>
    <w:rsid w:val="00654DFA"/>
    <w:rsid w:val="00655034"/>
    <w:rsid w:val="00655E67"/>
    <w:rsid w:val="0065647C"/>
    <w:rsid w:val="00656F14"/>
    <w:rsid w:val="006611B6"/>
    <w:rsid w:val="00661776"/>
    <w:rsid w:val="00663265"/>
    <w:rsid w:val="006650B9"/>
    <w:rsid w:val="00665163"/>
    <w:rsid w:val="00665F0A"/>
    <w:rsid w:val="006664CF"/>
    <w:rsid w:val="006678ED"/>
    <w:rsid w:val="0067045D"/>
    <w:rsid w:val="006706BF"/>
    <w:rsid w:val="00670A35"/>
    <w:rsid w:val="00670AE6"/>
    <w:rsid w:val="00674881"/>
    <w:rsid w:val="00674B9F"/>
    <w:rsid w:val="00674DAE"/>
    <w:rsid w:val="00675208"/>
    <w:rsid w:val="0068374D"/>
    <w:rsid w:val="0068485A"/>
    <w:rsid w:val="006876E9"/>
    <w:rsid w:val="0069224E"/>
    <w:rsid w:val="00696062"/>
    <w:rsid w:val="0069699C"/>
    <w:rsid w:val="00697502"/>
    <w:rsid w:val="006A0CD0"/>
    <w:rsid w:val="006A2D9C"/>
    <w:rsid w:val="006A5249"/>
    <w:rsid w:val="006A6CA7"/>
    <w:rsid w:val="006A7136"/>
    <w:rsid w:val="006A76E3"/>
    <w:rsid w:val="006B0E5F"/>
    <w:rsid w:val="006B1F0C"/>
    <w:rsid w:val="006B273E"/>
    <w:rsid w:val="006B402E"/>
    <w:rsid w:val="006B55D9"/>
    <w:rsid w:val="006B7936"/>
    <w:rsid w:val="006C0404"/>
    <w:rsid w:val="006C1F8F"/>
    <w:rsid w:val="006C3C65"/>
    <w:rsid w:val="006C5B7B"/>
    <w:rsid w:val="006C66F0"/>
    <w:rsid w:val="006D043D"/>
    <w:rsid w:val="006D1E39"/>
    <w:rsid w:val="006D5194"/>
    <w:rsid w:val="006D56C7"/>
    <w:rsid w:val="006D656C"/>
    <w:rsid w:val="006D68D7"/>
    <w:rsid w:val="006D6FF4"/>
    <w:rsid w:val="006E0968"/>
    <w:rsid w:val="006E168C"/>
    <w:rsid w:val="006E295E"/>
    <w:rsid w:val="006E306E"/>
    <w:rsid w:val="006E5BDD"/>
    <w:rsid w:val="006E7894"/>
    <w:rsid w:val="006E798B"/>
    <w:rsid w:val="006F14E2"/>
    <w:rsid w:val="006F3190"/>
    <w:rsid w:val="006F33B8"/>
    <w:rsid w:val="006F58D1"/>
    <w:rsid w:val="006F6B84"/>
    <w:rsid w:val="006F7CFD"/>
    <w:rsid w:val="007011A8"/>
    <w:rsid w:val="0070204F"/>
    <w:rsid w:val="00703F5C"/>
    <w:rsid w:val="007065B5"/>
    <w:rsid w:val="0070744C"/>
    <w:rsid w:val="00707B07"/>
    <w:rsid w:val="007107FF"/>
    <w:rsid w:val="007122F8"/>
    <w:rsid w:val="0071277D"/>
    <w:rsid w:val="00716F54"/>
    <w:rsid w:val="00723372"/>
    <w:rsid w:val="00723E94"/>
    <w:rsid w:val="00724AD5"/>
    <w:rsid w:val="00726849"/>
    <w:rsid w:val="00727F1E"/>
    <w:rsid w:val="0073040E"/>
    <w:rsid w:val="00732AA4"/>
    <w:rsid w:val="00733131"/>
    <w:rsid w:val="00733C65"/>
    <w:rsid w:val="00733DA5"/>
    <w:rsid w:val="007357F9"/>
    <w:rsid w:val="00735E69"/>
    <w:rsid w:val="00737AC8"/>
    <w:rsid w:val="0074088C"/>
    <w:rsid w:val="00741E0A"/>
    <w:rsid w:val="00741E28"/>
    <w:rsid w:val="007432C3"/>
    <w:rsid w:val="00744439"/>
    <w:rsid w:val="00745525"/>
    <w:rsid w:val="00746D0D"/>
    <w:rsid w:val="0075342C"/>
    <w:rsid w:val="00760735"/>
    <w:rsid w:val="00761D71"/>
    <w:rsid w:val="00762F7D"/>
    <w:rsid w:val="00763446"/>
    <w:rsid w:val="00764239"/>
    <w:rsid w:val="00764759"/>
    <w:rsid w:val="0077030E"/>
    <w:rsid w:val="00775D18"/>
    <w:rsid w:val="00776B94"/>
    <w:rsid w:val="0077767F"/>
    <w:rsid w:val="00777EC6"/>
    <w:rsid w:val="00780414"/>
    <w:rsid w:val="00780DB8"/>
    <w:rsid w:val="0078169F"/>
    <w:rsid w:val="007826E3"/>
    <w:rsid w:val="007829B5"/>
    <w:rsid w:val="0078369A"/>
    <w:rsid w:val="00784E56"/>
    <w:rsid w:val="007867A4"/>
    <w:rsid w:val="00786DE2"/>
    <w:rsid w:val="00787AD4"/>
    <w:rsid w:val="00790639"/>
    <w:rsid w:val="00790BAC"/>
    <w:rsid w:val="00790E73"/>
    <w:rsid w:val="00791B14"/>
    <w:rsid w:val="007922A8"/>
    <w:rsid w:val="0079292D"/>
    <w:rsid w:val="00793919"/>
    <w:rsid w:val="007940A9"/>
    <w:rsid w:val="007956AF"/>
    <w:rsid w:val="007A06AB"/>
    <w:rsid w:val="007A08C6"/>
    <w:rsid w:val="007A4A10"/>
    <w:rsid w:val="007A557D"/>
    <w:rsid w:val="007B3E5B"/>
    <w:rsid w:val="007B46D3"/>
    <w:rsid w:val="007B56A7"/>
    <w:rsid w:val="007B5D2E"/>
    <w:rsid w:val="007B72D8"/>
    <w:rsid w:val="007C1DF4"/>
    <w:rsid w:val="007C3265"/>
    <w:rsid w:val="007C6811"/>
    <w:rsid w:val="007C6F84"/>
    <w:rsid w:val="007D24E8"/>
    <w:rsid w:val="007D3DA8"/>
    <w:rsid w:val="007D4628"/>
    <w:rsid w:val="007D5191"/>
    <w:rsid w:val="007D56F6"/>
    <w:rsid w:val="007D62F9"/>
    <w:rsid w:val="007D76AE"/>
    <w:rsid w:val="007E2786"/>
    <w:rsid w:val="007E288E"/>
    <w:rsid w:val="007E28E3"/>
    <w:rsid w:val="007E2B77"/>
    <w:rsid w:val="007E35DE"/>
    <w:rsid w:val="007E3F12"/>
    <w:rsid w:val="007E3F39"/>
    <w:rsid w:val="007E4DA6"/>
    <w:rsid w:val="007E67FA"/>
    <w:rsid w:val="007F1F25"/>
    <w:rsid w:val="007F2920"/>
    <w:rsid w:val="007F319F"/>
    <w:rsid w:val="007F578E"/>
    <w:rsid w:val="007F698F"/>
    <w:rsid w:val="007F77DE"/>
    <w:rsid w:val="0080021C"/>
    <w:rsid w:val="00800E13"/>
    <w:rsid w:val="008024D4"/>
    <w:rsid w:val="00802E33"/>
    <w:rsid w:val="00803554"/>
    <w:rsid w:val="008061EF"/>
    <w:rsid w:val="00806B4A"/>
    <w:rsid w:val="0080741F"/>
    <w:rsid w:val="0081496A"/>
    <w:rsid w:val="00817863"/>
    <w:rsid w:val="00817C06"/>
    <w:rsid w:val="00820358"/>
    <w:rsid w:val="00823BB8"/>
    <w:rsid w:val="008264AE"/>
    <w:rsid w:val="0083132E"/>
    <w:rsid w:val="00831B3E"/>
    <w:rsid w:val="00831B43"/>
    <w:rsid w:val="00831B6F"/>
    <w:rsid w:val="00832627"/>
    <w:rsid w:val="008332EA"/>
    <w:rsid w:val="0083404C"/>
    <w:rsid w:val="008347FC"/>
    <w:rsid w:val="00834E56"/>
    <w:rsid w:val="008352E7"/>
    <w:rsid w:val="00843D51"/>
    <w:rsid w:val="00847244"/>
    <w:rsid w:val="00847744"/>
    <w:rsid w:val="008504E6"/>
    <w:rsid w:val="00850B6E"/>
    <w:rsid w:val="0085188C"/>
    <w:rsid w:val="00855945"/>
    <w:rsid w:val="00856E7E"/>
    <w:rsid w:val="0085712D"/>
    <w:rsid w:val="00861052"/>
    <w:rsid w:val="008619B2"/>
    <w:rsid w:val="00863E85"/>
    <w:rsid w:val="0086427D"/>
    <w:rsid w:val="0086584A"/>
    <w:rsid w:val="008661B9"/>
    <w:rsid w:val="00866947"/>
    <w:rsid w:val="0086720F"/>
    <w:rsid w:val="00867321"/>
    <w:rsid w:val="008676CA"/>
    <w:rsid w:val="0087158B"/>
    <w:rsid w:val="0087216E"/>
    <w:rsid w:val="00872F81"/>
    <w:rsid w:val="008755BA"/>
    <w:rsid w:val="008756F2"/>
    <w:rsid w:val="0087623C"/>
    <w:rsid w:val="0087730E"/>
    <w:rsid w:val="0088426C"/>
    <w:rsid w:val="00885361"/>
    <w:rsid w:val="00886826"/>
    <w:rsid w:val="00893AB9"/>
    <w:rsid w:val="0089497C"/>
    <w:rsid w:val="008950FB"/>
    <w:rsid w:val="0089708A"/>
    <w:rsid w:val="008A0346"/>
    <w:rsid w:val="008A099A"/>
    <w:rsid w:val="008A0F17"/>
    <w:rsid w:val="008A299C"/>
    <w:rsid w:val="008A4632"/>
    <w:rsid w:val="008A4C80"/>
    <w:rsid w:val="008A72DD"/>
    <w:rsid w:val="008B0A54"/>
    <w:rsid w:val="008B2F6B"/>
    <w:rsid w:val="008B3E7D"/>
    <w:rsid w:val="008B4DB3"/>
    <w:rsid w:val="008B51CB"/>
    <w:rsid w:val="008B750A"/>
    <w:rsid w:val="008B76AC"/>
    <w:rsid w:val="008B780A"/>
    <w:rsid w:val="008B7B5A"/>
    <w:rsid w:val="008C0FFD"/>
    <w:rsid w:val="008C3A3F"/>
    <w:rsid w:val="008C4739"/>
    <w:rsid w:val="008D0316"/>
    <w:rsid w:val="008D1EC5"/>
    <w:rsid w:val="008D5DCF"/>
    <w:rsid w:val="008D6AC0"/>
    <w:rsid w:val="008D6BBD"/>
    <w:rsid w:val="008E1399"/>
    <w:rsid w:val="008E2272"/>
    <w:rsid w:val="008E3BBD"/>
    <w:rsid w:val="008E554F"/>
    <w:rsid w:val="008E7BCE"/>
    <w:rsid w:val="008F1F57"/>
    <w:rsid w:val="008F2A43"/>
    <w:rsid w:val="008F2A58"/>
    <w:rsid w:val="008F32FB"/>
    <w:rsid w:val="008F4B79"/>
    <w:rsid w:val="008F55FF"/>
    <w:rsid w:val="008F75E9"/>
    <w:rsid w:val="008F76A2"/>
    <w:rsid w:val="00900DC3"/>
    <w:rsid w:val="009023F8"/>
    <w:rsid w:val="0090285D"/>
    <w:rsid w:val="00902BC6"/>
    <w:rsid w:val="0090437A"/>
    <w:rsid w:val="00904A3E"/>
    <w:rsid w:val="00906DDD"/>
    <w:rsid w:val="00906FBA"/>
    <w:rsid w:val="00907AA5"/>
    <w:rsid w:val="00910F16"/>
    <w:rsid w:val="00913336"/>
    <w:rsid w:val="00913B06"/>
    <w:rsid w:val="00915720"/>
    <w:rsid w:val="009168E2"/>
    <w:rsid w:val="00921A18"/>
    <w:rsid w:val="0092347F"/>
    <w:rsid w:val="00924EE4"/>
    <w:rsid w:val="0092612C"/>
    <w:rsid w:val="0092777D"/>
    <w:rsid w:val="00930606"/>
    <w:rsid w:val="00932605"/>
    <w:rsid w:val="00932C30"/>
    <w:rsid w:val="009338BD"/>
    <w:rsid w:val="00933E5C"/>
    <w:rsid w:val="00936666"/>
    <w:rsid w:val="00936D12"/>
    <w:rsid w:val="009412CB"/>
    <w:rsid w:val="009418B4"/>
    <w:rsid w:val="009426F4"/>
    <w:rsid w:val="00942997"/>
    <w:rsid w:val="00943F11"/>
    <w:rsid w:val="009443B5"/>
    <w:rsid w:val="00945566"/>
    <w:rsid w:val="009514BC"/>
    <w:rsid w:val="00951B97"/>
    <w:rsid w:val="009520A5"/>
    <w:rsid w:val="00952C80"/>
    <w:rsid w:val="00952FD8"/>
    <w:rsid w:val="009537E6"/>
    <w:rsid w:val="00954AF6"/>
    <w:rsid w:val="009558A5"/>
    <w:rsid w:val="00961997"/>
    <w:rsid w:val="00964C3E"/>
    <w:rsid w:val="00966CFE"/>
    <w:rsid w:val="00967441"/>
    <w:rsid w:val="0096770F"/>
    <w:rsid w:val="00970731"/>
    <w:rsid w:val="00970C27"/>
    <w:rsid w:val="0097130E"/>
    <w:rsid w:val="009717F3"/>
    <w:rsid w:val="009738D8"/>
    <w:rsid w:val="009772DA"/>
    <w:rsid w:val="009808F2"/>
    <w:rsid w:val="00980F19"/>
    <w:rsid w:val="009841FB"/>
    <w:rsid w:val="00984F33"/>
    <w:rsid w:val="0098589A"/>
    <w:rsid w:val="00985AFA"/>
    <w:rsid w:val="00986037"/>
    <w:rsid w:val="0098715D"/>
    <w:rsid w:val="0099154E"/>
    <w:rsid w:val="00992048"/>
    <w:rsid w:val="00993E94"/>
    <w:rsid w:val="0099649C"/>
    <w:rsid w:val="0099689C"/>
    <w:rsid w:val="00997387"/>
    <w:rsid w:val="009A03B0"/>
    <w:rsid w:val="009A1D8C"/>
    <w:rsid w:val="009A21D5"/>
    <w:rsid w:val="009A389D"/>
    <w:rsid w:val="009A445F"/>
    <w:rsid w:val="009A6867"/>
    <w:rsid w:val="009A7592"/>
    <w:rsid w:val="009B1DC1"/>
    <w:rsid w:val="009B455E"/>
    <w:rsid w:val="009B4891"/>
    <w:rsid w:val="009B509B"/>
    <w:rsid w:val="009B750A"/>
    <w:rsid w:val="009C0E81"/>
    <w:rsid w:val="009C273D"/>
    <w:rsid w:val="009C3369"/>
    <w:rsid w:val="009C4CEE"/>
    <w:rsid w:val="009C5D39"/>
    <w:rsid w:val="009C6732"/>
    <w:rsid w:val="009C6A53"/>
    <w:rsid w:val="009C7170"/>
    <w:rsid w:val="009C7A8F"/>
    <w:rsid w:val="009D0192"/>
    <w:rsid w:val="009D0A03"/>
    <w:rsid w:val="009D0F01"/>
    <w:rsid w:val="009D2340"/>
    <w:rsid w:val="009D435A"/>
    <w:rsid w:val="009D581F"/>
    <w:rsid w:val="009D5FF5"/>
    <w:rsid w:val="009D646D"/>
    <w:rsid w:val="009D65C9"/>
    <w:rsid w:val="009D6B47"/>
    <w:rsid w:val="009D71EF"/>
    <w:rsid w:val="009E6482"/>
    <w:rsid w:val="009E7409"/>
    <w:rsid w:val="009F06D5"/>
    <w:rsid w:val="009F16ED"/>
    <w:rsid w:val="009F1A04"/>
    <w:rsid w:val="009F3D4E"/>
    <w:rsid w:val="009F5227"/>
    <w:rsid w:val="009F64A8"/>
    <w:rsid w:val="00A00B7F"/>
    <w:rsid w:val="00A0122B"/>
    <w:rsid w:val="00A01BE9"/>
    <w:rsid w:val="00A01BF4"/>
    <w:rsid w:val="00A020C2"/>
    <w:rsid w:val="00A026F9"/>
    <w:rsid w:val="00A02EC4"/>
    <w:rsid w:val="00A034BB"/>
    <w:rsid w:val="00A0351A"/>
    <w:rsid w:val="00A04DC4"/>
    <w:rsid w:val="00A04DC7"/>
    <w:rsid w:val="00A0590F"/>
    <w:rsid w:val="00A1417F"/>
    <w:rsid w:val="00A14FCD"/>
    <w:rsid w:val="00A1721A"/>
    <w:rsid w:val="00A177E8"/>
    <w:rsid w:val="00A17C9B"/>
    <w:rsid w:val="00A22DAA"/>
    <w:rsid w:val="00A23286"/>
    <w:rsid w:val="00A241F9"/>
    <w:rsid w:val="00A24891"/>
    <w:rsid w:val="00A24F3C"/>
    <w:rsid w:val="00A26E90"/>
    <w:rsid w:val="00A30000"/>
    <w:rsid w:val="00A313D6"/>
    <w:rsid w:val="00A3169E"/>
    <w:rsid w:val="00A32E7C"/>
    <w:rsid w:val="00A3617D"/>
    <w:rsid w:val="00A3662B"/>
    <w:rsid w:val="00A37A90"/>
    <w:rsid w:val="00A425C5"/>
    <w:rsid w:val="00A42BF2"/>
    <w:rsid w:val="00A43861"/>
    <w:rsid w:val="00A43EDA"/>
    <w:rsid w:val="00A4433D"/>
    <w:rsid w:val="00A4732A"/>
    <w:rsid w:val="00A53AC4"/>
    <w:rsid w:val="00A545EE"/>
    <w:rsid w:val="00A569F4"/>
    <w:rsid w:val="00A57D31"/>
    <w:rsid w:val="00A604C4"/>
    <w:rsid w:val="00A606AE"/>
    <w:rsid w:val="00A60FBC"/>
    <w:rsid w:val="00A612D4"/>
    <w:rsid w:val="00A62F31"/>
    <w:rsid w:val="00A67003"/>
    <w:rsid w:val="00A67373"/>
    <w:rsid w:val="00A679B0"/>
    <w:rsid w:val="00A67A07"/>
    <w:rsid w:val="00A71A29"/>
    <w:rsid w:val="00A7305A"/>
    <w:rsid w:val="00A738E0"/>
    <w:rsid w:val="00A76902"/>
    <w:rsid w:val="00A77700"/>
    <w:rsid w:val="00A80C76"/>
    <w:rsid w:val="00A80FF4"/>
    <w:rsid w:val="00A8255D"/>
    <w:rsid w:val="00A85E03"/>
    <w:rsid w:val="00A92079"/>
    <w:rsid w:val="00A92897"/>
    <w:rsid w:val="00A94BF7"/>
    <w:rsid w:val="00A9520C"/>
    <w:rsid w:val="00AA124B"/>
    <w:rsid w:val="00AA1A2E"/>
    <w:rsid w:val="00AA267C"/>
    <w:rsid w:val="00AA467B"/>
    <w:rsid w:val="00AA4AF8"/>
    <w:rsid w:val="00AA4FEE"/>
    <w:rsid w:val="00AA663B"/>
    <w:rsid w:val="00AA7551"/>
    <w:rsid w:val="00AB0A2F"/>
    <w:rsid w:val="00AB1139"/>
    <w:rsid w:val="00AB1AC4"/>
    <w:rsid w:val="00AB393F"/>
    <w:rsid w:val="00AB3A81"/>
    <w:rsid w:val="00AB5D28"/>
    <w:rsid w:val="00AB78BD"/>
    <w:rsid w:val="00AB79FC"/>
    <w:rsid w:val="00AC0BDC"/>
    <w:rsid w:val="00AC0BF1"/>
    <w:rsid w:val="00AC44E1"/>
    <w:rsid w:val="00AC4B41"/>
    <w:rsid w:val="00AC5590"/>
    <w:rsid w:val="00AC6ACC"/>
    <w:rsid w:val="00AC6D34"/>
    <w:rsid w:val="00AC74F0"/>
    <w:rsid w:val="00AC75E5"/>
    <w:rsid w:val="00AC76F8"/>
    <w:rsid w:val="00AD33DE"/>
    <w:rsid w:val="00AD43EC"/>
    <w:rsid w:val="00AD605F"/>
    <w:rsid w:val="00AD79E4"/>
    <w:rsid w:val="00AE0D60"/>
    <w:rsid w:val="00AE1A7F"/>
    <w:rsid w:val="00AE1BEC"/>
    <w:rsid w:val="00AE1FAA"/>
    <w:rsid w:val="00AE230E"/>
    <w:rsid w:val="00AE5EC8"/>
    <w:rsid w:val="00AE771E"/>
    <w:rsid w:val="00AF0556"/>
    <w:rsid w:val="00AF5F41"/>
    <w:rsid w:val="00B0072D"/>
    <w:rsid w:val="00B01F9C"/>
    <w:rsid w:val="00B02C9B"/>
    <w:rsid w:val="00B04E09"/>
    <w:rsid w:val="00B0516E"/>
    <w:rsid w:val="00B05336"/>
    <w:rsid w:val="00B06CAA"/>
    <w:rsid w:val="00B117CA"/>
    <w:rsid w:val="00B13ABC"/>
    <w:rsid w:val="00B141BB"/>
    <w:rsid w:val="00B21D01"/>
    <w:rsid w:val="00B24020"/>
    <w:rsid w:val="00B24A6D"/>
    <w:rsid w:val="00B255C3"/>
    <w:rsid w:val="00B25DD4"/>
    <w:rsid w:val="00B306D3"/>
    <w:rsid w:val="00B34E68"/>
    <w:rsid w:val="00B35367"/>
    <w:rsid w:val="00B35A76"/>
    <w:rsid w:val="00B36E64"/>
    <w:rsid w:val="00B40FB9"/>
    <w:rsid w:val="00B443D2"/>
    <w:rsid w:val="00B45453"/>
    <w:rsid w:val="00B46C6F"/>
    <w:rsid w:val="00B471BB"/>
    <w:rsid w:val="00B509B6"/>
    <w:rsid w:val="00B513CE"/>
    <w:rsid w:val="00B517F7"/>
    <w:rsid w:val="00B53DDE"/>
    <w:rsid w:val="00B55492"/>
    <w:rsid w:val="00B5607E"/>
    <w:rsid w:val="00B630A3"/>
    <w:rsid w:val="00B63274"/>
    <w:rsid w:val="00B634E0"/>
    <w:rsid w:val="00B64277"/>
    <w:rsid w:val="00B65D78"/>
    <w:rsid w:val="00B67190"/>
    <w:rsid w:val="00B67489"/>
    <w:rsid w:val="00B70922"/>
    <w:rsid w:val="00B7185C"/>
    <w:rsid w:val="00B74D2B"/>
    <w:rsid w:val="00B77D8D"/>
    <w:rsid w:val="00B80E19"/>
    <w:rsid w:val="00B81416"/>
    <w:rsid w:val="00B818EE"/>
    <w:rsid w:val="00B839DA"/>
    <w:rsid w:val="00B85897"/>
    <w:rsid w:val="00B85B5A"/>
    <w:rsid w:val="00B85D4D"/>
    <w:rsid w:val="00B867EF"/>
    <w:rsid w:val="00B86E49"/>
    <w:rsid w:val="00B92669"/>
    <w:rsid w:val="00B92B46"/>
    <w:rsid w:val="00B9333A"/>
    <w:rsid w:val="00B94482"/>
    <w:rsid w:val="00B95210"/>
    <w:rsid w:val="00B9539A"/>
    <w:rsid w:val="00BA0589"/>
    <w:rsid w:val="00BA0DF9"/>
    <w:rsid w:val="00BA4AC9"/>
    <w:rsid w:val="00BA5195"/>
    <w:rsid w:val="00BA5A2B"/>
    <w:rsid w:val="00BC32B3"/>
    <w:rsid w:val="00BC32F3"/>
    <w:rsid w:val="00BC3F0E"/>
    <w:rsid w:val="00BC47F6"/>
    <w:rsid w:val="00BC5D21"/>
    <w:rsid w:val="00BC5EE3"/>
    <w:rsid w:val="00BD1456"/>
    <w:rsid w:val="00BD1A70"/>
    <w:rsid w:val="00BD24B4"/>
    <w:rsid w:val="00BD2AFD"/>
    <w:rsid w:val="00BD3CC3"/>
    <w:rsid w:val="00BD49EB"/>
    <w:rsid w:val="00BD79D3"/>
    <w:rsid w:val="00BD7D59"/>
    <w:rsid w:val="00BE2D2C"/>
    <w:rsid w:val="00BE31DD"/>
    <w:rsid w:val="00BE6ED2"/>
    <w:rsid w:val="00BF09B3"/>
    <w:rsid w:val="00BF1F75"/>
    <w:rsid w:val="00BF1FDD"/>
    <w:rsid w:val="00BF32C9"/>
    <w:rsid w:val="00BF3786"/>
    <w:rsid w:val="00BF442D"/>
    <w:rsid w:val="00C025AE"/>
    <w:rsid w:val="00C02D45"/>
    <w:rsid w:val="00C03DCC"/>
    <w:rsid w:val="00C0411E"/>
    <w:rsid w:val="00C061B9"/>
    <w:rsid w:val="00C07B6D"/>
    <w:rsid w:val="00C11034"/>
    <w:rsid w:val="00C12DB4"/>
    <w:rsid w:val="00C13CF3"/>
    <w:rsid w:val="00C14F64"/>
    <w:rsid w:val="00C15519"/>
    <w:rsid w:val="00C15926"/>
    <w:rsid w:val="00C17993"/>
    <w:rsid w:val="00C20DAB"/>
    <w:rsid w:val="00C238B1"/>
    <w:rsid w:val="00C263C0"/>
    <w:rsid w:val="00C263CF"/>
    <w:rsid w:val="00C26883"/>
    <w:rsid w:val="00C2779B"/>
    <w:rsid w:val="00C30B41"/>
    <w:rsid w:val="00C32201"/>
    <w:rsid w:val="00C322A6"/>
    <w:rsid w:val="00C34DBB"/>
    <w:rsid w:val="00C37B88"/>
    <w:rsid w:val="00C4032F"/>
    <w:rsid w:val="00C411E5"/>
    <w:rsid w:val="00C411ED"/>
    <w:rsid w:val="00C42132"/>
    <w:rsid w:val="00C42150"/>
    <w:rsid w:val="00C4360F"/>
    <w:rsid w:val="00C43F2B"/>
    <w:rsid w:val="00C44101"/>
    <w:rsid w:val="00C51CC3"/>
    <w:rsid w:val="00C52872"/>
    <w:rsid w:val="00C541F5"/>
    <w:rsid w:val="00C57680"/>
    <w:rsid w:val="00C609C9"/>
    <w:rsid w:val="00C6167C"/>
    <w:rsid w:val="00C6512A"/>
    <w:rsid w:val="00C673FD"/>
    <w:rsid w:val="00C71092"/>
    <w:rsid w:val="00C712B2"/>
    <w:rsid w:val="00C72215"/>
    <w:rsid w:val="00C72ED5"/>
    <w:rsid w:val="00C74234"/>
    <w:rsid w:val="00C749FB"/>
    <w:rsid w:val="00C74C23"/>
    <w:rsid w:val="00C761BE"/>
    <w:rsid w:val="00C77594"/>
    <w:rsid w:val="00C80EFD"/>
    <w:rsid w:val="00C80F71"/>
    <w:rsid w:val="00C82B1B"/>
    <w:rsid w:val="00C83EB4"/>
    <w:rsid w:val="00C84C66"/>
    <w:rsid w:val="00C86161"/>
    <w:rsid w:val="00C87ADC"/>
    <w:rsid w:val="00C87CA7"/>
    <w:rsid w:val="00C920BD"/>
    <w:rsid w:val="00C939CF"/>
    <w:rsid w:val="00C95AEF"/>
    <w:rsid w:val="00C95BF1"/>
    <w:rsid w:val="00CA08F5"/>
    <w:rsid w:val="00CA0CB8"/>
    <w:rsid w:val="00CA1B01"/>
    <w:rsid w:val="00CA26F2"/>
    <w:rsid w:val="00CA2812"/>
    <w:rsid w:val="00CA3B50"/>
    <w:rsid w:val="00CA48A3"/>
    <w:rsid w:val="00CA5234"/>
    <w:rsid w:val="00CA5661"/>
    <w:rsid w:val="00CA728C"/>
    <w:rsid w:val="00CA741E"/>
    <w:rsid w:val="00CB19A2"/>
    <w:rsid w:val="00CB2963"/>
    <w:rsid w:val="00CB31C8"/>
    <w:rsid w:val="00CB3882"/>
    <w:rsid w:val="00CB443C"/>
    <w:rsid w:val="00CB45CB"/>
    <w:rsid w:val="00CB5355"/>
    <w:rsid w:val="00CB5873"/>
    <w:rsid w:val="00CB5E6F"/>
    <w:rsid w:val="00CC0535"/>
    <w:rsid w:val="00CC2BC5"/>
    <w:rsid w:val="00CC346C"/>
    <w:rsid w:val="00CC3814"/>
    <w:rsid w:val="00CC3867"/>
    <w:rsid w:val="00CC3A7D"/>
    <w:rsid w:val="00CC6455"/>
    <w:rsid w:val="00CC79EB"/>
    <w:rsid w:val="00CD0757"/>
    <w:rsid w:val="00CD16C6"/>
    <w:rsid w:val="00CD4A07"/>
    <w:rsid w:val="00CD4DE5"/>
    <w:rsid w:val="00CD55AD"/>
    <w:rsid w:val="00CE0923"/>
    <w:rsid w:val="00CE16B8"/>
    <w:rsid w:val="00CE17F2"/>
    <w:rsid w:val="00CE2C93"/>
    <w:rsid w:val="00CE4B92"/>
    <w:rsid w:val="00CE6406"/>
    <w:rsid w:val="00CE7A8D"/>
    <w:rsid w:val="00CF025A"/>
    <w:rsid w:val="00CF1B5B"/>
    <w:rsid w:val="00CF4019"/>
    <w:rsid w:val="00CF60BE"/>
    <w:rsid w:val="00CF6282"/>
    <w:rsid w:val="00CF7737"/>
    <w:rsid w:val="00D0342A"/>
    <w:rsid w:val="00D06D3B"/>
    <w:rsid w:val="00D06F2D"/>
    <w:rsid w:val="00D10A43"/>
    <w:rsid w:val="00D11E52"/>
    <w:rsid w:val="00D12A96"/>
    <w:rsid w:val="00D12BB3"/>
    <w:rsid w:val="00D14A6B"/>
    <w:rsid w:val="00D15326"/>
    <w:rsid w:val="00D163D7"/>
    <w:rsid w:val="00D164FC"/>
    <w:rsid w:val="00D177E6"/>
    <w:rsid w:val="00D2324C"/>
    <w:rsid w:val="00D23BE3"/>
    <w:rsid w:val="00D244A3"/>
    <w:rsid w:val="00D249A6"/>
    <w:rsid w:val="00D25D23"/>
    <w:rsid w:val="00D27FBB"/>
    <w:rsid w:val="00D327E1"/>
    <w:rsid w:val="00D35C7D"/>
    <w:rsid w:val="00D37401"/>
    <w:rsid w:val="00D374D7"/>
    <w:rsid w:val="00D37BBE"/>
    <w:rsid w:val="00D429DC"/>
    <w:rsid w:val="00D43FA0"/>
    <w:rsid w:val="00D4402D"/>
    <w:rsid w:val="00D440F3"/>
    <w:rsid w:val="00D4466F"/>
    <w:rsid w:val="00D46579"/>
    <w:rsid w:val="00D47AB1"/>
    <w:rsid w:val="00D52354"/>
    <w:rsid w:val="00D523B9"/>
    <w:rsid w:val="00D53A6D"/>
    <w:rsid w:val="00D56B5B"/>
    <w:rsid w:val="00D57747"/>
    <w:rsid w:val="00D5784A"/>
    <w:rsid w:val="00D605B4"/>
    <w:rsid w:val="00D61932"/>
    <w:rsid w:val="00D61BDF"/>
    <w:rsid w:val="00D61D96"/>
    <w:rsid w:val="00D61ED4"/>
    <w:rsid w:val="00D623F7"/>
    <w:rsid w:val="00D6598A"/>
    <w:rsid w:val="00D65F7F"/>
    <w:rsid w:val="00D70DAC"/>
    <w:rsid w:val="00D716AC"/>
    <w:rsid w:val="00D7314C"/>
    <w:rsid w:val="00D7409D"/>
    <w:rsid w:val="00D74C23"/>
    <w:rsid w:val="00D74E93"/>
    <w:rsid w:val="00D766E6"/>
    <w:rsid w:val="00D808EC"/>
    <w:rsid w:val="00D80F6E"/>
    <w:rsid w:val="00D8179D"/>
    <w:rsid w:val="00D826FA"/>
    <w:rsid w:val="00D82DC2"/>
    <w:rsid w:val="00D8336E"/>
    <w:rsid w:val="00D834A7"/>
    <w:rsid w:val="00D85B70"/>
    <w:rsid w:val="00D861E3"/>
    <w:rsid w:val="00D8685F"/>
    <w:rsid w:val="00D86CC5"/>
    <w:rsid w:val="00D9041B"/>
    <w:rsid w:val="00D91444"/>
    <w:rsid w:val="00D92030"/>
    <w:rsid w:val="00D92DD0"/>
    <w:rsid w:val="00D93FF8"/>
    <w:rsid w:val="00D944B4"/>
    <w:rsid w:val="00DA1E10"/>
    <w:rsid w:val="00DA2229"/>
    <w:rsid w:val="00DA233C"/>
    <w:rsid w:val="00DA26B1"/>
    <w:rsid w:val="00DA2CCA"/>
    <w:rsid w:val="00DA2D03"/>
    <w:rsid w:val="00DA4824"/>
    <w:rsid w:val="00DA4DFB"/>
    <w:rsid w:val="00DA755C"/>
    <w:rsid w:val="00DB1FC0"/>
    <w:rsid w:val="00DB3105"/>
    <w:rsid w:val="00DB57CD"/>
    <w:rsid w:val="00DB7203"/>
    <w:rsid w:val="00DB7759"/>
    <w:rsid w:val="00DC0D68"/>
    <w:rsid w:val="00DC53F9"/>
    <w:rsid w:val="00DC6346"/>
    <w:rsid w:val="00DC660D"/>
    <w:rsid w:val="00DC7DB3"/>
    <w:rsid w:val="00DD0632"/>
    <w:rsid w:val="00DD3007"/>
    <w:rsid w:val="00DD33E6"/>
    <w:rsid w:val="00DD71FD"/>
    <w:rsid w:val="00DE3473"/>
    <w:rsid w:val="00DE4012"/>
    <w:rsid w:val="00DE685D"/>
    <w:rsid w:val="00DF34ED"/>
    <w:rsid w:val="00DF405F"/>
    <w:rsid w:val="00DF4C74"/>
    <w:rsid w:val="00DF4D1E"/>
    <w:rsid w:val="00DF74A7"/>
    <w:rsid w:val="00DF7A94"/>
    <w:rsid w:val="00E00EC8"/>
    <w:rsid w:val="00E034C1"/>
    <w:rsid w:val="00E0551C"/>
    <w:rsid w:val="00E05607"/>
    <w:rsid w:val="00E10190"/>
    <w:rsid w:val="00E10C3C"/>
    <w:rsid w:val="00E1180C"/>
    <w:rsid w:val="00E11881"/>
    <w:rsid w:val="00E118F2"/>
    <w:rsid w:val="00E15662"/>
    <w:rsid w:val="00E17A0B"/>
    <w:rsid w:val="00E17B5F"/>
    <w:rsid w:val="00E23087"/>
    <w:rsid w:val="00E25237"/>
    <w:rsid w:val="00E26409"/>
    <w:rsid w:val="00E26EEB"/>
    <w:rsid w:val="00E308E9"/>
    <w:rsid w:val="00E31F74"/>
    <w:rsid w:val="00E3415D"/>
    <w:rsid w:val="00E40056"/>
    <w:rsid w:val="00E41471"/>
    <w:rsid w:val="00E41EED"/>
    <w:rsid w:val="00E427BC"/>
    <w:rsid w:val="00E42B05"/>
    <w:rsid w:val="00E44AB6"/>
    <w:rsid w:val="00E50B09"/>
    <w:rsid w:val="00E51F19"/>
    <w:rsid w:val="00E55DE4"/>
    <w:rsid w:val="00E56115"/>
    <w:rsid w:val="00E572FD"/>
    <w:rsid w:val="00E57672"/>
    <w:rsid w:val="00E607AB"/>
    <w:rsid w:val="00E61788"/>
    <w:rsid w:val="00E629F5"/>
    <w:rsid w:val="00E649F9"/>
    <w:rsid w:val="00E72D79"/>
    <w:rsid w:val="00E74382"/>
    <w:rsid w:val="00E752A1"/>
    <w:rsid w:val="00E75671"/>
    <w:rsid w:val="00E76885"/>
    <w:rsid w:val="00E76CCF"/>
    <w:rsid w:val="00E83481"/>
    <w:rsid w:val="00E84471"/>
    <w:rsid w:val="00E848CF"/>
    <w:rsid w:val="00E84979"/>
    <w:rsid w:val="00E85112"/>
    <w:rsid w:val="00E86567"/>
    <w:rsid w:val="00E87265"/>
    <w:rsid w:val="00E90B0A"/>
    <w:rsid w:val="00E92CE4"/>
    <w:rsid w:val="00E9506E"/>
    <w:rsid w:val="00E97CA2"/>
    <w:rsid w:val="00EA2259"/>
    <w:rsid w:val="00EA3E60"/>
    <w:rsid w:val="00EA602A"/>
    <w:rsid w:val="00EA641A"/>
    <w:rsid w:val="00EA67F4"/>
    <w:rsid w:val="00EA6CD5"/>
    <w:rsid w:val="00EA74E7"/>
    <w:rsid w:val="00EB149C"/>
    <w:rsid w:val="00EB28EE"/>
    <w:rsid w:val="00EB7B0D"/>
    <w:rsid w:val="00EC1D76"/>
    <w:rsid w:val="00EC3673"/>
    <w:rsid w:val="00EC49DB"/>
    <w:rsid w:val="00EC4FE6"/>
    <w:rsid w:val="00EC50CF"/>
    <w:rsid w:val="00EC6E71"/>
    <w:rsid w:val="00EC6F47"/>
    <w:rsid w:val="00EC7242"/>
    <w:rsid w:val="00EE195C"/>
    <w:rsid w:val="00EE2065"/>
    <w:rsid w:val="00EE591C"/>
    <w:rsid w:val="00EE66F6"/>
    <w:rsid w:val="00EE69F8"/>
    <w:rsid w:val="00EE7B63"/>
    <w:rsid w:val="00EF151E"/>
    <w:rsid w:val="00EF2987"/>
    <w:rsid w:val="00EF3FB2"/>
    <w:rsid w:val="00EF532B"/>
    <w:rsid w:val="00EF543C"/>
    <w:rsid w:val="00EF6DCB"/>
    <w:rsid w:val="00F03499"/>
    <w:rsid w:val="00F03FB4"/>
    <w:rsid w:val="00F0423A"/>
    <w:rsid w:val="00F0517E"/>
    <w:rsid w:val="00F061C5"/>
    <w:rsid w:val="00F0630B"/>
    <w:rsid w:val="00F06660"/>
    <w:rsid w:val="00F132B1"/>
    <w:rsid w:val="00F1492D"/>
    <w:rsid w:val="00F1514D"/>
    <w:rsid w:val="00F1582B"/>
    <w:rsid w:val="00F15890"/>
    <w:rsid w:val="00F158CF"/>
    <w:rsid w:val="00F15C72"/>
    <w:rsid w:val="00F161FF"/>
    <w:rsid w:val="00F17769"/>
    <w:rsid w:val="00F1792A"/>
    <w:rsid w:val="00F17C51"/>
    <w:rsid w:val="00F20921"/>
    <w:rsid w:val="00F222BB"/>
    <w:rsid w:val="00F26F7B"/>
    <w:rsid w:val="00F27266"/>
    <w:rsid w:val="00F274CA"/>
    <w:rsid w:val="00F27986"/>
    <w:rsid w:val="00F27B5A"/>
    <w:rsid w:val="00F304B6"/>
    <w:rsid w:val="00F337CD"/>
    <w:rsid w:val="00F35324"/>
    <w:rsid w:val="00F36F59"/>
    <w:rsid w:val="00F40B49"/>
    <w:rsid w:val="00F40FCA"/>
    <w:rsid w:val="00F4220A"/>
    <w:rsid w:val="00F422C3"/>
    <w:rsid w:val="00F42824"/>
    <w:rsid w:val="00F4290F"/>
    <w:rsid w:val="00F4316C"/>
    <w:rsid w:val="00F437DE"/>
    <w:rsid w:val="00F4623C"/>
    <w:rsid w:val="00F47F1C"/>
    <w:rsid w:val="00F5260B"/>
    <w:rsid w:val="00F5273B"/>
    <w:rsid w:val="00F54EF1"/>
    <w:rsid w:val="00F55F6A"/>
    <w:rsid w:val="00F5637A"/>
    <w:rsid w:val="00F57896"/>
    <w:rsid w:val="00F63B00"/>
    <w:rsid w:val="00F73561"/>
    <w:rsid w:val="00F73F23"/>
    <w:rsid w:val="00F76B6A"/>
    <w:rsid w:val="00F82E30"/>
    <w:rsid w:val="00F8310E"/>
    <w:rsid w:val="00F84C07"/>
    <w:rsid w:val="00F854D6"/>
    <w:rsid w:val="00F862CD"/>
    <w:rsid w:val="00F86931"/>
    <w:rsid w:val="00F86CB8"/>
    <w:rsid w:val="00F86E66"/>
    <w:rsid w:val="00F873C5"/>
    <w:rsid w:val="00F9131E"/>
    <w:rsid w:val="00F919B6"/>
    <w:rsid w:val="00F91E17"/>
    <w:rsid w:val="00F931AB"/>
    <w:rsid w:val="00F93E18"/>
    <w:rsid w:val="00F93F1D"/>
    <w:rsid w:val="00F958ED"/>
    <w:rsid w:val="00F95C42"/>
    <w:rsid w:val="00F96666"/>
    <w:rsid w:val="00FA3EAB"/>
    <w:rsid w:val="00FA6670"/>
    <w:rsid w:val="00FA6E3C"/>
    <w:rsid w:val="00FA765D"/>
    <w:rsid w:val="00FB1330"/>
    <w:rsid w:val="00FC0A14"/>
    <w:rsid w:val="00FC20E5"/>
    <w:rsid w:val="00FC27DC"/>
    <w:rsid w:val="00FC2CD7"/>
    <w:rsid w:val="00FC4707"/>
    <w:rsid w:val="00FC597F"/>
    <w:rsid w:val="00FC68BC"/>
    <w:rsid w:val="00FD042E"/>
    <w:rsid w:val="00FD1197"/>
    <w:rsid w:val="00FD1413"/>
    <w:rsid w:val="00FD180C"/>
    <w:rsid w:val="00FD2272"/>
    <w:rsid w:val="00FD4897"/>
    <w:rsid w:val="00FD4D6D"/>
    <w:rsid w:val="00FD57A0"/>
    <w:rsid w:val="00FD628F"/>
    <w:rsid w:val="00FE247E"/>
    <w:rsid w:val="00FE3E87"/>
    <w:rsid w:val="00FE48A3"/>
    <w:rsid w:val="00FE59BB"/>
    <w:rsid w:val="00FE6937"/>
    <w:rsid w:val="00FE6978"/>
    <w:rsid w:val="00FF08B6"/>
    <w:rsid w:val="00FF2FA8"/>
    <w:rsid w:val="00FF3084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0F52"/>
  <w15:docId w15:val="{2EC4C837-C153-4DEE-B306-7E8F62E8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D57747"/>
    <w:pPr>
      <w:spacing w:after="210"/>
    </w:pPr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D577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57747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D5774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57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Naslovknjige">
    <w:name w:val="Book Title"/>
    <w:basedOn w:val="Privzetapisavaodstavka"/>
    <w:uiPriority w:val="33"/>
    <w:qFormat/>
    <w:rsid w:val="00D57747"/>
    <w:rPr>
      <w:b/>
      <w:bCs/>
      <w:smallCaps/>
      <w:spacing w:val="5"/>
    </w:rPr>
  </w:style>
  <w:style w:type="paragraph" w:styleId="Naslov">
    <w:name w:val="Title"/>
    <w:basedOn w:val="Navaden"/>
    <w:next w:val="Navaden"/>
    <w:link w:val="NaslovZnak"/>
    <w:uiPriority w:val="10"/>
    <w:qFormat/>
    <w:rsid w:val="00D577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D577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D57747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D57747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D57747"/>
    <w:rPr>
      <w:rFonts w:ascii="Times New Roman" w:eastAsia="MS Mincho" w:hAnsi="Times New Roman" w:cs="Times New Roman"/>
      <w:i/>
      <w:color w:val="000080"/>
      <w:sz w:val="26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D57747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D57747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D57747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D5774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D57747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D57747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D57747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D5774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D57747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D57747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D57747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D5774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D57747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D5774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D5774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D57747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D57747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D5774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D5774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D5774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D5774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D5774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D5774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D57747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D57747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D57747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D57747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D57747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D57747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D57747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customStyle="1" w:styleId="MarginNoteOuter">
    <w:name w:val="MarginNoteOuter"/>
    <w:basedOn w:val="Navaden"/>
    <w:uiPriority w:val="1"/>
    <w:qFormat/>
    <w:rsid w:val="00D57747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D57747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D57747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D57747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D57747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D577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D57747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D57747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D57747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D57747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D57747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D57747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5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57747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D57747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D57747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D57747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D57747"/>
    <w:rPr>
      <w:rFonts w:asciiTheme="majorHAnsi" w:hAnsiTheme="majorHAnsi"/>
      <w:b/>
      <w:i/>
      <w:color w:val="92D050"/>
      <w:sz w:val="26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D57747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D57747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D57747"/>
    <w:rPr>
      <w:rFonts w:asciiTheme="majorHAnsi" w:hAnsiTheme="majorHAns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D57747"/>
    <w:rPr>
      <w:vertAlign w:val="superscript"/>
    </w:rPr>
  </w:style>
  <w:style w:type="character" w:customStyle="1" w:styleId="teiquote">
    <w:name w:val="tei:quote"/>
    <w:basedOn w:val="teiq"/>
    <w:qFormat/>
    <w:rsid w:val="00D57747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D57747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D57747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D57747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D57747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D57747"/>
  </w:style>
  <w:style w:type="paragraph" w:customStyle="1" w:styleId="Vsebinatabele">
    <w:name w:val="Vsebina tabele"/>
    <w:basedOn w:val="Navaden"/>
    <w:rsid w:val="00D57747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D57747"/>
  </w:style>
  <w:style w:type="character" w:customStyle="1" w:styleId="teilgZnak">
    <w:name w:val="tei:lg Znak"/>
    <w:basedOn w:val="Privzetapisavaodstavka"/>
    <w:link w:val="teilg"/>
    <w:uiPriority w:val="99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Besedilooznabemesta">
    <w:name w:val="Placeholder Text"/>
    <w:basedOn w:val="Privzetapisavaodstavka"/>
    <w:uiPriority w:val="99"/>
    <w:semiHidden/>
    <w:rsid w:val="00D57747"/>
    <w:rPr>
      <w:color w:val="808080"/>
    </w:rPr>
  </w:style>
  <w:style w:type="character" w:styleId="SledenaHiperpovezava">
    <w:name w:val="FollowedHyperlink"/>
    <w:basedOn w:val="Privzetapisavaodstavka"/>
    <w:uiPriority w:val="99"/>
    <w:semiHidden/>
    <w:unhideWhenUsed/>
    <w:rsid w:val="00D57747"/>
    <w:rPr>
      <w:color w:val="800080" w:themeColor="followedHyperlink"/>
      <w:u w:val="single"/>
    </w:rPr>
  </w:style>
  <w:style w:type="paragraph" w:customStyle="1" w:styleId="teiclosure">
    <w:name w:val="tei:closure"/>
    <w:basedOn w:val="Navaden"/>
    <w:qFormat/>
    <w:rsid w:val="00CC2BC5"/>
    <w:rPr>
      <w:color w:val="9BBB59" w:themeColor="accent3"/>
    </w:rPr>
  </w:style>
  <w:style w:type="paragraph" w:customStyle="1" w:styleId="teiab">
    <w:name w:val="tei:ab"/>
    <w:basedOn w:val="Navaden"/>
    <w:qFormat/>
    <w:rsid w:val="00CA2812"/>
    <w:rPr>
      <w:color w:val="F79646" w:themeColor="accent6"/>
    </w:rPr>
  </w:style>
  <w:style w:type="character" w:styleId="Pripombasklic">
    <w:name w:val="annotation reference"/>
    <w:basedOn w:val="Privzetapisavaodstavka"/>
    <w:uiPriority w:val="99"/>
    <w:semiHidden/>
    <w:unhideWhenUsed/>
    <w:rsid w:val="00200D0F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200D0F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200D0F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200D0F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200D0F"/>
    <w:rPr>
      <w:rFonts w:asciiTheme="majorHAnsi" w:hAnsiTheme="majorHAnsi"/>
      <w:b/>
      <w:bCs/>
      <w:sz w:val="20"/>
      <w:szCs w:val="20"/>
    </w:rPr>
  </w:style>
  <w:style w:type="paragraph" w:styleId="Glava">
    <w:name w:val="header"/>
    <w:basedOn w:val="Navaden"/>
    <w:link w:val="GlavaZnak"/>
    <w:uiPriority w:val="99"/>
    <w:unhideWhenUsed/>
    <w:rsid w:val="008B7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8B750A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8B7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8B750A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540490"/>
    <w:rPr>
      <w:color w:val="9BBB59" w:themeColor="accent3"/>
    </w:rPr>
  </w:style>
  <w:style w:type="paragraph" w:styleId="Seznam">
    <w:name w:val="List"/>
    <w:basedOn w:val="Navaden"/>
    <w:uiPriority w:val="99"/>
    <w:unhideWhenUsed/>
    <w:rsid w:val="00A3169E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3C405-4CB6-495B-9B0A-0E1CC6E3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247</Pages>
  <Words>34895</Words>
  <Characters>198906</Characters>
  <Application>Microsoft Office Word</Application>
  <DocSecurity>0</DocSecurity>
  <Lines>1657</Lines>
  <Paragraphs>466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Nina Ditmajer</cp:lastModifiedBy>
  <cp:revision>8</cp:revision>
  <dcterms:created xsi:type="dcterms:W3CDTF">2023-01-23T18:38:00Z</dcterms:created>
  <dcterms:modified xsi:type="dcterms:W3CDTF">2023-10-27T10:35:00Z</dcterms:modified>
</cp:coreProperties>
</file>