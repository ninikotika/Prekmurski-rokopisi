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744CE" w14:textId="6D04E77D" w:rsidR="00844CC6" w:rsidRDefault="00844CC6" w:rsidP="00844CC6">
      <w:r>
        <w:t>/001r/</w:t>
      </w:r>
    </w:p>
    <w:p w14:paraId="3B0DFAB2" w14:textId="68E3D5E3" w:rsidR="006661D1" w:rsidRDefault="000E6F56" w:rsidP="006E1268">
      <w:ins w:id="0" w:author="Nina Ditmajer" w:date="2022-02-18T10:53:00Z">
        <w:r w:rsidRPr="00D343AD">
          <w:rPr>
            <w:rStyle w:val="teiunclear"/>
            <w:rPrChange w:id="1" w:author="Nina Ditmajer" w:date="2022-02-18T11:03:00Z">
              <w:rPr/>
            </w:rPrChange>
          </w:rPr>
          <w:t>Co</w:t>
        </w:r>
      </w:ins>
      <w:del w:id="2" w:author="Nina Ditmajer" w:date="2022-02-18T10:53:00Z">
        <w:r w:rsidR="006E1268" w:rsidRPr="00D343AD" w:rsidDel="000E6F56">
          <w:rPr>
            <w:rStyle w:val="teiunclear"/>
            <w:rPrChange w:id="3" w:author="Nina Ditmajer" w:date="2022-02-18T11:03:00Z">
              <w:rPr/>
            </w:rPrChange>
          </w:rPr>
          <w:delText>G</w:delText>
        </w:r>
      </w:del>
      <w:r w:rsidR="006E1268" w:rsidRPr="00D343AD">
        <w:rPr>
          <w:rStyle w:val="teiunclear"/>
          <w:rPrChange w:id="4" w:author="Nina Ditmajer" w:date="2022-02-18T11:03:00Z">
            <w:rPr/>
          </w:rPrChange>
        </w:rPr>
        <w:t>n</w:t>
      </w:r>
      <w:ins w:id="5" w:author="Nina Ditmajer" w:date="2022-02-18T10:53:00Z">
        <w:r>
          <w:t>ci</w:t>
        </w:r>
      </w:ins>
      <w:del w:id="6" w:author="Nina Ditmajer" w:date="2022-02-18T10:53:00Z">
        <w:r w:rsidR="006E1268" w:rsidDel="000E6F56">
          <w:delText>u</w:delText>
        </w:r>
      </w:del>
      <w:ins w:id="7" w:author="Nina Ditmajer" w:date="2021-12-27T10:33:00Z">
        <w:r>
          <w:t>s</w:t>
        </w:r>
      </w:ins>
      <w:del w:id="8" w:author="Nina Ditmajer" w:date="2021-12-27T10:33:00Z">
        <w:r w:rsidR="006E1268" w:rsidDel="00AB2157">
          <w:delText>s</w:delText>
        </w:r>
      </w:del>
      <w:r w:rsidR="006E1268">
        <w:t>ibus pr</w:t>
      </w:r>
      <w:del w:id="9" w:author="Nina Ditmajer" w:date="2021-12-27T10:33:00Z">
        <w:r w:rsidR="006E1268" w:rsidDel="00AB2157">
          <w:delText>i</w:delText>
        </w:r>
      </w:del>
      <w:r w:rsidR="006E1268">
        <w:t>opris compar</w:t>
      </w:r>
      <w:ins w:id="10" w:author="Nina Ditmajer" w:date="2022-02-18T10:54:00Z">
        <w:r>
          <w:t>e</w:t>
        </w:r>
        <w:r w:rsidRPr="00D343AD">
          <w:rPr>
            <w:rStyle w:val="teiunclear"/>
            <w:rPrChange w:id="11" w:author="Nina Ditmajer" w:date="2022-02-18T11:03:00Z">
              <w:rPr/>
            </w:rPrChange>
          </w:rPr>
          <w:t>bat</w:t>
        </w:r>
        <w:r>
          <w:t xml:space="preserve"> </w:t>
        </w:r>
        <w:r w:rsidRPr="00D343AD">
          <w:rPr>
            <w:rStyle w:val="teiunclear"/>
            <w:rPrChange w:id="12" w:author="Nina Ditmajer" w:date="2022-02-18T11:03:00Z">
              <w:rPr/>
            </w:rPrChange>
          </w:rPr>
          <w:t>ſibi</w:t>
        </w:r>
      </w:ins>
      <w:del w:id="13" w:author="Nina Ditmajer" w:date="2022-02-18T10:54:00Z">
        <w:r w:rsidR="006E1268" w:rsidRPr="00D343AD" w:rsidDel="000E6F56">
          <w:rPr>
            <w:rStyle w:val="teiunclear"/>
            <w:rPrChange w:id="14" w:author="Nina Ditmajer" w:date="2022-02-18T11:03:00Z">
              <w:rPr/>
            </w:rPrChange>
          </w:rPr>
          <w:delText xml:space="preserve">azi </w:delText>
        </w:r>
        <w:r w:rsidR="006E1268" w:rsidRPr="00D343AD" w:rsidDel="000E6F56">
          <w:rPr>
            <w:rStyle w:val="teiunclear"/>
            <w:rPrChange w:id="15" w:author="Nina Ditmajer" w:date="2022-02-18T11:03:00Z">
              <w:rPr>
                <w:rStyle w:val="teigap"/>
              </w:rPr>
            </w:rPrChange>
          </w:rPr>
          <w:delText>???</w:delText>
        </w:r>
      </w:del>
      <w:r w:rsidR="006E1268" w:rsidRPr="00D343AD">
        <w:rPr>
          <w:rStyle w:val="teiunclear"/>
          <w:rPrChange w:id="16" w:author="Nina Ditmajer" w:date="2022-02-18T11:03:00Z">
            <w:rPr/>
          </w:rPrChange>
        </w:rPr>
        <w:br/>
      </w:r>
      <w:ins w:id="17" w:author="Nina Ditmajer" w:date="2022-02-18T10:54:00Z">
        <w:r>
          <w:t>h</w:t>
        </w:r>
      </w:ins>
      <w:del w:id="18" w:author="Nina Ditmajer" w:date="2022-02-18T10:54:00Z">
        <w:r w:rsidR="006E1268" w:rsidDel="000E6F56">
          <w:delText>S</w:delText>
        </w:r>
      </w:del>
      <w:r w:rsidR="006E1268">
        <w:t>un</w:t>
      </w:r>
      <w:ins w:id="19" w:author="Nina Ditmajer" w:date="2022-02-18T10:55:00Z">
        <w:r>
          <w:t>c</w:t>
        </w:r>
      </w:ins>
      <w:del w:id="20" w:author="Nina Ditmajer" w:date="2022-02-18T10:55:00Z">
        <w:r w:rsidR="006E1268" w:rsidDel="000E6F56">
          <w:delText>e</w:delText>
        </w:r>
      </w:del>
      <w:r w:rsidR="006E1268">
        <w:t xml:space="preserve"> </w:t>
      </w:r>
      <w:ins w:id="21" w:author="Nina Ditmajer" w:date="2022-02-18T10:55:00Z">
        <w:r>
          <w:t>L</w:t>
        </w:r>
      </w:ins>
      <w:del w:id="22" w:author="Nina Ditmajer" w:date="2022-02-18T10:55:00Z">
        <w:r w:rsidR="006E1268" w:rsidDel="000E6F56">
          <w:delText>l</w:delText>
        </w:r>
      </w:del>
      <w:r w:rsidR="006E1268">
        <w:t>ibr</w:t>
      </w:r>
      <w:ins w:id="23" w:author="Nina Ditmajer" w:date="2021-12-27T10:34:00Z">
        <w:r w:rsidR="00AB2157">
          <w:t>u</w:t>
        </w:r>
      </w:ins>
      <w:del w:id="24" w:author="Nina Ditmajer" w:date="2021-12-27T10:34:00Z">
        <w:r w:rsidR="006E1268" w:rsidDel="00AB2157">
          <w:delText>a</w:delText>
        </w:r>
      </w:del>
      <w:ins w:id="25" w:author="Nina Ditmajer" w:date="2021-12-27T10:34:00Z">
        <w:r w:rsidR="00AB2157">
          <w:t>m</w:t>
        </w:r>
      </w:ins>
      <w:del w:id="26" w:author="Nina Ditmajer" w:date="2021-12-27T10:34:00Z">
        <w:r w:rsidR="006E1268" w:rsidDel="00AB2157">
          <w:delText>ni</w:delText>
        </w:r>
      </w:del>
      <w:r w:rsidR="006E1268">
        <w:t xml:space="preserve"> </w:t>
      </w:r>
      <w:ins w:id="27" w:author="Nina Ditmajer" w:date="2022-02-18T10:55:00Z">
        <w:r>
          <w:t>S</w:t>
        </w:r>
      </w:ins>
      <w:del w:id="28" w:author="Nina Ditmajer" w:date="2022-02-18T10:55:00Z">
        <w:r w:rsidR="006E1268" w:rsidRPr="000D2793" w:rsidDel="000E6F56">
          <w:delText>ſ</w:delText>
        </w:r>
      </w:del>
      <w:r w:rsidR="006E1268">
        <w:t>tephani</w:t>
      </w:r>
      <w:ins w:id="29" w:author="Nina Ditmajer" w:date="2022-02-18T10:55:00Z">
        <w:r>
          <w:rPr>
            <w:rStyle w:val="teiunclear"/>
          </w:rPr>
          <w:t xml:space="preserve"> Lapota</w:t>
        </w:r>
      </w:ins>
      <w:del w:id="30" w:author="Nina Ditmajer" w:date="2022-02-18T10:55:00Z">
        <w:r w:rsidR="006E1268" w:rsidDel="000E6F56">
          <w:delText xml:space="preserve"> </w:delText>
        </w:r>
        <w:r w:rsidR="006E1268" w:rsidRPr="006E1268" w:rsidDel="000E6F56">
          <w:rPr>
            <w:rStyle w:val="teiunclear"/>
          </w:rPr>
          <w:delText>lepraſx</w:delText>
        </w:r>
      </w:del>
      <w:r w:rsidR="006E1268">
        <w:rPr>
          <w:rStyle w:val="teiunclear"/>
        </w:rPr>
        <w:br/>
      </w:r>
      <w:r w:rsidR="006E1268">
        <w:t>Die 15</w:t>
      </w:r>
      <w:ins w:id="31" w:author="Nina Ditmajer" w:date="2022-02-18T10:56:00Z">
        <w:r>
          <w:t>a</w:t>
        </w:r>
      </w:ins>
      <w:del w:id="32" w:author="Nina Ditmajer" w:date="2021-12-27T10:35:00Z">
        <w:r w:rsidR="006E1268" w:rsidDel="00AB2157">
          <w:delText>9</w:delText>
        </w:r>
      </w:del>
      <w:ins w:id="33" w:author="Nina Ditmajer" w:date="2021-12-27T10:35:00Z">
        <w:r w:rsidR="00AB2157">
          <w:t xml:space="preserve"> </w:t>
        </w:r>
      </w:ins>
      <w:r w:rsidR="006E1268" w:rsidRPr="000E6F56">
        <w:rPr>
          <w:rStyle w:val="teiabbr"/>
          <w:rPrChange w:id="34" w:author="Nina Ditmajer" w:date="2022-02-18T11:00:00Z">
            <w:rPr/>
          </w:rPrChange>
        </w:rPr>
        <w:t>8</w:t>
      </w:r>
      <w:del w:id="35" w:author="Nina Ditmajer" w:date="2021-12-27T10:35:00Z">
        <w:r w:rsidR="006E1268" w:rsidRPr="000E6F56" w:rsidDel="00AB2157">
          <w:rPr>
            <w:rStyle w:val="teiabbr"/>
            <w:rPrChange w:id="36" w:author="Nina Ditmajer" w:date="2022-02-18T11:00:00Z">
              <w:rPr/>
            </w:rPrChange>
          </w:rPr>
          <w:delText xml:space="preserve"> </w:delText>
        </w:r>
      </w:del>
      <w:r w:rsidR="006E1268" w:rsidRPr="000E6F56">
        <w:rPr>
          <w:rStyle w:val="teiabbr"/>
          <w:rPrChange w:id="37" w:author="Nina Ditmajer" w:date="2022-02-18T11:00:00Z">
            <w:rPr/>
          </w:rPrChange>
        </w:rPr>
        <w:t>b</w:t>
      </w:r>
      <w:ins w:id="38" w:author="Nina Ditmajer" w:date="2021-12-27T10:35:00Z">
        <w:r w:rsidR="00AB2157" w:rsidRPr="000E6F56">
          <w:rPr>
            <w:rStyle w:val="teiabbr"/>
            <w:rPrChange w:id="39" w:author="Nina Ditmajer" w:date="2022-02-18T11:00:00Z">
              <w:rPr/>
            </w:rPrChange>
          </w:rPr>
          <w:t>r</w:t>
        </w:r>
      </w:ins>
      <w:ins w:id="40" w:author="Nina Ditmajer" w:date="2022-02-18T10:56:00Z">
        <w:r w:rsidRPr="000E6F56">
          <w:rPr>
            <w:rStyle w:val="teiabbr"/>
            <w:rPrChange w:id="41" w:author="Nina Ditmajer" w:date="2022-02-18T11:00:00Z">
              <w:rPr/>
            </w:rPrChange>
          </w:rPr>
          <w:t>i</w:t>
        </w:r>
      </w:ins>
      <w:ins w:id="42" w:author="Nina Ditmajer" w:date="2021-12-27T10:34:00Z">
        <w:r w:rsidR="00AB2157" w:rsidRPr="000E6F56">
          <w:rPr>
            <w:rStyle w:val="teiabbr"/>
            <w:rPrChange w:id="43" w:author="Nina Ditmajer" w:date="2022-02-18T11:00:00Z">
              <w:rPr/>
            </w:rPrChange>
          </w:rPr>
          <w:t>s</w:t>
        </w:r>
      </w:ins>
      <w:del w:id="44" w:author="Nina Ditmajer" w:date="2021-12-27T10:34:00Z">
        <w:r w:rsidR="006E1268" w:rsidDel="00AB2157">
          <w:delText>y</w:delText>
        </w:r>
      </w:del>
      <w:del w:id="45" w:author="Nina Ditmajer" w:date="2022-02-18T10:56:00Z">
        <w:r w:rsidR="006E1268" w:rsidDel="000E6F56">
          <w:delText>.</w:delText>
        </w:r>
      </w:del>
      <w:r w:rsidR="006E1268">
        <w:t xml:space="preserve"> </w:t>
      </w:r>
      <w:ins w:id="46" w:author="Nina Ditmajer" w:date="2021-12-27T10:35:00Z">
        <w:r w:rsidR="00AB2157" w:rsidRPr="000E6F56">
          <w:rPr>
            <w:rStyle w:val="teiabbr"/>
            <w:rPrChange w:id="47" w:author="Nina Ditmajer" w:date="2022-02-18T11:00:00Z">
              <w:rPr/>
            </w:rPrChange>
          </w:rPr>
          <w:t>a</w:t>
        </w:r>
      </w:ins>
      <w:del w:id="48" w:author="Nina Ditmajer" w:date="2021-12-27T10:35:00Z">
        <w:r w:rsidR="006E1268" w:rsidRPr="000E6F56" w:rsidDel="00AB2157">
          <w:rPr>
            <w:rStyle w:val="teiabbr"/>
            <w:rPrChange w:id="49" w:author="Nina Ditmajer" w:date="2022-02-18T11:00:00Z">
              <w:rPr/>
            </w:rPrChange>
          </w:rPr>
          <w:delText>A</w:delText>
        </w:r>
      </w:del>
      <w:r w:rsidR="006E1268" w:rsidRPr="000E6F56">
        <w:rPr>
          <w:rStyle w:val="teiabbr"/>
          <w:rPrChange w:id="50" w:author="Nina Ditmajer" w:date="2022-02-18T11:00:00Z">
            <w:rPr/>
          </w:rPrChange>
        </w:rPr>
        <w:t>n</w:t>
      </w:r>
      <w:ins w:id="51" w:author="Nina Ditmajer" w:date="2021-12-27T10:35:00Z">
        <w:r w:rsidR="00AB2157" w:rsidRPr="000E6F56">
          <w:rPr>
            <w:rStyle w:val="teiabbr"/>
            <w:rPrChange w:id="52" w:author="Nina Ditmajer" w:date="2022-02-18T11:00:00Z">
              <w:rPr>
                <w:rFonts w:ascii="ZRCola" w:hAnsi="ZRCola" w:cs="ZRCola"/>
              </w:rPr>
            </w:rPrChange>
          </w:rPr>
          <w:t>͠</w:t>
        </w:r>
      </w:ins>
      <w:r w:rsidR="006E1268" w:rsidRPr="000E6F56">
        <w:rPr>
          <w:rStyle w:val="teiabbr"/>
          <w:rPrChange w:id="53" w:author="Nina Ditmajer" w:date="2022-02-18T11:00:00Z">
            <w:rPr/>
          </w:rPrChange>
        </w:rPr>
        <w:t>o</w:t>
      </w:r>
      <w:r w:rsidR="006E1268">
        <w:t xml:space="preserve"> 1807</w:t>
      </w:r>
      <w:r w:rsidR="006E1268">
        <w:br/>
      </w:r>
      <w:ins w:id="54" w:author="Nina Ditmajer" w:date="2021-12-27T10:36:00Z">
        <w:r w:rsidR="00AB2157">
          <w:t>C</w:t>
        </w:r>
      </w:ins>
      <w:del w:id="55" w:author="Nina Ditmajer" w:date="2021-12-27T10:36:00Z">
        <w:r w:rsidR="006E1268" w:rsidDel="00AB2157">
          <w:delText>b</w:delText>
        </w:r>
      </w:del>
      <w:r w:rsidR="006E1268">
        <w:t>ujus Simbulu</w:t>
      </w:r>
      <w:ins w:id="56" w:author="Nina Ditmajer" w:date="2022-02-18T10:56:00Z">
        <w:r>
          <w:t>m</w:t>
        </w:r>
      </w:ins>
      <w:del w:id="57" w:author="Nina Ditmajer" w:date="2022-02-18T10:56:00Z">
        <w:r w:rsidR="006E1268" w:rsidDel="000E6F56">
          <w:delText>n</w:delText>
        </w:r>
      </w:del>
      <w:r w:rsidR="006E1268">
        <w:br/>
        <w:t>Hodie mihi</w:t>
      </w:r>
      <w:r w:rsidR="006E1268">
        <w:br/>
        <w:t>Cr</w:t>
      </w:r>
      <w:ins w:id="58" w:author="Nina Ditmajer" w:date="2021-12-27T10:36:00Z">
        <w:r w:rsidR="00AB2157">
          <w:t>a</w:t>
        </w:r>
      </w:ins>
      <w:del w:id="59" w:author="Nina Ditmajer" w:date="2021-12-27T10:36:00Z">
        <w:r w:rsidR="006E1268" w:rsidDel="00AB2157">
          <w:delText>á</w:delText>
        </w:r>
      </w:del>
      <w:r w:rsidR="006E1268">
        <w:t xml:space="preserve">s </w:t>
      </w:r>
      <w:ins w:id="60" w:author="Nina Ditmajer" w:date="2021-12-27T10:36:00Z">
        <w:r w:rsidR="00AB2157">
          <w:t>t</w:t>
        </w:r>
      </w:ins>
      <w:del w:id="61" w:author="Nina Ditmajer" w:date="2021-12-27T10:36:00Z">
        <w:r w:rsidR="006E1268" w:rsidDel="00AB2157">
          <w:delText>A</w:delText>
        </w:r>
      </w:del>
      <w:r w:rsidR="006E1268">
        <w:t>ibbi.</w:t>
      </w:r>
      <w:ins w:id="62" w:author="Nina Ditmajer" w:date="2022-02-18T11:02:00Z">
        <w:r w:rsidR="00D343AD">
          <w:t xml:space="preserve"> Devora</w:t>
        </w:r>
        <w:r w:rsidR="00D343AD">
          <w:br/>
          <w:t>bit</w:t>
        </w:r>
      </w:ins>
      <w:del w:id="63" w:author="Nina Ditmajer" w:date="2022-02-18T10:57:00Z">
        <w:r w:rsidR="006E1268" w:rsidDel="000E6F56">
          <w:delText xml:space="preserve"> </w:delText>
        </w:r>
        <w:r w:rsidR="006E1268" w:rsidRPr="00214CAF" w:rsidDel="000E6F56">
          <w:rPr>
            <w:rStyle w:val="teigap"/>
          </w:rPr>
          <w:delText>???</w:delText>
        </w:r>
        <w:r w:rsidR="006E1268" w:rsidDel="000E6F56">
          <w:delText xml:space="preserve"> devor</w:delText>
        </w:r>
        <w:r w:rsidR="006E1268" w:rsidRPr="00214CAF" w:rsidDel="000E6F56">
          <w:rPr>
            <w:rStyle w:val="teigap"/>
          </w:rPr>
          <w:delText>???</w:delText>
        </w:r>
      </w:del>
      <w:r w:rsidR="006E1268">
        <w:br/>
      </w:r>
      <w:ins w:id="64" w:author="Nina Ditmajer" w:date="2022-02-18T10:57:00Z">
        <w:r w:rsidRPr="000E6F56">
          <w:rPr>
            <w:rStyle w:val="teiabbr"/>
            <w:rPrChange w:id="65" w:author="Nina Ditmajer" w:date="2022-02-18T10:59:00Z">
              <w:rPr/>
            </w:rPrChange>
          </w:rPr>
          <w:t>E</w:t>
        </w:r>
      </w:ins>
      <w:del w:id="66" w:author="Nina Ditmajer" w:date="2022-02-18T10:57:00Z">
        <w:r w:rsidR="006E1268" w:rsidRPr="000E6F56" w:rsidDel="000E6F56">
          <w:rPr>
            <w:rStyle w:val="teiabbr"/>
            <w:rPrChange w:id="67" w:author="Nina Ditmajer" w:date="2022-02-18T10:59:00Z">
              <w:rPr/>
            </w:rPrChange>
          </w:rPr>
          <w:delText>C</w:delText>
        </w:r>
      </w:del>
      <w:r w:rsidR="006E1268" w:rsidRPr="000E6F56">
        <w:rPr>
          <w:rStyle w:val="teiabbr"/>
          <w:rPrChange w:id="68" w:author="Nina Ditmajer" w:date="2022-02-18T10:59:00Z">
            <w:rPr/>
          </w:rPrChange>
        </w:rPr>
        <w:t>x</w:t>
      </w:r>
      <w:r w:rsidR="006E1268">
        <w:t xml:space="preserve"> </w:t>
      </w:r>
      <w:ins w:id="69" w:author="Nina Ditmajer" w:date="2022-02-18T10:57:00Z">
        <w:r>
          <w:t>S</w:t>
        </w:r>
      </w:ins>
      <w:del w:id="70" w:author="Nina Ditmajer" w:date="2022-02-18T10:57:00Z">
        <w:r w:rsidR="006E1268" w:rsidRPr="000D2793" w:rsidDel="000E6F56">
          <w:delText>ſ</w:delText>
        </w:r>
      </w:del>
      <w:r w:rsidR="006E1268">
        <w:t>aal</w:t>
      </w:r>
      <w:ins w:id="71" w:author="Nina Ditmajer" w:date="2021-12-27T10:37:00Z">
        <w:r w:rsidR="00AB2157" w:rsidRPr="00C51AC2">
          <w:rPr>
            <w:rStyle w:val="teiunclear"/>
            <w:rPrChange w:id="72" w:author="Nina Ditmajer" w:date="2022-02-18T11:03:00Z">
              <w:rPr/>
            </w:rPrChange>
          </w:rPr>
          <w:t>i</w:t>
        </w:r>
      </w:ins>
      <w:del w:id="73" w:author="Nina Ditmajer" w:date="2021-12-27T10:37:00Z">
        <w:r w:rsidR="006E1268" w:rsidDel="00AB2157">
          <w:delText>;</w:delText>
        </w:r>
      </w:del>
    </w:p>
    <w:p w14:paraId="12C799BF" w14:textId="69A82BC7" w:rsidR="006661D1" w:rsidRDefault="006661D1" w:rsidP="006E1268">
      <w:r w:rsidRPr="000E6F56">
        <w:rPr>
          <w:rStyle w:val="teiabbr"/>
          <w:rPrChange w:id="74" w:author="Nina Ditmajer" w:date="2022-02-18T10:59:00Z">
            <w:rPr/>
          </w:rPrChange>
        </w:rPr>
        <w:t>Complen</w:t>
      </w:r>
      <w:ins w:id="75" w:author="Nina Ditmajer" w:date="2021-12-27T10:37:00Z">
        <w:r w:rsidR="00AB2157" w:rsidRPr="000E6F56">
          <w:rPr>
            <w:rStyle w:val="teiabbr"/>
            <w:rPrChange w:id="76" w:author="Nina Ditmajer" w:date="2022-02-18T10:59:00Z">
              <w:rPr/>
            </w:rPrChange>
          </w:rPr>
          <w:t>t</w:t>
        </w:r>
      </w:ins>
      <w:del w:id="77" w:author="Nina Ditmajer" w:date="2021-12-27T10:37:00Z">
        <w:r w:rsidR="00214CAF" w:rsidRPr="000E6F56" w:rsidDel="00AB2157">
          <w:rPr>
            <w:rStyle w:val="teiabbr"/>
            <w:rPrChange w:id="78" w:author="Nina Ditmajer" w:date="2022-02-18T10:59:00Z">
              <w:rPr/>
            </w:rPrChange>
          </w:rPr>
          <w:delText>d</w:delText>
        </w:r>
      </w:del>
      <w:r w:rsidRPr="000E6F56">
        <w:rPr>
          <w:rStyle w:val="teiabbr"/>
          <w:rPrChange w:id="79" w:author="Nina Ditmajer" w:date="2022-02-18T10:59:00Z">
            <w:rPr/>
          </w:rPrChange>
        </w:rPr>
        <w:t>en</w:t>
      </w:r>
      <w:ins w:id="80" w:author="Nina Ditmajer" w:date="2022-02-18T10:58:00Z">
        <w:r w:rsidR="000E6F56" w:rsidRPr="000E6F56">
          <w:rPr>
            <w:rStyle w:val="teiabbr"/>
            <w:rPrChange w:id="81" w:author="Nina Ditmajer" w:date="2022-02-18T10:59:00Z">
              <w:rPr/>
            </w:rPrChange>
          </w:rPr>
          <w:t>t</w:t>
        </w:r>
      </w:ins>
      <w:ins w:id="82" w:author="Nina Ditmajer" w:date="2022-02-18T10:59:00Z">
        <w:r w:rsidR="000E6F56" w:rsidRPr="000E6F56">
          <w:rPr>
            <w:rStyle w:val="teiabbr"/>
            <w:rPrChange w:id="83" w:author="Nina Ditmajer" w:date="2022-02-18T10:59:00Z">
              <w:rPr/>
            </w:rPrChange>
          </w:rPr>
          <w:t>ɿ</w:t>
        </w:r>
      </w:ins>
      <w:del w:id="84" w:author="Nina Ditmajer" w:date="2022-02-18T10:58:00Z">
        <w:r w:rsidRPr="000D2793" w:rsidDel="000E6F56">
          <w:delText>ſ</w:delText>
        </w:r>
      </w:del>
      <w:del w:id="85" w:author="Nina Ditmajer" w:date="2021-12-27T10:37:00Z">
        <w:r w:rsidDel="00AB2157">
          <w:delText>z</w:delText>
        </w:r>
      </w:del>
      <w:r w:rsidR="00214CAF">
        <w:t xml:space="preserve"> Lib</w:t>
      </w:r>
      <w:ins w:id="86" w:author="Nina Ditmajer" w:date="2021-12-27T10:37:00Z">
        <w:r w:rsidR="00AB2157">
          <w:t>b</w:t>
        </w:r>
      </w:ins>
      <w:del w:id="87" w:author="Nina Ditmajer" w:date="2021-12-27T10:37:00Z">
        <w:r w:rsidR="00214CAF" w:rsidDel="00AB2157">
          <w:delText>l</w:delText>
        </w:r>
      </w:del>
      <w:r w:rsidR="00214CAF">
        <w:t>er</w:t>
      </w:r>
      <w:r w:rsidR="0039378A">
        <w:t xml:space="preserve"> C</w:t>
      </w:r>
      <w:ins w:id="88" w:author="Nina Ditmajer" w:date="2022-02-18T10:59:00Z">
        <w:r w:rsidR="000E6F56">
          <w:t>a</w:t>
        </w:r>
      </w:ins>
      <w:del w:id="89" w:author="Nina Ditmajer" w:date="2022-02-18T10:59:00Z">
        <w:r w:rsidR="0039378A" w:rsidDel="000E6F56">
          <w:delText>o</w:delText>
        </w:r>
      </w:del>
      <w:r w:rsidR="0039378A">
        <w:t>nt</w:t>
      </w:r>
      <w:ins w:id="90" w:author="Nina Ditmajer" w:date="2022-02-18T10:59:00Z">
        <w:r w:rsidR="000E6F56">
          <w:t>i</w:t>
        </w:r>
      </w:ins>
      <w:del w:id="91" w:author="Nina Ditmajer" w:date="2022-02-18T10:59:00Z">
        <w:r w:rsidR="0039378A" w:rsidDel="000E6F56">
          <w:delText>r</w:delText>
        </w:r>
      </w:del>
      <w:ins w:id="92" w:author="Nina Ditmajer" w:date="2022-02-18T10:59:00Z">
        <w:r w:rsidR="000E6F56">
          <w:t>o</w:t>
        </w:r>
      </w:ins>
      <w:del w:id="93" w:author="Nina Ditmajer" w:date="2022-02-18T10:59:00Z">
        <w:r w:rsidR="0039378A" w:rsidDel="000E6F56">
          <w:delText>a</w:delText>
        </w:r>
      </w:del>
      <w:r w:rsidR="0039378A">
        <w:t>nes</w:t>
      </w:r>
      <w:r w:rsidR="008C69EC">
        <w:br/>
        <w:t>Fernebra</w:t>
      </w:r>
      <w:ins w:id="94" w:author="Nina Ditmajer" w:date="2021-12-27T10:38:00Z">
        <w:r w:rsidR="00AB2157">
          <w:t>l</w:t>
        </w:r>
      </w:ins>
      <w:del w:id="95" w:author="Nina Ditmajer" w:date="2021-12-27T10:38:00Z">
        <w:r w:rsidR="008C69EC" w:rsidDel="00AB2157">
          <w:delText>k</w:delText>
        </w:r>
      </w:del>
      <w:r w:rsidR="008C69EC">
        <w:t xml:space="preserve">es </w:t>
      </w:r>
      <w:ins w:id="96" w:author="Nina Ditmajer" w:date="2021-12-27T10:38:00Z">
        <w:r w:rsidR="00AB2157" w:rsidRPr="00AB2157">
          <w:rPr>
            <w:rStyle w:val="teiabbr"/>
            <w:rPrChange w:id="97" w:author="Nina Ditmajer" w:date="2021-12-27T10:38:00Z">
              <w:rPr/>
            </w:rPrChange>
          </w:rPr>
          <w:t>D</w:t>
        </w:r>
      </w:ins>
      <w:del w:id="98" w:author="Nina Ditmajer" w:date="2021-12-27T10:38:00Z">
        <w:r w:rsidR="008C69EC" w:rsidRPr="00AB2157" w:rsidDel="00AB2157">
          <w:rPr>
            <w:rStyle w:val="teiabbr"/>
            <w:rPrChange w:id="99" w:author="Nina Ditmajer" w:date="2021-12-27T10:38:00Z">
              <w:rPr/>
            </w:rPrChange>
          </w:rPr>
          <w:delText>O</w:delText>
        </w:r>
      </w:del>
      <w:r w:rsidR="008C69EC" w:rsidRPr="00AB2157">
        <w:rPr>
          <w:rStyle w:val="teiabbr"/>
          <w:rPrChange w:id="100" w:author="Nina Ditmajer" w:date="2021-12-27T10:38:00Z">
            <w:rPr/>
          </w:rPrChange>
        </w:rPr>
        <w:t>ni</w:t>
      </w:r>
      <w:r w:rsidR="008C69EC">
        <w:t xml:space="preserve"> Chri</w:t>
      </w:r>
      <w:r w:rsidR="008C69EC" w:rsidRPr="000D2793">
        <w:t>ſ</w:t>
      </w:r>
      <w:r w:rsidR="008C69EC">
        <w:t>ti</w:t>
      </w:r>
      <w:r w:rsidR="00D85B81">
        <w:br/>
      </w:r>
      <w:ins w:id="101" w:author="Nina Ditmajer" w:date="2021-12-27T10:38:00Z">
        <w:r w:rsidR="00AB2157" w:rsidRPr="00AB2157">
          <w:rPr>
            <w:rStyle w:val="teidel"/>
            <w:rPrChange w:id="102" w:author="Nina Ditmajer" w:date="2021-12-27T10:38:00Z">
              <w:rPr/>
            </w:rPrChange>
          </w:rPr>
          <w:t>181</w:t>
        </w:r>
        <w:r w:rsidR="00AB2157">
          <w:t xml:space="preserve"> </w:t>
        </w:r>
      </w:ins>
      <w:r w:rsidR="00D85B81">
        <w:t>1820</w:t>
      </w:r>
    </w:p>
    <w:p w14:paraId="3047C144" w14:textId="4366A4E9" w:rsidR="00EA53CA" w:rsidRDefault="00EA53CA" w:rsidP="006E1268">
      <w:r>
        <w:t>Horvat</w:t>
      </w:r>
      <w:r>
        <w:br/>
      </w:r>
      <w:r w:rsidR="005B58A3" w:rsidRPr="00DF3D3A">
        <w:rPr>
          <w:rStyle w:val="teiunclear"/>
        </w:rPr>
        <w:t>Feren</w:t>
      </w:r>
      <w:ins w:id="103" w:author="Nina Ditmajer" w:date="2021-12-27T10:39:00Z">
        <w:r w:rsidR="00AB2157">
          <w:rPr>
            <w:rStyle w:val="teiunclear"/>
            <w:rFonts w:ascii="ZRCola" w:hAnsi="ZRCola" w:cs="ZRCola"/>
          </w:rPr>
          <w:t>ſ</w:t>
        </w:r>
        <w:r w:rsidR="00AB2157">
          <w:rPr>
            <w:rStyle w:val="teiunclear"/>
          </w:rPr>
          <w:t>z</w:t>
        </w:r>
      </w:ins>
      <w:del w:id="104" w:author="Nina Ditmajer" w:date="2021-12-27T10:39:00Z">
        <w:r w:rsidR="005B58A3" w:rsidRPr="00DF3D3A" w:rsidDel="00AB2157">
          <w:rPr>
            <w:rStyle w:val="teiunclear"/>
          </w:rPr>
          <w:delText>H</w:delText>
        </w:r>
      </w:del>
    </w:p>
    <w:p w14:paraId="018732B1" w14:textId="77777777" w:rsidR="006E1268" w:rsidRDefault="006E1268" w:rsidP="006E1268">
      <w:pPr>
        <w:pStyle w:val="teifwPageNum"/>
      </w:pPr>
    </w:p>
    <w:p w14:paraId="5755044D" w14:textId="77777777" w:rsidR="00844CC6" w:rsidRDefault="00844CC6">
      <w:r>
        <w:br w:type="page"/>
      </w:r>
    </w:p>
    <w:p w14:paraId="7392E8D1" w14:textId="3B8B191B" w:rsidR="00844CC6" w:rsidRDefault="00844CC6" w:rsidP="00844CC6">
      <w:r>
        <w:lastRenderedPageBreak/>
        <w:t>/001v/</w:t>
      </w:r>
    </w:p>
    <w:p w14:paraId="24EE7D12" w14:textId="3FEDFA88" w:rsidR="00DF3D3A" w:rsidRDefault="00DF3D3A" w:rsidP="00844CC6">
      <w:r>
        <w:t>Sali Bala</w:t>
      </w:r>
      <w:ins w:id="105" w:author="Nina Ditmajer" w:date="2021-12-27T10:42:00Z">
        <w:r w:rsidR="00567765">
          <w:t>z</w:t>
        </w:r>
      </w:ins>
      <w:del w:id="106" w:author="Nina Ditmajer" w:date="2021-12-27T10:42:00Z">
        <w:r w:rsidDel="00567765">
          <w:delText>u</w:delText>
        </w:r>
      </w:del>
    </w:p>
    <w:p w14:paraId="1EB5C8B4" w14:textId="4FEA0E56" w:rsidR="00DF3D3A" w:rsidRDefault="00DF3D3A" w:rsidP="00844CC6">
      <w:r>
        <w:t>Sali</w:t>
      </w:r>
    </w:p>
    <w:p w14:paraId="6134CBBD" w14:textId="405EF34B" w:rsidR="00DF3D3A" w:rsidRDefault="00DF3D3A" w:rsidP="00844CC6">
      <w:r>
        <w:t>Vagok mid</w:t>
      </w:r>
    </w:p>
    <w:p w14:paraId="5040827F" w14:textId="77777777" w:rsidR="00844CC6" w:rsidRDefault="00844CC6">
      <w:r>
        <w:br w:type="page"/>
      </w:r>
    </w:p>
    <w:p w14:paraId="4D9A55FD" w14:textId="144C7A8F" w:rsidR="00844CC6" w:rsidRDefault="00844CC6" w:rsidP="00844CC6">
      <w:r>
        <w:lastRenderedPageBreak/>
        <w:t>/002r/</w:t>
      </w:r>
    </w:p>
    <w:p w14:paraId="332985FC" w14:textId="27B0FC77" w:rsidR="002F562E" w:rsidRDefault="002F562E" w:rsidP="002F562E">
      <w:pPr>
        <w:pStyle w:val="Naslov2"/>
      </w:pPr>
      <w:r>
        <w:t>Ora</w:t>
      </w:r>
      <w:del w:id="107" w:author="Nina Ditmajer" w:date="2021-12-27T10:54:00Z">
        <w:r w:rsidDel="00A42CA1">
          <w:delText>o</w:delText>
        </w:r>
      </w:del>
      <w:r>
        <w:t xml:space="preserve"> a</w:t>
      </w:r>
      <w:ins w:id="108" w:author="Nina Ditmajer" w:date="2021-12-27T10:44:00Z">
        <w:r w:rsidR="00567765">
          <w:t>n</w:t>
        </w:r>
      </w:ins>
      <w:del w:id="109" w:author="Nina Ditmajer" w:date="2021-12-27T10:44:00Z">
        <w:r w:rsidDel="00567765">
          <w:delText>u</w:delText>
        </w:r>
      </w:del>
      <w:r>
        <w:t>te</w:t>
      </w:r>
      <w:del w:id="110" w:author="Nina Ditmajer" w:date="2021-12-27T10:44:00Z">
        <w:r w:rsidDel="00567765">
          <w:delText>.</w:delText>
        </w:r>
      </w:del>
      <w:r>
        <w:t xml:space="preserve"> Prandium.</w:t>
      </w:r>
    </w:p>
    <w:p w14:paraId="1FBCB28A" w14:textId="57C312C9" w:rsidR="00AC7985" w:rsidDel="00E7272A" w:rsidRDefault="00A42CA1" w:rsidP="002E4576">
      <w:pPr>
        <w:pStyle w:val="teiab"/>
        <w:rPr>
          <w:del w:id="111" w:author="Nina Ditmajer" w:date="2021-12-27T10:59:00Z"/>
        </w:rPr>
      </w:pPr>
      <w:ins w:id="112" w:author="Nina Ditmajer" w:date="2021-12-27T10:55:00Z">
        <w:r>
          <w:t>V</w:t>
        </w:r>
      </w:ins>
      <w:del w:id="113" w:author="Nina Ditmajer" w:date="2021-12-27T10:55:00Z">
        <w:r w:rsidR="00C3462B" w:rsidRPr="000D2793" w:rsidDel="00A42CA1">
          <w:delText>ſ</w:delText>
        </w:r>
      </w:del>
      <w:r w:rsidR="00C3462B" w:rsidRPr="000D2793">
        <w:t>ſ</w:t>
      </w:r>
      <w:r w:rsidR="00C3462B">
        <w:t>z</w:t>
      </w:r>
      <w:del w:id="114" w:author="Nina Ditmajer" w:date="2021-12-27T10:55:00Z">
        <w:r w:rsidR="00C3462B" w:rsidDel="00A42CA1">
          <w:delText>t</w:delText>
        </w:r>
      </w:del>
      <w:r w:rsidR="00C3462B">
        <w:t xml:space="preserve">ei </w:t>
      </w:r>
      <w:r w:rsidR="00C3462B" w:rsidRPr="000D2793">
        <w:t>ſ</w:t>
      </w:r>
      <w:r w:rsidR="00C3462B">
        <w:t>ztvári Oc</w:t>
      </w:r>
      <w:r w:rsidR="00C3462B" w:rsidRPr="000D2793">
        <w:t>ſ</w:t>
      </w:r>
      <w:r w:rsidR="00C3462B">
        <w:t>i, Bóze na Tébe gl</w:t>
      </w:r>
      <w:ins w:id="115" w:author="Nina Ditmajer" w:date="2021-12-27T10:55:00Z">
        <w:r>
          <w:t>é</w:t>
        </w:r>
      </w:ins>
      <w:del w:id="116" w:author="Nina Ditmajer" w:date="2021-12-27T10:55:00Z">
        <w:r w:rsidR="00C3462B" w:rsidDel="00A42CA1">
          <w:delText>e</w:delText>
        </w:r>
      </w:del>
      <w:r w:rsidR="00C3462B">
        <w:t>dajo v</w:t>
      </w:r>
      <w:ins w:id="117" w:author="Nina Ditmajer" w:date="2021-12-27T10:55:00Z">
        <w:r>
          <w:t>u</w:t>
        </w:r>
      </w:ins>
      <w:del w:id="118" w:author="Nina Ditmajer" w:date="2021-12-27T10:55:00Z">
        <w:r w:rsidR="00C3462B" w:rsidDel="00A42CA1">
          <w:delText>a</w:delText>
        </w:r>
      </w:del>
      <w:r w:rsidR="00C3462B">
        <w:br/>
      </w:r>
      <w:ins w:id="119" w:author="Nina Ditmajer" w:date="2021-12-27T10:56:00Z">
        <w:r w:rsidR="00E7272A">
          <w:t>T</w:t>
        </w:r>
      </w:ins>
      <w:del w:id="120" w:author="Nina Ditmajer" w:date="2021-12-27T10:56:00Z">
        <w:r w:rsidR="00C3462B" w:rsidDel="00E7272A">
          <w:delText>t</w:delText>
        </w:r>
      </w:del>
      <w:r w:rsidR="00C3462B">
        <w:t xml:space="preserve">ebi </w:t>
      </w:r>
      <w:r w:rsidR="00C3462B" w:rsidRPr="000D2793">
        <w:t>ſ</w:t>
      </w:r>
      <w:r w:rsidR="00C3462B">
        <w:t>ze vűpajo, ár ti nyim dáva</w:t>
      </w:r>
      <w:ins w:id="121" w:author="Nina Ditmajer" w:date="2021-12-27T10:56:00Z">
        <w:r w:rsidR="00E7272A">
          <w:t>s</w:t>
        </w:r>
      </w:ins>
      <w:del w:id="122" w:author="Nina Ditmajer" w:date="2021-12-27T10:56:00Z">
        <w:r w:rsidR="00C3462B" w:rsidDel="00E7272A">
          <w:delText>y</w:delText>
        </w:r>
      </w:del>
      <w:r w:rsidR="00C3462B">
        <w:t xml:space="preserve"> hráno vpo-</w:t>
      </w:r>
      <w:r w:rsidR="000B6A6C">
        <w:br/>
        <w:t>trejbnom vrejmeni, odpré</w:t>
      </w:r>
      <w:ins w:id="123" w:author="Nina Ditmajer" w:date="2021-12-27T10:57:00Z">
        <w:r w:rsidR="00E7272A">
          <w:t>s</w:t>
        </w:r>
      </w:ins>
      <w:del w:id="124" w:author="Nina Ditmajer" w:date="2021-12-27T10:57:00Z">
        <w:r w:rsidR="000B6A6C" w:rsidDel="00E7272A">
          <w:delText>j</w:delText>
        </w:r>
      </w:del>
      <w:r w:rsidR="000B6A6C">
        <w:t xml:space="preserve"> tvoje </w:t>
      </w:r>
      <w:r w:rsidR="000B6A6C" w:rsidRPr="000D2793">
        <w:t>ſ</w:t>
      </w:r>
      <w:r w:rsidR="000B6A6C">
        <w:t>zvéte</w:t>
      </w:r>
      <w:r w:rsidR="000B6A6C">
        <w:br/>
      </w:r>
      <w:r w:rsidR="000B6A6C" w:rsidRPr="000D2793">
        <w:t>ſ</w:t>
      </w:r>
      <w:r w:rsidR="000B6A6C">
        <w:t xml:space="preserve">zlatke </w:t>
      </w:r>
      <w:ins w:id="125" w:author="Nina Ditmajer" w:date="2021-12-27T10:58:00Z">
        <w:r w:rsidR="00E7272A">
          <w:t>v</w:t>
        </w:r>
      </w:ins>
      <w:del w:id="126" w:author="Nina Ditmajer" w:date="2021-12-27T10:58:00Z">
        <w:r w:rsidR="000B6A6C" w:rsidDel="00E7272A">
          <w:delText>s</w:delText>
        </w:r>
      </w:del>
      <w:r w:rsidR="00B46849">
        <w:t>uh</w:t>
      </w:r>
      <w:r w:rsidR="000B6A6C">
        <w:t>é ino</w:t>
      </w:r>
      <w:r w:rsidR="00AC7985">
        <w:t xml:space="preserve"> napuni</w:t>
      </w:r>
      <w:ins w:id="127" w:author="Nina Ditmajer" w:date="2021-12-27T10:58:00Z">
        <w:r w:rsidR="00E7272A">
          <w:t>s</w:t>
        </w:r>
      </w:ins>
      <w:r w:rsidR="00AC7985">
        <w:t xml:space="preserve"> v</w:t>
      </w:r>
      <w:r w:rsidR="00AC7985" w:rsidRPr="000D2793">
        <w:t>ſ</w:t>
      </w:r>
      <w:r w:rsidR="00AC7985">
        <w:t>zako ´zivo</w:t>
      </w:r>
      <w:ins w:id="128" w:author="Nina Ditmajer" w:date="2021-12-27T10:59:00Z">
        <w:r w:rsidR="00E7272A">
          <w:t>u</w:t>
        </w:r>
      </w:ins>
      <w:del w:id="129" w:author="Nina Ditmajer" w:date="2021-12-27T10:59:00Z">
        <w:r w:rsidR="00AC7985" w:rsidDel="00E7272A">
          <w:delText>u</w:delText>
        </w:r>
      </w:del>
      <w:ins w:id="130" w:author="Nina Ditmajer" w:date="2021-12-27T10:59:00Z">
        <w:r w:rsidR="00E7272A">
          <w:t>ej</w:t>
        </w:r>
      </w:ins>
      <w:del w:id="131" w:author="Nina Ditmajer" w:date="2021-12-27T10:59:00Z">
        <w:r w:rsidR="00AC7985" w:rsidDel="00E7272A">
          <w:delText>y</w:delText>
        </w:r>
      </w:del>
      <w:r w:rsidR="00AC7985">
        <w:t>o</w:t>
      </w:r>
      <w:r w:rsidR="00AC7985">
        <w:br/>
      </w:r>
      <w:r w:rsidR="00AC7985" w:rsidRPr="000D2793">
        <w:t>ſ</w:t>
      </w:r>
      <w:r w:rsidR="00AC7985">
        <w:t xml:space="preserve">ztvár, </w:t>
      </w:r>
      <w:r w:rsidR="00AC7985" w:rsidRPr="000D2793">
        <w:t>ſ</w:t>
      </w:r>
      <w:r w:rsidR="00AC7985">
        <w:t xml:space="preserve">ztvoim </w:t>
      </w:r>
      <w:r w:rsidR="00AC7985" w:rsidRPr="000D2793">
        <w:t>ſ</w:t>
      </w:r>
      <w:r w:rsidR="00AC7985">
        <w:t>zvetim dárom ino bla-</w:t>
      </w:r>
      <w:r w:rsidR="00AC7985">
        <w:br/>
        <w:t>go</w:t>
      </w:r>
      <w:r w:rsidR="00AC7985" w:rsidRPr="000D2793">
        <w:t>ſ</w:t>
      </w:r>
      <w:r w:rsidR="00AC7985">
        <w:t>zlovom.</w:t>
      </w:r>
      <w:ins w:id="132" w:author="Nina Ditmajer" w:date="2021-12-27T10:59:00Z">
        <w:r w:rsidR="00E7272A">
          <w:t xml:space="preserve"> </w:t>
        </w:r>
      </w:ins>
    </w:p>
    <w:p w14:paraId="35DD677E" w14:textId="77777777" w:rsidR="00AC7985" w:rsidRDefault="00AC7985">
      <w:pPr>
        <w:pStyle w:val="teiab"/>
        <w:pPrChange w:id="133" w:author="Nina Ditmajer" w:date="2021-12-27T10:59:00Z">
          <w:pPr>
            <w:pStyle w:val="teiclosure"/>
          </w:pPr>
        </w:pPrChange>
      </w:pPr>
      <w:r>
        <w:t>Amen.</w:t>
      </w:r>
    </w:p>
    <w:p w14:paraId="77B8B936" w14:textId="77777777" w:rsidR="001059DE" w:rsidRPr="00E7272A" w:rsidRDefault="00AC7985" w:rsidP="001059DE">
      <w:pPr>
        <w:pStyle w:val="Naslov2"/>
        <w:rPr>
          <w:rStyle w:val="teiabbr"/>
          <w:rPrChange w:id="134" w:author="Nina Ditmajer" w:date="2021-12-27T11:00:00Z">
            <w:rPr/>
          </w:rPrChange>
        </w:rPr>
      </w:pPr>
      <w:r>
        <w:t xml:space="preserve">Otecz nas ki </w:t>
      </w:r>
      <w:r w:rsidRPr="000D2793">
        <w:t>ſ</w:t>
      </w:r>
      <w:r>
        <w:t xml:space="preserve">zi vu </w:t>
      </w:r>
      <w:r w:rsidRPr="00E7272A">
        <w:rPr>
          <w:rStyle w:val="teiabbr"/>
          <w:rPrChange w:id="135" w:author="Nina Ditmajer" w:date="2021-12-27T11:00:00Z">
            <w:rPr/>
          </w:rPrChange>
        </w:rPr>
        <w:t>&amp;c.</w:t>
      </w:r>
    </w:p>
    <w:p w14:paraId="633465EC" w14:textId="07311DF0" w:rsidR="00835536" w:rsidDel="001612CB" w:rsidRDefault="000B152B" w:rsidP="000B152B">
      <w:pPr>
        <w:pStyle w:val="teiab"/>
        <w:rPr>
          <w:del w:id="136" w:author="Nina Ditmajer" w:date="2021-12-27T11:19:00Z"/>
        </w:rPr>
      </w:pPr>
      <w:r>
        <w:t xml:space="preserve">Oh </w:t>
      </w:r>
      <w:r w:rsidR="00DB18BA">
        <w:t>G</w:t>
      </w:r>
      <w:del w:id="137" w:author="Nina Ditmajer" w:date="2021-12-27T11:17:00Z">
        <w:r w:rsidR="00DB18BA" w:rsidDel="001612CB">
          <w:delText>o</w:delText>
        </w:r>
      </w:del>
      <w:r w:rsidR="00DB18BA" w:rsidRPr="000D2793">
        <w:t>ſ</w:t>
      </w:r>
      <w:r w:rsidR="00DB18BA">
        <w:t>zpo</w:t>
      </w:r>
      <w:ins w:id="138" w:author="Nina Ditmajer" w:date="2021-12-27T11:08:00Z">
        <w:r w:rsidR="00CE12D5" w:rsidRPr="00CE12D5">
          <w:rPr>
            <w:rStyle w:val="teidel"/>
            <w:rPrChange w:id="139" w:author="Nina Ditmajer" w:date="2021-12-27T11:09:00Z">
              <w:rPr/>
            </w:rPrChange>
          </w:rPr>
          <w:t>n</w:t>
        </w:r>
      </w:ins>
      <w:r w:rsidR="00DB18BA" w:rsidRPr="00CE12D5">
        <w:rPr>
          <w:rStyle w:val="teichoiceZnak"/>
          <w:rPrChange w:id="140" w:author="Nina Ditmajer" w:date="2021-12-27T11:09:00Z">
            <w:rPr/>
          </w:rPrChange>
        </w:rPr>
        <w:t xml:space="preserve">dine </w:t>
      </w:r>
      <w:commentRangeStart w:id="141"/>
      <w:r w:rsidR="00DB18BA" w:rsidRPr="00CE12D5">
        <w:rPr>
          <w:rStyle w:val="teichoiceZnak"/>
          <w:rPrChange w:id="142" w:author="Nina Ditmajer" w:date="2021-12-27T11:09:00Z">
            <w:rPr/>
          </w:rPrChange>
        </w:rPr>
        <w:t>Bo´ze</w:t>
      </w:r>
      <w:commentRangeEnd w:id="141"/>
      <w:r w:rsidR="00CE12D5" w:rsidRPr="00CE12D5">
        <w:rPr>
          <w:rStyle w:val="teichoiceZnak"/>
          <w:rPrChange w:id="143" w:author="Nina Ditmajer" w:date="2021-12-27T11:09:00Z">
            <w:rPr>
              <w:rStyle w:val="Pripombasklic"/>
            </w:rPr>
          </w:rPrChange>
        </w:rPr>
        <w:commentReference w:id="141"/>
      </w:r>
      <w:r w:rsidR="00B511F8">
        <w:t>, Otecz na</w:t>
      </w:r>
      <w:ins w:id="144" w:author="Nina Ditmajer" w:date="2021-12-27T11:10:00Z">
        <w:r w:rsidR="00CE12D5">
          <w:t>s</w:t>
        </w:r>
      </w:ins>
      <w:del w:id="145" w:author="Nina Ditmajer" w:date="2021-12-27T11:10:00Z">
        <w:r w:rsidR="00B511F8" w:rsidDel="00CE12D5">
          <w:delText>j</w:delText>
        </w:r>
      </w:del>
      <w:r w:rsidR="00B511F8">
        <w:t xml:space="preserve"> pre</w:t>
      </w:r>
      <w:ins w:id="146" w:author="Nina Ditmajer" w:date="2021-12-27T11:11:00Z">
        <w:r w:rsidR="00CE12D5">
          <w:t>d</w:t>
        </w:r>
      </w:ins>
      <w:del w:id="147" w:author="Nina Ditmajer" w:date="2021-12-27T11:11:00Z">
        <w:r w:rsidR="00B511F8" w:rsidDel="00CE12D5">
          <w:delText>k</w:delText>
        </w:r>
      </w:del>
      <w:ins w:id="148" w:author="Nina Ditmajer" w:date="2021-12-27T11:11:00Z">
        <w:r w:rsidR="00CE12D5">
          <w:t>ra</w:t>
        </w:r>
        <w:r w:rsidR="00CE12D5" w:rsidRPr="00CE12D5">
          <w:rPr>
            <w:rStyle w:val="teigap"/>
            <w:rPrChange w:id="149" w:author="Nina Ditmajer" w:date="2021-12-27T11:11:00Z">
              <w:rPr/>
            </w:rPrChange>
          </w:rPr>
          <w:t>???</w:t>
        </w:r>
      </w:ins>
      <w:del w:id="150" w:author="Nina Ditmajer" w:date="2021-12-27T11:11:00Z">
        <w:r w:rsidR="00B511F8" w:rsidDel="00CE12D5">
          <w:delText>o</w:delText>
        </w:r>
      </w:del>
      <w:r w:rsidR="00B511F8">
        <w:br/>
        <w:t>presveiti ti ná</w:t>
      </w:r>
      <w:r w:rsidR="00B511F8" w:rsidRPr="000D2793">
        <w:t>ſ</w:t>
      </w:r>
      <w:r w:rsidR="00B511F8">
        <w:t xml:space="preserve">z </w:t>
      </w:r>
      <w:r w:rsidR="00D05EDC">
        <w:t>n</w:t>
      </w:r>
      <w:r w:rsidR="00B511F8">
        <w:t xml:space="preserve">a </w:t>
      </w:r>
      <w:r w:rsidR="00811733">
        <w:t>n</w:t>
      </w:r>
      <w:r w:rsidR="00B511F8">
        <w:t>a</w:t>
      </w:r>
      <w:r w:rsidR="00811733" w:rsidRPr="000D2793">
        <w:t>ſſ</w:t>
      </w:r>
      <w:r w:rsidR="00B511F8">
        <w:t>i Du</w:t>
      </w:r>
      <w:ins w:id="151" w:author="Nina Ditmajer" w:date="2021-12-27T11:12:00Z">
        <w:r w:rsidR="009309FD">
          <w:t>ſſi</w:t>
        </w:r>
      </w:ins>
      <w:del w:id="152" w:author="Nina Ditmajer" w:date="2021-12-27T11:12:00Z">
        <w:r w:rsidR="00B511F8" w:rsidRPr="009309FD" w:rsidDel="00CE12D5">
          <w:rPr>
            <w:rStyle w:val="teiunclear"/>
            <w:rPrChange w:id="153" w:author="Nina Ditmajer" w:date="2021-12-27T11:14:00Z">
              <w:rPr/>
            </w:rPrChange>
          </w:rPr>
          <w:delText>i</w:delText>
        </w:r>
      </w:del>
      <w:r w:rsidR="00B511F8" w:rsidRPr="009309FD">
        <w:rPr>
          <w:rStyle w:val="teiunclear"/>
          <w:rPrChange w:id="154" w:author="Nina Ditmajer" w:date="2021-12-27T11:14:00Z">
            <w:rPr/>
          </w:rPrChange>
        </w:rPr>
        <w:t>h</w:t>
      </w:r>
      <w:r w:rsidR="001F519B">
        <w:t xml:space="preserve"> i na </w:t>
      </w:r>
      <w:r w:rsidR="00FC40FB">
        <w:t>n</w:t>
      </w:r>
      <w:r w:rsidR="001F519B">
        <w:t>a</w:t>
      </w:r>
      <w:r w:rsidR="00FC40FB" w:rsidRPr="000D2793">
        <w:t>ſſ</w:t>
      </w:r>
      <w:ins w:id="155" w:author="Nina Ditmajer" w:date="2021-12-27T11:13:00Z">
        <w:r w:rsidR="009309FD">
          <w:t>i</w:t>
        </w:r>
      </w:ins>
      <w:r w:rsidR="00E0406C">
        <w:t>,</w:t>
      </w:r>
      <w:r w:rsidR="001429D1">
        <w:br/>
      </w:r>
      <w:ins w:id="156" w:author="Nina Ditmajer" w:date="2021-12-27T11:12:00Z">
        <w:r w:rsidR="00CE12D5">
          <w:t>T</w:t>
        </w:r>
      </w:ins>
      <w:del w:id="157" w:author="Nina Ditmajer" w:date="2021-12-27T11:12:00Z">
        <w:r w:rsidR="001429D1" w:rsidDel="00CE12D5">
          <w:delText>F</w:delText>
        </w:r>
      </w:del>
      <w:r w:rsidR="001429D1">
        <w:t>e</w:t>
      </w:r>
      <w:ins w:id="158" w:author="Nina Ditmajer" w:date="2021-12-27T11:12:00Z">
        <w:r w:rsidR="00CE12D5">
          <w:t>lli</w:t>
        </w:r>
      </w:ins>
      <w:del w:id="159" w:author="Nina Ditmajer" w:date="2021-12-27T11:12:00Z">
        <w:r w:rsidR="00541335" w:rsidRPr="000D2793" w:rsidDel="00CE12D5">
          <w:delText>ſ</w:delText>
        </w:r>
        <w:r w:rsidR="001429D1" w:rsidDel="00CE12D5">
          <w:delText>h</w:delText>
        </w:r>
      </w:del>
      <w:r w:rsidR="001429D1">
        <w:t>, ino blago</w:t>
      </w:r>
      <w:r w:rsidR="001429D1" w:rsidRPr="000D2793">
        <w:t>ſ</w:t>
      </w:r>
      <w:r w:rsidR="001429D1">
        <w:t>z</w:t>
      </w:r>
      <w:ins w:id="160" w:author="Nina Ditmajer" w:date="2021-12-27T11:13:00Z">
        <w:r w:rsidR="009309FD">
          <w:t>lov</w:t>
        </w:r>
      </w:ins>
      <w:del w:id="161" w:author="Nina Ditmajer" w:date="2021-12-27T11:13:00Z">
        <w:r w:rsidR="001429D1" w:rsidDel="009309FD">
          <w:delText>hu</w:delText>
        </w:r>
      </w:del>
      <w:ins w:id="162" w:author="Nina Ditmajer" w:date="2021-12-27T11:13:00Z">
        <w:r w:rsidR="009309FD">
          <w:t>i</w:t>
        </w:r>
      </w:ins>
      <w:r w:rsidR="007518FF">
        <w:t xml:space="preserve"> nám</w:t>
      </w:r>
      <w:r w:rsidR="00021DC7">
        <w:t xml:space="preserve"> ete tvoje</w:t>
      </w:r>
      <w:r w:rsidR="00D03591">
        <w:t xml:space="preserve"> </w:t>
      </w:r>
      <w:ins w:id="163" w:author="Nina Ditmajer" w:date="2021-12-27T11:15:00Z">
        <w:r w:rsidR="009309FD">
          <w:rPr>
            <w:rStyle w:val="teigap"/>
          </w:rPr>
          <w:t>dobre</w:t>
        </w:r>
      </w:ins>
      <w:del w:id="164" w:author="Nina Ditmajer" w:date="2021-12-27T11:15:00Z">
        <w:r w:rsidR="00D03591" w:rsidDel="009309FD">
          <w:delText>club</w:delText>
        </w:r>
        <w:r w:rsidR="00D03591" w:rsidRPr="005615E3" w:rsidDel="009309FD">
          <w:rPr>
            <w:rStyle w:val="teigap"/>
          </w:rPr>
          <w:delText>???</w:delText>
        </w:r>
      </w:del>
      <w:r w:rsidR="00C72A5C">
        <w:br/>
      </w:r>
      <w:ins w:id="165" w:author="Nina Ditmajer" w:date="2021-12-27T11:15:00Z">
        <w:r w:rsidR="009309FD">
          <w:t>dári</w:t>
        </w:r>
      </w:ins>
      <w:del w:id="166" w:author="Nina Ditmajer" w:date="2021-12-27T11:15:00Z">
        <w:r w:rsidR="00C72A5C" w:rsidDel="009309FD">
          <w:delText>ilaű</w:delText>
        </w:r>
      </w:del>
      <w:r w:rsidR="00F61F7A">
        <w:t xml:space="preserve">, kotere </w:t>
      </w:r>
      <w:ins w:id="167" w:author="Nina Ditmajer" w:date="2021-12-27T11:15:00Z">
        <w:r w:rsidR="009309FD">
          <w:t>mo</w:t>
        </w:r>
      </w:ins>
      <w:del w:id="168" w:author="Nina Ditmajer" w:date="2021-12-27T11:15:00Z">
        <w:r w:rsidR="00F61F7A" w:rsidDel="009309FD">
          <w:delText>nie</w:delText>
        </w:r>
      </w:del>
      <w:r w:rsidR="00F61F7A">
        <w:t xml:space="preserve"> zdai k</w:t>
      </w:r>
      <w:r w:rsidR="00F61F7A" w:rsidRPr="000D2793">
        <w:t>ſ</w:t>
      </w:r>
      <w:r w:rsidR="00F61F7A">
        <w:t xml:space="preserve">zebi jemali, po </w:t>
      </w:r>
      <w:ins w:id="169" w:author="Nina Ditmajer" w:date="2021-12-27T11:16:00Z">
        <w:r w:rsidR="009309FD">
          <w:t>tv</w:t>
        </w:r>
      </w:ins>
      <w:del w:id="170" w:author="Nina Ditmajer" w:date="2021-12-27T11:16:00Z">
        <w:r w:rsidR="00F61F7A" w:rsidRPr="000D2793" w:rsidDel="009309FD">
          <w:delText>ſ</w:delText>
        </w:r>
        <w:r w:rsidR="00F61F7A" w:rsidDel="009309FD">
          <w:delText>z</w:delText>
        </w:r>
      </w:del>
      <w:r w:rsidR="00F61F7A">
        <w:t>o</w:t>
      </w:r>
      <w:r w:rsidR="00F61F7A">
        <w:br/>
        <w:t>je</w:t>
      </w:r>
      <w:ins w:id="171" w:author="Nina Ditmajer" w:date="2021-12-27T11:16:00Z">
        <w:r w:rsidR="009309FD">
          <w:t>m</w:t>
        </w:r>
      </w:ins>
      <w:del w:id="172" w:author="Nina Ditmajer" w:date="2021-12-27T11:16:00Z">
        <w:r w:rsidR="00F61F7A" w:rsidDel="009309FD">
          <w:delText>iu</w:delText>
        </w:r>
      </w:del>
      <w:r w:rsidR="00F61F7A">
        <w:t xml:space="preserve"> preidrágom</w:t>
      </w:r>
      <w:ins w:id="173" w:author="Nina Ditmajer" w:date="2021-12-27T11:16:00Z">
        <w:r w:rsidR="00501D73">
          <w:rPr>
            <w:rStyle w:val="teiunclear"/>
          </w:rPr>
          <w:t xml:space="preserve"> </w:t>
        </w:r>
        <w:r w:rsidR="001612CB" w:rsidRPr="001612CB">
          <w:rPr>
            <w:rPrChange w:id="174" w:author="Nina Ditmajer" w:date="2021-12-27T11:16:00Z">
              <w:rPr>
                <w:rStyle w:val="teiunclear"/>
              </w:rPr>
            </w:rPrChange>
          </w:rPr>
          <w:t>ſzini</w:t>
        </w:r>
      </w:ins>
      <w:ins w:id="175" w:author="Nina Ditmajer" w:date="2021-12-27T11:17:00Z">
        <w:r w:rsidR="001612CB">
          <w:t>,</w:t>
        </w:r>
      </w:ins>
      <w:del w:id="176" w:author="Nina Ditmajer" w:date="2021-12-27T11:16:00Z">
        <w:r w:rsidR="00F61F7A" w:rsidRPr="001612CB" w:rsidDel="00501D73">
          <w:delText xml:space="preserve"> </w:delText>
        </w:r>
        <w:r w:rsidR="00DC67CD" w:rsidRPr="001612CB" w:rsidDel="009309FD">
          <w:rPr>
            <w:rPrChange w:id="177" w:author="Nina Ditmajer" w:date="2021-12-27T11:16:00Z">
              <w:rPr>
                <w:rStyle w:val="teiunclear"/>
              </w:rPr>
            </w:rPrChange>
          </w:rPr>
          <w:delText>grui</w:delText>
        </w:r>
      </w:del>
      <w:r w:rsidR="00DC67CD">
        <w:t xml:space="preserve"> na</w:t>
      </w:r>
      <w:r w:rsidR="00DC67CD" w:rsidRPr="000D2793">
        <w:t>ſſ</w:t>
      </w:r>
      <w:r w:rsidR="00DC67CD">
        <w:t>em</w:t>
      </w:r>
      <w:r w:rsidR="00482FB4">
        <w:t xml:space="preserve"> G</w:t>
      </w:r>
      <w:ins w:id="178" w:author="Nina Ditmajer" w:date="2021-12-27T11:17:00Z">
        <w:r w:rsidR="001612CB">
          <w:t>ſz</w:t>
        </w:r>
      </w:ins>
      <w:del w:id="179" w:author="Nina Ditmajer" w:date="2021-12-27T11:17:00Z">
        <w:r w:rsidR="00482FB4" w:rsidDel="001612CB">
          <w:delText xml:space="preserve">d </w:delText>
        </w:r>
      </w:del>
      <w:r w:rsidR="00482FB4">
        <w:t>po</w:t>
      </w:r>
      <w:ins w:id="180" w:author="Nina Ditmajer" w:date="2021-12-27T11:17:00Z">
        <w:r w:rsidR="001612CB">
          <w:t>di</w:t>
        </w:r>
      </w:ins>
      <w:del w:id="181" w:author="Nina Ditmajer" w:date="2021-12-27T11:17:00Z">
        <w:r w:rsidR="00482FB4" w:rsidDel="001612CB">
          <w:delText>un</w:delText>
        </w:r>
      </w:del>
      <w:r w:rsidR="00482FB4">
        <w:br/>
      </w:r>
      <w:r w:rsidR="00E44B52" w:rsidRPr="001612CB">
        <w:rPr>
          <w:rPrChange w:id="182" w:author="Nina Ditmajer" w:date="2021-12-27T11:18:00Z">
            <w:rPr>
              <w:rStyle w:val="teiunclear"/>
            </w:rPr>
          </w:rPrChange>
        </w:rPr>
        <w:t>G</w:t>
      </w:r>
      <w:r w:rsidR="00482FB4" w:rsidRPr="001612CB">
        <w:rPr>
          <w:rPrChange w:id="183" w:author="Nina Ditmajer" w:date="2021-12-27T11:18:00Z">
            <w:rPr>
              <w:rStyle w:val="teiunclear"/>
            </w:rPr>
          </w:rPrChange>
        </w:rPr>
        <w:t>ez</w:t>
      </w:r>
      <w:r w:rsidR="00E44B52" w:rsidRPr="001612CB">
        <w:rPr>
          <w:rPrChange w:id="184" w:author="Nina Ditmajer" w:date="2021-12-27T11:18:00Z">
            <w:rPr>
              <w:rStyle w:val="teiunclear"/>
            </w:rPr>
          </w:rPrChange>
        </w:rPr>
        <w:t>u</w:t>
      </w:r>
      <w:ins w:id="185" w:author="Nina Ditmajer" w:date="2021-12-27T11:18:00Z">
        <w:r w:rsidR="001612CB" w:rsidRPr="001612CB">
          <w:t>ſſi</w:t>
        </w:r>
      </w:ins>
      <w:del w:id="186" w:author="Nina Ditmajer" w:date="2021-12-27T11:18:00Z">
        <w:r w:rsidR="00482FB4" w:rsidRPr="00824AD6" w:rsidDel="001612CB">
          <w:rPr>
            <w:rStyle w:val="teiunclear"/>
          </w:rPr>
          <w:delText>so</w:delText>
        </w:r>
        <w:r w:rsidR="00482FB4" w:rsidDel="001612CB">
          <w:delText>.</w:delText>
        </w:r>
      </w:del>
      <w:r w:rsidR="00482FB4">
        <w:t xml:space="preserve"> </w:t>
      </w:r>
      <w:r w:rsidR="00482FB4" w:rsidRPr="00824AD6">
        <w:rPr>
          <w:rStyle w:val="teiname"/>
        </w:rPr>
        <w:t>Christuſ</w:t>
      </w:r>
      <w:ins w:id="187" w:author="Nina Ditmajer" w:date="2021-12-27T11:19:00Z">
        <w:r w:rsidR="001612CB">
          <w:rPr>
            <w:rStyle w:val="teiname"/>
          </w:rPr>
          <w:t>ſ</w:t>
        </w:r>
      </w:ins>
      <w:del w:id="188" w:author="Nina Ditmajer" w:date="2021-12-27T11:19:00Z">
        <w:r w:rsidR="00482FB4" w:rsidRPr="00824AD6" w:rsidDel="001612CB">
          <w:rPr>
            <w:rStyle w:val="teiname"/>
          </w:rPr>
          <w:delText>s</w:delText>
        </w:r>
      </w:del>
      <w:r w:rsidR="00482FB4" w:rsidRPr="00824AD6">
        <w:rPr>
          <w:rStyle w:val="teiname"/>
        </w:rPr>
        <w:t>i</w:t>
      </w:r>
      <w:r w:rsidR="00482FB4" w:rsidRPr="00824AD6">
        <w:t>.</w:t>
      </w:r>
      <w:ins w:id="189" w:author="Nina Ditmajer" w:date="2021-12-27T11:19:00Z">
        <w:r w:rsidR="001612CB">
          <w:t xml:space="preserve"> </w:t>
        </w:r>
      </w:ins>
    </w:p>
    <w:p w14:paraId="1D226312" w14:textId="77777777" w:rsidR="00B91F9B" w:rsidRDefault="00835536">
      <w:pPr>
        <w:pStyle w:val="teiab"/>
        <w:pPrChange w:id="190" w:author="Nina Ditmajer" w:date="2021-12-27T11:19:00Z">
          <w:pPr>
            <w:pStyle w:val="teiclosure"/>
          </w:pPr>
        </w:pPrChange>
      </w:pPr>
      <w:r>
        <w:t>Amen.</w:t>
      </w:r>
    </w:p>
    <w:p w14:paraId="079BCE51" w14:textId="3EF8FB40" w:rsidR="00DC70B5" w:rsidRPr="001612CB" w:rsidRDefault="00B91F9B">
      <w:pPr>
        <w:rPr>
          <w:rPrChange w:id="191" w:author="Nina Ditmajer" w:date="2021-12-27T11:20:00Z">
            <w:rPr>
              <w:rStyle w:val="teiunclear"/>
              <w:rFonts w:ascii="Times New Roman" w:eastAsia="MS Mincho" w:hAnsi="Times New Roman"/>
              <w:b/>
              <w:bCs w:val="0"/>
              <w:szCs w:val="24"/>
            </w:rPr>
          </w:rPrChange>
        </w:rPr>
        <w:pPrChange w:id="192" w:author="Nina Ditmajer" w:date="2021-12-27T11:20:00Z">
          <w:pPr>
            <w:pStyle w:val="Naslov2"/>
          </w:pPr>
        </w:pPrChange>
      </w:pPr>
      <w:commentRangeStart w:id="193"/>
      <w:r w:rsidRPr="001612CB">
        <w:rPr>
          <w:rPrChange w:id="194" w:author="Nina Ditmajer" w:date="2021-12-27T11:20:00Z">
            <w:rPr>
              <w:rFonts w:cs="Times New Roman"/>
              <w:color w:val="7030A0"/>
              <w:lang w:val="en-GB" w:eastAsia="x-none"/>
            </w:rPr>
          </w:rPrChange>
        </w:rPr>
        <w:t>Leposa Bal</w:t>
      </w:r>
      <w:ins w:id="195" w:author="Nina Ditmajer" w:date="2021-12-27T11:19:00Z">
        <w:r w:rsidR="001612CB" w:rsidRPr="002A16F2">
          <w:t>a</w:t>
        </w:r>
      </w:ins>
      <w:del w:id="196" w:author="Nina Ditmajer" w:date="2021-12-27T11:19:00Z">
        <w:r w:rsidRPr="00AE2D1C" w:rsidDel="001612CB">
          <w:delText>i</w:delText>
        </w:r>
      </w:del>
      <w:r w:rsidRPr="00AE2D1C">
        <w:t>s ſ</w:t>
      </w:r>
      <w:del w:id="197" w:author="Nina Ditmajer" w:date="2021-12-27T11:20:00Z">
        <w:r w:rsidRPr="000E6F56" w:rsidDel="001612CB">
          <w:delText>z</w:delText>
        </w:r>
      </w:del>
      <w:r w:rsidRPr="000E6F56">
        <w:t>alo</w:t>
      </w:r>
      <w:ins w:id="198" w:author="Nina Ditmajer" w:date="2021-12-27T11:20:00Z">
        <w:r w:rsidR="001612CB">
          <w:t>z</w:t>
        </w:r>
      </w:ins>
      <w:del w:id="199" w:author="Nina Ditmajer" w:date="2021-12-27T11:20:00Z">
        <w:r w:rsidR="005D21F8" w:rsidRPr="002A16F2" w:rsidDel="001612CB">
          <w:delText xml:space="preserve"> 12</w:delText>
        </w:r>
      </w:del>
      <w:r w:rsidR="00FF5C60" w:rsidRPr="00AE2D1C">
        <w:br/>
      </w:r>
      <w:ins w:id="200" w:author="Nina Ditmajer" w:date="2021-12-27T11:21:00Z">
        <w:r w:rsidR="001612CB">
          <w:t>g</w:t>
        </w:r>
      </w:ins>
      <w:del w:id="201" w:author="Nina Ditmajer" w:date="2021-12-27T11:21:00Z">
        <w:r w:rsidR="005D21F8" w:rsidRPr="002A16F2" w:rsidDel="001612CB">
          <w:delText>39</w:delText>
        </w:r>
      </w:del>
      <w:r w:rsidR="005D21F8" w:rsidRPr="00AE2D1C">
        <w:t xml:space="preserve"> </w:t>
      </w:r>
      <w:r w:rsidR="00EB3017" w:rsidRPr="001612CB">
        <w:rPr>
          <w:rPrChange w:id="202" w:author="Nina Ditmajer" w:date="2021-12-27T11:20:00Z">
            <w:rPr>
              <w:rStyle w:val="teiunclear"/>
            </w:rPr>
          </w:rPrChange>
        </w:rPr>
        <w:t>Bupraoele</w:t>
      </w:r>
      <w:r w:rsidR="00EB3017" w:rsidRPr="002A16F2">
        <w:t xml:space="preserve"> </w:t>
      </w:r>
      <w:r w:rsidR="00A42B37" w:rsidRPr="001612CB">
        <w:rPr>
          <w:rPrChange w:id="203" w:author="Nina Ditmajer" w:date="2021-12-27T11:20:00Z">
            <w:rPr>
              <w:rStyle w:val="teigap"/>
            </w:rPr>
          </w:rPrChange>
        </w:rPr>
        <w:t>???</w:t>
      </w:r>
      <w:r w:rsidR="00A42B37" w:rsidRPr="002A16F2">
        <w:t xml:space="preserve"> </w:t>
      </w:r>
      <w:r w:rsidR="00A42B37" w:rsidRPr="001612CB">
        <w:rPr>
          <w:rPrChange w:id="204" w:author="Nina Ditmajer" w:date="2021-12-27T11:20:00Z">
            <w:rPr>
              <w:rStyle w:val="teiunclear"/>
            </w:rPr>
          </w:rPrChange>
        </w:rPr>
        <w:t>Tebe</w:t>
      </w:r>
      <w:r w:rsidR="00BD3114" w:rsidRPr="001612CB">
        <w:rPr>
          <w:rPrChange w:id="205" w:author="Nina Ditmajer" w:date="2021-12-27T11:20:00Z">
            <w:rPr>
              <w:rStyle w:val="teiunclear"/>
            </w:rPr>
          </w:rPrChange>
        </w:rPr>
        <w:br/>
        <w:t>ſzeot Gonhad z. &amp;c.</w:t>
      </w:r>
      <w:commentRangeEnd w:id="193"/>
      <w:r w:rsidR="001612CB">
        <w:rPr>
          <w:rStyle w:val="Pripombasklic"/>
        </w:rPr>
        <w:commentReference w:id="193"/>
      </w:r>
    </w:p>
    <w:p w14:paraId="64F33617" w14:textId="77777777" w:rsidR="00DC70B5" w:rsidRPr="0062379A" w:rsidRDefault="00DC70B5" w:rsidP="00DC70B5">
      <w:pPr>
        <w:pStyle w:val="teifwCatch"/>
        <w:rPr>
          <w:rStyle w:val="teiunclear"/>
        </w:rPr>
      </w:pPr>
      <w:r w:rsidRPr="0062379A">
        <w:rPr>
          <w:rStyle w:val="teiunclear"/>
        </w:rPr>
        <w:t>Matus Ihm Tu</w:t>
      </w:r>
    </w:p>
    <w:p w14:paraId="550683FC" w14:textId="281AFB73" w:rsidR="00844CC6" w:rsidRDefault="00DC70B5" w:rsidP="00DC70B5">
      <w:pPr>
        <w:pStyle w:val="teifwCatch"/>
      </w:pPr>
      <w:r>
        <w:t>1755</w:t>
      </w:r>
      <w:r w:rsidR="00811733">
        <w:br/>
      </w:r>
      <w:r w:rsidR="00AC7985">
        <w:br/>
      </w:r>
      <w:r w:rsidR="00C3462B">
        <w:br/>
      </w:r>
      <w:r w:rsidR="00844CC6">
        <w:br w:type="page"/>
      </w:r>
    </w:p>
    <w:p w14:paraId="618A5E31" w14:textId="5F7BC543" w:rsidR="00844CC6" w:rsidRDefault="00844CC6" w:rsidP="00844CC6">
      <w:r>
        <w:lastRenderedPageBreak/>
        <w:t>/002v/</w:t>
      </w:r>
    </w:p>
    <w:p w14:paraId="647004F3" w14:textId="0F04665C" w:rsidR="00844CC6" w:rsidRDefault="00A75354" w:rsidP="00844CC6">
      <w:r>
        <w:t xml:space="preserve">In nomine Domini </w:t>
      </w:r>
      <w:ins w:id="206" w:author="Nina Ditmajer" w:date="2021-12-27T11:24:00Z">
        <w:r w:rsidR="001612CB">
          <w:t>J</w:t>
        </w:r>
      </w:ins>
      <w:del w:id="207" w:author="Nina Ditmajer" w:date="2021-12-27T11:24:00Z">
        <w:r w:rsidRPr="000D2793" w:rsidDel="001612CB">
          <w:delText>ſ</w:delText>
        </w:r>
      </w:del>
      <w:r>
        <w:t>e</w:t>
      </w:r>
      <w:ins w:id="208" w:author="Nina Ditmajer" w:date="2021-12-27T11:24:00Z">
        <w:r w:rsidR="001612CB">
          <w:t>ſ</w:t>
        </w:r>
      </w:ins>
      <w:del w:id="209" w:author="Nina Ditmajer" w:date="2021-12-27T11:24:00Z">
        <w:r w:rsidDel="001612CB">
          <w:delText>f</w:delText>
        </w:r>
      </w:del>
      <w:r>
        <w:t>u A.</w:t>
      </w:r>
    </w:p>
    <w:p w14:paraId="1B1416E2" w14:textId="0C452461" w:rsidR="00A93575" w:rsidRPr="001612CB" w:rsidRDefault="00C66F1D" w:rsidP="00DF2F99">
      <w:pPr>
        <w:pStyle w:val="Naslov1"/>
        <w:rPr>
          <w:rStyle w:val="teigap"/>
          <w:rPrChange w:id="210" w:author="Nina Ditmajer" w:date="2021-12-27T11:26:00Z">
            <w:rPr/>
          </w:rPrChange>
        </w:rPr>
      </w:pPr>
      <w:del w:id="211" w:author="Nina Ditmajer" w:date="2021-12-27T11:24:00Z">
        <w:r w:rsidDel="001612CB">
          <w:delText>Odl</w:delText>
        </w:r>
        <w:r w:rsidR="00A93575" w:rsidDel="001612CB">
          <w:delText>epem</w:delText>
        </w:r>
        <w:r w:rsidR="00A93575" w:rsidDel="001612CB">
          <w:br/>
        </w:r>
      </w:del>
      <w:r>
        <w:t>S</w:t>
      </w:r>
      <w:ins w:id="212" w:author="Nina Ditmajer" w:date="2021-12-27T11:24:00Z">
        <w:r w:rsidR="001612CB">
          <w:t>z</w:t>
        </w:r>
      </w:ins>
      <w:r w:rsidR="00A93575">
        <w:t>lovenszke</w:t>
      </w:r>
      <w:r w:rsidR="0073599A">
        <w:br/>
        <w:t>Dűhovne</w:t>
      </w:r>
      <w:r w:rsidR="0073599A">
        <w:br/>
        <w:t>Peszm</w:t>
      </w:r>
      <w:ins w:id="213" w:author="Nina Ditmajer" w:date="2021-12-27T11:25:00Z">
        <w:r w:rsidR="001612CB">
          <w:t>i</w:t>
        </w:r>
      </w:ins>
      <w:r w:rsidR="0073599A">
        <w:t xml:space="preserve"> p</w:t>
      </w:r>
      <w:ins w:id="214" w:author="Nina Ditmajer" w:date="2021-12-27T11:25:00Z">
        <w:r w:rsidR="001612CB">
          <w:t>i</w:t>
        </w:r>
      </w:ins>
      <w:del w:id="215" w:author="Nina Ditmajer" w:date="2021-12-27T11:25:00Z">
        <w:r w:rsidR="0073599A" w:rsidDel="001612CB">
          <w:delText>r</w:delText>
        </w:r>
      </w:del>
      <w:r w:rsidR="0073599A">
        <w:t>szane</w:t>
      </w:r>
      <w:r w:rsidR="0073599A">
        <w:br/>
      </w:r>
      <w:ins w:id="216" w:author="Nina Ditmajer" w:date="2021-12-27T11:25:00Z">
        <w:r w:rsidR="001612CB">
          <w:t>p</w:t>
        </w:r>
      </w:ins>
      <w:del w:id="217" w:author="Nina Ditmajer" w:date="2021-12-27T11:25:00Z">
        <w:r w:rsidR="0073599A" w:rsidDel="001612CB">
          <w:delText>in</w:delText>
        </w:r>
      </w:del>
      <w:r w:rsidR="0073599A">
        <w:t>o</w:t>
      </w:r>
      <w:r w:rsidR="0073599A">
        <w:br/>
        <w:t>Berke Ba</w:t>
      </w:r>
      <w:ins w:id="218" w:author="Nina Ditmajer" w:date="2021-12-27T11:25:00Z">
        <w:r w:rsidR="001612CB">
          <w:t>laszi</w:t>
        </w:r>
      </w:ins>
      <w:del w:id="219" w:author="Nina Ditmajer" w:date="2021-12-27T11:25:00Z">
        <w:r w:rsidR="0073599A" w:rsidDel="001612CB">
          <w:delText>di.???</w:delText>
        </w:r>
      </w:del>
      <w:r w:rsidR="0073599A">
        <w:br/>
        <w:t>vu</w:t>
      </w:r>
      <w:r w:rsidR="0073599A">
        <w:br/>
        <w:t>Neme</w:t>
      </w:r>
      <w:r w:rsidR="00DF2F99">
        <w:t>s</w:t>
      </w:r>
      <w:r w:rsidR="0073599A">
        <w:t xml:space="preserve"> </w:t>
      </w:r>
      <w:ins w:id="220" w:author="Nina Ditmajer" w:date="2021-12-27T11:25:00Z">
        <w:r w:rsidR="001612CB">
          <w:t>C</w:t>
        </w:r>
      </w:ins>
      <w:ins w:id="221" w:author="Nina Ditmajer" w:date="2021-12-29T14:56:00Z">
        <w:r w:rsidR="00BF6BAD">
          <w:t>s</w:t>
        </w:r>
      </w:ins>
      <w:del w:id="222" w:author="Nina Ditmajer" w:date="2021-12-27T11:25:00Z">
        <w:r w:rsidR="0073599A" w:rsidRPr="000D2793" w:rsidDel="001612CB">
          <w:delText>ſ</w:delText>
        </w:r>
      </w:del>
      <w:r w:rsidR="0073599A">
        <w:t>o</w:t>
      </w:r>
      <w:ins w:id="223" w:author="Nina Ditmajer" w:date="2021-12-27T11:25:00Z">
        <w:r w:rsidR="001612CB">
          <w:t>b</w:t>
        </w:r>
      </w:ins>
      <w:ins w:id="224" w:author="Nina Ditmajer" w:date="2021-12-27T11:26:00Z">
        <w:r w:rsidR="001612CB" w:rsidRPr="001612CB">
          <w:rPr>
            <w:rStyle w:val="teigap"/>
            <w:rPrChange w:id="225" w:author="Nina Ditmajer" w:date="2021-12-27T11:26:00Z">
              <w:rPr/>
            </w:rPrChange>
          </w:rPr>
          <w:t>???</w:t>
        </w:r>
      </w:ins>
      <w:del w:id="226" w:author="Nina Ditmajer" w:date="2021-12-27T11:25:00Z">
        <w:r w:rsidR="0073599A" w:rsidRPr="001612CB" w:rsidDel="001612CB">
          <w:rPr>
            <w:rStyle w:val="teigap"/>
            <w:rPrChange w:id="227" w:author="Nina Ditmajer" w:date="2021-12-27T11:26:00Z">
              <w:rPr/>
            </w:rPrChange>
          </w:rPr>
          <w:delText>l</w:delText>
        </w:r>
      </w:del>
    </w:p>
    <w:p w14:paraId="780BC1EE" w14:textId="77777777" w:rsidR="00E773F4" w:rsidRDefault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61BC410" w14:textId="77777777" w:rsidR="00E773F4" w:rsidRDefault="00E773F4" w:rsidP="00E773F4">
      <w:bookmarkStart w:id="228" w:name="_Hlk76979309"/>
      <w:bookmarkStart w:id="229" w:name="_Hlk76979254"/>
      <w:r>
        <w:lastRenderedPageBreak/>
        <w:t>/003r/</w:t>
      </w:r>
    </w:p>
    <w:bookmarkEnd w:id="228"/>
    <w:p w14:paraId="223D9CB7" w14:textId="77777777" w:rsidR="00E773F4" w:rsidRDefault="00E773F4" w:rsidP="00E773F4">
      <w:pPr>
        <w:pStyle w:val="teifwPageNum"/>
      </w:pPr>
    </w:p>
    <w:p w14:paraId="30B1D88C" w14:textId="77777777" w:rsidR="00E773F4" w:rsidRDefault="00E773F4" w:rsidP="00E773F4">
      <w:pPr>
        <w:pStyle w:val="teifwPageNum"/>
      </w:pPr>
    </w:p>
    <w:p w14:paraId="31CD31F3" w14:textId="3C6C594F" w:rsidR="00E773F4" w:rsidRDefault="00E773F4" w:rsidP="00E773F4">
      <w:r>
        <w:t>I</w:t>
      </w:r>
      <w:r w:rsidRPr="00151D03">
        <w:t xml:space="preserve">. N. </w:t>
      </w:r>
      <w:ins w:id="230" w:author="Nina Ditmajer" w:date="2021-12-27T11:26:00Z">
        <w:r w:rsidR="00036FD0">
          <w:t>J</w:t>
        </w:r>
      </w:ins>
      <w:del w:id="231" w:author="Nina Ditmajer" w:date="2021-12-27T11:26:00Z">
        <w:r w:rsidDel="00036FD0">
          <w:delText>P</w:delText>
        </w:r>
      </w:del>
      <w:r w:rsidRPr="00151D03">
        <w:t xml:space="preserve">. </w:t>
      </w:r>
    </w:p>
    <w:p w14:paraId="28020EDF" w14:textId="77777777" w:rsidR="00E773F4" w:rsidRPr="00151D03" w:rsidRDefault="00E773F4" w:rsidP="00E773F4">
      <w:pPr>
        <w:pStyle w:val="teifwPageNum"/>
        <w:rPr>
          <w:rStyle w:val="teiquote"/>
          <w:rFonts w:asciiTheme="minorHAnsi" w:eastAsiaTheme="minorEastAsia" w:hAnsiTheme="minorHAnsi"/>
          <w:i w:val="0"/>
          <w:color w:val="92D050"/>
          <w:sz w:val="22"/>
          <w:lang w:eastAsia="ja-JP"/>
          <w14:shadow w14:blurRad="0" w14:dist="0" w14:dir="0" w14:sx="0" w14:sy="0" w14:kx="0" w14:ky="0" w14:algn="none">
            <w14:srgbClr w14:val="000000"/>
          </w14:shadow>
        </w:rPr>
      </w:pPr>
      <w:r w:rsidRPr="00151D03">
        <w:t>Numero</w:t>
      </w:r>
      <w:r>
        <w:t xml:space="preserve"> 1</w:t>
      </w:r>
    </w:p>
    <w:p w14:paraId="72014173" w14:textId="77777777" w:rsidR="00E773F4" w:rsidRDefault="00E773F4" w:rsidP="00E773F4">
      <w:pPr>
        <w:pStyle w:val="teifwHeader"/>
        <w:rPr>
          <w:rStyle w:val="teigap"/>
        </w:rPr>
      </w:pPr>
    </w:p>
    <w:p w14:paraId="262F9818" w14:textId="77777777" w:rsidR="00876F90" w:rsidRDefault="00036FD0">
      <w:pPr>
        <w:pStyle w:val="Naslov1"/>
        <w:rPr>
          <w:ins w:id="232" w:author="Nina Ditmajer" w:date="2021-12-27T11:29:00Z"/>
          <w:rStyle w:val="teiabbr"/>
          <w:rFonts w:ascii="Times New Roman" w:eastAsia="MS Mincho" w:hAnsi="Times New Roman"/>
          <w:b/>
          <w:bCs w:val="0"/>
          <w:szCs w:val="24"/>
          <w:lang w:val="sl-SI"/>
        </w:rPr>
        <w:pPrChange w:id="233" w:author="Nina Ditmajer" w:date="2021-12-27T11:29:00Z">
          <w:pPr>
            <w:pStyle w:val="Naslov2"/>
          </w:pPr>
        </w:pPrChange>
      </w:pPr>
      <w:ins w:id="234" w:author="Nina Ditmajer" w:date="2021-12-27T11:26:00Z">
        <w:r w:rsidRPr="00600FAF">
          <w:rPr>
            <w:rPrChange w:id="235" w:author="Nina Ditmajer" w:date="2021-12-27T11:27:00Z">
              <w:rPr>
                <w:rStyle w:val="teigap"/>
              </w:rPr>
            </w:rPrChange>
          </w:rPr>
          <w:t>In</w:t>
        </w:r>
      </w:ins>
      <w:del w:id="236" w:author="Nina Ditmajer" w:date="2021-12-27T11:26:00Z">
        <w:r w:rsidR="00E773F4" w:rsidRPr="00304CBF" w:rsidDel="00036FD0">
          <w:rPr>
            <w:rStyle w:val="teigap"/>
          </w:rPr>
          <w:delText>???</w:delText>
        </w:r>
      </w:del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ipiuntur canciones commu</w:t>
      </w:r>
      <w:r w:rsidR="00E773F4" w:rsidRPr="005033B5">
        <w:t>ñ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es una cum Natali</w:t>
      </w:r>
      <w:r w:rsidR="00E773F4" w:rsidRPr="005033B5">
        <w:t>b</w:t>
      </w:r>
      <w:r w:rsidR="00E773F4" w:rsidRPr="001C11D9">
        <w:rPr>
          <w:rStyle w:val="teiabbr"/>
          <w:b/>
        </w:rPr>
        <w:t>₉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ins w:id="237" w:author="Nina Ditmajer" w:date="2021-12-27T11:27:00Z">
        <w:r w:rsidR="00600FAF" w:rsidRPr="00600FAF">
          <w:rPr>
            <w:rPrChange w:id="238" w:author="Nina Ditmajer" w:date="2021-12-27T11:27:00Z">
              <w:rPr>
                <w:rStyle w:val="teigap"/>
              </w:rPr>
            </w:rPrChange>
          </w:rPr>
          <w:t>Pa</w:t>
        </w:r>
      </w:ins>
      <w:del w:id="239" w:author="Nina Ditmajer" w:date="2021-12-27T11:27:00Z">
        <w:r w:rsidR="00E773F4" w:rsidRPr="00304CBF" w:rsidDel="00600FAF">
          <w:rPr>
            <w:rStyle w:val="teigap"/>
          </w:rPr>
          <w:delText>???</w:delText>
        </w:r>
      </w:del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s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chalib</w:t>
      </w:r>
      <w:r w:rsidR="00E773F4" w:rsidRPr="001C11D9">
        <w:rPr>
          <w:rStyle w:val="teiabbr"/>
          <w:b/>
        </w:rPr>
        <w:t>₉</w:t>
      </w:r>
      <w:r w:rsidR="00E773F4" w:rsidRPr="005033B5">
        <w:t xml:space="preserve"> 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et Pentecostalibus. Anno 17</w:t>
      </w:r>
      <w:r w:rsidR="00E773F4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68</w:t>
      </w:r>
      <w:r w:rsidR="00E773F4" w:rsidRPr="005033B5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.</w:t>
      </w:r>
      <w:r w:rsidR="00E773F4"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Die 9 </w:t>
      </w:r>
      <w:r w:rsidR="00E773F4" w:rsidRPr="00304CBF">
        <w:rPr>
          <w:rStyle w:val="teiabbr"/>
          <w:b/>
          <w:lang w:val="sl-SI"/>
        </w:rPr>
        <w:t>N.</w:t>
      </w:r>
    </w:p>
    <w:p w14:paraId="3538BAB6" w14:textId="3CEB33D0" w:rsidR="00E773F4" w:rsidRPr="005033B5" w:rsidRDefault="00E773F4" w:rsidP="00E773F4">
      <w:pPr>
        <w:pStyle w:val="Naslov2"/>
        <w:rPr>
          <w:rStyle w:val="teiabbr"/>
          <w:rFonts w:cstheme="majorBidi"/>
          <w:b/>
          <w:color w:val="4F81BD" w:themeColor="accent1"/>
          <w:u w:val="none"/>
          <w:lang w:val="sl-SI" w:eastAsia="en-US"/>
        </w:rPr>
      </w:pP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br/>
      </w:r>
      <w:r w:rsidRPr="00304CBF">
        <w:rPr>
          <w:rStyle w:val="teiabbr"/>
          <w:b/>
          <w:lang w:val="sl-SI"/>
        </w:rPr>
        <w:t>Ad. N.</w:t>
      </w:r>
      <w:r w:rsidRPr="001C11D9">
        <w:rPr>
          <w:rStyle w:val="teiquote"/>
          <w:rFonts w:cstheme="majorBidi"/>
          <w:b w:val="0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5033B5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Ditseŕlek Uram tégedet. </w:t>
      </w:r>
      <w:r w:rsidRPr="00304CBF">
        <w:rPr>
          <w:rStyle w:val="teiabbr"/>
          <w:b/>
          <w:lang w:val="sl-SI"/>
        </w:rPr>
        <w:t>&amp;c.</w:t>
      </w:r>
      <w:bookmarkEnd w:id="229"/>
    </w:p>
    <w:p w14:paraId="5C5F9B2D" w14:textId="77777777" w:rsidR="00E773F4" w:rsidRDefault="00E773F4" w:rsidP="00E773F4"/>
    <w:p w14:paraId="5AD0FCFD" w14:textId="77777777" w:rsidR="00E773F4" w:rsidRDefault="00E773F4" w:rsidP="00E773F4">
      <w:pPr>
        <w:pStyle w:val="teiab"/>
        <w:rPr>
          <w:rStyle w:val="teilabelZnak"/>
          <w:lang w:val="sl-SI"/>
        </w:rPr>
      </w:pPr>
      <w:r w:rsidRPr="00304CBF">
        <w:rPr>
          <w:rStyle w:val="teilabelZnak"/>
          <w:lang w:val="sl-SI"/>
        </w:rPr>
        <w:t xml:space="preserve">1. </w:t>
      </w:r>
    </w:p>
    <w:p w14:paraId="1E86687A" w14:textId="77777777" w:rsidR="00E773F4" w:rsidRDefault="00E773F4" w:rsidP="00E773F4">
      <w:pPr>
        <w:pStyle w:val="teiab"/>
      </w:pPr>
      <w:r w:rsidRPr="00552365">
        <w:t>Hválim jaſz tebe Goſspodne, kai ſzi ovo noucs mene</w:t>
      </w:r>
      <w:r w:rsidRPr="00552365">
        <w:br/>
        <w:t>miloſztivno obaruval, i od hűda mentuval.</w:t>
      </w:r>
    </w:p>
    <w:p w14:paraId="2562DFBF" w14:textId="77777777" w:rsidR="00E773F4" w:rsidRPr="00552365" w:rsidRDefault="00E773F4" w:rsidP="00E773F4">
      <w:pPr>
        <w:pStyle w:val="teiab"/>
      </w:pPr>
    </w:p>
    <w:p w14:paraId="5D2E6A8B" w14:textId="77777777" w:rsidR="00E773F4" w:rsidRPr="008B0C07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58BA2D43" w14:textId="77777777" w:rsidR="00E773F4" w:rsidRDefault="00E773F4" w:rsidP="00E773F4">
      <w:pPr>
        <w:pStyle w:val="teiab"/>
      </w:pPr>
      <w:r w:rsidRPr="00552365">
        <w:t xml:space="preserve">Zte noucsne témnoſzti ſzi me, ka me </w:t>
      </w:r>
      <w:r w:rsidRPr="006C4356">
        <w:rPr>
          <w:rPrChange w:id="240" w:author="Nina Ditmajer" w:date="2021-12-27T11:38:00Z">
            <w:rPr>
              <w:rStyle w:val="teiunclear"/>
              <w:lang w:val="sl-SI"/>
            </w:rPr>
          </w:rPrChange>
        </w:rPr>
        <w:t>obzéla besſe</w:t>
      </w:r>
      <w:r w:rsidRPr="006C4356">
        <w:t>,</w:t>
      </w:r>
      <w:r w:rsidRPr="00552365">
        <w:br/>
        <w:t>verno vunka oſzlobodil, i na gneſz gori zbűdil.</w:t>
      </w:r>
    </w:p>
    <w:p w14:paraId="79674A37" w14:textId="77777777" w:rsidR="00E773F4" w:rsidRPr="00552365" w:rsidRDefault="00E773F4" w:rsidP="00E773F4">
      <w:pPr>
        <w:pStyle w:val="teiab"/>
      </w:pPr>
    </w:p>
    <w:p w14:paraId="0A9708E2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3</w:t>
      </w:r>
      <w:r w:rsidRPr="00304CBF">
        <w:rPr>
          <w:lang w:val="sl-SI"/>
        </w:rPr>
        <w:t xml:space="preserve">. </w:t>
      </w:r>
    </w:p>
    <w:p w14:paraId="5F3C84F7" w14:textId="46C55414" w:rsidR="00E773F4" w:rsidRDefault="00E773F4" w:rsidP="00E773F4">
      <w:pPr>
        <w:pStyle w:val="teiab"/>
      </w:pPr>
      <w:r w:rsidRPr="00552365">
        <w:t xml:space="preserve">Szercza te proszim Goſzpodne, odpűsztimi me </w:t>
      </w:r>
      <w:r w:rsidRPr="0080447A">
        <w:t>greh</w:t>
      </w:r>
      <w:ins w:id="241" w:author="Nina Ditmajer" w:date="2021-12-27T11:39:00Z">
        <w:r w:rsidR="0080447A" w:rsidRPr="0080447A">
          <w:rPr>
            <w:rPrChange w:id="242" w:author="Nina Ditmajer" w:date="2021-12-27T11:39:00Z">
              <w:rPr>
                <w:rStyle w:val="teiunclear"/>
                <w:lang w:val="sl-SI"/>
              </w:rPr>
            </w:rPrChange>
          </w:rPr>
          <w:t>e</w:t>
        </w:r>
      </w:ins>
      <w:del w:id="243" w:author="Nina Ditmajer" w:date="2021-12-27T11:39:00Z">
        <w:r w:rsidRPr="0080447A" w:rsidDel="0080447A">
          <w:rPr>
            <w:rPrChange w:id="244" w:author="Nina Ditmajer" w:date="2021-12-27T11:39:00Z">
              <w:rPr>
                <w:rStyle w:val="teiunclear"/>
                <w:lang w:val="sl-SI"/>
              </w:rPr>
            </w:rPrChange>
          </w:rPr>
          <w:delText>a</w:delText>
        </w:r>
      </w:del>
      <w:r w:rsidRPr="0080447A">
        <w:t>,</w:t>
      </w:r>
      <w:r w:rsidRPr="0080447A">
        <w:br/>
      </w:r>
      <w:r w:rsidRPr="00552365">
        <w:t>ſzkeimi ſzem goſztokrát tebe, zbantuval vu mem ſzerczi.</w:t>
      </w:r>
    </w:p>
    <w:p w14:paraId="2FC5E0C8" w14:textId="77777777" w:rsidR="00E773F4" w:rsidRPr="00552365" w:rsidRDefault="00E773F4" w:rsidP="00E773F4">
      <w:pPr>
        <w:pStyle w:val="teiab"/>
      </w:pPr>
    </w:p>
    <w:p w14:paraId="554D2575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4.</w:t>
      </w:r>
      <w:r w:rsidRPr="00304CBF">
        <w:rPr>
          <w:lang w:val="sl-SI"/>
        </w:rPr>
        <w:t xml:space="preserve"> </w:t>
      </w:r>
    </w:p>
    <w:p w14:paraId="0BA2DA51" w14:textId="1B3751A5" w:rsidR="00E773F4" w:rsidRDefault="00E773F4" w:rsidP="00E773F4">
      <w:pPr>
        <w:pStyle w:val="teiab"/>
      </w:pPr>
      <w:r w:rsidRPr="00552365">
        <w:t>I dnésnyi dén varui mene, po tvojem ſzvétom ſzini, od</w:t>
      </w:r>
      <w:r w:rsidRPr="00552365">
        <w:br/>
        <w:t>hűde vrais</w:t>
      </w:r>
      <w:ins w:id="245" w:author="Nina Ditmajer" w:date="2021-12-27T11:41:00Z">
        <w:r w:rsidR="0080447A">
          <w:t>e</w:t>
        </w:r>
      </w:ins>
      <w:del w:id="246" w:author="Nina Ditmajer" w:date="2021-12-27T11:41:00Z">
        <w:r w:rsidRPr="00552365" w:rsidDel="0080447A">
          <w:delText>o</w:delText>
        </w:r>
      </w:del>
      <w:r w:rsidRPr="00552365">
        <w:t xml:space="preserve"> jalnoſzti i nyega ſztrel ognyeni.</w:t>
      </w:r>
    </w:p>
    <w:p w14:paraId="019DFC9E" w14:textId="77777777" w:rsidR="00E773F4" w:rsidRPr="00552365" w:rsidRDefault="00E773F4" w:rsidP="00E773F4">
      <w:pPr>
        <w:pStyle w:val="teiab"/>
      </w:pPr>
    </w:p>
    <w:p w14:paraId="24F0ECCD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49B93F2D" w14:textId="3443DA45" w:rsidR="00E773F4" w:rsidRDefault="00E773F4" w:rsidP="00E773F4">
      <w:pPr>
        <w:pStyle w:val="teiab"/>
      </w:pPr>
      <w:r w:rsidRPr="00552365">
        <w:t>Ravnai ti mo</w:t>
      </w:r>
      <w:ins w:id="247" w:author="Nina Ditmajer" w:date="2021-12-27T11:41:00Z">
        <w:r w:rsidR="0080447A">
          <w:t>i</w:t>
        </w:r>
      </w:ins>
      <w:del w:id="248" w:author="Nina Ditmajer" w:date="2021-12-27T11:41:00Z">
        <w:r w:rsidRPr="00552365" w:rsidDel="0080447A">
          <w:delText>ź</w:delText>
        </w:r>
      </w:del>
      <w:r w:rsidRPr="00552365">
        <w:t xml:space="preserve"> sitek ſzlabi, da bom mogel hoditi, i </w:t>
      </w:r>
      <w:r w:rsidRPr="00552365">
        <w:br/>
        <w:t>siveti natom ſzveiti, pouleg tve ſzvéte volje.</w:t>
      </w:r>
    </w:p>
    <w:p w14:paraId="62B98A5C" w14:textId="77777777" w:rsidR="00E773F4" w:rsidRPr="00552365" w:rsidRDefault="00E773F4" w:rsidP="00E773F4">
      <w:pPr>
        <w:pStyle w:val="teiab"/>
      </w:pPr>
    </w:p>
    <w:p w14:paraId="02FDC7E3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5CEA087C" w14:textId="27A4361B" w:rsidR="00E773F4" w:rsidRPr="00DF211E" w:rsidRDefault="00E773F4" w:rsidP="00E773F4">
      <w:pPr>
        <w:pStyle w:val="teiab"/>
      </w:pPr>
      <w:r w:rsidRPr="00552365">
        <w:t xml:space="preserve">Tebi porácsam </w:t>
      </w:r>
      <w:ins w:id="249" w:author="Nina Ditmajer" w:date="2021-12-27T11:42:00Z">
        <w:r w:rsidR="0080447A">
          <w:t>m</w:t>
        </w:r>
      </w:ins>
      <w:del w:id="250" w:author="Nina Ditmajer" w:date="2021-12-27T11:42:00Z">
        <w:r w:rsidRPr="00552365" w:rsidDel="0080447A">
          <w:delText>n</w:delText>
        </w:r>
      </w:del>
      <w:r w:rsidRPr="00552365">
        <w:t>a Dűsso, ino nemocsno teilo</w:t>
      </w:r>
      <w:ins w:id="251" w:author="Nina Ditmajer" w:date="2021-12-27T11:43:00Z">
        <w:r w:rsidR="0080447A">
          <w:t>,</w:t>
        </w:r>
      </w:ins>
      <w:r w:rsidRPr="00552365">
        <w:t xml:space="preserve"> dneſz</w:t>
      </w:r>
      <w:r w:rsidRPr="00552365">
        <w:br/>
        <w:t xml:space="preserve">i vu vſzem mojem sitki pomozime </w:t>
      </w:r>
      <w:r w:rsidRPr="00DF211E">
        <w:rPr>
          <w:rPrChange w:id="252" w:author="Nina Ditmajer" w:date="2021-12-27T11:45:00Z">
            <w:rPr>
              <w:rStyle w:val="teiunclear"/>
              <w:lang w:val="sl-SI"/>
            </w:rPr>
          </w:rPrChange>
        </w:rPr>
        <w:t>vpotreibi</w:t>
      </w:r>
      <w:r w:rsidRPr="00DF211E">
        <w:t>.</w:t>
      </w:r>
    </w:p>
    <w:p w14:paraId="19545FA8" w14:textId="77777777" w:rsidR="00E773F4" w:rsidRPr="00552365" w:rsidRDefault="00E773F4" w:rsidP="00E773F4">
      <w:pPr>
        <w:pStyle w:val="teiab"/>
      </w:pPr>
    </w:p>
    <w:p w14:paraId="54E67C02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2930399C" w14:textId="405766A3" w:rsidR="00E773F4" w:rsidRPr="00552365" w:rsidRDefault="00E773F4" w:rsidP="00E773F4">
      <w:pPr>
        <w:pStyle w:val="teiab"/>
      </w:pPr>
      <w:r w:rsidRPr="00552365">
        <w:lastRenderedPageBreak/>
        <w:t>Da nad menov vr</w:t>
      </w:r>
      <w:ins w:id="253" w:author="Nina Ditmajer" w:date="2021-12-27T11:45:00Z">
        <w:r w:rsidR="00DF211E">
          <w:t>á</w:t>
        </w:r>
      </w:ins>
      <w:del w:id="254" w:author="Nina Ditmajer" w:date="2021-12-27T11:45:00Z">
        <w:r w:rsidRPr="00552365" w:rsidDel="00DF211E">
          <w:delText>a</w:delText>
        </w:r>
      </w:del>
      <w:r w:rsidRPr="00552365">
        <w:t xml:space="preserve">g </w:t>
      </w:r>
      <w:r w:rsidRPr="00DF211E">
        <w:rPr>
          <w:rPrChange w:id="255" w:author="Nina Ditmajer" w:date="2021-12-27T11:45:00Z">
            <w:rPr>
              <w:rStyle w:val="teiunclear"/>
              <w:lang w:val="sl-SI"/>
            </w:rPr>
          </w:rPrChange>
        </w:rPr>
        <w:t>tsal</w:t>
      </w:r>
      <w:ins w:id="256" w:author="Nina Ditmajer" w:date="2021-12-27T11:45:00Z">
        <w:r w:rsidR="00DF211E">
          <w:t>á</w:t>
        </w:r>
      </w:ins>
      <w:del w:id="257" w:author="Nina Ditmajer" w:date="2021-12-27T11:45:00Z">
        <w:r w:rsidRPr="00DF211E" w:rsidDel="00DF211E">
          <w:rPr>
            <w:rPrChange w:id="258" w:author="Nina Ditmajer" w:date="2021-12-27T11:45:00Z">
              <w:rPr>
                <w:rStyle w:val="teiunclear"/>
                <w:lang w:val="sl-SI"/>
              </w:rPr>
            </w:rPrChange>
          </w:rPr>
          <w:delText>a</w:delText>
        </w:r>
      </w:del>
      <w:r w:rsidRPr="00DF211E">
        <w:rPr>
          <w:rPrChange w:id="259" w:author="Nina Ditmajer" w:date="2021-12-27T11:45:00Z">
            <w:rPr>
              <w:rStyle w:val="teiunclear"/>
              <w:lang w:val="sl-SI"/>
            </w:rPr>
          </w:rPrChange>
        </w:rPr>
        <w:t>rni</w:t>
      </w:r>
      <w:r w:rsidRPr="00DF211E">
        <w:t>,</w:t>
      </w:r>
      <w:r w:rsidRPr="00552365">
        <w:t xml:space="preserve"> ſzvoimi ſzkűsnyavami</w:t>
      </w:r>
    </w:p>
    <w:p w14:paraId="3A1EEA31" w14:textId="77777777" w:rsidR="00E773F4" w:rsidRPr="00304CBF" w:rsidRDefault="00E773F4" w:rsidP="00E773F4">
      <w:r w:rsidRPr="00304CBF">
        <w:br w:type="page"/>
      </w:r>
    </w:p>
    <w:p w14:paraId="4F0B2F71" w14:textId="77777777" w:rsidR="00E773F4" w:rsidRDefault="00E773F4" w:rsidP="00E773F4">
      <w:r>
        <w:lastRenderedPageBreak/>
        <w:t>/003v/</w:t>
      </w:r>
    </w:p>
    <w:p w14:paraId="7B27F37D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2.</w:t>
      </w:r>
    </w:p>
    <w:p w14:paraId="46B502C3" w14:textId="4FF3BADC" w:rsidR="00E773F4" w:rsidRPr="001A6A50" w:rsidRDefault="00E773F4" w:rsidP="00E773F4">
      <w:pPr>
        <w:pStyle w:val="teiab"/>
      </w:pPr>
      <w:r w:rsidRPr="001A6A50">
        <w:t>nika</w:t>
      </w:r>
      <w:ins w:id="260" w:author="Nina Ditmajer" w:date="2021-12-27T11:46:00Z">
        <w:r w:rsidR="00DF211E">
          <w:t>i</w:t>
        </w:r>
      </w:ins>
      <w:del w:id="261" w:author="Nina Ditmajer" w:date="2021-12-27T11:46:00Z">
        <w:r w:rsidRPr="001A6A50" w:rsidDel="00DF211E">
          <w:delText>r</w:delText>
        </w:r>
      </w:del>
      <w:r w:rsidRPr="001A6A50">
        <w:t xml:space="preserve"> oblaſzti ne vzeme, i ne zapela mene.</w:t>
      </w:r>
    </w:p>
    <w:p w14:paraId="2937D286" w14:textId="77777777" w:rsidR="00E773F4" w:rsidRPr="00304CBF" w:rsidRDefault="00E773F4" w:rsidP="00E773F4">
      <w:pPr>
        <w:pStyle w:val="teilg"/>
        <w:rPr>
          <w:lang w:val="sl-SI"/>
        </w:rPr>
      </w:pPr>
    </w:p>
    <w:p w14:paraId="5D9436CB" w14:textId="77777777" w:rsidR="00E773F4" w:rsidRDefault="00E773F4" w:rsidP="00E773F4">
      <w:pPr>
        <w:pStyle w:val="teilabel"/>
        <w:rPr>
          <w:lang w:val="sl-SI"/>
        </w:rPr>
      </w:pPr>
      <w:r w:rsidRPr="00304CBF">
        <w:rPr>
          <w:rStyle w:val="teilabelZnak"/>
          <w:lang w:val="sl-SI"/>
        </w:rPr>
        <w:t>8</w:t>
      </w:r>
      <w:r w:rsidRPr="00166E77">
        <w:rPr>
          <w:rStyle w:val="teilabelZnak"/>
          <w:lang w:val="sl-SI"/>
        </w:rPr>
        <w:t>.</w:t>
      </w:r>
      <w:r w:rsidRPr="00E83EAA">
        <w:rPr>
          <w:lang w:val="sl-SI"/>
        </w:rPr>
        <w:t xml:space="preserve"> </w:t>
      </w:r>
    </w:p>
    <w:p w14:paraId="1A06FAF7" w14:textId="38EAF3B5" w:rsidR="00E773F4" w:rsidRPr="001A6A50" w:rsidRDefault="00E773F4" w:rsidP="00E773F4">
      <w:pPr>
        <w:pStyle w:val="teiab"/>
      </w:pPr>
      <w:r w:rsidRPr="001A6A50">
        <w:t xml:space="preserve">Neiga na ſzveiti breſz tébe, ki bi pomogel mene, </w:t>
      </w:r>
      <w:r w:rsidRPr="001A6A50">
        <w:br/>
        <w:t>zmosno od jakoſzti nyega, i hűda ſzkűsávany</w:t>
      </w:r>
      <w:ins w:id="262" w:author="Nina Ditmajer" w:date="2021-12-27T11:47:00Z">
        <w:r w:rsidR="00133801">
          <w:t>a</w:t>
        </w:r>
      </w:ins>
      <w:del w:id="263" w:author="Nina Ditmajer" w:date="2021-12-27T11:47:00Z">
        <w:r w:rsidRPr="001A6A50" w:rsidDel="00133801">
          <w:delText>o</w:delText>
        </w:r>
      </w:del>
      <w:r w:rsidRPr="001A6A50">
        <w:t>.</w:t>
      </w:r>
    </w:p>
    <w:p w14:paraId="18D69AD1" w14:textId="77777777" w:rsidR="00E773F4" w:rsidRPr="00304CBF" w:rsidRDefault="00E773F4" w:rsidP="00E773F4">
      <w:pPr>
        <w:pStyle w:val="teilabel"/>
        <w:rPr>
          <w:lang w:val="sl-SI"/>
        </w:rPr>
      </w:pPr>
    </w:p>
    <w:p w14:paraId="7BFE0988" w14:textId="77777777" w:rsidR="00E773F4" w:rsidRDefault="00E773F4" w:rsidP="00E773F4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9.</w:t>
      </w:r>
      <w:r w:rsidRPr="00552365">
        <w:rPr>
          <w:lang w:val="sl-SI"/>
        </w:rPr>
        <w:t xml:space="preserve"> </w:t>
      </w:r>
    </w:p>
    <w:p w14:paraId="5BC09CCB" w14:textId="77777777" w:rsidR="00E773F4" w:rsidRPr="001A6A50" w:rsidRDefault="00E773F4" w:rsidP="00E773F4">
      <w:pPr>
        <w:pStyle w:val="teiab"/>
      </w:pPr>
      <w:r w:rsidRPr="001A6A50">
        <w:t>Posli záto tve angyele, nai varujo tve ſzluge,</w:t>
      </w:r>
      <w:r w:rsidRPr="001A6A50">
        <w:br/>
        <w:t>poterejo moucs vraiso, vſze ládanye nyegovo.</w:t>
      </w:r>
    </w:p>
    <w:p w14:paraId="074BF14A" w14:textId="77777777" w:rsidR="00E773F4" w:rsidRPr="00552365" w:rsidRDefault="00E773F4" w:rsidP="00E773F4">
      <w:pPr>
        <w:pStyle w:val="teilabel"/>
        <w:rPr>
          <w:lang w:val="sl-SI"/>
        </w:rPr>
      </w:pPr>
    </w:p>
    <w:p w14:paraId="077459AF" w14:textId="77777777" w:rsidR="00E773F4" w:rsidRDefault="00E773F4" w:rsidP="00E773F4">
      <w:pPr>
        <w:pStyle w:val="teilabel"/>
        <w:rPr>
          <w:lang w:val="sl-SI"/>
        </w:rPr>
      </w:pPr>
      <w:r w:rsidRPr="00552365">
        <w:rPr>
          <w:rStyle w:val="teilabelZnak"/>
          <w:lang w:val="sl-SI"/>
        </w:rPr>
        <w:t>10.</w:t>
      </w:r>
      <w:r w:rsidRPr="00552365">
        <w:rPr>
          <w:lang w:val="sl-SI"/>
        </w:rPr>
        <w:t xml:space="preserve"> </w:t>
      </w:r>
    </w:p>
    <w:p w14:paraId="15A15216" w14:textId="77777777" w:rsidR="00E773F4" w:rsidRPr="001A6A50" w:rsidRDefault="00E773F4" w:rsidP="00E773F4">
      <w:pPr>
        <w:pStyle w:val="teiab"/>
      </w:pPr>
      <w:r w:rsidRPr="001A6A50">
        <w:t>Da meni skodil nebode, od tébe ne vtergne me, ár</w:t>
      </w:r>
      <w:r w:rsidRPr="001A6A50">
        <w:br/>
        <w:t>bi tak moral zginoti, i na ſzkvárjeinye priti.</w:t>
      </w:r>
    </w:p>
    <w:p w14:paraId="68D6E2B7" w14:textId="77777777" w:rsidR="00E773F4" w:rsidRPr="00552365" w:rsidRDefault="00E773F4" w:rsidP="00E773F4">
      <w:pPr>
        <w:pStyle w:val="teilabel"/>
        <w:rPr>
          <w:lang w:val="sl-SI"/>
        </w:rPr>
      </w:pPr>
    </w:p>
    <w:p w14:paraId="16C486B0" w14:textId="77777777" w:rsidR="00E773F4" w:rsidRDefault="00E773F4" w:rsidP="00E773F4">
      <w:pPr>
        <w:pStyle w:val="teilabel"/>
      </w:pPr>
      <w:r w:rsidRPr="00E35E2D">
        <w:rPr>
          <w:rStyle w:val="teilabelZnak"/>
        </w:rPr>
        <w:t>11.</w:t>
      </w:r>
      <w:r>
        <w:t xml:space="preserve"> </w:t>
      </w:r>
    </w:p>
    <w:p w14:paraId="0C6FB940" w14:textId="49F7EC5D" w:rsidR="00E773F4" w:rsidRPr="001A6A50" w:rsidRDefault="00E773F4" w:rsidP="00E773F4">
      <w:pPr>
        <w:pStyle w:val="teiab"/>
      </w:pPr>
      <w:r w:rsidRPr="001A6A50">
        <w:t xml:space="preserve">Znám dobro csinécsi Bough moi, da ſzlisis </w:t>
      </w:r>
      <w:ins w:id="264" w:author="Nina Ditmajer" w:date="2021-12-27T13:19:00Z">
        <w:r w:rsidR="00A37012">
          <w:t xml:space="preserve">me </w:t>
        </w:r>
      </w:ins>
      <w:r w:rsidRPr="001A6A50">
        <w:t>pros-</w:t>
      </w:r>
      <w:r w:rsidRPr="001A6A50">
        <w:br/>
        <w:t>nye ti, vpotreibi me ne oſztavis, nego me vőn pomor</w:t>
      </w:r>
      <w:ins w:id="265" w:author="Nina Ditmajer" w:date="2021-12-27T13:20:00Z">
        <w:r w:rsidR="00A37012">
          <w:t>e</w:t>
        </w:r>
      </w:ins>
      <w:del w:id="266" w:author="Nina Ditmajer" w:date="2021-12-27T13:20:00Z">
        <w:r w:rsidRPr="001A6A50" w:rsidDel="00A37012">
          <w:delText>i</w:delText>
        </w:r>
      </w:del>
      <w:r w:rsidRPr="001A6A50">
        <w:t>s.</w:t>
      </w:r>
    </w:p>
    <w:p w14:paraId="35227F47" w14:textId="77777777" w:rsidR="00E773F4" w:rsidRDefault="00E773F4" w:rsidP="00E773F4">
      <w:pPr>
        <w:pStyle w:val="teilabel"/>
      </w:pPr>
    </w:p>
    <w:p w14:paraId="07799506" w14:textId="77777777" w:rsidR="00E773F4" w:rsidRDefault="00E773F4" w:rsidP="00E773F4">
      <w:pPr>
        <w:pStyle w:val="teilabel"/>
      </w:pPr>
      <w:r w:rsidRPr="00E35E2D">
        <w:rPr>
          <w:rStyle w:val="teilabelZnak"/>
        </w:rPr>
        <w:t>12.</w:t>
      </w:r>
      <w:r>
        <w:t xml:space="preserve"> </w:t>
      </w:r>
    </w:p>
    <w:p w14:paraId="5E56AC91" w14:textId="77777777" w:rsidR="00E773F4" w:rsidDel="001B2CC6" w:rsidRDefault="00E773F4" w:rsidP="00E773F4">
      <w:pPr>
        <w:pStyle w:val="teiab"/>
        <w:rPr>
          <w:del w:id="267" w:author="Nina Ditmajer" w:date="2021-12-27T13:20:00Z"/>
        </w:rPr>
      </w:pPr>
      <w:r w:rsidRPr="001A6A50">
        <w:t>Za stero te vſzigdár hválil, i bom gori zvisával,</w:t>
      </w:r>
      <w:r w:rsidRPr="001A6A50">
        <w:br/>
        <w:t>ſztvoim drágim ſzvétim ſzinom navkűp i zDűhom</w:t>
      </w:r>
      <w:r w:rsidRPr="001A6A50">
        <w:br/>
        <w:t xml:space="preserve">ſzvétim. </w:t>
      </w:r>
    </w:p>
    <w:p w14:paraId="3E272904" w14:textId="77777777" w:rsidR="00E773F4" w:rsidRDefault="00E773F4">
      <w:pPr>
        <w:pStyle w:val="teiab"/>
        <w:pPrChange w:id="268" w:author="Nina Ditmajer" w:date="2021-12-27T13:20:00Z">
          <w:pPr>
            <w:pStyle w:val="teicloser"/>
          </w:pPr>
        </w:pPrChange>
      </w:pPr>
      <w:r w:rsidRPr="00304CBF">
        <w:t>Amen.</w:t>
      </w:r>
    </w:p>
    <w:p w14:paraId="7F5D5F55" w14:textId="77777777" w:rsidR="00E773F4" w:rsidRPr="00304CBF" w:rsidRDefault="00E773F4" w:rsidP="00E773F4">
      <w:pPr>
        <w:pStyle w:val="teicloser"/>
      </w:pPr>
    </w:p>
    <w:p w14:paraId="3C1F3AC3" w14:textId="6EC653B8" w:rsidR="00E773F4" w:rsidRPr="001B2CC6" w:rsidRDefault="00E773F4" w:rsidP="00E773F4">
      <w:pPr>
        <w:pStyle w:val="Naslov2"/>
        <w:rPr>
          <w:rPrChange w:id="269" w:author="Nina Ditmajer" w:date="2021-12-27T13:26:00Z">
            <w:rPr>
              <w:rStyle w:val="teiabbr"/>
              <w:rFonts w:ascii="Times New Roman" w:eastAsia="MS Mincho" w:hAnsi="Times New Roman"/>
              <w:b/>
              <w:bCs w:val="0"/>
              <w:color w:val="993300"/>
              <w:szCs w:val="24"/>
              <w:u w:val="none"/>
              <w:lang w:val="de-AT" w:eastAsia="ja-JP"/>
            </w:rPr>
          </w:rPrChange>
        </w:rPr>
      </w:pPr>
      <w:r w:rsidRPr="00304CBF">
        <w:t xml:space="preserve">Alia. </w:t>
      </w:r>
      <w:r w:rsidRPr="002C5902">
        <w:rPr>
          <w:rStyle w:val="teiabbr"/>
          <w:lang w:val="de-AT"/>
        </w:rPr>
        <w:t>No</w:t>
      </w:r>
      <w:r>
        <w:rPr>
          <w:rStyle w:val="teiabbr"/>
          <w:lang w:val="de-AT"/>
        </w:rPr>
        <w:t>t</w:t>
      </w:r>
      <w:r w:rsidRPr="002C5902">
        <w:rPr>
          <w:rStyle w:val="teiabbr"/>
          <w:lang w:val="de-AT"/>
        </w:rPr>
        <w:t>.</w:t>
      </w:r>
      <w:r w:rsidRPr="002C5902">
        <w:rPr>
          <w:lang w:val="de-AT"/>
        </w:rPr>
        <w:t xml:space="preserve"> </w:t>
      </w:r>
      <w:r w:rsidRPr="00F219C1">
        <w:t>ſ</w:t>
      </w:r>
      <w:r w:rsidRPr="002C5902">
        <w:rPr>
          <w:lang w:val="de-AT"/>
        </w:rPr>
        <w:t xml:space="preserve">zivem </w:t>
      </w:r>
      <w:r w:rsidRPr="001B2CC6">
        <w:rPr>
          <w:rPrChange w:id="270" w:author="Nina Ditmajer" w:date="2021-12-27T13:26:00Z">
            <w:rPr>
              <w:rStyle w:val="teiunclear"/>
              <w:lang w:val="sl-SI"/>
            </w:rPr>
          </w:rPrChange>
        </w:rPr>
        <w:t>ſ</w:t>
      </w:r>
      <w:r w:rsidRPr="001B2CC6">
        <w:rPr>
          <w:rPrChange w:id="271" w:author="Nina Ditmajer" w:date="2021-12-27T13:26:00Z">
            <w:rPr>
              <w:rStyle w:val="teiunclear"/>
              <w:lang w:val="de-AT"/>
            </w:rPr>
          </w:rPrChange>
        </w:rPr>
        <w:t>zer</w:t>
      </w:r>
      <w:ins w:id="272" w:author="Nina Ditmajer" w:date="2021-12-27T13:29:00Z">
        <w:r w:rsidR="001B2CC6">
          <w:t>e</w:t>
        </w:r>
      </w:ins>
      <w:del w:id="273" w:author="Nina Ditmajer" w:date="2021-12-27T13:29:00Z">
        <w:r w:rsidRPr="001B2CC6" w:rsidDel="001B2CC6">
          <w:rPr>
            <w:rPrChange w:id="274" w:author="Nina Ditmajer" w:date="2021-12-27T13:26:00Z">
              <w:rPr>
                <w:rStyle w:val="teiunclear"/>
                <w:lang w:val="de-AT"/>
              </w:rPr>
            </w:rPrChange>
          </w:rPr>
          <w:delText>i</w:delText>
        </w:r>
      </w:del>
      <w:r w:rsidRPr="001B2CC6">
        <w:rPr>
          <w:rPrChange w:id="275" w:author="Nina Ditmajer" w:date="2021-12-27T13:26:00Z">
            <w:rPr>
              <w:rStyle w:val="teiunclear"/>
              <w:lang w:val="de-AT"/>
            </w:rPr>
          </w:rPrChange>
        </w:rPr>
        <w:t>nt</w:t>
      </w:r>
      <w:r w:rsidRPr="002C5902">
        <w:rPr>
          <w:lang w:val="de-AT"/>
        </w:rPr>
        <w:t xml:space="preserve"> U</w:t>
      </w:r>
      <w:r>
        <w:rPr>
          <w:lang w:val="de-AT"/>
        </w:rPr>
        <w:t>r</w:t>
      </w:r>
      <w:r w:rsidRPr="002C5902">
        <w:rPr>
          <w:lang w:val="de-AT"/>
        </w:rPr>
        <w:t xml:space="preserve"> </w:t>
      </w:r>
      <w:r w:rsidRPr="001B2CC6">
        <w:rPr>
          <w:rPrChange w:id="276" w:author="Nina Ditmajer" w:date="2021-12-27T13:26:00Z">
            <w:rPr>
              <w:rStyle w:val="teiabbr"/>
              <w:lang w:val="de-AT"/>
            </w:rPr>
          </w:rPrChange>
        </w:rPr>
        <w:t xml:space="preserve">Isten. </w:t>
      </w:r>
      <w:del w:id="277" w:author="Nina Ditmajer" w:date="2021-12-27T13:29:00Z">
        <w:r w:rsidRPr="001B2CC6" w:rsidDel="00E24D2F">
          <w:rPr>
            <w:rPrChange w:id="278" w:author="Nina Ditmajer" w:date="2021-12-27T13:26:00Z">
              <w:rPr>
                <w:rStyle w:val="teiabbr"/>
                <w:lang w:val="de-AT"/>
              </w:rPr>
            </w:rPrChange>
          </w:rPr>
          <w:delText>I.</w:delText>
        </w:r>
      </w:del>
    </w:p>
    <w:p w14:paraId="151E207C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1.</w:t>
      </w:r>
      <w:r w:rsidRPr="002C5902">
        <w:rPr>
          <w:lang w:val="de-AT"/>
        </w:rPr>
        <w:t xml:space="preserve"> </w:t>
      </w:r>
    </w:p>
    <w:p w14:paraId="3FD10020" w14:textId="2EB86173" w:rsidR="00E773F4" w:rsidRPr="008B0C07" w:rsidRDefault="00E773F4" w:rsidP="00E773F4">
      <w:pPr>
        <w:pStyle w:val="teiab"/>
      </w:pPr>
      <w:r w:rsidRPr="008B0C07">
        <w:t>ſzprávoga ſ</w:t>
      </w:r>
      <w:ins w:id="279" w:author="Nina Ditmajer" w:date="2021-12-27T13:30:00Z">
        <w:r w:rsidR="00D40880">
          <w:t>e</w:t>
        </w:r>
      </w:ins>
      <w:del w:id="280" w:author="Nina Ditmajer" w:date="2021-12-27T13:30:00Z">
        <w:r w:rsidRPr="008B0C07" w:rsidDel="00D40880">
          <w:delText>z</w:delText>
        </w:r>
      </w:del>
      <w:r w:rsidRPr="008B0C07">
        <w:t>rcza mojega</w:t>
      </w:r>
      <w:ins w:id="281" w:author="Nina Ditmajer" w:date="2021-12-27T13:30:00Z">
        <w:r w:rsidR="00D40880">
          <w:t>,</w:t>
        </w:r>
      </w:ins>
      <w:del w:id="282" w:author="Nina Ditmajer" w:date="2021-12-27T13:30:00Z">
        <w:r w:rsidRPr="008B0C07" w:rsidDel="00D40880">
          <w:delText>.</w:delText>
        </w:r>
      </w:del>
      <w:r w:rsidRPr="008B0C07">
        <w:t xml:space="preserve"> Bough hválo ti dájem :/:</w:t>
      </w:r>
      <w:r w:rsidRPr="008B0C07">
        <w:br/>
        <w:t>Vovom űtrásnyem vreimeni, i dokecs sivel bom, oh</w:t>
      </w:r>
      <w:r w:rsidRPr="008B0C07">
        <w:br/>
        <w:t>Bough pred tvem liczem, dicsil i hválil te bom,</w:t>
      </w:r>
      <w:r w:rsidRPr="008B0C07">
        <w:br/>
        <w:t xml:space="preserve">verno po </w:t>
      </w:r>
      <w:r w:rsidRPr="00EF0B0B">
        <w:rPr>
          <w:rStyle w:val="teipersName"/>
          <w:lang w:val="de-AT"/>
        </w:rPr>
        <w:t>Iesu</w:t>
      </w:r>
      <w:ins w:id="283" w:author="Nina Ditmajer" w:date="2021-12-27T13:31:00Z">
        <w:r w:rsidR="00D40880">
          <w:rPr>
            <w:rStyle w:val="teipersName"/>
            <w:lang w:val="de-AT"/>
          </w:rPr>
          <w:t>ſ</w:t>
        </w:r>
      </w:ins>
      <w:del w:id="284" w:author="Nina Ditmajer" w:date="2021-12-27T13:31:00Z">
        <w:r w:rsidRPr="00EF0B0B" w:rsidDel="00D40880">
          <w:rPr>
            <w:rStyle w:val="teipersName"/>
            <w:lang w:val="de-AT"/>
          </w:rPr>
          <w:delText>j</w:delText>
        </w:r>
      </w:del>
      <w:r w:rsidRPr="00EF0B0B">
        <w:rPr>
          <w:rStyle w:val="teipersName"/>
          <w:lang w:val="de-AT"/>
        </w:rPr>
        <w:t xml:space="preserve"> Kristusi</w:t>
      </w:r>
      <w:r w:rsidRPr="008B0C07">
        <w:t>, vu tva ſzina Iméni.</w:t>
      </w:r>
    </w:p>
    <w:p w14:paraId="4FFEA59D" w14:textId="77777777" w:rsidR="00E773F4" w:rsidRPr="00304CBF" w:rsidRDefault="00E773F4" w:rsidP="00E773F4">
      <w:pPr>
        <w:pStyle w:val="teilg"/>
        <w:rPr>
          <w:lang w:val="de-AT"/>
        </w:rPr>
      </w:pPr>
    </w:p>
    <w:p w14:paraId="772457A4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2.</w:t>
      </w:r>
      <w:r w:rsidRPr="002C5902">
        <w:rPr>
          <w:lang w:val="de-AT"/>
        </w:rPr>
        <w:t xml:space="preserve"> </w:t>
      </w:r>
    </w:p>
    <w:p w14:paraId="48432617" w14:textId="727F4487" w:rsidR="00E773F4" w:rsidRPr="008B0C07" w:rsidRDefault="00E773F4" w:rsidP="00E773F4">
      <w:pPr>
        <w:pStyle w:val="teiab"/>
      </w:pPr>
      <w:r w:rsidRPr="008B0C07">
        <w:t>Kai ſzi mene ſztve milosche, vpreminocsoi nou-</w:t>
      </w:r>
      <w:r w:rsidRPr="008B0C07">
        <w:br/>
        <w:t>csi</w:t>
      </w:r>
      <w:ins w:id="285" w:author="Nina Ditmajer" w:date="2021-12-27T13:33:00Z">
        <w:r w:rsidR="00D40880">
          <w:t>,</w:t>
        </w:r>
      </w:ins>
      <w:del w:id="286" w:author="Nina Ditmajer" w:date="2021-12-27T13:33:00Z">
        <w:r w:rsidRPr="008B0C07" w:rsidDel="00D40880">
          <w:delText>.</w:delText>
        </w:r>
      </w:del>
      <w:r w:rsidRPr="008B0C07">
        <w:t xml:space="preserve"> :/: Od bojazni i od skode, obaruval lepo: pro-</w:t>
      </w:r>
      <w:r w:rsidRPr="008B0C07">
        <w:br/>
        <w:t>ſzim te ponizno, moje grehe odpuſzti zkeimi</w:t>
      </w:r>
    </w:p>
    <w:p w14:paraId="53190F67" w14:textId="77777777" w:rsidR="00E773F4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370D476" w14:textId="77777777" w:rsidR="00E773F4" w:rsidRDefault="00E773F4" w:rsidP="00E773F4">
      <w:r>
        <w:lastRenderedPageBreak/>
        <w:t>/004r/</w:t>
      </w:r>
    </w:p>
    <w:p w14:paraId="1A9377E1" w14:textId="77777777" w:rsidR="00E773F4" w:rsidRPr="00304CBF" w:rsidRDefault="00E773F4" w:rsidP="00E773F4">
      <w:pPr>
        <w:pStyle w:val="teifwPageNum"/>
        <w:rPr>
          <w:lang w:val="de-AT"/>
        </w:rPr>
      </w:pPr>
      <w:r w:rsidRPr="00304CBF">
        <w:rPr>
          <w:lang w:val="de-AT"/>
        </w:rPr>
        <w:t>3.</w:t>
      </w:r>
    </w:p>
    <w:p w14:paraId="266AB161" w14:textId="1774E163" w:rsidR="00E773F4" w:rsidRPr="001A6A50" w:rsidRDefault="00E773F4" w:rsidP="00E773F4">
      <w:pPr>
        <w:pStyle w:val="teiab"/>
      </w:pPr>
      <w:r w:rsidRPr="001A6A50">
        <w:t>ſzem tebe raſzerdi</w:t>
      </w:r>
      <w:ins w:id="287" w:author="Nina Ditmajer" w:date="2021-12-27T13:35:00Z">
        <w:r w:rsidR="00D40880">
          <w:t>l</w:t>
        </w:r>
      </w:ins>
      <w:del w:id="288" w:author="Nina Ditmajer" w:date="2021-12-27T13:35:00Z">
        <w:r w:rsidRPr="001A6A50" w:rsidDel="00D40880">
          <w:delText>t</w:delText>
        </w:r>
      </w:del>
      <w:r w:rsidRPr="001A6A50">
        <w:t xml:space="preserve">, goſztokrat zbantuval. </w:t>
      </w:r>
    </w:p>
    <w:p w14:paraId="6623AA61" w14:textId="77777777" w:rsidR="00E773F4" w:rsidRPr="00304CBF" w:rsidRDefault="00E773F4" w:rsidP="00E773F4">
      <w:pPr>
        <w:pStyle w:val="teilg"/>
        <w:rPr>
          <w:lang w:val="de-AT"/>
        </w:rPr>
      </w:pPr>
    </w:p>
    <w:p w14:paraId="014C4AC5" w14:textId="77777777" w:rsidR="00E773F4" w:rsidRDefault="00E773F4" w:rsidP="00E773F4">
      <w:pPr>
        <w:pStyle w:val="teilg"/>
        <w:rPr>
          <w:lang w:val="de-AT"/>
        </w:rPr>
      </w:pPr>
      <w:r w:rsidRPr="00304CBF">
        <w:rPr>
          <w:rStyle w:val="teilabelZnak"/>
          <w:lang w:val="de-AT"/>
        </w:rPr>
        <w:t>3.</w:t>
      </w:r>
      <w:r w:rsidRPr="00304CBF">
        <w:rPr>
          <w:lang w:val="de-AT"/>
        </w:rPr>
        <w:t xml:space="preserve"> </w:t>
      </w:r>
    </w:p>
    <w:p w14:paraId="66DD20E2" w14:textId="0F343E09" w:rsidR="00E773F4" w:rsidRPr="001A6A50" w:rsidRDefault="00E773F4" w:rsidP="00E773F4">
      <w:pPr>
        <w:pStyle w:val="teiab"/>
      </w:pPr>
      <w:r w:rsidRPr="001A6A50">
        <w:t>I dé͠snyi d</w:t>
      </w:r>
      <w:ins w:id="289" w:author="Nina Ditmajer" w:date="2021-12-27T13:36:00Z">
        <w:r w:rsidR="00C6593C">
          <w:t>é</w:t>
        </w:r>
      </w:ins>
      <w:del w:id="290" w:author="Nina Ditmajer" w:date="2021-12-27T13:36:00Z">
        <w:r w:rsidRPr="001A6A50" w:rsidDel="00C6593C">
          <w:delText>e</w:delText>
        </w:r>
      </w:del>
      <w:r w:rsidRPr="001A6A50">
        <w:t>n miloſ</w:t>
      </w:r>
      <w:ins w:id="291" w:author="Nina Ditmajer" w:date="2021-12-27T13:36:00Z">
        <w:r w:rsidR="00C6593C">
          <w:t>z</w:t>
        </w:r>
      </w:ins>
      <w:del w:id="292" w:author="Nina Ditmajer" w:date="2021-12-27T13:36:00Z">
        <w:r w:rsidRPr="001A6A50" w:rsidDel="00C6593C">
          <w:delText>s</w:delText>
        </w:r>
      </w:del>
      <w:r w:rsidRPr="001A6A50">
        <w:t xml:space="preserve">tivno, </w:t>
      </w:r>
      <w:r w:rsidRPr="008B0C07">
        <w:rPr>
          <w:rStyle w:val="teidel"/>
          <w:lang w:val="de-AT"/>
        </w:rPr>
        <w:t>oba</w:t>
      </w:r>
      <w:r w:rsidRPr="001A6A50">
        <w:t xml:space="preserve"> varui me Goſzpodne :/: </w:t>
      </w:r>
      <w:r w:rsidRPr="001A6A50">
        <w:br/>
        <w:t>od vraisi mreis ino greha, hűda ogrizávanya:</w:t>
      </w:r>
      <w:r w:rsidRPr="001A6A50">
        <w:br/>
        <w:t>od ognya povoudni, od ſziromastva kvarov, od</w:t>
      </w:r>
      <w:r w:rsidRPr="001A6A50">
        <w:br/>
        <w:t>temnicze, ino robſztva i nevedne ſzmerti.</w:t>
      </w:r>
    </w:p>
    <w:p w14:paraId="4C437C95" w14:textId="77777777" w:rsidR="00E773F4" w:rsidRDefault="00E773F4" w:rsidP="00E773F4">
      <w:pPr>
        <w:pStyle w:val="teilg"/>
        <w:rPr>
          <w:lang w:val="sl-SI"/>
        </w:rPr>
      </w:pPr>
    </w:p>
    <w:p w14:paraId="540F3672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66A896D8" w14:textId="77777777" w:rsidR="00E773F4" w:rsidRPr="001A6A50" w:rsidRDefault="00E773F4" w:rsidP="00E773F4">
      <w:pPr>
        <w:pStyle w:val="teiab"/>
      </w:pPr>
      <w:r w:rsidRPr="001A6A50">
        <w:t>Moi ſitek Dűssó i teilo, navkűp zmoim tűvá-</w:t>
      </w:r>
      <w:r w:rsidRPr="001A6A50">
        <w:br/>
        <w:t>rusſem /: Poſztávim pod tvo obrámbo, moio cséſzt</w:t>
      </w:r>
      <w:r w:rsidRPr="001A6A50">
        <w:br/>
        <w:t xml:space="preserve">zDeczov </w:t>
      </w:r>
      <w:r w:rsidRPr="008B0C07">
        <w:rPr>
          <w:rStyle w:val="teiadd"/>
          <w:lang w:val="sl-SI"/>
        </w:rPr>
        <w:t>vréd</w:t>
      </w:r>
      <w:r w:rsidRPr="001A6A50">
        <w:t xml:space="preserve"> zdrűsinov csinenye rodbino priátele, vno-</w:t>
      </w:r>
      <w:r w:rsidRPr="001A6A50">
        <w:br/>
        <w:t>ge dobre moje znáncze, i vſze kai koli imam.</w:t>
      </w:r>
    </w:p>
    <w:p w14:paraId="6CAFB7BB" w14:textId="77777777" w:rsidR="00E773F4" w:rsidRDefault="00E773F4" w:rsidP="00E773F4">
      <w:pPr>
        <w:pStyle w:val="teilg"/>
        <w:rPr>
          <w:lang w:val="sl-SI"/>
        </w:rPr>
      </w:pPr>
    </w:p>
    <w:p w14:paraId="2C2863EA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248DDFE7" w14:textId="74DF6824" w:rsidR="00E773F4" w:rsidRPr="001A6A50" w:rsidRDefault="00E773F4" w:rsidP="00E773F4">
      <w:pPr>
        <w:pStyle w:val="teiab"/>
      </w:pPr>
      <w:r w:rsidRPr="001A6A50">
        <w:t>Tvoji Nebeſzki Angyelje</w:t>
      </w:r>
      <w:ins w:id="293" w:author="Nina Ditmajer" w:date="2021-12-27T13:44:00Z">
        <w:r w:rsidR="007C2946">
          <w:t>,</w:t>
        </w:r>
      </w:ins>
      <w:r w:rsidRPr="001A6A50">
        <w:t xml:space="preserve"> od méne da neido :/: Vrá-</w:t>
      </w:r>
      <w:r w:rsidRPr="001A6A50">
        <w:br/>
        <w:t>ga da dalecs odseno, da ne zagerli mene, ſzvoim</w:t>
      </w:r>
      <w:r w:rsidRPr="001A6A50">
        <w:br/>
        <w:t>hűdim csinenyem, na ovom placsnom doli</w:t>
      </w:r>
      <w:ins w:id="294" w:author="Nina Ditmajer" w:date="2021-12-27T13:45:00Z">
        <w:r w:rsidR="007C2946">
          <w:t>,</w:t>
        </w:r>
      </w:ins>
      <w:del w:id="295" w:author="Nina Ditmajer" w:date="2021-12-27T13:45:00Z">
        <w:r w:rsidRPr="001A6A50" w:rsidDel="007C2946">
          <w:delText>.</w:delText>
        </w:r>
      </w:del>
      <w:r w:rsidRPr="001A6A50">
        <w:t xml:space="preserve"> Dűsse</w:t>
      </w:r>
      <w:r w:rsidRPr="001A6A50">
        <w:br/>
        <w:t>tella mi ne vrazi, vpogibel ne zapela.</w:t>
      </w:r>
    </w:p>
    <w:p w14:paraId="71D356DD" w14:textId="77777777" w:rsidR="00E773F4" w:rsidRPr="001A6A50" w:rsidRDefault="00E773F4" w:rsidP="00E773F4">
      <w:pPr>
        <w:pStyle w:val="teiab"/>
      </w:pPr>
    </w:p>
    <w:p w14:paraId="53B85418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617F07A4" w14:textId="763A1D62" w:rsidR="00E773F4" w:rsidRPr="001A6A50" w:rsidRDefault="00E773F4" w:rsidP="00E773F4">
      <w:pPr>
        <w:pStyle w:val="teiab"/>
      </w:pPr>
      <w:r w:rsidRPr="001A6A50">
        <w:t>Oh Bough na tebe jaſz nihám vſzáko moje delo :/:</w:t>
      </w:r>
      <w:r w:rsidRPr="001A6A50">
        <w:br/>
        <w:t>Ár ti leprai ſz</w:t>
      </w:r>
      <w:ins w:id="296" w:author="Nina Ditmajer" w:date="2021-12-27T13:47:00Z">
        <w:r w:rsidR="007C2946">
          <w:t>á</w:t>
        </w:r>
      </w:ins>
      <w:del w:id="297" w:author="Nina Ditmajer" w:date="2021-12-27T13:47:00Z">
        <w:r w:rsidRPr="001A6A50" w:rsidDel="007C2946">
          <w:delText>a</w:delText>
        </w:r>
      </w:del>
      <w:r w:rsidRPr="001A6A50">
        <w:t>m</w:t>
      </w:r>
      <w:del w:id="298" w:author="Nina Ditmajer" w:date="2021-12-27T13:47:00Z">
        <w:r w:rsidRPr="001A6A50" w:rsidDel="007C2946">
          <w:delText>´</w:delText>
        </w:r>
      </w:del>
      <w:r w:rsidRPr="001A6A50">
        <w:t xml:space="preserve"> aldűjes zmoſn</w:t>
      </w:r>
      <w:ins w:id="299" w:author="Nina Ditmajer" w:date="2021-12-27T13:48:00Z">
        <w:r w:rsidR="007C2946">
          <w:t>o</w:t>
        </w:r>
      </w:ins>
      <w:r w:rsidRPr="001A6A50">
        <w:t xml:space="preserve"> moje delo,</w:t>
      </w:r>
      <w:r w:rsidRPr="001A6A50">
        <w:br/>
        <w:t>tebi preporácsam moje teilo i Dűsso, csini tako</w:t>
      </w:r>
      <w:r w:rsidRPr="001A6A50">
        <w:br/>
        <w:t>ti zmenov, kak je tvoja volja.</w:t>
      </w:r>
    </w:p>
    <w:p w14:paraId="61550022" w14:textId="77777777" w:rsidR="00E773F4" w:rsidRPr="001A6A50" w:rsidRDefault="00E773F4" w:rsidP="00E773F4">
      <w:pPr>
        <w:pStyle w:val="teiab"/>
      </w:pPr>
    </w:p>
    <w:p w14:paraId="14F3053A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4A1C32A0" w14:textId="03462C08" w:rsidR="00E773F4" w:rsidRPr="001A6A50" w:rsidRDefault="00E773F4" w:rsidP="00E773F4">
      <w:pPr>
        <w:pStyle w:val="teiab"/>
      </w:pPr>
      <w:r w:rsidRPr="001A6A50">
        <w:t>Na ovo jaſz recsem amen, :/: verjem da tak bode :/:</w:t>
      </w:r>
      <w:r w:rsidRPr="001A6A50">
        <w:br/>
        <w:t>Ziednákim hotenyem Goſzpon, vſzvo volj</w:t>
      </w:r>
      <w:ins w:id="300" w:author="Nina Ditmajer" w:date="2021-12-27T13:50:00Z">
        <w:r w:rsidR="00E14093">
          <w:t>o</w:t>
        </w:r>
      </w:ins>
      <w:del w:id="301" w:author="Nina Ditmajer" w:date="2021-12-27T13:50:00Z">
        <w:r w:rsidRPr="001A6A50" w:rsidDel="00E14093">
          <w:delText>e</w:delText>
        </w:r>
      </w:del>
      <w:r w:rsidRPr="001A6A50">
        <w:t xml:space="preserve"> vzemi</w:t>
      </w:r>
      <w:r w:rsidRPr="001A6A50">
        <w:br/>
        <w:t>me, ſe zraſzpreſztertimi rokami bodem ono,</w:t>
      </w:r>
      <w:r w:rsidRPr="001A6A50">
        <w:br/>
        <w:t>veſzél csinil koteroje, Boug na mé prevű-</w:t>
      </w:r>
      <w:r w:rsidRPr="001A6A50">
        <w:br/>
        <w:t>pal.</w:t>
      </w:r>
    </w:p>
    <w:p w14:paraId="36CEF293" w14:textId="77777777" w:rsidR="00E773F4" w:rsidRPr="002C5902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C3CD20F" w14:textId="77777777" w:rsidR="00E773F4" w:rsidRDefault="00E773F4" w:rsidP="00E773F4">
      <w:r>
        <w:lastRenderedPageBreak/>
        <w:t>/004v/</w:t>
      </w:r>
    </w:p>
    <w:p w14:paraId="04536F6E" w14:textId="77777777" w:rsidR="00E773F4" w:rsidRDefault="00E773F4" w:rsidP="00E773F4">
      <w:pPr>
        <w:pStyle w:val="teifwPageNum"/>
      </w:pPr>
      <w:r>
        <w:t>4.</w:t>
      </w:r>
    </w:p>
    <w:p w14:paraId="0FE68A9B" w14:textId="77777777" w:rsidR="00E773F4" w:rsidRDefault="00E773F4" w:rsidP="00E773F4">
      <w:pPr>
        <w:pStyle w:val="Naslov2"/>
        <w:rPr>
          <w:rStyle w:val="teiabbr"/>
        </w:rPr>
      </w:pPr>
      <w:r w:rsidRPr="006909D6">
        <w:rPr>
          <w:rStyle w:val="teiabbr"/>
          <w:b/>
        </w:rPr>
        <w:t>No</w:t>
      </w:r>
      <w:r>
        <w:rPr>
          <w:rStyle w:val="teiabbr"/>
          <w:b/>
        </w:rPr>
        <w:t>t</w:t>
      </w:r>
      <w:r w:rsidRPr="006909D6">
        <w:rPr>
          <w:rStyle w:val="teiabbr"/>
          <w:b/>
        </w:rPr>
        <w:t>.</w:t>
      </w:r>
      <w:r>
        <w:t xml:space="preserve"> Halát adok tenéked </w:t>
      </w:r>
      <w:r w:rsidRPr="006909D6">
        <w:rPr>
          <w:rStyle w:val="teiabbr"/>
          <w:b/>
        </w:rPr>
        <w:t>&amp;c.</w:t>
      </w:r>
    </w:p>
    <w:p w14:paraId="1A602644" w14:textId="77777777" w:rsidR="00E773F4" w:rsidRDefault="00E773F4" w:rsidP="00E773F4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75A8BCE4" w14:textId="77777777" w:rsidR="00E773F4" w:rsidRDefault="00E773F4" w:rsidP="00E773F4">
      <w:pPr>
        <w:pStyle w:val="teilg"/>
        <w:rPr>
          <w:lang w:val="sl-SI"/>
        </w:rPr>
      </w:pPr>
      <w:r>
        <w:t>Hvalim ja</w:t>
      </w:r>
      <w:r w:rsidRPr="00F219C1">
        <w:rPr>
          <w:lang w:val="sl-SI"/>
        </w:rPr>
        <w:t>ſ</w:t>
      </w:r>
      <w:r>
        <w:rPr>
          <w:lang w:val="sl-SI"/>
        </w:rPr>
        <w:t>z lepo tebe, oh Bough milo</w:t>
      </w:r>
      <w:r w:rsidRPr="00F219C1">
        <w:rPr>
          <w:lang w:val="sl-SI"/>
        </w:rPr>
        <w:t>ſ</w:t>
      </w:r>
      <w:r>
        <w:rPr>
          <w:lang w:val="sl-SI"/>
        </w:rPr>
        <w:t>ztivni :/:</w:t>
      </w:r>
      <w:r>
        <w:rPr>
          <w:lang w:val="sl-SI"/>
        </w:rPr>
        <w:br/>
        <w:t xml:space="preserve">kai </w:t>
      </w:r>
      <w:r w:rsidRPr="00F219C1">
        <w:rPr>
          <w:lang w:val="sl-SI"/>
        </w:rPr>
        <w:t>ſ</w:t>
      </w:r>
      <w:r>
        <w:rPr>
          <w:lang w:val="sl-SI"/>
        </w:rPr>
        <w:t xml:space="preserve">zi ovo noucs mene obaruval vzdrávji: od </w:t>
      </w:r>
      <w:r>
        <w:rPr>
          <w:lang w:val="sl-SI"/>
        </w:rPr>
        <w:br/>
        <w:t xml:space="preserve">vraise </w:t>
      </w:r>
      <w:r w:rsidRPr="00F219C1">
        <w:rPr>
          <w:lang w:val="sl-SI"/>
        </w:rPr>
        <w:t>ſ</w:t>
      </w:r>
      <w:r>
        <w:rPr>
          <w:lang w:val="sl-SI"/>
        </w:rPr>
        <w:t xml:space="preserve">zkűsnyáve, i lepi tihi pokoi </w:t>
      </w:r>
      <w:r w:rsidRPr="00F219C1">
        <w:rPr>
          <w:lang w:val="sl-SI"/>
        </w:rPr>
        <w:t>ſ</w:t>
      </w:r>
      <w:r>
        <w:rPr>
          <w:lang w:val="sl-SI"/>
        </w:rPr>
        <w:t>zi mi dál,</w:t>
      </w:r>
      <w:r>
        <w:rPr>
          <w:lang w:val="sl-SI"/>
        </w:rPr>
        <w:br/>
        <w:t xml:space="preserve">da mie Vrág nikai nei </w:t>
      </w:r>
      <w:r w:rsidRPr="00F219C1">
        <w:rPr>
          <w:lang w:val="sl-SI"/>
        </w:rPr>
        <w:t>ſ</w:t>
      </w:r>
      <w:r>
        <w:rPr>
          <w:lang w:val="sl-SI"/>
        </w:rPr>
        <w:t>kodil.</w:t>
      </w:r>
    </w:p>
    <w:p w14:paraId="65636DE3" w14:textId="77777777" w:rsidR="00E773F4" w:rsidRDefault="00E773F4" w:rsidP="00E773F4">
      <w:pPr>
        <w:pStyle w:val="teilg"/>
        <w:rPr>
          <w:lang w:val="sl-SI"/>
        </w:rPr>
      </w:pPr>
    </w:p>
    <w:p w14:paraId="327B8F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493A535D" w14:textId="61B99BDA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Varui me i dn</w:t>
      </w:r>
      <w:r>
        <w:rPr>
          <w:lang w:val="sl-SI"/>
        </w:rPr>
        <w:t>ésn</w:t>
      </w:r>
      <w:r w:rsidRPr="002C5902">
        <w:rPr>
          <w:lang w:val="sl-SI"/>
        </w:rPr>
        <w:t>yi d</w:t>
      </w:r>
      <w:r>
        <w:rPr>
          <w:lang w:val="sl-SI"/>
        </w:rPr>
        <w:t>én</w:t>
      </w:r>
      <w:r w:rsidRPr="002C5902">
        <w:rPr>
          <w:lang w:val="sl-SI"/>
        </w:rPr>
        <w:t xml:space="preserve">, po </w:t>
      </w:r>
      <w:r>
        <w:rPr>
          <w:lang w:val="sl-SI"/>
        </w:rPr>
        <w:t>t</w:t>
      </w:r>
      <w:r w:rsidRPr="002C5902">
        <w:rPr>
          <w:lang w:val="sl-SI"/>
        </w:rPr>
        <w:t>vojoi milo</w:t>
      </w:r>
      <w:r>
        <w:rPr>
          <w:lang w:val="sl-SI"/>
        </w:rPr>
        <w:t>schi :/:</w:t>
      </w:r>
      <w:r>
        <w:rPr>
          <w:lang w:val="sl-SI"/>
        </w:rPr>
        <w:br/>
        <w:t xml:space="preserve">Da mi ogen i povoden, nikai ne </w:t>
      </w:r>
      <w:r w:rsidRPr="00F219C1">
        <w:rPr>
          <w:lang w:val="sl-SI"/>
        </w:rPr>
        <w:t>ſ</w:t>
      </w:r>
      <w:r>
        <w:rPr>
          <w:lang w:val="sl-SI"/>
        </w:rPr>
        <w:t>kodi, od méne</w:t>
      </w:r>
      <w:r>
        <w:rPr>
          <w:lang w:val="sl-SI"/>
        </w:rPr>
        <w:br/>
        <w:t>da v</w:t>
      </w:r>
      <w:r w:rsidRPr="00F219C1">
        <w:rPr>
          <w:lang w:val="sl-SI"/>
        </w:rPr>
        <w:t>ſ</w:t>
      </w:r>
      <w:r>
        <w:rPr>
          <w:lang w:val="sl-SI"/>
        </w:rPr>
        <w:t>z</w:t>
      </w:r>
      <w:ins w:id="302" w:author="Nina Ditmajer" w:date="2021-12-27T14:07:00Z">
        <w:r w:rsidR="006C33E6">
          <w:rPr>
            <w:lang w:val="sl-SI"/>
          </w:rPr>
          <w:t>á</w:t>
        </w:r>
      </w:ins>
      <w:del w:id="303" w:author="Nina Ditmajer" w:date="2021-12-27T14:06:00Z">
        <w:r w:rsidDel="006C33E6">
          <w:rPr>
            <w:lang w:val="sl-SI"/>
          </w:rPr>
          <w:delText>a</w:delText>
        </w:r>
      </w:del>
      <w:r>
        <w:rPr>
          <w:lang w:val="sl-SI"/>
        </w:rPr>
        <w:t xml:space="preserve">ka nevola greh </w:t>
      </w:r>
      <w:r w:rsidRPr="00F219C1">
        <w:rPr>
          <w:lang w:val="sl-SI"/>
        </w:rPr>
        <w:t>ſ</w:t>
      </w:r>
      <w:r>
        <w:rPr>
          <w:lang w:val="sl-SI"/>
        </w:rPr>
        <w:t>zti</w:t>
      </w:r>
      <w:r w:rsidRPr="00F219C1">
        <w:rPr>
          <w:lang w:val="sl-SI"/>
        </w:rPr>
        <w:t>ſ</w:t>
      </w:r>
      <w:ins w:id="304" w:author="Nina Ditmajer" w:date="2021-12-27T14:07:00Z">
        <w:r w:rsidR="006C33E6">
          <w:rPr>
            <w:lang w:val="sl-SI"/>
          </w:rPr>
          <w:t>z</w:t>
        </w:r>
      </w:ins>
      <w:del w:id="305" w:author="Nina Ditmajer" w:date="2021-12-27T14:07:00Z">
        <w:r w:rsidDel="006C33E6">
          <w:rPr>
            <w:lang w:val="sl-SI"/>
          </w:rPr>
          <w:delText>s</w:delText>
        </w:r>
      </w:del>
      <w:r>
        <w:rPr>
          <w:lang w:val="sl-SI"/>
        </w:rPr>
        <w:t xml:space="preserve">káványe </w:t>
      </w:r>
      <w:r w:rsidRPr="00304CBF">
        <w:rPr>
          <w:lang w:val="sl-SI"/>
        </w:rPr>
        <w:t>nazái</w:t>
      </w:r>
      <w:r>
        <w:rPr>
          <w:lang w:val="sl-SI"/>
        </w:rPr>
        <w:t xml:space="preserve"> vleka </w:t>
      </w:r>
      <w:r>
        <w:rPr>
          <w:lang w:val="sl-SI"/>
        </w:rPr>
        <w:br/>
        <w:t>procs da bodo, od v</w:t>
      </w:r>
      <w:r w:rsidRPr="00F219C1">
        <w:rPr>
          <w:lang w:val="sl-SI"/>
        </w:rPr>
        <w:t>ſ</w:t>
      </w:r>
      <w:r>
        <w:rPr>
          <w:lang w:val="sl-SI"/>
        </w:rPr>
        <w:t>za hűda.</w:t>
      </w:r>
    </w:p>
    <w:p w14:paraId="5D9CFFE8" w14:textId="77777777" w:rsidR="00E773F4" w:rsidRDefault="00E773F4" w:rsidP="00E773F4">
      <w:pPr>
        <w:pStyle w:val="teilg"/>
        <w:rPr>
          <w:lang w:val="sl-SI"/>
        </w:rPr>
      </w:pPr>
    </w:p>
    <w:p w14:paraId="6B126169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3.</w:t>
      </w:r>
      <w:r w:rsidRPr="000C5E46">
        <w:rPr>
          <w:lang w:val="sl-SI"/>
        </w:rPr>
        <w:t xml:space="preserve"> </w:t>
      </w:r>
    </w:p>
    <w:p w14:paraId="3B2FFC32" w14:textId="289CE725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>Pokreipi mojo Dusso i Teilo ztvoim Dűhom :/:</w:t>
      </w:r>
      <w:r w:rsidRPr="000C5E46">
        <w:rPr>
          <w:lang w:val="sl-SI"/>
        </w:rPr>
        <w:br/>
        <w:t>Da moie cs</w:t>
      </w:r>
      <w:r>
        <w:rPr>
          <w:lang w:val="sl-SI"/>
        </w:rPr>
        <w:t>é</w:t>
      </w:r>
      <w:r w:rsidRPr="00F219C1">
        <w:rPr>
          <w:lang w:val="sl-SI"/>
        </w:rPr>
        <w:t>ſ</w:t>
      </w:r>
      <w:r>
        <w:rPr>
          <w:lang w:val="sl-SI"/>
        </w:rPr>
        <w:t>zti delo, pokásem zve</w:t>
      </w:r>
      <w:r w:rsidRPr="00F219C1">
        <w:rPr>
          <w:lang w:val="sl-SI"/>
        </w:rPr>
        <w:t>ſ</w:t>
      </w:r>
      <w:r>
        <w:rPr>
          <w:lang w:val="sl-SI"/>
        </w:rPr>
        <w:t>zeljem, po-</w:t>
      </w:r>
      <w:r>
        <w:rPr>
          <w:lang w:val="sl-SI"/>
        </w:rPr>
        <w:br/>
        <w:t xml:space="preserve">leg me potreibi: dokecs me </w:t>
      </w:r>
      <w:r w:rsidRPr="00304CBF">
        <w:rPr>
          <w:lang w:val="sl-SI"/>
        </w:rPr>
        <w:t>odſzud</w:t>
      </w:r>
      <w:ins w:id="306" w:author="Nina Ditmajer" w:date="2021-12-27T14:11:00Z">
        <w:r w:rsidR="006C33E6">
          <w:rPr>
            <w:lang w:val="sl-SI"/>
          </w:rPr>
          <w:t xml:space="preserve"> </w:t>
        </w:r>
      </w:ins>
      <w:r w:rsidRPr="00304CBF">
        <w:rPr>
          <w:lang w:val="sl-SI"/>
        </w:rPr>
        <w:t>vu</w:t>
      </w:r>
      <w:r w:rsidRPr="000C5E46">
        <w:rPr>
          <w:rStyle w:val="teiunclear"/>
          <w:lang w:val="sl-SI"/>
        </w:rPr>
        <w:t xml:space="preserve"> </w:t>
      </w:r>
      <w:r w:rsidRPr="000C5E46">
        <w:rPr>
          <w:lang w:val="sl-SI"/>
        </w:rPr>
        <w:t>Nebeſ</w:t>
      </w:r>
      <w:r>
        <w:rPr>
          <w:lang w:val="sl-SI"/>
        </w:rPr>
        <w:t>z</w:t>
      </w:r>
      <w:r w:rsidRPr="000C5E46">
        <w:rPr>
          <w:lang w:val="sl-SI"/>
        </w:rPr>
        <w:t>ko</w:t>
      </w:r>
      <w:r w:rsidRPr="000C5E46"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zvetlo diko, pripelas k</w:t>
      </w:r>
      <w:r w:rsidRPr="00F219C1">
        <w:rPr>
          <w:lang w:val="sl-SI"/>
        </w:rPr>
        <w:t>ſ</w:t>
      </w:r>
      <w:r>
        <w:rPr>
          <w:lang w:val="sl-SI"/>
        </w:rPr>
        <w:t>zebi lepo.</w:t>
      </w:r>
    </w:p>
    <w:p w14:paraId="3AEAD82A" w14:textId="77777777" w:rsidR="00E773F4" w:rsidRDefault="00E773F4" w:rsidP="00E773F4">
      <w:pPr>
        <w:pStyle w:val="teilg"/>
        <w:rPr>
          <w:lang w:val="sl-SI"/>
        </w:rPr>
      </w:pPr>
    </w:p>
    <w:p w14:paraId="5E73A078" w14:textId="77777777" w:rsidR="00E773F4" w:rsidRDefault="00E773F4" w:rsidP="00E773F4">
      <w:pPr>
        <w:pStyle w:val="teilabel"/>
        <w:rPr>
          <w:lang w:val="sl-SI"/>
        </w:rPr>
      </w:pPr>
      <w:r w:rsidRPr="000C5E46">
        <w:rPr>
          <w:lang w:val="sl-SI"/>
        </w:rPr>
        <w:t xml:space="preserve">4. </w:t>
      </w:r>
    </w:p>
    <w:p w14:paraId="14DFF3F0" w14:textId="6587A904" w:rsidR="00E773F4" w:rsidRDefault="00E773F4" w:rsidP="00E773F4">
      <w:pPr>
        <w:pStyle w:val="teilabel"/>
        <w:rPr>
          <w:lang w:val="sl-SI"/>
        </w:rPr>
      </w:pPr>
      <w:r w:rsidRPr="000C5E46">
        <w:rPr>
          <w:lang w:val="sl-SI"/>
        </w:rPr>
        <w:t xml:space="preserve">Ovdi pa ztve dobroute do </w:t>
      </w:r>
      <w:r w:rsidRPr="00F219C1">
        <w:rPr>
          <w:lang w:val="sl-SI"/>
        </w:rPr>
        <w:t>ſ</w:t>
      </w:r>
      <w:r>
        <w:rPr>
          <w:lang w:val="sl-SI"/>
        </w:rPr>
        <w:t>z</w:t>
      </w:r>
      <w:ins w:id="307" w:author="Nina Ditmajer" w:date="2021-12-27T14:13:00Z">
        <w:r w:rsidR="00780E8A">
          <w:rPr>
            <w:lang w:val="sl-SI"/>
          </w:rPr>
          <w:t>k</w:t>
        </w:r>
      </w:ins>
      <w:del w:id="308" w:author="Nina Ditmajer" w:date="2021-12-27T14:13:00Z">
        <w:r w:rsidDel="00780E8A">
          <w:rPr>
            <w:lang w:val="sl-SI"/>
          </w:rPr>
          <w:delText>h</w:delText>
        </w:r>
      </w:del>
      <w:r>
        <w:rPr>
          <w:lang w:val="sl-SI"/>
        </w:rPr>
        <w:t>rádnye me vere /:</w:t>
      </w:r>
      <w:r>
        <w:rPr>
          <w:lang w:val="sl-SI"/>
        </w:rPr>
        <w:br/>
        <w:t xml:space="preserve">Noter do </w:t>
      </w:r>
      <w:r w:rsidRPr="00F219C1">
        <w:rPr>
          <w:lang w:val="sl-SI"/>
        </w:rPr>
        <w:t>ſ</w:t>
      </w:r>
      <w:r>
        <w:rPr>
          <w:lang w:val="sl-SI"/>
        </w:rPr>
        <w:t>zmerti der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i vprávoi v</w:t>
      </w:r>
      <w:r>
        <w:rPr>
          <w:rFonts w:ascii="ZRCola" w:hAnsi="ZRCola" w:cs="ZRCola"/>
          <w:lang w:val="sl-SI"/>
        </w:rPr>
        <w:t>ő</w:t>
      </w:r>
      <w:r>
        <w:rPr>
          <w:lang w:val="sl-SI"/>
        </w:rPr>
        <w:t>ri mene, i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zteim blago</w:t>
      </w:r>
      <w:r w:rsidRPr="00F219C1">
        <w:rPr>
          <w:lang w:val="sl-SI"/>
        </w:rPr>
        <w:t>ſ</w:t>
      </w:r>
      <w:r>
        <w:rPr>
          <w:lang w:val="sl-SI"/>
        </w:rPr>
        <w:t>zlovi, delnika mene vcsini, da pomá-</w:t>
      </w:r>
      <w:r>
        <w:rPr>
          <w:lang w:val="sl-SI"/>
        </w:rPr>
        <w:br/>
        <w:t xml:space="preserve">gam </w:t>
      </w:r>
      <w:r w:rsidRPr="000C5E46">
        <w:rPr>
          <w:rStyle w:val="teiadd"/>
          <w:rFonts w:hint="cs"/>
          <w:lang w:val="sl-SI"/>
        </w:rPr>
        <w:t>n</w:t>
      </w:r>
      <w:r w:rsidRPr="000C5E46">
        <w:rPr>
          <w:rStyle w:val="teiadd"/>
          <w:lang w:val="sl-SI"/>
        </w:rPr>
        <w:t>evolne</w:t>
      </w:r>
      <w:r>
        <w:rPr>
          <w:lang w:val="sl-SI"/>
        </w:rPr>
        <w:t xml:space="preserve"> vnih </w:t>
      </w:r>
      <w:r w:rsidRPr="00304CBF">
        <w:rPr>
          <w:lang w:val="sl-SI"/>
        </w:rPr>
        <w:t>potrebouc</w:t>
      </w:r>
      <w:r w:rsidRPr="00304CBF">
        <w:rPr>
          <w:rFonts w:ascii="ZRCola" w:hAnsi="ZRCola" w:cs="ZRCola"/>
          <w:lang w:val="sl-SI"/>
        </w:rPr>
        <w:t>ſ</w:t>
      </w:r>
      <w:r w:rsidRPr="00304CBF">
        <w:rPr>
          <w:lang w:val="sl-SI"/>
        </w:rPr>
        <w:t>i</w:t>
      </w:r>
      <w:r>
        <w:rPr>
          <w:lang w:val="sl-SI"/>
        </w:rPr>
        <w:t>.</w:t>
      </w:r>
    </w:p>
    <w:p w14:paraId="6E9DF794" w14:textId="77777777" w:rsidR="00E773F4" w:rsidRDefault="00E773F4" w:rsidP="00E773F4">
      <w:pPr>
        <w:pStyle w:val="teilabel"/>
        <w:rPr>
          <w:lang w:val="sl-SI"/>
        </w:rPr>
      </w:pPr>
    </w:p>
    <w:p w14:paraId="3D2FEE3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5.</w:t>
      </w:r>
      <w:r w:rsidRPr="000C5E46">
        <w:rPr>
          <w:lang w:val="sl-SI"/>
        </w:rPr>
        <w:t xml:space="preserve"> </w:t>
      </w:r>
    </w:p>
    <w:p w14:paraId="72D27AC9" w14:textId="206BF4FE" w:rsidR="00E773F4" w:rsidRPr="000C5E46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 xml:space="preserve">Ti ravnai mene i ládai </w:t>
      </w:r>
      <w:r w:rsidRPr="00F219C1">
        <w:rPr>
          <w:lang w:val="sl-SI"/>
        </w:rPr>
        <w:t>ſ</w:t>
      </w:r>
      <w:r>
        <w:rPr>
          <w:lang w:val="sl-SI"/>
        </w:rPr>
        <w:t xml:space="preserve">ztvoim </w:t>
      </w:r>
      <w:r w:rsidRPr="00F219C1">
        <w:rPr>
          <w:lang w:val="sl-SI"/>
        </w:rPr>
        <w:t>ſ</w:t>
      </w:r>
      <w:r>
        <w:rPr>
          <w:lang w:val="sl-SI"/>
        </w:rPr>
        <w:t>zvétim dű-</w:t>
      </w:r>
      <w:r>
        <w:rPr>
          <w:lang w:val="sl-SI"/>
        </w:rPr>
        <w:br/>
      </w:r>
      <w:del w:id="309" w:author="Nina Ditmajer" w:date="2021-12-27T14:16:00Z">
        <w:r w:rsidDel="00780E8A">
          <w:rPr>
            <w:lang w:val="sl-SI"/>
          </w:rPr>
          <w:delText>du</w:delText>
        </w:r>
      </w:del>
      <w:r>
        <w:rPr>
          <w:lang w:val="sl-SI"/>
        </w:rPr>
        <w:t>hom :/: Da bodem ja</w:t>
      </w:r>
      <w:r w:rsidRPr="00F219C1">
        <w:rPr>
          <w:lang w:val="sl-SI"/>
        </w:rPr>
        <w:t>ſ</w:t>
      </w:r>
      <w:r>
        <w:rPr>
          <w:lang w:val="sl-SI"/>
        </w:rPr>
        <w:t>z tebe i</w:t>
      </w:r>
      <w:r w:rsidRPr="00F219C1">
        <w:rPr>
          <w:lang w:val="sl-SI"/>
        </w:rPr>
        <w:t>ſ</w:t>
      </w:r>
      <w:r>
        <w:rPr>
          <w:lang w:val="sl-SI"/>
        </w:rPr>
        <w:t xml:space="preserve">zkal, </w:t>
      </w:r>
      <w:r w:rsidRPr="00F219C1">
        <w:rPr>
          <w:lang w:val="sl-SI"/>
        </w:rPr>
        <w:t>ſ</w:t>
      </w:r>
      <w:r>
        <w:rPr>
          <w:lang w:val="sl-SI"/>
        </w:rPr>
        <w:t>zpunim ve-</w:t>
      </w:r>
      <w:r>
        <w:rPr>
          <w:lang w:val="sl-SI"/>
        </w:rPr>
        <w:br/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zeljem, i vtvoi  </w:t>
      </w:r>
      <w:r w:rsidRPr="00F219C1">
        <w:rPr>
          <w:lang w:val="sl-SI"/>
        </w:rPr>
        <w:t>ſ</w:t>
      </w:r>
      <w:r>
        <w:rPr>
          <w:lang w:val="sl-SI"/>
        </w:rPr>
        <w:t xml:space="preserve">zvéti </w:t>
      </w:r>
      <w:r w:rsidRPr="00304CBF">
        <w:rPr>
          <w:lang w:val="sl-SI"/>
        </w:rPr>
        <w:t>Orſzágh</w:t>
      </w:r>
      <w:r>
        <w:rPr>
          <w:lang w:val="sl-SI"/>
        </w:rPr>
        <w:t xml:space="preserve"> da </w:t>
      </w:r>
      <w:r w:rsidRPr="000C5E46">
        <w:rPr>
          <w:rStyle w:val="teisurplus"/>
          <w:lang w:val="sl-SI"/>
        </w:rPr>
        <w:t xml:space="preserve">da </w:t>
      </w:r>
      <w:r w:rsidRPr="000C5E46">
        <w:rPr>
          <w:lang w:val="sl-SI"/>
        </w:rPr>
        <w:t>ſ</w:t>
      </w:r>
      <w:r>
        <w:rPr>
          <w:lang w:val="sl-SI"/>
        </w:rPr>
        <w:t>z</w:t>
      </w:r>
      <w:r w:rsidRPr="000C5E46">
        <w:rPr>
          <w:lang w:val="sl-SI"/>
        </w:rPr>
        <w:t xml:space="preserve">e noter </w:t>
      </w:r>
      <w:r w:rsidRPr="000C5E46">
        <w:rPr>
          <w:lang w:val="sl-SI"/>
        </w:rPr>
        <w:br/>
        <w:t>ſe</w:t>
      </w:r>
      <w:ins w:id="310" w:author="Nina Ditmajer" w:date="2021-12-27T14:17:00Z">
        <w:r w:rsidR="00780E8A">
          <w:rPr>
            <w:lang w:val="sl-SI"/>
          </w:rPr>
          <w:t>l</w:t>
        </w:r>
      </w:ins>
      <w:del w:id="311" w:author="Nina Ditmajer" w:date="2021-12-27T14:17:00Z">
        <w:r w:rsidRPr="000C5E46" w:rsidDel="00780E8A">
          <w:rPr>
            <w:lang w:val="sl-SI"/>
          </w:rPr>
          <w:delText>d</w:delText>
        </w:r>
      </w:del>
      <w:r w:rsidRPr="000C5E46">
        <w:rPr>
          <w:lang w:val="sl-SI"/>
        </w:rPr>
        <w:t>eim,</w:t>
      </w:r>
    </w:p>
    <w:p w14:paraId="0FBD63D0" w14:textId="77777777" w:rsidR="00E773F4" w:rsidRPr="000C5E46" w:rsidRDefault="00E773F4" w:rsidP="00E773F4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FAAE087" w14:textId="77777777" w:rsidR="00E773F4" w:rsidRDefault="00E773F4" w:rsidP="00E773F4">
      <w:r>
        <w:lastRenderedPageBreak/>
        <w:t>/005r/</w:t>
      </w:r>
    </w:p>
    <w:p w14:paraId="09747D34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5.</w:t>
      </w:r>
    </w:p>
    <w:p w14:paraId="54F3E591" w14:textId="554257F5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vmojoi pameti </w:t>
      </w:r>
      <w:r w:rsidRPr="002C5902">
        <w:rPr>
          <w:rStyle w:val="teiunclear"/>
          <w:lang w:val="sl-SI"/>
        </w:rPr>
        <w:t>de</w:t>
      </w:r>
      <w:ins w:id="312" w:author="Nina Ditmajer" w:date="2021-12-27T14:18:00Z">
        <w:r w:rsidR="00F91D75">
          <w:rPr>
            <w:rStyle w:val="teiunclear"/>
            <w:lang w:val="sl-SI"/>
          </w:rPr>
          <w:t>r</w:t>
        </w:r>
        <w:r w:rsidR="00F91D75">
          <w:rPr>
            <w:rStyle w:val="teiunclear"/>
            <w:rFonts w:ascii="ZRCola" w:hAnsi="ZRCola" w:cs="ZRCola"/>
            <w:lang w:val="sl-SI"/>
          </w:rPr>
          <w:t>s</w:t>
        </w:r>
        <w:r w:rsidR="00F91D75">
          <w:rPr>
            <w:rStyle w:val="teiunclear"/>
            <w:lang w:val="sl-SI"/>
          </w:rPr>
          <w:t>i</w:t>
        </w:r>
      </w:ins>
      <w:del w:id="313" w:author="Nina Ditmajer" w:date="2021-12-27T14:18:00Z">
        <w:r w:rsidRPr="002C5902" w:rsidDel="00F91D75">
          <w:rPr>
            <w:rStyle w:val="teiunclear"/>
            <w:lang w:val="sl-SI"/>
          </w:rPr>
          <w:delText xml:space="preserve"> se</w:delText>
        </w:r>
      </w:del>
      <w:r w:rsidRPr="002C5902">
        <w:rPr>
          <w:rStyle w:val="teiunclear"/>
          <w:lang w:val="sl-SI"/>
        </w:rPr>
        <w:t>m, i da vnyega pri</w:t>
      </w:r>
      <w:r>
        <w:rPr>
          <w:rStyle w:val="teiunclear"/>
          <w:lang w:val="sl-SI"/>
        </w:rPr>
        <w:t>d</w:t>
      </w:r>
      <w:r w:rsidRPr="002C5902">
        <w:rPr>
          <w:rStyle w:val="teiunclear"/>
          <w:lang w:val="sl-SI"/>
        </w:rPr>
        <w:t>em</w:t>
      </w:r>
      <w:r w:rsidRPr="002C5902">
        <w:rPr>
          <w:lang w:val="sl-SI"/>
        </w:rPr>
        <w:t>.</w:t>
      </w:r>
    </w:p>
    <w:p w14:paraId="2BBAD5ED" w14:textId="77777777" w:rsidR="00E773F4" w:rsidRPr="002C5902" w:rsidRDefault="00E773F4" w:rsidP="00E773F4">
      <w:pPr>
        <w:pStyle w:val="teilg"/>
        <w:rPr>
          <w:lang w:val="sl-SI"/>
        </w:rPr>
      </w:pPr>
    </w:p>
    <w:p w14:paraId="39ADAE4E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6.</w:t>
      </w:r>
      <w:r w:rsidRPr="002C5902">
        <w:rPr>
          <w:lang w:val="sl-SI"/>
        </w:rPr>
        <w:t xml:space="preserve"> </w:t>
      </w:r>
    </w:p>
    <w:p w14:paraId="5704AB92" w14:textId="6C704A9C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ivi me ovdi dokec</w:t>
      </w:r>
      <w:ins w:id="314" w:author="Nina Ditmajer" w:date="2021-12-27T14:20:00Z">
        <w:r w:rsidR="00461738">
          <w:rPr>
            <w:lang w:val="sl-SI"/>
          </w:rPr>
          <w:t>s</w:t>
        </w:r>
      </w:ins>
      <w:del w:id="315" w:author="Nina Ditmajer" w:date="2021-12-27T14:20:00Z">
        <w:r w:rsidDel="00461738">
          <w:rPr>
            <w:lang w:val="sl-SI"/>
          </w:rPr>
          <w:delText>z</w:delText>
        </w:r>
      </w:del>
      <w:r>
        <w:rPr>
          <w:lang w:val="sl-SI"/>
        </w:rPr>
        <w:t xml:space="preserve"> ie tva </w:t>
      </w:r>
      <w:r w:rsidRPr="00F219C1">
        <w:rPr>
          <w:lang w:val="sl-SI"/>
        </w:rPr>
        <w:t>ſ</w:t>
      </w:r>
      <w:r>
        <w:rPr>
          <w:lang w:val="sl-SI"/>
        </w:rPr>
        <w:t>zvéta volja /: Li</w:t>
      </w:r>
      <w:r>
        <w:rPr>
          <w:lang w:val="sl-SI"/>
        </w:rPr>
        <w:br/>
        <w:t xml:space="preserve">dai kai mie </w:t>
      </w:r>
      <w:r w:rsidRPr="00304CBF">
        <w:rPr>
          <w:lang w:val="sl-SI"/>
        </w:rPr>
        <w:t>nahaſzen</w:t>
      </w:r>
      <w:r>
        <w:rPr>
          <w:lang w:val="sl-SI"/>
        </w:rPr>
        <w:t>, ne proszim te blága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ztem </w:t>
      </w:r>
      <w:r w:rsidRPr="00F219C1">
        <w:rPr>
          <w:lang w:val="sl-SI"/>
        </w:rPr>
        <w:t>ſ</w:t>
      </w:r>
      <w:r>
        <w:rPr>
          <w:lang w:val="sl-SI"/>
        </w:rPr>
        <w:t xml:space="preserve">zem zadovolen, csi </w:t>
      </w:r>
      <w:r w:rsidRPr="00F219C1">
        <w:rPr>
          <w:lang w:val="sl-SI"/>
        </w:rPr>
        <w:t>ſ</w:t>
      </w:r>
      <w:r>
        <w:rPr>
          <w:lang w:val="sl-SI"/>
        </w:rPr>
        <w:t>zem glih nevolen, i</w:t>
      </w:r>
      <w:r>
        <w:rPr>
          <w:lang w:val="sl-SI"/>
        </w:rPr>
        <w:br/>
        <w:t>me potreb</w:t>
      </w:r>
      <w:ins w:id="316" w:author="Nina Ditmajer" w:date="2021-12-27T14:20:00Z">
        <w:r w:rsidR="00461738">
          <w:rPr>
            <w:lang w:val="sl-SI"/>
          </w:rPr>
          <w:t>c</w:t>
        </w:r>
      </w:ins>
      <w:del w:id="317" w:author="Nina Ditmajer" w:date="2021-12-27T14:20:00Z">
        <w:r w:rsidDel="00461738">
          <w:rPr>
            <w:lang w:val="sl-SI"/>
          </w:rPr>
          <w:delText>e</w:delText>
        </w:r>
      </w:del>
      <w:r>
        <w:rPr>
          <w:lang w:val="sl-SI"/>
        </w:rPr>
        <w:t xml:space="preserve">si </w:t>
      </w:r>
      <w:r w:rsidRPr="00304CBF">
        <w:rPr>
          <w:lang w:val="sl-SI"/>
        </w:rPr>
        <w:t>neiſzo</w:t>
      </w:r>
      <w:r>
        <w:rPr>
          <w:lang w:val="sl-SI"/>
        </w:rPr>
        <w:t xml:space="preserve"> velike ni zvnogim ne ladam.</w:t>
      </w:r>
    </w:p>
    <w:p w14:paraId="6936D395" w14:textId="77777777" w:rsidR="00E773F4" w:rsidRDefault="00E773F4" w:rsidP="00E773F4">
      <w:pPr>
        <w:pStyle w:val="teilg"/>
        <w:rPr>
          <w:lang w:val="sl-SI"/>
        </w:rPr>
      </w:pPr>
    </w:p>
    <w:p w14:paraId="775FE945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7.</w:t>
      </w:r>
      <w:r w:rsidRPr="000C5E46">
        <w:rPr>
          <w:lang w:val="sl-SI"/>
        </w:rPr>
        <w:t xml:space="preserve"> </w:t>
      </w:r>
    </w:p>
    <w:p w14:paraId="3584FCB8" w14:textId="6EAB2F60" w:rsidR="00E773F4" w:rsidDel="00DB0D9A" w:rsidRDefault="00E773F4" w:rsidP="00E773F4">
      <w:pPr>
        <w:pStyle w:val="teilg"/>
        <w:rPr>
          <w:del w:id="318" w:author="Nina Ditmajer" w:date="2021-12-27T14:23:00Z"/>
          <w:lang w:val="sl-SI"/>
        </w:rPr>
      </w:pPr>
      <w:r w:rsidRPr="000C5E46">
        <w:rPr>
          <w:lang w:val="sl-SI"/>
        </w:rPr>
        <w:t>Dai Bough da lepo ti</w:t>
      </w:r>
      <w:r>
        <w:rPr>
          <w:lang w:val="sl-SI"/>
        </w:rPr>
        <w:t>h</w:t>
      </w:r>
      <w:r w:rsidRPr="000C5E46">
        <w:rPr>
          <w:lang w:val="sl-SI"/>
        </w:rPr>
        <w:t xml:space="preserve">o moi </w:t>
      </w:r>
      <w:r w:rsidRPr="00F219C1">
        <w:rPr>
          <w:lang w:val="sl-SI"/>
        </w:rPr>
        <w:t>ſ</w:t>
      </w:r>
      <w:r w:rsidRPr="000C5E46">
        <w:rPr>
          <w:lang w:val="sl-SI"/>
        </w:rPr>
        <w:t>itek dokoncsam :/:</w:t>
      </w:r>
      <w:r w:rsidRPr="000C5E46">
        <w:rPr>
          <w:lang w:val="sl-SI"/>
        </w:rPr>
        <w:br/>
      </w:r>
      <w:r w:rsidRPr="00304CBF">
        <w:rPr>
          <w:lang w:val="sl-SI"/>
        </w:rPr>
        <w:t>Potomtoga</w:t>
      </w:r>
      <w:r w:rsidRPr="000C5E46">
        <w:rPr>
          <w:lang w:val="sl-SI"/>
        </w:rPr>
        <w:t xml:space="preserve"> vu Diki, tvoje licze gl</w:t>
      </w:r>
      <w:r>
        <w:rPr>
          <w:lang w:val="sl-SI"/>
        </w:rPr>
        <w:t>é</w:t>
      </w:r>
      <w:r w:rsidRPr="000C5E46">
        <w:rPr>
          <w:lang w:val="sl-SI"/>
        </w:rPr>
        <w:t>dam, ztvoi</w:t>
      </w:r>
      <w:r>
        <w:rPr>
          <w:lang w:val="sl-SI"/>
        </w:rPr>
        <w:t>-</w:t>
      </w:r>
      <w:r w:rsidRPr="000C5E46">
        <w:rPr>
          <w:lang w:val="sl-SI"/>
        </w:rPr>
        <w:br/>
        <w:t>mi Angyelmi, tebe da dicsim, ino gori zvisá</w:t>
      </w:r>
      <w:r w:rsidRPr="000C5E46">
        <w:rPr>
          <w:lang w:val="sl-SI"/>
        </w:rPr>
        <w:br/>
        <w:t>vam, vekoma zgl</w:t>
      </w:r>
      <w:ins w:id="319" w:author="Nina Ditmajer" w:date="2021-12-27T14:23:00Z">
        <w:r w:rsidR="00DB0D9A">
          <w:rPr>
            <w:lang w:val="sl-SI"/>
          </w:rPr>
          <w:t>á</w:t>
        </w:r>
      </w:ins>
      <w:del w:id="320" w:author="Nina Ditmajer" w:date="2021-12-27T14:23:00Z">
        <w:r w:rsidRPr="000C5E46" w:rsidDel="00DB0D9A">
          <w:rPr>
            <w:lang w:val="sl-SI"/>
          </w:rPr>
          <w:delText>a</w:delText>
        </w:r>
      </w:del>
      <w:r w:rsidRPr="00F219C1">
        <w:rPr>
          <w:lang w:val="sl-SI"/>
        </w:rPr>
        <w:t>ſ</w:t>
      </w:r>
      <w:r>
        <w:rPr>
          <w:lang w:val="sl-SI"/>
        </w:rPr>
        <w:t xml:space="preserve">znom recsjouv. </w:t>
      </w:r>
    </w:p>
    <w:p w14:paraId="49DFF409" w14:textId="77777777" w:rsidR="00E773F4" w:rsidRDefault="00E773F4">
      <w:pPr>
        <w:pStyle w:val="teilg"/>
        <w:pPrChange w:id="321" w:author="Nina Ditmajer" w:date="2021-12-27T14:23:00Z">
          <w:pPr>
            <w:pStyle w:val="teicloser"/>
          </w:pPr>
        </w:pPrChange>
      </w:pPr>
      <w:r>
        <w:t>Amen.</w:t>
      </w:r>
    </w:p>
    <w:p w14:paraId="2FA1EB44" w14:textId="20D62A02" w:rsidR="00E773F4" w:rsidRDefault="00E773F4" w:rsidP="00E773F4">
      <w:pPr>
        <w:pStyle w:val="Naslov2"/>
      </w:pPr>
      <w:r w:rsidRPr="0019562E">
        <w:rPr>
          <w:rPrChange w:id="322" w:author="Nina Ditmajer" w:date="2021-12-27T14:28:00Z">
            <w:rPr>
              <w:rStyle w:val="teiabbr"/>
              <w:b/>
              <w:lang w:val="sl-SI"/>
            </w:rPr>
          </w:rPrChange>
        </w:rPr>
        <w:t>Nota.</w:t>
      </w:r>
      <w:r>
        <w:t xml:space="preserve"> Oh </w:t>
      </w:r>
      <w:ins w:id="323" w:author="Nina Ditmajer" w:date="2021-12-27T15:26:00Z">
        <w:r w:rsidR="003B773E">
          <w:t>f</w:t>
        </w:r>
      </w:ins>
      <w:del w:id="324" w:author="Nina Ditmajer" w:date="2021-12-27T15:26:00Z">
        <w:r w:rsidRPr="00F219C1" w:rsidDel="003B773E">
          <w:delText>ſ</w:delText>
        </w:r>
        <w:r w:rsidDel="003B773E">
          <w:delText>s</w:delText>
        </w:r>
      </w:del>
      <w:r>
        <w:t>elséges a</w:t>
      </w:r>
      <w:ins w:id="325" w:author="Nina Ditmajer" w:date="2021-12-27T15:26:00Z">
        <w:r w:rsidR="003B773E">
          <w:t>t</w:t>
        </w:r>
      </w:ins>
      <w:del w:id="326" w:author="Nina Ditmajer" w:date="2021-12-27T15:26:00Z">
        <w:r w:rsidDel="003B773E">
          <w:delText>r</w:delText>
        </w:r>
      </w:del>
      <w:r>
        <w:t xml:space="preserve">ya Isten </w:t>
      </w:r>
      <w:r w:rsidRPr="00304CBF">
        <w:rPr>
          <w:rStyle w:val="teiabbr"/>
          <w:b/>
          <w:lang w:val="sl-SI"/>
        </w:rPr>
        <w:t>&amp;c.</w:t>
      </w:r>
    </w:p>
    <w:p w14:paraId="71CB5C0D" w14:textId="77777777" w:rsidR="00E773F4" w:rsidRDefault="00E773F4" w:rsidP="00E773F4">
      <w:pPr>
        <w:pStyle w:val="teilg"/>
      </w:pPr>
      <w:r w:rsidRPr="00EA28CD">
        <w:rPr>
          <w:rStyle w:val="teilabelZnak"/>
        </w:rPr>
        <w:t>1.</w:t>
      </w:r>
      <w:r>
        <w:t xml:space="preserve"> </w:t>
      </w:r>
    </w:p>
    <w:p w14:paraId="21976273" w14:textId="34CE2960" w:rsidR="00E773F4" w:rsidRDefault="00E773F4" w:rsidP="00E773F4">
      <w:pPr>
        <w:pStyle w:val="teilg"/>
        <w:rPr>
          <w:lang w:val="sl-SI"/>
        </w:rPr>
      </w:pPr>
      <w:r>
        <w:t>Oh zmosni otecz Go</w:t>
      </w:r>
      <w:r w:rsidRPr="00F219C1">
        <w:rPr>
          <w:lang w:val="sl-SI"/>
        </w:rPr>
        <w:t>ſ</w:t>
      </w:r>
      <w:ins w:id="327" w:author="Nina Ditmajer" w:date="2021-12-27T15:27:00Z">
        <w:r w:rsidR="003B773E">
          <w:rPr>
            <w:lang w:val="sl-SI"/>
          </w:rPr>
          <w:t>z</w:t>
        </w:r>
      </w:ins>
      <w:del w:id="328" w:author="Nina Ditmajer" w:date="2021-12-27T15:27:00Z">
        <w:r w:rsidDel="003B773E">
          <w:rPr>
            <w:lang w:val="sl-SI"/>
          </w:rPr>
          <w:delText>s</w:delText>
        </w:r>
      </w:del>
      <w:r>
        <w:rPr>
          <w:lang w:val="sl-SI"/>
        </w:rPr>
        <w:t>pon Bough</w:t>
      </w:r>
      <w:ins w:id="329" w:author="Nina Ditmajer" w:date="2021-12-27T15:28:00Z">
        <w:r w:rsidR="003B773E">
          <w:rPr>
            <w:lang w:val="sl-SI"/>
          </w:rPr>
          <w:t>,</w:t>
        </w:r>
      </w:ins>
      <w:del w:id="330" w:author="Nina Ditmajer" w:date="2021-12-27T15:28:00Z">
        <w:r w:rsidDel="003B773E">
          <w:rPr>
            <w:lang w:val="sl-SI"/>
          </w:rPr>
          <w:delText>.</w:delText>
        </w:r>
      </w:del>
      <w:r>
        <w:rPr>
          <w:lang w:val="sl-SI"/>
        </w:rPr>
        <w:t xml:space="preserve"> </w:t>
      </w:r>
      <w:ins w:id="331" w:author="Nina Ditmajer" w:date="2021-12-27T15:28:00Z">
        <w:r w:rsidR="003B773E">
          <w:rPr>
            <w:lang w:val="sl-SI"/>
          </w:rPr>
          <w:t>k</w:t>
        </w:r>
      </w:ins>
      <w:del w:id="332" w:author="Nina Ditmajer" w:date="2021-12-27T15:28:00Z">
        <w:r w:rsidDel="003B773E">
          <w:rPr>
            <w:lang w:val="sl-SI"/>
          </w:rPr>
          <w:delText>K</w:delText>
        </w:r>
      </w:del>
      <w:r w:rsidRPr="00304CBF">
        <w:rPr>
          <w:rStyle w:val="teigap"/>
          <w:lang w:val="sl-SI"/>
        </w:rPr>
        <w:t xml:space="preserve">??? </w:t>
      </w:r>
      <w:r w:rsidRPr="00304CBF">
        <w:rPr>
          <w:lang w:val="sl-SI"/>
        </w:rPr>
        <w:t xml:space="preserve">kra-  </w:t>
      </w:r>
      <w:r w:rsidRPr="00304CBF">
        <w:rPr>
          <w:lang w:val="sl-SI"/>
        </w:rPr>
        <w:br/>
        <w:t>lujes vu Nebé</w:t>
      </w:r>
      <w:r w:rsidRPr="00F219C1">
        <w:rPr>
          <w:lang w:val="sl-SI"/>
        </w:rPr>
        <w:t>ſ</w:t>
      </w:r>
      <w:r>
        <w:rPr>
          <w:lang w:val="sl-SI"/>
        </w:rPr>
        <w:t>zai hválen boidi vtvoih vernih.</w:t>
      </w:r>
    </w:p>
    <w:p w14:paraId="47A895D7" w14:textId="77777777" w:rsidR="00E773F4" w:rsidRDefault="00E773F4" w:rsidP="00E773F4">
      <w:pPr>
        <w:pStyle w:val="teilg"/>
        <w:rPr>
          <w:lang w:val="sl-SI"/>
        </w:rPr>
      </w:pPr>
    </w:p>
    <w:p w14:paraId="29893E8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1131CB8B" w14:textId="72700C8C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>
        <w:rPr>
          <w:lang w:val="sl-SI"/>
        </w:rPr>
        <w:t>zi ná</w:t>
      </w:r>
      <w:r w:rsidRPr="00F219C1">
        <w:rPr>
          <w:lang w:val="sl-SI"/>
        </w:rPr>
        <w:t>ſ</w:t>
      </w:r>
      <w:r>
        <w:rPr>
          <w:lang w:val="sl-SI"/>
        </w:rPr>
        <w:t xml:space="preserve">z vpreminoucsoi </w:t>
      </w:r>
      <w:r w:rsidRPr="002C5902">
        <w:rPr>
          <w:rStyle w:val="teiunclear"/>
          <w:lang w:val="sl-SI"/>
        </w:rPr>
        <w:t>nouc</w:t>
      </w:r>
      <w:ins w:id="333" w:author="Nina Ditmajer" w:date="2021-12-27T15:30:00Z">
        <w:r w:rsidR="00753783">
          <w:rPr>
            <w:rStyle w:val="teiunclear"/>
            <w:lang w:val="sl-SI"/>
          </w:rPr>
          <w:t>h</w:t>
        </w:r>
      </w:ins>
      <w:del w:id="334" w:author="Nina Ditmajer" w:date="2021-12-27T15:30:00Z">
        <w:r w:rsidRPr="002C5902" w:rsidDel="00753783">
          <w:rPr>
            <w:rStyle w:val="teiunclear"/>
            <w:lang w:val="sl-SI"/>
          </w:rPr>
          <w:delText>h</w:delText>
        </w:r>
      </w:del>
      <w:r w:rsidRPr="002C5902">
        <w:rPr>
          <w:rStyle w:val="teiunclear"/>
          <w:lang w:val="sl-SI"/>
        </w:rPr>
        <w:t>i</w:t>
      </w:r>
      <w:r>
        <w:rPr>
          <w:lang w:val="sl-SI"/>
        </w:rPr>
        <w:t>, zdersal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ztvoie dobre volje, </w:t>
      </w:r>
      <w:r w:rsidRPr="002C5902">
        <w:rPr>
          <w:lang w:val="sl-SI"/>
        </w:rPr>
        <w:t>zocsinſ</w:t>
      </w:r>
      <w:r>
        <w:rPr>
          <w:lang w:val="sl-SI"/>
        </w:rPr>
        <w:t>z</w:t>
      </w:r>
      <w:r w:rsidRPr="002C5902">
        <w:rPr>
          <w:lang w:val="sl-SI"/>
        </w:rPr>
        <w:t>ke</w:t>
      </w:r>
      <w:r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zvéte milosche.</w:t>
      </w:r>
    </w:p>
    <w:p w14:paraId="3E5A53EF" w14:textId="77777777" w:rsidR="00E773F4" w:rsidRDefault="00E773F4" w:rsidP="00E773F4">
      <w:pPr>
        <w:pStyle w:val="teilg"/>
        <w:rPr>
          <w:lang w:val="sl-SI"/>
        </w:rPr>
      </w:pPr>
    </w:p>
    <w:p w14:paraId="2A52D9C2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3.</w:t>
      </w:r>
      <w:r w:rsidRPr="00304CBF">
        <w:rPr>
          <w:lang w:val="sl-SI"/>
        </w:rPr>
        <w:t xml:space="preserve"> </w:t>
      </w:r>
    </w:p>
    <w:p w14:paraId="4778AA7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Od vraise v</w:t>
      </w:r>
      <w:r w:rsidRPr="00F219C1">
        <w:rPr>
          <w:lang w:val="sl-SI"/>
        </w:rPr>
        <w:t>ſ</w:t>
      </w:r>
      <w:r>
        <w:rPr>
          <w:lang w:val="sl-SI"/>
        </w:rPr>
        <w:t xml:space="preserve">ze csalarie, od nágle nevedne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zmerti,</w:t>
      </w:r>
      <w:r>
        <w:rPr>
          <w:lang w:val="sl-SI"/>
        </w:rPr>
        <w:br/>
        <w:t>od greha v</w:t>
      </w:r>
      <w:r w:rsidRPr="00F219C1">
        <w:rPr>
          <w:lang w:val="sl-SI"/>
        </w:rPr>
        <w:t>ſ</w:t>
      </w:r>
      <w:r>
        <w:rPr>
          <w:lang w:val="sl-SI"/>
        </w:rPr>
        <w:t>zega hűdoga.</w:t>
      </w:r>
    </w:p>
    <w:p w14:paraId="7B30598A" w14:textId="77777777" w:rsidR="00E773F4" w:rsidRDefault="00E773F4" w:rsidP="00E773F4">
      <w:pPr>
        <w:pStyle w:val="teilg"/>
        <w:rPr>
          <w:lang w:val="sl-SI"/>
        </w:rPr>
      </w:pPr>
    </w:p>
    <w:p w14:paraId="08E7F9D3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667BC5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 xml:space="preserve">Nassa tela </w:t>
      </w:r>
      <w:r w:rsidRPr="00F219C1">
        <w:rPr>
          <w:lang w:val="sl-SI"/>
        </w:rPr>
        <w:t>ſ</w:t>
      </w:r>
      <w:r>
        <w:rPr>
          <w:lang w:val="sl-SI"/>
        </w:rPr>
        <w:t xml:space="preserve">zi </w:t>
      </w:r>
      <w:r w:rsidRPr="00F219C1">
        <w:rPr>
          <w:lang w:val="sl-SI"/>
        </w:rPr>
        <w:t>ſ</w:t>
      </w:r>
      <w:r>
        <w:rPr>
          <w:lang w:val="sl-SI"/>
        </w:rPr>
        <w:t>zpocsinkom doglédal i zblá-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 xml:space="preserve">enim </w:t>
      </w:r>
      <w:r w:rsidRPr="00F219C1">
        <w:rPr>
          <w:lang w:val="sl-SI"/>
        </w:rPr>
        <w:t>ſ</w:t>
      </w:r>
      <w:r>
        <w:rPr>
          <w:lang w:val="sl-SI"/>
        </w:rPr>
        <w:t>znom gdelu ti</w:t>
      </w:r>
      <w:r w:rsidRPr="00F219C1">
        <w:rPr>
          <w:lang w:val="sl-SI"/>
        </w:rPr>
        <w:t>ſ</w:t>
      </w:r>
      <w:r>
        <w:rPr>
          <w:lang w:val="sl-SI"/>
        </w:rPr>
        <w:t>zi nám pomoucs dál.</w:t>
      </w:r>
    </w:p>
    <w:p w14:paraId="14B12149" w14:textId="77777777" w:rsidR="00E773F4" w:rsidRDefault="00E773F4" w:rsidP="00E773F4">
      <w:pPr>
        <w:pStyle w:val="teilg"/>
        <w:rPr>
          <w:lang w:val="sl-SI"/>
        </w:rPr>
      </w:pPr>
    </w:p>
    <w:p w14:paraId="6A56B287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 xml:space="preserve">5. </w:t>
      </w:r>
    </w:p>
    <w:p w14:paraId="1B0BCA0D" w14:textId="5D4422DA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 xml:space="preserve">I dnésnyi </w:t>
      </w:r>
      <w:r w:rsidRPr="002C5902">
        <w:rPr>
          <w:rStyle w:val="teilgZnak"/>
          <w:lang w:val="sl-SI"/>
        </w:rPr>
        <w:t xml:space="preserve">dén </w:t>
      </w:r>
      <w:r w:rsidRPr="00F219C1">
        <w:rPr>
          <w:lang w:val="sl-SI"/>
        </w:rPr>
        <w:t>ſ</w:t>
      </w:r>
      <w:r>
        <w:rPr>
          <w:lang w:val="sl-SI"/>
        </w:rPr>
        <w:t xml:space="preserve">zlatki nas Bough, </w:t>
      </w:r>
      <w:r w:rsidRPr="00304CBF">
        <w:rPr>
          <w:lang w:val="sl-SI"/>
        </w:rPr>
        <w:t>áldui</w:t>
      </w:r>
      <w:r>
        <w:rPr>
          <w:lang w:val="sl-SI"/>
        </w:rPr>
        <w:t xml:space="preserve"> nás</w:t>
      </w:r>
      <w:r>
        <w:rPr>
          <w:lang w:val="sl-SI"/>
        </w:rPr>
        <w:br/>
        <w:t>zbl</w:t>
      </w:r>
      <w:ins w:id="335" w:author="Nina Ditmajer" w:date="2021-12-27T15:33:00Z">
        <w:r w:rsidR="00753783">
          <w:rPr>
            <w:lang w:val="sl-SI"/>
          </w:rPr>
          <w:t>a'</w:t>
        </w:r>
      </w:ins>
      <w:del w:id="336" w:author="Nina Ditmajer" w:date="2021-12-27T15:33:00Z">
        <w:r w:rsidDel="00753783">
          <w:rPr>
            <w:lang w:val="sl-SI"/>
          </w:rPr>
          <w:delText>á</w:delText>
        </w:r>
      </w:del>
      <w:r>
        <w:rPr>
          <w:lang w:val="sl-SI"/>
        </w:rPr>
        <w:t>senim dnévom, za tve Ime te pro</w:t>
      </w:r>
      <w:r w:rsidRPr="00F219C1">
        <w:rPr>
          <w:lang w:val="sl-SI"/>
        </w:rPr>
        <w:t>ſ</w:t>
      </w:r>
      <w:r>
        <w:rPr>
          <w:lang w:val="sl-SI"/>
        </w:rPr>
        <w:t>zimo.</w:t>
      </w:r>
    </w:p>
    <w:p w14:paraId="2E530281" w14:textId="77777777" w:rsidR="00E773F4" w:rsidRDefault="00E773F4" w:rsidP="00E773F4">
      <w:pPr>
        <w:pStyle w:val="teilg"/>
        <w:rPr>
          <w:lang w:val="sl-SI"/>
        </w:rPr>
      </w:pPr>
    </w:p>
    <w:p w14:paraId="4193E80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6.</w:t>
      </w:r>
      <w:r w:rsidRPr="000C5E46">
        <w:rPr>
          <w:lang w:val="sl-SI"/>
        </w:rPr>
        <w:t xml:space="preserve"> </w:t>
      </w:r>
    </w:p>
    <w:p w14:paraId="6239343A" w14:textId="77777777" w:rsidR="00E773F4" w:rsidDel="00753783" w:rsidRDefault="00E773F4" w:rsidP="00E773F4">
      <w:pPr>
        <w:pStyle w:val="teilg"/>
        <w:rPr>
          <w:del w:id="337" w:author="Nina Ditmajer" w:date="2021-12-27T15:34:00Z"/>
          <w:lang w:val="sl-SI"/>
        </w:rPr>
      </w:pPr>
      <w:r w:rsidRPr="000C5E46">
        <w:rPr>
          <w:lang w:val="sl-SI"/>
        </w:rPr>
        <w:t>Da vu tvojem blago</w:t>
      </w:r>
      <w:r w:rsidRPr="00F219C1">
        <w:rPr>
          <w:lang w:val="sl-SI"/>
        </w:rPr>
        <w:t>ſ</w:t>
      </w:r>
      <w:r>
        <w:rPr>
          <w:lang w:val="sl-SI"/>
        </w:rPr>
        <w:t>zlovi, hodili bomo vpo-</w:t>
      </w:r>
      <w:r>
        <w:rPr>
          <w:lang w:val="sl-SI"/>
        </w:rPr>
        <w:br/>
        <w:t>zványi, hválili te bomo veke.</w:t>
      </w:r>
    </w:p>
    <w:p w14:paraId="47956D30" w14:textId="77777777" w:rsidR="00E773F4" w:rsidRDefault="00E773F4">
      <w:pPr>
        <w:pStyle w:val="teilg"/>
        <w:pPrChange w:id="338" w:author="Nina Ditmajer" w:date="2021-12-27T15:34:00Z">
          <w:pPr/>
        </w:pPrChange>
      </w:pPr>
      <w:del w:id="339" w:author="Nina Ditmajer" w:date="2021-12-27T15:34:00Z">
        <w:r w:rsidDel="00753783">
          <w:br w:type="page"/>
        </w:r>
      </w:del>
    </w:p>
    <w:p w14:paraId="4A8A954A" w14:textId="77777777" w:rsidR="00E773F4" w:rsidRDefault="00E773F4" w:rsidP="00E773F4">
      <w:r>
        <w:lastRenderedPageBreak/>
        <w:t>/005v/</w:t>
      </w:r>
    </w:p>
    <w:p w14:paraId="418E2355" w14:textId="77777777" w:rsidR="00E773F4" w:rsidRPr="002C5902" w:rsidRDefault="00E773F4" w:rsidP="00E773F4">
      <w:pPr>
        <w:pStyle w:val="teifwPageNum"/>
        <w:rPr>
          <w:lang w:val="sl-SI"/>
        </w:rPr>
      </w:pPr>
      <w:r w:rsidRPr="002C5902">
        <w:rPr>
          <w:lang w:val="sl-SI"/>
        </w:rPr>
        <w:t xml:space="preserve">6. </w:t>
      </w:r>
    </w:p>
    <w:p w14:paraId="04EE397E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422040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Da </w:t>
      </w:r>
      <w:r w:rsidRPr="00F219C1">
        <w:rPr>
          <w:lang w:val="sl-SI"/>
        </w:rPr>
        <w:t>ſ</w:t>
      </w:r>
      <w:r>
        <w:rPr>
          <w:lang w:val="sl-SI"/>
        </w:rPr>
        <w:t>ivémo vprávoi veri, zpráve bose Boiazno</w:t>
      </w:r>
      <w:r w:rsidRPr="00F219C1">
        <w:rPr>
          <w:lang w:val="sl-SI"/>
        </w:rPr>
        <w:t>ſ</w:t>
      </w:r>
      <w:r>
        <w:rPr>
          <w:lang w:val="sl-SI"/>
        </w:rPr>
        <w:t>zti</w:t>
      </w:r>
      <w:r>
        <w:rPr>
          <w:lang w:val="sl-SI"/>
        </w:rPr>
        <w:br/>
        <w:t>i vu tvojoi lűbézno</w:t>
      </w:r>
      <w:r w:rsidRPr="00F219C1">
        <w:rPr>
          <w:lang w:val="sl-SI"/>
        </w:rPr>
        <w:t>ſ</w:t>
      </w:r>
      <w:r>
        <w:rPr>
          <w:lang w:val="sl-SI"/>
        </w:rPr>
        <w:t>zti.</w:t>
      </w:r>
    </w:p>
    <w:p w14:paraId="6A54BBDC" w14:textId="77777777" w:rsidR="00E773F4" w:rsidRDefault="00E773F4" w:rsidP="00E773F4">
      <w:pPr>
        <w:pStyle w:val="teilg"/>
        <w:rPr>
          <w:lang w:val="sl-SI"/>
        </w:rPr>
      </w:pPr>
    </w:p>
    <w:p w14:paraId="4FB7E97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8.</w:t>
      </w:r>
      <w:r w:rsidRPr="002C5902">
        <w:rPr>
          <w:lang w:val="sl-SI"/>
        </w:rPr>
        <w:t xml:space="preserve"> </w:t>
      </w:r>
    </w:p>
    <w:p w14:paraId="5D83A449" w14:textId="77777777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>zlisi nám</w:t>
      </w:r>
      <w:r w:rsidRPr="002C5902">
        <w:rPr>
          <w:lang w:val="sl-SI"/>
        </w:rPr>
        <w:t xml:space="preserve"> na</w:t>
      </w:r>
      <w:r>
        <w:rPr>
          <w:lang w:val="sl-SI"/>
        </w:rPr>
        <w:t>s</w:t>
      </w:r>
      <w:r w:rsidRPr="00F219C1">
        <w:rPr>
          <w:lang w:val="sl-SI"/>
        </w:rPr>
        <w:t>ſ</w:t>
      </w:r>
      <w:r>
        <w:rPr>
          <w:lang w:val="sl-SI"/>
        </w:rPr>
        <w:t xml:space="preserve">e molitve, Otecz Bough primi </w:t>
      </w:r>
      <w:r>
        <w:rPr>
          <w:lang w:val="sl-SI"/>
        </w:rPr>
        <w:br/>
        <w:t xml:space="preserve">nám prosnye, dái nam Dűsne </w:t>
      </w:r>
      <w:r w:rsidRPr="00304CBF">
        <w:rPr>
          <w:lang w:val="sl-SI"/>
        </w:rPr>
        <w:t>potreboucse</w:t>
      </w:r>
      <w:r w:rsidRPr="00C96CB8">
        <w:rPr>
          <w:lang w:val="sl-SI"/>
        </w:rPr>
        <w:t>.</w:t>
      </w:r>
    </w:p>
    <w:p w14:paraId="1E42779D" w14:textId="77777777" w:rsidR="00E773F4" w:rsidRDefault="00E773F4" w:rsidP="00E773F4">
      <w:pPr>
        <w:pStyle w:val="teilg"/>
        <w:rPr>
          <w:lang w:val="sl-SI"/>
        </w:rPr>
      </w:pPr>
    </w:p>
    <w:p w14:paraId="76F37582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9.</w:t>
      </w:r>
      <w:r w:rsidRPr="00304CBF">
        <w:rPr>
          <w:lang w:val="sl-SI"/>
        </w:rPr>
        <w:t xml:space="preserve"> </w:t>
      </w:r>
    </w:p>
    <w:p w14:paraId="74EFF442" w14:textId="4FB96F45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 xml:space="preserve">Za tvega </w:t>
      </w:r>
      <w:r w:rsidRPr="00F219C1">
        <w:rPr>
          <w:lang w:val="sl-SI"/>
        </w:rPr>
        <w:t>ſ</w:t>
      </w:r>
      <w:r>
        <w:rPr>
          <w:lang w:val="sl-SI"/>
        </w:rPr>
        <w:t xml:space="preserve">zvétoga </w:t>
      </w:r>
      <w:r w:rsidRPr="00F219C1">
        <w:rPr>
          <w:lang w:val="sl-SI"/>
        </w:rPr>
        <w:t>ſ</w:t>
      </w:r>
      <w:r>
        <w:rPr>
          <w:lang w:val="sl-SI"/>
        </w:rPr>
        <w:t>zina, Go</w:t>
      </w:r>
      <w:r w:rsidRPr="00F219C1">
        <w:rPr>
          <w:lang w:val="sl-SI"/>
        </w:rPr>
        <w:t>ſ</w:t>
      </w:r>
      <w:r>
        <w:rPr>
          <w:lang w:val="sl-SI"/>
        </w:rPr>
        <w:t xml:space="preserve">zpon </w:t>
      </w:r>
      <w:r w:rsidRPr="00615CDA">
        <w:rPr>
          <w:rStyle w:val="teipersName"/>
          <w:rPrChange w:id="340" w:author="Nina Ditmajer" w:date="2021-12-27T15:37:00Z">
            <w:rPr>
              <w:lang w:val="sl-SI"/>
            </w:rPr>
          </w:rPrChange>
        </w:rPr>
        <w:t>Jesussa</w:t>
      </w:r>
      <w:r w:rsidRPr="00615CDA">
        <w:rPr>
          <w:rStyle w:val="teipersName"/>
          <w:rPrChange w:id="341" w:author="Nina Ditmajer" w:date="2021-12-27T15:37:00Z">
            <w:rPr>
              <w:lang w:val="sl-SI"/>
            </w:rPr>
          </w:rPrChange>
        </w:rPr>
        <w:br/>
        <w:t>Kristusa</w:t>
      </w:r>
      <w:r>
        <w:rPr>
          <w:lang w:val="sl-SI"/>
        </w:rPr>
        <w:t>, boidi n</w:t>
      </w:r>
      <w:ins w:id="342" w:author="Nina Ditmajer" w:date="2021-12-27T15:37:00Z">
        <w:r w:rsidR="005004DA">
          <w:rPr>
            <w:lang w:val="sl-SI"/>
          </w:rPr>
          <w:t>á</w:t>
        </w:r>
      </w:ins>
      <w:del w:id="343" w:author="Nina Ditmajer" w:date="2021-12-27T15:37:00Z">
        <w:r w:rsidDel="005004DA">
          <w:rPr>
            <w:lang w:val="sl-SI"/>
          </w:rPr>
          <w:delText>a</w:delText>
        </w:r>
      </w:del>
      <w:r>
        <w:rPr>
          <w:lang w:val="sl-SI"/>
        </w:rPr>
        <w:t>m milo</w:t>
      </w:r>
      <w:r w:rsidRPr="00F219C1">
        <w:rPr>
          <w:lang w:val="sl-SI"/>
        </w:rPr>
        <w:t>ſ</w:t>
      </w:r>
      <w:r>
        <w:rPr>
          <w:lang w:val="sl-SI"/>
        </w:rPr>
        <w:t>ztiv za nyega.</w:t>
      </w:r>
    </w:p>
    <w:p w14:paraId="347A87E1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br/>
        <w:t xml:space="preserve">10. </w:t>
      </w:r>
    </w:p>
    <w:p w14:paraId="5BBB9EF9" w14:textId="17EE772C" w:rsidR="00E773F4" w:rsidDel="005004DA" w:rsidRDefault="00E773F4" w:rsidP="00E773F4">
      <w:pPr>
        <w:pStyle w:val="teilg"/>
        <w:rPr>
          <w:del w:id="344" w:author="Nina Ditmajer" w:date="2021-12-27T15:38:00Z"/>
          <w:lang w:val="sl-SI"/>
        </w:rPr>
      </w:pPr>
      <w:r>
        <w:rPr>
          <w:lang w:val="sl-SI"/>
        </w:rPr>
        <w:t>Da mi pov</w:t>
      </w:r>
      <w:r w:rsidRPr="00F219C1">
        <w:rPr>
          <w:lang w:val="sl-SI"/>
        </w:rPr>
        <w:t>ſ</w:t>
      </w:r>
      <w:r>
        <w:rPr>
          <w:lang w:val="sl-SI"/>
        </w:rPr>
        <w:t>zem nas</w:t>
      </w:r>
      <w:r w:rsidRPr="00F219C1">
        <w:rPr>
          <w:lang w:val="sl-SI"/>
        </w:rPr>
        <w:t>ſ</w:t>
      </w:r>
      <w:r>
        <w:rPr>
          <w:lang w:val="sl-SI"/>
        </w:rPr>
        <w:t>em trűdi, pridemo vupo-</w:t>
      </w:r>
      <w:r>
        <w:rPr>
          <w:lang w:val="sl-SI"/>
        </w:rPr>
        <w:br/>
        <w:t>csivanye, vNebe</w:t>
      </w:r>
      <w:r w:rsidRPr="00F219C1">
        <w:rPr>
          <w:lang w:val="sl-SI"/>
        </w:rPr>
        <w:t>ſ</w:t>
      </w:r>
      <w:r>
        <w:rPr>
          <w:lang w:val="sl-SI"/>
        </w:rPr>
        <w:t xml:space="preserve">zko </w:t>
      </w:r>
      <w:r w:rsidRPr="00F219C1">
        <w:rPr>
          <w:lang w:val="sl-SI"/>
        </w:rPr>
        <w:t>ſ</w:t>
      </w:r>
      <w:r>
        <w:rPr>
          <w:lang w:val="sl-SI"/>
        </w:rPr>
        <w:t>zv</w:t>
      </w:r>
      <w:ins w:id="345" w:author="Nina Ditmajer" w:date="2021-12-27T15:38:00Z">
        <w:r w:rsidR="005004DA">
          <w:rPr>
            <w:lang w:val="sl-SI"/>
          </w:rPr>
          <w:t>é</w:t>
        </w:r>
      </w:ins>
      <w:del w:id="346" w:author="Nina Ditmajer" w:date="2021-12-27T15:38:00Z">
        <w:r w:rsidDel="005004DA">
          <w:rPr>
            <w:lang w:val="sl-SI"/>
          </w:rPr>
          <w:delText>e</w:delText>
        </w:r>
      </w:del>
      <w:r>
        <w:rPr>
          <w:lang w:val="sl-SI"/>
        </w:rPr>
        <w:t>to ve</w:t>
      </w:r>
      <w:r w:rsidRPr="00F219C1">
        <w:rPr>
          <w:lang w:val="sl-SI"/>
        </w:rPr>
        <w:t>ſ</w:t>
      </w:r>
      <w:r>
        <w:rPr>
          <w:lang w:val="sl-SI"/>
        </w:rPr>
        <w:t xml:space="preserve">zelje. </w:t>
      </w:r>
    </w:p>
    <w:p w14:paraId="47CEA74D" w14:textId="77777777" w:rsidR="00E773F4" w:rsidRPr="00B407F6" w:rsidRDefault="00E773F4">
      <w:pPr>
        <w:pStyle w:val="teilg"/>
        <w:rPr>
          <w:rStyle w:val="teiadd"/>
          <w:rFonts w:asciiTheme="majorHAnsi" w:eastAsiaTheme="minorHAnsi" w:hAnsiTheme="majorHAnsi"/>
          <w:color w:val="993300"/>
          <w:szCs w:val="22"/>
          <w:u w:val="none"/>
          <w:lang w:val="sl-SI" w:eastAsia="ja-JP"/>
        </w:rPr>
        <w:pPrChange w:id="347" w:author="Nina Ditmajer" w:date="2021-12-27T15:38:00Z">
          <w:pPr>
            <w:pStyle w:val="teicloser"/>
          </w:pPr>
        </w:pPrChange>
      </w:pPr>
      <w:r w:rsidRPr="00304CBF">
        <w:t>Amen.</w:t>
      </w:r>
      <w:r w:rsidRPr="00304CBF">
        <w:br/>
      </w:r>
    </w:p>
    <w:p w14:paraId="5DF4FD94" w14:textId="77777777" w:rsidR="00E773F4" w:rsidRDefault="00E773F4" w:rsidP="00E773F4">
      <w:pPr>
        <w:pStyle w:val="Naslov2"/>
      </w:pPr>
      <w:r w:rsidRPr="0095414C">
        <w:rPr>
          <w:rPrChange w:id="348" w:author="Nina Ditmajer" w:date="2021-12-27T15:36:00Z">
            <w:rPr>
              <w:rStyle w:val="teiabbr"/>
              <w:b/>
              <w:lang w:val="sl-SI"/>
            </w:rPr>
          </w:rPrChange>
        </w:rPr>
        <w:t>Nota.</w:t>
      </w:r>
      <w:r>
        <w:t xml:space="preserve"> Mennyei Atyánk Ur I</w:t>
      </w:r>
      <w:r w:rsidRPr="00F219C1">
        <w:t>ſ</w:t>
      </w:r>
      <w:r>
        <w:t>ten.</w:t>
      </w:r>
    </w:p>
    <w:p w14:paraId="1AB0F0FB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11199B56" w14:textId="6D446A1E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Nebe</w:t>
      </w:r>
      <w:r w:rsidRPr="00F219C1">
        <w:rPr>
          <w:lang w:val="sl-SI"/>
        </w:rPr>
        <w:t>ſ</w:t>
      </w:r>
      <w:r>
        <w:rPr>
          <w:lang w:val="sl-SI"/>
        </w:rPr>
        <w:t>zki Otec</w:t>
      </w:r>
      <w:ins w:id="349" w:author="Nina Ditmajer" w:date="2021-12-27T15:40:00Z">
        <w:r w:rsidR="00D7594F">
          <w:rPr>
            <w:lang w:val="sl-SI"/>
          </w:rPr>
          <w:t>z</w:t>
        </w:r>
      </w:ins>
      <w:del w:id="350" w:author="Nina Ditmajer" w:date="2021-12-27T15:40:00Z">
        <w:r w:rsidDel="00D7594F">
          <w:rPr>
            <w:lang w:val="sl-SI"/>
          </w:rPr>
          <w:delText>s</w:delText>
        </w:r>
      </w:del>
      <w:r>
        <w:rPr>
          <w:lang w:val="sl-SI"/>
        </w:rPr>
        <w:t xml:space="preserve"> Go</w:t>
      </w:r>
      <w:r w:rsidRPr="00F219C1">
        <w:rPr>
          <w:lang w:val="sl-SI"/>
        </w:rPr>
        <w:t>ſ</w:t>
      </w:r>
      <w:r>
        <w:rPr>
          <w:lang w:val="sl-SI"/>
        </w:rPr>
        <w:t>zpon Bough, hválo ti dájemo</w:t>
      </w:r>
      <w:r>
        <w:rPr>
          <w:lang w:val="sl-SI"/>
        </w:rPr>
        <w:br/>
        <w:t>záto, da</w:t>
      </w:r>
      <w:r w:rsidRPr="00F219C1">
        <w:rPr>
          <w:lang w:val="sl-SI"/>
        </w:rPr>
        <w:t>ſ</w:t>
      </w:r>
      <w:r>
        <w:rPr>
          <w:lang w:val="sl-SI"/>
        </w:rPr>
        <w:t>zi ná</w:t>
      </w:r>
      <w:r w:rsidRPr="00F219C1">
        <w:rPr>
          <w:lang w:val="sl-SI"/>
        </w:rPr>
        <w:t>ſ</w:t>
      </w:r>
      <w:r>
        <w:rPr>
          <w:lang w:val="sl-SI"/>
        </w:rPr>
        <w:t>z ovo noucs vzdrávji, obaruval i</w:t>
      </w:r>
      <w:r>
        <w:rPr>
          <w:lang w:val="sl-SI"/>
        </w:rPr>
        <w:br/>
        <w:t>vu méri.</w:t>
      </w:r>
    </w:p>
    <w:p w14:paraId="1E68F707" w14:textId="7777777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br/>
      </w:r>
      <w:r w:rsidRPr="002C5902">
        <w:rPr>
          <w:rStyle w:val="teilabelZnak"/>
          <w:lang w:val="sl-SI"/>
        </w:rPr>
        <w:t>2.</w:t>
      </w:r>
      <w:r w:rsidRPr="00304CBF">
        <w:rPr>
          <w:lang w:val="sl-SI"/>
        </w:rPr>
        <w:t xml:space="preserve"> </w:t>
      </w:r>
    </w:p>
    <w:p w14:paraId="3BD997A4" w14:textId="180DF54B" w:rsidR="00E773F4" w:rsidRDefault="00E773F4" w:rsidP="00E773F4">
      <w:pPr>
        <w:pStyle w:val="teilg"/>
        <w:rPr>
          <w:lang w:val="sl-SI"/>
        </w:rPr>
      </w:pPr>
      <w:r w:rsidRPr="00F219C1">
        <w:rPr>
          <w:lang w:val="sl-SI"/>
        </w:rPr>
        <w:t>ſ</w:t>
      </w:r>
      <w:r>
        <w:rPr>
          <w:lang w:val="sl-SI"/>
        </w:rPr>
        <w:t xml:space="preserve">ztvojov mocsjouv proti Vrágom varuval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zi</w:t>
      </w:r>
      <w:r>
        <w:rPr>
          <w:lang w:val="sl-SI"/>
        </w:rPr>
        <w:br/>
        <w:t>ná</w:t>
      </w:r>
      <w:r w:rsidRPr="00F219C1">
        <w:rPr>
          <w:lang w:val="sl-SI"/>
        </w:rPr>
        <w:t>ſ</w:t>
      </w:r>
      <w:r>
        <w:rPr>
          <w:lang w:val="sl-SI"/>
        </w:rPr>
        <w:t>z zAngyel</w:t>
      </w:r>
      <w:r w:rsidRPr="00F219C1">
        <w:rPr>
          <w:lang w:val="sl-SI"/>
        </w:rPr>
        <w:t>ſ</w:t>
      </w:r>
      <w:r>
        <w:rPr>
          <w:lang w:val="sl-SI"/>
        </w:rPr>
        <w:t>zkom, znami</w:t>
      </w:r>
      <w:r w:rsidRPr="00F219C1">
        <w:rPr>
          <w:lang w:val="sl-SI"/>
        </w:rPr>
        <w:t>ſ</w:t>
      </w:r>
      <w:r>
        <w:rPr>
          <w:lang w:val="sl-SI"/>
        </w:rPr>
        <w:t>zi bil vdobroi vouli,</w:t>
      </w:r>
      <w:r>
        <w:rPr>
          <w:lang w:val="sl-SI"/>
        </w:rPr>
        <w:br/>
        <w:t xml:space="preserve">mi </w:t>
      </w:r>
      <w:r w:rsidRPr="00F219C1">
        <w:rPr>
          <w:lang w:val="sl-SI"/>
        </w:rPr>
        <w:t>ſ</w:t>
      </w:r>
      <w:r>
        <w:rPr>
          <w:lang w:val="sl-SI"/>
        </w:rPr>
        <w:t xml:space="preserve">zmo </w:t>
      </w:r>
      <w:r w:rsidRPr="00F219C1">
        <w:rPr>
          <w:lang w:val="sl-SI"/>
        </w:rPr>
        <w:t>ſ</w:t>
      </w:r>
      <w:ins w:id="351" w:author="Nina Ditmajer" w:date="2021-12-27T15:42:00Z">
        <w:r w:rsidR="00D7594F">
          <w:rPr>
            <w:lang w:val="sl-SI"/>
          </w:rPr>
          <w:t>z</w:t>
        </w:r>
      </w:ins>
      <w:del w:id="352" w:author="Nina Ditmajer" w:date="2021-12-27T15:42:00Z">
        <w:r w:rsidDel="00D7594F">
          <w:rPr>
            <w:lang w:val="sl-SI"/>
          </w:rPr>
          <w:delText>s</w:delText>
        </w:r>
      </w:del>
      <w:r>
        <w:rPr>
          <w:lang w:val="sl-SI"/>
        </w:rPr>
        <w:t>páli ti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zi </w:t>
      </w:r>
      <w:r w:rsidRPr="00F219C1">
        <w:rPr>
          <w:lang w:val="sl-SI"/>
        </w:rPr>
        <w:t>ſ</w:t>
      </w:r>
      <w:r>
        <w:rPr>
          <w:lang w:val="sl-SI"/>
        </w:rPr>
        <w:t>ztr</w:t>
      </w:r>
      <w:ins w:id="353" w:author="Nina Ditmajer" w:date="2021-12-27T15:42:00Z">
        <w:r w:rsidR="00D7594F">
          <w:rPr>
            <w:lang w:val="sl-SI"/>
          </w:rPr>
          <w:t>a'</w:t>
        </w:r>
      </w:ins>
      <w:del w:id="354" w:author="Nina Ditmajer" w:date="2021-12-27T15:42:00Z">
        <w:r w:rsidDel="00D7594F">
          <w:rPr>
            <w:lang w:val="sl-SI"/>
          </w:rPr>
          <w:delText>á</w:delText>
        </w:r>
      </w:del>
      <w:r>
        <w:rPr>
          <w:lang w:val="sl-SI"/>
        </w:rPr>
        <w:t>sil.</w:t>
      </w:r>
    </w:p>
    <w:p w14:paraId="259B4F16" w14:textId="77777777" w:rsidR="00E773F4" w:rsidRDefault="00E773F4" w:rsidP="00E773F4">
      <w:pPr>
        <w:pStyle w:val="teilg"/>
        <w:rPr>
          <w:lang w:val="sl-SI"/>
        </w:rPr>
      </w:pPr>
    </w:p>
    <w:p w14:paraId="5235D708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lang w:val="sl-SI"/>
        </w:rPr>
        <w:t xml:space="preserve"> </w:t>
      </w:r>
    </w:p>
    <w:p w14:paraId="76873827" w14:textId="017D973B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t>Od hűdi lűdi návode, i od vraisi protivnikom,</w:t>
      </w:r>
      <w:r>
        <w:rPr>
          <w:lang w:val="sl-SI"/>
        </w:rPr>
        <w:br/>
        <w:t xml:space="preserve">od </w:t>
      </w:r>
      <w:r w:rsidRPr="00304CBF">
        <w:rPr>
          <w:lang w:val="sl-SI"/>
        </w:rPr>
        <w:t>Tolvajov</w:t>
      </w:r>
      <w:r>
        <w:rPr>
          <w:lang w:val="sl-SI"/>
        </w:rPr>
        <w:t xml:space="preserve"> i od </w:t>
      </w:r>
      <w:ins w:id="355" w:author="Nina Ditmajer" w:date="2021-12-27T15:43:00Z">
        <w:r w:rsidR="008542B6">
          <w:rPr>
            <w:lang w:val="sl-SI"/>
          </w:rPr>
          <w:t>T</w:t>
        </w:r>
      </w:ins>
      <w:del w:id="356" w:author="Nina Ditmajer" w:date="2021-12-27T15:43:00Z">
        <w:r w:rsidRPr="00304CBF" w:rsidDel="008542B6">
          <w:rPr>
            <w:lang w:val="sl-SI"/>
          </w:rPr>
          <w:delText>t</w:delText>
        </w:r>
      </w:del>
      <w:r w:rsidRPr="00304CBF">
        <w:rPr>
          <w:lang w:val="sl-SI"/>
        </w:rPr>
        <w:t>átav</w:t>
      </w:r>
      <w:r w:rsidRPr="002C5902">
        <w:rPr>
          <w:lang w:val="sl-SI"/>
        </w:rPr>
        <w:t xml:space="preserve">, branil </w:t>
      </w:r>
      <w:r w:rsidRPr="00F219C1">
        <w:rPr>
          <w:lang w:val="sl-SI"/>
        </w:rPr>
        <w:t>ſ</w:t>
      </w:r>
      <w:r>
        <w:rPr>
          <w:lang w:val="sl-SI"/>
        </w:rPr>
        <w:t>zi od protivnikov.</w:t>
      </w:r>
    </w:p>
    <w:p w14:paraId="3C821FBD" w14:textId="77777777" w:rsidR="00E773F4" w:rsidRDefault="00E773F4" w:rsidP="00E773F4">
      <w:pPr>
        <w:pStyle w:val="teilg"/>
        <w:rPr>
          <w:lang w:val="sl-SI"/>
        </w:rPr>
      </w:pPr>
    </w:p>
    <w:p w14:paraId="67085AF7" w14:textId="77777777" w:rsidR="00E773F4" w:rsidRDefault="00E773F4" w:rsidP="00E773F4">
      <w:pPr>
        <w:pStyle w:val="teilg"/>
        <w:rPr>
          <w:lang w:val="sl-SI"/>
        </w:rPr>
      </w:pPr>
      <w:r w:rsidRPr="000C5E46">
        <w:rPr>
          <w:rStyle w:val="teilabelZnak"/>
          <w:lang w:val="sl-SI"/>
        </w:rPr>
        <w:t>4.</w:t>
      </w:r>
      <w:r w:rsidRPr="000C5E46">
        <w:rPr>
          <w:lang w:val="sl-SI"/>
        </w:rPr>
        <w:t xml:space="preserve"> </w:t>
      </w:r>
    </w:p>
    <w:p w14:paraId="4696B69B" w14:textId="373C0F8F" w:rsidR="00E773F4" w:rsidRDefault="00E773F4" w:rsidP="00E773F4">
      <w:pPr>
        <w:pStyle w:val="teilg"/>
        <w:rPr>
          <w:lang w:val="sl-SI"/>
        </w:rPr>
      </w:pPr>
      <w:r w:rsidRPr="000C5E46">
        <w:rPr>
          <w:lang w:val="sl-SI"/>
        </w:rPr>
        <w:t>Nas</w:t>
      </w:r>
      <w:r w:rsidRPr="00F219C1">
        <w:rPr>
          <w:lang w:val="sl-SI"/>
        </w:rPr>
        <w:t>ſ</w:t>
      </w:r>
      <w:r>
        <w:rPr>
          <w:lang w:val="sl-SI"/>
        </w:rPr>
        <w:t>e Dűsse vpokoino</w:t>
      </w:r>
      <w:r w:rsidRPr="00F219C1">
        <w:rPr>
          <w:lang w:val="sl-SI"/>
        </w:rPr>
        <w:t>ſ</w:t>
      </w:r>
      <w:r>
        <w:rPr>
          <w:lang w:val="sl-SI"/>
        </w:rPr>
        <w:t xml:space="preserve">zti zdersal </w:t>
      </w:r>
      <w:r w:rsidRPr="00F219C1">
        <w:rPr>
          <w:lang w:val="sl-SI"/>
        </w:rPr>
        <w:t>ſ</w:t>
      </w:r>
      <w:r>
        <w:rPr>
          <w:lang w:val="sl-SI"/>
        </w:rPr>
        <w:t>zi nám vprá-</w:t>
      </w:r>
      <w:r>
        <w:rPr>
          <w:lang w:val="sl-SI"/>
        </w:rPr>
        <w:br/>
        <w:t>v</w:t>
      </w:r>
      <w:ins w:id="357" w:author="Nina Ditmajer" w:date="2021-12-27T15:55:00Z">
        <w:r w:rsidR="00727BE4">
          <w:rPr>
            <w:lang w:val="sl-SI"/>
          </w:rPr>
          <w:t>o</w:t>
        </w:r>
      </w:ins>
      <w:del w:id="358" w:author="Nina Ditmajer" w:date="2021-12-27T15:55:00Z">
        <w:r w:rsidDel="00727BE4">
          <w:rPr>
            <w:lang w:val="sl-SI"/>
          </w:rPr>
          <w:delText>s</w:delText>
        </w:r>
      </w:del>
      <w:r>
        <w:rPr>
          <w:lang w:val="sl-SI"/>
        </w:rPr>
        <w:t>i roki nei</w:t>
      </w:r>
      <w:r w:rsidRPr="00F219C1">
        <w:rPr>
          <w:lang w:val="sl-SI"/>
        </w:rPr>
        <w:t>ſ</w:t>
      </w:r>
      <w:r>
        <w:rPr>
          <w:lang w:val="sl-SI"/>
        </w:rPr>
        <w:t xml:space="preserve">zi pűsztil vu </w:t>
      </w:r>
      <w:r w:rsidRPr="00F219C1">
        <w:rPr>
          <w:lang w:val="sl-SI"/>
        </w:rPr>
        <w:t>ſ</w:t>
      </w:r>
      <w:r>
        <w:rPr>
          <w:lang w:val="sl-SI"/>
        </w:rPr>
        <w:t xml:space="preserve">ztrahoto, </w:t>
      </w:r>
      <w:r w:rsidRPr="00F219C1">
        <w:rPr>
          <w:lang w:val="sl-SI"/>
        </w:rPr>
        <w:t>ſ</w:t>
      </w:r>
      <w:r>
        <w:rPr>
          <w:lang w:val="sl-SI"/>
        </w:rPr>
        <w:t>zpádnoti vu</w:t>
      </w:r>
      <w:r>
        <w:rPr>
          <w:lang w:val="sl-SI"/>
        </w:rPr>
        <w:br/>
        <w:t>vraise roké.</w:t>
      </w:r>
    </w:p>
    <w:p w14:paraId="1EE84256" w14:textId="77777777" w:rsidR="00E773F4" w:rsidRDefault="00E773F4" w:rsidP="00E773F4">
      <w:pPr>
        <w:pStyle w:val="teilg"/>
        <w:rPr>
          <w:lang w:val="sl-SI"/>
        </w:rPr>
      </w:pPr>
    </w:p>
    <w:p w14:paraId="4F45918B" w14:textId="77777777" w:rsidR="00E773F4" w:rsidRDefault="00E773F4" w:rsidP="00E773F4">
      <w:pPr>
        <w:pStyle w:val="teilg"/>
        <w:rPr>
          <w:lang w:val="sl-SI"/>
        </w:rPr>
      </w:pPr>
      <w:r w:rsidRPr="00B16DEF">
        <w:rPr>
          <w:rStyle w:val="teilabelZnak"/>
        </w:rPr>
        <w:t>5.</w:t>
      </w:r>
      <w:r>
        <w:rPr>
          <w:lang w:val="sl-SI"/>
        </w:rPr>
        <w:t xml:space="preserve"> </w:t>
      </w:r>
    </w:p>
    <w:p w14:paraId="3AED5318" w14:textId="44843037" w:rsidR="00E773F4" w:rsidRDefault="00E773F4" w:rsidP="00E773F4">
      <w:pPr>
        <w:pStyle w:val="teilg"/>
        <w:rPr>
          <w:lang w:val="sl-SI"/>
        </w:rPr>
      </w:pPr>
      <w:r>
        <w:rPr>
          <w:lang w:val="sl-SI"/>
        </w:rPr>
        <w:lastRenderedPageBreak/>
        <w:t>Glih r</w:t>
      </w:r>
      <w:r>
        <w:rPr>
          <w:rFonts w:ascii="ZRCola" w:hAnsi="ZRCola" w:cs="ZRCola"/>
        </w:rPr>
        <w:t>áv</w:t>
      </w:r>
      <w:r>
        <w:rPr>
          <w:lang w:val="sl-SI"/>
        </w:rPr>
        <w:t xml:space="preserve">no tak na </w:t>
      </w:r>
      <w:r w:rsidRPr="00F219C1">
        <w:rPr>
          <w:lang w:val="sl-SI"/>
        </w:rPr>
        <w:t>ſ</w:t>
      </w:r>
      <w:r>
        <w:rPr>
          <w:lang w:val="sl-SI"/>
        </w:rPr>
        <w:t xml:space="preserve">ivoti, obaruval </w:t>
      </w:r>
      <w:r w:rsidRPr="00F219C1">
        <w:rPr>
          <w:lang w:val="sl-SI"/>
        </w:rPr>
        <w:t>ſ</w:t>
      </w:r>
      <w:ins w:id="359" w:author="Nina Ditmajer" w:date="2021-12-27T15:57:00Z">
        <w:r w:rsidR="0021361A">
          <w:rPr>
            <w:lang w:val="sl-SI"/>
          </w:rPr>
          <w:t>z</w:t>
        </w:r>
      </w:ins>
      <w:del w:id="360" w:author="Nina Ditmajer" w:date="2021-12-27T15:57:00Z">
        <w:r w:rsidDel="0021361A">
          <w:rPr>
            <w:lang w:val="sl-SI"/>
          </w:rPr>
          <w:delText>s</w:delText>
        </w:r>
      </w:del>
      <w:r>
        <w:rPr>
          <w:lang w:val="sl-SI"/>
        </w:rPr>
        <w:t>i ná</w:t>
      </w:r>
      <w:r w:rsidRPr="00F219C1">
        <w:rPr>
          <w:lang w:val="sl-SI"/>
        </w:rPr>
        <w:t>ſ</w:t>
      </w:r>
      <w:r>
        <w:rPr>
          <w:lang w:val="sl-SI"/>
        </w:rPr>
        <w:t xml:space="preserve">z </w:t>
      </w:r>
    </w:p>
    <w:p w14:paraId="3D999224" w14:textId="472C0A10" w:rsidR="00E773F4" w:rsidRPr="00304CBF" w:rsidRDefault="00E773F4" w:rsidP="00E773F4">
      <w:pPr>
        <w:pStyle w:val="teicatch-word"/>
        <w:rPr>
          <w:rStyle w:val="teisurplus"/>
          <w:lang w:val="sl-SI"/>
        </w:rPr>
      </w:pPr>
      <w:r>
        <w:t>vzdr</w:t>
      </w:r>
      <w:ins w:id="361" w:author="Nina Ditmajer" w:date="2021-12-27T15:57:00Z">
        <w:r w:rsidR="0021361A">
          <w:t>á</w:t>
        </w:r>
      </w:ins>
      <w:del w:id="362" w:author="Nina Ditmajer" w:date="2021-12-27T15:57:00Z">
        <w:r w:rsidDel="0021361A">
          <w:delText>a</w:delText>
        </w:r>
      </w:del>
      <w:r>
        <w:t>vji</w:t>
      </w:r>
      <w:r>
        <w:br/>
      </w:r>
      <w:r w:rsidRPr="00304CBF">
        <w:rPr>
          <w:rStyle w:val="teisurplus"/>
          <w:lang w:val="sl-SI"/>
        </w:rPr>
        <w:t xml:space="preserve">                                                         </w:t>
      </w:r>
    </w:p>
    <w:p w14:paraId="4788416D" w14:textId="77777777" w:rsidR="00E773F4" w:rsidRPr="00304CBF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5142BDFA" w14:textId="77777777" w:rsidR="00E773F4" w:rsidRDefault="00E773F4" w:rsidP="00E773F4">
      <w:r>
        <w:lastRenderedPageBreak/>
        <w:t>/006r/</w:t>
      </w:r>
    </w:p>
    <w:p w14:paraId="087EEF53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6.</w:t>
      </w:r>
    </w:p>
    <w:p w14:paraId="08AFEBEB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vzdr</w:t>
      </w:r>
      <w:r w:rsidRPr="00304CBF">
        <w:rPr>
          <w:rFonts w:ascii="ZRCola" w:hAnsi="ZRCola" w:cs="ZRCola"/>
          <w:lang w:val="sl-SI"/>
        </w:rPr>
        <w:t>áv</w:t>
      </w:r>
      <w:r w:rsidRPr="00304CBF">
        <w:rPr>
          <w:lang w:val="sl-SI"/>
        </w:rPr>
        <w:t>ji, ino vu nocsnoi t</w:t>
      </w:r>
      <w:r>
        <w:rPr>
          <w:lang w:val="sl-SI"/>
        </w:rPr>
        <w:t>ém</w:t>
      </w:r>
      <w:r w:rsidRPr="00304CBF">
        <w:rPr>
          <w:lang w:val="sl-SI"/>
        </w:rPr>
        <w:t>no</w:t>
      </w:r>
      <w:r w:rsidRPr="00F219C1">
        <w:rPr>
          <w:lang w:val="sl-SI"/>
        </w:rPr>
        <w:t>ſ</w:t>
      </w:r>
      <w:r>
        <w:rPr>
          <w:lang w:val="sl-SI"/>
        </w:rPr>
        <w:t xml:space="preserve">zti, znami </w:t>
      </w:r>
      <w:r w:rsidRPr="00F219C1">
        <w:rPr>
          <w:lang w:val="sl-SI"/>
        </w:rPr>
        <w:t>ſ</w:t>
      </w:r>
      <w:r>
        <w:rPr>
          <w:lang w:val="sl-SI"/>
        </w:rPr>
        <w:t>zi bil</w:t>
      </w:r>
      <w:r>
        <w:rPr>
          <w:lang w:val="sl-SI"/>
        </w:rPr>
        <w:br/>
        <w:t>v</w:t>
      </w:r>
      <w:r w:rsidRPr="00F219C1">
        <w:rPr>
          <w:lang w:val="sl-SI"/>
        </w:rPr>
        <w:t>ſ</w:t>
      </w:r>
      <w:r>
        <w:rPr>
          <w:lang w:val="sl-SI"/>
        </w:rPr>
        <w:t>zákom me</w:t>
      </w:r>
      <w:r w:rsidRPr="00F219C1">
        <w:rPr>
          <w:lang w:val="sl-SI"/>
        </w:rPr>
        <w:t>ſ</w:t>
      </w:r>
      <w:r>
        <w:rPr>
          <w:lang w:val="sl-SI"/>
        </w:rPr>
        <w:t>zti.</w:t>
      </w:r>
    </w:p>
    <w:p w14:paraId="5FFA42A7" w14:textId="77777777" w:rsidR="00E773F4" w:rsidRDefault="00E773F4" w:rsidP="00E773F4">
      <w:pPr>
        <w:pStyle w:val="teilg"/>
        <w:rPr>
          <w:lang w:val="sl-SI"/>
        </w:rPr>
      </w:pPr>
    </w:p>
    <w:p w14:paraId="1EDBE7EC" w14:textId="77777777" w:rsidR="00E773F4" w:rsidRDefault="00E773F4" w:rsidP="00E773F4">
      <w:pPr>
        <w:pStyle w:val="teilg"/>
        <w:rPr>
          <w:lang w:val="de-AT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</w:p>
    <w:p w14:paraId="755D07BF" w14:textId="5770C192" w:rsidR="00E773F4" w:rsidRPr="003161CD" w:rsidRDefault="00E773F4" w:rsidP="00E773F4">
      <w:pPr>
        <w:pStyle w:val="teilg"/>
        <w:rPr>
          <w:rPrChange w:id="363" w:author="Nina Ditmajer" w:date="2021-12-27T16:00:00Z">
            <w:rPr>
              <w:lang w:val="sl-SI"/>
            </w:rPr>
          </w:rPrChange>
        </w:rPr>
      </w:pPr>
      <w:r>
        <w:rPr>
          <w:lang w:val="de-AT"/>
        </w:rPr>
        <w:t>Esc</w:t>
      </w:r>
      <w:r w:rsidRPr="002C5902">
        <w:rPr>
          <w:lang w:val="de-AT"/>
        </w:rPr>
        <w:t>he te dale pro</w:t>
      </w:r>
      <w:r w:rsidRPr="00F219C1">
        <w:rPr>
          <w:lang w:val="sl-SI"/>
        </w:rPr>
        <w:t>ſ</w:t>
      </w:r>
      <w:r>
        <w:rPr>
          <w:lang w:val="sl-SI"/>
        </w:rPr>
        <w:t>zimo, zgledni</w:t>
      </w:r>
      <w:r w:rsidRPr="00F219C1">
        <w:rPr>
          <w:lang w:val="sl-SI"/>
        </w:rPr>
        <w:t>ſ</w:t>
      </w:r>
      <w:r>
        <w:rPr>
          <w:lang w:val="sl-SI"/>
        </w:rPr>
        <w:t xml:space="preserve">ze na tvoje </w:t>
      </w:r>
      <w:r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zini, pre</w:t>
      </w:r>
      <w:r w:rsidRPr="00F219C1">
        <w:rPr>
          <w:lang w:val="sl-SI"/>
        </w:rPr>
        <w:t>ſ</w:t>
      </w:r>
      <w:r>
        <w:rPr>
          <w:lang w:val="sl-SI"/>
        </w:rPr>
        <w:t>zveti nám nas</w:t>
      </w:r>
      <w:r w:rsidRPr="00F219C1">
        <w:rPr>
          <w:lang w:val="sl-SI"/>
        </w:rPr>
        <w:t>ſ</w:t>
      </w:r>
      <w:r>
        <w:rPr>
          <w:lang w:val="sl-SI"/>
        </w:rPr>
        <w:t xml:space="preserve">a dela, Da te hválimo </w:t>
      </w:r>
      <w:ins w:id="364" w:author="Nina Ditmajer" w:date="2021-12-27T15:59:00Z">
        <w:r w:rsidR="003161CD" w:rsidRPr="003161CD">
          <w:rPr>
            <w:rStyle w:val="teiabbr"/>
            <w:rPrChange w:id="365" w:author="Nina Ditmajer" w:date="2021-12-27T16:00:00Z">
              <w:rPr>
                <w:rStyle w:val="teiunclear"/>
                <w:lang w:val="de-AT"/>
              </w:rPr>
            </w:rPrChange>
          </w:rPr>
          <w:t>G</w:t>
        </w:r>
      </w:ins>
      <w:ins w:id="366" w:author="Nina Ditmajer" w:date="2021-12-27T16:00:00Z">
        <w:r w:rsidR="003161CD" w:rsidRPr="003161CD">
          <w:rPr>
            <w:rStyle w:val="teiabbr"/>
            <w:rPrChange w:id="367" w:author="Nina Ditmajer" w:date="2021-12-27T16:00:00Z">
              <w:rPr>
                <w:rStyle w:val="teiunclear"/>
                <w:rFonts w:ascii="ZRCola" w:hAnsi="ZRCola" w:cs="ZRCola"/>
                <w:lang w:val="de-AT"/>
              </w:rPr>
            </w:rPrChange>
          </w:rPr>
          <w:t>͠</w:t>
        </w:r>
      </w:ins>
      <w:del w:id="368" w:author="Nina Ditmajer" w:date="2021-12-27T15:59:00Z">
        <w:r w:rsidRPr="003161CD" w:rsidDel="003161CD">
          <w:rPr>
            <w:rStyle w:val="teiabbr"/>
            <w:rPrChange w:id="369" w:author="Nina Ditmajer" w:date="2021-12-27T16:00:00Z">
              <w:rPr>
                <w:rStyle w:val="teiunclear"/>
                <w:lang w:val="de-AT"/>
              </w:rPr>
            </w:rPrChange>
          </w:rPr>
          <w:delText>I</w:delText>
        </w:r>
      </w:del>
      <w:r w:rsidRPr="003161CD">
        <w:rPr>
          <w:rStyle w:val="teiabbr"/>
          <w:rPrChange w:id="370" w:author="Nina Ditmajer" w:date="2021-12-27T16:00:00Z">
            <w:rPr>
              <w:rStyle w:val="teiunclear"/>
              <w:lang w:val="de-AT"/>
            </w:rPr>
          </w:rPrChange>
        </w:rPr>
        <w:t>dna</w:t>
      </w:r>
      <w:r w:rsidRPr="003161CD">
        <w:rPr>
          <w:rPrChange w:id="371" w:author="Nina Ditmajer" w:date="2021-12-27T16:00:00Z">
            <w:rPr>
              <w:lang w:val="sl-SI"/>
            </w:rPr>
          </w:rPrChange>
        </w:rPr>
        <w:t>.</w:t>
      </w:r>
    </w:p>
    <w:p w14:paraId="0CFF2160" w14:textId="77777777" w:rsidR="00E773F4" w:rsidRDefault="00E773F4" w:rsidP="00E773F4">
      <w:pPr>
        <w:pStyle w:val="teilg"/>
        <w:rPr>
          <w:lang w:val="sl-SI"/>
        </w:rPr>
      </w:pPr>
    </w:p>
    <w:p w14:paraId="32B0246F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7.</w:t>
      </w:r>
      <w:r w:rsidRPr="002C5902">
        <w:rPr>
          <w:lang w:val="sl-SI"/>
        </w:rPr>
        <w:t xml:space="preserve"> </w:t>
      </w:r>
    </w:p>
    <w:p w14:paraId="2A7297E2" w14:textId="0D090916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>Da</w:t>
      </w:r>
      <w:r w:rsidRPr="00F219C1">
        <w:rPr>
          <w:lang w:val="sl-SI"/>
        </w:rPr>
        <w:t>ſ</w:t>
      </w:r>
      <w:r>
        <w:rPr>
          <w:lang w:val="sl-SI"/>
        </w:rPr>
        <w:t xml:space="preserve">ze tve recsi vucsimo, knyei </w:t>
      </w:r>
      <w:r w:rsidRPr="00F219C1">
        <w:rPr>
          <w:lang w:val="sl-SI"/>
        </w:rPr>
        <w:t>ſ</w:t>
      </w:r>
      <w:r>
        <w:rPr>
          <w:lang w:val="sl-SI"/>
        </w:rPr>
        <w:t>ze li v</w:t>
      </w:r>
      <w:r w:rsidRPr="00F219C1">
        <w:rPr>
          <w:lang w:val="sl-SI"/>
        </w:rPr>
        <w:t>ſ</w:t>
      </w:r>
      <w:r>
        <w:rPr>
          <w:lang w:val="sl-SI"/>
        </w:rPr>
        <w:t>zikdár</w:t>
      </w:r>
      <w:r>
        <w:rPr>
          <w:lang w:val="sl-SI"/>
        </w:rPr>
        <w:br/>
      </w:r>
      <w:r w:rsidRPr="00933236">
        <w:rPr>
          <w:rPrChange w:id="372" w:author="Nina Ditmajer" w:date="2021-12-27T16:01:00Z">
            <w:rPr>
              <w:lang w:val="sl-SI"/>
            </w:rPr>
          </w:rPrChange>
        </w:rPr>
        <w:t>v</w:t>
      </w:r>
      <w:ins w:id="373" w:author="Nina Ditmajer" w:date="2021-12-27T16:01:00Z">
        <w:r w:rsidR="00933236" w:rsidRPr="00933236">
          <w:rPr>
            <w:rPrChange w:id="374" w:author="Nina Ditmajer" w:date="2021-12-27T16:01:00Z">
              <w:rPr>
                <w:rFonts w:ascii="ZRCola" w:hAnsi="ZRCola" w:cs="ZRCola"/>
                <w:lang w:val="sl-SI"/>
              </w:rPr>
            </w:rPrChange>
          </w:rPr>
          <w:t>t</w:t>
        </w:r>
      </w:ins>
      <w:del w:id="375" w:author="Nina Ditmajer" w:date="2021-12-27T16:01:00Z">
        <w:r w:rsidRPr="00933236" w:rsidDel="00933236">
          <w:rPr>
            <w:rPrChange w:id="376" w:author="Nina Ditmajer" w:date="2021-12-27T16:01:00Z">
              <w:rPr>
                <w:rFonts w:ascii="ZRCola" w:hAnsi="ZRCola" w:cs="ZRCola"/>
                <w:lang w:val="sl-SI"/>
              </w:rPr>
            </w:rPrChange>
          </w:rPr>
          <w:delText>ſ</w:delText>
        </w:r>
      </w:del>
      <w:r w:rsidRPr="00933236">
        <w:rPr>
          <w:rPrChange w:id="377" w:author="Nina Ditmajer" w:date="2021-12-27T16:01:00Z">
            <w:rPr>
              <w:lang w:val="sl-SI"/>
            </w:rPr>
          </w:rPrChange>
        </w:rPr>
        <w:t>é</w:t>
      </w:r>
      <w:del w:id="378" w:author="Nina Ditmajer" w:date="2021-12-27T16:01:00Z">
        <w:r w:rsidRPr="00933236" w:rsidDel="00933236">
          <w:rPr>
            <w:rPrChange w:id="379" w:author="Nina Ditmajer" w:date="2021-12-27T16:01:00Z">
              <w:rPr>
                <w:rStyle w:val="teigap"/>
                <w:lang w:val="sl-SI"/>
              </w:rPr>
            </w:rPrChange>
          </w:rPr>
          <w:delText>???</w:delText>
        </w:r>
      </w:del>
      <w:r w:rsidRPr="00933236">
        <w:rPr>
          <w:rPrChange w:id="380" w:author="Nina Ditmajer" w:date="2021-12-27T16:01:00Z">
            <w:rPr>
              <w:lang w:val="sl-SI"/>
            </w:rPr>
          </w:rPrChange>
        </w:rPr>
        <w:t>csemo</w:t>
      </w:r>
      <w:r>
        <w:rPr>
          <w:lang w:val="sl-SI"/>
        </w:rPr>
        <w:t xml:space="preserve"> </w:t>
      </w:r>
      <w:r w:rsidRPr="00F219C1">
        <w:rPr>
          <w:lang w:val="sl-SI"/>
        </w:rPr>
        <w:t>ſ</w:t>
      </w:r>
      <w:r>
        <w:rPr>
          <w:lang w:val="sl-SI"/>
        </w:rPr>
        <w:t>ziroute nadaljávaimo v</w:t>
      </w:r>
      <w:r w:rsidRPr="00F219C1">
        <w:rPr>
          <w:lang w:val="sl-SI"/>
        </w:rPr>
        <w:t>ſ</w:t>
      </w:r>
      <w:r>
        <w:rPr>
          <w:lang w:val="sl-SI"/>
        </w:rPr>
        <w:t xml:space="preserve">ze </w:t>
      </w:r>
      <w:r w:rsidRPr="00F219C1">
        <w:rPr>
          <w:lang w:val="sl-SI"/>
        </w:rPr>
        <w:t>ſ</w:t>
      </w:r>
      <w:r>
        <w:rPr>
          <w:lang w:val="sl-SI"/>
        </w:rPr>
        <w:t>zi mi dab-</w:t>
      </w:r>
      <w:r>
        <w:rPr>
          <w:lang w:val="sl-SI"/>
        </w:rPr>
        <w:br/>
      </w:r>
      <w:del w:id="381" w:author="Nina Ditmajer" w:date="2021-12-27T16:02:00Z">
        <w:r w:rsidRPr="001E3DE2" w:rsidDel="001E3DE2">
          <w:rPr>
            <w:rPrChange w:id="382" w:author="Nina Ditmajer" w:date="2021-12-27T16:02:00Z">
              <w:rPr>
                <w:rStyle w:val="teigap"/>
                <w:lang w:val="sl-SI"/>
              </w:rPr>
            </w:rPrChange>
          </w:rPr>
          <w:delText>???</w:delText>
        </w:r>
      </w:del>
      <w:r w:rsidRPr="001E3DE2">
        <w:rPr>
          <w:rPrChange w:id="383" w:author="Nina Ditmajer" w:date="2021-12-27T16:02:00Z">
            <w:rPr>
              <w:lang w:val="sl-SI"/>
            </w:rPr>
          </w:rPrChange>
        </w:rPr>
        <w:t>ro</w:t>
      </w:r>
      <w:r>
        <w:rPr>
          <w:lang w:val="sl-SI"/>
        </w:rPr>
        <w:t xml:space="preserve"> csinimo.</w:t>
      </w:r>
    </w:p>
    <w:p w14:paraId="09397F9D" w14:textId="77777777" w:rsidR="00E773F4" w:rsidRDefault="00E773F4" w:rsidP="00E773F4">
      <w:pPr>
        <w:pStyle w:val="teilg"/>
        <w:rPr>
          <w:lang w:val="sl-SI"/>
        </w:rPr>
      </w:pPr>
    </w:p>
    <w:p w14:paraId="7DE15A9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495D214E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Od greha da</w:t>
      </w:r>
      <w:r w:rsidRPr="00F219C1">
        <w:rPr>
          <w:lang w:val="sl-SI"/>
        </w:rPr>
        <w:t>ſ</w:t>
      </w:r>
      <w:r>
        <w:rPr>
          <w:lang w:val="sl-SI"/>
        </w:rPr>
        <w:t xml:space="preserve">ze varjemo, </w:t>
      </w:r>
      <w:r w:rsidRPr="00F219C1">
        <w:rPr>
          <w:lang w:val="sl-SI"/>
        </w:rPr>
        <w:t>ſ</w:t>
      </w:r>
      <w:r>
        <w:rPr>
          <w:lang w:val="sl-SI"/>
        </w:rPr>
        <w:t xml:space="preserve">zvéto posteno </w:t>
      </w:r>
      <w:r w:rsidRPr="00F219C1">
        <w:rPr>
          <w:lang w:val="sl-SI"/>
        </w:rPr>
        <w:t>ſ</w:t>
      </w:r>
      <w:r>
        <w:rPr>
          <w:lang w:val="sl-SI"/>
        </w:rPr>
        <w:t>ivémo,</w:t>
      </w:r>
      <w:r>
        <w:rPr>
          <w:lang w:val="sl-SI"/>
        </w:rPr>
        <w:br/>
        <w:t>vu v</w:t>
      </w:r>
      <w:r w:rsidRPr="00F219C1">
        <w:rPr>
          <w:lang w:val="sl-SI"/>
        </w:rPr>
        <w:t>ſ</w:t>
      </w:r>
      <w:r>
        <w:rPr>
          <w:lang w:val="sl-SI"/>
        </w:rPr>
        <w:t xml:space="preserve">zem </w:t>
      </w:r>
      <w:r w:rsidRPr="00F219C1">
        <w:rPr>
          <w:lang w:val="sl-SI"/>
        </w:rPr>
        <w:t>ſ</w:t>
      </w:r>
      <w:r>
        <w:rPr>
          <w:lang w:val="sl-SI"/>
        </w:rPr>
        <w:t>ze tebe boimo Vrágu da ne engeduemo.</w:t>
      </w:r>
    </w:p>
    <w:p w14:paraId="14D38E12" w14:textId="77777777" w:rsidR="00E773F4" w:rsidRDefault="00E773F4" w:rsidP="00E773F4">
      <w:pPr>
        <w:pStyle w:val="teilg"/>
        <w:rPr>
          <w:lang w:val="sl-SI"/>
        </w:rPr>
      </w:pPr>
    </w:p>
    <w:p w14:paraId="12FE0F20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3796F626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Kak </w:t>
      </w:r>
      <w:r w:rsidRPr="00F219C1">
        <w:rPr>
          <w:lang w:val="sl-SI"/>
        </w:rPr>
        <w:t>ſ</w:t>
      </w:r>
      <w:r>
        <w:rPr>
          <w:lang w:val="sl-SI"/>
        </w:rPr>
        <w:t xml:space="preserve">zvetlo </w:t>
      </w:r>
      <w:r w:rsidRPr="00F219C1">
        <w:rPr>
          <w:lang w:val="sl-SI"/>
        </w:rPr>
        <w:t>ſ</w:t>
      </w:r>
      <w:r>
        <w:rPr>
          <w:lang w:val="sl-SI"/>
        </w:rPr>
        <w:t xml:space="preserve">zuncze glédamo, tvo volio tak da </w:t>
      </w:r>
      <w:r>
        <w:rPr>
          <w:lang w:val="sl-SI"/>
        </w:rPr>
        <w:br/>
        <w:t xml:space="preserve">glédamo </w:t>
      </w:r>
      <w:r w:rsidRPr="00F219C1">
        <w:rPr>
          <w:lang w:val="sl-SI"/>
        </w:rPr>
        <w:t>ſ</w:t>
      </w:r>
      <w:r>
        <w:rPr>
          <w:lang w:val="sl-SI"/>
        </w:rPr>
        <w:t>ztébe</w:t>
      </w:r>
      <w:r w:rsidRPr="00F219C1">
        <w:rPr>
          <w:lang w:val="sl-SI"/>
        </w:rPr>
        <w:t>ſ</w:t>
      </w:r>
      <w:r>
        <w:rPr>
          <w:lang w:val="sl-SI"/>
        </w:rPr>
        <w:t>zé né</w:t>
      </w:r>
      <w:bookmarkStart w:id="384" w:name="_Hlk77234923"/>
      <w:r>
        <w:rPr>
          <w:lang w:val="sl-SI"/>
        </w:rPr>
        <w:t>s</w:t>
      </w:r>
      <w:bookmarkEnd w:id="384"/>
      <w:r>
        <w:rPr>
          <w:lang w:val="sl-SI"/>
        </w:rPr>
        <w:t>pozábimo od tébe vu v</w:t>
      </w:r>
      <w:r w:rsidRPr="00F219C1">
        <w:rPr>
          <w:lang w:val="sl-SI"/>
        </w:rPr>
        <w:t>ſ</w:t>
      </w:r>
      <w:r>
        <w:rPr>
          <w:lang w:val="sl-SI"/>
        </w:rPr>
        <w:t>zem</w:t>
      </w:r>
      <w:r>
        <w:rPr>
          <w:lang w:val="sl-SI"/>
        </w:rPr>
        <w:br/>
        <w:t>vi</w:t>
      </w:r>
      <w:r w:rsidRPr="00F219C1">
        <w:rPr>
          <w:lang w:val="sl-SI"/>
        </w:rPr>
        <w:t>ſ</w:t>
      </w:r>
      <w:r>
        <w:rPr>
          <w:lang w:val="sl-SI"/>
        </w:rPr>
        <w:t>zimo.</w:t>
      </w:r>
    </w:p>
    <w:p w14:paraId="356DDA22" w14:textId="77777777" w:rsidR="00E773F4" w:rsidRDefault="00E773F4" w:rsidP="00E773F4">
      <w:pPr>
        <w:pStyle w:val="teilg"/>
        <w:rPr>
          <w:lang w:val="sl-SI"/>
        </w:rPr>
      </w:pPr>
    </w:p>
    <w:p w14:paraId="52562B6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10.</w:t>
      </w:r>
      <w:r w:rsidRPr="002C5902">
        <w:rPr>
          <w:lang w:val="sl-SI"/>
        </w:rPr>
        <w:t xml:space="preserve"> </w:t>
      </w:r>
    </w:p>
    <w:p w14:paraId="4ECB310F" w14:textId="77777777" w:rsidR="00E773F4" w:rsidDel="00320140" w:rsidRDefault="00E773F4" w:rsidP="00E773F4">
      <w:pPr>
        <w:pStyle w:val="teilg"/>
        <w:rPr>
          <w:del w:id="385" w:author="Nina Ditmajer" w:date="2021-12-27T16:05:00Z"/>
          <w:lang w:val="sl-SI"/>
        </w:rPr>
      </w:pPr>
      <w:r w:rsidRPr="002C5902">
        <w:rPr>
          <w:lang w:val="sl-SI"/>
        </w:rPr>
        <w:t xml:space="preserve">Eto </w:t>
      </w:r>
      <w:r>
        <w:rPr>
          <w:lang w:val="sl-SI"/>
        </w:rPr>
        <w:t xml:space="preserve">nám dái za </w:t>
      </w:r>
      <w:r w:rsidRPr="00304CBF">
        <w:rPr>
          <w:rStyle w:val="teiabbr"/>
          <w:lang w:val="sl-SI"/>
        </w:rPr>
        <w:t>Xtu͠ssa</w:t>
      </w:r>
      <w:r w:rsidRPr="002C5902">
        <w:rPr>
          <w:lang w:val="sl-SI"/>
        </w:rPr>
        <w:t>,</w:t>
      </w:r>
      <w:r>
        <w:rPr>
          <w:lang w:val="sl-SI"/>
        </w:rPr>
        <w:t xml:space="preserve"> za tvega </w:t>
      </w:r>
      <w:r w:rsidRPr="002C5902">
        <w:rPr>
          <w:lang w:val="sl-SI"/>
        </w:rPr>
        <w:t>dragoga.</w:t>
      </w:r>
      <w:r w:rsidRPr="002C5902">
        <w:rPr>
          <w:lang w:val="sl-SI"/>
        </w:rPr>
        <w:br/>
      </w:r>
      <w:r w:rsidRPr="00F219C1">
        <w:rPr>
          <w:lang w:val="sl-SI"/>
        </w:rPr>
        <w:t>ſ</w:t>
      </w:r>
      <w:r>
        <w:rPr>
          <w:lang w:val="sl-SI"/>
        </w:rPr>
        <w:t>zinka, nas</w:t>
      </w:r>
      <w:r w:rsidRPr="00F219C1">
        <w:rPr>
          <w:lang w:val="sl-SI"/>
        </w:rPr>
        <w:t>ſ</w:t>
      </w:r>
      <w:r>
        <w:rPr>
          <w:lang w:val="sl-SI"/>
        </w:rPr>
        <w:t>ega odkűpitela, boidi nám,</w:t>
      </w:r>
      <w:r>
        <w:rPr>
          <w:lang w:val="sl-SI"/>
        </w:rPr>
        <w:br/>
        <w:t>milo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 xml:space="preserve">ztiv Bough nas. </w:t>
      </w:r>
    </w:p>
    <w:p w14:paraId="6425D9D9" w14:textId="77777777" w:rsidR="00E773F4" w:rsidRDefault="00E773F4">
      <w:pPr>
        <w:pStyle w:val="teilg"/>
        <w:pPrChange w:id="386" w:author="Nina Ditmajer" w:date="2021-12-27T16:05:00Z">
          <w:pPr>
            <w:pStyle w:val="teicloser"/>
          </w:pPr>
        </w:pPrChange>
      </w:pPr>
      <w:r>
        <w:t>Amen.</w:t>
      </w:r>
    </w:p>
    <w:p w14:paraId="1B234C06" w14:textId="77777777" w:rsidR="00E773F4" w:rsidRPr="00304CBF" w:rsidRDefault="00E773F4" w:rsidP="00E773F4">
      <w:pPr>
        <w:pStyle w:val="Naslov2"/>
        <w:rPr>
          <w:rStyle w:val="teiabbr"/>
          <w:lang w:val="sl-SI"/>
        </w:rPr>
      </w:pPr>
      <w:r>
        <w:t xml:space="preserve">Nouta. </w:t>
      </w:r>
      <w:r w:rsidRPr="00F219C1">
        <w:t>ſ</w:t>
      </w:r>
      <w:r>
        <w:t xml:space="preserve">zivem meg alázván. </w:t>
      </w:r>
      <w:r w:rsidRPr="00304CBF">
        <w:rPr>
          <w:rStyle w:val="teiabbr"/>
          <w:lang w:val="sl-SI"/>
        </w:rPr>
        <w:t>&amp;c.</w:t>
      </w:r>
    </w:p>
    <w:p w14:paraId="34285520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A568964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gZnak"/>
          <w:lang w:val="sl-SI"/>
        </w:rPr>
        <w:t>Ia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zponiznim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zerczem, ktebi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atujem,</w:t>
      </w:r>
      <w:r>
        <w:rPr>
          <w:rStyle w:val="teilgZnak"/>
          <w:lang w:val="sl-SI"/>
        </w:rPr>
        <w:br/>
        <w:t xml:space="preserve">pred té me </w:t>
      </w:r>
      <w:r w:rsidRPr="00304CBF">
        <w:rPr>
          <w:lang w:val="sl-SI"/>
        </w:rPr>
        <w:t>molidve</w:t>
      </w:r>
      <w:r>
        <w:rPr>
          <w:rStyle w:val="teilgZnak"/>
          <w:lang w:val="sl-SI"/>
        </w:rPr>
        <w:t>, moi Bough ja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ne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zém,</w:t>
      </w:r>
    </w:p>
    <w:p w14:paraId="34E16FDC" w14:textId="77777777" w:rsidR="00E773F4" w:rsidRPr="00304CBF" w:rsidRDefault="00E773F4" w:rsidP="00E773F4">
      <w:pPr>
        <w:pStyle w:val="teicatch-word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lgZnak"/>
          <w:color w:val="0070C0"/>
          <w:sz w:val="24"/>
          <w:lang w:val="sl-SI"/>
        </w:rPr>
        <w:t>po tvem</w:t>
      </w:r>
      <w:r w:rsidRPr="00304CBF">
        <w:rPr>
          <w:rStyle w:val="teilgZnak"/>
          <w:color w:val="0070C0"/>
          <w:sz w:val="24"/>
          <w:lang w:val="sl-SI"/>
        </w:rPr>
        <w:br/>
        <w:t xml:space="preserve">                                                           </w:t>
      </w:r>
    </w:p>
    <w:p w14:paraId="478D1D0B" w14:textId="77777777" w:rsidR="00E773F4" w:rsidRPr="002C5902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2C5902">
        <w:rPr>
          <w:rStyle w:val="teisurplus"/>
          <w:lang w:val="sl-SI"/>
        </w:rPr>
        <w:br w:type="page"/>
      </w:r>
    </w:p>
    <w:p w14:paraId="0BA00BD6" w14:textId="77777777" w:rsidR="00E773F4" w:rsidRDefault="00E773F4" w:rsidP="00E773F4">
      <w:r>
        <w:lastRenderedPageBreak/>
        <w:t>/006v/</w:t>
      </w:r>
    </w:p>
    <w:p w14:paraId="15F2C63E" w14:textId="77777777" w:rsidR="00E773F4" w:rsidRPr="00304CBF" w:rsidRDefault="00E773F4" w:rsidP="00E773F4">
      <w:pPr>
        <w:pStyle w:val="teifwPageNum"/>
        <w:rPr>
          <w:lang w:val="de-AT"/>
        </w:rPr>
      </w:pPr>
      <w:r w:rsidRPr="00304CBF">
        <w:rPr>
          <w:lang w:val="de-AT"/>
        </w:rPr>
        <w:t>8.</w:t>
      </w:r>
    </w:p>
    <w:p w14:paraId="1DAC0687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de-AT"/>
        </w:rPr>
        <w:t xml:space="preserve">po tvem </w:t>
      </w:r>
      <w:r>
        <w:rPr>
          <w:rFonts w:ascii="ZRCola" w:hAnsi="ZRCola" w:cs="ZRCola"/>
          <w:lang w:val="de-AT"/>
        </w:rPr>
        <w:t>ſ</w:t>
      </w:r>
      <w:r>
        <w:rPr>
          <w:lang w:val="de-AT"/>
        </w:rPr>
        <w:t>zv</w:t>
      </w:r>
      <w:r w:rsidRPr="002C5902">
        <w:rPr>
          <w:lang w:val="de-AT"/>
        </w:rPr>
        <w:t xml:space="preserve">étom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zini tebi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molim.</w:t>
      </w:r>
    </w:p>
    <w:p w14:paraId="6B831FE3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Pr="00304CBF">
        <w:rPr>
          <w:rStyle w:val="teisupplied"/>
          <w:lang w:val="sl-SI"/>
        </w:rPr>
        <w:t>2.</w:t>
      </w:r>
      <w:r>
        <w:rPr>
          <w:rStyle w:val="teilgZnak"/>
          <w:lang w:val="sl-SI"/>
        </w:rPr>
        <w:t xml:space="preserve"> </w:t>
      </w:r>
    </w:p>
    <w:p w14:paraId="206B462C" w14:textId="33DEC19B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Bl</w:t>
      </w:r>
      <w:ins w:id="387" w:author="Nina Ditmajer" w:date="2021-12-28T10:15:00Z">
        <w:r w:rsidR="002A16F2">
          <w:rPr>
            <w:rStyle w:val="teilgZnak"/>
            <w:lang w:val="sl-SI"/>
          </w:rPr>
          <w:t>a'</w:t>
        </w:r>
      </w:ins>
      <w:del w:id="388" w:author="Nina Ditmajer" w:date="2021-12-28T10:15:00Z">
        <w:r w:rsidDel="002A16F2">
          <w:rPr>
            <w:rStyle w:val="teilgZnak"/>
            <w:lang w:val="sl-SI"/>
          </w:rPr>
          <w:delText>á</w:delText>
        </w:r>
      </w:del>
      <w:r>
        <w:rPr>
          <w:rStyle w:val="teilgZnak"/>
          <w:lang w:val="sl-SI"/>
        </w:rPr>
        <w:t xml:space="preserve">sen boidi moi Bough kai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me zdersál </w:t>
      </w:r>
      <w:r w:rsidRPr="00B67B7C">
        <w:rPr>
          <w:rPrChange w:id="389" w:author="Nina Ditmajer" w:date="2021-12-28T10:36:00Z">
            <w:rPr>
              <w:rStyle w:val="teiunclear"/>
              <w:lang w:val="sl-SI"/>
            </w:rPr>
          </w:rPrChange>
        </w:rPr>
        <w:t>vkvár</w:t>
      </w:r>
      <w:r>
        <w:rPr>
          <w:rStyle w:val="teiunclear"/>
          <w:lang w:val="sl-SI"/>
        </w:rPr>
        <w:t>i</w:t>
      </w:r>
      <w:r w:rsidRPr="002C5902">
        <w:rPr>
          <w:rStyle w:val="teiunclear"/>
          <w:lang w:val="sl-SI"/>
        </w:rPr>
        <w:br/>
      </w:r>
      <w:r w:rsidRPr="00304CBF">
        <w:rPr>
          <w:lang w:val="sl-SI"/>
        </w:rPr>
        <w:t>vsaloſzt</w:t>
      </w:r>
      <w:r w:rsidRPr="002C5902">
        <w:rPr>
          <w:rStyle w:val="teiunclear"/>
          <w:lang w:val="sl-SI"/>
        </w:rPr>
        <w:t xml:space="preserve"> </w:t>
      </w:r>
      <w:r w:rsidRPr="002C5902">
        <w:rPr>
          <w:lang w:val="sl-SI"/>
        </w:rPr>
        <w:t xml:space="preserve">ovo noucs da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zpad</w:t>
      </w:r>
      <w:del w:id="390" w:author="Nina Ditmajer" w:date="2021-12-28T10:36:00Z">
        <w:r w:rsidDel="00824993">
          <w:rPr>
            <w:rStyle w:val="teilgZnak"/>
            <w:lang w:val="sl-SI"/>
          </w:rPr>
          <w:delText>i</w:delText>
        </w:r>
      </w:del>
      <w:r>
        <w:rPr>
          <w:rStyle w:val="teilgZnak"/>
          <w:lang w:val="sl-SI"/>
        </w:rPr>
        <w:t>nol, Angyal-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zki </w:t>
      </w:r>
      <w:r w:rsidRPr="00304CBF">
        <w:rPr>
          <w:lang w:val="sl-SI"/>
        </w:rPr>
        <w:t>ſeregouv</w:t>
      </w:r>
      <w:r w:rsidRPr="002C5902">
        <w:rPr>
          <w:rStyle w:val="teiunclear"/>
          <w:lang w:val="sl-SI"/>
        </w:rPr>
        <w:t xml:space="preserve"> </w:t>
      </w:r>
      <w:r w:rsidRPr="002C5902">
        <w:rPr>
          <w:lang w:val="sl-SI"/>
        </w:rPr>
        <w:t xml:space="preserve">pomoucs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mi dál.</w:t>
      </w:r>
    </w:p>
    <w:p w14:paraId="4E6FBF74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br/>
      </w:r>
      <w:r w:rsidRPr="00304CBF">
        <w:rPr>
          <w:rStyle w:val="teisupplied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3010AB32" w14:textId="53B490E9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Ovo rano űtro obűdil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zime, vu dobroi pomou-</w:t>
      </w:r>
      <w:r>
        <w:rPr>
          <w:rStyle w:val="teilgZnak"/>
          <w:lang w:val="sl-SI"/>
        </w:rPr>
        <w:br/>
        <w:t xml:space="preserve">csi, vzdrávom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ivoti, na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dobro pro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zim ra</w:t>
      </w:r>
      <w:ins w:id="391" w:author="Nina Ditmajer" w:date="2021-12-28T10:39:00Z">
        <w:r w:rsidR="00824993">
          <w:rPr>
            <w:rStyle w:val="teilgZnak"/>
            <w:lang w:val="sl-SI"/>
          </w:rPr>
          <w:t>v</w:t>
        </w:r>
      </w:ins>
      <w:del w:id="392" w:author="Nina Ditmajer" w:date="2021-12-28T10:39:00Z">
        <w:r w:rsidDel="00824993">
          <w:rPr>
            <w:rStyle w:val="teilgZnak"/>
            <w:lang w:val="sl-SI"/>
          </w:rPr>
          <w:delText>u</w:delText>
        </w:r>
      </w:del>
      <w:r>
        <w:rPr>
          <w:rStyle w:val="teilgZnak"/>
          <w:lang w:val="sl-SI"/>
        </w:rPr>
        <w:t>-</w:t>
      </w:r>
      <w:r>
        <w:rPr>
          <w:rStyle w:val="teilgZnak"/>
          <w:lang w:val="sl-SI"/>
        </w:rPr>
        <w:br/>
        <w:t>nai mene.</w:t>
      </w:r>
    </w:p>
    <w:p w14:paraId="0A845FC7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135B1B21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lang w:val="sl-SI"/>
        </w:rPr>
        <w:t xml:space="preserve">4. </w:t>
      </w:r>
    </w:p>
    <w:p w14:paraId="292C7F8E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Te dn</w:t>
      </w:r>
      <w:r>
        <w:rPr>
          <w:lang w:val="sl-SI"/>
        </w:rPr>
        <w:t>és</w:t>
      </w:r>
      <w:r w:rsidRPr="002C5902">
        <w:rPr>
          <w:lang w:val="sl-SI"/>
        </w:rPr>
        <w:t>nyi d</w:t>
      </w:r>
      <w:r>
        <w:rPr>
          <w:lang w:val="sl-SI"/>
        </w:rPr>
        <w:t>én</w:t>
      </w:r>
      <w:r w:rsidRPr="002C5902">
        <w:rPr>
          <w:lang w:val="sl-SI"/>
        </w:rPr>
        <w:t xml:space="preserve"> vcsini</w:t>
      </w:r>
      <w:r>
        <w:rPr>
          <w:lang w:val="sl-SI"/>
        </w:rPr>
        <w:t>,</w:t>
      </w:r>
      <w:r w:rsidRPr="002C5902">
        <w:rPr>
          <w:lang w:val="sl-SI"/>
        </w:rPr>
        <w:t xml:space="preserve"> Go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zpodne zmenov,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zá-</w:t>
      </w:r>
      <w:r>
        <w:rPr>
          <w:rStyle w:val="teilgZnak"/>
          <w:lang w:val="sl-SI"/>
        </w:rPr>
        <w:br/>
        <w:t xml:space="preserve">ke féle grehov, mentuval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bom, práve vere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záda </w:t>
      </w:r>
      <w:r w:rsidRPr="00824993">
        <w:rPr>
          <w:rPrChange w:id="393" w:author="Nina Ditmajer" w:date="2021-12-28T10:41:00Z">
            <w:rPr>
              <w:rStyle w:val="teiunclear"/>
              <w:lang w:val="sl-SI"/>
            </w:rPr>
          </w:rPrChange>
        </w:rPr>
        <w:t>da</w:t>
      </w:r>
      <w:r>
        <w:rPr>
          <w:rStyle w:val="teilgZnak"/>
          <w:lang w:val="sl-SI"/>
        </w:rPr>
        <w:t xml:space="preserve"> pokázal bom.</w:t>
      </w:r>
    </w:p>
    <w:p w14:paraId="2B2637C4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7436111F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5.</w:t>
      </w:r>
      <w:r w:rsidRPr="00304CBF">
        <w:rPr>
          <w:lang w:val="sl-SI"/>
        </w:rPr>
        <w:t xml:space="preserve"> </w:t>
      </w:r>
    </w:p>
    <w:p w14:paraId="593BD7EF" w14:textId="40F43CF3" w:rsidR="00E773F4" w:rsidRDefault="00E773F4" w:rsidP="00E773F4">
      <w:pPr>
        <w:pStyle w:val="teilg"/>
        <w:rPr>
          <w:lang w:val="sl-SI"/>
        </w:rPr>
      </w:pPr>
      <w:r w:rsidRPr="00304CBF">
        <w:rPr>
          <w:lang w:val="sl-SI"/>
        </w:rPr>
        <w:t>Je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304CBF">
        <w:rPr>
          <w:lang w:val="sl-SI"/>
        </w:rPr>
        <w:t>tvina pitvina, mer</w:t>
      </w:r>
      <w:commentRangeStart w:id="394"/>
      <w:r w:rsidRPr="00BA479D">
        <w:rPr>
          <w:rStyle w:val="teichoiceZnak"/>
          <w:rPrChange w:id="395" w:author="Nina Ditmajer" w:date="2021-12-28T12:15:00Z">
            <w:rPr>
              <w:lang w:val="sl-SI"/>
            </w:rPr>
          </w:rPrChange>
        </w:rPr>
        <w:t>t</w:t>
      </w:r>
      <w:commentRangeEnd w:id="394"/>
      <w:r w:rsidR="00824993" w:rsidRPr="00BA479D">
        <w:rPr>
          <w:rStyle w:val="teichoiceZnak"/>
          <w:rPrChange w:id="396" w:author="Nina Ditmajer" w:date="2021-12-28T12:15:00Z">
            <w:rPr>
              <w:rStyle w:val="Pripombasklic"/>
              <w:rFonts w:asciiTheme="majorHAnsi" w:eastAsiaTheme="minorHAnsi" w:hAnsiTheme="majorHAnsi" w:cstheme="minorBidi"/>
              <w:color w:val="auto"/>
              <w:lang w:val="sl-SI" w:eastAsia="en-US"/>
            </w:rPr>
          </w:rPrChange>
        </w:rPr>
        <w:commentReference w:id="394"/>
      </w:r>
      <w:r w:rsidRPr="00304CBF">
        <w:rPr>
          <w:lang w:val="sl-SI"/>
        </w:rPr>
        <w:t>űcsna nai bo, p</w:t>
      </w:r>
      <w:ins w:id="397" w:author="Nina Ditmajer" w:date="2021-12-28T10:42:00Z">
        <w:r w:rsidR="00824993">
          <w:rPr>
            <w:lang w:val="sl-SI"/>
          </w:rPr>
          <w:t>o'</w:t>
        </w:r>
      </w:ins>
      <w:del w:id="398" w:author="Nina Ditmajer" w:date="2021-12-28T10:42:00Z">
        <w:r w:rsidRPr="00304CBF" w:rsidDel="00824993">
          <w:rPr>
            <w:lang w:val="sl-SI"/>
          </w:rPr>
          <w:delText>ó</w:delText>
        </w:r>
      </w:del>
      <w:r w:rsidRPr="00304CBF">
        <w:rPr>
          <w:lang w:val="sl-SI"/>
        </w:rPr>
        <w:t>saraz-</w:t>
      </w:r>
      <w:r w:rsidRPr="00304CBF">
        <w:rPr>
          <w:lang w:val="sl-SI"/>
        </w:rPr>
        <w:br/>
        <w:t>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</w:t>
      </w:r>
      <w:r w:rsidRPr="00304CBF">
        <w:rPr>
          <w:lang w:val="sl-SI"/>
        </w:rPr>
        <w:t xml:space="preserve"> piano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 skodila nebo, manye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 </w:t>
      </w:r>
      <w:r w:rsidRPr="00824993">
        <w:rPr>
          <w:rPrChange w:id="399" w:author="Nina Ditmajer" w:date="2021-12-28T10:45:00Z">
            <w:rPr>
              <w:rStyle w:val="teiunclear"/>
              <w:lang w:val="sl-SI"/>
            </w:rPr>
          </w:rPrChange>
        </w:rPr>
        <w:t>mi</w:t>
      </w:r>
      <w:del w:id="400" w:author="Nina Ditmajer" w:date="2021-12-28T10:42:00Z">
        <w:r w:rsidRPr="00824993" w:rsidDel="00824993">
          <w:rPr>
            <w:rPrChange w:id="401" w:author="Nina Ditmajer" w:date="2021-12-28T10:45:00Z">
              <w:rPr>
                <w:rStyle w:val="teiunclear"/>
                <w:lang w:val="sl-SI"/>
              </w:rPr>
            </w:rPrChange>
          </w:rPr>
          <w:delText>l</w:delText>
        </w:r>
      </w:del>
      <w:r w:rsidRPr="00824993">
        <w:rPr>
          <w:rPrChange w:id="402" w:author="Nina Ditmajer" w:date="2021-12-28T10:45:00Z">
            <w:rPr>
              <w:rStyle w:val="teiunclear"/>
              <w:rFonts w:ascii="ZRCola" w:hAnsi="ZRCola" w:cs="ZRCola"/>
              <w:lang w:val="sl-SI"/>
            </w:rPr>
          </w:rPrChange>
        </w:rPr>
        <w:t>ſ</w:t>
      </w:r>
      <w:ins w:id="403" w:author="Nina Ditmajer" w:date="2021-12-28T10:42:00Z">
        <w:r w:rsidR="00824993" w:rsidRPr="00824993">
          <w:rPr>
            <w:rPrChange w:id="404" w:author="Nina Ditmajer" w:date="2021-12-28T10:45:00Z">
              <w:rPr>
                <w:rStyle w:val="teiunclear"/>
                <w:rFonts w:ascii="ZRCola" w:hAnsi="ZRCola" w:cs="ZRCola"/>
                <w:lang w:val="sl-SI"/>
              </w:rPr>
            </w:rPrChange>
          </w:rPr>
          <w:t>l</w:t>
        </w:r>
      </w:ins>
      <w:r w:rsidRPr="00824993">
        <w:rPr>
          <w:rPrChange w:id="405" w:author="Nina Ditmajer" w:date="2021-12-28T10:45:00Z">
            <w:rPr>
              <w:rStyle w:val="teiunclear"/>
              <w:lang w:val="sl-SI"/>
            </w:rPr>
          </w:rPrChange>
        </w:rPr>
        <w:t>e</w:t>
      </w:r>
      <w:r w:rsidRPr="00824993">
        <w:rPr>
          <w:rPrChange w:id="406" w:author="Nina Ditmajer" w:date="2021-12-28T10:45:00Z">
            <w:rPr>
              <w:rStyle w:val="teilgZnak"/>
              <w:lang w:val="sl-SI"/>
            </w:rPr>
          </w:rPrChange>
        </w:rPr>
        <w:t>-</w:t>
      </w:r>
      <w:r w:rsidRPr="00824993">
        <w:rPr>
          <w:rPrChange w:id="407" w:author="Nina Ditmajer" w:date="2021-12-28T10:45:00Z">
            <w:rPr>
              <w:rStyle w:val="teilgZnak"/>
              <w:lang w:val="sl-SI"/>
            </w:rPr>
          </w:rPrChange>
        </w:rPr>
        <w:br/>
      </w:r>
      <w:r w:rsidRPr="00824993">
        <w:rPr>
          <w:rPrChange w:id="408" w:author="Nina Ditmajer" w:date="2021-12-28T10:45:00Z">
            <w:rPr>
              <w:rStyle w:val="teiunclear"/>
              <w:lang w:val="sl-SI"/>
            </w:rPr>
          </w:rPrChange>
        </w:rPr>
        <w:t>nye</w:t>
      </w:r>
      <w:r w:rsidRPr="00304CBF">
        <w:rPr>
          <w:rStyle w:val="teiunclear"/>
          <w:lang w:val="sl-SI"/>
        </w:rPr>
        <w:t xml:space="preserve"> </w:t>
      </w:r>
      <w:r w:rsidRPr="00304CBF">
        <w:rPr>
          <w:lang w:val="sl-SI"/>
        </w:rPr>
        <w:t>vu meni da nebo.</w:t>
      </w:r>
    </w:p>
    <w:p w14:paraId="67D7C776" w14:textId="77777777" w:rsidR="00E773F4" w:rsidRPr="00304CBF" w:rsidRDefault="00E773F4" w:rsidP="00E773F4">
      <w:pPr>
        <w:pStyle w:val="teilg"/>
        <w:rPr>
          <w:lang w:val="sl-SI"/>
        </w:rPr>
      </w:pPr>
    </w:p>
    <w:p w14:paraId="5C0BD953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6.</w:t>
      </w:r>
      <w:r w:rsidRPr="00304CBF">
        <w:rPr>
          <w:lang w:val="sl-SI"/>
        </w:rPr>
        <w:t xml:space="preserve"> </w:t>
      </w:r>
    </w:p>
    <w:p w14:paraId="4D9D2EBA" w14:textId="48653588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 xml:space="preserve">Poménsai vu mem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zerczi,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hűdo delo, ne</w:t>
      </w:r>
      <w:r>
        <w:rPr>
          <w:rStyle w:val="teilgZnak"/>
          <w:lang w:val="sl-SI"/>
        </w:rPr>
        <w:br/>
        <w:t>vra</w:t>
      </w:r>
      <w:ins w:id="409" w:author="Nina Ditmajer" w:date="2021-12-28T10:46:00Z">
        <w:r w:rsidR="00E90E3C">
          <w:rPr>
            <w:rStyle w:val="teilgZnak"/>
            <w:lang w:val="sl-SI"/>
          </w:rPr>
          <w:t>z</w:t>
        </w:r>
      </w:ins>
      <w:del w:id="410" w:author="Nina Ditmajer" w:date="2021-12-28T10:46:00Z">
        <w:r w:rsidDel="00E90E3C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>im brez zroka, mega blisnyega, ni na hűdo</w:t>
      </w:r>
      <w:r>
        <w:rPr>
          <w:rStyle w:val="teilgZnak"/>
          <w:lang w:val="sl-SI"/>
        </w:rPr>
        <w:br/>
        <w:t>csinenye, da nedam zroka.</w:t>
      </w:r>
    </w:p>
    <w:p w14:paraId="22166CCA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1584558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7.</w:t>
      </w:r>
      <w:r w:rsidRPr="00304CBF">
        <w:rPr>
          <w:lang w:val="sl-SI"/>
        </w:rPr>
        <w:t xml:space="preserve"> </w:t>
      </w:r>
    </w:p>
    <w:p w14:paraId="42691124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lang w:val="sl-SI"/>
        </w:rPr>
        <w:t>Dobro znás moi Go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304CBF">
        <w:rPr>
          <w:lang w:val="sl-SI"/>
        </w:rPr>
        <w:t xml:space="preserve">pon, kai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zem nevolen ia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rStyle w:val="teilgZnak"/>
          <w:lang w:val="sl-SI"/>
        </w:rPr>
        <w:br/>
        <w:t xml:space="preserve">na vnosina grehov, kak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zem nagneni iaz,</w:t>
      </w:r>
      <w:r>
        <w:rPr>
          <w:rStyle w:val="teilgZnak"/>
          <w:lang w:val="sl-SI"/>
        </w:rPr>
        <w:br/>
        <w:t xml:space="preserve">dái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zemi vernoti, da vgreh ne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zpádnem.</w:t>
      </w:r>
    </w:p>
    <w:p w14:paraId="53C3798E" w14:textId="77777777" w:rsidR="00E773F4" w:rsidRPr="00304CBF" w:rsidRDefault="00E773F4" w:rsidP="00E773F4">
      <w:pPr>
        <w:pStyle w:val="teifwCatch"/>
        <w:rPr>
          <w:rStyle w:val="teisurplus"/>
          <w:b w:val="0"/>
          <w:color w:val="0070C0"/>
          <w:lang w:val="sl-SI" w:eastAsia="ja-JP"/>
        </w:rPr>
      </w:pPr>
      <w:r w:rsidRPr="00304CBF">
        <w:rPr>
          <w:rStyle w:val="teisurplus"/>
          <w:lang w:val="sl-SI"/>
        </w:rPr>
        <w:t xml:space="preserve">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8. ſztvo-</w:t>
      </w:r>
    </w:p>
    <w:p w14:paraId="0D1B1082" w14:textId="77777777" w:rsidR="00E773F4" w:rsidRPr="00304CBF" w:rsidRDefault="00E773F4" w:rsidP="00E773F4">
      <w:pPr>
        <w:rPr>
          <w:rStyle w:val="teisurplus"/>
          <w:rFonts w:ascii="Times New Roman" w:eastAsia="MS Mincho" w:hAnsi="Times New Roman"/>
          <w:szCs w:val="24"/>
          <w:lang w:val="sl-SI"/>
        </w:rPr>
      </w:pPr>
      <w:r w:rsidRPr="00304CBF">
        <w:rPr>
          <w:rStyle w:val="teisurplus"/>
          <w:lang w:val="sl-SI"/>
        </w:rPr>
        <w:br w:type="page"/>
      </w:r>
    </w:p>
    <w:p w14:paraId="62550F7C" w14:textId="77777777" w:rsidR="00E773F4" w:rsidRDefault="00E773F4" w:rsidP="00E773F4">
      <w:r>
        <w:lastRenderedPageBreak/>
        <w:t>/007r/</w:t>
      </w:r>
    </w:p>
    <w:p w14:paraId="743FF417" w14:textId="77777777" w:rsidR="00E773F4" w:rsidRPr="00304CBF" w:rsidRDefault="00E773F4" w:rsidP="00E773F4">
      <w:pPr>
        <w:pStyle w:val="teifwPageNum"/>
        <w:rPr>
          <w:lang w:val="sl-SI"/>
        </w:rPr>
      </w:pPr>
      <w:r w:rsidRPr="00304CBF">
        <w:rPr>
          <w:lang w:val="sl-SI"/>
        </w:rPr>
        <w:t>9.</w:t>
      </w:r>
    </w:p>
    <w:p w14:paraId="548413B6" w14:textId="77777777" w:rsidR="00E773F4" w:rsidRDefault="00E773F4" w:rsidP="00E773F4">
      <w:pPr>
        <w:pStyle w:val="teilg"/>
        <w:rPr>
          <w:lang w:val="sl-SI"/>
        </w:rPr>
      </w:pPr>
      <w:r w:rsidRPr="00304CBF">
        <w:rPr>
          <w:rStyle w:val="teilabelZnak"/>
          <w:lang w:val="sl-SI"/>
        </w:rPr>
        <w:t>8.</w:t>
      </w:r>
      <w:r w:rsidRPr="00304CBF">
        <w:rPr>
          <w:lang w:val="sl-SI"/>
        </w:rPr>
        <w:t xml:space="preserve"> </w:t>
      </w:r>
    </w:p>
    <w:p w14:paraId="69F5029C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ztvojov právov praviczov, ne kastigai me, za</w:t>
      </w:r>
      <w:r>
        <w:rPr>
          <w:rStyle w:val="teilgZnak"/>
          <w:lang w:val="sl-SI"/>
        </w:rPr>
        <w:br/>
        <w:t>vreidno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zt </w:t>
      </w:r>
      <w:r w:rsidRPr="00304CBF">
        <w:rPr>
          <w:rStyle w:val="teiabbr"/>
          <w:lang w:val="sl-SI"/>
        </w:rPr>
        <w:t>Xtussa</w:t>
      </w:r>
      <w:r>
        <w:rPr>
          <w:rStyle w:val="teilgZnak"/>
          <w:lang w:val="sl-SI"/>
        </w:rPr>
        <w:t xml:space="preserve"> grehe odpű</w:t>
      </w:r>
      <w:r>
        <w:rPr>
          <w:rStyle w:val="teilgZnak"/>
          <w:rFonts w:ascii="ZRCola" w:hAnsi="ZRCola" w:cs="ZRCola"/>
          <w:lang w:val="sl-SI"/>
        </w:rPr>
        <w:t>ſ</w:t>
      </w:r>
      <w:r>
        <w:rPr>
          <w:rStyle w:val="teilgZnak"/>
          <w:lang w:val="sl-SI"/>
        </w:rPr>
        <w:t>ztimi, po vreidno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</w:t>
      </w:r>
      <w:r>
        <w:rPr>
          <w:rStyle w:val="teilgZnak"/>
          <w:lang w:val="sl-SI"/>
        </w:rPr>
        <w:br/>
        <w:t>tvoie kle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ztva varui me.</w:t>
      </w:r>
    </w:p>
    <w:p w14:paraId="7771FE2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6B30E694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9.</w:t>
      </w:r>
      <w:r w:rsidRPr="002C5902">
        <w:rPr>
          <w:lang w:val="sl-SI"/>
        </w:rPr>
        <w:t xml:space="preserve"> </w:t>
      </w:r>
    </w:p>
    <w:p w14:paraId="4E0A9AB3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Záto tak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lang w:val="sl-SI"/>
        </w:rPr>
        <w:t xml:space="preserve">ám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zebé, tebi porocsim, tva milos-</w:t>
      </w:r>
      <w:r>
        <w:rPr>
          <w:rStyle w:val="teilgZnak"/>
          <w:lang w:val="sl-SI"/>
        </w:rPr>
        <w:br/>
        <w:t xml:space="preserve">csa meni bramba boidi mi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zvéti Dűh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ztvom</w:t>
      </w:r>
      <w:r>
        <w:rPr>
          <w:rStyle w:val="teilgZnak"/>
          <w:lang w:val="sl-SI"/>
        </w:rPr>
        <w:br/>
        <w:t>recsjouv pa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ztér boidimi.</w:t>
      </w:r>
    </w:p>
    <w:p w14:paraId="07DDA444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CF37302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304CBF">
        <w:rPr>
          <w:rStyle w:val="teilabelZnak"/>
          <w:lang w:val="sl-SI"/>
        </w:rPr>
        <w:t>10.</w:t>
      </w:r>
      <w:r>
        <w:rPr>
          <w:rStyle w:val="teilgZnak"/>
          <w:lang w:val="sl-SI"/>
        </w:rPr>
        <w:t xml:space="preserve"> </w:t>
      </w:r>
    </w:p>
    <w:p w14:paraId="028FF74F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 xml:space="preserve">Vűneisnyega kvára, mentui ti mene da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alo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</w:t>
      </w:r>
      <w:r>
        <w:rPr>
          <w:rStyle w:val="teilgZnak"/>
          <w:lang w:val="sl-SI"/>
        </w:rPr>
        <w:br/>
        <w:t>ni rado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 ne zadus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 me, zder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i mi vu zdráv</w:t>
      </w:r>
      <w:r>
        <w:rPr>
          <w:rStyle w:val="teilgZnak"/>
          <w:rFonts w:ascii="ZRCola" w:hAnsi="ZRCola" w:cs="ZRCola"/>
          <w:lang w:val="sl-SI"/>
        </w:rPr>
        <w:t>ji</w:t>
      </w:r>
      <w:r>
        <w:rPr>
          <w:rStyle w:val="teilgZnak"/>
          <w:lang w:val="sl-SI"/>
        </w:rPr>
        <w:br/>
        <w:t xml:space="preserve">nevolno me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zercze. </w:t>
      </w:r>
    </w:p>
    <w:p w14:paraId="680F5488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2F2AE683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11.</w:t>
      </w:r>
      <w:r w:rsidRPr="002C5902">
        <w:rPr>
          <w:lang w:val="sl-SI"/>
        </w:rPr>
        <w:t xml:space="preserve"> </w:t>
      </w:r>
    </w:p>
    <w:p w14:paraId="1BD9F8CC" w14:textId="77777777" w:rsidR="00E773F4" w:rsidDel="0099751A" w:rsidRDefault="00E773F4" w:rsidP="00E773F4">
      <w:pPr>
        <w:pStyle w:val="teilg"/>
        <w:rPr>
          <w:del w:id="411" w:author="Nina Ditmajer" w:date="2021-12-28T10:55:00Z"/>
          <w:rStyle w:val="teilgZnak"/>
          <w:lang w:val="sl-SI"/>
        </w:rPr>
      </w:pPr>
      <w:r w:rsidRPr="002C5902">
        <w:rPr>
          <w:lang w:val="sl-SI"/>
        </w:rPr>
        <w:t>Moi Bough tebi boidi, Dika posteny</w:t>
      </w:r>
      <w:r>
        <w:rPr>
          <w:lang w:val="sl-SI"/>
        </w:rPr>
        <w:t>é</w:t>
      </w:r>
      <w:r w:rsidRPr="002C5902">
        <w:rPr>
          <w:lang w:val="sl-SI"/>
        </w:rPr>
        <w:t>,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zvé-</w:t>
      </w:r>
      <w:r>
        <w:rPr>
          <w:rStyle w:val="teilgZnak"/>
          <w:lang w:val="sl-SI"/>
        </w:rPr>
        <w:br/>
        <w:t xml:space="preserve">tom </w:t>
      </w:r>
      <w:r w:rsidRPr="00304CBF">
        <w:rPr>
          <w:lang w:val="sl-SI"/>
        </w:rPr>
        <w:t>troiſtvi</w:t>
      </w:r>
      <w:r>
        <w:rPr>
          <w:rStyle w:val="teilgZnak"/>
          <w:lang w:val="sl-SI"/>
        </w:rPr>
        <w:t xml:space="preserve"> </w:t>
      </w:r>
      <w:r>
        <w:rPr>
          <w:rStyle w:val="teilgZnak"/>
          <w:rFonts w:ascii="ZRCola" w:hAnsi="ZRCola" w:cs="ZRCola"/>
          <w:lang w:val="sl-SI"/>
        </w:rPr>
        <w:t xml:space="preserve">ki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edne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ztálno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tebé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do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ztáia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záko postenyé. </w:t>
      </w:r>
    </w:p>
    <w:p w14:paraId="142A6F59" w14:textId="77777777" w:rsidR="00E773F4" w:rsidRPr="00304CBF" w:rsidRDefault="00E773F4">
      <w:pPr>
        <w:pStyle w:val="teilg"/>
        <w:rPr>
          <w:rStyle w:val="teilgZnak"/>
          <w:color w:val="9BBB59" w:themeColor="accent3"/>
          <w:lang w:val="de-AT"/>
        </w:rPr>
        <w:pPrChange w:id="412" w:author="Nina Ditmajer" w:date="2021-12-28T10:55:00Z">
          <w:pPr>
            <w:pStyle w:val="teicloser"/>
          </w:pPr>
        </w:pPrChange>
      </w:pPr>
      <w:r w:rsidRPr="00304CBF">
        <w:rPr>
          <w:rStyle w:val="teilgZnak"/>
          <w:color w:val="9BBB59" w:themeColor="accent3"/>
          <w:lang w:val="de-AT"/>
        </w:rPr>
        <w:t>Amen.</w:t>
      </w:r>
    </w:p>
    <w:p w14:paraId="3AFE5684" w14:textId="77777777" w:rsidR="00E773F4" w:rsidRDefault="00E773F4" w:rsidP="00E773F4">
      <w:pPr>
        <w:pStyle w:val="Naslov2"/>
      </w:pPr>
      <w:r w:rsidRPr="009E4955">
        <w:t>Nouta. Jesus Kristus ſ</w:t>
      </w:r>
      <w:r>
        <w:t>zé</w:t>
      </w:r>
      <w:r w:rsidRPr="009E4955">
        <w:t xml:space="preserve">p </w:t>
      </w:r>
      <w:r>
        <w:t>fé</w:t>
      </w:r>
      <w:r w:rsidRPr="009E4955">
        <w:t xml:space="preserve">nyes </w:t>
      </w:r>
      <w:r w:rsidRPr="00304CBF">
        <w:rPr>
          <w:rStyle w:val="teiabbr"/>
          <w:lang w:val="de-AT"/>
        </w:rPr>
        <w:t>&amp;c.</w:t>
      </w:r>
      <w:r w:rsidRPr="009E4955">
        <w:t xml:space="preserve"> </w:t>
      </w:r>
    </w:p>
    <w:p w14:paraId="4A49CDBC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1.</w:t>
      </w:r>
      <w:r w:rsidRPr="002C5902">
        <w:rPr>
          <w:lang w:val="sl-SI"/>
        </w:rPr>
        <w:t xml:space="preserve"> </w:t>
      </w:r>
    </w:p>
    <w:p w14:paraId="0C667F97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 xml:space="preserve">Jesus Kristus Práva zorja, ki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 w:rsidRPr="002C5902">
        <w:rPr>
          <w:lang w:val="sl-SI"/>
        </w:rPr>
        <w:t>i zneb</w:t>
      </w:r>
      <w:r>
        <w:rPr>
          <w:lang w:val="sl-SI"/>
        </w:rPr>
        <w:t>é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doli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ztopil, za ná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alduval.</w:t>
      </w:r>
    </w:p>
    <w:p w14:paraId="5339729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5DEEB1B2" w14:textId="77777777" w:rsidR="00E773F4" w:rsidRDefault="00E773F4" w:rsidP="00E773F4">
      <w:pPr>
        <w:pStyle w:val="teilg"/>
        <w:rPr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rPr>
          <w:lang w:val="sl-SI"/>
        </w:rPr>
        <w:t xml:space="preserve"> </w:t>
      </w:r>
    </w:p>
    <w:p w14:paraId="2923F081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lang w:val="sl-SI"/>
        </w:rPr>
        <w:t>Zke</w:t>
      </w:r>
      <w:r>
        <w:rPr>
          <w:lang w:val="sl-SI"/>
        </w:rPr>
        <w:t>r</w:t>
      </w:r>
      <w:r w:rsidRPr="002C5902">
        <w:rPr>
          <w:lang w:val="sl-SI"/>
        </w:rPr>
        <w:t xml:space="preserve">viom </w:t>
      </w:r>
      <w:r>
        <w:rPr>
          <w:rFonts w:ascii="ZRCola" w:hAnsi="ZRCola" w:cs="ZRCola"/>
          <w:lang w:val="sl-SI"/>
        </w:rPr>
        <w:t>ſ</w:t>
      </w:r>
      <w:r>
        <w:rPr>
          <w:lang w:val="sl-SI"/>
        </w:rPr>
        <w:t>z</w:t>
      </w:r>
      <w:r w:rsidRPr="002C5902">
        <w:rPr>
          <w:lang w:val="sl-SI"/>
        </w:rPr>
        <w:t>vojov ti n</w:t>
      </w:r>
      <w:r>
        <w:rPr>
          <w:rStyle w:val="teilgZnak"/>
          <w:lang w:val="sl-SI"/>
        </w:rPr>
        <w:t>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ocsi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i zna</w:t>
      </w:r>
      <w:r>
        <w:rPr>
          <w:rStyle w:val="teilgZnak"/>
          <w:rFonts w:ascii="ZRCola" w:hAnsi="ZRCola" w:cs="ZRCola"/>
          <w:lang w:val="sl-SI"/>
        </w:rPr>
        <w:t>ſ</w:t>
      </w:r>
      <w:r>
        <w:rPr>
          <w:rStyle w:val="teilgZnak"/>
          <w:lang w:val="sl-SI"/>
        </w:rPr>
        <w:t>sih rán</w:t>
      </w:r>
      <w:r>
        <w:rPr>
          <w:rStyle w:val="teilgZnak"/>
          <w:lang w:val="sl-SI"/>
        </w:rPr>
        <w:br/>
        <w:t>ti náz zvrácsi, Oczu ti ná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preporocsi.</w:t>
      </w:r>
    </w:p>
    <w:p w14:paraId="62CE3B7C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1CCCEDD9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</w:p>
    <w:p w14:paraId="7CCD6396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Po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zoudi n</w:t>
      </w:r>
      <w:r>
        <w:rPr>
          <w:lang w:val="sl-SI"/>
        </w:rPr>
        <w:t xml:space="preserve">ám pravdeno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zuncze, da vidimo tve-</w:t>
      </w:r>
      <w:r>
        <w:rPr>
          <w:rStyle w:val="teilgZnak"/>
          <w:lang w:val="sl-SI"/>
        </w:rPr>
        <w:br/>
        <w:t xml:space="preserve">ga ocza, i poznamo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zami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zebe.</w:t>
      </w:r>
    </w:p>
    <w:p w14:paraId="6E7275D0" w14:textId="77777777" w:rsidR="00E773F4" w:rsidRDefault="00E773F4" w:rsidP="00E773F4">
      <w:pPr>
        <w:pStyle w:val="teilg"/>
        <w:rPr>
          <w:rStyle w:val="teilgZnak"/>
          <w:lang w:val="sl-SI"/>
        </w:rPr>
      </w:pPr>
    </w:p>
    <w:p w14:paraId="381EA460" w14:textId="77777777" w:rsidR="00E773F4" w:rsidRDefault="00E773F4" w:rsidP="00E773F4">
      <w:pPr>
        <w:pStyle w:val="teilg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4.</w:t>
      </w:r>
      <w:r>
        <w:rPr>
          <w:rStyle w:val="teilgZnak"/>
          <w:lang w:val="sl-SI"/>
        </w:rPr>
        <w:t xml:space="preserve"> </w:t>
      </w:r>
    </w:p>
    <w:p w14:paraId="0A94BB70" w14:textId="77777777" w:rsidR="00E773F4" w:rsidRDefault="00E773F4" w:rsidP="00E773F4">
      <w:pPr>
        <w:pStyle w:val="teilg"/>
        <w:rPr>
          <w:rStyle w:val="teilgZnak"/>
          <w:lang w:val="sl-SI"/>
        </w:rPr>
      </w:pPr>
      <w:r>
        <w:rPr>
          <w:rStyle w:val="teilgZnak"/>
          <w:lang w:val="sl-SI"/>
        </w:rPr>
        <w:t>Da poznamo v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nas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 grehe, i necsi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</w:t>
      </w:r>
      <w:r>
        <w:rPr>
          <w:rStyle w:val="teilgZnak"/>
          <w:lang w:val="sl-SI"/>
        </w:rPr>
        <w:br/>
        <w:t xml:space="preserve">nas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itek 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 vernémo mi zgrehov.</w:t>
      </w:r>
    </w:p>
    <w:p w14:paraId="06E772E2" w14:textId="5C50D339" w:rsidR="002D756D" w:rsidRDefault="00E773F4" w:rsidP="00E773F4">
      <w:pPr>
        <w:pStyle w:val="teicatch-word"/>
        <w:rPr>
          <w:ins w:id="413" w:author="Nina Ditmajer" w:date="2021-12-28T11:26:00Z"/>
          <w:rStyle w:val="teilgZnak"/>
          <w:color w:val="0070C0"/>
          <w:sz w:val="24"/>
          <w:lang w:val="sl-SI"/>
        </w:rPr>
      </w:pPr>
      <w:r w:rsidRPr="002C5902">
        <w:rPr>
          <w:rStyle w:val="teisurplus"/>
          <w:lang w:val="de-AT"/>
        </w:rPr>
        <w:t xml:space="preserve">                                                             </w:t>
      </w:r>
      <w:r w:rsidRPr="00304CBF">
        <w:rPr>
          <w:rStyle w:val="teisurplus"/>
          <w:b w:val="0"/>
          <w:color w:val="0070C0"/>
          <w:lang w:val="sl-SI" w:eastAsia="ja-JP"/>
        </w:rPr>
        <w:t>5. Dai nam</w:t>
      </w:r>
      <w:r w:rsidRPr="00304CBF">
        <w:rPr>
          <w:rStyle w:val="teilgZnak"/>
          <w:color w:val="0070C0"/>
          <w:sz w:val="24"/>
          <w:lang w:val="sl-SI"/>
        </w:rPr>
        <w:t xml:space="preserve">   </w:t>
      </w:r>
    </w:p>
    <w:p w14:paraId="23C41570" w14:textId="77777777" w:rsidR="002D756D" w:rsidRDefault="002D756D">
      <w:pPr>
        <w:rPr>
          <w:ins w:id="414" w:author="Nina Ditmajer" w:date="2021-12-28T11:26:00Z"/>
          <w:rStyle w:val="teilgZnak"/>
          <w:color w:val="0070C0"/>
          <w:sz w:val="24"/>
          <w:lang w:val="sl-SI"/>
        </w:rPr>
      </w:pPr>
      <w:ins w:id="415" w:author="Nina Ditmajer" w:date="2021-12-28T11:26:00Z">
        <w:r>
          <w:rPr>
            <w:rStyle w:val="teilgZnak"/>
            <w:color w:val="0070C0"/>
            <w:sz w:val="24"/>
            <w:lang w:val="sl-SI"/>
          </w:rPr>
          <w:br w:type="page"/>
        </w:r>
      </w:ins>
    </w:p>
    <w:p w14:paraId="6DA133E5" w14:textId="77777777" w:rsidR="00E773F4" w:rsidRPr="00304CBF" w:rsidRDefault="00E773F4" w:rsidP="00E773F4">
      <w:pPr>
        <w:pStyle w:val="teicatch-word"/>
        <w:rPr>
          <w:rStyle w:val="teilgZnak"/>
          <w:color w:val="0070C0"/>
          <w:sz w:val="24"/>
          <w:lang w:val="sl-SI"/>
        </w:rPr>
      </w:pPr>
    </w:p>
    <w:p w14:paraId="1E340388" w14:textId="77777777" w:rsidR="00F1137B" w:rsidRDefault="00F1137B" w:rsidP="00F1137B">
      <w:r>
        <w:t>/007v/</w:t>
      </w:r>
    </w:p>
    <w:p w14:paraId="4C78353F" w14:textId="77777777" w:rsidR="00F1137B" w:rsidRPr="002C5902" w:rsidRDefault="00F1137B" w:rsidP="00F1137B">
      <w:pPr>
        <w:pStyle w:val="teifwPageNum"/>
        <w:rPr>
          <w:lang w:val="de-AT"/>
        </w:rPr>
      </w:pPr>
      <w:r w:rsidRPr="002C5902">
        <w:rPr>
          <w:lang w:val="de-AT"/>
        </w:rPr>
        <w:t>10</w:t>
      </w:r>
    </w:p>
    <w:p w14:paraId="3A9F9E9C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5.</w:t>
      </w:r>
      <w:r w:rsidRPr="002C5902">
        <w:rPr>
          <w:lang w:val="de-AT"/>
        </w:rPr>
        <w:t xml:space="preserve"> </w:t>
      </w:r>
      <w:r w:rsidRPr="00FE3F53">
        <w:t xml:space="preserve">Dai nam Bosje, ſzvétoga Dűha, ki bo vucsil nasſe </w:t>
      </w:r>
      <w:r w:rsidRPr="00FE3F53">
        <w:br/>
        <w:t>Dűsse, i povéksa nám vſzeim vőrő.</w:t>
      </w:r>
    </w:p>
    <w:p w14:paraId="18948FA8" w14:textId="4D581172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de-AT"/>
        </w:rPr>
        <w:t>6.</w:t>
      </w:r>
      <w:r w:rsidRPr="002C5902">
        <w:rPr>
          <w:lang w:val="de-AT"/>
        </w:rPr>
        <w:t xml:space="preserve"> </w:t>
      </w:r>
      <w:r w:rsidRPr="00FE3F53">
        <w:t>Da pognoi vſze na</w:t>
      </w:r>
      <w:ins w:id="416" w:author="Nina Ditmajer" w:date="2021-12-28T11:30:00Z">
        <w:r w:rsidR="00251D9A">
          <w:t>s</w:t>
        </w:r>
      </w:ins>
      <w:r w:rsidRPr="00FE3F53">
        <w:t>ſ</w:t>
      </w:r>
      <w:del w:id="417" w:author="Nina Ditmajer" w:date="2021-12-28T11:30:00Z">
        <w:r w:rsidRPr="00FE3F53" w:rsidDel="00251D9A">
          <w:delText>z</w:delText>
        </w:r>
      </w:del>
      <w:r w:rsidRPr="00FE3F53">
        <w:t>e zemle, i pobolsa veſz nas ſitek,</w:t>
      </w:r>
      <w:r w:rsidRPr="00FE3F53">
        <w:br/>
        <w:t>da Dicsimo mi vſzi Tebe.</w:t>
      </w:r>
    </w:p>
    <w:p w14:paraId="1657D05D" w14:textId="520C135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 xml:space="preserve">Jesus </w:t>
      </w:r>
      <w:r w:rsidRPr="004160AA">
        <w:rPr>
          <w:rStyle w:val="teiabbr"/>
          <w:lang w:val="sl-SI"/>
        </w:rPr>
        <w:t>Xtu͠s</w:t>
      </w:r>
      <w:r>
        <w:rPr>
          <w:rStyle w:val="teilgZnak"/>
          <w:lang w:val="sl-SI"/>
        </w:rPr>
        <w:t xml:space="preserve"> </w:t>
      </w:r>
      <w:r w:rsidRPr="00FE3F53">
        <w:t xml:space="preserve">Ocza Bogá ſzin, i Angyelom </w:t>
      </w:r>
      <w:r w:rsidRPr="00380A5E">
        <w:rPr>
          <w:rFonts w:ascii="ZRCola" w:hAnsi="ZRCola" w:cs="ZRCola"/>
        </w:rPr>
        <w:t>pr</w:t>
      </w:r>
      <w:ins w:id="418" w:author="Nina Ditmajer" w:date="2021-12-28T11:30:00Z">
        <w:r w:rsidR="00251D9A">
          <w:rPr>
            <w:rFonts w:ascii="ZRCola" w:hAnsi="ZRCola" w:cs="ZRCola"/>
          </w:rPr>
          <w:t>áv</w:t>
        </w:r>
      </w:ins>
      <w:del w:id="419" w:author="Nina Ditmajer" w:date="2021-12-28T11:30:00Z">
        <w:r w:rsidRPr="00380A5E" w:rsidDel="00251D9A">
          <w:rPr>
            <w:rFonts w:ascii="ZRCola" w:hAnsi="ZRCola" w:cs="ZRCola"/>
          </w:rPr>
          <w:delText>a</w:delText>
        </w:r>
      </w:del>
      <w:r w:rsidRPr="00380A5E">
        <w:rPr>
          <w:rFonts w:ascii="ZRCola" w:hAnsi="ZRCola" w:cs="ZRCola"/>
        </w:rPr>
        <w:t>a</w:t>
      </w:r>
      <w:r w:rsidRPr="00FE3F53">
        <w:br/>
        <w:t>Dika, Dűssam nasſim ſzi od háda.</w:t>
      </w:r>
    </w:p>
    <w:p w14:paraId="41E13955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8.</w:t>
      </w:r>
      <w:r>
        <w:rPr>
          <w:rStyle w:val="teilgZnak"/>
          <w:lang w:val="sl-SI"/>
        </w:rPr>
        <w:t xml:space="preserve"> </w:t>
      </w:r>
      <w:r w:rsidRPr="00FE3F53">
        <w:t>Kakſze zoria prednom zapira, i ſzuncze ſzvet-</w:t>
      </w:r>
      <w:r w:rsidRPr="00FE3F53">
        <w:br/>
        <w:t>loſzt zkaſue, tako ti náſz Oczu ſzkáſi.</w:t>
      </w:r>
    </w:p>
    <w:p w14:paraId="249D3082" w14:textId="77777777" w:rsidR="00F50BB1" w:rsidRPr="00F50BB1" w:rsidRDefault="00F1137B" w:rsidP="00F50BB1">
      <w:pPr>
        <w:pStyle w:val="teiab"/>
        <w:rPr>
          <w:ins w:id="420" w:author="Nina Ditmajer" w:date="2021-12-28T11:33:00Z"/>
          <w:lang w:val="en-GB"/>
        </w:rPr>
      </w:pPr>
      <w:r w:rsidRPr="004160AA">
        <w:rPr>
          <w:rStyle w:val="teilabelZnak"/>
          <w:lang w:val="sl-SI"/>
        </w:rPr>
        <w:t>9.</w:t>
      </w:r>
      <w:r>
        <w:t xml:space="preserve"> </w:t>
      </w:r>
      <w:r w:rsidRPr="006B2C29">
        <w:t>Hváleno boidi ſzvéto troiſt</w:t>
      </w:r>
      <w:del w:id="421" w:author="Nina Ditmajer" w:date="2021-12-28T11:32:00Z">
        <w:r w:rsidRPr="006B2C29" w:rsidDel="00251D9A">
          <w:delText>s</w:delText>
        </w:r>
      </w:del>
      <w:r w:rsidRPr="006B2C29">
        <w:t>vo, i iſtino právo Bojſz</w:t>
      </w:r>
      <w:ins w:id="422" w:author="Nina Ditmajer" w:date="2021-12-28T11:32:00Z">
        <w:r w:rsidR="00251D9A">
          <w:t>t</w:t>
        </w:r>
      </w:ins>
      <w:r w:rsidRPr="006B2C29">
        <w:t>-</w:t>
      </w:r>
      <w:r w:rsidRPr="006B2C29">
        <w:br/>
        <w:t>vo tam i gori vnebeſzai</w:t>
      </w:r>
      <w:ins w:id="423" w:author="Nina Ditmajer" w:date="2021-12-28T11:33:00Z">
        <w:r w:rsidR="00F50BB1">
          <w:t xml:space="preserve"> </w:t>
        </w:r>
        <w:moveToRangeStart w:id="424" w:author="Nina Ditmajer" w:date="2021-12-28T11:33:00Z" w:name="move91583641"/>
        <w:r w:rsidR="00F50BB1" w:rsidRPr="00F50BB1">
          <w:rPr>
            <w:lang w:val="de-AT"/>
          </w:rPr>
          <w:t>Amen.</w:t>
        </w:r>
      </w:ins>
    </w:p>
    <w:moveToRangeEnd w:id="424"/>
    <w:p w14:paraId="78613888" w14:textId="02DEEC4C" w:rsidR="00F1137B" w:rsidRDefault="00F1137B" w:rsidP="00F1137B">
      <w:pPr>
        <w:pStyle w:val="teiab"/>
      </w:pPr>
    </w:p>
    <w:p w14:paraId="44C2C4A0" w14:textId="572007FA" w:rsidR="00F1137B" w:rsidRPr="009E2CE0" w:rsidDel="00F50BB1" w:rsidRDefault="00F1137B">
      <w:pPr>
        <w:pStyle w:val="teiclosure"/>
        <w:ind w:left="0"/>
        <w:rPr>
          <w:moveFrom w:id="425" w:author="Nina Ditmajer" w:date="2021-12-28T11:33:00Z"/>
          <w:rStyle w:val="teilgZnak"/>
          <w:color w:val="9BBB59" w:themeColor="accent3"/>
          <w:lang w:val="de-AT"/>
        </w:rPr>
        <w:pPrChange w:id="426" w:author="Nina Ditmajer" w:date="2021-12-28T11:32:00Z">
          <w:pPr>
            <w:pStyle w:val="teiclosure"/>
          </w:pPr>
        </w:pPrChange>
      </w:pPr>
      <w:moveFromRangeStart w:id="427" w:author="Nina Ditmajer" w:date="2021-12-28T11:33:00Z" w:name="move91583641"/>
      <w:moveFrom w:id="428" w:author="Nina Ditmajer" w:date="2021-12-28T11:33:00Z">
        <w:r w:rsidDel="00F50BB1">
          <w:t>Amen.</w:t>
        </w:r>
      </w:moveFrom>
    </w:p>
    <w:moveFromRangeEnd w:id="427"/>
    <w:p w14:paraId="7EFDF47B" w14:textId="50A8BB2E" w:rsidR="00F1137B" w:rsidRDefault="00F1137B" w:rsidP="00F1137B">
      <w:pPr>
        <w:pStyle w:val="Naslov2"/>
      </w:pPr>
      <w:r>
        <w:t xml:space="preserve">Nouta. Boldog az </w:t>
      </w:r>
      <w:ins w:id="429" w:author="Nina Ditmajer" w:date="2021-12-28T11:45:00Z">
        <w:r w:rsidR="00511F1E">
          <w:t>oll</w:t>
        </w:r>
      </w:ins>
      <w:del w:id="430" w:author="Nina Ditmajer" w:date="2021-12-28T11:45:00Z">
        <w:r w:rsidDel="00511F1E">
          <w:delText>M</w:delText>
        </w:r>
      </w:del>
      <w:r>
        <w:t xml:space="preserve">yan Ember az </w:t>
      </w:r>
      <w:r w:rsidRPr="00511F1E">
        <w:rPr>
          <w:rStyle w:val="teiabbr"/>
          <w:rPrChange w:id="431" w:author="Nina Ditmajer" w:date="2021-12-28T11:46:00Z">
            <w:rPr/>
          </w:rPrChange>
        </w:rPr>
        <w:t>I</w:t>
      </w:r>
      <w:ins w:id="432" w:author="Nina Ditmajer" w:date="2021-12-28T11:46:00Z">
        <w:r w:rsidR="00511F1E" w:rsidRPr="00511F1E">
          <w:rPr>
            <w:rStyle w:val="teiabbr"/>
            <w:rPrChange w:id="433" w:author="Nina Ditmajer" w:date="2021-12-28T11:46:00Z">
              <w:rPr>
                <w:rFonts w:ascii="ZRCola" w:hAnsi="ZRCola" w:cs="ZRCola"/>
              </w:rPr>
            </w:rPrChange>
          </w:rPr>
          <w:t>͠</w:t>
        </w:r>
      </w:ins>
      <w:r w:rsidRPr="00511F1E">
        <w:rPr>
          <w:rStyle w:val="teiabbr"/>
          <w:rPrChange w:id="434" w:author="Nina Ditmajer" w:date="2021-12-28T11:46:00Z">
            <w:rPr/>
          </w:rPrChange>
        </w:rPr>
        <w:t>nben</w:t>
      </w:r>
      <w:r>
        <w:t>.</w:t>
      </w:r>
    </w:p>
    <w:p w14:paraId="6F990206" w14:textId="46926B4E" w:rsidR="00F1137B" w:rsidRDefault="00F1137B" w:rsidP="00F1137B">
      <w:pPr>
        <w:pStyle w:val="teiab"/>
        <w:rPr>
          <w:rStyle w:val="teilgZnak"/>
          <w:lang w:val="sl-SI"/>
        </w:rPr>
      </w:pPr>
      <w:r w:rsidRPr="004160AA">
        <w:rPr>
          <w:rStyle w:val="teilabelZnak"/>
          <w:lang w:val="sl-SI"/>
        </w:rPr>
        <w:t>1.</w:t>
      </w:r>
      <w:r w:rsidRPr="004160AA">
        <w:t xml:space="preserve"> </w:t>
      </w:r>
      <w:r w:rsidRPr="007D3288">
        <w:t>Bl</w:t>
      </w:r>
      <w:ins w:id="435" w:author="Nina Ditmajer" w:date="2021-12-28T11:52:00Z">
        <w:r w:rsidR="00A44103">
          <w:t>a</w:t>
        </w:r>
      </w:ins>
      <w:del w:id="436" w:author="Nina Ditmajer" w:date="2021-12-28T11:52:00Z">
        <w:r w:rsidRPr="007D3288" w:rsidDel="00A44103">
          <w:delText>á</w:delText>
        </w:r>
      </w:del>
      <w:r>
        <w:t>´</w:t>
      </w:r>
      <w:r w:rsidRPr="007D3288">
        <w:t>sen je vſzebi</w:t>
      </w:r>
      <w:ins w:id="437" w:author="Nina Ditmajer" w:date="2021-12-28T11:52:00Z">
        <w:r w:rsidR="007E55E7">
          <w:t>,</w:t>
        </w:r>
      </w:ins>
      <w:del w:id="438" w:author="Nina Ditmajer" w:date="2021-12-28T11:52:00Z">
        <w:r w:rsidRPr="007D3288" w:rsidDel="007E55E7">
          <w:delText>.</w:delText>
        </w:r>
      </w:del>
      <w:r w:rsidRPr="007D3288">
        <w:t xml:space="preserve"> Cslovik tákov vſ</w:t>
      </w:r>
      <w:ins w:id="439" w:author="Nina Ditmajer" w:date="2021-12-28T11:53:00Z">
        <w:r w:rsidR="007E55E7">
          <w:t>z</w:t>
        </w:r>
      </w:ins>
      <w:r w:rsidRPr="007D3288">
        <w:t>áki, kie neiho-</w:t>
      </w:r>
      <w:r w:rsidRPr="007D3288">
        <w:br/>
        <w:t xml:space="preserve">dil zhűdimi vtanácsi, znemiloſztivnomi nei hodil po </w:t>
      </w:r>
      <w:r w:rsidRPr="007D3288">
        <w:br/>
        <w:t>pouti, ialna pitanya nei miſzlil vpámeti.</w:t>
      </w:r>
    </w:p>
    <w:p w14:paraId="5BEF9D62" w14:textId="7A2B7383" w:rsidR="00F1137B" w:rsidRDefault="00F1137B" w:rsidP="00F1137B">
      <w:pPr>
        <w:pStyle w:val="teiab"/>
        <w:rPr>
          <w:rStyle w:val="teilgZnak"/>
          <w:rFonts w:ascii="ZRCola" w:hAnsi="ZRCola" w:cs="ZRCola"/>
          <w:lang w:val="sl-SI"/>
        </w:rPr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7D3288">
        <w:t>Nego reics Bosjo, on vſzigdár poſzlusſa, nakoi on miſz-</w:t>
      </w:r>
      <w:r w:rsidRPr="007D3288">
        <w:br/>
        <w:t>leb vſ</w:t>
      </w:r>
      <w:ins w:id="440" w:author="Nina Ditmajer" w:date="2021-12-28T11:54:00Z">
        <w:r w:rsidR="007E55E7">
          <w:t>z</w:t>
        </w:r>
      </w:ins>
      <w:del w:id="441" w:author="Nina Ditmajer" w:date="2021-12-28T11:54:00Z">
        <w:r w:rsidRPr="007D3288" w:rsidDel="007E55E7">
          <w:delText>s</w:delText>
        </w:r>
      </w:del>
      <w:r w:rsidRPr="007D3288">
        <w:t>o nai vekſo ima, nakomu gléda vſza nyegova hodba,</w:t>
      </w:r>
      <w:r w:rsidRPr="007D3288">
        <w:br/>
        <w:t>vnocsi i vujdne vſzerczi premisl</w:t>
      </w:r>
      <w:r>
        <w:t>áv</w:t>
      </w:r>
      <w:r w:rsidRPr="007D3288">
        <w:t>a.</w:t>
      </w:r>
    </w:p>
    <w:p w14:paraId="1275A686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</w:t>
      </w:r>
      <w:r w:rsidRPr="002C5902">
        <w:t xml:space="preserve">. </w:t>
      </w:r>
      <w:r w:rsidRPr="00872CC2">
        <w:t>On bode kako drevo pripotouki, komu liszticsa zima</w:t>
      </w:r>
      <w:r w:rsidRPr="00872CC2">
        <w:br/>
        <w:t>ne zbantuje, zdobrim ſzádom rodi vu ſzvojem vrei-</w:t>
      </w:r>
      <w:r w:rsidRPr="00872CC2">
        <w:br/>
        <w:t>meni ſzrecsnovo delo vſze nyegovo boude.</w:t>
      </w:r>
    </w:p>
    <w:p w14:paraId="46822810" w14:textId="77777777" w:rsidR="00F1137B" w:rsidRDefault="00F1137B" w:rsidP="00F1137B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0A47CF4C" w14:textId="77777777" w:rsidR="00F1137B" w:rsidRDefault="00F1137B" w:rsidP="00F1137B">
      <w:r>
        <w:lastRenderedPageBreak/>
        <w:t>/008r/</w:t>
      </w:r>
    </w:p>
    <w:p w14:paraId="7FE85625" w14:textId="77777777" w:rsidR="00F1137B" w:rsidRPr="002C5902" w:rsidRDefault="00F1137B" w:rsidP="00F1137B">
      <w:pPr>
        <w:pStyle w:val="teifwPageNum"/>
        <w:rPr>
          <w:lang w:val="sl-SI"/>
        </w:rPr>
      </w:pPr>
      <w:r w:rsidRPr="002C5902">
        <w:rPr>
          <w:lang w:val="sl-SI"/>
        </w:rPr>
        <w:t>11.</w:t>
      </w:r>
    </w:p>
    <w:p w14:paraId="0F3DCAD9" w14:textId="540B2F6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 w:rsidRPr="002C5902">
        <w:t xml:space="preserve"> </w:t>
      </w:r>
      <w:r w:rsidRPr="00B57F8E">
        <w:t xml:space="preserve">Da nebo onim takvo dugovanye, ki paſzke ne noſzi </w:t>
      </w:r>
      <w:r w:rsidRPr="00B57F8E">
        <w:br/>
        <w:t xml:space="preserve">zreicsi </w:t>
      </w:r>
      <w:r w:rsidRPr="00D57A34">
        <w:rPr>
          <w:rStyle w:val="teipersName"/>
          <w:rPrChange w:id="442" w:author="Nina Ditmajer" w:date="2021-12-28T11:57:00Z">
            <w:rPr/>
          </w:rPrChange>
        </w:rPr>
        <w:t>Christuseve</w:t>
      </w:r>
      <w:r w:rsidRPr="00B57F8E">
        <w:t xml:space="preserve"> i kak veter odná</w:t>
      </w:r>
      <w:ins w:id="443" w:author="Nina Ditmajer" w:date="2021-12-28T11:57:00Z">
        <w:r w:rsidR="00D57A34">
          <w:t>s</w:t>
        </w:r>
      </w:ins>
      <w:r w:rsidRPr="00B57F8E">
        <w:t>ſ</w:t>
      </w:r>
      <w:del w:id="444" w:author="Nina Ditmajer" w:date="2021-12-28T11:57:00Z">
        <w:r w:rsidRPr="00B57F8E" w:rsidDel="00D57A34">
          <w:delText>z</w:delText>
        </w:r>
      </w:del>
      <w:r w:rsidRPr="00B57F8E">
        <w:t>e od zémle praih</w:t>
      </w:r>
      <w:r w:rsidRPr="00B57F8E">
        <w:br/>
        <w:t>dalecs tak i Goſzpodin Bough, nyega zaverse.</w:t>
      </w:r>
    </w:p>
    <w:p w14:paraId="509B8E9E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>
        <w:t xml:space="preserve"> </w:t>
      </w:r>
      <w:r w:rsidRPr="00B57F8E">
        <w:t>Gda zémle ludje vſzi gori posztano, i ſzvega ſitka ra-</w:t>
      </w:r>
      <w:r w:rsidRPr="00B57F8E">
        <w:br/>
        <w:t>csun oni dajo, med neverne lűdih vſzi ſze oni zmecso,</w:t>
      </w:r>
      <w:r w:rsidRPr="00B57F8E">
        <w:br/>
        <w:t>i na ſzkvárjeinye vekiveczno ſzpádno.</w:t>
      </w:r>
    </w:p>
    <w:p w14:paraId="7ABB2E8B" w14:textId="77BC43DA" w:rsidR="00F1137B" w:rsidRDefault="00F1137B" w:rsidP="00F1137B">
      <w:pPr>
        <w:pStyle w:val="teiab"/>
      </w:pPr>
      <w:r w:rsidRPr="00DA7DB6">
        <w:rPr>
          <w:rStyle w:val="teilabelZnak"/>
        </w:rPr>
        <w:t>6.</w:t>
      </w:r>
      <w:r>
        <w:t xml:space="preserve"> </w:t>
      </w:r>
      <w:ins w:id="445" w:author="Nina Ditmajer" w:date="2021-12-28T12:02:00Z">
        <w:r w:rsidR="00D57A34">
          <w:rPr>
            <w:rStyle w:val="teiunclear"/>
            <w:lang w:val="sl-SI"/>
          </w:rPr>
          <w:t>Ar</w:t>
        </w:r>
      </w:ins>
      <w:del w:id="446" w:author="Nina Ditmajer" w:date="2021-12-28T12:02:00Z">
        <w:r w:rsidRPr="004160AA" w:rsidDel="00D57A34">
          <w:rPr>
            <w:rStyle w:val="teiunclear"/>
            <w:lang w:val="sl-SI"/>
          </w:rPr>
          <w:delText>S</w:delText>
        </w:r>
      </w:del>
      <w:r>
        <w:t xml:space="preserve"> </w:t>
      </w:r>
      <w:r w:rsidRPr="0048626D">
        <w:t>ſzvoim vernim Bough pouti na právla</w:t>
      </w:r>
      <w:ins w:id="447" w:author="Nina Ditmajer" w:date="2021-12-28T12:04:00Z">
        <w:r w:rsidR="004D3307">
          <w:t>,</w:t>
        </w:r>
      </w:ins>
      <w:r w:rsidRPr="0048626D">
        <w:t xml:space="preserve"> zſzvoje mi- </w:t>
      </w:r>
      <w:r w:rsidRPr="0048626D">
        <w:br/>
        <w:t>loscse on vſzikdár nyé ráni, da neverniczi vu nih</w:t>
      </w:r>
      <w:r w:rsidRPr="0048626D">
        <w:br/>
        <w:t>o</w:t>
      </w:r>
      <w:ins w:id="448" w:author="Nina Ditmajer" w:date="2021-12-28T12:05:00Z">
        <w:r w:rsidR="004D3307">
          <w:t>k</w:t>
        </w:r>
      </w:ins>
      <w:del w:id="449" w:author="Nina Ditmajer" w:date="2021-12-28T12:05:00Z">
        <w:r w:rsidRPr="0048626D" w:rsidDel="004D3307">
          <w:delText>p</w:delText>
        </w:r>
      </w:del>
      <w:r w:rsidRPr="0048626D">
        <w:t>ornoſzti, doli opadno vpekel vekivecsni</w:t>
      </w:r>
      <w:r>
        <w:rPr>
          <w:rStyle w:val="teilgZnak"/>
          <w:lang w:val="sl-SI"/>
        </w:rPr>
        <w:t xml:space="preserve">.  </w:t>
      </w:r>
      <w:r>
        <w:t xml:space="preserve"> </w:t>
      </w:r>
    </w:p>
    <w:p w14:paraId="79F580F4" w14:textId="3DE18912" w:rsidR="00F1137B" w:rsidDel="00395A4F" w:rsidRDefault="00F1137B" w:rsidP="00F1137B">
      <w:pPr>
        <w:pStyle w:val="teiab"/>
        <w:rPr>
          <w:del w:id="450" w:author="Nina Ditmajer" w:date="2021-12-28T12:08:00Z"/>
        </w:rPr>
      </w:pPr>
      <w:r w:rsidRPr="002C5902">
        <w:rPr>
          <w:rStyle w:val="teilabelZnak"/>
          <w:lang w:val="sl-SI"/>
        </w:rPr>
        <w:t>7.</w:t>
      </w:r>
      <w:r>
        <w:t xml:space="preserve"> </w:t>
      </w:r>
      <w:r w:rsidRPr="00DA7DB6">
        <w:t xml:space="preserve">Da bi bil piszal ſoltár </w:t>
      </w:r>
      <w:r w:rsidRPr="002C5902">
        <w:rPr>
          <w:rStyle w:val="teipersName"/>
          <w:lang w:val="sl-SI"/>
        </w:rPr>
        <w:t>David</w:t>
      </w:r>
      <w:r>
        <w:rPr>
          <w:rStyle w:val="teilgZnak"/>
          <w:lang w:val="sl-SI"/>
        </w:rPr>
        <w:t xml:space="preserve"> </w:t>
      </w:r>
      <w:r w:rsidRPr="00DA7DB6">
        <w:t>ſzvéti pocselje vſze</w:t>
      </w:r>
      <w:r w:rsidRPr="00DA7DB6">
        <w:br/>
        <w:t>knige zrecsmi takovimi, Bl</w:t>
      </w:r>
      <w:ins w:id="451" w:author="Nina Ditmajer" w:date="2021-12-28T12:06:00Z">
        <w:r w:rsidR="00395A4F">
          <w:t>a'</w:t>
        </w:r>
      </w:ins>
      <w:del w:id="452" w:author="Nina Ditmajer" w:date="2021-12-28T12:06:00Z">
        <w:r w:rsidRPr="00DA7DB6" w:rsidDel="00395A4F">
          <w:delText>á</w:delText>
        </w:r>
      </w:del>
      <w:r w:rsidRPr="00DA7DB6">
        <w:t>ſena govori kiſze</w:t>
      </w:r>
      <w:r w:rsidRPr="00DA7DB6">
        <w:br/>
        <w:t>Boga boji, ſzkvárjena govori kiſzega neboji</w:t>
      </w:r>
      <w:r>
        <w:t>.</w:t>
      </w:r>
      <w:ins w:id="453" w:author="Nina Ditmajer" w:date="2021-12-28T12:08:00Z">
        <w:r w:rsidR="00395A4F">
          <w:t xml:space="preserve"> </w:t>
        </w:r>
      </w:ins>
    </w:p>
    <w:p w14:paraId="5A611796" w14:textId="77777777" w:rsidR="00F1137B" w:rsidRPr="0061259A" w:rsidRDefault="00F1137B">
      <w:pPr>
        <w:pStyle w:val="teiab"/>
        <w:rPr>
          <w:rStyle w:val="teilgZnak"/>
          <w:color w:val="9BBB59" w:themeColor="accent3"/>
          <w:lang w:val="de-AT"/>
        </w:rPr>
        <w:pPrChange w:id="454" w:author="Nina Ditmajer" w:date="2021-12-28T12:08:00Z">
          <w:pPr>
            <w:pStyle w:val="teiclosure"/>
          </w:pPr>
        </w:pPrChange>
      </w:pPr>
      <w:r>
        <w:t>Amen.</w:t>
      </w:r>
    </w:p>
    <w:p w14:paraId="59D2B493" w14:textId="5D2CC1F8" w:rsidR="00F1137B" w:rsidRPr="004160AA" w:rsidRDefault="00F1137B" w:rsidP="00F1137B">
      <w:pPr>
        <w:pStyle w:val="Naslov2"/>
        <w:rPr>
          <w:rStyle w:val="teiabbr"/>
          <w:lang w:val="sl-SI"/>
        </w:rPr>
      </w:pPr>
      <w:r>
        <w:t xml:space="preserve">Nouta. </w:t>
      </w:r>
      <w:ins w:id="455" w:author="Nina Ditmajer" w:date="2021-12-28T12:08:00Z">
        <w:r w:rsidR="001F7680">
          <w:t>I</w:t>
        </w:r>
      </w:ins>
      <w:del w:id="456" w:author="Nina Ditmajer" w:date="2021-12-28T12:08:00Z">
        <w:r w:rsidDel="001F7680">
          <w:delText>J</w:delText>
        </w:r>
      </w:del>
      <w:r>
        <w:t xml:space="preserve">. </w:t>
      </w:r>
      <w:r w:rsidRPr="006A4248">
        <w:t>ſ</w:t>
      </w:r>
      <w:r>
        <w:t>zusán</w:t>
      </w:r>
      <w:r w:rsidRPr="006A4248">
        <w:t>ſ</w:t>
      </w:r>
      <w:r>
        <w:t xml:space="preserve">ztva vraisi </w:t>
      </w:r>
      <w:r w:rsidRPr="00C23E04">
        <w:t>ſ</w:t>
      </w:r>
      <w:r>
        <w:t xml:space="preserve">zusen. </w:t>
      </w:r>
      <w:r w:rsidRPr="004160AA">
        <w:rPr>
          <w:rStyle w:val="teiabbr"/>
          <w:lang w:val="sl-SI"/>
        </w:rPr>
        <w:t>&amp;c.</w:t>
      </w:r>
    </w:p>
    <w:p w14:paraId="03665881" w14:textId="5DE12365" w:rsidR="00F1137B" w:rsidRPr="004D2D83" w:rsidRDefault="00F1137B" w:rsidP="00F1137B">
      <w:pPr>
        <w:pStyle w:val="teiab"/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  <w:r w:rsidRPr="004D2D83">
        <w:t>Poide Jesus vuto Barko, kotera besse na morj</w:t>
      </w:r>
      <w:ins w:id="457" w:author="Nina Ditmajer" w:date="2021-12-28T12:10:00Z">
        <w:r w:rsidR="00EE55C0">
          <w:t>i</w:t>
        </w:r>
      </w:ins>
      <w:del w:id="458" w:author="Nina Ditmajer" w:date="2021-12-28T12:10:00Z">
        <w:r w:rsidRPr="004D2D83" w:rsidDel="00EE55C0">
          <w:delText>á</w:delText>
        </w:r>
      </w:del>
      <w:r w:rsidRPr="004D2D83">
        <w:t>,</w:t>
      </w:r>
      <w:r w:rsidRPr="004D2D83">
        <w:br/>
        <w:t>zanyim poido vucseniczi, i vto Barko vſzi ſztopisse.</w:t>
      </w:r>
    </w:p>
    <w:p w14:paraId="085DEBF6" w14:textId="261209F5" w:rsidR="00F1137B" w:rsidRPr="004D2D83" w:rsidRDefault="00F1137B" w:rsidP="00F1137B">
      <w:pPr>
        <w:pStyle w:val="teiab"/>
      </w:pPr>
      <w:r w:rsidRPr="002C5902">
        <w:rPr>
          <w:rStyle w:val="teilabelZnak"/>
          <w:lang w:val="sl-SI"/>
        </w:rPr>
        <w:t>2.</w:t>
      </w:r>
      <w:r w:rsidRPr="002C5902">
        <w:t xml:space="preserve"> </w:t>
      </w:r>
      <w:r w:rsidRPr="004D2D83">
        <w:t>I ovo gda on zaſzpasse, lek meſztu Morje vſzta gori,</w:t>
      </w:r>
      <w:r w:rsidRPr="004D2D83">
        <w:br/>
        <w:t>vetrovje ino ſzlápovje, ſteri Barko pokriva</w:t>
      </w:r>
      <w:ins w:id="459" w:author="Nina Ditmajer" w:date="2021-12-28T12:13:00Z">
        <w:r w:rsidR="00BA479D">
          <w:t>ſ</w:t>
        </w:r>
      </w:ins>
      <w:del w:id="460" w:author="Nina Ditmajer" w:date="2021-12-28T12:13:00Z">
        <w:r w:rsidRPr="004D2D83" w:rsidDel="007A100C">
          <w:delText>l</w:delText>
        </w:r>
      </w:del>
      <w:r w:rsidRPr="004D2D83">
        <w:t>ſe.</w:t>
      </w:r>
    </w:p>
    <w:p w14:paraId="1631FE75" w14:textId="77777777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3.</w:t>
      </w:r>
      <w:r>
        <w:rPr>
          <w:rStyle w:val="teilgZnak"/>
          <w:lang w:val="sl-SI"/>
        </w:rPr>
        <w:t xml:space="preserve"> </w:t>
      </w:r>
      <w:r w:rsidRPr="004D2D83">
        <w:t>Vucsenicziſzo prisztoupili, ino ſzoga obűdili rekocs</w:t>
      </w:r>
      <w:r w:rsidRPr="004D2D83">
        <w:br/>
        <w:t>Goſzpon ſztani gori, ár mi vſzi pogi</w:t>
      </w:r>
      <w:commentRangeStart w:id="461"/>
      <w:r w:rsidRPr="00BA479D">
        <w:rPr>
          <w:rStyle w:val="teichoiceZnak"/>
          <w:rPrChange w:id="462" w:author="Nina Ditmajer" w:date="2021-12-28T12:14:00Z">
            <w:rPr/>
          </w:rPrChange>
        </w:rPr>
        <w:t>n</w:t>
      </w:r>
      <w:commentRangeEnd w:id="461"/>
      <w:r w:rsidR="00BA479D" w:rsidRPr="00BA479D">
        <w:rPr>
          <w:rStyle w:val="teichoiceZnak"/>
          <w:rPrChange w:id="463" w:author="Nina Ditmajer" w:date="2021-12-28T12:14:00Z">
            <w:rPr>
              <w:rStyle w:val="Pripombasklic"/>
              <w:rFonts w:asciiTheme="majorHAnsi" w:eastAsiaTheme="minorHAnsi" w:hAnsiTheme="majorHAnsi" w:cstheme="minorBidi"/>
              <w:color w:val="auto"/>
              <w:lang w:eastAsia="en-US"/>
            </w:rPr>
          </w:rPrChange>
        </w:rPr>
        <w:commentReference w:id="461"/>
      </w:r>
      <w:r w:rsidRPr="004D2D83">
        <w:t>amo</w:t>
      </w:r>
      <w:r>
        <w:rPr>
          <w:rStyle w:val="teilgZnak"/>
          <w:lang w:val="sl-SI"/>
        </w:rPr>
        <w:t>.</w:t>
      </w:r>
    </w:p>
    <w:p w14:paraId="16FB89ED" w14:textId="44A7982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4.</w:t>
      </w:r>
      <w:r>
        <w:rPr>
          <w:rStyle w:val="teilgZnak"/>
          <w:lang w:val="sl-SI"/>
        </w:rPr>
        <w:t xml:space="preserve"> </w:t>
      </w:r>
      <w:r w:rsidRPr="001C1B98">
        <w:t xml:space="preserve">Odgovori i nyim recse, kai ſze tak Morja boite, oh </w:t>
      </w:r>
      <w:r w:rsidRPr="001C1B98">
        <w:br/>
        <w:t>vi má</w:t>
      </w:r>
      <w:ins w:id="464" w:author="Nina Ditmajer" w:date="2021-12-28T12:15:00Z">
        <w:r w:rsidR="00EF0559">
          <w:t>l</w:t>
        </w:r>
      </w:ins>
      <w:del w:id="465" w:author="Nina Ditmajer" w:date="2021-12-28T12:15:00Z">
        <w:r w:rsidRPr="001C1B98" w:rsidDel="00EF0559">
          <w:delText>t</w:delText>
        </w:r>
      </w:del>
      <w:r w:rsidRPr="001C1B98">
        <w:t>e vere ludje ár vám ſkoditi nemore.</w:t>
      </w:r>
      <w:r>
        <w:rPr>
          <w:rStyle w:val="teilgZnak"/>
          <w:lang w:val="sl-SI"/>
        </w:rPr>
        <w:t xml:space="preserve"> </w:t>
      </w:r>
    </w:p>
    <w:p w14:paraId="4AE6FE26" w14:textId="77777777" w:rsidR="00F1137B" w:rsidRDefault="00F1137B" w:rsidP="00F1137B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1AB0C25C" w14:textId="77777777" w:rsidR="00F1137B" w:rsidRPr="00655FB3" w:rsidRDefault="00F1137B" w:rsidP="00F1137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lastRenderedPageBreak/>
        <w:t>/008v/</w:t>
      </w:r>
    </w:p>
    <w:p w14:paraId="0A1D1300" w14:textId="77777777" w:rsidR="00F1137B" w:rsidRPr="002C5902" w:rsidRDefault="00F1137B" w:rsidP="00F1137B">
      <w:pPr>
        <w:pStyle w:val="teifwPageNum"/>
        <w:rPr>
          <w:lang w:val="sl-SI"/>
        </w:rPr>
      </w:pPr>
      <w:r w:rsidRPr="002C5902">
        <w:rPr>
          <w:lang w:val="sl-SI"/>
        </w:rPr>
        <w:t>12.</w:t>
      </w:r>
    </w:p>
    <w:p w14:paraId="186E96BB" w14:textId="60DCF35C" w:rsidR="00F1137B" w:rsidRDefault="00F1137B" w:rsidP="00F1137B">
      <w:pPr>
        <w:pStyle w:val="teiab"/>
        <w:rPr>
          <w:rStyle w:val="teilgZnak"/>
          <w:lang w:val="sl-SI"/>
        </w:rPr>
      </w:pPr>
      <w:r w:rsidRPr="002C5902">
        <w:rPr>
          <w:rStyle w:val="teilabelZnak"/>
          <w:lang w:val="sl-SI"/>
        </w:rPr>
        <w:t>5.</w:t>
      </w:r>
      <w:r w:rsidRPr="002C5902">
        <w:t xml:space="preserve"> </w:t>
      </w:r>
      <w:r w:rsidRPr="002976BF">
        <w:t>Onda gori</w:t>
      </w:r>
      <w:r w:rsidRPr="002C5902">
        <w:t xml:space="preserve"> </w:t>
      </w:r>
      <w:r w:rsidRPr="002C5902">
        <w:rPr>
          <w:rStyle w:val="teipersName"/>
          <w:lang w:val="sl-SI"/>
        </w:rPr>
        <w:t>Jesus</w:t>
      </w:r>
      <w:r w:rsidRPr="002C5902">
        <w:t xml:space="preserve"> </w:t>
      </w:r>
      <w:r w:rsidRPr="002976BF">
        <w:t>ſztáne, i po vſzem Morji ſze</w:t>
      </w:r>
      <w:r>
        <w:rPr>
          <w:rStyle w:val="teilgZnak"/>
          <w:lang w:val="sl-SI"/>
        </w:rPr>
        <w:t xml:space="preserve"> </w:t>
      </w:r>
      <w:r w:rsidRPr="002A73B6">
        <w:rPr>
          <w:rPrChange w:id="466" w:author="Nina Ditmajer" w:date="2021-12-28T12:16:00Z">
            <w:rPr>
              <w:rStyle w:val="teiunclear"/>
              <w:lang w:val="sl-SI"/>
            </w:rPr>
          </w:rPrChange>
        </w:rPr>
        <w:t>z</w:t>
      </w:r>
      <w:r w:rsidRPr="002C5902">
        <w:rPr>
          <w:rStyle w:val="teiunclear"/>
          <w:lang w:val="sl-SI"/>
        </w:rPr>
        <w:t>gl</w:t>
      </w:r>
      <w:r w:rsidRPr="002A73B6">
        <w:rPr>
          <w:rPrChange w:id="467" w:author="Nina Ditmajer" w:date="2021-12-28T12:16:00Z">
            <w:rPr>
              <w:rStyle w:val="teiunclear"/>
              <w:lang w:val="sl-SI"/>
            </w:rPr>
          </w:rPrChange>
        </w:rPr>
        <w:t>édne</w:t>
      </w:r>
      <w:r w:rsidRPr="002C5902">
        <w:t>,</w:t>
      </w:r>
      <w:r>
        <w:rPr>
          <w:rStyle w:val="teilgZnak"/>
          <w:lang w:val="sl-SI"/>
        </w:rPr>
        <w:br/>
      </w:r>
      <w:r w:rsidRPr="002976BF">
        <w:t>vetrom Morjum zapoveda czelo</w:t>
      </w:r>
      <w:ins w:id="468" w:author="Nina Ditmajer" w:date="2021-12-28T12:17:00Z">
        <w:r w:rsidR="0079087B">
          <w:t xml:space="preserve"> </w:t>
        </w:r>
      </w:ins>
      <w:r w:rsidRPr="002976BF">
        <w:t>i tiho poſzt</w:t>
      </w:r>
      <w:ins w:id="469" w:author="Nina Ditmajer" w:date="2021-12-28T12:17:00Z">
        <w:r w:rsidR="0079087B">
          <w:t>á</w:t>
        </w:r>
      </w:ins>
      <w:del w:id="470" w:author="Nina Ditmajer" w:date="2021-12-28T12:17:00Z">
        <w:r w:rsidRPr="002976BF" w:rsidDel="0079087B">
          <w:delText>a</w:delText>
        </w:r>
      </w:del>
      <w:r w:rsidRPr="002976BF">
        <w:t>ne.</w:t>
      </w:r>
      <w:r>
        <w:rPr>
          <w:rStyle w:val="teilgZnak"/>
          <w:lang w:val="sl-SI"/>
        </w:rPr>
        <w:t xml:space="preserve">                                                                  </w:t>
      </w:r>
      <w:r w:rsidRPr="002C5902">
        <w:rPr>
          <w:rStyle w:val="teiadd"/>
          <w:lang w:val="sl-SI"/>
        </w:rPr>
        <w:br/>
      </w:r>
      <w:r w:rsidRPr="002C5902">
        <w:rPr>
          <w:rStyle w:val="teilabelZnak"/>
          <w:lang w:val="sl-SI"/>
        </w:rPr>
        <w:t>6.</w:t>
      </w:r>
      <w:r>
        <w:rPr>
          <w:rStyle w:val="teilgZnak"/>
          <w:lang w:val="sl-SI"/>
        </w:rPr>
        <w:t xml:space="preserve"> </w:t>
      </w:r>
      <w:r w:rsidRPr="00C65A2E">
        <w:t>Ti ludje ſze csűdivasse, inoſzo tak govo</w:t>
      </w:r>
      <w:r w:rsidRPr="0079087B">
        <w:rPr>
          <w:rStyle w:val="teiadd"/>
          <w:rPrChange w:id="471" w:author="Nina Ditmajer" w:date="2021-12-28T12:18:00Z">
            <w:rPr/>
          </w:rPrChange>
        </w:rPr>
        <w:t>r</w:t>
      </w:r>
      <w:r w:rsidRPr="00C65A2E">
        <w:t>jasſe kakſzo</w:t>
      </w:r>
      <w:r w:rsidRPr="00C65A2E">
        <w:br/>
        <w:t>tomu ti okorni, verni i morje pokorni.</w:t>
      </w:r>
    </w:p>
    <w:p w14:paraId="65995275" w14:textId="77777777" w:rsidR="00F1137B" w:rsidRDefault="00F1137B" w:rsidP="00F1137B">
      <w:pPr>
        <w:pStyle w:val="teiab"/>
      </w:pPr>
      <w:r w:rsidRPr="002C5902">
        <w:rPr>
          <w:rStyle w:val="teilabelZnak"/>
          <w:lang w:val="sl-SI"/>
        </w:rPr>
        <w:t>7.</w:t>
      </w:r>
      <w:r>
        <w:rPr>
          <w:rStyle w:val="teilgZnak"/>
          <w:lang w:val="sl-SI"/>
        </w:rPr>
        <w:t xml:space="preserve"> </w:t>
      </w:r>
      <w:r w:rsidRPr="00C65A2E">
        <w:t>Takoimi ſnyimi navkűp, boidimo nyemu pokorni, Ako</w:t>
      </w:r>
      <w:r w:rsidRPr="00C65A2E">
        <w:br/>
        <w:t>vNebeſzkom Orſzági, hocsemo snyim prebivati.</w:t>
      </w:r>
    </w:p>
    <w:p w14:paraId="45FD3A21" w14:textId="1770FECB" w:rsidR="00F1137B" w:rsidRPr="00273540" w:rsidRDefault="00F1137B" w:rsidP="00F1137B">
      <w:pPr>
        <w:pStyle w:val="teiab"/>
        <w:rPr>
          <w:rStyle w:val="teiabbr"/>
          <w:b w:val="0"/>
          <w:color w:val="993300"/>
          <w:u w:val="none"/>
          <w:lang w:val="sl-SI" w:eastAsia="ja-JP"/>
        </w:rPr>
      </w:pPr>
      <w:r w:rsidRPr="00C65A2E">
        <w:rPr>
          <w:rStyle w:val="teilabelZnak"/>
        </w:rPr>
        <w:t>8.</w:t>
      </w:r>
      <w:r>
        <w:rPr>
          <w:rStyle w:val="teilgZnak"/>
          <w:lang w:val="sl-SI"/>
        </w:rPr>
        <w:t xml:space="preserve"> </w:t>
      </w:r>
      <w:r w:rsidRPr="00C65A2E">
        <w:t>Komu boidi cséſzt i hvála, ſzinom z</w:t>
      </w:r>
      <w:r w:rsidRPr="002C5902">
        <w:rPr>
          <w:rStyle w:val="teipersName"/>
          <w:lang w:val="sl-SI"/>
        </w:rPr>
        <w:t>Jesu</w:t>
      </w:r>
      <w:r>
        <w:rPr>
          <w:rStyle w:val="teipersName"/>
          <w:lang w:val="sl-SI"/>
        </w:rPr>
        <w:t>s</w:t>
      </w:r>
      <w:r w:rsidRPr="002C5902">
        <w:rPr>
          <w:rStyle w:val="teipersName"/>
          <w:lang w:val="sl-SI"/>
        </w:rPr>
        <w:t xml:space="preserve">em </w:t>
      </w:r>
      <w:r w:rsidRPr="004160AA">
        <w:rPr>
          <w:rStyle w:val="teiabbr"/>
          <w:lang w:val="sl-SI"/>
        </w:rPr>
        <w:t>Xtu͠sem</w:t>
      </w:r>
      <w:r w:rsidRPr="004160AA">
        <w:rPr>
          <w:rStyle w:val="teilgZnak"/>
          <w:lang w:val="sl-SI"/>
        </w:rPr>
        <w:t>,</w:t>
      </w:r>
      <w:r>
        <w:rPr>
          <w:rStyle w:val="teilgZnak"/>
          <w:lang w:val="sl-SI"/>
        </w:rPr>
        <w:br/>
      </w:r>
      <w:r w:rsidRPr="00C65A2E">
        <w:t>snyima navkűp ſzvétim Dűhom vekvekoma odná</w:t>
      </w:r>
      <w:ins w:id="472" w:author="Nina Ditmajer" w:date="2021-12-28T12:20:00Z">
        <w:r w:rsidR="0079087B">
          <w:t>z</w:t>
        </w:r>
      </w:ins>
      <w:del w:id="473" w:author="Nina Ditmajer" w:date="2021-12-28T12:20:00Z">
        <w:r w:rsidRPr="00C65A2E" w:rsidDel="0079087B">
          <w:delText>s</w:delText>
        </w:r>
      </w:del>
      <w:r w:rsidRPr="00C65A2E">
        <w:t xml:space="preserve"> dána.</w:t>
      </w:r>
      <w:r>
        <w:t xml:space="preserve"> </w:t>
      </w:r>
      <w:r w:rsidRPr="004160AA">
        <w:rPr>
          <w:rStyle w:val="teiabbr"/>
          <w:lang w:val="sl-SI"/>
        </w:rPr>
        <w:t>Am͠</w:t>
      </w:r>
    </w:p>
    <w:p w14:paraId="1EABE5D9" w14:textId="77777777" w:rsidR="00F1137B" w:rsidRDefault="00F1137B" w:rsidP="00F1137B">
      <w:pPr>
        <w:pStyle w:val="Naslov2"/>
      </w:pPr>
      <w:r>
        <w:t>Nouta. Tűndőklő hajnali csillag.</w:t>
      </w:r>
    </w:p>
    <w:p w14:paraId="0EADBD47" w14:textId="77777777" w:rsidR="00D54F75" w:rsidRDefault="00F1137B" w:rsidP="00F1137B">
      <w:pPr>
        <w:pStyle w:val="teiab"/>
        <w:rPr>
          <w:ins w:id="474" w:author="Nina Ditmajer" w:date="2021-12-28T14:41:00Z"/>
        </w:rPr>
      </w:pPr>
      <w:r w:rsidRPr="002C5902">
        <w:rPr>
          <w:rStyle w:val="teilabelZnak"/>
          <w:lang w:val="sl-SI"/>
        </w:rPr>
        <w:t>1.</w:t>
      </w:r>
      <w:r w:rsidRPr="002C5902">
        <w:t xml:space="preserve"> </w:t>
      </w:r>
    </w:p>
    <w:p w14:paraId="439D71DA" w14:textId="6255602F" w:rsidR="00F1137B" w:rsidRDefault="00F1137B" w:rsidP="00F1137B">
      <w:pPr>
        <w:pStyle w:val="teiab"/>
        <w:rPr>
          <w:ins w:id="475" w:author="Nina Ditmajer" w:date="2021-12-28T14:41:00Z"/>
        </w:rPr>
      </w:pPr>
      <w:r w:rsidRPr="0079345C">
        <w:t>Szvetla zvezda zorjánſzka</w:t>
      </w:r>
      <w:ins w:id="476" w:author="Nina Ditmajer" w:date="2021-12-28T12:24:00Z">
        <w:r w:rsidR="001C3B57">
          <w:t>,</w:t>
        </w:r>
      </w:ins>
      <w:r w:rsidRPr="0079345C">
        <w:t xml:space="preserve"> zmiloscsov ti ſzi preſzvet-</w:t>
      </w:r>
      <w:r w:rsidRPr="0079345C">
        <w:br/>
        <w:t>la, lepa Jesseva ſiba :/:</w:t>
      </w:r>
      <w:r>
        <w:rPr>
          <w:rStyle w:val="teilgZnak"/>
          <w:lang w:val="sl-SI"/>
        </w:rPr>
        <w:t xml:space="preserve"> </w:t>
      </w:r>
      <w:r w:rsidRPr="002C5902">
        <w:rPr>
          <w:rStyle w:val="teipersName"/>
          <w:lang w:val="sl-SI"/>
        </w:rPr>
        <w:t>Davida</w:t>
      </w:r>
      <w:r>
        <w:rPr>
          <w:rStyle w:val="teilgZnak"/>
          <w:lang w:val="sl-SI"/>
        </w:rPr>
        <w:t xml:space="preserve"> </w:t>
      </w:r>
      <w:r w:rsidRPr="0079345C">
        <w:t xml:space="preserve">králja národ ſzi, </w:t>
      </w:r>
      <w:r w:rsidRPr="00F53E8E">
        <w:rPr>
          <w:rStyle w:val="teidel"/>
          <w:rPrChange w:id="477" w:author="Nina Ditmajer" w:date="2021-12-28T12:25:00Z">
            <w:rPr/>
          </w:rPrChange>
        </w:rPr>
        <w:t>me</w:t>
      </w:r>
      <w:r w:rsidRPr="0079345C">
        <w:br/>
        <w:t xml:space="preserve">esche i vſzeim králom králſzi me dűsse zarocsnik </w:t>
      </w:r>
      <w:r w:rsidRPr="0079345C">
        <w:br/>
        <w:t xml:space="preserve">ſzi </w:t>
      </w:r>
      <w:ins w:id="478" w:author="Nina Ditmajer" w:date="2021-12-28T12:23:00Z">
        <w:r w:rsidR="001C3B57">
          <w:rPr>
            <w:rStyle w:val="teiabbr"/>
            <w:lang w:val="sl-SI"/>
          </w:rPr>
          <w:t>R</w:t>
        </w:r>
      </w:ins>
      <w:del w:id="479" w:author="Nina Ditmajer" w:date="2021-12-28T12:23:00Z">
        <w:r w:rsidDel="001C3B57">
          <w:rPr>
            <w:rStyle w:val="teiabbr"/>
            <w:lang w:val="sl-SI"/>
          </w:rPr>
          <w:delText>B</w:delText>
        </w:r>
      </w:del>
      <w:r w:rsidRPr="002C5902">
        <w:rPr>
          <w:rStyle w:val="teiabbr"/>
          <w:lang w:val="sl-SI"/>
        </w:rPr>
        <w:t>.</w:t>
      </w:r>
      <w:r>
        <w:rPr>
          <w:rStyle w:val="teilgZnak"/>
          <w:lang w:val="sl-SI"/>
        </w:rPr>
        <w:t xml:space="preserve"> </w:t>
      </w:r>
      <w:r w:rsidRPr="0079345C">
        <w:t>Drági, lepi, priétenſzi vugodenſzi odicsenſzi,</w:t>
      </w:r>
      <w:r w:rsidRPr="0079345C">
        <w:br/>
        <w:t>i zbogáſztvom zvisen jeſzi.</w:t>
      </w:r>
    </w:p>
    <w:p w14:paraId="0057E776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3B1CFE52" w14:textId="77777777" w:rsidR="00D54F75" w:rsidRDefault="00F1137B" w:rsidP="00F1137B">
      <w:pPr>
        <w:pStyle w:val="teiab"/>
        <w:rPr>
          <w:ins w:id="480" w:author="Nina Ditmajer" w:date="2021-12-28T14:41:00Z"/>
        </w:rPr>
      </w:pPr>
      <w:r w:rsidRPr="00677BE3">
        <w:rPr>
          <w:rStyle w:val="teilabelZnak"/>
        </w:rPr>
        <w:t>2.</w:t>
      </w:r>
      <w:r w:rsidRPr="002C5902">
        <w:t xml:space="preserve"> </w:t>
      </w:r>
    </w:p>
    <w:p w14:paraId="0A257EA2" w14:textId="3A4318D9" w:rsidR="00F1137B" w:rsidRDefault="00F1137B" w:rsidP="00F1137B">
      <w:pPr>
        <w:pStyle w:val="teiab"/>
        <w:rPr>
          <w:rStyle w:val="teilgZnak"/>
          <w:lang w:val="sl-SI"/>
        </w:rPr>
      </w:pPr>
      <w:r w:rsidRPr="00677BE3">
        <w:t>Oh drága zláta korona, tiſzi právi Bough i cslovik,</w:t>
      </w:r>
      <w:r w:rsidRPr="00677BE3">
        <w:br/>
        <w:t>Devicze ſzád bl</w:t>
      </w:r>
      <w:r>
        <w:t>a</w:t>
      </w:r>
      <w:ins w:id="481" w:author="Nina Ditmajer" w:date="2021-12-28T12:27:00Z">
        <w:r w:rsidR="00F53E8E">
          <w:t>'</w:t>
        </w:r>
      </w:ins>
      <w:del w:id="482" w:author="Nina Ditmajer" w:date="2021-12-28T12:27:00Z">
        <w:r w:rsidDel="00F53E8E">
          <w:delText>´</w:delText>
        </w:r>
      </w:del>
      <w:r w:rsidRPr="00677BE3">
        <w:t>seni :/: Mojega ſzercza liliom,</w:t>
      </w:r>
      <w:r w:rsidRPr="00677BE3">
        <w:br/>
        <w:t>preſzlatki Evangyeliom, vnoge lepote kincs ſzi</w:t>
      </w:r>
      <w:r>
        <w:rPr>
          <w:rStyle w:val="teilgZnak"/>
          <w:lang w:val="sl-SI"/>
        </w:rPr>
        <w:t xml:space="preserve"> </w:t>
      </w:r>
      <w:r w:rsidRPr="002C5902">
        <w:rPr>
          <w:rStyle w:val="teiabbr"/>
          <w:lang w:val="sl-SI"/>
        </w:rPr>
        <w:t>R.</w:t>
      </w:r>
      <w:r>
        <w:rPr>
          <w:rStyle w:val="teilgZnak"/>
          <w:lang w:val="sl-SI"/>
        </w:rPr>
        <w:br/>
      </w:r>
      <w:r w:rsidRPr="00677BE3">
        <w:t>Jeden, zarocsen czvetek lepi krűh Nebeſzki ſterim</w:t>
      </w:r>
      <w:r w:rsidRPr="00677BE3">
        <w:br/>
        <w:t>ſivém ſztébeſze zábiti nemrem.</w:t>
      </w:r>
    </w:p>
    <w:p w14:paraId="66E37CFB" w14:textId="77777777" w:rsidR="00F1137B" w:rsidRDefault="00F1137B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E8E43" w14:textId="77777777" w:rsidR="00F1137B" w:rsidRDefault="00F1137B" w:rsidP="00F1137B">
      <w:r>
        <w:lastRenderedPageBreak/>
        <w:t>/009r/</w:t>
      </w:r>
    </w:p>
    <w:p w14:paraId="3AE486EB" w14:textId="77777777" w:rsidR="00F1137B" w:rsidRDefault="00F1137B" w:rsidP="00F1137B">
      <w:pPr>
        <w:pStyle w:val="teifwPageNum"/>
      </w:pPr>
      <w:r>
        <w:t>13.</w:t>
      </w:r>
    </w:p>
    <w:p w14:paraId="78819A32" w14:textId="77777777" w:rsidR="00D54F75" w:rsidRDefault="00F1137B" w:rsidP="00F1137B">
      <w:pPr>
        <w:pStyle w:val="teiab"/>
        <w:rPr>
          <w:ins w:id="483" w:author="Nina Ditmajer" w:date="2021-12-28T14:41:00Z"/>
        </w:rPr>
      </w:pPr>
      <w:r w:rsidRPr="008D544C">
        <w:rPr>
          <w:rStyle w:val="teilabelZnak"/>
        </w:rPr>
        <w:t>3</w:t>
      </w:r>
      <w:r>
        <w:t xml:space="preserve">. </w:t>
      </w:r>
    </w:p>
    <w:p w14:paraId="6C18B265" w14:textId="1F056009" w:rsidR="00F1137B" w:rsidRDefault="00F1137B" w:rsidP="00F1137B">
      <w:pPr>
        <w:pStyle w:val="teiab"/>
        <w:rPr>
          <w:ins w:id="484" w:author="Nina Ditmajer" w:date="2021-12-28T14:41:00Z"/>
        </w:rPr>
      </w:pPr>
      <w:r w:rsidRPr="00931A49">
        <w:t>Vlei globoko vmoje ſzercze, i vDűsso lűbe</w:t>
      </w:r>
      <w:ins w:id="485" w:author="Nina Ditmajer" w:date="2021-12-28T14:21:00Z">
        <w:r w:rsidR="00A169AA">
          <w:t>z</w:t>
        </w:r>
      </w:ins>
      <w:del w:id="486" w:author="Nina Ditmajer" w:date="2021-12-28T14:21:00Z">
        <w:r w:rsidRPr="00931A49" w:rsidDel="00A169AA">
          <w:delText>s</w:delText>
        </w:r>
      </w:del>
      <w:r w:rsidRPr="00931A49">
        <w:t>ni tvoje, ah</w:t>
      </w:r>
      <w:r w:rsidRPr="00931A49">
        <w:br/>
        <w:t>Jáspis drági kamen :/: Kſzebi prim me obárui me, dai</w:t>
      </w:r>
      <w:r w:rsidRPr="00931A49">
        <w:br/>
        <w:t xml:space="preserve">dati bodem jaſz ſivel, vtebi bodem veſséli. </w:t>
      </w:r>
      <w:r w:rsidRPr="00FF7305">
        <w:rPr>
          <w:rStyle w:val="teiabbr"/>
        </w:rPr>
        <w:t>R</w:t>
      </w:r>
      <w:del w:id="487" w:author="Nina Ditmajer" w:date="2021-12-28T14:20:00Z">
        <w:r w:rsidRPr="00FF7305" w:rsidDel="00A169AA">
          <w:rPr>
            <w:rStyle w:val="teiabbr"/>
          </w:rPr>
          <w:delText>ſ</w:delText>
        </w:r>
      </w:del>
      <w:r w:rsidRPr="00FF7305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931A49">
        <w:t>Ktebi,</w:t>
      </w:r>
      <w:r w:rsidRPr="00931A49">
        <w:br/>
        <w:t>nagnyeno, czvetek Dűsni zavracsimi ſserczé tusno,</w:t>
      </w:r>
      <w:r w:rsidRPr="00931A49">
        <w:br/>
        <w:t>ár preſz tébe nebom ſivo</w:t>
      </w:r>
    </w:p>
    <w:p w14:paraId="2C41F417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55D5FB1F" w14:textId="77777777" w:rsidR="00D54F75" w:rsidRDefault="00F1137B" w:rsidP="00F1137B">
      <w:pPr>
        <w:pStyle w:val="teiab"/>
        <w:rPr>
          <w:ins w:id="488" w:author="Nina Ditmajer" w:date="2021-12-28T14:41:00Z"/>
          <w:rStyle w:val="teilgZnak"/>
          <w:lang w:val="sl-SI"/>
        </w:rPr>
      </w:pPr>
      <w:r w:rsidRPr="00E178BE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0A80C268" w14:textId="0D0FC748" w:rsidR="00F1137B" w:rsidRDefault="00F1137B" w:rsidP="00F1137B">
      <w:pPr>
        <w:pStyle w:val="teiab"/>
        <w:rPr>
          <w:ins w:id="489" w:author="Nina Ditmajer" w:date="2021-12-28T14:41:00Z"/>
          <w:rStyle w:val="teilgZnak"/>
          <w:lang w:val="sl-SI"/>
        </w:rPr>
      </w:pPr>
      <w:r w:rsidRPr="00931A49">
        <w:t>Znebéſz radoſzt ſzveiti</w:t>
      </w:r>
      <w:ins w:id="490" w:author="Nina Ditmajer" w:date="2021-12-28T14:23:00Z">
        <w:r w:rsidR="00A169AA">
          <w:t>ſz</w:t>
        </w:r>
      </w:ins>
      <w:del w:id="491" w:author="Nina Ditmajer" w:date="2021-12-28T14:22:00Z">
        <w:r w:rsidRPr="00931A49" w:rsidDel="00A169AA">
          <w:delText>s</w:delText>
        </w:r>
      </w:del>
      <w:r w:rsidRPr="00931A49">
        <w:t>emi, gda na mé ſztvoimi</w:t>
      </w:r>
      <w:r w:rsidRPr="00931A49">
        <w:br/>
        <w:t>ocsmi, miloſztivno ſze zglédnes :/: Goſzpon Jesus</w:t>
      </w:r>
      <w:r w:rsidRPr="00931A49">
        <w:br/>
        <w:t>ſzvetim Dűhom, ſzvéto</w:t>
      </w:r>
      <w:ins w:id="492" w:author="Nina Ditmajer" w:date="2021-12-28T14:23:00Z">
        <w:r w:rsidR="00A169AA">
          <w:t>v</w:t>
        </w:r>
      </w:ins>
      <w:del w:id="493" w:author="Nina Ditmajer" w:date="2021-12-28T14:23:00Z">
        <w:r w:rsidRPr="00931A49" w:rsidDel="00A169AA">
          <w:delText>m</w:delText>
        </w:r>
      </w:del>
      <w:r w:rsidRPr="00931A49">
        <w:t xml:space="preserve"> reicsjov zteilom zkervjov</w:t>
      </w:r>
      <w:r w:rsidRPr="00931A49">
        <w:br/>
        <w:t>ſiveti mi dopűsc</w:t>
      </w:r>
      <w:ins w:id="494" w:author="Nina Ditmajer" w:date="2021-12-28T14:24:00Z">
        <w:r w:rsidR="00A169AA">
          <w:t>s</w:t>
        </w:r>
      </w:ins>
      <w:r w:rsidRPr="00931A49">
        <w:t>as</w:t>
      </w:r>
      <w:r>
        <w:rPr>
          <w:rStyle w:val="teilgZnak"/>
          <w:lang w:val="sl-SI"/>
        </w:rPr>
        <w:t xml:space="preserve"> </w:t>
      </w:r>
      <w:r w:rsidRPr="00E178BE">
        <w:rPr>
          <w:rStyle w:val="teiabbr"/>
        </w:rPr>
        <w:t>R</w:t>
      </w:r>
      <w:del w:id="495" w:author="Nina Ditmajer" w:date="2021-12-28T14:20:00Z">
        <w:r w:rsidRPr="00E178BE" w:rsidDel="00A169AA">
          <w:rPr>
            <w:rStyle w:val="teiabbr"/>
          </w:rPr>
          <w:delText>ſ</w:delText>
        </w:r>
      </w:del>
      <w:r w:rsidRPr="00E178BE">
        <w:rPr>
          <w:rStyle w:val="teiabbr"/>
        </w:rPr>
        <w:t>.</w:t>
      </w:r>
      <w:r>
        <w:rPr>
          <w:rStyle w:val="teilgZnak"/>
          <w:lang w:val="sl-SI"/>
        </w:rPr>
        <w:t xml:space="preserve"> Tako, prietno, vtvoih nád-</w:t>
      </w:r>
      <w:r>
        <w:rPr>
          <w:rStyle w:val="teilgZnak"/>
          <w:lang w:val="sl-SI"/>
        </w:rPr>
        <w:br/>
      </w:r>
      <w:ins w:id="496" w:author="Nina Ditmajer" w:date="2021-12-28T14:25:00Z">
        <w:r w:rsidR="00A169AA">
          <w:rPr>
            <w:rStyle w:val="teilgZnak"/>
            <w:lang w:val="sl-SI"/>
          </w:rPr>
          <w:t>r</w:t>
        </w:r>
      </w:ins>
      <w:del w:id="497" w:author="Nina Ditmajer" w:date="2021-12-28T14:25:00Z">
        <w:r w:rsidDel="00A169AA">
          <w:rPr>
            <w:rStyle w:val="teilgZnak"/>
            <w:lang w:val="sl-SI"/>
          </w:rPr>
          <w:delText>s</w:delText>
        </w:r>
      </w:del>
      <w:r>
        <w:rPr>
          <w:rStyle w:val="teilgZnak"/>
          <w:lang w:val="sl-SI"/>
        </w:rPr>
        <w:t xml:space="preserve">aih ráni dersi me do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zmerti, ár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zi obecsal vtve</w:t>
      </w:r>
      <w:r>
        <w:rPr>
          <w:rStyle w:val="teilgZnak"/>
          <w:lang w:val="sl-SI"/>
        </w:rPr>
        <w:br/>
        <w:t>recsi.</w:t>
      </w:r>
    </w:p>
    <w:p w14:paraId="315CC1AA" w14:textId="77777777" w:rsidR="00D54F75" w:rsidRDefault="00D54F75" w:rsidP="00F1137B">
      <w:pPr>
        <w:pStyle w:val="teiab"/>
        <w:rPr>
          <w:rStyle w:val="teilgZnak"/>
          <w:lang w:val="sl-SI"/>
        </w:rPr>
      </w:pPr>
    </w:p>
    <w:p w14:paraId="6317363C" w14:textId="77777777" w:rsidR="00D54F75" w:rsidRDefault="00F1137B" w:rsidP="00F1137B">
      <w:pPr>
        <w:pStyle w:val="teiab"/>
        <w:rPr>
          <w:ins w:id="498" w:author="Nina Ditmajer" w:date="2021-12-28T14:41:00Z"/>
          <w:rStyle w:val="teilgZnak"/>
          <w:lang w:val="sl-SI"/>
        </w:rPr>
      </w:pPr>
      <w:r w:rsidRPr="006357DB">
        <w:rPr>
          <w:rStyle w:val="teilabelZnak"/>
        </w:rPr>
        <w:t>5.</w:t>
      </w:r>
      <w:r>
        <w:rPr>
          <w:rStyle w:val="teilgZnak"/>
          <w:lang w:val="sl-SI"/>
        </w:rPr>
        <w:t xml:space="preserve"> </w:t>
      </w:r>
    </w:p>
    <w:p w14:paraId="08AED10C" w14:textId="0C8893E9" w:rsidR="00F1137B" w:rsidRDefault="00F1137B" w:rsidP="00F1137B">
      <w:pPr>
        <w:pStyle w:val="teiab"/>
        <w:rPr>
          <w:ins w:id="499" w:author="Nina Ditmajer" w:date="2021-12-28T14:41:00Z"/>
        </w:rPr>
      </w:pPr>
      <w:r w:rsidRPr="00931A49">
        <w:t>ſztvoritel moi zmosni Bosie, pred teim ſzve</w:t>
      </w:r>
      <w:ins w:id="500" w:author="Nina Ditmajer" w:date="2021-12-28T14:27:00Z">
        <w:r w:rsidR="00A169AA">
          <w:t>-</w:t>
        </w:r>
      </w:ins>
      <w:del w:id="501" w:author="Nina Ditmajer" w:date="2021-12-28T14:27:00Z">
        <w:r w:rsidRPr="00931A49" w:rsidDel="00A169AA">
          <w:delText>,,</w:delText>
        </w:r>
      </w:del>
      <w:r w:rsidRPr="00931A49">
        <w:br/>
        <w:t xml:space="preserve">tom kiſzi me, vu tvem Sini polűbil /: </w:t>
      </w:r>
      <w:commentRangeStart w:id="502"/>
      <w:r w:rsidRPr="00931A49">
        <w:t>On jeſzte</w:t>
      </w:r>
      <w:r w:rsidRPr="00931A49">
        <w:br/>
        <w:t xml:space="preserve">mene </w:t>
      </w:r>
      <w:commentRangeStart w:id="503"/>
      <w:r w:rsidRPr="005D0AFA">
        <w:rPr>
          <w:rStyle w:val="teiunclear"/>
          <w:rPrChange w:id="504" w:author="Nina Ditmajer" w:date="2021-12-28T14:35:00Z">
            <w:rPr/>
          </w:rPrChange>
        </w:rPr>
        <w:t>o</w:t>
      </w:r>
      <w:ins w:id="505" w:author="Nina Ditmajer" w:date="2021-12-28T14:35:00Z">
        <w:r w:rsidR="005D0AFA" w:rsidRPr="005D0AFA">
          <w:rPr>
            <w:rStyle w:val="teiunclear"/>
            <w:rPrChange w:id="506" w:author="Nina Ditmajer" w:date="2021-12-28T14:35:00Z">
              <w:rPr/>
            </w:rPrChange>
          </w:rPr>
          <w:t>ſz</w:t>
        </w:r>
      </w:ins>
      <w:r w:rsidRPr="007916ED">
        <w:rPr>
          <w:rStyle w:val="teigap"/>
        </w:rPr>
        <w:t>???</w:t>
      </w:r>
      <w:commentRangeEnd w:id="502"/>
      <w:r w:rsidR="00A169A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02"/>
      </w:r>
      <w:r>
        <w:rPr>
          <w:rStyle w:val="teilgZnak"/>
          <w:lang w:val="sl-SI"/>
        </w:rPr>
        <w:t xml:space="preserve"> </w:t>
      </w:r>
      <w:commentRangeEnd w:id="503"/>
      <w:r w:rsidR="00511B66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03"/>
      </w:r>
      <w:r w:rsidRPr="005D0AFA">
        <w:rPr>
          <w:rStyle w:val="teiunclear"/>
          <w:rPrChange w:id="507" w:author="Nina Ditmajer" w:date="2021-12-28T14:35:00Z">
            <w:rPr/>
          </w:rPrChange>
        </w:rPr>
        <w:t>ſz</w:t>
      </w:r>
      <w:r w:rsidRPr="00931A49">
        <w:t>vétim Dűhom zapecsatil, ſzvétov</w:t>
      </w:r>
      <w:r w:rsidRPr="00931A49">
        <w:br/>
        <w:t xml:space="preserve">kerviov ocsiſztil </w:t>
      </w:r>
      <w:r w:rsidRPr="005D0AFA">
        <w:rPr>
          <w:rStyle w:val="teiunclear"/>
          <w:rPrChange w:id="508" w:author="Nina Ditmajer" w:date="2021-12-28T14:34:00Z">
            <w:rPr>
              <w:rStyle w:val="teiabbr"/>
            </w:rPr>
          </w:rPrChange>
        </w:rPr>
        <w:t>R</w:t>
      </w:r>
      <w:del w:id="509" w:author="Nina Ditmajer" w:date="2021-12-28T14:20:00Z">
        <w:r w:rsidRPr="005D0AFA" w:rsidDel="00A169AA">
          <w:rPr>
            <w:rStyle w:val="teiunclear"/>
            <w:rPrChange w:id="510" w:author="Nina Ditmajer" w:date="2021-12-28T14:34:00Z">
              <w:rPr>
                <w:rStyle w:val="teiabbr"/>
              </w:rPr>
            </w:rPrChange>
          </w:rPr>
          <w:delText>s</w:delText>
        </w:r>
      </w:del>
      <w:r w:rsidRPr="005D0AFA">
        <w:rPr>
          <w:rStyle w:val="teiunclear"/>
          <w:rPrChange w:id="511" w:author="Nina Ditmajer" w:date="2021-12-28T14:34:00Z">
            <w:rPr>
              <w:rStyle w:val="teiabbr"/>
            </w:rPr>
          </w:rPrChange>
        </w:rPr>
        <w:t>.</w:t>
      </w:r>
      <w:r>
        <w:rPr>
          <w:rStyle w:val="teilgZnak"/>
          <w:lang w:val="sl-SI"/>
        </w:rPr>
        <w:t xml:space="preserve"> </w:t>
      </w:r>
      <w:r w:rsidRPr="00931A49">
        <w:t>Eia! Eia? rado boidi ſzercze</w:t>
      </w:r>
      <w:r w:rsidRPr="00931A49">
        <w:br/>
        <w:t>vBogih kai vNebéſz</w:t>
      </w:r>
      <w:ins w:id="512" w:author="Nina Ditmajer" w:date="2021-12-28T14:35:00Z">
        <w:r w:rsidR="005D0AFA" w:rsidRPr="005D0AFA">
          <w:rPr>
            <w:rStyle w:val="teigap"/>
            <w:rPrChange w:id="513" w:author="Nina Ditmajer" w:date="2021-12-28T14:35:00Z">
              <w:rPr/>
            </w:rPrChange>
          </w:rPr>
          <w:t>???</w:t>
        </w:r>
      </w:ins>
      <w:r w:rsidRPr="00931A49">
        <w:t>, zvelicsanye más ſzprávleno</w:t>
      </w:r>
      <w:ins w:id="514" w:author="Nina Ditmajer" w:date="2021-12-28T14:36:00Z">
        <w:r w:rsidR="005D0AFA">
          <w:t>.</w:t>
        </w:r>
      </w:ins>
    </w:p>
    <w:p w14:paraId="6E9F0BA3" w14:textId="77777777" w:rsidR="00D54F75" w:rsidRPr="00931A49" w:rsidRDefault="00D54F75" w:rsidP="00F1137B">
      <w:pPr>
        <w:pStyle w:val="teiab"/>
      </w:pPr>
    </w:p>
    <w:p w14:paraId="7E8671C6" w14:textId="77777777" w:rsidR="00D54F75" w:rsidRDefault="00F1137B" w:rsidP="00F1137B">
      <w:pPr>
        <w:pStyle w:val="teiab"/>
        <w:rPr>
          <w:ins w:id="515" w:author="Nina Ditmajer" w:date="2021-12-28T14:41:00Z"/>
          <w:rStyle w:val="teilgZnak"/>
          <w:lang w:val="sl-SI"/>
        </w:rPr>
      </w:pPr>
      <w:r w:rsidRPr="006357DB">
        <w:rPr>
          <w:rStyle w:val="teilabelZnak"/>
        </w:rPr>
        <w:t>6.</w:t>
      </w:r>
      <w:r>
        <w:rPr>
          <w:rStyle w:val="teilgZnak"/>
          <w:lang w:val="sl-SI"/>
        </w:rPr>
        <w:t xml:space="preserve"> </w:t>
      </w:r>
    </w:p>
    <w:p w14:paraId="359674DA" w14:textId="668E5CAE" w:rsidR="00F1137B" w:rsidRPr="006E0F65" w:rsidRDefault="00F1137B" w:rsidP="00F1137B">
      <w:pPr>
        <w:pStyle w:val="teiab"/>
        <w:rPr>
          <w:rStyle w:val="teilgZnak"/>
          <w:b/>
          <w:color w:val="0000FF"/>
          <w:u w:val="dotted"/>
          <w:lang w:eastAsia="x-none"/>
        </w:rPr>
      </w:pPr>
      <w:r w:rsidRPr="00931A49">
        <w:t xml:space="preserve">Zato nai ſzpeva </w:t>
      </w:r>
      <w:commentRangeStart w:id="516"/>
      <w:r w:rsidRPr="00931A49">
        <w:t>Orgon</w:t>
      </w:r>
      <w:ins w:id="517" w:author="Nina Ditmajer" w:date="2021-12-28T14:37:00Z">
        <w:r w:rsidR="005D0AFA" w:rsidRPr="005D0AFA">
          <w:rPr>
            <w:rStyle w:val="teigap"/>
            <w:rPrChange w:id="518" w:author="Nina Ditmajer" w:date="2021-12-28T14:37:00Z">
              <w:rPr/>
            </w:rPrChange>
          </w:rPr>
          <w:t>???</w:t>
        </w:r>
      </w:ins>
      <w:r w:rsidRPr="00931A49">
        <w:t xml:space="preserve"> </w:t>
      </w:r>
      <w:commentRangeEnd w:id="516"/>
      <w:r w:rsidR="005D0AF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16"/>
      </w:r>
      <w:r w:rsidRPr="00931A49">
        <w:t>i dobra volna Musika,</w:t>
      </w:r>
      <w:r w:rsidRPr="00931A49">
        <w:br/>
        <w:t xml:space="preserve">nai zvonio i peszmi :/: Da </w:t>
      </w:r>
      <w:ins w:id="519" w:author="Nina Ditmajer" w:date="2021-12-28T14:38:00Z">
        <w:r w:rsidR="005D0AFA" w:rsidRPr="005D0AFA">
          <w:rPr>
            <w:rStyle w:val="teigap"/>
            <w:rPrChange w:id="520" w:author="Nina Ditmajer" w:date="2021-12-28T14:38:00Z">
              <w:rPr/>
            </w:rPrChange>
          </w:rPr>
          <w:t>???</w:t>
        </w:r>
      </w:ins>
      <w:del w:id="521" w:author="Nina Ditmajer" w:date="2021-12-28T14:38:00Z">
        <w:r w:rsidRPr="00931A49" w:rsidDel="005D0AFA">
          <w:delText>i</w:delText>
        </w:r>
      </w:del>
      <w:r w:rsidRPr="00931A49">
        <w:t xml:space="preserve">z vdrágoga </w:t>
      </w:r>
      <w:r w:rsidRPr="005D09B8">
        <w:rPr>
          <w:rStyle w:val="teipersName"/>
        </w:rPr>
        <w:t>Jesu</w:t>
      </w:r>
      <w:ins w:id="522" w:author="Nina Ditmajer" w:date="2021-12-28T14:39:00Z">
        <w:r w:rsidR="005D0AFA">
          <w:rPr>
            <w:rStyle w:val="teipersName"/>
          </w:rPr>
          <w:t>ſ</w:t>
        </w:r>
      </w:ins>
      <w:r w:rsidRPr="005D09B8">
        <w:rPr>
          <w:rStyle w:val="teipersName"/>
        </w:rPr>
        <w:t>sa</w:t>
      </w:r>
      <w:r>
        <w:rPr>
          <w:rStyle w:val="teilgZnak"/>
          <w:lang w:val="sl-SI"/>
        </w:rPr>
        <w:t xml:space="preserve"> </w:t>
      </w:r>
      <w:r w:rsidRPr="00931A49">
        <w:t>bodem</w:t>
      </w:r>
      <w:r w:rsidRPr="00931A49">
        <w:br/>
        <w:t>vlepoga Goszpodna, veſze</w:t>
      </w:r>
      <w:r w:rsidRPr="005D0AFA">
        <w:rPr>
          <w:rStyle w:val="teiunclear"/>
          <w:rPrChange w:id="523" w:author="Nina Ditmajer" w:date="2021-12-28T14:40:00Z">
            <w:rPr/>
          </w:rPrChange>
        </w:rPr>
        <w:t>l</w:t>
      </w:r>
      <w:r w:rsidRPr="00931A49">
        <w:t>i vnyega lűbézni</w:t>
      </w:r>
      <w:r>
        <w:rPr>
          <w:rStyle w:val="teilgZnak"/>
          <w:lang w:val="sl-SI"/>
        </w:rPr>
        <w:t xml:space="preserve"> </w:t>
      </w:r>
      <w:r w:rsidRPr="005D09B8">
        <w:rPr>
          <w:rStyle w:val="teiabbr"/>
        </w:rPr>
        <w:t>R</w:t>
      </w:r>
      <w:del w:id="524" w:author="Nina Ditmajer" w:date="2021-12-28T14:20:00Z">
        <w:r w:rsidRPr="005D09B8" w:rsidDel="00A169AA">
          <w:rPr>
            <w:rStyle w:val="teiabbr"/>
          </w:rPr>
          <w:delText>ſ</w:delText>
        </w:r>
      </w:del>
      <w:r w:rsidRPr="005D09B8">
        <w:rPr>
          <w:rStyle w:val="teiabbr"/>
        </w:rPr>
        <w:t>.</w:t>
      </w:r>
      <w:r>
        <w:rPr>
          <w:rStyle w:val="teilgZnak"/>
          <w:lang w:val="sl-SI"/>
        </w:rPr>
        <w:br w:type="page"/>
      </w:r>
    </w:p>
    <w:p w14:paraId="73DA3DFA" w14:textId="77777777" w:rsidR="00380A5E" w:rsidRDefault="00380A5E" w:rsidP="00380A5E">
      <w:r>
        <w:lastRenderedPageBreak/>
        <w:t>/009v/</w:t>
      </w:r>
    </w:p>
    <w:p w14:paraId="16888D12" w14:textId="77777777" w:rsidR="00380A5E" w:rsidRDefault="00380A5E" w:rsidP="00380A5E">
      <w:pPr>
        <w:pStyle w:val="teifwPageNum"/>
      </w:pPr>
      <w:r>
        <w:t>14.</w:t>
      </w:r>
    </w:p>
    <w:p w14:paraId="0F9898B9" w14:textId="06C7AEB9" w:rsidR="00380A5E" w:rsidRDefault="00380A5E" w:rsidP="00380A5E">
      <w:pPr>
        <w:pStyle w:val="teiab"/>
        <w:rPr>
          <w:ins w:id="525" w:author="Nina Ditmajer" w:date="2021-12-28T14:41:00Z"/>
        </w:rPr>
      </w:pPr>
      <w:r w:rsidRPr="00370C46">
        <w:t>ſzpevai, czinkai, dobrovolna i priétna recs zahvál-</w:t>
      </w:r>
      <w:r w:rsidRPr="00370C46">
        <w:br/>
        <w:t>na, árje Goſzpon vreden toga.</w:t>
      </w:r>
    </w:p>
    <w:p w14:paraId="35869100" w14:textId="77777777" w:rsidR="00D54F75" w:rsidRPr="00370C46" w:rsidRDefault="00D54F75" w:rsidP="00380A5E">
      <w:pPr>
        <w:pStyle w:val="teiab"/>
      </w:pPr>
    </w:p>
    <w:p w14:paraId="6C27B8FC" w14:textId="77777777" w:rsidR="00380A5E" w:rsidRDefault="00380A5E" w:rsidP="00380A5E">
      <w:pPr>
        <w:pStyle w:val="teiab"/>
      </w:pPr>
      <w:r w:rsidRPr="00621AB5">
        <w:rPr>
          <w:rStyle w:val="teilabelZnak"/>
        </w:rPr>
        <w:t>4.</w:t>
      </w:r>
      <w:r>
        <w:t xml:space="preserve"> </w:t>
      </w:r>
    </w:p>
    <w:p w14:paraId="4AF09C33" w14:textId="1E51B837" w:rsidR="00380A5E" w:rsidRDefault="00380A5E" w:rsidP="00380A5E">
      <w:pPr>
        <w:pStyle w:val="teiab"/>
        <w:rPr>
          <w:rStyle w:val="teilgZnak"/>
          <w:lang w:val="sl-SI"/>
        </w:rPr>
      </w:pPr>
      <w:r w:rsidRPr="00B2352F">
        <w:t>Vetakvo radoſ</w:t>
      </w:r>
      <w:r>
        <w:t>z</w:t>
      </w:r>
      <w:r w:rsidRPr="00B2352F">
        <w:t>t imam v</w:t>
      </w:r>
      <w:r>
        <w:t>r</w:t>
      </w:r>
      <w:r w:rsidRPr="00B2352F">
        <w:t xml:space="preserve">e, </w:t>
      </w:r>
      <w:r>
        <w:t>ár</w:t>
      </w:r>
      <w:r w:rsidRPr="00B2352F">
        <w:t xml:space="preserve"> pri Bougi kincs</w:t>
      </w:r>
      <w:r w:rsidRPr="00B2352F">
        <w:br/>
      </w:r>
      <w:r>
        <w:t>mám</w:t>
      </w:r>
      <w:r w:rsidRPr="00B2352F">
        <w:t xml:space="preserve"> ſe, on zacs</w:t>
      </w:r>
      <w:r>
        <w:t>é</w:t>
      </w:r>
      <w:r w:rsidRPr="00B2352F">
        <w:t>tek konec</w:t>
      </w:r>
      <w:ins w:id="526" w:author="Nina Ditmajer" w:date="2021-12-28T14:42:00Z">
        <w:r w:rsidR="00AB45E6">
          <w:t>z</w:t>
        </w:r>
      </w:ins>
      <w:del w:id="527" w:author="Nina Ditmajer" w:date="2021-12-28T14:42:00Z">
        <w:r w:rsidRPr="00B2352F" w:rsidDel="00AB45E6">
          <w:delText>s</w:delText>
        </w:r>
      </w:del>
      <w:r w:rsidRPr="00B2352F">
        <w:t xml:space="preserve"> ie /: On mene vu ſ</w:t>
      </w:r>
      <w:r>
        <w:t>z</w:t>
      </w:r>
      <w:r w:rsidRPr="00B2352F">
        <w:t>vo</w:t>
      </w:r>
      <w:r>
        <w:t>-</w:t>
      </w:r>
      <w:r w:rsidRPr="00B2352F">
        <w:br/>
        <w:t>jo Diko, vzeme vu radoſ</w:t>
      </w:r>
      <w:r>
        <w:t>z</w:t>
      </w:r>
      <w:r w:rsidRPr="00B2352F">
        <w:t>t Nebeſ</w:t>
      </w:r>
      <w:r>
        <w:t>z</w:t>
      </w:r>
      <w:r w:rsidRPr="00B2352F">
        <w:t xml:space="preserve">ko, nad kombom </w:t>
      </w:r>
      <w:r w:rsidRPr="00B2352F">
        <w:br/>
        <w:t>veſ</w:t>
      </w:r>
      <w:r>
        <w:t>z</w:t>
      </w:r>
      <w:r w:rsidRPr="00B2352F">
        <w:t>el vſ</w:t>
      </w:r>
      <w:r>
        <w:t>z</w:t>
      </w:r>
      <w:r w:rsidRPr="00B2352F">
        <w:t>erc</w:t>
      </w:r>
      <w:ins w:id="528" w:author="Nina Ditmajer" w:date="2021-12-28T14:43:00Z">
        <w:r w:rsidR="00AB45E6">
          <w:t>z</w:t>
        </w:r>
      </w:ins>
      <w:del w:id="529" w:author="Nina Ditmajer" w:date="2021-12-28T14:43:00Z">
        <w:r w:rsidRPr="00B2352F" w:rsidDel="00AB45E6">
          <w:delText>s</w:delText>
        </w:r>
      </w:del>
      <w:r w:rsidRPr="00B2352F">
        <w:t>i</w:t>
      </w:r>
      <w:r>
        <w:rPr>
          <w:rStyle w:val="teilgZnak"/>
          <w:lang w:val="sl-SI"/>
        </w:rPr>
        <w:t xml:space="preserve"> </w:t>
      </w:r>
      <w:r w:rsidRPr="00432EBA">
        <w:rPr>
          <w:rStyle w:val="teiabbr"/>
        </w:rPr>
        <w:t>R</w:t>
      </w:r>
      <w:del w:id="530" w:author="Nina Ditmajer" w:date="2021-12-28T14:20:00Z">
        <w:r w:rsidDel="00A169AA">
          <w:rPr>
            <w:rStyle w:val="teiabbr"/>
          </w:rPr>
          <w:delText>f</w:delText>
        </w:r>
      </w:del>
      <w:r w:rsidRPr="00432EBA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>
        <w:t>A</w:t>
      </w:r>
      <w:r w:rsidRPr="007740EF">
        <w:t xml:space="preserve">men! Amen! </w:t>
      </w:r>
      <w:r w:rsidRPr="00E26C69">
        <w:t>hodi Goſ</w:t>
      </w:r>
      <w:ins w:id="531" w:author="Nina Ditmajer" w:date="2021-12-28T14:43:00Z">
        <w:r w:rsidR="00AB45E6">
          <w:t>z</w:t>
        </w:r>
      </w:ins>
      <w:del w:id="532" w:author="Nina Ditmajer" w:date="2021-12-28T14:43:00Z">
        <w:r w:rsidRPr="00E26C69" w:rsidDel="00AB45E6">
          <w:delText>s</w:delText>
        </w:r>
      </w:del>
      <w:r w:rsidRPr="00E26C69">
        <w:t xml:space="preserve">pon </w:t>
      </w:r>
      <w:r w:rsidRPr="00E26C69">
        <w:br/>
        <w:t>ma korona ne műdiſ</w:t>
      </w:r>
      <w:r>
        <w:t>z</w:t>
      </w:r>
      <w:r w:rsidRPr="00E26C69">
        <w:t>e, tebe csákam zvrocsim ſ</w:t>
      </w:r>
      <w:r>
        <w:t>z</w:t>
      </w:r>
      <w:r w:rsidRPr="00E26C69">
        <w:t>erczem.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>A</w:t>
      </w:r>
      <w:r>
        <w:rPr>
          <w:rStyle w:val="teiabbr"/>
          <w:rFonts w:ascii="ZRCola" w:hAnsi="ZRCola" w:cs="ZRCola"/>
        </w:rPr>
        <w:t>͠n</w:t>
      </w:r>
      <w:r w:rsidRPr="00621AB5">
        <w:rPr>
          <w:rStyle w:val="teiabbr"/>
        </w:rPr>
        <w:t>.</w:t>
      </w:r>
    </w:p>
    <w:p w14:paraId="0BA525B9" w14:textId="3EC65A11" w:rsidR="00380A5E" w:rsidRDefault="00380A5E" w:rsidP="00380A5E">
      <w:pPr>
        <w:pStyle w:val="Naslov2"/>
      </w:pPr>
      <w:r>
        <w:t>Nouta. Nékű</w:t>
      </w:r>
      <w:r w:rsidRPr="00750F03">
        <w:t xml:space="preserve">nk </w:t>
      </w:r>
      <w:commentRangeStart w:id="533"/>
      <w:r w:rsidRPr="00E45105">
        <w:t>ſzűle</w:t>
      </w:r>
      <w:ins w:id="534" w:author="Nina Ditmajer" w:date="2021-12-28T14:44:00Z">
        <w:r w:rsidR="00C20801">
          <w:t>t</w:t>
        </w:r>
      </w:ins>
      <w:del w:id="535" w:author="Nina Ditmajer" w:date="2021-12-28T14:44:00Z">
        <w:r w:rsidRPr="00E45105" w:rsidDel="00C20801">
          <w:delText>r</w:delText>
        </w:r>
      </w:del>
      <w:r w:rsidRPr="00E45105">
        <w:t>ik</w:t>
      </w:r>
      <w:r>
        <w:t xml:space="preserve"> </w:t>
      </w:r>
      <w:commentRangeEnd w:id="533"/>
      <w:r w:rsidR="00C20801">
        <w:rPr>
          <w:rStyle w:val="Pripombasklic"/>
          <w:rFonts w:eastAsiaTheme="minorHAnsi" w:cstheme="minorBidi"/>
          <w:b w:val="0"/>
          <w:bCs w:val="0"/>
          <w:color w:val="auto"/>
        </w:rPr>
        <w:commentReference w:id="533"/>
      </w:r>
      <w:r>
        <w:t xml:space="preserve">menyei </w:t>
      </w:r>
      <w:r w:rsidRPr="00E45105">
        <w:t>kiraly</w:t>
      </w:r>
      <w:r>
        <w:t xml:space="preserve">. </w:t>
      </w:r>
      <w:r w:rsidRPr="000B51A5">
        <w:rPr>
          <w:rStyle w:val="teiabbr"/>
        </w:rPr>
        <w:t>&amp;c.</w:t>
      </w:r>
    </w:p>
    <w:p w14:paraId="59A4F1D6" w14:textId="77777777" w:rsidR="00380A5E" w:rsidRDefault="00380A5E" w:rsidP="00380A5E">
      <w:pPr>
        <w:pStyle w:val="teiab"/>
      </w:pPr>
      <w:r w:rsidRPr="00E2190E">
        <w:rPr>
          <w:rStyle w:val="teilabelZnak"/>
        </w:rPr>
        <w:t>1.</w:t>
      </w:r>
      <w:r>
        <w:t xml:space="preserve"> </w:t>
      </w:r>
    </w:p>
    <w:p w14:paraId="27DE9176" w14:textId="77777777" w:rsidR="00380A5E" w:rsidRDefault="00380A5E" w:rsidP="00380A5E">
      <w:pPr>
        <w:pStyle w:val="teiab"/>
        <w:rPr>
          <w:rStyle w:val="teilgZnak"/>
          <w:lang w:val="sl-SI"/>
        </w:rPr>
      </w:pPr>
      <w:r>
        <w:t xml:space="preserve">Narodil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zeje krály Nebe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zki, koga nazvesztil</w:t>
      </w:r>
      <w:r>
        <w:rPr>
          <w:rStyle w:val="teilgZnak"/>
          <w:lang w:val="sl-SI"/>
        </w:rPr>
        <w:br/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ereg angyel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zki. Na mládom leti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zelmo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ze</w:t>
      </w:r>
      <w:r>
        <w:rPr>
          <w:rStyle w:val="teilgZnak"/>
          <w:lang w:val="sl-SI"/>
        </w:rPr>
        <w:br/>
        <w:t>mládoga králja mi molimo.</w:t>
      </w:r>
    </w:p>
    <w:p w14:paraId="207F12DE" w14:textId="77777777" w:rsidR="00380A5E" w:rsidRDefault="00380A5E" w:rsidP="00380A5E">
      <w:pPr>
        <w:pStyle w:val="teiab"/>
      </w:pPr>
      <w:r w:rsidRPr="0028010C">
        <w:rPr>
          <w:rStyle w:val="teilabelZnak"/>
        </w:rPr>
        <w:t>2.</w:t>
      </w:r>
      <w:r>
        <w:t xml:space="preserve"> </w:t>
      </w:r>
    </w:p>
    <w:p w14:paraId="46038E90" w14:textId="4F3F55C2" w:rsidR="00380A5E" w:rsidRDefault="00380A5E" w:rsidP="00380A5E">
      <w:pPr>
        <w:pStyle w:val="teiab"/>
        <w:rPr>
          <w:rStyle w:val="teiabbr"/>
        </w:rPr>
      </w:pPr>
      <w:r w:rsidRPr="002B7A99">
        <w:t xml:space="preserve">Nyemuje ime zvelicsitel </w:t>
      </w:r>
      <w:r>
        <w:t>k</w:t>
      </w:r>
      <w:r w:rsidRPr="002B7A99">
        <w:t>oga ſ</w:t>
      </w:r>
      <w:r>
        <w:t>z</w:t>
      </w:r>
      <w:r w:rsidRPr="002B7A99">
        <w:t>vedocsil An-</w:t>
      </w:r>
      <w:r w:rsidRPr="002B7A99">
        <w:br/>
        <w:t>gyel</w:t>
      </w:r>
      <w:r>
        <w:rPr>
          <w:rStyle w:val="teilgZnak"/>
          <w:lang w:val="sl-SI"/>
        </w:rPr>
        <w:t xml:space="preserve"> </w:t>
      </w:r>
      <w:r w:rsidRPr="008F2D3B">
        <w:rPr>
          <w:rStyle w:val="teipersName"/>
        </w:rPr>
        <w:t>G</w:t>
      </w:r>
      <w:ins w:id="536" w:author="Nina Ditmajer" w:date="2021-12-28T14:50:00Z">
        <w:r w:rsidR="0055334A">
          <w:rPr>
            <w:rStyle w:val="teipersName"/>
          </w:rPr>
          <w:t>á</w:t>
        </w:r>
      </w:ins>
      <w:del w:id="537" w:author="Nina Ditmajer" w:date="2021-12-28T14:50:00Z">
        <w:r w:rsidRPr="008F2D3B" w:rsidDel="0055334A">
          <w:rPr>
            <w:rStyle w:val="teipersName"/>
          </w:rPr>
          <w:delText>a</w:delText>
        </w:r>
      </w:del>
      <w:r w:rsidRPr="008F2D3B">
        <w:rPr>
          <w:rStyle w:val="teipersName"/>
        </w:rPr>
        <w:t>briel</w:t>
      </w:r>
      <w:r w:rsidRPr="00E63A78">
        <w:t>.</w:t>
      </w:r>
      <w:r>
        <w:t xml:space="preserve"> Na mládom. </w:t>
      </w:r>
      <w:r w:rsidRPr="00413563">
        <w:rPr>
          <w:rStyle w:val="teiabbr"/>
        </w:rPr>
        <w:t xml:space="preserve">l. v. m. </w:t>
      </w:r>
      <w:r>
        <w:rPr>
          <w:rStyle w:val="teiabbr"/>
        </w:rPr>
        <w:t>k</w:t>
      </w:r>
      <w:r w:rsidRPr="00413563">
        <w:rPr>
          <w:rStyle w:val="teiabbr"/>
        </w:rPr>
        <w:t>. m.</w:t>
      </w:r>
    </w:p>
    <w:p w14:paraId="118101D5" w14:textId="77777777" w:rsidR="00380A5E" w:rsidRDefault="00380A5E" w:rsidP="00380A5E">
      <w:pPr>
        <w:pStyle w:val="teiab"/>
      </w:pPr>
      <w:r w:rsidRPr="00EA6B19">
        <w:rPr>
          <w:rStyle w:val="teilabelZnak"/>
        </w:rPr>
        <w:t>3.</w:t>
      </w:r>
      <w:r>
        <w:t xml:space="preserve"> </w:t>
      </w:r>
    </w:p>
    <w:p w14:paraId="1D3001DA" w14:textId="253C3B5C" w:rsidR="00380A5E" w:rsidRDefault="00380A5E" w:rsidP="00380A5E">
      <w:pPr>
        <w:pStyle w:val="teiab"/>
        <w:rPr>
          <w:rStyle w:val="teilgZnak"/>
          <w:lang w:val="sl-SI"/>
        </w:rPr>
      </w:pPr>
      <w:r w:rsidRPr="002A4925">
        <w:t>Toszo próph</w:t>
      </w:r>
      <w:r>
        <w:t>é</w:t>
      </w:r>
      <w:r w:rsidRPr="002A4925">
        <w:t>t</w:t>
      </w:r>
      <w:r>
        <w:t>y</w:t>
      </w:r>
      <w:r w:rsidRPr="002A4925">
        <w:t>e d</w:t>
      </w:r>
      <w:r>
        <w:t>á</w:t>
      </w:r>
      <w:r w:rsidRPr="002A4925">
        <w:t>v</w:t>
      </w:r>
      <w:r>
        <w:t>no</w:t>
      </w:r>
      <w:r w:rsidRPr="002A4925">
        <w:t xml:space="preserve"> </w:t>
      </w:r>
      <w:commentRangeStart w:id="538"/>
      <w:r w:rsidRPr="002A4925">
        <w:t>ſzveſzti</w:t>
      </w:r>
      <w:commentRangeEnd w:id="538"/>
      <w:r w:rsidR="0055334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38"/>
      </w:r>
      <w:r w:rsidRPr="00E45105">
        <w:rPr>
          <w:rStyle w:val="teigap"/>
        </w:rPr>
        <w:t>???</w:t>
      </w:r>
      <w:r w:rsidRPr="002A4925">
        <w:t xml:space="preserve"> :/: nyega ſ</w:t>
      </w:r>
      <w:ins w:id="539" w:author="Nina Ditmajer" w:date="2021-12-28T14:52:00Z">
        <w:r w:rsidR="0055334A">
          <w:t>z</w:t>
        </w:r>
      </w:ins>
      <w:del w:id="540" w:author="Nina Ditmajer" w:date="2021-12-28T14:52:00Z">
        <w:r w:rsidRPr="002A4925" w:rsidDel="0055334A">
          <w:delText>s</w:delText>
        </w:r>
      </w:del>
      <w:r w:rsidRPr="002A4925">
        <w:t>o n</w:t>
      </w:r>
      <w:r>
        <w:t>ár</w:t>
      </w:r>
      <w:r w:rsidRPr="002A4925">
        <w:t>od vſ</w:t>
      </w:r>
      <w:r>
        <w:t>z</w:t>
      </w:r>
      <w:r w:rsidRPr="002A4925">
        <w:t>i</w:t>
      </w:r>
      <w:r w:rsidRPr="002A4925">
        <w:br/>
        <w:t>popiſzali Na ml</w:t>
      </w:r>
      <w:ins w:id="541" w:author="Nina Ditmajer" w:date="2021-12-28T14:52:00Z">
        <w:r w:rsidR="0055334A">
          <w:t>á</w:t>
        </w:r>
      </w:ins>
      <w:del w:id="542" w:author="Nina Ditmajer" w:date="2021-12-28T14:52:00Z">
        <w:r w:rsidRPr="002A4925" w:rsidDel="0055334A">
          <w:delText>a</w:delText>
        </w:r>
      </w:del>
      <w:r w:rsidRPr="002A4925">
        <w:t>dom</w:t>
      </w:r>
      <w:r>
        <w:rPr>
          <w:rStyle w:val="teilgZnak"/>
          <w:lang w:val="sl-SI"/>
        </w:rPr>
        <w:t xml:space="preserve"> </w:t>
      </w:r>
      <w:r>
        <w:rPr>
          <w:rStyle w:val="teiabbr"/>
        </w:rPr>
        <w:t xml:space="preserve">l. </w:t>
      </w:r>
      <w:r w:rsidRPr="00C96016">
        <w:rPr>
          <w:rStyle w:val="teiabbr"/>
        </w:rPr>
        <w:t xml:space="preserve">v. m. </w:t>
      </w:r>
      <w:r>
        <w:rPr>
          <w:rStyle w:val="teiabbr"/>
        </w:rPr>
        <w:t>k</w:t>
      </w:r>
      <w:r w:rsidRPr="00C96016">
        <w:rPr>
          <w:rStyle w:val="teiabbr"/>
        </w:rPr>
        <w:t>.</w:t>
      </w:r>
      <w:r>
        <w:rPr>
          <w:rStyle w:val="teilgZnak"/>
          <w:lang w:val="sl-SI"/>
        </w:rPr>
        <w:t xml:space="preserve"> </w:t>
      </w:r>
      <w:r w:rsidRPr="002A4925">
        <w:t>mimolimo</w:t>
      </w:r>
    </w:p>
    <w:p w14:paraId="55C3C7E2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EA6B19">
        <w:rPr>
          <w:rStyle w:val="teilabelZnak"/>
        </w:rPr>
        <w:t>4.</w:t>
      </w:r>
      <w:r>
        <w:rPr>
          <w:rStyle w:val="teilgZnak"/>
          <w:lang w:val="sl-SI"/>
        </w:rPr>
        <w:t xml:space="preserve"> </w:t>
      </w:r>
    </w:p>
    <w:p w14:paraId="52D81213" w14:textId="77777777" w:rsidR="00380A5E" w:rsidRDefault="00380A5E" w:rsidP="00380A5E">
      <w:pPr>
        <w:pStyle w:val="teiab"/>
      </w:pPr>
      <w:r w:rsidRPr="00EA6B19">
        <w:t xml:space="preserve">Jednoga ſzina Deva </w:t>
      </w:r>
      <w:commentRangeStart w:id="543"/>
      <w:r w:rsidRPr="00EA6B19">
        <w:t>p</w:t>
      </w:r>
      <w:r w:rsidRPr="00E45105">
        <w:rPr>
          <w:rStyle w:val="teigap"/>
        </w:rPr>
        <w:t>???</w:t>
      </w:r>
      <w:r w:rsidRPr="00EA6B19">
        <w:t xml:space="preserve">rodi </w:t>
      </w:r>
      <w:commentRangeEnd w:id="543"/>
      <w:r w:rsidR="0055334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543"/>
      </w:r>
      <w:r w:rsidRPr="00EA6B19">
        <w:t>Em</w:t>
      </w:r>
      <w:r>
        <w:rPr>
          <w:rFonts w:ascii="ZRCola" w:hAnsi="ZRCola" w:cs="ZRCola"/>
        </w:rPr>
        <w:t>͠</w:t>
      </w:r>
      <w:r w:rsidRPr="00EA6B19">
        <w:t>anuel muie ime</w:t>
      </w:r>
      <w:r w:rsidRPr="00EA6B19">
        <w:br/>
        <w:t>toie Bough znami Na mladom.</w:t>
      </w:r>
      <w:r>
        <w:rPr>
          <w:rStyle w:val="teilgZnak"/>
          <w:lang w:val="sl-SI"/>
        </w:rPr>
        <w:t xml:space="preserve"> </w:t>
      </w:r>
      <w:r w:rsidRPr="00F717C8">
        <w:rPr>
          <w:rStyle w:val="teiabbr"/>
        </w:rPr>
        <w:t xml:space="preserve">l. v. m. </w:t>
      </w:r>
      <w:r>
        <w:rPr>
          <w:rStyle w:val="teiabbr"/>
        </w:rPr>
        <w:t>k</w:t>
      </w:r>
      <w:r w:rsidRPr="00F717C8">
        <w:rPr>
          <w:rStyle w:val="teiabbr"/>
        </w:rPr>
        <w:t>. m.</w:t>
      </w:r>
      <w:r>
        <w:rPr>
          <w:rStyle w:val="teilgZnak"/>
          <w:lang w:val="sl-SI"/>
        </w:rPr>
        <w:t xml:space="preserve">  </w:t>
      </w:r>
      <w:r w:rsidRPr="00E63A78">
        <w:t xml:space="preserve"> </w:t>
      </w:r>
    </w:p>
    <w:p w14:paraId="463A4F1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val="en-GB" w:eastAsia="ja-JP"/>
        </w:rPr>
      </w:pPr>
      <w:r>
        <w:br w:type="page"/>
      </w:r>
    </w:p>
    <w:p w14:paraId="45F95703" w14:textId="77777777" w:rsidR="00380A5E" w:rsidRDefault="00380A5E" w:rsidP="00380A5E">
      <w:r>
        <w:lastRenderedPageBreak/>
        <w:t>/010r/</w:t>
      </w:r>
    </w:p>
    <w:p w14:paraId="098BDB45" w14:textId="77777777" w:rsidR="00380A5E" w:rsidRDefault="00380A5E" w:rsidP="00380A5E">
      <w:pPr>
        <w:pStyle w:val="teifwPageNum"/>
      </w:pPr>
      <w:r>
        <w:t>15.</w:t>
      </w:r>
    </w:p>
    <w:p w14:paraId="55679CFD" w14:textId="77777777" w:rsidR="00380A5E" w:rsidRDefault="00380A5E" w:rsidP="00380A5E">
      <w:pPr>
        <w:pStyle w:val="teiab"/>
      </w:pPr>
      <w:r w:rsidRPr="00364A6D">
        <w:rPr>
          <w:rStyle w:val="teilabelZnak"/>
        </w:rPr>
        <w:t>5.</w:t>
      </w:r>
      <w:r>
        <w:t xml:space="preserve"> </w:t>
      </w:r>
    </w:p>
    <w:p w14:paraId="02FE7539" w14:textId="48A7501B" w:rsidR="00380A5E" w:rsidRDefault="00380A5E" w:rsidP="00380A5E">
      <w:pPr>
        <w:pStyle w:val="teiab"/>
        <w:rPr>
          <w:rStyle w:val="teiunclear"/>
        </w:rPr>
      </w:pPr>
      <w:r w:rsidRPr="00B863E8">
        <w:t>Dete</w:t>
      </w:r>
      <w:ins w:id="544" w:author="Nina Ditmajer" w:date="2021-12-28T14:54:00Z">
        <w:r w:rsidR="00DC422F">
          <w:t>ſ</w:t>
        </w:r>
      </w:ins>
      <w:del w:id="545" w:author="Nina Ditmajer" w:date="2021-12-28T14:54:00Z">
        <w:r w:rsidRPr="00B863E8" w:rsidDel="00DC422F">
          <w:delText>s</w:delText>
        </w:r>
      </w:del>
      <w:r w:rsidRPr="00B863E8">
        <w:t>ze rodi zDeve Marie, da pa od ſzvétoga Dű-</w:t>
      </w:r>
      <w:r w:rsidRPr="00B863E8">
        <w:br/>
        <w:t>ha ſze prie. Na mládom</w:t>
      </w:r>
      <w:r>
        <w:rPr>
          <w:rStyle w:val="teilgZnak"/>
          <w:lang w:val="sl-SI"/>
        </w:rPr>
        <w:t xml:space="preserve"> </w:t>
      </w:r>
      <w:r w:rsidRPr="000C62F4">
        <w:rPr>
          <w:rStyle w:val="teiabbr"/>
        </w:rPr>
        <w:t xml:space="preserve">l. v. m. </w:t>
      </w:r>
      <w:r>
        <w:rPr>
          <w:rStyle w:val="teiabbr"/>
        </w:rPr>
        <w:t>k</w:t>
      </w:r>
      <w:r w:rsidRPr="000C62F4">
        <w:rPr>
          <w:rStyle w:val="teiabbr"/>
        </w:rPr>
        <w:t>.</w:t>
      </w:r>
      <w:r>
        <w:rPr>
          <w:rStyle w:val="teilgZnak"/>
          <w:lang w:val="sl-SI"/>
        </w:rPr>
        <w:t xml:space="preserve"> mi </w:t>
      </w:r>
      <w:r w:rsidRPr="00D6457B">
        <w:t>mol</w:t>
      </w:r>
      <w:r>
        <w:t>imo</w:t>
      </w:r>
      <w:r w:rsidRPr="00B57F73">
        <w:t>.</w:t>
      </w:r>
    </w:p>
    <w:p w14:paraId="76E3C0FA" w14:textId="77777777" w:rsidR="00380A5E" w:rsidRDefault="00380A5E" w:rsidP="00380A5E">
      <w:pPr>
        <w:pStyle w:val="teiab"/>
        <w:rPr>
          <w:rStyle w:val="teilabelZnak"/>
        </w:rPr>
      </w:pPr>
      <w:r>
        <w:rPr>
          <w:rStyle w:val="teilabelZnak"/>
        </w:rPr>
        <w:t xml:space="preserve">6. </w:t>
      </w:r>
    </w:p>
    <w:p w14:paraId="1A6F3CA6" w14:textId="62153164" w:rsidR="00380A5E" w:rsidRDefault="00380A5E" w:rsidP="00380A5E">
      <w:pPr>
        <w:pStyle w:val="teiab"/>
        <w:rPr>
          <w:rStyle w:val="teilgZnak"/>
          <w:lang w:val="sl-SI"/>
        </w:rPr>
      </w:pPr>
      <w:r w:rsidRPr="00B57F73">
        <w:t>Krotoſze zm</w:t>
      </w:r>
      <w:ins w:id="546" w:author="Nina Ditmajer" w:date="2021-12-28T14:55:00Z">
        <w:r w:rsidR="00DC422F">
          <w:t>o'</w:t>
        </w:r>
      </w:ins>
      <w:del w:id="547" w:author="Nina Ditmajer" w:date="2021-12-28T14:55:00Z">
        <w:r w:rsidRPr="00B57F73" w:rsidDel="00DC422F">
          <w:delText>ó</w:delText>
        </w:r>
      </w:del>
      <w:r w:rsidRPr="00B57F73">
        <w:t>sno Deite na ſzveit dá, nepriátele</w:t>
      </w:r>
      <w:r w:rsidRPr="00B57F73">
        <w:br/>
        <w:t xml:space="preserve">vnoge obláda. Na mládom </w:t>
      </w:r>
      <w:r w:rsidRPr="003E0E90">
        <w:rPr>
          <w:rStyle w:val="teiabbr"/>
        </w:rPr>
        <w:t xml:space="preserve">l. v. m. </w:t>
      </w:r>
      <w:r>
        <w:rPr>
          <w:rStyle w:val="teiabbr"/>
        </w:rPr>
        <w:t>k.</w:t>
      </w:r>
      <w:r>
        <w:rPr>
          <w:rStyle w:val="teilgZnak"/>
          <w:lang w:val="sl-SI"/>
        </w:rPr>
        <w:t xml:space="preserve"> </w:t>
      </w:r>
      <w:r w:rsidRPr="00B57F73">
        <w:t>mi molimo.</w:t>
      </w:r>
    </w:p>
    <w:p w14:paraId="3876603B" w14:textId="77777777" w:rsidR="00380A5E" w:rsidRDefault="00380A5E" w:rsidP="00380A5E">
      <w:pPr>
        <w:pStyle w:val="teiab"/>
      </w:pPr>
      <w:r w:rsidRPr="00CA4DE3">
        <w:rPr>
          <w:rStyle w:val="teilabelZnak"/>
        </w:rPr>
        <w:t>7.</w:t>
      </w:r>
      <w:r>
        <w:t xml:space="preserve"> </w:t>
      </w:r>
    </w:p>
    <w:p w14:paraId="30568C8E" w14:textId="77777777" w:rsidR="00380A5E" w:rsidRDefault="00380A5E" w:rsidP="00380A5E">
      <w:pPr>
        <w:pStyle w:val="teiab"/>
        <w:rPr>
          <w:rStyle w:val="teiabbr"/>
        </w:rPr>
      </w:pPr>
      <w:r>
        <w:t xml:space="preserve">To Dete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zámou ve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 pekel razbi, Vrága obláda</w:t>
      </w:r>
      <w:r>
        <w:rPr>
          <w:rStyle w:val="teilgZnak"/>
          <w:lang w:val="sl-SI"/>
        </w:rPr>
        <w:br/>
        <w:t xml:space="preserve">i 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 xml:space="preserve">zmert pogűbi </w:t>
      </w:r>
      <w:r w:rsidRPr="00DC422F">
        <w:rPr>
          <w:rPrChange w:id="548" w:author="Nina Ditmajer" w:date="2021-12-28T14:56:00Z">
            <w:rPr>
              <w:rStyle w:val="teiabbr"/>
            </w:rPr>
          </w:rPrChange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035AE441" w14:textId="77777777" w:rsidR="00380A5E" w:rsidRDefault="00380A5E" w:rsidP="00380A5E">
      <w:pPr>
        <w:pStyle w:val="teiab"/>
      </w:pPr>
      <w:r w:rsidRPr="00DD21AC">
        <w:rPr>
          <w:rStyle w:val="teilabelZnak"/>
        </w:rPr>
        <w:t>8.</w:t>
      </w:r>
      <w:r>
        <w:t xml:space="preserve"> </w:t>
      </w:r>
    </w:p>
    <w:p w14:paraId="50F33BB9" w14:textId="77777777" w:rsidR="00380A5E" w:rsidRDefault="00380A5E" w:rsidP="00380A5E">
      <w:pPr>
        <w:pStyle w:val="teiab"/>
        <w:rPr>
          <w:rStyle w:val="teiabbr"/>
        </w:rPr>
      </w:pPr>
      <w:r>
        <w:t>Nebo greh na nikom imel zmo</w:t>
      </w:r>
      <w:r>
        <w:rPr>
          <w:rStyle w:val="teilgZnak"/>
          <w:lang w:val="sl-SI"/>
        </w:rPr>
        <w:t>sno</w:t>
      </w:r>
      <w:r w:rsidRPr="00A453E4">
        <w:rPr>
          <w:rStyle w:val="teilgZnak"/>
          <w:lang w:val="sl-SI"/>
        </w:rPr>
        <w:t>ſ</w:t>
      </w:r>
      <w:r>
        <w:rPr>
          <w:rStyle w:val="teilgZnak"/>
          <w:lang w:val="sl-SI"/>
        </w:rPr>
        <w:t>zti, ki vtoga</w:t>
      </w:r>
      <w:r>
        <w:rPr>
          <w:rStyle w:val="teilgZnak"/>
          <w:lang w:val="sl-SI"/>
        </w:rPr>
        <w:br/>
      </w:r>
      <w:r w:rsidRPr="00AA02E7">
        <w:t>Deteta</w:t>
      </w:r>
      <w:r>
        <w:rPr>
          <w:rStyle w:val="teilgZnak"/>
          <w:lang w:val="sl-SI"/>
        </w:rPr>
        <w:t xml:space="preserve"> bodo vmiloszti </w:t>
      </w:r>
      <w:r w:rsidRPr="00DC422F">
        <w:rPr>
          <w:rPrChange w:id="549" w:author="Nina Ditmajer" w:date="2021-12-28T14:57:00Z">
            <w:rPr>
              <w:rStyle w:val="teiabbr"/>
            </w:rPr>
          </w:rPrChange>
        </w:rPr>
        <w:t>Na.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1E470532" w14:textId="77777777" w:rsidR="00380A5E" w:rsidRDefault="00380A5E" w:rsidP="00380A5E">
      <w:pPr>
        <w:pStyle w:val="teiab"/>
        <w:rPr>
          <w:rStyle w:val="teilabelZnak"/>
        </w:rPr>
      </w:pPr>
      <w:r>
        <w:rPr>
          <w:rStyle w:val="teilabelZnak"/>
        </w:rPr>
        <w:t xml:space="preserve">9. </w:t>
      </w:r>
    </w:p>
    <w:p w14:paraId="259F129A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9953FD">
        <w:t>Zato hválimo vſzi ocsa Bogá, ino dicsimo ſzina</w:t>
      </w:r>
      <w:r w:rsidRPr="009953FD">
        <w:br/>
        <w:t>nyegova. Na mládom leti</w:t>
      </w:r>
      <w:r>
        <w:rPr>
          <w:rStyle w:val="teilgZnak"/>
          <w:lang w:val="sl-SI"/>
        </w:rPr>
        <w:t xml:space="preserve"> </w:t>
      </w:r>
      <w:r w:rsidRPr="003E0E90">
        <w:rPr>
          <w:rStyle w:val="teiabbr"/>
        </w:rPr>
        <w:t xml:space="preserve">v. m. </w:t>
      </w:r>
      <w:r>
        <w:rPr>
          <w:rStyle w:val="teiabbr"/>
        </w:rPr>
        <w:t>k.</w:t>
      </w:r>
      <w:r>
        <w:rPr>
          <w:rStyle w:val="teilgZnak"/>
          <w:lang w:val="sl-SI"/>
        </w:rPr>
        <w:t xml:space="preserve"> </w:t>
      </w:r>
      <w:r w:rsidRPr="009953FD">
        <w:t>mi molimo.</w:t>
      </w:r>
    </w:p>
    <w:p w14:paraId="629963B4" w14:textId="77777777" w:rsidR="00380A5E" w:rsidRDefault="00380A5E" w:rsidP="00380A5E">
      <w:pPr>
        <w:pStyle w:val="teiab"/>
      </w:pPr>
      <w:r w:rsidRPr="001B3A84">
        <w:rPr>
          <w:rStyle w:val="teilabelZnak"/>
        </w:rPr>
        <w:t>10.</w:t>
      </w:r>
      <w:r w:rsidRPr="009953FD">
        <w:t xml:space="preserve"> </w:t>
      </w:r>
    </w:p>
    <w:p w14:paraId="3192CE5A" w14:textId="77777777" w:rsidR="00380A5E" w:rsidRDefault="00380A5E" w:rsidP="00380A5E">
      <w:pPr>
        <w:pStyle w:val="teiab"/>
        <w:rPr>
          <w:rStyle w:val="teiabbr"/>
        </w:rPr>
      </w:pPr>
      <w:r w:rsidRPr="009953FD">
        <w:t>I</w:t>
      </w:r>
      <w:r>
        <w:rPr>
          <w:rStyle w:val="teilgZnak"/>
          <w:lang w:val="sl-SI"/>
        </w:rPr>
        <w:t xml:space="preserve"> </w:t>
      </w:r>
      <w:r w:rsidRPr="009953FD">
        <w:t>snyima navkűp Dűha ſ</w:t>
      </w:r>
      <w:r>
        <w:t>z</w:t>
      </w:r>
      <w:r w:rsidRPr="009953FD">
        <w:t>vétoga. To ſzvéto Trojſzt-</w:t>
      </w:r>
      <w:r w:rsidRPr="009953FD">
        <w:br/>
        <w:t>vo jednoga Bogá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>N.</w:t>
      </w:r>
      <w:r>
        <w:rPr>
          <w:rStyle w:val="teilgZnak"/>
          <w:lang w:val="sl-SI"/>
        </w:rPr>
        <w:t xml:space="preserve"> </w:t>
      </w:r>
      <w:r w:rsidRPr="00403015">
        <w:rPr>
          <w:rStyle w:val="teiabbr"/>
        </w:rPr>
        <w:t xml:space="preserve">m. l. v. m. </w:t>
      </w:r>
      <w:r>
        <w:rPr>
          <w:rStyle w:val="teiabbr"/>
        </w:rPr>
        <w:t>k</w:t>
      </w:r>
      <w:r w:rsidRPr="00403015">
        <w:rPr>
          <w:rStyle w:val="teiabbr"/>
        </w:rPr>
        <w:t>. m.</w:t>
      </w:r>
    </w:p>
    <w:p w14:paraId="680323FE" w14:textId="77777777" w:rsidR="00380A5E" w:rsidRDefault="00380A5E" w:rsidP="00380A5E">
      <w:pPr>
        <w:pStyle w:val="Naslov2"/>
      </w:pPr>
      <w:r>
        <w:t>Nouta. Kőveti vala népnek soksága.</w:t>
      </w:r>
    </w:p>
    <w:p w14:paraId="5B88A42F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3D591C">
        <w:rPr>
          <w:rStyle w:val="teilabelZnak"/>
        </w:rPr>
        <w:t>1.</w:t>
      </w:r>
      <w:r>
        <w:rPr>
          <w:rStyle w:val="teilgZnak"/>
          <w:lang w:val="sl-SI"/>
        </w:rPr>
        <w:t xml:space="preserve"> </w:t>
      </w:r>
    </w:p>
    <w:p w14:paraId="240F81E8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773FBE">
        <w:t xml:space="preserve">Naszledűvasse, vnosina </w:t>
      </w:r>
      <w:r>
        <w:t>l</w:t>
      </w:r>
      <w:r w:rsidRPr="00773FBE">
        <w:t>uſztva Kristusse-</w:t>
      </w:r>
      <w:r w:rsidRPr="00773FBE">
        <w:br/>
        <w:t>va cs</w:t>
      </w:r>
      <w:r>
        <w:t>ú</w:t>
      </w:r>
      <w:r w:rsidRPr="00773FBE">
        <w:t>da, ár vnoge betésne on ozdravluvasſe.</w:t>
      </w:r>
    </w:p>
    <w:p w14:paraId="01F76B2A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F87FC4">
        <w:rPr>
          <w:rStyle w:val="teilabelZnak"/>
        </w:rPr>
        <w:t>2.</w:t>
      </w:r>
      <w:r>
        <w:rPr>
          <w:rStyle w:val="teilgZnak"/>
          <w:lang w:val="sl-SI"/>
        </w:rPr>
        <w:t xml:space="preserve"> </w:t>
      </w:r>
    </w:p>
    <w:p w14:paraId="0BD6E17C" w14:textId="77777777" w:rsidR="00380A5E" w:rsidRDefault="00380A5E" w:rsidP="00380A5E">
      <w:pPr>
        <w:pStyle w:val="teiab"/>
        <w:rPr>
          <w:rStyle w:val="teilgZnak"/>
          <w:lang w:val="sl-SI"/>
        </w:rPr>
      </w:pPr>
      <w:r>
        <w:t>Gd</w:t>
      </w:r>
      <w:r w:rsidRPr="00773FBE">
        <w:t>a Goszpodin Bough vnosina lűsztva bes-</w:t>
      </w:r>
      <w:r w:rsidRPr="00773FBE">
        <w:br/>
        <w:t xml:space="preserve">ſe vidil ſzobom, on gori ide na te </w:t>
      </w:r>
      <w:r w:rsidRPr="003C0D3D">
        <w:rPr>
          <w:rStyle w:val="teiplaceName"/>
          <w:rPrChange w:id="550" w:author="Nina Ditmajer" w:date="2021-12-28T15:03:00Z">
            <w:rPr/>
          </w:rPrChange>
        </w:rPr>
        <w:t>Táborſzki brek</w:t>
      </w:r>
      <w:r w:rsidRPr="00773FBE">
        <w:t>.</w:t>
      </w:r>
    </w:p>
    <w:p w14:paraId="4D950081" w14:textId="77777777" w:rsidR="00380A5E" w:rsidRDefault="00380A5E" w:rsidP="00380A5E">
      <w:pPr>
        <w:pStyle w:val="teiab"/>
        <w:rPr>
          <w:rStyle w:val="teilgZnak"/>
          <w:lang w:val="sl-SI"/>
        </w:rPr>
      </w:pPr>
      <w:r w:rsidRPr="00D11A61">
        <w:rPr>
          <w:rStyle w:val="teilabelZnak"/>
        </w:rPr>
        <w:t>3.</w:t>
      </w:r>
      <w:r>
        <w:rPr>
          <w:rStyle w:val="teilgZnak"/>
          <w:lang w:val="sl-SI"/>
        </w:rPr>
        <w:t xml:space="preserve"> </w:t>
      </w:r>
    </w:p>
    <w:p w14:paraId="68413702" w14:textId="5C5E234A" w:rsidR="00380A5E" w:rsidRDefault="00380A5E" w:rsidP="00380A5E">
      <w:pPr>
        <w:pStyle w:val="teiab"/>
      </w:pPr>
      <w:r w:rsidRPr="00E45105">
        <w:t>I.</w:t>
      </w:r>
      <w:r>
        <w:rPr>
          <w:rStyle w:val="teilgZnak"/>
          <w:lang w:val="sl-SI"/>
        </w:rPr>
        <w:t xml:space="preserve"> </w:t>
      </w:r>
      <w:r w:rsidRPr="00773FBE">
        <w:t xml:space="preserve">Ondi ſzedi, ter apostolÿe. </w:t>
      </w:r>
      <w:r>
        <w:t>k</w:t>
      </w:r>
      <w:r w:rsidRPr="00773FBE">
        <w:t>nyemu vſzi pridos</w:t>
      </w:r>
      <w:r>
        <w:t>-</w:t>
      </w:r>
      <w:r w:rsidRPr="00773FBE">
        <w:br/>
        <w:t>ſe</w:t>
      </w:r>
      <w:ins w:id="551" w:author="Nina Ditmajer" w:date="2021-12-28T15:04:00Z">
        <w:r w:rsidR="003C0D3D">
          <w:t>,</w:t>
        </w:r>
      </w:ins>
      <w:r w:rsidRPr="00773FBE">
        <w:t xml:space="preserve"> vucsi</w:t>
      </w:r>
      <w:r>
        <w:t>v</w:t>
      </w:r>
      <w:r w:rsidRPr="00773FBE">
        <w:t>si on ny</w:t>
      </w:r>
      <w:r>
        <w:t>é</w:t>
      </w:r>
      <w:r w:rsidRPr="00773FBE">
        <w:t xml:space="preserve"> tak nyim govorjasſe.</w:t>
      </w:r>
    </w:p>
    <w:p w14:paraId="28E836B2" w14:textId="77777777" w:rsidR="00380A5E" w:rsidRDefault="00380A5E" w:rsidP="00380A5E">
      <w:pPr>
        <w:pStyle w:val="teifwCatch"/>
        <w:rPr>
          <w:rStyle w:val="teilgZnak"/>
          <w:lang w:val="sl-SI"/>
        </w:rPr>
      </w:pPr>
      <w:r>
        <w:t>4. B</w:t>
      </w:r>
    </w:p>
    <w:p w14:paraId="6F8724E0" w14:textId="77777777" w:rsidR="00380A5E" w:rsidRDefault="00380A5E" w:rsidP="00380A5E">
      <w:pPr>
        <w:rPr>
          <w:rStyle w:val="teilgZnak"/>
          <w:lang w:val="sl-SI"/>
        </w:rPr>
      </w:pPr>
      <w:r>
        <w:rPr>
          <w:rStyle w:val="teilgZnak"/>
          <w:lang w:val="sl-SI"/>
        </w:rPr>
        <w:br w:type="page"/>
      </w:r>
    </w:p>
    <w:p w14:paraId="2E9E99E4" w14:textId="77777777" w:rsidR="00380A5E" w:rsidRDefault="00380A5E" w:rsidP="00380A5E">
      <w:r>
        <w:lastRenderedPageBreak/>
        <w:t>/010v/</w:t>
      </w:r>
    </w:p>
    <w:p w14:paraId="158284B1" w14:textId="77777777" w:rsidR="00380A5E" w:rsidRDefault="00380A5E" w:rsidP="00380A5E">
      <w:pPr>
        <w:pStyle w:val="teifwPageNum"/>
      </w:pPr>
      <w:r>
        <w:t>16.</w:t>
      </w:r>
    </w:p>
    <w:p w14:paraId="4B292B01" w14:textId="77777777" w:rsidR="00380A5E" w:rsidRDefault="00380A5E" w:rsidP="00380A5E">
      <w:pPr>
        <w:pStyle w:val="teiab"/>
      </w:pPr>
      <w:r w:rsidRPr="00762F95">
        <w:rPr>
          <w:rStyle w:val="teilabelZnak"/>
        </w:rPr>
        <w:t>4.</w:t>
      </w:r>
      <w:r>
        <w:t xml:space="preserve"> </w:t>
      </w:r>
    </w:p>
    <w:p w14:paraId="0563A1C1" w14:textId="6FF11032" w:rsidR="00380A5E" w:rsidRDefault="00380A5E" w:rsidP="00380A5E">
      <w:pPr>
        <w:pStyle w:val="teiab"/>
      </w:pPr>
      <w:r>
        <w:t>Bla</w:t>
      </w:r>
      <w:ins w:id="552" w:author="Nina Ditmajer" w:date="2021-12-28T15:07:00Z">
        <w:r w:rsidR="00E54F38">
          <w:t>'</w:t>
        </w:r>
      </w:ins>
      <w:del w:id="553" w:author="Nina Ditmajer" w:date="2021-12-28T15:07:00Z">
        <w:r w:rsidDel="00E54F38">
          <w:delText>´</w:delText>
        </w:r>
      </w:del>
      <w:r>
        <w:t>seni kiszo. vDűhi nevolni, v</w:t>
      </w:r>
      <w:r w:rsidRPr="000D2793">
        <w:t>ſz</w:t>
      </w:r>
      <w:r>
        <w:t xml:space="preserve">erczi </w:t>
      </w:r>
      <w:r w:rsidRPr="000D2793">
        <w:t>ſz</w:t>
      </w:r>
      <w:r>
        <w:t>e salo</w:t>
      </w:r>
      <w:r w:rsidRPr="000D2793">
        <w:t>ſz</w:t>
      </w:r>
      <w:r>
        <w:t>tio</w:t>
      </w:r>
      <w:r>
        <w:br/>
        <w:t>ár Nebe</w:t>
      </w:r>
      <w:r w:rsidRPr="000D2793">
        <w:t>ſz</w:t>
      </w:r>
      <w:r>
        <w:t>ki Or</w:t>
      </w:r>
      <w:r w:rsidRPr="000D2793">
        <w:t>ſz</w:t>
      </w:r>
      <w:r>
        <w:t xml:space="preserve">ág nyim </w:t>
      </w:r>
      <w:r w:rsidRPr="000D2793">
        <w:t>ſz</w:t>
      </w:r>
      <w:r>
        <w:t>e bode dával</w:t>
      </w:r>
    </w:p>
    <w:p w14:paraId="5A411B2A" w14:textId="77777777" w:rsidR="00380A5E" w:rsidRDefault="00380A5E" w:rsidP="00380A5E">
      <w:pPr>
        <w:pStyle w:val="teiab"/>
      </w:pPr>
      <w:r w:rsidRPr="00C50FF5">
        <w:rPr>
          <w:rStyle w:val="teilabelZnak"/>
        </w:rPr>
        <w:t>5.</w:t>
      </w:r>
      <w:r>
        <w:t xml:space="preserve"> </w:t>
      </w:r>
    </w:p>
    <w:p w14:paraId="0EBC00FD" w14:textId="0E0746F4" w:rsidR="00380A5E" w:rsidRDefault="00380A5E" w:rsidP="00380A5E">
      <w:pPr>
        <w:pStyle w:val="teiab"/>
      </w:pPr>
      <w:r>
        <w:t>Bla</w:t>
      </w:r>
      <w:ins w:id="554" w:author="Nina Ditmajer" w:date="2021-12-28T15:08:00Z">
        <w:r w:rsidR="00E54F38">
          <w:t>'</w:t>
        </w:r>
      </w:ins>
      <w:del w:id="555" w:author="Nina Ditmajer" w:date="2021-12-28T15:08:00Z">
        <w:r w:rsidDel="00E54F38">
          <w:delText>´</w:delText>
        </w:r>
      </w:del>
      <w:r>
        <w:t xml:space="preserve">seni kiszo mirovni lűdje, inyé pregányaio, </w:t>
      </w:r>
      <w:r>
        <w:br/>
        <w:t xml:space="preserve">ár </w:t>
      </w:r>
      <w:r w:rsidRPr="000D2793">
        <w:t>ſz</w:t>
      </w:r>
      <w:r>
        <w:t>véte zemle v</w:t>
      </w:r>
      <w:r w:rsidRPr="000D2793">
        <w:t>ſz</w:t>
      </w:r>
      <w:r>
        <w:t>i ládavczi bodo.</w:t>
      </w:r>
    </w:p>
    <w:p w14:paraId="5D7E9E82" w14:textId="77777777" w:rsidR="00380A5E" w:rsidRDefault="00380A5E" w:rsidP="00380A5E">
      <w:pPr>
        <w:pStyle w:val="teiab"/>
      </w:pPr>
      <w:r w:rsidRPr="00CC0460">
        <w:rPr>
          <w:rStyle w:val="teilabelZnak"/>
        </w:rPr>
        <w:t>6.</w:t>
      </w:r>
      <w:r>
        <w:t xml:space="preserve"> </w:t>
      </w:r>
    </w:p>
    <w:p w14:paraId="5D93CEB2" w14:textId="4839AAA0" w:rsidR="00380A5E" w:rsidRDefault="00380A5E" w:rsidP="00380A5E">
      <w:pPr>
        <w:pStyle w:val="teiab"/>
      </w:pPr>
      <w:r>
        <w:t>Bla</w:t>
      </w:r>
      <w:ins w:id="556" w:author="Nina Ditmajer" w:date="2021-12-28T15:08:00Z">
        <w:r w:rsidR="00E54F38">
          <w:t>'</w:t>
        </w:r>
      </w:ins>
      <w:del w:id="557" w:author="Nina Ditmajer" w:date="2021-12-28T15:08:00Z">
        <w:r w:rsidDel="00E54F38">
          <w:delText>´</w:delText>
        </w:r>
      </w:del>
      <w:r>
        <w:t xml:space="preserve">seni oni ki </w:t>
      </w:r>
      <w:r w:rsidRPr="000D2793">
        <w:t>ſz</w:t>
      </w:r>
      <w:r>
        <w:t>placsem kricsio</w:t>
      </w:r>
      <w:r w:rsidRPr="00E45105">
        <w:t>.</w:t>
      </w:r>
      <w:r>
        <w:t xml:space="preserve"> kBougu zdihá-</w:t>
      </w:r>
      <w:r>
        <w:br/>
        <w:t>vajo, ár od Bouga, oni ve</w:t>
      </w:r>
      <w:r w:rsidRPr="000D2793">
        <w:t>ſz</w:t>
      </w:r>
      <w:r>
        <w:t>elje primo.</w:t>
      </w:r>
    </w:p>
    <w:p w14:paraId="0A6D6AF8" w14:textId="77777777" w:rsidR="00380A5E" w:rsidRDefault="00380A5E" w:rsidP="00380A5E">
      <w:pPr>
        <w:pStyle w:val="teiab"/>
      </w:pPr>
      <w:r w:rsidRPr="00DC7462">
        <w:rPr>
          <w:rStyle w:val="teilabelZnak"/>
        </w:rPr>
        <w:t>7.</w:t>
      </w:r>
      <w:r>
        <w:t xml:space="preserve"> </w:t>
      </w:r>
    </w:p>
    <w:p w14:paraId="22AD5994" w14:textId="63EC2A10" w:rsidR="00380A5E" w:rsidRDefault="00380A5E" w:rsidP="00380A5E">
      <w:pPr>
        <w:pStyle w:val="teiab"/>
      </w:pPr>
      <w:r>
        <w:t>Bla</w:t>
      </w:r>
      <w:ins w:id="558" w:author="Nina Ditmajer" w:date="2021-12-28T15:08:00Z">
        <w:r w:rsidR="00E54F38">
          <w:t>'</w:t>
        </w:r>
      </w:ins>
      <w:del w:id="559" w:author="Nina Ditmajer" w:date="2021-12-28T15:08:00Z">
        <w:r w:rsidDel="00E54F38">
          <w:delText>´</w:delText>
        </w:r>
      </w:del>
      <w:r>
        <w:t xml:space="preserve">seni lacsni ino ti </w:t>
      </w:r>
      <w:r w:rsidRPr="000D2793">
        <w:t>ſ</w:t>
      </w:r>
      <w:r>
        <w:t xml:space="preserve">édni te </w:t>
      </w:r>
      <w:r w:rsidRPr="000D2793">
        <w:t>ſz</w:t>
      </w:r>
      <w:r>
        <w:t>véte pravic</w:t>
      </w:r>
      <w:ins w:id="560" w:author="Nina Ditmajer" w:date="2021-12-28T15:09:00Z">
        <w:r w:rsidR="006F2187">
          <w:t>z</w:t>
        </w:r>
      </w:ins>
      <w:del w:id="561" w:author="Nina Ditmajer" w:date="2021-12-28T15:09:00Z">
        <w:r w:rsidDel="006F2187">
          <w:delText>s</w:delText>
        </w:r>
      </w:del>
      <w:r>
        <w:t>e,</w:t>
      </w:r>
      <w:r>
        <w:br/>
        <w:t xml:space="preserve">ár bodo </w:t>
      </w:r>
      <w:r w:rsidRPr="000D2793">
        <w:t>ſz</w:t>
      </w:r>
      <w:r>
        <w:t>iti te miloscse Bosje.</w:t>
      </w:r>
    </w:p>
    <w:p w14:paraId="6F52400E" w14:textId="77777777" w:rsidR="00380A5E" w:rsidRDefault="00380A5E" w:rsidP="00380A5E">
      <w:pPr>
        <w:pStyle w:val="teiab"/>
      </w:pPr>
      <w:r w:rsidRPr="00DC7462">
        <w:rPr>
          <w:rStyle w:val="teilabelZnak"/>
        </w:rPr>
        <w:t>8.</w:t>
      </w:r>
      <w:r>
        <w:t xml:space="preserve"> </w:t>
      </w:r>
    </w:p>
    <w:p w14:paraId="41704941" w14:textId="5A04AA4A" w:rsidR="00380A5E" w:rsidRDefault="00380A5E" w:rsidP="00380A5E">
      <w:pPr>
        <w:pStyle w:val="teiab"/>
      </w:pPr>
      <w:r>
        <w:t>Bla</w:t>
      </w:r>
      <w:ins w:id="562" w:author="Nina Ditmajer" w:date="2021-12-28T15:08:00Z">
        <w:r w:rsidR="00E54F38">
          <w:t>'</w:t>
        </w:r>
      </w:ins>
      <w:del w:id="563" w:author="Nina Ditmajer" w:date="2021-12-28T15:08:00Z">
        <w:r w:rsidDel="00E54F38">
          <w:delText>´</w:delText>
        </w:r>
      </w:del>
      <w:r>
        <w:t>seni oni. ki</w:t>
      </w:r>
      <w:r w:rsidRPr="000D2793">
        <w:t>ſz</w:t>
      </w:r>
      <w:r>
        <w:t>o milo</w:t>
      </w:r>
      <w:r w:rsidRPr="000D2793">
        <w:t>ſz</w:t>
      </w:r>
      <w:r>
        <w:t xml:space="preserve">tivni, nad drűgim </w:t>
      </w:r>
      <w:r w:rsidRPr="000D2793">
        <w:t>ſz</w:t>
      </w:r>
      <w:r>
        <w:t>e</w:t>
      </w:r>
      <w:r>
        <w:br/>
      </w:r>
      <w:r w:rsidRPr="000D2793">
        <w:t>ſz</w:t>
      </w:r>
      <w:r>
        <w:t>milújo, ár v</w:t>
      </w:r>
      <w:r w:rsidRPr="000D2793">
        <w:t>ſz</w:t>
      </w:r>
      <w:r>
        <w:t>i od Bogá miloscho dobio.</w:t>
      </w:r>
    </w:p>
    <w:p w14:paraId="0BB7194F" w14:textId="77777777" w:rsidR="00380A5E" w:rsidRDefault="00380A5E" w:rsidP="00380A5E">
      <w:pPr>
        <w:pStyle w:val="teiab"/>
      </w:pPr>
      <w:r w:rsidRPr="00E170E1">
        <w:rPr>
          <w:rStyle w:val="teilabelZnak"/>
        </w:rPr>
        <w:t>9.</w:t>
      </w:r>
      <w:r>
        <w:t xml:space="preserve"> </w:t>
      </w:r>
    </w:p>
    <w:p w14:paraId="0A52A53F" w14:textId="0005C023" w:rsidR="00380A5E" w:rsidRDefault="00380A5E" w:rsidP="00380A5E">
      <w:pPr>
        <w:pStyle w:val="teiab"/>
      </w:pPr>
      <w:r>
        <w:t>Bla</w:t>
      </w:r>
      <w:ins w:id="564" w:author="Nina Ditmajer" w:date="2021-12-28T15:08:00Z">
        <w:r w:rsidR="00E54F38">
          <w:t>'</w:t>
        </w:r>
      </w:ins>
      <w:del w:id="565" w:author="Nina Ditmajer" w:date="2021-12-28T15:08:00Z">
        <w:r w:rsidDel="00E54F38">
          <w:delText>´</w:delText>
        </w:r>
      </w:del>
      <w:r>
        <w:t>seni ki</w:t>
      </w:r>
      <w:r w:rsidRPr="000D2793">
        <w:t>ſz</w:t>
      </w:r>
      <w:r>
        <w:t>o csi</w:t>
      </w:r>
      <w:r w:rsidRPr="000D2793">
        <w:t>ſz</w:t>
      </w:r>
      <w:r>
        <w:t xml:space="preserve">toga </w:t>
      </w:r>
      <w:r w:rsidRPr="000D2793">
        <w:t>ſz</w:t>
      </w:r>
      <w:r>
        <w:t xml:space="preserve">erczá, i vőre </w:t>
      </w:r>
      <w:r w:rsidRPr="000D2793">
        <w:t>ſz</w:t>
      </w:r>
      <w:r>
        <w:t>o práve,</w:t>
      </w:r>
      <w:r>
        <w:br/>
        <w:t>ár bodo Bogá v</w:t>
      </w:r>
      <w:r w:rsidRPr="000D2793">
        <w:t>ſz</w:t>
      </w:r>
      <w:r>
        <w:t>i vlicze videli.</w:t>
      </w:r>
    </w:p>
    <w:p w14:paraId="1F9A288C" w14:textId="77777777" w:rsidR="00380A5E" w:rsidRDefault="00380A5E" w:rsidP="00380A5E">
      <w:pPr>
        <w:pStyle w:val="teiab"/>
      </w:pPr>
      <w:r w:rsidRPr="00D7520F">
        <w:rPr>
          <w:rStyle w:val="teilabelZnak"/>
        </w:rPr>
        <w:t>10.</w:t>
      </w:r>
      <w:r>
        <w:t xml:space="preserve"> </w:t>
      </w:r>
    </w:p>
    <w:p w14:paraId="78124159" w14:textId="77777777" w:rsidR="00380A5E" w:rsidRDefault="00380A5E" w:rsidP="00380A5E">
      <w:pPr>
        <w:pStyle w:val="teiab"/>
      </w:pPr>
      <w:r>
        <w:t xml:space="preserve">Bla´seni </w:t>
      </w:r>
      <w:r w:rsidRPr="000D2793">
        <w:t>ſz</w:t>
      </w:r>
      <w:r>
        <w:t>o v</w:t>
      </w:r>
      <w:r w:rsidRPr="000D2793">
        <w:t>ſz</w:t>
      </w:r>
      <w:r>
        <w:t xml:space="preserve">i ki, mér </w:t>
      </w:r>
      <w:r w:rsidRPr="000D2793">
        <w:t>ſz</w:t>
      </w:r>
      <w:r>
        <w:t xml:space="preserve">právlajo, i bodo </w:t>
      </w:r>
      <w:r w:rsidRPr="000D2793">
        <w:t>ſz</w:t>
      </w:r>
      <w:r>
        <w:t>e</w:t>
      </w:r>
      <w:r>
        <w:br/>
        <w:t xml:space="preserve">zváli, po právoi vőri ti </w:t>
      </w:r>
      <w:r w:rsidRPr="000D2793">
        <w:t>ſz</w:t>
      </w:r>
      <w:r>
        <w:t>inove Bosi.</w:t>
      </w:r>
    </w:p>
    <w:p w14:paraId="6F61DFE7" w14:textId="77777777" w:rsidR="00380A5E" w:rsidRDefault="00380A5E" w:rsidP="00380A5E">
      <w:pPr>
        <w:pStyle w:val="teiab"/>
      </w:pPr>
      <w:r w:rsidRPr="00D7520F">
        <w:rPr>
          <w:rStyle w:val="teilabelZnak"/>
        </w:rPr>
        <w:t>11.</w:t>
      </w:r>
      <w:r>
        <w:t xml:space="preserve"> </w:t>
      </w:r>
    </w:p>
    <w:p w14:paraId="18D78267" w14:textId="77A8BDBA" w:rsidR="00380A5E" w:rsidRDefault="00380A5E" w:rsidP="00380A5E">
      <w:pPr>
        <w:pStyle w:val="teiab"/>
      </w:pPr>
      <w:r>
        <w:t>Bla</w:t>
      </w:r>
      <w:ins w:id="566" w:author="Nina Ditmajer" w:date="2021-12-28T15:08:00Z">
        <w:r w:rsidR="00E54F38">
          <w:t>'</w:t>
        </w:r>
      </w:ins>
      <w:del w:id="567" w:author="Nina Ditmajer" w:date="2021-12-28T15:08:00Z">
        <w:r w:rsidDel="00E54F38">
          <w:delText>´</w:delText>
        </w:r>
      </w:del>
      <w:r>
        <w:t xml:space="preserve">seni takai ki poszlűsajo nyega </w:t>
      </w:r>
      <w:r w:rsidRPr="000D2793">
        <w:t>ſz</w:t>
      </w:r>
      <w:r>
        <w:t>véte recsi</w:t>
      </w:r>
      <w:r>
        <w:br/>
        <w:t xml:space="preserve">nyou zdersio ino krenyé </w:t>
      </w:r>
      <w:r w:rsidRPr="000D2793">
        <w:t>ſ</w:t>
      </w:r>
      <w:r>
        <w:t>ivejo.</w:t>
      </w:r>
    </w:p>
    <w:p w14:paraId="1EB26909" w14:textId="77777777" w:rsidR="00380A5E" w:rsidRDefault="00380A5E" w:rsidP="00380A5E">
      <w:pPr>
        <w:pStyle w:val="teiab"/>
      </w:pPr>
      <w:r w:rsidRPr="00FB0EBC">
        <w:rPr>
          <w:rStyle w:val="teilabelZnak"/>
        </w:rPr>
        <w:t>12.</w:t>
      </w:r>
      <w:r>
        <w:t xml:space="preserve"> </w:t>
      </w:r>
    </w:p>
    <w:p w14:paraId="3D7439EA" w14:textId="1F837F8F" w:rsidR="00380A5E" w:rsidRDefault="00380A5E" w:rsidP="00380A5E">
      <w:pPr>
        <w:pStyle w:val="teiab"/>
      </w:pPr>
      <w:r>
        <w:t>Bla</w:t>
      </w:r>
      <w:ins w:id="568" w:author="Nina Ditmajer" w:date="2021-12-28T15:08:00Z">
        <w:r w:rsidR="00E54F38">
          <w:t>'</w:t>
        </w:r>
      </w:ins>
      <w:del w:id="569" w:author="Nina Ditmajer" w:date="2021-12-28T15:08:00Z">
        <w:r w:rsidDel="00E54F38">
          <w:delText>´</w:delText>
        </w:r>
      </w:del>
      <w:r>
        <w:t>seni bodte gda za Kristus</w:t>
      </w:r>
      <w:r w:rsidRPr="000D2793">
        <w:t>ſ</w:t>
      </w:r>
      <w:r>
        <w:t>a, lűdje</w:t>
      </w:r>
      <w:r>
        <w:br/>
        <w:t xml:space="preserve">vász </w:t>
      </w:r>
      <w:r w:rsidRPr="000D2793">
        <w:t>ſ</w:t>
      </w:r>
      <w:r>
        <w:t xml:space="preserve">alio </w:t>
      </w:r>
      <w:r w:rsidRPr="00C32303">
        <w:rPr>
          <w:rStyle w:val="teidel"/>
        </w:rPr>
        <w:t>ino</w:t>
      </w:r>
      <w:r>
        <w:t xml:space="preserve"> vá</w:t>
      </w:r>
      <w:r w:rsidRPr="000D2793">
        <w:t>ſz</w:t>
      </w:r>
      <w:r>
        <w:t xml:space="preserve"> </w:t>
      </w:r>
      <w:r w:rsidRPr="000D2793">
        <w:t>ſ</w:t>
      </w:r>
      <w:r>
        <w:t xml:space="preserve">potaio med </w:t>
      </w:r>
      <w:r w:rsidRPr="000D2793">
        <w:t>ſz</w:t>
      </w:r>
      <w:r>
        <w:t xml:space="preserve">é </w:t>
      </w:r>
      <w:r w:rsidRPr="00871BC5">
        <w:rPr>
          <w:rStyle w:val="teidel"/>
        </w:rPr>
        <w:t>be</w:t>
      </w:r>
      <w:r>
        <w:t xml:space="preserve"> vá</w:t>
      </w:r>
      <w:r w:rsidRPr="000D2793">
        <w:t>ſz</w:t>
      </w:r>
      <w:r>
        <w:br/>
        <w:t>gonéjo.</w:t>
      </w:r>
    </w:p>
    <w:p w14:paraId="2EDE8FF7" w14:textId="77777777" w:rsidR="00380A5E" w:rsidRDefault="00380A5E" w:rsidP="00380A5E">
      <w:pPr>
        <w:pStyle w:val="teifwCatch"/>
      </w:pPr>
      <w:r>
        <w:t>13. Teda</w:t>
      </w:r>
      <w:r w:rsidRPr="000D2793">
        <w:t>ſz</w:t>
      </w:r>
      <w:r>
        <w:t>e,</w:t>
      </w:r>
    </w:p>
    <w:p w14:paraId="2B45B4EC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2C3A926F" w14:textId="77777777" w:rsidR="00380A5E" w:rsidRDefault="00380A5E" w:rsidP="00380A5E">
      <w:r>
        <w:lastRenderedPageBreak/>
        <w:t>/011r/</w:t>
      </w:r>
    </w:p>
    <w:p w14:paraId="5E1077DA" w14:textId="77777777" w:rsidR="00380A5E" w:rsidRPr="00200C1F" w:rsidRDefault="00380A5E" w:rsidP="00380A5E">
      <w:pPr>
        <w:rPr>
          <w:rStyle w:val="teigap"/>
        </w:rPr>
      </w:pPr>
      <w:commentRangeStart w:id="570"/>
      <w:r w:rsidRPr="00200C1F">
        <w:rPr>
          <w:rStyle w:val="teigap"/>
        </w:rPr>
        <w:t>???</w:t>
      </w:r>
      <w:commentRangeEnd w:id="570"/>
      <w:r w:rsidR="00882162">
        <w:rPr>
          <w:rStyle w:val="Pripombasklic"/>
        </w:rPr>
        <w:commentReference w:id="570"/>
      </w:r>
    </w:p>
    <w:p w14:paraId="38D2C3A2" w14:textId="77777777" w:rsidR="00380A5E" w:rsidRDefault="00380A5E" w:rsidP="00380A5E">
      <w:pPr>
        <w:pStyle w:val="teifwPageNum"/>
      </w:pPr>
      <w:r>
        <w:t>17.</w:t>
      </w:r>
    </w:p>
    <w:p w14:paraId="08A7E4BD" w14:textId="77777777" w:rsidR="00380A5E" w:rsidRDefault="00380A5E" w:rsidP="00380A5E">
      <w:pPr>
        <w:pStyle w:val="teiab"/>
      </w:pPr>
      <w:r>
        <w:t xml:space="preserve">Ti </w:t>
      </w:r>
      <w:r w:rsidRPr="000D2793">
        <w:t>ſz</w:t>
      </w:r>
      <w:r>
        <w:t>ám znás dobro moio potrebo ár vidis</w:t>
      </w:r>
      <w:r>
        <w:br/>
        <w:t>ti v</w:t>
      </w:r>
      <w:r w:rsidRPr="000D2793">
        <w:t>ſz</w:t>
      </w:r>
      <w:r>
        <w:t>áka da nai bole tá te proszim Go</w:t>
      </w:r>
      <w:r w:rsidRPr="000D2793">
        <w:t>ſz</w:t>
      </w:r>
      <w:r>
        <w:t>pon</w:t>
      </w:r>
      <w:r>
        <w:br/>
        <w:t>nai bodem ia</w:t>
      </w:r>
      <w:r w:rsidRPr="000D2793">
        <w:t>ſz</w:t>
      </w:r>
      <w:r>
        <w:t xml:space="preserve"> </w:t>
      </w:r>
      <w:r w:rsidRPr="000D2793">
        <w:t>ſz</w:t>
      </w:r>
      <w:r>
        <w:t>tebov.</w:t>
      </w:r>
    </w:p>
    <w:p w14:paraId="2BFED3B2" w14:textId="77777777" w:rsidR="00380A5E" w:rsidRDefault="00380A5E" w:rsidP="00380A5E">
      <w:pPr>
        <w:pStyle w:val="teiab"/>
      </w:pPr>
      <w:r w:rsidRPr="00C8537C">
        <w:rPr>
          <w:rStyle w:val="teilabelZnak"/>
        </w:rPr>
        <w:t>11.</w:t>
      </w:r>
      <w:r>
        <w:t xml:space="preserve"> </w:t>
      </w:r>
    </w:p>
    <w:p w14:paraId="6A0C0D82" w14:textId="1D29CAF8" w:rsidR="00380A5E" w:rsidRDefault="00380A5E" w:rsidP="00380A5E">
      <w:pPr>
        <w:pStyle w:val="teiab"/>
      </w:pPr>
      <w:r>
        <w:t>V</w:t>
      </w:r>
      <w:r w:rsidRPr="000D2793">
        <w:t>ſz</w:t>
      </w:r>
      <w:r>
        <w:t xml:space="preserve">a kotera </w:t>
      </w:r>
      <w:r w:rsidRPr="000D2793">
        <w:t>ſz</w:t>
      </w:r>
      <w:r>
        <w:t xml:space="preserve">o na etom </w:t>
      </w:r>
      <w:r w:rsidRPr="000D2793">
        <w:t>ſz</w:t>
      </w:r>
      <w:r>
        <w:t xml:space="preserve">veiti </w:t>
      </w:r>
      <w:r w:rsidRPr="000D2793">
        <w:t>ſz</w:t>
      </w:r>
      <w:ins w:id="571" w:author="Nina Ditmajer" w:date="2021-12-28T15:31:00Z">
        <w:r w:rsidR="008A524E">
          <w:t>r</w:t>
        </w:r>
      </w:ins>
      <w:del w:id="572" w:author="Nina Ditmajer" w:date="2021-12-28T15:31:00Z">
        <w:r w:rsidDel="008A524E">
          <w:delText>t</w:delText>
        </w:r>
      </w:del>
      <w:r>
        <w:t>eb</w:t>
      </w:r>
      <w:ins w:id="573" w:author="Nina Ditmajer" w:date="2021-12-28T15:31:00Z">
        <w:r w:rsidR="008A524E">
          <w:t>r</w:t>
        </w:r>
      </w:ins>
      <w:del w:id="574" w:author="Nina Ditmajer" w:date="2021-12-28T15:31:00Z">
        <w:r w:rsidDel="008A524E">
          <w:delText>i</w:delText>
        </w:r>
      </w:del>
      <w:r>
        <w:t xml:space="preserve">o i </w:t>
      </w:r>
      <w:r>
        <w:br/>
        <w:t>zláto i drűgi kincsi, kai kolie ono, lep-</w:t>
      </w:r>
      <w:r>
        <w:br/>
        <w:t>rai málo vreime terpi, i nemore zvelicsati.</w:t>
      </w:r>
    </w:p>
    <w:p w14:paraId="6B6F16C1" w14:textId="77777777" w:rsidR="00380A5E" w:rsidRDefault="00380A5E" w:rsidP="00380A5E">
      <w:pPr>
        <w:pStyle w:val="teiab"/>
      </w:pPr>
      <w:r w:rsidRPr="000A7F1D">
        <w:rPr>
          <w:rStyle w:val="teilabelZnak"/>
        </w:rPr>
        <w:t>12.</w:t>
      </w:r>
      <w:r>
        <w:t xml:space="preserve"> </w:t>
      </w:r>
    </w:p>
    <w:p w14:paraId="1FC8E4D9" w14:textId="58D477A6" w:rsidR="00380A5E" w:rsidDel="008A524E" w:rsidRDefault="00380A5E" w:rsidP="00380A5E">
      <w:pPr>
        <w:pStyle w:val="teiab"/>
        <w:rPr>
          <w:del w:id="575" w:author="Nina Ditmajer" w:date="2021-12-28T15:39:00Z"/>
        </w:rPr>
      </w:pPr>
      <w:r>
        <w:t>Veliko hválo dajem ja</w:t>
      </w:r>
      <w:r w:rsidRPr="000D2793">
        <w:t>ſz</w:t>
      </w:r>
      <w:r>
        <w:t xml:space="preserve"> tebi, kai </w:t>
      </w:r>
      <w:r w:rsidRPr="000D2793">
        <w:t>ſz</w:t>
      </w:r>
      <w:r>
        <w:t>i raz</w:t>
      </w:r>
      <w:r>
        <w:br/>
      </w:r>
      <w:r w:rsidRPr="00200C1F">
        <w:t>met</w:t>
      </w:r>
      <w:r>
        <w:t xml:space="preserve">i eta dopűsztil ztvoje </w:t>
      </w:r>
      <w:r w:rsidRPr="000D2793">
        <w:t>ſz</w:t>
      </w:r>
      <w:r>
        <w:t>véte rechi, dái</w:t>
      </w:r>
      <w:r>
        <w:br/>
        <w:t>leprai dokonc</w:t>
      </w:r>
      <w:ins w:id="576" w:author="Nina Ditmajer" w:date="2021-12-28T15:39:00Z">
        <w:r w:rsidR="008A524E">
          <w:t>z</w:t>
        </w:r>
      </w:ins>
      <w:del w:id="577" w:author="Nina Ditmajer" w:date="2021-12-28T15:39:00Z">
        <w:r w:rsidDel="008A524E">
          <w:delText>s</w:delText>
        </w:r>
      </w:del>
      <w:r>
        <w:t>a ob</w:t>
      </w:r>
      <w:r w:rsidRPr="000D2793">
        <w:t>ſz</w:t>
      </w:r>
      <w:r>
        <w:t>táti i vekvecsno</w:t>
      </w:r>
      <w:r>
        <w:br/>
        <w:t xml:space="preserve">zvelicsanye </w:t>
      </w:r>
    </w:p>
    <w:p w14:paraId="790020AF" w14:textId="77777777" w:rsidR="00380A5E" w:rsidRDefault="00380A5E">
      <w:pPr>
        <w:pStyle w:val="teiab"/>
        <w:pPrChange w:id="578" w:author="Nina Ditmajer" w:date="2021-12-28T15:39:00Z">
          <w:pPr>
            <w:pStyle w:val="teiclosure"/>
          </w:pPr>
        </w:pPrChange>
      </w:pPr>
      <w:r>
        <w:t>Amen.</w:t>
      </w:r>
    </w:p>
    <w:p w14:paraId="14F2E133" w14:textId="19F9F30B" w:rsidR="00380A5E" w:rsidRDefault="00380A5E" w:rsidP="00380A5E">
      <w:pPr>
        <w:pStyle w:val="Naslov2"/>
      </w:pPr>
      <w:r>
        <w:t>De Sacramento A</w:t>
      </w:r>
      <w:ins w:id="579" w:author="Nina Ditmajer" w:date="2022-01-05T11:12:00Z">
        <w:r w:rsidR="00AE2D1C">
          <w:t>l</w:t>
        </w:r>
      </w:ins>
      <w:del w:id="580" w:author="Nina Ditmajer" w:date="2022-01-05T11:12:00Z">
        <w:r w:rsidRPr="000D2793" w:rsidDel="00AE2D1C">
          <w:delText>ſ</w:delText>
        </w:r>
      </w:del>
      <w:r>
        <w:t xml:space="preserve">taris </w:t>
      </w:r>
    </w:p>
    <w:p w14:paraId="44B60C50" w14:textId="77777777" w:rsidR="00380A5E" w:rsidRDefault="00380A5E" w:rsidP="00380A5E">
      <w:pPr>
        <w:pStyle w:val="teiab"/>
      </w:pPr>
      <w:r w:rsidRPr="00EB0549">
        <w:rPr>
          <w:rStyle w:val="teilabelZnak"/>
        </w:rPr>
        <w:t>1.</w:t>
      </w:r>
      <w:r>
        <w:t xml:space="preserve"> </w:t>
      </w:r>
    </w:p>
    <w:p w14:paraId="1703280A" w14:textId="77777777" w:rsidR="00380A5E" w:rsidRDefault="00380A5E" w:rsidP="00380A5E">
      <w:pPr>
        <w:pStyle w:val="teiab"/>
      </w:pPr>
      <w:r>
        <w:t xml:space="preserve">Oh </w:t>
      </w:r>
      <w:r w:rsidRPr="00EB0549">
        <w:rPr>
          <w:rStyle w:val="teipersName"/>
        </w:rPr>
        <w:t>Jesus</w:t>
      </w:r>
      <w:r w:rsidRPr="003C12CE">
        <w:t xml:space="preserve"> </w:t>
      </w:r>
      <w:r w:rsidRPr="003C12CE">
        <w:rPr>
          <w:rStyle w:val="teiabbr"/>
        </w:rPr>
        <w:t>Xtu͠s</w:t>
      </w:r>
      <w:r>
        <w:t xml:space="preserve"> nas zvelicsitel ino odkű-</w:t>
      </w:r>
      <w:r>
        <w:br/>
        <w:t>pitel ino zágovor pri Oczi Bougi, boidi nám</w:t>
      </w:r>
      <w:r>
        <w:br/>
        <w:t>milosztivni.</w:t>
      </w:r>
    </w:p>
    <w:p w14:paraId="6F23CC57" w14:textId="77777777" w:rsidR="00380A5E" w:rsidRDefault="00380A5E" w:rsidP="00380A5E">
      <w:pPr>
        <w:pStyle w:val="teiab"/>
      </w:pPr>
      <w:r w:rsidRPr="00634A65">
        <w:rPr>
          <w:rStyle w:val="teilabelZnak"/>
        </w:rPr>
        <w:t>2.</w:t>
      </w:r>
      <w:r>
        <w:t xml:space="preserve"> </w:t>
      </w:r>
    </w:p>
    <w:p w14:paraId="4B631519" w14:textId="77777777" w:rsidR="00380A5E" w:rsidRDefault="00380A5E" w:rsidP="00380A5E">
      <w:pPr>
        <w:pStyle w:val="teiab"/>
      </w:pPr>
      <w:r>
        <w:t xml:space="preserve">Na velike grehe ina </w:t>
      </w:r>
      <w:r w:rsidRPr="000D2793">
        <w:t>ſz</w:t>
      </w:r>
      <w:r>
        <w:t>kvarjeinye, vszi do-</w:t>
      </w:r>
      <w:r>
        <w:br/>
        <w:t xml:space="preserve">pali ieszmo, da nász ie </w:t>
      </w:r>
      <w:r w:rsidRPr="00DF64CF">
        <w:rPr>
          <w:rStyle w:val="teipersName"/>
        </w:rPr>
        <w:t>Kristus</w:t>
      </w:r>
      <w:r>
        <w:t xml:space="preserve"> toga mentu-</w:t>
      </w:r>
      <w:r>
        <w:br/>
        <w:t xml:space="preserve">val </w:t>
      </w:r>
      <w:r w:rsidRPr="000D2793">
        <w:t>ſz</w:t>
      </w:r>
      <w:r>
        <w:t>vem kervjom odkűpil.</w:t>
      </w:r>
    </w:p>
    <w:p w14:paraId="332D44B6" w14:textId="77777777" w:rsidR="00380A5E" w:rsidRDefault="00380A5E" w:rsidP="00380A5E">
      <w:pPr>
        <w:pStyle w:val="teiab"/>
        <w:rPr>
          <w:rStyle w:val="teilabelZnak"/>
        </w:rPr>
      </w:pPr>
      <w:r w:rsidRPr="00634A65">
        <w:rPr>
          <w:rStyle w:val="teilabelZnak"/>
        </w:rPr>
        <w:t>3.</w:t>
      </w:r>
    </w:p>
    <w:p w14:paraId="6AB1D1C8" w14:textId="77777777" w:rsidR="00380A5E" w:rsidRDefault="00380A5E" w:rsidP="00380A5E">
      <w:pPr>
        <w:pStyle w:val="teiab"/>
      </w:pPr>
      <w:r>
        <w:t xml:space="preserve">Testamentomje </w:t>
      </w:r>
      <w:r w:rsidRPr="00F371A8">
        <w:rPr>
          <w:rStyle w:val="teipersName"/>
          <w:rPrChange w:id="581" w:author="Nina Ditmajer" w:date="2021-12-28T15:41:00Z">
            <w:rPr/>
          </w:rPrChange>
        </w:rPr>
        <w:t>Kristus</w:t>
      </w:r>
      <w:r>
        <w:t xml:space="preserve"> napravil, </w:t>
      </w:r>
      <w:r w:rsidRPr="000D2793">
        <w:t>ſz</w:t>
      </w:r>
      <w:r>
        <w:t>a nasse</w:t>
      </w:r>
      <w:r>
        <w:br/>
        <w:t xml:space="preserve">zvelicsanye, da bi </w:t>
      </w:r>
      <w:r w:rsidRPr="000D2793">
        <w:t>ſz</w:t>
      </w:r>
      <w:r>
        <w:t>e zgrehov ne pre</w:t>
      </w:r>
      <w:r w:rsidRPr="000D2793">
        <w:t>ſz</w:t>
      </w:r>
      <w:r>
        <w:t>tra</w:t>
      </w:r>
      <w:r w:rsidRPr="000D2793">
        <w:t>ſ</w:t>
      </w:r>
      <w:r>
        <w:t>sili,</w:t>
      </w:r>
      <w:r>
        <w:br/>
        <w:t>mocsno preveliko.</w:t>
      </w:r>
    </w:p>
    <w:p w14:paraId="42C9D36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3C0DA68" w14:textId="77777777" w:rsidR="00380A5E" w:rsidRDefault="00380A5E" w:rsidP="00380A5E">
      <w:r>
        <w:lastRenderedPageBreak/>
        <w:t xml:space="preserve">/011v/  </w:t>
      </w:r>
    </w:p>
    <w:p w14:paraId="2887B182" w14:textId="77777777" w:rsidR="00380A5E" w:rsidRDefault="00380A5E" w:rsidP="00380A5E">
      <w:pPr>
        <w:pStyle w:val="teifwPageNum"/>
      </w:pPr>
      <w:r>
        <w:t>18.</w:t>
      </w:r>
    </w:p>
    <w:p w14:paraId="78B18703" w14:textId="77777777" w:rsidR="00380A5E" w:rsidRDefault="00380A5E" w:rsidP="00380A5E">
      <w:pPr>
        <w:pStyle w:val="teiab"/>
      </w:pPr>
      <w:r w:rsidRPr="00E83CF3">
        <w:rPr>
          <w:rStyle w:val="teilabelZnak"/>
        </w:rPr>
        <w:t>4.</w:t>
      </w:r>
      <w:r>
        <w:t xml:space="preserve"> </w:t>
      </w:r>
    </w:p>
    <w:p w14:paraId="4D958689" w14:textId="77777777" w:rsidR="00380A5E" w:rsidRDefault="00380A5E" w:rsidP="00380A5E">
      <w:pPr>
        <w:pStyle w:val="teiab"/>
      </w:pPr>
      <w:r>
        <w:t>Vzel záto vroke krűh ino vino, ino ie blago</w:t>
      </w:r>
      <w:r w:rsidRPr="000D2793">
        <w:t>ſz</w:t>
      </w:r>
      <w:r>
        <w:t>lovi,</w:t>
      </w:r>
      <w:r>
        <w:br/>
        <w:t xml:space="preserve">ino tak recse, ieite i pite, na me </w:t>
      </w:r>
      <w:r>
        <w:rPr>
          <w:rFonts w:ascii="ZRCola" w:hAnsi="ZRCola" w:cs="ZRCola"/>
        </w:rPr>
        <w:t>ſ</w:t>
      </w:r>
      <w:r>
        <w:t>zpominanye.</w:t>
      </w:r>
    </w:p>
    <w:p w14:paraId="7C5706C3" w14:textId="77777777" w:rsidR="00380A5E" w:rsidRDefault="00380A5E" w:rsidP="00380A5E">
      <w:pPr>
        <w:pStyle w:val="teiab"/>
      </w:pPr>
      <w:r w:rsidRPr="00E83CF3">
        <w:rPr>
          <w:rStyle w:val="teilabelZnak"/>
        </w:rPr>
        <w:t>5.</w:t>
      </w:r>
      <w:r>
        <w:t xml:space="preserve"> </w:t>
      </w:r>
    </w:p>
    <w:p w14:paraId="31AB749B" w14:textId="77777777" w:rsidR="00380A5E" w:rsidRDefault="00380A5E" w:rsidP="00380A5E">
      <w:pPr>
        <w:pStyle w:val="teiab"/>
      </w:pPr>
      <w:r>
        <w:t>Ovoje Telo moje i</w:t>
      </w:r>
      <w:r w:rsidRPr="000D2793">
        <w:t>ſz</w:t>
      </w:r>
      <w:r>
        <w:t xml:space="preserve">tino, i moja </w:t>
      </w:r>
      <w:r w:rsidRPr="000D2793">
        <w:t>ſz</w:t>
      </w:r>
      <w:r>
        <w:t>véta kerv, kotera</w:t>
      </w:r>
      <w:r>
        <w:br/>
        <w:t>za vá</w:t>
      </w:r>
      <w:r w:rsidRPr="000D2793">
        <w:t>ſz</w:t>
      </w:r>
      <w:r>
        <w:t xml:space="preserve"> za vnoge drűge sché </w:t>
      </w:r>
      <w:r w:rsidRPr="000D2793">
        <w:t>ſz</w:t>
      </w:r>
      <w:r>
        <w:t>e preliáti.</w:t>
      </w:r>
    </w:p>
    <w:p w14:paraId="19A52B43" w14:textId="77777777" w:rsidR="00380A5E" w:rsidRDefault="00380A5E" w:rsidP="00380A5E">
      <w:pPr>
        <w:pStyle w:val="teiab"/>
      </w:pPr>
      <w:r w:rsidRPr="001027BE">
        <w:rPr>
          <w:rStyle w:val="teilabelZnak"/>
        </w:rPr>
        <w:t>6.</w:t>
      </w:r>
      <w:r>
        <w:t xml:space="preserve"> </w:t>
      </w:r>
    </w:p>
    <w:p w14:paraId="707971B8" w14:textId="24EDAB6A" w:rsidR="00380A5E" w:rsidRDefault="00380A5E" w:rsidP="00380A5E">
      <w:pPr>
        <w:pStyle w:val="teiab"/>
      </w:pPr>
      <w:r>
        <w:t>I gda Go</w:t>
      </w:r>
      <w:r w:rsidRPr="000D2793">
        <w:t>ſz</w:t>
      </w:r>
      <w:r>
        <w:t xml:space="preserve">pon Bough </w:t>
      </w:r>
      <w:r w:rsidRPr="000D2793">
        <w:t>ſz</w:t>
      </w:r>
      <w:r>
        <w:t xml:space="preserve">ebe </w:t>
      </w:r>
      <w:del w:id="582" w:author="Nina Ditmajer" w:date="2022-01-05T11:16:00Z">
        <w:r w:rsidDel="00AE2D1C">
          <w:delText>a</w:delText>
        </w:r>
      </w:del>
      <w:ins w:id="583" w:author="Nina Ditmajer" w:date="2022-01-05T11:16:00Z">
        <w:r w:rsidR="00AE2D1C">
          <w:t>á</w:t>
        </w:r>
      </w:ins>
      <w:r>
        <w:t>lduval za nasse pre-</w:t>
      </w:r>
      <w:r>
        <w:br/>
        <w:t xml:space="preserve">gresanye, Ocza </w:t>
      </w:r>
      <w:r w:rsidRPr="000D2793">
        <w:t>ſz</w:t>
      </w:r>
      <w:r>
        <w:t xml:space="preserve">vojega veliko </w:t>
      </w:r>
      <w:r w:rsidRPr="000D2793">
        <w:t>ſz</w:t>
      </w:r>
      <w:r>
        <w:t>erdo</w:t>
      </w:r>
      <w:r w:rsidRPr="000D2793">
        <w:t>ſz</w:t>
      </w:r>
      <w:r>
        <w:t>t, onté hit-</w:t>
      </w:r>
      <w:r>
        <w:br/>
        <w:t>ro vtissil.</w:t>
      </w:r>
    </w:p>
    <w:p w14:paraId="7E0C8B83" w14:textId="77777777" w:rsidR="00380A5E" w:rsidRDefault="00380A5E" w:rsidP="00380A5E">
      <w:pPr>
        <w:pStyle w:val="teiab"/>
      </w:pPr>
      <w:r w:rsidRPr="00FB688B">
        <w:rPr>
          <w:rStyle w:val="teilabelZnak"/>
        </w:rPr>
        <w:t>7.</w:t>
      </w:r>
      <w:r>
        <w:t xml:space="preserve"> </w:t>
      </w:r>
    </w:p>
    <w:p w14:paraId="4251218B" w14:textId="77777777" w:rsidR="00380A5E" w:rsidRDefault="00380A5E" w:rsidP="00380A5E">
      <w:pPr>
        <w:pStyle w:val="teiab"/>
      </w:pPr>
      <w:r>
        <w:t>Záto v</w:t>
      </w:r>
      <w:r w:rsidRPr="000D2793">
        <w:t>ſz</w:t>
      </w:r>
      <w:r>
        <w:t>i navkűp Boga dicsimo, i v</w:t>
      </w:r>
      <w:r w:rsidRPr="000D2793">
        <w:t>ſz</w:t>
      </w:r>
      <w:r>
        <w:t>igdár hvá-</w:t>
      </w:r>
      <w:r>
        <w:br/>
        <w:t xml:space="preserve">limo, nyegovoi </w:t>
      </w:r>
      <w:r w:rsidRPr="000D2793">
        <w:t>ſz</w:t>
      </w:r>
      <w:r>
        <w:t>merti naszpominanye, grehom</w:t>
      </w:r>
      <w:r>
        <w:br/>
        <w:t>odpűscsenye.</w:t>
      </w:r>
    </w:p>
    <w:p w14:paraId="3D809C33" w14:textId="77777777" w:rsidR="00380A5E" w:rsidRDefault="00380A5E" w:rsidP="00380A5E">
      <w:pPr>
        <w:pStyle w:val="teiab"/>
      </w:pPr>
      <w:r w:rsidRPr="00083DE2">
        <w:rPr>
          <w:rStyle w:val="teilabelZnak"/>
        </w:rPr>
        <w:t>8.</w:t>
      </w:r>
      <w:r>
        <w:t xml:space="preserve"> </w:t>
      </w:r>
    </w:p>
    <w:p w14:paraId="09F52E0B" w14:textId="4CD5C0BF" w:rsidR="00380A5E" w:rsidRDefault="00380A5E" w:rsidP="00380A5E">
      <w:pPr>
        <w:pStyle w:val="teiab"/>
      </w:pPr>
      <w:r>
        <w:t xml:space="preserve">I zapovedal da mi </w:t>
      </w:r>
      <w:r w:rsidRPr="000D2793">
        <w:t>ſ</w:t>
      </w:r>
      <w:r>
        <w:t xml:space="preserve">ivémo </w:t>
      </w:r>
      <w:r w:rsidRPr="000D2793">
        <w:t>ſ</w:t>
      </w:r>
      <w:r>
        <w:t>ztim nyeg</w:t>
      </w:r>
      <w:ins w:id="584" w:author="Nina Ditmajer" w:date="2022-01-05T11:18:00Z">
        <w:r w:rsidR="00AE2D1C">
          <w:t>ó</w:t>
        </w:r>
      </w:ins>
      <w:del w:id="585" w:author="Nina Ditmajer" w:date="2022-01-05T11:18:00Z">
        <w:r w:rsidDel="00AE2D1C">
          <w:delText>o</w:delText>
        </w:r>
      </w:del>
      <w:r>
        <w:t>vim</w:t>
      </w:r>
      <w:r>
        <w:br/>
      </w:r>
      <w:r w:rsidRPr="000D2793">
        <w:t>ſz</w:t>
      </w:r>
      <w:r>
        <w:t>ve</w:t>
      </w:r>
      <w:r w:rsidRPr="000D2793">
        <w:t>ſz</w:t>
      </w:r>
      <w:r>
        <w:t>tvom zVerov nyegovo Telo ino Kerv, k</w:t>
      </w:r>
      <w:r w:rsidRPr="000D2793">
        <w:t>ſz</w:t>
      </w:r>
      <w:r>
        <w:t>ebi</w:t>
      </w:r>
      <w:r>
        <w:br/>
        <w:t>priemlémo.</w:t>
      </w:r>
    </w:p>
    <w:p w14:paraId="1DF4037C" w14:textId="77777777" w:rsidR="00380A5E" w:rsidRDefault="00380A5E" w:rsidP="00380A5E">
      <w:pPr>
        <w:pStyle w:val="teiab"/>
      </w:pPr>
      <w:r>
        <w:t xml:space="preserve">9. </w:t>
      </w:r>
    </w:p>
    <w:p w14:paraId="35367B52" w14:textId="1D7D6AE7" w:rsidR="00380A5E" w:rsidDel="00F371A8" w:rsidRDefault="00380A5E" w:rsidP="00380A5E">
      <w:pPr>
        <w:pStyle w:val="teiab"/>
        <w:rPr>
          <w:del w:id="586" w:author="Nina Ditmajer" w:date="2021-12-28T15:46:00Z"/>
        </w:rPr>
      </w:pPr>
      <w:r>
        <w:t>I nam Bough hocse grehe pro</w:t>
      </w:r>
      <w:r w:rsidRPr="000D2793">
        <w:t>ſz</w:t>
      </w:r>
      <w:r>
        <w:t>titi zkrálé</w:t>
      </w:r>
      <w:r w:rsidRPr="000D2793">
        <w:t>ſz</w:t>
      </w:r>
      <w:r>
        <w:t>t-</w:t>
      </w:r>
      <w:r>
        <w:br/>
        <w:t>vom daruvati, koga molimo ino dicsimo vek-</w:t>
      </w:r>
      <w:r>
        <w:br/>
        <w:t>vekoma Amen, koga molimo ino dicsimo &amp;.</w:t>
      </w:r>
      <w:ins w:id="587" w:author="Nina Ditmajer" w:date="2021-12-28T15:46:00Z">
        <w:r w:rsidR="00F371A8">
          <w:t xml:space="preserve"> </w:t>
        </w:r>
      </w:ins>
    </w:p>
    <w:p w14:paraId="0625D960" w14:textId="77777777" w:rsidR="00380A5E" w:rsidRDefault="00380A5E">
      <w:pPr>
        <w:pStyle w:val="teiab"/>
        <w:pPrChange w:id="588" w:author="Nina Ditmajer" w:date="2021-12-28T15:46:00Z">
          <w:pPr>
            <w:pStyle w:val="teiclosure"/>
          </w:pPr>
        </w:pPrChange>
      </w:pPr>
      <w:r>
        <w:t>Amen.</w:t>
      </w:r>
    </w:p>
    <w:p w14:paraId="7510F085" w14:textId="77777777" w:rsidR="00380A5E" w:rsidRDefault="00380A5E" w:rsidP="00380A5E">
      <w:pPr>
        <w:pStyle w:val="Naslov2"/>
      </w:pPr>
      <w:r>
        <w:t>Nouta. Emlékezél Uz Isten hiveidről</w:t>
      </w:r>
      <w:del w:id="589" w:author="Nina Ditmajer" w:date="2022-01-05T11:19:00Z">
        <w:r w:rsidDel="00AE2D1C">
          <w:delText>.</w:delText>
        </w:r>
      </w:del>
    </w:p>
    <w:p w14:paraId="25E80472" w14:textId="77777777" w:rsidR="00380A5E" w:rsidRDefault="00380A5E" w:rsidP="00380A5E">
      <w:pPr>
        <w:pStyle w:val="teiab"/>
      </w:pPr>
      <w:r>
        <w:t xml:space="preserve">1. </w:t>
      </w:r>
    </w:p>
    <w:p w14:paraId="50FF5311" w14:textId="683B1CA6" w:rsidR="00380A5E" w:rsidRDefault="00380A5E" w:rsidP="00380A5E">
      <w:pPr>
        <w:pStyle w:val="teiab"/>
      </w:pPr>
      <w:r>
        <w:t>Szpomeni</w:t>
      </w:r>
      <w:r w:rsidRPr="000D2793">
        <w:t>ſ</w:t>
      </w:r>
      <w:r>
        <w:t>ze Gos</w:t>
      </w:r>
      <w:ins w:id="590" w:author="Nina Ditmajer" w:date="2021-12-28T15:48:00Z">
        <w:r w:rsidR="00024D44">
          <w:t>z</w:t>
        </w:r>
      </w:ins>
      <w:r>
        <w:t xml:space="preserve">pon </w:t>
      </w:r>
      <w:r w:rsidRPr="000D2793">
        <w:t>ſz</w:t>
      </w:r>
      <w:r>
        <w:t xml:space="preserve">tvoi vernih. </w:t>
      </w:r>
      <w:r w:rsidRPr="000D2793">
        <w:t>ſ</w:t>
      </w:r>
      <w:r>
        <w:t>teri ktebi</w:t>
      </w:r>
    </w:p>
    <w:p w14:paraId="6E22A23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1B61F87" w14:textId="77777777" w:rsidR="00380A5E" w:rsidRDefault="00380A5E" w:rsidP="00380A5E">
      <w:r>
        <w:lastRenderedPageBreak/>
        <w:t>/012r/</w:t>
      </w:r>
    </w:p>
    <w:p w14:paraId="02E44827" w14:textId="77777777" w:rsidR="00380A5E" w:rsidRDefault="00380A5E" w:rsidP="00380A5E">
      <w:pPr>
        <w:pStyle w:val="teifwPageNum"/>
      </w:pPr>
      <w:r>
        <w:t xml:space="preserve">19. </w:t>
      </w:r>
    </w:p>
    <w:p w14:paraId="0AB0A5EF" w14:textId="77777777" w:rsidR="00380A5E" w:rsidRDefault="00380A5E" w:rsidP="00380A5E">
      <w:pPr>
        <w:pStyle w:val="teiab"/>
      </w:pPr>
      <w:r>
        <w:t xml:space="preserve">kricsio znevol </w:t>
      </w:r>
      <w:r w:rsidRPr="000D2793">
        <w:t>ſ</w:t>
      </w:r>
      <w:r>
        <w:t>zvoih, pomozie, vu potreboucsi</w:t>
      </w:r>
      <w:r>
        <w:br/>
        <w:t>nyih, ki</w:t>
      </w:r>
      <w:r w:rsidRPr="000D2793">
        <w:t>ſ</w:t>
      </w:r>
      <w:r>
        <w:t>zo tvojo czérkev nei zábili.</w:t>
      </w:r>
    </w:p>
    <w:p w14:paraId="35DA8A48" w14:textId="77777777" w:rsidR="00380A5E" w:rsidRDefault="00380A5E" w:rsidP="00380A5E">
      <w:pPr>
        <w:pStyle w:val="teiab"/>
      </w:pPr>
      <w:r w:rsidRPr="00AA35F0">
        <w:rPr>
          <w:rStyle w:val="teilabelZnak"/>
        </w:rPr>
        <w:t>2.</w:t>
      </w:r>
      <w:r>
        <w:t xml:space="preserve"> </w:t>
      </w:r>
    </w:p>
    <w:p w14:paraId="1BF7CF6E" w14:textId="77777777" w:rsidR="00380A5E" w:rsidRDefault="00380A5E" w:rsidP="00380A5E">
      <w:pPr>
        <w:pStyle w:val="teiab"/>
      </w:pPr>
      <w:r>
        <w:t>Dai nam v</w:t>
      </w:r>
      <w:r w:rsidRPr="000D2793">
        <w:t>ſ</w:t>
      </w:r>
      <w:r>
        <w:t xml:space="preserve">zigdár te </w:t>
      </w:r>
      <w:r w:rsidRPr="000D2793">
        <w:t>ſ</w:t>
      </w:r>
      <w:r>
        <w:t xml:space="preserve">itek </w:t>
      </w:r>
      <w:r w:rsidRPr="000D2793">
        <w:t>ſ</w:t>
      </w:r>
      <w:r>
        <w:t>ivoucsi dái nám</w:t>
      </w:r>
      <w:r>
        <w:br/>
        <w:t xml:space="preserve">krűha, kie tvoie recsi, koga </w:t>
      </w:r>
      <w:r w:rsidRPr="000D2793">
        <w:t>ſ</w:t>
      </w:r>
      <w:r>
        <w:t>zi nám obecsal</w:t>
      </w:r>
      <w:r>
        <w:br/>
        <w:t xml:space="preserve">rekocsi, ki ga bo jel, bou veke </w:t>
      </w:r>
      <w:r w:rsidRPr="000D2793">
        <w:t>ſ</w:t>
      </w:r>
      <w:r>
        <w:t>ivoucsi.</w:t>
      </w:r>
    </w:p>
    <w:p w14:paraId="0CDD6D01" w14:textId="77777777" w:rsidR="00380A5E" w:rsidRDefault="00380A5E" w:rsidP="00380A5E">
      <w:pPr>
        <w:pStyle w:val="teiab"/>
      </w:pPr>
      <w:r w:rsidRPr="00AA35F0">
        <w:rPr>
          <w:rStyle w:val="teilabelZnak"/>
        </w:rPr>
        <w:t>3.</w:t>
      </w:r>
      <w:r>
        <w:t xml:space="preserve"> </w:t>
      </w:r>
    </w:p>
    <w:p w14:paraId="25AB8220" w14:textId="4D3FD45B" w:rsidR="00380A5E" w:rsidRDefault="00380A5E" w:rsidP="00380A5E">
      <w:pPr>
        <w:pStyle w:val="teiab"/>
      </w:pPr>
      <w:r>
        <w:t xml:space="preserve">Goszpodin Bough nedai nam </w:t>
      </w:r>
      <w:r w:rsidRPr="000D2793">
        <w:t>ſ</w:t>
      </w:r>
      <w:r>
        <w:t xml:space="preserve">iati </w:t>
      </w:r>
      <w:r w:rsidRPr="000D2793">
        <w:t>ſ</w:t>
      </w:r>
      <w:r>
        <w:t>ive vodé</w:t>
      </w:r>
      <w:r>
        <w:br/>
        <w:t xml:space="preserve">dai nam </w:t>
      </w:r>
      <w:r w:rsidRPr="000D2793">
        <w:t>ſ</w:t>
      </w:r>
      <w:r>
        <w:t xml:space="preserve">ze napiti pa </w:t>
      </w:r>
      <w:r w:rsidRPr="000D2793">
        <w:t>ſ</w:t>
      </w:r>
      <w:del w:id="591" w:author="Nina Ditmajer" w:date="2021-12-28T15:51:00Z">
        <w:r w:rsidDel="00BF2FAF">
          <w:delText>z</w:delText>
        </w:r>
      </w:del>
      <w:r>
        <w:t>tere nam nedai osia-</w:t>
      </w:r>
      <w:r>
        <w:br/>
        <w:t>ti</w:t>
      </w:r>
      <w:ins w:id="592" w:author="Nina Ditmajer" w:date="2022-01-05T11:22:00Z">
        <w:r w:rsidR="004F0570">
          <w:t>,</w:t>
        </w:r>
      </w:ins>
      <w:r>
        <w:t xml:space="preserve"> v</w:t>
      </w:r>
      <w:r w:rsidRPr="000D2793">
        <w:t>ſ</w:t>
      </w:r>
      <w:r>
        <w:t xml:space="preserve">zigdár </w:t>
      </w:r>
      <w:r w:rsidRPr="000D2793">
        <w:t>ſ</w:t>
      </w:r>
      <w:r>
        <w:t>ze dai vtebi ve</w:t>
      </w:r>
      <w:r w:rsidRPr="000D2793">
        <w:t>ſ</w:t>
      </w:r>
      <w:r>
        <w:t>zeliti</w:t>
      </w:r>
    </w:p>
    <w:p w14:paraId="3FABD965" w14:textId="77777777" w:rsidR="00380A5E" w:rsidRDefault="00380A5E" w:rsidP="00380A5E">
      <w:pPr>
        <w:pStyle w:val="teiab"/>
      </w:pPr>
      <w:r w:rsidRPr="00541DE4">
        <w:rPr>
          <w:rStyle w:val="teilabelZnak"/>
        </w:rPr>
        <w:t>4.</w:t>
      </w:r>
      <w:r>
        <w:t xml:space="preserve"> </w:t>
      </w:r>
    </w:p>
    <w:p w14:paraId="3EBFD461" w14:textId="14C52C89" w:rsidR="00380A5E" w:rsidRDefault="00380A5E" w:rsidP="00380A5E">
      <w:pPr>
        <w:pStyle w:val="teiab"/>
      </w:pPr>
      <w:r>
        <w:t xml:space="preserve">Gda </w:t>
      </w:r>
      <w:r w:rsidRPr="000D2793">
        <w:t>ſ</w:t>
      </w:r>
      <w:r>
        <w:t>zlisimo glá</w:t>
      </w:r>
      <w:r w:rsidRPr="000D2793">
        <w:t>ſ</w:t>
      </w:r>
      <w:r>
        <w:t>z Iména tvega takorazmei</w:t>
      </w:r>
      <w:r>
        <w:br/>
        <w:t xml:space="preserve">mo voljo </w:t>
      </w:r>
      <w:r w:rsidRPr="00D33FCC">
        <w:rPr>
          <w:rStyle w:val="teidel"/>
        </w:rPr>
        <w:t>ſzer</w:t>
      </w:r>
      <w:ins w:id="593" w:author="Nina Ditmajer" w:date="2021-12-28T15:51:00Z">
        <w:r w:rsidR="00BF2FAF">
          <w:rPr>
            <w:rStyle w:val="teidel"/>
          </w:rPr>
          <w:t>c</w:t>
        </w:r>
      </w:ins>
      <w:del w:id="594" w:author="Nina Ditmajer" w:date="2021-12-28T15:51:00Z">
        <w:r w:rsidRPr="00D33FCC" w:rsidDel="00BF2FAF">
          <w:rPr>
            <w:rStyle w:val="teidel"/>
          </w:rPr>
          <w:delText>e</w:delText>
        </w:r>
      </w:del>
      <w:r w:rsidRPr="00D33FCC">
        <w:rPr>
          <w:rStyle w:val="teidel"/>
        </w:rPr>
        <w:t>za</w:t>
      </w:r>
      <w:r>
        <w:t xml:space="preserve"> </w:t>
      </w:r>
      <w:r w:rsidRPr="00E45105">
        <w:rPr>
          <w:rStyle w:val="teiadd"/>
        </w:rPr>
        <w:t>Ocza</w:t>
      </w:r>
      <w:ins w:id="595" w:author="Nina Ditmajer" w:date="2021-12-28T15:52:00Z">
        <w:r w:rsidR="00BF2FAF">
          <w:t xml:space="preserve"> tvega,</w:t>
        </w:r>
      </w:ins>
      <w:del w:id="596" w:author="Nina Ditmajer" w:date="2021-12-28T15:52:00Z">
        <w:r w:rsidDel="00BF2FAF">
          <w:delText>,</w:delText>
        </w:r>
      </w:del>
      <w:r>
        <w:t xml:space="preserve"> da zmilo</w:t>
      </w:r>
      <w:r w:rsidRPr="000D2793">
        <w:t>ſ</w:t>
      </w:r>
      <w:r>
        <w:t>zti zavol</w:t>
      </w:r>
      <w:r w:rsidRPr="000D2793">
        <w:t>ſ</w:t>
      </w:r>
      <w:r>
        <w:t>zi-</w:t>
      </w:r>
      <w:r>
        <w:br/>
        <w:t>na tvega, znami delis Or</w:t>
      </w:r>
      <w:r w:rsidRPr="000D2793">
        <w:t>ſ</w:t>
      </w:r>
      <w:r>
        <w:t>zága tvojega.</w:t>
      </w:r>
    </w:p>
    <w:p w14:paraId="60435B29" w14:textId="77777777" w:rsidR="00380A5E" w:rsidRDefault="00380A5E" w:rsidP="00380A5E">
      <w:pPr>
        <w:pStyle w:val="teiab"/>
      </w:pPr>
      <w:r w:rsidRPr="00FE7460">
        <w:rPr>
          <w:rStyle w:val="teilabelZnak"/>
        </w:rPr>
        <w:t>5.</w:t>
      </w:r>
      <w:r>
        <w:t xml:space="preserve"> </w:t>
      </w:r>
    </w:p>
    <w:p w14:paraId="130D3081" w14:textId="77777777" w:rsidR="00380A5E" w:rsidRDefault="00380A5E" w:rsidP="00380A5E">
      <w:pPr>
        <w:pStyle w:val="teiab"/>
      </w:pPr>
      <w:r w:rsidRPr="000D2793">
        <w:t>ſ</w:t>
      </w:r>
      <w:r>
        <w:t xml:space="preserve">zvega </w:t>
      </w:r>
      <w:r w:rsidRPr="000D2793">
        <w:t>ſ</w:t>
      </w:r>
      <w:r>
        <w:t>zvéta Dűha nam podeili, da za nig-</w:t>
      </w:r>
      <w:r>
        <w:br/>
        <w:t>dár ne</w:t>
      </w:r>
      <w:r w:rsidRPr="003F1434">
        <w:rPr>
          <w:rStyle w:val="teidel"/>
          <w:rPrChange w:id="597" w:author="Nina Ditmajer" w:date="2021-12-28T15:57:00Z">
            <w:rPr/>
          </w:rPrChange>
        </w:rPr>
        <w:t>bo</w:t>
      </w:r>
      <w:r>
        <w:t>mo poszlussali, tvoje rechi za ob</w:t>
      </w:r>
      <w:r w:rsidRPr="000D2793">
        <w:t>ſ</w:t>
      </w:r>
      <w:r>
        <w:t>ztom</w:t>
      </w:r>
      <w:r>
        <w:br/>
        <w:t xml:space="preserve">trosili, da te bomo </w:t>
      </w:r>
      <w:r w:rsidRPr="000D2793">
        <w:t>ſ</w:t>
      </w:r>
      <w:r>
        <w:t>zercza v</w:t>
      </w:r>
      <w:r w:rsidRPr="000D2793">
        <w:t>ſ</w:t>
      </w:r>
      <w:r>
        <w:t xml:space="preserve">zi </w:t>
      </w:r>
      <w:r w:rsidRPr="000D2793">
        <w:t>ſ</w:t>
      </w:r>
      <w:r>
        <w:t>zlűsili.</w:t>
      </w:r>
    </w:p>
    <w:p w14:paraId="7C0A7AF5" w14:textId="77777777" w:rsidR="00380A5E" w:rsidRDefault="00380A5E" w:rsidP="00380A5E">
      <w:pPr>
        <w:pStyle w:val="teiab"/>
      </w:pPr>
      <w:r w:rsidRPr="00084644">
        <w:rPr>
          <w:rStyle w:val="teilabelZnak"/>
        </w:rPr>
        <w:t>6.</w:t>
      </w:r>
      <w:r>
        <w:t xml:space="preserve"> </w:t>
      </w:r>
    </w:p>
    <w:p w14:paraId="391C0EC0" w14:textId="5610FF47" w:rsidR="00380A5E" w:rsidRDefault="00380A5E" w:rsidP="00380A5E">
      <w:pPr>
        <w:pStyle w:val="teiab"/>
      </w:pPr>
      <w:r>
        <w:t>Boidi hválen Otecz Bough Nebe</w:t>
      </w:r>
      <w:r w:rsidRPr="000D2793">
        <w:t>ſ</w:t>
      </w:r>
      <w:r>
        <w:t>zki</w:t>
      </w:r>
      <w:r>
        <w:br/>
        <w:t xml:space="preserve">snyega </w:t>
      </w:r>
      <w:r w:rsidRPr="000D2793">
        <w:t>ſ</w:t>
      </w:r>
      <w:r>
        <w:t xml:space="preserve">zinom ki hráni </w:t>
      </w:r>
      <w:ins w:id="598" w:author="Nina Ditmajer" w:date="2021-12-28T15:58:00Z">
        <w:r w:rsidR="003F1434">
          <w:t>v</w:t>
        </w:r>
      </w:ins>
      <w:del w:id="599" w:author="Nina Ditmajer" w:date="2021-12-28T15:58:00Z">
        <w:r w:rsidRPr="00222AAC" w:rsidDel="003F1434">
          <w:delText>u</w:delText>
        </w:r>
      </w:del>
      <w:r w:rsidRPr="000D2793">
        <w:t>ſ</w:t>
      </w:r>
      <w:r>
        <w:t xml:space="preserve">ze </w:t>
      </w:r>
      <w:r w:rsidRPr="000D2793">
        <w:t>ſ</w:t>
      </w:r>
      <w:r>
        <w:t>ztvári,</w:t>
      </w:r>
      <w:r>
        <w:br/>
        <w:t xml:space="preserve">navkűp snyima </w:t>
      </w:r>
      <w:r w:rsidRPr="000D2793">
        <w:t>ſ</w:t>
      </w:r>
      <w:r>
        <w:t>zvéti Dűh Go</w:t>
      </w:r>
      <w:r>
        <w:rPr>
          <w:rFonts w:ascii="ZRCola" w:hAnsi="ZRCola" w:cs="ZRCola"/>
        </w:rPr>
        <w:t>ſ</w:t>
      </w:r>
      <w:r>
        <w:t>zpon Bough,</w:t>
      </w:r>
      <w:r>
        <w:br/>
        <w:t xml:space="preserve">právo </w:t>
      </w:r>
      <w:r w:rsidRPr="000D2793">
        <w:t>ſ</w:t>
      </w:r>
      <w:r>
        <w:t>zvéto troi</w:t>
      </w:r>
      <w:r w:rsidRPr="000D2793">
        <w:t>ſ</w:t>
      </w:r>
      <w:r>
        <w:t>ztvo právi Bough jedini.</w:t>
      </w:r>
    </w:p>
    <w:p w14:paraId="046EBE6F" w14:textId="77777777" w:rsidR="00380A5E" w:rsidRDefault="00380A5E" w:rsidP="00380A5E">
      <w:pPr>
        <w:pStyle w:val="teiclosure"/>
      </w:pPr>
      <w:r>
        <w:t>Amen.</w:t>
      </w:r>
    </w:p>
    <w:p w14:paraId="278C6445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4FEF6A88" w14:textId="77777777" w:rsidR="00380A5E" w:rsidRDefault="00380A5E" w:rsidP="00380A5E">
      <w:r>
        <w:lastRenderedPageBreak/>
        <w:t>/012v/</w:t>
      </w:r>
    </w:p>
    <w:p w14:paraId="2ED6B77A" w14:textId="77777777" w:rsidR="00380A5E" w:rsidRDefault="00380A5E" w:rsidP="00380A5E">
      <w:pPr>
        <w:pStyle w:val="teifwPageNum"/>
      </w:pPr>
      <w:r>
        <w:t>20.</w:t>
      </w:r>
    </w:p>
    <w:p w14:paraId="7E499583" w14:textId="77777777" w:rsidR="00380A5E" w:rsidRDefault="00380A5E" w:rsidP="00380A5E">
      <w:pPr>
        <w:pStyle w:val="Naslov2"/>
      </w:pPr>
      <w:r>
        <w:t xml:space="preserve">Nouta. El bé megyűnk nagy </w:t>
      </w:r>
      <w:commentRangeStart w:id="600"/>
      <w:r>
        <w:t>őrőmmel</w:t>
      </w:r>
      <w:commentRangeEnd w:id="600"/>
      <w:r w:rsidR="00C53327">
        <w:rPr>
          <w:rStyle w:val="Pripombasklic"/>
          <w:rFonts w:eastAsiaTheme="minorHAnsi" w:cstheme="minorBidi"/>
          <w:b w:val="0"/>
          <w:bCs w:val="0"/>
          <w:color w:val="auto"/>
        </w:rPr>
        <w:commentReference w:id="600"/>
      </w:r>
      <w:r>
        <w:t>.</w:t>
      </w:r>
    </w:p>
    <w:p w14:paraId="67F9CCC1" w14:textId="77777777" w:rsidR="00380A5E" w:rsidRDefault="00380A5E" w:rsidP="00380A5E">
      <w:pPr>
        <w:pStyle w:val="teiab"/>
      </w:pPr>
      <w:r w:rsidRPr="00635CE4">
        <w:rPr>
          <w:rStyle w:val="teilabelZnak"/>
        </w:rPr>
        <w:t>1.</w:t>
      </w:r>
      <w:r>
        <w:t xml:space="preserve"> </w:t>
      </w:r>
    </w:p>
    <w:p w14:paraId="75310637" w14:textId="24C2895E" w:rsidR="00380A5E" w:rsidRDefault="00380A5E" w:rsidP="00380A5E">
      <w:pPr>
        <w:pStyle w:val="teiab"/>
      </w:pPr>
      <w:r>
        <w:t>Poidmo noter zvelikim</w:t>
      </w:r>
      <w:ins w:id="601" w:author="Nina Ditmajer" w:date="2022-01-05T11:26:00Z">
        <w:r w:rsidR="004F0570" w:rsidRPr="004F0570">
          <w:rPr>
            <w:rStyle w:val="teidel"/>
            <w:rPrChange w:id="602" w:author="Nina Ditmajer" w:date="2022-01-05T11:26:00Z">
              <w:rPr/>
            </w:rPrChange>
          </w:rPr>
          <w:t>i</w:t>
        </w:r>
      </w:ins>
      <w:r>
        <w:t xml:space="preserve"> ve</w:t>
      </w:r>
      <w:r w:rsidRPr="000D2793">
        <w:t>ſ</w:t>
      </w:r>
      <w:r>
        <w:t>zeljem, zmosni Gosz-</w:t>
      </w:r>
      <w:r>
        <w:br/>
        <w:t xml:space="preserve">podin Bough Vu zpráviscse zebrani </w:t>
      </w:r>
      <w:r w:rsidRPr="000D2793">
        <w:t>ſ</w:t>
      </w:r>
      <w:r>
        <w:t>zveczov</w:t>
      </w:r>
      <w:r>
        <w:br/>
        <w:t xml:space="preserve">tvoih, vu tvoi </w:t>
      </w:r>
      <w:r w:rsidRPr="000D2793">
        <w:t>ſ</w:t>
      </w:r>
      <w:r>
        <w:t>zvéti Templum. Zmosni nas Go</w:t>
      </w:r>
      <w:r w:rsidRPr="000D2793">
        <w:t>ſ</w:t>
      </w:r>
      <w:r>
        <w:t>z-</w:t>
      </w:r>
      <w:r>
        <w:br/>
        <w:t>podin Bough.</w:t>
      </w:r>
    </w:p>
    <w:p w14:paraId="74C860B7" w14:textId="77777777" w:rsidR="00380A5E" w:rsidRDefault="00380A5E" w:rsidP="00380A5E">
      <w:pPr>
        <w:pStyle w:val="teiab"/>
      </w:pPr>
      <w:r w:rsidRPr="0009330B">
        <w:rPr>
          <w:rStyle w:val="teilabelZnak"/>
        </w:rPr>
        <w:t>2.</w:t>
      </w:r>
      <w:r>
        <w:t xml:space="preserve"> </w:t>
      </w:r>
    </w:p>
    <w:p w14:paraId="46334CAF" w14:textId="77777777" w:rsidR="00380A5E" w:rsidRDefault="00380A5E" w:rsidP="00380A5E">
      <w:pPr>
        <w:pStyle w:val="teiab"/>
      </w:pPr>
      <w:r>
        <w:t>Tam pred tebov po</w:t>
      </w:r>
      <w:r w:rsidRPr="000D2793">
        <w:t>ſ</w:t>
      </w:r>
      <w:r>
        <w:t xml:space="preserve">ztoymo </w:t>
      </w:r>
      <w:r w:rsidRPr="00432BD4">
        <w:rPr>
          <w:rStyle w:val="teiabbr"/>
        </w:rPr>
        <w:t>Z. G.</w:t>
      </w:r>
      <w:r>
        <w:t xml:space="preserve"> Bough </w:t>
      </w:r>
      <w:r w:rsidRPr="000D2793">
        <w:t>ſ</w:t>
      </w:r>
      <w:r>
        <w:t>zprá-</w:t>
      </w:r>
      <w:r>
        <w:br/>
        <w:t xml:space="preserve">ve vőre bomo </w:t>
      </w:r>
      <w:r w:rsidRPr="000D2793">
        <w:t>ſ</w:t>
      </w:r>
      <w:r>
        <w:t>ze alduvali, tebe vadluvali: Zmos-</w:t>
      </w:r>
      <w:r>
        <w:br/>
        <w:t>ni nas Go</w:t>
      </w:r>
      <w:r w:rsidRPr="000D2793">
        <w:t>ſ</w:t>
      </w:r>
      <w:r>
        <w:t>zpodin Bough.</w:t>
      </w:r>
    </w:p>
    <w:p w14:paraId="3911A752" w14:textId="77777777" w:rsidR="00380A5E" w:rsidRDefault="00380A5E" w:rsidP="00380A5E">
      <w:pPr>
        <w:pStyle w:val="teiab"/>
      </w:pPr>
      <w:r w:rsidRPr="001B04B9">
        <w:rPr>
          <w:rStyle w:val="teilabelZnak"/>
        </w:rPr>
        <w:t>3.</w:t>
      </w:r>
      <w:r>
        <w:t xml:space="preserve"> </w:t>
      </w:r>
    </w:p>
    <w:p w14:paraId="754CD525" w14:textId="561C9A9D" w:rsidR="00380A5E" w:rsidRDefault="00380A5E" w:rsidP="00380A5E">
      <w:pPr>
        <w:pStyle w:val="teiab"/>
      </w:pPr>
      <w:r>
        <w:t>Ve</w:t>
      </w:r>
      <w:r w:rsidRPr="000D2793">
        <w:t>ſ</w:t>
      </w:r>
      <w:r>
        <w:t>zelimosze zve</w:t>
      </w:r>
      <w:r w:rsidRPr="000D2793">
        <w:t>ſ</w:t>
      </w:r>
      <w:r>
        <w:t>zeljem Zmosni Goszpon Bough</w:t>
      </w:r>
      <w:r>
        <w:br/>
        <w:t xml:space="preserve">da med nami prebiva tva </w:t>
      </w:r>
      <w:r w:rsidRPr="000D2793">
        <w:t>ſ</w:t>
      </w:r>
      <w:r>
        <w:t>zvéta reics, da</w:t>
      </w:r>
      <w:r w:rsidRPr="000D2793">
        <w:t>ſ</w:t>
      </w:r>
      <w:r>
        <w:t>ze di-</w:t>
      </w:r>
      <w:r>
        <w:br/>
        <w:t>csi od</w:t>
      </w:r>
      <w:ins w:id="603" w:author="Nina Ditmajer" w:date="2022-01-05T11:29:00Z">
        <w:r w:rsidR="004F0570">
          <w:t xml:space="preserve"> </w:t>
        </w:r>
      </w:ins>
      <w:r>
        <w:t>ná</w:t>
      </w:r>
      <w:r w:rsidRPr="000D2793">
        <w:t>ſ</w:t>
      </w:r>
      <w:r>
        <w:t>z zmosni nas Goszpodin Bough.</w:t>
      </w:r>
    </w:p>
    <w:p w14:paraId="1F99DCE9" w14:textId="77777777" w:rsidR="00380A5E" w:rsidRDefault="00380A5E" w:rsidP="00380A5E">
      <w:pPr>
        <w:pStyle w:val="teiab"/>
      </w:pPr>
      <w:r w:rsidRPr="001B04B9">
        <w:rPr>
          <w:rStyle w:val="teilabelZnak"/>
        </w:rPr>
        <w:t>4.</w:t>
      </w:r>
      <w:r>
        <w:t xml:space="preserve"> </w:t>
      </w:r>
    </w:p>
    <w:p w14:paraId="6CBCA2D8" w14:textId="77777777" w:rsidR="00380A5E" w:rsidRDefault="00380A5E" w:rsidP="00380A5E">
      <w:pPr>
        <w:pStyle w:val="teiab"/>
      </w:pPr>
      <w:r>
        <w:t>Bráni záto vmirovno</w:t>
      </w:r>
      <w:r w:rsidRPr="000D2793">
        <w:t>ſ</w:t>
      </w:r>
      <w:r>
        <w:t>zti Zmosni Goszpodin Bough.</w:t>
      </w:r>
      <w:r>
        <w:br/>
        <w:t xml:space="preserve">I ov mali </w:t>
      </w:r>
      <w:r w:rsidRPr="000D2793">
        <w:t>ſ</w:t>
      </w:r>
      <w:r>
        <w:t>ereg vu právoi vőri vu tvem obecsa-</w:t>
      </w:r>
      <w:r>
        <w:br/>
        <w:t>nyi zmosni nas Go</w:t>
      </w:r>
      <w:r w:rsidRPr="000D2793">
        <w:t>ſ</w:t>
      </w:r>
      <w:r>
        <w:t>zpodin Bough.</w:t>
      </w:r>
    </w:p>
    <w:p w14:paraId="1BC02E42" w14:textId="77777777" w:rsidR="00380A5E" w:rsidRDefault="00380A5E" w:rsidP="00380A5E">
      <w:pPr>
        <w:pStyle w:val="teiab"/>
      </w:pPr>
      <w:r w:rsidRPr="001B04B9">
        <w:rPr>
          <w:rStyle w:val="teilabelZnak"/>
        </w:rPr>
        <w:t>5.</w:t>
      </w:r>
      <w:r>
        <w:t xml:space="preserve"> </w:t>
      </w:r>
    </w:p>
    <w:p w14:paraId="36BB6222" w14:textId="77777777" w:rsidR="00380A5E" w:rsidRDefault="00380A5E" w:rsidP="00380A5E">
      <w:pPr>
        <w:pStyle w:val="teiab"/>
      </w:pPr>
      <w:r>
        <w:t>Vcsini da</w:t>
      </w:r>
      <w:r w:rsidRPr="000D2793">
        <w:t>ſ</w:t>
      </w:r>
      <w:r>
        <w:t>ze glá</w:t>
      </w:r>
      <w:r w:rsidRPr="000D2793">
        <w:t>ſ</w:t>
      </w:r>
      <w:r>
        <w:t xml:space="preserve">zi tva reics Zmosni </w:t>
      </w:r>
      <w:r w:rsidRPr="00106920"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 w:rsidRPr="00106920">
        <w:rPr>
          <w:rStyle w:val="teiabbr"/>
        </w:rPr>
        <w:t>din</w:t>
      </w:r>
      <w:r>
        <w:t xml:space="preserve"> Bough</w:t>
      </w:r>
      <w:r>
        <w:br/>
        <w:t>ne dai osiati nassim Dűs</w:t>
      </w:r>
      <w:r w:rsidRPr="000D2793">
        <w:t>ſ</w:t>
      </w:r>
      <w:r>
        <w:t>am ti nas</w:t>
      </w:r>
      <w:r w:rsidRPr="000D2793">
        <w:t>ſ</w:t>
      </w:r>
      <w:r>
        <w:t>e prosnye</w:t>
      </w:r>
      <w:r>
        <w:br/>
      </w:r>
      <w:r w:rsidRPr="000D2793">
        <w:t>ſ</w:t>
      </w:r>
      <w:r>
        <w:t>zlisi. Zmosni nas Go</w:t>
      </w:r>
      <w:r w:rsidRPr="000D2793">
        <w:t>ſ</w:t>
      </w:r>
      <w:r>
        <w:t>zpodin Bough.</w:t>
      </w:r>
    </w:p>
    <w:p w14:paraId="4DB0891E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892AC7" w14:textId="77777777" w:rsidR="00380A5E" w:rsidRDefault="00380A5E" w:rsidP="00380A5E">
      <w:r>
        <w:lastRenderedPageBreak/>
        <w:t>/013r/</w:t>
      </w:r>
    </w:p>
    <w:p w14:paraId="113AD6D5" w14:textId="77777777" w:rsidR="00380A5E" w:rsidRDefault="00380A5E" w:rsidP="00380A5E">
      <w:pPr>
        <w:pStyle w:val="teifwPageNum"/>
      </w:pPr>
      <w:r>
        <w:t>21.</w:t>
      </w:r>
    </w:p>
    <w:p w14:paraId="1950683F" w14:textId="77777777" w:rsidR="00380A5E" w:rsidRDefault="00380A5E" w:rsidP="00380A5E">
      <w:pPr>
        <w:pStyle w:val="teiab"/>
      </w:pPr>
      <w:r w:rsidRPr="00DA7886">
        <w:rPr>
          <w:rStyle w:val="teilabelZnak"/>
        </w:rPr>
        <w:t>6.</w:t>
      </w:r>
      <w:r>
        <w:t xml:space="preserve"> </w:t>
      </w:r>
    </w:p>
    <w:p w14:paraId="3CBBFB93" w14:textId="77777777" w:rsidR="00380A5E" w:rsidRDefault="00380A5E" w:rsidP="00380A5E">
      <w:pPr>
        <w:pStyle w:val="teiab"/>
      </w:pPr>
      <w:r>
        <w:t xml:space="preserve">Da te </w:t>
      </w:r>
      <w:r w:rsidRPr="000D2793">
        <w:t>ſ</w:t>
      </w:r>
      <w:r>
        <w:t>zercza dicsimo mi, Zmosni Go</w:t>
      </w:r>
      <w:r w:rsidRPr="000D2793">
        <w:t>ſ</w:t>
      </w:r>
      <w:r>
        <w:t>zpon Bough</w:t>
      </w:r>
      <w:r>
        <w:br/>
      </w:r>
      <w:r w:rsidRPr="000D2793">
        <w:t>ſ</w:t>
      </w:r>
      <w:r>
        <w:t>zve</w:t>
      </w:r>
      <w:r w:rsidRPr="000D2793">
        <w:t>ſ</w:t>
      </w:r>
      <w:r>
        <w:t xml:space="preserve">zélimi reicsimi i zmolidbami, </w:t>
      </w:r>
      <w:r w:rsidRPr="000D2793">
        <w:t>ſ</w:t>
      </w:r>
      <w:r>
        <w:t>zlatkimi</w:t>
      </w:r>
      <w:r>
        <w:br/>
        <w:t>pe</w:t>
      </w:r>
      <w:r w:rsidRPr="000D2793">
        <w:t>ſ</w:t>
      </w:r>
      <w:r>
        <w:t>zmami Zmósni nas Go</w:t>
      </w:r>
      <w:r w:rsidRPr="000D2793">
        <w:t>ſ</w:t>
      </w:r>
      <w:r>
        <w:t>zpodin Bough.</w:t>
      </w:r>
    </w:p>
    <w:p w14:paraId="12AF0335" w14:textId="77777777" w:rsidR="00380A5E" w:rsidRDefault="00380A5E" w:rsidP="00380A5E">
      <w:pPr>
        <w:pStyle w:val="teiab"/>
      </w:pPr>
      <w:r w:rsidRPr="0079372C">
        <w:rPr>
          <w:rStyle w:val="teilabelZnak"/>
        </w:rPr>
        <w:t>7.</w:t>
      </w:r>
      <w:r>
        <w:t xml:space="preserve"> </w:t>
      </w:r>
    </w:p>
    <w:p w14:paraId="5F1AC2B2" w14:textId="31553E40" w:rsidR="00380A5E" w:rsidDel="00D1478D" w:rsidRDefault="00380A5E" w:rsidP="00380A5E">
      <w:pPr>
        <w:pStyle w:val="teiab"/>
        <w:rPr>
          <w:del w:id="604" w:author="Nina Ditmajer" w:date="2022-01-05T11:50:00Z"/>
        </w:rPr>
      </w:pPr>
      <w:r>
        <w:t>Odicsen</w:t>
      </w:r>
      <w:r w:rsidRPr="000D2793">
        <w:t>ſ</w:t>
      </w:r>
      <w:r>
        <w:t>zi vi</w:t>
      </w:r>
      <w:r w:rsidRPr="000D2793">
        <w:t>ſ</w:t>
      </w:r>
      <w:r>
        <w:t xml:space="preserve">zokoi Nebi </w:t>
      </w:r>
      <w:r w:rsidRPr="00E15DAA">
        <w:rPr>
          <w:rStyle w:val="teiabbr"/>
        </w:rPr>
        <w:t>Z.</w:t>
      </w:r>
      <w:r>
        <w:t xml:space="preserve"> </w:t>
      </w:r>
      <w:r w:rsidRPr="00E45105">
        <w:rPr>
          <w:rStyle w:val="teiabbr"/>
        </w:rPr>
        <w:t>G͠in</w:t>
      </w:r>
      <w:r>
        <w:rPr>
          <w:rFonts w:ascii="ZRCola" w:hAnsi="ZRCola" w:cs="ZRCola"/>
        </w:rPr>
        <w:t xml:space="preserve"> Bough.</w:t>
      </w:r>
      <w:r>
        <w:rPr>
          <w:rFonts w:ascii="ZRCola" w:hAnsi="ZRCola" w:cs="ZRCola"/>
        </w:rPr>
        <w:br/>
        <w:t>Koga</w:t>
      </w:r>
      <w:r w:rsidRPr="000D2793">
        <w:t>ſ</w:t>
      </w:r>
      <w:r>
        <w:t>ze do</w:t>
      </w:r>
      <w:r>
        <w:rPr>
          <w:rFonts w:ascii="ZRCola" w:hAnsi="ZRCola" w:cs="ZRCola"/>
        </w:rPr>
        <w:t>ſ</w:t>
      </w:r>
      <w:r>
        <w:t>zto</w:t>
      </w:r>
      <w:r w:rsidRPr="005A3CC2">
        <w:t>ÿ</w:t>
      </w:r>
      <w:r>
        <w:t xml:space="preserve"> Dika vTemplomi</w:t>
      </w:r>
      <w:ins w:id="605" w:author="Nina Ditmajer" w:date="2022-01-05T11:50:00Z">
        <w:r w:rsidR="00D1478D">
          <w:t>,</w:t>
        </w:r>
      </w:ins>
      <w:r>
        <w:t xml:space="preserve"> v</w:t>
      </w:r>
      <w:r w:rsidRPr="000D2793">
        <w:t>ſ</w:t>
      </w:r>
      <w:r>
        <w:t>zvétoi</w:t>
      </w:r>
      <w:r>
        <w:br/>
        <w:t xml:space="preserve">materi Czérkvi, Zmosni nas </w:t>
      </w:r>
      <w:r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>
        <w:rPr>
          <w:rStyle w:val="teiabbr"/>
        </w:rPr>
        <w:t>din</w:t>
      </w:r>
      <w:r w:rsidRPr="003C684B">
        <w:rPr>
          <w:rStyle w:val="teiabbr"/>
        </w:rPr>
        <w:t>. B.</w:t>
      </w:r>
      <w:r>
        <w:t xml:space="preserve"> </w:t>
      </w:r>
    </w:p>
    <w:p w14:paraId="20AC1A95" w14:textId="77777777" w:rsidR="00380A5E" w:rsidRDefault="00380A5E">
      <w:pPr>
        <w:pStyle w:val="teiab"/>
        <w:pPrChange w:id="606" w:author="Nina Ditmajer" w:date="2022-01-05T11:50:00Z">
          <w:pPr>
            <w:pStyle w:val="teiclosure"/>
          </w:pPr>
        </w:pPrChange>
      </w:pPr>
      <w:r>
        <w:t>Amen.</w:t>
      </w:r>
    </w:p>
    <w:p w14:paraId="05847989" w14:textId="77777777" w:rsidR="00380A5E" w:rsidRDefault="00380A5E" w:rsidP="00380A5E">
      <w:pPr>
        <w:pStyle w:val="Naslov2"/>
        <w:rPr>
          <w:rStyle w:val="teiabbr"/>
        </w:rPr>
      </w:pPr>
      <w:r>
        <w:t xml:space="preserve">Nouta. Mindeneknek </w:t>
      </w:r>
      <w:r w:rsidRPr="000D2793">
        <w:t>ſ</w:t>
      </w:r>
      <w:r>
        <w:t xml:space="preserve">zimei. </w:t>
      </w:r>
      <w:r w:rsidRPr="00495B8F">
        <w:rPr>
          <w:rStyle w:val="teiabbr"/>
        </w:rPr>
        <w:t>&amp;c.</w:t>
      </w:r>
    </w:p>
    <w:p w14:paraId="4637211C" w14:textId="77777777" w:rsidR="00380A5E" w:rsidRDefault="00380A5E" w:rsidP="00380A5E">
      <w:pPr>
        <w:pStyle w:val="teiab"/>
      </w:pPr>
      <w:r w:rsidRPr="00551545">
        <w:rPr>
          <w:rStyle w:val="teilabelZnak"/>
        </w:rPr>
        <w:t>1.</w:t>
      </w:r>
      <w:r>
        <w:t xml:space="preserve"> </w:t>
      </w:r>
    </w:p>
    <w:p w14:paraId="4BFE0CAF" w14:textId="77777777" w:rsidR="00380A5E" w:rsidRDefault="00380A5E" w:rsidP="00380A5E">
      <w:pPr>
        <w:pStyle w:val="teiab"/>
      </w:pPr>
      <w:r>
        <w:t xml:space="preserve">V </w:t>
      </w:r>
      <w:r w:rsidRPr="000D2793">
        <w:t>ſ</w:t>
      </w:r>
      <w:r>
        <w:t xml:space="preserve">zei </w:t>
      </w:r>
      <w:r w:rsidRPr="000D2793">
        <w:t>ſ</w:t>
      </w:r>
      <w:r>
        <w:t>ztvári Ocsi Bosie, vu te</w:t>
      </w:r>
      <w:r w:rsidRPr="000D2793">
        <w:t>ſ</w:t>
      </w:r>
      <w:r>
        <w:t>ze vűpaio, ár</w:t>
      </w:r>
      <w:r>
        <w:br/>
      </w:r>
      <w:r>
        <w:rPr>
          <w:rStyle w:val="teidel"/>
        </w:rPr>
        <w:t>a</w:t>
      </w:r>
      <w:r w:rsidRPr="00BE7A23">
        <w:rPr>
          <w:rStyle w:val="teidel"/>
        </w:rPr>
        <w:t>r</w:t>
      </w:r>
      <w:r>
        <w:t xml:space="preserve"> </w:t>
      </w:r>
      <w:r w:rsidRPr="000D2793">
        <w:t>ſ</w:t>
      </w:r>
      <w:r>
        <w:t>zkerbno paszko imas</w:t>
      </w:r>
      <w:del w:id="607" w:author="Nina Ditmajer" w:date="2022-01-05T11:53:00Z">
        <w:r w:rsidDel="00D1478D">
          <w:delText xml:space="preserve"> na</w:delText>
        </w:r>
      </w:del>
      <w:r>
        <w:t xml:space="preserve">, na </w:t>
      </w:r>
      <w:commentRangeStart w:id="608"/>
      <w:r w:rsidRPr="00E45105">
        <w:rPr>
          <w:rStyle w:val="teisic"/>
        </w:rPr>
        <w:t>rahno</w:t>
      </w:r>
      <w:r>
        <w:t xml:space="preserve"> </w:t>
      </w:r>
      <w:commentRangeEnd w:id="608"/>
      <w:r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608"/>
      </w:r>
      <w:r>
        <w:t>nyihovo.</w:t>
      </w:r>
    </w:p>
    <w:p w14:paraId="6C39636C" w14:textId="77777777" w:rsidR="00380A5E" w:rsidRDefault="00380A5E" w:rsidP="00380A5E">
      <w:pPr>
        <w:pStyle w:val="teiab"/>
      </w:pPr>
      <w:r w:rsidRPr="00201E94">
        <w:rPr>
          <w:rStyle w:val="teilabelZnak"/>
        </w:rPr>
        <w:t>2.</w:t>
      </w:r>
      <w:r>
        <w:t xml:space="preserve"> </w:t>
      </w:r>
    </w:p>
    <w:p w14:paraId="70A81BDF" w14:textId="77777777" w:rsidR="00380A5E" w:rsidRDefault="00380A5E" w:rsidP="00380A5E">
      <w:pPr>
        <w:pStyle w:val="teiab"/>
      </w:pPr>
      <w:r>
        <w:t>Je</w:t>
      </w:r>
      <w:r w:rsidRPr="000D2793">
        <w:t>ſ</w:t>
      </w:r>
      <w:r>
        <w:t>ztvino i pitvino davas v</w:t>
      </w:r>
      <w:r w:rsidRPr="000D2793">
        <w:t>ſ</w:t>
      </w:r>
      <w:r>
        <w:t xml:space="preserve">zákoi </w:t>
      </w:r>
      <w:r w:rsidRPr="000D2793">
        <w:t>ſ</w:t>
      </w:r>
      <w:r>
        <w:t xml:space="preserve">ztvári, i </w:t>
      </w:r>
      <w:r w:rsidRPr="00E45105">
        <w:t>ode</w:t>
      </w:r>
      <w:r>
        <w:t>-</w:t>
      </w:r>
      <w:r>
        <w:br/>
      </w:r>
      <w:r w:rsidRPr="00E45105">
        <w:t>tel</w:t>
      </w:r>
      <w:r w:rsidRPr="00172BE8">
        <w:t xml:space="preserve"> ti</w:t>
      </w:r>
      <w:r>
        <w:t xml:space="preserve"> dávas, toga </w:t>
      </w:r>
      <w:r w:rsidRPr="000D2793">
        <w:t>ſ</w:t>
      </w:r>
      <w:r>
        <w:t>zveta lűdém.</w:t>
      </w:r>
    </w:p>
    <w:p w14:paraId="7C421ABE" w14:textId="77777777" w:rsidR="00380A5E" w:rsidRDefault="00380A5E" w:rsidP="00380A5E">
      <w:pPr>
        <w:pStyle w:val="teiab"/>
      </w:pPr>
      <w:r w:rsidRPr="007759A0">
        <w:rPr>
          <w:rStyle w:val="teilabelZnak"/>
        </w:rPr>
        <w:t>3.</w:t>
      </w:r>
      <w:r>
        <w:t xml:space="preserve"> </w:t>
      </w:r>
    </w:p>
    <w:p w14:paraId="0F08D80C" w14:textId="77777777" w:rsidR="00380A5E" w:rsidRDefault="00380A5E" w:rsidP="00380A5E">
      <w:pPr>
        <w:pStyle w:val="teiab"/>
      </w:pPr>
      <w:r>
        <w:t xml:space="preserve">Pod Nebov divje </w:t>
      </w:r>
      <w:r>
        <w:rPr>
          <w:rFonts w:ascii="ZRCola" w:hAnsi="ZRCola" w:cs="ZRCola"/>
        </w:rPr>
        <w:t>ſ</w:t>
      </w:r>
      <w:r>
        <w:t>ztvári i Nebe</w:t>
      </w:r>
      <w:r w:rsidRPr="000D2793">
        <w:t>ſ</w:t>
      </w:r>
      <w:r>
        <w:t>zke phticze,</w:t>
      </w:r>
      <w:r>
        <w:br/>
      </w:r>
      <w:r w:rsidRPr="00F52F28">
        <w:rPr>
          <w:rStyle w:val="teidel"/>
        </w:rPr>
        <w:t>ni</w:t>
      </w:r>
      <w:r>
        <w:t xml:space="preserve"> ne </w:t>
      </w:r>
      <w:commentRangeStart w:id="609"/>
      <w:r w:rsidRPr="00E45105">
        <w:rPr>
          <w:rStyle w:val="teichoiceZnak"/>
        </w:rPr>
        <w:t>snyo</w:t>
      </w:r>
      <w:r>
        <w:t xml:space="preserve"> </w:t>
      </w:r>
      <w:commentRangeEnd w:id="609"/>
      <w:r w:rsidR="00331551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609"/>
      </w:r>
      <w:r>
        <w:t xml:space="preserve">ni ne </w:t>
      </w:r>
      <w:commentRangeStart w:id="610"/>
      <w:r w:rsidRPr="00E45105">
        <w:rPr>
          <w:rStyle w:val="teichoiceZnak"/>
        </w:rPr>
        <w:t>zejo</w:t>
      </w:r>
      <w:commentRangeEnd w:id="610"/>
      <w:r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610"/>
      </w:r>
      <w:r>
        <w:t>, Ti nyé Bosie hránis</w:t>
      </w:r>
    </w:p>
    <w:p w14:paraId="615502EC" w14:textId="77777777" w:rsidR="00380A5E" w:rsidRDefault="00380A5E" w:rsidP="00380A5E">
      <w:pPr>
        <w:pStyle w:val="teiab"/>
      </w:pPr>
      <w:r w:rsidRPr="006572CD">
        <w:rPr>
          <w:rStyle w:val="teilabelZnak"/>
        </w:rPr>
        <w:t>4.</w:t>
      </w:r>
      <w:r>
        <w:t xml:space="preserve"> </w:t>
      </w:r>
    </w:p>
    <w:p w14:paraId="155E0B47" w14:textId="47E3EC84" w:rsidR="00380A5E" w:rsidRDefault="00380A5E" w:rsidP="00380A5E">
      <w:pPr>
        <w:pStyle w:val="teiab"/>
      </w:pPr>
      <w:r>
        <w:t>To pol</w:t>
      </w:r>
      <w:r w:rsidRPr="000D2793">
        <w:t>ſ</w:t>
      </w:r>
      <w:r>
        <w:t>zko lepo czvetje, ino liliomi</w:t>
      </w:r>
      <w:ins w:id="611" w:author="Nina Ditmajer" w:date="2022-01-05T11:58:00Z">
        <w:r w:rsidR="00331551">
          <w:t>,</w:t>
        </w:r>
      </w:ins>
      <w:r>
        <w:t xml:space="preserve"> vu lepsem</w:t>
      </w:r>
      <w:r>
        <w:br/>
        <w:t>gvánti ie</w:t>
      </w:r>
      <w:r w:rsidRPr="000D2793">
        <w:t>ſ</w:t>
      </w:r>
      <w:r>
        <w:t xml:space="preserve">zo, kak ie </w:t>
      </w:r>
      <w:r>
        <w:rPr>
          <w:rStyle w:val="teipersName"/>
        </w:rPr>
        <w:t>S</w:t>
      </w:r>
      <w:r w:rsidRPr="00E45105">
        <w:rPr>
          <w:rStyle w:val="teipersName"/>
        </w:rPr>
        <w:t>alamon</w:t>
      </w:r>
      <w:r>
        <w:t xml:space="preserve"> bil.</w:t>
      </w:r>
    </w:p>
    <w:p w14:paraId="53E359B7" w14:textId="77777777" w:rsidR="00380A5E" w:rsidRDefault="00380A5E" w:rsidP="00380A5E">
      <w:pPr>
        <w:pStyle w:val="teiab"/>
      </w:pPr>
      <w:r w:rsidRPr="006572CD">
        <w:rPr>
          <w:rStyle w:val="teilabelZnak"/>
        </w:rPr>
        <w:t>5.</w:t>
      </w:r>
      <w:r>
        <w:t xml:space="preserve"> </w:t>
      </w:r>
    </w:p>
    <w:p w14:paraId="53F5A0CA" w14:textId="77777777" w:rsidR="00380A5E" w:rsidRDefault="00380A5E" w:rsidP="00380A5E">
      <w:pPr>
        <w:pStyle w:val="teiab"/>
      </w:pPr>
      <w:r>
        <w:t xml:space="preserve">Oh </w:t>
      </w:r>
      <w:r w:rsidRPr="000D2793">
        <w:t>ſ</w:t>
      </w:r>
      <w:r>
        <w:t>zkolikom bolie náz, Bough tve gresne</w:t>
      </w:r>
      <w:r>
        <w:br/>
      </w:r>
      <w:r w:rsidRPr="000D2793">
        <w:t>ſ</w:t>
      </w:r>
      <w:r>
        <w:t>zini odevas ino hránis, vnosina národov.</w:t>
      </w:r>
    </w:p>
    <w:p w14:paraId="11264106" w14:textId="77777777" w:rsidR="00380A5E" w:rsidRDefault="00380A5E" w:rsidP="00380A5E">
      <w:pPr>
        <w:pStyle w:val="teiab"/>
      </w:pPr>
      <w:r>
        <w:t xml:space="preserve">6. </w:t>
      </w:r>
    </w:p>
    <w:p w14:paraId="03993C47" w14:textId="77777777" w:rsidR="00380A5E" w:rsidRDefault="00380A5E" w:rsidP="00380A5E">
      <w:pPr>
        <w:pStyle w:val="teiab"/>
      </w:pPr>
      <w:r>
        <w:t>Za eto v</w:t>
      </w:r>
      <w:r w:rsidRPr="000D2793">
        <w:t>ſ</w:t>
      </w:r>
      <w:r>
        <w:t>zo dobroto, vreiden</w:t>
      </w:r>
      <w:r w:rsidRPr="000D2793">
        <w:t>ſ</w:t>
      </w:r>
      <w:r>
        <w:t>zi dicsenya, od</w:t>
      </w:r>
      <w:r>
        <w:br/>
        <w:t xml:space="preserve">náz od tvoih </w:t>
      </w:r>
      <w:r w:rsidRPr="000D2793">
        <w:t>ſ</w:t>
      </w:r>
      <w:r>
        <w:t>zinov, da gori zvisis</w:t>
      </w:r>
      <w:r w:rsidRPr="000D2793">
        <w:t>ſ</w:t>
      </w:r>
      <w:r>
        <w:t>ze</w:t>
      </w:r>
    </w:p>
    <w:p w14:paraId="28AA330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4738495" w14:textId="77777777" w:rsidR="00380A5E" w:rsidRDefault="00380A5E" w:rsidP="00380A5E">
      <w:r>
        <w:lastRenderedPageBreak/>
        <w:t>/013v/</w:t>
      </w:r>
    </w:p>
    <w:p w14:paraId="7EB20C16" w14:textId="03B37ECF" w:rsidR="00380A5E" w:rsidRDefault="00380A5E" w:rsidP="00380A5E">
      <w:pPr>
        <w:pStyle w:val="teifwPageNum"/>
      </w:pPr>
      <w:r>
        <w:t>22.</w:t>
      </w:r>
    </w:p>
    <w:p w14:paraId="0F869E88" w14:textId="77777777" w:rsidR="00380A5E" w:rsidRDefault="00380A5E" w:rsidP="00380A5E">
      <w:pPr>
        <w:pStyle w:val="teiab"/>
      </w:pPr>
      <w:r w:rsidRPr="001A2A0D">
        <w:rPr>
          <w:rStyle w:val="teilabelZnak"/>
        </w:rPr>
        <w:t>7.</w:t>
      </w:r>
      <w:r>
        <w:t xml:space="preserve"> </w:t>
      </w:r>
    </w:p>
    <w:p w14:paraId="3A7C88AB" w14:textId="77777777" w:rsidR="00380A5E" w:rsidRDefault="00380A5E" w:rsidP="00380A5E">
      <w:pPr>
        <w:pStyle w:val="teiab"/>
      </w:pPr>
      <w:r>
        <w:t xml:space="preserve">Tvega </w:t>
      </w:r>
      <w:r w:rsidRPr="000D2793">
        <w:t>ſ</w:t>
      </w:r>
      <w:r>
        <w:t xml:space="preserve">zvétoga dára, koga bomo ieli, </w:t>
      </w:r>
      <w:r w:rsidRPr="000D2793">
        <w:t>ſ</w:t>
      </w:r>
      <w:r>
        <w:t>ztvoimi</w:t>
      </w:r>
      <w:r>
        <w:br/>
      </w:r>
      <w:r w:rsidRPr="000D2793">
        <w:t>ſ</w:t>
      </w:r>
      <w:r>
        <w:t xml:space="preserve">zvétimi dári, zkeimi bomo </w:t>
      </w:r>
      <w:r w:rsidRPr="000D2793">
        <w:t>ſ</w:t>
      </w:r>
      <w:r>
        <w:t>iveli.</w:t>
      </w:r>
    </w:p>
    <w:p w14:paraId="5693E9FA" w14:textId="77777777" w:rsidR="00380A5E" w:rsidRDefault="00380A5E" w:rsidP="00380A5E">
      <w:pPr>
        <w:pStyle w:val="teiab"/>
      </w:pPr>
      <w:r w:rsidRPr="002F4344">
        <w:rPr>
          <w:rStyle w:val="teilabelZnak"/>
        </w:rPr>
        <w:t>8.</w:t>
      </w:r>
      <w:r>
        <w:t xml:space="preserve"> </w:t>
      </w:r>
    </w:p>
    <w:p w14:paraId="0383FE35" w14:textId="77777777" w:rsidR="00380A5E" w:rsidRDefault="00380A5E" w:rsidP="00380A5E">
      <w:pPr>
        <w:pStyle w:val="teiab"/>
      </w:pPr>
      <w:r>
        <w:t>Nai bode blago</w:t>
      </w:r>
      <w:r w:rsidRPr="000D2793">
        <w:t>ſ</w:t>
      </w:r>
      <w:r>
        <w:t>zlov tvoi Go</w:t>
      </w:r>
      <w:r w:rsidRPr="000D2793">
        <w:t>ſ</w:t>
      </w:r>
      <w:r>
        <w:t>zpon Bough obér-</w:t>
      </w:r>
      <w:r>
        <w:br/>
        <w:t xml:space="preserve">náz kak nad </w:t>
      </w:r>
      <w:r w:rsidRPr="000D2793">
        <w:t>ſ</w:t>
      </w:r>
      <w:r>
        <w:t>zinmi Izrael</w:t>
      </w:r>
      <w:r w:rsidRPr="000D2793">
        <w:t>ſ</w:t>
      </w:r>
      <w:r>
        <w:t>zkimi, z kermlenye</w:t>
      </w:r>
      <w:r>
        <w:br/>
        <w:t>te manne.</w:t>
      </w:r>
    </w:p>
    <w:p w14:paraId="79BBD752" w14:textId="77777777" w:rsidR="00380A5E" w:rsidRDefault="00380A5E" w:rsidP="00380A5E">
      <w:pPr>
        <w:pStyle w:val="teiab"/>
      </w:pPr>
      <w:r w:rsidRPr="002F4344">
        <w:rPr>
          <w:rStyle w:val="teilabelZnak"/>
        </w:rPr>
        <w:t>9.</w:t>
      </w:r>
      <w:r>
        <w:t xml:space="preserve"> </w:t>
      </w:r>
    </w:p>
    <w:p w14:paraId="36405B1A" w14:textId="77777777" w:rsidR="00380A5E" w:rsidRDefault="00380A5E" w:rsidP="00380A5E">
      <w:pPr>
        <w:pStyle w:val="teiab"/>
      </w:pP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 xml:space="preserve">zvet </w:t>
      </w:r>
      <w:r w:rsidRPr="000D2793">
        <w:t>ſ</w:t>
      </w:r>
      <w:r>
        <w:t>zi zmosni Bough, vu vi</w:t>
      </w:r>
      <w:r w:rsidRPr="000D2793">
        <w:t>ſ</w:t>
      </w:r>
      <w:r>
        <w:t>zokoi</w:t>
      </w:r>
      <w:r>
        <w:br/>
        <w:t>Nébi, dai da ktebi bomo mógli priti vu ve</w:t>
      </w:r>
      <w:r w:rsidRPr="000D2793">
        <w:t>ſ</w:t>
      </w:r>
      <w:r>
        <w:t>zelje.</w:t>
      </w:r>
    </w:p>
    <w:p w14:paraId="5DF3C717" w14:textId="77777777" w:rsidR="00380A5E" w:rsidRDefault="00380A5E" w:rsidP="00380A5E">
      <w:pPr>
        <w:pStyle w:val="teiab"/>
      </w:pPr>
      <w:r w:rsidRPr="005E7D8F">
        <w:rPr>
          <w:rStyle w:val="teilabelZnak"/>
        </w:rPr>
        <w:t>10.</w:t>
      </w:r>
      <w:r>
        <w:t xml:space="preserve"> </w:t>
      </w:r>
    </w:p>
    <w:p w14:paraId="6C29A49B" w14:textId="77777777" w:rsidR="00380A5E" w:rsidRDefault="00380A5E" w:rsidP="00380A5E">
      <w:pPr>
        <w:pStyle w:val="teiab"/>
      </w:pPr>
      <w:r>
        <w:t>Obe</w:t>
      </w:r>
      <w:r w:rsidRPr="000D2793">
        <w:t>ſ</w:t>
      </w:r>
      <w:r>
        <w:t xml:space="preserve">zelnik </w:t>
      </w:r>
      <w:r w:rsidRPr="000D2793">
        <w:t>ſ</w:t>
      </w:r>
      <w:r>
        <w:t>zvéti Dűh, obe</w:t>
      </w:r>
      <w:r w:rsidRPr="000D2793">
        <w:t>ſ</w:t>
      </w:r>
      <w:r>
        <w:t>zeli ti náz, nadigni</w:t>
      </w:r>
      <w:r>
        <w:br/>
        <w:t xml:space="preserve">nam gori </w:t>
      </w:r>
      <w:r w:rsidRPr="000D2793">
        <w:t>ſ</w:t>
      </w:r>
      <w:r>
        <w:t>zercza zognyom tve lűbézni</w:t>
      </w:r>
    </w:p>
    <w:p w14:paraId="149CB3B1" w14:textId="77777777" w:rsidR="00380A5E" w:rsidRDefault="00380A5E" w:rsidP="00380A5E">
      <w:pPr>
        <w:pStyle w:val="teiab"/>
      </w:pPr>
      <w:r w:rsidRPr="005E7D8F">
        <w:rPr>
          <w:rStyle w:val="teilabelZnak"/>
        </w:rPr>
        <w:t>11.</w:t>
      </w:r>
      <w:r>
        <w:t xml:space="preserve"> </w:t>
      </w:r>
    </w:p>
    <w:p w14:paraId="5AA637A2" w14:textId="13637515" w:rsidR="00380A5E" w:rsidRDefault="00380A5E" w:rsidP="00380A5E">
      <w:pPr>
        <w:pStyle w:val="teiab"/>
      </w:pPr>
      <w:r>
        <w:t xml:space="preserve">Zmolitvami proszimo mi to </w:t>
      </w:r>
      <w:r w:rsidRPr="000D2793">
        <w:t>ſ</w:t>
      </w:r>
      <w:r>
        <w:t>zvéto Troi</w:t>
      </w:r>
      <w:r w:rsidRPr="000D2793">
        <w:t>ſ</w:t>
      </w:r>
      <w:r>
        <w:t>ztvo, da</w:t>
      </w:r>
      <w:r>
        <w:br/>
        <w:t>nám dá v</w:t>
      </w:r>
      <w:r w:rsidRPr="000D2793">
        <w:t>ſ</w:t>
      </w:r>
      <w:r>
        <w:t>zeim greisnikom vekvecsno bla</w:t>
      </w:r>
      <w:ins w:id="612" w:author="Nina Ditmajer" w:date="2022-01-05T12:15:00Z">
        <w:r w:rsidR="004A57B6">
          <w:t>'</w:t>
        </w:r>
      </w:ins>
      <w:del w:id="613" w:author="Nina Ditmajer" w:date="2022-01-05T12:15:00Z">
        <w:r w:rsidDel="004A57B6">
          <w:delText>´</w:delText>
        </w:r>
      </w:del>
      <w:r>
        <w:t>sen</w:t>
      </w:r>
      <w:r w:rsidRPr="000D2793">
        <w:t>ſ</w:t>
      </w:r>
      <w:r>
        <w:t>ztvo.</w:t>
      </w:r>
    </w:p>
    <w:p w14:paraId="35B133BE" w14:textId="77777777" w:rsidR="00380A5E" w:rsidRDefault="00380A5E" w:rsidP="00380A5E">
      <w:pPr>
        <w:pStyle w:val="teiab"/>
      </w:pPr>
      <w:r w:rsidRPr="00E7065B">
        <w:rPr>
          <w:rStyle w:val="teilabelZnak"/>
        </w:rPr>
        <w:t>12.</w:t>
      </w:r>
      <w:r>
        <w:t xml:space="preserve"> </w:t>
      </w:r>
    </w:p>
    <w:p w14:paraId="6A1ADD75" w14:textId="77777777" w:rsidR="00380A5E" w:rsidRDefault="00380A5E" w:rsidP="00380A5E">
      <w:pPr>
        <w:pStyle w:val="teiab"/>
      </w:pPr>
      <w:r>
        <w:t>Boidi od ná</w:t>
      </w:r>
      <w:r w:rsidRPr="000D2793">
        <w:t>ſ</w:t>
      </w:r>
      <w:r>
        <w:t>z hválena ta vreidnoszt bosánsz-</w:t>
      </w:r>
      <w:r>
        <w:br/>
        <w:t xml:space="preserve">ka Ocsa </w:t>
      </w:r>
      <w:r w:rsidRPr="000D2793">
        <w:t>ſ</w:t>
      </w:r>
      <w:r>
        <w:t xml:space="preserve">zin i </w:t>
      </w:r>
      <w:r w:rsidRPr="000D2793">
        <w:t>ſ</w:t>
      </w:r>
      <w:r>
        <w:t xml:space="preserve">zveti Dűh, puno </w:t>
      </w:r>
      <w:r w:rsidRPr="000D2793">
        <w:t>ſ</w:t>
      </w:r>
      <w:r>
        <w:t>zvéto Troi</w:t>
      </w:r>
      <w:r w:rsidRPr="000D2793">
        <w:t>ſ</w:t>
      </w:r>
      <w:r>
        <w:t xml:space="preserve">ztvo. </w:t>
      </w:r>
    </w:p>
    <w:p w14:paraId="23AEBEC0" w14:textId="77777777" w:rsidR="00380A5E" w:rsidRDefault="00380A5E" w:rsidP="00380A5E">
      <w:pPr>
        <w:pStyle w:val="teiclosure"/>
      </w:pPr>
    </w:p>
    <w:p w14:paraId="01D89F26" w14:textId="77777777" w:rsidR="00380A5E" w:rsidRDefault="00380A5E" w:rsidP="00380A5E">
      <w:pPr>
        <w:pStyle w:val="Naslov2"/>
      </w:pPr>
      <w:r>
        <w:t>Nouta. Adgyunk hálát az Urnak.</w:t>
      </w:r>
    </w:p>
    <w:p w14:paraId="6E5E2EA6" w14:textId="77777777" w:rsidR="00380A5E" w:rsidRDefault="00380A5E" w:rsidP="00380A5E">
      <w:pPr>
        <w:pStyle w:val="teiab"/>
      </w:pPr>
      <w:r w:rsidRPr="00306210">
        <w:rPr>
          <w:rStyle w:val="teilabelZnak"/>
        </w:rPr>
        <w:t>1.</w:t>
      </w:r>
      <w:r>
        <w:t xml:space="preserve"> </w:t>
      </w:r>
    </w:p>
    <w:p w14:paraId="2E3078D7" w14:textId="77777777" w:rsidR="00380A5E" w:rsidRDefault="00380A5E" w:rsidP="00380A5E">
      <w:pPr>
        <w:pStyle w:val="teiab"/>
      </w:pPr>
      <w:r>
        <w:t>Hválo daimo mi v</w:t>
      </w:r>
      <w:r w:rsidRPr="000D2793">
        <w:t>ſ</w:t>
      </w:r>
      <w:r>
        <w:t>zi Gospodnu Bougu, kie v</w:t>
      </w:r>
      <w:r w:rsidRPr="000D2793">
        <w:t>ſ</w:t>
      </w:r>
      <w:r>
        <w:t>ze</w:t>
      </w:r>
      <w:r>
        <w:br/>
      </w:r>
      <w:r w:rsidRPr="000D2793">
        <w:t>ſ</w:t>
      </w:r>
      <w:r>
        <w:t>zve bogá</w:t>
      </w:r>
      <w:r w:rsidRPr="000D2793">
        <w:t>ſ</w:t>
      </w:r>
      <w:r>
        <w:t>ztvo nám prikázal.</w:t>
      </w:r>
    </w:p>
    <w:p w14:paraId="1498951E" w14:textId="77777777" w:rsidR="00380A5E" w:rsidRDefault="00380A5E" w:rsidP="00380A5E">
      <w:pPr>
        <w:pStyle w:val="teiab"/>
      </w:pPr>
      <w:r w:rsidRPr="00E7065B">
        <w:rPr>
          <w:rStyle w:val="teilabelZnak"/>
        </w:rPr>
        <w:t>2.</w:t>
      </w:r>
      <w:r>
        <w:t xml:space="preserve"> </w:t>
      </w:r>
    </w:p>
    <w:p w14:paraId="3C9D5E8A" w14:textId="698F5575" w:rsidR="00380A5E" w:rsidRDefault="00380A5E" w:rsidP="00380A5E">
      <w:pPr>
        <w:pStyle w:val="teiab"/>
      </w:pPr>
      <w:r>
        <w:t>I kak te Otecz velike milo</w:t>
      </w:r>
      <w:r w:rsidRPr="000D2793">
        <w:t>ſ</w:t>
      </w:r>
      <w:r>
        <w:t xml:space="preserve">zti, </w:t>
      </w:r>
      <w:r w:rsidRPr="000D2793">
        <w:t>ſ</w:t>
      </w:r>
      <w:r>
        <w:t xml:space="preserve">zini </w:t>
      </w:r>
      <w:r w:rsidRPr="000D2793">
        <w:t>ſ</w:t>
      </w:r>
      <w:r>
        <w:t>zve vDűs-</w:t>
      </w:r>
      <w:r>
        <w:br/>
      </w:r>
      <w:r w:rsidRPr="000D2793">
        <w:t>ſ</w:t>
      </w:r>
      <w:r>
        <w:t>i i v</w:t>
      </w:r>
      <w:ins w:id="614" w:author="Nina Ditmajer" w:date="2022-01-05T12:18:00Z">
        <w:r w:rsidR="004A57B6">
          <w:t>T</w:t>
        </w:r>
      </w:ins>
      <w:del w:id="615" w:author="Nina Ditmajer" w:date="2022-01-05T12:17:00Z">
        <w:r w:rsidDel="004A57B6">
          <w:delText>t</w:delText>
        </w:r>
      </w:del>
      <w:r>
        <w:t>eili alduie.</w:t>
      </w:r>
    </w:p>
    <w:p w14:paraId="7C40A84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78484F5" w14:textId="77777777" w:rsidR="00380A5E" w:rsidRDefault="00380A5E" w:rsidP="00380A5E">
      <w:r>
        <w:lastRenderedPageBreak/>
        <w:t>/014r/</w:t>
      </w:r>
    </w:p>
    <w:p w14:paraId="11ED8AD7" w14:textId="77777777" w:rsidR="00380A5E" w:rsidRDefault="00380A5E" w:rsidP="00380A5E">
      <w:pPr>
        <w:pStyle w:val="teifwPageNum"/>
      </w:pPr>
      <w:r>
        <w:t>23.</w:t>
      </w:r>
    </w:p>
    <w:p w14:paraId="60F419CB" w14:textId="77777777" w:rsidR="00380A5E" w:rsidRDefault="00380A5E" w:rsidP="00380A5E">
      <w:pPr>
        <w:pStyle w:val="teiab"/>
      </w:pPr>
      <w:r w:rsidRPr="00C25264">
        <w:rPr>
          <w:rStyle w:val="teilabelZnak"/>
        </w:rPr>
        <w:t>3.</w:t>
      </w:r>
      <w:r>
        <w:t xml:space="preserve"> </w:t>
      </w:r>
    </w:p>
    <w:p w14:paraId="0F8E69B9" w14:textId="77777777" w:rsidR="00380A5E" w:rsidRDefault="00380A5E" w:rsidP="00380A5E">
      <w:pPr>
        <w:pStyle w:val="teiab"/>
      </w:pPr>
      <w:r>
        <w:t>Szpeivaimo mi nyemi v</w:t>
      </w:r>
      <w:r w:rsidRPr="000D2793">
        <w:t>ſ</w:t>
      </w:r>
      <w:r>
        <w:t>zi ziednou voliou, hvála ti</w:t>
      </w:r>
      <w:r>
        <w:br/>
        <w:t xml:space="preserve">boidi Otecz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zinom. </w:t>
      </w:r>
    </w:p>
    <w:p w14:paraId="657AA40A" w14:textId="77777777" w:rsidR="00380A5E" w:rsidRDefault="00380A5E" w:rsidP="00380A5E">
      <w:pPr>
        <w:pStyle w:val="teiab"/>
      </w:pPr>
      <w:r w:rsidRPr="004E5B6A">
        <w:rPr>
          <w:rStyle w:val="teilabelZnak"/>
        </w:rPr>
        <w:t>4.</w:t>
      </w:r>
      <w:r>
        <w:t xml:space="preserve"> </w:t>
      </w:r>
    </w:p>
    <w:p w14:paraId="2CF3F890" w14:textId="77777777" w:rsidR="00380A5E" w:rsidRDefault="00380A5E" w:rsidP="00380A5E">
      <w:pPr>
        <w:pStyle w:val="teiab"/>
      </w:pPr>
      <w:r>
        <w:t xml:space="preserve">Ki </w:t>
      </w:r>
      <w:r w:rsidRPr="000D2793">
        <w:t>ſ</w:t>
      </w:r>
      <w:r>
        <w:t>zi nám hráno dal vpotreibno vreime, i odel-</w:t>
      </w:r>
      <w:r>
        <w:br/>
      </w:r>
      <w:r w:rsidRPr="000D2793">
        <w:t>ſ</w:t>
      </w:r>
      <w:r>
        <w:t>zi náz vnasoi golouti.</w:t>
      </w:r>
    </w:p>
    <w:p w14:paraId="2693797E" w14:textId="77777777" w:rsidR="00380A5E" w:rsidRDefault="00380A5E" w:rsidP="00380A5E">
      <w:pPr>
        <w:pStyle w:val="teiab"/>
      </w:pPr>
      <w:r w:rsidRPr="00B6497B">
        <w:rPr>
          <w:rStyle w:val="teilabelZnak"/>
        </w:rPr>
        <w:t>5.</w:t>
      </w:r>
      <w:r>
        <w:t xml:space="preserve"> </w:t>
      </w:r>
    </w:p>
    <w:p w14:paraId="02A88DB3" w14:textId="77777777" w:rsidR="00380A5E" w:rsidRDefault="00380A5E" w:rsidP="00380A5E">
      <w:pPr>
        <w:pStyle w:val="teiab"/>
      </w:pPr>
      <w:r>
        <w:t xml:space="preserve">Dái da te bodemo mogli poznati, i po tvojem </w:t>
      </w:r>
      <w:r>
        <w:br/>
      </w:r>
      <w:r w:rsidRPr="000D2793">
        <w:t>ſ</w:t>
      </w:r>
      <w:r>
        <w:t xml:space="preserve">zvétom </w:t>
      </w:r>
      <w:r w:rsidRPr="000D2793">
        <w:t>ſ</w:t>
      </w:r>
      <w:r>
        <w:t>zini dobiti.</w:t>
      </w:r>
    </w:p>
    <w:p w14:paraId="1750C4FA" w14:textId="77777777" w:rsidR="00380A5E" w:rsidRDefault="00380A5E" w:rsidP="00380A5E">
      <w:pPr>
        <w:pStyle w:val="teiab"/>
      </w:pPr>
      <w:r w:rsidRPr="00D35B87">
        <w:rPr>
          <w:rStyle w:val="teilabelZnak"/>
        </w:rPr>
        <w:t>6.</w:t>
      </w:r>
      <w:r>
        <w:t xml:space="preserve"> </w:t>
      </w:r>
    </w:p>
    <w:p w14:paraId="10A1601A" w14:textId="77777777" w:rsidR="00380A5E" w:rsidRDefault="00380A5E" w:rsidP="00380A5E">
      <w:pPr>
        <w:pStyle w:val="teiab"/>
      </w:pPr>
      <w:r>
        <w:t>Dabisze glá</w:t>
      </w:r>
      <w:r w:rsidRPr="000D2793">
        <w:t>ſ</w:t>
      </w:r>
      <w:r>
        <w:t>zila tva reics med nami, da zglá-</w:t>
      </w:r>
      <w:r>
        <w:br/>
        <w:t>dom ne vmeriou nas</w:t>
      </w:r>
      <w:r w:rsidRPr="000D2793">
        <w:t>ſ</w:t>
      </w:r>
      <w:r>
        <w:t>e Dűssicze.</w:t>
      </w:r>
    </w:p>
    <w:p w14:paraId="19F06F2F" w14:textId="77777777" w:rsidR="00380A5E" w:rsidRDefault="00380A5E" w:rsidP="00380A5E">
      <w:pPr>
        <w:pStyle w:val="teiab"/>
      </w:pPr>
      <w:r w:rsidRPr="00D35B87">
        <w:rPr>
          <w:rStyle w:val="teilabelZnak"/>
        </w:rPr>
        <w:t>7.</w:t>
      </w:r>
      <w:r>
        <w:t xml:space="preserve"> </w:t>
      </w:r>
    </w:p>
    <w:p w14:paraId="37E61838" w14:textId="77777777" w:rsidR="00380A5E" w:rsidRDefault="00380A5E" w:rsidP="00380A5E">
      <w:pPr>
        <w:pStyle w:val="teiab"/>
      </w:pPr>
      <w:r>
        <w:t xml:space="preserve">Záto te dicsimo Otecz Gospon Bough, i </w:t>
      </w:r>
      <w:r w:rsidRPr="000D2793">
        <w:t>ſ</w:t>
      </w:r>
      <w:r>
        <w:t>ztvo-</w:t>
      </w:r>
      <w:r>
        <w:br/>
        <w:t xml:space="preserve">im </w:t>
      </w:r>
      <w:r w:rsidRPr="000D2793">
        <w:t>ſ</w:t>
      </w:r>
      <w:r>
        <w:t xml:space="preserve">zinom </w:t>
      </w:r>
      <w:r w:rsidRPr="004876AE">
        <w:rPr>
          <w:rStyle w:val="teiname"/>
        </w:rPr>
        <w:t>Jesusſem Christusem</w:t>
      </w:r>
      <w:r>
        <w:t>.</w:t>
      </w:r>
    </w:p>
    <w:p w14:paraId="113BF463" w14:textId="77777777" w:rsidR="00380A5E" w:rsidRDefault="00380A5E" w:rsidP="00380A5E">
      <w:pPr>
        <w:pStyle w:val="teiab"/>
      </w:pPr>
      <w:r w:rsidRPr="006737D0">
        <w:rPr>
          <w:rStyle w:val="teilabelZnak"/>
        </w:rPr>
        <w:t>8.</w:t>
      </w:r>
      <w:r>
        <w:t xml:space="preserve"> </w:t>
      </w:r>
    </w:p>
    <w:p w14:paraId="441B3DDA" w14:textId="3ACE5780" w:rsidR="00380A5E" w:rsidDel="004A57B6" w:rsidRDefault="00380A5E" w:rsidP="00380A5E">
      <w:pPr>
        <w:pStyle w:val="teiab"/>
        <w:rPr>
          <w:del w:id="616" w:author="Nina Ditmajer" w:date="2022-01-05T12:23:00Z"/>
        </w:rPr>
      </w:pPr>
      <w:r>
        <w:t>Glih takoy iednakoi</w:t>
      </w:r>
      <w:r w:rsidRPr="000D2793">
        <w:t>ſ</w:t>
      </w:r>
      <w:r>
        <w:t>zvétim Dűhom, hvála ti</w:t>
      </w:r>
      <w:r>
        <w:br/>
        <w:t>boidi vekvekoma.</w:t>
      </w:r>
      <w:ins w:id="617" w:author="Nina Ditmajer" w:date="2022-01-05T12:23:00Z">
        <w:r w:rsidR="004A57B6">
          <w:t xml:space="preserve"> </w:t>
        </w:r>
      </w:ins>
    </w:p>
    <w:p w14:paraId="64209D66" w14:textId="77777777" w:rsidR="00380A5E" w:rsidRDefault="00380A5E">
      <w:pPr>
        <w:pStyle w:val="teiab"/>
        <w:pPrChange w:id="618" w:author="Nina Ditmajer" w:date="2022-01-05T12:23:00Z">
          <w:pPr>
            <w:pStyle w:val="teiclosure"/>
          </w:pPr>
        </w:pPrChange>
      </w:pPr>
      <w:r>
        <w:t>Amen.</w:t>
      </w:r>
    </w:p>
    <w:p w14:paraId="52433DA7" w14:textId="77777777" w:rsidR="00380A5E" w:rsidRDefault="00380A5E" w:rsidP="00380A5E">
      <w:pPr>
        <w:pStyle w:val="Naslov2"/>
        <w:rPr>
          <w:rFonts w:eastAsia="MS Mincho"/>
        </w:rPr>
      </w:pPr>
      <w:r>
        <w:rPr>
          <w:rFonts w:eastAsia="MS Mincho"/>
        </w:rPr>
        <w:t>Alia ad eandem Melodiam.</w:t>
      </w:r>
    </w:p>
    <w:p w14:paraId="78A10336" w14:textId="77777777" w:rsidR="00380A5E" w:rsidRDefault="00380A5E" w:rsidP="00380A5E">
      <w:pPr>
        <w:pStyle w:val="teiab"/>
      </w:pPr>
      <w:r w:rsidRPr="00FD55C8">
        <w:rPr>
          <w:rStyle w:val="teilabelZnak"/>
        </w:rPr>
        <w:t>1.</w:t>
      </w:r>
      <w:r>
        <w:t xml:space="preserve"> </w:t>
      </w:r>
    </w:p>
    <w:p w14:paraId="54051CC3" w14:textId="77777777" w:rsidR="00380A5E" w:rsidRDefault="00380A5E" w:rsidP="00380A5E">
      <w:pPr>
        <w:pStyle w:val="teiab"/>
      </w:pPr>
      <w:r>
        <w:t>Mi hvalimo Jesus</w:t>
      </w:r>
      <w:r w:rsidRPr="000D2793">
        <w:t>ſ</w:t>
      </w:r>
      <w:r>
        <w:t>a Christus</w:t>
      </w:r>
      <w:r w:rsidRPr="000D2793">
        <w:t>ſ</w:t>
      </w:r>
      <w:r>
        <w:t xml:space="preserve">a </w:t>
      </w:r>
      <w:r w:rsidRPr="000D2793">
        <w:t>ſ</w:t>
      </w:r>
      <w:r>
        <w:t>zmert,</w:t>
      </w:r>
      <w:r>
        <w:br/>
        <w:t>zkoimie vszei náz gresnike obe</w:t>
      </w:r>
      <w:r w:rsidRPr="000D2793">
        <w:t>ſ</w:t>
      </w:r>
      <w:r>
        <w:t>zelil</w:t>
      </w:r>
    </w:p>
    <w:p w14:paraId="632D3F47" w14:textId="77777777" w:rsidR="00380A5E" w:rsidRDefault="00380A5E" w:rsidP="00380A5E">
      <w:pPr>
        <w:pStyle w:val="teiab"/>
      </w:pPr>
      <w:r w:rsidRPr="00FD55C8">
        <w:rPr>
          <w:rStyle w:val="teilabelZnak"/>
        </w:rPr>
        <w:t>2.</w:t>
      </w:r>
      <w:r>
        <w:t xml:space="preserve"> </w:t>
      </w:r>
    </w:p>
    <w:p w14:paraId="59E169D9" w14:textId="77777777" w:rsidR="00380A5E" w:rsidRDefault="00380A5E" w:rsidP="00380A5E">
      <w:pPr>
        <w:pStyle w:val="teiab"/>
      </w:pPr>
      <w:r>
        <w:t xml:space="preserve">Veliko lűbéznoszt ie on knám </w:t>
      </w:r>
      <w:r w:rsidRPr="000D2793">
        <w:t>ſ</w:t>
      </w:r>
      <w:r>
        <w:t>zkázal, i</w:t>
      </w:r>
      <w:r>
        <w:br/>
        <w:t xml:space="preserve">noter do </w:t>
      </w:r>
      <w:r w:rsidRPr="000D2793">
        <w:t>ſ</w:t>
      </w:r>
      <w:r>
        <w:t>zmerti náz nei o</w:t>
      </w:r>
      <w:r w:rsidRPr="000D2793">
        <w:t>ſ</w:t>
      </w:r>
      <w:r>
        <w:t>ztavil.</w:t>
      </w:r>
    </w:p>
    <w:p w14:paraId="37A6889E" w14:textId="77777777" w:rsidR="00380A5E" w:rsidRDefault="00380A5E" w:rsidP="00380A5E">
      <w:pPr>
        <w:pStyle w:val="teiab"/>
      </w:pPr>
      <w:r w:rsidRPr="00FD55C8">
        <w:rPr>
          <w:rStyle w:val="teilabelZnak"/>
        </w:rPr>
        <w:t>3.</w:t>
      </w:r>
      <w:r>
        <w:t xml:space="preserve"> </w:t>
      </w:r>
    </w:p>
    <w:p w14:paraId="0AD3E6A0" w14:textId="77777777" w:rsidR="00380A5E" w:rsidRDefault="00380A5E" w:rsidP="00380A5E">
      <w:pPr>
        <w:pStyle w:val="teiab"/>
      </w:pPr>
      <w:r>
        <w:t>Vraguie pa v</w:t>
      </w:r>
      <w:r w:rsidRPr="000D2793">
        <w:t>ſ</w:t>
      </w:r>
      <w:r>
        <w:t>zo nyega moucs on potrel, nei-</w:t>
      </w:r>
      <w:r>
        <w:br/>
        <w:t xml:space="preserve">mai mo </w:t>
      </w:r>
      <w:r w:rsidRPr="000D2793">
        <w:t>ſ</w:t>
      </w:r>
      <w:r>
        <w:t xml:space="preserve">ze bojati od </w:t>
      </w:r>
      <w:r w:rsidRPr="000D2793">
        <w:t>ſ</w:t>
      </w:r>
      <w:r>
        <w:t>zkvarieinya.</w:t>
      </w:r>
    </w:p>
    <w:p w14:paraId="7E4337B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3BCDB57" w14:textId="77777777" w:rsidR="00380A5E" w:rsidRDefault="00380A5E" w:rsidP="00380A5E">
      <w:r>
        <w:lastRenderedPageBreak/>
        <w:t>/014v/</w:t>
      </w:r>
    </w:p>
    <w:p w14:paraId="2F3788A0" w14:textId="77777777" w:rsidR="00380A5E" w:rsidRDefault="00380A5E" w:rsidP="00380A5E">
      <w:pPr>
        <w:pStyle w:val="teifwPageNum"/>
      </w:pPr>
      <w:r>
        <w:t>24.</w:t>
      </w:r>
    </w:p>
    <w:p w14:paraId="00812AE2" w14:textId="77777777" w:rsidR="00380A5E" w:rsidRDefault="00380A5E" w:rsidP="00380A5E">
      <w:pPr>
        <w:pStyle w:val="teiab"/>
      </w:pPr>
      <w:r w:rsidRPr="001B4202">
        <w:rPr>
          <w:rStyle w:val="teilabelZnak"/>
        </w:rPr>
        <w:t>4.</w:t>
      </w:r>
      <w:r>
        <w:t xml:space="preserve"> </w:t>
      </w:r>
    </w:p>
    <w:p w14:paraId="7656E1E3" w14:textId="77777777" w:rsidR="00380A5E" w:rsidRDefault="00380A5E" w:rsidP="00380A5E">
      <w:pPr>
        <w:pStyle w:val="teiab"/>
      </w:pPr>
      <w:r>
        <w:t>Vutom ná</w:t>
      </w:r>
      <w:r w:rsidRPr="000D2793">
        <w:t>ſ</w:t>
      </w:r>
      <w:r>
        <w:t xml:space="preserve">z </w:t>
      </w:r>
      <w:r w:rsidRPr="002E4F94">
        <w:rPr>
          <w:rStyle w:val="teipersName"/>
          <w:rPrChange w:id="619" w:author="Nina Ditmajer" w:date="2022-01-05T12:25:00Z">
            <w:rPr/>
          </w:rPrChange>
        </w:rPr>
        <w:t>Christus</w:t>
      </w:r>
      <w:r>
        <w:t xml:space="preserve"> v</w:t>
      </w:r>
      <w:r w:rsidRPr="000D2793">
        <w:t>ſ</w:t>
      </w:r>
      <w:r>
        <w:t>zei terdno batri, rekocs-</w:t>
      </w:r>
      <w:r>
        <w:br/>
        <w:t xml:space="preserve">ia </w:t>
      </w:r>
      <w:r w:rsidRPr="000D2793">
        <w:t>ſ</w:t>
      </w:r>
      <w:r>
        <w:t>zem vekivekoma zvami.</w:t>
      </w:r>
    </w:p>
    <w:p w14:paraId="7E24ADBC" w14:textId="77777777" w:rsidR="00380A5E" w:rsidRDefault="00380A5E" w:rsidP="00380A5E">
      <w:pPr>
        <w:pStyle w:val="teiab"/>
      </w:pPr>
      <w:r w:rsidRPr="00800FAD">
        <w:rPr>
          <w:rStyle w:val="teilabelZnak"/>
        </w:rPr>
        <w:t>5.</w:t>
      </w:r>
      <w:r>
        <w:t xml:space="preserve"> </w:t>
      </w:r>
    </w:p>
    <w:p w14:paraId="6029FCCE" w14:textId="77777777" w:rsidR="00380A5E" w:rsidRDefault="00380A5E" w:rsidP="00380A5E">
      <w:pPr>
        <w:pStyle w:val="teiab"/>
        <w:rPr>
          <w:rStyle w:val="teiabbr"/>
        </w:rPr>
      </w:pPr>
      <w:r>
        <w:t>Akosze bodete vmeni vűpali, kai botte pro-</w:t>
      </w:r>
      <w:r>
        <w:br/>
        <w:t>szili bote imeli.</w:t>
      </w:r>
    </w:p>
    <w:p w14:paraId="45D46040" w14:textId="77777777" w:rsidR="00380A5E" w:rsidRDefault="00380A5E" w:rsidP="00380A5E">
      <w:pPr>
        <w:pStyle w:val="teiab"/>
      </w:pPr>
      <w:r w:rsidRPr="00432153">
        <w:rPr>
          <w:rStyle w:val="teilabelZnak"/>
        </w:rPr>
        <w:t>6.</w:t>
      </w:r>
      <w:r w:rsidRPr="00432153">
        <w:t xml:space="preserve"> </w:t>
      </w:r>
    </w:p>
    <w:p w14:paraId="7F7D42ED" w14:textId="77777777" w:rsidR="00380A5E" w:rsidRDefault="00380A5E" w:rsidP="00380A5E">
      <w:pPr>
        <w:pStyle w:val="teiab"/>
      </w:pPr>
      <w:r w:rsidRPr="00432153">
        <w:t>Zato</w:t>
      </w:r>
      <w:r>
        <w:t xml:space="preserve"> proszimo vszi Goszpodna Bouga, zcsisztoga</w:t>
      </w:r>
      <w:r>
        <w:br/>
      </w:r>
      <w:r w:rsidRPr="000D2793">
        <w:t>ſ</w:t>
      </w:r>
      <w:r>
        <w:t>zercza znasse poniznozti.</w:t>
      </w:r>
    </w:p>
    <w:p w14:paraId="037D6979" w14:textId="77777777" w:rsidR="00380A5E" w:rsidRDefault="00380A5E" w:rsidP="00380A5E">
      <w:pPr>
        <w:pStyle w:val="teiab"/>
      </w:pPr>
      <w:r w:rsidRPr="00F5779E">
        <w:rPr>
          <w:rStyle w:val="teilabelZnak"/>
        </w:rPr>
        <w:t>7.</w:t>
      </w:r>
      <w:r>
        <w:t xml:space="preserve"> </w:t>
      </w:r>
    </w:p>
    <w:p w14:paraId="7D4405AB" w14:textId="77777777" w:rsidR="00380A5E" w:rsidRDefault="00380A5E" w:rsidP="00380A5E">
      <w:pPr>
        <w:pStyle w:val="teiab"/>
      </w:pPr>
      <w:r>
        <w:t xml:space="preserve">Da nam da on </w:t>
      </w:r>
      <w:r w:rsidRPr="000D2793">
        <w:t>ſ</w:t>
      </w:r>
      <w:r>
        <w:t>zvétoga Dűhá miloszt koga mi</w:t>
      </w:r>
      <w:r>
        <w:br/>
        <w:t>zezávamo vprávoi vőri.</w:t>
      </w:r>
    </w:p>
    <w:p w14:paraId="359A7299" w14:textId="77777777" w:rsidR="00380A5E" w:rsidRDefault="00380A5E" w:rsidP="00380A5E">
      <w:pPr>
        <w:pStyle w:val="teiab"/>
      </w:pPr>
      <w:r w:rsidRPr="0092022C">
        <w:rPr>
          <w:rStyle w:val="teilabelZnak"/>
        </w:rPr>
        <w:t>8.</w:t>
      </w:r>
      <w:r>
        <w:t xml:space="preserve"> </w:t>
      </w:r>
    </w:p>
    <w:p w14:paraId="012B2CA1" w14:textId="77777777" w:rsidR="00380A5E" w:rsidRDefault="00380A5E" w:rsidP="00380A5E">
      <w:pPr>
        <w:pStyle w:val="teiab"/>
      </w:pPr>
      <w:r>
        <w:t>Da náz o</w:t>
      </w:r>
      <w:r w:rsidRPr="000D2793">
        <w:t>ſ</w:t>
      </w:r>
      <w:r>
        <w:t>zlobodi od ti Poganov, i da nam dá</w:t>
      </w:r>
      <w:r>
        <w:br/>
        <w:t>Nebeszki lepi or</w:t>
      </w:r>
      <w:r w:rsidRPr="000D2793">
        <w:t>ſ</w:t>
      </w:r>
      <w:r>
        <w:t>zág.</w:t>
      </w:r>
    </w:p>
    <w:p w14:paraId="705BD62E" w14:textId="77777777" w:rsidR="00380A5E" w:rsidRDefault="00380A5E" w:rsidP="00380A5E">
      <w:pPr>
        <w:pStyle w:val="teiab"/>
      </w:pPr>
      <w:r w:rsidRPr="00A217F1">
        <w:rPr>
          <w:rStyle w:val="teilabelZnak"/>
        </w:rPr>
        <w:t>9.</w:t>
      </w:r>
      <w:r>
        <w:t xml:space="preserve"> </w:t>
      </w:r>
    </w:p>
    <w:p w14:paraId="0E349DAC" w14:textId="20A957E4" w:rsidR="00380A5E" w:rsidDel="002E4F94" w:rsidRDefault="00380A5E" w:rsidP="00380A5E">
      <w:pPr>
        <w:pStyle w:val="teiab"/>
        <w:rPr>
          <w:del w:id="620" w:author="Nina Ditmajer" w:date="2022-01-05T12:28:00Z"/>
        </w:rPr>
      </w:pPr>
      <w:r>
        <w:t>Hvála ino Dika Goszpodnu Boghu, Oczu</w:t>
      </w:r>
      <w:r>
        <w:br/>
      </w:r>
      <w:r w:rsidRPr="000D2793">
        <w:t>ſ</w:t>
      </w:r>
      <w:r>
        <w:t xml:space="preserve">zinu Duho </w:t>
      </w:r>
      <w:r w:rsidRPr="000D2793">
        <w:t>ſ</w:t>
      </w:r>
      <w:r>
        <w:t>zvétomu.</w:t>
      </w:r>
      <w:ins w:id="621" w:author="Nina Ditmajer" w:date="2022-01-05T12:28:00Z">
        <w:r w:rsidR="002E4F94">
          <w:t xml:space="preserve"> </w:t>
        </w:r>
      </w:ins>
    </w:p>
    <w:p w14:paraId="13919159" w14:textId="77777777" w:rsidR="00380A5E" w:rsidRDefault="00380A5E">
      <w:pPr>
        <w:pStyle w:val="teiab"/>
        <w:pPrChange w:id="622" w:author="Nina Ditmajer" w:date="2022-01-05T12:28:00Z">
          <w:pPr>
            <w:pStyle w:val="teiclosure"/>
          </w:pPr>
        </w:pPrChange>
      </w:pPr>
      <w:r>
        <w:t>Amen.</w:t>
      </w:r>
    </w:p>
    <w:p w14:paraId="5281D035" w14:textId="1B9D9328" w:rsidR="00380A5E" w:rsidRDefault="00380A5E" w:rsidP="00380A5E">
      <w:pPr>
        <w:pStyle w:val="Naslov2"/>
        <w:rPr>
          <w:rStyle w:val="teiabbr"/>
          <w:b/>
        </w:rPr>
      </w:pPr>
      <w:r>
        <w:t xml:space="preserve">Nouta. Oh én két </w:t>
      </w:r>
      <w:ins w:id="623" w:author="Nina Ditmajer" w:date="2022-01-05T12:28:00Z">
        <w:r w:rsidR="002E4F94">
          <w:t>ſ</w:t>
        </w:r>
      </w:ins>
      <w:r>
        <w:t xml:space="preserve">zemeim. </w:t>
      </w:r>
      <w:r w:rsidRPr="00280300">
        <w:rPr>
          <w:rStyle w:val="teiabbr"/>
          <w:b/>
        </w:rPr>
        <w:t>&amp;c.</w:t>
      </w:r>
    </w:p>
    <w:p w14:paraId="591D6907" w14:textId="77777777" w:rsidR="00380A5E" w:rsidRDefault="00380A5E" w:rsidP="00380A5E">
      <w:pPr>
        <w:pStyle w:val="teiab"/>
      </w:pPr>
      <w:r w:rsidRPr="00CD148D">
        <w:rPr>
          <w:rStyle w:val="teilabelZnak"/>
        </w:rPr>
        <w:t>1.</w:t>
      </w:r>
      <w:r>
        <w:t xml:space="preserve"> </w:t>
      </w:r>
    </w:p>
    <w:p w14:paraId="58532156" w14:textId="77777777" w:rsidR="00380A5E" w:rsidRDefault="00380A5E" w:rsidP="00380A5E">
      <w:pPr>
        <w:pStyle w:val="teiab"/>
      </w:pPr>
      <w:r w:rsidRPr="00E45105">
        <w:t>O</w:t>
      </w:r>
      <w:r w:rsidRPr="00A829F2">
        <w:t>.</w:t>
      </w:r>
      <w:r>
        <w:t xml:space="preserve"> moie dvei Ocsi, na Goszpodna gládata,</w:t>
      </w:r>
      <w:r>
        <w:br/>
        <w:t>da ie v</w:t>
      </w:r>
      <w:r w:rsidRPr="000D2793">
        <w:t>ſ</w:t>
      </w:r>
      <w:r>
        <w:t>zigdár meni on milo</w:t>
      </w:r>
      <w:r w:rsidRPr="000D2793">
        <w:t>ſ</w:t>
      </w:r>
      <w:r>
        <w:t>ztiv veruita,</w:t>
      </w:r>
      <w:r>
        <w:br/>
        <w:t>nyegovaje kmeni lűbezen velika, tou mi</w:t>
      </w:r>
      <w:r>
        <w:br/>
        <w:t>vszigdár veruita.</w:t>
      </w:r>
    </w:p>
    <w:p w14:paraId="0832BA62" w14:textId="77777777" w:rsidR="00380A5E" w:rsidRDefault="00380A5E" w:rsidP="00380A5E">
      <w:pPr>
        <w:pStyle w:val="teiab"/>
      </w:pPr>
      <w:r w:rsidRPr="00827F64">
        <w:rPr>
          <w:rStyle w:val="teilabelZnak"/>
        </w:rPr>
        <w:t>2.</w:t>
      </w:r>
      <w:r>
        <w:t xml:space="preserve"> </w:t>
      </w:r>
    </w:p>
    <w:p w14:paraId="1D2508C9" w14:textId="6BFAF31F" w:rsidR="00380A5E" w:rsidRDefault="00380A5E" w:rsidP="00380A5E">
      <w:pPr>
        <w:pStyle w:val="teiab"/>
      </w:pPr>
      <w:r>
        <w:t>Goszpon ne od</w:t>
      </w:r>
      <w:ins w:id="624" w:author="Nina Ditmajer" w:date="2022-01-05T12:33:00Z">
        <w:r w:rsidR="002E4F94">
          <w:t>ű</w:t>
        </w:r>
      </w:ins>
      <w:del w:id="625" w:author="Nina Ditmajer" w:date="2022-01-05T12:33:00Z">
        <w:r w:rsidDel="002E4F94">
          <w:delText>ú</w:delText>
        </w:r>
      </w:del>
      <w:r>
        <w:t xml:space="preserve">ri </w:t>
      </w:r>
      <w:ins w:id="626" w:author="Nina Ditmajer" w:date="2022-01-05T12:33:00Z">
        <w:r w:rsidR="002E4F94">
          <w:t xml:space="preserve">mene </w:t>
        </w:r>
      </w:ins>
      <w:r>
        <w:t xml:space="preserve">vu tvojoi </w:t>
      </w:r>
      <w:r w:rsidRPr="000D2793">
        <w:t>ſ</w:t>
      </w:r>
      <w:r>
        <w:t>zerdi, da</w:t>
      </w:r>
      <w:r w:rsidRPr="000D2793">
        <w:t>ſ</w:t>
      </w:r>
      <w:r>
        <w:t>zi</w:t>
      </w:r>
      <w:r>
        <w:br/>
        <w:t xml:space="preserve">me </w:t>
      </w:r>
      <w:r w:rsidRPr="000D2793">
        <w:t>ſ</w:t>
      </w:r>
      <w:r>
        <w:t>e prial v-veliko milo</w:t>
      </w:r>
      <w:r w:rsidRPr="000D2793">
        <w:t>ſ</w:t>
      </w:r>
      <w:r>
        <w:t>zt, k</w:t>
      </w:r>
      <w:r w:rsidRPr="000D2793">
        <w:t>ſ</w:t>
      </w:r>
      <w:r>
        <w:t>zebi, licza ne</w:t>
      </w:r>
    </w:p>
    <w:p w14:paraId="30CECFE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90B86D3" w14:textId="77777777" w:rsidR="00380A5E" w:rsidRDefault="00380A5E" w:rsidP="00380A5E">
      <w:r>
        <w:lastRenderedPageBreak/>
        <w:t>/015r/</w:t>
      </w:r>
    </w:p>
    <w:p w14:paraId="1A400A52" w14:textId="77777777" w:rsidR="00380A5E" w:rsidRDefault="00380A5E" w:rsidP="00380A5E">
      <w:pPr>
        <w:pStyle w:val="teifwPageNum"/>
      </w:pPr>
      <w:r>
        <w:t>25.</w:t>
      </w:r>
    </w:p>
    <w:p w14:paraId="25D8B213" w14:textId="77777777" w:rsidR="00380A5E" w:rsidRDefault="00380A5E" w:rsidP="00380A5E">
      <w:pPr>
        <w:pStyle w:val="teiab"/>
      </w:pPr>
      <w:r>
        <w:t xml:space="preserve">oberni proszim te odméne, vu </w:t>
      </w:r>
      <w:r w:rsidRPr="000D2793">
        <w:t>ſ</w:t>
      </w:r>
      <w:r>
        <w:t>zvoi Or</w:t>
      </w:r>
      <w:r w:rsidRPr="000D2793">
        <w:t>ſ</w:t>
      </w:r>
      <w:r>
        <w:t>zágh</w:t>
      </w:r>
      <w:r>
        <w:br/>
        <w:t>vzemi me.</w:t>
      </w:r>
    </w:p>
    <w:p w14:paraId="053444EB" w14:textId="77777777" w:rsidR="00380A5E" w:rsidRDefault="00380A5E" w:rsidP="00380A5E">
      <w:pPr>
        <w:pStyle w:val="teiab"/>
      </w:pPr>
      <w:r w:rsidRPr="002722B8">
        <w:rPr>
          <w:rStyle w:val="teilabelZnak"/>
        </w:rPr>
        <w:t>3.</w:t>
      </w:r>
      <w:r>
        <w:t xml:space="preserve"> </w:t>
      </w:r>
    </w:p>
    <w:p w14:paraId="41449FD2" w14:textId="50B07DD0" w:rsidR="00380A5E" w:rsidRDefault="00380A5E" w:rsidP="00380A5E">
      <w:pPr>
        <w:pStyle w:val="teiab"/>
      </w:pPr>
      <w:r w:rsidRPr="000D2793">
        <w:t>ſ</w:t>
      </w:r>
      <w:r>
        <w:t>chou</w:t>
      </w:r>
      <w:r w:rsidRPr="000D2793">
        <w:t>ſ</w:t>
      </w:r>
      <w:r>
        <w:t xml:space="preserve">ze te dersati, kroto </w:t>
      </w:r>
      <w:r w:rsidRPr="000D2793">
        <w:t>ſ</w:t>
      </w:r>
      <w:r>
        <w:t>ztouv, moiov, na té</w:t>
      </w:r>
      <w:r>
        <w:br/>
      </w:r>
      <w:r w:rsidRPr="000D2793">
        <w:t>ſ</w:t>
      </w:r>
      <w:r>
        <w:t xml:space="preserve">zam </w:t>
      </w:r>
      <w:r w:rsidRPr="000D2793">
        <w:t>ſ</w:t>
      </w:r>
      <w:r>
        <w:t xml:space="preserve">ze </w:t>
      </w:r>
      <w:r w:rsidRPr="000D2793">
        <w:t>ſ</w:t>
      </w:r>
      <w:r>
        <w:t>zlonil zev</w:t>
      </w:r>
      <w:r w:rsidRPr="000D2793">
        <w:t>ſ</w:t>
      </w:r>
      <w:r>
        <w:t>zom nadeliov mojom, nescsem</w:t>
      </w:r>
      <w:r>
        <w:br/>
        <w:t>te pűsztiti, dokecs me ne v</w:t>
      </w:r>
      <w:r w:rsidRPr="000D2793">
        <w:t>ſ</w:t>
      </w:r>
      <w:r>
        <w:t>zlisis zmoih rok dűhovn</w:t>
      </w:r>
      <w:ins w:id="627" w:author="Nina Ditmajer" w:date="2022-01-05T12:37:00Z">
        <w:r w:rsidR="00F133A4" w:rsidRPr="00F133A4">
          <w:rPr>
            <w:rStyle w:val="teiadd"/>
            <w:rPrChange w:id="628" w:author="Nina Ditmajer" w:date="2022-01-05T12:37:00Z">
              <w:rPr/>
            </w:rPrChange>
          </w:rPr>
          <w:t>e</w:t>
        </w:r>
      </w:ins>
      <w:r>
        <w:t>i.</w:t>
      </w:r>
    </w:p>
    <w:p w14:paraId="00B41AD4" w14:textId="77777777" w:rsidR="00380A5E" w:rsidRDefault="00380A5E" w:rsidP="00380A5E">
      <w:pPr>
        <w:pStyle w:val="teiab"/>
      </w:pPr>
      <w:r w:rsidRPr="002722B8">
        <w:rPr>
          <w:rStyle w:val="teilabelZnak"/>
        </w:rPr>
        <w:t>4.</w:t>
      </w:r>
      <w:r>
        <w:t xml:space="preserve"> </w:t>
      </w:r>
    </w:p>
    <w:p w14:paraId="1875DAD6" w14:textId="77777777" w:rsidR="00380A5E" w:rsidRDefault="00380A5E" w:rsidP="00380A5E">
      <w:pPr>
        <w:pStyle w:val="teiab"/>
      </w:pPr>
      <w:r>
        <w:t>Zdignotite hocso znevoliami moimi, i zpreveliki-</w:t>
      </w:r>
      <w:r>
        <w:br/>
        <w:t>mi vnogimi grehi mo</w:t>
      </w:r>
      <w:r w:rsidRPr="00A87988">
        <w:t>ÿ</w:t>
      </w:r>
      <w:r>
        <w:t>mi, bom do tebe kricsal, do-</w:t>
      </w:r>
      <w:r>
        <w:br/>
        <w:t>kecs me zacs</w:t>
      </w:r>
      <w:r w:rsidRPr="00E45105">
        <w:t>u</w:t>
      </w:r>
      <w:r>
        <w:t xml:space="preserve">ies, i vu </w:t>
      </w:r>
      <w:r w:rsidRPr="000D2793">
        <w:t>ſ</w:t>
      </w:r>
      <w:r>
        <w:t>zvo miloszt vzemes.</w:t>
      </w:r>
    </w:p>
    <w:p w14:paraId="7C58F079" w14:textId="77777777" w:rsidR="00380A5E" w:rsidRDefault="00380A5E" w:rsidP="00380A5E">
      <w:pPr>
        <w:pStyle w:val="teiab"/>
      </w:pPr>
      <w:r w:rsidRPr="00F032D3">
        <w:rPr>
          <w:rStyle w:val="teilabelZnak"/>
        </w:rPr>
        <w:t>5.</w:t>
      </w:r>
      <w:r>
        <w:t xml:space="preserve"> </w:t>
      </w:r>
    </w:p>
    <w:p w14:paraId="7B0E4827" w14:textId="77777777" w:rsidR="00380A5E" w:rsidRDefault="00380A5E" w:rsidP="00380A5E">
      <w:pPr>
        <w:pStyle w:val="teiab"/>
      </w:pPr>
      <w:r>
        <w:t>Oh Bosie Nebe</w:t>
      </w:r>
      <w:r w:rsidRPr="000D2793">
        <w:t>ſ</w:t>
      </w:r>
      <w:r>
        <w:t>zki, v</w:t>
      </w:r>
      <w:r w:rsidRPr="000D2793">
        <w:t>ſ</w:t>
      </w:r>
      <w:r>
        <w:t>ze me vupanye ti</w:t>
      </w:r>
      <w:r w:rsidRPr="000D2793">
        <w:t>ſ</w:t>
      </w:r>
      <w:r>
        <w:t>zi, vu tvem-</w:t>
      </w:r>
      <w:r>
        <w:br/>
      </w:r>
      <w:r w:rsidRPr="000D2793">
        <w:t>ſ</w:t>
      </w:r>
      <w:r>
        <w:t>zo ládanyi nazlobniczi mo</w:t>
      </w:r>
      <w:r w:rsidRPr="00A87988">
        <w:t>ÿ</w:t>
      </w:r>
      <w:r>
        <w:t xml:space="preserve"> v</w:t>
      </w:r>
      <w:r w:rsidRPr="000D2793">
        <w:t>ſ</w:t>
      </w:r>
      <w:r>
        <w:t>zi, ondi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ma pomoucs velika, gde ia neman vűpanya.</w:t>
      </w:r>
    </w:p>
    <w:p w14:paraId="6DF301DE" w14:textId="77777777" w:rsidR="00380A5E" w:rsidRDefault="00380A5E" w:rsidP="00380A5E">
      <w:pPr>
        <w:pStyle w:val="teiab"/>
      </w:pPr>
      <w:r w:rsidRPr="00AB2377">
        <w:rPr>
          <w:rStyle w:val="teilabelZnak"/>
        </w:rPr>
        <w:t>6.</w:t>
      </w:r>
      <w:r>
        <w:t xml:space="preserve"> </w:t>
      </w:r>
    </w:p>
    <w:p w14:paraId="1E9B8BAD" w14:textId="71B056B3" w:rsidR="00380A5E" w:rsidRDefault="00380A5E" w:rsidP="00380A5E">
      <w:pPr>
        <w:pStyle w:val="teiab"/>
      </w:pPr>
      <w:r>
        <w:t>Vucsi me Go</w:t>
      </w:r>
      <w:r w:rsidRPr="000D2793">
        <w:t>ſ</w:t>
      </w:r>
      <w:r>
        <w:t xml:space="preserve">zpon Bough na tvo rávno </w:t>
      </w:r>
      <w:r w:rsidRPr="000D2793">
        <w:t>ſ</w:t>
      </w:r>
      <w:r>
        <w:t>ztezo pout</w:t>
      </w:r>
      <w:r>
        <w:br/>
        <w:t>da tvojo praviczo bodem vidil, prout poiti moim</w:t>
      </w:r>
      <w:r>
        <w:br/>
        <w:t xml:space="preserve">protivnikom vu nih </w:t>
      </w:r>
      <w:r w:rsidRPr="000D2793">
        <w:t>ſ</w:t>
      </w:r>
      <w:r>
        <w:t>z</w:t>
      </w:r>
      <w:ins w:id="629" w:author="Nina Ditmajer" w:date="2022-01-05T12:43:00Z">
        <w:r w:rsidR="00F133A4">
          <w:t>tu</w:t>
        </w:r>
      </w:ins>
      <w:del w:id="630" w:author="Nina Ditmajer" w:date="2022-01-05T12:43:00Z">
        <w:r w:rsidDel="00F133A4">
          <w:delText>lo</w:delText>
        </w:r>
      </w:del>
      <w:r>
        <w:t>be priti ne dopű</w:t>
      </w:r>
      <w:r w:rsidRPr="000D2793">
        <w:t>ſ</w:t>
      </w:r>
      <w:r>
        <w:t>zti méne ti:</w:t>
      </w:r>
      <w:r>
        <w:br/>
      </w:r>
      <w:r w:rsidRPr="00F95BFF">
        <w:rPr>
          <w:rStyle w:val="teilabelZnak"/>
        </w:rPr>
        <w:t>7.</w:t>
      </w:r>
      <w:r>
        <w:t xml:space="preserve"> </w:t>
      </w:r>
    </w:p>
    <w:p w14:paraId="504A2039" w14:textId="77777777" w:rsidR="00380A5E" w:rsidRDefault="00380A5E" w:rsidP="00380A5E">
      <w:pPr>
        <w:pStyle w:val="teiab"/>
      </w:pPr>
      <w:r>
        <w:t xml:space="preserve">Dabi </w:t>
      </w:r>
      <w:r w:rsidRPr="000D2793">
        <w:t>ſ</w:t>
      </w:r>
      <w:r>
        <w:t>ze moi Go</w:t>
      </w:r>
      <w:r w:rsidRPr="000D2793">
        <w:t>ſ</w:t>
      </w:r>
      <w:r>
        <w:t>zpon ia</w:t>
      </w:r>
      <w:r w:rsidRPr="000D2793">
        <w:t>ſ</w:t>
      </w:r>
      <w:r>
        <w:t>z vu tebi nebi vupal, ve-</w:t>
      </w:r>
      <w:r>
        <w:br/>
        <w:t>likoi nevouli bil bi vu dvoino</w:t>
      </w:r>
      <w:r w:rsidRPr="000D2793">
        <w:t>ſ</w:t>
      </w:r>
      <w:r>
        <w:t>zt opal, tvoie</w:t>
      </w:r>
      <w:r>
        <w:br/>
        <w:t>dobroute bi vNebe</w:t>
      </w:r>
      <w:r w:rsidRPr="000D2793">
        <w:t>ſ</w:t>
      </w:r>
      <w:r>
        <w:t>zkom Or</w:t>
      </w:r>
      <w:r w:rsidRPr="000D2793">
        <w:t>ſ</w:t>
      </w:r>
      <w:r>
        <w:t>zági vsivati nebi mogel.</w:t>
      </w:r>
    </w:p>
    <w:p w14:paraId="46C30346" w14:textId="77777777" w:rsidR="00380A5E" w:rsidRDefault="00380A5E" w:rsidP="00380A5E">
      <w:pPr>
        <w:pStyle w:val="teiab"/>
      </w:pPr>
      <w:r w:rsidRPr="00B03280">
        <w:rPr>
          <w:rStyle w:val="teilabelZnak"/>
        </w:rPr>
        <w:t>8.</w:t>
      </w:r>
      <w:r>
        <w:t xml:space="preserve"> </w:t>
      </w:r>
    </w:p>
    <w:p w14:paraId="426162BB" w14:textId="77777777" w:rsidR="00380A5E" w:rsidRDefault="00380A5E" w:rsidP="00380A5E">
      <w:pPr>
        <w:pStyle w:val="teiab"/>
      </w:pPr>
      <w:r>
        <w:t>Záto moja Dűs</w:t>
      </w:r>
      <w:r w:rsidRPr="000D2793">
        <w:t>ſ</w:t>
      </w:r>
      <w:r>
        <w:t>a vouli v</w:t>
      </w:r>
      <w:r w:rsidRPr="000D2793">
        <w:t>ſ</w:t>
      </w:r>
      <w:r>
        <w:t>ze dersi ti, kai</w:t>
      </w:r>
      <w:r w:rsidRPr="000D2793">
        <w:t>ſ</w:t>
      </w:r>
      <w:r>
        <w:t>ze trűdis</w:t>
      </w:r>
      <w:r>
        <w:br/>
        <w:t>teres vu tvojoj hűdoi vouli ti, zdai bodes vidla,</w:t>
      </w:r>
      <w:r>
        <w:br/>
        <w:t>ti Goszpodna vrado</w:t>
      </w:r>
      <w:r w:rsidRPr="000D2793">
        <w:t>ſ</w:t>
      </w:r>
      <w:r>
        <w:t>zti, ne o</w:t>
      </w:r>
      <w:r w:rsidRPr="000D2793">
        <w:t>ſ</w:t>
      </w:r>
      <w:r>
        <w:t>ztav</w:t>
      </w:r>
      <w:r w:rsidRPr="000D2793">
        <w:t>ſ</w:t>
      </w:r>
      <w:r>
        <w:t>ze leprai ti.</w:t>
      </w:r>
    </w:p>
    <w:p w14:paraId="2D1572A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ADC5EE4" w14:textId="77777777" w:rsidR="00380A5E" w:rsidRDefault="00380A5E" w:rsidP="00380A5E">
      <w:r>
        <w:lastRenderedPageBreak/>
        <w:t>/015v/</w:t>
      </w:r>
    </w:p>
    <w:p w14:paraId="63310BB8" w14:textId="77777777" w:rsidR="00380A5E" w:rsidRDefault="00380A5E" w:rsidP="00380A5E">
      <w:pPr>
        <w:pStyle w:val="teifwPageNum"/>
      </w:pPr>
      <w:r>
        <w:t>26.</w:t>
      </w:r>
    </w:p>
    <w:p w14:paraId="6B9B8934" w14:textId="77777777" w:rsidR="00380A5E" w:rsidDel="000F6D5C" w:rsidRDefault="00380A5E" w:rsidP="00380A5E">
      <w:pPr>
        <w:pStyle w:val="teiab"/>
        <w:rPr>
          <w:del w:id="631" w:author="Nina Ditmajer" w:date="2022-01-05T13:59:00Z"/>
        </w:rPr>
      </w:pPr>
      <w:r w:rsidRPr="00344C62">
        <w:t>ſ</w:t>
      </w:r>
      <w:r>
        <w:t>teri prebivaio vsalo</w:t>
      </w:r>
      <w:r w:rsidRPr="000D2793">
        <w:t>ſ</w:t>
      </w:r>
      <w:r>
        <w:t xml:space="preserve">zti i </w:t>
      </w:r>
      <w:r w:rsidRPr="000D2793">
        <w:t>ſ</w:t>
      </w:r>
      <w:r>
        <w:t>ohko</w:t>
      </w:r>
      <w:r w:rsidRPr="000D2793">
        <w:t>ſ</w:t>
      </w:r>
      <w:r>
        <w:t>zti, kpitanyu prá-</w:t>
      </w:r>
      <w:r>
        <w:br/>
        <w:t xml:space="preserve">voga </w:t>
      </w:r>
      <w:r w:rsidRPr="000D2793">
        <w:t>ſ</w:t>
      </w:r>
      <w:r>
        <w:t>zodcza csákaio dni, da do té bode ve</w:t>
      </w:r>
      <w:r w:rsidRPr="000D2793">
        <w:t>ſ</w:t>
      </w:r>
      <w:r>
        <w:t>zeli</w:t>
      </w:r>
      <w:r>
        <w:br/>
        <w:t>vu Dűs</w:t>
      </w:r>
      <w:r w:rsidRPr="000D2793">
        <w:t>ſ</w:t>
      </w:r>
      <w:r>
        <w:t xml:space="preserve">i kako </w:t>
      </w:r>
      <w:r w:rsidRPr="00E45105">
        <w:rPr>
          <w:rStyle w:val="teipersName"/>
        </w:rPr>
        <w:t>Dávid</w:t>
      </w:r>
      <w:r>
        <w:t xml:space="preserve"> král veli. </w:t>
      </w:r>
    </w:p>
    <w:p w14:paraId="48EB774B" w14:textId="77777777" w:rsidR="00380A5E" w:rsidRDefault="00380A5E">
      <w:pPr>
        <w:pStyle w:val="teiab"/>
        <w:pPrChange w:id="632" w:author="Nina Ditmajer" w:date="2022-01-05T13:59:00Z">
          <w:pPr>
            <w:pStyle w:val="teiclosure"/>
          </w:pPr>
        </w:pPrChange>
      </w:pPr>
      <w:r>
        <w:t>Amen.</w:t>
      </w:r>
    </w:p>
    <w:p w14:paraId="0C4C4533" w14:textId="77777777" w:rsidR="00380A5E" w:rsidRDefault="00380A5E" w:rsidP="00380A5E">
      <w:pPr>
        <w:pStyle w:val="Naslov2"/>
      </w:pPr>
      <w:r>
        <w:t>Pro Defensione Eccle</w:t>
      </w:r>
      <w:r w:rsidRPr="000D2793">
        <w:t>ſ</w:t>
      </w:r>
      <w:r>
        <w:t>i</w:t>
      </w:r>
      <w:r>
        <w:rPr>
          <w:rFonts w:ascii="ZRCola" w:hAnsi="ZRCola" w:cs="ZRCola"/>
        </w:rPr>
        <w:t>æ</w:t>
      </w:r>
      <w:r>
        <w:t>.</w:t>
      </w:r>
    </w:p>
    <w:p w14:paraId="65077DE8" w14:textId="77777777" w:rsidR="00380A5E" w:rsidRDefault="00380A5E" w:rsidP="00380A5E">
      <w:pPr>
        <w:pStyle w:val="teiab"/>
      </w:pPr>
      <w:r w:rsidRPr="0085094E">
        <w:rPr>
          <w:rStyle w:val="teilabelZnak"/>
        </w:rPr>
        <w:t>1.</w:t>
      </w:r>
      <w:r>
        <w:t xml:space="preserve"> </w:t>
      </w:r>
    </w:p>
    <w:p w14:paraId="6B7618F3" w14:textId="77777777" w:rsidR="00380A5E" w:rsidRDefault="00380A5E" w:rsidP="00380A5E">
      <w:pPr>
        <w:pStyle w:val="teiab"/>
      </w:pPr>
      <w:r>
        <w:t>Po</w:t>
      </w:r>
      <w:r w:rsidRPr="000D2793">
        <w:t>ſ</w:t>
      </w:r>
      <w:r>
        <w:t>zlűhni náz Go</w:t>
      </w:r>
      <w:r w:rsidRPr="000D2793">
        <w:t>ſ</w:t>
      </w:r>
      <w:r>
        <w:t>zpodin Bough, oglei</w:t>
      </w:r>
      <w:r w:rsidRPr="000D2793">
        <w:t>ſ</w:t>
      </w:r>
      <w:r>
        <w:t>ze na ná</w:t>
      </w:r>
      <w:r w:rsidRPr="000D2793">
        <w:t>ſ</w:t>
      </w:r>
      <w:r>
        <w:t>z</w:t>
      </w:r>
      <w:r>
        <w:br/>
        <w:t>Go</w:t>
      </w:r>
      <w:r>
        <w:rPr>
          <w:rFonts w:ascii="ZRCola" w:hAnsi="ZRCola" w:cs="ZRCola"/>
        </w:rPr>
        <w:t>ſ</w:t>
      </w:r>
      <w:r>
        <w:t>zpon Bough, ne o</w:t>
      </w:r>
      <w:r w:rsidRPr="000D2793">
        <w:t>ſ</w:t>
      </w:r>
      <w:r>
        <w:t xml:space="preserve">ztavi náz vpotreboucsi </w:t>
      </w:r>
      <w:r w:rsidRPr="000D2793">
        <w:t>ſ</w:t>
      </w:r>
      <w:r>
        <w:t>zlis-</w:t>
      </w:r>
      <w:r>
        <w:br/>
      </w:r>
      <w:r w:rsidRPr="000D2793">
        <w:t>ſ</w:t>
      </w:r>
      <w:r>
        <w:t>i náz Gospon Bough pro</w:t>
      </w:r>
      <w:r w:rsidRPr="000D2793">
        <w:t>ſ</w:t>
      </w:r>
      <w:r>
        <w:t>zimo.</w:t>
      </w:r>
    </w:p>
    <w:p w14:paraId="2CA82328" w14:textId="77777777" w:rsidR="00380A5E" w:rsidRDefault="00380A5E" w:rsidP="00380A5E">
      <w:pPr>
        <w:pStyle w:val="teiab"/>
      </w:pPr>
      <w:r w:rsidRPr="00B843BC">
        <w:rPr>
          <w:rStyle w:val="teilabelZnak"/>
        </w:rPr>
        <w:t>2.</w:t>
      </w:r>
      <w:r>
        <w:t xml:space="preserve"> </w:t>
      </w:r>
    </w:p>
    <w:p w14:paraId="49597931" w14:textId="77777777" w:rsidR="00380A5E" w:rsidRDefault="00380A5E" w:rsidP="00380A5E">
      <w:pPr>
        <w:pStyle w:val="teiab"/>
      </w:pPr>
      <w:r>
        <w:t>Po</w:t>
      </w:r>
      <w:r w:rsidRPr="000D2793">
        <w:t>ſ</w:t>
      </w:r>
      <w:r>
        <w:t>zveti náz Czirkev tvoio obarui ná</w:t>
      </w:r>
      <w:r w:rsidRPr="000D2793">
        <w:t>ſ</w:t>
      </w:r>
      <w:r>
        <w:t>z ztov zmos-</w:t>
      </w:r>
      <w:r>
        <w:br/>
        <w:t>nosztiov v</w:t>
      </w:r>
      <w:r w:rsidRPr="000D2793">
        <w:t>ſ</w:t>
      </w:r>
      <w:r>
        <w:t xml:space="preserve">zigdár tve ime da dicsimo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F2F29">
        <w:rPr>
          <w:rStyle w:val="teiabbr"/>
        </w:rPr>
        <w:t>G</w:t>
      </w:r>
      <w:r>
        <w:rPr>
          <w:rStyle w:val="teiabbr"/>
          <w:rFonts w:ascii="ZRCola" w:hAnsi="ZRCola" w:cs="ZRCola"/>
        </w:rPr>
        <w:t>͠</w:t>
      </w:r>
      <w:r w:rsidRPr="006F2F29">
        <w:rPr>
          <w:rStyle w:val="teiabbr"/>
        </w:rPr>
        <w:t>pon</w:t>
      </w:r>
      <w:r>
        <w:br/>
        <w:t>Bough pro</w:t>
      </w:r>
      <w:r w:rsidRPr="000D2793">
        <w:t>ſ</w:t>
      </w:r>
      <w:r>
        <w:t>zimo.</w:t>
      </w:r>
    </w:p>
    <w:p w14:paraId="088B2778" w14:textId="77777777" w:rsidR="00380A5E" w:rsidRDefault="00380A5E" w:rsidP="00380A5E">
      <w:pPr>
        <w:pStyle w:val="teiab"/>
      </w:pPr>
      <w:r w:rsidRPr="000A029F">
        <w:rPr>
          <w:rStyle w:val="teilabelZnak"/>
        </w:rPr>
        <w:t>3.</w:t>
      </w:r>
      <w:r>
        <w:t xml:space="preserve"> </w:t>
      </w:r>
    </w:p>
    <w:p w14:paraId="5D75D1D3" w14:textId="77777777" w:rsidR="00380A5E" w:rsidRDefault="00380A5E" w:rsidP="00380A5E">
      <w:pPr>
        <w:pStyle w:val="teiab"/>
      </w:pPr>
      <w:r>
        <w:t>Vzemi k</w:t>
      </w:r>
      <w:r w:rsidRPr="000D2793">
        <w:t>ſ</w:t>
      </w:r>
      <w:r>
        <w:t>zebi nasse prosnye poglei na nas</w:t>
      </w:r>
      <w:r w:rsidRPr="000D2793">
        <w:t>ſ</w:t>
      </w:r>
      <w:r>
        <w:t>e nevol-</w:t>
      </w:r>
      <w:r>
        <w:br/>
        <w:t>ie nedai da lu</w:t>
      </w:r>
      <w:r w:rsidRPr="000D2793">
        <w:t>ſ</w:t>
      </w:r>
      <w:r>
        <w:t xml:space="preserve">ztvo tve pogine </w:t>
      </w:r>
      <w:r w:rsidRPr="000D2793">
        <w:t>ſ</w:t>
      </w:r>
      <w:r>
        <w:t>zlis</w:t>
      </w:r>
      <w:r w:rsidRPr="000D2793">
        <w:t>ſ</w:t>
      </w:r>
      <w:r>
        <w:t xml:space="preserve">i náz </w:t>
      </w:r>
      <w:r w:rsidRPr="00635A7C">
        <w:rPr>
          <w:rStyle w:val="teiabbr"/>
        </w:rPr>
        <w:t>Gpon B. p.</w:t>
      </w:r>
    </w:p>
    <w:p w14:paraId="0BFF8471" w14:textId="77777777" w:rsidR="00380A5E" w:rsidRDefault="00380A5E" w:rsidP="00380A5E">
      <w:pPr>
        <w:pStyle w:val="teiab"/>
      </w:pPr>
      <w:r w:rsidRPr="00951857">
        <w:rPr>
          <w:rStyle w:val="teilabelZnak"/>
        </w:rPr>
        <w:t>4.</w:t>
      </w:r>
      <w:r>
        <w:t xml:space="preserve"> </w:t>
      </w:r>
    </w:p>
    <w:p w14:paraId="64888F08" w14:textId="77777777" w:rsidR="00380A5E" w:rsidRDefault="00380A5E" w:rsidP="00380A5E">
      <w:pPr>
        <w:pStyle w:val="teiab"/>
      </w:pPr>
      <w:r>
        <w:t>Zkási knám tvojo miloscso, poteri v</w:t>
      </w:r>
      <w:r w:rsidRPr="000D2793">
        <w:t>ſ</w:t>
      </w:r>
      <w:r>
        <w:t xml:space="preserve">zo </w:t>
      </w:r>
      <w:r w:rsidRPr="000D2793">
        <w:t>ſ</w:t>
      </w:r>
      <w:r>
        <w:t>zilo Tur</w:t>
      </w:r>
      <w:r w:rsidRPr="000D2793">
        <w:t>ſ</w:t>
      </w:r>
      <w:r>
        <w:t>zko;</w:t>
      </w:r>
      <w:r>
        <w:br/>
        <w:t xml:space="preserve">da ime tve </w:t>
      </w:r>
      <w:r w:rsidRPr="000D2793">
        <w:t>ſ</w:t>
      </w:r>
      <w:r>
        <w:t xml:space="preserve">zvéto dicsimo, </w:t>
      </w:r>
      <w:r w:rsidRPr="000D2793">
        <w:t>ſ</w:t>
      </w:r>
      <w:r>
        <w:t>zlis</w:t>
      </w:r>
      <w:r w:rsidRPr="000D2793">
        <w:t>ſ</w:t>
      </w:r>
      <w:r>
        <w:t>i naz Go</w:t>
      </w:r>
      <w:r w:rsidRPr="000D2793">
        <w:t>ſ</w:t>
      </w:r>
      <w:r>
        <w:t>zpon Bough pro</w:t>
      </w:r>
      <w:r w:rsidRPr="000D2793">
        <w:t>ſ</w:t>
      </w:r>
      <w:r>
        <w:t>zimo.</w:t>
      </w:r>
    </w:p>
    <w:p w14:paraId="65E417A5" w14:textId="77777777" w:rsidR="00380A5E" w:rsidRDefault="00380A5E" w:rsidP="00380A5E">
      <w:pPr>
        <w:pStyle w:val="teiab"/>
      </w:pPr>
      <w:r w:rsidRPr="005B648B">
        <w:rPr>
          <w:rStyle w:val="teilabelZnak"/>
        </w:rPr>
        <w:t>5.</w:t>
      </w:r>
      <w:r>
        <w:t xml:space="preserve"> </w:t>
      </w:r>
    </w:p>
    <w:p w14:paraId="7A6C0ACD" w14:textId="77777777" w:rsidR="00380A5E" w:rsidRDefault="00380A5E" w:rsidP="00380A5E">
      <w:pPr>
        <w:pStyle w:val="teiab"/>
      </w:pPr>
      <w:r>
        <w:t>Tak veli pogán</w:t>
      </w:r>
      <w:r w:rsidRPr="000D2793">
        <w:t>ſ</w:t>
      </w:r>
      <w:r>
        <w:t>zko lű</w:t>
      </w:r>
      <w:r w:rsidRPr="000D2793">
        <w:t>ſ</w:t>
      </w:r>
      <w:r>
        <w:t>ztvo, nemajo Bogá Kerscsa-</w:t>
      </w:r>
      <w:r>
        <w:br/>
        <w:t xml:space="preserve">nye, pomozi vezdai tvoje verne. </w:t>
      </w:r>
      <w:r w:rsidRPr="000D2793">
        <w:t>ſ</w:t>
      </w:r>
      <w:r>
        <w:t>zlis</w:t>
      </w:r>
      <w:r w:rsidRPr="000D2793">
        <w:t>ſ</w:t>
      </w:r>
      <w:r>
        <w:t xml:space="preserve">i naz </w:t>
      </w:r>
      <w:r w:rsidRPr="002830A6">
        <w:rPr>
          <w:rStyle w:val="teiabbr"/>
        </w:rPr>
        <w:t>&amp;c.</w:t>
      </w:r>
    </w:p>
    <w:p w14:paraId="1DE74FF6" w14:textId="77777777" w:rsidR="00380A5E" w:rsidRDefault="00380A5E" w:rsidP="00380A5E">
      <w:pPr>
        <w:pStyle w:val="teiab"/>
      </w:pPr>
      <w:r w:rsidRPr="00FF5718">
        <w:rPr>
          <w:rStyle w:val="teilabelZnak"/>
        </w:rPr>
        <w:t>6.</w:t>
      </w:r>
      <w:r>
        <w:t xml:space="preserve"> </w:t>
      </w:r>
    </w:p>
    <w:p w14:paraId="4DF36303" w14:textId="3B4968C6" w:rsidR="00380A5E" w:rsidRDefault="00380A5E" w:rsidP="00380A5E">
      <w:pPr>
        <w:pStyle w:val="teiab"/>
      </w:pPr>
      <w:r>
        <w:t>Nai video v</w:t>
      </w:r>
      <w:r w:rsidRPr="000D2793">
        <w:t>ſ</w:t>
      </w:r>
      <w:r>
        <w:t>zi neverniczi ki</w:t>
      </w:r>
      <w:r w:rsidRPr="000D2793">
        <w:t>ſ</w:t>
      </w:r>
      <w:r>
        <w:t>zo tvoji protivniczi,</w:t>
      </w:r>
      <w:r>
        <w:br/>
        <w:t xml:space="preserve">da obranitel nas ti </w:t>
      </w:r>
      <w:ins w:id="633" w:author="Nina Ditmajer" w:date="2022-01-05T14:37:00Z">
        <w:r w:rsidR="009F512C">
          <w:t>ſ</w:t>
        </w:r>
      </w:ins>
      <w:r>
        <w:t>zám</w:t>
      </w:r>
      <w:r w:rsidRPr="000D2793">
        <w:t>ſ</w:t>
      </w:r>
      <w:r>
        <w:t xml:space="preserve">zi. </w:t>
      </w:r>
      <w:r w:rsidRPr="000D2793">
        <w:t>ſ</w:t>
      </w:r>
      <w:r>
        <w:t>zli</w:t>
      </w:r>
      <w:r w:rsidRPr="000D2793">
        <w:t>ſ</w:t>
      </w:r>
      <w:r>
        <w:t xml:space="preserve">si náz. </w:t>
      </w:r>
      <w:r w:rsidRPr="007A3D11">
        <w:rPr>
          <w:rStyle w:val="teiabbr"/>
        </w:rPr>
        <w:t>&amp;c.</w:t>
      </w:r>
    </w:p>
    <w:p w14:paraId="7A6BDC09" w14:textId="14BC12C0" w:rsidR="00380A5E" w:rsidRDefault="00380A5E">
      <w:r>
        <w:br w:type="page"/>
      </w:r>
    </w:p>
    <w:p w14:paraId="2FA08BE4" w14:textId="77777777" w:rsidR="00380A5E" w:rsidRDefault="00380A5E" w:rsidP="00380A5E">
      <w:r>
        <w:lastRenderedPageBreak/>
        <w:t>/016r/</w:t>
      </w:r>
    </w:p>
    <w:p w14:paraId="3D237881" w14:textId="77777777" w:rsidR="00380A5E" w:rsidRDefault="00380A5E" w:rsidP="00380A5E">
      <w:pPr>
        <w:pStyle w:val="teifwPageNum"/>
      </w:pPr>
      <w:r>
        <w:t>27.</w:t>
      </w:r>
    </w:p>
    <w:p w14:paraId="14D2BC11" w14:textId="0A45453B" w:rsidR="00380A5E" w:rsidRDefault="00380A5E" w:rsidP="00380A5E">
      <w:pPr>
        <w:pStyle w:val="teiab"/>
      </w:pPr>
      <w:r w:rsidRPr="00FF5718">
        <w:rPr>
          <w:rStyle w:val="teilabelZnak"/>
        </w:rPr>
        <w:t>7.</w:t>
      </w:r>
      <w:r>
        <w:t xml:space="preserve"> Obé</w:t>
      </w:r>
      <w:r w:rsidRPr="000D2793">
        <w:t>ſ</w:t>
      </w:r>
      <w:r>
        <w:t>zeli Dűs</w:t>
      </w:r>
      <w:r w:rsidRPr="000D2793">
        <w:t>ſ</w:t>
      </w:r>
      <w:r>
        <w:t xml:space="preserve">e nasse obátori </w:t>
      </w:r>
      <w:r w:rsidRPr="000D2793">
        <w:t>ſ</w:t>
      </w:r>
      <w:r>
        <w:t>zercza nas</w:t>
      </w:r>
      <w:r w:rsidRPr="000D2793">
        <w:t>ſ</w:t>
      </w:r>
      <w:r>
        <w:t>a, nedái</w:t>
      </w:r>
      <w:r>
        <w:br/>
        <w:t>zdvo</w:t>
      </w:r>
      <w:r w:rsidRPr="00A87988">
        <w:t>ÿ</w:t>
      </w:r>
      <w:r>
        <w:t xml:space="preserve">ti nám vmiloscsi </w:t>
      </w:r>
      <w:r w:rsidRPr="000D2793">
        <w:t>ſ</w:t>
      </w:r>
      <w:r>
        <w:t>zlis</w:t>
      </w:r>
      <w:r w:rsidRPr="000D2793">
        <w:t>ſ</w:t>
      </w:r>
      <w:r>
        <w:t>i ná</w:t>
      </w:r>
      <w:r w:rsidRPr="000D2793">
        <w:t>ſ</w:t>
      </w:r>
      <w:r>
        <w:t>z Go</w:t>
      </w:r>
      <w:r w:rsidRPr="000D2793">
        <w:t>ſ</w:t>
      </w:r>
      <w:r>
        <w:t>zpon Boug pro</w:t>
      </w:r>
      <w:r w:rsidRPr="000D2793">
        <w:t>ſ</w:t>
      </w:r>
      <w:r>
        <w:t>zim</w:t>
      </w:r>
      <w:ins w:id="634" w:author="Nina Ditmajer" w:date="2022-01-05T14:38:00Z">
        <w:r w:rsidR="009F512C" w:rsidRPr="009F512C">
          <w:rPr>
            <w:rStyle w:val="teisupplied"/>
            <w:rPrChange w:id="635" w:author="Nina Ditmajer" w:date="2022-01-05T14:38:00Z">
              <w:rPr/>
            </w:rPrChange>
          </w:rPr>
          <w:t>o</w:t>
        </w:r>
      </w:ins>
    </w:p>
    <w:p w14:paraId="73858B6D" w14:textId="7DF45D08" w:rsidR="00380A5E" w:rsidDel="009F512C" w:rsidRDefault="00380A5E" w:rsidP="00380A5E">
      <w:pPr>
        <w:pStyle w:val="teiab"/>
        <w:rPr>
          <w:del w:id="636" w:author="Nina Ditmajer" w:date="2022-01-05T14:39:00Z"/>
        </w:rPr>
      </w:pPr>
      <w:r w:rsidRPr="0026404F">
        <w:rPr>
          <w:rStyle w:val="teilabelZnak"/>
        </w:rPr>
        <w:t>8.</w:t>
      </w:r>
      <w:r>
        <w:t xml:space="preserve"> Hvála Oczu Nebe</w:t>
      </w:r>
      <w:r w:rsidRPr="000D2793">
        <w:t>ſ</w:t>
      </w:r>
      <w:r>
        <w:t xml:space="preserve">zkomu, Dika </w:t>
      </w:r>
      <w:r w:rsidRPr="000D2793">
        <w:t>ſ</w:t>
      </w:r>
      <w:r>
        <w:t>zinu nyegovomu,</w:t>
      </w:r>
      <w:r>
        <w:br/>
      </w:r>
      <w:ins w:id="637" w:author="Nina Ditmajer" w:date="2022-01-05T14:40:00Z">
        <w:r w:rsidR="009F512C">
          <w:t>t</w:t>
        </w:r>
      </w:ins>
      <w:del w:id="638" w:author="Nina Ditmajer" w:date="2022-01-05T14:40:00Z">
        <w:r w:rsidDel="009F512C">
          <w:delText>z</w:delText>
        </w:r>
      </w:del>
      <w:r>
        <w:t>akay</w:t>
      </w:r>
      <w:r w:rsidRPr="000D2793">
        <w:t>ſ</w:t>
      </w:r>
      <w:r>
        <w:t xml:space="preserve">e i Duho </w:t>
      </w:r>
      <w:r w:rsidRPr="000D2793">
        <w:t>ſ</w:t>
      </w:r>
      <w:r>
        <w:t xml:space="preserve">zvetumu </w:t>
      </w:r>
      <w:r w:rsidRPr="000D2793">
        <w:t>ſ</w:t>
      </w:r>
      <w:r>
        <w:t>zlis</w:t>
      </w:r>
      <w:r w:rsidRPr="000D2793">
        <w:t>ſ</w:t>
      </w:r>
      <w:r>
        <w:t>i ná</w:t>
      </w:r>
      <w:r w:rsidRPr="000D2793">
        <w:t>ſ</w:t>
      </w:r>
      <w:r>
        <w:t>z Go</w:t>
      </w:r>
      <w:r w:rsidRPr="000D2793">
        <w:t>ſ</w:t>
      </w:r>
      <w:r>
        <w:t>zpon</w:t>
      </w:r>
      <w:r>
        <w:br/>
        <w:t>Bough pro</w:t>
      </w:r>
      <w:r w:rsidRPr="000D2793">
        <w:t>ſ</w:t>
      </w:r>
      <w:r>
        <w:t>zimo.</w:t>
      </w:r>
      <w:ins w:id="639" w:author="Nina Ditmajer" w:date="2022-01-05T14:39:00Z">
        <w:r w:rsidR="009F512C">
          <w:t xml:space="preserve"> </w:t>
        </w:r>
      </w:ins>
    </w:p>
    <w:p w14:paraId="6542B7BA" w14:textId="77777777" w:rsidR="00380A5E" w:rsidRDefault="00380A5E">
      <w:pPr>
        <w:pStyle w:val="teiab"/>
        <w:pPrChange w:id="640" w:author="Nina Ditmajer" w:date="2022-01-05T14:39:00Z">
          <w:pPr>
            <w:pStyle w:val="teiclosure"/>
          </w:pPr>
        </w:pPrChange>
      </w:pPr>
      <w:r>
        <w:t>Amen.</w:t>
      </w:r>
    </w:p>
    <w:p w14:paraId="4B8F4066" w14:textId="335769F1" w:rsidR="00380A5E" w:rsidRDefault="00380A5E" w:rsidP="00380A5E">
      <w:pPr>
        <w:pStyle w:val="Naslov2"/>
        <w:rPr>
          <w:rStyle w:val="teiabbr"/>
          <w:b/>
        </w:rPr>
      </w:pPr>
      <w:r>
        <w:t xml:space="preserve">Oratio </w:t>
      </w:r>
      <w:r w:rsidRPr="009F512C">
        <w:rPr>
          <w:rStyle w:val="teiabbr"/>
          <w:rPrChange w:id="641" w:author="Nina Ditmajer" w:date="2022-01-05T14:41:00Z">
            <w:rPr/>
          </w:rPrChange>
        </w:rPr>
        <w:t>D</w:t>
      </w:r>
      <w:ins w:id="642" w:author="Nina Ditmajer" w:date="2022-01-05T14:45:00Z">
        <w:r w:rsidR="00F41C26">
          <w:rPr>
            <w:rStyle w:val="teiabbr"/>
            <w:rFonts w:ascii="ZRCola" w:hAnsi="ZRCola" w:cs="ZRCola"/>
          </w:rPr>
          <w:t>͠</w:t>
        </w:r>
      </w:ins>
      <w:r w:rsidRPr="009F512C">
        <w:rPr>
          <w:rStyle w:val="teiabbr"/>
          <w:rPrChange w:id="643" w:author="Nina Ditmajer" w:date="2022-01-05T14:41:00Z">
            <w:rPr/>
          </w:rPrChange>
        </w:rPr>
        <w:t>nica.</w:t>
      </w:r>
      <w:r>
        <w:t xml:space="preserve"> </w:t>
      </w:r>
      <w:r w:rsidRPr="00F41C26">
        <w:rPr>
          <w:rPrChange w:id="644" w:author="Nina Ditmajer" w:date="2022-01-05T14:45:00Z">
            <w:rPr>
              <w:rStyle w:val="teiabbr"/>
              <w:b/>
            </w:rPr>
          </w:rPrChange>
        </w:rPr>
        <w:t xml:space="preserve">Ad </w:t>
      </w:r>
      <w:r w:rsidRPr="00F41C26">
        <w:rPr>
          <w:rStyle w:val="teiabbr"/>
          <w:rPrChange w:id="645" w:author="Nina Ditmajer" w:date="2022-01-05T14:45:00Z">
            <w:rPr>
              <w:rStyle w:val="teiabbr"/>
              <w:b/>
            </w:rPr>
          </w:rPrChange>
        </w:rPr>
        <w:t>No</w:t>
      </w:r>
      <w:ins w:id="646" w:author="Nina Ditmajer" w:date="2022-01-05T14:45:00Z">
        <w:r w:rsidR="00F41C26" w:rsidRPr="00F41C26">
          <w:rPr>
            <w:rStyle w:val="teiabbr"/>
            <w:rPrChange w:id="647" w:author="Nina Ditmajer" w:date="2022-01-05T14:45:00Z">
              <w:rPr/>
            </w:rPrChange>
          </w:rPr>
          <w:t>t</w:t>
        </w:r>
      </w:ins>
      <w:del w:id="648" w:author="Nina Ditmajer" w:date="2022-01-05T14:45:00Z">
        <w:r w:rsidRPr="00F41C26" w:rsidDel="00F41C26">
          <w:rPr>
            <w:rStyle w:val="teiabbr"/>
            <w:rPrChange w:id="649" w:author="Nina Ditmajer" w:date="2022-01-05T14:45:00Z">
              <w:rPr>
                <w:rStyle w:val="teiabbr"/>
                <w:b/>
              </w:rPr>
            </w:rPrChange>
          </w:rPr>
          <w:delText>r</w:delText>
        </w:r>
      </w:del>
      <w:r w:rsidRPr="00F41C26">
        <w:rPr>
          <w:rStyle w:val="teiabbr"/>
        </w:rPr>
        <w:t>.</w:t>
      </w:r>
      <w:r>
        <w:t xml:space="preserve"> Mi </w:t>
      </w:r>
      <w:ins w:id="650" w:author="Nina Ditmajer" w:date="2022-01-05T14:46:00Z">
        <w:r w:rsidR="00F41C26">
          <w:t>k</w:t>
        </w:r>
      </w:ins>
      <w:del w:id="651" w:author="Nina Ditmajer" w:date="2022-01-05T14:46:00Z">
        <w:r w:rsidDel="00F41C26">
          <w:delText>R</w:delText>
        </w:r>
      </w:del>
      <w:r>
        <w:t>egyes a</w:t>
      </w:r>
      <w:ins w:id="652" w:author="Nina Ditmajer" w:date="2022-01-05T14:46:00Z">
        <w:r w:rsidR="00F41C26">
          <w:t>t</w:t>
        </w:r>
      </w:ins>
      <w:del w:id="653" w:author="Nina Ditmajer" w:date="2022-01-05T14:46:00Z">
        <w:r w:rsidDel="00F41C26">
          <w:delText>r</w:delText>
        </w:r>
      </w:del>
      <w:r>
        <w:t xml:space="preserve">yánk. </w:t>
      </w:r>
      <w:r w:rsidRPr="00A41D2D">
        <w:rPr>
          <w:rStyle w:val="teiabbr"/>
          <w:b/>
        </w:rPr>
        <w:t>&amp;c.</w:t>
      </w:r>
    </w:p>
    <w:p w14:paraId="51A65D20" w14:textId="552627E0" w:rsidR="00380A5E" w:rsidRDefault="00380A5E" w:rsidP="00380A5E">
      <w:pPr>
        <w:pStyle w:val="teiab"/>
      </w:pPr>
      <w:r w:rsidRPr="00205E01">
        <w:rPr>
          <w:rStyle w:val="teilabelZnak"/>
        </w:rPr>
        <w:t>1.</w:t>
      </w:r>
      <w:r>
        <w:rPr>
          <w:lang w:val="en-GB"/>
        </w:rPr>
        <w:t xml:space="preserve"> Nas dobri Otecz koga veruemo, boidi nám napo-</w:t>
      </w:r>
      <w:r>
        <w:rPr>
          <w:lang w:val="en-GB"/>
        </w:rPr>
        <w:br/>
        <w:t>moucs velikoi potrebi ponovi ti ná</w:t>
      </w:r>
      <w:r w:rsidRPr="000D2793">
        <w:t>ſ</w:t>
      </w:r>
      <w:r>
        <w:t>z vu nas</w:t>
      </w:r>
      <w:r w:rsidRPr="000D2793">
        <w:t>ſ</w:t>
      </w:r>
      <w:r>
        <w:t>oi Na-</w:t>
      </w:r>
      <w:r>
        <w:br/>
        <w:t>t</w:t>
      </w:r>
      <w:ins w:id="654" w:author="Nina Ditmajer" w:date="2022-01-05T14:48:00Z">
        <w:r w:rsidR="00D03C30">
          <w:t>ur</w:t>
        </w:r>
      </w:ins>
      <w:del w:id="655" w:author="Nina Ditmajer" w:date="2022-01-05T14:48:00Z">
        <w:r w:rsidDel="00D03C30">
          <w:delText>v</w:delText>
        </w:r>
        <w:r w:rsidRPr="00D03C30" w:rsidDel="00D03C30">
          <w:rPr>
            <w:rPrChange w:id="656" w:author="Nina Ditmajer" w:date="2022-01-05T14:48:00Z">
              <w:rPr>
                <w:rStyle w:val="teigap"/>
              </w:rPr>
            </w:rPrChange>
          </w:rPr>
          <w:delText>???</w:delText>
        </w:r>
      </w:del>
      <w:r>
        <w:t xml:space="preserve">i, ki </w:t>
      </w:r>
      <w:r w:rsidRPr="000D2793">
        <w:t>ſ</w:t>
      </w:r>
      <w:r>
        <w:t>zi vNebészi.</w:t>
      </w:r>
    </w:p>
    <w:p w14:paraId="764F66D1" w14:textId="77777777" w:rsidR="00380A5E" w:rsidRDefault="00380A5E" w:rsidP="00380A5E">
      <w:pPr>
        <w:pStyle w:val="teiab"/>
      </w:pPr>
      <w:r w:rsidRPr="000F4374">
        <w:rPr>
          <w:rStyle w:val="teilabelZnak"/>
        </w:rPr>
        <w:t>2.</w:t>
      </w:r>
      <w:r>
        <w:rPr>
          <w:lang w:val="en-GB"/>
        </w:rPr>
        <w:t xml:space="preserve"> Tve </w:t>
      </w:r>
      <w:r w:rsidRPr="000D2793">
        <w:t>ſ</w:t>
      </w:r>
      <w:r>
        <w:t xml:space="preserve">zveto ime </w:t>
      </w:r>
      <w:r w:rsidRPr="000D2793">
        <w:t>ſ</w:t>
      </w:r>
      <w:r>
        <w:t>zvetisze med nami, i da ne láda ker-</w:t>
      </w:r>
      <w:r>
        <w:br/>
        <w:t xml:space="preserve">vicza med nami, i reics tvoja </w:t>
      </w:r>
      <w:r w:rsidRPr="000D2793">
        <w:t>ſ</w:t>
      </w:r>
      <w:r>
        <w:t>zvéta, zveiscsa</w:t>
      </w:r>
      <w:r w:rsidRPr="000D2793">
        <w:t>ſ</w:t>
      </w:r>
      <w:r>
        <w:t>ze</w:t>
      </w:r>
      <w:r>
        <w:br/>
        <w:t>med nami, kai ne zginemo.</w:t>
      </w:r>
    </w:p>
    <w:p w14:paraId="5F286A18" w14:textId="77777777" w:rsidR="00380A5E" w:rsidRDefault="00380A5E" w:rsidP="00380A5E">
      <w:pPr>
        <w:pStyle w:val="teiab"/>
      </w:pPr>
      <w:r w:rsidRPr="00EC6077">
        <w:rPr>
          <w:rStyle w:val="teilabelZnak"/>
        </w:rPr>
        <w:t>3.</w:t>
      </w:r>
      <w:r>
        <w:rPr>
          <w:lang w:val="en-GB"/>
        </w:rPr>
        <w:t xml:space="preserve"> Da pride med náz tve </w:t>
      </w:r>
      <w:r w:rsidRPr="000D2793">
        <w:t>ſ</w:t>
      </w:r>
      <w:r>
        <w:t>zvéto krále</w:t>
      </w:r>
      <w:r w:rsidRPr="000D2793">
        <w:t>ſ</w:t>
      </w:r>
      <w:r>
        <w:t>ztvo, ti náz lep-</w:t>
      </w:r>
      <w:r>
        <w:br/>
        <w:t xml:space="preserve">rai ládai </w:t>
      </w:r>
      <w:r w:rsidRPr="000D2793">
        <w:t>ſ</w:t>
      </w:r>
      <w:r>
        <w:t xml:space="preserve">zvoje gresne </w:t>
      </w:r>
      <w:r w:rsidRPr="000D2793">
        <w:t>ſ</w:t>
      </w:r>
      <w:r>
        <w:t xml:space="preserve">zini, i da poznamo </w:t>
      </w:r>
      <w:r w:rsidRPr="00D03C30">
        <w:rPr>
          <w:rStyle w:val="teipersName"/>
          <w:rPrChange w:id="657" w:author="Nina Ditmajer" w:date="2022-01-05T14:49:00Z">
            <w:rPr/>
          </w:rPrChange>
        </w:rPr>
        <w:t>Je-</w:t>
      </w:r>
      <w:r w:rsidRPr="00D03C30">
        <w:rPr>
          <w:rStyle w:val="teipersName"/>
          <w:rPrChange w:id="658" w:author="Nina Ditmajer" w:date="2022-01-05T14:49:00Z">
            <w:rPr/>
          </w:rPrChange>
        </w:rPr>
        <w:br/>
        <w:t>sussa Christussa</w:t>
      </w:r>
      <w:r>
        <w:t xml:space="preserve"> </w:t>
      </w:r>
      <w:r w:rsidRPr="000D2793">
        <w:t>ſ</w:t>
      </w:r>
      <w:r>
        <w:t>zina tvojega.</w:t>
      </w:r>
    </w:p>
    <w:p w14:paraId="2C7AF276" w14:textId="507AE26B" w:rsidR="00380A5E" w:rsidRDefault="00380A5E" w:rsidP="00380A5E">
      <w:pPr>
        <w:pStyle w:val="teiab"/>
      </w:pPr>
      <w:r w:rsidRPr="00E073EC">
        <w:rPr>
          <w:rStyle w:val="teilabelZnak"/>
        </w:rPr>
        <w:t>4.</w:t>
      </w:r>
      <w:r>
        <w:rPr>
          <w:lang w:val="en-GB"/>
        </w:rPr>
        <w:t xml:space="preserve"> Nebode vu náz vraisega Or</w:t>
      </w:r>
      <w:r w:rsidRPr="000D2793">
        <w:t>ſ</w:t>
      </w:r>
      <w:r>
        <w:t>zága, i da náz ne</w:t>
      </w:r>
      <w:r>
        <w:br/>
        <w:t>láda grehov nih vnosina, da bode med nami</w:t>
      </w:r>
      <w:r>
        <w:br/>
        <w:t>vera i pravicza ino csi</w:t>
      </w:r>
      <w:r w:rsidRPr="000D2793">
        <w:t>ſ</w:t>
      </w:r>
      <w:r>
        <w:t>ztou</w:t>
      </w:r>
      <w:ins w:id="659" w:author="Nina Ditmajer" w:date="2022-01-05T14:51:00Z">
        <w:r w:rsidR="004771B0" w:rsidRPr="004771B0">
          <w:rPr>
            <w:rPrChange w:id="660" w:author="Nina Ditmajer" w:date="2022-01-05T14:52:00Z">
              <w:rPr>
                <w:rStyle w:val="teiunclear"/>
              </w:rPr>
            </w:rPrChange>
          </w:rPr>
          <w:t>t</w:t>
        </w:r>
      </w:ins>
      <w:del w:id="661" w:author="Nina Ditmajer" w:date="2022-01-05T14:51:00Z">
        <w:r w:rsidDel="004771B0">
          <w:delText>t</w:delText>
        </w:r>
      </w:del>
      <w:r w:rsidRPr="000D2793">
        <w:t>ſ</w:t>
      </w:r>
      <w:r>
        <w:t>a.</w:t>
      </w:r>
    </w:p>
    <w:p w14:paraId="03B4673F" w14:textId="154D063B" w:rsidR="00380A5E" w:rsidRDefault="00380A5E" w:rsidP="00380A5E">
      <w:pPr>
        <w:pStyle w:val="teiab"/>
      </w:pPr>
      <w:r w:rsidRPr="00F51175">
        <w:rPr>
          <w:rStyle w:val="teilabelZnak"/>
        </w:rPr>
        <w:t>5.</w:t>
      </w:r>
      <w:r>
        <w:rPr>
          <w:lang w:val="en-GB"/>
        </w:rPr>
        <w:t xml:space="preserve"> Nature nasse da ne na</w:t>
      </w:r>
      <w:r w:rsidRPr="000D2793">
        <w:t>ſ</w:t>
      </w:r>
      <w:r>
        <w:t>zledűjemo, neg tvojo vol</w:t>
      </w:r>
      <w:ins w:id="662" w:author="Nina Ditmajer" w:date="2022-01-05T14:52:00Z">
        <w:r w:rsidR="004771B0">
          <w:t>-</w:t>
        </w:r>
      </w:ins>
      <w:del w:id="663" w:author="Nina Ditmajer" w:date="2022-01-05T14:52:00Z">
        <w:r w:rsidDel="004771B0">
          <w:delText>n</w:delText>
        </w:r>
      </w:del>
      <w:r>
        <w:br/>
        <w:t>jo ti vu ná</w:t>
      </w:r>
      <w:ins w:id="664" w:author="Nina Ditmajer" w:date="2022-01-05T14:52:00Z">
        <w:r w:rsidR="004771B0">
          <w:t>z</w:t>
        </w:r>
      </w:ins>
      <w:del w:id="665" w:author="Nina Ditmajer" w:date="2022-01-05T14:52:00Z">
        <w:r w:rsidDel="004771B0">
          <w:delText>s</w:delText>
        </w:r>
      </w:del>
      <w:r>
        <w:t xml:space="preserve"> poterdi da vu v</w:t>
      </w:r>
      <w:r w:rsidRPr="000D2793">
        <w:t>ſ</w:t>
      </w:r>
      <w:r>
        <w:t>zem tebé bodemopodani</w:t>
      </w:r>
      <w:r>
        <w:br/>
        <w:t xml:space="preserve">kai nezginemo: </w:t>
      </w:r>
      <w:del w:id="666" w:author="Nina Ditmajer" w:date="2022-01-05T14:53:00Z">
        <w:r w:rsidRPr="000D2793" w:rsidDel="004771B0">
          <w:delText>ſ</w:delText>
        </w:r>
        <w:r w:rsidDel="004771B0">
          <w:delText>.</w:delText>
        </w:r>
      </w:del>
    </w:p>
    <w:p w14:paraId="3AE98F3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27F4B8" w14:textId="77777777" w:rsidR="00380A5E" w:rsidRDefault="00380A5E" w:rsidP="00380A5E">
      <w:r>
        <w:lastRenderedPageBreak/>
        <w:t>/016v/</w:t>
      </w:r>
    </w:p>
    <w:p w14:paraId="70E3F21C" w14:textId="77777777" w:rsidR="00380A5E" w:rsidRDefault="00380A5E" w:rsidP="00380A5E">
      <w:pPr>
        <w:pStyle w:val="teifwPageNum"/>
      </w:pPr>
      <w:r>
        <w:t>28.</w:t>
      </w:r>
    </w:p>
    <w:p w14:paraId="73CC1002" w14:textId="77777777" w:rsidR="00380A5E" w:rsidRDefault="00380A5E" w:rsidP="00380A5E">
      <w:pPr>
        <w:pStyle w:val="teiab"/>
      </w:pPr>
      <w:r w:rsidRPr="009B439F">
        <w:rPr>
          <w:rStyle w:val="teilabelZnak"/>
        </w:rPr>
        <w:t>6.</w:t>
      </w:r>
      <w:r>
        <w:t xml:space="preserve"> Krűha nas</w:t>
      </w:r>
      <w:r w:rsidRPr="000D2793">
        <w:t>ſ</w:t>
      </w:r>
      <w:r>
        <w:t>ega vszagdenyega nam, dai i Poglavni-</w:t>
      </w:r>
      <w:r>
        <w:br/>
        <w:t>ke i márhe nas</w:t>
      </w:r>
      <w:r w:rsidRPr="000D2793">
        <w:t>ſ</w:t>
      </w:r>
      <w:r>
        <w:t>e aldui ino v</w:t>
      </w:r>
      <w:r w:rsidRPr="000D2793">
        <w:t>ſ</w:t>
      </w:r>
      <w:r>
        <w:t>za nassa Tela ti nám</w:t>
      </w:r>
      <w:r>
        <w:br/>
        <w:t>hráni ino náz bráni.</w:t>
      </w:r>
    </w:p>
    <w:p w14:paraId="768F1608" w14:textId="527FE93A" w:rsidR="00380A5E" w:rsidRDefault="00380A5E" w:rsidP="00380A5E">
      <w:pPr>
        <w:pStyle w:val="teiab"/>
      </w:pPr>
      <w:r w:rsidRPr="004300DE">
        <w:rPr>
          <w:rStyle w:val="teilabelZnak"/>
        </w:rPr>
        <w:t>7.</w:t>
      </w:r>
      <w:r>
        <w:t xml:space="preserve"> Pro</w:t>
      </w:r>
      <w:r w:rsidRPr="000D2793">
        <w:t>ſ</w:t>
      </w:r>
      <w:r>
        <w:t>zti ti nas</w:t>
      </w:r>
      <w:r w:rsidRPr="000D2793">
        <w:t>ſ</w:t>
      </w:r>
      <w:r>
        <w:t>e grehe prevelike</w:t>
      </w:r>
      <w:ins w:id="667" w:author="Nina Ditmajer" w:date="2022-01-05T14:54:00Z">
        <w:r w:rsidR="00B53566">
          <w:t>,</w:t>
        </w:r>
      </w:ins>
      <w:r>
        <w:t xml:space="preserve"> jálno</w:t>
      </w:r>
      <w:r w:rsidRPr="000D2793">
        <w:t>ſ</w:t>
      </w:r>
      <w:r>
        <w:t>zti nas</w:t>
      </w:r>
      <w:r w:rsidRPr="000D2793">
        <w:t>ſ</w:t>
      </w:r>
      <w:r>
        <w:t>e</w:t>
      </w:r>
      <w:r>
        <w:br/>
        <w:t>i ne naveidno</w:t>
      </w:r>
      <w:r w:rsidRPr="000D2793">
        <w:t>ſ</w:t>
      </w:r>
      <w:r>
        <w:t>zti, vzemi ti vő zná</w:t>
      </w:r>
      <w:r w:rsidRPr="000D2793">
        <w:t>ſ</w:t>
      </w:r>
      <w:r>
        <w:t>z, hűde neverno</w:t>
      </w:r>
      <w:r w:rsidRPr="000D2793">
        <w:t>ſ</w:t>
      </w:r>
      <w:r>
        <w:t>z-</w:t>
      </w:r>
      <w:r>
        <w:br/>
        <w:t>ti, i nazlobo</w:t>
      </w:r>
      <w:r w:rsidRPr="000D2793">
        <w:t>ſ</w:t>
      </w:r>
      <w:r>
        <w:t>zti.</w:t>
      </w:r>
    </w:p>
    <w:p w14:paraId="6A4D341A" w14:textId="10233994" w:rsidR="00380A5E" w:rsidRDefault="00380A5E" w:rsidP="00380A5E">
      <w:pPr>
        <w:pStyle w:val="teiab"/>
      </w:pPr>
      <w:r w:rsidRPr="004300DE">
        <w:rPr>
          <w:rStyle w:val="teilabelZnak"/>
        </w:rPr>
        <w:t>8.</w:t>
      </w:r>
      <w:r>
        <w:t xml:space="preserve"> Nepű</w:t>
      </w:r>
      <w:r w:rsidRPr="000D2793">
        <w:t>ſ</w:t>
      </w:r>
      <w:r>
        <w:t>zti náz vpaszti vkmiczo preveliko, ne-</w:t>
      </w:r>
      <w:r>
        <w:br/>
        <w:t>dái nám opá</w:t>
      </w:r>
      <w:r w:rsidRPr="000D2793">
        <w:t>ſ</w:t>
      </w:r>
      <w:r>
        <w:t xml:space="preserve">zti velike </w:t>
      </w:r>
      <w:r w:rsidRPr="000D2793">
        <w:t>ſ</w:t>
      </w:r>
      <w:r>
        <w:t>aloszti, obráni ti náz</w:t>
      </w:r>
      <w:r>
        <w:br/>
        <w:t>da ne vpádnemo vblodo, ni vraiso roko</w:t>
      </w:r>
      <w:ins w:id="668" w:author="Nina Ditmajer" w:date="2022-01-05T14:56:00Z">
        <w:r w:rsidR="00B53566">
          <w:t>u</w:t>
        </w:r>
      </w:ins>
      <w:del w:id="669" w:author="Nina Ditmajer" w:date="2022-01-05T14:56:00Z">
        <w:r w:rsidDel="00B53566">
          <w:delText>n</w:delText>
        </w:r>
      </w:del>
      <w:r>
        <w:t>.</w:t>
      </w:r>
    </w:p>
    <w:p w14:paraId="2ED4CBBF" w14:textId="2D91A866" w:rsidR="00380A5E" w:rsidRDefault="00380A5E" w:rsidP="00380A5E">
      <w:pPr>
        <w:pStyle w:val="teiab"/>
      </w:pPr>
      <w:r w:rsidRPr="002F0B8E">
        <w:rPr>
          <w:rStyle w:val="teilabelZnak"/>
        </w:rPr>
        <w:t>9.</w:t>
      </w:r>
      <w:r>
        <w:t xml:space="preserve"> Od</w:t>
      </w:r>
      <w:r w:rsidRPr="000D2793">
        <w:t>ſ</w:t>
      </w:r>
      <w:r>
        <w:t>zlobodi náz odev</w:t>
      </w:r>
      <w:r w:rsidRPr="000D2793">
        <w:t>ſ</w:t>
      </w:r>
      <w:r>
        <w:t>zega huda, od grehov od</w:t>
      </w:r>
      <w:r>
        <w:br/>
        <w:t>Vrágov odev</w:t>
      </w:r>
      <w:r w:rsidRPr="000D2793">
        <w:t>ſ</w:t>
      </w:r>
      <w:r>
        <w:t>zei betegov, od Nepriátelov i od</w:t>
      </w:r>
      <w:r>
        <w:br/>
        <w:t>n</w:t>
      </w:r>
      <w:ins w:id="670" w:author="Nina Ditmajer" w:date="2022-01-05T14:57:00Z">
        <w:r w:rsidR="004E1848">
          <w:t>á</w:t>
        </w:r>
      </w:ins>
      <w:del w:id="671" w:author="Nina Ditmajer" w:date="2022-01-05T14:57:00Z">
        <w:r w:rsidDel="004E1848">
          <w:delText>a</w:delText>
        </w:r>
      </w:del>
      <w:r>
        <w:t xml:space="preserve">gle </w:t>
      </w:r>
      <w:r w:rsidRPr="000D2793">
        <w:t>ſ</w:t>
      </w:r>
      <w:r>
        <w:t xml:space="preserve">zmerti, i od </w:t>
      </w:r>
      <w:r w:rsidRPr="000D2793">
        <w:t>ſ</w:t>
      </w:r>
      <w:r>
        <w:t>zkvárjeinya.</w:t>
      </w:r>
    </w:p>
    <w:p w14:paraId="3499335B" w14:textId="5F92AB1E" w:rsidR="00380A5E" w:rsidDel="00EB3278" w:rsidRDefault="00380A5E" w:rsidP="00380A5E">
      <w:pPr>
        <w:pStyle w:val="teiab"/>
        <w:rPr>
          <w:del w:id="672" w:author="Nina Ditmajer" w:date="2022-01-05T14:57:00Z"/>
        </w:rPr>
      </w:pPr>
      <w:r w:rsidRPr="002307C2">
        <w:rPr>
          <w:rStyle w:val="teilabelZnak"/>
        </w:rPr>
        <w:t>10.</w:t>
      </w:r>
      <w:r>
        <w:t xml:space="preserve"> Dika ti boidi O Bogh V</w:t>
      </w:r>
      <w:r w:rsidRPr="000D2793">
        <w:t>ſ</w:t>
      </w:r>
      <w:r>
        <w:t xml:space="preserve">zamogoucsi, </w:t>
      </w:r>
      <w:r w:rsidRPr="000D2793">
        <w:t>ſ</w:t>
      </w:r>
      <w:r>
        <w:t>teri</w:t>
      </w:r>
      <w:r>
        <w:br/>
        <w:t>knám ie</w:t>
      </w:r>
      <w:r w:rsidRPr="000D2793">
        <w:t>ſ</w:t>
      </w:r>
      <w:r>
        <w:t>zi velike milo</w:t>
      </w:r>
      <w:r w:rsidRPr="000D2793">
        <w:t>ſ</w:t>
      </w:r>
      <w:r>
        <w:t>zti, po</w:t>
      </w:r>
      <w:r w:rsidRPr="000D2793">
        <w:t>ſ</w:t>
      </w:r>
      <w:r>
        <w:t>zlűhni ti náz</w:t>
      </w:r>
      <w:r>
        <w:br/>
        <w:t xml:space="preserve">vetoi nasoi prosnyi, aldui náz, </w:t>
      </w:r>
      <w:r w:rsidRPr="004E1848">
        <w:rPr>
          <w:rPrChange w:id="673" w:author="Nina Ditmajer" w:date="2022-01-05T14:57:00Z">
            <w:rPr>
              <w:rStyle w:val="teiabbr"/>
            </w:rPr>
          </w:rPrChange>
        </w:rPr>
        <w:t>v</w:t>
      </w:r>
      <w:ins w:id="674" w:author="Nina Ditmajer" w:date="2022-01-05T14:57:00Z">
        <w:r w:rsidR="004E1848">
          <w:t>-</w:t>
        </w:r>
      </w:ins>
      <w:del w:id="675" w:author="Nina Ditmajer" w:date="2022-01-05T14:57:00Z">
        <w:r w:rsidRPr="004E1848" w:rsidDel="004E1848">
          <w:rPr>
            <w:rPrChange w:id="676" w:author="Nina Ditmajer" w:date="2022-01-05T14:57:00Z">
              <w:rPr>
                <w:rStyle w:val="teiabbr"/>
              </w:rPr>
            </w:rPrChange>
          </w:rPr>
          <w:delText>.</w:delText>
        </w:r>
        <w:r w:rsidDel="004E1848">
          <w:delText xml:space="preserve"> </w:delText>
        </w:r>
      </w:del>
      <w:r>
        <w:t>Vőri</w:t>
      </w:r>
      <w:ins w:id="677" w:author="Nina Ditmajer" w:date="2022-01-05T14:58:00Z">
        <w:r w:rsidR="00EB3278">
          <w:t xml:space="preserve"> </w:t>
        </w:r>
      </w:ins>
    </w:p>
    <w:p w14:paraId="74540325" w14:textId="77777777" w:rsidR="00380A5E" w:rsidRDefault="00380A5E">
      <w:pPr>
        <w:pStyle w:val="teiab"/>
        <w:pPrChange w:id="678" w:author="Nina Ditmajer" w:date="2022-01-05T14:57:00Z">
          <w:pPr>
            <w:pStyle w:val="teiclosure"/>
          </w:pPr>
        </w:pPrChange>
      </w:pPr>
      <w:r>
        <w:t>Amen.</w:t>
      </w:r>
    </w:p>
    <w:p w14:paraId="5609A185" w14:textId="77777777" w:rsidR="00380A5E" w:rsidRDefault="00380A5E" w:rsidP="00380A5E">
      <w:pPr>
        <w:pStyle w:val="Naslov2"/>
      </w:pPr>
      <w:r>
        <w:t>Nouta. Boldogok azok.</w:t>
      </w:r>
    </w:p>
    <w:p w14:paraId="4A86478E" w14:textId="09D53D4E" w:rsidR="00380A5E" w:rsidRDefault="00380A5E" w:rsidP="00380A5E">
      <w:pPr>
        <w:pStyle w:val="teiab"/>
      </w:pPr>
      <w:r w:rsidRPr="00913C3A">
        <w:rPr>
          <w:rStyle w:val="teilabelZnak"/>
        </w:rPr>
        <w:t>1.</w:t>
      </w:r>
      <w:r>
        <w:t xml:space="preserve"> Blaseni</w:t>
      </w:r>
      <w:r w:rsidRPr="000D2793">
        <w:t>ſ</w:t>
      </w:r>
      <w:r>
        <w:t>zo ludje, ki</w:t>
      </w:r>
      <w:r w:rsidRPr="000D2793">
        <w:t>ſ</w:t>
      </w:r>
      <w:r>
        <w:t>ze Boga Boiou i krenyegovi</w:t>
      </w:r>
      <w:r>
        <w:br/>
      </w:r>
      <w:r w:rsidRPr="000D2793">
        <w:t>ſ</w:t>
      </w:r>
      <w:r>
        <w:t xml:space="preserve">ztezai verno hodio; </w:t>
      </w:r>
      <w:r w:rsidRPr="000D2793">
        <w:t>ſ</w:t>
      </w:r>
      <w:r>
        <w:t>iva v</w:t>
      </w:r>
      <w:r w:rsidRPr="000D2793">
        <w:t>ſ</w:t>
      </w:r>
      <w:r>
        <w:t>zak cslovik pre t</w:t>
      </w:r>
      <w:ins w:id="679" w:author="Nina Ditmajer" w:date="2022-01-05T14:59:00Z">
        <w:r w:rsidR="007A27DA">
          <w:t>ű</w:t>
        </w:r>
      </w:ins>
      <w:del w:id="680" w:author="Nina Ditmajer" w:date="2022-01-05T14:59:00Z">
        <w:r w:rsidDel="007A27DA">
          <w:delText>u</w:delText>
        </w:r>
      </w:del>
      <w:r>
        <w:t>jega</w:t>
      </w:r>
      <w:r>
        <w:br/>
        <w:t>vszákoga kvára.</w:t>
      </w:r>
    </w:p>
    <w:p w14:paraId="1C73DD11" w14:textId="77777777" w:rsidR="00380A5E" w:rsidRDefault="00380A5E" w:rsidP="00380A5E">
      <w:pPr>
        <w:pStyle w:val="teiab"/>
      </w:pPr>
      <w:r w:rsidRPr="00817EA2">
        <w:rPr>
          <w:rStyle w:val="teilabelZnak"/>
        </w:rPr>
        <w:t>2.</w:t>
      </w:r>
      <w:r>
        <w:t xml:space="preserve"> Ar vszáki ki </w:t>
      </w:r>
      <w:r w:rsidRPr="000D2793">
        <w:t>ſ</w:t>
      </w:r>
      <w:r>
        <w:t xml:space="preserve">ivé zprávom mokov </w:t>
      </w:r>
      <w:r w:rsidRPr="000D2793">
        <w:t>ſ</w:t>
      </w:r>
      <w:r>
        <w:t>zvojov, pred</w:t>
      </w:r>
    </w:p>
    <w:p w14:paraId="23F49DC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A55DBDE" w14:textId="77777777" w:rsidR="00380A5E" w:rsidRDefault="00380A5E" w:rsidP="00380A5E">
      <w:r>
        <w:lastRenderedPageBreak/>
        <w:t>/017r/</w:t>
      </w:r>
    </w:p>
    <w:p w14:paraId="4AE0C829" w14:textId="77777777" w:rsidR="00380A5E" w:rsidRDefault="00380A5E" w:rsidP="00380A5E">
      <w:pPr>
        <w:pStyle w:val="teifwPageNum"/>
      </w:pPr>
      <w:r>
        <w:t>29.</w:t>
      </w:r>
    </w:p>
    <w:p w14:paraId="2C6BB81E" w14:textId="3A9D3FD5" w:rsidR="00380A5E" w:rsidRDefault="00380A5E" w:rsidP="00380A5E">
      <w:pPr>
        <w:pStyle w:val="teiab"/>
      </w:pPr>
      <w:r>
        <w:t>Bogom bode zvelicsan</w:t>
      </w:r>
      <w:del w:id="681" w:author="Nina Ditmajer" w:date="2022-01-05T15:00:00Z">
        <w:r w:rsidDel="007A27DA">
          <w:delText>i</w:delText>
        </w:r>
      </w:del>
      <w:r>
        <w:t xml:space="preserve"> i bl</w:t>
      </w:r>
      <w:ins w:id="682" w:author="Nina Ditmajer" w:date="2022-01-05T15:00:00Z">
        <w:r w:rsidR="007A27DA">
          <w:t>a'</w:t>
        </w:r>
      </w:ins>
      <w:del w:id="683" w:author="Nina Ditmajer" w:date="2022-01-05T15:00:00Z">
        <w:r w:rsidDel="007A27DA">
          <w:delText>á</w:delText>
        </w:r>
      </w:del>
      <w:r>
        <w:t xml:space="preserve">sen, </w:t>
      </w:r>
      <w:r w:rsidRPr="000D2793">
        <w:t>ſ</w:t>
      </w:r>
      <w:r>
        <w:t>ivi</w:t>
      </w:r>
      <w:r w:rsidRPr="007A27DA">
        <w:rPr>
          <w:rStyle w:val="teidel"/>
          <w:rPrChange w:id="684" w:author="Nina Ditmajer" w:date="2022-01-05T15:01:00Z">
            <w:rPr/>
          </w:rPrChange>
        </w:rPr>
        <w:t>l</w:t>
      </w:r>
      <w:r>
        <w:t xml:space="preserve"> vszak cslovik,</w:t>
      </w:r>
      <w:r>
        <w:br/>
        <w:t>prez tűjega vszákoga kvára.</w:t>
      </w:r>
    </w:p>
    <w:p w14:paraId="3B832DF7" w14:textId="77B7B3B4" w:rsidR="00380A5E" w:rsidRDefault="00380A5E" w:rsidP="00380A5E">
      <w:pPr>
        <w:pStyle w:val="teiab"/>
        <w:rPr>
          <w:rStyle w:val="teiabbr"/>
        </w:rPr>
      </w:pPr>
      <w:r w:rsidRPr="001F5205">
        <w:rPr>
          <w:rStyle w:val="teilabelZnak"/>
        </w:rPr>
        <w:t>3.</w:t>
      </w:r>
      <w:r>
        <w:t xml:space="preserve"> </w:t>
      </w:r>
      <w:ins w:id="685" w:author="Nina Ditmajer" w:date="2022-01-05T15:01:00Z">
        <w:r w:rsidR="007A27DA">
          <w:t>I</w:t>
        </w:r>
      </w:ins>
      <w:del w:id="686" w:author="Nina Ditmajer" w:date="2022-01-05T15:01:00Z">
        <w:r w:rsidRPr="007A27DA" w:rsidDel="007A27DA">
          <w:rPr>
            <w:rPrChange w:id="687" w:author="Nina Ditmajer" w:date="2022-01-05T15:01:00Z">
              <w:rPr>
                <w:rStyle w:val="teiabbr"/>
              </w:rPr>
            </w:rPrChange>
          </w:rPr>
          <w:delText>J</w:delText>
        </w:r>
      </w:del>
      <w:ins w:id="688" w:author="Nina Ditmajer" w:date="2022-01-05T15:01:00Z">
        <w:r w:rsidR="007A27DA">
          <w:t>,</w:t>
        </w:r>
      </w:ins>
      <w:del w:id="689" w:author="Nina Ditmajer" w:date="2022-01-05T15:01:00Z">
        <w:r w:rsidRPr="007A27DA" w:rsidDel="007A27DA">
          <w:rPr>
            <w:rPrChange w:id="690" w:author="Nina Ditmajer" w:date="2022-01-05T15:01:00Z">
              <w:rPr>
                <w:rStyle w:val="teiabbr"/>
              </w:rPr>
            </w:rPrChange>
          </w:rPr>
          <w:delText>.</w:delText>
        </w:r>
      </w:del>
      <w:r>
        <w:t xml:space="preserve"> Sena tvoja kako te rodni ter</w:t>
      </w:r>
      <w:r w:rsidRPr="000D2793">
        <w:t>ſ</w:t>
      </w:r>
      <w:r>
        <w:t xml:space="preserve">z, porodna bode </w:t>
      </w:r>
      <w:ins w:id="691" w:author="Nina Ditmajer" w:date="2022-01-05T15:01:00Z">
        <w:r w:rsidR="007A27DA">
          <w:t>v</w:t>
        </w:r>
      </w:ins>
      <w:r>
        <w:t>tvojoi</w:t>
      </w:r>
      <w:r>
        <w:br/>
        <w:t xml:space="preserve">hisi hodecs. </w:t>
      </w:r>
      <w:r w:rsidRPr="000D2793">
        <w:t>ſ</w:t>
      </w:r>
      <w:r>
        <w:t>ivi v</w:t>
      </w:r>
      <w:r w:rsidRPr="000D2793">
        <w:t>ſ</w:t>
      </w:r>
      <w:r>
        <w:t xml:space="preserve">zak cslovik právo prez tuiega. </w:t>
      </w:r>
      <w:r w:rsidRPr="005A495C">
        <w:rPr>
          <w:rStyle w:val="teiabbr"/>
        </w:rPr>
        <w:t>&amp;c.</w:t>
      </w:r>
    </w:p>
    <w:p w14:paraId="3287391E" w14:textId="77777777" w:rsidR="00380A5E" w:rsidRDefault="00380A5E" w:rsidP="00380A5E">
      <w:pPr>
        <w:pStyle w:val="teiab"/>
      </w:pPr>
      <w:r w:rsidRPr="00A32423">
        <w:rPr>
          <w:rStyle w:val="teilabelZnak"/>
        </w:rPr>
        <w:t>4.</w:t>
      </w:r>
      <w:r>
        <w:t xml:space="preserve"> A </w:t>
      </w:r>
      <w:r w:rsidRPr="000D2793">
        <w:t>ſ</w:t>
      </w:r>
      <w:r>
        <w:t xml:space="preserve">zini tvoji kako te rane mladike, okoli </w:t>
      </w:r>
      <w:r w:rsidRPr="000D2793">
        <w:t>ſ</w:t>
      </w:r>
      <w:r>
        <w:t>ztola tve-</w:t>
      </w:r>
      <w:r>
        <w:br/>
        <w:t xml:space="preserve">ga derkali bodo. </w:t>
      </w:r>
      <w:r w:rsidRPr="000D2793">
        <w:t>ſ</w:t>
      </w:r>
      <w:r>
        <w:t>ivi v</w:t>
      </w:r>
      <w:r w:rsidRPr="000D2793">
        <w:t>ſ</w:t>
      </w:r>
      <w:r>
        <w:t xml:space="preserve">zak cslovik prez tűiega. </w:t>
      </w:r>
      <w:r w:rsidRPr="00ED5A72">
        <w:rPr>
          <w:rStyle w:val="teiabbr"/>
        </w:rPr>
        <w:t>&amp;c.</w:t>
      </w:r>
    </w:p>
    <w:p w14:paraId="08A70C51" w14:textId="77777777" w:rsidR="00380A5E" w:rsidRDefault="00380A5E" w:rsidP="00380A5E">
      <w:pPr>
        <w:pStyle w:val="teiab"/>
      </w:pPr>
      <w:r w:rsidRPr="00ED5A72">
        <w:rPr>
          <w:rStyle w:val="teilabelZnak"/>
        </w:rPr>
        <w:t>5.</w:t>
      </w:r>
      <w:r>
        <w:t xml:space="preserve"> Tak natom </w:t>
      </w:r>
      <w:r w:rsidRPr="000D2793">
        <w:t>ſ</w:t>
      </w:r>
      <w:r>
        <w:t>zveiti, Bough csloveka zdicsi, ki</w:t>
      </w:r>
      <w:r w:rsidRPr="000D2793">
        <w:t>ſ</w:t>
      </w:r>
      <w:r>
        <w:t>ze</w:t>
      </w:r>
      <w:r>
        <w:br/>
        <w:t xml:space="preserve">nyegove zápovedi boi. </w:t>
      </w:r>
      <w:r w:rsidRPr="000D2793">
        <w:t>ſ</w:t>
      </w:r>
      <w:r>
        <w:t>ivi v</w:t>
      </w:r>
      <w:r w:rsidRPr="000D2793">
        <w:t>ſ</w:t>
      </w:r>
      <w:r>
        <w:t xml:space="preserve">zak cslovik </w:t>
      </w:r>
      <w:r w:rsidRPr="0060616C">
        <w:rPr>
          <w:rStyle w:val="teiabbr"/>
        </w:rPr>
        <w:t>&amp;c.</w:t>
      </w:r>
    </w:p>
    <w:p w14:paraId="0B903FCB" w14:textId="77777777" w:rsidR="00380A5E" w:rsidRDefault="00380A5E" w:rsidP="00380A5E">
      <w:pPr>
        <w:pStyle w:val="teiab"/>
      </w:pPr>
      <w:r w:rsidRPr="0060616C">
        <w:rPr>
          <w:rStyle w:val="teilabelZnak"/>
        </w:rPr>
        <w:t>6.</w:t>
      </w:r>
      <w:r>
        <w:t xml:space="preserve"> Blago</w:t>
      </w:r>
      <w:r w:rsidRPr="000D2793">
        <w:t>ſ</w:t>
      </w:r>
      <w:r>
        <w:t xml:space="preserve">zlovite Bough </w:t>
      </w:r>
      <w:r w:rsidRPr="000D2793">
        <w:t>ſ</w:t>
      </w:r>
      <w:r>
        <w:t xml:space="preserve">zvega </w:t>
      </w:r>
      <w:r w:rsidRPr="000D2793">
        <w:t>ſ</w:t>
      </w:r>
      <w:r>
        <w:t xml:space="preserve">zvéta </w:t>
      </w:r>
      <w:r w:rsidRPr="000D2793">
        <w:t>ſ</w:t>
      </w:r>
      <w:r>
        <w:t xml:space="preserve">ztola, i bos </w:t>
      </w:r>
      <w:r w:rsidRPr="000D2793">
        <w:t>ſ</w:t>
      </w:r>
      <w:r>
        <w:t>zrecsno</w:t>
      </w:r>
      <w:r>
        <w:br/>
        <w:t>prebival vu v</w:t>
      </w:r>
      <w:r w:rsidRPr="000D2793">
        <w:t>ſ</w:t>
      </w:r>
      <w:r>
        <w:t xml:space="preserve">zem </w:t>
      </w:r>
      <w:r w:rsidRPr="000D2793">
        <w:t>ſ</w:t>
      </w:r>
      <w:r>
        <w:t xml:space="preserve">zvoiem </w:t>
      </w:r>
      <w:r w:rsidRPr="000D2793">
        <w:t>ſ</w:t>
      </w:r>
      <w:r>
        <w:t xml:space="preserve">itki. </w:t>
      </w:r>
      <w:r w:rsidRPr="000D2793">
        <w:t>ſ</w:t>
      </w:r>
      <w:r>
        <w:t>ivi v</w:t>
      </w:r>
      <w:r w:rsidRPr="000D2793">
        <w:t>ſ</w:t>
      </w:r>
      <w:r>
        <w:t xml:space="preserve">zak cslovik </w:t>
      </w:r>
      <w:r w:rsidRPr="00477B79">
        <w:rPr>
          <w:rStyle w:val="teiabbr"/>
        </w:rPr>
        <w:t>&amp;c.</w:t>
      </w:r>
    </w:p>
    <w:p w14:paraId="37EC0359" w14:textId="12831EA9" w:rsidR="00380A5E" w:rsidRDefault="00380A5E" w:rsidP="00380A5E">
      <w:pPr>
        <w:pStyle w:val="teiab"/>
      </w:pPr>
      <w:r w:rsidRPr="0048114E">
        <w:rPr>
          <w:rStyle w:val="teilabelZnak"/>
        </w:rPr>
        <w:t>7.</w:t>
      </w:r>
      <w:r>
        <w:t xml:space="preserve"> </w:t>
      </w:r>
      <w:ins w:id="692" w:author="Nina Ditmajer" w:date="2022-01-05T15:05:00Z">
        <w:r w:rsidR="007A27DA">
          <w:t>I,</w:t>
        </w:r>
      </w:ins>
      <w:del w:id="693" w:author="Nina Ditmajer" w:date="2022-01-05T15:05:00Z">
        <w:r w:rsidDel="007A27DA">
          <w:delText>S</w:delText>
        </w:r>
      </w:del>
      <w:r>
        <w:t xml:space="preserve"> </w:t>
      </w:r>
      <w:r w:rsidRPr="000D2793">
        <w:t>ſ</w:t>
      </w:r>
      <w:r>
        <w:t xml:space="preserve">ivoucs bos vidil, tvoim </w:t>
      </w:r>
      <w:r w:rsidRPr="000D2793">
        <w:t>ſ</w:t>
      </w:r>
      <w:r>
        <w:t xml:space="preserve">zinov </w:t>
      </w:r>
      <w:r w:rsidRPr="000D2793">
        <w:t>ſ</w:t>
      </w:r>
      <w:del w:id="694" w:author="Nina Ditmajer" w:date="2022-01-05T15:05:00Z">
        <w:r w:rsidDel="007A27DA">
          <w:delText>z</w:delText>
        </w:r>
      </w:del>
      <w:r>
        <w:t xml:space="preserve">ene, i natom </w:t>
      </w:r>
      <w:r w:rsidRPr="000D2793">
        <w:t>ſ</w:t>
      </w:r>
      <w:r>
        <w:t>zvei-</w:t>
      </w:r>
      <w:r>
        <w:br/>
        <w:t>ti v</w:t>
      </w:r>
      <w:r w:rsidRPr="000D2793">
        <w:t>ſ</w:t>
      </w:r>
      <w:r>
        <w:t>zemu ker</w:t>
      </w:r>
      <w:r w:rsidRPr="000D2793">
        <w:t>ſ</w:t>
      </w:r>
      <w:r>
        <w:t xml:space="preserve">ztu mira. </w:t>
      </w:r>
      <w:r w:rsidRPr="000D2793">
        <w:t>ſ</w:t>
      </w:r>
      <w:r>
        <w:t>zivi v</w:t>
      </w:r>
      <w:r w:rsidRPr="000D2793">
        <w:t>ſ</w:t>
      </w:r>
      <w:r>
        <w:t xml:space="preserve">zak cslovik </w:t>
      </w:r>
      <w:r w:rsidRPr="003D11B5">
        <w:rPr>
          <w:rStyle w:val="teiabbr"/>
        </w:rPr>
        <w:t>&amp;c.</w:t>
      </w:r>
    </w:p>
    <w:p w14:paraId="74493470" w14:textId="71460210" w:rsidR="00380A5E" w:rsidDel="004D52C7" w:rsidRDefault="00380A5E" w:rsidP="00380A5E">
      <w:pPr>
        <w:pStyle w:val="teiab"/>
        <w:rPr>
          <w:del w:id="695" w:author="Nina Ditmajer" w:date="2022-01-05T15:07:00Z"/>
        </w:rPr>
      </w:pPr>
      <w:r w:rsidRPr="003D11B5">
        <w:rPr>
          <w:rStyle w:val="teilabelZnak"/>
        </w:rPr>
        <w:t>8.</w:t>
      </w:r>
      <w:r>
        <w:t xml:space="preserve"> Touje popi</w:t>
      </w:r>
      <w:r w:rsidRPr="000D2793">
        <w:t>ſ</w:t>
      </w:r>
      <w:r>
        <w:t>zal bl</w:t>
      </w:r>
      <w:ins w:id="696" w:author="Nina Ditmajer" w:date="2022-01-05T15:06:00Z">
        <w:r w:rsidR="007A27DA">
          <w:t>a'</w:t>
        </w:r>
      </w:ins>
      <w:del w:id="697" w:author="Nina Ditmajer" w:date="2022-01-05T15:06:00Z">
        <w:r w:rsidDel="007A27DA">
          <w:delText>á</w:delText>
        </w:r>
      </w:del>
      <w:r>
        <w:t xml:space="preserve">seni </w:t>
      </w:r>
      <w:r w:rsidRPr="000D2793">
        <w:t>ſ</w:t>
      </w:r>
      <w:r>
        <w:t xml:space="preserve">zvéti </w:t>
      </w:r>
      <w:r w:rsidRPr="00D01360">
        <w:rPr>
          <w:rStyle w:val="teiname"/>
        </w:rPr>
        <w:t>Dávid</w:t>
      </w:r>
      <w:ins w:id="698" w:author="Nina Ditmajer" w:date="2022-01-05T15:06:00Z">
        <w:r w:rsidR="007A27DA">
          <w:t>,</w:t>
        </w:r>
      </w:ins>
      <w:del w:id="699" w:author="Nina Ditmajer" w:date="2022-01-05T15:06:00Z">
        <w:r w:rsidDel="007A27DA">
          <w:delText>.</w:delText>
        </w:r>
      </w:del>
      <w:r>
        <w:t xml:space="preserve"> </w:t>
      </w:r>
      <w:r w:rsidRPr="000D2793">
        <w:t>ſ</w:t>
      </w:r>
      <w:r>
        <w:t xml:space="preserve">ztou </w:t>
      </w:r>
      <w:ins w:id="700" w:author="Nina Ditmajer" w:date="2022-01-05T15:06:00Z">
        <w:r w:rsidR="007A27DA">
          <w:t xml:space="preserve">dva </w:t>
        </w:r>
      </w:ins>
      <w:r>
        <w:t>de-</w:t>
      </w:r>
      <w:r>
        <w:br/>
      </w:r>
      <w:r w:rsidRPr="000D2793">
        <w:t>ſ</w:t>
      </w:r>
      <w:r>
        <w:t>zeti vo</w:t>
      </w:r>
      <w:r w:rsidRPr="000D2793">
        <w:t>ſ</w:t>
      </w:r>
      <w:r>
        <w:t xml:space="preserve">zmi </w:t>
      </w:r>
      <w:r w:rsidRPr="000D2793">
        <w:t>ſ</w:t>
      </w:r>
      <w:r>
        <w:t xml:space="preserve">zvoje peszmi. </w:t>
      </w:r>
      <w:r w:rsidRPr="000D2793">
        <w:t>ſ</w:t>
      </w:r>
      <w:r>
        <w:t>ivi v</w:t>
      </w:r>
      <w:r w:rsidRPr="000D2793">
        <w:t>ſ</w:t>
      </w:r>
      <w:r>
        <w:t>zak cslovik</w:t>
      </w:r>
      <w:r>
        <w:br/>
        <w:t>pravo preztűjega v</w:t>
      </w:r>
      <w:r w:rsidRPr="000D2793">
        <w:t>ſ</w:t>
      </w:r>
      <w:r>
        <w:t>zákoga k</w:t>
      </w:r>
      <w:ins w:id="701" w:author="Nina Ditmajer" w:date="2022-01-05T15:07:00Z">
        <w:r w:rsidR="007A27DA">
          <w:t>v</w:t>
        </w:r>
      </w:ins>
      <w:del w:id="702" w:author="Nina Ditmajer" w:date="2022-01-05T15:07:00Z">
        <w:r w:rsidDel="007A27DA">
          <w:delText>o</w:delText>
        </w:r>
      </w:del>
      <w:r>
        <w:t>ára.</w:t>
      </w:r>
      <w:ins w:id="703" w:author="Nina Ditmajer" w:date="2022-01-05T15:07:00Z">
        <w:r w:rsidR="004D52C7">
          <w:t xml:space="preserve"> </w:t>
        </w:r>
      </w:ins>
    </w:p>
    <w:p w14:paraId="376D94FD" w14:textId="77777777" w:rsidR="00380A5E" w:rsidRDefault="00380A5E">
      <w:pPr>
        <w:pStyle w:val="teiab"/>
        <w:pPrChange w:id="704" w:author="Nina Ditmajer" w:date="2022-01-05T15:07:00Z">
          <w:pPr>
            <w:pStyle w:val="teiclosure"/>
          </w:pPr>
        </w:pPrChange>
      </w:pPr>
      <w:r>
        <w:t>Amen.</w:t>
      </w:r>
    </w:p>
    <w:p w14:paraId="01F981C2" w14:textId="3872E528" w:rsidR="00380A5E" w:rsidRDefault="00380A5E" w:rsidP="00380A5E">
      <w:pPr>
        <w:pStyle w:val="Naslov2"/>
      </w:pPr>
      <w:r>
        <w:t>In Die Puri</w:t>
      </w:r>
      <w:ins w:id="705" w:author="Nina Ditmajer" w:date="2022-01-05T15:07:00Z">
        <w:r w:rsidR="008C1F42">
          <w:t>f</w:t>
        </w:r>
      </w:ins>
      <w:del w:id="706" w:author="Nina Ditmajer" w:date="2022-01-05T15:07:00Z">
        <w:r w:rsidRPr="000D2793" w:rsidDel="008C1F42">
          <w:delText>ſ</w:delText>
        </w:r>
      </w:del>
      <w:r>
        <w:t>icationis Mari</w:t>
      </w:r>
      <w:ins w:id="707" w:author="Nina Ditmajer" w:date="2022-01-05T15:07:00Z">
        <w:r w:rsidR="008C1F42">
          <w:rPr>
            <w:rFonts w:ascii="ZRCola" w:hAnsi="ZRCola" w:cs="ZRCola"/>
          </w:rPr>
          <w:t>æ</w:t>
        </w:r>
      </w:ins>
      <w:del w:id="708" w:author="Nina Ditmajer" w:date="2022-01-05T15:07:00Z">
        <w:r w:rsidDel="008C1F42">
          <w:delText>o</w:delText>
        </w:r>
      </w:del>
      <w:r>
        <w:t>.</w:t>
      </w:r>
    </w:p>
    <w:p w14:paraId="5BF3ACC4" w14:textId="2AB2AC53" w:rsidR="00380A5E" w:rsidRDefault="00380A5E" w:rsidP="00380A5E">
      <w:pPr>
        <w:pStyle w:val="teiab"/>
      </w:pPr>
      <w:r w:rsidRPr="003D11B5">
        <w:rPr>
          <w:rStyle w:val="teilabelZnak"/>
        </w:rPr>
        <w:t>1.</w:t>
      </w:r>
      <w:r>
        <w:t xml:space="preserve"> Da ´</w:t>
      </w:r>
      <w:r w:rsidRPr="000D2793">
        <w:t>ſ</w:t>
      </w:r>
      <w:r>
        <w:t xml:space="preserve">e </w:t>
      </w:r>
      <w:r w:rsidRPr="000D2793">
        <w:t>ſ</w:t>
      </w:r>
      <w:r>
        <w:t>é</w:t>
      </w:r>
      <w:r w:rsidRPr="000D2793">
        <w:t>ſ</w:t>
      </w:r>
      <w:r>
        <w:t xml:space="preserve">zt kednov </w:t>
      </w:r>
      <w:r w:rsidRPr="00C31611">
        <w:rPr>
          <w:rStyle w:val="teipersName"/>
          <w:rPrChange w:id="709" w:author="Nina Ditmajer" w:date="2022-01-05T15:18:00Z">
            <w:rPr/>
          </w:rPrChange>
        </w:rPr>
        <w:t>Maria</w:t>
      </w:r>
      <w:r>
        <w:t xml:space="preserve"> </w:t>
      </w:r>
      <w:r w:rsidRPr="000D2793">
        <w:t>ſ</w:t>
      </w:r>
      <w:r>
        <w:t>zpuni po roi</w:t>
      </w:r>
      <w:r w:rsidRPr="000D2793">
        <w:t>ſ</w:t>
      </w:r>
      <w:r>
        <w:t xml:space="preserve">ztvi </w:t>
      </w:r>
      <w:r w:rsidRPr="00D01360">
        <w:rPr>
          <w:rStyle w:val="teiname"/>
        </w:rPr>
        <w:t>Jesuſa</w:t>
      </w:r>
      <w:r>
        <w:br/>
        <w:t>bilaie pravdi pokorna, perne</w:t>
      </w:r>
      <w:r w:rsidRPr="000D2793">
        <w:t>ſ</w:t>
      </w:r>
      <w:r>
        <w:t>zla vu Templom</w:t>
      </w:r>
      <w:r>
        <w:br/>
        <w:t>nyega.</w:t>
      </w:r>
      <w:del w:id="710" w:author="Nina Ditmajer" w:date="2022-01-05T15:19:00Z">
        <w:r w:rsidDel="00C31611">
          <w:delText xml:space="preserve"> Z</w:delText>
        </w:r>
      </w:del>
      <w:r>
        <w:t xml:space="preserve"> </w:t>
      </w:r>
      <w:ins w:id="711" w:author="Nina Ditmajer" w:date="2022-01-05T15:20:00Z">
        <w:r w:rsidR="003174C7">
          <w:t xml:space="preserve">2. </w:t>
        </w:r>
      </w:ins>
      <w:r>
        <w:t>Daga Go</w:t>
      </w:r>
      <w:ins w:id="712" w:author="Nina Ditmajer" w:date="2022-01-05T15:19:00Z">
        <w:r w:rsidR="003174C7">
          <w:t>ſz</w:t>
        </w:r>
      </w:ins>
      <w:del w:id="713" w:author="Nina Ditmajer" w:date="2022-01-05T15:19:00Z">
        <w:r w:rsidDel="003174C7">
          <w:delText>s</w:delText>
        </w:r>
      </w:del>
      <w:r>
        <w:t xml:space="preserve">podnu alduie, kako </w:t>
      </w:r>
      <w:r w:rsidRPr="003174C7">
        <w:rPr>
          <w:rStyle w:val="teipersName"/>
          <w:rPrChange w:id="714" w:author="Nina Ditmajer" w:date="2022-01-05T15:19:00Z">
            <w:rPr/>
          </w:rPrChange>
        </w:rPr>
        <w:t>Moyſes</w:t>
      </w:r>
      <w:r>
        <w:t xml:space="preserve"> re-</w:t>
      </w:r>
      <w:r>
        <w:br/>
        <w:t>kel bes</w:t>
      </w:r>
      <w:r w:rsidRPr="000D2793">
        <w:t>ſ</w:t>
      </w:r>
      <w:r>
        <w:t>o, da pervo rodno De</w:t>
      </w:r>
      <w:ins w:id="715" w:author="Nina Ditmajer" w:date="2022-01-05T15:19:00Z">
        <w:r w:rsidR="003174C7">
          <w:t>t</w:t>
        </w:r>
      </w:ins>
      <w:del w:id="716" w:author="Nina Ditmajer" w:date="2022-01-05T15:19:00Z">
        <w:r w:rsidDel="003174C7">
          <w:delText>r</w:delText>
        </w:r>
      </w:del>
      <w:r>
        <w:t>ecze, moska,</w:t>
      </w:r>
    </w:p>
    <w:p w14:paraId="2E37CB6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D81E922" w14:textId="77777777" w:rsidR="00380A5E" w:rsidRDefault="00380A5E" w:rsidP="00380A5E">
      <w:r>
        <w:lastRenderedPageBreak/>
        <w:t>/017v/</w:t>
      </w:r>
    </w:p>
    <w:p w14:paraId="6BD98D39" w14:textId="77777777" w:rsidR="00380A5E" w:rsidRDefault="00380A5E" w:rsidP="00380A5E">
      <w:pPr>
        <w:pStyle w:val="teifwPageNum"/>
      </w:pPr>
      <w:r>
        <w:t>30.</w:t>
      </w:r>
    </w:p>
    <w:p w14:paraId="140BB5AD" w14:textId="77777777" w:rsidR="00380A5E" w:rsidRDefault="00380A5E" w:rsidP="00380A5E">
      <w:pPr>
        <w:pStyle w:val="teiab"/>
      </w:pPr>
      <w:r w:rsidRPr="000D2793">
        <w:t>ſ</w:t>
      </w:r>
      <w:r>
        <w:t>zpola Boghu da</w:t>
      </w:r>
      <w:r w:rsidRPr="000D2793">
        <w:t>ſ</w:t>
      </w:r>
      <w:r>
        <w:t>ze.</w:t>
      </w:r>
    </w:p>
    <w:p w14:paraId="20456BF7" w14:textId="6601114B" w:rsidR="00380A5E" w:rsidRDefault="00380A5E" w:rsidP="00380A5E">
      <w:pPr>
        <w:pStyle w:val="teiab"/>
      </w:pPr>
      <w:r w:rsidRPr="00FA3D80">
        <w:rPr>
          <w:rStyle w:val="teilabelZnak"/>
        </w:rPr>
        <w:t>3.</w:t>
      </w:r>
      <w:r>
        <w:t xml:space="preserve"> Dvei gerliczi snim donesz</w:t>
      </w:r>
      <w:ins w:id="717" w:author="Nina Ditmajer" w:date="2022-01-05T15:22:00Z">
        <w:r w:rsidR="00734433">
          <w:t>e</w:t>
        </w:r>
      </w:ins>
      <w:del w:id="718" w:author="Nina Ditmajer" w:date="2022-01-05T15:22:00Z">
        <w:r w:rsidDel="00734433">
          <w:delText>i</w:delText>
        </w:r>
      </w:del>
      <w:r>
        <w:t>, i na oltár posztávi</w:t>
      </w:r>
      <w:r>
        <w:br/>
        <w:t xml:space="preserve">nyé, na odkűplenye </w:t>
      </w:r>
      <w:r w:rsidRPr="000D2793">
        <w:t>ſ</w:t>
      </w:r>
      <w:r>
        <w:t xml:space="preserve">zvega </w:t>
      </w:r>
      <w:r w:rsidRPr="000D2793">
        <w:t>ſ</w:t>
      </w:r>
      <w:r>
        <w:t>zina, zvelicsitela</w:t>
      </w:r>
      <w:r>
        <w:br/>
        <w:t>v</w:t>
      </w:r>
      <w:ins w:id="719" w:author="Nina Ditmajer" w:date="2022-01-05T15:23:00Z">
        <w:r w:rsidR="00734433">
          <w:t>ſ</w:t>
        </w:r>
      </w:ins>
      <w:del w:id="720" w:author="Nina Ditmajer" w:date="2022-01-05T15:22:00Z">
        <w:r w:rsidDel="00734433">
          <w:delText>s</w:delText>
        </w:r>
      </w:del>
      <w:r>
        <w:t xml:space="preserve">zega </w:t>
      </w:r>
      <w:r w:rsidRPr="000D2793">
        <w:t>ſ</w:t>
      </w:r>
      <w:r>
        <w:t>zveita.</w:t>
      </w:r>
    </w:p>
    <w:p w14:paraId="224BAC76" w14:textId="77777777" w:rsidR="00380A5E" w:rsidRDefault="00380A5E" w:rsidP="00380A5E">
      <w:pPr>
        <w:pStyle w:val="teiab"/>
      </w:pPr>
      <w:r w:rsidRPr="00734433">
        <w:rPr>
          <w:rStyle w:val="teiunclear"/>
          <w:rPrChange w:id="721" w:author="Nina Ditmajer" w:date="2022-01-05T15:23:00Z">
            <w:rPr>
              <w:rStyle w:val="teilabelZnak"/>
            </w:rPr>
          </w:rPrChange>
        </w:rPr>
        <w:t>4.</w:t>
      </w:r>
      <w:r>
        <w:t xml:space="preserve"> Do teda </w:t>
      </w:r>
      <w:r w:rsidRPr="00734433">
        <w:rPr>
          <w:rStyle w:val="teiplaceName"/>
          <w:rPrChange w:id="722" w:author="Nina Ditmajer" w:date="2022-01-05T15:23:00Z">
            <w:rPr/>
          </w:rPrChange>
        </w:rPr>
        <w:t>vJerusálemi</w:t>
      </w:r>
      <w:r>
        <w:t xml:space="preserve">, </w:t>
      </w:r>
      <w:r w:rsidRPr="009E3464">
        <w:rPr>
          <w:rStyle w:val="teiname"/>
        </w:rPr>
        <w:t>ſimon</w:t>
      </w:r>
      <w:r>
        <w:t xml:space="preserve"> mos Boga Bojecsi,</w:t>
      </w:r>
      <w:r>
        <w:br/>
        <w:t>ki Mes</w:t>
      </w:r>
      <w:r w:rsidRPr="000D2793">
        <w:t>ſ</w:t>
      </w:r>
      <w:r>
        <w:t>ias</w:t>
      </w:r>
      <w:r w:rsidRPr="000D2793">
        <w:t>ſ</w:t>
      </w:r>
      <w:r>
        <w:t>a csakas</w:t>
      </w:r>
      <w:r w:rsidRPr="000D2793">
        <w:t>ſ</w:t>
      </w:r>
      <w:r>
        <w:t>e, '</w:t>
      </w:r>
      <w:r w:rsidRPr="000D2793">
        <w:t>ſ</w:t>
      </w:r>
      <w:r>
        <w:t>elelga viditi i moliti.</w:t>
      </w:r>
    </w:p>
    <w:p w14:paraId="4C23FA84" w14:textId="77777777" w:rsidR="00380A5E" w:rsidRDefault="00380A5E" w:rsidP="00380A5E">
      <w:pPr>
        <w:pStyle w:val="teiab"/>
      </w:pPr>
      <w:r w:rsidRPr="00E53B3B">
        <w:rPr>
          <w:rStyle w:val="teilabelZnak"/>
        </w:rPr>
        <w:t>5.</w:t>
      </w:r>
      <w:r>
        <w:t xml:space="preserve"> Komu bes</w:t>
      </w:r>
      <w:r w:rsidRPr="000D2793">
        <w:t>ſ</w:t>
      </w:r>
      <w:r>
        <w:t>e na</w:t>
      </w:r>
      <w:r w:rsidRPr="000D2793">
        <w:t>ſ</w:t>
      </w:r>
      <w:r>
        <w:t xml:space="preserve">zvescheno, po </w:t>
      </w:r>
      <w:r w:rsidRPr="000D2793">
        <w:t>ſ</w:t>
      </w:r>
      <w:r>
        <w:t>zvetom Dűhi obil</w:t>
      </w:r>
      <w:r>
        <w:br/>
        <w:t xml:space="preserve">no, da nescse pervo on vmreiti negh </w:t>
      </w:r>
      <w:r w:rsidRPr="00326CE8">
        <w:rPr>
          <w:rStyle w:val="teiname"/>
        </w:rPr>
        <w:t>Christusſa</w:t>
      </w:r>
      <w:r>
        <w:br/>
        <w:t>vteili vidi.</w:t>
      </w:r>
    </w:p>
    <w:p w14:paraId="1B4E7704" w14:textId="746CB473" w:rsidR="00380A5E" w:rsidRDefault="00380A5E" w:rsidP="00380A5E">
      <w:pPr>
        <w:pStyle w:val="teiab"/>
      </w:pPr>
      <w:r w:rsidRPr="004D68EE">
        <w:rPr>
          <w:rStyle w:val="teilabelZnak"/>
        </w:rPr>
        <w:t>6.</w:t>
      </w:r>
      <w:r>
        <w:t xml:space="preserve"> </w:t>
      </w:r>
      <w:ins w:id="723" w:author="Nina Ditmajer" w:date="2022-01-05T15:24:00Z">
        <w:r w:rsidR="00734433">
          <w:t>I</w:t>
        </w:r>
      </w:ins>
      <w:del w:id="724" w:author="Nina Ditmajer" w:date="2022-01-05T15:24:00Z">
        <w:r w:rsidDel="00734433">
          <w:delText>S</w:delText>
        </w:r>
      </w:del>
      <w:r>
        <w:t xml:space="preserve"> gda </w:t>
      </w:r>
      <w:r w:rsidRPr="000D2793">
        <w:t>ſ</w:t>
      </w:r>
      <w:r>
        <w:t xml:space="preserve">zo se roditeli, </w:t>
      </w:r>
      <w:r w:rsidRPr="00451473">
        <w:rPr>
          <w:rStyle w:val="teiname"/>
        </w:rPr>
        <w:t>Jesu</w:t>
      </w:r>
      <w:ins w:id="725" w:author="Nina Ditmajer" w:date="2022-01-05T15:25:00Z">
        <w:r w:rsidR="00734433">
          <w:rPr>
            <w:rStyle w:val="teiname"/>
          </w:rPr>
          <w:t>s</w:t>
        </w:r>
      </w:ins>
      <w:r w:rsidRPr="00451473">
        <w:rPr>
          <w:rStyle w:val="teiname"/>
        </w:rPr>
        <w:t>ſ</w:t>
      </w:r>
      <w:del w:id="726" w:author="Nina Ditmajer" w:date="2022-01-05T15:25:00Z">
        <w:r w:rsidRPr="00451473" w:rsidDel="00734433">
          <w:rPr>
            <w:rStyle w:val="teiname"/>
          </w:rPr>
          <w:delText>s</w:delText>
        </w:r>
      </w:del>
      <w:r w:rsidRPr="00451473">
        <w:rPr>
          <w:rStyle w:val="teiname"/>
        </w:rPr>
        <w:t>a</w:t>
      </w:r>
      <w:r>
        <w:t xml:space="preserve"> </w:t>
      </w:r>
      <w:ins w:id="727" w:author="Nina Ditmajer" w:date="2022-01-05T15:25:00Z">
        <w:r w:rsidR="00734433">
          <w:t>v</w:t>
        </w:r>
      </w:ins>
      <w:del w:id="728" w:author="Nina Ditmajer" w:date="2022-01-05T15:25:00Z">
        <w:r w:rsidDel="00734433">
          <w:delText>u</w:delText>
        </w:r>
      </w:del>
      <w:r>
        <w:t>Templom done</w:t>
      </w:r>
      <w:r w:rsidRPr="000D2793">
        <w:t>ſ</w:t>
      </w:r>
      <w:r>
        <w:t>z-</w:t>
      </w:r>
      <w:r>
        <w:br/>
        <w:t xml:space="preserve">li Dűh </w:t>
      </w:r>
      <w:r w:rsidRPr="000D2793">
        <w:t>ſ</w:t>
      </w:r>
      <w:r>
        <w:t>zvéti nyemu poveda, da áldov vcsini</w:t>
      </w:r>
      <w:r>
        <w:br/>
        <w:t>za nyega.</w:t>
      </w:r>
    </w:p>
    <w:p w14:paraId="2C389EDC" w14:textId="56D51478" w:rsidR="00380A5E" w:rsidRDefault="00380A5E" w:rsidP="00380A5E">
      <w:pPr>
        <w:pStyle w:val="teiab"/>
      </w:pPr>
      <w:r w:rsidRPr="000478D1">
        <w:rPr>
          <w:rStyle w:val="teilabelZnak"/>
        </w:rPr>
        <w:t>7.</w:t>
      </w:r>
      <w:r>
        <w:t xml:space="preserve"> Da on</w:t>
      </w:r>
      <w:del w:id="729" w:author="Nina Ditmajer" w:date="2022-01-05T15:25:00Z">
        <w:r w:rsidDel="00734433">
          <w:delText xml:space="preserve"> za</w:delText>
        </w:r>
      </w:del>
      <w:r>
        <w:t xml:space="preserve"> vu Czirkev </w:t>
      </w:r>
      <w:r w:rsidRPr="000D2793">
        <w:t>ſ</w:t>
      </w:r>
      <w:r>
        <w:t>etűva, rado</w:t>
      </w:r>
      <w:r w:rsidRPr="000D2793">
        <w:t>ſ</w:t>
      </w:r>
      <w:r>
        <w:t>zt ve</w:t>
      </w:r>
      <w:r w:rsidRPr="000D2793">
        <w:t>ſ</w:t>
      </w:r>
      <w:r>
        <w:t>zeliega</w:t>
      </w:r>
      <w:r>
        <w:br/>
        <w:t xml:space="preserve">obdi, gledécs </w:t>
      </w:r>
      <w:r w:rsidRPr="000D2793">
        <w:t>ſ</w:t>
      </w:r>
      <w:r>
        <w:t xml:space="preserve">zveita </w:t>
      </w:r>
      <w:ins w:id="730" w:author="Nina Ditmajer" w:date="2022-01-05T15:26:00Z">
        <w:r w:rsidR="00734433">
          <w:t>Z</w:t>
        </w:r>
      </w:ins>
      <w:del w:id="731" w:author="Nina Ditmajer" w:date="2022-01-05T15:26:00Z">
        <w:r w:rsidDel="00734433">
          <w:delText>S</w:delText>
        </w:r>
      </w:del>
      <w:r>
        <w:t xml:space="preserve">veticsitela, </w:t>
      </w:r>
      <w:ins w:id="732" w:author="Nina Ditmajer" w:date="2022-01-05T15:26:00Z">
        <w:r w:rsidR="00734433">
          <w:t>vu</w:t>
        </w:r>
      </w:ins>
      <w:del w:id="733" w:author="Nina Ditmajer" w:date="2022-01-05T15:26:00Z">
        <w:r w:rsidDel="00734433">
          <w:delText>on</w:delText>
        </w:r>
      </w:del>
      <w:r>
        <w:t xml:space="preserve"> koga</w:t>
      </w:r>
      <w:ins w:id="734" w:author="Nina Ditmajer" w:date="2022-01-05T15:26:00Z">
        <w:r w:rsidR="00734433">
          <w:t>-</w:t>
        </w:r>
      </w:ins>
      <w:r>
        <w:br/>
      </w:r>
      <w:r w:rsidRPr="000D2793">
        <w:t>ſ</w:t>
      </w:r>
      <w:r>
        <w:t>ze on za</w:t>
      </w:r>
      <w:commentRangeStart w:id="735"/>
      <w:r w:rsidRPr="00734433">
        <w:rPr>
          <w:rStyle w:val="teichoiceZnak"/>
          <w:rPrChange w:id="736" w:author="Nina Ditmajer" w:date="2022-01-05T15:26:00Z">
            <w:rPr/>
          </w:rPrChange>
        </w:rPr>
        <w:t>v</w:t>
      </w:r>
      <w:commentRangeEnd w:id="735"/>
      <w:r w:rsidR="00734433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735"/>
      </w:r>
      <w:r>
        <w:t>űpa.</w:t>
      </w:r>
    </w:p>
    <w:p w14:paraId="13331F90" w14:textId="79BEF39D" w:rsidR="00380A5E" w:rsidRDefault="00380A5E" w:rsidP="00380A5E">
      <w:pPr>
        <w:pStyle w:val="teiab"/>
      </w:pPr>
      <w:r w:rsidRPr="00DE0A69">
        <w:rPr>
          <w:rStyle w:val="teilabelZnak"/>
        </w:rPr>
        <w:t>8.</w:t>
      </w:r>
      <w:r>
        <w:t xml:space="preserve"> Gledecs na </w:t>
      </w:r>
      <w:r w:rsidRPr="000D2793">
        <w:t>ſ</w:t>
      </w:r>
      <w:r>
        <w:t>elno Detécze, zve</w:t>
      </w:r>
      <w:r w:rsidRPr="000D2793">
        <w:t>ſ</w:t>
      </w:r>
      <w:r>
        <w:t xml:space="preserve">zeljom </w:t>
      </w:r>
      <w:ins w:id="737" w:author="Nina Ditmajer" w:date="2022-01-05T15:27:00Z">
        <w:r w:rsidR="003F52AA">
          <w:t>k</w:t>
        </w:r>
      </w:ins>
      <w:del w:id="738" w:author="Nina Ditmajer" w:date="2022-01-05T15:27:00Z">
        <w:r w:rsidDel="003F52AA">
          <w:delText>K</w:delText>
        </w:r>
      </w:del>
      <w:r>
        <w:t>nye-</w:t>
      </w:r>
      <w:r>
        <w:br/>
        <w:t xml:space="preserve">mu idosse, i nye prie na </w:t>
      </w:r>
      <w:r w:rsidRPr="000D2793">
        <w:t>ſ</w:t>
      </w:r>
      <w:r>
        <w:t>zve roke, radujocs</w:t>
      </w:r>
      <w:r>
        <w:br/>
        <w:t>ovak recse.</w:t>
      </w:r>
    </w:p>
    <w:p w14:paraId="2B4E8F4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DBB14B" w14:textId="77777777" w:rsidR="00380A5E" w:rsidRDefault="00380A5E" w:rsidP="00380A5E">
      <w:r>
        <w:lastRenderedPageBreak/>
        <w:t>/018r/</w:t>
      </w:r>
    </w:p>
    <w:p w14:paraId="2A2D78EB" w14:textId="77777777" w:rsidR="00380A5E" w:rsidRDefault="00380A5E" w:rsidP="00380A5E">
      <w:pPr>
        <w:pStyle w:val="teifwPageNum"/>
      </w:pPr>
      <w:r>
        <w:t>31.</w:t>
      </w:r>
    </w:p>
    <w:p w14:paraId="2D848DCA" w14:textId="4AF34271" w:rsidR="00380A5E" w:rsidRDefault="00380A5E" w:rsidP="00380A5E">
      <w:pPr>
        <w:pStyle w:val="teiab"/>
      </w:pPr>
      <w:r w:rsidRPr="000478D1">
        <w:rPr>
          <w:rStyle w:val="teilabelZnak"/>
        </w:rPr>
        <w:t>9.</w:t>
      </w:r>
      <w:r>
        <w:t xml:space="preserve"> Go</w:t>
      </w:r>
      <w:r w:rsidRPr="000D2793">
        <w:t>ſ</w:t>
      </w:r>
      <w:r>
        <w:t>zpodne odpűszti ve</w:t>
      </w:r>
      <w:del w:id="739" w:author="Nina Ditmajer" w:date="2022-01-05T15:28:00Z">
        <w:r w:rsidDel="003F52AA">
          <w:delText xml:space="preserve"> </w:delText>
        </w:r>
      </w:del>
      <w:r>
        <w:t xml:space="preserve">zdai, vu </w:t>
      </w:r>
      <w:commentRangeStart w:id="740"/>
      <w:r>
        <w:t>m</w:t>
      </w:r>
      <w:ins w:id="741" w:author="Nina Ditmajer" w:date="2022-01-05T15:28:00Z">
        <w:r w:rsidR="003F52AA" w:rsidRPr="003F52AA">
          <w:rPr>
            <w:rStyle w:val="teichoiceZnak"/>
            <w:rPrChange w:id="742" w:author="Nina Ditmajer" w:date="2022-01-05T15:28:00Z">
              <w:rPr/>
            </w:rPrChange>
          </w:rPr>
          <w:t>i</w:t>
        </w:r>
      </w:ins>
      <w:del w:id="743" w:author="Nina Ditmajer" w:date="2022-01-05T15:28:00Z">
        <w:r w:rsidDel="003F52AA">
          <w:delText>e</w:delText>
        </w:r>
      </w:del>
      <w:r>
        <w:t>r</w:t>
      </w:r>
      <w:r w:rsidRPr="003F52AA">
        <w:rPr>
          <w:rStyle w:val="teichoiceZnak"/>
          <w:rPrChange w:id="744" w:author="Nina Ditmajer" w:date="2022-01-05T15:28:00Z">
            <w:rPr/>
          </w:rPrChange>
        </w:rPr>
        <w:t>i</w:t>
      </w:r>
      <w:commentRangeEnd w:id="740"/>
      <w:r w:rsidR="003F52AA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740"/>
      </w:r>
      <w:r>
        <w:t xml:space="preserve"> </w:t>
      </w:r>
      <w:r w:rsidRPr="000D2793">
        <w:t>ſ</w:t>
      </w:r>
      <w:r>
        <w:t>zluga tvo-</w:t>
      </w:r>
      <w:r>
        <w:br/>
        <w:t xml:space="preserve">jéga, </w:t>
      </w:r>
      <w:ins w:id="745" w:author="Nina Ditmajer" w:date="2022-01-05T15:30:00Z">
        <w:r w:rsidR="003F52AA">
          <w:t>'</w:t>
        </w:r>
      </w:ins>
      <w:r w:rsidRPr="000D2793">
        <w:t>ſ</w:t>
      </w:r>
      <w:r>
        <w:t xml:space="preserve">e </w:t>
      </w:r>
      <w:r w:rsidRPr="000D2793">
        <w:t>ſ</w:t>
      </w:r>
      <w:r>
        <w:t>zomi ocsi vid</w:t>
      </w:r>
      <w:ins w:id="746" w:author="Nina Ditmajer" w:date="2022-01-05T15:30:00Z">
        <w:r w:rsidR="003F52AA">
          <w:t>i</w:t>
        </w:r>
      </w:ins>
      <w:del w:id="747" w:author="Nina Ditmajer" w:date="2022-01-05T15:30:00Z">
        <w:r w:rsidDel="003F52AA">
          <w:delText>e</w:delText>
        </w:r>
      </w:del>
      <w:r>
        <w:t>le, ki me v</w:t>
      </w:r>
      <w:r w:rsidRPr="000D2793">
        <w:t>ſ</w:t>
      </w:r>
      <w:r>
        <w:t>zmerti ne o</w:t>
      </w:r>
      <w:r w:rsidRPr="000D2793">
        <w:t>ſ</w:t>
      </w:r>
      <w:r>
        <w:t>ztavi.</w:t>
      </w:r>
    </w:p>
    <w:p w14:paraId="51403D9F" w14:textId="2688E96D" w:rsidR="00380A5E" w:rsidRDefault="00380A5E" w:rsidP="00380A5E">
      <w:pPr>
        <w:pStyle w:val="teiab"/>
      </w:pPr>
      <w:r w:rsidRPr="00704BF7">
        <w:rPr>
          <w:rStyle w:val="teilabelZnak"/>
        </w:rPr>
        <w:t>10.</w:t>
      </w:r>
      <w:r>
        <w:t xml:space="preserve"> Zvelicsitela v</w:t>
      </w:r>
      <w:r w:rsidRPr="000D2793">
        <w:t>ſ</w:t>
      </w:r>
      <w:r>
        <w:t xml:space="preserve">zega </w:t>
      </w:r>
      <w:r w:rsidRPr="000D2793">
        <w:t>ſ</w:t>
      </w:r>
      <w:r>
        <w:t>zveita, nám ztve miloscse</w:t>
      </w:r>
      <w:r>
        <w:br/>
        <w:t xml:space="preserve">dánoga, </w:t>
      </w:r>
      <w:r w:rsidRPr="000D2793">
        <w:t>ſ</w:t>
      </w:r>
      <w:r>
        <w:t>teri pre</w:t>
      </w:r>
      <w:r w:rsidRPr="000D2793">
        <w:t>ſ</w:t>
      </w:r>
      <w:r>
        <w:t xml:space="preserve">zveititi ima pogane </w:t>
      </w:r>
      <w:r w:rsidRPr="000D2793">
        <w:t>ſ</w:t>
      </w:r>
      <w:r>
        <w:t>zveto</w:t>
      </w:r>
      <w:r w:rsidRPr="000D2793">
        <w:t>ſ</w:t>
      </w:r>
      <w:r>
        <w:t>zt niho</w:t>
      </w:r>
      <w:ins w:id="748" w:author="Nina Ditmajer" w:date="2022-01-05T15:31:00Z">
        <w:r w:rsidR="003F52AA" w:rsidRPr="003F52AA">
          <w:rPr>
            <w:rStyle w:val="teigap"/>
            <w:rPrChange w:id="749" w:author="Nina Ditmajer" w:date="2022-01-05T15:31:00Z">
              <w:rPr/>
            </w:rPrChange>
          </w:rPr>
          <w:t>???</w:t>
        </w:r>
      </w:ins>
      <w:r>
        <w:t>.</w:t>
      </w:r>
    </w:p>
    <w:p w14:paraId="2888E24B" w14:textId="3B4009FD" w:rsidR="00380A5E" w:rsidRDefault="00380A5E" w:rsidP="00380A5E">
      <w:pPr>
        <w:pStyle w:val="teiab"/>
      </w:pPr>
      <w:r w:rsidRPr="00704BF7">
        <w:rPr>
          <w:rStyle w:val="teilabelZnak"/>
        </w:rPr>
        <w:t>11.</w:t>
      </w:r>
      <w:r>
        <w:t xml:space="preserve"> Tvega lu</w:t>
      </w:r>
      <w:r w:rsidRPr="000D2793">
        <w:t>ſ</w:t>
      </w:r>
      <w:r>
        <w:t>ztva Izraela, on je</w:t>
      </w:r>
      <w:r w:rsidRPr="000D2793">
        <w:t>ſ</w:t>
      </w:r>
      <w:r>
        <w:t>zt Dika vekivecs-</w:t>
      </w:r>
      <w:r>
        <w:br/>
        <w:t xml:space="preserve">na, </w:t>
      </w:r>
      <w:r w:rsidRPr="000D2793">
        <w:t>ſ</w:t>
      </w:r>
      <w:r>
        <w:t xml:space="preserve">terie </w:t>
      </w:r>
      <w:r w:rsidRPr="000D2793">
        <w:t>ſ</w:t>
      </w:r>
      <w:r>
        <w:t>zemen bl</w:t>
      </w:r>
      <w:ins w:id="750" w:author="Nina Ditmajer" w:date="2022-01-05T15:32:00Z">
        <w:r w:rsidR="003F52AA">
          <w:t>a'</w:t>
        </w:r>
      </w:ins>
      <w:del w:id="751" w:author="Nina Ditmajer" w:date="2022-01-05T15:32:00Z">
        <w:r w:rsidDel="003F52AA">
          <w:delText>á</w:delText>
        </w:r>
      </w:del>
      <w:r>
        <w:t xml:space="preserve">seno, </w:t>
      </w:r>
      <w:r w:rsidRPr="00451473">
        <w:rPr>
          <w:rStyle w:val="teiname"/>
        </w:rPr>
        <w:t>Abrahamu</w:t>
      </w:r>
      <w:r>
        <w:t xml:space="preserve"> obecsano.</w:t>
      </w:r>
    </w:p>
    <w:p w14:paraId="265E0F72" w14:textId="3019D4D5" w:rsidR="00380A5E" w:rsidDel="003F52AA" w:rsidRDefault="00380A5E" w:rsidP="00380A5E">
      <w:pPr>
        <w:pStyle w:val="teiab"/>
        <w:rPr>
          <w:del w:id="752" w:author="Nina Ditmajer" w:date="2022-01-05T15:33:00Z"/>
        </w:rPr>
      </w:pPr>
      <w:r w:rsidRPr="007C2C73">
        <w:rPr>
          <w:rStyle w:val="teilabelZnak"/>
        </w:rPr>
        <w:t>12.</w:t>
      </w:r>
      <w:r>
        <w:t xml:space="preserve"> Dai nam </w:t>
      </w:r>
      <w:r w:rsidRPr="003F52AA">
        <w:rPr>
          <w:rStyle w:val="teipersName"/>
          <w:rPrChange w:id="753" w:author="Nina Ditmajer" w:date="2022-01-05T15:32:00Z">
            <w:rPr/>
          </w:rPrChange>
        </w:rPr>
        <w:t>Jesus</w:t>
      </w:r>
      <w:r>
        <w:t xml:space="preserve"> t</w:t>
      </w:r>
      <w:ins w:id="754" w:author="Nina Ditmajer" w:date="2022-01-05T15:32:00Z">
        <w:r w:rsidR="003F52AA">
          <w:t>v</w:t>
        </w:r>
      </w:ins>
      <w:del w:id="755" w:author="Nina Ditmajer" w:date="2022-01-05T15:32:00Z">
        <w:r w:rsidDel="003F52AA">
          <w:delText>o</w:delText>
        </w:r>
      </w:del>
      <w:r>
        <w:t>ojo milo</w:t>
      </w:r>
      <w:r w:rsidRPr="000D2793">
        <w:t>ſ</w:t>
      </w:r>
      <w:r>
        <w:t>zt odsené od v</w:t>
      </w:r>
      <w:r w:rsidRPr="000D2793">
        <w:t>ſ</w:t>
      </w:r>
      <w:r>
        <w:t>zo temno</w:t>
      </w:r>
      <w:r w:rsidRPr="000D2793">
        <w:t>ſ</w:t>
      </w:r>
      <w:r>
        <w:t>zt,</w:t>
      </w:r>
      <w:r>
        <w:br/>
        <w:t xml:space="preserve">gda </w:t>
      </w:r>
      <w:r w:rsidRPr="000D2793">
        <w:t>ſ</w:t>
      </w:r>
      <w:r>
        <w:t xml:space="preserve">zveita </w:t>
      </w:r>
      <w:ins w:id="756" w:author="Nina Ditmajer" w:date="2022-01-05T15:33:00Z">
        <w:r w:rsidR="003F52AA" w:rsidRPr="00956D7B">
          <w:rPr>
            <w:rStyle w:val="teiunclear"/>
            <w:rPrChange w:id="757" w:author="Nina Ditmajer" w:date="2022-01-05T15:36:00Z">
              <w:rPr/>
            </w:rPrChange>
          </w:rPr>
          <w:t>i</w:t>
        </w:r>
      </w:ins>
      <w:del w:id="758" w:author="Nina Ditmajer" w:date="2022-01-05T15:33:00Z">
        <w:r w:rsidDel="003F52AA">
          <w:delText>n</w:delText>
        </w:r>
      </w:del>
      <w:r>
        <w:t>oi ti bode vzemi k</w:t>
      </w:r>
      <w:r w:rsidRPr="000D2793">
        <w:t>ſ</w:t>
      </w:r>
      <w:r>
        <w:t>zebi Dűsse na</w:t>
      </w:r>
      <w:r w:rsidRPr="000D2793">
        <w:t>ſ</w:t>
      </w:r>
      <w:r>
        <w:t>se.</w:t>
      </w:r>
      <w:ins w:id="759" w:author="Nina Ditmajer" w:date="2022-01-05T15:33:00Z">
        <w:r w:rsidR="003F52AA">
          <w:t xml:space="preserve"> </w:t>
        </w:r>
      </w:ins>
    </w:p>
    <w:p w14:paraId="018344BC" w14:textId="77777777" w:rsidR="00380A5E" w:rsidRDefault="00380A5E">
      <w:pPr>
        <w:pStyle w:val="teiab"/>
        <w:pPrChange w:id="760" w:author="Nina Ditmajer" w:date="2022-01-05T15:33:00Z">
          <w:pPr>
            <w:pStyle w:val="teiclosure"/>
          </w:pPr>
        </w:pPrChange>
      </w:pPr>
      <w:r>
        <w:t>Amen.</w:t>
      </w:r>
    </w:p>
    <w:p w14:paraId="23F09C3E" w14:textId="116717AE" w:rsidR="00380A5E" w:rsidRDefault="00380A5E" w:rsidP="00380A5E">
      <w:pPr>
        <w:pStyle w:val="Naslov2"/>
      </w:pPr>
      <w:r>
        <w:t xml:space="preserve">In </w:t>
      </w:r>
      <w:ins w:id="761" w:author="Nina Ditmajer" w:date="2022-01-05T15:36:00Z">
        <w:r w:rsidR="00956D7B">
          <w:t>f</w:t>
        </w:r>
      </w:ins>
      <w:del w:id="762" w:author="Nina Ditmajer" w:date="2022-01-05T15:36:00Z">
        <w:r w:rsidRPr="000D2793" w:rsidDel="00956D7B">
          <w:delText>ſ</w:delText>
        </w:r>
        <w:r w:rsidDel="00956D7B">
          <w:delText>z</w:delText>
        </w:r>
      </w:del>
      <w:r>
        <w:t>esto Annunciationis Mari</w:t>
      </w:r>
      <w:ins w:id="763" w:author="Nina Ditmajer" w:date="2022-01-05T15:36:00Z">
        <w:r w:rsidR="00956D7B">
          <w:rPr>
            <w:rFonts w:ascii="ZRCola" w:hAnsi="ZRCola" w:cs="ZRCola"/>
          </w:rPr>
          <w:t>æ</w:t>
        </w:r>
      </w:ins>
      <w:del w:id="764" w:author="Nina Ditmajer" w:date="2022-01-05T15:36:00Z">
        <w:r w:rsidDel="00956D7B">
          <w:delText xml:space="preserve"> &amp;</w:delText>
        </w:r>
      </w:del>
      <w:r>
        <w:t>.</w:t>
      </w:r>
    </w:p>
    <w:p w14:paraId="60A6B5FD" w14:textId="6C3732E7" w:rsidR="00380A5E" w:rsidRDefault="00380A5E" w:rsidP="00380A5E">
      <w:pPr>
        <w:pStyle w:val="teiab"/>
      </w:pPr>
      <w:r w:rsidRPr="00DA5A4B">
        <w:rPr>
          <w:rStyle w:val="teilabelZnak"/>
        </w:rPr>
        <w:t>1.</w:t>
      </w:r>
      <w:r>
        <w:t xml:space="preserve"> Po</w:t>
      </w:r>
      <w:r w:rsidRPr="000D2793">
        <w:t>ſ</w:t>
      </w:r>
      <w:r>
        <w:t xml:space="preserve">zlal ie Angyel </w:t>
      </w:r>
      <w:r w:rsidRPr="00806434">
        <w:rPr>
          <w:rStyle w:val="teipersName"/>
          <w:rPrChange w:id="765" w:author="Nina Ditmajer" w:date="2022-01-06T14:14:00Z">
            <w:rPr/>
          </w:rPrChange>
        </w:rPr>
        <w:t>Gabriel</w:t>
      </w:r>
      <w:r>
        <w:t xml:space="preserve"> vu ieden varas</w:t>
      </w:r>
      <w:r>
        <w:br/>
      </w:r>
      <w:r w:rsidRPr="00806434">
        <w:rPr>
          <w:rStyle w:val="teiplaceName"/>
          <w:rPrChange w:id="766" w:author="Nina Ditmajer" w:date="2022-01-06T14:07:00Z">
            <w:rPr/>
          </w:rPrChange>
        </w:rPr>
        <w:t>Názaret</w:t>
      </w:r>
      <w:ins w:id="767" w:author="Nina Ditmajer" w:date="2022-01-06T14:08:00Z">
        <w:r w:rsidR="00806434">
          <w:rPr>
            <w:rStyle w:val="teiplaceName"/>
          </w:rPr>
          <w:t>h</w:t>
        </w:r>
      </w:ins>
      <w:del w:id="768" w:author="Nina Ditmajer" w:date="2022-01-06T14:08:00Z">
        <w:r w:rsidRPr="00806434" w:rsidDel="00806434">
          <w:rPr>
            <w:rStyle w:val="teiplaceName"/>
            <w:rPrChange w:id="769" w:author="Nina Ditmajer" w:date="2022-01-06T14:07:00Z">
              <w:rPr/>
            </w:rPrChange>
          </w:rPr>
          <w:delText>ſz</w:delText>
        </w:r>
      </w:del>
      <w:r w:rsidRPr="00806434">
        <w:rPr>
          <w:rStyle w:val="teiplaceName"/>
          <w:rPrChange w:id="770" w:author="Nina Ditmajer" w:date="2022-01-06T14:07:00Z">
            <w:rPr/>
          </w:rPrChange>
        </w:rPr>
        <w:t>ki</w:t>
      </w:r>
      <w:r>
        <w:t xml:space="preserve"> kiednoi poniznoi Deviczi, kprá-</w:t>
      </w:r>
      <w:r>
        <w:br/>
        <w:t xml:space="preserve">voi Bosioi </w:t>
      </w:r>
      <w:r w:rsidRPr="000D2793">
        <w:t>ſ</w:t>
      </w:r>
      <w:r>
        <w:t>zlusbeniczi.</w:t>
      </w:r>
    </w:p>
    <w:p w14:paraId="76A08A7A" w14:textId="77777777" w:rsidR="00380A5E" w:rsidRDefault="00380A5E" w:rsidP="00380A5E">
      <w:pPr>
        <w:pStyle w:val="teiab"/>
      </w:pPr>
      <w:r w:rsidRPr="00D36500">
        <w:rPr>
          <w:rStyle w:val="teilabelZnak"/>
        </w:rPr>
        <w:t>2.</w:t>
      </w:r>
      <w:r>
        <w:t xml:space="preserve"> Doide v</w:t>
      </w:r>
      <w:commentRangeStart w:id="771"/>
      <w:r w:rsidRPr="00806434">
        <w:rPr>
          <w:rStyle w:val="teichoiceZnak"/>
          <w:rPrChange w:id="772" w:author="Nina Ditmajer" w:date="2022-01-06T14:09:00Z">
            <w:rPr/>
          </w:rPrChange>
        </w:rPr>
        <w:t>p</w:t>
      </w:r>
      <w:commentRangeEnd w:id="771"/>
      <w:r w:rsidR="00806434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771"/>
      </w:r>
      <w:r>
        <w:t>re</w:t>
      </w:r>
      <w:r w:rsidRPr="00806434">
        <w:rPr>
          <w:rStyle w:val="teichoiceZnak"/>
          <w:rPrChange w:id="773" w:author="Nina Ditmajer" w:date="2022-01-06T14:09:00Z">
            <w:rPr/>
          </w:rPrChange>
        </w:rPr>
        <w:t>p</w:t>
      </w:r>
      <w:r>
        <w:t>ro</w:t>
      </w:r>
      <w:r w:rsidRPr="000D2793">
        <w:t>ſ</w:t>
      </w:r>
      <w:r>
        <w:t>zto hisiczo, i ondi naide zorni-</w:t>
      </w:r>
      <w:r>
        <w:br/>
        <w:t xml:space="preserve">czo, </w:t>
      </w:r>
      <w:r w:rsidRPr="000D2793">
        <w:t>ſ</w:t>
      </w:r>
      <w:r>
        <w:t>teroi tako govorjas</w:t>
      </w:r>
      <w:r w:rsidRPr="000D2793">
        <w:t>ſ</w:t>
      </w:r>
      <w:r>
        <w:t>e, i takoio pozdravlas</w:t>
      </w:r>
      <w:r w:rsidRPr="000D2793">
        <w:t>ſ</w:t>
      </w:r>
      <w:r>
        <w:t>e.</w:t>
      </w:r>
    </w:p>
    <w:p w14:paraId="07ED717F" w14:textId="661750D1" w:rsidR="00380A5E" w:rsidRDefault="00380A5E" w:rsidP="00380A5E">
      <w:pPr>
        <w:pStyle w:val="teiab"/>
      </w:pPr>
      <w:r w:rsidRPr="00675EA9">
        <w:rPr>
          <w:rStyle w:val="teilabelZnak"/>
        </w:rPr>
        <w:t>3.</w:t>
      </w:r>
      <w:r>
        <w:t xml:space="preserve"> Zdrava boidi </w:t>
      </w:r>
      <w:ins w:id="774" w:author="Nina Ditmajer" w:date="2022-01-06T14:11:00Z">
        <w:r w:rsidR="00806434">
          <w:t>o</w:t>
        </w:r>
      </w:ins>
      <w:del w:id="775" w:author="Nina Ditmajer" w:date="2022-01-06T14:11:00Z">
        <w:r w:rsidDel="00806434">
          <w:delText>O</w:delText>
        </w:r>
      </w:del>
      <w:r>
        <w:t xml:space="preserve"> </w:t>
      </w:r>
      <w:r w:rsidRPr="009B0FDE">
        <w:rPr>
          <w:rStyle w:val="teiname"/>
        </w:rPr>
        <w:t>Maria</w:t>
      </w:r>
      <w:r>
        <w:t>, Csi</w:t>
      </w:r>
      <w:r w:rsidRPr="000D2793">
        <w:t>ſ</w:t>
      </w:r>
      <w:r>
        <w:t>zta ponizn</w:t>
      </w:r>
      <w:ins w:id="776" w:author="Nina Ditmajer" w:date="2022-01-06T14:12:00Z">
        <w:r w:rsidR="00806434">
          <w:t>a</w:t>
        </w:r>
      </w:ins>
      <w:del w:id="777" w:author="Nina Ditmajer" w:date="2022-01-06T14:12:00Z">
        <w:r w:rsidDel="00806434">
          <w:delText>u</w:delText>
        </w:r>
      </w:del>
      <w:r>
        <w:t xml:space="preserve"> </w:t>
      </w:r>
      <w:ins w:id="778" w:author="Nina Ditmajer" w:date="2022-01-06T14:12:00Z">
        <w:r w:rsidR="00806434">
          <w:t>D</w:t>
        </w:r>
      </w:ins>
      <w:del w:id="779" w:author="Nina Ditmajer" w:date="2022-01-06T14:12:00Z">
        <w:r w:rsidDel="00806434">
          <w:delText>d</w:delText>
        </w:r>
      </w:del>
      <w:r>
        <w:t>e-</w:t>
      </w:r>
      <w:r>
        <w:br/>
        <w:t>vicza, milo</w:t>
      </w:r>
      <w:r w:rsidRPr="000D2793">
        <w:t>ſ</w:t>
      </w:r>
      <w:r>
        <w:t>zti puna Nebe</w:t>
      </w:r>
      <w:r w:rsidRPr="000D2793">
        <w:t>ſ</w:t>
      </w:r>
      <w:r>
        <w:t>zke, ober puno</w:t>
      </w:r>
      <w:r w:rsidRPr="000D2793">
        <w:t>ſ</w:t>
      </w:r>
      <w:r>
        <w:t>zti</w:t>
      </w:r>
      <w:r>
        <w:br/>
        <w:t>Angyel</w:t>
      </w:r>
      <w:r w:rsidRPr="000D2793">
        <w:t>ſ</w:t>
      </w:r>
      <w:r>
        <w:t>zke.</w:t>
      </w:r>
    </w:p>
    <w:p w14:paraId="3B27BC53" w14:textId="77777777" w:rsidR="00380A5E" w:rsidRDefault="00380A5E" w:rsidP="00380A5E">
      <w:pPr>
        <w:pStyle w:val="teiab"/>
      </w:pPr>
      <w:r w:rsidRPr="000319A5">
        <w:rPr>
          <w:rStyle w:val="teilabelZnak"/>
        </w:rPr>
        <w:t>4.</w:t>
      </w:r>
      <w:r>
        <w:t xml:space="preserve"> Go</w:t>
      </w:r>
      <w:r w:rsidRPr="000D2793">
        <w:t>ſ</w:t>
      </w:r>
      <w:r>
        <w:t>zpon Boghje v</w:t>
      </w:r>
      <w:r w:rsidRPr="000D2793">
        <w:t>ſ</w:t>
      </w:r>
      <w:r>
        <w:t xml:space="preserve">zigdár </w:t>
      </w:r>
      <w:r w:rsidRPr="000D2793">
        <w:t>ſ</w:t>
      </w:r>
      <w:r>
        <w:t>ztebov.</w:t>
      </w:r>
    </w:p>
    <w:p w14:paraId="7E7095E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0342313" w14:textId="77777777" w:rsidR="00380A5E" w:rsidRDefault="00380A5E" w:rsidP="00380A5E">
      <w:r>
        <w:lastRenderedPageBreak/>
        <w:t>/018v/</w:t>
      </w:r>
    </w:p>
    <w:p w14:paraId="2B326D7D" w14:textId="77777777" w:rsidR="00380A5E" w:rsidRDefault="00380A5E" w:rsidP="00380A5E">
      <w:pPr>
        <w:pStyle w:val="teifwPageNum"/>
      </w:pPr>
      <w:r>
        <w:t>32.</w:t>
      </w:r>
    </w:p>
    <w:p w14:paraId="489F293B" w14:textId="77777777" w:rsidR="00380A5E" w:rsidRDefault="00380A5E" w:rsidP="00380A5E">
      <w:pPr>
        <w:pStyle w:val="teiab"/>
      </w:pPr>
      <w:r>
        <w:t>i za tebov i pred tebov blago</w:t>
      </w:r>
      <w:r w:rsidRPr="000D2793">
        <w:t>ſ</w:t>
      </w:r>
      <w:r>
        <w:t>zlovlena ie</w:t>
      </w:r>
      <w:r w:rsidRPr="000D2793">
        <w:t>ſ</w:t>
      </w:r>
      <w:r>
        <w:t>zi ti.</w:t>
      </w:r>
      <w:r>
        <w:br/>
        <w:t>med v</w:t>
      </w:r>
      <w:r w:rsidRPr="000D2793">
        <w:t>ſ</w:t>
      </w:r>
      <w:r>
        <w:t xml:space="preserve">zega </w:t>
      </w:r>
      <w:r w:rsidRPr="000D2793">
        <w:t>ſ</w:t>
      </w:r>
      <w:r>
        <w:t xml:space="preserve">zveta </w:t>
      </w:r>
      <w:r w:rsidRPr="000D2793">
        <w:t>ſ</w:t>
      </w:r>
      <w:r>
        <w:t>enami</w:t>
      </w:r>
    </w:p>
    <w:p w14:paraId="1CFD8797" w14:textId="27844728" w:rsidR="00380A5E" w:rsidRDefault="00380A5E" w:rsidP="00380A5E">
      <w:pPr>
        <w:pStyle w:val="teiab"/>
      </w:pPr>
      <w:r w:rsidRPr="00F05645">
        <w:rPr>
          <w:rStyle w:val="teilabelZnak"/>
        </w:rPr>
        <w:t>5.</w:t>
      </w:r>
      <w:r>
        <w:t xml:space="preserve"> Kak bi to Deva </w:t>
      </w:r>
      <w:r w:rsidRPr="000D2793">
        <w:t>ſ</w:t>
      </w:r>
      <w:r>
        <w:t>zlis</w:t>
      </w:r>
      <w:r w:rsidRPr="000D2793">
        <w:t>ſ</w:t>
      </w:r>
      <w:r>
        <w:t xml:space="preserve">ila i </w:t>
      </w:r>
      <w:r w:rsidRPr="000D2793">
        <w:t>ſ</w:t>
      </w:r>
      <w:r>
        <w:t>zvéti naklon prie-</w:t>
      </w:r>
      <w:r>
        <w:br/>
        <w:t xml:space="preserve">la, kroto </w:t>
      </w:r>
      <w:r w:rsidRPr="000D2793">
        <w:t>ſ</w:t>
      </w:r>
      <w:r>
        <w:t>ze je pre</w:t>
      </w:r>
      <w:r w:rsidRPr="000D2793">
        <w:t>ſ</w:t>
      </w:r>
      <w:r>
        <w:t>ztr</w:t>
      </w:r>
      <w:ins w:id="780" w:author="Nina Ditmajer" w:date="2022-01-06T14:14:00Z">
        <w:r w:rsidR="00806434">
          <w:t>á</w:t>
        </w:r>
      </w:ins>
      <w:del w:id="781" w:author="Nina Ditmajer" w:date="2022-01-06T14:14:00Z">
        <w:r w:rsidDel="00806434">
          <w:delText>a´</w:delText>
        </w:r>
      </w:del>
      <w:r>
        <w:t>sila i vcsi</w:t>
      </w:r>
      <w:r w:rsidRPr="000D2793">
        <w:t>ſ</w:t>
      </w:r>
      <w:r>
        <w:t xml:space="preserve">ztom </w:t>
      </w:r>
      <w:r w:rsidRPr="000D2793">
        <w:t>ſ</w:t>
      </w:r>
      <w:r>
        <w:t>zer-</w:t>
      </w:r>
      <w:r>
        <w:br/>
        <w:t>czi zburkala.</w:t>
      </w:r>
    </w:p>
    <w:p w14:paraId="45476673" w14:textId="77777777" w:rsidR="00380A5E" w:rsidRDefault="00380A5E" w:rsidP="00380A5E">
      <w:pPr>
        <w:pStyle w:val="teiab"/>
      </w:pPr>
      <w:r w:rsidRPr="00F05645">
        <w:rPr>
          <w:rStyle w:val="teilabelZnak"/>
        </w:rPr>
        <w:t>6.</w:t>
      </w:r>
      <w:r>
        <w:t xml:space="preserve"> </w:t>
      </w:r>
      <w:r w:rsidRPr="00806434">
        <w:rPr>
          <w:rStyle w:val="teipersName"/>
          <w:rPrChange w:id="782" w:author="Nina Ditmajer" w:date="2022-01-06T14:14:00Z">
            <w:rPr/>
          </w:rPrChange>
        </w:rPr>
        <w:t>Marii</w:t>
      </w:r>
      <w:r>
        <w:t xml:space="preserve"> recse </w:t>
      </w:r>
      <w:r w:rsidRPr="00806434">
        <w:rPr>
          <w:rStyle w:val="teipersName"/>
          <w:rPrChange w:id="783" w:author="Nina Ditmajer" w:date="2022-01-06T14:14:00Z">
            <w:rPr/>
          </w:rPrChange>
        </w:rPr>
        <w:t>Gabriel</w:t>
      </w:r>
      <w:r>
        <w:t xml:space="preserve"> ne o</w:t>
      </w:r>
      <w:r w:rsidRPr="000D2793">
        <w:t>ſ</w:t>
      </w:r>
      <w:r>
        <w:t>ztras</w:t>
      </w:r>
      <w:r w:rsidRPr="000D2793">
        <w:t>ſ</w:t>
      </w:r>
      <w:r>
        <w:t xml:space="preserve">i </w:t>
      </w:r>
      <w:r w:rsidRPr="000D2793">
        <w:t>ſ</w:t>
      </w:r>
      <w:r>
        <w:t xml:space="preserve">ze o </w:t>
      </w:r>
      <w:r w:rsidRPr="00806434">
        <w:rPr>
          <w:rStyle w:val="teipersName"/>
          <w:rPrChange w:id="784" w:author="Nina Ditmajer" w:date="2022-01-06T14:14:00Z">
            <w:rPr/>
          </w:rPrChange>
        </w:rPr>
        <w:t>Maria</w:t>
      </w:r>
      <w:r>
        <w:t>,</w:t>
      </w:r>
      <w:r>
        <w:br/>
        <w:t xml:space="preserve">Bosio </w:t>
      </w:r>
      <w:r w:rsidRPr="000D2793">
        <w:t>ſ</w:t>
      </w:r>
      <w:r>
        <w:t xml:space="preserve">zi miloscso dobila, koga </w:t>
      </w:r>
      <w:r w:rsidRPr="000D2793">
        <w:t>ſ</w:t>
      </w:r>
      <w:r>
        <w:t>zi kroto lűbila.</w:t>
      </w:r>
    </w:p>
    <w:p w14:paraId="5F322543" w14:textId="1871DF6B" w:rsidR="00380A5E" w:rsidRDefault="00380A5E" w:rsidP="00380A5E">
      <w:pPr>
        <w:pStyle w:val="teiab"/>
      </w:pPr>
      <w:r w:rsidRPr="00E8781B">
        <w:rPr>
          <w:rStyle w:val="teilabelZnak"/>
        </w:rPr>
        <w:t>7.</w:t>
      </w:r>
      <w:r>
        <w:t xml:space="preserve"> Ti hocses </w:t>
      </w:r>
      <w:r w:rsidRPr="000D2793">
        <w:t>ſ</w:t>
      </w:r>
      <w:r>
        <w:t>zina prieti Bogha csloveka roditi,</w:t>
      </w:r>
      <w:r>
        <w:br/>
        <w:t xml:space="preserve">on </w:t>
      </w:r>
      <w:r w:rsidRPr="000D2793">
        <w:t>ſ</w:t>
      </w:r>
      <w:r>
        <w:t>ze hocse velik zvati ve</w:t>
      </w:r>
      <w:r w:rsidRPr="000D2793">
        <w:t>ſ</w:t>
      </w:r>
      <w:r>
        <w:t xml:space="preserve">z volni </w:t>
      </w:r>
      <w:r w:rsidRPr="000D2793">
        <w:t>ſ</w:t>
      </w:r>
      <w:r>
        <w:t>zvet odk</w:t>
      </w:r>
      <w:ins w:id="785" w:author="Nina Ditmajer" w:date="2022-01-06T14:16:00Z">
        <w:r w:rsidR="00921699">
          <w:t>ű</w:t>
        </w:r>
      </w:ins>
      <w:del w:id="786" w:author="Nina Ditmajer" w:date="2022-01-06T14:16:00Z">
        <w:r w:rsidDel="00921699">
          <w:delText>u</w:delText>
        </w:r>
      </w:del>
      <w:r>
        <w:t>piti.</w:t>
      </w:r>
    </w:p>
    <w:p w14:paraId="21CC733A" w14:textId="77777777" w:rsidR="00380A5E" w:rsidRDefault="00380A5E" w:rsidP="00380A5E">
      <w:pPr>
        <w:pStyle w:val="teiab"/>
      </w:pPr>
      <w:r w:rsidRPr="000F6E3A">
        <w:rPr>
          <w:rStyle w:val="teilabelZnak"/>
        </w:rPr>
        <w:t>8.</w:t>
      </w:r>
      <w:r>
        <w:t xml:space="preserve"> </w:t>
      </w:r>
      <w:r w:rsidRPr="00921699">
        <w:rPr>
          <w:rStyle w:val="teipersName"/>
          <w:rPrChange w:id="787" w:author="Nina Ditmajer" w:date="2022-01-06T14:16:00Z">
            <w:rPr/>
          </w:rPrChange>
        </w:rPr>
        <w:t>Jesuſa</w:t>
      </w:r>
      <w:r>
        <w:t>ga hocses zvati, nyemu hocse Otecz</w:t>
      </w:r>
      <w:r>
        <w:br/>
        <w:t>dati na de</w:t>
      </w:r>
      <w:r w:rsidRPr="000D2793">
        <w:t>ſ</w:t>
      </w:r>
      <w:r>
        <w:t xml:space="preserve">zno roko </w:t>
      </w:r>
      <w:r w:rsidRPr="000D2793">
        <w:t>ſ</w:t>
      </w:r>
      <w:r>
        <w:t>zedeti i na veke kraluvati</w:t>
      </w:r>
    </w:p>
    <w:p w14:paraId="3B6D4386" w14:textId="77777777" w:rsidR="00380A5E" w:rsidRDefault="00380A5E" w:rsidP="00380A5E">
      <w:pPr>
        <w:pStyle w:val="teiab"/>
      </w:pPr>
      <w:r w:rsidRPr="00CE3B19">
        <w:rPr>
          <w:rStyle w:val="teilabelZnak"/>
        </w:rPr>
        <w:t>9.</w:t>
      </w:r>
      <w:r>
        <w:t xml:space="preserve"> </w:t>
      </w:r>
      <w:r w:rsidRPr="00806434">
        <w:rPr>
          <w:rStyle w:val="teipersName"/>
          <w:rPrChange w:id="788" w:author="Nina Ditmajer" w:date="2022-01-06T14:14:00Z">
            <w:rPr/>
          </w:rPrChange>
        </w:rPr>
        <w:t>Maria</w:t>
      </w:r>
      <w:r>
        <w:t xml:space="preserve"> recse Angyelu po imeni </w:t>
      </w:r>
      <w:r w:rsidRPr="00806434">
        <w:rPr>
          <w:rStyle w:val="teipersName"/>
          <w:rPrChange w:id="789" w:author="Nina Ditmajer" w:date="2022-01-06T14:14:00Z">
            <w:rPr/>
          </w:rPrChange>
        </w:rPr>
        <w:t>Gabrielu</w:t>
      </w:r>
      <w:del w:id="790" w:author="Nina Ditmajer" w:date="2022-01-06T14:18:00Z">
        <w:r w:rsidRPr="00806434" w:rsidDel="00921699">
          <w:rPr>
            <w:rStyle w:val="teipersName"/>
            <w:rPrChange w:id="791" w:author="Nina Ditmajer" w:date="2022-01-06T14:14:00Z">
              <w:rPr/>
            </w:rPrChange>
          </w:rPr>
          <w:delText>o</w:delText>
        </w:r>
      </w:del>
      <w:r>
        <w:t xml:space="preserve"> kako</w:t>
      </w:r>
      <w:r>
        <w:br/>
        <w:t xml:space="preserve">bi moglo biti to, o Bosi </w:t>
      </w:r>
      <w:r w:rsidRPr="000D2793">
        <w:t>ſ</w:t>
      </w:r>
      <w:r>
        <w:t>zveti Angyele.</w:t>
      </w:r>
    </w:p>
    <w:p w14:paraId="69C44225" w14:textId="77777777" w:rsidR="00380A5E" w:rsidRDefault="00380A5E" w:rsidP="00380A5E">
      <w:pPr>
        <w:pStyle w:val="teiab"/>
      </w:pPr>
      <w:r w:rsidRPr="00CE3B19">
        <w:rPr>
          <w:rStyle w:val="teilabelZnak"/>
        </w:rPr>
        <w:t>10.</w:t>
      </w:r>
      <w:r>
        <w:t xml:space="preserve"> Ar Mos</w:t>
      </w:r>
      <w:r w:rsidRPr="000D2793">
        <w:t>ſ</w:t>
      </w:r>
      <w:r>
        <w:t xml:space="preserve">á nei </w:t>
      </w:r>
      <w:r w:rsidRPr="000D2793">
        <w:t>ſ</w:t>
      </w:r>
      <w:r>
        <w:t xml:space="preserve">zam </w:t>
      </w:r>
      <w:r w:rsidRPr="000D2793">
        <w:t>ſ</w:t>
      </w:r>
      <w:r>
        <w:t>zpoznala; ni devoi</w:t>
      </w:r>
      <w:r w:rsidRPr="000D2793">
        <w:t>ſ</w:t>
      </w:r>
      <w:r>
        <w:t>ztva</w:t>
      </w:r>
      <w:r>
        <w:br/>
        <w:t xml:space="preserve">pogűbila, nego </w:t>
      </w:r>
      <w:r w:rsidRPr="000D2793">
        <w:t>ſ</w:t>
      </w:r>
      <w:r>
        <w:t xml:space="preserve">zemie obecsuvala, Boghu </w:t>
      </w:r>
      <w:r w:rsidRPr="000D2793">
        <w:t>ſ</w:t>
      </w:r>
      <w:r>
        <w:t>zam</w:t>
      </w:r>
      <w:r>
        <w:br/>
        <w:t>te daruvala.</w:t>
      </w:r>
    </w:p>
    <w:p w14:paraId="292A76CF" w14:textId="77777777" w:rsidR="00380A5E" w:rsidRDefault="00380A5E" w:rsidP="00380A5E">
      <w:pPr>
        <w:pStyle w:val="teiab"/>
      </w:pPr>
      <w:r>
        <w:t xml:space="preserve">11. </w:t>
      </w:r>
      <w:r w:rsidRPr="00806434">
        <w:rPr>
          <w:rStyle w:val="teipersName"/>
          <w:rPrChange w:id="792" w:author="Nina Ditmajer" w:date="2022-01-06T14:15:00Z">
            <w:rPr/>
          </w:rPrChange>
        </w:rPr>
        <w:t>Mar</w:t>
      </w:r>
      <w:r w:rsidRPr="00806434">
        <w:rPr>
          <w:rStyle w:val="teipersName"/>
          <w:rPrChange w:id="793" w:author="Nina Ditmajer" w:date="2022-01-06T14:15:00Z">
            <w:rPr>
              <w:rFonts w:ascii="ZRCola" w:hAnsi="ZRCola" w:cs="ZRCola"/>
            </w:rPr>
          </w:rPrChange>
        </w:rPr>
        <w:t>ÿ</w:t>
      </w:r>
      <w:r>
        <w:t xml:space="preserve"> Angyel govori, hocse priti Dűh pre</w:t>
      </w:r>
      <w:r w:rsidRPr="000D2793">
        <w:t>ſ</w:t>
      </w:r>
      <w:r>
        <w:t>zvéti</w:t>
      </w:r>
      <w:r>
        <w:br/>
        <w:t>i tebé hocse ob</w:t>
      </w:r>
      <w:r w:rsidRPr="000D2793">
        <w:t>ſ</w:t>
      </w:r>
      <w:r>
        <w:t xml:space="preserve">ztreiti, </w:t>
      </w:r>
      <w:r w:rsidRPr="000D2793">
        <w:t>ſ</w:t>
      </w:r>
      <w:r>
        <w:t>zvom miloscsom nadel-</w:t>
      </w:r>
      <w:r>
        <w:br/>
        <w:t>noti.</w:t>
      </w:r>
    </w:p>
    <w:p w14:paraId="5D1CB638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1876613" w14:textId="77777777" w:rsidR="00380A5E" w:rsidRDefault="00380A5E" w:rsidP="00380A5E">
      <w:r>
        <w:lastRenderedPageBreak/>
        <w:t>/019r/</w:t>
      </w:r>
    </w:p>
    <w:p w14:paraId="3263B7AD" w14:textId="77777777" w:rsidR="00380A5E" w:rsidRDefault="00380A5E" w:rsidP="00380A5E">
      <w:pPr>
        <w:pStyle w:val="teifwPageNum"/>
      </w:pPr>
      <w:r>
        <w:t>33.</w:t>
      </w:r>
    </w:p>
    <w:p w14:paraId="368A3A58" w14:textId="6394CB42" w:rsidR="00380A5E" w:rsidRDefault="00380A5E" w:rsidP="00380A5E">
      <w:pPr>
        <w:pStyle w:val="teiab"/>
      </w:pPr>
      <w:r w:rsidRPr="00832E26">
        <w:rPr>
          <w:rStyle w:val="teilabelZnak"/>
        </w:rPr>
        <w:t>12.</w:t>
      </w:r>
      <w:r>
        <w:t xml:space="preserve"> </w:t>
      </w:r>
      <w:r w:rsidRPr="00921699">
        <w:rPr>
          <w:rStyle w:val="teipersName"/>
          <w:rPrChange w:id="794" w:author="Nina Ditmajer" w:date="2022-01-06T14:19:00Z">
            <w:rPr/>
          </w:rPrChange>
        </w:rPr>
        <w:t>Elizabeth</w:t>
      </w:r>
      <w:r>
        <w:t xml:space="preserve"> tva </w:t>
      </w:r>
      <w:ins w:id="795" w:author="Nina Ditmajer" w:date="2022-01-06T14:19:00Z">
        <w:r w:rsidR="00921699">
          <w:t>r</w:t>
        </w:r>
      </w:ins>
      <w:del w:id="796" w:author="Nina Ditmajer" w:date="2022-01-06T14:19:00Z">
        <w:r w:rsidDel="00921699">
          <w:delText>s</w:delText>
        </w:r>
      </w:del>
      <w:r>
        <w:t xml:space="preserve">odicza onaje </w:t>
      </w:r>
      <w:r w:rsidRPr="000D2793">
        <w:t>ſ</w:t>
      </w:r>
      <w:r>
        <w:t>zina priéla, v</w:t>
      </w:r>
      <w:r w:rsidRPr="000D2793">
        <w:t>ſ</w:t>
      </w:r>
      <w:r>
        <w:t>zta-</w:t>
      </w:r>
      <w:r>
        <w:br/>
        <w:t>ro</w:t>
      </w:r>
      <w:r w:rsidRPr="000D2793">
        <w:t>ſ</w:t>
      </w:r>
      <w:r>
        <w:t>ztigaie rodila ár je zmosna recs Go</w:t>
      </w:r>
      <w:r w:rsidRPr="000D2793">
        <w:t>ſ</w:t>
      </w:r>
      <w:r>
        <w:t>zpodna.</w:t>
      </w:r>
    </w:p>
    <w:p w14:paraId="6FED1B48" w14:textId="5E469671" w:rsidR="00380A5E" w:rsidRDefault="00380A5E" w:rsidP="00380A5E">
      <w:pPr>
        <w:pStyle w:val="teiab"/>
      </w:pPr>
      <w:r w:rsidRPr="009760B6">
        <w:rPr>
          <w:rStyle w:val="teilabelZnak"/>
        </w:rPr>
        <w:t>13.</w:t>
      </w:r>
      <w:r>
        <w:t xml:space="preserve"> Ponizno recse </w:t>
      </w:r>
      <w:r w:rsidRPr="00921699">
        <w:rPr>
          <w:rStyle w:val="teipersName"/>
          <w:rPrChange w:id="797" w:author="Nina Ditmajer" w:date="2022-01-06T14:19:00Z">
            <w:rPr/>
          </w:rPrChange>
        </w:rPr>
        <w:t>Maria</w:t>
      </w:r>
      <w:r>
        <w:t>, ovo B</w:t>
      </w:r>
      <w:ins w:id="798" w:author="Nina Ditmajer" w:date="2022-01-06T14:21:00Z">
        <w:r w:rsidR="00921699">
          <w:t>o</w:t>
        </w:r>
      </w:ins>
      <w:del w:id="799" w:author="Nina Ditmajer" w:date="2022-01-06T14:21:00Z">
        <w:r w:rsidDel="00921699">
          <w:delText>r</w:delText>
        </w:r>
      </w:del>
      <w:r>
        <w:t xml:space="preserve">sia </w:t>
      </w:r>
      <w:r w:rsidRPr="000D2793">
        <w:t>ſ</w:t>
      </w:r>
      <w:r>
        <w:t>zlusbenicza,</w:t>
      </w:r>
      <w:r>
        <w:br/>
        <w:t>boidi meni v</w:t>
      </w:r>
      <w:r w:rsidRPr="000D2793">
        <w:t>ſ</w:t>
      </w:r>
      <w:r>
        <w:t>zigdár poleg recsi tvoje ó Angyelek.</w:t>
      </w:r>
    </w:p>
    <w:p w14:paraId="763C86C6" w14:textId="5506435E" w:rsidR="00380A5E" w:rsidDel="00921699" w:rsidRDefault="00380A5E" w:rsidP="00380A5E">
      <w:pPr>
        <w:pStyle w:val="teiab"/>
        <w:rPr>
          <w:del w:id="800" w:author="Nina Ditmajer" w:date="2022-01-06T14:22:00Z"/>
        </w:rPr>
      </w:pPr>
      <w:r>
        <w:t>14. Hvála ti boidi Go</w:t>
      </w:r>
      <w:r w:rsidRPr="000D2793">
        <w:t>ſ</w:t>
      </w:r>
      <w:r>
        <w:t xml:space="preserve">zpodne, ki </w:t>
      </w:r>
      <w:r w:rsidRPr="000D2793">
        <w:t>ſ</w:t>
      </w:r>
      <w:r>
        <w:t>zi rodjen od De-</w:t>
      </w:r>
      <w:r>
        <w:br/>
        <w:t xml:space="preserve">vicze, z Oczem </w:t>
      </w:r>
      <w:r w:rsidRPr="000D2793">
        <w:t>ſ</w:t>
      </w:r>
      <w:r>
        <w:t xml:space="preserve">zinom zDűhom </w:t>
      </w:r>
      <w:r w:rsidRPr="000D2793">
        <w:t>ſ</w:t>
      </w:r>
      <w:r>
        <w:t>zvétim, boidi</w:t>
      </w:r>
      <w:r>
        <w:br/>
        <w:t>ti Dika na vekke.</w:t>
      </w:r>
      <w:ins w:id="801" w:author="Nina Ditmajer" w:date="2022-01-06T14:22:00Z">
        <w:r w:rsidR="00921699">
          <w:t xml:space="preserve"> </w:t>
        </w:r>
      </w:ins>
    </w:p>
    <w:p w14:paraId="0B0B503F" w14:textId="77777777" w:rsidR="00380A5E" w:rsidRDefault="00380A5E">
      <w:pPr>
        <w:pStyle w:val="teiab"/>
        <w:pPrChange w:id="802" w:author="Nina Ditmajer" w:date="2022-01-06T14:22:00Z">
          <w:pPr>
            <w:pStyle w:val="teiclosure"/>
          </w:pPr>
        </w:pPrChange>
      </w:pPr>
      <w:r>
        <w:t>Amen.</w:t>
      </w:r>
    </w:p>
    <w:p w14:paraId="4C122D2B" w14:textId="77777777" w:rsidR="00380A5E" w:rsidRDefault="00380A5E" w:rsidP="00380A5E">
      <w:pPr>
        <w:pStyle w:val="Naslov2"/>
      </w:pPr>
      <w:r>
        <w:t>Alia.</w:t>
      </w:r>
    </w:p>
    <w:p w14:paraId="705BB1DF" w14:textId="6C535093" w:rsidR="00380A5E" w:rsidRDefault="00380A5E" w:rsidP="00380A5E">
      <w:pPr>
        <w:pStyle w:val="teiab"/>
      </w:pPr>
      <w:r w:rsidRPr="00A343AD">
        <w:rPr>
          <w:rStyle w:val="teilabelZnak"/>
        </w:rPr>
        <w:t>1.</w:t>
      </w:r>
      <w:r>
        <w:t xml:space="preserve"> Hvalo ker</w:t>
      </w:r>
      <w:r w:rsidRPr="000D2793">
        <w:t>ſ</w:t>
      </w:r>
      <w:r>
        <w:t>cseniczi daite vre Go</w:t>
      </w:r>
      <w:r w:rsidRPr="000D2793">
        <w:t>ſ</w:t>
      </w:r>
      <w:r>
        <w:t>zpodnu</w:t>
      </w:r>
      <w:r>
        <w:br/>
        <w:t>Boghu, i rec</w:t>
      </w:r>
      <w:ins w:id="803" w:author="Nina Ditmajer" w:date="2022-01-06T14:23:00Z">
        <w:r w:rsidR="00921699">
          <w:t>z</w:t>
        </w:r>
      </w:ins>
      <w:del w:id="804" w:author="Nina Ditmajer" w:date="2022-01-06T14:23:00Z">
        <w:r w:rsidDel="00921699">
          <w:delText>s</w:delText>
        </w:r>
      </w:del>
      <w:r>
        <w:t>ite mu Diko, nyegov</w:t>
      </w:r>
      <w:r w:rsidRPr="00921699">
        <w:rPr>
          <w:rStyle w:val="teiunclear"/>
          <w:rPrChange w:id="805" w:author="Nina Ditmajer" w:date="2022-01-06T14:24:00Z">
            <w:rPr/>
          </w:rPrChange>
        </w:rPr>
        <w:t>e</w:t>
      </w:r>
      <w:r>
        <w:t>mu imenu.</w:t>
      </w:r>
    </w:p>
    <w:p w14:paraId="08C39D65" w14:textId="77777777" w:rsidR="00380A5E" w:rsidRDefault="00380A5E" w:rsidP="00380A5E">
      <w:pPr>
        <w:pStyle w:val="teiab"/>
      </w:pPr>
      <w:r w:rsidRPr="00A343AD">
        <w:rPr>
          <w:rStyle w:val="teilabelZnak"/>
        </w:rPr>
        <w:t>2.</w:t>
      </w:r>
      <w:r>
        <w:t xml:space="preserve"> Veszélte </w:t>
      </w:r>
      <w:r w:rsidRPr="000D2793">
        <w:t>ſ</w:t>
      </w:r>
      <w:r>
        <w:t>ze nyemu, vpráve Bosje bojazno</w:t>
      </w:r>
      <w:r w:rsidRPr="000D2793">
        <w:t>ſ</w:t>
      </w:r>
      <w:r>
        <w:t>zti, ár</w:t>
      </w:r>
      <w:r>
        <w:br/>
        <w:t>med</w:t>
      </w:r>
      <w:del w:id="806" w:author="Nina Ditmajer" w:date="2022-01-06T14:24:00Z">
        <w:r w:rsidDel="00921699">
          <w:delText xml:space="preserve"> </w:delText>
        </w:r>
      </w:del>
      <w:r>
        <w:t xml:space="preserve">vami prebiva, vezdai vu </w:t>
      </w:r>
      <w:r w:rsidRPr="000D2793">
        <w:t>ſ</w:t>
      </w:r>
      <w:r>
        <w:t>zvétoi Czirkvi.</w:t>
      </w:r>
    </w:p>
    <w:p w14:paraId="5379D606" w14:textId="77777777" w:rsidR="00380A5E" w:rsidRDefault="00380A5E" w:rsidP="00380A5E">
      <w:pPr>
        <w:pStyle w:val="teiab"/>
      </w:pPr>
      <w:r w:rsidRPr="002E3749">
        <w:rPr>
          <w:rStyle w:val="teilabelZnak"/>
        </w:rPr>
        <w:t>3.</w:t>
      </w:r>
      <w:r>
        <w:t xml:space="preserve"> On hocse nahrániti, Dűs</w:t>
      </w:r>
      <w:r w:rsidRPr="000D2793">
        <w:t>ſ</w:t>
      </w:r>
      <w:r>
        <w:t>e vas</w:t>
      </w:r>
      <w:r w:rsidRPr="000D2793">
        <w:t>ſ</w:t>
      </w:r>
      <w:r>
        <w:t xml:space="preserve">e, </w:t>
      </w:r>
      <w:r w:rsidRPr="000D2793">
        <w:t>ſ</w:t>
      </w:r>
      <w:r>
        <w:t>zkrűhom</w:t>
      </w:r>
      <w:r>
        <w:br/>
        <w:t xml:space="preserve">Dűhovnim, zbátrivnimi recsmi izobecsenyem </w:t>
      </w:r>
      <w:r w:rsidRPr="000D2793">
        <w:t>ſ</w:t>
      </w:r>
      <w:r>
        <w:t>zvoim.</w:t>
      </w:r>
    </w:p>
    <w:p w14:paraId="04149613" w14:textId="1DDE0CAD" w:rsidR="00380A5E" w:rsidRDefault="00380A5E" w:rsidP="00380A5E">
      <w:pPr>
        <w:pStyle w:val="teiab"/>
      </w:pPr>
      <w:r w:rsidRPr="00C907CE">
        <w:rPr>
          <w:rStyle w:val="teilabelZnak"/>
        </w:rPr>
        <w:t>4.</w:t>
      </w:r>
      <w:r>
        <w:t xml:space="preserve"> </w:t>
      </w:r>
      <w:r w:rsidRPr="000D2793">
        <w:t>ſ</w:t>
      </w:r>
      <w:r>
        <w:t>zvet</w:t>
      </w:r>
      <w:r w:rsidRPr="000D2793">
        <w:t>ſ</w:t>
      </w:r>
      <w:r>
        <w:t>zi ti Go</w:t>
      </w:r>
      <w:ins w:id="807" w:author="Nina Ditmajer" w:date="2022-01-06T14:25:00Z">
        <w:r w:rsidR="00921699">
          <w:t>ſz</w:t>
        </w:r>
      </w:ins>
      <w:del w:id="808" w:author="Nina Ditmajer" w:date="2022-01-06T14:25:00Z">
        <w:r w:rsidDel="00921699">
          <w:delText>s</w:delText>
        </w:r>
      </w:del>
      <w:r>
        <w:t xml:space="preserve">pon Bough </w:t>
      </w:r>
      <w:ins w:id="809" w:author="Nina Ditmajer" w:date="2022-01-06T14:25:00Z">
        <w:r w:rsidR="00921699">
          <w:t>ſz</w:t>
        </w:r>
      </w:ins>
      <w:del w:id="810" w:author="Nina Ditmajer" w:date="2022-01-06T14:25:00Z">
        <w:r w:rsidDel="00921699">
          <w:delText>s</w:delText>
        </w:r>
      </w:del>
      <w:r>
        <w:t>vet</w:t>
      </w:r>
      <w:del w:id="811" w:author="Nina Ditmajer" w:date="2022-01-06T14:25:00Z">
        <w:r w:rsidDel="00921699">
          <w:delText xml:space="preserve"> </w:delText>
        </w:r>
      </w:del>
      <w:r w:rsidRPr="000D2793">
        <w:t>ſ</w:t>
      </w:r>
      <w:r>
        <w:t>zi vu viszokoi</w:t>
      </w:r>
      <w:r>
        <w:br/>
        <w:t xml:space="preserve">Nébi, </w:t>
      </w:r>
      <w:r w:rsidRPr="000D2793">
        <w:t>ſ</w:t>
      </w:r>
      <w:r>
        <w:t>zvet</w:t>
      </w:r>
      <w:r w:rsidRPr="000D2793">
        <w:t>ſ</w:t>
      </w:r>
      <w:r>
        <w:t>zi i medev</w:t>
      </w:r>
      <w:r w:rsidRPr="000D2793">
        <w:t>ſ</w:t>
      </w:r>
      <w:r>
        <w:t>zem národ</w:t>
      </w:r>
      <w:ins w:id="812" w:author="Nina Ditmajer" w:date="2022-01-06T14:35:00Z">
        <w:r w:rsidR="00BC02AF">
          <w:t>o</w:t>
        </w:r>
      </w:ins>
      <w:del w:id="813" w:author="Nina Ditmajer" w:date="2022-01-06T14:35:00Z">
        <w:r w:rsidDel="00BC02AF">
          <w:delText>i</w:delText>
        </w:r>
      </w:del>
      <w:r>
        <w:t>m</w:t>
      </w:r>
      <w:del w:id="814" w:author="Nina Ditmajer" w:date="2022-01-06T14:35:00Z">
        <w:r w:rsidDel="00BC02AF">
          <w:delText xml:space="preserve"> </w:delText>
        </w:r>
      </w:del>
      <w:r>
        <w:t>nezgovoren.</w:t>
      </w:r>
    </w:p>
    <w:p w14:paraId="24CE0DFA" w14:textId="77777777" w:rsidR="00380A5E" w:rsidRDefault="00380A5E" w:rsidP="00380A5E">
      <w:pPr>
        <w:pStyle w:val="teiab"/>
      </w:pPr>
      <w:r w:rsidRPr="00C907CE">
        <w:rPr>
          <w:rStyle w:val="teilabelZnak"/>
        </w:rPr>
        <w:t>5.</w:t>
      </w:r>
      <w:r>
        <w:t xml:space="preserve"> Tebé</w:t>
      </w:r>
      <w:r w:rsidRPr="000D2793">
        <w:t>ſ</w:t>
      </w:r>
      <w:r>
        <w:t>ze priszto</w:t>
      </w:r>
      <w:r>
        <w:rPr>
          <w:rFonts w:ascii="ZRCola" w:hAnsi="ZRCola" w:cs="ZRCola"/>
        </w:rPr>
        <w:t>ÿ</w:t>
      </w:r>
      <w:r>
        <w:t>, Go</w:t>
      </w:r>
      <w:r w:rsidRPr="000D2793">
        <w:t>ſ</w:t>
      </w:r>
      <w:r>
        <w:t>zpon hvála, i nas</w:t>
      </w:r>
      <w:r w:rsidRPr="000D2793">
        <w:t>ſ</w:t>
      </w:r>
      <w:r>
        <w:t xml:space="preserve">a </w:t>
      </w:r>
      <w:r w:rsidRPr="000D2793">
        <w:t>ſ</w:t>
      </w:r>
      <w:r>
        <w:t>zlusba,</w:t>
      </w:r>
      <w:r>
        <w:br/>
        <w:t>nas</w:t>
      </w:r>
      <w:r w:rsidRPr="000D2793">
        <w:t>ſ</w:t>
      </w:r>
      <w:r>
        <w:t xml:space="preserve">e vkűper </w:t>
      </w:r>
      <w:r w:rsidRPr="000D2793">
        <w:t>ſ</w:t>
      </w:r>
      <w:r>
        <w:t>zpravlenye, i na</w:t>
      </w:r>
      <w:r w:rsidRPr="000D2793">
        <w:t>ſ</w:t>
      </w:r>
      <w:r>
        <w:t>se popeivanye.</w:t>
      </w:r>
    </w:p>
    <w:p w14:paraId="0FFAF6B5" w14:textId="77777777" w:rsidR="00380A5E" w:rsidRDefault="00380A5E" w:rsidP="00380A5E">
      <w:pPr>
        <w:pStyle w:val="teiab"/>
      </w:pPr>
      <w:r w:rsidRPr="00C907CE">
        <w:rPr>
          <w:rStyle w:val="teilabelZnak"/>
        </w:rPr>
        <w:t>6.</w:t>
      </w:r>
      <w:r>
        <w:t xml:space="preserve"> Hvála boidi Tebe, kai</w:t>
      </w:r>
      <w:r w:rsidRPr="000D2793">
        <w:t>ſ</w:t>
      </w:r>
      <w:r>
        <w:t xml:space="preserve">zi knám </w:t>
      </w:r>
      <w:r w:rsidRPr="000D2793">
        <w:t>ſ</w:t>
      </w:r>
      <w:r>
        <w:t xml:space="preserve">zkázal </w:t>
      </w:r>
      <w:r w:rsidRPr="000D2793">
        <w:t>ſ</w:t>
      </w:r>
      <w:r>
        <w:t>zvojo mi-</w:t>
      </w:r>
    </w:p>
    <w:p w14:paraId="29D72ACA" w14:textId="77777777" w:rsidR="00380A5E" w:rsidRDefault="00380A5E" w:rsidP="00380A5E">
      <w:pPr>
        <w:pStyle w:val="teiab"/>
      </w:pPr>
      <w:r>
        <w:t>loscso, i kai</w:t>
      </w:r>
      <w:r w:rsidRPr="000D2793">
        <w:t>ſ</w:t>
      </w:r>
      <w:r>
        <w:t>zmo razmeli Go</w:t>
      </w:r>
      <w:r w:rsidRPr="000D2793">
        <w:t>ſ</w:t>
      </w:r>
      <w:r>
        <w:t>zpon tvo dobro voljo.</w:t>
      </w:r>
      <w:del w:id="815" w:author="Nina Ditmajer" w:date="2022-01-06T14:36:00Z">
        <w:r w:rsidDel="00BC02AF">
          <w:delText xml:space="preserve"> </w:delText>
        </w:r>
        <w:r w:rsidRPr="000D2793" w:rsidDel="00BC02AF">
          <w:delText>ſ</w:delText>
        </w:r>
        <w:r w:rsidDel="00BC02AF">
          <w:delText>.</w:delText>
        </w:r>
      </w:del>
    </w:p>
    <w:p w14:paraId="3E91413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5803099" w14:textId="77777777" w:rsidR="00380A5E" w:rsidRDefault="00380A5E" w:rsidP="00380A5E">
      <w:r>
        <w:lastRenderedPageBreak/>
        <w:t>/019v/</w:t>
      </w:r>
    </w:p>
    <w:p w14:paraId="01D55852" w14:textId="77777777" w:rsidR="00380A5E" w:rsidRDefault="00380A5E" w:rsidP="00380A5E">
      <w:pPr>
        <w:pStyle w:val="teifwPageNum"/>
      </w:pPr>
      <w:r>
        <w:t>34.</w:t>
      </w:r>
    </w:p>
    <w:p w14:paraId="70A9E321" w14:textId="6A99119A" w:rsidR="00380A5E" w:rsidDel="00BC02AF" w:rsidRDefault="00380A5E" w:rsidP="00380A5E">
      <w:pPr>
        <w:pStyle w:val="teiab"/>
        <w:rPr>
          <w:del w:id="816" w:author="Nina Ditmajer" w:date="2022-01-06T14:36:00Z"/>
        </w:rPr>
      </w:pPr>
      <w:r>
        <w:t>Dika boidi tebé, Go</w:t>
      </w:r>
      <w:r w:rsidRPr="000D2793">
        <w:t>ſ</w:t>
      </w:r>
      <w:r>
        <w:t>zpon vu vi</w:t>
      </w:r>
      <w:r w:rsidRPr="000D2793">
        <w:t>ſ</w:t>
      </w:r>
      <w:r>
        <w:t>zokoi Nebi, vu</w:t>
      </w:r>
      <w:r>
        <w:br/>
        <w:t>Materi Czérkvi Dika ti boidi</w:t>
      </w:r>
      <w:ins w:id="817" w:author="Nina Ditmajer" w:date="2022-01-06T14:36:00Z">
        <w:r w:rsidR="00BC02AF">
          <w:t xml:space="preserve"> </w:t>
        </w:r>
      </w:ins>
    </w:p>
    <w:p w14:paraId="407B62AD" w14:textId="77777777" w:rsidR="00380A5E" w:rsidRDefault="00380A5E">
      <w:pPr>
        <w:pStyle w:val="teiab"/>
        <w:pPrChange w:id="818" w:author="Nina Ditmajer" w:date="2022-01-06T14:36:00Z">
          <w:pPr>
            <w:pStyle w:val="teiclosure"/>
          </w:pPr>
        </w:pPrChange>
      </w:pPr>
      <w:r>
        <w:t>Amen.</w:t>
      </w:r>
    </w:p>
    <w:p w14:paraId="588550CD" w14:textId="23FE8C5C" w:rsidR="00380A5E" w:rsidRPr="00BC02AF" w:rsidRDefault="00380A5E" w:rsidP="00380A5E">
      <w:pPr>
        <w:pStyle w:val="Naslov2"/>
        <w:rPr>
          <w:rStyle w:val="teiabbr"/>
          <w:rPrChange w:id="819" w:author="Nina Ditmajer" w:date="2022-01-06T14:37:00Z">
            <w:rPr/>
          </w:rPrChange>
        </w:rPr>
      </w:pPr>
      <w:r>
        <w:t xml:space="preserve">Gratulemur et Benedicamur </w:t>
      </w:r>
      <w:r w:rsidRPr="00BC02AF">
        <w:rPr>
          <w:rStyle w:val="teiabbr"/>
          <w:rPrChange w:id="820" w:author="Nina Ditmajer" w:date="2022-01-06T14:37:00Z">
            <w:rPr/>
          </w:rPrChange>
        </w:rPr>
        <w:t>D</w:t>
      </w:r>
      <w:ins w:id="821" w:author="Nina Ditmajer" w:date="2022-01-06T14:37:00Z">
        <w:r w:rsidR="00BC02AF">
          <w:rPr>
            <w:rStyle w:val="teiabbr"/>
            <w:rFonts w:ascii="ZRCola" w:hAnsi="ZRCola" w:cs="ZRCola"/>
          </w:rPr>
          <w:t>͠</w:t>
        </w:r>
      </w:ins>
      <w:r w:rsidRPr="00BC02AF">
        <w:rPr>
          <w:rStyle w:val="teiabbr"/>
          <w:rPrChange w:id="822" w:author="Nina Ditmajer" w:date="2022-01-06T14:37:00Z">
            <w:rPr/>
          </w:rPrChange>
        </w:rPr>
        <w:t>no</w:t>
      </w:r>
    </w:p>
    <w:p w14:paraId="0D79AD08" w14:textId="1B755562" w:rsidR="00380A5E" w:rsidRDefault="00380A5E" w:rsidP="00380A5E">
      <w:pPr>
        <w:pStyle w:val="teiab"/>
        <w:rPr>
          <w:rStyle w:val="teiabbr"/>
        </w:rPr>
      </w:pPr>
      <w:r w:rsidRPr="000F4463">
        <w:rPr>
          <w:rStyle w:val="teilabelZnak"/>
        </w:rPr>
        <w:t>1.</w:t>
      </w:r>
      <w:r>
        <w:t xml:space="preserve"> Ve</w:t>
      </w:r>
      <w:r w:rsidRPr="000D2793">
        <w:t>ſ</w:t>
      </w:r>
      <w:r>
        <w:t>zélmo</w:t>
      </w:r>
      <w:r w:rsidRPr="000D2793">
        <w:t>ſ</w:t>
      </w:r>
      <w:r>
        <w:t>ze mi bl</w:t>
      </w:r>
      <w:ins w:id="823" w:author="Nina Ditmajer" w:date="2022-01-06T14:37:00Z">
        <w:r w:rsidR="00E03F88">
          <w:t>a'</w:t>
        </w:r>
      </w:ins>
      <w:del w:id="824" w:author="Nina Ditmajer" w:date="2022-01-06T14:37:00Z">
        <w:r w:rsidDel="00E03F88">
          <w:delText>á</w:delText>
        </w:r>
      </w:del>
      <w:r>
        <w:t>seni odebráni na Nebésza,</w:t>
      </w:r>
      <w:r>
        <w:br/>
        <w:t>ár naz</w:t>
      </w:r>
      <w:ins w:id="825" w:author="Nina Ditmajer" w:date="2022-01-06T14:38:00Z">
        <w:r w:rsidR="00E03F88">
          <w:t xml:space="preserve"> </w:t>
        </w:r>
      </w:ins>
      <w:r>
        <w:t>ie v</w:t>
      </w:r>
      <w:r w:rsidRPr="000D2793">
        <w:t>ſ</w:t>
      </w:r>
      <w:r>
        <w:t xml:space="preserve">zei </w:t>
      </w:r>
      <w:r w:rsidRPr="00554588">
        <w:rPr>
          <w:rStyle w:val="teiname"/>
        </w:rPr>
        <w:t>Jesus</w:t>
      </w:r>
      <w:r>
        <w:t xml:space="preserve"> </w:t>
      </w:r>
      <w:r w:rsidRPr="00B70D61">
        <w:rPr>
          <w:rStyle w:val="teiabbr"/>
        </w:rPr>
        <w:t>Xt</w:t>
      </w:r>
      <w:bookmarkStart w:id="826" w:name="_Hlk81578682"/>
      <w:r w:rsidRPr="00B70D61">
        <w:rPr>
          <w:rStyle w:val="teiabbr"/>
        </w:rPr>
        <w:t>u͠</w:t>
      </w:r>
      <w:bookmarkEnd w:id="826"/>
      <w:r w:rsidRPr="00B70D61">
        <w:rPr>
          <w:rStyle w:val="teiabbr"/>
        </w:rPr>
        <w:t>ss</w:t>
      </w:r>
      <w:r>
        <w:rPr>
          <w:rStyle w:val="teiabbr"/>
        </w:rPr>
        <w:t xml:space="preserve"> </w:t>
      </w:r>
      <w:r w:rsidRPr="00931574">
        <w:t>ſz</w:t>
      </w:r>
      <w:r>
        <w:t>voim Ocsem pomiril.</w:t>
      </w:r>
    </w:p>
    <w:p w14:paraId="0FEFB63E" w14:textId="77777777" w:rsidR="00380A5E" w:rsidDel="00E03F88" w:rsidRDefault="00380A5E" w:rsidP="00380A5E">
      <w:pPr>
        <w:pStyle w:val="teiab"/>
        <w:rPr>
          <w:del w:id="827" w:author="Nina Ditmajer" w:date="2022-01-06T14:39:00Z"/>
        </w:rPr>
      </w:pPr>
      <w:r w:rsidRPr="00801DF0">
        <w:rPr>
          <w:rStyle w:val="teilabelZnak"/>
        </w:rPr>
        <w:t>2.</w:t>
      </w:r>
      <w:r>
        <w:t xml:space="preserve"> Hválo daimo Boghu Oczu ino </w:t>
      </w:r>
      <w:r w:rsidRPr="000D2793">
        <w:t>ſ</w:t>
      </w:r>
      <w:r>
        <w:t>zinu, vekive-</w:t>
      </w:r>
      <w:r>
        <w:br/>
        <w:t xml:space="preserve">ke navkűp i </w:t>
      </w:r>
      <w:r w:rsidRPr="000D2793">
        <w:t>ſ</w:t>
      </w:r>
      <w:r>
        <w:t>zvetumo Duho, Bogu v</w:t>
      </w:r>
      <w:r w:rsidRPr="000D2793">
        <w:t>ſ</w:t>
      </w:r>
      <w:r>
        <w:t>zamogocsemu.</w:t>
      </w:r>
    </w:p>
    <w:p w14:paraId="7A2F340C" w14:textId="77777777" w:rsidR="00380A5E" w:rsidRDefault="00380A5E">
      <w:pPr>
        <w:pStyle w:val="teiab"/>
        <w:pPrChange w:id="828" w:author="Nina Ditmajer" w:date="2022-01-06T14:39:00Z">
          <w:pPr>
            <w:pStyle w:val="teiclosure"/>
          </w:pPr>
        </w:pPrChange>
      </w:pPr>
      <w:del w:id="829" w:author="Nina Ditmajer" w:date="2022-01-06T14:39:00Z">
        <w:r w:rsidDel="00E03F88">
          <w:delText>&amp;.</w:delText>
        </w:r>
      </w:del>
    </w:p>
    <w:p w14:paraId="7FECB428" w14:textId="77777777" w:rsidR="00380A5E" w:rsidRDefault="00380A5E" w:rsidP="00380A5E">
      <w:pPr>
        <w:pStyle w:val="Naslov2"/>
      </w:pPr>
      <w:r>
        <w:t xml:space="preserve">Nouta. Uram Jesus </w:t>
      </w:r>
      <w:r w:rsidRPr="000D2793">
        <w:t>ſ</w:t>
      </w:r>
      <w:del w:id="830" w:author="Nina Ditmajer" w:date="2022-01-06T14:40:00Z">
        <w:r w:rsidDel="00E03F88">
          <w:delText>z</w:delText>
        </w:r>
      </w:del>
      <w:r>
        <w:t>ordulj. &amp;c.</w:t>
      </w:r>
    </w:p>
    <w:p w14:paraId="36C84FDA" w14:textId="77777777" w:rsidR="00380A5E" w:rsidRDefault="00380A5E" w:rsidP="00380A5E">
      <w:pPr>
        <w:pStyle w:val="teiab"/>
      </w:pPr>
      <w:r w:rsidRPr="00CB14C7">
        <w:rPr>
          <w:rStyle w:val="teilabelZnak"/>
        </w:rPr>
        <w:t>1.</w:t>
      </w:r>
      <w:r>
        <w:t xml:space="preserve"> Goszpon </w:t>
      </w:r>
      <w:r w:rsidRPr="0059092D">
        <w:rPr>
          <w:rStyle w:val="teipersName"/>
          <w:rPrChange w:id="831" w:author="Nina Ditmajer" w:date="2022-01-06T14:40:00Z">
            <w:rPr/>
          </w:rPrChange>
        </w:rPr>
        <w:t>Jesus</w:t>
      </w:r>
      <w:r>
        <w:t xml:space="preserve"> verni </w:t>
      </w:r>
      <w:r w:rsidRPr="000D2793">
        <w:t>ſ</w:t>
      </w:r>
      <w:r>
        <w:t>ze knám, tvega Dűha ti pos-</w:t>
      </w:r>
      <w:r>
        <w:br/>
        <w:t>li nám, ki naszbou zmiloscsov ravnal, i kpra-</w:t>
      </w:r>
      <w:r>
        <w:br/>
        <w:t>vicze pouti vucsil.</w:t>
      </w:r>
    </w:p>
    <w:p w14:paraId="3DAC38A2" w14:textId="77777777" w:rsidR="00380A5E" w:rsidRDefault="00380A5E" w:rsidP="00380A5E">
      <w:pPr>
        <w:pStyle w:val="teiab"/>
      </w:pPr>
      <w:r w:rsidRPr="00CB14C7">
        <w:rPr>
          <w:rStyle w:val="teilabelZnak"/>
        </w:rPr>
        <w:t>2.</w:t>
      </w:r>
      <w:r>
        <w:t xml:space="preserve"> Odpri nám nassa vű</w:t>
      </w:r>
      <w:r w:rsidRPr="000D2793">
        <w:t>ſ</w:t>
      </w:r>
      <w:r>
        <w:t>zta, dabomo tebe dicsili,</w:t>
      </w:r>
      <w:r>
        <w:br/>
        <w:t>pre</w:t>
      </w:r>
      <w:r w:rsidRPr="000D2793">
        <w:t>ſ</w:t>
      </w:r>
      <w:r>
        <w:t>zveiti nám nas</w:t>
      </w:r>
      <w:r w:rsidRPr="000D2793">
        <w:t>ſ</w:t>
      </w:r>
      <w:r>
        <w:t xml:space="preserve">e </w:t>
      </w:r>
      <w:r w:rsidRPr="000D2793">
        <w:t>ſ</w:t>
      </w:r>
      <w:r>
        <w:t>zercze, da poznamo ime tvoie.</w:t>
      </w:r>
    </w:p>
    <w:p w14:paraId="130581E9" w14:textId="77777777" w:rsidR="00380A5E" w:rsidRDefault="00380A5E" w:rsidP="00380A5E">
      <w:pPr>
        <w:pStyle w:val="teiab"/>
      </w:pPr>
      <w:r w:rsidRPr="00411981">
        <w:rPr>
          <w:rStyle w:val="teilabelZnak"/>
        </w:rPr>
        <w:t>3.</w:t>
      </w:r>
      <w:r>
        <w:t xml:space="preserve"> Dokecs ti bomo </w:t>
      </w:r>
      <w:r w:rsidRPr="000D2793">
        <w:t>ſ</w:t>
      </w:r>
      <w:r>
        <w:t xml:space="preserve">zpeivali, </w:t>
      </w:r>
      <w:r w:rsidRPr="000D2793">
        <w:t>ſ</w:t>
      </w:r>
      <w:r>
        <w:t xml:space="preserve">zvet, </w:t>
      </w:r>
      <w:r w:rsidRPr="000D2793">
        <w:t>ſ</w:t>
      </w:r>
      <w:r>
        <w:t xml:space="preserve">zvet, </w:t>
      </w:r>
      <w:r w:rsidRPr="000D2793">
        <w:t>ſ</w:t>
      </w:r>
      <w:r>
        <w:t xml:space="preserve">zvet </w:t>
      </w:r>
      <w:r w:rsidRPr="000D2793">
        <w:t>ſ</w:t>
      </w:r>
      <w:r>
        <w:t>zi</w:t>
      </w:r>
      <w:r>
        <w:br/>
        <w:t>Seregov Bough, i licze nalicze glédali vu veki-</w:t>
      </w:r>
      <w:r>
        <w:br/>
        <w:t xml:space="preserve">vecsnoi </w:t>
      </w:r>
      <w:r w:rsidRPr="000D2793">
        <w:t>ſ</w:t>
      </w:r>
      <w:r>
        <w:t>zvetlo</w:t>
      </w:r>
      <w:r w:rsidRPr="000D2793">
        <w:t>ſ</w:t>
      </w:r>
      <w:r>
        <w:t>zti.</w:t>
      </w:r>
    </w:p>
    <w:p w14:paraId="55558011" w14:textId="645CD469" w:rsidR="00380A5E" w:rsidDel="0059092D" w:rsidRDefault="00380A5E" w:rsidP="00380A5E">
      <w:pPr>
        <w:pStyle w:val="teiab"/>
        <w:rPr>
          <w:del w:id="832" w:author="Nina Ditmajer" w:date="2022-01-06T14:43:00Z"/>
        </w:rPr>
      </w:pPr>
      <w:r w:rsidRPr="00411981">
        <w:rPr>
          <w:rStyle w:val="teilabelZnak"/>
        </w:rPr>
        <w:t>4.</w:t>
      </w:r>
      <w:r>
        <w:t xml:space="preserve"> Hvála boidi Oczu </w:t>
      </w:r>
      <w:r w:rsidRPr="000D2793">
        <w:t>ſ</w:t>
      </w:r>
      <w:r>
        <w:t xml:space="preserve">zinu, navkűpe </w:t>
      </w:r>
      <w:r w:rsidRPr="000D2793">
        <w:t>ſ</w:t>
      </w:r>
      <w:r>
        <w:t>zvetumo</w:t>
      </w:r>
      <w:r>
        <w:br/>
        <w:t xml:space="preserve">Duhu, iednomu </w:t>
      </w:r>
      <w:r w:rsidRPr="000D2793">
        <w:t>ſ</w:t>
      </w:r>
      <w:r>
        <w:t>zvétomu Troi</w:t>
      </w:r>
      <w:r w:rsidRPr="000D2793">
        <w:t>ſ</w:t>
      </w:r>
      <w:r>
        <w:t>ztvo, bodi</w:t>
      </w:r>
      <w:r>
        <w:br/>
        <w:t>Dika vekvekoma.</w:t>
      </w:r>
      <w:ins w:id="833" w:author="Nina Ditmajer" w:date="2022-01-06T14:43:00Z">
        <w:r w:rsidR="0059092D">
          <w:t xml:space="preserve"> </w:t>
        </w:r>
      </w:ins>
    </w:p>
    <w:p w14:paraId="4C1EDD66" w14:textId="77777777" w:rsidR="00380A5E" w:rsidRDefault="00380A5E">
      <w:pPr>
        <w:pStyle w:val="teiab"/>
        <w:pPrChange w:id="834" w:author="Nina Ditmajer" w:date="2022-01-06T14:43:00Z">
          <w:pPr>
            <w:pStyle w:val="teiclosure"/>
          </w:pPr>
        </w:pPrChange>
      </w:pPr>
      <w:r>
        <w:t>Amen.</w:t>
      </w:r>
    </w:p>
    <w:p w14:paraId="572067FF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11428897" w14:textId="77777777" w:rsidR="00380A5E" w:rsidRDefault="00380A5E" w:rsidP="00380A5E">
      <w:r>
        <w:lastRenderedPageBreak/>
        <w:t>/020r/</w:t>
      </w:r>
    </w:p>
    <w:p w14:paraId="407ED25C" w14:textId="77777777" w:rsidR="00380A5E" w:rsidRDefault="00380A5E" w:rsidP="00380A5E">
      <w:pPr>
        <w:pStyle w:val="teifwPageNum"/>
      </w:pPr>
      <w:r>
        <w:t>35.</w:t>
      </w:r>
    </w:p>
    <w:p w14:paraId="5C58F487" w14:textId="5D46D3C0" w:rsidR="00380A5E" w:rsidRPr="008A6C34" w:rsidRDefault="00380A5E" w:rsidP="00380A5E">
      <w:pPr>
        <w:pStyle w:val="Naslov2"/>
        <w:rPr>
          <w:rStyle w:val="teiabbr"/>
          <w:rPrChange w:id="835" w:author="Nina Ditmajer" w:date="2022-01-06T14:44:00Z">
            <w:rPr/>
          </w:rPrChange>
        </w:rPr>
      </w:pPr>
      <w:r>
        <w:t>No</w:t>
      </w:r>
      <w:ins w:id="836" w:author="Nina Ditmajer" w:date="2022-01-06T14:43:00Z">
        <w:r w:rsidR="0059092D">
          <w:t>t</w:t>
        </w:r>
      </w:ins>
      <w:del w:id="837" w:author="Nina Ditmajer" w:date="2022-01-06T14:43:00Z">
        <w:r w:rsidDel="0059092D">
          <w:delText>r</w:delText>
        </w:r>
      </w:del>
      <w:r>
        <w:t xml:space="preserve">a. </w:t>
      </w:r>
      <w:ins w:id="838" w:author="Nina Ditmajer" w:date="2022-01-06T14:43:00Z">
        <w:r w:rsidR="008A6C34">
          <w:t>J</w:t>
        </w:r>
      </w:ins>
      <w:del w:id="839" w:author="Nina Ditmajer" w:date="2022-01-06T14:43:00Z">
        <w:r w:rsidRPr="000D2793" w:rsidDel="008A6C34">
          <w:delText>ſ</w:delText>
        </w:r>
      </w:del>
      <w:r>
        <w:t xml:space="preserve">ővel </w:t>
      </w:r>
      <w:r w:rsidRPr="000D2793">
        <w:t>ſ</w:t>
      </w:r>
      <w:r>
        <w:t>zent Lélek Ur I</w:t>
      </w:r>
      <w:r w:rsidRPr="000D2793">
        <w:t>ſ</w:t>
      </w:r>
      <w:r>
        <w:t xml:space="preserve">ten. </w:t>
      </w:r>
      <w:r w:rsidRPr="008A6C34">
        <w:rPr>
          <w:rStyle w:val="teiabbr"/>
          <w:rPrChange w:id="840" w:author="Nina Ditmajer" w:date="2022-01-06T14:44:00Z">
            <w:rPr/>
          </w:rPrChange>
        </w:rPr>
        <w:t>&amp;c.</w:t>
      </w:r>
    </w:p>
    <w:p w14:paraId="5BA9C877" w14:textId="3A2ABEFC" w:rsidR="00380A5E" w:rsidRDefault="00380A5E" w:rsidP="00380A5E">
      <w:pPr>
        <w:pStyle w:val="teiab"/>
      </w:pPr>
      <w:r w:rsidRPr="001A1F56">
        <w:rPr>
          <w:rStyle w:val="teilabelZnak"/>
        </w:rPr>
        <w:t>1.</w:t>
      </w:r>
      <w:r>
        <w:t xml:space="preserve"> Hodi knám Dűh Bog </w:t>
      </w:r>
      <w:r w:rsidRPr="000D2793">
        <w:t>ſ</w:t>
      </w:r>
      <w:r>
        <w:t>zvéti, zder</w:t>
      </w:r>
      <w:r w:rsidRPr="000D2793">
        <w:t>ſ</w:t>
      </w:r>
      <w:r>
        <w:t>i ná</w:t>
      </w:r>
      <w:ins w:id="841" w:author="Nina Ditmajer" w:date="2022-01-06T15:04:00Z">
        <w:r w:rsidR="00CF3E07">
          <w:t>z</w:t>
        </w:r>
      </w:ins>
      <w:del w:id="842" w:author="Nina Ditmajer" w:date="2022-01-06T15:04:00Z">
        <w:r w:rsidDel="00CF3E07">
          <w:delText>s</w:delText>
        </w:r>
      </w:del>
      <w:r>
        <w:t xml:space="preserve"> vu tve</w:t>
      </w:r>
      <w:r>
        <w:br/>
        <w:t>reicsi, da nebomo vtemno</w:t>
      </w:r>
      <w:r w:rsidRPr="000D2793">
        <w:t>ſ</w:t>
      </w:r>
      <w:r>
        <w:t xml:space="preserve">zti, </w:t>
      </w:r>
      <w:ins w:id="843" w:author="Nina Ditmajer" w:date="2022-01-06T15:04:00Z">
        <w:r w:rsidR="00CF3E07">
          <w:t>o</w:t>
        </w:r>
      </w:ins>
      <w:del w:id="844" w:author="Nina Ditmajer" w:date="2022-01-06T15:04:00Z">
        <w:r w:rsidDel="00CF3E07">
          <w:delText>v</w:delText>
        </w:r>
      </w:del>
      <w:r w:rsidRPr="000D2793">
        <w:t>ſ</w:t>
      </w:r>
      <w:r>
        <w:t>ztanemo pra-</w:t>
      </w:r>
      <w:r>
        <w:br/>
        <w:t xml:space="preserve">vicsni. </w:t>
      </w:r>
      <w:r w:rsidRPr="00CF3E07">
        <w:rPr>
          <w:rStyle w:val="teiabbr"/>
          <w:rPrChange w:id="845" w:author="Nina Ditmajer" w:date="2022-01-06T15:04:00Z">
            <w:rPr/>
          </w:rPrChange>
        </w:rPr>
        <w:t>R.</w:t>
      </w:r>
      <w:r>
        <w:t xml:space="preserve"> </w:t>
      </w:r>
      <w:ins w:id="846" w:author="Nina Ditmajer" w:date="2022-01-06T15:04:00Z">
        <w:r w:rsidR="00CF3E07">
          <w:t>2</w:t>
        </w:r>
      </w:ins>
      <w:del w:id="847" w:author="Nina Ditmajer" w:date="2022-01-06T15:04:00Z">
        <w:r w:rsidDel="00CF3E07">
          <w:delText>Z</w:delText>
        </w:r>
      </w:del>
      <w:r>
        <w:t xml:space="preserve"> </w:t>
      </w:r>
      <w:r w:rsidRPr="002C5DF6">
        <w:rPr>
          <w:rStyle w:val="teiadd"/>
        </w:rPr>
        <w:t>ver</w:t>
      </w:r>
      <w:r>
        <w:rPr>
          <w:rStyle w:val="teiadd"/>
        </w:rPr>
        <w:t>s</w:t>
      </w:r>
      <w:del w:id="848" w:author="Nina Ditmajer" w:date="2022-01-06T15:04:00Z">
        <w:r w:rsidRPr="002C5DF6" w:rsidDel="00CF3E07">
          <w:rPr>
            <w:rStyle w:val="teiadd"/>
          </w:rPr>
          <w:delText>.</w:delText>
        </w:r>
      </w:del>
      <w:r w:rsidRPr="00E26596">
        <w:t xml:space="preserve"> Nassa</w:t>
      </w:r>
      <w:r>
        <w:t xml:space="preserve"> </w:t>
      </w:r>
      <w:r w:rsidRPr="000D2793">
        <w:t>ſ</w:t>
      </w:r>
      <w:r>
        <w:t>zercza po</w:t>
      </w:r>
      <w:r w:rsidRPr="000D2793">
        <w:t>ſ</w:t>
      </w:r>
      <w:r>
        <w:t>zveti, pre</w:t>
      </w:r>
      <w:r w:rsidRPr="000D2793">
        <w:t>ſ</w:t>
      </w:r>
      <w:r>
        <w:t>zveti nám</w:t>
      </w:r>
      <w:r>
        <w:br/>
        <w:t>pameti, da ra</w:t>
      </w:r>
      <w:ins w:id="849" w:author="Nina Ditmajer" w:date="2022-01-06T15:05:00Z">
        <w:r w:rsidR="00CF3E07">
          <w:t>z</w:t>
        </w:r>
      </w:ins>
      <w:del w:id="850" w:author="Nina Ditmajer" w:date="2022-01-06T15:05:00Z">
        <w:r w:rsidDel="00CF3E07">
          <w:delText>s</w:delText>
        </w:r>
      </w:del>
      <w:r>
        <w:t xml:space="preserve">memo tve recsi, </w:t>
      </w:r>
      <w:r w:rsidRPr="00F411BD">
        <w:rPr>
          <w:rStyle w:val="teiabbr"/>
        </w:rPr>
        <w:t>Xtusa</w:t>
      </w:r>
      <w:r>
        <w:t xml:space="preserve"> navuk dobri.</w:t>
      </w:r>
    </w:p>
    <w:p w14:paraId="1B7C6CE0" w14:textId="14EDAC4E" w:rsidR="00380A5E" w:rsidRDefault="00380A5E" w:rsidP="00380A5E">
      <w:pPr>
        <w:pStyle w:val="teiab"/>
      </w:pPr>
      <w:r w:rsidRPr="00666AF0">
        <w:rPr>
          <w:rStyle w:val="teilabelZnak"/>
        </w:rPr>
        <w:t>3.</w:t>
      </w:r>
      <w:r>
        <w:t xml:space="preserve"> Dai nam Bosio bojazno</w:t>
      </w:r>
      <w:r w:rsidRPr="000D2793">
        <w:t>ſ</w:t>
      </w:r>
      <w:r>
        <w:t>zt, i pravicsno razu-</w:t>
      </w:r>
      <w:r>
        <w:br/>
        <w:t>mo</w:t>
      </w:r>
      <w:r w:rsidRPr="000D2793">
        <w:t>ſ</w:t>
      </w:r>
      <w:r>
        <w:t>zt, ztvom recsjom ná</w:t>
      </w:r>
      <w:ins w:id="851" w:author="Nina Ditmajer" w:date="2022-01-06T15:06:00Z">
        <w:r w:rsidR="00CF3E07">
          <w:t>z</w:t>
        </w:r>
      </w:ins>
      <w:del w:id="852" w:author="Nina Ditmajer" w:date="2022-01-06T15:06:00Z">
        <w:r w:rsidDel="00CF3E07">
          <w:delText>s</w:delText>
        </w:r>
      </w:del>
      <w:r>
        <w:t xml:space="preserve"> ti hráni, gori </w:t>
      </w:r>
      <w:r w:rsidRPr="000D2793">
        <w:t>ſ</w:t>
      </w:r>
      <w:r>
        <w:t>zercze nadigni.</w:t>
      </w:r>
    </w:p>
    <w:p w14:paraId="0F699995" w14:textId="4EA22598" w:rsidR="00380A5E" w:rsidRDefault="00380A5E" w:rsidP="00380A5E">
      <w:pPr>
        <w:pStyle w:val="teiab"/>
      </w:pPr>
      <w:r w:rsidRPr="001C6BEA">
        <w:rPr>
          <w:rStyle w:val="teilabelZnak"/>
        </w:rPr>
        <w:t>4.</w:t>
      </w:r>
      <w:r>
        <w:t xml:space="preserve"> Obatori pameti, vu v</w:t>
      </w:r>
      <w:r w:rsidRPr="000D2793">
        <w:t>ſ</w:t>
      </w:r>
      <w:r>
        <w:t>zem ná</w:t>
      </w:r>
      <w:ins w:id="853" w:author="Nina Ditmajer" w:date="2022-01-06T15:06:00Z">
        <w:r w:rsidR="00CF3E07">
          <w:t>z</w:t>
        </w:r>
      </w:ins>
      <w:del w:id="854" w:author="Nina Ditmajer" w:date="2022-01-06T15:06:00Z">
        <w:r w:rsidDel="00CF3E07">
          <w:delText>s</w:delText>
        </w:r>
      </w:del>
      <w:r>
        <w:t xml:space="preserve"> ti pomori, vőrő ta-</w:t>
      </w:r>
      <w:r>
        <w:br/>
        <w:t>k</w:t>
      </w:r>
      <w:ins w:id="855" w:author="Nina Ditmajer" w:date="2022-01-06T15:07:00Z">
        <w:r w:rsidR="00CF3E07" w:rsidRPr="00CF3E07">
          <w:rPr>
            <w:rStyle w:val="teiunclear"/>
            <w:rPrChange w:id="856" w:author="Nina Ditmajer" w:date="2022-01-06T15:07:00Z">
              <w:rPr/>
            </w:rPrChange>
          </w:rPr>
          <w:t>a</w:t>
        </w:r>
      </w:ins>
      <w:del w:id="857" w:author="Nina Ditmajer" w:date="2022-01-06T15:07:00Z">
        <w:r w:rsidDel="00CF3E07">
          <w:delText>o</w:delText>
        </w:r>
      </w:del>
      <w:r>
        <w:t>i poterdi, grehe nám nas</w:t>
      </w:r>
      <w:r w:rsidRPr="000D2793">
        <w:t>ſ</w:t>
      </w:r>
      <w:r>
        <w:t>e pro</w:t>
      </w:r>
      <w:r w:rsidRPr="000D2793">
        <w:t>ſ</w:t>
      </w:r>
      <w:r>
        <w:t>zti.</w:t>
      </w:r>
    </w:p>
    <w:p w14:paraId="61359230" w14:textId="5CBE43D4" w:rsidR="00380A5E" w:rsidDel="00CF3E07" w:rsidRDefault="00380A5E" w:rsidP="00380A5E">
      <w:pPr>
        <w:pStyle w:val="teiab"/>
        <w:rPr>
          <w:del w:id="858" w:author="Nina Ditmajer" w:date="2022-01-06T15:08:00Z"/>
        </w:rPr>
      </w:pPr>
      <w:r w:rsidRPr="002F391B">
        <w:rPr>
          <w:rStyle w:val="teilabelZnak"/>
        </w:rPr>
        <w:t>5.</w:t>
      </w:r>
      <w:r>
        <w:t xml:space="preserve"> Da tebe z Oczem Bogom i snyega </w:t>
      </w:r>
      <w:r w:rsidRPr="000D2793">
        <w:t>ſ</w:t>
      </w:r>
      <w:r>
        <w:t xml:space="preserve">zvétim </w:t>
      </w:r>
      <w:r w:rsidRPr="000D2793">
        <w:t>ſ</w:t>
      </w:r>
      <w:r>
        <w:t>zinom,</w:t>
      </w:r>
      <w:r>
        <w:br/>
        <w:t>bomo</w:t>
      </w:r>
      <w:ins w:id="859" w:author="Nina Ditmajer" w:date="2022-01-06T15:08:00Z">
        <w:r w:rsidR="00CF3E07">
          <w:t xml:space="preserve"> </w:t>
        </w:r>
      </w:ins>
      <w:del w:id="860" w:author="Nina Ditmajer" w:date="2022-01-06T15:08:00Z">
        <w:r w:rsidRPr="00CF3E07" w:rsidDel="00CF3E07">
          <w:rPr>
            <w:rStyle w:val="teiunclear"/>
            <w:rPrChange w:id="861" w:author="Nina Ditmajer" w:date="2022-01-06T15:08:00Z">
              <w:rPr>
                <w:rStyle w:val="teigap"/>
              </w:rPr>
            </w:rPrChange>
          </w:rPr>
          <w:delText>???</w:delText>
        </w:r>
      </w:del>
      <w:ins w:id="862" w:author="Nina Ditmajer" w:date="2022-01-06T15:08:00Z">
        <w:r w:rsidR="00CF3E07" w:rsidRPr="00CF3E07">
          <w:rPr>
            <w:rStyle w:val="teiunclear"/>
            <w:rPrChange w:id="863" w:author="Nina Ditmajer" w:date="2022-01-06T15:08:00Z">
              <w:rPr/>
            </w:rPrChange>
          </w:rPr>
          <w:t>di</w:t>
        </w:r>
      </w:ins>
      <w:del w:id="864" w:author="Nina Ditmajer" w:date="2022-01-06T15:08:00Z">
        <w:r w:rsidDel="00CF3E07">
          <w:delText xml:space="preserve">a </w:delText>
        </w:r>
      </w:del>
      <w:r>
        <w:t>csiti mogli, vu Ne</w:t>
      </w:r>
      <w:ins w:id="865" w:author="Nina Ditmajer" w:date="2022-01-06T15:08:00Z">
        <w:r w:rsidR="00CF3E07">
          <w:t>be</w:t>
        </w:r>
      </w:ins>
      <w:r w:rsidRPr="000D2793">
        <w:t>ſ</w:t>
      </w:r>
      <w:r>
        <w:t>zkom Or</w:t>
      </w:r>
      <w:r w:rsidRPr="000D2793">
        <w:t>ſ</w:t>
      </w:r>
      <w:r>
        <w:t>zági.</w:t>
      </w:r>
      <w:ins w:id="866" w:author="Nina Ditmajer" w:date="2022-01-06T15:08:00Z">
        <w:r w:rsidR="00CF3E07">
          <w:t xml:space="preserve"> </w:t>
        </w:r>
      </w:ins>
    </w:p>
    <w:p w14:paraId="5F3629F5" w14:textId="77777777" w:rsidR="00380A5E" w:rsidRDefault="00380A5E">
      <w:pPr>
        <w:pStyle w:val="teiab"/>
        <w:pPrChange w:id="867" w:author="Nina Ditmajer" w:date="2022-01-06T15:08:00Z">
          <w:pPr>
            <w:pStyle w:val="teiclosure"/>
          </w:pPr>
        </w:pPrChange>
      </w:pPr>
      <w:r>
        <w:t>Amen.</w:t>
      </w:r>
    </w:p>
    <w:p w14:paraId="3BF472C5" w14:textId="77777777" w:rsidR="00380A5E" w:rsidRPr="00CF3E07" w:rsidRDefault="00380A5E">
      <w:pPr>
        <w:pStyle w:val="Naslov2"/>
        <w:rPr>
          <w:rPrChange w:id="868" w:author="Nina Ditmajer" w:date="2022-01-06T15:11:00Z">
            <w:rPr>
              <w:rStyle w:val="teiquote"/>
              <w:rFonts w:ascii="Times New Roman" w:eastAsia="MS Mincho" w:hAnsi="Times New Roman"/>
              <w:b w:val="0"/>
              <w:bCs w:val="0"/>
              <w:szCs w:val="24"/>
            </w:rPr>
          </w:rPrChange>
        </w:rPr>
      </w:pPr>
      <w:r w:rsidRPr="00CF3E07">
        <w:rPr>
          <w:rPrChange w:id="869" w:author="Nina Ditmajer" w:date="2022-01-06T15:11:00Z">
            <w:rPr>
              <w:rStyle w:val="teiquote"/>
            </w:rPr>
          </w:rPrChange>
        </w:rPr>
        <w:t>Adhortatio ad Gratiar actionem.</w:t>
      </w:r>
    </w:p>
    <w:p w14:paraId="2BE3D672" w14:textId="7E7B9128" w:rsidR="00380A5E" w:rsidRDefault="00380A5E" w:rsidP="00380A5E">
      <w:pPr>
        <w:pStyle w:val="Naslov2"/>
        <w:rPr>
          <w:lang w:val="en-GB"/>
        </w:rPr>
      </w:pPr>
      <w:r>
        <w:rPr>
          <w:lang w:val="en-GB"/>
        </w:rPr>
        <w:t>Nouta. Emléke</w:t>
      </w:r>
      <w:ins w:id="870" w:author="Nina Ditmajer" w:date="2022-01-06T15:12:00Z">
        <w:r w:rsidR="00CF3E07">
          <w:rPr>
            <w:lang w:val="en-GB"/>
          </w:rPr>
          <w:t>z</w:t>
        </w:r>
      </w:ins>
      <w:del w:id="871" w:author="Nina Ditmajer" w:date="2022-01-06T15:12:00Z">
        <w:r w:rsidDel="00CF3E07">
          <w:rPr>
            <w:lang w:val="en-GB"/>
          </w:rPr>
          <w:delText>s</w:delText>
        </w:r>
      </w:del>
      <w:r>
        <w:rPr>
          <w:lang w:val="en-GB"/>
        </w:rPr>
        <w:t>él meg</w:t>
      </w:r>
      <w:ins w:id="872" w:author="Nina Ditmajer" w:date="2022-01-06T15:12:00Z">
        <w:r w:rsidR="00CF3E07">
          <w:rPr>
            <w:lang w:val="en-GB"/>
          </w:rPr>
          <w:t>,</w:t>
        </w:r>
      </w:ins>
      <w:del w:id="873" w:author="Nina Ditmajer" w:date="2022-01-06T15:12:00Z">
        <w:r w:rsidDel="00CF3E07">
          <w:rPr>
            <w:lang w:val="en-GB"/>
          </w:rPr>
          <w:delText>.</w:delText>
        </w:r>
      </w:del>
      <w:r>
        <w:rPr>
          <w:lang w:val="en-GB"/>
        </w:rPr>
        <w:t xml:space="preserve"> Te gyarló </w:t>
      </w:r>
      <w:r w:rsidRPr="00CF3E07">
        <w:rPr>
          <w:rStyle w:val="teiabbr"/>
          <w:rPrChange w:id="874" w:author="Nina Ditmajer" w:date="2022-01-06T15:12:00Z">
            <w:rPr>
              <w:lang w:val="en-GB"/>
            </w:rPr>
          </w:rPrChange>
        </w:rPr>
        <w:t>&amp;c.</w:t>
      </w:r>
      <w:r>
        <w:rPr>
          <w:lang w:val="en-GB"/>
        </w:rPr>
        <w:t xml:space="preserve"> </w:t>
      </w:r>
      <w:ins w:id="875" w:author="Nina Ditmajer" w:date="2022-01-06T15:12:00Z">
        <w:r w:rsidR="00CF3E07" w:rsidRPr="00CF3E07">
          <w:rPr>
            <w:rStyle w:val="teiabbr"/>
            <w:rPrChange w:id="876" w:author="Nina Ditmajer" w:date="2022-01-06T15:12:00Z">
              <w:rPr>
                <w:lang w:val="en-GB"/>
              </w:rPr>
            </w:rPrChange>
          </w:rPr>
          <w:t>M</w:t>
        </w:r>
      </w:ins>
      <w:del w:id="877" w:author="Nina Ditmajer" w:date="2022-01-06T15:12:00Z">
        <w:r w:rsidRPr="00CF3E07" w:rsidDel="00CF3E07">
          <w:rPr>
            <w:rStyle w:val="teiabbr"/>
            <w:rPrChange w:id="878" w:author="Nina Ditmajer" w:date="2022-01-06T15:12:00Z">
              <w:rPr>
                <w:lang w:val="en-GB"/>
              </w:rPr>
            </w:rPrChange>
          </w:rPr>
          <w:delText>m</w:delText>
        </w:r>
      </w:del>
      <w:r w:rsidRPr="00CF3E07">
        <w:rPr>
          <w:rStyle w:val="teiabbr"/>
          <w:rPrChange w:id="879" w:author="Nina Ditmajer" w:date="2022-01-06T15:12:00Z">
            <w:rPr>
              <w:lang w:val="en-GB"/>
            </w:rPr>
          </w:rPrChange>
        </w:rPr>
        <w:t>.</w:t>
      </w:r>
    </w:p>
    <w:p w14:paraId="5EA695F3" w14:textId="1F96A9DE" w:rsidR="00380A5E" w:rsidRDefault="00380A5E" w:rsidP="00380A5E">
      <w:pPr>
        <w:pStyle w:val="teiab"/>
      </w:pPr>
      <w:r w:rsidRPr="006C3B2D">
        <w:rPr>
          <w:rStyle w:val="teilabelZnak"/>
        </w:rPr>
        <w:t>1.</w:t>
      </w:r>
      <w:r>
        <w:rPr>
          <w:lang w:val="en-GB"/>
        </w:rPr>
        <w:t xml:space="preserve"> Ti gresni </w:t>
      </w:r>
      <w:ins w:id="880" w:author="Nina Ditmajer" w:date="2022-01-06T15:31:00Z">
        <w:r w:rsidR="005853C4">
          <w:rPr>
            <w:lang w:val="en-GB"/>
          </w:rPr>
          <w:t>C</w:t>
        </w:r>
      </w:ins>
      <w:del w:id="881" w:author="Nina Ditmajer" w:date="2022-01-06T15:31:00Z">
        <w:r w:rsidDel="005853C4">
          <w:rPr>
            <w:lang w:val="en-GB"/>
          </w:rPr>
          <w:delText>c</w:delText>
        </w:r>
      </w:del>
      <w:r>
        <w:rPr>
          <w:lang w:val="en-GB"/>
        </w:rPr>
        <w:t xml:space="preserve">slovik, </w:t>
      </w:r>
      <w:r w:rsidRPr="000D2793">
        <w:t>ſ</w:t>
      </w:r>
      <w:r>
        <w:t>zpomeni</w:t>
      </w:r>
      <w:r w:rsidRPr="000D2793">
        <w:t>ſ</w:t>
      </w:r>
      <w:r>
        <w:t xml:space="preserve">ze ti, </w:t>
      </w:r>
      <w:r w:rsidRPr="000D2793">
        <w:t>ſ</w:t>
      </w:r>
      <w:r>
        <w:t>ztvega</w:t>
      </w:r>
      <w:r>
        <w:rPr>
          <w:lang w:val="en-GB"/>
        </w:rPr>
        <w:br/>
      </w:r>
      <w:r w:rsidRPr="000D2793">
        <w:t>ſ</w:t>
      </w:r>
      <w:r>
        <w:t>ztvoritela, ino neboidi nezahválen ti, snye-</w:t>
      </w:r>
      <w:r>
        <w:br/>
        <w:t>gove miloscse.</w:t>
      </w:r>
    </w:p>
    <w:p w14:paraId="37D37082" w14:textId="77777777" w:rsidR="00380A5E" w:rsidRDefault="00380A5E" w:rsidP="00380A5E">
      <w:pPr>
        <w:pStyle w:val="teiab"/>
      </w:pPr>
      <w:r w:rsidRPr="00D17D67">
        <w:rPr>
          <w:rStyle w:val="teilabelZnak"/>
        </w:rPr>
        <w:t>2.</w:t>
      </w:r>
      <w:r>
        <w:rPr>
          <w:lang w:val="en-GB"/>
        </w:rPr>
        <w:t xml:space="preserve"> Poglédai da ti, na drovne phticze, kako</w:t>
      </w:r>
      <w:r>
        <w:rPr>
          <w:lang w:val="en-GB"/>
        </w:rPr>
        <w:br/>
        <w:t xml:space="preserve">leipo poido, vu </w:t>
      </w:r>
      <w:r w:rsidRPr="000D2793">
        <w:t>ſ</w:t>
      </w:r>
      <w:r>
        <w:t>zvojem rédu, kak</w:t>
      </w:r>
      <w:r w:rsidRPr="000D2793">
        <w:t>ſ</w:t>
      </w:r>
      <w:r>
        <w:t xml:space="preserve">zo </w:t>
      </w:r>
      <w:r w:rsidRPr="000D2793">
        <w:t>ſ</w:t>
      </w:r>
      <w:r>
        <w:t>ztvor-</w:t>
      </w:r>
      <w:r>
        <w:br/>
        <w:t>iene, v</w:t>
      </w:r>
      <w:r w:rsidRPr="000D2793">
        <w:t>ſ</w:t>
      </w:r>
      <w:r>
        <w:t xml:space="preserve">zigdár </w:t>
      </w:r>
      <w:commentRangeStart w:id="882"/>
      <w:r w:rsidRPr="00191EDF">
        <w:rPr>
          <w:rStyle w:val="teichoiceZnak"/>
          <w:rPrChange w:id="883" w:author="Nina Ditmajer" w:date="2022-01-06T15:22:00Z">
            <w:rPr/>
          </w:rPrChange>
        </w:rPr>
        <w:t>v</w:t>
      </w:r>
      <w:commentRangeEnd w:id="882"/>
      <w:r w:rsidR="00191EDF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882"/>
      </w:r>
      <w:r>
        <w:t>erno hodio.</w:t>
      </w:r>
    </w:p>
    <w:p w14:paraId="458FEDE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DA6F6CF" w14:textId="77777777" w:rsidR="00380A5E" w:rsidRDefault="00380A5E" w:rsidP="00380A5E">
      <w:r>
        <w:lastRenderedPageBreak/>
        <w:t>/020v/</w:t>
      </w:r>
    </w:p>
    <w:p w14:paraId="49574402" w14:textId="77777777" w:rsidR="00380A5E" w:rsidRDefault="00380A5E" w:rsidP="00380A5E">
      <w:pPr>
        <w:pStyle w:val="teifwPageNum"/>
      </w:pPr>
      <w:r>
        <w:t>36.</w:t>
      </w:r>
    </w:p>
    <w:p w14:paraId="33D8CE47" w14:textId="77777777" w:rsidR="00380A5E" w:rsidRDefault="00380A5E" w:rsidP="00380A5E">
      <w:pPr>
        <w:pStyle w:val="teiab"/>
      </w:pPr>
      <w:r w:rsidRPr="0023190F">
        <w:rPr>
          <w:rStyle w:val="teilabelZnak"/>
        </w:rPr>
        <w:t>3.</w:t>
      </w:r>
      <w:r>
        <w:t xml:space="preserve"> Ti pali cslovik ie</w:t>
      </w:r>
      <w:r w:rsidRPr="000D2793">
        <w:t>ſ</w:t>
      </w:r>
      <w:r>
        <w:t xml:space="preserve">zi </w:t>
      </w:r>
      <w:r w:rsidRPr="000D2793">
        <w:t>ſ</w:t>
      </w:r>
      <w:r>
        <w:t xml:space="preserve">ztvorieni, na Bosi </w:t>
      </w:r>
      <w:r w:rsidRPr="000D2793">
        <w:t>ſ</w:t>
      </w:r>
      <w:r>
        <w:t>zvéti</w:t>
      </w:r>
      <w:r>
        <w:br/>
        <w:t xml:space="preserve">keip, i vu té je Bough </w:t>
      </w:r>
      <w:r w:rsidRPr="000D2793">
        <w:t>ſ</w:t>
      </w:r>
      <w:r>
        <w:t>zvojega Dűha, milos-</w:t>
      </w:r>
      <w:r>
        <w:br/>
        <w:t>cso nahdehnol.</w:t>
      </w:r>
    </w:p>
    <w:p w14:paraId="1F6E538F" w14:textId="46380F55" w:rsidR="00380A5E" w:rsidRDefault="00380A5E" w:rsidP="00380A5E">
      <w:pPr>
        <w:pStyle w:val="teiab"/>
      </w:pPr>
      <w:r w:rsidRPr="00791E05">
        <w:rPr>
          <w:rStyle w:val="teilabelZnak"/>
        </w:rPr>
        <w:t>4.</w:t>
      </w:r>
      <w:r>
        <w:t xml:space="preserve"> Daruval teie, zmo</w:t>
      </w:r>
      <w:r w:rsidRPr="000D2793">
        <w:t>ſ</w:t>
      </w:r>
      <w:r>
        <w:t>ni Go</w:t>
      </w:r>
      <w:r w:rsidRPr="000D2793">
        <w:t>ſ</w:t>
      </w:r>
      <w:r>
        <w:t>zpon Bough zlepim</w:t>
      </w:r>
      <w:r>
        <w:br/>
        <w:t>govorjenyem, o</w:t>
      </w:r>
      <w:r w:rsidRPr="000D2793">
        <w:t>ſ</w:t>
      </w:r>
      <w:r>
        <w:t>znasil teje, prigledal teie</w:t>
      </w:r>
      <w:ins w:id="884" w:author="Nina Ditmajer" w:date="2022-01-06T15:25:00Z">
        <w:r w:rsidR="005853C4">
          <w:t>,</w:t>
        </w:r>
      </w:ins>
      <w:r>
        <w:t xml:space="preserve"> zple-</w:t>
      </w:r>
      <w:r>
        <w:br/>
        <w:t>menitim dárom.</w:t>
      </w:r>
    </w:p>
    <w:p w14:paraId="66885FA7" w14:textId="17DD4E4D" w:rsidR="00380A5E" w:rsidRDefault="00380A5E" w:rsidP="00380A5E">
      <w:pPr>
        <w:pStyle w:val="teiab"/>
      </w:pPr>
      <w:r w:rsidRPr="004A3186">
        <w:rPr>
          <w:rStyle w:val="teilabelZnak"/>
        </w:rPr>
        <w:t>5.</w:t>
      </w:r>
      <w:r>
        <w:t xml:space="preserve"> V</w:t>
      </w:r>
      <w:del w:id="885" w:author="Nina Ditmajer" w:date="2022-01-06T15:28:00Z">
        <w:r w:rsidRPr="000D2793" w:rsidDel="005853C4">
          <w:delText>ſ</w:delText>
        </w:r>
      </w:del>
      <w:r>
        <w:t>zem da</w:t>
      </w:r>
      <w:r w:rsidRPr="000D2793">
        <w:t>ſ</w:t>
      </w:r>
      <w:r>
        <w:t xml:space="preserve">zi példo </w:t>
      </w:r>
      <w:r w:rsidRPr="000D2793">
        <w:t>ſ</w:t>
      </w:r>
      <w:r>
        <w:t>zlavicska phticska kako leipo</w:t>
      </w:r>
      <w:r>
        <w:br/>
        <w:t xml:space="preserve">poide, vu </w:t>
      </w:r>
      <w:r w:rsidRPr="000D2793">
        <w:t>ſ</w:t>
      </w:r>
      <w:r>
        <w:t xml:space="preserve">zvojem redu, kakoje </w:t>
      </w:r>
      <w:r w:rsidRPr="000D2793">
        <w:t>ſ</w:t>
      </w:r>
      <w:r>
        <w:t>ztvorien v</w:t>
      </w:r>
      <w:r w:rsidRPr="000D2793">
        <w:t>ſ</w:t>
      </w:r>
      <w:r>
        <w:t>zig-</w:t>
      </w:r>
      <w:r>
        <w:br/>
        <w:t>dár verno hod</w:t>
      </w:r>
      <w:commentRangeStart w:id="886"/>
      <w:ins w:id="887" w:author="Nina Ditmajer" w:date="2022-01-06T15:29:00Z">
        <w:r w:rsidR="005853C4">
          <w:rPr>
            <w:rStyle w:val="teichoiceZnak"/>
          </w:rPr>
          <w:t>i</w:t>
        </w:r>
        <w:commentRangeEnd w:id="886"/>
        <w:r w:rsidR="005853C4">
          <w:rPr>
            <w:rStyle w:val="Pripombasklic"/>
            <w:rFonts w:asciiTheme="majorHAnsi" w:eastAsiaTheme="minorHAnsi" w:hAnsiTheme="majorHAnsi" w:cstheme="minorBidi"/>
            <w:color w:val="auto"/>
            <w:lang w:eastAsia="en-US"/>
          </w:rPr>
          <w:commentReference w:id="886"/>
        </w:r>
      </w:ins>
      <w:del w:id="888" w:author="Nina Ditmajer" w:date="2022-01-06T15:29:00Z">
        <w:r w:rsidDel="005853C4">
          <w:delText>é</w:delText>
        </w:r>
      </w:del>
      <w:r>
        <w:t>.</w:t>
      </w:r>
    </w:p>
    <w:p w14:paraId="18CA672E" w14:textId="77777777" w:rsidR="00380A5E" w:rsidRDefault="00380A5E" w:rsidP="00380A5E">
      <w:pPr>
        <w:pStyle w:val="teiab"/>
      </w:pPr>
      <w:r w:rsidRPr="009B04BE">
        <w:rPr>
          <w:rStyle w:val="teilabelZnak"/>
        </w:rPr>
        <w:t>6.</w:t>
      </w:r>
      <w:r>
        <w:t xml:space="preserve"> Ár opou nocsi on gori </w:t>
      </w:r>
      <w:r w:rsidRPr="000D2793">
        <w:t>ſ</w:t>
      </w:r>
      <w:r>
        <w:t>ztáne, i lepo popeiva</w:t>
      </w:r>
      <w:r>
        <w:br/>
        <w:t>ino snyegova klűnka kervcsicza vunka</w:t>
      </w:r>
      <w:r w:rsidRPr="000D2793">
        <w:t>ſ</w:t>
      </w:r>
      <w:r>
        <w:t>ze pre</w:t>
      </w:r>
      <w:r w:rsidRPr="005853C4">
        <w:rPr>
          <w:rStyle w:val="teiunclear"/>
          <w:rPrChange w:id="889" w:author="Nina Ditmajer" w:date="2022-01-06T15:31:00Z">
            <w:rPr/>
          </w:rPrChange>
        </w:rPr>
        <w:t>liv</w:t>
      </w:r>
      <w:r>
        <w:t>a.</w:t>
      </w:r>
    </w:p>
    <w:p w14:paraId="27E51D90" w14:textId="77777777" w:rsidR="00380A5E" w:rsidRDefault="00380A5E" w:rsidP="00380A5E">
      <w:pPr>
        <w:pStyle w:val="teiab"/>
      </w:pPr>
      <w:r>
        <w:t>7. Ti nezavhálni, greisni Cslovik, zakai</w:t>
      </w:r>
      <w:r w:rsidRPr="000D2793">
        <w:t>ſ</w:t>
      </w:r>
      <w:r>
        <w:t>zi tak</w:t>
      </w:r>
      <w:r>
        <w:br/>
        <w:t xml:space="preserve">zleini, zaka ne dás ti hválo </w:t>
      </w:r>
      <w:r w:rsidRPr="000D2793">
        <w:t>ſ</w:t>
      </w:r>
      <w:r>
        <w:t xml:space="preserve">zvemu </w:t>
      </w:r>
      <w:r w:rsidRPr="000D2793">
        <w:t>ſ</w:t>
      </w:r>
      <w:r>
        <w:t>ztvori-</w:t>
      </w:r>
      <w:r>
        <w:br/>
        <w:t>telu Boghu.</w:t>
      </w:r>
    </w:p>
    <w:p w14:paraId="1BABEC97" w14:textId="77777777" w:rsidR="00380A5E" w:rsidRDefault="00380A5E" w:rsidP="00380A5E">
      <w:pPr>
        <w:pStyle w:val="teiab"/>
      </w:pPr>
      <w:r w:rsidRPr="0057137A">
        <w:rPr>
          <w:rStyle w:val="teilabelZnak"/>
        </w:rPr>
        <w:t>8.</w:t>
      </w:r>
      <w:r>
        <w:t xml:space="preserve"> Záto ti Cslovik lé, gori v</w:t>
      </w:r>
      <w:r w:rsidRPr="000D2793">
        <w:t>ſ</w:t>
      </w:r>
      <w:r>
        <w:t>ztaioucs hvali</w:t>
      </w:r>
      <w:r>
        <w:br/>
      </w:r>
      <w:r w:rsidRPr="000D2793">
        <w:t>ſ</w:t>
      </w:r>
      <w:r>
        <w:t>zvega Bogá, nepre</w:t>
      </w:r>
      <w:r w:rsidRPr="000D2793">
        <w:t>ſ</w:t>
      </w:r>
      <w:r>
        <w:t>ztánoma vnocsi ino vuidne,</w:t>
      </w:r>
      <w:r>
        <w:br/>
        <w:t>hváli Go</w:t>
      </w:r>
      <w:r w:rsidRPr="000D2793">
        <w:t>ſ</w:t>
      </w:r>
      <w:r>
        <w:t>zpodina.</w:t>
      </w:r>
    </w:p>
    <w:p w14:paraId="2DA01714" w14:textId="71FF7C37" w:rsidR="00380A5E" w:rsidRDefault="00380A5E" w:rsidP="00380A5E">
      <w:pPr>
        <w:pStyle w:val="teiab"/>
      </w:pPr>
      <w:r w:rsidRPr="006464B1">
        <w:rPr>
          <w:rStyle w:val="teilabelZnak"/>
        </w:rPr>
        <w:t>9.</w:t>
      </w:r>
      <w:r>
        <w:t xml:space="preserve"> </w:t>
      </w:r>
      <w:r w:rsidRPr="000D2793">
        <w:t>ſ</w:t>
      </w:r>
      <w:r>
        <w:t>zvojo decsiczo, ino dersino, na Bosje zpo</w:t>
      </w:r>
      <w:ins w:id="890" w:author="Nina Ditmajer" w:date="2022-01-06T15:33:00Z">
        <w:r w:rsidR="005853C4">
          <w:t>z</w:t>
        </w:r>
      </w:ins>
      <w:r>
        <w:t>-</w:t>
      </w:r>
      <w:r>
        <w:br/>
        <w:t>nanye, vucsi i ravnai, vu v</w:t>
      </w:r>
      <w:r w:rsidRPr="000D2793">
        <w:t>ſ</w:t>
      </w:r>
      <w:r>
        <w:t>záko vreme, na</w:t>
      </w:r>
      <w:r>
        <w:br/>
        <w:t>Bosje postenye.</w:t>
      </w:r>
    </w:p>
    <w:p w14:paraId="71A212E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1BC5AC5" w14:textId="77777777" w:rsidR="00380A5E" w:rsidRDefault="00380A5E" w:rsidP="00380A5E">
      <w:r>
        <w:lastRenderedPageBreak/>
        <w:t>/021r/</w:t>
      </w:r>
    </w:p>
    <w:p w14:paraId="61F32795" w14:textId="77777777" w:rsidR="00380A5E" w:rsidRPr="007C572B" w:rsidRDefault="00380A5E" w:rsidP="00380A5E">
      <w:pPr>
        <w:pStyle w:val="teifwPageNum"/>
        <w:rPr>
          <w:rStyle w:val="teiunclear"/>
          <w:rPrChange w:id="891" w:author="Nina Ditmajer" w:date="2022-01-06T15:34:00Z">
            <w:rPr/>
          </w:rPrChange>
        </w:rPr>
      </w:pPr>
      <w:r w:rsidRPr="007C572B">
        <w:rPr>
          <w:rStyle w:val="teiunclear"/>
          <w:rPrChange w:id="892" w:author="Nina Ditmajer" w:date="2022-01-06T15:34:00Z">
            <w:rPr/>
          </w:rPrChange>
        </w:rPr>
        <w:t>37.</w:t>
      </w:r>
    </w:p>
    <w:p w14:paraId="48426E3F" w14:textId="77777777" w:rsidR="00380A5E" w:rsidRDefault="00380A5E" w:rsidP="00380A5E">
      <w:pPr>
        <w:pStyle w:val="teiab"/>
      </w:pPr>
      <w:r w:rsidRPr="002E1F45">
        <w:rPr>
          <w:rStyle w:val="teilabelZnak"/>
        </w:rPr>
        <w:t>10.</w:t>
      </w:r>
      <w:r>
        <w:t xml:space="preserve"> Zmosni Go</w:t>
      </w:r>
      <w:r w:rsidRPr="000D2793">
        <w:t>ſ</w:t>
      </w:r>
      <w:r>
        <w:t>zpon Bogh, hocse nam dati, v</w:t>
      </w:r>
      <w:r w:rsidRPr="000D2793">
        <w:t>ſ</w:t>
      </w:r>
      <w:r>
        <w:t>zem</w:t>
      </w:r>
      <w:r>
        <w:br/>
      </w:r>
      <w:r w:rsidRPr="000D2793">
        <w:t>ſ</w:t>
      </w:r>
      <w:r>
        <w:t>zvojega Dűha, ako bodemo, Boga molili,</w:t>
      </w:r>
      <w:r>
        <w:br/>
        <w:t>v</w:t>
      </w:r>
      <w:r w:rsidRPr="00212DD3">
        <w:rPr>
          <w:rStyle w:val="teiname"/>
        </w:rPr>
        <w:t>Jesusſa</w:t>
      </w:r>
      <w:r>
        <w:t xml:space="preserve"> Iméni.</w:t>
      </w:r>
    </w:p>
    <w:p w14:paraId="378C4F0A" w14:textId="77777777" w:rsidR="00380A5E" w:rsidRDefault="00380A5E" w:rsidP="00380A5E">
      <w:pPr>
        <w:pStyle w:val="teiab"/>
      </w:pPr>
      <w:r w:rsidRPr="00A721B5">
        <w:rPr>
          <w:rStyle w:val="teilabelZnak"/>
        </w:rPr>
        <w:t>11.</w:t>
      </w:r>
      <w:r>
        <w:t xml:space="preserve"> Ako bodemo znas</w:t>
      </w:r>
      <w:r w:rsidRPr="000D2793">
        <w:t>ſ</w:t>
      </w:r>
      <w:r>
        <w:t>om Decsiczom ino zdrű-</w:t>
      </w:r>
      <w:r>
        <w:br/>
        <w:t>siniczov, Boga molili, i nyega ime na zem-</w:t>
      </w:r>
      <w:r>
        <w:br/>
        <w:t>li dicsili.</w:t>
      </w:r>
    </w:p>
    <w:p w14:paraId="1CC0F88B" w14:textId="3B06CB0A" w:rsidR="00380A5E" w:rsidDel="007C572B" w:rsidRDefault="00380A5E" w:rsidP="00380A5E">
      <w:pPr>
        <w:pStyle w:val="teiab"/>
        <w:rPr>
          <w:del w:id="893" w:author="Nina Ditmajer" w:date="2022-01-06T15:36:00Z"/>
        </w:rPr>
      </w:pPr>
      <w:r>
        <w:t>12. Hválen bodi Bog Otecz Nebe</w:t>
      </w:r>
      <w:r w:rsidRPr="000D2793">
        <w:t>ſ</w:t>
      </w:r>
      <w:r>
        <w:t>zki z</w:t>
      </w:r>
      <w:r w:rsidRPr="007C572B">
        <w:rPr>
          <w:rStyle w:val="teipersName"/>
          <w:rPrChange w:id="894" w:author="Nina Ditmajer" w:date="2022-01-06T15:35:00Z">
            <w:rPr/>
          </w:rPrChange>
        </w:rPr>
        <w:t>Jesus-</w:t>
      </w:r>
      <w:r w:rsidRPr="007C572B">
        <w:rPr>
          <w:rStyle w:val="teipersName"/>
          <w:rPrChange w:id="895" w:author="Nina Ditmajer" w:date="2022-01-06T15:35:00Z">
            <w:rPr/>
          </w:rPrChange>
        </w:rPr>
        <w:br/>
        <w:t>ſem</w:t>
      </w:r>
      <w:r>
        <w:t xml:space="preserve"> </w:t>
      </w:r>
      <w:r w:rsidRPr="00B70D61">
        <w:rPr>
          <w:rStyle w:val="teiabbr"/>
        </w:rPr>
        <w:t>Xtu͠s</w:t>
      </w:r>
      <w:r w:rsidRPr="00822C5F">
        <w:rPr>
          <w:rStyle w:val="teiabbr"/>
        </w:rPr>
        <w:t>ſ</w:t>
      </w:r>
      <w:r>
        <w:rPr>
          <w:rStyle w:val="teiabbr"/>
        </w:rPr>
        <w:t>em</w:t>
      </w:r>
      <w:r w:rsidRPr="0042324F">
        <w:t>,</w:t>
      </w:r>
      <w:r>
        <w:t xml:space="preserve"> i </w:t>
      </w:r>
      <w:r w:rsidRPr="000D2793">
        <w:t>ſ</w:t>
      </w:r>
      <w:r>
        <w:t>zvétim Dűhom vu ednom</w:t>
      </w:r>
      <w:r>
        <w:br/>
        <w:t>bois</w:t>
      </w:r>
      <w:r w:rsidRPr="000D2793">
        <w:t>ſ</w:t>
      </w:r>
      <w:r>
        <w:t>tvi od ná</w:t>
      </w:r>
      <w:r w:rsidRPr="000D2793">
        <w:t>ſ</w:t>
      </w:r>
      <w:r>
        <w:t>z v</w:t>
      </w:r>
      <w:ins w:id="896" w:author="Nina Ditmajer" w:date="2022-01-06T15:36:00Z">
        <w:r w:rsidR="007C572B">
          <w:t>-</w:t>
        </w:r>
      </w:ins>
      <w:del w:id="897" w:author="Nina Ditmajer" w:date="2022-01-06T15:36:00Z">
        <w:r w:rsidDel="007C572B">
          <w:delText xml:space="preserve"> </w:delText>
        </w:r>
      </w:del>
      <w:r>
        <w:t>v</w:t>
      </w:r>
      <w:r w:rsidRPr="000D2793">
        <w:t>ſ</w:t>
      </w:r>
      <w:r>
        <w:t>zako vreme.</w:t>
      </w:r>
      <w:ins w:id="898" w:author="Nina Ditmajer" w:date="2022-01-06T15:36:00Z">
        <w:r w:rsidR="007C572B">
          <w:t xml:space="preserve"> </w:t>
        </w:r>
      </w:ins>
    </w:p>
    <w:p w14:paraId="320BB208" w14:textId="77777777" w:rsidR="00380A5E" w:rsidRDefault="00380A5E">
      <w:pPr>
        <w:pStyle w:val="teiab"/>
        <w:pPrChange w:id="899" w:author="Nina Ditmajer" w:date="2022-01-06T15:36:00Z">
          <w:pPr>
            <w:pStyle w:val="teiclosure"/>
          </w:pPr>
        </w:pPrChange>
      </w:pPr>
      <w:r>
        <w:t>Amen.</w:t>
      </w:r>
    </w:p>
    <w:p w14:paraId="05B9A5F7" w14:textId="77777777" w:rsidR="00380A5E" w:rsidRDefault="00380A5E" w:rsidP="00380A5E">
      <w:pPr>
        <w:pStyle w:val="Naslov2"/>
      </w:pPr>
      <w:r>
        <w:t>Alia Ad eandem melodiam.</w:t>
      </w:r>
    </w:p>
    <w:p w14:paraId="3E20AC07" w14:textId="77777777" w:rsidR="00380A5E" w:rsidRDefault="00380A5E" w:rsidP="00380A5E">
      <w:pPr>
        <w:pStyle w:val="teiab"/>
      </w:pPr>
      <w:r w:rsidRPr="00841DE0">
        <w:rPr>
          <w:rStyle w:val="teilabelZnak"/>
        </w:rPr>
        <w:t>1.</w:t>
      </w:r>
      <w:r>
        <w:t xml:space="preserve"> Salo</w:t>
      </w:r>
      <w:r w:rsidRPr="000D2793">
        <w:t>ſ</w:t>
      </w:r>
      <w:r>
        <w:t xml:space="preserve">zna </w:t>
      </w:r>
      <w:r w:rsidRPr="000D2793">
        <w:t>ſ</w:t>
      </w:r>
      <w:r>
        <w:t>zercza, vu nas</w:t>
      </w:r>
      <w:r w:rsidRPr="000D2793">
        <w:t>ſ</w:t>
      </w:r>
      <w:r>
        <w:t>oi zemli, more</w:t>
      </w:r>
      <w:r>
        <w:br/>
        <w:t>o</w:t>
      </w:r>
      <w:r w:rsidRPr="000D2793">
        <w:t>ſ</w:t>
      </w:r>
      <w:r>
        <w:t>ze recsi, kakoie bilou v</w:t>
      </w:r>
      <w:r w:rsidRPr="007C572B">
        <w:rPr>
          <w:rStyle w:val="teiplaceName"/>
          <w:rPrChange w:id="900" w:author="Nina Ditmajer" w:date="2022-01-06T15:37:00Z">
            <w:rPr/>
          </w:rPrChange>
        </w:rPr>
        <w:t>Jerusalemi</w:t>
      </w:r>
      <w:r>
        <w:t>,</w:t>
      </w:r>
      <w:r>
        <w:br/>
        <w:t xml:space="preserve">za </w:t>
      </w:r>
      <w:r w:rsidRPr="006B024D">
        <w:rPr>
          <w:rStyle w:val="teiname"/>
        </w:rPr>
        <w:t>Jeremiasſa</w:t>
      </w:r>
      <w:r>
        <w:t>.</w:t>
      </w:r>
    </w:p>
    <w:p w14:paraId="06746455" w14:textId="56D77165" w:rsidR="00380A5E" w:rsidRDefault="00380A5E" w:rsidP="00380A5E">
      <w:pPr>
        <w:pStyle w:val="teiab"/>
      </w:pPr>
      <w:r w:rsidRPr="001C33A6">
        <w:rPr>
          <w:rStyle w:val="teilabelZnak"/>
        </w:rPr>
        <w:t>2.</w:t>
      </w:r>
      <w:r>
        <w:t xml:space="preserve"> Go</w:t>
      </w:r>
      <w:r w:rsidRPr="000D2793">
        <w:t>ſ</w:t>
      </w:r>
      <w:r>
        <w:t xml:space="preserve">zpodne Bosie </w:t>
      </w:r>
      <w:r w:rsidRPr="000D2793">
        <w:t>ſ</w:t>
      </w:r>
      <w:r>
        <w:t>zpomeni</w:t>
      </w:r>
      <w:r w:rsidRPr="000D2793">
        <w:t>ſ</w:t>
      </w:r>
      <w:r>
        <w:t>ze ti na nas</w:t>
      </w:r>
      <w:r w:rsidRPr="000D2793">
        <w:t>ſ</w:t>
      </w:r>
      <w:r>
        <w:t>o</w:t>
      </w:r>
      <w:r>
        <w:br/>
        <w:t>nevoljo, pogleda na ná</w:t>
      </w:r>
      <w:ins w:id="901" w:author="Nina Ditmajer" w:date="2022-01-06T15:37:00Z">
        <w:r w:rsidR="00423959">
          <w:t>z</w:t>
        </w:r>
      </w:ins>
      <w:del w:id="902" w:author="Nina Ditmajer" w:date="2022-01-06T15:37:00Z">
        <w:r w:rsidDel="00423959">
          <w:delText>s</w:delText>
        </w:r>
      </w:del>
      <w:r>
        <w:t>, vcsini miloscso vnas-</w:t>
      </w:r>
      <w:r>
        <w:br/>
      </w:r>
      <w:r w:rsidRPr="000D2793">
        <w:t>ſ</w:t>
      </w:r>
      <w:r>
        <w:t>e potreboucsi.</w:t>
      </w:r>
    </w:p>
    <w:p w14:paraId="3A39D7E9" w14:textId="77777777" w:rsidR="00380A5E" w:rsidRDefault="00380A5E" w:rsidP="00380A5E">
      <w:pPr>
        <w:pStyle w:val="teiab"/>
      </w:pPr>
      <w:r w:rsidRPr="001C33A6">
        <w:rPr>
          <w:rStyle w:val="teilabelZnak"/>
        </w:rPr>
        <w:t>3.</w:t>
      </w:r>
      <w:r>
        <w:t xml:space="preserve"> Presiajocsi mi nas</w:t>
      </w:r>
      <w:r w:rsidRPr="000D2793">
        <w:t>ſ</w:t>
      </w:r>
      <w:r>
        <w:t>e vodé zmertúkom pie-</w:t>
      </w:r>
      <w:r>
        <w:br/>
        <w:t xml:space="preserve">mo zvelikim trűdom </w:t>
      </w:r>
      <w:r w:rsidRPr="000D2793">
        <w:t>ſ</w:t>
      </w:r>
      <w:r>
        <w:t>zprávlena derva</w:t>
      </w:r>
      <w:r>
        <w:br/>
        <w:t xml:space="preserve">pomali je </w:t>
      </w:r>
      <w:r w:rsidRPr="000D2793">
        <w:t>ſ</w:t>
      </w:r>
      <w:r>
        <w:t>gémo.</w:t>
      </w:r>
    </w:p>
    <w:p w14:paraId="581CE6F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7D5DCC9" w14:textId="77777777" w:rsidR="00380A5E" w:rsidRDefault="00380A5E" w:rsidP="00380A5E">
      <w:r>
        <w:lastRenderedPageBreak/>
        <w:t>/021v/</w:t>
      </w:r>
    </w:p>
    <w:p w14:paraId="1283EE4D" w14:textId="77777777" w:rsidR="00380A5E" w:rsidRDefault="00380A5E" w:rsidP="00380A5E">
      <w:pPr>
        <w:pStyle w:val="teifwPageNum"/>
      </w:pPr>
      <w:r>
        <w:t>38.</w:t>
      </w:r>
    </w:p>
    <w:p w14:paraId="6A59CD4C" w14:textId="77777777" w:rsidR="00380A5E" w:rsidRDefault="00380A5E" w:rsidP="00380A5E">
      <w:pPr>
        <w:pStyle w:val="teiab"/>
      </w:pPr>
      <w:r>
        <w:rPr>
          <w:rStyle w:val="teilabelZnak"/>
        </w:rPr>
        <w:t>4</w:t>
      </w:r>
      <w:r w:rsidRPr="003A24C5">
        <w:rPr>
          <w:rStyle w:val="teilabelZnak"/>
        </w:rPr>
        <w:t>.</w:t>
      </w:r>
      <w:r>
        <w:t xml:space="preserve"> Nassi Oczeve, od ná</w:t>
      </w:r>
      <w:r w:rsidRPr="000D2793">
        <w:t>ſ</w:t>
      </w:r>
      <w:r>
        <w:t>z v</w:t>
      </w:r>
      <w:r w:rsidRPr="000D2793">
        <w:t>ſ</w:t>
      </w:r>
      <w:r>
        <w:t>ze vzesse, tűini</w:t>
      </w:r>
      <w:r w:rsidRPr="000D2793">
        <w:t>ſ</w:t>
      </w:r>
      <w:r>
        <w:t>ze das</w:t>
      </w:r>
      <w:r w:rsidRPr="000D2793">
        <w:t>ſ</w:t>
      </w:r>
      <w:r>
        <w:t>e,</w:t>
      </w:r>
      <w:r>
        <w:br/>
        <w:t>i nas</w:t>
      </w:r>
      <w:r w:rsidRPr="000D2793">
        <w:t>ſ</w:t>
      </w:r>
      <w:r>
        <w:t>i domi pűszti o</w:t>
      </w:r>
      <w:r w:rsidRPr="000D2793">
        <w:t>ſ</w:t>
      </w:r>
      <w:r>
        <w:t>ztas</w:t>
      </w:r>
      <w:r w:rsidRPr="000D2793">
        <w:t>ſ</w:t>
      </w:r>
      <w:r>
        <w:t>e na nas</w:t>
      </w:r>
      <w:r w:rsidRPr="000D2793">
        <w:t>ſ</w:t>
      </w:r>
      <w:r>
        <w:t>e videnye.</w:t>
      </w:r>
    </w:p>
    <w:p w14:paraId="1225C7D6" w14:textId="77777777" w:rsidR="00380A5E" w:rsidRDefault="00380A5E" w:rsidP="00380A5E">
      <w:pPr>
        <w:pStyle w:val="teiab"/>
      </w:pPr>
      <w:r w:rsidRPr="00363648">
        <w:rPr>
          <w:rStyle w:val="teilabelZnak"/>
        </w:rPr>
        <w:t>5.</w:t>
      </w:r>
      <w:r>
        <w:t xml:space="preserve"> Mi </w:t>
      </w:r>
      <w:r w:rsidRPr="000D2793">
        <w:t>ſ</w:t>
      </w:r>
      <w:r>
        <w:t>zmo</w:t>
      </w:r>
      <w:r w:rsidRPr="000D2793">
        <w:t>ſ</w:t>
      </w:r>
      <w:r>
        <w:t>ze vezdai nyim v</w:t>
      </w:r>
      <w:r w:rsidRPr="000D2793">
        <w:t>ſ</w:t>
      </w:r>
      <w:r>
        <w:t>zi podáli na velike</w:t>
      </w:r>
      <w:r>
        <w:br/>
        <w:t>moke, i to v</w:t>
      </w:r>
      <w:r w:rsidRPr="000D2793">
        <w:t>ſ</w:t>
      </w:r>
      <w:r>
        <w:t>ze záto dabi</w:t>
      </w:r>
      <w:r w:rsidRPr="000D2793">
        <w:t>ſ</w:t>
      </w:r>
      <w:r>
        <w:t>ze mogli zkrűhom na</w:t>
      </w:r>
      <w:r w:rsidRPr="000D2793">
        <w:t>ſ</w:t>
      </w:r>
      <w:r>
        <w:t>zititi.</w:t>
      </w:r>
    </w:p>
    <w:p w14:paraId="4E700D72" w14:textId="77777777" w:rsidR="00380A5E" w:rsidRDefault="00380A5E" w:rsidP="00380A5E">
      <w:pPr>
        <w:pStyle w:val="teiab"/>
      </w:pPr>
      <w:r w:rsidRPr="003531CC">
        <w:rPr>
          <w:rStyle w:val="teilabelZnak"/>
        </w:rPr>
        <w:t>6.</w:t>
      </w:r>
      <w:r>
        <w:t xml:space="preserve"> Nasse vűpanye, nassega Tela, toje v</w:t>
      </w:r>
      <w:r w:rsidRPr="000D2793">
        <w:t>ſ</w:t>
      </w:r>
      <w:r>
        <w:t>ze poginolo,</w:t>
      </w:r>
      <w:r>
        <w:br/>
        <w:t>nassa lepota nassega tela, preminila</w:t>
      </w:r>
      <w:r w:rsidRPr="000D2793">
        <w:t>ſ</w:t>
      </w:r>
      <w:r>
        <w:t>zeie.</w:t>
      </w:r>
    </w:p>
    <w:p w14:paraId="3BC0AACD" w14:textId="70223EC4" w:rsidR="00380A5E" w:rsidRDefault="00380A5E" w:rsidP="00380A5E">
      <w:pPr>
        <w:pStyle w:val="teiab"/>
      </w:pPr>
      <w:r w:rsidRPr="00B83E68">
        <w:rPr>
          <w:rStyle w:val="teilabelZnak"/>
        </w:rPr>
        <w:t>7.</w:t>
      </w:r>
      <w:r>
        <w:t xml:space="preserve"> Nassa ie k</w:t>
      </w:r>
      <w:ins w:id="903" w:author="Nina Ditmajer" w:date="2022-01-10T11:10:00Z">
        <w:r w:rsidR="00440AE2">
          <w:t>o'</w:t>
        </w:r>
      </w:ins>
      <w:del w:id="904" w:author="Nina Ditmajer" w:date="2022-01-10T11:10:00Z">
        <w:r w:rsidDel="00440AE2">
          <w:delText>ó</w:delText>
        </w:r>
      </w:del>
      <w:r>
        <w:t>sa na nassem teili iako ogorela,</w:t>
      </w:r>
      <w:r>
        <w:br/>
        <w:t xml:space="preserve">od velika gláda, </w:t>
      </w:r>
      <w:ins w:id="905" w:author="Nina Ditmajer" w:date="2022-01-10T11:10:00Z">
        <w:r w:rsidR="00440AE2">
          <w:t>in</w:t>
        </w:r>
      </w:ins>
      <w:del w:id="906" w:author="Nina Ditmajer" w:date="2022-01-10T11:10:00Z">
        <w:r w:rsidDel="00440AE2">
          <w:delText>m</w:delText>
        </w:r>
      </w:del>
      <w:r>
        <w:t>o od 'Sára krotoie v</w:t>
      </w:r>
      <w:r w:rsidRPr="000D2793">
        <w:t>ſ</w:t>
      </w:r>
      <w:r>
        <w:t>zehnola.</w:t>
      </w:r>
    </w:p>
    <w:p w14:paraId="696552E3" w14:textId="77777777" w:rsidR="00380A5E" w:rsidRDefault="00380A5E" w:rsidP="00380A5E">
      <w:pPr>
        <w:pStyle w:val="teiab"/>
      </w:pPr>
      <w:r>
        <w:rPr>
          <w:rStyle w:val="teilabelZnak"/>
        </w:rPr>
        <w:t>8</w:t>
      </w:r>
      <w:r w:rsidRPr="000A5C52">
        <w:rPr>
          <w:rStyle w:val="teilabelZnak"/>
        </w:rPr>
        <w:t>.</w:t>
      </w:r>
      <w:r>
        <w:t xml:space="preserve"> Nasse matere od nas</w:t>
      </w:r>
      <w:r w:rsidRPr="000D2793">
        <w:t>ſ</w:t>
      </w:r>
      <w:r>
        <w:t>ih Oczév vdové</w:t>
      </w:r>
      <w:r w:rsidRPr="000D2793">
        <w:t>ſ</w:t>
      </w:r>
      <w:r>
        <w:t>zo o</w:t>
      </w:r>
      <w:r w:rsidRPr="000D2793">
        <w:t>ſ</w:t>
      </w:r>
      <w:r>
        <w:t>ztale,</w:t>
      </w:r>
      <w:r>
        <w:br/>
        <w:t>nas</w:t>
      </w:r>
      <w:r w:rsidRPr="000D2793">
        <w:t>ſ</w:t>
      </w:r>
      <w:r>
        <w:t>i Or</w:t>
      </w:r>
      <w:r w:rsidRPr="000D2793">
        <w:t>ſ</w:t>
      </w:r>
      <w:r>
        <w:t>zagi porobleni</w:t>
      </w:r>
      <w:r w:rsidRPr="000D2793">
        <w:t>ſ</w:t>
      </w:r>
      <w:r>
        <w:t>zo od hudi poganov.</w:t>
      </w:r>
    </w:p>
    <w:p w14:paraId="6F29B530" w14:textId="6CCEE973" w:rsidR="00380A5E" w:rsidRDefault="00380A5E" w:rsidP="00380A5E">
      <w:pPr>
        <w:pStyle w:val="teiab"/>
      </w:pPr>
      <w:r w:rsidRPr="00421ECA">
        <w:rPr>
          <w:rStyle w:val="teilabelZnak"/>
        </w:rPr>
        <w:t>9.</w:t>
      </w:r>
      <w:r>
        <w:t xml:space="preserve"> Nepriatelie preo</w:t>
      </w:r>
      <w:r w:rsidRPr="000D2793">
        <w:t>ſ</w:t>
      </w:r>
      <w:r>
        <w:t>zt</w:t>
      </w:r>
      <w:ins w:id="907" w:author="Nina Ditmajer" w:date="2022-01-10T11:12:00Z">
        <w:r w:rsidR="00440AE2">
          <w:t>r</w:t>
        </w:r>
      </w:ins>
      <w:del w:id="908" w:author="Nina Ditmajer" w:date="2022-01-10T11:12:00Z">
        <w:r w:rsidDel="00440AE2">
          <w:delText>v</w:delText>
        </w:r>
      </w:del>
      <w:r>
        <w:t xml:space="preserve">e </w:t>
      </w:r>
      <w:r w:rsidRPr="000D2793">
        <w:t>ſ</w:t>
      </w:r>
      <w:r>
        <w:t>záblye nadglávom</w:t>
      </w:r>
      <w:r>
        <w:br/>
        <w:t>nam verti, i kroto trudni velikim delom pocsin-</w:t>
      </w:r>
      <w:r>
        <w:br/>
        <w:t>ka nemamo.</w:t>
      </w:r>
    </w:p>
    <w:p w14:paraId="2E18F3C4" w14:textId="7719A992" w:rsidR="00380A5E" w:rsidRDefault="00380A5E" w:rsidP="00380A5E">
      <w:pPr>
        <w:pStyle w:val="teiab"/>
      </w:pPr>
      <w:r w:rsidRPr="00421ECA">
        <w:rPr>
          <w:rStyle w:val="teilabelZnak"/>
        </w:rPr>
        <w:t>10.</w:t>
      </w:r>
      <w:r>
        <w:t xml:space="preserve"> Dobri mu</w:t>
      </w:r>
      <w:ins w:id="909" w:author="Nina Ditmajer" w:date="2022-01-10T11:12:00Z">
        <w:r w:rsidR="00440AE2">
          <w:t>'</w:t>
        </w:r>
      </w:ins>
      <w:del w:id="910" w:author="Nina Ditmajer" w:date="2022-01-10T11:12:00Z">
        <w:r w:rsidDel="00440AE2">
          <w:delText>´</w:delText>
        </w:r>
      </w:del>
      <w:r>
        <w:t xml:space="preserve">seve, </w:t>
      </w:r>
      <w:r w:rsidRPr="000D2793">
        <w:t>ſ</w:t>
      </w:r>
      <w:r>
        <w:t>ztára t</w:t>
      </w:r>
      <w:ins w:id="911" w:author="Nina Ditmajer" w:date="2022-01-10T11:12:00Z">
        <w:r w:rsidR="00440AE2">
          <w:t>a</w:t>
        </w:r>
      </w:ins>
      <w:del w:id="912" w:author="Nina Ditmajer" w:date="2022-01-10T11:12:00Z">
        <w:r w:rsidDel="00440AE2">
          <w:delText>o</w:delText>
        </w:r>
      </w:del>
      <w:r>
        <w:t xml:space="preserve">nácsa pokoncsali </w:t>
      </w:r>
      <w:r w:rsidRPr="000D2793">
        <w:t>ſ</w:t>
      </w:r>
      <w:r>
        <w:t>zo</w:t>
      </w:r>
      <w:r w:rsidRPr="000D2793">
        <w:t>ſ</w:t>
      </w:r>
      <w:r>
        <w:t>ze,</w:t>
      </w:r>
      <w:r>
        <w:br/>
        <w:t xml:space="preserve">lepi </w:t>
      </w:r>
      <w:r w:rsidRPr="000D2793">
        <w:t>ſ</w:t>
      </w:r>
      <w:r>
        <w:t xml:space="preserve">erégi mlade decsicze premenili </w:t>
      </w:r>
      <w:r w:rsidRPr="000D2793">
        <w:t>ſ</w:t>
      </w:r>
      <w:r>
        <w:t>zo</w:t>
      </w:r>
      <w:r w:rsidRPr="000D2793">
        <w:t>ſ</w:t>
      </w:r>
      <w:r>
        <w:t>ze.</w:t>
      </w:r>
    </w:p>
    <w:p w14:paraId="0E4C6D77" w14:textId="77777777" w:rsidR="00380A5E" w:rsidRDefault="00380A5E" w:rsidP="00380A5E">
      <w:pPr>
        <w:pStyle w:val="teiab"/>
      </w:pPr>
      <w:r w:rsidRPr="00182EDD">
        <w:rPr>
          <w:rStyle w:val="teilabelZnak"/>
        </w:rPr>
        <w:t>11.</w:t>
      </w:r>
      <w:r>
        <w:t xml:space="preserve"> Vukóm li</w:t>
      </w:r>
      <w:r w:rsidRPr="000D2793">
        <w:t>ſ</w:t>
      </w:r>
      <w:r>
        <w:t>ziczam nas</w:t>
      </w:r>
      <w:r w:rsidRPr="000D2793">
        <w:t>ſ</w:t>
      </w:r>
      <w:r>
        <w:t>i domove posztas</w:t>
      </w:r>
      <w:r w:rsidRPr="000D2793">
        <w:t>ſ</w:t>
      </w:r>
      <w:r>
        <w:t>e, i nas</w:t>
      </w:r>
      <w:r w:rsidRPr="000D2793">
        <w:t>ſ</w:t>
      </w:r>
      <w:r>
        <w:t>i</w:t>
      </w:r>
      <w:r>
        <w:br/>
        <w:t>Oczi od mater nas</w:t>
      </w:r>
      <w:r w:rsidRPr="000D2793">
        <w:t>ſ</w:t>
      </w:r>
      <w:r>
        <w:t>i ospotani besse.</w:t>
      </w:r>
    </w:p>
    <w:p w14:paraId="251017BE" w14:textId="77777777" w:rsidR="00380A5E" w:rsidRDefault="00380A5E" w:rsidP="00380A5E">
      <w:pPr>
        <w:pStyle w:val="teiab"/>
      </w:pPr>
      <w:r>
        <w:t>12. Boiditi hvála Otecz Nebe</w:t>
      </w:r>
      <w:r w:rsidRPr="000D2793">
        <w:t>ſ</w:t>
      </w:r>
      <w:r>
        <w:t>zki, ino v</w:t>
      </w:r>
      <w:r w:rsidRPr="000D2793">
        <w:t>ſ</w:t>
      </w:r>
      <w:r>
        <w:t>ze postenye,</w:t>
      </w:r>
      <w:r>
        <w:br/>
        <w:t xml:space="preserve">i ztvoim </w:t>
      </w:r>
      <w:r w:rsidRPr="000D2793">
        <w:t>ſ</w:t>
      </w:r>
      <w:r>
        <w:t xml:space="preserve">zinom i </w:t>
      </w:r>
      <w:r w:rsidRPr="000D2793">
        <w:t>ſ</w:t>
      </w:r>
      <w:r>
        <w:t>zvetim Dűhom vekvekoma.</w:t>
      </w:r>
    </w:p>
    <w:p w14:paraId="756B9FA0" w14:textId="77777777" w:rsidR="00380A5E" w:rsidRDefault="00380A5E" w:rsidP="00380A5E">
      <w:pPr>
        <w:pStyle w:val="teiclosure"/>
      </w:pPr>
      <w:r>
        <w:t>Amen.</w:t>
      </w:r>
    </w:p>
    <w:p w14:paraId="3CD7A188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375CA12B" w14:textId="77777777" w:rsidR="00380A5E" w:rsidRDefault="00380A5E" w:rsidP="00380A5E">
      <w:r>
        <w:lastRenderedPageBreak/>
        <w:t>/022r/</w:t>
      </w:r>
    </w:p>
    <w:p w14:paraId="779FC263" w14:textId="77777777" w:rsidR="00380A5E" w:rsidRDefault="00380A5E" w:rsidP="00380A5E">
      <w:pPr>
        <w:pStyle w:val="teifwPageNum"/>
      </w:pPr>
      <w:r>
        <w:t>39.</w:t>
      </w:r>
    </w:p>
    <w:p w14:paraId="46F15304" w14:textId="77777777" w:rsidR="00380A5E" w:rsidRDefault="00380A5E" w:rsidP="00380A5E">
      <w:pPr>
        <w:pStyle w:val="Naslov2"/>
      </w:pPr>
      <w:r>
        <w:t>Precatio pro defensione a malo.</w:t>
      </w:r>
    </w:p>
    <w:p w14:paraId="330A8E74" w14:textId="77777777" w:rsidR="00380A5E" w:rsidRDefault="00380A5E" w:rsidP="00380A5E">
      <w:pPr>
        <w:pStyle w:val="teiab"/>
      </w:pPr>
      <w:r w:rsidRPr="0044758E">
        <w:rPr>
          <w:rStyle w:val="teilabelZnak"/>
        </w:rPr>
        <w:t>1.</w:t>
      </w:r>
      <w:r>
        <w:t xml:space="preserve"> </w:t>
      </w:r>
      <w:r w:rsidRPr="00354EE8">
        <w:rPr>
          <w:rStyle w:val="teiname"/>
        </w:rPr>
        <w:t>Jesus Christus</w:t>
      </w:r>
      <w:r>
        <w:t xml:space="preserve"> Go</w:t>
      </w:r>
      <w:r w:rsidRPr="000D2793">
        <w:t>ſ</w:t>
      </w:r>
      <w:r>
        <w:t>zpodin Bogh, obarui ná</w:t>
      </w:r>
      <w:r w:rsidRPr="000D2793">
        <w:t>ſ</w:t>
      </w:r>
      <w:r>
        <w:t>z od</w:t>
      </w:r>
      <w:r>
        <w:br/>
        <w:t xml:space="preserve">hűda, toga </w:t>
      </w:r>
      <w:r w:rsidRPr="000D2793">
        <w:t>ſ</w:t>
      </w:r>
      <w:r>
        <w:t xml:space="preserve">zveita velike </w:t>
      </w:r>
      <w:r w:rsidRPr="000D2793">
        <w:t>ſ</w:t>
      </w:r>
      <w:r>
        <w:t>zleposzti, i od nágle</w:t>
      </w:r>
      <w:r>
        <w:br/>
      </w:r>
      <w:r w:rsidRPr="000D2793">
        <w:t>ſ</w:t>
      </w:r>
      <w:r>
        <w:t>zmerti, obarui na</w:t>
      </w:r>
      <w:r w:rsidRPr="000D2793">
        <w:t>ſ</w:t>
      </w:r>
      <w:r>
        <w:t>z Go</w:t>
      </w:r>
      <w:r w:rsidRPr="000D2793">
        <w:t>ſ</w:t>
      </w:r>
      <w:r>
        <w:t>zpodin Bogh odvecsnoga</w:t>
      </w:r>
      <w:r>
        <w:br/>
      </w:r>
      <w:r w:rsidRPr="000D2793">
        <w:t>ſ</w:t>
      </w:r>
      <w:r>
        <w:t>zkvarjeinya.</w:t>
      </w:r>
    </w:p>
    <w:p w14:paraId="3707D55A" w14:textId="6CB877E5" w:rsidR="00380A5E" w:rsidRDefault="00380A5E" w:rsidP="00380A5E">
      <w:pPr>
        <w:pStyle w:val="teiab"/>
      </w:pPr>
      <w:r w:rsidRPr="0053093D">
        <w:rPr>
          <w:rStyle w:val="teilabelZnak"/>
        </w:rPr>
        <w:t>2.</w:t>
      </w:r>
      <w:r>
        <w:t xml:space="preserve"> Obarui ná</w:t>
      </w:r>
      <w:r w:rsidRPr="000D2793">
        <w:t>ſ</w:t>
      </w:r>
      <w:r>
        <w:t xml:space="preserve">z </w:t>
      </w:r>
      <w:r w:rsidRPr="000D2793">
        <w:t>ſ</w:t>
      </w:r>
      <w:r>
        <w:t>zlatki nas Bogh, od te never-</w:t>
      </w:r>
      <w:r>
        <w:br/>
        <w:t>no</w:t>
      </w:r>
      <w:r w:rsidRPr="000D2793">
        <w:t>ſ</w:t>
      </w:r>
      <w:r>
        <w:t xml:space="preserve">zti, natom </w:t>
      </w:r>
      <w:r w:rsidRPr="000D2793">
        <w:t>ſ</w:t>
      </w:r>
      <w:r>
        <w:t xml:space="preserve">zveiti huda kvára, i od hűde </w:t>
      </w:r>
      <w:r w:rsidRPr="000D2793">
        <w:t>ſ</w:t>
      </w:r>
      <w:r>
        <w:t>zrecse</w:t>
      </w:r>
      <w:ins w:id="913" w:author="Nina Ditmajer" w:date="2022-01-10T11:16:00Z">
        <w:r w:rsidR="00926725">
          <w:t>,</w:t>
        </w:r>
        <w:r w:rsidR="00926725">
          <w:br/>
        </w:r>
        <w:r w:rsidR="00926725" w:rsidRPr="00D0391B">
          <w:rPr>
            <w:rStyle w:val="teiunclear"/>
            <w:rPrChange w:id="914" w:author="Nina Ditmajer" w:date="2022-01-10T11:18:00Z">
              <w:rPr/>
            </w:rPrChange>
          </w:rPr>
          <w:t>zlap</w:t>
        </w:r>
        <w:r w:rsidR="00926725">
          <w:t>omisle</w:t>
        </w:r>
      </w:ins>
      <w:ins w:id="915" w:author="Nina Ditmajer" w:date="2022-01-10T11:17:00Z">
        <w:r w:rsidR="00926725" w:rsidRPr="00D0391B">
          <w:rPr>
            <w:rStyle w:val="teiunclear"/>
            <w:rPrChange w:id="916" w:author="Nina Ditmajer" w:date="2022-01-10T11:18:00Z">
              <w:rPr/>
            </w:rPrChange>
          </w:rPr>
          <w:t>nj</w:t>
        </w:r>
        <w:r w:rsidR="00926725">
          <w:t>a, i od mordálſztva, hűdi Nepriátelov.</w:t>
        </w:r>
      </w:ins>
      <w:del w:id="917" w:author="Nina Ditmajer" w:date="2022-01-10T11:16:00Z">
        <w:r w:rsidDel="00926725">
          <w:delText>.</w:delText>
        </w:r>
      </w:del>
    </w:p>
    <w:p w14:paraId="4290B609" w14:textId="3B838B00" w:rsidR="00380A5E" w:rsidRDefault="00380A5E" w:rsidP="00380A5E">
      <w:pPr>
        <w:pStyle w:val="teiab"/>
      </w:pPr>
      <w:r w:rsidRPr="003F5F18">
        <w:rPr>
          <w:rStyle w:val="teilabelZnak"/>
        </w:rPr>
        <w:t>3.</w:t>
      </w:r>
      <w:r>
        <w:t xml:space="preserve"> I od vrága nyega Navuka, hűda poseleinya, obarui</w:t>
      </w:r>
      <w:r>
        <w:br/>
        <w:t>ná</w:t>
      </w:r>
      <w:r w:rsidRPr="000D2793">
        <w:t>ſ</w:t>
      </w:r>
      <w:r>
        <w:t>z Go</w:t>
      </w:r>
      <w:r w:rsidRPr="000D2793">
        <w:t>ſ</w:t>
      </w:r>
      <w:r>
        <w:t xml:space="preserve">zpodin Bogh, i od hude </w:t>
      </w:r>
      <w:r w:rsidRPr="000D2793">
        <w:t>ſ</w:t>
      </w:r>
      <w:r>
        <w:t>zkic</w:t>
      </w:r>
      <w:ins w:id="918" w:author="Nina Ditmajer" w:date="2022-01-10T11:21:00Z">
        <w:r w:rsidR="00D0391B">
          <w:t>s</w:t>
        </w:r>
      </w:ins>
      <w:del w:id="919" w:author="Nina Ditmajer" w:date="2022-01-10T11:21:00Z">
        <w:r w:rsidDel="00D0391B">
          <w:delText>z</w:delText>
        </w:r>
      </w:del>
      <w:r>
        <w:t>e, hűda glá-</w:t>
      </w:r>
      <w:r>
        <w:br/>
      </w:r>
      <w:r w:rsidRPr="000D2793">
        <w:t>ſ</w:t>
      </w:r>
      <w:r>
        <w:t>za, vec</w:t>
      </w:r>
      <w:r w:rsidRPr="00D0391B">
        <w:rPr>
          <w:rStyle w:val="teiunclear"/>
          <w:rPrChange w:id="920" w:author="Nina Ditmajer" w:date="2022-01-10T11:20:00Z">
            <w:rPr/>
          </w:rPrChange>
        </w:rPr>
        <w:t>s</w:t>
      </w:r>
      <w:r>
        <w:t>ne moke, velika zgűbleinya.</w:t>
      </w:r>
    </w:p>
    <w:p w14:paraId="44A45707" w14:textId="77777777" w:rsidR="00380A5E" w:rsidRDefault="00380A5E" w:rsidP="00380A5E">
      <w:pPr>
        <w:pStyle w:val="teiab"/>
      </w:pPr>
      <w:r w:rsidRPr="006E3C17">
        <w:rPr>
          <w:rStyle w:val="teilabelZnak"/>
        </w:rPr>
        <w:t>4.</w:t>
      </w:r>
      <w:r>
        <w:t xml:space="preserve"> Od velike </w:t>
      </w:r>
      <w:r w:rsidRPr="000D2793">
        <w:t>ſ</w:t>
      </w:r>
      <w:r>
        <w:t>zerdito</w:t>
      </w:r>
      <w:r w:rsidRPr="000D2793">
        <w:t>ſ</w:t>
      </w:r>
      <w:r>
        <w:t xml:space="preserve">zti, tvega </w:t>
      </w:r>
      <w:r w:rsidRPr="000D2793">
        <w:t>ſ</w:t>
      </w:r>
      <w:r>
        <w:t>zveta Ocza, varui</w:t>
      </w:r>
      <w:r>
        <w:br/>
        <w:t xml:space="preserve">mene </w:t>
      </w:r>
      <w:r w:rsidRPr="000D2793">
        <w:t>ſ</w:t>
      </w:r>
      <w:r>
        <w:t>zin Go</w:t>
      </w:r>
      <w:r w:rsidRPr="000D2793">
        <w:t>ſ</w:t>
      </w:r>
      <w:r>
        <w:t xml:space="preserve">zpon Bogh, </w:t>
      </w:r>
      <w:r w:rsidRPr="000D2793">
        <w:t>ſ</w:t>
      </w:r>
      <w:r>
        <w:t>ztra</w:t>
      </w:r>
      <w:r w:rsidRPr="000D2793">
        <w:t>ſ</w:t>
      </w:r>
      <w:r>
        <w:t xml:space="preserve">ne </w:t>
      </w:r>
      <w:r w:rsidRPr="000D2793">
        <w:t>ſ</w:t>
      </w:r>
      <w:r>
        <w:t>entenlie, o</w:t>
      </w:r>
      <w:r w:rsidRPr="000D2793">
        <w:t>ſ</w:t>
      </w:r>
      <w:r>
        <w:t>z-</w:t>
      </w:r>
      <w:r>
        <w:br/>
        <w:t>lobodi me, moi zvelicsitel vekvecsne temno</w:t>
      </w:r>
      <w:r w:rsidRPr="000D2793">
        <w:t>ſ</w:t>
      </w:r>
      <w:r>
        <w:t>zti.</w:t>
      </w:r>
    </w:p>
    <w:p w14:paraId="6FAB86A0" w14:textId="77777777" w:rsidR="00380A5E" w:rsidRDefault="00380A5E" w:rsidP="00380A5E">
      <w:pPr>
        <w:pStyle w:val="teiab"/>
      </w:pPr>
      <w:r w:rsidRPr="006E3C17">
        <w:rPr>
          <w:rStyle w:val="teilabelZnak"/>
        </w:rPr>
        <w:t>5.</w:t>
      </w:r>
      <w:r>
        <w:t xml:space="preserve"> Pridi kmeni </w:t>
      </w:r>
      <w:r w:rsidRPr="00354EE8">
        <w:rPr>
          <w:rStyle w:val="teiname"/>
        </w:rPr>
        <w:t>Jesus Christus</w:t>
      </w:r>
      <w:r>
        <w:t xml:space="preserve"> zmesni Go</w:t>
      </w:r>
      <w:r w:rsidRPr="000D2793">
        <w:t>ſ</w:t>
      </w:r>
      <w:r>
        <w:t>zpodin</w:t>
      </w:r>
      <w:r>
        <w:br/>
        <w:t>Bogh, ne odűri mene gresnika milo</w:t>
      </w:r>
      <w:r w:rsidRPr="000D2793">
        <w:t>ſ</w:t>
      </w:r>
      <w:r>
        <w:t>ztivni,</w:t>
      </w:r>
      <w:r>
        <w:br/>
        <w:t>Bosje, zakai mene okoli vzesse vnogi Nepriatelie.</w:t>
      </w:r>
    </w:p>
    <w:p w14:paraId="22589539" w14:textId="77777777" w:rsidR="00380A5E" w:rsidRDefault="00380A5E" w:rsidP="00380A5E">
      <w:pPr>
        <w:pStyle w:val="teiab"/>
      </w:pPr>
      <w:r w:rsidRPr="006E3C17">
        <w:rPr>
          <w:rStyle w:val="teilabelZnak"/>
        </w:rPr>
        <w:t>6.</w:t>
      </w:r>
      <w:r>
        <w:t xml:space="preserve"> Setűi ve</w:t>
      </w:r>
      <w:del w:id="921" w:author="Nina Ditmajer" w:date="2022-01-10T11:24:00Z">
        <w:r w:rsidRPr="000D2793" w:rsidDel="00D0391B">
          <w:delText>ſ</w:delText>
        </w:r>
      </w:del>
      <w:r>
        <w:t>zdai o</w:t>
      </w:r>
      <w:r w:rsidRPr="000D2793">
        <w:t>ſ</w:t>
      </w:r>
      <w:r>
        <w:t>zlobodi me od telna Nepriatela,</w:t>
      </w:r>
      <w:r>
        <w:br/>
        <w:t>zve</w:t>
      </w:r>
      <w:r w:rsidRPr="000D2793">
        <w:t>ſ</w:t>
      </w:r>
      <w:r>
        <w:t>zeli ti moio Dűsso, ztém Dűsnim ve</w:t>
      </w:r>
      <w:r w:rsidRPr="000D2793">
        <w:t>ſ</w:t>
      </w:r>
      <w:r>
        <w:t>zeljem,</w:t>
      </w:r>
    </w:p>
    <w:p w14:paraId="3B61712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43F40B6" w14:textId="77777777" w:rsidR="00380A5E" w:rsidRDefault="00380A5E" w:rsidP="00380A5E">
      <w:r>
        <w:lastRenderedPageBreak/>
        <w:t>/022v/</w:t>
      </w:r>
    </w:p>
    <w:p w14:paraId="29A24189" w14:textId="6BEF605E" w:rsidR="00380A5E" w:rsidRDefault="00D0391B" w:rsidP="00380A5E">
      <w:pPr>
        <w:pStyle w:val="teifwPageNum"/>
      </w:pPr>
      <w:ins w:id="922" w:author="Nina Ditmajer" w:date="2022-01-10T11:24:00Z">
        <w:r>
          <w:t xml:space="preserve">42. </w:t>
        </w:r>
      </w:ins>
      <w:r w:rsidR="00380A5E">
        <w:t>40.</w:t>
      </w:r>
    </w:p>
    <w:p w14:paraId="50B9002E" w14:textId="77777777" w:rsidR="00380A5E" w:rsidRDefault="00380A5E" w:rsidP="00380A5E">
      <w:pPr>
        <w:pStyle w:val="teiab"/>
      </w:pPr>
      <w:r>
        <w:t>ne osztavi me, zakai tebe ia</w:t>
      </w:r>
      <w:r w:rsidRPr="000D2793">
        <w:t>ſ</w:t>
      </w:r>
      <w:r>
        <w:t>z napomocs zovém.</w:t>
      </w:r>
    </w:p>
    <w:p w14:paraId="6448D5A0" w14:textId="77777777" w:rsidR="00380A5E" w:rsidRDefault="00380A5E" w:rsidP="00380A5E">
      <w:pPr>
        <w:pStyle w:val="teiab"/>
      </w:pPr>
      <w:r>
        <w:t>7. Vtvoio roko preporácsam me telo i Dűsso, od</w:t>
      </w:r>
      <w:r>
        <w:br/>
      </w:r>
      <w:r w:rsidRPr="000D2793">
        <w:t>ſ</w:t>
      </w:r>
      <w:r>
        <w:t>zvetoga Dűha csákam ia</w:t>
      </w:r>
      <w:r w:rsidRPr="000D2793">
        <w:t>ſ</w:t>
      </w:r>
      <w:r>
        <w:t xml:space="preserve">z mojega </w:t>
      </w:r>
      <w:r w:rsidRPr="000D2793">
        <w:t>ſ</w:t>
      </w:r>
      <w:r>
        <w:t>itka záto</w:t>
      </w:r>
      <w:r>
        <w:br/>
        <w:t xml:space="preserve">mene ne odverzi od </w:t>
      </w:r>
      <w:r w:rsidRPr="000D2793">
        <w:t>ſ</w:t>
      </w:r>
      <w:r>
        <w:t>zvétoga licza.</w:t>
      </w:r>
    </w:p>
    <w:p w14:paraId="59385110" w14:textId="415F87F2" w:rsidR="00380A5E" w:rsidRDefault="00380A5E" w:rsidP="00380A5E">
      <w:pPr>
        <w:pStyle w:val="teiab"/>
      </w:pPr>
      <w:r>
        <w:t>8. Prik</w:t>
      </w:r>
      <w:ins w:id="923" w:author="Nina Ditmajer" w:date="2022-01-10T11:40:00Z">
        <w:r w:rsidR="00DC0D8E">
          <w:t>a'</w:t>
        </w:r>
      </w:ins>
      <w:del w:id="924" w:author="Nina Ditmajer" w:date="2022-01-10T11:40:00Z">
        <w:r w:rsidDel="00DC0D8E">
          <w:delText>a´</w:delText>
        </w:r>
      </w:del>
      <w:r>
        <w:t xml:space="preserve">si me </w:t>
      </w:r>
      <w:r w:rsidRPr="000D2793">
        <w:t>ſ</w:t>
      </w:r>
      <w:r>
        <w:t xml:space="preserve">zlatki </w:t>
      </w:r>
      <w:r w:rsidRPr="00DC0D8E">
        <w:rPr>
          <w:rStyle w:val="teipersName"/>
          <w:rPrChange w:id="925" w:author="Nina Ditmajer" w:date="2022-01-10T11:40:00Z">
            <w:rPr/>
          </w:rPrChange>
        </w:rPr>
        <w:t>Jesus</w:t>
      </w:r>
      <w:r>
        <w:t xml:space="preserve"> tvemu </w:t>
      </w:r>
      <w:r w:rsidRPr="006E6BC8">
        <w:rPr>
          <w:rStyle w:val="teiadd"/>
        </w:rPr>
        <w:t>ſzv</w:t>
      </w:r>
      <w:ins w:id="926" w:author="Nina Ditmajer" w:date="2022-01-10T11:40:00Z">
        <w:r w:rsidR="00DC0D8E">
          <w:rPr>
            <w:rStyle w:val="teiadd"/>
          </w:rPr>
          <w:t>e</w:t>
        </w:r>
      </w:ins>
      <w:del w:id="927" w:author="Nina Ditmajer" w:date="2022-01-10T11:40:00Z">
        <w:r w:rsidDel="00DC0D8E">
          <w:rPr>
            <w:rStyle w:val="teiadd"/>
          </w:rPr>
          <w:delText>i</w:delText>
        </w:r>
      </w:del>
      <w:r>
        <w:rPr>
          <w:rStyle w:val="teiadd"/>
        </w:rPr>
        <w:t>t</w:t>
      </w:r>
      <w:del w:id="928" w:author="Nina Ditmajer" w:date="2022-01-10T11:41:00Z">
        <w:r w:rsidDel="00DC0D8E">
          <w:rPr>
            <w:rStyle w:val="teiadd"/>
          </w:rPr>
          <w:delText>j</w:delText>
        </w:r>
      </w:del>
      <w:r w:rsidRPr="006E6BC8">
        <w:rPr>
          <w:rStyle w:val="teiadd"/>
        </w:rPr>
        <w:t>u</w:t>
      </w:r>
      <w:r w:rsidRPr="009C0745">
        <w:t xml:space="preserve"> Oczu</w:t>
      </w:r>
      <w:r>
        <w:t xml:space="preserve">, </w:t>
      </w:r>
      <w:r w:rsidRPr="000D2793">
        <w:t>ſ</w:t>
      </w:r>
      <w:r>
        <w:t>zmilui</w:t>
      </w:r>
      <w:r>
        <w:br/>
        <w:t>mi</w:t>
      </w:r>
      <w:r w:rsidRPr="000D2793">
        <w:t>ſ</w:t>
      </w:r>
      <w:r>
        <w:t xml:space="preserve">ze odkupitel za tvo </w:t>
      </w:r>
      <w:r w:rsidRPr="000D2793">
        <w:t>ſ</w:t>
      </w:r>
      <w:r>
        <w:t>zveto vredno</w:t>
      </w:r>
      <w:r w:rsidRPr="000D2793">
        <w:t>ſ</w:t>
      </w:r>
      <w:r>
        <w:t>zt, za terp</w:t>
      </w:r>
      <w:ins w:id="929" w:author="Nina Ditmajer" w:date="2022-01-10T11:41:00Z">
        <w:r w:rsidR="00DC0D8E">
          <w:t>-</w:t>
        </w:r>
      </w:ins>
      <w:del w:id="930" w:author="Nina Ditmajer" w:date="2022-01-10T11:41:00Z">
        <w:r w:rsidDel="00DC0D8E">
          <w:delText>.</w:delText>
        </w:r>
      </w:del>
      <w:r>
        <w:br/>
        <w:t>lenye</w:t>
      </w:r>
      <w:ins w:id="931" w:author="Nina Ditmajer" w:date="2022-01-10T11:41:00Z">
        <w:r w:rsidR="00DC0D8E">
          <w:t>,</w:t>
        </w:r>
      </w:ins>
      <w:del w:id="932" w:author="Nina Ditmajer" w:date="2022-01-10T11:41:00Z">
        <w:r w:rsidDel="00DC0D8E">
          <w:delText>.</w:delText>
        </w:r>
      </w:del>
      <w:r>
        <w:t xml:space="preserve"> </w:t>
      </w:r>
      <w:ins w:id="933" w:author="Nina Ditmajer" w:date="2022-01-10T11:41:00Z">
        <w:r w:rsidR="00DC0D8E">
          <w:t>z</w:t>
        </w:r>
      </w:ins>
      <w:del w:id="934" w:author="Nina Ditmajer" w:date="2022-01-10T11:41:00Z">
        <w:r w:rsidDel="00DC0D8E">
          <w:delText>Z</w:delText>
        </w:r>
      </w:del>
      <w:r>
        <w:t xml:space="preserve">a </w:t>
      </w:r>
      <w:r w:rsidRPr="000D2793">
        <w:t>ſ</w:t>
      </w:r>
      <w:r>
        <w:t xml:space="preserve">zvéto </w:t>
      </w:r>
      <w:r w:rsidRPr="000D2793">
        <w:t>ſ</w:t>
      </w:r>
      <w:r>
        <w:t>zmert za kervno preleanye.</w:t>
      </w:r>
    </w:p>
    <w:p w14:paraId="608AA8E7" w14:textId="52D0B224" w:rsidR="00380A5E" w:rsidDel="00DC0D8E" w:rsidRDefault="00380A5E" w:rsidP="00380A5E">
      <w:pPr>
        <w:pStyle w:val="teiab"/>
        <w:rPr>
          <w:del w:id="935" w:author="Nina Ditmajer" w:date="2022-01-10T11:43:00Z"/>
        </w:rPr>
      </w:pPr>
      <w:r>
        <w:t>9. Tebi povem Diko hválo v</w:t>
      </w:r>
      <w:r w:rsidRPr="000D2793">
        <w:t>ſ</w:t>
      </w:r>
      <w:r>
        <w:t>zamogoucsi Otecz, te-</w:t>
      </w:r>
      <w:r>
        <w:br/>
        <w:t xml:space="preserve">be </w:t>
      </w:r>
      <w:del w:id="936" w:author="Nina Ditmajer" w:date="2022-01-10T11:42:00Z">
        <w:r w:rsidRPr="000D2793" w:rsidDel="00DC0D8E">
          <w:delText>ſ</w:delText>
        </w:r>
      </w:del>
      <w:r>
        <w:t>zovém ia</w:t>
      </w:r>
      <w:r w:rsidRPr="000D2793">
        <w:t>ſ</w:t>
      </w:r>
      <w:r>
        <w:t>z napomocs</w:t>
      </w:r>
      <w:ins w:id="937" w:author="Nina Ditmajer" w:date="2022-01-10T11:42:00Z">
        <w:r w:rsidR="00DC0D8E">
          <w:t>,</w:t>
        </w:r>
      </w:ins>
      <w:del w:id="938" w:author="Nina Ditmajer" w:date="2022-01-10T11:42:00Z">
        <w:r w:rsidDel="00DC0D8E">
          <w:delText>.</w:delText>
        </w:r>
      </w:del>
      <w:r>
        <w:t xml:space="preserve"> </w:t>
      </w:r>
      <w:ins w:id="939" w:author="Nina Ditmajer" w:date="2022-01-10T11:43:00Z">
        <w:r w:rsidR="00DC0D8E">
          <w:t>o</w:t>
        </w:r>
      </w:ins>
      <w:del w:id="940" w:author="Nina Ditmajer" w:date="2022-01-10T11:43:00Z">
        <w:r w:rsidDel="00DC0D8E">
          <w:delText>O</w:delText>
        </w:r>
      </w:del>
      <w:r>
        <w:t xml:space="preserve"> </w:t>
      </w:r>
      <w:r w:rsidRPr="000D2793">
        <w:t>ſ</w:t>
      </w:r>
      <w:r>
        <w:t xml:space="preserve">zveti </w:t>
      </w:r>
      <w:r w:rsidRPr="000D2793">
        <w:t>ſ</w:t>
      </w:r>
      <w:r>
        <w:t>zin Bosi, da</w:t>
      </w:r>
      <w:r w:rsidRPr="000D2793">
        <w:t>ſ</w:t>
      </w:r>
      <w:r>
        <w:t>ze</w:t>
      </w:r>
      <w:r>
        <w:br/>
        <w:t xml:space="preserve">hváli ztebom navkűp </w:t>
      </w:r>
      <w:r w:rsidRPr="000D2793">
        <w:t>ſ</w:t>
      </w:r>
      <w:r>
        <w:t>zvéti Dűh Go</w:t>
      </w:r>
      <w:r w:rsidRPr="000D2793">
        <w:t>ſ</w:t>
      </w:r>
      <w:r>
        <w:t>zpon</w:t>
      </w:r>
      <w:r>
        <w:br/>
        <w:t>Bogh.</w:t>
      </w:r>
      <w:ins w:id="941" w:author="Nina Ditmajer" w:date="2022-01-10T11:43:00Z">
        <w:r w:rsidR="00DC0D8E">
          <w:t xml:space="preserve"> </w:t>
        </w:r>
      </w:ins>
    </w:p>
    <w:p w14:paraId="427E9ACE" w14:textId="77777777" w:rsidR="00380A5E" w:rsidRDefault="00380A5E">
      <w:pPr>
        <w:pStyle w:val="teiab"/>
        <w:pPrChange w:id="942" w:author="Nina Ditmajer" w:date="2022-01-10T11:43:00Z">
          <w:pPr>
            <w:pStyle w:val="teiclosure"/>
          </w:pPr>
        </w:pPrChange>
      </w:pPr>
      <w:r>
        <w:t>Amen.</w:t>
      </w:r>
    </w:p>
    <w:p w14:paraId="0E05B877" w14:textId="447588EA" w:rsidR="00380A5E" w:rsidRDefault="00380A5E" w:rsidP="00380A5E">
      <w:pPr>
        <w:pStyle w:val="Naslov2"/>
      </w:pPr>
      <w:r>
        <w:t>Precatio ut D</w:t>
      </w:r>
      <w:ins w:id="943" w:author="Nina Ditmajer" w:date="2022-01-10T13:45:00Z">
        <w:r w:rsidR="00FF18F6">
          <w:t>EVS</w:t>
        </w:r>
      </w:ins>
      <w:del w:id="944" w:author="Nina Ditmajer" w:date="2022-01-10T13:45:00Z">
        <w:r w:rsidDel="00FF18F6">
          <w:delText>ev</w:delText>
        </w:r>
        <w:r w:rsidRPr="000D2793" w:rsidDel="00FF18F6">
          <w:delText>ſ</w:delText>
        </w:r>
      </w:del>
      <w:r>
        <w:t xml:space="preserve"> protegat </w:t>
      </w:r>
      <w:r w:rsidRPr="000D2793">
        <w:t>ſ</w:t>
      </w:r>
      <w:r>
        <w:t>uos</w:t>
      </w:r>
    </w:p>
    <w:p w14:paraId="0C8268BA" w14:textId="0FE5330B" w:rsidR="00380A5E" w:rsidRDefault="00380A5E" w:rsidP="00380A5E">
      <w:pPr>
        <w:pStyle w:val="teiab"/>
      </w:pPr>
      <w:r w:rsidRPr="00605D0E">
        <w:rPr>
          <w:rStyle w:val="teilabelZnak"/>
        </w:rPr>
        <w:t>1.</w:t>
      </w:r>
      <w:r w:rsidRPr="00F96D21">
        <w:t xml:space="preserve"> </w:t>
      </w:r>
      <w:r w:rsidRPr="00605D0E">
        <w:rPr>
          <w:rStyle w:val="teiname"/>
        </w:rPr>
        <w:t>Christus Jesus</w:t>
      </w:r>
      <w:r>
        <w:t xml:space="preserve"> ktebi v</w:t>
      </w:r>
      <w:r w:rsidRPr="000D2793">
        <w:t>ſ</w:t>
      </w:r>
      <w:r>
        <w:t>zi kricsimo, ár</w:t>
      </w:r>
      <w:r w:rsidRPr="000D2793">
        <w:t>ſ</w:t>
      </w:r>
      <w:r>
        <w:t>zmo vpáli vu</w:t>
      </w:r>
      <w:r>
        <w:br/>
        <w:t>veliko blodno</w:t>
      </w:r>
      <w:r w:rsidRPr="000D2793">
        <w:t>ſ</w:t>
      </w:r>
      <w:r>
        <w:t>zt, zké ne</w:t>
      </w:r>
      <w:ins w:id="945" w:author="Nina Ditmajer" w:date="2022-01-10T11:44:00Z">
        <w:r w:rsidR="00DC0D8E">
          <w:t>z</w:t>
        </w:r>
      </w:ins>
      <w:del w:id="946" w:author="Nina Ditmajer" w:date="2022-01-10T11:44:00Z">
        <w:r w:rsidDel="00DC0D8E">
          <w:delText>s</w:delText>
        </w:r>
      </w:del>
      <w:r>
        <w:t>namo kamu vun zle</w:t>
      </w:r>
      <w:r w:rsidRPr="000D2793">
        <w:t>ſ</w:t>
      </w:r>
      <w:r>
        <w:t>zti</w:t>
      </w:r>
      <w:ins w:id="947" w:author="Nina Ditmajer" w:date="2022-01-10T11:44:00Z">
        <w:r w:rsidR="00DC0D8E">
          <w:t>,</w:t>
        </w:r>
      </w:ins>
      <w:r>
        <w:br/>
        <w:t>ár</w:t>
      </w:r>
      <w:r w:rsidRPr="000D2793">
        <w:t>ſ</w:t>
      </w:r>
      <w:r>
        <w:t xml:space="preserve">zmo minouli tve práve </w:t>
      </w:r>
      <w:r w:rsidRPr="000D2793">
        <w:t>ſ</w:t>
      </w:r>
      <w:r>
        <w:t>zteze.</w:t>
      </w:r>
    </w:p>
    <w:p w14:paraId="01F86398" w14:textId="4F890F3B" w:rsidR="00380A5E" w:rsidRDefault="00380A5E" w:rsidP="00380A5E">
      <w:pPr>
        <w:pStyle w:val="teiab"/>
      </w:pPr>
      <w:r w:rsidRPr="00605D0E">
        <w:rPr>
          <w:rStyle w:val="teilabelZnak"/>
        </w:rPr>
        <w:t>2.</w:t>
      </w:r>
      <w:r>
        <w:t xml:space="preserve"> Obarui ná</w:t>
      </w:r>
      <w:r w:rsidRPr="000D2793">
        <w:t>ſ</w:t>
      </w:r>
      <w:r>
        <w:t>z milote pro</w:t>
      </w:r>
      <w:r w:rsidRPr="000D2793">
        <w:t>ſ</w:t>
      </w:r>
      <w:r>
        <w:t xml:space="preserve">zimo, </w:t>
      </w:r>
      <w:ins w:id="948" w:author="Nina Ditmajer" w:date="2022-01-10T11:45:00Z">
        <w:r w:rsidR="00DC0D8E">
          <w:t>ár</w:t>
        </w:r>
      </w:ins>
      <w:del w:id="949" w:author="Nina Ditmajer" w:date="2022-01-10T11:45:00Z">
        <w:r w:rsidDel="00DC0D8E">
          <w:delText>ai</w:delText>
        </w:r>
      </w:del>
      <w:r w:rsidRPr="000D2793">
        <w:t>ſ</w:t>
      </w:r>
      <w:r>
        <w:t>zmo tvoie pleme-</w:t>
      </w:r>
      <w:r>
        <w:br/>
        <w:t xml:space="preserve">nito </w:t>
      </w:r>
      <w:r w:rsidRPr="000D2793">
        <w:t>ſ</w:t>
      </w:r>
      <w:r>
        <w:t>ztvorjeinye, kim je</w:t>
      </w:r>
      <w:r w:rsidRPr="000D2793">
        <w:t>ſ</w:t>
      </w:r>
      <w:r>
        <w:t xml:space="preserve">zi dál </w:t>
      </w:r>
      <w:r w:rsidRPr="000D2793">
        <w:t>ſ</w:t>
      </w:r>
      <w:r>
        <w:t xml:space="preserve">zvega </w:t>
      </w:r>
      <w:r w:rsidRPr="000D2793">
        <w:t>ſ</w:t>
      </w:r>
      <w:r>
        <w:t>zveta Dű-</w:t>
      </w:r>
      <w:r>
        <w:br/>
        <w:t>ha, na zdersanje nei na pogűblenye.</w:t>
      </w:r>
    </w:p>
    <w:p w14:paraId="31115E4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25B0CD6" w14:textId="77777777" w:rsidR="00380A5E" w:rsidRDefault="00380A5E" w:rsidP="00380A5E">
      <w:r>
        <w:lastRenderedPageBreak/>
        <w:t>/023r/</w:t>
      </w:r>
    </w:p>
    <w:p w14:paraId="7A0830F3" w14:textId="77777777" w:rsidR="00380A5E" w:rsidRDefault="00380A5E" w:rsidP="00380A5E">
      <w:pPr>
        <w:pStyle w:val="teifwPageNum"/>
      </w:pPr>
      <w:r>
        <w:t>41.</w:t>
      </w:r>
    </w:p>
    <w:p w14:paraId="274AD7DD" w14:textId="77777777" w:rsidR="00380A5E" w:rsidRDefault="00380A5E" w:rsidP="00380A5E">
      <w:pPr>
        <w:pStyle w:val="teiab"/>
      </w:pPr>
      <w:r w:rsidRPr="001C556C">
        <w:rPr>
          <w:rStyle w:val="teilabelZnak"/>
        </w:rPr>
        <w:t>3.</w:t>
      </w:r>
      <w:r>
        <w:t xml:space="preserve"> Neglei </w:t>
      </w:r>
      <w:r w:rsidRPr="00335B2E">
        <w:rPr>
          <w:rStyle w:val="teiname"/>
        </w:rPr>
        <w:t>Christus</w:t>
      </w:r>
      <w:r>
        <w:t xml:space="preserve"> </w:t>
      </w:r>
      <w:r w:rsidRPr="000D2793">
        <w:t>ſ</w:t>
      </w:r>
      <w:r>
        <w:t>zlepote nas</w:t>
      </w:r>
      <w:r w:rsidRPr="000D2793">
        <w:t>ſ</w:t>
      </w:r>
      <w:r>
        <w:t xml:space="preserve">e ti, da glei </w:t>
      </w:r>
      <w:r w:rsidRPr="000D2793">
        <w:t>ſ</w:t>
      </w:r>
      <w:r>
        <w:t>zve</w:t>
      </w:r>
      <w:r>
        <w:br/>
      </w:r>
      <w:r w:rsidRPr="000D2793">
        <w:t>ſ</w:t>
      </w:r>
      <w:r>
        <w:t>zvéte zmo'sno</w:t>
      </w:r>
      <w:r w:rsidRPr="000D2793">
        <w:t>ſ</w:t>
      </w:r>
      <w:r>
        <w:t>zti zkom je</w:t>
      </w:r>
      <w:r w:rsidRPr="000D2793">
        <w:t>ſ</w:t>
      </w:r>
      <w:r>
        <w:t>zi na</w:t>
      </w:r>
      <w:r w:rsidRPr="000D2793">
        <w:t>ſ</w:t>
      </w:r>
      <w:r>
        <w:t>z od Vrága od-</w:t>
      </w:r>
      <w:r>
        <w:br/>
        <w:t>kűpil i od nyegve vekvecsne temno</w:t>
      </w:r>
      <w:r w:rsidRPr="000D2793">
        <w:t>ſ</w:t>
      </w:r>
      <w:r>
        <w:t>zti.</w:t>
      </w:r>
    </w:p>
    <w:p w14:paraId="7D47EDF5" w14:textId="525C0CF9" w:rsidR="00380A5E" w:rsidRDefault="00380A5E" w:rsidP="00380A5E">
      <w:pPr>
        <w:pStyle w:val="teiab"/>
      </w:pPr>
      <w:r w:rsidRPr="005E01D7">
        <w:rPr>
          <w:rStyle w:val="teilabelZnak"/>
        </w:rPr>
        <w:t>4.</w:t>
      </w:r>
      <w:r>
        <w:t xml:space="preserve"> Odkúd je</w:t>
      </w:r>
      <w:r w:rsidRPr="000D2793">
        <w:t>ſ</w:t>
      </w:r>
      <w:r>
        <w:t xml:space="preserve">zi verne Dűsse </w:t>
      </w:r>
      <w:r w:rsidRPr="000D2793">
        <w:t>ſ</w:t>
      </w:r>
      <w:r>
        <w:t>zpelal, ké</w:t>
      </w:r>
      <w:r w:rsidRPr="000D2793">
        <w:t>ſ</w:t>
      </w:r>
      <w:r>
        <w:t>zo ktebi dén</w:t>
      </w:r>
      <w:r>
        <w:br/>
        <w:t>i nocs kricsale, i tebe</w:t>
      </w:r>
      <w:r w:rsidRPr="000D2793">
        <w:t>ſ</w:t>
      </w:r>
      <w:r>
        <w:t>zo zm</w:t>
      </w:r>
      <w:ins w:id="950" w:author="Nina Ditmajer" w:date="2022-01-10T11:50:00Z">
        <w:r w:rsidR="00AD04AB">
          <w:t>o'</w:t>
        </w:r>
      </w:ins>
      <w:del w:id="951" w:author="Nina Ditmajer" w:date="2022-01-10T11:50:00Z">
        <w:r w:rsidDel="00AD04AB">
          <w:delText>ó</w:delText>
        </w:r>
      </w:del>
      <w:r>
        <w:t>sna, i právoga,</w:t>
      </w:r>
      <w:r>
        <w:br/>
      </w:r>
      <w:r w:rsidRPr="000D2793">
        <w:t>ſ</w:t>
      </w:r>
      <w:r>
        <w:t>zvega Bogha, vekvecsna dicsile.</w:t>
      </w:r>
    </w:p>
    <w:p w14:paraId="4B80C471" w14:textId="306A9F19" w:rsidR="00380A5E" w:rsidRDefault="00380A5E" w:rsidP="00380A5E">
      <w:pPr>
        <w:pStyle w:val="teiab"/>
      </w:pPr>
      <w:r w:rsidRPr="00A07785">
        <w:rPr>
          <w:rStyle w:val="teilabelZnak"/>
        </w:rPr>
        <w:t>5.</w:t>
      </w:r>
      <w:r>
        <w:t xml:space="preserve"> </w:t>
      </w:r>
      <w:ins w:id="952" w:author="Nina Ditmajer" w:date="2022-01-10T11:50:00Z">
        <w:r w:rsidR="00AD04AB">
          <w:t>ſ</w:t>
        </w:r>
      </w:ins>
      <w:del w:id="953" w:author="Nina Ditmajer" w:date="2022-01-10T11:50:00Z">
        <w:r w:rsidDel="00AD04AB">
          <w:delText>I</w:delText>
        </w:r>
      </w:del>
      <w:r>
        <w:t>zpelai i ná</w:t>
      </w:r>
      <w:r w:rsidRPr="000D2793">
        <w:t>ſ</w:t>
      </w:r>
      <w:r>
        <w:t xml:space="preserve">z </w:t>
      </w:r>
      <w:r w:rsidRPr="00AD04AB">
        <w:rPr>
          <w:rStyle w:val="teipersName"/>
          <w:rPrChange w:id="954" w:author="Nina Ditmajer" w:date="2022-01-10T11:50:00Z">
            <w:rPr/>
          </w:rPrChange>
        </w:rPr>
        <w:t>Jesus</w:t>
      </w:r>
      <w:r>
        <w:t xml:space="preserve"> zteske moke, nám pro</w:t>
      </w:r>
      <w:r w:rsidRPr="000D2793">
        <w:t>ſ</w:t>
      </w:r>
      <w:r>
        <w:t>ztiv-</w:t>
      </w:r>
      <w:r>
        <w:br/>
      </w:r>
      <w:r w:rsidRPr="000D2793">
        <w:t>ſ</w:t>
      </w:r>
      <w:r>
        <w:t>zi nas</w:t>
      </w:r>
      <w:r w:rsidRPr="000D2793">
        <w:t>ſ</w:t>
      </w:r>
      <w:del w:id="955" w:author="Nina Ditmajer" w:date="2022-01-10T11:51:00Z">
        <w:r w:rsidDel="00AD04AB">
          <w:delText>z</w:delText>
        </w:r>
      </w:del>
      <w:r>
        <w:t>e temne grehe, zkemi je</w:t>
      </w:r>
      <w:r w:rsidRPr="000D2793">
        <w:t>ſ</w:t>
      </w:r>
      <w:r>
        <w:t>zmo tebe zbantuvali</w:t>
      </w:r>
      <w:r>
        <w:br/>
        <w:t xml:space="preserve">i zkeimi </w:t>
      </w:r>
      <w:r w:rsidRPr="000D2793">
        <w:t>ſ</w:t>
      </w:r>
      <w:r>
        <w:t>zmo tebe zatáili.</w:t>
      </w:r>
    </w:p>
    <w:p w14:paraId="25FD0762" w14:textId="1A7A9B66" w:rsidR="00380A5E" w:rsidRDefault="00380A5E" w:rsidP="00380A5E">
      <w:pPr>
        <w:pStyle w:val="teiab"/>
      </w:pPr>
      <w:r w:rsidRPr="00A07785">
        <w:rPr>
          <w:rStyle w:val="teilabelZnak"/>
        </w:rPr>
        <w:t>6.</w:t>
      </w:r>
      <w:r>
        <w:t xml:space="preserve"> A vezdai te ponizno pro</w:t>
      </w:r>
      <w:r w:rsidRPr="000D2793">
        <w:t>ſ</w:t>
      </w:r>
      <w:r>
        <w:t xml:space="preserve">zimo nemai nam </w:t>
      </w:r>
      <w:r w:rsidRPr="000D2793">
        <w:t>ſ</w:t>
      </w:r>
      <w:r>
        <w:t xml:space="preserve">ze </w:t>
      </w:r>
      <w:r w:rsidRPr="00923886">
        <w:rPr>
          <w:rStyle w:val="teiunclear"/>
        </w:rPr>
        <w:t>te</w:t>
      </w:r>
      <w:ins w:id="956" w:author="Nina Ditmajer" w:date="2022-01-10T11:52:00Z">
        <w:r w:rsidR="00AD04AB">
          <w:rPr>
            <w:rStyle w:val="teiunclear"/>
          </w:rPr>
          <w:t>’</w:t>
        </w:r>
      </w:ins>
      <w:r w:rsidRPr="00923886">
        <w:rPr>
          <w:rStyle w:val="teiunclear"/>
        </w:rPr>
        <w:t>sek</w:t>
      </w:r>
      <w:r>
        <w:br/>
      </w:r>
      <w:r w:rsidRPr="000D2793">
        <w:t>ſ</w:t>
      </w:r>
      <w:r>
        <w:t>zkasuvati, ár neznamo kama</w:t>
      </w:r>
      <w:r w:rsidRPr="000D2793">
        <w:t>ſ</w:t>
      </w:r>
      <w:r>
        <w:t>zmo idocsi ako</w:t>
      </w:r>
      <w:r w:rsidRPr="000D2793">
        <w:t>ſ</w:t>
      </w:r>
      <w:r>
        <w:t>ze</w:t>
      </w:r>
      <w:r>
        <w:br/>
        <w:t>nám vmiloscsi ne</w:t>
      </w:r>
      <w:r w:rsidRPr="000D2793">
        <w:t>ſ</w:t>
      </w:r>
      <w:r>
        <w:t>zk</w:t>
      </w:r>
      <w:ins w:id="957" w:author="Nina Ditmajer" w:date="2022-01-10T11:53:00Z">
        <w:r w:rsidR="00AD04AB">
          <w:t>a'</w:t>
        </w:r>
      </w:ins>
      <w:del w:id="958" w:author="Nina Ditmajer" w:date="2022-01-10T11:53:00Z">
        <w:r w:rsidDel="00AD04AB">
          <w:delText>á</w:delText>
        </w:r>
      </w:del>
      <w:r>
        <w:t>ses.</w:t>
      </w:r>
    </w:p>
    <w:p w14:paraId="7710F664" w14:textId="59574904" w:rsidR="00380A5E" w:rsidRDefault="00380A5E" w:rsidP="00380A5E">
      <w:pPr>
        <w:pStyle w:val="teiab"/>
      </w:pPr>
      <w:r w:rsidRPr="00146C34">
        <w:rPr>
          <w:rStyle w:val="teilabelZnak"/>
        </w:rPr>
        <w:t>7.</w:t>
      </w:r>
      <w:r>
        <w:t xml:space="preserve"> Ár dabi </w:t>
      </w:r>
      <w:r w:rsidRPr="000D2793">
        <w:t>ſ</w:t>
      </w:r>
      <w:r>
        <w:t>li na mor</w:t>
      </w:r>
      <w:r w:rsidRPr="000D2793">
        <w:t>ſ</w:t>
      </w:r>
      <w:r>
        <w:t>zko globlino es</w:t>
      </w:r>
      <w:ins w:id="959" w:author="Nina Ditmajer" w:date="2022-01-10T11:53:00Z">
        <w:r w:rsidR="00AD04AB">
          <w:t>c</w:t>
        </w:r>
      </w:ins>
      <w:del w:id="960" w:author="Nina Ditmajer" w:date="2022-01-10T11:53:00Z">
        <w:r w:rsidDel="00AD04AB">
          <w:delText>e</w:delText>
        </w:r>
      </w:del>
      <w:r>
        <w:t>se</w:t>
      </w:r>
      <w:ins w:id="961" w:author="Nina Ditmajer" w:date="2022-01-10T11:53:00Z">
        <w:r w:rsidR="00AD04AB">
          <w:t xml:space="preserve"> </w:t>
        </w:r>
      </w:ins>
      <w:r>
        <w:t>je tam tvo</w:t>
      </w:r>
      <w:del w:id="962" w:author="Nina Ditmajer" w:date="2022-01-10T11:53:00Z">
        <w:r w:rsidDel="00AD04AB">
          <w:delText>j</w:delText>
        </w:r>
      </w:del>
      <w:r>
        <w:t>-</w:t>
      </w:r>
      <w:r>
        <w:br/>
        <w:t xml:space="preserve">ja </w:t>
      </w:r>
      <w:r w:rsidRPr="000D2793">
        <w:t>ſ</w:t>
      </w:r>
      <w:r>
        <w:t>zlatka zm</w:t>
      </w:r>
      <w:ins w:id="963" w:author="Nina Ditmajer" w:date="2022-01-10T11:53:00Z">
        <w:r w:rsidR="00AD04AB">
          <w:t>o'</w:t>
        </w:r>
      </w:ins>
      <w:del w:id="964" w:author="Nina Ditmajer" w:date="2022-01-10T11:53:00Z">
        <w:r w:rsidDel="00AD04AB">
          <w:delText>ó</w:delText>
        </w:r>
      </w:del>
      <w:r>
        <w:t>sno</w:t>
      </w:r>
      <w:r w:rsidRPr="000D2793">
        <w:t>ſ</w:t>
      </w:r>
      <w:r>
        <w:t>zt, ka na</w:t>
      </w:r>
      <w:r w:rsidRPr="000D2793">
        <w:t>ſ</w:t>
      </w:r>
      <w:r>
        <w:t>z more odnutvun-</w:t>
      </w:r>
      <w:r>
        <w:br/>
        <w:t>ka zne</w:t>
      </w:r>
      <w:r w:rsidRPr="000D2793">
        <w:t>ſ</w:t>
      </w:r>
      <w:r>
        <w:t>zti, i pelati v-vekvecsno ve</w:t>
      </w:r>
      <w:r w:rsidRPr="000D2793">
        <w:t>ſ</w:t>
      </w:r>
      <w:r>
        <w:t>zeljé.</w:t>
      </w:r>
    </w:p>
    <w:p w14:paraId="60C95895" w14:textId="049902F0" w:rsidR="00380A5E" w:rsidRDefault="00380A5E" w:rsidP="00380A5E">
      <w:pPr>
        <w:pStyle w:val="teiab"/>
      </w:pPr>
      <w:r w:rsidRPr="00146C34">
        <w:rPr>
          <w:rStyle w:val="teilabelZnak"/>
        </w:rPr>
        <w:t>8.</w:t>
      </w:r>
      <w:r>
        <w:t xml:space="preserve"> Kotero</w:t>
      </w:r>
      <w:r w:rsidRPr="000D2793">
        <w:t>ſ</w:t>
      </w:r>
      <w:r>
        <w:t xml:space="preserve">zi </w:t>
      </w:r>
      <w:r w:rsidRPr="00AD04AB">
        <w:rPr>
          <w:rStyle w:val="teipersName"/>
          <w:rPrChange w:id="965" w:author="Nina Ditmajer" w:date="2022-01-10T11:54:00Z">
            <w:rPr/>
          </w:rPrChange>
        </w:rPr>
        <w:t>Christus</w:t>
      </w:r>
      <w:r>
        <w:t xml:space="preserve"> vernim zpravíl, i rá</w:t>
      </w:r>
      <w:r w:rsidRPr="000D2793">
        <w:t>ſ</w:t>
      </w:r>
      <w:r>
        <w:t>zloke</w:t>
      </w:r>
      <w:r>
        <w:br/>
        <w:t>n</w:t>
      </w:r>
      <w:ins w:id="966" w:author="Nina Ditmajer" w:date="2022-01-10T11:55:00Z">
        <w:r w:rsidR="00AD04AB">
          <w:t>i</w:t>
        </w:r>
      </w:ins>
      <w:del w:id="967" w:author="Nina Ditmajer" w:date="2022-01-10T11:55:00Z">
        <w:r w:rsidDel="00AD04AB">
          <w:delText>í</w:delText>
        </w:r>
      </w:del>
      <w:r>
        <w:t>kakse nei vcsinil jednákoje v</w:t>
      </w:r>
      <w:r w:rsidRPr="000D2793">
        <w:t>ſ</w:t>
      </w:r>
      <w:r>
        <w:t>zákomu ti de-</w:t>
      </w:r>
      <w:r>
        <w:br/>
      </w:r>
      <w:del w:id="968" w:author="Nina Ditmajer" w:date="2022-01-10T11:55:00Z">
        <w:r w:rsidDel="00AD04AB">
          <w:delText>de</w:delText>
        </w:r>
      </w:del>
      <w:r>
        <w:t>lis, ki</w:t>
      </w:r>
      <w:r w:rsidRPr="000D2793">
        <w:t>ſ</w:t>
      </w:r>
      <w:r>
        <w:t>se ktebi ponizno priklanyajo.</w:t>
      </w:r>
    </w:p>
    <w:p w14:paraId="2758288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17285D" w14:textId="77777777" w:rsidR="00380A5E" w:rsidRDefault="00380A5E" w:rsidP="00380A5E">
      <w:r>
        <w:lastRenderedPageBreak/>
        <w:t>/023v/</w:t>
      </w:r>
    </w:p>
    <w:p w14:paraId="1F7484E1" w14:textId="77777777" w:rsidR="00380A5E" w:rsidRDefault="00380A5E" w:rsidP="00380A5E">
      <w:pPr>
        <w:pStyle w:val="teifwPageNum"/>
      </w:pPr>
      <w:r>
        <w:t>42.</w:t>
      </w:r>
    </w:p>
    <w:p w14:paraId="541A6069" w14:textId="7D12548D" w:rsidR="00380A5E" w:rsidRDefault="00380A5E" w:rsidP="00380A5E">
      <w:pPr>
        <w:pStyle w:val="teiab"/>
      </w:pPr>
      <w:r w:rsidRPr="00D919AE">
        <w:rPr>
          <w:rStyle w:val="teilabelZnak"/>
        </w:rPr>
        <w:t>9.</w:t>
      </w:r>
      <w:r>
        <w:t xml:space="preserve"> </w:t>
      </w:r>
      <w:r w:rsidRPr="000D2793">
        <w:t>ſ</w:t>
      </w:r>
      <w:r>
        <w:t>zpament</w:t>
      </w:r>
      <w:ins w:id="969" w:author="Nina Ditmajer" w:date="2022-01-10T11:55:00Z">
        <w:r w:rsidR="00AD04AB">
          <w:t>ű</w:t>
        </w:r>
      </w:ins>
      <w:del w:id="970" w:author="Nina Ditmajer" w:date="2022-01-10T11:55:00Z">
        <w:r w:rsidDel="00AD04AB">
          <w:delText>ü</w:delText>
        </w:r>
      </w:del>
      <w:r>
        <w:t>j</w:t>
      </w:r>
      <w:r w:rsidRPr="000D2793">
        <w:t>ſ</w:t>
      </w:r>
      <w:r>
        <w:t xml:space="preserve">ze </w:t>
      </w:r>
      <w:r w:rsidRPr="00DD4325">
        <w:rPr>
          <w:rStyle w:val="teiname"/>
        </w:rPr>
        <w:t>Christus</w:t>
      </w:r>
      <w:r>
        <w:t xml:space="preserve"> ti zgresnika, za koga</w:t>
      </w:r>
      <w:r w:rsidRPr="000D2793">
        <w:t>ſ</w:t>
      </w:r>
      <w:r>
        <w:t>zi</w:t>
      </w:r>
      <w:r>
        <w:br/>
        <w:t xml:space="preserve">teske moke terpil, </w:t>
      </w:r>
      <w:r w:rsidRPr="000D2793">
        <w:t>ſ</w:t>
      </w:r>
      <w:del w:id="971" w:author="Nina Ditmajer" w:date="2022-01-10T11:56:00Z">
        <w:r w:rsidDel="00AD04AB">
          <w:delText>z</w:delText>
        </w:r>
      </w:del>
      <w:r>
        <w:t>tere moke da nebodo zamán, da</w:t>
      </w:r>
      <w:r>
        <w:br/>
        <w:t>bodo nám na vecsno ve</w:t>
      </w:r>
      <w:r w:rsidRPr="000D2793">
        <w:t>ſ</w:t>
      </w:r>
      <w:r>
        <w:t>zelje.</w:t>
      </w:r>
    </w:p>
    <w:p w14:paraId="12F19096" w14:textId="43429B3C" w:rsidR="00380A5E" w:rsidDel="00AD04AB" w:rsidRDefault="00380A5E" w:rsidP="00380A5E">
      <w:pPr>
        <w:pStyle w:val="teiab"/>
        <w:rPr>
          <w:del w:id="972" w:author="Nina Ditmajer" w:date="2022-01-10T11:57:00Z"/>
        </w:rPr>
      </w:pPr>
      <w:r>
        <w:t xml:space="preserve">10. Hvála boidi Oczu Nebeszkomu, i </w:t>
      </w:r>
      <w:r w:rsidRPr="000D2793">
        <w:t>ſ</w:t>
      </w:r>
      <w:r>
        <w:t>zinovi nyega</w:t>
      </w:r>
      <w:r>
        <w:br/>
        <w:t xml:space="preserve">predrágomú, glih rávno tak i Duho </w:t>
      </w:r>
      <w:r w:rsidRPr="000D2793">
        <w:t>ſ</w:t>
      </w:r>
      <w:r>
        <w:t>zvetumu,</w:t>
      </w:r>
      <w:r>
        <w:br/>
        <w:t>v</w:t>
      </w:r>
      <w:r w:rsidRPr="000D2793">
        <w:t>ſ</w:t>
      </w:r>
      <w:r>
        <w:t>ze postenye Boghu iednomu.</w:t>
      </w:r>
      <w:ins w:id="973" w:author="Nina Ditmajer" w:date="2022-01-10T11:57:00Z">
        <w:r w:rsidR="00AD04AB">
          <w:t xml:space="preserve"> </w:t>
        </w:r>
      </w:ins>
    </w:p>
    <w:p w14:paraId="5844884F" w14:textId="6D4A29EE" w:rsidR="00380A5E" w:rsidRDefault="00380A5E">
      <w:pPr>
        <w:pStyle w:val="teiab"/>
        <w:rPr>
          <w:ins w:id="974" w:author="Nina Ditmajer" w:date="2022-01-10T11:57:00Z"/>
        </w:rPr>
        <w:pPrChange w:id="975" w:author="Nina Ditmajer" w:date="2022-01-10T11:57:00Z">
          <w:pPr>
            <w:pStyle w:val="teiclosure"/>
          </w:pPr>
        </w:pPrChange>
      </w:pPr>
      <w:r>
        <w:t>Amen.</w:t>
      </w:r>
    </w:p>
    <w:p w14:paraId="51378732" w14:textId="77777777" w:rsidR="00AD04AB" w:rsidRDefault="00AD04AB">
      <w:pPr>
        <w:pStyle w:val="teiab"/>
        <w:pPrChange w:id="976" w:author="Nina Ditmajer" w:date="2022-01-10T11:57:00Z">
          <w:pPr>
            <w:pStyle w:val="teiclosure"/>
          </w:pPr>
        </w:pPrChange>
      </w:pPr>
    </w:p>
    <w:p w14:paraId="582E12EB" w14:textId="0BD22D03" w:rsidR="00380A5E" w:rsidRPr="00AD04AB" w:rsidRDefault="00380A5E">
      <w:pPr>
        <w:pStyle w:val="Naslov2"/>
        <w:rPr>
          <w:rPrChange w:id="977" w:author="Nina Ditmajer" w:date="2022-01-10T11:57:00Z">
            <w:rPr>
              <w:rStyle w:val="teiquote"/>
            </w:rPr>
          </w:rPrChange>
        </w:rPr>
        <w:pPrChange w:id="978" w:author="Nina Ditmajer" w:date="2022-01-10T11:57:00Z">
          <w:pPr>
            <w:pStyle w:val="teiab"/>
          </w:pPr>
        </w:pPrChange>
      </w:pPr>
      <w:r w:rsidRPr="00AD04AB">
        <w:rPr>
          <w:rStyle w:val="teiabbr"/>
          <w:rPrChange w:id="979" w:author="Nina Ditmajer" w:date="2022-01-10T11:58:00Z">
            <w:rPr>
              <w:rStyle w:val="teiquote"/>
              <w:b/>
              <w:bCs/>
            </w:rPr>
          </w:rPrChange>
        </w:rPr>
        <w:t>D</w:t>
      </w:r>
      <w:ins w:id="980" w:author="Nina Ditmajer" w:date="2022-01-10T11:58:00Z">
        <w:r w:rsidR="00AD04AB">
          <w:rPr>
            <w:rStyle w:val="teiabbr"/>
            <w:rFonts w:ascii="ZRCola" w:hAnsi="ZRCola" w:cs="ZRCola"/>
          </w:rPr>
          <w:t>͠</w:t>
        </w:r>
      </w:ins>
      <w:r w:rsidRPr="00AD04AB">
        <w:rPr>
          <w:rStyle w:val="teiabbr"/>
          <w:rPrChange w:id="981" w:author="Nina Ditmajer" w:date="2022-01-10T11:58:00Z">
            <w:rPr>
              <w:rStyle w:val="teiquote"/>
              <w:b/>
              <w:bCs/>
            </w:rPr>
          </w:rPrChange>
        </w:rPr>
        <w:t>nica</w:t>
      </w:r>
      <w:r w:rsidRPr="00AD04AB">
        <w:rPr>
          <w:rPrChange w:id="982" w:author="Nina Ditmajer" w:date="2022-01-10T11:57:00Z">
            <w:rPr>
              <w:rStyle w:val="teiquote"/>
              <w:b/>
              <w:bCs/>
            </w:rPr>
          </w:rPrChange>
        </w:rPr>
        <w:t xml:space="preserve"> VI </w:t>
      </w:r>
      <w:ins w:id="983" w:author="Nina Ditmajer" w:date="2022-01-10T11:58:00Z">
        <w:r w:rsidR="00AD04AB">
          <w:t>T</w:t>
        </w:r>
      </w:ins>
      <w:del w:id="984" w:author="Nina Ditmajer" w:date="2022-01-10T11:58:00Z">
        <w:r w:rsidRPr="00AD04AB" w:rsidDel="00AD04AB">
          <w:rPr>
            <w:rPrChange w:id="985" w:author="Nina Ditmajer" w:date="2022-01-10T11:57:00Z">
              <w:rPr>
                <w:rStyle w:val="teiquote"/>
                <w:b/>
                <w:bCs/>
              </w:rPr>
            </w:rPrChange>
          </w:rPr>
          <w:delText>J</w:delText>
        </w:r>
      </w:del>
      <w:r w:rsidRPr="00AD04AB">
        <w:rPr>
          <w:rPrChange w:id="986" w:author="Nina Ditmajer" w:date="2022-01-10T11:57:00Z">
            <w:rPr>
              <w:rStyle w:val="teiquote"/>
              <w:b/>
              <w:bCs/>
            </w:rPr>
          </w:rPrChange>
        </w:rPr>
        <w:t>rinita</w:t>
      </w:r>
      <w:ins w:id="987" w:author="Nina Ditmajer" w:date="2022-01-10T11:58:00Z">
        <w:r w:rsidR="00AD04AB">
          <w:t>t</w:t>
        </w:r>
      </w:ins>
      <w:del w:id="988" w:author="Nina Ditmajer" w:date="2022-01-10T11:58:00Z">
        <w:r w:rsidRPr="00AD04AB" w:rsidDel="00AD04AB">
          <w:rPr>
            <w:rPrChange w:id="989" w:author="Nina Ditmajer" w:date="2022-01-10T11:57:00Z">
              <w:rPr>
                <w:rStyle w:val="teiquote"/>
                <w:b/>
                <w:bCs/>
              </w:rPr>
            </w:rPrChange>
          </w:rPr>
          <w:delText>r</w:delText>
        </w:r>
      </w:del>
      <w:r w:rsidRPr="00AD04AB">
        <w:rPr>
          <w:rPrChange w:id="990" w:author="Nina Ditmajer" w:date="2022-01-10T11:57:00Z">
            <w:rPr>
              <w:rStyle w:val="teiquote"/>
              <w:b/>
              <w:bCs/>
            </w:rPr>
          </w:rPrChange>
        </w:rPr>
        <w:t>is poteſt decant.</w:t>
      </w:r>
    </w:p>
    <w:p w14:paraId="7A98A180" w14:textId="7849E33B" w:rsidR="00380A5E" w:rsidRDefault="00380A5E" w:rsidP="00380A5E">
      <w:pPr>
        <w:pStyle w:val="teiab"/>
      </w:pPr>
      <w:r w:rsidRPr="004828A6">
        <w:rPr>
          <w:rStyle w:val="teilabelZnak"/>
        </w:rPr>
        <w:t>1.</w:t>
      </w:r>
      <w:r>
        <w:t xml:space="preserve"> O Izrael me drágo lű</w:t>
      </w:r>
      <w:r w:rsidRPr="000D2793">
        <w:t>ſ</w:t>
      </w:r>
      <w:r>
        <w:t>ztvo, po</w:t>
      </w:r>
      <w:r w:rsidRPr="000D2793">
        <w:t>ſ</w:t>
      </w:r>
      <w:r>
        <w:t>zlus</w:t>
      </w:r>
      <w:r w:rsidRPr="000D2793">
        <w:t>ſ</w:t>
      </w:r>
      <w:r>
        <w:t>ai zápovid moio</w:t>
      </w:r>
      <w:ins w:id="991" w:author="Nina Ditmajer" w:date="2022-01-10T12:22:00Z">
        <w:r w:rsidR="00156C06">
          <w:t>,</w:t>
        </w:r>
      </w:ins>
      <w:r>
        <w:br/>
        <w:t xml:space="preserve">tve </w:t>
      </w:r>
      <w:r w:rsidRPr="000D2793">
        <w:t>ſ</w:t>
      </w:r>
      <w:r>
        <w:t>zercze nebode okorno, Dűsso ztem ve</w:t>
      </w:r>
      <w:r w:rsidRPr="000D2793">
        <w:t>ſ</w:t>
      </w:r>
      <w:r>
        <w:t>zeli tvojo.</w:t>
      </w:r>
    </w:p>
    <w:p w14:paraId="4C78AD6D" w14:textId="459F3BE7" w:rsidR="00380A5E" w:rsidRDefault="00380A5E" w:rsidP="00380A5E">
      <w:pPr>
        <w:pStyle w:val="teiab"/>
      </w:pPr>
      <w:r w:rsidRPr="00A66358">
        <w:rPr>
          <w:rStyle w:val="teilabelZnak"/>
        </w:rPr>
        <w:t>2.</w:t>
      </w:r>
      <w:r>
        <w:t xml:space="preserve"> Da drűgi Bogouv polegh méne ne iscsi ti, zvűna</w:t>
      </w:r>
      <w:r>
        <w:br/>
        <w:t>mene, potreboucsi ti ne naides mene, nemaj dvoiti v</w:t>
      </w:r>
      <w:ins w:id="992" w:author="Nina Ditmajer" w:date="2022-01-10T12:23:00Z">
        <w:r w:rsidR="00156C06">
          <w:t>u</w:t>
        </w:r>
      </w:ins>
      <w:r>
        <w:t>meni.</w:t>
      </w:r>
    </w:p>
    <w:p w14:paraId="4CA2073D" w14:textId="08C9F54C" w:rsidR="00380A5E" w:rsidRDefault="00380A5E" w:rsidP="00380A5E">
      <w:pPr>
        <w:pStyle w:val="teiab"/>
      </w:pPr>
      <w:r w:rsidRPr="00A66358">
        <w:rPr>
          <w:rStyle w:val="teilabelZnak"/>
        </w:rPr>
        <w:t>3.</w:t>
      </w:r>
      <w:r>
        <w:t xml:space="preserve"> Na Nébi ino na zemli na keipa </w:t>
      </w:r>
      <w:r w:rsidRPr="000D2793">
        <w:t>ſ</w:t>
      </w:r>
      <w:r>
        <w:t xml:space="preserve">ztvorjene </w:t>
      </w:r>
      <w:r w:rsidRPr="000D2793">
        <w:t>ſ</w:t>
      </w:r>
      <w:r>
        <w:t>ztvari, zlá-</w:t>
      </w:r>
      <w:r>
        <w:br/>
        <w:t xml:space="preserve">ta </w:t>
      </w:r>
      <w:r w:rsidRPr="000D2793">
        <w:t>ſ</w:t>
      </w:r>
      <w:r>
        <w:t>z</w:t>
      </w:r>
      <w:ins w:id="993" w:author="Nina Ditmajer" w:date="2022-01-10T12:24:00Z">
        <w:r w:rsidR="00156C06">
          <w:t>r</w:t>
        </w:r>
      </w:ins>
      <w:del w:id="994" w:author="Nina Ditmajer" w:date="2022-01-10T12:24:00Z">
        <w:r w:rsidDel="00156C06">
          <w:delText>t</w:delText>
        </w:r>
      </w:del>
      <w:r>
        <w:t>ebra, zdrága Kaménya, bolvane ne csini ztoga.</w:t>
      </w:r>
    </w:p>
    <w:p w14:paraId="7EFC846D" w14:textId="3D17C275" w:rsidR="00380A5E" w:rsidRDefault="00380A5E" w:rsidP="00380A5E">
      <w:pPr>
        <w:pStyle w:val="teiab"/>
      </w:pPr>
      <w:r w:rsidRPr="00A66358">
        <w:rPr>
          <w:rStyle w:val="teilabelZnak"/>
        </w:rPr>
        <w:t>4.</w:t>
      </w:r>
      <w:r>
        <w:t xml:space="preserve"> I prednyemu </w:t>
      </w:r>
      <w:r w:rsidRPr="000D2793">
        <w:t>ſ</w:t>
      </w:r>
      <w:r>
        <w:t>ze neponizi, tvoja kolena ne nakle</w:t>
      </w:r>
      <w:ins w:id="995" w:author="Nina Ditmajer" w:date="2022-01-10T12:24:00Z">
        <w:r w:rsidR="00156C06">
          <w:t>k</w:t>
        </w:r>
      </w:ins>
      <w:r>
        <w:t>ni,</w:t>
      </w:r>
      <w:r>
        <w:br/>
        <w:t>ocsi tvoje na</w:t>
      </w:r>
      <w:ins w:id="996" w:author="Nina Ditmajer" w:date="2022-01-10T12:25:00Z">
        <w:r w:rsidR="00156C06">
          <w:t xml:space="preserve"> </w:t>
        </w:r>
      </w:ins>
      <w:r>
        <w:t>nyé ne</w:t>
      </w:r>
      <w:ins w:id="997" w:author="Nina Ditmajer" w:date="2022-01-10T12:25:00Z">
        <w:r w:rsidR="00156C06">
          <w:t xml:space="preserve"> </w:t>
        </w:r>
      </w:ins>
      <w:r>
        <w:t>verzi</w:t>
      </w:r>
      <w:ins w:id="998" w:author="Nina Ditmajer" w:date="2022-01-10T12:25:00Z">
        <w:r w:rsidR="00156C06">
          <w:t>,</w:t>
        </w:r>
      </w:ins>
      <w:r>
        <w:t xml:space="preserve"> ne post</w:t>
      </w:r>
      <w:ins w:id="999" w:author="Nina Ditmajer" w:date="2022-01-10T12:25:00Z">
        <w:r w:rsidR="00156C06">
          <w:t>ű</w:t>
        </w:r>
      </w:ins>
      <w:del w:id="1000" w:author="Nina Ditmajer" w:date="2022-01-10T12:25:00Z">
        <w:r w:rsidDel="00156C06">
          <w:delText>u</w:delText>
        </w:r>
      </w:del>
      <w:r>
        <w:t>i ni nyé ne moli.</w:t>
      </w:r>
    </w:p>
    <w:p w14:paraId="38713E90" w14:textId="77777777" w:rsidR="00380A5E" w:rsidRDefault="00380A5E" w:rsidP="00380A5E">
      <w:pPr>
        <w:pStyle w:val="teiab"/>
      </w:pPr>
      <w:r w:rsidRPr="00A66358">
        <w:rPr>
          <w:rStyle w:val="teilabelZnak"/>
        </w:rPr>
        <w:t>5.</w:t>
      </w:r>
      <w:r>
        <w:t xml:space="preserve"> Ár </w:t>
      </w:r>
      <w:r w:rsidRPr="000D2793">
        <w:t>ſ</w:t>
      </w:r>
      <w:r>
        <w:t>zem Go</w:t>
      </w:r>
      <w:r w:rsidRPr="000D2793">
        <w:t>ſ</w:t>
      </w:r>
      <w:r>
        <w:t>zpon Bogh tvoi pravicsni, ki Oczev grehe</w:t>
      </w:r>
      <w:r>
        <w:br/>
        <w:t xml:space="preserve">kastigam nad </w:t>
      </w:r>
      <w:r w:rsidRPr="000D2793">
        <w:t>ſ</w:t>
      </w:r>
      <w:r>
        <w:t>zinmi ino v</w:t>
      </w:r>
      <w:r w:rsidRPr="000D2793">
        <w:t>ſ</w:t>
      </w:r>
      <w:r>
        <w:t>tertom koleni Ka</w:t>
      </w:r>
      <w:r w:rsidRPr="000D2793">
        <w:t>ſ</w:t>
      </w:r>
      <w:r>
        <w:t>tigal</w:t>
      </w:r>
      <w:r>
        <w:br/>
        <w:t>bom nevernike.</w:t>
      </w:r>
    </w:p>
    <w:p w14:paraId="6B79E29E" w14:textId="77777777" w:rsidR="00380A5E" w:rsidRDefault="00380A5E" w:rsidP="00380A5E">
      <w:pPr>
        <w:pStyle w:val="teiab"/>
      </w:pPr>
      <w:r w:rsidRPr="00A66358">
        <w:rPr>
          <w:rStyle w:val="teilabelZnak"/>
        </w:rPr>
        <w:t>6.</w:t>
      </w:r>
      <w:r>
        <w:t xml:space="preserve"> Glih ták ma </w:t>
      </w:r>
      <w:r w:rsidRPr="000D2793">
        <w:t>ſ</w:t>
      </w:r>
      <w:r>
        <w:t>zvéta miloscsa, dojezero pokolenya</w:t>
      </w:r>
      <w:r>
        <w:br/>
        <w:t>bou, nad onimi, ki lubio mene, i me zapoveidi zdersio.</w:t>
      </w:r>
    </w:p>
    <w:p w14:paraId="3DF7AC1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924014" w14:textId="77777777" w:rsidR="00380A5E" w:rsidRDefault="00380A5E" w:rsidP="00380A5E">
      <w:r>
        <w:lastRenderedPageBreak/>
        <w:t>/024r/</w:t>
      </w:r>
    </w:p>
    <w:p w14:paraId="42B128EA" w14:textId="77777777" w:rsidR="00380A5E" w:rsidRPr="00156C06" w:rsidRDefault="00380A5E" w:rsidP="00380A5E">
      <w:pPr>
        <w:pStyle w:val="teifwPageNum"/>
        <w:rPr>
          <w:rStyle w:val="teiunclear"/>
          <w:rPrChange w:id="1001" w:author="Nina Ditmajer" w:date="2022-01-10T12:27:00Z">
            <w:rPr/>
          </w:rPrChange>
        </w:rPr>
      </w:pPr>
      <w:r w:rsidRPr="00156C06">
        <w:rPr>
          <w:rStyle w:val="teiunclear"/>
          <w:rPrChange w:id="1002" w:author="Nina Ditmajer" w:date="2022-01-10T12:27:00Z">
            <w:rPr/>
          </w:rPrChange>
        </w:rPr>
        <w:t>43.</w:t>
      </w:r>
    </w:p>
    <w:p w14:paraId="217B7732" w14:textId="77777777" w:rsidR="00380A5E" w:rsidRDefault="00380A5E" w:rsidP="00380A5E">
      <w:pPr>
        <w:pStyle w:val="teiab"/>
      </w:pPr>
      <w:r w:rsidRPr="00E5575D">
        <w:rPr>
          <w:rStyle w:val="teilabelZnak"/>
        </w:rPr>
        <w:t>7.</w:t>
      </w:r>
      <w:r>
        <w:t xml:space="preserve"> Tvega Go</w:t>
      </w:r>
      <w:r w:rsidRPr="000D2793">
        <w:t>ſ</w:t>
      </w:r>
      <w:r>
        <w:t>zpodna Boga ime, vű</w:t>
      </w:r>
      <w:r w:rsidRPr="000D2793">
        <w:t>ſ</w:t>
      </w:r>
      <w:r>
        <w:t>zt</w:t>
      </w:r>
      <w:del w:id="1003" w:author="Nina Ditmajer" w:date="2022-01-10T12:27:00Z">
        <w:r w:rsidDel="00156C06">
          <w:delText>r</w:delText>
        </w:r>
      </w:del>
      <w:r>
        <w:t>a v</w:t>
      </w:r>
      <w:r w:rsidRPr="000D2793">
        <w:t>ſ</w:t>
      </w:r>
      <w:r>
        <w:t>za zaman</w:t>
      </w:r>
      <w:r>
        <w:br/>
        <w:t>ne vzemi ár Go</w:t>
      </w:r>
      <w:r w:rsidRPr="000D2793">
        <w:t>ſ</w:t>
      </w:r>
      <w:r>
        <w:t>zpon Bog to pre</w:t>
      </w:r>
      <w:r w:rsidRPr="000D2793">
        <w:t>ſ</w:t>
      </w:r>
      <w:r>
        <w:t xml:space="preserve">z kastige, ne </w:t>
      </w:r>
      <w:r w:rsidRPr="000D2793">
        <w:t>ſ</w:t>
      </w:r>
      <w:r>
        <w:t>zterpi</w:t>
      </w:r>
      <w:r>
        <w:br/>
        <w:t>pre</w:t>
      </w:r>
      <w:r w:rsidRPr="000D2793">
        <w:t>ſ</w:t>
      </w:r>
      <w:r>
        <w:t xml:space="preserve">z </w:t>
      </w:r>
      <w:r w:rsidRPr="000D2793">
        <w:t>ſ</w:t>
      </w:r>
      <w:r>
        <w:t>zerdito</w:t>
      </w:r>
      <w:r w:rsidRPr="000D2793">
        <w:t>ſ</w:t>
      </w:r>
      <w:r>
        <w:t>zti.</w:t>
      </w:r>
    </w:p>
    <w:p w14:paraId="18987901" w14:textId="4D603182" w:rsidR="00380A5E" w:rsidRDefault="00380A5E" w:rsidP="00380A5E">
      <w:pPr>
        <w:pStyle w:val="teiab"/>
      </w:pPr>
      <w:r w:rsidRPr="003B455F">
        <w:rPr>
          <w:rStyle w:val="teilabelZnak"/>
        </w:rPr>
        <w:t>8.</w:t>
      </w:r>
      <w:r>
        <w:t xml:space="preserve"> </w:t>
      </w:r>
      <w:r w:rsidRPr="000D2793">
        <w:t>ſ</w:t>
      </w:r>
      <w:r>
        <w:t>zpomeni</w:t>
      </w:r>
      <w:r w:rsidRPr="000D2793">
        <w:t>ſ</w:t>
      </w:r>
      <w:r>
        <w:t>ze zNe</w:t>
      </w:r>
      <w:ins w:id="1004" w:author="Nina Ditmajer" w:date="2022-01-10T12:28:00Z">
        <w:r w:rsidR="00156C06">
          <w:t>d</w:t>
        </w:r>
      </w:ins>
      <w:del w:id="1005" w:author="Nina Ditmajer" w:date="2022-01-10T12:28:00Z">
        <w:r w:rsidDel="00156C06">
          <w:delText>v</w:delText>
        </w:r>
      </w:del>
      <w:r>
        <w:t>é</w:t>
      </w:r>
      <w:ins w:id="1006" w:author="Nina Ditmajer" w:date="2022-01-10T12:28:00Z">
        <w:r w:rsidR="00156C06">
          <w:t>l</w:t>
        </w:r>
      </w:ins>
      <w:del w:id="1007" w:author="Nina Ditmajer" w:date="2022-01-10T12:28:00Z">
        <w:r w:rsidDel="00156C06">
          <w:delText>d</w:delText>
        </w:r>
      </w:del>
      <w:r>
        <w:t>noga dnéva, zGo</w:t>
      </w:r>
      <w:r w:rsidRPr="000D2793">
        <w:t>ſ</w:t>
      </w:r>
      <w:r>
        <w:t>zpodna Boga</w:t>
      </w:r>
      <w:r>
        <w:br/>
        <w:t xml:space="preserve">pocsivanya, </w:t>
      </w:r>
      <w:r w:rsidRPr="000D2793">
        <w:t>ſ</w:t>
      </w:r>
      <w:r>
        <w:t>é</w:t>
      </w:r>
      <w:r w:rsidRPr="000D2793">
        <w:t>ſ</w:t>
      </w:r>
      <w:r>
        <w:t xml:space="preserve">zt dni </w:t>
      </w:r>
      <w:r w:rsidRPr="000D2793">
        <w:t>ſ</w:t>
      </w:r>
      <w:r>
        <w:t>zebi dovoule delai na</w:t>
      </w:r>
      <w:r>
        <w:br/>
      </w:r>
      <w:ins w:id="1008" w:author="Nina Ditmajer" w:date="2022-01-10T12:29:00Z">
        <w:r w:rsidR="00156C06">
          <w:t>ſz</w:t>
        </w:r>
      </w:ins>
      <w:del w:id="1009" w:author="Nina Ditmajer" w:date="2022-01-10T12:29:00Z">
        <w:r w:rsidDel="00156C06">
          <w:delText>b</w:delText>
        </w:r>
      </w:del>
      <w:r>
        <w:t>éd</w:t>
      </w:r>
      <w:ins w:id="1010" w:author="Nina Ditmajer" w:date="2022-01-10T12:29:00Z">
        <w:r w:rsidR="00156C06">
          <w:t>m</w:t>
        </w:r>
      </w:ins>
      <w:del w:id="1011" w:author="Nina Ditmajer" w:date="2022-01-10T12:29:00Z">
        <w:r w:rsidDel="00156C06">
          <w:delText>n</w:delText>
        </w:r>
      </w:del>
      <w:r>
        <w:t>i dén pa pocsivaj.</w:t>
      </w:r>
    </w:p>
    <w:p w14:paraId="2C66EBEA" w14:textId="7E582C7A" w:rsidR="00380A5E" w:rsidRDefault="00380A5E" w:rsidP="00380A5E">
      <w:pPr>
        <w:pStyle w:val="teiab"/>
      </w:pPr>
      <w:r w:rsidRPr="003B455F">
        <w:rPr>
          <w:rStyle w:val="teilabelZnak"/>
        </w:rPr>
        <w:t>9.</w:t>
      </w:r>
      <w:r>
        <w:t xml:space="preserve"> Ti </w:t>
      </w:r>
      <w:r w:rsidRPr="000D2793">
        <w:t>ſ</w:t>
      </w:r>
      <w:r>
        <w:t>zam i v</w:t>
      </w:r>
      <w:r w:rsidRPr="000D2793">
        <w:t>ſ</w:t>
      </w:r>
      <w:r>
        <w:t xml:space="preserve">za decsicza tvoja </w:t>
      </w:r>
      <w:r w:rsidRPr="000D2793">
        <w:t>ſ</w:t>
      </w:r>
      <w:r>
        <w:t>zluga i zlu</w:t>
      </w:r>
      <w:ins w:id="1012" w:author="Nina Ditmajer" w:date="2022-01-10T12:29:00Z">
        <w:r w:rsidR="00156C06">
          <w:t>'</w:t>
        </w:r>
      </w:ins>
      <w:del w:id="1013" w:author="Nina Ditmajer" w:date="2022-01-10T12:29:00Z">
        <w:r w:rsidDel="00156C06">
          <w:delText>´</w:delText>
        </w:r>
      </w:del>
      <w:r>
        <w:t>sbeni-</w:t>
      </w:r>
      <w:r>
        <w:br/>
        <w:t xml:space="preserve">cza </w:t>
      </w:r>
      <w:r w:rsidRPr="00156C06">
        <w:rPr>
          <w:rStyle w:val="teiunclear"/>
          <w:rPrChange w:id="1014" w:author="Nina Ditmajer" w:date="2022-01-10T12:30:00Z">
            <w:rPr/>
          </w:rPrChange>
        </w:rPr>
        <w:t>tvoja</w:t>
      </w:r>
      <w:r>
        <w:t>, i v</w:t>
      </w:r>
      <w:r w:rsidRPr="000D2793">
        <w:t>ſ</w:t>
      </w:r>
      <w:r>
        <w:t>záka tva zvűneisja márha, da po-</w:t>
      </w:r>
      <w:r>
        <w:br/>
        <w:t>csinek má od dela.</w:t>
      </w:r>
    </w:p>
    <w:p w14:paraId="03752D9A" w14:textId="52F899FD" w:rsidR="00380A5E" w:rsidRDefault="00380A5E" w:rsidP="00380A5E">
      <w:pPr>
        <w:pStyle w:val="teiab"/>
      </w:pPr>
      <w:r w:rsidRPr="00A24675">
        <w:rPr>
          <w:rStyle w:val="teilabelZnak"/>
        </w:rPr>
        <w:t>10.</w:t>
      </w:r>
      <w:r>
        <w:t xml:space="preserve"> </w:t>
      </w:r>
      <w:r w:rsidRPr="00156C06">
        <w:rPr>
          <w:rStyle w:val="teiunclear"/>
          <w:rPrChange w:id="1015" w:author="Nina Ditmajer" w:date="2022-01-10T12:31:00Z">
            <w:rPr/>
          </w:rPrChange>
        </w:rPr>
        <w:t>ſztvári</w:t>
      </w:r>
      <w:r>
        <w:t xml:space="preserve"> </w:t>
      </w:r>
      <w:ins w:id="1016" w:author="Nina Ditmajer" w:date="2022-01-10T12:31:00Z">
        <w:r w:rsidR="00156C06">
          <w:t>N</w:t>
        </w:r>
      </w:ins>
      <w:del w:id="1017" w:author="Nina Ditmajer" w:date="2022-01-10T12:31:00Z">
        <w:r w:rsidDel="00156C06">
          <w:delText>n</w:delText>
        </w:r>
      </w:del>
      <w:r>
        <w:t>ébo zemlo, i Morje v</w:t>
      </w:r>
      <w:r w:rsidRPr="000D2793">
        <w:t>ſ</w:t>
      </w:r>
      <w:r>
        <w:t xml:space="preserve">ze </w:t>
      </w:r>
      <w:r w:rsidRPr="000D2793">
        <w:t>ſ</w:t>
      </w:r>
      <w:r>
        <w:t>é</w:t>
      </w:r>
      <w:r w:rsidRPr="000D2793">
        <w:t>ſ</w:t>
      </w:r>
      <w:r>
        <w:t>zt dni Go</w:t>
      </w:r>
      <w:r w:rsidRPr="000D2793">
        <w:t>ſ</w:t>
      </w:r>
      <w:r>
        <w:t>zpon</w:t>
      </w:r>
      <w:r>
        <w:br/>
      </w:r>
      <w:r w:rsidRPr="000D2793">
        <w:t>ſ</w:t>
      </w:r>
      <w:r>
        <w:t xml:space="preserve">ztvorilje, i na </w:t>
      </w:r>
      <w:ins w:id="1018" w:author="Nina Ditmajer" w:date="2022-01-10T12:31:00Z">
        <w:r w:rsidR="00156C06">
          <w:t>ſz</w:t>
        </w:r>
      </w:ins>
      <w:del w:id="1019" w:author="Nina Ditmajer" w:date="2022-01-10T12:31:00Z">
        <w:r w:rsidDel="00156C06">
          <w:delText>b</w:delText>
        </w:r>
      </w:del>
      <w:r>
        <w:t>édni dén pa pocsinolje, i bláglo</w:t>
      </w:r>
      <w:r w:rsidRPr="000D2793">
        <w:t>ſ</w:t>
      </w:r>
      <w:r>
        <w:t>zlo-</w:t>
      </w:r>
      <w:r>
        <w:br/>
        <w:t>vilje nyega.</w:t>
      </w:r>
    </w:p>
    <w:p w14:paraId="41632C43" w14:textId="023A6A52" w:rsidR="00380A5E" w:rsidRDefault="00380A5E" w:rsidP="00380A5E">
      <w:pPr>
        <w:pStyle w:val="teiab"/>
      </w:pPr>
      <w:r w:rsidRPr="00A24675">
        <w:rPr>
          <w:rStyle w:val="teilabelZnak"/>
        </w:rPr>
        <w:t>11.</w:t>
      </w:r>
      <w:r>
        <w:t xml:space="preserve"> Ocza tvega i mater tvojo, postui drágo rodbino</w:t>
      </w:r>
      <w:r>
        <w:br/>
        <w:t xml:space="preserve">tvojo, da bos natoi zemli </w:t>
      </w:r>
      <w:r w:rsidRPr="000D2793">
        <w:t>ſ</w:t>
      </w:r>
      <w:del w:id="1020" w:author="Nina Ditmajer" w:date="2022-01-10T12:32:00Z">
        <w:r w:rsidDel="003463B2">
          <w:delText>z</w:delText>
        </w:r>
      </w:del>
      <w:r>
        <w:t>iv dugo</w:t>
      </w:r>
      <w:ins w:id="1021" w:author="Nina Ditmajer" w:date="2022-01-10T12:33:00Z">
        <w:r w:rsidR="003463B2">
          <w:t>,</w:t>
        </w:r>
      </w:ins>
      <w:r>
        <w:t xml:space="preserve"> </w:t>
      </w:r>
      <w:r w:rsidRPr="000D2793">
        <w:t>ſ</w:t>
      </w:r>
      <w:r>
        <w:t>tero ti Bogh</w:t>
      </w:r>
      <w:r>
        <w:br/>
        <w:t xml:space="preserve">da </w:t>
      </w:r>
      <w:r w:rsidRPr="000D2793">
        <w:t>ſ</w:t>
      </w:r>
      <w:r>
        <w:t>irouko.</w:t>
      </w:r>
    </w:p>
    <w:p w14:paraId="14A5CC7A" w14:textId="33BFCA11" w:rsidR="00380A5E" w:rsidRDefault="00380A5E" w:rsidP="00380A5E">
      <w:pPr>
        <w:pStyle w:val="teiab"/>
      </w:pPr>
      <w:r w:rsidRPr="00101A9C">
        <w:rPr>
          <w:rStyle w:val="teilabelZnak"/>
        </w:rPr>
        <w:t>12.</w:t>
      </w:r>
      <w:r>
        <w:t xml:space="preserve"> Zor</w:t>
      </w:r>
      <w:ins w:id="1022" w:author="Nina Ditmajer" w:date="2022-01-10T12:33:00Z">
        <w:r w:rsidR="003463B2">
          <w:t>u'</w:t>
        </w:r>
      </w:ins>
      <w:del w:id="1023" w:author="Nina Ditmajer" w:date="2022-01-10T12:33:00Z">
        <w:r w:rsidDel="003463B2">
          <w:delText>ú</w:delText>
        </w:r>
      </w:del>
      <w:r>
        <w:t>sjem taka</w:t>
      </w:r>
      <w:r>
        <w:rPr>
          <w:rFonts w:ascii="ZRCola" w:hAnsi="ZRCola" w:cs="ZRCola"/>
        </w:rPr>
        <w:t>ÿ</w:t>
      </w:r>
      <w:r>
        <w:t xml:space="preserve"> niti zjezikom, ne vmori</w:t>
      </w:r>
      <w:r>
        <w:br/>
        <w:t xml:space="preserve">csleka </w:t>
      </w:r>
      <w:r w:rsidRPr="000D2793">
        <w:t>ſ</w:t>
      </w:r>
      <w:r>
        <w:t>zerdito</w:t>
      </w:r>
      <w:r w:rsidRPr="000D2793">
        <w:t>ſ</w:t>
      </w:r>
      <w:r>
        <w:t>ztjo</w:t>
      </w:r>
      <w:ins w:id="1024" w:author="Nina Ditmajer" w:date="2022-01-10T12:33:00Z">
        <w:r w:rsidR="003463B2">
          <w:t>v</w:t>
        </w:r>
      </w:ins>
      <w:del w:id="1025" w:author="Nina Ditmajer" w:date="2022-01-10T12:33:00Z">
        <w:r w:rsidDel="003463B2">
          <w:delText>ú</w:delText>
        </w:r>
      </w:del>
      <w:r>
        <w:t xml:space="preserve"> zvűna hi</w:t>
      </w:r>
      <w:r w:rsidRPr="000D2793">
        <w:t>ſ</w:t>
      </w:r>
      <w:r>
        <w:t>tva v</w:t>
      </w:r>
      <w:r w:rsidRPr="000D2793">
        <w:t>ſ</w:t>
      </w:r>
      <w:r>
        <w:t>zake jál-</w:t>
      </w:r>
      <w:r>
        <w:br/>
        <w:t>no</w:t>
      </w:r>
      <w:r w:rsidRPr="000D2793">
        <w:t>ſ</w:t>
      </w:r>
      <w:r>
        <w:t xml:space="preserve">zti varui </w:t>
      </w:r>
      <w:r w:rsidRPr="000D2793">
        <w:t>ſ</w:t>
      </w:r>
      <w:r>
        <w:t>ze ti od</w:t>
      </w:r>
      <w:del w:id="1026" w:author="Nina Ditmajer" w:date="2022-01-10T12:34:00Z">
        <w:r w:rsidDel="003463B2">
          <w:delText xml:space="preserve"> od</w:delText>
        </w:r>
      </w:del>
      <w:r>
        <w:t xml:space="preserve"> prázno</w:t>
      </w:r>
      <w:r w:rsidRPr="000D2793">
        <w:t>ſ</w:t>
      </w:r>
      <w:r>
        <w:t>zti.</w:t>
      </w:r>
    </w:p>
    <w:p w14:paraId="37A21865" w14:textId="54275A4F" w:rsidR="00380A5E" w:rsidRDefault="00380A5E" w:rsidP="00380A5E">
      <w:pPr>
        <w:pStyle w:val="teiab"/>
      </w:pPr>
      <w:r w:rsidRPr="00101A9C">
        <w:rPr>
          <w:rStyle w:val="teilabelZnak"/>
        </w:rPr>
        <w:t>13.</w:t>
      </w:r>
      <w:r>
        <w:t xml:space="preserve"> Od ta</w:t>
      </w:r>
      <w:ins w:id="1027" w:author="Nina Ditmajer" w:date="2022-01-10T12:34:00Z">
        <w:r w:rsidR="003463B2">
          <w:t>t</w:t>
        </w:r>
      </w:ins>
      <w:del w:id="1028" w:author="Nina Ditmajer" w:date="2022-01-10T12:34:00Z">
        <w:r w:rsidDel="003463B2">
          <w:delText>r</w:delText>
        </w:r>
      </w:del>
      <w:r>
        <w:t xml:space="preserve">ie, ino od </w:t>
      </w:r>
      <w:ins w:id="1029" w:author="Nina Ditmajer" w:date="2022-01-10T12:34:00Z">
        <w:r w:rsidR="003463B2">
          <w:t>f</w:t>
        </w:r>
      </w:ins>
      <w:del w:id="1030" w:author="Nina Ditmajer" w:date="2022-01-10T12:34:00Z">
        <w:r w:rsidRPr="000D2793" w:rsidDel="003463B2">
          <w:delText>ſ</w:delText>
        </w:r>
      </w:del>
      <w:r>
        <w:t>aljie záloga i od u</w:t>
      </w:r>
      <w:r w:rsidRPr="000D2793">
        <w:t>ſ</w:t>
      </w:r>
      <w:r>
        <w:t>ure va-</w:t>
      </w:r>
      <w:r>
        <w:br/>
        <w:t>ri</w:t>
      </w:r>
      <w:r w:rsidRPr="000D2793">
        <w:t>ſ</w:t>
      </w:r>
      <w:r>
        <w:t xml:space="preserve">ze krivoga </w:t>
      </w:r>
      <w:r w:rsidRPr="000D2793">
        <w:t>ſ</w:t>
      </w:r>
      <w:r>
        <w:t>zvedo</w:t>
      </w:r>
      <w:r w:rsidRPr="000D2793">
        <w:t>ſ</w:t>
      </w:r>
      <w:r>
        <w:t>ztva, pro</w:t>
      </w:r>
      <w:commentRangeStart w:id="1031"/>
      <w:r w:rsidRPr="003463B2">
        <w:rPr>
          <w:rStyle w:val="teichoiceZnak"/>
          <w:rPrChange w:id="1032" w:author="Nina Ditmajer" w:date="2022-01-10T12:35:00Z">
            <w:rPr/>
          </w:rPrChange>
        </w:rPr>
        <w:t>t</w:t>
      </w:r>
      <w:commentRangeEnd w:id="1031"/>
      <w:r w:rsidR="003463B2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031"/>
      </w:r>
      <w:r>
        <w:t xml:space="preserve"> blisnyemi</w:t>
      </w:r>
      <w:r>
        <w:br/>
        <w:t>pris</w:t>
      </w:r>
      <w:ins w:id="1033" w:author="Nina Ditmajer" w:date="2022-01-10T12:35:00Z">
        <w:r w:rsidR="003463B2">
          <w:t>z</w:t>
        </w:r>
      </w:ins>
      <w:r>
        <w:t>éganya.</w:t>
      </w:r>
    </w:p>
    <w:p w14:paraId="608EBDB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F12272B" w14:textId="77777777" w:rsidR="00380A5E" w:rsidRDefault="00380A5E" w:rsidP="00380A5E">
      <w:r>
        <w:lastRenderedPageBreak/>
        <w:t>/024v/</w:t>
      </w:r>
    </w:p>
    <w:p w14:paraId="56759435" w14:textId="77777777" w:rsidR="00380A5E" w:rsidRDefault="00380A5E" w:rsidP="00380A5E">
      <w:pPr>
        <w:pStyle w:val="teifwPageNum"/>
      </w:pPr>
      <w:r>
        <w:t>44.</w:t>
      </w:r>
    </w:p>
    <w:p w14:paraId="77C38B32" w14:textId="04C07918" w:rsidR="00380A5E" w:rsidRDefault="00380A5E" w:rsidP="00380A5E">
      <w:pPr>
        <w:pStyle w:val="teiab"/>
      </w:pPr>
      <w:r w:rsidRPr="00BD2A7A">
        <w:rPr>
          <w:rStyle w:val="teilabelZnak"/>
        </w:rPr>
        <w:t>14.</w:t>
      </w:r>
      <w:r>
        <w:t xml:space="preserve"> Blisnyega tvojega hise, ne </w:t>
      </w:r>
      <w:r w:rsidRPr="000D2793">
        <w:t>ſ</w:t>
      </w:r>
      <w:r>
        <w:t xml:space="preserve">elei nyegove </w:t>
      </w:r>
      <w:r w:rsidRPr="000D2793">
        <w:t>ſ</w:t>
      </w:r>
      <w:r>
        <w:t>ene,</w:t>
      </w:r>
      <w:r>
        <w:br/>
        <w:t xml:space="preserve">nikakove nyegove marhe, ni </w:t>
      </w:r>
      <w:r w:rsidRPr="000D2793">
        <w:t>ſ</w:t>
      </w:r>
      <w:r>
        <w:t>zlu</w:t>
      </w:r>
      <w:ins w:id="1034" w:author="Nina Ditmajer" w:date="2022-01-10T12:36:00Z">
        <w:r w:rsidR="003463B2">
          <w:t>'</w:t>
        </w:r>
      </w:ins>
      <w:del w:id="1035" w:author="Nina Ditmajer" w:date="2022-01-10T12:36:00Z">
        <w:r w:rsidDel="003463B2">
          <w:delText>´</w:delText>
        </w:r>
      </w:del>
      <w:r>
        <w:t xml:space="preserve">sbenicze ni </w:t>
      </w:r>
      <w:r w:rsidRPr="000D2793">
        <w:t>ſ</w:t>
      </w:r>
      <w:r>
        <w:t>zluga.</w:t>
      </w:r>
    </w:p>
    <w:p w14:paraId="23BFE41E" w14:textId="3FDB7AC9" w:rsidR="00380A5E" w:rsidDel="003463B2" w:rsidRDefault="00380A5E" w:rsidP="00380A5E">
      <w:pPr>
        <w:pStyle w:val="teiab"/>
        <w:rPr>
          <w:del w:id="1036" w:author="Nina Ditmajer" w:date="2022-01-10T12:37:00Z"/>
        </w:rPr>
      </w:pPr>
      <w:r w:rsidRPr="00BD2A7A">
        <w:rPr>
          <w:rStyle w:val="teilabelZnak"/>
        </w:rPr>
        <w:t>15.</w:t>
      </w:r>
      <w:r>
        <w:t xml:space="preserve"> Na dvei táblé </w:t>
      </w:r>
      <w:r w:rsidRPr="000D2793">
        <w:t>ſ</w:t>
      </w:r>
      <w:r>
        <w:t xml:space="preserve">zvom </w:t>
      </w:r>
      <w:r w:rsidRPr="000D2793">
        <w:t>ſ</w:t>
      </w:r>
      <w:r>
        <w:t>zvétom rokom, Go</w:t>
      </w:r>
      <w:r w:rsidRPr="000D2793">
        <w:t>ſ</w:t>
      </w:r>
      <w:r>
        <w:t>zpon Bog</w:t>
      </w:r>
      <w:r>
        <w:br/>
        <w:t xml:space="preserve">je, piszal ovo po </w:t>
      </w:r>
      <w:r w:rsidRPr="003463B2">
        <w:rPr>
          <w:rStyle w:val="teipersName"/>
          <w:rPrChange w:id="1037" w:author="Nina Ditmajer" w:date="2022-01-10T12:37:00Z">
            <w:rPr/>
          </w:rPrChange>
        </w:rPr>
        <w:t>Mo</w:t>
      </w:r>
      <w:r w:rsidRPr="003463B2">
        <w:rPr>
          <w:rStyle w:val="teipersName"/>
          <w:rPrChange w:id="1038" w:author="Nina Ditmajer" w:date="2022-01-10T12:37:00Z">
            <w:rPr>
              <w:rFonts w:ascii="ZRCola" w:hAnsi="ZRCola" w:cs="ZRCola"/>
            </w:rPr>
          </w:rPrChange>
        </w:rPr>
        <w:t>ÿ</w:t>
      </w:r>
      <w:r w:rsidRPr="003463B2">
        <w:rPr>
          <w:rStyle w:val="teipersName"/>
          <w:rPrChange w:id="1039" w:author="Nina Ditmajer" w:date="2022-01-10T12:37:00Z">
            <w:rPr/>
          </w:rPrChange>
        </w:rPr>
        <w:t>ſesſi</w:t>
      </w:r>
      <w:r>
        <w:t xml:space="preserve"> dalje vő eto, rekel je</w:t>
      </w:r>
      <w:r>
        <w:br/>
        <w:t>zdersati terdno.</w:t>
      </w:r>
      <w:ins w:id="1040" w:author="Nina Ditmajer" w:date="2022-01-10T12:37:00Z">
        <w:r w:rsidR="003463B2">
          <w:t xml:space="preserve"> </w:t>
        </w:r>
      </w:ins>
    </w:p>
    <w:p w14:paraId="139F1C8E" w14:textId="620235BA" w:rsidR="00380A5E" w:rsidRDefault="00380A5E">
      <w:pPr>
        <w:pStyle w:val="teiab"/>
        <w:rPr>
          <w:ins w:id="1041" w:author="Nina Ditmajer" w:date="2022-01-10T12:37:00Z"/>
        </w:rPr>
        <w:pPrChange w:id="1042" w:author="Nina Ditmajer" w:date="2022-01-10T12:37:00Z">
          <w:pPr>
            <w:pStyle w:val="teiclosure"/>
          </w:pPr>
        </w:pPrChange>
      </w:pPr>
      <w:r>
        <w:t>Amen.</w:t>
      </w:r>
    </w:p>
    <w:p w14:paraId="09D41011" w14:textId="77777777" w:rsidR="003463B2" w:rsidRDefault="003463B2">
      <w:pPr>
        <w:pStyle w:val="teiab"/>
        <w:pPrChange w:id="1043" w:author="Nina Ditmajer" w:date="2022-01-10T12:37:00Z">
          <w:pPr>
            <w:pStyle w:val="teiclosure"/>
          </w:pPr>
        </w:pPrChange>
      </w:pPr>
    </w:p>
    <w:p w14:paraId="5A173C44" w14:textId="7B8426F7" w:rsidR="00380A5E" w:rsidRDefault="00380A5E" w:rsidP="00380A5E">
      <w:pPr>
        <w:pStyle w:val="Naslov2"/>
      </w:pPr>
      <w:r>
        <w:t xml:space="preserve">Ad </w:t>
      </w:r>
      <w:del w:id="1044" w:author="Nina Ditmajer" w:date="2022-01-10T13:44:00Z">
        <w:r w:rsidDel="00FF18F6">
          <w:delText>Dev</w:delText>
        </w:r>
      </w:del>
      <w:del w:id="1045" w:author="Nina Ditmajer" w:date="2022-01-10T12:37:00Z">
        <w:r w:rsidDel="003463B2">
          <w:delText>n</w:delText>
        </w:r>
      </w:del>
      <w:ins w:id="1046" w:author="Nina Ditmajer" w:date="2022-01-10T13:44:00Z">
        <w:r w:rsidR="00FF18F6">
          <w:t>DEVM</w:t>
        </w:r>
      </w:ins>
      <w:r>
        <w:t xml:space="preserve"> </w:t>
      </w:r>
      <w:r w:rsidRPr="000D2793">
        <w:t>ſ</w:t>
      </w:r>
      <w:r>
        <w:t>uspiratio.</w:t>
      </w:r>
    </w:p>
    <w:p w14:paraId="486FDDE3" w14:textId="77777777" w:rsidR="00380A5E" w:rsidRDefault="00380A5E" w:rsidP="00380A5E">
      <w:pPr>
        <w:pStyle w:val="teiab"/>
      </w:pPr>
      <w:r w:rsidRPr="003C39BC">
        <w:rPr>
          <w:rStyle w:val="teilabelZnak"/>
        </w:rPr>
        <w:t>1.</w:t>
      </w:r>
      <w:r>
        <w:t xml:space="preserve"> Bosje terden pais meni boidi vu v</w:t>
      </w:r>
      <w:r w:rsidRPr="000D2793">
        <w:t>ſ</w:t>
      </w:r>
      <w:r>
        <w:t xml:space="preserve">zem mojem </w:t>
      </w:r>
      <w:r w:rsidRPr="000D2793">
        <w:t>ſ</w:t>
      </w:r>
      <w:r>
        <w:t>itki,</w:t>
      </w:r>
      <w:r>
        <w:br/>
      </w:r>
      <w:r w:rsidRPr="000D2793">
        <w:t>ſ</w:t>
      </w:r>
      <w:r>
        <w:t>zercza mega batrivitel, i Dűs</w:t>
      </w:r>
      <w:r w:rsidRPr="000D2793">
        <w:t>ſ</w:t>
      </w:r>
      <w:r>
        <w:t>e me ve</w:t>
      </w:r>
      <w:r w:rsidRPr="000D2793">
        <w:t>ſ</w:t>
      </w:r>
      <w:r>
        <w:t>zelitel, O ma Dűs-</w:t>
      </w:r>
      <w:r>
        <w:br/>
        <w:t>sa sivi v</w:t>
      </w:r>
      <w:r w:rsidRPr="00FF18F6">
        <w:rPr>
          <w:rStyle w:val="teipersName"/>
          <w:rPrChange w:id="1047" w:author="Nina Ditmajer" w:date="2022-01-10T13:47:00Z">
            <w:rPr/>
          </w:rPrChange>
        </w:rPr>
        <w:t>Jesusſi</w:t>
      </w:r>
      <w:r>
        <w:t>.</w:t>
      </w:r>
    </w:p>
    <w:p w14:paraId="06A0177F" w14:textId="34A6B0FE" w:rsidR="00380A5E" w:rsidRDefault="00380A5E" w:rsidP="00380A5E">
      <w:pPr>
        <w:pStyle w:val="teiab"/>
      </w:pPr>
      <w:r w:rsidRPr="003C39BC">
        <w:rPr>
          <w:rStyle w:val="teilabelZnak"/>
        </w:rPr>
        <w:t>2.</w:t>
      </w:r>
      <w:r>
        <w:t xml:space="preserve"> Vezdai mene zdihavaioucs, i tebe na pomocs </w:t>
      </w:r>
      <w:del w:id="1048" w:author="Nina Ditmajer" w:date="2022-01-10T13:47:00Z">
        <w:r w:rsidRPr="000D2793" w:rsidDel="00FF18F6">
          <w:delText>ſ</w:delText>
        </w:r>
      </w:del>
      <w:r>
        <w:t>zvajocs</w:t>
      </w:r>
      <w:r>
        <w:br/>
        <w:t xml:space="preserve">vu miloscso jednocs, i </w:t>
      </w:r>
      <w:r w:rsidRPr="000D2793">
        <w:t>ſ</w:t>
      </w:r>
      <w:r>
        <w:t>zk</w:t>
      </w:r>
      <w:ins w:id="1049" w:author="Nina Ditmajer" w:date="2022-01-10T13:48:00Z">
        <w:r w:rsidR="00FF18F6">
          <w:t>a'</w:t>
        </w:r>
      </w:ins>
      <w:del w:id="1050" w:author="Nina Ditmajer" w:date="2022-01-10T13:48:00Z">
        <w:r w:rsidDel="00FF18F6">
          <w:delText>á</w:delText>
        </w:r>
      </w:del>
      <w:r>
        <w:t xml:space="preserve">si </w:t>
      </w:r>
      <w:r w:rsidRPr="000D2793">
        <w:t>ſ</w:t>
      </w:r>
      <w:r>
        <w:t>zvéta Dűs</w:t>
      </w:r>
      <w:ins w:id="1051" w:author="Nina Ditmajer" w:date="2022-01-10T13:48:00Z">
        <w:r w:rsidR="00FF18F6">
          <w:t>a</w:t>
        </w:r>
      </w:ins>
      <w:del w:id="1052" w:author="Nina Ditmajer" w:date="2022-01-10T13:48:00Z">
        <w:r w:rsidDel="00FF18F6">
          <w:delText>á</w:delText>
        </w:r>
      </w:del>
      <w:r>
        <w:t xml:space="preserve"> moucs O</w:t>
      </w:r>
      <w:r>
        <w:br/>
        <w:t xml:space="preserve">ma Dűssa </w:t>
      </w:r>
      <w:r w:rsidRPr="000D2793">
        <w:t>ſ</w:t>
      </w:r>
      <w:r>
        <w:t>ivi v</w:t>
      </w:r>
      <w:r w:rsidRPr="00FF18F6">
        <w:rPr>
          <w:rStyle w:val="teipersName"/>
          <w:rPrChange w:id="1053" w:author="Nina Ditmajer" w:date="2022-01-10T13:48:00Z">
            <w:rPr/>
          </w:rPrChange>
        </w:rPr>
        <w:t>Jeſusſi</w:t>
      </w:r>
      <w:r>
        <w:t>.</w:t>
      </w:r>
    </w:p>
    <w:p w14:paraId="46B2284C" w14:textId="49249A4C" w:rsidR="00380A5E" w:rsidRDefault="00380A5E" w:rsidP="00380A5E">
      <w:pPr>
        <w:pStyle w:val="teiab"/>
      </w:pPr>
      <w:r w:rsidRPr="00E30BDB">
        <w:rPr>
          <w:rStyle w:val="teilabelZnak"/>
        </w:rPr>
        <w:t>3.</w:t>
      </w:r>
      <w:r>
        <w:t xml:space="preserve"> Ár i</w:t>
      </w:r>
      <w:r w:rsidRPr="000D2793">
        <w:t>ſ</w:t>
      </w:r>
      <w:r>
        <w:t xml:space="preserve">ztina oblibil, i </w:t>
      </w:r>
      <w:r w:rsidRPr="000D2793">
        <w:t>ſ</w:t>
      </w:r>
      <w:r>
        <w:t>zpri</w:t>
      </w:r>
      <w:r w:rsidRPr="000D2793">
        <w:t>ſ</w:t>
      </w:r>
      <w:r>
        <w:t xml:space="preserve">zegov </w:t>
      </w:r>
      <w:r w:rsidRPr="000D2793">
        <w:t>ſ</w:t>
      </w:r>
      <w:r>
        <w:t>zi poterdil,</w:t>
      </w:r>
      <w:r>
        <w:br/>
        <w:t>kai</w:t>
      </w:r>
      <w:ins w:id="1054" w:author="Nina Ditmajer" w:date="2022-01-10T13:49:00Z">
        <w:r w:rsidR="00FF18F6">
          <w:t>b</w:t>
        </w:r>
      </w:ins>
      <w:del w:id="1055" w:author="Nina Ditmajer" w:date="2022-01-10T13:49:00Z">
        <w:r w:rsidDel="00FF18F6">
          <w:delText>t</w:delText>
        </w:r>
      </w:del>
      <w:r>
        <w:t xml:space="preserve">i miloscso tvo delil, za </w:t>
      </w:r>
      <w:r w:rsidRPr="000D2793">
        <w:t>ſ</w:t>
      </w:r>
      <w:r>
        <w:t>zina tvega ná</w:t>
      </w:r>
      <w:r w:rsidRPr="000D2793">
        <w:t>ſ</w:t>
      </w:r>
      <w:r>
        <w:t>z lűbil</w:t>
      </w:r>
      <w:r>
        <w:br/>
        <w:t xml:space="preserve">O ma Dűssa </w:t>
      </w:r>
      <w:ins w:id="1056" w:author="Nina Ditmajer" w:date="2022-01-10T13:49:00Z">
        <w:r w:rsidR="00FF18F6">
          <w:t>'</w:t>
        </w:r>
      </w:ins>
      <w:r w:rsidRPr="000D2793">
        <w:t>ſ</w:t>
      </w:r>
      <w:r>
        <w:t>ivi v</w:t>
      </w:r>
      <w:r w:rsidRPr="00FF18F6">
        <w:rPr>
          <w:rStyle w:val="teipersName"/>
          <w:rPrChange w:id="1057" w:author="Nina Ditmajer" w:date="2022-01-10T13:49:00Z">
            <w:rPr/>
          </w:rPrChange>
        </w:rPr>
        <w:t>Jesusſi</w:t>
      </w:r>
      <w:r>
        <w:t>.</w:t>
      </w:r>
    </w:p>
    <w:p w14:paraId="3BC0B830" w14:textId="7C2E77BC" w:rsidR="00380A5E" w:rsidRDefault="00380A5E" w:rsidP="00380A5E">
      <w:pPr>
        <w:pStyle w:val="teiab"/>
      </w:pPr>
      <w:r w:rsidRPr="00E30BDB">
        <w:rPr>
          <w:rStyle w:val="teilabelZnak"/>
        </w:rPr>
        <w:t>4.</w:t>
      </w:r>
      <w:r>
        <w:t xml:space="preserve"> </w:t>
      </w:r>
      <w:r w:rsidRPr="000D2793">
        <w:t>ſ</w:t>
      </w:r>
      <w:r>
        <w:t>ztrasni moih grehov ru</w:t>
      </w:r>
      <w:ins w:id="1058" w:author="Nina Ditmajer" w:date="2022-01-10T13:49:00Z">
        <w:r w:rsidR="00FF18F6">
          <w:t>'</w:t>
        </w:r>
      </w:ins>
      <w:del w:id="1059" w:author="Nina Ditmajer" w:date="2022-01-10T13:49:00Z">
        <w:r w:rsidDel="00FF18F6">
          <w:delText>´</w:delText>
        </w:r>
      </w:del>
      <w:r>
        <w:t>sno</w:t>
      </w:r>
      <w:r w:rsidRPr="000D2793">
        <w:t>ſ</w:t>
      </w:r>
      <w:r>
        <w:t>zt, ne gledai Go</w:t>
      </w:r>
      <w:r w:rsidRPr="000D2793">
        <w:t>ſ</w:t>
      </w:r>
      <w:r>
        <w:t>z-</w:t>
      </w:r>
      <w:r>
        <w:br/>
        <w:t>pon odűrno</w:t>
      </w:r>
      <w:r w:rsidRPr="000D2793">
        <w:t>ſ</w:t>
      </w:r>
      <w:r>
        <w:t>zt, nego zbri</w:t>
      </w:r>
      <w:ins w:id="1060" w:author="Nina Ditmajer" w:date="2022-01-10T13:50:00Z">
        <w:r w:rsidR="00FF18F6">
          <w:t>s</w:t>
        </w:r>
      </w:ins>
      <w:r w:rsidRPr="000D2793">
        <w:t>ſ</w:t>
      </w:r>
      <w:r>
        <w:t>i mo necsi</w:t>
      </w:r>
      <w:r w:rsidRPr="000D2793">
        <w:t>ſ</w:t>
      </w:r>
      <w:r>
        <w:t>zto</w:t>
      </w:r>
      <w:r w:rsidRPr="000D2793">
        <w:t>ſ</w:t>
      </w:r>
      <w:ins w:id="1061" w:author="Nina Ditmajer" w:date="2022-01-10T13:51:00Z">
        <w:r w:rsidR="005A12E7">
          <w:t>z</w:t>
        </w:r>
      </w:ins>
      <w:r>
        <w:t>t</w:t>
      </w:r>
      <w:del w:id="1062" w:author="Nina Ditmajer" w:date="2022-01-10T13:51:00Z">
        <w:r w:rsidDel="005A12E7">
          <w:delText>i</w:delText>
        </w:r>
      </w:del>
      <w:r>
        <w:t>, i zem</w:t>
      </w:r>
      <w:ins w:id="1063" w:author="Nina Ditmajer" w:date="2022-01-10T13:51:00Z">
        <w:r w:rsidR="005A12E7">
          <w:t>i</w:t>
        </w:r>
      </w:ins>
      <w:del w:id="1064" w:author="Nina Ditmajer" w:date="2022-01-10T13:51:00Z">
        <w:r w:rsidDel="005A12E7">
          <w:delText>é</w:delText>
        </w:r>
      </w:del>
      <w:r>
        <w:br/>
        <w:t>zméne mo jálno</w:t>
      </w:r>
      <w:r w:rsidRPr="000D2793">
        <w:t>ſ</w:t>
      </w:r>
      <w:r>
        <w:t>zt,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65" w:author="Nina Ditmajer" w:date="2022-01-10T13:51:00Z">
            <w:rPr/>
          </w:rPrChange>
        </w:rPr>
        <w:t>Jesusſi</w:t>
      </w:r>
      <w:r>
        <w:t>.</w:t>
      </w:r>
    </w:p>
    <w:p w14:paraId="6B66D556" w14:textId="77777777" w:rsidR="00380A5E" w:rsidRDefault="00380A5E" w:rsidP="00380A5E">
      <w:pPr>
        <w:pStyle w:val="teiab"/>
      </w:pPr>
      <w:r w:rsidRPr="00E30BDB">
        <w:rPr>
          <w:rStyle w:val="teilabelZnak"/>
        </w:rPr>
        <w:t>5.</w:t>
      </w:r>
      <w:r>
        <w:t xml:space="preserve"> Oh kak tebe Dűs</w:t>
      </w:r>
      <w:r w:rsidRPr="000D2793">
        <w:t>ſ</w:t>
      </w:r>
      <w:r>
        <w:t>a moia, i tve miloscse zdiháva,</w:t>
      </w:r>
      <w:r>
        <w:br/>
        <w:t>vnocsi vuidne te zezava, moi Bogh tve pravicze</w:t>
      </w:r>
      <w:r>
        <w:br/>
        <w:t>jegya.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66" w:author="Nina Ditmajer" w:date="2022-01-10T13:51:00Z">
            <w:rPr/>
          </w:rPrChange>
        </w:rPr>
        <w:t>Jesusſi</w:t>
      </w:r>
    </w:p>
    <w:p w14:paraId="6313448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5387AF4" w14:textId="77777777" w:rsidR="00380A5E" w:rsidRDefault="00380A5E" w:rsidP="00380A5E">
      <w:r>
        <w:lastRenderedPageBreak/>
        <w:t>/025r/</w:t>
      </w:r>
    </w:p>
    <w:p w14:paraId="12D1DE47" w14:textId="77777777" w:rsidR="00380A5E" w:rsidRDefault="00380A5E" w:rsidP="00380A5E">
      <w:pPr>
        <w:pStyle w:val="teifwPageNum"/>
      </w:pPr>
      <w:r>
        <w:t>45.</w:t>
      </w:r>
    </w:p>
    <w:p w14:paraId="1848F22F" w14:textId="54366661" w:rsidR="00380A5E" w:rsidRDefault="00380A5E" w:rsidP="00380A5E">
      <w:pPr>
        <w:pStyle w:val="teiab"/>
      </w:pPr>
      <w:r w:rsidRPr="00343B01">
        <w:rPr>
          <w:rStyle w:val="teilabelZnak"/>
        </w:rPr>
        <w:t>6.</w:t>
      </w:r>
      <w:r>
        <w:t xml:space="preserve"> Ár </w:t>
      </w:r>
      <w:r w:rsidRPr="000D2793">
        <w:t>ſ</w:t>
      </w:r>
      <w:r>
        <w:t>zi rekel toga ne</w:t>
      </w:r>
      <w:ins w:id="1067" w:author="Nina Ditmajer" w:date="2022-01-10T13:53:00Z">
        <w:r w:rsidR="005A12E7">
          <w:t>s</w:t>
        </w:r>
      </w:ins>
      <w:r>
        <w:t xml:space="preserve">csem, da bi bil en gresnik </w:t>
      </w:r>
      <w:r w:rsidRPr="000D2793">
        <w:t>ſ</w:t>
      </w:r>
      <w:r>
        <w:t>zk</w:t>
      </w:r>
      <w:ins w:id="1068" w:author="Nina Ditmajer" w:date="2022-01-10T13:53:00Z">
        <w:r w:rsidR="005A12E7">
          <w:t>v</w:t>
        </w:r>
        <w:r w:rsidR="005A12E7" w:rsidRPr="005A12E7">
          <w:rPr>
            <w:rStyle w:val="teigap"/>
            <w:rPrChange w:id="1069" w:author="Nina Ditmajer" w:date="2022-01-10T13:54:00Z">
              <w:rPr/>
            </w:rPrChange>
          </w:rPr>
          <w:t>???</w:t>
        </w:r>
      </w:ins>
      <w:del w:id="1070" w:author="Nina Ditmajer" w:date="2022-01-10T13:53:00Z">
        <w:r w:rsidDel="005A12E7">
          <w:delText>u</w:delText>
        </w:r>
      </w:del>
      <w:del w:id="1071" w:author="Nina Ditmajer" w:date="2022-01-10T13:54:00Z">
        <w:r w:rsidDel="005A12E7">
          <w:delText>-</w:delText>
        </w:r>
      </w:del>
      <w:r>
        <w:br/>
        <w:t xml:space="preserve">jen, nego da bo kmeni vernyen, i </w:t>
      </w:r>
      <w:r w:rsidRPr="000D2793">
        <w:t>ſ</w:t>
      </w:r>
      <w:r>
        <w:t>itkom vecsnim</w:t>
      </w:r>
    </w:p>
    <w:p w14:paraId="417FA4E1" w14:textId="0210FF2F" w:rsidR="00380A5E" w:rsidRDefault="00380A5E" w:rsidP="00380A5E">
      <w:pPr>
        <w:pStyle w:val="teiab"/>
      </w:pPr>
      <w:r>
        <w:t>daruvan.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72" w:author="Nina Ditmajer" w:date="2022-01-10T13:55:00Z">
            <w:rPr/>
          </w:rPrChange>
        </w:rPr>
        <w:t>Jes</w:t>
      </w:r>
      <w:ins w:id="1073" w:author="Nina Ditmajer" w:date="2022-01-10T13:55:00Z">
        <w:r w:rsidR="005A12E7" w:rsidRPr="005A12E7">
          <w:rPr>
            <w:rStyle w:val="teipersName"/>
            <w:rPrChange w:id="1074" w:author="Nina Ditmajer" w:date="2022-01-10T13:55:00Z">
              <w:rPr/>
            </w:rPrChange>
          </w:rPr>
          <w:t>ſ</w:t>
        </w:r>
      </w:ins>
      <w:del w:id="1075" w:author="Nina Ditmajer" w:date="2022-01-10T13:54:00Z">
        <w:r w:rsidRPr="005A12E7" w:rsidDel="005A12E7">
          <w:rPr>
            <w:rStyle w:val="teipersName"/>
            <w:rPrChange w:id="1076" w:author="Nina Ditmajer" w:date="2022-01-10T13:55:00Z">
              <w:rPr/>
            </w:rPrChange>
          </w:rPr>
          <w:delText>ſ</w:delText>
        </w:r>
      </w:del>
      <w:r w:rsidRPr="005A12E7">
        <w:rPr>
          <w:rStyle w:val="teipersName"/>
          <w:rPrChange w:id="1077" w:author="Nina Ditmajer" w:date="2022-01-10T13:55:00Z">
            <w:rPr/>
          </w:rPrChange>
        </w:rPr>
        <w:t>usſi</w:t>
      </w:r>
      <w:r>
        <w:t>.</w:t>
      </w:r>
    </w:p>
    <w:p w14:paraId="58E5213B" w14:textId="53B4302B" w:rsidR="00380A5E" w:rsidRDefault="00380A5E" w:rsidP="00380A5E">
      <w:pPr>
        <w:pStyle w:val="teiab"/>
      </w:pPr>
      <w:r w:rsidRPr="00343B01">
        <w:rPr>
          <w:rStyle w:val="teilabelZnak"/>
        </w:rPr>
        <w:t>7.</w:t>
      </w:r>
      <w:r>
        <w:t xml:space="preserve"> Etak </w:t>
      </w:r>
      <w:r w:rsidRPr="000D2793">
        <w:t>ſ</w:t>
      </w:r>
      <w:r>
        <w:t>zi vcsinil z</w:t>
      </w:r>
      <w:r w:rsidRPr="00C414E1">
        <w:rPr>
          <w:rStyle w:val="teiname"/>
        </w:rPr>
        <w:t>Dávidom</w:t>
      </w:r>
      <w:r>
        <w:t xml:space="preserve">, </w:t>
      </w:r>
      <w:r w:rsidRPr="005A12E7">
        <w:rPr>
          <w:rStyle w:val="teichoiceZnak"/>
          <w:rPrChange w:id="1078" w:author="Nina Ditmajer" w:date="2022-01-10T13:56:00Z">
            <w:rPr/>
          </w:rPrChange>
        </w:rPr>
        <w:t>z</w:t>
      </w:r>
      <w:r>
        <w:t xml:space="preserve">Apostolom </w:t>
      </w:r>
      <w:ins w:id="1079" w:author="Nina Ditmajer" w:date="2022-01-10T13:56:00Z">
        <w:r w:rsidR="005A12E7">
          <w:rPr>
            <w:rStyle w:val="teiname"/>
          </w:rPr>
          <w:t>P</w:t>
        </w:r>
      </w:ins>
      <w:del w:id="1080" w:author="Nina Ditmajer" w:date="2022-01-10T13:56:00Z">
        <w:r w:rsidRPr="00C414E1" w:rsidDel="005A12E7">
          <w:rPr>
            <w:rStyle w:val="teiname"/>
          </w:rPr>
          <w:delText>L</w:delText>
        </w:r>
      </w:del>
      <w:r w:rsidRPr="00C414E1">
        <w:rPr>
          <w:rStyle w:val="teiname"/>
        </w:rPr>
        <w:t>etrom</w:t>
      </w:r>
      <w:r>
        <w:br/>
        <w:t>i z</w:t>
      </w:r>
      <w:r w:rsidRPr="00C414E1">
        <w:rPr>
          <w:rStyle w:val="teiname"/>
        </w:rPr>
        <w:t xml:space="preserve">Mariov </w:t>
      </w:r>
      <w:ins w:id="1081" w:author="Nina Ditmajer" w:date="2022-01-10T13:56:00Z">
        <w:r w:rsidR="005A12E7">
          <w:rPr>
            <w:rStyle w:val="teiname"/>
          </w:rPr>
          <w:t>M</w:t>
        </w:r>
      </w:ins>
      <w:del w:id="1082" w:author="Nina Ditmajer" w:date="2022-01-10T13:56:00Z">
        <w:r w:rsidRPr="00C414E1" w:rsidDel="005A12E7">
          <w:rPr>
            <w:rStyle w:val="teiname"/>
          </w:rPr>
          <w:delText>m</w:delText>
        </w:r>
      </w:del>
      <w:r w:rsidRPr="00C414E1">
        <w:rPr>
          <w:rStyle w:val="teiname"/>
        </w:rPr>
        <w:t>agdalenov</w:t>
      </w:r>
      <w:r>
        <w:t>, i zo</w:t>
      </w:r>
      <w:r w:rsidRPr="000D2793">
        <w:t>ſ</w:t>
      </w:r>
      <w:r>
        <w:t>ztatim tvoim lű</w:t>
      </w:r>
      <w:r w:rsidRPr="000D2793">
        <w:t>ſ</w:t>
      </w:r>
      <w:r>
        <w:t>zt-</w:t>
      </w:r>
      <w:r>
        <w:br/>
        <w:t>vom O ma Dus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5A12E7">
        <w:rPr>
          <w:rStyle w:val="teipersName"/>
          <w:rPrChange w:id="1083" w:author="Nina Ditmajer" w:date="2022-01-10T13:57:00Z">
            <w:rPr/>
          </w:rPrChange>
        </w:rPr>
        <w:t>Jesuſſi</w:t>
      </w:r>
      <w:r>
        <w:t>.</w:t>
      </w:r>
    </w:p>
    <w:p w14:paraId="6938B7F0" w14:textId="2997F74A" w:rsidR="00380A5E" w:rsidRDefault="00380A5E" w:rsidP="00380A5E">
      <w:pPr>
        <w:pStyle w:val="teiab"/>
      </w:pPr>
      <w:r w:rsidRPr="00C414E1">
        <w:rPr>
          <w:rStyle w:val="teilabelZnak"/>
        </w:rPr>
        <w:t>8.</w:t>
      </w:r>
      <w:r>
        <w:t xml:space="preserve"> Gda </w:t>
      </w:r>
      <w:r w:rsidRPr="000D2793">
        <w:t>ſ</w:t>
      </w:r>
      <w:r>
        <w:t>ze za grehe plakas</w:t>
      </w:r>
      <w:r w:rsidRPr="000D2793">
        <w:t>ſ</w:t>
      </w:r>
      <w:r>
        <w:t>e, i z</w:t>
      </w:r>
      <w:r w:rsidRPr="000D2793">
        <w:t>ſ</w:t>
      </w:r>
      <w:r>
        <w:t>zercza</w:t>
      </w:r>
      <w:r w:rsidRPr="000D2793">
        <w:t>ſ</w:t>
      </w:r>
      <w:r>
        <w:t xml:space="preserve">ze </w:t>
      </w:r>
      <w:r w:rsidRPr="000D2793">
        <w:t>ſ</w:t>
      </w:r>
      <w:r>
        <w:t>alo</w:t>
      </w:r>
      <w:r w:rsidRPr="000D2793">
        <w:t>ſ</w:t>
      </w:r>
      <w:ins w:id="1084" w:author="Nina Ditmajer" w:date="2022-01-10T13:58:00Z">
        <w:r w:rsidR="005A12E7">
          <w:t>z</w:t>
        </w:r>
      </w:ins>
      <w:del w:id="1085" w:author="Nina Ditmajer" w:date="2022-01-10T13:58:00Z">
        <w:r w:rsidDel="005A12E7">
          <w:delText>s</w:delText>
        </w:r>
      </w:del>
      <w:r>
        <w:t>ti-</w:t>
      </w:r>
      <w:r>
        <w:br/>
      </w:r>
      <w:ins w:id="1086" w:author="Nina Ditmajer" w:date="2022-01-10T13:58:00Z">
        <w:r w:rsidR="005A12E7">
          <w:t>ſ</w:t>
        </w:r>
      </w:ins>
      <w:del w:id="1087" w:author="Nina Ditmajer" w:date="2022-01-10T13:58:00Z">
        <w:r w:rsidDel="005A12E7">
          <w:delText>l</w:delText>
        </w:r>
      </w:del>
      <w:r>
        <w:t>e mil</w:t>
      </w:r>
      <w:ins w:id="1088" w:author="Nina Ditmajer" w:date="2022-01-10T13:58:00Z">
        <w:r w:rsidR="005A12E7" w:rsidRPr="005A12E7">
          <w:rPr>
            <w:rStyle w:val="teiunclear"/>
            <w:rPrChange w:id="1089" w:author="Nina Ditmajer" w:date="2022-01-10T13:58:00Z">
              <w:rPr/>
            </w:rPrChange>
          </w:rPr>
          <w:t>o</w:t>
        </w:r>
      </w:ins>
      <w:del w:id="1090" w:author="Nina Ditmajer" w:date="2022-01-10T13:58:00Z">
        <w:r w:rsidDel="005A12E7">
          <w:delText xml:space="preserve"> </w:delText>
        </w:r>
      </w:del>
      <w:r>
        <w:t>s</w:t>
      </w:r>
      <w:ins w:id="1091" w:author="Nina Ditmajer" w:date="2022-01-10T13:58:00Z">
        <w:r w:rsidR="005A12E7">
          <w:t>c</w:t>
        </w:r>
      </w:ins>
      <w:del w:id="1092" w:author="Nina Ditmajer" w:date="2022-01-10T13:58:00Z">
        <w:r w:rsidDel="005A12E7">
          <w:delText>e</w:delText>
        </w:r>
      </w:del>
      <w:r>
        <w:t>so oni dobis</w:t>
      </w:r>
      <w:r w:rsidRPr="000D2793">
        <w:t>ſ</w:t>
      </w:r>
      <w:r>
        <w:t>e, zdob</w:t>
      </w:r>
      <w:ins w:id="1093" w:author="Nina Ditmajer" w:date="2022-01-10T13:58:00Z">
        <w:r w:rsidR="005A12E7">
          <w:t>r</w:t>
        </w:r>
      </w:ins>
      <w:del w:id="1094" w:author="Nina Ditmajer" w:date="2022-01-10T13:58:00Z">
        <w:r w:rsidDel="005A12E7">
          <w:delText>n</w:delText>
        </w:r>
      </w:del>
      <w:r>
        <w:t>im odlocskom hodia</w:t>
      </w:r>
      <w:ins w:id="1095" w:author="Nina Ditmajer" w:date="2022-01-10T13:59:00Z">
        <w:r w:rsidR="005A12E7" w:rsidRPr="005A12E7">
          <w:rPr>
            <w:rStyle w:val="teiunclear"/>
            <w:rPrChange w:id="1096" w:author="Nina Ditmajer" w:date="2022-01-10T13:59:00Z">
              <w:rPr/>
            </w:rPrChange>
          </w:rPr>
          <w:t>ſſe</w:t>
        </w:r>
      </w:ins>
      <w:del w:id="1097" w:author="Nina Ditmajer" w:date="2022-01-10T13:59:00Z">
        <w:r w:rsidDel="005A12E7">
          <w:delText>lk</w:delText>
        </w:r>
      </w:del>
      <w:r>
        <w:t>. O.</w:t>
      </w:r>
    </w:p>
    <w:p w14:paraId="3FF5546B" w14:textId="0F348E2A" w:rsidR="00380A5E" w:rsidRDefault="00380A5E" w:rsidP="00380A5E">
      <w:pPr>
        <w:pStyle w:val="teiab"/>
      </w:pPr>
      <w:r w:rsidRPr="00321194">
        <w:rPr>
          <w:rStyle w:val="teilabelZnak"/>
        </w:rPr>
        <w:t>9.</w:t>
      </w:r>
      <w:r>
        <w:t xml:space="preserve"> Vűpaze</w:t>
      </w:r>
      <w:ins w:id="1098" w:author="Nina Ditmajer" w:date="2022-01-10T13:59:00Z">
        <w:r w:rsidR="00AE43CE">
          <w:t>n</w:t>
        </w:r>
      </w:ins>
      <w:del w:id="1099" w:author="Nina Ditmajer" w:date="2022-01-10T13:59:00Z">
        <w:r w:rsidDel="00AE43CE">
          <w:delText>m</w:delText>
        </w:r>
      </w:del>
      <w:r>
        <w:t xml:space="preserve"> ie nei vkanis</w:t>
      </w:r>
      <w:r w:rsidRPr="000D2793">
        <w:t>ſ</w:t>
      </w:r>
      <w:r>
        <w:t xml:space="preserve">e, tva miloscsa nim </w:t>
      </w:r>
      <w:r w:rsidRPr="000D2793">
        <w:t>ſ</w:t>
      </w:r>
      <w:r>
        <w:t>ze</w:t>
      </w:r>
      <w:r>
        <w:br/>
        <w:t>das</w:t>
      </w:r>
      <w:r w:rsidRPr="000D2793">
        <w:t>ſ</w:t>
      </w:r>
      <w:r>
        <w:t>e gre</w:t>
      </w:r>
      <w:r w:rsidRPr="000D2793">
        <w:t>ſ</w:t>
      </w:r>
      <w:r>
        <w:t>nike ne odűris</w:t>
      </w:r>
      <w:r w:rsidRPr="000D2793">
        <w:t>ſ</w:t>
      </w:r>
      <w:r>
        <w:t xml:space="preserve">e, nego na </w:t>
      </w:r>
      <w:r w:rsidRPr="000D2793">
        <w:t>ſ</w:t>
      </w:r>
      <w:r>
        <w:t>itek vern</w:t>
      </w:r>
      <w:ins w:id="1100" w:author="Nina Ditmajer" w:date="2022-01-10T14:06:00Z">
        <w:r w:rsidR="00AE43CE">
          <w:t>oſ</w:t>
        </w:r>
      </w:ins>
      <w:del w:id="1101" w:author="Nina Ditmajer" w:date="2022-01-10T14:06:00Z">
        <w:r w:rsidDel="00AE43CE">
          <w:delText>gl</w:delText>
        </w:r>
      </w:del>
      <w:r>
        <w:t>e. O.</w:t>
      </w:r>
    </w:p>
    <w:p w14:paraId="41B46BBB" w14:textId="0F58D1AD" w:rsidR="00380A5E" w:rsidRDefault="00380A5E" w:rsidP="00380A5E">
      <w:pPr>
        <w:pStyle w:val="teiab"/>
      </w:pPr>
      <w:r w:rsidRPr="00321194">
        <w:rPr>
          <w:rStyle w:val="teilabelZnak"/>
        </w:rPr>
        <w:t>10.</w:t>
      </w:r>
      <w:r>
        <w:t xml:space="preserve"> Vetak mene vu miloscso, tvojo primi dobrovol-</w:t>
      </w:r>
      <w:r>
        <w:br/>
        <w:t>no, nedai prebivati vgrehu, nego z</w:t>
      </w:r>
      <w:ins w:id="1102" w:author="Nina Ditmajer" w:date="2022-01-10T14:07:00Z">
        <w:r w:rsidR="00AE43CE">
          <w:t>v</w:t>
        </w:r>
      </w:ins>
      <w:del w:id="1103" w:author="Nina Ditmajer" w:date="2022-01-10T14:07:00Z">
        <w:r w:rsidDel="00AE43CE">
          <w:delText>u</w:delText>
        </w:r>
      </w:del>
      <w:r>
        <w:t>rácsi mi</w:t>
      </w:r>
      <w:del w:id="1104" w:author="Nina Ditmajer" w:date="2022-01-10T14:15:00Z">
        <w:r w:rsidDel="00DF7060">
          <w:delText xml:space="preserve"> </w:delText>
        </w:r>
      </w:del>
      <w:r>
        <w:t>l</w:t>
      </w:r>
      <w:ins w:id="1105" w:author="Nina Ditmajer" w:date="2022-01-10T14:15:00Z">
        <w:r w:rsidR="00DF7060">
          <w:t>o</w:t>
        </w:r>
      </w:ins>
      <w:del w:id="1106" w:author="Nina Ditmajer" w:date="2022-01-10T14:15:00Z">
        <w:r w:rsidDel="00DF7060">
          <w:delText>a</w:delText>
        </w:r>
      </w:del>
      <w:r w:rsidRPr="000D2793">
        <w:t>ſ</w:t>
      </w:r>
      <w:r>
        <w:t>ztivn</w:t>
      </w:r>
      <w:ins w:id="1107" w:author="Nina Ditmajer" w:date="2022-01-10T14:15:00Z">
        <w:r w:rsidR="00DF7060">
          <w:t>o</w:t>
        </w:r>
      </w:ins>
      <w:del w:id="1108" w:author="Nina Ditmajer" w:date="2022-01-10T14:15:00Z">
        <w:r w:rsidDel="00DF7060">
          <w:delText>a</w:delText>
        </w:r>
      </w:del>
      <w:r>
        <w:t>. O.</w:t>
      </w:r>
    </w:p>
    <w:p w14:paraId="4195BD20" w14:textId="5D709809" w:rsidR="00380A5E" w:rsidRDefault="00380A5E" w:rsidP="00380A5E">
      <w:pPr>
        <w:pStyle w:val="teiab"/>
      </w:pPr>
      <w:r w:rsidRPr="00321194">
        <w:rPr>
          <w:rStyle w:val="teilabelZnak"/>
        </w:rPr>
        <w:t>11.</w:t>
      </w:r>
      <w:r>
        <w:t xml:space="preserve"> Go</w:t>
      </w:r>
      <w:r w:rsidRPr="000D2793">
        <w:t>ſ</w:t>
      </w:r>
      <w:r>
        <w:t>zpon Nebe</w:t>
      </w:r>
      <w:r w:rsidRPr="000D2793">
        <w:t>ſ</w:t>
      </w:r>
      <w:r>
        <w:t>zke milo</w:t>
      </w:r>
      <w:r w:rsidRPr="000D2793">
        <w:t>ſ</w:t>
      </w:r>
      <w:r>
        <w:t>zti, pro</w:t>
      </w:r>
      <w:r w:rsidRPr="000D2793">
        <w:t>ſ</w:t>
      </w:r>
      <w:r>
        <w:t>zim da mene o</w:t>
      </w:r>
      <w:r w:rsidRPr="000D2793">
        <w:t>ſ</w:t>
      </w:r>
      <w:r>
        <w:t>z-</w:t>
      </w:r>
      <w:r>
        <w:br/>
        <w:t>tavi, neg zmocsjo</w:t>
      </w:r>
      <w:ins w:id="1109" w:author="Nina Ditmajer" w:date="2022-01-10T14:15:00Z">
        <w:r w:rsidR="00DF7060">
          <w:t>m</w:t>
        </w:r>
      </w:ins>
      <w:del w:id="1110" w:author="Nina Ditmajer" w:date="2022-01-10T14:15:00Z">
        <w:r w:rsidDel="00DF7060">
          <w:delText>n</w:delText>
        </w:r>
      </w:del>
      <w:r>
        <w:t xml:space="preserve"> krai méne </w:t>
      </w:r>
      <w:r w:rsidRPr="000D2793">
        <w:t>ſ</w:t>
      </w:r>
      <w:r>
        <w:t>ztani, i od v</w:t>
      </w:r>
      <w:r w:rsidRPr="000D2793">
        <w:t>ſ</w:t>
      </w:r>
      <w:r>
        <w:t>zei</w:t>
      </w:r>
      <w:r>
        <w:br/>
        <w:t>grehov obrani. O ma Dus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DF7060">
        <w:rPr>
          <w:rStyle w:val="teipersName"/>
          <w:rPrChange w:id="1111" w:author="Nina Ditmajer" w:date="2022-01-10T14:16:00Z">
            <w:rPr/>
          </w:rPrChange>
        </w:rPr>
        <w:t>Jesuſſi</w:t>
      </w:r>
      <w:r>
        <w:t>.</w:t>
      </w:r>
    </w:p>
    <w:p w14:paraId="28854673" w14:textId="77777777" w:rsidR="00380A5E" w:rsidRDefault="00380A5E" w:rsidP="00380A5E">
      <w:pPr>
        <w:pStyle w:val="teiab"/>
      </w:pPr>
      <w:r w:rsidRPr="00321194">
        <w:rPr>
          <w:rStyle w:val="teilabelZnak"/>
        </w:rPr>
        <w:t>12.</w:t>
      </w:r>
      <w:r>
        <w:t xml:space="preserve"> Da mi hudi Vrág nebo skodil, ni na grehe nebo</w:t>
      </w:r>
      <w:r>
        <w:br/>
        <w:t>vabil, nego dalko od mé hodil, date za ono bom</w:t>
      </w:r>
      <w:r>
        <w:br/>
        <w:t>hvalil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DF7060">
        <w:rPr>
          <w:rStyle w:val="teipersName"/>
          <w:rPrChange w:id="1112" w:author="Nina Ditmajer" w:date="2022-01-10T14:16:00Z">
            <w:rPr/>
          </w:rPrChange>
        </w:rPr>
        <w:t>Jesusſi</w:t>
      </w:r>
      <w:r>
        <w:t>.</w:t>
      </w:r>
    </w:p>
    <w:p w14:paraId="1BEC6ABE" w14:textId="492568DD" w:rsidR="00380A5E" w:rsidRDefault="00380A5E" w:rsidP="00380A5E">
      <w:pPr>
        <w:pStyle w:val="teiab"/>
      </w:pPr>
      <w:r w:rsidRPr="00BE35F5">
        <w:rPr>
          <w:rStyle w:val="teilabelZnak"/>
        </w:rPr>
        <w:t>13.</w:t>
      </w:r>
      <w:r>
        <w:t xml:space="preserve"> Go</w:t>
      </w:r>
      <w:r w:rsidRPr="000D2793">
        <w:t>ſ</w:t>
      </w:r>
      <w:r>
        <w:t xml:space="preserve">zpodna </w:t>
      </w:r>
      <w:r w:rsidRPr="00DF7060">
        <w:rPr>
          <w:rStyle w:val="teipersName"/>
          <w:rPrChange w:id="1113" w:author="Nina Ditmajer" w:date="2022-01-10T14:17:00Z">
            <w:rPr/>
          </w:rPrChange>
        </w:rPr>
        <w:t>Jesusſa</w:t>
      </w:r>
      <w:r>
        <w:t xml:space="preserve"> aldov, me Dűsicze drági</w:t>
      </w:r>
      <w:r>
        <w:br/>
        <w:t>z</w:t>
      </w:r>
      <w:ins w:id="1114" w:author="Nina Ditmajer" w:date="2022-01-10T14:17:00Z">
        <w:r w:rsidR="00DF7060">
          <w:t>á</w:t>
        </w:r>
      </w:ins>
      <w:del w:id="1115" w:author="Nina Ditmajer" w:date="2022-01-10T14:17:00Z">
        <w:r w:rsidDel="00DF7060">
          <w:delText>a</w:delText>
        </w:r>
      </w:del>
      <w:r>
        <w:t xml:space="preserve">logh nai </w:t>
      </w:r>
      <w:r w:rsidRPr="000D2793">
        <w:t>ſ</w:t>
      </w:r>
      <w:r>
        <w:t xml:space="preserve">ze nad menov vun </w:t>
      </w:r>
      <w:r w:rsidRPr="000D2793">
        <w:t>ſ</w:t>
      </w:r>
      <w:r>
        <w:t>zkás</w:t>
      </w:r>
      <w:r w:rsidRPr="000D2793">
        <w:t>ſ</w:t>
      </w:r>
      <w:r>
        <w:t xml:space="preserve">e, i </w:t>
      </w:r>
      <w:r w:rsidRPr="000D2793">
        <w:t>ſ</w:t>
      </w:r>
      <w:r>
        <w:t>itka vek-</w:t>
      </w:r>
      <w:r>
        <w:br/>
        <w:t>vecsna dáje.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DF7060">
        <w:rPr>
          <w:rStyle w:val="teipersName"/>
          <w:rPrChange w:id="1116" w:author="Nina Ditmajer" w:date="2022-01-10T14:16:00Z">
            <w:rPr/>
          </w:rPrChange>
        </w:rPr>
        <w:t>Jesuſſi</w:t>
      </w:r>
      <w:r>
        <w:t>.</w:t>
      </w:r>
    </w:p>
    <w:p w14:paraId="57C7C10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544363B" w14:textId="77777777" w:rsidR="00380A5E" w:rsidRDefault="00380A5E" w:rsidP="00380A5E">
      <w:r>
        <w:lastRenderedPageBreak/>
        <w:t>/025v/</w:t>
      </w:r>
    </w:p>
    <w:p w14:paraId="44E13A5E" w14:textId="77777777" w:rsidR="00380A5E" w:rsidRDefault="00380A5E" w:rsidP="00380A5E">
      <w:pPr>
        <w:pStyle w:val="teifwPageNum"/>
      </w:pPr>
      <w:r>
        <w:t>46.</w:t>
      </w:r>
    </w:p>
    <w:p w14:paraId="0F890630" w14:textId="30B91C94" w:rsidR="00380A5E" w:rsidRDefault="00380A5E" w:rsidP="00380A5E">
      <w:pPr>
        <w:pStyle w:val="teiab"/>
      </w:pPr>
      <w:r w:rsidRPr="00BE35F5">
        <w:rPr>
          <w:rStyle w:val="teilabelZnak"/>
        </w:rPr>
        <w:t>14.</w:t>
      </w:r>
      <w:r>
        <w:t xml:space="preserve"> O ma Dusicza radui</w:t>
      </w:r>
      <w:r w:rsidRPr="000D2793">
        <w:t>ſ</w:t>
      </w:r>
      <w:r>
        <w:t>ze, poidi k Oczu moje</w:t>
      </w:r>
      <w:del w:id="1117" w:author="Nina Ditmajer" w:date="2022-01-10T14:21:00Z">
        <w:r w:rsidDel="00237A06">
          <w:delText xml:space="preserve"> </w:delText>
        </w:r>
      </w:del>
      <w:r w:rsidRPr="000D2793">
        <w:t>ſ</w:t>
      </w:r>
      <w:r>
        <w:t>zercze</w:t>
      </w:r>
      <w:r>
        <w:br/>
        <w:t xml:space="preserve">hvalo mu dái </w:t>
      </w:r>
      <w:r w:rsidRPr="000D2793">
        <w:t>ſ</w:t>
      </w:r>
      <w:r>
        <w:t>zpráve Vere, v</w:t>
      </w:r>
      <w:r w:rsidRPr="000D2793">
        <w:t>ſ</w:t>
      </w:r>
      <w:r>
        <w:t xml:space="preserve">zigdár dokecs </w:t>
      </w:r>
      <w:r w:rsidRPr="000D2793">
        <w:t>ſ</w:t>
      </w:r>
      <w:r>
        <w:t>ives</w:t>
      </w:r>
      <w:r>
        <w:br/>
      </w:r>
      <w:ins w:id="1118" w:author="Nina Ditmajer" w:date="2022-01-10T14:22:00Z">
        <w:r w:rsidR="00237A06">
          <w:t>ov</w:t>
        </w:r>
      </w:ins>
      <w:del w:id="1119" w:author="Nina Ditmajer" w:date="2022-01-10T14:22:00Z">
        <w:r w:rsidDel="00237A06">
          <w:delText>vo</w:delText>
        </w:r>
      </w:del>
      <w:r>
        <w:t>di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237A06">
        <w:rPr>
          <w:rStyle w:val="teipersName"/>
          <w:rPrChange w:id="1120" w:author="Nina Ditmajer" w:date="2022-01-10T14:22:00Z">
            <w:rPr/>
          </w:rPrChange>
        </w:rPr>
        <w:t>Jesu</w:t>
      </w:r>
      <w:ins w:id="1121" w:author="Nina Ditmajer" w:date="2022-01-10T14:22:00Z">
        <w:r w:rsidR="00237A06" w:rsidRPr="00237A06">
          <w:rPr>
            <w:rStyle w:val="teipersName"/>
            <w:rPrChange w:id="1122" w:author="Nina Ditmajer" w:date="2022-01-10T14:22:00Z">
              <w:rPr/>
            </w:rPrChange>
          </w:rPr>
          <w:t>ſ</w:t>
        </w:r>
      </w:ins>
      <w:r w:rsidRPr="00237A06">
        <w:rPr>
          <w:rStyle w:val="teipersName"/>
          <w:rPrChange w:id="1123" w:author="Nina Ditmajer" w:date="2022-01-10T14:22:00Z">
            <w:rPr/>
          </w:rPrChange>
        </w:rPr>
        <w:t>ſi</w:t>
      </w:r>
      <w:r>
        <w:t>.</w:t>
      </w:r>
    </w:p>
    <w:p w14:paraId="16BF1158" w14:textId="488A1AF4" w:rsidR="00380A5E" w:rsidDel="00237A06" w:rsidRDefault="00380A5E" w:rsidP="00380A5E">
      <w:pPr>
        <w:pStyle w:val="teiab"/>
        <w:rPr>
          <w:del w:id="1124" w:author="Nina Ditmajer" w:date="2022-01-10T14:23:00Z"/>
        </w:rPr>
      </w:pPr>
      <w:r>
        <w:t xml:space="preserve">15. Hválen boidi ti Otecz Bog i </w:t>
      </w:r>
      <w:r w:rsidRPr="00237A06">
        <w:rPr>
          <w:rStyle w:val="teipersName"/>
          <w:rPrChange w:id="1125" w:author="Nina Ditmajer" w:date="2022-01-10T14:22:00Z">
            <w:rPr/>
          </w:rPrChange>
        </w:rPr>
        <w:t>Jesus</w:t>
      </w:r>
      <w:r>
        <w:t xml:space="preserve"> </w:t>
      </w:r>
      <w:r w:rsidRPr="000D2793">
        <w:t>ſ</w:t>
      </w:r>
      <w:r>
        <w:t>zin Go</w:t>
      </w:r>
      <w:r w:rsidRPr="000D2793">
        <w:t>ſ</w:t>
      </w:r>
      <w:r>
        <w:t>zpodin</w:t>
      </w:r>
      <w:r>
        <w:br/>
        <w:t>Bogh, pre</w:t>
      </w:r>
      <w:r w:rsidRPr="000D2793">
        <w:t>ſ</w:t>
      </w:r>
      <w:r>
        <w:t xml:space="preserve">zvetitel </w:t>
      </w:r>
      <w:r w:rsidRPr="000D2793">
        <w:t>ſ</w:t>
      </w:r>
      <w:r>
        <w:t>zveti Dűh Bog, vuto recsi</w:t>
      </w:r>
      <w:r>
        <w:br/>
        <w:t>v</w:t>
      </w:r>
      <w:r w:rsidRPr="000D2793">
        <w:t>ſ</w:t>
      </w:r>
      <w:r>
        <w:t>zaki. Amen. O ma Dűs</w:t>
      </w:r>
      <w:r w:rsidRPr="000D2793">
        <w:t>ſ</w:t>
      </w:r>
      <w:r>
        <w:t xml:space="preserve">a </w:t>
      </w:r>
      <w:r w:rsidRPr="000D2793">
        <w:t>ſ</w:t>
      </w:r>
      <w:r>
        <w:t>ivi v</w:t>
      </w:r>
      <w:r w:rsidRPr="007243CD">
        <w:rPr>
          <w:rStyle w:val="teiname"/>
        </w:rPr>
        <w:t>Jesuſſi</w:t>
      </w:r>
      <w:ins w:id="1126" w:author="Nina Ditmajer" w:date="2022-01-10T14:23:00Z">
        <w:r w:rsidR="00237A06">
          <w:rPr>
            <w:rStyle w:val="teiname"/>
          </w:rPr>
          <w:t xml:space="preserve"> </w:t>
        </w:r>
      </w:ins>
    </w:p>
    <w:p w14:paraId="3B090F65" w14:textId="7538DD87" w:rsidR="00380A5E" w:rsidRDefault="00380A5E">
      <w:pPr>
        <w:pStyle w:val="teiab"/>
        <w:rPr>
          <w:ins w:id="1127" w:author="Nina Ditmajer" w:date="2022-01-10T14:23:00Z"/>
        </w:rPr>
        <w:pPrChange w:id="1128" w:author="Nina Ditmajer" w:date="2022-01-10T14:23:00Z">
          <w:pPr>
            <w:pStyle w:val="teiclosure"/>
          </w:pPr>
        </w:pPrChange>
      </w:pPr>
      <w:r>
        <w:t>Amen.</w:t>
      </w:r>
    </w:p>
    <w:p w14:paraId="21976A8C" w14:textId="77777777" w:rsidR="00237A06" w:rsidRDefault="00237A06">
      <w:pPr>
        <w:pStyle w:val="teiab"/>
        <w:pPrChange w:id="1129" w:author="Nina Ditmajer" w:date="2022-01-10T14:23:00Z">
          <w:pPr>
            <w:pStyle w:val="teiclosure"/>
          </w:pPr>
        </w:pPrChange>
      </w:pPr>
    </w:p>
    <w:p w14:paraId="65A078E5" w14:textId="79C9EEE4" w:rsidR="00380A5E" w:rsidRDefault="00380A5E" w:rsidP="00380A5E">
      <w:pPr>
        <w:pStyle w:val="Naslov2"/>
      </w:pPr>
      <w:r>
        <w:t xml:space="preserve">Nouta Ne </w:t>
      </w:r>
      <w:r w:rsidRPr="000D2793">
        <w:t>ſ</w:t>
      </w:r>
      <w:r>
        <w:t>zál</w:t>
      </w:r>
      <w:ins w:id="1130" w:author="Nina Ditmajer" w:date="2022-01-10T14:23:00Z">
        <w:r w:rsidR="00650AE8">
          <w:t>l</w:t>
        </w:r>
      </w:ins>
      <w:ins w:id="1131" w:author="Nina Ditmajer" w:date="2022-01-10T14:28:00Z">
        <w:r w:rsidR="001211FB">
          <w:t>j</w:t>
        </w:r>
      </w:ins>
      <w:del w:id="1132" w:author="Nina Ditmajer" w:date="2022-01-10T14:28:00Z">
        <w:r w:rsidDel="001211FB">
          <w:delText>y</w:delText>
        </w:r>
      </w:del>
      <w:r>
        <w:t xml:space="preserve"> perbe én velem &amp;c.</w:t>
      </w:r>
    </w:p>
    <w:p w14:paraId="584AD5E9" w14:textId="77777777" w:rsidR="00380A5E" w:rsidRDefault="00380A5E" w:rsidP="00380A5E">
      <w:pPr>
        <w:pStyle w:val="teiab"/>
      </w:pPr>
      <w:r w:rsidRPr="00474C13">
        <w:rPr>
          <w:rStyle w:val="teilabelZnak"/>
        </w:rPr>
        <w:t>1.</w:t>
      </w:r>
      <w:r>
        <w:t xml:space="preserve"> Neidi zmenov na </w:t>
      </w:r>
      <w:r w:rsidRPr="000D2793">
        <w:t>ſ</w:t>
      </w:r>
      <w:r>
        <w:t>zodbo, o moi Go</w:t>
      </w:r>
      <w:r w:rsidRPr="000D2793">
        <w:t>ſ</w:t>
      </w:r>
      <w:r>
        <w:t>zpodne Bosie,</w:t>
      </w:r>
      <w:r>
        <w:br/>
        <w:t xml:space="preserve">ár </w:t>
      </w:r>
      <w:r w:rsidRPr="000D2793">
        <w:t>ſ</w:t>
      </w:r>
      <w:r>
        <w:t xml:space="preserve">ze ne zvelicsa pred tebov ma Dűsa, mores </w:t>
      </w:r>
      <w:r w:rsidRPr="000D2793">
        <w:t>ſ</w:t>
      </w:r>
      <w:r>
        <w:t>zkvariti mene.</w:t>
      </w:r>
    </w:p>
    <w:p w14:paraId="49FD3AFD" w14:textId="52DE8A7A" w:rsidR="00380A5E" w:rsidRDefault="00380A5E" w:rsidP="00380A5E">
      <w:pPr>
        <w:pStyle w:val="teiab"/>
      </w:pPr>
      <w:r w:rsidRPr="00307959">
        <w:rPr>
          <w:rStyle w:val="teilabelZnak"/>
        </w:rPr>
        <w:t>2.</w:t>
      </w:r>
      <w:r>
        <w:t xml:space="preserve"> Ár vMatere utrobe, pocsel</w:t>
      </w:r>
      <w:r w:rsidRPr="000D2793">
        <w:t>ſ</w:t>
      </w:r>
      <w:r>
        <w:t xml:space="preserve">zem </w:t>
      </w:r>
      <w:r w:rsidRPr="000D2793">
        <w:t>ſ</w:t>
      </w:r>
      <w:r>
        <w:t>ze vjálno</w:t>
      </w:r>
      <w:r w:rsidRPr="000D2793">
        <w:t>ſ</w:t>
      </w:r>
      <w:r>
        <w:t>zti, na</w:t>
      </w:r>
      <w:r>
        <w:br/>
      </w:r>
      <w:r w:rsidRPr="000D2793">
        <w:t>ſ</w:t>
      </w:r>
      <w:r>
        <w:t>zveit rodil</w:t>
      </w:r>
      <w:r w:rsidRPr="000D2793">
        <w:t>ſ</w:t>
      </w:r>
      <w:r>
        <w:t>zem</w:t>
      </w:r>
      <w:r w:rsidRPr="000D2793">
        <w:t>ſ</w:t>
      </w:r>
      <w:r>
        <w:t>ze vu porodni grehi, vu r</w:t>
      </w:r>
      <w:ins w:id="1133" w:author="Nina Ditmajer" w:date="2022-01-10T14:29:00Z">
        <w:r w:rsidR="001211FB">
          <w:rPr>
            <w:rStyle w:val="teiunclear"/>
          </w:rPr>
          <w:t>u</w:t>
        </w:r>
      </w:ins>
      <w:del w:id="1134" w:author="Nina Ditmajer" w:date="2022-01-10T14:29:00Z">
        <w:r w:rsidRPr="00304A26" w:rsidDel="001211FB">
          <w:rPr>
            <w:rStyle w:val="teiunclear"/>
            <w:rPrChange w:id="1135" w:author="Nina Ditmajer" w:date="2022-01-10T14:26:00Z">
              <w:rPr/>
            </w:rPrChange>
          </w:rPr>
          <w:delText>a</w:delText>
        </w:r>
      </w:del>
      <w:r>
        <w:t>snoi</w:t>
      </w:r>
      <w:r>
        <w:br/>
        <w:t>necsi</w:t>
      </w:r>
      <w:r w:rsidRPr="000D2793">
        <w:t>ſ</w:t>
      </w:r>
      <w:r>
        <w:t>ztoucsi.</w:t>
      </w:r>
    </w:p>
    <w:p w14:paraId="12CCD29B" w14:textId="77777777" w:rsidR="00380A5E" w:rsidRDefault="00380A5E" w:rsidP="00380A5E">
      <w:pPr>
        <w:pStyle w:val="teiab"/>
      </w:pPr>
      <w:r w:rsidRPr="00307959">
        <w:rPr>
          <w:rStyle w:val="teilabelZnak"/>
        </w:rPr>
        <w:t>3.</w:t>
      </w:r>
      <w:r>
        <w:t xml:space="preserve"> Me grehe ti vadlűjem, ár </w:t>
      </w:r>
      <w:r w:rsidRPr="000D2793">
        <w:t>ſ</w:t>
      </w:r>
      <w:r>
        <w:t>zem ja</w:t>
      </w:r>
      <w:r w:rsidRPr="000D2793">
        <w:t>ſ</w:t>
      </w:r>
      <w:r>
        <w:t>z, dusen zonim,</w:t>
      </w:r>
      <w:r>
        <w:br/>
        <w:t>odpű</w:t>
      </w:r>
      <w:r w:rsidRPr="000D2793">
        <w:t>ſ</w:t>
      </w:r>
      <w:r>
        <w:t>ztiti mi je mores, to dobro znám, pomoucsi</w:t>
      </w:r>
      <w:r>
        <w:br/>
        <w:t>tvoje csákam.</w:t>
      </w:r>
    </w:p>
    <w:p w14:paraId="56B83DDA" w14:textId="77777777" w:rsidR="00380A5E" w:rsidRDefault="00380A5E" w:rsidP="00380A5E">
      <w:pPr>
        <w:pStyle w:val="teiab"/>
      </w:pPr>
      <w:r w:rsidRPr="006600BF">
        <w:rPr>
          <w:rStyle w:val="teilabelZnak"/>
        </w:rPr>
        <w:t>4.</w:t>
      </w:r>
      <w:r>
        <w:t xml:space="preserve"> Zrouk peklén</w:t>
      </w:r>
      <w:r w:rsidRPr="000D2793">
        <w:t>ſ</w:t>
      </w:r>
      <w:r>
        <w:t>zkoga Vrága, i zmreis rusnoga</w:t>
      </w:r>
      <w:r>
        <w:br/>
        <w:t>greha, o</w:t>
      </w:r>
      <w:r w:rsidRPr="000D2793">
        <w:t>ſ</w:t>
      </w:r>
      <w:r>
        <w:t xml:space="preserve">zlobodi me vő zpogűbeli </w:t>
      </w:r>
      <w:r w:rsidRPr="000D2793">
        <w:t>ſ</w:t>
      </w:r>
      <w:r>
        <w:t>ztrasne, og-</w:t>
      </w:r>
      <w:r>
        <w:br/>
        <w:t>lei</w:t>
      </w:r>
      <w:r w:rsidRPr="000D2793">
        <w:t>ſ</w:t>
      </w:r>
      <w:r>
        <w:t>ze zNébe na mé.</w:t>
      </w:r>
    </w:p>
    <w:p w14:paraId="7529C137" w14:textId="77777777" w:rsidR="00380A5E" w:rsidRDefault="00380A5E" w:rsidP="00380A5E">
      <w:pPr>
        <w:pStyle w:val="teiab"/>
      </w:pPr>
      <w:r w:rsidRPr="006600BF">
        <w:rPr>
          <w:rStyle w:val="teilabelZnak"/>
        </w:rPr>
        <w:t>5.</w:t>
      </w:r>
      <w:r>
        <w:t xml:space="preserve"> Za </w:t>
      </w:r>
      <w:r w:rsidRPr="000D2793">
        <w:t>ſ</w:t>
      </w:r>
      <w:r>
        <w:t xml:space="preserve">zmert </w:t>
      </w:r>
      <w:r w:rsidRPr="000D2793">
        <w:t>ſ</w:t>
      </w:r>
      <w:r>
        <w:t>zina tvojega, i moko britko nyega,</w:t>
      </w:r>
      <w:r>
        <w:br/>
        <w:t xml:space="preserve">i za preleánye </w:t>
      </w:r>
      <w:r w:rsidRPr="000D2793">
        <w:t>ſ</w:t>
      </w:r>
      <w:r>
        <w:t xml:space="preserve">zvéte kervi nyega </w:t>
      </w:r>
      <w:r w:rsidRPr="000D2793">
        <w:t>ſ</w:t>
      </w:r>
      <w:r>
        <w:t>zmiluj</w:t>
      </w:r>
      <w:r w:rsidRPr="000D2793">
        <w:t>ſ</w:t>
      </w:r>
      <w:r>
        <w:t>zemi</w:t>
      </w:r>
      <w:r>
        <w:br/>
        <w:t>za eta.</w:t>
      </w:r>
    </w:p>
    <w:p w14:paraId="5DE63FD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52BBB19" w14:textId="77777777" w:rsidR="00380A5E" w:rsidRDefault="00380A5E" w:rsidP="00380A5E">
      <w:r>
        <w:lastRenderedPageBreak/>
        <w:t>/026r/</w:t>
      </w:r>
    </w:p>
    <w:p w14:paraId="59B59D6D" w14:textId="77777777" w:rsidR="00380A5E" w:rsidRPr="00283072" w:rsidRDefault="00380A5E" w:rsidP="00380A5E">
      <w:pPr>
        <w:pStyle w:val="teifwPageNum"/>
        <w:rPr>
          <w:rStyle w:val="teiunclear"/>
          <w:rPrChange w:id="1136" w:author="Nina Ditmajer" w:date="2022-01-11T10:00:00Z">
            <w:rPr/>
          </w:rPrChange>
        </w:rPr>
      </w:pPr>
      <w:r w:rsidRPr="00283072">
        <w:rPr>
          <w:rStyle w:val="teiunclear"/>
          <w:rPrChange w:id="1137" w:author="Nina Ditmajer" w:date="2022-01-11T10:00:00Z">
            <w:rPr/>
          </w:rPrChange>
        </w:rPr>
        <w:t>47.</w:t>
      </w:r>
    </w:p>
    <w:p w14:paraId="2765354B" w14:textId="54A26C2A" w:rsidR="00380A5E" w:rsidRDefault="00380A5E" w:rsidP="00380A5E">
      <w:pPr>
        <w:pStyle w:val="teiab"/>
      </w:pPr>
      <w:r w:rsidRPr="00B54E64">
        <w:rPr>
          <w:rStyle w:val="teilabelZnak"/>
        </w:rPr>
        <w:t>6.</w:t>
      </w:r>
      <w:r>
        <w:t xml:space="preserve"> Za nyegovo csi</w:t>
      </w:r>
      <w:r w:rsidRPr="000D2793">
        <w:t>ſ</w:t>
      </w:r>
      <w:r>
        <w:t>ztoucso, i nedu</w:t>
      </w:r>
      <w:ins w:id="1138" w:author="Nina Ditmajer" w:date="2022-01-11T10:00:00Z">
        <w:r w:rsidR="00283072">
          <w:t>'</w:t>
        </w:r>
      </w:ins>
      <w:r>
        <w:t>sno</w:t>
      </w:r>
      <w:r w:rsidRPr="000D2793">
        <w:t>ſ</w:t>
      </w:r>
      <w:r>
        <w:t>zt veliko, za nye-</w:t>
      </w:r>
      <w:r>
        <w:br/>
        <w:t xml:space="preserve">gove </w:t>
      </w:r>
      <w:r w:rsidRPr="000D2793">
        <w:t>ſ</w:t>
      </w:r>
      <w:r>
        <w:t>zvéte rane prevelike, i korone ternove.</w:t>
      </w:r>
    </w:p>
    <w:p w14:paraId="70BA37CA" w14:textId="77777777" w:rsidR="00380A5E" w:rsidRDefault="00380A5E" w:rsidP="00380A5E">
      <w:pPr>
        <w:pStyle w:val="teiab"/>
      </w:pPr>
      <w:r w:rsidRPr="00107979">
        <w:rPr>
          <w:rStyle w:val="teilabelZnak"/>
        </w:rPr>
        <w:t>7.</w:t>
      </w:r>
      <w:r>
        <w:t xml:space="preserve"> Mojo vnogo mer</w:t>
      </w:r>
      <w:r w:rsidRPr="000D2793">
        <w:t>ſ</w:t>
      </w:r>
      <w:r>
        <w:t>zkocso, ino jálno</w:t>
      </w:r>
      <w:r w:rsidRPr="000D2793">
        <w:t>ſ</w:t>
      </w:r>
      <w:r>
        <w:t>zt veliko, zkemi</w:t>
      </w:r>
      <w:r w:rsidRPr="000D2793">
        <w:t>ſ</w:t>
      </w:r>
      <w:r>
        <w:t>zem me</w:t>
      </w:r>
      <w:r>
        <w:br/>
        <w:t>roké iasz kroto ogerdil, moje teilo poblatil.</w:t>
      </w:r>
    </w:p>
    <w:p w14:paraId="32FB2D68" w14:textId="3BB9F740" w:rsidR="00380A5E" w:rsidRDefault="00380A5E" w:rsidP="00380A5E">
      <w:pPr>
        <w:pStyle w:val="teiab"/>
      </w:pPr>
      <w:r w:rsidRPr="00107979">
        <w:rPr>
          <w:rStyle w:val="teilabelZnak"/>
        </w:rPr>
        <w:t>8.</w:t>
      </w:r>
      <w:r>
        <w:t xml:space="preserve"> Odpűszti mie moi Bogh</w:t>
      </w:r>
      <w:ins w:id="1139" w:author="Nina Ditmajer" w:date="2022-01-11T10:01:00Z">
        <w:r w:rsidR="00283072">
          <w:t>,</w:t>
        </w:r>
      </w:ins>
      <w:r>
        <w:t xml:space="preserve"> blagoszlovlen Otecz Bogh, milo</w:t>
      </w:r>
      <w:r w:rsidRPr="000D2793">
        <w:t>ſ</w:t>
      </w:r>
      <w:r>
        <w:t>z-</w:t>
      </w:r>
      <w:r>
        <w:br/>
        <w:t>ti velike</w:t>
      </w:r>
      <w:ins w:id="1140" w:author="Nina Ditmajer" w:date="2022-01-11T10:02:00Z">
        <w:r w:rsidR="00283072">
          <w:t>,</w:t>
        </w:r>
      </w:ins>
      <w:r>
        <w:t xml:space="preserve"> </w:t>
      </w:r>
      <w:r w:rsidRPr="000D2793">
        <w:t>ſ</w:t>
      </w:r>
      <w:r>
        <w:t>zmileni dobri Bogh, duge terplivo</w:t>
      </w:r>
      <w:r w:rsidRPr="000D2793">
        <w:t>ſ</w:t>
      </w:r>
      <w:r>
        <w:t>zti Bogh.</w:t>
      </w:r>
    </w:p>
    <w:p w14:paraId="6909AD58" w14:textId="77777777" w:rsidR="00380A5E" w:rsidRDefault="00380A5E" w:rsidP="00380A5E">
      <w:pPr>
        <w:pStyle w:val="teiab"/>
      </w:pPr>
      <w:r w:rsidRPr="00372C58">
        <w:rPr>
          <w:rStyle w:val="teilabelZnak"/>
        </w:rPr>
        <w:t>9.</w:t>
      </w:r>
      <w:r>
        <w:t xml:space="preserve"> Tvega Dűha pro</w:t>
      </w:r>
      <w:r w:rsidRPr="000D2793">
        <w:t>ſ</w:t>
      </w:r>
      <w:r>
        <w:t>zim te, ne vzemiga odméne, ponoviga vu</w:t>
      </w:r>
      <w:r>
        <w:br/>
        <w:t xml:space="preserve">meni, da dicsim ime tve, i </w:t>
      </w:r>
      <w:r w:rsidRPr="000D2793">
        <w:t>ſ</w:t>
      </w:r>
      <w:r>
        <w:t>zlusim te na vekke.</w:t>
      </w:r>
    </w:p>
    <w:p w14:paraId="334BFC82" w14:textId="01830551" w:rsidR="00380A5E" w:rsidRDefault="00380A5E" w:rsidP="00380A5E">
      <w:pPr>
        <w:pStyle w:val="teiab"/>
      </w:pPr>
      <w:r w:rsidRPr="00DD7B18">
        <w:rPr>
          <w:rStyle w:val="teilabelZnak"/>
        </w:rPr>
        <w:t>10.</w:t>
      </w:r>
      <w:r>
        <w:t xml:space="preserve"> Vupa</w:t>
      </w:r>
      <w:r w:rsidRPr="00283072">
        <w:rPr>
          <w:rStyle w:val="teiunclear"/>
          <w:rPrChange w:id="1141" w:author="Nina Ditmajer" w:date="2022-01-11T10:03:00Z">
            <w:rPr/>
          </w:rPrChange>
        </w:rPr>
        <w:t>n</w:t>
      </w:r>
      <w:r>
        <w:t xml:space="preserve"> </w:t>
      </w:r>
      <w:r w:rsidRPr="000D2793">
        <w:t>ſ</w:t>
      </w:r>
      <w:r>
        <w:t xml:space="preserve">ze </w:t>
      </w:r>
      <w:r w:rsidRPr="00283072">
        <w:rPr>
          <w:rStyle w:val="teiunclear"/>
          <w:rPrChange w:id="1142" w:author="Nina Ditmajer" w:date="2022-01-11T10:03:00Z">
            <w:rPr/>
          </w:rPrChange>
        </w:rPr>
        <w:t>z</w:t>
      </w:r>
      <w:ins w:id="1143" w:author="Nina Ditmajer" w:date="2022-01-11T10:03:00Z">
        <w:r w:rsidR="00283072" w:rsidRPr="00283072">
          <w:rPr>
            <w:rStyle w:val="teiunclear"/>
            <w:rPrChange w:id="1144" w:author="Nina Ditmajer" w:date="2022-01-11T10:03:00Z">
              <w:rPr/>
            </w:rPrChange>
          </w:rPr>
          <w:t>c</w:t>
        </w:r>
      </w:ins>
      <w:del w:id="1145" w:author="Nina Ditmajer" w:date="2022-01-11T10:03:00Z">
        <w:r w:rsidRPr="00283072" w:rsidDel="00283072">
          <w:rPr>
            <w:rStyle w:val="teiunclear"/>
            <w:rPrChange w:id="1146" w:author="Nina Ditmajer" w:date="2022-01-11T10:03:00Z">
              <w:rPr/>
            </w:rPrChange>
          </w:rPr>
          <w:delText>e</w:delText>
        </w:r>
      </w:del>
      <w:ins w:id="1147" w:author="Nina Ditmajer" w:date="2022-01-11T10:03:00Z">
        <w:r w:rsidR="00283072" w:rsidRPr="00283072">
          <w:rPr>
            <w:rStyle w:val="teiunclear"/>
            <w:rPrChange w:id="1148" w:author="Nina Ditmajer" w:date="2022-01-11T10:03:00Z">
              <w:rPr/>
            </w:rPrChange>
          </w:rPr>
          <w:t>z</w:t>
        </w:r>
      </w:ins>
      <w:del w:id="1149" w:author="Nina Ditmajer" w:date="2022-01-11T10:03:00Z">
        <w:r w:rsidDel="00283072">
          <w:delText>g</w:delText>
        </w:r>
      </w:del>
      <w:r>
        <w:t>ela na te, ti no</w:t>
      </w:r>
      <w:r w:rsidRPr="000D2793">
        <w:t>ſ</w:t>
      </w:r>
      <w:r>
        <w:t>zi pa</w:t>
      </w:r>
      <w:r w:rsidRPr="000D2793">
        <w:t>ſ</w:t>
      </w:r>
      <w:r>
        <w:t>zko namé, ravnai na</w:t>
      </w:r>
      <w:r>
        <w:br/>
        <w:t xml:space="preserve">dobro pout, </w:t>
      </w:r>
      <w:ins w:id="1150" w:author="Nina Ditmajer" w:date="2022-01-11T10:04:00Z">
        <w:r w:rsidR="00283072" w:rsidRPr="00283072">
          <w:rPr>
            <w:rStyle w:val="teiunclear"/>
            <w:rPrChange w:id="1151" w:author="Nina Ditmajer" w:date="2022-01-11T10:04:00Z">
              <w:rPr/>
            </w:rPrChange>
          </w:rPr>
          <w:t>m</w:t>
        </w:r>
      </w:ins>
      <w:del w:id="1152" w:author="Nina Ditmajer" w:date="2022-01-11T10:04:00Z">
        <w:r w:rsidDel="00283072">
          <w:delText>tv</w:delText>
        </w:r>
      </w:del>
      <w:r>
        <w:t xml:space="preserve">oje </w:t>
      </w:r>
      <w:r w:rsidRPr="000D2793">
        <w:t>ſ</w:t>
      </w:r>
      <w:r>
        <w:t>zlabe nogé, i v</w:t>
      </w:r>
      <w:r w:rsidRPr="000D2793">
        <w:t>ſ</w:t>
      </w:r>
      <w:r>
        <w:t>ze me dugoványe.</w:t>
      </w:r>
    </w:p>
    <w:p w14:paraId="0522E484" w14:textId="1A6FAEDF" w:rsidR="00380A5E" w:rsidRDefault="00380A5E" w:rsidP="00380A5E">
      <w:pPr>
        <w:pStyle w:val="teiab"/>
      </w:pPr>
      <w:r w:rsidRPr="00DD7B18">
        <w:rPr>
          <w:rStyle w:val="teilabelZnak"/>
        </w:rPr>
        <w:t>11.</w:t>
      </w:r>
      <w:r>
        <w:t xml:space="preserve"> Zve</w:t>
      </w:r>
      <w:r w:rsidRPr="000D2793">
        <w:t>ſ</w:t>
      </w:r>
      <w:r>
        <w:t xml:space="preserve">zéli </w:t>
      </w:r>
      <w:r w:rsidRPr="000D2793">
        <w:t>ſ</w:t>
      </w:r>
      <w:r>
        <w:t>zercze moje, i t</w:t>
      </w:r>
      <w:r w:rsidRPr="000521EB">
        <w:t>u</w:t>
      </w:r>
      <w:ins w:id="1153" w:author="Nina Ditmajer" w:date="2022-01-11T10:05:00Z">
        <w:r w:rsidR="00283072">
          <w:t>'</w:t>
        </w:r>
      </w:ins>
      <w:del w:id="1154" w:author="Nina Ditmajer" w:date="2022-01-11T10:05:00Z">
        <w:r w:rsidRPr="000521EB" w:rsidDel="00283072">
          <w:delText>͠</w:delText>
        </w:r>
      </w:del>
      <w:r>
        <w:t>sno Dusso mojo, na ocsi ne</w:t>
      </w:r>
      <w:r>
        <w:br/>
        <w:t>mecsi meni grehe moje, ino hűdo csinenye.</w:t>
      </w:r>
    </w:p>
    <w:p w14:paraId="26A554E7" w14:textId="77777777" w:rsidR="00380A5E" w:rsidRDefault="00380A5E" w:rsidP="00380A5E">
      <w:pPr>
        <w:pStyle w:val="teiab"/>
      </w:pPr>
      <w:r w:rsidRPr="00FD5626">
        <w:rPr>
          <w:rStyle w:val="teilabelZnak"/>
        </w:rPr>
        <w:t>12.</w:t>
      </w:r>
      <w:r>
        <w:t xml:space="preserve"> Leprai tebe hválil bom, dokecs ovdi </w:t>
      </w:r>
      <w:r w:rsidRPr="000D2793">
        <w:t>ſ</w:t>
      </w:r>
      <w:r>
        <w:t>ivel bom, znám</w:t>
      </w:r>
      <w:r>
        <w:br/>
        <w:t xml:space="preserve">da pocsivanye pri tebi naiti </w:t>
      </w:r>
      <w:r w:rsidRPr="000D2793">
        <w:t>ſ</w:t>
      </w:r>
      <w:r>
        <w:t>chém gda od</w:t>
      </w:r>
      <w:r w:rsidRPr="000D2793">
        <w:t>ſ</w:t>
      </w:r>
      <w:r>
        <w:t>zud vun preminém.</w:t>
      </w:r>
    </w:p>
    <w:p w14:paraId="2FB6D731" w14:textId="367DF2AC" w:rsidR="00380A5E" w:rsidRDefault="00380A5E" w:rsidP="00380A5E">
      <w:pPr>
        <w:pStyle w:val="teiab"/>
      </w:pPr>
      <w:r w:rsidRPr="008E1ECC">
        <w:rPr>
          <w:rStyle w:val="teilabelZnak"/>
        </w:rPr>
        <w:t>13.</w:t>
      </w:r>
      <w:r>
        <w:t xml:space="preserve"> Tebe v</w:t>
      </w:r>
      <w:r w:rsidRPr="000D2793">
        <w:t>ſ</w:t>
      </w:r>
      <w:r>
        <w:t>zigdár dicsimo, i gori zvisávamo, bl</w:t>
      </w:r>
      <w:ins w:id="1155" w:author="Nina Ditmajer" w:date="2022-01-11T10:08:00Z">
        <w:r w:rsidR="00935E61">
          <w:t>a'</w:t>
        </w:r>
      </w:ins>
      <w:del w:id="1156" w:author="Nina Ditmajer" w:date="2022-01-11T10:08:00Z">
        <w:r w:rsidDel="00935E61">
          <w:delText>á</w:delText>
        </w:r>
      </w:del>
      <w:r>
        <w:t>sen Go</w:t>
      </w:r>
      <w:r w:rsidRPr="000D2793">
        <w:t>ſ</w:t>
      </w:r>
      <w:r>
        <w:t>zpo-</w:t>
      </w:r>
      <w:r>
        <w:br/>
        <w:t xml:space="preserve">din Bogh, </w:t>
      </w:r>
      <w:r w:rsidRPr="000D2793">
        <w:t>ſ</w:t>
      </w:r>
      <w:r>
        <w:t xml:space="preserve">ztvoim </w:t>
      </w:r>
      <w:r w:rsidRPr="000D2793">
        <w:t>ſ</w:t>
      </w:r>
      <w:r>
        <w:t xml:space="preserve">zvétim </w:t>
      </w:r>
      <w:r w:rsidRPr="000D2793">
        <w:t>ſ</w:t>
      </w:r>
      <w:r>
        <w:t xml:space="preserve">zinom, navkűp i </w:t>
      </w:r>
      <w:r w:rsidRPr="000D2793">
        <w:t>ſ</w:t>
      </w:r>
      <w:r>
        <w:t>zvétim Dűhóm.</w:t>
      </w:r>
    </w:p>
    <w:p w14:paraId="146A5243" w14:textId="77777777" w:rsidR="00380A5E" w:rsidRDefault="00380A5E" w:rsidP="00380A5E">
      <w:pPr>
        <w:pStyle w:val="Naslov2"/>
      </w:pPr>
      <w:r>
        <w:t xml:space="preserve">Nota. Ebredgyél </w:t>
      </w:r>
      <w:r w:rsidRPr="000D2793">
        <w:t>ſ</w:t>
      </w:r>
      <w:r>
        <w:t xml:space="preserve">ől világ bűneidből </w:t>
      </w:r>
      <w:r w:rsidRPr="00935E61">
        <w:rPr>
          <w:rStyle w:val="teiabbr"/>
          <w:rPrChange w:id="1157" w:author="Nina Ditmajer" w:date="2022-01-11T10:09:00Z">
            <w:rPr/>
          </w:rPrChange>
        </w:rPr>
        <w:t>&amp;c.</w:t>
      </w:r>
    </w:p>
    <w:p w14:paraId="4DE2978D" w14:textId="02A41BDD" w:rsidR="00380A5E" w:rsidRDefault="00380A5E" w:rsidP="00380A5E">
      <w:pPr>
        <w:pStyle w:val="teiab"/>
      </w:pPr>
      <w:r w:rsidRPr="008E545D">
        <w:rPr>
          <w:rStyle w:val="teilabelZnak"/>
        </w:rPr>
        <w:t>1.</w:t>
      </w:r>
      <w:r>
        <w:t xml:space="preserve"> Obűdisze szveit, ztvojega greha, </w:t>
      </w:r>
      <w:r w:rsidRPr="000D2793">
        <w:t>ſ</w:t>
      </w:r>
      <w:r>
        <w:t>zpamentuj-</w:t>
      </w:r>
      <w:r>
        <w:br/>
        <w:t>sze ti szvojega huda, koie tebi szkrádnyega</w:t>
      </w:r>
      <w:r>
        <w:br/>
        <w:t xml:space="preserve">vremena prorakuval </w:t>
      </w:r>
      <w:r w:rsidRPr="00242412">
        <w:rPr>
          <w:rStyle w:val="teiname"/>
        </w:rPr>
        <w:t>Christus</w:t>
      </w:r>
      <w:r>
        <w:t xml:space="preserve">, </w:t>
      </w:r>
      <w:r w:rsidRPr="00242412">
        <w:rPr>
          <w:rStyle w:val="teiname"/>
        </w:rPr>
        <w:t>Jesus</w:t>
      </w:r>
      <w:r>
        <w:t>, szpitanoga</w:t>
      </w:r>
      <w:r>
        <w:br/>
        <w:t xml:space="preserve">dnéva: </w:t>
      </w:r>
      <w:ins w:id="1158" w:author="Nina Ditmajer" w:date="2022-01-11T10:11:00Z">
        <w:r w:rsidR="00A765E4" w:rsidRPr="00A765E4">
          <w:rPr>
            <w:rStyle w:val="teiadd"/>
            <w:rPrChange w:id="1159" w:author="Nina Ditmajer" w:date="2022-01-11T10:11:00Z">
              <w:rPr/>
            </w:rPrChange>
          </w:rPr>
          <w:t xml:space="preserve">2 </w:t>
        </w:r>
      </w:ins>
      <w:r w:rsidRPr="00A765E4">
        <w:rPr>
          <w:rStyle w:val="teiadd"/>
        </w:rPr>
        <w:t>vers</w:t>
      </w:r>
      <w:r w:rsidRPr="00242412">
        <w:t xml:space="preserve"> Vsza</w:t>
      </w:r>
      <w:r>
        <w:t xml:space="preserve"> piszmaszosze vre napunila, Prophe</w:t>
      </w:r>
    </w:p>
    <w:p w14:paraId="08DCD37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AA85A03" w14:textId="77777777" w:rsidR="00380A5E" w:rsidRDefault="00380A5E" w:rsidP="00380A5E">
      <w:r>
        <w:lastRenderedPageBreak/>
        <w:t>/026v/</w:t>
      </w:r>
    </w:p>
    <w:p w14:paraId="4791F543" w14:textId="77777777" w:rsidR="00380A5E" w:rsidRDefault="00380A5E" w:rsidP="00380A5E">
      <w:pPr>
        <w:pStyle w:val="teifwPageNum"/>
      </w:pPr>
      <w:r>
        <w:t>48.</w:t>
      </w:r>
    </w:p>
    <w:p w14:paraId="457AF2D1" w14:textId="364103EE" w:rsidR="00380A5E" w:rsidRDefault="00380A5E" w:rsidP="00380A5E">
      <w:pPr>
        <w:pStyle w:val="teiab"/>
      </w:pPr>
      <w:r>
        <w:t>tinsztva ie</w:t>
      </w:r>
      <w:r w:rsidRPr="000D2793">
        <w:t>ſ</w:t>
      </w:r>
      <w:r>
        <w:t>zosze zgodila, szveti oczev vszakanih</w:t>
      </w:r>
      <w:r>
        <w:br/>
        <w:t xml:space="preserve">vupanya, po </w:t>
      </w:r>
      <w:r w:rsidRPr="00E22947">
        <w:rPr>
          <w:rStyle w:val="teiname"/>
        </w:rPr>
        <w:t>Jesusi Christusi</w:t>
      </w:r>
      <w:r>
        <w:t xml:space="preserve">, vsza szosze </w:t>
      </w:r>
      <w:r w:rsidRPr="000D2793">
        <w:t>ſ</w:t>
      </w:r>
      <w:r>
        <w:t>zpunila</w:t>
      </w:r>
      <w:r>
        <w:br/>
      </w:r>
      <w:r w:rsidRPr="00C32839">
        <w:rPr>
          <w:rStyle w:val="teilabelZnak"/>
        </w:rPr>
        <w:t>3.</w:t>
      </w:r>
      <w:r>
        <w:t xml:space="preserve"> zPri</w:t>
      </w:r>
      <w:r w:rsidRPr="000D2793">
        <w:t>ſ</w:t>
      </w:r>
      <w:r>
        <w:t xml:space="preserve">zetjem nűdil </w:t>
      </w:r>
      <w:r w:rsidRPr="00E66571">
        <w:rPr>
          <w:rStyle w:val="teiadd"/>
        </w:rPr>
        <w:t>v</w:t>
      </w:r>
      <w:ins w:id="1160" w:author="Nina Ditmajer" w:date="2022-01-11T10:13:00Z">
        <w:r w:rsidR="00C20BCB">
          <w:rPr>
            <w:rStyle w:val="teiadd"/>
          </w:rPr>
          <w:t>r</w:t>
        </w:r>
      </w:ins>
      <w:del w:id="1161" w:author="Nina Ditmajer" w:date="2022-01-11T10:13:00Z">
        <w:r w:rsidRPr="00E66571" w:rsidDel="00C20BCB">
          <w:rPr>
            <w:rStyle w:val="teiadd"/>
          </w:rPr>
          <w:delText>t</w:delText>
        </w:r>
      </w:del>
      <w:r w:rsidRPr="00E66571">
        <w:rPr>
          <w:rStyle w:val="teiadd"/>
        </w:rPr>
        <w:t>e</w:t>
      </w:r>
      <w:r>
        <w:t xml:space="preserve"> nebodesze, konecz toga </w:t>
      </w:r>
      <w:r w:rsidRPr="000D2793">
        <w:t>ſ</w:t>
      </w:r>
      <w:r>
        <w:t>zveita</w:t>
      </w:r>
      <w:r>
        <w:br/>
        <w:t>v</w:t>
      </w:r>
      <w:ins w:id="1162" w:author="Nina Ditmajer" w:date="2022-01-11T10:13:00Z">
        <w:r w:rsidR="00C20BCB">
          <w:t>r</w:t>
        </w:r>
      </w:ins>
      <w:del w:id="1163" w:author="Nina Ditmajer" w:date="2022-01-11T10:13:00Z">
        <w:r w:rsidDel="00C20BCB">
          <w:delText>t</w:delText>
        </w:r>
      </w:del>
      <w:r>
        <w:t>e bli</w:t>
      </w:r>
      <w:ins w:id="1164" w:author="Nina Ditmajer" w:date="2022-01-11T10:13:00Z">
        <w:r w:rsidR="00C20BCB">
          <w:t>'</w:t>
        </w:r>
      </w:ins>
      <w:r>
        <w:t>zuje, v</w:t>
      </w:r>
      <w:r w:rsidRPr="000D2793">
        <w:t>ſ</w:t>
      </w:r>
      <w:r>
        <w:t xml:space="preserve">zákoga dugoványa szpunenye, </w:t>
      </w:r>
      <w:r w:rsidRPr="00C20BCB">
        <w:rPr>
          <w:rStyle w:val="teipersName"/>
          <w:rPrChange w:id="1165" w:author="Nina Ditmajer" w:date="2022-01-11T10:14:00Z">
            <w:rPr/>
          </w:rPrChange>
        </w:rPr>
        <w:t>Chris-</w:t>
      </w:r>
      <w:r w:rsidRPr="00C20BCB">
        <w:rPr>
          <w:rStyle w:val="teipersName"/>
          <w:rPrChange w:id="1166" w:author="Nina Ditmajer" w:date="2022-01-11T10:14:00Z">
            <w:rPr/>
          </w:rPrChange>
        </w:rPr>
        <w:br/>
        <w:t>tus Jesus</w:t>
      </w:r>
      <w:r>
        <w:t xml:space="preserve"> na szveit pride na o</w:t>
      </w:r>
      <w:ins w:id="1167" w:author="Nina Ditmajer" w:date="2022-01-11T10:14:00Z">
        <w:r w:rsidR="00C20BCB">
          <w:t>p</w:t>
        </w:r>
      </w:ins>
      <w:del w:id="1168" w:author="Nina Ditmajer" w:date="2022-01-11T10:14:00Z">
        <w:r w:rsidRPr="000D2793" w:rsidDel="00C20BCB">
          <w:delText>ſ</w:delText>
        </w:r>
        <w:r w:rsidDel="00C20BCB">
          <w:delText>s</w:delText>
        </w:r>
      </w:del>
      <w:r>
        <w:t>itanye.</w:t>
      </w:r>
    </w:p>
    <w:p w14:paraId="18C20FD9" w14:textId="77777777" w:rsidR="00380A5E" w:rsidRDefault="00380A5E" w:rsidP="00380A5E">
      <w:pPr>
        <w:pStyle w:val="teiab"/>
      </w:pPr>
      <w:r w:rsidRPr="00C32839">
        <w:rPr>
          <w:rStyle w:val="teilabelZnak"/>
        </w:rPr>
        <w:t>4.</w:t>
      </w:r>
      <w:r>
        <w:t xml:space="preserve"> Toga </w:t>
      </w:r>
      <w:r w:rsidRPr="000D2793">
        <w:t>ſ</w:t>
      </w:r>
      <w:r>
        <w:t>zveita nyega, vnoga jálnoszt, te Goszpode</w:t>
      </w:r>
      <w:r>
        <w:br/>
        <w:t>nih jaka nemiloszt, toga lűsztva nyegova okor-</w:t>
      </w:r>
      <w:r>
        <w:br/>
        <w:t>no</w:t>
      </w:r>
      <w:r w:rsidRPr="000D2793">
        <w:t>ſ</w:t>
      </w:r>
      <w:r>
        <w:t xml:space="preserve">zt, znamenya szo, kaie blűzu </w:t>
      </w:r>
      <w:r w:rsidRPr="0074370D">
        <w:rPr>
          <w:rStyle w:val="teipersName"/>
          <w:rPrChange w:id="1169" w:author="Nina Ditmajer" w:date="2022-01-11T10:16:00Z">
            <w:rPr/>
          </w:rPrChange>
        </w:rPr>
        <w:t>Christusſevi</w:t>
      </w:r>
      <w:r>
        <w:t xml:space="preserve"> prihod.</w:t>
      </w:r>
    </w:p>
    <w:p w14:paraId="67E6BC17" w14:textId="77777777" w:rsidR="00380A5E" w:rsidRDefault="00380A5E" w:rsidP="00380A5E">
      <w:pPr>
        <w:pStyle w:val="teiab"/>
      </w:pPr>
      <w:r w:rsidRPr="00193D99">
        <w:rPr>
          <w:rStyle w:val="teilabelZnak"/>
        </w:rPr>
        <w:t>5.</w:t>
      </w:r>
      <w:r>
        <w:t xml:space="preserve"> Vbátrivoszti je</w:t>
      </w:r>
      <w:r w:rsidRPr="000D2793">
        <w:t>ſ</w:t>
      </w:r>
      <w:r>
        <w:t>zo vszáki rédi, radujo</w:t>
      </w:r>
      <w:r w:rsidRPr="000D2793">
        <w:t>ſ</w:t>
      </w:r>
      <w:r>
        <w:t>ze leprai</w:t>
      </w:r>
      <w:r>
        <w:br/>
        <w:t>vu jálno</w:t>
      </w:r>
      <w:r w:rsidRPr="000D2793">
        <w:t>ſ</w:t>
      </w:r>
      <w:r>
        <w:t>zti, lűbézno</w:t>
      </w:r>
      <w:r w:rsidRPr="000D2793">
        <w:t>ſ</w:t>
      </w:r>
      <w:r>
        <w:t>zti nega med priatelmi, i ma-</w:t>
      </w:r>
      <w:r>
        <w:br/>
        <w:t xml:space="preserve">loije vre onih ki verujo v </w:t>
      </w:r>
      <w:r w:rsidRPr="0074370D">
        <w:rPr>
          <w:rStyle w:val="teipersName"/>
          <w:rPrChange w:id="1170" w:author="Nina Ditmajer" w:date="2022-01-11T10:16:00Z">
            <w:rPr/>
          </w:rPrChange>
        </w:rPr>
        <w:t>Christusi</w:t>
      </w:r>
      <w:r>
        <w:t>.</w:t>
      </w:r>
    </w:p>
    <w:p w14:paraId="19CAAA68" w14:textId="368BEE1E" w:rsidR="00380A5E" w:rsidRDefault="00380A5E" w:rsidP="00380A5E">
      <w:pPr>
        <w:pStyle w:val="teiab"/>
      </w:pPr>
      <w:r w:rsidRPr="00D712A9">
        <w:rPr>
          <w:rStyle w:val="teilabelZnak"/>
        </w:rPr>
        <w:t>6.</w:t>
      </w:r>
      <w:r>
        <w:t xml:space="preserve"> </w:t>
      </w:r>
      <w:ins w:id="1171" w:author="Nina Ditmajer" w:date="2022-01-11T10:17:00Z">
        <w:r w:rsidR="0074370D">
          <w:t>J</w:t>
        </w:r>
      </w:ins>
      <w:del w:id="1172" w:author="Nina Ditmajer" w:date="2022-01-11T10:17:00Z">
        <w:r w:rsidDel="0074370D">
          <w:delText>S</w:delText>
        </w:r>
      </w:del>
      <w:r>
        <w:t xml:space="preserve">ejo piéo batrivo </w:t>
      </w:r>
      <w:r w:rsidRPr="000D2793">
        <w:t>ſ</w:t>
      </w:r>
      <w:r>
        <w:t>zto</w:t>
      </w:r>
      <w:r>
        <w:rPr>
          <w:rFonts w:ascii="ZRCola" w:hAnsi="ZRCola" w:cs="ZRCola"/>
        </w:rPr>
        <w:t>ÿ</w:t>
      </w:r>
      <w:r>
        <w:t>o, zNebe</w:t>
      </w:r>
      <w:r w:rsidRPr="000D2793">
        <w:t>ſ</w:t>
      </w:r>
      <w:r>
        <w:t>zkoga Or</w:t>
      </w:r>
      <w:r w:rsidRPr="000D2793">
        <w:t>ſ</w:t>
      </w:r>
      <w:r>
        <w:t>zága</w:t>
      </w:r>
      <w:r w:rsidRPr="000D2793">
        <w:t>ſ</w:t>
      </w:r>
      <w:r>
        <w:t>ze</w:t>
      </w:r>
      <w:r>
        <w:br/>
        <w:t xml:space="preserve">zábio, vpreminocsem ár </w:t>
      </w:r>
      <w:r w:rsidRPr="000D2793">
        <w:t>ſ</w:t>
      </w:r>
      <w:r>
        <w:t xml:space="preserve">ze vszi vűpaio, </w:t>
      </w:r>
      <w:r w:rsidRPr="00CF5D01">
        <w:rPr>
          <w:rStyle w:val="teiunclear"/>
          <w:rPrChange w:id="1173" w:author="Nina Ditmajer" w:date="2022-01-11T10:21:00Z">
            <w:rPr/>
          </w:rPrChange>
        </w:rPr>
        <w:t>t</w:t>
      </w:r>
      <w:r>
        <w:t>i ne zna-</w:t>
      </w:r>
      <w:r>
        <w:br/>
        <w:t>jo, stero vőro od toga odpádneo.</w:t>
      </w:r>
    </w:p>
    <w:p w14:paraId="0EF8086A" w14:textId="77777777" w:rsidR="00380A5E" w:rsidRDefault="00380A5E" w:rsidP="00380A5E">
      <w:pPr>
        <w:pStyle w:val="teiab"/>
      </w:pPr>
      <w:r w:rsidRPr="00D712A9">
        <w:rPr>
          <w:rStyle w:val="teilabelZnak"/>
        </w:rPr>
        <w:t>7.</w:t>
      </w:r>
      <w:r>
        <w:t xml:space="preserve"> Za nemár vszáko vucsenye jemlo, zametávajo</w:t>
      </w:r>
      <w:r>
        <w:br/>
        <w:t>vszáko praviczo nevidio haszka ki vucsio,</w:t>
      </w:r>
      <w:r>
        <w:br/>
        <w:t>Szvéta piszma zvelicsani, návuk gda csinio.</w:t>
      </w:r>
    </w:p>
    <w:p w14:paraId="5C677990" w14:textId="3121A964" w:rsidR="00380A5E" w:rsidDel="00CF5D01" w:rsidRDefault="00380A5E" w:rsidP="00380A5E">
      <w:pPr>
        <w:pStyle w:val="teiab"/>
        <w:rPr>
          <w:del w:id="1174" w:author="Nina Ditmajer" w:date="2022-01-11T10:25:00Z"/>
        </w:rPr>
      </w:pPr>
      <w:r w:rsidRPr="00D712A9">
        <w:rPr>
          <w:rStyle w:val="teilabelZnak"/>
        </w:rPr>
        <w:t>8.</w:t>
      </w:r>
      <w:r>
        <w:t xml:space="preserve"> Daimo hvalo Oczu Go</w:t>
      </w:r>
      <w:r w:rsidRPr="000D2793">
        <w:t>ſ</w:t>
      </w:r>
      <w:r>
        <w:t>zpodnu Boghu, réczmo</w:t>
      </w:r>
      <w:r>
        <w:br/>
        <w:t xml:space="preserve">Diko nyega </w:t>
      </w:r>
      <w:r w:rsidRPr="000D2793">
        <w:t>ſ</w:t>
      </w:r>
      <w:r>
        <w:t xml:space="preserve">zvetu </w:t>
      </w:r>
      <w:r w:rsidRPr="000D2793">
        <w:t>ſ</w:t>
      </w:r>
      <w:r>
        <w:t xml:space="preserve">zinu, i takai tomu </w:t>
      </w:r>
      <w:r w:rsidRPr="000D2793">
        <w:t>ſ</w:t>
      </w:r>
      <w:r>
        <w:t>zvé-</w:t>
      </w:r>
      <w:r>
        <w:br/>
        <w:t xml:space="preserve">tomu Duho, vekveke, ino vszigdár puno </w:t>
      </w:r>
      <w:r w:rsidRPr="000D2793">
        <w:t>ſ</w:t>
      </w:r>
      <w:r>
        <w:t>zve-</w:t>
      </w:r>
      <w:r>
        <w:br/>
        <w:t>tumo Troi</w:t>
      </w:r>
      <w:r w:rsidRPr="000D2793">
        <w:t>ſ</w:t>
      </w:r>
      <w:r>
        <w:t>ztvo.</w:t>
      </w:r>
      <w:ins w:id="1175" w:author="Nina Ditmajer" w:date="2022-01-11T10:25:00Z">
        <w:r w:rsidR="00CF5D01">
          <w:t xml:space="preserve"> </w:t>
        </w:r>
      </w:ins>
    </w:p>
    <w:p w14:paraId="08AF65DA" w14:textId="77777777" w:rsidR="00380A5E" w:rsidRDefault="00380A5E">
      <w:pPr>
        <w:pStyle w:val="teiab"/>
        <w:pPrChange w:id="1176" w:author="Nina Ditmajer" w:date="2022-01-11T10:25:00Z">
          <w:pPr>
            <w:pStyle w:val="teiclosure"/>
          </w:pPr>
        </w:pPrChange>
      </w:pPr>
      <w:r>
        <w:t>Amen.</w:t>
      </w:r>
    </w:p>
    <w:p w14:paraId="4BE31C2F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62BD158F" w14:textId="77777777" w:rsidR="00380A5E" w:rsidRDefault="00380A5E" w:rsidP="00380A5E">
      <w:r>
        <w:lastRenderedPageBreak/>
        <w:t>/027r/</w:t>
      </w:r>
    </w:p>
    <w:p w14:paraId="0AF0EAAA" w14:textId="77777777" w:rsidR="00380A5E" w:rsidRDefault="00380A5E" w:rsidP="00380A5E">
      <w:pPr>
        <w:pStyle w:val="teifwPageNum"/>
      </w:pPr>
      <w:r>
        <w:t>49.</w:t>
      </w:r>
    </w:p>
    <w:p w14:paraId="57673BD2" w14:textId="77777777" w:rsidR="00380A5E" w:rsidRPr="00C55CAC" w:rsidRDefault="00380A5E" w:rsidP="00380A5E">
      <w:pPr>
        <w:pStyle w:val="Naslov2"/>
        <w:rPr>
          <w:rStyle w:val="teiabbr"/>
          <w:rPrChange w:id="1177" w:author="Nina Ditmajer" w:date="2022-01-11T10:25:00Z">
            <w:rPr/>
          </w:rPrChange>
        </w:rPr>
      </w:pPr>
      <w:r>
        <w:t xml:space="preserve">Benedictio Populi. Not. Én hiveim </w:t>
      </w:r>
      <w:r w:rsidRPr="00C55CAC">
        <w:rPr>
          <w:rStyle w:val="teiabbr"/>
          <w:rPrChange w:id="1178" w:author="Nina Ditmajer" w:date="2022-01-11T10:25:00Z">
            <w:rPr/>
          </w:rPrChange>
        </w:rPr>
        <w:t>&amp;c.</w:t>
      </w:r>
    </w:p>
    <w:p w14:paraId="2E6ECCBE" w14:textId="664E2F29" w:rsidR="00380A5E" w:rsidRDefault="00380A5E" w:rsidP="00380A5E">
      <w:pPr>
        <w:pStyle w:val="teiab"/>
      </w:pPr>
      <w:r w:rsidRPr="003F38D5">
        <w:rPr>
          <w:rStyle w:val="teilabelZnak"/>
        </w:rPr>
        <w:t>1.</w:t>
      </w:r>
      <w:r>
        <w:t xml:space="preserve"> Poidite vre mo</w:t>
      </w:r>
      <w:r>
        <w:rPr>
          <w:rFonts w:ascii="ZRCola" w:hAnsi="ZRCola" w:cs="ZRCola"/>
        </w:rPr>
        <w:t>ÿ</w:t>
      </w:r>
      <w:r>
        <w:t xml:space="preserve"> Verni, Goszpon </w:t>
      </w:r>
      <w:r w:rsidRPr="000279EB">
        <w:rPr>
          <w:rStyle w:val="teipersName"/>
          <w:rPrChange w:id="1179" w:author="Nina Ditmajer" w:date="2022-01-11T10:28:00Z">
            <w:rPr/>
          </w:rPrChange>
        </w:rPr>
        <w:t>Christus</w:t>
      </w:r>
      <w:r>
        <w:t xml:space="preserve"> tako</w:t>
      </w:r>
      <w:r>
        <w:br/>
        <w:t xml:space="preserve">veli, mega Ocza </w:t>
      </w:r>
      <w:r w:rsidRPr="000D2793">
        <w:t>ſ</w:t>
      </w:r>
      <w:r>
        <w:t xml:space="preserve">zte </w:t>
      </w:r>
      <w:r w:rsidRPr="000D2793">
        <w:t>ſ</w:t>
      </w:r>
      <w:r>
        <w:t>zinovi, mo</w:t>
      </w:r>
      <w:r>
        <w:rPr>
          <w:rFonts w:ascii="ZRCola" w:hAnsi="ZRCola" w:cs="ZRCola"/>
        </w:rPr>
        <w:t>ÿ</w:t>
      </w:r>
      <w:r>
        <w:t xml:space="preserve"> </w:t>
      </w:r>
      <w:r w:rsidRPr="000D2793">
        <w:t>ſ</w:t>
      </w:r>
      <w:r>
        <w:t>zte</w:t>
      </w:r>
      <w:r w:rsidRPr="000D2793">
        <w:t>ſ</w:t>
      </w:r>
      <w:r>
        <w:t>zvét</w:t>
      </w:r>
      <w:ins w:id="1180" w:author="Nina Ditmajer" w:date="2022-01-11T10:29:00Z">
        <w:r w:rsidR="000279EB">
          <w:rPr>
            <w:rFonts w:ascii="ZRCola" w:hAnsi="ZRCola" w:cs="ZRCola"/>
          </w:rPr>
          <w:t>ÿ</w:t>
        </w:r>
      </w:ins>
      <w:del w:id="1181" w:author="Nina Ditmajer" w:date="2022-01-11T10:29:00Z">
        <w:r w:rsidDel="000279EB">
          <w:delText>y</w:delText>
        </w:r>
      </w:del>
      <w:r>
        <w:t xml:space="preserve"> Temp-</w:t>
      </w:r>
      <w:r>
        <w:br/>
        <w:t>lomi, viszte dráge Ovcze moje, i lűbléno lű</w:t>
      </w:r>
      <w:r w:rsidRPr="000D2793">
        <w:t>ſ</w:t>
      </w:r>
      <w:r>
        <w:t>zt-</w:t>
      </w:r>
      <w:r>
        <w:br/>
        <w:t>vo moje, drage kervi odkűplenye.</w:t>
      </w:r>
    </w:p>
    <w:p w14:paraId="6BB16C9D" w14:textId="61E1738F" w:rsidR="00380A5E" w:rsidRDefault="00380A5E" w:rsidP="00380A5E">
      <w:pPr>
        <w:pStyle w:val="teiab"/>
      </w:pPr>
      <w:r w:rsidRPr="00F33323">
        <w:rPr>
          <w:rStyle w:val="teilabelZnak"/>
        </w:rPr>
        <w:t>2.</w:t>
      </w:r>
      <w:r>
        <w:t xml:space="preserve"> Radoszt mega szercza </w:t>
      </w:r>
      <w:r w:rsidRPr="000D2793">
        <w:t>ſ</w:t>
      </w:r>
      <w:r>
        <w:t>zte vi</w:t>
      </w:r>
      <w:ins w:id="1182" w:author="Nina Ditmajer" w:date="2022-01-11T10:30:00Z">
        <w:r w:rsidR="000279EB">
          <w:t>,</w:t>
        </w:r>
      </w:ins>
      <w:r>
        <w:t xml:space="preserve"> kiszte bili mo</w:t>
      </w:r>
      <w:r>
        <w:rPr>
          <w:rFonts w:ascii="ZRCola" w:hAnsi="ZRCola" w:cs="ZRCola"/>
        </w:rPr>
        <w:t>ÿ</w:t>
      </w:r>
      <w:r>
        <w:t xml:space="preserve"> gosz-</w:t>
      </w:r>
      <w:r>
        <w:br/>
        <w:t>ti: Lepo zmirom kvas</w:t>
      </w:r>
      <w:r w:rsidRPr="000D2793">
        <w:t>ſ</w:t>
      </w:r>
      <w:r>
        <w:t>oi hi</w:t>
      </w:r>
      <w:ins w:id="1183" w:author="Nina Ditmajer" w:date="2022-01-11T10:32:00Z">
        <w:r w:rsidR="000279EB">
          <w:t>'</w:t>
        </w:r>
      </w:ins>
      <w:r>
        <w:t>si, hocsem vasz iasz od-</w:t>
      </w:r>
      <w:r>
        <w:br/>
        <w:t>pűsztiti, zátosze vu vszáko vreime szpomenite</w:t>
      </w:r>
      <w:r>
        <w:br/>
        <w:t>zdobrote me, i dicsite ime moie.</w:t>
      </w:r>
    </w:p>
    <w:p w14:paraId="10A0A9D7" w14:textId="3E2976B9" w:rsidR="00380A5E" w:rsidRDefault="00380A5E" w:rsidP="00380A5E">
      <w:pPr>
        <w:pStyle w:val="teiab"/>
      </w:pPr>
      <w:r w:rsidRPr="00F33323">
        <w:rPr>
          <w:rStyle w:val="teilabelZnak"/>
        </w:rPr>
        <w:t>3.</w:t>
      </w:r>
      <w:r>
        <w:t xml:space="preserve"> </w:t>
      </w:r>
      <w:r w:rsidRPr="003F0009">
        <w:t>A</w:t>
      </w:r>
      <w:ins w:id="1184" w:author="Nina Ditmajer" w:date="2022-01-11T10:56:00Z">
        <w:r w:rsidR="003F0009" w:rsidRPr="003F0009">
          <w:rPr>
            <w:rStyle w:val="teiunclear"/>
            <w:rPrChange w:id="1185" w:author="Nina Ditmajer" w:date="2022-01-11T10:57:00Z">
              <w:rPr/>
            </w:rPrChange>
          </w:rPr>
          <w:t>l</w:t>
        </w:r>
      </w:ins>
      <w:del w:id="1186" w:author="Nina Ditmajer" w:date="2022-01-11T10:56:00Z">
        <w:r w:rsidRPr="003F0009" w:rsidDel="003F0009">
          <w:rPr>
            <w:rPrChange w:id="1187" w:author="Nina Ditmajer" w:date="2022-01-11T10:56:00Z">
              <w:rPr>
                <w:rStyle w:val="teigap"/>
              </w:rPr>
            </w:rPrChange>
          </w:rPr>
          <w:delText>???</w:delText>
        </w:r>
      </w:del>
      <w:r w:rsidRPr="003F0009">
        <w:t>dom</w:t>
      </w:r>
      <w:ins w:id="1188" w:author="Nina Ditmajer" w:date="2022-01-11T10:56:00Z">
        <w:r w:rsidR="003F0009" w:rsidRPr="003F0009">
          <w:rPr>
            <w:rStyle w:val="teiunclear"/>
            <w:rPrChange w:id="1189" w:author="Nina Ditmajer" w:date="2022-01-11T10:57:00Z">
              <w:rPr/>
            </w:rPrChange>
          </w:rPr>
          <w:t>a</w:t>
        </w:r>
      </w:ins>
      <w:del w:id="1190" w:author="Nina Ditmajer" w:date="2022-01-11T10:56:00Z">
        <w:r w:rsidRPr="003F0009" w:rsidDel="003F0009">
          <w:rPr>
            <w:rPrChange w:id="1191" w:author="Nina Ditmajer" w:date="2022-01-11T10:56:00Z">
              <w:rPr>
                <w:rStyle w:val="teigap"/>
              </w:rPr>
            </w:rPrChange>
          </w:rPr>
          <w:delText>???</w:delText>
        </w:r>
      </w:del>
      <w:r w:rsidRPr="003F0009">
        <w:t>s</w:t>
      </w:r>
      <w:r>
        <w:t xml:space="preserve"> moi boidi zvami, ime moje vre medvami:</w:t>
      </w:r>
      <w:r>
        <w:br/>
        <w:t>Kiszte Oc</w:t>
      </w:r>
      <w:r w:rsidRPr="003F0009">
        <w:rPr>
          <w:rStyle w:val="teiunclear"/>
          <w:rPrChange w:id="1192" w:author="Nina Ditmajer" w:date="2022-01-11T10:57:00Z">
            <w:rPr/>
          </w:rPrChange>
        </w:rPr>
        <w:t>s</w:t>
      </w:r>
      <w:r>
        <w:t>ini Szinove, dasze glászi vre medvami,</w:t>
      </w:r>
      <w:r>
        <w:br/>
      </w:r>
      <w:ins w:id="1193" w:author="Nina Ditmajer" w:date="2022-01-11T10:58:00Z">
        <w:r w:rsidR="003F0009">
          <w:t>t</w:t>
        </w:r>
      </w:ins>
      <w:del w:id="1194" w:author="Nina Ditmajer" w:date="2022-01-11T10:58:00Z">
        <w:r w:rsidDel="003F0009">
          <w:delText>z</w:delText>
        </w:r>
      </w:del>
      <w:r>
        <w:t>oszte vr</w:t>
      </w:r>
      <w:ins w:id="1195" w:author="Nina Ditmajer" w:date="2022-01-11T10:58:00Z">
        <w:r w:rsidR="003F0009" w:rsidRPr="003F0009">
          <w:rPr>
            <w:rStyle w:val="teiunclear"/>
            <w:rPrChange w:id="1196" w:author="Nina Ditmajer" w:date="2022-01-11T10:58:00Z">
              <w:rPr/>
            </w:rPrChange>
          </w:rPr>
          <w:t>e</w:t>
        </w:r>
      </w:ins>
      <w:del w:id="1197" w:author="Nina Ditmajer" w:date="2022-01-11T10:58:00Z">
        <w:r w:rsidDel="003F0009">
          <w:delText>o</w:delText>
        </w:r>
      </w:del>
      <w:r>
        <w:t xml:space="preserve"> vi, koteru</w:t>
      </w:r>
      <w:r w:rsidRPr="000D2793">
        <w:t>ſ</w:t>
      </w:r>
      <w:r>
        <w:t>ze postűete recsi moje, boyte</w:t>
      </w:r>
      <w:r>
        <w:br/>
      </w:r>
      <w:r w:rsidRPr="000D2793">
        <w:t>ſ</w:t>
      </w:r>
      <w:r>
        <w:t>ze pregres</w:t>
      </w:r>
      <w:r w:rsidRPr="000D2793">
        <w:t>ſ</w:t>
      </w:r>
      <w:r>
        <w:t>iti.</w:t>
      </w:r>
    </w:p>
    <w:p w14:paraId="7EA058AC" w14:textId="57BC6D00" w:rsidR="00380A5E" w:rsidRDefault="00380A5E" w:rsidP="00380A5E">
      <w:pPr>
        <w:pStyle w:val="teiab"/>
      </w:pPr>
      <w:r w:rsidRPr="00F33323">
        <w:rPr>
          <w:rStyle w:val="teilabelZnak"/>
        </w:rPr>
        <w:t>4.</w:t>
      </w:r>
      <w:r>
        <w:t xml:space="preserve"> Ve</w:t>
      </w:r>
      <w:ins w:id="1198" w:author="Nina Ditmajer" w:date="2022-01-11T10:58:00Z">
        <w:r w:rsidR="003F0009">
          <w:t>z</w:t>
        </w:r>
      </w:ins>
      <w:del w:id="1199" w:author="Nina Ditmajer" w:date="2022-01-11T10:58:00Z">
        <w:r w:rsidDel="003F0009">
          <w:delText>s</w:delText>
        </w:r>
      </w:del>
      <w:r>
        <w:t>dai mojo roko hócsem ober vá</w:t>
      </w:r>
      <w:r w:rsidRPr="000D2793">
        <w:t>ſ</w:t>
      </w:r>
      <w:r>
        <w:t>z zvisziti viszo-</w:t>
      </w:r>
      <w:r>
        <w:br/>
        <w:t xml:space="preserve">ko, Na vas iles ino </w:t>
      </w:r>
      <w:r w:rsidRPr="000D2793">
        <w:t>ſ</w:t>
      </w:r>
      <w:r>
        <w:t xml:space="preserve">zvéto </w:t>
      </w:r>
      <w:r w:rsidRPr="000D2793">
        <w:t>ſ</w:t>
      </w:r>
      <w:r>
        <w:t>zkero schém nosziti</w:t>
      </w:r>
      <w:r>
        <w:br/>
        <w:t>na telo, od vszakovacskoga hűda, od zla greha ino</w:t>
      </w:r>
      <w:r>
        <w:br/>
        <w:t>Vrága, bogmeszem vám iasz obrámba.</w:t>
      </w:r>
    </w:p>
    <w:p w14:paraId="6876A7D5" w14:textId="4A8036AA" w:rsidR="00380A5E" w:rsidRDefault="00380A5E" w:rsidP="00380A5E">
      <w:pPr>
        <w:pStyle w:val="teiab"/>
      </w:pPr>
      <w:r w:rsidRPr="00F33323">
        <w:rPr>
          <w:rStyle w:val="teilabelZnak"/>
        </w:rPr>
        <w:t>5.</w:t>
      </w:r>
      <w:r>
        <w:t xml:space="preserve"> Odszud vaszpak hocsem vzéti, vsitek vekvecsni</w:t>
      </w:r>
      <w:r>
        <w:br/>
        <w:t xml:space="preserve">vpelati: gde nadvami plácsati </w:t>
      </w:r>
      <w:ins w:id="1200" w:author="Nina Ditmajer" w:date="2022-01-11T11:00:00Z">
        <w:r w:rsidR="003F0009">
          <w:rPr>
            <w:rStyle w:val="teiadd"/>
          </w:rPr>
          <w:t>s</w:t>
        </w:r>
      </w:ins>
      <w:del w:id="1201" w:author="Nina Ditmajer" w:date="2022-01-11T11:00:00Z">
        <w:r w:rsidRPr="00FB39D4" w:rsidDel="003F0009">
          <w:rPr>
            <w:rStyle w:val="teiadd"/>
          </w:rPr>
          <w:delText>S</w:delText>
        </w:r>
      </w:del>
      <w:r w:rsidRPr="00FB39D4">
        <w:rPr>
          <w:rStyle w:val="teiadd"/>
        </w:rPr>
        <w:t>aloszt</w:t>
      </w:r>
      <w:r>
        <w:t xml:space="preserve"> ni vrág</w:t>
      </w:r>
      <w:del w:id="1202" w:author="Nina Ditmajer" w:date="2022-01-11T11:01:00Z">
        <w:r w:rsidDel="003F0009">
          <w:delText>,</w:delText>
        </w:r>
      </w:del>
      <w:r>
        <w:t xml:space="preserve"> nebo i-</w:t>
      </w:r>
      <w:r>
        <w:br/>
        <w:t>mel oblászt. Ondi vam dám moie blágo, i veki-</w:t>
      </w:r>
      <w:r>
        <w:br/>
        <w:t>vecsno bla</w:t>
      </w:r>
      <w:ins w:id="1203" w:author="Nina Ditmajer" w:date="2022-01-11T11:02:00Z">
        <w:r w:rsidR="00B910E1">
          <w:t>'</w:t>
        </w:r>
      </w:ins>
      <w:del w:id="1204" w:author="Nina Ditmajer" w:date="2022-01-11T11:02:00Z">
        <w:r w:rsidDel="00B910E1">
          <w:delText>´</w:delText>
        </w:r>
      </w:del>
      <w:r>
        <w:t>sen</w:t>
      </w:r>
      <w:r w:rsidRPr="000D2793">
        <w:t>ſ</w:t>
      </w:r>
      <w:r>
        <w:t>ztvo, zkorinim vam vas</w:t>
      </w:r>
      <w:r w:rsidRPr="000D2793">
        <w:t>ſ</w:t>
      </w:r>
      <w:r>
        <w:t>o glávo.</w:t>
      </w:r>
    </w:p>
    <w:p w14:paraId="2B117F3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949CC26" w14:textId="77777777" w:rsidR="00380A5E" w:rsidRDefault="00380A5E" w:rsidP="00380A5E">
      <w:r>
        <w:lastRenderedPageBreak/>
        <w:t>/027v/</w:t>
      </w:r>
    </w:p>
    <w:p w14:paraId="7F29BAF9" w14:textId="77777777" w:rsidR="00380A5E" w:rsidRDefault="00380A5E" w:rsidP="00380A5E">
      <w:pPr>
        <w:pStyle w:val="teifwPageNum"/>
      </w:pPr>
      <w:r>
        <w:t>50.</w:t>
      </w:r>
    </w:p>
    <w:p w14:paraId="7EF6D53E" w14:textId="33BE06A7" w:rsidR="00380A5E" w:rsidDel="00B910E1" w:rsidRDefault="00380A5E" w:rsidP="00380A5E">
      <w:pPr>
        <w:pStyle w:val="teiab"/>
        <w:rPr>
          <w:del w:id="1205" w:author="Nina Ditmajer" w:date="2022-01-11T11:04:00Z"/>
        </w:rPr>
      </w:pPr>
      <w:r w:rsidRPr="000D1DDE">
        <w:rPr>
          <w:rStyle w:val="teilabelZnak"/>
        </w:rPr>
        <w:t>6.</w:t>
      </w:r>
      <w:r>
        <w:t xml:space="preserve"> Kroto </w:t>
      </w:r>
      <w:r w:rsidRPr="004A27F5">
        <w:rPr>
          <w:rStyle w:val="teidel"/>
        </w:rPr>
        <w:t>szem</w:t>
      </w:r>
      <w:r>
        <w:t xml:space="preserve"> leposzem napravil, meszto od Ocza szem Szpro-</w:t>
      </w:r>
      <w:r>
        <w:br/>
        <w:t>szil: Vukom botte prebivali, pre</w:t>
      </w:r>
      <w:r w:rsidRPr="000D2793">
        <w:t>ſ</w:t>
      </w:r>
      <w:r>
        <w:t xml:space="preserve">z Koncza </w:t>
      </w:r>
      <w:r w:rsidRPr="000D2793">
        <w:t>ſ</w:t>
      </w:r>
      <w:r>
        <w:t>ze veszelili,</w:t>
      </w:r>
      <w:r>
        <w:br/>
        <w:t>tam vász szpoko</w:t>
      </w:r>
      <w:r>
        <w:rPr>
          <w:rFonts w:ascii="ZRCola" w:hAnsi="ZRCola" w:cs="ZRCola"/>
        </w:rPr>
        <w:t>ÿ</w:t>
      </w:r>
      <w:r>
        <w:t>ti hocsem, med Angyelmi zmoim Oczem,</w:t>
      </w:r>
      <w:r>
        <w:br/>
        <w:t>á vi, pak reczite</w:t>
      </w:r>
      <w:ins w:id="1206" w:author="Nina Ditmajer" w:date="2022-01-11T11:04:00Z">
        <w:r w:rsidR="00B910E1">
          <w:t xml:space="preserve"> </w:t>
        </w:r>
      </w:ins>
    </w:p>
    <w:p w14:paraId="5E5FB637" w14:textId="77777777" w:rsidR="00380A5E" w:rsidRDefault="00380A5E">
      <w:pPr>
        <w:pStyle w:val="teiab"/>
        <w:pPrChange w:id="1207" w:author="Nina Ditmajer" w:date="2022-01-11T11:04:00Z">
          <w:pPr>
            <w:pStyle w:val="teiclosure"/>
          </w:pPr>
        </w:pPrChange>
      </w:pPr>
      <w:r>
        <w:t>Amen.</w:t>
      </w:r>
    </w:p>
    <w:p w14:paraId="18DE3E37" w14:textId="5B5661D8" w:rsidR="00380A5E" w:rsidRPr="005330E7" w:rsidRDefault="00380A5E" w:rsidP="00380A5E">
      <w:pPr>
        <w:pStyle w:val="Naslov2"/>
        <w:rPr>
          <w:rStyle w:val="teiabbr"/>
          <w:rPrChange w:id="1208" w:author="Nina Ditmajer" w:date="2022-01-11T11:04:00Z">
            <w:rPr/>
          </w:rPrChange>
        </w:rPr>
      </w:pPr>
      <w:r>
        <w:t>Alia ad Notam. Kegyes Gondvisel</w:t>
      </w:r>
      <w:del w:id="1209" w:author="Nina Ditmajer" w:date="2022-01-11T11:04:00Z">
        <w:r w:rsidDel="005330E7">
          <w:delText>o</w:delText>
        </w:r>
      </w:del>
      <w:ins w:id="1210" w:author="Nina Ditmajer" w:date="2022-01-11T11:04:00Z">
        <w:r w:rsidR="005330E7">
          <w:t>ő</w:t>
        </w:r>
      </w:ins>
      <w:del w:id="1211" w:author="Nina Ditmajer" w:date="2022-01-11T11:04:00Z">
        <w:r w:rsidDel="005330E7">
          <w:delText>''</w:delText>
        </w:r>
      </w:del>
      <w:r>
        <w:t xml:space="preserve"> </w:t>
      </w:r>
      <w:r w:rsidRPr="005330E7">
        <w:rPr>
          <w:rStyle w:val="teiabbr"/>
          <w:rPrChange w:id="1212" w:author="Nina Ditmajer" w:date="2022-01-11T11:04:00Z">
            <w:rPr/>
          </w:rPrChange>
        </w:rPr>
        <w:t>&amp;c.</w:t>
      </w:r>
    </w:p>
    <w:p w14:paraId="21057C7B" w14:textId="4E81C261" w:rsidR="00380A5E" w:rsidRDefault="00380A5E" w:rsidP="00380A5E">
      <w:pPr>
        <w:pStyle w:val="teiab"/>
      </w:pPr>
      <w:r w:rsidRPr="005330E7">
        <w:rPr>
          <w:rStyle w:val="teisupplied"/>
          <w:rPrChange w:id="1213" w:author="Nina Ditmajer" w:date="2022-01-11T11:06:00Z">
            <w:rPr>
              <w:rStyle w:val="teilabelZnak"/>
            </w:rPr>
          </w:rPrChange>
        </w:rPr>
        <w:t>1.</w:t>
      </w:r>
      <w:r>
        <w:t xml:space="preserve"> Otecz nas Nebeszki, i Bogh milosztivni, ki na pover-</w:t>
      </w:r>
      <w:r>
        <w:br/>
        <w:t xml:space="preserve">nenye csakas gresne </w:t>
      </w:r>
      <w:r w:rsidRPr="000D2793">
        <w:t>ſ</w:t>
      </w:r>
      <w:r>
        <w:t>zini, právdoszi pred nyé d</w:t>
      </w:r>
      <w:ins w:id="1214" w:author="Nina Ditmajer" w:date="2022-01-11T11:07:00Z">
        <w:r w:rsidR="006E5A2D">
          <w:t>á</w:t>
        </w:r>
      </w:ins>
      <w:del w:id="1215" w:author="Nina Ditmajer" w:date="2022-01-11T11:07:00Z">
        <w:r w:rsidDel="006E5A2D">
          <w:delText>a</w:delText>
        </w:r>
      </w:del>
      <w:r>
        <w:t>l</w:t>
      </w:r>
      <w:r>
        <w:br/>
        <w:t xml:space="preserve">dabio </w:t>
      </w:r>
      <w:ins w:id="1216" w:author="Nina Ditmajer" w:date="2022-01-11T11:07:00Z">
        <w:r w:rsidR="006E5A2D">
          <w:t>z</w:t>
        </w:r>
      </w:ins>
      <w:del w:id="1217" w:author="Nina Ditmajer" w:date="2022-01-11T11:07:00Z">
        <w:r w:rsidDel="006E5A2D">
          <w:delText>Z</w:delText>
        </w:r>
      </w:del>
      <w:r>
        <w:t>dersali, a teko na grehe, kak ph</w:t>
      </w:r>
      <w:ins w:id="1218" w:author="Nina Ditmajer" w:date="2022-01-11T11:07:00Z">
        <w:r w:rsidR="006E5A2D">
          <w:t>t</w:t>
        </w:r>
      </w:ins>
      <w:del w:id="1219" w:author="Nina Ditmajer" w:date="2022-01-11T11:07:00Z">
        <w:r w:rsidDel="006E5A2D">
          <w:delText>r</w:delText>
        </w:r>
      </w:del>
      <w:r>
        <w:t>ics na letanye.</w:t>
      </w:r>
    </w:p>
    <w:p w14:paraId="6A852C82" w14:textId="16F7F322" w:rsidR="00380A5E" w:rsidRDefault="00380A5E" w:rsidP="00380A5E">
      <w:pPr>
        <w:pStyle w:val="teiab"/>
      </w:pPr>
      <w:r w:rsidRPr="00B303A9">
        <w:rPr>
          <w:rStyle w:val="teilabelZnak"/>
        </w:rPr>
        <w:t>2.</w:t>
      </w:r>
      <w:r>
        <w:t xml:space="preserve"> </w:t>
      </w:r>
      <w:commentRangeStart w:id="1220"/>
      <w:r>
        <w:t xml:space="preserve">Desdgya </w:t>
      </w:r>
      <w:commentRangeEnd w:id="1220"/>
      <w:r w:rsidR="006E5A2D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220"/>
      </w:r>
      <w:r>
        <w:t xml:space="preserve">nyega voda, </w:t>
      </w:r>
      <w:r w:rsidRPr="000D2793">
        <w:t>ſ</w:t>
      </w:r>
      <w:r>
        <w:t>zűho zemlo vlasi, ona takai</w:t>
      </w:r>
      <w:r>
        <w:br/>
        <w:t xml:space="preserve">drevje i travicze nouvi, a gresna </w:t>
      </w:r>
      <w:r w:rsidRPr="001966E4">
        <w:rPr>
          <w:rStyle w:val="teipersName"/>
          <w:rPrChange w:id="1221" w:author="Nina Ditmajer" w:date="2022-01-11T11:16:00Z">
            <w:rPr/>
          </w:rPrChange>
        </w:rPr>
        <w:t>Adama</w:t>
      </w:r>
      <w:r>
        <w:br/>
      </w:r>
      <w:r w:rsidRPr="000D2793">
        <w:t>ſ</w:t>
      </w:r>
      <w:r>
        <w:t xml:space="preserve">zinove okorni, </w:t>
      </w:r>
      <w:r w:rsidRPr="000D2793">
        <w:t>ſ</w:t>
      </w:r>
      <w:ins w:id="1222" w:author="Nina Ditmajer" w:date="2022-01-11T11:16:00Z">
        <w:r w:rsidR="001966E4">
          <w:t>it</w:t>
        </w:r>
      </w:ins>
      <w:del w:id="1223" w:author="Nina Ditmajer" w:date="2022-01-11T11:16:00Z">
        <w:r w:rsidDel="001966E4">
          <w:delText>u</w:delText>
        </w:r>
      </w:del>
      <w:r>
        <w:t>ka ne zbolsajo neg vgre-</w:t>
      </w:r>
      <w:r>
        <w:br/>
        <w:t>hu le</w:t>
      </w:r>
      <w:ins w:id="1224" w:author="Nina Ditmajer" w:date="2022-01-11T11:17:00Z">
        <w:r w:rsidR="001966E4">
          <w:t>'</w:t>
        </w:r>
      </w:ins>
      <w:r>
        <w:t>sio.</w:t>
      </w:r>
    </w:p>
    <w:p w14:paraId="12096F6A" w14:textId="3D4E549E" w:rsidR="00380A5E" w:rsidRDefault="00380A5E" w:rsidP="00380A5E">
      <w:pPr>
        <w:pStyle w:val="teiab"/>
      </w:pPr>
      <w:r w:rsidRPr="002E6A56">
        <w:rPr>
          <w:rStyle w:val="teilabelZnak"/>
        </w:rPr>
        <w:t>3.</w:t>
      </w:r>
      <w:r>
        <w:t xml:space="preserve"> Zmiszli</w:t>
      </w:r>
      <w:del w:id="1225" w:author="Nina Ditmajer" w:date="2022-01-11T11:17:00Z">
        <w:r w:rsidDel="001966E4">
          <w:delText xml:space="preserve"> </w:delText>
        </w:r>
      </w:del>
      <w:r>
        <w:t xml:space="preserve">daszi cslovik kak na </w:t>
      </w:r>
      <w:r w:rsidRPr="000D2793">
        <w:t>ſ</w:t>
      </w:r>
      <w:r>
        <w:t xml:space="preserve">zmert </w:t>
      </w:r>
      <w:r w:rsidRPr="000D2793">
        <w:t>ſ</w:t>
      </w:r>
      <w:r>
        <w:t>csés</w:t>
      </w:r>
      <w:r>
        <w:br/>
        <w:t>poiti, ako vgrehu l</w:t>
      </w:r>
      <w:ins w:id="1226" w:author="Nina Ditmajer" w:date="2022-01-11T11:17:00Z">
        <w:r w:rsidR="001966E4">
          <w:t>e'</w:t>
        </w:r>
      </w:ins>
      <w:del w:id="1227" w:author="Nina Ditmajer" w:date="2022-01-11T11:17:00Z">
        <w:r w:rsidDel="001966E4">
          <w:delText>é</w:delText>
        </w:r>
      </w:del>
      <w:r>
        <w:t xml:space="preserve">sis, </w:t>
      </w:r>
      <w:r w:rsidRPr="000D2793">
        <w:t>ſ</w:t>
      </w:r>
      <w:r>
        <w:t xml:space="preserve">zmerti rob </w:t>
      </w:r>
      <w:r w:rsidRPr="000D2793">
        <w:t>ſ</w:t>
      </w:r>
      <w:r>
        <w:t>cés</w:t>
      </w:r>
      <w:r>
        <w:br/>
        <w:t xml:space="preserve">biti, csi pokoro vcsinis, miloscso </w:t>
      </w:r>
      <w:r w:rsidRPr="000D2793">
        <w:t>ſ</w:t>
      </w:r>
      <w:r>
        <w:t>cés</w:t>
      </w:r>
      <w:r>
        <w:br/>
        <w:t>naiti i vOr</w:t>
      </w:r>
      <w:r w:rsidRPr="000D2793">
        <w:t>ſ</w:t>
      </w:r>
      <w:r>
        <w:t>zág Nebeszki, na bla</w:t>
      </w:r>
      <w:ins w:id="1228" w:author="Nina Ditmajer" w:date="2022-01-11T11:18:00Z">
        <w:r w:rsidR="001966E4">
          <w:t>'</w:t>
        </w:r>
      </w:ins>
      <w:del w:id="1229" w:author="Nina Ditmajer" w:date="2022-01-11T11:18:00Z">
        <w:r w:rsidDel="001966E4">
          <w:delText>´</w:delText>
        </w:r>
      </w:del>
      <w:r>
        <w:t>sen</w:t>
      </w:r>
      <w:r w:rsidRPr="000D2793">
        <w:t>ſ</w:t>
      </w:r>
      <w:r>
        <w:t>ztvo poiti.</w:t>
      </w:r>
    </w:p>
    <w:p w14:paraId="0F03F679" w14:textId="27D18E05" w:rsidR="00380A5E" w:rsidRDefault="00380A5E" w:rsidP="00380A5E">
      <w:pPr>
        <w:pStyle w:val="teiab"/>
      </w:pPr>
      <w:r w:rsidRPr="002E6A56">
        <w:rPr>
          <w:rStyle w:val="teilabelZnak"/>
        </w:rPr>
        <w:t>4.</w:t>
      </w:r>
      <w:r>
        <w:t xml:space="preserve"> Ako hocses gresna </w:t>
      </w:r>
      <w:r w:rsidRPr="000D2793">
        <w:t>ſ</w:t>
      </w:r>
      <w:r>
        <w:t>itka pobolsati, navucsimte</w:t>
      </w:r>
      <w:r>
        <w:br/>
        <w:t>vezdai, kai im</w:t>
      </w:r>
      <w:ins w:id="1230" w:author="Nina Ditmajer" w:date="2022-01-11T11:19:00Z">
        <w:r w:rsidR="001966E4">
          <w:t>á</w:t>
        </w:r>
      </w:ins>
      <w:del w:id="1231" w:author="Nina Ditmajer" w:date="2022-01-11T11:19:00Z">
        <w:r w:rsidDel="001966E4">
          <w:delText>a´</w:delText>
        </w:r>
      </w:del>
      <w:r>
        <w:t>svcsiniti, leprai dobro pazi</w:t>
      </w:r>
      <w:r>
        <w:br/>
        <w:t xml:space="preserve">kai </w:t>
      </w:r>
      <w:r w:rsidRPr="000D2793">
        <w:t>ſ</w:t>
      </w:r>
      <w:r>
        <w:t xml:space="preserve">cso pred té dati, na </w:t>
      </w:r>
      <w:r w:rsidRPr="000D2793">
        <w:t>ſ</w:t>
      </w:r>
      <w:r>
        <w:t>itek vekvecsni</w:t>
      </w:r>
      <w:r>
        <w:br/>
        <w:t>pouti hocses naiti.</w:t>
      </w:r>
    </w:p>
    <w:p w14:paraId="261345F1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C6EFB0D" w14:textId="77777777" w:rsidR="00380A5E" w:rsidRDefault="00380A5E" w:rsidP="00380A5E">
      <w:r>
        <w:lastRenderedPageBreak/>
        <w:t>/028r/</w:t>
      </w:r>
    </w:p>
    <w:p w14:paraId="58A20D05" w14:textId="77777777" w:rsidR="00380A5E" w:rsidRDefault="00380A5E" w:rsidP="00380A5E">
      <w:pPr>
        <w:pStyle w:val="teifwPageNum"/>
      </w:pPr>
      <w:r>
        <w:t>51.</w:t>
      </w:r>
    </w:p>
    <w:p w14:paraId="5BDA56DA" w14:textId="2D421D8F" w:rsidR="00380A5E" w:rsidRDefault="00380A5E" w:rsidP="00380A5E">
      <w:pPr>
        <w:pStyle w:val="teiab"/>
      </w:pPr>
      <w:r w:rsidRPr="0048406C">
        <w:rPr>
          <w:rStyle w:val="teilabelZnak"/>
        </w:rPr>
        <w:t>5.</w:t>
      </w:r>
      <w:r>
        <w:t xml:space="preserve"> Manye nepostene be</w:t>
      </w:r>
      <w:r w:rsidRPr="000D2793">
        <w:t>ſ</w:t>
      </w:r>
      <w:r>
        <w:t xml:space="preserve">zéde osztavi, </w:t>
      </w:r>
      <w:r w:rsidRPr="000D2793">
        <w:t>ſ</w:t>
      </w:r>
      <w:r>
        <w:t xml:space="preserve">zlugi </w:t>
      </w:r>
      <w:r w:rsidRPr="000D2793">
        <w:t>ſ</w:t>
      </w:r>
      <w:r>
        <w:t>zlus-</w:t>
      </w:r>
      <w:r>
        <w:br/>
        <w:t>beniczi lona ne zader</w:t>
      </w:r>
      <w:ins w:id="1232" w:author="Nina Ditmajer" w:date="2022-01-11T11:20:00Z">
        <w:r w:rsidR="001966E4">
          <w:t>'</w:t>
        </w:r>
      </w:ins>
      <w:del w:id="1233" w:author="Nina Ditmajer" w:date="2022-01-11T11:20:00Z">
        <w:r w:rsidDel="001966E4">
          <w:delText>´</w:delText>
        </w:r>
      </w:del>
      <w:r>
        <w:t>si, od tvega blisnyega usure</w:t>
      </w:r>
      <w:r>
        <w:br/>
        <w:t xml:space="preserve">ne vzemi, </w:t>
      </w:r>
      <w:r w:rsidRPr="000D2793">
        <w:t>ſ</w:t>
      </w:r>
      <w:r>
        <w:t xml:space="preserve">ztára csleka postui Boga </w:t>
      </w:r>
      <w:r w:rsidRPr="000D2793">
        <w:t>ſ</w:t>
      </w:r>
      <w:r>
        <w:t>ze vu v</w:t>
      </w:r>
      <w:r w:rsidRPr="000D2793">
        <w:t>ſ</w:t>
      </w:r>
      <w:r>
        <w:t>zemboi.</w:t>
      </w:r>
    </w:p>
    <w:p w14:paraId="6242C176" w14:textId="77777777" w:rsidR="00380A5E" w:rsidRDefault="00380A5E" w:rsidP="00380A5E">
      <w:pPr>
        <w:pStyle w:val="teiab"/>
      </w:pPr>
      <w:r w:rsidRPr="00B160EF">
        <w:rPr>
          <w:rStyle w:val="teilabelZnak"/>
        </w:rPr>
        <w:t>6.</w:t>
      </w:r>
      <w:r>
        <w:t xml:space="preserve"> Nicsi dobra glá</w:t>
      </w:r>
      <w:r w:rsidRPr="000D2793">
        <w:t>ſ</w:t>
      </w:r>
      <w:r>
        <w:t>zba, ni dobra iména, zjalna odűr-</w:t>
      </w:r>
      <w:r>
        <w:br/>
        <w:t>jeinya, ni gorizavanya, nemas pomensati, niti</w:t>
      </w:r>
      <w:r>
        <w:br/>
        <w:t>ospotati, meje ni hatara k</w:t>
      </w:r>
      <w:r w:rsidRPr="000D2793">
        <w:t>ſ</w:t>
      </w:r>
      <w:r>
        <w:t>zvemu prilositi.</w:t>
      </w:r>
    </w:p>
    <w:p w14:paraId="3604A4A8" w14:textId="77777777" w:rsidR="00380A5E" w:rsidRDefault="00380A5E" w:rsidP="00380A5E">
      <w:pPr>
        <w:pStyle w:val="teiab"/>
      </w:pPr>
      <w:r w:rsidRPr="000D46DE">
        <w:rPr>
          <w:rStyle w:val="teilabelZnak"/>
        </w:rPr>
        <w:t>7.</w:t>
      </w:r>
      <w:r>
        <w:t xml:space="preserve"> Zvőrom zcsi</w:t>
      </w:r>
      <w:r w:rsidRPr="000D2793">
        <w:t>ſ</w:t>
      </w:r>
      <w:r>
        <w:t xml:space="preserve">ztim </w:t>
      </w:r>
      <w:r w:rsidRPr="000D2793">
        <w:t>ſ</w:t>
      </w:r>
      <w:r>
        <w:t>zerczem Bogu</w:t>
      </w:r>
      <w:del w:id="1234" w:author="Nina Ditmajer" w:date="2022-01-11T11:23:00Z">
        <w:r w:rsidDel="004779B8">
          <w:delText xml:space="preserve"> </w:delText>
        </w:r>
      </w:del>
      <w:r w:rsidRPr="000D2793">
        <w:t>ſ</w:t>
      </w:r>
      <w:r>
        <w:t>ze ti moli, dob-</w:t>
      </w:r>
      <w:r>
        <w:br/>
        <w:t>roga Navuka od modrisze vucsi, dvei meri ne</w:t>
      </w:r>
      <w:r>
        <w:br/>
      </w:r>
      <w:r w:rsidRPr="004779B8">
        <w:rPr>
          <w:rStyle w:val="teiunclear"/>
          <w:rPrChange w:id="1235" w:author="Nina Ditmajer" w:date="2022-01-11T11:23:00Z">
            <w:rPr/>
          </w:rPrChange>
        </w:rPr>
        <w:t>d</w:t>
      </w:r>
      <w:r>
        <w:t>er</w:t>
      </w:r>
      <w:r w:rsidRPr="000D2793">
        <w:t>ſ</w:t>
      </w:r>
      <w:r>
        <w:t>i, zvinom vodo ne dai praviczesze der</w:t>
      </w:r>
      <w:r w:rsidRPr="000D2793">
        <w:t>ſ</w:t>
      </w:r>
      <w:r>
        <w:t>i od</w:t>
      </w:r>
      <w:r>
        <w:br/>
        <w:t xml:space="preserve">greha </w:t>
      </w:r>
      <w:r w:rsidRPr="000D2793">
        <w:t>ſ</w:t>
      </w:r>
      <w:r>
        <w:t>ze merkai.</w:t>
      </w:r>
    </w:p>
    <w:p w14:paraId="6B2DA43C" w14:textId="77777777" w:rsidR="00380A5E" w:rsidRDefault="00380A5E" w:rsidP="00380A5E">
      <w:pPr>
        <w:pStyle w:val="teiab"/>
      </w:pPr>
      <w:r w:rsidRPr="000D46DE">
        <w:rPr>
          <w:rStyle w:val="teilabelZnak"/>
        </w:rPr>
        <w:t>8.</w:t>
      </w:r>
      <w:r>
        <w:t xml:space="preserve"> </w:t>
      </w:r>
      <w:r w:rsidRPr="000D2793">
        <w:t>ſ</w:t>
      </w:r>
      <w:r>
        <w:t>ztvo</w:t>
      </w:r>
      <w:r>
        <w:rPr>
          <w:rFonts w:ascii="ZRCola" w:hAnsi="ZRCola" w:cs="ZRCola"/>
        </w:rPr>
        <w:t>ÿ</w:t>
      </w:r>
      <w:r>
        <w:t>ma ocsima nicsi lepa kepa, na greh ne</w:t>
      </w:r>
      <w:r>
        <w:br/>
        <w:t>pogledai ni obraza lepa, pravicsna csloveka</w:t>
      </w:r>
      <w:r>
        <w:br/>
        <w:t>vpravdi ne okrivi nevolne pomagai, potnika</w:t>
      </w:r>
      <w:r>
        <w:br/>
        <w:t>ne zbantui.</w:t>
      </w:r>
    </w:p>
    <w:p w14:paraId="51027E84" w14:textId="10DE2A7E" w:rsidR="00380A5E" w:rsidRDefault="00380A5E" w:rsidP="00380A5E">
      <w:pPr>
        <w:pStyle w:val="teiab"/>
      </w:pPr>
      <w:r>
        <w:t>9. Árje pred Goszpodnom nedu</w:t>
      </w:r>
      <w:ins w:id="1236" w:author="Nina Ditmajer" w:date="2022-01-11T11:25:00Z">
        <w:r w:rsidR="004779B8">
          <w:t>'</w:t>
        </w:r>
      </w:ins>
      <w:del w:id="1237" w:author="Nina Ditmajer" w:date="2022-01-11T11:25:00Z">
        <w:r w:rsidDel="004779B8">
          <w:delText>´</w:delText>
        </w:r>
      </w:del>
      <w:r>
        <w:t>sno</w:t>
      </w:r>
      <w:r w:rsidRPr="000D2793">
        <w:t>ſ</w:t>
      </w:r>
      <w:r>
        <w:t>zt priétna,</w:t>
      </w:r>
      <w:r>
        <w:br/>
        <w:t xml:space="preserve">kako i miloscsa knevolnim </w:t>
      </w:r>
      <w:r w:rsidRPr="000D2793">
        <w:t>ſ</w:t>
      </w:r>
      <w:r>
        <w:t>zkázana, dobrota</w:t>
      </w:r>
      <w:r>
        <w:br/>
        <w:t>pravicza potje vu Nebésza i ti csini i poides vNe-</w:t>
      </w:r>
      <w:r>
        <w:br/>
        <w:t>bésza.</w:t>
      </w:r>
    </w:p>
    <w:p w14:paraId="67BC7D5F" w14:textId="3610EC9B" w:rsidR="00380A5E" w:rsidDel="004779B8" w:rsidRDefault="00380A5E" w:rsidP="00380A5E">
      <w:pPr>
        <w:pStyle w:val="teiab"/>
        <w:rPr>
          <w:del w:id="1238" w:author="Nina Ditmajer" w:date="2022-01-11T11:27:00Z"/>
        </w:rPr>
      </w:pPr>
      <w:r>
        <w:t xml:space="preserve">10. </w:t>
      </w:r>
      <w:r w:rsidRPr="000D2793">
        <w:t>ſ</w:t>
      </w:r>
      <w:r>
        <w:t xml:space="preserve">zveczov lepe példe, vezdai </w:t>
      </w:r>
      <w:r w:rsidRPr="000D2793">
        <w:t>ſ</w:t>
      </w:r>
      <w:r>
        <w:t>zem pred vász</w:t>
      </w:r>
      <w:r>
        <w:br/>
        <w:t xml:space="preserve">dál, dabie </w:t>
      </w:r>
      <w:r w:rsidRPr="000D2793">
        <w:t>ſ</w:t>
      </w:r>
      <w:r>
        <w:t>zercseno vszaki naszleduval, tou</w:t>
      </w:r>
      <w:r>
        <w:br/>
        <w:t>ako vcsinite, Nebesza dobite, i z</w:t>
      </w:r>
      <w:r w:rsidRPr="00BF6F0A">
        <w:rPr>
          <w:rStyle w:val="teiname"/>
        </w:rPr>
        <w:t>Chistusſem</w:t>
      </w:r>
      <w:r>
        <w:br/>
        <w:t xml:space="preserve">navkűp tam </w:t>
      </w:r>
      <w:r w:rsidRPr="000D2793">
        <w:t>ſ</w:t>
      </w:r>
      <w:r>
        <w:t>iveli botte.</w:t>
      </w:r>
      <w:ins w:id="1239" w:author="Nina Ditmajer" w:date="2022-01-11T11:27:00Z">
        <w:r w:rsidR="004779B8">
          <w:t xml:space="preserve"> </w:t>
        </w:r>
      </w:ins>
    </w:p>
    <w:p w14:paraId="4522832C" w14:textId="77777777" w:rsidR="00380A5E" w:rsidRDefault="00380A5E">
      <w:pPr>
        <w:pStyle w:val="teiab"/>
        <w:pPrChange w:id="1240" w:author="Nina Ditmajer" w:date="2022-01-11T11:27:00Z">
          <w:pPr>
            <w:pStyle w:val="teiclosure"/>
          </w:pPr>
        </w:pPrChange>
      </w:pPr>
      <w:r>
        <w:t>Amen.</w:t>
      </w:r>
    </w:p>
    <w:p w14:paraId="580F0AC5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541D14F6" w14:textId="77777777" w:rsidR="00380A5E" w:rsidRDefault="00380A5E" w:rsidP="00380A5E">
      <w:r>
        <w:lastRenderedPageBreak/>
        <w:t>/028v/</w:t>
      </w:r>
    </w:p>
    <w:p w14:paraId="7ABA02B2" w14:textId="77777777" w:rsidR="00380A5E" w:rsidRDefault="00380A5E" w:rsidP="00380A5E">
      <w:pPr>
        <w:pStyle w:val="teifwPageNum"/>
      </w:pPr>
      <w:r>
        <w:t>52.</w:t>
      </w:r>
    </w:p>
    <w:p w14:paraId="4D0664FE" w14:textId="77777777" w:rsidR="00380A5E" w:rsidRDefault="00380A5E" w:rsidP="00380A5E">
      <w:pPr>
        <w:pStyle w:val="Naslov2"/>
      </w:pPr>
      <w:r>
        <w:t>Alia ad eandem Melodiam.</w:t>
      </w:r>
    </w:p>
    <w:p w14:paraId="095D47B5" w14:textId="684155D0" w:rsidR="00380A5E" w:rsidRDefault="00380A5E" w:rsidP="00380A5E">
      <w:pPr>
        <w:pStyle w:val="teiab"/>
      </w:pPr>
      <w:r w:rsidRPr="006260DE">
        <w:rPr>
          <w:rStyle w:val="teilabelZnak"/>
        </w:rPr>
        <w:t>1.</w:t>
      </w:r>
      <w:r>
        <w:t xml:space="preserve"> Bosie milo</w:t>
      </w:r>
      <w:r w:rsidRPr="000D2793">
        <w:t>ſ</w:t>
      </w:r>
      <w:r>
        <w:t>ztivni ktebi zdihávajocs, o kroto</w:t>
      </w:r>
      <w:r>
        <w:br/>
        <w:t xml:space="preserve">me placse zreicsi </w:t>
      </w:r>
      <w:r w:rsidRPr="00EA5D5F">
        <w:rPr>
          <w:rStyle w:val="teiname"/>
        </w:rPr>
        <w:t>Davidove</w:t>
      </w:r>
      <w:r>
        <w:t>, da</w:t>
      </w:r>
      <w:r w:rsidRPr="000D2793">
        <w:t>ſ</w:t>
      </w:r>
      <w:r>
        <w:t>ze vgre</w:t>
      </w:r>
      <w:del w:id="1241" w:author="Nina Ditmajer" w:date="2022-01-11T11:47:00Z">
        <w:r w:rsidDel="00143120">
          <w:delText>i</w:delText>
        </w:r>
      </w:del>
      <w:r>
        <w:t>hi bori</w:t>
      </w:r>
      <w:r>
        <w:br/>
        <w:t>vszako vreme znami, prez tvoje miloscse, da zdvo-</w:t>
      </w:r>
      <w:r>
        <w:br/>
        <w:t>im bo</w:t>
      </w:r>
      <w:ins w:id="1242" w:author="Nina Ditmajer" w:date="2022-01-11T11:47:00Z">
        <w:r w:rsidR="00087ACC">
          <w:t>im</w:t>
        </w:r>
      </w:ins>
      <w:del w:id="1243" w:author="Nina Ditmajer" w:date="2022-01-11T11:47:00Z">
        <w:r w:rsidDel="00087ACC">
          <w:delText>inu</w:delText>
        </w:r>
      </w:del>
      <w:r w:rsidRPr="000D2793">
        <w:t>ſ</w:t>
      </w:r>
      <w:r>
        <w:t>ze.</w:t>
      </w:r>
    </w:p>
    <w:p w14:paraId="5A949FA7" w14:textId="2D85FEC2" w:rsidR="00380A5E" w:rsidRDefault="00380A5E" w:rsidP="00380A5E">
      <w:pPr>
        <w:pStyle w:val="teiab"/>
      </w:pPr>
      <w:r w:rsidRPr="006260DE">
        <w:rPr>
          <w:rStyle w:val="teilabelZnak"/>
        </w:rPr>
        <w:t>2.</w:t>
      </w:r>
      <w:r>
        <w:t xml:space="preserve"> Znám da mie vmreiti, neznam kak i gdada ka-</w:t>
      </w:r>
      <w:r>
        <w:br/>
        <w:t xml:space="preserve">dali po </w:t>
      </w:r>
      <w:r w:rsidRPr="000D2793">
        <w:t>ſ</w:t>
      </w:r>
      <w:r>
        <w:t>zmerti iasz prebival bodem do</w:t>
      </w:r>
      <w:r w:rsidRPr="000D2793">
        <w:t>ſ</w:t>
      </w:r>
      <w:r>
        <w:t>zkoncsanya,</w:t>
      </w:r>
      <w:r>
        <w:br/>
      </w:r>
      <w:r w:rsidRPr="000D2793">
        <w:t>ſ</w:t>
      </w:r>
      <w:r>
        <w:t>zveita telo vg</w:t>
      </w:r>
      <w:commentRangeStart w:id="1244"/>
      <w:ins w:id="1245" w:author="Nina Ditmajer" w:date="2022-01-11T11:48:00Z">
        <w:r w:rsidR="00087ACC" w:rsidRPr="00087ACC">
          <w:rPr>
            <w:rStyle w:val="teichoiceZnak"/>
            <w:rPrChange w:id="1246" w:author="Nina Ditmajer" w:date="2022-01-11T11:48:00Z">
              <w:rPr/>
            </w:rPrChange>
          </w:rPr>
          <w:t>r</w:t>
        </w:r>
      </w:ins>
      <w:commentRangeEnd w:id="1244"/>
      <w:ins w:id="1247" w:author="Nina Ditmajer" w:date="2022-01-11T11:49:00Z">
        <w:r w:rsidR="00087ACC">
          <w:rPr>
            <w:rStyle w:val="Pripombasklic"/>
            <w:rFonts w:asciiTheme="majorHAnsi" w:eastAsiaTheme="minorHAnsi" w:hAnsiTheme="majorHAnsi" w:cstheme="minorBidi"/>
            <w:color w:val="auto"/>
            <w:lang w:eastAsia="en-US"/>
          </w:rPr>
          <w:commentReference w:id="1244"/>
        </w:r>
      </w:ins>
      <w:del w:id="1248" w:author="Nina Ditmajer" w:date="2022-01-11T11:48:00Z">
        <w:r w:rsidDel="00087ACC">
          <w:delText>y</w:delText>
        </w:r>
      </w:del>
      <w:r>
        <w:t>obi bode, a za Dusso dercsem mi</w:t>
      </w:r>
      <w:r w:rsidRPr="000D2793">
        <w:t>ſ</w:t>
      </w:r>
      <w:r>
        <w:t>z-</w:t>
      </w:r>
      <w:r>
        <w:br/>
        <w:t>laiocs kam pride.</w:t>
      </w:r>
    </w:p>
    <w:p w14:paraId="12BDACA7" w14:textId="4C527D5F" w:rsidR="00380A5E" w:rsidRDefault="00380A5E" w:rsidP="00380A5E">
      <w:pPr>
        <w:pStyle w:val="teiab"/>
      </w:pPr>
      <w:r w:rsidRPr="003C4ACC">
        <w:rPr>
          <w:rStyle w:val="teilabelZnak"/>
        </w:rPr>
        <w:t>3.</w:t>
      </w:r>
      <w:r>
        <w:t xml:space="preserve"> V</w:t>
      </w:r>
      <w:r w:rsidRPr="000D2793">
        <w:t>ſ</w:t>
      </w:r>
      <w:r>
        <w:t xml:space="preserve">zákaje kotriga vu mojem </w:t>
      </w:r>
      <w:r w:rsidRPr="000D2793">
        <w:t>ſ</w:t>
      </w:r>
      <w:r>
        <w:t>ivoti, po</w:t>
      </w:r>
      <w:r w:rsidRPr="000D2793">
        <w:t>ſ</w:t>
      </w:r>
      <w:r>
        <w:t>zvojem csi-</w:t>
      </w:r>
      <w:r>
        <w:br/>
        <w:t xml:space="preserve">nenyu pekla </w:t>
      </w:r>
      <w:ins w:id="1249" w:author="Nina Ditmajer" w:date="2022-01-11T11:52:00Z">
        <w:r w:rsidR="00087ACC">
          <w:t>z</w:t>
        </w:r>
      </w:ins>
      <w:del w:id="1250" w:author="Nina Ditmajer" w:date="2022-01-11T11:52:00Z">
        <w:r w:rsidDel="00087ACC">
          <w:delText>Z</w:delText>
        </w:r>
      </w:del>
      <w:r>
        <w:t>a</w:t>
      </w:r>
      <w:r w:rsidRPr="000D2793">
        <w:t>ſ</w:t>
      </w:r>
      <w:r>
        <w:t xml:space="preserve">zlusila kak </w:t>
      </w:r>
      <w:r w:rsidRPr="000D2793">
        <w:t>ſ</w:t>
      </w:r>
      <w:r>
        <w:t>ze hocsem Bosie</w:t>
      </w:r>
      <w:r>
        <w:br/>
        <w:t>tebe docsakati, i zmojov Dusiczov za nyé</w:t>
      </w:r>
      <w:r w:rsidRPr="000D2793">
        <w:t>ſ</w:t>
      </w:r>
      <w:r>
        <w:t xml:space="preserve">ze </w:t>
      </w:r>
      <w:r w:rsidRPr="000D2793">
        <w:t>ſ</w:t>
      </w:r>
      <w:r>
        <w:t>zpricsati.</w:t>
      </w:r>
    </w:p>
    <w:p w14:paraId="11953420" w14:textId="77777777" w:rsidR="00380A5E" w:rsidRDefault="00380A5E" w:rsidP="00380A5E">
      <w:pPr>
        <w:pStyle w:val="teiab"/>
      </w:pPr>
      <w:r w:rsidRPr="00D732D1">
        <w:rPr>
          <w:rStyle w:val="teilabelZnak"/>
        </w:rPr>
        <w:t>4.</w:t>
      </w:r>
      <w:r>
        <w:t xml:space="preserve"> Vnocsi ino vuidne tva glá</w:t>
      </w:r>
      <w:r w:rsidRPr="000D2793">
        <w:t>ſ</w:t>
      </w:r>
      <w:r>
        <w:t>zna Trombita, vu moih</w:t>
      </w:r>
      <w:r>
        <w:br/>
        <w:t xml:space="preserve">vuhai kroto prebiva, </w:t>
      </w:r>
      <w:r w:rsidRPr="000D2793">
        <w:t>ſ</w:t>
      </w:r>
      <w:r>
        <w:t>ztra</w:t>
      </w:r>
      <w:r w:rsidRPr="000D2793">
        <w:t>ſ</w:t>
      </w:r>
      <w:r>
        <w:t>sen glá</w:t>
      </w:r>
      <w:r w:rsidRPr="000D2793">
        <w:t>ſ</w:t>
      </w:r>
      <w:r>
        <w:t>z nazvescsa</w:t>
      </w:r>
      <w:r>
        <w:br/>
        <w:t xml:space="preserve">gresnikom rekocsi; </w:t>
      </w:r>
      <w:r w:rsidRPr="000D2793">
        <w:t>ſ</w:t>
      </w:r>
      <w:r>
        <w:t>zt</w:t>
      </w:r>
      <w:del w:id="1251" w:author="Nina Ditmajer" w:date="2022-01-11T11:53:00Z">
        <w:r w:rsidDel="00087ACC">
          <w:delText>r</w:delText>
        </w:r>
      </w:del>
      <w:r>
        <w:t>ante gori mertvi na</w:t>
      </w:r>
      <w:r>
        <w:br/>
      </w:r>
      <w:r w:rsidRPr="000D2793">
        <w:t>ſ</w:t>
      </w:r>
      <w:r>
        <w:t>zod Bosi hotte.</w:t>
      </w:r>
    </w:p>
    <w:p w14:paraId="23FD5E9B" w14:textId="77777777" w:rsidR="00380A5E" w:rsidRDefault="00380A5E" w:rsidP="00380A5E">
      <w:pPr>
        <w:pStyle w:val="teiab"/>
      </w:pPr>
      <w:r w:rsidRPr="002A5230">
        <w:rPr>
          <w:rStyle w:val="teilabelZnak"/>
        </w:rPr>
        <w:t>5.</w:t>
      </w:r>
      <w:r>
        <w:t xml:space="preserve"> A na tvojem </w:t>
      </w:r>
      <w:r w:rsidRPr="000D2793">
        <w:t>ſ</w:t>
      </w:r>
      <w:r>
        <w:t>zodu v</w:t>
      </w:r>
      <w:r w:rsidRPr="000D2793">
        <w:t>ſ</w:t>
      </w:r>
      <w:r>
        <w:t>zi narodi bodo, Corus</w:t>
      </w:r>
      <w:r w:rsidRPr="000D2793">
        <w:t>ſ</w:t>
      </w:r>
      <w:r>
        <w:t>i</w:t>
      </w:r>
      <w:r>
        <w:br/>
        <w:t>Angyel</w:t>
      </w:r>
      <w:r w:rsidRPr="000D2793">
        <w:t>ſ</w:t>
      </w:r>
      <w:r>
        <w:t>zki vraisi i peklén</w:t>
      </w:r>
      <w:r w:rsidRPr="000D2793">
        <w:t>ſ</w:t>
      </w:r>
      <w:r>
        <w:t>zki, zlo nas</w:t>
      </w:r>
      <w:r w:rsidRPr="000D2793">
        <w:t>ſ</w:t>
      </w:r>
      <w:r>
        <w:t>e csi-</w:t>
      </w:r>
      <w:r>
        <w:br/>
        <w:t>nenye pred nami pone</w:t>
      </w:r>
      <w:r w:rsidRPr="000D2793">
        <w:t>ſ</w:t>
      </w:r>
      <w:r>
        <w:t>zo, tam ne ha</w:t>
      </w:r>
      <w:r w:rsidRPr="000D2793">
        <w:t>ſ</w:t>
      </w:r>
      <w:r>
        <w:t>zni pros-</w:t>
      </w:r>
      <w:r>
        <w:br/>
        <w:t>nya ni preporacsanye.</w:t>
      </w:r>
    </w:p>
    <w:p w14:paraId="4A2335E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3D6BCD9" w14:textId="77777777" w:rsidR="00380A5E" w:rsidRDefault="00380A5E" w:rsidP="00380A5E">
      <w:r>
        <w:lastRenderedPageBreak/>
        <w:t>/029r/</w:t>
      </w:r>
    </w:p>
    <w:p w14:paraId="2017AEF2" w14:textId="77777777" w:rsidR="00380A5E" w:rsidRDefault="00380A5E" w:rsidP="00380A5E">
      <w:pPr>
        <w:pStyle w:val="teifwPageNum"/>
      </w:pPr>
      <w:r>
        <w:t>53.</w:t>
      </w:r>
    </w:p>
    <w:p w14:paraId="479F32C9" w14:textId="77777777" w:rsidR="00380A5E" w:rsidRDefault="00380A5E" w:rsidP="00380A5E">
      <w:pPr>
        <w:pStyle w:val="teiab"/>
      </w:pPr>
      <w:r w:rsidRPr="002A5230">
        <w:rPr>
          <w:rStyle w:val="teilabelZnak"/>
        </w:rPr>
        <w:t>6.</w:t>
      </w:r>
      <w:r>
        <w:t xml:space="preserve"> V</w:t>
      </w:r>
      <w:r w:rsidRPr="000D2793">
        <w:t>ſ</w:t>
      </w:r>
      <w:r>
        <w:t xml:space="preserve">ze Bosie </w:t>
      </w:r>
      <w:r w:rsidRPr="000D2793">
        <w:t>ſ</w:t>
      </w:r>
      <w:r>
        <w:t xml:space="preserve">ztvorjeinye proti meni </w:t>
      </w:r>
      <w:r w:rsidRPr="000D2793">
        <w:t>ſ</w:t>
      </w:r>
      <w:r>
        <w:t>ztane tosi-</w:t>
      </w:r>
      <w:r>
        <w:br/>
        <w:t xml:space="preserve">lo me bode na me </w:t>
      </w:r>
      <w:r w:rsidRPr="000D2793">
        <w:t>ſ</w:t>
      </w:r>
      <w:r>
        <w:t xml:space="preserve">zvedocsilo, ni me i gda </w:t>
      </w:r>
      <w:r w:rsidRPr="000D2793">
        <w:t>ſ</w:t>
      </w:r>
      <w:r>
        <w:t>zpri-</w:t>
      </w:r>
      <w:r>
        <w:br/>
        <w:t xml:space="preserve">csa, ni me pomiluie gde bo </w:t>
      </w:r>
      <w:r w:rsidRPr="000D2793">
        <w:t>ſ</w:t>
      </w:r>
      <w:r>
        <w:t>zveczi derkali kai</w:t>
      </w:r>
      <w:r>
        <w:br/>
        <w:t>iasz gresnik zacsnem.</w:t>
      </w:r>
    </w:p>
    <w:p w14:paraId="416C1DB0" w14:textId="55AFAED8" w:rsidR="00380A5E" w:rsidRDefault="00380A5E" w:rsidP="00380A5E">
      <w:pPr>
        <w:pStyle w:val="teiab"/>
      </w:pPr>
      <w:r w:rsidRPr="002A5230">
        <w:rPr>
          <w:rStyle w:val="teilabelZnak"/>
        </w:rPr>
        <w:t>7.</w:t>
      </w:r>
      <w:r>
        <w:t xml:space="preserve"> Kai </w:t>
      </w:r>
      <w:r w:rsidRPr="000D2793">
        <w:t>ſ</w:t>
      </w:r>
      <w:r>
        <w:t>zem vcsinil rekel i kai</w:t>
      </w:r>
      <w:r w:rsidRPr="000D2793">
        <w:t>ſ</w:t>
      </w:r>
      <w:r>
        <w:t>zem pomi</w:t>
      </w:r>
      <w:r w:rsidRPr="000D2793">
        <w:t>ſ</w:t>
      </w:r>
      <w:r>
        <w:t>zlil,</w:t>
      </w:r>
      <w:r>
        <w:br/>
        <w:t xml:space="preserve">naprei mue priti nebo zatajeno, nikakve </w:t>
      </w:r>
      <w:ins w:id="1252" w:author="Nina Ditmajer" w:date="2022-01-11T11:55:00Z">
        <w:r w:rsidR="000C5984">
          <w:t>m</w:t>
        </w:r>
      </w:ins>
      <w:del w:id="1253" w:author="Nina Ditmajer" w:date="2022-01-11T11:55:00Z">
        <w:r w:rsidDel="000C5984">
          <w:delText>n</w:delText>
        </w:r>
      </w:del>
      <w:r>
        <w:t>i</w:t>
      </w:r>
      <w:r>
        <w:br/>
      </w:r>
      <w:ins w:id="1254" w:author="Nina Ditmajer" w:date="2022-01-11T12:00:00Z">
        <w:r w:rsidR="00073000">
          <w:t>l</w:t>
        </w:r>
      </w:ins>
      <w:del w:id="1255" w:author="Nina Ditmajer" w:date="2022-01-11T12:00:00Z">
        <w:r w:rsidDel="00073000">
          <w:delText>C</w:delText>
        </w:r>
      </w:del>
      <w:r>
        <w:t>oscse nebode od nikoka, o kak bi jasz radbil</w:t>
      </w:r>
      <w:ins w:id="1256" w:author="Nina Ditmajer" w:date="2022-01-11T11:56:00Z">
        <w:r w:rsidR="000C5984">
          <w:t>,</w:t>
        </w:r>
      </w:ins>
      <w:r>
        <w:br/>
        <w:t>dabi nebil rodjen.</w:t>
      </w:r>
    </w:p>
    <w:p w14:paraId="6BBBCC84" w14:textId="6C83A948" w:rsidR="00380A5E" w:rsidRDefault="00380A5E" w:rsidP="00380A5E">
      <w:pPr>
        <w:pStyle w:val="teiab"/>
      </w:pPr>
      <w:r w:rsidRPr="00006118">
        <w:rPr>
          <w:rStyle w:val="teilabelZnak"/>
        </w:rPr>
        <w:t>8.</w:t>
      </w:r>
      <w:r>
        <w:t xml:space="preserve"> Csa</w:t>
      </w:r>
      <w:r w:rsidRPr="000C5984">
        <w:rPr>
          <w:rStyle w:val="teiunclear"/>
          <w:rPrChange w:id="1257" w:author="Nina Ditmajer" w:date="2022-01-11T11:56:00Z">
            <w:rPr/>
          </w:rPrChange>
        </w:rPr>
        <w:t>k</w:t>
      </w:r>
      <w:r>
        <w:t xml:space="preserve">ati </w:t>
      </w:r>
      <w:r w:rsidRPr="000C5984">
        <w:rPr>
          <w:rStyle w:val="teiunclear"/>
          <w:rPrChange w:id="1258" w:author="Nina Ditmajer" w:date="2022-01-11T11:56:00Z">
            <w:rPr/>
          </w:rPrChange>
        </w:rPr>
        <w:t>mi</w:t>
      </w:r>
      <w:r>
        <w:t xml:space="preserve"> bode pred v</w:t>
      </w:r>
      <w:r w:rsidRPr="000D2793">
        <w:t>ſ</w:t>
      </w:r>
      <w:r>
        <w:t>zeimi narodmi, od</w:t>
      </w:r>
      <w:r>
        <w:br/>
      </w:r>
      <w:r w:rsidRPr="000D2793">
        <w:t>ſ</w:t>
      </w:r>
      <w:r>
        <w:t xml:space="preserve">ztrasnoga bodeza </w:t>
      </w:r>
      <w:r w:rsidRPr="000D2793">
        <w:t>ſ</w:t>
      </w:r>
      <w:r>
        <w:t>ztrasne santantije kama</w:t>
      </w:r>
      <w:r>
        <w:br/>
        <w:t xml:space="preserve">me </w:t>
      </w:r>
      <w:r w:rsidRPr="000C5984">
        <w:rPr>
          <w:rStyle w:val="teiunclear"/>
          <w:rPrChange w:id="1259" w:author="Nina Ditmajer" w:date="2022-01-11T11:57:00Z">
            <w:rPr/>
          </w:rPrChange>
        </w:rPr>
        <w:t>oſzodi</w:t>
      </w:r>
      <w:r>
        <w:t xml:space="preserve"> tamu mi bo poiti, i vekivekoma t</w:t>
      </w:r>
      <w:ins w:id="1260" w:author="Nina Ditmajer" w:date="2022-01-11T11:57:00Z">
        <w:r w:rsidR="000C5984">
          <w:t>a</w:t>
        </w:r>
      </w:ins>
      <w:del w:id="1261" w:author="Nina Ditmajer" w:date="2022-01-11T11:57:00Z">
        <w:r w:rsidDel="000C5984">
          <w:delText>e</w:delText>
        </w:r>
      </w:del>
      <w:r>
        <w:t>-</w:t>
      </w:r>
      <w:r>
        <w:br/>
        <w:t>mu prebivati.</w:t>
      </w:r>
    </w:p>
    <w:p w14:paraId="1EA1CD28" w14:textId="68A01798" w:rsidR="00380A5E" w:rsidRDefault="00380A5E" w:rsidP="00380A5E">
      <w:pPr>
        <w:pStyle w:val="teiab"/>
      </w:pPr>
      <w:r w:rsidRPr="00C15828">
        <w:rPr>
          <w:rStyle w:val="teilabelZnak"/>
        </w:rPr>
        <w:t>9.</w:t>
      </w:r>
      <w:r>
        <w:t xml:space="preserve"> </w:t>
      </w:r>
      <w:ins w:id="1262" w:author="Nina Ditmajer" w:date="2022-01-11T11:58:00Z">
        <w:r w:rsidR="0094004E">
          <w:t>J</w:t>
        </w:r>
      </w:ins>
      <w:del w:id="1263" w:author="Nina Ditmajer" w:date="2022-01-11T11:58:00Z">
        <w:r w:rsidDel="0094004E">
          <w:delText>S</w:delText>
        </w:r>
      </w:del>
      <w:r>
        <w:t xml:space="preserve">ai meni nevolno tusno i </w:t>
      </w:r>
      <w:r w:rsidRPr="000D2793">
        <w:t>ſ</w:t>
      </w:r>
      <w:r>
        <w:t>alo</w:t>
      </w:r>
      <w:r w:rsidRPr="000D2793">
        <w:t>ſ</w:t>
      </w:r>
      <w:r>
        <w:t xml:space="preserve">zno, nakai </w:t>
      </w:r>
      <w:r w:rsidRPr="000D2793">
        <w:t>ſ</w:t>
      </w:r>
      <w:r>
        <w:t>zem-</w:t>
      </w:r>
      <w:r>
        <w:br/>
      </w:r>
      <w:r w:rsidRPr="000D2793">
        <w:t>ſ</w:t>
      </w:r>
      <w:r>
        <w:t>ze poisel, za ka</w:t>
      </w:r>
      <w:r w:rsidRPr="00931FC7">
        <w:rPr>
          <w:rStyle w:val="teidel"/>
        </w:rPr>
        <w:t>a</w:t>
      </w:r>
      <w:r>
        <w:t xml:space="preserve">i </w:t>
      </w:r>
      <w:r w:rsidRPr="000D2793">
        <w:t>ſ</w:t>
      </w:r>
      <w:r>
        <w:t xml:space="preserve">zem </w:t>
      </w:r>
      <w:r w:rsidRPr="000D2793">
        <w:t>ſ</w:t>
      </w:r>
      <w:r>
        <w:t xml:space="preserve">ze rodil da </w:t>
      </w:r>
      <w:ins w:id="1264" w:author="Nina Ditmajer" w:date="2022-01-11T11:59:00Z">
        <w:r w:rsidR="00073000">
          <w:rPr>
            <w:rStyle w:val="teiadd"/>
            <w:rFonts w:hint="cs"/>
          </w:rPr>
          <w:t>l</w:t>
        </w:r>
        <w:r w:rsidR="00073000">
          <w:rPr>
            <w:rStyle w:val="teiadd"/>
          </w:rPr>
          <w:t>i</w:t>
        </w:r>
        <w:r w:rsidR="00073000">
          <w:t xml:space="preserve"> </w:t>
        </w:r>
      </w:ins>
      <w:r>
        <w:t xml:space="preserve">toko </w:t>
      </w:r>
      <w:del w:id="1265" w:author="Nina Ditmajer" w:date="2022-01-11T11:59:00Z">
        <w:r w:rsidDel="00073000">
          <w:rPr>
            <w:rStyle w:val="teiadd"/>
            <w:rFonts w:hint="cs"/>
          </w:rPr>
          <w:delText>l</w:delText>
        </w:r>
        <w:r w:rsidDel="00073000">
          <w:rPr>
            <w:rStyle w:val="teiadd"/>
          </w:rPr>
          <w:delText>i</w:delText>
        </w:r>
        <w:r w:rsidRPr="00122232" w:rsidDel="00073000">
          <w:delText xml:space="preserve"> </w:delText>
        </w:r>
      </w:del>
      <w:r w:rsidRPr="000D2793">
        <w:t>ſ</w:t>
      </w:r>
      <w:r>
        <w:t>a-</w:t>
      </w:r>
      <w:r>
        <w:br/>
        <w:t>lo</w:t>
      </w:r>
      <w:r w:rsidRPr="000D2793">
        <w:t>ſ</w:t>
      </w:r>
      <w:r>
        <w:t>zti bom moral terpeti, kakoje nej bilo nie</w:t>
      </w:r>
      <w:r>
        <w:br/>
        <w:t>nigdár nebo.</w:t>
      </w:r>
    </w:p>
    <w:p w14:paraId="40482BE8" w14:textId="3009A19C" w:rsidR="00380A5E" w:rsidDel="00073000" w:rsidRDefault="00380A5E" w:rsidP="00380A5E">
      <w:pPr>
        <w:pStyle w:val="teiab"/>
        <w:rPr>
          <w:del w:id="1266" w:author="Nina Ditmajer" w:date="2022-01-11T12:01:00Z"/>
        </w:rPr>
      </w:pPr>
      <w:r w:rsidRPr="00C5513B">
        <w:rPr>
          <w:rStyle w:val="teilabelZnak"/>
        </w:rPr>
        <w:t>10.</w:t>
      </w:r>
      <w:r>
        <w:t xml:space="preserve"> Po nas</w:t>
      </w:r>
      <w:r w:rsidRPr="000D2793">
        <w:t>ſ</w:t>
      </w:r>
      <w:r>
        <w:t>em vgrejseny</w:t>
      </w:r>
      <w:commentRangeStart w:id="1267"/>
      <w:r w:rsidRPr="00073000">
        <w:rPr>
          <w:rStyle w:val="teichoiceZnak"/>
          <w:rPrChange w:id="1268" w:author="Nina Ditmajer" w:date="2022-01-11T12:00:00Z">
            <w:rPr/>
          </w:rPrChange>
        </w:rPr>
        <w:t>i</w:t>
      </w:r>
      <w:commentRangeEnd w:id="1267"/>
      <w:r w:rsidR="00073000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267"/>
      </w:r>
      <w:r>
        <w:t xml:space="preserve"> </w:t>
      </w:r>
      <w:r w:rsidRPr="000D2793">
        <w:t>ſ</w:t>
      </w:r>
      <w:r>
        <w:t>ztvoritel Nebe</w:t>
      </w:r>
      <w:r w:rsidRPr="000D2793">
        <w:t>ſ</w:t>
      </w:r>
      <w:r>
        <w:t>zki, ne-</w:t>
      </w:r>
      <w:r>
        <w:br/>
        <w:t>dainam zdvo</w:t>
      </w:r>
      <w:ins w:id="1269" w:author="Nina Ditmajer" w:date="2022-01-11T12:01:00Z">
        <w:r w:rsidR="00073000">
          <w:rPr>
            <w:rFonts w:ascii="ZRCola" w:hAnsi="ZRCola" w:cs="ZRCola"/>
          </w:rPr>
          <w:t>ÿ</w:t>
        </w:r>
      </w:ins>
      <w:del w:id="1270" w:author="Nina Ditmajer" w:date="2022-01-11T12:01:00Z">
        <w:r w:rsidDel="00073000">
          <w:delText>y</w:delText>
        </w:r>
      </w:del>
      <w:r>
        <w:t xml:space="preserve">ti i na </w:t>
      </w:r>
      <w:r w:rsidRPr="000D2793">
        <w:t>ſ</w:t>
      </w:r>
      <w:r>
        <w:t>zkvarjejnye priti</w:t>
      </w:r>
      <w:ins w:id="1271" w:author="Nina Ditmajer" w:date="2022-01-11T12:01:00Z">
        <w:r w:rsidR="00073000">
          <w:t>,</w:t>
        </w:r>
      </w:ins>
      <w:r>
        <w:t xml:space="preserve"> bodi</w:t>
      </w:r>
      <w:r>
        <w:br/>
        <w:t>tebi Dika hvála na vi</w:t>
      </w:r>
      <w:r w:rsidRPr="000D2793">
        <w:t>ſ</w:t>
      </w:r>
      <w:r>
        <w:t xml:space="preserve">zini, Oczu </w:t>
      </w:r>
      <w:r w:rsidRPr="000D2793">
        <w:t>ſ</w:t>
      </w:r>
      <w:r>
        <w:t>zinu Du-</w:t>
      </w:r>
      <w:r>
        <w:br/>
        <w:t>hu vekivekoma.</w:t>
      </w:r>
      <w:ins w:id="1272" w:author="Nina Ditmajer" w:date="2022-01-11T12:01:00Z">
        <w:r w:rsidR="00073000">
          <w:t xml:space="preserve"> </w:t>
        </w:r>
      </w:ins>
    </w:p>
    <w:p w14:paraId="2BC93BD9" w14:textId="77777777" w:rsidR="00380A5E" w:rsidRDefault="00380A5E">
      <w:pPr>
        <w:pStyle w:val="teiab"/>
        <w:pPrChange w:id="1273" w:author="Nina Ditmajer" w:date="2022-01-11T12:01:00Z">
          <w:pPr>
            <w:pStyle w:val="teiclosure"/>
          </w:pPr>
        </w:pPrChange>
      </w:pPr>
      <w:r>
        <w:t>Amen.</w:t>
      </w:r>
    </w:p>
    <w:p w14:paraId="6209C221" w14:textId="77777777" w:rsidR="00380A5E" w:rsidRDefault="00380A5E" w:rsidP="00380A5E">
      <w:r>
        <w:br w:type="page"/>
      </w:r>
    </w:p>
    <w:p w14:paraId="2B696513" w14:textId="77777777" w:rsidR="00380A5E" w:rsidRDefault="00380A5E" w:rsidP="00380A5E">
      <w:r>
        <w:lastRenderedPageBreak/>
        <w:t>/029v/</w:t>
      </w:r>
    </w:p>
    <w:p w14:paraId="055751C3" w14:textId="77777777" w:rsidR="00380A5E" w:rsidRDefault="00380A5E" w:rsidP="00380A5E">
      <w:pPr>
        <w:pStyle w:val="teifwPageNum"/>
      </w:pPr>
      <w:r>
        <w:t>54.</w:t>
      </w:r>
    </w:p>
    <w:p w14:paraId="01E860BD" w14:textId="77777777" w:rsidR="00380A5E" w:rsidRDefault="00380A5E" w:rsidP="00380A5E">
      <w:pPr>
        <w:pStyle w:val="Naslov2"/>
      </w:pPr>
      <w:r>
        <w:t xml:space="preserve">Cantio Alia. Ad. </w:t>
      </w:r>
      <w:r w:rsidRPr="001718A0">
        <w:rPr>
          <w:rStyle w:val="teiabbr"/>
          <w:rPrChange w:id="1274" w:author="Nina Ditmajer" w:date="2022-01-11T12:34:00Z">
            <w:rPr/>
          </w:rPrChange>
        </w:rPr>
        <w:t>Not.</w:t>
      </w:r>
      <w:r>
        <w:t xml:space="preserve"> Saloszni moi </w:t>
      </w:r>
      <w:r w:rsidRPr="000D2793">
        <w:t>ſ</w:t>
      </w:r>
      <w:r>
        <w:t>itek.</w:t>
      </w:r>
    </w:p>
    <w:p w14:paraId="4AD3DD4B" w14:textId="77777777" w:rsidR="00380A5E" w:rsidRDefault="00380A5E" w:rsidP="00380A5E">
      <w:pPr>
        <w:pStyle w:val="teiab"/>
      </w:pPr>
      <w:r w:rsidRPr="0033025C">
        <w:rPr>
          <w:rStyle w:val="teilabelZnak"/>
        </w:rPr>
        <w:t>1.</w:t>
      </w:r>
      <w:r>
        <w:t xml:space="preserve"> Ti Kerscsánszko lusztvo, poszlűni ti vezdai</w:t>
      </w:r>
      <w:r>
        <w:br/>
        <w:t>milo</w:t>
      </w:r>
      <w:r w:rsidRPr="000D2793">
        <w:t>ſ</w:t>
      </w:r>
      <w:r>
        <w:t>zt preveliko, Go</w:t>
      </w:r>
      <w:r w:rsidRPr="000D2793">
        <w:t>ſ</w:t>
      </w:r>
      <w:r>
        <w:t>zpodina Boga.</w:t>
      </w:r>
    </w:p>
    <w:p w14:paraId="3CDD6DA6" w14:textId="47B33D1C" w:rsidR="00380A5E" w:rsidRDefault="00380A5E" w:rsidP="00380A5E">
      <w:pPr>
        <w:pStyle w:val="teiab"/>
      </w:pPr>
      <w:r w:rsidRPr="00210E1D">
        <w:rPr>
          <w:rStyle w:val="teilabelZnak"/>
        </w:rPr>
        <w:t>2.</w:t>
      </w:r>
      <w:r>
        <w:t xml:space="preserve"> Za </w:t>
      </w:r>
      <w:r w:rsidRPr="00F349A6">
        <w:rPr>
          <w:rStyle w:val="teiname"/>
        </w:rPr>
        <w:t>N</w:t>
      </w:r>
      <w:ins w:id="1275" w:author="Nina Ditmajer" w:date="2022-01-11T12:35:00Z">
        <w:r w:rsidR="001718A0">
          <w:rPr>
            <w:rStyle w:val="teiname"/>
          </w:rPr>
          <w:t>öe</w:t>
        </w:r>
      </w:ins>
      <w:del w:id="1276" w:author="Nina Ditmajer" w:date="2022-01-11T12:35:00Z">
        <w:r w:rsidRPr="00F349A6" w:rsidDel="001718A0">
          <w:rPr>
            <w:rStyle w:val="teiname"/>
          </w:rPr>
          <w:delText>oë</w:delText>
        </w:r>
      </w:del>
      <w:r>
        <w:t xml:space="preserve"> </w:t>
      </w:r>
      <w:ins w:id="1277" w:author="Nina Ditmajer" w:date="2022-01-11T12:35:00Z">
        <w:r w:rsidR="001718A0">
          <w:t>v</w:t>
        </w:r>
      </w:ins>
      <w:del w:id="1278" w:author="Nina Ditmajer" w:date="2022-01-11T12:35:00Z">
        <w:r w:rsidDel="001718A0">
          <w:delText>V</w:delText>
        </w:r>
      </w:del>
      <w:r>
        <w:t>re</w:t>
      </w:r>
      <w:ins w:id="1279" w:author="Nina Ditmajer" w:date="2022-01-11T12:35:00Z">
        <w:r w:rsidR="001718A0">
          <w:t>i</w:t>
        </w:r>
      </w:ins>
      <w:del w:id="1280" w:author="Nina Ditmajer" w:date="2022-01-11T12:35:00Z">
        <w:r w:rsidDel="001718A0">
          <w:delText>z</w:delText>
        </w:r>
      </w:del>
      <w:r>
        <w:t xml:space="preserve">mena, </w:t>
      </w:r>
      <w:r w:rsidRPr="000D2793">
        <w:t>ſ</w:t>
      </w:r>
      <w:del w:id="1281" w:author="Nina Ditmajer" w:date="2022-01-11T12:35:00Z">
        <w:r w:rsidDel="001718A0">
          <w:delText>z</w:delText>
        </w:r>
      </w:del>
      <w:r>
        <w:t>tera</w:t>
      </w:r>
      <w:r w:rsidRPr="000D2793">
        <w:t>ſ</w:t>
      </w:r>
      <w:r>
        <w:t>ze zgodila, za greh pre-</w:t>
      </w:r>
      <w:r>
        <w:br/>
        <w:t xml:space="preserve">veliki </w:t>
      </w:r>
      <w:r w:rsidRPr="000D2793">
        <w:t>ſ</w:t>
      </w:r>
      <w:del w:id="1282" w:author="Nina Ditmajer" w:date="2022-01-11T12:35:00Z">
        <w:r w:rsidDel="001718A0">
          <w:delText>z</w:delText>
        </w:r>
      </w:del>
      <w:r>
        <w:t>tera</w:t>
      </w:r>
      <w:r w:rsidRPr="000D2793">
        <w:t>ſ</w:t>
      </w:r>
      <w:r>
        <w:t>zo vcsinena.</w:t>
      </w:r>
    </w:p>
    <w:p w14:paraId="15C45D43" w14:textId="2CE4473E" w:rsidR="00380A5E" w:rsidRDefault="00380A5E" w:rsidP="00380A5E">
      <w:pPr>
        <w:pStyle w:val="teiab"/>
      </w:pPr>
      <w:r w:rsidRPr="00210E1D">
        <w:rPr>
          <w:rStyle w:val="teilabelZnak"/>
        </w:rPr>
        <w:t>3.</w:t>
      </w:r>
      <w:r>
        <w:t xml:space="preserve"> </w:t>
      </w:r>
      <w:r w:rsidRPr="00210E1D">
        <w:rPr>
          <w:rStyle w:val="teiname"/>
        </w:rPr>
        <w:t>N</w:t>
      </w:r>
      <w:ins w:id="1283" w:author="Nina Ditmajer" w:date="2022-01-11T12:36:00Z">
        <w:r w:rsidR="001718A0">
          <w:rPr>
            <w:rStyle w:val="teiname"/>
          </w:rPr>
          <w:t>öe</w:t>
        </w:r>
      </w:ins>
      <w:del w:id="1284" w:author="Nina Ditmajer" w:date="2022-01-11T12:35:00Z">
        <w:r w:rsidRPr="00210E1D" w:rsidDel="001718A0">
          <w:rPr>
            <w:rStyle w:val="teiname"/>
          </w:rPr>
          <w:delText>oë</w:delText>
        </w:r>
      </w:del>
      <w:r>
        <w:t xml:space="preserve"> Go</w:t>
      </w:r>
      <w:r w:rsidRPr="000D2793">
        <w:t>ſ</w:t>
      </w:r>
      <w:r>
        <w:t>zpodin Bogh, zNebé</w:t>
      </w:r>
      <w:r w:rsidRPr="000D2793">
        <w:t>ſ</w:t>
      </w:r>
      <w:r>
        <w:t>z rekel bes</w:t>
      </w:r>
      <w:r w:rsidRPr="000D2793">
        <w:t>ſ</w:t>
      </w:r>
      <w:r>
        <w:t>e: toga</w:t>
      </w:r>
      <w:r>
        <w:br/>
      </w:r>
      <w:r w:rsidRPr="000D2793">
        <w:t>ſ</w:t>
      </w:r>
      <w:r>
        <w:t>zveita lű</w:t>
      </w:r>
      <w:r w:rsidRPr="000D2793">
        <w:t>ſ</w:t>
      </w:r>
      <w:r>
        <w:t xml:space="preserve">ztvo konecz </w:t>
      </w:r>
      <w:r w:rsidRPr="000D2793">
        <w:t>ſ</w:t>
      </w:r>
      <w:ins w:id="1285" w:author="Nina Ditmajer" w:date="2022-01-11T12:36:00Z">
        <w:r w:rsidR="001718A0">
          <w:t>c</w:t>
        </w:r>
      </w:ins>
      <w:del w:id="1286" w:author="Nina Ditmajer" w:date="2022-01-11T12:36:00Z">
        <w:r w:rsidDel="001718A0">
          <w:delText>e</w:delText>
        </w:r>
      </w:del>
      <w:r>
        <w:t>sém vcsiniti.</w:t>
      </w:r>
    </w:p>
    <w:p w14:paraId="293A92A8" w14:textId="175424D5" w:rsidR="00380A5E" w:rsidRDefault="00380A5E" w:rsidP="00380A5E">
      <w:pPr>
        <w:pStyle w:val="teiab"/>
      </w:pPr>
      <w:r w:rsidRPr="00496222">
        <w:rPr>
          <w:rStyle w:val="teilabelZnak"/>
        </w:rPr>
        <w:t>4.</w:t>
      </w:r>
      <w:r>
        <w:t xml:space="preserve"> Za greh preveliki </w:t>
      </w:r>
      <w:r w:rsidRPr="000D2793">
        <w:t>ſ</w:t>
      </w:r>
      <w:ins w:id="1287" w:author="Nina Ditmajer" w:date="2022-01-11T12:37:00Z">
        <w:r w:rsidR="001718A0">
          <w:t>c</w:t>
        </w:r>
      </w:ins>
      <w:del w:id="1288" w:author="Nina Ditmajer" w:date="2022-01-11T12:37:00Z">
        <w:r w:rsidDel="001718A0">
          <w:delText>e</w:delText>
        </w:r>
      </w:del>
      <w:r>
        <w:t xml:space="preserve">sém je </w:t>
      </w:r>
      <w:ins w:id="1289" w:author="Nina Ditmajer" w:date="2022-01-11T12:37:00Z">
        <w:r w:rsidR="001718A0">
          <w:t>k</w:t>
        </w:r>
      </w:ins>
      <w:del w:id="1290" w:author="Nina Ditmajer" w:date="2022-01-11T12:37:00Z">
        <w:r w:rsidDel="001718A0">
          <w:delText>K</w:delText>
        </w:r>
      </w:del>
      <w:r>
        <w:t>astigati, za</w:t>
      </w:r>
      <w:r>
        <w:br/>
        <w:t>jalno</w:t>
      </w:r>
      <w:r w:rsidRPr="000D2793">
        <w:t>ſ</w:t>
      </w:r>
      <w:r>
        <w:t xml:space="preserve">zt veliko, </w:t>
      </w:r>
      <w:r w:rsidRPr="000D2793">
        <w:t>ſ</w:t>
      </w:r>
      <w:ins w:id="1291" w:author="Nina Ditmajer" w:date="2022-01-11T12:37:00Z">
        <w:r w:rsidR="001718A0">
          <w:t>c</w:t>
        </w:r>
      </w:ins>
      <w:del w:id="1292" w:author="Nina Ditmajer" w:date="2022-01-11T12:37:00Z">
        <w:r w:rsidDel="001718A0">
          <w:delText>e</w:delText>
        </w:r>
      </w:del>
      <w:r>
        <w:t xml:space="preserve">sém </w:t>
      </w:r>
      <w:r w:rsidRPr="000D2793">
        <w:t>ſ</w:t>
      </w:r>
      <w:r>
        <w:t>zerdo</w:t>
      </w:r>
      <w:r w:rsidRPr="000D2793">
        <w:t>ſ</w:t>
      </w:r>
      <w:r>
        <w:t>zt zkazati.</w:t>
      </w:r>
    </w:p>
    <w:p w14:paraId="4718FD2A" w14:textId="67204356" w:rsidR="00380A5E" w:rsidRDefault="00380A5E" w:rsidP="00380A5E">
      <w:pPr>
        <w:pStyle w:val="teiab"/>
      </w:pPr>
      <w:r w:rsidRPr="00916564">
        <w:rPr>
          <w:rStyle w:val="teilabelZnak"/>
        </w:rPr>
        <w:t>5.</w:t>
      </w:r>
      <w:r>
        <w:t xml:space="preserve"> Záto ti govorim, </w:t>
      </w:r>
      <w:r w:rsidRPr="00537A54">
        <w:rPr>
          <w:rStyle w:val="teiname"/>
        </w:rPr>
        <w:t>N</w:t>
      </w:r>
      <w:ins w:id="1293" w:author="Nina Ditmajer" w:date="2022-01-11T12:37:00Z">
        <w:r w:rsidR="001718A0">
          <w:rPr>
            <w:rStyle w:val="teiname"/>
          </w:rPr>
          <w:t>öe</w:t>
        </w:r>
      </w:ins>
      <w:del w:id="1294" w:author="Nina Ditmajer" w:date="2022-01-11T12:37:00Z">
        <w:r w:rsidRPr="00537A54" w:rsidDel="001718A0">
          <w:rPr>
            <w:rStyle w:val="teiname"/>
          </w:rPr>
          <w:delText>oë</w:delText>
        </w:r>
      </w:del>
      <w:r>
        <w:t xml:space="preserve"> po</w:t>
      </w:r>
      <w:r w:rsidRPr="000D2793">
        <w:t>ſ</w:t>
      </w:r>
      <w:r>
        <w:t>zl</w:t>
      </w:r>
      <w:ins w:id="1295" w:author="Nina Ditmajer" w:date="2022-01-11T12:37:00Z">
        <w:r w:rsidR="001718A0">
          <w:t>ű</w:t>
        </w:r>
      </w:ins>
      <w:del w:id="1296" w:author="Nina Ditmajer" w:date="2022-01-11T12:37:00Z">
        <w:r w:rsidDel="001718A0">
          <w:delText>u</w:delText>
        </w:r>
      </w:del>
      <w:r>
        <w:t>hni me, vcsini</w:t>
      </w:r>
      <w:r>
        <w:br/>
        <w:t>naréditi, Barko zAlerkova dreva.</w:t>
      </w:r>
    </w:p>
    <w:p w14:paraId="24B50EB3" w14:textId="49CAD8F4" w:rsidR="00380A5E" w:rsidRDefault="00380A5E" w:rsidP="00380A5E">
      <w:pPr>
        <w:pStyle w:val="teiab"/>
      </w:pPr>
      <w:r w:rsidRPr="001340E1">
        <w:rPr>
          <w:rStyle w:val="teilabelZnak"/>
        </w:rPr>
        <w:t>6.</w:t>
      </w:r>
      <w:r>
        <w:t xml:space="preserve"> Kotera bo duga rávno tri</w:t>
      </w:r>
      <w:r w:rsidRPr="000D2793">
        <w:t>ſ</w:t>
      </w:r>
      <w:r>
        <w:t xml:space="preserve">zto lakti, i </w:t>
      </w:r>
      <w:r w:rsidRPr="000D2793">
        <w:t>ſ</w:t>
      </w:r>
      <w:r>
        <w:t>irouka</w:t>
      </w:r>
      <w:r>
        <w:br/>
        <w:t xml:space="preserve">bode </w:t>
      </w:r>
      <w:r w:rsidRPr="00FA6992">
        <w:rPr>
          <w:rStyle w:val="teidel"/>
        </w:rPr>
        <w:t>(tri</w:t>
      </w:r>
      <w:ins w:id="1297" w:author="Nina Ditmajer" w:date="2022-01-11T12:39:00Z">
        <w:r w:rsidR="001718A0" w:rsidRPr="001718A0">
          <w:rPr>
            <w:rStyle w:val="teiadd"/>
            <w:rPrChange w:id="1298" w:author="Nina Ditmajer" w:date="2022-01-11T12:39:00Z">
              <w:rPr>
                <w:rStyle w:val="teidel"/>
              </w:rPr>
            </w:rPrChange>
          </w:rPr>
          <w:t>de</w:t>
        </w:r>
      </w:ins>
      <w:del w:id="1299" w:author="Nina Ditmajer" w:date="2022-01-11T12:38:00Z">
        <w:r w:rsidRPr="00FA6992" w:rsidDel="001718A0">
          <w:rPr>
            <w:rStyle w:val="teidel"/>
          </w:rPr>
          <w:delText>de</w:delText>
        </w:r>
      </w:del>
      <w:r w:rsidRPr="00FA6992">
        <w:rPr>
          <w:rStyle w:val="teidel"/>
        </w:rPr>
        <w:t>ſz</w:t>
      </w:r>
      <w:ins w:id="1300" w:author="Nina Ditmajer" w:date="2022-01-11T12:38:00Z">
        <w:r w:rsidR="001718A0">
          <w:rPr>
            <w:rStyle w:val="teidel"/>
          </w:rPr>
          <w:t>etil</w:t>
        </w:r>
      </w:ins>
      <w:del w:id="1301" w:author="Nina Ditmajer" w:date="2022-01-11T12:38:00Z">
        <w:r w:rsidRPr="00FA6992" w:rsidDel="001718A0">
          <w:rPr>
            <w:rStyle w:val="teidel"/>
          </w:rPr>
          <w:delText xml:space="preserve"> tid</w:delText>
        </w:r>
      </w:del>
      <w:r w:rsidRPr="00FA6992">
        <w:rPr>
          <w:rStyle w:val="teidel"/>
        </w:rPr>
        <w:t>akti</w:t>
      </w:r>
      <w:ins w:id="1302" w:author="Nina Ditmajer" w:date="2022-01-11T12:39:00Z">
        <w:r w:rsidR="001718A0">
          <w:rPr>
            <w:rStyle w:val="teidel"/>
          </w:rPr>
          <w:t>.</w:t>
        </w:r>
      </w:ins>
      <w:del w:id="1303" w:author="Nina Ditmajer" w:date="2022-01-11T12:39:00Z">
        <w:r w:rsidDel="001718A0">
          <w:rPr>
            <w:rStyle w:val="teidel"/>
          </w:rPr>
          <w:delText>:</w:delText>
        </w:r>
      </w:del>
      <w:r w:rsidRPr="00FA6992">
        <w:rPr>
          <w:rStyle w:val="teidel"/>
        </w:rPr>
        <w:t>)</w:t>
      </w:r>
      <w:r>
        <w:t xml:space="preserve"> tri de</w:t>
      </w:r>
      <w:r w:rsidRPr="000D2793">
        <w:t>ſ</w:t>
      </w:r>
      <w:r>
        <w:t>zeti lakti.</w:t>
      </w:r>
    </w:p>
    <w:p w14:paraId="5101A5B8" w14:textId="77777777" w:rsidR="00380A5E" w:rsidRDefault="00380A5E" w:rsidP="00380A5E">
      <w:pPr>
        <w:pStyle w:val="teiab"/>
      </w:pPr>
      <w:r w:rsidRPr="00396762">
        <w:rPr>
          <w:rStyle w:val="teilabelZnak"/>
        </w:rPr>
        <w:t>7.</w:t>
      </w:r>
      <w:r>
        <w:t xml:space="preserve"> Ino nyé viszina, bo tri de</w:t>
      </w:r>
      <w:r w:rsidRPr="000D2793">
        <w:t>ſ</w:t>
      </w:r>
      <w:r>
        <w:t>zeti lakti, zvűna</w:t>
      </w:r>
      <w:r>
        <w:br/>
        <w:t xml:space="preserve">ino znotra imasjo </w:t>
      </w:r>
      <w:r w:rsidRPr="000D2793">
        <w:t>ſ</w:t>
      </w:r>
      <w:r>
        <w:t>zkeliti.</w:t>
      </w:r>
    </w:p>
    <w:p w14:paraId="473F62A1" w14:textId="2CA40DAF" w:rsidR="00380A5E" w:rsidRDefault="00380A5E" w:rsidP="00380A5E">
      <w:pPr>
        <w:pStyle w:val="teiab"/>
      </w:pPr>
      <w:r w:rsidRPr="004D4A2D">
        <w:rPr>
          <w:rStyle w:val="teilabelZnak"/>
        </w:rPr>
        <w:t>8.</w:t>
      </w:r>
      <w:r>
        <w:t xml:space="preserve"> Ino </w:t>
      </w:r>
      <w:ins w:id="1304" w:author="Nina Ditmajer" w:date="2022-01-11T12:40:00Z">
        <w:r w:rsidR="001718A0">
          <w:t>k</w:t>
        </w:r>
      </w:ins>
      <w:del w:id="1305" w:author="Nina Ditmajer" w:date="2022-01-11T12:40:00Z">
        <w:r w:rsidDel="001718A0">
          <w:delText>K</w:delText>
        </w:r>
      </w:del>
      <w:r>
        <w:t>ám</w:t>
      </w:r>
      <w:ins w:id="1306" w:author="Nina Ditmajer" w:date="2022-01-11T12:40:00Z">
        <w:r w:rsidR="001718A0">
          <w:t>r</w:t>
        </w:r>
      </w:ins>
      <w:del w:id="1307" w:author="Nina Ditmajer" w:date="2022-01-11T12:40:00Z">
        <w:r w:rsidDel="001718A0">
          <w:delText xml:space="preserve"> t</w:delText>
        </w:r>
      </w:del>
      <w:r>
        <w:t>o notri, imás nacsiniti, i tri podi</w:t>
      </w:r>
      <w:r>
        <w:br/>
        <w:t>imas vu nyei nacsiniti.</w:t>
      </w:r>
    </w:p>
    <w:p w14:paraId="65B78BB5" w14:textId="77777777" w:rsidR="00380A5E" w:rsidRDefault="00380A5E" w:rsidP="00380A5E">
      <w:pPr>
        <w:pStyle w:val="teiab"/>
      </w:pPr>
      <w:r w:rsidRPr="004D4A2D">
        <w:rPr>
          <w:rStyle w:val="teilabelZnak"/>
        </w:rPr>
        <w:t>9.</w:t>
      </w:r>
      <w:r>
        <w:t xml:space="preserve"> Ino vuto Barko, mores noter poiti zev</w:t>
      </w:r>
      <w:r w:rsidRPr="000D2793">
        <w:t>ſ</w:t>
      </w:r>
      <w:r>
        <w:t>zov</w:t>
      </w:r>
      <w:r>
        <w:br/>
      </w:r>
      <w:r w:rsidRPr="000D2793">
        <w:t>ſ</w:t>
      </w:r>
      <w:r>
        <w:t>zvom drűsinom mores noter poiti.</w:t>
      </w:r>
    </w:p>
    <w:p w14:paraId="4D779B0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0847568" w14:textId="77777777" w:rsidR="00380A5E" w:rsidRDefault="00380A5E" w:rsidP="00380A5E">
      <w:r>
        <w:lastRenderedPageBreak/>
        <w:t>/030r/</w:t>
      </w:r>
    </w:p>
    <w:p w14:paraId="7498B9EB" w14:textId="77777777" w:rsidR="00380A5E" w:rsidRDefault="00380A5E" w:rsidP="00380A5E">
      <w:pPr>
        <w:pStyle w:val="teifwPageNum"/>
      </w:pPr>
      <w:r>
        <w:t>55.</w:t>
      </w:r>
    </w:p>
    <w:p w14:paraId="222173D8" w14:textId="6B602446" w:rsidR="00380A5E" w:rsidRDefault="00380A5E" w:rsidP="00380A5E">
      <w:pPr>
        <w:pStyle w:val="teiab"/>
      </w:pPr>
      <w:r w:rsidRPr="003A660F">
        <w:rPr>
          <w:rStyle w:val="teilabelZnak"/>
        </w:rPr>
        <w:t>10.</w:t>
      </w:r>
      <w:r>
        <w:t xml:space="preserve"> I od vszáke </w:t>
      </w:r>
      <w:r w:rsidRPr="000D2793">
        <w:t>ſ</w:t>
      </w:r>
      <w:r>
        <w:t>ztvári, pár imas ti vzeti, od</w:t>
      </w:r>
      <w:ins w:id="1308" w:author="Nina Ditmajer" w:date="2022-01-11T12:41:00Z">
        <w:r w:rsidR="001718A0">
          <w:t xml:space="preserve"> </w:t>
        </w:r>
      </w:ins>
      <w:r>
        <w:t>ph</w:t>
      </w:r>
      <w:ins w:id="1309" w:author="Nina Ditmajer" w:date="2022-01-11T12:41:00Z">
        <w:r w:rsidR="001718A0">
          <w:t>t</w:t>
        </w:r>
      </w:ins>
      <w:del w:id="1310" w:author="Nina Ditmajer" w:date="2022-01-11T12:41:00Z">
        <w:r w:rsidDel="001718A0">
          <w:delText>r</w:delText>
        </w:r>
      </w:del>
      <w:r>
        <w:t>icz</w:t>
      </w:r>
      <w:r>
        <w:br/>
        <w:t>i od zvi</w:t>
      </w:r>
      <w:ins w:id="1311" w:author="Nina Ditmajer" w:date="2022-01-11T12:41:00Z">
        <w:r w:rsidR="001718A0">
          <w:t>r</w:t>
        </w:r>
      </w:ins>
      <w:del w:id="1312" w:author="Nina Ditmajer" w:date="2022-01-11T12:41:00Z">
        <w:r w:rsidDel="001718A0">
          <w:delText>s</w:delText>
        </w:r>
      </w:del>
      <w:r>
        <w:t>ja, i od drobnih mravlicz.</w:t>
      </w:r>
    </w:p>
    <w:p w14:paraId="7865F411" w14:textId="625C91B5" w:rsidR="00380A5E" w:rsidRDefault="00380A5E" w:rsidP="00380A5E">
      <w:pPr>
        <w:pStyle w:val="teiab"/>
      </w:pPr>
      <w:r w:rsidRPr="00D8125E">
        <w:rPr>
          <w:rStyle w:val="teilabelZnak"/>
        </w:rPr>
        <w:t>11.</w:t>
      </w:r>
      <w:r>
        <w:t xml:space="preserve"> Ár ovo v</w:t>
      </w:r>
      <w:r w:rsidRPr="000D2793">
        <w:t>ſ</w:t>
      </w:r>
      <w:r>
        <w:t>ze lű</w:t>
      </w:r>
      <w:r w:rsidRPr="000D2793">
        <w:t>ſ</w:t>
      </w:r>
      <w:r>
        <w:t>ztvo, hocsem potopiti, zvodov</w:t>
      </w:r>
      <w:r>
        <w:br/>
        <w:t xml:space="preserve">prevelikov </w:t>
      </w:r>
      <w:r w:rsidRPr="000D2793">
        <w:t>ſ</w:t>
      </w:r>
      <w:r>
        <w:t xml:space="preserve">csém je </w:t>
      </w:r>
      <w:ins w:id="1313" w:author="Nina Ditmajer" w:date="2022-01-11T12:41:00Z">
        <w:r w:rsidR="001718A0">
          <w:t>k</w:t>
        </w:r>
      </w:ins>
      <w:del w:id="1314" w:author="Nina Ditmajer" w:date="2022-01-11T12:41:00Z">
        <w:r w:rsidDel="001718A0">
          <w:delText>K</w:delText>
        </w:r>
      </w:del>
      <w:r>
        <w:t>astigati.</w:t>
      </w:r>
    </w:p>
    <w:p w14:paraId="7A511EC4" w14:textId="3CD1F11B" w:rsidR="00380A5E" w:rsidRDefault="00380A5E" w:rsidP="00380A5E">
      <w:pPr>
        <w:pStyle w:val="teiab"/>
      </w:pPr>
      <w:r w:rsidRPr="00D8125E">
        <w:rPr>
          <w:rStyle w:val="teilabelZnak"/>
        </w:rPr>
        <w:t>12.</w:t>
      </w:r>
      <w:r>
        <w:t xml:space="preserve"> V</w:t>
      </w:r>
      <w:r w:rsidRPr="000D2793">
        <w:t>ſ</w:t>
      </w:r>
      <w:r>
        <w:t xml:space="preserve">zega </w:t>
      </w:r>
      <w:r w:rsidRPr="000D2793">
        <w:t>ſ</w:t>
      </w:r>
      <w:r>
        <w:t xml:space="preserve">zveita zdenczi, </w:t>
      </w:r>
      <w:r w:rsidRPr="000D2793">
        <w:t>ſ</w:t>
      </w:r>
      <w:ins w:id="1315" w:author="Nina Ditmajer" w:date="2022-01-11T12:42:00Z">
        <w:r w:rsidR="001718A0">
          <w:t>c</w:t>
        </w:r>
      </w:ins>
      <w:del w:id="1316" w:author="Nina Ditmajer" w:date="2022-01-11T12:42:00Z">
        <w:r w:rsidDel="001718A0">
          <w:delText>e</w:delText>
        </w:r>
      </w:del>
      <w:r>
        <w:t>seo</w:t>
      </w:r>
      <w:r w:rsidRPr="000D2793">
        <w:t>ſ</w:t>
      </w:r>
      <w:r>
        <w:t>ze zle</w:t>
      </w:r>
      <w:r w:rsidRPr="001718A0">
        <w:rPr>
          <w:rStyle w:val="teiunclear"/>
          <w:rPrChange w:id="1317" w:author="Nina Ditmajer" w:date="2022-01-11T12:42:00Z">
            <w:rPr/>
          </w:rPrChange>
        </w:rPr>
        <w:t>at</w:t>
      </w:r>
      <w:r>
        <w:t>i, ino</w:t>
      </w:r>
      <w:r>
        <w:br/>
        <w:t>zNebé</w:t>
      </w:r>
      <w:r w:rsidRPr="000D2793">
        <w:t>ſ</w:t>
      </w:r>
      <w:r>
        <w:t xml:space="preserve">z desdgya </w:t>
      </w:r>
      <w:r w:rsidRPr="000D2793">
        <w:t>ſ</w:t>
      </w:r>
      <w:ins w:id="1318" w:author="Nina Ditmajer" w:date="2022-01-11T12:42:00Z">
        <w:r w:rsidR="001718A0">
          <w:t>c</w:t>
        </w:r>
      </w:ins>
      <w:del w:id="1319" w:author="Nina Ditmajer" w:date="2022-01-11T12:42:00Z">
        <w:r w:rsidDel="001718A0">
          <w:delText>e</w:delText>
        </w:r>
      </w:del>
      <w:r>
        <w:t>sou na vász pűsztiti.</w:t>
      </w:r>
    </w:p>
    <w:p w14:paraId="1516494E" w14:textId="78125714" w:rsidR="00380A5E" w:rsidRDefault="00380A5E" w:rsidP="00380A5E">
      <w:pPr>
        <w:pStyle w:val="teiab"/>
      </w:pPr>
      <w:r w:rsidRPr="00AE0144">
        <w:rPr>
          <w:rStyle w:val="teilabelZnak"/>
        </w:rPr>
        <w:t>13.</w:t>
      </w:r>
      <w:r>
        <w:t xml:space="preserve"> </w:t>
      </w:r>
      <w:r w:rsidRPr="00AE0144">
        <w:rPr>
          <w:rStyle w:val="teiname"/>
        </w:rPr>
        <w:t>N</w:t>
      </w:r>
      <w:ins w:id="1320" w:author="Nina Ditmajer" w:date="2022-01-11T12:42:00Z">
        <w:r w:rsidR="001718A0">
          <w:rPr>
            <w:rStyle w:val="teiname"/>
          </w:rPr>
          <w:t>öe</w:t>
        </w:r>
      </w:ins>
      <w:del w:id="1321" w:author="Nina Ditmajer" w:date="2022-01-11T12:42:00Z">
        <w:r w:rsidRPr="00AE0144" w:rsidDel="001718A0">
          <w:rPr>
            <w:rStyle w:val="teiname"/>
          </w:rPr>
          <w:delText>oë</w:delText>
        </w:r>
      </w:del>
      <w:r>
        <w:t xml:space="preserve"> gda za</w:t>
      </w:r>
      <w:r w:rsidRPr="000D2793">
        <w:t>ſ</w:t>
      </w:r>
      <w:r>
        <w:t>zlis</w:t>
      </w:r>
      <w:r w:rsidRPr="000D2793">
        <w:t>ſ</w:t>
      </w:r>
      <w:r>
        <w:t>a, glá</w:t>
      </w:r>
      <w:r w:rsidRPr="000D2793">
        <w:t>ſ</w:t>
      </w:r>
      <w:r>
        <w:t>z Go</w:t>
      </w:r>
      <w:r w:rsidRPr="000D2793">
        <w:t>ſ</w:t>
      </w:r>
      <w:r>
        <w:t xml:space="preserve">zpodna Boga, </w:t>
      </w:r>
      <w:ins w:id="1322" w:author="Nina Ditmajer" w:date="2022-01-11T12:43:00Z">
        <w:r w:rsidR="001718A0">
          <w:t>k</w:t>
        </w:r>
      </w:ins>
      <w:del w:id="1323" w:author="Nina Ditmajer" w:date="2022-01-11T12:43:00Z">
        <w:r w:rsidDel="001718A0">
          <w:delText>K</w:delText>
        </w:r>
      </w:del>
      <w:r>
        <w:t>me</w:t>
      </w:r>
      <w:r w:rsidRPr="000D2793">
        <w:t>ſ</w:t>
      </w:r>
      <w:r>
        <w:t>z-</w:t>
      </w:r>
      <w:r>
        <w:br/>
        <w:t>to recsem nyegovim pokoren mu po</w:t>
      </w:r>
      <w:r w:rsidRPr="000D2793">
        <w:t>ſ</w:t>
      </w:r>
      <w:r>
        <w:t>zta.</w:t>
      </w:r>
    </w:p>
    <w:p w14:paraId="1306F1CE" w14:textId="72A39A3E" w:rsidR="00380A5E" w:rsidRDefault="00380A5E" w:rsidP="00380A5E">
      <w:pPr>
        <w:pStyle w:val="teiab"/>
      </w:pPr>
      <w:r w:rsidRPr="005A6A3C">
        <w:rPr>
          <w:rStyle w:val="teilabelZnak"/>
        </w:rPr>
        <w:t>14.</w:t>
      </w:r>
      <w:r>
        <w:t xml:space="preserve"> I hválo zdávajo</w:t>
      </w:r>
      <w:ins w:id="1324" w:author="Nina Ditmajer" w:date="2022-01-11T12:43:00Z">
        <w:r w:rsidR="001718A0">
          <w:t>c</w:t>
        </w:r>
      </w:ins>
      <w:del w:id="1325" w:author="Nina Ditmajer" w:date="2022-01-11T12:43:00Z">
        <w:r w:rsidDel="001718A0">
          <w:delText>e</w:delText>
        </w:r>
      </w:del>
      <w:r>
        <w:t>s zacsne on rediti, zapovid</w:t>
      </w:r>
      <w:r>
        <w:br/>
        <w:t>G</w:t>
      </w:r>
      <w:r w:rsidRPr="001718A0">
        <w:rPr>
          <w:rStyle w:val="teiunclear"/>
          <w:rPrChange w:id="1326" w:author="Nina Ditmajer" w:date="2022-01-11T12:43:00Z">
            <w:rPr/>
          </w:rPrChange>
        </w:rPr>
        <w:t>oſzp</w:t>
      </w:r>
      <w:r>
        <w:t xml:space="preserve">odna </w:t>
      </w:r>
      <w:r w:rsidRPr="001718A0">
        <w:rPr>
          <w:rStyle w:val="teiunclear"/>
          <w:rPrChange w:id="1327" w:author="Nina Ditmajer" w:date="2022-01-11T12:43:00Z">
            <w:rPr/>
          </w:rPrChange>
        </w:rPr>
        <w:t>zac</w:t>
      </w:r>
      <w:r>
        <w:t>sne zdersavati.</w:t>
      </w:r>
    </w:p>
    <w:p w14:paraId="0C7735B8" w14:textId="196B4A02" w:rsidR="00380A5E" w:rsidRDefault="00380A5E" w:rsidP="00380A5E">
      <w:pPr>
        <w:pStyle w:val="teiab"/>
      </w:pPr>
      <w:r w:rsidRPr="0085611C">
        <w:rPr>
          <w:rStyle w:val="teilabelZnak"/>
        </w:rPr>
        <w:t>15.</w:t>
      </w:r>
      <w:r>
        <w:t xml:space="preserve"> </w:t>
      </w:r>
      <w:r w:rsidRPr="006551F0">
        <w:rPr>
          <w:rStyle w:val="teiname"/>
        </w:rPr>
        <w:t>N</w:t>
      </w:r>
      <w:ins w:id="1328" w:author="Nina Ditmajer" w:date="2022-01-11T12:44:00Z">
        <w:r w:rsidR="001718A0">
          <w:rPr>
            <w:rStyle w:val="teiname"/>
          </w:rPr>
          <w:t>öe</w:t>
        </w:r>
      </w:ins>
      <w:del w:id="1329" w:author="Nina Ditmajer" w:date="2022-01-11T12:43:00Z">
        <w:r w:rsidRPr="006551F0" w:rsidDel="001718A0">
          <w:rPr>
            <w:rStyle w:val="teiname"/>
          </w:rPr>
          <w:delText>oë</w:delText>
        </w:r>
      </w:del>
      <w:r>
        <w:t xml:space="preserve"> zac</w:t>
      </w:r>
      <w:r w:rsidRPr="001718A0">
        <w:rPr>
          <w:rStyle w:val="teiunclear"/>
          <w:rPrChange w:id="1330" w:author="Nina Ditmajer" w:date="2022-01-11T12:44:00Z">
            <w:rPr/>
          </w:rPrChange>
        </w:rPr>
        <w:t>sne</w:t>
      </w:r>
      <w:r>
        <w:t xml:space="preserve"> klu</w:t>
      </w:r>
      <w:r w:rsidRPr="000D2793">
        <w:t>ſ</w:t>
      </w:r>
      <w:r>
        <w:t>ztvo prek</w:t>
      </w:r>
      <w:ins w:id="1331" w:author="Nina Ditmajer" w:date="2022-01-11T12:44:00Z">
        <w:r w:rsidR="00022660">
          <w:t>r</w:t>
        </w:r>
      </w:ins>
      <w:del w:id="1332" w:author="Nina Ditmajer" w:date="2022-01-11T12:44:00Z">
        <w:r w:rsidDel="00022660">
          <w:delText>t</w:delText>
        </w:r>
      </w:del>
      <w:r>
        <w:t>o</w:t>
      </w:r>
      <w:ins w:id="1333" w:author="Nina Ditmajer" w:date="2022-01-11T12:44:00Z">
        <w:r w:rsidR="00022660">
          <w:t>t</w:t>
        </w:r>
      </w:ins>
      <w:del w:id="1334" w:author="Nina Ditmajer" w:date="2022-01-11T12:44:00Z">
        <w:r w:rsidDel="00022660">
          <w:delText>r</w:delText>
        </w:r>
      </w:del>
      <w:r>
        <w:t xml:space="preserve">o </w:t>
      </w:r>
      <w:ins w:id="1335" w:author="Nina Ditmajer" w:date="2022-01-11T12:44:00Z">
        <w:r w:rsidR="00022660">
          <w:t>k</w:t>
        </w:r>
      </w:ins>
      <w:del w:id="1336" w:author="Nina Ditmajer" w:date="2022-01-11T12:44:00Z">
        <w:r w:rsidDel="00022660">
          <w:delText>K</w:delText>
        </w:r>
      </w:del>
      <w:r>
        <w:t>ricsati, dabi-</w:t>
      </w:r>
      <w:r>
        <w:br/>
      </w:r>
      <w:r w:rsidRPr="000D2793">
        <w:t>ſ</w:t>
      </w:r>
      <w:r>
        <w:t xml:space="preserve">ze </w:t>
      </w:r>
      <w:ins w:id="1337" w:author="Nina Ditmajer" w:date="2022-01-11T12:44:00Z">
        <w:r w:rsidR="00022660">
          <w:t>v</w:t>
        </w:r>
      </w:ins>
      <w:del w:id="1338" w:author="Nina Ditmajer" w:date="2022-01-11T12:44:00Z">
        <w:r w:rsidDel="00022660">
          <w:delText>b</w:delText>
        </w:r>
      </w:del>
      <w:r>
        <w:t>ernolo</w:t>
      </w:r>
      <w:ins w:id="1339" w:author="Nina Ditmajer" w:date="2022-01-11T12:45:00Z">
        <w:r w:rsidR="00022660">
          <w:t xml:space="preserve"> </w:t>
        </w:r>
      </w:ins>
      <w:del w:id="1340" w:author="Nina Ditmajer" w:date="2022-01-11T12:45:00Z">
        <w:r w:rsidRPr="00022660" w:rsidDel="00022660">
          <w:rPr>
            <w:rPrChange w:id="1341" w:author="Nina Ditmajer" w:date="2022-01-11T12:45:00Z">
              <w:rPr>
                <w:rStyle w:val="teigap"/>
              </w:rPr>
            </w:rPrChange>
          </w:rPr>
          <w:delText>???</w:delText>
        </w:r>
      </w:del>
      <w:r>
        <w:t>g-</w:t>
      </w:r>
      <w:del w:id="1342" w:author="Nina Ditmajer" w:date="2022-01-11T12:45:00Z">
        <w:r w:rsidDel="00022660">
          <w:delText xml:space="preserve"> </w:delText>
        </w:r>
      </w:del>
      <w:r>
        <w:t>Go</w:t>
      </w:r>
      <w:r w:rsidRPr="000D2793">
        <w:t>ſ</w:t>
      </w:r>
      <w:r>
        <w:t>zpodinu Bogu.</w:t>
      </w:r>
    </w:p>
    <w:p w14:paraId="54548B11" w14:textId="760F1E3E" w:rsidR="00380A5E" w:rsidRDefault="00380A5E" w:rsidP="00380A5E">
      <w:pPr>
        <w:pStyle w:val="teiab"/>
      </w:pPr>
      <w:r w:rsidRPr="00935BA7">
        <w:rPr>
          <w:rStyle w:val="teilabelZnak"/>
        </w:rPr>
        <w:t>16.</w:t>
      </w:r>
      <w:r>
        <w:t xml:space="preserve"> Lu</w:t>
      </w:r>
      <w:r w:rsidRPr="000D2793">
        <w:t>ſ</w:t>
      </w:r>
      <w:r>
        <w:t xml:space="preserve">ztvo zacsne nyega </w:t>
      </w:r>
      <w:ins w:id="1343" w:author="Nina Ditmajer" w:date="2022-01-11T12:48:00Z">
        <w:r w:rsidR="00022660">
          <w:t xml:space="preserve">za </w:t>
        </w:r>
      </w:ins>
      <w:r>
        <w:t xml:space="preserve">nikoi </w:t>
      </w:r>
      <w:r w:rsidRPr="000D2793">
        <w:t>ſ</w:t>
      </w:r>
      <w:del w:id="1344" w:author="Nina Ditmajer" w:date="2022-01-11T12:48:00Z">
        <w:r w:rsidDel="00022660">
          <w:delText>z</w:delText>
        </w:r>
      </w:del>
      <w:r>
        <w:t>timati, ino</w:t>
      </w:r>
      <w:r>
        <w:br/>
        <w:t xml:space="preserve">zacsne snyega velik </w:t>
      </w:r>
      <w:r w:rsidRPr="000D2793">
        <w:t>ſ</w:t>
      </w:r>
      <w:r>
        <w:t xml:space="preserve">pot </w:t>
      </w:r>
      <w:r w:rsidRPr="000D2793">
        <w:t>ſ</w:t>
      </w:r>
      <w:r>
        <w:t>zprávlati.</w:t>
      </w:r>
    </w:p>
    <w:p w14:paraId="4A67DFFF" w14:textId="1843E286" w:rsidR="00380A5E" w:rsidRDefault="00380A5E" w:rsidP="00380A5E">
      <w:pPr>
        <w:pStyle w:val="teiab"/>
      </w:pPr>
      <w:r w:rsidRPr="006551F0">
        <w:rPr>
          <w:rStyle w:val="teilabelZnak"/>
        </w:rPr>
        <w:t>17.</w:t>
      </w:r>
      <w:r>
        <w:t xml:space="preserve"> </w:t>
      </w:r>
      <w:r w:rsidRPr="006551F0">
        <w:rPr>
          <w:rStyle w:val="teiname"/>
        </w:rPr>
        <w:t>N</w:t>
      </w:r>
      <w:ins w:id="1345" w:author="Nina Ditmajer" w:date="2022-01-11T12:48:00Z">
        <w:r w:rsidR="00022660">
          <w:rPr>
            <w:rStyle w:val="teiname"/>
          </w:rPr>
          <w:t>öe</w:t>
        </w:r>
      </w:ins>
      <w:del w:id="1346" w:author="Nina Ditmajer" w:date="2022-01-11T12:48:00Z">
        <w:r w:rsidRPr="006551F0" w:rsidDel="00022660">
          <w:rPr>
            <w:rStyle w:val="teiname"/>
          </w:rPr>
          <w:delText>oë</w:delText>
        </w:r>
      </w:del>
      <w:r>
        <w:t xml:space="preserve"> gdabi vidil okorno</w:t>
      </w:r>
      <w:r w:rsidRPr="000D2793">
        <w:t>ſ</w:t>
      </w:r>
      <w:r>
        <w:t>zt nihovo, zacsne on</w:t>
      </w:r>
      <w:r>
        <w:br/>
      </w:r>
      <w:del w:id="1347" w:author="Nina Ditmajer" w:date="2022-01-11T12:49:00Z">
        <w:r w:rsidDel="00022660">
          <w:delText>na</w:delText>
        </w:r>
      </w:del>
      <w:r>
        <w:t>rediti to preleipo Barko.</w:t>
      </w:r>
    </w:p>
    <w:p w14:paraId="0E0904CB" w14:textId="77777777" w:rsidR="00380A5E" w:rsidRDefault="00380A5E" w:rsidP="00380A5E">
      <w:pPr>
        <w:pStyle w:val="teiab"/>
      </w:pPr>
      <w:r>
        <w:t>18. Barko je napravil, i zMerkova dreva, i</w:t>
      </w:r>
      <w:r>
        <w:br/>
        <w:t>v</w:t>
      </w:r>
      <w:r w:rsidRPr="000D2793">
        <w:t>ſ</w:t>
      </w:r>
      <w:r>
        <w:t>zredi vu Barki je osztavil vráta.</w:t>
      </w:r>
    </w:p>
    <w:p w14:paraId="0B099A58" w14:textId="6F77A1CC" w:rsidR="00380A5E" w:rsidRDefault="00380A5E" w:rsidP="00380A5E">
      <w:pPr>
        <w:pStyle w:val="teiab"/>
      </w:pPr>
      <w:r w:rsidRPr="00ED53C9">
        <w:rPr>
          <w:rStyle w:val="teilabelZnak"/>
        </w:rPr>
        <w:t>19.</w:t>
      </w:r>
      <w:r>
        <w:t xml:space="preserve"> </w:t>
      </w:r>
      <w:r w:rsidRPr="00ED53C9">
        <w:rPr>
          <w:rStyle w:val="teiname"/>
        </w:rPr>
        <w:t>N</w:t>
      </w:r>
      <w:ins w:id="1348" w:author="Nina Ditmajer" w:date="2022-01-11T12:49:00Z">
        <w:r w:rsidR="00022660">
          <w:rPr>
            <w:rStyle w:val="teiname"/>
          </w:rPr>
          <w:t>öe</w:t>
        </w:r>
      </w:ins>
      <w:del w:id="1349" w:author="Nina Ditmajer" w:date="2022-01-11T12:49:00Z">
        <w:r w:rsidRPr="00ED53C9" w:rsidDel="00022660">
          <w:rPr>
            <w:rStyle w:val="teiname"/>
          </w:rPr>
          <w:delText>oë</w:delText>
        </w:r>
      </w:del>
      <w:r>
        <w:t xml:space="preserve"> Go</w:t>
      </w:r>
      <w:r w:rsidRPr="000D2793">
        <w:t>ſ</w:t>
      </w:r>
      <w:r>
        <w:t>zpodin Bogh zNebé</w:t>
      </w:r>
      <w:r w:rsidRPr="000D2793">
        <w:t>ſ</w:t>
      </w:r>
      <w:r>
        <w:t>z rekel bes</w:t>
      </w:r>
      <w:r w:rsidRPr="000D2793">
        <w:t>ſ</w:t>
      </w:r>
      <w:r>
        <w:t>e; poidi</w:t>
      </w:r>
      <w:r>
        <w:br/>
        <w:t>vuto Barko 'ze v</w:t>
      </w:r>
      <w:r w:rsidRPr="000D2793">
        <w:t>ſ</w:t>
      </w:r>
      <w:r>
        <w:t>zom</w:t>
      </w:r>
      <w:ins w:id="1350" w:author="Nina Ditmajer" w:date="2022-01-11T12:50:00Z">
        <w:r w:rsidR="00022660">
          <w:t>,</w:t>
        </w:r>
      </w:ins>
      <w:del w:id="1351" w:author="Nina Ditmajer" w:date="2022-01-11T12:49:00Z">
        <w:r w:rsidDel="00022660">
          <w:delText>,</w:delText>
        </w:r>
      </w:del>
      <w:r>
        <w:t xml:space="preserve"> </w:t>
      </w:r>
      <w:r w:rsidRPr="000D2793">
        <w:t>ſ</w:t>
      </w:r>
      <w:r>
        <w:t>zvom drűsinom.</w:t>
      </w:r>
    </w:p>
    <w:p w14:paraId="0A72D719" w14:textId="5B871109" w:rsidR="00380A5E" w:rsidRDefault="00380A5E" w:rsidP="00380A5E">
      <w:pPr>
        <w:pStyle w:val="teiab"/>
      </w:pPr>
      <w:r w:rsidRPr="00885F9B">
        <w:rPr>
          <w:rStyle w:val="teilabelZnak"/>
        </w:rPr>
        <w:t>20.</w:t>
      </w:r>
      <w:r>
        <w:t xml:space="preserve"> I od v</w:t>
      </w:r>
      <w:r w:rsidRPr="000D2793">
        <w:t>ſ</w:t>
      </w:r>
      <w:r>
        <w:t xml:space="preserve">záke </w:t>
      </w:r>
      <w:r w:rsidRPr="000D2793">
        <w:t>ſ</w:t>
      </w:r>
      <w:r>
        <w:t>ztvári par imas ti v</w:t>
      </w:r>
      <w:ins w:id="1352" w:author="Nina Ditmajer" w:date="2022-01-11T12:50:00Z">
        <w:r w:rsidR="00022660">
          <w:t>z</w:t>
        </w:r>
      </w:ins>
      <w:del w:id="1353" w:author="Nina Ditmajer" w:date="2022-01-11T12:50:00Z">
        <w:r w:rsidDel="00022660">
          <w:delText>s</w:delText>
        </w:r>
      </w:del>
      <w:r>
        <w:t>éti, ár mojo</w:t>
      </w:r>
      <w:r>
        <w:br/>
        <w:t xml:space="preserve">zapovid imas ti </w:t>
      </w:r>
      <w:r w:rsidRPr="000D2793">
        <w:t>ſ</w:t>
      </w:r>
      <w:r>
        <w:t>zpuniti.</w:t>
      </w:r>
    </w:p>
    <w:p w14:paraId="72B2853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5AE66FA" w14:textId="77777777" w:rsidR="00380A5E" w:rsidRDefault="00380A5E" w:rsidP="00380A5E">
      <w:r>
        <w:lastRenderedPageBreak/>
        <w:t>/030v/</w:t>
      </w:r>
    </w:p>
    <w:p w14:paraId="4EB15B5D" w14:textId="77777777" w:rsidR="00380A5E" w:rsidRDefault="00380A5E" w:rsidP="00380A5E">
      <w:pPr>
        <w:pStyle w:val="teifwPageNum"/>
      </w:pPr>
      <w:r>
        <w:t>56.</w:t>
      </w:r>
    </w:p>
    <w:p w14:paraId="050AD0C3" w14:textId="4E36E5EA" w:rsidR="00380A5E" w:rsidRDefault="00380A5E" w:rsidP="00380A5E">
      <w:pPr>
        <w:pStyle w:val="teiab"/>
      </w:pPr>
      <w:r w:rsidRPr="00F01273">
        <w:rPr>
          <w:rStyle w:val="teilabelZnak"/>
        </w:rPr>
        <w:t>21.</w:t>
      </w:r>
      <w:r>
        <w:t xml:space="preserve"> </w:t>
      </w:r>
      <w:r w:rsidRPr="00F01273">
        <w:rPr>
          <w:rStyle w:val="teiname"/>
        </w:rPr>
        <w:t>N</w:t>
      </w:r>
      <w:ins w:id="1354" w:author="Nina Ditmajer" w:date="2022-01-11T12:51:00Z">
        <w:r w:rsidR="00022660">
          <w:rPr>
            <w:rStyle w:val="teiname"/>
          </w:rPr>
          <w:t>öe</w:t>
        </w:r>
      </w:ins>
      <w:del w:id="1355" w:author="Nina Ditmajer" w:date="2022-01-11T12:51:00Z">
        <w:r w:rsidRPr="00F01273" w:rsidDel="00022660">
          <w:rPr>
            <w:rStyle w:val="teiname"/>
          </w:rPr>
          <w:delText>oë</w:delText>
        </w:r>
      </w:del>
      <w:r>
        <w:t xml:space="preserve"> poszluhnolje, vBarko noter </w:t>
      </w:r>
      <w:r w:rsidRPr="000D2793">
        <w:t>ſ</w:t>
      </w:r>
      <w:r>
        <w:t>ztopi,</w:t>
      </w:r>
      <w:r>
        <w:br/>
        <w:t>komu zapovid je, od Go</w:t>
      </w:r>
      <w:r w:rsidRPr="000D2793">
        <w:t>ſ</w:t>
      </w:r>
      <w:r>
        <w:t>zpodna Boga.</w:t>
      </w:r>
    </w:p>
    <w:p w14:paraId="0AF77161" w14:textId="2B1F109C" w:rsidR="00380A5E" w:rsidRDefault="00380A5E" w:rsidP="00380A5E">
      <w:pPr>
        <w:pStyle w:val="teiab"/>
      </w:pPr>
      <w:r w:rsidRPr="00DB6D3D">
        <w:rPr>
          <w:rStyle w:val="teilabelZnak"/>
        </w:rPr>
        <w:t>22.</w:t>
      </w:r>
      <w:r>
        <w:t xml:space="preserve"> Za jálno</w:t>
      </w:r>
      <w:r w:rsidRPr="000D2793">
        <w:t>ſ</w:t>
      </w:r>
      <w:r>
        <w:t>zt veliko pregresnoga lű</w:t>
      </w:r>
      <w:r w:rsidRPr="000D2793">
        <w:t>ſ</w:t>
      </w:r>
      <w:r>
        <w:t>ztva, Go</w:t>
      </w:r>
      <w:r w:rsidRPr="000D2793">
        <w:t>ſ</w:t>
      </w:r>
      <w:r>
        <w:t>z-</w:t>
      </w:r>
      <w:r>
        <w:br/>
        <w:t>podin Bogh p</w:t>
      </w:r>
      <w:ins w:id="1356" w:author="Nina Ditmajer" w:date="2022-01-11T12:51:00Z">
        <w:r w:rsidR="00022660">
          <w:t>ű</w:t>
        </w:r>
      </w:ins>
      <w:del w:id="1357" w:author="Nina Ditmajer" w:date="2022-01-11T12:51:00Z">
        <w:r w:rsidDel="00022660">
          <w:delText>ü</w:delText>
        </w:r>
      </w:del>
      <w:r w:rsidRPr="000D2793">
        <w:t>ſ</w:t>
      </w:r>
      <w:r>
        <w:t>zti desdgya velikoka.</w:t>
      </w:r>
    </w:p>
    <w:p w14:paraId="51C553FA" w14:textId="77777777" w:rsidR="00380A5E" w:rsidRDefault="00380A5E" w:rsidP="00380A5E">
      <w:pPr>
        <w:pStyle w:val="teiab"/>
      </w:pPr>
      <w:r w:rsidRPr="00644D9A">
        <w:rPr>
          <w:rStyle w:val="teilabelZnak"/>
        </w:rPr>
        <w:t>23.</w:t>
      </w:r>
      <w:r>
        <w:t xml:space="preserve"> Stiri de</w:t>
      </w:r>
      <w:r w:rsidRPr="000D2793">
        <w:t>ſ</w:t>
      </w:r>
      <w:r>
        <w:t>zét i dni stiri deszet nocsi, Go</w:t>
      </w:r>
      <w:r w:rsidRPr="000D2793">
        <w:t>ſ</w:t>
      </w:r>
      <w:r>
        <w:t>zpo-</w:t>
      </w:r>
      <w:r>
        <w:br/>
        <w:t>din Bogh pű</w:t>
      </w:r>
      <w:r w:rsidRPr="000D2793">
        <w:t>ſ</w:t>
      </w:r>
      <w:r>
        <w:t>zti náglim desdgyom iti.</w:t>
      </w:r>
    </w:p>
    <w:p w14:paraId="1A339170" w14:textId="77777777" w:rsidR="00380A5E" w:rsidRDefault="00380A5E" w:rsidP="00380A5E">
      <w:pPr>
        <w:pStyle w:val="teiab"/>
      </w:pPr>
      <w:r w:rsidRPr="00644D9A">
        <w:rPr>
          <w:rStyle w:val="teilabelZnak"/>
        </w:rPr>
        <w:t>24.</w:t>
      </w:r>
      <w:r>
        <w:t xml:space="preserve"> V</w:t>
      </w:r>
      <w:r w:rsidRPr="000D2793">
        <w:t>ſ</w:t>
      </w:r>
      <w:r>
        <w:t>ze globoke vode i zdéncsine vnoge, zleale-</w:t>
      </w:r>
      <w:r>
        <w:br/>
      </w:r>
      <w:r w:rsidRPr="000D2793">
        <w:t>ſ</w:t>
      </w:r>
      <w:r>
        <w:t>zo</w:t>
      </w:r>
      <w:r w:rsidRPr="000D2793">
        <w:t>ſ</w:t>
      </w:r>
      <w:r>
        <w:t xml:space="preserve">ze, po </w:t>
      </w:r>
      <w:r w:rsidRPr="000D2793">
        <w:t>ſ</w:t>
      </w:r>
      <w:r>
        <w:t>irokoi zemli.</w:t>
      </w:r>
    </w:p>
    <w:p w14:paraId="475F3394" w14:textId="0F7593A8" w:rsidR="00380A5E" w:rsidRDefault="00380A5E" w:rsidP="00380A5E">
      <w:pPr>
        <w:pStyle w:val="teiab"/>
      </w:pPr>
      <w:r w:rsidRPr="00644D9A">
        <w:rPr>
          <w:rStyle w:val="teilabelZnak"/>
        </w:rPr>
        <w:t>25.</w:t>
      </w:r>
      <w:r>
        <w:t xml:space="preserve"> Reics Go</w:t>
      </w:r>
      <w:r w:rsidRPr="000D2793">
        <w:t>ſ</w:t>
      </w:r>
      <w:r>
        <w:t xml:space="preserve">zpodna Boga, </w:t>
      </w:r>
      <w:r w:rsidRPr="000D2793">
        <w:t>ſ</w:t>
      </w:r>
      <w:r>
        <w:t xml:space="preserve">zpunila </w:t>
      </w:r>
      <w:r w:rsidRPr="000D2793">
        <w:t>ſ</w:t>
      </w:r>
      <w:r>
        <w:t>ze bes</w:t>
      </w:r>
      <w:r w:rsidRPr="000D2793">
        <w:t>ſ</w:t>
      </w:r>
      <w:r>
        <w:t>e,</w:t>
      </w:r>
      <w:r>
        <w:br/>
        <w:t>kou on rekel bes</w:t>
      </w:r>
      <w:r w:rsidRPr="000D2793">
        <w:t>ſ</w:t>
      </w:r>
      <w:r>
        <w:t xml:space="preserve">e </w:t>
      </w:r>
      <w:r w:rsidRPr="00644D9A">
        <w:rPr>
          <w:rStyle w:val="teiname"/>
        </w:rPr>
        <w:t>N</w:t>
      </w:r>
      <w:ins w:id="1358" w:author="Nina Ditmajer" w:date="2022-01-11T12:53:00Z">
        <w:r w:rsidR="00022660">
          <w:rPr>
            <w:rStyle w:val="teiname"/>
          </w:rPr>
          <w:t>öe</w:t>
        </w:r>
      </w:ins>
      <w:del w:id="1359" w:author="Nina Ditmajer" w:date="2022-01-11T12:53:00Z">
        <w:r w:rsidRPr="00644D9A" w:rsidDel="00022660">
          <w:rPr>
            <w:rStyle w:val="teiname"/>
          </w:rPr>
          <w:delText>oë</w:delText>
        </w:r>
      </w:del>
      <w:r>
        <w:t xml:space="preserve"> Patriárki.</w:t>
      </w:r>
    </w:p>
    <w:p w14:paraId="2A4A8FF4" w14:textId="77777777" w:rsidR="00380A5E" w:rsidRDefault="00380A5E" w:rsidP="00380A5E">
      <w:pPr>
        <w:pStyle w:val="teiab"/>
      </w:pPr>
      <w:r w:rsidRPr="00644D9A">
        <w:rPr>
          <w:rStyle w:val="teilabelZnak"/>
        </w:rPr>
        <w:t>26.</w:t>
      </w:r>
      <w:r>
        <w:t xml:space="preserve"> V</w:t>
      </w:r>
      <w:r w:rsidRPr="000D2793">
        <w:t>ſ</w:t>
      </w:r>
      <w:r>
        <w:t>záko vőro voda povéksavas</w:t>
      </w:r>
      <w:r w:rsidRPr="000D2793">
        <w:t>ſ</w:t>
      </w:r>
      <w:r>
        <w:t xml:space="preserve">e </w:t>
      </w:r>
      <w:r w:rsidRPr="000D2793">
        <w:t>ſ</w:t>
      </w:r>
      <w:r>
        <w:t>ze i Barka</w:t>
      </w:r>
      <w:r>
        <w:br/>
        <w:t xml:space="preserve">od zémle zdignola </w:t>
      </w:r>
      <w:r w:rsidRPr="000D2793">
        <w:t>ſ</w:t>
      </w:r>
      <w:r>
        <w:t>ze bes</w:t>
      </w:r>
      <w:r w:rsidRPr="000D2793">
        <w:t>ſ</w:t>
      </w:r>
      <w:r>
        <w:t>e.</w:t>
      </w:r>
    </w:p>
    <w:p w14:paraId="09815FA8" w14:textId="2CAE506D" w:rsidR="00380A5E" w:rsidRDefault="00380A5E" w:rsidP="00380A5E">
      <w:pPr>
        <w:pStyle w:val="teiab"/>
      </w:pPr>
      <w:r w:rsidRPr="00686665">
        <w:rPr>
          <w:rStyle w:val="teilabelZnak"/>
        </w:rPr>
        <w:t>27.</w:t>
      </w:r>
      <w:r>
        <w:t xml:space="preserve"> Ober gori Barke véksa voda besse, pe</w:t>
      </w:r>
      <w:ins w:id="1360" w:author="Nina Ditmajer" w:date="2022-01-11T12:53:00Z">
        <w:r w:rsidR="00022660">
          <w:t>t</w:t>
        </w:r>
      </w:ins>
      <w:del w:id="1361" w:author="Nina Ditmajer" w:date="2022-01-11T12:53:00Z">
        <w:r w:rsidDel="00022660">
          <w:delText>r</w:delText>
        </w:r>
      </w:del>
      <w:r>
        <w:t>nái</w:t>
      </w:r>
      <w:r w:rsidRPr="000D2793">
        <w:t>ſ</w:t>
      </w:r>
      <w:r>
        <w:t>zeti</w:t>
      </w:r>
      <w:r>
        <w:br/>
        <w:t>lakti véksa voda bes</w:t>
      </w:r>
      <w:r w:rsidRPr="000D2793">
        <w:t>ſ</w:t>
      </w:r>
      <w:r>
        <w:t>e.</w:t>
      </w:r>
    </w:p>
    <w:p w14:paraId="433F659B" w14:textId="3C2EE4EF" w:rsidR="00380A5E" w:rsidRDefault="00380A5E" w:rsidP="00380A5E">
      <w:pPr>
        <w:pStyle w:val="teiab"/>
      </w:pPr>
      <w:r w:rsidRPr="002A0BE5">
        <w:rPr>
          <w:rStyle w:val="teilabelZnak"/>
        </w:rPr>
        <w:t>28.</w:t>
      </w:r>
      <w:r>
        <w:t xml:space="preserve"> Ober gor vi</w:t>
      </w:r>
      <w:r w:rsidRPr="000D2793">
        <w:t>ſ</w:t>
      </w:r>
      <w:r>
        <w:t xml:space="preserve">zokih ta Barka </w:t>
      </w:r>
      <w:r w:rsidRPr="000D2793">
        <w:t>ſ</w:t>
      </w:r>
      <w:r>
        <w:t>splavas</w:t>
      </w:r>
      <w:r w:rsidRPr="000D2793">
        <w:t>ſ</w:t>
      </w:r>
      <w:r>
        <w:t xml:space="preserve">e, </w:t>
      </w:r>
      <w:r w:rsidRPr="00E905E1">
        <w:rPr>
          <w:rStyle w:val="teiname"/>
        </w:rPr>
        <w:t>N</w:t>
      </w:r>
      <w:ins w:id="1362" w:author="Nina Ditmajer" w:date="2022-01-11T12:54:00Z">
        <w:r w:rsidR="00022660">
          <w:rPr>
            <w:rStyle w:val="teiname"/>
          </w:rPr>
          <w:t>öe</w:t>
        </w:r>
      </w:ins>
      <w:del w:id="1363" w:author="Nina Ditmajer" w:date="2022-01-11T12:54:00Z">
        <w:r w:rsidRPr="00E905E1" w:rsidDel="00022660">
          <w:rPr>
            <w:rStyle w:val="teiname"/>
          </w:rPr>
          <w:delText>oë</w:delText>
        </w:r>
      </w:del>
      <w:r>
        <w:br/>
        <w:t>pravicsen mous, Boghu hválo zdas</w:t>
      </w:r>
      <w:del w:id="1364" w:author="Nina Ditmajer" w:date="2022-01-11T12:54:00Z">
        <w:r w:rsidDel="006704A7">
          <w:delText xml:space="preserve"> </w:delText>
        </w:r>
      </w:del>
      <w:r w:rsidRPr="000D2793">
        <w:t>ſ</w:t>
      </w:r>
      <w:r>
        <w:t>e.</w:t>
      </w:r>
    </w:p>
    <w:p w14:paraId="7229C046" w14:textId="6672E507" w:rsidR="00380A5E" w:rsidRDefault="00380A5E" w:rsidP="00380A5E">
      <w:pPr>
        <w:pStyle w:val="teiab"/>
      </w:pPr>
      <w:r w:rsidRPr="00722D3C">
        <w:rPr>
          <w:rStyle w:val="teilabelZnak"/>
        </w:rPr>
        <w:t>29.</w:t>
      </w:r>
      <w:r>
        <w:t xml:space="preserve"> Zev</w:t>
      </w:r>
      <w:r w:rsidRPr="000D2793">
        <w:t>ſ</w:t>
      </w:r>
      <w:r>
        <w:t xml:space="preserve">zom </w:t>
      </w:r>
      <w:r w:rsidRPr="000D2793">
        <w:t>ſ</w:t>
      </w:r>
      <w:r>
        <w:t xml:space="preserve">zvom drusinom </w:t>
      </w:r>
      <w:r w:rsidRPr="006704A7">
        <w:rPr>
          <w:rStyle w:val="teipersName"/>
          <w:rPrChange w:id="1365" w:author="Nina Ditmajer" w:date="2022-01-11T12:54:00Z">
            <w:rPr/>
          </w:rPrChange>
        </w:rPr>
        <w:t>N</w:t>
      </w:r>
      <w:ins w:id="1366" w:author="Nina Ditmajer" w:date="2022-01-11T12:54:00Z">
        <w:r w:rsidR="006704A7" w:rsidRPr="006704A7">
          <w:rPr>
            <w:rStyle w:val="teipersName"/>
            <w:rPrChange w:id="1367" w:author="Nina Ditmajer" w:date="2022-01-11T12:54:00Z">
              <w:rPr/>
            </w:rPrChange>
          </w:rPr>
          <w:t>öe</w:t>
        </w:r>
      </w:ins>
      <w:del w:id="1368" w:author="Nina Ditmajer" w:date="2022-01-11T12:54:00Z">
        <w:r w:rsidRPr="006704A7" w:rsidDel="006704A7">
          <w:rPr>
            <w:rStyle w:val="teipersName"/>
            <w:rPrChange w:id="1369" w:author="Nina Ditmajer" w:date="2022-01-11T12:54:00Z">
              <w:rPr/>
            </w:rPrChange>
          </w:rPr>
          <w:delText>oë</w:delText>
        </w:r>
      </w:del>
      <w:r>
        <w:t xml:space="preserve"> vBarki </w:t>
      </w:r>
      <w:del w:id="1370" w:author="Nina Ditmajer" w:date="2022-01-11T12:55:00Z">
        <w:r w:rsidDel="006704A7">
          <w:delText>d</w:delText>
        </w:r>
      </w:del>
      <w:ins w:id="1371" w:author="Nina Ditmajer" w:date="2022-01-11T12:55:00Z">
        <w:r w:rsidR="006704A7">
          <w:t>ſz</w:t>
        </w:r>
      </w:ins>
      <w:del w:id="1372" w:author="Nina Ditmajer" w:date="2022-01-11T12:55:00Z">
        <w:r w:rsidDel="006704A7">
          <w:delText>s</w:delText>
        </w:r>
      </w:del>
      <w:r>
        <w:t>edé</w:t>
      </w:r>
      <w:ins w:id="1373" w:author="Nina Ditmajer" w:date="2022-01-11T12:55:00Z">
        <w:r w:rsidR="006704A7">
          <w:t>c</w:t>
        </w:r>
      </w:ins>
      <w:del w:id="1374" w:author="Nina Ditmajer" w:date="2022-01-11T12:55:00Z">
        <w:r w:rsidDel="006704A7">
          <w:delText>t</w:delText>
        </w:r>
      </w:del>
      <w:r>
        <w:t>s,</w:t>
      </w:r>
      <w:r>
        <w:br/>
        <w:t xml:space="preserve">hvalo Boghu zdáva vu Barki </w:t>
      </w:r>
      <w:r w:rsidRPr="000D2793">
        <w:t>ſ</w:t>
      </w:r>
      <w:r>
        <w:t>zedecsi.</w:t>
      </w:r>
    </w:p>
    <w:p w14:paraId="46C23CE2" w14:textId="77777777" w:rsidR="00380A5E" w:rsidRDefault="00380A5E" w:rsidP="00380A5E">
      <w:pPr>
        <w:pStyle w:val="teiab"/>
      </w:pPr>
      <w:r w:rsidRPr="000B220F">
        <w:rPr>
          <w:rStyle w:val="teilabelZnak"/>
        </w:rPr>
        <w:t>30.</w:t>
      </w:r>
      <w:r>
        <w:t xml:space="preserve"> Széd</w:t>
      </w:r>
      <w:del w:id="1375" w:author="Nina Ditmajer" w:date="2022-01-11T12:56:00Z">
        <w:r w:rsidDel="006704A7">
          <w:delText xml:space="preserve"> </w:delText>
        </w:r>
      </w:del>
      <w:r>
        <w:t>moga meszecza vőtrovje po</w:t>
      </w:r>
      <w:r w:rsidRPr="000D2793">
        <w:t>ſ</w:t>
      </w:r>
      <w:r>
        <w:t>zta</w:t>
      </w:r>
      <w:r w:rsidRPr="000D2793">
        <w:t>ſ</w:t>
      </w:r>
      <w:r>
        <w:t>se, v</w:t>
      </w:r>
      <w:r w:rsidRPr="000D2793">
        <w:t>ſ</w:t>
      </w:r>
      <w:r>
        <w:t>ze-</w:t>
      </w:r>
      <w:r>
        <w:br/>
      </w:r>
      <w:r w:rsidRPr="000D2793">
        <w:t>ſ</w:t>
      </w:r>
      <w:r>
        <w:t>zo henyovale, te velike vode.</w:t>
      </w:r>
    </w:p>
    <w:p w14:paraId="24A682E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2F84809" w14:textId="77777777" w:rsidR="00380A5E" w:rsidRDefault="00380A5E" w:rsidP="00380A5E">
      <w:r>
        <w:lastRenderedPageBreak/>
        <w:t>/031r/</w:t>
      </w:r>
    </w:p>
    <w:p w14:paraId="29F047A1" w14:textId="77777777" w:rsidR="00380A5E" w:rsidRDefault="00380A5E" w:rsidP="00380A5E">
      <w:pPr>
        <w:pStyle w:val="teifwPageNum"/>
      </w:pPr>
      <w:r>
        <w:t>57.</w:t>
      </w:r>
    </w:p>
    <w:p w14:paraId="01F8B479" w14:textId="77777777" w:rsidR="00380A5E" w:rsidRDefault="00380A5E" w:rsidP="00380A5E">
      <w:pPr>
        <w:pStyle w:val="teiab"/>
      </w:pPr>
      <w:r w:rsidRPr="000B220F">
        <w:rPr>
          <w:rStyle w:val="teilabelZnak"/>
        </w:rPr>
        <w:t>31.</w:t>
      </w:r>
      <w:r>
        <w:t xml:space="preserve"> I Barka </w:t>
      </w:r>
      <w:r w:rsidRPr="000D2793">
        <w:t>ſ</w:t>
      </w:r>
      <w:r>
        <w:t xml:space="preserve">ze </w:t>
      </w:r>
      <w:r w:rsidRPr="000D2793">
        <w:t>ſ</w:t>
      </w:r>
      <w:r>
        <w:t xml:space="preserve">zpűszti doli med te goré, ár </w:t>
      </w:r>
      <w:r w:rsidRPr="000D2793">
        <w:t>ſ</w:t>
      </w:r>
      <w:r>
        <w:t>ze</w:t>
      </w:r>
      <w:r>
        <w:br/>
      </w:r>
      <w:r w:rsidRPr="000D2793">
        <w:t>ſ</w:t>
      </w:r>
      <w:r>
        <w:t>zpunyavas</w:t>
      </w:r>
      <w:r w:rsidRPr="000D2793">
        <w:t>ſ</w:t>
      </w:r>
      <w:r>
        <w:t xml:space="preserve">e, </w:t>
      </w:r>
      <w:r w:rsidRPr="000D2793">
        <w:t>ſ</w:t>
      </w:r>
      <w:r>
        <w:t>zerdito</w:t>
      </w:r>
      <w:r w:rsidRPr="000D2793">
        <w:t>ſ</w:t>
      </w:r>
      <w:r>
        <w:t>zt Ocza Boga.</w:t>
      </w:r>
    </w:p>
    <w:p w14:paraId="3D303649" w14:textId="5AA3016F" w:rsidR="00380A5E" w:rsidRDefault="00380A5E" w:rsidP="00380A5E">
      <w:pPr>
        <w:pStyle w:val="teiab"/>
      </w:pPr>
      <w:r w:rsidRPr="003645D5">
        <w:rPr>
          <w:rStyle w:val="teilabelZnak"/>
        </w:rPr>
        <w:t>32.</w:t>
      </w:r>
      <w:r>
        <w:t xml:space="preserve"> Cse</w:t>
      </w:r>
      <w:ins w:id="1376" w:author="Nina Ditmajer" w:date="2022-01-11T12:57:00Z">
        <w:r w:rsidR="006704A7">
          <w:t>r</w:t>
        </w:r>
      </w:ins>
      <w:del w:id="1377" w:author="Nina Ditmajer" w:date="2022-01-11T12:57:00Z">
        <w:r w:rsidDel="006704A7">
          <w:delText>i</w:delText>
        </w:r>
      </w:del>
      <w:r>
        <w:t>esz stiri de</w:t>
      </w:r>
      <w:r w:rsidRPr="000D2793">
        <w:t>ſ</w:t>
      </w:r>
      <w:r>
        <w:t xml:space="preserve">zeit dni, </w:t>
      </w:r>
      <w:r w:rsidRPr="003645D5">
        <w:rPr>
          <w:rStyle w:val="teiname"/>
        </w:rPr>
        <w:t>N</w:t>
      </w:r>
      <w:ins w:id="1378" w:author="Nina Ditmajer" w:date="2022-01-11T12:57:00Z">
        <w:r w:rsidR="006704A7">
          <w:rPr>
            <w:rStyle w:val="teiname"/>
          </w:rPr>
          <w:t>öe</w:t>
        </w:r>
      </w:ins>
      <w:del w:id="1379" w:author="Nina Ditmajer" w:date="2022-01-11T12:57:00Z">
        <w:r w:rsidRPr="003645D5" w:rsidDel="006704A7">
          <w:rPr>
            <w:rStyle w:val="teiname"/>
          </w:rPr>
          <w:delText>oë</w:delText>
        </w:r>
      </w:del>
      <w:r>
        <w:t xml:space="preserve"> oblok odpré, i na</w:t>
      </w:r>
      <w:r>
        <w:br/>
        <w:t>oblok p</w:t>
      </w:r>
      <w:ins w:id="1380" w:author="Nina Ditmajer" w:date="2022-01-11T12:57:00Z">
        <w:r w:rsidR="006704A7">
          <w:t>ű</w:t>
        </w:r>
      </w:ins>
      <w:del w:id="1381" w:author="Nina Ditmajer" w:date="2022-01-11T12:57:00Z">
        <w:r w:rsidDel="006704A7">
          <w:delText>u</w:delText>
        </w:r>
      </w:del>
      <w:r w:rsidRPr="000D2793">
        <w:t>ſ</w:t>
      </w:r>
      <w:r>
        <w:t>zti ednoga kovrana.</w:t>
      </w:r>
    </w:p>
    <w:p w14:paraId="7D9F6E6D" w14:textId="77777777" w:rsidR="00380A5E" w:rsidRDefault="00380A5E" w:rsidP="00380A5E">
      <w:pPr>
        <w:pStyle w:val="teiab"/>
      </w:pPr>
      <w:r w:rsidRPr="005B5D00">
        <w:rPr>
          <w:rStyle w:val="teilabelZnak"/>
        </w:rPr>
        <w:t>33.</w:t>
      </w:r>
      <w:r>
        <w:t xml:space="preserve"> Te phtics </w:t>
      </w:r>
      <w:r w:rsidRPr="000D2793">
        <w:t>ſ</w:t>
      </w:r>
      <w:r>
        <w:t>ze nei vernol, vecs nazaj vu Barko,</w:t>
      </w:r>
      <w:r>
        <w:br/>
        <w:t>nego ober v</w:t>
      </w:r>
      <w:r w:rsidRPr="000D2793">
        <w:t>ſ</w:t>
      </w:r>
      <w:r>
        <w:t>zei voud okolu letas</w:t>
      </w:r>
      <w:r w:rsidRPr="000D2793">
        <w:t>ſ</w:t>
      </w:r>
      <w:r>
        <w:t>e.</w:t>
      </w:r>
    </w:p>
    <w:p w14:paraId="685C4F9F" w14:textId="3A7AF616" w:rsidR="00380A5E" w:rsidRDefault="00380A5E" w:rsidP="00380A5E">
      <w:pPr>
        <w:pStyle w:val="teiab"/>
      </w:pPr>
      <w:r w:rsidRPr="001C37D7">
        <w:rPr>
          <w:rStyle w:val="teilabelZnak"/>
        </w:rPr>
        <w:t>34.</w:t>
      </w:r>
      <w:r>
        <w:t xml:space="preserve"> </w:t>
      </w:r>
      <w:ins w:id="1382" w:author="Nina Ditmajer" w:date="2022-01-11T12:58:00Z">
        <w:r w:rsidR="006704A7">
          <w:t>I</w:t>
        </w:r>
      </w:ins>
      <w:del w:id="1383" w:author="Nina Ditmajer" w:date="2022-01-11T12:58:00Z">
        <w:r w:rsidDel="006704A7">
          <w:delText>S</w:delText>
        </w:r>
      </w:del>
      <w:r>
        <w:t xml:space="preserve"> </w:t>
      </w:r>
      <w:r w:rsidRPr="000D2793">
        <w:t>ſ</w:t>
      </w:r>
      <w:r>
        <w:t>zuhoga me</w:t>
      </w:r>
      <w:r w:rsidRPr="000D2793">
        <w:t>ſ</w:t>
      </w:r>
      <w:r>
        <w:t>zta li v</w:t>
      </w:r>
      <w:r w:rsidRPr="000D2793">
        <w:t>ſ</w:t>
      </w:r>
      <w:r>
        <w:t>zigdár iszkas</w:t>
      </w:r>
      <w:r w:rsidRPr="000D2793">
        <w:t>ſ</w:t>
      </w:r>
      <w:r>
        <w:t xml:space="preserve">e, </w:t>
      </w:r>
      <w:r w:rsidRPr="000D2793">
        <w:t>ſ</w:t>
      </w:r>
      <w:r>
        <w:t>zűha</w:t>
      </w:r>
      <w:r>
        <w:br/>
        <w:t xml:space="preserve">meszta naide terno </w:t>
      </w:r>
      <w:r w:rsidRPr="000D2793">
        <w:t>ſ</w:t>
      </w:r>
      <w:r>
        <w:t>ze napuni.</w:t>
      </w:r>
    </w:p>
    <w:p w14:paraId="386762B3" w14:textId="1A78A6E7" w:rsidR="00380A5E" w:rsidRDefault="00380A5E" w:rsidP="00380A5E">
      <w:pPr>
        <w:pStyle w:val="teiab"/>
      </w:pPr>
      <w:r w:rsidRPr="00EB693E">
        <w:rPr>
          <w:rStyle w:val="teilabelZnak"/>
        </w:rPr>
        <w:t>35.</w:t>
      </w:r>
      <w:r>
        <w:t xml:space="preserve"> Te</w:t>
      </w:r>
      <w:r w:rsidRPr="006704A7">
        <w:rPr>
          <w:rStyle w:val="teiunclear"/>
          <w:rPrChange w:id="1384" w:author="Nina Ditmajer" w:date="2022-01-11T12:59:00Z">
            <w:rPr/>
          </w:rPrChange>
        </w:rPr>
        <w:t>i</w:t>
      </w:r>
      <w:r>
        <w:t xml:space="preserve"> phtics z</w:t>
      </w:r>
      <w:ins w:id="1385" w:author="Nina Ditmajer" w:date="2022-01-11T12:59:00Z">
        <w:r w:rsidR="006704A7" w:rsidRPr="006704A7">
          <w:rPr>
            <w:rStyle w:val="teiunclear"/>
            <w:rPrChange w:id="1386" w:author="Nina Ditmajer" w:date="2022-01-11T12:59:00Z">
              <w:rPr/>
            </w:rPrChange>
          </w:rPr>
          <w:t>n</w:t>
        </w:r>
      </w:ins>
      <w:r>
        <w:t>amenűje v</w:t>
      </w:r>
      <w:r w:rsidRPr="000D2793">
        <w:t>ſ</w:t>
      </w:r>
      <w:r>
        <w:t xml:space="preserve">ze neverne lűdi, </w:t>
      </w:r>
      <w:ins w:id="1387" w:author="Nina Ditmajer" w:date="2022-01-11T12:59:00Z">
        <w:r w:rsidR="006704A7">
          <w:t>k</w:t>
        </w:r>
      </w:ins>
      <w:del w:id="1388" w:author="Nina Ditmajer" w:date="2022-01-11T12:59:00Z">
        <w:r w:rsidDel="006704A7">
          <w:delText>K</w:delText>
        </w:r>
      </w:del>
      <w:r>
        <w:t>i Go</w:t>
      </w:r>
      <w:r w:rsidRPr="000D2793">
        <w:t>ſ</w:t>
      </w:r>
      <w:r>
        <w:t>z-</w:t>
      </w:r>
      <w:r>
        <w:br/>
        <w:t>pod</w:t>
      </w:r>
      <w:ins w:id="1389" w:author="Nina Ditmajer" w:date="2022-01-11T12:59:00Z">
        <w:r w:rsidR="006704A7" w:rsidRPr="006704A7">
          <w:rPr>
            <w:rStyle w:val="teiunclear"/>
            <w:rPrChange w:id="1390" w:author="Nina Ditmajer" w:date="2022-01-11T12:59:00Z">
              <w:rPr/>
            </w:rPrChange>
          </w:rPr>
          <w:t>nu</w:t>
        </w:r>
      </w:ins>
      <w:del w:id="1391" w:author="Nina Ditmajer" w:date="2022-01-11T12:59:00Z">
        <w:r w:rsidDel="006704A7">
          <w:delText>in</w:delText>
        </w:r>
      </w:del>
      <w:r>
        <w:t xml:space="preserve"> Bogu nesc</w:t>
      </w:r>
      <w:ins w:id="1392" w:author="Nina Ditmajer" w:date="2022-01-11T13:00:00Z">
        <w:r w:rsidR="006704A7">
          <w:t>s</w:t>
        </w:r>
      </w:ins>
      <w:r>
        <w:t xml:space="preserve">eio </w:t>
      </w:r>
      <w:r w:rsidRPr="000D2793">
        <w:t>ſ</w:t>
      </w:r>
      <w:r>
        <w:t>zlűsiti.</w:t>
      </w:r>
    </w:p>
    <w:p w14:paraId="714241FE" w14:textId="21A7AB16" w:rsidR="00380A5E" w:rsidRDefault="00380A5E" w:rsidP="00380A5E">
      <w:pPr>
        <w:pStyle w:val="teiab"/>
      </w:pPr>
      <w:r w:rsidRPr="00A30151">
        <w:rPr>
          <w:rStyle w:val="teilabelZnak"/>
        </w:rPr>
        <w:t>36.</w:t>
      </w:r>
      <w:r>
        <w:t xml:space="preserve"> Ni </w:t>
      </w:r>
      <w:r w:rsidRPr="006704A7">
        <w:rPr>
          <w:rStyle w:val="teiunclear"/>
          <w:rPrChange w:id="1393" w:author="Nina Ditmajer" w:date="2022-01-11T13:00:00Z">
            <w:rPr/>
          </w:rPrChange>
        </w:rPr>
        <w:t>ſz</w:t>
      </w:r>
      <w:r>
        <w:t xml:space="preserve">e </w:t>
      </w:r>
      <w:r w:rsidRPr="000D2793">
        <w:t>ſ</w:t>
      </w:r>
      <w:r>
        <w:t>zv</w:t>
      </w:r>
      <w:r w:rsidRPr="006704A7">
        <w:rPr>
          <w:rStyle w:val="teiunclear"/>
          <w:rPrChange w:id="1394" w:author="Nina Ditmajer" w:date="2022-01-11T13:00:00Z">
            <w:rPr/>
          </w:rPrChange>
        </w:rPr>
        <w:t>o</w:t>
      </w:r>
      <w:r>
        <w:t>ih grehov nescse</w:t>
      </w:r>
      <w:ins w:id="1395" w:author="Nina Ditmajer" w:date="2022-01-11T13:00:00Z">
        <w:r w:rsidR="006704A7">
          <w:t>o</w:t>
        </w:r>
      </w:ins>
      <w:del w:id="1396" w:author="Nina Ditmajer" w:date="2022-01-11T13:00:00Z">
        <w:r w:rsidDel="006704A7">
          <w:delText>s</w:delText>
        </w:r>
      </w:del>
      <w:r>
        <w:t xml:space="preserve"> vernoti, </w:t>
      </w:r>
      <w:r w:rsidRPr="000D2793">
        <w:t>ſ</w:t>
      </w:r>
      <w:r>
        <w:t>timajocs</w:t>
      </w:r>
      <w:r>
        <w:br/>
      </w:r>
      <w:r w:rsidRPr="006704A7">
        <w:rPr>
          <w:rStyle w:val="teiunclear"/>
          <w:rPrChange w:id="1397" w:author="Nina Ditmajer" w:date="2022-01-11T13:01:00Z">
            <w:rPr/>
          </w:rPrChange>
        </w:rPr>
        <w:t>tou oni</w:t>
      </w:r>
      <w:r>
        <w:t xml:space="preserve"> da nyim nebo vmreiti.</w:t>
      </w:r>
    </w:p>
    <w:p w14:paraId="15EAACBB" w14:textId="77777777" w:rsidR="00380A5E" w:rsidRDefault="00380A5E" w:rsidP="00380A5E">
      <w:pPr>
        <w:pStyle w:val="teiab"/>
      </w:pPr>
      <w:r w:rsidRPr="00BF1341">
        <w:rPr>
          <w:rStyle w:val="teilabelZnak"/>
        </w:rPr>
        <w:t>37.</w:t>
      </w:r>
      <w:r>
        <w:t xml:space="preserve"> Drugi pout zo</w:t>
      </w:r>
      <w:r w:rsidRPr="000D2793">
        <w:t>ſ</w:t>
      </w:r>
      <w:r>
        <w:t>zpetics goloba vun pű</w:t>
      </w:r>
      <w:r w:rsidRPr="000D2793">
        <w:t>ſ</w:t>
      </w:r>
      <w:r>
        <w:t>zti, goloub</w:t>
      </w:r>
      <w:r>
        <w:br/>
        <w:t>odi</w:t>
      </w:r>
      <w:del w:id="1398" w:author="Nina Ditmajer" w:date="2022-01-11T13:01:00Z">
        <w:r w:rsidDel="006704A7">
          <w:delText xml:space="preserve"> </w:delText>
        </w:r>
      </w:del>
      <w:r>
        <w:t>dos</w:t>
      </w:r>
      <w:r w:rsidRPr="000D2793">
        <w:t>ſ</w:t>
      </w:r>
      <w:r>
        <w:t>e, kvecsérji pridosse.</w:t>
      </w:r>
    </w:p>
    <w:p w14:paraId="66F1345C" w14:textId="72D1C134" w:rsidR="00380A5E" w:rsidRDefault="00380A5E" w:rsidP="00380A5E">
      <w:pPr>
        <w:pStyle w:val="teiab"/>
      </w:pPr>
      <w:r w:rsidRPr="009E74EB">
        <w:rPr>
          <w:rStyle w:val="teilabelZnak"/>
        </w:rPr>
        <w:t>38.</w:t>
      </w:r>
      <w:r>
        <w:t xml:space="preserve"> Zeléno veicsiczo v-vű</w:t>
      </w:r>
      <w:r w:rsidRPr="000D2793">
        <w:t>ſ</w:t>
      </w:r>
      <w:r>
        <w:t>zti done</w:t>
      </w:r>
      <w:r w:rsidRPr="000D2793">
        <w:t>ſ</w:t>
      </w:r>
      <w:r>
        <w:t>zos</w:t>
      </w:r>
      <w:r w:rsidRPr="000D2793">
        <w:t>ſ</w:t>
      </w:r>
      <w:r>
        <w:t xml:space="preserve">e, nad kem </w:t>
      </w:r>
      <w:r w:rsidRPr="000D2793">
        <w:t>ſ</w:t>
      </w:r>
      <w:r>
        <w:t>ze-</w:t>
      </w:r>
      <w:r>
        <w:br/>
        <w:t xml:space="preserve">zraduva </w:t>
      </w:r>
      <w:r w:rsidRPr="006704A7">
        <w:rPr>
          <w:rStyle w:val="teipersName"/>
          <w:rPrChange w:id="1399" w:author="Nina Ditmajer" w:date="2022-01-11T13:02:00Z">
            <w:rPr>
              <w:rStyle w:val="teilabelZnak"/>
            </w:rPr>
          </w:rPrChange>
        </w:rPr>
        <w:t>N</w:t>
      </w:r>
      <w:ins w:id="1400" w:author="Nina Ditmajer" w:date="2022-01-11T13:02:00Z">
        <w:r w:rsidR="006704A7" w:rsidRPr="006704A7">
          <w:rPr>
            <w:rStyle w:val="teipersName"/>
            <w:rPrChange w:id="1401" w:author="Nina Ditmajer" w:date="2022-01-11T13:02:00Z">
              <w:rPr>
                <w:rStyle w:val="teilabelZnak"/>
              </w:rPr>
            </w:rPrChange>
          </w:rPr>
          <w:t>öe</w:t>
        </w:r>
      </w:ins>
      <w:del w:id="1402" w:author="Nina Ditmajer" w:date="2022-01-11T13:02:00Z">
        <w:r w:rsidRPr="006704A7" w:rsidDel="006704A7">
          <w:rPr>
            <w:rStyle w:val="teipersName"/>
            <w:rPrChange w:id="1403" w:author="Nina Ditmajer" w:date="2022-01-11T13:02:00Z">
              <w:rPr>
                <w:rStyle w:val="teilabelZnak"/>
              </w:rPr>
            </w:rPrChange>
          </w:rPr>
          <w:delText>oë</w:delText>
        </w:r>
      </w:del>
      <w:r>
        <w:t xml:space="preserve"> </w:t>
      </w:r>
      <w:r w:rsidRPr="000D2793">
        <w:t>ſ</w:t>
      </w:r>
      <w:r>
        <w:t>zvom drűsinom.</w:t>
      </w:r>
    </w:p>
    <w:p w14:paraId="4E7290A0" w14:textId="32C32344" w:rsidR="00380A5E" w:rsidRDefault="00380A5E" w:rsidP="00380A5E">
      <w:pPr>
        <w:pStyle w:val="teiab"/>
      </w:pPr>
      <w:r w:rsidRPr="004B028D">
        <w:rPr>
          <w:rStyle w:val="teilabelZnak"/>
        </w:rPr>
        <w:t>39.</w:t>
      </w:r>
      <w:r>
        <w:t xml:space="preserve"> Golob znamenüje </w:t>
      </w:r>
      <w:ins w:id="1404" w:author="Nina Ditmajer" w:date="2022-01-11T13:02:00Z">
        <w:r w:rsidR="006704A7">
          <w:t>k</w:t>
        </w:r>
      </w:ins>
      <w:del w:id="1405" w:author="Nina Ditmajer" w:date="2022-01-11T13:02:00Z">
        <w:r w:rsidDel="006704A7">
          <w:delText>K</w:delText>
        </w:r>
      </w:del>
      <w:r>
        <w:t>ersc</w:t>
      </w:r>
      <w:ins w:id="1406" w:author="Nina Ditmajer" w:date="2022-01-11T13:03:00Z">
        <w:r w:rsidR="006704A7">
          <w:t>s</w:t>
        </w:r>
      </w:ins>
      <w:r>
        <w:t>ani</w:t>
      </w:r>
      <w:ins w:id="1407" w:author="Nina Ditmajer" w:date="2022-01-11T13:02:00Z">
        <w:r w:rsidR="006704A7">
          <w:t>k</w:t>
        </w:r>
      </w:ins>
      <w:del w:id="1408" w:author="Nina Ditmajer" w:date="2022-01-11T13:02:00Z">
        <w:r w:rsidDel="006704A7">
          <w:delText>h</w:delText>
        </w:r>
      </w:del>
      <w:r>
        <w:t>e, ki pouleg</w:t>
      </w:r>
      <w:r>
        <w:br/>
      </w:r>
      <w:ins w:id="1409" w:author="Nina Ditmajer" w:date="2022-01-11T13:03:00Z">
        <w:r w:rsidR="006704A7">
          <w:t>k</w:t>
        </w:r>
      </w:ins>
      <w:del w:id="1410" w:author="Nina Ditmajer" w:date="2022-01-11T13:03:00Z">
        <w:r w:rsidDel="006704A7">
          <w:delText>K</w:delText>
        </w:r>
      </w:del>
      <w:r>
        <w:t>erscsán</w:t>
      </w:r>
      <w:r w:rsidRPr="000D2793">
        <w:t>ſ</w:t>
      </w:r>
      <w:r>
        <w:t>ztva v</w:t>
      </w:r>
      <w:r w:rsidRPr="000D2793">
        <w:t>ſ</w:t>
      </w:r>
      <w:r>
        <w:t xml:space="preserve">zigdár Bogu </w:t>
      </w:r>
      <w:r w:rsidRPr="000D2793">
        <w:t>ſ</w:t>
      </w:r>
      <w:r>
        <w:t>zlusio.</w:t>
      </w:r>
    </w:p>
    <w:p w14:paraId="1C2336D9" w14:textId="77777777" w:rsidR="00380A5E" w:rsidRDefault="00380A5E" w:rsidP="00380A5E">
      <w:pPr>
        <w:pStyle w:val="teiab"/>
      </w:pPr>
      <w:r w:rsidRPr="004B028D">
        <w:rPr>
          <w:rStyle w:val="teilabelZnak"/>
        </w:rPr>
        <w:t>40.</w:t>
      </w:r>
      <w:r>
        <w:t xml:space="preserve"> A zatem vecsicza, znamenuje mira, veliko</w:t>
      </w:r>
      <w:r>
        <w:br/>
        <w:t>miloscso Go</w:t>
      </w:r>
      <w:r w:rsidRPr="000D2793">
        <w:t>ſ</w:t>
      </w:r>
      <w:r>
        <w:t>zpodina Boga.</w:t>
      </w:r>
    </w:p>
    <w:p w14:paraId="0DFBEBD1" w14:textId="032CB45C" w:rsidR="00380A5E" w:rsidRDefault="00380A5E" w:rsidP="00380A5E">
      <w:pPr>
        <w:pStyle w:val="teiab"/>
      </w:pPr>
      <w:r w:rsidRPr="00412BCE">
        <w:rPr>
          <w:rStyle w:val="teilabelZnak"/>
        </w:rPr>
        <w:t>41.</w:t>
      </w:r>
      <w:r>
        <w:t xml:space="preserve"> </w:t>
      </w:r>
      <w:r w:rsidRPr="000D2793">
        <w:t>ſ</w:t>
      </w:r>
      <w:r>
        <w:t xml:space="preserve">terasze </w:t>
      </w:r>
      <w:r w:rsidRPr="000D2793">
        <w:t>ſ</w:t>
      </w:r>
      <w:r>
        <w:t>zkasűje nad gresnim cslovekom</w:t>
      </w:r>
      <w:ins w:id="1411" w:author="Nina Ditmajer" w:date="2022-01-11T13:03:00Z">
        <w:r w:rsidR="006704A7">
          <w:t>,</w:t>
        </w:r>
      </w:ins>
      <w:r>
        <w:br/>
        <w:t>nad pogibelnimi nevolnimi ludmi.</w:t>
      </w:r>
    </w:p>
    <w:p w14:paraId="1492614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EA9DA85" w14:textId="77777777" w:rsidR="00380A5E" w:rsidRDefault="00380A5E" w:rsidP="00380A5E">
      <w:r>
        <w:lastRenderedPageBreak/>
        <w:t>/031v/</w:t>
      </w:r>
    </w:p>
    <w:p w14:paraId="65310D56" w14:textId="77777777" w:rsidR="00380A5E" w:rsidRDefault="00380A5E" w:rsidP="00380A5E">
      <w:pPr>
        <w:pStyle w:val="teifwPageNum"/>
      </w:pPr>
      <w:r>
        <w:t>58.</w:t>
      </w:r>
    </w:p>
    <w:p w14:paraId="25D98119" w14:textId="2B2FED37" w:rsidR="00380A5E" w:rsidRDefault="00380A5E" w:rsidP="00380A5E">
      <w:pPr>
        <w:pStyle w:val="teiab"/>
      </w:pPr>
      <w:r w:rsidRPr="008E52EC">
        <w:rPr>
          <w:rStyle w:val="teilabelZnak"/>
        </w:rPr>
        <w:t>42.</w:t>
      </w:r>
      <w:r>
        <w:t xml:space="preserve"> Záto kersc</w:t>
      </w:r>
      <w:ins w:id="1412" w:author="Nina Ditmajer" w:date="2022-01-11T13:04:00Z">
        <w:r w:rsidR="006E7BF3">
          <w:t>s</w:t>
        </w:r>
      </w:ins>
      <w:r>
        <w:t xml:space="preserve">eniczi </w:t>
      </w:r>
      <w:ins w:id="1413" w:author="Nina Ditmajer" w:date="2022-01-11T13:04:00Z">
        <w:r w:rsidR="006E7BF3">
          <w:t>k</w:t>
        </w:r>
      </w:ins>
      <w:del w:id="1414" w:author="Nina Ditmajer" w:date="2022-01-11T13:04:00Z">
        <w:r w:rsidDel="006E7BF3">
          <w:delText>K</w:delText>
        </w:r>
      </w:del>
      <w:r>
        <w:t xml:space="preserve">oteri </w:t>
      </w:r>
      <w:r w:rsidRPr="000D2793">
        <w:t>ſ</w:t>
      </w:r>
      <w:r>
        <w:t xml:space="preserve">zte vezdai </w:t>
      </w:r>
      <w:r w:rsidRPr="000D2793">
        <w:t>ſ</w:t>
      </w:r>
      <w:r>
        <w:t>ztári</w:t>
      </w:r>
      <w:r>
        <w:br/>
        <w:t>ino mládi, v</w:t>
      </w:r>
      <w:r w:rsidRPr="000D2793">
        <w:t>ſ</w:t>
      </w:r>
      <w:r>
        <w:t>zake ver</w:t>
      </w:r>
      <w:r w:rsidRPr="000D2793">
        <w:t>ſ</w:t>
      </w:r>
      <w:r>
        <w:t>zte veke.</w:t>
      </w:r>
    </w:p>
    <w:p w14:paraId="243A624B" w14:textId="25C3AA9E" w:rsidR="00380A5E" w:rsidRDefault="00380A5E" w:rsidP="00380A5E">
      <w:pPr>
        <w:pStyle w:val="teiab"/>
      </w:pPr>
      <w:r w:rsidRPr="00EE30E5">
        <w:rPr>
          <w:rStyle w:val="teilabelZnak"/>
        </w:rPr>
        <w:t>43.</w:t>
      </w:r>
      <w:r>
        <w:t xml:space="preserve"> Prot Bogu nec</w:t>
      </w:r>
      <w:ins w:id="1415" w:author="Nina Ditmajer" w:date="2022-01-11T13:05:00Z">
        <w:r w:rsidR="006E7BF3">
          <w:t>s</w:t>
        </w:r>
      </w:ins>
      <w:del w:id="1416" w:author="Nina Ditmajer" w:date="2022-01-11T13:05:00Z">
        <w:r w:rsidDel="006E7BF3">
          <w:delText>s</w:delText>
        </w:r>
      </w:del>
      <w:r>
        <w:t>inte grehov</w:t>
      </w:r>
      <w:r w:rsidRPr="000D2793">
        <w:t>ſ</w:t>
      </w:r>
      <w:r>
        <w:t>ze merkaite, da</w:t>
      </w:r>
      <w:r>
        <w:br/>
        <w:t>prot vá</w:t>
      </w:r>
      <w:r w:rsidRPr="000D2793">
        <w:t>ſ</w:t>
      </w:r>
      <w:r>
        <w:t xml:space="preserve">z ne </w:t>
      </w:r>
      <w:r w:rsidRPr="000D2793">
        <w:t>ſ</w:t>
      </w:r>
      <w:r>
        <w:t xml:space="preserve">ztáne, </w:t>
      </w:r>
      <w:r w:rsidRPr="000D2793">
        <w:t>ſ</w:t>
      </w:r>
      <w:r>
        <w:t>zerdito</w:t>
      </w:r>
      <w:r w:rsidRPr="000D2793">
        <w:t>ſ</w:t>
      </w:r>
      <w:r>
        <w:t>zt Ocza Boga.</w:t>
      </w:r>
    </w:p>
    <w:p w14:paraId="6ED99249" w14:textId="4FD03126" w:rsidR="00380A5E" w:rsidRDefault="00380A5E" w:rsidP="00380A5E">
      <w:pPr>
        <w:pStyle w:val="teiab"/>
      </w:pPr>
      <w:r w:rsidRPr="00EE30E5">
        <w:rPr>
          <w:rStyle w:val="teilabelZnak"/>
        </w:rPr>
        <w:t>44.</w:t>
      </w:r>
      <w:r>
        <w:t xml:space="preserve"> Kakotie </w:t>
      </w:r>
      <w:r w:rsidRPr="000D2793">
        <w:t>ſ</w:t>
      </w:r>
      <w:r>
        <w:t xml:space="preserve">ztala za </w:t>
      </w:r>
      <w:r w:rsidRPr="006E7BF3">
        <w:rPr>
          <w:rStyle w:val="teipersName"/>
          <w:rPrChange w:id="1417" w:author="Nina Ditmajer" w:date="2022-01-11T13:07:00Z">
            <w:rPr/>
          </w:rPrChange>
        </w:rPr>
        <w:t>N</w:t>
      </w:r>
      <w:ins w:id="1418" w:author="Nina Ditmajer" w:date="2022-01-11T13:07:00Z">
        <w:r w:rsidR="006E7BF3" w:rsidRPr="006E7BF3">
          <w:rPr>
            <w:rStyle w:val="teipersName"/>
            <w:rPrChange w:id="1419" w:author="Nina Ditmajer" w:date="2022-01-11T13:07:00Z">
              <w:rPr/>
            </w:rPrChange>
          </w:rPr>
          <w:t>öe</w:t>
        </w:r>
      </w:ins>
      <w:del w:id="1420" w:author="Nina Ditmajer" w:date="2022-01-11T13:07:00Z">
        <w:r w:rsidRPr="006E7BF3" w:rsidDel="006E7BF3">
          <w:rPr>
            <w:rStyle w:val="teipersName"/>
            <w:rPrChange w:id="1421" w:author="Nina Ditmajer" w:date="2022-01-11T13:07:00Z">
              <w:rPr/>
            </w:rPrChange>
          </w:rPr>
          <w:delText>oë</w:delText>
        </w:r>
      </w:del>
      <w:r>
        <w:t xml:space="preserve"> vremena za greh</w:t>
      </w:r>
      <w:r>
        <w:br/>
        <w:t>preveliki okornoga lű</w:t>
      </w:r>
      <w:r w:rsidRPr="000D2793">
        <w:t>ſ</w:t>
      </w:r>
      <w:r>
        <w:t>ztva.</w:t>
      </w:r>
    </w:p>
    <w:p w14:paraId="2BCDFFD2" w14:textId="77777777" w:rsidR="00380A5E" w:rsidRDefault="00380A5E" w:rsidP="00380A5E">
      <w:pPr>
        <w:pStyle w:val="teiab"/>
      </w:pPr>
      <w:r w:rsidRPr="00BB0BC3">
        <w:rPr>
          <w:rStyle w:val="teilabelZnak"/>
        </w:rPr>
        <w:t>45.</w:t>
      </w:r>
      <w:r>
        <w:t xml:space="preserve"> Za </w:t>
      </w:r>
      <w:r w:rsidRPr="000D2793">
        <w:t>ſ</w:t>
      </w:r>
      <w:r>
        <w:t>iano</w:t>
      </w:r>
      <w:r w:rsidRPr="000D2793">
        <w:t>ſ</w:t>
      </w:r>
      <w:r>
        <w:t>zt veliko, za lakomno</w:t>
      </w:r>
      <w:r w:rsidRPr="000D2793">
        <w:t>ſ</w:t>
      </w:r>
      <w:r>
        <w:t>zt veliko za</w:t>
      </w:r>
      <w:r>
        <w:br/>
        <w:t>jálnoszt veliko, i za práznoszt vnogo.</w:t>
      </w:r>
    </w:p>
    <w:p w14:paraId="18DBD42A" w14:textId="77777777" w:rsidR="00380A5E" w:rsidRDefault="00380A5E" w:rsidP="00380A5E">
      <w:pPr>
        <w:pStyle w:val="teiab"/>
      </w:pPr>
      <w:r w:rsidRPr="00BB0BC3">
        <w:rPr>
          <w:rStyle w:val="teilabelZnak"/>
        </w:rPr>
        <w:t>46.</w:t>
      </w:r>
      <w:r>
        <w:t xml:space="preserve"> Od </w:t>
      </w:r>
      <w:r w:rsidRPr="006E7BF3">
        <w:rPr>
          <w:rStyle w:val="teipersName"/>
          <w:rPrChange w:id="1422" w:author="Nina Ditmajer" w:date="2022-01-11T13:08:00Z">
            <w:rPr/>
          </w:rPrChange>
        </w:rPr>
        <w:t>Christusſevoga</w:t>
      </w:r>
      <w:r>
        <w:t xml:space="preserve"> na </w:t>
      </w:r>
      <w:r w:rsidRPr="000D2793">
        <w:t>ſ</w:t>
      </w:r>
      <w:r>
        <w:t>zveit porodjenya, gda-</w:t>
      </w:r>
      <w:r>
        <w:br/>
        <w:t xml:space="preserve">bisze piszalo jezero i </w:t>
      </w:r>
      <w:r w:rsidRPr="000D2793">
        <w:t>ſ</w:t>
      </w:r>
      <w:r>
        <w:t xml:space="preserve">észt </w:t>
      </w:r>
      <w:r w:rsidRPr="000D2793">
        <w:t>ſ</w:t>
      </w:r>
      <w:r>
        <w:t>tou.</w:t>
      </w:r>
    </w:p>
    <w:p w14:paraId="4466FD90" w14:textId="00FA5CB2" w:rsidR="00380A5E" w:rsidRDefault="00380A5E" w:rsidP="00380A5E">
      <w:pPr>
        <w:pStyle w:val="teiab"/>
      </w:pPr>
      <w:r w:rsidRPr="00465DA6">
        <w:rPr>
          <w:rStyle w:val="teilabelZnak"/>
        </w:rPr>
        <w:t>47.</w:t>
      </w:r>
      <w:r>
        <w:t xml:space="preserve"> Ino ober toga </w:t>
      </w:r>
      <w:ins w:id="1423" w:author="Nina Ditmajer" w:date="2022-01-11T13:09:00Z">
        <w:r w:rsidR="006E7BF3">
          <w:t>t</w:t>
        </w:r>
      </w:ins>
      <w:del w:id="1424" w:author="Nina Ditmajer" w:date="2022-01-11T13:09:00Z">
        <w:r w:rsidDel="006E7BF3">
          <w:delText>p</w:delText>
        </w:r>
      </w:del>
      <w:r>
        <w:t>ride</w:t>
      </w:r>
      <w:r w:rsidRPr="000D2793">
        <w:t>ſ</w:t>
      </w:r>
      <w:r>
        <w:t>zeti drugo pe</w:t>
      </w:r>
      <w:r w:rsidRPr="000D2793">
        <w:t>ſ</w:t>
      </w:r>
      <w:r>
        <w:t xml:space="preserve">zenje </w:t>
      </w:r>
      <w:r w:rsidRPr="000D2793">
        <w:t>ſ</w:t>
      </w:r>
      <w:r>
        <w:t>zpráv-</w:t>
      </w:r>
      <w:r>
        <w:br/>
        <w:t>lena, Boguvi na Diko.</w:t>
      </w:r>
    </w:p>
    <w:p w14:paraId="3E1A60E5" w14:textId="0CCB4D86" w:rsidR="00380A5E" w:rsidDel="006E7BF3" w:rsidRDefault="00380A5E" w:rsidP="00380A5E">
      <w:pPr>
        <w:pStyle w:val="teiab"/>
        <w:rPr>
          <w:del w:id="1425" w:author="Nina Ditmajer" w:date="2022-01-11T13:10:00Z"/>
        </w:rPr>
      </w:pPr>
      <w:r w:rsidRPr="00095100">
        <w:rPr>
          <w:rStyle w:val="teilabelZnak"/>
        </w:rPr>
        <w:t>48.</w:t>
      </w:r>
      <w:r>
        <w:t xml:space="preserve"> Hválo boidi Bogu, Oczu Nebeszkom</w:t>
      </w:r>
      <w:del w:id="1426" w:author="Nina Ditmajer" w:date="2022-01-11T13:10:00Z">
        <w:r w:rsidDel="006E7BF3">
          <w:delText xml:space="preserve"> </w:delText>
        </w:r>
      </w:del>
      <w:r>
        <w:t xml:space="preserve">u, </w:t>
      </w:r>
      <w:r w:rsidRPr="000D2793">
        <w:t>ſ</w:t>
      </w:r>
      <w:r>
        <w:t>zini</w:t>
      </w:r>
      <w:r>
        <w:br/>
        <w:t>ino Dű</w:t>
      </w:r>
      <w:ins w:id="1427" w:author="Nina Ditmajer" w:date="2022-01-11T13:10:00Z">
        <w:r w:rsidR="006E7BF3">
          <w:t>h</w:t>
        </w:r>
      </w:ins>
      <w:del w:id="1428" w:author="Nina Ditmajer" w:date="2022-01-11T13:10:00Z">
        <w:r w:rsidDel="006E7BF3">
          <w:delText>s</w:delText>
        </w:r>
      </w:del>
      <w:r>
        <w:t>o vekvekoma.</w:t>
      </w:r>
      <w:ins w:id="1429" w:author="Nina Ditmajer" w:date="2022-01-11T13:10:00Z">
        <w:r w:rsidR="006E7BF3">
          <w:t xml:space="preserve"> </w:t>
        </w:r>
      </w:ins>
    </w:p>
    <w:p w14:paraId="1503F408" w14:textId="77777777" w:rsidR="00380A5E" w:rsidRDefault="00380A5E">
      <w:pPr>
        <w:pStyle w:val="teiab"/>
        <w:pPrChange w:id="1430" w:author="Nina Ditmajer" w:date="2022-01-11T13:10:00Z">
          <w:pPr>
            <w:pStyle w:val="teiclosure"/>
          </w:pPr>
        </w:pPrChange>
      </w:pPr>
      <w:r>
        <w:t>Amen.</w:t>
      </w:r>
    </w:p>
    <w:p w14:paraId="53B58B48" w14:textId="77777777" w:rsidR="00380A5E" w:rsidRDefault="00380A5E" w:rsidP="00380A5E">
      <w:pPr>
        <w:pStyle w:val="Naslov2"/>
      </w:pPr>
      <w:r>
        <w:t>Cantio de Titio Ad eandem melodiam.</w:t>
      </w:r>
    </w:p>
    <w:p w14:paraId="76AD21B8" w14:textId="77777777" w:rsidR="00380A5E" w:rsidRDefault="00380A5E" w:rsidP="00380A5E">
      <w:pPr>
        <w:pStyle w:val="teiab"/>
      </w:pPr>
      <w:r>
        <w:t xml:space="preserve">1. Szpominasze </w:t>
      </w:r>
      <w:r w:rsidRPr="00B7728F">
        <w:rPr>
          <w:rStyle w:val="teipersName"/>
          <w:rPrChange w:id="1431" w:author="Nina Ditmajer" w:date="2022-01-11T13:11:00Z">
            <w:rPr/>
          </w:rPrChange>
        </w:rPr>
        <w:t>Virgilius</w:t>
      </w:r>
      <w:r>
        <w:t xml:space="preserve"> zNevolna </w:t>
      </w:r>
      <w:r w:rsidRPr="00B7728F">
        <w:rPr>
          <w:rStyle w:val="teipersName"/>
          <w:rPrChange w:id="1432" w:author="Nina Ditmajer" w:date="2022-01-11T13:11:00Z">
            <w:rPr/>
          </w:rPrChange>
        </w:rPr>
        <w:t>Titius-</w:t>
      </w:r>
      <w:r w:rsidRPr="00B7728F">
        <w:rPr>
          <w:rStyle w:val="teipersName"/>
          <w:rPrChange w:id="1433" w:author="Nina Ditmajer" w:date="2022-01-11T13:11:00Z">
            <w:rPr/>
          </w:rPrChange>
        </w:rPr>
        <w:br/>
        <w:t>ſa</w:t>
      </w:r>
      <w:r>
        <w:t xml:space="preserve"> gda nyega vu péklu dva phticsa tergata.</w:t>
      </w:r>
    </w:p>
    <w:p w14:paraId="6AF38481" w14:textId="77777777" w:rsidR="00380A5E" w:rsidRDefault="00380A5E" w:rsidP="00380A5E">
      <w:pPr>
        <w:pStyle w:val="teiab"/>
      </w:pPr>
      <w:r>
        <w:t xml:space="preserve">2. </w:t>
      </w:r>
      <w:r w:rsidRPr="000D2793">
        <w:t>ſ</w:t>
      </w:r>
      <w:r>
        <w:t>teroga nevoljo poveda tak tesko, kaisze prai</w:t>
      </w:r>
      <w:r>
        <w:br/>
        <w:t>nemore naiti poszpodobno.</w:t>
      </w:r>
    </w:p>
    <w:p w14:paraId="1B2F420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04AF13" w14:textId="77777777" w:rsidR="00380A5E" w:rsidRDefault="00380A5E" w:rsidP="00380A5E">
      <w:r>
        <w:lastRenderedPageBreak/>
        <w:t>/032r/</w:t>
      </w:r>
    </w:p>
    <w:p w14:paraId="71BD765E" w14:textId="77777777" w:rsidR="00380A5E" w:rsidRDefault="00380A5E" w:rsidP="00380A5E">
      <w:pPr>
        <w:pStyle w:val="teifwPageNum"/>
      </w:pPr>
      <w:r>
        <w:t>59.</w:t>
      </w:r>
    </w:p>
    <w:p w14:paraId="0C72E7C4" w14:textId="316DF824" w:rsidR="00380A5E" w:rsidRDefault="00380A5E" w:rsidP="00380A5E">
      <w:pPr>
        <w:pStyle w:val="teiab"/>
      </w:pPr>
      <w:r w:rsidRPr="0045779F">
        <w:rPr>
          <w:rStyle w:val="teilabelZnak"/>
        </w:rPr>
        <w:t>3.</w:t>
      </w:r>
      <w:r>
        <w:t xml:space="preserve"> Ali morem recsi</w:t>
      </w:r>
      <w:ins w:id="1434" w:author="Nina Ditmajer" w:date="2022-01-13T11:30:00Z">
        <w:r w:rsidR="00FA1712">
          <w:t xml:space="preserve"> </w:t>
        </w:r>
      </w:ins>
      <w:r>
        <w:t>toi mojoi neszrecsi, ár mene</w:t>
      </w:r>
      <w:r>
        <w:br/>
        <w:t xml:space="preserve">tergaio </w:t>
      </w:r>
      <w:r w:rsidRPr="000D2793">
        <w:t>ſ</w:t>
      </w:r>
      <w:r>
        <w:t>zveczka i</w:t>
      </w:r>
      <w:r w:rsidRPr="000D2793">
        <w:t>ſ</w:t>
      </w:r>
      <w:r>
        <w:t>za dreszelia.</w:t>
      </w:r>
    </w:p>
    <w:p w14:paraId="2F32082C" w14:textId="22846B10" w:rsidR="00380A5E" w:rsidRDefault="00380A5E" w:rsidP="00380A5E">
      <w:pPr>
        <w:pStyle w:val="teiab"/>
      </w:pPr>
      <w:r w:rsidRPr="0045779F">
        <w:rPr>
          <w:rStyle w:val="teilabelZnak"/>
        </w:rPr>
        <w:t>4.</w:t>
      </w:r>
      <w:r>
        <w:t xml:space="preserve"> Nei</w:t>
      </w:r>
      <w:ins w:id="1435" w:author="Nina Ditmajer" w:date="2022-01-13T11:31:00Z">
        <w:r w:rsidR="00FA1712">
          <w:t xml:space="preserve"> </w:t>
        </w:r>
      </w:ins>
      <w:r>
        <w:t xml:space="preserve">je nigdár cslovik, teliko </w:t>
      </w:r>
      <w:ins w:id="1436" w:author="Nina Ditmajer" w:date="2022-01-13T11:31:00Z">
        <w:r w:rsidR="00FA1712">
          <w:t>ſ</w:t>
        </w:r>
      </w:ins>
      <w:r>
        <w:t>alo</w:t>
      </w:r>
      <w:r w:rsidRPr="000D2793">
        <w:t>ſ</w:t>
      </w:r>
      <w:r>
        <w:t>zti, na</w:t>
      </w:r>
      <w:r>
        <w:br/>
        <w:t xml:space="preserve">tom </w:t>
      </w:r>
      <w:r w:rsidRPr="000D2793">
        <w:t>ſ</w:t>
      </w:r>
      <w:r>
        <w:t>zveiti moral ni jed</w:t>
      </w:r>
      <w:ins w:id="1437" w:author="Nina Ditmajer" w:date="2022-01-13T11:31:00Z">
        <w:r w:rsidR="00FA1712">
          <w:t>e</w:t>
        </w:r>
      </w:ins>
      <w:del w:id="1438" w:author="Nina Ditmajer" w:date="2022-01-13T11:31:00Z">
        <w:r w:rsidDel="00FA1712">
          <w:delText>é</w:delText>
        </w:r>
      </w:del>
      <w:r>
        <w:t>n kostati.</w:t>
      </w:r>
    </w:p>
    <w:p w14:paraId="2D703BC7" w14:textId="4D0BFAC3" w:rsidR="00380A5E" w:rsidRDefault="00380A5E" w:rsidP="00380A5E">
      <w:pPr>
        <w:pStyle w:val="teiab"/>
      </w:pPr>
      <w:r w:rsidRPr="0045779F">
        <w:rPr>
          <w:rStyle w:val="teilabelZnak"/>
        </w:rPr>
        <w:t>5.</w:t>
      </w:r>
      <w:r>
        <w:t xml:space="preserve"> Keliko ja</w:t>
      </w:r>
      <w:r w:rsidRPr="000D2793">
        <w:t>ſ</w:t>
      </w:r>
      <w:r>
        <w:t xml:space="preserve">z morem tusen prebivati, </w:t>
      </w:r>
      <w:r w:rsidRPr="000D2793">
        <w:t>ſ</w:t>
      </w:r>
      <w:r>
        <w:t>zk</w:t>
      </w:r>
      <w:ins w:id="1439" w:author="Nina Ditmajer" w:date="2022-01-13T11:32:00Z">
        <w:r w:rsidR="00FA1712" w:rsidRPr="00FA1712">
          <w:rPr>
            <w:rStyle w:val="teiunclear"/>
            <w:rPrChange w:id="1440" w:author="Nina Ditmajer" w:date="2022-01-13T11:32:00Z">
              <w:rPr/>
            </w:rPrChange>
          </w:rPr>
          <w:t>u</w:t>
        </w:r>
      </w:ins>
      <w:del w:id="1441" w:author="Nina Ditmajer" w:date="2022-01-13T11:32:00Z">
        <w:r w:rsidDel="00FA1712">
          <w:delText>ű</w:delText>
        </w:r>
      </w:del>
      <w:r>
        <w:t>za-</w:t>
      </w:r>
      <w:r>
        <w:br/>
        <w:t>mi na licza vszigdár polevati.</w:t>
      </w:r>
    </w:p>
    <w:p w14:paraId="45B2192F" w14:textId="77777777" w:rsidR="00380A5E" w:rsidRDefault="00380A5E" w:rsidP="00380A5E">
      <w:pPr>
        <w:pStyle w:val="teiab"/>
      </w:pPr>
      <w:r w:rsidRPr="00396DB7">
        <w:rPr>
          <w:rStyle w:val="teilabelZnak"/>
        </w:rPr>
        <w:t>6.</w:t>
      </w:r>
      <w:r>
        <w:t xml:space="preserve"> Neiga té temnicze nigdár natom </w:t>
      </w:r>
      <w:r w:rsidRPr="000D2793">
        <w:t>ſ</w:t>
      </w:r>
      <w:r>
        <w:t>zveiti,</w:t>
      </w:r>
      <w:r>
        <w:br/>
        <w:t>vkoi bi cslovik moral toliko terpeti.</w:t>
      </w:r>
    </w:p>
    <w:p w14:paraId="5C7CFC62" w14:textId="5E224F84" w:rsidR="00380A5E" w:rsidRDefault="00380A5E" w:rsidP="00380A5E">
      <w:pPr>
        <w:pStyle w:val="teiab"/>
      </w:pPr>
      <w:r w:rsidRPr="00396DB7">
        <w:rPr>
          <w:rStyle w:val="teilabelZnak"/>
        </w:rPr>
        <w:t>7.</w:t>
      </w:r>
      <w:r>
        <w:t xml:space="preserve"> Ka</w:t>
      </w:r>
      <w:ins w:id="1442" w:author="Nina Ditmajer" w:date="2022-01-13T11:33:00Z">
        <w:r w:rsidR="00FA1712">
          <w:t>k</w:t>
        </w:r>
      </w:ins>
      <w:del w:id="1443" w:author="Nina Ditmajer" w:date="2022-01-13T11:33:00Z">
        <w:r w:rsidDel="00FA1712">
          <w:delText>i</w:delText>
        </w:r>
      </w:del>
      <w:r>
        <w:t xml:space="preserve"> ia</w:t>
      </w:r>
      <w:ins w:id="1444" w:author="Nina Ditmajer" w:date="2022-01-13T11:33:00Z">
        <w:r w:rsidR="00FA1712" w:rsidRPr="00FA1712">
          <w:rPr>
            <w:rStyle w:val="teiunclear"/>
            <w:rPrChange w:id="1445" w:author="Nina Ditmajer" w:date="2022-01-13T11:33:00Z">
              <w:rPr/>
            </w:rPrChange>
          </w:rPr>
          <w:t>ſ</w:t>
        </w:r>
      </w:ins>
      <w:del w:id="1446" w:author="Nina Ditmajer" w:date="2022-01-13T11:33:00Z">
        <w:r w:rsidRPr="00FA1712" w:rsidDel="00FA1712">
          <w:rPr>
            <w:rStyle w:val="teiunclear"/>
            <w:rPrChange w:id="1447" w:author="Nina Ditmajer" w:date="2022-01-13T11:33:00Z">
              <w:rPr/>
            </w:rPrChange>
          </w:rPr>
          <w:delText>s</w:delText>
        </w:r>
      </w:del>
      <w:r w:rsidRPr="00FA1712">
        <w:rPr>
          <w:rStyle w:val="teiunclear"/>
          <w:rPrChange w:id="1448" w:author="Nina Ditmajer" w:date="2022-01-13T11:33:00Z">
            <w:rPr/>
          </w:rPrChange>
        </w:rPr>
        <w:t>z</w:t>
      </w:r>
      <w:r>
        <w:t xml:space="preserve"> vnoucs i vuidne morem </w:t>
      </w:r>
      <w:r w:rsidRPr="000D2793">
        <w:t>ſ</w:t>
      </w:r>
      <w:r>
        <w:t>ze '</w:t>
      </w:r>
      <w:r w:rsidRPr="000D2793">
        <w:t>ſ</w:t>
      </w:r>
      <w:r>
        <w:t>alo</w:t>
      </w:r>
      <w:r w:rsidRPr="000D2793">
        <w:t>ſ</w:t>
      </w:r>
      <w:r>
        <w:t>zti-</w:t>
      </w:r>
      <w:r>
        <w:br/>
        <w:t xml:space="preserve">tj, </w:t>
      </w:r>
      <w:ins w:id="1449" w:author="Nina Ditmajer" w:date="2022-01-13T11:33:00Z">
        <w:r w:rsidR="00FA1712" w:rsidRPr="00FA1712">
          <w:rPr>
            <w:rStyle w:val="teiunclear"/>
            <w:rPrChange w:id="1450" w:author="Nina Ditmajer" w:date="2022-01-13T11:34:00Z">
              <w:rPr>
                <w:rStyle w:val="teigap"/>
              </w:rPr>
            </w:rPrChange>
          </w:rPr>
          <w:t>p</w:t>
        </w:r>
      </w:ins>
      <w:del w:id="1451" w:author="Nina Ditmajer" w:date="2022-01-13T11:33:00Z">
        <w:r w:rsidRPr="002B7A4D" w:rsidDel="00FA1712">
          <w:rPr>
            <w:rStyle w:val="teigap"/>
          </w:rPr>
          <w:delText>???</w:delText>
        </w:r>
      </w:del>
      <w:r>
        <w:t>lacsocs ino tujocs vszigdár prebivati.</w:t>
      </w:r>
    </w:p>
    <w:p w14:paraId="41EB3369" w14:textId="77777777" w:rsidR="00380A5E" w:rsidRDefault="00380A5E" w:rsidP="00380A5E">
      <w:pPr>
        <w:pStyle w:val="teiab"/>
      </w:pPr>
      <w:r w:rsidRPr="007351E8">
        <w:rPr>
          <w:rStyle w:val="teilabelZnak"/>
        </w:rPr>
        <w:t>8.</w:t>
      </w:r>
      <w:r>
        <w:t xml:space="preserve"> Ia</w:t>
      </w:r>
      <w:r w:rsidRPr="000D2793">
        <w:t>ſ</w:t>
      </w:r>
      <w:r>
        <w:t>z zato tusnomu ino dreszelnomu, da</w:t>
      </w:r>
      <w:r w:rsidRPr="000D2793">
        <w:t>ſ</w:t>
      </w:r>
      <w:r>
        <w:t>zem</w:t>
      </w:r>
      <w:r>
        <w:br/>
        <w:t>tak odűrjen</w:t>
      </w:r>
      <w:del w:id="1452" w:author="Nina Ditmajer" w:date="2022-01-13T11:34:00Z">
        <w:r w:rsidDel="00FA1712">
          <w:delText>; en</w:delText>
        </w:r>
      </w:del>
      <w:r>
        <w:t xml:space="preserve"> v</w:t>
      </w:r>
      <w:r w:rsidRPr="000D2793">
        <w:t>ſ</w:t>
      </w:r>
      <w:r>
        <w:t>zakomu veszelju.</w:t>
      </w:r>
    </w:p>
    <w:p w14:paraId="77202DFD" w14:textId="77777777" w:rsidR="00380A5E" w:rsidRDefault="00380A5E" w:rsidP="00380A5E">
      <w:pPr>
        <w:pStyle w:val="teiab"/>
      </w:pPr>
      <w:r w:rsidRPr="00AB2532">
        <w:rPr>
          <w:rStyle w:val="teilabelZnak"/>
        </w:rPr>
        <w:t>9.</w:t>
      </w:r>
      <w:r>
        <w:t xml:space="preserve"> O neszrecsna Mati, kai </w:t>
      </w:r>
      <w:r w:rsidRPr="000D2793">
        <w:t>ſ</w:t>
      </w:r>
      <w:r>
        <w:t>zi me rodila, tolikim</w:t>
      </w:r>
      <w:r>
        <w:br/>
        <w:t>nevoljam mene</w:t>
      </w:r>
      <w:r w:rsidRPr="000D2793">
        <w:t>ſ</w:t>
      </w:r>
      <w:r>
        <w:t>zi podvergla.</w:t>
      </w:r>
    </w:p>
    <w:p w14:paraId="289143DD" w14:textId="28A1EE1E" w:rsidR="00380A5E" w:rsidRDefault="00380A5E" w:rsidP="00380A5E">
      <w:pPr>
        <w:pStyle w:val="teiab"/>
      </w:pPr>
      <w:r w:rsidRPr="00495E2B">
        <w:rPr>
          <w:rStyle w:val="teilabelZnak"/>
        </w:rPr>
        <w:t>10.</w:t>
      </w:r>
      <w:r>
        <w:t xml:space="preserve"> O vi precsemérni, mo</w:t>
      </w:r>
      <w:r>
        <w:rPr>
          <w:rFonts w:ascii="ZRCola" w:hAnsi="ZRCola" w:cs="ZRCola"/>
        </w:rPr>
        <w:t>ÿ</w:t>
      </w:r>
      <w:r>
        <w:t xml:space="preserve"> nazlobniczi, kai </w:t>
      </w:r>
      <w:r w:rsidRPr="000D2793">
        <w:t>ſ</w:t>
      </w:r>
      <w:del w:id="1453" w:author="Nina Ditmajer" w:date="2022-01-13T11:35:00Z">
        <w:r w:rsidDel="00FA1712">
          <w:delText>z</w:delText>
        </w:r>
      </w:del>
      <w:r>
        <w:t>timate</w:t>
      </w:r>
      <w:r>
        <w:br/>
        <w:t>v</w:t>
      </w:r>
      <w:r w:rsidRPr="000D2793">
        <w:t>ſ</w:t>
      </w:r>
      <w:r>
        <w:t>zebi, da</w:t>
      </w:r>
      <w:r w:rsidRPr="000D2793">
        <w:t>ſ</w:t>
      </w:r>
      <w:r>
        <w:t>zte tako ja</w:t>
      </w:r>
      <w:ins w:id="1454" w:author="Nina Ditmajer" w:date="2022-01-13T11:35:00Z">
        <w:r w:rsidR="00FA1712">
          <w:t>ki.</w:t>
        </w:r>
      </w:ins>
      <w:del w:id="1455" w:author="Nina Ditmajer" w:date="2022-01-13T11:35:00Z">
        <w:r w:rsidDel="00FA1712">
          <w:delText>lo-</w:delText>
        </w:r>
      </w:del>
    </w:p>
    <w:p w14:paraId="67E53FFD" w14:textId="6738CDC3" w:rsidR="00380A5E" w:rsidRDefault="00380A5E" w:rsidP="00380A5E">
      <w:pPr>
        <w:pStyle w:val="teiab"/>
      </w:pPr>
      <w:r w:rsidRPr="006E433C">
        <w:rPr>
          <w:rStyle w:val="teilabelZnak"/>
        </w:rPr>
        <w:t>11.</w:t>
      </w:r>
      <w:r>
        <w:t xml:space="preserve"> </w:t>
      </w:r>
      <w:ins w:id="1456" w:author="Nina Ditmajer" w:date="2022-01-13T11:35:00Z">
        <w:r w:rsidR="00FA1712">
          <w:t>I</w:t>
        </w:r>
      </w:ins>
      <w:del w:id="1457" w:author="Nina Ditmajer" w:date="2022-01-13T11:35:00Z">
        <w:r w:rsidDel="00FA1712">
          <w:delText>S</w:delText>
        </w:r>
      </w:del>
      <w:r>
        <w:t xml:space="preserve"> mojoi ne</w:t>
      </w:r>
      <w:r w:rsidRPr="000D2793">
        <w:t>ſ</w:t>
      </w:r>
      <w:r>
        <w:t>zrecsi, kaiszte tako radi, znate da</w:t>
      </w:r>
      <w:del w:id="1458" w:author="Nina Ditmajer" w:date="2022-01-13T11:36:00Z">
        <w:r w:rsidDel="00FA1712">
          <w:delText xml:space="preserve"> od</w:delText>
        </w:r>
      </w:del>
      <w:r>
        <w:br/>
        <w:t>od Boga, bodte kastigani.</w:t>
      </w:r>
    </w:p>
    <w:p w14:paraId="60D4AA6B" w14:textId="77777777" w:rsidR="00380A5E" w:rsidRDefault="00380A5E" w:rsidP="00380A5E">
      <w:pPr>
        <w:pStyle w:val="teiab"/>
      </w:pPr>
      <w:r w:rsidRPr="006E433C">
        <w:rPr>
          <w:rStyle w:val="teilabelZnak"/>
        </w:rPr>
        <w:t>12.</w:t>
      </w:r>
      <w:r>
        <w:t xml:space="preserve"> Ár vi je</w:t>
      </w:r>
      <w:r w:rsidRPr="000D2793">
        <w:t>ſ</w:t>
      </w:r>
      <w:r>
        <w:t>zte zroki, da</w:t>
      </w:r>
      <w:r w:rsidRPr="000D2793">
        <w:t>ſ</w:t>
      </w:r>
      <w:r>
        <w:t>zem tako hodil, teliko</w:t>
      </w:r>
      <w:r>
        <w:br/>
        <w:t>nevole kai</w:t>
      </w:r>
      <w:r w:rsidRPr="000D2793">
        <w:t>ſ</w:t>
      </w:r>
      <w:r>
        <w:t>zem na</w:t>
      </w:r>
      <w:r w:rsidRPr="000D2793">
        <w:t>ſ</w:t>
      </w:r>
      <w:r>
        <w:t>zé dobil.</w:t>
      </w:r>
    </w:p>
    <w:p w14:paraId="599ABF15" w14:textId="77777777" w:rsidR="00380A5E" w:rsidRDefault="00380A5E" w:rsidP="00380A5E">
      <w:pPr>
        <w:pStyle w:val="teiab"/>
      </w:pPr>
      <w:r w:rsidRPr="001E1606">
        <w:rPr>
          <w:rStyle w:val="teilabelZnak"/>
        </w:rPr>
        <w:t>13.</w:t>
      </w:r>
      <w:r>
        <w:t xml:space="preserve"> Csűl</w:t>
      </w:r>
      <w:r w:rsidRPr="000D2793">
        <w:t>ſ</w:t>
      </w:r>
      <w:r>
        <w:t>zem vu priliki, od jedna Bogácza, kie</w:t>
      </w:r>
    </w:p>
    <w:p w14:paraId="20A17E45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E75D748" w14:textId="77777777" w:rsidR="00380A5E" w:rsidRDefault="00380A5E" w:rsidP="00380A5E">
      <w:r>
        <w:lastRenderedPageBreak/>
        <w:t>/032v/</w:t>
      </w:r>
    </w:p>
    <w:p w14:paraId="39D0EA88" w14:textId="77777777" w:rsidR="00380A5E" w:rsidRDefault="00380A5E" w:rsidP="00380A5E">
      <w:pPr>
        <w:pStyle w:val="teifwPageNum"/>
      </w:pPr>
      <w:r>
        <w:t>60.</w:t>
      </w:r>
    </w:p>
    <w:p w14:paraId="1EC2232C" w14:textId="77777777" w:rsidR="00380A5E" w:rsidRDefault="00380A5E" w:rsidP="00380A5E">
      <w:pPr>
        <w:pStyle w:val="teiab"/>
      </w:pPr>
      <w:r>
        <w:t xml:space="preserve">k </w:t>
      </w:r>
      <w:r w:rsidRPr="009B2216">
        <w:rPr>
          <w:rStyle w:val="teiname"/>
        </w:rPr>
        <w:t>Abrahamo</w:t>
      </w:r>
      <w:r>
        <w:t xml:space="preserve"> kricsal vunka </w:t>
      </w:r>
      <w:r w:rsidRPr="000D2793">
        <w:t>ſ</w:t>
      </w:r>
      <w:r>
        <w:t>zpekla.</w:t>
      </w:r>
    </w:p>
    <w:p w14:paraId="18CC1891" w14:textId="093A9C04" w:rsidR="00380A5E" w:rsidRDefault="00380A5E" w:rsidP="00380A5E">
      <w:pPr>
        <w:pStyle w:val="teiab"/>
      </w:pPr>
      <w:r w:rsidRPr="00413667">
        <w:rPr>
          <w:rStyle w:val="teilabelZnak"/>
        </w:rPr>
        <w:t>14.</w:t>
      </w:r>
      <w:r>
        <w:t xml:space="preserve"> Kie </w:t>
      </w:r>
      <w:r w:rsidRPr="000D2793">
        <w:t>ſ</w:t>
      </w:r>
      <w:r>
        <w:t>elel liszto</w:t>
      </w:r>
      <w:ins w:id="1459" w:author="Nina Ditmajer" w:date="2022-01-13T11:37:00Z">
        <w:r w:rsidR="00FA1712">
          <w:t>r</w:t>
        </w:r>
      </w:ins>
      <w:del w:id="1460" w:author="Nina Ditmajer" w:date="2022-01-13T11:37:00Z">
        <w:r w:rsidDel="00FA1712">
          <w:delText>v</w:delText>
        </w:r>
      </w:del>
      <w:r>
        <w:t xml:space="preserve"> vodé</w:t>
      </w:r>
      <w:r w:rsidRPr="000D2793">
        <w:t>ſ</w:t>
      </w:r>
      <w:r>
        <w:t>ze napiti, zkom bi mogel</w:t>
      </w:r>
      <w:r>
        <w:br/>
      </w:r>
      <w:r w:rsidRPr="000D2793">
        <w:t>ſ</w:t>
      </w:r>
      <w:r>
        <w:t>zvoih jezik ohladiti.</w:t>
      </w:r>
    </w:p>
    <w:p w14:paraId="68D73463" w14:textId="288007B1" w:rsidR="00380A5E" w:rsidRDefault="00380A5E" w:rsidP="00380A5E">
      <w:pPr>
        <w:pStyle w:val="teiab"/>
      </w:pPr>
      <w:r w:rsidRPr="00413667">
        <w:rPr>
          <w:rStyle w:val="teilabelZnak"/>
        </w:rPr>
        <w:t>15.</w:t>
      </w:r>
      <w:r>
        <w:t xml:space="preserve"> Da zamánje kricsal, arjebil toga vreiden, dabi,</w:t>
      </w:r>
      <w:r>
        <w:br/>
        <w:t xml:space="preserve">nyega vszigdár </w:t>
      </w:r>
      <w:ins w:id="1461" w:author="Nina Ditmajer" w:date="2022-01-13T11:37:00Z">
        <w:r w:rsidR="00FA1712">
          <w:t>'</w:t>
        </w:r>
      </w:ins>
      <w:del w:id="1462" w:author="Nina Ditmajer" w:date="2022-01-13T11:37:00Z">
        <w:r w:rsidDel="00FA1712">
          <w:delText>´</w:delText>
        </w:r>
      </w:del>
      <w:r>
        <w:t>sgau te vecsni ogen.</w:t>
      </w:r>
    </w:p>
    <w:p w14:paraId="23019F45" w14:textId="77777777" w:rsidR="00380A5E" w:rsidRDefault="00380A5E" w:rsidP="00380A5E">
      <w:pPr>
        <w:pStyle w:val="teiab"/>
      </w:pPr>
      <w:r>
        <w:t>16. Ali ja</w:t>
      </w:r>
      <w:r w:rsidRPr="000D2793">
        <w:t>ſ</w:t>
      </w:r>
      <w:r>
        <w:t>z nevolni, od moj na</w:t>
      </w:r>
      <w:r w:rsidRPr="000D2793">
        <w:t>ſ</w:t>
      </w:r>
      <w:r>
        <w:t>zlobnikov, ne</w:t>
      </w:r>
      <w:r w:rsidRPr="000D2793">
        <w:t>ſ</w:t>
      </w:r>
      <w:r>
        <w:t>zem</w:t>
      </w:r>
      <w:r>
        <w:br/>
        <w:t>vreden i</w:t>
      </w:r>
      <w:r w:rsidRPr="000D2793">
        <w:t>ſ</w:t>
      </w:r>
      <w:r>
        <w:t>ztina, nihovi vnogi bicsov.</w:t>
      </w:r>
    </w:p>
    <w:p w14:paraId="1047E3B9" w14:textId="52B3DAA8" w:rsidR="00380A5E" w:rsidRDefault="00380A5E" w:rsidP="00380A5E">
      <w:pPr>
        <w:pStyle w:val="teiab"/>
      </w:pPr>
      <w:r w:rsidRPr="00074922">
        <w:rPr>
          <w:rStyle w:val="teilabelZnak"/>
        </w:rPr>
        <w:t>17.</w:t>
      </w:r>
      <w:r>
        <w:t xml:space="preserve"> Záto </w:t>
      </w:r>
      <w:ins w:id="1463" w:author="Nina Ditmajer" w:date="2022-01-13T11:38:00Z">
        <w:r w:rsidR="00FA1712">
          <w:t>m</w:t>
        </w:r>
      </w:ins>
      <w:del w:id="1464" w:author="Nina Ditmajer" w:date="2022-01-13T11:38:00Z">
        <w:r w:rsidDel="00FA1712">
          <w:delText>n</w:delText>
        </w:r>
      </w:del>
      <w:r>
        <w:t>ám vupanye, vu Go</w:t>
      </w:r>
      <w:r w:rsidRPr="000D2793">
        <w:t>ſ</w:t>
      </w:r>
      <w:r>
        <w:t>zpodni Bogi, da</w:t>
      </w:r>
      <w:r>
        <w:br/>
        <w:t>mene ztei nevol, vnogi o</w:t>
      </w:r>
      <w:r w:rsidRPr="000D2793">
        <w:t>ſ</w:t>
      </w:r>
      <w:r>
        <w:t>z</w:t>
      </w:r>
      <w:del w:id="1465" w:author="Nina Ditmajer" w:date="2022-01-13T11:38:00Z">
        <w:r w:rsidDel="00FA1712">
          <w:delText>s</w:delText>
        </w:r>
      </w:del>
      <w:r>
        <w:t>lobodi.</w:t>
      </w:r>
    </w:p>
    <w:p w14:paraId="30F7F8E4" w14:textId="77777777" w:rsidR="00380A5E" w:rsidRDefault="00380A5E" w:rsidP="00380A5E">
      <w:pPr>
        <w:pStyle w:val="teiab"/>
      </w:pPr>
      <w:r>
        <w:t>18. I me protivnike, v</w:t>
      </w:r>
      <w:r w:rsidRPr="000D2793">
        <w:t>ſ</w:t>
      </w:r>
      <w:r>
        <w:t>ze na ni</w:t>
      </w:r>
      <w:r w:rsidRPr="000D2793">
        <w:t>ſ</w:t>
      </w:r>
      <w:r>
        <w:t xml:space="preserve">tár </w:t>
      </w:r>
      <w:r w:rsidRPr="000D2793">
        <w:t>ſ</w:t>
      </w:r>
      <w:r>
        <w:t xml:space="preserve">zprávi, ki </w:t>
      </w:r>
      <w:r w:rsidRPr="000D2793">
        <w:t>ſ</w:t>
      </w:r>
      <w:r>
        <w:t>zo</w:t>
      </w:r>
      <w:r>
        <w:br/>
        <w:t>mene v</w:t>
      </w:r>
      <w:r w:rsidRPr="000D2793">
        <w:t>ſ</w:t>
      </w:r>
      <w:r>
        <w:t>zigdár zlo nazlubovali.</w:t>
      </w:r>
    </w:p>
    <w:p w14:paraId="3413FDA6" w14:textId="58D83233" w:rsidR="00380A5E" w:rsidRDefault="00380A5E" w:rsidP="00380A5E">
      <w:pPr>
        <w:pStyle w:val="teiab"/>
      </w:pPr>
      <w:r w:rsidRPr="00F50FC1">
        <w:rPr>
          <w:rStyle w:val="teilabelZnak"/>
        </w:rPr>
        <w:t>19.</w:t>
      </w:r>
      <w:r>
        <w:t xml:space="preserve"> Záto hocsem nyega v</w:t>
      </w:r>
      <w:r w:rsidRPr="000D2793">
        <w:t>ſ</w:t>
      </w:r>
      <w:r>
        <w:t>zigdár zezávati, ár</w:t>
      </w:r>
      <w:r>
        <w:br/>
        <w:t>on more mene v</w:t>
      </w:r>
      <w:r w:rsidRPr="000D2793">
        <w:t>ſ</w:t>
      </w:r>
      <w:r>
        <w:t>zigdár znevol pom</w:t>
      </w:r>
      <w:ins w:id="1466" w:author="Nina Ditmajer" w:date="2022-01-13T11:39:00Z">
        <w:r w:rsidR="00FA1712">
          <w:t>á</w:t>
        </w:r>
      </w:ins>
      <w:del w:id="1467" w:author="Nina Ditmajer" w:date="2022-01-13T11:39:00Z">
        <w:r w:rsidDel="00FA1712">
          <w:delText>a</w:delText>
        </w:r>
      </w:del>
      <w:r>
        <w:t>gati.</w:t>
      </w:r>
    </w:p>
    <w:p w14:paraId="7DF69355" w14:textId="77777777" w:rsidR="00380A5E" w:rsidRDefault="00380A5E" w:rsidP="00380A5E">
      <w:pPr>
        <w:pStyle w:val="teiab"/>
      </w:pPr>
      <w:r w:rsidRPr="00B8259F">
        <w:rPr>
          <w:rStyle w:val="teilabelZnak"/>
        </w:rPr>
        <w:t>20.</w:t>
      </w:r>
      <w:r>
        <w:t xml:space="preserve"> I bodem ga proszil, dami</w:t>
      </w:r>
      <w:r w:rsidRPr="000D2793">
        <w:t>ſ</w:t>
      </w:r>
      <w:r>
        <w:t xml:space="preserve">ze </w:t>
      </w:r>
      <w:r w:rsidRPr="000D2793">
        <w:t>ſ</w:t>
      </w:r>
      <w:r>
        <w:t>zmiluje, i ove</w:t>
      </w:r>
      <w:r>
        <w:br/>
        <w:t>nevole, procs od méne vzeme.</w:t>
      </w:r>
    </w:p>
    <w:p w14:paraId="777F0F66" w14:textId="77777777" w:rsidR="00380A5E" w:rsidRDefault="00380A5E" w:rsidP="00380A5E">
      <w:pPr>
        <w:pStyle w:val="teiab"/>
      </w:pPr>
      <w:r w:rsidRPr="005625E2">
        <w:rPr>
          <w:rStyle w:val="teilabelZnak"/>
        </w:rPr>
        <w:t>21.</w:t>
      </w:r>
      <w:r>
        <w:t xml:space="preserve"> Konecz hocsem ve</w:t>
      </w:r>
      <w:r w:rsidRPr="00FA1712">
        <w:rPr>
          <w:rStyle w:val="teiunclear"/>
          <w:rPrChange w:id="1468" w:author="Nina Ditmajer" w:date="2022-01-13T11:40:00Z">
            <w:rPr/>
          </w:rPrChange>
        </w:rPr>
        <w:t>r</w:t>
      </w:r>
      <w:r>
        <w:t>csti, mojemu plakanyu,</w:t>
      </w:r>
      <w:r>
        <w:br/>
        <w:t xml:space="preserve">ár </w:t>
      </w:r>
      <w:r w:rsidRPr="000D2793">
        <w:t>ſ</w:t>
      </w:r>
      <w:r>
        <w:t>csém pogibati vu velikoi tugi.</w:t>
      </w:r>
    </w:p>
    <w:p w14:paraId="607EAF11" w14:textId="2D19ADE9" w:rsidR="00380A5E" w:rsidRDefault="00380A5E" w:rsidP="00380A5E">
      <w:pPr>
        <w:pStyle w:val="teiab"/>
      </w:pPr>
      <w:r>
        <w:t xml:space="preserve">22. Ieden mládi Deák, </w:t>
      </w:r>
      <w:r w:rsidRPr="000D2793">
        <w:t>ſ</w:t>
      </w:r>
      <w:r>
        <w:t>zpravil ve</w:t>
      </w:r>
      <w:ins w:id="1469" w:author="Nina Ditmajer" w:date="2022-01-13T11:40:00Z">
        <w:r w:rsidR="00092C7B">
          <w:t>t</w:t>
        </w:r>
      </w:ins>
      <w:del w:id="1470" w:author="Nina Ditmajer" w:date="2022-01-13T11:40:00Z">
        <w:r w:rsidDel="00092C7B">
          <w:delText>r</w:delText>
        </w:r>
      </w:del>
      <w:r>
        <w:t>e ver</w:t>
      </w:r>
      <w:r w:rsidRPr="000D2793">
        <w:t>ſ</w:t>
      </w:r>
      <w:r>
        <w:t>e,</w:t>
      </w:r>
      <w:r>
        <w:br/>
        <w:t xml:space="preserve">gda bi bilé na nyem </w:t>
      </w:r>
      <w:r w:rsidRPr="000D2793">
        <w:t>ſ</w:t>
      </w:r>
      <w:r>
        <w:t>zvecz</w:t>
      </w:r>
      <w:del w:id="1471" w:author="Nina Ditmajer" w:date="2022-01-13T11:40:00Z">
        <w:r w:rsidDel="00092C7B">
          <w:delText xml:space="preserve"> </w:delText>
        </w:r>
      </w:del>
      <w:r>
        <w:t>ke v</w:t>
      </w:r>
      <w:r w:rsidRPr="000D2793">
        <w:t>ſ</w:t>
      </w:r>
      <w:r>
        <w:t>ze nevole.</w:t>
      </w:r>
    </w:p>
    <w:p w14:paraId="770F187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92B29D0" w14:textId="77777777" w:rsidR="00380A5E" w:rsidRDefault="00380A5E" w:rsidP="00380A5E">
      <w:r>
        <w:lastRenderedPageBreak/>
        <w:t>/033r/</w:t>
      </w:r>
    </w:p>
    <w:p w14:paraId="27EFBF3F" w14:textId="77777777" w:rsidR="00380A5E" w:rsidRDefault="00380A5E" w:rsidP="00380A5E">
      <w:pPr>
        <w:pStyle w:val="teifwPageNum"/>
      </w:pPr>
      <w:r>
        <w:t>61.</w:t>
      </w:r>
    </w:p>
    <w:p w14:paraId="33888D95" w14:textId="4D3195EA" w:rsidR="00380A5E" w:rsidRDefault="00380A5E" w:rsidP="00380A5E">
      <w:pPr>
        <w:pStyle w:val="teiab"/>
      </w:pPr>
      <w:r w:rsidRPr="006751C5">
        <w:rPr>
          <w:rStyle w:val="teilabelZnak"/>
        </w:rPr>
        <w:t>23.</w:t>
      </w:r>
      <w:r>
        <w:t xml:space="preserve"> </w:t>
      </w:r>
      <w:ins w:id="1472" w:author="Nina Ditmajer" w:date="2022-01-13T11:41:00Z">
        <w:r w:rsidR="00092C7B">
          <w:t>V</w:t>
        </w:r>
      </w:ins>
      <w:del w:id="1473" w:author="Nina Ditmajer" w:date="2022-01-13T11:41:00Z">
        <w:r w:rsidDel="00092C7B">
          <w:delText>N</w:delText>
        </w:r>
      </w:del>
      <w:r>
        <w:t>idiv</w:t>
      </w:r>
      <w:r w:rsidRPr="000D2793">
        <w:t>ſ</w:t>
      </w:r>
      <w:r>
        <w:t>i v</w:t>
      </w:r>
      <w:r w:rsidRPr="000D2793">
        <w:t>ſ</w:t>
      </w:r>
      <w:r>
        <w:t xml:space="preserve">ze </w:t>
      </w:r>
      <w:r w:rsidRPr="000D2793">
        <w:t>ſ</w:t>
      </w:r>
      <w:r>
        <w:t>zvoie jálne protivnike, piszal-</w:t>
      </w:r>
      <w:r>
        <w:br/>
        <w:t>je vtomletu ko puno nevole.</w:t>
      </w:r>
    </w:p>
    <w:p w14:paraId="18AC61BA" w14:textId="02511CC9" w:rsidR="00380A5E" w:rsidRDefault="00380A5E" w:rsidP="00380A5E">
      <w:pPr>
        <w:pStyle w:val="teiab"/>
      </w:pPr>
      <w:r w:rsidRPr="00C41AD1">
        <w:rPr>
          <w:rStyle w:val="teilabelZnak"/>
        </w:rPr>
        <w:t>24.</w:t>
      </w:r>
      <w:r>
        <w:t xml:space="preserve"> To</w:t>
      </w:r>
      <w:del w:id="1474" w:author="Nina Ditmajer" w:date="2022-01-13T11:41:00Z">
        <w:r w:rsidDel="00092C7B">
          <w:delText xml:space="preserve"> </w:delText>
        </w:r>
      </w:del>
      <w:r>
        <w:t xml:space="preserve">je to vu </w:t>
      </w:r>
      <w:r w:rsidRPr="000D2793">
        <w:t>ſ</w:t>
      </w:r>
      <w:r>
        <w:t>é</w:t>
      </w:r>
      <w:r w:rsidRPr="000D2793">
        <w:t>ſ</w:t>
      </w:r>
      <w:r>
        <w:t xml:space="preserve">zt </w:t>
      </w:r>
      <w:r w:rsidRPr="000D2793">
        <w:t>ſ</w:t>
      </w:r>
      <w:r>
        <w:t xml:space="preserve">ztou </w:t>
      </w:r>
      <w:r w:rsidRPr="000D2793">
        <w:t>ſ</w:t>
      </w:r>
      <w:del w:id="1475" w:author="Nina Ditmajer" w:date="2022-01-13T11:41:00Z">
        <w:r w:rsidDel="00092C7B">
          <w:delText>z</w:delText>
        </w:r>
      </w:del>
      <w:r>
        <w:t>észtde</w:t>
      </w:r>
      <w:r w:rsidRPr="000D2793">
        <w:t>ſ</w:t>
      </w:r>
      <w:r>
        <w:t>zetom vtrétjem</w:t>
      </w:r>
      <w:r>
        <w:br/>
      </w:r>
      <w:ins w:id="1476" w:author="Nina Ditmajer" w:date="2022-01-13T11:42:00Z">
        <w:r w:rsidR="00092C7B">
          <w:t>k</w:t>
        </w:r>
      </w:ins>
      <w:del w:id="1477" w:author="Nina Ditmajer" w:date="2022-01-13T11:42:00Z">
        <w:r w:rsidDel="00092C7B">
          <w:delText>K</w:delText>
        </w:r>
      </w:del>
      <w:r>
        <w:t>ouje doperne</w:t>
      </w:r>
      <w:r w:rsidRPr="000D2793">
        <w:t>ſ</w:t>
      </w:r>
      <w:r>
        <w:t>zlo nam v</w:t>
      </w:r>
      <w:r w:rsidRPr="000D2793">
        <w:t>ſ</w:t>
      </w:r>
      <w:r>
        <w:t>záke nevole.</w:t>
      </w:r>
    </w:p>
    <w:p w14:paraId="282DD2D2" w14:textId="6B468A8B" w:rsidR="00380A5E" w:rsidDel="00092C7B" w:rsidRDefault="00380A5E" w:rsidP="00380A5E">
      <w:pPr>
        <w:pStyle w:val="teiab"/>
        <w:rPr>
          <w:del w:id="1478" w:author="Nina Ditmajer" w:date="2022-01-13T11:42:00Z"/>
        </w:rPr>
      </w:pPr>
      <w:r w:rsidRPr="00437A7A">
        <w:rPr>
          <w:rStyle w:val="teilabelZnak"/>
        </w:rPr>
        <w:t>25.</w:t>
      </w:r>
      <w:r>
        <w:t xml:space="preserve"> </w:t>
      </w:r>
      <w:r w:rsidRPr="000D2793">
        <w:t>ſ</w:t>
      </w:r>
      <w:r>
        <w:t>etűi v</w:t>
      </w:r>
      <w:ins w:id="1479" w:author="Nina Ditmajer" w:date="2022-01-13T11:42:00Z">
        <w:r w:rsidR="00092C7B">
          <w:t>r</w:t>
        </w:r>
      </w:ins>
      <w:del w:id="1480" w:author="Nina Ditmajer" w:date="2022-01-13T11:42:00Z">
        <w:r w:rsidDel="00092C7B">
          <w:delText>t</w:delText>
        </w:r>
      </w:del>
      <w:r>
        <w:t xml:space="preserve">e o Bosje, ino </w:t>
      </w:r>
      <w:r w:rsidRPr="000D2793">
        <w:t>ſ</w:t>
      </w:r>
      <w:r>
        <w:t>ze ne műdi, ti me</w:t>
      </w:r>
      <w:r>
        <w:br/>
        <w:t>zmoih vnogih nevol o</w:t>
      </w:r>
      <w:r w:rsidRPr="000D2793">
        <w:t>ſ</w:t>
      </w:r>
      <w:r>
        <w:t>zlobodi.</w:t>
      </w:r>
      <w:ins w:id="1481" w:author="Nina Ditmajer" w:date="2022-01-13T11:42:00Z">
        <w:r w:rsidR="00092C7B">
          <w:t xml:space="preserve"> </w:t>
        </w:r>
      </w:ins>
    </w:p>
    <w:p w14:paraId="00FD8940" w14:textId="0C3DE3AC" w:rsidR="00380A5E" w:rsidRDefault="00380A5E">
      <w:pPr>
        <w:pStyle w:val="teiab"/>
        <w:rPr>
          <w:ins w:id="1482" w:author="Nina Ditmajer" w:date="2022-01-13T11:42:00Z"/>
        </w:rPr>
        <w:pPrChange w:id="1483" w:author="Nina Ditmajer" w:date="2022-01-13T11:42:00Z">
          <w:pPr>
            <w:pStyle w:val="teiclosure"/>
          </w:pPr>
        </w:pPrChange>
      </w:pPr>
      <w:r>
        <w:t>Amen.</w:t>
      </w:r>
    </w:p>
    <w:p w14:paraId="3D53E3A0" w14:textId="77777777" w:rsidR="00092C7B" w:rsidRDefault="00092C7B">
      <w:pPr>
        <w:pStyle w:val="teiab"/>
        <w:pPrChange w:id="1484" w:author="Nina Ditmajer" w:date="2022-01-13T11:42:00Z">
          <w:pPr>
            <w:pStyle w:val="teiclosure"/>
          </w:pPr>
        </w:pPrChange>
      </w:pPr>
    </w:p>
    <w:p w14:paraId="19871041" w14:textId="7F0A86B0" w:rsidR="00380A5E" w:rsidRDefault="00380A5E" w:rsidP="00380A5E">
      <w:pPr>
        <w:pStyle w:val="Naslov2"/>
      </w:pPr>
      <w:r>
        <w:t>Nouta. I</w:t>
      </w:r>
      <w:del w:id="1485" w:author="Nina Ditmajer" w:date="2022-01-13T11:48:00Z">
        <w:r w:rsidDel="00B94838">
          <w:delText xml:space="preserve"> </w:delText>
        </w:r>
      </w:del>
      <w:ins w:id="1486" w:author="Nina Ditmajer" w:date="2022-01-13T11:48:00Z">
        <w:r w:rsidR="00B94838">
          <w:t>ff</w:t>
        </w:r>
      </w:ins>
      <w:del w:id="1487" w:author="Nina Ditmajer" w:date="2022-01-13T11:48:00Z">
        <w:r w:rsidRPr="000D2793" w:rsidDel="00B94838">
          <w:delText>ſſ</w:delText>
        </w:r>
      </w:del>
      <w:r>
        <w:t>jusá</w:t>
      </w:r>
      <w:ins w:id="1488" w:author="Nina Ditmajer" w:date="2022-01-13T11:48:00Z">
        <w:r w:rsidR="00B94838">
          <w:t>g</w:t>
        </w:r>
      </w:ins>
      <w:del w:id="1489" w:author="Nina Ditmajer" w:date="2022-01-13T11:48:00Z">
        <w:r w:rsidDel="00B94838">
          <w:delText>y</w:delText>
        </w:r>
      </w:del>
      <w:r>
        <w:t>om vérkér.</w:t>
      </w:r>
    </w:p>
    <w:p w14:paraId="6D874356" w14:textId="20B13E62" w:rsidR="00380A5E" w:rsidRDefault="00380A5E" w:rsidP="00380A5E">
      <w:pPr>
        <w:pStyle w:val="teiab"/>
      </w:pPr>
      <w:r w:rsidRPr="00306781">
        <w:rPr>
          <w:rStyle w:val="teilabelZnak"/>
        </w:rPr>
        <w:t>1.</w:t>
      </w:r>
      <w:r>
        <w:t xml:space="preserve"> </w:t>
      </w:r>
      <w:r w:rsidRPr="000D2793">
        <w:t>ſ</w:t>
      </w:r>
      <w:r w:rsidRPr="00B94838">
        <w:rPr>
          <w:rStyle w:val="teiunclear"/>
          <w:rPrChange w:id="1490" w:author="Nina Ditmajer" w:date="2022-01-13T11:48:00Z">
            <w:rPr/>
          </w:rPrChange>
        </w:rPr>
        <w:t>z</w:t>
      </w:r>
      <w:r>
        <w:t>pomi</w:t>
      </w:r>
      <w:r w:rsidRPr="00B94838">
        <w:rPr>
          <w:rStyle w:val="teiunclear"/>
          <w:rPrChange w:id="1491" w:author="Nina Ditmajer" w:date="2022-01-13T11:48:00Z">
            <w:rPr/>
          </w:rPrChange>
        </w:rPr>
        <w:t>n</w:t>
      </w:r>
      <w:ins w:id="1492" w:author="Nina Ditmajer" w:date="2022-01-13T11:48:00Z">
        <w:r w:rsidR="00B94838" w:rsidRPr="00B94838">
          <w:rPr>
            <w:rStyle w:val="teiunclear"/>
            <w:rPrChange w:id="1493" w:author="Nina Ditmajer" w:date="2022-01-13T11:48:00Z">
              <w:rPr/>
            </w:rPrChange>
          </w:rPr>
          <w:t>a</w:t>
        </w:r>
      </w:ins>
      <w:del w:id="1494" w:author="Nina Ditmajer" w:date="2022-01-13T11:48:00Z">
        <w:r w:rsidDel="00B94838">
          <w:delText>e</w:delText>
        </w:r>
      </w:del>
      <w:r>
        <w:t xml:space="preserve">m </w:t>
      </w:r>
      <w:r w:rsidRPr="000D2793">
        <w:t>ſ</w:t>
      </w:r>
      <w:r>
        <w:t>ze go</w:t>
      </w:r>
      <w:r w:rsidRPr="000D2793">
        <w:t>ſ</w:t>
      </w:r>
      <w:r>
        <w:t>zto zgrehov me mlado</w:t>
      </w:r>
      <w:r w:rsidRPr="000D2793">
        <w:t>ſ</w:t>
      </w:r>
      <w:r>
        <w:t>zti,</w:t>
      </w:r>
      <w:r>
        <w:br/>
      </w:r>
      <w:r w:rsidRPr="000D2793">
        <w:t>ſ</w:t>
      </w:r>
      <w:r>
        <w:t xml:space="preserve">teri </w:t>
      </w:r>
      <w:r w:rsidRPr="00B94838">
        <w:rPr>
          <w:rStyle w:val="teiunclear"/>
          <w:rPrChange w:id="1495" w:author="Nina Ditmajer" w:date="2022-01-13T11:48:00Z">
            <w:rPr/>
          </w:rPrChange>
        </w:rPr>
        <w:t>ſzo</w:t>
      </w:r>
      <w:r>
        <w:t xml:space="preserve"> </w:t>
      </w:r>
      <w:r w:rsidRPr="000D2793">
        <w:t>ſ</w:t>
      </w:r>
      <w:r>
        <w:t>zp</w:t>
      </w:r>
      <w:r w:rsidRPr="00B94838">
        <w:rPr>
          <w:rStyle w:val="teiunclear"/>
          <w:rPrChange w:id="1496" w:author="Nina Ditmajer" w:date="2022-01-13T11:49:00Z">
            <w:rPr/>
          </w:rPrChange>
        </w:rPr>
        <w:t>r</w:t>
      </w:r>
      <w:r>
        <w:t xml:space="preserve">avili placs vu mojem </w:t>
      </w:r>
      <w:r w:rsidRPr="000D2793">
        <w:t>ſ</w:t>
      </w:r>
      <w:r>
        <w:t xml:space="preserve">zerczi, ár </w:t>
      </w:r>
      <w:r w:rsidRPr="000D2793">
        <w:t>ſ</w:t>
      </w:r>
      <w:r>
        <w:t>zem</w:t>
      </w:r>
      <w:r>
        <w:br/>
        <w:t>Boga kro</w:t>
      </w:r>
      <w:r w:rsidRPr="00B94838">
        <w:rPr>
          <w:rStyle w:val="teiunclear"/>
          <w:rPrChange w:id="1497" w:author="Nina Ditmajer" w:date="2022-01-13T11:49:00Z">
            <w:rPr/>
          </w:rPrChange>
        </w:rPr>
        <w:t>t</w:t>
      </w:r>
      <w:r>
        <w:t>o zbantuval go</w:t>
      </w:r>
      <w:r w:rsidRPr="000D2793">
        <w:t>ſ</w:t>
      </w:r>
      <w:r>
        <w:t xml:space="preserve">ztokrát, na glávo </w:t>
      </w:r>
      <w:ins w:id="1498" w:author="Nina Ditmajer" w:date="2022-01-13T11:50:00Z">
        <w:r w:rsidR="00B94838">
          <w:t>k</w:t>
        </w:r>
      </w:ins>
      <w:del w:id="1499" w:author="Nina Ditmajer" w:date="2022-01-13T11:50:00Z">
        <w:r w:rsidDel="00B94838">
          <w:delText>K</w:delText>
        </w:r>
      </w:del>
      <w:r>
        <w:t>as-</w:t>
      </w:r>
      <w:r>
        <w:br/>
        <w:t>tigo csákam nesztánoma.</w:t>
      </w:r>
    </w:p>
    <w:p w14:paraId="792F28A5" w14:textId="0C83D3E7" w:rsidR="00380A5E" w:rsidRDefault="00380A5E" w:rsidP="00380A5E">
      <w:pPr>
        <w:pStyle w:val="teiab"/>
      </w:pPr>
      <w:r w:rsidRPr="00306781">
        <w:rPr>
          <w:rStyle w:val="teilabelZnak"/>
        </w:rPr>
        <w:t>2.</w:t>
      </w:r>
      <w:r>
        <w:t xml:space="preserve"> Nema batrivo</w:t>
      </w:r>
      <w:r w:rsidRPr="000D2793">
        <w:t>ſ</w:t>
      </w:r>
      <w:r>
        <w:t>zti ma nevolna gláva, derkanya</w:t>
      </w:r>
      <w:r>
        <w:br/>
        <w:t>vn</w:t>
      </w:r>
      <w:ins w:id="1500" w:author="Nina Ditmajer" w:date="2022-01-13T11:50:00Z">
        <w:r w:rsidR="00C9735B">
          <w:t>o'</w:t>
        </w:r>
      </w:ins>
      <w:del w:id="1501" w:author="Nina Ditmajer" w:date="2022-01-13T11:50:00Z">
        <w:r w:rsidDel="00C9735B">
          <w:delText>ó</w:delText>
        </w:r>
      </w:del>
      <w:r>
        <w:t xml:space="preserve">sina moje </w:t>
      </w:r>
      <w:r w:rsidRPr="000D2793">
        <w:t>ſ</w:t>
      </w:r>
      <w:r>
        <w:t>zerc</w:t>
      </w:r>
      <w:ins w:id="1502" w:author="Nina Ditmajer" w:date="2022-01-13T11:50:00Z">
        <w:r w:rsidR="00C9735B">
          <w:t>z</w:t>
        </w:r>
      </w:ins>
      <w:del w:id="1503" w:author="Nina Ditmajer" w:date="2022-01-13T11:50:00Z">
        <w:r w:rsidDel="00C9735B">
          <w:delText>s</w:delText>
        </w:r>
      </w:del>
      <w:r>
        <w:t>e ima</w:t>
      </w:r>
      <w:ins w:id="1504" w:author="Nina Ditmajer" w:date="2022-01-13T11:50:00Z">
        <w:r w:rsidR="00C9735B">
          <w:t>,</w:t>
        </w:r>
      </w:ins>
      <w:r>
        <w:t xml:space="preserve"> kak </w:t>
      </w:r>
      <w:r w:rsidRPr="000D2793">
        <w:t>ſ</w:t>
      </w:r>
      <w:r>
        <w:t>zlapouvje mour</w:t>
      </w:r>
      <w:r w:rsidRPr="000D2793">
        <w:t>ſ</w:t>
      </w:r>
      <w:r>
        <w:t>z-</w:t>
      </w:r>
      <w:r>
        <w:br/>
        <w:t>ko proti je brodaru, takai mo</w:t>
      </w:r>
      <w:r>
        <w:rPr>
          <w:rFonts w:ascii="ZRCola" w:hAnsi="ZRCola" w:cs="ZRCola"/>
        </w:rPr>
        <w:t>ÿ</w:t>
      </w:r>
      <w:r>
        <w:t xml:space="preserve"> grehi, mojoi</w:t>
      </w:r>
      <w:r>
        <w:br/>
        <w:t>tu</w:t>
      </w:r>
      <w:ins w:id="1505" w:author="Nina Ditmajer" w:date="2022-01-13T11:51:00Z">
        <w:r w:rsidR="00C9735B">
          <w:t>'</w:t>
        </w:r>
      </w:ins>
      <w:del w:id="1506" w:author="Nina Ditmajer" w:date="2022-01-13T11:51:00Z">
        <w:r w:rsidDel="00C9735B">
          <w:delText>´</w:delText>
        </w:r>
      </w:del>
      <w:r>
        <w:t>snoi Dus</w:t>
      </w:r>
      <w:r w:rsidRPr="000D2793">
        <w:t>ſ</w:t>
      </w:r>
      <w:r>
        <w:t>i.</w:t>
      </w:r>
    </w:p>
    <w:p w14:paraId="213747D7" w14:textId="77777777" w:rsidR="00380A5E" w:rsidRDefault="00380A5E" w:rsidP="00380A5E">
      <w:pPr>
        <w:pStyle w:val="teiab"/>
      </w:pPr>
      <w:r w:rsidRPr="00605920">
        <w:rPr>
          <w:rStyle w:val="teilabelZnak"/>
        </w:rPr>
        <w:t>3.</w:t>
      </w:r>
      <w:r>
        <w:t xml:space="preserve"> Od mour</w:t>
      </w:r>
      <w:r w:rsidRPr="000D2793">
        <w:t>ſ</w:t>
      </w:r>
      <w:r>
        <w:t>zkoga pe</w:t>
      </w:r>
      <w:r w:rsidRPr="000D2793">
        <w:t>ſ</w:t>
      </w:r>
      <w:r>
        <w:t xml:space="preserve">zka, nezracsunanoga, </w:t>
      </w:r>
      <w:r w:rsidRPr="000D2793">
        <w:t>ſ</w:t>
      </w:r>
      <w:r>
        <w:t>zteri-</w:t>
      </w:r>
      <w:r>
        <w:br/>
        <w:t>na dnyé le</w:t>
      </w:r>
      <w:r w:rsidRPr="000D2793">
        <w:t>ſ</w:t>
      </w:r>
      <w:r>
        <w:t>i, nezgovorjenoga, i od phticz Ne-</w:t>
      </w:r>
      <w:r>
        <w:br/>
        <w:t>be</w:t>
      </w:r>
      <w:r w:rsidRPr="000D2793">
        <w:t>ſ</w:t>
      </w:r>
      <w:r>
        <w:t>zki podnébov bodocsi, vecsje moih grehov</w:t>
      </w:r>
      <w:r>
        <w:br/>
        <w:t xml:space="preserve">velikocse </w:t>
      </w:r>
      <w:r w:rsidRPr="000D2793">
        <w:t>ſ</w:t>
      </w:r>
      <w:r>
        <w:t>ztrasne.</w:t>
      </w:r>
    </w:p>
    <w:p w14:paraId="60CBCD5C" w14:textId="134C9B5E" w:rsidR="00380A5E" w:rsidRDefault="00380A5E" w:rsidP="00380A5E">
      <w:pPr>
        <w:pStyle w:val="teiab"/>
      </w:pPr>
      <w:r w:rsidRPr="002E2C7E">
        <w:rPr>
          <w:rStyle w:val="teilabelZnak"/>
        </w:rPr>
        <w:t>4.</w:t>
      </w:r>
      <w:r>
        <w:t xml:space="preserve"> Mokami </w:t>
      </w:r>
      <w:r w:rsidRPr="000D2793">
        <w:t>ſ</w:t>
      </w:r>
      <w:r>
        <w:t>ze v</w:t>
      </w:r>
      <w:r w:rsidRPr="000D2793">
        <w:t>ſ</w:t>
      </w:r>
      <w:r>
        <w:t>zak dén kroto povék</w:t>
      </w:r>
      <w:r w:rsidRPr="000D2793">
        <w:t>ſ</w:t>
      </w:r>
      <w:r>
        <w:t>ava, po</w:t>
      </w:r>
      <w:r>
        <w:br/>
        <w:t xml:space="preserve">moucsi ne najdem pod bremenom grehov, </w:t>
      </w:r>
      <w:ins w:id="1507" w:author="Nina Ditmajer" w:date="2022-01-13T11:53:00Z">
        <w:r w:rsidR="00C9735B">
          <w:t>m</w:t>
        </w:r>
      </w:ins>
      <w:del w:id="1508" w:author="Nina Ditmajer" w:date="2022-01-13T11:53:00Z">
        <w:r w:rsidDel="00C9735B">
          <w:delText>n</w:delText>
        </w:r>
      </w:del>
      <w:r>
        <w:t>e</w:t>
      </w:r>
    </w:p>
    <w:p w14:paraId="05921C7D" w14:textId="3864EFB4" w:rsidR="00380A5E" w:rsidRDefault="00380A5E" w:rsidP="00380A5E">
      <w:pPr>
        <w:pStyle w:val="teifwCatch"/>
      </w:pPr>
      <w:r>
        <w:t>Dű</w:t>
      </w:r>
      <w:ins w:id="1509" w:author="Nina Ditmajer" w:date="2022-01-13T11:52:00Z">
        <w:r w:rsidR="00C9735B">
          <w:t>ſ</w:t>
        </w:r>
      </w:ins>
      <w:del w:id="1510" w:author="Nina Ditmajer" w:date="2022-01-13T11:52:00Z">
        <w:r w:rsidDel="00C9735B">
          <w:delText>s</w:delText>
        </w:r>
      </w:del>
      <w:r>
        <w:t>no</w:t>
      </w:r>
    </w:p>
    <w:p w14:paraId="515BA79F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Cs w:val="24"/>
          <w:lang w:val="en-GB" w:eastAsia="ja-JP"/>
        </w:rPr>
      </w:pPr>
      <w:r>
        <w:br w:type="page"/>
      </w:r>
    </w:p>
    <w:p w14:paraId="443A7227" w14:textId="77777777" w:rsidR="00380A5E" w:rsidRDefault="00380A5E" w:rsidP="00380A5E">
      <w:r>
        <w:lastRenderedPageBreak/>
        <w:t>/033v/</w:t>
      </w:r>
    </w:p>
    <w:p w14:paraId="113A1185" w14:textId="77777777" w:rsidR="00380A5E" w:rsidRDefault="00380A5E" w:rsidP="00380A5E">
      <w:pPr>
        <w:pStyle w:val="teifwPageNum"/>
      </w:pPr>
      <w:r>
        <w:t>62.</w:t>
      </w:r>
    </w:p>
    <w:p w14:paraId="7BBEDC80" w14:textId="77777777" w:rsidR="00380A5E" w:rsidRDefault="00380A5E" w:rsidP="00380A5E">
      <w:pPr>
        <w:pStyle w:val="teiab"/>
      </w:pPr>
      <w:r>
        <w:t xml:space="preserve">Dűsno </w:t>
      </w:r>
      <w:r w:rsidRPr="000D2793">
        <w:t>ſ</w:t>
      </w:r>
      <w:r>
        <w:t xml:space="preserve">zpoznanye, bolezen ponávla, na </w:t>
      </w:r>
      <w:r w:rsidRPr="000D2793">
        <w:t>ſ</w:t>
      </w:r>
      <w:r>
        <w:t>zmert ve-</w:t>
      </w:r>
      <w:r>
        <w:br/>
        <w:t xml:space="preserve">kivecsno mislenye me </w:t>
      </w:r>
      <w:r w:rsidRPr="000D2793">
        <w:t>ſ</w:t>
      </w:r>
      <w:r>
        <w:t>zoudi.</w:t>
      </w:r>
    </w:p>
    <w:p w14:paraId="641E1BC0" w14:textId="00F2255B" w:rsidR="00380A5E" w:rsidRDefault="00380A5E" w:rsidP="00380A5E">
      <w:pPr>
        <w:pStyle w:val="teiab"/>
      </w:pPr>
      <w:r>
        <w:t>5. Vu vszem ovom mene vup</w:t>
      </w:r>
      <w:del w:id="1511" w:author="Nina Ditmajer" w:date="2022-01-13T11:53:00Z">
        <w:r w:rsidDel="00C9735B">
          <w:delText>r</w:delText>
        </w:r>
      </w:del>
      <w:r>
        <w:t>azen batrivi, ako glih</w:t>
      </w:r>
      <w:r>
        <w:br/>
        <w:t xml:space="preserve">vbojazen vdvojnost </w:t>
      </w:r>
      <w:ins w:id="1512" w:author="Nina Ditmajer" w:date="2022-01-13T11:54:00Z">
        <w:r w:rsidR="00C9735B">
          <w:t xml:space="preserve">me </w:t>
        </w:r>
      </w:ins>
      <w:r w:rsidRPr="000D2793">
        <w:t>ſ</w:t>
      </w:r>
      <w:r>
        <w:t>csé vercsti, da znám da</w:t>
      </w:r>
      <w:r>
        <w:br/>
        <w:t xml:space="preserve">miloscse vnogoje pri Oczi, </w:t>
      </w:r>
      <w:r w:rsidRPr="000D2793">
        <w:t>ſ</w:t>
      </w:r>
      <w:r>
        <w:t>teri odgresenja mene</w:t>
      </w:r>
      <w:r>
        <w:br/>
        <w:t>o</w:t>
      </w:r>
      <w:r w:rsidRPr="000D2793">
        <w:t>ſ</w:t>
      </w:r>
      <w:r>
        <w:t>zlobodi.</w:t>
      </w:r>
    </w:p>
    <w:p w14:paraId="721B7B53" w14:textId="648FC55C" w:rsidR="00380A5E" w:rsidRDefault="00380A5E" w:rsidP="00380A5E">
      <w:pPr>
        <w:pStyle w:val="teiab"/>
      </w:pPr>
      <w:r>
        <w:t>6. Záto morecs zdignem, vu Nebé</w:t>
      </w:r>
      <w:r w:rsidRPr="000D2793">
        <w:t>ſ</w:t>
      </w:r>
      <w:r>
        <w:t>za ktebi, o</w:t>
      </w:r>
      <w:r>
        <w:br/>
        <w:t>miloscse vnoge zviraliscse Bog dobri, mojo pro</w:t>
      </w:r>
      <w:r w:rsidRPr="000D2793">
        <w:t>ſ</w:t>
      </w:r>
      <w:r>
        <w:t>nyo</w:t>
      </w:r>
      <w:r>
        <w:br/>
        <w:t>po</w:t>
      </w:r>
      <w:r w:rsidRPr="000D2793">
        <w:t>ſ</w:t>
      </w:r>
      <w:r>
        <w:t>zlű</w:t>
      </w:r>
      <w:ins w:id="1513" w:author="Nina Ditmajer" w:date="2022-01-13T11:55:00Z">
        <w:r w:rsidR="00C9735B">
          <w:t>h</w:t>
        </w:r>
      </w:ins>
      <w:del w:id="1514" w:author="Nina Ditmajer" w:date="2022-01-13T11:55:00Z">
        <w:r w:rsidDel="00C9735B">
          <w:delText>s</w:delText>
        </w:r>
      </w:del>
      <w:r>
        <w:t>ni práznojo nepű</w:t>
      </w:r>
      <w:r w:rsidRPr="000D2793">
        <w:t>ſ</w:t>
      </w:r>
      <w:r>
        <w:t xml:space="preserve">zti, ponizen tvoi </w:t>
      </w:r>
      <w:r w:rsidRPr="000D2793">
        <w:t>ſ</w:t>
      </w:r>
      <w:r>
        <w:t>zlugi da</w:t>
      </w:r>
      <w:r>
        <w:br/>
        <w:t>pride na pout právo.</w:t>
      </w:r>
    </w:p>
    <w:p w14:paraId="2357128B" w14:textId="7A934831" w:rsidR="00380A5E" w:rsidRDefault="00380A5E" w:rsidP="00380A5E">
      <w:pPr>
        <w:pStyle w:val="teiab"/>
      </w:pPr>
      <w:r w:rsidRPr="003213CD">
        <w:rPr>
          <w:rStyle w:val="teilabelZnak"/>
        </w:rPr>
        <w:t>7.</w:t>
      </w:r>
      <w:r>
        <w:t xml:space="preserve"> Proscsenye v</w:t>
      </w:r>
      <w:r w:rsidRPr="000D2793">
        <w:t>ſ</w:t>
      </w:r>
      <w:r>
        <w:t>zei grehov pro</w:t>
      </w:r>
      <w:r w:rsidRPr="000D2793">
        <w:t>ſ</w:t>
      </w:r>
      <w:r>
        <w:t xml:space="preserve">zimte ponizno, </w:t>
      </w:r>
      <w:r w:rsidRPr="000D2793">
        <w:t>ſ</w:t>
      </w:r>
      <w:r>
        <w:t>teri-</w:t>
      </w:r>
      <w:r>
        <w:br/>
        <w:t xml:space="preserve">mi tve ime vrazilszem neverno, </w:t>
      </w:r>
      <w:r w:rsidRPr="000D2793">
        <w:t>ſ</w:t>
      </w:r>
      <w:r>
        <w:t xml:space="preserve">zpomeni </w:t>
      </w:r>
      <w:r w:rsidRPr="000D2793">
        <w:t>ſ</w:t>
      </w:r>
      <w:r>
        <w:t>ze Bosje zpra-</w:t>
      </w:r>
      <w:r>
        <w:br/>
        <w:t>ve t</w:t>
      </w:r>
      <w:ins w:id="1515" w:author="Nina Ditmajer" w:date="2022-01-13T11:56:00Z">
        <w:r w:rsidR="00C9735B">
          <w:t>v</w:t>
        </w:r>
      </w:ins>
      <w:r>
        <w:t xml:space="preserve">e miloscse, </w:t>
      </w:r>
      <w:r w:rsidRPr="000D2793">
        <w:t>ſ</w:t>
      </w:r>
      <w:r>
        <w:t>tere</w:t>
      </w:r>
      <w:r w:rsidRPr="000D2793">
        <w:t>ſ</w:t>
      </w:r>
      <w:r>
        <w:t xml:space="preserve">zi znevole </w:t>
      </w:r>
      <w:r w:rsidRPr="000D2793">
        <w:t>ſ</w:t>
      </w:r>
      <w:r>
        <w:t xml:space="preserve">zpelal </w:t>
      </w:r>
      <w:r w:rsidRPr="000D2793">
        <w:t>ſ</w:t>
      </w:r>
      <w:r>
        <w:t xml:space="preserve">zvécze </w:t>
      </w:r>
      <w:r w:rsidRPr="000D2793">
        <w:t>ſ</w:t>
      </w:r>
      <w:r>
        <w:t>zvoje.</w:t>
      </w:r>
    </w:p>
    <w:p w14:paraId="5E6F2DD8" w14:textId="7F456912" w:rsidR="00380A5E" w:rsidRDefault="00380A5E" w:rsidP="00380A5E">
      <w:pPr>
        <w:pStyle w:val="teiab"/>
      </w:pPr>
      <w:r w:rsidRPr="00430B27">
        <w:rPr>
          <w:rStyle w:val="teilabelZnak"/>
        </w:rPr>
        <w:t>8.</w:t>
      </w:r>
      <w:r>
        <w:t xml:space="preserve"> Ár ako bos zmenov kak </w:t>
      </w:r>
      <w:r w:rsidRPr="000D2793">
        <w:t>ſ</w:t>
      </w:r>
      <w:ins w:id="1516" w:author="Nina Ditmajer" w:date="2022-01-13T11:57:00Z">
        <w:r w:rsidR="00C9735B">
          <w:t>z</w:t>
        </w:r>
      </w:ins>
      <w:del w:id="1517" w:author="Nina Ditmajer" w:date="2022-01-13T11:57:00Z">
        <w:r w:rsidDel="00C9735B">
          <w:delText>s</w:delText>
        </w:r>
      </w:del>
      <w:r>
        <w:t xml:space="preserve">lugom </w:t>
      </w:r>
      <w:r w:rsidRPr="000D2793">
        <w:t>ſ</w:t>
      </w:r>
      <w:r>
        <w:t>ze káral, poleg</w:t>
      </w:r>
      <w:r>
        <w:br/>
        <w:t xml:space="preserve">tve pravicze zgrehov bos me </w:t>
      </w:r>
      <w:r w:rsidRPr="000D2793">
        <w:t>ſ</w:t>
      </w:r>
      <w:r>
        <w:t>zodil, nemorem pred te-</w:t>
      </w:r>
      <w:r>
        <w:br/>
        <w:t>bov pravicsen po</w:t>
      </w:r>
      <w:r w:rsidRPr="000D2793">
        <w:t>ſ</w:t>
      </w:r>
      <w:r>
        <w:t xml:space="preserve">ztati, kak ti </w:t>
      </w:r>
      <w:r w:rsidRPr="000D2793">
        <w:t>ſ</w:t>
      </w:r>
      <w:r>
        <w:t>zilen Vitéz vharczi</w:t>
      </w:r>
      <w:r>
        <w:br/>
        <w:t>pre</w:t>
      </w:r>
      <w:r w:rsidRPr="000D2793">
        <w:t>ſ</w:t>
      </w:r>
      <w:r>
        <w:t>zilneisi.</w:t>
      </w:r>
    </w:p>
    <w:p w14:paraId="6A3E9F04" w14:textId="77777777" w:rsidR="00380A5E" w:rsidRDefault="00380A5E" w:rsidP="00380A5E">
      <w:pPr>
        <w:pStyle w:val="teiab"/>
      </w:pPr>
      <w:r w:rsidRPr="00430B27">
        <w:rPr>
          <w:rStyle w:val="teilabelZnak"/>
        </w:rPr>
        <w:t>9.</w:t>
      </w:r>
      <w:r>
        <w:t xml:space="preserve"> Prez greha nikoga neiga natom </w:t>
      </w:r>
      <w:r w:rsidRPr="000D2793">
        <w:t>ſ</w:t>
      </w:r>
      <w:r>
        <w:t xml:space="preserve">zveiti, ki </w:t>
      </w:r>
      <w:r w:rsidRPr="000D2793">
        <w:t>ſ</w:t>
      </w:r>
      <w:r>
        <w:t>zeje</w:t>
      </w:r>
      <w:r>
        <w:br/>
        <w:t>porodil kre prave nature, ki bi nebi vgresil zkre-</w:t>
      </w:r>
      <w:r>
        <w:br/>
        <w:t>kocse cslovecse dai zv</w:t>
      </w:r>
      <w:r w:rsidRPr="00C9735B">
        <w:rPr>
          <w:rStyle w:val="teiunclear"/>
          <w:rPrChange w:id="1518" w:author="Nina Ditmajer" w:date="2022-01-13T11:59:00Z">
            <w:rPr/>
          </w:rPrChange>
        </w:rPr>
        <w:t>r</w:t>
      </w:r>
      <w:r>
        <w:t>ácsil</w:t>
      </w:r>
      <w:r w:rsidRPr="000D2793">
        <w:t>ſ</w:t>
      </w:r>
      <w:r>
        <w:t>ziga ti Go</w:t>
      </w:r>
      <w:r w:rsidRPr="000D2793">
        <w:t>ſ</w:t>
      </w:r>
      <w:r>
        <w:t>zpodne</w:t>
      </w:r>
      <w:r>
        <w:br/>
        <w:t>Bosje.</w:t>
      </w:r>
    </w:p>
    <w:p w14:paraId="7F675DB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6C67D39" w14:textId="77777777" w:rsidR="00380A5E" w:rsidRDefault="00380A5E" w:rsidP="00380A5E">
      <w:r>
        <w:lastRenderedPageBreak/>
        <w:t>/034r/</w:t>
      </w:r>
    </w:p>
    <w:p w14:paraId="67BEE778" w14:textId="77777777" w:rsidR="00380A5E" w:rsidRDefault="00380A5E" w:rsidP="00380A5E">
      <w:pPr>
        <w:pStyle w:val="teifwPageNum"/>
      </w:pPr>
      <w:r>
        <w:t>63.</w:t>
      </w:r>
    </w:p>
    <w:p w14:paraId="21C2D8C9" w14:textId="0480D8A4" w:rsidR="00380A5E" w:rsidRDefault="00380A5E" w:rsidP="00380A5E">
      <w:pPr>
        <w:pStyle w:val="teiab"/>
      </w:pPr>
      <w:r w:rsidRPr="00F56ACF">
        <w:rPr>
          <w:rStyle w:val="teilabelZnak"/>
        </w:rPr>
        <w:t>10.</w:t>
      </w:r>
      <w:r>
        <w:t xml:space="preserve"> Ona jálna </w:t>
      </w:r>
      <w:ins w:id="1519" w:author="Nina Ditmajer" w:date="2022-01-13T12:13:00Z">
        <w:r w:rsidR="001D5DB2">
          <w:t>k</w:t>
        </w:r>
      </w:ins>
      <w:del w:id="1520" w:author="Nina Ditmajer" w:date="2022-01-13T12:13:00Z">
        <w:r w:rsidDel="001D5DB2">
          <w:delText>K</w:delText>
        </w:r>
      </w:del>
      <w:r>
        <w:t xml:space="preserve">acsa, vkanila </w:t>
      </w:r>
      <w:r w:rsidRPr="004B5237">
        <w:rPr>
          <w:rStyle w:val="teiname"/>
        </w:rPr>
        <w:t>Adama</w:t>
      </w:r>
      <w:r>
        <w:t xml:space="preserve">, i </w:t>
      </w:r>
      <w:r w:rsidRPr="000D2793">
        <w:t>ſ</w:t>
      </w:r>
      <w:r>
        <w:t>zvetle pa</w:t>
      </w:r>
      <w:r w:rsidRPr="001D5DB2">
        <w:rPr>
          <w:rStyle w:val="teiunclear"/>
          <w:rPrChange w:id="1521" w:author="Nina Ditmajer" w:date="2022-01-13T12:13:00Z">
            <w:rPr/>
          </w:rPrChange>
        </w:rPr>
        <w:t>li</w:t>
      </w:r>
      <w:ins w:id="1522" w:author="Nina Ditmajer" w:date="2022-01-13T12:13:00Z">
        <w:r w:rsidR="001D5DB2">
          <w:rPr>
            <w:rStyle w:val="teiunclear"/>
          </w:rPr>
          <w:t>cz</w:t>
        </w:r>
      </w:ins>
      <w:del w:id="1523" w:author="Nina Ditmajer" w:date="2022-01-13T12:13:00Z">
        <w:r w:rsidRPr="001D5DB2" w:rsidDel="001D5DB2">
          <w:rPr>
            <w:rStyle w:val="teiunclear"/>
            <w:rPrChange w:id="1524" w:author="Nina Ditmajer" w:date="2022-01-13T12:13:00Z">
              <w:rPr/>
            </w:rPrChange>
          </w:rPr>
          <w:delText>g</w:delText>
        </w:r>
      </w:del>
      <w:r>
        <w:br/>
      </w:r>
      <w:ins w:id="1525" w:author="Nina Ditmajer" w:date="2022-01-13T12:13:00Z">
        <w:r w:rsidR="001D5DB2">
          <w:t>c</w:t>
        </w:r>
      </w:ins>
      <w:del w:id="1526" w:author="Nina Ditmajer" w:date="2022-01-13T12:13:00Z">
        <w:r w:rsidDel="001D5DB2">
          <w:delText>e</w:delText>
        </w:r>
      </w:del>
      <w:r>
        <w:t xml:space="preserve">se </w:t>
      </w:r>
      <w:r w:rsidRPr="000D2793">
        <w:t>ſ</w:t>
      </w:r>
      <w:r>
        <w:t xml:space="preserve">zpelala </w:t>
      </w:r>
      <w:r w:rsidRPr="001D5DB2">
        <w:rPr>
          <w:rStyle w:val="teipersName"/>
          <w:rPrChange w:id="1527" w:author="Nina Ditmajer" w:date="2022-01-13T12:14:00Z">
            <w:rPr/>
          </w:rPrChange>
        </w:rPr>
        <w:t>Dávida</w:t>
      </w:r>
      <w:r>
        <w:t xml:space="preserve">, na grehe nágnola, modra </w:t>
      </w:r>
      <w:r w:rsidRPr="00944875">
        <w:rPr>
          <w:rStyle w:val="teiname"/>
        </w:rPr>
        <w:t>ſala</w:t>
      </w:r>
      <w:r>
        <w:t>-</w:t>
      </w:r>
      <w:r>
        <w:br/>
      </w:r>
      <w:r w:rsidRPr="00944875">
        <w:rPr>
          <w:rStyle w:val="teiname"/>
        </w:rPr>
        <w:t>mona</w:t>
      </w:r>
      <w:r w:rsidRPr="00944875">
        <w:t>,</w:t>
      </w:r>
      <w:r>
        <w:t xml:space="preserve"> </w:t>
      </w:r>
      <w:r w:rsidRPr="000D2793">
        <w:t>ſ</w:t>
      </w:r>
      <w:r>
        <w:t>zvega dopűscsenya v</w:t>
      </w:r>
      <w:r w:rsidRPr="000D2793">
        <w:t>ſ</w:t>
      </w:r>
      <w:r>
        <w:t xml:space="preserve">zem </w:t>
      </w:r>
      <w:r w:rsidRPr="000D2793">
        <w:t>ſ</w:t>
      </w:r>
      <w:r>
        <w:t>koditi mogla.</w:t>
      </w:r>
    </w:p>
    <w:p w14:paraId="4B0369F7" w14:textId="77777777" w:rsidR="00380A5E" w:rsidRDefault="00380A5E" w:rsidP="00380A5E">
      <w:pPr>
        <w:pStyle w:val="teiab"/>
      </w:pPr>
      <w:r w:rsidRPr="005A7C5E">
        <w:rPr>
          <w:rStyle w:val="teilabelZnak"/>
        </w:rPr>
        <w:t>11.</w:t>
      </w:r>
      <w:r>
        <w:t xml:space="preserve"> Da ki</w:t>
      </w:r>
      <w:r w:rsidRPr="000D2793">
        <w:t>ſ</w:t>
      </w:r>
      <w:r>
        <w:t xml:space="preserve">zo </w:t>
      </w:r>
      <w:r w:rsidRPr="005A7C5E">
        <w:rPr>
          <w:rStyle w:val="teiname"/>
        </w:rPr>
        <w:t>Christusſa</w:t>
      </w:r>
      <w:r>
        <w:t>, vredno</w:t>
      </w:r>
      <w:r w:rsidRPr="000D2793">
        <w:t>ſ</w:t>
      </w:r>
      <w:r>
        <w:t>zt k</w:t>
      </w:r>
      <w:r w:rsidRPr="000D2793">
        <w:t>ſ</w:t>
      </w:r>
      <w:r>
        <w:t>zebi vzéli, i nyega</w:t>
      </w:r>
      <w:r>
        <w:br/>
      </w:r>
      <w:r w:rsidRPr="000D2793">
        <w:t>ſ</w:t>
      </w:r>
      <w:r>
        <w:t>zmert radi k</w:t>
      </w:r>
      <w:r w:rsidRPr="000D2793">
        <w:t>ſ</w:t>
      </w:r>
      <w:r>
        <w:t>zebi prikaptsili, o</w:t>
      </w:r>
      <w:r w:rsidRPr="000D2793">
        <w:t>ſ</w:t>
      </w:r>
      <w:r>
        <w:t xml:space="preserve">zlobodjenye </w:t>
      </w:r>
      <w:r w:rsidRPr="000D2793">
        <w:t>ſ</w:t>
      </w:r>
      <w:r>
        <w:t>zo mi-</w:t>
      </w:r>
      <w:r>
        <w:br/>
        <w:t>lo</w:t>
      </w:r>
      <w:r w:rsidRPr="000D2793">
        <w:t>ſ</w:t>
      </w:r>
      <w:r>
        <w:t xml:space="preserve">ztivno vzéli, ár </w:t>
      </w:r>
      <w:r w:rsidRPr="000D2793">
        <w:t>ſ</w:t>
      </w:r>
      <w:r>
        <w:t>zi ti nyé vracsil, zvrá</w:t>
      </w:r>
      <w:r w:rsidRPr="000D2793">
        <w:t>ſ</w:t>
      </w:r>
      <w:r>
        <w:t>ztvom plemenitim.</w:t>
      </w:r>
    </w:p>
    <w:p w14:paraId="5D05057E" w14:textId="6665E949" w:rsidR="00380A5E" w:rsidRDefault="00380A5E" w:rsidP="00380A5E">
      <w:pPr>
        <w:pStyle w:val="teiab"/>
      </w:pPr>
      <w:r>
        <w:t xml:space="preserve">12. Po tvem </w:t>
      </w:r>
      <w:r w:rsidRPr="000D2793">
        <w:t>ſ</w:t>
      </w:r>
      <w:r>
        <w:t>zini Bosje blago</w:t>
      </w:r>
      <w:r w:rsidRPr="000D2793">
        <w:t>ſ</w:t>
      </w:r>
      <w:r>
        <w:t>zlovi mene, i ztvom rec</w:t>
      </w:r>
      <w:ins w:id="1528" w:author="Nina Ditmajer" w:date="2022-01-13T12:16:00Z">
        <w:r w:rsidR="001D5DB2">
          <w:t>s</w:t>
        </w:r>
      </w:ins>
      <w:del w:id="1529" w:author="Nina Ditmajer" w:date="2022-01-13T12:16:00Z">
        <w:r w:rsidDel="001D5DB2">
          <w:delText>z</w:delText>
        </w:r>
      </w:del>
      <w:r>
        <w:t>jom</w:t>
      </w:r>
      <w:r>
        <w:br/>
        <w:t>Dűs</w:t>
      </w:r>
      <w:r w:rsidRPr="000D2793">
        <w:t>ſ</w:t>
      </w:r>
      <w:r>
        <w:t xml:space="preserve">o bátrivi ti mojo, na </w:t>
      </w:r>
      <w:r w:rsidRPr="000D2793">
        <w:t>ſ</w:t>
      </w:r>
      <w:r>
        <w:t>aloszt da nebode v</w:t>
      </w:r>
      <w:ins w:id="1530" w:author="Nina Ditmajer" w:date="2022-01-13T12:17:00Z">
        <w:r w:rsidR="001D5DB2">
          <w:t>'</w:t>
        </w:r>
      </w:ins>
      <w:del w:id="1531" w:author="Nina Ditmajer" w:date="2022-01-13T12:17:00Z">
        <w:r w:rsidDel="001D5DB2">
          <w:delText>´</w:delText>
        </w:r>
      </w:del>
      <w:r>
        <w:t>salosznom</w:t>
      </w:r>
      <w:r>
        <w:br/>
      </w:r>
      <w:r w:rsidRPr="001D5DB2">
        <w:rPr>
          <w:rStyle w:val="teiunclear"/>
          <w:rPrChange w:id="1532" w:author="Nina Ditmajer" w:date="2022-01-13T12:17:00Z">
            <w:rPr/>
          </w:rPrChange>
        </w:rPr>
        <w:t>oblaki</w:t>
      </w:r>
      <w:r>
        <w:t>, zve</w:t>
      </w:r>
      <w:r w:rsidRPr="000D2793">
        <w:t>ſ</w:t>
      </w:r>
      <w:r>
        <w:t>zéli pro</w:t>
      </w:r>
      <w:r w:rsidRPr="000D2793">
        <w:t>ſ</w:t>
      </w:r>
      <w:r>
        <w:t xml:space="preserve">zim te, me </w:t>
      </w:r>
      <w:ins w:id="1533" w:author="Nina Ditmajer" w:date="2022-01-13T12:17:00Z">
        <w:r w:rsidR="001D5DB2">
          <w:t>'</w:t>
        </w:r>
      </w:ins>
      <w:del w:id="1534" w:author="Nina Ditmajer" w:date="2022-01-13T12:17:00Z">
        <w:r w:rsidDel="001D5DB2">
          <w:delText>´</w:delText>
        </w:r>
      </w:del>
      <w:r w:rsidRPr="000D2793">
        <w:t>ſ</w:t>
      </w:r>
      <w:r>
        <w:t>alo</w:t>
      </w:r>
      <w:r w:rsidRPr="000D2793">
        <w:t>ſ</w:t>
      </w:r>
      <w:r>
        <w:t xml:space="preserve">zno </w:t>
      </w:r>
      <w:r w:rsidRPr="000D2793">
        <w:t>ſ</w:t>
      </w:r>
      <w:r>
        <w:t>zercze.</w:t>
      </w:r>
    </w:p>
    <w:p w14:paraId="24B087AB" w14:textId="190ED16C" w:rsidR="00380A5E" w:rsidRDefault="00380A5E" w:rsidP="00380A5E">
      <w:pPr>
        <w:pStyle w:val="teiab"/>
      </w:pPr>
      <w:r w:rsidRPr="00255819">
        <w:rPr>
          <w:rStyle w:val="teilabelZnak"/>
        </w:rPr>
        <w:t>13.</w:t>
      </w:r>
      <w:r>
        <w:t xml:space="preserve"> Na </w:t>
      </w:r>
      <w:ins w:id="1535" w:author="Nina Ditmajer" w:date="2022-01-13T12:17:00Z">
        <w:r w:rsidR="001D5DB2" w:rsidRPr="001D5DB2">
          <w:rPr>
            <w:rStyle w:val="teiunclear"/>
            <w:rPrChange w:id="1536" w:author="Nina Ditmajer" w:date="2022-01-13T12:18:00Z">
              <w:rPr>
                <w:rStyle w:val="teigap"/>
              </w:rPr>
            </w:rPrChange>
          </w:rPr>
          <w:t>pe</w:t>
        </w:r>
      </w:ins>
      <w:del w:id="1537" w:author="Nina Ditmajer" w:date="2022-01-13T12:17:00Z">
        <w:r w:rsidRPr="00255819" w:rsidDel="001D5DB2">
          <w:rPr>
            <w:rStyle w:val="teigap"/>
          </w:rPr>
          <w:delText>???</w:delText>
        </w:r>
      </w:del>
      <w:r>
        <w:t>ldo v</w:t>
      </w:r>
      <w:r w:rsidRPr="000D2793">
        <w:t>ſ</w:t>
      </w:r>
      <w:r>
        <w:t xml:space="preserve">zakomu daje nevolnomu, </w:t>
      </w:r>
      <w:r w:rsidRPr="000D2793">
        <w:t>ſ</w:t>
      </w:r>
      <w:del w:id="1538" w:author="Nina Ditmajer" w:date="2022-01-13T12:18:00Z">
        <w:r w:rsidDel="001D5DB2">
          <w:delText>z</w:delText>
        </w:r>
      </w:del>
      <w:r>
        <w:t>terim greha</w:t>
      </w:r>
      <w:r>
        <w:br/>
        <w:t>najem tes</w:t>
      </w:r>
      <w:ins w:id="1539" w:author="Nina Ditmajer" w:date="2022-01-13T12:18:00Z">
        <w:r w:rsidR="001D5DB2">
          <w:t>k</w:t>
        </w:r>
      </w:ins>
      <w:del w:id="1540" w:author="Nina Ditmajer" w:date="2022-01-13T12:18:00Z">
        <w:r w:rsidDel="001D5DB2">
          <w:delText>le</w:delText>
        </w:r>
      </w:del>
      <w:r>
        <w:t xml:space="preserve">iena </w:t>
      </w:r>
      <w:r w:rsidRPr="000D2793">
        <w:t>ſ</w:t>
      </w:r>
      <w:r>
        <w:t>zveiti, da p</w:t>
      </w:r>
      <w:ins w:id="1541" w:author="Nina Ditmajer" w:date="2022-01-13T12:19:00Z">
        <w:r w:rsidR="001D5DB2">
          <w:t>öe</w:t>
        </w:r>
      </w:ins>
      <w:del w:id="1542" w:author="Nina Ditmajer" w:date="2022-01-13T12:19:00Z">
        <w:r w:rsidDel="001D5DB2">
          <w:delText>oë</w:delText>
        </w:r>
      </w:del>
      <w:r>
        <w:t>nitentio v</w:t>
      </w:r>
      <w:r w:rsidRPr="000D2793">
        <w:t>ſ</w:t>
      </w:r>
      <w:r>
        <w:t>zi potom is-</w:t>
      </w:r>
      <w:r>
        <w:br/>
      </w:r>
      <w:r w:rsidRPr="001D5DB2">
        <w:rPr>
          <w:rStyle w:val="teiunclear"/>
          <w:rPrChange w:id="1543" w:author="Nina Ditmajer" w:date="2022-01-13T12:19:00Z">
            <w:rPr/>
          </w:rPrChange>
        </w:rPr>
        <w:t>cse</w:t>
      </w:r>
      <w:ins w:id="1544" w:author="Nina Ditmajer" w:date="2022-01-13T12:19:00Z">
        <w:r w:rsidR="001D5DB2">
          <w:rPr>
            <w:rStyle w:val="teiunclear"/>
          </w:rPr>
          <w:t>io</w:t>
        </w:r>
      </w:ins>
      <w:r>
        <w:t>, videv</w:t>
      </w:r>
      <w:r w:rsidRPr="000D2793">
        <w:t>ſ</w:t>
      </w:r>
      <w:r>
        <w:t xml:space="preserve">i miloscso ko </w:t>
      </w:r>
      <w:r w:rsidRPr="000D2793">
        <w:t>ſ</w:t>
      </w:r>
      <w:r>
        <w:t>zk</w:t>
      </w:r>
      <w:ins w:id="1545" w:author="Nina Ditmajer" w:date="2022-01-13T12:20:00Z">
        <w:r w:rsidR="001D5DB2">
          <w:t>a'</w:t>
        </w:r>
      </w:ins>
      <w:del w:id="1546" w:author="Nina Ditmajer" w:date="2022-01-13T12:20:00Z">
        <w:r w:rsidDel="001D5DB2">
          <w:delText>á</w:delText>
        </w:r>
      </w:del>
      <w:r>
        <w:t>zes kv</w:t>
      </w:r>
      <w:r w:rsidRPr="000D2793">
        <w:t>ſ</w:t>
      </w:r>
      <w:r>
        <w:t>zakomu.</w:t>
      </w:r>
    </w:p>
    <w:p w14:paraId="23517D3F" w14:textId="2E82599A" w:rsidR="00380A5E" w:rsidRDefault="00380A5E" w:rsidP="00380A5E">
      <w:pPr>
        <w:pStyle w:val="teiab"/>
      </w:pPr>
      <w:r w:rsidRPr="0042188B">
        <w:rPr>
          <w:rStyle w:val="teilabelZnak"/>
        </w:rPr>
        <w:t>14.</w:t>
      </w:r>
      <w:r>
        <w:t xml:space="preserve"> Zov</w:t>
      </w:r>
      <w:ins w:id="1547" w:author="Nina Ditmajer" w:date="2022-01-13T12:20:00Z">
        <w:r w:rsidR="001D5DB2">
          <w:t>a</w:t>
        </w:r>
      </w:ins>
      <w:del w:id="1548" w:author="Nina Ditmajer" w:date="2022-01-13T12:20:00Z">
        <w:r w:rsidDel="001D5DB2">
          <w:delText>á</w:delText>
        </w:r>
      </w:del>
      <w:r>
        <w:t>kvom molidbov, zdihával</w:t>
      </w:r>
      <w:r w:rsidRPr="000D2793">
        <w:t>ſ</w:t>
      </w:r>
      <w:r>
        <w:t>z</w:t>
      </w:r>
      <w:ins w:id="1549" w:author="Nina Ditmajer" w:date="2022-01-13T12:21:00Z">
        <w:r w:rsidR="001D5DB2">
          <w:t>e</w:t>
        </w:r>
      </w:ins>
      <w:del w:id="1550" w:author="Nina Ditmajer" w:date="2022-01-13T12:21:00Z">
        <w:r w:rsidDel="001D5DB2">
          <w:delText>a</w:delText>
        </w:r>
      </w:del>
      <w:r>
        <w:t>m kBogu, grehov</w:t>
      </w:r>
      <w:r>
        <w:br/>
        <w:t xml:space="preserve">velikocsa gda veliko </w:t>
      </w:r>
      <w:ins w:id="1551" w:author="Nina Ditmajer" w:date="2022-01-13T12:21:00Z">
        <w:r w:rsidR="001D5DB2">
          <w:t>'</w:t>
        </w:r>
      </w:ins>
      <w:del w:id="1552" w:author="Nina Ditmajer" w:date="2022-01-13T12:21:00Z">
        <w:r w:rsidDel="001D5DB2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 i v</w:t>
      </w:r>
      <w:ins w:id="1553" w:author="Nina Ditmajer" w:date="2022-01-13T12:21:00Z">
        <w:r w:rsidR="001D5DB2">
          <w:t>'</w:t>
        </w:r>
      </w:ins>
      <w:del w:id="1554" w:author="Nina Ditmajer" w:date="2022-01-13T12:21:00Z">
        <w:r w:rsidDel="001D5DB2">
          <w:delText>´</w:delText>
        </w:r>
      </w:del>
      <w:r w:rsidRPr="000D2793">
        <w:t>ſ</w:t>
      </w:r>
      <w:r>
        <w:t>árko dre</w:t>
      </w:r>
      <w:r w:rsidRPr="000D2793">
        <w:t>ſ</w:t>
      </w:r>
      <w:r>
        <w:t>zelje, me-</w:t>
      </w:r>
      <w:r>
        <w:br/>
        <w:t>ne zapelala hvála nyemu boidi, ár meje v</w:t>
      </w:r>
      <w:ins w:id="1555" w:author="Nina Ditmajer" w:date="2022-01-13T12:22:00Z">
        <w:r w:rsidR="001D5DB2">
          <w:t>r</w:t>
        </w:r>
      </w:ins>
      <w:del w:id="1556" w:author="Nina Ditmajer" w:date="2022-01-13T12:22:00Z">
        <w:r w:rsidDel="001D5DB2">
          <w:delText>t</w:delText>
        </w:r>
      </w:del>
      <w:r>
        <w:t>e zvrácsil.</w:t>
      </w:r>
    </w:p>
    <w:p w14:paraId="083E905D" w14:textId="1801C11E" w:rsidR="00380A5E" w:rsidRDefault="00380A5E" w:rsidP="00380A5E">
      <w:pPr>
        <w:pStyle w:val="teiab"/>
      </w:pPr>
      <w:r w:rsidRPr="00C613D4">
        <w:rPr>
          <w:rStyle w:val="teilabelZnak"/>
        </w:rPr>
        <w:t>15.</w:t>
      </w:r>
      <w:r>
        <w:t xml:space="preserve"> Kak ribics od motne, vode gda po</w:t>
      </w:r>
      <w:r w:rsidRPr="000D2793">
        <w:t>ſ</w:t>
      </w:r>
      <w:r>
        <w:t>zehne, dobics-</w:t>
      </w:r>
      <w:r>
        <w:br/>
        <w:t>ka videv</w:t>
      </w:r>
      <w:r w:rsidRPr="000D2793">
        <w:t>ſ</w:t>
      </w:r>
      <w:r>
        <w:t>i, ve</w:t>
      </w:r>
      <w:r w:rsidRPr="000D2793">
        <w:t>ſ</w:t>
      </w:r>
      <w:r>
        <w:t>zelo govori, ta</w:t>
      </w:r>
      <w:ins w:id="1557" w:author="Nina Ditmajer" w:date="2022-01-13T12:23:00Z">
        <w:r w:rsidR="001D5DB2">
          <w:t>k</w:t>
        </w:r>
      </w:ins>
      <w:del w:id="1558" w:author="Nina Ditmajer" w:date="2022-01-13T12:23:00Z">
        <w:r w:rsidDel="001D5DB2">
          <w:delText>li</w:delText>
        </w:r>
      </w:del>
      <w:r>
        <w:t xml:space="preserve"> </w:t>
      </w:r>
      <w:r w:rsidRPr="000D2793">
        <w:t>ſ</w:t>
      </w:r>
      <w:r>
        <w:t xml:space="preserve">ze nyega </w:t>
      </w:r>
      <w:r w:rsidRPr="000D2793">
        <w:t>ſ</w:t>
      </w:r>
      <w:r>
        <w:t>zercza</w:t>
      </w:r>
      <w:r>
        <w:br/>
        <w:t>ve</w:t>
      </w:r>
      <w:r w:rsidRPr="000D2793">
        <w:t>ſ</w:t>
      </w:r>
      <w:r>
        <w:t>zelje pové</w:t>
      </w:r>
      <w:ins w:id="1559" w:author="Nina Ditmajer" w:date="2022-01-13T12:23:00Z">
        <w:r w:rsidR="00451E85">
          <w:t>k</w:t>
        </w:r>
      </w:ins>
      <w:del w:id="1560" w:author="Nina Ditmajer" w:date="2022-01-13T12:23:00Z">
        <w:r w:rsidDel="00451E85">
          <w:delText>b</w:delText>
        </w:r>
      </w:del>
      <w:r w:rsidRPr="000D2793">
        <w:t>ſ</w:t>
      </w:r>
      <w:r>
        <w:t xml:space="preserve">a me Dűsno </w:t>
      </w:r>
      <w:r w:rsidRPr="000D2793">
        <w:t>ſ</w:t>
      </w:r>
      <w:r>
        <w:t xml:space="preserve">zpoznanye za greh </w:t>
      </w:r>
      <w:r w:rsidRPr="000D2793">
        <w:t>ſ</w:t>
      </w:r>
      <w:r>
        <w:t>ze ponavla.</w:t>
      </w:r>
    </w:p>
    <w:p w14:paraId="6334F548" w14:textId="5F489FDA" w:rsidR="00380A5E" w:rsidDel="00451E85" w:rsidRDefault="00380A5E" w:rsidP="00380A5E">
      <w:pPr>
        <w:pStyle w:val="teiab"/>
        <w:rPr>
          <w:del w:id="1561" w:author="Nina Ditmajer" w:date="2022-01-13T12:25:00Z"/>
        </w:rPr>
      </w:pPr>
      <w:r w:rsidRPr="00400EE2">
        <w:rPr>
          <w:rStyle w:val="teilabelZnak"/>
        </w:rPr>
        <w:t>16.</w:t>
      </w:r>
      <w:r>
        <w:t xml:space="preserve"> Jezero i </w:t>
      </w:r>
      <w:r w:rsidRPr="000D2793">
        <w:t>ſ</w:t>
      </w:r>
      <w:r>
        <w:t xml:space="preserve">észt </w:t>
      </w:r>
      <w:r w:rsidRPr="000D2793">
        <w:t>ſ</w:t>
      </w:r>
      <w:r>
        <w:t>zto</w:t>
      </w:r>
      <w:ins w:id="1562" w:author="Nina Ditmajer" w:date="2022-01-13T12:23:00Z">
        <w:r w:rsidR="00451E85">
          <w:t>u</w:t>
        </w:r>
      </w:ins>
      <w:del w:id="1563" w:author="Nina Ditmajer" w:date="2022-01-13T12:23:00Z">
        <w:r w:rsidDel="00451E85">
          <w:delText>m</w:delText>
        </w:r>
      </w:del>
      <w:r>
        <w:t xml:space="preserve"> </w:t>
      </w:r>
      <w:r w:rsidRPr="000D2793">
        <w:t>ſ</w:t>
      </w:r>
      <w:r>
        <w:t>e</w:t>
      </w:r>
      <w:r w:rsidRPr="000D2793">
        <w:t>ſ</w:t>
      </w:r>
      <w:r>
        <w:t>znai</w:t>
      </w:r>
      <w:r w:rsidRPr="000D2793">
        <w:t>ſ</w:t>
      </w:r>
      <w:r>
        <w:t>zeto leto, v</w:t>
      </w:r>
      <w:r w:rsidRPr="000D2793">
        <w:t>ſ</w:t>
      </w:r>
      <w:ins w:id="1564" w:author="Nina Ditmajer" w:date="2022-01-13T12:24:00Z">
        <w:r w:rsidR="00451E85">
          <w:t>z</w:t>
        </w:r>
      </w:ins>
      <w:r>
        <w:t xml:space="preserve">ákom </w:t>
      </w:r>
      <w:r w:rsidRPr="000D2793">
        <w:t>ſ</w:t>
      </w:r>
      <w:r>
        <w:t>zvétom</w:t>
      </w:r>
      <w:r>
        <w:br/>
        <w:t xml:space="preserve">deli </w:t>
      </w:r>
      <w:r w:rsidRPr="000D2793">
        <w:t>ſ</w:t>
      </w:r>
      <w:r>
        <w:t>zrecsno i ve</w:t>
      </w:r>
      <w:r w:rsidRPr="000D2793">
        <w:t>ſ</w:t>
      </w:r>
      <w:r>
        <w:t xml:space="preserve">zélo, gda </w:t>
      </w:r>
      <w:r w:rsidRPr="000D2793">
        <w:t>ſ</w:t>
      </w:r>
      <w:r>
        <w:t>zem óvo pi</w:t>
      </w:r>
      <w:r w:rsidRPr="000D2793">
        <w:t>ſ</w:t>
      </w:r>
      <w:r>
        <w:t>zal bilaje na</w:t>
      </w:r>
      <w:r w:rsidRPr="000D2793">
        <w:t>ſ</w:t>
      </w:r>
      <w:r>
        <w:t>zta-</w:t>
      </w:r>
      <w:r>
        <w:br/>
        <w:t>la meni i kve</w:t>
      </w:r>
      <w:r w:rsidRPr="000D2793">
        <w:t>ſ</w:t>
      </w:r>
      <w:r>
        <w:t xml:space="preserve">zélai placsave </w:t>
      </w:r>
      <w:r w:rsidRPr="000D2793">
        <w:t>ſ</w:t>
      </w:r>
      <w:r>
        <w:t>zpravilo.</w:t>
      </w:r>
      <w:ins w:id="1565" w:author="Nina Ditmajer" w:date="2022-01-13T12:25:00Z">
        <w:r w:rsidR="00451E85">
          <w:t xml:space="preserve"> </w:t>
        </w:r>
      </w:ins>
    </w:p>
    <w:p w14:paraId="01B2BF86" w14:textId="77777777" w:rsidR="00380A5E" w:rsidRDefault="00380A5E">
      <w:pPr>
        <w:pStyle w:val="teiab"/>
        <w:pPrChange w:id="1566" w:author="Nina Ditmajer" w:date="2022-01-13T12:25:00Z">
          <w:pPr>
            <w:pStyle w:val="teiclosure"/>
          </w:pPr>
        </w:pPrChange>
      </w:pPr>
      <w:r>
        <w:t>Amen.</w:t>
      </w:r>
    </w:p>
    <w:p w14:paraId="416A2E87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2187C963" w14:textId="77777777" w:rsidR="00380A5E" w:rsidRDefault="00380A5E" w:rsidP="00380A5E">
      <w:r>
        <w:lastRenderedPageBreak/>
        <w:t>/034v/</w:t>
      </w:r>
    </w:p>
    <w:p w14:paraId="7145AB5C" w14:textId="77777777" w:rsidR="00380A5E" w:rsidRDefault="00380A5E" w:rsidP="00380A5E">
      <w:pPr>
        <w:pStyle w:val="teifwPageNum"/>
      </w:pPr>
      <w:r>
        <w:t>64.</w:t>
      </w:r>
    </w:p>
    <w:p w14:paraId="18CBE4CE" w14:textId="3B4F1EF9" w:rsidR="00380A5E" w:rsidRDefault="00380A5E" w:rsidP="00380A5E">
      <w:pPr>
        <w:pStyle w:val="Naslov2"/>
      </w:pPr>
      <w:r>
        <w:t>Nouta. Midőn Jesus</w:t>
      </w:r>
      <w:ins w:id="1567" w:author="Nina Ditmajer" w:date="2022-01-13T12:26:00Z">
        <w:r w:rsidR="00E032ED">
          <w:t xml:space="preserve"> </w:t>
        </w:r>
      </w:ins>
      <w:ins w:id="1568" w:author="Nina Ditmajer" w:date="2022-01-13T12:27:00Z">
        <w:r w:rsidR="00E032ED">
          <w:t>a'</w:t>
        </w:r>
      </w:ins>
      <w:del w:id="1569" w:author="Nina Ditmajer" w:date="2022-01-13T12:27:00Z">
        <w:r w:rsidDel="00E032ED">
          <w:delText>á</w:delText>
        </w:r>
      </w:del>
      <w:r>
        <w:t xml:space="preserve"> Kere</w:t>
      </w:r>
      <w:r w:rsidRPr="000D2793">
        <w:t>ſ</w:t>
      </w:r>
      <w:r>
        <w:t>zt</w:t>
      </w:r>
      <w:ins w:id="1570" w:author="Nina Ditmajer" w:date="2022-01-13T12:26:00Z">
        <w:r w:rsidR="00E032ED">
          <w:t>f</w:t>
        </w:r>
      </w:ins>
      <w:del w:id="1571" w:author="Nina Ditmajer" w:date="2022-01-13T12:26:00Z">
        <w:r w:rsidRPr="000D2793" w:rsidDel="00E032ED">
          <w:delText>ſ</w:delText>
        </w:r>
      </w:del>
      <w:r>
        <w:t xml:space="preserve">án </w:t>
      </w:r>
      <w:r w:rsidRPr="00E032ED">
        <w:rPr>
          <w:rStyle w:val="teiabbr"/>
          <w:rPrChange w:id="1572" w:author="Nina Ditmajer" w:date="2022-01-13T12:28:00Z">
            <w:rPr/>
          </w:rPrChange>
        </w:rPr>
        <w:t>&amp;c.</w:t>
      </w:r>
    </w:p>
    <w:p w14:paraId="61157A64" w14:textId="46A78C4A" w:rsidR="00380A5E" w:rsidRDefault="00380A5E" w:rsidP="00380A5E">
      <w:pPr>
        <w:pStyle w:val="teiab"/>
      </w:pPr>
      <w:r w:rsidRPr="0074522D">
        <w:rPr>
          <w:rStyle w:val="teilabelZnak"/>
        </w:rPr>
        <w:t>1.</w:t>
      </w:r>
      <w:r>
        <w:t xml:space="preserve"> Gda </w:t>
      </w:r>
      <w:r w:rsidRPr="0074522D">
        <w:rPr>
          <w:rStyle w:val="teiname"/>
        </w:rPr>
        <w:t>Jesus</w:t>
      </w:r>
      <w:r>
        <w:t xml:space="preserve"> na krisnom drevi mo</w:t>
      </w:r>
      <w:ins w:id="1573" w:author="Nina Ditmajer" w:date="2022-01-13T12:33:00Z">
        <w:r w:rsidR="0013541D">
          <w:t>k</w:t>
        </w:r>
      </w:ins>
      <w:del w:id="1574" w:author="Nina Ditmajer" w:date="2022-01-13T12:33:00Z">
        <w:r w:rsidDel="0013541D">
          <w:delText>h</w:delText>
        </w:r>
      </w:del>
      <w:r>
        <w:t>o terpilje vu Teili,</w:t>
      </w:r>
      <w:r>
        <w:br/>
      </w:r>
      <w:ins w:id="1575" w:author="Nina Ditmajer" w:date="2022-01-13T12:33:00Z">
        <w:r w:rsidR="0013541D">
          <w:t>v</w:t>
        </w:r>
      </w:ins>
      <w:del w:id="1576" w:author="Nina Ditmajer" w:date="2022-01-13T12:33:00Z">
        <w:r w:rsidDel="0013541D">
          <w:delText>o</w:delText>
        </w:r>
      </w:del>
      <w:r>
        <w:t>bolezno</w:t>
      </w:r>
      <w:r w:rsidRPr="000D2793">
        <w:t>ſ</w:t>
      </w:r>
      <w:r>
        <w:t>zti i vs</w:t>
      </w:r>
      <w:del w:id="1577" w:author="Nina Ditmajer" w:date="2022-01-13T12:34:00Z">
        <w:r w:rsidDel="0013541D">
          <w:delText>z</w:delText>
        </w:r>
      </w:del>
      <w:r>
        <w:t>alo</w:t>
      </w:r>
      <w:r w:rsidRPr="000D2793">
        <w:t>ſ</w:t>
      </w:r>
      <w:r>
        <w:t xml:space="preserve">zti Recse ovi </w:t>
      </w:r>
      <w:r w:rsidRPr="000D2793">
        <w:t>ſ</w:t>
      </w:r>
      <w:r>
        <w:t xml:space="preserve">zedem recsi, </w:t>
      </w:r>
      <w:r w:rsidRPr="000D2793">
        <w:t>ſ</w:t>
      </w:r>
      <w:r>
        <w:t>tere</w:t>
      </w:r>
      <w:r>
        <w:br/>
      </w:r>
      <w:r w:rsidRPr="000D2793">
        <w:t>ſ</w:t>
      </w:r>
      <w:r>
        <w:t>zercseno premiszli.</w:t>
      </w:r>
    </w:p>
    <w:p w14:paraId="10053A14" w14:textId="56042C8A" w:rsidR="00380A5E" w:rsidRDefault="00380A5E" w:rsidP="00380A5E">
      <w:pPr>
        <w:pStyle w:val="teiab"/>
      </w:pPr>
      <w:r w:rsidRPr="00F13B30">
        <w:rPr>
          <w:rStyle w:val="teilabelZnak"/>
        </w:rPr>
        <w:t>2.</w:t>
      </w:r>
      <w:r>
        <w:t xml:space="preserve"> Nái perva recs mu </w:t>
      </w:r>
      <w:r w:rsidRPr="000D2793">
        <w:t>ſ</w:t>
      </w:r>
      <w:r>
        <w:t xml:space="preserve">zlatkaje </w:t>
      </w:r>
      <w:ins w:id="1578" w:author="Nina Ditmajer" w:date="2022-01-13T12:35:00Z">
        <w:r w:rsidR="0013541D">
          <w:t>k</w:t>
        </w:r>
      </w:ins>
      <w:del w:id="1579" w:author="Nina Ditmajer" w:date="2022-01-13T12:35:00Z">
        <w:r w:rsidDel="0013541D">
          <w:delText>K</w:delText>
        </w:r>
      </w:del>
      <w:r>
        <w:t>nyega Oczu vNébi</w:t>
      </w:r>
      <w:r>
        <w:br/>
        <w:t>kie</w:t>
      </w:r>
      <w:ins w:id="1580" w:author="Nina Ditmajer" w:date="2022-01-13T12:35:00Z">
        <w:r w:rsidR="0013541D">
          <w:t>,</w:t>
        </w:r>
      </w:ins>
      <w:r>
        <w:t xml:space="preserve"> i z</w:t>
      </w:r>
      <w:ins w:id="1581" w:author="Nina Ditmajer" w:date="2022-01-13T12:35:00Z">
        <w:r w:rsidR="0013541D">
          <w:t>c</w:t>
        </w:r>
      </w:ins>
      <w:del w:id="1582" w:author="Nina Ditmajer" w:date="2022-01-13T12:35:00Z">
        <w:r w:rsidDel="0013541D">
          <w:delText>e</w:delText>
        </w:r>
      </w:del>
      <w:r>
        <w:t xml:space="preserve">zele pameti </w:t>
      </w:r>
      <w:r w:rsidRPr="000D2793">
        <w:t>ſ</w:t>
      </w:r>
      <w:r>
        <w:t>zvoje, Otecz odpű</w:t>
      </w:r>
      <w:r w:rsidRPr="000D2793">
        <w:t>ſ</w:t>
      </w:r>
      <w:r>
        <w:t>zti</w:t>
      </w:r>
      <w:del w:id="1583" w:author="Nina Ditmajer" w:date="2022-01-13T12:36:00Z">
        <w:r w:rsidDel="0013541D">
          <w:delText xml:space="preserve"> </w:delText>
        </w:r>
      </w:del>
      <w:r>
        <w:t>nyim ve</w:t>
      </w:r>
      <w:ins w:id="1584" w:author="Nina Ditmajer" w:date="2022-01-13T12:36:00Z">
        <w:r w:rsidR="0013541D">
          <w:t>t</w:t>
        </w:r>
      </w:ins>
      <w:del w:id="1585" w:author="Nina Ditmajer" w:date="2022-01-13T12:36:00Z">
        <w:r w:rsidDel="0013541D">
          <w:delText>r</w:delText>
        </w:r>
      </w:del>
      <w:r>
        <w:t>o, ár</w:t>
      </w:r>
      <w:r>
        <w:br/>
        <w:t>neznajo kai csinio.</w:t>
      </w:r>
    </w:p>
    <w:p w14:paraId="3391CC63" w14:textId="0BF569FF" w:rsidR="00380A5E" w:rsidRDefault="00380A5E" w:rsidP="00380A5E">
      <w:pPr>
        <w:pStyle w:val="teiab"/>
      </w:pPr>
      <w:r w:rsidRPr="005D4FFF">
        <w:rPr>
          <w:rStyle w:val="teilabelZnak"/>
        </w:rPr>
        <w:t>3.</w:t>
      </w:r>
      <w:r>
        <w:t xml:space="preserve"> Drűgocs miloscso pogledni ko </w:t>
      </w:r>
      <w:r w:rsidRPr="000D2793">
        <w:t>ſ</w:t>
      </w:r>
      <w:r>
        <w:t>z</w:t>
      </w:r>
      <w:ins w:id="1586" w:author="Nina Ditmajer" w:date="2022-01-13T12:37:00Z">
        <w:r w:rsidR="0013541D">
          <w:t>k</w:t>
        </w:r>
      </w:ins>
      <w:del w:id="1587" w:author="Nina Ditmajer" w:date="2022-01-13T12:37:00Z">
        <w:r w:rsidDel="0013541D">
          <w:delText>h</w:delText>
        </w:r>
      </w:del>
      <w:ins w:id="1588" w:author="Nina Ditmajer" w:date="2022-01-13T12:37:00Z">
        <w:r w:rsidR="0013541D">
          <w:t>á</w:t>
        </w:r>
      </w:ins>
      <w:del w:id="1589" w:author="Nina Ditmajer" w:date="2022-01-13T12:37:00Z">
        <w:r w:rsidDel="0013541D">
          <w:delText>a</w:delText>
        </w:r>
      </w:del>
      <w:r>
        <w:t>z</w:t>
      </w:r>
      <w:ins w:id="1590" w:author="Nina Ditmajer" w:date="2022-01-13T12:37:00Z">
        <w:r w:rsidR="0013541D">
          <w:t>a</w:t>
        </w:r>
      </w:ins>
      <w:del w:id="1591" w:author="Nina Ditmajer" w:date="2022-01-13T12:37:00Z">
        <w:r w:rsidDel="0013541D">
          <w:delText>á</w:delText>
        </w:r>
      </w:del>
      <w:r>
        <w:t xml:space="preserve">l </w:t>
      </w:r>
      <w:r w:rsidRPr="00CD7E4E">
        <w:rPr>
          <w:rStyle w:val="teiname"/>
        </w:rPr>
        <w:t>Jesus</w:t>
      </w:r>
      <w:r>
        <w:t xml:space="preserve"> kTolva</w:t>
      </w:r>
      <w:r>
        <w:rPr>
          <w:rFonts w:ascii="ZRCola" w:hAnsi="ZRCola" w:cs="ZRCola"/>
        </w:rPr>
        <w:t>ÿ</w:t>
      </w:r>
      <w:r>
        <w:t>,</w:t>
      </w:r>
      <w:r>
        <w:br/>
      </w:r>
      <w:r w:rsidRPr="000D2793">
        <w:t>ſ</w:t>
      </w:r>
      <w:r>
        <w:t xml:space="preserve">zvoje miloscse </w:t>
      </w:r>
      <w:r w:rsidRPr="0013541D">
        <w:rPr>
          <w:rPrChange w:id="1592" w:author="Nina Ditmajer" w:date="2022-01-13T12:37:00Z">
            <w:rPr>
              <w:rStyle w:val="teiunclear"/>
            </w:rPr>
          </w:rPrChange>
        </w:rPr>
        <w:t>re</w:t>
      </w:r>
      <w:ins w:id="1593" w:author="Nina Ditmajer" w:date="2022-01-13T12:37:00Z">
        <w:r w:rsidR="0013541D" w:rsidRPr="0013541D">
          <w:rPr>
            <w:rPrChange w:id="1594" w:author="Nina Ditmajer" w:date="2022-01-13T12:37:00Z">
              <w:rPr>
                <w:rStyle w:val="teiunclear"/>
              </w:rPr>
            </w:rPrChange>
          </w:rPr>
          <w:t>ko</w:t>
        </w:r>
      </w:ins>
      <w:del w:id="1595" w:author="Nina Ditmajer" w:date="2022-01-13T12:37:00Z">
        <w:r w:rsidRPr="0013541D" w:rsidDel="0013541D">
          <w:rPr>
            <w:rPrChange w:id="1596" w:author="Nina Ditmajer" w:date="2022-01-13T12:37:00Z">
              <w:rPr>
                <w:rStyle w:val="teiunclear"/>
              </w:rPr>
            </w:rPrChange>
          </w:rPr>
          <w:delText>lio</w:delText>
        </w:r>
      </w:del>
      <w:r w:rsidRPr="0013541D">
        <w:rPr>
          <w:rPrChange w:id="1597" w:author="Nina Ditmajer" w:date="2022-01-13T12:37:00Z">
            <w:rPr>
              <w:rStyle w:val="teiunclear"/>
            </w:rPr>
          </w:rPrChange>
        </w:rPr>
        <w:t>csi</w:t>
      </w:r>
      <w:r>
        <w:t>, verui dene</w:t>
      </w:r>
      <w:r w:rsidRPr="000D2793">
        <w:t>ſ</w:t>
      </w:r>
      <w:r>
        <w:t>z vmem or</w:t>
      </w:r>
      <w:r w:rsidRPr="000D2793">
        <w:t>ſ</w:t>
      </w:r>
      <w:r>
        <w:t>zági zme-</w:t>
      </w:r>
      <w:r>
        <w:br/>
        <w:t>nov bos vParadicsomi.</w:t>
      </w:r>
    </w:p>
    <w:p w14:paraId="7B5AB180" w14:textId="4F5D5240" w:rsidR="00380A5E" w:rsidRDefault="00380A5E" w:rsidP="00380A5E">
      <w:pPr>
        <w:pStyle w:val="teiab"/>
      </w:pPr>
      <w:r w:rsidRPr="00644BD3">
        <w:rPr>
          <w:rStyle w:val="teilabelZnak"/>
        </w:rPr>
        <w:t>4.</w:t>
      </w:r>
      <w:r>
        <w:t xml:space="preserve"> Tretics nyega potreboczo zmi</w:t>
      </w:r>
      <w:r w:rsidRPr="000D2793">
        <w:t>ſ</w:t>
      </w:r>
      <w:r>
        <w:t>zli prelepo be</w:t>
      </w:r>
      <w:r w:rsidRPr="000D2793">
        <w:t>ſ</w:t>
      </w:r>
      <w:r>
        <w:t>zédo</w:t>
      </w:r>
      <w:r>
        <w:br/>
        <w:t xml:space="preserve">Ovoje </w:t>
      </w:r>
      <w:r w:rsidRPr="000D2793">
        <w:t>ſ</w:t>
      </w:r>
      <w:r>
        <w:t xml:space="preserve">ena </w:t>
      </w:r>
      <w:r w:rsidRPr="000D2793">
        <w:t>ſ</w:t>
      </w:r>
      <w:r>
        <w:t xml:space="preserve">zin tvoi </w:t>
      </w:r>
      <w:r w:rsidRPr="005F102F">
        <w:rPr>
          <w:rStyle w:val="teiname"/>
        </w:rPr>
        <w:t>János</w:t>
      </w:r>
      <w:r>
        <w:t xml:space="preserve"> vzemi Mater k</w:t>
      </w:r>
      <w:r w:rsidRPr="000D2793">
        <w:t>ſ</w:t>
      </w:r>
      <w:r>
        <w:t>zebi, i</w:t>
      </w:r>
      <w:r>
        <w:br/>
        <w:t xml:space="preserve">lepou na nyou </w:t>
      </w:r>
      <w:r w:rsidRPr="00295D9A">
        <w:rPr>
          <w:rPrChange w:id="1598" w:author="Nina Ditmajer" w:date="2022-01-13T12:39:00Z">
            <w:rPr>
              <w:rStyle w:val="teiunclear"/>
            </w:rPr>
          </w:rPrChange>
        </w:rPr>
        <w:t>ſz</w:t>
      </w:r>
      <w:ins w:id="1599" w:author="Nina Ditmajer" w:date="2022-01-13T12:39:00Z">
        <w:r w:rsidR="00295D9A" w:rsidRPr="00295D9A">
          <w:rPr>
            <w:rPrChange w:id="1600" w:author="Nina Ditmajer" w:date="2022-01-13T12:39:00Z">
              <w:rPr>
                <w:rStyle w:val="teiunclear"/>
              </w:rPr>
            </w:rPrChange>
          </w:rPr>
          <w:t>ker</w:t>
        </w:r>
      </w:ins>
      <w:del w:id="1601" w:author="Nina Ditmajer" w:date="2022-01-13T12:39:00Z">
        <w:r w:rsidRPr="00295D9A" w:rsidDel="00295D9A">
          <w:rPr>
            <w:rPrChange w:id="1602" w:author="Nina Ditmajer" w:date="2022-01-13T12:39:00Z">
              <w:rPr>
                <w:rStyle w:val="teiunclear"/>
              </w:rPr>
            </w:rPrChange>
          </w:rPr>
          <w:delText>hai</w:delText>
        </w:r>
      </w:del>
      <w:r w:rsidRPr="00295D9A">
        <w:rPr>
          <w:rPrChange w:id="1603" w:author="Nina Ditmajer" w:date="2022-01-13T12:39:00Z">
            <w:rPr>
              <w:rStyle w:val="teiunclear"/>
            </w:rPr>
          </w:rPrChange>
        </w:rPr>
        <w:t>b</w:t>
      </w:r>
      <w:r>
        <w:t xml:space="preserve"> no</w:t>
      </w:r>
      <w:r w:rsidRPr="000D2793">
        <w:t>ſ</w:t>
      </w:r>
      <w:r>
        <w:t>zi.</w:t>
      </w:r>
    </w:p>
    <w:p w14:paraId="61587CE6" w14:textId="34528260" w:rsidR="00380A5E" w:rsidRDefault="00380A5E" w:rsidP="00380A5E">
      <w:pPr>
        <w:pStyle w:val="teiab"/>
      </w:pPr>
      <w:r w:rsidRPr="00567848">
        <w:rPr>
          <w:rStyle w:val="teilabelZnak"/>
        </w:rPr>
        <w:t>5.</w:t>
      </w:r>
      <w:r>
        <w:t xml:space="preserve"> </w:t>
      </w:r>
      <w:r w:rsidRPr="000D2793">
        <w:t>ſ</w:t>
      </w:r>
      <w:r>
        <w:t xml:space="preserve">tertics </w:t>
      </w:r>
      <w:r w:rsidRPr="000D2793">
        <w:t>ſ</w:t>
      </w:r>
      <w:r>
        <w:t>zkricsa rekel bes</w:t>
      </w:r>
      <w:r w:rsidRPr="000D2793">
        <w:t>ſ</w:t>
      </w:r>
      <w:r>
        <w:t xml:space="preserve">e, velika </w:t>
      </w:r>
      <w:ins w:id="1604" w:author="Nina Ditmajer" w:date="2022-01-13T12:39:00Z">
        <w:r w:rsidR="00295D9A">
          <w:t>'</w:t>
        </w:r>
      </w:ins>
      <w:del w:id="1605" w:author="Nina Ditmajer" w:date="2022-01-13T12:39:00Z">
        <w:r w:rsidDel="00295D9A">
          <w:delText>´</w:delText>
        </w:r>
      </w:del>
      <w:r w:rsidRPr="000D2793">
        <w:t>ſ</w:t>
      </w:r>
      <w:r>
        <w:t>ija me tere, ra-</w:t>
      </w:r>
      <w:r>
        <w:br/>
        <w:t>ne czve</w:t>
      </w:r>
      <w:ins w:id="1606" w:author="Nina Ditmajer" w:date="2022-01-13T12:39:00Z">
        <w:r w:rsidR="00295D9A">
          <w:t>k</w:t>
        </w:r>
      </w:ins>
      <w:del w:id="1607" w:author="Nina Ditmajer" w:date="2022-01-13T12:39:00Z">
        <w:r w:rsidDel="00295D9A">
          <w:delText>h</w:delText>
        </w:r>
      </w:del>
      <w:r>
        <w:t xml:space="preserve">ouv boliome, </w:t>
      </w:r>
      <w:r w:rsidRPr="000D2793">
        <w:t>ſ</w:t>
      </w:r>
      <w:r>
        <w:t>iam lűdém zvelicsanye,</w:t>
      </w:r>
      <w:r>
        <w:br/>
        <w:t>v</w:t>
      </w:r>
      <w:r w:rsidRPr="000D2793">
        <w:t>ſ</w:t>
      </w:r>
      <w:r>
        <w:t>zem ki prav verujo vmeni.</w:t>
      </w:r>
    </w:p>
    <w:p w14:paraId="1ABC7812" w14:textId="004218CC" w:rsidR="00380A5E" w:rsidRDefault="00380A5E" w:rsidP="00380A5E">
      <w:pPr>
        <w:pStyle w:val="teiab"/>
      </w:pPr>
      <w:r w:rsidRPr="00567848">
        <w:rPr>
          <w:rStyle w:val="teilabelZnak"/>
        </w:rPr>
        <w:t>6.</w:t>
      </w:r>
      <w:r>
        <w:t xml:space="preserve"> Petics pre</w:t>
      </w:r>
      <w:ins w:id="1608" w:author="Nina Ditmajer" w:date="2022-01-13T12:40:00Z">
        <w:r w:rsidR="00295D9A">
          <w:t>t</w:t>
        </w:r>
      </w:ins>
      <w:del w:id="1609" w:author="Nina Ditmajer" w:date="2022-01-13T12:40:00Z">
        <w:r w:rsidDel="00295D9A">
          <w:delText>t</w:delText>
        </w:r>
      </w:del>
      <w:ins w:id="1610" w:author="Nina Ditmajer" w:date="2022-01-13T12:40:00Z">
        <w:r w:rsidR="00295D9A">
          <w:t>u'</w:t>
        </w:r>
      </w:ins>
      <w:del w:id="1611" w:author="Nina Ditmajer" w:date="2022-01-13T12:40:00Z">
        <w:r w:rsidDel="00295D9A">
          <w:delText>ú</w:delText>
        </w:r>
      </w:del>
      <w:r>
        <w:t>sno on recse, Bogh moi Bogh moi, za-</w:t>
      </w:r>
      <w:r>
        <w:br/>
        <w:t>kai</w:t>
      </w:r>
      <w:r w:rsidRPr="000D2793">
        <w:t>ſ</w:t>
      </w:r>
      <w:r>
        <w:t>zime o</w:t>
      </w:r>
      <w:r w:rsidRPr="000D2793">
        <w:t>ſ</w:t>
      </w:r>
      <w:r>
        <w:t xml:space="preserve">ztavil, ár moke </w:t>
      </w:r>
      <w:r w:rsidRPr="000D2793">
        <w:t>ſ</w:t>
      </w:r>
      <w:r>
        <w:t>tere terpim je</w:t>
      </w:r>
      <w:r w:rsidRPr="000D2793">
        <w:t>ſ</w:t>
      </w:r>
      <w:r>
        <w:t>zo pre-</w:t>
      </w:r>
      <w:r>
        <w:br/>
        <w:t>velike, britke i nezmorgene.</w:t>
      </w:r>
    </w:p>
    <w:p w14:paraId="4B570F53" w14:textId="77777777" w:rsidR="00380A5E" w:rsidRDefault="00380A5E" w:rsidP="00380A5E">
      <w:pPr>
        <w:pStyle w:val="teiab"/>
      </w:pPr>
      <w:r w:rsidRPr="00BB3A98">
        <w:rPr>
          <w:rStyle w:val="teilabelZnak"/>
        </w:rPr>
        <w:t>7.</w:t>
      </w:r>
      <w:r>
        <w:t xml:space="preserve"> </w:t>
      </w:r>
      <w:r w:rsidRPr="000D2793">
        <w:t>ſ</w:t>
      </w:r>
      <w:r>
        <w:t>e</w:t>
      </w:r>
      <w:r w:rsidRPr="000D2793">
        <w:t>ſ</w:t>
      </w:r>
      <w:r>
        <w:t>ztics je nyega recs glá</w:t>
      </w:r>
      <w:r w:rsidRPr="000D2793">
        <w:t>ſ</w:t>
      </w:r>
      <w:r>
        <w:t xml:space="preserve">zna, </w:t>
      </w:r>
      <w:r w:rsidRPr="000D2793">
        <w:t>ſ</w:t>
      </w:r>
      <w:r>
        <w:t>tero v</w:t>
      </w:r>
      <w:r w:rsidRPr="000D2793">
        <w:t>ſ</w:t>
      </w:r>
      <w:r>
        <w:t>zaki gresnik</w:t>
      </w:r>
    </w:p>
    <w:p w14:paraId="65F3B34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307EC2" w14:textId="77777777" w:rsidR="00380A5E" w:rsidRDefault="00380A5E" w:rsidP="00380A5E">
      <w:r>
        <w:lastRenderedPageBreak/>
        <w:t>/035r/</w:t>
      </w:r>
    </w:p>
    <w:p w14:paraId="4C7BB084" w14:textId="77777777" w:rsidR="00380A5E" w:rsidRDefault="00380A5E" w:rsidP="00380A5E">
      <w:pPr>
        <w:pStyle w:val="teifwPageNum"/>
      </w:pPr>
      <w:r>
        <w:t>65.</w:t>
      </w:r>
    </w:p>
    <w:p w14:paraId="402FA234" w14:textId="2C6D77A9" w:rsidR="00380A5E" w:rsidRDefault="00380A5E" w:rsidP="00380A5E">
      <w:pPr>
        <w:pStyle w:val="teiab"/>
      </w:pPr>
      <w:r w:rsidRPr="000D2793">
        <w:t>ſ</w:t>
      </w:r>
      <w:r>
        <w:t>zlisa, kai je snyegovi vű</w:t>
      </w:r>
      <w:r w:rsidRPr="000D2793">
        <w:t>ſ</w:t>
      </w:r>
      <w:r>
        <w:t xml:space="preserve">zt visla, vu ovoi vőri </w:t>
      </w:r>
      <w:r w:rsidRPr="00295D9A">
        <w:rPr>
          <w:rStyle w:val="teiunclear"/>
          <w:rPrChange w:id="1612" w:author="Nina Ditmajer" w:date="2022-01-13T12:42:00Z">
            <w:rPr/>
          </w:rPrChange>
        </w:rPr>
        <w:t>dene</w:t>
      </w:r>
      <w:r w:rsidRPr="000D2793">
        <w:t>ſ</w:t>
      </w:r>
      <w:r>
        <w:t>z-</w:t>
      </w:r>
      <w:r>
        <w:br/>
        <w:t xml:space="preserve">ka, </w:t>
      </w:r>
      <w:ins w:id="1613" w:author="Nina Ditmajer" w:date="2022-01-13T12:42:00Z">
        <w:r w:rsidR="00295D9A">
          <w:t>'</w:t>
        </w:r>
      </w:ins>
      <w:del w:id="1614" w:author="Nina Ditmajer" w:date="2022-01-13T12:42:00Z">
        <w:r w:rsidDel="00295D9A">
          <w:delText>´</w:delText>
        </w:r>
      </w:del>
      <w:r w:rsidRPr="000D2793">
        <w:t>ſ</w:t>
      </w:r>
      <w:r>
        <w:t xml:space="preserve">e </w:t>
      </w:r>
      <w:r w:rsidRPr="000D2793">
        <w:t>ſ</w:t>
      </w:r>
      <w:r>
        <w:t xml:space="preserve">zo </w:t>
      </w:r>
      <w:r w:rsidRPr="000D2793">
        <w:t>ſ</w:t>
      </w:r>
      <w:r>
        <w:t>ze v</w:t>
      </w:r>
      <w:r w:rsidRPr="000D2793">
        <w:t>ſ</w:t>
      </w:r>
      <w:r>
        <w:t>za Napunila.</w:t>
      </w:r>
    </w:p>
    <w:p w14:paraId="7E6E6E18" w14:textId="1A2B489D" w:rsidR="00380A5E" w:rsidRDefault="00380A5E" w:rsidP="00380A5E">
      <w:pPr>
        <w:pStyle w:val="teiab"/>
      </w:pPr>
      <w:r w:rsidRPr="00F17C44">
        <w:rPr>
          <w:rStyle w:val="teilabelZnak"/>
        </w:rPr>
        <w:t>8.</w:t>
      </w:r>
      <w:r>
        <w:t xml:space="preserve"> </w:t>
      </w:r>
      <w:r w:rsidRPr="000D2793">
        <w:t>ſ</w:t>
      </w:r>
      <w:r>
        <w:t>zedmics recse vu tvo Róko, Otecz porácsam mo Dűs-</w:t>
      </w:r>
      <w:r>
        <w:br/>
      </w:r>
      <w:r w:rsidRPr="000D2793">
        <w:t>ſ</w:t>
      </w:r>
      <w:r>
        <w:t xml:space="preserve">o, tvega </w:t>
      </w:r>
      <w:r w:rsidRPr="000D2793">
        <w:t>ſ</w:t>
      </w:r>
      <w:r>
        <w:t>zvéta Du</w:t>
      </w:r>
      <w:ins w:id="1615" w:author="Nina Ditmajer" w:date="2022-01-13T12:43:00Z">
        <w:r w:rsidR="00295D9A">
          <w:t>h</w:t>
        </w:r>
      </w:ins>
      <w:del w:id="1616" w:author="Nina Ditmajer" w:date="2022-01-13T12:43:00Z">
        <w:r w:rsidDel="00295D9A">
          <w:delText>s</w:delText>
        </w:r>
      </w:del>
      <w:r>
        <w:t>a posli gdami bo vun</w:t>
      </w:r>
      <w:ins w:id="1617" w:author="Nina Ditmajer" w:date="2022-01-13T12:43:00Z">
        <w:r w:rsidR="00295D9A">
          <w:t>k</w:t>
        </w:r>
      </w:ins>
      <w:del w:id="1618" w:author="Nina Ditmajer" w:date="2022-01-13T12:43:00Z">
        <w:r w:rsidDel="00295D9A">
          <w:delText>h</w:delText>
        </w:r>
      </w:del>
      <w:r>
        <w:t>a poiti,</w:t>
      </w:r>
      <w:r>
        <w:br/>
        <w:t>na mojoi po</w:t>
      </w:r>
      <w:r w:rsidRPr="000D2793">
        <w:t>ſ</w:t>
      </w:r>
      <w:r>
        <w:t>zlednyoi vőri.</w:t>
      </w:r>
    </w:p>
    <w:p w14:paraId="6D827A50" w14:textId="0E74B10E" w:rsidR="00380A5E" w:rsidDel="00F01EE6" w:rsidRDefault="00380A5E" w:rsidP="00380A5E">
      <w:pPr>
        <w:pStyle w:val="teiab"/>
        <w:rPr>
          <w:del w:id="1619" w:author="Nina Ditmajer" w:date="2022-01-13T12:44:00Z"/>
        </w:rPr>
      </w:pPr>
      <w:r w:rsidRPr="00DB2F34">
        <w:rPr>
          <w:rStyle w:val="teilabelZnak"/>
        </w:rPr>
        <w:t>9.</w:t>
      </w:r>
      <w:r>
        <w:t xml:space="preserve"> </w:t>
      </w:r>
      <w:r w:rsidRPr="000D2793">
        <w:t>ſ</w:t>
      </w:r>
      <w:r>
        <w:t xml:space="preserve">teri </w:t>
      </w:r>
      <w:r w:rsidRPr="006B0F5D">
        <w:rPr>
          <w:rStyle w:val="teiname"/>
        </w:rPr>
        <w:t>Christusſeve</w:t>
      </w:r>
      <w:r>
        <w:t xml:space="preserve"> moke i </w:t>
      </w:r>
      <w:r w:rsidRPr="000D2793">
        <w:t>ſ</w:t>
      </w:r>
      <w:r>
        <w:t>zedem recsi zdersi, ono-</w:t>
      </w:r>
      <w:r>
        <w:br/>
        <w:t>ga Bogh zder</w:t>
      </w:r>
      <w:r w:rsidRPr="000D2793">
        <w:t>ſ</w:t>
      </w:r>
      <w:r>
        <w:t xml:space="preserve">ati </w:t>
      </w:r>
      <w:r w:rsidRPr="000D2793">
        <w:t>ſ</w:t>
      </w:r>
      <w:ins w:id="1620" w:author="Nina Ditmajer" w:date="2022-01-13T12:44:00Z">
        <w:r w:rsidR="00295D9A">
          <w:t>c</w:t>
        </w:r>
      </w:ins>
      <w:del w:id="1621" w:author="Nina Ditmajer" w:date="2022-01-13T12:44:00Z">
        <w:r w:rsidDel="00295D9A">
          <w:delText>e</w:delText>
        </w:r>
      </w:del>
      <w:r>
        <w:t>sé ovdi na zemli vmiloscsi, á tam</w:t>
      </w:r>
      <w:r>
        <w:br/>
        <w:t xml:space="preserve">vu vekvecsnom </w:t>
      </w:r>
      <w:r w:rsidRPr="000D2793">
        <w:t>ſ</w:t>
      </w:r>
      <w:r>
        <w:t>itki.</w:t>
      </w:r>
      <w:ins w:id="1622" w:author="Nina Ditmajer" w:date="2022-01-13T12:44:00Z">
        <w:r w:rsidR="00F01EE6">
          <w:t xml:space="preserve"> </w:t>
        </w:r>
      </w:ins>
    </w:p>
    <w:p w14:paraId="419B48F9" w14:textId="12724126" w:rsidR="00380A5E" w:rsidRDefault="00380A5E">
      <w:pPr>
        <w:pStyle w:val="teiab"/>
        <w:rPr>
          <w:ins w:id="1623" w:author="Nina Ditmajer" w:date="2022-01-13T12:44:00Z"/>
        </w:rPr>
        <w:pPrChange w:id="1624" w:author="Nina Ditmajer" w:date="2022-01-13T12:44:00Z">
          <w:pPr>
            <w:pStyle w:val="teiclosure"/>
          </w:pPr>
        </w:pPrChange>
      </w:pPr>
      <w:r>
        <w:t xml:space="preserve">Amen. Finis Sujus </w:t>
      </w:r>
      <w:ins w:id="1625" w:author="Nina Ditmajer" w:date="2022-01-13T12:44:00Z">
        <w:r w:rsidR="00F01EE6">
          <w:t>C</w:t>
        </w:r>
      </w:ins>
      <w:del w:id="1626" w:author="Nina Ditmajer" w:date="2022-01-13T12:44:00Z">
        <w:r w:rsidDel="00F01EE6">
          <w:delText>G</w:delText>
        </w:r>
      </w:del>
      <w:r>
        <w:t>antilen</w:t>
      </w:r>
      <w:ins w:id="1627" w:author="Nina Ditmajer" w:date="2022-01-13T12:44:00Z">
        <w:r w:rsidR="00F01EE6">
          <w:t>a</w:t>
        </w:r>
      </w:ins>
      <w:del w:id="1628" w:author="Nina Ditmajer" w:date="2022-01-13T12:44:00Z">
        <w:r w:rsidDel="00F01EE6">
          <w:delText>o</w:delText>
        </w:r>
      </w:del>
      <w:r>
        <w:t>.</w:t>
      </w:r>
    </w:p>
    <w:p w14:paraId="341038B7" w14:textId="77777777" w:rsidR="00F01EE6" w:rsidRDefault="00F01EE6">
      <w:pPr>
        <w:pStyle w:val="teiab"/>
        <w:pPrChange w:id="1629" w:author="Nina Ditmajer" w:date="2022-01-13T12:44:00Z">
          <w:pPr>
            <w:pStyle w:val="teiclosure"/>
          </w:pPr>
        </w:pPrChange>
      </w:pPr>
    </w:p>
    <w:p w14:paraId="7D4B404F" w14:textId="77777777" w:rsidR="00380A5E" w:rsidRDefault="00380A5E" w:rsidP="00380A5E">
      <w:pPr>
        <w:pStyle w:val="Naslov2"/>
      </w:pPr>
      <w:r>
        <w:t>Alia. ad Notam. Oh velika blodno</w:t>
      </w:r>
      <w:r w:rsidRPr="000D2793">
        <w:t>ſ</w:t>
      </w:r>
      <w:r>
        <w:t xml:space="preserve">zt. </w:t>
      </w:r>
      <w:r w:rsidRPr="00F01EE6">
        <w:rPr>
          <w:rStyle w:val="teiabbr"/>
          <w:rPrChange w:id="1630" w:author="Nina Ditmajer" w:date="2022-01-13T12:45:00Z">
            <w:rPr/>
          </w:rPrChange>
        </w:rPr>
        <w:t>&amp;c.</w:t>
      </w:r>
    </w:p>
    <w:p w14:paraId="4AEF1E52" w14:textId="01CDD77C" w:rsidR="00380A5E" w:rsidRDefault="00380A5E" w:rsidP="00380A5E">
      <w:pPr>
        <w:pStyle w:val="teiab"/>
      </w:pPr>
      <w:r w:rsidRPr="006867AD">
        <w:rPr>
          <w:rStyle w:val="teilabelZnak"/>
        </w:rPr>
        <w:t>1.</w:t>
      </w:r>
      <w:r>
        <w:t xml:space="preserve"> S</w:t>
      </w:r>
      <w:r w:rsidRPr="001153BF">
        <w:rPr>
          <w:rStyle w:val="teiunclear"/>
          <w:rPrChange w:id="1631" w:author="Nina Ditmajer" w:date="2022-01-13T14:35:00Z">
            <w:rPr/>
          </w:rPrChange>
        </w:rPr>
        <w:t>a</w:t>
      </w:r>
      <w:r>
        <w:t>lo</w:t>
      </w:r>
      <w:r w:rsidRPr="000D2793">
        <w:t>ſ</w:t>
      </w:r>
      <w:r>
        <w:t xml:space="preserve">zni </w:t>
      </w:r>
      <w:r w:rsidRPr="001153BF">
        <w:rPr>
          <w:rStyle w:val="teiunclear"/>
          <w:rPrChange w:id="1632" w:author="Nina Ditmajer" w:date="2022-01-13T14:36:00Z">
            <w:rPr/>
          </w:rPrChange>
        </w:rPr>
        <w:t>m</w:t>
      </w:r>
      <w:r>
        <w:t xml:space="preserve">oi </w:t>
      </w:r>
      <w:ins w:id="1633" w:author="Nina Ditmajer" w:date="2022-01-13T14:35:00Z">
        <w:r w:rsidR="001153BF">
          <w:t>'</w:t>
        </w:r>
      </w:ins>
      <w:del w:id="1634" w:author="Nina Ditmajer" w:date="2022-01-13T14:35:00Z">
        <w:r w:rsidDel="001153BF">
          <w:delText>´</w:delText>
        </w:r>
      </w:del>
      <w:r w:rsidRPr="000D2793">
        <w:t>ſ</w:t>
      </w:r>
      <w:r>
        <w:t xml:space="preserve">itek, ponizno me </w:t>
      </w:r>
      <w:r w:rsidRPr="000D2793">
        <w:t>ſ</w:t>
      </w:r>
      <w:r>
        <w:t>zercze, placsi</w:t>
      </w:r>
      <w:r w:rsidRPr="000D2793">
        <w:t>ſ</w:t>
      </w:r>
      <w:r>
        <w:t>ze</w:t>
      </w:r>
      <w:r>
        <w:br/>
        <w:t>ma Dűs</w:t>
      </w:r>
      <w:r w:rsidRPr="000D2793">
        <w:t>ſ</w:t>
      </w:r>
      <w:r>
        <w:t>a vútom gresnom Teili.</w:t>
      </w:r>
    </w:p>
    <w:p w14:paraId="526B00F0" w14:textId="2FDB8D63" w:rsidR="00380A5E" w:rsidRDefault="00380A5E" w:rsidP="00380A5E">
      <w:pPr>
        <w:pStyle w:val="teiab"/>
      </w:pPr>
      <w:r w:rsidRPr="006867AD">
        <w:rPr>
          <w:rStyle w:val="teilabelZnak"/>
        </w:rPr>
        <w:t>2.</w:t>
      </w:r>
      <w:r>
        <w:t xml:space="preserve"> </w:t>
      </w:r>
      <w:ins w:id="1635" w:author="Nina Ditmajer" w:date="2022-01-13T14:36:00Z">
        <w:r w:rsidR="001153BF">
          <w:t>I</w:t>
        </w:r>
      </w:ins>
      <w:del w:id="1636" w:author="Nina Ditmajer" w:date="2022-01-13T14:36:00Z">
        <w:r w:rsidDel="001153BF">
          <w:delText>S</w:delText>
        </w:r>
      </w:del>
      <w:r>
        <w:t xml:space="preserve">ai nevolno Teilo nakoi </w:t>
      </w:r>
      <w:r w:rsidRPr="000D2793">
        <w:t>ſ</w:t>
      </w:r>
      <w:r>
        <w:t xml:space="preserve">zi ti </w:t>
      </w:r>
      <w:r w:rsidRPr="000D2793">
        <w:t>ſ</w:t>
      </w:r>
      <w:r>
        <w:t>zpalo,</w:t>
      </w:r>
      <w:r w:rsidRPr="00B85FD4">
        <w:t xml:space="preserve"> </w:t>
      </w:r>
      <w:ins w:id="1637" w:author="Nina Ditmajer" w:date="2022-01-13T14:36:00Z">
        <w:r w:rsidR="001153BF">
          <w:t>I</w:t>
        </w:r>
      </w:ins>
      <w:del w:id="1638" w:author="Nina Ditmajer" w:date="2022-01-13T14:36:00Z">
        <w:r w:rsidDel="001153BF">
          <w:delText>S</w:delText>
        </w:r>
      </w:del>
      <w:r>
        <w:t>ai vu kak-</w:t>
      </w:r>
      <w:r>
        <w:br/>
        <w:t xml:space="preserve">vo </w:t>
      </w:r>
      <w:ins w:id="1639" w:author="Nina Ditmajer" w:date="2022-01-13T14:36:00Z">
        <w:r w:rsidR="001153BF">
          <w:t>'</w:t>
        </w:r>
      </w:ins>
      <w:del w:id="1640" w:author="Nina Ditmajer" w:date="2022-01-13T14:36:00Z">
        <w:r w:rsidDel="001153BF">
          <w:delText>´</w:delText>
        </w:r>
      </w:del>
      <w:r w:rsidRPr="000D2793">
        <w:t>ſ</w:t>
      </w:r>
      <w:r>
        <w:t>alo</w:t>
      </w:r>
      <w:r w:rsidRPr="000D2793">
        <w:t>ſ</w:t>
      </w:r>
      <w:r>
        <w:t xml:space="preserve">zt opal je moi </w:t>
      </w:r>
      <w:ins w:id="1641" w:author="Nina Ditmajer" w:date="2022-01-13T14:36:00Z">
        <w:r w:rsidR="001153BF">
          <w:t>'</w:t>
        </w:r>
      </w:ins>
      <w:del w:id="1642" w:author="Nina Ditmajer" w:date="2022-01-13T14:36:00Z">
        <w:r w:rsidDel="001153BF">
          <w:delText>´</w:delText>
        </w:r>
      </w:del>
      <w:r w:rsidRPr="000D2793">
        <w:t>ſ</w:t>
      </w:r>
      <w:r>
        <w:t>itek.</w:t>
      </w:r>
    </w:p>
    <w:p w14:paraId="6E0FC629" w14:textId="14CBC943" w:rsidR="00380A5E" w:rsidRDefault="00380A5E" w:rsidP="00380A5E">
      <w:pPr>
        <w:pStyle w:val="teiab"/>
      </w:pPr>
      <w:r w:rsidRPr="00231392">
        <w:rPr>
          <w:rStyle w:val="teilabelZnak"/>
        </w:rPr>
        <w:t>3.</w:t>
      </w:r>
      <w:r>
        <w:t xml:space="preserve"> Ovdi te moi </w:t>
      </w:r>
      <w:ins w:id="1643" w:author="Nina Ditmajer" w:date="2022-01-13T14:36:00Z">
        <w:r w:rsidR="001153BF">
          <w:t>'</w:t>
        </w:r>
      </w:ins>
      <w:del w:id="1644" w:author="Nina Ditmajer" w:date="2022-01-13T14:36:00Z">
        <w:r w:rsidDel="001153BF">
          <w:delText>´</w:delText>
        </w:r>
      </w:del>
      <w:r w:rsidRPr="000D2793">
        <w:t>ſ</w:t>
      </w:r>
      <w:r>
        <w:t xml:space="preserve">itek, kako edna tenya, </w:t>
      </w:r>
      <w:r w:rsidRPr="000D2793">
        <w:t>ſ</w:t>
      </w:r>
      <w:r>
        <w:t>esi</w:t>
      </w:r>
      <w:r w:rsidRPr="000D2793">
        <w:t>ſ</w:t>
      </w:r>
      <w:r>
        <w:t>zta</w:t>
      </w:r>
      <w:r>
        <w:br/>
        <w:t>v</w:t>
      </w:r>
      <w:r w:rsidRPr="000D2793">
        <w:t>ſ</w:t>
      </w:r>
      <w:r>
        <w:t>ze preminé kako czvet po pouli.</w:t>
      </w:r>
    </w:p>
    <w:p w14:paraId="6E31FDF7" w14:textId="68F4CEF4" w:rsidR="00380A5E" w:rsidRDefault="00380A5E" w:rsidP="00380A5E">
      <w:pPr>
        <w:pStyle w:val="teiab"/>
      </w:pPr>
      <w:r w:rsidRPr="00EA6E3E">
        <w:rPr>
          <w:rStyle w:val="teilabelZnak"/>
        </w:rPr>
        <w:t>4.</w:t>
      </w:r>
      <w:r>
        <w:t xml:space="preserve"> Placsocs ktebi kricsim, </w:t>
      </w:r>
      <w:r w:rsidRPr="000D2793">
        <w:t>ſ</w:t>
      </w:r>
      <w:r>
        <w:t>zlatki moi Go</w:t>
      </w:r>
      <w:r w:rsidRPr="000D2793">
        <w:t>ſ</w:t>
      </w:r>
      <w:r>
        <w:t>zpon Bogh</w:t>
      </w:r>
      <w:ins w:id="1645" w:author="Nina Ditmajer" w:date="2022-01-13T14:37:00Z">
        <w:r w:rsidR="001153BF">
          <w:t>,</w:t>
        </w:r>
      </w:ins>
      <w:r>
        <w:br/>
        <w:t>kak kmojemu Oczu i odkűpitelu.</w:t>
      </w:r>
    </w:p>
    <w:p w14:paraId="0EE8DC4D" w14:textId="0FB61289" w:rsidR="00380A5E" w:rsidRDefault="00380A5E" w:rsidP="00380A5E">
      <w:pPr>
        <w:pStyle w:val="teiab"/>
      </w:pPr>
      <w:r w:rsidRPr="00485DD9">
        <w:rPr>
          <w:rStyle w:val="teilabelZnak"/>
        </w:rPr>
        <w:t>5.</w:t>
      </w:r>
      <w:r>
        <w:t xml:space="preserve"> Arga vre ovdi nei moj</w:t>
      </w:r>
      <w:ins w:id="1646" w:author="Nina Ditmajer" w:date="2022-01-13T14:38:00Z">
        <w:r w:rsidR="001153BF">
          <w:t>e</w:t>
        </w:r>
      </w:ins>
      <w:del w:id="1647" w:author="Nina Ditmajer" w:date="2022-01-13T14:38:00Z">
        <w:r w:rsidDel="001153BF">
          <w:delText>s</w:delText>
        </w:r>
      </w:del>
      <w:r>
        <w:t xml:space="preserve">ga vűpanya, leprai </w:t>
      </w:r>
      <w:r w:rsidRPr="000D2793">
        <w:t>ſ</w:t>
      </w:r>
      <w:r>
        <w:t>zi Ti Go</w:t>
      </w:r>
      <w:r w:rsidRPr="000D2793">
        <w:t>ſ</w:t>
      </w:r>
      <w:r>
        <w:t>z-</w:t>
      </w:r>
      <w:r>
        <w:br/>
        <w:t>pon v</w:t>
      </w:r>
      <w:r w:rsidRPr="000D2793">
        <w:t>ſ</w:t>
      </w:r>
      <w:r>
        <w:t xml:space="preserve">zigdár moi </w:t>
      </w:r>
      <w:ins w:id="1648" w:author="Nina Ditmajer" w:date="2022-01-13T14:38:00Z">
        <w:r w:rsidR="001153BF">
          <w:t>T</w:t>
        </w:r>
      </w:ins>
      <w:del w:id="1649" w:author="Nina Ditmajer" w:date="2022-01-13T14:38:00Z">
        <w:r w:rsidDel="001153BF">
          <w:delText>t</w:delText>
        </w:r>
      </w:del>
      <w:r>
        <w:t xml:space="preserve">erden </w:t>
      </w:r>
      <w:ins w:id="1650" w:author="Nina Ditmajer" w:date="2022-01-13T14:38:00Z">
        <w:r w:rsidR="001153BF">
          <w:t>Z</w:t>
        </w:r>
      </w:ins>
      <w:del w:id="1651" w:author="Nina Ditmajer" w:date="2022-01-13T14:38:00Z">
        <w:r w:rsidDel="001153BF">
          <w:delText>d</w:delText>
        </w:r>
      </w:del>
      <w:r>
        <w:t>id.</w:t>
      </w:r>
    </w:p>
    <w:p w14:paraId="16583B49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1E713AB" w14:textId="77777777" w:rsidR="00380A5E" w:rsidRDefault="00380A5E" w:rsidP="00380A5E">
      <w:r>
        <w:lastRenderedPageBreak/>
        <w:t>/035v/</w:t>
      </w:r>
    </w:p>
    <w:p w14:paraId="28EA7125" w14:textId="77777777" w:rsidR="00380A5E" w:rsidRDefault="00380A5E" w:rsidP="00380A5E">
      <w:pPr>
        <w:pStyle w:val="teifwPageNum"/>
      </w:pPr>
      <w:r>
        <w:t>66.</w:t>
      </w:r>
    </w:p>
    <w:p w14:paraId="4503731B" w14:textId="56F1BC1A" w:rsidR="00380A5E" w:rsidRDefault="00380A5E" w:rsidP="00380A5E">
      <w:pPr>
        <w:pStyle w:val="teiab"/>
      </w:pPr>
      <w:r w:rsidRPr="000B1308">
        <w:rPr>
          <w:rStyle w:val="teilabelZnak"/>
        </w:rPr>
        <w:t>6.</w:t>
      </w:r>
      <w:r>
        <w:t xml:space="preserve"> Boidi ti brányeni</w:t>
      </w:r>
      <w:ins w:id="1652" w:author="Nina Ditmajer" w:date="2022-01-13T14:39:00Z">
        <w:r w:rsidR="001153BF">
          <w:t>k</w:t>
        </w:r>
      </w:ins>
      <w:del w:id="1653" w:author="Nina Ditmajer" w:date="2022-01-13T14:39:00Z">
        <w:r w:rsidDel="001153BF">
          <w:delText>h</w:delText>
        </w:r>
      </w:del>
      <w:r>
        <w:t xml:space="preserve"> v</w:t>
      </w:r>
      <w:r w:rsidRPr="000D2793">
        <w:t>ſ</w:t>
      </w:r>
      <w:r>
        <w:t xml:space="preserve">zem Tvoim </w:t>
      </w:r>
      <w:r w:rsidRPr="000D2793">
        <w:t>ſ</w:t>
      </w:r>
      <w:r>
        <w:t>zirotam, milo</w:t>
      </w:r>
      <w:r w:rsidRPr="000D2793">
        <w:t>ſ</w:t>
      </w:r>
      <w:r>
        <w:t>ztiv-</w:t>
      </w:r>
      <w:r>
        <w:br/>
        <w:t>ni Otecz nevolnomu lű</w:t>
      </w:r>
      <w:r w:rsidRPr="000D2793">
        <w:t>ſ</w:t>
      </w:r>
      <w:r>
        <w:t>ztvo.</w:t>
      </w:r>
    </w:p>
    <w:p w14:paraId="3063A468" w14:textId="7725B17B" w:rsidR="00380A5E" w:rsidRDefault="00380A5E" w:rsidP="00380A5E">
      <w:pPr>
        <w:pStyle w:val="teiab"/>
      </w:pPr>
      <w:r w:rsidRPr="00623BF6">
        <w:rPr>
          <w:rStyle w:val="teilabelZnak"/>
        </w:rPr>
        <w:t>7.</w:t>
      </w:r>
      <w:r>
        <w:t xml:space="preserve"> </w:t>
      </w:r>
      <w:r w:rsidRPr="001153BF">
        <w:rPr>
          <w:rStyle w:val="teipersName"/>
          <w:rPrChange w:id="1654" w:author="Nina Ditmajer" w:date="2022-01-13T14:39:00Z">
            <w:rPr/>
          </w:rPrChange>
        </w:rPr>
        <w:t>Jonásſa</w:t>
      </w:r>
      <w:r>
        <w:t xml:space="preserve"> </w:t>
      </w:r>
      <w:r w:rsidRPr="000D2793">
        <w:t>ſ</w:t>
      </w:r>
      <w:r>
        <w:t xml:space="preserve">zi vűn </w:t>
      </w:r>
      <w:r w:rsidRPr="000D2793">
        <w:t>ſ</w:t>
      </w:r>
      <w:r>
        <w:t>zpelal zCze</w:t>
      </w:r>
      <w:ins w:id="1655" w:author="Nina Ditmajer" w:date="2022-01-13T14:39:00Z">
        <w:r w:rsidR="001153BF">
          <w:t>t</w:t>
        </w:r>
      </w:ins>
      <w:del w:id="1656" w:author="Nina Ditmajer" w:date="2022-01-13T14:39:00Z">
        <w:r w:rsidDel="001153BF">
          <w:delText>r</w:delText>
        </w:r>
      </w:del>
      <w:r>
        <w:t xml:space="preserve"> Ribe '</w:t>
      </w:r>
      <w:r w:rsidRPr="000D2793">
        <w:t>ſ</w:t>
      </w:r>
      <w:r>
        <w:t>alocza, o</w:t>
      </w:r>
      <w:r w:rsidRPr="000D2793">
        <w:t>ſ</w:t>
      </w:r>
      <w:r>
        <w:t>z-</w:t>
      </w:r>
      <w:r>
        <w:br/>
        <w:t>lobodi Bosje v</w:t>
      </w:r>
      <w:r w:rsidRPr="000D2793">
        <w:t>ſ</w:t>
      </w:r>
      <w:r>
        <w:t>ze nevolne robe.</w:t>
      </w:r>
    </w:p>
    <w:p w14:paraId="79A6FC33" w14:textId="77777777" w:rsidR="00380A5E" w:rsidRDefault="00380A5E" w:rsidP="00380A5E">
      <w:pPr>
        <w:pStyle w:val="teiab"/>
      </w:pPr>
      <w:r w:rsidRPr="00623BF6">
        <w:rPr>
          <w:rStyle w:val="teilabelZnak"/>
        </w:rPr>
        <w:t>8.</w:t>
      </w:r>
      <w:r>
        <w:t xml:space="preserve"> Nevolna ma gláva nakoi </w:t>
      </w:r>
      <w:r w:rsidRPr="000D2793">
        <w:t>ſ</w:t>
      </w:r>
      <w:r>
        <w:t xml:space="preserve">zi ti </w:t>
      </w:r>
      <w:r w:rsidRPr="000D2793">
        <w:t>ſ</w:t>
      </w:r>
      <w:r>
        <w:t>zpála, dre</w:t>
      </w:r>
      <w:r w:rsidRPr="000D2793">
        <w:t>ſ</w:t>
      </w:r>
      <w:r>
        <w:t>zelno</w:t>
      </w:r>
      <w:r>
        <w:br/>
        <w:t xml:space="preserve">me </w:t>
      </w:r>
      <w:r w:rsidRPr="000D2793">
        <w:t>ſ</w:t>
      </w:r>
      <w:r>
        <w:t>zercze od vnoge nevole.</w:t>
      </w:r>
    </w:p>
    <w:p w14:paraId="1626293D" w14:textId="0F440470" w:rsidR="00380A5E" w:rsidRDefault="00380A5E" w:rsidP="00380A5E">
      <w:pPr>
        <w:pStyle w:val="teiab"/>
      </w:pPr>
      <w:r w:rsidRPr="00623BF6">
        <w:rPr>
          <w:rStyle w:val="teilabelZnak"/>
        </w:rPr>
        <w:t>9.</w:t>
      </w:r>
      <w:r>
        <w:t xml:space="preserve"> Záto ker</w:t>
      </w:r>
      <w:ins w:id="1657" w:author="Nina Ditmajer" w:date="2022-01-13T14:40:00Z">
        <w:r w:rsidR="001153BF">
          <w:t>ſc</w:t>
        </w:r>
      </w:ins>
      <w:del w:id="1658" w:author="Nina Ditmajer" w:date="2022-01-13T14:40:00Z">
        <w:r w:rsidDel="001153BF">
          <w:delText>Je</w:delText>
        </w:r>
      </w:del>
      <w:r>
        <w:t>seniczi Boga v</w:t>
      </w:r>
      <w:r w:rsidRPr="000D2793">
        <w:t>ſ</w:t>
      </w:r>
      <w:r>
        <w:t>zi molite, na tou ne</w:t>
      </w:r>
      <w:r>
        <w:br/>
        <w:t xml:space="preserve">pridete nakoi </w:t>
      </w:r>
      <w:r w:rsidRPr="000D2793">
        <w:t>ſ</w:t>
      </w:r>
      <w:r>
        <w:t>zem ja</w:t>
      </w:r>
      <w:r w:rsidRPr="000D2793">
        <w:t>ſ</w:t>
      </w:r>
      <w:r>
        <w:t>z opal.</w:t>
      </w:r>
    </w:p>
    <w:p w14:paraId="5108D49D" w14:textId="3F6B0465" w:rsidR="00380A5E" w:rsidRDefault="00380A5E" w:rsidP="00380A5E">
      <w:pPr>
        <w:pStyle w:val="teiab"/>
      </w:pPr>
      <w:r w:rsidRPr="00D54977">
        <w:rPr>
          <w:rStyle w:val="teilabelZnak"/>
        </w:rPr>
        <w:t>10.</w:t>
      </w:r>
      <w:r>
        <w:t xml:space="preserve"> Ma dobra Go</w:t>
      </w:r>
      <w:r w:rsidRPr="000D2793">
        <w:t>ſ</w:t>
      </w:r>
      <w:r>
        <w:t>zpoda, ino dobra brátya,</w:t>
      </w:r>
      <w:r w:rsidRPr="004A4C91">
        <w:t xml:space="preserve"> </w:t>
      </w:r>
      <w:r w:rsidRPr="000D2793">
        <w:t>ſ</w:t>
      </w:r>
      <w:r>
        <w:t>zpomen-</w:t>
      </w:r>
      <w:r>
        <w:br/>
        <w:t>te</w:t>
      </w:r>
      <w:r w:rsidRPr="000D2793">
        <w:t>ſ</w:t>
      </w:r>
      <w:r>
        <w:t xml:space="preserve">ze vezdai zme </w:t>
      </w:r>
      <w:ins w:id="1659" w:author="Nina Ditmajer" w:date="2022-01-13T14:41:00Z">
        <w:r w:rsidR="001153BF">
          <w:t>'</w:t>
        </w:r>
      </w:ins>
      <w:del w:id="1660" w:author="Nina Ditmajer" w:date="2022-01-13T14:41:00Z">
        <w:r w:rsidDel="001153BF">
          <w:delText>´</w:delText>
        </w:r>
      </w:del>
      <w:r w:rsidRPr="000D2793">
        <w:t>ſ</w:t>
      </w:r>
      <w:r>
        <w:t>alo</w:t>
      </w:r>
      <w:r w:rsidRPr="000D2793">
        <w:t>ſ</w:t>
      </w:r>
      <w:r>
        <w:t>zne gláve.</w:t>
      </w:r>
    </w:p>
    <w:p w14:paraId="5AD16180" w14:textId="07946A04" w:rsidR="00380A5E" w:rsidRDefault="00380A5E" w:rsidP="00380A5E">
      <w:pPr>
        <w:pStyle w:val="teiab"/>
      </w:pPr>
      <w:r w:rsidRPr="00286C1E">
        <w:rPr>
          <w:rStyle w:val="teilabelZnak"/>
        </w:rPr>
        <w:t>11.</w:t>
      </w:r>
      <w:r>
        <w:t xml:space="preserve"> O nevolni </w:t>
      </w:r>
      <w:ins w:id="1661" w:author="Nina Ditmajer" w:date="2022-01-13T14:41:00Z">
        <w:r w:rsidR="001153BF">
          <w:t>'</w:t>
        </w:r>
      </w:ins>
      <w:del w:id="1662" w:author="Nina Ditmajer" w:date="2022-01-13T14:41:00Z">
        <w:r w:rsidDel="001153BF">
          <w:delText>´</w:delText>
        </w:r>
      </w:del>
      <w:r w:rsidRPr="000D2793">
        <w:t>ſ</w:t>
      </w:r>
      <w:r>
        <w:t xml:space="preserve">itek, </w:t>
      </w:r>
      <w:r w:rsidRPr="000D2793">
        <w:t>ſ</w:t>
      </w:r>
      <w:r>
        <w:t>zlatki moi Go</w:t>
      </w:r>
      <w:r w:rsidRPr="000D2793">
        <w:t>ſ</w:t>
      </w:r>
      <w:r>
        <w:t xml:space="preserve">zpon, vsa </w:t>
      </w:r>
      <w:r w:rsidRPr="000D2793">
        <w:t>ſ</w:t>
      </w:r>
      <w:del w:id="1663" w:author="Nina Ditmajer" w:date="2022-01-13T14:42:00Z">
        <w:r w:rsidDel="001153BF">
          <w:delText>z</w:delText>
        </w:r>
      </w:del>
      <w:r>
        <w:t>alo</w:t>
      </w:r>
      <w:r w:rsidRPr="000D2793">
        <w:t>ſ</w:t>
      </w:r>
      <w:r>
        <w:t>zt-</w:t>
      </w:r>
      <w:r>
        <w:br/>
        <w:t xml:space="preserve">je vezdai na mo glávo </w:t>
      </w:r>
      <w:r w:rsidRPr="000D2793">
        <w:t>ſ</w:t>
      </w:r>
      <w:r>
        <w:t>zpála.</w:t>
      </w:r>
    </w:p>
    <w:p w14:paraId="2D965CDE" w14:textId="77777777" w:rsidR="00380A5E" w:rsidRDefault="00380A5E" w:rsidP="00380A5E">
      <w:pPr>
        <w:pStyle w:val="teiab"/>
      </w:pPr>
      <w:r w:rsidRPr="00286C1E">
        <w:rPr>
          <w:rStyle w:val="teilabelZnak"/>
        </w:rPr>
        <w:t>12.</w:t>
      </w:r>
      <w:r>
        <w:t xml:space="preserve"> Ki</w:t>
      </w:r>
      <w:r w:rsidRPr="000D2793">
        <w:t>ſ</w:t>
      </w:r>
      <w:r>
        <w:t xml:space="preserve">zo pred tem toga zmenom dobri bili vezdai </w:t>
      </w:r>
      <w:r w:rsidRPr="000D2793">
        <w:t>ſ</w:t>
      </w:r>
      <w:r>
        <w:t>zo od</w:t>
      </w:r>
      <w:r>
        <w:br/>
        <w:t>mene dalko od</w:t>
      </w:r>
      <w:r w:rsidRPr="000D2793">
        <w:t>ſ</w:t>
      </w:r>
      <w:r>
        <w:t>ztoupili.</w:t>
      </w:r>
    </w:p>
    <w:p w14:paraId="7C7583AA" w14:textId="63B3CE54" w:rsidR="00380A5E" w:rsidRDefault="00380A5E" w:rsidP="00380A5E">
      <w:pPr>
        <w:pStyle w:val="teiab"/>
      </w:pPr>
      <w:r w:rsidRPr="00286C1E">
        <w:rPr>
          <w:rStyle w:val="teilabelZnak"/>
        </w:rPr>
        <w:t>13.</w:t>
      </w:r>
      <w:r>
        <w:t xml:space="preserve"> Nevolna ma gláva, vmu</w:t>
      </w:r>
      <w:ins w:id="1664" w:author="Nina Ditmajer" w:date="2022-01-13T14:42:00Z">
        <w:r w:rsidR="001153BF">
          <w:t>k</w:t>
        </w:r>
      </w:ins>
      <w:del w:id="1665" w:author="Nina Ditmajer" w:date="2022-01-13T14:42:00Z">
        <w:r w:rsidDel="001153BF">
          <w:delText>h</w:delText>
        </w:r>
      </w:del>
      <w:r>
        <w:t>i mie Teilo, dre</w:t>
      </w:r>
      <w:r w:rsidRPr="000D2793">
        <w:t>ſ</w:t>
      </w:r>
      <w:r>
        <w:t>zelno</w:t>
      </w:r>
      <w:r>
        <w:br/>
        <w:t xml:space="preserve">me </w:t>
      </w:r>
      <w:r w:rsidRPr="000D2793">
        <w:t>ſ</w:t>
      </w:r>
      <w:r>
        <w:t>zercze od vnoge nevole.</w:t>
      </w:r>
    </w:p>
    <w:p w14:paraId="43491ADA" w14:textId="03FF532C" w:rsidR="00380A5E" w:rsidRDefault="00380A5E" w:rsidP="00380A5E">
      <w:pPr>
        <w:pStyle w:val="teiab"/>
      </w:pPr>
      <w:r w:rsidRPr="00286C1E">
        <w:rPr>
          <w:rStyle w:val="teilabelZnak"/>
        </w:rPr>
        <w:t>14.</w:t>
      </w:r>
      <w:r>
        <w:t xml:space="preserve"> Placsi</w:t>
      </w:r>
      <w:r w:rsidRPr="000D2793">
        <w:t>ſ</w:t>
      </w:r>
      <w:r>
        <w:t>ze ma D</w:t>
      </w:r>
      <w:ins w:id="1666" w:author="Nina Ditmajer" w:date="2022-01-13T14:42:00Z">
        <w:r w:rsidR="001153BF">
          <w:t>ű</w:t>
        </w:r>
      </w:ins>
      <w:del w:id="1667" w:author="Nina Ditmajer" w:date="2022-01-13T14:42:00Z">
        <w:r w:rsidDel="001153BF">
          <w:delText>ü</w:delText>
        </w:r>
      </w:del>
      <w:r>
        <w:t>s</w:t>
      </w:r>
      <w:r w:rsidRPr="000D2793">
        <w:t>ſ</w:t>
      </w:r>
      <w:r>
        <w:t>a vutom gresnom Teili, ár ga</w:t>
      </w:r>
      <w:r>
        <w:br/>
        <w:t>je ovdi nei mojega vűpanya.</w:t>
      </w:r>
    </w:p>
    <w:p w14:paraId="6697EE0A" w14:textId="77777777" w:rsidR="00380A5E" w:rsidRDefault="00380A5E" w:rsidP="00380A5E">
      <w:pPr>
        <w:pStyle w:val="teiab"/>
      </w:pPr>
      <w:r w:rsidRPr="00BF18CC">
        <w:rPr>
          <w:rStyle w:val="teilabelZnak"/>
        </w:rPr>
        <w:t>15.</w:t>
      </w:r>
      <w:r>
        <w:t xml:space="preserve"> Keim </w:t>
      </w:r>
      <w:r w:rsidRPr="000D2793">
        <w:t>ſ</w:t>
      </w:r>
      <w:r>
        <w:t xml:space="preserve">zem </w:t>
      </w:r>
      <w:r w:rsidRPr="000D2793">
        <w:t>ſ</w:t>
      </w:r>
      <w:r>
        <w:t>ze Ja</w:t>
      </w:r>
      <w:r w:rsidRPr="000D2793">
        <w:t>ſ</w:t>
      </w:r>
      <w:r>
        <w:t>z vűpal, ovdi natoi Zemli, ki</w:t>
      </w:r>
      <w:r>
        <w:br/>
      </w:r>
      <w:r w:rsidRPr="000D2793">
        <w:t>ſ</w:t>
      </w:r>
      <w:r>
        <w:t xml:space="preserve">zo ztoga </w:t>
      </w:r>
      <w:r w:rsidRPr="000D2793">
        <w:t>ſ</w:t>
      </w:r>
      <w:r>
        <w:t>zveita dávno preminouli.</w:t>
      </w:r>
    </w:p>
    <w:p w14:paraId="6D93F575" w14:textId="5E21B4A0" w:rsidR="00380A5E" w:rsidRDefault="00380A5E" w:rsidP="00380A5E">
      <w:pPr>
        <w:pStyle w:val="teiab"/>
      </w:pPr>
      <w:r w:rsidRPr="00BF18CC">
        <w:rPr>
          <w:rStyle w:val="teilabelZnak"/>
        </w:rPr>
        <w:t>16.</w:t>
      </w:r>
      <w:r>
        <w:t xml:space="preserve"> O</w:t>
      </w:r>
      <w:r w:rsidRPr="000D2793">
        <w:t>ſ</w:t>
      </w:r>
      <w:r>
        <w:t>zlobodi Bosje v</w:t>
      </w:r>
      <w:r w:rsidRPr="000D2793">
        <w:t>ſ</w:t>
      </w:r>
      <w:r>
        <w:t xml:space="preserve">ze nevolne robe, i </w:t>
      </w:r>
      <w:ins w:id="1668" w:author="Nina Ditmajer" w:date="2022-01-13T14:43:00Z">
        <w:r w:rsidR="001153BF">
          <w:t>'</w:t>
        </w:r>
      </w:ins>
      <w:del w:id="1669" w:author="Nina Ditmajer" w:date="2022-01-13T14:43:00Z">
        <w:r w:rsidDel="001153BF">
          <w:delText>´</w:delText>
        </w:r>
      </w:del>
      <w:r w:rsidRPr="000D2793">
        <w:t>ſ</w:t>
      </w:r>
      <w:r>
        <w:t>nyimi</w:t>
      </w:r>
      <w:r>
        <w:br/>
        <w:t xml:space="preserve">navkűpe mo </w:t>
      </w:r>
      <w:ins w:id="1670" w:author="Nina Ditmajer" w:date="2022-01-13T14:44:00Z">
        <w:r w:rsidR="001153BF">
          <w:t>'</w:t>
        </w:r>
      </w:ins>
      <w:del w:id="1671" w:author="Nina Ditmajer" w:date="2022-01-13T14:44:00Z">
        <w:r w:rsidDel="001153BF">
          <w:delText>´</w:delText>
        </w:r>
      </w:del>
      <w:r w:rsidRPr="000D2793">
        <w:t>ſ</w:t>
      </w:r>
      <w:r>
        <w:t>alo</w:t>
      </w:r>
      <w:r w:rsidRPr="000D2793">
        <w:t>ſ</w:t>
      </w:r>
      <w:r>
        <w:t>zno glávo.</w:t>
      </w:r>
    </w:p>
    <w:p w14:paraId="603C850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CC97E86" w14:textId="77777777" w:rsidR="00380A5E" w:rsidRDefault="00380A5E" w:rsidP="00380A5E">
      <w:r>
        <w:lastRenderedPageBreak/>
        <w:t>/036r/</w:t>
      </w:r>
    </w:p>
    <w:p w14:paraId="290787A3" w14:textId="77777777" w:rsidR="00380A5E" w:rsidRDefault="00380A5E" w:rsidP="00380A5E">
      <w:pPr>
        <w:pStyle w:val="teifwPageNum"/>
      </w:pPr>
      <w:r>
        <w:t>67.</w:t>
      </w:r>
    </w:p>
    <w:p w14:paraId="20EB5175" w14:textId="3B9EADFC" w:rsidR="00380A5E" w:rsidRDefault="00380A5E" w:rsidP="00380A5E">
      <w:pPr>
        <w:pStyle w:val="teiab"/>
      </w:pPr>
      <w:r w:rsidRPr="00BF18CC">
        <w:rPr>
          <w:rStyle w:val="teilabelZnak"/>
        </w:rPr>
        <w:t>17.</w:t>
      </w:r>
      <w:r>
        <w:t xml:space="preserve"> To pe</w:t>
      </w:r>
      <w:r w:rsidRPr="000D2793">
        <w:t>ſ</w:t>
      </w:r>
      <w:r>
        <w:t xml:space="preserve">zen je </w:t>
      </w:r>
      <w:commentRangeStart w:id="1672"/>
      <w:del w:id="1673" w:author="Nina Ditmajer" w:date="2022-01-13T14:44:00Z">
        <w:r w:rsidRPr="002126A2" w:rsidDel="002126A2">
          <w:rPr>
            <w:rStyle w:val="teichoiceZnak"/>
            <w:rPrChange w:id="1674" w:author="Nina Ditmajer" w:date="2022-01-13T14:45:00Z">
              <w:rPr/>
            </w:rPrChange>
          </w:rPr>
          <w:delText>ſ</w:delText>
        </w:r>
      </w:del>
      <w:r w:rsidRPr="002126A2">
        <w:rPr>
          <w:rStyle w:val="teichoiceZnak"/>
          <w:rPrChange w:id="1675" w:author="Nina Ditmajer" w:date="2022-01-13T14:45:00Z">
            <w:rPr/>
          </w:rPrChange>
        </w:rPr>
        <w:t>p</w:t>
      </w:r>
      <w:commentRangeEnd w:id="1672"/>
      <w:r w:rsidR="002126A2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1672"/>
      </w:r>
      <w:r>
        <w:t xml:space="preserve">ravil </w:t>
      </w:r>
      <w:ins w:id="1676" w:author="Nina Ditmajer" w:date="2022-01-13T14:45:00Z">
        <w:r w:rsidR="002126A2">
          <w:t>I</w:t>
        </w:r>
      </w:ins>
      <w:del w:id="1677" w:author="Nina Ditmajer" w:date="2022-01-13T14:45:00Z">
        <w:r w:rsidDel="002126A2">
          <w:delText>J</w:delText>
        </w:r>
      </w:del>
      <w:r>
        <w:t>eden mládi Deák, ar kroto</w:t>
      </w:r>
      <w:r>
        <w:br/>
      </w:r>
      <w:ins w:id="1678" w:author="Nina Ditmajer" w:date="2022-01-13T14:45:00Z">
        <w:r w:rsidR="002126A2">
          <w:t>'</w:t>
        </w:r>
      </w:ins>
      <w:del w:id="1679" w:author="Nina Ditmajer" w:date="2022-01-13T14:45:00Z">
        <w:r w:rsidDel="002126A2">
          <w:delText>´</w:delText>
        </w:r>
      </w:del>
      <w:r w:rsidRPr="000D2793">
        <w:t>ſ</w:t>
      </w:r>
      <w:r>
        <w:t>elev</w:t>
      </w:r>
      <w:r w:rsidRPr="000D2793">
        <w:t>ſ</w:t>
      </w:r>
      <w:r>
        <w:t>e vu Nebe</w:t>
      </w:r>
      <w:r w:rsidRPr="000D2793">
        <w:t>ſ</w:t>
      </w:r>
      <w:r>
        <w:t>zki Or</w:t>
      </w:r>
      <w:r w:rsidRPr="000D2793">
        <w:t>ſ</w:t>
      </w:r>
      <w:r>
        <w:t>zág.</w:t>
      </w:r>
    </w:p>
    <w:p w14:paraId="7EA0B5CA" w14:textId="77777777" w:rsidR="00380A5E" w:rsidRDefault="00380A5E" w:rsidP="00380A5E">
      <w:pPr>
        <w:pStyle w:val="teiab"/>
      </w:pPr>
      <w:r w:rsidRPr="00671E00">
        <w:rPr>
          <w:rStyle w:val="teilabelZnak"/>
        </w:rPr>
        <w:t>18.</w:t>
      </w:r>
      <w:r>
        <w:t xml:space="preserve"> Koga nam dai Bosje v</w:t>
      </w:r>
      <w:r w:rsidRPr="000D2793">
        <w:t>ſ</w:t>
      </w:r>
      <w:r>
        <w:t xml:space="preserve">zem navkűp dobiti, ino </w:t>
      </w:r>
      <w:r w:rsidRPr="000D2793">
        <w:t>ſ</w:t>
      </w:r>
      <w:r>
        <w:t>nyim</w:t>
      </w:r>
      <w:r>
        <w:br/>
        <w:t>navkűpe lepo zahváliti.</w:t>
      </w:r>
    </w:p>
    <w:p w14:paraId="766B00BD" w14:textId="2CA34624" w:rsidR="00380A5E" w:rsidDel="002126A2" w:rsidRDefault="00380A5E" w:rsidP="00380A5E">
      <w:pPr>
        <w:pStyle w:val="teiab"/>
        <w:rPr>
          <w:del w:id="1680" w:author="Nina Ditmajer" w:date="2022-01-13T14:46:00Z"/>
        </w:rPr>
      </w:pPr>
      <w:r w:rsidRPr="00D10F11">
        <w:rPr>
          <w:rStyle w:val="teilabelZnak"/>
        </w:rPr>
        <w:t>19.</w:t>
      </w:r>
      <w:r>
        <w:t xml:space="preserve"> Hvala boidi Bogu, Oczu Nebe</w:t>
      </w:r>
      <w:r w:rsidRPr="000D2793">
        <w:t>ſ</w:t>
      </w:r>
      <w:r>
        <w:t>zkomu, i Dű</w:t>
      </w:r>
      <w:ins w:id="1681" w:author="Nina Ditmajer" w:date="2022-01-13T14:46:00Z">
        <w:r w:rsidR="002126A2">
          <w:t>h</w:t>
        </w:r>
      </w:ins>
      <w:del w:id="1682" w:author="Nina Ditmajer" w:date="2022-01-13T14:46:00Z">
        <w:r w:rsidDel="002126A2">
          <w:delText>s</w:delText>
        </w:r>
      </w:del>
      <w:r>
        <w:t>o</w:t>
      </w:r>
      <w:r>
        <w:br/>
      </w:r>
      <w:r w:rsidRPr="000D2793">
        <w:t>ſ</w:t>
      </w:r>
      <w:r>
        <w:t>zvétomu ve</w:t>
      </w:r>
      <w:ins w:id="1683" w:author="Nina Ditmajer" w:date="2022-01-13T14:46:00Z">
        <w:r w:rsidR="002126A2">
          <w:t>k</w:t>
        </w:r>
      </w:ins>
      <w:del w:id="1684" w:author="Nina Ditmajer" w:date="2022-01-13T14:46:00Z">
        <w:r w:rsidDel="002126A2">
          <w:delText>li</w:delText>
        </w:r>
      </w:del>
      <w:r>
        <w:t>vekoma.</w:t>
      </w:r>
      <w:ins w:id="1685" w:author="Nina Ditmajer" w:date="2022-01-13T14:46:00Z">
        <w:r w:rsidR="002126A2">
          <w:t xml:space="preserve"> </w:t>
        </w:r>
      </w:ins>
    </w:p>
    <w:p w14:paraId="02084455" w14:textId="0EC68DAD" w:rsidR="00380A5E" w:rsidRDefault="00380A5E">
      <w:pPr>
        <w:pStyle w:val="teiab"/>
        <w:rPr>
          <w:ins w:id="1686" w:author="Nina Ditmajer" w:date="2022-01-13T14:46:00Z"/>
        </w:rPr>
        <w:pPrChange w:id="1687" w:author="Nina Ditmajer" w:date="2022-01-13T14:46:00Z">
          <w:pPr>
            <w:pStyle w:val="teiclosure"/>
          </w:pPr>
        </w:pPrChange>
      </w:pPr>
      <w:r>
        <w:t>Amen.</w:t>
      </w:r>
    </w:p>
    <w:p w14:paraId="7235DAF8" w14:textId="77777777" w:rsidR="002126A2" w:rsidRDefault="002126A2">
      <w:pPr>
        <w:pStyle w:val="teiab"/>
        <w:pPrChange w:id="1688" w:author="Nina Ditmajer" w:date="2022-01-13T14:46:00Z">
          <w:pPr>
            <w:pStyle w:val="teiclosure"/>
          </w:pPr>
        </w:pPrChange>
      </w:pPr>
    </w:p>
    <w:p w14:paraId="12321320" w14:textId="686D38DC" w:rsidR="00380A5E" w:rsidRDefault="00380A5E" w:rsidP="00380A5E">
      <w:pPr>
        <w:pStyle w:val="Naslov2"/>
      </w:pPr>
      <w:r>
        <w:t>Nouta. Mi</w:t>
      </w:r>
      <w:ins w:id="1689" w:author="Nina Ditmajer" w:date="2022-01-13T14:49:00Z">
        <w:r w:rsidR="00771C96">
          <w:t>k</w:t>
        </w:r>
      </w:ins>
      <w:del w:id="1690" w:author="Nina Ditmajer" w:date="2022-01-13T14:49:00Z">
        <w:r w:rsidDel="00771C96">
          <w:delText>h</w:delText>
        </w:r>
      </w:del>
      <w:r>
        <w:t>ént Aegy</w:t>
      </w:r>
      <w:del w:id="1691" w:author="Nina Ditmajer" w:date="2022-01-13T14:49:00Z">
        <w:r w:rsidDel="00771C96">
          <w:delText xml:space="preserve"> </w:delText>
        </w:r>
      </w:del>
      <w:r>
        <w:t>ip</w:t>
      </w:r>
      <w:del w:id="1692" w:author="Nina Ditmajer" w:date="2022-01-13T14:49:00Z">
        <w:r w:rsidDel="00771C96">
          <w:delText xml:space="preserve"> </w:delText>
        </w:r>
      </w:del>
      <w:r>
        <w:t>tomban</w:t>
      </w:r>
      <w:del w:id="1693" w:author="Nina Ditmajer" w:date="2022-01-13T14:49:00Z">
        <w:r w:rsidRPr="000D2793" w:rsidDel="00771C96">
          <w:delText>ſ</w:delText>
        </w:r>
      </w:del>
      <w:r>
        <w:t>.</w:t>
      </w:r>
    </w:p>
    <w:p w14:paraId="2614667B" w14:textId="300EFC1A" w:rsidR="00380A5E" w:rsidRDefault="00380A5E" w:rsidP="00380A5E">
      <w:pPr>
        <w:pStyle w:val="teiab"/>
      </w:pPr>
      <w:r w:rsidRPr="005330B9">
        <w:rPr>
          <w:rStyle w:val="teilabelZnak"/>
        </w:rPr>
        <w:t>1.</w:t>
      </w:r>
      <w:r>
        <w:t xml:space="preserve"> K</w:t>
      </w:r>
      <w:r w:rsidRPr="005330B9">
        <w:rPr>
          <w:rStyle w:val="teigap"/>
        </w:rPr>
        <w:t>???</w:t>
      </w:r>
      <w:r>
        <w:t>o v</w:t>
      </w:r>
      <w:r w:rsidRPr="00C06EAF">
        <w:rPr>
          <w:rStyle w:val="teiplaceName"/>
          <w:rPrChange w:id="1694" w:author="Nina Ditmajer" w:date="2022-01-13T14:50:00Z">
            <w:rPr/>
          </w:rPrChange>
        </w:rPr>
        <w:t>Aegyiptomi</w:t>
      </w:r>
      <w:r>
        <w:t xml:space="preserve"> ieden phtic</w:t>
      </w:r>
      <w:ins w:id="1695" w:author="Nina Ditmajer" w:date="2022-01-13T14:50:00Z">
        <w:r w:rsidR="00C06EAF">
          <w:t>s</w:t>
        </w:r>
      </w:ins>
      <w:del w:id="1696" w:author="Nina Ditmajer" w:date="2022-01-13T14:50:00Z">
        <w:r w:rsidDel="00C06EAF">
          <w:delText>z</w:delText>
        </w:r>
      </w:del>
      <w:r>
        <w:t xml:space="preserve"> pelikan, toga nemre-</w:t>
      </w:r>
      <w:r>
        <w:br/>
        <w:t>z</w:t>
      </w:r>
      <w:del w:id="1697" w:author="Nina Ditmajer" w:date="2022-01-13T14:50:00Z">
        <w:r w:rsidDel="00C06EAF">
          <w:delText>m</w:delText>
        </w:r>
      </w:del>
      <w:r w:rsidRPr="00243C5B">
        <w:rPr>
          <w:rStyle w:val="teigap"/>
        </w:rPr>
        <w:t>???</w:t>
      </w:r>
      <w:r>
        <w:t xml:space="preserve">ti </w:t>
      </w:r>
      <w:del w:id="1698" w:author="Nina Ditmajer" w:date="2022-01-13T14:50:00Z">
        <w:r w:rsidDel="00C06EAF">
          <w:delText xml:space="preserve">dalije </w:delText>
        </w:r>
      </w:del>
      <w:ins w:id="1699" w:author="Nina Ditmajer" w:date="2022-01-13T14:50:00Z">
        <w:r w:rsidR="00C06EAF">
          <w:t xml:space="preserve">kak je </w:t>
        </w:r>
      </w:ins>
      <w:r>
        <w:t>dvor Nebe</w:t>
      </w:r>
      <w:r w:rsidRPr="000D2793">
        <w:t>ſ</w:t>
      </w:r>
      <w:r>
        <w:t>zki, vu kom prez vreidno</w:t>
      </w:r>
      <w:r w:rsidRPr="000D2793">
        <w:t>ſ</w:t>
      </w:r>
      <w:r>
        <w:t>z-</w:t>
      </w:r>
      <w:r>
        <w:br/>
        <w:t xml:space="preserve">ti </w:t>
      </w:r>
      <w:ins w:id="1700" w:author="Nina Ditmajer" w:date="2022-01-13T14:51:00Z">
        <w:r w:rsidR="00C06EAF">
          <w:t>'</w:t>
        </w:r>
      </w:ins>
      <w:del w:id="1701" w:author="Nina Ditmajer" w:date="2022-01-13T14:51:00Z">
        <w:r w:rsidDel="00C06EAF">
          <w:delText>´</w:delText>
        </w:r>
      </w:del>
      <w:r w:rsidRPr="000D2793">
        <w:t>ſ</w:t>
      </w:r>
      <w:r>
        <w:t xml:space="preserve">itek nam </w:t>
      </w:r>
      <w:r w:rsidRPr="000D2793">
        <w:t>ſ</w:t>
      </w:r>
      <w:r>
        <w:t xml:space="preserve">ze daje, vutom </w:t>
      </w:r>
      <w:ins w:id="1702" w:author="Nina Ditmajer" w:date="2022-01-13T14:53:00Z">
        <w:r w:rsidR="00C06EAF">
          <w:rPr>
            <w:rStyle w:val="teiname"/>
          </w:rPr>
          <w:t>I</w:t>
        </w:r>
      </w:ins>
      <w:del w:id="1703" w:author="Nina Ditmajer" w:date="2022-01-13T14:53:00Z">
        <w:r w:rsidRPr="00B43432" w:rsidDel="00C06EAF">
          <w:rPr>
            <w:rStyle w:val="teiname"/>
          </w:rPr>
          <w:delText>J</w:delText>
        </w:r>
      </w:del>
      <w:r w:rsidRPr="00B43432">
        <w:rPr>
          <w:rStyle w:val="teiname"/>
        </w:rPr>
        <w:t>esus Christus</w:t>
      </w:r>
      <w:r>
        <w:t xml:space="preserve"> pravicsen-</w:t>
      </w:r>
      <w:r>
        <w:br/>
        <w:t xml:space="preserve">je </w:t>
      </w:r>
      <w:r w:rsidRPr="000D2793">
        <w:t>ſ</w:t>
      </w:r>
      <w:r>
        <w:t>áffár.</w:t>
      </w:r>
    </w:p>
    <w:p w14:paraId="77AC3B78" w14:textId="0254E6AF" w:rsidR="00380A5E" w:rsidRDefault="00380A5E" w:rsidP="00380A5E">
      <w:pPr>
        <w:pStyle w:val="teiab"/>
      </w:pPr>
      <w:r w:rsidRPr="00B43432">
        <w:rPr>
          <w:rStyle w:val="teilabelZnak"/>
        </w:rPr>
        <w:t>2.</w:t>
      </w:r>
      <w:r>
        <w:t xml:space="preserve"> A</w:t>
      </w:r>
      <w:ins w:id="1704" w:author="Nina Ditmajer" w:date="2022-01-13T14:52:00Z">
        <w:r w:rsidR="00C06EAF">
          <w:t>h</w:t>
        </w:r>
      </w:ins>
      <w:del w:id="1705" w:author="Nina Ditmajer" w:date="2022-01-13T14:52:00Z">
        <w:r w:rsidDel="00C06EAF">
          <w:delText>lie</w:delText>
        </w:r>
      </w:del>
      <w:r>
        <w:t xml:space="preserve"> glih Go</w:t>
      </w:r>
      <w:r w:rsidRPr="000D2793">
        <w:t>ſ</w:t>
      </w:r>
      <w:r>
        <w:t>zpon Bogh ztim Nebe</w:t>
      </w:r>
      <w:r w:rsidRPr="000D2793">
        <w:t>ſ</w:t>
      </w:r>
      <w:r>
        <w:t>zkim kin</w:t>
      </w:r>
      <w:ins w:id="1706" w:author="Nina Ditmajer" w:date="2022-01-13T14:52:00Z">
        <w:r w:rsidR="00C06EAF">
          <w:t>c</w:t>
        </w:r>
      </w:ins>
      <w:del w:id="1707" w:author="Nina Ditmajer" w:date="2022-01-13T14:52:00Z">
        <w:r w:rsidDel="00C06EAF">
          <w:delText>e</w:delText>
        </w:r>
      </w:del>
      <w:r w:rsidRPr="000D2793">
        <w:t>ſ</w:t>
      </w:r>
      <w:r>
        <w:t>om</w:t>
      </w:r>
      <w:r>
        <w:br/>
        <w:t xml:space="preserve">nyegaje </w:t>
      </w:r>
      <w:ins w:id="1708" w:author="Nina Ditmajer" w:date="2022-01-13T14:54:00Z">
        <w:r w:rsidR="00C06EAF">
          <w:t>o</w:t>
        </w:r>
      </w:ins>
      <w:del w:id="1709" w:author="Nina Ditmajer" w:date="2022-01-13T14:54:00Z">
        <w:r w:rsidDel="00C06EAF">
          <w:delText>v</w:delText>
        </w:r>
      </w:del>
      <w:r w:rsidRPr="000D2793">
        <w:t>ſ</w:t>
      </w:r>
      <w:r>
        <w:t>znaisil zonim modrim Dűhom, nám na</w:t>
      </w:r>
      <w:r>
        <w:br/>
        <w:t>zvelics</w:t>
      </w:r>
      <w:r w:rsidRPr="00C06EAF">
        <w:rPr>
          <w:rStyle w:val="teiunclear"/>
          <w:rPrChange w:id="1710" w:author="Nina Ditmajer" w:date="2022-01-13T14:54:00Z">
            <w:rPr/>
          </w:rPrChange>
        </w:rPr>
        <w:t>a</w:t>
      </w:r>
      <w:r>
        <w:t xml:space="preserve">nye </w:t>
      </w:r>
      <w:r w:rsidRPr="000D2793">
        <w:t>ſ</w:t>
      </w:r>
      <w:r>
        <w:t xml:space="preserve">zvoim </w:t>
      </w:r>
      <w:r w:rsidRPr="000D2793">
        <w:t>ſ</w:t>
      </w:r>
      <w:r>
        <w:t xml:space="preserve">zvetim </w:t>
      </w:r>
      <w:r w:rsidRPr="000D2793">
        <w:t>ſ</w:t>
      </w:r>
      <w:r>
        <w:t>zinom neg leprai</w:t>
      </w:r>
      <w:r>
        <w:br/>
      </w:r>
      <w:r w:rsidRPr="000D2793">
        <w:t>ſ</w:t>
      </w:r>
      <w:r>
        <w:t>zamomu cs</w:t>
      </w:r>
      <w:ins w:id="1711" w:author="Nina Ditmajer" w:date="2022-01-13T14:54:00Z">
        <w:r w:rsidR="00C06EAF">
          <w:t>l</w:t>
        </w:r>
      </w:ins>
      <w:del w:id="1712" w:author="Nina Ditmajer" w:date="2022-01-13T14:54:00Z">
        <w:r w:rsidRPr="000D2793" w:rsidDel="00C06EAF">
          <w:delText>ſ</w:delText>
        </w:r>
      </w:del>
      <w:r>
        <w:t>e</w:t>
      </w:r>
      <w:ins w:id="1713" w:author="Nina Ditmajer" w:date="2022-01-13T14:54:00Z">
        <w:r w:rsidR="00C06EAF">
          <w:t>k</w:t>
        </w:r>
      </w:ins>
      <w:del w:id="1714" w:author="Nina Ditmajer" w:date="2022-01-13T14:54:00Z">
        <w:r w:rsidDel="00C06EAF">
          <w:delText>b</w:delText>
        </w:r>
      </w:del>
      <w:r>
        <w:t>uje on to dal.</w:t>
      </w:r>
    </w:p>
    <w:p w14:paraId="2572730A" w14:textId="289F9C6A" w:rsidR="00380A5E" w:rsidRDefault="00380A5E" w:rsidP="00380A5E">
      <w:pPr>
        <w:pStyle w:val="teiab"/>
      </w:pPr>
      <w:r w:rsidRPr="00545220">
        <w:rPr>
          <w:rStyle w:val="teilabelZnak"/>
        </w:rPr>
        <w:t>3.</w:t>
      </w:r>
      <w:r>
        <w:t xml:space="preserve"> Es</w:t>
      </w:r>
      <w:ins w:id="1715" w:author="Nina Ditmajer" w:date="2022-01-13T14:54:00Z">
        <w:r w:rsidR="00C06EAF">
          <w:t>c</w:t>
        </w:r>
      </w:ins>
      <w:del w:id="1716" w:author="Nina Ditmajer" w:date="2022-01-13T14:54:00Z">
        <w:r w:rsidDel="00C06EAF">
          <w:delText>e</w:delText>
        </w:r>
      </w:del>
      <w:r>
        <w:t>se prer</w:t>
      </w:r>
      <w:ins w:id="1717" w:author="Nina Ditmajer" w:date="2022-01-13T14:54:00Z">
        <w:r w:rsidR="00C06EAF">
          <w:t>u'</w:t>
        </w:r>
      </w:ins>
      <w:del w:id="1718" w:author="Nina Ditmajer" w:date="2022-01-13T14:54:00Z">
        <w:r w:rsidDel="00C06EAF">
          <w:delText>ú</w:delText>
        </w:r>
      </w:del>
      <w:r>
        <w:t xml:space="preserve">sno, </w:t>
      </w:r>
      <w:r w:rsidRPr="00C06EAF">
        <w:rPr>
          <w:rPrChange w:id="1719" w:author="Nina Ditmajer" w:date="2022-01-13T14:55:00Z">
            <w:rPr>
              <w:rStyle w:val="teiplaceName"/>
            </w:rPr>
          </w:rPrChange>
        </w:rPr>
        <w:t>Izrael</w:t>
      </w:r>
      <w:r>
        <w:t xml:space="preserve"> pa</w:t>
      </w:r>
      <w:r w:rsidRPr="000D2793">
        <w:t>ſ</w:t>
      </w:r>
      <w:r>
        <w:t xml:space="preserve">ztira </w:t>
      </w:r>
      <w:r w:rsidRPr="000D2793">
        <w:t>ſ</w:t>
      </w:r>
      <w:r>
        <w:t>zpevav</w:t>
      </w:r>
      <w:r w:rsidRPr="000D2793">
        <w:t>ſ</w:t>
      </w:r>
      <w:r>
        <w:t>i, i hváli-</w:t>
      </w:r>
      <w:r>
        <w:br/>
        <w:t>nébe zemle Boga, kaibi nezahválno</w:t>
      </w:r>
      <w:r w:rsidRPr="000D2793">
        <w:t>ſ</w:t>
      </w:r>
      <w:r>
        <w:t>zt nyega ne-</w:t>
      </w:r>
      <w:r>
        <w:br/>
        <w:t>do</w:t>
      </w:r>
      <w:r w:rsidRPr="000D2793">
        <w:t>ſ</w:t>
      </w:r>
      <w:r>
        <w:t xml:space="preserve">ztigla, hráni ino brani, </w:t>
      </w:r>
      <w:r w:rsidRPr="000D2793">
        <w:t>ſ</w:t>
      </w:r>
      <w:r>
        <w:t xml:space="preserve">zvojo </w:t>
      </w:r>
      <w:r w:rsidRPr="000D2793">
        <w:t>ſ</w:t>
      </w:r>
      <w:r>
        <w:t xml:space="preserve">ztvár </w:t>
      </w:r>
      <w:r w:rsidRPr="000D2793">
        <w:t>ſ</w:t>
      </w:r>
      <w:r>
        <w:t>ztvorjeno.</w:t>
      </w:r>
    </w:p>
    <w:p w14:paraId="32B417A2" w14:textId="2C8A9A8F" w:rsidR="00380A5E" w:rsidRDefault="00380A5E" w:rsidP="00380A5E">
      <w:pPr>
        <w:pStyle w:val="teiab"/>
      </w:pPr>
      <w:r w:rsidRPr="00E8314A">
        <w:rPr>
          <w:rStyle w:val="teilabelZnak"/>
        </w:rPr>
        <w:t>4.</w:t>
      </w:r>
      <w:r>
        <w:t xml:space="preserve"> Pelikan isz</w:t>
      </w:r>
      <w:ins w:id="1720" w:author="Nina Ditmajer" w:date="2022-01-13T14:56:00Z">
        <w:r w:rsidR="008C2AAF">
          <w:t>k</w:t>
        </w:r>
      </w:ins>
      <w:del w:id="1721" w:author="Nina Ditmajer" w:date="2022-01-13T14:56:00Z">
        <w:r w:rsidDel="008C2AAF">
          <w:delText>h</w:delText>
        </w:r>
      </w:del>
      <w:r>
        <w:t xml:space="preserve">ajocs </w:t>
      </w:r>
      <w:r w:rsidRPr="000D2793">
        <w:t>ſ</w:t>
      </w:r>
      <w:r>
        <w:t>zvoim mladim je</w:t>
      </w:r>
      <w:r w:rsidRPr="000D2793">
        <w:t>ſ</w:t>
      </w:r>
      <w:r>
        <w:t>zti, vu v</w:t>
      </w:r>
      <w:r w:rsidRPr="000D2793">
        <w:t>ſ</w:t>
      </w:r>
      <w:r>
        <w:t>zákom</w:t>
      </w:r>
      <w:r>
        <w:br/>
        <w:t>vréimeni, na pomocsnyim biti, hotelje nevolni na</w:t>
      </w:r>
      <w:r>
        <w:br/>
        <w:t xml:space="preserve">nyé </w:t>
      </w:r>
      <w:r w:rsidRPr="000D2793">
        <w:t>ſ</w:t>
      </w:r>
      <w:r>
        <w:t>zkerb no</w:t>
      </w:r>
      <w:r w:rsidRPr="000D2793">
        <w:t>ſ</w:t>
      </w:r>
      <w:r>
        <w:t>ziti, do</w:t>
      </w:r>
      <w:r w:rsidRPr="000D2793">
        <w:t>ſ</w:t>
      </w:r>
      <w:r>
        <w:t>ztakrát od gnezde dalko odletati.</w:t>
      </w:r>
    </w:p>
    <w:p w14:paraId="41FB62E4" w14:textId="335E80E7" w:rsidR="00380A5E" w:rsidRDefault="00380A5E" w:rsidP="00380A5E">
      <w:pPr>
        <w:pStyle w:val="teiab"/>
      </w:pPr>
      <w:r w:rsidRPr="00A100C1">
        <w:rPr>
          <w:rStyle w:val="teilabelZnak"/>
        </w:rPr>
        <w:t>5.</w:t>
      </w:r>
      <w:r>
        <w:t xml:space="preserve"> Da dokecs </w:t>
      </w:r>
      <w:r w:rsidRPr="000D2793">
        <w:t>ſ</w:t>
      </w:r>
      <w:r>
        <w:t>ze kmladim zje</w:t>
      </w:r>
      <w:r w:rsidRPr="000D2793">
        <w:t>ſ</w:t>
      </w:r>
      <w:r>
        <w:t>ztvinov poverné komai</w:t>
      </w:r>
      <w:r>
        <w:br/>
        <w:t xml:space="preserve">csáka </w:t>
      </w:r>
      <w:r w:rsidRPr="008D2D48">
        <w:rPr>
          <w:rStyle w:val="teiadd"/>
        </w:rPr>
        <w:t>vidi</w:t>
      </w:r>
      <w:r>
        <w:t xml:space="preserve"> </w:t>
      </w:r>
      <w:ins w:id="1722" w:author="Nina Ditmajer" w:date="2022-01-13T14:58:00Z">
        <w:r w:rsidR="008C2AAF">
          <w:t>l</w:t>
        </w:r>
      </w:ins>
      <w:del w:id="1723" w:author="Nina Ditmajer" w:date="2022-01-13T14:58:00Z">
        <w:r w:rsidRPr="000D2793" w:rsidDel="008C2AAF">
          <w:delText>ſ</w:delText>
        </w:r>
      </w:del>
      <w:r>
        <w:t xml:space="preserve">eti </w:t>
      </w:r>
      <w:r w:rsidRPr="008D2D48">
        <w:rPr>
          <w:rStyle w:val="teidel"/>
        </w:rPr>
        <w:t>vidi</w:t>
      </w:r>
      <w:r>
        <w:t xml:space="preserve"> preve</w:t>
      </w:r>
      <w:r w:rsidRPr="000D2793">
        <w:t>ſ</w:t>
      </w:r>
      <w:r>
        <w:t>zélo</w:t>
      </w:r>
      <w:ins w:id="1724" w:author="Nina Ditmajer" w:date="2022-01-13T14:59:00Z">
        <w:r w:rsidR="006F1005">
          <w:t>,</w:t>
        </w:r>
      </w:ins>
      <w:r>
        <w:t xml:space="preserve"> k</w:t>
      </w:r>
      <w:r w:rsidRPr="000D2793">
        <w:t>ſ</w:t>
      </w:r>
      <w:r>
        <w:t xml:space="preserve">zlabim </w:t>
      </w:r>
      <w:r w:rsidRPr="000D2793">
        <w:t>ſ</w:t>
      </w:r>
      <w:r>
        <w:t xml:space="preserve">zvoim </w:t>
      </w:r>
      <w:r w:rsidRPr="000D2793">
        <w:t>ſ</w:t>
      </w:r>
      <w:r>
        <w:t>zinom,</w:t>
      </w:r>
    </w:p>
    <w:p w14:paraId="640D91C7" w14:textId="77777777" w:rsidR="00380A5E" w:rsidRDefault="00380A5E" w:rsidP="00380A5E">
      <w:pPr>
        <w:pStyle w:val="teicatch-word"/>
      </w:pPr>
      <w:r>
        <w:t>kaibi nyé</w:t>
      </w:r>
    </w:p>
    <w:p w14:paraId="779E6E09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3F03AF2" w14:textId="77777777" w:rsidR="00380A5E" w:rsidRDefault="00380A5E" w:rsidP="00380A5E">
      <w:r>
        <w:lastRenderedPageBreak/>
        <w:t>/036v/</w:t>
      </w:r>
    </w:p>
    <w:p w14:paraId="02120A25" w14:textId="77777777" w:rsidR="00380A5E" w:rsidRDefault="00380A5E" w:rsidP="00380A5E">
      <w:pPr>
        <w:pStyle w:val="teifwPageNum"/>
      </w:pPr>
      <w:r>
        <w:t>68.</w:t>
      </w:r>
    </w:p>
    <w:p w14:paraId="091BD1B6" w14:textId="45BAC85E" w:rsidR="00380A5E" w:rsidRDefault="00380A5E" w:rsidP="00380A5E">
      <w:pPr>
        <w:pStyle w:val="teiab"/>
      </w:pPr>
      <w:r>
        <w:t>kaibi nyé nahránil, tak v</w:t>
      </w:r>
      <w:r w:rsidRPr="000D2793">
        <w:t>ſ</w:t>
      </w:r>
      <w:r>
        <w:t>zi od csem</w:t>
      </w:r>
      <w:ins w:id="1725" w:author="Nina Ditmajer" w:date="2022-01-13T15:00:00Z">
        <w:r w:rsidR="006F1005">
          <w:t>ér</w:t>
        </w:r>
      </w:ins>
      <w:del w:id="1726" w:author="Nina Ditmajer" w:date="2022-01-13T15:00:00Z">
        <w:r w:rsidDel="006F1005">
          <w:delText xml:space="preserve"> ét</w:delText>
        </w:r>
      </w:del>
      <w:r>
        <w:t>a je</w:t>
      </w:r>
      <w:r w:rsidRPr="000D2793">
        <w:t>ſ</w:t>
      </w:r>
      <w:r>
        <w:t>zo pomorje-</w:t>
      </w:r>
      <w:r>
        <w:br/>
        <w:t>ni</w:t>
      </w:r>
      <w:ins w:id="1727" w:author="Nina Ditmajer" w:date="2022-01-13T15:00:00Z">
        <w:r w:rsidR="006F1005">
          <w:t>.</w:t>
        </w:r>
      </w:ins>
    </w:p>
    <w:p w14:paraId="0B48E34D" w14:textId="05166F5E" w:rsidR="00380A5E" w:rsidRDefault="00380A5E" w:rsidP="00380A5E">
      <w:pPr>
        <w:pStyle w:val="teiab"/>
      </w:pPr>
      <w:r w:rsidRPr="004328A7">
        <w:rPr>
          <w:rStyle w:val="teilabelZnak"/>
        </w:rPr>
        <w:t>6.</w:t>
      </w:r>
      <w:r>
        <w:t xml:space="preserve"> Ár jedna csemerna, </w:t>
      </w:r>
      <w:ins w:id="1728" w:author="Nina Ditmajer" w:date="2022-01-13T15:01:00Z">
        <w:r w:rsidR="00D755F7">
          <w:t>k</w:t>
        </w:r>
      </w:ins>
      <w:del w:id="1729" w:author="Nina Ditmajer" w:date="2022-01-13T15:01:00Z">
        <w:r w:rsidDel="00D755F7">
          <w:delText>K</w:delText>
        </w:r>
      </w:del>
      <w:r>
        <w:t>acsa náglo, mláde pelika-</w:t>
      </w:r>
      <w:r>
        <w:br/>
        <w:t>ne vu gnezdi zogrizé, po jednom cseméru na mé</w:t>
      </w:r>
      <w:r w:rsidRPr="000D2793">
        <w:t>ſ</w:t>
      </w:r>
      <w:r>
        <w:t>zti</w:t>
      </w:r>
      <w:r>
        <w:br/>
        <w:t xml:space="preserve">pomori, od koga nim je </w:t>
      </w:r>
      <w:r w:rsidRPr="000D2793">
        <w:t>ſ</w:t>
      </w:r>
      <w:r>
        <w:t>zmert v</w:t>
      </w:r>
      <w:r w:rsidRPr="000D2793">
        <w:t>ſ</w:t>
      </w:r>
      <w:r>
        <w:t xml:space="preserve">zem na </w:t>
      </w:r>
      <w:ins w:id="1730" w:author="Nina Ditmajer" w:date="2022-01-13T15:01:00Z">
        <w:r w:rsidR="00D755F7">
          <w:t>n</w:t>
        </w:r>
      </w:ins>
      <w:del w:id="1731" w:author="Nina Ditmajer" w:date="2022-01-13T15:01:00Z">
        <w:r w:rsidDel="00D755F7">
          <w:delText>t</w:delText>
        </w:r>
      </w:del>
      <w:ins w:id="1732" w:author="Nina Ditmajer" w:date="2022-01-13T15:01:00Z">
        <w:r w:rsidR="00D755F7">
          <w:t>á</w:t>
        </w:r>
      </w:ins>
      <w:del w:id="1733" w:author="Nina Ditmajer" w:date="2022-01-13T15:01:00Z">
        <w:r w:rsidDel="00D755F7">
          <w:delText>a</w:delText>
        </w:r>
      </w:del>
      <w:r>
        <w:t>gli prisla.</w:t>
      </w:r>
    </w:p>
    <w:p w14:paraId="0644C394" w14:textId="48BB1C66" w:rsidR="00380A5E" w:rsidRDefault="00380A5E" w:rsidP="00380A5E">
      <w:pPr>
        <w:pStyle w:val="teiab"/>
      </w:pPr>
      <w:r w:rsidRPr="004328A7">
        <w:rPr>
          <w:rStyle w:val="teilabelZnak"/>
        </w:rPr>
        <w:t>7.</w:t>
      </w:r>
      <w:r>
        <w:t xml:space="preserve"> Vidi </w:t>
      </w:r>
      <w:r w:rsidRPr="000D2793">
        <w:t>ſ</w:t>
      </w:r>
      <w:r>
        <w:t>zvoje mláde, kai</w:t>
      </w:r>
      <w:r w:rsidRPr="000D2793">
        <w:t>ſ</w:t>
      </w:r>
      <w:r>
        <w:t xml:space="preserve">zo </w:t>
      </w:r>
      <w:r w:rsidRPr="000D2793">
        <w:t>ſ</w:t>
      </w:r>
      <w:r>
        <w:t>zpomorjeni, nezna kai zacsé-</w:t>
      </w:r>
      <w:r>
        <w:br/>
        <w:t xml:space="preserve">ti zacsne </w:t>
      </w:r>
      <w:r w:rsidRPr="000D2793">
        <w:t>ſ</w:t>
      </w:r>
      <w:r>
        <w:t xml:space="preserve">aluvati, </w:t>
      </w:r>
      <w:r w:rsidRPr="000D2793">
        <w:t>ſ</w:t>
      </w:r>
      <w:r>
        <w:t>zprávleno je</w:t>
      </w:r>
      <w:r w:rsidRPr="000D2793">
        <w:t>ſ</w:t>
      </w:r>
      <w:r>
        <w:t>ztvino nezna kam d</w:t>
      </w:r>
      <w:ins w:id="1734" w:author="Nina Ditmajer" w:date="2022-01-13T15:02:00Z">
        <w:r w:rsidR="00D755F7">
          <w:t>e</w:t>
        </w:r>
      </w:ins>
      <w:del w:id="1735" w:author="Nina Ditmajer" w:date="2022-01-13T15:02:00Z">
        <w:r w:rsidDel="00D755F7">
          <w:delText>a</w:delText>
        </w:r>
      </w:del>
      <w:r>
        <w:t>vati,</w:t>
      </w:r>
      <w:r>
        <w:br/>
        <w:t>morjeni</w:t>
      </w:r>
      <w:r w:rsidRPr="000D2793">
        <w:t>ſ</w:t>
      </w:r>
      <w:r>
        <w:t xml:space="preserve">zo </w:t>
      </w:r>
      <w:r w:rsidRPr="000D2793">
        <w:t>ſ</w:t>
      </w:r>
      <w:r>
        <w:t>zini mládi pelikani.</w:t>
      </w:r>
    </w:p>
    <w:p w14:paraId="170FBB58" w14:textId="456CE8D4" w:rsidR="00380A5E" w:rsidRDefault="00380A5E" w:rsidP="00380A5E">
      <w:pPr>
        <w:pStyle w:val="teiab"/>
      </w:pPr>
      <w:r w:rsidRPr="004328A7">
        <w:rPr>
          <w:rStyle w:val="teilabelZnak"/>
        </w:rPr>
        <w:t>8.</w:t>
      </w:r>
      <w:r>
        <w:t xml:space="preserve"> Pelikan v</w:t>
      </w:r>
      <w:ins w:id="1736" w:author="Nina Ditmajer" w:date="2022-01-13T15:02:00Z">
        <w:r w:rsidR="00D755F7">
          <w:t>'</w:t>
        </w:r>
      </w:ins>
      <w:del w:id="1737" w:author="Nina Ditmajer" w:date="2022-01-13T15:02:00Z">
        <w:r w:rsidDel="00D755F7">
          <w:delText>´</w:delText>
        </w:r>
      </w:del>
      <w:r>
        <w:t>salo</w:t>
      </w:r>
      <w:r w:rsidRPr="000D2793">
        <w:t>ſ</w:t>
      </w:r>
      <w:r>
        <w:t xml:space="preserve">zti </w:t>
      </w:r>
      <w:r w:rsidRPr="000D2793">
        <w:t>ſ</w:t>
      </w:r>
      <w:r>
        <w:t xml:space="preserve">zám on </w:t>
      </w:r>
      <w:r w:rsidRPr="000D2793">
        <w:t>ſ</w:t>
      </w:r>
      <w:r>
        <w:t>zvoje Per</w:t>
      </w:r>
      <w:r w:rsidRPr="000D2793">
        <w:t>ſ</w:t>
      </w:r>
      <w:r>
        <w:t>zi, zac</w:t>
      </w:r>
      <w:ins w:id="1738" w:author="Nina Ditmajer" w:date="2022-01-13T15:03:00Z">
        <w:r w:rsidR="00D755F7">
          <w:t>s</w:t>
        </w:r>
      </w:ins>
      <w:r>
        <w:t>ne</w:t>
      </w:r>
      <w:r w:rsidRPr="000D2793">
        <w:t>ſ</w:t>
      </w:r>
      <w:r>
        <w:t>zi</w:t>
      </w:r>
      <w:r>
        <w:br/>
        <w:t xml:space="preserve">tergati, kaibi </w:t>
      </w:r>
      <w:r w:rsidRPr="000D2793">
        <w:t>ſ</w:t>
      </w:r>
      <w:r>
        <w:t>zi kero pű</w:t>
      </w:r>
      <w:r w:rsidRPr="000D2793">
        <w:t>ſ</w:t>
      </w:r>
      <w:r>
        <w:t>ztil, zkervjov bi poskropil</w:t>
      </w:r>
      <w:r>
        <w:br/>
        <w:t xml:space="preserve">on te </w:t>
      </w:r>
      <w:r w:rsidRPr="000D2793">
        <w:t>ſ</w:t>
      </w:r>
      <w:r>
        <w:t>zvoje mláde, gori o</w:t>
      </w:r>
      <w:r w:rsidRPr="000D2793">
        <w:t>ſ</w:t>
      </w:r>
      <w:r>
        <w:t>iveti, tak nyim je</w:t>
      </w:r>
      <w:r w:rsidRPr="000D2793">
        <w:t>ſ</w:t>
      </w:r>
      <w:r>
        <w:t>zti dati.</w:t>
      </w:r>
    </w:p>
    <w:p w14:paraId="5192E2D8" w14:textId="19B88738" w:rsidR="00380A5E" w:rsidRDefault="00380A5E" w:rsidP="00380A5E">
      <w:pPr>
        <w:pStyle w:val="teiab"/>
      </w:pPr>
      <w:r w:rsidRPr="00C12E5C">
        <w:rPr>
          <w:rStyle w:val="teilabelZnak"/>
        </w:rPr>
        <w:t>9.</w:t>
      </w:r>
      <w:r>
        <w:t xml:space="preserve"> Glih rávno </w:t>
      </w:r>
      <w:r w:rsidRPr="000D2793">
        <w:t>ſ</w:t>
      </w:r>
      <w:r>
        <w:t>ztem tálom, Go</w:t>
      </w:r>
      <w:r w:rsidRPr="000D2793">
        <w:t>ſ</w:t>
      </w:r>
      <w:r>
        <w:t xml:space="preserve">zpon </w:t>
      </w:r>
      <w:ins w:id="1739" w:author="Nina Ditmajer" w:date="2022-01-13T15:03:00Z">
        <w:r w:rsidR="00D755F7">
          <w:rPr>
            <w:rStyle w:val="teiname"/>
          </w:rPr>
          <w:t>I</w:t>
        </w:r>
      </w:ins>
      <w:del w:id="1740" w:author="Nina Ditmajer" w:date="2022-01-13T15:03:00Z">
        <w:r w:rsidRPr="00EA4BE8" w:rsidDel="00D755F7">
          <w:rPr>
            <w:rStyle w:val="teiname"/>
          </w:rPr>
          <w:delText>J</w:delText>
        </w:r>
      </w:del>
      <w:r w:rsidRPr="00EA4BE8">
        <w:rPr>
          <w:rStyle w:val="teiname"/>
        </w:rPr>
        <w:t>esus</w:t>
      </w:r>
      <w:r>
        <w:t xml:space="preserve"> </w:t>
      </w:r>
      <w:r w:rsidRPr="00EA4BE8">
        <w:rPr>
          <w:rStyle w:val="teiabbr"/>
        </w:rPr>
        <w:t>Xtu͠s</w:t>
      </w:r>
      <w:r>
        <w:t xml:space="preserve">, </w:t>
      </w:r>
      <w:r w:rsidRPr="00554700">
        <w:rPr>
          <w:rStyle w:val="teiname"/>
        </w:rPr>
        <w:t>Adama</w:t>
      </w:r>
      <w:r>
        <w:br/>
        <w:t xml:space="preserve">i </w:t>
      </w:r>
      <w:r w:rsidRPr="00554700">
        <w:rPr>
          <w:rStyle w:val="teiname"/>
        </w:rPr>
        <w:t>Evo</w:t>
      </w:r>
      <w:r>
        <w:t xml:space="preserve"> prelepoje </w:t>
      </w:r>
      <w:r w:rsidRPr="000D2793">
        <w:t>ſ</w:t>
      </w:r>
      <w:r>
        <w:t>ztvoril i vu paradicsom vuto leipo</w:t>
      </w:r>
      <w:r>
        <w:br/>
      </w:r>
      <w:r w:rsidRPr="000D2793">
        <w:t>ſ</w:t>
      </w:r>
      <w:r>
        <w:t>zvetlo</w:t>
      </w:r>
      <w:r w:rsidRPr="000D2793">
        <w:t>ſ</w:t>
      </w:r>
      <w:r>
        <w:t>zt noterje po</w:t>
      </w:r>
      <w:r w:rsidRPr="000D2793">
        <w:t>ſ</w:t>
      </w:r>
      <w:r>
        <w:t>z</w:t>
      </w:r>
      <w:ins w:id="1741" w:author="Nina Ditmajer" w:date="2022-01-13T15:04:00Z">
        <w:r w:rsidR="00D755F7">
          <w:t>t</w:t>
        </w:r>
      </w:ins>
      <w:del w:id="1742" w:author="Nina Ditmajer" w:date="2022-01-13T15:04:00Z">
        <w:r w:rsidDel="00D755F7">
          <w:delText>r</w:delText>
        </w:r>
      </w:del>
      <w:r>
        <w:t>avil vu prelepo rado</w:t>
      </w:r>
      <w:r w:rsidRPr="000D2793">
        <w:t>ſ</w:t>
      </w:r>
      <w:r>
        <w:t>zt.</w:t>
      </w:r>
    </w:p>
    <w:p w14:paraId="0B1558CB" w14:textId="44832286" w:rsidR="00380A5E" w:rsidRDefault="00380A5E" w:rsidP="00380A5E">
      <w:pPr>
        <w:pStyle w:val="teiab"/>
      </w:pPr>
      <w:r w:rsidRPr="009E0C17">
        <w:rPr>
          <w:rStyle w:val="teilabelZnak"/>
        </w:rPr>
        <w:t>10.</w:t>
      </w:r>
      <w:r>
        <w:t xml:space="preserve"> Pekléne Voze Vrág zhűt</w:t>
      </w:r>
      <w:r w:rsidRPr="00D755F7">
        <w:rPr>
          <w:rStyle w:val="teiunclear"/>
          <w:rPrChange w:id="1743" w:author="Nina Ditmajer" w:date="2022-01-13T15:05:00Z">
            <w:rPr/>
          </w:rPrChange>
        </w:rPr>
        <w:t>r</w:t>
      </w:r>
      <w:r>
        <w:t xml:space="preserve">im </w:t>
      </w:r>
      <w:r w:rsidRPr="000D2793">
        <w:t>ſ</w:t>
      </w:r>
      <w:r>
        <w:t>e</w:t>
      </w:r>
      <w:ins w:id="1744" w:author="Nina Ditmajer" w:date="2022-01-13T15:05:00Z">
        <w:r w:rsidR="00D755F7">
          <w:t>t</w:t>
        </w:r>
      </w:ins>
      <w:del w:id="1745" w:author="Nina Ditmajer" w:date="2022-01-13T15:05:00Z">
        <w:r w:rsidDel="00D755F7">
          <w:delText>r</w:delText>
        </w:r>
      </w:del>
      <w:r>
        <w:t>uvanyem, ki Jeze-</w:t>
      </w:r>
      <w:r>
        <w:br/>
        <w:t>ro Jezér Me</w:t>
      </w:r>
      <w:r w:rsidRPr="000D2793">
        <w:t>ſ</w:t>
      </w:r>
      <w:r>
        <w:t xml:space="preserve">trieje </w:t>
      </w:r>
      <w:ins w:id="1746" w:author="Nina Ditmajer" w:date="2022-01-13T15:06:00Z">
        <w:r w:rsidR="00D755F7">
          <w:t>M</w:t>
        </w:r>
      </w:ins>
      <w:del w:id="1747" w:author="Nina Ditmajer" w:date="2022-01-13T15:06:00Z">
        <w:r w:rsidDel="00D755F7">
          <w:delText>m</w:delText>
        </w:r>
      </w:del>
      <w:ins w:id="1748" w:author="Nina Ditmajer" w:date="2022-01-13T15:06:00Z">
        <w:r w:rsidR="00D755F7">
          <w:t>a</w:t>
        </w:r>
      </w:ins>
      <w:del w:id="1749" w:author="Nina Ditmajer" w:date="2022-01-13T15:06:00Z">
        <w:r w:rsidDel="00D755F7">
          <w:delText>o</w:delText>
        </w:r>
      </w:del>
      <w:r w:rsidRPr="000D2793">
        <w:t>ſ</w:t>
      </w:r>
      <w:r>
        <w:t xml:space="preserve">ter, Ocza ino </w:t>
      </w:r>
      <w:ins w:id="1750" w:author="Nina Ditmajer" w:date="2022-01-13T15:06:00Z">
        <w:r w:rsidR="00D755F7">
          <w:t>M</w:t>
        </w:r>
      </w:ins>
      <w:del w:id="1751" w:author="Nina Ditmajer" w:date="2022-01-13T15:06:00Z">
        <w:r w:rsidDel="00D755F7">
          <w:delText>m</w:delText>
        </w:r>
      </w:del>
      <w:r>
        <w:t>ater z</w:t>
      </w:r>
      <w:ins w:id="1752" w:author="Nina Ditmajer" w:date="2022-01-13T15:06:00Z">
        <w:r w:rsidR="00D755F7">
          <w:t>c</w:t>
        </w:r>
      </w:ins>
      <w:del w:id="1753" w:author="Nina Ditmajer" w:date="2022-01-13T15:06:00Z">
        <w:r w:rsidDel="00D755F7">
          <w:delText>e</w:delText>
        </w:r>
      </w:del>
      <w:r>
        <w:t>semé-</w:t>
      </w:r>
      <w:r>
        <w:br/>
      </w:r>
      <w:ins w:id="1754" w:author="Nina Ditmajer" w:date="2022-01-13T15:07:00Z">
        <w:r w:rsidR="00D755F7">
          <w:t>r</w:t>
        </w:r>
      </w:ins>
      <w:del w:id="1755" w:author="Nina Ditmajer" w:date="2022-01-13T15:07:00Z">
        <w:r w:rsidDel="00D755F7">
          <w:delText>n</w:delText>
        </w:r>
      </w:del>
      <w:r>
        <w:t xml:space="preserve">om vumori, vecsnoga </w:t>
      </w:r>
      <w:r w:rsidRPr="000D2793">
        <w:t>ſ</w:t>
      </w:r>
      <w:r>
        <w:t>zkvárjenya zgri</w:t>
      </w:r>
      <w:ins w:id="1756" w:author="Nina Ditmajer" w:date="2022-01-13T15:07:00Z">
        <w:r w:rsidR="00D755F7">
          <w:t>'</w:t>
        </w:r>
      </w:ins>
      <w:del w:id="1757" w:author="Nina Ditmajer" w:date="2022-01-13T15:07:00Z">
        <w:r w:rsidDel="00D755F7">
          <w:delText>´</w:delText>
        </w:r>
      </w:del>
      <w:r w:rsidRPr="000D2793">
        <w:t>ſ</w:t>
      </w:r>
      <w:r>
        <w:t>enim csemérom.</w:t>
      </w:r>
    </w:p>
    <w:p w14:paraId="4CFC1725" w14:textId="531EC09E" w:rsidR="00380A5E" w:rsidRDefault="00380A5E" w:rsidP="00380A5E">
      <w:pPr>
        <w:pStyle w:val="teiab"/>
      </w:pPr>
      <w:r w:rsidRPr="007F5996">
        <w:rPr>
          <w:rStyle w:val="teilabelZnak"/>
        </w:rPr>
        <w:t>11.</w:t>
      </w:r>
      <w:r>
        <w:t xml:space="preserve"> Ali </w:t>
      </w:r>
      <w:ins w:id="1758" w:author="Nina Ditmajer" w:date="2022-01-13T15:07:00Z">
        <w:r w:rsidR="00D755F7">
          <w:rPr>
            <w:rStyle w:val="teiname"/>
          </w:rPr>
          <w:t>I</w:t>
        </w:r>
      </w:ins>
      <w:del w:id="1759" w:author="Nina Ditmajer" w:date="2022-01-13T15:07:00Z">
        <w:r w:rsidRPr="00E878F4" w:rsidDel="00D755F7">
          <w:rPr>
            <w:rStyle w:val="teiname"/>
          </w:rPr>
          <w:delText>J</w:delText>
        </w:r>
      </w:del>
      <w:r w:rsidRPr="00E878F4">
        <w:rPr>
          <w:rStyle w:val="teiname"/>
        </w:rPr>
        <w:t>eſus Christus</w:t>
      </w:r>
      <w:r>
        <w:t xml:space="preserve"> pravicsni pelikan, na kri</w:t>
      </w:r>
      <w:r w:rsidRPr="000D2793">
        <w:t>ſ</w:t>
      </w:r>
      <w:del w:id="1760" w:author="Nina Ditmajer" w:date="2022-01-13T15:07:00Z">
        <w:r w:rsidDel="00D755F7">
          <w:delText>z</w:delText>
        </w:r>
      </w:del>
      <w:r>
        <w:t>ue</w:t>
      </w:r>
      <w:r>
        <w:br/>
      </w:r>
      <w:r w:rsidRPr="000D2793">
        <w:t>ſ</w:t>
      </w:r>
      <w:r>
        <w:t xml:space="preserve">zterpel </w:t>
      </w:r>
      <w:r w:rsidRPr="000D2793">
        <w:t>ſ</w:t>
      </w:r>
      <w:r>
        <w:t xml:space="preserve">zmert za </w:t>
      </w:r>
      <w:r w:rsidRPr="000D2793">
        <w:t>ſ</w:t>
      </w:r>
      <w:r>
        <w:t xml:space="preserve">zvoje </w:t>
      </w:r>
      <w:r w:rsidRPr="000D2793">
        <w:t>ſ</w:t>
      </w:r>
      <w:r>
        <w:t xml:space="preserve">zini, </w:t>
      </w:r>
      <w:r w:rsidRPr="000D2793">
        <w:t>ſ</w:t>
      </w:r>
      <w:r>
        <w:t xml:space="preserve">zvojov </w:t>
      </w:r>
      <w:r w:rsidRPr="000D2793">
        <w:t>ſ</w:t>
      </w:r>
      <w:r>
        <w:t xml:space="preserve">zvétov </w:t>
      </w:r>
      <w:ins w:id="1761" w:author="Nina Ditmajer" w:date="2022-01-13T15:07:00Z">
        <w:r w:rsidR="00D755F7">
          <w:t>k</w:t>
        </w:r>
      </w:ins>
      <w:del w:id="1762" w:author="Nina Ditmajer" w:date="2022-01-13T15:07:00Z">
        <w:r w:rsidDel="00D755F7">
          <w:delText>K</w:delText>
        </w:r>
      </w:del>
      <w:r>
        <w:t>erv-</w:t>
      </w:r>
      <w:r>
        <w:br/>
        <w:t>jov onjená</w:t>
      </w:r>
      <w:r w:rsidRPr="000D2793">
        <w:t>ſ</w:t>
      </w:r>
      <w:r>
        <w:t xml:space="preserve">z odeprál, gori náz osivil ztem </w:t>
      </w:r>
      <w:r w:rsidRPr="000D2793">
        <w:t>ſ</w:t>
      </w:r>
      <w:r>
        <w:t>zeje ponizil.</w:t>
      </w:r>
    </w:p>
    <w:p w14:paraId="7E10D781" w14:textId="15E7FA02" w:rsidR="00380A5E" w:rsidRDefault="00380A5E" w:rsidP="00380A5E">
      <w:pPr>
        <w:pStyle w:val="teiab"/>
      </w:pPr>
      <w:r w:rsidRPr="0080106D">
        <w:rPr>
          <w:rStyle w:val="teilabelZnak"/>
        </w:rPr>
        <w:t>12.</w:t>
      </w:r>
      <w:r>
        <w:t xml:space="preserve"> Daimo záto hválo </w:t>
      </w:r>
      <w:ins w:id="1763" w:author="Nina Ditmajer" w:date="2022-01-13T15:08:00Z">
        <w:r w:rsidR="00D755F7">
          <w:rPr>
            <w:rStyle w:val="teiname"/>
          </w:rPr>
          <w:t>I</w:t>
        </w:r>
      </w:ins>
      <w:del w:id="1764" w:author="Nina Ditmajer" w:date="2022-01-13T15:08:00Z">
        <w:r w:rsidRPr="00C563B9" w:rsidDel="00D755F7">
          <w:rPr>
            <w:rStyle w:val="teiname"/>
          </w:rPr>
          <w:delText>J</w:delText>
        </w:r>
      </w:del>
      <w:r w:rsidRPr="00C563B9">
        <w:rPr>
          <w:rStyle w:val="teiname"/>
        </w:rPr>
        <w:t>esusſi</w:t>
      </w:r>
      <w:r>
        <w:t xml:space="preserve"> </w:t>
      </w:r>
      <w:r w:rsidRPr="00EA4BE8">
        <w:rPr>
          <w:rStyle w:val="teiabbr"/>
        </w:rPr>
        <w:t>Xtu͠s</w:t>
      </w:r>
      <w:ins w:id="1765" w:author="Nina Ditmajer" w:date="2022-01-13T15:08:00Z">
        <w:r w:rsidR="00D755F7">
          <w:rPr>
            <w:rStyle w:val="teiabbr"/>
          </w:rPr>
          <w:t>ſ</w:t>
        </w:r>
      </w:ins>
      <w:r>
        <w:rPr>
          <w:rStyle w:val="teiabbr"/>
        </w:rPr>
        <w:t>i</w:t>
      </w:r>
      <w:r w:rsidRPr="00C563B9">
        <w:t>,</w:t>
      </w:r>
      <w:r>
        <w:t xml:space="preserve"> ki ná</w:t>
      </w:r>
      <w:r w:rsidRPr="000D2793">
        <w:t>ſ</w:t>
      </w:r>
      <w:r>
        <w:t>z o</w:t>
      </w:r>
      <w:r w:rsidRPr="000D2793">
        <w:t>ſ</w:t>
      </w:r>
      <w:r>
        <w:t>zlobodi</w:t>
      </w:r>
      <w:r>
        <w:br/>
        <w:t>zgerla peklén</w:t>
      </w:r>
      <w:r w:rsidRPr="000D2793">
        <w:t>ſ</w:t>
      </w:r>
      <w:r>
        <w:t xml:space="preserve">zkoga, i csemérje potrel toi csemérnoi </w:t>
      </w:r>
      <w:ins w:id="1766" w:author="Nina Ditmajer" w:date="2022-01-13T15:08:00Z">
        <w:r w:rsidR="00D755F7">
          <w:t>k</w:t>
        </w:r>
      </w:ins>
      <w:del w:id="1767" w:author="Nina Ditmajer" w:date="2022-01-13T15:08:00Z">
        <w:r w:rsidDel="00D755F7">
          <w:delText>K</w:delText>
        </w:r>
      </w:del>
      <w:r>
        <w:t>acsi,</w:t>
      </w:r>
      <w:r>
        <w:br/>
        <w:t>kaj</w:t>
      </w:r>
      <w:ins w:id="1768" w:author="Nina Ditmajer" w:date="2022-01-13T15:09:00Z">
        <w:r w:rsidR="00D755F7">
          <w:t>e</w:t>
        </w:r>
      </w:ins>
      <w:del w:id="1769" w:author="Nina Ditmajer" w:date="2022-01-13T15:09:00Z">
        <w:r w:rsidDel="00D755F7">
          <w:delText>a</w:delText>
        </w:r>
      </w:del>
      <w:r>
        <w:t xml:space="preserve"> pomorila </w:t>
      </w:r>
      <w:r w:rsidRPr="00D755F7">
        <w:rPr>
          <w:rStyle w:val="teipersName"/>
          <w:rPrChange w:id="1770" w:author="Nina Ditmajer" w:date="2022-01-13T15:09:00Z">
            <w:rPr/>
          </w:rPrChange>
        </w:rPr>
        <w:t>Adamove</w:t>
      </w:r>
      <w:r>
        <w:t xml:space="preserve"> </w:t>
      </w:r>
      <w:r w:rsidRPr="000D2793">
        <w:t>ſ</w:t>
      </w:r>
      <w:r>
        <w:t>zini.</w:t>
      </w:r>
    </w:p>
    <w:p w14:paraId="672873BC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5ECE783" w14:textId="77777777" w:rsidR="00380A5E" w:rsidRDefault="00380A5E" w:rsidP="00380A5E">
      <w:r>
        <w:lastRenderedPageBreak/>
        <w:t>/037r/</w:t>
      </w:r>
    </w:p>
    <w:p w14:paraId="3C7A5BDD" w14:textId="77777777" w:rsidR="00380A5E" w:rsidRDefault="00380A5E" w:rsidP="00380A5E">
      <w:pPr>
        <w:pStyle w:val="teifwPageNum"/>
      </w:pPr>
      <w:r>
        <w:t>69.</w:t>
      </w:r>
    </w:p>
    <w:p w14:paraId="3D230DDE" w14:textId="278BE9AE" w:rsidR="00380A5E" w:rsidDel="00D755F7" w:rsidRDefault="00380A5E" w:rsidP="00380A5E">
      <w:pPr>
        <w:pStyle w:val="teiab"/>
        <w:rPr>
          <w:del w:id="1771" w:author="Nina Ditmajer" w:date="2022-01-13T15:10:00Z"/>
        </w:rPr>
      </w:pPr>
      <w:r w:rsidRPr="00E43EAF">
        <w:rPr>
          <w:rStyle w:val="teilabelZnak"/>
        </w:rPr>
        <w:t>13.</w:t>
      </w:r>
      <w:r>
        <w:t xml:space="preserve"> No záto</w:t>
      </w:r>
      <w:r w:rsidRPr="000D2793">
        <w:t>ſ</w:t>
      </w:r>
      <w:r>
        <w:t xml:space="preserve">ze </w:t>
      </w:r>
      <w:r w:rsidRPr="000D2793">
        <w:t>ſ</w:t>
      </w:r>
      <w:r>
        <w:t xml:space="preserve">zpomeni koteri </w:t>
      </w:r>
      <w:ins w:id="1772" w:author="Nina Ditmajer" w:date="2022-01-13T15:09:00Z">
        <w:r w:rsidR="00D755F7">
          <w:t xml:space="preserve">to </w:t>
        </w:r>
      </w:ins>
      <w:r>
        <w:t>csűjes kaje</w:t>
      </w:r>
      <w:r>
        <w:br/>
      </w:r>
      <w:r w:rsidRPr="000D2793">
        <w:t>ſ</w:t>
      </w:r>
      <w:r>
        <w:t xml:space="preserve">ztára </w:t>
      </w:r>
      <w:ins w:id="1773" w:author="Nina Ditmajer" w:date="2022-01-13T15:09:00Z">
        <w:r w:rsidR="00D755F7">
          <w:t>k</w:t>
        </w:r>
      </w:ins>
      <w:del w:id="1774" w:author="Nina Ditmajer" w:date="2022-01-13T15:09:00Z">
        <w:r w:rsidDel="00D755F7">
          <w:delText>K</w:delText>
        </w:r>
      </w:del>
      <w:r>
        <w:t>acsa pervoga csloveka, zjednim jabokom</w:t>
      </w:r>
      <w:r>
        <w:br/>
        <w:t>zapelala ve</w:t>
      </w:r>
      <w:r w:rsidRPr="000D2793">
        <w:t>ſ</w:t>
      </w:r>
      <w:r>
        <w:t xml:space="preserve">z </w:t>
      </w:r>
      <w:r w:rsidRPr="000D2793">
        <w:t>ſ</w:t>
      </w:r>
      <w:r>
        <w:t xml:space="preserve">zveit, pokom nyega </w:t>
      </w:r>
      <w:r w:rsidRPr="000D2793">
        <w:t>ſ</w:t>
      </w:r>
      <w:r>
        <w:t>zini, bodo vrai</w:t>
      </w:r>
      <w:r w:rsidRPr="000D2793">
        <w:t>ſ</w:t>
      </w:r>
      <w:r>
        <w:t>i</w:t>
      </w:r>
      <w:r>
        <w:br/>
        <w:t>robi</w:t>
      </w:r>
      <w:ins w:id="1775" w:author="Nina Ditmajer" w:date="2022-01-13T15:10:00Z">
        <w:r w:rsidR="00D755F7">
          <w:t xml:space="preserve"> </w:t>
        </w:r>
      </w:ins>
    </w:p>
    <w:p w14:paraId="04D7DCA9" w14:textId="3D906F5C" w:rsidR="00380A5E" w:rsidRDefault="00380A5E">
      <w:pPr>
        <w:pStyle w:val="teiab"/>
        <w:rPr>
          <w:ins w:id="1776" w:author="Nina Ditmajer" w:date="2022-01-13T15:10:00Z"/>
        </w:rPr>
        <w:pPrChange w:id="1777" w:author="Nina Ditmajer" w:date="2022-01-13T15:10:00Z">
          <w:pPr>
            <w:pStyle w:val="teiclosure"/>
          </w:pPr>
        </w:pPrChange>
      </w:pPr>
      <w:r>
        <w:t>Amen.</w:t>
      </w:r>
    </w:p>
    <w:p w14:paraId="690CEA45" w14:textId="77777777" w:rsidR="00D755F7" w:rsidRDefault="00D755F7">
      <w:pPr>
        <w:pStyle w:val="teiab"/>
        <w:pPrChange w:id="1778" w:author="Nina Ditmajer" w:date="2022-01-13T15:10:00Z">
          <w:pPr>
            <w:pStyle w:val="teiclosure"/>
          </w:pPr>
        </w:pPrChange>
      </w:pPr>
    </w:p>
    <w:p w14:paraId="6838FF28" w14:textId="77777777" w:rsidR="00380A5E" w:rsidRDefault="00380A5E" w:rsidP="00380A5E">
      <w:pPr>
        <w:pStyle w:val="Naslov2"/>
      </w:pPr>
      <w:r>
        <w:t>De Caino et occi</w:t>
      </w:r>
      <w:r w:rsidRPr="000D2793">
        <w:t>ſ</w:t>
      </w:r>
      <w:r>
        <w:t>o Abele.</w:t>
      </w:r>
    </w:p>
    <w:p w14:paraId="6DA19179" w14:textId="749F5CFC" w:rsidR="00380A5E" w:rsidRDefault="00380A5E" w:rsidP="00380A5E">
      <w:pPr>
        <w:pStyle w:val="teiab"/>
      </w:pPr>
      <w:r w:rsidRPr="006C5600">
        <w:rPr>
          <w:rStyle w:val="teilabelZnak"/>
        </w:rPr>
        <w:t>1.</w:t>
      </w:r>
      <w:r>
        <w:t xml:space="preserve"> One</w:t>
      </w:r>
      <w:r w:rsidRPr="000D2793">
        <w:t>ſ</w:t>
      </w:r>
      <w:r>
        <w:t xml:space="preserve">ztálna </w:t>
      </w:r>
      <w:r w:rsidRPr="000D2793">
        <w:t>ſ</w:t>
      </w:r>
      <w:r>
        <w:t xml:space="preserve">zveita, i jalna Csloveka, kak mi </w:t>
      </w:r>
      <w:r w:rsidRPr="000D2793">
        <w:t>ſ</w:t>
      </w:r>
      <w:r>
        <w:t>zer-</w:t>
      </w:r>
      <w:r>
        <w:br/>
        <w:t xml:space="preserve">cze </w:t>
      </w:r>
      <w:ins w:id="1779" w:author="Nina Ditmajer" w:date="2022-01-13T15:15:00Z">
        <w:r w:rsidR="002A6FF9">
          <w:t>t</w:t>
        </w:r>
      </w:ins>
      <w:del w:id="1780" w:author="Nina Ditmajer" w:date="2022-01-13T15:15:00Z">
        <w:r w:rsidDel="002A6FF9">
          <w:delText>r</w:delText>
        </w:r>
      </w:del>
      <w:ins w:id="1781" w:author="Nina Ditmajer" w:date="2022-01-13T15:15:00Z">
        <w:r w:rsidR="002A6FF9">
          <w:t>o'</w:t>
        </w:r>
      </w:ins>
      <w:del w:id="1782" w:author="Nina Ditmajer" w:date="2022-01-13T15:15:00Z">
        <w:r w:rsidDel="002A6FF9">
          <w:delText>ó</w:delText>
        </w:r>
      </w:del>
      <w:r>
        <w:t>si, da vu tebi blodi.</w:t>
      </w:r>
    </w:p>
    <w:p w14:paraId="6A56B708" w14:textId="77777777" w:rsidR="00380A5E" w:rsidRDefault="00380A5E" w:rsidP="00380A5E">
      <w:pPr>
        <w:pStyle w:val="teiab"/>
      </w:pPr>
      <w:r w:rsidRPr="006C5600">
        <w:rPr>
          <w:rStyle w:val="teilabelZnak"/>
        </w:rPr>
        <w:t>2.</w:t>
      </w:r>
      <w:r>
        <w:t xml:space="preserve"> </w:t>
      </w:r>
      <w:r w:rsidRPr="00A13333">
        <w:rPr>
          <w:rStyle w:val="teiname"/>
        </w:rPr>
        <w:t>Caina</w:t>
      </w:r>
      <w:r>
        <w:t xml:space="preserve"> mi példo nai pervo vze</w:t>
      </w:r>
      <w:r w:rsidRPr="002A6FF9">
        <w:rPr>
          <w:rStyle w:val="teiunclear"/>
          <w:rPrChange w:id="1783" w:author="Nina Ditmajer" w:date="2022-01-13T15:16:00Z">
            <w:rPr/>
          </w:rPrChange>
        </w:rPr>
        <w:t>mim</w:t>
      </w:r>
      <w:r>
        <w:t xml:space="preserve">o, </w:t>
      </w:r>
      <w:r w:rsidRPr="00A13333">
        <w:rPr>
          <w:rStyle w:val="teiname"/>
        </w:rPr>
        <w:t>Cain</w:t>
      </w:r>
      <w:r>
        <w:t xml:space="preserve"> Brácza</w:t>
      </w:r>
      <w:r>
        <w:br/>
      </w:r>
      <w:r w:rsidRPr="000D2793">
        <w:t>ſ</w:t>
      </w:r>
      <w:r>
        <w:t>zveg</w:t>
      </w:r>
      <w:r w:rsidRPr="002A6FF9">
        <w:rPr>
          <w:rStyle w:val="teiunclear"/>
          <w:rPrChange w:id="1784" w:author="Nina Ditmajer" w:date="2022-01-13T15:16:00Z">
            <w:rPr/>
          </w:rPrChange>
        </w:rPr>
        <w:t>a</w:t>
      </w:r>
      <w:r>
        <w:t xml:space="preserve"> vumoril </w:t>
      </w:r>
      <w:r w:rsidRPr="00A13333">
        <w:rPr>
          <w:rStyle w:val="teiname"/>
        </w:rPr>
        <w:t>Abela</w:t>
      </w:r>
      <w:r>
        <w:t>.</w:t>
      </w:r>
    </w:p>
    <w:p w14:paraId="1BB89349" w14:textId="5ADE711A" w:rsidR="00380A5E" w:rsidRDefault="00380A5E" w:rsidP="00380A5E">
      <w:pPr>
        <w:pStyle w:val="teiab"/>
      </w:pPr>
      <w:r w:rsidRPr="006C5600">
        <w:rPr>
          <w:rStyle w:val="teilabelZnak"/>
        </w:rPr>
        <w:t>3.</w:t>
      </w:r>
      <w:r>
        <w:t xml:space="preserve"> </w:t>
      </w:r>
      <w:r w:rsidRPr="002A6FF9">
        <w:rPr>
          <w:rStyle w:val="teiunclear"/>
          <w:rPrChange w:id="1785" w:author="Nina Ditmajer" w:date="2022-01-13T15:17:00Z">
            <w:rPr>
              <w:rStyle w:val="teiname"/>
            </w:rPr>
          </w:rPrChange>
        </w:rPr>
        <w:t>Ad</w:t>
      </w:r>
      <w:r w:rsidRPr="00A13333">
        <w:rPr>
          <w:rStyle w:val="teiname"/>
        </w:rPr>
        <w:t>am</w:t>
      </w:r>
      <w:r>
        <w:t xml:space="preserve"> </w:t>
      </w:r>
      <w:ins w:id="1786" w:author="Nina Ditmajer" w:date="2022-01-13T15:17:00Z">
        <w:r w:rsidR="002A6FF9" w:rsidRPr="002A6FF9">
          <w:rPr>
            <w:rStyle w:val="teiunclear"/>
            <w:rPrChange w:id="1787" w:author="Nina Ditmajer" w:date="2022-01-13T15:17:00Z">
              <w:rPr/>
            </w:rPrChange>
          </w:rPr>
          <w:t>C</w:t>
        </w:r>
      </w:ins>
      <w:del w:id="1788" w:author="Nina Ditmajer" w:date="2022-01-13T15:17:00Z">
        <w:r w:rsidDel="002A6FF9">
          <w:delText>G</w:delText>
        </w:r>
      </w:del>
      <w:r>
        <w:t>re</w:t>
      </w:r>
      <w:ins w:id="1789" w:author="Nina Ditmajer" w:date="2022-01-13T15:17:00Z">
        <w:r w:rsidR="002A6FF9">
          <w:t>cz</w:t>
        </w:r>
      </w:ins>
      <w:del w:id="1790" w:author="Nina Ditmajer" w:date="2022-01-13T15:17:00Z">
        <w:r w:rsidDel="002A6FF9">
          <w:delText>y</w:delText>
        </w:r>
      </w:del>
      <w:r>
        <w:t xml:space="preserve"> nihov v</w:t>
      </w:r>
      <w:r w:rsidRPr="000D2793">
        <w:t>ſ</w:t>
      </w:r>
      <w:r>
        <w:t xml:space="preserve">zem </w:t>
      </w:r>
      <w:r w:rsidRPr="000D2793">
        <w:t>ſ</w:t>
      </w:r>
      <w:r>
        <w:t>zveitom ládas</w:t>
      </w:r>
      <w:r w:rsidRPr="000D2793">
        <w:t>ſ</w:t>
      </w:r>
      <w:r>
        <w:t>e, tega</w:t>
      </w:r>
      <w:r>
        <w:br/>
      </w:r>
      <w:ins w:id="1791" w:author="Nina Ditmajer" w:date="2022-01-13T15:18:00Z">
        <w:r w:rsidR="002A6FF9">
          <w:rPr>
            <w:rStyle w:val="teiunclear"/>
          </w:rPr>
          <w:t>n</w:t>
        </w:r>
      </w:ins>
      <w:r w:rsidRPr="002A6FF9">
        <w:rPr>
          <w:rStyle w:val="teiunclear"/>
          <w:rPrChange w:id="1792" w:author="Nina Ditmajer" w:date="2022-01-13T15:18:00Z">
            <w:rPr/>
          </w:rPrChange>
        </w:rPr>
        <w:t>ima</w:t>
      </w:r>
      <w:r>
        <w:t xml:space="preserve"> dvőma zrocsiti hotis</w:t>
      </w:r>
      <w:r w:rsidRPr="000D2793">
        <w:t>ſ</w:t>
      </w:r>
      <w:r>
        <w:t>e.</w:t>
      </w:r>
    </w:p>
    <w:p w14:paraId="12F72825" w14:textId="024561A6" w:rsidR="00380A5E" w:rsidRDefault="00380A5E" w:rsidP="00380A5E">
      <w:pPr>
        <w:pStyle w:val="teiab"/>
      </w:pPr>
      <w:r w:rsidRPr="006C5600">
        <w:rPr>
          <w:rStyle w:val="teilabelZnak"/>
        </w:rPr>
        <w:t>4.</w:t>
      </w:r>
      <w:r>
        <w:t xml:space="preserve"> </w:t>
      </w:r>
      <w:ins w:id="1793" w:author="Nina Ditmajer" w:date="2022-01-13T15:18:00Z">
        <w:r w:rsidR="002A6FF9">
          <w:t>A</w:t>
        </w:r>
      </w:ins>
      <w:del w:id="1794" w:author="Nina Ditmajer" w:date="2022-01-13T15:18:00Z">
        <w:r w:rsidDel="002A6FF9">
          <w:delText>So</w:delText>
        </w:r>
      </w:del>
      <w:r>
        <w:t xml:space="preserve">li </w:t>
      </w:r>
      <w:r w:rsidRPr="00A13333">
        <w:rPr>
          <w:rStyle w:val="teiname"/>
        </w:rPr>
        <w:t>Cain</w:t>
      </w:r>
      <w:r>
        <w:t xml:space="preserve"> braczu, </w:t>
      </w:r>
      <w:ins w:id="1795" w:author="Nina Ditmajer" w:date="2022-01-13T15:18:00Z">
        <w:r w:rsidR="002A6FF9">
          <w:t>'</w:t>
        </w:r>
      </w:ins>
      <w:del w:id="1796" w:author="Nina Ditmajer" w:date="2022-01-13T15:18:00Z">
        <w:r w:rsidDel="002A6FF9">
          <w:delText>´</w:delText>
        </w:r>
      </w:del>
      <w:r w:rsidRPr="000D2793">
        <w:t>ſ</w:t>
      </w:r>
      <w:r>
        <w:t>iveti nedas</w:t>
      </w:r>
      <w:r w:rsidRPr="000D2793">
        <w:t>ſ</w:t>
      </w:r>
      <w:r>
        <w:t>e, neg</w:t>
      </w:r>
      <w:r w:rsidRPr="000D2793">
        <w:t>ſ</w:t>
      </w:r>
      <w:r>
        <w:t>ze nyegve ker-</w:t>
      </w:r>
      <w:r>
        <w:br/>
        <w:t>vi napiti hocse</w:t>
      </w:r>
      <w:r w:rsidRPr="000D2793">
        <w:t>ſ</w:t>
      </w:r>
      <w:ins w:id="1797" w:author="Nina Ditmajer" w:date="2022-01-13T15:19:00Z">
        <w:r w:rsidR="002A6FF9">
          <w:t>s</w:t>
        </w:r>
      </w:ins>
      <w:del w:id="1798" w:author="Nina Ditmajer" w:date="2022-01-13T15:19:00Z">
        <w:r w:rsidDel="002A6FF9">
          <w:delText>z</w:delText>
        </w:r>
      </w:del>
      <w:r>
        <w:t>e.</w:t>
      </w:r>
    </w:p>
    <w:p w14:paraId="2ECBD801" w14:textId="6DDB81C2" w:rsidR="00380A5E" w:rsidRDefault="00380A5E" w:rsidP="00380A5E">
      <w:pPr>
        <w:pStyle w:val="teiab"/>
      </w:pPr>
      <w:r w:rsidRPr="00B62C9F">
        <w:rPr>
          <w:rStyle w:val="teilabelZnak"/>
        </w:rPr>
        <w:t>5.</w:t>
      </w:r>
      <w:r>
        <w:t xml:space="preserve"> No poglenite v</w:t>
      </w:r>
      <w:r w:rsidRPr="000D2793">
        <w:t>ſ</w:t>
      </w:r>
      <w:r>
        <w:t xml:space="preserve">zi, </w:t>
      </w:r>
      <w:ins w:id="1799" w:author="Nina Ditmajer" w:date="2022-01-13T15:19:00Z">
        <w:r w:rsidR="002A6FF9">
          <w:t>'</w:t>
        </w:r>
      </w:ins>
      <w:del w:id="1800" w:author="Nina Ditmajer" w:date="2022-01-13T15:19:00Z">
        <w:r w:rsidDel="002A6FF9">
          <w:delText>´</w:delText>
        </w:r>
      </w:del>
      <w:r w:rsidRPr="000D2793">
        <w:t>ſ</w:t>
      </w:r>
      <w:r>
        <w:t>ene ino Mosi, kak Bogu pre-</w:t>
      </w:r>
      <w:r>
        <w:br/>
        <w:t xml:space="preserve">milo, kerv </w:t>
      </w:r>
      <w:r w:rsidRPr="00754B8E">
        <w:rPr>
          <w:rStyle w:val="teiname"/>
        </w:rPr>
        <w:t>Abelva</w:t>
      </w:r>
      <w:r>
        <w:t xml:space="preserve"> to</w:t>
      </w:r>
      <w:ins w:id="1801" w:author="Nina Ditmajer" w:date="2022-01-13T15:19:00Z">
        <w:r w:rsidR="002A6FF9">
          <w:t>'</w:t>
        </w:r>
      </w:ins>
      <w:del w:id="1802" w:author="Nina Ditmajer" w:date="2022-01-13T15:19:00Z">
        <w:r w:rsidDel="002A6FF9">
          <w:delText>´</w:delText>
        </w:r>
      </w:del>
      <w:r>
        <w:t>si.</w:t>
      </w:r>
    </w:p>
    <w:p w14:paraId="5D2A598E" w14:textId="5B29C86A" w:rsidR="00380A5E" w:rsidRDefault="00380A5E" w:rsidP="00380A5E">
      <w:pPr>
        <w:pStyle w:val="teiab"/>
      </w:pPr>
      <w:r w:rsidRPr="00B62C9F">
        <w:rPr>
          <w:rStyle w:val="teilabelZnak"/>
        </w:rPr>
        <w:t>6.</w:t>
      </w:r>
      <w:r>
        <w:t xml:space="preserve"> </w:t>
      </w:r>
      <w:r w:rsidRPr="000D2793">
        <w:t>ſ</w:t>
      </w:r>
      <w:r>
        <w:t>zpomeni</w:t>
      </w:r>
      <w:r w:rsidRPr="000D2793">
        <w:t>ſ</w:t>
      </w:r>
      <w:r>
        <w:t xml:space="preserve">ze vezdai, </w:t>
      </w:r>
      <w:ins w:id="1803" w:author="Nina Ditmajer" w:date="2022-01-13T15:19:00Z">
        <w:r w:rsidR="002A6FF9">
          <w:t>o</w:t>
        </w:r>
      </w:ins>
      <w:del w:id="1804" w:author="Nina Ditmajer" w:date="2022-01-13T15:19:00Z">
        <w:r w:rsidDel="002A6FF9">
          <w:delText>O</w:delText>
        </w:r>
      </w:del>
      <w:r>
        <w:t xml:space="preserve"> </w:t>
      </w:r>
      <w:ins w:id="1805" w:author="Nina Ditmajer" w:date="2022-01-13T15:19:00Z">
        <w:r w:rsidR="002A6FF9">
          <w:t>k</w:t>
        </w:r>
      </w:ins>
      <w:del w:id="1806" w:author="Nina Ditmajer" w:date="2022-01-13T15:19:00Z">
        <w:r w:rsidDel="002A6FF9">
          <w:delText>K</w:delText>
        </w:r>
      </w:del>
      <w:r>
        <w:t>erscseni Cslovik, kak frisko</w:t>
      </w:r>
      <w:r>
        <w:br/>
        <w:t xml:space="preserve">prehaja toga </w:t>
      </w:r>
      <w:r w:rsidRPr="000D2793">
        <w:t>ſ</w:t>
      </w:r>
      <w:r>
        <w:t xml:space="preserve">zveita </w:t>
      </w:r>
      <w:ins w:id="1807" w:author="Nina Ditmajer" w:date="2022-01-13T15:20:00Z">
        <w:r w:rsidR="002A6FF9">
          <w:t>'</w:t>
        </w:r>
      </w:ins>
      <w:del w:id="1808" w:author="Nina Ditmajer" w:date="2022-01-13T15:20:00Z">
        <w:r w:rsidDel="002A6FF9">
          <w:delText>´</w:delText>
        </w:r>
      </w:del>
      <w:r w:rsidRPr="000D2793">
        <w:t>ſ</w:t>
      </w:r>
      <w:r>
        <w:t>ite</w:t>
      </w:r>
      <w:ins w:id="1809" w:author="Nina Ditmajer" w:date="2022-01-13T15:20:00Z">
        <w:r w:rsidR="002A6FF9">
          <w:t>k</w:t>
        </w:r>
      </w:ins>
      <w:del w:id="1810" w:author="Nina Ditmajer" w:date="2022-01-13T15:20:00Z">
        <w:r w:rsidDel="002A6FF9">
          <w:delText>lo</w:delText>
        </w:r>
      </w:del>
      <w:r>
        <w:t>.</w:t>
      </w:r>
    </w:p>
    <w:p w14:paraId="3CBA8975" w14:textId="77777777" w:rsidR="00380A5E" w:rsidRDefault="00380A5E" w:rsidP="00380A5E">
      <w:pPr>
        <w:pStyle w:val="teiab"/>
      </w:pPr>
      <w:r w:rsidRPr="00B62C9F">
        <w:rPr>
          <w:rStyle w:val="teilabelZnak"/>
        </w:rPr>
        <w:t>7.</w:t>
      </w:r>
      <w:r>
        <w:t xml:space="preserve"> Tak frisko prehaja, kak </w:t>
      </w:r>
      <w:r w:rsidRPr="000D2793">
        <w:t>ſ</w:t>
      </w:r>
      <w:r>
        <w:t>zuncze dohaja, i kak</w:t>
      </w:r>
      <w:r>
        <w:br/>
      </w:r>
      <w:r w:rsidRPr="000D2793">
        <w:t>ſ</w:t>
      </w:r>
      <w:r>
        <w:t>zuncze zhája i me</w:t>
      </w:r>
      <w:r w:rsidRPr="000D2793">
        <w:t>ſ</w:t>
      </w:r>
      <w:r>
        <w:t>zecz záhaja.</w:t>
      </w:r>
    </w:p>
    <w:p w14:paraId="5B38246B" w14:textId="77777777" w:rsidR="00380A5E" w:rsidRDefault="00380A5E" w:rsidP="00380A5E">
      <w:pPr>
        <w:pStyle w:val="teiab"/>
      </w:pPr>
      <w:r w:rsidRPr="00B62C9F">
        <w:rPr>
          <w:rStyle w:val="teilabelZnak"/>
        </w:rPr>
        <w:t>8.</w:t>
      </w:r>
      <w:r>
        <w:t xml:space="preserve"> </w:t>
      </w:r>
      <w:r w:rsidRPr="000D2793">
        <w:t>ſ</w:t>
      </w:r>
      <w:r>
        <w:t xml:space="preserve">zplacsem </w:t>
      </w:r>
      <w:r w:rsidRPr="000D2793">
        <w:t>ſ</w:t>
      </w:r>
      <w:r>
        <w:t xml:space="preserve">zi </w:t>
      </w:r>
      <w:r w:rsidRPr="000D2793">
        <w:t>ſ</w:t>
      </w:r>
      <w:r>
        <w:t xml:space="preserve">ze rodil, </w:t>
      </w:r>
      <w:r w:rsidRPr="000D2793">
        <w:t>ſ</w:t>
      </w:r>
      <w:r>
        <w:t xml:space="preserve">zplacsem </w:t>
      </w:r>
      <w:r w:rsidRPr="000D2793">
        <w:t>ſ</w:t>
      </w:r>
      <w:r>
        <w:t>zi odráhnyen,</w:t>
      </w:r>
      <w:r>
        <w:br/>
      </w:r>
      <w:r w:rsidRPr="000D2793">
        <w:t>ſ</w:t>
      </w:r>
      <w:r>
        <w:t xml:space="preserve">zplacsem </w:t>
      </w:r>
      <w:r w:rsidRPr="000D2793">
        <w:t>ſ</w:t>
      </w:r>
      <w:r>
        <w:t>zveit o</w:t>
      </w:r>
      <w:r w:rsidRPr="000D2793">
        <w:t>ſ</w:t>
      </w:r>
      <w:r>
        <w:t xml:space="preserve">ztávlas, </w:t>
      </w:r>
      <w:r w:rsidRPr="000D2793">
        <w:t>ſ</w:t>
      </w:r>
      <w:r>
        <w:t>zplacsem vzémlo poides.</w:t>
      </w:r>
    </w:p>
    <w:p w14:paraId="13DA11B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FE5473C" w14:textId="77777777" w:rsidR="00380A5E" w:rsidRDefault="00380A5E" w:rsidP="00380A5E">
      <w:r>
        <w:lastRenderedPageBreak/>
        <w:t>/037v/</w:t>
      </w:r>
    </w:p>
    <w:p w14:paraId="09EA886A" w14:textId="77777777" w:rsidR="00380A5E" w:rsidRDefault="00380A5E" w:rsidP="00380A5E">
      <w:pPr>
        <w:pStyle w:val="teifwPageNum"/>
      </w:pPr>
      <w:r>
        <w:t>70.</w:t>
      </w:r>
    </w:p>
    <w:p w14:paraId="05800628" w14:textId="6F70883B" w:rsidR="00380A5E" w:rsidRDefault="00380A5E" w:rsidP="00380A5E">
      <w:pPr>
        <w:pStyle w:val="teiab"/>
      </w:pPr>
      <w:r w:rsidRPr="00242349">
        <w:rPr>
          <w:rStyle w:val="teilabelZnak"/>
        </w:rPr>
        <w:t>9.</w:t>
      </w:r>
      <w:r>
        <w:t xml:space="preserve"> Kai ti ha</w:t>
      </w:r>
      <w:r w:rsidRPr="000D2793">
        <w:t>ſ</w:t>
      </w:r>
      <w:r>
        <w:t xml:space="preserve">zni blágo, </w:t>
      </w:r>
      <w:r w:rsidRPr="000D2793">
        <w:t>ſ</w:t>
      </w:r>
      <w:r>
        <w:t>zrebro ino zláto, ako Dűs-</w:t>
      </w:r>
      <w:r>
        <w:br/>
        <w:t xml:space="preserve">so </w:t>
      </w:r>
      <w:r w:rsidRPr="000D2793">
        <w:t>ſ</w:t>
      </w:r>
      <w:r>
        <w:t xml:space="preserve">zvojo </w:t>
      </w:r>
      <w:ins w:id="1811" w:author="Nina Ditmajer" w:date="2022-01-13T15:22:00Z">
        <w:r w:rsidR="002A6FF9">
          <w:t xml:space="preserve">ti </w:t>
        </w:r>
      </w:ins>
      <w:r>
        <w:t>pogűbis ti z</w:t>
      </w:r>
      <w:ins w:id="1812" w:author="Nina Ditmajer" w:date="2022-01-13T15:22:00Z">
        <w:r w:rsidR="002A6FF9">
          <w:t>á</w:t>
        </w:r>
      </w:ins>
      <w:del w:id="1813" w:author="Nina Ditmajer" w:date="2022-01-13T15:22:00Z">
        <w:r w:rsidDel="002A6FF9">
          <w:delText>a</w:delText>
        </w:r>
      </w:del>
      <w:r>
        <w:t>to.</w:t>
      </w:r>
    </w:p>
    <w:p w14:paraId="1B78D020" w14:textId="77777777" w:rsidR="00380A5E" w:rsidRDefault="00380A5E" w:rsidP="00380A5E">
      <w:pPr>
        <w:pStyle w:val="teiab"/>
      </w:pPr>
      <w:r w:rsidRPr="00A32DC0">
        <w:rPr>
          <w:rStyle w:val="teilabelZnak"/>
        </w:rPr>
        <w:t>10.</w:t>
      </w:r>
      <w:r>
        <w:t xml:space="preserve"> Bogátecz veliko, blágo </w:t>
      </w:r>
      <w:r w:rsidRPr="000D2793">
        <w:t>ſ</w:t>
      </w:r>
      <w:r>
        <w:t>zpravil bes</w:t>
      </w:r>
      <w:r w:rsidRPr="000D2793">
        <w:t>ſ</w:t>
      </w:r>
      <w:r>
        <w:t>e, ali Dűsso</w:t>
      </w:r>
      <w:r>
        <w:br/>
      </w:r>
      <w:r w:rsidRPr="000D2793">
        <w:t>ſ</w:t>
      </w:r>
      <w:r>
        <w:t>zvojo na vekke zgűbis</w:t>
      </w:r>
      <w:r w:rsidRPr="000D2793">
        <w:t>ſ</w:t>
      </w:r>
      <w:r>
        <w:t>e.</w:t>
      </w:r>
    </w:p>
    <w:p w14:paraId="04D519D2" w14:textId="14E5A288" w:rsidR="00380A5E" w:rsidRDefault="00380A5E" w:rsidP="00380A5E">
      <w:pPr>
        <w:pStyle w:val="teiab"/>
      </w:pPr>
      <w:r w:rsidRPr="009E38A6">
        <w:rPr>
          <w:rStyle w:val="teilabelZnak"/>
        </w:rPr>
        <w:t>11.</w:t>
      </w:r>
      <w:r>
        <w:t xml:space="preserve"> </w:t>
      </w:r>
      <w:r w:rsidRPr="002A6FF9">
        <w:rPr>
          <w:rPrChange w:id="1814" w:author="Nina Ditmajer" w:date="2022-01-13T15:22:00Z">
            <w:rPr>
              <w:rStyle w:val="teiname"/>
            </w:rPr>
          </w:rPrChange>
        </w:rPr>
        <w:t>Á</w:t>
      </w:r>
      <w:ins w:id="1815" w:author="Nina Ditmajer" w:date="2022-01-13T15:22:00Z">
        <w:r w:rsidR="002A6FF9">
          <w:t xml:space="preserve"> </w:t>
        </w:r>
        <w:r w:rsidR="002A6FF9" w:rsidRPr="002A6FF9">
          <w:rPr>
            <w:rStyle w:val="teipersName"/>
            <w:rPrChange w:id="1816" w:author="Nina Ditmajer" w:date="2022-01-13T15:22:00Z">
              <w:rPr/>
            </w:rPrChange>
          </w:rPr>
          <w:t>L</w:t>
        </w:r>
      </w:ins>
      <w:del w:id="1817" w:author="Nina Ditmajer" w:date="2022-01-13T15:22:00Z">
        <w:r w:rsidRPr="002A6FF9" w:rsidDel="002A6FF9">
          <w:rPr>
            <w:rStyle w:val="teipersName"/>
            <w:rPrChange w:id="1818" w:author="Nina Ditmajer" w:date="2022-01-13T15:22:00Z">
              <w:rPr>
                <w:rStyle w:val="teiname"/>
              </w:rPr>
            </w:rPrChange>
          </w:rPr>
          <w:delText>l</w:delText>
        </w:r>
      </w:del>
      <w:ins w:id="1819" w:author="Nina Ditmajer" w:date="2022-01-13T15:22:00Z">
        <w:r w:rsidR="002A6FF9" w:rsidRPr="002A6FF9">
          <w:rPr>
            <w:rStyle w:val="teipersName"/>
            <w:rPrChange w:id="1820" w:author="Nina Ditmajer" w:date="2022-01-13T15:22:00Z">
              <w:rPr/>
            </w:rPrChange>
          </w:rPr>
          <w:t>á</w:t>
        </w:r>
      </w:ins>
      <w:del w:id="1821" w:author="Nina Ditmajer" w:date="2022-01-13T15:22:00Z">
        <w:r w:rsidRPr="002A6FF9" w:rsidDel="002A6FF9">
          <w:rPr>
            <w:rStyle w:val="teipersName"/>
            <w:rPrChange w:id="1822" w:author="Nina Ditmajer" w:date="2022-01-13T15:22:00Z">
              <w:rPr>
                <w:rStyle w:val="teiname"/>
              </w:rPr>
            </w:rPrChange>
          </w:rPr>
          <w:delText>a</w:delText>
        </w:r>
      </w:del>
      <w:r w:rsidRPr="002A6FF9">
        <w:rPr>
          <w:rStyle w:val="teipersName"/>
          <w:rPrChange w:id="1823" w:author="Nina Ditmajer" w:date="2022-01-13T15:22:00Z">
            <w:rPr>
              <w:rStyle w:val="teiname"/>
            </w:rPr>
          </w:rPrChange>
        </w:rPr>
        <w:t>zar</w:t>
      </w:r>
      <w:r>
        <w:t xml:space="preserve"> nevolni zgládom pogibas</w:t>
      </w:r>
      <w:r w:rsidRPr="000D2793">
        <w:t>ſ</w:t>
      </w:r>
      <w:r>
        <w:t>e, od</w:t>
      </w:r>
      <w:r w:rsidRPr="000D2793">
        <w:t>ſ</w:t>
      </w:r>
      <w:r>
        <w:t>ztola d</w:t>
      </w:r>
      <w:r w:rsidRPr="000360FC">
        <w:rPr>
          <w:rStyle w:val="teiadd"/>
        </w:rPr>
        <w:t>r</w:t>
      </w:r>
      <w:r>
        <w:t>opti-</w:t>
      </w:r>
      <w:r>
        <w:br/>
        <w:t>nya Bogácza pro</w:t>
      </w:r>
      <w:r w:rsidRPr="000D2793">
        <w:t>ſ</w:t>
      </w:r>
      <w:r>
        <w:t>zis</w:t>
      </w:r>
      <w:r w:rsidRPr="000D2793">
        <w:t>ſ</w:t>
      </w:r>
      <w:r>
        <w:t>e.</w:t>
      </w:r>
    </w:p>
    <w:p w14:paraId="7E4C379F" w14:textId="77777777" w:rsidR="00380A5E" w:rsidRDefault="00380A5E" w:rsidP="00380A5E">
      <w:pPr>
        <w:pStyle w:val="teiab"/>
      </w:pPr>
      <w:r w:rsidRPr="009E38A6">
        <w:rPr>
          <w:rStyle w:val="teilabelZnak"/>
        </w:rPr>
        <w:t>12.</w:t>
      </w:r>
      <w:r>
        <w:t xml:space="preserve"> Bogátecz ne</w:t>
      </w:r>
      <w:r w:rsidRPr="000D2793">
        <w:t>ſ</w:t>
      </w:r>
      <w:r>
        <w:t xml:space="preserve">zrecsni nei </w:t>
      </w:r>
      <w:r w:rsidRPr="000D2793">
        <w:t>ſ</w:t>
      </w:r>
      <w:r>
        <w:t xml:space="preserve">ze </w:t>
      </w:r>
      <w:r w:rsidRPr="000D2793">
        <w:t>ſ</w:t>
      </w:r>
      <w:r>
        <w:t>zmiluvas</w:t>
      </w:r>
      <w:r w:rsidRPr="000D2793">
        <w:t>ſ</w:t>
      </w:r>
      <w:r>
        <w:t xml:space="preserve">e, od </w:t>
      </w:r>
      <w:r w:rsidRPr="000D2793">
        <w:t>ſ</w:t>
      </w:r>
      <w:r>
        <w:t>ztola</w:t>
      </w:r>
      <w:r>
        <w:br/>
      </w:r>
      <w:r w:rsidRPr="002550FB">
        <w:rPr>
          <w:rStyle w:val="teiname"/>
        </w:rPr>
        <w:t>Lázára</w:t>
      </w:r>
      <w:r>
        <w:t xml:space="preserve"> nemilo pű</w:t>
      </w:r>
      <w:r w:rsidRPr="000D2793">
        <w:t>ſ</w:t>
      </w:r>
      <w:r>
        <w:t>ztis</w:t>
      </w:r>
      <w:r w:rsidRPr="000D2793">
        <w:t>ſ</w:t>
      </w:r>
      <w:r>
        <w:t>e.</w:t>
      </w:r>
    </w:p>
    <w:p w14:paraId="4CFEC0A7" w14:textId="77777777" w:rsidR="00380A5E" w:rsidRDefault="00380A5E" w:rsidP="00380A5E">
      <w:pPr>
        <w:pStyle w:val="teiab"/>
      </w:pPr>
      <w:r>
        <w:t xml:space="preserve">13. Metemtoga </w:t>
      </w:r>
      <w:r w:rsidRPr="002550FB">
        <w:rPr>
          <w:rStyle w:val="teiname"/>
        </w:rPr>
        <w:t>Lázar</w:t>
      </w:r>
      <w:r>
        <w:t xml:space="preserve"> Dűsiczo </w:t>
      </w:r>
      <w:r w:rsidRPr="000D2793">
        <w:t>ſ</w:t>
      </w:r>
      <w:r>
        <w:t>zpű</w:t>
      </w:r>
      <w:r w:rsidRPr="000D2793">
        <w:t>ſ</w:t>
      </w:r>
      <w:r>
        <w:t>ztis</w:t>
      </w:r>
      <w:r w:rsidRPr="000D2793">
        <w:t>ſ</w:t>
      </w:r>
      <w:r>
        <w:t>e, i vnárocsa</w:t>
      </w:r>
      <w:r>
        <w:br/>
        <w:t>Bosja Angyal jo zane</w:t>
      </w:r>
      <w:r w:rsidRPr="000D2793">
        <w:t>ſ</w:t>
      </w:r>
      <w:r>
        <w:t>zo.</w:t>
      </w:r>
    </w:p>
    <w:p w14:paraId="6431A41A" w14:textId="789DA220" w:rsidR="00380A5E" w:rsidRDefault="00380A5E" w:rsidP="00380A5E">
      <w:pPr>
        <w:pStyle w:val="teiab"/>
      </w:pPr>
      <w:r w:rsidRPr="00C4610D">
        <w:rPr>
          <w:rStyle w:val="teilabelZnak"/>
        </w:rPr>
        <w:t>14.</w:t>
      </w:r>
      <w:r>
        <w:t xml:space="preserve"> Mróje i bogátecz vu </w:t>
      </w:r>
      <w:r w:rsidRPr="000D2793">
        <w:t>ſ</w:t>
      </w:r>
      <w:r>
        <w:t>zvojoi zm</w:t>
      </w:r>
      <w:ins w:id="1824" w:author="Nina Ditmajer" w:date="2022-01-13T15:24:00Z">
        <w:r w:rsidR="002A6FF9">
          <w:t>o'</w:t>
        </w:r>
      </w:ins>
      <w:del w:id="1825" w:author="Nina Ditmajer" w:date="2022-01-13T15:24:00Z">
        <w:r w:rsidDel="002A6FF9">
          <w:delText>ó</w:delText>
        </w:r>
      </w:del>
      <w:r>
        <w:t>sno</w:t>
      </w:r>
      <w:r w:rsidRPr="000D2793">
        <w:t>ſ</w:t>
      </w:r>
      <w:r>
        <w:t>zti, na vekke pre-</w:t>
      </w:r>
      <w:r>
        <w:br/>
        <w:t xml:space="preserve">biva, velikoi </w:t>
      </w:r>
      <w:ins w:id="1826" w:author="Nina Ditmajer" w:date="2022-01-13T15:25:00Z">
        <w:r w:rsidR="002A6FF9">
          <w:t>'</w:t>
        </w:r>
      </w:ins>
      <w:del w:id="1827" w:author="Nina Ditmajer" w:date="2022-01-13T15:25:00Z">
        <w:r w:rsidDel="002A6FF9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zti.</w:t>
      </w:r>
    </w:p>
    <w:p w14:paraId="5F7166B0" w14:textId="77777777" w:rsidR="00380A5E" w:rsidRDefault="00380A5E" w:rsidP="00380A5E">
      <w:pPr>
        <w:pStyle w:val="teiab"/>
      </w:pPr>
      <w:r w:rsidRPr="001E532A">
        <w:rPr>
          <w:rStyle w:val="teilabelZnak"/>
        </w:rPr>
        <w:t>15.</w:t>
      </w:r>
      <w:r>
        <w:t xml:space="preserve"> Poglente bogácza kak </w:t>
      </w:r>
      <w:r w:rsidRPr="000D2793">
        <w:t>ſ</w:t>
      </w:r>
      <w:r>
        <w:t>ze vpékli mantra, i kak od</w:t>
      </w:r>
      <w:r>
        <w:br/>
      </w:r>
      <w:r w:rsidRPr="007227EC">
        <w:rPr>
          <w:rStyle w:val="teiname"/>
        </w:rPr>
        <w:t>Lázara</w:t>
      </w:r>
      <w:r>
        <w:t xml:space="preserve"> kaple vodé pro</w:t>
      </w:r>
      <w:r w:rsidRPr="000D2793">
        <w:t>ſ</w:t>
      </w:r>
      <w:r>
        <w:t>zi.</w:t>
      </w:r>
    </w:p>
    <w:p w14:paraId="1C7D67B3" w14:textId="77777777" w:rsidR="00380A5E" w:rsidRDefault="00380A5E" w:rsidP="00380A5E">
      <w:pPr>
        <w:pStyle w:val="teiab"/>
      </w:pPr>
      <w:r w:rsidRPr="007E50E6">
        <w:rPr>
          <w:rStyle w:val="teilabelZnak"/>
        </w:rPr>
        <w:t>16.</w:t>
      </w:r>
      <w:r>
        <w:t xml:space="preserve"> Nato odgovori, </w:t>
      </w:r>
      <w:r w:rsidRPr="007227EC">
        <w:rPr>
          <w:rStyle w:val="teiname"/>
        </w:rPr>
        <w:t>Abrahám</w:t>
      </w:r>
      <w:r>
        <w:t xml:space="preserve"> Bogaczú ne pro</w:t>
      </w:r>
      <w:r w:rsidRPr="000D2793">
        <w:t>ſ</w:t>
      </w:r>
      <w:r>
        <w:t>zi bogá-</w:t>
      </w:r>
      <w:r>
        <w:br/>
        <w:t xml:space="preserve">tecz od </w:t>
      </w:r>
      <w:r w:rsidRPr="001E532A">
        <w:rPr>
          <w:rStyle w:val="teiname"/>
        </w:rPr>
        <w:t>Lázára</w:t>
      </w:r>
      <w:r>
        <w:t xml:space="preserve"> vodé.</w:t>
      </w:r>
    </w:p>
    <w:p w14:paraId="11FFF7E0" w14:textId="77777777" w:rsidR="00380A5E" w:rsidRDefault="00380A5E" w:rsidP="00380A5E">
      <w:pPr>
        <w:pStyle w:val="teiab"/>
      </w:pPr>
      <w:r w:rsidRPr="001E532A">
        <w:rPr>
          <w:rStyle w:val="teilabelZnak"/>
        </w:rPr>
        <w:t>17.</w:t>
      </w:r>
      <w:r>
        <w:t xml:space="preserve"> Ár </w:t>
      </w:r>
      <w:r w:rsidRPr="000D2793">
        <w:t>ſ</w:t>
      </w:r>
      <w:r>
        <w:t xml:space="preserve">zi priel dobra ti na ovom </w:t>
      </w:r>
      <w:r w:rsidRPr="000D2793">
        <w:t>ſ</w:t>
      </w:r>
      <w:r>
        <w:t xml:space="preserve">zveiti, á </w:t>
      </w:r>
      <w:r w:rsidRPr="001E532A">
        <w:rPr>
          <w:rStyle w:val="teiname"/>
        </w:rPr>
        <w:t>Lázár</w:t>
      </w:r>
      <w:r>
        <w:br/>
        <w:t>nevolni zgládom pogibas</w:t>
      </w:r>
      <w:r w:rsidRPr="000D2793">
        <w:t>ſ</w:t>
      </w:r>
      <w:r>
        <w:t>e.</w:t>
      </w:r>
    </w:p>
    <w:p w14:paraId="23D5088B" w14:textId="77777777" w:rsidR="00380A5E" w:rsidRDefault="00380A5E" w:rsidP="00380A5E">
      <w:pPr>
        <w:pStyle w:val="teiab"/>
      </w:pPr>
      <w:r w:rsidRPr="001B3550">
        <w:rPr>
          <w:rStyle w:val="teilabelZnak"/>
        </w:rPr>
        <w:t>18.</w:t>
      </w:r>
      <w:r>
        <w:t xml:space="preserve"> Nemogocse tebi odnud </w:t>
      </w:r>
      <w:r w:rsidRPr="002A6FF9">
        <w:rPr>
          <w:rStyle w:val="teiunclear"/>
          <w:rPrChange w:id="1828" w:author="Nina Ditmajer" w:date="2022-01-13T15:26:00Z">
            <w:rPr/>
          </w:rPrChange>
        </w:rPr>
        <w:t>ſz</w:t>
      </w:r>
      <w:r>
        <w:t>emu priti, niti od</w:t>
      </w:r>
      <w:r w:rsidRPr="000D2793">
        <w:t>ſ</w:t>
      </w:r>
      <w:r>
        <w:t>zud</w:t>
      </w:r>
      <w:r>
        <w:br/>
      </w:r>
      <w:r w:rsidRPr="00B44190">
        <w:rPr>
          <w:rStyle w:val="teiname"/>
        </w:rPr>
        <w:t>Lázar</w:t>
      </w:r>
      <w:r>
        <w:t xml:space="preserve"> tamu ktebi priti.</w:t>
      </w:r>
    </w:p>
    <w:p w14:paraId="3EB590DE" w14:textId="77777777" w:rsidR="00380A5E" w:rsidRDefault="00380A5E" w:rsidP="00380A5E">
      <w:pPr>
        <w:pStyle w:val="teifwCatch"/>
      </w:pPr>
      <w:r>
        <w:t>19. Prebivaj.</w:t>
      </w:r>
    </w:p>
    <w:p w14:paraId="56835C5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087AE262" w14:textId="77777777" w:rsidR="00380A5E" w:rsidRDefault="00380A5E" w:rsidP="00380A5E">
      <w:r>
        <w:lastRenderedPageBreak/>
        <w:t>/038r/</w:t>
      </w:r>
    </w:p>
    <w:p w14:paraId="6D4B7C7A" w14:textId="77777777" w:rsidR="00380A5E" w:rsidRDefault="00380A5E" w:rsidP="00380A5E">
      <w:pPr>
        <w:pStyle w:val="teifwPageNum"/>
      </w:pPr>
      <w:r>
        <w:t>71.</w:t>
      </w:r>
    </w:p>
    <w:p w14:paraId="03F33AFA" w14:textId="77777777" w:rsidR="00380A5E" w:rsidRDefault="00380A5E" w:rsidP="00380A5E">
      <w:pPr>
        <w:pStyle w:val="teiab"/>
      </w:pPr>
      <w:r w:rsidRPr="009C2E15">
        <w:rPr>
          <w:rStyle w:val="teilabelZnak"/>
        </w:rPr>
        <w:t>19.</w:t>
      </w:r>
      <w:r>
        <w:t xml:space="preserve"> Prebivaj ti tamu vu veliki moka</w:t>
      </w:r>
      <w:r>
        <w:rPr>
          <w:rFonts w:ascii="ZRCola" w:hAnsi="ZRCola" w:cs="ZRCola"/>
        </w:rPr>
        <w:t>ÿ</w:t>
      </w:r>
      <w:r>
        <w:t xml:space="preserve"> a </w:t>
      </w:r>
      <w:r w:rsidRPr="00131049">
        <w:rPr>
          <w:rStyle w:val="teiname"/>
        </w:rPr>
        <w:t>Lázár</w:t>
      </w:r>
      <w:r>
        <w:t xml:space="preserve"> bou</w:t>
      </w:r>
      <w:r>
        <w:br/>
        <w:t>ovdi velikom ve</w:t>
      </w:r>
      <w:r w:rsidRPr="000D2793">
        <w:t>ſ</w:t>
      </w:r>
      <w:r>
        <w:t>zelju.</w:t>
      </w:r>
    </w:p>
    <w:p w14:paraId="252A369A" w14:textId="4E3D27C9" w:rsidR="00380A5E" w:rsidDel="00754613" w:rsidRDefault="00380A5E" w:rsidP="00380A5E">
      <w:pPr>
        <w:pStyle w:val="teiab"/>
        <w:rPr>
          <w:del w:id="1829" w:author="Nina Ditmajer" w:date="2022-01-13T15:28:00Z"/>
        </w:rPr>
      </w:pPr>
      <w:r w:rsidRPr="000B3A37">
        <w:rPr>
          <w:rStyle w:val="teilabelZnak"/>
        </w:rPr>
        <w:t>20.</w:t>
      </w:r>
      <w:r>
        <w:t xml:space="preserve"> Di</w:t>
      </w:r>
      <w:ins w:id="1830" w:author="Nina Ditmajer" w:date="2022-01-13T15:27:00Z">
        <w:r w:rsidR="00754613">
          <w:t>k</w:t>
        </w:r>
      </w:ins>
      <w:del w:id="1831" w:author="Nina Ditmajer" w:date="2022-01-13T15:27:00Z">
        <w:r w:rsidDel="00754613">
          <w:delText>h</w:delText>
        </w:r>
      </w:del>
      <w:r>
        <w:t>a tebi Bosje '</w:t>
      </w:r>
      <w:r w:rsidRPr="000D2793">
        <w:t>ſ</w:t>
      </w:r>
      <w:r>
        <w:t>alo</w:t>
      </w:r>
      <w:r w:rsidRPr="000D2793">
        <w:t>ſ</w:t>
      </w:r>
      <w:r>
        <w:t>znim ve</w:t>
      </w:r>
      <w:r w:rsidRPr="000D2793">
        <w:t>ſ</w:t>
      </w:r>
      <w:r>
        <w:t>zelje, obé</w:t>
      </w:r>
      <w:r w:rsidRPr="000D2793">
        <w:t>ſ</w:t>
      </w:r>
      <w:r>
        <w:t>zeli</w:t>
      </w:r>
      <w:r>
        <w:br/>
        <w:t>v</w:t>
      </w:r>
      <w:r w:rsidRPr="000D2793">
        <w:t>ſ</w:t>
      </w:r>
      <w:r>
        <w:t>zei ná</w:t>
      </w:r>
      <w:r w:rsidRPr="000D2793">
        <w:t>ſ</w:t>
      </w:r>
      <w:r>
        <w:t>z da nám bou nai lesi.</w:t>
      </w:r>
      <w:ins w:id="1832" w:author="Nina Ditmajer" w:date="2022-01-13T15:28:00Z">
        <w:r w:rsidR="00754613">
          <w:t xml:space="preserve"> </w:t>
        </w:r>
      </w:ins>
    </w:p>
    <w:p w14:paraId="5F7D8B1C" w14:textId="1B2C2090" w:rsidR="00380A5E" w:rsidRDefault="00380A5E">
      <w:pPr>
        <w:pStyle w:val="teiab"/>
        <w:rPr>
          <w:ins w:id="1833" w:author="Nina Ditmajer" w:date="2022-01-13T15:28:00Z"/>
        </w:rPr>
        <w:pPrChange w:id="1834" w:author="Nina Ditmajer" w:date="2022-01-13T15:28:00Z">
          <w:pPr>
            <w:pStyle w:val="teiclosure"/>
          </w:pPr>
        </w:pPrChange>
      </w:pPr>
      <w:r>
        <w:t>Amen.</w:t>
      </w:r>
    </w:p>
    <w:p w14:paraId="06EA064A" w14:textId="77777777" w:rsidR="00754613" w:rsidRDefault="00754613">
      <w:pPr>
        <w:pStyle w:val="teiab"/>
        <w:pPrChange w:id="1835" w:author="Nina Ditmajer" w:date="2022-01-13T15:28:00Z">
          <w:pPr>
            <w:pStyle w:val="teiclosure"/>
          </w:pPr>
        </w:pPrChange>
      </w:pPr>
    </w:p>
    <w:p w14:paraId="6E4E90DA" w14:textId="77A61511" w:rsidR="00380A5E" w:rsidRDefault="00380A5E" w:rsidP="00380A5E">
      <w:pPr>
        <w:pStyle w:val="Naslov2"/>
      </w:pPr>
      <w:r>
        <w:t>De Diui</w:t>
      </w:r>
      <w:ins w:id="1836" w:author="Nina Ditmajer" w:date="2022-01-13T15:28:00Z">
        <w:r w:rsidR="00754613">
          <w:t>t</w:t>
        </w:r>
      </w:ins>
      <w:del w:id="1837" w:author="Nina Ditmajer" w:date="2022-01-13T15:28:00Z">
        <w:r w:rsidDel="00754613">
          <w:delText>r</w:delText>
        </w:r>
      </w:del>
      <w:r>
        <w:t>e e</w:t>
      </w:r>
      <w:ins w:id="1838" w:author="Nina Ditmajer" w:date="2022-01-13T15:28:00Z">
        <w:r w:rsidR="00754613">
          <w:t>p</w:t>
        </w:r>
      </w:ins>
      <w:del w:id="1839" w:author="Nina Ditmajer" w:date="2022-01-13T15:28:00Z">
        <w:r w:rsidDel="00754613">
          <w:delText>g</w:delText>
        </w:r>
      </w:del>
      <w:r>
        <w:t xml:space="preserve"> </w:t>
      </w:r>
      <w:r w:rsidRPr="000D0B96">
        <w:rPr>
          <w:rStyle w:val="teiabbr"/>
          <w:rPrChange w:id="1840" w:author="Nina Ditmajer" w:date="2022-01-13T15:29:00Z">
            <w:rPr/>
          </w:rPrChange>
        </w:rPr>
        <w:t>Cap.</w:t>
      </w:r>
      <w:r>
        <w:t xml:space="preserve"> Luc</w:t>
      </w:r>
      <w:ins w:id="1841" w:author="Nina Ditmajer" w:date="2022-01-13T15:28:00Z">
        <w:r w:rsidR="00754613">
          <w:rPr>
            <w:rFonts w:ascii="ZRCola" w:hAnsi="ZRCola" w:cs="ZRCola"/>
          </w:rPr>
          <w:t>æ</w:t>
        </w:r>
      </w:ins>
      <w:del w:id="1842" w:author="Nina Ditmajer" w:date="2022-01-13T15:28:00Z">
        <w:r w:rsidDel="00754613">
          <w:delText>&amp;</w:delText>
        </w:r>
      </w:del>
      <w:r>
        <w:t>. 12.</w:t>
      </w:r>
    </w:p>
    <w:p w14:paraId="5717F9AC" w14:textId="77777777" w:rsidR="00380A5E" w:rsidRDefault="00380A5E" w:rsidP="00380A5E">
      <w:pPr>
        <w:pStyle w:val="teiab"/>
      </w:pPr>
      <w:r w:rsidRPr="000B3A37">
        <w:rPr>
          <w:rStyle w:val="teilabelZnak"/>
        </w:rPr>
        <w:t>1.</w:t>
      </w:r>
      <w:r>
        <w:t xml:space="preserve"> O velika blodno</w:t>
      </w:r>
      <w:r w:rsidRPr="000D2793">
        <w:t>ſ</w:t>
      </w:r>
      <w:r>
        <w:t>zt ti hűdo Bogá</w:t>
      </w:r>
      <w:r w:rsidRPr="000D2793">
        <w:t>ſ</w:t>
      </w:r>
      <w:r>
        <w:t>ztvo; ka Cslove-</w:t>
      </w:r>
      <w:r>
        <w:br/>
        <w:t xml:space="preserve">ka </w:t>
      </w:r>
      <w:r w:rsidRPr="000D2793">
        <w:t>ſ</w:t>
      </w:r>
      <w:r>
        <w:t>zkvaris prekléto bogá</w:t>
      </w:r>
      <w:r w:rsidRPr="000D2793">
        <w:t>ſ</w:t>
      </w:r>
      <w:r>
        <w:t>ztvo.</w:t>
      </w:r>
    </w:p>
    <w:p w14:paraId="4DD22CB3" w14:textId="09A8F20C" w:rsidR="00380A5E" w:rsidRDefault="00380A5E" w:rsidP="00380A5E">
      <w:pPr>
        <w:pStyle w:val="teiab"/>
      </w:pPr>
      <w:r w:rsidRPr="00E4327E">
        <w:rPr>
          <w:rStyle w:val="teilabelZnak"/>
        </w:rPr>
        <w:t>2.</w:t>
      </w:r>
      <w:r>
        <w:t xml:space="preserve"> Csudim </w:t>
      </w:r>
      <w:r w:rsidRPr="000D2793">
        <w:t>ſ</w:t>
      </w:r>
      <w:r>
        <w:t>ze ia</w:t>
      </w:r>
      <w:r w:rsidRPr="000D2793">
        <w:t>ſ</w:t>
      </w:r>
      <w:r>
        <w:t>z Cslovi</w:t>
      </w:r>
      <w:ins w:id="1843" w:author="Nina Ditmajer" w:date="2022-01-13T15:33:00Z">
        <w:r w:rsidR="006A5828">
          <w:t>k</w:t>
        </w:r>
      </w:ins>
      <w:del w:id="1844" w:author="Nina Ditmajer" w:date="2022-01-13T15:33:00Z">
        <w:r w:rsidDel="006A5828">
          <w:delText>lo</w:delText>
        </w:r>
      </w:del>
      <w:r>
        <w:t xml:space="preserve"> tvemu dugovanyu, kai ti</w:t>
      </w:r>
      <w:r>
        <w:br/>
        <w:t xml:space="preserve">ne </w:t>
      </w:r>
      <w:ins w:id="1845" w:author="Nina Ditmajer" w:date="2022-01-13T15:33:00Z">
        <w:r w:rsidR="006A5828">
          <w:t>ſ</w:t>
        </w:r>
      </w:ins>
      <w:del w:id="1846" w:author="Nina Ditmajer" w:date="2022-01-13T15:33:00Z">
        <w:r w:rsidDel="006A5828">
          <w:delText>f</w:delText>
        </w:r>
      </w:del>
      <w:r>
        <w:t>e</w:t>
      </w:r>
      <w:ins w:id="1847" w:author="Nina Ditmajer" w:date="2022-01-13T15:33:00Z">
        <w:r w:rsidR="006A5828">
          <w:t>t</w:t>
        </w:r>
      </w:ins>
      <w:del w:id="1848" w:author="Nina Ditmajer" w:date="2022-01-13T15:33:00Z">
        <w:r w:rsidDel="006A5828">
          <w:delText>r</w:delText>
        </w:r>
      </w:del>
      <w:r>
        <w:t>űjes na te Bosje recsi.</w:t>
      </w:r>
    </w:p>
    <w:p w14:paraId="1309BA7A" w14:textId="3DE6DAD9" w:rsidR="00380A5E" w:rsidRDefault="00380A5E" w:rsidP="00380A5E">
      <w:pPr>
        <w:pStyle w:val="teiab"/>
      </w:pPr>
      <w:r w:rsidRPr="00E4327E">
        <w:rPr>
          <w:rStyle w:val="teilabelZnak"/>
        </w:rPr>
        <w:t>3.</w:t>
      </w:r>
      <w:r>
        <w:t xml:space="preserve"> V</w:t>
      </w:r>
      <w:r w:rsidRPr="006A5828">
        <w:rPr>
          <w:rStyle w:val="teiunclear"/>
          <w:rPrChange w:id="1849" w:author="Nina Ditmajer" w:date="2022-01-13T15:34:00Z">
            <w:rPr/>
          </w:rPrChange>
        </w:rPr>
        <w:t>ſze</w:t>
      </w:r>
      <w:r>
        <w:t>mda</w:t>
      </w:r>
      <w:r w:rsidRPr="000D2793">
        <w:t>ſ</w:t>
      </w:r>
      <w:r>
        <w:t>zi na pamet Bogátecza pé</w:t>
      </w:r>
      <w:ins w:id="1850" w:author="Nina Ditmajer" w:date="2022-01-13T15:34:00Z">
        <w:r w:rsidR="006A5828">
          <w:t>ld</w:t>
        </w:r>
      </w:ins>
      <w:del w:id="1851" w:author="Nina Ditmajer" w:date="2022-01-13T15:34:00Z">
        <w:r w:rsidRPr="000D2793" w:rsidDel="006A5828">
          <w:delText>ſ</w:delText>
        </w:r>
        <w:r w:rsidDel="006A5828">
          <w:delText>z</w:delText>
        </w:r>
      </w:del>
      <w:r>
        <w:t xml:space="preserve">o, </w:t>
      </w:r>
      <w:r w:rsidRPr="000D2793">
        <w:t>ſ</w:t>
      </w:r>
      <w:r>
        <w:t>terie v</w:t>
      </w:r>
      <w:r w:rsidRPr="000D2793">
        <w:t>ſ</w:t>
      </w:r>
      <w:r>
        <w:t>zaki</w:t>
      </w:r>
      <w:r>
        <w:br/>
        <w:t>dén vu Bársonyi hodil.</w:t>
      </w:r>
    </w:p>
    <w:p w14:paraId="77439FED" w14:textId="64B214B3" w:rsidR="00380A5E" w:rsidRDefault="00380A5E" w:rsidP="00380A5E">
      <w:pPr>
        <w:pStyle w:val="teiab"/>
      </w:pPr>
      <w:r w:rsidRPr="00E4327E">
        <w:rPr>
          <w:rStyle w:val="teilabelZnak"/>
        </w:rPr>
        <w:t>4.</w:t>
      </w:r>
      <w:r>
        <w:t xml:space="preserve"> Hod</w:t>
      </w:r>
      <w:r w:rsidRPr="006A5828">
        <w:rPr>
          <w:rStyle w:val="teiunclear"/>
          <w:rPrChange w:id="1852" w:author="Nina Ditmajer" w:date="2022-01-13T15:35:00Z">
            <w:rPr/>
          </w:rPrChange>
        </w:rPr>
        <w:t>ecs</w:t>
      </w:r>
      <w:r>
        <w:t xml:space="preserve">i bogatecz vu </w:t>
      </w:r>
      <w:r w:rsidRPr="000D2793">
        <w:t>ſ</w:t>
      </w:r>
      <w:r>
        <w:t xml:space="preserve">zvojem </w:t>
      </w:r>
      <w:del w:id="1853" w:author="Nina Ditmajer" w:date="2022-01-13T15:35:00Z">
        <w:r w:rsidDel="006A5828">
          <w:delText xml:space="preserve">imeni </w:delText>
        </w:r>
      </w:del>
      <w:r>
        <w:t>bogá</w:t>
      </w:r>
      <w:r w:rsidRPr="000D2793">
        <w:t>ſ</w:t>
      </w:r>
      <w:r>
        <w:t>ztvi, v</w:t>
      </w:r>
      <w:r w:rsidRPr="000D2793">
        <w:t>ſ</w:t>
      </w:r>
      <w:r>
        <w:t xml:space="preserve">ze </w:t>
      </w:r>
      <w:r w:rsidRPr="000D2793">
        <w:t>ſ</w:t>
      </w:r>
      <w:r>
        <w:t>zvoje</w:t>
      </w:r>
      <w:r>
        <w:br/>
        <w:t>bogá</w:t>
      </w:r>
      <w:r w:rsidRPr="000D2793">
        <w:t>ſ</w:t>
      </w:r>
      <w:r>
        <w:t>ztvo pové</w:t>
      </w:r>
      <w:ins w:id="1854" w:author="Nina Ditmajer" w:date="2022-01-13T15:35:00Z">
        <w:r w:rsidR="006A5828">
          <w:t>k</w:t>
        </w:r>
      </w:ins>
      <w:del w:id="1855" w:author="Nina Ditmajer" w:date="2022-01-13T15:35:00Z">
        <w:r w:rsidDel="006A5828">
          <w:delText xml:space="preserve">li </w:delText>
        </w:r>
      </w:del>
      <w:r w:rsidRPr="000D2793">
        <w:t>ſ</w:t>
      </w:r>
      <w:r>
        <w:t>ava v</w:t>
      </w:r>
      <w:r w:rsidRPr="000D2793">
        <w:t>ſ</w:t>
      </w:r>
      <w:r>
        <w:t>zebi.</w:t>
      </w:r>
    </w:p>
    <w:p w14:paraId="785B3D7B" w14:textId="77777777" w:rsidR="00380A5E" w:rsidRDefault="00380A5E" w:rsidP="00380A5E">
      <w:pPr>
        <w:pStyle w:val="teiab"/>
      </w:pPr>
      <w:r w:rsidRPr="00C8407C">
        <w:rPr>
          <w:rStyle w:val="teilabelZnak"/>
        </w:rPr>
        <w:t>5.</w:t>
      </w:r>
      <w:r>
        <w:t xml:space="preserve"> Eto recs govori, hvála boidi Bogi, kai na vno</w:t>
      </w:r>
      <w:r w:rsidRPr="000D2793">
        <w:t>ſ</w:t>
      </w:r>
      <w:r>
        <w:t>ina</w:t>
      </w:r>
      <w:r>
        <w:br/>
        <w:t xml:space="preserve">let </w:t>
      </w:r>
      <w:r w:rsidRPr="000D2793">
        <w:t>ſ</w:t>
      </w:r>
      <w:r>
        <w:t>itka je</w:t>
      </w:r>
      <w:r w:rsidRPr="000D2793">
        <w:t>ſ</w:t>
      </w:r>
      <w:r>
        <w:t>zte meni.</w:t>
      </w:r>
    </w:p>
    <w:p w14:paraId="5F529796" w14:textId="6F93DD1D" w:rsidR="00380A5E" w:rsidRDefault="00380A5E" w:rsidP="00380A5E">
      <w:pPr>
        <w:pStyle w:val="teiab"/>
      </w:pPr>
      <w:r w:rsidRPr="00850F9B">
        <w:rPr>
          <w:rStyle w:val="teilabelZnak"/>
        </w:rPr>
        <w:t>6.</w:t>
      </w:r>
      <w:r>
        <w:t xml:space="preserve"> Rekel je</w:t>
      </w:r>
      <w:r w:rsidRPr="000D2793">
        <w:t>ſ</w:t>
      </w:r>
      <w:r>
        <w:t>zte nyemu B</w:t>
      </w:r>
      <w:ins w:id="1856" w:author="Nina Ditmajer" w:date="2022-01-13T15:37:00Z">
        <w:r w:rsidR="006A5828">
          <w:t>o'</w:t>
        </w:r>
      </w:ins>
      <w:del w:id="1857" w:author="Nina Ditmajer" w:date="2022-01-13T15:37:00Z">
        <w:r w:rsidDel="006A5828">
          <w:delText>ó</w:delText>
        </w:r>
      </w:del>
      <w:r>
        <w:t xml:space="preserve">si </w:t>
      </w:r>
      <w:r w:rsidRPr="000D2793">
        <w:t>ſ</w:t>
      </w:r>
      <w:r>
        <w:t>zvéti Angyel, ne</w:t>
      </w:r>
      <w:r w:rsidRPr="000D2793">
        <w:t>ſ</w:t>
      </w:r>
      <w:r>
        <w:t>zpa-</w:t>
      </w:r>
      <w:r>
        <w:br/>
        <w:t>meten Cslovik nezn</w:t>
      </w:r>
      <w:ins w:id="1858" w:author="Nina Ditmajer" w:date="2022-01-13T15:37:00Z">
        <w:r w:rsidR="00B107E8">
          <w:t>á</w:t>
        </w:r>
      </w:ins>
      <w:del w:id="1859" w:author="Nina Ditmajer" w:date="2022-01-13T15:37:00Z">
        <w:r w:rsidDel="00B107E8">
          <w:delText>a´</w:delText>
        </w:r>
      </w:del>
      <w:r>
        <w:t>s kai govoris.</w:t>
      </w:r>
    </w:p>
    <w:p w14:paraId="7E8E31BA" w14:textId="16969620" w:rsidR="00380A5E" w:rsidRDefault="00380A5E" w:rsidP="00380A5E">
      <w:pPr>
        <w:pStyle w:val="teiab"/>
      </w:pPr>
      <w:r w:rsidRPr="00850F9B">
        <w:rPr>
          <w:rStyle w:val="teilabelZnak"/>
        </w:rPr>
        <w:t>7.</w:t>
      </w:r>
      <w:r>
        <w:t xml:space="preserve"> Znás bodo pro</w:t>
      </w:r>
      <w:r w:rsidRPr="000D2793">
        <w:t>ſ</w:t>
      </w:r>
      <w:r>
        <w:t>zili, gne</w:t>
      </w:r>
      <w:r w:rsidRPr="000D2793">
        <w:t>ſ</w:t>
      </w:r>
      <w:r>
        <w:t>z tvojo Dűs</w:t>
      </w:r>
      <w:r w:rsidRPr="000D2793">
        <w:t>ſ</w:t>
      </w:r>
      <w:r>
        <w:t>iczo, nebos</w:t>
      </w:r>
      <w:r>
        <w:br/>
        <w:t xml:space="preserve">imel </w:t>
      </w:r>
      <w:ins w:id="1860" w:author="Nina Ditmajer" w:date="2022-01-13T15:38:00Z">
        <w:r w:rsidR="00B107E8">
          <w:t>k</w:t>
        </w:r>
      </w:ins>
      <w:del w:id="1861" w:author="Nina Ditmajer" w:date="2022-01-13T15:38:00Z">
        <w:r w:rsidDel="00B107E8">
          <w:delText>K</w:delText>
        </w:r>
      </w:del>
      <w:r>
        <w:t>oncza tvojoi vűpazno</w:t>
      </w:r>
      <w:r w:rsidRPr="000D2793">
        <w:t>ſ</w:t>
      </w:r>
      <w:r>
        <w:t>zti.</w:t>
      </w:r>
    </w:p>
    <w:p w14:paraId="30169D6A" w14:textId="2A0A1561" w:rsidR="00380A5E" w:rsidRDefault="00380A5E" w:rsidP="00380A5E">
      <w:pPr>
        <w:pStyle w:val="teiab"/>
      </w:pPr>
      <w:r w:rsidRPr="00850F9B">
        <w:rPr>
          <w:rStyle w:val="teilabelZnak"/>
        </w:rPr>
        <w:t>8.</w:t>
      </w:r>
      <w:r>
        <w:t xml:space="preserve"> Za Angyel</w:t>
      </w:r>
      <w:r w:rsidRPr="000D2793">
        <w:t>ſ</w:t>
      </w:r>
      <w:r>
        <w:t>zke recsi on nikai nemára, vecsérj</w:t>
      </w:r>
      <w:ins w:id="1862" w:author="Nina Ditmajer" w:date="2022-01-13T15:39:00Z">
        <w:r w:rsidR="00B107E8">
          <w:t>u</w:t>
        </w:r>
      </w:ins>
      <w:del w:id="1863" w:author="Nina Ditmajer" w:date="2022-01-13T15:39:00Z">
        <w:r w:rsidDel="00B107E8">
          <w:delText>i</w:delText>
        </w:r>
      </w:del>
      <w:r>
        <w:t>li</w:t>
      </w:r>
      <w:r>
        <w:br/>
        <w:t>frisko vu kűnyi na právla.</w:t>
      </w:r>
    </w:p>
    <w:p w14:paraId="6EA1B443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C8D567D" w14:textId="77777777" w:rsidR="00380A5E" w:rsidRDefault="00380A5E" w:rsidP="00380A5E">
      <w:r>
        <w:lastRenderedPageBreak/>
        <w:t xml:space="preserve"> /038v/</w:t>
      </w:r>
    </w:p>
    <w:p w14:paraId="653BE5D4" w14:textId="77777777" w:rsidR="00380A5E" w:rsidRDefault="00380A5E" w:rsidP="00380A5E">
      <w:pPr>
        <w:pStyle w:val="teifwPageNum"/>
      </w:pPr>
      <w:r>
        <w:t>72.</w:t>
      </w:r>
    </w:p>
    <w:p w14:paraId="45ECEFD9" w14:textId="77777777" w:rsidR="00380A5E" w:rsidRDefault="00380A5E" w:rsidP="00380A5E">
      <w:pPr>
        <w:pStyle w:val="teiab"/>
      </w:pPr>
      <w:r w:rsidRPr="00850F9B">
        <w:rPr>
          <w:rStyle w:val="teilabelZnak"/>
        </w:rPr>
        <w:t>9.</w:t>
      </w:r>
      <w:r>
        <w:t xml:space="preserve"> Pri vecsérju </w:t>
      </w:r>
      <w:r w:rsidRPr="000D2793">
        <w:t>ſ</w:t>
      </w:r>
      <w:r>
        <w:t>zlugi dvoris</w:t>
      </w:r>
      <w:r w:rsidRPr="000D2793">
        <w:t>ſ</w:t>
      </w:r>
      <w:r>
        <w:t xml:space="preserve">e mu leipo, </w:t>
      </w:r>
      <w:r w:rsidRPr="000D2793">
        <w:t>ſ</w:t>
      </w:r>
      <w:r>
        <w:t>zinkovei</w:t>
      </w:r>
      <w:r>
        <w:br/>
        <w:t>Cséri tanczajo v</w:t>
      </w:r>
      <w:r w:rsidRPr="000D2793">
        <w:t>ſ</w:t>
      </w:r>
      <w:r>
        <w:t>zi frisko.</w:t>
      </w:r>
    </w:p>
    <w:p w14:paraId="2DBA3F02" w14:textId="5B019E7D" w:rsidR="00380A5E" w:rsidRDefault="00380A5E" w:rsidP="00380A5E">
      <w:pPr>
        <w:pStyle w:val="teiab"/>
      </w:pPr>
      <w:r w:rsidRPr="005E6D3E">
        <w:rPr>
          <w:rStyle w:val="teilabelZnak"/>
        </w:rPr>
        <w:t>10.</w:t>
      </w:r>
      <w:r>
        <w:t xml:space="preserve"> Trombite pihas</w:t>
      </w:r>
      <w:r w:rsidRPr="000D2793">
        <w:t>ſ</w:t>
      </w:r>
      <w:r>
        <w:t>e cz</w:t>
      </w:r>
      <w:r>
        <w:rPr>
          <w:rFonts w:ascii="ZRCola" w:hAnsi="ZRCola" w:cs="ZRCola"/>
        </w:rPr>
        <w:t xml:space="preserve">ÿthere </w:t>
      </w:r>
      <w:ins w:id="1864" w:author="Nina Ditmajer" w:date="2022-01-13T15:40:00Z">
        <w:r w:rsidR="004135C8">
          <w:rPr>
            <w:rFonts w:ascii="ZRCola" w:hAnsi="ZRCola" w:cs="ZRCola"/>
          </w:rPr>
          <w:t>k</w:t>
        </w:r>
      </w:ins>
      <w:del w:id="1865" w:author="Nina Ditmajer" w:date="2022-01-13T15:40:00Z">
        <w:r w:rsidDel="004135C8">
          <w:rPr>
            <w:rFonts w:ascii="ZRCola" w:hAnsi="ZRCola" w:cs="ZRCola"/>
          </w:rPr>
          <w:delText>K</w:delText>
        </w:r>
      </w:del>
      <w:r>
        <w:rPr>
          <w:rFonts w:ascii="ZRCola" w:hAnsi="ZRCola" w:cs="ZRCola"/>
        </w:rPr>
        <w:t>lacsis</w:t>
      </w:r>
      <w:r w:rsidRPr="000D2793">
        <w:t>ſ</w:t>
      </w:r>
      <w:r>
        <w:t>e, v</w:t>
      </w:r>
      <w:r w:rsidRPr="000D2793">
        <w:t>ſ</w:t>
      </w:r>
      <w:r>
        <w:t xml:space="preserve">zi </w:t>
      </w:r>
      <w:r w:rsidRPr="000D2793">
        <w:t>ſ</w:t>
      </w:r>
      <w:r>
        <w:t>ze</w:t>
      </w:r>
      <w:r>
        <w:br/>
        <w:t>ve</w:t>
      </w:r>
      <w:r w:rsidRPr="000D2793">
        <w:t>ſ</w:t>
      </w:r>
      <w:r>
        <w:t>zelja</w:t>
      </w:r>
      <w:ins w:id="1866" w:author="Nina Ditmajer" w:date="2022-01-13T15:40:00Z">
        <w:r w:rsidR="004135C8">
          <w:t>s</w:t>
        </w:r>
      </w:ins>
      <w:r w:rsidRPr="000D2793">
        <w:t>ſ</w:t>
      </w:r>
      <w:r>
        <w:t>e, pov</w:t>
      </w:r>
      <w:r w:rsidRPr="000D2793">
        <w:t>ſ</w:t>
      </w:r>
      <w:r>
        <w:t>zenicze pis</w:t>
      </w:r>
      <w:r w:rsidRPr="000D2793">
        <w:t>ſ</w:t>
      </w:r>
      <w:r>
        <w:t>e.</w:t>
      </w:r>
    </w:p>
    <w:p w14:paraId="5D100E22" w14:textId="6829FDA5" w:rsidR="00380A5E" w:rsidRDefault="00380A5E" w:rsidP="00380A5E">
      <w:pPr>
        <w:pStyle w:val="teiab"/>
      </w:pPr>
      <w:r w:rsidRPr="00B30602">
        <w:rPr>
          <w:rStyle w:val="teilabelZnak"/>
        </w:rPr>
        <w:t>11.</w:t>
      </w:r>
      <w:r>
        <w:t xml:space="preserve"> Vu pervom vu </w:t>
      </w:r>
      <w:r w:rsidRPr="000D2793">
        <w:t>ſ</w:t>
      </w:r>
      <w:r>
        <w:t>zlednyem, bogátecz vumresse, Dűs</w:t>
      </w:r>
      <w:r w:rsidRPr="000D2793">
        <w:t>ſ</w:t>
      </w:r>
      <w:r>
        <w:t>i-</w:t>
      </w:r>
      <w:r>
        <w:br/>
        <w:t>czo nyeg</w:t>
      </w:r>
      <w:del w:id="1867" w:author="Nina Ditmajer" w:date="2022-01-13T15:41:00Z">
        <w:r w:rsidDel="004135C8">
          <w:delText xml:space="preserve"> </w:delText>
        </w:r>
      </w:del>
      <w:r>
        <w:t>ovo vunka snyega vz</w:t>
      </w:r>
      <w:ins w:id="1868" w:author="Nina Ditmajer" w:date="2022-01-13T15:41:00Z">
        <w:r w:rsidR="004135C8">
          <w:t>é</w:t>
        </w:r>
      </w:ins>
      <w:del w:id="1869" w:author="Nina Ditmajer" w:date="2022-01-13T15:41:00Z">
        <w:r w:rsidDel="004135C8">
          <w:delText>e´</w:delText>
        </w:r>
      </w:del>
      <w:r>
        <w:t>s</w:t>
      </w:r>
      <w:r w:rsidRPr="000D2793">
        <w:t>ſ</w:t>
      </w:r>
      <w:r>
        <w:t>e.</w:t>
      </w:r>
    </w:p>
    <w:p w14:paraId="4BFB2975" w14:textId="77777777" w:rsidR="00380A5E" w:rsidRDefault="00380A5E" w:rsidP="00380A5E">
      <w:pPr>
        <w:pStyle w:val="teiab"/>
      </w:pPr>
      <w:r w:rsidRPr="001E6C83">
        <w:rPr>
          <w:rStyle w:val="teilabelZnak"/>
        </w:rPr>
        <w:t>12.</w:t>
      </w:r>
      <w:r>
        <w:t xml:space="preserve"> Dűs</w:t>
      </w:r>
      <w:r w:rsidRPr="000D2793">
        <w:t>ſ</w:t>
      </w:r>
      <w:r>
        <w:t xml:space="preserve">icza nyegova pouleg nyega </w:t>
      </w:r>
      <w:r w:rsidRPr="000D2793">
        <w:t>ſ</w:t>
      </w:r>
      <w:r>
        <w:t>ztas</w:t>
      </w:r>
      <w:r w:rsidRPr="000D2793">
        <w:t>ſ</w:t>
      </w:r>
      <w:r>
        <w:t>e, zacsne mertvo</w:t>
      </w:r>
      <w:r>
        <w:br/>
        <w:t>teilo etak preklinyati.</w:t>
      </w:r>
    </w:p>
    <w:p w14:paraId="7D72580C" w14:textId="77777777" w:rsidR="00380A5E" w:rsidRDefault="00380A5E" w:rsidP="00380A5E">
      <w:pPr>
        <w:pStyle w:val="teiab"/>
      </w:pPr>
      <w:r w:rsidRPr="001E6C83">
        <w:rPr>
          <w:rStyle w:val="teilabelZnak"/>
        </w:rPr>
        <w:t>13.</w:t>
      </w:r>
      <w:r>
        <w:t xml:space="preserve"> O Prekléto teilo ti Cservov je</w:t>
      </w:r>
      <w:r w:rsidRPr="000D2793">
        <w:t>ſ</w:t>
      </w:r>
      <w:r>
        <w:t xml:space="preserve">ztvina, kai </w:t>
      </w:r>
      <w:r w:rsidRPr="000D2793">
        <w:t>ſ</w:t>
      </w:r>
      <w:r>
        <w:t>zi</w:t>
      </w:r>
      <w:r>
        <w:br/>
        <w:t>nei i</w:t>
      </w:r>
      <w:r w:rsidRPr="000D2793">
        <w:t>ſ</w:t>
      </w:r>
      <w:r>
        <w:t xml:space="preserve">zkalo vekvecsnoga </w:t>
      </w:r>
      <w:r w:rsidRPr="000D2793">
        <w:t>ſ</w:t>
      </w:r>
      <w:r>
        <w:t>itka.</w:t>
      </w:r>
    </w:p>
    <w:p w14:paraId="26A8CFCE" w14:textId="2DF493C9" w:rsidR="00380A5E" w:rsidRDefault="00380A5E" w:rsidP="00380A5E">
      <w:pPr>
        <w:pStyle w:val="teiab"/>
      </w:pPr>
      <w:r w:rsidRPr="00344EA1">
        <w:rPr>
          <w:rStyle w:val="teilabelZnak"/>
        </w:rPr>
        <w:t>14.</w:t>
      </w:r>
      <w:r>
        <w:t xml:space="preserve"> </w:t>
      </w:r>
      <w:ins w:id="1870" w:author="Nina Ditmajer" w:date="2022-01-13T15:42:00Z">
        <w:r w:rsidR="004135C8">
          <w:rPr>
            <w:rStyle w:val="teiname"/>
          </w:rPr>
          <w:t>I</w:t>
        </w:r>
      </w:ins>
      <w:del w:id="1871" w:author="Nina Ditmajer" w:date="2022-01-13T15:42:00Z">
        <w:r w:rsidRPr="008B0677" w:rsidDel="004135C8">
          <w:rPr>
            <w:rStyle w:val="teiname"/>
          </w:rPr>
          <w:delText>J</w:delText>
        </w:r>
      </w:del>
      <w:r w:rsidRPr="008B0677">
        <w:rPr>
          <w:rStyle w:val="teiname"/>
        </w:rPr>
        <w:t>esusſa</w:t>
      </w:r>
      <w:r>
        <w:t xml:space="preserve"> </w:t>
      </w:r>
      <w:r w:rsidRPr="00B70D61">
        <w:rPr>
          <w:rStyle w:val="teiabbr"/>
        </w:rPr>
        <w:t>Xtu͠ss</w:t>
      </w:r>
      <w:r>
        <w:rPr>
          <w:rStyle w:val="teiabbr"/>
        </w:rPr>
        <w:t>a</w:t>
      </w:r>
      <w:r>
        <w:t xml:space="preserve"> Evangyelioma, ki</w:t>
      </w:r>
      <w:del w:id="1872" w:author="Nina Ditmajer" w:date="2022-01-13T15:42:00Z">
        <w:r w:rsidDel="004135C8">
          <w:delText xml:space="preserve"> </w:delText>
        </w:r>
      </w:del>
      <w:r w:rsidRPr="000D2793">
        <w:t>ſ</w:t>
      </w:r>
      <w:r>
        <w:t>zoga glá</w:t>
      </w:r>
      <w:r w:rsidRPr="000D2793">
        <w:t>ſ</w:t>
      </w:r>
      <w:r>
        <w:t>zili</w:t>
      </w:r>
      <w:r>
        <w:br/>
        <w:t xml:space="preserve">nyé </w:t>
      </w:r>
      <w:r w:rsidRPr="000D2793">
        <w:t>ſ</w:t>
      </w:r>
      <w:r>
        <w:t>zi ospotával.</w:t>
      </w:r>
    </w:p>
    <w:p w14:paraId="3538C6A9" w14:textId="77777777" w:rsidR="00380A5E" w:rsidRDefault="00380A5E" w:rsidP="00380A5E">
      <w:pPr>
        <w:pStyle w:val="teiab"/>
      </w:pPr>
      <w:r w:rsidRPr="00F0210D">
        <w:rPr>
          <w:rStyle w:val="teilabelZnak"/>
        </w:rPr>
        <w:t>15.</w:t>
      </w:r>
      <w:r>
        <w:t xml:space="preserve"> Vu v</w:t>
      </w:r>
      <w:r w:rsidRPr="000D2793">
        <w:t>ſ</w:t>
      </w:r>
      <w:r>
        <w:t xml:space="preserve">zem tvojem </w:t>
      </w:r>
      <w:r w:rsidRPr="000D2793">
        <w:t>ſ</w:t>
      </w:r>
      <w:r>
        <w:t>itki, bogá</w:t>
      </w:r>
      <w:r w:rsidRPr="000D2793">
        <w:t>ſ</w:t>
      </w:r>
      <w:r>
        <w:t xml:space="preserve">ztvi </w:t>
      </w:r>
      <w:r w:rsidRPr="000D2793">
        <w:t>ſ</w:t>
      </w:r>
      <w:r>
        <w:t xml:space="preserve">zi </w:t>
      </w:r>
      <w:r w:rsidRPr="000D2793">
        <w:t>ſ</w:t>
      </w:r>
      <w:r>
        <w:t>zlűsil, i</w:t>
      </w:r>
      <w:r>
        <w:br/>
      </w:r>
      <w:r w:rsidRPr="000D2793">
        <w:t>ſ</w:t>
      </w:r>
      <w:r>
        <w:t>ztem</w:t>
      </w:r>
      <w:r w:rsidRPr="000D2793">
        <w:t>ſ</w:t>
      </w:r>
      <w:r>
        <w:t>zi ti vrágu vé</w:t>
      </w:r>
      <w:r w:rsidRPr="000D2793">
        <w:t>ſ</w:t>
      </w:r>
      <w:r>
        <w:t>zelje napravil.</w:t>
      </w:r>
    </w:p>
    <w:p w14:paraId="5E2A1D68" w14:textId="1AD64EA1" w:rsidR="00380A5E" w:rsidRDefault="00380A5E" w:rsidP="00380A5E">
      <w:pPr>
        <w:pStyle w:val="teiab"/>
      </w:pPr>
      <w:r w:rsidRPr="008F749F">
        <w:rPr>
          <w:rStyle w:val="teilabelZnak"/>
        </w:rPr>
        <w:t>16.</w:t>
      </w:r>
      <w:r>
        <w:t xml:space="preserve"> Ta Dűs</w:t>
      </w:r>
      <w:r w:rsidRPr="000D2793">
        <w:t>ſ</w:t>
      </w:r>
      <w:r>
        <w:t>icza veli i</w:t>
      </w:r>
      <w:ins w:id="1873" w:author="Nina Ditmajer" w:date="2022-01-13T15:43:00Z">
        <w:r w:rsidR="004135C8">
          <w:t>a</w:t>
        </w:r>
      </w:ins>
      <w:del w:id="1874" w:author="Nina Ditmajer" w:date="2022-01-13T15:43:00Z">
        <w:r w:rsidDel="004135C8">
          <w:delText>o</w:delText>
        </w:r>
      </w:del>
      <w:r>
        <w:t xml:space="preserve">j </w:t>
      </w:r>
      <w:r w:rsidRPr="000D2793">
        <w:t>ſ</w:t>
      </w:r>
      <w:r>
        <w:t>e v</w:t>
      </w:r>
      <w:r w:rsidRPr="000D2793">
        <w:t>ſ</w:t>
      </w:r>
      <w:r>
        <w:t>zigdár meni kai moim</w:t>
      </w:r>
      <w:r>
        <w:br/>
        <w:t>nevoljam koncza nigdár nebo.</w:t>
      </w:r>
    </w:p>
    <w:p w14:paraId="10B6FAB9" w14:textId="6ACC19C1" w:rsidR="00380A5E" w:rsidRDefault="00380A5E" w:rsidP="00380A5E">
      <w:pPr>
        <w:pStyle w:val="teiab"/>
      </w:pPr>
      <w:r w:rsidRPr="001D502C">
        <w:rPr>
          <w:rStyle w:val="teilabelZnak"/>
        </w:rPr>
        <w:t>17.</w:t>
      </w:r>
      <w:r>
        <w:t xml:space="preserve"> Prekléti on Otecz, ki meje zami</w:t>
      </w:r>
      <w:r w:rsidRPr="000D2793">
        <w:t>ſ</w:t>
      </w:r>
      <w:r>
        <w:t>zlil, prekléta</w:t>
      </w:r>
      <w:r>
        <w:br/>
        <w:t>m</w:t>
      </w:r>
      <w:ins w:id="1875" w:author="Nina Ditmajer" w:date="2022-01-13T15:44:00Z">
        <w:r w:rsidR="004135C8">
          <w:t>a</w:t>
        </w:r>
      </w:ins>
      <w:del w:id="1876" w:author="Nina Ditmajer" w:date="2022-01-13T15:44:00Z">
        <w:r w:rsidDel="004135C8">
          <w:delText>o</w:delText>
        </w:r>
      </w:del>
      <w:r>
        <w:t xml:space="preserve"> Mati ka meje </w:t>
      </w:r>
      <w:ins w:id="1877" w:author="Nina Ditmajer" w:date="2022-01-13T15:44:00Z">
        <w:r w:rsidR="004135C8">
          <w:t>r</w:t>
        </w:r>
      </w:ins>
      <w:del w:id="1878" w:author="Nina Ditmajer" w:date="2022-01-13T15:44:00Z">
        <w:r w:rsidDel="004135C8">
          <w:delText>v</w:delText>
        </w:r>
      </w:del>
      <w:r>
        <w:t>odila.</w:t>
      </w:r>
    </w:p>
    <w:p w14:paraId="56BD39D0" w14:textId="5EE89696" w:rsidR="00380A5E" w:rsidRDefault="00380A5E" w:rsidP="00380A5E">
      <w:pPr>
        <w:pStyle w:val="teiab"/>
      </w:pPr>
      <w:r w:rsidRPr="001D502C">
        <w:rPr>
          <w:rStyle w:val="teilabelZnak"/>
        </w:rPr>
        <w:t>18.</w:t>
      </w:r>
      <w:r>
        <w:t xml:space="preserve"> Pr</w:t>
      </w:r>
      <w:ins w:id="1879" w:author="Nina Ditmajer" w:date="2022-01-13T15:44:00Z">
        <w:r w:rsidR="004135C8">
          <w:t>e</w:t>
        </w:r>
      </w:ins>
      <w:del w:id="1880" w:author="Nina Ditmajer" w:date="2022-01-13T15:44:00Z">
        <w:r w:rsidDel="004135C8">
          <w:delText>é</w:delText>
        </w:r>
      </w:del>
      <w:r>
        <w:t>kl</w:t>
      </w:r>
      <w:ins w:id="1881" w:author="Nina Ditmajer" w:date="2022-01-13T15:44:00Z">
        <w:r w:rsidR="004135C8">
          <w:t>é</w:t>
        </w:r>
      </w:ins>
      <w:del w:id="1882" w:author="Nina Ditmajer" w:date="2022-01-13T15:44:00Z">
        <w:r w:rsidDel="004135C8">
          <w:delText>e</w:delText>
        </w:r>
      </w:del>
      <w:r>
        <w:t>to bogá</w:t>
      </w:r>
      <w:r w:rsidRPr="000D2793">
        <w:t>ſ</w:t>
      </w:r>
      <w:r>
        <w:t xml:space="preserve">ztvo koumeie </w:t>
      </w:r>
      <w:r w:rsidRPr="000D2793">
        <w:t>ſ</w:t>
      </w:r>
      <w:r>
        <w:t>zkvarilo, i prekléta</w:t>
      </w:r>
      <w:r>
        <w:br/>
        <w:t>vűra v</w:t>
      </w:r>
      <w:r w:rsidRPr="000D2793">
        <w:t>ſ</w:t>
      </w:r>
      <w:r>
        <w:t xml:space="preserve">teroi </w:t>
      </w:r>
      <w:r w:rsidRPr="000D2793">
        <w:t>ſ</w:t>
      </w:r>
      <w:r>
        <w:t xml:space="preserve">zam </w:t>
      </w:r>
      <w:r w:rsidRPr="000D2793">
        <w:t>ſ</w:t>
      </w:r>
      <w:r>
        <w:t>ze rodil.</w:t>
      </w:r>
    </w:p>
    <w:p w14:paraId="345FB9A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7621462" w14:textId="77777777" w:rsidR="00380A5E" w:rsidRDefault="00380A5E" w:rsidP="00380A5E">
      <w:r>
        <w:lastRenderedPageBreak/>
        <w:t>/039r/</w:t>
      </w:r>
    </w:p>
    <w:p w14:paraId="68B4CFD6" w14:textId="77777777" w:rsidR="00380A5E" w:rsidRDefault="00380A5E" w:rsidP="00380A5E">
      <w:pPr>
        <w:pStyle w:val="teifwPageNum"/>
      </w:pPr>
      <w:r>
        <w:t>73.</w:t>
      </w:r>
    </w:p>
    <w:p w14:paraId="7B963595" w14:textId="729E2C04" w:rsidR="00380A5E" w:rsidRDefault="00380A5E" w:rsidP="00380A5E">
      <w:pPr>
        <w:pStyle w:val="teiab"/>
      </w:pPr>
      <w:r w:rsidRPr="005F5AB5">
        <w:rPr>
          <w:rStyle w:val="teilabelZnak"/>
        </w:rPr>
        <w:t>19.</w:t>
      </w:r>
      <w:r>
        <w:t xml:space="preserve"> </w:t>
      </w:r>
      <w:r w:rsidRPr="000D2793">
        <w:t>ſ</w:t>
      </w:r>
      <w:r>
        <w:t>ztrasen</w:t>
      </w:r>
      <w:ins w:id="1883" w:author="Nina Ditmajer" w:date="2022-01-13T15:45:00Z">
        <w:r w:rsidR="000A5841">
          <w:t xml:space="preserve"> </w:t>
        </w:r>
      </w:ins>
      <w:r>
        <w:t>je ti Vrágov nihov cserni obrá</w:t>
      </w:r>
      <w:r w:rsidRPr="000D2793">
        <w:t>ſ</w:t>
      </w:r>
      <w:r>
        <w:t xml:space="preserve">z, notri </w:t>
      </w:r>
      <w:r w:rsidRPr="000D2793">
        <w:t>ſ</w:t>
      </w:r>
      <w:r>
        <w:t>zo</w:t>
      </w:r>
      <w:r>
        <w:br/>
      </w:r>
      <w:r w:rsidRPr="000D2793">
        <w:t>ſ</w:t>
      </w:r>
      <w:r>
        <w:t>zpicsa</w:t>
      </w:r>
      <w:r w:rsidRPr="000D2793">
        <w:t>ſ</w:t>
      </w:r>
      <w:r>
        <w:t>zti rogi zavia</w:t>
      </w:r>
      <w:r w:rsidRPr="000D2793">
        <w:t>ſ</w:t>
      </w:r>
      <w:r>
        <w:t>zti.</w:t>
      </w:r>
    </w:p>
    <w:p w14:paraId="4C928419" w14:textId="77777777" w:rsidR="00380A5E" w:rsidRDefault="00380A5E" w:rsidP="00380A5E">
      <w:pPr>
        <w:pStyle w:val="teiab"/>
      </w:pPr>
      <w:r w:rsidRPr="005F5AB5">
        <w:rPr>
          <w:rStyle w:val="teilabelZnak"/>
        </w:rPr>
        <w:t>20.</w:t>
      </w:r>
      <w:r>
        <w:t xml:space="preserve"> </w:t>
      </w:r>
      <w:r w:rsidRPr="000D2793">
        <w:t>ſ</w:t>
      </w:r>
      <w:r>
        <w:t>teri gresne Dűs</w:t>
      </w:r>
      <w:r w:rsidRPr="000D2793">
        <w:t>ſ</w:t>
      </w:r>
      <w:r>
        <w:t>e k</w:t>
      </w:r>
      <w:r w:rsidRPr="000D2793">
        <w:t>ſ</w:t>
      </w:r>
      <w:r>
        <w:t>zebi privracsujo, da</w:t>
      </w:r>
      <w:r w:rsidRPr="000D2793">
        <w:t>ſ</w:t>
      </w:r>
      <w:r>
        <w:t>ze ne-</w:t>
      </w:r>
      <w:r>
        <w:br/>
        <w:t>zvelicsa nego da</w:t>
      </w:r>
      <w:r w:rsidRPr="000D2793">
        <w:t>ſ</w:t>
      </w:r>
      <w:r>
        <w:t xml:space="preserve">ze </w:t>
      </w:r>
      <w:r w:rsidRPr="000D2793">
        <w:t>ſ</w:t>
      </w:r>
      <w:r>
        <w:t>zkvari.</w:t>
      </w:r>
    </w:p>
    <w:p w14:paraId="2BE28D5F" w14:textId="5EB867AE" w:rsidR="00380A5E" w:rsidRDefault="00380A5E" w:rsidP="00380A5E">
      <w:pPr>
        <w:pStyle w:val="teiab"/>
      </w:pPr>
      <w:r w:rsidRPr="00DB4375">
        <w:rPr>
          <w:rStyle w:val="teilabelZnak"/>
        </w:rPr>
        <w:t>21.</w:t>
      </w:r>
      <w:r>
        <w:t xml:space="preserve"> O vi </w:t>
      </w:r>
      <w:ins w:id="1884" w:author="Nina Ditmajer" w:date="2022-01-13T15:46:00Z">
        <w:r w:rsidR="000A5841">
          <w:t>k</w:t>
        </w:r>
      </w:ins>
      <w:del w:id="1885" w:author="Nina Ditmajer" w:date="2022-01-13T15:46:00Z">
        <w:r w:rsidDel="000A5841">
          <w:delText>K</w:delText>
        </w:r>
      </w:del>
      <w:r>
        <w:t xml:space="preserve">erscseniczi </w:t>
      </w:r>
      <w:ins w:id="1886" w:author="Nina Ditmajer" w:date="2022-01-13T15:47:00Z">
        <w:r w:rsidR="000A5841">
          <w:t>h</w:t>
        </w:r>
      </w:ins>
      <w:del w:id="1887" w:author="Nina Ditmajer" w:date="2022-01-13T15:47:00Z">
        <w:r w:rsidDel="000A5841">
          <w:delText>k</w:delText>
        </w:r>
      </w:del>
      <w:r>
        <w:t>i</w:t>
      </w:r>
      <w:del w:id="1888" w:author="Nina Ditmajer" w:date="2022-01-13T15:47:00Z">
        <w:r w:rsidDel="000A5841">
          <w:delText xml:space="preserve"> </w:delText>
        </w:r>
      </w:del>
      <w:r>
        <w:t>t</w:t>
      </w:r>
      <w:ins w:id="1889" w:author="Nina Ditmajer" w:date="2022-01-13T15:46:00Z">
        <w:r w:rsidR="000A5841">
          <w:t>r</w:t>
        </w:r>
      </w:ins>
      <w:del w:id="1890" w:author="Nina Ditmajer" w:date="2022-01-13T15:46:00Z">
        <w:r w:rsidDel="000A5841">
          <w:delText>v</w:delText>
        </w:r>
      </w:del>
      <w:r>
        <w:t>o</w:t>
      </w:r>
      <w:r w:rsidRPr="000D2793">
        <w:t>ſ</w:t>
      </w:r>
      <w:r>
        <w:t>ze povernte,</w:t>
      </w:r>
      <w:r w:rsidRPr="00BA4E1B">
        <w:t xml:space="preserve"> </w:t>
      </w:r>
      <w:r w:rsidRPr="000D2793">
        <w:t>ſ</w:t>
      </w:r>
      <w:r>
        <w:t>zmilenoga</w:t>
      </w:r>
      <w:r>
        <w:br/>
        <w:t>Boga na miloscso gente.</w:t>
      </w:r>
    </w:p>
    <w:p w14:paraId="2D564AA2" w14:textId="77777777" w:rsidR="00380A5E" w:rsidRDefault="00380A5E" w:rsidP="00380A5E">
      <w:pPr>
        <w:pStyle w:val="teiab"/>
      </w:pPr>
      <w:r>
        <w:t>22. Hválo mi v</w:t>
      </w:r>
      <w:r w:rsidRPr="000D2793">
        <w:t>ſ</w:t>
      </w:r>
      <w:r>
        <w:t>zi daimo zleipimi pe</w:t>
      </w:r>
      <w:r w:rsidRPr="000D2793">
        <w:t>ſ</w:t>
      </w:r>
      <w:r>
        <w:t>zmami, kolena</w:t>
      </w:r>
      <w:r>
        <w:br/>
        <w:t>nagnimo na drágo ponizno</w:t>
      </w:r>
      <w:r w:rsidRPr="000D2793">
        <w:t>ſ</w:t>
      </w:r>
      <w:r>
        <w:t>zt.</w:t>
      </w:r>
    </w:p>
    <w:p w14:paraId="6279E983" w14:textId="2CFE6D39" w:rsidR="00380A5E" w:rsidDel="006D1F9B" w:rsidRDefault="00380A5E" w:rsidP="00380A5E">
      <w:pPr>
        <w:pStyle w:val="teiab"/>
        <w:rPr>
          <w:del w:id="1891" w:author="Nina Ditmajer" w:date="2022-01-13T15:48:00Z"/>
        </w:rPr>
      </w:pPr>
      <w:r>
        <w:t>23. Di</w:t>
      </w:r>
      <w:r w:rsidRPr="006D1F9B">
        <w:rPr>
          <w:rStyle w:val="teiunclear"/>
          <w:rPrChange w:id="1892" w:author="Nina Ditmajer" w:date="2022-01-13T15:47:00Z">
            <w:rPr/>
          </w:rPrChange>
        </w:rPr>
        <w:t>ka</w:t>
      </w:r>
      <w:r>
        <w:t xml:space="preserve"> boidi Bogu ino nyega </w:t>
      </w:r>
      <w:r w:rsidRPr="000D2793">
        <w:t>ſ</w:t>
      </w:r>
      <w:r>
        <w:t>zinu, navkűp zDű-</w:t>
      </w:r>
      <w:r>
        <w:br/>
        <w:t xml:space="preserve">hom </w:t>
      </w:r>
      <w:r w:rsidRPr="000D2793">
        <w:t>ſ</w:t>
      </w:r>
      <w:r>
        <w:t>zvétim vekvekoma</w:t>
      </w:r>
      <w:ins w:id="1893" w:author="Nina Ditmajer" w:date="2022-01-13T15:48:00Z">
        <w:r w:rsidR="006D1F9B">
          <w:t xml:space="preserve"> </w:t>
        </w:r>
      </w:ins>
    </w:p>
    <w:p w14:paraId="7A003D6C" w14:textId="37B0EB57" w:rsidR="00380A5E" w:rsidRDefault="00380A5E">
      <w:pPr>
        <w:pStyle w:val="teiab"/>
        <w:rPr>
          <w:ins w:id="1894" w:author="Nina Ditmajer" w:date="2022-01-13T15:48:00Z"/>
        </w:rPr>
        <w:pPrChange w:id="1895" w:author="Nina Ditmajer" w:date="2022-01-13T15:48:00Z">
          <w:pPr>
            <w:pStyle w:val="teiclosure"/>
          </w:pPr>
        </w:pPrChange>
      </w:pPr>
      <w:r>
        <w:t>Amen.</w:t>
      </w:r>
    </w:p>
    <w:p w14:paraId="194134F6" w14:textId="77777777" w:rsidR="006D1F9B" w:rsidRDefault="006D1F9B">
      <w:pPr>
        <w:pStyle w:val="teiab"/>
        <w:pPrChange w:id="1896" w:author="Nina Ditmajer" w:date="2022-01-13T15:48:00Z">
          <w:pPr>
            <w:pStyle w:val="teiclosure"/>
          </w:pPr>
        </w:pPrChange>
      </w:pPr>
    </w:p>
    <w:p w14:paraId="76415B95" w14:textId="77777777" w:rsidR="00380A5E" w:rsidRPr="006D1F9B" w:rsidRDefault="00380A5E">
      <w:pPr>
        <w:pStyle w:val="Naslov2"/>
        <w:rPr>
          <w:rPrChange w:id="1897" w:author="Nina Ditmajer" w:date="2022-01-13T15:48:00Z">
            <w:rPr>
              <w:rStyle w:val="teiquote"/>
              <w:rFonts w:ascii="Times New Roman" w:eastAsia="MS Mincho" w:hAnsi="Times New Roman"/>
              <w:b w:val="0"/>
              <w:bCs w:val="0"/>
              <w:szCs w:val="24"/>
            </w:rPr>
          </w:rPrChange>
        </w:rPr>
      </w:pPr>
      <w:r w:rsidRPr="006D1F9B">
        <w:rPr>
          <w:rPrChange w:id="1898" w:author="Nina Ditmajer" w:date="2022-01-13T15:48:00Z">
            <w:rPr>
              <w:rStyle w:val="teiquote"/>
            </w:rPr>
          </w:rPrChange>
        </w:rPr>
        <w:t>In Die Omnium ſanctorum.</w:t>
      </w:r>
    </w:p>
    <w:p w14:paraId="44634D01" w14:textId="7F1E59C6" w:rsidR="00380A5E" w:rsidRDefault="00380A5E" w:rsidP="00380A5E">
      <w:pPr>
        <w:pStyle w:val="Naslov2"/>
      </w:pPr>
      <w:r>
        <w:t>Nouta E</w:t>
      </w:r>
      <w:ins w:id="1899" w:author="Nina Ditmajer" w:date="2022-01-13T15:50:00Z">
        <w:r w:rsidR="006D1F9B">
          <w:t>l</w:t>
        </w:r>
      </w:ins>
      <w:del w:id="1900" w:author="Nina Ditmajer" w:date="2022-01-13T15:50:00Z">
        <w:r w:rsidDel="006D1F9B">
          <w:delText>t</w:delText>
        </w:r>
      </w:del>
      <w:r>
        <w:t xml:space="preserve"> j</w:t>
      </w:r>
      <w:ins w:id="1901" w:author="Nina Ditmajer" w:date="2022-01-13T15:48:00Z">
        <w:r w:rsidR="006D1F9B">
          <w:t>ő</w:t>
        </w:r>
      </w:ins>
      <w:del w:id="1902" w:author="Nina Ditmajer" w:date="2022-01-13T15:48:00Z">
        <w:r w:rsidDel="006D1F9B">
          <w:delText>ű</w:delText>
        </w:r>
      </w:del>
      <w:r>
        <w:t>n még az idő.</w:t>
      </w:r>
    </w:p>
    <w:p w14:paraId="308DEC2B" w14:textId="600DB8CC" w:rsidR="00380A5E" w:rsidRDefault="00380A5E" w:rsidP="00380A5E">
      <w:pPr>
        <w:pStyle w:val="teiab"/>
      </w:pPr>
      <w:r w:rsidRPr="00823136">
        <w:rPr>
          <w:rStyle w:val="teilabelZnak"/>
        </w:rPr>
        <w:t>1.</w:t>
      </w:r>
      <w:r>
        <w:t xml:space="preserve"> Vreime ono pride kaimi zvezda zi</w:t>
      </w:r>
      <w:ins w:id="1903" w:author="Nina Ditmajer" w:date="2022-01-13T15:51:00Z">
        <w:r w:rsidR="003D48BF">
          <w:t>d</w:t>
        </w:r>
      </w:ins>
      <w:del w:id="1904" w:author="Nina Ditmajer" w:date="2022-01-13T15:51:00Z">
        <w:r w:rsidDel="003D48BF">
          <w:delText>v</w:delText>
        </w:r>
      </w:del>
      <w:ins w:id="1905" w:author="Nina Ditmajer" w:date="2022-01-13T15:51:00Z">
        <w:r w:rsidR="003D48BF">
          <w:t>e</w:t>
        </w:r>
      </w:ins>
      <w:del w:id="1906" w:author="Nina Ditmajer" w:date="2022-01-13T15:51:00Z">
        <w:r w:rsidDel="003D48BF">
          <w:delText>a</w:delText>
        </w:r>
      </w:del>
      <w:r>
        <w:t xml:space="preserve">, </w:t>
      </w:r>
      <w:r w:rsidRPr="000D2793">
        <w:t>ſ</w:t>
      </w:r>
      <w:r>
        <w:t>tera gda za-</w:t>
      </w:r>
      <w:r>
        <w:br/>
        <w:t xml:space="preserve">pádne </w:t>
      </w:r>
      <w:r w:rsidRPr="000D2793">
        <w:t>ſ</w:t>
      </w:r>
      <w:r>
        <w:t>zercze vsalo</w:t>
      </w:r>
      <w:r w:rsidRPr="000D2793">
        <w:t>ſ</w:t>
      </w:r>
      <w:r>
        <w:t xml:space="preserve">zt </w:t>
      </w:r>
      <w:r w:rsidRPr="000D2793">
        <w:t>ſ</w:t>
      </w:r>
      <w:r>
        <w:t xml:space="preserve">zpadne. </w:t>
      </w:r>
      <w:ins w:id="1907" w:author="Nina Ditmajer" w:date="2022-01-13T15:51:00Z">
        <w:r w:rsidR="003D48BF" w:rsidRPr="003D48BF">
          <w:rPr>
            <w:rPrChange w:id="1908" w:author="Nina Ditmajer" w:date="2022-01-13T15:52:00Z">
              <w:rPr>
                <w:rStyle w:val="teiunclear"/>
              </w:rPr>
            </w:rPrChange>
          </w:rPr>
          <w:t>G</w:t>
        </w:r>
      </w:ins>
      <w:del w:id="1909" w:author="Nina Ditmajer" w:date="2022-01-13T15:51:00Z">
        <w:r w:rsidRPr="003D48BF" w:rsidDel="003D48BF">
          <w:rPr>
            <w:rPrChange w:id="1910" w:author="Nina Ditmajer" w:date="2022-01-13T15:52:00Z">
              <w:rPr>
                <w:rStyle w:val="teiunclear"/>
              </w:rPr>
            </w:rPrChange>
          </w:rPr>
          <w:delText>K</w:delText>
        </w:r>
      </w:del>
      <w:r w:rsidRPr="003D48BF">
        <w:rPr>
          <w:rPrChange w:id="1911" w:author="Nina Ditmajer" w:date="2022-01-13T15:52:00Z">
            <w:rPr>
              <w:rStyle w:val="teiunclear"/>
            </w:rPr>
          </w:rPrChange>
        </w:rPr>
        <w:t>da</w:t>
      </w:r>
      <w:r>
        <w:t xml:space="preserve"> </w:t>
      </w:r>
      <w:r w:rsidRPr="000D2793">
        <w:t>ſ</w:t>
      </w:r>
      <w:r>
        <w:t xml:space="preserve">zuncza </w:t>
      </w:r>
      <w:r w:rsidRPr="000D2793">
        <w:t>ſ</w:t>
      </w:r>
      <w:r>
        <w:t>zvetloscso</w:t>
      </w:r>
      <w:r>
        <w:br/>
        <w:t>Dűs</w:t>
      </w:r>
      <w:r w:rsidRPr="000D2793">
        <w:t>ſ</w:t>
      </w:r>
      <w:r>
        <w:t xml:space="preserve">a bos vidila, </w:t>
      </w:r>
      <w:r w:rsidRPr="000D2793">
        <w:t>ſ</w:t>
      </w:r>
      <w:r>
        <w:t>t</w:t>
      </w:r>
      <w:ins w:id="1912" w:author="Nina Ditmajer" w:date="2022-01-13T15:52:00Z">
        <w:r w:rsidR="003D48BF">
          <w:t>e</w:t>
        </w:r>
      </w:ins>
      <w:del w:id="1913" w:author="Nina Ditmajer" w:date="2022-01-13T15:52:00Z">
        <w:r w:rsidDel="003D48BF">
          <w:delText>a</w:delText>
        </w:r>
      </w:del>
      <w:r>
        <w:t xml:space="preserve">ro drágo </w:t>
      </w:r>
      <w:r w:rsidRPr="000D2793">
        <w:t>ſ</w:t>
      </w:r>
      <w:r>
        <w:t>zvetlo</w:t>
      </w:r>
      <w:r w:rsidRPr="000D2793">
        <w:t>ſ</w:t>
      </w:r>
      <w:r>
        <w:t>zt zve</w:t>
      </w:r>
      <w:r w:rsidRPr="000D2793">
        <w:t>ſ</w:t>
      </w:r>
      <w:r>
        <w:t>zeljem ti</w:t>
      </w:r>
      <w:r>
        <w:br/>
        <w:t>csakai. Ne kastigas me Bogh kaibi me odűril</w:t>
      </w:r>
      <w:r>
        <w:br/>
      </w:r>
      <w:r w:rsidRPr="000D2793">
        <w:t>ſ</w:t>
      </w:r>
      <w:r>
        <w:t xml:space="preserve">ztvojov </w:t>
      </w:r>
      <w:r w:rsidRPr="000D2793">
        <w:t>ſ</w:t>
      </w:r>
      <w:r>
        <w:t xml:space="preserve">zvétov </w:t>
      </w:r>
      <w:r w:rsidRPr="00F11F30">
        <w:rPr>
          <w:rStyle w:val="teiadd"/>
        </w:rPr>
        <w:t>rokouv</w:t>
      </w:r>
      <w:r>
        <w:t xml:space="preserve"> </w:t>
      </w:r>
      <w:r w:rsidRPr="00F11F30">
        <w:rPr>
          <w:rStyle w:val="teidel"/>
        </w:rPr>
        <w:t>recsjouv</w:t>
      </w:r>
      <w:r>
        <w:t xml:space="preserve"> kaibi me od</w:t>
      </w:r>
      <w:r w:rsidRPr="00472A3C">
        <w:rPr>
          <w:rStyle w:val="teidel"/>
        </w:rPr>
        <w:t>vorl</w:t>
      </w:r>
      <w:del w:id="1914" w:author="Nina Ditmajer" w:date="2022-01-13T15:53:00Z">
        <w:r w:rsidDel="003D48BF">
          <w:delText xml:space="preserve"> </w:delText>
        </w:r>
      </w:del>
      <w:r w:rsidRPr="00472A3C">
        <w:rPr>
          <w:rStyle w:val="teiadd"/>
        </w:rPr>
        <w:t>vergel</w:t>
      </w:r>
      <w:r w:rsidRPr="0095109D">
        <w:t>.</w:t>
      </w:r>
      <w:r>
        <w:t xml:space="preserve"> Ne</w:t>
      </w:r>
      <w:ins w:id="1915" w:author="Nina Ditmajer" w:date="2022-01-13T15:53:00Z">
        <w:r w:rsidR="003D48BF">
          <w:t>g</w:t>
        </w:r>
      </w:ins>
      <w:del w:id="1916" w:author="Nina Ditmajer" w:date="2022-01-13T15:53:00Z">
        <w:r w:rsidDel="003D48BF">
          <w:delText>y</w:delText>
        </w:r>
      </w:del>
      <w:r>
        <w:t xml:space="preserve"> ka-</w:t>
      </w:r>
      <w:r>
        <w:br/>
        <w:t>k</w:t>
      </w:r>
      <w:del w:id="1917" w:author="Nina Ditmajer" w:date="2022-01-13T15:53:00Z">
        <w:r w:rsidDel="003D48BF">
          <w:delText>a</w:delText>
        </w:r>
      </w:del>
      <w:r>
        <w:t xml:space="preserve">o </w:t>
      </w:r>
      <w:r w:rsidRPr="005968F6">
        <w:rPr>
          <w:rStyle w:val="teiname"/>
        </w:rPr>
        <w:t>Dávida</w:t>
      </w:r>
      <w:r>
        <w:t xml:space="preserve"> gdobroi pouti privcsil, i </w:t>
      </w:r>
      <w:r w:rsidRPr="005968F6">
        <w:rPr>
          <w:rStyle w:val="teiname"/>
        </w:rPr>
        <w:t>Ezikiasſa</w:t>
      </w:r>
      <w:r>
        <w:br/>
        <w:t>k</w:t>
      </w:r>
      <w:r w:rsidRPr="000D2793">
        <w:t>ſ</w:t>
      </w:r>
      <w:r>
        <w:t>zvojoi voli pri</w:t>
      </w:r>
      <w:ins w:id="1918" w:author="Nina Ditmajer" w:date="2022-01-13T15:54:00Z">
        <w:r w:rsidR="003D48BF">
          <w:t>e</w:t>
        </w:r>
      </w:ins>
      <w:del w:id="1919" w:author="Nina Ditmajer" w:date="2022-01-13T15:54:00Z">
        <w:r w:rsidDel="003D48BF">
          <w:delText>a</w:delText>
        </w:r>
      </w:del>
      <w:r>
        <w:t>l.</w:t>
      </w:r>
    </w:p>
    <w:p w14:paraId="4FA9E811" w14:textId="77777777" w:rsidR="00380A5E" w:rsidRDefault="00380A5E" w:rsidP="00380A5E">
      <w:pPr>
        <w:pStyle w:val="teiab"/>
      </w:pPr>
      <w:r w:rsidRPr="00C06D7F">
        <w:rPr>
          <w:rStyle w:val="teilabelZnak"/>
        </w:rPr>
        <w:t>2.</w:t>
      </w:r>
      <w:r>
        <w:t xml:space="preserve"> To</w:t>
      </w:r>
      <w:r w:rsidRPr="003D48BF">
        <w:rPr>
          <w:rStyle w:val="teichoiceZnak"/>
          <w:rPrChange w:id="1920" w:author="Nina Ditmajer" w:date="2022-01-13T15:54:00Z">
            <w:rPr/>
          </w:rPrChange>
        </w:rPr>
        <w:t>m</w:t>
      </w:r>
      <w:r>
        <w:t>u</w:t>
      </w:r>
      <w:r w:rsidRPr="000D2793">
        <w:t>ſ</w:t>
      </w:r>
      <w:r>
        <w:t>ze ne Csudni, kai tak ztebov csini, kaibi</w:t>
      </w:r>
      <w:r>
        <w:br/>
        <w:t xml:space="preserve">on </w:t>
      </w:r>
      <w:r w:rsidRPr="000D2793">
        <w:t>ſ</w:t>
      </w:r>
      <w:r>
        <w:t>zvelicze obernol od tébe. Zterdnim britkim</w:t>
      </w:r>
    </w:p>
    <w:p w14:paraId="4438A1BA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BA13656" w14:textId="77777777" w:rsidR="00380A5E" w:rsidRDefault="00380A5E" w:rsidP="00380A5E">
      <w:r>
        <w:lastRenderedPageBreak/>
        <w:t>/039v/</w:t>
      </w:r>
    </w:p>
    <w:p w14:paraId="02AE4BF3" w14:textId="77777777" w:rsidR="00380A5E" w:rsidRDefault="00380A5E" w:rsidP="00380A5E">
      <w:pPr>
        <w:pStyle w:val="teifwPageNum"/>
      </w:pPr>
      <w:r>
        <w:t>74.</w:t>
      </w:r>
    </w:p>
    <w:p w14:paraId="73A4606C" w14:textId="3B739703" w:rsidR="00380A5E" w:rsidRDefault="00380A5E" w:rsidP="00380A5E">
      <w:pPr>
        <w:pStyle w:val="teiab"/>
      </w:pPr>
      <w:r>
        <w:t>bicsom gda te on kastiga, ár</w:t>
      </w:r>
      <w:r w:rsidRPr="000D2793">
        <w:t>ſ</w:t>
      </w:r>
      <w:r>
        <w:t>zi toga vredna Dűs-</w:t>
      </w:r>
      <w:r>
        <w:br/>
        <w:t xml:space="preserve">sa </w:t>
      </w:r>
      <w:r w:rsidRPr="000D2793">
        <w:t>ſ</w:t>
      </w:r>
      <w:r>
        <w:t xml:space="preserve">ztvoimi grehi. Zvendri ta nesmahnom ino </w:t>
      </w:r>
      <w:ins w:id="1921" w:author="Nina Ditmajer" w:date="2022-01-13T15:56:00Z">
        <w:r w:rsidR="003D48BF">
          <w:t>br</w:t>
        </w:r>
      </w:ins>
      <w:del w:id="1922" w:author="Nina Ditmajer" w:date="2022-01-13T15:56:00Z">
        <w:r w:rsidDel="003D48BF">
          <w:delText>ov</w:delText>
        </w:r>
      </w:del>
      <w:r>
        <w:t>it-</w:t>
      </w:r>
      <w:r>
        <w:br/>
        <w:t>kom v</w:t>
      </w:r>
      <w:ins w:id="1923" w:author="Nina Ditmajer" w:date="2022-01-13T15:56:00Z">
        <w:r w:rsidR="003D48BF">
          <w:t>o</w:t>
        </w:r>
      </w:ins>
      <w:del w:id="1924" w:author="Nina Ditmajer" w:date="2022-01-13T15:56:00Z">
        <w:r w:rsidDel="003D48BF">
          <w:delText>u</w:delText>
        </w:r>
      </w:del>
      <w:r>
        <w:t>dom napite</w:t>
      </w:r>
      <w:ins w:id="1925" w:author="Nina Ditmajer" w:date="2022-01-13T15:56:00Z">
        <w:r w:rsidR="003D48BF">
          <w:t>k</w:t>
        </w:r>
      </w:ins>
      <w:del w:id="1926" w:author="Nina Ditmajer" w:date="2022-01-13T15:56:00Z">
        <w:r w:rsidDel="003D48BF">
          <w:delText>li</w:delText>
        </w:r>
      </w:del>
      <w:r>
        <w:t xml:space="preserve"> </w:t>
      </w:r>
      <w:r w:rsidRPr="000D2793">
        <w:t>ſ</w:t>
      </w:r>
      <w:r>
        <w:t xml:space="preserve">ze vracsi </w:t>
      </w:r>
      <w:ins w:id="1927" w:author="Nina Ditmajer" w:date="2022-01-13T15:56:00Z">
        <w:r w:rsidR="003D48BF">
          <w:t>'</w:t>
        </w:r>
      </w:ins>
      <w:del w:id="1928" w:author="Nina Ditmajer" w:date="2022-01-13T15:56:00Z">
        <w:r w:rsidDel="003D48BF">
          <w:delText>´</w:delText>
        </w:r>
      </w:del>
      <w:r w:rsidRPr="000D2793">
        <w:t>ſ</w:t>
      </w:r>
      <w:r>
        <w:t xml:space="preserve">aifika zelenyom, </w:t>
      </w:r>
      <w:ins w:id="1929" w:author="Nina Ditmajer" w:date="2022-01-13T15:57:00Z">
        <w:r w:rsidR="003D48BF" w:rsidRPr="00465A3B">
          <w:rPr>
            <w:rPrChange w:id="1930" w:author="Nina Ditmajer" w:date="2022-01-13T15:57:00Z">
              <w:rPr>
                <w:rStyle w:val="teiunclear"/>
              </w:rPr>
            </w:rPrChange>
          </w:rPr>
          <w:t>o</w:t>
        </w:r>
      </w:ins>
      <w:del w:id="1931" w:author="Nina Ditmajer" w:date="2022-01-13T15:57:00Z">
        <w:r w:rsidRPr="00465A3B" w:rsidDel="003D48BF">
          <w:rPr>
            <w:rPrChange w:id="1932" w:author="Nina Ditmajer" w:date="2022-01-13T15:57:00Z">
              <w:rPr>
                <w:rStyle w:val="teiunclear"/>
              </w:rPr>
            </w:rPrChange>
          </w:rPr>
          <w:delText>O</w:delText>
        </w:r>
      </w:del>
      <w:r w:rsidRPr="00465A3B">
        <w:rPr>
          <w:rPrChange w:id="1933" w:author="Nina Ditmajer" w:date="2022-01-13T15:57:00Z">
            <w:rPr>
              <w:rStyle w:val="teiunclear"/>
            </w:rPr>
          </w:rPrChange>
        </w:rPr>
        <w:t>c</w:t>
      </w:r>
      <w:ins w:id="1934" w:author="Nina Ditmajer" w:date="2022-01-13T15:57:00Z">
        <w:r w:rsidR="003D48BF" w:rsidRPr="00465A3B">
          <w:rPr>
            <w:rPrChange w:id="1935" w:author="Nina Ditmajer" w:date="2022-01-13T15:57:00Z">
              <w:rPr>
                <w:rStyle w:val="teiunclear"/>
              </w:rPr>
            </w:rPrChange>
          </w:rPr>
          <w:t>ſi</w:t>
        </w:r>
      </w:ins>
      <w:del w:id="1936" w:author="Nina Ditmajer" w:date="2022-01-13T15:57:00Z">
        <w:r w:rsidRPr="00465A3B" w:rsidDel="003D48BF">
          <w:rPr>
            <w:rPrChange w:id="1937" w:author="Nina Ditmajer" w:date="2022-01-13T15:57:00Z">
              <w:rPr>
                <w:rStyle w:val="teiunclear"/>
              </w:rPr>
            </w:rPrChange>
          </w:rPr>
          <w:delText>a</w:delText>
        </w:r>
      </w:del>
      <w:r w:rsidRPr="00465A3B">
        <w:rPr>
          <w:rPrChange w:id="1938" w:author="Nina Ditmajer" w:date="2022-01-13T15:57:00Z">
            <w:rPr>
              <w:rStyle w:val="teiunclear"/>
            </w:rPr>
          </w:rPrChange>
        </w:rPr>
        <w:t>ſz</w:t>
      </w:r>
      <w:r>
        <w:t>-</w:t>
      </w:r>
      <w:r>
        <w:br/>
        <w:t>ti</w:t>
      </w:r>
      <w:r w:rsidRPr="000D2793">
        <w:t>ſ</w:t>
      </w:r>
      <w:r>
        <w:t>ze zláto, zognyom nyega mocs</w:t>
      </w:r>
      <w:del w:id="1939" w:author="Nina Ditmajer" w:date="2022-01-13T15:57:00Z">
        <w:r w:rsidDel="00465A3B">
          <w:delText>n</w:delText>
        </w:r>
      </w:del>
      <w:r>
        <w:t>jov, glih tak nas</w:t>
      </w:r>
      <w:r w:rsidRPr="000D2793">
        <w:t>ſ</w:t>
      </w:r>
      <w:r>
        <w:t>e</w:t>
      </w:r>
      <w:r>
        <w:br/>
        <w:t>Dűs</w:t>
      </w:r>
      <w:r w:rsidRPr="000D2793">
        <w:t>ſ</w:t>
      </w:r>
      <w:r>
        <w:t xml:space="preserve">e zBosjov </w:t>
      </w:r>
      <w:r w:rsidRPr="000D2793">
        <w:t>ſ</w:t>
      </w:r>
      <w:r>
        <w:t xml:space="preserve">zvétom </w:t>
      </w:r>
      <w:r w:rsidRPr="000D2793">
        <w:t>ſ</w:t>
      </w:r>
      <w:r>
        <w:t>ibov.</w:t>
      </w:r>
    </w:p>
    <w:p w14:paraId="04140374" w14:textId="0F89ECC8" w:rsidR="00380A5E" w:rsidRDefault="00380A5E" w:rsidP="00380A5E">
      <w:pPr>
        <w:pStyle w:val="teiab"/>
        <w:rPr>
          <w:rStyle w:val="teiadd"/>
        </w:rPr>
      </w:pPr>
      <w:r w:rsidRPr="008A202D">
        <w:rPr>
          <w:rStyle w:val="teilabelZnak"/>
        </w:rPr>
        <w:t>3.</w:t>
      </w:r>
      <w:r>
        <w:t xml:space="preserve"> </w:t>
      </w:r>
      <w:r w:rsidRPr="00465A3B">
        <w:rPr>
          <w:rStyle w:val="teipersName"/>
          <w:rPrChange w:id="1940" w:author="Nina Ditmajer" w:date="2022-01-13T15:59:00Z">
            <w:rPr>
              <w:rStyle w:val="teiunclear"/>
            </w:rPr>
          </w:rPrChange>
        </w:rPr>
        <w:t>Jo</w:t>
      </w:r>
      <w:ins w:id="1941" w:author="Nina Ditmajer" w:date="2022-01-13T15:58:00Z">
        <w:r w:rsidR="00465A3B" w:rsidRPr="00465A3B">
          <w:rPr>
            <w:rStyle w:val="teipersName"/>
            <w:rPrChange w:id="1942" w:author="Nina Ditmajer" w:date="2022-01-13T15:59:00Z">
              <w:rPr>
                <w:rStyle w:val="teiunclear"/>
              </w:rPr>
            </w:rPrChange>
          </w:rPr>
          <w:t>h</w:t>
        </w:r>
      </w:ins>
      <w:del w:id="1943" w:author="Nina Ditmajer" w:date="2022-01-13T15:58:00Z">
        <w:r w:rsidRPr="00465A3B" w:rsidDel="00465A3B">
          <w:rPr>
            <w:rStyle w:val="teipersName"/>
            <w:rPrChange w:id="1944" w:author="Nina Ditmajer" w:date="2022-01-13T15:59:00Z">
              <w:rPr>
                <w:rStyle w:val="teiunclear"/>
              </w:rPr>
            </w:rPrChange>
          </w:rPr>
          <w:delText>l</w:delText>
        </w:r>
      </w:del>
      <w:r w:rsidRPr="00465A3B">
        <w:rPr>
          <w:rStyle w:val="teipersName"/>
          <w:rPrChange w:id="1945" w:author="Nina Ditmajer" w:date="2022-01-13T15:59:00Z">
            <w:rPr>
              <w:rStyle w:val="teiunclear"/>
            </w:rPr>
          </w:rPrChange>
        </w:rPr>
        <w:t>áb</w:t>
      </w:r>
      <w:r w:rsidRPr="00465A3B">
        <w:rPr>
          <w:rStyle w:val="teipersName"/>
          <w:rPrChange w:id="1946" w:author="Nina Ditmajer" w:date="2022-01-13T15:59:00Z">
            <w:rPr/>
          </w:rPrChange>
        </w:rPr>
        <w:t xml:space="preserve"> Herczeg</w:t>
      </w:r>
      <w:r>
        <w:t xml:space="preserve"> zognyom pobolsa </w:t>
      </w:r>
      <w:r w:rsidRPr="000D2793">
        <w:t>ſ</w:t>
      </w:r>
      <w:r>
        <w:t xml:space="preserve">zvo pamet, </w:t>
      </w:r>
      <w:ins w:id="1947" w:author="Nina Ditmajer" w:date="2022-01-13T15:59:00Z">
        <w:r w:rsidR="00465A3B">
          <w:t>k</w:t>
        </w:r>
      </w:ins>
      <w:del w:id="1948" w:author="Nina Ditmajer" w:date="2022-01-13T15:59:00Z">
        <w:r w:rsidDel="00465A3B">
          <w:delText>li</w:delText>
        </w:r>
      </w:del>
      <w:r w:rsidRPr="000D2793">
        <w:t>ſ</w:t>
      </w:r>
      <w:r>
        <w:t>zve-</w:t>
      </w:r>
      <w:r>
        <w:br/>
        <w:t xml:space="preserve">mu Poglavniko </w:t>
      </w:r>
      <w:r w:rsidRPr="000D2793">
        <w:t>ſ</w:t>
      </w:r>
      <w:r>
        <w:t>etujocs bes</w:t>
      </w:r>
      <w:r w:rsidRPr="000D2793">
        <w:t>ſ</w:t>
      </w:r>
      <w:r>
        <w:t>e vzet. Tak imene kBo-</w:t>
      </w:r>
      <w:r>
        <w:br/>
        <w:t xml:space="preserve">gu oberné nevola, gda </w:t>
      </w:r>
      <w:r w:rsidRPr="000D2793">
        <w:t>ſ</w:t>
      </w:r>
      <w:r>
        <w:t>ze ia</w:t>
      </w:r>
      <w:r w:rsidRPr="000D2793">
        <w:t>ſ</w:t>
      </w:r>
      <w:r>
        <w:t>z poverném konecz vcsi-</w:t>
      </w:r>
      <w:r>
        <w:br/>
        <w:t>nim grehom. Czet Riba Ballena v</w:t>
      </w:r>
      <w:r w:rsidRPr="000D2793">
        <w:t>ſ</w:t>
      </w:r>
      <w:r>
        <w:t>zlanom morji</w:t>
      </w:r>
      <w:r>
        <w:br/>
      </w:r>
      <w:r w:rsidRPr="000D2793">
        <w:t>ſ</w:t>
      </w:r>
      <w:r>
        <w:t>zto</w:t>
      </w:r>
      <w:r>
        <w:rPr>
          <w:rFonts w:ascii="ZRCola" w:hAnsi="ZRCola" w:cs="ZRCola"/>
        </w:rPr>
        <w:t>ÿ</w:t>
      </w:r>
      <w:r>
        <w:t xml:space="preserve">, </w:t>
      </w:r>
      <w:r w:rsidRPr="000D2793">
        <w:t>ſ</w:t>
      </w:r>
      <w:r>
        <w:t xml:space="preserve">uta Delphin Riba takai </w:t>
      </w:r>
      <w:r w:rsidRPr="000D2793">
        <w:t>ſ</w:t>
      </w:r>
      <w:r>
        <w:t>ze tam tocsi.</w:t>
      </w:r>
      <w:r>
        <w:br/>
        <w:t>Edna eti nemre, v</w:t>
      </w:r>
      <w:r w:rsidRPr="000D2793">
        <w:t>ſ</w:t>
      </w:r>
      <w:r>
        <w:t xml:space="preserve">zlátkoi vodi </w:t>
      </w:r>
      <w:r w:rsidRPr="000D2793">
        <w:t>ſ</w:t>
      </w:r>
      <w:r>
        <w:t>ztáti, tak i nas</w:t>
      </w:r>
      <w:r w:rsidRPr="000D2793">
        <w:t>ſ</w:t>
      </w:r>
      <w:r>
        <w:t>e</w:t>
      </w:r>
      <w:r>
        <w:br/>
        <w:t>Dűs</w:t>
      </w:r>
      <w:r w:rsidRPr="000D2793">
        <w:t>ſ</w:t>
      </w:r>
      <w:r>
        <w:t xml:space="preserve">e moro kris terpeti. </w:t>
      </w:r>
      <w:del w:id="1949" w:author="Nina Ditmajer" w:date="2022-01-13T16:01:00Z">
        <w:r w:rsidDel="00465A3B">
          <w:rPr>
            <w:rStyle w:val="teiadd"/>
          </w:rPr>
          <w:delText>vod vodi stari, tak i na</w:delText>
        </w:r>
        <w:r w:rsidRPr="008026D2" w:rsidDel="00465A3B">
          <w:rPr>
            <w:rStyle w:val="teiadd"/>
          </w:rPr>
          <w:delText>sſe</w:delText>
        </w:r>
      </w:del>
    </w:p>
    <w:p w14:paraId="0ED5390F" w14:textId="3244E3DD" w:rsidR="00380A5E" w:rsidRDefault="00380A5E" w:rsidP="00380A5E">
      <w:pPr>
        <w:pStyle w:val="teiab"/>
      </w:pPr>
      <w:r>
        <w:rPr>
          <w:rStyle w:val="teilabelZnak"/>
        </w:rPr>
        <w:t>4.</w:t>
      </w:r>
      <w:r>
        <w:t xml:space="preserve"> </w:t>
      </w:r>
      <w:r w:rsidRPr="000D2793">
        <w:t>ſ</w:t>
      </w:r>
      <w:r>
        <w:t>zProtoletje ie</w:t>
      </w:r>
      <w:r w:rsidRPr="000D2793">
        <w:t>ſ</w:t>
      </w:r>
      <w:r>
        <w:t>zte ve</w:t>
      </w:r>
      <w:r w:rsidRPr="000D2793">
        <w:t>ſ</w:t>
      </w:r>
      <w:r>
        <w:t>zélo za zimov, pale</w:t>
      </w:r>
      <w:r w:rsidRPr="000D2793">
        <w:t>ſ</w:t>
      </w:r>
      <w:r>
        <w:t>ze ponovi</w:t>
      </w:r>
      <w:r>
        <w:br/>
        <w:t>zatim te</w:t>
      </w:r>
      <w:r w:rsidRPr="000D2793">
        <w:t>ſ</w:t>
      </w:r>
      <w:r>
        <w:t xml:space="preserve">kim </w:t>
      </w:r>
      <w:r w:rsidRPr="000D2793">
        <w:t>ſ</w:t>
      </w:r>
      <w:r>
        <w:t xml:space="preserve">zlápom. </w:t>
      </w:r>
      <w:r w:rsidRPr="000D2793">
        <w:t>ſ</w:t>
      </w:r>
      <w:r>
        <w:t xml:space="preserve">zunczeje </w:t>
      </w:r>
      <w:r w:rsidRPr="000D2793">
        <w:t>ſ</w:t>
      </w:r>
      <w:r>
        <w:t>zvitlej</w:t>
      </w:r>
      <w:r w:rsidRPr="000D2793">
        <w:t>ſ</w:t>
      </w:r>
      <w:r>
        <w:t>e</w:t>
      </w:r>
      <w:r>
        <w:br/>
        <w:t xml:space="preserve">gda oblak odide, etak </w:t>
      </w:r>
      <w:r w:rsidRPr="00465A3B">
        <w:rPr>
          <w:rStyle w:val="teiadd"/>
          <w:rPrChange w:id="1950" w:author="Nina Ditmajer" w:date="2022-01-13T16:02:00Z">
            <w:rPr/>
          </w:rPrChange>
        </w:rPr>
        <w:t>ſze</w:t>
      </w:r>
      <w:r>
        <w:t xml:space="preserve"> pobol</w:t>
      </w:r>
      <w:r w:rsidRPr="000D2793">
        <w:t>ſ</w:t>
      </w:r>
      <w:r>
        <w:t xml:space="preserve">a </w:t>
      </w:r>
      <w:ins w:id="1951" w:author="Nina Ditmajer" w:date="2022-01-13T16:02:00Z">
        <w:r w:rsidR="00465A3B">
          <w:t>'</w:t>
        </w:r>
      </w:ins>
      <w:del w:id="1952" w:author="Nina Ditmajer" w:date="2022-01-13T16:02:00Z">
        <w:r w:rsidDel="00465A3B">
          <w:delText>´</w:delText>
        </w:r>
      </w:del>
      <w:r w:rsidRPr="000D2793">
        <w:t>ſ</w:t>
      </w:r>
      <w:r>
        <w:t>itek vu nevoli.</w:t>
      </w:r>
      <w:r>
        <w:br/>
        <w:t xml:space="preserve">Po vnogih nevoljai </w:t>
      </w:r>
      <w:r w:rsidRPr="00F9120F">
        <w:rPr>
          <w:rStyle w:val="teiname"/>
        </w:rPr>
        <w:t>David</w:t>
      </w:r>
      <w:r>
        <w:t xml:space="preserve"> </w:t>
      </w:r>
      <w:r w:rsidRPr="000D2793">
        <w:t>ſ</w:t>
      </w:r>
      <w:r>
        <w:t>ze pobol</w:t>
      </w:r>
      <w:r w:rsidRPr="000D2793">
        <w:t>ſ</w:t>
      </w:r>
      <w:r>
        <w:t xml:space="preserve">a i </w:t>
      </w:r>
      <w:r w:rsidRPr="00465A3B">
        <w:rPr>
          <w:rStyle w:val="teipersName"/>
          <w:rPrChange w:id="1953" w:author="Nina Ditmajer" w:date="2022-01-13T16:03:00Z">
            <w:rPr>
              <w:rStyle w:val="teiunclear"/>
            </w:rPr>
          </w:rPrChange>
        </w:rPr>
        <w:t>Mana</w:t>
      </w:r>
      <w:ins w:id="1954" w:author="Nina Ditmajer" w:date="2022-01-13T16:03:00Z">
        <w:r w:rsidR="00465A3B">
          <w:rPr>
            <w:rStyle w:val="teipersName"/>
          </w:rPr>
          <w:t>ſ</w:t>
        </w:r>
      </w:ins>
      <w:del w:id="1955" w:author="Nina Ditmajer" w:date="2022-01-13T16:03:00Z">
        <w:r w:rsidRPr="00465A3B" w:rsidDel="00465A3B">
          <w:rPr>
            <w:rStyle w:val="teipersName"/>
            <w:rPrChange w:id="1956" w:author="Nina Ditmajer" w:date="2022-01-13T16:03:00Z">
              <w:rPr>
                <w:rStyle w:val="teiunclear"/>
              </w:rPr>
            </w:rPrChange>
          </w:rPr>
          <w:delText>s</w:delText>
        </w:r>
      </w:del>
      <w:r w:rsidRPr="00465A3B">
        <w:rPr>
          <w:rStyle w:val="teipersName"/>
          <w:rPrChange w:id="1957" w:author="Nina Ditmajer" w:date="2022-01-13T16:03:00Z">
            <w:rPr>
              <w:rStyle w:val="teiunclear"/>
            </w:rPr>
          </w:rPrChange>
        </w:rPr>
        <w:t>eſ</w:t>
      </w:r>
      <w:r>
        <w:br/>
      </w:r>
      <w:ins w:id="1958" w:author="Nina Ditmajer" w:date="2022-01-13T16:03:00Z">
        <w:r w:rsidR="00465A3B">
          <w:t>k</w:t>
        </w:r>
      </w:ins>
      <w:del w:id="1959" w:author="Nina Ditmajer" w:date="2022-01-13T16:03:00Z">
        <w:r w:rsidDel="00465A3B">
          <w:delText>K</w:delText>
        </w:r>
      </w:del>
      <w:r>
        <w:t xml:space="preserve">rál </w:t>
      </w:r>
      <w:r w:rsidRPr="000D2793">
        <w:t>ſ</w:t>
      </w:r>
      <w:r>
        <w:t xml:space="preserve">ze k Bogu vnih obracsa, i </w:t>
      </w:r>
      <w:r w:rsidRPr="009E7504">
        <w:rPr>
          <w:rStyle w:val="teiname"/>
        </w:rPr>
        <w:t>Job</w:t>
      </w:r>
      <w:r>
        <w:t xml:space="preserve"> Patriárha</w:t>
      </w:r>
      <w:r>
        <w:br/>
        <w:t>do Nébe zvisáva, ha</w:t>
      </w:r>
      <w:r w:rsidRPr="000D2793">
        <w:t>ſ</w:t>
      </w:r>
      <w:r>
        <w:t xml:space="preserve">zka eti </w:t>
      </w:r>
      <w:ins w:id="1960" w:author="Nina Ditmajer" w:date="2022-01-13T16:04:00Z">
        <w:r w:rsidR="00465A3B">
          <w:t>v</w:t>
        </w:r>
      </w:ins>
      <w:r>
        <w:t>kri</w:t>
      </w:r>
      <w:ins w:id="1961" w:author="Nina Ditmajer" w:date="2022-01-13T16:04:00Z">
        <w:r w:rsidR="00465A3B">
          <w:t>'</w:t>
        </w:r>
      </w:ins>
      <w:del w:id="1962" w:author="Nina Ditmajer" w:date="2022-01-13T16:04:00Z">
        <w:r w:rsidDel="00465A3B">
          <w:delText>´</w:delText>
        </w:r>
      </w:del>
      <w:r>
        <w:t xml:space="preserve">si videli </w:t>
      </w:r>
      <w:r w:rsidRPr="000D2793">
        <w:t>ſ</w:t>
      </w:r>
      <w:r>
        <w:t>zo tak</w:t>
      </w:r>
      <w:ins w:id="1963" w:author="Nina Ditmajer" w:date="2022-01-13T16:04:00Z">
        <w:r w:rsidR="00465A3B">
          <w:t>v</w:t>
        </w:r>
      </w:ins>
      <w:del w:id="1964" w:author="Nina Ditmajer" w:date="2022-01-13T16:04:00Z">
        <w:r w:rsidDel="00465A3B">
          <w:delText>r</w:delText>
        </w:r>
      </w:del>
      <w:r>
        <w:t>a.</w:t>
      </w:r>
    </w:p>
    <w:p w14:paraId="24FAA59B" w14:textId="17E66FF3" w:rsidR="00380A5E" w:rsidRDefault="00380A5E" w:rsidP="00380A5E">
      <w:pPr>
        <w:pStyle w:val="teiab"/>
      </w:pPr>
      <w:r w:rsidRPr="00454AB6">
        <w:rPr>
          <w:rStyle w:val="teilabelZnak"/>
        </w:rPr>
        <w:t>5.</w:t>
      </w:r>
      <w:r>
        <w:t xml:space="preserve"> Ro</w:t>
      </w:r>
      <w:ins w:id="1965" w:author="Nina Ditmajer" w:date="2022-01-13T16:04:00Z">
        <w:r w:rsidR="00465A3B">
          <w:t>'</w:t>
        </w:r>
      </w:ins>
      <w:del w:id="1966" w:author="Nina Ditmajer" w:date="2022-01-13T16:04:00Z">
        <w:r w:rsidDel="00465A3B">
          <w:delText>´</w:delText>
        </w:r>
      </w:del>
      <w:r>
        <w:t xml:space="preserve">se voda glávno bolezen nam vracsi, i </w:t>
      </w:r>
      <w:r w:rsidRPr="009E7504">
        <w:rPr>
          <w:rStyle w:val="teiname"/>
        </w:rPr>
        <w:t>Eufrasia</w:t>
      </w:r>
      <w:r>
        <w:br/>
        <w:t>ocsi nám ocsi</w:t>
      </w:r>
      <w:r w:rsidRPr="000D2793">
        <w:t>ſ</w:t>
      </w:r>
      <w:r>
        <w:t>zti. Flaister pomázani nas</w:t>
      </w:r>
      <w:r w:rsidRPr="000D2793">
        <w:t>ſ</w:t>
      </w:r>
      <w:r>
        <w:t>e rane</w:t>
      </w:r>
      <w:r>
        <w:br/>
        <w:t>vracsi, tak telna Nevola Dűs</w:t>
      </w:r>
      <w:r w:rsidRPr="000D2793">
        <w:t>ſ</w:t>
      </w:r>
      <w:r>
        <w:t>e nam zve</w:t>
      </w:r>
      <w:r w:rsidRPr="000D2793">
        <w:t>ſ</w:t>
      </w:r>
      <w:r>
        <w:t>zeli.</w:t>
      </w:r>
    </w:p>
    <w:p w14:paraId="3EAFE4C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CE88C58" w14:textId="77777777" w:rsidR="00380A5E" w:rsidRDefault="00380A5E" w:rsidP="00380A5E">
      <w:r>
        <w:lastRenderedPageBreak/>
        <w:t>/040r/</w:t>
      </w:r>
    </w:p>
    <w:p w14:paraId="005CF4F3" w14:textId="77777777" w:rsidR="00380A5E" w:rsidRDefault="00380A5E" w:rsidP="00380A5E">
      <w:pPr>
        <w:pStyle w:val="teifwPageNum"/>
      </w:pPr>
      <w:r>
        <w:t>75.</w:t>
      </w:r>
    </w:p>
    <w:p w14:paraId="092DADD3" w14:textId="0643DBB3" w:rsidR="00380A5E" w:rsidRDefault="00380A5E" w:rsidP="00380A5E">
      <w:pPr>
        <w:pStyle w:val="teiab"/>
      </w:pPr>
      <w:r w:rsidRPr="00BC50B7">
        <w:rPr>
          <w:rStyle w:val="teilabelZnak"/>
        </w:rPr>
        <w:t>6.</w:t>
      </w:r>
      <w:r>
        <w:t xml:space="preserve"> </w:t>
      </w:r>
      <w:r w:rsidRPr="00EF2545">
        <w:rPr>
          <w:rStyle w:val="teipersName"/>
          <w:rPrChange w:id="1967" w:author="Nina Ditmajer" w:date="2022-01-17T10:56:00Z">
            <w:rPr/>
          </w:rPrChange>
        </w:rPr>
        <w:t>Gedeona</w:t>
      </w:r>
      <w:r>
        <w:t xml:space="preserve"> bes</w:t>
      </w:r>
      <w:r w:rsidRPr="000D2793">
        <w:t>ſ</w:t>
      </w:r>
      <w:r>
        <w:t xml:space="preserve">e, Bogh zmlatidve pozval, </w:t>
      </w:r>
      <w:ins w:id="1968" w:author="Nina Ditmajer" w:date="2022-01-17T10:56:00Z">
        <w:r w:rsidR="005F37A5">
          <w:rPr>
            <w:rStyle w:val="teiname"/>
          </w:rPr>
          <w:t>I</w:t>
        </w:r>
      </w:ins>
      <w:del w:id="1969" w:author="Nina Ditmajer" w:date="2022-01-17T10:56:00Z">
        <w:r w:rsidRPr="005D537F" w:rsidDel="005F37A5">
          <w:rPr>
            <w:rStyle w:val="teiname"/>
          </w:rPr>
          <w:delText>J</w:delText>
        </w:r>
      </w:del>
      <w:r w:rsidRPr="005D537F">
        <w:rPr>
          <w:rStyle w:val="teiname"/>
        </w:rPr>
        <w:t>osepha</w:t>
      </w:r>
      <w:r>
        <w:br/>
        <w:t>ztemnicze na Go</w:t>
      </w:r>
      <w:r w:rsidRPr="000D2793">
        <w:t>ſ</w:t>
      </w:r>
      <w:r>
        <w:t>zpo</w:t>
      </w:r>
      <w:r w:rsidRPr="000D2793">
        <w:t>ſ</w:t>
      </w:r>
      <w:r>
        <w:t xml:space="preserve">ztvo zdignol, </w:t>
      </w:r>
      <w:r w:rsidRPr="005D537F">
        <w:rPr>
          <w:rStyle w:val="teiname"/>
        </w:rPr>
        <w:t>Daniela</w:t>
      </w:r>
      <w:r>
        <w:t xml:space="preserve"> zjame</w:t>
      </w:r>
      <w:r>
        <w:br/>
        <w:t>Oro</w:t>
      </w:r>
      <w:r w:rsidRPr="000D2793">
        <w:t>ſ</w:t>
      </w:r>
      <w:r>
        <w:t>zlán</w:t>
      </w:r>
      <w:r w:rsidRPr="000D2793">
        <w:t>ſ</w:t>
      </w:r>
      <w:r>
        <w:t>zke zmogel pa</w:t>
      </w:r>
      <w:r w:rsidRPr="000D2793">
        <w:t>ſ</w:t>
      </w:r>
      <w:r>
        <w:t xml:space="preserve">ztira </w:t>
      </w:r>
      <w:r w:rsidRPr="00BC6FD1">
        <w:rPr>
          <w:rStyle w:val="teiname"/>
        </w:rPr>
        <w:t>Davida</w:t>
      </w:r>
      <w:r>
        <w:t xml:space="preserve"> na Go</w:t>
      </w:r>
      <w:r w:rsidRPr="000D2793">
        <w:t>ſ</w:t>
      </w:r>
      <w:r>
        <w:t>zpo</w:t>
      </w:r>
      <w:r w:rsidRPr="000D2793">
        <w:t>ſ</w:t>
      </w:r>
      <w:r>
        <w:t>ztvo zebral.</w:t>
      </w:r>
    </w:p>
    <w:p w14:paraId="38723D30" w14:textId="40E9F581" w:rsidR="00380A5E" w:rsidRDefault="00380A5E" w:rsidP="00380A5E">
      <w:pPr>
        <w:pStyle w:val="teiab"/>
      </w:pPr>
      <w:r w:rsidRPr="00BC50B7">
        <w:rPr>
          <w:rStyle w:val="teilabelZnak"/>
        </w:rPr>
        <w:t>7.</w:t>
      </w:r>
      <w:r>
        <w:t xml:space="preserve"> </w:t>
      </w:r>
      <w:r w:rsidRPr="000D2793">
        <w:t>ſ</w:t>
      </w:r>
      <w:r>
        <w:t>zpráva Dűsna harcza bl</w:t>
      </w:r>
      <w:ins w:id="1970" w:author="Nina Ditmajer" w:date="2022-01-17T10:59:00Z">
        <w:r w:rsidR="005F37A5">
          <w:t>a'</w:t>
        </w:r>
      </w:ins>
      <w:del w:id="1971" w:author="Nina Ditmajer" w:date="2022-01-17T10:59:00Z">
        <w:r w:rsidDel="005F37A5">
          <w:delText>á</w:delText>
        </w:r>
      </w:del>
      <w:r>
        <w:t xml:space="preserve">sen </w:t>
      </w:r>
      <w:r w:rsidRPr="000D2793">
        <w:t>ſ</w:t>
      </w:r>
      <w:r>
        <w:t>ztvo dopádne i po oblá-</w:t>
      </w:r>
      <w:r>
        <w:br/>
        <w:t xml:space="preserve">danyu </w:t>
      </w:r>
      <w:ins w:id="1972" w:author="Nina Ditmajer" w:date="2022-01-17T10:59:00Z">
        <w:r w:rsidR="005F37A5">
          <w:t>k</w:t>
        </w:r>
      </w:ins>
      <w:del w:id="1973" w:author="Nina Ditmajer" w:date="2022-01-17T10:59:00Z">
        <w:r w:rsidDel="005F37A5">
          <w:delText>K</w:delText>
        </w:r>
      </w:del>
      <w:r>
        <w:t>orona</w:t>
      </w:r>
      <w:r w:rsidRPr="000D2793">
        <w:t>ſ</w:t>
      </w:r>
      <w:r>
        <w:t xml:space="preserve">ze dáje. </w:t>
      </w:r>
      <w:r w:rsidRPr="005A2E07">
        <w:rPr>
          <w:rStyle w:val="teiname"/>
        </w:rPr>
        <w:t>Elias</w:t>
      </w:r>
      <w:r>
        <w:t xml:space="preserve"> po ognyi, </w:t>
      </w:r>
      <w:r w:rsidRPr="000D2793">
        <w:t>ſ</w:t>
      </w:r>
      <w:r>
        <w:t>zto</w:t>
      </w:r>
      <w:r>
        <w:rPr>
          <w:rFonts w:ascii="ZRCola" w:hAnsi="ZRCola" w:cs="ZRCola"/>
        </w:rPr>
        <w:t>ÿ vu Nebé-</w:t>
      </w:r>
      <w:r>
        <w:rPr>
          <w:rFonts w:ascii="ZRCola" w:hAnsi="ZRCola" w:cs="ZRCola"/>
        </w:rPr>
        <w:br/>
      </w:r>
      <w:r w:rsidRPr="000D2793">
        <w:t>ſ</w:t>
      </w:r>
      <w:r>
        <w:t>zai takova dobrota po eti</w:t>
      </w:r>
      <w:r w:rsidRPr="000D2793">
        <w:t>ſ</w:t>
      </w:r>
      <w:r>
        <w:t>ze vzeme.</w:t>
      </w:r>
    </w:p>
    <w:p w14:paraId="11A231DF" w14:textId="34904672" w:rsidR="00380A5E" w:rsidRDefault="00380A5E" w:rsidP="00380A5E">
      <w:pPr>
        <w:pStyle w:val="teiab"/>
      </w:pPr>
      <w:r w:rsidRPr="00BC50B7">
        <w:rPr>
          <w:rStyle w:val="teilabelZnak"/>
        </w:rPr>
        <w:t>8.</w:t>
      </w:r>
      <w:r>
        <w:t xml:space="preserve"> </w:t>
      </w:r>
      <w:ins w:id="1974" w:author="Nina Ditmajer" w:date="2022-01-17T11:00:00Z">
        <w:r w:rsidR="005F37A5">
          <w:rPr>
            <w:rStyle w:val="teiname"/>
          </w:rPr>
          <w:t>I</w:t>
        </w:r>
      </w:ins>
      <w:del w:id="1975" w:author="Nina Ditmajer" w:date="2022-01-17T11:00:00Z">
        <w:r w:rsidRPr="00F27288" w:rsidDel="005F37A5">
          <w:rPr>
            <w:rStyle w:val="teiname"/>
          </w:rPr>
          <w:delText>J</w:delText>
        </w:r>
      </w:del>
      <w:r w:rsidRPr="00F27288">
        <w:rPr>
          <w:rStyle w:val="teiname"/>
        </w:rPr>
        <w:t>osue</w:t>
      </w:r>
      <w:r w:rsidRPr="005F37A5">
        <w:rPr>
          <w:rPrChange w:id="1976" w:author="Nina Ditmajer" w:date="2022-01-17T11:00:00Z">
            <w:rPr>
              <w:rStyle w:val="teiname"/>
            </w:rPr>
          </w:rPrChange>
        </w:rPr>
        <w:t xml:space="preserve"> Vite</w:t>
      </w:r>
      <w:ins w:id="1977" w:author="Nina Ditmajer" w:date="2022-01-17T11:00:00Z">
        <w:r w:rsidR="005F37A5">
          <w:t>z</w:t>
        </w:r>
      </w:ins>
      <w:del w:id="1978" w:author="Nina Ditmajer" w:date="2022-01-17T11:00:00Z">
        <w:r w:rsidRPr="005F37A5" w:rsidDel="005F37A5">
          <w:rPr>
            <w:rPrChange w:id="1979" w:author="Nina Ditmajer" w:date="2022-01-17T11:00:00Z">
              <w:rPr>
                <w:rStyle w:val="teiname"/>
              </w:rPr>
            </w:rPrChange>
          </w:rPr>
          <w:delText>r</w:delText>
        </w:r>
      </w:del>
      <w:r w:rsidRPr="005F37A5">
        <w:rPr>
          <w:rPrChange w:id="1980" w:author="Nina Ditmajer" w:date="2022-01-17T11:00:00Z">
            <w:rPr>
              <w:rStyle w:val="teiname"/>
            </w:rPr>
          </w:rPrChange>
        </w:rPr>
        <w:t>i</w:t>
      </w:r>
      <w:r>
        <w:t xml:space="preserve"> vnogi harcz dal zemlo, zmlekom</w:t>
      </w:r>
      <w:r>
        <w:br/>
        <w:t>zmedóm tekocs drágo lepo me</w:t>
      </w:r>
      <w:r w:rsidRPr="000D2793">
        <w:t>ſ</w:t>
      </w:r>
      <w:r>
        <w:t>zto, i nevolni Roji</w:t>
      </w:r>
      <w:r>
        <w:br/>
      </w:r>
      <w:r w:rsidRPr="000D2793">
        <w:t>ſ</w:t>
      </w:r>
      <w:r>
        <w:t xml:space="preserve">ztrűdom medá </w:t>
      </w:r>
      <w:r w:rsidRPr="000D2793">
        <w:t>ſ</w:t>
      </w:r>
      <w:r>
        <w:t>zprávla, ali p</w:t>
      </w:r>
      <w:ins w:id="1981" w:author="Nina Ditmajer" w:date="2022-01-17T11:06:00Z">
        <w:r w:rsidR="009F65A3">
          <w:t>a</w:t>
        </w:r>
      </w:ins>
      <w:del w:id="1982" w:author="Nina Ditmajer" w:date="2022-01-17T11:06:00Z">
        <w:r w:rsidDel="009F65A3">
          <w:delText>o</w:delText>
        </w:r>
      </w:del>
      <w:r>
        <w:t xml:space="preserve"> </w:t>
      </w:r>
      <w:r w:rsidRPr="000D2793">
        <w:t>ſ</w:t>
      </w:r>
      <w:r>
        <w:t>zve</w:t>
      </w:r>
      <w:r w:rsidRPr="000D2793">
        <w:t>ſ</w:t>
      </w:r>
      <w:r>
        <w:t>zeljem potom</w:t>
      </w:r>
      <w:r>
        <w:br/>
        <w:t xml:space="preserve">jedo </w:t>
      </w:r>
      <w:r w:rsidRPr="000D2793">
        <w:t>ſ</w:t>
      </w:r>
      <w:r>
        <w:t>záda.</w:t>
      </w:r>
    </w:p>
    <w:p w14:paraId="16600198" w14:textId="08D68110" w:rsidR="00380A5E" w:rsidRDefault="00380A5E" w:rsidP="00380A5E">
      <w:pPr>
        <w:pStyle w:val="teiab"/>
      </w:pPr>
      <w:r w:rsidRPr="00D27F40">
        <w:rPr>
          <w:rStyle w:val="teilabelZnak"/>
        </w:rPr>
        <w:t>9.</w:t>
      </w:r>
      <w:r>
        <w:t xml:space="preserve"> Dr</w:t>
      </w:r>
      <w:r w:rsidRPr="009F65A3">
        <w:rPr>
          <w:rStyle w:val="teiunclear"/>
          <w:rPrChange w:id="1983" w:author="Nina Ditmajer" w:date="2022-01-17T11:06:00Z">
            <w:rPr/>
          </w:rPrChange>
        </w:rPr>
        <w:t>á</w:t>
      </w:r>
      <w:r>
        <w:t xml:space="preserve">gi </w:t>
      </w:r>
      <w:r w:rsidRPr="009F65A3">
        <w:rPr>
          <w:rStyle w:val="teiunclear"/>
          <w:rPrChange w:id="1984" w:author="Nina Ditmajer" w:date="2022-01-17T11:07:00Z">
            <w:rPr/>
          </w:rPrChange>
        </w:rPr>
        <w:t>n</w:t>
      </w:r>
      <w:r>
        <w:t xml:space="preserve">as lepi krűh zognyom nam </w:t>
      </w:r>
      <w:r w:rsidRPr="000D2793">
        <w:t>ſ</w:t>
      </w:r>
      <w:r>
        <w:t>ze pecsé</w:t>
      </w:r>
      <w:ins w:id="1985" w:author="Nina Ditmajer" w:date="2022-01-17T11:07:00Z">
        <w:r w:rsidR="009F65A3">
          <w:t>,</w:t>
        </w:r>
      </w:ins>
      <w:del w:id="1986" w:author="Nina Ditmajer" w:date="2022-01-17T11:07:00Z">
        <w:r w:rsidDel="009F65A3">
          <w:delText>-</w:delText>
        </w:r>
      </w:del>
      <w:r>
        <w:br/>
      </w:r>
      <w:ins w:id="1987" w:author="Nina Ditmajer" w:date="2022-01-17T11:07:00Z">
        <w:r w:rsidR="009F65A3">
          <w:t>'</w:t>
        </w:r>
      </w:ins>
      <w:del w:id="1988" w:author="Nina Ditmajer" w:date="2022-01-17T11:07:00Z">
        <w:r w:rsidDel="009F65A3">
          <w:delText>´</w:delText>
        </w:r>
      </w:del>
      <w:r>
        <w:t>zma</w:t>
      </w:r>
      <w:ins w:id="1989" w:author="Nina Ditmajer" w:date="2022-01-17T11:07:00Z">
        <w:r w:rsidR="009F65A3">
          <w:t>h</w:t>
        </w:r>
      </w:ins>
      <w:del w:id="1990" w:author="Nina Ditmajer" w:date="2022-01-17T11:07:00Z">
        <w:r w:rsidDel="009F65A3">
          <w:delText>k</w:delText>
        </w:r>
      </w:del>
      <w:r>
        <w:t xml:space="preserve">no </w:t>
      </w:r>
      <w:r w:rsidRPr="000D2793">
        <w:t>ſ</w:t>
      </w:r>
      <w:r>
        <w:t>zl</w:t>
      </w:r>
      <w:r w:rsidRPr="009F65A3">
        <w:rPr>
          <w:rStyle w:val="teiunclear"/>
          <w:rPrChange w:id="1991" w:author="Nina Ditmajer" w:date="2022-01-17T11:07:00Z">
            <w:rPr/>
          </w:rPrChange>
        </w:rPr>
        <w:t>at</w:t>
      </w:r>
      <w:r>
        <w:t>ko vincze z</w:t>
      </w:r>
      <w:ins w:id="1992" w:author="Nina Ditmajer" w:date="2022-01-17T11:08:00Z">
        <w:r w:rsidR="009F65A3">
          <w:t xml:space="preserve"> </w:t>
        </w:r>
        <w:r w:rsidR="009F65A3" w:rsidRPr="009F65A3">
          <w:rPr>
            <w:rStyle w:val="teiunclear"/>
            <w:rPrChange w:id="1993" w:author="Nina Ditmajer" w:date="2022-01-17T11:08:00Z">
              <w:rPr/>
            </w:rPrChange>
          </w:rPr>
          <w:t>vr</w:t>
        </w:r>
      </w:ins>
      <w:del w:id="1994" w:author="Nina Ditmajer" w:date="2022-01-17T11:08:00Z">
        <w:r w:rsidRPr="009F65A3" w:rsidDel="009F65A3">
          <w:rPr>
            <w:rStyle w:val="teiunclear"/>
            <w:rPrChange w:id="1995" w:author="Nina Ditmajer" w:date="2022-01-17T11:08:00Z">
              <w:rPr/>
            </w:rPrChange>
          </w:rPr>
          <w:delText>ot</w:delText>
        </w:r>
      </w:del>
      <w:r w:rsidRPr="009F65A3">
        <w:rPr>
          <w:rStyle w:val="teiunclear"/>
          <w:rPrChange w:id="1996" w:author="Nina Ditmajer" w:date="2022-01-17T11:08:00Z">
            <w:rPr/>
          </w:rPrChange>
        </w:rPr>
        <w:t>e</w:t>
      </w:r>
      <w:r>
        <w:t xml:space="preserve"> tenczom tenczom </w:t>
      </w:r>
      <w:r w:rsidRPr="000D2793">
        <w:t>ſ</w:t>
      </w:r>
      <w:r>
        <w:t xml:space="preserve">ze </w:t>
      </w:r>
      <w:ins w:id="1997" w:author="Nina Ditmajer" w:date="2022-01-17T11:08:00Z">
        <w:r w:rsidR="009F65A3">
          <w:t>'</w:t>
        </w:r>
      </w:ins>
      <w:del w:id="1998" w:author="Nina Ditmajer" w:date="2022-01-17T11:08:00Z">
        <w:r w:rsidDel="009F65A3">
          <w:delText>´</w:delText>
        </w:r>
      </w:del>
      <w:r>
        <w:t>zmicse,</w:t>
      </w:r>
      <w:r>
        <w:br/>
        <w:t>lo</w:t>
      </w:r>
      <w:ins w:id="1999" w:author="Nina Ditmajer" w:date="2022-01-17T11:09:00Z">
        <w:r w:rsidR="009F65A3">
          <w:t>ſ</w:t>
        </w:r>
      </w:ins>
      <w:del w:id="2000" w:author="Nina Ditmajer" w:date="2022-01-17T11:09:00Z">
        <w:r w:rsidRPr="009F65A3" w:rsidDel="009F65A3">
          <w:rPr>
            <w:rStyle w:val="teiunclear"/>
            <w:rPrChange w:id="2001" w:author="Nina Ditmajer" w:date="2022-01-17T11:09:00Z">
              <w:rPr/>
            </w:rPrChange>
          </w:rPr>
          <w:delText>f</w:delText>
        </w:r>
      </w:del>
      <w:r w:rsidRPr="009F65A3">
        <w:rPr>
          <w:rStyle w:val="teiunclear"/>
          <w:rPrChange w:id="2002" w:author="Nina Ditmajer" w:date="2022-01-17T11:09:00Z">
            <w:rPr/>
          </w:rPrChange>
        </w:rPr>
        <w:t>k</w:t>
      </w:r>
      <w:r>
        <w:t xml:space="preserve"> ki </w:t>
      </w:r>
      <w:r w:rsidRPr="000D2793">
        <w:t>ſ</w:t>
      </w:r>
      <w:r>
        <w:t>z</w:t>
      </w:r>
      <w:r w:rsidRPr="009F65A3">
        <w:rPr>
          <w:rStyle w:val="teiunclear"/>
          <w:rPrChange w:id="2003" w:author="Nina Ditmajer" w:date="2022-01-17T11:10:00Z">
            <w:rPr/>
          </w:rPrChange>
        </w:rPr>
        <w:t>ebi</w:t>
      </w:r>
      <w:r>
        <w:t xml:space="preserve"> </w:t>
      </w:r>
      <w:r w:rsidRPr="000D2793">
        <w:t>ſ</w:t>
      </w:r>
      <w:r>
        <w:t xml:space="preserve">zád, </w:t>
      </w:r>
      <w:r w:rsidRPr="000D2793">
        <w:t>ſ</w:t>
      </w:r>
      <w:r>
        <w:t>zunczom</w:t>
      </w:r>
      <w:r w:rsidRPr="000D2793">
        <w:t>ſ</w:t>
      </w:r>
      <w:r>
        <w:t>ze on</w:t>
      </w:r>
      <w:r w:rsidRPr="000D2793">
        <w:t>ſ</w:t>
      </w:r>
      <w:r>
        <w:t>zladi tak i nas</w:t>
      </w:r>
      <w:r w:rsidRPr="000D2793">
        <w:t>ſ</w:t>
      </w:r>
      <w:r>
        <w:t>a</w:t>
      </w:r>
      <w:r>
        <w:br/>
        <w:t xml:space="preserve">tela, </w:t>
      </w:r>
      <w:r w:rsidRPr="000D2793">
        <w:t>ſ</w:t>
      </w:r>
      <w:r>
        <w:t>alo</w:t>
      </w:r>
      <w:r w:rsidRPr="000D2793">
        <w:t>ſ</w:t>
      </w:r>
      <w:r>
        <w:t xml:space="preserve">ztjom </w:t>
      </w:r>
      <w:r w:rsidRPr="000D2793">
        <w:t>ſ</w:t>
      </w:r>
      <w:r>
        <w:t>ze kroti.</w:t>
      </w:r>
    </w:p>
    <w:p w14:paraId="7C29E5ED" w14:textId="24F4AD61" w:rsidR="00380A5E" w:rsidRDefault="00380A5E" w:rsidP="00380A5E">
      <w:pPr>
        <w:pStyle w:val="teiab"/>
      </w:pPr>
      <w:r w:rsidRPr="000A1C05">
        <w:rPr>
          <w:rStyle w:val="teilabelZnak"/>
        </w:rPr>
        <w:t>10.</w:t>
      </w:r>
      <w:r>
        <w:t xml:space="preserve"> Gyemant drági kamen zbitjem dáje ognya,</w:t>
      </w:r>
      <w:r>
        <w:br/>
        <w:t xml:space="preserve">gda </w:t>
      </w:r>
      <w:r w:rsidRPr="000D2793">
        <w:t>ſ</w:t>
      </w:r>
      <w:r>
        <w:t xml:space="preserve">ze on potere </w:t>
      </w:r>
      <w:r w:rsidRPr="000D2793">
        <w:t>ſ</w:t>
      </w:r>
      <w:r>
        <w:t xml:space="preserve">zvo mocs </w:t>
      </w:r>
      <w:r w:rsidRPr="000D2793">
        <w:t>ſ</w:t>
      </w:r>
      <w:r>
        <w:t>z</w:t>
      </w:r>
      <w:ins w:id="2004" w:author="Nina Ditmajer" w:date="2022-01-17T11:12:00Z">
        <w:r w:rsidR="009F65A3">
          <w:t>k</w:t>
        </w:r>
      </w:ins>
      <w:del w:id="2005" w:author="Nina Ditmajer" w:date="2022-01-17T11:12:00Z">
        <w:r w:rsidDel="009F65A3">
          <w:delText>h</w:delText>
        </w:r>
      </w:del>
      <w:r>
        <w:t>á</w:t>
      </w:r>
      <w:ins w:id="2006" w:author="Nina Ditmajer" w:date="2022-01-17T11:12:00Z">
        <w:r w:rsidR="009F65A3">
          <w:t>'</w:t>
        </w:r>
        <w:r w:rsidR="009F65A3" w:rsidRPr="009F65A3">
          <w:rPr>
            <w:rStyle w:val="teiunclear"/>
            <w:rPrChange w:id="2007" w:author="Nina Ditmajer" w:date="2022-01-17T11:12:00Z">
              <w:rPr/>
            </w:rPrChange>
          </w:rPr>
          <w:t>s</w:t>
        </w:r>
      </w:ins>
      <w:del w:id="2008" w:author="Nina Ditmajer" w:date="2022-01-17T11:12:00Z">
        <w:r w:rsidRPr="000D2793" w:rsidDel="009F65A3">
          <w:delText>ſ</w:delText>
        </w:r>
      </w:del>
      <w:r>
        <w:t xml:space="preserve">e onda, </w:t>
      </w:r>
      <w:ins w:id="2009" w:author="Nina Ditmajer" w:date="2022-01-17T11:12:00Z">
        <w:r w:rsidR="009F65A3">
          <w:t>o</w:t>
        </w:r>
      </w:ins>
      <w:del w:id="2010" w:author="Nina Ditmajer" w:date="2022-01-17T11:12:00Z">
        <w:r w:rsidDel="009F65A3">
          <w:delText>O</w:delText>
        </w:r>
      </w:del>
      <w:r>
        <w:t>reovo</w:t>
      </w:r>
      <w:r>
        <w:br/>
        <w:t xml:space="preserve">drevje, zbitjem daie </w:t>
      </w:r>
      <w:r w:rsidRPr="000D2793">
        <w:t>ſ</w:t>
      </w:r>
      <w:r>
        <w:t xml:space="preserve">záda tak csloveki </w:t>
      </w:r>
      <w:ins w:id="2011" w:author="Nina Ditmajer" w:date="2022-01-17T11:12:00Z">
        <w:r w:rsidR="009F65A3">
          <w:t>'</w:t>
        </w:r>
      </w:ins>
      <w:r w:rsidRPr="000D2793">
        <w:t>ſ</w:t>
      </w:r>
      <w:r>
        <w:t>a-</w:t>
      </w:r>
      <w:r>
        <w:br/>
        <w:t>lo</w:t>
      </w:r>
      <w:r w:rsidRPr="000D2793">
        <w:t>ſ</w:t>
      </w:r>
      <w:r>
        <w:t>zt prine</w:t>
      </w:r>
      <w:r w:rsidRPr="000D2793">
        <w:t>ſ</w:t>
      </w:r>
      <w:r>
        <w:t>zé bla</w:t>
      </w:r>
      <w:ins w:id="2012" w:author="Nina Ditmajer" w:date="2022-01-17T11:13:00Z">
        <w:r w:rsidR="009F65A3">
          <w:t>'</w:t>
        </w:r>
      </w:ins>
      <w:del w:id="2013" w:author="Nina Ditmajer" w:date="2022-01-17T11:13:00Z">
        <w:r w:rsidDel="009F65A3">
          <w:delText>´</w:delText>
        </w:r>
      </w:del>
      <w:r>
        <w:t>sen</w:t>
      </w:r>
      <w:r w:rsidRPr="000D2793">
        <w:t>ſ</w:t>
      </w:r>
      <w:r>
        <w:t>ztvo.</w:t>
      </w:r>
    </w:p>
    <w:p w14:paraId="6E66C0C3" w14:textId="03FB2811" w:rsidR="00380A5E" w:rsidRDefault="00380A5E" w:rsidP="00380A5E">
      <w:pPr>
        <w:pStyle w:val="teiab"/>
      </w:pPr>
      <w:r w:rsidRPr="00105D22">
        <w:rPr>
          <w:rStyle w:val="teilabelZnak"/>
        </w:rPr>
        <w:t>11.</w:t>
      </w:r>
      <w:r>
        <w:t xml:space="preserve"> I </w:t>
      </w:r>
      <w:r w:rsidRPr="009F65A3">
        <w:rPr>
          <w:rStyle w:val="teipersName"/>
          <w:rPrChange w:id="2014" w:author="Nina Ditmajer" w:date="2022-01-17T11:13:00Z">
            <w:rPr/>
          </w:rPrChange>
        </w:rPr>
        <w:t>Adamas</w:t>
      </w:r>
      <w:r>
        <w:t xml:space="preserve"> </w:t>
      </w:r>
      <w:ins w:id="2015" w:author="Nina Ditmajer" w:date="2022-01-17T11:13:00Z">
        <w:r w:rsidR="009F65A3">
          <w:t>k</w:t>
        </w:r>
      </w:ins>
      <w:del w:id="2016" w:author="Nina Ditmajer" w:date="2022-01-17T11:13:00Z">
        <w:r w:rsidDel="009F65A3">
          <w:delText>K</w:delText>
        </w:r>
      </w:del>
      <w:r>
        <w:t xml:space="preserve">amen, od </w:t>
      </w:r>
      <w:ins w:id="2017" w:author="Nina Ditmajer" w:date="2022-01-17T11:13:00Z">
        <w:r w:rsidR="009F65A3">
          <w:t>k</w:t>
        </w:r>
      </w:ins>
      <w:del w:id="2018" w:author="Nina Ditmajer" w:date="2022-01-17T11:13:00Z">
        <w:r w:rsidDel="009F65A3">
          <w:delText>K</w:delText>
        </w:r>
      </w:del>
      <w:r>
        <w:t>ervie zelen, in terdna</w:t>
      </w:r>
      <w:r>
        <w:br/>
      </w:r>
      <w:ins w:id="2019" w:author="Nina Ditmajer" w:date="2022-01-17T11:13:00Z">
        <w:r w:rsidR="009F65A3">
          <w:t>o</w:t>
        </w:r>
      </w:ins>
      <w:del w:id="2020" w:author="Nina Ditmajer" w:date="2022-01-17T11:13:00Z">
        <w:r w:rsidDel="009F65A3">
          <w:delText>O</w:delText>
        </w:r>
      </w:del>
      <w:r>
        <w:t xml:space="preserve">czel </w:t>
      </w:r>
      <w:r w:rsidRPr="000D2793">
        <w:t>ſ</w:t>
      </w:r>
      <w:r>
        <w:t xml:space="preserve">zpilom </w:t>
      </w:r>
      <w:r w:rsidRPr="000D2793">
        <w:t>ſ</w:t>
      </w:r>
      <w:r>
        <w:t>ze pobeli, Föenix phticza pérje zog-</w:t>
      </w:r>
      <w:r>
        <w:br/>
        <w:t xml:space="preserve">nyom </w:t>
      </w:r>
      <w:r w:rsidRPr="000D2793">
        <w:t>ſ</w:t>
      </w:r>
      <w:r>
        <w:t>ze polescsi, glih tak</w:t>
      </w:r>
      <w:del w:id="2021" w:author="Nina Ditmajer" w:date="2022-01-17T11:14:00Z">
        <w:r w:rsidDel="00A46312">
          <w:delText>o</w:delText>
        </w:r>
      </w:del>
      <w:r w:rsidRPr="000D2793">
        <w:t>ſ</w:t>
      </w:r>
      <w:r>
        <w:t>ze pobolsa cslovik vu nevoli.</w:t>
      </w:r>
    </w:p>
    <w:p w14:paraId="76FDE8DB" w14:textId="64C07016" w:rsidR="00380A5E" w:rsidRDefault="00380A5E" w:rsidP="00380A5E">
      <w:pPr>
        <w:pStyle w:val="teiab"/>
      </w:pPr>
      <w:r w:rsidRPr="00105D22">
        <w:rPr>
          <w:rStyle w:val="teilabelZnak"/>
        </w:rPr>
        <w:t>12.</w:t>
      </w:r>
      <w:r>
        <w:t xml:space="preserve"> Zvezde tak</w:t>
      </w:r>
      <w:ins w:id="2022" w:author="Nina Ditmajer" w:date="2022-01-17T11:15:00Z">
        <w:r w:rsidR="00A46312">
          <w:t>a</w:t>
        </w:r>
      </w:ins>
      <w:del w:id="2023" w:author="Nina Ditmajer" w:date="2022-01-17T11:15:00Z">
        <w:r w:rsidDel="00A46312">
          <w:delText>o</w:delText>
        </w:r>
      </w:del>
      <w:r>
        <w:t xml:space="preserve">i </w:t>
      </w:r>
      <w:r w:rsidRPr="000D2793">
        <w:t>ſ</w:t>
      </w:r>
      <w:r>
        <w:t xml:space="preserve">todabi mogel videti, ako vi </w:t>
      </w:r>
      <w:r w:rsidRPr="009F10D4">
        <w:rPr>
          <w:rStyle w:val="teiadd"/>
        </w:rPr>
        <w:t>ſztemnoſzt</w:t>
      </w:r>
      <w:ins w:id="2024" w:author="Nina Ditmajer" w:date="2022-01-17T11:16:00Z">
        <w:r w:rsidR="00A46312">
          <w:rPr>
            <w:rStyle w:val="teiadd"/>
          </w:rPr>
          <w:t>y</w:t>
        </w:r>
      </w:ins>
      <w:del w:id="2025" w:author="Nina Ditmajer" w:date="2022-01-17T11:16:00Z">
        <w:r w:rsidRPr="00A46312" w:rsidDel="00A46312">
          <w:rPr>
            <w:rStyle w:val="teiunclear"/>
            <w:rPrChange w:id="2026" w:author="Nina Ditmajer" w:date="2022-01-17T11:16:00Z">
              <w:rPr>
                <w:rStyle w:val="teiadd"/>
              </w:rPr>
            </w:rPrChange>
          </w:rPr>
          <w:delText>j</w:delText>
        </w:r>
      </w:del>
      <w:r w:rsidRPr="00A46312">
        <w:rPr>
          <w:rStyle w:val="teiunclear"/>
          <w:rPrChange w:id="2027" w:author="Nina Ditmajer" w:date="2022-01-17T11:16:00Z">
            <w:rPr>
              <w:rStyle w:val="teiadd"/>
            </w:rPr>
          </w:rPrChange>
        </w:rPr>
        <w:t>ov</w:t>
      </w:r>
      <w:r>
        <w:t xml:space="preserve"> </w:t>
      </w:r>
      <w:r w:rsidRPr="009F10D4">
        <w:rPr>
          <w:rStyle w:val="teidel"/>
        </w:rPr>
        <w:t>ſzvet-</w:t>
      </w:r>
      <w:r>
        <w:rPr>
          <w:rStyle w:val="teidel"/>
        </w:rPr>
        <w:br/>
        <w:t>lo</w:t>
      </w:r>
      <w:r w:rsidRPr="001F1762">
        <w:rPr>
          <w:rStyle w:val="teidel"/>
        </w:rPr>
        <w:t>ſztjov</w:t>
      </w:r>
      <w:r>
        <w:t xml:space="preserve"> nebile oblo</w:t>
      </w:r>
      <w:ins w:id="2028" w:author="Nina Ditmajer" w:date="2022-01-17T11:16:00Z">
        <w:r w:rsidR="00A46312">
          <w:t>'</w:t>
        </w:r>
      </w:ins>
      <w:del w:id="2029" w:author="Nina Ditmajer" w:date="2022-01-17T11:16:00Z">
        <w:r w:rsidDel="00A46312">
          <w:delText>´</w:delText>
        </w:r>
      </w:del>
      <w:r>
        <w:t>sene, me</w:t>
      </w:r>
      <w:r w:rsidRPr="000D2793">
        <w:t>ſ</w:t>
      </w:r>
      <w:r>
        <w:t>zecz tak</w:t>
      </w:r>
      <w:ins w:id="2030" w:author="Nina Ditmajer" w:date="2022-01-17T11:17:00Z">
        <w:r w:rsidR="00A46312">
          <w:t>a</w:t>
        </w:r>
      </w:ins>
      <w:del w:id="2031" w:author="Nina Ditmajer" w:date="2022-01-17T11:17:00Z">
        <w:r w:rsidDel="00A46312">
          <w:delText>o</w:delText>
        </w:r>
      </w:del>
      <w:r>
        <w:rPr>
          <w:rFonts w:ascii="ZRCola" w:hAnsi="ZRCola" w:cs="ZRCola"/>
        </w:rPr>
        <w:t>ÿ</w:t>
      </w:r>
      <w:r>
        <w:t xml:space="preserve"> </w:t>
      </w:r>
      <w:r w:rsidRPr="000D2793">
        <w:t>ſ</w:t>
      </w:r>
      <w:r>
        <w:t>zvojo</w:t>
      </w:r>
      <w:ins w:id="2032" w:author="Nina Ditmajer" w:date="2022-01-17T11:18:00Z">
        <w:r w:rsidR="00A46312">
          <w:t>,</w:t>
        </w:r>
      </w:ins>
      <w:r>
        <w:br/>
      </w:r>
      <w:r w:rsidRPr="000D2793">
        <w:t>ſ</w:t>
      </w:r>
      <w:r>
        <w:t>zvetlo</w:t>
      </w:r>
      <w:r w:rsidRPr="000D2793">
        <w:t>ſ</w:t>
      </w:r>
      <w:r>
        <w:t>zt bi zatail, akobiga témna nocs ne vz</w:t>
      </w:r>
      <w:ins w:id="2033" w:author="Nina Ditmajer" w:date="2022-01-17T11:18:00Z">
        <w:r w:rsidR="00A46312">
          <w:t>e</w:t>
        </w:r>
      </w:ins>
      <w:del w:id="2034" w:author="Nina Ditmajer" w:date="2022-01-17T11:18:00Z">
        <w:r w:rsidDel="00A46312">
          <w:delText>é</w:delText>
        </w:r>
      </w:del>
      <w:r>
        <w:t>la</w:t>
      </w:r>
      <w:r>
        <w:br/>
        <w:t>okol.</w:t>
      </w:r>
    </w:p>
    <w:p w14:paraId="05DB08AE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EE8BD13" w14:textId="77777777" w:rsidR="00380A5E" w:rsidRDefault="00380A5E" w:rsidP="00380A5E">
      <w:r>
        <w:lastRenderedPageBreak/>
        <w:t>/040v/</w:t>
      </w:r>
    </w:p>
    <w:p w14:paraId="01AA4EC8" w14:textId="77777777" w:rsidR="00380A5E" w:rsidRDefault="00380A5E" w:rsidP="00380A5E">
      <w:pPr>
        <w:pStyle w:val="teifwPageNum"/>
      </w:pPr>
      <w:r>
        <w:t>76.</w:t>
      </w:r>
    </w:p>
    <w:p w14:paraId="7D9D1011" w14:textId="42E724B5" w:rsidR="00380A5E" w:rsidRDefault="00380A5E" w:rsidP="00380A5E">
      <w:pPr>
        <w:pStyle w:val="teiab"/>
      </w:pPr>
      <w:r w:rsidRPr="00E8354A">
        <w:rPr>
          <w:rStyle w:val="teilabelZnak"/>
        </w:rPr>
        <w:t>13.</w:t>
      </w:r>
      <w:r>
        <w:t xml:space="preserve"> Tak i </w:t>
      </w:r>
      <w:r w:rsidRPr="000D2793">
        <w:t>ſ</w:t>
      </w:r>
      <w:r>
        <w:t xml:space="preserve">zvéta </w:t>
      </w:r>
      <w:r w:rsidRPr="0044545A">
        <w:rPr>
          <w:rStyle w:val="teiname"/>
        </w:rPr>
        <w:t>Joba</w:t>
      </w:r>
      <w:r>
        <w:t xml:space="preserve"> mirovno terplenye, </w:t>
      </w:r>
      <w:r w:rsidRPr="0044545A">
        <w:rPr>
          <w:rStyle w:val="teiname"/>
        </w:rPr>
        <w:t>Abraha-</w:t>
      </w:r>
      <w:r>
        <w:br/>
      </w:r>
      <w:r w:rsidRPr="0044545A">
        <w:rPr>
          <w:rStyle w:val="teiname"/>
        </w:rPr>
        <w:t>ma</w:t>
      </w:r>
      <w:r>
        <w:t xml:space="preserve"> Ocza veliko vűpanye, ne naide</w:t>
      </w:r>
      <w:r w:rsidRPr="000D2793">
        <w:t>ſ</w:t>
      </w:r>
      <w:r>
        <w:t>ze niscse prá-</w:t>
      </w:r>
      <w:r>
        <w:br/>
        <w:t>voga Kersc</w:t>
      </w:r>
      <w:ins w:id="2035" w:author="Nina Ditmajer" w:date="2022-01-17T11:28:00Z">
        <w:r w:rsidR="000966E3">
          <w:t>s</w:t>
        </w:r>
      </w:ins>
      <w:r>
        <w:t>án</w:t>
      </w:r>
      <w:r w:rsidRPr="000D2793">
        <w:t>ſ</w:t>
      </w:r>
      <w:r>
        <w:t xml:space="preserve">ztva </w:t>
      </w:r>
      <w:ins w:id="2036" w:author="Nina Ditmajer" w:date="2022-01-17T11:28:00Z">
        <w:r w:rsidR="000966E3">
          <w:rPr>
            <w:rStyle w:val="teidel"/>
          </w:rPr>
          <w:t>n</w:t>
        </w:r>
      </w:ins>
      <w:del w:id="2037" w:author="Nina Ditmajer" w:date="2022-01-17T11:28:00Z">
        <w:r w:rsidRPr="00E57649" w:rsidDel="000966E3">
          <w:rPr>
            <w:rStyle w:val="teidel"/>
          </w:rPr>
          <w:delText>i</w:delText>
        </w:r>
      </w:del>
      <w:r>
        <w:t xml:space="preserve"> ki ne terpi nigdár nikai</w:t>
      </w:r>
      <w:r>
        <w:br/>
      </w:r>
      <w:r w:rsidRPr="000D2793">
        <w:t>ſ</w:t>
      </w:r>
      <w:r>
        <w:t>zkűsavanya.</w:t>
      </w:r>
    </w:p>
    <w:p w14:paraId="0D7E4BF9" w14:textId="3877FE9C" w:rsidR="00380A5E" w:rsidRDefault="00380A5E" w:rsidP="00380A5E">
      <w:pPr>
        <w:pStyle w:val="teiab"/>
      </w:pPr>
      <w:r w:rsidRPr="00B00D9F">
        <w:rPr>
          <w:rStyle w:val="teilabelZnak"/>
        </w:rPr>
        <w:t>14.</w:t>
      </w:r>
      <w:r>
        <w:t xml:space="preserve"> Ocsév </w:t>
      </w:r>
      <w:r w:rsidRPr="000D2793">
        <w:t>ſ</w:t>
      </w:r>
      <w:r>
        <w:t>ega je</w:t>
      </w:r>
      <w:r w:rsidRPr="000D2793">
        <w:t>ſ</w:t>
      </w:r>
      <w:r>
        <w:t xml:space="preserve">zte kai </w:t>
      </w:r>
      <w:r w:rsidRPr="000D2793">
        <w:t>ſ</w:t>
      </w:r>
      <w:r>
        <w:t>ibe der</w:t>
      </w:r>
      <w:r w:rsidRPr="000D2793">
        <w:t>ſ</w:t>
      </w:r>
      <w:r>
        <w:t xml:space="preserve">io, </w:t>
      </w:r>
      <w:r w:rsidRPr="000D2793">
        <w:t>ſ</w:t>
      </w:r>
      <w:r>
        <w:t>zvoje drá-</w:t>
      </w:r>
      <w:r>
        <w:br/>
        <w:t xml:space="preserve">ge </w:t>
      </w:r>
      <w:r w:rsidRPr="000D2793">
        <w:t>ſ</w:t>
      </w:r>
      <w:r>
        <w:t>zini '</w:t>
      </w:r>
      <w:r w:rsidRPr="000D2793">
        <w:t>ſ</w:t>
      </w:r>
      <w:r>
        <w:t xml:space="preserve">nyimi </w:t>
      </w:r>
      <w:ins w:id="2038" w:author="Nina Ditmajer" w:date="2022-01-17T11:29:00Z">
        <w:r w:rsidR="000966E3">
          <w:t>k</w:t>
        </w:r>
      </w:ins>
      <w:del w:id="2039" w:author="Nina Ditmajer" w:date="2022-01-17T11:29:00Z">
        <w:r w:rsidDel="000966E3">
          <w:delText>K</w:delText>
        </w:r>
      </w:del>
      <w:r>
        <w:t>astigaio, okorno de</w:t>
      </w:r>
      <w:del w:id="2040" w:author="Nina Ditmajer" w:date="2022-01-17T11:29:00Z">
        <w:r w:rsidDel="000966E3">
          <w:delText>i</w:delText>
        </w:r>
      </w:del>
      <w:r>
        <w:t>csiczo na dob-</w:t>
      </w:r>
      <w:r>
        <w:br/>
        <w:t>ro vucsio, tako dober konecz je</w:t>
      </w:r>
      <w:r w:rsidRPr="000D2793">
        <w:t>ſ</w:t>
      </w:r>
      <w:r>
        <w:t>zte bicsuvanyu.</w:t>
      </w:r>
    </w:p>
    <w:p w14:paraId="41354EC6" w14:textId="77777777" w:rsidR="00380A5E" w:rsidRDefault="00380A5E" w:rsidP="00380A5E">
      <w:pPr>
        <w:pStyle w:val="teiab"/>
      </w:pPr>
      <w:r w:rsidRPr="00695293">
        <w:rPr>
          <w:rStyle w:val="teilabelZnak"/>
        </w:rPr>
        <w:t>15.</w:t>
      </w:r>
      <w:r>
        <w:t xml:space="preserve"> Tako Go</w:t>
      </w:r>
      <w:r w:rsidRPr="000D2793">
        <w:t>ſ</w:t>
      </w:r>
      <w:r>
        <w:t>zpodin Bog, nigda ztebov vcsini, kako te</w:t>
      </w:r>
      <w:r>
        <w:br/>
        <w:t xml:space="preserve">dobri vrács lepo ztebov vcsini, gdati </w:t>
      </w:r>
      <w:r w:rsidRPr="000D2793">
        <w:t>ſ</w:t>
      </w:r>
      <w:r>
        <w:t>ztrásne tvo-</w:t>
      </w:r>
      <w:r>
        <w:br/>
        <w:t xml:space="preserve">je </w:t>
      </w:r>
      <w:r w:rsidRPr="000D2793">
        <w:t>ſ</w:t>
      </w:r>
      <w:r>
        <w:t>zmertne rane vrácsi, ino</w:t>
      </w:r>
      <w:r w:rsidRPr="000D2793">
        <w:t>ſ</w:t>
      </w:r>
      <w:r>
        <w:t>ze pobolsa tva Nevolna Dű</w:t>
      </w:r>
      <w:r w:rsidRPr="000D2793">
        <w:t>ſ</w:t>
      </w:r>
      <w:r>
        <w:t>sa.</w:t>
      </w:r>
    </w:p>
    <w:p w14:paraId="351BC810" w14:textId="4385B716" w:rsidR="00380A5E" w:rsidRDefault="00380A5E" w:rsidP="00380A5E">
      <w:pPr>
        <w:pStyle w:val="teiab"/>
      </w:pPr>
      <w:r w:rsidRPr="00695293">
        <w:rPr>
          <w:rStyle w:val="teilabelZnak"/>
        </w:rPr>
        <w:t>16.</w:t>
      </w:r>
      <w:r>
        <w:t xml:space="preserve"> </w:t>
      </w:r>
      <w:ins w:id="2041" w:author="Nina Ditmajer" w:date="2022-01-17T11:32:00Z">
        <w:r w:rsidR="000966E3">
          <w:rPr>
            <w:rStyle w:val="teiname"/>
          </w:rPr>
          <w:t>I</w:t>
        </w:r>
      </w:ins>
      <w:del w:id="2042" w:author="Nina Ditmajer" w:date="2022-01-17T11:31:00Z">
        <w:r w:rsidRPr="007218C9" w:rsidDel="000966E3">
          <w:rPr>
            <w:rStyle w:val="teiname"/>
          </w:rPr>
          <w:delText>J</w:delText>
        </w:r>
      </w:del>
      <w:r w:rsidRPr="007218C9">
        <w:rPr>
          <w:rStyle w:val="teiname"/>
        </w:rPr>
        <w:t>onathasſa</w:t>
      </w:r>
      <w:r>
        <w:t xml:space="preserve"> Ocs</w:t>
      </w:r>
      <w:ins w:id="2043" w:author="Nina Ditmajer" w:date="2022-01-17T11:32:00Z">
        <w:r w:rsidR="000966E3">
          <w:t>í</w:t>
        </w:r>
      </w:ins>
      <w:del w:id="2044" w:author="Nina Ditmajer" w:date="2022-01-17T11:32:00Z">
        <w:r w:rsidDel="000966E3">
          <w:delText>i</w:delText>
        </w:r>
      </w:del>
      <w:r>
        <w:t xml:space="preserve">, zmedom </w:t>
      </w:r>
      <w:r w:rsidRPr="000D2793">
        <w:t>ſ</w:t>
      </w:r>
      <w:r>
        <w:t xml:space="preserve">zo zvrácsene, </w:t>
      </w:r>
      <w:r w:rsidRPr="000D2793">
        <w:t>ſ</w:t>
      </w:r>
      <w:r>
        <w:t>ztára</w:t>
      </w:r>
      <w:r>
        <w:br/>
      </w:r>
      <w:r w:rsidRPr="007218C9">
        <w:rPr>
          <w:rStyle w:val="teiname"/>
        </w:rPr>
        <w:t>Tobiásſa</w:t>
      </w:r>
      <w:r>
        <w:t xml:space="preserve"> zcsemérom odperte, zákonom takovim</w:t>
      </w:r>
      <w:r>
        <w:br/>
        <w:t>oba</w:t>
      </w:r>
      <w:r w:rsidRPr="000D2793">
        <w:t>ſ</w:t>
      </w:r>
      <w:r>
        <w:t xml:space="preserve">zta zvrácsena, pogled </w:t>
      </w:r>
      <w:r w:rsidRPr="000D2793">
        <w:t>ſ</w:t>
      </w:r>
      <w:r>
        <w:t>zvoim Ocsim etako</w:t>
      </w:r>
      <w:r w:rsidRPr="000D2793">
        <w:t>ſ</w:t>
      </w:r>
      <w:r>
        <w:t>zta</w:t>
      </w:r>
      <w:r>
        <w:br/>
        <w:t>vzéla.</w:t>
      </w:r>
    </w:p>
    <w:p w14:paraId="05D6E841" w14:textId="2326B144" w:rsidR="00380A5E" w:rsidRDefault="00380A5E" w:rsidP="00380A5E">
      <w:pPr>
        <w:pStyle w:val="teiab"/>
      </w:pPr>
      <w:r w:rsidRPr="00695293">
        <w:rPr>
          <w:rStyle w:val="teilabelZnak"/>
        </w:rPr>
        <w:t>17.</w:t>
      </w:r>
      <w:r>
        <w:t xml:space="preserve"> Etakvim zákonom Bogh rad znami vcsini, nigda</w:t>
      </w:r>
      <w:r>
        <w:br/>
        <w:t>zdobrim nigda zhűdim na</w:t>
      </w:r>
      <w:r w:rsidRPr="000D2793">
        <w:t>ſ</w:t>
      </w:r>
      <w:r>
        <w:t>z pogléda, da v</w:t>
      </w:r>
      <w:r w:rsidRPr="000D2793">
        <w:t>ſ</w:t>
      </w:r>
      <w:r>
        <w:t>zlepo</w:t>
      </w:r>
      <w:r w:rsidRPr="000D2793">
        <w:t>ſ</w:t>
      </w:r>
      <w:r>
        <w:t>zti</w:t>
      </w:r>
      <w:r>
        <w:br/>
        <w:t>na</w:t>
      </w:r>
      <w:r w:rsidRPr="000D2793">
        <w:t>ſ</w:t>
      </w:r>
      <w:r>
        <w:t>soi nezgino</w:t>
      </w:r>
      <w:ins w:id="2045" w:author="Nina Ditmajer" w:date="2022-01-17T11:35:00Z">
        <w:r w:rsidR="000966E3">
          <w:rPr>
            <w:rStyle w:val="teiunclear"/>
          </w:rPr>
          <w:t>m</w:t>
        </w:r>
      </w:ins>
      <w:del w:id="2046" w:author="Nina Ditmajer" w:date="2022-01-17T11:35:00Z">
        <w:r w:rsidRPr="000966E3" w:rsidDel="000966E3">
          <w:rPr>
            <w:rStyle w:val="teiunclear"/>
            <w:rPrChange w:id="2047" w:author="Nina Ditmajer" w:date="2022-01-17T11:34:00Z">
              <w:rPr/>
            </w:rPrChange>
          </w:rPr>
          <w:delText>n</w:delText>
        </w:r>
      </w:del>
      <w:ins w:id="2048" w:author="Nina Ditmajer" w:date="2022-01-17T11:35:00Z">
        <w:r w:rsidR="000966E3">
          <w:rPr>
            <w:rStyle w:val="teiunclear"/>
          </w:rPr>
          <w:t>o</w:t>
        </w:r>
      </w:ins>
      <w:del w:id="2049" w:author="Nina Ditmajer" w:date="2022-01-17T11:35:00Z">
        <w:r w:rsidRPr="000966E3" w:rsidDel="000966E3">
          <w:rPr>
            <w:rStyle w:val="teiunclear"/>
            <w:rPrChange w:id="2050" w:author="Nina Ditmajer" w:date="2022-01-17T11:34:00Z">
              <w:rPr/>
            </w:rPrChange>
          </w:rPr>
          <w:delText>a</w:delText>
        </w:r>
      </w:del>
      <w:r w:rsidRPr="000966E3">
        <w:t>m</w:t>
      </w:r>
      <w:r>
        <w:t xml:space="preserve"> Dűs</w:t>
      </w:r>
      <w:r w:rsidRPr="000D2793">
        <w:t>ſ</w:t>
      </w:r>
      <w:r>
        <w:t xml:space="preserve">e hválo zdanim </w:t>
      </w:r>
      <w:r w:rsidRPr="000D2793">
        <w:t>ſ</w:t>
      </w:r>
      <w:r>
        <w:t>zerczom</w:t>
      </w:r>
      <w:r>
        <w:br/>
        <w:t>terpimo v</w:t>
      </w:r>
      <w:r w:rsidRPr="000D2793">
        <w:t>ſ</w:t>
      </w:r>
      <w:r>
        <w:t>ze du</w:t>
      </w:r>
      <w:ins w:id="2051" w:author="Nina Ditmajer" w:date="2022-01-17T11:35:00Z">
        <w:r w:rsidR="000966E3">
          <w:t>'</w:t>
        </w:r>
      </w:ins>
      <w:del w:id="2052" w:author="Nina Ditmajer" w:date="2022-01-17T11:35:00Z">
        <w:r w:rsidDel="000966E3">
          <w:delText>´</w:delText>
        </w:r>
      </w:del>
      <w:r>
        <w:t>se.</w:t>
      </w:r>
    </w:p>
    <w:p w14:paraId="2098C24F" w14:textId="1E6B4650" w:rsidR="00380A5E" w:rsidRDefault="00380A5E" w:rsidP="00380A5E">
      <w:pPr>
        <w:pStyle w:val="teiab"/>
      </w:pPr>
      <w:r w:rsidRPr="003F6C2C">
        <w:rPr>
          <w:rStyle w:val="teilabelZnak"/>
        </w:rPr>
        <w:t>18.</w:t>
      </w:r>
      <w:r>
        <w:t xml:space="preserve"> Ki</w:t>
      </w:r>
      <w:r w:rsidRPr="000D2793">
        <w:t>ſ</w:t>
      </w:r>
      <w:r>
        <w:t>ze Boga nebo</w:t>
      </w:r>
      <w:r>
        <w:rPr>
          <w:rFonts w:ascii="ZRCola" w:hAnsi="ZRCola" w:cs="ZRCola"/>
        </w:rPr>
        <w:t>ÿ</w:t>
      </w:r>
      <w:r>
        <w:t xml:space="preserve"> vnogoje vnevoli zverna </w:t>
      </w:r>
      <w:r w:rsidRPr="000D2793">
        <w:t>ſ</w:t>
      </w:r>
      <w:r>
        <w:t>zvega</w:t>
      </w:r>
      <w:r>
        <w:br/>
      </w:r>
      <w:r w:rsidRPr="000D2793">
        <w:t>ſ</w:t>
      </w:r>
      <w:r>
        <w:t>zercza ki vnyem ne verujo, konczovi te takvi</w:t>
      </w:r>
      <w:r>
        <w:br/>
        <w:t>vpekel bode po</w:t>
      </w:r>
      <w:ins w:id="2053" w:author="Nina Ditmajer" w:date="2022-01-17T11:36:00Z">
        <w:r w:rsidR="000966E3">
          <w:t>'</w:t>
        </w:r>
      </w:ins>
      <w:del w:id="2054" w:author="Nina Ditmajer" w:date="2022-01-17T11:36:00Z">
        <w:r w:rsidDel="000966E3">
          <w:delText>´</w:delText>
        </w:r>
      </w:del>
      <w:r>
        <w:t xml:space="preserve">sert, </w:t>
      </w:r>
      <w:r w:rsidRPr="000D2793">
        <w:t>ſ</w:t>
      </w:r>
      <w:r>
        <w:t xml:space="preserve">teri na </w:t>
      </w:r>
      <w:r w:rsidRPr="000D2793">
        <w:t>ſ</w:t>
      </w:r>
      <w:r>
        <w:t>zé vzeme Bo</w:t>
      </w:r>
      <w:r w:rsidRPr="000D2793">
        <w:t>ſ</w:t>
      </w:r>
      <w:r>
        <w:t>i</w:t>
      </w:r>
      <w:r>
        <w:br/>
        <w:t xml:space="preserve">veliki </w:t>
      </w:r>
      <w:r w:rsidRPr="000D2793">
        <w:t>ſ</w:t>
      </w:r>
      <w:r>
        <w:t>zerd.</w:t>
      </w:r>
    </w:p>
    <w:p w14:paraId="1F63091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61BB7C" w14:textId="77777777" w:rsidR="00380A5E" w:rsidRDefault="00380A5E" w:rsidP="00380A5E">
      <w:r>
        <w:lastRenderedPageBreak/>
        <w:t>/041r/</w:t>
      </w:r>
    </w:p>
    <w:p w14:paraId="016259FE" w14:textId="77777777" w:rsidR="00380A5E" w:rsidRDefault="00380A5E" w:rsidP="00380A5E">
      <w:pPr>
        <w:pStyle w:val="teifwPageNum"/>
      </w:pPr>
      <w:r>
        <w:t>77.</w:t>
      </w:r>
    </w:p>
    <w:p w14:paraId="352325DD" w14:textId="1F59C706" w:rsidR="00380A5E" w:rsidRDefault="00380A5E" w:rsidP="00380A5E">
      <w:pPr>
        <w:pStyle w:val="teiab"/>
      </w:pPr>
      <w:r w:rsidRPr="003F6C2C">
        <w:rPr>
          <w:rStyle w:val="teilabelZnak"/>
        </w:rPr>
        <w:t>19.</w:t>
      </w:r>
      <w:r>
        <w:t xml:space="preserve"> Vpamet nai nam pride, </w:t>
      </w:r>
      <w:r w:rsidRPr="00792BFF">
        <w:rPr>
          <w:rStyle w:val="teiname"/>
        </w:rPr>
        <w:t>Cainova</w:t>
      </w:r>
      <w:r>
        <w:t xml:space="preserve"> példa, hűda Phara,</w:t>
      </w:r>
      <w:r>
        <w:br/>
        <w:t>ova pogibelno</w:t>
      </w:r>
      <w:r w:rsidRPr="000D2793">
        <w:t>ſ</w:t>
      </w:r>
      <w:r>
        <w:t xml:space="preserve">zt </w:t>
      </w:r>
      <w:r w:rsidRPr="000D2793">
        <w:t>ſ</w:t>
      </w:r>
      <w:r>
        <w:t xml:space="preserve">ztrasna, </w:t>
      </w:r>
      <w:r w:rsidRPr="000966E3">
        <w:rPr>
          <w:rStyle w:val="teipersName"/>
          <w:rPrChange w:id="2055" w:author="Nina Ditmajer" w:date="2022-01-17T11:37:00Z">
            <w:rPr/>
          </w:rPrChange>
        </w:rPr>
        <w:t>ſaul</w:t>
      </w:r>
      <w:r>
        <w:t xml:space="preserve"> </w:t>
      </w:r>
      <w:ins w:id="2056" w:author="Nina Ditmajer" w:date="2022-01-17T11:37:00Z">
        <w:r w:rsidR="000966E3">
          <w:t>k</w:t>
        </w:r>
      </w:ins>
      <w:del w:id="2057" w:author="Nina Ditmajer" w:date="2022-01-17T11:37:00Z">
        <w:r w:rsidDel="000966E3">
          <w:delText>K</w:delText>
        </w:r>
      </w:del>
      <w:r>
        <w:t xml:space="preserve">rálja takoi </w:t>
      </w:r>
      <w:r w:rsidRPr="000D2793">
        <w:t>ſ</w:t>
      </w:r>
      <w:r>
        <w:t>zmert</w:t>
      </w:r>
      <w:r>
        <w:br/>
        <w:t xml:space="preserve">nyegova nágla, </w:t>
      </w:r>
      <w:r w:rsidRPr="000D2793">
        <w:t>ſ</w:t>
      </w:r>
      <w:r>
        <w:t xml:space="preserve">zkvárjenye jálnoga odána </w:t>
      </w:r>
      <w:ins w:id="2058" w:author="Nina Ditmajer" w:date="2022-01-17T11:37:00Z">
        <w:r w:rsidR="000966E3">
          <w:rPr>
            <w:rStyle w:val="teiname"/>
          </w:rPr>
          <w:t>I</w:t>
        </w:r>
      </w:ins>
      <w:del w:id="2059" w:author="Nina Ditmajer" w:date="2022-01-17T11:37:00Z">
        <w:r w:rsidRPr="00125E0A" w:rsidDel="000966E3">
          <w:rPr>
            <w:rStyle w:val="teiname"/>
          </w:rPr>
          <w:delText>J</w:delText>
        </w:r>
      </w:del>
      <w:r w:rsidRPr="00125E0A">
        <w:rPr>
          <w:rStyle w:val="teiname"/>
        </w:rPr>
        <w:t>udásſa</w:t>
      </w:r>
      <w:r>
        <w:t>.</w:t>
      </w:r>
    </w:p>
    <w:p w14:paraId="207058CB" w14:textId="77777777" w:rsidR="00380A5E" w:rsidRDefault="00380A5E" w:rsidP="00380A5E">
      <w:pPr>
        <w:pStyle w:val="teiab"/>
      </w:pPr>
      <w:r w:rsidRPr="005127E9">
        <w:rPr>
          <w:rStyle w:val="teilabelZnak"/>
        </w:rPr>
        <w:t>20.</w:t>
      </w:r>
      <w:r>
        <w:t xml:space="preserve"> Da </w:t>
      </w:r>
      <w:r w:rsidRPr="000D2793">
        <w:t>ſ</w:t>
      </w:r>
      <w:r>
        <w:t>teri pak v Bogi nyega v-vouli hodi, tomu</w:t>
      </w:r>
      <w:r>
        <w:br/>
        <w:t xml:space="preserve">názlo nebo nyega vnogi kvari nego </w:t>
      </w:r>
      <w:r w:rsidRPr="000D2793">
        <w:t>ſ</w:t>
      </w:r>
      <w:r>
        <w:t>zi zbritko</w:t>
      </w:r>
      <w:r w:rsidRPr="000D2793">
        <w:t>ſ</w:t>
      </w:r>
      <w:r>
        <w:t>ztjom</w:t>
      </w:r>
      <w:r>
        <w:br/>
      </w:r>
      <w:r w:rsidRPr="000D2793">
        <w:t>ſ</w:t>
      </w:r>
      <w:r>
        <w:t>zlatka meda dobi, kako golobicsek ki ponizno hodi.</w:t>
      </w:r>
    </w:p>
    <w:p w14:paraId="110B29FF" w14:textId="5A61DCE6" w:rsidR="00380A5E" w:rsidRDefault="00380A5E" w:rsidP="00380A5E">
      <w:pPr>
        <w:pStyle w:val="teiab"/>
      </w:pPr>
      <w:r w:rsidRPr="005127E9">
        <w:rPr>
          <w:rStyle w:val="teilabelZnak"/>
        </w:rPr>
        <w:t>21.</w:t>
      </w:r>
      <w:r>
        <w:t xml:space="preserve"> </w:t>
      </w:r>
      <w:r w:rsidRPr="000D2793">
        <w:t>ſ</w:t>
      </w:r>
      <w:r>
        <w:t xml:space="preserve">zvéta </w:t>
      </w:r>
      <w:r w:rsidRPr="000966E3">
        <w:rPr>
          <w:rStyle w:val="teipersName"/>
          <w:rPrChange w:id="2060" w:author="Nina Ditmajer" w:date="2022-01-17T11:38:00Z">
            <w:rPr/>
          </w:rPrChange>
        </w:rPr>
        <w:t>pavla</w:t>
      </w:r>
      <w:r>
        <w:t xml:space="preserve"> v</w:t>
      </w:r>
      <w:ins w:id="2061" w:author="Nina Ditmajer" w:date="2022-01-17T11:39:00Z">
        <w:r w:rsidR="000966E3">
          <w:t>'</w:t>
        </w:r>
      </w:ins>
      <w:del w:id="2062" w:author="Nina Ditmajer" w:date="2022-01-17T11:39:00Z">
        <w:r w:rsidDel="000966E3">
          <w:delText>´</w:delText>
        </w:r>
      </w:del>
      <w:r>
        <w:t xml:space="preserve">sitki, </w:t>
      </w:r>
      <w:r w:rsidRPr="000D2793">
        <w:t>ſ</w:t>
      </w:r>
      <w:r>
        <w:t xml:space="preserve">átanje </w:t>
      </w:r>
      <w:r w:rsidRPr="000D2793">
        <w:t>ſ</w:t>
      </w:r>
      <w:r>
        <w:t xml:space="preserve">zkűsával, </w:t>
      </w:r>
      <w:r w:rsidRPr="005A5EFC">
        <w:rPr>
          <w:rStyle w:val="teipersName"/>
          <w:rPrChange w:id="2063" w:author="Nina Ditmajer" w:date="2022-01-17T11:39:00Z">
            <w:rPr/>
          </w:rPrChange>
        </w:rPr>
        <w:t>Timot</w:t>
      </w:r>
      <w:ins w:id="2064" w:author="Nina Ditmajer" w:date="2022-01-17T11:39:00Z">
        <w:r w:rsidR="005A5EFC">
          <w:rPr>
            <w:rStyle w:val="teipersName"/>
          </w:rPr>
          <w:t>h</w:t>
        </w:r>
      </w:ins>
      <w:del w:id="2065" w:author="Nina Ditmajer" w:date="2022-01-17T11:39:00Z">
        <w:r w:rsidRPr="005A5EFC" w:rsidDel="005A5EFC">
          <w:rPr>
            <w:rStyle w:val="teipersName"/>
            <w:rPrChange w:id="2066" w:author="Nina Ditmajer" w:date="2022-01-17T11:39:00Z">
              <w:rPr/>
            </w:rPrChange>
          </w:rPr>
          <w:delText>ſ</w:delText>
        </w:r>
      </w:del>
      <w:r w:rsidRPr="005A5EFC">
        <w:rPr>
          <w:rStyle w:val="teipersName"/>
          <w:rPrChange w:id="2067" w:author="Nina Ditmajer" w:date="2022-01-17T11:39:00Z">
            <w:rPr/>
          </w:rPrChange>
        </w:rPr>
        <w:t>eus</w:t>
      </w:r>
      <w:r>
        <w:br/>
        <w:t>m</w:t>
      </w:r>
      <w:r w:rsidRPr="005A5EFC">
        <w:rPr>
          <w:rStyle w:val="teiunclear"/>
          <w:rPrChange w:id="2068" w:author="Nina Ditmajer" w:date="2022-01-17T11:39:00Z">
            <w:rPr/>
          </w:rPrChange>
        </w:rPr>
        <w:t>lá</w:t>
      </w:r>
      <w:r>
        <w:t>di v</w:t>
      </w:r>
      <w:r w:rsidRPr="005A5EFC">
        <w:rPr>
          <w:rStyle w:val="teiunclear"/>
          <w:rPrChange w:id="2069" w:author="Nina Ditmajer" w:date="2022-01-17T11:39:00Z">
            <w:rPr/>
          </w:rPrChange>
        </w:rPr>
        <w:t>Bos</w:t>
      </w:r>
      <w:r>
        <w:t xml:space="preserve">joi </w:t>
      </w:r>
      <w:r w:rsidRPr="000D2793">
        <w:t>ſ</w:t>
      </w:r>
      <w:r>
        <w:t xml:space="preserve">oli bilje, </w:t>
      </w:r>
      <w:ins w:id="2070" w:author="Nina Ditmajer" w:date="2022-01-17T11:39:00Z">
        <w:r w:rsidR="005A5EFC">
          <w:rPr>
            <w:rStyle w:val="teipersName"/>
          </w:rPr>
          <w:t>I</w:t>
        </w:r>
      </w:ins>
      <w:del w:id="2071" w:author="Nina Ditmajer" w:date="2022-01-17T11:39:00Z">
        <w:r w:rsidRPr="005A5EFC" w:rsidDel="005A5EFC">
          <w:rPr>
            <w:rStyle w:val="teipersName"/>
            <w:rPrChange w:id="2072" w:author="Nina Ditmajer" w:date="2022-01-17T11:39:00Z">
              <w:rPr/>
            </w:rPrChange>
          </w:rPr>
          <w:delText>J</w:delText>
        </w:r>
      </w:del>
      <w:r w:rsidRPr="005A5EFC">
        <w:rPr>
          <w:rStyle w:val="teipersName"/>
          <w:rPrChange w:id="2073" w:author="Nina Ditmajer" w:date="2022-01-17T11:39:00Z">
            <w:rPr/>
          </w:rPrChange>
        </w:rPr>
        <w:t>anós</w:t>
      </w:r>
      <w:r>
        <w:t xml:space="preserve"> Apostola znevol-</w:t>
      </w:r>
      <w:r>
        <w:br/>
        <w:t>jov man</w:t>
      </w:r>
      <w:r w:rsidRPr="005A5EFC">
        <w:rPr>
          <w:rStyle w:val="teiunclear"/>
          <w:rPrChange w:id="2074" w:author="Nina Ditmajer" w:date="2022-01-17T11:40:00Z">
            <w:rPr/>
          </w:rPrChange>
        </w:rPr>
        <w:t>tral</w:t>
      </w:r>
      <w:r>
        <w:t xml:space="preserve">je, vnoge </w:t>
      </w:r>
      <w:r w:rsidRPr="000D2793">
        <w:t>ſ</w:t>
      </w:r>
      <w:r>
        <w:t>zvoje verne, takvom pok</w:t>
      </w:r>
      <w:ins w:id="2075" w:author="Nina Ditmajer" w:date="2022-01-17T11:40:00Z">
        <w:r w:rsidR="005A5EFC">
          <w:t>oi</w:t>
        </w:r>
      </w:ins>
      <w:del w:id="2076" w:author="Nina Ditmajer" w:date="2022-01-17T11:40:00Z">
        <w:r w:rsidDel="005A5EFC">
          <w:delText>ri</w:delText>
        </w:r>
      </w:del>
      <w:r>
        <w:t xml:space="preserve"> vcsilje.</w:t>
      </w:r>
    </w:p>
    <w:p w14:paraId="7456C6FB" w14:textId="75DAAE6F" w:rsidR="00380A5E" w:rsidRDefault="00380A5E" w:rsidP="00380A5E">
      <w:pPr>
        <w:pStyle w:val="teiab"/>
      </w:pPr>
      <w:r w:rsidRPr="005127E9">
        <w:rPr>
          <w:rStyle w:val="teilabelZnak"/>
        </w:rPr>
        <w:t>22.</w:t>
      </w:r>
      <w:r>
        <w:t xml:space="preserve"> Na dobro </w:t>
      </w:r>
      <w:r w:rsidRPr="000D2793">
        <w:t>ſ</w:t>
      </w:r>
      <w:r>
        <w:t>zo dáne nám na</w:t>
      </w:r>
      <w:r w:rsidRPr="000D2793">
        <w:t>ſ</w:t>
      </w:r>
      <w:r>
        <w:t xml:space="preserve">se nevole, </w:t>
      </w:r>
      <w:ins w:id="2077" w:author="Nina Ditmajer" w:date="2022-01-17T11:42:00Z">
        <w:r w:rsidR="005A5EFC">
          <w:t>k</w:t>
        </w:r>
      </w:ins>
      <w:del w:id="2078" w:author="Nina Ditmajer" w:date="2022-01-17T11:42:00Z">
        <w:r w:rsidDel="005A5EFC">
          <w:delText>l</w:delText>
        </w:r>
      </w:del>
      <w:r>
        <w:t>é zchemérnim</w:t>
      </w:r>
      <w:r>
        <w:br/>
      </w:r>
      <w:ins w:id="2079" w:author="Nina Ditmajer" w:date="2022-01-17T11:42:00Z">
        <w:r w:rsidR="005A5EFC" w:rsidRPr="005A5EFC">
          <w:rPr>
            <w:rStyle w:val="teiunclear"/>
            <w:rPrChange w:id="2080" w:author="Nina Ditmajer" w:date="2022-01-17T11:43:00Z">
              <w:rPr/>
            </w:rPrChange>
          </w:rPr>
          <w:t>t</w:t>
        </w:r>
      </w:ins>
      <w:del w:id="2081" w:author="Nina Ditmajer" w:date="2022-01-17T11:42:00Z">
        <w:r w:rsidDel="005A5EFC">
          <w:delText>r</w:delText>
        </w:r>
      </w:del>
      <w:r>
        <w:t xml:space="preserve">álom </w:t>
      </w:r>
      <w:r w:rsidRPr="000D2793">
        <w:t>ſ</w:t>
      </w:r>
      <w:r>
        <w:t>ze</w:t>
      </w:r>
      <w:r w:rsidRPr="005A5EFC">
        <w:rPr>
          <w:rStyle w:val="teiunclear"/>
          <w:rPrChange w:id="2082" w:author="Nina Ditmajer" w:date="2022-01-17T11:43:00Z">
            <w:rPr/>
          </w:rPrChange>
        </w:rPr>
        <w:t>r</w:t>
      </w:r>
      <w:r>
        <w:t xml:space="preserve">cza nám </w:t>
      </w:r>
      <w:r w:rsidRPr="000D2793">
        <w:t>ſ</w:t>
      </w:r>
      <w:ins w:id="2083" w:author="Nina Ditmajer" w:date="2022-01-17T11:43:00Z">
        <w:r w:rsidR="005A5EFC">
          <w:t>c</w:t>
        </w:r>
      </w:ins>
      <w:del w:id="2084" w:author="Nina Ditmajer" w:date="2022-01-17T11:43:00Z">
        <w:r w:rsidDel="005A5EFC">
          <w:delText>e</w:delText>
        </w:r>
      </w:del>
      <w:r>
        <w:t>sukaio, ali nas</w:t>
      </w:r>
      <w:r w:rsidRPr="000D2793">
        <w:t>ſ</w:t>
      </w:r>
      <w:r>
        <w:t>e Dűs</w:t>
      </w:r>
      <w:r w:rsidRPr="000D2793">
        <w:t>ſ</w:t>
      </w:r>
      <w:r>
        <w:t>e prelepo vrá-</w:t>
      </w:r>
      <w:r>
        <w:br/>
        <w:t>csi</w:t>
      </w:r>
      <w:ins w:id="2085" w:author="Nina Ditmajer" w:date="2022-01-17T11:43:00Z">
        <w:r w:rsidR="005A5EFC" w:rsidRPr="005A5EFC">
          <w:rPr>
            <w:rStyle w:val="teiunclear"/>
            <w:rPrChange w:id="2086" w:author="Nina Ditmajer" w:date="2022-01-17T11:43:00Z">
              <w:rPr/>
            </w:rPrChange>
          </w:rPr>
          <w:t>o</w:t>
        </w:r>
      </w:ins>
      <w:r>
        <w:t xml:space="preserve">, i na </w:t>
      </w:r>
      <w:ins w:id="2087" w:author="Nina Ditmajer" w:date="2022-01-17T11:43:00Z">
        <w:r w:rsidR="005A5EFC">
          <w:t>'</w:t>
        </w:r>
      </w:ins>
      <w:del w:id="2088" w:author="Nina Ditmajer" w:date="2022-01-17T11:43:00Z">
        <w:r w:rsidDel="005A5EFC">
          <w:delText>´</w:delText>
        </w:r>
      </w:del>
      <w:r w:rsidRPr="000D2793">
        <w:t>ſ</w:t>
      </w:r>
      <w:r>
        <w:t>itek vecsni, Dűs</w:t>
      </w:r>
      <w:r w:rsidRPr="000D2793">
        <w:t>ſ</w:t>
      </w:r>
      <w:r>
        <w:t>e nám potio.</w:t>
      </w:r>
    </w:p>
    <w:p w14:paraId="401C7B3D" w14:textId="300C96C4" w:rsidR="00380A5E" w:rsidRDefault="00380A5E" w:rsidP="00380A5E">
      <w:pPr>
        <w:pStyle w:val="teiab"/>
      </w:pPr>
      <w:r w:rsidRPr="00357310">
        <w:rPr>
          <w:rStyle w:val="teilabelZnak"/>
        </w:rPr>
        <w:t>23.</w:t>
      </w:r>
      <w:r>
        <w:t xml:space="preserve"> Purgatoriumje ovdi natom </w:t>
      </w:r>
      <w:r w:rsidRPr="000D2793">
        <w:t>ſ</w:t>
      </w:r>
      <w:r>
        <w:t>zveiti, B</w:t>
      </w:r>
      <w:ins w:id="2089" w:author="Nina Ditmajer" w:date="2022-01-17T11:44:00Z">
        <w:r w:rsidR="005A5EFC">
          <w:t>o'</w:t>
        </w:r>
      </w:ins>
      <w:del w:id="2090" w:author="Nina Ditmajer" w:date="2022-01-17T11:44:00Z">
        <w:r w:rsidDel="005A5EFC">
          <w:delText>ő</w:delText>
        </w:r>
      </w:del>
      <w:r>
        <w:t xml:space="preserve">si </w:t>
      </w:r>
      <w:r w:rsidRPr="000D2793">
        <w:t>ſ</w:t>
      </w:r>
      <w:r>
        <w:t>zvéti ogen</w:t>
      </w:r>
      <w:r>
        <w:br/>
        <w:t>nai ná</w:t>
      </w:r>
      <w:r w:rsidRPr="000D2793">
        <w:t>ſ</w:t>
      </w:r>
      <w:r>
        <w:t>z ovdi csi</w:t>
      </w:r>
      <w:r w:rsidRPr="000D2793">
        <w:t>ſ</w:t>
      </w:r>
      <w:r>
        <w:t>zti, k</w:t>
      </w:r>
      <w:ins w:id="2091" w:author="Nina Ditmajer" w:date="2022-01-17T11:44:00Z">
        <w:r w:rsidR="005A5EFC">
          <w:t>ak</w:t>
        </w:r>
      </w:ins>
      <w:del w:id="2092" w:author="Nina Ditmajer" w:date="2022-01-17T11:44:00Z">
        <w:r w:rsidDel="005A5EFC">
          <w:delText>ol</w:delText>
        </w:r>
      </w:del>
      <w:r>
        <w:t xml:space="preserve"> </w:t>
      </w:r>
      <w:r w:rsidRPr="000D2793">
        <w:t>ſ</w:t>
      </w:r>
      <w:r>
        <w:t>z</w:t>
      </w:r>
      <w:ins w:id="2093" w:author="Nina Ditmajer" w:date="2022-01-17T11:44:00Z">
        <w:r w:rsidR="005A5EFC">
          <w:t>r</w:t>
        </w:r>
      </w:ins>
      <w:del w:id="2094" w:author="Nina Ditmajer" w:date="2022-01-17T11:44:00Z">
        <w:r w:rsidDel="005A5EFC">
          <w:delText>t</w:delText>
        </w:r>
      </w:del>
      <w:r>
        <w:t>eberna</w:t>
      </w:r>
      <w:ins w:id="2095" w:author="Nina Ditmajer" w:date="2022-01-17T11:44:00Z">
        <w:r w:rsidR="005A5EFC">
          <w:t>r</w:t>
        </w:r>
      </w:ins>
      <w:del w:id="2096" w:author="Nina Ditmajer" w:date="2022-01-17T11:44:00Z">
        <w:r w:rsidDel="005A5EFC">
          <w:delText>t</w:delText>
        </w:r>
      </w:del>
      <w:r>
        <w:t xml:space="preserve"> zláto, nai na</w:t>
      </w:r>
      <w:r w:rsidRPr="000D2793">
        <w:t>ſ</w:t>
      </w:r>
      <w:r>
        <w:t>z</w:t>
      </w:r>
      <w:r>
        <w:br/>
        <w:t>on ocsi</w:t>
      </w:r>
      <w:r w:rsidRPr="000D2793">
        <w:t>ſ</w:t>
      </w:r>
      <w:r>
        <w:t>zti, vu peklén</w:t>
      </w:r>
      <w:r w:rsidRPr="000D2793">
        <w:t>ſ</w:t>
      </w:r>
      <w:r>
        <w:t>zki ogen da na</w:t>
      </w:r>
      <w:r w:rsidRPr="000D2793">
        <w:t>ſ</w:t>
      </w:r>
      <w:r>
        <w:t>z on ne pű</w:t>
      </w:r>
      <w:r w:rsidRPr="000D2793">
        <w:t>ſ</w:t>
      </w:r>
      <w:r>
        <w:t>zti.</w:t>
      </w:r>
    </w:p>
    <w:p w14:paraId="1FB0B28C" w14:textId="7D426904" w:rsidR="00380A5E" w:rsidDel="005A5EFC" w:rsidRDefault="00380A5E" w:rsidP="00380A5E">
      <w:pPr>
        <w:pStyle w:val="teiab"/>
        <w:rPr>
          <w:del w:id="2097" w:author="Nina Ditmajer" w:date="2022-01-17T11:47:00Z"/>
        </w:rPr>
      </w:pPr>
      <w:r>
        <w:t>24. Tebé Bosje záto, naite v</w:t>
      </w:r>
      <w:r w:rsidRPr="000D2793">
        <w:t>ſ</w:t>
      </w:r>
      <w:r>
        <w:t>záki hváli, z</w:t>
      </w:r>
      <w:ins w:id="2098" w:author="Nina Ditmajer" w:date="2022-01-17T11:46:00Z">
        <w:r w:rsidR="005A5EFC" w:rsidRPr="005A5EFC">
          <w:rPr>
            <w:rStyle w:val="teipersName"/>
            <w:rPrChange w:id="2099" w:author="Nina Ditmajer" w:date="2022-01-17T11:46:00Z">
              <w:rPr/>
            </w:rPrChange>
          </w:rPr>
          <w:t>I</w:t>
        </w:r>
      </w:ins>
      <w:del w:id="2100" w:author="Nina Ditmajer" w:date="2022-01-17T11:46:00Z">
        <w:r w:rsidRPr="005A5EFC" w:rsidDel="005A5EFC">
          <w:rPr>
            <w:rStyle w:val="teipersName"/>
            <w:rPrChange w:id="2101" w:author="Nina Ditmajer" w:date="2022-01-17T11:46:00Z">
              <w:rPr/>
            </w:rPrChange>
          </w:rPr>
          <w:delText>J</w:delText>
        </w:r>
      </w:del>
      <w:r w:rsidRPr="005A5EFC">
        <w:rPr>
          <w:rStyle w:val="teipersName"/>
          <w:rPrChange w:id="2102" w:author="Nina Ditmajer" w:date="2022-01-17T11:46:00Z">
            <w:rPr/>
          </w:rPrChange>
        </w:rPr>
        <w:t>obom</w:t>
      </w:r>
      <w:r>
        <w:br/>
        <w:t>Patriárhom z</w:t>
      </w:r>
      <w:ins w:id="2103" w:author="Nina Ditmajer" w:date="2022-01-17T11:46:00Z">
        <w:r w:rsidR="005A5EFC">
          <w:t>c</w:t>
        </w:r>
      </w:ins>
      <w:del w:id="2104" w:author="Nina Ditmajer" w:date="2022-01-17T11:46:00Z">
        <w:r w:rsidDel="005A5EFC">
          <w:delText>e</w:delText>
        </w:r>
      </w:del>
      <w:r>
        <w:t>si</w:t>
      </w:r>
      <w:r w:rsidRPr="000D2793">
        <w:t>ſ</w:t>
      </w:r>
      <w:r>
        <w:t xml:space="preserve">zta </w:t>
      </w:r>
      <w:r w:rsidRPr="000D2793">
        <w:t>ſ</w:t>
      </w:r>
      <w:r>
        <w:t>zercza dicsi tvoja vrácsna</w:t>
      </w:r>
      <w:r>
        <w:br/>
        <w:t>roka nai prina</w:t>
      </w:r>
      <w:r w:rsidRPr="000D2793">
        <w:t>ſ</w:t>
      </w:r>
      <w:r>
        <w:t>z o</w:t>
      </w:r>
      <w:r w:rsidRPr="000D2793">
        <w:t>ſ</w:t>
      </w:r>
      <w:r>
        <w:t>ztáne, záto verni Cslovik v</w:t>
      </w:r>
      <w:r w:rsidRPr="000D2793">
        <w:t>ſ</w:t>
      </w:r>
      <w:r>
        <w:t>záki</w:t>
      </w:r>
      <w:r>
        <w:br/>
        <w:t>rezci</w:t>
      </w:r>
      <w:del w:id="2105" w:author="Nina Ditmajer" w:date="2022-01-17T11:47:00Z">
        <w:r w:rsidDel="005A5EFC">
          <w:delText>.</w:delText>
        </w:r>
      </w:del>
      <w:ins w:id="2106" w:author="Nina Ditmajer" w:date="2022-01-17T11:47:00Z">
        <w:r w:rsidR="005A5EFC">
          <w:t xml:space="preserve"> </w:t>
        </w:r>
      </w:ins>
    </w:p>
    <w:p w14:paraId="58BE611A" w14:textId="77777777" w:rsidR="00380A5E" w:rsidRDefault="00380A5E">
      <w:pPr>
        <w:pStyle w:val="teiab"/>
        <w:pPrChange w:id="2107" w:author="Nina Ditmajer" w:date="2022-01-17T11:47:00Z">
          <w:pPr>
            <w:pStyle w:val="teiclosure"/>
          </w:pPr>
        </w:pPrChange>
      </w:pPr>
      <w:r>
        <w:t>Amen.</w:t>
      </w:r>
    </w:p>
    <w:p w14:paraId="1A9FFDC9" w14:textId="77777777" w:rsidR="00380A5E" w:rsidRDefault="00380A5E" w:rsidP="00380A5E">
      <w:pPr>
        <w:rPr>
          <w:rFonts w:ascii="Times New Roman" w:eastAsia="MS Mincho" w:hAnsi="Times New Roman" w:cs="Times New Roman"/>
          <w:color w:val="9BBB59" w:themeColor="accent3"/>
          <w:szCs w:val="24"/>
          <w:lang w:val="de-AT" w:eastAsia="ja-JP"/>
        </w:rPr>
      </w:pPr>
      <w:r>
        <w:br w:type="page"/>
      </w:r>
    </w:p>
    <w:p w14:paraId="06D7CB9C" w14:textId="77777777" w:rsidR="00380A5E" w:rsidRDefault="00380A5E" w:rsidP="00380A5E">
      <w:r>
        <w:lastRenderedPageBreak/>
        <w:t>/041v/</w:t>
      </w:r>
    </w:p>
    <w:p w14:paraId="1FAACD01" w14:textId="77777777" w:rsidR="00380A5E" w:rsidRDefault="00380A5E" w:rsidP="00380A5E">
      <w:pPr>
        <w:pStyle w:val="teifwPageNum"/>
      </w:pPr>
      <w:r>
        <w:t>78.</w:t>
      </w:r>
    </w:p>
    <w:p w14:paraId="76877514" w14:textId="77777777" w:rsidR="00380A5E" w:rsidRPr="005A5EFC" w:rsidRDefault="00380A5E">
      <w:pPr>
        <w:pStyle w:val="Naslov2"/>
        <w:rPr>
          <w:rPrChange w:id="2108" w:author="Nina Ditmajer" w:date="2022-01-17T11:47:00Z">
            <w:rPr>
              <w:rStyle w:val="teiquote"/>
              <w:rFonts w:ascii="Times New Roman" w:eastAsia="MS Mincho" w:hAnsi="Times New Roman"/>
              <w:b w:val="0"/>
              <w:bCs w:val="0"/>
              <w:szCs w:val="24"/>
            </w:rPr>
          </w:rPrChange>
        </w:rPr>
      </w:pPr>
      <w:r w:rsidRPr="005A5EFC">
        <w:rPr>
          <w:rPrChange w:id="2109" w:author="Nina Ditmajer" w:date="2022-01-17T11:47:00Z">
            <w:rPr>
              <w:rStyle w:val="teiquote"/>
            </w:rPr>
          </w:rPrChange>
        </w:rPr>
        <w:t>In Festo Martini potest decantari.</w:t>
      </w:r>
    </w:p>
    <w:p w14:paraId="45A378AD" w14:textId="77777777" w:rsidR="00380A5E" w:rsidRDefault="00380A5E" w:rsidP="00380A5E">
      <w:pPr>
        <w:pStyle w:val="Naslov2"/>
      </w:pPr>
      <w:r>
        <w:t>Ad Notam Emlékézel meg Te gyarló ember.</w:t>
      </w:r>
    </w:p>
    <w:p w14:paraId="2B595ACB" w14:textId="69507EE8" w:rsidR="00380A5E" w:rsidRDefault="00380A5E" w:rsidP="00380A5E">
      <w:pPr>
        <w:pStyle w:val="teiab"/>
      </w:pPr>
      <w:r w:rsidRPr="00866FD6">
        <w:rPr>
          <w:rStyle w:val="teisupplied"/>
          <w:rPrChange w:id="2110" w:author="Nina Ditmajer" w:date="2022-01-17T11:50:00Z">
            <w:rPr>
              <w:rStyle w:val="teilabelZnak"/>
            </w:rPr>
          </w:rPrChange>
        </w:rPr>
        <w:t>1.</w:t>
      </w:r>
      <w:r>
        <w:t xml:space="preserve"> Nas Mester </w:t>
      </w:r>
      <w:r w:rsidRPr="00504D86">
        <w:rPr>
          <w:rStyle w:val="teipersName"/>
          <w:rPrChange w:id="2111" w:author="Nina Ditmajer" w:date="2022-01-17T11:48:00Z">
            <w:rPr/>
          </w:rPrChange>
        </w:rPr>
        <w:t>Christus</w:t>
      </w:r>
      <w:r>
        <w:t xml:space="preserve"> náz opomina da v</w:t>
      </w:r>
      <w:r w:rsidRPr="000D2793">
        <w:t>ſ</w:t>
      </w:r>
      <w:r>
        <w:t>zig-</w:t>
      </w:r>
      <w:r>
        <w:br/>
        <w:t xml:space="preserve">dár </w:t>
      </w:r>
      <w:r w:rsidRPr="000D2793">
        <w:t>ſ</w:t>
      </w:r>
      <w:r>
        <w:t>zkozujmo, ki</w:t>
      </w:r>
      <w:r w:rsidRPr="000D2793">
        <w:t>ſ</w:t>
      </w:r>
      <w:r>
        <w:t xml:space="preserve">ze na </w:t>
      </w:r>
      <w:r w:rsidRPr="000D2793">
        <w:t>ſ</w:t>
      </w:r>
      <w:r>
        <w:t xml:space="preserve">zveiti za </w:t>
      </w:r>
      <w:ins w:id="2112" w:author="Nina Ditmajer" w:date="2022-01-17T11:50:00Z">
        <w:r w:rsidR="00866FD6">
          <w:t>k</w:t>
        </w:r>
      </w:ins>
      <w:del w:id="2113" w:author="Nina Ditmajer" w:date="2022-01-17T11:50:00Z">
        <w:r w:rsidDel="00866FD6">
          <w:delText>K</w:delText>
        </w:r>
      </w:del>
      <w:r>
        <w:t>erscsenicze,</w:t>
      </w:r>
      <w:r>
        <w:br/>
      </w:r>
      <w:r w:rsidRPr="000D2793">
        <w:t>ſ</w:t>
      </w:r>
      <w:r>
        <w:t>zebé vad</w:t>
      </w:r>
      <w:ins w:id="2114" w:author="Nina Ditmajer" w:date="2022-01-17T11:51:00Z">
        <w:r w:rsidR="00866FD6">
          <w:t>l</w:t>
        </w:r>
      </w:ins>
      <w:del w:id="2115" w:author="Nina Ditmajer" w:date="2022-01-17T11:51:00Z">
        <w:r w:rsidDel="00866FD6">
          <w:delText>k</w:delText>
        </w:r>
      </w:del>
      <w:ins w:id="2116" w:author="Nina Ditmajer" w:date="2022-01-17T11:51:00Z">
        <w:r w:rsidR="00866FD6">
          <w:t>uj</w:t>
        </w:r>
      </w:ins>
      <w:del w:id="2117" w:author="Nina Ditmajer" w:date="2022-01-17T11:51:00Z">
        <w:r w:rsidDel="00866FD6">
          <w:delText>y</w:delText>
        </w:r>
      </w:del>
      <w:r>
        <w:t>emo.</w:t>
      </w:r>
    </w:p>
    <w:p w14:paraId="1DFCDE56" w14:textId="1FB0F9F5" w:rsidR="00380A5E" w:rsidRDefault="00380A5E" w:rsidP="00380A5E">
      <w:pPr>
        <w:pStyle w:val="teiab"/>
      </w:pPr>
      <w:r w:rsidRPr="002A0CAF">
        <w:rPr>
          <w:rStyle w:val="teilabelZnak"/>
        </w:rPr>
        <w:t>2.</w:t>
      </w:r>
      <w:r>
        <w:t xml:space="preserve"> Kerschenikomje, na </w:t>
      </w:r>
      <w:r w:rsidRPr="000D2793">
        <w:t>ſ</w:t>
      </w:r>
      <w:r>
        <w:t>zveiti ni</w:t>
      </w:r>
      <w:del w:id="2118" w:author="Nina Ditmajer" w:date="2022-01-17T11:52:00Z">
        <w:r w:rsidDel="009D5452">
          <w:delText xml:space="preserve"> </w:delText>
        </w:r>
      </w:del>
      <w:r>
        <w:t>cse</w:t>
      </w:r>
      <w:r w:rsidRPr="000D2793">
        <w:t>ſ</w:t>
      </w:r>
      <w:r>
        <w:t>zt, da v</w:t>
      </w:r>
      <w:r w:rsidRPr="000D2793">
        <w:t>ſ</w:t>
      </w:r>
      <w:r>
        <w:t>zigdár</w:t>
      </w:r>
      <w:r>
        <w:br/>
      </w:r>
      <w:r w:rsidRPr="000D2793">
        <w:t>ſ</w:t>
      </w:r>
      <w:r>
        <w:t xml:space="preserve">zkozujo, i </w:t>
      </w:r>
      <w:r w:rsidRPr="000D2793">
        <w:t>ſ</w:t>
      </w:r>
      <w:r>
        <w:t>zve vűpanye, da polo</w:t>
      </w:r>
      <w:ins w:id="2119" w:author="Nina Ditmajer" w:date="2022-01-17T11:53:00Z">
        <w:r w:rsidR="009D5452">
          <w:t>ſ</w:t>
        </w:r>
      </w:ins>
      <w:del w:id="2120" w:author="Nina Ditmajer" w:date="2022-01-17T11:53:00Z">
        <w:r w:rsidDel="009D5452">
          <w:delText>f</w:delText>
        </w:r>
      </w:del>
      <w:r>
        <w:t>io v</w:t>
      </w:r>
      <w:ins w:id="2121" w:author="Nina Ditmajer" w:date="2022-01-17T11:53:00Z">
        <w:r w:rsidR="009D5452">
          <w:rPr>
            <w:rStyle w:val="teiname"/>
          </w:rPr>
          <w:t>I</w:t>
        </w:r>
      </w:ins>
      <w:del w:id="2122" w:author="Nina Ditmajer" w:date="2022-01-17T11:53:00Z">
        <w:r w:rsidRPr="00C73E18" w:rsidDel="009D5452">
          <w:rPr>
            <w:rStyle w:val="teiname"/>
          </w:rPr>
          <w:delText>J</w:delText>
        </w:r>
      </w:del>
      <w:r w:rsidRPr="00C73E18">
        <w:rPr>
          <w:rStyle w:val="teiname"/>
        </w:rPr>
        <w:t>esuſi</w:t>
      </w:r>
      <w:r>
        <w:t xml:space="preserve"> </w:t>
      </w:r>
      <w:r w:rsidRPr="00B70D61">
        <w:rPr>
          <w:rStyle w:val="teiabbr"/>
        </w:rPr>
        <w:t>Xtu͠</w:t>
      </w:r>
      <w:r w:rsidRPr="00C73E18">
        <w:rPr>
          <w:rStyle w:val="teiabbr"/>
        </w:rPr>
        <w:t>ſi</w:t>
      </w:r>
      <w:r>
        <w:rPr>
          <w:rStyle w:val="teiabbr"/>
        </w:rPr>
        <w:br/>
      </w:r>
      <w:r w:rsidRPr="00543DBC">
        <w:rPr>
          <w:rStyle w:val="teilabelZnak"/>
        </w:rPr>
        <w:t>3.</w:t>
      </w:r>
      <w:r w:rsidRPr="00543DBC">
        <w:t xml:space="preserve"> </w:t>
      </w:r>
      <w:r w:rsidRPr="003F5856">
        <w:rPr>
          <w:rStyle w:val="teiname"/>
        </w:rPr>
        <w:t>Christus</w:t>
      </w:r>
      <w:r w:rsidRPr="003F5856">
        <w:t xml:space="preserve"> tak veli</w:t>
      </w:r>
      <w:r>
        <w:t xml:space="preserve">, pri </w:t>
      </w:r>
      <w:r w:rsidRPr="000D2793">
        <w:t>ſ</w:t>
      </w:r>
      <w:r>
        <w:t xml:space="preserve">zvétom </w:t>
      </w:r>
      <w:r w:rsidRPr="009D5452">
        <w:rPr>
          <w:rStyle w:val="teipersName"/>
          <w:rPrChange w:id="2123" w:author="Nina Ditmajer" w:date="2022-01-17T11:54:00Z">
            <w:rPr/>
          </w:rPrChange>
        </w:rPr>
        <w:t>Matth</w:t>
      </w:r>
      <w:del w:id="2124" w:author="Nina Ditmajer" w:date="2022-01-17T11:54:00Z">
        <w:r w:rsidRPr="009D5452" w:rsidDel="009D5452">
          <w:rPr>
            <w:rStyle w:val="teipersName"/>
            <w:rPrChange w:id="2125" w:author="Nina Ditmajer" w:date="2022-01-17T11:54:00Z">
              <w:rPr/>
            </w:rPrChange>
          </w:rPr>
          <w:delText>e</w:delText>
        </w:r>
      </w:del>
      <w:ins w:id="2126" w:author="Nina Ditmajer" w:date="2022-01-17T11:54:00Z">
        <w:r w:rsidR="009D5452">
          <w:rPr>
            <w:rStyle w:val="teipersName"/>
            <w:rFonts w:ascii="ZRCola" w:hAnsi="ZRCola" w:cs="ZRCola"/>
          </w:rPr>
          <w:t>æ</w:t>
        </w:r>
      </w:ins>
      <w:del w:id="2127" w:author="Nina Ditmajer" w:date="2022-01-17T11:54:00Z">
        <w:r w:rsidRPr="009D5452" w:rsidDel="009D5452">
          <w:rPr>
            <w:rStyle w:val="teipersName"/>
            <w:rPrChange w:id="2128" w:author="Nina Ditmajer" w:date="2022-01-17T11:54:00Z">
              <w:rPr/>
            </w:rPrChange>
          </w:rPr>
          <w:delText>r</w:delText>
        </w:r>
      </w:del>
      <w:r w:rsidRPr="009D5452">
        <w:rPr>
          <w:rStyle w:val="teipersName"/>
          <w:rPrChange w:id="2129" w:author="Nina Ditmajer" w:date="2022-01-17T11:54:00Z">
            <w:rPr/>
          </w:rPrChange>
        </w:rPr>
        <w:t>i</w:t>
      </w:r>
      <w:r>
        <w:t xml:space="preserve"> da v</w:t>
      </w:r>
      <w:r w:rsidRPr="000D2793">
        <w:t>ſ</w:t>
      </w:r>
      <w:r>
        <w:t>zig</w:t>
      </w:r>
      <w:del w:id="2130" w:author="Nina Ditmajer" w:date="2022-01-17T11:55:00Z">
        <w:r w:rsidDel="009D5452">
          <w:delText>-</w:delText>
        </w:r>
      </w:del>
      <w:r>
        <w:br/>
        <w:t xml:space="preserve">dár </w:t>
      </w:r>
      <w:r w:rsidRPr="000D2793">
        <w:t>ſ</w:t>
      </w:r>
      <w:r>
        <w:t>skoznuimo, da</w:t>
      </w:r>
      <w:r w:rsidRPr="000D2793">
        <w:t>ſ</w:t>
      </w:r>
      <w:r>
        <w:t>ze na na</w:t>
      </w:r>
      <w:r w:rsidRPr="000D2793">
        <w:t>ſ</w:t>
      </w:r>
      <w:r>
        <w:t xml:space="preserve">sem </w:t>
      </w:r>
      <w:r w:rsidRPr="000D2793">
        <w:t>ſ</w:t>
      </w:r>
      <w:r>
        <w:t>zmertnom v</w:t>
      </w:r>
      <w:ins w:id="2131" w:author="Nina Ditmajer" w:date="2022-01-17T11:56:00Z">
        <w:r w:rsidR="009D5452">
          <w:t>r</w:t>
        </w:r>
      </w:ins>
      <w:del w:id="2132" w:author="Nina Ditmajer" w:date="2022-01-17T11:56:00Z">
        <w:r w:rsidDel="009D5452">
          <w:delText>t</w:delText>
        </w:r>
      </w:del>
      <w:r>
        <w:t>ei</w:t>
      </w:r>
      <w:del w:id="2133" w:author="Nina Ditmajer" w:date="2022-01-17T11:56:00Z">
        <w:r w:rsidDel="009D5452">
          <w:delText xml:space="preserve"> </w:delText>
        </w:r>
      </w:del>
      <w:r>
        <w:t>meni</w:t>
      </w:r>
      <w:r>
        <w:br/>
        <w:t>nori ne naidemo.</w:t>
      </w:r>
    </w:p>
    <w:p w14:paraId="08EA52C0" w14:textId="5768A152" w:rsidR="00380A5E" w:rsidRDefault="00380A5E" w:rsidP="00380A5E">
      <w:pPr>
        <w:pStyle w:val="teiab"/>
      </w:pPr>
      <w:r w:rsidRPr="00D343F0">
        <w:rPr>
          <w:rStyle w:val="teilabelZnak"/>
        </w:rPr>
        <w:t>4.</w:t>
      </w:r>
      <w:r>
        <w:t xml:space="preserve"> Árje neznano, Go</w:t>
      </w:r>
      <w:r w:rsidRPr="000D2793">
        <w:t>ſ</w:t>
      </w:r>
      <w:r>
        <w:t xml:space="preserve">zpon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 w:rsidRPr="00C73E18">
        <w:rPr>
          <w:rStyle w:val="teiabbr"/>
        </w:rPr>
        <w:t>ſ</w:t>
      </w:r>
      <w:r>
        <w:rPr>
          <w:rStyle w:val="teiabbr"/>
        </w:rPr>
        <w:t>a</w:t>
      </w:r>
      <w:r w:rsidRPr="00717E5C">
        <w:t>, nyegovo</w:t>
      </w:r>
      <w:r>
        <w:t xml:space="preserve"> prise</w:t>
      </w:r>
      <w:r w:rsidRPr="000D2793">
        <w:t>ſ</w:t>
      </w:r>
      <w:r>
        <w:t>ztje,</w:t>
      </w:r>
      <w:r>
        <w:br/>
        <w:t xml:space="preserve">kako ti </w:t>
      </w:r>
      <w:ins w:id="2134" w:author="Nina Ditmajer" w:date="2022-01-17T11:58:00Z">
        <w:r w:rsidR="009D5452">
          <w:t>T</w:t>
        </w:r>
      </w:ins>
      <w:del w:id="2135" w:author="Nina Ditmajer" w:date="2022-01-17T11:57:00Z">
        <w:r w:rsidDel="009D5452">
          <w:delText>J</w:delText>
        </w:r>
      </w:del>
      <w:r>
        <w:t>á</w:t>
      </w:r>
      <w:ins w:id="2136" w:author="Nina Ditmajer" w:date="2022-01-17T11:57:00Z">
        <w:r w:rsidR="009D5452">
          <w:t>t</w:t>
        </w:r>
      </w:ins>
      <w:del w:id="2137" w:author="Nina Ditmajer" w:date="2022-01-17T11:57:00Z">
        <w:r w:rsidDel="009D5452">
          <w:delText>r</w:delText>
        </w:r>
      </w:del>
      <w:r>
        <w:t>a nyegova hodba, i nyega mislenye.</w:t>
      </w:r>
    </w:p>
    <w:p w14:paraId="20754A7F" w14:textId="2E8A4601" w:rsidR="00380A5E" w:rsidRDefault="00380A5E" w:rsidP="00380A5E">
      <w:pPr>
        <w:pStyle w:val="teiab"/>
      </w:pPr>
      <w:r w:rsidRPr="002A0CAF">
        <w:rPr>
          <w:rStyle w:val="teilabelZnak"/>
        </w:rPr>
        <w:t>5.</w:t>
      </w:r>
      <w:r>
        <w:t xml:space="preserve"> Kada bi vidil, Go</w:t>
      </w:r>
      <w:r w:rsidRPr="000D2793">
        <w:t>ſ</w:t>
      </w:r>
      <w:r>
        <w:t xml:space="preserve">zpodár Cslovik </w:t>
      </w:r>
      <w:ins w:id="2138" w:author="Nina Ditmajer" w:date="2022-01-17T11:58:00Z">
        <w:r w:rsidR="009D5452">
          <w:t>T</w:t>
        </w:r>
      </w:ins>
      <w:del w:id="2139" w:author="Nina Ditmajer" w:date="2022-01-17T11:58:00Z">
        <w:r w:rsidDel="009D5452">
          <w:delText>t</w:delText>
        </w:r>
      </w:del>
      <w:r>
        <w:t>atov nih, pri-</w:t>
      </w:r>
      <w:r>
        <w:br/>
      </w:r>
      <w:r w:rsidRPr="000D2793">
        <w:t>ſ</w:t>
      </w:r>
      <w:r>
        <w:t>e</w:t>
      </w:r>
      <w:r w:rsidRPr="000D2793">
        <w:t>ſ</w:t>
      </w:r>
      <w:r>
        <w:t>ztje, bog me bi csuval ino bi nedal hi</w:t>
      </w:r>
      <w:ins w:id="2140" w:author="Nina Ditmajer" w:date="2022-01-17T11:58:00Z">
        <w:r w:rsidR="009D5452">
          <w:t>'</w:t>
        </w:r>
      </w:ins>
      <w:del w:id="2141" w:author="Nina Ditmajer" w:date="2022-01-17T11:58:00Z">
        <w:r w:rsidDel="009D5452">
          <w:delText>´</w:delText>
        </w:r>
      </w:del>
      <w:r>
        <w:t>so potkopati.</w:t>
      </w:r>
    </w:p>
    <w:p w14:paraId="4EB7AD32" w14:textId="77777777" w:rsidR="00380A5E" w:rsidRDefault="00380A5E" w:rsidP="00380A5E">
      <w:pPr>
        <w:pStyle w:val="teiab"/>
      </w:pPr>
      <w:r w:rsidRPr="002A0CAF">
        <w:rPr>
          <w:rStyle w:val="teilabelZnak"/>
        </w:rPr>
        <w:t>6.</w:t>
      </w:r>
      <w:r>
        <w:t xml:space="preserve"> Záto v</w:t>
      </w:r>
      <w:r w:rsidRPr="000D2793">
        <w:t>ſ</w:t>
      </w:r>
      <w:r>
        <w:t>zi navkűp nas</w:t>
      </w:r>
      <w:r w:rsidRPr="000D2793">
        <w:t>ſ</w:t>
      </w:r>
      <w:r>
        <w:t>e ledevje gori opa</w:t>
      </w:r>
      <w:r w:rsidRPr="000D2793">
        <w:t>ſſ</w:t>
      </w:r>
      <w:r>
        <w:t>imo, i vna</w:t>
      </w:r>
      <w:r w:rsidRPr="000D2793">
        <w:t>ſ</w:t>
      </w:r>
      <w:r>
        <w:t>ih</w:t>
      </w:r>
      <w:r>
        <w:br/>
        <w:t>rokai v</w:t>
      </w:r>
      <w:r w:rsidRPr="000D2793">
        <w:t>ſ</w:t>
      </w:r>
      <w:r>
        <w:t>zigdár der</w:t>
      </w:r>
      <w:r w:rsidRPr="000D2793">
        <w:t>ſ</w:t>
      </w:r>
      <w:r>
        <w:t>imo gorecse lámpas</w:t>
      </w:r>
      <w:r w:rsidRPr="000D2793">
        <w:t>ſ</w:t>
      </w:r>
      <w:r>
        <w:t>e.</w:t>
      </w:r>
    </w:p>
    <w:p w14:paraId="777C46CE" w14:textId="77777777" w:rsidR="00380A5E" w:rsidRDefault="00380A5E" w:rsidP="00380A5E">
      <w:pPr>
        <w:pStyle w:val="teiab"/>
      </w:pPr>
      <w:r w:rsidRPr="00F42172">
        <w:rPr>
          <w:rStyle w:val="teilabelZnak"/>
        </w:rPr>
        <w:t>7.</w:t>
      </w:r>
      <w:r>
        <w:t xml:space="preserve"> Da</w:t>
      </w:r>
      <w:r w:rsidRPr="000D2793">
        <w:t>ſ</w:t>
      </w:r>
      <w:r>
        <w:t>ze glih takai nám ne pripeti, kak norim Deviczam,</w:t>
      </w:r>
      <w:r>
        <w:br/>
        <w:t>ké</w:t>
      </w:r>
      <w:r w:rsidRPr="000D2793">
        <w:t>ſ</w:t>
      </w:r>
      <w:r>
        <w:t>zo no</w:t>
      </w:r>
      <w:r w:rsidRPr="000D2793">
        <w:t>ſ</w:t>
      </w:r>
      <w:r>
        <w:t xml:space="preserve">zile </w:t>
      </w:r>
      <w:r w:rsidRPr="000D2793">
        <w:t>ſ</w:t>
      </w:r>
      <w:r>
        <w:t>zvoje lámpas</w:t>
      </w:r>
      <w:r w:rsidRPr="000D2793">
        <w:t>ſ</w:t>
      </w:r>
      <w:r>
        <w:t>e, preztoga ollia.</w:t>
      </w:r>
    </w:p>
    <w:p w14:paraId="75B53F66" w14:textId="09AC6A03" w:rsidR="00380A5E" w:rsidRDefault="00380A5E" w:rsidP="00380A5E">
      <w:pPr>
        <w:pStyle w:val="teiab"/>
      </w:pPr>
      <w:r w:rsidRPr="00F42172">
        <w:rPr>
          <w:rStyle w:val="teilabelZnak"/>
        </w:rPr>
        <w:t>8.</w:t>
      </w:r>
      <w:r>
        <w:t xml:space="preserve"> Da csinimo tak kak</w:t>
      </w:r>
      <w:r w:rsidRPr="000D2793">
        <w:t>ſ</w:t>
      </w:r>
      <w:r>
        <w:t>zo csinile te csedne Devicze,</w:t>
      </w:r>
      <w:r>
        <w:br/>
        <w:t>ké</w:t>
      </w:r>
      <w:r w:rsidRPr="000D2793">
        <w:t>ſ</w:t>
      </w:r>
      <w:r>
        <w:t>zo vlampas</w:t>
      </w:r>
      <w:r w:rsidRPr="000D2793">
        <w:t>ſ</w:t>
      </w:r>
      <w:r>
        <w:t xml:space="preserve">i na </w:t>
      </w:r>
      <w:r w:rsidRPr="000D2793">
        <w:t>ſ</w:t>
      </w:r>
      <w:r>
        <w:t xml:space="preserve">zvojoi poti </w:t>
      </w:r>
      <w:ins w:id="2142" w:author="Nina Ditmajer" w:date="2022-01-17T12:00:00Z">
        <w:r w:rsidR="009D5452">
          <w:t>o</w:t>
        </w:r>
      </w:ins>
      <w:del w:id="2143" w:author="Nina Ditmajer" w:date="2022-01-17T12:00:00Z">
        <w:r w:rsidDel="009D5452">
          <w:delText>a</w:delText>
        </w:r>
      </w:del>
      <w:r>
        <w:t>lia no</w:t>
      </w:r>
      <w:r w:rsidRPr="000D2793">
        <w:t>ſ</w:t>
      </w:r>
      <w:r>
        <w:t xml:space="preserve">zile. </w:t>
      </w:r>
      <w:del w:id="2144" w:author="Nina Ditmajer" w:date="2022-01-17T12:00:00Z">
        <w:r w:rsidRPr="000D2793" w:rsidDel="009D5452">
          <w:delText>ſ</w:delText>
        </w:r>
        <w:r w:rsidDel="009D5452">
          <w:delText>.</w:delText>
        </w:r>
      </w:del>
    </w:p>
    <w:p w14:paraId="454E21E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1780392" w14:textId="77777777" w:rsidR="00380A5E" w:rsidRDefault="00380A5E" w:rsidP="00380A5E">
      <w:r>
        <w:lastRenderedPageBreak/>
        <w:t>/042r/</w:t>
      </w:r>
    </w:p>
    <w:p w14:paraId="542DD1A7" w14:textId="77777777" w:rsidR="00380A5E" w:rsidRDefault="00380A5E" w:rsidP="00380A5E">
      <w:pPr>
        <w:pStyle w:val="teifwPageNum"/>
      </w:pPr>
      <w:r>
        <w:t>79.</w:t>
      </w:r>
    </w:p>
    <w:p w14:paraId="7CD0D6CB" w14:textId="77777777" w:rsidR="00380A5E" w:rsidRDefault="00380A5E" w:rsidP="00380A5E">
      <w:pPr>
        <w:pStyle w:val="teiab"/>
      </w:pPr>
      <w:r w:rsidRPr="00F42172">
        <w:rPr>
          <w:rStyle w:val="teilabelZnak"/>
        </w:rPr>
        <w:t>9.</w:t>
      </w:r>
      <w:r>
        <w:t xml:space="preserve"> Nai bo gotovi na</w:t>
      </w:r>
      <w:r w:rsidRPr="000D2793">
        <w:t>ſ</w:t>
      </w:r>
      <w:r>
        <w:t>si lámpa</w:t>
      </w:r>
      <w:r w:rsidRPr="000D2793">
        <w:t>ſ</w:t>
      </w:r>
      <w:r>
        <w:t>si, ino priprávleni, da z-</w:t>
      </w:r>
      <w:r>
        <w:br/>
        <w:t>zarocsnikom na go</w:t>
      </w:r>
      <w:r w:rsidRPr="000D2793">
        <w:t>ſ</w:t>
      </w:r>
      <w:r>
        <w:t>ztűvanye noter poidemo.</w:t>
      </w:r>
    </w:p>
    <w:p w14:paraId="72CD35DC" w14:textId="2420C293" w:rsidR="00380A5E" w:rsidRDefault="00380A5E" w:rsidP="00380A5E">
      <w:pPr>
        <w:pStyle w:val="teiab"/>
      </w:pPr>
      <w:r w:rsidRPr="0070623B">
        <w:rPr>
          <w:rStyle w:val="teilabelZnak"/>
        </w:rPr>
        <w:t>10.</w:t>
      </w:r>
      <w:r>
        <w:t xml:space="preserve"> Gda nas zárocsnik okol pou</w:t>
      </w:r>
      <w:ins w:id="2145" w:author="Nina Ditmajer" w:date="2022-01-24T11:48:00Z">
        <w:r w:rsidR="00A13EF6">
          <w:t xml:space="preserve"> </w:t>
        </w:r>
      </w:ins>
      <w:r>
        <w:t>nocsi, knám prise</w:t>
      </w:r>
      <w:r w:rsidRPr="000D2793">
        <w:t>ſ</w:t>
      </w:r>
      <w:r>
        <w:t>ztni</w:t>
      </w:r>
      <w:r>
        <w:br/>
        <w:t>bode, dabomo mogli verno csakati, nyegovo prise</w:t>
      </w:r>
      <w:r w:rsidRPr="000D2793">
        <w:t>ſ</w:t>
      </w:r>
      <w:r>
        <w:t>ztje.</w:t>
      </w:r>
    </w:p>
    <w:p w14:paraId="45982C89" w14:textId="6E3723CC" w:rsidR="00380A5E" w:rsidRDefault="00380A5E" w:rsidP="00380A5E">
      <w:pPr>
        <w:pStyle w:val="teiab"/>
      </w:pPr>
      <w:r w:rsidRPr="00F1194E">
        <w:rPr>
          <w:rStyle w:val="teilabelZnak"/>
        </w:rPr>
        <w:t>11.</w:t>
      </w:r>
      <w:r>
        <w:t xml:space="preserve"> Ár csi bomo tak, kak nore Devicze; ollia nebo pri-</w:t>
      </w:r>
      <w:r>
        <w:br/>
        <w:t>ná</w:t>
      </w:r>
      <w:r w:rsidRPr="000D2793">
        <w:t>ſ</w:t>
      </w:r>
      <w:r>
        <w:t xml:space="preserve">z, od </w:t>
      </w:r>
      <w:ins w:id="2146" w:author="Nina Ditmajer" w:date="2022-01-24T11:49:00Z">
        <w:r w:rsidR="00A13EF6">
          <w:t>k</w:t>
        </w:r>
      </w:ins>
      <w:del w:id="2147" w:author="Nina Ditmajer" w:date="2022-01-24T11:49:00Z">
        <w:r w:rsidDel="00A13EF6">
          <w:delText>K</w:delText>
        </w:r>
      </w:del>
      <w:r>
        <w:t>rámarov mi dokec</w:t>
      </w:r>
      <w:r w:rsidRPr="000D2793">
        <w:t>ſ</w:t>
      </w:r>
      <w:r>
        <w:t xml:space="preserve"> p</w:t>
      </w:r>
      <w:del w:id="2148" w:author="Nina Ditmajer" w:date="2022-01-24T11:50:00Z">
        <w:r w:rsidDel="00A13EF6">
          <w:delText>r</w:delText>
        </w:r>
      </w:del>
      <w:r>
        <w:t xml:space="preserve">idemo, dveri nám </w:t>
      </w:r>
      <w:ins w:id="2149" w:author="Nina Ditmajer" w:date="2022-01-24T11:50:00Z">
        <w:r w:rsidR="00A13EF6">
          <w:t>z</w:t>
        </w:r>
      </w:ins>
      <w:del w:id="2150" w:author="Nina Ditmajer" w:date="2022-01-24T11:50:00Z">
        <w:r w:rsidDel="00A13EF6">
          <w:delText>Z</w:delText>
        </w:r>
      </w:del>
      <w:r>
        <w:t>ápréo.</w:t>
      </w:r>
    </w:p>
    <w:p w14:paraId="79F16818" w14:textId="5465305C" w:rsidR="00380A5E" w:rsidRDefault="00380A5E" w:rsidP="00380A5E">
      <w:pPr>
        <w:pStyle w:val="teiab"/>
      </w:pPr>
      <w:r w:rsidRPr="00F1194E">
        <w:rPr>
          <w:rStyle w:val="teilabelZnak"/>
        </w:rPr>
        <w:t>12.</w:t>
      </w:r>
      <w:r>
        <w:t xml:space="preserve"> Csi glih na dver</w:t>
      </w:r>
      <w:ins w:id="2151" w:author="Nina Ditmajer" w:date="2022-01-24T11:51:00Z">
        <w:r w:rsidR="00A13EF6">
          <w:t>m</w:t>
        </w:r>
      </w:ins>
      <w:del w:id="2152" w:author="Nina Ditmajer" w:date="2022-01-24T11:51:00Z">
        <w:r w:rsidDel="00A13EF6">
          <w:delText>n</w:delText>
        </w:r>
      </w:del>
      <w:r>
        <w:t>i bomo trűpali, tak odgovorio,</w:t>
      </w:r>
      <w:r>
        <w:br/>
        <w:t>vá</w:t>
      </w:r>
      <w:r w:rsidRPr="000D2793">
        <w:t>ſ</w:t>
      </w:r>
      <w:r>
        <w:t xml:space="preserve">z nepoznam </w:t>
      </w:r>
      <w:r w:rsidRPr="000D2793">
        <w:t>ſ</w:t>
      </w:r>
      <w:r>
        <w:t>toda i kada je</w:t>
      </w:r>
      <w:r w:rsidRPr="000D2793">
        <w:t>ſ</w:t>
      </w:r>
      <w:r>
        <w:t>zte, venei o</w:t>
      </w:r>
      <w:r w:rsidRPr="000D2793">
        <w:t>ſ</w:t>
      </w:r>
      <w:r>
        <w:t>ztánemo.</w:t>
      </w:r>
    </w:p>
    <w:p w14:paraId="3D33693D" w14:textId="105AF47E" w:rsidR="00380A5E" w:rsidRDefault="00380A5E" w:rsidP="00380A5E">
      <w:pPr>
        <w:pStyle w:val="teiab"/>
      </w:pPr>
      <w:r w:rsidRPr="009D22B7">
        <w:rPr>
          <w:rStyle w:val="teilabelZnak"/>
        </w:rPr>
        <w:t>13.</w:t>
      </w:r>
      <w:r>
        <w:t xml:space="preserve"> Záto pro</w:t>
      </w:r>
      <w:r w:rsidRPr="000D2793">
        <w:t>ſ</w:t>
      </w:r>
      <w:r>
        <w:t>zimo Go</w:t>
      </w:r>
      <w:r w:rsidRPr="000D2793">
        <w:t>ſ</w:t>
      </w:r>
      <w:r>
        <w:t xml:space="preserve">zpodna Bogha, </w:t>
      </w:r>
      <w:r w:rsidRPr="009D22B7">
        <w:rPr>
          <w:rStyle w:val="teiname"/>
        </w:rPr>
        <w:t>Jesusſa</w:t>
      </w:r>
      <w:r>
        <w:t xml:space="preserve">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 w:rsidRPr="00C73E18">
        <w:rPr>
          <w:rStyle w:val="teiabbr"/>
        </w:rPr>
        <w:t>ſ</w:t>
      </w:r>
      <w:r>
        <w:rPr>
          <w:rStyle w:val="teiabbr"/>
        </w:rPr>
        <w:t>a</w:t>
      </w:r>
      <w:r w:rsidRPr="00826719">
        <w:t>,</w:t>
      </w:r>
      <w:r>
        <w:br/>
        <w:t>da bom</w:t>
      </w:r>
      <w:r w:rsidRPr="00A13EF6">
        <w:rPr>
          <w:rStyle w:val="teiunclear"/>
          <w:rPrChange w:id="2153" w:author="Nina Ditmajer" w:date="2022-01-24T11:52:00Z">
            <w:rPr/>
          </w:rPrChange>
        </w:rPr>
        <w:t>o</w:t>
      </w:r>
      <w:r>
        <w:t xml:space="preserve"> m</w:t>
      </w:r>
      <w:ins w:id="2154" w:author="Nina Ditmajer" w:date="2022-01-24T11:52:00Z">
        <w:r w:rsidR="00A13EF6" w:rsidRPr="00A13EF6">
          <w:rPr>
            <w:rStyle w:val="teiunclear"/>
            <w:rPrChange w:id="2155" w:author="Nina Ditmajer" w:date="2022-01-24T11:53:00Z">
              <w:rPr/>
            </w:rPrChange>
          </w:rPr>
          <w:t>og</w:t>
        </w:r>
      </w:ins>
      <w:del w:id="2156" w:author="Nina Ditmajer" w:date="2022-01-24T11:52:00Z">
        <w:r w:rsidRPr="00A13EF6" w:rsidDel="00A13EF6">
          <w:rPr>
            <w:rStyle w:val="teiunclear"/>
            <w:rPrChange w:id="2157" w:author="Nina Ditmajer" w:date="2022-01-24T11:53:00Z">
              <w:rPr/>
            </w:rPrChange>
          </w:rPr>
          <w:delText>e</w:delText>
        </w:r>
      </w:del>
      <w:r w:rsidRPr="00A13EF6">
        <w:rPr>
          <w:rStyle w:val="teiunclear"/>
          <w:rPrChange w:id="2158" w:author="Nina Ditmajer" w:date="2022-01-24T11:53:00Z">
            <w:rPr/>
          </w:rPrChange>
        </w:rPr>
        <w:t>li</w:t>
      </w:r>
      <w:r>
        <w:t xml:space="preserve"> </w:t>
      </w:r>
      <w:ins w:id="2159" w:author="Nina Ditmajer" w:date="2022-01-24T11:53:00Z">
        <w:r w:rsidR="00A13EF6">
          <w:t>'</w:t>
        </w:r>
      </w:ins>
      <w:del w:id="2160" w:author="Nina Ditmajer" w:date="2022-01-24T11:53:00Z">
        <w:r w:rsidDel="00A13EF6">
          <w:delText>´</w:delText>
        </w:r>
      </w:del>
      <w:r w:rsidRPr="000D2793">
        <w:t>ſ</w:t>
      </w:r>
      <w:r>
        <w:t>nim navkűp poiti nato go</w:t>
      </w:r>
      <w:r w:rsidRPr="000D2793">
        <w:t>ſ</w:t>
      </w:r>
      <w:r>
        <w:t>ztűvanye.</w:t>
      </w:r>
    </w:p>
    <w:p w14:paraId="78592133" w14:textId="68F7D5CB" w:rsidR="00380A5E" w:rsidDel="00A13EF6" w:rsidRDefault="00380A5E" w:rsidP="00380A5E">
      <w:pPr>
        <w:pStyle w:val="teiab"/>
        <w:rPr>
          <w:del w:id="2161" w:author="Nina Ditmajer" w:date="2022-01-24T11:55:00Z"/>
        </w:rPr>
      </w:pPr>
      <w:r>
        <w:t>14. Di</w:t>
      </w:r>
      <w:r w:rsidRPr="00A13EF6">
        <w:rPr>
          <w:rStyle w:val="teiunclear"/>
          <w:rPrChange w:id="2162" w:author="Nina Ditmajer" w:date="2022-01-24T11:53:00Z">
            <w:rPr/>
          </w:rPrChange>
        </w:rPr>
        <w:t>ka</w:t>
      </w:r>
      <w:r>
        <w:t xml:space="preserve"> </w:t>
      </w:r>
      <w:r w:rsidRPr="00A13EF6">
        <w:rPr>
          <w:rStyle w:val="teiunclear"/>
          <w:rPrChange w:id="2163" w:author="Nina Ditmajer" w:date="2022-01-24T11:53:00Z">
            <w:rPr/>
          </w:rPrChange>
        </w:rPr>
        <w:t>t</w:t>
      </w:r>
      <w:r>
        <w:t xml:space="preserve">i </w:t>
      </w:r>
      <w:r w:rsidRPr="00A13EF6">
        <w:rPr>
          <w:rStyle w:val="teiunclear"/>
          <w:rPrChange w:id="2164" w:author="Nina Ditmajer" w:date="2022-01-24T11:53:00Z">
            <w:rPr/>
          </w:rPrChange>
        </w:rPr>
        <w:t>bo</w:t>
      </w:r>
      <w:r>
        <w:t>idi Otecz Go</w:t>
      </w:r>
      <w:r w:rsidRPr="000D2793">
        <w:t>ſ</w:t>
      </w:r>
      <w:r>
        <w:t xml:space="preserve">zpon Bogh </w:t>
      </w:r>
      <w:r w:rsidRPr="000D2793">
        <w:t>ſ</w:t>
      </w:r>
      <w:r>
        <w:t xml:space="preserve">ztvoim </w:t>
      </w:r>
      <w:r w:rsidRPr="000D2793">
        <w:t>ſ</w:t>
      </w:r>
      <w:r>
        <w:t>zvé-</w:t>
      </w:r>
      <w:r>
        <w:br/>
        <w:t xml:space="preserve">tim </w:t>
      </w:r>
      <w:r w:rsidRPr="000D2793">
        <w:t>ſ</w:t>
      </w:r>
      <w:r>
        <w:t>zi</w:t>
      </w:r>
      <w:r w:rsidRPr="00A13EF6">
        <w:rPr>
          <w:rStyle w:val="teiunclear"/>
          <w:rPrChange w:id="2165" w:author="Nina Ditmajer" w:date="2022-01-24T11:54:00Z">
            <w:rPr/>
          </w:rPrChange>
        </w:rPr>
        <w:t>n</w:t>
      </w:r>
      <w:r>
        <w:t xml:space="preserve">om, </w:t>
      </w:r>
      <w:r w:rsidRPr="00A13EF6">
        <w:rPr>
          <w:rStyle w:val="teiunclear"/>
          <w:rPrChange w:id="2166" w:author="Nina Ditmajer" w:date="2022-01-24T11:54:00Z">
            <w:rPr/>
          </w:rPrChange>
        </w:rPr>
        <w:t>g</w:t>
      </w:r>
      <w:r>
        <w:t xml:space="preserve">lih rávno takai i </w:t>
      </w:r>
      <w:r w:rsidRPr="000D2793">
        <w:t>ſ</w:t>
      </w:r>
      <w:r>
        <w:t>zvétim Dűhom,</w:t>
      </w:r>
      <w:r>
        <w:br/>
        <w:t>vekvekoma.</w:t>
      </w:r>
      <w:ins w:id="2167" w:author="Nina Ditmajer" w:date="2022-01-24T11:55:00Z">
        <w:r w:rsidR="00A13EF6">
          <w:t xml:space="preserve"> </w:t>
        </w:r>
      </w:ins>
    </w:p>
    <w:p w14:paraId="0E5B8BC7" w14:textId="06D1CED3" w:rsidR="00380A5E" w:rsidRDefault="00380A5E">
      <w:pPr>
        <w:pStyle w:val="teiab"/>
        <w:rPr>
          <w:ins w:id="2168" w:author="Nina Ditmajer" w:date="2022-01-24T11:55:00Z"/>
        </w:rPr>
        <w:pPrChange w:id="2169" w:author="Nina Ditmajer" w:date="2022-01-24T11:55:00Z">
          <w:pPr>
            <w:pStyle w:val="teiclosure"/>
          </w:pPr>
        </w:pPrChange>
      </w:pPr>
      <w:r>
        <w:t>Amen.</w:t>
      </w:r>
    </w:p>
    <w:p w14:paraId="39F834B7" w14:textId="77777777" w:rsidR="00A13EF6" w:rsidRDefault="00A13EF6">
      <w:pPr>
        <w:pStyle w:val="teiab"/>
        <w:pPrChange w:id="2170" w:author="Nina Ditmajer" w:date="2022-01-24T11:55:00Z">
          <w:pPr>
            <w:pStyle w:val="teiclosure"/>
          </w:pPr>
        </w:pPrChange>
      </w:pPr>
    </w:p>
    <w:p w14:paraId="690E1AA5" w14:textId="729AFCCA" w:rsidR="00380A5E" w:rsidRPr="00A13EF6" w:rsidRDefault="00380A5E">
      <w:pPr>
        <w:pStyle w:val="Naslov2"/>
        <w:rPr>
          <w:rPrChange w:id="2171" w:author="Nina Ditmajer" w:date="2022-01-24T11:55:00Z">
            <w:rPr>
              <w:rStyle w:val="teiquote"/>
            </w:rPr>
          </w:rPrChange>
        </w:rPr>
        <w:pPrChange w:id="2172" w:author="Nina Ditmajer" w:date="2022-01-24T11:55:00Z">
          <w:pPr>
            <w:pStyle w:val="teiclosure"/>
          </w:pPr>
        </w:pPrChange>
      </w:pPr>
      <w:r w:rsidRPr="00A13EF6">
        <w:rPr>
          <w:rPrChange w:id="2173" w:author="Nina Ditmajer" w:date="2022-01-24T11:55:00Z">
            <w:rPr>
              <w:rStyle w:val="teiquote"/>
              <w:b/>
              <w:bCs/>
            </w:rPr>
          </w:rPrChange>
        </w:rPr>
        <w:t xml:space="preserve">In Festo </w:t>
      </w:r>
      <w:r w:rsidRPr="00A13EF6">
        <w:rPr>
          <w:rStyle w:val="teiabbr"/>
          <w:rPrChange w:id="2174" w:author="Nina Ditmajer" w:date="2022-01-24T11:55:00Z">
            <w:rPr>
              <w:rStyle w:val="teiquote"/>
              <w:b/>
              <w:bCs/>
            </w:rPr>
          </w:rPrChange>
        </w:rPr>
        <w:t>ſ.</w:t>
      </w:r>
      <w:r w:rsidRPr="00A13EF6">
        <w:rPr>
          <w:rPrChange w:id="2175" w:author="Nina Ditmajer" w:date="2022-01-24T11:55:00Z">
            <w:rPr>
              <w:rStyle w:val="teiquote"/>
              <w:b/>
              <w:bCs/>
            </w:rPr>
          </w:rPrChange>
        </w:rPr>
        <w:t xml:space="preserve"> Chatharin</w:t>
      </w:r>
      <w:ins w:id="2176" w:author="Nina Ditmajer" w:date="2022-01-24T11:55:00Z">
        <w:r w:rsidR="00A13EF6">
          <w:rPr>
            <w:rFonts w:ascii="ZRCola" w:hAnsi="ZRCola" w:cs="ZRCola"/>
          </w:rPr>
          <w:t>æ</w:t>
        </w:r>
      </w:ins>
      <w:del w:id="2177" w:author="Nina Ditmajer" w:date="2022-01-24T11:55:00Z">
        <w:r w:rsidRPr="00A13EF6" w:rsidDel="00A13EF6">
          <w:rPr>
            <w:rPrChange w:id="2178" w:author="Nina Ditmajer" w:date="2022-01-24T11:55:00Z">
              <w:rPr>
                <w:rStyle w:val="teiquote"/>
                <w:b/>
                <w:bCs/>
              </w:rPr>
            </w:rPrChange>
          </w:rPr>
          <w:delText>e</w:delText>
        </w:r>
      </w:del>
      <w:r w:rsidRPr="00A13EF6">
        <w:rPr>
          <w:rPrChange w:id="2179" w:author="Nina Ditmajer" w:date="2022-01-24T11:55:00Z">
            <w:rPr>
              <w:rStyle w:val="teiquote"/>
              <w:b/>
              <w:bCs/>
            </w:rPr>
          </w:rPrChange>
        </w:rPr>
        <w:t xml:space="preserve"> Virgin</w:t>
      </w:r>
      <w:del w:id="2180" w:author="Nina Ditmajer" w:date="2022-01-24T11:56:00Z">
        <w:r w:rsidRPr="00A13EF6" w:rsidDel="00A13EF6">
          <w:rPr>
            <w:rPrChange w:id="2181" w:author="Nina Ditmajer" w:date="2022-01-24T11:55:00Z">
              <w:rPr>
                <w:rStyle w:val="teiquote"/>
                <w:b/>
                <w:bCs/>
              </w:rPr>
            </w:rPrChange>
          </w:rPr>
          <w:delText xml:space="preserve"> </w:delText>
        </w:r>
      </w:del>
      <w:r w:rsidRPr="00A13EF6">
        <w:rPr>
          <w:rPrChange w:id="2182" w:author="Nina Ditmajer" w:date="2022-01-24T11:55:00Z">
            <w:rPr>
              <w:rStyle w:val="teiquote"/>
              <w:b/>
              <w:bCs/>
            </w:rPr>
          </w:rPrChange>
        </w:rPr>
        <w:t>is</w:t>
      </w:r>
    </w:p>
    <w:p w14:paraId="5D212579" w14:textId="38F11E64" w:rsidR="00380A5E" w:rsidRDefault="00380A5E" w:rsidP="00380A5E">
      <w:pPr>
        <w:pStyle w:val="Naslov2"/>
      </w:pPr>
      <w:r w:rsidRPr="0064540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Ad Notam.</w:t>
      </w:r>
      <w:r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0D2793">
        <w:t>ſ</w:t>
      </w:r>
      <w:r>
        <w:t>zű</w:t>
      </w:r>
      <w:ins w:id="2183" w:author="Nina Ditmajer" w:date="2022-01-24T11:56:00Z">
        <w:r w:rsidR="00380829">
          <w:t>z</w:t>
        </w:r>
      </w:ins>
      <w:del w:id="2184" w:author="Nina Ditmajer" w:date="2022-01-24T11:56:00Z">
        <w:r w:rsidDel="00380829">
          <w:delText>s</w:delText>
        </w:r>
      </w:del>
      <w:r>
        <w:t xml:space="preserve"> támada Pogány neph </w:t>
      </w:r>
      <w:r w:rsidRPr="00A13EF6">
        <w:rPr>
          <w:rStyle w:val="teiabbr"/>
          <w:rPrChange w:id="2185" w:author="Nina Ditmajer" w:date="2022-01-24T11:56:00Z">
            <w:rPr/>
          </w:rPrChange>
        </w:rPr>
        <w:t>&amp;c.</w:t>
      </w:r>
    </w:p>
    <w:p w14:paraId="5BA7849F" w14:textId="05D5FB27" w:rsidR="00380A5E" w:rsidRDefault="00380A5E" w:rsidP="00380A5E">
      <w:pPr>
        <w:pStyle w:val="teiab"/>
      </w:pPr>
      <w:r w:rsidRPr="004465CC">
        <w:rPr>
          <w:rStyle w:val="teilabelZnak"/>
        </w:rPr>
        <w:t>1.</w:t>
      </w:r>
      <w:r w:rsidRPr="004465CC"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</w:t>
      </w:r>
      <w:r w:rsidRPr="004465CC">
        <w:t>Devaje zisla zpogán</w:t>
      </w:r>
      <w:r w:rsidRPr="000D2793">
        <w:t>ſ</w:t>
      </w:r>
      <w:r>
        <w:t xml:space="preserve">zkoga národa, </w:t>
      </w:r>
      <w:r w:rsidRPr="000D2793">
        <w:t>ſ</w:t>
      </w:r>
      <w:r>
        <w:t>zvéta</w:t>
      </w:r>
      <w:r>
        <w:br/>
      </w:r>
      <w:r w:rsidRPr="00374374">
        <w:rPr>
          <w:rStyle w:val="teiname"/>
        </w:rPr>
        <w:t>Catharina</w:t>
      </w:r>
      <w:r>
        <w:t xml:space="preserve"> </w:t>
      </w:r>
      <w:r w:rsidRPr="005B74DE">
        <w:rPr>
          <w:rStyle w:val="teipersName"/>
          <w:rPrChange w:id="2186" w:author="Nina Ditmajer" w:date="2022-01-24T11:58:00Z">
            <w:rPr/>
          </w:rPrChange>
        </w:rPr>
        <w:t>Costus</w:t>
      </w:r>
      <w:r>
        <w:t xml:space="preserve"> </w:t>
      </w:r>
      <w:ins w:id="2187" w:author="Nina Ditmajer" w:date="2022-01-24T11:58:00Z">
        <w:r w:rsidR="005B74DE">
          <w:t>k</w:t>
        </w:r>
      </w:ins>
      <w:del w:id="2188" w:author="Nina Ditmajer" w:date="2022-01-24T11:58:00Z">
        <w:r w:rsidDel="005B74DE">
          <w:delText>K</w:delText>
        </w:r>
      </w:del>
      <w:r>
        <w:t>rála ona bes</w:t>
      </w:r>
      <w:r w:rsidRPr="000D2793">
        <w:t>ſ</w:t>
      </w:r>
      <w:r>
        <w:t>e csi.</w:t>
      </w:r>
    </w:p>
    <w:p w14:paraId="4497B6A8" w14:textId="7D10B582" w:rsidR="00380A5E" w:rsidRDefault="00380A5E" w:rsidP="00380A5E">
      <w:pPr>
        <w:pStyle w:val="teiab"/>
      </w:pPr>
      <w:r w:rsidRPr="00374374">
        <w:rPr>
          <w:rStyle w:val="teilabelZnak"/>
        </w:rPr>
        <w:t>2.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Mi hválimo Bosjo </w:t>
      </w:r>
      <w:r w:rsidRPr="000D2793">
        <w:t>ſ</w:t>
      </w:r>
      <w:r>
        <w:t>zvéto dobroto, i zmosnoga</w:t>
      </w:r>
      <w:r>
        <w:br/>
        <w:t>Boga, zadovolni bodemo zpomo</w:t>
      </w:r>
      <w:del w:id="2189" w:author="Nina Ditmajer" w:date="2022-01-24T11:59:00Z">
        <w:r w:rsidDel="005B74DE">
          <w:delText>s</w:delText>
        </w:r>
      </w:del>
      <w:r>
        <w:t>c</w:t>
      </w:r>
      <w:ins w:id="2190" w:author="Nina Ditmajer" w:date="2022-01-24T11:59:00Z">
        <w:r w:rsidR="005B74DE">
          <w:t>s</w:t>
        </w:r>
      </w:ins>
      <w:r>
        <w:t>jouv.</w:t>
      </w:r>
    </w:p>
    <w:p w14:paraId="0B471E48" w14:textId="1158F2A3" w:rsidR="00380A5E" w:rsidRDefault="00380A5E" w:rsidP="00380A5E">
      <w:pPr>
        <w:pStyle w:val="teiab"/>
      </w:pPr>
      <w:r w:rsidRPr="00374374">
        <w:rPr>
          <w:rStyle w:val="teilabelZnak"/>
        </w:rPr>
        <w:t>3.</w:t>
      </w:r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 xml:space="preserve"> Velike </w:t>
      </w:r>
      <w:ins w:id="2191" w:author="Nina Ditmajer" w:date="2022-01-24T12:07:00Z">
        <w:r w:rsidR="0072098B">
          <w:rPr>
            <w:rStyle w:val="teiquote"/>
            <w:i w:val="0"/>
            <w:color w:val="993300"/>
            <w:lang w:val="sl-SI" w:eastAsia="ja-JP"/>
            <w14:shadow w14:blurRad="0" w14:dist="0" w14:dir="0" w14:sx="0" w14:sy="0" w14:kx="0" w14:ky="0" w14:algn="none">
              <w14:srgbClr w14:val="000000"/>
            </w14:shadow>
          </w:rPr>
          <w:t>V</w:t>
        </w:r>
      </w:ins>
      <w:del w:id="2192" w:author="Nina Ditmajer" w:date="2022-01-24T12:00:00Z">
        <w:r w:rsidDel="005B74DE">
          <w:rPr>
            <w:rStyle w:val="teiquote"/>
            <w:i w:val="0"/>
            <w:color w:val="993300"/>
            <w:lang w:val="sl-SI" w:eastAsia="ja-JP"/>
            <w14:shadow w14:blurRad="0" w14:dist="0" w14:dir="0" w14:sx="0" w14:sy="0" w14:kx="0" w14:ky="0" w14:algn="none">
              <w14:srgbClr w14:val="000000"/>
            </w14:shadow>
          </w:rPr>
          <w:delText>V</w:delText>
        </w:r>
      </w:del>
      <w:r>
        <w:rPr>
          <w:rStyle w:val="teiquote"/>
          <w:i w:val="0"/>
          <w:color w:val="993300"/>
          <w:lang w:val="sl-SI" w:eastAsia="ja-JP"/>
          <w14:shadow w14:blurRad="0" w14:dist="0" w14:dir="0" w14:sx="0" w14:sy="0" w14:kx="0" w14:ky="0" w14:algn="none">
            <w14:srgbClr w14:val="000000"/>
          </w14:shadow>
        </w:rPr>
        <w:t>őre bes</w:t>
      </w:r>
      <w:r w:rsidRPr="000D2793">
        <w:t>ſ</w:t>
      </w:r>
      <w:r>
        <w:t xml:space="preserve">e </w:t>
      </w:r>
      <w:r w:rsidRPr="000D2793">
        <w:t>ſ</w:t>
      </w:r>
      <w:r>
        <w:t xml:space="preserve">zvéta </w:t>
      </w:r>
      <w:r w:rsidRPr="00BB198D">
        <w:rPr>
          <w:rStyle w:val="teiname"/>
        </w:rPr>
        <w:t>Chatharina</w:t>
      </w:r>
      <w:r>
        <w:t xml:space="preserve"> terdno</w:t>
      </w:r>
      <w:r>
        <w:br/>
        <w:t>vőro vBogi imes</w:t>
      </w:r>
      <w:r w:rsidRPr="000D2793">
        <w:t>ſ</w:t>
      </w:r>
      <w:r>
        <w:t>e, neboja</w:t>
      </w:r>
      <w:r w:rsidRPr="000D2793">
        <w:t>ſ</w:t>
      </w:r>
      <w:r>
        <w:t xml:space="preserve">se </w:t>
      </w:r>
      <w:r w:rsidRPr="000D2793">
        <w:t>ſ</w:t>
      </w:r>
      <w:r>
        <w:t xml:space="preserve">ze </w:t>
      </w:r>
      <w:r w:rsidRPr="005B74DE">
        <w:rPr>
          <w:rStyle w:val="teipersName"/>
          <w:rPrChange w:id="2193" w:author="Nina Ditmajer" w:date="2022-01-24T12:03:00Z">
            <w:rPr/>
          </w:rPrChange>
        </w:rPr>
        <w:t>Ma</w:t>
      </w:r>
      <w:ins w:id="2194" w:author="Nina Ditmajer" w:date="2022-01-24T12:03:00Z">
        <w:r w:rsidR="005B74DE" w:rsidRPr="005B74DE">
          <w:rPr>
            <w:rStyle w:val="teipersName"/>
            <w:rPrChange w:id="2195" w:author="Nina Ditmajer" w:date="2022-01-24T12:03:00Z">
              <w:rPr/>
            </w:rPrChange>
          </w:rPr>
          <w:t>x</w:t>
        </w:r>
      </w:ins>
      <w:del w:id="2196" w:author="Nina Ditmajer" w:date="2022-01-24T12:03:00Z">
        <w:r w:rsidRPr="005B74DE" w:rsidDel="005B74DE">
          <w:rPr>
            <w:rStyle w:val="teipersName"/>
            <w:rPrChange w:id="2197" w:author="Nina Ditmajer" w:date="2022-01-24T12:03:00Z">
              <w:rPr/>
            </w:rPrChange>
          </w:rPr>
          <w:delText>z</w:delText>
        </w:r>
      </w:del>
      <w:r w:rsidRPr="005B74DE">
        <w:rPr>
          <w:rStyle w:val="teipersName"/>
          <w:rPrChange w:id="2198" w:author="Nina Ditmajer" w:date="2022-01-24T12:03:00Z">
            <w:rPr/>
          </w:rPrChange>
        </w:rPr>
        <w:t>entiusſa</w:t>
      </w:r>
      <w:r>
        <w:t>.</w:t>
      </w:r>
    </w:p>
    <w:p w14:paraId="42615C1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2C15BC96" w14:textId="77777777" w:rsidR="00380A5E" w:rsidRDefault="00380A5E" w:rsidP="00380A5E">
      <w:r>
        <w:lastRenderedPageBreak/>
        <w:t>/042v/</w:t>
      </w:r>
    </w:p>
    <w:p w14:paraId="58F09A1C" w14:textId="77777777" w:rsidR="00380A5E" w:rsidRDefault="00380A5E" w:rsidP="00380A5E">
      <w:pPr>
        <w:pStyle w:val="teifwPageNum"/>
      </w:pPr>
      <w:r>
        <w:t>80.</w:t>
      </w:r>
    </w:p>
    <w:p w14:paraId="21551949" w14:textId="354D5B27" w:rsidR="00380A5E" w:rsidRDefault="00380A5E" w:rsidP="00380A5E">
      <w:pPr>
        <w:pStyle w:val="teiab"/>
      </w:pPr>
      <w:r w:rsidRPr="00BD494E">
        <w:rPr>
          <w:rStyle w:val="teilabelZnak"/>
        </w:rPr>
        <w:t>4.</w:t>
      </w:r>
      <w:r>
        <w:t xml:space="preserve"> vBogi imes</w:t>
      </w:r>
      <w:r w:rsidRPr="000D2793">
        <w:t>ſ</w:t>
      </w:r>
      <w:r>
        <w:t>e terdno Vőro vűpanye, pri</w:t>
      </w:r>
      <w:r w:rsidRPr="000D2793">
        <w:t>ſ</w:t>
      </w:r>
      <w:r>
        <w:t>ztopi ktim</w:t>
      </w:r>
      <w:r>
        <w:br/>
        <w:t>Do</w:t>
      </w:r>
      <w:ins w:id="2199" w:author="Nina Ditmajer" w:date="2022-01-24T12:44:00Z">
        <w:r w:rsidR="00E41E0D">
          <w:t>k</w:t>
        </w:r>
      </w:ins>
      <w:del w:id="2200" w:author="Nina Ditmajer" w:date="2022-01-24T12:44:00Z">
        <w:r w:rsidDel="00E41E0D">
          <w:delText>h</w:delText>
        </w:r>
      </w:del>
      <w:r>
        <w:t>torem zjednov recsjov v</w:t>
      </w:r>
      <w:r w:rsidRPr="000D2793">
        <w:t>ſ</w:t>
      </w:r>
      <w:r>
        <w:t>zeje oblada.</w:t>
      </w:r>
    </w:p>
    <w:p w14:paraId="58B7DBB0" w14:textId="73AEB6BD" w:rsidR="00380A5E" w:rsidRDefault="00380A5E" w:rsidP="00380A5E">
      <w:pPr>
        <w:pStyle w:val="teiab"/>
      </w:pPr>
      <w:r w:rsidRPr="00BD494E">
        <w:rPr>
          <w:rStyle w:val="teilabelZnak"/>
        </w:rPr>
        <w:t>5.</w:t>
      </w:r>
      <w:r>
        <w:t xml:space="preserve"> </w:t>
      </w:r>
      <w:r w:rsidRPr="0072098B">
        <w:rPr>
          <w:rStyle w:val="teipersName"/>
          <w:rPrChange w:id="2201" w:author="Nina Ditmajer" w:date="2022-01-24T12:07:00Z">
            <w:rPr/>
          </w:rPrChange>
        </w:rPr>
        <w:t>Ma</w:t>
      </w:r>
      <w:ins w:id="2202" w:author="Nina Ditmajer" w:date="2022-01-24T12:07:00Z">
        <w:r w:rsidR="0072098B" w:rsidRPr="0072098B">
          <w:rPr>
            <w:rStyle w:val="teipersName"/>
            <w:rPrChange w:id="2203" w:author="Nina Ditmajer" w:date="2022-01-24T12:07:00Z">
              <w:rPr/>
            </w:rPrChange>
          </w:rPr>
          <w:t>x</w:t>
        </w:r>
      </w:ins>
      <w:del w:id="2204" w:author="Nina Ditmajer" w:date="2022-01-24T12:07:00Z">
        <w:r w:rsidRPr="0072098B" w:rsidDel="0072098B">
          <w:rPr>
            <w:rStyle w:val="teipersName"/>
            <w:rPrChange w:id="2205" w:author="Nina Ditmajer" w:date="2022-01-24T12:07:00Z">
              <w:rPr/>
            </w:rPrChange>
          </w:rPr>
          <w:delText>z</w:delText>
        </w:r>
      </w:del>
      <w:r w:rsidRPr="0072098B">
        <w:rPr>
          <w:rStyle w:val="teipersName"/>
          <w:rPrChange w:id="2206" w:author="Nina Ditmajer" w:date="2022-01-24T12:07:00Z">
            <w:rPr/>
          </w:rPrChange>
        </w:rPr>
        <w:t>entius</w:t>
      </w:r>
      <w:r>
        <w:t xml:space="preserve"> govorjas</w:t>
      </w:r>
      <w:r w:rsidRPr="000D2793">
        <w:t>ſ</w:t>
      </w:r>
      <w:r>
        <w:t>e Do</w:t>
      </w:r>
      <w:ins w:id="2207" w:author="Nina Ditmajer" w:date="2022-01-24T12:44:00Z">
        <w:r w:rsidR="00E41E0D">
          <w:t>k</w:t>
        </w:r>
      </w:ins>
      <w:del w:id="2208" w:author="Nina Ditmajer" w:date="2022-01-24T12:44:00Z">
        <w:r w:rsidDel="00E41E0D">
          <w:delText>h</w:delText>
        </w:r>
      </w:del>
      <w:r>
        <w:t>torem zakai</w:t>
      </w:r>
      <w:r w:rsidRPr="000D2793">
        <w:t>ſ</w:t>
      </w:r>
      <w:r>
        <w:t>zte oblá-</w:t>
      </w:r>
      <w:r>
        <w:br/>
        <w:t>dani od te jedne dekle modro</w:t>
      </w:r>
      <w:r w:rsidRPr="000D2793">
        <w:t>ſ</w:t>
      </w:r>
      <w:r>
        <w:t>zti.</w:t>
      </w:r>
    </w:p>
    <w:p w14:paraId="2073C46F" w14:textId="3557E680" w:rsidR="00380A5E" w:rsidRDefault="00380A5E" w:rsidP="00380A5E">
      <w:pPr>
        <w:pStyle w:val="teiab"/>
      </w:pPr>
      <w:r w:rsidRPr="00BD494E">
        <w:rPr>
          <w:rStyle w:val="teilabelZnak"/>
        </w:rPr>
        <w:t>6.</w:t>
      </w:r>
      <w:r>
        <w:t xml:space="preserve"> </w:t>
      </w:r>
      <w:r w:rsidRPr="0072098B">
        <w:rPr>
          <w:rStyle w:val="teipersName"/>
          <w:rPrChange w:id="2209" w:author="Nina Ditmajer" w:date="2022-01-24T12:08:00Z">
            <w:rPr/>
          </w:rPrChange>
        </w:rPr>
        <w:t>Ma</w:t>
      </w:r>
      <w:ins w:id="2210" w:author="Nina Ditmajer" w:date="2022-01-24T12:08:00Z">
        <w:r w:rsidR="0072098B" w:rsidRPr="0072098B">
          <w:rPr>
            <w:rStyle w:val="teipersName"/>
            <w:rPrChange w:id="2211" w:author="Nina Ditmajer" w:date="2022-01-24T12:08:00Z">
              <w:rPr/>
            </w:rPrChange>
          </w:rPr>
          <w:t>x</w:t>
        </w:r>
      </w:ins>
      <w:del w:id="2212" w:author="Nina Ditmajer" w:date="2022-01-24T12:08:00Z">
        <w:r w:rsidRPr="0072098B" w:rsidDel="0072098B">
          <w:rPr>
            <w:rStyle w:val="teipersName"/>
            <w:rPrChange w:id="2213" w:author="Nina Ditmajer" w:date="2022-01-24T12:08:00Z">
              <w:rPr/>
            </w:rPrChange>
          </w:rPr>
          <w:delText>z</w:delText>
        </w:r>
      </w:del>
      <w:r w:rsidRPr="0072098B">
        <w:rPr>
          <w:rStyle w:val="teipersName"/>
          <w:rPrChange w:id="2214" w:author="Nina Ditmajer" w:date="2022-01-24T12:08:00Z">
            <w:rPr/>
          </w:rPrChange>
        </w:rPr>
        <w:t>entius</w:t>
      </w:r>
      <w:r>
        <w:t xml:space="preserve"> </w:t>
      </w:r>
      <w:del w:id="2215" w:author="Nina Ditmajer" w:date="2022-01-24T12:43:00Z">
        <w:r w:rsidDel="00E41E0D">
          <w:delText>vc</w:delText>
        </w:r>
        <w:r w:rsidRPr="00E41E0D" w:rsidDel="00E41E0D">
          <w:rPr>
            <w:rPrChange w:id="2216" w:author="Nina Ditmajer" w:date="2022-01-24T12:43:00Z">
              <w:rPr>
                <w:rStyle w:val="teidel"/>
              </w:rPr>
            </w:rPrChange>
          </w:rPr>
          <w:delText>n</w:delText>
        </w:r>
        <w:r w:rsidDel="00E41E0D">
          <w:delText xml:space="preserve">ini </w:delText>
        </w:r>
      </w:del>
      <w:ins w:id="2217" w:author="Nina Ditmajer" w:date="2022-01-24T12:43:00Z">
        <w:r w:rsidR="00E41E0D">
          <w:t xml:space="preserve">vchini </w:t>
        </w:r>
      </w:ins>
      <w:r>
        <w:t xml:space="preserve">te </w:t>
      </w:r>
      <w:r w:rsidRPr="000D2793">
        <w:t>ſ</w:t>
      </w:r>
      <w:r>
        <w:t>zve Do</w:t>
      </w:r>
      <w:ins w:id="2218" w:author="Nina Ditmajer" w:date="2022-01-24T12:44:00Z">
        <w:r w:rsidR="00E41E0D">
          <w:t>k</w:t>
        </w:r>
      </w:ins>
      <w:del w:id="2219" w:author="Nina Ditmajer" w:date="2022-01-24T12:44:00Z">
        <w:r w:rsidDel="00E41E0D">
          <w:delText>h</w:delText>
        </w:r>
      </w:del>
      <w:r>
        <w:t>tore vsárkom og-</w:t>
      </w:r>
      <w:r>
        <w:br/>
        <w:t xml:space="preserve">nyi </w:t>
      </w:r>
      <w:ins w:id="2220" w:author="Nina Ditmajer" w:date="2022-01-24T12:44:00Z">
        <w:r w:rsidR="00E41E0D">
          <w:t>Z</w:t>
        </w:r>
      </w:ins>
      <w:del w:id="2221" w:author="Nina Ditmajer" w:date="2022-01-24T12:44:00Z">
        <w:r w:rsidDel="00E41E0D">
          <w:delText>J</w:delText>
        </w:r>
      </w:del>
      <w:r>
        <w:t>esgati, da</w:t>
      </w:r>
      <w:r w:rsidRPr="000D2793">
        <w:t>ſ</w:t>
      </w:r>
      <w:r>
        <w:t>zo zmotni v</w:t>
      </w:r>
      <w:r w:rsidRPr="000D2793">
        <w:t>ſ</w:t>
      </w:r>
      <w:r>
        <w:t>zvojoi modro</w:t>
      </w:r>
      <w:r w:rsidRPr="000D2793">
        <w:t>ſ</w:t>
      </w:r>
      <w:r>
        <w:t>zti.</w:t>
      </w:r>
    </w:p>
    <w:p w14:paraId="14439378" w14:textId="083284BC" w:rsidR="00380A5E" w:rsidRDefault="00380A5E" w:rsidP="00380A5E">
      <w:pPr>
        <w:pStyle w:val="teiab"/>
      </w:pPr>
      <w:r w:rsidRPr="00161555">
        <w:rPr>
          <w:rStyle w:val="teilabelZnak"/>
        </w:rPr>
        <w:t>7.</w:t>
      </w:r>
      <w:r>
        <w:t xml:space="preserve"> </w:t>
      </w:r>
      <w:r w:rsidRPr="00687299">
        <w:rPr>
          <w:rStyle w:val="teiname"/>
        </w:rPr>
        <w:t>Catharina</w:t>
      </w:r>
      <w:r>
        <w:t xml:space="preserve"> Doctore obládala, gdabi moko </w:t>
      </w:r>
      <w:r w:rsidRPr="000D2793">
        <w:t>ſ</w:t>
      </w:r>
      <w:r>
        <w:t>zterpela,</w:t>
      </w:r>
      <w:r>
        <w:br/>
        <w:t xml:space="preserve">na </w:t>
      </w:r>
      <w:r w:rsidRPr="00E41E0D">
        <w:rPr>
          <w:rStyle w:val="teiplaceName"/>
          <w:rPrChange w:id="2222" w:author="Nina Ditmajer" w:date="2022-01-24T12:45:00Z">
            <w:rPr/>
          </w:rPrChange>
        </w:rPr>
        <w:t>ſynai</w:t>
      </w:r>
      <w:r>
        <w:t xml:space="preserve"> gori po</w:t>
      </w:r>
      <w:ins w:id="2223" w:author="Nina Ditmajer" w:date="2022-01-24T12:45:00Z">
        <w:r w:rsidR="00E41E0D">
          <w:t>k</w:t>
        </w:r>
      </w:ins>
      <w:del w:id="2224" w:author="Nina Ditmajer" w:date="2022-01-24T12:45:00Z">
        <w:r w:rsidDel="00E41E0D">
          <w:delText>h</w:delText>
        </w:r>
      </w:del>
      <w:r>
        <w:t>opa</w:t>
      </w:r>
      <w:r w:rsidRPr="000D2793">
        <w:t>ſ</w:t>
      </w:r>
      <w:r>
        <w:t>ejo.</w:t>
      </w:r>
    </w:p>
    <w:p w14:paraId="7F7D1E75" w14:textId="41D09DE0" w:rsidR="00380A5E" w:rsidDel="00E41E0D" w:rsidRDefault="00380A5E" w:rsidP="00380A5E">
      <w:pPr>
        <w:pStyle w:val="teiab"/>
        <w:rPr>
          <w:del w:id="2225" w:author="Nina Ditmajer" w:date="2022-01-24T12:46:00Z"/>
        </w:rPr>
      </w:pPr>
      <w:r w:rsidRPr="00161555">
        <w:rPr>
          <w:rStyle w:val="teilabelZnak"/>
        </w:rPr>
        <w:t>8.</w:t>
      </w:r>
      <w:r>
        <w:t xml:space="preserve"> </w:t>
      </w:r>
      <w:r w:rsidRPr="00161555">
        <w:rPr>
          <w:rStyle w:val="teiname"/>
        </w:rPr>
        <w:t>Jesus</w:t>
      </w:r>
      <w:r>
        <w:t xml:space="preserve"> </w:t>
      </w:r>
      <w:r w:rsidRPr="00B70D61">
        <w:rPr>
          <w:rStyle w:val="teiabbr"/>
        </w:rPr>
        <w:t>Xtu͠</w:t>
      </w:r>
      <w:r>
        <w:rPr>
          <w:rStyle w:val="teiabbr"/>
        </w:rPr>
        <w:t>s</w:t>
      </w:r>
      <w:r>
        <w:t xml:space="preserve"> vtis</w:t>
      </w:r>
      <w:r w:rsidRPr="000D2793">
        <w:t>ſ</w:t>
      </w:r>
      <w:r>
        <w:t xml:space="preserve">i nám </w:t>
      </w:r>
      <w:r w:rsidRPr="000D2793">
        <w:t>ſ</w:t>
      </w:r>
      <w:r>
        <w:t>zvega Ocza, da</w:t>
      </w:r>
      <w:del w:id="2226" w:author="Nina Ditmajer" w:date="2022-01-24T12:46:00Z">
        <w:r w:rsidDel="00E41E0D">
          <w:delText xml:space="preserve"> </w:delText>
        </w:r>
      </w:del>
      <w:r>
        <w:t>bi i mi</w:t>
      </w:r>
      <w:r>
        <w:br/>
        <w:t xml:space="preserve">prisli, vtvega Ocza </w:t>
      </w:r>
      <w:r w:rsidRPr="000D2793">
        <w:t>ſ</w:t>
      </w:r>
      <w:r>
        <w:t xml:space="preserve">zvéto </w:t>
      </w:r>
      <w:ins w:id="2227" w:author="Nina Ditmajer" w:date="2022-01-24T12:46:00Z">
        <w:r w:rsidR="00E41E0D">
          <w:t>k</w:t>
        </w:r>
      </w:ins>
      <w:del w:id="2228" w:author="Nina Ditmajer" w:date="2022-01-24T12:46:00Z">
        <w:r w:rsidDel="00E41E0D">
          <w:delText>K</w:delText>
        </w:r>
      </w:del>
      <w:r>
        <w:t>rale</w:t>
      </w:r>
      <w:r w:rsidRPr="000D2793">
        <w:t>ſ</w:t>
      </w:r>
      <w:r>
        <w:t>ztvo.</w:t>
      </w:r>
      <w:ins w:id="2229" w:author="Nina Ditmajer" w:date="2022-01-24T12:46:00Z">
        <w:r w:rsidR="00E41E0D">
          <w:t xml:space="preserve"> </w:t>
        </w:r>
      </w:ins>
    </w:p>
    <w:p w14:paraId="7E0673B9" w14:textId="7B4583A5" w:rsidR="00380A5E" w:rsidRDefault="00380A5E">
      <w:pPr>
        <w:pStyle w:val="teiab"/>
        <w:rPr>
          <w:ins w:id="2230" w:author="Nina Ditmajer" w:date="2022-01-24T12:46:00Z"/>
        </w:rPr>
        <w:pPrChange w:id="2231" w:author="Nina Ditmajer" w:date="2022-01-24T12:46:00Z">
          <w:pPr>
            <w:pStyle w:val="teiclosure"/>
          </w:pPr>
        </w:pPrChange>
      </w:pPr>
      <w:r>
        <w:t>Amen.</w:t>
      </w:r>
    </w:p>
    <w:p w14:paraId="34D85903" w14:textId="77777777" w:rsidR="00E41E0D" w:rsidRDefault="00E41E0D">
      <w:pPr>
        <w:pStyle w:val="teiab"/>
        <w:pPrChange w:id="2232" w:author="Nina Ditmajer" w:date="2022-01-24T12:46:00Z">
          <w:pPr>
            <w:pStyle w:val="teiclosure"/>
          </w:pPr>
        </w:pPrChange>
      </w:pPr>
    </w:p>
    <w:p w14:paraId="58927EE9" w14:textId="55979EC3" w:rsidR="00380A5E" w:rsidRDefault="00380A5E" w:rsidP="00380A5E">
      <w:pPr>
        <w:pStyle w:val="Naslov2"/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</w:pPr>
      <w:r w:rsidRPr="00AE5F93">
        <w:rPr>
          <w:rStyle w:val="teiquote"/>
          <w:rFonts w:cstheme="majorBidi" w:hint="cs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I</w:t>
      </w:r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n festo</w:t>
      </w:r>
      <w:r w:rsidRPr="00AE5F93">
        <w:t xml:space="preserve"> </w:t>
      </w:r>
      <w:ins w:id="2233" w:author="Nina Ditmajer" w:date="2022-01-24T12:46:00Z">
        <w:r w:rsidR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G</w:t>
        </w:r>
      </w:ins>
      <w:del w:id="2234" w:author="Nina Ditmajer" w:date="2022-01-24T12:46:00Z">
        <w:r w:rsidRPr="00AE5F93" w:rsidDel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P</w:delText>
        </w:r>
      </w:del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>regor</w:t>
      </w:r>
      <w:ins w:id="2235" w:author="Nina Ditmajer" w:date="2022-01-24T12:46:00Z">
        <w:r w:rsidR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ii</w:t>
        </w:r>
      </w:ins>
      <w:del w:id="2236" w:author="Nina Ditmajer" w:date="2022-01-24T12:46:00Z">
        <w:r w:rsidRPr="00AE5F93" w:rsidDel="00E41E0D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ű</w:delText>
        </w:r>
      </w:del>
      <w:r w:rsidRPr="00AE5F93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Doctoris.</w:t>
      </w:r>
    </w:p>
    <w:p w14:paraId="071B907B" w14:textId="77777777" w:rsidR="00380A5E" w:rsidRDefault="00380A5E" w:rsidP="00380A5E">
      <w:pPr>
        <w:pStyle w:val="teiab"/>
      </w:pPr>
      <w:r w:rsidRPr="00E41E0D">
        <w:rPr>
          <w:rStyle w:val="teisupplied"/>
          <w:rPrChange w:id="2237" w:author="Nina Ditmajer" w:date="2022-01-24T12:47:00Z">
            <w:rPr>
              <w:rStyle w:val="teilabelZnak"/>
            </w:rPr>
          </w:rPrChange>
        </w:rPr>
        <w:t>1.</w:t>
      </w:r>
      <w:r>
        <w:t xml:space="preserve"> Ki </w:t>
      </w:r>
      <w:r w:rsidRPr="000D2793">
        <w:t>ſ</w:t>
      </w:r>
      <w:r>
        <w:t xml:space="preserve">zvojo deczo lűbi na dobro opomina, ino </w:t>
      </w:r>
      <w:r w:rsidRPr="000D2793">
        <w:t>ſ</w:t>
      </w:r>
      <w:r>
        <w:t xml:space="preserve">zvoje </w:t>
      </w:r>
      <w:r w:rsidRPr="000D2793">
        <w:t>ſ</w:t>
      </w:r>
      <w:r>
        <w:t>zini</w:t>
      </w:r>
      <w:r>
        <w:br/>
        <w:t>daje v</w:t>
      </w:r>
      <w:r w:rsidRPr="000D2793">
        <w:t>ſ</w:t>
      </w:r>
      <w:r>
        <w:t>cholo na vucsenye.</w:t>
      </w:r>
    </w:p>
    <w:p w14:paraId="47827E5F" w14:textId="052A7E9A" w:rsidR="00380A5E" w:rsidRDefault="00380A5E" w:rsidP="00380A5E">
      <w:pPr>
        <w:pStyle w:val="teiab"/>
      </w:pPr>
      <w:r w:rsidRPr="00641544">
        <w:rPr>
          <w:rStyle w:val="teilabelZnak"/>
        </w:rPr>
        <w:t>2.</w:t>
      </w:r>
      <w:r>
        <w:t xml:space="preserve"> Nai pervo Boga znati </w:t>
      </w:r>
      <w:r w:rsidRPr="000D2793">
        <w:t>ſ</w:t>
      </w:r>
      <w:r>
        <w:t>zvega</w:t>
      </w:r>
      <w:ins w:id="2238" w:author="Nina Ditmajer" w:date="2022-01-24T12:48:00Z">
        <w:r w:rsidR="00E41E0D">
          <w:t xml:space="preserve"> </w:t>
        </w:r>
        <w:r w:rsidR="004C5E1F">
          <w:t>ſztvoritela</w:t>
        </w:r>
      </w:ins>
      <w:r>
        <w:t xml:space="preserve">, ino </w:t>
      </w:r>
      <w:r w:rsidRPr="000D2793">
        <w:t>ſ</w:t>
      </w:r>
      <w:r>
        <w:t>zpráve</w:t>
      </w:r>
      <w:r>
        <w:br/>
        <w:t xml:space="preserve">vere </w:t>
      </w:r>
      <w:r w:rsidRPr="000D2793">
        <w:t>ſ</w:t>
      </w:r>
      <w:r>
        <w:t xml:space="preserve">ze navcsiti </w:t>
      </w:r>
      <w:r w:rsidRPr="003A20DA">
        <w:rPr>
          <w:rStyle w:val="teiname"/>
        </w:rPr>
        <w:t>Jesusſa Kristusſa</w:t>
      </w:r>
      <w:r>
        <w:t>.</w:t>
      </w:r>
    </w:p>
    <w:p w14:paraId="7436EB7C" w14:textId="23559192" w:rsidR="00380A5E" w:rsidRDefault="00380A5E" w:rsidP="00380A5E">
      <w:pPr>
        <w:pStyle w:val="teiab"/>
      </w:pPr>
      <w:r w:rsidRPr="00583534">
        <w:rPr>
          <w:rStyle w:val="teilabelZnak"/>
        </w:rPr>
        <w:t>3.</w:t>
      </w:r>
      <w:r>
        <w:t xml:space="preserve"> Od</w:t>
      </w:r>
      <w:r w:rsidRPr="000D2793">
        <w:t>ſ</w:t>
      </w:r>
      <w:r>
        <w:t xml:space="preserve">zud veliki </w:t>
      </w:r>
      <w:r w:rsidRPr="000D2793">
        <w:t>ſ</w:t>
      </w:r>
      <w:r>
        <w:t xml:space="preserve">zád bode, kai on </w:t>
      </w:r>
      <w:ins w:id="2239" w:author="Nina Ditmajer" w:date="2022-01-24T12:49:00Z">
        <w:r w:rsidR="004C5E1F">
          <w:t>V</w:t>
        </w:r>
      </w:ins>
      <w:del w:id="2240" w:author="Nina Ditmajer" w:date="2022-01-24T12:49:00Z">
        <w:r w:rsidDel="004C5E1F">
          <w:delText>v</w:delText>
        </w:r>
      </w:del>
      <w:r>
        <w:t>őro zische, Vőra lu-</w:t>
      </w:r>
      <w:r>
        <w:br/>
        <w:t>bezen vupanje kzvelicsanyu haszni.</w:t>
      </w:r>
    </w:p>
    <w:p w14:paraId="79F4E03D" w14:textId="24BE4CD5" w:rsidR="00380A5E" w:rsidRDefault="00380A5E" w:rsidP="00380A5E">
      <w:pPr>
        <w:pStyle w:val="teiab"/>
      </w:pPr>
      <w:r w:rsidRPr="00583534">
        <w:rPr>
          <w:rStyle w:val="teilabelZnak"/>
        </w:rPr>
        <w:t>4.</w:t>
      </w:r>
      <w:r>
        <w:t xml:space="preserve"> Vetakve lepo dugovanye decsicza </w:t>
      </w:r>
      <w:r w:rsidRPr="000D2793">
        <w:t>ſ</w:t>
      </w:r>
      <w:r>
        <w:t>ze vucsi, da</w:t>
      </w:r>
      <w:r w:rsidRPr="000D2793">
        <w:t>ſ</w:t>
      </w:r>
      <w:r>
        <w:t>ze</w:t>
      </w:r>
      <w:r>
        <w:br/>
        <w:t xml:space="preserve">oni od </w:t>
      </w:r>
      <w:r w:rsidRPr="000D2793">
        <w:t>ſ</w:t>
      </w:r>
      <w:r>
        <w:t xml:space="preserve">zvoih Oczev </w:t>
      </w:r>
      <w:ins w:id="2241" w:author="Nina Ditmajer" w:date="2022-01-24T12:50:00Z">
        <w:r w:rsidR="004C5E1F">
          <w:t>M</w:t>
        </w:r>
      </w:ins>
      <w:del w:id="2242" w:author="Nina Ditmajer" w:date="2022-01-24T12:50:00Z">
        <w:r w:rsidDel="004C5E1F">
          <w:delText>m</w:delText>
        </w:r>
      </w:del>
      <w:r>
        <w:t xml:space="preserve">áter vu </w:t>
      </w:r>
      <w:r w:rsidRPr="000D2793">
        <w:t>ſ</w:t>
      </w:r>
      <w:r>
        <w:t>cholo pelajo.</w:t>
      </w:r>
    </w:p>
    <w:p w14:paraId="424B8F7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6454DA10" w14:textId="77777777" w:rsidR="00380A5E" w:rsidRDefault="00380A5E" w:rsidP="00380A5E">
      <w:r>
        <w:lastRenderedPageBreak/>
        <w:t>/043r/</w:t>
      </w:r>
    </w:p>
    <w:p w14:paraId="263E92D9" w14:textId="77777777" w:rsidR="00380A5E" w:rsidRDefault="00380A5E" w:rsidP="00380A5E">
      <w:pPr>
        <w:pStyle w:val="teifwPageNum"/>
      </w:pPr>
      <w:r>
        <w:t>81.</w:t>
      </w:r>
    </w:p>
    <w:p w14:paraId="49944C0C" w14:textId="6CEF6C83" w:rsidR="00380A5E" w:rsidRDefault="00380A5E" w:rsidP="00380A5E">
      <w:pPr>
        <w:pStyle w:val="teiab"/>
      </w:pPr>
      <w:r w:rsidRPr="00657604">
        <w:rPr>
          <w:rStyle w:val="teilabelZnak"/>
          <w:lang w:val="de-AT"/>
        </w:rPr>
        <w:t>5.</w:t>
      </w:r>
      <w:r>
        <w:t xml:space="preserve"> Záto vi Oczi i </w:t>
      </w:r>
      <w:ins w:id="2243" w:author="Nina Ditmajer" w:date="2022-01-24T13:50:00Z">
        <w:r w:rsidR="00F25AE4">
          <w:t>M</w:t>
        </w:r>
      </w:ins>
      <w:del w:id="2244" w:author="Nina Ditmajer" w:date="2022-01-24T13:50:00Z">
        <w:r w:rsidDel="00F25AE4">
          <w:delText>m</w:delText>
        </w:r>
      </w:del>
      <w:r>
        <w:t xml:space="preserve">atere na pamet </w:t>
      </w:r>
      <w:r w:rsidRPr="000D2793">
        <w:t>ſ</w:t>
      </w:r>
      <w:r>
        <w:t xml:space="preserve">ze vzemte in </w:t>
      </w:r>
      <w:r w:rsidRPr="000D2793">
        <w:t>ſ</w:t>
      </w:r>
      <w:r>
        <w:t>zvo</w:t>
      </w:r>
      <w:ins w:id="2245" w:author="Nina Ditmajer" w:date="2022-01-24T13:50:00Z">
        <w:r w:rsidR="00F25AE4" w:rsidRPr="00F25AE4">
          <w:rPr>
            <w:rStyle w:val="teiunclear"/>
            <w:rPrChange w:id="2246" w:author="Nina Ditmajer" w:date="2022-01-24T13:50:00Z">
              <w:rPr/>
            </w:rPrChange>
          </w:rPr>
          <w:t>ie</w:t>
        </w:r>
      </w:ins>
      <w:r>
        <w:br/>
      </w:r>
      <w:r w:rsidRPr="000D2793">
        <w:t>ſ</w:t>
      </w:r>
      <w:r>
        <w:t>zini dajte v</w:t>
      </w:r>
      <w:r w:rsidRPr="000D2793">
        <w:t>ſ</w:t>
      </w:r>
      <w:r>
        <w:t>cholo na vucsenye.</w:t>
      </w:r>
    </w:p>
    <w:p w14:paraId="5936518F" w14:textId="3FC8A1B7" w:rsidR="00380A5E" w:rsidRDefault="00380A5E" w:rsidP="00380A5E">
      <w:pPr>
        <w:pStyle w:val="teiab"/>
      </w:pPr>
      <w:r w:rsidRPr="00FA5A6C">
        <w:rPr>
          <w:rStyle w:val="teilabelZnak"/>
          <w:lang w:val="sl-SI"/>
        </w:rPr>
        <w:t>6.</w:t>
      </w:r>
      <w:r>
        <w:t xml:space="preserve"> Csi nam Diá</w:t>
      </w:r>
      <w:ins w:id="2247" w:author="Nina Ditmajer" w:date="2022-01-24T13:51:00Z">
        <w:r w:rsidR="00F25AE4">
          <w:t>k</w:t>
        </w:r>
      </w:ins>
      <w:del w:id="2248" w:author="Nina Ditmajer" w:date="2022-01-24T13:51:00Z">
        <w:r w:rsidDel="00F25AE4">
          <w:delText>h</w:delText>
        </w:r>
      </w:del>
      <w:r>
        <w:t>a nedáte na papÿros nam daite ziednim</w:t>
      </w:r>
      <w:r>
        <w:br/>
        <w:t>gros</w:t>
      </w:r>
      <w:r w:rsidRPr="000D2793">
        <w:t>ſ</w:t>
      </w:r>
      <w:r>
        <w:t>om ali zdvőma, malo</w:t>
      </w:r>
      <w:r w:rsidRPr="000D2793">
        <w:t>ſ</w:t>
      </w:r>
      <w:r>
        <w:t>ze obo</w:t>
      </w:r>
      <w:r w:rsidRPr="000D2793">
        <w:t>ſ</w:t>
      </w:r>
      <w:r>
        <w:t>ite.</w:t>
      </w:r>
    </w:p>
    <w:p w14:paraId="13E3B5B1" w14:textId="440C4346" w:rsidR="00380A5E" w:rsidDel="00F25AE4" w:rsidRDefault="00380A5E" w:rsidP="00380A5E">
      <w:pPr>
        <w:pStyle w:val="teiab"/>
        <w:rPr>
          <w:del w:id="2249" w:author="Nina Ditmajer" w:date="2022-01-24T13:52:00Z"/>
        </w:rPr>
      </w:pPr>
      <w:r w:rsidRPr="000D08E7">
        <w:rPr>
          <w:rStyle w:val="teilabelZnak"/>
        </w:rPr>
        <w:t>7.</w:t>
      </w:r>
      <w:r>
        <w:t xml:space="preserve"> Hvála Oczu i </w:t>
      </w:r>
      <w:r w:rsidRPr="000D2793">
        <w:t>ſ</w:t>
      </w:r>
      <w:r>
        <w:t xml:space="preserve">zinu i </w:t>
      </w:r>
      <w:r w:rsidRPr="000D2793">
        <w:t>ſ</w:t>
      </w:r>
      <w:r>
        <w:t>zvetumo Dűho, kak ie bilo</w:t>
      </w:r>
      <w:r>
        <w:br/>
        <w:t xml:space="preserve">od </w:t>
      </w:r>
      <w:ins w:id="2250" w:author="Nina Ditmajer" w:date="2022-01-24T13:52:00Z">
        <w:r w:rsidR="00F25AE4">
          <w:t>z</w:t>
        </w:r>
      </w:ins>
      <w:del w:id="2251" w:author="Nina Ditmajer" w:date="2022-01-24T13:52:00Z">
        <w:r w:rsidDel="00F25AE4">
          <w:delText>Z</w:delText>
        </w:r>
      </w:del>
      <w:r>
        <w:t>acsétka vekvekoma.</w:t>
      </w:r>
      <w:ins w:id="2252" w:author="Nina Ditmajer" w:date="2022-01-24T13:52:00Z">
        <w:r w:rsidR="00F25AE4">
          <w:t xml:space="preserve"> </w:t>
        </w:r>
      </w:ins>
    </w:p>
    <w:p w14:paraId="21BDF981" w14:textId="257DAC79" w:rsidR="00380A5E" w:rsidRDefault="00380A5E">
      <w:pPr>
        <w:pStyle w:val="teiab"/>
        <w:rPr>
          <w:ins w:id="2253" w:author="Nina Ditmajer" w:date="2022-01-24T13:52:00Z"/>
        </w:rPr>
        <w:pPrChange w:id="2254" w:author="Nina Ditmajer" w:date="2022-01-24T13:52:00Z">
          <w:pPr>
            <w:pStyle w:val="teiclosure"/>
          </w:pPr>
        </w:pPrChange>
      </w:pPr>
      <w:r>
        <w:t>Amen.</w:t>
      </w:r>
    </w:p>
    <w:p w14:paraId="614E61D7" w14:textId="77777777" w:rsidR="00F25AE4" w:rsidRDefault="00F25AE4">
      <w:pPr>
        <w:pStyle w:val="teiab"/>
        <w:pPrChange w:id="2255" w:author="Nina Ditmajer" w:date="2022-01-24T13:52:00Z">
          <w:pPr>
            <w:pStyle w:val="teiclosure"/>
          </w:pPr>
        </w:pPrChange>
      </w:pPr>
    </w:p>
    <w:p w14:paraId="1019982B" w14:textId="457A35E0" w:rsidR="00380A5E" w:rsidRPr="00F25AE4" w:rsidRDefault="00380A5E">
      <w:pPr>
        <w:pStyle w:val="Naslov2"/>
        <w:rPr>
          <w:rPrChange w:id="2256" w:author="Nina Ditmajer" w:date="2022-01-24T13:53:00Z">
            <w:rPr>
              <w:rStyle w:val="teiquote"/>
            </w:rPr>
          </w:rPrChange>
        </w:rPr>
        <w:pPrChange w:id="2257" w:author="Nina Ditmajer" w:date="2022-01-24T13:53:00Z">
          <w:pPr>
            <w:pStyle w:val="teiab"/>
          </w:pPr>
        </w:pPrChange>
      </w:pPr>
      <w:r w:rsidRPr="00F25AE4">
        <w:rPr>
          <w:rPrChange w:id="2258" w:author="Nina Ditmajer" w:date="2022-01-24T13:53:00Z">
            <w:rPr>
              <w:rStyle w:val="teiquote"/>
              <w:b/>
              <w:bCs/>
            </w:rPr>
          </w:rPrChange>
        </w:rPr>
        <w:t xml:space="preserve">Alia pro Festo </w:t>
      </w:r>
      <w:ins w:id="2259" w:author="Nina Ditmajer" w:date="2022-01-24T13:53:00Z">
        <w:r w:rsidR="00F25AE4">
          <w:t>G</w:t>
        </w:r>
      </w:ins>
      <w:del w:id="2260" w:author="Nina Ditmajer" w:date="2022-01-24T13:53:00Z">
        <w:r w:rsidRPr="00F25AE4" w:rsidDel="00F25AE4">
          <w:rPr>
            <w:rPrChange w:id="2261" w:author="Nina Ditmajer" w:date="2022-01-24T13:53:00Z">
              <w:rPr>
                <w:rStyle w:val="teiquote"/>
                <w:b/>
                <w:bCs/>
              </w:rPr>
            </w:rPrChange>
          </w:rPr>
          <w:delText>P</w:delText>
        </w:r>
      </w:del>
      <w:r w:rsidRPr="00F25AE4">
        <w:rPr>
          <w:rPrChange w:id="2262" w:author="Nina Ditmajer" w:date="2022-01-24T13:53:00Z">
            <w:rPr>
              <w:rStyle w:val="teiquote"/>
              <w:b/>
              <w:bCs/>
            </w:rPr>
          </w:rPrChange>
        </w:rPr>
        <w:t>regorÿ.</w:t>
      </w:r>
    </w:p>
    <w:p w14:paraId="40EF55FB" w14:textId="7174C99F" w:rsidR="00380A5E" w:rsidRDefault="00380A5E" w:rsidP="00380A5E">
      <w:pPr>
        <w:pStyle w:val="Naslov2"/>
        <w:rPr>
          <w:rStyle w:val="teiabbr"/>
        </w:rPr>
      </w:pPr>
      <w:r w:rsidRPr="00F25AE4">
        <w:rPr>
          <w:rPrChange w:id="2263" w:author="Nina Ditmajer" w:date="2022-01-24T13:53:00Z">
            <w:rPr>
              <w:rStyle w:val="teiabbr"/>
            </w:rPr>
          </w:rPrChange>
        </w:rPr>
        <w:t>No</w:t>
      </w:r>
      <w:ins w:id="2264" w:author="Nina Ditmajer" w:date="2022-01-24T13:53:00Z">
        <w:r w:rsidR="00F25AE4" w:rsidRPr="00F25AE4">
          <w:rPr>
            <w:rPrChange w:id="2265" w:author="Nina Ditmajer" w:date="2022-01-24T13:53:00Z">
              <w:rPr>
                <w:rStyle w:val="teiabbr"/>
              </w:rPr>
            </w:rPrChange>
          </w:rPr>
          <w:t>t</w:t>
        </w:r>
      </w:ins>
      <w:del w:id="2266" w:author="Nina Ditmajer" w:date="2022-01-24T13:53:00Z">
        <w:r w:rsidRPr="00F25AE4" w:rsidDel="00F25AE4">
          <w:rPr>
            <w:rStyle w:val="teiunclear"/>
            <w:rPrChange w:id="2267" w:author="Nina Ditmajer" w:date="2022-01-24T13:54:00Z">
              <w:rPr>
                <w:rStyle w:val="teiabbr"/>
              </w:rPr>
            </w:rPrChange>
          </w:rPr>
          <w:delText>r</w:delText>
        </w:r>
      </w:del>
      <w:ins w:id="2268" w:author="Nina Ditmajer" w:date="2022-01-24T13:53:00Z">
        <w:r w:rsidR="00F25AE4" w:rsidRPr="00F25AE4">
          <w:rPr>
            <w:rStyle w:val="teiunclear"/>
            <w:rPrChange w:id="2269" w:author="Nina Ditmajer" w:date="2022-01-24T13:54:00Z">
              <w:rPr>
                <w:rStyle w:val="teiabbr"/>
              </w:rPr>
            </w:rPrChange>
          </w:rPr>
          <w:t>a</w:t>
        </w:r>
      </w:ins>
      <w:del w:id="2270" w:author="Nina Ditmajer" w:date="2022-01-24T13:53:00Z">
        <w:r w:rsidRPr="00F25AE4" w:rsidDel="00F25AE4">
          <w:rPr>
            <w:rPrChange w:id="2271" w:author="Nina Ditmajer" w:date="2022-01-24T13:53:00Z">
              <w:rPr>
                <w:rStyle w:val="teiabbr"/>
              </w:rPr>
            </w:rPrChange>
          </w:rPr>
          <w:delText>i</w:delText>
        </w:r>
      </w:del>
      <w:r w:rsidRPr="00F25AE4">
        <w:rPr>
          <w:rPrChange w:id="2272" w:author="Nina Ditmajer" w:date="2022-01-24T13:53:00Z">
            <w:rPr>
              <w:rStyle w:val="teiabbr"/>
            </w:rPr>
          </w:rPrChange>
        </w:rPr>
        <w:t>.</w:t>
      </w:r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Jerte</w:t>
      </w:r>
      <w:ins w:id="2273" w:author="Nina Ditmajer" w:date="2022-01-24T13:57:00Z">
        <w:r w:rsidR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k</w:t>
        </w:r>
      </w:ins>
      <w:del w:id="2274" w:author="Nina Ditmajer" w:date="2022-01-24T13:57:00Z">
        <w:r w:rsidRPr="000C6BAD" w:rsidDel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lo</w:delText>
        </w:r>
      </w:del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el mi velűn</w:t>
      </w:r>
      <w:ins w:id="2275" w:author="Nina Ditmajer" w:date="2022-01-24T13:57:00Z">
        <w:r w:rsidR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k</w:t>
        </w:r>
      </w:ins>
      <w:del w:id="2276" w:author="Nina Ditmajer" w:date="2022-01-24T13:57:00Z">
        <w:r w:rsidRPr="000C6BAD" w:rsidDel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lo</w:delText>
        </w:r>
      </w:del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mert ertete</w:t>
      </w:r>
      <w:ins w:id="2277" w:author="Nina Ditmajer" w:date="2022-01-24T13:57:00Z">
        <w:r w:rsidR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t>k</w:t>
        </w:r>
      </w:ins>
      <w:del w:id="2278" w:author="Nina Ditmajer" w:date="2022-01-24T13:57:00Z">
        <w:r w:rsidRPr="000C6BAD" w:rsidDel="00F25AE4">
          <w:rPr>
            <w:rStyle w:val="teiquote"/>
            <w:rFonts w:cstheme="majorBidi"/>
            <w:i w:val="0"/>
            <w:color w:val="4F81BD" w:themeColor="accent1"/>
            <w:lang w:val="sl-SI" w:eastAsia="en-US"/>
            <w14:shadow w14:blurRad="0" w14:dist="0" w14:dir="0" w14:sx="0" w14:sy="0" w14:kx="0" w14:ky="0" w14:algn="none">
              <w14:srgbClr w14:val="000000"/>
            </w14:shadow>
          </w:rPr>
          <w:delText>lo</w:delText>
        </w:r>
      </w:del>
      <w:r w:rsidRPr="000C6BAD">
        <w:rPr>
          <w:rStyle w:val="teiquote"/>
          <w:rFonts w:cstheme="majorBidi"/>
          <w:i w:val="0"/>
          <w:color w:val="4F81BD" w:themeColor="accent1"/>
          <w:lang w:val="sl-SI" w:eastAsia="en-US"/>
          <w14:shadow w14:blurRad="0" w14:dist="0" w14:dir="0" w14:sx="0" w14:sy="0" w14:kx="0" w14:ky="0" w14:algn="none">
            <w14:srgbClr w14:val="000000"/>
          </w14:shadow>
        </w:rPr>
        <w:t xml:space="preserve"> jőttűn</w:t>
      </w:r>
      <w:ins w:id="2279" w:author="Nina Ditmajer" w:date="2022-01-24T13:57:00Z">
        <w:r w:rsidR="00F25AE4">
          <w:t>k</w:t>
        </w:r>
      </w:ins>
      <w:del w:id="2280" w:author="Nina Ditmajer" w:date="2022-01-24T13:57:00Z">
        <w:r w:rsidRPr="000C6BAD" w:rsidDel="00F25AE4">
          <w:delText>ſz</w:delText>
        </w:r>
      </w:del>
      <w:r w:rsidRPr="000C6BAD">
        <w:t xml:space="preserve"> </w:t>
      </w:r>
      <w:r w:rsidRPr="00D33083">
        <w:rPr>
          <w:rStyle w:val="teiabbr"/>
        </w:rPr>
        <w:t xml:space="preserve">&amp;c. </w:t>
      </w:r>
    </w:p>
    <w:p w14:paraId="38C2460A" w14:textId="771CFC34" w:rsidR="00380A5E" w:rsidRDefault="00380A5E" w:rsidP="00380A5E">
      <w:pPr>
        <w:pStyle w:val="teiab"/>
      </w:pPr>
      <w:r w:rsidRPr="005425F9">
        <w:rPr>
          <w:rStyle w:val="teilabelZnak"/>
        </w:rPr>
        <w:t>1.</w:t>
      </w:r>
      <w:r>
        <w:t xml:space="preserve"> H</w:t>
      </w:r>
      <w:r w:rsidRPr="00F25AE4">
        <w:rPr>
          <w:rStyle w:val="teiunclear"/>
          <w:rPrChange w:id="2281" w:author="Nina Ditmajer" w:date="2022-01-24T13:58:00Z">
            <w:rPr/>
          </w:rPrChange>
        </w:rPr>
        <w:t>o</w:t>
      </w:r>
      <w:r>
        <w:t>d</w:t>
      </w:r>
      <w:r w:rsidRPr="00F25AE4">
        <w:rPr>
          <w:rStyle w:val="teiunclear"/>
          <w:rPrChange w:id="2282" w:author="Nina Ditmajer" w:date="2022-01-24T13:58:00Z">
            <w:rPr/>
          </w:rPrChange>
        </w:rPr>
        <w:t>i</w:t>
      </w:r>
      <w:r>
        <w:t xml:space="preserve">te vi znami ár </w:t>
      </w:r>
      <w:r w:rsidRPr="000D2793">
        <w:t>ſ</w:t>
      </w:r>
      <w:r>
        <w:t>zmo po vá</w:t>
      </w:r>
      <w:r w:rsidRPr="000D2793">
        <w:t>ſ</w:t>
      </w:r>
      <w:r>
        <w:t>z prisli dobra decza, hodi-</w:t>
      </w:r>
      <w:r>
        <w:br/>
        <w:t xml:space="preserve">mo </w:t>
      </w:r>
      <w:r w:rsidRPr="00F25AE4">
        <w:rPr>
          <w:rStyle w:val="teiunclear"/>
          <w:rPrChange w:id="2283" w:author="Nina Ditmajer" w:date="2022-01-24T13:58:00Z">
            <w:rPr/>
          </w:rPrChange>
        </w:rPr>
        <w:t>v</w:t>
      </w:r>
      <w:r>
        <w:t xml:space="preserve">u </w:t>
      </w:r>
      <w:r w:rsidRPr="000D2793">
        <w:t>ſ</w:t>
      </w:r>
      <w:r>
        <w:t>cholo vuto Bosjo hi</w:t>
      </w:r>
      <w:ins w:id="2284" w:author="Nina Ditmajer" w:date="2022-01-24T13:59:00Z">
        <w:r w:rsidR="00F25AE4">
          <w:t>'</w:t>
        </w:r>
      </w:ins>
      <w:r>
        <w:t>s</w:t>
      </w:r>
      <w:ins w:id="2285" w:author="Nina Ditmajer" w:date="2022-01-24T13:59:00Z">
        <w:r w:rsidR="00F25AE4">
          <w:t>o</w:t>
        </w:r>
      </w:ins>
      <w:del w:id="2286" w:author="Nina Ditmajer" w:date="2022-01-24T13:59:00Z">
        <w:r w:rsidDel="00F25AE4">
          <w:delText>ó</w:delText>
        </w:r>
      </w:del>
      <w:r>
        <w:t xml:space="preserve"> na vucsenye.</w:t>
      </w:r>
    </w:p>
    <w:p w14:paraId="1005CEE5" w14:textId="0A21057E" w:rsidR="00380A5E" w:rsidRDefault="00380A5E" w:rsidP="00380A5E">
      <w:pPr>
        <w:pStyle w:val="teiab"/>
      </w:pPr>
      <w:r w:rsidRPr="0051233E">
        <w:rPr>
          <w:rStyle w:val="teilabelZnak"/>
          <w:lang w:val="sl-SI"/>
        </w:rPr>
        <w:t>2.</w:t>
      </w:r>
      <w:r>
        <w:t xml:space="preserve"> Á</w:t>
      </w:r>
      <w:r w:rsidRPr="00F25AE4">
        <w:rPr>
          <w:rStyle w:val="teiunclear"/>
          <w:rPrChange w:id="2287" w:author="Nina Ditmajer" w:date="2022-01-24T13:59:00Z">
            <w:rPr/>
          </w:rPrChange>
        </w:rPr>
        <w:t>r</w:t>
      </w:r>
      <w:r w:rsidRPr="000D2793">
        <w:t>ſ</w:t>
      </w:r>
      <w:r>
        <w:t xml:space="preserve">zte </w:t>
      </w:r>
      <w:r w:rsidRPr="00F25AE4">
        <w:rPr>
          <w:rStyle w:val="teiunclear"/>
          <w:rPrChange w:id="2288" w:author="Nina Ditmajer" w:date="2022-01-24T13:59:00Z">
            <w:rPr/>
          </w:rPrChange>
        </w:rPr>
        <w:t>v</w:t>
      </w:r>
      <w:r>
        <w:t>i ve</w:t>
      </w:r>
      <w:r w:rsidRPr="000D2793">
        <w:t>ſ</w:t>
      </w:r>
      <w:r>
        <w:t xml:space="preserve">zelje decza rodjenikom kak lepi </w:t>
      </w:r>
      <w:r w:rsidRPr="00B93056">
        <w:rPr>
          <w:rStyle w:val="teipersName"/>
          <w:rPrChange w:id="2289" w:author="Nina Ditmajer" w:date="2022-01-24T14:01:00Z">
            <w:rPr>
              <w:rStyle w:val="teiunclear"/>
            </w:rPr>
          </w:rPrChange>
        </w:rPr>
        <w:t>Győ</w:t>
      </w:r>
      <w:ins w:id="2290" w:author="Nina Ditmajer" w:date="2022-01-24T14:00:00Z">
        <w:r w:rsidR="00B93056" w:rsidRPr="00B93056">
          <w:rPr>
            <w:rStyle w:val="teipersName"/>
            <w:rPrChange w:id="2291" w:author="Nina Ditmajer" w:date="2022-01-24T14:01:00Z">
              <w:rPr>
                <w:rStyle w:val="teiunclear"/>
              </w:rPr>
            </w:rPrChange>
          </w:rPr>
          <w:t>r</w:t>
        </w:r>
      </w:ins>
      <w:del w:id="2292" w:author="Nina Ditmajer" w:date="2022-01-24T14:00:00Z">
        <w:r w:rsidRPr="00B93056" w:rsidDel="00B93056">
          <w:rPr>
            <w:rStyle w:val="teipersName"/>
            <w:rPrChange w:id="2293" w:author="Nina Ditmajer" w:date="2022-01-24T14:01:00Z">
              <w:rPr>
                <w:rStyle w:val="teiunclear"/>
              </w:rPr>
            </w:rPrChange>
          </w:rPr>
          <w:delText>n</w:delText>
        </w:r>
      </w:del>
      <w:r w:rsidRPr="00B93056">
        <w:rPr>
          <w:rStyle w:val="teipersName"/>
          <w:rPrChange w:id="2294" w:author="Nina Ditmajer" w:date="2022-01-24T14:01:00Z">
            <w:rPr>
              <w:rStyle w:val="teiunclear"/>
            </w:rPr>
          </w:rPrChange>
        </w:rPr>
        <w:t>g</w:t>
      </w:r>
      <w:ins w:id="2295" w:author="Nina Ditmajer" w:date="2022-01-24T14:00:00Z">
        <w:r w:rsidR="00B93056" w:rsidRPr="00B93056">
          <w:rPr>
            <w:rStyle w:val="teipersName"/>
            <w:rPrChange w:id="2296" w:author="Nina Ditmajer" w:date="2022-01-24T14:01:00Z">
              <w:rPr>
                <w:rStyle w:val="teiunclear"/>
              </w:rPr>
            </w:rPrChange>
          </w:rPr>
          <w:t>y</w:t>
        </w:r>
      </w:ins>
      <w:r>
        <w:t>.</w:t>
      </w:r>
      <w:ins w:id="2297" w:author="Nina Ditmajer" w:date="2022-01-24T14:01:00Z">
        <w:r w:rsidR="00B93056">
          <w:br/>
        </w:r>
        <w:r w:rsidR="00B93056" w:rsidRPr="00B93056">
          <w:rPr>
            <w:rStyle w:val="teipersName"/>
            <w:rPrChange w:id="2298" w:author="Nina Ditmajer" w:date="2022-01-24T14:02:00Z">
              <w:rPr/>
            </w:rPrChange>
          </w:rPr>
          <w:t>Christus</w:t>
        </w:r>
        <w:r w:rsidR="00B93056">
          <w:t xml:space="preserve"> opomina vſze váſz rodjenike naj ido v</w:t>
        </w:r>
      </w:ins>
      <w:ins w:id="2299" w:author="Nina Ditmajer" w:date="2022-01-24T14:02:00Z">
        <w:r w:rsidR="00B93056">
          <w:t>ſcholo.</w:t>
        </w:r>
      </w:ins>
    </w:p>
    <w:p w14:paraId="49DED1D3" w14:textId="2B828861" w:rsidR="00380A5E" w:rsidRDefault="00380A5E" w:rsidP="00380A5E">
      <w:pPr>
        <w:pStyle w:val="teiab"/>
      </w:pPr>
      <w:r w:rsidRPr="004C2A3F">
        <w:rPr>
          <w:rStyle w:val="teilabelZnak"/>
        </w:rPr>
        <w:t>3.</w:t>
      </w:r>
      <w:r>
        <w:t xml:space="preserve"> Gda Go</w:t>
      </w:r>
      <w:r w:rsidRPr="000D2793">
        <w:t>ſ</w:t>
      </w:r>
      <w:r>
        <w:t xml:space="preserve">zpodin </w:t>
      </w:r>
      <w:r w:rsidRPr="00103AA0">
        <w:rPr>
          <w:rStyle w:val="teiname"/>
        </w:rPr>
        <w:t>Christus</w:t>
      </w:r>
      <w:r>
        <w:t xml:space="preserve"> zdávnya natoi </w:t>
      </w:r>
      <w:ins w:id="2300" w:author="Nina Ditmajer" w:date="2022-01-24T14:02:00Z">
        <w:r w:rsidR="00B93056">
          <w:t>z</w:t>
        </w:r>
      </w:ins>
      <w:del w:id="2301" w:author="Nina Ditmajer" w:date="2022-01-24T14:02:00Z">
        <w:r w:rsidDel="00B93056">
          <w:delText>Z</w:delText>
        </w:r>
      </w:del>
      <w:r>
        <w:t>emli vu</w:t>
      </w:r>
      <w:r>
        <w:br/>
      </w:r>
      <w:r w:rsidRPr="00B93056">
        <w:rPr>
          <w:rPrChange w:id="2302" w:author="Nina Ditmajer" w:date="2022-01-24T14:02:00Z">
            <w:rPr>
              <w:rStyle w:val="teiunclear"/>
              <w:lang w:val="sl-SI"/>
            </w:rPr>
          </w:rPrChange>
        </w:rPr>
        <w:t>det</w:t>
      </w:r>
      <w:ins w:id="2303" w:author="Nina Ditmajer" w:date="2022-01-24T14:02:00Z">
        <w:r w:rsidR="00B93056" w:rsidRPr="00B93056">
          <w:rPr>
            <w:rPrChange w:id="2304" w:author="Nina Ditmajer" w:date="2022-01-24T14:02:00Z">
              <w:rPr>
                <w:rStyle w:val="teiunclear"/>
                <w:lang w:val="sl-SI"/>
              </w:rPr>
            </w:rPrChange>
          </w:rPr>
          <w:t>i</w:t>
        </w:r>
      </w:ins>
      <w:del w:id="2305" w:author="Nina Ditmajer" w:date="2022-01-24T14:02:00Z">
        <w:r w:rsidRPr="00B93056" w:rsidDel="00B93056">
          <w:rPr>
            <w:rPrChange w:id="2306" w:author="Nina Ditmajer" w:date="2022-01-24T14:02:00Z">
              <w:rPr>
                <w:rStyle w:val="teiunclear"/>
                <w:lang w:val="sl-SI"/>
              </w:rPr>
            </w:rPrChange>
          </w:rPr>
          <w:delText>a</w:delText>
        </w:r>
      </w:del>
      <w:r w:rsidRPr="00B93056">
        <w:rPr>
          <w:rPrChange w:id="2307" w:author="Nina Ditmajer" w:date="2022-01-24T14:02:00Z">
            <w:rPr>
              <w:rStyle w:val="teiunclear"/>
              <w:lang w:val="sl-SI"/>
            </w:rPr>
          </w:rPrChange>
        </w:rPr>
        <w:t>nſztvi</w:t>
      </w:r>
      <w:r>
        <w:t xml:space="preserve"> lűbilje vucsenye </w:t>
      </w:r>
      <w:r w:rsidRPr="000D2793">
        <w:t>ſ</w:t>
      </w:r>
      <w:r>
        <w:t>zedécs med Doctormi vu Templ</w:t>
      </w:r>
      <w:r w:rsidRPr="00B93056">
        <w:rPr>
          <w:rStyle w:val="teiunclear"/>
          <w:rPrChange w:id="2308" w:author="Nina Ditmajer" w:date="2022-01-24T14:03:00Z">
            <w:rPr/>
          </w:rPrChange>
        </w:rPr>
        <w:t>o</w:t>
      </w:r>
      <w:ins w:id="2309" w:author="Nina Ditmajer" w:date="2022-01-24T14:07:00Z">
        <w:r w:rsidR="00B93056">
          <w:rPr>
            <w:rStyle w:val="teiunclear"/>
          </w:rPr>
          <w:t>m</w:t>
        </w:r>
      </w:ins>
      <w:r>
        <w:t>.</w:t>
      </w:r>
    </w:p>
    <w:p w14:paraId="0424730F" w14:textId="77777777" w:rsidR="00380A5E" w:rsidRDefault="00380A5E" w:rsidP="00380A5E">
      <w:pPr>
        <w:pStyle w:val="teiab"/>
      </w:pPr>
      <w:r w:rsidRPr="00292993">
        <w:rPr>
          <w:rStyle w:val="teilabelZnak"/>
          <w:lang w:val="sl-SI"/>
        </w:rPr>
        <w:t>4.</w:t>
      </w:r>
      <w:r>
        <w:t xml:space="preserve"> </w:t>
      </w:r>
      <w:r w:rsidRPr="000D2793">
        <w:t>ſ</w:t>
      </w:r>
      <w:r>
        <w:t xml:space="preserve">zvit </w:t>
      </w:r>
      <w:r w:rsidRPr="00B93056">
        <w:rPr>
          <w:rStyle w:val="teipersName"/>
          <w:rPrChange w:id="2310" w:author="Nina Ditmajer" w:date="2022-01-24T14:04:00Z">
            <w:rPr/>
          </w:rPrChange>
        </w:rPr>
        <w:t>Gergely</w:t>
      </w:r>
      <w:r>
        <w:t xml:space="preserve"> Doctora módra preceptora na nyegov dén</w:t>
      </w:r>
      <w:r>
        <w:br/>
        <w:t xml:space="preserve">poleg </w:t>
      </w:r>
      <w:r w:rsidRPr="000D2793">
        <w:t>ſ</w:t>
      </w:r>
      <w:r>
        <w:t xml:space="preserve">ztára réda hodmo poleg Boga vuto </w:t>
      </w:r>
      <w:r w:rsidRPr="000D2793">
        <w:t>ſ</w:t>
      </w:r>
      <w:r>
        <w:t>cholo.</w:t>
      </w:r>
    </w:p>
    <w:p w14:paraId="055EAD0B" w14:textId="0627F7D9" w:rsidR="00380A5E" w:rsidRDefault="00380A5E" w:rsidP="00380A5E">
      <w:pPr>
        <w:pStyle w:val="teiab"/>
      </w:pPr>
      <w:r w:rsidRPr="00CA2D42">
        <w:rPr>
          <w:rStyle w:val="teilabelZnak"/>
        </w:rPr>
        <w:t>5</w:t>
      </w:r>
      <w:r>
        <w:t>. Ar phticze Nebe</w:t>
      </w:r>
      <w:r w:rsidRPr="000D2793">
        <w:t>ſ</w:t>
      </w:r>
      <w:r>
        <w:t xml:space="preserve">zke kak </w:t>
      </w:r>
      <w:r w:rsidRPr="000D2793">
        <w:t>ſ</w:t>
      </w:r>
      <w:r>
        <w:t>ze povnásajo zdai gda</w:t>
      </w:r>
      <w:r>
        <w:br/>
        <w:t xml:space="preserve">prido vtoplom </w:t>
      </w:r>
      <w:r w:rsidRPr="000D2793">
        <w:t>ſ</w:t>
      </w:r>
      <w:r>
        <w:t>zprotule</w:t>
      </w:r>
      <w:ins w:id="2311" w:author="Nina Ditmajer" w:date="2022-01-24T14:05:00Z">
        <w:r w:rsidR="00B93056">
          <w:t>t</w:t>
        </w:r>
      </w:ins>
      <w:del w:id="2312" w:author="Nina Ditmajer" w:date="2022-01-24T14:05:00Z">
        <w:r w:rsidDel="00B93056">
          <w:delText>r</w:delText>
        </w:r>
      </w:del>
      <w:r>
        <w:t>ju zvnogim lepim glá</w:t>
      </w:r>
      <w:r w:rsidRPr="000D2793">
        <w:t>ſ</w:t>
      </w:r>
      <w:r>
        <w:t>zom</w:t>
      </w:r>
      <w:ins w:id="2313" w:author="Nina Ditmajer" w:date="2022-01-24T14:05:00Z">
        <w:r w:rsidR="00B93056">
          <w:br/>
          <w:t>popejvajo.</w:t>
        </w:r>
      </w:ins>
      <w:del w:id="2314" w:author="Nina Ditmajer" w:date="2022-01-24T14:05:00Z">
        <w:r w:rsidDel="00B93056">
          <w:delText>.</w:delText>
        </w:r>
      </w:del>
    </w:p>
    <w:p w14:paraId="1C212104" w14:textId="4DF42D81" w:rsidR="00380A5E" w:rsidRDefault="00380A5E" w:rsidP="00380A5E">
      <w:pPr>
        <w:pStyle w:val="teiab"/>
      </w:pPr>
      <w:r w:rsidRPr="00482DF5">
        <w:rPr>
          <w:rStyle w:val="teilabelZnak"/>
          <w:lang w:val="sl-SI"/>
        </w:rPr>
        <w:t>6.</w:t>
      </w:r>
      <w:r>
        <w:t xml:space="preserve"> Z tem </w:t>
      </w:r>
      <w:ins w:id="2315" w:author="Nina Ditmajer" w:date="2022-01-24T14:05:00Z">
        <w:r w:rsidR="00B93056">
          <w:t>t</w:t>
        </w:r>
      </w:ins>
      <w:del w:id="2316" w:author="Nina Ditmajer" w:date="2022-01-24T14:05:00Z">
        <w:r w:rsidDel="00B93056">
          <w:delText>r</w:delText>
        </w:r>
      </w:del>
      <w:r>
        <w:t>álom vi Decza, hotte znami lepo vmé</w:t>
      </w:r>
      <w:r w:rsidRPr="000D2793">
        <w:t>ſ</w:t>
      </w:r>
      <w:r>
        <w:t>zto</w:t>
      </w:r>
      <w:r>
        <w:br/>
      </w:r>
      <w:r w:rsidRPr="000D2793">
        <w:t>ſ</w:t>
      </w:r>
      <w:r>
        <w:t>zvéto, gdeto daruvanye vzemte</w:t>
      </w:r>
      <w:r w:rsidRPr="000D2793">
        <w:t>ſ</w:t>
      </w:r>
      <w:r>
        <w:t xml:space="preserve">zi vucsenye </w:t>
      </w:r>
      <w:ins w:id="2317" w:author="Nina Ditmajer" w:date="2022-01-24T14:06:00Z">
        <w:r w:rsidR="00B93056">
          <w:t>h</w:t>
        </w:r>
      </w:ins>
      <w:del w:id="2318" w:author="Nina Ditmajer" w:date="2022-01-24T14:06:00Z">
        <w:r w:rsidDel="00B93056">
          <w:delText>k</w:delText>
        </w:r>
      </w:del>
      <w:r>
        <w:t>zvelicsanyu.</w:t>
      </w:r>
    </w:p>
    <w:p w14:paraId="3DFC5BC3" w14:textId="10C953F2" w:rsidR="00380A5E" w:rsidRDefault="00380A5E" w:rsidP="00380A5E">
      <w:pPr>
        <w:pStyle w:val="teiab"/>
      </w:pPr>
      <w:r w:rsidRPr="00E14FA2">
        <w:rPr>
          <w:rStyle w:val="teilabelZnak"/>
          <w:lang w:val="sl-SI"/>
        </w:rPr>
        <w:t>7.</w:t>
      </w:r>
      <w:r>
        <w:t xml:space="preserve"> Ár vu tákvi mejszti kak </w:t>
      </w:r>
      <w:ins w:id="2319" w:author="Nina Ditmajer" w:date="2022-01-24T14:07:00Z">
        <w:r w:rsidR="00B93056">
          <w:t>vu</w:t>
        </w:r>
      </w:ins>
      <w:r>
        <w:t>rodnih vertih te</w:t>
      </w:r>
      <w:r>
        <w:br/>
        <w:t>mladike, zra</w:t>
      </w:r>
      <w:r w:rsidRPr="000D2793">
        <w:t>ſ</w:t>
      </w:r>
      <w:r>
        <w:t>ztém</w:t>
      </w:r>
      <w:del w:id="2320" w:author="Nina Ditmajer" w:date="2022-01-24T14:08:00Z">
        <w:r w:rsidDel="00B93056">
          <w:delText xml:space="preserve"> </w:delText>
        </w:r>
      </w:del>
      <w:r>
        <w:t xml:space="preserve">o mladenczi Decsicza i </w:t>
      </w:r>
      <w:r w:rsidRPr="000D2793">
        <w:t>ſ</w:t>
      </w:r>
      <w:r>
        <w:t>zin</w:t>
      </w:r>
      <w:ins w:id="2321" w:author="Nina Ditmajer" w:date="2022-01-24T14:08:00Z">
        <w:r w:rsidR="00B93056">
          <w:t>k</w:t>
        </w:r>
      </w:ins>
      <w:r>
        <w:t>i</w:t>
      </w:r>
      <w:r>
        <w:br/>
        <w:t xml:space="preserve">po </w:t>
      </w:r>
      <w:r w:rsidRPr="00103AA0">
        <w:rPr>
          <w:rStyle w:val="teiname"/>
        </w:rPr>
        <w:t>Christusſi</w:t>
      </w:r>
      <w:r>
        <w:t>.</w:t>
      </w:r>
    </w:p>
    <w:p w14:paraId="1559225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787C0B9" w14:textId="77777777" w:rsidR="00380A5E" w:rsidRDefault="00380A5E" w:rsidP="00380A5E">
      <w:r>
        <w:lastRenderedPageBreak/>
        <w:t>/043v/</w:t>
      </w:r>
    </w:p>
    <w:p w14:paraId="4DF92D82" w14:textId="77777777" w:rsidR="00380A5E" w:rsidRDefault="00380A5E" w:rsidP="00380A5E">
      <w:pPr>
        <w:pStyle w:val="teifwPageNum"/>
      </w:pPr>
      <w:r>
        <w:t>82.</w:t>
      </w:r>
    </w:p>
    <w:p w14:paraId="6B53A5D2" w14:textId="5669A6F9" w:rsidR="00380A5E" w:rsidRDefault="00380A5E" w:rsidP="00380A5E">
      <w:pPr>
        <w:pStyle w:val="teiab"/>
      </w:pPr>
      <w:r w:rsidRPr="00CB1570">
        <w:rPr>
          <w:rStyle w:val="teilabelZnak"/>
        </w:rPr>
        <w:t>8.</w:t>
      </w:r>
      <w:r>
        <w:t xml:space="preserve"> Od</w:t>
      </w:r>
      <w:del w:id="2322" w:author="Nina Ditmajer" w:date="2022-01-24T15:43:00Z">
        <w:r w:rsidDel="002E0F78">
          <w:delText xml:space="preserve"> </w:delText>
        </w:r>
      </w:del>
      <w:r w:rsidRPr="000D2793">
        <w:t>ſ</w:t>
      </w:r>
      <w:r>
        <w:t>zud pa Go</w:t>
      </w:r>
      <w:r w:rsidRPr="000D2793">
        <w:t>ſ</w:t>
      </w:r>
      <w:r>
        <w:t>zpon Bogh, na Go</w:t>
      </w:r>
      <w:r w:rsidRPr="000D2793">
        <w:t>ſ</w:t>
      </w:r>
      <w:r>
        <w:t>zpo</w:t>
      </w:r>
      <w:r w:rsidRPr="000D2793">
        <w:t>ſ</w:t>
      </w:r>
      <w:r>
        <w:t xml:space="preserve">zko </w:t>
      </w:r>
      <w:r w:rsidRPr="000D2793">
        <w:t>ſ</w:t>
      </w:r>
      <w:r>
        <w:t>zlű</w:t>
      </w:r>
      <w:ins w:id="2323" w:author="Nina Ditmajer" w:date="2022-01-24T15:43:00Z">
        <w:r w:rsidR="002E0F78">
          <w:t>'</w:t>
        </w:r>
      </w:ins>
      <w:del w:id="2324" w:author="Nina Ditmajer" w:date="2022-01-24T15:43:00Z">
        <w:r w:rsidDel="002E0F78">
          <w:delText>´</w:delText>
        </w:r>
      </w:del>
      <w:r>
        <w:t>sbo vnoge</w:t>
      </w:r>
      <w:r>
        <w:br/>
        <w:t xml:space="preserve">zové, koteri </w:t>
      </w:r>
      <w:r w:rsidRPr="000D2793">
        <w:t>ſ</w:t>
      </w:r>
      <w:r>
        <w:t>ze v</w:t>
      </w:r>
      <w:r w:rsidRPr="000D2793">
        <w:t>ſ</w:t>
      </w:r>
      <w:ins w:id="2325" w:author="Nina Ditmajer" w:date="2022-01-24T15:43:00Z">
        <w:r w:rsidR="002E0F78">
          <w:t>c</w:t>
        </w:r>
      </w:ins>
      <w:del w:id="2326" w:author="Nina Ditmajer" w:date="2022-01-24T15:43:00Z">
        <w:r w:rsidDel="002E0F78">
          <w:delText>e</w:delText>
        </w:r>
      </w:del>
      <w:ins w:id="2327" w:author="Nina Ditmajer" w:date="2022-01-24T15:43:00Z">
        <w:r w:rsidR="002E0F78">
          <w:t>h</w:t>
        </w:r>
      </w:ins>
      <w:del w:id="2328" w:author="Nina Ditmajer" w:date="2022-01-24T15:43:00Z">
        <w:r w:rsidDel="002E0F78">
          <w:delText>k</w:delText>
        </w:r>
      </w:del>
      <w:r>
        <w:t xml:space="preserve">oli vu tom </w:t>
      </w:r>
      <w:r w:rsidRPr="000D2793">
        <w:t>ſ</w:t>
      </w:r>
      <w:r>
        <w:t>zvétom me</w:t>
      </w:r>
      <w:r w:rsidRPr="000D2793">
        <w:t>ſ</w:t>
      </w:r>
      <w:r>
        <w:t>zti modro vcsio.</w:t>
      </w:r>
    </w:p>
    <w:p w14:paraId="030D6214" w14:textId="1BB67993" w:rsidR="00380A5E" w:rsidRDefault="00380A5E" w:rsidP="00380A5E">
      <w:pPr>
        <w:pStyle w:val="teiab"/>
      </w:pPr>
      <w:r w:rsidRPr="00125FE8">
        <w:rPr>
          <w:rStyle w:val="teilabelZnak"/>
          <w:lang w:val="sl-SI"/>
        </w:rPr>
        <w:t>9.</w:t>
      </w:r>
      <w:r>
        <w:t xml:space="preserve"> I Pr</w:t>
      </w:r>
      <w:ins w:id="2329" w:author="Nina Ditmajer" w:date="2022-01-24T15:44:00Z">
        <w:r w:rsidR="002E0F78">
          <w:rPr>
            <w:rFonts w:ascii="ZRCola" w:hAnsi="ZRCola" w:cs="ZRCola"/>
          </w:rPr>
          <w:t>æ</w:t>
        </w:r>
      </w:ins>
      <w:del w:id="2330" w:author="Nina Ditmajer" w:date="2022-01-24T15:44:00Z">
        <w:r w:rsidDel="002E0F78">
          <w:delText>e</w:delText>
        </w:r>
      </w:del>
      <w:r>
        <w:t xml:space="preserve">dikatorje vucseni Doctorje </w:t>
      </w:r>
      <w:ins w:id="2331" w:author="Nina Ditmajer" w:date="2022-01-24T15:45:00Z">
        <w:r w:rsidR="002E0F78">
          <w:t>'</w:t>
        </w:r>
      </w:ins>
      <w:del w:id="2332" w:author="Nina Ditmajer" w:date="2022-01-24T15:45:00Z">
        <w:r w:rsidDel="002E0F78">
          <w:delText>´</w:delText>
        </w:r>
      </w:del>
      <w:r w:rsidRPr="000D2793">
        <w:t>ſ</w:t>
      </w:r>
      <w:ins w:id="2333" w:author="Nina Ditmajer" w:date="2022-01-24T15:46:00Z">
        <w:r w:rsidR="002E0F78">
          <w:t>-</w:t>
        </w:r>
      </w:ins>
      <w:del w:id="2334" w:author="Nina Ditmajer" w:date="2022-01-24T15:46:00Z">
        <w:r w:rsidDel="002E0F78">
          <w:delText xml:space="preserve"> – </w:delText>
        </w:r>
      </w:del>
      <w:r w:rsidRPr="000D2793">
        <w:t>ſ</w:t>
      </w:r>
      <w:r>
        <w:t>chole zra</w:t>
      </w:r>
      <w:r w:rsidRPr="000D2793">
        <w:t>ſ</w:t>
      </w:r>
      <w:r>
        <w:t>zto</w:t>
      </w:r>
      <w:r w:rsidRPr="002E0F78">
        <w:rPr>
          <w:rStyle w:val="teichoiceZnak"/>
          <w:rPrChange w:id="2335" w:author="Nina Ditmajer" w:date="2022-01-24T15:47:00Z">
            <w:rPr/>
          </w:rPrChange>
        </w:rPr>
        <w:t>n</w:t>
      </w:r>
      <w:r>
        <w:t>,</w:t>
      </w:r>
      <w:r>
        <w:br/>
        <w:t>ti Magisztrátus</w:t>
      </w:r>
      <w:r w:rsidRPr="000D2793">
        <w:t>ſ</w:t>
      </w:r>
      <w:r>
        <w:t>i vnogo cs</w:t>
      </w:r>
      <w:ins w:id="2336" w:author="Nina Ditmajer" w:date="2022-01-24T15:48:00Z">
        <w:r w:rsidR="002E0F78">
          <w:t>é</w:t>
        </w:r>
      </w:ins>
      <w:del w:id="2337" w:author="Nina Ditmajer" w:date="2022-01-24T15:48:00Z">
        <w:r w:rsidDel="002E0F78">
          <w:delText>á</w:delText>
        </w:r>
      </w:del>
      <w:r w:rsidRPr="000D2793">
        <w:t>ſ</w:t>
      </w:r>
      <w:r>
        <w:t>zt nó</w:t>
      </w:r>
      <w:r w:rsidRPr="000D2793">
        <w:t>ſ</w:t>
      </w:r>
      <w:r>
        <w:t xml:space="preserve">zécsi </w:t>
      </w:r>
      <w:r w:rsidRPr="000D2793">
        <w:t>ſ</w:t>
      </w:r>
      <w:r>
        <w:t>chole zi</w:t>
      </w:r>
      <w:ins w:id="2338" w:author="Nina Ditmajer" w:date="2022-01-24T15:48:00Z">
        <w:r w:rsidR="002E0F78">
          <w:t>d</w:t>
        </w:r>
      </w:ins>
      <w:del w:id="2339" w:author="Nina Ditmajer" w:date="2022-01-24T15:48:00Z">
        <w:r w:rsidDel="002E0F78">
          <w:delText>v</w:delText>
        </w:r>
      </w:del>
      <w:r>
        <w:t>o.</w:t>
      </w:r>
    </w:p>
    <w:p w14:paraId="33784540" w14:textId="62AB3240" w:rsidR="00380A5E" w:rsidRDefault="00380A5E" w:rsidP="00380A5E">
      <w:pPr>
        <w:pStyle w:val="teiab"/>
      </w:pPr>
      <w:r w:rsidRPr="00684B2F">
        <w:rPr>
          <w:rStyle w:val="teilabelZnak"/>
        </w:rPr>
        <w:t>10.</w:t>
      </w:r>
      <w:r>
        <w:t xml:space="preserve"> Vtom me</w:t>
      </w:r>
      <w:r w:rsidRPr="000D2793">
        <w:t>ſ</w:t>
      </w:r>
      <w:r>
        <w:t xml:space="preserve">zti </w:t>
      </w:r>
      <w:ins w:id="2340" w:author="Nina Ditmajer" w:date="2022-01-24T15:49:00Z">
        <w:r w:rsidR="002E0F78">
          <w:t>k</w:t>
        </w:r>
      </w:ins>
      <w:del w:id="2341" w:author="Nina Ditmajer" w:date="2022-01-24T15:49:00Z">
        <w:r w:rsidDel="002E0F78">
          <w:delText>K</w:delText>
        </w:r>
      </w:del>
      <w:r>
        <w:t>is</w:t>
      </w:r>
      <w:del w:id="2342" w:author="Nina Ditmajer" w:date="2022-01-24T15:50:00Z">
        <w:r w:rsidRPr="002E0F78" w:rsidDel="002E0F78">
          <w:rPr>
            <w:rStyle w:val="teiunclear"/>
            <w:rPrChange w:id="2343" w:author="Nina Ditmajer" w:date="2022-01-24T15:50:00Z">
              <w:rPr/>
            </w:rPrChange>
          </w:rPr>
          <w:delText xml:space="preserve"> </w:delText>
        </w:r>
      </w:del>
      <w:r w:rsidRPr="002E0F78">
        <w:rPr>
          <w:rStyle w:val="teiunclear"/>
          <w:rPrChange w:id="2344" w:author="Nina Ditmajer" w:date="2022-01-24T15:50:00Z">
            <w:rPr/>
          </w:rPrChange>
        </w:rPr>
        <w:t>u</w:t>
      </w:r>
      <w:r>
        <w:t>rje Cza</w:t>
      </w:r>
      <w:r w:rsidRPr="000D2793">
        <w:t>ſ</w:t>
      </w:r>
      <w:r>
        <w:t xml:space="preserve">zari i </w:t>
      </w:r>
      <w:ins w:id="2345" w:author="Nina Ditmajer" w:date="2022-01-24T15:50:00Z">
        <w:r w:rsidR="002E0F78">
          <w:t>k</w:t>
        </w:r>
      </w:ins>
      <w:del w:id="2346" w:author="Nina Ditmajer" w:date="2022-01-24T15:50:00Z">
        <w:r w:rsidDel="002E0F78">
          <w:delText>K</w:delText>
        </w:r>
      </w:del>
      <w:r>
        <w:t>ráli gori zra</w:t>
      </w:r>
      <w:r w:rsidRPr="000D2793">
        <w:t>ſ</w:t>
      </w:r>
      <w:r>
        <w:t>ztovo</w:t>
      </w:r>
      <w:r>
        <w:br/>
        <w:t xml:space="preserve">nevolne </w:t>
      </w:r>
      <w:r w:rsidRPr="000D2793">
        <w:t>ſ</w:t>
      </w:r>
      <w:r>
        <w:t>zirote o</w:t>
      </w:r>
      <w:r w:rsidRPr="000D2793">
        <w:t>ſ</w:t>
      </w:r>
      <w:r>
        <w:t xml:space="preserve">ztávleni </w:t>
      </w:r>
      <w:r w:rsidRPr="000D2793">
        <w:t>ſ</w:t>
      </w:r>
      <w:r>
        <w:t>zinki vucsio</w:t>
      </w:r>
      <w:r w:rsidRPr="000D2793">
        <w:t>ſ</w:t>
      </w:r>
      <w:r>
        <w:t>ze.</w:t>
      </w:r>
    </w:p>
    <w:p w14:paraId="280573A2" w14:textId="69B7488F" w:rsidR="00380A5E" w:rsidRDefault="00380A5E" w:rsidP="00380A5E">
      <w:pPr>
        <w:pStyle w:val="teiab"/>
      </w:pPr>
      <w:r w:rsidRPr="008D268D">
        <w:rPr>
          <w:rStyle w:val="teilabelZnak"/>
        </w:rPr>
        <w:t>11.</w:t>
      </w:r>
      <w:r>
        <w:t xml:space="preserve"> Ako po</w:t>
      </w:r>
      <w:r w:rsidRPr="000D2793">
        <w:t>ſ</w:t>
      </w:r>
      <w:r>
        <w:t>zem</w:t>
      </w:r>
      <w:r w:rsidRPr="000D2793">
        <w:t>ſ</w:t>
      </w:r>
      <w:r>
        <w:t>zega Deáka nedá</w:t>
      </w:r>
      <w:ins w:id="2347" w:author="Nina Ditmajer" w:date="2022-01-24T16:01:00Z">
        <w:r w:rsidR="00A046D0">
          <w:t>t</w:t>
        </w:r>
      </w:ins>
      <w:del w:id="2348" w:author="Nina Ditmajer" w:date="2022-01-24T16:01:00Z">
        <w:r w:rsidDel="00A046D0">
          <w:delText>c</w:delText>
        </w:r>
      </w:del>
      <w:r>
        <w:t xml:space="preserve">e od </w:t>
      </w:r>
      <w:r w:rsidRPr="000D2793">
        <w:t>ſ</w:t>
      </w:r>
      <w:r>
        <w:t>zve h</w:t>
      </w:r>
      <w:ins w:id="2349" w:author="Nina Ditmajer" w:date="2022-01-24T16:01:00Z">
        <w:r w:rsidR="00A046D0">
          <w:t>i'</w:t>
        </w:r>
      </w:ins>
      <w:del w:id="2350" w:author="Nina Ditmajer" w:date="2022-01-24T16:01:00Z">
        <w:r w:rsidDel="00A046D0">
          <w:delText>i´</w:delText>
        </w:r>
      </w:del>
      <w:r>
        <w:t>se na pap</w:t>
      </w:r>
      <w:ins w:id="2351" w:author="Nina Ditmajer" w:date="2022-01-24T16:01:00Z">
        <w:r w:rsidR="00A046D0">
          <w:rPr>
            <w:rFonts w:ascii="ZRCola" w:hAnsi="ZRCola" w:cs="ZRCola"/>
          </w:rPr>
          <w:t>ÿ</w:t>
        </w:r>
      </w:ins>
      <w:del w:id="2352" w:author="Nina Ditmajer" w:date="2022-01-24T16:01:00Z">
        <w:r w:rsidDel="00A046D0">
          <w:delText>ij</w:delText>
        </w:r>
      </w:del>
      <w:r>
        <w:t>ros</w:t>
      </w:r>
      <w:r>
        <w:br/>
        <w:t>Tolar daite csi imate zdobre vole.</w:t>
      </w:r>
    </w:p>
    <w:p w14:paraId="7431CDFD" w14:textId="2E97826B" w:rsidR="00380A5E" w:rsidDel="00A046D0" w:rsidRDefault="00380A5E" w:rsidP="00380A5E">
      <w:pPr>
        <w:pStyle w:val="teiab"/>
        <w:rPr>
          <w:del w:id="2353" w:author="Nina Ditmajer" w:date="2022-01-24T16:03:00Z"/>
        </w:rPr>
      </w:pPr>
      <w:r w:rsidRPr="00CB2754">
        <w:rPr>
          <w:rStyle w:val="teilabelZnak"/>
        </w:rPr>
        <w:t>12.</w:t>
      </w:r>
      <w:r>
        <w:t xml:space="preserve"> Drági nas</w:t>
      </w:r>
      <w:r w:rsidRPr="000D2793">
        <w:t>ſ</w:t>
      </w:r>
      <w:r>
        <w:t xml:space="preserve">i Bráczi ki bote nám ta </w:t>
      </w:r>
      <w:r w:rsidRPr="000D2793">
        <w:t>ſ</w:t>
      </w:r>
      <w:r>
        <w:t xml:space="preserve">li hodimo </w:t>
      </w:r>
      <w:ins w:id="2354" w:author="Nina Ditmajer" w:date="2022-01-24T16:02:00Z">
        <w:r w:rsidR="00A046D0">
          <w:t>'</w:t>
        </w:r>
      </w:ins>
      <w:del w:id="2355" w:author="Nina Ditmajer" w:date="2022-01-24T16:02:00Z">
        <w:r w:rsidDel="00A046D0">
          <w:delText>´</w:delText>
        </w:r>
      </w:del>
      <w:r w:rsidRPr="000D2793">
        <w:t>ſ</w:t>
      </w:r>
      <w:r>
        <w:t>e, do-</w:t>
      </w:r>
      <w:r>
        <w:br/>
        <w:t xml:space="preserve">ber nam je </w:t>
      </w:r>
      <w:ins w:id="2356" w:author="Nina Ditmajer" w:date="2022-01-24T16:02:00Z">
        <w:r w:rsidR="00A046D0">
          <w:t>'</w:t>
        </w:r>
      </w:ins>
      <w:del w:id="2357" w:author="Nina Ditmajer" w:date="2022-01-24T16:02:00Z">
        <w:r w:rsidDel="00A046D0">
          <w:delText>´</w:delText>
        </w:r>
      </w:del>
      <w:r w:rsidRPr="000D2793">
        <w:t>ſ</w:t>
      </w:r>
      <w:r>
        <w:t>cholnik koga nam Bogh áldui ki na</w:t>
      </w:r>
      <w:r w:rsidRPr="000D2793">
        <w:t>ſ</w:t>
      </w:r>
      <w:r>
        <w:t>z</w:t>
      </w:r>
      <w:r>
        <w:br/>
        <w:t>vscholo csáka.</w:t>
      </w:r>
      <w:ins w:id="2358" w:author="Nina Ditmajer" w:date="2022-01-24T16:03:00Z">
        <w:r w:rsidR="00A046D0">
          <w:t xml:space="preserve"> </w:t>
        </w:r>
      </w:ins>
    </w:p>
    <w:p w14:paraId="35B84F55" w14:textId="05730D34" w:rsidR="00380A5E" w:rsidRDefault="00380A5E">
      <w:pPr>
        <w:pStyle w:val="teiab"/>
        <w:rPr>
          <w:ins w:id="2359" w:author="Nina Ditmajer" w:date="2022-01-24T16:03:00Z"/>
        </w:rPr>
        <w:pPrChange w:id="2360" w:author="Nina Ditmajer" w:date="2022-01-24T16:03:00Z">
          <w:pPr>
            <w:pStyle w:val="teiclosure"/>
          </w:pPr>
        </w:pPrChange>
      </w:pPr>
      <w:r>
        <w:t>Amen.</w:t>
      </w:r>
    </w:p>
    <w:p w14:paraId="29CE3E90" w14:textId="77777777" w:rsidR="00A046D0" w:rsidRDefault="00A046D0">
      <w:pPr>
        <w:pStyle w:val="teiab"/>
        <w:pPrChange w:id="2361" w:author="Nina Ditmajer" w:date="2022-01-24T16:03:00Z">
          <w:pPr>
            <w:pStyle w:val="teiclosure"/>
          </w:pPr>
        </w:pPrChange>
      </w:pPr>
    </w:p>
    <w:p w14:paraId="7AC8436C" w14:textId="77777777" w:rsidR="00380A5E" w:rsidRDefault="00380A5E" w:rsidP="00380A5E">
      <w:pPr>
        <w:pStyle w:val="Naslov2"/>
      </w:pPr>
      <w:r>
        <w:t>Od ti dobri hűdi ino Vtraglivi S</w:t>
      </w:r>
      <w:r w:rsidRPr="00A046D0">
        <w:rPr>
          <w:rStyle w:val="teiunclear"/>
          <w:rPrChange w:id="2362" w:author="Nina Ditmajer" w:date="2022-01-24T16:03:00Z">
            <w:rPr/>
          </w:rPrChange>
        </w:rPr>
        <w:t>é</w:t>
      </w:r>
      <w:r>
        <w:t>n</w:t>
      </w:r>
    </w:p>
    <w:p w14:paraId="6FCF7460" w14:textId="09E758A4" w:rsidR="00380A5E" w:rsidRDefault="00380A5E" w:rsidP="00380A5E">
      <w:pPr>
        <w:pStyle w:val="teiab"/>
      </w:pPr>
      <w:r w:rsidRPr="0076662C">
        <w:rPr>
          <w:rStyle w:val="teilabelZnak"/>
        </w:rPr>
        <w:t>1.</w:t>
      </w:r>
      <w:r>
        <w:t xml:space="preserve"> Ki pohája na dalko pot, </w:t>
      </w:r>
      <w:ins w:id="2363" w:author="Nina Ditmajer" w:date="2022-01-24T16:04:00Z">
        <w:r w:rsidR="00A31BC5">
          <w:t>'</w:t>
        </w:r>
      </w:ins>
      <w:del w:id="2364" w:author="Nina Ditmajer" w:date="2022-01-24T16:04:00Z">
        <w:r w:rsidDel="00A31BC5">
          <w:delText>´</w:delText>
        </w:r>
      </w:del>
      <w:r w:rsidRPr="000D2793">
        <w:t>ſ</w:t>
      </w:r>
      <w:r>
        <w:t>alo</w:t>
      </w:r>
      <w:r w:rsidRPr="000D2793">
        <w:t>ſ</w:t>
      </w:r>
      <w:r>
        <w:t xml:space="preserve">zti </w:t>
      </w:r>
      <w:r w:rsidRPr="000D2793">
        <w:t>ſ</w:t>
      </w:r>
      <w:r>
        <w:t>ze nezna, on hodie-</w:t>
      </w:r>
      <w:r>
        <w:br/>
        <w:t>nya na dobro bou ali na zlo nyega hodba.</w:t>
      </w:r>
    </w:p>
    <w:p w14:paraId="04B087AE" w14:textId="77777777" w:rsidR="00380A5E" w:rsidRDefault="00380A5E" w:rsidP="00380A5E">
      <w:pPr>
        <w:pStyle w:val="teiab"/>
      </w:pPr>
      <w:r w:rsidRPr="002750A0">
        <w:rPr>
          <w:rStyle w:val="teilabelZnak"/>
        </w:rPr>
        <w:t>2.</w:t>
      </w:r>
      <w:r>
        <w:t xml:space="preserve"> Do</w:t>
      </w:r>
      <w:r w:rsidRPr="000D2793">
        <w:t>ſ</w:t>
      </w:r>
      <w:r>
        <w:t>zta krát on kvár vadlűje, vupám eti zel glá</w:t>
      </w:r>
      <w:r w:rsidRPr="000D2793">
        <w:t>ſ</w:t>
      </w:r>
      <w:r>
        <w:t>z</w:t>
      </w:r>
      <w:r>
        <w:br/>
        <w:t>csuje, dokecs na zái povérné</w:t>
      </w:r>
      <w:r w:rsidRPr="000D2793">
        <w:t>ſ</w:t>
      </w:r>
      <w:r>
        <w:t xml:space="preserve">ze po </w:t>
      </w:r>
      <w:r w:rsidRPr="000D2793">
        <w:t>ſ</w:t>
      </w:r>
      <w:r>
        <w:t>zvojoi voli, on</w:t>
      </w:r>
      <w:r>
        <w:br/>
        <w:t>zdobrim dobicskom.</w:t>
      </w:r>
    </w:p>
    <w:p w14:paraId="0351DAFB" w14:textId="6CA1371C" w:rsidR="00380A5E" w:rsidRDefault="00380A5E" w:rsidP="00380A5E">
      <w:pPr>
        <w:pStyle w:val="teiab"/>
      </w:pPr>
      <w:r w:rsidRPr="00E062B8">
        <w:rPr>
          <w:rStyle w:val="teilabelZnak"/>
        </w:rPr>
        <w:t>3.</w:t>
      </w:r>
      <w:r>
        <w:t xml:space="preserve"> Nad </w:t>
      </w:r>
      <w:r w:rsidRPr="000D2793">
        <w:t>ſ</w:t>
      </w:r>
      <w:r>
        <w:t xml:space="preserve">zvem kvárom </w:t>
      </w:r>
      <w:r w:rsidRPr="000D2793">
        <w:t>ſ</w:t>
      </w:r>
      <w:r>
        <w:t>alo</w:t>
      </w:r>
      <w:r w:rsidRPr="000D2793">
        <w:t>ſ</w:t>
      </w:r>
      <w:r>
        <w:t>zti</w:t>
      </w:r>
      <w:r w:rsidRPr="000D2793">
        <w:t>ſ</w:t>
      </w:r>
      <w:r>
        <w:t xml:space="preserve">ze, </w:t>
      </w:r>
      <w:ins w:id="2365" w:author="Nina Ditmajer" w:date="2022-01-24T16:05:00Z">
        <w:r w:rsidR="00A31BC5">
          <w:t>n</w:t>
        </w:r>
      </w:ins>
      <w:del w:id="2366" w:author="Nina Ditmajer" w:date="2022-01-24T16:05:00Z">
        <w:r w:rsidDel="00A31BC5">
          <w:delText>r</w:delText>
        </w:r>
      </w:del>
      <w:r>
        <w:t>ad dobicskom ve</w:t>
      </w:r>
      <w:r w:rsidRPr="000D2793">
        <w:t>ſ</w:t>
      </w:r>
      <w:r>
        <w:t>ze-</w:t>
      </w:r>
      <w:r>
        <w:br/>
        <w:t>li</w:t>
      </w:r>
      <w:r w:rsidRPr="000D2793">
        <w:t>ſ</w:t>
      </w:r>
      <w:r>
        <w:t xml:space="preserve">ze, </w:t>
      </w:r>
      <w:r w:rsidRPr="000D2793">
        <w:t>ſ</w:t>
      </w:r>
      <w:r>
        <w:t>zk</w:t>
      </w:r>
      <w:ins w:id="2367" w:author="Nina Ditmajer" w:date="2022-01-24T16:06:00Z">
        <w:r w:rsidR="00A31BC5">
          <w:t>á</w:t>
        </w:r>
      </w:ins>
      <w:del w:id="2368" w:author="Nina Ditmajer" w:date="2022-01-24T16:06:00Z">
        <w:r w:rsidDel="00A31BC5">
          <w:delText>a´</w:delText>
        </w:r>
      </w:del>
      <w:r>
        <w:t xml:space="preserve">cse tere </w:t>
      </w:r>
      <w:r w:rsidRPr="000D2793">
        <w:t>ſ</w:t>
      </w:r>
      <w:r>
        <w:t xml:space="preserve">ze raduje </w:t>
      </w:r>
      <w:r w:rsidRPr="000D2793">
        <w:t>ſ</w:t>
      </w:r>
      <w:r>
        <w:t xml:space="preserve">ze pie jeje on </w:t>
      </w:r>
      <w:r w:rsidRPr="000D2793">
        <w:t>ſ</w:t>
      </w:r>
      <w:r>
        <w:t>ze ne</w:t>
      </w:r>
      <w:r>
        <w:br/>
      </w:r>
      <w:r w:rsidRPr="000D2793">
        <w:t>ſ</w:t>
      </w:r>
      <w:r>
        <w:t>alo</w:t>
      </w:r>
      <w:r w:rsidRPr="000D2793">
        <w:t>ſ</w:t>
      </w:r>
      <w:r>
        <w:t>zti.</w:t>
      </w:r>
    </w:p>
    <w:p w14:paraId="764A8E92" w14:textId="77777777" w:rsidR="00380A5E" w:rsidRDefault="00380A5E" w:rsidP="00380A5E">
      <w:pPr>
        <w:pStyle w:val="teiab"/>
      </w:pPr>
      <w:r w:rsidRPr="00E062B8">
        <w:rPr>
          <w:rStyle w:val="teilabelZnak"/>
        </w:rPr>
        <w:t>4.</w:t>
      </w:r>
      <w:r>
        <w:t xml:space="preserve"> Takvo je</w:t>
      </w:r>
      <w:r w:rsidRPr="000D2793">
        <w:t>ſ</w:t>
      </w:r>
      <w:r>
        <w:t xml:space="preserve">zte dugovanye na </w:t>
      </w:r>
      <w:r w:rsidRPr="000D2793">
        <w:t>ſ</w:t>
      </w:r>
      <w:r>
        <w:t xml:space="preserve">enidbo ki da </w:t>
      </w:r>
      <w:r w:rsidRPr="000D2793">
        <w:t>ſ</w:t>
      </w:r>
      <w:r>
        <w:t>zebe,</w:t>
      </w:r>
      <w:r>
        <w:br/>
        <w:t xml:space="preserve">na tákvo pout ki </w:t>
      </w:r>
      <w:r w:rsidRPr="000D2793">
        <w:t>ſ</w:t>
      </w:r>
      <w:r>
        <w:t xml:space="preserve">ze vzeme, </w:t>
      </w:r>
      <w:r w:rsidRPr="000D2793">
        <w:t>ſ</w:t>
      </w:r>
      <w:r>
        <w:t>zve mislenye dokecs</w:t>
      </w:r>
      <w:r>
        <w:br/>
        <w:t>doperne</w:t>
      </w:r>
      <w:r w:rsidRPr="000D2793">
        <w:t>ſ</w:t>
      </w:r>
      <w:r>
        <w:t>zé.</w:t>
      </w:r>
    </w:p>
    <w:p w14:paraId="254C6A8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F9EC42E" w14:textId="77777777" w:rsidR="00380A5E" w:rsidRDefault="00380A5E" w:rsidP="00380A5E">
      <w:r>
        <w:lastRenderedPageBreak/>
        <w:t>/044r/</w:t>
      </w:r>
    </w:p>
    <w:p w14:paraId="08D91971" w14:textId="77777777" w:rsidR="00380A5E" w:rsidRDefault="00380A5E" w:rsidP="00380A5E">
      <w:pPr>
        <w:pStyle w:val="teifwPageNum"/>
      </w:pPr>
      <w:r>
        <w:t>83.</w:t>
      </w:r>
    </w:p>
    <w:p w14:paraId="0BB1B9EE" w14:textId="77777777" w:rsidR="00380A5E" w:rsidRDefault="00380A5E" w:rsidP="00380A5E">
      <w:pPr>
        <w:pStyle w:val="teiab"/>
      </w:pPr>
      <w:r w:rsidRPr="00F85A71">
        <w:rPr>
          <w:rStyle w:val="teilabelZnak"/>
        </w:rPr>
        <w:t>5.</w:t>
      </w:r>
      <w:r>
        <w:t xml:space="preserve"> Nezna dobi ali zgűbi, ako kha</w:t>
      </w:r>
      <w:r w:rsidRPr="000D2793">
        <w:t>ſ</w:t>
      </w:r>
      <w:r>
        <w:t>zki oberné</w:t>
      </w:r>
      <w:r w:rsidRPr="000D2793">
        <w:t>ſ</w:t>
      </w:r>
      <w:r>
        <w:t>ze dobro</w:t>
      </w:r>
      <w:r>
        <w:br/>
        <w:t>vzeme ali hűdo, pohvali pot akomu dopadne.</w:t>
      </w:r>
    </w:p>
    <w:p w14:paraId="3C368394" w14:textId="69605E84" w:rsidR="00380A5E" w:rsidRDefault="00380A5E" w:rsidP="00380A5E">
      <w:pPr>
        <w:pStyle w:val="teiab"/>
      </w:pPr>
      <w:r w:rsidRPr="003B26EE">
        <w:rPr>
          <w:rStyle w:val="teilabelZnak"/>
        </w:rPr>
        <w:t>6.</w:t>
      </w:r>
      <w:r>
        <w:t xml:space="preserve"> Niki zha</w:t>
      </w:r>
      <w:r w:rsidRPr="000D2793">
        <w:t>ſ</w:t>
      </w:r>
      <w:r>
        <w:t>zkom niki zkvárom ki zAngyelom ki</w:t>
      </w:r>
      <w:r>
        <w:br/>
      </w:r>
      <w:r w:rsidRPr="000D2793">
        <w:t>ſ</w:t>
      </w:r>
      <w:r>
        <w:t xml:space="preserve">atanom zgrehov Oczem hodi zkvárom vkűp </w:t>
      </w:r>
      <w:r w:rsidRPr="000D2793">
        <w:t>ſ</w:t>
      </w:r>
      <w:ins w:id="2369" w:author="Nina Ditmajer" w:date="2022-01-24T16:11:00Z">
        <w:r w:rsidR="00C6326B">
          <w:t>z</w:t>
        </w:r>
      </w:ins>
      <w:del w:id="2370" w:author="Nina Ditmajer" w:date="2022-01-24T16:11:00Z">
        <w:r w:rsidDel="00C6326B">
          <w:delText>s</w:delText>
        </w:r>
      </w:del>
      <w:r>
        <w:t>e</w:t>
      </w:r>
      <w:r>
        <w:br/>
        <w:t>zgrábi v</w:t>
      </w:r>
      <w:r w:rsidRPr="000D2793">
        <w:t>ſ</w:t>
      </w:r>
      <w:r>
        <w:t>ze Dűs</w:t>
      </w:r>
      <w:r w:rsidRPr="000D2793">
        <w:t>ſ</w:t>
      </w:r>
      <w:r>
        <w:t>e zgublenye.</w:t>
      </w:r>
    </w:p>
    <w:p w14:paraId="12628D60" w14:textId="05D8FE78" w:rsidR="00380A5E" w:rsidRDefault="00380A5E" w:rsidP="00380A5E">
      <w:pPr>
        <w:pStyle w:val="teiab"/>
      </w:pPr>
      <w:r w:rsidRPr="003B26EE">
        <w:rPr>
          <w:rStyle w:val="teilabelZnak"/>
        </w:rPr>
        <w:t>7.</w:t>
      </w:r>
      <w:r>
        <w:t xml:space="preserve"> Dobra </w:t>
      </w:r>
      <w:ins w:id="2371" w:author="Nina Ditmajer" w:date="2022-01-24T16:12:00Z">
        <w:r w:rsidR="00C6326B">
          <w:t>'</w:t>
        </w:r>
      </w:ins>
      <w:del w:id="2372" w:author="Nina Ditmajer" w:date="2022-01-24T16:12:00Z">
        <w:r w:rsidDel="00C6326B">
          <w:delText>´</w:delText>
        </w:r>
      </w:del>
      <w:r w:rsidRPr="000D2793">
        <w:t>ſ</w:t>
      </w:r>
      <w:r>
        <w:t>ena kako Angyel, csio dobis rád snyouv</w:t>
      </w:r>
      <w:r>
        <w:br/>
      </w:r>
      <w:r w:rsidRPr="000D2793">
        <w:t>ſ</w:t>
      </w:r>
      <w:r>
        <w:t xml:space="preserve">ivés </w:t>
      </w:r>
      <w:r w:rsidRPr="00C6326B">
        <w:rPr>
          <w:rStyle w:val="teiunclear"/>
          <w:rPrChange w:id="2373" w:author="Nina Ditmajer" w:date="2022-01-24T16:12:00Z">
            <w:rPr/>
          </w:rPrChange>
        </w:rPr>
        <w:t>p</w:t>
      </w:r>
      <w:r>
        <w:t xml:space="preserve">rez </w:t>
      </w:r>
      <w:ins w:id="2374" w:author="Nina Ditmajer" w:date="2022-01-24T16:12:00Z">
        <w:r w:rsidR="00C6326B">
          <w:t>'</w:t>
        </w:r>
      </w:ins>
      <w:del w:id="2375" w:author="Nina Ditmajer" w:date="2022-01-24T16:12:00Z">
        <w:r w:rsidDel="00C6326B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zti dre</w:t>
      </w:r>
      <w:r w:rsidRPr="000D2793">
        <w:t>ſ</w:t>
      </w:r>
      <w:r>
        <w:t>zélno</w:t>
      </w:r>
      <w:r w:rsidRPr="000D2793">
        <w:t>ſ</w:t>
      </w:r>
      <w:r>
        <w:t xml:space="preserve">zti nebos imel </w:t>
      </w:r>
      <w:r w:rsidRPr="000D2793">
        <w:t>ſ</w:t>
      </w:r>
      <w:r>
        <w:t>zer-</w:t>
      </w:r>
      <w:r>
        <w:br/>
        <w:t>cs</w:t>
      </w:r>
      <w:r w:rsidRPr="00C6326B">
        <w:rPr>
          <w:rStyle w:val="teiunclear"/>
          <w:rPrChange w:id="2376" w:author="Nina Ditmajer" w:date="2022-01-24T16:13:00Z">
            <w:rPr/>
          </w:rPrChange>
        </w:rPr>
        <w:t>en</w:t>
      </w:r>
      <w:r>
        <w:t>e bolezni.</w:t>
      </w:r>
    </w:p>
    <w:p w14:paraId="69D64FB9" w14:textId="242719C4" w:rsidR="00380A5E" w:rsidRDefault="00380A5E" w:rsidP="00380A5E">
      <w:pPr>
        <w:pStyle w:val="teiab"/>
      </w:pPr>
      <w:r w:rsidRPr="00327E55">
        <w:rPr>
          <w:rStyle w:val="teilabelZnak"/>
        </w:rPr>
        <w:t>8.</w:t>
      </w:r>
      <w:r>
        <w:t xml:space="preserve"> </w:t>
      </w:r>
      <w:r w:rsidRPr="00730B24">
        <w:rPr>
          <w:rStyle w:val="teigap"/>
        </w:rPr>
        <w:t>???</w:t>
      </w:r>
      <w:r>
        <w:t>je tvo</w:t>
      </w:r>
      <w:ins w:id="2377" w:author="Nina Ditmajer" w:date="2022-01-24T16:17:00Z">
        <w:r w:rsidR="00601E1C">
          <w:t>i</w:t>
        </w:r>
      </w:ins>
      <w:del w:id="2378" w:author="Nina Ditmajer" w:date="2022-01-24T16:17:00Z">
        <w:r w:rsidDel="00601E1C">
          <w:delText>j</w:delText>
        </w:r>
      </w:del>
      <w:r>
        <w:t xml:space="preserve">e dugoványe ni po drűgoi nebos </w:t>
      </w:r>
      <w:r w:rsidRPr="000D2793">
        <w:t>ſ</w:t>
      </w:r>
      <w:r>
        <w:t>elel,</w:t>
      </w:r>
      <w:r>
        <w:br/>
        <w:t>ie</w:t>
      </w:r>
      <w:r w:rsidRPr="000D2793">
        <w:t>ſ</w:t>
      </w:r>
      <w:r>
        <w:t>z</w:t>
      </w:r>
      <w:ins w:id="2379" w:author="Nina Ditmajer" w:date="2022-01-24T16:18:00Z">
        <w:r w:rsidR="00601E1C" w:rsidRPr="00601E1C">
          <w:rPr>
            <w:rStyle w:val="teiunclear"/>
            <w:rPrChange w:id="2380" w:author="Nina Ditmajer" w:date="2022-01-24T16:18:00Z">
              <w:rPr/>
            </w:rPrChange>
          </w:rPr>
          <w:t>t</w:t>
        </w:r>
      </w:ins>
      <w:r>
        <w:t>i piti v</w:t>
      </w:r>
      <w:r w:rsidRPr="000D2793">
        <w:t>ſ</w:t>
      </w:r>
      <w:r>
        <w:t>za ve</w:t>
      </w:r>
      <w:r w:rsidRPr="000D2793">
        <w:t>ſ</w:t>
      </w:r>
      <w:r>
        <w:t>zelja zadovolen bodes v</w:t>
      </w:r>
      <w:r w:rsidRPr="000D2793">
        <w:t>ſ</w:t>
      </w:r>
      <w:r>
        <w:t>záka</w:t>
      </w:r>
      <w:r>
        <w:br/>
        <w:t>dugoványa.</w:t>
      </w:r>
    </w:p>
    <w:p w14:paraId="5DBD60B8" w14:textId="48E4CE41" w:rsidR="00380A5E" w:rsidRDefault="00380A5E" w:rsidP="00380A5E">
      <w:pPr>
        <w:pStyle w:val="teiab"/>
      </w:pPr>
      <w:r w:rsidRPr="00C05481">
        <w:rPr>
          <w:rStyle w:val="teilabelZnak"/>
        </w:rPr>
        <w:t>9.</w:t>
      </w:r>
      <w:r>
        <w:t xml:space="preserve"> Salo</w:t>
      </w:r>
      <w:r w:rsidRPr="000D2793">
        <w:t>ſ</w:t>
      </w:r>
      <w:r>
        <w:t>zti</w:t>
      </w:r>
      <w:r w:rsidRPr="000D2793">
        <w:t>ſ</w:t>
      </w:r>
      <w:r>
        <w:t xml:space="preserve">ze </w:t>
      </w:r>
      <w:ins w:id="2381" w:author="Nina Ditmajer" w:date="2022-01-24T16:20:00Z">
        <w:r w:rsidR="00601E1C">
          <w:t>b</w:t>
        </w:r>
      </w:ins>
      <w:del w:id="2382" w:author="Nina Ditmajer" w:date="2022-01-24T16:20:00Z">
        <w:r w:rsidDel="00601E1C">
          <w:delText>b´</w:delText>
        </w:r>
      </w:del>
      <w:ins w:id="2383" w:author="Nina Ditmajer" w:date="2022-01-24T16:20:00Z">
        <w:r w:rsidR="00601E1C">
          <w:t>á</w:t>
        </w:r>
      </w:ins>
      <w:del w:id="2384" w:author="Nina Ditmajer" w:date="2022-01-24T16:20:00Z">
        <w:r w:rsidDel="00601E1C">
          <w:delText>a</w:delText>
        </w:r>
      </w:del>
      <w:r>
        <w:t>r ti nigda, vu tve kvari dre</w:t>
      </w:r>
      <w:r w:rsidRPr="000D2793">
        <w:t>ſ</w:t>
      </w:r>
      <w:r>
        <w:t>ze</w:t>
      </w:r>
      <w:del w:id="2385" w:author="Nina Ditmajer" w:date="2022-01-24T16:20:00Z">
        <w:r w:rsidDel="00601E1C">
          <w:delText xml:space="preserve"> </w:delText>
        </w:r>
      </w:del>
      <w:r>
        <w:t>li</w:t>
      </w:r>
      <w:del w:id="2386" w:author="Nina Ditmajer" w:date="2022-01-24T16:20:00Z">
        <w:r w:rsidDel="00601E1C">
          <w:delText xml:space="preserve"> </w:delText>
        </w:r>
      </w:del>
      <w:r w:rsidRPr="000D2793">
        <w:t>ſ</w:t>
      </w:r>
      <w:r>
        <w:t>ze,</w:t>
      </w:r>
      <w:r>
        <w:br/>
        <w:t xml:space="preserve">zjojom zplacsom vu nevoli, ali dobra </w:t>
      </w:r>
      <w:ins w:id="2387" w:author="Nina Ditmajer" w:date="2022-01-24T16:20:00Z">
        <w:r w:rsidR="00601E1C">
          <w:t>'</w:t>
        </w:r>
      </w:ins>
      <w:del w:id="2388" w:author="Nina Ditmajer" w:date="2022-01-24T16:20:00Z">
        <w:r w:rsidDel="00601E1C">
          <w:delText>´</w:delText>
        </w:r>
      </w:del>
      <w:r w:rsidRPr="000D2793">
        <w:t>ſ</w:t>
      </w:r>
      <w:r>
        <w:t>ena ti bode</w:t>
      </w:r>
      <w:r>
        <w:br/>
        <w:t>ve</w:t>
      </w:r>
      <w:r w:rsidRPr="000D2793">
        <w:t>ſ</w:t>
      </w:r>
      <w:r>
        <w:t>zelje.</w:t>
      </w:r>
    </w:p>
    <w:p w14:paraId="45345DFE" w14:textId="5CEAD879" w:rsidR="00380A5E" w:rsidRDefault="00380A5E" w:rsidP="00380A5E">
      <w:pPr>
        <w:pStyle w:val="teiab"/>
      </w:pPr>
      <w:r w:rsidRPr="00B05124">
        <w:rPr>
          <w:rStyle w:val="teilabelZnak"/>
        </w:rPr>
        <w:t>10.</w:t>
      </w:r>
      <w:r>
        <w:t xml:space="preserve"> K</w:t>
      </w:r>
      <w:r w:rsidRPr="000D2793">
        <w:t>ſ</w:t>
      </w:r>
      <w:r>
        <w:t xml:space="preserve">zvetlu Gemánt Rubint kámni </w:t>
      </w:r>
      <w:r w:rsidRPr="00601E1C">
        <w:rPr>
          <w:rPrChange w:id="2389" w:author="Nina Ditmajer" w:date="2022-01-24T16:22:00Z">
            <w:rPr>
              <w:rStyle w:val="teiunclear"/>
            </w:rPr>
          </w:rPrChange>
        </w:rPr>
        <w:t>k</w:t>
      </w:r>
      <w:ins w:id="2390" w:author="Nina Ditmajer" w:date="2022-01-24T16:22:00Z">
        <w:r w:rsidR="00601E1C" w:rsidRPr="00601E1C">
          <w:rPr>
            <w:rPrChange w:id="2391" w:author="Nina Ditmajer" w:date="2022-01-24T16:22:00Z">
              <w:rPr>
                <w:rStyle w:val="teiunclear"/>
              </w:rPr>
            </w:rPrChange>
          </w:rPr>
          <w:t>ſ</w:t>
        </w:r>
      </w:ins>
      <w:del w:id="2392" w:author="Nina Ditmajer" w:date="2022-01-24T16:22:00Z">
        <w:r w:rsidRPr="00601E1C" w:rsidDel="00601E1C">
          <w:rPr>
            <w:rPrChange w:id="2393" w:author="Nina Ditmajer" w:date="2022-01-24T16:22:00Z">
              <w:rPr>
                <w:rStyle w:val="teiunclear"/>
              </w:rPr>
            </w:rPrChange>
          </w:rPr>
          <w:delText>s</w:delText>
        </w:r>
      </w:del>
      <w:r w:rsidRPr="00601E1C">
        <w:rPr>
          <w:rPrChange w:id="2394" w:author="Nina Ditmajer" w:date="2022-01-24T16:22:00Z">
            <w:rPr>
              <w:rStyle w:val="teiunclear"/>
            </w:rPr>
          </w:rPrChange>
        </w:rPr>
        <w:t>u</w:t>
      </w:r>
      <w:ins w:id="2395" w:author="Nina Ditmajer" w:date="2022-01-24T16:22:00Z">
        <w:r w:rsidR="00601E1C" w:rsidRPr="00601E1C">
          <w:rPr>
            <w:rPrChange w:id="2396" w:author="Nina Ditmajer" w:date="2022-01-24T16:22:00Z">
              <w:rPr>
                <w:rStyle w:val="teiunclear"/>
              </w:rPr>
            </w:rPrChange>
          </w:rPr>
          <w:t>tu</w:t>
        </w:r>
      </w:ins>
      <w:del w:id="2397" w:author="Nina Ditmajer" w:date="2022-01-24T16:22:00Z">
        <w:r w:rsidRPr="00D831EC" w:rsidDel="00601E1C">
          <w:rPr>
            <w:rStyle w:val="teiunclear"/>
          </w:rPr>
          <w:delText>rv</w:delText>
        </w:r>
      </w:del>
      <w:r>
        <w:br/>
        <w:t xml:space="preserve">zláto ino </w:t>
      </w:r>
      <w:r w:rsidRPr="000D2793">
        <w:t>ſ</w:t>
      </w:r>
      <w:r>
        <w:t>z</w:t>
      </w:r>
      <w:ins w:id="2398" w:author="Nina Ditmajer" w:date="2022-01-24T16:23:00Z">
        <w:r w:rsidR="00601E1C" w:rsidRPr="00601E1C">
          <w:rPr>
            <w:rStyle w:val="teidel"/>
            <w:rPrChange w:id="2399" w:author="Nina Ditmajer" w:date="2022-01-24T16:23:00Z">
              <w:rPr/>
            </w:rPrChange>
          </w:rPr>
          <w:t>t</w:t>
        </w:r>
      </w:ins>
      <w:r>
        <w:t xml:space="preserve">rebro, dobra </w:t>
      </w:r>
      <w:ins w:id="2400" w:author="Nina Ditmajer" w:date="2022-01-24T16:23:00Z">
        <w:r w:rsidR="00601E1C">
          <w:t>'</w:t>
        </w:r>
      </w:ins>
      <w:del w:id="2401" w:author="Nina Ditmajer" w:date="2022-01-24T16:23:00Z">
        <w:r w:rsidDel="00601E1C">
          <w:delText>´</w:delText>
        </w:r>
      </w:del>
      <w:r w:rsidRPr="000D2793">
        <w:t>ſ</w:t>
      </w:r>
      <w:r>
        <w:t>ena k</w:t>
      </w:r>
      <w:r w:rsidRPr="000D2793">
        <w:t>ſ</w:t>
      </w:r>
      <w:r>
        <w:t>zemu tamu</w:t>
      </w:r>
      <w:r>
        <w:br/>
      </w:r>
      <w:r w:rsidRPr="000D2793">
        <w:t>ſ</w:t>
      </w:r>
      <w:r>
        <w:t xml:space="preserve">zpodobnaje ona kdrágu </w:t>
      </w:r>
      <w:ins w:id="2402" w:author="Nina Ditmajer" w:date="2022-01-24T16:24:00Z">
        <w:r w:rsidR="00601E1C">
          <w:t>k</w:t>
        </w:r>
      </w:ins>
      <w:del w:id="2403" w:author="Nina Ditmajer" w:date="2022-01-24T16:24:00Z">
        <w:r w:rsidDel="00601E1C">
          <w:delText>K</w:delText>
        </w:r>
      </w:del>
      <w:r>
        <w:t>incsu.</w:t>
      </w:r>
    </w:p>
    <w:p w14:paraId="0506A960" w14:textId="7D8A6D8B" w:rsidR="00380A5E" w:rsidRDefault="00380A5E" w:rsidP="00380A5E">
      <w:pPr>
        <w:pStyle w:val="teiab"/>
      </w:pPr>
      <w:r w:rsidRPr="00B05124">
        <w:rPr>
          <w:rStyle w:val="teilabelZnak"/>
        </w:rPr>
        <w:t>11.</w:t>
      </w:r>
      <w:r>
        <w:t xml:space="preserve"> Tárne hise </w:t>
      </w:r>
      <w:ins w:id="2404" w:author="Nina Ditmajer" w:date="2022-01-24T16:24:00Z">
        <w:r w:rsidR="00601E1C">
          <w:t>c</w:t>
        </w:r>
      </w:ins>
      <w:del w:id="2405" w:author="Nina Ditmajer" w:date="2022-01-24T16:24:00Z">
        <w:r w:rsidDel="00601E1C">
          <w:delText>e</w:delText>
        </w:r>
      </w:del>
      <w:r>
        <w:t>si</w:t>
      </w:r>
      <w:r w:rsidRPr="000D2793">
        <w:t>ſ</w:t>
      </w:r>
      <w:r>
        <w:t xml:space="preserve">zti obráz tvoja </w:t>
      </w:r>
      <w:r w:rsidRPr="000D2793">
        <w:t>ſ</w:t>
      </w:r>
      <w:r>
        <w:t xml:space="preserve">ztánya lepa </w:t>
      </w:r>
      <w:r w:rsidRPr="000D2793">
        <w:t>ſ</w:t>
      </w:r>
      <w:r>
        <w:t>znaiga,</w:t>
      </w:r>
      <w:r>
        <w:br/>
        <w:t xml:space="preserve">kak gledalo i lepi kincs, dobra </w:t>
      </w:r>
      <w:ins w:id="2406" w:author="Nina Ditmajer" w:date="2022-01-24T16:25:00Z">
        <w:r w:rsidR="00601E1C">
          <w:t>'</w:t>
        </w:r>
      </w:ins>
      <w:del w:id="2407" w:author="Nina Ditmajer" w:date="2022-01-24T16:25:00Z">
        <w:r w:rsidDel="00601E1C">
          <w:delText>´</w:delText>
        </w:r>
      </w:del>
      <w:r w:rsidRPr="000D2793">
        <w:t>ſ</w:t>
      </w:r>
      <w:r>
        <w:t xml:space="preserve">ena </w:t>
      </w:r>
      <w:r w:rsidRPr="000D2793">
        <w:t>ſ</w:t>
      </w:r>
      <w:r>
        <w:t>zvega mo</w:t>
      </w:r>
      <w:ins w:id="2408" w:author="Nina Ditmajer" w:date="2022-01-24T16:25:00Z">
        <w:r w:rsidR="00601E1C">
          <w:t>'</w:t>
        </w:r>
      </w:ins>
      <w:del w:id="2409" w:author="Nina Ditmajer" w:date="2022-01-24T16:25:00Z">
        <w:r w:rsidDel="00601E1C">
          <w:delText>´</w:delText>
        </w:r>
      </w:del>
      <w:r>
        <w:t xml:space="preserve">sa. </w:t>
      </w:r>
    </w:p>
    <w:p w14:paraId="6B9C8204" w14:textId="3C58DD0C" w:rsidR="00380A5E" w:rsidRDefault="00380A5E" w:rsidP="00380A5E">
      <w:pPr>
        <w:pStyle w:val="teiab"/>
      </w:pPr>
      <w:r w:rsidRPr="00B05124">
        <w:rPr>
          <w:rStyle w:val="teilabelZnak"/>
        </w:rPr>
        <w:t>12.</w:t>
      </w:r>
      <w:r>
        <w:t xml:space="preserve"> Dobra </w:t>
      </w:r>
      <w:ins w:id="2410" w:author="Nina Ditmajer" w:date="2022-01-24T16:25:00Z">
        <w:r w:rsidR="00601E1C">
          <w:t>'</w:t>
        </w:r>
      </w:ins>
      <w:del w:id="2411" w:author="Nina Ditmajer" w:date="2022-01-24T16:25:00Z">
        <w:r w:rsidDel="00601E1C">
          <w:delText>´</w:delText>
        </w:r>
      </w:del>
      <w:r w:rsidRPr="000D2793">
        <w:t>ſ</w:t>
      </w:r>
      <w:r>
        <w:t xml:space="preserve">ena kak </w:t>
      </w:r>
      <w:r w:rsidRPr="009205F6">
        <w:rPr>
          <w:rStyle w:val="teiadd"/>
        </w:rPr>
        <w:t>radoſzt.</w:t>
      </w:r>
      <w:r>
        <w:t xml:space="preserve"> </w:t>
      </w:r>
      <w:ins w:id="2412" w:author="Nina Ditmajer" w:date="2022-01-24T16:25:00Z">
        <w:r w:rsidR="00601E1C">
          <w:t>k</w:t>
        </w:r>
      </w:ins>
      <w:del w:id="2413" w:author="Nina Ditmajer" w:date="2022-01-24T16:25:00Z">
        <w:r w:rsidDel="00601E1C">
          <w:delText>K</w:delText>
        </w:r>
      </w:del>
      <w:r>
        <w:t>orona plemenita kako pálma,</w:t>
      </w:r>
      <w:r>
        <w:br/>
        <w:t>lepa r</w:t>
      </w:r>
      <w:ins w:id="2414" w:author="Nina Ditmajer" w:date="2022-01-24T16:25:00Z">
        <w:r w:rsidR="00601E1C">
          <w:t>o'</w:t>
        </w:r>
      </w:ins>
      <w:del w:id="2415" w:author="Nina Ditmajer" w:date="2022-01-24T16:25:00Z">
        <w:r w:rsidDel="00601E1C">
          <w:delText>ó</w:delText>
        </w:r>
      </w:del>
      <w:r>
        <w:t xml:space="preserve">sa i viola, dragsa od lilioma </w:t>
      </w:r>
      <w:r w:rsidRPr="00601E1C">
        <w:rPr>
          <w:rPrChange w:id="2416" w:author="Nina Ditmajer" w:date="2022-01-24T16:26:00Z">
            <w:rPr>
              <w:rStyle w:val="teiunclear"/>
            </w:rPr>
          </w:rPrChange>
        </w:rPr>
        <w:t>di</w:t>
      </w:r>
      <w:ins w:id="2417" w:author="Nina Ditmajer" w:date="2022-01-24T16:26:00Z">
        <w:r w:rsidR="00601E1C" w:rsidRPr="00601E1C">
          <w:rPr>
            <w:rStyle w:val="teidel"/>
            <w:rPrChange w:id="2418" w:author="Nina Ditmajer" w:date="2022-01-24T16:26:00Z">
              <w:rPr/>
            </w:rPrChange>
          </w:rPr>
          <w:t>l</w:t>
        </w:r>
      </w:ins>
      <w:del w:id="2419" w:author="Nina Ditmajer" w:date="2022-01-24T16:26:00Z">
        <w:r w:rsidRPr="00601E1C" w:rsidDel="00601E1C">
          <w:rPr>
            <w:rPrChange w:id="2420" w:author="Nina Ditmajer" w:date="2022-01-24T16:26:00Z">
              <w:rPr>
                <w:rStyle w:val="teiunclear"/>
              </w:rPr>
            </w:rPrChange>
          </w:rPr>
          <w:delText>h</w:delText>
        </w:r>
      </w:del>
      <w:r w:rsidRPr="00601E1C">
        <w:rPr>
          <w:rPrChange w:id="2421" w:author="Nina Ditmajer" w:date="2022-01-24T16:26:00Z">
            <w:rPr>
              <w:rStyle w:val="teiunclear"/>
            </w:rPr>
          </w:rPrChange>
        </w:rPr>
        <w:t>ala</w:t>
      </w:r>
      <w:r>
        <w:t>.</w:t>
      </w:r>
    </w:p>
    <w:p w14:paraId="6E34D1DB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B63A8E1" w14:textId="77777777" w:rsidR="00380A5E" w:rsidRDefault="00380A5E" w:rsidP="00380A5E">
      <w:r>
        <w:lastRenderedPageBreak/>
        <w:t>/044v/</w:t>
      </w:r>
    </w:p>
    <w:p w14:paraId="3952B65A" w14:textId="77777777" w:rsidR="00380A5E" w:rsidRDefault="00380A5E" w:rsidP="00380A5E">
      <w:pPr>
        <w:pStyle w:val="teifwPageNum"/>
      </w:pPr>
      <w:r>
        <w:t>84.</w:t>
      </w:r>
    </w:p>
    <w:p w14:paraId="352A62DA" w14:textId="1A665C40" w:rsidR="00380A5E" w:rsidRDefault="00380A5E" w:rsidP="00380A5E">
      <w:pPr>
        <w:pStyle w:val="teiab"/>
      </w:pPr>
      <w:r w:rsidRPr="005243E7">
        <w:rPr>
          <w:rStyle w:val="teilabelZnak"/>
        </w:rPr>
        <w:t>13.</w:t>
      </w:r>
      <w:r>
        <w:t xml:space="preserve"> </w:t>
      </w:r>
      <w:r w:rsidRPr="000D2793">
        <w:t>ſ</w:t>
      </w:r>
      <w:r>
        <w:t>zvemu mo</w:t>
      </w:r>
      <w:ins w:id="2422" w:author="Nina Ditmajer" w:date="2022-01-24T16:29:00Z">
        <w:r w:rsidR="00C32F04">
          <w:t>'</w:t>
        </w:r>
      </w:ins>
      <w:del w:id="2423" w:author="Nina Ditmajer" w:date="2022-01-24T16:29:00Z">
        <w:r w:rsidDel="00C32F04">
          <w:delText>´</w:delText>
        </w:r>
      </w:del>
      <w:r>
        <w:t>su lepi czimer vdugovanyu konecz</w:t>
      </w:r>
      <w:r>
        <w:br/>
        <w:t>dober, v</w:t>
      </w:r>
      <w:r w:rsidRPr="000D2793">
        <w:t>ſ</w:t>
      </w:r>
      <w:r>
        <w:t>ze postenyé i dober glá</w:t>
      </w:r>
      <w:r w:rsidRPr="000D2793">
        <w:t>ſ</w:t>
      </w:r>
      <w:r>
        <w:t xml:space="preserve">z, dobra </w:t>
      </w:r>
      <w:ins w:id="2424" w:author="Nina Ditmajer" w:date="2022-01-24T16:29:00Z">
        <w:r w:rsidR="00C32F04">
          <w:t>'</w:t>
        </w:r>
      </w:ins>
      <w:del w:id="2425" w:author="Nina Ditmajer" w:date="2022-01-24T16:29:00Z">
        <w:r w:rsidDel="00C32F04">
          <w:delText>´</w:delText>
        </w:r>
      </w:del>
      <w:ins w:id="2426" w:author="Nina Ditmajer" w:date="2022-01-24T16:29:00Z">
        <w:r w:rsidR="00C32F04">
          <w:t>s</w:t>
        </w:r>
      </w:ins>
      <w:del w:id="2427" w:author="Nina Ditmajer" w:date="2022-01-24T16:29:00Z">
        <w:r w:rsidDel="00C32F04">
          <w:delText>S</w:delText>
        </w:r>
      </w:del>
      <w:r>
        <w:t>enaie</w:t>
      </w:r>
      <w:r>
        <w:br/>
        <w:t xml:space="preserve">pomocs i </w:t>
      </w:r>
      <w:r w:rsidRPr="000D2793">
        <w:t>ſ</w:t>
      </w:r>
      <w:r>
        <w:t>itek.</w:t>
      </w:r>
    </w:p>
    <w:p w14:paraId="361F1BF7" w14:textId="51BACEBE" w:rsidR="00380A5E" w:rsidRDefault="00380A5E" w:rsidP="00380A5E">
      <w:pPr>
        <w:pStyle w:val="teiab"/>
      </w:pPr>
      <w:r w:rsidRPr="005243E7">
        <w:rPr>
          <w:rStyle w:val="teilabelZnak"/>
        </w:rPr>
        <w:t>14.</w:t>
      </w:r>
      <w:r>
        <w:t xml:space="preserve"> Nereczi </w:t>
      </w:r>
      <w:r w:rsidRPr="000D2793">
        <w:t>ſ</w:t>
      </w:r>
      <w:r>
        <w:t>ze ti nev</w:t>
      </w:r>
      <w:ins w:id="2428" w:author="Nina Ditmajer" w:date="2022-01-24T16:30:00Z">
        <w:r w:rsidR="00C32F04">
          <w:t>o</w:t>
        </w:r>
      </w:ins>
      <w:r>
        <w:t>lni ne zovi</w:t>
      </w:r>
      <w:r w:rsidRPr="000D2793">
        <w:t>ſ</w:t>
      </w:r>
      <w:r>
        <w:t>ze dre</w:t>
      </w:r>
      <w:r w:rsidRPr="000D2793">
        <w:t>ſ</w:t>
      </w:r>
      <w:r>
        <w:t>zélnoga</w:t>
      </w:r>
      <w:r>
        <w:br/>
        <w:t>neg bla</w:t>
      </w:r>
      <w:ins w:id="2429" w:author="Nina Ditmajer" w:date="2022-01-24T16:30:00Z">
        <w:r w:rsidR="00C32F04">
          <w:t>'</w:t>
        </w:r>
      </w:ins>
      <w:del w:id="2430" w:author="Nina Ditmajer" w:date="2022-01-24T16:30:00Z">
        <w:r w:rsidDel="00C32F04">
          <w:delText>´</w:delText>
        </w:r>
      </w:del>
      <w:r>
        <w:t xml:space="preserve">sena i bogata, ako </w:t>
      </w:r>
      <w:r w:rsidRPr="000D2793">
        <w:t>ſ</w:t>
      </w:r>
      <w:r>
        <w:t xml:space="preserve">zi ti dobil dobro </w:t>
      </w:r>
      <w:ins w:id="2431" w:author="Nina Ditmajer" w:date="2022-01-24T16:30:00Z">
        <w:r w:rsidR="00C32F04">
          <w:t>'</w:t>
        </w:r>
      </w:ins>
      <w:del w:id="2432" w:author="Nina Ditmajer" w:date="2022-01-24T16:30:00Z">
        <w:r w:rsidDel="00C32F04">
          <w:delText>´</w:delText>
        </w:r>
      </w:del>
      <w:r w:rsidRPr="000D2793">
        <w:t>ſ</w:t>
      </w:r>
      <w:r>
        <w:t>eno.</w:t>
      </w:r>
    </w:p>
    <w:p w14:paraId="6280933E" w14:textId="069A4018" w:rsidR="00380A5E" w:rsidRDefault="00380A5E" w:rsidP="00380A5E">
      <w:pPr>
        <w:pStyle w:val="teiab"/>
      </w:pPr>
      <w:r w:rsidRPr="005243E7">
        <w:rPr>
          <w:rStyle w:val="teilabelZnak"/>
        </w:rPr>
        <w:t>15.</w:t>
      </w:r>
      <w:r>
        <w:t xml:space="preserve"> Zádovolenie v</w:t>
      </w:r>
      <w:r w:rsidRPr="000D2793">
        <w:t>ſ</w:t>
      </w:r>
      <w:r>
        <w:t xml:space="preserve">zákoga </w:t>
      </w:r>
      <w:r w:rsidRPr="000D2793">
        <w:t>ſ</w:t>
      </w:r>
      <w:r>
        <w:t xml:space="preserve">zteri ima dobro </w:t>
      </w:r>
      <w:ins w:id="2433" w:author="Nina Ditmajer" w:date="2022-01-24T16:30:00Z">
        <w:r w:rsidR="00C32F04">
          <w:t>'</w:t>
        </w:r>
      </w:ins>
      <w:del w:id="2434" w:author="Nina Ditmajer" w:date="2022-01-24T16:30:00Z">
        <w:r w:rsidDel="00C32F04">
          <w:delText>´</w:delText>
        </w:r>
      </w:del>
      <w:r w:rsidRPr="000D2793">
        <w:t>ſ</w:t>
      </w:r>
      <w:r>
        <w:t>eno,</w:t>
      </w:r>
      <w:r>
        <w:br/>
        <w:t>v</w:t>
      </w:r>
      <w:r w:rsidRPr="000D2793">
        <w:t>ſ</w:t>
      </w:r>
      <w:r>
        <w:t>ze postenye i dober glá</w:t>
      </w:r>
      <w:r w:rsidRPr="000D2793">
        <w:t>ſ</w:t>
      </w:r>
      <w:r>
        <w:t>z povék</w:t>
      </w:r>
      <w:r w:rsidRPr="000D2793">
        <w:t>ſ</w:t>
      </w:r>
      <w:r>
        <w:t xml:space="preserve">a </w:t>
      </w:r>
      <w:r w:rsidRPr="000D2793">
        <w:t>ſ</w:t>
      </w:r>
      <w:r>
        <w:t>ze pod Nébov</w:t>
      </w:r>
      <w:r>
        <w:br/>
        <w:t>v</w:t>
      </w:r>
      <w:r w:rsidRPr="000D2793">
        <w:t>ſ</w:t>
      </w:r>
      <w:r>
        <w:t>ze nyega.</w:t>
      </w:r>
    </w:p>
    <w:p w14:paraId="799D9A6B" w14:textId="02581B3E" w:rsidR="00380A5E" w:rsidRDefault="00380A5E" w:rsidP="00380A5E">
      <w:pPr>
        <w:pStyle w:val="teiab"/>
      </w:pPr>
      <w:r w:rsidRPr="005243E7">
        <w:rPr>
          <w:rStyle w:val="teilabelZnak"/>
        </w:rPr>
        <w:t>16.</w:t>
      </w:r>
      <w:r>
        <w:t xml:space="preserve"> Hi</w:t>
      </w:r>
      <w:ins w:id="2435" w:author="Nina Ditmajer" w:date="2022-01-24T16:31:00Z">
        <w:r w:rsidR="00C32F04">
          <w:t>'</w:t>
        </w:r>
      </w:ins>
      <w:del w:id="2436" w:author="Nina Ditmajer" w:date="2022-01-24T16:31:00Z">
        <w:r w:rsidDel="00C32F04">
          <w:delText>´</w:delText>
        </w:r>
      </w:del>
      <w:r>
        <w:t>so znotra csi pogleda, zev</w:t>
      </w:r>
      <w:r w:rsidRPr="000D2793">
        <w:t>ſ</w:t>
      </w:r>
      <w:r>
        <w:t xml:space="preserve">ze </w:t>
      </w:r>
      <w:r w:rsidRPr="000D2793">
        <w:t>ſ</w:t>
      </w:r>
      <w:r>
        <w:t>ztrá</w:t>
      </w:r>
      <w:r w:rsidRPr="00C32F04">
        <w:rPr>
          <w:rStyle w:val="teiunclear"/>
          <w:rPrChange w:id="2437" w:author="Nina Ditmajer" w:date="2022-01-24T16:32:00Z">
            <w:rPr/>
          </w:rPrChange>
        </w:rPr>
        <w:t>ni</w:t>
      </w:r>
      <w:r>
        <w:t xml:space="preserve"> nyo</w:t>
      </w:r>
      <w:r>
        <w:br/>
        <w:t>ogleda, csi</w:t>
      </w:r>
      <w:r w:rsidRPr="000D2793">
        <w:t>ſ</w:t>
      </w:r>
      <w:r>
        <w:t>zto naide, ár má koga, kio v</w:t>
      </w:r>
      <w:r w:rsidRPr="000D2793">
        <w:t>ſ</w:t>
      </w:r>
      <w:r>
        <w:t>záki dén</w:t>
      </w:r>
      <w:r>
        <w:br/>
        <w:t>lepo o</w:t>
      </w:r>
      <w:r w:rsidRPr="000D2793">
        <w:t>ſ</w:t>
      </w:r>
      <w:r>
        <w:t>znai</w:t>
      </w:r>
      <w:ins w:id="2438" w:author="Nina Ditmajer" w:date="2022-01-24T16:32:00Z">
        <w:r w:rsidR="00C32F04">
          <w:t>'</w:t>
        </w:r>
      </w:ins>
      <w:del w:id="2439" w:author="Nina Ditmajer" w:date="2022-01-24T16:32:00Z">
        <w:r w:rsidDel="00C32F04">
          <w:delText>´</w:delText>
        </w:r>
      </w:del>
      <w:r>
        <w:t>si.</w:t>
      </w:r>
    </w:p>
    <w:p w14:paraId="2E3A0677" w14:textId="0919C164" w:rsidR="00380A5E" w:rsidRDefault="00380A5E" w:rsidP="00380A5E">
      <w:pPr>
        <w:pStyle w:val="teiab"/>
      </w:pPr>
      <w:r w:rsidRPr="005243E7">
        <w:rPr>
          <w:rStyle w:val="teilabelZnak"/>
        </w:rPr>
        <w:t>17.</w:t>
      </w:r>
      <w:r>
        <w:t xml:space="preserve"> O bla</w:t>
      </w:r>
      <w:ins w:id="2440" w:author="Nina Ditmajer" w:date="2022-01-24T16:32:00Z">
        <w:r w:rsidR="00C32F04">
          <w:t>'</w:t>
        </w:r>
      </w:ins>
      <w:del w:id="2441" w:author="Nina Ditmajer" w:date="2022-01-24T16:32:00Z">
        <w:r w:rsidDel="00C32F04">
          <w:delText>´</w:delText>
        </w:r>
      </w:del>
      <w:r w:rsidRPr="000D2793">
        <w:t>ſ</w:t>
      </w:r>
      <w:r>
        <w:t>en</w:t>
      </w:r>
      <w:r w:rsidRPr="000D2793">
        <w:t>ſ</w:t>
      </w:r>
      <w:r>
        <w:t>ztvo o ve</w:t>
      </w:r>
      <w:r w:rsidRPr="000D2793">
        <w:t>ſ</w:t>
      </w:r>
      <w:r>
        <w:t>zelje o bogá</w:t>
      </w:r>
      <w:r w:rsidRPr="000D2793">
        <w:t>ſ</w:t>
      </w:r>
      <w:r>
        <w:t>ztvo i v</w:t>
      </w:r>
      <w:r w:rsidRPr="000D2793">
        <w:t>ſ</w:t>
      </w:r>
      <w:r>
        <w:t>za</w:t>
      </w:r>
      <w:r>
        <w:br/>
        <w:t>rado</w:t>
      </w:r>
      <w:r w:rsidRPr="000D2793">
        <w:t>ſ</w:t>
      </w:r>
      <w:r>
        <w:t>zt, dai mi Bosje to dobiti, vetakvoga blá-</w:t>
      </w:r>
      <w:r>
        <w:br/>
        <w:t>sen</w:t>
      </w:r>
      <w:r w:rsidRPr="000D2793">
        <w:t>ſ</w:t>
      </w:r>
      <w:r>
        <w:t>ztva i dobra.</w:t>
      </w:r>
    </w:p>
    <w:p w14:paraId="0316C5FF" w14:textId="0999DE69" w:rsidR="00380A5E" w:rsidRDefault="00380A5E" w:rsidP="00380A5E">
      <w:pPr>
        <w:pStyle w:val="teiab"/>
      </w:pPr>
      <w:r w:rsidRPr="005243E7">
        <w:rPr>
          <w:rStyle w:val="teilabelZnak"/>
        </w:rPr>
        <w:t>18.</w:t>
      </w:r>
      <w:r>
        <w:t xml:space="preserve"> Hűdi </w:t>
      </w:r>
      <w:ins w:id="2442" w:author="Nina Ditmajer" w:date="2022-01-24T16:33:00Z">
        <w:r w:rsidR="00C32F04" w:rsidRPr="00C32F04">
          <w:rPr>
            <w:rPrChange w:id="2443" w:author="Nina Ditmajer" w:date="2022-01-24T16:34:00Z">
              <w:rPr>
                <w:rStyle w:val="teiunclear"/>
              </w:rPr>
            </w:rPrChange>
          </w:rPr>
          <w:t>t</w:t>
        </w:r>
      </w:ins>
      <w:del w:id="2444" w:author="Nina Ditmajer" w:date="2022-01-24T16:33:00Z">
        <w:r w:rsidRPr="00C32F04" w:rsidDel="00C32F04">
          <w:rPr>
            <w:rPrChange w:id="2445" w:author="Nina Ditmajer" w:date="2022-01-24T16:34:00Z">
              <w:rPr>
                <w:rStyle w:val="teiunclear"/>
              </w:rPr>
            </w:rPrChange>
          </w:rPr>
          <w:delText>ſ</w:delText>
        </w:r>
      </w:del>
      <w:r w:rsidRPr="00C32F04">
        <w:rPr>
          <w:rPrChange w:id="2446" w:author="Nina Ditmajer" w:date="2022-01-24T16:34:00Z">
            <w:rPr>
              <w:rStyle w:val="teiunclear"/>
            </w:rPr>
          </w:rPrChange>
        </w:rPr>
        <w:t>uvar</w:t>
      </w:r>
      <w:r w:rsidRPr="00C32F04">
        <w:rPr>
          <w:rStyle w:val="teiunclear"/>
        </w:rPr>
        <w:t>u</w:t>
      </w:r>
      <w:r w:rsidRPr="00C32F04">
        <w:rPr>
          <w:rPrChange w:id="2447" w:author="Nina Ditmajer" w:date="2022-01-24T16:34:00Z">
            <w:rPr>
              <w:rStyle w:val="teiunclear"/>
            </w:rPr>
          </w:rPrChange>
        </w:rPr>
        <w:t>s</w:t>
      </w:r>
      <w:r>
        <w:t xml:space="preserve"> ie</w:t>
      </w:r>
      <w:r w:rsidRPr="000D2793">
        <w:t>ſ</w:t>
      </w:r>
      <w:r>
        <w:t xml:space="preserve">zte </w:t>
      </w:r>
      <w:r w:rsidRPr="000D2793">
        <w:t>ſ</w:t>
      </w:r>
      <w:r>
        <w:t xml:space="preserve">átan kako </w:t>
      </w:r>
      <w:ins w:id="2448" w:author="Nina Ditmajer" w:date="2022-01-24T16:34:00Z">
        <w:r w:rsidR="00C32F04">
          <w:t>r</w:t>
        </w:r>
      </w:ins>
      <w:del w:id="2449" w:author="Nina Ditmajer" w:date="2022-01-24T16:34:00Z">
        <w:r w:rsidDel="00C32F04">
          <w:delText>t</w:delText>
        </w:r>
      </w:del>
      <w:r>
        <w:t>á</w:t>
      </w:r>
      <w:ins w:id="2450" w:author="Nina Ditmajer" w:date="2022-01-24T16:34:00Z">
        <w:r w:rsidR="00C32F04">
          <w:t>'</w:t>
        </w:r>
      </w:ins>
      <w:del w:id="2451" w:author="Nina Ditmajer" w:date="2022-01-24T16:34:00Z">
        <w:r w:rsidDel="00C32F04">
          <w:delText xml:space="preserve"> ´</w:delText>
        </w:r>
      </w:del>
      <w:r w:rsidRPr="000D2793">
        <w:t>ſ</w:t>
      </w:r>
      <w:r>
        <w:t xml:space="preserve">en </w:t>
      </w:r>
      <w:r w:rsidRPr="000D2793">
        <w:t>ſ</w:t>
      </w:r>
      <w:r>
        <w:t>te</w:t>
      </w:r>
      <w:ins w:id="2452" w:author="Nina Ditmajer" w:date="2022-01-24T16:34:00Z">
        <w:r w:rsidR="00C32F04">
          <w:t>ri</w:t>
        </w:r>
      </w:ins>
      <w:del w:id="2453" w:author="Nina Ditmajer" w:date="2022-01-24T16:34:00Z">
        <w:r w:rsidDel="00C32F04">
          <w:delText>n</w:delText>
        </w:r>
      </w:del>
      <w:r>
        <w:br/>
        <w:t>boda, ve</w:t>
      </w:r>
      <w:r w:rsidRPr="000D2793">
        <w:t>ſ</w:t>
      </w:r>
      <w:r>
        <w:t xml:space="preserve">zel </w:t>
      </w:r>
      <w:ins w:id="2454" w:author="Nina Ditmajer" w:date="2022-01-24T16:34:00Z">
        <w:r w:rsidR="00C32F04">
          <w:t>k</w:t>
        </w:r>
      </w:ins>
      <w:del w:id="2455" w:author="Nina Ditmajer" w:date="2022-01-24T16:34:00Z">
        <w:r w:rsidDel="00C32F04">
          <w:delText>h</w:delText>
        </w:r>
      </w:del>
      <w:r>
        <w:t xml:space="preserve">varu </w:t>
      </w:r>
      <w:r w:rsidRPr="000D2793">
        <w:t>ſ</w:t>
      </w:r>
      <w:r>
        <w:t>z</w:t>
      </w:r>
      <w:ins w:id="2456" w:author="Nina Ditmajer" w:date="2022-01-24T16:34:00Z">
        <w:r w:rsidR="00C32F04">
          <w:t>k</w:t>
        </w:r>
      </w:ins>
      <w:del w:id="2457" w:author="Nina Ditmajer" w:date="2022-01-24T16:34:00Z">
        <w:r w:rsidDel="00C32F04">
          <w:delText>h</w:delText>
        </w:r>
      </w:del>
      <w:r>
        <w:t>ácse</w:t>
      </w:r>
      <w:ins w:id="2458" w:author="Nina Ditmajer" w:date="2022-01-24T16:35:00Z">
        <w:r w:rsidR="00C32F04">
          <w:t xml:space="preserve"> ſzerdit mo'su jeſzte</w:t>
        </w:r>
        <w:r w:rsidR="00C32F04">
          <w:br/>
          <w:t>ogen ne vgaseni.</w:t>
        </w:r>
      </w:ins>
    </w:p>
    <w:p w14:paraId="1BB6750C" w14:textId="1455DA0E" w:rsidR="00380A5E" w:rsidRDefault="00380A5E" w:rsidP="00380A5E">
      <w:pPr>
        <w:pStyle w:val="teiab"/>
      </w:pPr>
      <w:r w:rsidRPr="005243E7">
        <w:rPr>
          <w:rStyle w:val="teilabelZnak"/>
        </w:rPr>
        <w:t>19.</w:t>
      </w:r>
      <w:r>
        <w:t xml:space="preserve"> </w:t>
      </w:r>
      <w:ins w:id="2459" w:author="Nina Ditmajer" w:date="2022-01-24T16:35:00Z">
        <w:r w:rsidR="00C32F04">
          <w:t>I</w:t>
        </w:r>
      </w:ins>
      <w:del w:id="2460" w:author="Nina Ditmajer" w:date="2022-01-24T16:35:00Z">
        <w:r w:rsidDel="00C32F04">
          <w:delText>S</w:delText>
        </w:r>
      </w:del>
      <w:r>
        <w:t xml:space="preserve">ai </w:t>
      </w:r>
      <w:r w:rsidRPr="000D2793">
        <w:t>ſ</w:t>
      </w:r>
      <w:r>
        <w:t xml:space="preserve">korpiom vkűpe </w:t>
      </w:r>
      <w:r w:rsidRPr="000D2793">
        <w:t>ſ</w:t>
      </w:r>
      <w:r>
        <w:t xml:space="preserve">ztári zviperom </w:t>
      </w:r>
      <w:r w:rsidRPr="000D2793">
        <w:t>ſ</w:t>
      </w:r>
      <w:r>
        <w:t xml:space="preserve">ze </w:t>
      </w:r>
      <w:r>
        <w:br/>
        <w:t xml:space="preserve">pogajata, </w:t>
      </w:r>
      <w:ins w:id="2461" w:author="Nina Ditmajer" w:date="2022-01-24T16:35:00Z">
        <w:r w:rsidR="00C32F04">
          <w:t>r</w:t>
        </w:r>
      </w:ins>
      <w:del w:id="2462" w:author="Nina Ditmajer" w:date="2022-01-24T16:35:00Z">
        <w:r w:rsidDel="00C32F04">
          <w:delText>s</w:delText>
        </w:r>
      </w:del>
      <w:r>
        <w:t xml:space="preserve">ai </w:t>
      </w:r>
      <w:r w:rsidRPr="000D2793">
        <w:t>ſ</w:t>
      </w:r>
      <w:r>
        <w:t>iveti i hoditi, nego vtakvo</w:t>
      </w:r>
      <w:r>
        <w:br/>
        <w:t>hi</w:t>
      </w:r>
      <w:ins w:id="2463" w:author="Nina Ditmajer" w:date="2022-01-24T16:36:00Z">
        <w:r w:rsidR="00C32F04">
          <w:t>'</w:t>
        </w:r>
      </w:ins>
      <w:del w:id="2464" w:author="Nina Ditmajer" w:date="2022-01-24T16:36:00Z">
        <w:r w:rsidDel="00C32F04">
          <w:delText>´</w:delText>
        </w:r>
      </w:del>
      <w:r>
        <w:t>so noter priti.</w:t>
      </w:r>
    </w:p>
    <w:p w14:paraId="41B503AF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585B3580" w14:textId="77777777" w:rsidR="00380A5E" w:rsidRDefault="00380A5E" w:rsidP="00380A5E">
      <w:r>
        <w:lastRenderedPageBreak/>
        <w:t>/045r/</w:t>
      </w:r>
    </w:p>
    <w:p w14:paraId="3E20630A" w14:textId="77777777" w:rsidR="00380A5E" w:rsidRDefault="00380A5E" w:rsidP="00380A5E">
      <w:pPr>
        <w:pStyle w:val="teifwPageNum"/>
      </w:pPr>
      <w:r>
        <w:t>85.</w:t>
      </w:r>
    </w:p>
    <w:p w14:paraId="7B8453EA" w14:textId="77777777" w:rsidR="00380A5E" w:rsidRDefault="00380A5E" w:rsidP="00380A5E">
      <w:pPr>
        <w:pStyle w:val="teiab"/>
      </w:pPr>
      <w:r w:rsidRPr="00455C22">
        <w:rPr>
          <w:rStyle w:val="teilabelZnak"/>
        </w:rPr>
        <w:t>20.</w:t>
      </w:r>
      <w:r>
        <w:t xml:space="preserve"> Basili</w:t>
      </w:r>
      <w:r w:rsidRPr="000D2793">
        <w:t>ſ</w:t>
      </w:r>
      <w:r>
        <w:t xml:space="preserve">eus </w:t>
      </w:r>
      <w:r w:rsidRPr="000D2793">
        <w:t>ſ</w:t>
      </w:r>
      <w:r>
        <w:t>zvoim poglédom vmori, da ja</w:t>
      </w:r>
      <w:r w:rsidRPr="000D2793">
        <w:t>ſ</w:t>
      </w:r>
      <w:r>
        <w:t>z denoi</w:t>
      </w:r>
      <w:r>
        <w:br/>
        <w:t xml:space="preserve">zonim vnocsi vujdne </w:t>
      </w:r>
      <w:r w:rsidRPr="000D2793">
        <w:t>ſ</w:t>
      </w:r>
      <w:r>
        <w:t xml:space="preserve">zkoznuvanyem, raibi </w:t>
      </w:r>
      <w:r w:rsidRPr="000D2793">
        <w:t>ſ</w:t>
      </w:r>
      <w:r>
        <w:t>ztál</w:t>
      </w:r>
      <w:r>
        <w:br/>
        <w:t>neg zhűdim Tuvaris</w:t>
      </w:r>
      <w:r w:rsidRPr="000D2793">
        <w:t>ſ</w:t>
      </w:r>
      <w:r>
        <w:t>em.</w:t>
      </w:r>
    </w:p>
    <w:p w14:paraId="1E943DAF" w14:textId="04654208" w:rsidR="00380A5E" w:rsidDel="00745B72" w:rsidRDefault="00380A5E" w:rsidP="00380A5E">
      <w:pPr>
        <w:pStyle w:val="teiab"/>
        <w:rPr>
          <w:del w:id="2465" w:author="Nina Ditmajer" w:date="2022-01-25T11:07:00Z"/>
        </w:rPr>
      </w:pPr>
      <w:r w:rsidRPr="00455C22">
        <w:rPr>
          <w:rStyle w:val="teilabelZnak"/>
        </w:rPr>
        <w:t>21.</w:t>
      </w:r>
      <w:r>
        <w:t xml:space="preserve"> Toje rázum te </w:t>
      </w:r>
      <w:r w:rsidRPr="000D2793">
        <w:t>ſ</w:t>
      </w:r>
      <w:r>
        <w:t xml:space="preserve">enidbe, ki </w:t>
      </w:r>
      <w:r w:rsidRPr="000D2793">
        <w:t>ſ</w:t>
      </w:r>
      <w:r>
        <w:t>ze hocse o</w:t>
      </w:r>
      <w:ins w:id="2466" w:author="Nina Ditmajer" w:date="2022-01-25T11:05:00Z">
        <w:r w:rsidR="00745B72">
          <w:t>'</w:t>
        </w:r>
      </w:ins>
      <w:del w:id="2467" w:author="Nina Ditmajer" w:date="2022-01-25T11:05:00Z">
        <w:r w:rsidDel="00745B72">
          <w:delText>´</w:delText>
        </w:r>
      </w:del>
      <w:r>
        <w:t>seniti, nai</w:t>
      </w:r>
      <w:r>
        <w:br/>
      </w:r>
      <w:r w:rsidRPr="000D2793">
        <w:t>ſ</w:t>
      </w:r>
      <w:r>
        <w:t xml:space="preserve">zi vzeme dobro </w:t>
      </w:r>
      <w:ins w:id="2468" w:author="Nina Ditmajer" w:date="2022-01-25T11:06:00Z">
        <w:r w:rsidR="00745B72" w:rsidRPr="00745B72">
          <w:rPr>
            <w:rStyle w:val="teidel"/>
            <w:rPrChange w:id="2469" w:author="Nina Ditmajer" w:date="2022-01-25T11:06:00Z">
              <w:rPr/>
            </w:rPrChange>
          </w:rPr>
          <w:t>'</w:t>
        </w:r>
      </w:ins>
      <w:del w:id="2470" w:author="Nina Ditmajer" w:date="2022-01-25T11:06:00Z">
        <w:r w:rsidRPr="00745B72" w:rsidDel="00745B72">
          <w:rPr>
            <w:rStyle w:val="teidel"/>
          </w:rPr>
          <w:delText>´</w:delText>
        </w:r>
      </w:del>
      <w:r w:rsidRPr="00745B72">
        <w:rPr>
          <w:rStyle w:val="teidel"/>
        </w:rPr>
        <w:t>ſeno</w:t>
      </w:r>
      <w:r>
        <w:t>, vpamet kakovie</w:t>
      </w:r>
      <w:ins w:id="2471" w:author="Nina Ditmajer" w:date="2022-01-25T11:06:00Z">
        <w:r w:rsidR="00745B72">
          <w:t xml:space="preserve"> </w:t>
        </w:r>
      </w:ins>
      <w:r>
        <w:t xml:space="preserve">te </w:t>
      </w:r>
      <w:r w:rsidRPr="000D2793">
        <w:t>ſ</w:t>
      </w:r>
      <w:r>
        <w:t>e-</w:t>
      </w:r>
      <w:r>
        <w:br/>
        <w:t xml:space="preserve">nidbe </w:t>
      </w:r>
      <w:ins w:id="2472" w:author="Nina Ditmajer" w:date="2022-01-25T11:06:00Z">
        <w:r w:rsidR="00745B72">
          <w:t>I</w:t>
        </w:r>
      </w:ins>
      <w:del w:id="2473" w:author="Nina Ditmajer" w:date="2022-01-25T11:06:00Z">
        <w:r w:rsidDel="00745B72">
          <w:delText>J</w:delText>
        </w:r>
      </w:del>
      <w:r>
        <w:t>árem.</w:t>
      </w:r>
      <w:ins w:id="2474" w:author="Nina Ditmajer" w:date="2022-01-25T11:07:00Z">
        <w:r w:rsidR="00745B72">
          <w:t xml:space="preserve"> </w:t>
        </w:r>
      </w:ins>
    </w:p>
    <w:p w14:paraId="380F17D9" w14:textId="3BA2EB8C" w:rsidR="00380A5E" w:rsidRDefault="00380A5E">
      <w:pPr>
        <w:pStyle w:val="teiab"/>
        <w:rPr>
          <w:ins w:id="2475" w:author="Nina Ditmajer" w:date="2022-01-25T11:07:00Z"/>
        </w:rPr>
        <w:pPrChange w:id="2476" w:author="Nina Ditmajer" w:date="2022-01-25T11:07:00Z">
          <w:pPr>
            <w:pStyle w:val="teiclosure"/>
          </w:pPr>
        </w:pPrChange>
      </w:pPr>
      <w:r>
        <w:t>Amen.</w:t>
      </w:r>
    </w:p>
    <w:p w14:paraId="74332E00" w14:textId="77777777" w:rsidR="00745B72" w:rsidRDefault="00745B72">
      <w:pPr>
        <w:pStyle w:val="teiab"/>
        <w:pPrChange w:id="2477" w:author="Nina Ditmajer" w:date="2022-01-25T11:07:00Z">
          <w:pPr>
            <w:pStyle w:val="teiclosure"/>
          </w:pPr>
        </w:pPrChange>
      </w:pPr>
    </w:p>
    <w:p w14:paraId="3612BF4B" w14:textId="77777777" w:rsidR="00380A5E" w:rsidRDefault="00380A5E" w:rsidP="00380A5E">
      <w:pPr>
        <w:pStyle w:val="Naslov2"/>
      </w:pPr>
      <w:r>
        <w:t xml:space="preserve">Cantio </w:t>
      </w:r>
      <w:r w:rsidRPr="000D2793">
        <w:t>ſ</w:t>
      </w:r>
      <w:r>
        <w:t>eguens.</w:t>
      </w:r>
    </w:p>
    <w:p w14:paraId="08416376" w14:textId="5755A3C4" w:rsidR="00380A5E" w:rsidRDefault="00380A5E" w:rsidP="00380A5E">
      <w:pPr>
        <w:pStyle w:val="teiab"/>
      </w:pPr>
      <w:r>
        <w:t xml:space="preserve">1. </w:t>
      </w:r>
      <w:ins w:id="2478" w:author="Nina Ditmajer" w:date="2022-01-25T11:07:00Z">
        <w:r w:rsidR="00745B72">
          <w:t>'</w:t>
        </w:r>
      </w:ins>
      <w:del w:id="2479" w:author="Nina Ditmajer" w:date="2022-01-25T11:07:00Z">
        <w:r w:rsidDel="00745B72">
          <w:delText>´</w:delText>
        </w:r>
      </w:del>
      <w:r>
        <w:t>Salo</w:t>
      </w:r>
      <w:r w:rsidRPr="000D2793">
        <w:t>ſ</w:t>
      </w:r>
      <w:r>
        <w:t>z</w:t>
      </w:r>
      <w:r w:rsidRPr="00745B72">
        <w:rPr>
          <w:rStyle w:val="teiunclear"/>
          <w:rPrChange w:id="2480" w:author="Nina Ditmajer" w:date="2022-01-25T11:07:00Z">
            <w:rPr/>
          </w:rPrChange>
        </w:rPr>
        <w:t>t</w:t>
      </w:r>
      <w:r>
        <w:t xml:space="preserve">jom velikov puna domovina, gda </w:t>
      </w:r>
      <w:ins w:id="2481" w:author="Nina Ditmajer" w:date="2022-01-25T11:08:00Z">
        <w:r w:rsidR="00745B72">
          <w:t>b</w:t>
        </w:r>
      </w:ins>
      <w:del w:id="2482" w:author="Nina Ditmajer" w:date="2022-01-25T11:08:00Z">
        <w:r w:rsidDel="00745B72">
          <w:delText>t</w:delText>
        </w:r>
      </w:del>
      <w:r>
        <w:t>i</w:t>
      </w:r>
      <w:r>
        <w:br/>
      </w:r>
      <w:r w:rsidRPr="000D2793">
        <w:t>ſ</w:t>
      </w:r>
      <w:r>
        <w:t xml:space="preserve">e gdabila </w:t>
      </w:r>
      <w:r w:rsidRPr="000D2793">
        <w:t>ſ</w:t>
      </w:r>
      <w:r>
        <w:t>krinya hisa moja leprai da vcsi-</w:t>
      </w:r>
      <w:r>
        <w:br/>
        <w:t>nit</w:t>
      </w:r>
      <w:ins w:id="2483" w:author="Nina Ditmajer" w:date="2022-01-25T11:09:00Z">
        <w:r w:rsidR="00745B72" w:rsidRPr="00745B72">
          <w:rPr>
            <w:rStyle w:val="teiunclear"/>
            <w:rPrChange w:id="2484" w:author="Nina Ditmajer" w:date="2022-01-25T11:09:00Z">
              <w:rPr>
                <w:rStyle w:val="teigap"/>
              </w:rPr>
            </w:rPrChange>
          </w:rPr>
          <w:t>i</w:t>
        </w:r>
      </w:ins>
      <w:del w:id="2485" w:author="Nina Ditmajer" w:date="2022-01-25T11:09:00Z">
        <w:r w:rsidRPr="000851EF" w:rsidDel="00745B72">
          <w:rPr>
            <w:rStyle w:val="teigap"/>
          </w:rPr>
          <w:delText>???</w:delText>
        </w:r>
      </w:del>
      <w:r>
        <w:t>, ztobom ja</w:t>
      </w:r>
      <w:r w:rsidRPr="000D2793">
        <w:t>ſ</w:t>
      </w:r>
      <w:r>
        <w:t>z naokűpe mogel bi kai dobra.</w:t>
      </w:r>
    </w:p>
    <w:p w14:paraId="4F9156B8" w14:textId="11580BAB" w:rsidR="00380A5E" w:rsidRDefault="00380A5E" w:rsidP="00380A5E">
      <w:pPr>
        <w:pStyle w:val="teiab"/>
      </w:pPr>
      <w:r>
        <w:t xml:space="preserve">2. </w:t>
      </w:r>
      <w:ins w:id="2486" w:author="Nina Ditmajer" w:date="2022-01-25T11:10:00Z">
        <w:r w:rsidR="00745B72">
          <w:t>I</w:t>
        </w:r>
      </w:ins>
      <w:del w:id="2487" w:author="Nina Ditmajer" w:date="2022-01-25T11:10:00Z">
        <w:r w:rsidDel="00745B72">
          <w:delText>S</w:delText>
        </w:r>
      </w:del>
      <w:r>
        <w:t>a</w:t>
      </w:r>
      <w:r w:rsidRPr="00745B72">
        <w:rPr>
          <w:rStyle w:val="teiunclear"/>
          <w:rPrChange w:id="2488" w:author="Nina Ditmajer" w:date="2022-01-25T11:11:00Z">
            <w:rPr/>
          </w:rPrChange>
        </w:rPr>
        <w:t>i</w:t>
      </w:r>
      <w:r>
        <w:t xml:space="preserve"> nei</w:t>
      </w:r>
      <w:r w:rsidRPr="000D2793">
        <w:t>ſ</w:t>
      </w:r>
      <w:r>
        <w:t>zem veruval vreme tou da dobim, velik</w:t>
      </w:r>
      <w:ins w:id="2489" w:author="Nina Ditmajer" w:date="2022-01-25T11:11:00Z">
        <w:r w:rsidR="00745B72">
          <w:t>e</w:t>
        </w:r>
      </w:ins>
      <w:del w:id="2490" w:author="Nina Ditmajer" w:date="2022-01-25T11:11:00Z">
        <w:r w:rsidDel="00745B72">
          <w:delText>o</w:delText>
        </w:r>
      </w:del>
      <w:r>
        <w:br/>
        <w:t>ne</w:t>
      </w:r>
      <w:r w:rsidRPr="000D2793">
        <w:t>ſ</w:t>
      </w:r>
      <w:r>
        <w:t xml:space="preserve">zrecse glédal bi </w:t>
      </w:r>
      <w:ins w:id="2491" w:author="Nina Ditmajer" w:date="2022-01-25T11:11:00Z">
        <w:r w:rsidR="00745B72">
          <w:t>'</w:t>
        </w:r>
      </w:ins>
      <w:del w:id="2492" w:author="Nina Ditmajer" w:date="2022-01-25T11:11:00Z">
        <w:r w:rsidDel="00745B72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ztjom, placsne Dűs</w:t>
      </w:r>
      <w:r w:rsidRPr="000D2793">
        <w:t>ſ</w:t>
      </w:r>
      <w:r>
        <w:t>e moje,</w:t>
      </w:r>
      <w:r>
        <w:br/>
        <w:t>vese preganyania ia</w:t>
      </w:r>
      <w:r w:rsidRPr="000D2793">
        <w:t>ſ</w:t>
      </w:r>
      <w:r>
        <w:t>z veruval ne</w:t>
      </w:r>
      <w:r w:rsidRPr="000D2793">
        <w:t>ſ</w:t>
      </w:r>
      <w:r>
        <w:t>zem.</w:t>
      </w:r>
    </w:p>
    <w:p w14:paraId="15B8BB2B" w14:textId="45B48772" w:rsidR="00380A5E" w:rsidRDefault="00380A5E" w:rsidP="00380A5E">
      <w:pPr>
        <w:pStyle w:val="teiab"/>
      </w:pPr>
      <w:r>
        <w:t xml:space="preserve">3. Dobro </w:t>
      </w:r>
      <w:r w:rsidRPr="000D2793">
        <w:t>ſ</w:t>
      </w:r>
      <w:r>
        <w:t xml:space="preserve">zo hodili ki </w:t>
      </w:r>
      <w:r w:rsidRPr="000D2793">
        <w:t>ſ</w:t>
      </w:r>
      <w:r>
        <w:t xml:space="preserve">zo </w:t>
      </w:r>
      <w:ins w:id="2493" w:author="Nina Ditmajer" w:date="2022-01-25T11:14:00Z">
        <w:r w:rsidR="00C37BEE">
          <w:t>'</w:t>
        </w:r>
      </w:ins>
      <w:del w:id="2494" w:author="Nina Ditmajer" w:date="2022-01-25T11:14:00Z">
        <w:r w:rsidDel="00C37BEE">
          <w:delText>´</w:delText>
        </w:r>
      </w:del>
      <w:r w:rsidRPr="000D2793">
        <w:t>ſ</w:t>
      </w:r>
      <w:r>
        <w:t xml:space="preserve">e pomerli ino potoi </w:t>
      </w:r>
      <w:r w:rsidRPr="000D2793">
        <w:t>ſ</w:t>
      </w:r>
      <w:r>
        <w:t>zmerti</w:t>
      </w:r>
      <w:r>
        <w:br/>
        <w:t>vunka je</w:t>
      </w:r>
      <w:r w:rsidRPr="000D2793">
        <w:t>ſ</w:t>
      </w:r>
      <w:r>
        <w:t>zo vzéti, vmiro</w:t>
      </w:r>
      <w:del w:id="2495" w:author="Nina Ditmajer" w:date="2022-01-25T11:14:00Z">
        <w:r w:rsidDel="00C37BEE">
          <w:delText>u</w:delText>
        </w:r>
      </w:del>
      <w:r>
        <w:t>vno</w:t>
      </w:r>
      <w:r w:rsidRPr="000D2793">
        <w:t>ſ</w:t>
      </w:r>
      <w:r>
        <w:t>zti du</w:t>
      </w:r>
      <w:ins w:id="2496" w:author="Nina Ditmajer" w:date="2022-01-25T11:14:00Z">
        <w:r w:rsidR="00C37BEE">
          <w:t>'</w:t>
        </w:r>
      </w:ins>
      <w:del w:id="2497" w:author="Nina Ditmajer" w:date="2022-01-25T11:14:00Z">
        <w:r w:rsidDel="00C37BEE">
          <w:delText>´</w:delText>
        </w:r>
      </w:del>
      <w:r>
        <w:t>snoi ino práv</w:t>
      </w:r>
      <w:ins w:id="2498" w:author="Nina Ditmajer" w:date="2022-01-25T11:14:00Z">
        <w:r w:rsidR="00C37BEE">
          <w:t>oi</w:t>
        </w:r>
      </w:ins>
      <w:del w:id="2499" w:author="Nina Ditmajer" w:date="2022-01-25T11:14:00Z">
        <w:r w:rsidDel="00C37BEE">
          <w:delText>i</w:delText>
        </w:r>
      </w:del>
      <w:r>
        <w:br/>
        <w:t>veri, ár</w:t>
      </w:r>
      <w:r w:rsidRPr="000D2793">
        <w:t>ſ</w:t>
      </w:r>
      <w:r>
        <w:t>zo preminoli.</w:t>
      </w:r>
    </w:p>
    <w:p w14:paraId="6AF130CB" w14:textId="56A68734" w:rsidR="00380A5E" w:rsidRDefault="00380A5E" w:rsidP="00380A5E">
      <w:pPr>
        <w:pStyle w:val="teiab"/>
      </w:pPr>
      <w:r>
        <w:t xml:space="preserve">4. Da jai bode </w:t>
      </w:r>
      <w:ins w:id="2500" w:author="Nina Ditmajer" w:date="2022-01-25T11:15:00Z">
        <w:r w:rsidR="00C37BEE">
          <w:t>'</w:t>
        </w:r>
      </w:ins>
      <w:del w:id="2501" w:author="Nina Ditmajer" w:date="2022-01-25T11:15:00Z">
        <w:r w:rsidDel="00C37BEE">
          <w:delText>´</w:delText>
        </w:r>
      </w:del>
      <w:r w:rsidRPr="000D2793">
        <w:t>ſ</w:t>
      </w:r>
      <w:r>
        <w:t>e nám iai onih po</w:t>
      </w:r>
      <w:r w:rsidRPr="000D2793">
        <w:t>ſ</w:t>
      </w:r>
      <w:r>
        <w:t>zlerkom, ár</w:t>
      </w:r>
      <w:r>
        <w:br/>
        <w:t>en</w:t>
      </w:r>
      <w:ins w:id="2502" w:author="Nina Ditmajer" w:date="2022-01-25T11:16:00Z">
        <w:r w:rsidR="00C37BEE" w:rsidRPr="00C37BEE">
          <w:rPr>
            <w:rStyle w:val="teiunclear"/>
            <w:rPrChange w:id="2503" w:author="Nina Ditmajer" w:date="2022-01-25T11:16:00Z">
              <w:rPr/>
            </w:rPrChange>
          </w:rPr>
          <w:t>g</w:t>
        </w:r>
      </w:ins>
      <w:del w:id="2504" w:author="Nina Ditmajer" w:date="2022-01-25T11:16:00Z">
        <w:r w:rsidDel="00C37BEE">
          <w:delText>y</w:delText>
        </w:r>
      </w:del>
      <w:r>
        <w:t xml:space="preserve">edűvati moremo bálvanom, O ti </w:t>
      </w:r>
      <w:r w:rsidRPr="000D2793">
        <w:t>ſ</w:t>
      </w:r>
      <w:r>
        <w:t xml:space="preserve">zmert </w:t>
      </w:r>
      <w:r w:rsidRPr="000D2793">
        <w:t>ſ</w:t>
      </w:r>
      <w:r>
        <w:t>zter-</w:t>
      </w:r>
      <w:r>
        <w:br/>
        <w:t>peti vere nas</w:t>
      </w:r>
      <w:r w:rsidRPr="000D2793">
        <w:t>ſ</w:t>
      </w:r>
      <w:r>
        <w:t>e práve, to bode nyé najem.</w:t>
      </w:r>
    </w:p>
    <w:p w14:paraId="41E9C339" w14:textId="3221A5E4" w:rsidR="00380A5E" w:rsidRDefault="00380A5E" w:rsidP="00380A5E">
      <w:pPr>
        <w:pStyle w:val="teiab"/>
      </w:pPr>
      <w:r>
        <w:t>5. Dávna</w:t>
      </w:r>
      <w:r w:rsidRPr="000D2793">
        <w:t>ſ</w:t>
      </w:r>
      <w:r>
        <w:t>ze csűdű</w:t>
      </w:r>
      <w:del w:id="2505" w:author="Nina Ditmajer" w:date="2022-01-25T11:17:00Z">
        <w:r w:rsidDel="00C37BEE">
          <w:delText>de</w:delText>
        </w:r>
      </w:del>
      <w:r>
        <w:t>j</w:t>
      </w:r>
      <w:ins w:id="2506" w:author="Nina Ditmajer" w:date="2022-01-25T11:17:00Z">
        <w:r w:rsidR="00C37BEE">
          <w:t>e</w:t>
        </w:r>
      </w:ins>
      <w:r>
        <w:t>m já</w:t>
      </w:r>
      <w:r w:rsidRPr="000D2793">
        <w:t>ſ</w:t>
      </w:r>
      <w:r>
        <w:t>z nadtim vremenom, ár</w:t>
      </w:r>
      <w:r>
        <w:br/>
        <w:t>ia</w:t>
      </w:r>
      <w:r w:rsidRPr="000D2793">
        <w:t>ſ</w:t>
      </w:r>
      <w:r>
        <w:t>z vidil nigdár tako tu</w:t>
      </w:r>
      <w:ins w:id="2507" w:author="Nina Ditmajer" w:date="2022-01-25T11:18:00Z">
        <w:r w:rsidR="00C37BEE">
          <w:t>ſ</w:t>
        </w:r>
      </w:ins>
      <w:del w:id="2508" w:author="Nina Ditmajer" w:date="2022-01-25T11:18:00Z">
        <w:r w:rsidDel="00C37BEE">
          <w:delText>j</w:delText>
        </w:r>
      </w:del>
      <w:r>
        <w:t>no nei</w:t>
      </w:r>
      <w:r w:rsidRPr="000D2793">
        <w:t>ſ</w:t>
      </w:r>
      <w:r>
        <w:t>zem kako ve</w:t>
      </w:r>
      <w:ins w:id="2509" w:author="Nina Ditmajer" w:date="2022-01-25T11:18:00Z">
        <w:r w:rsidR="00C37BEE">
          <w:t>z</w:t>
        </w:r>
      </w:ins>
      <w:del w:id="2510" w:author="Nina Ditmajer" w:date="2022-01-25T11:18:00Z">
        <w:r w:rsidDel="00C37BEE">
          <w:delText>s</w:delText>
        </w:r>
      </w:del>
      <w:r>
        <w:t>dai</w:t>
      </w:r>
      <w:r>
        <w:br/>
        <w:t>vidim da</w:t>
      </w:r>
      <w:r w:rsidRPr="000D2793">
        <w:t>ſ</w:t>
      </w:r>
      <w:r>
        <w:t>ze v</w:t>
      </w:r>
      <w:r w:rsidRPr="000D2793">
        <w:t>ſ</w:t>
      </w:r>
      <w:r>
        <w:t xml:space="preserve">za ta zemla placse ztusnim </w:t>
      </w:r>
      <w:r w:rsidRPr="000D2793">
        <w:t>ſ</w:t>
      </w:r>
      <w:r>
        <w:t>zerczem.</w:t>
      </w:r>
    </w:p>
    <w:p w14:paraId="3FF335B4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060059E" w14:textId="77777777" w:rsidR="00380A5E" w:rsidRDefault="00380A5E" w:rsidP="00380A5E">
      <w:r>
        <w:lastRenderedPageBreak/>
        <w:t>/045v/</w:t>
      </w:r>
    </w:p>
    <w:p w14:paraId="2EC46653" w14:textId="77777777" w:rsidR="00380A5E" w:rsidRDefault="00380A5E" w:rsidP="00380A5E">
      <w:pPr>
        <w:pStyle w:val="teifwPageNum"/>
      </w:pPr>
      <w:r>
        <w:t>86.</w:t>
      </w:r>
    </w:p>
    <w:p w14:paraId="3F965598" w14:textId="77777777" w:rsidR="00380A5E" w:rsidRDefault="00380A5E" w:rsidP="00380A5E">
      <w:pPr>
        <w:pStyle w:val="teiab"/>
      </w:pPr>
      <w:r w:rsidRPr="00935E5D">
        <w:rPr>
          <w:rStyle w:val="teilabelZnak"/>
        </w:rPr>
        <w:t>6.</w:t>
      </w:r>
      <w:r>
        <w:t xml:space="preserve"> Velikoi nevoli me</w:t>
      </w:r>
      <w:r w:rsidRPr="000D2793">
        <w:t>ſ</w:t>
      </w:r>
      <w:r>
        <w:t>zecz potemnolje, vu obláki hodécs</w:t>
      </w:r>
      <w:r>
        <w:br/>
        <w:t>zvezde placsio</w:t>
      </w:r>
      <w:r w:rsidRPr="000D2793">
        <w:t>ſ</w:t>
      </w:r>
      <w:r>
        <w:t>ze, ta zemla zdiháva, megla pogi-</w:t>
      </w:r>
      <w:r>
        <w:br/>
        <w:t>nola od velike tuge.</w:t>
      </w:r>
    </w:p>
    <w:p w14:paraId="055E8116" w14:textId="77777777" w:rsidR="00380A5E" w:rsidRDefault="00380A5E" w:rsidP="00380A5E">
      <w:pPr>
        <w:pStyle w:val="teiab"/>
      </w:pPr>
      <w:r w:rsidRPr="00935E5D">
        <w:rPr>
          <w:rStyle w:val="teilabelZnak"/>
        </w:rPr>
        <w:t>7.</w:t>
      </w:r>
      <w:r>
        <w:t xml:space="preserve"> To ve</w:t>
      </w:r>
      <w:r w:rsidRPr="000D2793">
        <w:t>ſ</w:t>
      </w:r>
      <w:r>
        <w:t xml:space="preserve">zélo </w:t>
      </w:r>
      <w:r w:rsidRPr="000D2793">
        <w:t>ſ</w:t>
      </w:r>
      <w:r>
        <w:t>zuncze jai zdai kama daje bog me da</w:t>
      </w:r>
      <w:r>
        <w:br/>
        <w:t xml:space="preserve">ono zdai obleklo vplacs </w:t>
      </w:r>
      <w:r w:rsidRPr="000D2793">
        <w:t>ſ</w:t>
      </w:r>
      <w:r>
        <w:t xml:space="preserve">zeje, licze </w:t>
      </w:r>
      <w:r w:rsidRPr="000D2793">
        <w:t>ſ</w:t>
      </w:r>
      <w:r>
        <w:t>zve zakrilo, za-</w:t>
      </w:r>
      <w:r>
        <w:br/>
        <w:t>oblaki hodi ár rado</w:t>
      </w:r>
      <w:r w:rsidRPr="000D2793">
        <w:t>ſ</w:t>
      </w:r>
      <w:r>
        <w:t>zt zgűbiloje.</w:t>
      </w:r>
    </w:p>
    <w:p w14:paraId="158AECCE" w14:textId="0C2F09D2" w:rsidR="00380A5E" w:rsidRDefault="00380A5E" w:rsidP="00380A5E">
      <w:pPr>
        <w:pStyle w:val="teiab"/>
      </w:pPr>
      <w:r w:rsidRPr="00935E5D">
        <w:rPr>
          <w:rStyle w:val="teilabelZnak"/>
        </w:rPr>
        <w:t>8.</w:t>
      </w:r>
      <w:r>
        <w:t xml:space="preserve"> Vtemno</w:t>
      </w:r>
      <w:r w:rsidRPr="000D2793">
        <w:t>ſ</w:t>
      </w:r>
      <w:r>
        <w:t xml:space="preserve">zti ie </w:t>
      </w:r>
      <w:r w:rsidRPr="000D2793">
        <w:t>ſ</w:t>
      </w:r>
      <w:r>
        <w:t>zuncze, ie</w:t>
      </w:r>
      <w:r w:rsidRPr="000D2793">
        <w:t>ſ</w:t>
      </w:r>
      <w:r>
        <w:t xml:space="preserve">zt velika kmicza, ár </w:t>
      </w:r>
      <w:r w:rsidRPr="000D2793">
        <w:t>ſ</w:t>
      </w:r>
      <w:r>
        <w:t>ze</w:t>
      </w:r>
      <w:r>
        <w:br/>
        <w:t>pribli</w:t>
      </w:r>
      <w:ins w:id="2511" w:author="Nina Ditmajer" w:date="2022-01-25T11:41:00Z">
        <w:r w:rsidR="00702662">
          <w:t>'</w:t>
        </w:r>
      </w:ins>
      <w:del w:id="2512" w:author="Nina Ditmajer" w:date="2022-01-25T11:41:00Z">
        <w:r w:rsidDel="00702662">
          <w:delText>´</w:delText>
        </w:r>
      </w:del>
      <w:r>
        <w:t>sáva tá Dussevna kmicza, Bo</w:t>
      </w:r>
      <w:ins w:id="2513" w:author="Nina Ditmajer" w:date="2022-01-25T11:41:00Z">
        <w:r w:rsidR="00702662">
          <w:t>'</w:t>
        </w:r>
      </w:ins>
      <w:del w:id="2514" w:author="Nina Ditmajer" w:date="2022-01-25T11:41:00Z">
        <w:r w:rsidDel="00702662">
          <w:delText>´</w:delText>
        </w:r>
      </w:del>
      <w:r>
        <w:t>sje recsi</w:t>
      </w:r>
      <w:r>
        <w:br/>
      </w:r>
      <w:r w:rsidRPr="000D2793">
        <w:t>ſ</w:t>
      </w:r>
      <w:r>
        <w:t>zvetlo</w:t>
      </w:r>
      <w:r w:rsidRPr="000D2793">
        <w:t>ſ</w:t>
      </w:r>
      <w:r>
        <w:t>zt zdai vga</w:t>
      </w:r>
      <w:r w:rsidRPr="000D2793">
        <w:t>ſ</w:t>
      </w:r>
      <w:r>
        <w:t>zila</w:t>
      </w:r>
      <w:r w:rsidRPr="000D2793">
        <w:t>ſ</w:t>
      </w:r>
      <w:r>
        <w:t>zeje je</w:t>
      </w:r>
      <w:r w:rsidRPr="000D2793">
        <w:t>ſ</w:t>
      </w:r>
      <w:r>
        <w:t>zte terdna kmicza</w:t>
      </w:r>
      <w:ins w:id="2515" w:author="Nina Ditmajer" w:date="2022-01-25T11:41:00Z">
        <w:r w:rsidR="00702662">
          <w:t>.</w:t>
        </w:r>
      </w:ins>
    </w:p>
    <w:p w14:paraId="0DAB5D13" w14:textId="039863BB" w:rsidR="00380A5E" w:rsidRDefault="00380A5E" w:rsidP="00380A5E">
      <w:pPr>
        <w:pStyle w:val="teiab"/>
      </w:pPr>
      <w:r w:rsidRPr="00935E5D">
        <w:rPr>
          <w:rStyle w:val="teilabelZnak"/>
        </w:rPr>
        <w:t>9.</w:t>
      </w:r>
      <w:r>
        <w:t xml:space="preserve"> Vera v</w:t>
      </w:r>
      <w:r w:rsidRPr="000D2793">
        <w:t>ſ</w:t>
      </w:r>
      <w:r>
        <w:t xml:space="preserve">za znavade biti mi </w:t>
      </w:r>
      <w:r w:rsidRPr="000D2793">
        <w:t>ſ</w:t>
      </w:r>
      <w:r>
        <w:t>timamo, i zato to</w:t>
      </w:r>
      <w:r>
        <w:br/>
        <w:t xml:space="preserve">vreime iako </w:t>
      </w:r>
      <w:r w:rsidRPr="000D2793">
        <w:t>ſ</w:t>
      </w:r>
      <w:r>
        <w:t>zkva</w:t>
      </w:r>
      <w:ins w:id="2516" w:author="Nina Ditmajer" w:date="2022-01-25T11:43:00Z">
        <w:r w:rsidR="00702662">
          <w:t>r</w:t>
        </w:r>
      </w:ins>
      <w:del w:id="2517" w:author="Nina Ditmajer" w:date="2022-01-25T11:43:00Z">
        <w:r w:rsidDel="00702662">
          <w:delText>s</w:delText>
        </w:r>
      </w:del>
      <w:r>
        <w:t>ujemo, ali opomina zdugová-</w:t>
      </w:r>
      <w:r>
        <w:br/>
        <w:t xml:space="preserve">nya </w:t>
      </w:r>
      <w:r w:rsidRPr="000D2793">
        <w:t>ſ</w:t>
      </w:r>
      <w:r>
        <w:t>zkrovna to dobro vidimo.</w:t>
      </w:r>
    </w:p>
    <w:p w14:paraId="021E6B43" w14:textId="77777777" w:rsidR="00380A5E" w:rsidRDefault="00380A5E" w:rsidP="00380A5E">
      <w:pPr>
        <w:pStyle w:val="teiab"/>
      </w:pPr>
      <w:r w:rsidRPr="00935E5D">
        <w:rPr>
          <w:rStyle w:val="teilabelZnak"/>
        </w:rPr>
        <w:t>10.</w:t>
      </w:r>
      <w:r>
        <w:t xml:space="preserve"> Toie ono vreime od koga </w:t>
      </w:r>
      <w:r w:rsidRPr="00FB7B9E">
        <w:rPr>
          <w:rStyle w:val="teiabbr"/>
          <w:lang w:val="sl-SI"/>
        </w:rPr>
        <w:t>Xtu͠s</w:t>
      </w:r>
      <w:r w:rsidRPr="00CF4A29">
        <w:t xml:space="preserve"> právi</w:t>
      </w:r>
      <w:r>
        <w:t xml:space="preserve"> ár kada on</w:t>
      </w:r>
      <w:r>
        <w:br/>
        <w:t>pride nate dén pitani ták</w:t>
      </w:r>
      <w:r w:rsidRPr="000D2793">
        <w:t>ſ</w:t>
      </w:r>
      <w:r>
        <w:t>a blodno</w:t>
      </w:r>
      <w:r w:rsidRPr="000D2793">
        <w:t>ſ</w:t>
      </w:r>
      <w:r>
        <w:t>zt bode, da on</w:t>
      </w:r>
      <w:r>
        <w:br/>
      </w:r>
      <w:r w:rsidRPr="00702662">
        <w:rPr>
          <w:rStyle w:val="teisurplus"/>
          <w:rPrChange w:id="2518" w:author="Nina Ditmajer" w:date="2022-01-25T11:44:00Z">
            <w:rPr/>
          </w:rPrChange>
        </w:rPr>
        <w:t>da on</w:t>
      </w:r>
      <w:r>
        <w:t xml:space="preserve"> vere ne naide na zemli.</w:t>
      </w:r>
    </w:p>
    <w:p w14:paraId="64059625" w14:textId="2463B0C6" w:rsidR="00380A5E" w:rsidRDefault="00380A5E" w:rsidP="00380A5E">
      <w:pPr>
        <w:pStyle w:val="teiab"/>
      </w:pPr>
      <w:r w:rsidRPr="00935E5D">
        <w:rPr>
          <w:rStyle w:val="teilabelZnak"/>
        </w:rPr>
        <w:t>11.</w:t>
      </w:r>
      <w:r>
        <w:t xml:space="preserve"> Prikráti Go</w:t>
      </w:r>
      <w:r w:rsidRPr="000D2793">
        <w:t>ſ</w:t>
      </w:r>
      <w:r>
        <w:t>zpon Bogh, záto one dni ti, i za verne</w:t>
      </w:r>
      <w:r>
        <w:br/>
        <w:t>tvoje zá</w:t>
      </w:r>
      <w:r w:rsidRPr="000D2793">
        <w:t>ſ</w:t>
      </w:r>
      <w:r>
        <w:t xml:space="preserve">ztavo vun </w:t>
      </w:r>
      <w:r w:rsidRPr="000D2793">
        <w:t>ſ</w:t>
      </w:r>
      <w:r>
        <w:t>zkasi da mi ne zdvo</w:t>
      </w:r>
      <w:r>
        <w:rPr>
          <w:rFonts w:ascii="ZRCola" w:hAnsi="ZRCola" w:cs="ZRCola"/>
        </w:rPr>
        <w:t>ÿ</w:t>
      </w:r>
      <w:r>
        <w:t>mo,</w:t>
      </w:r>
      <w:r>
        <w:br/>
        <w:t>hodi da zmo</w:t>
      </w:r>
      <w:ins w:id="2519" w:author="Nina Ditmajer" w:date="2022-01-25T11:45:00Z">
        <w:r w:rsidR="00702662">
          <w:t>'</w:t>
        </w:r>
      </w:ins>
      <w:del w:id="2520" w:author="Nina Ditmajer" w:date="2022-01-25T11:45:00Z">
        <w:r w:rsidDel="00702662">
          <w:delText>´</w:delText>
        </w:r>
      </w:del>
      <w:r>
        <w:t>sno</w:t>
      </w:r>
      <w:r w:rsidRPr="000D2793">
        <w:t>ſ</w:t>
      </w:r>
      <w:r>
        <w:t>ztmi, v</w:t>
      </w:r>
      <w:r w:rsidRPr="000D2793">
        <w:t>ſ</w:t>
      </w:r>
      <w:r>
        <w:t>zi vidimo tvojo.</w:t>
      </w:r>
    </w:p>
    <w:p w14:paraId="455DFB1C" w14:textId="2931DE28" w:rsidR="00380A5E" w:rsidDel="00702662" w:rsidRDefault="00380A5E" w:rsidP="00380A5E">
      <w:pPr>
        <w:pStyle w:val="teiab"/>
        <w:rPr>
          <w:del w:id="2521" w:author="Nina Ditmajer" w:date="2022-01-25T11:47:00Z"/>
        </w:rPr>
      </w:pPr>
      <w:r w:rsidRPr="00935E5D">
        <w:rPr>
          <w:rStyle w:val="teilabelZnak"/>
        </w:rPr>
        <w:t>12.</w:t>
      </w:r>
      <w:r>
        <w:t xml:space="preserve"> Zdersi vpravoi veri </w:t>
      </w:r>
      <w:r w:rsidRPr="000D2793">
        <w:t>ſ</w:t>
      </w:r>
      <w:r>
        <w:t>zini tvoje verne, pro-</w:t>
      </w:r>
      <w:r>
        <w:br/>
      </w:r>
      <w:r w:rsidRPr="000D2793">
        <w:t>ſ</w:t>
      </w:r>
      <w:r>
        <w:t xml:space="preserve">zimo da bráni ti </w:t>
      </w:r>
      <w:r w:rsidRPr="00702662">
        <w:rPr>
          <w:rStyle w:val="teichoiceZnak"/>
          <w:rPrChange w:id="2522" w:author="Nina Ditmajer" w:date="2022-01-25T11:46:00Z">
            <w:rPr/>
          </w:rPrChange>
        </w:rPr>
        <w:t>t</w:t>
      </w:r>
      <w:r>
        <w:t>voje ovcsicze, Go</w:t>
      </w:r>
      <w:r w:rsidRPr="000D2793">
        <w:t>ſ</w:t>
      </w:r>
      <w:r>
        <w:t xml:space="preserve">zpon </w:t>
      </w:r>
      <w:ins w:id="2523" w:author="Nina Ditmajer" w:date="2022-01-25T11:46:00Z">
        <w:r w:rsidR="00702662">
          <w:t>I</w:t>
        </w:r>
      </w:ins>
      <w:del w:id="2524" w:author="Nina Ditmajer" w:date="2022-01-25T11:46:00Z">
        <w:r w:rsidDel="00702662">
          <w:delText>J</w:delText>
        </w:r>
      </w:del>
      <w:r>
        <w:t>esus</w:t>
      </w:r>
      <w:r>
        <w:br/>
      </w:r>
      <w:r w:rsidRPr="00FB7B9E">
        <w:rPr>
          <w:rStyle w:val="teiabbr"/>
          <w:lang w:val="sl-SI"/>
        </w:rPr>
        <w:t>Xtu͠s</w:t>
      </w:r>
      <w:r>
        <w:t xml:space="preserve">, </w:t>
      </w:r>
      <w:ins w:id="2525" w:author="Nina Ditmajer" w:date="2022-01-25T11:46:00Z">
        <w:r w:rsidR="00702662">
          <w:t>b</w:t>
        </w:r>
      </w:ins>
      <w:del w:id="2526" w:author="Nina Ditmajer" w:date="2022-01-25T11:46:00Z">
        <w:r w:rsidDel="00702662">
          <w:delText>v</w:delText>
        </w:r>
      </w:del>
      <w:r>
        <w:t>oidi nám obrámba, pa</w:t>
      </w:r>
      <w:r w:rsidRPr="000D2793">
        <w:t>ſ</w:t>
      </w:r>
      <w:r>
        <w:t>ztir na</w:t>
      </w:r>
      <w:r w:rsidRPr="000D2793">
        <w:t>ſ</w:t>
      </w:r>
      <w:r>
        <w:t xml:space="preserve"> pra-</w:t>
      </w:r>
      <w:r>
        <w:br/>
        <w:t>vicsni.</w:t>
      </w:r>
      <w:ins w:id="2527" w:author="Nina Ditmajer" w:date="2022-01-25T11:47:00Z">
        <w:r w:rsidR="00702662">
          <w:t xml:space="preserve"> </w:t>
        </w:r>
      </w:ins>
    </w:p>
    <w:p w14:paraId="417740B5" w14:textId="77777777" w:rsidR="00380A5E" w:rsidRDefault="00380A5E">
      <w:pPr>
        <w:pStyle w:val="teiab"/>
        <w:pPrChange w:id="2528" w:author="Nina Ditmajer" w:date="2022-01-25T11:47:00Z">
          <w:pPr>
            <w:pStyle w:val="teiclosure"/>
          </w:pPr>
        </w:pPrChange>
      </w:pPr>
      <w:r>
        <w:t>Amen.</w:t>
      </w:r>
    </w:p>
    <w:p w14:paraId="16FA29F0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162788EC" w14:textId="77777777" w:rsidR="00380A5E" w:rsidRDefault="00380A5E" w:rsidP="00380A5E">
      <w:r>
        <w:lastRenderedPageBreak/>
        <w:t>/046r/</w:t>
      </w:r>
    </w:p>
    <w:p w14:paraId="05BC8A13" w14:textId="77777777" w:rsidR="00380A5E" w:rsidRDefault="00380A5E" w:rsidP="00380A5E">
      <w:pPr>
        <w:pStyle w:val="teifwPageNum"/>
      </w:pPr>
      <w:r>
        <w:t>87.</w:t>
      </w:r>
    </w:p>
    <w:p w14:paraId="2D09A131" w14:textId="10D81819" w:rsidR="00380A5E" w:rsidRDefault="00380A5E" w:rsidP="00380A5E">
      <w:pPr>
        <w:pStyle w:val="Naslov2"/>
      </w:pPr>
      <w:r>
        <w:t xml:space="preserve">Cantio </w:t>
      </w:r>
      <w:r w:rsidRPr="007B6CB0">
        <w:rPr>
          <w:rStyle w:val="teiabbr"/>
          <w:rPrChange w:id="2529" w:author="Nina Ditmajer" w:date="2022-01-25T11:47:00Z">
            <w:rPr/>
          </w:rPrChange>
        </w:rPr>
        <w:t>Ves</w:t>
      </w:r>
      <w:ins w:id="2530" w:author="Nina Ditmajer" w:date="2022-01-25T11:47:00Z">
        <w:r w:rsidR="007B6CB0" w:rsidRPr="007B6CB0">
          <w:rPr>
            <w:rStyle w:val="teiabbr"/>
            <w:rPrChange w:id="2531" w:author="Nina Ditmajer" w:date="2022-01-25T11:47:00Z">
              <w:rPr/>
            </w:rPrChange>
          </w:rPr>
          <w:t>p</w:t>
        </w:r>
      </w:ins>
      <w:del w:id="2532" w:author="Nina Ditmajer" w:date="2022-01-25T11:47:00Z">
        <w:r w:rsidRPr="007B6CB0" w:rsidDel="007B6CB0">
          <w:rPr>
            <w:rStyle w:val="teiabbr"/>
            <w:rPrChange w:id="2533" w:author="Nina Ditmajer" w:date="2022-01-25T11:47:00Z">
              <w:rPr/>
            </w:rPrChange>
          </w:rPr>
          <w:delText>z</w:delText>
        </w:r>
      </w:del>
      <w:r w:rsidRPr="007B6CB0">
        <w:rPr>
          <w:rStyle w:val="teiabbr"/>
          <w:rPrChange w:id="2534" w:author="Nina Ditmajer" w:date="2022-01-25T11:47:00Z">
            <w:rPr/>
          </w:rPrChange>
        </w:rPr>
        <w:t>.</w:t>
      </w:r>
      <w:r>
        <w:t xml:space="preserve"> Ad </w:t>
      </w:r>
      <w:r w:rsidRPr="007B6CB0">
        <w:rPr>
          <w:rStyle w:val="teiabbr"/>
          <w:rPrChange w:id="2535" w:author="Nina Ditmajer" w:date="2022-01-25T11:47:00Z">
            <w:rPr/>
          </w:rPrChange>
        </w:rPr>
        <w:t>N.</w:t>
      </w:r>
      <w:r>
        <w:t xml:space="preserve"> Ébredgy </w:t>
      </w:r>
      <w:ins w:id="2536" w:author="Nina Ditmajer" w:date="2022-01-25T11:48:00Z">
        <w:r w:rsidR="007B6CB0">
          <w:t>f</w:t>
        </w:r>
      </w:ins>
      <w:del w:id="2537" w:author="Nina Ditmajer" w:date="2022-01-25T11:48:00Z">
        <w:r w:rsidDel="007B6CB0">
          <w:delText>d</w:delText>
        </w:r>
      </w:del>
      <w:r>
        <w:t>el oh te én.</w:t>
      </w:r>
    </w:p>
    <w:p w14:paraId="6579A7AB" w14:textId="630DF31D" w:rsidR="00380A5E" w:rsidRDefault="00380A5E" w:rsidP="00380A5E">
      <w:pPr>
        <w:pStyle w:val="teiab"/>
      </w:pPr>
      <w:r>
        <w:t xml:space="preserve">1. Obűdisze oh me </w:t>
      </w:r>
      <w:r w:rsidRPr="000D2793">
        <w:t>ſ</w:t>
      </w:r>
      <w:r>
        <w:t>zercze, i v</w:t>
      </w:r>
      <w:r w:rsidRPr="000D2793">
        <w:t>ſ</w:t>
      </w:r>
      <w:r>
        <w:t>záki tál notresnyi :/:</w:t>
      </w:r>
      <w:r>
        <w:br/>
        <w:t>Moi jezik i v</w:t>
      </w:r>
      <w:r w:rsidRPr="000D2793">
        <w:t>ſ</w:t>
      </w:r>
      <w:r>
        <w:t xml:space="preserve">ze </w:t>
      </w:r>
      <w:ins w:id="2538" w:author="Nina Ditmajer" w:date="2022-01-25T12:11:00Z">
        <w:r w:rsidR="008E67B1">
          <w:t>k</w:t>
        </w:r>
      </w:ins>
      <w:del w:id="2539" w:author="Nina Ditmajer" w:date="2022-01-25T12:11:00Z">
        <w:r w:rsidDel="008E67B1">
          <w:delText>h</w:delText>
        </w:r>
      </w:del>
      <w:r>
        <w:t>otri</w:t>
      </w:r>
      <w:ins w:id="2540" w:author="Nina Ditmajer" w:date="2022-01-25T12:11:00Z">
        <w:r w:rsidR="008E67B1">
          <w:t>g</w:t>
        </w:r>
      </w:ins>
      <w:del w:id="2541" w:author="Nina Ditmajer" w:date="2022-01-25T12:11:00Z">
        <w:r w:rsidDel="008E67B1">
          <w:delText>y</w:delText>
        </w:r>
      </w:del>
      <w:r>
        <w:t>e, Bosjo dobroto hvá-</w:t>
      </w:r>
      <w:r>
        <w:br/>
        <w:t>lite, kouje gnez zmenov vcsinil, ár meje on</w:t>
      </w:r>
      <w:r>
        <w:br/>
        <w:t xml:space="preserve">obránil, neje </w:t>
      </w:r>
      <w:ins w:id="2542" w:author="Nina Ditmajer" w:date="2022-01-25T12:12:00Z">
        <w:r w:rsidR="008E67B1">
          <w:t>'</w:t>
        </w:r>
      </w:ins>
      <w:del w:id="2543" w:author="Nina Ditmajer" w:date="2022-01-25T12:12:00Z">
        <w:r w:rsidDel="008E67B1">
          <w:delText>´</w:delText>
        </w:r>
      </w:del>
      <w:r w:rsidRPr="000D2793">
        <w:t>ſ</w:t>
      </w:r>
      <w:r>
        <w:t>alo</w:t>
      </w:r>
      <w:r w:rsidRPr="000D2793">
        <w:t>ſ</w:t>
      </w:r>
      <w:r>
        <w:t>zt na mé pű</w:t>
      </w:r>
      <w:r w:rsidRPr="000D2793">
        <w:t>ſ</w:t>
      </w:r>
      <w:r>
        <w:t xml:space="preserve">ztil, i </w:t>
      </w:r>
      <w:r w:rsidRPr="000D2793">
        <w:t>ſ</w:t>
      </w:r>
      <w:r>
        <w:t>atan</w:t>
      </w:r>
      <w:r>
        <w:br/>
        <w:t xml:space="preserve">je nei </w:t>
      </w:r>
      <w:r w:rsidRPr="000D2793">
        <w:t>ſ</w:t>
      </w:r>
      <w:r>
        <w:t>kodil.</w:t>
      </w:r>
    </w:p>
    <w:p w14:paraId="07224748" w14:textId="23C7E5F3" w:rsidR="00380A5E" w:rsidRDefault="00380A5E" w:rsidP="00380A5E">
      <w:pPr>
        <w:pStyle w:val="teiab"/>
      </w:pPr>
      <w:r>
        <w:t>2. Diko bod</w:t>
      </w:r>
      <w:r w:rsidRPr="00E3134D">
        <w:rPr>
          <w:rStyle w:val="teiunclear"/>
          <w:rPrChange w:id="2544" w:author="Nina Ditmajer" w:date="2022-01-25T12:14:00Z">
            <w:rPr/>
          </w:rPrChange>
        </w:rPr>
        <w:t>em</w:t>
      </w:r>
      <w:r>
        <w:t xml:space="preserve"> </w:t>
      </w:r>
      <w:r w:rsidRPr="000D2793">
        <w:t>ſ</w:t>
      </w:r>
      <w:r>
        <w:t>zpeval tebi, Otecz Bough mi-</w:t>
      </w:r>
      <w:r>
        <w:br/>
      </w:r>
      <w:r w:rsidRPr="00E3134D">
        <w:rPr>
          <w:rStyle w:val="teiunclear"/>
          <w:rPrChange w:id="2545" w:author="Nina Ditmajer" w:date="2022-01-25T12:15:00Z">
            <w:rPr/>
          </w:rPrChange>
        </w:rPr>
        <w:t>l</w:t>
      </w:r>
      <w:r>
        <w:t>o</w:t>
      </w:r>
      <w:r w:rsidRPr="000D2793">
        <w:t>ſ</w:t>
      </w:r>
      <w:r>
        <w:t>ztiv</w:t>
      </w:r>
      <w:r w:rsidRPr="00E3134D">
        <w:rPr>
          <w:rStyle w:val="teiunclear"/>
          <w:rPrChange w:id="2546" w:author="Nina Ditmajer" w:date="2022-01-25T12:15:00Z">
            <w:rPr/>
          </w:rPrChange>
        </w:rPr>
        <w:t>n</w:t>
      </w:r>
      <w:r>
        <w:t xml:space="preserve">i, :/: </w:t>
      </w:r>
      <w:ins w:id="2547" w:author="Nina Ditmajer" w:date="2022-01-25T12:15:00Z">
        <w:r w:rsidR="00E3134D">
          <w:t>k</w:t>
        </w:r>
      </w:ins>
      <w:del w:id="2548" w:author="Nina Ditmajer" w:date="2022-01-25T12:15:00Z">
        <w:r w:rsidDel="00E3134D">
          <w:delText>K</w:delText>
        </w:r>
      </w:del>
      <w:r>
        <w:t>a mije v</w:t>
      </w:r>
      <w:r w:rsidRPr="000D2793">
        <w:t>ſ</w:t>
      </w:r>
      <w:r>
        <w:t>ze dobro bilo, nei</w:t>
      </w:r>
      <w:r w:rsidRPr="000D2793">
        <w:t>ſ</w:t>
      </w:r>
      <w:r>
        <w:t>zem</w:t>
      </w:r>
      <w:r>
        <w:br/>
      </w:r>
      <w:del w:id="2549" w:author="Nina Ditmajer" w:date="2022-01-25T12:18:00Z">
        <w:r w:rsidDel="00E3134D">
          <w:delText>n</w:delText>
        </w:r>
      </w:del>
      <w:r w:rsidRPr="00137216">
        <w:rPr>
          <w:rStyle w:val="teigap"/>
        </w:rPr>
        <w:t>???</w:t>
      </w:r>
      <w:r>
        <w:t xml:space="preserve">l vu </w:t>
      </w:r>
      <w:r w:rsidRPr="00137216">
        <w:rPr>
          <w:rStyle w:val="teiunclear"/>
        </w:rPr>
        <w:t>n</w:t>
      </w:r>
      <w:ins w:id="2550" w:author="Nina Ditmajer" w:date="2022-01-25T12:18:00Z">
        <w:r w:rsidR="00E3134D">
          <w:rPr>
            <w:rStyle w:val="teiunclear"/>
          </w:rPr>
          <w:t>e</w:t>
        </w:r>
      </w:ins>
      <w:del w:id="2551" w:author="Nina Ditmajer" w:date="2022-01-25T12:18:00Z">
        <w:r w:rsidRPr="00137216" w:rsidDel="00E3134D">
          <w:rPr>
            <w:rStyle w:val="teiunclear"/>
          </w:rPr>
          <w:delText>a</w:delText>
        </w:r>
      </w:del>
      <w:r w:rsidRPr="00137216">
        <w:rPr>
          <w:rStyle w:val="teiunclear"/>
        </w:rPr>
        <w:t>voljo</w:t>
      </w:r>
      <w:r>
        <w:t>, prot vnoge fele grehom, csuval-</w:t>
      </w:r>
      <w:r>
        <w:br/>
      </w:r>
      <w:r w:rsidRPr="000D2793">
        <w:t>ſ</w:t>
      </w:r>
      <w:r>
        <w:t>z</w:t>
      </w:r>
      <w:r w:rsidRPr="00E3134D">
        <w:rPr>
          <w:rStyle w:val="teiunclear"/>
          <w:rPrChange w:id="2552" w:author="Nina Ditmajer" w:date="2022-01-25T12:19:00Z">
            <w:rPr/>
          </w:rPrChange>
        </w:rPr>
        <w:t>i</w:t>
      </w:r>
      <w:r>
        <w:t xml:space="preserve"> milo</w:t>
      </w:r>
      <w:r w:rsidRPr="000D2793">
        <w:t>ſ</w:t>
      </w:r>
      <w:r>
        <w:t>zti</w:t>
      </w:r>
      <w:r w:rsidRPr="00E3134D">
        <w:rPr>
          <w:rStyle w:val="teiunclear"/>
          <w:rPrChange w:id="2553" w:author="Nina Ditmajer" w:date="2022-01-25T12:19:00Z">
            <w:rPr/>
          </w:rPrChange>
        </w:rPr>
        <w:t>v</w:t>
      </w:r>
      <w:r>
        <w:t xml:space="preserve">no, protivnika </w:t>
      </w:r>
      <w:r w:rsidRPr="000D2793">
        <w:t>ſ</w:t>
      </w:r>
      <w:r>
        <w:t>zi odegnal, kai mi</w:t>
      </w:r>
      <w:r>
        <w:br/>
      </w:r>
      <w:r w:rsidRPr="000D2793">
        <w:t>ſ</w:t>
      </w:r>
      <w:del w:id="2554" w:author="Nina Ditmajer" w:date="2022-01-25T12:20:00Z">
        <w:r w:rsidDel="00E3134D">
          <w:delText>z</w:delText>
        </w:r>
      </w:del>
      <w:r>
        <w:t>koditi nei mogel.</w:t>
      </w:r>
    </w:p>
    <w:p w14:paraId="491547CF" w14:textId="77777777" w:rsidR="00380A5E" w:rsidRDefault="00380A5E" w:rsidP="00380A5E">
      <w:pPr>
        <w:pStyle w:val="teiab"/>
      </w:pPr>
      <w:r>
        <w:t>3. Pamet nemore zgrűntati, tvoja csudna dugová-</w:t>
      </w:r>
      <w:r>
        <w:br/>
        <w:t xml:space="preserve">nya :/: Niti jezik zgovoriti </w:t>
      </w:r>
      <w:r w:rsidRPr="00961DA5">
        <w:rPr>
          <w:rStyle w:val="teidel"/>
        </w:rPr>
        <w:t>tvoja csudna</w:t>
      </w:r>
      <w:r w:rsidRPr="00961DA5">
        <w:rPr>
          <w:rStyle w:val="teidel"/>
        </w:rPr>
        <w:br/>
        <w:t>dugoványa</w:t>
      </w:r>
      <w:r>
        <w:t xml:space="preserve">, tvoih </w:t>
      </w:r>
      <w:r w:rsidRPr="000D2793">
        <w:t>ſ</w:t>
      </w:r>
      <w:r>
        <w:t>zvéti rouk dela, tve dob-</w:t>
      </w:r>
      <w:r>
        <w:br/>
        <w:t>roti mertűki nei koncza ni miloscsi</w:t>
      </w:r>
      <w:del w:id="2555" w:author="Nina Ditmajer" w:date="2022-01-25T12:21:00Z">
        <w:r w:rsidDel="00F93990">
          <w:delText>, ár miloscsi</w:delText>
        </w:r>
      </w:del>
      <w:r>
        <w:t xml:space="preserve">, ár </w:t>
      </w:r>
      <w:r w:rsidRPr="000D2793">
        <w:t>ſ</w:t>
      </w:r>
      <w:r>
        <w:t>zime</w:t>
      </w:r>
      <w:r>
        <w:br/>
        <w:t>dene</w:t>
      </w:r>
      <w:r w:rsidRPr="000D2793">
        <w:t>ſ</w:t>
      </w:r>
      <w:r>
        <w:t xml:space="preserve">z tak bránil da mi protovnik nei </w:t>
      </w:r>
      <w:del w:id="2556" w:author="Nina Ditmajer" w:date="2022-01-25T12:21:00Z">
        <w:r w:rsidDel="00F93990">
          <w:delText>´</w:delText>
        </w:r>
      </w:del>
      <w:r w:rsidRPr="000D2793">
        <w:t>ſ</w:t>
      </w:r>
      <w:r>
        <w:t>kodil.</w:t>
      </w:r>
    </w:p>
    <w:p w14:paraId="5070A1F2" w14:textId="4D04E8A4" w:rsidR="00380A5E" w:rsidRDefault="00380A5E" w:rsidP="00380A5E">
      <w:pPr>
        <w:pStyle w:val="teiab"/>
      </w:pPr>
      <w:r>
        <w:t>4. Ve</w:t>
      </w:r>
      <w:ins w:id="2557" w:author="Nina Ditmajer" w:date="2022-01-25T12:21:00Z">
        <w:r w:rsidR="00F93990">
          <w:t>t</w:t>
        </w:r>
      </w:ins>
      <w:del w:id="2558" w:author="Nina Ditmajer" w:date="2022-01-25T12:21:00Z">
        <w:r w:rsidDel="00F93990">
          <w:delText>r</w:delText>
        </w:r>
      </w:del>
      <w:r>
        <w:t xml:space="preserve">e dén hocse minoti, i kmicza </w:t>
      </w:r>
      <w:r w:rsidRPr="000D2793">
        <w:t>ſ</w:t>
      </w:r>
      <w:r>
        <w:t>ze pribli-</w:t>
      </w:r>
      <w:r>
        <w:br/>
      </w:r>
      <w:ins w:id="2559" w:author="Nina Ditmajer" w:date="2022-01-25T12:22:00Z">
        <w:r w:rsidR="00F93990">
          <w:t>'</w:t>
        </w:r>
      </w:ins>
      <w:del w:id="2560" w:author="Nina Ditmajer" w:date="2022-01-25T12:22:00Z">
        <w:r w:rsidDel="00F93990">
          <w:delText>´</w:delText>
        </w:r>
      </w:del>
      <w:r w:rsidRPr="000D2793">
        <w:t>ſ</w:t>
      </w:r>
      <w:r>
        <w:t xml:space="preserve">ati :/: </w:t>
      </w:r>
      <w:r w:rsidRPr="000D2793">
        <w:t>ſ</w:t>
      </w:r>
      <w:r>
        <w:t xml:space="preserve">zuncsena </w:t>
      </w:r>
      <w:r w:rsidRPr="000D2793">
        <w:t>ſ</w:t>
      </w:r>
      <w:r>
        <w:t xml:space="preserve">zvetloscsa haja, </w:t>
      </w:r>
      <w:r w:rsidRPr="000D2793">
        <w:t>ſ</w:t>
      </w:r>
      <w:r>
        <w:t>tera ve-</w:t>
      </w:r>
      <w:r>
        <w:br/>
      </w:r>
      <w:r w:rsidRPr="000D2793">
        <w:t>ſ</w:t>
      </w:r>
      <w:r>
        <w:t>zeli v</w:t>
      </w:r>
      <w:r w:rsidRPr="000D2793">
        <w:t>ſ</w:t>
      </w:r>
      <w:r>
        <w:t xml:space="preserve">zákoga, </w:t>
      </w:r>
      <w:r w:rsidRPr="000D2793">
        <w:t>ſ</w:t>
      </w:r>
      <w:r>
        <w:t>zvéti Otecz zmenov boidi,</w:t>
      </w:r>
      <w:r>
        <w:br/>
        <w:t xml:space="preserve">tvojo </w:t>
      </w:r>
      <w:r w:rsidRPr="000D2793">
        <w:t>ſ</w:t>
      </w:r>
      <w:r>
        <w:t>zvetlo</w:t>
      </w:r>
      <w:r w:rsidRPr="000D2793">
        <w:t>ſ</w:t>
      </w:r>
      <w:r>
        <w:t>zt na mé pre</w:t>
      </w:r>
      <w:r w:rsidRPr="000D2793">
        <w:t>ſ</w:t>
      </w:r>
      <w:r>
        <w:t>zt</w:t>
      </w:r>
      <w:ins w:id="2561" w:author="Nina Ditmajer" w:date="2022-01-25T12:23:00Z">
        <w:r w:rsidR="00F93990">
          <w:t>r</w:t>
        </w:r>
      </w:ins>
      <w:r>
        <w:t xml:space="preserve">i, nai merzlo </w:t>
      </w:r>
      <w:r w:rsidRPr="000D2793">
        <w:t>ſ</w:t>
      </w:r>
      <w:r>
        <w:t>zer-</w:t>
      </w:r>
      <w:r>
        <w:br/>
        <w:t xml:space="preserve">cze </w:t>
      </w:r>
      <w:r w:rsidRPr="000D2793">
        <w:t>ſ</w:t>
      </w:r>
      <w:r>
        <w:t>zegreje, gda bom prebival vu kmiczi.</w:t>
      </w:r>
    </w:p>
    <w:p w14:paraId="0C01A146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594C489" w14:textId="77777777" w:rsidR="00380A5E" w:rsidRDefault="00380A5E" w:rsidP="00380A5E">
      <w:r>
        <w:lastRenderedPageBreak/>
        <w:t>/046v/</w:t>
      </w:r>
    </w:p>
    <w:p w14:paraId="274487E6" w14:textId="77777777" w:rsidR="00380A5E" w:rsidRDefault="00380A5E" w:rsidP="00380A5E">
      <w:pPr>
        <w:pStyle w:val="teifwPageNum"/>
      </w:pPr>
      <w:r>
        <w:t>88.</w:t>
      </w:r>
    </w:p>
    <w:p w14:paraId="0B1E4B04" w14:textId="543A2467" w:rsidR="00380A5E" w:rsidRDefault="00380A5E" w:rsidP="00380A5E">
      <w:pPr>
        <w:pStyle w:val="teiab"/>
      </w:pPr>
      <w:r w:rsidRPr="007F2B10">
        <w:rPr>
          <w:rStyle w:val="teilabelZnak"/>
        </w:rPr>
        <w:t>5.</w:t>
      </w:r>
      <w:r>
        <w:t xml:space="preserve"> Odpű</w:t>
      </w:r>
      <w:r w:rsidRPr="000D2793">
        <w:t>ſ</w:t>
      </w:r>
      <w:r>
        <w:t>zti mi moje grehe, ztvoje velike milos</w:t>
      </w:r>
      <w:ins w:id="2562" w:author="Nina Ditmajer" w:date="2022-01-25T13:57:00Z">
        <w:r w:rsidR="004F65EB">
          <w:t>c</w:t>
        </w:r>
      </w:ins>
      <w:del w:id="2563" w:author="Nina Ditmajer" w:date="2022-01-25T13:57:00Z">
        <w:r w:rsidDel="004F65EB">
          <w:delText>e</w:delText>
        </w:r>
      </w:del>
      <w:ins w:id="2564" w:author="Nina Ditmajer" w:date="2022-01-25T13:57:00Z">
        <w:r w:rsidR="004F65EB">
          <w:t>s</w:t>
        </w:r>
      </w:ins>
      <w:del w:id="2565" w:author="Nina Ditmajer" w:date="2022-01-25T13:57:00Z">
        <w:r w:rsidDel="004F65EB">
          <w:delText>j</w:delText>
        </w:r>
      </w:del>
      <w:r>
        <w:t>e :/:</w:t>
      </w:r>
      <w:r>
        <w:br/>
      </w:r>
      <w:r w:rsidRPr="000D2793">
        <w:t>ſ</w:t>
      </w:r>
      <w:r>
        <w:t xml:space="preserve">teri mi </w:t>
      </w:r>
      <w:r w:rsidRPr="000D2793">
        <w:t>ſ</w:t>
      </w:r>
      <w:r>
        <w:t>zercze t</w:t>
      </w:r>
      <w:ins w:id="2566" w:author="Nina Ditmajer" w:date="2022-01-25T13:57:00Z">
        <w:r w:rsidR="004F65EB">
          <w:t>e</w:t>
        </w:r>
      </w:ins>
      <w:ins w:id="2567" w:author="Nina Ditmajer" w:date="2022-01-25T13:58:00Z">
        <w:r w:rsidR="004F65EB">
          <w:t>'</w:t>
        </w:r>
      </w:ins>
      <w:del w:id="2568" w:author="Nina Ditmajer" w:date="2022-01-25T13:57:00Z">
        <w:r w:rsidDel="004F65EB">
          <w:delText>é</w:delText>
        </w:r>
      </w:del>
      <w:r>
        <w:t>sio, ino t</w:t>
      </w:r>
      <w:ins w:id="2569" w:author="Nina Ditmajer" w:date="2022-01-25T13:58:00Z">
        <w:r w:rsidR="004F65EB">
          <w:t>u'</w:t>
        </w:r>
      </w:ins>
      <w:del w:id="2570" w:author="Nina Ditmajer" w:date="2022-01-25T13:58:00Z">
        <w:r w:rsidDel="004F65EB">
          <w:delText>ú</w:delText>
        </w:r>
      </w:del>
      <w:r>
        <w:t>snou csemerio,</w:t>
      </w:r>
      <w:r>
        <w:br/>
        <w:t xml:space="preserve">jalno me </w:t>
      </w:r>
      <w:r w:rsidRPr="000D2793">
        <w:t>ſ</w:t>
      </w:r>
      <w:r>
        <w:t xml:space="preserve">átan </w:t>
      </w:r>
      <w:ins w:id="2571" w:author="Nina Ditmajer" w:date="2022-01-25T13:58:00Z">
        <w:r w:rsidR="004F65EB">
          <w:t>'</w:t>
        </w:r>
      </w:ins>
      <w:del w:id="2572" w:author="Nina Ditmajer" w:date="2022-01-25T13:58:00Z">
        <w:r w:rsidDel="004F65EB">
          <w:delText>´</w:delText>
        </w:r>
      </w:del>
      <w:r w:rsidRPr="000D2793">
        <w:t>ſ</w:t>
      </w:r>
      <w:r>
        <w:t>elei, na pekel potesiti, boidi</w:t>
      </w:r>
      <w:r>
        <w:br/>
        <w:t>v</w:t>
      </w:r>
      <w:r w:rsidRPr="000D2793">
        <w:t>ſ</w:t>
      </w:r>
      <w:r>
        <w:t xml:space="preserve">zigdár poleg méne, csuvaj i ne kastigai me. </w:t>
      </w:r>
    </w:p>
    <w:p w14:paraId="24307E5E" w14:textId="13A28B5D" w:rsidR="00380A5E" w:rsidRDefault="00380A5E" w:rsidP="00380A5E">
      <w:pPr>
        <w:pStyle w:val="teiab"/>
      </w:pPr>
      <w:r w:rsidRPr="007F2B10">
        <w:rPr>
          <w:rStyle w:val="teilabelZnak"/>
        </w:rPr>
        <w:t>6.</w:t>
      </w:r>
      <w:r>
        <w:t xml:space="preserve"> Csi </w:t>
      </w:r>
      <w:r w:rsidRPr="000D2793">
        <w:t>ſ</w:t>
      </w:r>
      <w:r>
        <w:t>zem nigda procs od</w:t>
      </w:r>
      <w:r w:rsidRPr="000D2793">
        <w:t>ſ</w:t>
      </w:r>
      <w:r>
        <w:t xml:space="preserve">ztopil, i tak </w:t>
      </w:r>
      <w:r w:rsidRPr="000D2793">
        <w:t>ſ</w:t>
      </w:r>
      <w:r>
        <w:t>zem</w:t>
      </w:r>
      <w:r w:rsidRPr="000D2793">
        <w:t>ſ</w:t>
      </w:r>
      <w:r>
        <w:t>ze ktebi</w:t>
      </w:r>
      <w:r>
        <w:br/>
        <w:t xml:space="preserve">vernol, :/: Zmenov </w:t>
      </w:r>
      <w:r w:rsidRPr="000D2793">
        <w:t>ſ</w:t>
      </w:r>
      <w:r>
        <w:t xml:space="preserve">zeje tvoi </w:t>
      </w:r>
      <w:r w:rsidRPr="000D2793">
        <w:t>ſ</w:t>
      </w:r>
      <w:r>
        <w:t>zin zmiril, kie</w:t>
      </w:r>
      <w:r>
        <w:br/>
        <w:t>za mé moko terpil, moje grehe ne tajim, ali tvo</w:t>
      </w:r>
      <w:r>
        <w:br/>
        <w:t>miloscso znám, od moi grehov v</w:t>
      </w:r>
      <w:ins w:id="2573" w:author="Nina Ditmajer" w:date="2022-01-25T14:00:00Z">
        <w:r w:rsidR="004F65EB">
          <w:t>é</w:t>
        </w:r>
      </w:ins>
      <w:r>
        <w:t>k</w:t>
      </w:r>
      <w:r w:rsidRPr="000D2793">
        <w:t>ſ</w:t>
      </w:r>
      <w:r>
        <w:t xml:space="preserve">aie, ké </w:t>
      </w:r>
      <w:r w:rsidRPr="000D2793">
        <w:t>ſ</w:t>
      </w:r>
      <w:r>
        <w:t>zi odű-</w:t>
      </w:r>
      <w:r>
        <w:br/>
        <w:t>ril vu meni.</w:t>
      </w:r>
    </w:p>
    <w:p w14:paraId="736CB28A" w14:textId="501D7172" w:rsidR="00380A5E" w:rsidRDefault="00380A5E" w:rsidP="00380A5E">
      <w:pPr>
        <w:pStyle w:val="teiab"/>
      </w:pPr>
      <w:r w:rsidRPr="007F2B10">
        <w:rPr>
          <w:rStyle w:val="teilabelZnak"/>
        </w:rPr>
        <w:t>7.</w:t>
      </w:r>
      <w:r>
        <w:t xml:space="preserve"> Oh moja lepa </w:t>
      </w:r>
      <w:r w:rsidRPr="000D2793">
        <w:t>ſ</w:t>
      </w:r>
      <w:r>
        <w:t>zvetlo</w:t>
      </w:r>
      <w:r w:rsidRPr="004F65EB">
        <w:rPr>
          <w:rStyle w:val="teichoiceZnak"/>
          <w:rPrChange w:id="2574" w:author="Nina Ditmajer" w:date="2022-01-25T14:01:00Z">
            <w:rPr/>
          </w:rPrChange>
        </w:rPr>
        <w:t>ſ</w:t>
      </w:r>
      <w:r>
        <w:t>csa, moja vekivecsn</w:t>
      </w:r>
      <w:r w:rsidRPr="004F65EB">
        <w:rPr>
          <w:rStyle w:val="teiunclear"/>
          <w:rPrChange w:id="2575" w:author="Nina Ditmajer" w:date="2022-01-25T14:01:00Z">
            <w:rPr/>
          </w:rPrChange>
        </w:rPr>
        <w:t>a</w:t>
      </w:r>
      <w:r>
        <w:t xml:space="preserve"> dika /:</w:t>
      </w:r>
      <w:r>
        <w:br/>
        <w:t xml:space="preserve">Tebi </w:t>
      </w:r>
      <w:r w:rsidRPr="000D2793">
        <w:t>ſ</w:t>
      </w:r>
      <w:r>
        <w:t>ze ja</w:t>
      </w:r>
      <w:r w:rsidRPr="000D2793">
        <w:t>ſ</w:t>
      </w:r>
      <w:r>
        <w:t>z preporácsam ovo no</w:t>
      </w:r>
      <w:ins w:id="2576" w:author="Nina Ditmajer" w:date="2022-01-25T14:01:00Z">
        <w:r w:rsidR="004F65EB" w:rsidRPr="004F65EB">
          <w:rPr>
            <w:rStyle w:val="teiadd"/>
            <w:rPrChange w:id="2577" w:author="Nina Ditmajer" w:date="2022-01-25T14:01:00Z">
              <w:rPr/>
            </w:rPrChange>
          </w:rPr>
          <w:t>u</w:t>
        </w:r>
      </w:ins>
      <w:r>
        <w:t xml:space="preserve">cs i za </w:t>
      </w:r>
      <w:r w:rsidRPr="000D2793">
        <w:t>ſ</w:t>
      </w:r>
      <w:r>
        <w:t>ivoto,</w:t>
      </w:r>
      <w:r>
        <w:br/>
        <w:t xml:space="preserve">boidi zmenov o </w:t>
      </w:r>
      <w:r w:rsidRPr="00E55DD9">
        <w:rPr>
          <w:rStyle w:val="teiadd"/>
        </w:rPr>
        <w:t>moj</w:t>
      </w:r>
      <w:r>
        <w:t xml:space="preserve"> Bosje, ár me vezdai nocs do</w:t>
      </w:r>
      <w:r w:rsidRPr="000D2793">
        <w:t>ſ</w:t>
      </w:r>
      <w:r>
        <w:t>zégne,</w:t>
      </w:r>
      <w:r>
        <w:br/>
        <w:t xml:space="preserve">ako bodem vu </w:t>
      </w:r>
      <w:r w:rsidRPr="000D2793">
        <w:t>ſ</w:t>
      </w:r>
      <w:r>
        <w:t>zne dre</w:t>
      </w:r>
      <w:r w:rsidRPr="000D2793">
        <w:t>ſ</w:t>
      </w:r>
      <w:r>
        <w:t xml:space="preserve">zélen, boidi mi </w:t>
      </w:r>
      <w:ins w:id="2578" w:author="Nina Ditmajer" w:date="2022-01-25T14:02:00Z">
        <w:r w:rsidR="004F65EB">
          <w:t>t</w:t>
        </w:r>
      </w:ins>
      <w:del w:id="2579" w:author="Nina Ditmajer" w:date="2022-01-25T14:02:00Z">
        <w:r w:rsidDel="004F65EB">
          <w:delText>r</w:delText>
        </w:r>
      </w:del>
      <w:r>
        <w:t>eda</w:t>
      </w:r>
      <w:r>
        <w:br/>
        <w:t>batrivitel.</w:t>
      </w:r>
    </w:p>
    <w:p w14:paraId="2C0A4288" w14:textId="26DE3876" w:rsidR="00380A5E" w:rsidRDefault="00380A5E" w:rsidP="00380A5E">
      <w:pPr>
        <w:pStyle w:val="teiab"/>
      </w:pPr>
      <w:r w:rsidRPr="007F2B10">
        <w:rPr>
          <w:rStyle w:val="teilabelZnak"/>
        </w:rPr>
        <w:t>8.</w:t>
      </w:r>
      <w:r>
        <w:t xml:space="preserve"> Csuvai me od vraise mr</w:t>
      </w:r>
      <w:ins w:id="2580" w:author="Nina Ditmajer" w:date="2022-01-25T14:03:00Z">
        <w:r w:rsidR="004F65EB">
          <w:t>e'</w:t>
        </w:r>
      </w:ins>
      <w:del w:id="2581" w:author="Nina Ditmajer" w:date="2022-01-25T14:03:00Z">
        <w:r w:rsidDel="004F65EB">
          <w:delText>é</w:delText>
        </w:r>
      </w:del>
      <w:r w:rsidRPr="000D2793">
        <w:t>ſ</w:t>
      </w:r>
      <w:r>
        <w:t>e, ko</w:t>
      </w:r>
      <w:ins w:id="2582" w:author="Nina Ditmajer" w:date="2022-01-25T14:14:00Z">
        <w:r w:rsidR="0044151A" w:rsidRPr="0044151A">
          <w:rPr>
            <w:rStyle w:val="teiunclear"/>
            <w:rPrChange w:id="2583" w:author="Nina Ditmajer" w:date="2022-01-25T14:14:00Z">
              <w:rPr/>
            </w:rPrChange>
          </w:rPr>
          <w:t>v</w:t>
        </w:r>
      </w:ins>
      <w:del w:id="2584" w:author="Nina Ditmajer" w:date="2022-01-25T14:14:00Z">
        <w:r w:rsidDel="0044151A">
          <w:delText>r</w:delText>
        </w:r>
      </w:del>
      <w:r>
        <w:t xml:space="preserve">e </w:t>
      </w:r>
      <w:r w:rsidRPr="000D2793">
        <w:t>ſ</w:t>
      </w:r>
      <w:r>
        <w:t>zkrivoma</w:t>
      </w:r>
      <w:r>
        <w:br/>
        <w:t xml:space="preserve">polékel /: </w:t>
      </w:r>
      <w:ins w:id="2585" w:author="Nina Ditmajer" w:date="2022-01-25T14:14:00Z">
        <w:r w:rsidR="0044151A">
          <w:t xml:space="preserve">I </w:t>
        </w:r>
      </w:ins>
      <w:del w:id="2586" w:author="Nina Ditmajer" w:date="2022-01-25T14:14:00Z">
        <w:r w:rsidRPr="000D2793" w:rsidDel="0044151A">
          <w:delText>ſ</w:delText>
        </w:r>
      </w:del>
      <w:r>
        <w:t>od</w:t>
      </w:r>
      <w:ins w:id="2587" w:author="Nina Ditmajer" w:date="2022-01-25T14:14:00Z">
        <w:r w:rsidR="0044151A">
          <w:t xml:space="preserve"> </w:t>
        </w:r>
      </w:ins>
      <w:r>
        <w:t>te témne temnicze, zkov me</w:t>
      </w:r>
      <w:r>
        <w:br/>
        <w:t>kroto po</w:t>
      </w:r>
      <w:r w:rsidRPr="000D2793">
        <w:t>ſ</w:t>
      </w:r>
      <w:r>
        <w:t>ztrasűje, pro</w:t>
      </w:r>
      <w:r w:rsidRPr="000D2793">
        <w:t>ſ</w:t>
      </w:r>
      <w:r>
        <w:t>zim te Go</w:t>
      </w:r>
      <w:r w:rsidRPr="000D2793">
        <w:t>ſ</w:t>
      </w:r>
      <w:r>
        <w:t xml:space="preserve">zpon </w:t>
      </w:r>
      <w:r w:rsidRPr="000D2793">
        <w:t>ſ</w:t>
      </w:r>
      <w:r>
        <w:t>zvet-</w:t>
      </w:r>
      <w:r>
        <w:br/>
        <w:t>lo</w:t>
      </w:r>
      <w:r w:rsidRPr="000D2793">
        <w:t>ſ</w:t>
      </w:r>
      <w:r>
        <w:t>zti, neo</w:t>
      </w:r>
      <w:r w:rsidRPr="000D2793">
        <w:t>ſ</w:t>
      </w:r>
      <w:r>
        <w:t>ztavi me nigdár, ár gda</w:t>
      </w:r>
      <w:r w:rsidRPr="000D2793">
        <w:t>ſ</w:t>
      </w:r>
      <w:r>
        <w:t>zi ti vmojem</w:t>
      </w:r>
      <w:r>
        <w:br/>
      </w:r>
      <w:r w:rsidRPr="000D2793">
        <w:t>ſ</w:t>
      </w:r>
      <w:r>
        <w:t>zerczi, neboim</w:t>
      </w:r>
      <w:r w:rsidRPr="000D2793">
        <w:t>ſ</w:t>
      </w:r>
      <w:r>
        <w:t>ze pogűbeli.</w:t>
      </w:r>
    </w:p>
    <w:p w14:paraId="20A7328D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94B0837" w14:textId="77777777" w:rsidR="00380A5E" w:rsidRDefault="00380A5E" w:rsidP="00380A5E">
      <w:r>
        <w:lastRenderedPageBreak/>
        <w:t>/047r/</w:t>
      </w:r>
    </w:p>
    <w:p w14:paraId="5E86FA46" w14:textId="77777777" w:rsidR="00380A5E" w:rsidRDefault="00380A5E" w:rsidP="00380A5E">
      <w:pPr>
        <w:pStyle w:val="teifwPageNum"/>
      </w:pPr>
      <w:r>
        <w:t>89.</w:t>
      </w:r>
    </w:p>
    <w:p w14:paraId="7B3C3687" w14:textId="4EA316B4" w:rsidR="00380A5E" w:rsidRDefault="00380A5E" w:rsidP="00380A5E">
      <w:pPr>
        <w:pStyle w:val="teiab"/>
      </w:pPr>
      <w:r w:rsidRPr="00F2226A">
        <w:rPr>
          <w:rStyle w:val="teilabelZnak"/>
        </w:rPr>
        <w:t>9.</w:t>
      </w:r>
      <w:r>
        <w:t xml:space="preserve"> Ako moje ocsi trűdno, za voljo </w:t>
      </w:r>
      <w:r w:rsidRPr="000D2793">
        <w:t>ſ</w:t>
      </w:r>
      <w:r>
        <w:t>zna za</w:t>
      </w:r>
      <w:r w:rsidRPr="000D2793">
        <w:t>ſ</w:t>
      </w:r>
      <w:r>
        <w:t>zpio :/:</w:t>
      </w:r>
      <w:r>
        <w:br/>
        <w:t xml:space="preserve">Ali moje </w:t>
      </w:r>
      <w:r w:rsidRPr="000D2793">
        <w:t>ſ</w:t>
      </w:r>
      <w:r>
        <w:t xml:space="preserve">zercze na té vglobokom </w:t>
      </w:r>
      <w:r w:rsidRPr="000D2793">
        <w:t>ſ</w:t>
      </w:r>
      <w:r>
        <w:t xml:space="preserve">zne na </w:t>
      </w:r>
      <w:r w:rsidRPr="000D2793">
        <w:t>ſ</w:t>
      </w:r>
      <w:r>
        <w:t>zko</w:t>
      </w:r>
      <w:ins w:id="2588" w:author="Nina Ditmajer" w:date="2022-01-25T14:16:00Z">
        <w:r w:rsidR="003E45E6">
          <w:t>z</w:t>
        </w:r>
      </w:ins>
      <w:r>
        <w:t>-</w:t>
      </w:r>
      <w:r>
        <w:br/>
        <w:t>nue, mojo Dűs</w:t>
      </w:r>
      <w:r w:rsidRPr="000D2793">
        <w:t>ſ</w:t>
      </w:r>
      <w:r>
        <w:t>o</w:t>
      </w:r>
      <w:ins w:id="2589" w:author="Nina Ditmajer" w:date="2022-01-25T14:17:00Z">
        <w:r w:rsidR="003E45E6">
          <w:t xml:space="preserve"> </w:t>
        </w:r>
      </w:ins>
      <w:r>
        <w:t xml:space="preserve">ti ravnai, nai </w:t>
      </w:r>
      <w:ins w:id="2590" w:author="Nina Ditmajer" w:date="2022-01-25T14:17:00Z">
        <w:r w:rsidR="00817B49">
          <w:t xml:space="preserve">ſze </w:t>
        </w:r>
      </w:ins>
      <w:r w:rsidRPr="000D2793">
        <w:t>ſ</w:t>
      </w:r>
      <w:r>
        <w:t>zenya od</w:t>
      </w:r>
      <w:r>
        <w:br/>
        <w:t>tébe, i ktebi</w:t>
      </w:r>
      <w:r w:rsidRPr="000D2793">
        <w:t>ſ</w:t>
      </w:r>
      <w:r>
        <w:t>ze pak prito</w:t>
      </w:r>
      <w:ins w:id="2591" w:author="Nina Ditmajer" w:date="2022-01-25T14:17:00Z">
        <w:r w:rsidR="00817B49">
          <w:t>'</w:t>
        </w:r>
      </w:ins>
      <w:del w:id="2592" w:author="Nina Ditmajer" w:date="2022-01-25T14:17:00Z">
        <w:r w:rsidDel="00817B49">
          <w:delText>´</w:delText>
        </w:r>
      </w:del>
      <w:r>
        <w:t>sim, da vekev v</w:t>
      </w:r>
      <w:ins w:id="2593" w:author="Nina Ditmajer" w:date="2022-01-25T14:17:00Z">
        <w:r w:rsidR="00817B49">
          <w:t>t</w:t>
        </w:r>
      </w:ins>
      <w:del w:id="2594" w:author="Nina Ditmajer" w:date="2022-01-25T14:17:00Z">
        <w:r w:rsidDel="00817B49">
          <w:delText>r</w:delText>
        </w:r>
      </w:del>
      <w:r w:rsidRPr="00630997">
        <w:rPr>
          <w:rStyle w:val="teigap"/>
        </w:rPr>
        <w:t>???</w:t>
      </w:r>
      <w:r>
        <w:br/>
        <w:t>be ob</w:t>
      </w:r>
      <w:r w:rsidRPr="000D2793">
        <w:t>ſ</w:t>
      </w:r>
      <w:r>
        <w:t>ztoim.</w:t>
      </w:r>
    </w:p>
    <w:p w14:paraId="5004D6D9" w14:textId="0A3DB697" w:rsidR="00380A5E" w:rsidRDefault="00380A5E" w:rsidP="00380A5E">
      <w:pPr>
        <w:pStyle w:val="teiab"/>
      </w:pPr>
      <w:r w:rsidRPr="00F2226A">
        <w:rPr>
          <w:rStyle w:val="teilabelZnak"/>
        </w:rPr>
        <w:t>10.</w:t>
      </w:r>
      <w:r>
        <w:t xml:space="preserve"> Aldui me ovo nocs Bosje zmirovnim pocsiva-</w:t>
      </w:r>
      <w:r>
        <w:br/>
        <w:t>nyem :/: V</w:t>
      </w:r>
      <w:r w:rsidRPr="000D2793">
        <w:t>ſ</w:t>
      </w:r>
      <w:r>
        <w:t>ze zlo zgoni procs od méne, pokri me</w:t>
      </w:r>
      <w:r>
        <w:br/>
      </w:r>
      <w:r w:rsidRPr="000D2793">
        <w:t>ſ</w:t>
      </w:r>
      <w:r>
        <w:t xml:space="preserve">zvétim </w:t>
      </w:r>
      <w:r w:rsidRPr="00563F51">
        <w:rPr>
          <w:rStyle w:val="teiunclear"/>
          <w:rPrChange w:id="2595" w:author="Nina Ditmajer" w:date="2022-01-25T14:20:00Z">
            <w:rPr/>
          </w:rPrChange>
        </w:rPr>
        <w:t>á</w:t>
      </w:r>
      <w:r>
        <w:t>ldovom, telo Dűsso ino ke</w:t>
      </w:r>
      <w:r w:rsidRPr="00563F51">
        <w:rPr>
          <w:rStyle w:val="teiunclear"/>
          <w:rPrChange w:id="2596" w:author="Nina Ditmajer" w:date="2022-01-25T14:21:00Z">
            <w:rPr/>
          </w:rPrChange>
        </w:rPr>
        <w:t>rv</w:t>
      </w:r>
      <w:ins w:id="2597" w:author="Nina Ditmajer" w:date="2022-01-25T14:20:00Z">
        <w:r w:rsidR="00563F51">
          <w:t>,</w:t>
        </w:r>
      </w:ins>
      <w:r>
        <w:t xml:space="preserve"> mojo</w:t>
      </w:r>
      <w:r>
        <w:br/>
      </w:r>
      <w:r w:rsidRPr="000D2793">
        <w:t>ſ</w:t>
      </w:r>
      <w:r>
        <w:t>en</w:t>
      </w:r>
      <w:ins w:id="2598" w:author="Nina Ditmajer" w:date="2022-01-25T14:21:00Z">
        <w:r w:rsidR="00563F51" w:rsidRPr="00563F51">
          <w:rPr>
            <w:rStyle w:val="teigap"/>
            <w:rPrChange w:id="2599" w:author="Nina Ditmajer" w:date="2022-01-25T14:21:00Z">
              <w:rPr/>
            </w:rPrChange>
          </w:rPr>
          <w:t>???</w:t>
        </w:r>
      </w:ins>
      <w:r>
        <w:t xml:space="preserve"> i </w:t>
      </w:r>
      <w:r w:rsidRPr="00563F51">
        <w:rPr>
          <w:rStyle w:val="teiunclear"/>
          <w:rPrChange w:id="2600" w:author="Nina Ditmajer" w:date="2022-01-25T14:21:00Z">
            <w:rPr/>
          </w:rPrChange>
        </w:rPr>
        <w:t>d</w:t>
      </w:r>
      <w:r>
        <w:t xml:space="preserve">eczo </w:t>
      </w:r>
      <w:r w:rsidRPr="000D2793">
        <w:t>ſ</w:t>
      </w:r>
      <w:r>
        <w:t>zpri</w:t>
      </w:r>
      <w:ins w:id="2601" w:author="Nina Ditmajer" w:date="2022-01-25T14:22:00Z">
        <w:r w:rsidR="00563F51">
          <w:t>á</w:t>
        </w:r>
      </w:ins>
      <w:del w:id="2602" w:author="Nina Ditmajer" w:date="2022-01-25T14:22:00Z">
        <w:r w:rsidDel="00563F51">
          <w:delText>a</w:delText>
        </w:r>
      </w:del>
      <w:r>
        <w:t>telmi protivnike, pod tvo</w:t>
      </w:r>
      <w:r>
        <w:br/>
        <w:t>ob</w:t>
      </w:r>
      <w:r w:rsidRPr="00563F51">
        <w:rPr>
          <w:rStyle w:val="teiunclear"/>
          <w:rPrChange w:id="2603" w:author="Nina Ditmajer" w:date="2022-01-25T14:23:00Z">
            <w:rPr/>
          </w:rPrChange>
        </w:rPr>
        <w:t>r</w:t>
      </w:r>
      <w:r>
        <w:t>ambo po</w:t>
      </w:r>
      <w:r w:rsidRPr="000D2793">
        <w:t>ſ</w:t>
      </w:r>
      <w:r>
        <w:t>ztavim.</w:t>
      </w:r>
    </w:p>
    <w:p w14:paraId="64B31BC5" w14:textId="7BAC1816" w:rsidR="00380A5E" w:rsidRDefault="00380A5E" w:rsidP="00380A5E">
      <w:pPr>
        <w:pStyle w:val="teiab"/>
      </w:pPr>
      <w:r w:rsidRPr="00F2226A">
        <w:rPr>
          <w:rStyle w:val="teilabelZnak"/>
        </w:rPr>
        <w:t>11.</w:t>
      </w:r>
      <w:r>
        <w:t xml:space="preserve"> Od </w:t>
      </w:r>
      <w:r w:rsidRPr="000D2793">
        <w:t>ſ</w:t>
      </w:r>
      <w:r>
        <w:t>zt</w:t>
      </w:r>
      <w:r w:rsidRPr="00563F51">
        <w:rPr>
          <w:rStyle w:val="teiunclear"/>
          <w:rPrChange w:id="2604" w:author="Nina Ditmajer" w:date="2022-01-25T14:23:00Z">
            <w:rPr/>
          </w:rPrChange>
        </w:rPr>
        <w:t>ra</w:t>
      </w:r>
      <w:r>
        <w:t xml:space="preserve">hote </w:t>
      </w:r>
      <w:r w:rsidRPr="00563F51">
        <w:rPr>
          <w:rStyle w:val="teiunclear"/>
          <w:rPrChange w:id="2605" w:author="Nina Ditmajer" w:date="2022-01-25T14:23:00Z">
            <w:rPr/>
          </w:rPrChange>
        </w:rPr>
        <w:t>o</w:t>
      </w:r>
      <w:r>
        <w:t>barui me, i pogibeli bráni me :/:</w:t>
      </w:r>
      <w:r>
        <w:br/>
        <w:t>Nai me beteg ne zati</w:t>
      </w:r>
      <w:r w:rsidRPr="000D2793">
        <w:t>ſ</w:t>
      </w:r>
      <w:r>
        <w:t>zne, i v</w:t>
      </w:r>
      <w:ins w:id="2606" w:author="Nina Ditmajer" w:date="2022-01-25T14:24:00Z">
        <w:r w:rsidR="00563F51">
          <w:t>oi</w:t>
        </w:r>
      </w:ins>
      <w:del w:id="2607" w:author="Nina Ditmajer" w:date="2022-01-25T14:24:00Z">
        <w:r w:rsidDel="00563F51">
          <w:delText>a</w:delText>
        </w:r>
      </w:del>
      <w:r w:rsidRPr="000D2793">
        <w:t>ſ</w:t>
      </w:r>
      <w:r>
        <w:t>zka ne po</w:t>
      </w:r>
      <w:r w:rsidRPr="000D2793">
        <w:t>ſ</w:t>
      </w:r>
      <w:r>
        <w:t>ztrá-</w:t>
      </w:r>
      <w:r>
        <w:br/>
      </w:r>
      <w:r w:rsidRPr="000D2793">
        <w:t>ſ</w:t>
      </w:r>
      <w:r>
        <w:t xml:space="preserve">i me, od ognya i potoupa, bráni od nágle </w:t>
      </w:r>
      <w:r w:rsidRPr="000D2793">
        <w:t>ſ</w:t>
      </w:r>
      <w:r>
        <w:t>zmer-</w:t>
      </w:r>
      <w:r>
        <w:br/>
        <w:t>ti nai ne vmerjém vrusni gre</w:t>
      </w:r>
      <w:ins w:id="2608" w:author="Nina Ditmajer" w:date="2022-01-25T14:24:00Z">
        <w:r w:rsidR="00563F51">
          <w:t>h</w:t>
        </w:r>
      </w:ins>
      <w:del w:id="2609" w:author="Nina Ditmajer" w:date="2022-01-25T14:24:00Z">
        <w:r w:rsidDel="00563F51">
          <w:delText>d</w:delText>
        </w:r>
      </w:del>
      <w:r>
        <w:t>i, da mi nepo-</w:t>
      </w:r>
      <w:r>
        <w:br/>
        <w:t>gine Dűs</w:t>
      </w:r>
      <w:r w:rsidRPr="000D2793">
        <w:t>ſ</w:t>
      </w:r>
      <w:r>
        <w:t>a.</w:t>
      </w:r>
    </w:p>
    <w:p w14:paraId="463D45B5" w14:textId="37BEACEC" w:rsidR="00380A5E" w:rsidDel="00563F51" w:rsidRDefault="00380A5E" w:rsidP="00380A5E">
      <w:pPr>
        <w:pStyle w:val="teiab"/>
        <w:rPr>
          <w:del w:id="2610" w:author="Nina Ditmajer" w:date="2022-01-25T14:26:00Z"/>
        </w:rPr>
      </w:pPr>
      <w:r w:rsidRPr="00F2226A">
        <w:rPr>
          <w:rStyle w:val="teilabelZnak"/>
        </w:rPr>
        <w:t>12.</w:t>
      </w:r>
      <w:r>
        <w:t xml:space="preserve"> Oh veliki Bough po</w:t>
      </w:r>
      <w:r w:rsidRPr="000D2793">
        <w:t>ſ</w:t>
      </w:r>
      <w:r>
        <w:t xml:space="preserve">zlűhni, kai tvoi </w:t>
      </w:r>
      <w:r w:rsidRPr="000D2793">
        <w:t>ſ</w:t>
      </w:r>
      <w:r>
        <w:t>zin od</w:t>
      </w:r>
      <w:r>
        <w:br/>
        <w:t>tébe pro</w:t>
      </w:r>
      <w:r w:rsidRPr="000D2793">
        <w:t>ſ</w:t>
      </w:r>
      <w:r>
        <w:t xml:space="preserve">zi :/: Tebi o </w:t>
      </w:r>
      <w:ins w:id="2611" w:author="Nina Ditmajer" w:date="2022-01-25T14:25:00Z">
        <w:r w:rsidR="00563F51">
          <w:rPr>
            <w:rStyle w:val="teipersName"/>
          </w:rPr>
          <w:t>I</w:t>
        </w:r>
      </w:ins>
      <w:del w:id="2612" w:author="Nina Ditmajer" w:date="2022-01-25T14:25:00Z">
        <w:r w:rsidRPr="00815564" w:rsidDel="00563F51">
          <w:rPr>
            <w:rStyle w:val="teipersName"/>
          </w:rPr>
          <w:delText>J</w:delText>
        </w:r>
      </w:del>
      <w:r w:rsidRPr="00815564">
        <w:rPr>
          <w:rStyle w:val="teipersName"/>
        </w:rPr>
        <w:t>esus</w:t>
      </w:r>
      <w:r>
        <w:t xml:space="preserve"> molim </w:t>
      </w:r>
      <w:r w:rsidRPr="000D2793">
        <w:t>ſ</w:t>
      </w:r>
      <w:r>
        <w:t>ze, obarui</w:t>
      </w:r>
      <w:r>
        <w:br/>
        <w:t>dokoncza mene, batrivitel Dű</w:t>
      </w:r>
      <w:ins w:id="2613" w:author="Nina Ditmajer" w:date="2022-01-25T14:25:00Z">
        <w:r w:rsidR="00563F51">
          <w:t>h</w:t>
        </w:r>
      </w:ins>
      <w:del w:id="2614" w:author="Nina Ditmajer" w:date="2022-01-25T14:25:00Z">
        <w:r w:rsidDel="00563F51">
          <w:delText>s</w:delText>
        </w:r>
      </w:del>
      <w:r>
        <w:t xml:space="preserve"> </w:t>
      </w:r>
      <w:r w:rsidRPr="000D2793">
        <w:t>ſ</w:t>
      </w:r>
      <w:r>
        <w:t>zvéti, milo</w:t>
      </w:r>
      <w:r w:rsidRPr="000D2793">
        <w:t>ſ</w:t>
      </w:r>
      <w:r>
        <w:t>z-</w:t>
      </w:r>
      <w:r>
        <w:br/>
        <w:t>tivno me trostai, po</w:t>
      </w:r>
      <w:r w:rsidRPr="000D2793">
        <w:t>ſ</w:t>
      </w:r>
      <w:r>
        <w:t>zlűhni me vmojoi pro</w:t>
      </w:r>
      <w:r w:rsidRPr="000D2793">
        <w:t>ſ</w:t>
      </w:r>
      <w:r>
        <w:t>nyi,</w:t>
      </w:r>
      <w:r>
        <w:br/>
        <w:t>Amen Go</w:t>
      </w:r>
      <w:r w:rsidRPr="000D2793">
        <w:t>ſ</w:t>
      </w:r>
      <w:r>
        <w:t>zpon tak boidi.</w:t>
      </w:r>
      <w:ins w:id="2615" w:author="Nina Ditmajer" w:date="2022-01-25T14:26:00Z">
        <w:r w:rsidR="00563F51">
          <w:t xml:space="preserve"> </w:t>
        </w:r>
      </w:ins>
    </w:p>
    <w:p w14:paraId="37A8153C" w14:textId="28FCA9FC" w:rsidR="00380A5E" w:rsidRDefault="00380A5E">
      <w:pPr>
        <w:pStyle w:val="teiab"/>
        <w:rPr>
          <w:ins w:id="2616" w:author="Nina Ditmajer" w:date="2022-01-25T14:26:00Z"/>
        </w:rPr>
        <w:pPrChange w:id="2617" w:author="Nina Ditmajer" w:date="2022-01-25T14:26:00Z">
          <w:pPr>
            <w:pStyle w:val="teiclosure"/>
          </w:pPr>
        </w:pPrChange>
      </w:pPr>
      <w:r>
        <w:t>Amen.</w:t>
      </w:r>
    </w:p>
    <w:p w14:paraId="0011F0A2" w14:textId="77777777" w:rsidR="00563F51" w:rsidRDefault="00563F51">
      <w:pPr>
        <w:pStyle w:val="teiab"/>
        <w:pPrChange w:id="2618" w:author="Nina Ditmajer" w:date="2022-01-25T14:26:00Z">
          <w:pPr>
            <w:pStyle w:val="teiclosure"/>
          </w:pPr>
        </w:pPrChange>
      </w:pPr>
    </w:p>
    <w:p w14:paraId="46436887" w14:textId="7DF96901" w:rsidR="00380A5E" w:rsidRDefault="00380A5E" w:rsidP="00380A5E">
      <w:pPr>
        <w:pStyle w:val="Naslov2"/>
      </w:pPr>
      <w:r>
        <w:t xml:space="preserve">Nouta. </w:t>
      </w:r>
      <w:ins w:id="2619" w:author="Nina Ditmajer" w:date="2022-01-25T14:27:00Z">
        <w:r w:rsidR="00117D74">
          <w:t>A'</w:t>
        </w:r>
      </w:ins>
      <w:del w:id="2620" w:author="Nina Ditmajer" w:date="2022-01-25T14:27:00Z">
        <w:r w:rsidDel="00117D74">
          <w:delText>Á</w:delText>
        </w:r>
      </w:del>
      <w:r>
        <w:t xml:space="preserve"> nap immár el enyé</w:t>
      </w:r>
      <w:r w:rsidRPr="000D2793">
        <w:t>ſ</w:t>
      </w:r>
      <w:r>
        <w:t>ze</w:t>
      </w:r>
      <w:ins w:id="2621" w:author="Nina Ditmajer" w:date="2022-01-25T14:27:00Z">
        <w:r w:rsidR="00117D74">
          <w:t>t</w:t>
        </w:r>
      </w:ins>
      <w:del w:id="2622" w:author="Nina Ditmajer" w:date="2022-01-25T14:27:00Z">
        <w:r w:rsidDel="00117D74">
          <w:delText>r</w:delText>
        </w:r>
      </w:del>
      <w:r>
        <w:t>.</w:t>
      </w:r>
    </w:p>
    <w:p w14:paraId="230DD2B2" w14:textId="5ACF75AE" w:rsidR="00380A5E" w:rsidRDefault="00380A5E" w:rsidP="00380A5E">
      <w:pPr>
        <w:pStyle w:val="teiab"/>
      </w:pPr>
      <w:r w:rsidRPr="005A7AEA">
        <w:rPr>
          <w:rStyle w:val="teilabelZnak"/>
        </w:rPr>
        <w:t>1.</w:t>
      </w:r>
      <w:r>
        <w:t xml:space="preserve"> Odháia </w:t>
      </w:r>
      <w:r w:rsidRPr="000D2793">
        <w:t>ſ</w:t>
      </w:r>
      <w:r>
        <w:t>zvetlo</w:t>
      </w:r>
      <w:r w:rsidRPr="000D2793">
        <w:t>ſ</w:t>
      </w:r>
      <w:r>
        <w:t xml:space="preserve">zt </w:t>
      </w:r>
      <w:r w:rsidRPr="000D2793">
        <w:t>ſ</w:t>
      </w:r>
      <w:r>
        <w:t xml:space="preserve">zuncsena, i kmicza </w:t>
      </w:r>
      <w:r w:rsidRPr="000D2793">
        <w:t>ſ</w:t>
      </w:r>
      <w:r>
        <w:t>ze</w:t>
      </w:r>
      <w:r>
        <w:br/>
        <w:t>bribli</w:t>
      </w:r>
      <w:ins w:id="2623" w:author="Nina Ditmajer" w:date="2022-01-25T14:28:00Z">
        <w:r w:rsidR="00195C11">
          <w:t>'</w:t>
        </w:r>
      </w:ins>
      <w:del w:id="2624" w:author="Nina Ditmajer" w:date="2022-01-25T14:28:00Z">
        <w:r w:rsidDel="00195C11">
          <w:delText>´</w:delText>
        </w:r>
      </w:del>
      <w:r>
        <w:t xml:space="preserve">sáva, ti </w:t>
      </w:r>
      <w:ins w:id="2625" w:author="Nina Ditmajer" w:date="2022-01-25T14:28:00Z">
        <w:r w:rsidR="00195C11" w:rsidRPr="00195C11">
          <w:rPr>
            <w:rStyle w:val="teipersName"/>
            <w:rPrChange w:id="2626" w:author="Nina Ditmajer" w:date="2022-01-25T14:28:00Z">
              <w:rPr/>
            </w:rPrChange>
          </w:rPr>
          <w:t>I</w:t>
        </w:r>
      </w:ins>
      <w:del w:id="2627" w:author="Nina Ditmajer" w:date="2022-01-25T14:28:00Z">
        <w:r w:rsidRPr="00195C11" w:rsidDel="00195C11">
          <w:rPr>
            <w:rStyle w:val="teipersName"/>
            <w:rPrChange w:id="2628" w:author="Nina Ditmajer" w:date="2022-01-25T14:28:00Z">
              <w:rPr/>
            </w:rPrChange>
          </w:rPr>
          <w:delText>J</w:delText>
        </w:r>
      </w:del>
      <w:r w:rsidRPr="00195C11">
        <w:rPr>
          <w:rStyle w:val="teipersName"/>
          <w:rPrChange w:id="2629" w:author="Nina Ditmajer" w:date="2022-01-25T14:28:00Z">
            <w:rPr/>
          </w:rPrChange>
        </w:rPr>
        <w:t>esus</w:t>
      </w:r>
      <w:r>
        <w:t xml:space="preserve"> pravicsna </w:t>
      </w:r>
      <w:r w:rsidRPr="000D2793">
        <w:t>ſ</w:t>
      </w:r>
      <w:r>
        <w:t>zvetlo</w:t>
      </w:r>
      <w:r w:rsidRPr="000D2793">
        <w:t>ſ</w:t>
      </w:r>
      <w:r>
        <w:t>zt, nedái</w:t>
      </w:r>
      <w:r>
        <w:br/>
        <w:t>nam vkmiczi zabloditi.</w:t>
      </w:r>
    </w:p>
    <w:p w14:paraId="6458AD5C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38FF9331" w14:textId="77777777" w:rsidR="00380A5E" w:rsidRDefault="00380A5E" w:rsidP="00380A5E">
      <w:r>
        <w:lastRenderedPageBreak/>
        <w:t>/047v/</w:t>
      </w:r>
    </w:p>
    <w:p w14:paraId="3FBE8070" w14:textId="77777777" w:rsidR="00380A5E" w:rsidRDefault="00380A5E" w:rsidP="00380A5E">
      <w:pPr>
        <w:pStyle w:val="teifwPageNum"/>
      </w:pPr>
      <w:r>
        <w:t>90.</w:t>
      </w:r>
    </w:p>
    <w:p w14:paraId="0A522707" w14:textId="435AE0FF" w:rsidR="00380A5E" w:rsidRDefault="00380A5E" w:rsidP="00380A5E">
      <w:pPr>
        <w:pStyle w:val="teiab"/>
      </w:pPr>
      <w:r w:rsidRPr="00195C11">
        <w:rPr>
          <w:rStyle w:val="teisupplied"/>
          <w:rPrChange w:id="2630" w:author="Nina Ditmajer" w:date="2022-01-25T14:30:00Z">
            <w:rPr>
              <w:rStyle w:val="teilabelZnak"/>
            </w:rPr>
          </w:rPrChange>
        </w:rPr>
        <w:t>2.</w:t>
      </w:r>
      <w:r>
        <w:t xml:space="preserve"> Hválen boidi kai </w:t>
      </w:r>
      <w:r w:rsidRPr="000D2793">
        <w:t>ſ</w:t>
      </w:r>
      <w:r>
        <w:t>zi ti ná</w:t>
      </w:r>
      <w:r w:rsidRPr="000D2793">
        <w:t>ſ</w:t>
      </w:r>
      <w:r>
        <w:t>z, od kvárov</w:t>
      </w:r>
      <w:ins w:id="2631" w:author="Nina Ditmajer" w:date="2022-01-25T14:30:00Z">
        <w:r w:rsidR="00195C11">
          <w:t xml:space="preserve"> </w:t>
        </w:r>
      </w:ins>
      <w:r>
        <w:t>i v</w:t>
      </w:r>
      <w:r w:rsidRPr="000D2793">
        <w:t>ſ</w:t>
      </w:r>
      <w:r>
        <w:t>ze</w:t>
      </w:r>
      <w:r>
        <w:br/>
        <w:t>nevol gne</w:t>
      </w:r>
      <w:r w:rsidRPr="000D2793">
        <w:t>ſ</w:t>
      </w:r>
      <w:r>
        <w:t>z, varuval ztvoimi angyelmi, ztve</w:t>
      </w:r>
      <w:r>
        <w:br/>
        <w:t xml:space="preserve">dobroute i miloscse. </w:t>
      </w:r>
    </w:p>
    <w:p w14:paraId="0CAFDEF5" w14:textId="10766324" w:rsidR="00380A5E" w:rsidRDefault="00380A5E" w:rsidP="00380A5E">
      <w:pPr>
        <w:pStyle w:val="teiab"/>
      </w:pPr>
      <w:r w:rsidRPr="00195C11">
        <w:rPr>
          <w:rStyle w:val="teisupplied"/>
          <w:rPrChange w:id="2632" w:author="Nina Ditmajer" w:date="2022-01-25T14:30:00Z">
            <w:rPr>
              <w:rStyle w:val="teilabelZnak"/>
            </w:rPr>
          </w:rPrChange>
        </w:rPr>
        <w:t>3.</w:t>
      </w:r>
      <w:r>
        <w:t xml:space="preserve"> Nas</w:t>
      </w:r>
      <w:r w:rsidRPr="000D2793">
        <w:t>ſ</w:t>
      </w:r>
      <w:r>
        <w:t>e grehe nám odpű</w:t>
      </w:r>
      <w:r w:rsidRPr="000D2793">
        <w:t>ſ</w:t>
      </w:r>
      <w:r>
        <w:t xml:space="preserve">zti, zkei mi </w:t>
      </w:r>
      <w:r w:rsidRPr="000D2793">
        <w:t>ſ</w:t>
      </w:r>
      <w:r>
        <w:t>zmo te</w:t>
      </w:r>
      <w:r>
        <w:br/>
        <w:t>zbantuvali, nemai ná</w:t>
      </w:r>
      <w:r w:rsidRPr="000D2793">
        <w:t>ſ</w:t>
      </w:r>
      <w:r>
        <w:t>z kmin racsunati, dai</w:t>
      </w:r>
      <w:r>
        <w:br/>
        <w:t>nám vmirú pocsivati</w:t>
      </w:r>
      <w:ins w:id="2633" w:author="Nina Ditmajer" w:date="2022-01-25T14:31:00Z">
        <w:r w:rsidR="00195C11">
          <w:t>.</w:t>
        </w:r>
      </w:ins>
    </w:p>
    <w:p w14:paraId="5209254F" w14:textId="58B1789E" w:rsidR="00380A5E" w:rsidDel="00195C11" w:rsidRDefault="00380A5E" w:rsidP="00380A5E">
      <w:pPr>
        <w:pStyle w:val="teiab"/>
        <w:rPr>
          <w:del w:id="2634" w:author="Nina Ditmajer" w:date="2022-01-25T14:32:00Z"/>
        </w:rPr>
      </w:pPr>
      <w:r w:rsidRPr="003E6BD9">
        <w:rPr>
          <w:rStyle w:val="teilabelZnak"/>
        </w:rPr>
        <w:t>4.</w:t>
      </w:r>
      <w:r>
        <w:t xml:space="preserve"> Po tvem Angyeli ná</w:t>
      </w:r>
      <w:r w:rsidRPr="000D2793">
        <w:t>ſ</w:t>
      </w:r>
      <w:r>
        <w:t>z va</w:t>
      </w:r>
      <w:ins w:id="2635" w:author="Nina Ditmajer" w:date="2022-01-25T14:32:00Z">
        <w:r w:rsidR="00195C11">
          <w:t>ru</w:t>
        </w:r>
      </w:ins>
      <w:del w:id="2636" w:author="Nina Ditmajer" w:date="2022-01-25T14:32:00Z">
        <w:r w:rsidDel="00195C11">
          <w:delText>m</w:delText>
        </w:r>
      </w:del>
      <w:r>
        <w:t>i, da nám protiv-</w:t>
      </w:r>
      <w:r>
        <w:br/>
        <w:t>ni</w:t>
      </w:r>
      <w:ins w:id="2637" w:author="Nina Ditmajer" w:date="2022-01-25T14:32:00Z">
        <w:r w:rsidR="00195C11">
          <w:t>k</w:t>
        </w:r>
      </w:ins>
      <w:del w:id="2638" w:author="Nina Ditmajer" w:date="2022-01-25T14:32:00Z">
        <w:r w:rsidDel="00195C11">
          <w:delText>h</w:delText>
        </w:r>
      </w:del>
      <w:r>
        <w:t xml:space="preserve"> ne</w:t>
      </w:r>
      <w:r w:rsidRPr="000D2793">
        <w:t>ſ</w:t>
      </w:r>
      <w:r>
        <w:t xml:space="preserve">kodi, od </w:t>
      </w:r>
      <w:r w:rsidRPr="000D2793">
        <w:t>ſ</w:t>
      </w:r>
      <w:r>
        <w:t xml:space="preserve">ztrahote ino </w:t>
      </w:r>
      <w:r w:rsidRPr="000D2793">
        <w:t>ſ</w:t>
      </w:r>
      <w:r>
        <w:t>zkűs nie, varui</w:t>
      </w:r>
      <w:r>
        <w:br/>
        <w:t>ná</w:t>
      </w:r>
      <w:r w:rsidRPr="000D2793">
        <w:t>ſ</w:t>
      </w:r>
      <w:r>
        <w:t>z Bogh milo</w:t>
      </w:r>
      <w:r w:rsidRPr="000D2793">
        <w:t>ſ</w:t>
      </w:r>
      <w:r>
        <w:t>ztivno</w:t>
      </w:r>
      <w:del w:id="2639" w:author="Nina Ditmajer" w:date="2022-01-25T14:32:00Z">
        <w:r w:rsidDel="00195C11">
          <w:delText>.</w:delText>
        </w:r>
      </w:del>
      <w:ins w:id="2640" w:author="Nina Ditmajer" w:date="2022-01-25T14:32:00Z">
        <w:r w:rsidR="00195C11">
          <w:t xml:space="preserve"> </w:t>
        </w:r>
      </w:ins>
    </w:p>
    <w:p w14:paraId="43E92C67" w14:textId="2B6D289B" w:rsidR="00380A5E" w:rsidRDefault="00380A5E">
      <w:pPr>
        <w:pStyle w:val="teiab"/>
        <w:rPr>
          <w:ins w:id="2641" w:author="Nina Ditmajer" w:date="2022-01-25T14:32:00Z"/>
        </w:rPr>
        <w:pPrChange w:id="2642" w:author="Nina Ditmajer" w:date="2022-01-25T14:32:00Z">
          <w:pPr>
            <w:pStyle w:val="teiclosure"/>
          </w:pPr>
        </w:pPrChange>
      </w:pPr>
      <w:r>
        <w:t>Amen.</w:t>
      </w:r>
    </w:p>
    <w:p w14:paraId="15BB88AB" w14:textId="77777777" w:rsidR="00195C11" w:rsidRDefault="00195C11">
      <w:pPr>
        <w:pStyle w:val="teiab"/>
        <w:pPrChange w:id="2643" w:author="Nina Ditmajer" w:date="2022-01-25T14:32:00Z">
          <w:pPr>
            <w:pStyle w:val="teiclosure"/>
          </w:pPr>
        </w:pPrChange>
      </w:pPr>
    </w:p>
    <w:p w14:paraId="63594A0D" w14:textId="20A8ABDD" w:rsidR="00380A5E" w:rsidRDefault="00380A5E" w:rsidP="00380A5E">
      <w:pPr>
        <w:pStyle w:val="Naslov2"/>
      </w:pPr>
      <w:r>
        <w:t xml:space="preserve">Alia. Maradj velűnk mi </w:t>
      </w:r>
      <w:r w:rsidRPr="006914EE">
        <w:rPr>
          <w:rStyle w:val="teiabbr"/>
          <w:rPrChange w:id="2644" w:author="Nina Ditmajer" w:date="2022-01-25T14:33:00Z">
            <w:rPr/>
          </w:rPrChange>
        </w:rPr>
        <w:t>Xtusun</w:t>
      </w:r>
      <w:ins w:id="2645" w:author="Nina Ditmajer" w:date="2022-01-25T14:33:00Z">
        <w:r w:rsidR="006914EE" w:rsidRPr="006914EE">
          <w:rPr>
            <w:rStyle w:val="teiabbr"/>
            <w:rPrChange w:id="2646" w:author="Nina Ditmajer" w:date="2022-01-25T14:33:00Z">
              <w:rPr/>
            </w:rPrChange>
          </w:rPr>
          <w:t>k</w:t>
        </w:r>
      </w:ins>
      <w:del w:id="2647" w:author="Nina Ditmajer" w:date="2022-01-25T14:32:00Z">
        <w:r w:rsidDel="006914EE">
          <w:delText>lo</w:delText>
        </w:r>
      </w:del>
      <w:r>
        <w:t>.</w:t>
      </w:r>
    </w:p>
    <w:p w14:paraId="737ABE5E" w14:textId="29EEBED3" w:rsidR="00380A5E" w:rsidRDefault="00380A5E" w:rsidP="00380A5E">
      <w:pPr>
        <w:pStyle w:val="teiab"/>
      </w:pPr>
      <w:r w:rsidRPr="00E80EF2">
        <w:rPr>
          <w:rStyle w:val="teilabelZnak"/>
        </w:rPr>
        <w:t>1.</w:t>
      </w:r>
      <w:r>
        <w:t xml:space="preserve"> O</w:t>
      </w:r>
      <w:r w:rsidRPr="000D2793">
        <w:t>ſ</w:t>
      </w:r>
      <w:r>
        <w:t>ztani znami Go</w:t>
      </w:r>
      <w:r w:rsidRPr="000D2793">
        <w:t>ſ</w:t>
      </w:r>
      <w:r>
        <w:t>zpodne ár</w:t>
      </w:r>
      <w:del w:id="2648" w:author="Nina Ditmajer" w:date="2022-01-25T14:34:00Z">
        <w:r w:rsidDel="006914EE">
          <w:delText xml:space="preserve"> </w:delText>
        </w:r>
      </w:del>
      <w:r w:rsidRPr="000D2793">
        <w:t>ſ</w:t>
      </w:r>
      <w:r>
        <w:t>ze vecsér priblisáva,</w:t>
      </w:r>
      <w:r>
        <w:br/>
        <w:t>pri ná</w:t>
      </w:r>
      <w:r w:rsidRPr="000D2793">
        <w:t>ſ</w:t>
      </w:r>
      <w:r>
        <w:t xml:space="preserve">z tvojoi </w:t>
      </w:r>
      <w:r w:rsidRPr="000D2793">
        <w:t>ſ</w:t>
      </w:r>
      <w:r>
        <w:t>zvétoi rechi, nedai pospo</w:t>
      </w:r>
      <w:ins w:id="2649" w:author="Nina Ditmajer" w:date="2022-01-25T14:34:00Z">
        <w:r w:rsidR="006914EE">
          <w:t>ta</w:t>
        </w:r>
      </w:ins>
      <w:del w:id="2650" w:author="Nina Ditmajer" w:date="2022-01-25T14:34:00Z">
        <w:r w:rsidDel="006914EE">
          <w:delText>rd</w:delText>
        </w:r>
      </w:del>
      <w:r>
        <w:t>noi biti.</w:t>
      </w:r>
    </w:p>
    <w:p w14:paraId="46E620B2" w14:textId="471B6577" w:rsidR="00380A5E" w:rsidRDefault="00380A5E" w:rsidP="00380A5E">
      <w:pPr>
        <w:pStyle w:val="teiab"/>
      </w:pPr>
      <w:r w:rsidRPr="00E80EF2">
        <w:rPr>
          <w:rStyle w:val="teilabelZnak"/>
        </w:rPr>
        <w:t>2.</w:t>
      </w:r>
      <w:r>
        <w:t xml:space="preserve"> Arje ona nas</w:t>
      </w:r>
      <w:r w:rsidRPr="000D2793">
        <w:t>ſ</w:t>
      </w:r>
      <w:r>
        <w:t>im D</w:t>
      </w:r>
      <w:ins w:id="2651" w:author="Nina Ditmajer" w:date="2022-01-25T14:35:00Z">
        <w:r w:rsidR="006914EE">
          <w:t>ű</w:t>
        </w:r>
      </w:ins>
      <w:del w:id="2652" w:author="Nina Ditmajer" w:date="2022-01-25T14:35:00Z">
        <w:r w:rsidDel="006914EE">
          <w:delText>ú</w:delText>
        </w:r>
      </w:del>
      <w:r>
        <w:t>s</w:t>
      </w:r>
      <w:r w:rsidRPr="000D2793">
        <w:t>ſ</w:t>
      </w:r>
      <w:r>
        <w:t xml:space="preserve">am ráhna i </w:t>
      </w:r>
      <w:r w:rsidRPr="000D2793">
        <w:t>ſ</w:t>
      </w:r>
      <w:r>
        <w:t>zvetlo</w:t>
      </w:r>
      <w:r w:rsidRPr="000D2793">
        <w:t>ſ</w:t>
      </w:r>
      <w:r>
        <w:t>zt-</w:t>
      </w:r>
      <w:r>
        <w:br/>
        <w:t xml:space="preserve">je </w:t>
      </w:r>
      <w:r w:rsidRPr="000D2793">
        <w:t>ſ</w:t>
      </w:r>
      <w:r>
        <w:t xml:space="preserve">ztezám </w:t>
      </w:r>
      <w:r w:rsidRPr="000D2793">
        <w:t>ſ</w:t>
      </w:r>
      <w:r>
        <w:t>ztera náz na dobro ravna na doblenye</w:t>
      </w:r>
      <w:r>
        <w:br/>
      </w:r>
      <w:r w:rsidRPr="000D2793">
        <w:t>ſ</w:t>
      </w:r>
      <w:r>
        <w:t>itka vecsna.</w:t>
      </w:r>
    </w:p>
    <w:p w14:paraId="058132F2" w14:textId="77777777" w:rsidR="00380A5E" w:rsidRDefault="00380A5E" w:rsidP="00380A5E">
      <w:pPr>
        <w:pStyle w:val="teiab"/>
      </w:pPr>
      <w:r w:rsidRPr="00E80EF2">
        <w:rPr>
          <w:rStyle w:val="teilabelZnak"/>
        </w:rPr>
        <w:t>3.</w:t>
      </w:r>
      <w:r>
        <w:t xml:space="preserve"> Pri náz i pri nas</w:t>
      </w:r>
      <w:r w:rsidRPr="000D2793">
        <w:t>ſ</w:t>
      </w:r>
      <w:r>
        <w:t>oi deczi, obder</w:t>
      </w:r>
      <w:r w:rsidRPr="000D2793">
        <w:t>ſ</w:t>
      </w:r>
      <w:r>
        <w:t xml:space="preserve">i </w:t>
      </w:r>
      <w:r w:rsidRPr="006914EE">
        <w:rPr>
          <w:rStyle w:val="teiunclear"/>
          <w:rPrChange w:id="2653" w:author="Nina Ditmajer" w:date="2022-01-25T14:38:00Z">
            <w:rPr/>
          </w:rPrChange>
        </w:rPr>
        <w:t>me</w:t>
      </w:r>
      <w:del w:id="2654" w:author="Nina Ditmajer" w:date="2022-01-25T14:38:00Z">
        <w:r w:rsidRPr="006914EE" w:rsidDel="006914EE">
          <w:rPr>
            <w:rStyle w:val="teiunclear"/>
            <w:rPrChange w:id="2655" w:author="Nina Ditmajer" w:date="2022-01-25T14:38:00Z">
              <w:rPr/>
            </w:rPrChange>
          </w:rPr>
          <w:delText xml:space="preserve"> </w:delText>
        </w:r>
      </w:del>
      <w:r w:rsidRPr="006914EE">
        <w:rPr>
          <w:rStyle w:val="teiunclear"/>
          <w:rPrChange w:id="2656" w:author="Nina Ditmajer" w:date="2022-01-25T14:38:00Z">
            <w:rPr/>
          </w:rPrChange>
        </w:rPr>
        <w:t>njo</w:t>
      </w:r>
      <w:r>
        <w:br/>
        <w:t>Bogh zmosni da v</w:t>
      </w:r>
      <w:r w:rsidRPr="000D2793">
        <w:t>ſ</w:t>
      </w:r>
      <w:r>
        <w:t xml:space="preserve">ze dni </w:t>
      </w:r>
      <w:r w:rsidRPr="000D2793">
        <w:t>ſ</w:t>
      </w:r>
      <w:r>
        <w:t>itka nas</w:t>
      </w:r>
      <w:r w:rsidRPr="000D2793">
        <w:t>ſ</w:t>
      </w:r>
      <w:r>
        <w:t>ega med</w:t>
      </w:r>
      <w:r>
        <w:br/>
        <w:t xml:space="preserve">nami </w:t>
      </w:r>
      <w:r w:rsidRPr="000D2793">
        <w:t>ſ</w:t>
      </w:r>
      <w:r>
        <w:t>ze bo glá</w:t>
      </w:r>
      <w:r w:rsidRPr="000D2793">
        <w:t>ſ</w:t>
      </w:r>
      <w:r>
        <w:t>zila.</w:t>
      </w:r>
    </w:p>
    <w:p w14:paraId="488C1F11" w14:textId="77777777" w:rsidR="00380A5E" w:rsidRDefault="00380A5E" w:rsidP="00380A5E">
      <w:pPr>
        <w:pStyle w:val="teiab"/>
      </w:pPr>
      <w:r w:rsidRPr="00E80EF2">
        <w:rPr>
          <w:rStyle w:val="teilabelZnak"/>
        </w:rPr>
        <w:t>4.</w:t>
      </w:r>
      <w:r>
        <w:t xml:space="preserve"> Zkotere </w:t>
      </w:r>
      <w:r w:rsidRPr="000D2793">
        <w:t>ſ</w:t>
      </w:r>
      <w:r>
        <w:t>zi právo vőro, zadobiti bomo mogli,</w:t>
      </w:r>
      <w:r>
        <w:br/>
        <w:t>ino po nyé po</w:t>
      </w:r>
      <w:r w:rsidRPr="000D2793">
        <w:t>ſ</w:t>
      </w:r>
      <w:r>
        <w:t>zlusanyi, pridemo vsitek</w:t>
      </w:r>
      <w:r>
        <w:br/>
        <w:t>Nebe</w:t>
      </w:r>
      <w:r w:rsidRPr="000D2793">
        <w:t>ſ</w:t>
      </w:r>
      <w:r>
        <w:t>zki.</w:t>
      </w:r>
    </w:p>
    <w:p w14:paraId="4290AF02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4396C5C7" w14:textId="77777777" w:rsidR="00380A5E" w:rsidRDefault="00380A5E" w:rsidP="00380A5E">
      <w:r>
        <w:lastRenderedPageBreak/>
        <w:t>/048r/</w:t>
      </w:r>
    </w:p>
    <w:p w14:paraId="0A2E4C45" w14:textId="77777777" w:rsidR="00380A5E" w:rsidRDefault="00380A5E" w:rsidP="00380A5E">
      <w:pPr>
        <w:pStyle w:val="teifwPageNum"/>
      </w:pPr>
      <w:r>
        <w:t>91.</w:t>
      </w:r>
    </w:p>
    <w:p w14:paraId="2D30B8E7" w14:textId="77777777" w:rsidR="00380A5E" w:rsidRDefault="00380A5E" w:rsidP="00380A5E">
      <w:pPr>
        <w:pStyle w:val="teiab"/>
      </w:pPr>
      <w:r w:rsidRPr="00034DF8">
        <w:rPr>
          <w:rStyle w:val="teilabelZnak"/>
        </w:rPr>
        <w:t>5.</w:t>
      </w:r>
      <w:r>
        <w:t xml:space="preserve"> Vetom po</w:t>
      </w:r>
      <w:r w:rsidRPr="000D2793">
        <w:t>ſ</w:t>
      </w:r>
      <w:r>
        <w:t>zlednyem vreimeni podeili nam mir</w:t>
      </w:r>
      <w:r>
        <w:br/>
        <w:t>kercsán</w:t>
      </w:r>
      <w:r w:rsidRPr="000D2793">
        <w:t>ſ</w:t>
      </w:r>
      <w:r>
        <w:t xml:space="preserve">zki i právo </w:t>
      </w:r>
      <w:r w:rsidRPr="000D2793">
        <w:t>ſ</w:t>
      </w:r>
      <w:r>
        <w:t>ztálno</w:t>
      </w:r>
      <w:r w:rsidRPr="000D2793">
        <w:t>ſ</w:t>
      </w:r>
      <w:r>
        <w:t>zt vu veri, dokecs-</w:t>
      </w:r>
      <w:r>
        <w:br/>
      </w:r>
      <w:r w:rsidRPr="000D2793">
        <w:t>ſ</w:t>
      </w:r>
      <w:r>
        <w:t xml:space="preserve">zmo </w:t>
      </w:r>
      <w:r w:rsidRPr="000D2793">
        <w:t>ſ</w:t>
      </w:r>
      <w:r>
        <w:t>ivi na zemli.</w:t>
      </w:r>
    </w:p>
    <w:p w14:paraId="4132347C" w14:textId="4C37B7E1" w:rsidR="00380A5E" w:rsidDel="00AD0FC5" w:rsidRDefault="00380A5E" w:rsidP="00380A5E">
      <w:pPr>
        <w:pStyle w:val="teiab"/>
        <w:rPr>
          <w:del w:id="2657" w:author="Nina Ditmajer" w:date="2022-01-25T14:41:00Z"/>
        </w:rPr>
      </w:pPr>
      <w:r w:rsidRPr="00034DF8">
        <w:rPr>
          <w:rStyle w:val="teilabelZnak"/>
        </w:rPr>
        <w:t>6.</w:t>
      </w:r>
      <w:r>
        <w:t xml:space="preserve"> Po</w:t>
      </w:r>
      <w:r w:rsidRPr="000D2793">
        <w:t>ſ</w:t>
      </w:r>
      <w:r>
        <w:t>zlűhni ná</w:t>
      </w:r>
      <w:r w:rsidRPr="000D2793">
        <w:t>ſ</w:t>
      </w:r>
      <w:r>
        <w:t>z vnasih prosnyái, o nas Odk</w:t>
      </w:r>
      <w:ins w:id="2658" w:author="Nina Ditmajer" w:date="2022-01-25T14:41:00Z">
        <w:r w:rsidR="00AD0FC5">
          <w:t>ű</w:t>
        </w:r>
      </w:ins>
      <w:del w:id="2659" w:author="Nina Ditmajer" w:date="2022-01-25T14:41:00Z">
        <w:r w:rsidDel="00AD0FC5">
          <w:delText>ú</w:delText>
        </w:r>
      </w:del>
      <w:r>
        <w:t>pi-</w:t>
      </w:r>
      <w:r>
        <w:br/>
        <w:t>tel drági, pomo</w:t>
      </w:r>
      <w:ins w:id="2660" w:author="Nina Ditmajer" w:date="2022-01-25T14:41:00Z">
        <w:r w:rsidR="00AD0FC5">
          <w:t>z</w:t>
        </w:r>
      </w:ins>
      <w:del w:id="2661" w:author="Nina Ditmajer" w:date="2022-01-25T14:41:00Z">
        <w:r w:rsidDel="00AD0FC5">
          <w:delText>t</w:delText>
        </w:r>
      </w:del>
      <w:r>
        <w:t>i nám tamu priti, vu tvoi or-</w:t>
      </w:r>
      <w:r>
        <w:br/>
      </w:r>
      <w:r w:rsidRPr="000D2793">
        <w:t>ſ</w:t>
      </w:r>
      <w:r>
        <w:t>zág vekivecsni.</w:t>
      </w:r>
      <w:ins w:id="2662" w:author="Nina Ditmajer" w:date="2022-01-25T14:41:00Z">
        <w:r w:rsidR="00AD0FC5">
          <w:t xml:space="preserve"> </w:t>
        </w:r>
      </w:ins>
    </w:p>
    <w:p w14:paraId="3E144639" w14:textId="1096119A" w:rsidR="00380A5E" w:rsidRDefault="00380A5E">
      <w:pPr>
        <w:pStyle w:val="teiab"/>
        <w:rPr>
          <w:ins w:id="2663" w:author="Nina Ditmajer" w:date="2022-01-25T14:41:00Z"/>
        </w:rPr>
        <w:pPrChange w:id="2664" w:author="Nina Ditmajer" w:date="2022-01-25T14:41:00Z">
          <w:pPr>
            <w:pStyle w:val="teiclosure"/>
          </w:pPr>
        </w:pPrChange>
      </w:pPr>
      <w:r>
        <w:t>Amen.</w:t>
      </w:r>
    </w:p>
    <w:p w14:paraId="682DF2C5" w14:textId="77777777" w:rsidR="00AD0FC5" w:rsidRDefault="00AD0FC5">
      <w:pPr>
        <w:pStyle w:val="teiab"/>
        <w:pPrChange w:id="2665" w:author="Nina Ditmajer" w:date="2022-01-25T14:41:00Z">
          <w:pPr>
            <w:pStyle w:val="teiclosure"/>
          </w:pPr>
        </w:pPrChange>
      </w:pPr>
    </w:p>
    <w:p w14:paraId="2AD6D5FF" w14:textId="77777777" w:rsidR="00380A5E" w:rsidRDefault="00380A5E" w:rsidP="00380A5E">
      <w:pPr>
        <w:pStyle w:val="Naslov2"/>
      </w:pPr>
      <w:r>
        <w:t xml:space="preserve">Psalmus VI. Nota. </w:t>
      </w:r>
      <w:r w:rsidRPr="000D2793">
        <w:t>ſ</w:t>
      </w:r>
      <w:r>
        <w:t>z. Dávid Király</w:t>
      </w:r>
    </w:p>
    <w:p w14:paraId="0EDC5096" w14:textId="06FC2A81" w:rsidR="00380A5E" w:rsidRDefault="00380A5E" w:rsidP="00380A5E">
      <w:pPr>
        <w:pStyle w:val="teiab"/>
      </w:pPr>
      <w:r w:rsidRPr="00277FDA">
        <w:rPr>
          <w:rStyle w:val="teilabelZnak"/>
        </w:rPr>
        <w:t>1.</w:t>
      </w:r>
      <w:r>
        <w:t xml:space="preserve"> </w:t>
      </w:r>
      <w:r w:rsidRPr="000D2793">
        <w:t>ſ</w:t>
      </w:r>
      <w:r>
        <w:t xml:space="preserve">zvéti </w:t>
      </w:r>
      <w:r w:rsidRPr="0042325C">
        <w:rPr>
          <w:rStyle w:val="teipersName"/>
        </w:rPr>
        <w:t>David</w:t>
      </w:r>
      <w:r>
        <w:t xml:space="preserve"> král, prot </w:t>
      </w:r>
      <w:r w:rsidRPr="000D2793">
        <w:t>ſ</w:t>
      </w:r>
      <w:r>
        <w:t>zvoim grehom etak</w:t>
      </w:r>
      <w:r>
        <w:br/>
      </w:r>
      <w:r w:rsidRPr="000D2793">
        <w:t>ſ</w:t>
      </w:r>
      <w:r>
        <w:t xml:space="preserve">zeje </w:t>
      </w:r>
      <w:ins w:id="2666" w:author="Nina Ditmajer" w:date="2022-01-25T14:48:00Z">
        <w:r w:rsidR="007A4ACA" w:rsidRPr="007A4ACA">
          <w:rPr>
            <w:rStyle w:val="teiunclear"/>
            <w:rPrChange w:id="2667" w:author="Nina Ditmajer" w:date="2022-01-25T14:48:00Z">
              <w:rPr>
                <w:rStyle w:val="teigap"/>
              </w:rPr>
            </w:rPrChange>
          </w:rPr>
          <w:t>t</w:t>
        </w:r>
      </w:ins>
      <w:del w:id="2668" w:author="Nina Ditmajer" w:date="2022-01-25T14:48:00Z">
        <w:r w:rsidRPr="004C5FA1" w:rsidDel="007A4ACA">
          <w:rPr>
            <w:rStyle w:val="teigap"/>
          </w:rPr>
          <w:delText>???</w:delText>
        </w:r>
      </w:del>
      <w:ins w:id="2669" w:author="Nina Ditmajer" w:date="2022-01-25T14:48:00Z">
        <w:r w:rsidR="007A4ACA">
          <w:t>o'</w:t>
        </w:r>
      </w:ins>
      <w:del w:id="2670" w:author="Nina Ditmajer" w:date="2022-01-25T14:48:00Z">
        <w:r w:rsidDel="007A4ACA">
          <w:delText>ó</w:delText>
        </w:r>
      </w:del>
      <w:r>
        <w:t>sil da vupas</w:t>
      </w:r>
      <w:r w:rsidRPr="000D2793">
        <w:t>ſ</w:t>
      </w:r>
      <w:r>
        <w:t xml:space="preserve">e </w:t>
      </w:r>
      <w:r w:rsidRPr="000D2793">
        <w:t>ſ</w:t>
      </w:r>
      <w:r>
        <w:t>ze kroto zákonom</w:t>
      </w:r>
      <w:r>
        <w:br/>
        <w:t>on vu Bosjo milo</w:t>
      </w:r>
      <w:r w:rsidRPr="000D2793">
        <w:t>ſ</w:t>
      </w:r>
      <w:r>
        <w:t xml:space="preserve">zt i </w:t>
      </w:r>
      <w:r w:rsidRPr="000D2793">
        <w:t>ſ</w:t>
      </w:r>
      <w:r>
        <w:t xml:space="preserve">zpráve vere vu </w:t>
      </w:r>
      <w:r w:rsidRPr="000D2793">
        <w:t>ſ</w:t>
      </w:r>
      <w:r>
        <w:t>zvojoi</w:t>
      </w:r>
      <w:r>
        <w:br/>
        <w:t>pro</w:t>
      </w:r>
      <w:ins w:id="2671" w:author="Nina Ditmajer" w:date="2022-01-25T14:49:00Z">
        <w:r w:rsidR="007A4ACA">
          <w:t>'</w:t>
        </w:r>
      </w:ins>
      <w:del w:id="2672" w:author="Nina Ditmajer" w:date="2022-01-25T14:49:00Z">
        <w:r w:rsidDel="007A4ACA">
          <w:delText>´</w:delText>
        </w:r>
      </w:del>
      <w:r>
        <w:t>snyi etak</w:t>
      </w:r>
      <w:del w:id="2673" w:author="Nina Ditmajer" w:date="2022-01-25T14:49:00Z">
        <w:r w:rsidDel="007A4ACA">
          <w:delText>v</w:delText>
        </w:r>
      </w:del>
      <w:r>
        <w:t>oie molil.</w:t>
      </w:r>
    </w:p>
    <w:p w14:paraId="350C3FC4" w14:textId="77777777" w:rsidR="00380A5E" w:rsidRDefault="00380A5E" w:rsidP="00380A5E">
      <w:pPr>
        <w:pStyle w:val="teiab"/>
      </w:pPr>
      <w:r w:rsidRPr="00277FDA">
        <w:rPr>
          <w:rStyle w:val="teilabelZnak"/>
        </w:rPr>
        <w:t>2.</w:t>
      </w:r>
      <w:r>
        <w:t xml:space="preserve"> Zmosni Go</w:t>
      </w:r>
      <w:r w:rsidRPr="000D2793">
        <w:t>ſ</w:t>
      </w:r>
      <w:r>
        <w:t xml:space="preserve">zpon Bogh, vu tvojem </w:t>
      </w:r>
      <w:r w:rsidRPr="000D2793">
        <w:t>ſ</w:t>
      </w:r>
      <w:r>
        <w:t>zerdi ne</w:t>
      </w:r>
      <w:r>
        <w:br/>
        <w:t xml:space="preserve">pokárai mene, i od vnosine te tvoje </w:t>
      </w:r>
      <w:r w:rsidRPr="000D2793">
        <w:t>ſ</w:t>
      </w:r>
      <w:r>
        <w:t>zerdi</w:t>
      </w:r>
      <w:r>
        <w:br/>
        <w:t>ne pokastigui me, ár pred vnosine te tvoje</w:t>
      </w:r>
      <w:r>
        <w:br/>
      </w:r>
      <w:r w:rsidRPr="000D2793">
        <w:t>ſ</w:t>
      </w:r>
      <w:r>
        <w:t>zerdé, bi moral zginoti.</w:t>
      </w:r>
    </w:p>
    <w:p w14:paraId="31F721AA" w14:textId="381246F3" w:rsidR="00380A5E" w:rsidRDefault="00380A5E" w:rsidP="00380A5E">
      <w:pPr>
        <w:pStyle w:val="teiab"/>
      </w:pPr>
      <w:r w:rsidRPr="00277FDA">
        <w:rPr>
          <w:rStyle w:val="teilabelZnak"/>
        </w:rPr>
        <w:t>3.</w:t>
      </w:r>
      <w:r>
        <w:t xml:space="preserve"> Ali Go</w:t>
      </w:r>
      <w:r w:rsidRPr="000D2793">
        <w:t>ſ</w:t>
      </w:r>
      <w:r>
        <w:t xml:space="preserve">zpodne </w:t>
      </w:r>
      <w:r w:rsidRPr="000D2793">
        <w:t>ſ</w:t>
      </w:r>
      <w:r>
        <w:t xml:space="preserve">zmiluj </w:t>
      </w:r>
      <w:r w:rsidRPr="000D2793">
        <w:t>ſ</w:t>
      </w:r>
      <w:r>
        <w:t xml:space="preserve">ze meni ár </w:t>
      </w:r>
      <w:r w:rsidRPr="000D2793">
        <w:t>ſ</w:t>
      </w:r>
      <w:r>
        <w:t>zem</w:t>
      </w:r>
      <w:r>
        <w:br/>
        <w:t>leprai iedna ti zna</w:t>
      </w:r>
      <w:del w:id="2674" w:author="Nina Ditmajer" w:date="2022-01-25T14:51:00Z">
        <w:r w:rsidDel="007A4ACA">
          <w:delText>´</w:delText>
        </w:r>
      </w:del>
      <w:r>
        <w:t>s Go</w:t>
      </w:r>
      <w:r w:rsidRPr="000D2793">
        <w:t>ſ</w:t>
      </w:r>
      <w:r>
        <w:t xml:space="preserve">zpodne kak </w:t>
      </w:r>
      <w:r w:rsidRPr="000D2793">
        <w:t>ſ</w:t>
      </w:r>
      <w:r>
        <w:t>zem</w:t>
      </w:r>
      <w:r>
        <w:br/>
        <w:t>beté</w:t>
      </w:r>
      <w:ins w:id="2675" w:author="Nina Ditmajer" w:date="2022-01-25T14:51:00Z">
        <w:r w:rsidR="007A4ACA">
          <w:t>'</w:t>
        </w:r>
      </w:ins>
      <w:del w:id="2676" w:author="Nina Ditmajer" w:date="2022-01-25T14:51:00Z">
        <w:r w:rsidDel="007A4ACA">
          <w:delText>´</w:delText>
        </w:r>
      </w:del>
      <w:r>
        <w:t xml:space="preserve">sen ár </w:t>
      </w:r>
      <w:r w:rsidRPr="000D2793">
        <w:t>ſ</w:t>
      </w:r>
      <w:r>
        <w:t>zem kroto gres</w:t>
      </w:r>
      <w:r w:rsidRPr="000D2793">
        <w:t>ſ</w:t>
      </w:r>
      <w:r>
        <w:t>em, zvrácsi ti</w:t>
      </w:r>
      <w:r>
        <w:br/>
        <w:t>mene zmega betega ár v</w:t>
      </w:r>
      <w:ins w:id="2677" w:author="Nina Ditmajer" w:date="2022-01-25T14:52:00Z">
        <w:r w:rsidR="007A4ACA" w:rsidRPr="007A4ACA">
          <w:rPr>
            <w:rStyle w:val="teichoiceZnak"/>
            <w:rPrChange w:id="2678" w:author="Nina Ditmajer" w:date="2022-01-25T14:52:00Z">
              <w:rPr/>
            </w:rPrChange>
          </w:rPr>
          <w:t>r</w:t>
        </w:r>
      </w:ins>
      <w:del w:id="2679" w:author="Nina Ditmajer" w:date="2022-01-25T14:52:00Z">
        <w:r w:rsidRPr="000D2793" w:rsidDel="007A4ACA">
          <w:delText>ſ</w:delText>
        </w:r>
        <w:r w:rsidDel="007A4ACA">
          <w:delText>z</w:delText>
        </w:r>
      </w:del>
      <w:r>
        <w:t>a</w:t>
      </w:r>
      <w:r w:rsidRPr="000D2793">
        <w:t>ſ</w:t>
      </w:r>
      <w:r>
        <w:t>ztva ja</w:t>
      </w:r>
      <w:r w:rsidRPr="000D2793">
        <w:t>ſ</w:t>
      </w:r>
      <w:r>
        <w:t>z</w:t>
      </w:r>
      <w:r>
        <w:br/>
      </w:r>
      <w:ins w:id="2680" w:author="Nina Ditmajer" w:date="2022-01-25T14:52:00Z">
        <w:r w:rsidR="007A4ACA">
          <w:t>'</w:t>
        </w:r>
      </w:ins>
      <w:del w:id="2681" w:author="Nina Ditmajer" w:date="2022-01-25T14:52:00Z">
        <w:r w:rsidDel="007A4ACA">
          <w:delText>´</w:delText>
        </w:r>
      </w:del>
      <w:r w:rsidRPr="000D2793">
        <w:t>ſ</w:t>
      </w:r>
      <w:r>
        <w:t>elem.</w:t>
      </w:r>
    </w:p>
    <w:p w14:paraId="70D339F7" w14:textId="77777777" w:rsidR="00380A5E" w:rsidRDefault="00380A5E" w:rsidP="00380A5E">
      <w:pPr>
        <w:rPr>
          <w:rFonts w:ascii="Times New Roman" w:eastAsia="MS Mincho" w:hAnsi="Times New Roman" w:cs="Times New Roman"/>
          <w:color w:val="993300"/>
          <w:szCs w:val="24"/>
          <w:lang w:eastAsia="ja-JP"/>
        </w:rPr>
      </w:pPr>
      <w:r>
        <w:br w:type="page"/>
      </w:r>
    </w:p>
    <w:p w14:paraId="7263B64F" w14:textId="77777777" w:rsidR="00380A5E" w:rsidRDefault="00380A5E" w:rsidP="00380A5E">
      <w:r>
        <w:lastRenderedPageBreak/>
        <w:t>/048v/</w:t>
      </w:r>
    </w:p>
    <w:p w14:paraId="7655DF05" w14:textId="77777777" w:rsidR="00380A5E" w:rsidRDefault="00380A5E" w:rsidP="00380A5E">
      <w:pPr>
        <w:pStyle w:val="teifwPageNum"/>
      </w:pPr>
      <w:r>
        <w:t>92.</w:t>
      </w:r>
    </w:p>
    <w:p w14:paraId="5759B96D" w14:textId="4EF2E1CA" w:rsidR="00380A5E" w:rsidRDefault="00380A5E" w:rsidP="00380A5E">
      <w:pPr>
        <w:pStyle w:val="teiab"/>
      </w:pPr>
      <w:r w:rsidRPr="003D0A5D">
        <w:rPr>
          <w:rStyle w:val="teilabelZnak"/>
        </w:rPr>
        <w:t>4.</w:t>
      </w:r>
      <w:r>
        <w:t xml:space="preserve"> Vu mojem teili visni Go</w:t>
      </w:r>
      <w:r w:rsidRPr="000D2793">
        <w:t>ſ</w:t>
      </w:r>
      <w:r>
        <w:t>zpon Bogh nikakva</w:t>
      </w:r>
      <w:r>
        <w:br/>
        <w:t xml:space="preserve">vrásztva nei, med moimi </w:t>
      </w:r>
      <w:ins w:id="2682" w:author="Nina Ditmajer" w:date="2022-04-05T11:04:00Z">
        <w:r w:rsidR="007C63C8">
          <w:t>k</w:t>
        </w:r>
      </w:ins>
      <w:del w:id="2683" w:author="Nina Ditmajer" w:date="2022-04-05T11:04:00Z">
        <w:r w:rsidDel="007C63C8">
          <w:delText>K</w:delText>
        </w:r>
      </w:del>
      <w:r>
        <w:t>o</w:t>
      </w:r>
      <w:r w:rsidRPr="000D2793">
        <w:t>ſ</w:t>
      </w:r>
      <w:r>
        <w:t>zteih neie jedna</w:t>
      </w:r>
      <w:r>
        <w:br/>
        <w:t xml:space="preserve">na </w:t>
      </w:r>
      <w:r w:rsidRPr="000D2793">
        <w:t>ſ</w:t>
      </w:r>
      <w:r>
        <w:t xml:space="preserve">zvem právom meszti vsze </w:t>
      </w:r>
      <w:r w:rsidRPr="000D2793">
        <w:t>ſ</w:t>
      </w:r>
      <w:r>
        <w:t xml:space="preserve">zem </w:t>
      </w:r>
      <w:r w:rsidRPr="000D2793">
        <w:t>ſ</w:t>
      </w:r>
      <w:r>
        <w:t>ze muczil</w:t>
      </w:r>
      <w:r>
        <w:br/>
        <w:t>v</w:t>
      </w:r>
      <w:ins w:id="2684" w:author="Nina Ditmajer" w:date="2022-04-05T11:05:00Z">
        <w:r w:rsidR="007C63C8">
          <w:t>r</w:t>
        </w:r>
      </w:ins>
      <w:del w:id="2685" w:author="Nina Ditmajer" w:date="2022-04-05T11:05:00Z">
        <w:r w:rsidDel="007C63C8">
          <w:delText>t</w:delText>
        </w:r>
      </w:del>
      <w:r>
        <w:t>e ia i zbavil, nega dobra vumne.</w:t>
      </w:r>
    </w:p>
    <w:p w14:paraId="282B791E" w14:textId="3A1DDA7B" w:rsidR="00380A5E" w:rsidRPr="00B6178D" w:rsidRDefault="00380A5E" w:rsidP="00380A5E">
      <w:pPr>
        <w:pStyle w:val="teiab"/>
      </w:pPr>
      <w:r w:rsidRPr="003D0A5D">
        <w:rPr>
          <w:rStyle w:val="teilabelZnak"/>
        </w:rPr>
        <w:t>5.</w:t>
      </w:r>
      <w:r>
        <w:t xml:space="preserve"> Moia Dűssic</w:t>
      </w:r>
      <w:ins w:id="2686" w:author="Nina Ditmajer" w:date="2022-04-05T11:05:00Z">
        <w:r w:rsidR="007C63C8">
          <w:t>z</w:t>
        </w:r>
      </w:ins>
      <w:del w:id="2687" w:author="Nina Ditmajer" w:date="2022-04-05T11:05:00Z">
        <w:r w:rsidDel="007C63C8">
          <w:delText>u</w:delText>
        </w:r>
      </w:del>
      <w:r>
        <w:t xml:space="preserve">a toliko </w:t>
      </w:r>
      <w:r w:rsidRPr="000D2793">
        <w:t>ſ</w:t>
      </w:r>
      <w:r>
        <w:t>zmotno</w:t>
      </w:r>
      <w:r w:rsidRPr="000D2793">
        <w:t>ſ</w:t>
      </w:r>
      <w:r>
        <w:t>zt preveliko ter-</w:t>
      </w:r>
      <w:r>
        <w:br/>
        <w:t>pi, kak ona tenya kaje na morji, tu</w:t>
      </w:r>
      <w:ins w:id="2688" w:author="Nina Ditmajer" w:date="2022-04-05T11:06:00Z">
        <w:r w:rsidR="007C63C8">
          <w:t>'</w:t>
        </w:r>
      </w:ins>
      <w:del w:id="2689" w:author="Nina Ditmajer" w:date="2022-04-05T11:06:00Z">
        <w:r w:rsidDel="007C63C8">
          <w:delText>´</w:delText>
        </w:r>
      </w:del>
      <w:r>
        <w:t>s</w:t>
      </w:r>
      <w:ins w:id="2690" w:author="Nina Ditmajer" w:date="2022-04-05T11:07:00Z">
        <w:r w:rsidR="007C63C8">
          <w:t xml:space="preserve"> </w:t>
        </w:r>
      </w:ins>
      <w:del w:id="2691" w:author="Nina Ditmajer" w:date="2022-04-05T11:07:00Z">
        <w:r w:rsidDel="007C63C8">
          <w:delText xml:space="preserve"> </w:delText>
        </w:r>
      </w:del>
      <w:r>
        <w:t>nei j</w:t>
      </w:r>
      <w:ins w:id="2692" w:author="Nina Ditmajer" w:date="2022-04-05T11:07:00Z">
        <w:r w:rsidR="007C63C8">
          <w:t>á</w:t>
        </w:r>
      </w:ins>
      <w:del w:id="2693" w:author="Nina Ditmajer" w:date="2022-04-05T11:07:00Z">
        <w:r w:rsidDel="007C63C8">
          <w:delText>a</w:delText>
        </w:r>
      </w:del>
      <w:r w:rsidRPr="000D2793">
        <w:t>ſ</w:t>
      </w:r>
      <w:r>
        <w:t>z</w:t>
      </w:r>
      <w:r>
        <w:br/>
        <w:t>prebivam, da dokecs namé Go</w:t>
      </w:r>
      <w:r w:rsidRPr="000D2793">
        <w:t>ſ</w:t>
      </w:r>
      <w:r>
        <w:t>zpon Bogh glédas</w:t>
      </w:r>
      <w:r>
        <w:br/>
        <w:t>toje leprai dotte.</w:t>
      </w:r>
    </w:p>
    <w:p w14:paraId="26D24AAB" w14:textId="7381611B" w:rsidR="00380A5E" w:rsidRDefault="00380A5E" w:rsidP="00380A5E">
      <w:pPr>
        <w:pStyle w:val="teiab"/>
      </w:pPr>
      <w:r w:rsidRPr="003D0A5D">
        <w:rPr>
          <w:rStyle w:val="teilabelZnak"/>
        </w:rPr>
        <w:t>6.</w:t>
      </w:r>
      <w:r>
        <w:t xml:space="preserve"> Oglei</w:t>
      </w:r>
      <w:r w:rsidRPr="000D2793">
        <w:t>ſ</w:t>
      </w:r>
      <w:r>
        <w:t>ze na me o</w:t>
      </w:r>
      <w:r w:rsidRPr="000D2793">
        <w:t>ſ</w:t>
      </w:r>
      <w:r>
        <w:t>zlobodi me ne to</w:t>
      </w:r>
      <w:ins w:id="2694" w:author="Nina Ditmajer" w:date="2022-04-05T11:09:00Z">
        <w:r w:rsidR="007C63C8">
          <w:t>'</w:t>
        </w:r>
      </w:ins>
      <w:del w:id="2695" w:author="Nina Ditmajer" w:date="2022-04-05T11:09:00Z">
        <w:r w:rsidDel="007C63C8">
          <w:delText>´</w:delText>
        </w:r>
      </w:del>
      <w:r>
        <w:t xml:space="preserve">si </w:t>
      </w:r>
      <w:ins w:id="2696" w:author="Nina Ditmajer" w:date="2022-04-05T11:09:00Z">
        <w:r w:rsidR="007C63C8">
          <w:rPr>
            <w:rStyle w:val="teiunclear"/>
          </w:rPr>
          <w:t>m</w:t>
        </w:r>
      </w:ins>
      <w:del w:id="2697" w:author="Nina Ditmajer" w:date="2022-04-05T11:09:00Z">
        <w:r w:rsidRPr="001A6707" w:rsidDel="007C63C8">
          <w:rPr>
            <w:rStyle w:val="teiunclear"/>
          </w:rPr>
          <w:delText>n</w:delText>
        </w:r>
      </w:del>
      <w:r w:rsidRPr="001A6707">
        <w:rPr>
          <w:rStyle w:val="teiunclear"/>
        </w:rPr>
        <w:t>i</w:t>
      </w:r>
      <w:r>
        <w:t xml:space="preserve"> </w:t>
      </w:r>
      <w:ins w:id="2698" w:author="Nina Ditmajer" w:date="2022-04-05T11:09:00Z">
        <w:r w:rsidR="007C63C8" w:rsidRPr="007C63C8">
          <w:rPr>
            <w:rPrChange w:id="2699" w:author="Nina Ditmajer" w:date="2022-04-05T11:11:00Z">
              <w:rPr>
                <w:rStyle w:val="teiunclear"/>
              </w:rPr>
            </w:rPrChange>
          </w:rPr>
          <w:t>D</w:t>
        </w:r>
      </w:ins>
      <w:del w:id="2700" w:author="Nina Ditmajer" w:date="2022-04-05T11:09:00Z">
        <w:r w:rsidRPr="007C63C8" w:rsidDel="007C63C8">
          <w:rPr>
            <w:rPrChange w:id="2701" w:author="Nina Ditmajer" w:date="2022-04-05T11:11:00Z">
              <w:rPr>
                <w:rStyle w:val="teiunclear"/>
              </w:rPr>
            </w:rPrChange>
          </w:rPr>
          <w:delText>d</w:delText>
        </w:r>
      </w:del>
      <w:ins w:id="2702" w:author="Nina Ditmajer" w:date="2022-04-05T11:09:00Z">
        <w:r w:rsidR="007C63C8" w:rsidRPr="007C63C8">
          <w:rPr>
            <w:rPrChange w:id="2703" w:author="Nina Ditmajer" w:date="2022-04-05T11:11:00Z">
              <w:rPr>
                <w:rStyle w:val="teiunclear"/>
              </w:rPr>
            </w:rPrChange>
          </w:rPr>
          <w:t>u</w:t>
        </w:r>
      </w:ins>
      <w:del w:id="2704" w:author="Nina Ditmajer" w:date="2022-04-05T11:09:00Z">
        <w:r w:rsidRPr="007C63C8" w:rsidDel="007C63C8">
          <w:rPr>
            <w:rPrChange w:id="2705" w:author="Nina Ditmajer" w:date="2022-04-05T11:11:00Z">
              <w:rPr>
                <w:rStyle w:val="teiunclear"/>
              </w:rPr>
            </w:rPrChange>
          </w:rPr>
          <w:delText>n</w:delText>
        </w:r>
      </w:del>
      <w:r w:rsidRPr="007C63C8">
        <w:rPr>
          <w:rPrChange w:id="2706" w:author="Nina Ditmajer" w:date="2022-04-05T11:11:00Z">
            <w:rPr>
              <w:rStyle w:val="teiunclear"/>
            </w:rPr>
          </w:rPrChange>
        </w:rPr>
        <w:t>sſe</w:t>
      </w:r>
      <w:r>
        <w:t>,</w:t>
      </w:r>
      <w:r>
        <w:br/>
      </w:r>
      <w:r w:rsidRPr="000D2793">
        <w:t>ſ</w:t>
      </w:r>
      <w:r>
        <w:t>zk</w:t>
      </w:r>
      <w:ins w:id="2707" w:author="Nina Ditmajer" w:date="2022-04-05T11:11:00Z">
        <w:r w:rsidR="007C63C8">
          <w:t>a'</w:t>
        </w:r>
      </w:ins>
      <w:del w:id="2708" w:author="Nina Ditmajer" w:date="2022-04-05T11:11:00Z">
        <w:r w:rsidDel="007C63C8">
          <w:delText>á</w:delText>
        </w:r>
      </w:del>
      <w:r>
        <w:t>si vu meni ne</w:t>
      </w:r>
      <w:r w:rsidRPr="000D2793">
        <w:t>ſ</w:t>
      </w:r>
      <w:r>
        <w:t>zkoncsano tvo veliko milos-</w:t>
      </w:r>
      <w:r>
        <w:br/>
        <w:t>cso, zder</w:t>
      </w:r>
      <w:r w:rsidRPr="000D2793">
        <w:t>ſ</w:t>
      </w:r>
      <w:r>
        <w:t>i Go</w:t>
      </w:r>
      <w:r w:rsidRPr="000D2793">
        <w:t>ſ</w:t>
      </w:r>
      <w:r>
        <w:t xml:space="preserve">zpodne da </w:t>
      </w:r>
      <w:r w:rsidRPr="000D2793">
        <w:t>ſ</w:t>
      </w:r>
      <w:r>
        <w:t>zvo miloscso moi ne-</w:t>
      </w:r>
      <w:r>
        <w:br/>
        <w:t xml:space="preserve">volni </w:t>
      </w:r>
      <w:ins w:id="2709" w:author="Nina Ditmajer" w:date="2022-04-05T11:13:00Z">
        <w:r w:rsidR="007C63C8">
          <w:t>'</w:t>
        </w:r>
      </w:ins>
      <w:del w:id="2710" w:author="Nina Ditmajer" w:date="2022-04-05T11:13:00Z">
        <w:r w:rsidDel="007C63C8">
          <w:delText>´</w:delText>
        </w:r>
      </w:del>
      <w:r w:rsidRPr="000D2793">
        <w:t>ſ</w:t>
      </w:r>
      <w:r>
        <w:t>itek.</w:t>
      </w:r>
    </w:p>
    <w:p w14:paraId="6C8742A2" w14:textId="5AE5A0E0" w:rsidR="00380A5E" w:rsidRDefault="00380A5E" w:rsidP="00380A5E">
      <w:pPr>
        <w:pStyle w:val="teiab"/>
      </w:pPr>
      <w:r w:rsidRPr="003D0A5D">
        <w:rPr>
          <w:rStyle w:val="teilabelZnak"/>
        </w:rPr>
        <w:t>7.</w:t>
      </w:r>
      <w:r>
        <w:t xml:space="preserve"> Da ieli </w:t>
      </w:r>
      <w:r w:rsidRPr="000D2793">
        <w:t>ſ</w:t>
      </w:r>
      <w:r>
        <w:t xml:space="preserve">zi gda kibi </w:t>
      </w:r>
      <w:r w:rsidRPr="000D2793">
        <w:t>ſ</w:t>
      </w:r>
      <w:r>
        <w:t>ze zmert</w:t>
      </w:r>
      <w:ins w:id="2711" w:author="Nina Ditmajer" w:date="2022-04-05T11:14:00Z">
        <w:r w:rsidR="007C63C8">
          <w:t>h</w:t>
        </w:r>
      </w:ins>
      <w:del w:id="2712" w:author="Nina Ditmajer" w:date="2022-04-05T11:13:00Z">
        <w:r w:rsidDel="007C63C8">
          <w:delText>k</w:delText>
        </w:r>
      </w:del>
      <w:r>
        <w:t xml:space="preserve">vi od tébe </w:t>
      </w:r>
      <w:r w:rsidRPr="000D2793">
        <w:t>ſ</w:t>
      </w:r>
      <w:r>
        <w:t>zpo-</w:t>
      </w:r>
      <w:r>
        <w:br/>
        <w:t xml:space="preserve">menol, ár vpékli ga nei kibi </w:t>
      </w:r>
      <w:r w:rsidRPr="000D2793">
        <w:t>ſ</w:t>
      </w:r>
      <w:r>
        <w:t xml:space="preserve">zpominal tvo </w:t>
      </w:r>
      <w:r w:rsidRPr="000D2793">
        <w:t>ſ</w:t>
      </w:r>
      <w:r>
        <w:t>zvéto</w:t>
      </w:r>
      <w:r>
        <w:br/>
        <w:t>miloszt ár v</w:t>
      </w:r>
      <w:r w:rsidRPr="000D2793">
        <w:t>ſ</w:t>
      </w:r>
      <w:r>
        <w:t xml:space="preserve">zo protivnoszt te tvoje </w:t>
      </w:r>
      <w:r w:rsidRPr="000D2793">
        <w:t>ſ</w:t>
      </w:r>
      <w:r>
        <w:t>zerdi</w:t>
      </w:r>
      <w:ins w:id="2713" w:author="Nina Ditmajer" w:date="2022-04-05T11:14:00Z">
        <w:r w:rsidR="007C63C8">
          <w:t xml:space="preserve"> ho-</w:t>
        </w:r>
      </w:ins>
      <w:r>
        <w:br/>
        <w:t>csess da zrazmeo.</w:t>
      </w:r>
    </w:p>
    <w:p w14:paraId="1C1429C1" w14:textId="099DD29A" w:rsidR="00380A5E" w:rsidRDefault="00380A5E" w:rsidP="00380A5E">
      <w:pPr>
        <w:pStyle w:val="teiab"/>
      </w:pPr>
      <w:r w:rsidRPr="003D0A5D">
        <w:rPr>
          <w:rStyle w:val="teilabelZnak"/>
        </w:rPr>
        <w:t>8.</w:t>
      </w:r>
      <w:r>
        <w:t xml:space="preserve"> Nedai Go</w:t>
      </w:r>
      <w:r w:rsidRPr="000D2793">
        <w:t>ſ</w:t>
      </w:r>
      <w:r>
        <w:t>zpon Bogh mojoi Dűsiczi vrai</w:t>
      </w:r>
      <w:r w:rsidRPr="000D2793">
        <w:t>ſ</w:t>
      </w:r>
      <w:r>
        <w:t>e gerlo</w:t>
      </w:r>
      <w:r>
        <w:br/>
        <w:t>vpa</w:t>
      </w:r>
      <w:r w:rsidRPr="000D2793">
        <w:t>ſ</w:t>
      </w:r>
      <w:r>
        <w:t>zti ka</w:t>
      </w:r>
      <w:r w:rsidRPr="000D2793">
        <w:t>ſ</w:t>
      </w:r>
      <w:r>
        <w:t xml:space="preserve">zi ti </w:t>
      </w:r>
      <w:r w:rsidRPr="000D2793">
        <w:t>ſ</w:t>
      </w:r>
      <w:r>
        <w:t xml:space="preserve">ztvoril na </w:t>
      </w:r>
      <w:r w:rsidRPr="000D2793">
        <w:t>ſ</w:t>
      </w:r>
      <w:r>
        <w:t>zve postenye,</w:t>
      </w:r>
      <w:r>
        <w:br/>
      </w:r>
      <w:r w:rsidRPr="000D2793">
        <w:t>ſ</w:t>
      </w:r>
      <w:r>
        <w:t>zkvar</w:t>
      </w:r>
      <w:del w:id="2714" w:author="Nina Ditmajer" w:date="2022-04-05T11:16:00Z">
        <w:r w:rsidDel="0078477F">
          <w:delText>j</w:delText>
        </w:r>
      </w:del>
      <w:r>
        <w:t xml:space="preserve">iti </w:t>
      </w:r>
      <w:r w:rsidRPr="000D2793">
        <w:t>ſ</w:t>
      </w:r>
      <w:r>
        <w:t xml:space="preserve">ze ne dai nego </w:t>
      </w:r>
      <w:ins w:id="2715" w:author="Nina Ditmajer" w:date="2022-04-05T11:16:00Z">
        <w:r w:rsidR="0078477F">
          <w:t>m</w:t>
        </w:r>
      </w:ins>
      <w:del w:id="2716" w:author="Nina Ditmajer" w:date="2022-04-05T11:16:00Z">
        <w:r w:rsidDel="0078477F">
          <w:delText>n</w:delText>
        </w:r>
      </w:del>
      <w:r>
        <w:t>e vpelai vekvecsni</w:t>
      </w:r>
      <w:r>
        <w:br/>
      </w:r>
      <w:r w:rsidRPr="000D2793">
        <w:t>ſ</w:t>
      </w:r>
      <w:r>
        <w:t xml:space="preserve">itek, vu tvoi </w:t>
      </w:r>
      <w:r w:rsidRPr="000D2793">
        <w:t>ſ</w:t>
      </w:r>
      <w:r>
        <w:t>zveti Or</w:t>
      </w:r>
      <w:r w:rsidRPr="000D2793">
        <w:t>ſ</w:t>
      </w:r>
      <w:r>
        <w:t>zágh.</w:t>
      </w:r>
    </w:p>
    <w:p w14:paraId="4C928FFA" w14:textId="06A51ADE" w:rsidR="00380A5E" w:rsidRDefault="00380A5E" w:rsidP="00380A5E">
      <w:pPr>
        <w:pStyle w:val="teiab"/>
      </w:pPr>
      <w:r w:rsidRPr="003D0A5D">
        <w:rPr>
          <w:rStyle w:val="teilabelZnak"/>
        </w:rPr>
        <w:t>9.</w:t>
      </w:r>
      <w:r>
        <w:t xml:space="preserve"> Ár on </w:t>
      </w:r>
      <w:ins w:id="2717" w:author="Nina Ditmajer" w:date="2022-04-05T11:17:00Z">
        <w:r w:rsidR="0078477F">
          <w:t>t</w:t>
        </w:r>
      </w:ins>
      <w:del w:id="2718" w:author="Nina Ditmajer" w:date="2022-04-05T11:17:00Z">
        <w:r w:rsidDel="0078477F">
          <w:delText>n</w:delText>
        </w:r>
      </w:del>
      <w:r>
        <w:t>ebé nigdár ne dicsi ki</w:t>
      </w:r>
      <w:r w:rsidRPr="000D2793">
        <w:t>ſ</w:t>
      </w:r>
      <w:r>
        <w:t>ze mucsi vpekli,</w:t>
      </w:r>
    </w:p>
    <w:p w14:paraId="2DAA52DF" w14:textId="77777777" w:rsidR="00380A5E" w:rsidRPr="00167F73" w:rsidRDefault="00380A5E" w:rsidP="00380A5E">
      <w:pPr>
        <w:pStyle w:val="teiab"/>
      </w:pPr>
    </w:p>
    <w:p w14:paraId="0E2803FA" w14:textId="7A3A01CF" w:rsidR="00380A5E" w:rsidRDefault="00380A5E">
      <w:r>
        <w:br w:type="page"/>
      </w:r>
    </w:p>
    <w:p w14:paraId="516114D9" w14:textId="77777777" w:rsidR="00380A5E" w:rsidRDefault="00380A5E" w:rsidP="00380A5E">
      <w:r>
        <w:lastRenderedPageBreak/>
        <w:t>/049r/</w:t>
      </w:r>
    </w:p>
    <w:p w14:paraId="1469BA80" w14:textId="77777777" w:rsidR="00380A5E" w:rsidRPr="00D91444" w:rsidRDefault="00380A5E" w:rsidP="00380A5E">
      <w:pPr>
        <w:pStyle w:val="teifwPageNum"/>
        <w:rPr>
          <w:rStyle w:val="teiunclear"/>
          <w:lang w:val="sl-SI"/>
        </w:rPr>
      </w:pPr>
      <w:r w:rsidRPr="00D91444">
        <w:rPr>
          <w:rStyle w:val="teiunclear"/>
          <w:lang w:val="sl-SI"/>
        </w:rPr>
        <w:t>93</w:t>
      </w:r>
    </w:p>
    <w:p w14:paraId="37248908" w14:textId="12052824" w:rsidR="00380A5E" w:rsidRDefault="00380A5E" w:rsidP="00380A5E">
      <w:pPr>
        <w:pStyle w:val="teiab"/>
      </w:pPr>
      <w:r>
        <w:t xml:space="preserve">nego mi </w:t>
      </w:r>
      <w:ins w:id="2719" w:author="Nina Ditmajer" w:date="2022-04-05T13:26:00Z">
        <w:r w:rsidR="00AB51CD">
          <w:t>'</w:t>
        </w:r>
      </w:ins>
      <w:r w:rsidRPr="00F52667">
        <w:t>ſ</w:t>
      </w:r>
      <w:r>
        <w:t xml:space="preserve">ivi </w:t>
      </w:r>
      <w:r w:rsidRPr="00A916E7">
        <w:t xml:space="preserve">tve </w:t>
      </w:r>
      <w:r>
        <w:t>szvé</w:t>
      </w:r>
      <w:ins w:id="2720" w:author="Nina Ditmajer" w:date="2022-04-05T13:26:00Z">
        <w:r w:rsidR="00AB51CD">
          <w:t>t</w:t>
        </w:r>
      </w:ins>
      <w:del w:id="2721" w:author="Nina Ditmajer" w:date="2022-04-05T13:26:00Z">
        <w:r w:rsidDel="00AB51CD">
          <w:delText>r</w:delText>
        </w:r>
      </w:del>
      <w:r>
        <w:t>o ime v</w:t>
      </w:r>
      <w:r w:rsidRPr="00F52667">
        <w:t>ſ</w:t>
      </w:r>
      <w:r>
        <w:t>zigdár szpomina-</w:t>
      </w:r>
      <w:r>
        <w:br/>
        <w:t>mo, i</w:t>
      </w:r>
      <w:ins w:id="2722" w:author="Nina Ditmajer" w:date="2022-04-05T13:27:00Z">
        <w:r w:rsidR="00AB51CD">
          <w:t>a</w:t>
        </w:r>
      </w:ins>
      <w:del w:id="2723" w:author="Nina Ditmajer" w:date="2022-04-05T13:27:00Z">
        <w:r w:rsidDel="00AB51CD">
          <w:delText>n</w:delText>
        </w:r>
      </w:del>
      <w:r>
        <w:t xml:space="preserve"> te bom hvalil ako me vpelas vu tvoi </w:t>
      </w:r>
      <w:r w:rsidRPr="00F52667">
        <w:t>ſ</w:t>
      </w:r>
      <w:ins w:id="2724" w:author="Nina Ditmajer" w:date="2022-04-05T13:27:00Z">
        <w:r w:rsidR="00AB51CD">
          <w:t>z</w:t>
        </w:r>
      </w:ins>
      <w:r>
        <w:t>vé-</w:t>
      </w:r>
      <w:r>
        <w:br/>
        <w:t xml:space="preserve">ti </w:t>
      </w:r>
      <w:r w:rsidRPr="006B557C">
        <w:t>Or</w:t>
      </w:r>
      <w:r>
        <w:t>s</w:t>
      </w:r>
      <w:r w:rsidRPr="006B557C">
        <w:t>z</w:t>
      </w:r>
      <w:r>
        <w:t>á</w:t>
      </w:r>
      <w:r w:rsidRPr="006B557C">
        <w:t>gh.</w:t>
      </w:r>
    </w:p>
    <w:p w14:paraId="0FA9CB28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10.</w:t>
      </w:r>
      <w:r>
        <w:t xml:space="preserve"> Od dávnya </w:t>
      </w:r>
      <w:r w:rsidRPr="00F52667">
        <w:t>ſ</w:t>
      </w:r>
      <w:r>
        <w:t xml:space="preserve">ze vre ia leprai </w:t>
      </w:r>
      <w:r w:rsidRPr="00D91444">
        <w:t>mucsim</w:t>
      </w:r>
      <w:r w:rsidRPr="00C95BF1">
        <w:rPr>
          <w:rStyle w:val="teiunclear"/>
          <w:lang w:val="sl-SI"/>
        </w:rPr>
        <w:t xml:space="preserve"> </w:t>
      </w:r>
      <w:r w:rsidRPr="00D91444">
        <w:t>krotim</w:t>
      </w:r>
      <w:r w:rsidRPr="006B557C">
        <w:t xml:space="preserve"> </w:t>
      </w:r>
      <w:r w:rsidRPr="00B95568">
        <w:t>zdi</w:t>
      </w:r>
      <w:r>
        <w:t>-</w:t>
      </w:r>
      <w:r w:rsidRPr="00B95568">
        <w:br/>
      </w:r>
      <w:r>
        <w:t xml:space="preserve">hávanyem i pole al </w:t>
      </w:r>
      <w:r w:rsidRPr="00F52667">
        <w:t>ſ</w:t>
      </w:r>
      <w:r>
        <w:t xml:space="preserve">zem mojo posztelo </w:t>
      </w:r>
      <w:r w:rsidRPr="00ED7D46">
        <w:t>iaſ</w:t>
      </w:r>
      <w:r>
        <w:t>z</w:t>
      </w:r>
      <w:r w:rsidRPr="00ED7D46">
        <w:t xml:space="preserve"> </w:t>
      </w:r>
      <w:r w:rsidRPr="00D91444">
        <w:t>hicze</w:t>
      </w:r>
      <w:r>
        <w:br/>
      </w:r>
      <w:r w:rsidRPr="00D91444">
        <w:t>tocsechi</w:t>
      </w:r>
      <w:r>
        <w:t>, moje obervi v</w:t>
      </w:r>
      <w:r w:rsidRPr="00F52667">
        <w:t>ſ</w:t>
      </w:r>
      <w:r>
        <w:t xml:space="preserve">ze </w:t>
      </w:r>
      <w:r w:rsidRPr="00F52667">
        <w:t>ſ</w:t>
      </w:r>
      <w:r>
        <w:t>zo otekle od velika</w:t>
      </w:r>
      <w:r>
        <w:br/>
        <w:t>placsa.</w:t>
      </w:r>
    </w:p>
    <w:p w14:paraId="7FE36970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11.</w:t>
      </w:r>
      <w:r>
        <w:t xml:space="preserve"> Na moih obeih </w:t>
      </w:r>
      <w:r w:rsidRPr="00E73B03">
        <w:t xml:space="preserve">belnoje </w:t>
      </w:r>
      <w:r>
        <w:t>zra</w:t>
      </w:r>
      <w:r w:rsidRPr="00F52667">
        <w:t>ſ</w:t>
      </w:r>
      <w:r>
        <w:t>zlo od velike tuge,</w:t>
      </w:r>
      <w:r>
        <w:br/>
        <w:t xml:space="preserve">ár </w:t>
      </w:r>
      <w:r w:rsidRPr="00AB51CD">
        <w:rPr>
          <w:rPrChange w:id="2725" w:author="Nina Ditmajer" w:date="2022-04-05T13:33:00Z">
            <w:rPr>
              <w:rStyle w:val="teiunclear"/>
              <w:lang w:val="sl-SI"/>
            </w:rPr>
          </w:rPrChange>
        </w:rPr>
        <w:t>v</w:t>
      </w:r>
      <w:r w:rsidRPr="00D91444">
        <w:rPr>
          <w:rStyle w:val="teigap"/>
          <w:lang w:val="sl-SI"/>
        </w:rPr>
        <w:t>?</w:t>
      </w:r>
      <w:r w:rsidRPr="00AB51CD">
        <w:rPr>
          <w:rPrChange w:id="2726" w:author="Nina Ditmajer" w:date="2022-04-05T13:33:00Z">
            <w:rPr>
              <w:rStyle w:val="teiunclear"/>
              <w:lang w:val="sl-SI"/>
            </w:rPr>
          </w:rPrChange>
        </w:rPr>
        <w:t>e</w:t>
      </w:r>
      <w:r w:rsidRPr="00D91444">
        <w:rPr>
          <w:rStyle w:val="teiunclear"/>
          <w:lang w:val="sl-SI"/>
        </w:rPr>
        <w:t xml:space="preserve"> </w:t>
      </w:r>
      <w:r w:rsidRPr="00AB51CD">
        <w:rPr>
          <w:rPrChange w:id="2727" w:author="Nina Ditmajer" w:date="2022-04-05T13:33:00Z">
            <w:rPr>
              <w:rStyle w:val="teiunclear"/>
              <w:lang w:val="sl-SI"/>
            </w:rPr>
          </w:rPrChange>
        </w:rPr>
        <w:t>le</w:t>
      </w:r>
      <w:r w:rsidRPr="00D91444">
        <w:rPr>
          <w:rStyle w:val="teigap"/>
          <w:lang w:val="sl-SI"/>
        </w:rPr>
        <w:t>?</w:t>
      </w:r>
      <w:r w:rsidRPr="00D91444">
        <w:rPr>
          <w:rStyle w:val="teiunclear"/>
          <w:lang w:val="sl-SI"/>
        </w:rPr>
        <w:t xml:space="preserve"> </w:t>
      </w:r>
      <w:r w:rsidRPr="00AB51CD">
        <w:rPr>
          <w:rPrChange w:id="2728" w:author="Nina Ditmajer" w:date="2022-04-05T13:33:00Z">
            <w:rPr>
              <w:rStyle w:val="teiunclear"/>
              <w:lang w:val="sl-SI"/>
            </w:rPr>
          </w:rPrChange>
        </w:rPr>
        <w:t>vezd</w:t>
      </w:r>
      <w:r w:rsidRPr="00D91444">
        <w:rPr>
          <w:rStyle w:val="teigap"/>
          <w:lang w:val="sl-SI"/>
        </w:rPr>
        <w:t>?</w:t>
      </w:r>
      <w:r w:rsidRPr="00C95BF1">
        <w:rPr>
          <w:rStyle w:val="teiunclear"/>
          <w:lang w:val="sl-SI"/>
        </w:rPr>
        <w:t xml:space="preserve"> </w:t>
      </w:r>
      <w:r w:rsidRPr="00AB51CD">
        <w:rPr>
          <w:rPrChange w:id="2729" w:author="Nina Ditmajer" w:date="2022-04-05T13:34:00Z">
            <w:rPr>
              <w:rStyle w:val="teiunclear"/>
              <w:lang w:val="sl-SI"/>
            </w:rPr>
          </w:rPrChange>
        </w:rPr>
        <w:t>j</w:t>
      </w:r>
      <w:r w:rsidRPr="00AB51CD">
        <w:rPr>
          <w:rStyle w:val="teigap"/>
          <w:rPrChange w:id="2730" w:author="Nina Ditmajer" w:date="2022-04-05T13:32:00Z">
            <w:rPr>
              <w:rStyle w:val="teiunclear"/>
              <w:lang w:val="sl-SI"/>
            </w:rPr>
          </w:rPrChange>
        </w:rPr>
        <w:t>?</w:t>
      </w:r>
      <w:r w:rsidRPr="00AB51CD">
        <w:rPr>
          <w:rPrChange w:id="2731" w:author="Nina Ditmajer" w:date="2022-04-05T13:34:00Z">
            <w:rPr>
              <w:rStyle w:val="teigap"/>
              <w:lang w:val="sl-SI"/>
            </w:rPr>
          </w:rPrChange>
        </w:rPr>
        <w:t>ſ</w:t>
      </w:r>
      <w:r w:rsidRPr="00AB51CD">
        <w:rPr>
          <w:rPrChange w:id="2732" w:author="Nina Ditmajer" w:date="2022-04-05T13:34:00Z">
            <w:rPr>
              <w:rStyle w:val="teiunclear"/>
              <w:lang w:val="sl-SI"/>
            </w:rPr>
          </w:rPrChange>
        </w:rPr>
        <w:t>z</w:t>
      </w:r>
      <w:r>
        <w:rPr>
          <w:rStyle w:val="teiunclear"/>
          <w:lang w:val="sl-SI"/>
        </w:rPr>
        <w:t xml:space="preserve"> </w:t>
      </w:r>
      <w:r>
        <w:t xml:space="preserve">po'sert bodem pred </w:t>
      </w:r>
      <w:r w:rsidRPr="009E1FEA">
        <w:rPr>
          <w:rPrChange w:id="2733" w:author="Nina Ditmajer" w:date="2022-04-05T13:34:00Z">
            <w:rPr>
              <w:rStyle w:val="teiunclear"/>
              <w:lang w:val="sl-SI"/>
            </w:rPr>
          </w:rPrChange>
        </w:rPr>
        <w:t>vnosi</w:t>
      </w:r>
      <w:r w:rsidRPr="009E1FEA">
        <w:t>-</w:t>
      </w:r>
      <w:r w:rsidRPr="009E1FEA">
        <w:br/>
      </w:r>
      <w:r>
        <w:t>na g</w:t>
      </w:r>
      <w:r w:rsidRPr="009E1FEA">
        <w:rPr>
          <w:rStyle w:val="teiunclear"/>
          <w:rPrChange w:id="2734" w:author="Nina Ditmajer" w:date="2022-04-05T13:34:00Z">
            <w:rPr/>
          </w:rPrChange>
        </w:rPr>
        <w:t>r</w:t>
      </w:r>
      <w:r>
        <w:t>e</w:t>
      </w:r>
      <w:r w:rsidRPr="009E1FEA">
        <w:rPr>
          <w:rStyle w:val="teiunclear"/>
          <w:rPrChange w:id="2735" w:author="Nina Ditmajer" w:date="2022-04-05T13:34:00Z">
            <w:rPr/>
          </w:rPrChange>
        </w:rPr>
        <w:t>h</w:t>
      </w:r>
      <w:r>
        <w:t>ov, da p</w:t>
      </w:r>
      <w:r w:rsidRPr="009E1FEA">
        <w:rPr>
          <w:rStyle w:val="teiunclear"/>
          <w:rPrChange w:id="2736" w:author="Nina Ditmajer" w:date="2022-04-05T13:35:00Z">
            <w:rPr/>
          </w:rPrChange>
        </w:rPr>
        <w:t>ro</w:t>
      </w:r>
      <w:r>
        <w:t>szim tebe oglei</w:t>
      </w:r>
      <w:r w:rsidRPr="00F52667">
        <w:t>ſ</w:t>
      </w:r>
      <w:r>
        <w:t xml:space="preserve">ze na mé za </w:t>
      </w:r>
      <w:r>
        <w:br/>
        <w:t>tve o</w:t>
      </w:r>
      <w:r w:rsidRPr="009E1FEA">
        <w:rPr>
          <w:rStyle w:val="teiunclear"/>
          <w:rPrChange w:id="2737" w:author="Nina Ditmajer" w:date="2022-04-05T13:35:00Z">
            <w:rPr/>
          </w:rPrChange>
        </w:rPr>
        <w:t>be</w:t>
      </w:r>
      <w:r>
        <w:t>csanye.</w:t>
      </w:r>
    </w:p>
    <w:p w14:paraId="5250D876" w14:textId="6FDFB41F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12.</w:t>
      </w:r>
      <w:r>
        <w:t xml:space="preserve"> Dai da verujem </w:t>
      </w:r>
      <w:r w:rsidRPr="00E73B03">
        <w:t xml:space="preserve">tve </w:t>
      </w:r>
      <w:r w:rsidRPr="00F52667">
        <w:t>ſ</w:t>
      </w:r>
      <w:r>
        <w:t>zvete recsi nyé veli-</w:t>
      </w:r>
      <w:r>
        <w:br/>
        <w:t>ko zm</w:t>
      </w:r>
      <w:r w:rsidRPr="00A47C00">
        <w:rPr>
          <w:rStyle w:val="teiunclear"/>
          <w:rPrChange w:id="2738" w:author="Nina Ditmajer" w:date="2022-04-05T13:43:00Z">
            <w:rPr/>
          </w:rPrChange>
        </w:rPr>
        <w:t>o</w:t>
      </w:r>
      <w:r>
        <w:t>'znosz</w:t>
      </w:r>
      <w:r w:rsidRPr="00A47C00">
        <w:rPr>
          <w:rStyle w:val="teiunclear"/>
          <w:rPrChange w:id="2739" w:author="Nina Ditmajer" w:date="2022-04-05T13:43:00Z">
            <w:rPr/>
          </w:rPrChange>
        </w:rPr>
        <w:t>t</w:t>
      </w:r>
      <w:r>
        <w:t xml:space="preserve"> o</w:t>
      </w:r>
      <w:r w:rsidRPr="00F52667">
        <w:t>ſ</w:t>
      </w:r>
      <w:ins w:id="2740" w:author="Nina Ditmajer" w:date="2022-04-05T13:43:00Z">
        <w:r w:rsidR="00F41936">
          <w:t>z</w:t>
        </w:r>
      </w:ins>
      <w:del w:id="2741" w:author="Nina Ditmajer" w:date="2022-04-05T13:43:00Z">
        <w:r w:rsidDel="00F41936">
          <w:delText>s</w:delText>
        </w:r>
      </w:del>
      <w:r>
        <w:t>lobodjenya, moje Dűssicze,</w:t>
      </w:r>
      <w:r>
        <w:br/>
        <w:t>dai da</w:t>
      </w:r>
      <w:r w:rsidRPr="00F52667">
        <w:t>ſ</w:t>
      </w:r>
      <w:r>
        <w:t>ze docsákam, i obecsanye, po tvojem</w:t>
      </w:r>
      <w:r>
        <w:br/>
      </w:r>
      <w:r w:rsidRPr="00F52667">
        <w:t>ſ</w:t>
      </w:r>
      <w:r>
        <w:t>zini dai da bodem vsival.</w:t>
      </w:r>
    </w:p>
    <w:p w14:paraId="028CFA91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13.</w:t>
      </w:r>
      <w:r>
        <w:t xml:space="preserve"> Oh raduj</w:t>
      </w:r>
      <w:r w:rsidRPr="00F52667">
        <w:t>ſ</w:t>
      </w:r>
      <w:r>
        <w:t>ze vre ti moja Dus</w:t>
      </w:r>
      <w:r w:rsidRPr="00F52667">
        <w:t>ſ</w:t>
      </w:r>
      <w:r>
        <w:t xml:space="preserve">a nai ti </w:t>
      </w:r>
      <w:r w:rsidRPr="00F52667">
        <w:t>ſ</w:t>
      </w:r>
      <w:r>
        <w:t>zi gre</w:t>
      </w:r>
      <w:r>
        <w:rPr>
          <w:rFonts w:ascii="ZRCola" w:hAnsi="ZRCola" w:cs="ZRCola"/>
        </w:rPr>
        <w:t>ſ</w:t>
      </w:r>
      <w:r>
        <w:t>-</w:t>
      </w:r>
      <w:r>
        <w:br/>
        <w:t xml:space="preserve">na ztelom árje vre </w:t>
      </w:r>
      <w:r w:rsidRPr="00F52667">
        <w:t>ſ</w:t>
      </w:r>
      <w:r>
        <w:t>zlis</w:t>
      </w:r>
      <w:r w:rsidRPr="00F52667">
        <w:t>ſ</w:t>
      </w:r>
      <w:r>
        <w:t>al mojo molitvo</w:t>
      </w:r>
      <w:r>
        <w:br/>
        <w:t xml:space="preserve">zmosni Goszpodin Bough, vupai </w:t>
      </w:r>
      <w:r w:rsidRPr="00F52667">
        <w:t>ſ</w:t>
      </w:r>
      <w:r>
        <w:t xml:space="preserve">ze </w:t>
      </w:r>
      <w:r w:rsidRPr="00F52667">
        <w:t>ſ</w:t>
      </w:r>
      <w:r>
        <w:t>zinek</w:t>
      </w:r>
      <w:r>
        <w:br/>
        <w:t>vu mojem Dűhi tak</w:t>
      </w:r>
      <w:del w:id="2742" w:author="Nina Ditmajer" w:date="2022-04-05T13:44:00Z">
        <w:r w:rsidDel="00F41936">
          <w:delText>o</w:delText>
        </w:r>
      </w:del>
      <w:r>
        <w:t xml:space="preserve"> veli Go</w:t>
      </w:r>
      <w:r>
        <w:rPr>
          <w:rFonts w:ascii="ZRCola" w:hAnsi="ZRCola" w:cs="ZRCola"/>
        </w:rPr>
        <w:t>ſ</w:t>
      </w:r>
      <w:r>
        <w:t>zpon Bough.</w:t>
      </w:r>
    </w:p>
    <w:p w14:paraId="75753C07" w14:textId="56663064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14.</w:t>
      </w:r>
      <w:r>
        <w:t xml:space="preserve"> Od</w:t>
      </w:r>
      <w:r w:rsidRPr="00F52667">
        <w:t>ſ</w:t>
      </w:r>
      <w:r>
        <w:t xml:space="preserve">ztopte vre ta </w:t>
      </w:r>
      <w:r w:rsidRPr="00E73B03">
        <w:t xml:space="preserve">vezdai </w:t>
      </w:r>
      <w:r>
        <w:t>od méne v</w:t>
      </w:r>
      <w:r w:rsidRPr="00F52667">
        <w:t>ſ</w:t>
      </w:r>
      <w:r>
        <w:t>zi</w:t>
      </w:r>
      <w:r>
        <w:br/>
        <w:t>nepriat</w:t>
      </w:r>
      <w:ins w:id="2743" w:author="Nina Ditmajer" w:date="2022-04-05T13:46:00Z">
        <w:r w:rsidR="00F41936">
          <w:t>é</w:t>
        </w:r>
      </w:ins>
      <w:del w:id="2744" w:author="Nina Ditmajer" w:date="2022-04-05T13:46:00Z">
        <w:r w:rsidDel="00F41936">
          <w:delText>e</w:delText>
        </w:r>
      </w:del>
      <w:r>
        <w:t>lje, ár</w:t>
      </w:r>
      <w:r w:rsidRPr="00F52667">
        <w:t>ſ</w:t>
      </w:r>
      <w:r>
        <w:t>zo pred Bogom k</w:t>
      </w:r>
      <w:r w:rsidRPr="00E73B03">
        <w:t>rot</w:t>
      </w:r>
      <w:ins w:id="2745" w:author="Nina Ditmajer" w:date="2022-04-05T13:46:00Z">
        <w:r w:rsidR="00F41936">
          <w:t>o</w:t>
        </w:r>
      </w:ins>
      <w:r w:rsidRPr="00E73B03">
        <w:t xml:space="preserve"> </w:t>
      </w:r>
      <w:r>
        <w:t>pri-</w:t>
      </w:r>
      <w:r>
        <w:br/>
        <w:t>etne v</w:t>
      </w:r>
      <w:r w:rsidRPr="00F52667">
        <w:t>ſ</w:t>
      </w:r>
      <w:r>
        <w:t>ze moje molitve,</w:t>
      </w:r>
    </w:p>
    <w:p w14:paraId="2D8CD0F5" w14:textId="77777777" w:rsidR="00380A5E" w:rsidRDefault="00380A5E" w:rsidP="00380A5E">
      <w:r>
        <w:br w:type="page"/>
      </w:r>
    </w:p>
    <w:p w14:paraId="0E390D84" w14:textId="77777777" w:rsidR="00380A5E" w:rsidRDefault="00380A5E" w:rsidP="00380A5E">
      <w:r>
        <w:lastRenderedPageBreak/>
        <w:t>/049v/</w:t>
      </w:r>
    </w:p>
    <w:p w14:paraId="3DC83182" w14:textId="77777777" w:rsidR="00380A5E" w:rsidRPr="00200D0F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94</w:t>
      </w:r>
    </w:p>
    <w:p w14:paraId="442016AD" w14:textId="77777777" w:rsidR="00380A5E" w:rsidRDefault="00380A5E" w:rsidP="00380A5E">
      <w:pPr>
        <w:pStyle w:val="teiab"/>
      </w:pPr>
      <w:r>
        <w:t>nemre mi nikai moi nepriatel, Dűs-</w:t>
      </w:r>
      <w:r>
        <w:br/>
      </w:r>
      <w:r w:rsidRPr="00F52667">
        <w:t>ſ</w:t>
      </w:r>
      <w:r>
        <w:t xml:space="preserve">a </w:t>
      </w:r>
      <w:r w:rsidRPr="000C43FF">
        <w:rPr>
          <w:rPrChange w:id="2746" w:author="Nina Ditmajer" w:date="2022-04-05T13:47:00Z">
            <w:rPr>
              <w:rStyle w:val="teiunclear"/>
              <w:lang w:val="sl-SI"/>
            </w:rPr>
          </w:rPrChange>
        </w:rPr>
        <w:t>boidi</w:t>
      </w:r>
      <w:r>
        <w:t xml:space="preserve"> veszela.</w:t>
      </w:r>
    </w:p>
    <w:p w14:paraId="1E12CB82" w14:textId="7512DD33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15.</w:t>
      </w:r>
      <w:r>
        <w:t xml:space="preserve"> Kako </w:t>
      </w:r>
      <w:ins w:id="2747" w:author="Nina Ditmajer" w:date="2022-04-05T13:47:00Z">
        <w:r w:rsidR="005E7CE3">
          <w:t>h</w:t>
        </w:r>
      </w:ins>
      <w:del w:id="2748" w:author="Nina Ditmajer" w:date="2022-04-05T13:47:00Z">
        <w:r w:rsidDel="005E7CE3">
          <w:delText>k</w:delText>
        </w:r>
      </w:del>
      <w:r>
        <w:t>erlei Boug moje molitve pred</w:t>
      </w:r>
      <w:r>
        <w:br/>
      </w:r>
      <w:r w:rsidRPr="00F52667">
        <w:t>ſ</w:t>
      </w:r>
      <w:r>
        <w:t xml:space="preserve">ze naprei vzeme, </w:t>
      </w:r>
      <w:r w:rsidRPr="00113C60">
        <w:t>kmeſ</w:t>
      </w:r>
      <w:r>
        <w:t>z</w:t>
      </w:r>
      <w:r w:rsidRPr="00113C60">
        <w:t xml:space="preserve">to </w:t>
      </w:r>
      <w:r>
        <w:t>Dűs</w:t>
      </w:r>
      <w:r w:rsidRPr="00F52667">
        <w:t>ſ</w:t>
      </w:r>
      <w:r>
        <w:t>o mo vun</w:t>
      </w:r>
      <w:r>
        <w:br/>
      </w:r>
      <w:r w:rsidRPr="00113C60">
        <w:t>zvraisi noket vunka o</w:t>
      </w:r>
      <w:r>
        <w:rPr>
          <w:rFonts w:ascii="ZRCola" w:hAnsi="ZRCola" w:cs="ZRCola"/>
        </w:rPr>
        <w:t>ſ</w:t>
      </w:r>
      <w:r w:rsidRPr="00113C60">
        <w:t>zlobodi</w:t>
      </w:r>
      <w:r>
        <w:t>, i moje</w:t>
      </w:r>
      <w:r>
        <w:br/>
      </w:r>
      <w:r w:rsidRPr="00F52667">
        <w:t>ſ</w:t>
      </w:r>
      <w:r>
        <w:t>zercze kme</w:t>
      </w:r>
      <w:r w:rsidRPr="00F52667">
        <w:t>ſ</w:t>
      </w:r>
      <w:r>
        <w:t>ztu priprávi kprávomu vu-</w:t>
      </w:r>
      <w:r>
        <w:br/>
        <w:t>panyu.</w:t>
      </w:r>
    </w:p>
    <w:p w14:paraId="5215F9D7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16.</w:t>
      </w:r>
      <w:r>
        <w:t xml:space="preserve"> Nepriatele me oszramoti, i v</w:t>
      </w:r>
      <w:r w:rsidRPr="00F52667">
        <w:t>ſ</w:t>
      </w:r>
      <w:r>
        <w:t>ze je on</w:t>
      </w:r>
      <w:r>
        <w:br/>
      </w:r>
      <w:r w:rsidRPr="00F52667">
        <w:t>ſ</w:t>
      </w:r>
      <w:r>
        <w:t>zmouti krotoje hűtro o</w:t>
      </w:r>
      <w:r w:rsidRPr="00F52667">
        <w:t>ſ</w:t>
      </w:r>
      <w:r>
        <w:t>zramotiv</w:t>
      </w:r>
      <w:r w:rsidRPr="00F52667">
        <w:t>ſ</w:t>
      </w:r>
      <w:r>
        <w:t>i v</w:t>
      </w:r>
      <w:r w:rsidRPr="00F52667">
        <w:t>ſ</w:t>
      </w:r>
      <w:r>
        <w:t>ze</w:t>
      </w:r>
      <w:r>
        <w:br/>
        <w:t>nazai oberne i kvűpanyuje vsze gresne</w:t>
      </w:r>
      <w:r>
        <w:br/>
        <w:t xml:space="preserve">tudi </w:t>
      </w:r>
      <w:r w:rsidRPr="00113C60">
        <w:t>pomeni opomenal.</w:t>
      </w:r>
    </w:p>
    <w:p w14:paraId="301E8F1D" w14:textId="3C1BC626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17.</w:t>
      </w:r>
      <w:r>
        <w:t xml:space="preserve"> Nigdarsze </w:t>
      </w:r>
      <w:r w:rsidRPr="00F52667">
        <w:t>ſ</w:t>
      </w:r>
      <w:r>
        <w:t xml:space="preserve">zvega greha ne </w:t>
      </w:r>
      <w:r w:rsidRPr="00F52667">
        <w:t>ſ</w:t>
      </w:r>
      <w:r>
        <w:t>ztra</w:t>
      </w:r>
      <w:r w:rsidRPr="00F52667">
        <w:t>ſ</w:t>
      </w:r>
      <w:r>
        <w:t xml:space="preserve">i </w:t>
      </w:r>
      <w:r w:rsidRPr="000501B2">
        <w:t xml:space="preserve">leprai </w:t>
      </w:r>
      <w:r>
        <w:t>vB</w:t>
      </w:r>
      <w:ins w:id="2749" w:author="Nina Ditmajer" w:date="2022-04-05T13:52:00Z">
        <w:r w:rsidR="005E7CE3">
          <w:t>o</w:t>
        </w:r>
      </w:ins>
      <w:r>
        <w:t>-</w:t>
      </w:r>
      <w:del w:id="2750" w:author="Nina Ditmajer" w:date="2022-04-05T13:52:00Z">
        <w:r w:rsidDel="005E7CE3">
          <w:delText>,</w:delText>
        </w:r>
      </w:del>
      <w:r>
        <w:br/>
        <w:t>gi verui, odpűszti mu</w:t>
      </w:r>
      <w:r w:rsidRPr="00F52667">
        <w:t>ſ</w:t>
      </w:r>
      <w:r>
        <w:t>ze i zblago</w:t>
      </w:r>
      <w:r w:rsidRPr="00F52667">
        <w:t>ſ</w:t>
      </w:r>
      <w:r>
        <w:t>zlovom</w:t>
      </w:r>
      <w:r>
        <w:br/>
        <w:t>ako knyemu pride, z mene</w:t>
      </w:r>
      <w:r w:rsidRPr="00F52667">
        <w:t>ſ</w:t>
      </w:r>
      <w:ins w:id="2751" w:author="Nina Ditmajer" w:date="2022-04-05T13:53:00Z">
        <w:r w:rsidR="005E7CE3">
          <w:t>z</w:t>
        </w:r>
      </w:ins>
      <w:del w:id="2752" w:author="Nina Ditmajer" w:date="2022-04-05T13:53:00Z">
        <w:r w:rsidDel="005E7CE3">
          <w:delText>s</w:delText>
        </w:r>
      </w:del>
      <w:r>
        <w:t xml:space="preserve">i </w:t>
      </w:r>
      <w:r w:rsidRPr="00C95BF1">
        <w:rPr>
          <w:rStyle w:val="teiunclear"/>
          <w:lang w:val="sl-SI"/>
        </w:rPr>
        <w:t>p</w:t>
      </w:r>
      <w:r>
        <w:rPr>
          <w:rStyle w:val="teiunclear"/>
          <w:lang w:val="sl-SI"/>
        </w:rPr>
        <w:t>é</w:t>
      </w:r>
      <w:r w:rsidRPr="00C95BF1">
        <w:rPr>
          <w:rStyle w:val="teiunclear"/>
          <w:lang w:val="sl-SI"/>
        </w:rPr>
        <w:t>ldo</w:t>
      </w:r>
      <w:r>
        <w:t xml:space="preserve"> te ne-</w:t>
      </w:r>
      <w:r>
        <w:br/>
        <w:t xml:space="preserve">zahválni </w:t>
      </w:r>
      <w:r w:rsidRPr="00F52667">
        <w:t>ſ</w:t>
      </w:r>
      <w:r>
        <w:t>zvet ve</w:t>
      </w:r>
      <w:r w:rsidRPr="00F52667">
        <w:t>ſ</w:t>
      </w:r>
      <w:r>
        <w:t xml:space="preserve">z </w:t>
      </w:r>
      <w:r w:rsidRPr="00113C60">
        <w:t>ar</w:t>
      </w:r>
      <w:r>
        <w:t xml:space="preserve"> </w:t>
      </w:r>
      <w:r w:rsidRPr="00113C60">
        <w:t xml:space="preserve">ti </w:t>
      </w:r>
      <w:r>
        <w:t xml:space="preserve">vzeme. </w:t>
      </w:r>
    </w:p>
    <w:p w14:paraId="1F65157E" w14:textId="77777777" w:rsidR="00380A5E" w:rsidRDefault="00380A5E" w:rsidP="00380A5E">
      <w:pPr>
        <w:pStyle w:val="teiab"/>
      </w:pPr>
      <w:r w:rsidRPr="00D91444">
        <w:rPr>
          <w:rStyle w:val="teilabelZnak"/>
          <w:lang w:val="sl-SI"/>
        </w:rPr>
        <w:t>18.</w:t>
      </w:r>
      <w:r>
        <w:t xml:space="preserve"> </w:t>
      </w:r>
      <w:r w:rsidRPr="00F52667">
        <w:t>ſ</w:t>
      </w:r>
      <w:r>
        <w:t xml:space="preserve">zvéti </w:t>
      </w:r>
      <w:r w:rsidRPr="00C95BF1">
        <w:rPr>
          <w:rStyle w:val="teipersName"/>
          <w:lang w:val="sl-SI"/>
        </w:rPr>
        <w:t>Dávid</w:t>
      </w:r>
      <w:r w:rsidRPr="00D91444">
        <w:t xml:space="preserve"> ie</w:t>
      </w:r>
      <w:r>
        <w:t xml:space="preserve"> veto popi</w:t>
      </w:r>
      <w:r w:rsidRPr="00F52667">
        <w:t>ſ</w:t>
      </w:r>
      <w:r>
        <w:t>zal i vse</w:t>
      </w:r>
      <w:r w:rsidRPr="00F52667">
        <w:t>ſ</w:t>
      </w:r>
      <w:r>
        <w:t>ztom</w:t>
      </w:r>
      <w:r>
        <w:br/>
        <w:t xml:space="preserve">deli </w:t>
      </w:r>
      <w:r w:rsidRPr="00785920">
        <w:t xml:space="preserve">petya </w:t>
      </w:r>
      <w:r>
        <w:t xml:space="preserve">i opomina vte </w:t>
      </w:r>
      <w:r w:rsidRPr="00F52667">
        <w:t>ſ</w:t>
      </w:r>
      <w:r>
        <w:t>zvoje pe</w:t>
      </w:r>
      <w:r>
        <w:rPr>
          <w:rFonts w:ascii="ZRCola" w:hAnsi="ZRCola" w:cs="ZRCola"/>
        </w:rPr>
        <w:t>ſ</w:t>
      </w:r>
      <w:r>
        <w:t>zmi</w:t>
      </w:r>
    </w:p>
    <w:p w14:paraId="03F640F8" w14:textId="77777777" w:rsidR="00380A5E" w:rsidRDefault="00380A5E" w:rsidP="00380A5E">
      <w:r>
        <w:br w:type="page"/>
      </w:r>
    </w:p>
    <w:p w14:paraId="1927146E" w14:textId="77777777" w:rsidR="00380A5E" w:rsidRDefault="00380A5E" w:rsidP="00380A5E">
      <w:r>
        <w:lastRenderedPageBreak/>
        <w:t>/050r/</w:t>
      </w:r>
    </w:p>
    <w:p w14:paraId="0B478B7E" w14:textId="77777777" w:rsidR="00380A5E" w:rsidRPr="00D91444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95</w:t>
      </w:r>
    </w:p>
    <w:p w14:paraId="52BF17D8" w14:textId="77777777" w:rsidR="00380A5E" w:rsidDel="00BC4F87" w:rsidRDefault="00380A5E" w:rsidP="00380A5E">
      <w:pPr>
        <w:pStyle w:val="teiab"/>
        <w:rPr>
          <w:del w:id="2753" w:author="Nina Ditmajer" w:date="2022-04-05T13:58:00Z"/>
        </w:rPr>
      </w:pPr>
      <w:r>
        <w:t xml:space="preserve">gresnike kvűpanyu vszeim </w:t>
      </w:r>
      <w:r w:rsidRPr="00D91444">
        <w:t>nazvescsuje</w:t>
      </w:r>
      <w:r>
        <w:br/>
        <w:t xml:space="preserve">vekvecsni sitek ki </w:t>
      </w:r>
      <w:r>
        <w:rPr>
          <w:rFonts w:ascii="ZRCola" w:hAnsi="ZRCola" w:cs="ZRCola"/>
        </w:rPr>
        <w:t>ſ</w:t>
      </w:r>
      <w:r>
        <w:t xml:space="preserve">ze v Bogi vupa. </w:t>
      </w:r>
    </w:p>
    <w:p w14:paraId="0802A6B8" w14:textId="77777777" w:rsidR="00380A5E" w:rsidRPr="00D91444" w:rsidRDefault="00380A5E">
      <w:pPr>
        <w:pStyle w:val="teiab"/>
        <w:rPr>
          <w:rStyle w:val="teiabbr"/>
          <w:rFonts w:asciiTheme="majorHAnsi" w:eastAsiaTheme="minorHAnsi" w:hAnsiTheme="majorHAnsi"/>
          <w:szCs w:val="22"/>
        </w:rPr>
        <w:pPrChange w:id="2754" w:author="Nina Ditmajer" w:date="2022-04-05T13:58:00Z">
          <w:pPr>
            <w:pStyle w:val="teiclosure"/>
          </w:pPr>
        </w:pPrChange>
      </w:pPr>
      <w:r w:rsidRPr="00D91444">
        <w:rPr>
          <w:rStyle w:val="teiabbr"/>
        </w:rPr>
        <w:t>Am.</w:t>
      </w:r>
    </w:p>
    <w:p w14:paraId="68C28DE0" w14:textId="77777777" w:rsidR="00380A5E" w:rsidRPr="00D91444" w:rsidRDefault="00380A5E" w:rsidP="00380A5E">
      <w:pPr>
        <w:pStyle w:val="Naslov2"/>
      </w:pPr>
      <w:r w:rsidRPr="00D91444">
        <w:t>Cantio Se</w:t>
      </w:r>
      <w:r>
        <w:t>q</w:t>
      </w:r>
      <w:r w:rsidRPr="00D91444">
        <w:t>ue</w:t>
      </w:r>
      <w:r>
        <w:t>n</w:t>
      </w:r>
      <w:r w:rsidRPr="00D91444">
        <w:t>s</w:t>
      </w:r>
      <w:r>
        <w:br/>
      </w:r>
      <w:r w:rsidRPr="00D91444">
        <w:t>Cantio Francisci Spir</w:t>
      </w:r>
      <w:r>
        <w:rPr>
          <w:rFonts w:ascii="ZRCola" w:hAnsi="ZRCola" w:cs="ZRCola"/>
        </w:rPr>
        <w:t>æ</w:t>
      </w:r>
      <w:r w:rsidRPr="00D91444">
        <w:t xml:space="preserve">. Ad. </w:t>
      </w:r>
      <w:r w:rsidRPr="00BC4F87">
        <w:rPr>
          <w:rStyle w:val="teiabbr"/>
          <w:rPrChange w:id="2755" w:author="Nina Ditmajer" w:date="2022-04-05T13:59:00Z">
            <w:rPr/>
          </w:rPrChange>
        </w:rPr>
        <w:t>Not.</w:t>
      </w:r>
      <w:r w:rsidRPr="00D91444">
        <w:t xml:space="preserve"> Govori nam tako.</w:t>
      </w:r>
    </w:p>
    <w:p w14:paraId="0AC9AA96" w14:textId="366D2278" w:rsidR="00380A5E" w:rsidRDefault="00380A5E" w:rsidP="00380A5E">
      <w:pPr>
        <w:pStyle w:val="teiab"/>
      </w:pPr>
      <w:r w:rsidRPr="00FD4D6D">
        <w:rPr>
          <w:rStyle w:val="teilabelZnak"/>
        </w:rPr>
        <w:t>1.</w:t>
      </w:r>
      <w:r>
        <w:t xml:space="preserve"> Szveti </w:t>
      </w:r>
      <w:r w:rsidRPr="00D91444">
        <w:rPr>
          <w:rStyle w:val="teipersName"/>
          <w:lang w:val="sl-SI"/>
        </w:rPr>
        <w:t>David</w:t>
      </w:r>
      <w:r>
        <w:t xml:space="preserve"> Prorok vsoltaru</w:t>
      </w:r>
      <w:r w:rsidRPr="00DA5460">
        <w:t xml:space="preserve"> </w:t>
      </w:r>
      <w:r>
        <w:t>govori, da</w:t>
      </w:r>
      <w:r>
        <w:br/>
        <w:t>B</w:t>
      </w:r>
      <w:r w:rsidRPr="008E219A">
        <w:rPr>
          <w:rStyle w:val="teiunclear"/>
          <w:rPrChange w:id="2756" w:author="Nina Ditmajer" w:date="2022-04-05T14:07:00Z">
            <w:rPr/>
          </w:rPrChange>
        </w:rPr>
        <w:t>o</w:t>
      </w:r>
      <w:r>
        <w:t xml:space="preserve">g </w:t>
      </w:r>
      <w:r w:rsidRPr="008E219A">
        <w:rPr>
          <w:rStyle w:val="teiunclear"/>
          <w:rPrChange w:id="2757" w:author="Nina Ditmajer" w:date="2022-04-05T14:07:00Z">
            <w:rPr/>
          </w:rPrChange>
        </w:rPr>
        <w:t>ſz</w:t>
      </w:r>
      <w:r>
        <w:t xml:space="preserve">voim vernim </w:t>
      </w:r>
      <w:r>
        <w:rPr>
          <w:rFonts w:ascii="ZRCola" w:hAnsi="ZRCola" w:cs="ZRCola"/>
        </w:rPr>
        <w:t>ſ</w:t>
      </w:r>
      <w:r w:rsidRPr="00DA5460">
        <w:t xml:space="preserve">elenye </w:t>
      </w:r>
      <w:ins w:id="2758" w:author="Nina Ditmajer" w:date="2022-04-05T14:09:00Z">
        <w:r w:rsidR="003C7379">
          <w:t>r</w:t>
        </w:r>
      </w:ins>
      <w:del w:id="2759" w:author="Nina Ditmajer" w:date="2022-04-05T14:09:00Z">
        <w:r w:rsidDel="003C7379">
          <w:delText>n</w:delText>
        </w:r>
      </w:del>
      <w:r>
        <w:t xml:space="preserve">ad </w:t>
      </w:r>
      <w:r w:rsidRPr="00DA5460">
        <w:t>csini</w:t>
      </w:r>
      <w:r>
        <w:t>,</w:t>
      </w:r>
      <w:r w:rsidRPr="00DA5460">
        <w:t xml:space="preserve"> </w:t>
      </w:r>
      <w:r>
        <w:t xml:space="preserve">ki </w:t>
      </w:r>
      <w:r>
        <w:br/>
        <w:t>ny</w:t>
      </w:r>
      <w:r w:rsidRPr="003C7379">
        <w:rPr>
          <w:rStyle w:val="teiunclear"/>
          <w:rPrChange w:id="2760" w:author="Nina Ditmajer" w:date="2022-04-05T14:09:00Z">
            <w:rPr/>
          </w:rPrChange>
        </w:rPr>
        <w:t>ega</w:t>
      </w:r>
      <w:r>
        <w:t xml:space="preserve"> pita</w:t>
      </w:r>
      <w:r w:rsidRPr="003C7379">
        <w:rPr>
          <w:rStyle w:val="teiunclear"/>
          <w:rPrChange w:id="2761" w:author="Nina Ditmajer" w:date="2022-04-05T14:09:00Z">
            <w:rPr/>
          </w:rPrChange>
        </w:rPr>
        <w:t>i</w:t>
      </w:r>
      <w:r>
        <w:t>o, on lepo vucsi ar Nebe</w:t>
      </w:r>
      <w:r>
        <w:rPr>
          <w:rFonts w:ascii="ZRCola" w:hAnsi="ZRCola" w:cs="ZRCola"/>
        </w:rPr>
        <w:t>ſ</w:t>
      </w:r>
      <w:r>
        <w:t>z</w:t>
      </w:r>
      <w:del w:id="2762" w:author="Nina Ditmajer" w:date="2022-04-05T14:09:00Z">
        <w:r w:rsidDel="003C7379">
          <w:delText xml:space="preserve"> </w:delText>
        </w:r>
      </w:del>
      <w:r>
        <w:t>ki or</w:t>
      </w:r>
      <w:r w:rsidRPr="00F52667">
        <w:t>ſ</w:t>
      </w:r>
      <w:r>
        <w:t>zág</w:t>
      </w:r>
      <w:r>
        <w:br/>
        <w:t>Bog vsz</w:t>
      </w:r>
      <w:r w:rsidRPr="003C7379">
        <w:rPr>
          <w:rStyle w:val="teiunclear"/>
          <w:rPrChange w:id="2763" w:author="Nina Ditmajer" w:date="2022-04-05T14:09:00Z">
            <w:rPr/>
          </w:rPrChange>
        </w:rPr>
        <w:t>a</w:t>
      </w:r>
      <w:r>
        <w:t>komu deli.</w:t>
      </w:r>
    </w:p>
    <w:p w14:paraId="75A1F8A8" w14:textId="121D641D" w:rsidR="00380A5E" w:rsidRDefault="00380A5E" w:rsidP="00380A5E">
      <w:pPr>
        <w:pStyle w:val="teiab"/>
      </w:pPr>
      <w:r w:rsidRPr="00FD4D6D">
        <w:rPr>
          <w:rStyle w:val="teilabelZnak"/>
        </w:rPr>
        <w:t>2.</w:t>
      </w:r>
      <w:r>
        <w:t xml:space="preserve"> </w:t>
      </w:r>
      <w:ins w:id="2764" w:author="Nina Ditmajer" w:date="2022-04-05T14:10:00Z">
        <w:r w:rsidR="003C7379">
          <w:t>J</w:t>
        </w:r>
      </w:ins>
      <w:del w:id="2765" w:author="Nina Ditmajer" w:date="2022-04-05T14:10:00Z">
        <w:r w:rsidDel="003C7379">
          <w:delText>T</w:delText>
        </w:r>
      </w:del>
      <w:r>
        <w:t>a nevoln</w:t>
      </w:r>
      <w:r w:rsidRPr="003C7379">
        <w:rPr>
          <w:rStyle w:val="teiunclear"/>
          <w:rPrChange w:id="2766" w:author="Nina Ditmajer" w:date="2022-04-05T14:10:00Z">
            <w:rPr/>
          </w:rPrChange>
        </w:rPr>
        <w:t>i</w:t>
      </w:r>
      <w:r>
        <w:t xml:space="preserve"> gresnik vu veliki grehi go</w:t>
      </w:r>
      <w:r w:rsidRPr="00F52667">
        <w:t>ſ</w:t>
      </w:r>
      <w:r>
        <w:t>ztokrát</w:t>
      </w:r>
      <w:r>
        <w:br/>
      </w:r>
      <w:r w:rsidRPr="00F52667">
        <w:t>ſ</w:t>
      </w:r>
      <w:r>
        <w:t>zem der</w:t>
      </w:r>
      <w:ins w:id="2767" w:author="Nina Ditmajer" w:date="2022-04-05T14:11:00Z">
        <w:r w:rsidR="003C7379">
          <w:t>k</w:t>
        </w:r>
      </w:ins>
      <w:del w:id="2768" w:author="Nina Ditmajer" w:date="2022-04-05T14:11:00Z">
        <w:r w:rsidDel="003C7379">
          <w:delText>h</w:delText>
        </w:r>
      </w:del>
      <w:r>
        <w:t xml:space="preserve">al v Dűsevni betegi, </w:t>
      </w:r>
      <w:r w:rsidRPr="00CA54E6">
        <w:t xml:space="preserve">miszlajocs </w:t>
      </w:r>
      <w:r w:rsidRPr="001C7977">
        <w:t>kak-</w:t>
      </w:r>
      <w:r w:rsidRPr="00D91444">
        <w:br/>
        <w:t>biſze</w:t>
      </w:r>
      <w:r w:rsidRPr="005E188D">
        <w:rPr>
          <w:color w:val="FF0000"/>
        </w:rPr>
        <w:t xml:space="preserve"> </w:t>
      </w:r>
      <w:r>
        <w:t>o</w:t>
      </w:r>
      <w:r w:rsidRPr="00F52667">
        <w:t>ſ</w:t>
      </w:r>
      <w:r>
        <w:t xml:space="preserve">zlobodil od nih, i </w:t>
      </w:r>
      <w:r w:rsidRPr="006F33B8">
        <w:t>pokak</w:t>
      </w:r>
      <w:r w:rsidRPr="00D91444">
        <w:t>ve</w:t>
      </w:r>
      <w:r w:rsidRPr="006F33B8">
        <w:t xml:space="preserve"> </w:t>
      </w:r>
      <w:r w:rsidRPr="00D91444">
        <w:t>ſzredbe</w:t>
      </w:r>
      <w:ins w:id="2769" w:author="Nina Ditmajer" w:date="2022-04-05T14:11:00Z">
        <w:r w:rsidR="003C7379">
          <w:t>,</w:t>
        </w:r>
      </w:ins>
      <w:r>
        <w:br/>
        <w:t>mentuval bi</w:t>
      </w:r>
      <w:r>
        <w:rPr>
          <w:rFonts w:ascii="ZRCola" w:hAnsi="ZRCola" w:cs="ZRCola"/>
        </w:rPr>
        <w:t>ſ</w:t>
      </w:r>
      <w:r>
        <w:t>ze nyih.</w:t>
      </w:r>
    </w:p>
    <w:p w14:paraId="61CD3FC3" w14:textId="77777777" w:rsidR="00380A5E" w:rsidRDefault="00380A5E" w:rsidP="00380A5E">
      <w:pPr>
        <w:pStyle w:val="teiab"/>
      </w:pPr>
      <w:r w:rsidRPr="00FD4D6D">
        <w:rPr>
          <w:rStyle w:val="teilabelZnak"/>
        </w:rPr>
        <w:t>3.</w:t>
      </w:r>
      <w:r>
        <w:t xml:space="preserve"> Szveto piszmo zacsetja od toga </w:t>
      </w:r>
      <w:r w:rsidRPr="00F52667">
        <w:t>ſ</w:t>
      </w:r>
      <w:r>
        <w:t>teri recs</w:t>
      </w:r>
      <w:r>
        <w:br/>
        <w:t>Go</w:t>
      </w:r>
      <w:r>
        <w:rPr>
          <w:rFonts w:ascii="ZRCola" w:hAnsi="ZRCola" w:cs="ZRCola"/>
        </w:rPr>
        <w:t>ſ</w:t>
      </w:r>
      <w:r>
        <w:t>zpodna Boga pocsno poszlűs</w:t>
      </w:r>
      <w:r w:rsidRPr="00F52667">
        <w:t>ſ</w:t>
      </w:r>
      <w:r>
        <w:t xml:space="preserve">ati </w:t>
      </w:r>
      <w:r w:rsidRPr="00F52667">
        <w:t>ſ</w:t>
      </w:r>
      <w:r>
        <w:t>tera</w:t>
      </w:r>
      <w:r>
        <w:br/>
        <w:t>pocsne mene k</w:t>
      </w:r>
      <w:r w:rsidRPr="00D91444">
        <w:rPr>
          <w:rStyle w:val="teipersName"/>
          <w:lang w:val="sl-SI"/>
        </w:rPr>
        <w:t>Kristusſi</w:t>
      </w:r>
      <w:r>
        <w:t xml:space="preserve"> potiti i grehov</w:t>
      </w:r>
      <w:r>
        <w:br/>
        <w:t xml:space="preserve">proscsenye vnyem </w:t>
      </w:r>
      <w:r w:rsidRPr="00F52667">
        <w:t>ſ</w:t>
      </w:r>
      <w:r>
        <w:t>zamom i</w:t>
      </w:r>
      <w:r w:rsidRPr="00F52667">
        <w:t>ſ</w:t>
      </w:r>
      <w:r>
        <w:t>zkati.</w:t>
      </w:r>
    </w:p>
    <w:p w14:paraId="1A140A10" w14:textId="5EF248AF" w:rsidR="00380A5E" w:rsidRDefault="00380A5E" w:rsidP="00380A5E">
      <w:pPr>
        <w:pStyle w:val="teiab"/>
      </w:pPr>
      <w:r w:rsidRPr="00FD4D6D">
        <w:rPr>
          <w:rStyle w:val="teilabelZnak"/>
        </w:rPr>
        <w:t>4.</w:t>
      </w:r>
      <w:r>
        <w:t xml:space="preserve"> Pokoro csiniti k Bogu zdih</w:t>
      </w:r>
      <w:ins w:id="2770" w:author="Nina Ditmajer" w:date="2022-04-05T15:06:00Z">
        <w:r w:rsidR="00A20B1E">
          <w:t>á</w:t>
        </w:r>
      </w:ins>
      <w:del w:id="2771" w:author="Nina Ditmajer" w:date="2022-04-05T15:06:00Z">
        <w:r w:rsidDel="00A20B1E">
          <w:delText>a</w:delText>
        </w:r>
      </w:del>
      <w:r>
        <w:t>vati vszáka hűda</w:t>
      </w:r>
      <w:r>
        <w:br/>
        <w:t>dela nak</w:t>
      </w:r>
      <w:r w:rsidRPr="009943B2">
        <w:t xml:space="preserve">rai </w:t>
      </w:r>
      <w:r>
        <w:t>o</w:t>
      </w:r>
      <w:r>
        <w:rPr>
          <w:rFonts w:ascii="ZRCola" w:hAnsi="ZRCola" w:cs="ZRCola"/>
        </w:rPr>
        <w:t>ſ</w:t>
      </w:r>
      <w:r>
        <w:t>ztaviti vmolitvai i vdobrom delu</w:t>
      </w:r>
      <w:r>
        <w:br/>
        <w:t xml:space="preserve">pak </w:t>
      </w:r>
      <w:r>
        <w:rPr>
          <w:rFonts w:ascii="ZRCola" w:hAnsi="ZRCola" w:cs="ZRCola"/>
        </w:rPr>
        <w:t>ſ</w:t>
      </w:r>
      <w:r w:rsidRPr="009943B2">
        <w:t>iveti</w:t>
      </w:r>
      <w:r>
        <w:t xml:space="preserve">, </w:t>
      </w:r>
      <w:r w:rsidRPr="00F52667">
        <w:t>ſ</w:t>
      </w:r>
      <w:r>
        <w:t>zvéti Dűh prelepo tako me</w:t>
      </w:r>
      <w:r>
        <w:br/>
        <w:t>navucsil</w:t>
      </w:r>
    </w:p>
    <w:p w14:paraId="0DD2C2B6" w14:textId="77777777" w:rsidR="00380A5E" w:rsidRDefault="00380A5E" w:rsidP="00380A5E">
      <w:r>
        <w:br w:type="page"/>
      </w:r>
    </w:p>
    <w:p w14:paraId="69846AC0" w14:textId="77777777" w:rsidR="00380A5E" w:rsidRDefault="00380A5E" w:rsidP="00380A5E">
      <w:r>
        <w:lastRenderedPageBreak/>
        <w:t>/050v/</w:t>
      </w:r>
    </w:p>
    <w:p w14:paraId="18002F27" w14:textId="77777777" w:rsidR="00380A5E" w:rsidRPr="007122F8" w:rsidRDefault="00380A5E" w:rsidP="00380A5E">
      <w:pPr>
        <w:pStyle w:val="teifwPageNum"/>
        <w:rPr>
          <w:lang w:val="sl-SI"/>
        </w:rPr>
      </w:pPr>
      <w:r w:rsidRPr="007122F8">
        <w:rPr>
          <w:lang w:val="sl-SI"/>
        </w:rPr>
        <w:t>96</w:t>
      </w:r>
    </w:p>
    <w:p w14:paraId="5A1DB81E" w14:textId="0FDB539E" w:rsidR="00380A5E" w:rsidRDefault="00380A5E" w:rsidP="00380A5E">
      <w:pPr>
        <w:pStyle w:val="teiab"/>
      </w:pPr>
      <w:r w:rsidRPr="00FD4D6D">
        <w:rPr>
          <w:rStyle w:val="teilabelZnak"/>
        </w:rPr>
        <w:t>5.</w:t>
      </w:r>
      <w:r>
        <w:t xml:space="preserve"> Hocseti Go</w:t>
      </w:r>
      <w:r w:rsidRPr="00F52667">
        <w:t>ſ</w:t>
      </w:r>
      <w:r>
        <w:t>zpon Bog milo</w:t>
      </w:r>
      <w:r w:rsidRPr="00F52667">
        <w:t>ſ</w:t>
      </w:r>
      <w:r>
        <w:t xml:space="preserve">ztiven biti </w:t>
      </w:r>
      <w:r w:rsidRPr="00F52667">
        <w:t>ſ</w:t>
      </w:r>
      <w:ins w:id="2772" w:author="Nina Ditmajer" w:date="2022-04-05T15:08:00Z">
        <w:r w:rsidR="00A20B1E">
          <w:t>z</w:t>
        </w:r>
      </w:ins>
      <w:del w:id="2773" w:author="Nina Ditmajer" w:date="2022-04-05T15:08:00Z">
        <w:r w:rsidDel="00A20B1E">
          <w:delText>s</w:delText>
        </w:r>
      </w:del>
      <w:r>
        <w:t>ponizno-</w:t>
      </w:r>
      <w:r>
        <w:br/>
        <w:t xml:space="preserve">ga </w:t>
      </w:r>
      <w:r w:rsidRPr="00F52667">
        <w:t>ſ</w:t>
      </w:r>
      <w:r>
        <w:t xml:space="preserve">zercza leprai knyemu </w:t>
      </w:r>
      <w:r w:rsidRPr="007122F8">
        <w:t>kric</w:t>
      </w:r>
      <w:r w:rsidRPr="00D91444">
        <w:t>si</w:t>
      </w:r>
      <w:r>
        <w:t>, me</w:t>
      </w:r>
      <w:r w:rsidRPr="00F52667">
        <w:t>ſ</w:t>
      </w:r>
      <w:r>
        <w:t>zto vtvojem</w:t>
      </w:r>
      <w:r>
        <w:br/>
      </w:r>
      <w:r w:rsidRPr="00F52667">
        <w:t>ſ</w:t>
      </w:r>
      <w:r>
        <w:t>zerczi ne dai ti dvoino</w:t>
      </w:r>
      <w:r w:rsidRPr="00F52667">
        <w:t>ſ</w:t>
      </w:r>
      <w:r>
        <w:t>zti vrai</w:t>
      </w:r>
      <w:r>
        <w:rPr>
          <w:rFonts w:ascii="ZRCola" w:hAnsi="ZRCola" w:cs="ZRCola"/>
        </w:rPr>
        <w:t>ſ</w:t>
      </w:r>
      <w:r>
        <w:t>ega tolmacsa</w:t>
      </w:r>
      <w:r>
        <w:br/>
        <w:t>vűhou ti nepűszti.</w:t>
      </w:r>
    </w:p>
    <w:p w14:paraId="412D45A5" w14:textId="0587662B" w:rsidR="00380A5E" w:rsidRDefault="00380A5E" w:rsidP="00380A5E">
      <w:pPr>
        <w:pStyle w:val="teiab"/>
      </w:pPr>
      <w:r w:rsidRPr="00FD4D6D">
        <w:rPr>
          <w:rStyle w:val="teilabelZnak"/>
        </w:rPr>
        <w:t>6.</w:t>
      </w:r>
      <w:r>
        <w:t xml:space="preserve"> Nebeszko bl</w:t>
      </w:r>
      <w:ins w:id="2774" w:author="Nina Ditmajer" w:date="2022-04-05T15:09:00Z">
        <w:r w:rsidR="00A20B1E">
          <w:t>a'</w:t>
        </w:r>
      </w:ins>
      <w:del w:id="2775" w:author="Nina Ditmajer" w:date="2022-04-05T15:09:00Z">
        <w:r w:rsidDel="00A20B1E">
          <w:delText>á</w:delText>
        </w:r>
      </w:del>
      <w:r>
        <w:t>senſz</w:t>
      </w:r>
      <w:r w:rsidRPr="00363D44">
        <w:t xml:space="preserve">tvo </w:t>
      </w:r>
      <w:r>
        <w:t>kako je prelepo, jezik cslo-</w:t>
      </w:r>
      <w:r>
        <w:br/>
        <w:t>vi</w:t>
      </w:r>
      <w:ins w:id="2776" w:author="Nina Ditmajer" w:date="2022-04-05T15:09:00Z">
        <w:r w:rsidR="00A20B1E">
          <w:t>c</w:t>
        </w:r>
      </w:ins>
      <w:del w:id="2777" w:author="Nina Ditmajer" w:date="2022-04-05T15:09:00Z">
        <w:r w:rsidDel="00A20B1E">
          <w:delText>e</w:delText>
        </w:r>
      </w:del>
      <w:r>
        <w:t>sán</w:t>
      </w:r>
      <w:r w:rsidRPr="00F52667">
        <w:t>ſ</w:t>
      </w:r>
      <w:r>
        <w:t>zki zgovoriti ono, nemore zado</w:t>
      </w:r>
      <w:r w:rsidRPr="00F52667">
        <w:t>ſ</w:t>
      </w:r>
      <w:r>
        <w:t>zta cslovecse</w:t>
      </w:r>
      <w:r>
        <w:br/>
        <w:t>vűho neje v</w:t>
      </w:r>
      <w:r w:rsidRPr="00F52667">
        <w:t>ſ</w:t>
      </w:r>
      <w:r>
        <w:t xml:space="preserve">ze </w:t>
      </w:r>
      <w:r w:rsidRPr="00F52667">
        <w:t>ſ</w:t>
      </w:r>
      <w:r>
        <w:t xml:space="preserve">zlisalo, </w:t>
      </w:r>
      <w:r w:rsidRPr="00961997">
        <w:t>ni ak</w:t>
      </w:r>
      <w:r w:rsidRPr="00D91444">
        <w:t>o</w:t>
      </w:r>
      <w:r w:rsidRPr="00961997">
        <w:t>u</w:t>
      </w:r>
      <w:r>
        <w:rPr>
          <w:color w:val="FF0000"/>
        </w:rPr>
        <w:t xml:space="preserve"> </w:t>
      </w:r>
      <w:r w:rsidRPr="00BE58CD">
        <w:t>vidilo</w:t>
      </w:r>
    </w:p>
    <w:p w14:paraId="00D59041" w14:textId="79C2677C" w:rsidR="00380A5E" w:rsidRDefault="00380A5E" w:rsidP="00380A5E">
      <w:pPr>
        <w:pStyle w:val="teiab"/>
      </w:pPr>
      <w:r w:rsidRPr="00FD4D6D">
        <w:rPr>
          <w:rStyle w:val="teilabelZnak"/>
        </w:rPr>
        <w:t>7.</w:t>
      </w:r>
      <w:r>
        <w:t xml:space="preserve"> Ah peklen</w:t>
      </w:r>
      <w:r>
        <w:rPr>
          <w:rFonts w:ascii="ZRCola" w:hAnsi="ZRCola" w:cs="ZRCola"/>
        </w:rPr>
        <w:t>ſ</w:t>
      </w:r>
      <w:r>
        <w:t xml:space="preserve">zke </w:t>
      </w:r>
      <w:r w:rsidRPr="00BE58CD">
        <w:t xml:space="preserve">moke </w:t>
      </w:r>
      <w:r>
        <w:t>oh kak veſz</w:t>
      </w:r>
      <w:r w:rsidRPr="00BE58CD">
        <w:t>o</w:t>
      </w:r>
      <w:r>
        <w:t xml:space="preserve">, </w:t>
      </w:r>
      <w:r w:rsidRPr="00F52667">
        <w:t>ſ</w:t>
      </w:r>
      <w:r>
        <w:t xml:space="preserve">ztrasne </w:t>
      </w:r>
      <w:r w:rsidRPr="00D91444">
        <w:rPr>
          <w:rStyle w:val="teigap"/>
          <w:lang w:val="sl-SI"/>
        </w:rPr>
        <w:t>???</w:t>
      </w:r>
      <w:r w:rsidRPr="00E41471">
        <w:t>ai</w:t>
      </w:r>
      <w:r w:rsidRPr="00D91444">
        <w:rPr>
          <w:rStyle w:val="teigap"/>
          <w:lang w:val="sl-SI"/>
        </w:rPr>
        <w:t xml:space="preserve"> </w:t>
      </w:r>
      <w:r w:rsidRPr="00BD5EFB">
        <w:t>onomo</w:t>
      </w:r>
      <w:r>
        <w:br/>
        <w:t>v</w:t>
      </w:r>
      <w:r w:rsidRPr="00F52667">
        <w:t>ſ</w:t>
      </w:r>
      <w:r>
        <w:t>zigdar ki vu nye opadne, nigdar nebo im</w:t>
      </w:r>
      <w:r w:rsidRPr="00A20B1E">
        <w:rPr>
          <w:rStyle w:val="teiunclear"/>
          <w:rPrChange w:id="2778" w:author="Nina Ditmajer" w:date="2022-04-05T15:11:00Z">
            <w:rPr/>
          </w:rPrChange>
        </w:rPr>
        <w:t>e</w:t>
      </w:r>
      <w:r>
        <w:t>l on</w:t>
      </w:r>
      <w:r>
        <w:br/>
        <w:t xml:space="preserve">Bosje miloscse, </w:t>
      </w:r>
      <w:r>
        <w:rPr>
          <w:rFonts w:ascii="ZRCola" w:hAnsi="ZRCola" w:cs="ZRCola"/>
        </w:rPr>
        <w:t>ſ</w:t>
      </w:r>
      <w:r>
        <w:t xml:space="preserve">teri ednouk </w:t>
      </w:r>
      <w:ins w:id="2779" w:author="Nina Ditmajer" w:date="2022-04-05T15:12:00Z">
        <w:r w:rsidR="00A20B1E">
          <w:t>V</w:t>
        </w:r>
      </w:ins>
      <w:del w:id="2780" w:author="Nina Ditmajer" w:date="2022-04-05T15:12:00Z">
        <w:r w:rsidDel="00A20B1E">
          <w:delText>U</w:delText>
        </w:r>
      </w:del>
      <w:r>
        <w:t>rágu vnyega</w:t>
      </w:r>
      <w:r>
        <w:br/>
        <w:t xml:space="preserve">noter </w:t>
      </w:r>
      <w:r w:rsidRPr="00F52667">
        <w:t>ſ</w:t>
      </w:r>
      <w:r>
        <w:t>zpádne.</w:t>
      </w:r>
    </w:p>
    <w:p w14:paraId="1C0BC1C4" w14:textId="77777777" w:rsidR="00380A5E" w:rsidRDefault="00380A5E" w:rsidP="00380A5E">
      <w:pPr>
        <w:pStyle w:val="teiab"/>
      </w:pPr>
      <w:r w:rsidRPr="00FD4D6D">
        <w:rPr>
          <w:rStyle w:val="teilabelZnak"/>
        </w:rPr>
        <w:t>8.</w:t>
      </w:r>
      <w:r>
        <w:t xml:space="preserve"> Od peklénszki pak mouk, </w:t>
      </w:r>
      <w:r w:rsidRPr="00F52667">
        <w:t>ſ</w:t>
      </w:r>
      <w:r>
        <w:t>zveti Dűh mi</w:t>
      </w:r>
      <w:r>
        <w:br/>
        <w:t>recse, poszlűs</w:t>
      </w:r>
      <w:r w:rsidRPr="00F52667">
        <w:t>ſ</w:t>
      </w:r>
      <w:r>
        <w:t>ai oh gresnik povedam ti</w:t>
      </w:r>
      <w:r>
        <w:br/>
        <w:t>vecse, vpéklúie vrocsina, ino gorko pécse,</w:t>
      </w:r>
      <w:r>
        <w:br/>
        <w:t xml:space="preserve">mrazje ino vszigdár ondé </w:t>
      </w:r>
      <w:r w:rsidRPr="00F52667">
        <w:t>ſ</w:t>
      </w:r>
      <w:r>
        <w:t>ztrasno zebé.</w:t>
      </w:r>
    </w:p>
    <w:p w14:paraId="0A153FDE" w14:textId="3208F144" w:rsidR="00380A5E" w:rsidRDefault="00380A5E" w:rsidP="00380A5E">
      <w:pPr>
        <w:pStyle w:val="teiab"/>
      </w:pPr>
      <w:r w:rsidRPr="00FD4D6D">
        <w:rPr>
          <w:rStyle w:val="teilabelZnak"/>
        </w:rPr>
        <w:t>9.</w:t>
      </w:r>
      <w:r>
        <w:t xml:space="preserve"> Vognyenoi </w:t>
      </w:r>
      <w:r w:rsidRPr="00A034BB">
        <w:t>ſ</w:t>
      </w:r>
      <w:r w:rsidRPr="00D91444">
        <w:t>arkoczi</w:t>
      </w:r>
      <w:r w:rsidRPr="00BC0929">
        <w:rPr>
          <w:color w:val="FF0000"/>
        </w:rPr>
        <w:t xml:space="preserve"> </w:t>
      </w:r>
      <w:r>
        <w:t>oh nemilo plácso, vu 'sveple-</w:t>
      </w:r>
      <w:r>
        <w:br/>
        <w:t>noi rámbi presztrasno puhajo od velike moke</w:t>
      </w:r>
      <w:r>
        <w:br/>
        <w:t xml:space="preserve">zrokami </w:t>
      </w:r>
      <w:r w:rsidRPr="00D91444">
        <w:t>loszkai</w:t>
      </w:r>
      <w:r w:rsidRPr="00A034BB">
        <w:t>o</w:t>
      </w:r>
      <w:ins w:id="2781" w:author="Nina Ditmajer" w:date="2022-04-05T15:14:00Z">
        <w:r w:rsidR="00A20B1E">
          <w:t>,</w:t>
        </w:r>
      </w:ins>
      <w:r w:rsidRPr="006454C1">
        <w:rPr>
          <w:color w:val="FF0000"/>
        </w:rPr>
        <w:t xml:space="preserve"> </w:t>
      </w:r>
      <w:r>
        <w:t xml:space="preserve">vu velikom mrazi tam </w:t>
      </w:r>
      <w:r w:rsidRPr="00BE58CD">
        <w:t>zobmij</w:t>
      </w:r>
      <w:r>
        <w:rPr>
          <w:color w:val="FF0000"/>
        </w:rPr>
        <w:br/>
      </w:r>
      <w:r>
        <w:t>skrip</w:t>
      </w:r>
      <w:r w:rsidRPr="006454C1">
        <w:t>ajo.</w:t>
      </w:r>
    </w:p>
    <w:p w14:paraId="6C3FE773" w14:textId="1C1C82DD" w:rsidR="00380A5E" w:rsidRDefault="00380A5E" w:rsidP="00380A5E">
      <w:pPr>
        <w:pStyle w:val="teiab"/>
      </w:pPr>
      <w:r w:rsidRPr="00FD4D6D">
        <w:rPr>
          <w:rStyle w:val="teilabelZnak"/>
        </w:rPr>
        <w:t>10.</w:t>
      </w:r>
      <w:r>
        <w:t xml:space="preserve"> Ta zmosna Go</w:t>
      </w:r>
      <w:r>
        <w:rPr>
          <w:rFonts w:ascii="ZRCola" w:hAnsi="ZRCola" w:cs="ZRCola"/>
        </w:rPr>
        <w:t>ſ</w:t>
      </w:r>
      <w:r>
        <w:t>zpoda Cza</w:t>
      </w:r>
      <w:r>
        <w:rPr>
          <w:rFonts w:ascii="ZRCola" w:hAnsi="ZRCola" w:cs="ZRCola"/>
        </w:rPr>
        <w:t>ſ</w:t>
      </w:r>
      <w:r>
        <w:t xml:space="preserve">zari v Králi, </w:t>
      </w:r>
      <w:ins w:id="2782" w:author="Nina Ditmajer" w:date="2022-04-05T15:15:00Z">
        <w:r w:rsidR="00A20B1E">
          <w:t>k</w:t>
        </w:r>
      </w:ins>
      <w:del w:id="2783" w:author="Nina Ditmajer" w:date="2022-04-05T15:15:00Z">
        <w:r w:rsidDel="00A20B1E">
          <w:delText>l</w:delText>
        </w:r>
      </w:del>
      <w:r>
        <w:t>i</w:t>
      </w:r>
      <w:r w:rsidRPr="00F52667">
        <w:t>ſ</w:t>
      </w:r>
      <w:r>
        <w:t>zo</w:t>
      </w:r>
      <w:r>
        <w:br/>
        <w:t>na vnogi greh</w:t>
      </w:r>
    </w:p>
    <w:p w14:paraId="6A9F0705" w14:textId="77777777" w:rsidR="00380A5E" w:rsidRDefault="00380A5E" w:rsidP="00380A5E">
      <w:r>
        <w:br w:type="page"/>
      </w:r>
    </w:p>
    <w:p w14:paraId="71DD441F" w14:textId="77777777" w:rsidR="00380A5E" w:rsidRDefault="00380A5E" w:rsidP="00380A5E">
      <w:r>
        <w:lastRenderedPageBreak/>
        <w:t>/051r/</w:t>
      </w:r>
    </w:p>
    <w:p w14:paraId="508B5C63" w14:textId="77777777" w:rsidR="00380A5E" w:rsidRPr="00A034BB" w:rsidRDefault="00380A5E" w:rsidP="00380A5E">
      <w:pPr>
        <w:pStyle w:val="teifwPageNum"/>
        <w:rPr>
          <w:lang w:val="sl-SI"/>
        </w:rPr>
      </w:pPr>
      <w:r w:rsidRPr="00A034BB">
        <w:rPr>
          <w:lang w:val="sl-SI"/>
        </w:rPr>
        <w:t>97</w:t>
      </w:r>
    </w:p>
    <w:p w14:paraId="0D641703" w14:textId="3E420307" w:rsidR="00380A5E" w:rsidRDefault="00380A5E" w:rsidP="00380A5E">
      <w:pPr>
        <w:pStyle w:val="teiab"/>
      </w:pPr>
      <w:r>
        <w:t>vnogim zr</w:t>
      </w:r>
      <w:ins w:id="2784" w:author="Nina Ditmajer" w:date="2022-04-21T14:14:00Z">
        <w:r w:rsidR="003645E9">
          <w:t>o</w:t>
        </w:r>
      </w:ins>
      <w:del w:id="2785" w:author="Nina Ditmajer" w:date="2022-04-21T14:14:00Z">
        <w:r w:rsidDel="003645E9">
          <w:delText>a</w:delText>
        </w:r>
      </w:del>
      <w:r>
        <w:t>ka dáli vu pékli na vekso moko</w:t>
      </w:r>
      <w:r>
        <w:br/>
        <w:t xml:space="preserve">bodo meli, kak od toga </w:t>
      </w:r>
      <w:r w:rsidRPr="00F52667">
        <w:t>ſ</w:t>
      </w:r>
      <w:r>
        <w:t>zveto pi</w:t>
      </w:r>
      <w:r w:rsidRPr="00F52667">
        <w:t>ſ</w:t>
      </w:r>
      <w:r>
        <w:t xml:space="preserve">zmo nyim </w:t>
      </w:r>
      <w:r w:rsidRPr="00F52667">
        <w:t>ſ</w:t>
      </w:r>
      <w:r>
        <w:t>zvedocsi.</w:t>
      </w:r>
    </w:p>
    <w:p w14:paraId="53D387C9" w14:textId="057B0926" w:rsidR="00380A5E" w:rsidRDefault="00380A5E" w:rsidP="00380A5E">
      <w:pPr>
        <w:pStyle w:val="teiab"/>
      </w:pPr>
      <w:r w:rsidRPr="00FD4D6D">
        <w:rPr>
          <w:rStyle w:val="teilabelZnak"/>
        </w:rPr>
        <w:t>11.</w:t>
      </w:r>
      <w:r>
        <w:t xml:space="preserve"> Nepavdenim voiszkam ki</w:t>
      </w:r>
      <w:r>
        <w:rPr>
          <w:rFonts w:ascii="ZRCola" w:hAnsi="ZRCola" w:cs="ZRCola"/>
        </w:rPr>
        <w:t>ſ</w:t>
      </w:r>
      <w:r>
        <w:t>zo zroki bili, neprav-</w:t>
      </w:r>
      <w:r>
        <w:br/>
        <w:t>deno vnogo kerviczo zleati na glávcze vu pe-</w:t>
      </w:r>
      <w:r>
        <w:br/>
        <w:t xml:space="preserve">kel ti bodo leteli, kak </w:t>
      </w:r>
      <w:r w:rsidRPr="00FB6FD3">
        <w:t>p</w:t>
      </w:r>
      <w:ins w:id="2786" w:author="Nina Ditmajer" w:date="2022-04-21T14:16:00Z">
        <w:r w:rsidR="003645E9">
          <w:t>o</w:t>
        </w:r>
      </w:ins>
      <w:del w:id="2787" w:author="Nina Ditmajer" w:date="2022-04-21T14:16:00Z">
        <w:r w:rsidRPr="00FB6FD3" w:rsidDel="003645E9">
          <w:delText>e</w:delText>
        </w:r>
      </w:del>
      <w:r w:rsidRPr="00FB6FD3">
        <w:t xml:space="preserve">zderje </w:t>
      </w:r>
      <w:r>
        <w:t>vognyu ti</w:t>
      </w:r>
      <w:r>
        <w:br/>
        <w:t>bodo goreli.</w:t>
      </w:r>
    </w:p>
    <w:p w14:paraId="750CFE9C" w14:textId="4C68D540" w:rsidR="00380A5E" w:rsidRDefault="00380A5E" w:rsidP="00380A5E">
      <w:pPr>
        <w:pStyle w:val="teiab"/>
      </w:pPr>
      <w:r w:rsidRPr="00FD4D6D">
        <w:rPr>
          <w:rStyle w:val="teilabelZnak"/>
        </w:rPr>
        <w:t>12.</w:t>
      </w:r>
      <w:r>
        <w:t xml:space="preserve"> Ti Czrikveni </w:t>
      </w:r>
      <w:r w:rsidRPr="00F52667">
        <w:t>ſ</w:t>
      </w:r>
      <w:r>
        <w:t>zlugi krivi Popi Frátri pre-</w:t>
      </w:r>
      <w:r>
        <w:br/>
        <w:t>beli pr</w:t>
      </w:r>
      <w:r w:rsidRPr="003645E9">
        <w:rPr>
          <w:rStyle w:val="teiunclear"/>
          <w:rPrChange w:id="2788" w:author="Nina Ditmajer" w:date="2022-04-21T14:16:00Z">
            <w:rPr/>
          </w:rPrChange>
        </w:rPr>
        <w:t>e</w:t>
      </w:r>
      <w:r>
        <w:t xml:space="preserve">vnogi </w:t>
      </w:r>
      <w:r w:rsidRPr="003645E9">
        <w:rPr>
          <w:rStyle w:val="teiunclear"/>
          <w:rPrChange w:id="2789" w:author="Nina Ditmajer" w:date="2022-04-21T14:16:00Z">
            <w:rPr/>
          </w:rPrChange>
        </w:rPr>
        <w:t>t</w:t>
      </w:r>
      <w:r>
        <w:t>i Pre</w:t>
      </w:r>
      <w:r w:rsidRPr="003645E9">
        <w:rPr>
          <w:rStyle w:val="teiunclear"/>
          <w:rPrChange w:id="2790" w:author="Nina Ditmajer" w:date="2022-04-21T14:17:00Z">
            <w:rPr/>
          </w:rPrChange>
        </w:rPr>
        <w:t>d</w:t>
      </w:r>
      <w:r>
        <w:t xml:space="preserve">ikatorje </w:t>
      </w:r>
      <w:r w:rsidRPr="00EE2065">
        <w:t>J</w:t>
      </w:r>
      <w:r w:rsidRPr="00D91444">
        <w:t>esuffitye</w:t>
      </w:r>
      <w:r w:rsidRPr="00697C62">
        <w:rPr>
          <w:color w:val="FF0000"/>
        </w:rPr>
        <w:t xml:space="preserve"> </w:t>
      </w:r>
      <w:r>
        <w:t>Pápe</w:t>
      </w:r>
      <w:r>
        <w:br/>
        <w:t xml:space="preserve">vnogi </w:t>
      </w:r>
      <w:r w:rsidRPr="00EE2065">
        <w:rPr>
          <w:rStyle w:val="teiunclear"/>
          <w:lang w:val="sl-SI"/>
        </w:rPr>
        <w:t>kardinali</w:t>
      </w:r>
      <w:r>
        <w:t xml:space="preserve"> zvr</w:t>
      </w:r>
      <w:r w:rsidRPr="003645E9">
        <w:rPr>
          <w:rStyle w:val="teiunclear"/>
          <w:rPrChange w:id="2791" w:author="Nina Ditmajer" w:date="2022-04-21T14:17:00Z">
            <w:rPr/>
          </w:rPrChange>
        </w:rPr>
        <w:t>á</w:t>
      </w:r>
      <w:r>
        <w:t>g</w:t>
      </w:r>
      <w:r w:rsidRPr="003645E9">
        <w:rPr>
          <w:rStyle w:val="teiunclear"/>
          <w:rPrChange w:id="2792" w:author="Nina Ditmajer" w:date="2022-04-21T14:17:00Z">
            <w:rPr/>
          </w:rPrChange>
        </w:rPr>
        <w:t>m</w:t>
      </w:r>
      <w:r>
        <w:t xml:space="preserve">i vpekli bodo </w:t>
      </w:r>
      <w:r>
        <w:rPr>
          <w:rStyle w:val="teipersName"/>
          <w:lang w:val="sl-SI"/>
        </w:rPr>
        <w:t>C</w:t>
      </w:r>
      <w:ins w:id="2793" w:author="Nina Ditmajer" w:date="2022-04-21T14:17:00Z">
        <w:r w:rsidR="003645E9">
          <w:rPr>
            <w:rStyle w:val="teipersName"/>
            <w:lang w:val="sl-SI"/>
          </w:rPr>
          <w:t>h</w:t>
        </w:r>
      </w:ins>
      <w:r w:rsidRPr="00D91444">
        <w:rPr>
          <w:rStyle w:val="teipersName"/>
          <w:lang w:val="sl-SI"/>
        </w:rPr>
        <w:t>ristus</w:t>
      </w:r>
      <w:r>
        <w:t>-</w:t>
      </w:r>
      <w:r>
        <w:br/>
      </w:r>
      <w:r w:rsidRPr="00D91444">
        <w:rPr>
          <w:rStyle w:val="teipersName"/>
          <w:lang w:val="sl-SI"/>
        </w:rPr>
        <w:t>ſa</w:t>
      </w:r>
      <w:r>
        <w:t xml:space="preserve"> </w:t>
      </w:r>
      <w:r w:rsidRPr="00D91444">
        <w:t>tosili</w:t>
      </w:r>
    </w:p>
    <w:p w14:paraId="0E90A9A6" w14:textId="3F2980B6" w:rsidR="00380A5E" w:rsidRDefault="00380A5E" w:rsidP="00380A5E">
      <w:pPr>
        <w:pStyle w:val="teiab"/>
      </w:pPr>
      <w:r w:rsidRPr="00FD4D6D">
        <w:rPr>
          <w:rStyle w:val="teilabelZnak"/>
        </w:rPr>
        <w:t>13.</w:t>
      </w:r>
      <w:r>
        <w:t xml:space="preserve"> Vnárocsai vonyécse oh mer</w:t>
      </w:r>
      <w:r w:rsidRPr="00F52667">
        <w:t>ſ</w:t>
      </w:r>
      <w:r>
        <w:t>zke fotive bode-</w:t>
      </w:r>
      <w:r>
        <w:br/>
        <w:t xml:space="preserve">jo dersali zplacsem </w:t>
      </w:r>
      <w:r w:rsidRPr="00C916B8">
        <w:rPr>
          <w:rStyle w:val="teiunclear"/>
          <w:rPrChange w:id="2794" w:author="Nina Ditmajer" w:date="2022-04-21T14:19:00Z">
            <w:rPr/>
          </w:rPrChange>
        </w:rPr>
        <w:t>A</w:t>
      </w:r>
      <w:r>
        <w:t>patic</w:t>
      </w:r>
      <w:r w:rsidRPr="00FB6FD3">
        <w:t xml:space="preserve">ze </w:t>
      </w:r>
      <w:r>
        <w:t>ki na ovom</w:t>
      </w:r>
      <w:r>
        <w:br/>
      </w:r>
      <w:r w:rsidRPr="00F52667">
        <w:t>ſ</w:t>
      </w:r>
      <w:r>
        <w:t xml:space="preserve">zvetú </w:t>
      </w:r>
      <w:r w:rsidRPr="00D91444">
        <w:t>be</w:t>
      </w:r>
      <w:r>
        <w:rPr>
          <w:rStyle w:val="teiunclear"/>
          <w:lang w:val="sl-SI"/>
        </w:rPr>
        <w:t>h</w:t>
      </w:r>
      <w:r w:rsidRPr="00D91444">
        <w:t>o</w:t>
      </w:r>
      <w:r w:rsidRPr="00FB6FD3">
        <w:t xml:space="preserve"> </w:t>
      </w:r>
      <w:r>
        <w:t>V</w:t>
      </w:r>
      <w:r w:rsidRPr="00C916B8">
        <w:rPr>
          <w:rStyle w:val="teiunclear"/>
          <w:rPrChange w:id="2795" w:author="Nina Ditmajer" w:date="2022-04-21T14:20:00Z">
            <w:rPr/>
          </w:rPrChange>
        </w:rPr>
        <w:t>r</w:t>
      </w:r>
      <w:r>
        <w:t>a</w:t>
      </w:r>
      <w:r w:rsidRPr="00C916B8">
        <w:rPr>
          <w:rStyle w:val="teiunclear"/>
          <w:rPrChange w:id="2796" w:author="Nina Ditmajer" w:date="2022-04-21T14:20:00Z">
            <w:rPr/>
          </w:rPrChange>
        </w:rPr>
        <w:t>g</w:t>
      </w:r>
      <w:r>
        <w:t xml:space="preserve">ú </w:t>
      </w:r>
      <w:r w:rsidRPr="00FB6FD3">
        <w:t>ſ</w:t>
      </w:r>
      <w:r>
        <w:t>z</w:t>
      </w:r>
      <w:ins w:id="2797" w:author="Nina Ditmajer" w:date="2022-04-21T14:20:00Z">
        <w:r w:rsidR="00C916B8">
          <w:t>n</w:t>
        </w:r>
      </w:ins>
      <w:r>
        <w:t>e</w:t>
      </w:r>
      <w:r>
        <w:rPr>
          <w:rStyle w:val="teiunclear"/>
          <w:lang w:val="sl-SI"/>
        </w:rPr>
        <w:t>h</w:t>
      </w:r>
      <w:r>
        <w:t>é, vpéklu luczip</w:t>
      </w:r>
      <w:r w:rsidRPr="00EF5632">
        <w:t>eru</w:t>
      </w:r>
      <w:r>
        <w:br/>
        <w:t xml:space="preserve">bodejo </w:t>
      </w:r>
      <w:r w:rsidRPr="00D91444">
        <w:t>hotnicze</w:t>
      </w:r>
      <w:r>
        <w:t>.</w:t>
      </w:r>
    </w:p>
    <w:p w14:paraId="5EC90C43" w14:textId="7A3E5527" w:rsidR="00380A5E" w:rsidRPr="00534D3C" w:rsidRDefault="00380A5E" w:rsidP="00380A5E">
      <w:pPr>
        <w:pStyle w:val="teiab"/>
      </w:pPr>
      <w:r w:rsidRPr="00FD4D6D">
        <w:rPr>
          <w:rStyle w:val="teilabelZnak"/>
        </w:rPr>
        <w:t>14.</w:t>
      </w:r>
      <w:r>
        <w:t xml:space="preserve"> Ti gradcski dolgosi dvorſzki ino </w:t>
      </w:r>
      <w:r>
        <w:rPr>
          <w:rFonts w:ascii="ZRCola" w:hAnsi="ZRCola" w:cs="ZRCola"/>
        </w:rPr>
        <w:t>ſ</w:t>
      </w:r>
      <w:r>
        <w:t>zodezi</w:t>
      </w:r>
      <w:r>
        <w:br/>
        <w:t>valpoti Rithari hudi Por</w:t>
      </w:r>
      <w:ins w:id="2798" w:author="Nina Ditmajer" w:date="2022-04-21T14:23:00Z">
        <w:r w:rsidR="00406745">
          <w:t>k</w:t>
        </w:r>
      </w:ins>
      <w:del w:id="2799" w:author="Nina Ditmajer" w:date="2022-04-21T14:23:00Z">
        <w:r w:rsidDel="00406745">
          <w:delText>h</w:delText>
        </w:r>
      </w:del>
      <w:r>
        <w:t>olabi, nevolno-</w:t>
      </w:r>
      <w:r>
        <w:br/>
        <w:t>ga lű</w:t>
      </w:r>
      <w:r>
        <w:rPr>
          <w:rFonts w:ascii="ZRCola" w:hAnsi="ZRCola" w:cs="ZRCola"/>
        </w:rPr>
        <w:t>ſ</w:t>
      </w:r>
      <w:r>
        <w:t>ztva ki be</w:t>
      </w:r>
      <w:r>
        <w:rPr>
          <w:rStyle w:val="teiunclear"/>
          <w:lang w:val="sl-SI"/>
        </w:rPr>
        <w:t>h</w:t>
      </w:r>
      <w:r w:rsidRPr="00534D3C">
        <w:t>o hohári</w:t>
      </w:r>
      <w:r>
        <w:t>, d</w:t>
      </w:r>
      <w:ins w:id="2800" w:author="Nina Ditmajer" w:date="2022-04-21T14:24:00Z">
        <w:r w:rsidR="00406745">
          <w:t>o</w:t>
        </w:r>
      </w:ins>
      <w:del w:id="2801" w:author="Nina Ditmajer" w:date="2022-04-21T14:24:00Z">
        <w:r w:rsidDel="00406745">
          <w:delText>e</w:delText>
        </w:r>
      </w:del>
      <w:r>
        <w:t xml:space="preserve"> </w:t>
      </w:r>
      <w:r>
        <w:rPr>
          <w:rFonts w:ascii="ZRCola" w:hAnsi="ZRCola" w:cs="ZRCola"/>
        </w:rPr>
        <w:t>ſ</w:t>
      </w:r>
      <w:r>
        <w:t>zlednyega</w:t>
      </w:r>
      <w:r>
        <w:br/>
        <w:t>becsa vpé</w:t>
      </w:r>
      <w:r w:rsidRPr="00534D3C">
        <w:t>klu bo plakali.</w:t>
      </w:r>
    </w:p>
    <w:p w14:paraId="61E840B4" w14:textId="4455BFBD" w:rsidR="00380A5E" w:rsidRDefault="00380A5E" w:rsidP="00380A5E">
      <w:pPr>
        <w:pStyle w:val="teiab"/>
      </w:pPr>
      <w:r w:rsidRPr="00FD4D6D">
        <w:rPr>
          <w:rStyle w:val="teilabelZnak"/>
        </w:rPr>
        <w:t>15.</w:t>
      </w:r>
      <w:r>
        <w:t xml:space="preserve"> Kervi jalni ter</w:t>
      </w:r>
      <w:r>
        <w:rPr>
          <w:rFonts w:ascii="ZRCola" w:hAnsi="ZRCola" w:cs="ZRCola"/>
        </w:rPr>
        <w:t>ſ</w:t>
      </w:r>
      <w:r>
        <w:t xml:space="preserve">zki </w:t>
      </w:r>
      <w:r w:rsidRPr="00D91444">
        <w:t>fals</w:t>
      </w:r>
      <w:r w:rsidRPr="00751E94">
        <w:rPr>
          <w:color w:val="FF0000"/>
        </w:rPr>
        <w:t xml:space="preserve"> </w:t>
      </w:r>
      <w:r>
        <w:t>mesterſz</w:t>
      </w:r>
      <w:r w:rsidRPr="00534D3C">
        <w:t xml:space="preserve">ki </w:t>
      </w:r>
      <w:r>
        <w:t>lűdi</w:t>
      </w:r>
      <w:r>
        <w:br/>
        <w:t>ztim krivim mertűkom, ki ovdi sive</w:t>
      </w:r>
      <w:ins w:id="2802" w:author="Nina Ditmajer" w:date="2022-04-21T14:25:00Z">
        <w:r w:rsidR="00406745">
          <w:t>ſ</w:t>
        </w:r>
      </w:ins>
      <w:del w:id="2803" w:author="Nina Ditmajer" w:date="2022-04-21T14:25:00Z">
        <w:r w:rsidDel="00406745">
          <w:delText>l</w:delText>
        </w:r>
      </w:del>
      <w:r>
        <w:rPr>
          <w:rFonts w:ascii="ZRCola" w:hAnsi="ZRCola" w:cs="ZRCola"/>
        </w:rPr>
        <w:t>ſ</w:t>
      </w:r>
      <w:r>
        <w:t>e</w:t>
      </w:r>
      <w:r>
        <w:br/>
      </w:r>
      <w:r>
        <w:rPr>
          <w:rStyle w:val="teidel"/>
          <w:lang w:val="sl-SI"/>
        </w:rPr>
        <w:t>z</w:t>
      </w:r>
      <w:r w:rsidRPr="00D91444">
        <w:rPr>
          <w:rStyle w:val="teidel"/>
          <w:lang w:val="sl-SI"/>
        </w:rPr>
        <w:t>tim</w:t>
      </w:r>
      <w:r>
        <w:t xml:space="preserve"> krivim priszeganyem, Dűs</w:t>
      </w:r>
      <w:r w:rsidRPr="00F52667">
        <w:t>ſ</w:t>
      </w:r>
      <w:r>
        <w:t>icze</w:t>
      </w:r>
      <w:del w:id="2804" w:author="Nina Ditmajer" w:date="2022-04-21T14:27:00Z">
        <w:r w:rsidDel="00406745">
          <w:delText>.</w:delText>
        </w:r>
      </w:del>
    </w:p>
    <w:p w14:paraId="2607157B" w14:textId="77777777" w:rsidR="00380A5E" w:rsidRDefault="00380A5E" w:rsidP="00380A5E">
      <w:r>
        <w:br w:type="page"/>
      </w:r>
    </w:p>
    <w:p w14:paraId="78CFCC39" w14:textId="77777777" w:rsidR="00380A5E" w:rsidRDefault="00380A5E" w:rsidP="00380A5E">
      <w:r>
        <w:lastRenderedPageBreak/>
        <w:t>/051v/</w:t>
      </w:r>
    </w:p>
    <w:p w14:paraId="56DA9DEB" w14:textId="77777777" w:rsidR="00380A5E" w:rsidRPr="00397AEA" w:rsidRDefault="00380A5E" w:rsidP="00380A5E">
      <w:pPr>
        <w:pStyle w:val="teifwPageNum"/>
        <w:rPr>
          <w:lang w:val="de-AT"/>
        </w:rPr>
      </w:pPr>
      <w:r w:rsidRPr="00397AEA">
        <w:rPr>
          <w:lang w:val="de-AT"/>
        </w:rPr>
        <w:t>98</w:t>
      </w:r>
    </w:p>
    <w:p w14:paraId="1BE919EA" w14:textId="77777777" w:rsidR="00380A5E" w:rsidRDefault="00380A5E" w:rsidP="00380A5E">
      <w:pPr>
        <w:pStyle w:val="teiab"/>
      </w:pPr>
      <w:r>
        <w:t>vtaplas</w:t>
      </w:r>
      <w:r w:rsidRPr="00F52667">
        <w:t>ſ</w:t>
      </w:r>
      <w:r>
        <w:t>e na ognyeno vágo vpekelti pado</w:t>
      </w:r>
      <w:r w:rsidRPr="00F52667">
        <w:t>ſſ</w:t>
      </w:r>
      <w:r>
        <w:t>e.</w:t>
      </w:r>
    </w:p>
    <w:p w14:paraId="5893DBCE" w14:textId="7C4984E0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Kakovim orosjem ovdi lűdomorczi</w:t>
      </w:r>
      <w:r>
        <w:br/>
        <w:t xml:space="preserve">druge </w:t>
      </w:r>
      <w:r w:rsidRPr="00F52667">
        <w:t>ſ</w:t>
      </w:r>
      <w:r>
        <w:t xml:space="preserve">zo </w:t>
      </w:r>
      <w:ins w:id="2805" w:author="Nina Ditmajer" w:date="2022-04-21T14:28:00Z">
        <w:r w:rsidR="00406745">
          <w:t>v</w:t>
        </w:r>
      </w:ins>
      <w:del w:id="2806" w:author="Nina Ditmajer" w:date="2022-04-21T14:28:00Z">
        <w:r w:rsidDel="00406745">
          <w:delText>u</w:delText>
        </w:r>
      </w:del>
      <w:r>
        <w:t>morili i ker</w:t>
      </w:r>
      <w:ins w:id="2807" w:author="Nina Ditmajer" w:date="2022-04-21T14:28:00Z">
        <w:r w:rsidR="00A335A7">
          <w:t>v</w:t>
        </w:r>
      </w:ins>
      <w:del w:id="2808" w:author="Nina Ditmajer" w:date="2022-04-21T14:28:00Z">
        <w:r w:rsidDel="00A335A7">
          <w:delText>o</w:delText>
        </w:r>
      </w:del>
      <w:r>
        <w:t xml:space="preserve"> </w:t>
      </w:r>
      <w:r w:rsidRPr="00414499">
        <w:t>pre</w:t>
      </w:r>
      <w:ins w:id="2809" w:author="Nina Ditmajer" w:date="2022-04-21T14:28:00Z">
        <w:r w:rsidR="00A335A7">
          <w:t>le</w:t>
        </w:r>
      </w:ins>
      <w:del w:id="2810" w:author="Nina Ditmajer" w:date="2022-04-21T14:28:00Z">
        <w:r w:rsidRPr="00414499" w:rsidDel="00A335A7">
          <w:delText>b</w:delText>
        </w:r>
      </w:del>
      <w:r w:rsidRPr="00D91444">
        <w:t>ali</w:t>
      </w:r>
      <w:ins w:id="2811" w:author="Nina Ditmajer" w:date="2022-04-21T14:28:00Z">
        <w:r w:rsidR="00A335A7">
          <w:t>,</w:t>
        </w:r>
      </w:ins>
      <w:r>
        <w:rPr>
          <w:color w:val="FF0000"/>
        </w:rPr>
        <w:t xml:space="preserve"> </w:t>
      </w:r>
      <w:r w:rsidRPr="00850941">
        <w:t>onakvim</w:t>
      </w:r>
      <w:r>
        <w:br/>
        <w:t>vu peklu bodeoſz</w:t>
      </w:r>
      <w:r w:rsidRPr="00850941">
        <w:t xml:space="preserve">e </w:t>
      </w:r>
      <w:r>
        <w:t>bili, biocs zvrágmi</w:t>
      </w:r>
      <w:r>
        <w:br/>
      </w:r>
      <w:r w:rsidRPr="00F52667">
        <w:t>ſ</w:t>
      </w:r>
      <w:r>
        <w:t>zebi bodo</w:t>
      </w:r>
      <w:r w:rsidRPr="00F52667">
        <w:t>ſ</w:t>
      </w:r>
      <w:r>
        <w:t xml:space="preserve">zi </w:t>
      </w:r>
      <w:r w:rsidRPr="00414499">
        <w:t>Ho</w:t>
      </w:r>
      <w:r w:rsidRPr="00D861E3">
        <w:t>h</w:t>
      </w:r>
      <w:r w:rsidRPr="00414499">
        <w:t>ári</w:t>
      </w:r>
      <w:r>
        <w:t>.</w:t>
      </w:r>
    </w:p>
    <w:p w14:paraId="3B6457B6" w14:textId="34D7A446" w:rsidR="00380A5E" w:rsidRDefault="00380A5E" w:rsidP="00380A5E">
      <w:pPr>
        <w:pStyle w:val="teiab"/>
      </w:pPr>
      <w:r w:rsidRPr="008B750A">
        <w:rPr>
          <w:rStyle w:val="teilabelZnak"/>
        </w:rPr>
        <w:t>17.</w:t>
      </w:r>
      <w:r>
        <w:t xml:space="preserve"> Necsi</w:t>
      </w:r>
      <w:r w:rsidRPr="00F52667">
        <w:t>ſ</w:t>
      </w:r>
      <w:r>
        <w:t>ztoga sitk</w:t>
      </w:r>
      <w:r w:rsidRPr="00850941">
        <w:t xml:space="preserve">a </w:t>
      </w:r>
      <w:r>
        <w:t xml:space="preserve">prazniczi i </w:t>
      </w:r>
      <w:r w:rsidRPr="00D91444">
        <w:t>lotriki</w:t>
      </w:r>
      <w:r>
        <w:t xml:space="preserve"> </w:t>
      </w:r>
      <w:r>
        <w:br/>
        <w:t>beh</w:t>
      </w:r>
      <w:r w:rsidRPr="00850941">
        <w:t xml:space="preserve">o </w:t>
      </w:r>
      <w:r>
        <w:t xml:space="preserve">na </w:t>
      </w:r>
      <w:r w:rsidRPr="00F52667">
        <w:t>ſ</w:t>
      </w:r>
      <w:r>
        <w:t xml:space="preserve">zveiti kak </w:t>
      </w:r>
      <w:r w:rsidRPr="00FE3E87">
        <w:t>vonye</w:t>
      </w:r>
      <w:r w:rsidRPr="00A335A7">
        <w:rPr>
          <w:rStyle w:val="teiunclear"/>
          <w:rPrChange w:id="2812" w:author="Nina Ditmajer" w:date="2022-04-21T14:30:00Z">
            <w:rPr/>
          </w:rPrChange>
        </w:rPr>
        <w:t>c</w:t>
      </w:r>
      <w:r w:rsidRPr="00FE3E87">
        <w:t>si baki</w:t>
      </w:r>
      <w:r>
        <w:br/>
        <w:t xml:space="preserve">vu peklu bodocsi bodo </w:t>
      </w:r>
      <w:r w:rsidRPr="00FE3E87">
        <w:t>merſ</w:t>
      </w:r>
      <w:r w:rsidRPr="00A335A7">
        <w:rPr>
          <w:rStyle w:val="teiunclear"/>
          <w:rPrChange w:id="2813" w:author="Nina Ditmajer" w:date="2022-04-21T14:30:00Z">
            <w:rPr/>
          </w:rPrChange>
        </w:rPr>
        <w:t>z</w:t>
      </w:r>
      <w:r w:rsidRPr="00FE3E87">
        <w:t>ko v</w:t>
      </w:r>
      <w:r w:rsidRPr="00A335A7">
        <w:rPr>
          <w:rStyle w:val="teiunclear"/>
          <w:rPrChange w:id="2814" w:author="Nina Ditmajer" w:date="2022-04-21T14:30:00Z">
            <w:rPr/>
          </w:rPrChange>
        </w:rPr>
        <w:t>o</w:t>
      </w:r>
      <w:r w:rsidRPr="00FE3E87">
        <w:t>nya-</w:t>
      </w:r>
      <w:r>
        <w:br/>
        <w:t xml:space="preserve">li gorécs kako </w:t>
      </w:r>
      <w:ins w:id="2815" w:author="Nina Ditmajer" w:date="2022-04-21T14:30:00Z">
        <w:r w:rsidR="00A335A7">
          <w:t>'</w:t>
        </w:r>
      </w:ins>
      <w:r>
        <w:t>sveplo bodejo csvercs</w:t>
      </w:r>
      <w:r w:rsidRPr="00A335A7">
        <w:rPr>
          <w:rStyle w:val="teiunclear"/>
          <w:rPrChange w:id="2816" w:author="Nina Ditmajer" w:date="2022-04-21T14:31:00Z">
            <w:rPr/>
          </w:rPrChange>
        </w:rPr>
        <w:t>a</w:t>
      </w:r>
      <w:r>
        <w:t>li.</w:t>
      </w:r>
    </w:p>
    <w:p w14:paraId="1385ADD9" w14:textId="6F916D92" w:rsidR="00380A5E" w:rsidRDefault="00380A5E" w:rsidP="00380A5E">
      <w:pPr>
        <w:pStyle w:val="teiab"/>
      </w:pPr>
      <w:r w:rsidRPr="008B750A">
        <w:rPr>
          <w:rStyle w:val="teilabelZnak"/>
        </w:rPr>
        <w:t>18.</w:t>
      </w:r>
      <w:r>
        <w:t xml:space="preserve"> Zablivicze pótók vpéklisze tak zové,</w:t>
      </w:r>
      <w:r>
        <w:br/>
      </w:r>
      <w:r w:rsidRPr="00F52667">
        <w:t>ſ</w:t>
      </w:r>
      <w:r>
        <w:t>zedete do gerla bo vnyem p</w:t>
      </w:r>
      <w:r w:rsidRPr="00A335A7">
        <w:rPr>
          <w:rStyle w:val="teiunclear"/>
          <w:rPrChange w:id="2817" w:author="Nina Ditmajer" w:date="2022-04-21T14:32:00Z">
            <w:rPr/>
          </w:rPrChange>
        </w:rPr>
        <w:t>i</w:t>
      </w:r>
      <w:r>
        <w:t>a</w:t>
      </w:r>
      <w:r w:rsidRPr="00A335A7">
        <w:rPr>
          <w:rStyle w:val="teiunclear"/>
          <w:rPrChange w:id="2818" w:author="Nina Ditmajer" w:date="2022-04-21T14:32:00Z">
            <w:rPr/>
          </w:rPrChange>
        </w:rPr>
        <w:t>n</w:t>
      </w:r>
      <w:r>
        <w:t>iczevga-</w:t>
      </w:r>
      <w:r>
        <w:br/>
      </w:r>
      <w:r w:rsidRPr="00F52667">
        <w:t>ſ</w:t>
      </w:r>
      <w:r>
        <w:t xml:space="preserve">ziti nebodo mogli snyega </w:t>
      </w:r>
      <w:r w:rsidRPr="00106C2E">
        <w:t>segye</w:t>
      </w:r>
      <w:r>
        <w:rPr>
          <w:color w:val="FF0000"/>
        </w:rPr>
        <w:t xml:space="preserve"> </w:t>
      </w:r>
      <w:r>
        <w:t>ár</w:t>
      </w:r>
      <w:r>
        <w:br/>
        <w:t xml:space="preserve">vrág </w:t>
      </w:r>
      <w:r w:rsidRPr="00106C2E">
        <w:t>vtakva</w:t>
      </w:r>
      <w:r w:rsidRPr="001E6A74">
        <w:rPr>
          <w:color w:val="FF0000"/>
        </w:rPr>
        <w:t xml:space="preserve"> </w:t>
      </w:r>
      <w:r>
        <w:t xml:space="preserve">gerla neda </w:t>
      </w:r>
      <w:ins w:id="2819" w:author="Nina Ditmajer" w:date="2022-04-21T14:33:00Z">
        <w:r w:rsidR="00A335A7">
          <w:t xml:space="preserve">ni </w:t>
        </w:r>
      </w:ins>
      <w:r>
        <w:t>kaplicze.</w:t>
      </w:r>
    </w:p>
    <w:p w14:paraId="0A6B1150" w14:textId="77777777" w:rsidR="00380A5E" w:rsidRDefault="00380A5E" w:rsidP="00380A5E">
      <w:pPr>
        <w:pStyle w:val="teiab"/>
      </w:pPr>
      <w:r w:rsidRPr="008B750A">
        <w:rPr>
          <w:rStyle w:val="teilabelZnak"/>
        </w:rPr>
        <w:t>19.</w:t>
      </w:r>
      <w:r>
        <w:t xml:space="preserve"> Krivi </w:t>
      </w:r>
      <w:r w:rsidRPr="001A2D31">
        <w:t>ſ</w:t>
      </w:r>
      <w:r>
        <w:t>z</w:t>
      </w:r>
      <w:r w:rsidRPr="001A2D31">
        <w:t>vedok</w:t>
      </w:r>
      <w:r w:rsidRPr="001E6A74">
        <w:rPr>
          <w:color w:val="FF0000"/>
        </w:rPr>
        <w:t xml:space="preserve"> </w:t>
      </w:r>
      <w:r w:rsidRPr="00106C2E">
        <w:t>la'secz</w:t>
      </w:r>
      <w:r w:rsidRPr="001E6A74">
        <w:rPr>
          <w:color w:val="FF0000"/>
        </w:rPr>
        <w:t xml:space="preserve"> </w:t>
      </w:r>
      <w:r>
        <w:t>vi</w:t>
      </w:r>
      <w:r>
        <w:rPr>
          <w:rFonts w:ascii="ZRCola" w:hAnsi="ZRCola" w:cs="ZRCola"/>
        </w:rPr>
        <w:t>ſ</w:t>
      </w:r>
      <w:r>
        <w:t>zio za jezik</w:t>
      </w:r>
      <w:r>
        <w:br/>
        <w:t>czompernik i blaznik vi</w:t>
      </w:r>
      <w:r w:rsidRPr="00F52667">
        <w:t>ſ</w:t>
      </w:r>
      <w:r>
        <w:t>zio za jezik</w:t>
      </w:r>
      <w:r>
        <w:br/>
        <w:t>preklinyavecz trágar vi</w:t>
      </w:r>
      <w:r w:rsidRPr="00F52667">
        <w:t>ſ</w:t>
      </w:r>
      <w:r>
        <w:t>zio za jezik</w:t>
      </w:r>
      <w:r>
        <w:br/>
        <w:t>fals Prokátor praudá</w:t>
      </w:r>
      <w:r w:rsidRPr="00A335A7">
        <w:rPr>
          <w:rStyle w:val="teiunclear"/>
          <w:rPrChange w:id="2820" w:author="Nina Ditmajer" w:date="2022-04-21T14:34:00Z">
            <w:rPr/>
          </w:rPrChange>
        </w:rPr>
        <w:t>s</w:t>
      </w:r>
      <w:r>
        <w:t xml:space="preserve"> vi</w:t>
      </w:r>
      <w:r w:rsidRPr="00F52667">
        <w:t>ſ</w:t>
      </w:r>
      <w:r>
        <w:t>zio za jezik.</w:t>
      </w:r>
    </w:p>
    <w:p w14:paraId="4883D55F" w14:textId="6CC13A6D" w:rsidR="00380A5E" w:rsidRDefault="00380A5E" w:rsidP="00380A5E">
      <w:pPr>
        <w:pStyle w:val="teiab"/>
      </w:pPr>
      <w:r w:rsidRPr="008B750A">
        <w:rPr>
          <w:rStyle w:val="teilabelZnak"/>
        </w:rPr>
        <w:t>20.</w:t>
      </w:r>
      <w:r>
        <w:t xml:space="preserve"> Vre ne govorio negh leprai </w:t>
      </w:r>
      <w:ins w:id="2821" w:author="Nina Ditmajer" w:date="2022-04-21T14:35:00Z">
        <w:r w:rsidR="00A335A7">
          <w:t>ſz</w:t>
        </w:r>
      </w:ins>
      <w:del w:id="2822" w:author="Nina Ditmajer" w:date="2022-04-21T14:35:00Z">
        <w:r w:rsidRPr="00CB45CB" w:rsidDel="00A335A7">
          <w:delText>s</w:delText>
        </w:r>
      </w:del>
      <w:r w:rsidRPr="00CB45CB">
        <w:t>tonyaio</w:t>
      </w:r>
      <w:r w:rsidRPr="001E6A74">
        <w:rPr>
          <w:color w:val="FF0000"/>
        </w:rPr>
        <w:t xml:space="preserve"> </w:t>
      </w:r>
      <w:r>
        <w:t>za</w:t>
      </w:r>
      <w:r>
        <w:br/>
        <w:t>v</w:t>
      </w:r>
      <w:r w:rsidRPr="00F52667">
        <w:t>ſ</w:t>
      </w:r>
      <w:r>
        <w:t xml:space="preserve">ze jálne recsi oh hészno </w:t>
      </w:r>
      <w:r>
        <w:rPr>
          <w:rFonts w:ascii="ZRCola" w:hAnsi="ZRCola" w:cs="ZRCola"/>
        </w:rPr>
        <w:t>ſ</w:t>
      </w:r>
      <w:r>
        <w:t xml:space="preserve">alujo od </w:t>
      </w:r>
    </w:p>
    <w:p w14:paraId="049D76E8" w14:textId="77777777" w:rsidR="00380A5E" w:rsidRDefault="00380A5E" w:rsidP="00380A5E">
      <w:r>
        <w:br w:type="page"/>
      </w:r>
    </w:p>
    <w:p w14:paraId="27E74A25" w14:textId="77777777" w:rsidR="00380A5E" w:rsidRDefault="00380A5E" w:rsidP="00380A5E">
      <w:r>
        <w:lastRenderedPageBreak/>
        <w:t>/052r/</w:t>
      </w:r>
    </w:p>
    <w:p w14:paraId="6F143931" w14:textId="77777777" w:rsidR="00380A5E" w:rsidRPr="00397AEA" w:rsidRDefault="00380A5E" w:rsidP="00380A5E">
      <w:pPr>
        <w:rPr>
          <w:rStyle w:val="teigap"/>
          <w:lang w:val="sl-SI"/>
        </w:rPr>
      </w:pPr>
      <w:commentRangeStart w:id="2823"/>
      <w:r w:rsidRPr="00397AEA">
        <w:rPr>
          <w:rStyle w:val="teigap"/>
          <w:lang w:val="sl-SI"/>
        </w:rPr>
        <w:t>???</w:t>
      </w:r>
      <w:commentRangeEnd w:id="2823"/>
      <w:r>
        <w:rPr>
          <w:rStyle w:val="Pripombasklic"/>
        </w:rPr>
        <w:commentReference w:id="2823"/>
      </w:r>
    </w:p>
    <w:p w14:paraId="75E2FF23" w14:textId="77777777" w:rsidR="00380A5E" w:rsidRPr="00397AEA" w:rsidRDefault="00380A5E" w:rsidP="00380A5E">
      <w:pPr>
        <w:pStyle w:val="teifwPageNum"/>
        <w:rPr>
          <w:lang w:val="sl-SI"/>
        </w:rPr>
      </w:pPr>
      <w:r w:rsidRPr="00397AEA">
        <w:rPr>
          <w:lang w:val="sl-SI"/>
        </w:rPr>
        <w:t>103</w:t>
      </w:r>
    </w:p>
    <w:p w14:paraId="2062E91D" w14:textId="77777777" w:rsidR="00380A5E" w:rsidRDefault="00380A5E" w:rsidP="00380A5E">
      <w:pPr>
        <w:pStyle w:val="teiab"/>
      </w:pPr>
      <w:r>
        <w:t xml:space="preserve">nyemu boidi záto hvála od </w:t>
      </w:r>
      <w:r w:rsidRPr="00F52667">
        <w:t>ſ</w:t>
      </w:r>
      <w:r>
        <w:t>zercza dana.</w:t>
      </w:r>
    </w:p>
    <w:p w14:paraId="0D95B9B5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Nyega milo</w:t>
      </w:r>
      <w:r w:rsidRPr="00F52667">
        <w:t>ſ</w:t>
      </w:r>
      <w:r>
        <w:t>zt do</w:t>
      </w:r>
      <w:r w:rsidRPr="00F52667">
        <w:t>ſ</w:t>
      </w:r>
      <w:r>
        <w:t xml:space="preserve">zeguje od plemena do plemena, </w:t>
      </w:r>
      <w:r>
        <w:br/>
        <w:t>pri tei ki</w:t>
      </w:r>
      <w:r w:rsidRPr="00F52667">
        <w:t>ſ</w:t>
      </w:r>
      <w:r>
        <w:t>ze Bogá boio, nyegove be</w:t>
      </w:r>
      <w:r w:rsidRPr="00F52667">
        <w:t>ſ</w:t>
      </w:r>
      <w:r>
        <w:t>zede lűbi</w:t>
      </w:r>
      <w:r>
        <w:br/>
        <w:t>Bogh zmiloscsom prebiva.</w:t>
      </w:r>
    </w:p>
    <w:p w14:paraId="440202C3" w14:textId="51F6939A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Onje zmocsjouo </w:t>
      </w:r>
      <w:r w:rsidRPr="00F52667">
        <w:t>ſ</w:t>
      </w:r>
      <w:r>
        <w:t xml:space="preserve">zvoje roke nazegnal, </w:t>
      </w:r>
      <w:ins w:id="2824" w:author="Nina Ditmajer" w:date="2022-04-21T14:38:00Z">
        <w:r w:rsidR="008E78D5">
          <w:t>v</w:t>
        </w:r>
      </w:ins>
      <w:del w:id="2825" w:author="Nina Ditmajer" w:date="2022-04-21T14:38:00Z">
        <w:r w:rsidDel="008E78D5">
          <w:delText>u</w:delText>
        </w:r>
      </w:del>
      <w:r>
        <w:rPr>
          <w:rFonts w:ascii="ZRCola" w:hAnsi="ZRCola" w:cs="ZRCola"/>
        </w:rPr>
        <w:t>ſ</w:t>
      </w:r>
      <w:r>
        <w:t>ze ne-</w:t>
      </w:r>
      <w:r>
        <w:br/>
        <w:t>vernike, záto ár</w:t>
      </w:r>
      <w:r w:rsidRPr="00F52667">
        <w:t>ſ</w:t>
      </w:r>
      <w:r>
        <w:t>zo</w:t>
      </w:r>
      <w:r w:rsidRPr="007E3F12">
        <w:rPr>
          <w:rStyle w:val="teiunclear"/>
          <w:lang w:val="sl-SI"/>
        </w:rPr>
        <w:t>ſze</w:t>
      </w:r>
      <w:r>
        <w:t xml:space="preserve"> zgizdali vu </w:t>
      </w:r>
      <w:r w:rsidRPr="00F52667">
        <w:t>ſ</w:t>
      </w:r>
      <w:r>
        <w:t xml:space="preserve">zvem </w:t>
      </w:r>
      <w:r w:rsidRPr="00F52667">
        <w:t>ſ</w:t>
      </w:r>
      <w:r>
        <w:t>zer-</w:t>
      </w:r>
      <w:r>
        <w:br/>
        <w:t>czi zlo mi</w:t>
      </w:r>
      <w:r w:rsidRPr="00F52667">
        <w:t>ſ</w:t>
      </w:r>
      <w:r>
        <w:t>z</w:t>
      </w:r>
      <w:r w:rsidRPr="008E78D5">
        <w:rPr>
          <w:rStyle w:val="teiunclear"/>
          <w:rPrChange w:id="2826" w:author="Nina Ditmajer" w:date="2022-04-21T14:38:00Z">
            <w:rPr/>
          </w:rPrChange>
        </w:rPr>
        <w:t>li</w:t>
      </w:r>
      <w:r>
        <w:t xml:space="preserve">li, vu </w:t>
      </w:r>
      <w:r w:rsidRPr="00F52667">
        <w:t>ſ</w:t>
      </w:r>
      <w:r>
        <w:t>poutiszo o</w:t>
      </w:r>
      <w:r w:rsidRPr="00F52667">
        <w:t>ſ</w:t>
      </w:r>
      <w:r>
        <w:t>ztali.</w:t>
      </w:r>
    </w:p>
    <w:p w14:paraId="1C30BA8C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7E3F12">
        <w:rPr>
          <w:rStyle w:val="teiunclear"/>
          <w:lang w:val="sl-SI"/>
        </w:rPr>
        <w:t>Zoblaſztjom</w:t>
      </w:r>
      <w:r>
        <w:t xml:space="preserve"> </w:t>
      </w:r>
      <w:r w:rsidRPr="00F52667">
        <w:t>ſ</w:t>
      </w:r>
      <w:r>
        <w:t>zo mocsni bili, verne kroto pre-</w:t>
      </w:r>
      <w:r>
        <w:br/>
        <w:t>ganyal</w:t>
      </w:r>
      <w:r w:rsidRPr="008E78D5">
        <w:rPr>
          <w:rStyle w:val="teiunclear"/>
          <w:rPrChange w:id="2827" w:author="Nina Ditmajer" w:date="2022-04-21T14:39:00Z">
            <w:rPr/>
          </w:rPrChange>
        </w:rPr>
        <w:t>i</w:t>
      </w:r>
      <w:r>
        <w:t xml:space="preserve">, </w:t>
      </w:r>
      <w:r w:rsidRPr="008E78D5">
        <w:rPr>
          <w:rStyle w:val="teiunclear"/>
          <w:rPrChange w:id="2828" w:author="Nina Ditmajer" w:date="2022-04-21T14:39:00Z">
            <w:rPr/>
          </w:rPrChange>
        </w:rPr>
        <w:t>z</w:t>
      </w:r>
      <w:r>
        <w:t xml:space="preserve">ato i nei dugo terpel </w:t>
      </w:r>
      <w:r w:rsidRPr="00F52667">
        <w:t>ſ</w:t>
      </w:r>
      <w:r>
        <w:t>ztola je</w:t>
      </w:r>
      <w:r>
        <w:br/>
        <w:t xml:space="preserve">je dol </w:t>
      </w:r>
      <w:r w:rsidRPr="008E78D5">
        <w:rPr>
          <w:rStyle w:val="teiunclear"/>
          <w:rPrChange w:id="2829" w:author="Nina Ditmajer" w:date="2022-04-21T14:40:00Z">
            <w:rPr/>
          </w:rPrChange>
        </w:rPr>
        <w:t>v</w:t>
      </w:r>
      <w:r>
        <w:t>e</w:t>
      </w:r>
      <w:r w:rsidRPr="008E78D5">
        <w:rPr>
          <w:rStyle w:val="teiunclear"/>
          <w:rPrChange w:id="2830" w:author="Nina Ditmajer" w:date="2022-04-21T14:40:00Z">
            <w:rPr/>
          </w:rPrChange>
        </w:rPr>
        <w:t>rg</w:t>
      </w:r>
      <w:r>
        <w:t>el, i ponizneje pa zviszil</w:t>
      </w:r>
    </w:p>
    <w:p w14:paraId="1471602F" w14:textId="7B8969C3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Onje n</w:t>
      </w:r>
      <w:r w:rsidRPr="008E78D5">
        <w:rPr>
          <w:rStyle w:val="teiunclear"/>
          <w:rPrChange w:id="2831" w:author="Nina Ditmajer" w:date="2022-04-21T14:41:00Z">
            <w:rPr/>
          </w:rPrChange>
        </w:rPr>
        <w:t>a</w:t>
      </w:r>
      <w:r>
        <w:t>pun</w:t>
      </w:r>
      <w:r w:rsidRPr="008E78D5">
        <w:rPr>
          <w:rStyle w:val="teiunclear"/>
          <w:rPrChange w:id="2832" w:author="Nina Ditmajer" w:date="2022-04-21T14:41:00Z">
            <w:rPr/>
          </w:rPrChange>
        </w:rPr>
        <w:t>i</w:t>
      </w:r>
      <w:r>
        <w:t>l lacsnoga dalmuje do</w:t>
      </w:r>
      <w:r w:rsidRPr="00F52667">
        <w:t>ſ</w:t>
      </w:r>
      <w:r>
        <w:t>zta dob-</w:t>
      </w:r>
      <w:r>
        <w:br/>
        <w:t>roga</w:t>
      </w:r>
      <w:ins w:id="2833" w:author="Nina Ditmajer" w:date="2022-04-21T14:41:00Z">
        <w:r w:rsidR="008E78D5">
          <w:t>,</w:t>
        </w:r>
      </w:ins>
      <w:r>
        <w:t xml:space="preserve"> boga</w:t>
      </w:r>
      <w:r w:rsidRPr="008E78D5">
        <w:rPr>
          <w:rStyle w:val="teiunclear"/>
          <w:rPrChange w:id="2834" w:author="Nina Ditmajer" w:date="2022-04-21T14:41:00Z">
            <w:rPr/>
          </w:rPrChange>
        </w:rPr>
        <w:t>t</w:t>
      </w:r>
      <w:r>
        <w:t xml:space="preserve">eje </w:t>
      </w:r>
      <w:r w:rsidRPr="008B750A">
        <w:t>prázne</w:t>
      </w:r>
      <w:r>
        <w:t xml:space="preserve"> pű</w:t>
      </w:r>
      <w:r w:rsidRPr="00F52667">
        <w:t>ſ</w:t>
      </w:r>
      <w:r>
        <w:t>ztil, nadnimije</w:t>
      </w:r>
      <w:r>
        <w:br/>
        <w:t>do</w:t>
      </w:r>
      <w:r w:rsidRPr="00F52667">
        <w:t>ſ</w:t>
      </w:r>
      <w:r>
        <w:t xml:space="preserve">zta </w:t>
      </w:r>
      <w:r w:rsidRPr="001A2D31">
        <w:t xml:space="preserve">vcsinil </w:t>
      </w:r>
      <w:r>
        <w:t>nei</w:t>
      </w:r>
      <w:r w:rsidRPr="00F52667">
        <w:t>ſ</w:t>
      </w:r>
      <w:r>
        <w:t>zoga po</w:t>
      </w:r>
      <w:r w:rsidRPr="00F52667">
        <w:t>ſ</w:t>
      </w:r>
      <w:r>
        <w:t>zlűssali.</w:t>
      </w:r>
    </w:p>
    <w:p w14:paraId="5C839DF3" w14:textId="038E2CEF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Bog </w:t>
      </w:r>
      <w:r w:rsidRPr="00F52667">
        <w:t>ſ</w:t>
      </w:r>
      <w:r>
        <w:t>zeje zvekivecsno</w:t>
      </w:r>
      <w:r w:rsidRPr="00F52667">
        <w:t>ſ</w:t>
      </w:r>
      <w:r>
        <w:t xml:space="preserve">zti </w:t>
      </w:r>
      <w:r w:rsidRPr="00F52667">
        <w:t>ſ</w:t>
      </w:r>
      <w:r>
        <w:t xml:space="preserve">zpomenol </w:t>
      </w:r>
      <w:r w:rsidRPr="00F52667">
        <w:t>ſ</w:t>
      </w:r>
      <w:r>
        <w:t>zvoje</w:t>
      </w:r>
      <w:r>
        <w:br/>
        <w:t>milo</w:t>
      </w:r>
      <w:r w:rsidRPr="00F52667">
        <w:t>ſ</w:t>
      </w:r>
      <w:r>
        <w:t>zti</w:t>
      </w:r>
      <w:ins w:id="2835" w:author="Nina Ditmajer" w:date="2022-04-21T14:42:00Z">
        <w:r w:rsidR="004F030B">
          <w:t>,</w:t>
        </w:r>
      </w:ins>
      <w:r>
        <w:t xml:space="preserve"> pomágalje Izraelu v</w:t>
      </w:r>
      <w:r w:rsidRPr="00F52667">
        <w:t>ſ</w:t>
      </w:r>
      <w:r>
        <w:t xml:space="preserve">zeim </w:t>
      </w:r>
      <w:r w:rsidRPr="00F52667">
        <w:t>ſ</w:t>
      </w:r>
      <w:r>
        <w:t>zvoim</w:t>
      </w:r>
      <w:r>
        <w:br/>
        <w:t xml:space="preserve">vernim </w:t>
      </w:r>
      <w:ins w:id="2836" w:author="Nina Ditmajer" w:date="2022-04-21T14:42:00Z">
        <w:r w:rsidR="004F030B">
          <w:t>k</w:t>
        </w:r>
      </w:ins>
      <w:del w:id="2837" w:author="Nina Ditmajer" w:date="2022-04-21T14:42:00Z">
        <w:r w:rsidDel="004F030B">
          <w:delText>h</w:delText>
        </w:r>
      </w:del>
      <w:r>
        <w:t>ve</w:t>
      </w:r>
      <w:r w:rsidRPr="00F52667">
        <w:t>ſ</w:t>
      </w:r>
      <w:r>
        <w:t>zelju, kakoie bil obecsal.</w:t>
      </w:r>
    </w:p>
    <w:p w14:paraId="404F59EE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Na</w:t>
      </w:r>
      <w:r>
        <w:rPr>
          <w:rFonts w:ascii="ZRCola" w:hAnsi="ZRCola" w:cs="ZRCola"/>
        </w:rPr>
        <w:t>ſſ</w:t>
      </w:r>
      <w:r>
        <w:t xml:space="preserve">emu Oczu </w:t>
      </w:r>
      <w:r w:rsidRPr="00D91444">
        <w:rPr>
          <w:rStyle w:val="teipersName"/>
          <w:lang w:val="sl-SI"/>
        </w:rPr>
        <w:t>Abrahamu</w:t>
      </w:r>
      <w:r>
        <w:t>, gdaje tako rekel</w:t>
      </w:r>
      <w:r>
        <w:br/>
        <w:t xml:space="preserve">nyemu, da bodo vnyega </w:t>
      </w:r>
      <w:r w:rsidRPr="00F52667">
        <w:t>ſ</w:t>
      </w:r>
      <w:r>
        <w:t>zemeni bla'seni ludje</w:t>
      </w:r>
      <w:r>
        <w:br/>
        <w:t>na zemli, vecsni sitek imeli.</w:t>
      </w:r>
    </w:p>
    <w:p w14:paraId="3F39D375" w14:textId="77777777" w:rsidR="00380A5E" w:rsidRDefault="00380A5E" w:rsidP="00380A5E">
      <w:r>
        <w:br w:type="page"/>
      </w:r>
    </w:p>
    <w:p w14:paraId="2871FABC" w14:textId="77777777" w:rsidR="00380A5E" w:rsidRDefault="00380A5E" w:rsidP="00380A5E">
      <w:r>
        <w:lastRenderedPageBreak/>
        <w:t>/052v/</w:t>
      </w:r>
    </w:p>
    <w:p w14:paraId="37ACBFDC" w14:textId="77777777" w:rsidR="00380A5E" w:rsidRPr="00CC2BC5" w:rsidRDefault="00380A5E" w:rsidP="00380A5E">
      <w:pPr>
        <w:pStyle w:val="teifwPageNum"/>
        <w:rPr>
          <w:lang w:val="sl-SI"/>
        </w:rPr>
      </w:pPr>
      <w:r w:rsidRPr="00CC2BC5">
        <w:rPr>
          <w:lang w:val="sl-SI"/>
        </w:rPr>
        <w:t>104</w:t>
      </w:r>
    </w:p>
    <w:p w14:paraId="79493249" w14:textId="42DE9241" w:rsidR="00380A5E" w:rsidDel="004F030B" w:rsidRDefault="00380A5E" w:rsidP="00380A5E">
      <w:pPr>
        <w:pStyle w:val="teiab"/>
        <w:rPr>
          <w:del w:id="2838" w:author="Nina Ditmajer" w:date="2022-04-21T14:44:00Z"/>
        </w:rPr>
      </w:pPr>
      <w:r w:rsidRPr="008B750A">
        <w:rPr>
          <w:rStyle w:val="teilabelZnak"/>
        </w:rPr>
        <w:t>11.</w:t>
      </w:r>
      <w:r>
        <w:t xml:space="preserve"> To </w:t>
      </w:r>
      <w:r w:rsidRPr="00F52667">
        <w:t>ſ</w:t>
      </w:r>
      <w:r>
        <w:t xml:space="preserve">zemen </w:t>
      </w:r>
      <w:r w:rsidRPr="00D91444">
        <w:rPr>
          <w:rStyle w:val="teipersName"/>
          <w:lang w:val="sl-SI"/>
        </w:rPr>
        <w:t>Abrah</w:t>
      </w:r>
      <w:ins w:id="2839" w:author="Nina Ditmajer" w:date="2022-04-21T14:44:00Z">
        <w:r w:rsidR="004F030B">
          <w:rPr>
            <w:rStyle w:val="teipersName"/>
            <w:lang w:val="sl-SI"/>
          </w:rPr>
          <w:t>a</w:t>
        </w:r>
      </w:ins>
      <w:del w:id="2840" w:author="Nina Ditmajer" w:date="2022-04-21T14:44:00Z">
        <w:r w:rsidRPr="00D91444" w:rsidDel="004F030B">
          <w:rPr>
            <w:rStyle w:val="teipersName"/>
            <w:lang w:val="sl-SI"/>
          </w:rPr>
          <w:delText>o</w:delText>
        </w:r>
      </w:del>
      <w:r w:rsidRPr="00D91444">
        <w:rPr>
          <w:rStyle w:val="teipersName"/>
          <w:lang w:val="sl-SI"/>
        </w:rPr>
        <w:t>movo</w:t>
      </w:r>
      <w:r>
        <w:t xml:space="preserve"> cslove</w:t>
      </w:r>
      <w:r w:rsidRPr="00F52667">
        <w:t>ſ</w:t>
      </w:r>
      <w:r>
        <w:t>ztvoje</w:t>
      </w:r>
      <w:r>
        <w:br/>
      </w:r>
      <w:r>
        <w:rPr>
          <w:rStyle w:val="teipersName"/>
          <w:lang w:val="sl-SI"/>
        </w:rPr>
        <w:t>Christu</w:t>
      </w:r>
      <w:r>
        <w:rPr>
          <w:rStyle w:val="teipersName"/>
          <w:rFonts w:ascii="ZRCola" w:hAnsi="ZRCola" w:cs="ZRCola"/>
          <w:lang w:val="sl-SI"/>
        </w:rPr>
        <w:t>ſſ</w:t>
      </w:r>
      <w:r w:rsidRPr="00D91444">
        <w:rPr>
          <w:rStyle w:val="teipersName"/>
          <w:lang w:val="sl-SI"/>
        </w:rPr>
        <w:t>evo</w:t>
      </w:r>
      <w:r>
        <w:t>, vtomſz</w:t>
      </w:r>
      <w:r w:rsidRPr="001A2D31">
        <w:t xml:space="preserve">o </w:t>
      </w:r>
      <w:r>
        <w:t>v</w:t>
      </w:r>
      <w:r w:rsidRPr="00F52667">
        <w:t>ſ</w:t>
      </w:r>
      <w:r>
        <w:t>zi verni bla'seni od</w:t>
      </w:r>
      <w:r>
        <w:br/>
      </w:r>
      <w:r w:rsidRPr="00F52667">
        <w:t>ſ</w:t>
      </w:r>
      <w:r>
        <w:t xml:space="preserve">zkvarjeinya odkűpleni hvála mu boidi </w:t>
      </w:r>
    </w:p>
    <w:p w14:paraId="081B12C8" w14:textId="77777777" w:rsidR="00380A5E" w:rsidRPr="00CC2BC5" w:rsidRDefault="00380A5E" w:rsidP="004F030B">
      <w:pPr>
        <w:pStyle w:val="teiab"/>
        <w:pPrChange w:id="2841" w:author="Nina Ditmajer" w:date="2022-04-21T14:44:00Z">
          <w:pPr>
            <w:pStyle w:val="teiclosure"/>
          </w:pPr>
        </w:pPrChange>
      </w:pPr>
      <w:r w:rsidRPr="00CC2BC5">
        <w:t>Amen.!</w:t>
      </w:r>
    </w:p>
    <w:p w14:paraId="11AC4AAA" w14:textId="77777777" w:rsidR="00380A5E" w:rsidRPr="0068374D" w:rsidRDefault="00380A5E" w:rsidP="00380A5E">
      <w:pPr>
        <w:pStyle w:val="Naslov2"/>
      </w:pPr>
      <w:r>
        <w:t>Nouta. Dicsérjed aldgyad én lelk</w:t>
      </w:r>
      <w:r w:rsidRPr="0068374D">
        <w:t>em.</w:t>
      </w:r>
    </w:p>
    <w:p w14:paraId="19B92497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Dicsi hvali ma Dűs</w:t>
      </w:r>
      <w:r w:rsidRPr="00F52667">
        <w:t>ſ</w:t>
      </w:r>
      <w:r>
        <w:t>a Go</w:t>
      </w:r>
      <w:r w:rsidRPr="00F52667">
        <w:t>ſ</w:t>
      </w:r>
      <w:r>
        <w:t>zpodina Boga vu</w:t>
      </w:r>
      <w:r>
        <w:br/>
        <w:t>v</w:t>
      </w:r>
      <w:r w:rsidRPr="00F52667">
        <w:t>ſ</w:t>
      </w:r>
      <w:r>
        <w:t xml:space="preserve">zem :/: Szpezmami leipimi </w:t>
      </w:r>
      <w:r w:rsidRPr="00F52667">
        <w:t>ſ</w:t>
      </w:r>
      <w:r>
        <w:t>zpevai, dokecs-</w:t>
      </w:r>
      <w:r>
        <w:br/>
      </w:r>
      <w:r w:rsidRPr="00F52667">
        <w:t>ſ</w:t>
      </w:r>
      <w:r>
        <w:t xml:space="preserve">zi siva na zemli, </w:t>
      </w:r>
      <w:r w:rsidRPr="00861052">
        <w:t>nemai</w:t>
      </w:r>
      <w:r w:rsidRPr="003F67F9">
        <w:t xml:space="preserve"> </w:t>
      </w:r>
      <w:r>
        <w:t>vupanya vu ludih ni</w:t>
      </w:r>
      <w:r>
        <w:br/>
        <w:t xml:space="preserve">vnikakvoi </w:t>
      </w:r>
      <w:r w:rsidRPr="00F52667">
        <w:t>ſ</w:t>
      </w:r>
      <w:r>
        <w:t>ztvari vmodro</w:t>
      </w:r>
      <w:r w:rsidRPr="00F52667">
        <w:t>ſ</w:t>
      </w:r>
      <w:r>
        <w:t>zti niti vjáko</w:t>
      </w:r>
      <w:r w:rsidRPr="00F52667">
        <w:t>ſ</w:t>
      </w:r>
      <w:r>
        <w:t>zti, ni</w:t>
      </w:r>
      <w:r>
        <w:br/>
        <w:t xml:space="preserve">vu </w:t>
      </w:r>
      <w:r w:rsidRPr="00F52667">
        <w:t>ſ</w:t>
      </w:r>
      <w:r>
        <w:t>zveczki Kralih ár zvelicsanya nei nigdár</w:t>
      </w:r>
      <w:r>
        <w:br/>
        <w:t>neg leprai pri Bogi záto</w:t>
      </w:r>
      <w:r w:rsidRPr="00F52667">
        <w:t>ſ</w:t>
      </w:r>
      <w:r>
        <w:t>ze leprai vnyem vűpai</w:t>
      </w:r>
      <w:r>
        <w:br/>
        <w:t xml:space="preserve">bos </w:t>
      </w:r>
      <w:r w:rsidRPr="00861052">
        <w:t>sivela</w:t>
      </w:r>
      <w:r w:rsidRPr="003253DE">
        <w:rPr>
          <w:color w:val="FF0000"/>
        </w:rPr>
        <w:t xml:space="preserve"> </w:t>
      </w:r>
      <w:r>
        <w:t>vNébi.</w:t>
      </w:r>
    </w:p>
    <w:p w14:paraId="6EBD7D9C" w14:textId="3980B738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Dűs</w:t>
      </w:r>
      <w:r>
        <w:rPr>
          <w:rFonts w:ascii="ZRCola" w:hAnsi="ZRCola" w:cs="ZRCola"/>
        </w:rPr>
        <w:t>ſ</w:t>
      </w:r>
      <w:r>
        <w:t xml:space="preserve">a preminé vő ztela, kaje </w:t>
      </w:r>
      <w:r w:rsidRPr="00696062">
        <w:t>zNebéſz</w:t>
      </w:r>
      <w:r w:rsidRPr="003253DE">
        <w:rPr>
          <w:color w:val="FF0000"/>
        </w:rPr>
        <w:t xml:space="preserve"> </w:t>
      </w:r>
      <w:r>
        <w:t>bila</w:t>
      </w:r>
      <w:r>
        <w:br/>
        <w:t xml:space="preserve">dána :/: Teloje zemle </w:t>
      </w:r>
      <w:r w:rsidRPr="00F52667">
        <w:t>ſ</w:t>
      </w:r>
      <w:r>
        <w:t>ztvorjeno zo</w:t>
      </w:r>
      <w:ins w:id="2842" w:author="Nina Ditmajer" w:date="2022-04-21T15:10:00Z">
        <w:r w:rsidR="005152B3">
          <w:t>ſz</w:t>
        </w:r>
      </w:ins>
      <w:del w:id="2843" w:author="Nina Ditmajer" w:date="2022-04-21T15:10:00Z">
        <w:r w:rsidDel="005152B3">
          <w:delText>p</w:delText>
        </w:r>
      </w:del>
      <w:r>
        <w:t>pet muje</w:t>
      </w:r>
      <w:r>
        <w:br/>
        <w:t>poiti vz</w:t>
      </w:r>
      <w:ins w:id="2844" w:author="Nina Ditmajer" w:date="2022-04-21T15:09:00Z">
        <w:r w:rsidR="005152B3">
          <w:t>é</w:t>
        </w:r>
      </w:ins>
      <w:del w:id="2845" w:author="Nina Ditmajer" w:date="2022-04-21T15:09:00Z">
        <w:r w:rsidDel="005152B3">
          <w:delText>á</w:delText>
        </w:r>
      </w:del>
      <w:r>
        <w:t xml:space="preserve">mlo, i miszel nam </w:t>
      </w:r>
      <w:r w:rsidRPr="000748E0">
        <w:t>ſ</w:t>
      </w:r>
      <w:r>
        <w:t>csé</w:t>
      </w:r>
      <w:r w:rsidRPr="000748E0">
        <w:t xml:space="preserve"> </w:t>
      </w:r>
      <w:r w:rsidRPr="00696062">
        <w:t>od</w:t>
      </w:r>
      <w:r w:rsidRPr="005152B3">
        <w:rPr>
          <w:rPrChange w:id="2846" w:author="Nina Ditmajer" w:date="2022-04-21T15:11:00Z">
            <w:rPr>
              <w:rStyle w:val="teiunclear"/>
              <w:lang w:val="sl-SI"/>
            </w:rPr>
          </w:rPrChange>
        </w:rPr>
        <w:t>v</w:t>
      </w:r>
      <w:r w:rsidRPr="00696062">
        <w:t>etih</w:t>
      </w:r>
      <w:r w:rsidRPr="00CB6DA2">
        <w:rPr>
          <w:color w:val="FF0000"/>
        </w:rPr>
        <w:t xml:space="preserve"> </w:t>
      </w:r>
      <w:r>
        <w:t>zginoti</w:t>
      </w:r>
      <w:r>
        <w:br/>
        <w:t>odv</w:t>
      </w:r>
      <w:r w:rsidRPr="00F52667">
        <w:t>ſ</w:t>
      </w:r>
      <w:r>
        <w:t>zei, de bla'sen</w:t>
      </w:r>
      <w:r w:rsidRPr="00F52667">
        <w:t>ſ</w:t>
      </w:r>
      <w:r>
        <w:t>ztvo nám od Boga, pride doli</w:t>
      </w:r>
      <w:r>
        <w:br/>
        <w:t xml:space="preserve">zNébe od </w:t>
      </w:r>
      <w:r>
        <w:rPr>
          <w:rStyle w:val="teipersName"/>
          <w:lang w:val="sl-SI"/>
        </w:rPr>
        <w:t>Já</w:t>
      </w:r>
      <w:r w:rsidRPr="00D91444">
        <w:rPr>
          <w:rStyle w:val="teipersName"/>
          <w:lang w:val="sl-SI"/>
        </w:rPr>
        <w:t>kobovoga</w:t>
      </w:r>
      <w:r>
        <w:t xml:space="preserve"> Boga, na</w:t>
      </w:r>
      <w:r w:rsidRPr="00F52667">
        <w:t>ſſ</w:t>
      </w:r>
      <w:r>
        <w:t>ega vupanya</w:t>
      </w:r>
      <w:r>
        <w:br/>
        <w:t xml:space="preserve">ár Néba zemla i Morje </w:t>
      </w:r>
      <w:r w:rsidRPr="00F52667">
        <w:t>ſ</w:t>
      </w:r>
      <w:r>
        <w:t xml:space="preserve">ztvorjena </w:t>
      </w:r>
      <w:r w:rsidRPr="00F52667">
        <w:t>ſ</w:t>
      </w:r>
      <w:r>
        <w:t>zo od Boga</w:t>
      </w:r>
    </w:p>
    <w:p w14:paraId="7688B1D2" w14:textId="77777777" w:rsidR="00380A5E" w:rsidRDefault="00380A5E" w:rsidP="00380A5E">
      <w:r>
        <w:br w:type="page"/>
      </w:r>
    </w:p>
    <w:p w14:paraId="751AB1B5" w14:textId="77777777" w:rsidR="00380A5E" w:rsidRDefault="00380A5E" w:rsidP="00380A5E">
      <w:r>
        <w:lastRenderedPageBreak/>
        <w:t>/053r/</w:t>
      </w:r>
    </w:p>
    <w:p w14:paraId="1C2066AA" w14:textId="77777777" w:rsidR="00380A5E" w:rsidRPr="007E28E3" w:rsidRDefault="00380A5E" w:rsidP="00380A5E">
      <w:pPr>
        <w:pStyle w:val="teifwPageNum"/>
        <w:rPr>
          <w:lang w:val="sl-SI"/>
        </w:rPr>
      </w:pPr>
      <w:r w:rsidRPr="007E28E3">
        <w:rPr>
          <w:lang w:val="sl-SI"/>
        </w:rPr>
        <w:t>105</w:t>
      </w:r>
    </w:p>
    <w:p w14:paraId="220F4F9E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Praviczo on v</w:t>
      </w:r>
      <w:r w:rsidRPr="00F52667">
        <w:t>ſ</w:t>
      </w:r>
      <w:r>
        <w:t>zigdár csuva i vekveke</w:t>
      </w:r>
      <w:r>
        <w:br/>
        <w:t>poveksava :/: V</w:t>
      </w:r>
      <w:r w:rsidRPr="00F52667">
        <w:t>ſ</w:t>
      </w:r>
      <w:r>
        <w:t>ze na</w:t>
      </w:r>
      <w:r w:rsidRPr="00F52667">
        <w:t>ſ</w:t>
      </w:r>
      <w:r>
        <w:t>zlobnike potere, i te</w:t>
      </w:r>
      <w:r>
        <w:br/>
        <w:t>nevolne pomága i v</w:t>
      </w:r>
      <w:r w:rsidRPr="00F52667">
        <w:t>ſ</w:t>
      </w:r>
      <w:r>
        <w:t xml:space="preserve">ze lacsne on nahráni </w:t>
      </w:r>
      <w:r w:rsidRPr="005152B3">
        <w:rPr>
          <w:rPrChange w:id="2847" w:author="Nina Ditmajer" w:date="2022-04-21T15:13:00Z">
            <w:rPr>
              <w:rStyle w:val="teiunclear"/>
              <w:lang w:val="sl-SI"/>
            </w:rPr>
          </w:rPrChange>
        </w:rPr>
        <w:t>r</w:t>
      </w:r>
      <w:r w:rsidRPr="00E40FB0">
        <w:t>obe</w:t>
      </w:r>
      <w:r>
        <w:br/>
        <w:t>o</w:t>
      </w:r>
      <w:r w:rsidRPr="00F52667">
        <w:t>ſ</w:t>
      </w:r>
      <w:r>
        <w:t xml:space="preserve">zlobodi, </w:t>
      </w:r>
      <w:r w:rsidRPr="00F52667">
        <w:t>ſ</w:t>
      </w:r>
      <w:r>
        <w:t xml:space="preserve">zlepczom ocsi on ozdrávla </w:t>
      </w:r>
      <w:commentRangeStart w:id="2848"/>
      <w:r>
        <w:t xml:space="preserve">rone </w:t>
      </w:r>
      <w:commentRangeEnd w:id="2848"/>
      <w:r w:rsidR="005152B3">
        <w:rPr>
          <w:rStyle w:val="Pripombasklic"/>
          <w:rFonts w:asciiTheme="majorHAnsi" w:eastAsiaTheme="minorHAnsi" w:hAnsiTheme="majorHAnsi" w:cstheme="minorBidi"/>
          <w:color w:val="auto"/>
          <w:lang w:eastAsia="en-US"/>
        </w:rPr>
        <w:commentReference w:id="2848"/>
      </w:r>
      <w:r>
        <w:t>gori</w:t>
      </w:r>
      <w:r>
        <w:br/>
        <w:t xml:space="preserve">zdigne, pravicsne </w:t>
      </w:r>
      <w:r w:rsidRPr="000664FF">
        <w:t>prekroto</w:t>
      </w:r>
      <w:r w:rsidRPr="00AA256C">
        <w:rPr>
          <w:color w:val="FF0000"/>
        </w:rPr>
        <w:t xml:space="preserve"> </w:t>
      </w:r>
      <w:r>
        <w:t>lűbi, i potnike vodi,</w:t>
      </w:r>
      <w:r>
        <w:br/>
      </w:r>
      <w:r w:rsidRPr="00F52667">
        <w:t>ſ</w:t>
      </w:r>
      <w:r>
        <w:t>zirote vdove pomore, gresnike pogűbi.</w:t>
      </w:r>
    </w:p>
    <w:p w14:paraId="406E1B4B" w14:textId="228A9876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Kraluje nas Go</w:t>
      </w:r>
      <w:r>
        <w:rPr>
          <w:rFonts w:ascii="ZRCola" w:hAnsi="ZRCola" w:cs="ZRCola"/>
        </w:rPr>
        <w:t>ſ</w:t>
      </w:r>
      <w:r>
        <w:t>zpodin Bogh vekivekoma v</w:t>
      </w:r>
      <w:r w:rsidRPr="00333BC6">
        <w:rPr>
          <w:rStyle w:val="teiplaceName"/>
        </w:rPr>
        <w:t>Sion͠i</w:t>
      </w:r>
      <w:r>
        <w:t>./.</w:t>
      </w:r>
      <w:r>
        <w:br/>
        <w:t xml:space="preserve">Csűdnim velikim csinenyem </w:t>
      </w:r>
      <w:r w:rsidRPr="00F52667">
        <w:t>ſ</w:t>
      </w:r>
      <w:r>
        <w:t xml:space="preserve">zkasűje </w:t>
      </w:r>
      <w:r w:rsidRPr="00F52667">
        <w:t>ſ</w:t>
      </w:r>
      <w:r>
        <w:t>zvojo miloscho,</w:t>
      </w:r>
      <w:r>
        <w:br/>
        <w:t>proti v</w:t>
      </w:r>
      <w:r w:rsidRPr="00F52667">
        <w:t>ſ</w:t>
      </w:r>
      <w:r>
        <w:t>záke féle lűsztvo, i t</w:t>
      </w:r>
      <w:ins w:id="2849" w:author="Nina Ditmajer" w:date="2022-04-21T15:15:00Z">
        <w:r w:rsidR="005152B3">
          <w:t>a</w:t>
        </w:r>
      </w:ins>
      <w:del w:id="2850" w:author="Nina Ditmajer" w:date="2022-04-21T15:15:00Z">
        <w:r w:rsidDel="005152B3">
          <w:delText>o</w:delText>
        </w:r>
      </w:del>
      <w:r>
        <w:t>kai pórodo záto mi</w:t>
      </w:r>
      <w:r>
        <w:br/>
        <w:t>Dicsimo nyega rekocsi v</w:t>
      </w:r>
      <w:r w:rsidRPr="00F52667">
        <w:t>ſ</w:t>
      </w:r>
      <w:r>
        <w:t>zi etak: bla'sen boidi nas</w:t>
      </w:r>
      <w:r>
        <w:br/>
        <w:t>Otecz Go</w:t>
      </w:r>
      <w:r w:rsidRPr="00F52667">
        <w:t>ſ</w:t>
      </w:r>
      <w:r>
        <w:t xml:space="preserve">zpon Bogh, navkűp </w:t>
      </w:r>
      <w:r w:rsidRPr="00F52667">
        <w:t>ſ</w:t>
      </w:r>
      <w:r>
        <w:t xml:space="preserve">zvéti </w:t>
      </w:r>
      <w:r w:rsidRPr="00F52667">
        <w:t>ſ</w:t>
      </w:r>
      <w:r>
        <w:t>zin Bogh, der</w:t>
      </w:r>
      <w:r w:rsidRPr="00F52667">
        <w:t>ſ</w:t>
      </w:r>
      <w:del w:id="2851" w:author="Nina Ditmajer" w:date="2022-04-21T15:16:00Z">
        <w:r w:rsidDel="005152B3">
          <w:delText>s</w:delText>
        </w:r>
      </w:del>
      <w:r>
        <w:t>i</w:t>
      </w:r>
      <w:r>
        <w:br/>
        <w:t>ná</w:t>
      </w:r>
      <w:r w:rsidRPr="00F52667">
        <w:t>ſ</w:t>
      </w:r>
      <w:r>
        <w:t xml:space="preserve">z </w:t>
      </w:r>
      <w:r w:rsidRPr="00E40FB0">
        <w:t xml:space="preserve">vſzeih </w:t>
      </w:r>
      <w:r>
        <w:t xml:space="preserve">vprávoi Vőri </w:t>
      </w:r>
      <w:r w:rsidRPr="00F52667">
        <w:t>ſ</w:t>
      </w:r>
      <w:r>
        <w:t>zvéti Dűh Go</w:t>
      </w:r>
      <w:r w:rsidRPr="00F52667">
        <w:t>ſ</w:t>
      </w:r>
      <w:r>
        <w:t>zpon Bogh.</w:t>
      </w:r>
    </w:p>
    <w:p w14:paraId="5B19DD3E" w14:textId="3A079FAA" w:rsidR="00380A5E" w:rsidDel="005152B3" w:rsidRDefault="00380A5E" w:rsidP="00380A5E">
      <w:pPr>
        <w:pStyle w:val="teiab"/>
        <w:rPr>
          <w:del w:id="2852" w:author="Nina Ditmajer" w:date="2022-04-21T15:18:00Z"/>
        </w:rPr>
      </w:pPr>
      <w:r w:rsidRPr="008B750A">
        <w:rPr>
          <w:rStyle w:val="teilabelZnak"/>
        </w:rPr>
        <w:t>5.</w:t>
      </w:r>
      <w:r>
        <w:t xml:space="preserve"> O </w:t>
      </w:r>
      <w:r w:rsidRPr="00F52667">
        <w:t>ſ</w:t>
      </w:r>
      <w:r>
        <w:t xml:space="preserve">zvéto </w:t>
      </w:r>
      <w:ins w:id="2853" w:author="Nina Ditmajer" w:date="2022-04-21T15:17:00Z">
        <w:r w:rsidR="005152B3">
          <w:t>T</w:t>
        </w:r>
      </w:ins>
      <w:del w:id="2854" w:author="Nina Ditmajer" w:date="2022-04-21T15:17:00Z">
        <w:r w:rsidDel="005152B3">
          <w:delText>t</w:delText>
        </w:r>
      </w:del>
      <w:r>
        <w:t>roi</w:t>
      </w:r>
      <w:r w:rsidRPr="00F52667">
        <w:t>ſ</w:t>
      </w:r>
      <w:r>
        <w:t>ztvo jeden Bogh, mi tebi hválo</w:t>
      </w:r>
      <w:r>
        <w:br/>
        <w:t xml:space="preserve">zdájemo :/: Záto kai </w:t>
      </w:r>
      <w:r w:rsidRPr="00F52667">
        <w:t>ſ</w:t>
      </w:r>
      <w:r>
        <w:t xml:space="preserve">zi nász ti </w:t>
      </w:r>
      <w:r w:rsidRPr="00F14A4C">
        <w:t>priel</w:t>
      </w:r>
      <w:r>
        <w:t xml:space="preserve">, vu tvoje </w:t>
      </w:r>
      <w:r w:rsidRPr="00F52667">
        <w:t>ſ</w:t>
      </w:r>
      <w:r>
        <w:t>zpoz-</w:t>
      </w:r>
      <w:r>
        <w:br/>
        <w:t xml:space="preserve">nanye </w:t>
      </w:r>
      <w:r w:rsidRPr="00F52667">
        <w:t>ſ</w:t>
      </w:r>
      <w:r>
        <w:t>zvéto, zapi</w:t>
      </w:r>
      <w:r w:rsidRPr="00F52667">
        <w:t>ſ</w:t>
      </w:r>
      <w:r>
        <w:t>zal</w:t>
      </w:r>
      <w:r w:rsidRPr="00F52667">
        <w:t>ſ</w:t>
      </w:r>
      <w:r>
        <w:t>zi ná</w:t>
      </w:r>
      <w:r w:rsidRPr="00F52667">
        <w:t>ſ</w:t>
      </w:r>
      <w:r>
        <w:t>z vtve knige med te</w:t>
      </w:r>
      <w:r>
        <w:br/>
        <w:t xml:space="preserve">tvoje verne, ne dái nám </w:t>
      </w:r>
      <w:r w:rsidRPr="00F1792A">
        <w:t>dvoiti vutom</w:t>
      </w:r>
      <w:r>
        <w:t>, dai nám</w:t>
      </w:r>
      <w:r>
        <w:br/>
        <w:t xml:space="preserve">pravo vőro, da </w:t>
      </w:r>
      <w:r w:rsidRPr="00F1792A">
        <w:t>batrivno</w:t>
      </w:r>
      <w:r w:rsidRPr="00F00BBB">
        <w:rPr>
          <w:color w:val="FF0000"/>
        </w:rPr>
        <w:t xml:space="preserve"> </w:t>
      </w:r>
      <w:r>
        <w:t xml:space="preserve">na pitani dén </w:t>
      </w:r>
      <w:r w:rsidRPr="00F52667">
        <w:t>ſ</w:t>
      </w:r>
      <w:r>
        <w:t>zto</w:t>
      </w:r>
      <w:r>
        <w:rPr>
          <w:rFonts w:ascii="ZRCola" w:hAnsi="ZRCola" w:cs="ZRCola"/>
        </w:rPr>
        <w:t>ÿ</w:t>
      </w:r>
      <w:r>
        <w:t>mo</w:t>
      </w:r>
      <w:r>
        <w:br/>
        <w:t>pred tebov, da te vu prise</w:t>
      </w:r>
      <w:r w:rsidRPr="00F52667">
        <w:t>ſ</w:t>
      </w:r>
      <w:r>
        <w:t>ztnom sitki hválili</w:t>
      </w:r>
      <w:r>
        <w:br/>
        <w:t>v</w:t>
      </w:r>
      <w:r w:rsidRPr="00F52667">
        <w:t>ſ</w:t>
      </w:r>
      <w:r>
        <w:t>zi vNebe</w:t>
      </w:r>
      <w:r w:rsidRPr="00F52667">
        <w:t>ſ</w:t>
      </w:r>
      <w:r>
        <w:t xml:space="preserve">zai </w:t>
      </w:r>
    </w:p>
    <w:p w14:paraId="0A497AEE" w14:textId="77777777" w:rsidR="00380A5E" w:rsidRDefault="00380A5E" w:rsidP="005152B3">
      <w:pPr>
        <w:pStyle w:val="teiab"/>
        <w:pPrChange w:id="2855" w:author="Nina Ditmajer" w:date="2022-04-21T15:18:00Z">
          <w:pPr>
            <w:pStyle w:val="teiclosure"/>
          </w:pPr>
        </w:pPrChange>
      </w:pPr>
      <w:r>
        <w:t>Amen!</w:t>
      </w:r>
    </w:p>
    <w:p w14:paraId="3FFDA30D" w14:textId="77777777" w:rsidR="00380A5E" w:rsidRPr="00397AEA" w:rsidRDefault="00380A5E" w:rsidP="00380A5E">
      <w:pPr>
        <w:pStyle w:val="Naslov2"/>
        <w:rPr>
          <w:rStyle w:val="teibibl"/>
          <w:lang w:val="sl-SI"/>
        </w:rPr>
      </w:pPr>
      <w:r w:rsidRPr="00F1792A">
        <w:t xml:space="preserve">In Festo </w:t>
      </w:r>
      <w:r>
        <w:t>Michaelis Archangel</w:t>
      </w:r>
      <w:r w:rsidRPr="00F1792A">
        <w:t xml:space="preserve">i. </w:t>
      </w:r>
      <w:r w:rsidRPr="00397AEA">
        <w:rPr>
          <w:rStyle w:val="teiabbr"/>
          <w:lang w:val="sl-SI"/>
        </w:rPr>
        <w:t>E͠glium</w:t>
      </w:r>
      <w:r w:rsidRPr="00F1792A">
        <w:t xml:space="preserve">. </w:t>
      </w:r>
      <w:r w:rsidRPr="00397AEA">
        <w:rPr>
          <w:rStyle w:val="teibibl"/>
          <w:lang w:val="sl-SI"/>
        </w:rPr>
        <w:t>Matth 18</w:t>
      </w:r>
    </w:p>
    <w:p w14:paraId="0064F21C" w14:textId="77777777" w:rsidR="00380A5E" w:rsidRDefault="00380A5E" w:rsidP="00380A5E">
      <w:r>
        <w:br w:type="page"/>
      </w:r>
    </w:p>
    <w:p w14:paraId="3BA8BB1E" w14:textId="77777777" w:rsidR="00380A5E" w:rsidRDefault="00380A5E" w:rsidP="00380A5E">
      <w:r>
        <w:lastRenderedPageBreak/>
        <w:t>/053v/</w:t>
      </w:r>
    </w:p>
    <w:p w14:paraId="531F486A" w14:textId="77777777" w:rsidR="00380A5E" w:rsidRPr="0006234B" w:rsidRDefault="00380A5E" w:rsidP="00380A5E">
      <w:pPr>
        <w:pStyle w:val="teifwPageNum"/>
        <w:rPr>
          <w:lang w:val="sl-SI"/>
        </w:rPr>
      </w:pPr>
      <w:r w:rsidRPr="0006234B">
        <w:rPr>
          <w:lang w:val="sl-SI"/>
        </w:rPr>
        <w:t>106</w:t>
      </w:r>
    </w:p>
    <w:p w14:paraId="7229DC8D" w14:textId="77777777" w:rsidR="00380A5E" w:rsidRDefault="00380A5E" w:rsidP="00380A5E">
      <w:pPr>
        <w:pStyle w:val="teiab"/>
      </w:pPr>
      <w:r>
        <w:t>Szto</w:t>
      </w:r>
      <w:bookmarkStart w:id="2856" w:name="_GoBack"/>
      <w:bookmarkEnd w:id="2856"/>
      <w:r>
        <w:t xml:space="preserve">jo Angyelje Bosi :/: </w:t>
      </w:r>
      <w:r w:rsidRPr="00F52667">
        <w:t>ſ</w:t>
      </w:r>
      <w:r>
        <w:t>ztojo Angyelje Bosi, pred</w:t>
      </w:r>
      <w:r>
        <w:br/>
        <w:t>Go</w:t>
      </w:r>
      <w:r>
        <w:rPr>
          <w:rFonts w:ascii="ZRCola" w:hAnsi="ZRCola" w:cs="ZRCola"/>
        </w:rPr>
        <w:t>ſ</w:t>
      </w:r>
      <w:r>
        <w:t xml:space="preserve">zpod na </w:t>
      </w:r>
      <w:r w:rsidRPr="00F52667">
        <w:t>ſ</w:t>
      </w:r>
      <w:r>
        <w:t xml:space="preserve">ztolom :/: Ki </w:t>
      </w:r>
      <w:r w:rsidRPr="00F52667">
        <w:t>ſ</w:t>
      </w:r>
      <w:r>
        <w:t>zvoje verne lűbi po</w:t>
      </w:r>
      <w:r>
        <w:br/>
      </w:r>
      <w:r w:rsidRPr="00F52667">
        <w:t>ſ</w:t>
      </w:r>
      <w:r>
        <w:t xml:space="preserve">zvem </w:t>
      </w:r>
      <w:r w:rsidRPr="00F52667">
        <w:t>ſ</w:t>
      </w:r>
      <w:r>
        <w:t>zini drágom da on nescse nikoga, veliko-</w:t>
      </w:r>
      <w:r>
        <w:br/>
        <w:t>ga maloga od</w:t>
      </w:r>
      <w:r w:rsidRPr="00F52667">
        <w:t>ſ</w:t>
      </w:r>
      <w:r>
        <w:t>zébe odvercsti, od</w:t>
      </w:r>
      <w:r w:rsidRPr="00F52667">
        <w:t>ſ</w:t>
      </w:r>
      <w:r>
        <w:t>zébe odvercsti.</w:t>
      </w:r>
    </w:p>
    <w:p w14:paraId="4AFF0974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Glédajo nyega licze. </w:t>
      </w:r>
      <w:commentRangeStart w:id="2857"/>
      <w:r w:rsidRPr="00135BDE">
        <w:t>bis</w:t>
      </w:r>
      <w:commentRangeEnd w:id="2857"/>
      <w:r w:rsidRPr="00135BDE">
        <w:commentReference w:id="2857"/>
      </w:r>
      <w:r>
        <w:t xml:space="preserve">. i </w:t>
      </w:r>
      <w:r w:rsidRPr="00F14A4C">
        <w:t xml:space="preserve">meikajo </w:t>
      </w:r>
      <w:r>
        <w:t>na nyé :/: kai</w:t>
      </w:r>
      <w:r>
        <w:br/>
        <w:t xml:space="preserve">on nyim zapoveda. </w:t>
      </w:r>
      <w:r w:rsidRPr="00135BDE">
        <w:t>bis.</w:t>
      </w:r>
      <w:r>
        <w:t xml:space="preserve"> vnocsi ino vujdne, i tak-</w:t>
      </w:r>
      <w:r>
        <w:br/>
      </w:r>
      <w:r>
        <w:rPr>
          <w:rFonts w:ascii="ZRCola" w:hAnsi="ZRCola" w:cs="ZRCola"/>
        </w:rPr>
        <w:t>ſ</w:t>
      </w:r>
      <w:r>
        <w:t>zo ti Angyelje, na zapovid gotovi i ti na v</w:t>
      </w:r>
      <w:r w:rsidRPr="00F52667">
        <w:t>ſ</w:t>
      </w:r>
      <w:r>
        <w:t xml:space="preserve">ze </w:t>
      </w:r>
      <w:r w:rsidRPr="00F52667">
        <w:t>ſ</w:t>
      </w:r>
      <w:r>
        <w:t>ztráni :/:</w:t>
      </w:r>
    </w:p>
    <w:p w14:paraId="351A8746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Gde verni prebivajo </w:t>
      </w:r>
      <w:r w:rsidRPr="00135BDE">
        <w:t>bis.</w:t>
      </w:r>
      <w:r>
        <w:t xml:space="preserve"> v</w:t>
      </w:r>
      <w:r w:rsidRPr="00F52667">
        <w:t>ſ</w:t>
      </w:r>
      <w:r>
        <w:t>záke féle hisai (mei</w:t>
      </w:r>
      <w:r w:rsidRPr="00F52667">
        <w:t>ſ</w:t>
      </w:r>
      <w:r>
        <w:t>zti)</w:t>
      </w:r>
      <w:r>
        <w:br/>
        <w:t xml:space="preserve">:/: Da od </w:t>
      </w:r>
      <w:r w:rsidRPr="00F52667">
        <w:t>ſ</w:t>
      </w:r>
      <w:r>
        <w:t xml:space="preserve">zebe nemogo </w:t>
      </w:r>
      <w:r w:rsidRPr="00135BDE">
        <w:t>bis.</w:t>
      </w:r>
      <w:r>
        <w:t xml:space="preserve"> pred nepriatelmi vu</w:t>
      </w:r>
      <w:r>
        <w:br/>
        <w:t>miru o</w:t>
      </w:r>
      <w:r w:rsidRPr="00F52667">
        <w:t>ſ</w:t>
      </w:r>
      <w:r>
        <w:t>ztanoti, gde Angjelov Nebe</w:t>
      </w:r>
      <w:r w:rsidRPr="00F52667">
        <w:t>ſ</w:t>
      </w:r>
      <w:r>
        <w:t>zki nega pov-</w:t>
      </w:r>
      <w:r>
        <w:br/>
      </w:r>
      <w:r w:rsidRPr="00F52667">
        <w:t>ſ</w:t>
      </w:r>
      <w:r>
        <w:t xml:space="preserve">zud okol nih. </w:t>
      </w:r>
      <w:r w:rsidRPr="00135BDE">
        <w:t>bis.</w:t>
      </w:r>
      <w:r>
        <w:t xml:space="preserve"> </w:t>
      </w:r>
    </w:p>
    <w:p w14:paraId="55C463FE" w14:textId="77777777" w:rsidR="00380A5E" w:rsidRPr="00135BD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Vetoje </w:t>
      </w:r>
      <w:r w:rsidRPr="00397AEA">
        <w:rPr>
          <w:rStyle w:val="teipersName"/>
          <w:lang w:val="de-AT"/>
        </w:rPr>
        <w:t>Loth</w:t>
      </w:r>
      <w:r>
        <w:t xml:space="preserve"> bil zeznal </w:t>
      </w:r>
      <w:r w:rsidRPr="00135BDE">
        <w:t>bis.</w:t>
      </w:r>
      <w:r>
        <w:t xml:space="preserve"> </w:t>
      </w:r>
      <w:r w:rsidRPr="002276C6">
        <w:rPr>
          <w:rStyle w:val="teipersName"/>
          <w:lang w:val="sl-SI"/>
        </w:rPr>
        <w:t>Abraham</w:t>
      </w:r>
      <w:r>
        <w:br/>
      </w:r>
      <w:r w:rsidRPr="00F52667">
        <w:t>ſ</w:t>
      </w:r>
      <w:r>
        <w:t xml:space="preserve">zvoim </w:t>
      </w:r>
      <w:r w:rsidRPr="00F52667">
        <w:t>ſ</w:t>
      </w:r>
      <w:r>
        <w:t xml:space="preserve">zlugom :/: Gdaje </w:t>
      </w:r>
      <w:r w:rsidRPr="002276C6">
        <w:rPr>
          <w:rStyle w:val="teipersName"/>
          <w:lang w:val="sl-SI"/>
        </w:rPr>
        <w:t>Isááki</w:t>
      </w:r>
      <w:r w:rsidRPr="00F14A4C">
        <w:t xml:space="preserve"> </w:t>
      </w:r>
      <w:r w:rsidRPr="00F52667">
        <w:t>ſ</w:t>
      </w:r>
      <w:r>
        <w:t xml:space="preserve">zproszit: </w:t>
      </w:r>
      <w:r w:rsidRPr="00135BDE">
        <w:t>bis.</w:t>
      </w:r>
      <w:r w:rsidRPr="00397AEA">
        <w:rPr>
          <w:rStyle w:val="teiabbr"/>
          <w:lang w:val="sl-SI"/>
        </w:rPr>
        <w:br/>
      </w:r>
      <w:r w:rsidRPr="00397AEA">
        <w:rPr>
          <w:rStyle w:val="teipersName"/>
          <w:lang w:val="sl-SI"/>
        </w:rPr>
        <w:t>Rebeko</w:t>
      </w:r>
      <w:r>
        <w:t xml:space="preserve"> za 'Seno. </w:t>
      </w:r>
      <w:r w:rsidRPr="002276C6">
        <w:rPr>
          <w:rStyle w:val="teipersName"/>
          <w:lang w:val="sl-SI"/>
        </w:rPr>
        <w:t>Jakobb</w:t>
      </w:r>
      <w:r>
        <w:t>je na lesztviczi vidil</w:t>
      </w:r>
      <w:r>
        <w:br/>
        <w:t>te po</w:t>
      </w:r>
      <w:r w:rsidRPr="00F52667">
        <w:t>ſ</w:t>
      </w:r>
      <w:r>
        <w:t xml:space="preserve">zle Bosje, gori doli hodécze. </w:t>
      </w:r>
      <w:r w:rsidRPr="00135BDE">
        <w:t>bis.</w:t>
      </w:r>
    </w:p>
    <w:p w14:paraId="6A3CDFC3" w14:textId="77777777" w:rsidR="00380A5E" w:rsidRPr="00135BD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</w:t>
      </w:r>
      <w:r w:rsidRPr="002276C6">
        <w:rPr>
          <w:rStyle w:val="teipersName"/>
          <w:lang w:val="de-AT"/>
        </w:rPr>
        <w:t>ELIAS</w:t>
      </w:r>
      <w:r>
        <w:t xml:space="preserve"> je bil za</w:t>
      </w:r>
      <w:r>
        <w:rPr>
          <w:rFonts w:ascii="ZRCola" w:hAnsi="ZRCola" w:cs="ZRCola"/>
        </w:rPr>
        <w:t>ſ</w:t>
      </w:r>
      <w:r>
        <w:t xml:space="preserve">zpal: </w:t>
      </w:r>
      <w:r w:rsidRPr="00135BDE">
        <w:rPr>
          <w:lang w:val="de-AT"/>
        </w:rPr>
        <w:t>bis.</w:t>
      </w:r>
      <w:r>
        <w:t xml:space="preserve"> Angyel ga obűdil :/: </w:t>
      </w:r>
      <w:r w:rsidRPr="009738D8">
        <w:rPr>
          <w:rStyle w:val="teipersName"/>
          <w:lang w:val="sl-SI"/>
        </w:rPr>
        <w:t>Eli-</w:t>
      </w:r>
      <w:r w:rsidRPr="009738D8">
        <w:rPr>
          <w:rStyle w:val="teipersName"/>
          <w:lang w:val="sl-SI"/>
        </w:rPr>
        <w:br/>
        <w:t>zeus</w:t>
      </w:r>
      <w:r>
        <w:t xml:space="preserve"> je imel </w:t>
      </w:r>
      <w:r w:rsidRPr="00135BDE">
        <w:t>bis</w:t>
      </w:r>
      <w:r>
        <w:t xml:space="preserve"> vnosina Angyelov ki</w:t>
      </w:r>
      <w:r w:rsidRPr="00F52667">
        <w:t>ſ</w:t>
      </w:r>
      <w:r>
        <w:t>zo nyega csu-</w:t>
      </w:r>
      <w:r>
        <w:br/>
        <w:t xml:space="preserve">vali prot nyega protivniki kiga </w:t>
      </w:r>
      <w:r>
        <w:rPr>
          <w:rFonts w:ascii="ZRCola" w:hAnsi="ZRCola" w:cs="ZRCola"/>
        </w:rPr>
        <w:t>ſ</w:t>
      </w:r>
      <w:r>
        <w:t xml:space="preserve">cséjo vmoriti. </w:t>
      </w:r>
      <w:r w:rsidRPr="00135BDE">
        <w:t>bis.</w:t>
      </w:r>
      <w:r w:rsidRPr="00135BDE">
        <w:br/>
        <w:t xml:space="preserve">                                                                                    bis</w:t>
      </w:r>
    </w:p>
    <w:p w14:paraId="3C612989" w14:textId="77777777" w:rsidR="00380A5E" w:rsidRDefault="00380A5E" w:rsidP="00380A5E">
      <w:r>
        <w:br w:type="page"/>
      </w:r>
    </w:p>
    <w:p w14:paraId="7683439C" w14:textId="77777777" w:rsidR="00380A5E" w:rsidRDefault="00380A5E" w:rsidP="00380A5E">
      <w:r>
        <w:lastRenderedPageBreak/>
        <w:t>/054r/</w:t>
      </w:r>
    </w:p>
    <w:p w14:paraId="24C5A585" w14:textId="77777777" w:rsidR="00380A5E" w:rsidRPr="00FD57A0" w:rsidRDefault="00380A5E" w:rsidP="00380A5E">
      <w:pPr>
        <w:pStyle w:val="teifwPageNum"/>
        <w:rPr>
          <w:lang w:val="sl-SI"/>
        </w:rPr>
      </w:pPr>
      <w:r w:rsidRPr="00FD57A0">
        <w:rPr>
          <w:lang w:val="sl-SI"/>
        </w:rPr>
        <w:t>107</w:t>
      </w:r>
    </w:p>
    <w:p w14:paraId="4D6B9DE2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I pasztirom na poli </w:t>
      </w:r>
      <w:r w:rsidRPr="00135BDE">
        <w:t>bis.</w:t>
      </w:r>
      <w:r>
        <w:t xml:space="preserve"> behoſz</w:t>
      </w:r>
      <w:r w:rsidRPr="00F14A4C">
        <w:t xml:space="preserve">e </w:t>
      </w:r>
      <w:r w:rsidRPr="00F52667">
        <w:t>ſ</w:t>
      </w:r>
      <w:r>
        <w:t>zkázali</w:t>
      </w:r>
      <w:r>
        <w:br/>
        <w:t>Gda</w:t>
      </w:r>
      <w:r w:rsidRPr="00F52667">
        <w:t>ſ</w:t>
      </w:r>
      <w:r>
        <w:t xml:space="preserve">zeje </w:t>
      </w:r>
      <w:r w:rsidRPr="00D91444">
        <w:rPr>
          <w:rStyle w:val="teipersName"/>
          <w:lang w:val="sl-SI"/>
        </w:rPr>
        <w:t>Christus</w:t>
      </w:r>
      <w:r>
        <w:t xml:space="preserve"> rodil. bis. v</w:t>
      </w:r>
      <w:r w:rsidRPr="00431DB1">
        <w:rPr>
          <w:rStyle w:val="teiplaceName"/>
        </w:rPr>
        <w:t>Bethlehem</w:t>
      </w:r>
      <w:r>
        <w:t xml:space="preserve"> vá</w:t>
      </w:r>
      <w:r w:rsidRPr="00F14A4C">
        <w:t>rosi</w:t>
      </w:r>
      <w:r>
        <w:br/>
        <w:t>rádo</w:t>
      </w:r>
      <w:r w:rsidRPr="00F52667">
        <w:t>ſ</w:t>
      </w:r>
      <w:r>
        <w:t>zt</w:t>
      </w:r>
      <w:r w:rsidRPr="00F52667">
        <w:t>ſ</w:t>
      </w:r>
      <w:r>
        <w:t>zo nyim glá</w:t>
      </w:r>
      <w:r w:rsidRPr="00F52667">
        <w:t>ſ</w:t>
      </w:r>
      <w:r>
        <w:t>zili, i prelepo ve</w:t>
      </w:r>
      <w:r w:rsidRPr="00F52667">
        <w:t>ſ</w:t>
      </w:r>
      <w:r>
        <w:t>zeljé, gde</w:t>
      </w:r>
      <w:r w:rsidRPr="00F52667">
        <w:t>ſ</w:t>
      </w:r>
      <w:r>
        <w:t>zo</w:t>
      </w:r>
      <w:r>
        <w:br/>
      </w:r>
      <w:r w:rsidRPr="00F52667">
        <w:t>ſ</w:t>
      </w:r>
      <w:r>
        <w:t>zve csrede pa</w:t>
      </w:r>
      <w:r w:rsidRPr="00F52667">
        <w:t>ſ</w:t>
      </w:r>
      <w:r>
        <w:t>zli bis.</w:t>
      </w:r>
    </w:p>
    <w:p w14:paraId="3494B447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Pri toi maloi zibelki bis. </w:t>
      </w:r>
      <w:r w:rsidRPr="00D91444">
        <w:rPr>
          <w:rStyle w:val="teipersName"/>
          <w:lang w:val="sl-SI"/>
        </w:rPr>
        <w:t>Joseph</w:t>
      </w:r>
      <w:r>
        <w:t>je bil zaszpal:/:</w:t>
      </w:r>
      <w:r>
        <w:br/>
        <w:t xml:space="preserve">Nyegaje pogűbiti bis. nepriatel </w:t>
      </w:r>
      <w:r>
        <w:rPr>
          <w:rFonts w:ascii="ZRCola" w:hAnsi="ZRCola" w:cs="ZRCola"/>
        </w:rPr>
        <w:t>ſ</w:t>
      </w:r>
      <w:r>
        <w:t>tel, Jen An-</w:t>
      </w:r>
      <w:r>
        <w:br/>
        <w:t>gyel mu</w:t>
      </w:r>
      <w:r w:rsidRPr="00F52667">
        <w:t>ſ</w:t>
      </w:r>
      <w:r>
        <w:t>ze zkázal, inomuje na</w:t>
      </w:r>
      <w:r w:rsidRPr="00F52667">
        <w:t>ſ</w:t>
      </w:r>
      <w:r>
        <w:t>zveztil da nai</w:t>
      </w:r>
      <w:r>
        <w:br/>
        <w:t xml:space="preserve">na </w:t>
      </w:r>
      <w:r w:rsidRPr="00F52667">
        <w:t>ſ</w:t>
      </w:r>
      <w:r>
        <w:t>ztrán be</w:t>
      </w:r>
      <w:r>
        <w:rPr>
          <w:rFonts w:ascii="ZRCola" w:hAnsi="ZRCola" w:cs="ZRCola"/>
        </w:rPr>
        <w:t>ſ</w:t>
      </w:r>
      <w:r>
        <w:t>ij bis.</w:t>
      </w:r>
    </w:p>
    <w:p w14:paraId="47D4E514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Ite </w:t>
      </w:r>
      <w:r w:rsidRPr="00E76CCF">
        <w:rPr>
          <w:rStyle w:val="teipersName"/>
          <w:lang w:val="sl-SI"/>
        </w:rPr>
        <w:t>Lázár</w:t>
      </w:r>
      <w:r>
        <w:t xml:space="preserve"> nevolni bis. gdaje stel vmrejti :/:</w:t>
      </w:r>
      <w:r>
        <w:br/>
        <w:t xml:space="preserve">Bog </w:t>
      </w:r>
      <w:r>
        <w:rPr>
          <w:rFonts w:ascii="ZRCola" w:hAnsi="ZRCola" w:cs="ZRCola"/>
        </w:rPr>
        <w:t>ſ</w:t>
      </w:r>
      <w:r>
        <w:t xml:space="preserve">zemuje </w:t>
      </w:r>
      <w:r w:rsidRPr="00F52667">
        <w:t>ſ</w:t>
      </w:r>
      <w:r>
        <w:t>zmiluval bis. Angyele mu posz-</w:t>
      </w:r>
      <w:r>
        <w:br/>
        <w:t xml:space="preserve">lal, ki </w:t>
      </w:r>
      <w:r w:rsidRPr="00F52667">
        <w:t>ſ</w:t>
      </w:r>
      <w:r>
        <w:t>zo nyegovo Dűs</w:t>
      </w:r>
      <w:r w:rsidRPr="00F52667">
        <w:t>ſ</w:t>
      </w:r>
      <w:r>
        <w:t>o ne</w:t>
      </w:r>
      <w:r w:rsidRPr="00F52667">
        <w:t>ſ</w:t>
      </w:r>
      <w:r>
        <w:t>zli gori vu Nébo</w:t>
      </w:r>
      <w:r>
        <w:br/>
      </w:r>
      <w:r w:rsidRPr="00E76CCF">
        <w:t>v</w:t>
      </w:r>
      <w:r w:rsidRPr="00C72215">
        <w:rPr>
          <w:rStyle w:val="teipersName"/>
          <w:lang w:val="sl-SI"/>
        </w:rPr>
        <w:t>Abrahamovo</w:t>
      </w:r>
      <w:r w:rsidRPr="00E76CCF">
        <w:t xml:space="preserve"> </w:t>
      </w:r>
      <w:r>
        <w:t>krilo bis.</w:t>
      </w:r>
    </w:p>
    <w:p w14:paraId="4D650F9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Ako hocsemo i mi bis. Verni kerscseniczi :/:</w:t>
      </w:r>
      <w:r>
        <w:br/>
        <w:t>Kaiti Angyelje Bosi bis. pri ná</w:t>
      </w:r>
      <w:r w:rsidRPr="00F52667">
        <w:t>ſ</w:t>
      </w:r>
      <w:r>
        <w:t>z o</w:t>
      </w:r>
      <w:r w:rsidRPr="00F52667">
        <w:t>ſ</w:t>
      </w:r>
      <w:r>
        <w:t>ztanoli,</w:t>
      </w:r>
      <w:r>
        <w:br/>
        <w:t xml:space="preserve">molmo vuidne i vnocsi Boga </w:t>
      </w:r>
      <w:r w:rsidRPr="00F52667">
        <w:t>ſ</w:t>
      </w:r>
      <w:r>
        <w:t xml:space="preserve">zprávoga </w:t>
      </w:r>
      <w:r w:rsidRPr="00F52667">
        <w:t>ſ</w:t>
      </w:r>
      <w:r>
        <w:t>zercza.</w:t>
      </w:r>
    </w:p>
    <w:p w14:paraId="3913560A" w14:textId="77777777" w:rsidR="00380A5E" w:rsidRDefault="00380A5E" w:rsidP="00380A5E">
      <w:r w:rsidRPr="00C72215">
        <w:rPr>
          <w:rStyle w:val="Naslov2Znak"/>
        </w:rPr>
        <w:t>ALIA.</w:t>
      </w:r>
      <w:r w:rsidRPr="00C72215">
        <w:rPr>
          <w:rStyle w:val="Naslov2Znak"/>
        </w:rPr>
        <w:br/>
      </w:r>
      <w:r>
        <w:rPr>
          <w:rStyle w:val="Naslov2Znak"/>
        </w:rPr>
        <w:t>Bizom te benned ſz</w:t>
      </w:r>
      <w:r w:rsidRPr="00C72215">
        <w:rPr>
          <w:rStyle w:val="Naslov2Znak"/>
        </w:rPr>
        <w:t>. ISTEN</w:t>
      </w:r>
      <w:r w:rsidRPr="00F14A4C">
        <w:br w:type="page"/>
      </w:r>
      <w:r>
        <w:lastRenderedPageBreak/>
        <w:t>/054v/</w:t>
      </w:r>
    </w:p>
    <w:p w14:paraId="35D89D18" w14:textId="77777777" w:rsidR="00380A5E" w:rsidRPr="00D91444" w:rsidRDefault="00380A5E" w:rsidP="00380A5E">
      <w:pPr>
        <w:pStyle w:val="teifwPageNum"/>
        <w:rPr>
          <w:lang w:val="sl-SI"/>
        </w:rPr>
      </w:pPr>
      <w:r w:rsidRPr="00D91444">
        <w:rPr>
          <w:lang w:val="sl-SI"/>
        </w:rPr>
        <w:t>108</w:t>
      </w:r>
    </w:p>
    <w:p w14:paraId="520F64EE" w14:textId="77777777" w:rsidR="00380A5E" w:rsidRDefault="00380A5E" w:rsidP="00380A5E">
      <w:pPr>
        <w:pStyle w:val="teiab"/>
      </w:pPr>
      <w:r>
        <w:t>Goszpon Bough tebe dicsimo, i verno hválo da-</w:t>
      </w:r>
      <w:r>
        <w:br/>
        <w:t xml:space="preserve">jemo, za tvoje </w:t>
      </w:r>
      <w:r w:rsidRPr="00F52667">
        <w:t>ſ</w:t>
      </w:r>
      <w:r>
        <w:t xml:space="preserve">zvéte </w:t>
      </w:r>
      <w:r w:rsidRPr="00D13407">
        <w:t>ſerege</w:t>
      </w:r>
      <w:r>
        <w:t xml:space="preserve">, pred tvojim </w:t>
      </w:r>
      <w:r w:rsidRPr="00F52667">
        <w:t>ſ</w:t>
      </w:r>
      <w:r>
        <w:t>ztoud-</w:t>
      </w:r>
      <w:r>
        <w:br/>
        <w:t xml:space="preserve">czom vekveke </w:t>
      </w:r>
      <w:r w:rsidRPr="00F52667">
        <w:t>ſ</w:t>
      </w:r>
      <w:r>
        <w:t>ztojécse.</w:t>
      </w:r>
    </w:p>
    <w:p w14:paraId="339FD5AE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Oni</w:t>
      </w:r>
      <w:r w:rsidRPr="00F52667">
        <w:t>ſ</w:t>
      </w:r>
      <w:r>
        <w:t xml:space="preserve">ze leipo </w:t>
      </w:r>
      <w:r>
        <w:rPr>
          <w:rFonts w:ascii="ZRCola" w:hAnsi="ZRCola" w:cs="ZRCola"/>
        </w:rPr>
        <w:t>ſ</w:t>
      </w:r>
      <w:r>
        <w:t>zveitio, i na té v</w:t>
      </w:r>
      <w:r w:rsidRPr="00F52667">
        <w:t>ſ</w:t>
      </w:r>
      <w:r>
        <w:t>zigdár glédajo,</w:t>
      </w:r>
      <w:r>
        <w:br/>
        <w:t>tvoje reichi po</w:t>
      </w:r>
      <w:r w:rsidRPr="00F52667">
        <w:t>ſ</w:t>
      </w:r>
      <w:r>
        <w:t>zlű</w:t>
      </w:r>
      <w:r>
        <w:rPr>
          <w:rFonts w:ascii="ZRCola" w:hAnsi="ZRCola" w:cs="ZRCola"/>
        </w:rPr>
        <w:t>ſſ</w:t>
      </w:r>
      <w:r>
        <w:t>ajo, kotere</w:t>
      </w:r>
      <w:r w:rsidRPr="00F52667">
        <w:t>ſ</w:t>
      </w:r>
      <w:r>
        <w:t xml:space="preserve">zi </w:t>
      </w:r>
      <w:r w:rsidRPr="00F52667">
        <w:t>ſ</w:t>
      </w:r>
      <w:r>
        <w:t>zvéte i mod-</w:t>
      </w:r>
      <w:r>
        <w:br/>
        <w:t>re vcsinil.</w:t>
      </w:r>
    </w:p>
    <w:p w14:paraId="15D5382C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Ne potsivajo ne </w:t>
      </w:r>
      <w:r w:rsidRPr="00F52667">
        <w:t>ſ</w:t>
      </w:r>
      <w:r>
        <w:t xml:space="preserve">zpio, nego </w:t>
      </w:r>
      <w:r w:rsidRPr="00F52667">
        <w:t>ſ</w:t>
      </w:r>
      <w:r>
        <w:t>zkerb na tou</w:t>
      </w:r>
      <w:r>
        <w:br/>
        <w:t>no</w:t>
      </w:r>
      <w:r w:rsidRPr="00F52667">
        <w:t>ſ</w:t>
      </w:r>
      <w:r>
        <w:t xml:space="preserve">zio, kako bi tebi </w:t>
      </w:r>
      <w:r w:rsidRPr="00F52667">
        <w:t>ſ</w:t>
      </w:r>
      <w:r>
        <w:t>zlu'sili, ino tvojemi</w:t>
      </w:r>
      <w:r>
        <w:br/>
      </w:r>
      <w:r w:rsidRPr="00F52667">
        <w:t>ſ</w:t>
      </w:r>
      <w:r>
        <w:t xml:space="preserve">zvétomi </w:t>
      </w:r>
      <w:r>
        <w:rPr>
          <w:rFonts w:ascii="ZRCola" w:hAnsi="ZRCola" w:cs="ZRCola"/>
        </w:rPr>
        <w:t>ſ</w:t>
      </w:r>
      <w:r>
        <w:t>eregi</w:t>
      </w:r>
    </w:p>
    <w:p w14:paraId="2FD8C029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Ar nepriatel vrág lűdi, </w:t>
      </w:r>
      <w:commentRangeStart w:id="2858"/>
      <w:r>
        <w:t>kroto</w:t>
      </w:r>
      <w:commentRangeEnd w:id="2858"/>
      <w:r>
        <w:rPr>
          <w:rStyle w:val="Pripombasklic"/>
        </w:rPr>
        <w:commentReference w:id="2858"/>
      </w:r>
      <w:r>
        <w:rPr>
          <w:rFonts w:ascii="ZRCola" w:hAnsi="ZRCola" w:cs="ZRCola"/>
        </w:rPr>
        <w:t>ſ</w:t>
      </w:r>
      <w:r>
        <w:t>ze on prot</w:t>
      </w:r>
      <w:r>
        <w:br/>
        <w:t xml:space="preserve">nám </w:t>
      </w:r>
      <w:r w:rsidRPr="009338BD">
        <w:t>bori</w:t>
      </w:r>
      <w:r w:rsidRPr="004E4D17">
        <w:rPr>
          <w:color w:val="FF0000"/>
        </w:rPr>
        <w:t xml:space="preserve"> </w:t>
      </w:r>
      <w:r>
        <w:t>za vernimi tvoimi hodi, dabije mo-</w:t>
      </w:r>
      <w:r>
        <w:br/>
        <w:t>gel od tebe odtercsti.</w:t>
      </w:r>
    </w:p>
    <w:p w14:paraId="2950A602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Kakti na pervoga Csleka prene</w:t>
      </w:r>
      <w:r w:rsidRPr="00F52667">
        <w:t>ſ</w:t>
      </w:r>
      <w:r>
        <w:t>zelje v</w:t>
      </w:r>
      <w:r w:rsidRPr="00F52667">
        <w:t>ſ</w:t>
      </w:r>
      <w:r>
        <w:t>zá-</w:t>
      </w:r>
      <w:r>
        <w:br/>
        <w:t>ka hűda, nyega vkanio</w:t>
      </w:r>
      <w:r w:rsidRPr="00F52667">
        <w:t>ſ</w:t>
      </w:r>
      <w:r>
        <w:t xml:space="preserve">zi zapela na </w:t>
      </w:r>
      <w:r w:rsidRPr="00F52667">
        <w:t>ſ</w:t>
      </w:r>
      <w:r>
        <w:t>ztra</w:t>
      </w:r>
      <w:r w:rsidRPr="00F52667">
        <w:t>ſ</w:t>
      </w:r>
      <w:r>
        <w:t>ne</w:t>
      </w:r>
      <w:r>
        <w:br/>
        <w:t>moke nyega vunka po</w:t>
      </w:r>
      <w:r w:rsidRPr="00F52667">
        <w:t>ſ</w:t>
      </w:r>
      <w:r>
        <w:t>zla.</w:t>
      </w:r>
    </w:p>
    <w:p w14:paraId="15FD6EA6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I za nami vnoucs i vuidne kakti oro</w:t>
      </w:r>
      <w:r w:rsidRPr="00F52667">
        <w:t>ſ</w:t>
      </w:r>
      <w:r>
        <w:t>zlán</w:t>
      </w:r>
      <w:r>
        <w:br/>
        <w:t xml:space="preserve">erjűje, pred náz mecse </w:t>
      </w:r>
      <w:r w:rsidRPr="00F52667">
        <w:t>ſ</w:t>
      </w:r>
      <w:r>
        <w:t xml:space="preserve">zvoje mrese </w:t>
      </w:r>
      <w:r>
        <w:rPr>
          <w:rFonts w:ascii="ZRCola" w:hAnsi="ZRCola" w:cs="ZRCola"/>
        </w:rPr>
        <w:t>ſ</w:t>
      </w:r>
      <w:r>
        <w:t>etű-</w:t>
      </w:r>
      <w:r>
        <w:br/>
        <w:t>vajoucs ná</w:t>
      </w:r>
      <w:r>
        <w:rPr>
          <w:rFonts w:ascii="ZRCola" w:hAnsi="ZRCola" w:cs="ZRCola"/>
        </w:rPr>
        <w:t>ſ</w:t>
      </w:r>
      <w:r>
        <w:t>z na pekel rinoti.</w:t>
      </w:r>
    </w:p>
    <w:p w14:paraId="368A9A91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Záto pro</w:t>
      </w:r>
      <w:r w:rsidRPr="00F52667">
        <w:t>ſ</w:t>
      </w:r>
      <w:r>
        <w:t>zimo te Bosje posli zNebé</w:t>
      </w:r>
      <w:r w:rsidRPr="00F52667">
        <w:t>ſ</w:t>
      </w:r>
      <w:r>
        <w:t>z tve</w:t>
      </w:r>
      <w:r>
        <w:br/>
        <w:t>serege, da vu v</w:t>
      </w:r>
      <w:r w:rsidRPr="00F52667">
        <w:t>ſ</w:t>
      </w:r>
      <w:r>
        <w:t>záki na</w:t>
      </w:r>
      <w:r w:rsidRPr="00F52667">
        <w:t>ſſ</w:t>
      </w:r>
      <w:r>
        <w:t>ih poteih, verno bodo</w:t>
      </w:r>
      <w:r>
        <w:br/>
        <w:t>na ná</w:t>
      </w:r>
      <w:r w:rsidRPr="00F52667">
        <w:t>ſ</w:t>
      </w:r>
      <w:r>
        <w:t>z paszko no</w:t>
      </w:r>
      <w:r w:rsidRPr="00F52667">
        <w:t>ſ</w:t>
      </w:r>
      <w:r>
        <w:t>zili</w:t>
      </w:r>
    </w:p>
    <w:p w14:paraId="7E58725B" w14:textId="77777777" w:rsidR="00380A5E" w:rsidRDefault="00380A5E" w:rsidP="00380A5E">
      <w:r>
        <w:br w:type="page"/>
      </w:r>
    </w:p>
    <w:p w14:paraId="22280A6A" w14:textId="77777777" w:rsidR="00380A5E" w:rsidRDefault="00380A5E" w:rsidP="00380A5E">
      <w:pPr>
        <w:tabs>
          <w:tab w:val="left" w:pos="8376"/>
        </w:tabs>
      </w:pPr>
      <w:r>
        <w:lastRenderedPageBreak/>
        <w:t>/055r/</w:t>
      </w:r>
    </w:p>
    <w:p w14:paraId="75245A00" w14:textId="77777777" w:rsidR="00380A5E" w:rsidRDefault="00380A5E" w:rsidP="00380A5E">
      <w:pPr>
        <w:pStyle w:val="teifwPageNum"/>
      </w:pPr>
      <w:r>
        <w:t>109</w:t>
      </w:r>
    </w:p>
    <w:p w14:paraId="0E9D9582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Kak </w:t>
      </w:r>
      <w:r w:rsidRPr="00D91444">
        <w:rPr>
          <w:rStyle w:val="teipersName"/>
          <w:lang w:val="sl-SI"/>
        </w:rPr>
        <w:t>Daniela</w:t>
      </w:r>
      <w:r>
        <w:t xml:space="preserve"> vu jami med lacsnimi oro</w:t>
      </w:r>
      <w:r>
        <w:rPr>
          <w:rFonts w:ascii="ZRCola" w:hAnsi="ZRCola" w:cs="ZRCola"/>
        </w:rPr>
        <w:t>ſ</w:t>
      </w:r>
      <w:r>
        <w:t>z</w:t>
      </w:r>
      <w:r w:rsidRPr="00D91444">
        <w:rPr>
          <w:rStyle w:val="teigap"/>
          <w:lang w:val="sl-SI"/>
        </w:rPr>
        <w:t>???</w:t>
      </w:r>
      <w:r w:rsidRPr="00D91444">
        <w:rPr>
          <w:rStyle w:val="teigap"/>
          <w:lang w:val="sl-SI"/>
        </w:rPr>
        <w:br/>
      </w:r>
      <w:r>
        <w:t xml:space="preserve">ino </w:t>
      </w:r>
      <w:r w:rsidRPr="0092612C">
        <w:rPr>
          <w:rStyle w:val="teipersName"/>
          <w:lang w:val="sl-SI"/>
        </w:rPr>
        <w:t>Lotha</w:t>
      </w:r>
      <w:r>
        <w:t xml:space="preserve"> Patriárha, zNebe</w:t>
      </w:r>
      <w:r w:rsidRPr="00F52667">
        <w:t>ſ</w:t>
      </w:r>
      <w:r>
        <w:t>zkov pomocsjov</w:t>
      </w:r>
      <w:r>
        <w:br/>
        <w:t xml:space="preserve">ti </w:t>
      </w:r>
      <w:r w:rsidRPr="00F52667">
        <w:t>ſ</w:t>
      </w:r>
      <w:r>
        <w:t>zi obdersal.</w:t>
      </w:r>
    </w:p>
    <w:p w14:paraId="4E7D5818" w14:textId="77777777" w:rsidR="00380A5E" w:rsidRDefault="00380A5E" w:rsidP="00380A5E">
      <w:pPr>
        <w:pStyle w:val="teiab"/>
      </w:pPr>
      <w:commentRangeStart w:id="2859"/>
      <w:r w:rsidRPr="008B750A">
        <w:rPr>
          <w:rStyle w:val="teilabelZnak"/>
        </w:rPr>
        <w:t>9.</w:t>
      </w:r>
      <w:r>
        <w:t xml:space="preserve"> </w:t>
      </w:r>
      <w:r w:rsidRPr="00D52354">
        <w:rPr>
          <w:rStyle w:val="teipersName"/>
          <w:lang w:val="sl-SI"/>
        </w:rPr>
        <w:t>Isdrách</w:t>
      </w:r>
      <w:r w:rsidRPr="002D5506">
        <w:t xml:space="preserve"> </w:t>
      </w:r>
      <w:r w:rsidRPr="00D52354">
        <w:rPr>
          <w:rStyle w:val="teipersName"/>
          <w:lang w:val="sl-SI"/>
        </w:rPr>
        <w:t>Misách</w:t>
      </w:r>
      <w:r>
        <w:t xml:space="preserve">, </w:t>
      </w:r>
      <w:r w:rsidRPr="00D52354">
        <w:rPr>
          <w:rStyle w:val="teipersName"/>
          <w:lang w:val="sl-SI"/>
        </w:rPr>
        <w:t>Abdenago</w:t>
      </w:r>
      <w:r>
        <w:t>, vgorécsoi ognyenoi</w:t>
      </w:r>
      <w:r>
        <w:br/>
        <w:t xml:space="preserve">pécsi, na </w:t>
      </w:r>
      <w:r w:rsidRPr="00F52667">
        <w:t>ſ</w:t>
      </w:r>
      <w:r>
        <w:t>zreidi vu orocsem plamni zAn-</w:t>
      </w:r>
      <w:r>
        <w:br/>
        <w:t>gyel</w:t>
      </w:r>
      <w:r w:rsidRPr="00F52667">
        <w:t>ſ</w:t>
      </w:r>
      <w:r>
        <w:t>zkov pomocsjov je</w:t>
      </w:r>
      <w:r w:rsidRPr="00F52667">
        <w:t>ſ</w:t>
      </w:r>
      <w:r>
        <w:t>zo zdersani</w:t>
      </w:r>
      <w:commentRangeEnd w:id="2859"/>
      <w:r>
        <w:rPr>
          <w:rStyle w:val="Pripombasklic"/>
        </w:rPr>
        <w:commentReference w:id="2859"/>
      </w:r>
    </w:p>
    <w:p w14:paraId="39A96F94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Král </w:t>
      </w:r>
      <w:r w:rsidRPr="00D91444">
        <w:rPr>
          <w:rStyle w:val="teipersName"/>
          <w:lang w:val="sl-SI"/>
        </w:rPr>
        <w:t>David</w:t>
      </w:r>
      <w:r>
        <w:t xml:space="preserve"> pasztir bodocsi med Vuki med</w:t>
      </w:r>
      <w:r>
        <w:br/>
        <w:t>oro</w:t>
      </w:r>
      <w:r w:rsidRPr="00F52667">
        <w:t>ſ</w:t>
      </w:r>
      <w:r>
        <w:t xml:space="preserve">zlani, i od </w:t>
      </w:r>
      <w:r w:rsidRPr="00D52354">
        <w:rPr>
          <w:rStyle w:val="teipersName"/>
          <w:lang w:val="sl-SI"/>
        </w:rPr>
        <w:t>Goliátha</w:t>
      </w:r>
      <w:r>
        <w:t xml:space="preserve"> moucsi obaruvanje</w:t>
      </w:r>
      <w:r>
        <w:br/>
        <w:t xml:space="preserve">po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Fonts w:ascii="ZRCola" w:hAnsi="ZRCola" w:cs="ZRCola"/>
        </w:rPr>
        <w:t>ſ</w:t>
      </w:r>
      <w:r>
        <w:t>eregi.</w:t>
      </w:r>
    </w:p>
    <w:p w14:paraId="342A58F5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I mladoga </w:t>
      </w:r>
      <w:r w:rsidRPr="00D91444">
        <w:rPr>
          <w:rStyle w:val="teipersName"/>
          <w:lang w:val="sl-SI"/>
        </w:rPr>
        <w:t>Tobiáſſa</w:t>
      </w:r>
      <w:r>
        <w:t>, v</w:t>
      </w:r>
      <w:r w:rsidRPr="00D52354">
        <w:rPr>
          <w:rStyle w:val="teiplaceName"/>
        </w:rPr>
        <w:t>Ráges</w:t>
      </w:r>
      <w:r>
        <w:t xml:space="preserve"> Vara</w:t>
      </w:r>
      <w:r>
        <w:rPr>
          <w:rFonts w:ascii="ZRCola" w:hAnsi="ZRCola" w:cs="ZRCola"/>
        </w:rPr>
        <w:t>ſ</w:t>
      </w:r>
      <w:r>
        <w:t xml:space="preserve"> idoucsega</w:t>
      </w:r>
      <w:r>
        <w:br/>
        <w:t xml:space="preserve">tvoj </w:t>
      </w:r>
      <w:r w:rsidRPr="00F52667">
        <w:t>ſ</w:t>
      </w:r>
      <w:r>
        <w:t xml:space="preserve">zvéti Angyel, </w:t>
      </w:r>
      <w:r w:rsidRPr="00D91444">
        <w:rPr>
          <w:rStyle w:val="teipersName"/>
          <w:lang w:val="sl-SI"/>
        </w:rPr>
        <w:t>Raphaël</w:t>
      </w:r>
      <w:r>
        <w:t>, od v</w:t>
      </w:r>
      <w:r w:rsidRPr="00F52667">
        <w:t>ſ</w:t>
      </w:r>
      <w:r>
        <w:t>zakoga</w:t>
      </w:r>
      <w:r>
        <w:br/>
        <w:t>huda nyegaje varval.</w:t>
      </w:r>
    </w:p>
    <w:p w14:paraId="57A380D3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Pro</w:t>
      </w:r>
      <w:r w:rsidRPr="00F52667">
        <w:t>ſ</w:t>
      </w:r>
      <w:r>
        <w:t xml:space="preserve">zimo te imi takai o Bough </w:t>
      </w:r>
      <w:r w:rsidRPr="008B750A">
        <w:rPr>
          <w:rStyle w:val="teigap"/>
          <w:rFonts w:cstheme="minorBidi"/>
          <w:b w:val="0"/>
          <w:color w:val="F79646" w:themeColor="accent6"/>
          <w:lang w:val="sl-SI" w:eastAsia="en-US"/>
        </w:rPr>
        <w:t>Ocsa</w:t>
      </w:r>
      <w:r>
        <w:br/>
        <w:t>Nebe</w:t>
      </w:r>
      <w:r w:rsidRPr="00F52667">
        <w:t>ſ</w:t>
      </w:r>
      <w:r>
        <w:t>zki Král, dai nám zNébe varuvacse,</w:t>
      </w:r>
      <w:r>
        <w:br/>
        <w:t>te tvoje Nebe</w:t>
      </w:r>
      <w:r w:rsidRPr="00F52667">
        <w:t>ſ</w:t>
      </w:r>
      <w:r>
        <w:t xml:space="preserve">zke </w:t>
      </w:r>
      <w:r w:rsidRPr="00F52667">
        <w:t>ſ</w:t>
      </w:r>
      <w:r>
        <w:t xml:space="preserve">zvéte </w:t>
      </w:r>
      <w:r>
        <w:rPr>
          <w:rFonts w:ascii="ZRCola" w:hAnsi="ZRCola" w:cs="ZRCola"/>
        </w:rPr>
        <w:t>ſ</w:t>
      </w:r>
      <w:r>
        <w:t>erege.</w:t>
      </w:r>
    </w:p>
    <w:p w14:paraId="369205FB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C</w:t>
      </w:r>
      <w:r w:rsidRPr="00F52667">
        <w:t>ſ</w:t>
      </w:r>
      <w:r>
        <w:t>teri vu v</w:t>
      </w:r>
      <w:r w:rsidRPr="00F52667">
        <w:t>ſ</w:t>
      </w:r>
      <w:r>
        <w:t>zeih na</w:t>
      </w:r>
      <w:r w:rsidRPr="00F52667">
        <w:t>ſſ</w:t>
      </w:r>
      <w:r>
        <w:t>ih poteih mirovno</w:t>
      </w:r>
      <w:r>
        <w:br/>
        <w:t>na</w:t>
      </w:r>
      <w:r w:rsidRPr="00F52667">
        <w:t>ſ</w:t>
      </w:r>
      <w:r>
        <w:t xml:space="preserve">z </w:t>
      </w:r>
      <w:r>
        <w:rPr>
          <w:rFonts w:ascii="ZRCola" w:hAnsi="ZRCola" w:cs="ZRCola"/>
        </w:rPr>
        <w:t>ſ</w:t>
      </w:r>
      <w:r>
        <w:t xml:space="preserve">zo vodili, ino na </w:t>
      </w:r>
      <w:r w:rsidRPr="00F52667">
        <w:t>ſ</w:t>
      </w:r>
      <w:r>
        <w:t>zkrádnyem vreimeni</w:t>
      </w:r>
      <w:r>
        <w:br/>
        <w:t xml:space="preserve">vu </w:t>
      </w:r>
      <w:r w:rsidRPr="00760735">
        <w:t>Diko</w:t>
      </w:r>
      <w:r w:rsidRPr="00A91595">
        <w:rPr>
          <w:color w:val="FF0000"/>
        </w:rPr>
        <w:t xml:space="preserve"> </w:t>
      </w:r>
      <w:r>
        <w:t>tvojo bodo ná</w:t>
      </w:r>
      <w:r w:rsidRPr="00F52667">
        <w:t>ſ</w:t>
      </w:r>
      <w:r>
        <w:t>z pelali.</w:t>
      </w:r>
    </w:p>
    <w:p w14:paraId="1AFC342B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</w:t>
      </w:r>
      <w:r>
        <w:rPr>
          <w:rFonts w:ascii="ZRCola" w:hAnsi="ZRCola" w:cs="ZRCola"/>
        </w:rPr>
        <w:t>ſ</w:t>
      </w:r>
      <w:r>
        <w:t>zli</w:t>
      </w:r>
      <w:r>
        <w:rPr>
          <w:rFonts w:ascii="ZRCola" w:hAnsi="ZRCola" w:cs="ZRCola"/>
        </w:rPr>
        <w:t>ſ</w:t>
      </w:r>
      <w:r>
        <w:t>i ná</w:t>
      </w:r>
      <w:r w:rsidRPr="00F52667">
        <w:t>ſ</w:t>
      </w:r>
      <w:r>
        <w:t>z vezdai Bog Ocsa, za tvega</w:t>
      </w:r>
      <w:r>
        <w:br/>
      </w:r>
      <w:r w:rsidRPr="00F52667">
        <w:t>ſ</w:t>
      </w:r>
      <w:r>
        <w:t xml:space="preserve">zvétoga </w:t>
      </w:r>
      <w:r w:rsidRPr="00F52667">
        <w:t>ſ</w:t>
      </w:r>
      <w:r>
        <w:t>zina, na</w:t>
      </w:r>
      <w:r w:rsidRPr="00F52667">
        <w:t>ſſ</w:t>
      </w:r>
      <w:r>
        <w:t xml:space="preserve">ega odkűpitela, i za </w:t>
      </w:r>
      <w:r>
        <w:br/>
        <w:t>milo</w:t>
      </w:r>
      <w:r w:rsidRPr="00F52667">
        <w:t>ſ</w:t>
      </w:r>
      <w:r>
        <w:t xml:space="preserve">zt </w:t>
      </w:r>
      <w:r w:rsidRPr="00F52667">
        <w:t>ſ</w:t>
      </w:r>
      <w:r>
        <w:t>zvétoga Dűha Boga.</w:t>
      </w:r>
    </w:p>
    <w:p w14:paraId="586A221F" w14:textId="77777777" w:rsidR="00380A5E" w:rsidRDefault="00380A5E" w:rsidP="00380A5E">
      <w:r>
        <w:br w:type="page"/>
      </w:r>
    </w:p>
    <w:p w14:paraId="7AABEA8E" w14:textId="77777777" w:rsidR="00380A5E" w:rsidRDefault="00380A5E" w:rsidP="00380A5E">
      <w:r>
        <w:lastRenderedPageBreak/>
        <w:t>/055v/</w:t>
      </w:r>
    </w:p>
    <w:p w14:paraId="30524DFC" w14:textId="77777777" w:rsidR="00380A5E" w:rsidRPr="00E427BC" w:rsidRDefault="00380A5E" w:rsidP="00380A5E">
      <w:pPr>
        <w:pStyle w:val="teifwPageNum"/>
        <w:rPr>
          <w:lang w:val="sl-SI"/>
        </w:rPr>
      </w:pPr>
      <w:r w:rsidRPr="00E427BC">
        <w:rPr>
          <w:lang w:val="sl-SI"/>
        </w:rPr>
        <w:t>110</w:t>
      </w:r>
    </w:p>
    <w:p w14:paraId="608694E3" w14:textId="77777777" w:rsidR="00380A5E" w:rsidRDefault="00380A5E" w:rsidP="00380A5E">
      <w:pPr>
        <w:pStyle w:val="teiab"/>
      </w:pPr>
      <w:r>
        <w:t>Hvala boidi Oczu Bogu, Dika odkűpi-</w:t>
      </w:r>
      <w:r>
        <w:br/>
        <w:t xml:space="preserve">telu, takai i </w:t>
      </w:r>
      <w:r w:rsidRPr="00F52667">
        <w:t>ſ</w:t>
      </w:r>
      <w:r>
        <w:t>zvétomu Duhú, jednomu</w:t>
      </w:r>
      <w:r>
        <w:br/>
        <w:t>Troi</w:t>
      </w:r>
      <w:r w:rsidRPr="00F52667">
        <w:t>ſ</w:t>
      </w:r>
      <w:r>
        <w:t>ztvo i právo Boi</w:t>
      </w:r>
      <w:r w:rsidRPr="00F52667">
        <w:t>ſ</w:t>
      </w:r>
      <w:r>
        <w:t xml:space="preserve">sztvo. </w:t>
      </w:r>
    </w:p>
    <w:p w14:paraId="260AA83A" w14:textId="77777777" w:rsidR="00380A5E" w:rsidRDefault="00380A5E" w:rsidP="00380A5E">
      <w:pPr>
        <w:pStyle w:val="teiclosure"/>
      </w:pPr>
      <w:r>
        <w:t>Amen.</w:t>
      </w:r>
    </w:p>
    <w:p w14:paraId="01E471CC" w14:textId="77777777" w:rsidR="00380A5E" w:rsidRPr="008F0548" w:rsidRDefault="00380A5E" w:rsidP="00380A5E">
      <w:pPr>
        <w:rPr>
          <w:rStyle w:val="Naslov2Znak"/>
        </w:rPr>
      </w:pPr>
      <w:r>
        <w:br/>
      </w:r>
      <w:r w:rsidRPr="008F0548">
        <w:rPr>
          <w:rStyle w:val="Naslov2Znak"/>
        </w:rPr>
        <w:t>Nou</w:t>
      </w:r>
      <w:r>
        <w:rPr>
          <w:rStyle w:val="Naslov2Znak"/>
        </w:rPr>
        <w:t xml:space="preserve">ta. Te hozzád tellyes Sziobűl </w:t>
      </w:r>
      <w:r w:rsidRPr="00397AEA">
        <w:rPr>
          <w:rStyle w:val="teiabbr"/>
          <w:lang w:val="de-AT"/>
        </w:rPr>
        <w:t>&amp;c.</w:t>
      </w:r>
    </w:p>
    <w:p w14:paraId="33EE3F7B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Ktebi </w:t>
      </w:r>
      <w:r w:rsidRPr="00F52667">
        <w:t>ſ</w:t>
      </w:r>
      <w:r>
        <w:t xml:space="preserve">zprávoga </w:t>
      </w:r>
      <w:r w:rsidRPr="00F52667">
        <w:t>ſ</w:t>
      </w:r>
      <w:r>
        <w:t>zercza kricsim, ne</w:t>
      </w:r>
      <w:r w:rsidRPr="00F52667">
        <w:t>ſ</w:t>
      </w:r>
      <w:r>
        <w:t xml:space="preserve">ztánoma, </w:t>
      </w:r>
      <w:r w:rsidRPr="00F52667">
        <w:t>ſ</w:t>
      </w:r>
      <w:r>
        <w:t>zto-</w:t>
      </w:r>
      <w:r>
        <w:br/>
        <w:t xml:space="preserve">ga placsnoga dola </w:t>
      </w:r>
      <w:r w:rsidRPr="00F52667">
        <w:t>ſ</w:t>
      </w:r>
      <w:r>
        <w:t>zli</w:t>
      </w:r>
      <w:r w:rsidRPr="00F52667">
        <w:t>ſſ</w:t>
      </w:r>
      <w:r>
        <w:t>i me Go</w:t>
      </w:r>
      <w:r>
        <w:rPr>
          <w:rFonts w:ascii="ZRCola" w:hAnsi="ZRCola" w:cs="ZRCola"/>
        </w:rPr>
        <w:t>ſ</w:t>
      </w:r>
      <w:r>
        <w:t>zpon Bough, odpri</w:t>
      </w:r>
      <w:r>
        <w:br/>
        <w:t>ti tvoja vűha, gda tebé zezávam, poglei na mojo</w:t>
      </w:r>
      <w:r>
        <w:br/>
        <w:t>saloszt, ár te zdávnya zovém.</w:t>
      </w:r>
    </w:p>
    <w:p w14:paraId="56061725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Go</w:t>
      </w:r>
      <w:r w:rsidRPr="00F52667">
        <w:t>ſ</w:t>
      </w:r>
      <w:r>
        <w:t>zpon csi pouleg greha, náz bi kastiguval, moi</w:t>
      </w:r>
      <w:r>
        <w:br/>
        <w:t xml:space="preserve">Bough na etom </w:t>
      </w:r>
      <w:r w:rsidRPr="00F52667">
        <w:t>ſ</w:t>
      </w:r>
      <w:r>
        <w:t xml:space="preserve">zveiti, </w:t>
      </w:r>
      <w:r>
        <w:rPr>
          <w:rFonts w:ascii="ZRCola" w:hAnsi="ZRCola" w:cs="ZRCola"/>
        </w:rPr>
        <w:t>ſ</w:t>
      </w:r>
      <w:r>
        <w:t>to bi moral no</w:t>
      </w:r>
      <w:r w:rsidRPr="00F52667">
        <w:t>ſ</w:t>
      </w:r>
      <w:r>
        <w:t>ziti, da tva</w:t>
      </w:r>
      <w:r>
        <w:br/>
        <w:t xml:space="preserve">miloscsa </w:t>
      </w:r>
      <w:r w:rsidRPr="00F52667">
        <w:t>ſ</w:t>
      </w:r>
      <w:r>
        <w:t>zvéta, nad tébe bojécsih, i ti</w:t>
      </w:r>
      <w:r w:rsidRPr="00F52667">
        <w:t>ſ</w:t>
      </w:r>
      <w:r>
        <w:t>zi milosz-</w:t>
      </w:r>
      <w:r>
        <w:br/>
        <w:t>tivni, nai te dicsi v</w:t>
      </w:r>
      <w:r w:rsidRPr="00F52667">
        <w:t>ſ</w:t>
      </w:r>
      <w:r>
        <w:t>záki?</w:t>
      </w:r>
    </w:p>
    <w:p w14:paraId="42B2BF88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Moje vűpanye leprai, je</w:t>
      </w:r>
      <w:r w:rsidRPr="00F52667">
        <w:t>ſ</w:t>
      </w:r>
      <w:r>
        <w:t>zt vu mojem Bougi i vű-</w:t>
      </w:r>
      <w:r>
        <w:br/>
        <w:t xml:space="preserve">pasze me </w:t>
      </w:r>
      <w:r w:rsidRPr="00F52667">
        <w:t>ſ</w:t>
      </w:r>
      <w:r>
        <w:t xml:space="preserve">zercze vnyega </w:t>
      </w:r>
      <w:r w:rsidRPr="00F52667">
        <w:t>ſ</w:t>
      </w:r>
      <w:r>
        <w:t>zvéte reicsi, ma Dű</w:t>
      </w:r>
      <w:r w:rsidRPr="00F52667">
        <w:t>ſſ</w:t>
      </w:r>
      <w:r>
        <w:t>a</w:t>
      </w:r>
      <w:r>
        <w:br/>
      </w:r>
      <w:r w:rsidRPr="00F52667">
        <w:t>ſ</w:t>
      </w:r>
      <w:r>
        <w:t>zterdnov Vőrov Go</w:t>
      </w:r>
      <w:r w:rsidRPr="00F52667">
        <w:t>ſ</w:t>
      </w:r>
      <w:r>
        <w:t>zpodna zdiháva, kak nocsni</w:t>
      </w:r>
      <w:r>
        <w:br/>
        <w:t>varuvacsi csákajo to zorjo?</w:t>
      </w:r>
    </w:p>
    <w:p w14:paraId="5E6A9D1F" w14:textId="77777777" w:rsidR="00380A5E" w:rsidRDefault="00380A5E" w:rsidP="00380A5E">
      <w:r>
        <w:br w:type="page"/>
      </w:r>
    </w:p>
    <w:p w14:paraId="3B1A8A80" w14:textId="77777777" w:rsidR="00380A5E" w:rsidRDefault="00380A5E" w:rsidP="00380A5E">
      <w:r>
        <w:lastRenderedPageBreak/>
        <w:t>/056r/</w:t>
      </w:r>
    </w:p>
    <w:p w14:paraId="04401AFC" w14:textId="77777777" w:rsidR="00380A5E" w:rsidRPr="003F75C4" w:rsidRDefault="00380A5E" w:rsidP="00380A5E">
      <w:pPr>
        <w:pStyle w:val="teifwPageNum"/>
        <w:rPr>
          <w:lang w:val="sl-SI"/>
        </w:rPr>
      </w:pPr>
      <w:r w:rsidRPr="003F75C4">
        <w:rPr>
          <w:lang w:val="sl-SI"/>
        </w:rPr>
        <w:t>111</w:t>
      </w:r>
    </w:p>
    <w:p w14:paraId="2A57D7CA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</w:t>
      </w:r>
      <w:commentRangeStart w:id="2860"/>
      <w:r w:rsidRPr="003F75C4">
        <w:t>Izrael</w:t>
      </w:r>
      <w:r>
        <w:t xml:space="preserve"> </w:t>
      </w:r>
      <w:commentRangeEnd w:id="2860"/>
      <w:r>
        <w:rPr>
          <w:rStyle w:val="Pripombasklic"/>
        </w:rPr>
        <w:commentReference w:id="2860"/>
      </w:r>
      <w:r>
        <w:t>vu tvem Bogi, mei tve vűpanye, ar</w:t>
      </w:r>
      <w:r>
        <w:br/>
        <w:t xml:space="preserve">nyega </w:t>
      </w:r>
      <w:r w:rsidRPr="00F52667">
        <w:t>ſ</w:t>
      </w:r>
      <w:r>
        <w:t>zvéto milo</w:t>
      </w:r>
      <w:r w:rsidRPr="00F52667">
        <w:t>ſ</w:t>
      </w:r>
      <w:r>
        <w:t xml:space="preserve">zt dal ko </w:t>
      </w:r>
      <w:r w:rsidRPr="00F52667">
        <w:t>ſ</w:t>
      </w:r>
      <w:r>
        <w:t>ze razlea, onje po-</w:t>
      </w:r>
      <w:r>
        <w:br/>
        <w:t xml:space="preserve">mocs vszákomú, vernim </w:t>
      </w:r>
      <w:r w:rsidRPr="00F52667">
        <w:t>ſ</w:t>
      </w:r>
      <w:r>
        <w:t xml:space="preserve">ze </w:t>
      </w:r>
      <w:r w:rsidRPr="00F52667">
        <w:t>ſ</w:t>
      </w:r>
      <w:r>
        <w:t xml:space="preserve">zmilűje, </w:t>
      </w:r>
      <w:r w:rsidRPr="003F75C4">
        <w:t xml:space="preserve">Izraela </w:t>
      </w:r>
      <w:r>
        <w:t>milosz-</w:t>
      </w:r>
      <w:r>
        <w:br/>
        <w:t xml:space="preserve">tivno oszlobodi zgrehov? </w:t>
      </w:r>
    </w:p>
    <w:p w14:paraId="06FE3A9A" w14:textId="77777777" w:rsidR="00380A5E" w:rsidRDefault="00380A5E" w:rsidP="00380A5E">
      <w:pPr>
        <w:pStyle w:val="teiclosure"/>
      </w:pPr>
      <w:r>
        <w:t>Amen.</w:t>
      </w:r>
    </w:p>
    <w:p w14:paraId="621ACDBB" w14:textId="77777777" w:rsidR="00380A5E" w:rsidRPr="0012286C" w:rsidRDefault="00380A5E" w:rsidP="00380A5E">
      <w:pPr>
        <w:pStyle w:val="Naslov2"/>
      </w:pPr>
      <w:r>
        <w:t>In Festo S. Matthi</w:t>
      </w:r>
      <w:r>
        <w:rPr>
          <w:rFonts w:ascii="ZRCola" w:hAnsi="ZRCola" w:cs="ZRCola"/>
        </w:rPr>
        <w:t>æ</w:t>
      </w:r>
      <w:r w:rsidRPr="0012286C">
        <w:t xml:space="preserve"> </w:t>
      </w:r>
      <w:r w:rsidRPr="0012286C">
        <w:rPr>
          <w:rStyle w:val="teiabbr"/>
          <w:lang w:val="sl-SI"/>
        </w:rPr>
        <w:t>Ap͠ti</w:t>
      </w:r>
      <w:r w:rsidRPr="0012286C">
        <w:t xml:space="preserve"> </w:t>
      </w:r>
      <w:r w:rsidRPr="0012286C">
        <w:rPr>
          <w:rStyle w:val="teibibl"/>
          <w:lang w:val="sl-SI"/>
        </w:rPr>
        <w:t>Evanglium Matth II.</w:t>
      </w:r>
      <w:r>
        <w:br/>
        <w:t>V</w:t>
      </w:r>
      <w:r w:rsidRPr="0012286C">
        <w:t>enite ad me omnes qui laboratris</w:t>
      </w:r>
      <w:r w:rsidRPr="0012286C">
        <w:br/>
        <w:t>Nouta. I</w:t>
      </w:r>
      <w:r>
        <w:t>ertek hozzám</w:t>
      </w:r>
      <w:r w:rsidRPr="0012286C">
        <w:t xml:space="preserve"> </w:t>
      </w:r>
      <w:r w:rsidRPr="003C4DFF">
        <w:rPr>
          <w:rStyle w:val="teiabbr"/>
          <w:lang w:val="sl-SI"/>
        </w:rPr>
        <w:t>Xt͠us</w:t>
      </w:r>
      <w:r>
        <w:t xml:space="preserve"> mondja </w:t>
      </w:r>
      <w:r w:rsidRPr="003C4DFF">
        <w:rPr>
          <w:rStyle w:val="teiabbr"/>
          <w:lang w:val="sl-SI"/>
        </w:rPr>
        <w:t>&amp;c</w:t>
      </w:r>
      <w:r w:rsidRPr="0012286C">
        <w:t>.</w:t>
      </w:r>
    </w:p>
    <w:p w14:paraId="39536A15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Hodte kmeni pravi Bosi Szin, vi v</w:t>
      </w:r>
      <w:r w:rsidRPr="00F52667">
        <w:t>ſ</w:t>
      </w:r>
      <w:r>
        <w:t>zi zgrehi</w:t>
      </w:r>
      <w:r>
        <w:br/>
        <w:t>obteseni, v</w:t>
      </w:r>
      <w:r w:rsidRPr="00F52667">
        <w:t>ſ</w:t>
      </w:r>
      <w:r>
        <w:t xml:space="preserve">zi ludje </w:t>
      </w:r>
      <w:r w:rsidRPr="00F52667">
        <w:t>ſ</w:t>
      </w:r>
      <w:r>
        <w:t xml:space="preserve">ztári imladi, i vam </w:t>
      </w:r>
      <w:r w:rsidRPr="00F52667">
        <w:t>ſ</w:t>
      </w:r>
      <w:r>
        <w:t>csém dati</w:t>
      </w:r>
      <w:r>
        <w:br/>
        <w:t xml:space="preserve">kai imam, vűpaitesze terdno vmeni </w:t>
      </w:r>
      <w:r w:rsidRPr="00F52667">
        <w:t>ſ</w:t>
      </w:r>
      <w:r>
        <w:t>csém vám zvrá-</w:t>
      </w:r>
      <w:r>
        <w:br/>
        <w:t>csiti betege?</w:t>
      </w:r>
    </w:p>
    <w:p w14:paraId="501977BA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Moje járem kroto </w:t>
      </w:r>
      <w:r w:rsidRPr="00F52667">
        <w:t>ſ</w:t>
      </w:r>
      <w:r>
        <w:t>zlatki, i mojeje bremen leiko,</w:t>
      </w:r>
      <w:r>
        <w:br/>
      </w:r>
      <w:r>
        <w:rPr>
          <w:rFonts w:ascii="ZRCola" w:hAnsi="ZRCola" w:cs="ZRCola"/>
        </w:rPr>
        <w:t>ſ</w:t>
      </w:r>
      <w:r>
        <w:t xml:space="preserve">terije noszi zamenov, te bode </w:t>
      </w:r>
      <w:r w:rsidRPr="003C4DFF">
        <w:t>pekla</w:t>
      </w:r>
      <w:r w:rsidRPr="00851235">
        <w:rPr>
          <w:color w:val="FF0000"/>
        </w:rPr>
        <w:t xml:space="preserve"> </w:t>
      </w:r>
      <w:r w:rsidRPr="00EC008A">
        <w:t>mentuvan</w:t>
      </w:r>
      <w:r>
        <w:t xml:space="preserve">, od méne </w:t>
      </w:r>
      <w:r>
        <w:br/>
        <w:t xml:space="preserve">bode daruvan i mel bo vNébi </w:t>
      </w:r>
      <w:r w:rsidRPr="00F52667">
        <w:t>ſ</w:t>
      </w:r>
      <w:r>
        <w:t>zvoi szvéti sztán</w:t>
      </w:r>
    </w:p>
    <w:p w14:paraId="7C12FB13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Kaiszem terpel ino vcsinil, Oczu </w:t>
      </w:r>
      <w:r w:rsidRPr="00F52667">
        <w:t>ſ</w:t>
      </w:r>
      <w:r>
        <w:t>zem voljo napunil,</w:t>
      </w:r>
      <w:r>
        <w:br/>
        <w:t>tako vi rávno vcsinite, zrecsjov zdelom zev</w:t>
      </w:r>
      <w:r w:rsidRPr="00F52667">
        <w:t>ſ</w:t>
      </w:r>
      <w:r>
        <w:t>zov mocs-</w:t>
      </w:r>
      <w:r>
        <w:br/>
        <w:t xml:space="preserve">jov, po mojoi voli </w:t>
      </w:r>
      <w:r>
        <w:rPr>
          <w:rFonts w:ascii="ZRCola" w:hAnsi="ZRCola" w:cs="ZRCola"/>
        </w:rPr>
        <w:t>ſ</w:t>
      </w:r>
      <w:r>
        <w:t>ivite táko vi právo vcsinite</w:t>
      </w:r>
    </w:p>
    <w:p w14:paraId="7F37064E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Radbi te </w:t>
      </w:r>
      <w:r>
        <w:rPr>
          <w:rFonts w:ascii="ZRCola" w:hAnsi="ZRCola" w:cs="ZRCola"/>
        </w:rPr>
        <w:t>ſ</w:t>
      </w:r>
      <w:r>
        <w:t>zveit zvelicsan bil, da krisa nescse nosziti,</w:t>
      </w:r>
      <w:r>
        <w:br/>
        <w:t>nescse nevole terpeti, kerscseniczi záto terpi Bosi kris</w:t>
      </w:r>
      <w:r>
        <w:br/>
        <w:t xml:space="preserve">muje nosziti, ki </w:t>
      </w:r>
      <w:r>
        <w:rPr>
          <w:rFonts w:ascii="ZRCola" w:hAnsi="ZRCola" w:cs="ZRCola"/>
        </w:rPr>
        <w:t>ſ</w:t>
      </w:r>
      <w:r>
        <w:t>csé péklu Vrágú vujti?</w:t>
      </w:r>
    </w:p>
    <w:p w14:paraId="7CF9C8A8" w14:textId="77777777" w:rsidR="00380A5E" w:rsidRDefault="00380A5E" w:rsidP="00380A5E">
      <w:r>
        <w:br w:type="page"/>
      </w:r>
    </w:p>
    <w:p w14:paraId="1593CBA5" w14:textId="77777777" w:rsidR="00380A5E" w:rsidRDefault="00380A5E" w:rsidP="00380A5E">
      <w:r>
        <w:lastRenderedPageBreak/>
        <w:t>/056v/</w:t>
      </w:r>
    </w:p>
    <w:p w14:paraId="61F84118" w14:textId="77777777" w:rsidR="00380A5E" w:rsidRPr="00855945" w:rsidRDefault="00380A5E" w:rsidP="00380A5E">
      <w:pPr>
        <w:pStyle w:val="teifwPageNum"/>
        <w:rPr>
          <w:lang w:val="sl-SI"/>
        </w:rPr>
      </w:pPr>
      <w:r w:rsidRPr="00855945">
        <w:rPr>
          <w:lang w:val="sl-SI"/>
        </w:rPr>
        <w:t>112</w:t>
      </w:r>
    </w:p>
    <w:p w14:paraId="0BE632DA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Nám vsze sztvári tou szvedocsio, ki sivo vodi ob-</w:t>
      </w:r>
      <w:r>
        <w:br/>
        <w:t xml:space="preserve">lákih, da </w:t>
      </w:r>
      <w:r w:rsidRPr="00913B06">
        <w:rPr>
          <w:rStyle w:val="teiunclear"/>
          <w:lang w:val="sl-SI"/>
        </w:rPr>
        <w:t>gerlomino</w:t>
      </w:r>
      <w:r>
        <w:t xml:space="preserve"> te moke, </w:t>
      </w:r>
      <w:r>
        <w:rPr>
          <w:rFonts w:ascii="ZRCola" w:hAnsi="ZRCola" w:cs="ZRCola"/>
        </w:rPr>
        <w:t>ſ</w:t>
      </w:r>
      <w:r>
        <w:t>to nescse za ime</w:t>
      </w:r>
      <w:r>
        <w:br/>
        <w:t>Bo</w:t>
      </w:r>
      <w:r w:rsidRPr="00F52667">
        <w:t>ſ</w:t>
      </w:r>
      <w:r>
        <w:t xml:space="preserve">je more potim </w:t>
      </w:r>
      <w:r>
        <w:rPr>
          <w:rFonts w:ascii="ZRCola" w:hAnsi="ZRCola" w:cs="ZRCola"/>
        </w:rPr>
        <w:t>ſ</w:t>
      </w:r>
      <w:r>
        <w:t>ztráhom vraisim, zteskim mis-</w:t>
      </w:r>
      <w:r>
        <w:br/>
        <w:t>lenyem vszak vmreiti.</w:t>
      </w:r>
    </w:p>
    <w:p w14:paraId="193995B6" w14:textId="77777777" w:rsidR="00380A5E" w:rsidRDefault="00380A5E" w:rsidP="00380A5E">
      <w:pPr>
        <w:pStyle w:val="teiab"/>
      </w:pPr>
      <w:r w:rsidRPr="008B750A">
        <w:rPr>
          <w:rStyle w:val="teilabelZnak"/>
        </w:rPr>
        <w:t>6.</w:t>
      </w:r>
      <w:r>
        <w:t xml:space="preserve"> Dne</w:t>
      </w:r>
      <w:r w:rsidRPr="00F52667">
        <w:t>ſ</w:t>
      </w:r>
      <w:r>
        <w:t xml:space="preserve">zje cslovik lepi mladi, zutra bou na </w:t>
      </w:r>
      <w:r>
        <w:rPr>
          <w:rFonts w:ascii="ZRCola" w:hAnsi="ZRCola" w:cs="ZRCola"/>
        </w:rPr>
        <w:t>ſ</w:t>
      </w:r>
      <w:r>
        <w:t>zmert</w:t>
      </w:r>
      <w:r>
        <w:br/>
        <w:t>betesen, nemre</w:t>
      </w:r>
      <w:r w:rsidRPr="00F52667">
        <w:t>ſ</w:t>
      </w:r>
      <w:r>
        <w:t xml:space="preserve">ze </w:t>
      </w:r>
      <w:r w:rsidRPr="00F52667">
        <w:t>ſ</w:t>
      </w:r>
      <w:r>
        <w:t>zmerti vuignoti, glih kako rosa vu</w:t>
      </w:r>
      <w:r>
        <w:br/>
      </w:r>
      <w:r w:rsidRPr="00FD628F">
        <w:t>pouli</w:t>
      </w:r>
      <w:r>
        <w:t xml:space="preserve">, tako se </w:t>
      </w:r>
      <w:commentRangeStart w:id="2861"/>
      <w:r w:rsidRPr="00FD628F">
        <w:t>cslek</w:t>
      </w:r>
      <w:r w:rsidRPr="00A51B0F">
        <w:rPr>
          <w:color w:val="FF0000"/>
        </w:rPr>
        <w:t xml:space="preserve"> </w:t>
      </w:r>
      <w:commentRangeEnd w:id="2861"/>
      <w:r>
        <w:rPr>
          <w:rStyle w:val="Pripombasklic"/>
        </w:rPr>
        <w:commentReference w:id="2861"/>
      </w:r>
      <w:r>
        <w:t>mora leipi, vu terdom hipi zginoti?</w:t>
      </w:r>
    </w:p>
    <w:p w14:paraId="513129A7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Nikomu blágo ne haszni, gizda mladoszt ti ne haszni,</w:t>
      </w:r>
      <w:r>
        <w:br/>
        <w:t>ar mi moremo v</w:t>
      </w:r>
      <w:r w:rsidRPr="00F52667">
        <w:t>ſ</w:t>
      </w:r>
      <w:r>
        <w:t xml:space="preserve">zi vmreiti, dabi dáli zláto </w:t>
      </w:r>
      <w:r w:rsidRPr="00F52667">
        <w:t>ſ</w:t>
      </w:r>
      <w:r>
        <w:t>zrebro, ino</w:t>
      </w:r>
      <w:r>
        <w:br/>
        <w:t>to vszacskovo blágo, vu zemlo poiti moremo?</w:t>
      </w:r>
    </w:p>
    <w:p w14:paraId="6617D0E5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Modri modroszt ne obráni, ni </w:t>
      </w:r>
      <w:r w:rsidRPr="00F52667">
        <w:t>ſ</w:t>
      </w:r>
      <w:r>
        <w:t>zveczka dika ne haszni,</w:t>
      </w:r>
      <w:r>
        <w:br/>
        <w:t>árje lűdém vszeim pomreiti, ki za Je</w:t>
      </w:r>
      <w:r w:rsidRPr="00F52667">
        <w:t>ſ</w:t>
      </w:r>
      <w:r>
        <w:t xml:space="preserve">uſsa ne </w:t>
      </w:r>
      <w:r w:rsidRPr="00F52667">
        <w:t>ſ</w:t>
      </w:r>
      <w:r>
        <w:t>zterpi,</w:t>
      </w:r>
      <w:r>
        <w:br/>
        <w:t>dokecsje vnyega miloszti, vszigdár mertvomu biti?</w:t>
      </w:r>
    </w:p>
    <w:p w14:paraId="3AB5CA3E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Te </w:t>
      </w:r>
      <w:r w:rsidRPr="00F52667">
        <w:t>ſ</w:t>
      </w:r>
      <w:r>
        <w:t>zmertisze ve</w:t>
      </w:r>
      <w:r w:rsidRPr="00F52667">
        <w:t>ſ</w:t>
      </w:r>
      <w:r>
        <w:t xml:space="preserve">z </w:t>
      </w:r>
      <w:r w:rsidRPr="00F52667">
        <w:t>ſ</w:t>
      </w:r>
      <w:r>
        <w:t xml:space="preserve">zveit </w:t>
      </w:r>
      <w:r>
        <w:rPr>
          <w:rFonts w:ascii="ZRCola" w:hAnsi="ZRCola" w:cs="ZRCola"/>
        </w:rPr>
        <w:t>ſ</w:t>
      </w:r>
      <w:r>
        <w:t>ztrá</w:t>
      </w:r>
      <w:r w:rsidRPr="00F52667">
        <w:t>ſ</w:t>
      </w:r>
      <w:r>
        <w:t>si, gda pocsne moke</w:t>
      </w:r>
      <w:r>
        <w:br/>
        <w:t>terpeti, teda scse Bogú prav biti, ali sze boim miloszt</w:t>
      </w:r>
      <w:r>
        <w:br/>
        <w:t>to prek bode od nyega vzéta dalkomu bou vuhájala?</w:t>
      </w:r>
    </w:p>
    <w:p w14:paraId="6B1C7953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Merkaite </w:t>
      </w:r>
      <w:r>
        <w:rPr>
          <w:rFonts w:ascii="ZRCola" w:hAnsi="ZRCola" w:cs="ZRCola"/>
        </w:rPr>
        <w:t>ſ</w:t>
      </w:r>
      <w:r>
        <w:t xml:space="preserve">zinkovi drági, ki </w:t>
      </w:r>
      <w:r w:rsidRPr="00F52667">
        <w:t>ſ</w:t>
      </w:r>
      <w:r>
        <w:t xml:space="preserve">zte </w:t>
      </w:r>
      <w:r w:rsidRPr="00F52667">
        <w:t>ſ</w:t>
      </w:r>
      <w:r>
        <w:t>ze Bogu podáli, te</w:t>
      </w:r>
      <w:r>
        <w:br/>
        <w:t>moke vám 'sa</w:t>
      </w:r>
      <w:r w:rsidRPr="00D91444">
        <w:rPr>
          <w:rStyle w:val="teidel"/>
          <w:lang w:val="sl-SI"/>
        </w:rPr>
        <w:t>l</w:t>
      </w:r>
      <w:r w:rsidRPr="00BA5195">
        <w:rPr>
          <w:rStyle w:val="teiadd"/>
          <w:lang w:val="sl-SI"/>
        </w:rPr>
        <w:t>u</w:t>
      </w:r>
      <w:r>
        <w:t>ne bodi B</w:t>
      </w:r>
      <w:r w:rsidRPr="009D445C">
        <w:t>osje</w:t>
      </w:r>
      <w:r>
        <w:rPr>
          <w:b/>
        </w:rPr>
        <w:t xml:space="preserve"> </w:t>
      </w:r>
      <w:r w:rsidRPr="009D445C">
        <w:t>recsi</w:t>
      </w:r>
      <w:r>
        <w:rPr>
          <w:b/>
        </w:rPr>
        <w:t xml:space="preserve"> </w:t>
      </w:r>
      <w:r w:rsidRPr="00F52667">
        <w:t>ſ</w:t>
      </w:r>
      <w:r>
        <w:t>ze dersite, nyei</w:t>
      </w:r>
      <w:r w:rsidRPr="00F52667">
        <w:t>ſ</w:t>
      </w:r>
      <w:r>
        <w:t>ze</w:t>
      </w:r>
      <w:r>
        <w:br/>
        <w:t>nai vis</w:t>
      </w:r>
      <w:r>
        <w:rPr>
          <w:rFonts w:ascii="ZRCola" w:hAnsi="ZRCola" w:cs="ZRCola"/>
        </w:rPr>
        <w:t>ſ</w:t>
      </w:r>
      <w:r>
        <w:t>a radujte, od Boga plácso vzemete?</w:t>
      </w:r>
    </w:p>
    <w:p w14:paraId="3E6745F6" w14:textId="77777777" w:rsidR="00380A5E" w:rsidRDefault="00380A5E" w:rsidP="00380A5E">
      <w:r>
        <w:br w:type="page"/>
      </w:r>
    </w:p>
    <w:p w14:paraId="1AF3BBEC" w14:textId="77777777" w:rsidR="00380A5E" w:rsidRDefault="00380A5E" w:rsidP="00380A5E">
      <w:r w:rsidRPr="008D326E">
        <w:lastRenderedPageBreak/>
        <w:t>/057r/</w:t>
      </w:r>
    </w:p>
    <w:p w14:paraId="137D0023" w14:textId="77777777" w:rsidR="00380A5E" w:rsidRPr="00046E83" w:rsidRDefault="00380A5E" w:rsidP="00380A5E">
      <w:pPr>
        <w:pStyle w:val="teifwPageNum"/>
        <w:rPr>
          <w:lang w:val="sl-SI"/>
        </w:rPr>
      </w:pPr>
      <w:r w:rsidRPr="00046E83">
        <w:rPr>
          <w:lang w:val="sl-SI"/>
        </w:rPr>
        <w:t>113</w:t>
      </w:r>
    </w:p>
    <w:p w14:paraId="3D7B096B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Ne csinte hűda za hűdo, </w:t>
      </w:r>
      <w:r>
        <w:rPr>
          <w:rFonts w:ascii="ZRCola" w:hAnsi="ZRCola" w:cs="ZRCola"/>
        </w:rPr>
        <w:t>ſ</w:t>
      </w:r>
      <w:r>
        <w:t xml:space="preserve">ivite Bogú vugodno, </w:t>
      </w:r>
      <w:r w:rsidRPr="00F52667">
        <w:t>ſ</w:t>
      </w:r>
      <w:r>
        <w:t>zvei-</w:t>
      </w:r>
      <w:r>
        <w:br/>
        <w:t xml:space="preserve">tu </w:t>
      </w:r>
      <w:r w:rsidRPr="00F52667">
        <w:t>ſ</w:t>
      </w:r>
      <w:r>
        <w:t xml:space="preserve">ze vroke ne daite, voljo na Boga </w:t>
      </w:r>
      <w:r w:rsidRPr="00F52667">
        <w:t>ſ</w:t>
      </w:r>
      <w:r>
        <w:t>zlonite, po voszkoi</w:t>
      </w:r>
      <w:r>
        <w:br/>
        <w:t xml:space="preserve">poti hodite, Bog te </w:t>
      </w:r>
      <w:r w:rsidRPr="00F52667">
        <w:t>ſ</w:t>
      </w:r>
      <w:r>
        <w:t>zveit kastigal bode?</w:t>
      </w:r>
    </w:p>
    <w:p w14:paraId="34252B62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Da bi po vas</w:t>
      </w:r>
      <w:r>
        <w:rPr>
          <w:rFonts w:ascii="ZRCola" w:hAnsi="ZRCola" w:cs="ZRCola"/>
        </w:rPr>
        <w:t>ſ</w:t>
      </w:r>
      <w:r>
        <w:t>oi miszli slo, zdrávje mládoszt ino blágo,</w:t>
      </w:r>
      <w:r>
        <w:br/>
        <w:t>hűt</w:t>
      </w:r>
      <w:r w:rsidRPr="00046E83">
        <w:rPr>
          <w:rStyle w:val="teiunclear"/>
          <w:lang w:val="sl-SI"/>
        </w:rPr>
        <w:t>z</w:t>
      </w:r>
      <w:r>
        <w:t>obisze omrazilo, záto Bog posle te moke, da tei-</w:t>
      </w:r>
      <w:r>
        <w:br/>
        <w:t xml:space="preserve">lo prime kastige, </w:t>
      </w:r>
      <w:r w:rsidRPr="00046E83">
        <w:t>kſitku</w:t>
      </w:r>
      <w:r w:rsidRPr="001F3726">
        <w:rPr>
          <w:color w:val="FF0000"/>
        </w:rPr>
        <w:t xml:space="preserve"> </w:t>
      </w:r>
      <w:r>
        <w:t>obdersano bode.</w:t>
      </w:r>
    </w:p>
    <w:p w14:paraId="10FE1C75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 Áko vamje te kris smeten, zmiszlite na ogen </w:t>
      </w:r>
      <w:r w:rsidRPr="00046E83">
        <w:t>sárek</w:t>
      </w:r>
      <w:r>
        <w:br/>
        <w:t xml:space="preserve">kam bo moral te </w:t>
      </w:r>
      <w:r w:rsidRPr="00F52667">
        <w:t>ſ</w:t>
      </w:r>
      <w:r>
        <w:t>zveit poiti, zDűs</w:t>
      </w:r>
      <w:r w:rsidRPr="00F52667">
        <w:t>ſ</w:t>
      </w:r>
      <w:r>
        <w:t>om ztelom tam</w:t>
      </w:r>
      <w:r>
        <w:br/>
        <w:t>terpeti, ino nigdár vun nepriti onde bo moral goreti?</w:t>
      </w:r>
    </w:p>
    <w:p w14:paraId="7F965D69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Vi pa podzemszega bote, imeli Dűsno ve</w:t>
      </w:r>
      <w:r w:rsidRPr="00F52667">
        <w:t>ſ</w:t>
      </w:r>
      <w:r>
        <w:t>zeljé, komu</w:t>
      </w:r>
      <w:r>
        <w:br/>
        <w:t>miszliti i meite, jeden jezik nemore zgovoriti, csé</w:t>
      </w:r>
      <w:r w:rsidRPr="00F52667">
        <w:t>ſ</w:t>
      </w:r>
      <w:r>
        <w:t>zti</w:t>
      </w:r>
      <w:r>
        <w:br/>
        <w:t>Bosje, zkouv vász Go</w:t>
      </w:r>
      <w:r w:rsidRPr="00F52667">
        <w:t>ſ</w:t>
      </w:r>
      <w:r>
        <w:t>zpon Bough daruje?</w:t>
      </w:r>
    </w:p>
    <w:p w14:paraId="468A8C17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Kai namje vekivecsni Bogh, obecsal po </w:t>
      </w:r>
      <w:r w:rsidRPr="00F52667">
        <w:t>ſ</w:t>
      </w:r>
      <w:r>
        <w:t xml:space="preserve">zvojem </w:t>
      </w:r>
      <w:r w:rsidRPr="00F52667">
        <w:t>ſ</w:t>
      </w:r>
      <w:r>
        <w:t>zini?</w:t>
      </w:r>
      <w:r>
        <w:br/>
        <w:t>priszegel vu vszvem iméni, tou nám isztina on vsze</w:t>
      </w:r>
      <w:r>
        <w:br/>
        <w:t xml:space="preserve">dá, pripela náz vu Nebésza, po </w:t>
      </w:r>
      <w:r w:rsidRPr="00D91444">
        <w:rPr>
          <w:rStyle w:val="teipersName"/>
          <w:lang w:val="sl-SI"/>
        </w:rPr>
        <w:t>Jesuſſi</w:t>
      </w:r>
      <w:r>
        <w:t xml:space="preserve"> </w:t>
      </w:r>
      <w:r w:rsidRPr="00397AEA">
        <w:rPr>
          <w:rStyle w:val="teiabbr"/>
          <w:lang w:val="sl-SI"/>
        </w:rPr>
        <w:t>X͠tusſi</w:t>
      </w:r>
      <w:r w:rsidRPr="00E8542A">
        <w:t xml:space="preserve"> </w:t>
      </w:r>
    </w:p>
    <w:p w14:paraId="4C2D2D70" w14:textId="77777777" w:rsidR="00380A5E" w:rsidRDefault="00380A5E" w:rsidP="00380A5E">
      <w:pPr>
        <w:pStyle w:val="teiclosure"/>
      </w:pPr>
      <w:r>
        <w:t>Amen.</w:t>
      </w:r>
    </w:p>
    <w:p w14:paraId="7C350EC8" w14:textId="77777777" w:rsidR="00380A5E" w:rsidRDefault="00380A5E" w:rsidP="00380A5E">
      <w:pPr>
        <w:pStyle w:val="Naslov2"/>
      </w:pPr>
      <w:r>
        <w:t xml:space="preserve">Nouta. Bizodalmunk Kristus által </w:t>
      </w:r>
      <w:r w:rsidRPr="00DD0632">
        <w:rPr>
          <w:rStyle w:val="teiabbr"/>
          <w:lang w:val="sl-SI"/>
        </w:rPr>
        <w:t>&amp;c.</w:t>
      </w:r>
    </w:p>
    <w:p w14:paraId="1A84FA7B" w14:textId="77777777" w:rsidR="00380A5E" w:rsidRDefault="00380A5E" w:rsidP="00380A5E">
      <w:pPr>
        <w:pStyle w:val="teiab"/>
      </w:pPr>
      <w:r w:rsidRPr="002B09BD">
        <w:rPr>
          <w:rStyle w:val="teisupplied"/>
          <w:lang w:val="sl-SI"/>
        </w:rPr>
        <w:t>1.</w:t>
      </w:r>
      <w:r>
        <w:t xml:space="preserve"> Vu </w:t>
      </w:r>
      <w:r w:rsidRPr="00D91444">
        <w:rPr>
          <w:rStyle w:val="teipersName"/>
          <w:lang w:val="sl-SI"/>
        </w:rPr>
        <w:t>Christusſi</w:t>
      </w:r>
      <w:r>
        <w:t xml:space="preserve"> vu Goszpodni Bogi vűpaimo, da nám</w:t>
      </w:r>
      <w:r>
        <w:br/>
        <w:t xml:space="preserve">da vsze, kai odnyega zvőrov proszimo, </w:t>
      </w:r>
      <w:r w:rsidRPr="00F52667">
        <w:t>ſ</w:t>
      </w:r>
      <w:r>
        <w:t>zvedosztvo</w:t>
      </w:r>
      <w:r>
        <w:br/>
        <w:t xml:space="preserve">vu szvétom piszmi, </w:t>
      </w:r>
      <w:r w:rsidRPr="00F52667">
        <w:t>ſ</w:t>
      </w:r>
      <w:r>
        <w:t>ztoga imamo.</w:t>
      </w:r>
    </w:p>
    <w:p w14:paraId="7A8A02D8" w14:textId="77777777" w:rsidR="00380A5E" w:rsidRDefault="00380A5E" w:rsidP="00380A5E">
      <w:pPr>
        <w:pStyle w:val="teiab"/>
      </w:pPr>
      <w:r>
        <w:t>2. Hodte kmeni vszi nevolni, kiszte gresniczi</w:t>
      </w:r>
    </w:p>
    <w:p w14:paraId="1B9C0139" w14:textId="77777777" w:rsidR="00380A5E" w:rsidRDefault="00380A5E" w:rsidP="00380A5E">
      <w:r>
        <w:br w:type="page"/>
      </w:r>
    </w:p>
    <w:p w14:paraId="4AE798C9" w14:textId="77777777" w:rsidR="00380A5E" w:rsidRDefault="00380A5E" w:rsidP="00380A5E">
      <w:r>
        <w:lastRenderedPageBreak/>
        <w:t>/057v/</w:t>
      </w:r>
    </w:p>
    <w:p w14:paraId="31DD2FE3" w14:textId="77777777" w:rsidR="00380A5E" w:rsidRPr="001A030F" w:rsidRDefault="00380A5E" w:rsidP="00380A5E">
      <w:pPr>
        <w:pStyle w:val="teifwPageNum"/>
        <w:rPr>
          <w:lang w:val="sl-SI"/>
        </w:rPr>
      </w:pPr>
      <w:r w:rsidRPr="001A030F">
        <w:rPr>
          <w:lang w:val="sl-SI"/>
        </w:rPr>
        <w:t>114</w:t>
      </w:r>
    </w:p>
    <w:p w14:paraId="0D82DB47" w14:textId="77777777" w:rsidR="00380A5E" w:rsidRDefault="00380A5E" w:rsidP="00380A5E">
      <w:pPr>
        <w:pStyle w:val="teiab"/>
      </w:pPr>
      <w:r w:rsidRPr="001A030F">
        <w:t>z</w:t>
      </w:r>
      <w:r>
        <w:t xml:space="preserve"> vnogimi vas</w:t>
      </w:r>
      <w:r w:rsidRPr="00F52667">
        <w:t>ſ</w:t>
      </w:r>
      <w:r>
        <w:t>imi grehi szte obteseni, pocsitek vecsni</w:t>
      </w:r>
      <w:r>
        <w:br/>
        <w:t>hocsete pri meni naiti.</w:t>
      </w:r>
    </w:p>
    <w:p w14:paraId="7022F507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Rávno kakszi vzálog tvoje reicsi nám dával, vnye-</w:t>
      </w:r>
      <w:r>
        <w:br/>
        <w:t>ga ime kai proszimo, to nam on vsze dá nyegova</w:t>
      </w:r>
      <w:r>
        <w:br/>
        <w:t xml:space="preserve">reics blagoszlovi, natom </w:t>
      </w:r>
      <w:r>
        <w:rPr>
          <w:rFonts w:ascii="ZRCola" w:hAnsi="ZRCola" w:cs="ZRCola"/>
        </w:rPr>
        <w:t>ſ</w:t>
      </w:r>
      <w:r>
        <w:t>zveiti vsza.</w:t>
      </w:r>
    </w:p>
    <w:p w14:paraId="081EFD44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Oh kakoie leipi najem toga záloga, ár nemamo</w:t>
      </w:r>
      <w:r>
        <w:br/>
        <w:t>na tom szveiti vecs vűpanya, i prout vrágu</w:t>
      </w:r>
      <w:r>
        <w:br/>
        <w:t>Dű</w:t>
      </w:r>
      <w:r w:rsidRPr="00F52667">
        <w:t>ſſ</w:t>
      </w:r>
      <w:r>
        <w:t>am nas</w:t>
      </w:r>
      <w:r w:rsidRPr="00F52667">
        <w:t>ſ</w:t>
      </w:r>
      <w:r>
        <w:t xml:space="preserve">im véksega </w:t>
      </w:r>
      <w:commentRangeStart w:id="2862"/>
      <w:r w:rsidRPr="00185164">
        <w:t>paisa</w:t>
      </w:r>
      <w:commentRangeEnd w:id="2862"/>
      <w:r w:rsidRPr="00185164">
        <w:commentReference w:id="2862"/>
      </w:r>
      <w:r>
        <w:t>.</w:t>
      </w:r>
    </w:p>
    <w:p w14:paraId="27E6C696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Da vidis dobro verni cslovik ne odűriga, ztve</w:t>
      </w:r>
      <w:r>
        <w:br/>
        <w:t>velike neverno</w:t>
      </w:r>
      <w:r w:rsidRPr="00F52667">
        <w:t>ſ</w:t>
      </w:r>
      <w:r>
        <w:t>zti ne osztaviga pocskai malo</w:t>
      </w:r>
      <w:r>
        <w:br/>
        <w:t>kai ga proszis, toti on vsze dá.</w:t>
      </w:r>
    </w:p>
    <w:p w14:paraId="5B5D3AC3" w14:textId="77777777" w:rsidR="00380A5E" w:rsidRDefault="00380A5E" w:rsidP="00380A5E">
      <w:pPr>
        <w:pStyle w:val="teiab"/>
      </w:pPr>
      <w:r w:rsidRPr="00176419">
        <w:rPr>
          <w:rStyle w:val="teisupplied"/>
          <w:lang w:val="sl-SI"/>
        </w:rPr>
        <w:t>6.</w:t>
      </w:r>
      <w:r>
        <w:t xml:space="preserve"> Záto leprai on odláſsa, </w:t>
      </w:r>
      <w:r w:rsidRPr="00F52667">
        <w:t>ſ</w:t>
      </w:r>
      <w:r>
        <w:t>zve obecsanye, dabi nas-</w:t>
      </w:r>
      <w:r>
        <w:br/>
        <w:t xml:space="preserve">se </w:t>
      </w:r>
      <w:r w:rsidRPr="00F52667">
        <w:t>ſ</w:t>
      </w:r>
      <w:r>
        <w:t>zercze zdigel na zdihávanye, i dabi nász</w:t>
      </w:r>
      <w:r>
        <w:br/>
        <w:t>podicsti mogel na molitve?</w:t>
      </w:r>
    </w:p>
    <w:p w14:paraId="22A4359D" w14:textId="77777777" w:rsidR="00380A5E" w:rsidRDefault="00380A5E" w:rsidP="00380A5E">
      <w:pPr>
        <w:pStyle w:val="teiab"/>
      </w:pPr>
      <w:r w:rsidRPr="00176419">
        <w:rPr>
          <w:rStyle w:val="teisupplied"/>
          <w:lang w:val="sl-SI"/>
        </w:rPr>
        <w:t>7.</w:t>
      </w:r>
      <w:r>
        <w:t xml:space="preserve"> Znás da decza proszi krűha od hűda Ocza,</w:t>
      </w:r>
      <w:r>
        <w:br/>
        <w:t xml:space="preserve">meszt krűha on nyim nedá dobro znás </w:t>
      </w:r>
      <w:r w:rsidRPr="000B28E9">
        <w:t>kamna</w:t>
      </w:r>
      <w:r>
        <w:t>,</w:t>
      </w:r>
      <w:r>
        <w:br/>
        <w:t>zkelikim bole potreboucse Goszpon na</w:t>
      </w:r>
      <w:r w:rsidRPr="00F52667">
        <w:t>ſſ</w:t>
      </w:r>
      <w:r>
        <w:t>e zná.</w:t>
      </w:r>
    </w:p>
    <w:p w14:paraId="10A99BA9" w14:textId="77777777" w:rsidR="00380A5E" w:rsidRDefault="00380A5E" w:rsidP="00380A5E">
      <w:pPr>
        <w:pStyle w:val="teiab"/>
      </w:pPr>
      <w:r w:rsidRPr="000B28E9">
        <w:rPr>
          <w:rStyle w:val="teisupplied"/>
          <w:lang w:val="sl-SI"/>
        </w:rPr>
        <w:t>8.</w:t>
      </w:r>
      <w:r>
        <w:t xml:space="preserve"> Oh kak noszi </w:t>
      </w:r>
      <w:r w:rsidRPr="000B28E9">
        <w:rPr>
          <w:rStyle w:val="teipersName"/>
          <w:lang w:val="sl-SI"/>
        </w:rPr>
        <w:t xml:space="preserve">Jesus </w:t>
      </w:r>
      <w:r w:rsidRPr="000B28E9">
        <w:rPr>
          <w:rStyle w:val="teiabbr"/>
          <w:lang w:val="sl-SI"/>
        </w:rPr>
        <w:t>X͠tus</w:t>
      </w:r>
      <w:r>
        <w:t xml:space="preserve"> na náz v</w:t>
      </w:r>
      <w:r w:rsidRPr="00F52667">
        <w:t>ſ</w:t>
      </w:r>
      <w:r>
        <w:t>zo pa</w:t>
      </w:r>
      <w:r w:rsidRPr="00F52667">
        <w:t>ſ</w:t>
      </w:r>
      <w:r>
        <w:t>zko,</w:t>
      </w:r>
      <w:r>
        <w:br/>
        <w:t xml:space="preserve">árje pasztir posztal </w:t>
      </w:r>
      <w:r w:rsidRPr="00F52667">
        <w:t>ſ</w:t>
      </w:r>
      <w:r>
        <w:t>zvoim ovcsiczam verno, i</w:t>
      </w:r>
      <w:r>
        <w:br/>
        <w:t xml:space="preserve">molisze za nász, Oczú vNebészi </w:t>
      </w:r>
      <w:commentRangeStart w:id="2863"/>
      <w:r w:rsidRPr="000B28E9">
        <w:t>kroto</w:t>
      </w:r>
      <w:commentRangeEnd w:id="2863"/>
      <w:r>
        <w:rPr>
          <w:rStyle w:val="Pripombasklic"/>
        </w:rPr>
        <w:commentReference w:id="2863"/>
      </w:r>
      <w:r>
        <w:t>.</w:t>
      </w:r>
    </w:p>
    <w:p w14:paraId="55C54AC8" w14:textId="77777777" w:rsidR="00380A5E" w:rsidRDefault="00380A5E" w:rsidP="00380A5E">
      <w:pPr>
        <w:pStyle w:val="teiab"/>
      </w:pPr>
      <w:r w:rsidRPr="00587DCC">
        <w:rPr>
          <w:rStyle w:val="teisupplied"/>
          <w:lang w:val="sl-SI"/>
        </w:rPr>
        <w:t>9.</w:t>
      </w:r>
      <w:r>
        <w:t xml:space="preserve"> Ar kakje niscse nei mogel za nász terpeti, tem</w:t>
      </w:r>
      <w:r>
        <w:br/>
        <w:t>zákonom drűgi nemre ni zvelicsiti, záto</w:t>
      </w:r>
      <w:r>
        <w:br/>
        <w:t xml:space="preserve">nam </w:t>
      </w:r>
      <w:r w:rsidRPr="00F52667">
        <w:t>ſ</w:t>
      </w:r>
      <w:r>
        <w:t>ze nepotrebno vdrűge vűpati.</w:t>
      </w:r>
    </w:p>
    <w:p w14:paraId="0CD2B0D4" w14:textId="77777777" w:rsidR="00380A5E" w:rsidRDefault="00380A5E" w:rsidP="00380A5E">
      <w:r>
        <w:br w:type="page"/>
      </w:r>
    </w:p>
    <w:p w14:paraId="09D66426" w14:textId="77777777" w:rsidR="00380A5E" w:rsidRDefault="00380A5E" w:rsidP="00380A5E">
      <w:r>
        <w:lastRenderedPageBreak/>
        <w:t>/058r/</w:t>
      </w:r>
    </w:p>
    <w:p w14:paraId="00CCC2F3" w14:textId="77777777" w:rsidR="00380A5E" w:rsidRPr="00C238B1" w:rsidRDefault="00380A5E" w:rsidP="00380A5E">
      <w:pPr>
        <w:pStyle w:val="teifwPageNum"/>
        <w:rPr>
          <w:lang w:val="sl-SI"/>
        </w:rPr>
      </w:pPr>
      <w:r w:rsidRPr="00C238B1">
        <w:rPr>
          <w:lang w:val="sl-SI"/>
        </w:rPr>
        <w:t>115</w:t>
      </w:r>
    </w:p>
    <w:p w14:paraId="4A5FA025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Kisze záto </w:t>
      </w:r>
      <w:r w:rsidRPr="00F52667">
        <w:t>ſ</w:t>
      </w:r>
      <w:r>
        <w:t xml:space="preserve">zercza </w:t>
      </w:r>
      <w:r w:rsidRPr="00F52667">
        <w:t>ſ</w:t>
      </w:r>
      <w:r>
        <w:t>zvega, Bogu molio, za vrednoszt</w:t>
      </w:r>
      <w:r>
        <w:br/>
      </w:r>
      <w:r w:rsidRPr="00C238B1">
        <w:rPr>
          <w:rStyle w:val="teiabbr"/>
          <w:lang w:val="sl-SI"/>
        </w:rPr>
        <w:t xml:space="preserve">Xtusſa </w:t>
      </w:r>
      <w:r>
        <w:t>vszigdár szli</w:t>
      </w:r>
      <w:r w:rsidRPr="00F52667">
        <w:t>ſſ</w:t>
      </w:r>
      <w:r>
        <w:t xml:space="preserve">ani bodo, i od </w:t>
      </w:r>
      <w:r w:rsidRPr="00F52667">
        <w:t>ſ</w:t>
      </w:r>
      <w:r>
        <w:t>zvétoga Dűhá-</w:t>
      </w:r>
      <w:r>
        <w:br/>
        <w:t>sze blagoszlovio.</w:t>
      </w:r>
    </w:p>
    <w:p w14:paraId="518F8A4D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Hvala boidi na viszini Goszpodnu Bogu, Oczu</w:t>
      </w:r>
      <w:r>
        <w:br/>
        <w:t xml:space="preserve">Szinu, </w:t>
      </w:r>
      <w:r>
        <w:rPr>
          <w:rFonts w:ascii="ZRCola" w:hAnsi="ZRCola" w:cs="ZRCola"/>
        </w:rPr>
        <w:t>ſ</w:t>
      </w:r>
      <w:r>
        <w:t>nyima navkűp szvétomu Dűhu, právo-</w:t>
      </w:r>
      <w:r>
        <w:br/>
        <w:t xml:space="preserve">mu </w:t>
      </w:r>
      <w:r>
        <w:rPr>
          <w:rFonts w:ascii="ZRCola" w:hAnsi="ZRCola" w:cs="ZRCola"/>
        </w:rPr>
        <w:t>ſ</w:t>
      </w:r>
      <w:r>
        <w:t>zvétomu Troi</w:t>
      </w:r>
      <w:r w:rsidRPr="00F52667">
        <w:t>ſ</w:t>
      </w:r>
      <w:r>
        <w:t xml:space="preserve">ztvo jednomu Bogu. </w:t>
      </w:r>
    </w:p>
    <w:p w14:paraId="0AB98FA2" w14:textId="77777777" w:rsidR="00380A5E" w:rsidRDefault="00380A5E" w:rsidP="00380A5E">
      <w:pPr>
        <w:pStyle w:val="teiclosure"/>
      </w:pPr>
      <w:r>
        <w:t>Amen.</w:t>
      </w:r>
    </w:p>
    <w:p w14:paraId="0BC7DD4C" w14:textId="77777777" w:rsidR="00380A5E" w:rsidRPr="00C238B1" w:rsidRDefault="00380A5E" w:rsidP="00380A5E">
      <w:pPr>
        <w:pStyle w:val="Naslov2"/>
        <w:rPr>
          <w:rStyle w:val="teiabbr"/>
          <w:lang w:val="sl-SI"/>
        </w:rPr>
      </w:pPr>
      <w:r>
        <w:br/>
        <w:t xml:space="preserve">Alia Ad Notam. Kisze </w:t>
      </w:r>
      <w:r w:rsidRPr="00F52667">
        <w:t>ſ</w:t>
      </w:r>
      <w:r>
        <w:t xml:space="preserve">csé zvelicsati </w:t>
      </w:r>
      <w:r w:rsidRPr="00C238B1">
        <w:rPr>
          <w:rStyle w:val="teiabbr"/>
          <w:lang w:val="sl-SI"/>
        </w:rPr>
        <w:t>&amp;c</w:t>
      </w:r>
    </w:p>
    <w:p w14:paraId="0D815CDE" w14:textId="77777777" w:rsidR="00380A5E" w:rsidRDefault="00380A5E" w:rsidP="00380A5E">
      <w:pPr>
        <w:pStyle w:val="teiab"/>
      </w:pPr>
      <w:r w:rsidRPr="008B750A">
        <w:rPr>
          <w:rStyle w:val="teilabelZnak"/>
        </w:rPr>
        <w:t>1.</w:t>
      </w:r>
      <w:r>
        <w:t xml:space="preserve"> </w:t>
      </w:r>
      <w:r w:rsidRPr="0009638A">
        <w:rPr>
          <w:rStyle w:val="teipersName"/>
          <w:lang w:val="sl-SI"/>
        </w:rPr>
        <w:t>ELIAS</w:t>
      </w:r>
      <w:r w:rsidRPr="00BE00C2">
        <w:rPr>
          <w:color w:val="FF0000"/>
        </w:rPr>
        <w:t xml:space="preserve"> </w:t>
      </w:r>
      <w:r>
        <w:t xml:space="preserve">te modri Prorok </w:t>
      </w:r>
      <w:r w:rsidRPr="00F52667">
        <w:t>ſ</w:t>
      </w:r>
      <w:r>
        <w:t>zvoim poszlűs</w:t>
      </w:r>
      <w:r w:rsidRPr="00F52667">
        <w:t>ſ</w:t>
      </w:r>
      <w:r>
        <w:t>av-</w:t>
      </w:r>
      <w:r>
        <w:br/>
        <w:t>czom názvei</w:t>
      </w:r>
      <w:r>
        <w:rPr>
          <w:rFonts w:ascii="ZRCola" w:hAnsi="ZRCola" w:cs="ZRCola"/>
        </w:rPr>
        <w:t>ſ</w:t>
      </w:r>
      <w:r>
        <w:t xml:space="preserve">zti, dokecs ima, ov </w:t>
      </w:r>
      <w:r w:rsidRPr="00F52667">
        <w:t>ſ</w:t>
      </w:r>
      <w:r>
        <w:t xml:space="preserve">zveit </w:t>
      </w:r>
      <w:r>
        <w:rPr>
          <w:rFonts w:ascii="ZRCola" w:hAnsi="ZRCola" w:cs="ZRCola"/>
        </w:rPr>
        <w:t>ſ</w:t>
      </w:r>
      <w:r>
        <w:t>ztáti</w:t>
      </w:r>
      <w:r>
        <w:br/>
        <w:t>i gdamüje poginoti</w:t>
      </w:r>
    </w:p>
    <w:p w14:paraId="36D4633A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Recse sészt jezero leit bode sztán nyega, po-</w:t>
      </w:r>
      <w:r>
        <w:br/>
        <w:t xml:space="preserve">tom preminé, ali </w:t>
      </w:r>
      <w:r w:rsidRPr="0009638A">
        <w:rPr>
          <w:rStyle w:val="teiabbr"/>
          <w:lang w:val="sl-SI"/>
        </w:rPr>
        <w:t>X͠tus</w:t>
      </w:r>
      <w:r>
        <w:t xml:space="preserve"> </w:t>
      </w:r>
      <w:r w:rsidRPr="00F52667">
        <w:t>ſ</w:t>
      </w:r>
      <w:r>
        <w:t>zám govori, da nescse tak</w:t>
      </w:r>
      <w:r>
        <w:br/>
        <w:t xml:space="preserve">dugo </w:t>
      </w:r>
      <w:r w:rsidRPr="00F52667">
        <w:t>ſ</w:t>
      </w:r>
      <w:r>
        <w:t>ztáti.</w:t>
      </w:r>
    </w:p>
    <w:p w14:paraId="0CEF72DA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Za vol odebráni lűdi, bodeo dnévi </w:t>
      </w:r>
      <w:r w:rsidRPr="00E8542A">
        <w:t>ſ</w:t>
      </w:r>
      <w:r>
        <w:t>zkrá</w:t>
      </w:r>
      <w:r w:rsidRPr="00E8542A">
        <w:t>cseni,</w:t>
      </w:r>
      <w:r>
        <w:br/>
        <w:t xml:space="preserve">záto </w:t>
      </w:r>
      <w:r w:rsidRPr="00F52667">
        <w:t>ſ</w:t>
      </w:r>
      <w:r>
        <w:t xml:space="preserve">zveit nebo sztal dugo nyemuje zginoti </w:t>
      </w:r>
      <w:commentRangeStart w:id="2864"/>
      <w:r>
        <w:t>frisko</w:t>
      </w:r>
      <w:commentRangeEnd w:id="2864"/>
      <w:r>
        <w:rPr>
          <w:rStyle w:val="Pripombasklic"/>
        </w:rPr>
        <w:commentReference w:id="2864"/>
      </w:r>
      <w:r>
        <w:t>.</w:t>
      </w:r>
    </w:p>
    <w:p w14:paraId="5915D34F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Ár hitro </w:t>
      </w:r>
      <w:r>
        <w:rPr>
          <w:rFonts w:ascii="ZRCola" w:hAnsi="ZRCola" w:cs="ZRCola"/>
        </w:rPr>
        <w:t>ſ</w:t>
      </w:r>
      <w:r>
        <w:t xml:space="preserve">csé te Szin Bosi priti vu </w:t>
      </w:r>
      <w:r w:rsidRPr="00F52667">
        <w:t>ſ</w:t>
      </w:r>
      <w:r>
        <w:t>zvojoj</w:t>
      </w:r>
      <w:r>
        <w:br/>
        <w:t>zmosnoszti, vszeimi Szvétimi Angyelmi</w:t>
      </w:r>
      <w:r>
        <w:br/>
        <w:t>z Prorokmi i zApostolmi.</w:t>
      </w:r>
    </w:p>
    <w:p w14:paraId="35586DCB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Zkricsem i zglá</w:t>
      </w:r>
      <w:r w:rsidRPr="00F52667">
        <w:t>ſ</w:t>
      </w:r>
      <w:r>
        <w:t xml:space="preserve">zom trombűte </w:t>
      </w:r>
      <w:r w:rsidRPr="00F52667">
        <w:t>ſ</w:t>
      </w:r>
      <w:r>
        <w:t xml:space="preserve">zoditi </w:t>
      </w:r>
      <w:r>
        <w:rPr>
          <w:rFonts w:ascii="ZRCola" w:hAnsi="ZRCola" w:cs="ZRCola"/>
        </w:rPr>
        <w:t>ſ</w:t>
      </w:r>
      <w:r w:rsidRPr="008B1E0F">
        <w:t xml:space="preserve">ive </w:t>
      </w:r>
      <w:r>
        <w:t>i</w:t>
      </w:r>
      <w:r>
        <w:br/>
        <w:t>mertve, prebűditi mertve hocse, ár v</w:t>
      </w:r>
      <w:r w:rsidRPr="00F52667">
        <w:t>ſ</w:t>
      </w:r>
      <w:r>
        <w:t>zi osivi-</w:t>
      </w:r>
      <w:r>
        <w:br/>
        <w:t>ti hocso.</w:t>
      </w:r>
    </w:p>
    <w:p w14:paraId="1C78D466" w14:textId="77777777" w:rsidR="00380A5E" w:rsidRDefault="00380A5E" w:rsidP="00380A5E">
      <w:pPr>
        <w:pStyle w:val="teiab"/>
      </w:pPr>
      <w:r>
        <w:t>6. Hitro mertvi vsztáno gori zkoſz</w:t>
      </w:r>
      <w:r w:rsidRPr="00052000">
        <w:t xml:space="preserve">tmi </w:t>
      </w:r>
      <w:r w:rsidRPr="000152B3">
        <w:t>vkoſo oblecseni</w:t>
      </w:r>
      <w:r>
        <w:t>,</w:t>
      </w:r>
      <w:r>
        <w:br/>
        <w:t xml:space="preserve">vszáki </w:t>
      </w:r>
      <w:r w:rsidRPr="00F52667">
        <w:t>ſ</w:t>
      </w:r>
      <w:r>
        <w:t xml:space="preserve">ze more </w:t>
      </w:r>
      <w:r w:rsidRPr="00F52667">
        <w:t>ſ</w:t>
      </w:r>
      <w:r>
        <w:t>zkázati, kakoje bil vsitki ovdi</w:t>
      </w:r>
    </w:p>
    <w:p w14:paraId="627903C0" w14:textId="77777777" w:rsidR="00380A5E" w:rsidRDefault="00380A5E" w:rsidP="00380A5E">
      <w:r>
        <w:br w:type="page"/>
      </w:r>
    </w:p>
    <w:p w14:paraId="5791CD84" w14:textId="77777777" w:rsidR="00380A5E" w:rsidRDefault="00380A5E" w:rsidP="00380A5E">
      <w:r>
        <w:lastRenderedPageBreak/>
        <w:t>/058v/</w:t>
      </w:r>
    </w:p>
    <w:p w14:paraId="0F8628F5" w14:textId="77777777" w:rsidR="00380A5E" w:rsidRPr="00372232" w:rsidRDefault="00380A5E" w:rsidP="00380A5E">
      <w:pPr>
        <w:pStyle w:val="teifwPageNum"/>
        <w:rPr>
          <w:lang w:val="sl-SI"/>
        </w:rPr>
      </w:pPr>
      <w:r w:rsidRPr="00372232">
        <w:rPr>
          <w:lang w:val="sl-SI"/>
        </w:rPr>
        <w:t>116</w:t>
      </w:r>
    </w:p>
    <w:p w14:paraId="28DDF6FA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</w:t>
      </w:r>
      <w:r w:rsidRPr="00126DBF">
        <w:t xml:space="preserve">Ar </w:t>
      </w:r>
      <w:r>
        <w:t xml:space="preserve">hocso vszi pred </w:t>
      </w:r>
      <w:r w:rsidRPr="00F52667">
        <w:t>ſ</w:t>
      </w:r>
      <w:r>
        <w:t xml:space="preserve">zoud poiti, </w:t>
      </w:r>
      <w:r w:rsidRPr="00F52667">
        <w:t>ſ</w:t>
      </w:r>
      <w:r>
        <w:t>ztári mládi i</w:t>
      </w:r>
      <w:r>
        <w:br/>
        <w:t>bogati, more vszaki racsun dati, od dela i ma-</w:t>
      </w:r>
      <w:r>
        <w:br/>
        <w:t>nyi reicsi.</w:t>
      </w:r>
    </w:p>
    <w:p w14:paraId="6658A298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Recse konim zdeszne sztrani, hodite blagosz-</w:t>
      </w:r>
      <w:r>
        <w:br/>
        <w:t>lovleni, vu mega Ocza Králesztvo, vám i Angye-</w:t>
      </w:r>
      <w:r>
        <w:br/>
        <w:t xml:space="preserve">lom </w:t>
      </w:r>
      <w:r w:rsidRPr="00F52667">
        <w:t>ſ</w:t>
      </w:r>
      <w:r>
        <w:t>zprávleno?</w:t>
      </w:r>
    </w:p>
    <w:p w14:paraId="71628FE3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Bosje kak bode osztánek, ki bodeo </w:t>
      </w:r>
      <w:r w:rsidRPr="00F52667">
        <w:t>ſ</w:t>
      </w:r>
      <w:r>
        <w:t xml:space="preserve">ztve </w:t>
      </w:r>
      <w:r w:rsidRPr="00F52667">
        <w:t>ſ</w:t>
      </w:r>
      <w:r>
        <w:t>ztráni,</w:t>
      </w:r>
      <w:r>
        <w:br/>
        <w:t xml:space="preserve">derkali bodo </w:t>
      </w:r>
      <w:r w:rsidRPr="00126DBF">
        <w:t>vsztrahoti</w:t>
      </w:r>
      <w:r>
        <w:t xml:space="preserve">, </w:t>
      </w:r>
      <w:r w:rsidRPr="00397AEA">
        <w:rPr>
          <w:rStyle w:val="teiabbr"/>
          <w:lang w:val="sl-SI"/>
        </w:rPr>
        <w:t>X͠tus</w:t>
      </w:r>
      <w:r>
        <w:t xml:space="preserve"> pa nyim recse</w:t>
      </w:r>
      <w:r>
        <w:br/>
        <w:t>tako:</w:t>
      </w:r>
    </w:p>
    <w:p w14:paraId="6D36DC2B" w14:textId="77777777" w:rsidR="00380A5E" w:rsidRDefault="00380A5E" w:rsidP="00380A5E">
      <w:pPr>
        <w:pStyle w:val="teiab"/>
      </w:pPr>
      <w:r w:rsidRPr="008B750A">
        <w:rPr>
          <w:rStyle w:val="teilabelZnak"/>
        </w:rPr>
        <w:t>10.</w:t>
      </w:r>
      <w:r>
        <w:t xml:space="preserve"> Odiditi vi prekleti, na oni ogen peklénszki, kie</w:t>
      </w:r>
      <w:r>
        <w:br/>
        <w:t>naprávlen Satanu snyega Angyelmi navkűpe?</w:t>
      </w:r>
    </w:p>
    <w:p w14:paraId="6CA93C41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Ondisze krics velik zdigne, placs i </w:t>
      </w:r>
      <w:r w:rsidRPr="00844562">
        <w:t xml:space="preserve">zobno </w:t>
      </w:r>
      <w:r w:rsidRPr="00372232">
        <w:t>ſker-</w:t>
      </w:r>
      <w:r w:rsidRPr="00372232">
        <w:br/>
        <w:t>gutanye</w:t>
      </w:r>
      <w:r>
        <w:t>, onda med o</w:t>
      </w:r>
      <w:r w:rsidRPr="00F52667">
        <w:t>ſ</w:t>
      </w:r>
      <w:r>
        <w:t xml:space="preserve">zodjenimi jai </w:t>
      </w:r>
      <w:r>
        <w:rPr>
          <w:rFonts w:ascii="ZRCola" w:hAnsi="ZRCola" w:cs="ZRCola"/>
        </w:rPr>
        <w:t>ſ</w:t>
      </w:r>
      <w:r>
        <w:t>c</w:t>
      </w:r>
      <w:r w:rsidRPr="00F52667">
        <w:t>ſ</w:t>
      </w:r>
      <w:r>
        <w:t>é biti</w:t>
      </w:r>
      <w:r>
        <w:br/>
        <w:t>vekvekoma.</w:t>
      </w:r>
    </w:p>
    <w:p w14:paraId="33797357" w14:textId="77777777" w:rsidR="00380A5E" w:rsidRDefault="00380A5E" w:rsidP="00380A5E">
      <w:pPr>
        <w:pStyle w:val="teiab"/>
        <w:rPr>
          <w:color w:val="FF0000"/>
        </w:rPr>
      </w:pPr>
      <w:r w:rsidRPr="008B750A">
        <w:rPr>
          <w:rStyle w:val="teilabelZnak"/>
        </w:rPr>
        <w:t>12.</w:t>
      </w:r>
      <w:r>
        <w:t xml:space="preserve"> Oh jai i jai dabi prisla, zmed v</w:t>
      </w:r>
      <w:r w:rsidRPr="00F52667">
        <w:t>ſ</w:t>
      </w:r>
      <w:r>
        <w:t>zei phticz kaje</w:t>
      </w:r>
      <w:r>
        <w:br/>
        <w:t>nai ménsa i na jezero leit vzéla, od malo</w:t>
      </w:r>
      <w:r>
        <w:br/>
      </w:r>
      <w:r w:rsidRPr="00126DBF">
        <w:t xml:space="preserve">kak </w:t>
      </w:r>
      <w:r>
        <w:rPr>
          <w:rFonts w:ascii="ZRCola" w:hAnsi="ZRCola" w:cs="ZRCola"/>
        </w:rPr>
        <w:t>ſ</w:t>
      </w:r>
      <w:r>
        <w:t xml:space="preserve">ze me </w:t>
      </w:r>
      <w:r w:rsidRPr="00372232">
        <w:t>mustara</w:t>
      </w:r>
      <w:r w:rsidRPr="00D91444">
        <w:rPr>
          <w:rStyle w:val="teiunclear"/>
          <w:lang w:val="sl-SI"/>
        </w:rPr>
        <w:t>.</w:t>
      </w:r>
    </w:p>
    <w:p w14:paraId="554A8F78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Na drűgo pa jezero leit, doletécs bi tak vcsini-</w:t>
      </w:r>
      <w:r>
        <w:br/>
        <w:t xml:space="preserve">la, </w:t>
      </w:r>
      <w:commentRangeStart w:id="2865"/>
      <w:r>
        <w:t>jus</w:t>
      </w:r>
      <w:r w:rsidRPr="00847244">
        <w:rPr>
          <w:rStyle w:val="teiunclear"/>
          <w:lang w:val="sl-SI"/>
        </w:rPr>
        <w:t>b</w:t>
      </w:r>
      <w:r>
        <w:t xml:space="preserve">i </w:t>
      </w:r>
      <w:commentRangeEnd w:id="2865"/>
      <w:r>
        <w:rPr>
          <w:rStyle w:val="Pripombasklic"/>
        </w:rPr>
        <w:commentReference w:id="2865"/>
      </w:r>
      <w:r>
        <w:t xml:space="preserve">imeli vűpanye, na </w:t>
      </w:r>
      <w:commentRangeStart w:id="2866"/>
      <w:r w:rsidRPr="00847244">
        <w:t>priseſzno</w:t>
      </w:r>
      <w:r w:rsidRPr="00506C7B">
        <w:rPr>
          <w:color w:val="FF0000"/>
        </w:rPr>
        <w:t xml:space="preserve"> </w:t>
      </w:r>
      <w:commentRangeEnd w:id="2866"/>
      <w:r>
        <w:rPr>
          <w:rStyle w:val="Pripombasklic"/>
        </w:rPr>
        <w:commentReference w:id="2866"/>
      </w:r>
      <w:r>
        <w:t>odresenje?</w:t>
      </w:r>
    </w:p>
    <w:p w14:paraId="286ED7A5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Ali Bosje tou nebode, terpeti nam je te moke,</w:t>
      </w:r>
      <w:r>
        <w:br/>
      </w:r>
      <w:r w:rsidRPr="00F52667">
        <w:t>ſ</w:t>
      </w:r>
      <w:r>
        <w:t>zerdito</w:t>
      </w:r>
      <w:r w:rsidRPr="00F52667">
        <w:t>ſ</w:t>
      </w:r>
      <w:r>
        <w:t>zt tvojo no</w:t>
      </w:r>
      <w:r w:rsidRPr="00F52667">
        <w:t>ſ</w:t>
      </w:r>
      <w:r>
        <w:t>ziti notri vutom temnom,</w:t>
      </w:r>
      <w:r>
        <w:br/>
        <w:t>pékli?</w:t>
      </w:r>
    </w:p>
    <w:p w14:paraId="3F53A1BE" w14:textId="77777777" w:rsidR="00380A5E" w:rsidRDefault="00380A5E" w:rsidP="00380A5E">
      <w:r>
        <w:br w:type="page"/>
      </w:r>
    </w:p>
    <w:p w14:paraId="0670D6D6" w14:textId="77777777" w:rsidR="00380A5E" w:rsidRDefault="00380A5E" w:rsidP="00380A5E">
      <w:r>
        <w:lastRenderedPageBreak/>
        <w:t>/059r/</w:t>
      </w:r>
    </w:p>
    <w:p w14:paraId="31EE76EE" w14:textId="77777777" w:rsidR="00380A5E" w:rsidRPr="00C30B41" w:rsidRDefault="00380A5E" w:rsidP="00380A5E">
      <w:pPr>
        <w:pStyle w:val="teifwPageNum"/>
        <w:rPr>
          <w:lang w:val="sl-SI"/>
        </w:rPr>
      </w:pPr>
      <w:r w:rsidRPr="00C30B41">
        <w:rPr>
          <w:lang w:val="sl-SI"/>
        </w:rPr>
        <w:t>117</w:t>
      </w:r>
    </w:p>
    <w:p w14:paraId="2455623A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Sé</w:t>
      </w:r>
      <w:r w:rsidRPr="00F52667">
        <w:t>ſ</w:t>
      </w:r>
      <w:r>
        <w:t>zt jezer leit vre</w:t>
      </w:r>
      <w:r w:rsidRPr="00F52667">
        <w:t>ſ</w:t>
      </w:r>
      <w:r>
        <w:t xml:space="preserve">ze </w:t>
      </w:r>
      <w:r w:rsidRPr="00F52667">
        <w:t>ſ</w:t>
      </w:r>
      <w:r>
        <w:t>zpúni, zato konecz</w:t>
      </w:r>
      <w:r>
        <w:br/>
        <w:t xml:space="preserve">dalko neje, vreimen scsé biti </w:t>
      </w:r>
      <w:r w:rsidRPr="00F52667">
        <w:t>ſ</w:t>
      </w:r>
      <w:r>
        <w:t>zkrácseno</w:t>
      </w:r>
      <w:r>
        <w:br/>
        <w:t xml:space="preserve">zgrehov </w:t>
      </w:r>
      <w:r w:rsidRPr="00F52667">
        <w:t>ſ</w:t>
      </w:r>
      <w:r>
        <w:t xml:space="preserve">ze povernite </w:t>
      </w:r>
      <w:r w:rsidRPr="00F52667">
        <w:t>ſ</w:t>
      </w:r>
      <w:r>
        <w:t>risko.</w:t>
      </w:r>
    </w:p>
    <w:p w14:paraId="7AA615C5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Da bodete zracsunani med racsun oni zebráni,</w:t>
      </w:r>
      <w:r>
        <w:br/>
        <w:t xml:space="preserve">stere Kristus </w:t>
      </w:r>
      <w:r w:rsidRPr="00F52667">
        <w:t>ſ</w:t>
      </w:r>
      <w:r>
        <w:t>zám popela, vu Diko vecs-</w:t>
      </w:r>
      <w:r>
        <w:br/>
        <w:t xml:space="preserve">noga </w:t>
      </w:r>
      <w:r w:rsidRPr="00126DBF">
        <w:t xml:space="preserve">ſitka </w:t>
      </w:r>
    </w:p>
    <w:p w14:paraId="509E2A71" w14:textId="77777777" w:rsidR="00380A5E" w:rsidRDefault="00380A5E" w:rsidP="00380A5E">
      <w:pPr>
        <w:pStyle w:val="teiclosure"/>
      </w:pPr>
      <w:r>
        <w:t>Amen</w:t>
      </w:r>
    </w:p>
    <w:p w14:paraId="5ECEFEE6" w14:textId="77777777" w:rsidR="00380A5E" w:rsidRDefault="00380A5E" w:rsidP="00380A5E">
      <w:pPr>
        <w:pStyle w:val="Naslov2"/>
      </w:pPr>
      <w:r>
        <w:t>Nota. Kerlek és intlek mo</w:t>
      </w:r>
      <w:r>
        <w:rPr>
          <w:rFonts w:ascii="ZRCola" w:hAnsi="ZRCola" w:cs="ZRCola"/>
        </w:rPr>
        <w:t>ſ</w:t>
      </w:r>
      <w:r>
        <w:t xml:space="preserve">tan </w:t>
      </w:r>
      <w:r w:rsidRPr="00C30B41">
        <w:rPr>
          <w:rStyle w:val="teiabbr"/>
          <w:lang w:val="sl-SI"/>
        </w:rPr>
        <w:t>C</w:t>
      </w:r>
    </w:p>
    <w:p w14:paraId="4615B331" w14:textId="77777777" w:rsidR="00380A5E" w:rsidRDefault="00380A5E" w:rsidP="00380A5E">
      <w:pPr>
        <w:pStyle w:val="teiab"/>
      </w:pPr>
      <w:r>
        <w:br/>
      </w:r>
      <w:r w:rsidRPr="008E1399">
        <w:rPr>
          <w:rStyle w:val="teisupplied"/>
          <w:lang w:val="sl-SI"/>
        </w:rPr>
        <w:t>1.</w:t>
      </w:r>
      <w:r>
        <w:t xml:space="preserve"> Proszim i opominam, jasz vezdai tebe, za</w:t>
      </w:r>
      <w:r>
        <w:br/>
        <w:t>velikoga Boga lűbézen, ti ker</w:t>
      </w:r>
      <w:r w:rsidRPr="00F52667">
        <w:t>ſ</w:t>
      </w:r>
      <w:r>
        <w:t>cseni cslovik</w:t>
      </w:r>
      <w:r>
        <w:br/>
        <w:t>da noszi paszko na zvelicsanye vekvecsnoga</w:t>
      </w:r>
      <w:r>
        <w:br/>
      </w:r>
      <w:r w:rsidRPr="00F52667">
        <w:t>ſ</w:t>
      </w:r>
      <w:r>
        <w:t>itka. Ár pride te dén gda ve</w:t>
      </w:r>
      <w:r w:rsidRPr="00F52667">
        <w:t>ſ</w:t>
      </w:r>
      <w:r>
        <w:t xml:space="preserve">z </w:t>
      </w:r>
      <w:r w:rsidRPr="00F52667">
        <w:t>ſ</w:t>
      </w:r>
      <w:r>
        <w:t xml:space="preserve">zvetli </w:t>
      </w:r>
      <w:r w:rsidRPr="00F52667">
        <w:t>ſ</w:t>
      </w:r>
      <w:r>
        <w:t>zveit</w:t>
      </w:r>
      <w:r>
        <w:br/>
        <w:t>od og</w:t>
      </w:r>
      <w:r w:rsidRPr="00397AEA">
        <w:rPr>
          <w:rStyle w:val="teidel"/>
          <w:lang w:val="sl-SI"/>
        </w:rPr>
        <w:t>j</w:t>
      </w:r>
      <w:r>
        <w:t>nya po</w:t>
      </w:r>
      <w:r w:rsidRPr="008F2A58">
        <w:rPr>
          <w:rStyle w:val="teidel"/>
          <w:lang w:val="sl-SI"/>
        </w:rPr>
        <w:t>k</w:t>
      </w:r>
      <w:r>
        <w:t>gorij?</w:t>
      </w:r>
    </w:p>
    <w:p w14:paraId="49883F62" w14:textId="77777777" w:rsidR="00380A5E" w:rsidRDefault="00380A5E" w:rsidP="00380A5E">
      <w:pPr>
        <w:pStyle w:val="teiab"/>
      </w:pPr>
      <w:r w:rsidRPr="008B750A">
        <w:rPr>
          <w:rStyle w:val="teilabelZnak"/>
        </w:rPr>
        <w:t>2.</w:t>
      </w:r>
      <w:r>
        <w:t xml:space="preserve"> Kolika velika bojazen bode gda on na</w:t>
      </w:r>
      <w:r w:rsidRPr="00F52667">
        <w:t>ſ</w:t>
      </w:r>
      <w:r>
        <w:t xml:space="preserve"> </w:t>
      </w:r>
      <w:r w:rsidRPr="008F2A58">
        <w:rPr>
          <w:rStyle w:val="teiabbr"/>
          <w:lang w:val="sl-SI"/>
        </w:rPr>
        <w:t>X͠tus</w:t>
      </w:r>
      <w:r>
        <w:t xml:space="preserve"> na</w:t>
      </w:r>
      <w:r>
        <w:br/>
        <w:t xml:space="preserve">opitanye knám </w:t>
      </w:r>
      <w:r w:rsidRPr="008F2A58">
        <w:t>priseſztni</w:t>
      </w:r>
      <w:r w:rsidRPr="00AE1CD3">
        <w:rPr>
          <w:color w:val="FF0000"/>
        </w:rPr>
        <w:t xml:space="preserve"> </w:t>
      </w:r>
      <w:r>
        <w:t>bode, kako v</w:t>
      </w:r>
      <w:r w:rsidRPr="00F52667">
        <w:t>ſ</w:t>
      </w:r>
      <w:r>
        <w:t>zákoga</w:t>
      </w:r>
      <w:r>
        <w:br/>
        <w:t>on naprei vzeme i pravo opita. I</w:t>
      </w:r>
      <w:r w:rsidRPr="00F52667">
        <w:t>ſ</w:t>
      </w:r>
      <w:r>
        <w:t>ztino pride</w:t>
      </w:r>
      <w:r>
        <w:br/>
        <w:t xml:space="preserve">právi Bosi </w:t>
      </w:r>
      <w:r w:rsidRPr="00F52667">
        <w:t>ſ</w:t>
      </w:r>
      <w:r>
        <w:t xml:space="preserve">zin vu </w:t>
      </w:r>
      <w:r w:rsidRPr="00F52667">
        <w:t>ſ</w:t>
      </w:r>
      <w:r>
        <w:t>zvetlom oblaki?</w:t>
      </w:r>
    </w:p>
    <w:p w14:paraId="0AF4719D" w14:textId="77777777" w:rsidR="00380A5E" w:rsidRDefault="00380A5E" w:rsidP="00380A5E">
      <w:pPr>
        <w:pStyle w:val="teiab"/>
      </w:pPr>
      <w:r w:rsidRPr="008B750A">
        <w:rPr>
          <w:rStyle w:val="teilabelZnak"/>
        </w:rPr>
        <w:t>3.</w:t>
      </w:r>
      <w:r>
        <w:t xml:space="preserve"> Da pred tem naprei </w:t>
      </w:r>
      <w:r w:rsidRPr="00F52667">
        <w:t>ſ</w:t>
      </w:r>
      <w:r>
        <w:t>zvéti Angyelje, lepoga</w:t>
      </w:r>
      <w:r>
        <w:br/>
        <w:t>glásza vglaszne, trobűnte trombituvati zacsno</w:t>
      </w:r>
      <w:r>
        <w:br/>
        <w:t>na koteri glász v</w:t>
      </w:r>
      <w:r w:rsidRPr="00F52667">
        <w:t>ſ</w:t>
      </w:r>
      <w:r>
        <w:t>zi mertvi lűdje hitro gori</w:t>
      </w:r>
      <w:r>
        <w:br/>
        <w:t>vsztáno. Ár pride te dén gda ve</w:t>
      </w:r>
      <w:r w:rsidRPr="00F52667">
        <w:t>ſ</w:t>
      </w:r>
      <w:r>
        <w:t xml:space="preserve">z </w:t>
      </w:r>
      <w:r w:rsidRPr="00F52667">
        <w:t>ſ</w:t>
      </w:r>
      <w:r>
        <w:t>zvetli</w:t>
      </w:r>
      <w:r>
        <w:br/>
      </w:r>
      <w:r w:rsidRPr="00F52667">
        <w:t>ſ</w:t>
      </w:r>
      <w:r>
        <w:t>zveit od ognya pogor</w:t>
      </w:r>
      <w:r>
        <w:rPr>
          <w:rFonts w:ascii="ZRCola" w:hAnsi="ZRCola" w:cs="ZRCola"/>
        </w:rPr>
        <w:t>ÿ</w:t>
      </w:r>
    </w:p>
    <w:p w14:paraId="5EB753CC" w14:textId="77777777" w:rsidR="00380A5E" w:rsidRDefault="00380A5E" w:rsidP="00380A5E">
      <w:r>
        <w:br w:type="page"/>
      </w:r>
    </w:p>
    <w:p w14:paraId="3A16A90E" w14:textId="77777777" w:rsidR="00380A5E" w:rsidRDefault="00380A5E" w:rsidP="00380A5E">
      <w:r>
        <w:lastRenderedPageBreak/>
        <w:t>/059v/</w:t>
      </w:r>
    </w:p>
    <w:p w14:paraId="12603FCD" w14:textId="77777777" w:rsidR="00380A5E" w:rsidRPr="005C382C" w:rsidRDefault="00380A5E" w:rsidP="00380A5E">
      <w:pPr>
        <w:pStyle w:val="teifwPageNum"/>
        <w:rPr>
          <w:lang w:val="sl-SI"/>
        </w:rPr>
      </w:pPr>
      <w:r w:rsidRPr="005C382C">
        <w:rPr>
          <w:lang w:val="sl-SI"/>
        </w:rPr>
        <w:t>118</w:t>
      </w:r>
    </w:p>
    <w:p w14:paraId="117C5A6A" w14:textId="77777777" w:rsidR="00380A5E" w:rsidRDefault="00380A5E" w:rsidP="00380A5E">
      <w:pPr>
        <w:pStyle w:val="teiab"/>
      </w:pPr>
      <w:r w:rsidRPr="008B750A">
        <w:rPr>
          <w:rStyle w:val="teilabelZnak"/>
        </w:rPr>
        <w:t>4.</w:t>
      </w:r>
      <w:r>
        <w:t xml:space="preserve"> Nebo teda terbelo nikomu zláta, ni leipa </w:t>
      </w:r>
      <w:r w:rsidRPr="00F52667">
        <w:t>ſ</w:t>
      </w:r>
      <w:r>
        <w:t>zveita ali bo-</w:t>
      </w:r>
      <w:r>
        <w:br/>
        <w:t xml:space="preserve">gásztva, árje ogen pozgé, da leprai bla'sen ki </w:t>
      </w:r>
      <w:r w:rsidRPr="00F52667">
        <w:t>ſ</w:t>
      </w:r>
      <w:r>
        <w:t>ze pover-</w:t>
      </w:r>
      <w:r>
        <w:br/>
        <w:t>né,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>
        <w:t xml:space="preserve"> veli. I</w:t>
      </w:r>
      <w:r w:rsidRPr="00F52667">
        <w:t>ſ</w:t>
      </w:r>
      <w:r>
        <w:t>ztimo pride pravi Bo'si</w:t>
      </w:r>
      <w:r>
        <w:br/>
      </w:r>
      <w:r w:rsidRPr="00F52667">
        <w:t>ſ</w:t>
      </w:r>
      <w:r>
        <w:t xml:space="preserve">zim vu </w:t>
      </w:r>
      <w:r w:rsidRPr="00F52667">
        <w:t>ſ</w:t>
      </w:r>
      <w:r>
        <w:t>zvetlom obláki.</w:t>
      </w:r>
    </w:p>
    <w:p w14:paraId="6AA55E29" w14:textId="77777777" w:rsidR="00380A5E" w:rsidRDefault="00380A5E" w:rsidP="00380A5E">
      <w:pPr>
        <w:pStyle w:val="teiab"/>
      </w:pPr>
      <w:r w:rsidRPr="008B750A">
        <w:rPr>
          <w:rStyle w:val="teilabelZnak"/>
        </w:rPr>
        <w:t>5.</w:t>
      </w:r>
      <w:r>
        <w:t xml:space="preserve"> Tou la</w:t>
      </w:r>
      <w:r w:rsidRPr="00F52667">
        <w:t>ſ</w:t>
      </w:r>
      <w:r>
        <w:t>stovito ti vezdaj vőrui kak tou tak bode</w:t>
      </w:r>
      <w:r>
        <w:br/>
        <w:t xml:space="preserve">te rejcsi razmei, ino i poszlűsaj, po </w:t>
      </w:r>
      <w:r w:rsidRPr="00F52667">
        <w:t>ſ</w:t>
      </w:r>
      <w:r>
        <w:t xml:space="preserve">zvetom </w:t>
      </w:r>
      <w:r w:rsidRPr="00D91444">
        <w:rPr>
          <w:rStyle w:val="teipersName"/>
          <w:lang w:val="sl-SI"/>
        </w:rPr>
        <w:t>Davidi</w:t>
      </w:r>
      <w:r>
        <w:br/>
        <w:t>i z</w:t>
      </w:r>
      <w:r w:rsidRPr="00F52667">
        <w:t>ſ</w:t>
      </w:r>
      <w:r>
        <w:t>zvéta piszma Bosjo rejcs poszlűsaj. Ar pride</w:t>
      </w:r>
      <w:r>
        <w:br/>
        <w:t xml:space="preserve">te dén gda vesz </w:t>
      </w:r>
      <w:r w:rsidRPr="00F52667">
        <w:t>ſ</w:t>
      </w:r>
      <w:r>
        <w:t xml:space="preserve">zvetli </w:t>
      </w:r>
      <w:r w:rsidRPr="00F52667">
        <w:t>ſ</w:t>
      </w:r>
      <w:r>
        <w:t>zvejt od ognya pogori.</w:t>
      </w:r>
    </w:p>
    <w:p w14:paraId="651A39F0" w14:textId="77777777" w:rsidR="00380A5E" w:rsidRPr="00784E56" w:rsidRDefault="00380A5E" w:rsidP="00380A5E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6.</w:t>
      </w:r>
      <w:r>
        <w:t xml:space="preserve"> Na prej </w:t>
      </w:r>
      <w:r w:rsidRPr="00F52667">
        <w:t>ſ</w:t>
      </w:r>
      <w:r>
        <w:t>ze prine</w:t>
      </w:r>
      <w:r w:rsidRPr="00F52667">
        <w:t>ſ</w:t>
      </w:r>
      <w:r>
        <w:t>zou racsun</w:t>
      </w:r>
      <w:r w:rsidRPr="00F52667">
        <w:t>ſ</w:t>
      </w:r>
      <w:r>
        <w:t>zke knige zko-</w:t>
      </w:r>
      <w:r>
        <w:br/>
        <w:t xml:space="preserve">teri </w:t>
      </w:r>
      <w:r w:rsidRPr="00D91444">
        <w:rPr>
          <w:rStyle w:val="teipersName"/>
          <w:lang w:val="sl-SI"/>
        </w:rPr>
        <w:t>Kristus</w:t>
      </w:r>
      <w:r>
        <w:t xml:space="preserve"> v</w:t>
      </w:r>
      <w:r w:rsidRPr="00F52667">
        <w:t>ſ</w:t>
      </w:r>
      <w:r>
        <w:t>zákoga opita, v</w:t>
      </w:r>
      <w:r w:rsidRPr="00F52667">
        <w:t>ſ</w:t>
      </w:r>
      <w:r>
        <w:t>zeim na vejdanye</w:t>
      </w:r>
      <w:r>
        <w:br/>
        <w:t xml:space="preserve">dá, dugoványa </w:t>
      </w:r>
      <w:r w:rsidRPr="00F52667">
        <w:t>ſ</w:t>
      </w:r>
      <w:r>
        <w:t xml:space="preserve">zkrovna teda </w:t>
      </w:r>
      <w:r w:rsidRPr="00F52667">
        <w:t>ſ</w:t>
      </w:r>
      <w:r>
        <w:t>ze zglászi tou i</w:t>
      </w:r>
      <w:r w:rsidRPr="00F52667">
        <w:t>ſ</w:t>
      </w:r>
      <w:r>
        <w:t>z-</w:t>
      </w:r>
      <w:r>
        <w:br/>
        <w:t>tino vőruj. I</w:t>
      </w:r>
      <w:r w:rsidRPr="00F52667">
        <w:t>ſ</w:t>
      </w:r>
      <w:r>
        <w:t xml:space="preserve">ztino pride. </w:t>
      </w:r>
      <w:r w:rsidRPr="00784E56">
        <w:rPr>
          <w:rStyle w:val="teiabbr"/>
          <w:lang w:val="sl-SI"/>
        </w:rPr>
        <w:t>&amp;c.</w:t>
      </w:r>
    </w:p>
    <w:p w14:paraId="3A2D8D5F" w14:textId="77777777" w:rsidR="00380A5E" w:rsidRDefault="00380A5E" w:rsidP="00380A5E">
      <w:pPr>
        <w:pStyle w:val="teiab"/>
      </w:pPr>
      <w:r w:rsidRPr="008B750A">
        <w:rPr>
          <w:rStyle w:val="teilabelZnak"/>
        </w:rPr>
        <w:t>7.</w:t>
      </w:r>
      <w:r>
        <w:t xml:space="preserve"> Onde </w:t>
      </w:r>
      <w:r w:rsidRPr="00F52667">
        <w:t>ſ</w:t>
      </w:r>
      <w:r>
        <w:t xml:space="preserve">zebom bojal jasz grejsni clovik, komu </w:t>
      </w:r>
      <w:r w:rsidRPr="00F52667">
        <w:t>ſ</w:t>
      </w:r>
      <w:r>
        <w:t>ze</w:t>
      </w:r>
      <w:r>
        <w:br/>
        <w:t>prilo'sim ali pritousim za me pregrejsenye,</w:t>
      </w:r>
      <w:r>
        <w:br/>
        <w:t>ár escse drtali, Go</w:t>
      </w:r>
      <w:r w:rsidRPr="00F52667">
        <w:t>ſ</w:t>
      </w:r>
      <w:r>
        <w:t xml:space="preserve">zpon </w:t>
      </w:r>
      <w:r w:rsidRPr="00D91444">
        <w:rPr>
          <w:rStyle w:val="teipersName"/>
          <w:lang w:val="sl-SI"/>
        </w:rPr>
        <w:t>Kristus</w:t>
      </w:r>
      <w:r>
        <w:t xml:space="preserve"> veli. ár </w:t>
      </w:r>
      <w:r w:rsidRPr="00397AEA">
        <w:rPr>
          <w:rStyle w:val="teiabbr"/>
          <w:lang w:val="sl-SI"/>
        </w:rPr>
        <w:t>&amp;c</w:t>
      </w:r>
      <w:r>
        <w:t>.</w:t>
      </w:r>
    </w:p>
    <w:p w14:paraId="00953F8C" w14:textId="77777777" w:rsidR="00380A5E" w:rsidRDefault="00380A5E" w:rsidP="00380A5E">
      <w:pPr>
        <w:pStyle w:val="teiab"/>
      </w:pPr>
      <w:r w:rsidRPr="008B750A">
        <w:rPr>
          <w:rStyle w:val="teilabelZnak"/>
        </w:rPr>
        <w:t>8.</w:t>
      </w:r>
      <w:r>
        <w:t xml:space="preserve"> Oh ti viszouki 'zmosni Go</w:t>
      </w:r>
      <w:r w:rsidRPr="00F52667">
        <w:t>ſ</w:t>
      </w:r>
      <w:r>
        <w:t>zpon Boug od v</w:t>
      </w:r>
      <w:r w:rsidRPr="00F52667">
        <w:t>ſ</w:t>
      </w:r>
      <w:r>
        <w:t>ze</w:t>
      </w:r>
      <w:r>
        <w:br/>
        <w:t>Go</w:t>
      </w:r>
      <w:r w:rsidRPr="00F52667">
        <w:t>ſ</w:t>
      </w:r>
      <w:r>
        <w:t>zpodé 'zmo'snej</w:t>
      </w:r>
      <w:r w:rsidRPr="00F52667">
        <w:t>ſ</w:t>
      </w:r>
      <w:r>
        <w:t>i Go</w:t>
      </w:r>
      <w:r w:rsidRPr="00F52667">
        <w:t>ſ</w:t>
      </w:r>
      <w:r>
        <w:t>zpon i v</w:t>
      </w:r>
      <w:r w:rsidRPr="00F52667">
        <w:t>ſ</w:t>
      </w:r>
      <w:r>
        <w:t>zeim Králem</w:t>
      </w:r>
      <w:r>
        <w:br/>
      </w:r>
      <w:r w:rsidRPr="00F52667">
        <w:t>ſ</w:t>
      </w:r>
      <w:r>
        <w:t>zi král, tebe pro</w:t>
      </w:r>
      <w:r w:rsidRPr="00F52667">
        <w:t>ſ</w:t>
      </w:r>
      <w:r>
        <w:t>zimo ti ná</w:t>
      </w:r>
      <w:r w:rsidRPr="00F52667">
        <w:t>ſ</w:t>
      </w:r>
      <w:r>
        <w:t>z zvelic</w:t>
      </w:r>
      <w:r w:rsidRPr="00F52667">
        <w:t>ſ</w:t>
      </w:r>
      <w:r>
        <w:t>i nevol-</w:t>
      </w:r>
      <w:r>
        <w:br/>
        <w:t>ne grejsnike. I</w:t>
      </w:r>
      <w:r w:rsidRPr="00F52667">
        <w:t>ſ</w:t>
      </w:r>
      <w:r>
        <w:t xml:space="preserve">ztino pride. </w:t>
      </w:r>
      <w:r w:rsidRPr="00D61ED4">
        <w:rPr>
          <w:rStyle w:val="teiabbr"/>
          <w:lang w:val="sl-SI"/>
        </w:rPr>
        <w:t>&amp;c</w:t>
      </w:r>
      <w:r>
        <w:t>.</w:t>
      </w:r>
    </w:p>
    <w:p w14:paraId="78B37CA7" w14:textId="77777777" w:rsidR="00380A5E" w:rsidRDefault="00380A5E" w:rsidP="00380A5E">
      <w:pPr>
        <w:pStyle w:val="teiab"/>
      </w:pPr>
      <w:r w:rsidRPr="008B750A">
        <w:rPr>
          <w:rStyle w:val="teilabelZnak"/>
        </w:rPr>
        <w:t>9.</w:t>
      </w:r>
      <w:r>
        <w:t xml:space="preserve"> </w:t>
      </w:r>
      <w:r>
        <w:rPr>
          <w:rFonts w:ascii="ZRCola" w:hAnsi="ZRCola" w:cs="ZRCola"/>
        </w:rPr>
        <w:t>ſ</w:t>
      </w:r>
      <w:r>
        <w:t>zpamentui</w:t>
      </w:r>
      <w:r w:rsidRPr="00F52667">
        <w:t>ſ</w:t>
      </w:r>
      <w:r>
        <w:t>ze ti zna</w:t>
      </w:r>
      <w:r w:rsidRPr="00F52667">
        <w:t>ſ</w:t>
      </w:r>
      <w:r>
        <w:t>z milo</w:t>
      </w:r>
      <w:r w:rsidRPr="00F52667">
        <w:t>ſ</w:t>
      </w:r>
      <w:r>
        <w:t xml:space="preserve">ztivni </w:t>
      </w:r>
      <w:r w:rsidRPr="00D91444">
        <w:rPr>
          <w:rStyle w:val="teipersName"/>
          <w:lang w:val="sl-SI"/>
        </w:rPr>
        <w:t>Kristus</w:t>
      </w:r>
      <w:r>
        <w:t>, ka-</w:t>
      </w:r>
      <w:r>
        <w:br/>
        <w:t>ko</w:t>
      </w:r>
      <w:r w:rsidRPr="00F52667">
        <w:t>ſ</w:t>
      </w:r>
      <w:r>
        <w:t>zi za na</w:t>
      </w:r>
      <w:r w:rsidRPr="00F52667">
        <w:t>ſ</w:t>
      </w:r>
      <w:r>
        <w:t>z cslovekom po</w:t>
      </w:r>
      <w:r w:rsidRPr="00F52667">
        <w:t>ſ</w:t>
      </w:r>
      <w:r>
        <w:t xml:space="preserve">ztal </w:t>
      </w:r>
      <w:r w:rsidRPr="00F52667">
        <w:t>ſ</w:t>
      </w:r>
      <w:r>
        <w:t xml:space="preserve">zmert </w:t>
      </w:r>
      <w:r w:rsidRPr="00F52667">
        <w:t>ſ</w:t>
      </w:r>
      <w:r>
        <w:t>zi za</w:t>
      </w:r>
      <w:r>
        <w:br/>
        <w:t xml:space="preserve">nász </w:t>
      </w:r>
      <w:r w:rsidRPr="00F52667">
        <w:t>ſ</w:t>
      </w:r>
      <w:r>
        <w:t>zterpil, veliko moko ino te</w:t>
      </w:r>
      <w:r w:rsidRPr="00F52667">
        <w:t>ſ</w:t>
      </w:r>
      <w:r>
        <w:t xml:space="preserve">kö </w:t>
      </w:r>
      <w:r w:rsidRPr="00F52667">
        <w:t>ſ</w:t>
      </w:r>
      <w:r>
        <w:t>zmert za</w:t>
      </w:r>
      <w:r>
        <w:br/>
        <w:t>na</w:t>
      </w:r>
      <w:r w:rsidRPr="00F52667">
        <w:t>ſ</w:t>
      </w:r>
      <w:r>
        <w:t xml:space="preserve">z </w:t>
      </w:r>
      <w:r w:rsidRPr="00F52667">
        <w:t>ſ</w:t>
      </w:r>
      <w:r>
        <w:t xml:space="preserve">zi ti </w:t>
      </w:r>
      <w:r w:rsidRPr="00F52667">
        <w:t>ſ</w:t>
      </w:r>
      <w:r>
        <w:t xml:space="preserve">zterpil. Ar pride te dén. </w:t>
      </w:r>
      <w:r w:rsidRPr="00397AEA">
        <w:rPr>
          <w:rStyle w:val="teiabbr"/>
          <w:lang w:val="sl-SI"/>
        </w:rPr>
        <w:t>&amp;c.</w:t>
      </w:r>
    </w:p>
    <w:p w14:paraId="18C2059D" w14:textId="77777777" w:rsidR="00380A5E" w:rsidRPr="00397AEA" w:rsidRDefault="00380A5E" w:rsidP="00380A5E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10. Proſzimo</w:t>
      </w:r>
    </w:p>
    <w:p w14:paraId="665E091C" w14:textId="77777777" w:rsidR="00380A5E" w:rsidRDefault="00380A5E" w:rsidP="00380A5E">
      <w:r>
        <w:br w:type="page"/>
      </w:r>
    </w:p>
    <w:p w14:paraId="40907667" w14:textId="77777777" w:rsidR="00380A5E" w:rsidRDefault="00380A5E" w:rsidP="00380A5E">
      <w:r>
        <w:lastRenderedPageBreak/>
        <w:t>/060r/</w:t>
      </w:r>
    </w:p>
    <w:p w14:paraId="011B113B" w14:textId="77777777" w:rsidR="00380A5E" w:rsidRPr="00F161FF" w:rsidRDefault="00380A5E" w:rsidP="00380A5E">
      <w:pPr>
        <w:pStyle w:val="teifwPageNum"/>
        <w:rPr>
          <w:lang w:val="sl-SI"/>
        </w:rPr>
      </w:pPr>
      <w:r w:rsidRPr="00F161FF">
        <w:rPr>
          <w:lang w:val="sl-SI"/>
        </w:rPr>
        <w:t>119</w:t>
      </w:r>
    </w:p>
    <w:p w14:paraId="0670C6AD" w14:textId="77777777" w:rsidR="00380A5E" w:rsidRPr="00F161FF" w:rsidRDefault="00380A5E" w:rsidP="00380A5E">
      <w:pPr>
        <w:pStyle w:val="teiab"/>
        <w:rPr>
          <w:rStyle w:val="teiabbr"/>
          <w:lang w:val="sl-SI"/>
        </w:rPr>
      </w:pPr>
      <w:r w:rsidRPr="008B750A">
        <w:rPr>
          <w:rStyle w:val="teilabelZnak"/>
        </w:rPr>
        <w:t>10.</w:t>
      </w:r>
      <w:r>
        <w:t xml:space="preserve"> Pro</w:t>
      </w:r>
      <w:r w:rsidRPr="00F52667">
        <w:t>ſ</w:t>
      </w:r>
      <w:r>
        <w:t>zimo tebe ná</w:t>
      </w:r>
      <w:r w:rsidRPr="00F52667">
        <w:t>ſ</w:t>
      </w:r>
      <w:r>
        <w:t>z ne pű</w:t>
      </w:r>
      <w:r w:rsidRPr="00F52667">
        <w:t>ſ</w:t>
      </w:r>
      <w:r>
        <w:t>zti ti na konecz koncza na</w:t>
      </w:r>
      <w:r>
        <w:br/>
        <w:t xml:space="preserve">ne </w:t>
      </w:r>
      <w:r w:rsidRPr="00F52667">
        <w:t>ſ</w:t>
      </w:r>
      <w:r>
        <w:t>zkoncsano vekivecsno moko, i priszimo te da zamán</w:t>
      </w:r>
      <w:r>
        <w:br/>
        <w:t xml:space="preserve">nebo ta tvoja </w:t>
      </w:r>
      <w:r w:rsidRPr="00F52667">
        <w:t>ſ</w:t>
      </w:r>
      <w:r>
        <w:t xml:space="preserve">zvéta </w:t>
      </w:r>
      <w:r w:rsidRPr="00F52667">
        <w:t>ſ</w:t>
      </w:r>
      <w:r>
        <w:t>zmert. I</w:t>
      </w:r>
      <w:r w:rsidRPr="00F52667">
        <w:t>ſ</w:t>
      </w:r>
      <w:r>
        <w:t xml:space="preserve">ztino pride. </w:t>
      </w:r>
      <w:r w:rsidRPr="00F161FF">
        <w:rPr>
          <w:rStyle w:val="teiabbr"/>
          <w:lang w:val="sl-SI"/>
        </w:rPr>
        <w:t>&amp;c.</w:t>
      </w:r>
    </w:p>
    <w:p w14:paraId="2F827DD7" w14:textId="77777777" w:rsidR="00380A5E" w:rsidRDefault="00380A5E" w:rsidP="00380A5E">
      <w:pPr>
        <w:pStyle w:val="teiab"/>
      </w:pPr>
      <w:r w:rsidRPr="008B750A">
        <w:rPr>
          <w:rStyle w:val="teilabelZnak"/>
        </w:rPr>
        <w:t>11.</w:t>
      </w:r>
      <w:r>
        <w:t xml:space="preserve"> Ktebi zdihavamo </w:t>
      </w:r>
      <w:r w:rsidRPr="00F52667">
        <w:t>ſ</w:t>
      </w:r>
      <w:r>
        <w:t>zlatki Go</w:t>
      </w:r>
      <w:r w:rsidRPr="00F52667">
        <w:t>ſ</w:t>
      </w:r>
      <w:r>
        <w:t>zpon Boug kako kna</w:t>
      </w:r>
      <w:r w:rsidRPr="00F52667">
        <w:t>ſſ</w:t>
      </w:r>
      <w:r>
        <w:t>emu</w:t>
      </w:r>
      <w:r>
        <w:br/>
        <w:t>milo</w:t>
      </w:r>
      <w:r w:rsidRPr="00F52667">
        <w:t>ſ</w:t>
      </w:r>
      <w:r>
        <w:t>ztivnomu Oczu, i odkűpitelo da bojd milosztiv</w:t>
      </w:r>
      <w:r>
        <w:br/>
        <w:t xml:space="preserve">nevolnim Ovcsiczam ktebi obernocsim. ar pride </w:t>
      </w:r>
      <w:r w:rsidRPr="00397AEA">
        <w:rPr>
          <w:rStyle w:val="teiabbr"/>
          <w:lang w:val="sl-SI"/>
        </w:rPr>
        <w:t>&amp;c.</w:t>
      </w:r>
    </w:p>
    <w:p w14:paraId="3C227FC6" w14:textId="77777777" w:rsidR="00380A5E" w:rsidRDefault="00380A5E" w:rsidP="00380A5E">
      <w:pPr>
        <w:pStyle w:val="teiab"/>
      </w:pPr>
      <w:r w:rsidRPr="008B750A">
        <w:rPr>
          <w:rStyle w:val="teilabelZnak"/>
        </w:rPr>
        <w:t>12.</w:t>
      </w:r>
      <w:r>
        <w:t xml:space="preserve"> Vede</w:t>
      </w:r>
      <w:r w:rsidRPr="00F52667">
        <w:t>ſ</w:t>
      </w:r>
      <w:r>
        <w:t xml:space="preserve">zi prosztil ti </w:t>
      </w:r>
      <w:r w:rsidRPr="00F161FF">
        <w:rPr>
          <w:rStyle w:val="teipersName"/>
          <w:lang w:val="sl-SI"/>
        </w:rPr>
        <w:t>magdalejni</w:t>
      </w:r>
      <w:r>
        <w:t>, nye prevelike pr</w:t>
      </w:r>
      <w:r w:rsidRPr="00397AEA">
        <w:rPr>
          <w:rStyle w:val="teiunclear"/>
          <w:lang w:val="sl-SI"/>
        </w:rPr>
        <w:t>e</w:t>
      </w:r>
      <w:r>
        <w:rPr>
          <w:rFonts w:ascii="ZRCola" w:hAnsi="ZRCola" w:cs="ZRCola"/>
        </w:rPr>
        <w:t>ſ</w:t>
      </w:r>
      <w:r>
        <w:t>ztrasne k'routo</w:t>
      </w:r>
      <w:r>
        <w:br/>
        <w:t xml:space="preserve">prevelike </w:t>
      </w:r>
      <w:r w:rsidRPr="00397AEA">
        <w:rPr>
          <w:rStyle w:val="teiadd"/>
          <w:lang w:val="sl-SI"/>
        </w:rPr>
        <w:t>grehe</w:t>
      </w:r>
      <w:r>
        <w:t xml:space="preserve"> </w:t>
      </w:r>
      <w:r w:rsidRPr="00F52667">
        <w:t>ſ</w:t>
      </w:r>
      <w:r>
        <w:t xml:space="preserve">zi </w:t>
      </w:r>
      <w:r w:rsidRPr="00F52667">
        <w:t>ſ</w:t>
      </w:r>
      <w:r>
        <w:t>zlissal Tolvaj</w:t>
      </w:r>
      <w:r w:rsidRPr="00F52667">
        <w:t>ſ</w:t>
      </w:r>
      <w:r>
        <w:t xml:space="preserve">zko prosnyo na </w:t>
      </w:r>
      <w:r w:rsidRPr="00F52667">
        <w:t>ſ</w:t>
      </w:r>
      <w:r>
        <w:t>zmertnom</w:t>
      </w:r>
      <w:r>
        <w:br/>
        <w:t>vrejmeni, I</w:t>
      </w:r>
      <w:r w:rsidRPr="00F52667">
        <w:t>ſ</w:t>
      </w:r>
      <w:r>
        <w:t xml:space="preserve">ztino pride. </w:t>
      </w:r>
      <w:r w:rsidRPr="00F161FF">
        <w:rPr>
          <w:rStyle w:val="teiabbr"/>
          <w:lang w:val="sl-SI"/>
        </w:rPr>
        <w:t>&amp;c</w:t>
      </w:r>
      <w:r>
        <w:t>.</w:t>
      </w:r>
    </w:p>
    <w:p w14:paraId="128CA13E" w14:textId="77777777" w:rsidR="00380A5E" w:rsidRDefault="00380A5E" w:rsidP="00380A5E">
      <w:pPr>
        <w:pStyle w:val="teiab"/>
      </w:pPr>
      <w:r w:rsidRPr="008B750A">
        <w:rPr>
          <w:rStyle w:val="teilabelZnak"/>
        </w:rPr>
        <w:t>13.</w:t>
      </w:r>
      <w:r>
        <w:t xml:space="preserve"> Oplákan bode </w:t>
      </w:r>
      <w:r w:rsidRPr="00F52667">
        <w:t>ſ</w:t>
      </w:r>
      <w:r>
        <w:t>ztanovito vőruj nezracsunanim krouto pr-</w:t>
      </w:r>
      <w:r>
        <w:br/>
        <w:t>vnougim lűdém te pitani dén, da velika rado</w:t>
      </w:r>
      <w:r w:rsidRPr="00F52667">
        <w:t>ſ</w:t>
      </w:r>
      <w:r>
        <w:t>zt ino</w:t>
      </w:r>
      <w:r>
        <w:br/>
        <w:t>ve</w:t>
      </w:r>
      <w:r w:rsidRPr="00F52667">
        <w:t>ſ</w:t>
      </w:r>
      <w:r>
        <w:t xml:space="preserve">zeljé bou </w:t>
      </w:r>
      <w:r w:rsidRPr="00D91444">
        <w:rPr>
          <w:rStyle w:val="teipersName"/>
          <w:lang w:val="sl-SI"/>
        </w:rPr>
        <w:t>Kristusa</w:t>
      </w:r>
      <w:r>
        <w:t xml:space="preserve"> vernim. Ar pride. </w:t>
      </w:r>
      <w:r w:rsidRPr="00697502">
        <w:rPr>
          <w:rStyle w:val="teiabbr"/>
          <w:lang w:val="sl-SI"/>
        </w:rPr>
        <w:t>&amp;c.</w:t>
      </w:r>
    </w:p>
    <w:p w14:paraId="38127C46" w14:textId="77777777" w:rsidR="00380A5E" w:rsidRDefault="00380A5E" w:rsidP="00380A5E">
      <w:pPr>
        <w:pStyle w:val="teiab"/>
      </w:pPr>
      <w:r w:rsidRPr="008B750A">
        <w:rPr>
          <w:rStyle w:val="teilabelZnak"/>
        </w:rPr>
        <w:t>14.</w:t>
      </w:r>
      <w:r>
        <w:t xml:space="preserve"> Pro</w:t>
      </w:r>
      <w:r w:rsidRPr="00F52667">
        <w:t>ſ</w:t>
      </w:r>
      <w:r>
        <w:t>zim i opominam ja</w:t>
      </w:r>
      <w:r w:rsidRPr="00F52667">
        <w:t>ſ</w:t>
      </w:r>
      <w:r>
        <w:t xml:space="preserve">z vezdaj tebe na Bo'zi </w:t>
      </w:r>
      <w:r w:rsidRPr="00F52667">
        <w:t>ſ</w:t>
      </w:r>
      <w:r>
        <w:t>zué-</w:t>
      </w:r>
      <w:r>
        <w:br/>
        <w:t xml:space="preserve">ti keip leipo </w:t>
      </w:r>
      <w:r w:rsidRPr="00F52667">
        <w:t>ſ</w:t>
      </w:r>
      <w:r>
        <w:t>ztvorjeni ino kercseni Cslek, da no-</w:t>
      </w:r>
      <w:r>
        <w:br/>
      </w:r>
      <w:r w:rsidRPr="00F52667">
        <w:t>ſ</w:t>
      </w:r>
      <w:r>
        <w:t>zi paszko na zvelicsanye vekveksnoga 'sitka. I</w:t>
      </w:r>
      <w:r w:rsidRPr="00F52667">
        <w:t>ſ</w:t>
      </w:r>
      <w:r>
        <w:t xml:space="preserve">zt: </w:t>
      </w:r>
      <w:r w:rsidRPr="00697502">
        <w:rPr>
          <w:rStyle w:val="teiabbr"/>
          <w:lang w:val="sl-SI"/>
        </w:rPr>
        <w:t>&amp;c.</w:t>
      </w:r>
    </w:p>
    <w:p w14:paraId="38365E79" w14:textId="77777777" w:rsidR="00380A5E" w:rsidRDefault="00380A5E" w:rsidP="00380A5E">
      <w:pPr>
        <w:pStyle w:val="teiab"/>
      </w:pPr>
      <w:r w:rsidRPr="008B750A">
        <w:rPr>
          <w:rStyle w:val="teilabelZnak"/>
        </w:rPr>
        <w:t>15.</w:t>
      </w:r>
      <w:r>
        <w:t xml:space="preserve"> Ne vzemi za spot ino za nemár veliko Bouga</w:t>
      </w:r>
      <w:r>
        <w:br/>
        <w:t xml:space="preserve">opominanya i nyega </w:t>
      </w:r>
      <w:r w:rsidRPr="00F52667">
        <w:t>ſ</w:t>
      </w:r>
      <w:r>
        <w:t xml:space="preserve">zvéte rejczi, </w:t>
      </w:r>
      <w:r w:rsidRPr="00F52667">
        <w:t>ſ</w:t>
      </w:r>
      <w:r>
        <w:t>teraje tebi na dobro</w:t>
      </w:r>
      <w:r>
        <w:br/>
        <w:t xml:space="preserve">dána, </w:t>
      </w:r>
      <w:r w:rsidRPr="00F52667">
        <w:t>ſ</w:t>
      </w:r>
      <w:r>
        <w:t xml:space="preserve">ztanovitje glász. Ar pride </w:t>
      </w:r>
      <w:r w:rsidRPr="00697502">
        <w:rPr>
          <w:rStyle w:val="teiabbr"/>
          <w:lang w:val="sl-SI"/>
        </w:rPr>
        <w:t>&amp;c.</w:t>
      </w:r>
    </w:p>
    <w:p w14:paraId="18D32805" w14:textId="77777777" w:rsidR="00380A5E" w:rsidRDefault="00380A5E" w:rsidP="00380A5E">
      <w:pPr>
        <w:pStyle w:val="teiab"/>
      </w:pPr>
      <w:r w:rsidRPr="008B750A">
        <w:rPr>
          <w:rStyle w:val="teilabelZnak"/>
        </w:rPr>
        <w:t>16.</w:t>
      </w:r>
      <w:r>
        <w:t xml:space="preserve"> Hvaleno bojdi to </w:t>
      </w:r>
      <w:r w:rsidRPr="00F52667">
        <w:t>ſ</w:t>
      </w:r>
      <w:r>
        <w:t>zvéto Troj</w:t>
      </w:r>
      <w:r w:rsidRPr="00F52667">
        <w:t>ſ</w:t>
      </w:r>
      <w:r>
        <w:t>ztvo jedino</w:t>
      </w:r>
      <w:r>
        <w:br/>
        <w:t>boj</w:t>
      </w:r>
      <w:r w:rsidRPr="00F52667">
        <w:t>ſ</w:t>
      </w:r>
      <w:r>
        <w:t>ztvo, Boug v</w:t>
      </w:r>
      <w:r w:rsidRPr="00F52667">
        <w:t>ſ</w:t>
      </w:r>
      <w:r>
        <w:t>zamogoucsi odnázv</w:t>
      </w:r>
      <w:r w:rsidRPr="00F52667">
        <w:t>ſ</w:t>
      </w:r>
      <w:r>
        <w:t>zako vrejmé</w:t>
      </w:r>
      <w:r>
        <w:br/>
        <w:t>da náz daruje z</w:t>
      </w:r>
      <w:r w:rsidRPr="00F52667">
        <w:t>ſ</w:t>
      </w:r>
      <w:r>
        <w:t>zvojov miloscsov i znebeszkim</w:t>
      </w:r>
      <w:r>
        <w:br/>
        <w:t>'sitkom. I</w:t>
      </w:r>
      <w:r w:rsidRPr="00F52667">
        <w:t>ſ</w:t>
      </w:r>
      <w:r>
        <w:t xml:space="preserve">ztino pride pravi Bo'si </w:t>
      </w:r>
      <w:r w:rsidRPr="00F52667">
        <w:t>ſ</w:t>
      </w:r>
      <w:r>
        <w:t>zin vu</w:t>
      </w:r>
      <w:r>
        <w:br/>
        <w:t>szvetlom oblaki.</w:t>
      </w:r>
    </w:p>
    <w:p w14:paraId="77B2F60B" w14:textId="77777777" w:rsidR="00380A5E" w:rsidRPr="00697502" w:rsidRDefault="00380A5E" w:rsidP="00380A5E">
      <w:pPr>
        <w:pStyle w:val="teicatch-wo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97502">
        <w:t>In festo</w:t>
      </w:r>
    </w:p>
    <w:p w14:paraId="279606F9" w14:textId="77777777" w:rsidR="00380A5E" w:rsidRDefault="00380A5E" w:rsidP="00380A5E">
      <w:r>
        <w:br w:type="page"/>
      </w:r>
    </w:p>
    <w:p w14:paraId="4196456A" w14:textId="77777777" w:rsidR="00380A5E" w:rsidRDefault="00380A5E" w:rsidP="00380A5E">
      <w:r>
        <w:lastRenderedPageBreak/>
        <w:t>/060v/</w:t>
      </w:r>
    </w:p>
    <w:p w14:paraId="3CF1CDDF" w14:textId="77777777" w:rsidR="00380A5E" w:rsidRDefault="00380A5E" w:rsidP="00380A5E">
      <w:pPr>
        <w:pStyle w:val="teifwPageNum"/>
      </w:pPr>
      <w:r>
        <w:t>119</w:t>
      </w:r>
    </w:p>
    <w:p w14:paraId="2373C01A" w14:textId="77777777" w:rsidR="00380A5E" w:rsidRPr="00697502" w:rsidRDefault="00380A5E" w:rsidP="00380A5E">
      <w:pPr>
        <w:pStyle w:val="Naslov2"/>
      </w:pPr>
      <w:r w:rsidRPr="00697502">
        <w:t>FESTO JOHAN</w:t>
      </w:r>
      <w:r>
        <w:t>͠IS BAPTIST</w:t>
      </w:r>
      <w:r>
        <w:rPr>
          <w:rFonts w:ascii="ZRCola" w:hAnsi="ZRCola" w:cs="ZRCola"/>
        </w:rPr>
        <w:t>Æ</w:t>
      </w:r>
      <w:r w:rsidRPr="00697502">
        <w:br/>
      </w:r>
      <w:r>
        <w:rPr>
          <w:rStyle w:val="teibibl"/>
        </w:rPr>
        <w:t>Evang. Luc</w:t>
      </w:r>
      <w:r w:rsidRPr="00697502">
        <w:rPr>
          <w:rStyle w:val="teibibl"/>
        </w:rPr>
        <w:t>a Cap.</w:t>
      </w:r>
    </w:p>
    <w:p w14:paraId="2A9D61FD" w14:textId="77777777" w:rsidR="00380A5E" w:rsidRDefault="00380A5E" w:rsidP="00380A5E">
      <w:pPr>
        <w:pStyle w:val="teiab"/>
      </w:pPr>
      <w:r w:rsidRPr="003B22F3">
        <w:rPr>
          <w:rStyle w:val="teisupplied"/>
          <w:lang w:val="sl-SI"/>
        </w:rPr>
        <w:t>1.</w:t>
      </w:r>
      <w:r>
        <w:t xml:space="preserve"> Go</w:t>
      </w:r>
      <w:r w:rsidRPr="00F52667">
        <w:t>ſ</w:t>
      </w:r>
      <w:r>
        <w:t>zto namje 'sav ka je nas Or</w:t>
      </w:r>
      <w:r w:rsidRPr="00F52667">
        <w:t>ſ</w:t>
      </w:r>
      <w:r>
        <w:t>zag tak krouto</w:t>
      </w:r>
      <w:r>
        <w:br/>
        <w:t xml:space="preserve">opűsztil, i tou'simo </w:t>
      </w:r>
      <w:r w:rsidRPr="00F52667">
        <w:t>ſ</w:t>
      </w:r>
      <w:r>
        <w:t xml:space="preserve">ze zal kvár veliki, za </w:t>
      </w:r>
      <w:commentRangeStart w:id="2867"/>
      <w:r>
        <w:t xml:space="preserve">marhe </w:t>
      </w:r>
      <w:commentRangeEnd w:id="2867"/>
      <w:r>
        <w:rPr>
          <w:rStyle w:val="Pripombasklic"/>
        </w:rPr>
        <w:commentReference w:id="2867"/>
      </w:r>
      <w:r>
        <w:t>po-</w:t>
      </w:r>
      <w:r>
        <w:br/>
        <w:t>gibet, da ne mamje 'sal Nebe</w:t>
      </w:r>
      <w:r w:rsidRPr="00F52667">
        <w:t>ſ</w:t>
      </w:r>
      <w:r>
        <w:t>zki or</w:t>
      </w:r>
      <w:r w:rsidRPr="00F52667">
        <w:t>ſ</w:t>
      </w:r>
      <w:r>
        <w:t>zág kaje tak opű</w:t>
      </w:r>
      <w:r w:rsidRPr="00F52667">
        <w:t>ſ</w:t>
      </w:r>
      <w:r>
        <w:t>ztil.</w:t>
      </w:r>
    </w:p>
    <w:p w14:paraId="72C4F7C1" w14:textId="77777777" w:rsidR="00380A5E" w:rsidRDefault="00380A5E" w:rsidP="00380A5E">
      <w:pPr>
        <w:pStyle w:val="teiab"/>
      </w:pPr>
      <w:r w:rsidRPr="009C7170">
        <w:rPr>
          <w:rStyle w:val="teilabelZnak"/>
        </w:rPr>
        <w:t>2.</w:t>
      </w:r>
      <w:r>
        <w:t xml:space="preserve"> Ah kolikoje Nebe</w:t>
      </w:r>
      <w:r w:rsidRPr="00F52667">
        <w:t>ſ</w:t>
      </w:r>
      <w:r>
        <w:t>zki or</w:t>
      </w:r>
      <w:r w:rsidRPr="00F52667">
        <w:t>ſ</w:t>
      </w:r>
      <w:r>
        <w:t>zág leip ino drág kroto</w:t>
      </w:r>
      <w:r>
        <w:br/>
        <w:t xml:space="preserve">povedal bi mu dabi </w:t>
      </w:r>
      <w:r w:rsidRPr="00F52667">
        <w:t>ſ</w:t>
      </w:r>
      <w:r>
        <w:t xml:space="preserve">zlisati razmeti hocsel </w:t>
      </w:r>
      <w:r w:rsidRPr="00F52667">
        <w:t>ſ</w:t>
      </w:r>
      <w:r>
        <w:t xml:space="preserve">to i </w:t>
      </w:r>
      <w:r w:rsidRPr="00F52667">
        <w:t>ſ</w:t>
      </w:r>
      <w:r>
        <w:t>te-</w:t>
      </w:r>
      <w:r>
        <w:br/>
        <w:t xml:space="preserve">ri marhe tamu ne </w:t>
      </w:r>
      <w:r w:rsidRPr="00F52667">
        <w:t>ſ</w:t>
      </w:r>
      <w:r>
        <w:t>zprávla kakoje Boug kroto.</w:t>
      </w:r>
    </w:p>
    <w:p w14:paraId="0961A6F2" w14:textId="77777777" w:rsidR="00380A5E" w:rsidRDefault="00380A5E" w:rsidP="00380A5E">
      <w:pPr>
        <w:pStyle w:val="teiab"/>
      </w:pPr>
      <w:r w:rsidRPr="009C7170">
        <w:rPr>
          <w:rStyle w:val="teilabelZnak"/>
        </w:rPr>
        <w:t>3.</w:t>
      </w:r>
      <w:r>
        <w:t xml:space="preserve"> Bolsega nemrem ja</w:t>
      </w:r>
      <w:r w:rsidRPr="00F52667">
        <w:t>ſ</w:t>
      </w:r>
      <w:r>
        <w:t>z povedati návuka nyedna, neg</w:t>
      </w:r>
      <w:r>
        <w:br/>
        <w:t xml:space="preserve">koteroga </w:t>
      </w:r>
      <w:r w:rsidRPr="00F52667">
        <w:t>ſ</w:t>
      </w:r>
      <w:r>
        <w:t xml:space="preserve">zem naisel vu knigai </w:t>
      </w:r>
      <w:r w:rsidRPr="00F52667">
        <w:t>ſ</w:t>
      </w:r>
      <w:r>
        <w:t xml:space="preserve">zvetoga </w:t>
      </w:r>
      <w:r w:rsidRPr="00D91444">
        <w:rPr>
          <w:rStyle w:val="teipersName"/>
          <w:lang w:val="sl-SI"/>
        </w:rPr>
        <w:t>Ivana</w:t>
      </w:r>
      <w:r>
        <w:t xml:space="preserve">, </w:t>
      </w:r>
      <w:r>
        <w:br/>
        <w:t xml:space="preserve">komuje vkázal </w:t>
      </w:r>
      <w:r w:rsidRPr="00F52667">
        <w:t>ſ</w:t>
      </w:r>
      <w:r>
        <w:t xml:space="preserve">zveti Dűh Bog dugovanya </w:t>
      </w:r>
      <w:r>
        <w:rPr>
          <w:rFonts w:ascii="ZRCola" w:hAnsi="ZRCola" w:cs="ZRCola"/>
        </w:rPr>
        <w:t>ſ</w:t>
      </w:r>
      <w:r>
        <w:t>zkrovna.</w:t>
      </w:r>
    </w:p>
    <w:p w14:paraId="024E40E6" w14:textId="77777777" w:rsidR="00380A5E" w:rsidRDefault="00380A5E" w:rsidP="00380A5E">
      <w:pPr>
        <w:pStyle w:val="teiab"/>
      </w:pPr>
      <w:r w:rsidRPr="009C7170">
        <w:rPr>
          <w:rStyle w:val="teilabelZnak"/>
        </w:rPr>
        <w:t>4.</w:t>
      </w:r>
      <w:r>
        <w:t xml:space="preserve"> Zredomje piszal </w:t>
      </w:r>
      <w:r w:rsidRPr="00F52667">
        <w:t>ſ</w:t>
      </w:r>
      <w:r>
        <w:t>zveti</w:t>
      </w:r>
      <w:r w:rsidRPr="00442E6E">
        <w:t xml:space="preserve"> </w:t>
      </w:r>
      <w:r w:rsidRPr="00D91444">
        <w:rPr>
          <w:rStyle w:val="teipersName"/>
          <w:lang w:val="sl-SI"/>
        </w:rPr>
        <w:t>Ivan</w:t>
      </w:r>
      <w:r>
        <w:t xml:space="preserve"> zato etak lejpo, jeden</w:t>
      </w:r>
      <w:r>
        <w:br/>
        <w:t>me angyel on praj zneszé na gorou viszouko zgo-</w:t>
      </w:r>
      <w:r>
        <w:br/>
        <w:t xml:space="preserve">re mu vkáza jeden </w:t>
      </w:r>
      <w:r w:rsidRPr="00F52667">
        <w:t>ſ</w:t>
      </w:r>
      <w:r>
        <w:t>zvét város i nyega lepoto.</w:t>
      </w:r>
    </w:p>
    <w:p w14:paraId="0F1C66C3" w14:textId="77777777" w:rsidR="00380A5E" w:rsidRDefault="00380A5E" w:rsidP="00380A5E">
      <w:pPr>
        <w:pStyle w:val="teiab"/>
      </w:pPr>
      <w:r w:rsidRPr="009C7170">
        <w:rPr>
          <w:rStyle w:val="teilabelZnak"/>
        </w:rPr>
        <w:t>5.</w:t>
      </w:r>
      <w:r>
        <w:t xml:space="preserve"> Ino je </w:t>
      </w:r>
      <w:r w:rsidRPr="00F52667">
        <w:t>ſ</w:t>
      </w:r>
      <w:r>
        <w:t>zpiszal tomu varos</w:t>
      </w:r>
      <w:r w:rsidRPr="00F52667">
        <w:t>ſ</w:t>
      </w:r>
      <w:r>
        <w:t>u moudus</w:t>
      </w:r>
      <w:r w:rsidRPr="00F52667">
        <w:t>ſ</w:t>
      </w:r>
      <w:r>
        <w:t>a lepoga,</w:t>
      </w:r>
      <w:r>
        <w:br/>
        <w:t xml:space="preserve">pride od Bouga ino je zidan </w:t>
      </w:r>
      <w:r w:rsidRPr="00F52667">
        <w:t>ſ</w:t>
      </w:r>
      <w:r>
        <w:t>zkameinya drágo-</w:t>
      </w:r>
      <w:r>
        <w:br/>
        <w:t>ga, gdrágo kamejnyu k</w:t>
      </w:r>
      <w:r w:rsidRPr="00F52667">
        <w:t>ſ</w:t>
      </w:r>
      <w:r>
        <w:t>zvetlo Jaspis</w:t>
      </w:r>
      <w:r w:rsidRPr="00F52667">
        <w:t>ſ</w:t>
      </w:r>
      <w:r>
        <w:t xml:space="preserve">u vcsini </w:t>
      </w:r>
      <w:r w:rsidRPr="00F52667">
        <w:t>ſ</w:t>
      </w:r>
      <w:r>
        <w:t>zpodov-</w:t>
      </w:r>
      <w:r>
        <w:br/>
        <w:t>noga.</w:t>
      </w:r>
    </w:p>
    <w:p w14:paraId="4F9F0AF4" w14:textId="77777777" w:rsidR="00380A5E" w:rsidRDefault="00380A5E" w:rsidP="00380A5E">
      <w:pPr>
        <w:pStyle w:val="teiab"/>
      </w:pPr>
      <w:r w:rsidRPr="009C7170">
        <w:rPr>
          <w:rStyle w:val="teilabelZnak"/>
        </w:rPr>
        <w:t>6.</w:t>
      </w:r>
      <w:r>
        <w:t xml:space="preserve"> Hej Bosje drági kako te város prevelik poveda,</w:t>
      </w:r>
      <w:r>
        <w:br/>
        <w:t>dvanaj</w:t>
      </w:r>
      <w:r w:rsidRPr="00F52667">
        <w:t>ſ</w:t>
      </w:r>
      <w:r>
        <w:t>zet jezero moski tako dugoga poveda,</w:t>
      </w:r>
      <w:r>
        <w:br/>
        <w:t xml:space="preserve">nyega viszino ino </w:t>
      </w:r>
      <w:r w:rsidRPr="00F52667">
        <w:t>ſ</w:t>
      </w:r>
      <w:r>
        <w:t>irino jednáko poveda</w:t>
      </w:r>
    </w:p>
    <w:p w14:paraId="23740164" w14:textId="77777777" w:rsidR="00380A5E" w:rsidRDefault="00380A5E" w:rsidP="00380A5E">
      <w:pPr>
        <w:pStyle w:val="teiab"/>
      </w:pPr>
      <w:r w:rsidRPr="009C7170">
        <w:rPr>
          <w:rStyle w:val="teilabelZnak"/>
        </w:rPr>
        <w:t>7.</w:t>
      </w:r>
      <w:r>
        <w:t xml:space="preserve"> Lejpim ga zlatim jeden angyel mertukom</w:t>
      </w:r>
      <w:r>
        <w:br/>
        <w:t>merja</w:t>
      </w:r>
      <w:r w:rsidRPr="00F52667">
        <w:t>ſſ</w:t>
      </w:r>
      <w:r>
        <w:t xml:space="preserve">e jezero lakti </w:t>
      </w:r>
      <w:r w:rsidRPr="00F52667">
        <w:t>ſ</w:t>
      </w:r>
      <w:r>
        <w:t xml:space="preserve">tiri </w:t>
      </w:r>
      <w:r w:rsidRPr="00F52667">
        <w:t>ſ</w:t>
      </w:r>
      <w:r>
        <w:t xml:space="preserve">ztou </w:t>
      </w:r>
      <w:r w:rsidRPr="00F52667">
        <w:t>ſ</w:t>
      </w:r>
      <w:r>
        <w:t>tiri város vi</w:t>
      </w:r>
      <w:r w:rsidRPr="00F52667">
        <w:t>ſ</w:t>
      </w:r>
      <w:r>
        <w:t>zok</w:t>
      </w:r>
      <w:r>
        <w:br/>
        <w:t>be</w:t>
      </w:r>
      <w:r w:rsidRPr="00F52667">
        <w:t>ſſ</w:t>
      </w:r>
      <w:r>
        <w:t>e nyega vi</w:t>
      </w:r>
      <w:r w:rsidRPr="00F52667">
        <w:t>ſ</w:t>
      </w:r>
      <w:r>
        <w:t>zina ino sirina v</w:t>
      </w:r>
      <w:r w:rsidRPr="00F52667">
        <w:t>ſ</w:t>
      </w:r>
      <w:r>
        <w:t>za jednaka be</w:t>
      </w:r>
      <w:r w:rsidRPr="00F52667">
        <w:t>ſſ</w:t>
      </w:r>
      <w:r>
        <w:t>e.</w:t>
      </w:r>
    </w:p>
    <w:p w14:paraId="34662F7F" w14:textId="77777777" w:rsidR="00380A5E" w:rsidRPr="00397AEA" w:rsidRDefault="00380A5E" w:rsidP="00380A5E">
      <w:pPr>
        <w:pStyle w:val="teifwCatch"/>
        <w:rPr>
          <w:lang w:val="sl-SI"/>
        </w:rPr>
      </w:pP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</w:r>
      <w:r w:rsidRPr="00397AEA">
        <w:rPr>
          <w:lang w:val="sl-SI"/>
        </w:rPr>
        <w:tab/>
        <w:t>8. Nigdar</w:t>
      </w:r>
    </w:p>
    <w:p w14:paraId="4F38F0A1" w14:textId="77777777" w:rsidR="00380A5E" w:rsidRDefault="00380A5E" w:rsidP="00380A5E">
      <w:r>
        <w:br w:type="page"/>
      </w:r>
    </w:p>
    <w:p w14:paraId="567433FE" w14:textId="77777777" w:rsidR="00380A5E" w:rsidRDefault="00380A5E" w:rsidP="00380A5E">
      <w:r>
        <w:lastRenderedPageBreak/>
        <w:t>/061r/</w:t>
      </w:r>
    </w:p>
    <w:p w14:paraId="42FB7981" w14:textId="77777777" w:rsidR="00380A5E" w:rsidRPr="00387C5B" w:rsidRDefault="00380A5E" w:rsidP="00380A5E">
      <w:pPr>
        <w:pStyle w:val="teifwPageNum"/>
        <w:rPr>
          <w:lang w:val="sl-SI"/>
        </w:rPr>
      </w:pPr>
      <w:r w:rsidRPr="00387C5B">
        <w:rPr>
          <w:lang w:val="sl-SI"/>
        </w:rPr>
        <w:t>120</w:t>
      </w:r>
    </w:p>
    <w:p w14:paraId="447128B9" w14:textId="77777777" w:rsidR="00380A5E" w:rsidRDefault="00380A5E" w:rsidP="00380A5E">
      <w:pPr>
        <w:pStyle w:val="teiab"/>
      </w:pPr>
      <w:r w:rsidRPr="009C7170">
        <w:rPr>
          <w:rStyle w:val="teilabelZnak"/>
        </w:rPr>
        <w:t>8.</w:t>
      </w:r>
      <w:r>
        <w:t xml:space="preserve"> Nigdár nijeden tako leipoga Varos</w:t>
      </w:r>
      <w:r w:rsidRPr="00F52667">
        <w:t>ſ</w:t>
      </w:r>
      <w:r>
        <w:t>a nei vidil,</w:t>
      </w:r>
      <w:r>
        <w:br/>
        <w:t>dvanaj</w:t>
      </w:r>
      <w:r w:rsidRPr="00F52667">
        <w:t>ſ</w:t>
      </w:r>
      <w:r>
        <w:t xml:space="preserve">zet </w:t>
      </w:r>
      <w:r w:rsidRPr="00F52667">
        <w:t>ſ</w:t>
      </w:r>
      <w:r>
        <w:t>ztene zdrága kamenya zidaneje imel, le-</w:t>
      </w:r>
      <w:r>
        <w:br/>
        <w:t>pi i draksi od suta zláta onje placz imel.</w:t>
      </w:r>
    </w:p>
    <w:p w14:paraId="44341966" w14:textId="77777777" w:rsidR="00380A5E" w:rsidRDefault="00380A5E" w:rsidP="00380A5E">
      <w:pPr>
        <w:pStyle w:val="teiab"/>
      </w:pPr>
      <w:r w:rsidRPr="009C7170">
        <w:rPr>
          <w:rStyle w:val="teilabelZnak"/>
        </w:rPr>
        <w:t>9.</w:t>
      </w:r>
      <w:r>
        <w:t xml:space="preserve"> Zerdécsim </w:t>
      </w:r>
      <w:r>
        <w:rPr>
          <w:rFonts w:ascii="ZRCola" w:hAnsi="ZRCola" w:cs="ZRCola"/>
        </w:rPr>
        <w:t>ſ</w:t>
      </w:r>
      <w:r>
        <w:t>zvetlim drágim kaményem on vesz zidan</w:t>
      </w:r>
      <w:r>
        <w:br/>
        <w:t>bes</w:t>
      </w:r>
      <w:r>
        <w:rPr>
          <w:rFonts w:ascii="ZRCola" w:hAnsi="ZRCola" w:cs="ZRCola"/>
        </w:rPr>
        <w:t>ſ</w:t>
      </w:r>
      <w:r>
        <w:t xml:space="preserve">e, perva ta </w:t>
      </w:r>
      <w:r>
        <w:rPr>
          <w:rFonts w:ascii="ZRCola" w:hAnsi="ZRCola" w:cs="ZRCola"/>
        </w:rPr>
        <w:t>ſ</w:t>
      </w:r>
      <w:r>
        <w:t>zteina zdrága Jaspis</w:t>
      </w:r>
      <w:r w:rsidRPr="00F52667">
        <w:t>ſ</w:t>
      </w:r>
      <w:r>
        <w:t xml:space="preserve">a drűga </w:t>
      </w:r>
      <w:r w:rsidRPr="00F52667">
        <w:t>ſ</w:t>
      </w:r>
      <w:r>
        <w:t>aphi-</w:t>
      </w:r>
      <w:r>
        <w:br/>
        <w:t>rus</w:t>
      </w:r>
      <w:r w:rsidRPr="00F52667">
        <w:t>ſ</w:t>
      </w:r>
      <w:r>
        <w:t>a, ta trétja bes</w:t>
      </w:r>
      <w:r w:rsidRPr="00F52667">
        <w:t>ſ</w:t>
      </w:r>
      <w:r>
        <w:t>e z Calcedomus</w:t>
      </w:r>
      <w:r w:rsidRPr="00F52667">
        <w:t>ſ</w:t>
      </w:r>
      <w:r>
        <w:t xml:space="preserve">a, </w:t>
      </w:r>
      <w:r w:rsidRPr="00F52667">
        <w:t>ſ</w:t>
      </w:r>
      <w:r>
        <w:t xml:space="preserve">terta </w:t>
      </w:r>
      <w:r w:rsidRPr="00F52667">
        <w:t>ſ</w:t>
      </w:r>
      <w:r>
        <w:t>maragdus</w:t>
      </w:r>
      <w:r w:rsidRPr="00F52667">
        <w:t>ſ</w:t>
      </w:r>
      <w:r>
        <w:t>a</w:t>
      </w:r>
    </w:p>
    <w:p w14:paraId="1DBF2FE1" w14:textId="77777777" w:rsidR="00380A5E" w:rsidRDefault="00380A5E" w:rsidP="00380A5E">
      <w:pPr>
        <w:pStyle w:val="teiab"/>
      </w:pPr>
      <w:r w:rsidRPr="009C7170">
        <w:rPr>
          <w:rStyle w:val="teilabelZnak"/>
        </w:rPr>
        <w:t>10.</w:t>
      </w:r>
      <w:r>
        <w:t xml:space="preserve"> Mocsno prelepa peté szténa bes</w:t>
      </w:r>
      <w:r w:rsidRPr="00F52667">
        <w:t>ſ</w:t>
      </w:r>
      <w:r>
        <w:t xml:space="preserve">e te </w:t>
      </w:r>
      <w:r w:rsidRPr="00863E85">
        <w:t>ſardonix</w:t>
      </w:r>
      <w:r>
        <w:t>, sészta</w:t>
      </w:r>
      <w:r>
        <w:br/>
      </w:r>
      <w:r w:rsidRPr="00F52667">
        <w:t>ſ</w:t>
      </w:r>
      <w:r>
        <w:t>árdius á szédma sztena besse Chrysolithus, oszma To-</w:t>
      </w:r>
      <w:r>
        <w:br/>
        <w:t>pazius, devéta Berillus, deszéta Chrisopas</w:t>
      </w:r>
      <w:r w:rsidRPr="00F52667">
        <w:t>ſ</w:t>
      </w:r>
      <w:r>
        <w:t>us.</w:t>
      </w:r>
    </w:p>
    <w:p w14:paraId="4A9C8BB3" w14:textId="77777777" w:rsidR="00380A5E" w:rsidRDefault="00380A5E" w:rsidP="00380A5E">
      <w:pPr>
        <w:pStyle w:val="teiab"/>
      </w:pPr>
      <w:r w:rsidRPr="009C7170">
        <w:rPr>
          <w:rStyle w:val="teilabelZnak"/>
        </w:rPr>
        <w:t>11.</w:t>
      </w:r>
      <w:r>
        <w:t xml:space="preserve"> Csűdni preleipi Hiacinthus bes</w:t>
      </w:r>
      <w:r w:rsidRPr="00F52667">
        <w:t>ſ</w:t>
      </w:r>
      <w:r>
        <w:t>e jedenászta sztena,</w:t>
      </w:r>
      <w:r>
        <w:br/>
        <w:t>drűga na deszta prai da leipi Amethistus bes</w:t>
      </w:r>
      <w:r w:rsidRPr="00F52667">
        <w:t>ſ</w:t>
      </w:r>
      <w:r>
        <w:t>e, tako</w:t>
      </w:r>
      <w:r>
        <w:br/>
        <w:t xml:space="preserve">lepo </w:t>
      </w:r>
      <w:r>
        <w:rPr>
          <w:rFonts w:ascii="ZRCola" w:hAnsi="ZRCola" w:cs="ZRCola"/>
        </w:rPr>
        <w:t>ſ</w:t>
      </w:r>
      <w:r>
        <w:t xml:space="preserve">zvéti </w:t>
      </w:r>
      <w:r w:rsidRPr="00D91444">
        <w:rPr>
          <w:rStyle w:val="teipersName"/>
          <w:lang w:val="sl-SI"/>
        </w:rPr>
        <w:t>Iván</w:t>
      </w:r>
      <w:r>
        <w:t xml:space="preserve"> varas zidan besse.</w:t>
      </w:r>
    </w:p>
    <w:p w14:paraId="72A83E5F" w14:textId="77777777" w:rsidR="00380A5E" w:rsidRDefault="00380A5E" w:rsidP="00380A5E">
      <w:pPr>
        <w:pStyle w:val="teiab"/>
      </w:pPr>
      <w:r w:rsidRPr="009C7170">
        <w:rPr>
          <w:rStyle w:val="teilabelZnak"/>
        </w:rPr>
        <w:t>12.</w:t>
      </w:r>
      <w:r>
        <w:t xml:space="preserve"> Ino te Váras dvojanadeszta vráta </w:t>
      </w:r>
      <w:r>
        <w:rPr>
          <w:rFonts w:ascii="ZRCola" w:hAnsi="ZRCola" w:cs="ZRCola"/>
        </w:rPr>
        <w:t>ſ</w:t>
      </w:r>
      <w:r>
        <w:t>zva imes</w:t>
      </w:r>
      <w:r w:rsidRPr="00F52667">
        <w:t>ſ</w:t>
      </w:r>
      <w:r>
        <w:t>e zdrága</w:t>
      </w:r>
      <w:r>
        <w:br/>
        <w:t>kaménya lepo zrezana ta Vráta imes</w:t>
      </w:r>
      <w:r w:rsidRPr="00F52667">
        <w:t>ſ</w:t>
      </w:r>
      <w:r>
        <w:t>e, Varaski placz</w:t>
      </w:r>
      <w:r>
        <w:br/>
        <w:t>kako csiszt Christal zcsiszta zláta bes</w:t>
      </w:r>
      <w:r w:rsidRPr="00F52667">
        <w:t>ſ</w:t>
      </w:r>
      <w:r>
        <w:t>e</w:t>
      </w:r>
    </w:p>
    <w:p w14:paraId="3B6DB561" w14:textId="77777777" w:rsidR="00380A5E" w:rsidRDefault="00380A5E" w:rsidP="00380A5E">
      <w:pPr>
        <w:pStyle w:val="teiab"/>
      </w:pPr>
      <w:r w:rsidRPr="009C7170">
        <w:rPr>
          <w:rStyle w:val="teilabelZnak"/>
        </w:rPr>
        <w:t>13.</w:t>
      </w:r>
      <w:r>
        <w:t xml:space="preserve"> Csűdna pre</w:t>
      </w:r>
      <w:r w:rsidRPr="00F52667">
        <w:t>ſ</w:t>
      </w:r>
      <w:r>
        <w:t>zvetla toga Varas</w:t>
      </w:r>
      <w:r w:rsidRPr="00F52667">
        <w:t>ſ</w:t>
      </w:r>
      <w:r>
        <w:t xml:space="preserve">a </w:t>
      </w:r>
      <w:r w:rsidRPr="00F52667">
        <w:t>ſ</w:t>
      </w:r>
      <w:r>
        <w:t xml:space="preserve">zveti </w:t>
      </w:r>
      <w:r w:rsidRPr="00D91444">
        <w:rPr>
          <w:rStyle w:val="teipersName"/>
          <w:lang w:val="sl-SI"/>
        </w:rPr>
        <w:t>Ivan</w:t>
      </w:r>
      <w:r>
        <w:t xml:space="preserve"> veli,</w:t>
      </w:r>
      <w:r>
        <w:br/>
        <w:t>notri Varas</w:t>
      </w:r>
      <w:r w:rsidRPr="00F52667">
        <w:t>ſ</w:t>
      </w:r>
      <w:r>
        <w:t xml:space="preserve">u </w:t>
      </w:r>
      <w:r>
        <w:rPr>
          <w:rFonts w:ascii="ZRCola" w:hAnsi="ZRCola" w:cs="ZRCola"/>
        </w:rPr>
        <w:t>ſ</w:t>
      </w:r>
      <w:r>
        <w:t>zunczeni meiszecz nei potreben veli,</w:t>
      </w:r>
      <w:r>
        <w:br/>
        <w:t>ár szám Goszpon Bough notri prebiva i leprai</w:t>
      </w:r>
      <w:r>
        <w:br/>
        <w:t>szám szveiti.</w:t>
      </w:r>
    </w:p>
    <w:p w14:paraId="7AD40F3E" w14:textId="77777777" w:rsidR="00380A5E" w:rsidRDefault="00380A5E" w:rsidP="00380A5E">
      <w:pPr>
        <w:pStyle w:val="teiab"/>
      </w:pPr>
      <w:r w:rsidRPr="009C7170">
        <w:rPr>
          <w:rStyle w:val="teilabelZnak"/>
        </w:rPr>
        <w:t>14.</w:t>
      </w:r>
      <w:r>
        <w:t xml:space="preserve"> Kakoje lepa voda notri </w:t>
      </w:r>
      <w:r>
        <w:rPr>
          <w:rFonts w:ascii="ZRCola" w:hAnsi="ZRCola" w:cs="ZRCola"/>
        </w:rPr>
        <w:t>ſ</w:t>
      </w:r>
      <w:r>
        <w:t xml:space="preserve">zvéti </w:t>
      </w:r>
      <w:r>
        <w:rPr>
          <w:rStyle w:val="teipersName"/>
          <w:lang w:val="sl-SI"/>
        </w:rPr>
        <w:t>Ivá</w:t>
      </w:r>
      <w:r w:rsidRPr="00D91444">
        <w:rPr>
          <w:rStyle w:val="teipersName"/>
          <w:lang w:val="sl-SI"/>
        </w:rPr>
        <w:t>n</w:t>
      </w:r>
      <w:r>
        <w:t xml:space="preserve"> pris</w:t>
      </w:r>
      <w:r>
        <w:rPr>
          <w:rFonts w:ascii="ZRCola" w:hAnsi="ZRCola" w:cs="ZRCola"/>
        </w:rPr>
        <w:t>ſ</w:t>
      </w:r>
      <w:r>
        <w:t>e, rávno</w:t>
      </w:r>
      <w:r>
        <w:br/>
        <w:t xml:space="preserve">kakoje te </w:t>
      </w:r>
      <w:r>
        <w:rPr>
          <w:rFonts w:ascii="ZRCola" w:hAnsi="ZRCola" w:cs="ZRCola"/>
        </w:rPr>
        <w:t>ſ</w:t>
      </w:r>
      <w:r>
        <w:t>zveti Christal takva voda besse, posz-</w:t>
      </w:r>
      <w:r>
        <w:br/>
        <w:t>reid placza od Bosja sztala prelepo tekos</w:t>
      </w:r>
      <w:r>
        <w:rPr>
          <w:rFonts w:ascii="ZRCola" w:hAnsi="ZRCola" w:cs="ZRCola"/>
        </w:rPr>
        <w:t>ſ</w:t>
      </w:r>
      <w:r>
        <w:t>e.</w:t>
      </w:r>
    </w:p>
    <w:p w14:paraId="3459C8E4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737CA6F8" w14:textId="77777777" w:rsidR="00380A5E" w:rsidRDefault="00380A5E" w:rsidP="00380A5E">
      <w:r>
        <w:lastRenderedPageBreak/>
        <w:t>/061v/</w:t>
      </w:r>
    </w:p>
    <w:p w14:paraId="101E77A0" w14:textId="77777777" w:rsidR="00380A5E" w:rsidRDefault="00380A5E" w:rsidP="00380A5E">
      <w:pPr>
        <w:pStyle w:val="teifwPageNum"/>
      </w:pPr>
      <w:r>
        <w:t>121</w:t>
      </w:r>
    </w:p>
    <w:p w14:paraId="7BDFEE97" w14:textId="77777777" w:rsidR="00380A5E" w:rsidRDefault="00380A5E" w:rsidP="00380A5E">
      <w:pPr>
        <w:pStyle w:val="teiab"/>
      </w:pPr>
      <w:r w:rsidRPr="0039067E">
        <w:rPr>
          <w:rStyle w:val="teilabelZnak"/>
        </w:rPr>
        <w:t>15.</w:t>
      </w:r>
      <w:r>
        <w:t xml:space="preserve"> Zobeju sztranu toga poroka bes</w:t>
      </w:r>
      <w:r w:rsidRPr="00F52667">
        <w:t>ſ</w:t>
      </w:r>
      <w:r>
        <w:t>e drevje sitka,</w:t>
      </w:r>
      <w:r>
        <w:br/>
        <w:t>dvanái</w:t>
      </w:r>
      <w:r w:rsidRPr="00F52667">
        <w:t>ſ</w:t>
      </w:r>
      <w:r>
        <w:t xml:space="preserve">zet drevi vszaka mejszecza </w:t>
      </w:r>
      <w:r w:rsidRPr="00F52667">
        <w:t>ſ</w:t>
      </w:r>
      <w:r>
        <w:t xml:space="preserve">zádom rod </w:t>
      </w:r>
      <w:r w:rsidRPr="00F76BA2">
        <w:rPr>
          <w:rStyle w:val="teidel"/>
        </w:rPr>
        <w:t>kaj</w:t>
      </w:r>
      <w:r>
        <w:br/>
        <w:t>jehouta kroto hasz nis</w:t>
      </w:r>
      <w:r w:rsidRPr="00F52667">
        <w:t>ſ</w:t>
      </w:r>
      <w:r>
        <w:t>e betesnim lűdém lisztje</w:t>
      </w:r>
      <w:r>
        <w:br/>
        <w:t>toga drevja.</w:t>
      </w:r>
    </w:p>
    <w:p w14:paraId="58D12345" w14:textId="77777777" w:rsidR="00380A5E" w:rsidRDefault="00380A5E" w:rsidP="00380A5E">
      <w:pPr>
        <w:pStyle w:val="teiab"/>
      </w:pPr>
      <w:r w:rsidRPr="0039067E">
        <w:rPr>
          <w:rStyle w:val="teilabelZnak"/>
        </w:rPr>
        <w:t>16.</w:t>
      </w:r>
      <w:r>
        <w:t xml:space="preserve"> Gda bi szvéti </w:t>
      </w:r>
      <w:r w:rsidRPr="0039067E">
        <w:rPr>
          <w:rStyle w:val="teipersName"/>
        </w:rPr>
        <w:t>Iván</w:t>
      </w:r>
      <w:r w:rsidRPr="00F76BA2">
        <w:rPr>
          <w:color w:val="FF0000"/>
        </w:rPr>
        <w:t xml:space="preserve"> </w:t>
      </w:r>
      <w:r>
        <w:t>to bil vidil, velik glá</w:t>
      </w:r>
      <w:r w:rsidRPr="00F52667">
        <w:t>ſ</w:t>
      </w:r>
      <w:r>
        <w:t>z</w:t>
      </w:r>
      <w:r>
        <w:br/>
        <w:t>za</w:t>
      </w:r>
      <w:r w:rsidRPr="00F52667">
        <w:t>ſ</w:t>
      </w:r>
      <w:r>
        <w:t>zlis</w:t>
      </w:r>
      <w:r w:rsidRPr="00F52667">
        <w:t>ſ</w:t>
      </w:r>
      <w:r>
        <w:t>a, da Go</w:t>
      </w:r>
      <w:r w:rsidRPr="00F52667">
        <w:t>ſ</w:t>
      </w:r>
      <w:r>
        <w:t xml:space="preserve">zpodin Bog </w:t>
      </w:r>
      <w:r w:rsidRPr="00F52667">
        <w:t>ſ</w:t>
      </w:r>
      <w:r>
        <w:t>zvoimi vernimi vre</w:t>
      </w:r>
      <w:r>
        <w:br/>
        <w:t>notri prebiva, vu leipi Váras, vlepo Go</w:t>
      </w:r>
      <w:r w:rsidRPr="00F52667">
        <w:t>ſ</w:t>
      </w:r>
      <w:r>
        <w:t>zpo</w:t>
      </w:r>
      <w:r w:rsidRPr="00F52667">
        <w:t>ſ</w:t>
      </w:r>
      <w:r>
        <w:t>ztvo</w:t>
      </w:r>
      <w:r>
        <w:br/>
      </w:r>
      <w:r w:rsidRPr="00F52667">
        <w:t>ſ</w:t>
      </w:r>
      <w:r>
        <w:t>zve verne prizáva.</w:t>
      </w:r>
    </w:p>
    <w:p w14:paraId="6A42F730" w14:textId="77777777" w:rsidR="00380A5E" w:rsidRDefault="00380A5E" w:rsidP="00380A5E">
      <w:pPr>
        <w:pStyle w:val="teiab"/>
      </w:pPr>
      <w:r w:rsidRPr="0039067E">
        <w:rPr>
          <w:rStyle w:val="teilabelZnak"/>
        </w:rPr>
        <w:t>17.</w:t>
      </w:r>
      <w:r>
        <w:t xml:space="preserve"> Nebo prai ondi vernim lűdém nikakve ne-</w:t>
      </w:r>
      <w:r>
        <w:br/>
        <w:t>vole, nebo betega nebo saloszti, nebo pogibeli nebo-</w:t>
      </w:r>
      <w:r>
        <w:br/>
        <w:t>de placsa nebo náreka nebode neszrecse.</w:t>
      </w:r>
    </w:p>
    <w:p w14:paraId="2611E693" w14:textId="77777777" w:rsidR="00380A5E" w:rsidRDefault="00380A5E" w:rsidP="00380A5E">
      <w:pPr>
        <w:pStyle w:val="teiab"/>
      </w:pPr>
      <w:r w:rsidRPr="0039067E">
        <w:rPr>
          <w:rStyle w:val="teilabelZnak"/>
        </w:rPr>
        <w:t>18.</w:t>
      </w:r>
      <w:r>
        <w:t xml:space="preserve"> Herleno páli drűgi gla</w:t>
      </w:r>
      <w:r w:rsidRPr="00F52667">
        <w:t>ſ</w:t>
      </w:r>
      <w:r>
        <w:t xml:space="preserve">z </w:t>
      </w:r>
      <w:r w:rsidRPr="00F52667">
        <w:t>ſ</w:t>
      </w:r>
      <w:r>
        <w:t xml:space="preserve">zvéti svan </w:t>
      </w:r>
      <w:r w:rsidRPr="00F52667">
        <w:t>ſ</w:t>
      </w:r>
      <w:r>
        <w:t>zlis</w:t>
      </w:r>
      <w:r w:rsidRPr="00F52667">
        <w:t>ſ</w:t>
      </w:r>
      <w:r>
        <w:t xml:space="preserve">a, </w:t>
      </w:r>
      <w:r w:rsidRPr="0039067E">
        <w:rPr>
          <w:rStyle w:val="teipersName"/>
        </w:rPr>
        <w:t>Je-</w:t>
      </w:r>
      <w:r w:rsidRPr="0039067E">
        <w:rPr>
          <w:rStyle w:val="teipersName"/>
        </w:rPr>
        <w:br/>
        <w:t xml:space="preserve">sus </w:t>
      </w:r>
      <w:r>
        <w:t xml:space="preserve">pravi, </w:t>
      </w:r>
      <w:r w:rsidRPr="00033A8C">
        <w:rPr>
          <w:rStyle w:val="teipersName"/>
        </w:rPr>
        <w:t>Ivan</w:t>
      </w:r>
      <w:r>
        <w:t xml:space="preserve"> pis</w:t>
      </w:r>
      <w:r w:rsidRPr="00F52667">
        <w:t>ſ</w:t>
      </w:r>
      <w:r>
        <w:t xml:space="preserve">i tou, Ocsinaje volja </w:t>
      </w:r>
      <w:r w:rsidRPr="00F52667">
        <w:t>ſ</w:t>
      </w:r>
      <w:r>
        <w:t>to</w:t>
      </w:r>
      <w:r>
        <w:br/>
        <w:t>koli hocse k meni priti py nigdár ne osia.</w:t>
      </w:r>
    </w:p>
    <w:p w14:paraId="17C74BBA" w14:textId="77777777" w:rsidR="00380A5E" w:rsidRDefault="00380A5E" w:rsidP="00380A5E">
      <w:pPr>
        <w:pStyle w:val="teiab"/>
      </w:pPr>
      <w:r w:rsidRPr="0039067E">
        <w:rPr>
          <w:rStyle w:val="teilabelZnak"/>
        </w:rPr>
        <w:t>19.</w:t>
      </w:r>
      <w:r>
        <w:t xml:space="preserve"> Koteri koli k meni csé priti, scsém mu mesz-</w:t>
      </w:r>
      <w:r>
        <w:br/>
        <w:t>to dati, ki mo rejcs prime vesz moi leipi kincs nye-</w:t>
      </w:r>
      <w:r>
        <w:br/>
        <w:t>mu hocsem dati, kako Bough dobri, i Otecz drági</w:t>
      </w:r>
      <w:r>
        <w:br/>
        <w:t>nyegov hocsem biti.</w:t>
      </w:r>
    </w:p>
    <w:p w14:paraId="53B0EC7F" w14:textId="77777777" w:rsidR="00380A5E" w:rsidRDefault="00380A5E" w:rsidP="00380A5E">
      <w:pPr>
        <w:pStyle w:val="teiab"/>
      </w:pPr>
      <w:r w:rsidRPr="0039067E">
        <w:rPr>
          <w:rStyle w:val="teilabelZnak"/>
        </w:rPr>
        <w:t>20.</w:t>
      </w:r>
      <w:r>
        <w:t xml:space="preserve"> Jasz hocsem Váras kogaszi vidil moim vernim</w:t>
      </w:r>
      <w:r>
        <w:br/>
        <w:t>dati, snyimi navkűpe vekivekom hocsem pre-</w:t>
      </w:r>
      <w:r>
        <w:br/>
        <w:t>bivati, da nevernikov kszebi vu Varas pasz</w:t>
      </w:r>
      <w:r>
        <w:br/>
        <w:t>nescsem pűsztiti.</w:t>
      </w:r>
    </w:p>
    <w:p w14:paraId="456D9A61" w14:textId="77777777" w:rsidR="00380A5E" w:rsidRDefault="00380A5E" w:rsidP="00380A5E">
      <w:pPr>
        <w:pStyle w:val="teiab"/>
      </w:pPr>
      <w:r w:rsidRPr="0039067E">
        <w:rPr>
          <w:rStyle w:val="teilabelZnak"/>
        </w:rPr>
        <w:t>21.</w:t>
      </w:r>
      <w:r>
        <w:t xml:space="preserve"> Ki moje rejcsi</w:t>
      </w:r>
    </w:p>
    <w:p w14:paraId="18C857B4" w14:textId="77777777" w:rsidR="00380A5E" w:rsidRDefault="00380A5E" w:rsidP="00380A5E">
      <w:pPr>
        <w:spacing w:after="200"/>
      </w:pPr>
      <w:r>
        <w:br w:type="page"/>
      </w:r>
    </w:p>
    <w:p w14:paraId="58D94D69" w14:textId="77777777" w:rsidR="00380A5E" w:rsidRDefault="00380A5E" w:rsidP="00380A5E">
      <w:pPr>
        <w:spacing w:after="0" w:line="240" w:lineRule="auto"/>
      </w:pPr>
      <w:r>
        <w:lastRenderedPageBreak/>
        <w:t>/062r/</w:t>
      </w:r>
    </w:p>
    <w:p w14:paraId="237B97C1" w14:textId="77777777" w:rsidR="00380A5E" w:rsidRDefault="00380A5E" w:rsidP="00380A5E">
      <w:pPr>
        <w:pStyle w:val="teifwPageNum"/>
        <w:spacing w:before="0" w:after="0"/>
      </w:pPr>
      <w:r>
        <w:t>122</w:t>
      </w:r>
    </w:p>
    <w:p w14:paraId="57797C16" w14:textId="77777777" w:rsidR="00380A5E" w:rsidRDefault="00380A5E" w:rsidP="00380A5E">
      <w:pPr>
        <w:pStyle w:val="teiab"/>
      </w:pPr>
      <w:r w:rsidRPr="00F634F9">
        <w:rPr>
          <w:rStyle w:val="teilabelZnak"/>
        </w:rPr>
        <w:t>21.</w:t>
      </w:r>
      <w:r>
        <w:t xml:space="preserve"> Ki moje rejcsi gori ne vzeme, velik kvár vadsűje,</w:t>
      </w:r>
      <w:r>
        <w:br/>
        <w:t>vrocsega ognya kakoje puna vidis ova jama, noter</w:t>
      </w:r>
      <w:r>
        <w:br/>
        <w:t>sze szűjno kako hűdi pszi ti neverni ludje.</w:t>
      </w:r>
    </w:p>
    <w:p w14:paraId="6A9A41F0" w14:textId="77777777" w:rsidR="00380A5E" w:rsidRDefault="00380A5E" w:rsidP="00380A5E">
      <w:pPr>
        <w:pStyle w:val="teiab"/>
      </w:pPr>
      <w:r w:rsidRPr="00F634F9">
        <w:rPr>
          <w:rStyle w:val="teilabelZnak"/>
        </w:rPr>
        <w:t>22.</w:t>
      </w:r>
      <w:r>
        <w:t xml:space="preserve"> Koteri naszé grehe nakláda, nai preczi nakladi,</w:t>
      </w:r>
      <w:r>
        <w:br/>
        <w:t>koteri hocse pogan osztati, nai pogan osztane,</w:t>
      </w:r>
      <w:r>
        <w:br/>
        <w:t>scs</w:t>
      </w:r>
      <w:r w:rsidRPr="003D471F">
        <w:rPr>
          <w:rStyle w:val="teiadd"/>
        </w:rPr>
        <w:t>'em</w:t>
      </w:r>
      <w:r>
        <w:t>je csakati jedno malo poleg me miloscse</w:t>
      </w:r>
    </w:p>
    <w:p w14:paraId="3AE08E3F" w14:textId="77777777" w:rsidR="00380A5E" w:rsidRDefault="00380A5E" w:rsidP="00380A5E">
      <w:pPr>
        <w:pStyle w:val="teiab"/>
      </w:pPr>
      <w:r w:rsidRPr="00F634F9">
        <w:rPr>
          <w:rStyle w:val="teilabelZnak"/>
        </w:rPr>
        <w:t>23.</w:t>
      </w:r>
      <w:r>
        <w:t xml:space="preserve"> Bláseni cslovik ki mo rejcs prime, ino kre nyé</w:t>
      </w:r>
      <w:r>
        <w:br/>
        <w:t xml:space="preserve">sivé, </w:t>
      </w:r>
      <w:r w:rsidRPr="00F52667">
        <w:t>ſ</w:t>
      </w:r>
      <w:r>
        <w:t>zlobodno tákov vu te moi Varas vszako</w:t>
      </w:r>
      <w:r>
        <w:br/>
        <w:t xml:space="preserve">vrejme poide, </w:t>
      </w:r>
      <w:r w:rsidRPr="00F52667">
        <w:t>ſ</w:t>
      </w:r>
      <w:r>
        <w:t xml:space="preserve">zlobodno </w:t>
      </w:r>
      <w:r w:rsidRPr="00F52667">
        <w:t>ſ</w:t>
      </w:r>
      <w:r>
        <w:t>zádom szicsena drejvja vszig-</w:t>
      </w:r>
      <w:r>
        <w:br/>
        <w:t>dár sivel bode.</w:t>
      </w:r>
    </w:p>
    <w:p w14:paraId="53BDDC9B" w14:textId="77777777" w:rsidR="00380A5E" w:rsidRDefault="00380A5E" w:rsidP="00380A5E">
      <w:pPr>
        <w:pStyle w:val="teiab"/>
      </w:pPr>
      <w:r w:rsidRPr="00F634F9">
        <w:rPr>
          <w:rStyle w:val="teilabelZnak"/>
        </w:rPr>
        <w:t>24.</w:t>
      </w:r>
      <w:r>
        <w:t xml:space="preserve"> A zatejm kmeszto scsém konecz vercsti poganomi</w:t>
      </w:r>
      <w:r>
        <w:br/>
        <w:t>szvejtu, zdai botte vidli da ti neverni vszi vogen</w:t>
      </w:r>
      <w:r>
        <w:br/>
        <w:t>opadno, kako neszrecsno ino nevolno v</w:t>
      </w:r>
      <w:r w:rsidRPr="00F52667">
        <w:t>ſ</w:t>
      </w:r>
      <w:r>
        <w:t>zi hodili</w:t>
      </w:r>
      <w:r>
        <w:br/>
        <w:t>bodo.</w:t>
      </w:r>
    </w:p>
    <w:p w14:paraId="35C4F85B" w14:textId="77777777" w:rsidR="00380A5E" w:rsidRDefault="00380A5E" w:rsidP="00380A5E">
      <w:pPr>
        <w:pStyle w:val="teiab"/>
      </w:pPr>
      <w:r w:rsidRPr="00F634F9">
        <w:rPr>
          <w:rStyle w:val="teilabelZnak"/>
        </w:rPr>
        <w:t>25.</w:t>
      </w:r>
      <w:r>
        <w:t xml:space="preserve"> Zdai botte csűli tusne placse velike náreke glé-</w:t>
      </w:r>
      <w:r>
        <w:br/>
        <w:t>dal nebodem ni Krála hűda Czaszara ni Pápe,</w:t>
      </w:r>
      <w:r>
        <w:br/>
        <w:t>vszakomu nájem nyegov bom dával pouleg nyega vőre.</w:t>
      </w:r>
    </w:p>
    <w:p w14:paraId="607890ED" w14:textId="77777777" w:rsidR="00380A5E" w:rsidRDefault="00380A5E" w:rsidP="00380A5E">
      <w:pPr>
        <w:pStyle w:val="teiab"/>
      </w:pPr>
      <w:r w:rsidRPr="00F634F9">
        <w:rPr>
          <w:rStyle w:val="teilabelZnak"/>
        </w:rPr>
        <w:t>26.</w:t>
      </w:r>
      <w:r>
        <w:t xml:space="preserve"> Da pa zmoimi vernimi poidem vu Or</w:t>
      </w:r>
      <w:r w:rsidRPr="00F52667">
        <w:t>ſ</w:t>
      </w:r>
      <w:r>
        <w:t>zág Nebe</w:t>
      </w:r>
      <w:r w:rsidRPr="00F52667">
        <w:t>ſ</w:t>
      </w:r>
      <w:r>
        <w:t>z</w:t>
      </w:r>
      <w:r>
        <w:br/>
        <w:t>bi, gde nim</w:t>
      </w:r>
      <w:r w:rsidRPr="00033A8C">
        <w:rPr>
          <w:rStyle w:val="teidel"/>
        </w:rPr>
        <w:t>o</w:t>
      </w:r>
      <w:r w:rsidRPr="00033A8C">
        <w:rPr>
          <w:rStyle w:val="teiadd"/>
        </w:rPr>
        <w:t>mo</w:t>
      </w:r>
      <w:r>
        <w:t xml:space="preserve"> marko i v</w:t>
      </w:r>
      <w:r w:rsidRPr="00F52667">
        <w:t>ſ</w:t>
      </w:r>
      <w:r>
        <w:t>ze me kincse hocsem pri-</w:t>
      </w:r>
      <w:r>
        <w:br/>
        <w:t xml:space="preserve">kazati, i zmoim oczem i </w:t>
      </w:r>
      <w:r w:rsidRPr="00F52667">
        <w:t>ſ</w:t>
      </w:r>
      <w:r>
        <w:t>zvetim Dűhom vszigdár</w:t>
      </w:r>
      <w:r>
        <w:br/>
        <w:t>prebivati.</w:t>
      </w:r>
    </w:p>
    <w:p w14:paraId="0C5CB416" w14:textId="77777777" w:rsidR="00380A5E" w:rsidRDefault="00380A5E" w:rsidP="00380A5E">
      <w:pPr>
        <w:pStyle w:val="teiab"/>
      </w:pPr>
      <w:r w:rsidRPr="00F634F9">
        <w:rPr>
          <w:rStyle w:val="teilabelZnak"/>
        </w:rPr>
        <w:t>27.</w:t>
      </w:r>
      <w:r>
        <w:t xml:space="preserve"> Jaszem ednáko moi </w:t>
      </w:r>
      <w:r w:rsidRPr="00F52667">
        <w:t>ſ</w:t>
      </w:r>
      <w:r>
        <w:t>zveti Ország vszeim lűdem nap-</w:t>
      </w:r>
      <w:r>
        <w:br/>
        <w:t>ravil, boidi Tőrk Sidov kákor koli cslek v</w:t>
      </w:r>
      <w:r w:rsidRPr="00F52667">
        <w:t>ſ</w:t>
      </w:r>
      <w:r>
        <w:t xml:space="preserve">ze </w:t>
      </w:r>
      <w:r w:rsidRPr="00F52667">
        <w:t>ſ</w:t>
      </w:r>
      <w:r>
        <w:t>zem</w:t>
      </w:r>
      <w:r>
        <w:br/>
        <w:t xml:space="preserve">kszebi vábil ki mene lűbi vmeni verűje, kyemu </w:t>
      </w:r>
      <w:r w:rsidRPr="00F52667">
        <w:t>ſ</w:t>
      </w:r>
      <w:r>
        <w:t>zem-</w:t>
      </w:r>
      <w:r>
        <w:br/>
        <w:t xml:space="preserve">ga </w:t>
      </w:r>
      <w:r w:rsidRPr="00F52667">
        <w:t>ſ</w:t>
      </w:r>
      <w:r>
        <w:t>zpravil.</w:t>
      </w:r>
    </w:p>
    <w:p w14:paraId="5B755741" w14:textId="77777777" w:rsidR="00380A5E" w:rsidRDefault="00380A5E" w:rsidP="00380A5E">
      <w:pPr>
        <w:pStyle w:val="teiab"/>
      </w:pPr>
      <w:r w:rsidRPr="00F634F9">
        <w:rPr>
          <w:rStyle w:val="teilabelZnak"/>
        </w:rPr>
        <w:t>28.</w:t>
      </w:r>
      <w:r>
        <w:t xml:space="preserve"> V</w:t>
      </w:r>
      <w:r w:rsidRPr="00F52667">
        <w:t>ſ</w:t>
      </w:r>
      <w:r>
        <w:t>zak</w:t>
      </w:r>
    </w:p>
    <w:p w14:paraId="3FA13959" w14:textId="77777777" w:rsidR="00380A5E" w:rsidRDefault="00380A5E" w:rsidP="00380A5E">
      <w:pPr>
        <w:spacing w:after="200"/>
      </w:pPr>
      <w:r>
        <w:br w:type="page"/>
      </w:r>
    </w:p>
    <w:p w14:paraId="2721D1EB" w14:textId="77777777" w:rsidR="00380A5E" w:rsidRDefault="00380A5E" w:rsidP="00380A5E">
      <w:r>
        <w:lastRenderedPageBreak/>
        <w:t>/062v/</w:t>
      </w:r>
    </w:p>
    <w:p w14:paraId="577EDBE4" w14:textId="77777777" w:rsidR="00380A5E" w:rsidRDefault="00380A5E" w:rsidP="00380A5E">
      <w:pPr>
        <w:pStyle w:val="teifwPageNum"/>
      </w:pPr>
      <w:r>
        <w:t>123</w:t>
      </w:r>
    </w:p>
    <w:p w14:paraId="38C6AA85" w14:textId="77777777" w:rsidR="00380A5E" w:rsidRDefault="00380A5E" w:rsidP="00380A5E">
      <w:pPr>
        <w:pStyle w:val="teiab"/>
      </w:pPr>
      <w:r w:rsidRPr="0065631B">
        <w:rPr>
          <w:rStyle w:val="teilabelZnak"/>
        </w:rPr>
        <w:t>28.</w:t>
      </w:r>
      <w:r>
        <w:t xml:space="preserve"> Vszak lűbi Boga toti bod tolnács, verni cszigdár</w:t>
      </w:r>
      <w:r>
        <w:br/>
        <w:t xml:space="preserve">moy vnyem </w:t>
      </w:r>
      <w:r w:rsidRPr="00F52667">
        <w:t>ſ</w:t>
      </w:r>
      <w:r>
        <w:t>zamom verui, i nyega postűi i nye-</w:t>
      </w:r>
      <w:r>
        <w:br/>
        <w:t>ga sze ti boi ako tou hocses, da nyegov Or-</w:t>
      </w:r>
      <w:r>
        <w:br/>
        <w:t>szagh bode vekveke tvoj.</w:t>
      </w:r>
    </w:p>
    <w:p w14:paraId="38889159" w14:textId="77777777" w:rsidR="00380A5E" w:rsidRPr="000A2156" w:rsidRDefault="00380A5E" w:rsidP="00380A5E">
      <w:pPr>
        <w:pStyle w:val="teiab"/>
        <w:rPr>
          <w:rStyle w:val="teiabbr"/>
        </w:rPr>
      </w:pPr>
      <w:r w:rsidRPr="0065631B">
        <w:rPr>
          <w:rStyle w:val="teilabelZnak"/>
        </w:rPr>
        <w:t>29.</w:t>
      </w:r>
      <w:r>
        <w:t xml:space="preserve"> </w:t>
      </w:r>
      <w:r w:rsidRPr="007B08DA">
        <w:t>Tou szte ſzlisſ</w:t>
      </w:r>
      <w:r>
        <w:t>ali da hűde lűdij on pſze ime-</w:t>
      </w:r>
      <w:r w:rsidRPr="007B08DA">
        <w:br/>
        <w:t>nuje Bose besze'de ino pravicze steri vzeti</w:t>
      </w:r>
      <w:r w:rsidRPr="007B08DA">
        <w:br/>
        <w:t>nescse, vu leip</w:t>
      </w:r>
      <w:r>
        <w:t>i Varas vlepo goſzpoſztvo pűsz-</w:t>
      </w:r>
      <w:r w:rsidRPr="007B08DA">
        <w:br/>
        <w:t>titi ga nescse.</w:t>
      </w:r>
    </w:p>
    <w:p w14:paraId="6A3CE5C9" w14:textId="77777777" w:rsidR="00380A5E" w:rsidRDefault="00380A5E" w:rsidP="00380A5E">
      <w:pPr>
        <w:pStyle w:val="teiab"/>
      </w:pPr>
      <w:r w:rsidRPr="0065631B">
        <w:rPr>
          <w:rStyle w:val="teilabelZnak"/>
        </w:rPr>
        <w:t>30;</w:t>
      </w:r>
      <w:r>
        <w:t xml:space="preserve"> Vem da Goszpoda vsoterbi sli dabije pűsztili,</w:t>
      </w:r>
      <w:r>
        <w:br/>
        <w:t>da kako Tatje pred tim me</w:t>
      </w:r>
      <w:r w:rsidRPr="00F52667">
        <w:t>ſ</w:t>
      </w:r>
      <w:r>
        <w:t>zeczom bodosze</w:t>
      </w:r>
      <w:r>
        <w:br/>
      </w:r>
      <w:r w:rsidRPr="00F52667">
        <w:t>ſ</w:t>
      </w:r>
      <w:r>
        <w:t>zkrivali, onim govorim ki vnocsi vujdne</w:t>
      </w:r>
      <w:r>
        <w:br/>
        <w:t>leprai Vrágu szlűsio.</w:t>
      </w:r>
    </w:p>
    <w:p w14:paraId="3D4843C9" w14:textId="77777777" w:rsidR="00380A5E" w:rsidRDefault="00380A5E" w:rsidP="00380A5E">
      <w:pPr>
        <w:pStyle w:val="teiab"/>
      </w:pPr>
      <w:r w:rsidRPr="0065631B">
        <w:rPr>
          <w:rStyle w:val="teilabelZnak"/>
        </w:rPr>
        <w:t>31.</w:t>
      </w:r>
      <w:r>
        <w:t xml:space="preserve"> Govori </w:t>
      </w:r>
      <w:r w:rsidRPr="00C52A0F">
        <w:t>Christus</w:t>
      </w:r>
      <w:r>
        <w:t xml:space="preserve"> da pogan cslovik noter</w:t>
      </w:r>
      <w:r>
        <w:br/>
        <w:t>nemre pojti, zátosze imei kroto napamet vszá-</w:t>
      </w:r>
      <w:r>
        <w:br/>
        <w:t>ki totu vzeti, pa szveiti sitek na právo vőro</w:t>
      </w:r>
      <w:r>
        <w:br/>
        <w:t>setűj gori vsztati,</w:t>
      </w:r>
    </w:p>
    <w:p w14:paraId="185D41DA" w14:textId="77777777" w:rsidR="00380A5E" w:rsidRDefault="00380A5E" w:rsidP="00380A5E">
      <w:pPr>
        <w:pStyle w:val="teiab"/>
      </w:pPr>
      <w:r>
        <w:t xml:space="preserve">                                                                                     mu</w:t>
      </w:r>
      <w:r>
        <w:br/>
      </w:r>
      <w:r w:rsidRPr="0065631B">
        <w:rPr>
          <w:rStyle w:val="teilabelZnak"/>
        </w:rPr>
        <w:t>32.</w:t>
      </w:r>
      <w:r>
        <w:t xml:space="preserve"> Vszacskova réda csloveka kszebi </w:t>
      </w:r>
      <w:r w:rsidRPr="00DF008C">
        <w:rPr>
          <w:rStyle w:val="teipersName"/>
        </w:rPr>
        <w:t>Jesus</w:t>
      </w:r>
      <w:r>
        <w:t xml:space="preserve"> </w:t>
      </w:r>
      <w:r w:rsidRPr="000B28E9">
        <w:rPr>
          <w:rStyle w:val="teiabbr"/>
          <w:lang w:val="sl-SI"/>
        </w:rPr>
        <w:t>X͠</w:t>
      </w:r>
      <w:r w:rsidRPr="00DF008C">
        <w:rPr>
          <w:rStyle w:val="teiabbr"/>
        </w:rPr>
        <w:t>tus</w:t>
      </w:r>
      <w:r>
        <w:t xml:space="preserve"> </w:t>
      </w:r>
      <w:r>
        <w:br/>
        <w:t>zové, leprai ki hodi po nyega potij ino vnyem</w:t>
      </w:r>
      <w:r>
        <w:br/>
        <w:t>verűje, ali bou Go</w:t>
      </w:r>
      <w:r w:rsidRPr="00F52667">
        <w:t>ſ</w:t>
      </w:r>
      <w:r>
        <w:t>zpon ali bou cslovik onje</w:t>
      </w:r>
      <w:r>
        <w:br/>
        <w:t>odkűpil vsze.</w:t>
      </w:r>
    </w:p>
    <w:p w14:paraId="4CB3F4C7" w14:textId="77777777" w:rsidR="00380A5E" w:rsidRDefault="00380A5E" w:rsidP="00380A5E">
      <w:pPr>
        <w:pStyle w:val="teiab"/>
      </w:pPr>
      <w:r w:rsidRPr="0065631B">
        <w:rPr>
          <w:rStyle w:val="teilabelZnak"/>
        </w:rPr>
        <w:t>33.</w:t>
      </w:r>
      <w:r>
        <w:t xml:space="preserve"> Da vede hűd Vrág vnocsi i vujdne, nesztánom</w:t>
      </w:r>
      <w:r w:rsidRPr="00F52667">
        <w:t>ſ</w:t>
      </w:r>
      <w:r>
        <w:t>ze</w:t>
      </w:r>
      <w:r>
        <w:br/>
        <w:t>vertij, med nami hodi, kako bi mogel steroga pos-</w:t>
      </w:r>
      <w:r>
        <w:br/>
        <w:t>reiti záto i mejmo orusje vzéti prout nyemu vsztáti.</w:t>
      </w:r>
    </w:p>
    <w:p w14:paraId="2EC2530E" w14:textId="77777777" w:rsidR="00380A5E" w:rsidRDefault="00380A5E" w:rsidP="00380A5E">
      <w:pPr>
        <w:pStyle w:val="teiab"/>
      </w:pPr>
      <w:r w:rsidRPr="0065631B">
        <w:rPr>
          <w:rStyle w:val="teilabelZnak"/>
        </w:rPr>
        <w:t>34.</w:t>
      </w:r>
      <w:r>
        <w:t xml:space="preserve"> Telnim </w:t>
      </w:r>
    </w:p>
    <w:p w14:paraId="6FF914FA" w14:textId="77777777" w:rsidR="00380A5E" w:rsidRDefault="00380A5E" w:rsidP="00380A5E">
      <w:pPr>
        <w:spacing w:after="200"/>
      </w:pPr>
      <w:r>
        <w:br w:type="page"/>
      </w:r>
    </w:p>
    <w:p w14:paraId="41A6B34E" w14:textId="77777777" w:rsidR="00380A5E" w:rsidRDefault="00380A5E" w:rsidP="00380A5E">
      <w:r>
        <w:lastRenderedPageBreak/>
        <w:t>/063r/</w:t>
      </w:r>
    </w:p>
    <w:p w14:paraId="3339942C" w14:textId="77777777" w:rsidR="00380A5E" w:rsidRDefault="00380A5E" w:rsidP="00380A5E">
      <w:pPr>
        <w:pStyle w:val="teifwPageNum"/>
      </w:pPr>
      <w:r>
        <w:t>124</w:t>
      </w:r>
    </w:p>
    <w:p w14:paraId="42F637D9" w14:textId="77777777" w:rsidR="00380A5E" w:rsidRDefault="00380A5E" w:rsidP="00380A5E">
      <w:pPr>
        <w:pStyle w:val="teiab"/>
      </w:pPr>
      <w:r w:rsidRPr="00B53871">
        <w:rPr>
          <w:rStyle w:val="teilabelZnak"/>
        </w:rPr>
        <w:t>34.</w:t>
      </w:r>
      <w:r>
        <w:t xml:space="preserve"> Telnim orusjem ne vrazisnoga miga obládamo záto</w:t>
      </w:r>
      <w:r>
        <w:br/>
        <w:t>od Boga Dűssa orusja prosziti imamo, toje nyega</w:t>
      </w:r>
      <w:r>
        <w:br/>
        <w:t>rejcs pokoi vőrujoucs Nebésza dobimo.</w:t>
      </w:r>
    </w:p>
    <w:p w14:paraId="7AC94DD4" w14:textId="77777777" w:rsidR="00380A5E" w:rsidRDefault="00380A5E" w:rsidP="00380A5E">
      <w:pPr>
        <w:pStyle w:val="teiab"/>
      </w:pPr>
      <w:r w:rsidRPr="00B53871">
        <w:rPr>
          <w:rStyle w:val="teilabelZnak"/>
        </w:rPr>
        <w:t>35.</w:t>
      </w:r>
      <w:r>
        <w:t xml:space="preserve"> To peszen szpravil </w:t>
      </w:r>
      <w:r w:rsidRPr="00A21558">
        <w:rPr>
          <w:rStyle w:val="teipersName"/>
        </w:rPr>
        <w:t>Gabriel</w:t>
      </w:r>
      <w:r>
        <w:t xml:space="preserve"> Nemcs</w:t>
      </w:r>
      <w:r w:rsidRPr="00F52667">
        <w:t>ſ</w:t>
      </w:r>
      <w:r>
        <w:t>is velikomi</w:t>
      </w:r>
      <w:r>
        <w:br/>
        <w:t>misleinyi, kroto 'teles</w:t>
      </w:r>
      <w:r w:rsidRPr="00F52667">
        <w:t>ſ</w:t>
      </w:r>
      <w:r>
        <w:t xml:space="preserve">e, dabi </w:t>
      </w:r>
      <w:r w:rsidRPr="00F52667">
        <w:t>ſ</w:t>
      </w:r>
      <w:r>
        <w:t>zlovenye, vszi Bo-</w:t>
      </w:r>
      <w:r>
        <w:br/>
        <w:t>ga poznali, i dabi gori vNebe</w:t>
      </w:r>
      <w:r w:rsidRPr="00F52667">
        <w:t>ſ</w:t>
      </w:r>
      <w:r>
        <w:t>zki ország, vekso</w:t>
      </w:r>
      <w:r>
        <w:br/>
      </w:r>
      <w:r w:rsidRPr="00F52667">
        <w:t>ſ</w:t>
      </w:r>
      <w:r>
        <w:t>zkerbno</w:t>
      </w:r>
      <w:r w:rsidRPr="00F52667">
        <w:t>ſ</w:t>
      </w:r>
      <w:r>
        <w:t>zili.</w:t>
      </w:r>
    </w:p>
    <w:p w14:paraId="17BBC198" w14:textId="77777777" w:rsidR="00380A5E" w:rsidRDefault="00380A5E" w:rsidP="00380A5E">
      <w:pPr>
        <w:pStyle w:val="teiab"/>
      </w:pPr>
      <w:r w:rsidRPr="00B53871">
        <w:rPr>
          <w:rStyle w:val="teilabelZnak"/>
        </w:rPr>
        <w:t>36.</w:t>
      </w:r>
      <w:r>
        <w:t xml:space="preserve"> Hválen boidi Bough Otecz Nebeszki, z</w:t>
      </w:r>
      <w:r w:rsidRPr="00DF008C">
        <w:rPr>
          <w:rStyle w:val="teipersName"/>
        </w:rPr>
        <w:t>Jesusſem</w:t>
      </w:r>
      <w:r>
        <w:br/>
        <w:t xml:space="preserve">Kristusem, i </w:t>
      </w:r>
      <w:r w:rsidRPr="00F52667">
        <w:t>ſ</w:t>
      </w:r>
      <w:r>
        <w:t>zvétim Dűhom vjedinom Boistvi od</w:t>
      </w:r>
      <w:r>
        <w:br/>
        <w:t xml:space="preserve">nász vszako vreime, ár tisze dicsi zcsisztoga </w:t>
      </w:r>
      <w:r w:rsidRPr="00F52667">
        <w:t>ſ</w:t>
      </w:r>
      <w:r>
        <w:t>zer-</w:t>
      </w:r>
      <w:r>
        <w:br/>
        <w:t xml:space="preserve">cza ino zpráve vőre </w:t>
      </w:r>
    </w:p>
    <w:p w14:paraId="18FE9633" w14:textId="77777777" w:rsidR="00380A5E" w:rsidRDefault="00380A5E" w:rsidP="00380A5E">
      <w:pPr>
        <w:pStyle w:val="teiclosure0"/>
      </w:pPr>
      <w:r>
        <w:t>Amen</w:t>
      </w:r>
    </w:p>
    <w:p w14:paraId="79D4DBEB" w14:textId="77777777" w:rsidR="00380A5E" w:rsidRDefault="00380A5E" w:rsidP="00380A5E">
      <w:pPr>
        <w:pStyle w:val="Naslov2"/>
      </w:pPr>
      <w:r>
        <w:t>De Matrimonio IIda Dnica Cpost Epiph.</w:t>
      </w:r>
    </w:p>
    <w:p w14:paraId="7605CBD1" w14:textId="77777777" w:rsidR="00380A5E" w:rsidRDefault="00380A5E" w:rsidP="00380A5E">
      <w:pPr>
        <w:pStyle w:val="teiab"/>
      </w:pPr>
      <w:r w:rsidRPr="00B53871">
        <w:rPr>
          <w:rStyle w:val="teilabelZnak"/>
        </w:rPr>
        <w:t>1.</w:t>
      </w:r>
      <w:r>
        <w:t xml:space="preserve"> Dobri hisniczi vi poszlűsajte, </w:t>
      </w:r>
      <w:r w:rsidRPr="00F52667">
        <w:t>ſ</w:t>
      </w:r>
      <w:r>
        <w:t>zvega ré-</w:t>
      </w:r>
      <w:r>
        <w:br/>
        <w:t>da leipo navcsite, i zroka ktomu visze navcsite,</w:t>
      </w:r>
      <w:r>
        <w:br/>
        <w:t>vu csisztoucsi sze kroto zdersite.</w:t>
      </w:r>
    </w:p>
    <w:p w14:paraId="5768FE18" w14:textId="77777777" w:rsidR="00380A5E" w:rsidRDefault="00380A5E" w:rsidP="00380A5E">
      <w:pPr>
        <w:pStyle w:val="teiab"/>
      </w:pPr>
      <w:r w:rsidRPr="00B53871">
        <w:rPr>
          <w:rStyle w:val="teilabelZnak"/>
        </w:rPr>
        <w:t>2.</w:t>
      </w:r>
      <w:r>
        <w:t xml:space="preserve"> To szvéto histvo nigdár nei drűgo, nego csisztou-</w:t>
      </w:r>
      <w:r>
        <w:br/>
        <w:t>csa i vsza dobrouta právo jedinsztvo dano od</w:t>
      </w:r>
      <w:r>
        <w:br/>
        <w:t>Boga, i pouleg právde lűbezno</w:t>
      </w:r>
      <w:r w:rsidRPr="00F52667">
        <w:t>ſ</w:t>
      </w:r>
      <w:r>
        <w:t>zt csiszta.</w:t>
      </w:r>
    </w:p>
    <w:p w14:paraId="71E8D195" w14:textId="77777777" w:rsidR="00380A5E" w:rsidRDefault="00380A5E" w:rsidP="00380A5E">
      <w:pPr>
        <w:pStyle w:val="teiab"/>
      </w:pPr>
      <w:r w:rsidRPr="00B53871">
        <w:rPr>
          <w:rStyle w:val="teilabelZnak"/>
        </w:rPr>
        <w:t>3.</w:t>
      </w:r>
      <w:r>
        <w:t xml:space="preserve"> Gda Boug </w:t>
      </w:r>
      <w:r w:rsidRPr="00A21558">
        <w:rPr>
          <w:rStyle w:val="teipersName"/>
        </w:rPr>
        <w:t>Adama</w:t>
      </w:r>
      <w:r>
        <w:t xml:space="preserve"> na zemlo </w:t>
      </w:r>
      <w:r w:rsidRPr="00F52667">
        <w:t>ſ</w:t>
      </w:r>
      <w:r>
        <w:t>ztvoril, k</w:t>
      </w:r>
      <w:r w:rsidRPr="00F52667">
        <w:t>ſ</w:t>
      </w:r>
      <w:r>
        <w:t>zvemuga</w:t>
      </w:r>
      <w:r>
        <w:br/>
        <w:t xml:space="preserve">keipu primerna </w:t>
      </w:r>
      <w:r w:rsidRPr="00F52667">
        <w:t>ſ</w:t>
      </w:r>
      <w:r>
        <w:t>ztvoril, v Paradicsomi</w:t>
      </w:r>
      <w:r>
        <w:br/>
        <w:t>nyega posztávi, i sitek nyemu ondi o</w:t>
      </w:r>
      <w:r w:rsidRPr="00F52667">
        <w:t>ſ</w:t>
      </w:r>
      <w:r>
        <w:t>ztavi.</w:t>
      </w:r>
    </w:p>
    <w:p w14:paraId="0BBD2C6E" w14:textId="77777777" w:rsidR="00380A5E" w:rsidRDefault="00380A5E" w:rsidP="00380A5E">
      <w:pPr>
        <w:pStyle w:val="teiab"/>
      </w:pPr>
      <w:r w:rsidRPr="00B53871">
        <w:rPr>
          <w:rStyle w:val="teilabelZnak"/>
        </w:rPr>
        <w:t>4.</w:t>
      </w:r>
      <w:r>
        <w:t xml:space="preserve"> Ár v</w:t>
      </w:r>
      <w:r w:rsidRPr="00F52667">
        <w:t>ſ</w:t>
      </w:r>
      <w:r>
        <w:t>zake</w:t>
      </w:r>
    </w:p>
    <w:p w14:paraId="735E2FA1" w14:textId="77777777" w:rsidR="00380A5E" w:rsidRDefault="00380A5E" w:rsidP="00380A5E">
      <w:pPr>
        <w:spacing w:after="200"/>
      </w:pPr>
      <w:r>
        <w:br w:type="page"/>
      </w:r>
    </w:p>
    <w:p w14:paraId="7F56321D" w14:textId="77777777" w:rsidR="00380A5E" w:rsidRDefault="00380A5E" w:rsidP="00380A5E">
      <w:r>
        <w:lastRenderedPageBreak/>
        <w:t>/063v/</w:t>
      </w:r>
    </w:p>
    <w:p w14:paraId="28CD81D7" w14:textId="77777777" w:rsidR="00380A5E" w:rsidRDefault="00380A5E" w:rsidP="00380A5E">
      <w:pPr>
        <w:pStyle w:val="teifwPageNum"/>
      </w:pPr>
      <w:r>
        <w:t>125</w:t>
      </w:r>
    </w:p>
    <w:p w14:paraId="6EFADFF5" w14:textId="77777777" w:rsidR="00380A5E" w:rsidRDefault="00380A5E" w:rsidP="00380A5E">
      <w:pPr>
        <w:pStyle w:val="teiab"/>
      </w:pPr>
      <w:r>
        <w:t>Ár vszáke sztvári tuvaris bes</w:t>
      </w:r>
      <w:r w:rsidRPr="00F52667">
        <w:t>ſ</w:t>
      </w:r>
      <w:r>
        <w:t>e, leprai</w:t>
      </w:r>
      <w:r>
        <w:br/>
        <w:t xml:space="preserve">kai </w:t>
      </w:r>
      <w:r w:rsidRPr="00375773">
        <w:rPr>
          <w:rStyle w:val="teipersName"/>
        </w:rPr>
        <w:t>Adam</w:t>
      </w:r>
      <w:r>
        <w:t xml:space="preserve"> prez nyega bes</w:t>
      </w:r>
      <w:r w:rsidRPr="00F52667">
        <w:t>ſ</w:t>
      </w:r>
      <w:r>
        <w:t>e, knyemu primer-</w:t>
      </w:r>
      <w:r>
        <w:br/>
        <w:t>na tuvarus</w:t>
      </w:r>
      <w:r w:rsidRPr="00F52667">
        <w:t>ſ</w:t>
      </w:r>
      <w:r>
        <w:t>a nei bes</w:t>
      </w:r>
      <w:r w:rsidRPr="00F52667">
        <w:t>ſ</w:t>
      </w:r>
      <w:r>
        <w:t>e, záto Otecz Bog tak go-</w:t>
      </w:r>
      <w:r>
        <w:br/>
        <w:t>vorjas</w:t>
      </w:r>
      <w:r w:rsidRPr="00F52667">
        <w:t>ſ</w:t>
      </w:r>
      <w:r>
        <w:t>e:</w:t>
      </w:r>
    </w:p>
    <w:p w14:paraId="296EA574" w14:textId="77777777" w:rsidR="00380A5E" w:rsidRDefault="00380A5E" w:rsidP="00380A5E">
      <w:pPr>
        <w:pStyle w:val="teiab"/>
      </w:pPr>
      <w:r w:rsidRPr="009C2616">
        <w:rPr>
          <w:rStyle w:val="teilabelZnak"/>
        </w:rPr>
        <w:t>5.</w:t>
      </w:r>
      <w:r>
        <w:t xml:space="preserve"> Nei dobro csleku szamomu biti, potrebno mu-</w:t>
      </w:r>
      <w:r>
        <w:br/>
        <w:t>je tuvarus</w:t>
      </w:r>
      <w:r w:rsidRPr="00F52667">
        <w:t>ſ</w:t>
      </w:r>
      <w:r>
        <w:t>u biti knyemu primeren tuva-</w:t>
      </w:r>
      <w:r>
        <w:br/>
        <w:t xml:space="preserve">rus biti, zatomu pomocs imeimo </w:t>
      </w:r>
      <w:r w:rsidRPr="00F52667">
        <w:t>ſ</w:t>
      </w:r>
      <w:r>
        <w:t>ztvoriti.</w:t>
      </w:r>
    </w:p>
    <w:p w14:paraId="14CE18E7" w14:textId="77777777" w:rsidR="00380A5E" w:rsidRDefault="00380A5E" w:rsidP="00380A5E">
      <w:pPr>
        <w:pStyle w:val="teiab"/>
      </w:pPr>
      <w:r w:rsidRPr="009C2616">
        <w:rPr>
          <w:rStyle w:val="teilabelZnak"/>
        </w:rPr>
        <w:t>6.</w:t>
      </w:r>
      <w:r>
        <w:t xml:space="preserve"> Bog ma </w:t>
      </w:r>
      <w:r w:rsidRPr="009C2616">
        <w:rPr>
          <w:rStyle w:val="teipersName"/>
        </w:rPr>
        <w:t>Adama</w:t>
      </w:r>
      <w:r>
        <w:t xml:space="preserve"> szen tolik pűszti, vParadi-</w:t>
      </w:r>
      <w:r>
        <w:br/>
        <w:t>csomi nyega zavu</w:t>
      </w:r>
      <w:r w:rsidRPr="00F52667">
        <w:t>ſ</w:t>
      </w:r>
      <w:r>
        <w:t xml:space="preserve">zpij, vnyegova rébra </w:t>
      </w:r>
      <w:r w:rsidRPr="00F52667">
        <w:t>ſ</w:t>
      </w:r>
      <w:r>
        <w:t>zvo</w:t>
      </w:r>
      <w:r>
        <w:br/>
        <w:t xml:space="preserve">rokou pűsztij, rebro mu vő vzel i </w:t>
      </w:r>
      <w:r w:rsidRPr="009C2616">
        <w:rPr>
          <w:rStyle w:val="teipersName"/>
        </w:rPr>
        <w:t>Evo</w:t>
      </w:r>
      <w:r>
        <w:br/>
      </w:r>
      <w:r w:rsidRPr="00F52667">
        <w:t>ſ</w:t>
      </w:r>
      <w:r>
        <w:t xml:space="preserve">ztvoril. </w:t>
      </w:r>
    </w:p>
    <w:p w14:paraId="419E0D84" w14:textId="77777777" w:rsidR="00380A5E" w:rsidRDefault="00380A5E" w:rsidP="00380A5E">
      <w:pPr>
        <w:pStyle w:val="teiab"/>
      </w:pPr>
      <w:r w:rsidRPr="009C2616">
        <w:rPr>
          <w:rStyle w:val="teilabelZnak"/>
        </w:rPr>
        <w:t>7.</w:t>
      </w:r>
      <w:r>
        <w:t xml:space="preserve"> </w:t>
      </w:r>
      <w:r w:rsidRPr="009C2616">
        <w:rPr>
          <w:rStyle w:val="teipersName"/>
        </w:rPr>
        <w:t>Evo</w:t>
      </w:r>
      <w:r>
        <w:t xml:space="preserve"> k </w:t>
      </w:r>
      <w:r w:rsidRPr="009C2616">
        <w:rPr>
          <w:rStyle w:val="teipersName"/>
        </w:rPr>
        <w:t>Adamu</w:t>
      </w:r>
      <w:r>
        <w:t xml:space="preserve"> Otecz Bog pela, i Seno nye-</w:t>
      </w:r>
      <w:r>
        <w:br/>
        <w:t xml:space="preserve">mu szam imenuva, </w:t>
      </w:r>
      <w:r w:rsidRPr="009C2616">
        <w:rPr>
          <w:rStyle w:val="teipersName"/>
        </w:rPr>
        <w:t>Adam</w:t>
      </w:r>
      <w:r>
        <w:t xml:space="preserve"> kak vidi, lekme</w:t>
      </w:r>
      <w:r w:rsidRPr="00F52667">
        <w:t>ſ</w:t>
      </w:r>
      <w:r>
        <w:t>z-</w:t>
      </w:r>
      <w:r>
        <w:br/>
        <w:t xml:space="preserve">to, nad nyouv </w:t>
      </w:r>
      <w:r w:rsidRPr="00F52667">
        <w:t>ſ</w:t>
      </w:r>
      <w:r>
        <w:t xml:space="preserve">ze </w:t>
      </w:r>
      <w:r w:rsidRPr="00F52667">
        <w:t>ſ</w:t>
      </w:r>
      <w:r>
        <w:t>zerczem krot zraduva</w:t>
      </w:r>
    </w:p>
    <w:p w14:paraId="67795240" w14:textId="77777777" w:rsidR="00380A5E" w:rsidRDefault="00380A5E" w:rsidP="00380A5E">
      <w:pPr>
        <w:pStyle w:val="teiab"/>
      </w:pPr>
      <w:r w:rsidRPr="009C2616">
        <w:rPr>
          <w:rStyle w:val="teilabelZnak"/>
        </w:rPr>
        <w:t>8.</w:t>
      </w:r>
      <w:r>
        <w:t xml:space="preserve"> Lekmeszto recse ta kousztje na koúse i </w:t>
      </w:r>
      <w:r>
        <w:br/>
        <w:t>eto teilo mojeje teilo, i zmega teila govorim</w:t>
      </w:r>
      <w:r>
        <w:br/>
        <w:t>vzéto, záto ja</w:t>
      </w:r>
      <w:r w:rsidRPr="00F52667">
        <w:t>ſ</w:t>
      </w:r>
      <w:r>
        <w:t xml:space="preserve">z </w:t>
      </w:r>
      <w:r w:rsidRPr="00F52667">
        <w:t>ſ</w:t>
      </w:r>
      <w:r>
        <w:t>zebé nyei dati hocsem.</w:t>
      </w:r>
    </w:p>
    <w:p w14:paraId="34553E2A" w14:textId="77777777" w:rsidR="00380A5E" w:rsidRDefault="00380A5E" w:rsidP="00380A5E">
      <w:pPr>
        <w:pStyle w:val="teiab"/>
      </w:pPr>
      <w:r w:rsidRPr="009C2616">
        <w:rPr>
          <w:rStyle w:val="teilabelZnak"/>
        </w:rPr>
        <w:t>9.</w:t>
      </w:r>
      <w:r>
        <w:t xml:space="preserve"> Zato rodjenike cslovik o</w:t>
      </w:r>
      <w:r w:rsidRPr="00F52667">
        <w:t>ſ</w:t>
      </w:r>
      <w:r>
        <w:t>ztávi i Ocza ma-</w:t>
      </w:r>
      <w:r>
        <w:br/>
        <w:t>ter k</w:t>
      </w:r>
      <w:r w:rsidRPr="00F52667">
        <w:t>ſ</w:t>
      </w:r>
      <w:r>
        <w:t>ztráni osztávi, i k</w:t>
      </w:r>
      <w:r w:rsidRPr="00F52667">
        <w:t>ſ</w:t>
      </w:r>
      <w:r>
        <w:t xml:space="preserve">zvojoi seni on </w:t>
      </w:r>
      <w:r w:rsidRPr="00F52667">
        <w:t>ſ</w:t>
      </w:r>
      <w:r>
        <w:t>ze</w:t>
      </w:r>
      <w:r>
        <w:br/>
        <w:t>pridrűsi, oba bota telo jedna kerv.</w:t>
      </w:r>
    </w:p>
    <w:p w14:paraId="453E8DBA" w14:textId="77777777" w:rsidR="00380A5E" w:rsidRDefault="00380A5E" w:rsidP="00380A5E">
      <w:pPr>
        <w:pStyle w:val="teiab"/>
      </w:pPr>
      <w:r w:rsidRPr="009C2616">
        <w:rPr>
          <w:rStyle w:val="teilabelZnak"/>
        </w:rPr>
        <w:t>10.</w:t>
      </w:r>
      <w:r>
        <w:t xml:space="preserve"> Záto nej drűgo</w:t>
      </w:r>
    </w:p>
    <w:p w14:paraId="0BCFE274" w14:textId="77777777" w:rsidR="00380A5E" w:rsidRDefault="00380A5E" w:rsidP="00380A5E">
      <w:pPr>
        <w:spacing w:after="200"/>
      </w:pPr>
      <w:r>
        <w:br w:type="page"/>
      </w:r>
    </w:p>
    <w:p w14:paraId="412F335D" w14:textId="77777777" w:rsidR="00380A5E" w:rsidRDefault="00380A5E" w:rsidP="00380A5E">
      <w:r>
        <w:lastRenderedPageBreak/>
        <w:t>/064r/</w:t>
      </w:r>
    </w:p>
    <w:p w14:paraId="4AD24B9B" w14:textId="77777777" w:rsidR="00380A5E" w:rsidRDefault="00380A5E" w:rsidP="00380A5E">
      <w:pPr>
        <w:pStyle w:val="teifwPageNum"/>
      </w:pPr>
      <w:r>
        <w:t>126</w:t>
      </w:r>
    </w:p>
    <w:p w14:paraId="00AB4477" w14:textId="77777777" w:rsidR="00380A5E" w:rsidRDefault="00380A5E" w:rsidP="00380A5E">
      <w:pPr>
        <w:pStyle w:val="teiab"/>
      </w:pPr>
      <w:r w:rsidRPr="009A1313">
        <w:rPr>
          <w:rStyle w:val="teilabelZnak"/>
        </w:rPr>
        <w:t>10.</w:t>
      </w:r>
      <w:r>
        <w:t xml:space="preserve"> Záto nei drűgo tou </w:t>
      </w:r>
      <w:r w:rsidRPr="00F52667">
        <w:t>ſ</w:t>
      </w:r>
      <w:r>
        <w:t>zvéto Histvo, nego je</w:t>
      </w:r>
      <w:r>
        <w:br/>
        <w:t>jedino i krouto dobro, od Boga dáno to tű-</w:t>
      </w:r>
      <w:r>
        <w:br/>
        <w:t>varű</w:t>
      </w:r>
      <w:r w:rsidRPr="00F52667">
        <w:t>ſ</w:t>
      </w:r>
      <w:r>
        <w:t>sztvo, i pouleg právde csi</w:t>
      </w:r>
      <w:r w:rsidRPr="00F52667">
        <w:t>ſ</w:t>
      </w:r>
      <w:r>
        <w:t>zto jedin</w:t>
      </w:r>
      <w:r w:rsidRPr="00F52667">
        <w:t>ſ</w:t>
      </w:r>
      <w:r>
        <w:t>ztvo.</w:t>
      </w:r>
    </w:p>
    <w:p w14:paraId="456E43D3" w14:textId="77777777" w:rsidR="00380A5E" w:rsidRDefault="00380A5E" w:rsidP="00380A5E">
      <w:pPr>
        <w:pStyle w:val="teiab"/>
      </w:pPr>
      <w:r w:rsidRPr="009A1313">
        <w:rPr>
          <w:rStyle w:val="teilabelZnak"/>
        </w:rPr>
        <w:t>11.</w:t>
      </w:r>
      <w:r>
        <w:t xml:space="preserve"> To szvéto Histvo Bogh je napravil v Paradi-</w:t>
      </w:r>
      <w:r>
        <w:br/>
        <w:t>csomi szám ie poterdil, záldomásomje tak za-</w:t>
      </w:r>
      <w:r>
        <w:br/>
        <w:t xml:space="preserve">pecsatil, za troje zroke bog me tou </w:t>
      </w:r>
      <w:r w:rsidRPr="00F52667">
        <w:t>ſ</w:t>
      </w:r>
      <w:r>
        <w:t>zpravil.</w:t>
      </w:r>
    </w:p>
    <w:p w14:paraId="322CD124" w14:textId="77777777" w:rsidR="00380A5E" w:rsidRDefault="00380A5E" w:rsidP="00380A5E">
      <w:pPr>
        <w:pStyle w:val="teiab"/>
      </w:pPr>
      <w:r w:rsidRPr="009A1313">
        <w:rPr>
          <w:rStyle w:val="teilabelZnak"/>
        </w:rPr>
        <w:t>12.</w:t>
      </w:r>
      <w:r>
        <w:t xml:space="preserve"> Za pervi zrokje za porodjeinye Angyelsz-</w:t>
      </w:r>
      <w:r>
        <w:br/>
        <w:t xml:space="preserve">kim Corussem na dopunenye, i </w:t>
      </w:r>
      <w:r w:rsidRPr="00F52667">
        <w:t>ſ</w:t>
      </w:r>
      <w:r>
        <w:t>zvétoi Czér-</w:t>
      </w:r>
      <w:r>
        <w:br/>
        <w:t>kvi na poterdjenye, i za decsiczo gori zhranejnye</w:t>
      </w:r>
    </w:p>
    <w:p w14:paraId="7C602F10" w14:textId="77777777" w:rsidR="00380A5E" w:rsidRDefault="00380A5E" w:rsidP="00380A5E">
      <w:pPr>
        <w:pStyle w:val="teiab"/>
      </w:pPr>
      <w:r w:rsidRPr="009A1313">
        <w:rPr>
          <w:rStyle w:val="teilabelZnak"/>
        </w:rPr>
        <w:t>13.</w:t>
      </w:r>
      <w:r>
        <w:t xml:space="preserve"> Záto Go</w:t>
      </w:r>
      <w:r w:rsidRPr="00F52667">
        <w:t>ſ</w:t>
      </w:r>
      <w:r>
        <w:t>zpon Bogh nyé blago</w:t>
      </w:r>
      <w:r w:rsidRPr="00F52667">
        <w:t>ſ</w:t>
      </w:r>
      <w:r>
        <w:t>zlovi, vu dob-</w:t>
      </w:r>
      <w:r>
        <w:br/>
        <w:t>roi voli tou rejcs govori, na rodjaitesze ino</w:t>
      </w:r>
      <w:r>
        <w:br/>
        <w:t>sze hránite, siroko zemlo vszo napunite.</w:t>
      </w:r>
    </w:p>
    <w:p w14:paraId="10FA629D" w14:textId="77777777" w:rsidR="00380A5E" w:rsidRDefault="00380A5E" w:rsidP="00380A5E">
      <w:pPr>
        <w:pStyle w:val="teiab"/>
        <w:rPr>
          <w:rStyle w:val="teiunclear"/>
        </w:rPr>
      </w:pPr>
      <w:r w:rsidRPr="009A1313">
        <w:rPr>
          <w:rStyle w:val="teilabelZnak"/>
        </w:rPr>
        <w:t>14.</w:t>
      </w:r>
      <w:r>
        <w:t xml:space="preserve"> Za drűgi zrokje záto napravil, toi moskoi</w:t>
      </w:r>
      <w:r>
        <w:br/>
        <w:t>glavi nyemu hpomoucsi, vnyega zloi voli kro-</w:t>
      </w:r>
      <w:r>
        <w:br/>
        <w:t xml:space="preserve">to hpomoucsi, i vszem dugovanyi, nyemu </w:t>
      </w:r>
      <w:r>
        <w:rPr>
          <w:rStyle w:val="teiunclear"/>
        </w:rPr>
        <w:t>klelkoucs</w:t>
      </w:r>
    </w:p>
    <w:p w14:paraId="70A5E6CA" w14:textId="77777777" w:rsidR="00380A5E" w:rsidRDefault="00380A5E" w:rsidP="00380A5E">
      <w:pPr>
        <w:pStyle w:val="teiab"/>
      </w:pPr>
      <w:r w:rsidRPr="009A1313">
        <w:rPr>
          <w:rStyle w:val="teilabelZnak"/>
        </w:rPr>
        <w:t>15.</w:t>
      </w:r>
      <w:r>
        <w:t xml:space="preserve"> Da moska gláva pred nyouv da bode, sena nye-</w:t>
      </w:r>
      <w:r>
        <w:br/>
        <w:t>gova i snyim da bode, i vu zloi vouli lehkota</w:t>
      </w:r>
      <w:r>
        <w:br/>
        <w:t>bode vu vszem dugoványi pomoucs da bode</w:t>
      </w:r>
    </w:p>
    <w:p w14:paraId="2793D7B5" w14:textId="77777777" w:rsidR="00380A5E" w:rsidRDefault="00380A5E" w:rsidP="00380A5E">
      <w:pPr>
        <w:pStyle w:val="teiab"/>
      </w:pPr>
      <w:r w:rsidRPr="009A1313">
        <w:rPr>
          <w:rStyle w:val="teilabelZnak"/>
        </w:rPr>
        <w:t>16.</w:t>
      </w:r>
      <w:r>
        <w:t xml:space="preserve"> Za trétyi zrokje Bough poterdil nyé, kerhku cslo-</w:t>
      </w:r>
      <w:r>
        <w:br/>
        <w:t>veku na pobolsanye, pogan sitku na odűr-</w:t>
      </w:r>
      <w:r>
        <w:br/>
        <w:t>jeinye, i od práznoszti obaruvanye.</w:t>
      </w:r>
    </w:p>
    <w:p w14:paraId="6DC70C33" w14:textId="77777777" w:rsidR="00380A5E" w:rsidRDefault="00380A5E" w:rsidP="00380A5E">
      <w:pPr>
        <w:pStyle w:val="teiab"/>
      </w:pPr>
      <w:r w:rsidRPr="009A1313">
        <w:rPr>
          <w:rStyle w:val="teilabelZnak"/>
        </w:rPr>
        <w:t>17.</w:t>
      </w:r>
      <w:r>
        <w:t xml:space="preserve"> Záto csloveku</w:t>
      </w:r>
    </w:p>
    <w:p w14:paraId="082BEB61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17F19C9E" w14:textId="77777777" w:rsidR="00380A5E" w:rsidRDefault="00380A5E" w:rsidP="00380A5E">
      <w:r>
        <w:lastRenderedPageBreak/>
        <w:t>/064v/</w:t>
      </w:r>
    </w:p>
    <w:p w14:paraId="2B120B9A" w14:textId="77777777" w:rsidR="00380A5E" w:rsidRDefault="00380A5E" w:rsidP="00380A5E">
      <w:pPr>
        <w:pStyle w:val="teifwPageNum"/>
      </w:pPr>
      <w:r>
        <w:t>127</w:t>
      </w:r>
    </w:p>
    <w:p w14:paraId="6E53E13E" w14:textId="77777777" w:rsidR="00380A5E" w:rsidRDefault="00380A5E" w:rsidP="00380A5E">
      <w:pPr>
        <w:pStyle w:val="teiab"/>
      </w:pPr>
      <w:r w:rsidRPr="000D22D2">
        <w:rPr>
          <w:rStyle w:val="teilabelZnak"/>
        </w:rPr>
        <w:t>17.</w:t>
      </w:r>
      <w:r>
        <w:t xml:space="preserve"> Záto csloveku tou trebei znati, i zbojazno</w:t>
      </w:r>
      <w:r w:rsidRPr="00F52667">
        <w:t>ſ</w:t>
      </w:r>
      <w:r>
        <w:t>zt-</w:t>
      </w:r>
      <w:r>
        <w:br/>
        <w:t xml:space="preserve">tyov nám </w:t>
      </w:r>
      <w:r w:rsidRPr="00F52667">
        <w:t>ſ</w:t>
      </w:r>
      <w:r>
        <w:t xml:space="preserve">ze roditi, i na pomocs </w:t>
      </w:r>
      <w:r w:rsidRPr="00F52667">
        <w:t>ſ</w:t>
      </w:r>
      <w:r>
        <w:t>zi Kristusa zva-</w:t>
      </w:r>
      <w:r>
        <w:br/>
        <w:t xml:space="preserve">ti, i od práznoszti </w:t>
      </w:r>
      <w:r w:rsidRPr="00F52667">
        <w:t>ſ</w:t>
      </w:r>
      <w:r>
        <w:t>zebe zdersati.</w:t>
      </w:r>
    </w:p>
    <w:p w14:paraId="22F5009C" w14:textId="77777777" w:rsidR="00380A5E" w:rsidRDefault="00380A5E" w:rsidP="00380A5E">
      <w:pPr>
        <w:pStyle w:val="teiab"/>
      </w:pPr>
      <w:r w:rsidRPr="000D22D2">
        <w:rPr>
          <w:rStyle w:val="teilabelZnak"/>
        </w:rPr>
        <w:t>18.</w:t>
      </w:r>
      <w:r>
        <w:t xml:space="preserve"> Vre poszlusajte, dobro razmeite </w:t>
      </w:r>
      <w:r w:rsidRPr="00F52667">
        <w:t>ſ</w:t>
      </w:r>
      <w:r>
        <w:t>zvoje csé</w:t>
      </w:r>
      <w:r w:rsidRPr="00F52667">
        <w:t>ſ</w:t>
      </w:r>
      <w:r>
        <w:t>zi</w:t>
      </w:r>
      <w:r w:rsidRPr="00F52667">
        <w:t>ſ</w:t>
      </w:r>
      <w:r>
        <w:t>ze</w:t>
      </w:r>
      <w:r>
        <w:br/>
        <w:t>vi ne zabite trebeje navkűp da</w:t>
      </w:r>
      <w:r w:rsidRPr="00F52667">
        <w:t>ſ</w:t>
      </w:r>
      <w:r>
        <w:t>ze lűbite i pou-</w:t>
      </w:r>
      <w:r>
        <w:br/>
        <w:t>leg právde csi</w:t>
      </w:r>
      <w:r w:rsidRPr="00F52667">
        <w:t>ſ</w:t>
      </w:r>
      <w:r>
        <w:t>zto sivite.</w:t>
      </w:r>
    </w:p>
    <w:p w14:paraId="2C252888" w14:textId="77777777" w:rsidR="00380A5E" w:rsidRDefault="00380A5E" w:rsidP="00380A5E">
      <w:pPr>
        <w:pStyle w:val="teiab"/>
      </w:pPr>
      <w:r w:rsidRPr="000D22D2">
        <w:rPr>
          <w:rStyle w:val="teilabelZnak"/>
        </w:rPr>
        <w:t>19.</w:t>
      </w:r>
      <w:r>
        <w:t xml:space="preserve"> Mosheie gláve tou csé</w:t>
      </w:r>
      <w:r w:rsidRPr="00F52667">
        <w:t>ſ</w:t>
      </w:r>
      <w:r>
        <w:t>zt da</w:t>
      </w:r>
      <w:r w:rsidRPr="00F52667">
        <w:t>ſ</w:t>
      </w:r>
      <w:r>
        <w:t xml:space="preserve">ze </w:t>
      </w:r>
      <w:r w:rsidRPr="00F52667">
        <w:t>ſ</w:t>
      </w:r>
      <w:r>
        <w:t xml:space="preserve">zkerbij, i </w:t>
      </w:r>
      <w:r w:rsidRPr="00F52667">
        <w:t>ſ</w:t>
      </w:r>
      <w:r>
        <w:t>zvo-</w:t>
      </w:r>
      <w:r>
        <w:br/>
        <w:t xml:space="preserve">jo seno da kroto lűbi i </w:t>
      </w:r>
      <w:r w:rsidRPr="00F52667">
        <w:t>ſ</w:t>
      </w:r>
      <w:r>
        <w:t>zprávov mokouv on-</w:t>
      </w:r>
      <w:r>
        <w:br/>
        <w:t xml:space="preserve">dajo hráni, kako </w:t>
      </w:r>
      <w:r w:rsidRPr="00F52667">
        <w:t>ſ</w:t>
      </w:r>
      <w:r>
        <w:t xml:space="preserve">zám </w:t>
      </w:r>
      <w:r w:rsidRPr="00F52667">
        <w:t>ſ</w:t>
      </w:r>
      <w:r>
        <w:t>zebe ár tijo lűbi.</w:t>
      </w:r>
    </w:p>
    <w:p w14:paraId="2890A44D" w14:textId="77777777" w:rsidR="00380A5E" w:rsidRDefault="00380A5E" w:rsidP="00380A5E">
      <w:pPr>
        <w:pStyle w:val="teiab"/>
      </w:pPr>
      <w:r w:rsidRPr="000D22D2">
        <w:rPr>
          <w:rStyle w:val="teilabelZnak"/>
        </w:rPr>
        <w:t>20.</w:t>
      </w:r>
      <w:r>
        <w:t xml:space="preserve"> I szvojo seno na dobro vucsi, ni ne ospotajo</w:t>
      </w:r>
      <w:r>
        <w:br/>
        <w:t>negjo pokára ne odűrio negjo lűbi, i drűsino</w:t>
      </w:r>
      <w:r>
        <w:br/>
        <w:t>szvo na dobro vucsi.</w:t>
      </w:r>
    </w:p>
    <w:p w14:paraId="4FFBEEF8" w14:textId="77777777" w:rsidR="00380A5E" w:rsidRDefault="00380A5E" w:rsidP="00380A5E">
      <w:pPr>
        <w:pStyle w:val="teiab"/>
      </w:pPr>
      <w:r w:rsidRPr="000D22D2">
        <w:rPr>
          <w:rStyle w:val="teilabelZnak"/>
        </w:rPr>
        <w:t>21.</w:t>
      </w:r>
      <w:r>
        <w:t xml:space="preserve"> Senszheje gláve tou nyé postejnye, da </w:t>
      </w:r>
      <w:r w:rsidRPr="00F52667">
        <w:t>ſ</w:t>
      </w:r>
      <w:r>
        <w:t>zvega</w:t>
      </w:r>
      <w:r>
        <w:br/>
        <w:t>mosa kroto postűje, i daga lűbi, Go</w:t>
      </w:r>
      <w:r w:rsidRPr="00F52667">
        <w:t>ſ</w:t>
      </w:r>
      <w:r>
        <w:t>zpodnom</w:t>
      </w:r>
      <w:r>
        <w:br/>
        <w:t>zovenyem mu pokorna vu v</w:t>
      </w:r>
      <w:r w:rsidRPr="00F52667">
        <w:t>ſ</w:t>
      </w:r>
      <w:r>
        <w:t>zem da bodes</w:t>
      </w:r>
    </w:p>
    <w:p w14:paraId="0F0B8780" w14:textId="77777777" w:rsidR="00380A5E" w:rsidRDefault="00380A5E" w:rsidP="00380A5E">
      <w:pPr>
        <w:pStyle w:val="teiab"/>
      </w:pPr>
      <w:r w:rsidRPr="000D22D2">
        <w:rPr>
          <w:rStyle w:val="teilabelZnak"/>
        </w:rPr>
        <w:t>22.</w:t>
      </w:r>
      <w:r>
        <w:t xml:space="preserve"> Szvemu Go</w:t>
      </w:r>
      <w:r w:rsidRPr="00F52667">
        <w:t>ſ</w:t>
      </w:r>
      <w:r>
        <w:t xml:space="preserve">zpodnu siso da merka, na nyega </w:t>
      </w:r>
      <w:r>
        <w:br/>
        <w:t>marko paszko da moszi, preje i tkánya ne-</w:t>
      </w:r>
      <w:r>
        <w:br/>
        <w:t>ma zabiti, i drűsino dobro vucsiti.</w:t>
      </w:r>
    </w:p>
    <w:p w14:paraId="4859E017" w14:textId="77777777" w:rsidR="00380A5E" w:rsidRDefault="00380A5E" w:rsidP="00380A5E">
      <w:pPr>
        <w:pStyle w:val="teiab"/>
      </w:pPr>
      <w:r w:rsidRPr="000D22D2">
        <w:rPr>
          <w:rStyle w:val="teilabelZnak"/>
        </w:rPr>
        <w:t>23.</w:t>
      </w:r>
      <w:r>
        <w:t xml:space="preserve"> Na </w:t>
      </w:r>
      <w:r w:rsidRPr="00F52667">
        <w:t>ſ</w:t>
      </w:r>
      <w:r>
        <w:t>zvo decsiczo pa</w:t>
      </w:r>
      <w:r w:rsidRPr="00F52667">
        <w:t>ſ</w:t>
      </w:r>
      <w:r>
        <w:t>zko da no</w:t>
      </w:r>
      <w:r w:rsidRPr="00F52667">
        <w:t>ſ</w:t>
      </w:r>
      <w:r>
        <w:t xml:space="preserve">zi, zvelikov </w:t>
      </w:r>
      <w:r>
        <w:br/>
        <w:t>rado</w:t>
      </w:r>
      <w:r w:rsidRPr="00F52667">
        <w:t>ſ</w:t>
      </w:r>
      <w:r>
        <w:t>ztvyov gorio zhráni, zmosnoga Boga arti-</w:t>
      </w:r>
      <w:r>
        <w:br/>
      </w:r>
      <w:r w:rsidRPr="00F52667">
        <w:t>ſ</w:t>
      </w:r>
      <w:r>
        <w:t>ze boj i na v</w:t>
      </w:r>
      <w:r w:rsidRPr="00F52667">
        <w:t>ſ</w:t>
      </w:r>
      <w:r>
        <w:t>ze dobro ár ti</w:t>
      </w:r>
      <w:r w:rsidRPr="00F52667">
        <w:t>ſ</w:t>
      </w:r>
      <w:r>
        <w:t>ze vucsi</w:t>
      </w:r>
    </w:p>
    <w:p w14:paraId="3AF69ABD" w14:textId="77777777" w:rsidR="00380A5E" w:rsidRDefault="00380A5E" w:rsidP="00380A5E">
      <w:pPr>
        <w:pStyle w:val="teiab"/>
      </w:pPr>
      <w:r w:rsidRPr="000D22D2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zpon.</w:t>
      </w:r>
    </w:p>
    <w:p w14:paraId="219B09F9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53DA499B" w14:textId="77777777" w:rsidR="00380A5E" w:rsidRDefault="00380A5E" w:rsidP="00380A5E">
      <w:r>
        <w:lastRenderedPageBreak/>
        <w:t>/065r/</w:t>
      </w:r>
    </w:p>
    <w:p w14:paraId="7846A954" w14:textId="77777777" w:rsidR="00380A5E" w:rsidRDefault="00380A5E" w:rsidP="00380A5E">
      <w:pPr>
        <w:pStyle w:val="teifwPageNum"/>
      </w:pPr>
      <w:r>
        <w:t>128</w:t>
      </w:r>
    </w:p>
    <w:p w14:paraId="49DAFC8B" w14:textId="77777777" w:rsidR="00380A5E" w:rsidRDefault="00380A5E" w:rsidP="00380A5E">
      <w:pPr>
        <w:pStyle w:val="teiab"/>
      </w:pPr>
      <w:r w:rsidRPr="00336ACC">
        <w:rPr>
          <w:rStyle w:val="teilabelZnak"/>
        </w:rPr>
        <w:t>24.</w:t>
      </w:r>
      <w:r>
        <w:t xml:space="preserve"> Histvo Go</w:t>
      </w:r>
      <w:r w:rsidRPr="00F52667">
        <w:t>ſ</w:t>
      </w:r>
      <w:r>
        <w:t>zpon Bough szám blago</w:t>
      </w:r>
      <w:r w:rsidRPr="00F52667">
        <w:t>ſ</w:t>
      </w:r>
      <w:r>
        <w:t>zlovi, i nyima</w:t>
      </w:r>
      <w:r>
        <w:br/>
        <w:t>sitek ondi poterdi dugo sivlenye med nyé po</w:t>
      </w:r>
      <w:r w:rsidRPr="00F52667">
        <w:t>ſ</w:t>
      </w:r>
      <w:r>
        <w:t>z-</w:t>
      </w:r>
      <w:r>
        <w:br/>
        <w:t>tavi, i vu or</w:t>
      </w:r>
      <w:r w:rsidRPr="00F52667">
        <w:t>ſ</w:t>
      </w:r>
      <w:r>
        <w:t xml:space="preserve">zgági </w:t>
      </w:r>
      <w:r w:rsidRPr="00F52667">
        <w:t>ſ</w:t>
      </w:r>
      <w:r>
        <w:t>zvétom koruni.</w:t>
      </w:r>
    </w:p>
    <w:p w14:paraId="7117323D" w14:textId="77777777" w:rsidR="00380A5E" w:rsidRDefault="00380A5E" w:rsidP="00380A5E">
      <w:pPr>
        <w:pStyle w:val="teiab"/>
      </w:pPr>
      <w:r w:rsidRPr="00336ACC">
        <w:rPr>
          <w:rStyle w:val="teilabelZnak"/>
        </w:rPr>
        <w:t>25.</w:t>
      </w:r>
      <w:r>
        <w:t xml:space="preserve"> Tou </w:t>
      </w:r>
      <w:r w:rsidRPr="00F52667">
        <w:t>ſ</w:t>
      </w:r>
      <w:r>
        <w:t xml:space="preserve">zvéto Histvo Bough je napravil, i </w:t>
      </w:r>
      <w:r w:rsidRPr="00F52667">
        <w:t>ſ</w:t>
      </w:r>
      <w:r>
        <w:t>zvad-</w:t>
      </w:r>
      <w:r>
        <w:br/>
        <w:t xml:space="preserve">bo Kristus </w:t>
      </w:r>
      <w:r w:rsidRPr="00F52667">
        <w:t>ſ</w:t>
      </w:r>
      <w:r>
        <w:t>zám obe</w:t>
      </w:r>
      <w:r w:rsidRPr="00F52667">
        <w:t>ſ</w:t>
      </w:r>
      <w:r>
        <w:t xml:space="preserve">zelil, szám </w:t>
      </w:r>
      <w:r w:rsidRPr="00F52667">
        <w:t>ſ</w:t>
      </w:r>
      <w:r>
        <w:t xml:space="preserve">zebov bodoucs </w:t>
      </w:r>
      <w:r>
        <w:br/>
        <w:t>ondi poterdil, i zcsúdom ondi nyé obeszelil.</w:t>
      </w:r>
    </w:p>
    <w:p w14:paraId="21EF54E2" w14:textId="77777777" w:rsidR="00380A5E" w:rsidRDefault="00380A5E" w:rsidP="00380A5E">
      <w:pPr>
        <w:pStyle w:val="teiab"/>
      </w:pPr>
      <w:r w:rsidRPr="00336ACC">
        <w:rPr>
          <w:rStyle w:val="teilabelZnak"/>
        </w:rPr>
        <w:t>2</w:t>
      </w:r>
      <w:r w:rsidRPr="00336ACC">
        <w:rPr>
          <w:rStyle w:val="teisupplied"/>
        </w:rPr>
        <w:t>6</w:t>
      </w:r>
      <w:r w:rsidRPr="00336ACC">
        <w:rPr>
          <w:rStyle w:val="teilabelZnak"/>
        </w:rPr>
        <w:t>.</w:t>
      </w:r>
      <w:r>
        <w:rPr>
          <w:rStyle w:val="teisupplied"/>
        </w:rPr>
        <w:t xml:space="preserve"> </w:t>
      </w:r>
      <w:r w:rsidRPr="00F64667">
        <w:t xml:space="preserve">Vodo na vino </w:t>
      </w:r>
      <w:r>
        <w:t xml:space="preserve">ár on preminé, i </w:t>
      </w:r>
      <w:r w:rsidRPr="00F52667">
        <w:t>ſ</w:t>
      </w:r>
      <w:r>
        <w:t>zvadbo</w:t>
      </w:r>
      <w:r>
        <w:br/>
        <w:t>Kristus tak obe</w:t>
      </w:r>
      <w:r w:rsidRPr="00F52667">
        <w:t>ſ</w:t>
      </w:r>
      <w:r>
        <w:t>zelul, hisnikom tako on po</w:t>
      </w:r>
      <w:r w:rsidRPr="00F52667">
        <w:t>ſ</w:t>
      </w:r>
      <w:r>
        <w:t>z-</w:t>
      </w:r>
      <w:r>
        <w:br/>
        <w:t>vedocsi, da nyé scsé v</w:t>
      </w:r>
      <w:r w:rsidRPr="00F52667">
        <w:t>ſ</w:t>
      </w:r>
      <w:r>
        <w:t>zigdár obe</w:t>
      </w:r>
      <w:r w:rsidRPr="00F52667">
        <w:t>ſ</w:t>
      </w:r>
      <w:r>
        <w:t>zeliti.</w:t>
      </w:r>
    </w:p>
    <w:p w14:paraId="75982C5A" w14:textId="77777777" w:rsidR="00380A5E" w:rsidRDefault="00380A5E" w:rsidP="00380A5E">
      <w:pPr>
        <w:pStyle w:val="teiab"/>
      </w:pPr>
      <w:r w:rsidRPr="00336ACC">
        <w:rPr>
          <w:rStyle w:val="teilabelZnak"/>
        </w:rPr>
        <w:t>27.</w:t>
      </w:r>
      <w:r>
        <w:t xml:space="preserve"> I zdaje leprai on </w:t>
      </w:r>
      <w:r w:rsidRPr="00F52667">
        <w:t>ſ</w:t>
      </w:r>
      <w:r>
        <w:t>zám pomocsnik, i vprávom</w:t>
      </w:r>
      <w:r>
        <w:br/>
        <w:t xml:space="preserve">histvi dobri hrányenik, od vraise </w:t>
      </w:r>
      <w:r w:rsidRPr="00F52667">
        <w:t>ſ</w:t>
      </w:r>
      <w:r>
        <w:t>zkűj</w:t>
      </w:r>
      <w:r w:rsidRPr="00F52667">
        <w:t>ſ</w:t>
      </w:r>
      <w:r>
        <w:t>ze</w:t>
      </w:r>
      <w:r>
        <w:br/>
        <w:t>szám obrányenih od nepriatelov o</w:t>
      </w:r>
      <w:r w:rsidRPr="00F52667">
        <w:t>ſ</w:t>
      </w:r>
      <w:r>
        <w:t>zlobodjenih</w:t>
      </w:r>
    </w:p>
    <w:p w14:paraId="69EA791F" w14:textId="77777777" w:rsidR="00380A5E" w:rsidRDefault="00380A5E" w:rsidP="00380A5E">
      <w:pPr>
        <w:pStyle w:val="teiab"/>
      </w:pPr>
      <w:r w:rsidRPr="00336ACC">
        <w:rPr>
          <w:rStyle w:val="teilabelZnak"/>
        </w:rPr>
        <w:t>28.</w:t>
      </w:r>
      <w:r>
        <w:t xml:space="preserve"> Blaseni oni ki </w:t>
      </w:r>
      <w:r w:rsidRPr="00F52667">
        <w:t>ſ</w:t>
      </w:r>
      <w:r>
        <w:t>ze Boga boijo, i zprávov</w:t>
      </w:r>
      <w:r>
        <w:br/>
        <w:t>vőrov nyega priemlo, zapovid nyega csi</w:t>
      </w:r>
      <w:r w:rsidRPr="00F52667">
        <w:t>ſ</w:t>
      </w:r>
      <w:r>
        <w:t>zto</w:t>
      </w:r>
      <w:r>
        <w:br/>
        <w:t xml:space="preserve">zdersajo, i </w:t>
      </w:r>
      <w:r w:rsidRPr="00F52667">
        <w:t>ſ</w:t>
      </w:r>
      <w:r>
        <w:t>zvojov mokouv bi právo sivo.</w:t>
      </w:r>
    </w:p>
    <w:p w14:paraId="633580FD" w14:textId="77777777" w:rsidR="00380A5E" w:rsidRDefault="00380A5E" w:rsidP="00380A5E">
      <w:pPr>
        <w:pStyle w:val="teiab"/>
      </w:pPr>
      <w:r w:rsidRPr="00336ACC">
        <w:rPr>
          <w:rStyle w:val="teilabelZnak"/>
        </w:rPr>
        <w:t>29.</w:t>
      </w:r>
      <w:r>
        <w:t xml:space="preserve"> Tak bode tebi ki </w:t>
      </w:r>
      <w:r w:rsidRPr="00F52667">
        <w:t>ſ</w:t>
      </w:r>
      <w:r>
        <w:t xml:space="preserve">ze Bouga bois, i </w:t>
      </w:r>
      <w:r w:rsidRPr="00F52667">
        <w:t>ſ</w:t>
      </w:r>
      <w:r>
        <w:t>právov</w:t>
      </w:r>
      <w:r>
        <w:br/>
        <w:t xml:space="preserve">mokouv ki </w:t>
      </w:r>
      <w:r w:rsidRPr="00F52667">
        <w:t>ſ</w:t>
      </w:r>
      <w:r>
        <w:t>zebe sivés i tvoja sena k tebi pri-</w:t>
      </w:r>
      <w:r>
        <w:br/>
        <w:t>merna, vhisi ti bode, kako roden tersz.</w:t>
      </w:r>
    </w:p>
    <w:p w14:paraId="16A244E0" w14:textId="77777777" w:rsidR="00380A5E" w:rsidRDefault="00380A5E" w:rsidP="00380A5E">
      <w:pPr>
        <w:pStyle w:val="teiab"/>
      </w:pPr>
      <w:r w:rsidRPr="00336ACC">
        <w:rPr>
          <w:rStyle w:val="teilabelZnak"/>
        </w:rPr>
        <w:t>30.</w:t>
      </w:r>
      <w:r>
        <w:t xml:space="preserve"> Tvoja decsicza zra</w:t>
      </w:r>
      <w:r w:rsidRPr="00F52667">
        <w:t>ſ</w:t>
      </w:r>
      <w:r>
        <w:t xml:space="preserve">ztou ti gori, okoli </w:t>
      </w:r>
      <w:r w:rsidRPr="00F52667">
        <w:t>ſ</w:t>
      </w:r>
      <w:r>
        <w:t>ztola</w:t>
      </w:r>
      <w:r>
        <w:br/>
        <w:t>leposte szprávi, kako mladike gingave sibe,</w:t>
      </w:r>
      <w:r>
        <w:br/>
        <w:t xml:space="preserve">vu právoi veri gori </w:t>
      </w:r>
      <w:r w:rsidRPr="00F52667">
        <w:t>ſ</w:t>
      </w:r>
      <w:r>
        <w:t>ze zráni.</w:t>
      </w:r>
    </w:p>
    <w:p w14:paraId="6A390C7B" w14:textId="77777777" w:rsidR="00380A5E" w:rsidRDefault="00380A5E" w:rsidP="00380A5E">
      <w:pPr>
        <w:pStyle w:val="teiab"/>
      </w:pPr>
      <w:r>
        <w:tab/>
      </w:r>
      <w:r>
        <w:tab/>
      </w:r>
      <w:r>
        <w:tab/>
      </w:r>
      <w:r>
        <w:tab/>
      </w:r>
      <w:r>
        <w:tab/>
        <w:t>Tak lepo.</w:t>
      </w:r>
    </w:p>
    <w:p w14:paraId="29A0B2FC" w14:textId="77777777" w:rsidR="00380A5E" w:rsidRDefault="00380A5E" w:rsidP="00380A5E">
      <w:pPr>
        <w:spacing w:after="200"/>
      </w:pPr>
      <w:r>
        <w:br w:type="page"/>
      </w:r>
    </w:p>
    <w:p w14:paraId="14FF4165" w14:textId="77777777" w:rsidR="00380A5E" w:rsidRDefault="00380A5E" w:rsidP="00380A5E">
      <w:r>
        <w:lastRenderedPageBreak/>
        <w:t>/065v/</w:t>
      </w:r>
    </w:p>
    <w:p w14:paraId="1F7C7CFC" w14:textId="77777777" w:rsidR="00380A5E" w:rsidRDefault="00380A5E" w:rsidP="00380A5E">
      <w:pPr>
        <w:pStyle w:val="teifwPageNum"/>
      </w:pPr>
      <w:r>
        <w:t>129</w:t>
      </w:r>
    </w:p>
    <w:p w14:paraId="05D3995B" w14:textId="77777777" w:rsidR="00380A5E" w:rsidRDefault="00380A5E" w:rsidP="00380A5E">
      <w:pPr>
        <w:pStyle w:val="teiab"/>
      </w:pPr>
      <w:r w:rsidRPr="00105274">
        <w:rPr>
          <w:rStyle w:val="teilabelZnak"/>
        </w:rPr>
        <w:t>31.</w:t>
      </w:r>
      <w:r>
        <w:t xml:space="preserve"> Tak lepo csleka Bog blago</w:t>
      </w:r>
      <w:r w:rsidRPr="00F52667">
        <w:t>ſ</w:t>
      </w:r>
      <w:r>
        <w:t>zlovi, vu v</w:t>
      </w:r>
      <w:r w:rsidRPr="00F52667">
        <w:t>ſ</w:t>
      </w:r>
      <w:r>
        <w:t>záko</w:t>
      </w:r>
      <w:r>
        <w:br/>
        <w:t>dobou hi</w:t>
      </w:r>
      <w:r w:rsidRPr="00F52667">
        <w:t>ſ</w:t>
      </w:r>
      <w:r>
        <w:t xml:space="preserve">zega boij, kako ti </w:t>
      </w:r>
      <w:r w:rsidRPr="00105274">
        <w:rPr>
          <w:rStyle w:val="teipersName"/>
        </w:rPr>
        <w:t>DAVID</w:t>
      </w:r>
      <w:r>
        <w:t xml:space="preserve"> vknigai</w:t>
      </w:r>
      <w:r>
        <w:br/>
        <w:t>soltár</w:t>
      </w:r>
      <w:r w:rsidRPr="00F52667">
        <w:t>ſ</w:t>
      </w:r>
      <w:r>
        <w:t xml:space="preserve">zki, lepoje </w:t>
      </w:r>
      <w:r w:rsidRPr="00F52667">
        <w:t>ſ</w:t>
      </w:r>
      <w:r>
        <w:t xml:space="preserve">zpiszal vmolitvai </w:t>
      </w:r>
      <w:r w:rsidRPr="00F52667">
        <w:t>ſ</w:t>
      </w:r>
      <w:r>
        <w:t>zvoih.</w:t>
      </w:r>
    </w:p>
    <w:p w14:paraId="21AEE851" w14:textId="77777777" w:rsidR="00380A5E" w:rsidRDefault="00380A5E" w:rsidP="00380A5E">
      <w:pPr>
        <w:pStyle w:val="teiab"/>
      </w:pPr>
      <w:r w:rsidRPr="00105274">
        <w:rPr>
          <w:rStyle w:val="teilabelZnak"/>
        </w:rPr>
        <w:t>32.</w:t>
      </w:r>
      <w:r>
        <w:t xml:space="preserve"> Blago</w:t>
      </w:r>
      <w:r w:rsidRPr="00F52667">
        <w:t>ſ</w:t>
      </w:r>
      <w:r>
        <w:t>zlovi te visni Go</w:t>
      </w:r>
      <w:r w:rsidRPr="00F52667">
        <w:t>ſ</w:t>
      </w:r>
      <w:r>
        <w:t>zpon Boug, i da poter-</w:t>
      </w:r>
      <w:r>
        <w:br/>
        <w:t xml:space="preserve">div u právoi vőri da </w:t>
      </w:r>
      <w:r w:rsidRPr="00F52667">
        <w:t>ſ</w:t>
      </w:r>
      <w:r>
        <w:t xml:space="preserve">zinom </w:t>
      </w:r>
      <w:r w:rsidRPr="00F52667">
        <w:t>ſ</w:t>
      </w:r>
      <w:r>
        <w:t xml:space="preserve">zvoim </w:t>
      </w:r>
      <w:r w:rsidRPr="00F52667">
        <w:t>ſ</w:t>
      </w:r>
      <w:r>
        <w:t>zini bos vi-</w:t>
      </w:r>
      <w:r>
        <w:br/>
        <w:t xml:space="preserve">dil, i </w:t>
      </w:r>
      <w:r w:rsidRPr="00F52667">
        <w:t>ſ</w:t>
      </w:r>
      <w:r>
        <w:t>zinom bosim tisze bodes zval.</w:t>
      </w:r>
    </w:p>
    <w:p w14:paraId="4E131E00" w14:textId="77777777" w:rsidR="00380A5E" w:rsidRDefault="00380A5E" w:rsidP="00380A5E">
      <w:pPr>
        <w:pStyle w:val="teiab"/>
      </w:pPr>
      <w:r w:rsidRPr="00105274">
        <w:rPr>
          <w:rStyle w:val="teilabelZnak"/>
        </w:rPr>
        <w:t>33.</w:t>
      </w:r>
      <w:r>
        <w:t xml:space="preserve"> To peszen </w:t>
      </w:r>
      <w:r w:rsidRPr="00F52667">
        <w:t>ſ</w:t>
      </w:r>
      <w:r>
        <w:t xml:space="preserve">zpravil lepojo zverfil, </w:t>
      </w:r>
      <w:r w:rsidRPr="00105274">
        <w:rPr>
          <w:rStyle w:val="teipersName"/>
        </w:rPr>
        <w:t>András</w:t>
      </w:r>
      <w:r>
        <w:t xml:space="preserve"> Ba-</w:t>
      </w:r>
      <w:r>
        <w:br/>
        <w:t>ticzi vu dobroi vouli, po Kristu</w:t>
      </w:r>
      <w:r w:rsidRPr="00F52667">
        <w:t>ſſ</w:t>
      </w:r>
      <w:r>
        <w:t xml:space="preserve">evom na </w:t>
      </w:r>
      <w:r w:rsidRPr="00F52667">
        <w:t>ſ</w:t>
      </w:r>
      <w:r>
        <w:t>zveit</w:t>
      </w:r>
      <w:r>
        <w:br/>
        <w:t xml:space="preserve">rojenyei Jezero pét </w:t>
      </w:r>
      <w:r w:rsidRPr="00F52667">
        <w:t>ſ</w:t>
      </w:r>
      <w:r>
        <w:t>ztou leit pét de</w:t>
      </w:r>
      <w:r w:rsidRPr="00F52667">
        <w:t>ſ</w:t>
      </w:r>
      <w:r>
        <w:t xml:space="preserve">zét </w:t>
      </w:r>
      <w:r>
        <w:br/>
        <w:t>vsé</w:t>
      </w:r>
      <w:r w:rsidRPr="00F52667">
        <w:t>ſ</w:t>
      </w:r>
      <w:r>
        <w:t>ztom.</w:t>
      </w:r>
    </w:p>
    <w:p w14:paraId="4E72D724" w14:textId="77777777" w:rsidR="00380A5E" w:rsidRDefault="00380A5E" w:rsidP="00380A5E">
      <w:pPr>
        <w:pStyle w:val="teiab"/>
      </w:pPr>
      <w:r w:rsidRPr="00105274">
        <w:rPr>
          <w:rStyle w:val="teilabelZnak"/>
        </w:rPr>
        <w:t>34.</w:t>
      </w:r>
      <w:r>
        <w:t xml:space="preserve"> Oczu Boguvi v</w:t>
      </w:r>
      <w:r w:rsidRPr="00F52667">
        <w:t>ſ</w:t>
      </w:r>
      <w:r>
        <w:t xml:space="preserve">zigdár boidi hvála, i </w:t>
      </w:r>
      <w:r w:rsidRPr="00F52667">
        <w:t>ſ</w:t>
      </w:r>
      <w:r>
        <w:t>zi-</w:t>
      </w:r>
      <w:r>
        <w:br/>
        <w:t>nu nyega Jesus Kristus</w:t>
      </w:r>
      <w:r w:rsidRPr="00F52667">
        <w:t>ſ</w:t>
      </w:r>
      <w:r>
        <w:t>i, glih rávno takoi</w:t>
      </w:r>
      <w:r>
        <w:br/>
        <w:t>Duhu szvetomu, Troi</w:t>
      </w:r>
      <w:r w:rsidRPr="00F52667">
        <w:t>ſ</w:t>
      </w:r>
      <w:r>
        <w:t xml:space="preserve">ztvo jednomu Bogu. </w:t>
      </w:r>
    </w:p>
    <w:p w14:paraId="26B4648F" w14:textId="77777777" w:rsidR="00380A5E" w:rsidRDefault="00380A5E" w:rsidP="00380A5E">
      <w:pPr>
        <w:pStyle w:val="teiclosure0"/>
      </w:pPr>
      <w:r>
        <w:t>Amen.</w:t>
      </w:r>
    </w:p>
    <w:p w14:paraId="71828BAD" w14:textId="77777777" w:rsidR="00380A5E" w:rsidRDefault="00380A5E" w:rsidP="00380A5E">
      <w:pPr>
        <w:pStyle w:val="teiab"/>
      </w:pPr>
      <w:r w:rsidRPr="00105274">
        <w:rPr>
          <w:rStyle w:val="Naslov2Znak"/>
        </w:rPr>
        <w:t>Alia Ejusdem Materia.</w:t>
      </w:r>
      <w:r w:rsidRPr="00105274">
        <w:rPr>
          <w:rStyle w:val="Naslov2Znak"/>
        </w:rPr>
        <w:br/>
      </w:r>
      <w:r w:rsidRPr="00105274">
        <w:rPr>
          <w:rStyle w:val="teilabelZnak"/>
        </w:rPr>
        <w:t>1.</w:t>
      </w:r>
      <w:r>
        <w:t xml:space="preserve"> Moi Go</w:t>
      </w:r>
      <w:r w:rsidRPr="00F52667">
        <w:t>ſ</w:t>
      </w:r>
      <w:r>
        <w:t>zpodin Bough tebi hválo dajem, i</w:t>
      </w:r>
      <w:r>
        <w:br/>
        <w:t>zcsi</w:t>
      </w:r>
      <w:r w:rsidRPr="00F52667">
        <w:t>ſ</w:t>
      </w:r>
      <w:r>
        <w:t xml:space="preserve">zta </w:t>
      </w:r>
      <w:r w:rsidRPr="00F52667">
        <w:t>ſ</w:t>
      </w:r>
      <w:r>
        <w:t>zercza v</w:t>
      </w:r>
      <w:r w:rsidRPr="00F52667">
        <w:t>ſ</w:t>
      </w:r>
      <w:r>
        <w:t xml:space="preserve">zigdár te áldujem, ár </w:t>
      </w:r>
      <w:r w:rsidRPr="00F52667">
        <w:t>ſ</w:t>
      </w:r>
      <w:r>
        <w:t>zte-</w:t>
      </w:r>
      <w:r>
        <w:br/>
        <w:t>ro ja</w:t>
      </w:r>
      <w:r w:rsidRPr="00F52667">
        <w:t>ſ</w:t>
      </w:r>
      <w:r>
        <w:t>z zdai vidim za mojo seno dersim</w:t>
      </w:r>
      <w:r>
        <w:br/>
        <w:t xml:space="preserve">pouleg te právde snyouv bom </w:t>
      </w:r>
      <w:r w:rsidRPr="00F52667">
        <w:t>ſ</w:t>
      </w:r>
      <w:r>
        <w:t>ze ve</w:t>
      </w:r>
      <w:r w:rsidRPr="00F52667">
        <w:t>ſ</w:t>
      </w:r>
      <w:r>
        <w:t>zelil.</w:t>
      </w:r>
    </w:p>
    <w:p w14:paraId="383561DC" w14:textId="77777777" w:rsidR="00380A5E" w:rsidRDefault="00380A5E" w:rsidP="00380A5E">
      <w:pPr>
        <w:pStyle w:val="teiab"/>
      </w:pPr>
      <w:r w:rsidRPr="00105274">
        <w:rPr>
          <w:rStyle w:val="teilabelZnak"/>
        </w:rPr>
        <w:t>2.</w:t>
      </w:r>
      <w:r>
        <w:t xml:space="preserve"> Od detin</w:t>
      </w:r>
      <w:r w:rsidRPr="00F52667">
        <w:t>ſ</w:t>
      </w:r>
      <w:r>
        <w:t xml:space="preserve">ztva </w:t>
      </w:r>
      <w:r w:rsidRPr="00F52667">
        <w:t>ſ</w:t>
      </w:r>
      <w:r>
        <w:t>zem v</w:t>
      </w:r>
      <w:r w:rsidRPr="00F52667">
        <w:t>ſ</w:t>
      </w:r>
      <w:r>
        <w:t>zigdár ja</w:t>
      </w:r>
      <w:r w:rsidRPr="00F52667">
        <w:t>ſ</w:t>
      </w:r>
      <w:r>
        <w:t xml:space="preserve">z tou zelel, da </w:t>
      </w:r>
      <w:r>
        <w:br/>
      </w:r>
      <w:r w:rsidRPr="00F52667">
        <w:t>ſ</w:t>
      </w:r>
      <w:r>
        <w:t xml:space="preserve">zem jedini na </w:t>
      </w:r>
      <w:r w:rsidRPr="00F52667">
        <w:t>ſ</w:t>
      </w:r>
      <w:r>
        <w:t>zveit sze porodil, da bou tűva-</w:t>
      </w:r>
      <w:r>
        <w:br/>
        <w:t>ris zmenov, ki me zbremena zmore, tou.</w:t>
      </w:r>
    </w:p>
    <w:p w14:paraId="72F8120E" w14:textId="77777777" w:rsidR="00380A5E" w:rsidRDefault="00380A5E" w:rsidP="00380A5E">
      <w:pPr>
        <w:pStyle w:val="teiab"/>
      </w:pPr>
      <w:r>
        <w:tab/>
      </w:r>
      <w:r>
        <w:tab/>
      </w:r>
      <w:r>
        <w:tab/>
      </w:r>
      <w:r>
        <w:tab/>
        <w:t>Vidim</w:t>
      </w:r>
    </w:p>
    <w:p w14:paraId="31D99AD3" w14:textId="77777777" w:rsidR="00380A5E" w:rsidRDefault="00380A5E" w:rsidP="00380A5E">
      <w:pPr>
        <w:spacing w:after="200"/>
        <w:rPr>
          <w:rFonts w:eastAsiaTheme="majorEastAsia" w:cstheme="majorBidi"/>
          <w:bCs/>
          <w:color w:val="F79646" w:themeColor="accent6"/>
          <w:szCs w:val="28"/>
        </w:rPr>
      </w:pPr>
      <w:r>
        <w:br w:type="page"/>
      </w:r>
    </w:p>
    <w:p w14:paraId="04154E53" w14:textId="77777777" w:rsidR="00380A5E" w:rsidRDefault="00380A5E" w:rsidP="00380A5E">
      <w:r>
        <w:lastRenderedPageBreak/>
        <w:t>/066r/</w:t>
      </w:r>
    </w:p>
    <w:p w14:paraId="406A6612" w14:textId="77777777" w:rsidR="00380A5E" w:rsidRDefault="00380A5E" w:rsidP="00380A5E">
      <w:pPr>
        <w:pStyle w:val="teifwPageNum"/>
      </w:pPr>
      <w:r>
        <w:t>130</w:t>
      </w:r>
    </w:p>
    <w:p w14:paraId="4CDAA8EA" w14:textId="77777777" w:rsidR="00380A5E" w:rsidRDefault="00380A5E" w:rsidP="00380A5E">
      <w:pPr>
        <w:pStyle w:val="teiab"/>
      </w:pPr>
      <w:r>
        <w:t>vidim da</w:t>
      </w:r>
      <w:r w:rsidRPr="00F52667">
        <w:t>ſ</w:t>
      </w:r>
      <w:r>
        <w:t>zem ja</w:t>
      </w:r>
      <w:r w:rsidRPr="00F52667">
        <w:t>ſ</w:t>
      </w:r>
      <w:r>
        <w:t>z od tébe dobil.</w:t>
      </w:r>
    </w:p>
    <w:p w14:paraId="7B8EF3D1" w14:textId="77777777" w:rsidR="00380A5E" w:rsidRDefault="00380A5E" w:rsidP="00380A5E">
      <w:pPr>
        <w:pStyle w:val="teiab"/>
      </w:pPr>
      <w:r w:rsidRPr="00540490">
        <w:rPr>
          <w:rStyle w:val="teilabelZnak"/>
        </w:rPr>
        <w:t>3.</w:t>
      </w:r>
      <w:r>
        <w:t xml:space="preserve"> Jedina csleka vnouga salo</w:t>
      </w:r>
      <w:r w:rsidRPr="00F52667">
        <w:t>ſ</w:t>
      </w:r>
      <w:r>
        <w:t>zt doide, vu nyega</w:t>
      </w:r>
      <w:r>
        <w:br/>
        <w:t>sitki nevola dre</w:t>
      </w:r>
      <w:r w:rsidRPr="00F52667">
        <w:t>ſ</w:t>
      </w:r>
      <w:r>
        <w:t>zelje, Bouga natou pro</w:t>
      </w:r>
      <w:r w:rsidRPr="00F52667">
        <w:t>ſ</w:t>
      </w:r>
      <w:r>
        <w:t>zi da-</w:t>
      </w:r>
      <w:r>
        <w:br/>
        <w:t>mu tűvaru</w:t>
      </w:r>
      <w:r w:rsidRPr="00F52667">
        <w:t>ſſ</w:t>
      </w:r>
      <w:r>
        <w:t>a da zkim</w:t>
      </w:r>
      <w:r w:rsidRPr="00F52667">
        <w:t>ſ</w:t>
      </w:r>
      <w:r>
        <w:t>zi bode znál krűha prij</w:t>
      </w:r>
      <w:r w:rsidRPr="00F52667">
        <w:t>ſ</w:t>
      </w:r>
      <w:r>
        <w:t>zkati.</w:t>
      </w:r>
    </w:p>
    <w:p w14:paraId="362C9ED3" w14:textId="77777777" w:rsidR="00380A5E" w:rsidRDefault="00380A5E" w:rsidP="00380A5E">
      <w:pPr>
        <w:pStyle w:val="teiab"/>
      </w:pPr>
      <w:r w:rsidRPr="00540490">
        <w:rPr>
          <w:rStyle w:val="teilabelZnak"/>
        </w:rPr>
        <w:t>4.</w:t>
      </w:r>
      <w:r>
        <w:t xml:space="preserve"> Adama Ocza gda</w:t>
      </w:r>
      <w:r w:rsidRPr="00F52667">
        <w:t>ſ</w:t>
      </w:r>
      <w:r>
        <w:t xml:space="preserve">zi ga bil </w:t>
      </w:r>
      <w:r w:rsidRPr="00F52667">
        <w:t>ſ</w:t>
      </w:r>
      <w:r>
        <w:t>ztvoril, vu jedino</w:t>
      </w:r>
      <w:r w:rsidRPr="00F52667">
        <w:t>ſ</w:t>
      </w:r>
      <w:r>
        <w:t>z-</w:t>
      </w:r>
      <w:r>
        <w:br/>
        <w:t>ti nei</w:t>
      </w:r>
      <w:r w:rsidRPr="00F52667">
        <w:t>ſ</w:t>
      </w:r>
      <w:r>
        <w:t>ziga ti lűbil, neg</w:t>
      </w:r>
      <w:r w:rsidRPr="00F52667">
        <w:t>ſ</w:t>
      </w:r>
      <w:r>
        <w:t>ziga vu szen pűsztil,</w:t>
      </w:r>
      <w:r>
        <w:br/>
        <w:t xml:space="preserve">i rebro </w:t>
      </w:r>
      <w:r w:rsidRPr="00F52667">
        <w:t>ſ</w:t>
      </w:r>
      <w:r>
        <w:t xml:space="preserve">zi mu vő vzél, i Seno </w:t>
      </w:r>
      <w:r w:rsidRPr="00D25EBD">
        <w:rPr>
          <w:rStyle w:val="teipersName"/>
        </w:rPr>
        <w:t>Evo</w:t>
      </w:r>
      <w:r>
        <w:t xml:space="preserve">, knyemu </w:t>
      </w:r>
      <w:r w:rsidRPr="00F52667">
        <w:t>ſ</w:t>
      </w:r>
      <w:r>
        <w:t>zi po</w:t>
      </w:r>
      <w:r w:rsidRPr="00F52667">
        <w:t>ſ</w:t>
      </w:r>
      <w:r>
        <w:t>zvetil.</w:t>
      </w:r>
    </w:p>
    <w:p w14:paraId="68D5CEE7" w14:textId="77777777" w:rsidR="00380A5E" w:rsidRDefault="00380A5E" w:rsidP="00380A5E">
      <w:pPr>
        <w:pStyle w:val="teiab"/>
      </w:pPr>
      <w:r w:rsidRPr="00540490">
        <w:rPr>
          <w:rStyle w:val="teilabelZnak"/>
        </w:rPr>
        <w:t>5.</w:t>
      </w:r>
      <w:r>
        <w:t xml:space="preserve"> Alduval </w:t>
      </w:r>
      <w:r w:rsidRPr="00F52667">
        <w:t>ſ</w:t>
      </w:r>
      <w:r>
        <w:t>zie da</w:t>
      </w:r>
      <w:r w:rsidRPr="00F52667">
        <w:t>ſ</w:t>
      </w:r>
      <w:r>
        <w:t xml:space="preserve">ze povéksajo, sirouka </w:t>
      </w:r>
      <w:r w:rsidRPr="00F52667">
        <w:t>ſ</w:t>
      </w:r>
      <w:r>
        <w:t>zveita</w:t>
      </w:r>
      <w:r>
        <w:br/>
        <w:t>v</w:t>
      </w:r>
      <w:r w:rsidRPr="00F52667">
        <w:t>ſ</w:t>
      </w:r>
      <w:r>
        <w:t xml:space="preserve">zega napunio, i ki </w:t>
      </w:r>
      <w:r w:rsidRPr="00F52667">
        <w:t>ſ</w:t>
      </w:r>
      <w:r>
        <w:t xml:space="preserve">zo natom </w:t>
      </w:r>
      <w:r w:rsidRPr="00F52667">
        <w:t>ſ</w:t>
      </w:r>
      <w:r>
        <w:t>zveiti nad nimi</w:t>
      </w:r>
      <w:r>
        <w:br/>
        <w:t>go</w:t>
      </w:r>
      <w:r w:rsidRPr="00F52667">
        <w:t>ſ</w:t>
      </w:r>
      <w:r>
        <w:t>zpodűjo ter zcsi</w:t>
      </w:r>
      <w:r w:rsidRPr="00F52667">
        <w:t>ſ</w:t>
      </w:r>
      <w:r>
        <w:t>ztim sitkom te oni preczvetu.</w:t>
      </w:r>
    </w:p>
    <w:p w14:paraId="6D6F7458" w14:textId="77777777" w:rsidR="00380A5E" w:rsidRDefault="00380A5E" w:rsidP="00380A5E">
      <w:pPr>
        <w:pStyle w:val="teiab"/>
      </w:pPr>
      <w:r w:rsidRPr="00540490">
        <w:rPr>
          <w:rStyle w:val="teilabelZnak"/>
        </w:rPr>
        <w:t>6.</w:t>
      </w:r>
      <w:r>
        <w:t xml:space="preserve"> Nega </w:t>
      </w:r>
      <w:r w:rsidRPr="003B4618">
        <w:rPr>
          <w:rStyle w:val="teigap"/>
        </w:rPr>
        <w:t>???</w:t>
      </w:r>
      <w:r>
        <w:t>dragsega od dobra tűvaris</w:t>
      </w:r>
      <w:r w:rsidRPr="00F52667">
        <w:t>ſ</w:t>
      </w:r>
      <w:r>
        <w:t>a, i bósi je</w:t>
      </w:r>
      <w:r w:rsidRPr="00F52667">
        <w:t>ſ</w:t>
      </w:r>
      <w:r>
        <w:t>zte</w:t>
      </w:r>
      <w:r>
        <w:br/>
        <w:t xml:space="preserve">od kincsa </w:t>
      </w:r>
      <w:r w:rsidRPr="00F52667">
        <w:t>ſ</w:t>
      </w:r>
      <w:r>
        <w:t>zrebra zlata pritom v</w:t>
      </w:r>
      <w:r w:rsidRPr="00F52667">
        <w:t>ſ</w:t>
      </w:r>
      <w:r>
        <w:t>ze dobro pre-</w:t>
      </w:r>
      <w:r>
        <w:br/>
        <w:t xml:space="preserve">biva </w:t>
      </w:r>
      <w:r w:rsidRPr="00F52667">
        <w:t>ſ</w:t>
      </w:r>
      <w:r>
        <w:t>zkerbécsa je</w:t>
      </w:r>
      <w:r w:rsidRPr="00F52667">
        <w:t>ſ</w:t>
      </w:r>
      <w:r>
        <w:t>zte vu v</w:t>
      </w:r>
      <w:r w:rsidRPr="00F52667">
        <w:t>ſ</w:t>
      </w:r>
      <w:r>
        <w:t>zem, ne o</w:t>
      </w:r>
      <w:r w:rsidRPr="00F52667">
        <w:t>ſ</w:t>
      </w:r>
      <w:r>
        <w:t>zkruni-</w:t>
      </w:r>
      <w:r>
        <w:br/>
      </w:r>
      <w:r w:rsidRPr="00F52667">
        <w:t>ſ</w:t>
      </w:r>
      <w:r>
        <w:t xml:space="preserve">ze, ni poblati zdrűgim. </w:t>
      </w:r>
    </w:p>
    <w:p w14:paraId="67CF3A8B" w14:textId="77777777" w:rsidR="00380A5E" w:rsidRDefault="00380A5E" w:rsidP="00380A5E">
      <w:pPr>
        <w:pStyle w:val="teiab"/>
      </w:pPr>
      <w:r w:rsidRPr="00540490">
        <w:rPr>
          <w:rStyle w:val="teilabelZnak"/>
        </w:rPr>
        <w:t>7.</w:t>
      </w:r>
      <w:r>
        <w:t xml:space="preserve"> Ocza i Mater cslovik tá osztávi, i kszvojoi</w:t>
      </w:r>
      <w:r>
        <w:br/>
        <w:t>Seni nai sze on prilosi, natou zapoveda i Moy-</w:t>
      </w:r>
      <w:r>
        <w:br/>
        <w:t>se tak pisse, da dvá bodeta vkűp edno teilo.</w:t>
      </w:r>
    </w:p>
    <w:p w14:paraId="1405D9F7" w14:textId="77777777" w:rsidR="00380A5E" w:rsidRDefault="00380A5E" w:rsidP="00380A5E">
      <w:pPr>
        <w:pStyle w:val="teiab"/>
      </w:pPr>
      <w:r w:rsidRPr="00540490">
        <w:rPr>
          <w:rStyle w:val="teilabelZnak"/>
        </w:rPr>
        <w:t>8.</w:t>
      </w:r>
      <w:r>
        <w:t xml:space="preserve"> ZNebész blago</w:t>
      </w:r>
      <w:r w:rsidRPr="00F52667">
        <w:t>ſ</w:t>
      </w:r>
      <w:r>
        <w:t>zlov proszmo na nyih gláve, da-</w:t>
      </w:r>
      <w:r>
        <w:br/>
        <w:t>je zDecsiczov priglédne Goszpon Bough, ár</w:t>
      </w:r>
      <w:r>
        <w:br/>
        <w:t>toga histva sznaiga, lepih szinov seregov,</w:t>
      </w:r>
      <w:r>
        <w:br/>
        <w:t>csisztoucsa je</w:t>
      </w:r>
      <w:r w:rsidRPr="00F52667">
        <w:t>ſ</w:t>
      </w:r>
      <w:r>
        <w:t>zte kako szvetlo szuncze.</w:t>
      </w:r>
    </w:p>
    <w:p w14:paraId="3F8788AF" w14:textId="77777777" w:rsidR="00380A5E" w:rsidRDefault="00380A5E" w:rsidP="00380A5E">
      <w:pPr>
        <w:pStyle w:val="teicatch-word"/>
      </w:pPr>
      <w:r>
        <w:tab/>
      </w:r>
      <w:r>
        <w:tab/>
      </w:r>
      <w:r>
        <w:tab/>
        <w:t>Bosi blago</w:t>
      </w:r>
      <w:r w:rsidRPr="00F52667">
        <w:t>ſ</w:t>
      </w:r>
      <w:r>
        <w:t>z.</w:t>
      </w:r>
    </w:p>
    <w:p w14:paraId="4D938501" w14:textId="77777777" w:rsidR="00380A5E" w:rsidRDefault="00380A5E" w:rsidP="00380A5E">
      <w:pPr>
        <w:spacing w:after="200"/>
      </w:pPr>
      <w:r>
        <w:br w:type="page"/>
      </w:r>
    </w:p>
    <w:p w14:paraId="2F6252A1" w14:textId="77777777" w:rsidR="00380A5E" w:rsidRDefault="00380A5E" w:rsidP="00380A5E">
      <w:r>
        <w:lastRenderedPageBreak/>
        <w:t>/066v/</w:t>
      </w:r>
    </w:p>
    <w:p w14:paraId="6A08A71A" w14:textId="77777777" w:rsidR="00380A5E" w:rsidRPr="00B53D08" w:rsidRDefault="00380A5E" w:rsidP="00380A5E">
      <w:pPr>
        <w:pStyle w:val="teifwPageNum"/>
      </w:pPr>
      <w:r w:rsidRPr="00B53D08">
        <w:t>131</w:t>
      </w:r>
    </w:p>
    <w:p w14:paraId="68FF8E9F" w14:textId="77777777" w:rsidR="00380A5E" w:rsidRDefault="00380A5E" w:rsidP="00380A5E">
      <w:pPr>
        <w:pStyle w:val="teiab"/>
      </w:pPr>
      <w:r w:rsidRPr="00D15326">
        <w:rPr>
          <w:rStyle w:val="teilabelZnak"/>
        </w:rPr>
        <w:t>9.</w:t>
      </w:r>
      <w:r>
        <w:t xml:space="preserve"> Bósi blagoszlov csleka, obogati tober tűva-</w:t>
      </w:r>
      <w:r>
        <w:br/>
        <w:t>rus blago povéksáva, á hűdi pomensava, mod-</w:t>
      </w:r>
      <w:r>
        <w:br/>
        <w:t>ri Salamon veti od stera takva Bogh ná</w:t>
      </w:r>
      <w:r w:rsidRPr="00F52667">
        <w:t>ſ</w:t>
      </w:r>
      <w:r>
        <w:t>z</w:t>
      </w:r>
      <w:r>
        <w:br/>
        <w:t>vszei obarui.</w:t>
      </w:r>
    </w:p>
    <w:p w14:paraId="2F0F6578" w14:textId="77777777" w:rsidR="00380A5E" w:rsidRDefault="00380A5E" w:rsidP="00380A5E">
      <w:pPr>
        <w:pStyle w:val="teiab"/>
      </w:pPr>
      <w:r w:rsidRPr="00D15326">
        <w:rPr>
          <w:rStyle w:val="teilabelZnak"/>
        </w:rPr>
        <w:t>10.</w:t>
      </w:r>
      <w:r>
        <w:t xml:space="preserve"> Csésztje tou nassa dabisze lűbili, sztem szve-</w:t>
      </w:r>
      <w:r>
        <w:br/>
        <w:t>docsimo nas</w:t>
      </w:r>
      <w:r w:rsidRPr="00F52667">
        <w:t>ſ</w:t>
      </w:r>
      <w:r>
        <w:t>o právo vőro, lűbimo, csiszta sitka</w:t>
      </w:r>
      <w:r>
        <w:br/>
        <w:t>odversmo v</w:t>
      </w:r>
      <w:r w:rsidRPr="00F52667">
        <w:t>ſ</w:t>
      </w:r>
      <w:r>
        <w:t>zo hűdoubo, tak nám Bough v</w:t>
      </w:r>
      <w:r w:rsidRPr="00F52667">
        <w:t>ſ</w:t>
      </w:r>
      <w:r>
        <w:t>zeim</w:t>
      </w:r>
      <w:r>
        <w:br/>
        <w:t xml:space="preserve">dá, </w:t>
      </w:r>
      <w:r w:rsidRPr="00F52667">
        <w:t>ſ</w:t>
      </w:r>
      <w:r>
        <w:t>zvega áldoma</w:t>
      </w:r>
      <w:r w:rsidRPr="00F52667">
        <w:t>ſſ</w:t>
      </w:r>
      <w:r>
        <w:t>a.</w:t>
      </w:r>
    </w:p>
    <w:p w14:paraId="7CB48229" w14:textId="77777777" w:rsidR="00380A5E" w:rsidRDefault="00380A5E" w:rsidP="00380A5E">
      <w:pPr>
        <w:pStyle w:val="teiab"/>
      </w:pPr>
      <w:r w:rsidRPr="00D15326">
        <w:rPr>
          <w:rStyle w:val="teilabelZnak"/>
        </w:rPr>
        <w:t>11.</w:t>
      </w:r>
      <w:r>
        <w:t xml:space="preserve"> I vszáka sena </w:t>
      </w:r>
      <w:r w:rsidRPr="00F52667">
        <w:t>ſ</w:t>
      </w:r>
      <w:r>
        <w:t>zvega mousa blágo nai vkű-</w:t>
      </w:r>
      <w:r>
        <w:br/>
        <w:t xml:space="preserve">pe szprávla malo nyega márko drűga </w:t>
      </w:r>
      <w:r w:rsidRPr="00F52667">
        <w:t>ſ</w:t>
      </w:r>
      <w:r>
        <w:t>zi vzeme</w:t>
      </w:r>
      <w:r>
        <w:br/>
        <w:t>példo da</w:t>
      </w:r>
      <w:r w:rsidRPr="00F52667">
        <w:t>ſ</w:t>
      </w:r>
      <w:r>
        <w:t>ze ne recse od nyé, tá v</w:t>
      </w:r>
      <w:r w:rsidRPr="00F52667">
        <w:t>ſ</w:t>
      </w:r>
      <w:r>
        <w:t xml:space="preserve">ze pogűbi </w:t>
      </w:r>
      <w:r w:rsidRPr="00F52667">
        <w:t>ſ</w:t>
      </w:r>
      <w:r>
        <w:t>zve-</w:t>
      </w:r>
      <w:r>
        <w:br/>
        <w:t>ga mousá marko.</w:t>
      </w:r>
    </w:p>
    <w:p w14:paraId="33F2495E" w14:textId="77777777" w:rsidR="00380A5E" w:rsidRDefault="00380A5E" w:rsidP="00380A5E">
      <w:pPr>
        <w:pStyle w:val="teiab"/>
      </w:pPr>
      <w:r w:rsidRPr="00D15326">
        <w:rPr>
          <w:rStyle w:val="teilabelZnak"/>
        </w:rPr>
        <w:t>12.</w:t>
      </w:r>
      <w:r>
        <w:t xml:space="preserve"> Vszei nász pomozi natou szvéto Troi</w:t>
      </w:r>
      <w:r w:rsidRPr="00F52667">
        <w:t>ſ</w:t>
      </w:r>
      <w:r>
        <w:t>ztvo,</w:t>
      </w:r>
      <w:r>
        <w:br/>
        <w:t>vsteroga rokai je</w:t>
      </w:r>
      <w:r w:rsidRPr="00F52667">
        <w:t>ſ</w:t>
      </w:r>
      <w:r>
        <w:t>zte v</w:t>
      </w:r>
      <w:r w:rsidRPr="00F52667">
        <w:t>ſ</w:t>
      </w:r>
      <w:r>
        <w:t>zaka zmósnoszt, hvá-</w:t>
      </w:r>
      <w:r>
        <w:br/>
        <w:t>limo v</w:t>
      </w:r>
      <w:r w:rsidRPr="00F52667">
        <w:t>ſ</w:t>
      </w:r>
      <w:r>
        <w:t>ze blásen</w:t>
      </w:r>
      <w:r w:rsidRPr="00F52667">
        <w:t>ſ</w:t>
      </w:r>
      <w:r>
        <w:t>ztvo pot sitek i pravi za po-</w:t>
      </w:r>
      <w:r>
        <w:br/>
        <w:t xml:space="preserve">szvéti szvéto histvo verti </w:t>
      </w:r>
      <w:r w:rsidRPr="00F52667">
        <w:t>ſ</w:t>
      </w:r>
      <w:r>
        <w:t>zim Bough</w:t>
      </w:r>
    </w:p>
    <w:p w14:paraId="70F57955" w14:textId="77777777" w:rsidR="00380A5E" w:rsidRDefault="00380A5E" w:rsidP="00380A5E">
      <w:pPr>
        <w:pStyle w:val="teiclosure0"/>
      </w:pPr>
      <w:r>
        <w:t>Amen.</w:t>
      </w:r>
    </w:p>
    <w:p w14:paraId="143C9816" w14:textId="77777777" w:rsidR="00380A5E" w:rsidRDefault="00380A5E" w:rsidP="00380A5E">
      <w:pPr>
        <w:pStyle w:val="Naslov2"/>
      </w:pPr>
      <w:r>
        <w:t xml:space="preserve">De Fratricidio </w:t>
      </w:r>
      <w:r w:rsidRPr="0058494B">
        <w:rPr>
          <w:rStyle w:val="teipersName"/>
        </w:rPr>
        <w:t>CAINI</w:t>
      </w:r>
      <w:r>
        <w:t>.</w:t>
      </w:r>
    </w:p>
    <w:p w14:paraId="73A32E2D" w14:textId="77777777" w:rsidR="00380A5E" w:rsidRDefault="00380A5E" w:rsidP="00380A5E">
      <w:pPr>
        <w:pStyle w:val="teiab"/>
      </w:pPr>
      <w:r>
        <w:t>Mocsni Go</w:t>
      </w:r>
      <w:r w:rsidRPr="00F52667">
        <w:t>ſ</w:t>
      </w:r>
      <w:r>
        <w:t xml:space="preserve">zpon Bosje gda </w:t>
      </w:r>
      <w:r w:rsidRPr="0058494B">
        <w:rPr>
          <w:rStyle w:val="teipersName"/>
        </w:rPr>
        <w:t>Adama</w:t>
      </w:r>
      <w:r>
        <w:t xml:space="preserve"> vő zegna</w:t>
      </w:r>
      <w:r>
        <w:br/>
        <w:t xml:space="preserve">z Paradicsom szhoga verta, zapréga </w:t>
      </w:r>
      <w:r w:rsidRPr="0058494B">
        <w:rPr>
          <w:rStyle w:val="teipersName"/>
        </w:rPr>
        <w:t>Eva</w:t>
      </w:r>
      <w:r>
        <w:t xml:space="preserve"> sena</w:t>
      </w:r>
      <w:r>
        <w:br/>
        <w:t xml:space="preserve">nyega vbremen bila opóla, </w:t>
      </w:r>
      <w:r w:rsidRPr="0058494B">
        <w:rPr>
          <w:rStyle w:val="teipersName"/>
        </w:rPr>
        <w:t>Caim</w:t>
      </w:r>
      <w:r>
        <w:t xml:space="preserve"> szina pervoga</w:t>
      </w:r>
      <w:r>
        <w:br/>
        <w:t>bila rodila.</w:t>
      </w:r>
    </w:p>
    <w:p w14:paraId="562F584D" w14:textId="77777777" w:rsidR="00380A5E" w:rsidRDefault="00380A5E" w:rsidP="00380A5E">
      <w:pPr>
        <w:pStyle w:val="teicatch-word"/>
      </w:pPr>
      <w:r>
        <w:tab/>
      </w:r>
      <w:r>
        <w:tab/>
      </w:r>
      <w:r>
        <w:tab/>
      </w:r>
      <w:r>
        <w:tab/>
        <w:t>Anagom</w:t>
      </w:r>
      <w:r w:rsidRPr="00F52667">
        <w:t>ſ</w:t>
      </w:r>
      <w:r>
        <w:t>ze</w:t>
      </w:r>
    </w:p>
    <w:p w14:paraId="715B67CC" w14:textId="77777777" w:rsidR="00380A5E" w:rsidRDefault="00380A5E" w:rsidP="00380A5E">
      <w:pPr>
        <w:spacing w:after="200"/>
      </w:pPr>
      <w:r>
        <w:br w:type="page"/>
      </w:r>
    </w:p>
    <w:p w14:paraId="5AA9F78A" w14:textId="77777777" w:rsidR="00380A5E" w:rsidRDefault="00380A5E" w:rsidP="00380A5E">
      <w:r w:rsidRPr="00125929">
        <w:lastRenderedPageBreak/>
        <w:t>/067r/</w:t>
      </w:r>
    </w:p>
    <w:p w14:paraId="458A61D8" w14:textId="77777777" w:rsidR="00380A5E" w:rsidRPr="00125929" w:rsidRDefault="00380A5E" w:rsidP="00380A5E">
      <w:pPr>
        <w:pStyle w:val="teifwPageNum"/>
      </w:pPr>
      <w:r>
        <w:t>134</w:t>
      </w:r>
    </w:p>
    <w:p w14:paraId="68D866D8" w14:textId="77777777" w:rsidR="00380A5E" w:rsidRDefault="00380A5E" w:rsidP="00380A5E">
      <w:pPr>
        <w:pStyle w:val="teiab"/>
      </w:pPr>
      <w:r w:rsidRPr="00D15326">
        <w:rPr>
          <w:rStyle w:val="teilabelZnak"/>
        </w:rPr>
        <w:t>13.</w:t>
      </w:r>
      <w:r w:rsidRPr="00125929">
        <w:t xml:space="preserve"> Hei! </w:t>
      </w:r>
      <w:r w:rsidRPr="00B5607E">
        <w:rPr>
          <w:rStyle w:val="teipersName"/>
        </w:rPr>
        <w:t>Cain</w:t>
      </w:r>
      <w:r w:rsidRPr="00125929">
        <w:t xml:space="preserve"> haisze </w:t>
      </w:r>
      <w:r>
        <w:t>szerdss na brácza, zakai hocse</w:t>
      </w:r>
      <w:r>
        <w:br/>
        <w:t xml:space="preserve">ti vmoriti </w:t>
      </w:r>
      <w:r w:rsidRPr="00B5607E">
        <w:rPr>
          <w:rStyle w:val="teipersName"/>
        </w:rPr>
        <w:t>Abela</w:t>
      </w:r>
      <w:r>
        <w:t>, ako bodes ti vre zlo csinil snya-</w:t>
      </w:r>
      <w:r>
        <w:br/>
        <w:t>ga, sau tiga bou kerv nyega pred tebov bou.</w:t>
      </w:r>
    </w:p>
    <w:p w14:paraId="50EE6255" w14:textId="77777777" w:rsidR="00380A5E" w:rsidRDefault="00380A5E" w:rsidP="00380A5E">
      <w:pPr>
        <w:pStyle w:val="teiab"/>
      </w:pPr>
      <w:r w:rsidRPr="00D15326">
        <w:rPr>
          <w:rStyle w:val="teilabelZnak"/>
        </w:rPr>
        <w:t>14.</w:t>
      </w:r>
      <w:r>
        <w:t xml:space="preserve"> Nad nyim hocses </w:t>
      </w:r>
      <w:r w:rsidRPr="00F52667">
        <w:t>ſ</w:t>
      </w:r>
      <w:r>
        <w:t>zvojo oblá</w:t>
      </w:r>
      <w:r w:rsidRPr="00F52667">
        <w:t>ſ</w:t>
      </w:r>
      <w:r>
        <w:t>zt imeti, sau ti</w:t>
      </w:r>
      <w:r>
        <w:br/>
        <w:t>bou vőrui mie za|nye|ti| za Bosjo reics cain nis-</w:t>
      </w:r>
      <w:r>
        <w:br/>
        <w:t xml:space="preserve">tár nemára, tem sze bole na </w:t>
      </w:r>
      <w:r w:rsidRPr="00B5607E">
        <w:rPr>
          <w:rStyle w:val="teipersName"/>
        </w:rPr>
        <w:t>Abela</w:t>
      </w:r>
      <w:r>
        <w:t xml:space="preserve"> naszerdi.</w:t>
      </w:r>
    </w:p>
    <w:p w14:paraId="643F2600" w14:textId="77777777" w:rsidR="00380A5E" w:rsidRDefault="00380A5E" w:rsidP="00380A5E">
      <w:pPr>
        <w:pStyle w:val="teiab"/>
      </w:pPr>
      <w:r w:rsidRPr="00D15326">
        <w:rPr>
          <w:rStyle w:val="teilabelZnak"/>
        </w:rPr>
        <w:t>15.</w:t>
      </w:r>
      <w:r>
        <w:t xml:space="preserve"> Ondi kmeszto </w:t>
      </w:r>
      <w:r w:rsidRPr="00B5607E">
        <w:rPr>
          <w:rStyle w:val="teipersName"/>
        </w:rPr>
        <w:t>Cain</w:t>
      </w:r>
      <w:r>
        <w:t xml:space="preserve"> recse </w:t>
      </w:r>
      <w:r w:rsidRPr="00B5607E">
        <w:rPr>
          <w:rStyle w:val="teipersName"/>
        </w:rPr>
        <w:t>ABELU</w:t>
      </w:r>
      <w:r>
        <w:t xml:space="preserve"> da bi poi-</w:t>
      </w:r>
      <w:r>
        <w:br/>
        <w:t>sel snyim hoditi po pouli, hocse vasze hmejs-</w:t>
      </w:r>
      <w:r>
        <w:br/>
        <w:t>to nazai vernoti, ondi szkáza jálno</w:t>
      </w:r>
      <w:r w:rsidRPr="00F52667">
        <w:t>ſ</w:t>
      </w:r>
      <w:r>
        <w:t xml:space="preserve">zt </w:t>
      </w:r>
      <w:r w:rsidRPr="00F52667">
        <w:t>ſ</w:t>
      </w:r>
      <w:r>
        <w:t>zercza</w:t>
      </w:r>
      <w:r>
        <w:br/>
        <w:t>szvojega.</w:t>
      </w:r>
    </w:p>
    <w:p w14:paraId="65A1C702" w14:textId="77777777" w:rsidR="00380A5E" w:rsidRDefault="00380A5E" w:rsidP="00380A5E">
      <w:pPr>
        <w:pStyle w:val="teiab"/>
      </w:pPr>
      <w:r w:rsidRPr="00D15326">
        <w:rPr>
          <w:rStyle w:val="teilabelZnak"/>
        </w:rPr>
        <w:t>16.</w:t>
      </w:r>
      <w:r>
        <w:t xml:space="preserve"> Vete </w:t>
      </w:r>
      <w:r w:rsidRPr="00B5607E">
        <w:rPr>
          <w:rStyle w:val="teipersName"/>
        </w:rPr>
        <w:t>ABEL</w:t>
      </w:r>
      <w:r>
        <w:t xml:space="preserve"> hroto ponizen be</w:t>
      </w:r>
      <w:r w:rsidRPr="00F52667">
        <w:t>ſſ</w:t>
      </w:r>
      <w:r>
        <w:t>e, Cain ove</w:t>
      </w:r>
      <w:r>
        <w:br/>
      </w:r>
      <w:r w:rsidRPr="006223ED">
        <w:rPr>
          <w:rStyle w:val="teiunclear"/>
        </w:rPr>
        <w:t>fortélo</w:t>
      </w:r>
      <w:r>
        <w:t xml:space="preserve"> in nezna</w:t>
      </w:r>
      <w:r w:rsidRPr="00F52667">
        <w:t>ſſ</w:t>
      </w:r>
      <w:r>
        <w:t>e, na polé on z</w:t>
      </w:r>
      <w:r w:rsidRPr="00B5607E">
        <w:rPr>
          <w:rStyle w:val="teipersName"/>
        </w:rPr>
        <w:t>Cainom</w:t>
      </w:r>
      <w:r>
        <w:t xml:space="preserve"> poi-</w:t>
      </w:r>
      <w:r>
        <w:br/>
        <w:t>sel be</w:t>
      </w:r>
      <w:r w:rsidRPr="00F52667">
        <w:t>ſſ</w:t>
      </w:r>
      <w:r>
        <w:t xml:space="preserve">e, zlepov recsjov </w:t>
      </w:r>
      <w:r w:rsidRPr="00B5607E">
        <w:rPr>
          <w:rStyle w:val="teipersName"/>
        </w:rPr>
        <w:t>Abela</w:t>
      </w:r>
      <w:r>
        <w:t xml:space="preserve"> zezval be</w:t>
      </w:r>
      <w:r w:rsidRPr="00F52667">
        <w:t>ſſ</w:t>
      </w:r>
      <w:r>
        <w:t>e.</w:t>
      </w:r>
    </w:p>
    <w:p w14:paraId="0A5C7EFB" w14:textId="77777777" w:rsidR="00380A5E" w:rsidRDefault="00380A5E" w:rsidP="00380A5E">
      <w:pPr>
        <w:pStyle w:val="teiab"/>
      </w:pPr>
      <w:r w:rsidRPr="00D15326">
        <w:rPr>
          <w:rStyle w:val="teilabelZnak"/>
        </w:rPr>
        <w:t>17.</w:t>
      </w:r>
      <w:r>
        <w:t xml:space="preserve"> </w:t>
      </w:r>
      <w:r w:rsidRPr="00B5607E">
        <w:rPr>
          <w:rStyle w:val="teipersName"/>
        </w:rPr>
        <w:t>Cain</w:t>
      </w:r>
      <w:r>
        <w:t xml:space="preserve"> gdabi k</w:t>
      </w:r>
      <w:r w:rsidRPr="00F52667">
        <w:t>ſ</w:t>
      </w:r>
      <w:r>
        <w:t xml:space="preserve">zvojoi </w:t>
      </w:r>
      <w:r w:rsidRPr="00F52667">
        <w:t>ſ</w:t>
      </w:r>
      <w:r>
        <w:t>zetvi issel bil, seserná</w:t>
      </w:r>
      <w:r>
        <w:br/>
        <w:t xml:space="preserve">tov glavoie on teda bil, brácza </w:t>
      </w:r>
      <w:r w:rsidRPr="00F52667">
        <w:t>ſ</w:t>
      </w:r>
      <w:r>
        <w:t>zvega za</w:t>
      </w:r>
      <w:r>
        <w:br/>
        <w:t xml:space="preserve">vlasze zgrabil he bil, zbotom </w:t>
      </w:r>
      <w:r w:rsidRPr="00F52667">
        <w:t>ſ</w:t>
      </w:r>
      <w:r>
        <w:t>zvoim na zemloga</w:t>
      </w:r>
      <w:r>
        <w:br/>
        <w:t>vdaril bil.</w:t>
      </w:r>
    </w:p>
    <w:p w14:paraId="19802233" w14:textId="77777777" w:rsidR="00380A5E" w:rsidRPr="00125929" w:rsidRDefault="00380A5E" w:rsidP="00380A5E">
      <w:pPr>
        <w:pStyle w:val="teiab"/>
      </w:pPr>
      <w:r w:rsidRPr="00D15326">
        <w:rPr>
          <w:rStyle w:val="teilabelZnak"/>
        </w:rPr>
        <w:t>18.</w:t>
      </w:r>
      <w:r>
        <w:t xml:space="preserve"> Javcsocs </w:t>
      </w:r>
      <w:r w:rsidRPr="00B5607E">
        <w:rPr>
          <w:rStyle w:val="teipersName"/>
        </w:rPr>
        <w:t>Abel</w:t>
      </w:r>
      <w:r>
        <w:t xml:space="preserve"> pro</w:t>
      </w:r>
      <w:r w:rsidRPr="00F52667">
        <w:t>ſ</w:t>
      </w:r>
      <w:r>
        <w:t>zas</w:t>
      </w:r>
      <w:r w:rsidRPr="00F52667">
        <w:t>ſ</w:t>
      </w:r>
      <w:r>
        <w:t xml:space="preserve">e </w:t>
      </w:r>
      <w:r w:rsidRPr="00F52667">
        <w:t>ſ</w:t>
      </w:r>
      <w:r>
        <w:t>zvega brácza, kokér</w:t>
      </w:r>
      <w:r>
        <w:br/>
        <w:t>dabi nebil nyegov, govori kervolokecz nyega</w:t>
      </w:r>
      <w:r>
        <w:br/>
        <w:t>kak dabi sztekel, záto zbotom ondi vmori</w:t>
      </w:r>
      <w:r>
        <w:br/>
      </w:r>
      <w:r w:rsidRPr="00B5607E">
        <w:rPr>
          <w:rStyle w:val="teipersName"/>
        </w:rPr>
        <w:t>ABELA</w:t>
      </w:r>
      <w:r>
        <w:t>.</w:t>
      </w:r>
    </w:p>
    <w:p w14:paraId="63ACCF26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7793CFB9" w14:textId="77777777" w:rsidR="00380A5E" w:rsidRDefault="00380A5E" w:rsidP="00380A5E">
      <w:r>
        <w:lastRenderedPageBreak/>
        <w:t>/067v/</w:t>
      </w:r>
    </w:p>
    <w:p w14:paraId="7C94F420" w14:textId="77777777" w:rsidR="00380A5E" w:rsidRDefault="00380A5E" w:rsidP="00380A5E">
      <w:pPr>
        <w:pStyle w:val="teifwPageNum"/>
      </w:pPr>
      <w:r>
        <w:t>135</w:t>
      </w:r>
    </w:p>
    <w:p w14:paraId="79665CA4" w14:textId="77777777" w:rsidR="00380A5E" w:rsidRDefault="00380A5E" w:rsidP="00380A5E">
      <w:pPr>
        <w:pStyle w:val="teiab"/>
      </w:pPr>
      <w:r w:rsidRPr="00FF2FA8">
        <w:rPr>
          <w:rStyle w:val="teilabelZnak"/>
        </w:rPr>
        <w:t>19.</w:t>
      </w:r>
      <w:r>
        <w:t xml:space="preserve"> Setujocsi on pod jedno brázdoga, ono vreme</w:t>
      </w:r>
      <w:r>
        <w:br/>
        <w:t xml:space="preserve">zavaliti </w:t>
      </w:r>
      <w:r w:rsidRPr="00B5607E">
        <w:rPr>
          <w:rStyle w:val="teipersName"/>
        </w:rPr>
        <w:t>Abela</w:t>
      </w:r>
      <w:r>
        <w:t>, prebivati ondi hotzes</w:t>
      </w:r>
      <w:r w:rsidRPr="00F52667">
        <w:t>ſ</w:t>
      </w:r>
      <w:r>
        <w:t>e nye-</w:t>
      </w:r>
      <w:r>
        <w:br/>
        <w:t xml:space="preserve">ga, </w:t>
      </w:r>
      <w:r w:rsidRPr="00B5607E">
        <w:rPr>
          <w:rStyle w:val="teipersName"/>
        </w:rPr>
        <w:t>Caino</w:t>
      </w:r>
      <w:r>
        <w:t xml:space="preserve"> pa govorjacse i zNéba.</w:t>
      </w:r>
    </w:p>
    <w:p w14:paraId="66FD0ADE" w14:textId="77777777" w:rsidR="00380A5E" w:rsidRDefault="00380A5E" w:rsidP="00380A5E">
      <w:pPr>
        <w:pStyle w:val="teiab"/>
      </w:pPr>
      <w:r w:rsidRPr="00FF2FA8">
        <w:rPr>
          <w:rStyle w:val="teilabelZnak"/>
        </w:rPr>
        <w:t>20.</w:t>
      </w:r>
      <w:r>
        <w:t xml:space="preserve"> Bough zvelikim glászon zakricsa zNéba,</w:t>
      </w:r>
      <w:r>
        <w:br/>
      </w:r>
      <w:r w:rsidRPr="00B5607E">
        <w:rPr>
          <w:rStyle w:val="teipersName"/>
        </w:rPr>
        <w:t>Cain</w:t>
      </w:r>
      <w:r>
        <w:t xml:space="preserve"> mertva </w:t>
      </w:r>
      <w:r w:rsidRPr="00B5607E">
        <w:rPr>
          <w:rStyle w:val="teipersName"/>
        </w:rPr>
        <w:t>Abela</w:t>
      </w:r>
      <w:r>
        <w:t xml:space="preserve"> ne zataiga, Bracza szvega</w:t>
      </w:r>
      <w:r>
        <w:br/>
        <w:t xml:space="preserve">Bough tak nyemu govori, nemam paszke </w:t>
      </w:r>
      <w:r w:rsidRPr="00B5607E">
        <w:rPr>
          <w:rStyle w:val="teipersName"/>
        </w:rPr>
        <w:t>Cain</w:t>
      </w:r>
      <w:r>
        <w:br/>
        <w:t>recse na nyega.</w:t>
      </w:r>
    </w:p>
    <w:p w14:paraId="1496DA44" w14:textId="77777777" w:rsidR="00380A5E" w:rsidRDefault="00380A5E" w:rsidP="00380A5E">
      <w:pPr>
        <w:pStyle w:val="teiab"/>
      </w:pPr>
      <w:r w:rsidRPr="00FF2FA8">
        <w:rPr>
          <w:rStyle w:val="teilabelZnak"/>
        </w:rPr>
        <w:t>21.</w:t>
      </w:r>
      <w:r>
        <w:t xml:space="preserve"> Vem jasz neiszen </w:t>
      </w:r>
      <w:r w:rsidRPr="00856E7E">
        <w:t>varuvacs</w:t>
      </w:r>
      <w:r>
        <w:t xml:space="preserve"> bil </w:t>
      </w:r>
      <w:r w:rsidRPr="00B5607E">
        <w:rPr>
          <w:rStyle w:val="teipersName"/>
        </w:rPr>
        <w:t>Abelov</w:t>
      </w:r>
      <w:r>
        <w:t>, pasz-</w:t>
      </w:r>
      <w:r>
        <w:br/>
        <w:t>ke neiszem noszil takai na nyega, nikakove</w:t>
      </w:r>
      <w:r>
        <w:br/>
        <w:t>surbe neiszem noszil na nyega, kakje hodil</w:t>
      </w:r>
      <w:r>
        <w:br/>
        <w:t>on sivoucs neznam toga.</w:t>
      </w:r>
    </w:p>
    <w:p w14:paraId="7A402097" w14:textId="77777777" w:rsidR="00380A5E" w:rsidRDefault="00380A5E" w:rsidP="00380A5E">
      <w:pPr>
        <w:pStyle w:val="teiab"/>
      </w:pPr>
      <w:r w:rsidRPr="00FF2FA8">
        <w:rPr>
          <w:rStyle w:val="teilabelZnak"/>
        </w:rPr>
        <w:t>22.</w:t>
      </w:r>
      <w:r>
        <w:t xml:space="preserve"> Goszpodin Bough zviszoke Nébe kricsz, na</w:t>
      </w:r>
      <w:r>
        <w:br/>
        <w:t xml:space="preserve">té reicsi </w:t>
      </w:r>
      <w:r w:rsidRPr="00B5607E">
        <w:rPr>
          <w:rStyle w:val="teipersName"/>
        </w:rPr>
        <w:t>Cainove</w:t>
      </w:r>
      <w:r>
        <w:t xml:space="preserve"> tak, recse zemla kmeni</w:t>
      </w:r>
      <w:r>
        <w:br/>
      </w:r>
      <w:r w:rsidRPr="00F52667">
        <w:t>ſ</w:t>
      </w:r>
      <w:r>
        <w:t>zve gerlo odperlaje, arpod brázdo pokopal-</w:t>
      </w:r>
      <w:r>
        <w:br/>
        <w:t xml:space="preserve">szi </w:t>
      </w:r>
      <w:r w:rsidRPr="00B5607E">
        <w:rPr>
          <w:rStyle w:val="teipersName"/>
        </w:rPr>
        <w:t>ABELA</w:t>
      </w:r>
      <w:r>
        <w:t>.</w:t>
      </w:r>
    </w:p>
    <w:p w14:paraId="092F4269" w14:textId="77777777" w:rsidR="00380A5E" w:rsidRDefault="00380A5E" w:rsidP="00380A5E">
      <w:pPr>
        <w:pStyle w:val="teiab"/>
      </w:pPr>
      <w:r w:rsidRPr="00FF2FA8">
        <w:rPr>
          <w:rStyle w:val="teilabelZnak"/>
        </w:rPr>
        <w:t>23.</w:t>
      </w:r>
      <w:r>
        <w:t xml:space="preserve"> Ovo tvega brácza brevje pravdena, pla-</w:t>
      </w:r>
      <w:r>
        <w:br/>
        <w:t>csocs kricsi kmeni cseresz vsza Nebésza</w:t>
      </w:r>
      <w:r>
        <w:br/>
      </w:r>
      <w:r w:rsidRPr="00856E7E">
        <w:rPr>
          <w:rStyle w:val="teiunclear"/>
        </w:rPr>
        <w:t>stson</w:t>
      </w:r>
      <w:r>
        <w:t xml:space="preserve"> szlisati prosnyou, bracza tvojega, á ti</w:t>
      </w:r>
      <w:r>
        <w:br/>
      </w:r>
      <w:r w:rsidRPr="00B5607E">
        <w:rPr>
          <w:rStyle w:val="teipersName"/>
        </w:rPr>
        <w:t>Cain</w:t>
      </w:r>
      <w:r>
        <w:t xml:space="preserve"> bodes zversen zracsuna.</w:t>
      </w:r>
    </w:p>
    <w:p w14:paraId="75136BDD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051E068F" w14:textId="77777777" w:rsidR="00380A5E" w:rsidRDefault="00380A5E" w:rsidP="00380A5E">
      <w:r>
        <w:lastRenderedPageBreak/>
        <w:t>/068r/</w:t>
      </w:r>
    </w:p>
    <w:p w14:paraId="6BEE466E" w14:textId="77777777" w:rsidR="00380A5E" w:rsidRDefault="00380A5E" w:rsidP="00380A5E">
      <w:pPr>
        <w:pStyle w:val="teifwPageNum"/>
      </w:pPr>
      <w:r>
        <w:t>136</w:t>
      </w:r>
    </w:p>
    <w:p w14:paraId="2F10E9CA" w14:textId="77777777" w:rsidR="00380A5E" w:rsidRDefault="00380A5E" w:rsidP="00380A5E">
      <w:pPr>
        <w:pStyle w:val="teiab"/>
      </w:pPr>
      <w:r w:rsidRPr="00E83481">
        <w:rPr>
          <w:rStyle w:val="teilabelZnak"/>
        </w:rPr>
        <w:t>24.</w:t>
      </w:r>
      <w:r>
        <w:t xml:space="preserve"> Záto iszto Goszpon prekléné </w:t>
      </w:r>
      <w:r w:rsidRPr="00B5607E">
        <w:rPr>
          <w:rStyle w:val="teipersName"/>
        </w:rPr>
        <w:t>Caina</w:t>
      </w:r>
      <w:r>
        <w:t xml:space="preserve"> za nye-</w:t>
      </w:r>
      <w:r>
        <w:br/>
        <w:t>govo lűdomorsztvo zversega, v vekivecsno</w:t>
      </w:r>
      <w:r>
        <w:br/>
        <w:t xml:space="preserve">saloszt zatem verséga dercsocs </w:t>
      </w:r>
      <w:r w:rsidRPr="0058494B">
        <w:rPr>
          <w:rStyle w:val="teipersName"/>
        </w:rPr>
        <w:t>Cain</w:t>
      </w:r>
      <w:r>
        <w:t xml:space="preserve"> presz-</w:t>
      </w:r>
      <w:r>
        <w:br/>
        <w:t>tras</w:t>
      </w:r>
      <w:r w:rsidRPr="00F52667">
        <w:t>ſ</w:t>
      </w:r>
      <w:r>
        <w:t>i sze on teda.</w:t>
      </w:r>
    </w:p>
    <w:p w14:paraId="36E5BFBA" w14:textId="77777777" w:rsidR="00380A5E" w:rsidRDefault="00380A5E" w:rsidP="00380A5E">
      <w:pPr>
        <w:pStyle w:val="teiab"/>
      </w:pPr>
      <w:r w:rsidRPr="00EF151E">
        <w:rPr>
          <w:rStyle w:val="teilabelZnak"/>
        </w:rPr>
        <w:t>25.</w:t>
      </w:r>
      <w:r>
        <w:t xml:space="preserve"> Preklet boidi </w:t>
      </w:r>
      <w:r w:rsidRPr="000E78FA">
        <w:rPr>
          <w:rStyle w:val="teiname"/>
        </w:rPr>
        <w:t>Cain</w:t>
      </w:r>
      <w:r>
        <w:t xml:space="preserve"> za sivota ti, preklét</w:t>
      </w:r>
      <w:r>
        <w:br/>
        <w:t>boidi natoi okrougloi zemli, preklét boidi na-</w:t>
      </w:r>
      <w:r>
        <w:br/>
        <w:t>tom szveiti, sivoucsi, preklét boidi hodécsi i</w:t>
      </w:r>
      <w:r>
        <w:br/>
        <w:t>vsztajoucsi.</w:t>
      </w:r>
    </w:p>
    <w:p w14:paraId="26F91824" w14:textId="77777777" w:rsidR="00380A5E" w:rsidRDefault="00380A5E" w:rsidP="00380A5E">
      <w:pPr>
        <w:pStyle w:val="teiab"/>
      </w:pPr>
      <w:r w:rsidRPr="00EF151E">
        <w:rPr>
          <w:rStyle w:val="teilabelZnak"/>
        </w:rPr>
        <w:t>26.</w:t>
      </w:r>
      <w:r>
        <w:t xml:space="preserve"> Da pred tebov zemla bode prekléta, za pre-</w:t>
      </w:r>
      <w:r>
        <w:br/>
        <w:t xml:space="preserve">liánye kervi csiszta </w:t>
      </w:r>
      <w:r w:rsidRPr="000E78FA">
        <w:rPr>
          <w:rStyle w:val="teiname"/>
        </w:rPr>
        <w:t>Abela</w:t>
      </w:r>
      <w:r>
        <w:t xml:space="preserve"> toti boidi za </w:t>
      </w:r>
      <w:r>
        <w:br/>
        <w:t>nyegove szmerti plácsa, i da bloudis potoi</w:t>
      </w:r>
      <w:r>
        <w:br/>
        <w:t xml:space="preserve">zemli vekoma. </w:t>
      </w:r>
    </w:p>
    <w:p w14:paraId="3D1FE130" w14:textId="77777777" w:rsidR="00380A5E" w:rsidRDefault="00380A5E" w:rsidP="00380A5E">
      <w:pPr>
        <w:pStyle w:val="teiab"/>
      </w:pPr>
      <w:r w:rsidRPr="00EF151E">
        <w:rPr>
          <w:rStyle w:val="teilabelZnak"/>
        </w:rPr>
        <w:t>27.</w:t>
      </w:r>
      <w:r>
        <w:t xml:space="preserve"> Sivi to tu na zemli ne rodi, ti, nikakova</w:t>
      </w:r>
      <w:r>
        <w:br/>
        <w:t>száda da ti ne plodi, vszigdár boidi blodécsi</w:t>
      </w:r>
      <w:r>
        <w:br/>
        <w:t>potoi zemli, tvoih rouk trűjd vesz zamán</w:t>
      </w:r>
      <w:r>
        <w:br/>
        <w:t>da ti boidi;</w:t>
      </w:r>
    </w:p>
    <w:p w14:paraId="0B0ECC8D" w14:textId="77777777" w:rsidR="00380A5E" w:rsidRDefault="00380A5E" w:rsidP="00380A5E">
      <w:pPr>
        <w:pStyle w:val="teiab"/>
      </w:pPr>
      <w:r w:rsidRPr="000E78FA">
        <w:rPr>
          <w:rStyle w:val="teilabelZnak"/>
        </w:rPr>
        <w:t>28.</w:t>
      </w:r>
      <w:r>
        <w:t xml:space="preserve"> Blodnik boidi </w:t>
      </w:r>
      <w:r w:rsidRPr="000E78FA">
        <w:rPr>
          <w:rStyle w:val="teipersName"/>
        </w:rPr>
        <w:t>Cain</w:t>
      </w:r>
      <w:r>
        <w:t xml:space="preserve"> za sivota ti, blod-</w:t>
      </w:r>
      <w:r>
        <w:br/>
        <w:t>nik boidi natoi okrogloi zemli, tvega bra-</w:t>
      </w:r>
      <w:r>
        <w:br/>
        <w:t xml:space="preserve">cza nyegova kerv popilszi, ár pogűbi </w:t>
      </w:r>
      <w:r w:rsidRPr="000E78FA">
        <w:rPr>
          <w:rStyle w:val="teipersName"/>
        </w:rPr>
        <w:t>Abela</w:t>
      </w:r>
      <w:r>
        <w:br/>
        <w:t>natoi zemli.</w:t>
      </w:r>
    </w:p>
    <w:p w14:paraId="51C9F618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4BF2CB63" w14:textId="77777777" w:rsidR="00380A5E" w:rsidRDefault="00380A5E" w:rsidP="00380A5E">
      <w:r>
        <w:lastRenderedPageBreak/>
        <w:t>/068v/</w:t>
      </w:r>
    </w:p>
    <w:p w14:paraId="3C71788C" w14:textId="77777777" w:rsidR="00380A5E" w:rsidRDefault="00380A5E" w:rsidP="00380A5E">
      <w:pPr>
        <w:pStyle w:val="teifwPageNum"/>
      </w:pPr>
      <w:r>
        <w:t xml:space="preserve">137 </w:t>
      </w:r>
    </w:p>
    <w:p w14:paraId="682A55B1" w14:textId="77777777" w:rsidR="00380A5E" w:rsidRDefault="00380A5E" w:rsidP="00380A5E">
      <w:pPr>
        <w:pStyle w:val="teiab"/>
      </w:pPr>
      <w:r w:rsidRPr="003B0479">
        <w:rPr>
          <w:rStyle w:val="teilabelZnak"/>
        </w:rPr>
        <w:t>29.</w:t>
      </w:r>
      <w:r>
        <w:t xml:space="preserve"> Presztras</w:t>
      </w:r>
      <w:r w:rsidRPr="00F52667">
        <w:t>ſ</w:t>
      </w:r>
      <w:r>
        <w:t>i</w:t>
      </w:r>
      <w:r w:rsidRPr="00F52667">
        <w:t>ſ</w:t>
      </w:r>
      <w:r>
        <w:t xml:space="preserve">ze </w:t>
      </w:r>
      <w:r w:rsidRPr="00D93FF8">
        <w:rPr>
          <w:rStyle w:val="teipersName"/>
        </w:rPr>
        <w:t>Cain</w:t>
      </w:r>
      <w:r>
        <w:t xml:space="preserve"> pred Bosjov recsjouv,</w:t>
      </w:r>
      <w:r>
        <w:br/>
        <w:t>bojecsi</w:t>
      </w:r>
      <w:r w:rsidRPr="00F52667">
        <w:t>ſ</w:t>
      </w:r>
      <w:r>
        <w:t>se recse, takvo beszedo, moy grehi</w:t>
      </w:r>
      <w:r>
        <w:br/>
        <w:t>pa od toga véksi szo, nego bi bil odpűsz-</w:t>
      </w:r>
      <w:r>
        <w:br/>
        <w:t>tek za miloscso.</w:t>
      </w:r>
    </w:p>
    <w:p w14:paraId="3B266867" w14:textId="77777777" w:rsidR="00380A5E" w:rsidRDefault="00380A5E" w:rsidP="00380A5E">
      <w:pPr>
        <w:pStyle w:val="teiab"/>
      </w:pPr>
      <w:r w:rsidRPr="003B0479">
        <w:rPr>
          <w:rStyle w:val="teilabelZnak"/>
        </w:rPr>
        <w:t>30.</w:t>
      </w:r>
      <w:r>
        <w:t xml:space="preserve"> Za jádnoszt mo vre ja zaversen bodem,</w:t>
      </w:r>
      <w:r>
        <w:br/>
        <w:t>cslovik blodni i nevolni i a</w:t>
      </w:r>
      <w:r w:rsidRPr="00F52667">
        <w:t>ſ</w:t>
      </w:r>
      <w:r>
        <w:t>z bodem, i zpred</w:t>
      </w:r>
      <w:r>
        <w:br/>
        <w:t>ocsi ja</w:t>
      </w:r>
      <w:r w:rsidRPr="00F52667">
        <w:t>ſ</w:t>
      </w:r>
      <w:r>
        <w:t>z Bosje tvoih poidem, ár od tébe</w:t>
      </w:r>
      <w:r>
        <w:br/>
        <w:t>dalko odhicsen bodem.</w:t>
      </w:r>
    </w:p>
    <w:p w14:paraId="4B800FFC" w14:textId="77777777" w:rsidR="00380A5E" w:rsidRDefault="00380A5E" w:rsidP="00380A5E">
      <w:pPr>
        <w:pStyle w:val="teiab"/>
      </w:pPr>
      <w:r w:rsidRPr="003B0479">
        <w:rPr>
          <w:rStyle w:val="teilabelZnak"/>
        </w:rPr>
        <w:t>31.</w:t>
      </w:r>
      <w:r>
        <w:t xml:space="preserve"> Tou znám dobro kak me boli naide sto, lek-</w:t>
      </w:r>
      <w:r>
        <w:br/>
        <w:t>meszto ne vmori, vu one vere, Bough mu</w:t>
      </w:r>
      <w:r>
        <w:br/>
        <w:t>recse niscse te ne zbantuje, kastigan bou ki</w:t>
      </w:r>
      <w:r>
        <w:br/>
        <w:t>vmoriti stel bitte</w:t>
      </w:r>
    </w:p>
    <w:p w14:paraId="0AF204DA" w14:textId="77777777" w:rsidR="00380A5E" w:rsidRDefault="00380A5E" w:rsidP="00380A5E">
      <w:pPr>
        <w:pStyle w:val="teiab"/>
      </w:pPr>
      <w:r w:rsidRPr="003B0479">
        <w:rPr>
          <w:rStyle w:val="teilabelZnak"/>
        </w:rPr>
        <w:t>32.</w:t>
      </w:r>
      <w:r>
        <w:t xml:space="preserve"> Poude </w:t>
      </w:r>
      <w:r w:rsidRPr="00D93FF8">
        <w:rPr>
          <w:rStyle w:val="teipersName"/>
        </w:rPr>
        <w:t>Cain</w:t>
      </w:r>
      <w:r>
        <w:t xml:space="preserve"> zpred oblicza Bosjoga vjedno</w:t>
      </w:r>
      <w:r>
        <w:br/>
        <w:t>zemlo na szuncseni zhod odide, koga nai-</w:t>
      </w:r>
      <w:r>
        <w:br/>
        <w:t>de povszédi boyszega potomtoga domo vecs</w:t>
      </w:r>
      <w:r>
        <w:br/>
        <w:t>on neyde.</w:t>
      </w:r>
    </w:p>
    <w:p w14:paraId="01B0CB8F" w14:textId="77777777" w:rsidR="00380A5E" w:rsidRDefault="00380A5E" w:rsidP="00380A5E">
      <w:pPr>
        <w:pStyle w:val="teiab"/>
      </w:pPr>
      <w:r w:rsidRPr="003B0479">
        <w:rPr>
          <w:rStyle w:val="teilabelZnak"/>
        </w:rPr>
        <w:t>33.</w:t>
      </w:r>
      <w:r>
        <w:t xml:space="preserve"> Nigdár sze </w:t>
      </w:r>
      <w:r w:rsidRPr="00D93FF8">
        <w:rPr>
          <w:rStyle w:val="teipersName"/>
        </w:rPr>
        <w:t>Cain</w:t>
      </w:r>
      <w:r>
        <w:t xml:space="preserve"> vő zgrehov nej vernil niti</w:t>
      </w:r>
      <w:r>
        <w:br/>
        <w:t>proszi za odpűscsenye Boga, tesze szkvaru</w:t>
      </w:r>
      <w:r>
        <w:br/>
        <w:t>ar sze verné zgrehov, niti hocse vcsiniti</w:t>
      </w:r>
      <w:r>
        <w:br/>
        <w:t>pobolsanya.</w:t>
      </w:r>
    </w:p>
    <w:p w14:paraId="767DCE70" w14:textId="77777777" w:rsidR="00380A5E" w:rsidRDefault="00380A5E" w:rsidP="00380A5E">
      <w:pPr>
        <w:pStyle w:val="teicatch-word"/>
      </w:pPr>
      <w:r>
        <w:t>Kervo-</w:t>
      </w:r>
    </w:p>
    <w:p w14:paraId="5365A64F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DAA0CC5" w14:textId="77777777" w:rsidR="00380A5E" w:rsidRDefault="00380A5E" w:rsidP="00380A5E">
      <w:r>
        <w:lastRenderedPageBreak/>
        <w:t>/069r/</w:t>
      </w:r>
    </w:p>
    <w:p w14:paraId="7FB8ED3B" w14:textId="77777777" w:rsidR="00380A5E" w:rsidRDefault="00380A5E" w:rsidP="00380A5E">
      <w:pPr>
        <w:pStyle w:val="teifwPageNum"/>
      </w:pPr>
      <w:r>
        <w:t>138</w:t>
      </w:r>
    </w:p>
    <w:p w14:paraId="7471E073" w14:textId="77777777" w:rsidR="00380A5E" w:rsidRDefault="00380A5E" w:rsidP="00380A5E">
      <w:pPr>
        <w:pStyle w:val="teifwPageNum"/>
      </w:pPr>
    </w:p>
    <w:p w14:paraId="4FBC8AE5" w14:textId="77777777" w:rsidR="00380A5E" w:rsidRDefault="00380A5E" w:rsidP="00380A5E">
      <w:pPr>
        <w:pStyle w:val="teiab"/>
      </w:pPr>
      <w:r w:rsidRPr="00AC6ACC">
        <w:rPr>
          <w:rStyle w:val="teilabelZnak"/>
        </w:rPr>
        <w:t>34.</w:t>
      </w:r>
      <w:r>
        <w:t xml:space="preserve"> Kervolokczi tou vám boidi Cronika preklé-</w:t>
      </w:r>
      <w:r>
        <w:br/>
        <w:t>tiszte vi i szledni od Boga csi pokoure</w:t>
      </w:r>
      <w:r>
        <w:br/>
        <w:t>vi vcsiniti nescsete peklénszkoga vrága bo-</w:t>
      </w:r>
      <w:r>
        <w:br/>
        <w:t>dete robje.</w:t>
      </w:r>
    </w:p>
    <w:p w14:paraId="0F295B6C" w14:textId="77777777" w:rsidR="00380A5E" w:rsidRDefault="00380A5E" w:rsidP="00380A5E">
      <w:pPr>
        <w:pStyle w:val="teiab"/>
      </w:pPr>
      <w:r w:rsidRPr="00AC6ACC">
        <w:rPr>
          <w:rStyle w:val="teilabelZnak"/>
        </w:rPr>
        <w:t>35.</w:t>
      </w:r>
      <w:r>
        <w:t xml:space="preserve"> Mertva szina </w:t>
      </w:r>
      <w:r w:rsidRPr="00D93FF8">
        <w:rPr>
          <w:rStyle w:val="teipersName"/>
        </w:rPr>
        <w:t>Abela</w:t>
      </w:r>
      <w:r>
        <w:t xml:space="preserve"> </w:t>
      </w:r>
      <w:r w:rsidRPr="00D93FF8">
        <w:rPr>
          <w:rStyle w:val="teipersName"/>
        </w:rPr>
        <w:t>Adam</w:t>
      </w:r>
      <w:r>
        <w:t xml:space="preserve"> placse, ár leprai</w:t>
      </w:r>
      <w:r>
        <w:br/>
        <w:t>dvá teda escse imesse, zmegynih eden peklénsz-</w:t>
      </w:r>
      <w:r>
        <w:br/>
        <w:t>kim vrágom poszta drűgi vBosi ország pride</w:t>
      </w:r>
      <w:r>
        <w:br/>
        <w:t>vNebésza</w:t>
      </w:r>
    </w:p>
    <w:p w14:paraId="40A4E4BF" w14:textId="77777777" w:rsidR="00380A5E" w:rsidRDefault="00380A5E" w:rsidP="00380A5E">
      <w:pPr>
        <w:pStyle w:val="teiab"/>
      </w:pPr>
      <w:r w:rsidRPr="00E752A1">
        <w:rPr>
          <w:rStyle w:val="teilabelZnak"/>
        </w:rPr>
        <w:t>36.</w:t>
      </w:r>
      <w:r>
        <w:t xml:space="preserve"> Zmertva szina </w:t>
      </w:r>
      <w:r w:rsidRPr="00D93FF8">
        <w:rPr>
          <w:rStyle w:val="teipersName"/>
        </w:rPr>
        <w:t>Adam</w:t>
      </w:r>
      <w:r>
        <w:t xml:space="preserve"> szeje pozábil ár</w:t>
      </w:r>
      <w:r>
        <w:br/>
        <w:t xml:space="preserve">drűgi szin </w:t>
      </w:r>
      <w:r w:rsidRPr="00D93FF8">
        <w:rPr>
          <w:rStyle w:val="teipersName"/>
        </w:rPr>
        <w:t>od</w:t>
      </w:r>
      <w:r>
        <w:t xml:space="preserve"> Eve sze rodil bil, za </w:t>
      </w:r>
      <w:r w:rsidRPr="00D93FF8">
        <w:rPr>
          <w:rStyle w:val="teipersName"/>
        </w:rPr>
        <w:t>Abela</w:t>
      </w:r>
      <w:r>
        <w:br/>
        <w:t xml:space="preserve">szvetszeje pakizval bil koteroga </w:t>
      </w:r>
      <w:r w:rsidRPr="00D93FF8">
        <w:rPr>
          <w:rStyle w:val="teipersName"/>
        </w:rPr>
        <w:t>Cain</w:t>
      </w:r>
      <w:r>
        <w:br/>
        <w:t>je predi vmoril.</w:t>
      </w:r>
    </w:p>
    <w:p w14:paraId="10E85B2A" w14:textId="77777777" w:rsidR="00380A5E" w:rsidRDefault="00380A5E" w:rsidP="00380A5E">
      <w:pPr>
        <w:pStyle w:val="teiab"/>
      </w:pPr>
      <w:r w:rsidRPr="00E752A1">
        <w:rPr>
          <w:rStyle w:val="teilabelZnak"/>
        </w:rPr>
        <w:t>37.</w:t>
      </w:r>
      <w:r>
        <w:t xml:space="preserve"> Ludomorczi z </w:t>
      </w:r>
      <w:r w:rsidRPr="00D93FF8">
        <w:rPr>
          <w:rStyle w:val="teipersName"/>
        </w:rPr>
        <w:t>Cainom</w:t>
      </w:r>
      <w:r>
        <w:t xml:space="preserve"> ne zginite kak sidov-</w:t>
      </w:r>
      <w:r>
        <w:br/>
        <w:t>je tako vi ne vcsinite ako nestecs va grehe</w:t>
      </w:r>
      <w:r>
        <w:br/>
        <w:t xml:space="preserve">opádnete kakje </w:t>
      </w:r>
      <w:r w:rsidRPr="00D93FF8">
        <w:rPr>
          <w:rStyle w:val="teipersName"/>
        </w:rPr>
        <w:t>Cain</w:t>
      </w:r>
      <w:r>
        <w:t xml:space="preserve"> toga vi ne vcsinite.</w:t>
      </w:r>
    </w:p>
    <w:p w14:paraId="3CFE23B0" w14:textId="77777777" w:rsidR="00380A5E" w:rsidRDefault="00380A5E" w:rsidP="00380A5E">
      <w:pPr>
        <w:pStyle w:val="teiab"/>
      </w:pPr>
      <w:r w:rsidRPr="00E752A1">
        <w:rPr>
          <w:rStyle w:val="teilabelZnak"/>
        </w:rPr>
        <w:t>28.</w:t>
      </w:r>
      <w:r>
        <w:t xml:space="preserve"> Ar stimasse on veksi szvoi greh biti, neg-</w:t>
      </w:r>
      <w:r>
        <w:br/>
        <w:t>bi mogla miloscsa Bosja biti, zato pak grehov</w:t>
      </w:r>
      <w:r>
        <w:br/>
        <w:t xml:space="preserve">ne naszledűjte, da vszi navkűp z </w:t>
      </w:r>
      <w:r w:rsidRPr="00D93FF8">
        <w:rPr>
          <w:rStyle w:val="teipersName"/>
        </w:rPr>
        <w:t>Cai-</w:t>
      </w:r>
      <w:r w:rsidRPr="00D93FF8">
        <w:rPr>
          <w:rStyle w:val="teipersName"/>
        </w:rPr>
        <w:br/>
        <w:t>nom</w:t>
      </w:r>
      <w:r>
        <w:t xml:space="preserve"> nezginete.</w:t>
      </w:r>
    </w:p>
    <w:p w14:paraId="7CABF113" w14:textId="77777777" w:rsidR="00380A5E" w:rsidRDefault="00380A5E" w:rsidP="00380A5E">
      <w:pPr>
        <w:pStyle w:val="teiab"/>
      </w:pPr>
      <w:r w:rsidRPr="00E752A1">
        <w:rPr>
          <w:rStyle w:val="teilabelZnak"/>
        </w:rPr>
        <w:t>39.</w:t>
      </w:r>
      <w:r>
        <w:t xml:space="preserve"> Etá peszen szprávlenaje zdai v verse, i </w:t>
      </w:r>
    </w:p>
    <w:p w14:paraId="6B4C5372" w14:textId="77777777" w:rsidR="00380A5E" w:rsidRDefault="00380A5E" w:rsidP="00380A5E">
      <w:pPr>
        <w:pStyle w:val="teicatch-word"/>
      </w:pPr>
      <w:r w:rsidRPr="00E752A1">
        <w:t xml:space="preserve">Szvéto </w:t>
      </w:r>
    </w:p>
    <w:p w14:paraId="6A2A2BD5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EE0681D" w14:textId="77777777" w:rsidR="00380A5E" w:rsidRDefault="00380A5E" w:rsidP="00380A5E">
      <w:r>
        <w:lastRenderedPageBreak/>
        <w:t>/069v/</w:t>
      </w:r>
    </w:p>
    <w:p w14:paraId="3207034B" w14:textId="77777777" w:rsidR="00380A5E" w:rsidRDefault="00380A5E" w:rsidP="00380A5E">
      <w:pPr>
        <w:pStyle w:val="teifwPageNum"/>
      </w:pPr>
      <w:r>
        <w:t>139</w:t>
      </w:r>
    </w:p>
    <w:p w14:paraId="5216174E" w14:textId="77777777" w:rsidR="00380A5E" w:rsidRDefault="00380A5E" w:rsidP="00380A5E">
      <w:pPr>
        <w:pStyle w:val="teiab"/>
      </w:pPr>
      <w:r>
        <w:t xml:space="preserve">Szvétoga piszma vő vzétaje, </w:t>
      </w:r>
      <w:r w:rsidRPr="001D1D84">
        <w:rPr>
          <w:rStyle w:val="teiplaceName"/>
        </w:rPr>
        <w:t>vNedelicsi</w:t>
      </w:r>
      <w:r>
        <w:t xml:space="preserve"> </w:t>
      </w:r>
      <w:r>
        <w:br/>
        <w:t>vpondelek pervo posztni, meszeczaje mala</w:t>
      </w:r>
      <w:r>
        <w:br/>
        <w:t xml:space="preserve">trávna dén oszmi </w:t>
      </w:r>
    </w:p>
    <w:p w14:paraId="3488FAFB" w14:textId="77777777" w:rsidR="00380A5E" w:rsidRDefault="00380A5E" w:rsidP="00380A5E">
      <w:pPr>
        <w:pStyle w:val="teiclosure0"/>
      </w:pPr>
      <w:r>
        <w:t>Amen</w:t>
      </w:r>
    </w:p>
    <w:p w14:paraId="06113B64" w14:textId="77777777" w:rsidR="00380A5E" w:rsidRDefault="00380A5E" w:rsidP="00380A5E">
      <w:r w:rsidRPr="00314334">
        <w:rPr>
          <w:rStyle w:val="Naslov2Znak"/>
        </w:rPr>
        <w:t>IN FESTO S. GEORGY MARTYRAS.</w:t>
      </w:r>
      <w:r w:rsidRPr="00314334">
        <w:rPr>
          <w:rStyle w:val="Naslov2Znak"/>
        </w:rPr>
        <w:br/>
        <w:t>JOHANNES CAP. IS</w:t>
      </w:r>
      <w:r>
        <w:t xml:space="preserve"> </w:t>
      </w:r>
      <w:r w:rsidRPr="00314334">
        <w:rPr>
          <w:rStyle w:val="teigap"/>
        </w:rPr>
        <w:t>???</w:t>
      </w:r>
    </w:p>
    <w:p w14:paraId="5E201463" w14:textId="77777777" w:rsidR="00380A5E" w:rsidRDefault="00380A5E" w:rsidP="00380A5E">
      <w:pPr>
        <w:pStyle w:val="teiab"/>
      </w:pPr>
      <w:r w:rsidRPr="006A2D9C">
        <w:rPr>
          <w:rStyle w:val="teilabelZnak"/>
        </w:rPr>
        <w:t>1.</w:t>
      </w:r>
      <w:r>
        <w:t xml:space="preserve"> Vnogo szmo piszali szvecka dugoványa</w:t>
      </w:r>
      <w:r>
        <w:br/>
        <w:t xml:space="preserve">neszmo govorili od szvétoga </w:t>
      </w:r>
      <w:r w:rsidRPr="001D1D84">
        <w:rPr>
          <w:rStyle w:val="teipersName"/>
        </w:rPr>
        <w:t>Győrgya</w:t>
      </w:r>
      <w:r>
        <w:t>, hodmo-</w:t>
      </w:r>
      <w:r>
        <w:br/>
        <w:t>sze szpomenimo znyegova vitésztva sztrasno-</w:t>
      </w:r>
      <w:r>
        <w:br/>
        <w:t>mu pozoju zocsi pohajanya. Od szvétoga</w:t>
      </w:r>
      <w:r>
        <w:br/>
      </w:r>
      <w:r w:rsidRPr="001D1D84">
        <w:rPr>
          <w:rStyle w:val="teipersName"/>
        </w:rPr>
        <w:t>Győrgya</w:t>
      </w:r>
      <w:r>
        <w:t xml:space="preserve"> szveita preminenya.</w:t>
      </w:r>
    </w:p>
    <w:p w14:paraId="0FBB087D" w14:textId="77777777" w:rsidR="00380A5E" w:rsidRDefault="00380A5E" w:rsidP="00380A5E">
      <w:pPr>
        <w:pStyle w:val="teiab"/>
      </w:pPr>
      <w:r w:rsidRPr="006A2D9C">
        <w:rPr>
          <w:rStyle w:val="teilabelZnak"/>
        </w:rPr>
        <w:t>2.</w:t>
      </w:r>
      <w:r>
        <w:t xml:space="preserve"> Vuno vreme bes</w:t>
      </w:r>
      <w:r w:rsidRPr="00F52667">
        <w:t>ſ</w:t>
      </w:r>
      <w:r>
        <w:t>e vu Cappadoczie, vu szvoje</w:t>
      </w:r>
      <w:r>
        <w:br/>
        <w:t>zmosnoszti vBosji szűsbi sztas</w:t>
      </w:r>
      <w:r w:rsidRPr="00F52667">
        <w:t>ſ</w:t>
      </w:r>
      <w:r>
        <w:t xml:space="preserve">e </w:t>
      </w:r>
      <w:r w:rsidRPr="006A2D9C">
        <w:rPr>
          <w:rStyle w:val="teiunclear"/>
        </w:rPr>
        <w:t>Dio cheti</w:t>
      </w:r>
      <w:r>
        <w:t>-</w:t>
      </w:r>
      <w:r>
        <w:br/>
        <w:t xml:space="preserve">anus vnyega csalarnoszti, </w:t>
      </w:r>
      <w:r w:rsidRPr="001D1D84">
        <w:rPr>
          <w:rStyle w:val="teipersName"/>
        </w:rPr>
        <w:t>Maximilianus</w:t>
      </w:r>
      <w:r>
        <w:t xml:space="preserve"> vu</w:t>
      </w:r>
      <w:r>
        <w:br/>
        <w:t>szvoje mladoszti nihova vsza oblászt prout</w:t>
      </w:r>
      <w:r>
        <w:br/>
        <w:t xml:space="preserve">szvetumu </w:t>
      </w:r>
      <w:r w:rsidRPr="001D1D84">
        <w:rPr>
          <w:rStyle w:val="teipersName"/>
        </w:rPr>
        <w:t>Győrgyu</w:t>
      </w:r>
      <w:r>
        <w:t>.</w:t>
      </w:r>
    </w:p>
    <w:p w14:paraId="154153D1" w14:textId="77777777" w:rsidR="00380A5E" w:rsidRDefault="00380A5E" w:rsidP="00380A5E">
      <w:pPr>
        <w:pStyle w:val="teiab"/>
      </w:pPr>
      <w:r w:rsidRPr="006A2D9C">
        <w:rPr>
          <w:rStyle w:val="teilabelZnak"/>
        </w:rPr>
        <w:t>3.</w:t>
      </w:r>
      <w:r>
        <w:t xml:space="preserve"> v </w:t>
      </w:r>
      <w:r w:rsidRPr="001D1D84">
        <w:rPr>
          <w:rStyle w:val="teiplaceName"/>
        </w:rPr>
        <w:t>Libiánszkoi</w:t>
      </w:r>
      <w:r>
        <w:t xml:space="preserve"> zemli vu jednom dersabyi</w:t>
      </w:r>
      <w:r>
        <w:br/>
        <w:t>bes</w:t>
      </w:r>
      <w:r w:rsidRPr="00F52667">
        <w:t>ſ</w:t>
      </w:r>
      <w:r>
        <w:t xml:space="preserve">e eden Váras, </w:t>
      </w:r>
      <w:r w:rsidRPr="001D1D84">
        <w:rPr>
          <w:rStyle w:val="teiplaceName"/>
        </w:rPr>
        <w:t>Lesſon</w:t>
      </w:r>
      <w:r>
        <w:t xml:space="preserve"> iménom, vu kote-</w:t>
      </w:r>
      <w:r>
        <w:br/>
        <w:t>rom ribnyak na siroukom bes</w:t>
      </w:r>
      <w:r w:rsidRPr="00F52667">
        <w:t>ſ</w:t>
      </w:r>
      <w:r>
        <w:t>e, i vu kom</w:t>
      </w:r>
      <w:r>
        <w:br/>
        <w:t>ribnyaki pozoi prebivas</w:t>
      </w:r>
      <w:r w:rsidRPr="00F52667">
        <w:t>ſ</w:t>
      </w:r>
      <w:r>
        <w:t>e, od koga pozoj</w:t>
      </w:r>
      <w:r>
        <w:br/>
        <w:t>lűsztvo pogűbas</w:t>
      </w:r>
      <w:r w:rsidRPr="00F52667">
        <w:t>ſ</w:t>
      </w:r>
      <w:r>
        <w:t>e.</w:t>
      </w:r>
    </w:p>
    <w:p w14:paraId="06393971" w14:textId="77777777" w:rsidR="00380A5E" w:rsidRDefault="00380A5E" w:rsidP="00380A5E">
      <w:pPr>
        <w:pStyle w:val="teicatch-word"/>
      </w:pPr>
      <w:r>
        <w:t>Zvelikom</w:t>
      </w:r>
    </w:p>
    <w:p w14:paraId="5C5D6696" w14:textId="77777777" w:rsidR="00380A5E" w:rsidRDefault="00380A5E" w:rsidP="00380A5E">
      <w:pPr>
        <w:spacing w:after="200"/>
        <w:rPr>
          <w:lang w:eastAsia="ja-JP"/>
        </w:rPr>
      </w:pPr>
      <w:r>
        <w:rPr>
          <w:lang w:eastAsia="ja-JP"/>
        </w:rPr>
        <w:br w:type="page"/>
      </w:r>
    </w:p>
    <w:p w14:paraId="06356DB9" w14:textId="77777777" w:rsidR="00380A5E" w:rsidRDefault="00380A5E" w:rsidP="00380A5E">
      <w:pPr>
        <w:rPr>
          <w:lang w:eastAsia="ja-JP"/>
        </w:rPr>
      </w:pPr>
      <w:r>
        <w:rPr>
          <w:lang w:eastAsia="ja-JP"/>
        </w:rPr>
        <w:lastRenderedPageBreak/>
        <w:t>/070r/</w:t>
      </w:r>
    </w:p>
    <w:p w14:paraId="4ABF14E5" w14:textId="77777777" w:rsidR="00380A5E" w:rsidRDefault="00380A5E" w:rsidP="00380A5E">
      <w:pPr>
        <w:pStyle w:val="teifwPageNum"/>
      </w:pPr>
      <w:r>
        <w:t>140</w:t>
      </w:r>
    </w:p>
    <w:p w14:paraId="1F9161FF" w14:textId="77777777" w:rsidR="00380A5E" w:rsidRDefault="00380A5E" w:rsidP="00380A5E">
      <w:pPr>
        <w:pStyle w:val="teiab"/>
      </w:pPr>
      <w:r w:rsidRPr="005818BB">
        <w:rPr>
          <w:rStyle w:val="teilabelZnak"/>
        </w:rPr>
        <w:t>4.</w:t>
      </w:r>
      <w:r>
        <w:t xml:space="preserve"> Zvelikov náglo</w:t>
      </w:r>
      <w:r w:rsidRPr="00F52667">
        <w:t>ſ</w:t>
      </w:r>
      <w:r>
        <w:t>ztyov kzidu prihajasje,</w:t>
      </w:r>
      <w:r>
        <w:br/>
        <w:t>pozoi ondi vnogo lűdi pojedosse ondesze gosz-</w:t>
      </w:r>
      <w:r>
        <w:br/>
        <w:t>to krát zmecsami sztrasi</w:t>
      </w:r>
      <w:r w:rsidRPr="00F52667">
        <w:t>ſſ</w:t>
      </w:r>
      <w:r>
        <w:t>e,, vkűpiesze szpra-</w:t>
      </w:r>
      <w:r>
        <w:br/>
        <w:t>vis</w:t>
      </w:r>
      <w:r w:rsidRPr="00F52667">
        <w:t>ſ</w:t>
      </w:r>
      <w:r>
        <w:t>e i tolnács vcsinis</w:t>
      </w:r>
      <w:r w:rsidRPr="00F52667">
        <w:t>ſ</w:t>
      </w:r>
      <w:r>
        <w:t>e pozoju vszaki dé nov-</w:t>
      </w:r>
      <w:r>
        <w:br/>
        <w:t>czi dve davas</w:t>
      </w:r>
      <w:r w:rsidRPr="00F52667">
        <w:t>ſ</w:t>
      </w:r>
      <w:r>
        <w:t>e</w:t>
      </w:r>
    </w:p>
    <w:p w14:paraId="27692E15" w14:textId="77777777" w:rsidR="00380A5E" w:rsidRDefault="00380A5E" w:rsidP="00380A5E">
      <w:pPr>
        <w:pStyle w:val="teiab"/>
      </w:pPr>
      <w:r w:rsidRPr="005818BB">
        <w:rPr>
          <w:rStyle w:val="teilabelZnak"/>
        </w:rPr>
        <w:t>5.</w:t>
      </w:r>
      <w:r>
        <w:t xml:space="preserve"> Po málom vreimeni ovcze pomenkas</w:t>
      </w:r>
      <w:r w:rsidRPr="00F52667">
        <w:t>ſ</w:t>
      </w:r>
      <w:r>
        <w:t>e pozoju po</w:t>
      </w:r>
      <w:r>
        <w:br/>
        <w:t>redom, Decsiczo dávas</w:t>
      </w:r>
      <w:r w:rsidRPr="00F52667">
        <w:t>ſ</w:t>
      </w:r>
      <w:r>
        <w:t>e, med szebovszi ondi</w:t>
      </w:r>
      <w:r>
        <w:br/>
        <w:t>zkoczkami igras</w:t>
      </w:r>
      <w:r w:rsidRPr="00F52667">
        <w:t>ſ</w:t>
      </w:r>
      <w:r>
        <w:t>e, i dabi mu hrane zadoszta</w:t>
      </w:r>
      <w:r>
        <w:br/>
        <w:t>davali, pred nyegovim sztráhom takbi osz-</w:t>
      </w:r>
      <w:r>
        <w:br/>
        <w:t>tanoli.</w:t>
      </w:r>
    </w:p>
    <w:p w14:paraId="0919A92F" w14:textId="77777777" w:rsidR="00380A5E" w:rsidRDefault="00380A5E" w:rsidP="00380A5E">
      <w:pPr>
        <w:pStyle w:val="teiab"/>
      </w:pPr>
      <w:r w:rsidRPr="005818BB">
        <w:rPr>
          <w:rStyle w:val="teilabelZnak"/>
        </w:rPr>
        <w:t>6.</w:t>
      </w:r>
      <w:r>
        <w:t xml:space="preserve"> Prez drage decsicze matere posztas</w:t>
      </w:r>
      <w:r w:rsidRPr="00F52667">
        <w:t>ſ</w:t>
      </w:r>
      <w:r>
        <w:t>e, Kote-</w:t>
      </w:r>
      <w:r>
        <w:br/>
        <w:t>ru pozoju pojeszti vsze das</w:t>
      </w:r>
      <w:r w:rsidRPr="00F52667">
        <w:t>ſ</w:t>
      </w:r>
      <w:r>
        <w:t>e, ondi takoi i král-</w:t>
      </w:r>
      <w:r>
        <w:br/>
        <w:t>jedno cser imes</w:t>
      </w:r>
      <w:r w:rsidRPr="00F52667">
        <w:t>ſ</w:t>
      </w:r>
      <w:r>
        <w:t>e, vsze lűsztvo na králja oko-</w:t>
      </w:r>
      <w:r>
        <w:br/>
        <w:t>lu kri</w:t>
      </w:r>
      <w:r w:rsidRPr="00A92897">
        <w:rPr>
          <w:rStyle w:val="teigap"/>
        </w:rPr>
        <w:t>???</w:t>
      </w:r>
      <w:r>
        <w:t>as</w:t>
      </w:r>
      <w:r w:rsidRPr="00F52667">
        <w:t>ſ</w:t>
      </w:r>
      <w:r>
        <w:t>e, dabi ger pozoju poje</w:t>
      </w:r>
      <w:r w:rsidRPr="00F52667">
        <w:t>ſ</w:t>
      </w:r>
      <w:r>
        <w:t>zti i on dal.</w:t>
      </w:r>
    </w:p>
    <w:p w14:paraId="387C237A" w14:textId="77777777" w:rsidR="00380A5E" w:rsidRDefault="00380A5E" w:rsidP="00380A5E">
      <w:pPr>
        <w:pStyle w:val="teiab"/>
      </w:pPr>
      <w:r w:rsidRPr="005818BB">
        <w:rPr>
          <w:rStyle w:val="teilabelZnak"/>
        </w:rPr>
        <w:t>7.</w:t>
      </w:r>
      <w:r>
        <w:t xml:space="preserve"> A král tomu lűsztvo krotosze molias</w:t>
      </w:r>
      <w:r w:rsidRPr="00F52667">
        <w:t>ſ</w:t>
      </w:r>
      <w:r>
        <w:t>e vnogo</w:t>
      </w:r>
      <w:r>
        <w:br/>
        <w:t>za szvojo csér on nym obetas</w:t>
      </w:r>
      <w:r w:rsidRPr="00F52667">
        <w:t>ſ</w:t>
      </w:r>
      <w:r>
        <w:t>e, dabi mogel on</w:t>
      </w:r>
      <w:r>
        <w:br/>
        <w:t>kak nyo oszloboditi, vsze lűsztvo okolu proti</w:t>
      </w:r>
      <w:r>
        <w:br/>
        <w:t>Kralu szta</w:t>
      </w:r>
      <w:r w:rsidRPr="00F52667">
        <w:t>ſſ</w:t>
      </w:r>
      <w:r>
        <w:t>e, zorusjem i zognyom kra-</w:t>
      </w:r>
      <w:r>
        <w:br/>
        <w:t>lusze grozi s</w:t>
      </w:r>
      <w:r w:rsidRPr="00F52667">
        <w:t>ſ</w:t>
      </w:r>
      <w:r>
        <w:t>e.</w:t>
      </w:r>
    </w:p>
    <w:p w14:paraId="0D69CA07" w14:textId="77777777" w:rsidR="00380A5E" w:rsidRDefault="00380A5E" w:rsidP="00380A5E">
      <w:pPr>
        <w:pStyle w:val="teiab"/>
      </w:pPr>
      <w:r w:rsidRPr="005818BB">
        <w:rPr>
          <w:rStyle w:val="teilabelZnak"/>
        </w:rPr>
        <w:t>8.</w:t>
      </w:r>
      <w:r>
        <w:t xml:space="preserve"> Král tou dugovanye na dale osztavi, lisz-</w:t>
      </w:r>
      <w:r>
        <w:br/>
        <w:t xml:space="preserve">tor dabi </w:t>
      </w:r>
      <w:r w:rsidRPr="00F52667">
        <w:t>ſ</w:t>
      </w:r>
      <w:r>
        <w:t>zvo csér pozoju on ne dal kraliczo.</w:t>
      </w:r>
    </w:p>
    <w:p w14:paraId="2E7825B1" w14:textId="77777777" w:rsidR="00380A5E" w:rsidRDefault="00380A5E" w:rsidP="00380A5E">
      <w:pPr>
        <w:pStyle w:val="teicatch-word"/>
      </w:pPr>
      <w:r>
        <w:t>od plácsa</w:t>
      </w:r>
    </w:p>
    <w:p w14:paraId="524AC52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97A3872" w14:textId="77777777" w:rsidR="00380A5E" w:rsidRDefault="00380A5E" w:rsidP="00380A5E">
      <w:r>
        <w:lastRenderedPageBreak/>
        <w:t>/070v/</w:t>
      </w:r>
    </w:p>
    <w:p w14:paraId="00D427A3" w14:textId="77777777" w:rsidR="00380A5E" w:rsidRDefault="00380A5E" w:rsidP="00380A5E">
      <w:pPr>
        <w:pStyle w:val="teifwPageNum"/>
      </w:pPr>
      <w:r>
        <w:t>141</w:t>
      </w:r>
    </w:p>
    <w:p w14:paraId="660150DC" w14:textId="77777777" w:rsidR="00380A5E" w:rsidRDefault="00380A5E" w:rsidP="00380A5E">
      <w:pPr>
        <w:pStyle w:val="teiab"/>
      </w:pPr>
      <w:r>
        <w:t>od placsa nemogo osztaviti vlepe dráge ha-</w:t>
      </w:r>
      <w:r>
        <w:br/>
        <w:t>le csér ondi posztavi, i med drűgo lűsztvo</w:t>
      </w:r>
      <w:r>
        <w:br/>
        <w:t>on akjo odpűszti.</w:t>
      </w:r>
    </w:p>
    <w:p w14:paraId="5B87EE0D" w14:textId="77777777" w:rsidR="00380A5E" w:rsidRDefault="00380A5E" w:rsidP="00380A5E">
      <w:pPr>
        <w:pStyle w:val="teiab"/>
      </w:pPr>
      <w:r w:rsidRPr="00C44101">
        <w:rPr>
          <w:rStyle w:val="teilabelZnak"/>
        </w:rPr>
        <w:t xml:space="preserve">9. </w:t>
      </w:r>
      <w:r>
        <w:t>Opavsi na zemlo kralicsna plaka</w:t>
      </w:r>
      <w:r w:rsidRPr="00F52667">
        <w:t>ſſ</w:t>
      </w:r>
      <w:r>
        <w:t>e,</w:t>
      </w:r>
      <w:r>
        <w:br/>
        <w:t xml:space="preserve">szvéti </w:t>
      </w:r>
      <w:r w:rsidRPr="00EA641A">
        <w:rPr>
          <w:rStyle w:val="teipersName"/>
        </w:rPr>
        <w:t>Gyűra</w:t>
      </w:r>
      <w:r>
        <w:t xml:space="preserve"> ondé kdevoiki prisztopi i pre-</w:t>
      </w:r>
      <w:r>
        <w:br/>
        <w:t>lepom recsjov devoyko veszeli, nikai sze</w:t>
      </w:r>
      <w:r>
        <w:br/>
        <w:t>ti neboi vu Bogasze vűpai, scsém te od</w:t>
      </w:r>
      <w:r>
        <w:br/>
        <w:t>pozoja zBogom obraniti.</w:t>
      </w:r>
    </w:p>
    <w:p w14:paraId="08C43DC5" w14:textId="77777777" w:rsidR="00380A5E" w:rsidRDefault="00380A5E" w:rsidP="00380A5E">
      <w:pPr>
        <w:pStyle w:val="teiab"/>
      </w:pPr>
      <w:r w:rsidRPr="00C44101">
        <w:rPr>
          <w:rStyle w:val="teilabelZnak"/>
        </w:rPr>
        <w:t>10.</w:t>
      </w:r>
      <w:r>
        <w:t xml:space="preserve"> Tem vecs kralicsna ondi ios plakasse i</w:t>
      </w:r>
      <w:r>
        <w:br/>
        <w:t xml:space="preserve">szvétoga </w:t>
      </w:r>
      <w:r w:rsidRPr="00EA641A">
        <w:rPr>
          <w:rStyle w:val="teipersName"/>
        </w:rPr>
        <w:t>Győrgya</w:t>
      </w:r>
      <w:r>
        <w:t xml:space="preserve"> ondega proszas</w:t>
      </w:r>
      <w:r w:rsidRPr="00F52667">
        <w:t>ſ</w:t>
      </w:r>
      <w:r>
        <w:t>e, pre léto po-</w:t>
      </w:r>
      <w:r>
        <w:br/>
        <w:t xml:space="preserve">zoju sztrahoto vidisse, </w:t>
      </w:r>
      <w:r w:rsidRPr="00F52667">
        <w:t>ſ</w:t>
      </w:r>
      <w:r>
        <w:t xml:space="preserve">zvétoga </w:t>
      </w:r>
      <w:r w:rsidRPr="00C44101">
        <w:rPr>
          <w:rStyle w:val="teigap"/>
        </w:rPr>
        <w:t>???</w:t>
      </w:r>
      <w:r>
        <w:t>za</w:t>
      </w:r>
      <w:r>
        <w:br/>
        <w:t>glédas</w:t>
      </w:r>
      <w:r w:rsidRPr="00F52667">
        <w:t>ſ</w:t>
      </w:r>
      <w:r>
        <w:t>e.</w:t>
      </w:r>
    </w:p>
    <w:p w14:paraId="6B826842" w14:textId="77777777" w:rsidR="00380A5E" w:rsidRDefault="00380A5E" w:rsidP="00380A5E">
      <w:pPr>
        <w:pStyle w:val="teiab"/>
      </w:pPr>
      <w:r w:rsidRPr="00C44101">
        <w:rPr>
          <w:rStyle w:val="teilabelZnak"/>
        </w:rPr>
        <w:t>11.</w:t>
      </w:r>
      <w:r>
        <w:t xml:space="preserve"> Med </w:t>
      </w:r>
      <w:r w:rsidRPr="00F52667">
        <w:t>ſ</w:t>
      </w:r>
      <w:r>
        <w:t>zebov</w:t>
      </w:r>
      <w:r w:rsidRPr="00F52667">
        <w:t>ſ</w:t>
      </w:r>
      <w:r>
        <w:t>ze oni lepo veszeljas</w:t>
      </w:r>
      <w:r w:rsidRPr="00F52667">
        <w:t>ſ</w:t>
      </w:r>
      <w:r>
        <w:t>e, i ribnyak</w:t>
      </w:r>
      <w:r>
        <w:br/>
        <w:t>veliki ondi sze gyenos</w:t>
      </w:r>
      <w:r w:rsidRPr="00F52667">
        <w:t>ſ</w:t>
      </w:r>
      <w:r>
        <w:t>e, preklétu pozoju gláva-</w:t>
      </w:r>
      <w:r>
        <w:br/>
        <w:t>sze szkázas</w:t>
      </w:r>
      <w:r w:rsidRPr="00F52667">
        <w:t>ſ</w:t>
      </w:r>
      <w:r>
        <w:t xml:space="preserve">e szvéti </w:t>
      </w:r>
      <w:r w:rsidRPr="00EA641A">
        <w:rPr>
          <w:rStyle w:val="teipersName"/>
        </w:rPr>
        <w:t>Gyűra</w:t>
      </w:r>
      <w:r>
        <w:t xml:space="preserve"> vidi vre na konya</w:t>
      </w:r>
      <w:r>
        <w:br/>
        <w:t>szkoucsi, neszmerno pozoju prod nyemu i dos</w:t>
      </w:r>
      <w:r w:rsidRPr="00F52667">
        <w:t>ſ</w:t>
      </w:r>
      <w:r>
        <w:t>e.</w:t>
      </w:r>
    </w:p>
    <w:p w14:paraId="04E6A6F0" w14:textId="77777777" w:rsidR="00380A5E" w:rsidRDefault="00380A5E" w:rsidP="00380A5E">
      <w:pPr>
        <w:pStyle w:val="teiab"/>
      </w:pPr>
      <w:r w:rsidRPr="00C44101">
        <w:rPr>
          <w:rStyle w:val="teilabelZnak"/>
        </w:rPr>
        <w:t>12.</w:t>
      </w:r>
      <w:r>
        <w:t xml:space="preserve"> Ondi szvétu </w:t>
      </w:r>
      <w:r w:rsidRPr="00EA641A">
        <w:rPr>
          <w:rStyle w:val="teipersName"/>
        </w:rPr>
        <w:t>Győri</w:t>
      </w:r>
      <w:r>
        <w:t xml:space="preserve"> kroto hBougo zdehno,</w:t>
      </w:r>
    </w:p>
    <w:p w14:paraId="1F9EFB83" w14:textId="77777777" w:rsidR="00380A5E" w:rsidRDefault="00380A5E" w:rsidP="00380A5E">
      <w:pPr>
        <w:pStyle w:val="teicatch-word"/>
      </w:pPr>
      <w:r>
        <w:t>szvoje.</w:t>
      </w:r>
    </w:p>
    <w:p w14:paraId="31239E8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E850432" w14:textId="77777777" w:rsidR="00380A5E" w:rsidRDefault="00380A5E" w:rsidP="00380A5E">
      <w:r>
        <w:lastRenderedPageBreak/>
        <w:t>/071r/</w:t>
      </w:r>
    </w:p>
    <w:p w14:paraId="0FFECEA1" w14:textId="77777777" w:rsidR="00380A5E" w:rsidRDefault="00380A5E" w:rsidP="00380A5E">
      <w:pPr>
        <w:pStyle w:val="teifwPageNum"/>
      </w:pPr>
      <w:r>
        <w:t>142</w:t>
      </w:r>
    </w:p>
    <w:p w14:paraId="3D49AF82" w14:textId="77777777" w:rsidR="00380A5E" w:rsidRDefault="00380A5E" w:rsidP="00380A5E">
      <w:pPr>
        <w:pStyle w:val="teiab"/>
      </w:pPr>
      <w:r>
        <w:t>Szvoje kopje vzemsi kpozoju sze nagno, te da</w:t>
      </w:r>
      <w:r>
        <w:br/>
      </w:r>
      <w:r w:rsidRPr="00F52667">
        <w:t>ſ</w:t>
      </w:r>
      <w:r>
        <w:t xml:space="preserve">zvéti </w:t>
      </w:r>
      <w:r w:rsidRPr="00EA641A">
        <w:rPr>
          <w:rStyle w:val="teipersName"/>
        </w:rPr>
        <w:t>Gyűra</w:t>
      </w:r>
      <w:r>
        <w:t xml:space="preserve"> pozoja nahráni, pozoja na zemlo</w:t>
      </w:r>
      <w:r>
        <w:br/>
        <w:t>kroto on pritiszne, i szvoi mecs on vzemsi glá-</w:t>
      </w:r>
      <w:r>
        <w:br/>
        <w:t>vo mu od</w:t>
      </w:r>
      <w:r w:rsidRPr="00F52667">
        <w:t>ſ</w:t>
      </w:r>
      <w:r>
        <w:t>zecse.</w:t>
      </w:r>
    </w:p>
    <w:p w14:paraId="4EDEF0D5" w14:textId="77777777" w:rsidR="00380A5E" w:rsidRDefault="00380A5E" w:rsidP="00380A5E">
      <w:pPr>
        <w:pStyle w:val="teiab"/>
      </w:pPr>
      <w:r w:rsidRPr="00240125">
        <w:rPr>
          <w:rStyle w:val="teilabelZnak"/>
        </w:rPr>
        <w:t>13.</w:t>
      </w:r>
      <w:r>
        <w:t xml:space="preserve"> Mocsno preveliko nyega trűplo bes</w:t>
      </w:r>
      <w:r w:rsidRPr="00F52667">
        <w:t>ſ</w:t>
      </w:r>
      <w:r>
        <w:t>e, oszem</w:t>
      </w:r>
      <w:r>
        <w:br/>
        <w:t>Gyűnczov nyega povzet nemosse, tou vidis</w:t>
      </w:r>
      <w:r w:rsidRPr="00F52667">
        <w:t>ſ</w:t>
      </w:r>
      <w:r>
        <w:t>e</w:t>
      </w:r>
      <w:r>
        <w:br/>
        <w:t>lűsztvo domosze odpravi, ino králeva csi on-</w:t>
      </w:r>
      <w:r>
        <w:br/>
        <w:t>di zmirom oszta a oni vszi Boga lepo hválo</w:t>
      </w:r>
      <w:r>
        <w:br/>
        <w:t>zdas</w:t>
      </w:r>
      <w:r w:rsidRPr="00F52667">
        <w:t>ſ</w:t>
      </w:r>
      <w:r>
        <w:t>e.</w:t>
      </w:r>
    </w:p>
    <w:p w14:paraId="59C9F6B7" w14:textId="77777777" w:rsidR="00380A5E" w:rsidRDefault="00380A5E" w:rsidP="00380A5E">
      <w:pPr>
        <w:pStyle w:val="teiab"/>
      </w:pPr>
      <w:r w:rsidRPr="00240125">
        <w:rPr>
          <w:rStyle w:val="teilabelZnak"/>
        </w:rPr>
        <w:t>14.</w:t>
      </w:r>
      <w:r>
        <w:t xml:space="preserve"> Záto Král veliko postenyé dávas</w:t>
      </w:r>
      <w:r w:rsidRPr="00F52667">
        <w:t>ſ</w:t>
      </w:r>
      <w:r>
        <w:t>e, i pre-</w:t>
      </w:r>
      <w:r>
        <w:br/>
        <w:t xml:space="preserve">vnouge kincse prout </w:t>
      </w:r>
      <w:r w:rsidRPr="00F52667">
        <w:t>ſ</w:t>
      </w:r>
      <w:r>
        <w:t xml:space="preserve">zvétoma </w:t>
      </w:r>
      <w:r w:rsidRPr="00EA641A">
        <w:rPr>
          <w:rStyle w:val="teipersName"/>
        </w:rPr>
        <w:t>Győrgyu</w:t>
      </w:r>
      <w:r>
        <w:t xml:space="preserve"> </w:t>
      </w:r>
      <w:r w:rsidRPr="0043215C">
        <w:rPr>
          <w:rStyle w:val="teidel"/>
        </w:rPr>
        <w:t>mu</w:t>
      </w:r>
      <w:r w:rsidRPr="0043215C">
        <w:t>, on</w:t>
      </w:r>
      <w:r w:rsidRPr="0043215C">
        <w:br/>
      </w:r>
      <w:r>
        <w:t>záto od králja nikai nei vzemas</w:t>
      </w:r>
      <w:r w:rsidRPr="00F52667">
        <w:t>ſ</w:t>
      </w:r>
      <w:r>
        <w:t>e, nego</w:t>
      </w:r>
      <w:r>
        <w:br/>
        <w:t>vnogim lűdém vsze tou razdelis</w:t>
      </w:r>
      <w:r w:rsidRPr="00F52667">
        <w:t>ſ</w:t>
      </w:r>
      <w:r>
        <w:t>e teronak</w:t>
      </w:r>
      <w:r>
        <w:br/>
        <w:t>vu drűgo zemlo odidosse.</w:t>
      </w:r>
    </w:p>
    <w:p w14:paraId="340AB46E" w14:textId="77777777" w:rsidR="00380A5E" w:rsidRDefault="00380A5E" w:rsidP="00380A5E">
      <w:pPr>
        <w:pStyle w:val="teiab"/>
      </w:pPr>
      <w:r w:rsidRPr="00240125">
        <w:rPr>
          <w:rStyle w:val="teilabelZnak"/>
        </w:rPr>
        <w:t>15.</w:t>
      </w:r>
      <w:r>
        <w:t xml:space="preserve"> Odnud szvéti </w:t>
      </w:r>
      <w:r w:rsidRPr="00EA641A">
        <w:rPr>
          <w:rStyle w:val="teipersName"/>
        </w:rPr>
        <w:t>Győri</w:t>
      </w:r>
      <w:r>
        <w:t xml:space="preserve"> na Melchio poide, kadi</w:t>
      </w:r>
      <w:r>
        <w:br/>
        <w:t>kerscsenikom bes</w:t>
      </w:r>
      <w:r w:rsidRPr="00F52667">
        <w:t>ſ</w:t>
      </w:r>
      <w:r>
        <w:t>e pogűblenye, nyegovo vszo</w:t>
      </w:r>
      <w:r>
        <w:br/>
        <w:t>zláto kovbogim razdeli, Dűhovnim nácsinom</w:t>
      </w:r>
      <w:r>
        <w:br/>
        <w:t>on Vitésztvo skáza, á jeden ládavnik od</w:t>
      </w:r>
    </w:p>
    <w:p w14:paraId="19B8B3A9" w14:textId="77777777" w:rsidR="00380A5E" w:rsidRDefault="00380A5E" w:rsidP="00380A5E">
      <w:pPr>
        <w:pStyle w:val="teicatch-word"/>
      </w:pPr>
      <w:r>
        <w:t>nyega sze</w:t>
      </w:r>
    </w:p>
    <w:p w14:paraId="5DD109BF" w14:textId="77777777" w:rsidR="00380A5E" w:rsidRPr="00186D00" w:rsidRDefault="00380A5E" w:rsidP="00380A5E"/>
    <w:p w14:paraId="376FDCCC" w14:textId="77777777" w:rsidR="00380A5E" w:rsidRPr="00186D00" w:rsidRDefault="00380A5E" w:rsidP="00380A5E"/>
    <w:p w14:paraId="597653FA" w14:textId="77777777" w:rsidR="00380A5E" w:rsidRPr="00186D00" w:rsidRDefault="00380A5E" w:rsidP="00380A5E"/>
    <w:p w14:paraId="2B807DCE" w14:textId="77777777" w:rsidR="00380A5E" w:rsidRDefault="00380A5E" w:rsidP="00380A5E">
      <w:pPr>
        <w:spacing w:after="200"/>
      </w:pPr>
      <w:r>
        <w:br w:type="page"/>
      </w:r>
    </w:p>
    <w:p w14:paraId="7B671575" w14:textId="77777777" w:rsidR="00380A5E" w:rsidRDefault="00380A5E" w:rsidP="00380A5E">
      <w:r>
        <w:lastRenderedPageBreak/>
        <w:t>/071v/</w:t>
      </w:r>
    </w:p>
    <w:p w14:paraId="3CAF309A" w14:textId="77777777" w:rsidR="00380A5E" w:rsidRDefault="00380A5E" w:rsidP="00380A5E">
      <w:pPr>
        <w:pStyle w:val="teifwPageNum"/>
      </w:pPr>
      <w:r>
        <w:t>143</w:t>
      </w:r>
    </w:p>
    <w:p w14:paraId="27E84A9B" w14:textId="77777777" w:rsidR="00380A5E" w:rsidRDefault="00380A5E" w:rsidP="00380A5E">
      <w:pPr>
        <w:pStyle w:val="teiab"/>
      </w:pPr>
      <w:r>
        <w:t>nyega sze alduva</w:t>
      </w:r>
    </w:p>
    <w:p w14:paraId="1582DACD" w14:textId="77777777" w:rsidR="00380A5E" w:rsidRDefault="00380A5E" w:rsidP="00380A5E">
      <w:pPr>
        <w:pStyle w:val="teiab"/>
      </w:pPr>
      <w:r w:rsidRPr="006E7894">
        <w:rPr>
          <w:rStyle w:val="teilabelZnak"/>
        </w:rPr>
        <w:t>16.</w:t>
      </w:r>
      <w:r>
        <w:t xml:space="preserve"> Szvéta </w:t>
      </w:r>
      <w:r w:rsidRPr="00260324">
        <w:rPr>
          <w:rStyle w:val="teipersName"/>
        </w:rPr>
        <w:t>Győrgya</w:t>
      </w:r>
      <w:r>
        <w:t xml:space="preserve"> ondi na kolou vergos</w:t>
      </w:r>
      <w:r w:rsidRPr="00F52667">
        <w:t>ſ</w:t>
      </w:r>
      <w:r>
        <w:t>e, on</w:t>
      </w:r>
      <w:r>
        <w:br/>
        <w:t>kvisnemu Boug kroto zdeknol bes</w:t>
      </w:r>
      <w:r w:rsidRPr="00F52667">
        <w:t>ſ</w:t>
      </w:r>
      <w:r>
        <w:t>e, od</w:t>
      </w:r>
      <w:r>
        <w:br/>
      </w:r>
      <w:r w:rsidRPr="00F52667">
        <w:t>ſ</w:t>
      </w:r>
      <w:r>
        <w:t xml:space="preserve">zvétoga </w:t>
      </w:r>
      <w:r w:rsidRPr="00260324">
        <w:rPr>
          <w:rStyle w:val="teipersName"/>
        </w:rPr>
        <w:t>Győrgya</w:t>
      </w:r>
      <w:r>
        <w:t xml:space="preserve"> kolou razletas</w:t>
      </w:r>
      <w:r w:rsidRPr="00F52667">
        <w:t>ſ</w:t>
      </w:r>
      <w:r>
        <w:t>e, nyega szve-</w:t>
      </w:r>
      <w:r>
        <w:br/>
        <w:t>to teilo ranyeno nebes</w:t>
      </w:r>
      <w:r w:rsidRPr="00F52667">
        <w:t>ſ</w:t>
      </w:r>
      <w:r>
        <w:t xml:space="preserve">e, ondi szvéti </w:t>
      </w:r>
      <w:r w:rsidRPr="00BC32B3">
        <w:rPr>
          <w:rStyle w:val="teiplaceName"/>
        </w:rPr>
        <w:t>Győri</w:t>
      </w:r>
      <w:r>
        <w:t xml:space="preserve"> Bogu</w:t>
      </w:r>
      <w:r>
        <w:br/>
        <w:t>hválo zdas</w:t>
      </w:r>
      <w:r w:rsidRPr="00F52667">
        <w:t>ſ</w:t>
      </w:r>
      <w:r>
        <w:t>e.</w:t>
      </w:r>
    </w:p>
    <w:p w14:paraId="5810B0AE" w14:textId="77777777" w:rsidR="00380A5E" w:rsidRDefault="00380A5E" w:rsidP="00380A5E">
      <w:pPr>
        <w:pStyle w:val="teiab"/>
      </w:pPr>
      <w:r w:rsidRPr="00260324">
        <w:rPr>
          <w:rStyle w:val="teilabelZnak"/>
        </w:rPr>
        <w:t>17.</w:t>
      </w:r>
      <w:r>
        <w:t xml:space="preserve"> I kszvétomu </w:t>
      </w:r>
      <w:r w:rsidRPr="00A3662B">
        <w:rPr>
          <w:rStyle w:val="teipersName"/>
        </w:rPr>
        <w:t>Győrgyu</w:t>
      </w:r>
      <w:r>
        <w:t xml:space="preserve"> edna Sena pride, jedno-</w:t>
      </w:r>
      <w:r>
        <w:br/>
        <w:t>ga glűhoga szina mu dopela i zmiloscsov</w:t>
      </w:r>
      <w:r>
        <w:br/>
        <w:t>Bósjov ondiga ozdravi, i na právo vőro zma-</w:t>
      </w:r>
      <w:r>
        <w:br/>
        <w:t>terjov oberné, pouleg Bosje voule na nyega sze</w:t>
      </w:r>
      <w:r>
        <w:br/>
        <w:t>zglédne.</w:t>
      </w:r>
    </w:p>
    <w:p w14:paraId="1356E49F" w14:textId="77777777" w:rsidR="00380A5E" w:rsidRDefault="00380A5E" w:rsidP="00380A5E">
      <w:pPr>
        <w:pStyle w:val="teiab"/>
      </w:pPr>
      <w:r w:rsidRPr="00260324">
        <w:rPr>
          <w:rStyle w:val="teilabelZnak"/>
        </w:rPr>
        <w:t>18.</w:t>
      </w:r>
      <w:r>
        <w:t xml:space="preserve"> Diodetianus Herczeg gda tou vidi on szvé-</w:t>
      </w:r>
      <w:r>
        <w:br/>
        <w:t xml:space="preserve">toga </w:t>
      </w:r>
      <w:r w:rsidRPr="00A3662B">
        <w:rPr>
          <w:rStyle w:val="teipersName"/>
        </w:rPr>
        <w:t>Győrgya</w:t>
      </w:r>
      <w:r>
        <w:t xml:space="preserve"> kmeszto pred szé dozva, i na tou</w:t>
      </w:r>
      <w:r>
        <w:br/>
        <w:t>on nyega ondi primarjas</w:t>
      </w:r>
      <w:r w:rsidRPr="00F52667">
        <w:t>ſ</w:t>
      </w:r>
      <w:r>
        <w:t>e, dabisze povernol</w:t>
      </w:r>
      <w:r>
        <w:br/>
        <w:t xml:space="preserve">szvéti </w:t>
      </w:r>
      <w:r w:rsidRPr="00BC32B3">
        <w:rPr>
          <w:rStyle w:val="teiplaceName"/>
        </w:rPr>
        <w:t>Győri</w:t>
      </w:r>
      <w:r>
        <w:t xml:space="preserve"> recse, i pripravi onda lűsztvo vCzir-</w:t>
      </w:r>
      <w:r>
        <w:br/>
        <w:t>kev pride.</w:t>
      </w:r>
    </w:p>
    <w:p w14:paraId="078D6056" w14:textId="77777777" w:rsidR="00380A5E" w:rsidRDefault="00380A5E" w:rsidP="00380A5E">
      <w:pPr>
        <w:pStyle w:val="teiab"/>
      </w:pPr>
      <w:r w:rsidRPr="00260324">
        <w:rPr>
          <w:rStyle w:val="teilabelZnak"/>
        </w:rPr>
        <w:t>19.</w:t>
      </w:r>
      <w:r>
        <w:t xml:space="preserve"> </w:t>
      </w:r>
      <w:r w:rsidRPr="00A3662B">
        <w:rPr>
          <w:rStyle w:val="teipersName"/>
        </w:rPr>
        <w:t>Diocletianus Herczeg</w:t>
      </w:r>
      <w:r>
        <w:t xml:space="preserve"> zapoveda dabisze vsze</w:t>
      </w:r>
      <w:r>
        <w:br/>
        <w:t xml:space="preserve">lűsztvo vu Czérkev szpravilo, szvéti </w:t>
      </w:r>
      <w:r w:rsidRPr="00BC32B3">
        <w:rPr>
          <w:rStyle w:val="teiplaceName"/>
        </w:rPr>
        <w:t>Győray</w:t>
      </w:r>
      <w:r>
        <w:t xml:space="preserve"> ka-</w:t>
      </w:r>
      <w:r>
        <w:br/>
        <w:t>da noter vCzirkév pride i krivoga Boga on opi-</w:t>
      </w:r>
    </w:p>
    <w:p w14:paraId="55B57C09" w14:textId="77777777" w:rsidR="00380A5E" w:rsidRDefault="00380A5E" w:rsidP="00380A5E">
      <w:pPr>
        <w:pStyle w:val="teicatch-word"/>
      </w:pPr>
      <w:r>
        <w:t>tavasse</w:t>
      </w:r>
    </w:p>
    <w:p w14:paraId="2E64595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AC3F994" w14:textId="77777777" w:rsidR="00380A5E" w:rsidRDefault="00380A5E" w:rsidP="00380A5E">
      <w:r>
        <w:lastRenderedPageBreak/>
        <w:t>/072r/</w:t>
      </w:r>
    </w:p>
    <w:p w14:paraId="2B4A8B98" w14:textId="77777777" w:rsidR="00380A5E" w:rsidRDefault="00380A5E" w:rsidP="00380A5E">
      <w:pPr>
        <w:pStyle w:val="teifwPageNum"/>
      </w:pPr>
      <w:r>
        <w:t>144</w:t>
      </w:r>
    </w:p>
    <w:p w14:paraId="65D9FE1D" w14:textId="77777777" w:rsidR="00380A5E" w:rsidRDefault="00380A5E" w:rsidP="00380A5E">
      <w:pPr>
        <w:pStyle w:val="teiab"/>
      </w:pPr>
      <w:r>
        <w:t>tavasse, dabi mu povedal kako mue ime</w:t>
      </w:r>
    </w:p>
    <w:p w14:paraId="76F68BB4" w14:textId="77777777" w:rsidR="00380A5E" w:rsidRDefault="00380A5E" w:rsidP="00380A5E">
      <w:pPr>
        <w:pStyle w:val="teiab"/>
      </w:pPr>
      <w:r w:rsidRPr="00F0630B">
        <w:rPr>
          <w:rStyle w:val="teilabelZnak"/>
        </w:rPr>
        <w:t>20.</w:t>
      </w:r>
      <w:r>
        <w:t xml:space="preserve"> Zvelikoga glásza szvéti </w:t>
      </w:r>
      <w:r w:rsidRPr="00362661">
        <w:rPr>
          <w:rStyle w:val="teiplaceName"/>
        </w:rPr>
        <w:t>Győri</w:t>
      </w:r>
      <w:r>
        <w:t xml:space="preserve"> kricsi, ovi</w:t>
      </w:r>
      <w:r>
        <w:br/>
        <w:t>krivi Boghi vszi szo hűdi Dűhi, koteri csloveka</w:t>
      </w:r>
      <w:r>
        <w:br/>
        <w:t>vpekel zapelajo, med temtoga zNebész ogen na</w:t>
      </w:r>
      <w:r>
        <w:br/>
        <w:t>nyé pride, krive vucsenike vszeje ogen pozge.</w:t>
      </w:r>
    </w:p>
    <w:p w14:paraId="6B5A6B2E" w14:textId="77777777" w:rsidR="00380A5E" w:rsidRDefault="00380A5E" w:rsidP="00380A5E">
      <w:pPr>
        <w:pStyle w:val="teiab"/>
      </w:pPr>
      <w:r w:rsidRPr="00F0630B">
        <w:rPr>
          <w:rStyle w:val="teilabelZnak"/>
        </w:rPr>
        <w:t>21.</w:t>
      </w:r>
      <w:r>
        <w:t xml:space="preserve"> Tou zacsűvsi </w:t>
      </w:r>
      <w:r w:rsidRPr="00362661">
        <w:rPr>
          <w:rStyle w:val="teipersName"/>
        </w:rPr>
        <w:t>Herczeg</w:t>
      </w:r>
      <w:r>
        <w:t xml:space="preserve"> kroto </w:t>
      </w:r>
      <w:r w:rsidRPr="00F52667">
        <w:t>ſ</w:t>
      </w:r>
      <w:r>
        <w:t>zerdit besse, svep-</w:t>
      </w:r>
      <w:r>
        <w:br/>
        <w:t>lo ino szmolo vjednom kotli nacsini i szvéto-</w:t>
      </w:r>
      <w:r>
        <w:br/>
        <w:t xml:space="preserve">ga </w:t>
      </w:r>
      <w:r w:rsidRPr="00362661">
        <w:rPr>
          <w:rStyle w:val="teipersName"/>
        </w:rPr>
        <w:t>Győrgya</w:t>
      </w:r>
      <w:r>
        <w:t xml:space="preserve"> ondi noter verse, knyemu Bósi An-</w:t>
      </w:r>
      <w:r>
        <w:br/>
        <w:t>gyel zNébe doli pride, vesz ogen pogaszij</w:t>
      </w:r>
      <w:r>
        <w:br/>
        <w:t xml:space="preserve">szvéti </w:t>
      </w:r>
      <w:r w:rsidRPr="00362661">
        <w:rPr>
          <w:rStyle w:val="teiplaceName"/>
        </w:rPr>
        <w:t>Győrgy</w:t>
      </w:r>
      <w:r>
        <w:t xml:space="preserve"> je osztál.</w:t>
      </w:r>
    </w:p>
    <w:p w14:paraId="06CEA80B" w14:textId="77777777" w:rsidR="00380A5E" w:rsidRDefault="00380A5E" w:rsidP="00380A5E">
      <w:pPr>
        <w:pStyle w:val="teiab"/>
      </w:pPr>
      <w:r w:rsidRPr="00F0630B">
        <w:rPr>
          <w:rStyle w:val="teilabelZnak"/>
        </w:rPr>
        <w:t>22.</w:t>
      </w:r>
      <w:r>
        <w:t xml:space="preserve"> Verni Kerscseniczi steri tou razmeite i</w:t>
      </w:r>
      <w:r>
        <w:br/>
        <w:t xml:space="preserve">szvétoga </w:t>
      </w:r>
      <w:r w:rsidRPr="00362661">
        <w:rPr>
          <w:rStyle w:val="teiplaceName"/>
        </w:rPr>
        <w:t>Győrgya</w:t>
      </w:r>
      <w:r>
        <w:t xml:space="preserve"> példo szi vzemite, grehov-</w:t>
      </w:r>
      <w:r>
        <w:br/>
        <w:t>sze csuvajte, te dobro csinite Bouga zezá-</w:t>
      </w:r>
      <w:r>
        <w:br/>
        <w:t>vajte vu vas</w:t>
      </w:r>
      <w:r w:rsidRPr="00F52667">
        <w:t>ſ</w:t>
      </w:r>
      <w:r>
        <w:t>oi potreibi, on vá</w:t>
      </w:r>
      <w:r w:rsidRPr="00F52667">
        <w:t>ſ</w:t>
      </w:r>
      <w:r>
        <w:t>z scsé pomocsti</w:t>
      </w:r>
      <w:r>
        <w:br/>
        <w:t xml:space="preserve">vujdne ino vnocsi. </w:t>
      </w:r>
    </w:p>
    <w:p w14:paraId="411169DD" w14:textId="77777777" w:rsidR="00380A5E" w:rsidRDefault="00380A5E" w:rsidP="00380A5E">
      <w:pPr>
        <w:pStyle w:val="teiclosure0"/>
      </w:pPr>
      <w:r>
        <w:t>Amen</w:t>
      </w:r>
    </w:p>
    <w:p w14:paraId="54172225" w14:textId="77777777" w:rsidR="00380A5E" w:rsidRDefault="00380A5E" w:rsidP="00380A5E">
      <w:pPr>
        <w:pStyle w:val="Naslov2"/>
      </w:pPr>
      <w:r>
        <w:t>TI45. Nouta Discérd az I</w:t>
      </w:r>
      <w:r w:rsidRPr="00F52667">
        <w:t>ſ</w:t>
      </w:r>
      <w:r>
        <w:t>tent mofram.</w:t>
      </w:r>
    </w:p>
    <w:p w14:paraId="1685BDA3" w14:textId="77777777" w:rsidR="00380A5E" w:rsidRDefault="00380A5E" w:rsidP="00380A5E">
      <w:pPr>
        <w:pStyle w:val="teiab"/>
      </w:pPr>
      <w:r w:rsidRPr="001C5DF1">
        <w:t>Navkű</w:t>
      </w:r>
      <w:r>
        <w:t>p hválimo vszi Go</w:t>
      </w:r>
      <w:r w:rsidRPr="00F52667">
        <w:t>ſ</w:t>
      </w:r>
      <w:r>
        <w:t>zpodna Boga, do-</w:t>
      </w:r>
      <w:r>
        <w:br/>
        <w:t>kecs sivémo postűjmo mi nyega reczimo</w:t>
      </w:r>
      <w:r>
        <w:br/>
        <w:t>nyemu mi vszi Diho, vnyega</w:t>
      </w:r>
      <w:r w:rsidRPr="00F52667">
        <w:t>ſ</w:t>
      </w:r>
      <w:r>
        <w:t>ze vűpaimo</w:t>
      </w:r>
      <w:r>
        <w:br/>
        <w:t>nyega</w:t>
      </w:r>
      <w:r w:rsidRPr="00F52667">
        <w:t>ſ</w:t>
      </w:r>
      <w:r>
        <w:t xml:space="preserve">ze boÿmo. </w:t>
      </w:r>
    </w:p>
    <w:p w14:paraId="23C8C1AD" w14:textId="77777777" w:rsidR="00380A5E" w:rsidRDefault="00380A5E" w:rsidP="00380A5E">
      <w:pPr>
        <w:pStyle w:val="teicatch-word"/>
      </w:pPr>
      <w:r w:rsidRPr="001C5DF1">
        <w:rPr>
          <w:rStyle w:val="teilabelZnak"/>
        </w:rPr>
        <w:t>2.</w:t>
      </w:r>
      <w:r>
        <w:t xml:space="preserve"> Ne vűpai</w:t>
      </w:r>
    </w:p>
    <w:p w14:paraId="67BACACF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403538D" w14:textId="77777777" w:rsidR="00380A5E" w:rsidRDefault="00380A5E" w:rsidP="00380A5E">
      <w:r>
        <w:lastRenderedPageBreak/>
        <w:t>/072v/</w:t>
      </w:r>
    </w:p>
    <w:p w14:paraId="0EA8EE5D" w14:textId="77777777" w:rsidR="00380A5E" w:rsidRDefault="00380A5E" w:rsidP="00380A5E">
      <w:pPr>
        <w:pStyle w:val="teifwPageNum"/>
      </w:pPr>
      <w:r>
        <w:t>145</w:t>
      </w:r>
    </w:p>
    <w:p w14:paraId="01CD2AB9" w14:textId="77777777" w:rsidR="00380A5E" w:rsidRDefault="00380A5E" w:rsidP="00380A5E">
      <w:pPr>
        <w:pStyle w:val="teiab"/>
      </w:pPr>
      <w:r w:rsidRPr="0051685F">
        <w:rPr>
          <w:rStyle w:val="teilabelZnak"/>
        </w:rPr>
        <w:t>2.</w:t>
      </w:r>
      <w:r>
        <w:t xml:space="preserve"> Ne vűpajmosze v veliko Go</w:t>
      </w:r>
      <w:r w:rsidRPr="00F52667">
        <w:t>ſ</w:t>
      </w:r>
      <w:r>
        <w:t>spodo, ni vu</w:t>
      </w:r>
      <w:r>
        <w:br/>
        <w:t>te mocsne cslovecsan</w:t>
      </w:r>
      <w:r w:rsidRPr="00F52667">
        <w:t>ſ</w:t>
      </w:r>
      <w:r>
        <w:t>ske szini, ne obrani nász</w:t>
      </w:r>
      <w:r>
        <w:br/>
        <w:t>vu nevoljai ár</w:t>
      </w:r>
      <w:r w:rsidRPr="00F52667">
        <w:t>ſ</w:t>
      </w:r>
      <w:r>
        <w:t>so ne mocsni vzmosno</w:t>
      </w:r>
      <w:r w:rsidRPr="00F52667">
        <w:t>ſ</w:t>
      </w:r>
      <w:r>
        <w:t xml:space="preserve">zti </w:t>
      </w:r>
      <w:r w:rsidRPr="00F52667">
        <w:t>ſ</w:t>
      </w:r>
      <w:r>
        <w:t>zvojoi.</w:t>
      </w:r>
    </w:p>
    <w:p w14:paraId="36ECB2E1" w14:textId="77777777" w:rsidR="00380A5E" w:rsidRDefault="00380A5E" w:rsidP="00380A5E">
      <w:pPr>
        <w:pStyle w:val="teiab"/>
      </w:pPr>
      <w:r w:rsidRPr="0051685F">
        <w:rPr>
          <w:rStyle w:val="teilabelZnak"/>
        </w:rPr>
        <w:t>3.</w:t>
      </w:r>
      <w:r>
        <w:t xml:space="preserve"> Neznajo oni dokec </w:t>
      </w:r>
      <w:r w:rsidRPr="00F52667">
        <w:t>ſ</w:t>
      </w:r>
      <w:r>
        <w:t xml:space="preserve">zo na zemli, kak bi </w:t>
      </w:r>
      <w:r w:rsidRPr="00F52667">
        <w:t>ſ</w:t>
      </w:r>
      <w:r>
        <w:t xml:space="preserve">ze </w:t>
      </w:r>
      <w:r>
        <w:br/>
        <w:t>mogli mi vu nyih vűpati vedeim teila vzemli</w:t>
      </w:r>
      <w:r>
        <w:br/>
        <w:t>zgnÿo, niti sze zná</w:t>
      </w:r>
      <w:r w:rsidRPr="00F52667">
        <w:t>ſ</w:t>
      </w:r>
      <w:r>
        <w:t>z vre vecs ne szpomeno.</w:t>
      </w:r>
    </w:p>
    <w:p w14:paraId="31973A02" w14:textId="77777777" w:rsidR="00380A5E" w:rsidRDefault="00380A5E" w:rsidP="00380A5E">
      <w:pPr>
        <w:pStyle w:val="teiab"/>
      </w:pPr>
      <w:r w:rsidRPr="0051685F">
        <w:rPr>
          <w:rStyle w:val="teilabelZnak"/>
        </w:rPr>
        <w:t>4.</w:t>
      </w:r>
      <w:r>
        <w:t xml:space="preserve"> Blásenje Cslovik kisze v Bogi vűpa teszi</w:t>
      </w:r>
      <w:r>
        <w:br/>
        <w:t>na meszti vu nyem szvo najdejo árje zmóen on</w:t>
      </w:r>
      <w:r>
        <w:br/>
        <w:t xml:space="preserve">vsze vcsiniti, sztálenje on vu </w:t>
      </w:r>
      <w:r w:rsidRPr="00F52667">
        <w:t>ſ</w:t>
      </w:r>
      <w:r>
        <w:t>zvem obecsanyi.</w:t>
      </w:r>
    </w:p>
    <w:p w14:paraId="11992829" w14:textId="77777777" w:rsidR="00380A5E" w:rsidRDefault="00380A5E" w:rsidP="00380A5E">
      <w:pPr>
        <w:pStyle w:val="teiab"/>
      </w:pPr>
      <w:r w:rsidRPr="0051685F">
        <w:rPr>
          <w:rStyle w:val="teilabelZnak"/>
        </w:rPr>
        <w:t>5.</w:t>
      </w:r>
      <w:r>
        <w:t xml:space="preserve"> Oszlobodi Bough vsze </w:t>
      </w:r>
      <w:r w:rsidRPr="00F52667">
        <w:t>ſ</w:t>
      </w:r>
      <w:r>
        <w:t>zvoje voznike zkrű-</w:t>
      </w:r>
      <w:r>
        <w:br/>
        <w:t>hom nahráni gladovne sziroute szlep sze presz-</w:t>
      </w:r>
      <w:r>
        <w:br/>
        <w:t xml:space="preserve">veiti vnih </w:t>
      </w:r>
      <w:r w:rsidRPr="00F52667">
        <w:t>ſ</w:t>
      </w:r>
      <w:r>
        <w:t>zlepocsi, csuvai ponizne vnih potrebocsi.</w:t>
      </w:r>
    </w:p>
    <w:p w14:paraId="3BA660AC" w14:textId="77777777" w:rsidR="00380A5E" w:rsidRDefault="00380A5E" w:rsidP="00380A5E">
      <w:pPr>
        <w:pStyle w:val="teiab"/>
      </w:pPr>
      <w:r w:rsidRPr="0051685F">
        <w:rPr>
          <w:rStyle w:val="teilabelZnak"/>
        </w:rPr>
        <w:t>6.</w:t>
      </w:r>
      <w:r>
        <w:t xml:space="preserve"> Kszebi priemli i brani potnike, uboge, sziroute</w:t>
      </w:r>
      <w:r>
        <w:br/>
        <w:t>saloszne dovicse gori pozdigne on mertvecze i</w:t>
      </w:r>
      <w:r>
        <w:br/>
        <w:t>pogűbÿ on vsze nevernike.</w:t>
      </w:r>
    </w:p>
    <w:p w14:paraId="78D76DAA" w14:textId="77777777" w:rsidR="00380A5E" w:rsidRDefault="00380A5E" w:rsidP="00380A5E">
      <w:pPr>
        <w:pStyle w:val="teiab"/>
      </w:pPr>
      <w:r w:rsidRPr="0051685F">
        <w:rPr>
          <w:rStyle w:val="teilabelZnak"/>
        </w:rPr>
        <w:t>7.</w:t>
      </w:r>
      <w:r>
        <w:t xml:space="preserve"> Nas Go</w:t>
      </w:r>
      <w:r w:rsidRPr="00F52667">
        <w:t>ſ</w:t>
      </w:r>
      <w:r>
        <w:t>zpodin Boug kraluje vekveke zátosze</w:t>
      </w:r>
      <w:r>
        <w:br/>
        <w:t>vu nyem vűpaite v</w:t>
      </w:r>
      <w:r w:rsidRPr="00F52667">
        <w:t>ſ</w:t>
      </w:r>
      <w:r>
        <w:t>zi lűdje, postűjte ga v</w:t>
      </w:r>
      <w:r w:rsidRPr="00F52667">
        <w:t>ſ</w:t>
      </w:r>
      <w:r>
        <w:t>zi vprávoi</w:t>
      </w:r>
      <w:r>
        <w:br/>
        <w:t>vőri,, hvalite nyega vi vu pokori.</w:t>
      </w:r>
    </w:p>
    <w:p w14:paraId="7B970206" w14:textId="77777777" w:rsidR="00380A5E" w:rsidRDefault="00380A5E" w:rsidP="00380A5E">
      <w:pPr>
        <w:pStyle w:val="teiab"/>
      </w:pPr>
      <w:r w:rsidRPr="0051685F">
        <w:rPr>
          <w:rStyle w:val="teilabelZnak"/>
        </w:rPr>
        <w:t>8.</w:t>
      </w:r>
      <w:r>
        <w:t xml:space="preserve"> Szvéti </w:t>
      </w:r>
      <w:r w:rsidRPr="00BE31DD">
        <w:rPr>
          <w:rStyle w:val="teipersName"/>
        </w:rPr>
        <w:t>David</w:t>
      </w:r>
      <w:r>
        <w:t xml:space="preserve"> král tou szpiszal vsoltari, izton</w:t>
      </w:r>
    </w:p>
    <w:p w14:paraId="6B359657" w14:textId="77777777" w:rsidR="00380A5E" w:rsidRDefault="00380A5E" w:rsidP="00380A5E">
      <w:pPr>
        <w:pStyle w:val="teicatch-word"/>
      </w:pPr>
      <w:r>
        <w:t>stir</w:t>
      </w:r>
    </w:p>
    <w:p w14:paraId="01D572AF" w14:textId="77777777" w:rsidR="00380A5E" w:rsidRDefault="00380A5E" w:rsidP="00380A5E">
      <w:pPr>
        <w:spacing w:after="200"/>
      </w:pPr>
      <w:r>
        <w:br w:type="page"/>
      </w:r>
    </w:p>
    <w:p w14:paraId="749D466A" w14:textId="77777777" w:rsidR="00380A5E" w:rsidRDefault="00380A5E" w:rsidP="00380A5E">
      <w:r>
        <w:lastRenderedPageBreak/>
        <w:t>/073r/</w:t>
      </w:r>
    </w:p>
    <w:p w14:paraId="50A33C1B" w14:textId="77777777" w:rsidR="00380A5E" w:rsidRPr="00B64277" w:rsidRDefault="00380A5E" w:rsidP="00380A5E">
      <w:pPr>
        <w:rPr>
          <w:rStyle w:val="teigap"/>
        </w:rPr>
      </w:pPr>
      <w:r w:rsidRPr="00B64277">
        <w:rPr>
          <w:rStyle w:val="teigap"/>
        </w:rPr>
        <w:t>???</w:t>
      </w:r>
    </w:p>
    <w:p w14:paraId="2145C26F" w14:textId="77777777" w:rsidR="00380A5E" w:rsidRDefault="00380A5E" w:rsidP="00380A5E">
      <w:pPr>
        <w:pStyle w:val="teifwPageNum"/>
      </w:pPr>
      <w:r>
        <w:t>150</w:t>
      </w:r>
    </w:p>
    <w:p w14:paraId="0C40E203" w14:textId="77777777" w:rsidR="00380A5E" w:rsidRDefault="00380A5E" w:rsidP="00380A5E">
      <w:pPr>
        <w:pStyle w:val="teiab"/>
      </w:pPr>
      <w:r w:rsidRPr="00B64277">
        <w:rPr>
          <w:rStyle w:val="teilabelZnak"/>
        </w:rPr>
        <w:t>23.</w:t>
      </w:r>
      <w:r>
        <w:t xml:space="preserve"> Radnite</w:t>
      </w:r>
      <w:r w:rsidRPr="00F52667">
        <w:t>ſ</w:t>
      </w:r>
      <w:r>
        <w:t xml:space="preserve">ze záto </w:t>
      </w:r>
      <w:r w:rsidRPr="00BE31DD">
        <w:rPr>
          <w:rStyle w:val="teipersName"/>
        </w:rPr>
        <w:t>Kristuſſevi</w:t>
      </w:r>
      <w:r>
        <w:t xml:space="preserve"> </w:t>
      </w:r>
      <w:r w:rsidRPr="00F52667">
        <w:t>ſ</w:t>
      </w:r>
      <w:r>
        <w:t>zlugi, steri za nye-</w:t>
      </w:r>
      <w:r>
        <w:br/>
        <w:t xml:space="preserve">ga </w:t>
      </w:r>
      <w:r w:rsidRPr="00F52667">
        <w:t>ſ</w:t>
      </w:r>
      <w:r>
        <w:t xml:space="preserve">zramoto terpite, péka vám bodo, </w:t>
      </w:r>
      <w:r w:rsidRPr="00F52667">
        <w:t>ſ</w:t>
      </w:r>
      <w:r>
        <w:t>zvéti Apostolje</w:t>
      </w:r>
      <w:r>
        <w:br/>
        <w:t>ino Doctorje</w:t>
      </w:r>
    </w:p>
    <w:p w14:paraId="302B3DB8" w14:textId="77777777" w:rsidR="00380A5E" w:rsidRDefault="00380A5E" w:rsidP="00380A5E">
      <w:pPr>
        <w:pStyle w:val="teiab"/>
      </w:pPr>
      <w:r w:rsidRPr="00B64277">
        <w:rPr>
          <w:rStyle w:val="teilabelZnak"/>
        </w:rPr>
        <w:t>24.</w:t>
      </w:r>
      <w:r>
        <w:t xml:space="preserve"> Ar hűde moke, pekár precsemérni, na etom </w:t>
      </w:r>
      <w:r w:rsidRPr="00F52667">
        <w:t>ſ</w:t>
      </w:r>
      <w:r>
        <w:t>zveiti,</w:t>
      </w:r>
      <w:r>
        <w:br/>
        <w:t xml:space="preserve">morete kostati, navkup z </w:t>
      </w:r>
      <w:r w:rsidRPr="00BE31DD">
        <w:rPr>
          <w:rStyle w:val="teipersName"/>
        </w:rPr>
        <w:t>Christuſſem</w:t>
      </w:r>
      <w:r>
        <w:t xml:space="preserve"> paki kraluvati</w:t>
      </w:r>
      <w:r>
        <w:br/>
        <w:t xml:space="preserve">i veke siveti. </w:t>
      </w:r>
    </w:p>
    <w:p w14:paraId="05EB9144" w14:textId="77777777" w:rsidR="00380A5E" w:rsidRDefault="00380A5E" w:rsidP="00380A5E">
      <w:pPr>
        <w:pStyle w:val="teiclosure0"/>
      </w:pPr>
      <w:r>
        <w:t>Amen</w:t>
      </w:r>
    </w:p>
    <w:p w14:paraId="393093E1" w14:textId="77777777" w:rsidR="00380A5E" w:rsidRDefault="00380A5E" w:rsidP="00380A5E">
      <w:pPr>
        <w:pStyle w:val="Naslov2"/>
      </w:pPr>
      <w:r>
        <w:t xml:space="preserve">Dnicd Sezagesimo de guadroplici </w:t>
      </w:r>
      <w:r w:rsidRPr="00B64277">
        <w:rPr>
          <w:rStyle w:val="teidel"/>
        </w:rPr>
        <w:t>Semine</w:t>
      </w:r>
      <w:r>
        <w:t xml:space="preserve"> </w:t>
      </w:r>
      <w:r>
        <w:rPr>
          <w:rStyle w:val="teiadd"/>
          <w:lang w:val="sl-SI"/>
        </w:rPr>
        <w:t>terra</w:t>
      </w:r>
      <w:r w:rsidRPr="00B64277">
        <w:t xml:space="preserve"> </w:t>
      </w:r>
      <w:r>
        <w:t>Luc. 8.</w:t>
      </w:r>
    </w:p>
    <w:p w14:paraId="17A5DEBB" w14:textId="77777777" w:rsidR="00380A5E" w:rsidRDefault="00380A5E" w:rsidP="00380A5E">
      <w:pPr>
        <w:pStyle w:val="teiab"/>
      </w:pPr>
      <w:r w:rsidRPr="00B64277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</w:t>
      </w:r>
      <w:r w:rsidRPr="00BE31DD">
        <w:rPr>
          <w:rStyle w:val="teipersName"/>
        </w:rPr>
        <w:t>Kristuſ</w:t>
      </w:r>
      <w:r>
        <w:t xml:space="preserve"> odkűpitel verni, gdaje prisel</w:t>
      </w:r>
      <w:r>
        <w:br/>
        <w:t>k morju z Vucseniki, za nyim pri</w:t>
      </w:r>
      <w:r w:rsidRPr="00F52667">
        <w:t>ſ</w:t>
      </w:r>
      <w:r>
        <w:t>lo je vnosina</w:t>
      </w:r>
      <w:r>
        <w:br/>
        <w:t>lu</w:t>
      </w:r>
      <w:r w:rsidRPr="00F52667">
        <w:t>ſ</w:t>
      </w:r>
      <w:r>
        <w:t>ztva, po</w:t>
      </w:r>
      <w:r w:rsidRPr="00F52667">
        <w:t>ſ</w:t>
      </w:r>
      <w:r>
        <w:t>zlű</w:t>
      </w:r>
      <w:r w:rsidRPr="00F52667">
        <w:t>ſſ</w:t>
      </w:r>
      <w:r>
        <w:t xml:space="preserve">ati nyega </w:t>
      </w:r>
      <w:r w:rsidRPr="00F52667">
        <w:t>ſ</w:t>
      </w:r>
      <w:r>
        <w:t>zvéte reicsi.</w:t>
      </w:r>
    </w:p>
    <w:p w14:paraId="515E640E" w14:textId="77777777" w:rsidR="00380A5E" w:rsidRDefault="00380A5E" w:rsidP="00380A5E">
      <w:pPr>
        <w:pStyle w:val="teiab"/>
      </w:pPr>
      <w:r w:rsidRPr="00B64277">
        <w:rPr>
          <w:rStyle w:val="teilabelZnak"/>
        </w:rPr>
        <w:t>2.</w:t>
      </w:r>
      <w:r>
        <w:t xml:space="preserve"> Ar on dobro zna</w:t>
      </w:r>
      <w:r w:rsidRPr="00F52667">
        <w:t>ſſ</w:t>
      </w:r>
      <w:r>
        <w:t>e nyih v</w:t>
      </w:r>
      <w:r w:rsidRPr="00F52667">
        <w:t>ſ</w:t>
      </w:r>
      <w:r>
        <w:t>ze mi</w:t>
      </w:r>
      <w:r w:rsidRPr="00F52667">
        <w:t>ſ</w:t>
      </w:r>
      <w:r>
        <w:t>zli, daga nejga</w:t>
      </w:r>
      <w:r>
        <w:br/>
        <w:t>med onimi v</w:t>
      </w:r>
      <w:r w:rsidRPr="00F52667">
        <w:t>ſ</w:t>
      </w:r>
      <w:r>
        <w:t>zeimi, prai i sterti táo zonih v</w:t>
      </w:r>
      <w:r w:rsidRPr="00F52667">
        <w:t>ſ</w:t>
      </w:r>
      <w:r>
        <w:t>zeih</w:t>
      </w:r>
      <w:r>
        <w:br/>
        <w:t>lűdi, kibi nyegova Navuka prieli.</w:t>
      </w:r>
    </w:p>
    <w:p w14:paraId="2D3148CD" w14:textId="77777777" w:rsidR="00380A5E" w:rsidRDefault="00380A5E" w:rsidP="00380A5E">
      <w:pPr>
        <w:pStyle w:val="teiab"/>
      </w:pPr>
      <w:r w:rsidRPr="000B463A">
        <w:rPr>
          <w:rStyle w:val="teilabelZnak"/>
        </w:rPr>
        <w:t>3.</w:t>
      </w:r>
      <w:r>
        <w:t xml:space="preserve"> Kme</w:t>
      </w:r>
      <w:r w:rsidRPr="00F52667">
        <w:t>ſ</w:t>
      </w:r>
      <w:r>
        <w:t>zto vladio on setűva vlei</w:t>
      </w:r>
      <w:r w:rsidRPr="00F52667">
        <w:t>ſ</w:t>
      </w:r>
      <w:r>
        <w:t>zti, i priliko</w:t>
      </w:r>
      <w:r>
        <w:br/>
        <w:t>eto knyim govori, kako pis</w:t>
      </w:r>
      <w:r w:rsidRPr="00F52667">
        <w:t>ſ</w:t>
      </w:r>
      <w:r>
        <w:t xml:space="preserve">e vknigai Lukács </w:t>
      </w:r>
      <w:r w:rsidRPr="00F52667">
        <w:t>ſ</w:t>
      </w:r>
      <w:r>
        <w:t>zveti,</w:t>
      </w:r>
      <w:r>
        <w:br/>
        <w:t>vo</w:t>
      </w:r>
      <w:r w:rsidRPr="00F52667">
        <w:t>ſ</w:t>
      </w:r>
      <w:r>
        <w:t>zmom deli tak pi</w:t>
      </w:r>
      <w:r w:rsidRPr="00F52667">
        <w:t>ſ</w:t>
      </w:r>
      <w:r>
        <w:t xml:space="preserve">zano </w:t>
      </w:r>
      <w:r w:rsidRPr="00F52667">
        <w:t>ſ</w:t>
      </w:r>
      <w:r>
        <w:t>ztoÿ.</w:t>
      </w:r>
    </w:p>
    <w:p w14:paraId="56C2A089" w14:textId="77777777" w:rsidR="00380A5E" w:rsidRDefault="00380A5E" w:rsidP="00380A5E">
      <w:pPr>
        <w:pStyle w:val="teiab"/>
      </w:pPr>
      <w:r w:rsidRPr="000B463A">
        <w:rPr>
          <w:rStyle w:val="teilabelZnak"/>
        </w:rPr>
        <w:t>4.</w:t>
      </w:r>
      <w:r>
        <w:t xml:space="preserve"> Zide prai vő </w:t>
      </w:r>
      <w:r w:rsidRPr="00F52667">
        <w:t>ſ</w:t>
      </w:r>
      <w:r>
        <w:t xml:space="preserve">zve </w:t>
      </w:r>
      <w:r w:rsidRPr="00F52667">
        <w:t>ſ</w:t>
      </w:r>
      <w:r>
        <w:t xml:space="preserve">zemen </w:t>
      </w:r>
      <w:r w:rsidRPr="00F52667">
        <w:t>ſ</w:t>
      </w:r>
      <w:r>
        <w:t>zejati niki cslovik</w:t>
      </w:r>
      <w:r>
        <w:br/>
        <w:t xml:space="preserve">prekroto bogati i gdabi bil zacsno </w:t>
      </w:r>
      <w:r w:rsidRPr="00F52667">
        <w:t>ſ</w:t>
      </w:r>
      <w:r>
        <w:t>zejati,</w:t>
      </w:r>
      <w:r>
        <w:br/>
        <w:t xml:space="preserve">pervo </w:t>
      </w:r>
      <w:r w:rsidRPr="00F52667">
        <w:t>ſ</w:t>
      </w:r>
      <w:r>
        <w:t>zpádne rávno pouleg pouti</w:t>
      </w:r>
    </w:p>
    <w:p w14:paraId="03958D3A" w14:textId="77777777" w:rsidR="00380A5E" w:rsidRDefault="00380A5E" w:rsidP="00380A5E">
      <w:pPr>
        <w:pStyle w:val="teicatch-word"/>
      </w:pPr>
      <w:r>
        <w:t>I pri</w:t>
      </w:r>
      <w:r w:rsidRPr="00F52667">
        <w:t>ſſ</w:t>
      </w:r>
      <w:r>
        <w:t>écsite</w:t>
      </w:r>
    </w:p>
    <w:p w14:paraId="1B579B4D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AED996A" w14:textId="77777777" w:rsidR="00380A5E" w:rsidRDefault="00380A5E" w:rsidP="00380A5E">
      <w:pPr>
        <w:tabs>
          <w:tab w:val="left" w:pos="1320"/>
        </w:tabs>
      </w:pPr>
      <w:r>
        <w:lastRenderedPageBreak/>
        <w:t>/073v/</w:t>
      </w:r>
      <w:r>
        <w:tab/>
      </w:r>
    </w:p>
    <w:p w14:paraId="58233313" w14:textId="77777777" w:rsidR="00380A5E" w:rsidRDefault="00380A5E" w:rsidP="00380A5E">
      <w:pPr>
        <w:pStyle w:val="teifwPageNum"/>
      </w:pPr>
      <w:r>
        <w:t>151</w:t>
      </w:r>
    </w:p>
    <w:p w14:paraId="596B4940" w14:textId="77777777" w:rsidR="00380A5E" w:rsidRDefault="00380A5E" w:rsidP="00380A5E">
      <w:pPr>
        <w:pStyle w:val="teiab"/>
      </w:pPr>
      <w:r w:rsidRPr="002F2286">
        <w:rPr>
          <w:rStyle w:val="teilabelZnak"/>
        </w:rPr>
        <w:t>5.</w:t>
      </w:r>
      <w:r>
        <w:t xml:space="preserve"> I prisecse te phticze, Nebe</w:t>
      </w:r>
      <w:r w:rsidRPr="00F52667">
        <w:t>ſ</w:t>
      </w:r>
      <w:r>
        <w:t>zke, kme</w:t>
      </w:r>
      <w:r w:rsidRPr="00F52667">
        <w:t>ſ</w:t>
      </w:r>
      <w:r>
        <w:t>zto ono po-</w:t>
      </w:r>
      <w:r>
        <w:br/>
        <w:t>zoba</w:t>
      </w:r>
      <w:r w:rsidRPr="00F52667">
        <w:t>ſſ</w:t>
      </w:r>
      <w:r>
        <w:t>e je v</w:t>
      </w:r>
      <w:r w:rsidRPr="00F52667">
        <w:t>ſ</w:t>
      </w:r>
      <w:r>
        <w:t xml:space="preserve">ze, zatem drűgo </w:t>
      </w:r>
      <w:r w:rsidRPr="00F52667">
        <w:t>ſ</w:t>
      </w:r>
      <w:r>
        <w:t>zpádne na kamé-</w:t>
      </w:r>
      <w:r>
        <w:br/>
        <w:t>nye, i tou v</w:t>
      </w:r>
      <w:r w:rsidRPr="00F52667">
        <w:t>ſ</w:t>
      </w:r>
      <w:r>
        <w:t>zekno, ár vlage ne ma</w:t>
      </w:r>
      <w:r w:rsidRPr="00F52667">
        <w:t>ſſ</w:t>
      </w:r>
      <w:r>
        <w:t>e.</w:t>
      </w:r>
    </w:p>
    <w:p w14:paraId="03E604EE" w14:textId="77777777" w:rsidR="00380A5E" w:rsidRDefault="00380A5E" w:rsidP="00380A5E">
      <w:pPr>
        <w:pStyle w:val="teiab"/>
      </w:pPr>
      <w:r w:rsidRPr="002F2286">
        <w:rPr>
          <w:rStyle w:val="teilabelZnak"/>
        </w:rPr>
        <w:t>6.</w:t>
      </w:r>
      <w:r>
        <w:t xml:space="preserve"> A trétye je opalov u ternye, i zniknov</w:t>
      </w:r>
      <w:r w:rsidRPr="00F52667">
        <w:t>ſ</w:t>
      </w:r>
      <w:r>
        <w:t>i ter-</w:t>
      </w:r>
      <w:r>
        <w:br/>
        <w:t>nye zadavie, sterto paki vdobro zemlo vpáde tou</w:t>
      </w:r>
      <w:r>
        <w:br/>
        <w:t xml:space="preserve">pak sztou krát </w:t>
      </w:r>
      <w:r w:rsidRPr="00F52667">
        <w:t>ſ</w:t>
      </w:r>
      <w:r>
        <w:t>záda vő done</w:t>
      </w:r>
      <w:r w:rsidRPr="00F52667">
        <w:t>ſ</w:t>
      </w:r>
      <w:r>
        <w:t>ze.</w:t>
      </w:r>
    </w:p>
    <w:p w14:paraId="2A57C86C" w14:textId="77777777" w:rsidR="00380A5E" w:rsidRDefault="00380A5E" w:rsidP="00380A5E">
      <w:pPr>
        <w:pStyle w:val="teiab"/>
      </w:pPr>
      <w:r w:rsidRPr="002F2286">
        <w:rPr>
          <w:rStyle w:val="teilabelZnak"/>
        </w:rPr>
        <w:t>7.</w:t>
      </w:r>
      <w:r>
        <w:t xml:space="preserve"> Tou zgovori i pocsne kricsati steri ima vűka da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ai, pitajoga vicseniczi nyegvi, kakva bi</w:t>
      </w:r>
      <w:r>
        <w:br/>
        <w:t>tou bila knyim prilika.</w:t>
      </w:r>
    </w:p>
    <w:p w14:paraId="04B0A64A" w14:textId="77777777" w:rsidR="00380A5E" w:rsidRDefault="00380A5E" w:rsidP="00380A5E">
      <w:pPr>
        <w:pStyle w:val="teiab"/>
      </w:pPr>
      <w:r w:rsidRPr="002F2286">
        <w:rPr>
          <w:rStyle w:val="teilabelZnak"/>
        </w:rPr>
        <w:t>8.</w:t>
      </w:r>
      <w:r>
        <w:t xml:space="preserve"> Odgovorir etako nyim pravi, vamje danó </w:t>
      </w:r>
      <w:r w:rsidRPr="00F52667">
        <w:t>ſ</w:t>
      </w:r>
      <w:r>
        <w:t>zkrov-</w:t>
      </w:r>
      <w:r>
        <w:br/>
        <w:t>no</w:t>
      </w:r>
      <w:r w:rsidRPr="00F52667">
        <w:t>ſ</w:t>
      </w:r>
      <w:r>
        <w:t>zt Bosjo znati, drűgim pabi po prilikai, vno-</w:t>
      </w:r>
      <w:r>
        <w:br/>
        <w:t>gi da gledajocs nebodo videli.</w:t>
      </w:r>
    </w:p>
    <w:p w14:paraId="07E80A33" w14:textId="77777777" w:rsidR="00380A5E" w:rsidRDefault="00380A5E" w:rsidP="00380A5E">
      <w:pPr>
        <w:pStyle w:val="teiab"/>
      </w:pPr>
      <w:r w:rsidRPr="002F2286">
        <w:rPr>
          <w:rStyle w:val="teilabelZnak"/>
        </w:rPr>
        <w:t>9.</w:t>
      </w:r>
      <w:r>
        <w:t xml:space="preserve"> I ako v</w:t>
      </w:r>
      <w:r w:rsidRPr="00F52667">
        <w:t>ſ</w:t>
      </w:r>
      <w:r>
        <w:t>ze bodo po</w:t>
      </w:r>
      <w:r w:rsidRPr="00F52667">
        <w:t>ſ</w:t>
      </w:r>
      <w:r>
        <w:t>zlű</w:t>
      </w:r>
      <w:r w:rsidRPr="00F52667">
        <w:t>ſſ</w:t>
      </w:r>
      <w:r>
        <w:t>ali, escse pa v</w:t>
      </w:r>
      <w:r w:rsidRPr="00F52667">
        <w:t>ſ</w:t>
      </w:r>
      <w:r>
        <w:t>zi nebodo</w:t>
      </w:r>
      <w:r>
        <w:br/>
        <w:t xml:space="preserve">razmeli, ár nescsejo </w:t>
      </w:r>
      <w:r w:rsidRPr="00F52667">
        <w:t>ſ</w:t>
      </w:r>
      <w:r>
        <w:t>zercza po</w:t>
      </w:r>
      <w:r w:rsidRPr="00F52667">
        <w:t>ſ</w:t>
      </w:r>
      <w:r>
        <w:t>zlű</w:t>
      </w:r>
      <w:r w:rsidRPr="00F52667">
        <w:t>ſſ</w:t>
      </w:r>
      <w:r>
        <w:t>ati, niti</w:t>
      </w:r>
      <w:r>
        <w:br/>
        <w:t xml:space="preserve">Dűha </w:t>
      </w:r>
      <w:r w:rsidRPr="00F52667">
        <w:t>ſ</w:t>
      </w:r>
      <w:r>
        <w:t>zvétoga pro</w:t>
      </w:r>
      <w:r w:rsidRPr="00F52667">
        <w:t>ſ</w:t>
      </w:r>
      <w:r>
        <w:t>ziti ..</w:t>
      </w:r>
    </w:p>
    <w:p w14:paraId="6BDC0B89" w14:textId="77777777" w:rsidR="00380A5E" w:rsidRDefault="00380A5E" w:rsidP="00380A5E">
      <w:pPr>
        <w:pStyle w:val="teiab"/>
      </w:pPr>
      <w:r w:rsidRPr="002F2286">
        <w:rPr>
          <w:rStyle w:val="teilabelZnak"/>
        </w:rPr>
        <w:t>10.</w:t>
      </w:r>
      <w:r>
        <w:t xml:space="preserve"> Rázumje pak te prilike eto, ako scséte po</w:t>
      </w:r>
      <w:r w:rsidRPr="00F52667">
        <w:t>ſ</w:t>
      </w:r>
      <w:r>
        <w:t>zlű-</w:t>
      </w:r>
      <w:r>
        <w:br/>
        <w:t>sati právo, ztolmacsiti scsém vám tou priliko,</w:t>
      </w:r>
      <w:r>
        <w:br/>
      </w:r>
      <w:r w:rsidRPr="002F2286">
        <w:t xml:space="preserve">koje zemla ino </w:t>
      </w:r>
      <w:r w:rsidRPr="00F52667">
        <w:t>ſ</w:t>
      </w:r>
      <w:r>
        <w:t>zemen pravo.</w:t>
      </w:r>
    </w:p>
    <w:p w14:paraId="73B36BC5" w14:textId="77777777" w:rsidR="00380A5E" w:rsidRDefault="00380A5E" w:rsidP="00380A5E">
      <w:pPr>
        <w:pStyle w:val="teiab"/>
      </w:pPr>
      <w:r w:rsidRPr="002F2286">
        <w:rPr>
          <w:rStyle w:val="teilabelZnak"/>
        </w:rPr>
        <w:t>11.</w:t>
      </w:r>
      <w:r>
        <w:t xml:space="preserve"> Szemen je</w:t>
      </w:r>
      <w:r w:rsidRPr="00F52667">
        <w:t>ſ</w:t>
      </w:r>
      <w:r>
        <w:t>z reics Go</w:t>
      </w:r>
      <w:r w:rsidRPr="00F52667">
        <w:t>ſ</w:t>
      </w:r>
      <w:r>
        <w:t xml:space="preserve">zpodina Bouga, a </w:t>
      </w:r>
    </w:p>
    <w:p w14:paraId="453A5F13" w14:textId="77777777" w:rsidR="00380A5E" w:rsidRDefault="00380A5E" w:rsidP="00380A5E">
      <w:pPr>
        <w:pStyle w:val="teicatch-word"/>
      </w:pPr>
      <w:r>
        <w:t xml:space="preserve">zemla. </w:t>
      </w:r>
    </w:p>
    <w:p w14:paraId="6B5E352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8298CBC" w14:textId="77777777" w:rsidR="00380A5E" w:rsidRDefault="00380A5E" w:rsidP="00380A5E">
      <w:r>
        <w:lastRenderedPageBreak/>
        <w:t>/074r/</w:t>
      </w:r>
    </w:p>
    <w:p w14:paraId="0D08B615" w14:textId="77777777" w:rsidR="00380A5E" w:rsidRDefault="00380A5E" w:rsidP="00380A5E">
      <w:pPr>
        <w:pStyle w:val="teifwPageNum"/>
      </w:pPr>
      <w:r>
        <w:t>152</w:t>
      </w:r>
    </w:p>
    <w:p w14:paraId="223DF66F" w14:textId="77777777" w:rsidR="00380A5E" w:rsidRDefault="00380A5E" w:rsidP="00380A5E">
      <w:pPr>
        <w:pStyle w:val="teiab"/>
      </w:pPr>
      <w:r>
        <w:rPr>
          <w:sz w:val="28"/>
        </w:rPr>
        <w:t>zemla je</w:t>
      </w:r>
      <w:r w:rsidRPr="00F52667">
        <w:t>ſ</w:t>
      </w:r>
      <w:r>
        <w:t>zt ve</w:t>
      </w:r>
      <w:r w:rsidRPr="00F52667">
        <w:t>ſ</w:t>
      </w:r>
      <w:r>
        <w:t xml:space="preserve">z te </w:t>
      </w:r>
      <w:r w:rsidRPr="00F52667">
        <w:t>ſ</w:t>
      </w:r>
      <w:r>
        <w:t xml:space="preserve">irouki </w:t>
      </w:r>
      <w:r w:rsidRPr="00F52667">
        <w:t>ſ</w:t>
      </w:r>
      <w:r>
        <w:t xml:space="preserve">zveiti, ono </w:t>
      </w:r>
      <w:r w:rsidRPr="00F52667">
        <w:t>ſ</w:t>
      </w:r>
      <w:r>
        <w:t>zemen bou</w:t>
      </w:r>
      <w:r>
        <w:br/>
      </w:r>
      <w:r w:rsidRPr="00F52667">
        <w:t>ſ</w:t>
      </w:r>
      <w:r>
        <w:t xml:space="preserve">zpádne vkrai </w:t>
      </w:r>
      <w:r w:rsidRPr="00F52667">
        <w:t>ſ</w:t>
      </w:r>
      <w:r>
        <w:t xml:space="preserve">zteze to </w:t>
      </w:r>
      <w:r w:rsidRPr="00F52667">
        <w:t>ſ</w:t>
      </w:r>
      <w:r>
        <w:t>zo po</w:t>
      </w:r>
      <w:r w:rsidRPr="00F52667">
        <w:t>ſ</w:t>
      </w:r>
      <w:r>
        <w:t>zlűsavczi reicsi Bosje.</w:t>
      </w:r>
    </w:p>
    <w:p w14:paraId="3E23B9A5" w14:textId="77777777" w:rsidR="00380A5E" w:rsidRDefault="00380A5E" w:rsidP="00380A5E">
      <w:pPr>
        <w:pStyle w:val="teiab"/>
      </w:pPr>
      <w:r w:rsidRPr="0071277D">
        <w:rPr>
          <w:rStyle w:val="teilabelZnak"/>
        </w:rPr>
        <w:t>12.</w:t>
      </w:r>
      <w:r>
        <w:t xml:space="preserve"> Steri leprai zvűki po</w:t>
      </w:r>
      <w:r w:rsidRPr="00F52667">
        <w:t>ſ</w:t>
      </w:r>
      <w:r>
        <w:t>zlű</w:t>
      </w:r>
      <w:r w:rsidRPr="00F52667">
        <w:t>ſſ</w:t>
      </w:r>
      <w:r>
        <w:t>ajo, á v</w:t>
      </w:r>
      <w:r w:rsidRPr="00F52667">
        <w:t>ſ</w:t>
      </w:r>
      <w:r>
        <w:t>zerczi je pri-</w:t>
      </w:r>
      <w:r>
        <w:br/>
        <w:t>eti nescsejo ár lekmme</w:t>
      </w:r>
      <w:r w:rsidRPr="00F52667">
        <w:t>ſ</w:t>
      </w:r>
      <w:r>
        <w:t>zto te vrág knyim prisé-</w:t>
      </w:r>
      <w:r>
        <w:br/>
        <w:t xml:space="preserve">csi, setujejo snyih </w:t>
      </w:r>
      <w:r w:rsidRPr="00F52667">
        <w:t>ſ</w:t>
      </w:r>
      <w:r>
        <w:t>zercza vő vtercstih.</w:t>
      </w:r>
    </w:p>
    <w:p w14:paraId="7B95C70E" w14:textId="77777777" w:rsidR="00380A5E" w:rsidRDefault="00380A5E" w:rsidP="00380A5E">
      <w:pPr>
        <w:pStyle w:val="teiab"/>
      </w:pPr>
      <w:r w:rsidRPr="0071277D">
        <w:rPr>
          <w:rStyle w:val="teilabelZnak"/>
        </w:rPr>
        <w:t>13.</w:t>
      </w:r>
      <w:r>
        <w:t xml:space="preserve"> Stéro paki </w:t>
      </w:r>
      <w:r w:rsidRPr="00F52667">
        <w:t>ſ</w:t>
      </w:r>
      <w:r>
        <w:t>zpádne na kaménye, to</w:t>
      </w:r>
      <w:r w:rsidRPr="00F52667">
        <w:t>ſ</w:t>
      </w:r>
      <w:r>
        <w:t>zo tei, ki</w:t>
      </w:r>
      <w:r>
        <w:br/>
        <w:t>zve</w:t>
      </w:r>
      <w:r w:rsidRPr="00F52667">
        <w:t>ſ</w:t>
      </w:r>
      <w:r>
        <w:t>zeljem priemlo, i tei v</w:t>
      </w:r>
      <w:r w:rsidRPr="00F52667">
        <w:t>ſ</w:t>
      </w:r>
      <w:r>
        <w:t>zebi korenya nemajo,</w:t>
      </w:r>
      <w:r>
        <w:br/>
        <w:t>ár leprai li do csa</w:t>
      </w:r>
      <w:r w:rsidRPr="00F52667">
        <w:t>ſ</w:t>
      </w:r>
      <w:r>
        <w:t>za verűjo.</w:t>
      </w:r>
    </w:p>
    <w:p w14:paraId="3C02554E" w14:textId="77777777" w:rsidR="00380A5E" w:rsidRDefault="00380A5E" w:rsidP="00380A5E">
      <w:pPr>
        <w:pStyle w:val="teiab"/>
      </w:pPr>
      <w:r w:rsidRPr="0071277D">
        <w:rPr>
          <w:rStyle w:val="teilabelZnak"/>
        </w:rPr>
        <w:t>14.</w:t>
      </w:r>
      <w:r>
        <w:t xml:space="preserve"> A gda paki vpádov u nevoljom ali vpádo vpregá-</w:t>
      </w:r>
      <w:r>
        <w:br/>
        <w:t>nyanye kakvo, ino takoi v</w:t>
      </w:r>
      <w:r w:rsidRPr="00F52667">
        <w:t>ſ</w:t>
      </w:r>
      <w:r>
        <w:t>zlű</w:t>
      </w:r>
      <w:r w:rsidRPr="00F52667">
        <w:t>ſ</w:t>
      </w:r>
      <w:r>
        <w:t>avanye telno,</w:t>
      </w:r>
      <w:r>
        <w:br/>
        <w:t>kmo</w:t>
      </w:r>
      <w:r w:rsidRPr="00F52667">
        <w:t>ſ</w:t>
      </w:r>
      <w:r>
        <w:t>zto oni Boga zatayo.</w:t>
      </w:r>
    </w:p>
    <w:p w14:paraId="408F567F" w14:textId="77777777" w:rsidR="00380A5E" w:rsidRDefault="00380A5E" w:rsidP="00380A5E">
      <w:pPr>
        <w:pStyle w:val="teiab"/>
      </w:pPr>
      <w:r w:rsidRPr="0071277D">
        <w:rPr>
          <w:rStyle w:val="teilabelZnak"/>
        </w:rPr>
        <w:t xml:space="preserve">15. </w:t>
      </w:r>
      <w:r>
        <w:t xml:space="preserve">Ono trétye konje vpalo vternye tou </w:t>
      </w:r>
      <w:r w:rsidRPr="00F52667">
        <w:t>ſ</w:t>
      </w:r>
      <w:r>
        <w:t>zo oni</w:t>
      </w:r>
      <w:r>
        <w:br/>
        <w:t xml:space="preserve">koteri </w:t>
      </w:r>
      <w:r w:rsidRPr="00F52667">
        <w:t>ſ</w:t>
      </w:r>
      <w:r>
        <w:t>zlisav</w:t>
      </w:r>
      <w:r w:rsidRPr="00F52667">
        <w:t>ſ</w:t>
      </w:r>
      <w:r>
        <w:t>i od veika bogá</w:t>
      </w:r>
      <w:r w:rsidRPr="00F52667">
        <w:t>ſ</w:t>
      </w:r>
      <w:r>
        <w:t xml:space="preserve">ztva i </w:t>
      </w:r>
      <w:r w:rsidRPr="00F52667">
        <w:t>ſ</w:t>
      </w:r>
      <w:r>
        <w:t>zkerbi,</w:t>
      </w:r>
      <w:r>
        <w:br/>
        <w:t>setuejo v</w:t>
      </w:r>
      <w:r w:rsidRPr="00F52667">
        <w:t>ſ</w:t>
      </w:r>
      <w:r>
        <w:t>zebi zadaviti.</w:t>
      </w:r>
    </w:p>
    <w:p w14:paraId="55F612B6" w14:textId="77777777" w:rsidR="00380A5E" w:rsidRDefault="00380A5E" w:rsidP="00380A5E">
      <w:pPr>
        <w:pStyle w:val="teiab"/>
      </w:pPr>
      <w:r w:rsidRPr="0071277D">
        <w:rPr>
          <w:rStyle w:val="teilabelZnak"/>
        </w:rPr>
        <w:t>16.</w:t>
      </w:r>
      <w:r>
        <w:t xml:space="preserve"> To</w:t>
      </w:r>
      <w:r w:rsidRPr="00F52667">
        <w:t>ſ</w:t>
      </w:r>
      <w:r>
        <w:t>zo paki ter</w:t>
      </w:r>
      <w:r w:rsidRPr="00F52667">
        <w:t>ſ</w:t>
      </w:r>
      <w:r>
        <w:t>zczi i kramarie steri leprai</w:t>
      </w:r>
      <w:r>
        <w:br/>
        <w:t xml:space="preserve">peneze, á nei na </w:t>
      </w:r>
      <w:r w:rsidRPr="00F52667">
        <w:t>ſ</w:t>
      </w:r>
      <w:r>
        <w:t>zve dűsno zvelicsanye.</w:t>
      </w:r>
    </w:p>
    <w:p w14:paraId="5C38C262" w14:textId="77777777" w:rsidR="00380A5E" w:rsidRDefault="00380A5E" w:rsidP="00380A5E">
      <w:pPr>
        <w:pStyle w:val="teiab"/>
      </w:pPr>
      <w:r w:rsidRPr="0071277D">
        <w:rPr>
          <w:rStyle w:val="teilabelZnak"/>
        </w:rPr>
        <w:t>17.</w:t>
      </w:r>
      <w:r>
        <w:t xml:space="preserve"> Po v</w:t>
      </w:r>
      <w:r w:rsidRPr="00F52667">
        <w:t>ſ</w:t>
      </w:r>
      <w:r>
        <w:t xml:space="preserve">zei </w:t>
      </w:r>
      <w:r w:rsidRPr="00F52667">
        <w:t>ſ</w:t>
      </w:r>
      <w:r>
        <w:t>ztrani je</w:t>
      </w:r>
      <w:r w:rsidRPr="00F52667">
        <w:t>ſ</w:t>
      </w:r>
      <w:r>
        <w:t>zo ti takovi, vezdai vnogi krivi</w:t>
      </w:r>
      <w:r>
        <w:br/>
        <w:t>Kerscseniczi, ki prieti nesese Bosje rejcsi ino</w:t>
      </w:r>
    </w:p>
    <w:p w14:paraId="08860385" w14:textId="77777777" w:rsidR="00380A5E" w:rsidRDefault="00380A5E" w:rsidP="00380A5E">
      <w:pPr>
        <w:pStyle w:val="teicatch-word"/>
      </w:pPr>
      <w:r>
        <w:t>krai nyé</w:t>
      </w:r>
    </w:p>
    <w:p w14:paraId="1841B79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C2D177D" w14:textId="77777777" w:rsidR="00380A5E" w:rsidRDefault="00380A5E" w:rsidP="00380A5E">
      <w:r>
        <w:lastRenderedPageBreak/>
        <w:t>/074v/</w:t>
      </w:r>
    </w:p>
    <w:p w14:paraId="58EAE502" w14:textId="77777777" w:rsidR="00380A5E" w:rsidRDefault="00380A5E" w:rsidP="00380A5E">
      <w:pPr>
        <w:pStyle w:val="teifwPageNum"/>
      </w:pPr>
      <w:r>
        <w:t>153</w:t>
      </w:r>
    </w:p>
    <w:p w14:paraId="46606C52" w14:textId="77777777" w:rsidR="00380A5E" w:rsidRDefault="00380A5E" w:rsidP="00380A5E">
      <w:pPr>
        <w:pStyle w:val="teiab"/>
      </w:pPr>
      <w:r>
        <w:t xml:space="preserve">krai nye </w:t>
      </w:r>
      <w:r w:rsidRPr="00F52667">
        <w:t>ſ</w:t>
      </w:r>
      <w:r>
        <w:t>zvoi sitek pelati.</w:t>
      </w:r>
    </w:p>
    <w:p w14:paraId="7C286385" w14:textId="77777777" w:rsidR="00380A5E" w:rsidRDefault="00380A5E" w:rsidP="00380A5E">
      <w:pPr>
        <w:pStyle w:val="teiab"/>
      </w:pPr>
      <w:r w:rsidRPr="00B94482">
        <w:rPr>
          <w:rStyle w:val="teilabelZnak"/>
        </w:rPr>
        <w:t>18.</w:t>
      </w:r>
      <w:r>
        <w:t xml:space="preserve"> A zpravov</w:t>
      </w:r>
      <w:r w:rsidRPr="00F52667">
        <w:t>ſ</w:t>
      </w:r>
      <w:r>
        <w:t>ze vőrom palo v</w:t>
      </w:r>
      <w:r w:rsidRPr="00F52667">
        <w:t>ſ</w:t>
      </w:r>
      <w:r>
        <w:t>zi hvalis, i da</w:t>
      </w:r>
      <w:r>
        <w:br/>
        <w:t>Bouga právo znájo velio, da videti hote na</w:t>
      </w:r>
      <w:r>
        <w:br/>
        <w:t>pitanye, kakove</w:t>
      </w:r>
      <w:r w:rsidRPr="00F52667">
        <w:t>ſ</w:t>
      </w:r>
      <w:r>
        <w:t>zo bili oni veri.</w:t>
      </w:r>
    </w:p>
    <w:p w14:paraId="347EEE70" w14:textId="77777777" w:rsidR="00380A5E" w:rsidRDefault="00380A5E" w:rsidP="00380A5E">
      <w:pPr>
        <w:pStyle w:val="teiab"/>
      </w:pPr>
      <w:r w:rsidRPr="00B94482">
        <w:rPr>
          <w:rStyle w:val="teilabelZnak"/>
        </w:rPr>
        <w:t>19.</w:t>
      </w:r>
      <w:r>
        <w:t xml:space="preserve"> I kako</w:t>
      </w:r>
      <w:r w:rsidRPr="00F52667">
        <w:t>ſ</w:t>
      </w:r>
      <w:r>
        <w:t>zo Bósjo recs lűbili, ino kako</w:t>
      </w:r>
      <w:r w:rsidRPr="00F52667">
        <w:t>ſ</w:t>
      </w:r>
      <w:r>
        <w:t>zojo</w:t>
      </w:r>
      <w:r>
        <w:br/>
        <w:t>po</w:t>
      </w:r>
      <w:r w:rsidRPr="00F52667">
        <w:t>ſ</w:t>
      </w:r>
      <w:r>
        <w:t>zlű</w:t>
      </w:r>
      <w:r w:rsidRPr="00F52667">
        <w:t>ſſ</w:t>
      </w:r>
      <w:r>
        <w:t>ali, ino krai nyé kako</w:t>
      </w:r>
      <w:r w:rsidRPr="00F52667">
        <w:t>ſ</w:t>
      </w:r>
      <w:r>
        <w:t>zo siveli, i za</w:t>
      </w:r>
      <w:r>
        <w:br/>
        <w:t>Dűs</w:t>
      </w:r>
      <w:r w:rsidRPr="00F52667">
        <w:t>ſ</w:t>
      </w:r>
      <w:r>
        <w:t>o kak</w:t>
      </w:r>
      <w:r w:rsidRPr="00F52667">
        <w:t>ſ</w:t>
      </w:r>
      <w:r>
        <w:t xml:space="preserve">zo </w:t>
      </w:r>
      <w:r w:rsidRPr="00F52667">
        <w:t>ſ</w:t>
      </w:r>
      <w:r>
        <w:t>zkerv no</w:t>
      </w:r>
      <w:r w:rsidRPr="00F52667">
        <w:t>ſ</w:t>
      </w:r>
      <w:r>
        <w:t>zili</w:t>
      </w:r>
    </w:p>
    <w:p w14:paraId="048E01C1" w14:textId="77777777" w:rsidR="00380A5E" w:rsidRDefault="00380A5E" w:rsidP="00380A5E">
      <w:pPr>
        <w:pStyle w:val="teiab"/>
      </w:pPr>
      <w:r w:rsidRPr="00B94482">
        <w:rPr>
          <w:rStyle w:val="teilabelZnak"/>
        </w:rPr>
        <w:t>20.</w:t>
      </w:r>
      <w:r>
        <w:t xml:space="preserve"> Akojo glih go</w:t>
      </w:r>
      <w:r w:rsidRPr="00F52667">
        <w:t>ſ</w:t>
      </w:r>
      <w:r>
        <w:t xml:space="preserve">ztokrát </w:t>
      </w:r>
      <w:r w:rsidRPr="00F52667">
        <w:t>ſ</w:t>
      </w:r>
      <w:r>
        <w:t>zli</w:t>
      </w:r>
      <w:r w:rsidRPr="00F52667">
        <w:t>ſſ</w:t>
      </w:r>
      <w:r>
        <w:t>io, escseo kme</w:t>
      </w:r>
      <w:r w:rsidRPr="00F52667">
        <w:t>ſ</w:t>
      </w:r>
      <w:r>
        <w:t>zto</w:t>
      </w:r>
      <w:r>
        <w:br/>
        <w:t>mijmo vő pűscsajo, a tou csini v</w:t>
      </w:r>
      <w:r w:rsidRPr="00F52667">
        <w:t>ſ</w:t>
      </w:r>
      <w:r>
        <w:t>ze te vrág</w:t>
      </w:r>
      <w:r>
        <w:br/>
        <w:t>p</w:t>
      </w:r>
      <w:r w:rsidRPr="008B76AC">
        <w:rPr>
          <w:rStyle w:val="teigap"/>
        </w:rPr>
        <w:t>???</w:t>
      </w:r>
      <w:r w:rsidRPr="008B76AC">
        <w:t xml:space="preserve">ekléni </w:t>
      </w:r>
      <w:r>
        <w:t>sterie nas nepriátel Dűsni.</w:t>
      </w:r>
    </w:p>
    <w:p w14:paraId="56E5EC07" w14:textId="77777777" w:rsidR="00380A5E" w:rsidRDefault="00380A5E" w:rsidP="00380A5E">
      <w:pPr>
        <w:pStyle w:val="teiab"/>
      </w:pPr>
      <w:r w:rsidRPr="00B94482">
        <w:rPr>
          <w:rStyle w:val="teilabelZnak"/>
        </w:rPr>
        <w:t>21.</w:t>
      </w:r>
      <w:r>
        <w:t xml:space="preserve"> Kako szvéti </w:t>
      </w:r>
      <w:r w:rsidRPr="001E073F">
        <w:rPr>
          <w:rStyle w:val="teipersName"/>
        </w:rPr>
        <w:t>Peter</w:t>
      </w:r>
      <w:r>
        <w:t xml:space="preserve"> tou szvidocsi da prái</w:t>
      </w:r>
      <w:r>
        <w:br/>
        <w:t>vszigdár on okol ná</w:t>
      </w:r>
      <w:r w:rsidRPr="00F52667">
        <w:t>ſ</w:t>
      </w:r>
      <w:r>
        <w:t>i hodi, kak oroszlán</w:t>
      </w:r>
      <w:r>
        <w:br/>
        <w:t>med nami rucsécsi, kak bi mogel steroga</w:t>
      </w:r>
      <w:r>
        <w:br/>
        <w:t>púzreiti.</w:t>
      </w:r>
    </w:p>
    <w:p w14:paraId="4D9CBB1C" w14:textId="77777777" w:rsidR="00380A5E" w:rsidRDefault="00380A5E" w:rsidP="00380A5E">
      <w:pPr>
        <w:pStyle w:val="teiab"/>
      </w:pPr>
      <w:r w:rsidRPr="00B94482">
        <w:rPr>
          <w:rStyle w:val="teilabelZnak"/>
        </w:rPr>
        <w:t xml:space="preserve">22. </w:t>
      </w:r>
      <w:r>
        <w:t>Dusni jeszmo v</w:t>
      </w:r>
      <w:r w:rsidRPr="00F52667">
        <w:t>ſ</w:t>
      </w:r>
      <w:r>
        <w:t>zi Bogá moliti, ne</w:t>
      </w:r>
      <w:r w:rsidRPr="00F52667">
        <w:t>ſ</w:t>
      </w:r>
      <w:r>
        <w:t>ztanoma</w:t>
      </w:r>
      <w:r>
        <w:br/>
        <w:t>vuidne ino vnocsi, dabi ná</w:t>
      </w:r>
      <w:r w:rsidRPr="00F52667">
        <w:t>ſ</w:t>
      </w:r>
      <w:r>
        <w:t xml:space="preserve">z nedál vrágú </w:t>
      </w:r>
      <w:r w:rsidRPr="00F52667">
        <w:t>ſ</w:t>
      </w:r>
      <w:r>
        <w:t>zkű-</w:t>
      </w:r>
      <w:r>
        <w:br/>
        <w:t xml:space="preserve">savati, od </w:t>
      </w:r>
      <w:r w:rsidRPr="001E073F">
        <w:rPr>
          <w:rStyle w:val="teipersName"/>
        </w:rPr>
        <w:t>Kristuſſa</w:t>
      </w:r>
      <w:r>
        <w:t xml:space="preserve"> vpekel zapelati.</w:t>
      </w:r>
    </w:p>
    <w:p w14:paraId="10C2F099" w14:textId="77777777" w:rsidR="00380A5E" w:rsidRDefault="00380A5E" w:rsidP="00380A5E">
      <w:pPr>
        <w:pStyle w:val="teiab"/>
      </w:pPr>
      <w:r w:rsidRPr="00B94482">
        <w:rPr>
          <w:rStyle w:val="teilabelZnak"/>
        </w:rPr>
        <w:t>23.</w:t>
      </w:r>
      <w:r>
        <w:t xml:space="preserve"> Da vezdaj</w:t>
      </w:r>
      <w:r w:rsidRPr="00F52667">
        <w:t>ſ</w:t>
      </w:r>
      <w:r>
        <w:t>zo, i zmosna Go</w:t>
      </w:r>
      <w:r w:rsidRPr="00F52667">
        <w:t>ſ</w:t>
      </w:r>
      <w:r>
        <w:t>zpoda, vnogi krali</w:t>
      </w:r>
      <w:r>
        <w:br/>
      </w:r>
      <w:r w:rsidRPr="001E073F">
        <w:rPr>
          <w:rStyle w:val="teipersName"/>
        </w:rPr>
        <w:t>Herczegi</w:t>
      </w:r>
      <w:r>
        <w:t xml:space="preserve"> i Bani ta od </w:t>
      </w:r>
      <w:r w:rsidRPr="00F52667">
        <w:t>ſ</w:t>
      </w:r>
      <w:r>
        <w:t xml:space="preserve">zébe </w:t>
      </w:r>
      <w:r w:rsidRPr="001E073F">
        <w:rPr>
          <w:rStyle w:val="teipersName"/>
        </w:rPr>
        <w:t>Kristuſſa</w:t>
      </w:r>
      <w:r>
        <w:t xml:space="preserve"> odvergli,</w:t>
      </w:r>
    </w:p>
    <w:p w14:paraId="2194E5BD" w14:textId="77777777" w:rsidR="00380A5E" w:rsidRDefault="00380A5E" w:rsidP="00380A5E">
      <w:pPr>
        <w:pStyle w:val="teicatch-word"/>
      </w:pPr>
      <w:r>
        <w:t>i nyega</w:t>
      </w:r>
    </w:p>
    <w:p w14:paraId="683E5A6D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B1FEE7A" w14:textId="77777777" w:rsidR="00380A5E" w:rsidRDefault="00380A5E" w:rsidP="00380A5E">
      <w:r>
        <w:lastRenderedPageBreak/>
        <w:t>/075r/</w:t>
      </w:r>
    </w:p>
    <w:p w14:paraId="530C80DB" w14:textId="77777777" w:rsidR="00380A5E" w:rsidRDefault="00380A5E" w:rsidP="00380A5E">
      <w:pPr>
        <w:pStyle w:val="teifwPageNum"/>
      </w:pPr>
      <w:r>
        <w:t>154</w:t>
      </w:r>
    </w:p>
    <w:p w14:paraId="21B836CA" w14:textId="77777777" w:rsidR="00380A5E" w:rsidRDefault="00380A5E" w:rsidP="00380A5E">
      <w:pPr>
        <w:pStyle w:val="teiab"/>
      </w:pPr>
      <w:r>
        <w:t>i nyega v</w:t>
      </w:r>
      <w:r w:rsidRPr="00F52667">
        <w:t>ſ</w:t>
      </w:r>
      <w:r>
        <w:t>zi hotte preganyati.</w:t>
      </w:r>
    </w:p>
    <w:p w14:paraId="331AA612" w14:textId="77777777" w:rsidR="00380A5E" w:rsidRDefault="00380A5E" w:rsidP="00380A5E">
      <w:pPr>
        <w:pStyle w:val="teiab"/>
      </w:pPr>
      <w:r w:rsidRPr="00F061C5">
        <w:rPr>
          <w:rStyle w:val="teilabelZnak"/>
        </w:rPr>
        <w:t>24.</w:t>
      </w:r>
      <w:r>
        <w:t xml:space="preserve"> I té rejcsi Go</w:t>
      </w:r>
      <w:r w:rsidRPr="00F52667">
        <w:t>ſ</w:t>
      </w:r>
      <w:r>
        <w:t>zpodna Kristu</w:t>
      </w:r>
      <w:r w:rsidRPr="00F52667">
        <w:t>ſſ</w:t>
      </w:r>
      <w:r>
        <w:t>a, oni nigdár nedajo</w:t>
      </w:r>
      <w:r>
        <w:br/>
        <w:t>nyei me</w:t>
      </w:r>
      <w:r w:rsidRPr="00F52667">
        <w:t>ſ</w:t>
      </w:r>
      <w:r>
        <w:t>zta negojo gonio od me</w:t>
      </w:r>
      <w:r w:rsidRPr="00F52667">
        <w:t>ſ</w:t>
      </w:r>
      <w:r>
        <w:t>zta dome</w:t>
      </w:r>
      <w:r w:rsidRPr="00F52667">
        <w:t>ſ</w:t>
      </w:r>
      <w:r>
        <w:t xml:space="preserve">zta od </w:t>
      </w:r>
      <w:r>
        <w:br/>
        <w:t>varás</w:t>
      </w:r>
      <w:r w:rsidRPr="00F52667">
        <w:t>ſ</w:t>
      </w:r>
      <w:r>
        <w:t>a noter dovaros</w:t>
      </w:r>
      <w:r w:rsidRPr="00F52667">
        <w:t>ſ</w:t>
      </w:r>
      <w:r>
        <w:t>a.</w:t>
      </w:r>
    </w:p>
    <w:p w14:paraId="2061CD58" w14:textId="77777777" w:rsidR="00380A5E" w:rsidRDefault="00380A5E" w:rsidP="00380A5E">
      <w:pPr>
        <w:pStyle w:val="teiab"/>
      </w:pPr>
      <w:r w:rsidRPr="00F061C5">
        <w:rPr>
          <w:rStyle w:val="teilabelZnak"/>
        </w:rPr>
        <w:t>25.</w:t>
      </w:r>
      <w:r>
        <w:t xml:space="preserve"> Ino</w:t>
      </w:r>
      <w:r w:rsidRPr="00F52667">
        <w:t>ſ</w:t>
      </w:r>
      <w:r>
        <w:t>zo v</w:t>
      </w:r>
      <w:r w:rsidRPr="00F52667">
        <w:t>ſ</w:t>
      </w:r>
      <w:r>
        <w:t xml:space="preserve">zi vzéli </w:t>
      </w:r>
      <w:r w:rsidRPr="00F52667">
        <w:t>ſ</w:t>
      </w:r>
      <w:r>
        <w:t>zkerb na konye na vará</w:t>
      </w:r>
      <w:r w:rsidRPr="00F52667">
        <w:t>ſſ</w:t>
      </w:r>
      <w:r>
        <w:t>e na</w:t>
      </w:r>
      <w:r>
        <w:br/>
        <w:t xml:space="preserve">grade zidane, na </w:t>
      </w:r>
      <w:r w:rsidRPr="00F52667">
        <w:t>ſ</w:t>
      </w:r>
      <w:r>
        <w:t>zve kmete, na kmete, na vnoge podanke</w:t>
      </w:r>
      <w:r>
        <w:br/>
        <w:t xml:space="preserve">ta nei na </w:t>
      </w:r>
      <w:r w:rsidRPr="00F52667">
        <w:t>ſ</w:t>
      </w:r>
      <w:r>
        <w:t>zve Dűsno zvelicsanye.</w:t>
      </w:r>
    </w:p>
    <w:p w14:paraId="630F6369" w14:textId="77777777" w:rsidR="00380A5E" w:rsidRDefault="00380A5E" w:rsidP="00380A5E">
      <w:pPr>
        <w:pStyle w:val="teiab"/>
      </w:pPr>
      <w:r w:rsidRPr="00F061C5">
        <w:rPr>
          <w:rStyle w:val="teilabelZnak"/>
        </w:rPr>
        <w:t>26.</w:t>
      </w:r>
      <w:r>
        <w:t xml:space="preserve"> Ved pervo vreime Krali beho, i zOr</w:t>
      </w:r>
      <w:r w:rsidRPr="00F52667">
        <w:t>ſ</w:t>
      </w:r>
      <w:r>
        <w:t>zágmi vno-</w:t>
      </w:r>
      <w:r>
        <w:br/>
        <w:t xml:space="preserve">gimi ládaho, ino </w:t>
      </w:r>
      <w:r w:rsidRPr="00F52667">
        <w:t>ſ</w:t>
      </w:r>
      <w:r>
        <w:t>zamo Kristu</w:t>
      </w:r>
      <w:r w:rsidRPr="00F52667">
        <w:t>ſſ</w:t>
      </w:r>
      <w:r>
        <w:t>a gla</w:t>
      </w:r>
      <w:r w:rsidRPr="00F52667">
        <w:t>ſ</w:t>
      </w:r>
      <w:r>
        <w:t xml:space="preserve">zio, i </w:t>
      </w:r>
      <w:r w:rsidRPr="00F52667">
        <w:t>ſ</w:t>
      </w:r>
      <w:r>
        <w:t>zve</w:t>
      </w:r>
      <w:r>
        <w:br/>
        <w:t>lű</w:t>
      </w:r>
      <w:r w:rsidRPr="00F52667">
        <w:t>ſ</w:t>
      </w:r>
      <w:r>
        <w:t>ztvo lepou navucsako</w:t>
      </w:r>
    </w:p>
    <w:p w14:paraId="6065A70F" w14:textId="77777777" w:rsidR="00380A5E" w:rsidRDefault="00380A5E" w:rsidP="00380A5E">
      <w:pPr>
        <w:pStyle w:val="teiab"/>
      </w:pPr>
      <w:r w:rsidRPr="00F061C5">
        <w:rPr>
          <w:rStyle w:val="teilabelZnak"/>
        </w:rPr>
        <w:t>27.</w:t>
      </w:r>
      <w:r>
        <w:t xml:space="preserve"> Kako je bil David Salamon Král, potomtoga</w:t>
      </w:r>
      <w:r>
        <w:br/>
        <w:t>i Proroki vnougi, ki</w:t>
      </w:r>
      <w:r w:rsidRPr="00F52667">
        <w:t>ſ</w:t>
      </w:r>
      <w:r>
        <w:t>zo lű</w:t>
      </w:r>
      <w:r w:rsidRPr="00F52667">
        <w:t>ſ</w:t>
      </w:r>
      <w:r>
        <w:t>ztvo Kristu</w:t>
      </w:r>
      <w:r w:rsidRPr="00F52667">
        <w:t>ſſ</w:t>
      </w:r>
      <w:r>
        <w:t>a</w:t>
      </w:r>
      <w:r>
        <w:br/>
        <w:t>gla</w:t>
      </w:r>
      <w:r w:rsidRPr="00F52667">
        <w:t>ſ</w:t>
      </w:r>
      <w:r>
        <w:t>zili, i nyé v</w:t>
      </w:r>
      <w:r w:rsidRPr="00F52667">
        <w:t>ſ</w:t>
      </w:r>
      <w:r>
        <w:t>zigdár vpraviczi dersali.</w:t>
      </w:r>
    </w:p>
    <w:p w14:paraId="36C6C437" w14:textId="77777777" w:rsidR="00380A5E" w:rsidRDefault="00380A5E" w:rsidP="00380A5E">
      <w:pPr>
        <w:pStyle w:val="teiab"/>
      </w:pPr>
      <w:r w:rsidRPr="00F061C5">
        <w:rPr>
          <w:rStyle w:val="teilabelZnak"/>
        </w:rPr>
        <w:t>28.</w:t>
      </w:r>
      <w:r>
        <w:t xml:space="preserve"> Vezdai nei</w:t>
      </w:r>
      <w:r w:rsidRPr="00F52667">
        <w:t>ſ</w:t>
      </w:r>
      <w:r>
        <w:t>zo ták</w:t>
      </w:r>
      <w:r w:rsidRPr="00F52667">
        <w:t>ſ</w:t>
      </w:r>
      <w:r>
        <w:t>i nas</w:t>
      </w:r>
      <w:r w:rsidRPr="00F52667">
        <w:t>ſ</w:t>
      </w:r>
      <w:r>
        <w:t>ih krali, ni ta visia</w:t>
      </w:r>
      <w:r>
        <w:br/>
        <w:t>Go</w:t>
      </w:r>
      <w:r w:rsidRPr="00F52667">
        <w:t>ſ</w:t>
      </w:r>
      <w:r>
        <w:t>zpoda zládavczi dabi oni Xtu</w:t>
      </w:r>
      <w:r w:rsidRPr="00F52667">
        <w:t>ſſ</w:t>
      </w:r>
      <w:r>
        <w:t>a glá</w:t>
      </w:r>
      <w:r w:rsidRPr="00F52667">
        <w:t>ſ</w:t>
      </w:r>
      <w:r>
        <w:t>zili, ino</w:t>
      </w:r>
      <w:r>
        <w:br/>
        <w:t xml:space="preserve">nyega </w:t>
      </w:r>
      <w:r w:rsidRPr="00F52667">
        <w:t>ſ</w:t>
      </w:r>
      <w:r>
        <w:t>zvéto reics bránili.</w:t>
      </w:r>
    </w:p>
    <w:p w14:paraId="02623CB0" w14:textId="77777777" w:rsidR="00380A5E" w:rsidRDefault="00380A5E" w:rsidP="00380A5E">
      <w:pPr>
        <w:pStyle w:val="teiab"/>
      </w:pPr>
      <w:r w:rsidRPr="00F061C5">
        <w:rPr>
          <w:rStyle w:val="teilabelZnak"/>
        </w:rPr>
        <w:t>29.</w:t>
      </w:r>
      <w:r>
        <w:t xml:space="preserve"> A vtom </w:t>
      </w:r>
      <w:r w:rsidRPr="00790BAC">
        <w:rPr>
          <w:rStyle w:val="teiadd"/>
        </w:rPr>
        <w:t>neſzo</w:t>
      </w:r>
      <w:r>
        <w:t xml:space="preserve"> nigdár drűgi krivi, nego te Vrág</w:t>
      </w:r>
      <w:r>
        <w:br/>
        <w:t>Popi ino Fratri ki</w:t>
      </w:r>
      <w:r w:rsidRPr="00F52667">
        <w:t>ſ</w:t>
      </w:r>
      <w:r>
        <w:t>zo v</w:t>
      </w:r>
      <w:r w:rsidRPr="00F52667">
        <w:t>ſ</w:t>
      </w:r>
      <w:r>
        <w:t>zigdár na krivo vu-</w:t>
      </w:r>
      <w:r>
        <w:br/>
        <w:t>csili, ino ve</w:t>
      </w:r>
      <w:r w:rsidRPr="00F52667">
        <w:t>ſ</w:t>
      </w:r>
      <w:r>
        <w:t xml:space="preserve">z </w:t>
      </w:r>
      <w:r w:rsidRPr="00F52667">
        <w:t>ſ</w:t>
      </w:r>
      <w:r>
        <w:t>zveit vpekel zapelali.</w:t>
      </w:r>
    </w:p>
    <w:p w14:paraId="0DBEE317" w14:textId="77777777" w:rsidR="00380A5E" w:rsidRDefault="00380A5E" w:rsidP="00380A5E">
      <w:pPr>
        <w:pStyle w:val="teiab"/>
      </w:pPr>
      <w:r w:rsidRPr="00F061C5">
        <w:rPr>
          <w:rStyle w:val="teilabelZnak"/>
        </w:rPr>
        <w:t>30.</w:t>
      </w:r>
      <w:r>
        <w:t xml:space="preserve"> Ti takovi Bosi neverniczi, steri nesceo pokou-</w:t>
      </w:r>
      <w:r>
        <w:br/>
        <w:t>re vcsiniti, ni pouleg Bosje rejcsi siveti, ti</w:t>
      </w:r>
    </w:p>
    <w:p w14:paraId="6F1A90D8" w14:textId="77777777" w:rsidR="00380A5E" w:rsidRDefault="00380A5E" w:rsidP="00380A5E">
      <w:pPr>
        <w:pStyle w:val="teicatch-word"/>
      </w:pPr>
      <w:r>
        <w:t>takovi</w:t>
      </w:r>
    </w:p>
    <w:p w14:paraId="693394BE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ADE3AFA" w14:textId="77777777" w:rsidR="00380A5E" w:rsidRDefault="00380A5E" w:rsidP="00380A5E">
      <w:r>
        <w:lastRenderedPageBreak/>
        <w:t>/075v/</w:t>
      </w:r>
    </w:p>
    <w:p w14:paraId="3A896F9F" w14:textId="77777777" w:rsidR="00380A5E" w:rsidRDefault="00380A5E" w:rsidP="00380A5E">
      <w:pPr>
        <w:pStyle w:val="teifwPageNum"/>
      </w:pPr>
      <w:r>
        <w:t>155</w:t>
      </w:r>
    </w:p>
    <w:p w14:paraId="458C08B1" w14:textId="77777777" w:rsidR="00380A5E" w:rsidRDefault="00380A5E" w:rsidP="00380A5E">
      <w:pPr>
        <w:pStyle w:val="teiab"/>
      </w:pPr>
      <w:r>
        <w:t>takovi prido vpekel z Vragmi</w:t>
      </w:r>
    </w:p>
    <w:p w14:paraId="283657A7" w14:textId="77777777" w:rsidR="00380A5E" w:rsidRDefault="00380A5E" w:rsidP="00380A5E">
      <w:pPr>
        <w:pStyle w:val="teiab"/>
      </w:pPr>
      <w:r w:rsidRPr="00B21D01">
        <w:rPr>
          <w:rStyle w:val="teilabelZnak"/>
        </w:rPr>
        <w:t>31.</w:t>
      </w:r>
      <w:r>
        <w:t xml:space="preserve"> Leprai </w:t>
      </w:r>
      <w:r w:rsidRPr="00F52667">
        <w:t>ſ</w:t>
      </w:r>
      <w:r>
        <w:t xml:space="preserve">zamo tou </w:t>
      </w:r>
      <w:r w:rsidRPr="00F52667">
        <w:t>ſ</w:t>
      </w:r>
      <w:r>
        <w:t>zemen cseterto be opalo</w:t>
      </w:r>
      <w:r>
        <w:br/>
        <w:t>vu to zemlo dobro, tou</w:t>
      </w:r>
      <w:r w:rsidRPr="00F52667">
        <w:t>ſ</w:t>
      </w:r>
      <w:r>
        <w:t>zo tei, ki Bosjo reics</w:t>
      </w:r>
      <w:r>
        <w:br/>
        <w:t>szlisav</w:t>
      </w:r>
      <w:r w:rsidRPr="00F52667">
        <w:t>ſ</w:t>
      </w:r>
      <w:r>
        <w:t>i i nyoi pocsno v</w:t>
      </w:r>
      <w:r w:rsidRPr="00F52667">
        <w:t>ſ</w:t>
      </w:r>
      <w:r>
        <w:t>zakomo gla</w:t>
      </w:r>
      <w:r w:rsidRPr="00F52667">
        <w:t>ſ</w:t>
      </w:r>
      <w:r>
        <w:t>ziti.</w:t>
      </w:r>
    </w:p>
    <w:p w14:paraId="47CD63FB" w14:textId="77777777" w:rsidR="00380A5E" w:rsidRDefault="00380A5E" w:rsidP="00380A5E">
      <w:pPr>
        <w:pStyle w:val="teiab"/>
      </w:pPr>
      <w:r w:rsidRPr="00B21D01">
        <w:rPr>
          <w:rStyle w:val="teilabelZnak"/>
        </w:rPr>
        <w:t>32.</w:t>
      </w:r>
      <w:r>
        <w:t xml:space="preserve"> A tou ono </w:t>
      </w:r>
      <w:r w:rsidRPr="00F52667">
        <w:t>ſ</w:t>
      </w:r>
      <w:r>
        <w:t>zemen be cseterto, bou vu dobro</w:t>
      </w:r>
      <w:r>
        <w:br/>
        <w:t xml:space="preserve">zemloje opalo, stero sztou krat </w:t>
      </w:r>
      <w:r w:rsidRPr="00F52667">
        <w:t>ſ</w:t>
      </w:r>
      <w:r>
        <w:t>zdada je do-</w:t>
      </w:r>
      <w:r>
        <w:br/>
        <w:t>ne</w:t>
      </w:r>
      <w:r w:rsidRPr="00F52667">
        <w:t>ſ</w:t>
      </w:r>
      <w:r>
        <w:t xml:space="preserve">zlo, tou </w:t>
      </w:r>
      <w:r w:rsidRPr="00F52667">
        <w:t>ſ</w:t>
      </w:r>
      <w:r>
        <w:t>zo tei ki Bosjo recs zdersio.</w:t>
      </w:r>
    </w:p>
    <w:p w14:paraId="2D816482" w14:textId="77777777" w:rsidR="00380A5E" w:rsidRDefault="00380A5E" w:rsidP="00380A5E">
      <w:pPr>
        <w:pStyle w:val="teiab"/>
      </w:pPr>
      <w:r w:rsidRPr="00B21D01">
        <w:rPr>
          <w:rStyle w:val="teilabelZnak"/>
        </w:rPr>
        <w:t>33.</w:t>
      </w:r>
      <w:r>
        <w:t xml:space="preserve"> Ino steri Kristu</w:t>
      </w:r>
      <w:r w:rsidRPr="00F52667">
        <w:t>ſſ</w:t>
      </w:r>
      <w:r>
        <w:t>a glá</w:t>
      </w:r>
      <w:r w:rsidRPr="00F52667">
        <w:t>ſ</w:t>
      </w:r>
      <w:r>
        <w:t>zio, i Kerscsenike</w:t>
      </w:r>
      <w:r>
        <w:br/>
        <w:t>kpokouri vábio, zvelicsanye vKristu</w:t>
      </w:r>
      <w:r w:rsidRPr="00F52667">
        <w:t>ſſ</w:t>
      </w:r>
      <w:r>
        <w:t>i glá-</w:t>
      </w:r>
      <w:r>
        <w:br/>
      </w:r>
      <w:r w:rsidRPr="00F52667">
        <w:t>ſ</w:t>
      </w:r>
      <w:r>
        <w:t>zio, tei poideo vblásen</w:t>
      </w:r>
      <w:r w:rsidRPr="00F52667">
        <w:t>ſ</w:t>
      </w:r>
      <w:r>
        <w:t>ztvo veki vecsno.</w:t>
      </w:r>
    </w:p>
    <w:p w14:paraId="57F99E46" w14:textId="77777777" w:rsidR="00380A5E" w:rsidRDefault="00380A5E" w:rsidP="00380A5E">
      <w:pPr>
        <w:pStyle w:val="teiab"/>
      </w:pPr>
      <w:r w:rsidRPr="00B21D01">
        <w:rPr>
          <w:rStyle w:val="teilabelZnak"/>
        </w:rPr>
        <w:t>34.</w:t>
      </w:r>
      <w:r>
        <w:t xml:space="preserve"> Hvála boidi </w:t>
      </w:r>
      <w:r w:rsidRPr="00F52667">
        <w:t>ſ</w:t>
      </w:r>
      <w:r>
        <w:t>ztvoritelu Bogu, szinovi nye-</w:t>
      </w:r>
      <w:r>
        <w:br/>
        <w:t>ga predrágomu, snyima navkűp u Dűhu</w:t>
      </w:r>
      <w:r>
        <w:br/>
        <w:t>szvétomu, puno Troi</w:t>
      </w:r>
      <w:r w:rsidRPr="00F52667">
        <w:t>ſ</w:t>
      </w:r>
      <w:r>
        <w:t xml:space="preserve">ztvo Bogu jedinomu. </w:t>
      </w:r>
    </w:p>
    <w:p w14:paraId="1E39D579" w14:textId="77777777" w:rsidR="00380A5E" w:rsidRPr="009520A5" w:rsidRDefault="00380A5E" w:rsidP="00380A5E">
      <w:pPr>
        <w:pStyle w:val="teiclosure0"/>
        <w:rPr>
          <w:b/>
        </w:rPr>
      </w:pPr>
      <w:r>
        <w:t>Amen</w:t>
      </w:r>
    </w:p>
    <w:p w14:paraId="2BBF47F8" w14:textId="77777777" w:rsidR="00380A5E" w:rsidRPr="00B21D01" w:rsidRDefault="00380A5E" w:rsidP="00380A5E">
      <w:pPr>
        <w:rPr>
          <w:rStyle w:val="teibibl"/>
        </w:rPr>
      </w:pPr>
      <w:r w:rsidRPr="00B21D01">
        <w:rPr>
          <w:rStyle w:val="teibibl"/>
        </w:rPr>
        <w:t>Dominica Luinquagesima. Luc. t8 Cap.</w:t>
      </w:r>
    </w:p>
    <w:p w14:paraId="6438B3BB" w14:textId="77777777" w:rsidR="00380A5E" w:rsidRDefault="00380A5E" w:rsidP="00380A5E">
      <w:pPr>
        <w:pStyle w:val="teiab"/>
        <w:rPr>
          <w:rStyle w:val="teiadd"/>
        </w:rPr>
      </w:pPr>
      <w:r w:rsidRPr="00B21D01">
        <w:rPr>
          <w:rStyle w:val="teilabelZnak"/>
        </w:rPr>
        <w:t>1.</w:t>
      </w:r>
      <w:r w:rsidRPr="00B21D01">
        <w:t xml:space="preserve"> Nevolja besſe Davidu Kralu jeden krát ve-</w:t>
      </w:r>
      <w:r w:rsidRPr="00B21D01">
        <w:br/>
        <w:t>lika, gdatiga zgrehov on vő Karaſſe te Nátkán</w:t>
      </w:r>
      <w:r w:rsidRPr="00B21D01">
        <w:br/>
        <w:t>Prophéta, kroto plakasſe</w:t>
      </w:r>
      <w:r>
        <w:t xml:space="preserve"> i zdihava</w:t>
      </w:r>
      <w:r w:rsidRPr="00F52667">
        <w:t>ſſ</w:t>
      </w:r>
      <w:r>
        <w:t>e, i ctalo</w:t>
      </w:r>
      <w:r>
        <w:br/>
      </w:r>
      <w:r w:rsidRPr="00B21D01">
        <w:rPr>
          <w:rStyle w:val="teidel"/>
        </w:rPr>
        <w:t>plakaſſe</w:t>
      </w:r>
      <w:r>
        <w:t xml:space="preserve"> </w:t>
      </w:r>
      <w:r w:rsidRPr="00B21D01">
        <w:rPr>
          <w:rStyle w:val="teiadd"/>
        </w:rPr>
        <w:t>moljasſe</w:t>
      </w:r>
    </w:p>
    <w:p w14:paraId="6E540770" w14:textId="77777777" w:rsidR="00380A5E" w:rsidRDefault="00380A5E" w:rsidP="00380A5E">
      <w:pPr>
        <w:pStyle w:val="teiab"/>
      </w:pPr>
      <w:r w:rsidRPr="00B21D01">
        <w:rPr>
          <w:rStyle w:val="teilabelZnak"/>
        </w:rPr>
        <w:t>2.</w:t>
      </w:r>
      <w:r>
        <w:t xml:space="preserve"> Go</w:t>
      </w:r>
      <w:r w:rsidRPr="00F52667">
        <w:t>ſ</w:t>
      </w:r>
      <w:r>
        <w:t xml:space="preserve">zpodne Bosje </w:t>
      </w:r>
      <w:r w:rsidRPr="00F52667">
        <w:t>ſ</w:t>
      </w:r>
      <w:r>
        <w:t>zmilui sze meni za tvojo dobrou-</w:t>
      </w:r>
      <w:r>
        <w:br/>
        <w:t>to, vnoge me grehe odpű</w:t>
      </w:r>
      <w:r w:rsidRPr="00F52667">
        <w:t>ſ</w:t>
      </w:r>
      <w:r>
        <w:t>zti mie za tvojo milo</w:t>
      </w:r>
      <w:r w:rsidRPr="00F52667">
        <w:t>ſ</w:t>
      </w:r>
      <w:r>
        <w:t>cso,</w:t>
      </w:r>
    </w:p>
    <w:p w14:paraId="28AE5338" w14:textId="77777777" w:rsidR="00380A5E" w:rsidRDefault="00380A5E" w:rsidP="00380A5E">
      <w:pPr>
        <w:pStyle w:val="teicatch-word"/>
      </w:pPr>
      <w:r>
        <w:t>ne dái.</w:t>
      </w:r>
    </w:p>
    <w:p w14:paraId="42BB44D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54BC59E" w14:textId="77777777" w:rsidR="00380A5E" w:rsidRDefault="00380A5E" w:rsidP="00380A5E">
      <w:r>
        <w:lastRenderedPageBreak/>
        <w:t>/076r/</w:t>
      </w:r>
    </w:p>
    <w:p w14:paraId="66E90102" w14:textId="77777777" w:rsidR="00380A5E" w:rsidRDefault="00380A5E" w:rsidP="00380A5E">
      <w:pPr>
        <w:pStyle w:val="teifwPageNum"/>
      </w:pPr>
      <w:r>
        <w:t>156</w:t>
      </w:r>
    </w:p>
    <w:p w14:paraId="13D895ED" w14:textId="77777777" w:rsidR="00380A5E" w:rsidRDefault="00380A5E" w:rsidP="00380A5E">
      <w:pPr>
        <w:pStyle w:val="teiab"/>
      </w:pPr>
      <w:r>
        <w:t xml:space="preserve">nedai mi Bósje vre poginoti za tve </w:t>
      </w:r>
      <w:r w:rsidRPr="00F52667">
        <w:t>ſ</w:t>
      </w:r>
      <w:r>
        <w:t>zvéto ime.</w:t>
      </w:r>
    </w:p>
    <w:p w14:paraId="76FC63A9" w14:textId="77777777" w:rsidR="00380A5E" w:rsidRDefault="00380A5E" w:rsidP="00380A5E">
      <w:pPr>
        <w:pStyle w:val="teiab"/>
      </w:pPr>
      <w:r w:rsidRPr="00D65F7F">
        <w:rPr>
          <w:rStyle w:val="teilabelZnak"/>
        </w:rPr>
        <w:t>3.</w:t>
      </w:r>
      <w:r>
        <w:t xml:space="preserve"> Kroto </w:t>
      </w:r>
      <w:r w:rsidRPr="00F52667">
        <w:t>ſ</w:t>
      </w:r>
      <w:r>
        <w:t>zem merzek zgrehi velikimi pred v</w:t>
      </w:r>
      <w:r w:rsidRPr="00F52667">
        <w:t>ſ</w:t>
      </w:r>
      <w:r>
        <w:t>zeimi lűd-</w:t>
      </w:r>
      <w:r>
        <w:br/>
        <w:t xml:space="preserve">mi, escse </w:t>
      </w:r>
      <w:r w:rsidRPr="00F52667">
        <w:t>ſ</w:t>
      </w:r>
      <w:r>
        <w:t>zem bole pred tebov merzek o Bosje</w:t>
      </w:r>
      <w:r>
        <w:br/>
        <w:t>jedini, jálno</w:t>
      </w:r>
      <w:r w:rsidRPr="00F52667">
        <w:t>ſ</w:t>
      </w:r>
      <w:r>
        <w:t>zt velika táje premogla, ober moje</w:t>
      </w:r>
      <w:r>
        <w:br/>
        <w:t>gláve.</w:t>
      </w:r>
    </w:p>
    <w:p w14:paraId="4B883DEF" w14:textId="77777777" w:rsidR="00380A5E" w:rsidRDefault="00380A5E" w:rsidP="00380A5E">
      <w:pPr>
        <w:pStyle w:val="teiab"/>
      </w:pPr>
      <w:r w:rsidRPr="00D65F7F">
        <w:rPr>
          <w:rStyle w:val="teilabelZnak"/>
        </w:rPr>
        <w:t>4.</w:t>
      </w:r>
      <w:r>
        <w:t xml:space="preserve"> Tvo </w:t>
      </w:r>
      <w:r w:rsidRPr="00F52667">
        <w:t>ſ</w:t>
      </w:r>
      <w:r>
        <w:t>zvéto Czérkev ja</w:t>
      </w:r>
      <w:r w:rsidRPr="00F52667">
        <w:t>ſ</w:t>
      </w:r>
      <w:r>
        <w:t>zem o</w:t>
      </w:r>
      <w:r w:rsidRPr="00F52667">
        <w:t>ſ</w:t>
      </w:r>
      <w:r>
        <w:t>zkrunil i poblatil</w:t>
      </w:r>
      <w:r>
        <w:br/>
      </w:r>
      <w:r w:rsidRPr="00F52667">
        <w:t>ſ</w:t>
      </w:r>
      <w:r>
        <w:t>zemjo, vszigdár práznajocs hűda mislajocs, vgre-</w:t>
      </w:r>
      <w:r>
        <w:br/>
        <w:t>hi</w:t>
      </w:r>
      <w:r w:rsidRPr="00F52667">
        <w:t>ſ</w:t>
      </w:r>
      <w:r>
        <w:t>zem valajocs, pred tvoim liczem i pred ocsmi</w:t>
      </w:r>
      <w:r>
        <w:br/>
      </w:r>
      <w:r w:rsidRPr="00F52667">
        <w:t>ſ</w:t>
      </w:r>
      <w:r>
        <w:t>zkriti</w:t>
      </w:r>
      <w:r w:rsidRPr="00F52667">
        <w:t>ſ</w:t>
      </w:r>
      <w:r>
        <w:t>ze nemorem.</w:t>
      </w:r>
    </w:p>
    <w:p w14:paraId="44BCD743" w14:textId="77777777" w:rsidR="00380A5E" w:rsidRDefault="00380A5E" w:rsidP="00380A5E">
      <w:pPr>
        <w:pStyle w:val="teiab"/>
      </w:pPr>
      <w:r w:rsidRPr="00D65F7F">
        <w:rPr>
          <w:rStyle w:val="teilabelZnak"/>
        </w:rPr>
        <w:t>5.</w:t>
      </w:r>
      <w:r>
        <w:t xml:space="preserve"> Vetoszem Bosje v</w:t>
      </w:r>
      <w:r w:rsidRPr="00F52667">
        <w:t>ſ</w:t>
      </w:r>
      <w:r>
        <w:t>ze do popleta vpreveliki grehi,</w:t>
      </w:r>
      <w:r>
        <w:br/>
        <w:t>ár vc</w:t>
      </w:r>
      <w:r w:rsidRPr="00E90B0A">
        <w:t>siste</w:t>
      </w:r>
      <w:r>
        <w:t xml:space="preserve"> kervi o kroto vtepen </w:t>
      </w:r>
      <w:r w:rsidRPr="00F52667">
        <w:t>ſ</w:t>
      </w:r>
      <w:r>
        <w:t>ztoim ja</w:t>
      </w:r>
      <w:r w:rsidRPr="00F52667">
        <w:t>ſ</w:t>
      </w:r>
      <w:r>
        <w:t>z pred</w:t>
      </w:r>
      <w:r>
        <w:br/>
        <w:t>tebov, kak list na drevi, tako ja</w:t>
      </w:r>
      <w:r w:rsidRPr="00F52667">
        <w:t>ſ</w:t>
      </w:r>
      <w:r>
        <w:t>z der</w:t>
      </w:r>
      <w:r w:rsidRPr="00F52667">
        <w:t>ſ</w:t>
      </w:r>
      <w:r>
        <w:t>csem od ve-</w:t>
      </w:r>
      <w:r>
        <w:br/>
        <w:t xml:space="preserve">lika </w:t>
      </w:r>
      <w:r w:rsidRPr="00F52667">
        <w:t>ſ</w:t>
      </w:r>
      <w:r>
        <w:t>ztráha.</w:t>
      </w:r>
    </w:p>
    <w:p w14:paraId="1B9AEC39" w14:textId="77777777" w:rsidR="00380A5E" w:rsidRDefault="00380A5E" w:rsidP="00380A5E">
      <w:pPr>
        <w:pStyle w:val="teiab"/>
      </w:pPr>
      <w:r w:rsidRPr="00D65F7F">
        <w:rPr>
          <w:rStyle w:val="teilabelZnak"/>
        </w:rPr>
        <w:t>6.</w:t>
      </w:r>
      <w:r>
        <w:t xml:space="preserve"> Gda meje Matti vu </w:t>
      </w:r>
      <w:r w:rsidRPr="00F52667">
        <w:t>ſ</w:t>
      </w:r>
      <w:r>
        <w:t>zvojem teili vse bila</w:t>
      </w:r>
      <w:r>
        <w:br/>
        <w:t>priéla, zvelikim placsem i z bolezno</w:t>
      </w:r>
      <w:r w:rsidRPr="00F52667">
        <w:t>ſ</w:t>
      </w:r>
      <w:r>
        <w:t>ztyov</w:t>
      </w:r>
      <w:r>
        <w:br/>
        <w:t xml:space="preserve">na </w:t>
      </w:r>
      <w:r w:rsidRPr="00F52667">
        <w:t>ſ</w:t>
      </w:r>
      <w:r>
        <w:t>zvejtje me rodila, vgrehi me prie te greh</w:t>
      </w:r>
      <w:r>
        <w:br/>
        <w:t>pak od nyé kme</w:t>
      </w:r>
      <w:r w:rsidRPr="00F52667">
        <w:t>ſ</w:t>
      </w:r>
      <w:r>
        <w:t xml:space="preserve">zto na mé </w:t>
      </w:r>
      <w:r w:rsidRPr="00F52667">
        <w:t>ſ</w:t>
      </w:r>
      <w:r>
        <w:t>zpádne.</w:t>
      </w:r>
    </w:p>
    <w:p w14:paraId="21651A1B" w14:textId="77777777" w:rsidR="00380A5E" w:rsidRDefault="00380A5E" w:rsidP="00380A5E">
      <w:pPr>
        <w:pStyle w:val="teiab"/>
      </w:pPr>
      <w:r w:rsidRPr="00D65F7F">
        <w:rPr>
          <w:rStyle w:val="teilabelZnak"/>
        </w:rPr>
        <w:t>7.</w:t>
      </w:r>
      <w:r>
        <w:t xml:space="preserve"> Nevem </w:t>
      </w:r>
      <w:r w:rsidRPr="00F52667">
        <w:t>ſ</w:t>
      </w:r>
      <w:r>
        <w:t>ze vezdai ja</w:t>
      </w:r>
      <w:r w:rsidRPr="00F52667">
        <w:t>ſ</w:t>
      </w:r>
      <w:r>
        <w:t>z komu vercsiti gláve</w:t>
      </w:r>
      <w:r>
        <w:br/>
        <w:t>prignoti, kroto</w:t>
      </w:r>
      <w:r w:rsidRPr="00F52667">
        <w:t>ſ</w:t>
      </w:r>
      <w:r>
        <w:t>ze boim kroto</w:t>
      </w:r>
      <w:r w:rsidRPr="00F52667">
        <w:t>ſ</w:t>
      </w:r>
      <w:r>
        <w:t xml:space="preserve">ze </w:t>
      </w:r>
      <w:r w:rsidRPr="00F52667">
        <w:t>ſ</w:t>
      </w:r>
      <w:r>
        <w:t>ztra</w:t>
      </w:r>
      <w:r w:rsidRPr="00F52667">
        <w:t>ſſ</w:t>
      </w:r>
      <w:r>
        <w:t xml:space="preserve">im </w:t>
      </w:r>
      <w:r w:rsidRPr="00F52667">
        <w:t>ſ</w:t>
      </w:r>
      <w:r>
        <w:t>ztvo-</w:t>
      </w:r>
      <w:r>
        <w:br/>
        <w:t>ritela mega, Bosje gda</w:t>
      </w:r>
      <w:r w:rsidRPr="00F52667">
        <w:t>ſ</w:t>
      </w:r>
      <w:r>
        <w:t>zi vse stel odeprati zme-</w:t>
      </w:r>
      <w:r>
        <w:br/>
        <w:t>ne moje grehe.</w:t>
      </w:r>
    </w:p>
    <w:p w14:paraId="3EA737A7" w14:textId="77777777" w:rsidR="00380A5E" w:rsidRDefault="00380A5E" w:rsidP="00380A5E">
      <w:pPr>
        <w:pStyle w:val="teicatch-word"/>
      </w:pPr>
      <w:r>
        <w:t>Etomu</w:t>
      </w:r>
    </w:p>
    <w:p w14:paraId="300EE433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6554CE6" w14:textId="77777777" w:rsidR="00380A5E" w:rsidRDefault="00380A5E" w:rsidP="00380A5E">
      <w:r>
        <w:lastRenderedPageBreak/>
        <w:t>/076v/</w:t>
      </w:r>
    </w:p>
    <w:p w14:paraId="5173DB43" w14:textId="77777777" w:rsidR="00380A5E" w:rsidRDefault="00380A5E" w:rsidP="00380A5E">
      <w:pPr>
        <w:pStyle w:val="teifwPageNum"/>
      </w:pPr>
      <w:r>
        <w:t>157</w:t>
      </w:r>
    </w:p>
    <w:p w14:paraId="64AF6CA8" w14:textId="77777777" w:rsidR="00380A5E" w:rsidRDefault="00380A5E" w:rsidP="00380A5E">
      <w:pPr>
        <w:pStyle w:val="teiab"/>
      </w:pPr>
      <w:r w:rsidRPr="00D43FA0">
        <w:rPr>
          <w:rStyle w:val="teilabelZnak"/>
        </w:rPr>
        <w:t>8.</w:t>
      </w:r>
      <w:r>
        <w:t xml:space="preserve"> Etomu vezdai v</w:t>
      </w:r>
      <w:r w:rsidRPr="00F52667">
        <w:t>ſ</w:t>
      </w:r>
      <w:r>
        <w:t>ze moie grehe pred nyega polo-</w:t>
      </w:r>
      <w:r>
        <w:br/>
        <w:t xml:space="preserve">sim, ár ti pogledni moj </w:t>
      </w:r>
      <w:r w:rsidRPr="00F52667">
        <w:t>ſ</w:t>
      </w:r>
      <w:r>
        <w:t xml:space="preserve">zvéti Otecz </w:t>
      </w:r>
      <w:r w:rsidRPr="00F52667">
        <w:t>ſ</w:t>
      </w:r>
      <w:r>
        <w:t>zmertne</w:t>
      </w:r>
      <w:r>
        <w:br/>
        <w:t xml:space="preserve">moje rane, nai </w:t>
      </w:r>
      <w:r w:rsidRPr="00F52667">
        <w:t>ſ</w:t>
      </w:r>
      <w:r>
        <w:t>zvoim vrá</w:t>
      </w:r>
      <w:r w:rsidRPr="00F52667">
        <w:t>ſ</w:t>
      </w:r>
      <w:r>
        <w:t>ztvom me placsno</w:t>
      </w:r>
      <w:r>
        <w:br/>
      </w:r>
      <w:r w:rsidRPr="00F52667">
        <w:t>ſ</w:t>
      </w:r>
      <w:r>
        <w:t>zercze i tusno zavése.</w:t>
      </w:r>
    </w:p>
    <w:p w14:paraId="38E868A3" w14:textId="77777777" w:rsidR="00380A5E" w:rsidRDefault="00380A5E" w:rsidP="00380A5E">
      <w:pPr>
        <w:pStyle w:val="teiab"/>
      </w:pPr>
      <w:r w:rsidRPr="00D43FA0">
        <w:rPr>
          <w:rStyle w:val="teilabelZnak"/>
        </w:rPr>
        <w:t>9.</w:t>
      </w:r>
      <w:r>
        <w:t xml:space="preserve"> Tve obecsanye tebe priprávla da me ne o</w:t>
      </w:r>
      <w:r w:rsidRPr="00F52667">
        <w:t>ſ</w:t>
      </w:r>
      <w:r>
        <w:t>zta-</w:t>
      </w:r>
      <w:r>
        <w:br/>
        <w:t xml:space="preserve">vis, kak </w:t>
      </w:r>
      <w:r w:rsidRPr="00F52667">
        <w:t>ſ</w:t>
      </w:r>
      <w:r>
        <w:t>zi obecsal na</w:t>
      </w:r>
      <w:r w:rsidRPr="00F52667">
        <w:t>ſſ</w:t>
      </w:r>
      <w:r>
        <w:t>emu Oczu Jákobb Pát-</w:t>
      </w:r>
      <w:r>
        <w:br/>
        <w:t xml:space="preserve">riárchi, </w:t>
      </w:r>
      <w:r w:rsidRPr="00F52667">
        <w:t>ſ</w:t>
      </w:r>
      <w:r>
        <w:t>zvéti áhomas hoteroga</w:t>
      </w:r>
      <w:r w:rsidRPr="00F52667">
        <w:t>ſ</w:t>
      </w:r>
      <w:r>
        <w:t>zi ti na</w:t>
      </w:r>
      <w:r>
        <w:br/>
        <w:t>nyega vergel</w:t>
      </w:r>
    </w:p>
    <w:p w14:paraId="4702F581" w14:textId="77777777" w:rsidR="00380A5E" w:rsidRDefault="00380A5E" w:rsidP="00380A5E">
      <w:pPr>
        <w:pStyle w:val="teiab"/>
      </w:pPr>
      <w:r w:rsidRPr="00D43FA0">
        <w:rPr>
          <w:rStyle w:val="teilabelZnak"/>
        </w:rPr>
        <w:t>10.</w:t>
      </w:r>
      <w:r>
        <w:t xml:space="preserve"> Oh kakdabi ja</w:t>
      </w:r>
      <w:r w:rsidRPr="00F52667">
        <w:t>ſ</w:t>
      </w:r>
      <w:r>
        <w:t>z vezdai csi</w:t>
      </w:r>
      <w:r w:rsidRPr="00F52667">
        <w:t>ſ</w:t>
      </w:r>
      <w:r>
        <w:t>zt bil dabi me ti</w:t>
      </w:r>
      <w:r>
        <w:br/>
        <w:t xml:space="preserve">opral od </w:t>
      </w:r>
      <w:r w:rsidRPr="00F52667">
        <w:t>ſ</w:t>
      </w:r>
      <w:r>
        <w:t>zvetla szuncza i od me</w:t>
      </w:r>
      <w:r w:rsidRPr="00F52667">
        <w:t>ſ</w:t>
      </w:r>
      <w:r>
        <w:t xml:space="preserve">zecza </w:t>
      </w:r>
      <w:r w:rsidRPr="00F52667">
        <w:t>ſ</w:t>
      </w:r>
      <w:r>
        <w:t>zvet-</w:t>
      </w:r>
      <w:r>
        <w:br/>
        <w:t>leisi bi bil, ja</w:t>
      </w:r>
      <w:r w:rsidRPr="00F52667">
        <w:t>ſ</w:t>
      </w:r>
      <w:r>
        <w:t>z nigdár od méne, nebi bole</w:t>
      </w:r>
      <w:r>
        <w:br/>
        <w:t>csi</w:t>
      </w:r>
      <w:r w:rsidRPr="00F52667">
        <w:t>ſ</w:t>
      </w:r>
      <w:r>
        <w:t>zt dabi me ti oprál.</w:t>
      </w:r>
    </w:p>
    <w:p w14:paraId="579129DB" w14:textId="77777777" w:rsidR="00380A5E" w:rsidRDefault="00380A5E" w:rsidP="00380A5E">
      <w:pPr>
        <w:pStyle w:val="teiab"/>
      </w:pPr>
      <w:r w:rsidRPr="00D43FA0">
        <w:rPr>
          <w:rStyle w:val="teilabelZnak"/>
        </w:rPr>
        <w:t>11.</w:t>
      </w:r>
      <w:r>
        <w:t xml:space="preserve"> Potom</w:t>
      </w:r>
      <w:r w:rsidRPr="00F52667">
        <w:t>ſ</w:t>
      </w:r>
      <w:r>
        <w:t xml:space="preserve">ze nebi nigdár Bósje stel </w:t>
      </w:r>
      <w:r w:rsidRPr="00F52667">
        <w:t>ſ</w:t>
      </w:r>
      <w:r>
        <w:t>ztebe zablu-</w:t>
      </w:r>
      <w:r>
        <w:br/>
        <w:t>vati, dabi ja</w:t>
      </w:r>
      <w:r w:rsidRPr="00F52667">
        <w:t>ſ</w:t>
      </w:r>
      <w:r>
        <w:t>z mogel leprai jedno krát vu</w:t>
      </w:r>
      <w:r>
        <w:br/>
        <w:t xml:space="preserve">tvo voljo priti, dobro példo bi </w:t>
      </w:r>
      <w:r w:rsidRPr="00F52667">
        <w:t>ſ</w:t>
      </w:r>
      <w:r>
        <w:t>zebe gresnikom</w:t>
      </w:r>
      <w:r>
        <w:br/>
        <w:t>v</w:t>
      </w:r>
      <w:r w:rsidRPr="00F52667">
        <w:t>ſ</w:t>
      </w:r>
      <w:r>
        <w:t>zigdár stel davati.</w:t>
      </w:r>
    </w:p>
    <w:p w14:paraId="76FFA826" w14:textId="77777777" w:rsidR="00380A5E" w:rsidRDefault="00380A5E" w:rsidP="00380A5E">
      <w:pPr>
        <w:pStyle w:val="teiab"/>
      </w:pPr>
      <w:r w:rsidRPr="00D43FA0">
        <w:rPr>
          <w:rStyle w:val="teilabelZnak"/>
        </w:rPr>
        <w:t>12.</w:t>
      </w:r>
      <w:r>
        <w:t xml:space="preserve"> Rado</w:t>
      </w:r>
      <w:r w:rsidRPr="00F52667">
        <w:t>ſ</w:t>
      </w:r>
      <w:r>
        <w:t xml:space="preserve">zt da bi mi stel </w:t>
      </w:r>
      <w:r w:rsidRPr="00411D41">
        <w:rPr>
          <w:rStyle w:val="teidel"/>
        </w:rPr>
        <w:t>po</w:t>
      </w:r>
      <w:r>
        <w:t xml:space="preserve"> povedati i ve-</w:t>
      </w:r>
      <w:r>
        <w:br/>
      </w:r>
      <w:r w:rsidRPr="00F52667">
        <w:t>ſ</w:t>
      </w:r>
      <w:r>
        <w:t>zelje dati, ztvoje milo</w:t>
      </w:r>
      <w:r w:rsidRPr="00F52667">
        <w:t>ſ</w:t>
      </w:r>
      <w:r>
        <w:t>zti od veka do veka</w:t>
      </w:r>
    </w:p>
    <w:p w14:paraId="48E2A1BB" w14:textId="77777777" w:rsidR="00380A5E" w:rsidRDefault="00380A5E" w:rsidP="00380A5E">
      <w:pPr>
        <w:pStyle w:val="teicatch-word"/>
      </w:pPr>
      <w:r>
        <w:t>da bime</w:t>
      </w:r>
    </w:p>
    <w:p w14:paraId="39635A6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38EEDBE" w14:textId="77777777" w:rsidR="00380A5E" w:rsidRDefault="00380A5E" w:rsidP="00380A5E">
      <w:r>
        <w:lastRenderedPageBreak/>
        <w:t>/077r/</w:t>
      </w:r>
    </w:p>
    <w:p w14:paraId="0D4355D6" w14:textId="77777777" w:rsidR="00380A5E" w:rsidRDefault="00380A5E" w:rsidP="00380A5E">
      <w:pPr>
        <w:pStyle w:val="teifwPageNum"/>
      </w:pPr>
      <w:r>
        <w:t>158</w:t>
      </w:r>
    </w:p>
    <w:p w14:paraId="6B40B4FA" w14:textId="77777777" w:rsidR="00380A5E" w:rsidRDefault="00380A5E" w:rsidP="00380A5E">
      <w:pPr>
        <w:pStyle w:val="teiab"/>
      </w:pPr>
      <w:r>
        <w:t xml:space="preserve">da bi me </w:t>
      </w:r>
      <w:r w:rsidRPr="00F52667">
        <w:t>ſ</w:t>
      </w:r>
      <w:r>
        <w:t>tel dersati, zvelikim glá</w:t>
      </w:r>
      <w:r w:rsidRPr="00F52667">
        <w:t>ſ</w:t>
      </w:r>
      <w:r>
        <w:t>zom prelepe</w:t>
      </w:r>
      <w:r>
        <w:br/>
        <w:t>pe</w:t>
      </w:r>
      <w:r w:rsidRPr="00F52667">
        <w:t>ſ</w:t>
      </w:r>
      <w:r>
        <w:t xml:space="preserve">zmi stel biti </w:t>
      </w:r>
      <w:r w:rsidRPr="00F52667">
        <w:t>ſ</w:t>
      </w:r>
      <w:r>
        <w:t>zpevati.</w:t>
      </w:r>
    </w:p>
    <w:p w14:paraId="2C6BCA8A" w14:textId="77777777" w:rsidR="00380A5E" w:rsidRDefault="00380A5E" w:rsidP="00380A5E">
      <w:pPr>
        <w:pStyle w:val="teiab"/>
      </w:pPr>
      <w:r w:rsidRPr="0047632E">
        <w:rPr>
          <w:rStyle w:val="teilabelZnak"/>
        </w:rPr>
        <w:t>13.</w:t>
      </w:r>
      <w:r>
        <w:t xml:space="preserve"> Dabi ti selel me ábuvanye i v</w:t>
      </w:r>
      <w:r w:rsidRPr="00F52667">
        <w:t>ſ</w:t>
      </w:r>
      <w:r>
        <w:t>ze dobro moje,</w:t>
      </w:r>
      <w:r>
        <w:br/>
        <w:t>nebiga dérsal niga miluval, stel bi til dati</w:t>
      </w:r>
      <w:r>
        <w:br/>
        <w:t>da tou dobro k nám nikai ne sebes, nego právo vőro.</w:t>
      </w:r>
    </w:p>
    <w:p w14:paraId="3E45E361" w14:textId="77777777" w:rsidR="00380A5E" w:rsidRDefault="00380A5E" w:rsidP="00380A5E">
      <w:pPr>
        <w:pStyle w:val="teiab"/>
      </w:pPr>
      <w:r w:rsidRPr="0047632E">
        <w:rPr>
          <w:rStyle w:val="teilabelZnak"/>
        </w:rPr>
        <w:t>14.</w:t>
      </w:r>
      <w:r>
        <w:t xml:space="preserve"> V</w:t>
      </w:r>
      <w:r w:rsidRPr="00F52667">
        <w:t>ſ</w:t>
      </w:r>
      <w:r>
        <w:t>zli</w:t>
      </w:r>
      <w:r w:rsidRPr="00F52667">
        <w:t>ſſ</w:t>
      </w:r>
      <w:r>
        <w:t>i ti vezdai v</w:t>
      </w:r>
      <w:r w:rsidRPr="00F52667">
        <w:t>ſ</w:t>
      </w:r>
      <w:r>
        <w:t>zem tvoim vernim právo</w:t>
      </w:r>
      <w:r>
        <w:br/>
        <w:t>zdihávanye, ki vezdai placsosc i zdihavajoucs</w:t>
      </w:r>
      <w:r>
        <w:br/>
        <w:t>zmenov tebe pro</w:t>
      </w:r>
      <w:r w:rsidRPr="00F52667">
        <w:t>ſ</w:t>
      </w:r>
      <w:r>
        <w:t>zio, nedai nad nami go</w:t>
      </w:r>
      <w:r w:rsidRPr="00F52667">
        <w:t>ſ</w:t>
      </w:r>
      <w:r>
        <w:t>zpodűvati</w:t>
      </w:r>
      <w:r>
        <w:br/>
        <w:t>prevelikim grehom.</w:t>
      </w:r>
    </w:p>
    <w:p w14:paraId="1A30D283" w14:textId="77777777" w:rsidR="00380A5E" w:rsidRDefault="00380A5E" w:rsidP="00380A5E">
      <w:pPr>
        <w:pStyle w:val="teiab"/>
      </w:pPr>
      <w:r w:rsidRPr="0047632E">
        <w:rPr>
          <w:rStyle w:val="teilabelZnak"/>
        </w:rPr>
        <w:t>15.</w:t>
      </w:r>
      <w:r>
        <w:t xml:space="preserve"> Dokoncsai Bosje vre tvoie Czirkvi zida</w:t>
      </w:r>
      <w:r>
        <w:br/>
        <w:t>velikoga, dai vroke Or</w:t>
      </w:r>
      <w:r w:rsidRPr="00F52667">
        <w:t>ſ</w:t>
      </w:r>
      <w:r>
        <w:t>zág i tou blásen</w:t>
      </w:r>
      <w:r w:rsidRPr="00F52667">
        <w:t>ſ</w:t>
      </w:r>
      <w:r>
        <w:t>ztvo</w:t>
      </w:r>
      <w:r>
        <w:br/>
        <w:t>vernim kerscsenikom ki</w:t>
      </w:r>
      <w:r w:rsidRPr="00F52667">
        <w:t>ſ</w:t>
      </w:r>
      <w:r>
        <w:t>zo</w:t>
      </w:r>
      <w:r w:rsidRPr="00F52667">
        <w:t>ſ</w:t>
      </w:r>
      <w:r>
        <w:t>ze zdávnya kro-</w:t>
      </w:r>
      <w:r>
        <w:br/>
        <w:t>to vűpali vu tvoio miloscso.</w:t>
      </w:r>
    </w:p>
    <w:p w14:paraId="5E08AFFF" w14:textId="77777777" w:rsidR="00380A5E" w:rsidRDefault="00380A5E" w:rsidP="00380A5E">
      <w:pPr>
        <w:pStyle w:val="teiab"/>
      </w:pPr>
      <w:r w:rsidRPr="0047632E">
        <w:rPr>
          <w:rStyle w:val="teilabelZnak"/>
        </w:rPr>
        <w:t>16.</w:t>
      </w:r>
      <w:r>
        <w:t xml:space="preserve"> Szvéti </w:t>
      </w:r>
      <w:r w:rsidRPr="0047632E">
        <w:rPr>
          <w:rStyle w:val="teipersName"/>
        </w:rPr>
        <w:t>David</w:t>
      </w:r>
      <w:r>
        <w:t xml:space="preserve"> král tak</w:t>
      </w:r>
      <w:r w:rsidRPr="00F52667">
        <w:t>ſ</w:t>
      </w:r>
      <w:r>
        <w:t>zeje molil, Go</w:t>
      </w:r>
      <w:r w:rsidRPr="00F52667">
        <w:t>ſ</w:t>
      </w:r>
      <w:r>
        <w:t>zpodi-</w:t>
      </w:r>
      <w:r>
        <w:br/>
        <w:t>nu Bogu, gda</w:t>
      </w:r>
      <w:r w:rsidRPr="00F52667">
        <w:t>ſ</w:t>
      </w:r>
      <w:r>
        <w:t xml:space="preserve">zeje zgrehov on vő </w:t>
      </w:r>
      <w:r w:rsidRPr="00F52667">
        <w:t>ſ</w:t>
      </w:r>
      <w:r>
        <w:t>zpovedal</w:t>
      </w:r>
      <w:r>
        <w:br/>
      </w:r>
      <w:r w:rsidRPr="00F52667">
        <w:t>ſ</w:t>
      </w:r>
      <w:r>
        <w:t xml:space="preserve">zvemu </w:t>
      </w:r>
      <w:r w:rsidRPr="00F52667">
        <w:t>ſ</w:t>
      </w:r>
      <w:r>
        <w:t xml:space="preserve">ztvoritelu, vu </w:t>
      </w:r>
      <w:r w:rsidRPr="00F52667">
        <w:t>ſ</w:t>
      </w:r>
      <w:r>
        <w:t>zvoi knigai vpet de-</w:t>
      </w:r>
      <w:r>
        <w:br/>
      </w:r>
      <w:r w:rsidRPr="00F52667">
        <w:t>ſ</w:t>
      </w:r>
      <w:r>
        <w:t>zét jednom deli tou popi</w:t>
      </w:r>
      <w:r w:rsidRPr="00F52667">
        <w:t>ſ</w:t>
      </w:r>
      <w:r>
        <w:t>zal.</w:t>
      </w:r>
    </w:p>
    <w:p w14:paraId="0E54C3A0" w14:textId="77777777" w:rsidR="00380A5E" w:rsidRDefault="00380A5E" w:rsidP="00380A5E">
      <w:pPr>
        <w:pStyle w:val="teiab"/>
      </w:pPr>
      <w:r w:rsidRPr="0047632E">
        <w:rPr>
          <w:rStyle w:val="teilabelZnak"/>
        </w:rPr>
        <w:t>17.</w:t>
      </w:r>
      <w:r>
        <w:t xml:space="preserve"> Hválen boudi Bough Otecz Nebe</w:t>
      </w:r>
      <w:r w:rsidRPr="00F52667">
        <w:t>ſ</w:t>
      </w:r>
      <w:r>
        <w:t xml:space="preserve">zki z </w:t>
      </w:r>
      <w:r w:rsidRPr="0047632E">
        <w:rPr>
          <w:rStyle w:val="teipersName"/>
        </w:rPr>
        <w:t>Je-</w:t>
      </w:r>
      <w:r w:rsidRPr="0047632E">
        <w:rPr>
          <w:rStyle w:val="teipersName"/>
        </w:rPr>
        <w:br/>
        <w:t>suſſem</w:t>
      </w:r>
      <w:r>
        <w:t xml:space="preserve"> </w:t>
      </w:r>
      <w:r w:rsidRPr="0047632E">
        <w:rPr>
          <w:rStyle w:val="teipersName"/>
        </w:rPr>
        <w:t>Kristuſſem</w:t>
      </w:r>
      <w:r>
        <w:t xml:space="preserve">, i </w:t>
      </w:r>
      <w:r w:rsidRPr="00F52667">
        <w:t>ſ</w:t>
      </w:r>
      <w:r>
        <w:t>zvétim dűhom vjednom</w:t>
      </w:r>
    </w:p>
    <w:p w14:paraId="64E17982" w14:textId="77777777" w:rsidR="00380A5E" w:rsidRDefault="00380A5E" w:rsidP="00380A5E">
      <w:pPr>
        <w:pStyle w:val="teicatch-word"/>
      </w:pPr>
      <w:r>
        <w:t>Boistvi</w:t>
      </w:r>
    </w:p>
    <w:p w14:paraId="38FF6CC2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9FC23F8" w14:textId="77777777" w:rsidR="00380A5E" w:rsidRDefault="00380A5E" w:rsidP="00380A5E">
      <w:r>
        <w:lastRenderedPageBreak/>
        <w:t>/077v/</w:t>
      </w:r>
    </w:p>
    <w:p w14:paraId="18FCC49A" w14:textId="77777777" w:rsidR="00380A5E" w:rsidRDefault="00380A5E" w:rsidP="00380A5E">
      <w:pPr>
        <w:pStyle w:val="teifwPageNum"/>
      </w:pPr>
      <w:r>
        <w:t>159</w:t>
      </w:r>
    </w:p>
    <w:p w14:paraId="340F03D0" w14:textId="77777777" w:rsidR="00380A5E" w:rsidRDefault="00380A5E" w:rsidP="00380A5E">
      <w:pPr>
        <w:pStyle w:val="teiab"/>
      </w:pPr>
      <w:r>
        <w:t>Boi</w:t>
      </w:r>
      <w:r w:rsidRPr="00F52667">
        <w:t>ſ</w:t>
      </w:r>
      <w:r>
        <w:t>tvi od ná</w:t>
      </w:r>
      <w:r w:rsidRPr="00F52667">
        <w:t>ſ</w:t>
      </w:r>
      <w:r>
        <w:t>z v</w:t>
      </w:r>
      <w:r w:rsidRPr="00F52667">
        <w:t>ſ</w:t>
      </w:r>
      <w:r>
        <w:t>zako vremen, ár ti</w:t>
      </w:r>
      <w:r w:rsidRPr="00F52667">
        <w:t>ſ</w:t>
      </w:r>
      <w:r>
        <w:t>ze dicsi</w:t>
      </w:r>
      <w:r>
        <w:br/>
        <w:t>zci</w:t>
      </w:r>
      <w:r w:rsidRPr="00F52667">
        <w:t>ſ</w:t>
      </w:r>
      <w:r>
        <w:t xml:space="preserve">ztoga </w:t>
      </w:r>
      <w:r w:rsidRPr="00F52667">
        <w:t>ſ</w:t>
      </w:r>
      <w:r>
        <w:t>zercza ino zpráve vőre. Amen.</w:t>
      </w:r>
    </w:p>
    <w:p w14:paraId="3F12216C" w14:textId="77777777" w:rsidR="00380A5E" w:rsidRDefault="00380A5E" w:rsidP="00380A5E">
      <w:pPr>
        <w:pStyle w:val="Naslov2"/>
      </w:pPr>
      <w:r>
        <w:t>Symbolum de Fide. Nota. Á bi akar idvózűliz</w:t>
      </w:r>
    </w:p>
    <w:p w14:paraId="3599046D" w14:textId="77777777" w:rsidR="00380A5E" w:rsidRDefault="00380A5E" w:rsidP="00380A5E">
      <w:pPr>
        <w:pStyle w:val="teiab"/>
      </w:pPr>
      <w:r w:rsidRPr="00613FA1">
        <w:rPr>
          <w:rStyle w:val="teilabelZnak"/>
        </w:rPr>
        <w:t>1.</w:t>
      </w:r>
      <w:r>
        <w:t xml:space="preserve"> Ki</w:t>
      </w:r>
      <w:r w:rsidRPr="00F52667">
        <w:t>ſ</w:t>
      </w:r>
      <w:r>
        <w:t>ze hocse zvelicsati, more sitek pobolsati,</w:t>
      </w:r>
      <w:r>
        <w:br/>
      </w:r>
      <w:r w:rsidRPr="00F52667">
        <w:t>ſ</w:t>
      </w:r>
      <w:r>
        <w:t>zvéte vőre</w:t>
      </w:r>
      <w:r w:rsidRPr="00F52667">
        <w:t>ſ</w:t>
      </w:r>
      <w:r>
        <w:t>ze navcsiti i dobra dela csiniti.</w:t>
      </w:r>
    </w:p>
    <w:p w14:paraId="4A4B9B6B" w14:textId="77777777" w:rsidR="00380A5E" w:rsidRDefault="00380A5E" w:rsidP="00380A5E">
      <w:pPr>
        <w:pStyle w:val="teiab"/>
      </w:pPr>
      <w:r w:rsidRPr="00613FA1">
        <w:rPr>
          <w:rStyle w:val="teilabelZnak"/>
        </w:rPr>
        <w:t>2</w:t>
      </w:r>
      <w:r>
        <w:t>. Prez dvoino</w:t>
      </w:r>
      <w:r w:rsidRPr="00F52667">
        <w:t>ſ</w:t>
      </w:r>
      <w:r>
        <w:t xml:space="preserve">zti on </w:t>
      </w:r>
      <w:r w:rsidRPr="00F52667">
        <w:t>ſ</w:t>
      </w:r>
      <w:r>
        <w:t xml:space="preserve">ze </w:t>
      </w:r>
      <w:r w:rsidRPr="00F52667">
        <w:t>ſ</w:t>
      </w:r>
      <w:r>
        <w:t xml:space="preserve">zkvari, ki </w:t>
      </w:r>
      <w:r w:rsidRPr="00F52667">
        <w:t>ſ</w:t>
      </w:r>
      <w:r>
        <w:t>ze vsitki ne</w:t>
      </w:r>
      <w:r>
        <w:br/>
        <w:t xml:space="preserve">opravi, ki </w:t>
      </w:r>
      <w:r w:rsidRPr="00F52667">
        <w:t>ſ</w:t>
      </w:r>
      <w:r>
        <w:t>zvéte reicsi ne dersi dobra dela ne csini.</w:t>
      </w:r>
    </w:p>
    <w:p w14:paraId="51963F32" w14:textId="77777777" w:rsidR="00380A5E" w:rsidRDefault="00380A5E" w:rsidP="00380A5E">
      <w:pPr>
        <w:pStyle w:val="teiab"/>
      </w:pPr>
      <w:r w:rsidRPr="00613FA1">
        <w:rPr>
          <w:rStyle w:val="teilabelZnak"/>
        </w:rPr>
        <w:t>3.</w:t>
      </w:r>
      <w:r>
        <w:t xml:space="preserve"> Toje sitka pobolsanye, </w:t>
      </w:r>
      <w:r w:rsidRPr="00F52667">
        <w:t>ſ</w:t>
      </w:r>
      <w:r>
        <w:t>zvéte reicsi po</w:t>
      </w:r>
      <w:r w:rsidRPr="00F52667">
        <w:t>ſ</w:t>
      </w:r>
      <w:r>
        <w:t>zlű</w:t>
      </w:r>
      <w:r w:rsidRPr="00F52667">
        <w:t>ſſ</w:t>
      </w:r>
      <w:r>
        <w:t>anye,</w:t>
      </w:r>
      <w:r>
        <w:br/>
        <w:t xml:space="preserve">ino nyé terdno zdersanyé i vu </w:t>
      </w:r>
      <w:r w:rsidRPr="00F52667">
        <w:t>ſ</w:t>
      </w:r>
      <w:r>
        <w:t>zerczi o</w:t>
      </w:r>
      <w:r w:rsidRPr="00F52667">
        <w:t>ſ</w:t>
      </w:r>
      <w:r>
        <w:t>ztánenye.</w:t>
      </w:r>
    </w:p>
    <w:p w14:paraId="0C034D84" w14:textId="77777777" w:rsidR="00380A5E" w:rsidRDefault="00380A5E" w:rsidP="00380A5E">
      <w:pPr>
        <w:pStyle w:val="teiab"/>
      </w:pPr>
      <w:r w:rsidRPr="00613FA1">
        <w:rPr>
          <w:rStyle w:val="teilabelZnak"/>
        </w:rPr>
        <w:t>4.</w:t>
      </w:r>
      <w:r>
        <w:t xml:space="preserve"> Steri vucsi práve vőre, kase dűsno z velicsa-</w:t>
      </w:r>
      <w:r>
        <w:br/>
        <w:t xml:space="preserve">nye, pri nikakve </w:t>
      </w:r>
      <w:r w:rsidRPr="00F52667">
        <w:t>ſ</w:t>
      </w:r>
      <w:r>
        <w:t>ztvári drűge nego pri Go</w:t>
      </w:r>
      <w:r w:rsidRPr="00F52667">
        <w:t>ſ</w:t>
      </w:r>
      <w:r>
        <w:t>z-</w:t>
      </w:r>
      <w:r>
        <w:br/>
        <w:t>podni Bougi.</w:t>
      </w:r>
    </w:p>
    <w:p w14:paraId="75C16717" w14:textId="77777777" w:rsidR="00380A5E" w:rsidRDefault="00380A5E" w:rsidP="00380A5E">
      <w:pPr>
        <w:pStyle w:val="teiab"/>
      </w:pPr>
      <w:r w:rsidRPr="00613FA1">
        <w:rPr>
          <w:rStyle w:val="teilabelZnak"/>
        </w:rPr>
        <w:t>5.</w:t>
      </w:r>
      <w:r>
        <w:t xml:space="preserve"> Vűpaimo</w:t>
      </w:r>
      <w:r w:rsidRPr="00F52667">
        <w:t>ſ</w:t>
      </w:r>
      <w:r>
        <w:t>ze zvőrov vBogi veruimo vu tvojem</w:t>
      </w:r>
      <w:r>
        <w:br/>
        <w:t>keipi vu Ocsi Szini v</w:t>
      </w:r>
      <w:r w:rsidRPr="00F52667">
        <w:t>ſ</w:t>
      </w:r>
      <w:r>
        <w:t>zvetom Dűhi, vprávom</w:t>
      </w:r>
      <w:r>
        <w:br/>
        <w:t>Troi</w:t>
      </w:r>
      <w:r w:rsidRPr="00F52667">
        <w:t>ſ</w:t>
      </w:r>
      <w:r>
        <w:t>ztvi vjednom Boi</w:t>
      </w:r>
      <w:r w:rsidRPr="00F52667">
        <w:t>ſ</w:t>
      </w:r>
      <w:r>
        <w:t>tvi.</w:t>
      </w:r>
    </w:p>
    <w:p w14:paraId="179CC8A8" w14:textId="77777777" w:rsidR="00380A5E" w:rsidRDefault="00380A5E" w:rsidP="00380A5E">
      <w:pPr>
        <w:pStyle w:val="teiab"/>
      </w:pPr>
      <w:r w:rsidRPr="00613FA1">
        <w:rPr>
          <w:rStyle w:val="teilabelZnak"/>
        </w:rPr>
        <w:t>6.</w:t>
      </w:r>
      <w:r>
        <w:t xml:space="preserve"> Ocza Bouda veruimo mi, da </w:t>
      </w:r>
      <w:r w:rsidRPr="00F52667">
        <w:t>ſ</w:t>
      </w:r>
      <w:r>
        <w:t>zmo ponyem v</w:t>
      </w:r>
      <w:r w:rsidRPr="00F52667">
        <w:t>ſ</w:t>
      </w:r>
      <w:r>
        <w:t>zi</w:t>
      </w:r>
      <w:r>
        <w:br/>
      </w:r>
      <w:r w:rsidRPr="00F52667">
        <w:t>ſ</w:t>
      </w:r>
      <w:r>
        <w:t>ztvorjeni, da on pa</w:t>
      </w:r>
      <w:r w:rsidRPr="00F52667">
        <w:t>ſ</w:t>
      </w:r>
      <w:r>
        <w:t>zko na ná</w:t>
      </w:r>
      <w:r w:rsidRPr="00F52667">
        <w:t>ſ</w:t>
      </w:r>
      <w:r>
        <w:t>z no</w:t>
      </w:r>
      <w:r w:rsidRPr="00F52667">
        <w:t>ſ</w:t>
      </w:r>
      <w:r>
        <w:t>zi, kako</w:t>
      </w:r>
      <w:r>
        <w:br/>
        <w:t>Otecz milo</w:t>
      </w:r>
      <w:r w:rsidRPr="00F52667">
        <w:t>ſ</w:t>
      </w:r>
      <w:r>
        <w:t>ztivni.</w:t>
      </w:r>
    </w:p>
    <w:p w14:paraId="74CA8CB3" w14:textId="77777777" w:rsidR="00380A5E" w:rsidRDefault="00380A5E" w:rsidP="00380A5E">
      <w:pPr>
        <w:pStyle w:val="teicatch-word"/>
      </w:pPr>
      <w:r>
        <w:t>Jesu</w:t>
      </w:r>
      <w:r w:rsidRPr="00F52667">
        <w:t>ſ</w:t>
      </w:r>
      <w:r>
        <w:t>.</w:t>
      </w:r>
    </w:p>
    <w:p w14:paraId="1984ADA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206DEF9" w14:textId="77777777" w:rsidR="00380A5E" w:rsidRDefault="00380A5E" w:rsidP="00380A5E">
      <w:r>
        <w:lastRenderedPageBreak/>
        <w:t>/078r/</w:t>
      </w:r>
    </w:p>
    <w:p w14:paraId="2CA4C13D" w14:textId="77777777" w:rsidR="00380A5E" w:rsidRDefault="00380A5E" w:rsidP="00380A5E">
      <w:pPr>
        <w:pStyle w:val="teifwPageNum"/>
      </w:pPr>
      <w:r>
        <w:t>160</w:t>
      </w:r>
    </w:p>
    <w:p w14:paraId="4795FF47" w14:textId="77777777" w:rsidR="00380A5E" w:rsidRDefault="00380A5E" w:rsidP="00380A5E">
      <w:pPr>
        <w:pStyle w:val="teiab"/>
      </w:pPr>
      <w:r w:rsidRPr="00A4732A">
        <w:rPr>
          <w:rStyle w:val="teilabelZnak"/>
        </w:rPr>
        <w:t>7.</w:t>
      </w:r>
      <w:r>
        <w:t xml:space="preserve"> </w:t>
      </w:r>
      <w:r w:rsidRPr="00FC597F">
        <w:rPr>
          <w:rStyle w:val="teipersName"/>
        </w:rPr>
        <w:t>Jesus Kristus</w:t>
      </w:r>
      <w:r>
        <w:t xml:space="preserve"> nam je glava odkűpitelje od vrága,</w:t>
      </w:r>
      <w:r>
        <w:br/>
        <w:t>obranitelje od greha, zvelicsitelje od Bouga.</w:t>
      </w:r>
    </w:p>
    <w:p w14:paraId="606F1085" w14:textId="77777777" w:rsidR="00380A5E" w:rsidRDefault="00380A5E" w:rsidP="00380A5E">
      <w:pPr>
        <w:pStyle w:val="teiab"/>
      </w:pPr>
      <w:r w:rsidRPr="00A4732A">
        <w:rPr>
          <w:rStyle w:val="teilabelZnak"/>
        </w:rPr>
        <w:t>8.</w:t>
      </w:r>
      <w:r>
        <w:t xml:space="preserve"> Szvéti Dug je nas navucsenik, na zvelicsenye</w:t>
      </w:r>
      <w:r>
        <w:br/>
        <w:t>oprávlenilo, vsálo</w:t>
      </w:r>
      <w:r w:rsidRPr="00F52667">
        <w:t>ſ</w:t>
      </w:r>
      <w:r>
        <w:t>zve obe</w:t>
      </w:r>
      <w:r w:rsidRPr="00F52667">
        <w:t>ſ</w:t>
      </w:r>
      <w:r w:rsidRPr="00CB5E6F">
        <w:t>zelnilo</w:t>
      </w:r>
      <w:r>
        <w:t>, vu Dűs</w:t>
      </w:r>
      <w:r w:rsidRPr="00F52667">
        <w:t>ſ</w:t>
      </w:r>
      <w:r>
        <w:t>i</w:t>
      </w:r>
      <w:r>
        <w:br/>
        <w:t>ve</w:t>
      </w:r>
      <w:r w:rsidRPr="00F52667">
        <w:t>ſ</w:t>
      </w:r>
      <w:r>
        <w:t>zél mirovnilo.</w:t>
      </w:r>
    </w:p>
    <w:p w14:paraId="1FD9B455" w14:textId="77777777" w:rsidR="00380A5E" w:rsidRDefault="00380A5E" w:rsidP="00380A5E">
      <w:pPr>
        <w:pStyle w:val="teiab"/>
      </w:pPr>
      <w:r w:rsidRPr="00A4732A">
        <w:rPr>
          <w:rStyle w:val="teilabelZnak"/>
        </w:rPr>
        <w:t>9.</w:t>
      </w:r>
      <w:r>
        <w:t xml:space="preserve"> Ki</w:t>
      </w:r>
      <w:r w:rsidRPr="00F52667">
        <w:t>ſ</w:t>
      </w:r>
      <w:r>
        <w:t>ze hocse zvelicsati, tako more v</w:t>
      </w:r>
      <w:r w:rsidRPr="00F52667">
        <w:t>ſ</w:t>
      </w:r>
      <w:r>
        <w:t>zak razmeti,</w:t>
      </w:r>
      <w:r>
        <w:br/>
        <w:t xml:space="preserve">Bogha vjednom </w:t>
      </w:r>
      <w:r w:rsidRPr="00F52667">
        <w:t>ſ</w:t>
      </w:r>
      <w:r>
        <w:t>ztali znati, vtvojem keipi po</w:t>
      </w:r>
      <w:r w:rsidRPr="00F52667">
        <w:t>ſ</w:t>
      </w:r>
      <w:r>
        <w:t>tűvati;</w:t>
      </w:r>
    </w:p>
    <w:p w14:paraId="7DE7D793" w14:textId="77777777" w:rsidR="00380A5E" w:rsidRDefault="00380A5E" w:rsidP="00380A5E">
      <w:pPr>
        <w:pStyle w:val="teiab"/>
      </w:pPr>
      <w:r w:rsidRPr="00A4732A">
        <w:rPr>
          <w:rStyle w:val="teilabelZnak"/>
        </w:rPr>
        <w:t>10.</w:t>
      </w:r>
      <w:r>
        <w:t xml:space="preserve"> Po takovoi cslovik vőri, priéten bode pri Bogi</w:t>
      </w:r>
      <w:r>
        <w:br/>
        <w:t>v</w:t>
      </w:r>
      <w:r w:rsidRPr="00F52667">
        <w:t>ſ</w:t>
      </w:r>
      <w:r>
        <w:t>zigdár bo sivel pri Bougi, bode vNebe</w:t>
      </w:r>
      <w:r w:rsidRPr="00F52667">
        <w:t>ſ</w:t>
      </w:r>
      <w:r>
        <w:t>zkom Or</w:t>
      </w:r>
      <w:r w:rsidRPr="00F52667">
        <w:t>ſ</w:t>
      </w:r>
      <w:r>
        <w:t>zági.</w:t>
      </w:r>
    </w:p>
    <w:p w14:paraId="4246132B" w14:textId="77777777" w:rsidR="00380A5E" w:rsidRDefault="00380A5E" w:rsidP="00380A5E">
      <w:pPr>
        <w:pStyle w:val="teiab"/>
      </w:pPr>
      <w:r w:rsidRPr="00A4732A">
        <w:rPr>
          <w:rStyle w:val="teilabelZnak"/>
        </w:rPr>
        <w:t>11.</w:t>
      </w:r>
      <w:r>
        <w:t xml:space="preserve"> Vutoi vőri steri </w:t>
      </w:r>
      <w:r w:rsidRPr="00F52667">
        <w:t>ſ</w:t>
      </w:r>
      <w:r>
        <w:t>ztoÿ v</w:t>
      </w:r>
      <w:r w:rsidRPr="00F52667">
        <w:t>ſ</w:t>
      </w:r>
      <w:r>
        <w:t xml:space="preserve">zigdár </w:t>
      </w:r>
      <w:r w:rsidRPr="00F52667">
        <w:t>ſ</w:t>
      </w:r>
      <w:r>
        <w:t>ze prout grehu</w:t>
      </w:r>
      <w:r>
        <w:br/>
        <w:t xml:space="preserve">bori, na vűzdi </w:t>
      </w:r>
      <w:r w:rsidRPr="00F52667">
        <w:t>ſ</w:t>
      </w:r>
      <w:r>
        <w:t>zve teilo vodi, v</w:t>
      </w:r>
      <w:r w:rsidRPr="00F52667">
        <w:t>ſ</w:t>
      </w:r>
      <w:r>
        <w:t>zigdár dobro delo csini.</w:t>
      </w:r>
    </w:p>
    <w:p w14:paraId="155A40B3" w14:textId="77777777" w:rsidR="00380A5E" w:rsidRDefault="00380A5E" w:rsidP="00380A5E">
      <w:pPr>
        <w:pStyle w:val="teiab"/>
      </w:pPr>
      <w:r w:rsidRPr="00A4732A">
        <w:rPr>
          <w:rStyle w:val="teilabelZnak"/>
        </w:rPr>
        <w:t>12.</w:t>
      </w:r>
      <w:r>
        <w:t xml:space="preserve"> Kteri hodio paki vgrehi opadno v</w:t>
      </w:r>
      <w:r w:rsidRPr="00F52667">
        <w:t>ſ</w:t>
      </w:r>
      <w:r>
        <w:t>zi od vőre pre</w:t>
      </w:r>
      <w:r w:rsidRPr="00F52667">
        <w:t>ſ</w:t>
      </w:r>
      <w:r>
        <w:t>z</w:t>
      </w:r>
      <w:r>
        <w:br/>
        <w:t>dvoino</w:t>
      </w:r>
      <w:r w:rsidRPr="00F52667">
        <w:t>ſ</w:t>
      </w:r>
      <w:r>
        <w:t>zti v</w:t>
      </w:r>
      <w:r w:rsidRPr="00F52667">
        <w:t>ſ</w:t>
      </w:r>
      <w:r>
        <w:t xml:space="preserve">zi </w:t>
      </w:r>
      <w:r w:rsidRPr="00F52667">
        <w:t>ſ</w:t>
      </w:r>
      <w:r>
        <w:t xml:space="preserve">ze </w:t>
      </w:r>
      <w:r w:rsidRPr="00F52667">
        <w:t>ſ</w:t>
      </w:r>
      <w:r>
        <w:t>zkvario, ár peklu Vragu v</w:t>
      </w:r>
      <w:r w:rsidRPr="00F52667">
        <w:t>ſ</w:t>
      </w:r>
      <w:r>
        <w:t xml:space="preserve">zi </w:t>
      </w:r>
      <w:r w:rsidRPr="00F52667">
        <w:t>ſ</w:t>
      </w:r>
      <w:r>
        <w:t>zlűsio.</w:t>
      </w:r>
    </w:p>
    <w:p w14:paraId="4270D1F8" w14:textId="77777777" w:rsidR="00380A5E" w:rsidRDefault="00380A5E" w:rsidP="00380A5E">
      <w:pPr>
        <w:pStyle w:val="teiab"/>
      </w:pPr>
      <w:r w:rsidRPr="00A4732A">
        <w:rPr>
          <w:rStyle w:val="teilabelZnak"/>
        </w:rPr>
        <w:t>13.</w:t>
      </w:r>
      <w:r>
        <w:t xml:space="preserve"> Za sivota cslovik v</w:t>
      </w:r>
      <w:r w:rsidRPr="00F52667">
        <w:t>ſ</w:t>
      </w:r>
      <w:r>
        <w:t>záki, vu právoi vőri o</w:t>
      </w:r>
      <w:r w:rsidRPr="00F52667">
        <w:t>ſ</w:t>
      </w:r>
      <w:r>
        <w:t>ztani,</w:t>
      </w:r>
      <w:r>
        <w:br/>
        <w:t>lűézen bratin</w:t>
      </w:r>
      <w:r w:rsidRPr="00F52667">
        <w:t>ſ</w:t>
      </w:r>
      <w:r>
        <w:t>zko dersi, Bogu hocses biti drag</w:t>
      </w:r>
      <w:r w:rsidRPr="00F52667">
        <w:t>ſ</w:t>
      </w:r>
      <w:r>
        <w:t>i</w:t>
      </w:r>
    </w:p>
    <w:p w14:paraId="7D33E0BF" w14:textId="77777777" w:rsidR="00380A5E" w:rsidRDefault="00380A5E" w:rsidP="00380A5E">
      <w:pPr>
        <w:pStyle w:val="teiab"/>
      </w:pPr>
      <w:r w:rsidRPr="00A4732A">
        <w:rPr>
          <w:rStyle w:val="teilabelZnak"/>
        </w:rPr>
        <w:t>14.</w:t>
      </w:r>
      <w:r>
        <w:t xml:space="preserve"> Komu bodi hvála dána, ino Diha vekivecsna,</w:t>
      </w:r>
      <w:r>
        <w:br/>
        <w:t>nám dán noidi mir od nyega ino ocsina mi,</w:t>
      </w:r>
      <w:r>
        <w:br/>
        <w:t xml:space="preserve">loscsa. </w:t>
      </w:r>
    </w:p>
    <w:p w14:paraId="4A41EE6E" w14:textId="77777777" w:rsidR="00380A5E" w:rsidRDefault="00380A5E" w:rsidP="00380A5E">
      <w:pPr>
        <w:pStyle w:val="teiclosure0"/>
      </w:pPr>
      <w:r>
        <w:t>Amen</w:t>
      </w:r>
    </w:p>
    <w:p w14:paraId="5E64D34B" w14:textId="77777777" w:rsidR="00380A5E" w:rsidRDefault="00380A5E" w:rsidP="00380A5E">
      <w:pPr>
        <w:pStyle w:val="teicatch-word"/>
      </w:pPr>
      <w:r>
        <w:t xml:space="preserve">Symbak </w:t>
      </w:r>
    </w:p>
    <w:p w14:paraId="5D0ABC3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FE346E5" w14:textId="77777777" w:rsidR="00380A5E" w:rsidRDefault="00380A5E" w:rsidP="00380A5E">
      <w:r>
        <w:lastRenderedPageBreak/>
        <w:t>/078v/</w:t>
      </w:r>
    </w:p>
    <w:p w14:paraId="4D23B2E1" w14:textId="77777777" w:rsidR="00380A5E" w:rsidRDefault="00380A5E" w:rsidP="00380A5E">
      <w:pPr>
        <w:pStyle w:val="teifwPageNum"/>
      </w:pPr>
      <w:r>
        <w:t>161</w:t>
      </w:r>
    </w:p>
    <w:p w14:paraId="6D924CF5" w14:textId="77777777" w:rsidR="00380A5E" w:rsidRDefault="00380A5E" w:rsidP="00380A5E">
      <w:pPr>
        <w:pStyle w:val="Naslov2"/>
      </w:pPr>
      <w:r>
        <w:t xml:space="preserve">Alia Communis. Nota. Ki tsak </w:t>
      </w:r>
      <w:r w:rsidRPr="00533B7A">
        <w:rPr>
          <w:rStyle w:val="teigap"/>
        </w:rPr>
        <w:t>???</w:t>
      </w:r>
      <w:r>
        <w:t xml:space="preserve"> dolgát.</w:t>
      </w:r>
    </w:p>
    <w:p w14:paraId="209F5070" w14:textId="77777777" w:rsidR="00380A5E" w:rsidRDefault="00380A5E" w:rsidP="00380A5E">
      <w:pPr>
        <w:pStyle w:val="teiab"/>
      </w:pPr>
      <w:r w:rsidRPr="00533B7A">
        <w:rPr>
          <w:rStyle w:val="teilabelZnak"/>
        </w:rPr>
        <w:t>1.</w:t>
      </w:r>
      <w:r>
        <w:t xml:space="preserve"> Ki</w:t>
      </w:r>
      <w:r w:rsidRPr="00F52667">
        <w:t>ſ</w:t>
      </w:r>
      <w:r>
        <w:t>ze vu visnyem Bogi vűpa, i v</w:t>
      </w:r>
      <w:r w:rsidRPr="00F52667">
        <w:t>ſ</w:t>
      </w:r>
      <w:r>
        <w:t>zigdár</w:t>
      </w:r>
      <w:r>
        <w:br/>
        <w:t>mu zdiháva :/: Onbode verno csuval nyega, vu</w:t>
      </w:r>
      <w:r>
        <w:br/>
        <w:t>v</w:t>
      </w:r>
      <w:r w:rsidRPr="00F52667">
        <w:t>ſ</w:t>
      </w:r>
      <w:r>
        <w:t>zem kvari i nevoljai, ki</w:t>
      </w:r>
      <w:r w:rsidRPr="00F52667">
        <w:t>ſ</w:t>
      </w:r>
      <w:r>
        <w:t>ze vu nyem vűpa lep-</w:t>
      </w:r>
      <w:r>
        <w:br/>
        <w:t>rai, onje nei czimpral na pei</w:t>
      </w:r>
      <w:r w:rsidRPr="00F52667">
        <w:t>ſ</w:t>
      </w:r>
      <w:r>
        <w:t>zki.</w:t>
      </w:r>
    </w:p>
    <w:p w14:paraId="1ADD8EDD" w14:textId="77777777" w:rsidR="00380A5E" w:rsidRDefault="00380A5E" w:rsidP="00380A5E">
      <w:pPr>
        <w:pStyle w:val="teiab"/>
      </w:pPr>
      <w:r w:rsidRPr="00533B7A">
        <w:rPr>
          <w:rStyle w:val="teilabelZnak"/>
        </w:rPr>
        <w:t>2.</w:t>
      </w:r>
      <w:r>
        <w:t xml:space="preserve"> Kai nam ka</w:t>
      </w:r>
      <w:r w:rsidRPr="00F52667">
        <w:t>ſ</w:t>
      </w:r>
      <w:r>
        <w:t xml:space="preserve">znio teske </w:t>
      </w:r>
      <w:r w:rsidRPr="00F52667">
        <w:t>ſ</w:t>
      </w:r>
      <w:r>
        <w:t>zkerbi, i na</w:t>
      </w:r>
      <w:r w:rsidRPr="00F52667">
        <w:t>ſſ</w:t>
      </w:r>
      <w:r>
        <w:t>i gyoi prevrnou-</w:t>
      </w:r>
      <w:r>
        <w:br/>
        <w:t>gi :/: Kai ha</w:t>
      </w:r>
      <w:r w:rsidRPr="00F52667">
        <w:t>ſ</w:t>
      </w:r>
      <w:r>
        <w:t>zni kai mi v</w:t>
      </w:r>
      <w:r w:rsidRPr="00F52667">
        <w:t>ſ</w:t>
      </w:r>
      <w:r>
        <w:t>zako kűtro, za nas kvár</w:t>
      </w:r>
      <w:r>
        <w:br/>
      </w:r>
      <w:r w:rsidRPr="00F52667">
        <w:t>ſ</w:t>
      </w:r>
      <w:r>
        <w:t>ze salo</w:t>
      </w:r>
      <w:r w:rsidRPr="00F52667">
        <w:t>ſ</w:t>
      </w:r>
      <w:r>
        <w:t>ztimo, ztom salo</w:t>
      </w:r>
      <w:r w:rsidRPr="00F52667">
        <w:t>ſ</w:t>
      </w:r>
      <w:r>
        <w:t>ztjom leprai na</w:t>
      </w:r>
      <w:r w:rsidRPr="00F52667">
        <w:t>ſſ</w:t>
      </w:r>
      <w:r>
        <w:t>o, nevolo</w:t>
      </w:r>
      <w:r>
        <w:br/>
        <w:t>povéksavamo.</w:t>
      </w:r>
    </w:p>
    <w:p w14:paraId="40BE7446" w14:textId="77777777" w:rsidR="00380A5E" w:rsidRDefault="00380A5E" w:rsidP="00380A5E">
      <w:pPr>
        <w:pStyle w:val="teiab"/>
      </w:pPr>
      <w:r w:rsidRPr="00533B7A">
        <w:rPr>
          <w:rStyle w:val="teilabelZnak"/>
        </w:rPr>
        <w:t>3.</w:t>
      </w:r>
      <w:r>
        <w:t xml:space="preserve"> Jen mali csa</w:t>
      </w:r>
      <w:r w:rsidRPr="00F52667">
        <w:t>ſ</w:t>
      </w:r>
      <w:r>
        <w:t>z mirovno terpmo, i sorsom dovolni</w:t>
      </w:r>
      <w:r>
        <w:br/>
        <w:t>boimo:/: Na Bósjo voljo nikai mo v</w:t>
      </w:r>
      <w:r w:rsidRPr="00F52667">
        <w:t>ſ</w:t>
      </w:r>
      <w:r>
        <w:t>ze, kak nye-</w:t>
      </w:r>
      <w:r>
        <w:br/>
        <w:t xml:space="preserve">ga miloscsa hocse, onje odebral nás </w:t>
      </w:r>
      <w:r w:rsidRPr="00F52667">
        <w:t>ſ</w:t>
      </w:r>
      <w:r>
        <w:t>zebi, on zná</w:t>
      </w:r>
      <w:r>
        <w:br/>
        <w:t>dobro kai nam fali.</w:t>
      </w:r>
    </w:p>
    <w:p w14:paraId="657F7FEA" w14:textId="77777777" w:rsidR="00380A5E" w:rsidRDefault="00380A5E" w:rsidP="00380A5E">
      <w:pPr>
        <w:pStyle w:val="teiab"/>
      </w:pPr>
      <w:r w:rsidRPr="00533B7A">
        <w:rPr>
          <w:rStyle w:val="teilabelZnak"/>
        </w:rPr>
        <w:t>4.</w:t>
      </w:r>
      <w:r>
        <w:t xml:space="preserve"> On zná ono ve</w:t>
      </w:r>
      <w:r w:rsidRPr="00F52667">
        <w:t>ſ</w:t>
      </w:r>
      <w:r>
        <w:t>zélo vzeime, on zná na ha</w:t>
      </w:r>
      <w:r w:rsidRPr="00F52667">
        <w:t>ſ</w:t>
      </w:r>
      <w:r>
        <w:t>zek</w:t>
      </w:r>
      <w:r>
        <w:br/>
        <w:t>kainamje :/: Ako ná</w:t>
      </w:r>
      <w:r w:rsidRPr="00F52667">
        <w:t>ſ</w:t>
      </w:r>
      <w:r>
        <w:t>zje naisel vu vőri, i vná</w:t>
      </w:r>
      <w:r w:rsidRPr="00F52667">
        <w:t>ſ</w:t>
      </w:r>
      <w:r>
        <w:t>z</w:t>
      </w:r>
      <w:r>
        <w:br/>
        <w:t>nei poznal jálno</w:t>
      </w:r>
      <w:r w:rsidRPr="00F52667">
        <w:t>ſ</w:t>
      </w:r>
      <w:r>
        <w:t>zti, prevle kak stimamo pride,</w:t>
      </w:r>
      <w:r>
        <w:br/>
        <w:t>i vnoge dari nam daje.</w:t>
      </w:r>
    </w:p>
    <w:p w14:paraId="675B0FB8" w14:textId="77777777" w:rsidR="00380A5E" w:rsidRDefault="00380A5E" w:rsidP="00380A5E">
      <w:pPr>
        <w:pStyle w:val="teiab"/>
      </w:pPr>
      <w:r w:rsidRPr="00533B7A">
        <w:rPr>
          <w:rStyle w:val="teilabelZnak"/>
        </w:rPr>
        <w:t>5.</w:t>
      </w:r>
      <w:r>
        <w:t xml:space="preserve"> Ne stimai vu ne</w:t>
      </w:r>
      <w:r w:rsidRPr="00F52667">
        <w:t>ſ</w:t>
      </w:r>
      <w:r>
        <w:t>zrecsi tvojoj, kaibi Boug</w:t>
      </w:r>
      <w:r>
        <w:br/>
        <w:t>o</w:t>
      </w:r>
      <w:r w:rsidRPr="00F52667">
        <w:t>ſ</w:t>
      </w:r>
      <w:r>
        <w:t>ztavil tebe, :/: I kaibi on bil vBosjoi voli,</w:t>
      </w:r>
    </w:p>
    <w:p w14:paraId="2B76EC46" w14:textId="77777777" w:rsidR="00380A5E" w:rsidRDefault="00380A5E" w:rsidP="00380A5E">
      <w:pPr>
        <w:spacing w:after="200"/>
      </w:pPr>
      <w:r>
        <w:br w:type="page"/>
      </w:r>
    </w:p>
    <w:p w14:paraId="0C52F886" w14:textId="77777777" w:rsidR="00380A5E" w:rsidRDefault="00380A5E" w:rsidP="00380A5E">
      <w:r>
        <w:lastRenderedPageBreak/>
        <w:t>/079r/</w:t>
      </w:r>
    </w:p>
    <w:p w14:paraId="6614DDE8" w14:textId="77777777" w:rsidR="00380A5E" w:rsidRDefault="00380A5E" w:rsidP="00380A5E">
      <w:pPr>
        <w:pStyle w:val="teifwPageNum"/>
      </w:pPr>
      <w:r>
        <w:t>162</w:t>
      </w:r>
    </w:p>
    <w:p w14:paraId="4991F415" w14:textId="77777777" w:rsidR="00380A5E" w:rsidRDefault="00380A5E" w:rsidP="00380A5E">
      <w:pPr>
        <w:pStyle w:val="teiab"/>
      </w:pPr>
      <w:r>
        <w:t>komu v</w:t>
      </w:r>
      <w:r w:rsidRPr="00F52667">
        <w:t>ſ</w:t>
      </w:r>
      <w:r>
        <w:t xml:space="preserve">za </w:t>
      </w:r>
      <w:r w:rsidRPr="00F52667">
        <w:t>ſ</w:t>
      </w:r>
      <w:r>
        <w:t xml:space="preserve">zlusio po vouli, vreime </w:t>
      </w:r>
      <w:r w:rsidRPr="00F52667">
        <w:t>ſ</w:t>
      </w:r>
      <w:r>
        <w:t>ze hitro oberné</w:t>
      </w:r>
      <w:r>
        <w:br/>
        <w:t>i v</w:t>
      </w:r>
      <w:r w:rsidRPr="00F52667">
        <w:t>ſ</w:t>
      </w:r>
      <w:r>
        <w:t>zakomu</w:t>
      </w:r>
      <w:r w:rsidRPr="00F52667">
        <w:t>ſ</w:t>
      </w:r>
      <w:r>
        <w:t>ze trél dáje.</w:t>
      </w:r>
    </w:p>
    <w:p w14:paraId="7F4DAB8F" w14:textId="77777777" w:rsidR="00380A5E" w:rsidRDefault="00380A5E" w:rsidP="00380A5E">
      <w:pPr>
        <w:pStyle w:val="teiab"/>
      </w:pPr>
      <w:r w:rsidRPr="00B117CA">
        <w:rPr>
          <w:rStyle w:val="teilabelZnak"/>
        </w:rPr>
        <w:t>6.</w:t>
      </w:r>
      <w:r>
        <w:t xml:space="preserve"> Kroto je Bogu lehko delo, ino je nyemu v</w:t>
      </w:r>
      <w:r w:rsidRPr="00F52667">
        <w:t>ſ</w:t>
      </w:r>
      <w:r>
        <w:t>ze edno:/:</w:t>
      </w:r>
      <w:r>
        <w:br/>
        <w:t xml:space="preserve">zBogácza vcsiniti Koldusa, i </w:t>
      </w:r>
      <w:r w:rsidRPr="00F52667">
        <w:t>ſ</w:t>
      </w:r>
      <w:r>
        <w:t>ziromáka Bogácza,</w:t>
      </w:r>
      <w:r>
        <w:br/>
        <w:t>Bogje zmósni i pravicsni, ki zvi</w:t>
      </w:r>
      <w:r w:rsidRPr="00F52667">
        <w:t>ſ</w:t>
      </w:r>
      <w:r>
        <w:t>zi ino ponizi.</w:t>
      </w:r>
    </w:p>
    <w:p w14:paraId="61BB764C" w14:textId="77777777" w:rsidR="00380A5E" w:rsidRDefault="00380A5E" w:rsidP="00380A5E">
      <w:pPr>
        <w:pStyle w:val="teiab"/>
      </w:pPr>
      <w:r w:rsidRPr="00B117CA">
        <w:rPr>
          <w:rStyle w:val="teilabelZnak"/>
        </w:rPr>
        <w:t>7.</w:t>
      </w:r>
      <w:r>
        <w:t xml:space="preserve"> Dicsi Boga po nyega vouli, tvo csé</w:t>
      </w:r>
      <w:r w:rsidRPr="00F52667">
        <w:t>ſ</w:t>
      </w:r>
      <w:r>
        <w:t>zt verno</w:t>
      </w:r>
      <w:r>
        <w:br/>
        <w:t>dopernásai :/:  Vűpai</w:t>
      </w:r>
      <w:r w:rsidRPr="00F52667">
        <w:t>ſ</w:t>
      </w:r>
      <w:r>
        <w:t>ze vBosjem blago</w:t>
      </w:r>
      <w:r w:rsidRPr="00F52667">
        <w:t>ſ</w:t>
      </w:r>
      <w:r>
        <w:t>zlovi, ho-</w:t>
      </w:r>
      <w:r>
        <w:br/>
        <w:t>cse</w:t>
      </w:r>
      <w:r w:rsidRPr="00F52667">
        <w:t>ſ</w:t>
      </w:r>
      <w:r>
        <w:t>zeti povnosati, ár ki</w:t>
      </w:r>
      <w:r w:rsidRPr="00F52667">
        <w:t>ſ</w:t>
      </w:r>
      <w:r>
        <w:t>ze vűpa vu Bogi, on-</w:t>
      </w:r>
      <w:r>
        <w:br/>
        <w:t>ga nescse o</w:t>
      </w:r>
      <w:r w:rsidRPr="00F52667">
        <w:t>ſ</w:t>
      </w:r>
      <w:r>
        <w:t>ztaviti</w:t>
      </w:r>
    </w:p>
    <w:p w14:paraId="6FB62A6E" w14:textId="77777777" w:rsidR="00380A5E" w:rsidRDefault="00380A5E" w:rsidP="00380A5E">
      <w:pPr>
        <w:pStyle w:val="teiclosure0"/>
      </w:pPr>
      <w:r>
        <w:t>Amen</w:t>
      </w:r>
    </w:p>
    <w:p w14:paraId="3A86C296" w14:textId="77777777" w:rsidR="00380A5E" w:rsidRDefault="00380A5E" w:rsidP="00380A5E">
      <w:pPr>
        <w:pStyle w:val="Naslov2"/>
      </w:pPr>
      <w:r>
        <w:t xml:space="preserve">De Diuite et mendico </w:t>
      </w:r>
      <w:r w:rsidRPr="00B117CA">
        <w:rPr>
          <w:rStyle w:val="teipersName"/>
        </w:rPr>
        <w:t>Lazaro</w:t>
      </w:r>
      <w:r>
        <w:t>. Luc. to. Cap.</w:t>
      </w:r>
    </w:p>
    <w:p w14:paraId="5EE3BB73" w14:textId="77777777" w:rsidR="00380A5E" w:rsidRDefault="00380A5E" w:rsidP="00380A5E">
      <w:pPr>
        <w:pStyle w:val="teiab"/>
      </w:pPr>
      <w:r w:rsidRPr="00AB0A2F">
        <w:rPr>
          <w:rStyle w:val="teilabelZnak"/>
        </w:rPr>
        <w:t>1.</w:t>
      </w:r>
      <w:r>
        <w:t xml:space="preserve"> </w:t>
      </w:r>
      <w:r w:rsidRPr="00AB0A2F">
        <w:rPr>
          <w:rStyle w:val="teipersName"/>
        </w:rPr>
        <w:t>Adam</w:t>
      </w:r>
      <w:r>
        <w:t xml:space="preserve"> v Paradicsom gda be</w:t>
      </w:r>
      <w:r w:rsidRPr="00F52667">
        <w:t>ſſ</w:t>
      </w:r>
      <w:r>
        <w:t>e polosén, od vrága</w:t>
      </w:r>
      <w:r>
        <w:br/>
        <w:t>jálnoga teda je prekanyen i z Paradicsoma</w:t>
      </w:r>
      <w:r>
        <w:br/>
        <w:t>vunka i zpelanje, velikoi nevouli ondi je polósen</w:t>
      </w:r>
    </w:p>
    <w:p w14:paraId="619B0524" w14:textId="77777777" w:rsidR="00380A5E" w:rsidRDefault="00380A5E" w:rsidP="00380A5E">
      <w:pPr>
        <w:pStyle w:val="teiab"/>
      </w:pPr>
      <w:r w:rsidRPr="00AB0A2F">
        <w:rPr>
          <w:rStyle w:val="teilabelZnak"/>
        </w:rPr>
        <w:t>2.</w:t>
      </w:r>
      <w:r>
        <w:t xml:space="preserve"> Od nyegova Szemena cslovik </w:t>
      </w:r>
      <w:r w:rsidRPr="00F52667">
        <w:t>ſ</w:t>
      </w:r>
      <w:r>
        <w:t>ze narodil, ki bra-</w:t>
      </w:r>
      <w:r>
        <w:br/>
        <w:t xml:space="preserve">ta </w:t>
      </w:r>
      <w:r w:rsidRPr="00F52667">
        <w:t>ſ</w:t>
      </w:r>
      <w:r>
        <w:t>zvojega zjálno</w:t>
      </w:r>
      <w:r w:rsidRPr="00F52667">
        <w:t>ſ</w:t>
      </w:r>
      <w:r>
        <w:t xml:space="preserve">ztyov vmoril, ondi Bog </w:t>
      </w:r>
      <w:r w:rsidRPr="00AB0A2F">
        <w:rPr>
          <w:rStyle w:val="teipersName"/>
        </w:rPr>
        <w:t>Caina</w:t>
      </w:r>
      <w:r>
        <w:br/>
        <w:t>vu bloudi o</w:t>
      </w:r>
      <w:r w:rsidRPr="00F52667">
        <w:t>ſ</w:t>
      </w:r>
      <w:r>
        <w:t>ztavil, i snyega drűgim lűdém</w:t>
      </w:r>
      <w:r>
        <w:br/>
        <w:t>példo o</w:t>
      </w:r>
      <w:r w:rsidRPr="00F52667">
        <w:t>ſ</w:t>
      </w:r>
      <w:r>
        <w:t>ztavil.</w:t>
      </w:r>
    </w:p>
    <w:p w14:paraId="1321122B" w14:textId="77777777" w:rsidR="00380A5E" w:rsidRDefault="00380A5E" w:rsidP="00380A5E">
      <w:pPr>
        <w:pStyle w:val="teiab"/>
      </w:pPr>
      <w:r w:rsidRPr="00AB0A2F">
        <w:rPr>
          <w:rStyle w:val="teilabelZnak"/>
        </w:rPr>
        <w:t xml:space="preserve">3. </w:t>
      </w:r>
      <w:r w:rsidRPr="00AB0A2F">
        <w:t>Goſzpodin Bough nyegov véſz národ potopi,</w:t>
      </w:r>
      <w:r w:rsidRPr="00AB0A2F">
        <w:rPr>
          <w:rStyle w:val="teilabelZnak"/>
        </w:rPr>
        <w:br/>
      </w:r>
      <w:r>
        <w:t xml:space="preserve">gda veliki potop on po </w:t>
      </w:r>
      <w:r w:rsidRPr="00F52667">
        <w:t>ſ</w:t>
      </w:r>
      <w:r>
        <w:t xml:space="preserve">zveiti vcsini, </w:t>
      </w:r>
      <w:r w:rsidRPr="00AB0A2F">
        <w:rPr>
          <w:rStyle w:val="teipersName"/>
        </w:rPr>
        <w:t>Cainovo</w:t>
      </w:r>
    </w:p>
    <w:p w14:paraId="76C2B829" w14:textId="77777777" w:rsidR="00380A5E" w:rsidRDefault="00380A5E" w:rsidP="00380A5E">
      <w:pPr>
        <w:pStyle w:val="teicatch-word"/>
      </w:pPr>
      <w:r w:rsidRPr="00F52667">
        <w:t>ſ</w:t>
      </w:r>
      <w:r>
        <w:t xml:space="preserve">zeme </w:t>
      </w:r>
    </w:p>
    <w:p w14:paraId="271FF41B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FE4895A" w14:textId="77777777" w:rsidR="00380A5E" w:rsidRDefault="00380A5E" w:rsidP="00380A5E">
      <w:r>
        <w:lastRenderedPageBreak/>
        <w:t>/079v/</w:t>
      </w:r>
    </w:p>
    <w:p w14:paraId="4D75F77E" w14:textId="77777777" w:rsidR="00380A5E" w:rsidRDefault="00380A5E" w:rsidP="00380A5E">
      <w:pPr>
        <w:pStyle w:val="teifwPageNum"/>
      </w:pPr>
      <w:r>
        <w:t>163</w:t>
      </w:r>
    </w:p>
    <w:p w14:paraId="41A486A6" w14:textId="77777777" w:rsidR="00380A5E" w:rsidRDefault="00380A5E" w:rsidP="00380A5E">
      <w:pPr>
        <w:pStyle w:val="teiab"/>
      </w:pPr>
      <w:r w:rsidRPr="00F52667">
        <w:t>ſ</w:t>
      </w:r>
      <w:r>
        <w:t>zemen ondi v</w:t>
      </w:r>
      <w:r w:rsidRPr="00F52667">
        <w:t>ſ</w:t>
      </w:r>
      <w:r>
        <w:t xml:space="preserve">ze pomori, gda </w:t>
      </w:r>
      <w:r w:rsidRPr="00BF1F75">
        <w:rPr>
          <w:rStyle w:val="teipersName"/>
        </w:rPr>
        <w:t>Noë</w:t>
      </w:r>
      <w:r>
        <w:t xml:space="preserve"> </w:t>
      </w:r>
      <w:r w:rsidRPr="00F52667">
        <w:t>ſ</w:t>
      </w:r>
      <w:r>
        <w:t>zamo o</w:t>
      </w:r>
      <w:r w:rsidRPr="00F52667">
        <w:t>ſ</w:t>
      </w:r>
      <w:r>
        <w:t>zem</w:t>
      </w:r>
      <w:r>
        <w:br/>
        <w:t>vu Barki o</w:t>
      </w:r>
      <w:r w:rsidRPr="00F52667">
        <w:t>ſ</w:t>
      </w:r>
      <w:r>
        <w:t>ztalje.</w:t>
      </w:r>
    </w:p>
    <w:p w14:paraId="5FCE5B08" w14:textId="77777777" w:rsidR="00380A5E" w:rsidRDefault="00380A5E" w:rsidP="00380A5E">
      <w:pPr>
        <w:pStyle w:val="teiab"/>
      </w:pPr>
      <w:r w:rsidRPr="00BF1F75">
        <w:rPr>
          <w:rStyle w:val="teilabelZnak"/>
        </w:rPr>
        <w:t>4.</w:t>
      </w:r>
      <w:r>
        <w:t xml:space="preserve"> Ki me</w:t>
      </w:r>
      <w:r w:rsidRPr="00F52667">
        <w:t>ſ</w:t>
      </w:r>
      <w:r>
        <w:t>zto drűgo lű</w:t>
      </w:r>
      <w:r w:rsidRPr="00F52667">
        <w:t>ſ</w:t>
      </w:r>
      <w:r>
        <w:t>ztvo zacsé</w:t>
      </w:r>
      <w:r w:rsidRPr="00F52667">
        <w:t>ſ</w:t>
      </w:r>
      <w:r>
        <w:t xml:space="preserve">ze ploditi, i </w:t>
      </w:r>
      <w:r w:rsidRPr="00F52667">
        <w:t>ſ</w:t>
      </w:r>
      <w:r>
        <w:t>za-</w:t>
      </w:r>
      <w:r>
        <w:br/>
        <w:t xml:space="preserve">mo med </w:t>
      </w:r>
      <w:r w:rsidRPr="00F52667">
        <w:t>ſ</w:t>
      </w:r>
      <w:r>
        <w:t>zebov zacsé</w:t>
      </w:r>
      <w:r w:rsidRPr="00F52667">
        <w:t>ſ</w:t>
      </w:r>
      <w:r>
        <w:t>ze lűbiti, lű</w:t>
      </w:r>
      <w:r w:rsidRPr="00F52667">
        <w:t>ſ</w:t>
      </w:r>
      <w:r>
        <w:t>ztvo Boga</w:t>
      </w:r>
      <w:r>
        <w:br/>
        <w:t>zacsne za nikai stimati, i protu Bogu zacse</w:t>
      </w:r>
      <w:r>
        <w:br/>
      </w:r>
      <w:r w:rsidRPr="00BF1F75">
        <w:rPr>
          <w:rStyle w:val="teiplaceName"/>
        </w:rPr>
        <w:t>Babylon</w:t>
      </w:r>
      <w:r>
        <w:t xml:space="preserve"> zidati.</w:t>
      </w:r>
    </w:p>
    <w:p w14:paraId="0A871BC0" w14:textId="77777777" w:rsidR="00380A5E" w:rsidRDefault="00380A5E" w:rsidP="00380A5E">
      <w:pPr>
        <w:pStyle w:val="teiab"/>
      </w:pPr>
      <w:r w:rsidRPr="00BF1F75">
        <w:rPr>
          <w:rStyle w:val="teilabelZnak"/>
        </w:rPr>
        <w:t>5.</w:t>
      </w:r>
      <w:r>
        <w:t xml:space="preserve"> Malo potom bes</w:t>
      </w:r>
      <w:r w:rsidRPr="00F52667">
        <w:t>ſ</w:t>
      </w:r>
      <w:r>
        <w:t xml:space="preserve">e </w:t>
      </w:r>
      <w:r w:rsidRPr="00F52667">
        <w:t>ſ</w:t>
      </w:r>
      <w:r>
        <w:t xml:space="preserve">ztári </w:t>
      </w:r>
      <w:r w:rsidRPr="00BF1F75">
        <w:rPr>
          <w:rStyle w:val="teipersName"/>
        </w:rPr>
        <w:t>Abraham</w:t>
      </w:r>
      <w:r>
        <w:t>, komu be</w:t>
      </w:r>
      <w:r w:rsidRPr="00F52667">
        <w:t>ſſ</w:t>
      </w:r>
      <w:r>
        <w:t>e</w:t>
      </w:r>
      <w:r>
        <w:br/>
        <w:t>zmósni Boug vnogo blága dál, nyegovomu blá-</w:t>
      </w:r>
      <w:r>
        <w:br/>
        <w:t xml:space="preserve">go racsuna on nei znál knyegovoi </w:t>
      </w:r>
      <w:r w:rsidRPr="00F52667">
        <w:t>ſ</w:t>
      </w:r>
      <w:r>
        <w:t>ztaro</w:t>
      </w:r>
      <w:r w:rsidRPr="00F52667">
        <w:t>ſ</w:t>
      </w:r>
      <w:r>
        <w:t>sti</w:t>
      </w:r>
      <w:r>
        <w:br/>
        <w:t>Boug muje szena dál.</w:t>
      </w:r>
    </w:p>
    <w:p w14:paraId="7C40400E" w14:textId="77777777" w:rsidR="00380A5E" w:rsidRDefault="00380A5E" w:rsidP="00380A5E">
      <w:pPr>
        <w:pStyle w:val="teiab"/>
      </w:pPr>
      <w:r w:rsidRPr="00BF1F75">
        <w:rPr>
          <w:rStyle w:val="teilabelZnak"/>
        </w:rPr>
        <w:t>6.</w:t>
      </w:r>
      <w:r>
        <w:t xml:space="preserve"> Sido</w:t>
      </w:r>
      <w:r w:rsidRPr="00F52667">
        <w:t>ſ</w:t>
      </w:r>
      <w:r>
        <w:t>zkomu lu</w:t>
      </w:r>
      <w:r w:rsidRPr="00F52667">
        <w:t>ſ</w:t>
      </w:r>
      <w:r>
        <w:t>ztvo prorokuvali</w:t>
      </w:r>
      <w:r w:rsidRPr="00F52667">
        <w:t>ſ</w:t>
      </w:r>
      <w:r>
        <w:t>zom v</w:t>
      </w:r>
      <w:r w:rsidRPr="00F52667">
        <w:t>ſ</w:t>
      </w:r>
      <w:r>
        <w:t>zi Pro-</w:t>
      </w:r>
      <w:r>
        <w:br/>
        <w:t>phétje takoi popi</w:t>
      </w:r>
      <w:r w:rsidRPr="00F52667">
        <w:t>ſ</w:t>
      </w:r>
      <w:r>
        <w:t>zali</w:t>
      </w:r>
      <w:r w:rsidRPr="00F52667">
        <w:t>ſ</w:t>
      </w:r>
      <w:r>
        <w:t xml:space="preserve">zo v </w:t>
      </w:r>
      <w:r w:rsidRPr="00BF1F75">
        <w:rPr>
          <w:rStyle w:val="teiplaceName"/>
        </w:rPr>
        <w:t>Betlehem</w:t>
      </w:r>
      <w:r>
        <w:t xml:space="preserve"> Vara</w:t>
      </w:r>
      <w:r w:rsidRPr="00F52667">
        <w:t>ſſ</w:t>
      </w:r>
      <w:r>
        <w:t>i</w:t>
      </w:r>
      <w:r>
        <w:br/>
        <w:t xml:space="preserve">narodi </w:t>
      </w:r>
      <w:r w:rsidRPr="00F52667">
        <w:t>ſ</w:t>
      </w:r>
      <w:r>
        <w:t xml:space="preserve">ze </w:t>
      </w:r>
      <w:r w:rsidRPr="00BF1F75">
        <w:rPr>
          <w:rStyle w:val="teipersName"/>
        </w:rPr>
        <w:t>Christuſ</w:t>
      </w:r>
      <w:r>
        <w:t xml:space="preserve"> po </w:t>
      </w:r>
      <w:r w:rsidRPr="00F52667">
        <w:t>ſ</w:t>
      </w:r>
      <w:r>
        <w:t>zvojem národi ve</w:t>
      </w:r>
      <w:r w:rsidRPr="00F52667">
        <w:t>ſ</w:t>
      </w:r>
      <w:r>
        <w:t>z</w:t>
      </w:r>
      <w:r>
        <w:br/>
      </w:r>
      <w:r w:rsidRPr="00F52667">
        <w:t>ſ</w:t>
      </w:r>
      <w:r>
        <w:t>zveit on zvelicsa</w:t>
      </w:r>
    </w:p>
    <w:p w14:paraId="47E658D7" w14:textId="77777777" w:rsidR="00380A5E" w:rsidRDefault="00380A5E" w:rsidP="00380A5E">
      <w:pPr>
        <w:pStyle w:val="teiab"/>
      </w:pPr>
      <w:r w:rsidRPr="00BF1F75">
        <w:rPr>
          <w:rStyle w:val="teilabelZnak"/>
        </w:rPr>
        <w:t>7.</w:t>
      </w:r>
      <w:r>
        <w:t xml:space="preserve"> Zmosni Bough Angyela </w:t>
      </w:r>
      <w:r w:rsidRPr="00BF1F75">
        <w:rPr>
          <w:rStyle w:val="teipersName"/>
        </w:rPr>
        <w:t>Gabriela</w:t>
      </w:r>
      <w:r>
        <w:t xml:space="preserve"> Po</w:t>
      </w:r>
      <w:r w:rsidRPr="00F52667">
        <w:t>ſ</w:t>
      </w:r>
      <w:r>
        <w:t>zla</w:t>
      </w:r>
      <w:r>
        <w:br/>
      </w:r>
      <w:r w:rsidRPr="00BF1F75">
        <w:rPr>
          <w:rStyle w:val="teiplaceName"/>
        </w:rPr>
        <w:t>vNazarenſzski</w:t>
      </w:r>
      <w:r>
        <w:t xml:space="preserve"> Váras k Deviczi </w:t>
      </w:r>
      <w:r w:rsidRPr="00BF1F75">
        <w:rPr>
          <w:rStyle w:val="teipersName"/>
        </w:rPr>
        <w:t>Marii</w:t>
      </w:r>
      <w:r>
        <w:t>, zdra-</w:t>
      </w:r>
      <w:r>
        <w:br/>
        <w:t xml:space="preserve">va ti </w:t>
      </w:r>
      <w:r w:rsidRPr="00BF1F75">
        <w:rPr>
          <w:rStyle w:val="teipersName"/>
        </w:rPr>
        <w:t>Maria</w:t>
      </w:r>
      <w:r>
        <w:t xml:space="preserve"> takojo nakloni, Go</w:t>
      </w:r>
      <w:r w:rsidRPr="00F52667">
        <w:t>ſ</w:t>
      </w:r>
      <w:r>
        <w:t>zpon Boug</w:t>
      </w:r>
      <w:r>
        <w:br/>
        <w:t xml:space="preserve">je </w:t>
      </w:r>
      <w:r w:rsidRPr="00F52667">
        <w:t>ſ</w:t>
      </w:r>
      <w:r>
        <w:t>ztebov vu ponizno</w:t>
      </w:r>
      <w:r w:rsidRPr="00F52667">
        <w:t>ſ</w:t>
      </w:r>
      <w:r>
        <w:t>zti.</w:t>
      </w:r>
    </w:p>
    <w:p w14:paraId="6AEAFE67" w14:textId="77777777" w:rsidR="00380A5E" w:rsidRDefault="00380A5E" w:rsidP="00380A5E">
      <w:pPr>
        <w:pStyle w:val="teiab"/>
      </w:pPr>
      <w:r w:rsidRPr="00BF1F75">
        <w:rPr>
          <w:rStyle w:val="teilabelZnak"/>
        </w:rPr>
        <w:t xml:space="preserve">8. </w:t>
      </w:r>
      <w:r w:rsidRPr="00BF1F75">
        <w:rPr>
          <w:rStyle w:val="teipersName"/>
        </w:rPr>
        <w:t>Kristuſ</w:t>
      </w:r>
      <w:r>
        <w:t xml:space="preserve"> </w:t>
      </w:r>
      <w:r w:rsidRPr="00F52667">
        <w:t>ſ</w:t>
      </w:r>
      <w:r>
        <w:t xml:space="preserve">ze narodi </w:t>
      </w:r>
      <w:r w:rsidRPr="00BF1F75">
        <w:rPr>
          <w:rStyle w:val="teiplaceName"/>
        </w:rPr>
        <w:t>vBethlehem</w:t>
      </w:r>
      <w:r>
        <w:t xml:space="preserve"> Vára</w:t>
      </w:r>
      <w:r w:rsidRPr="00F52667">
        <w:t>ſſ</w:t>
      </w:r>
      <w:r>
        <w:t>i, zacs</w:t>
      </w:r>
      <w:r w:rsidRPr="00234EC5">
        <w:rPr>
          <w:rStyle w:val="teiadd"/>
        </w:rPr>
        <w:t>n</w:t>
      </w:r>
      <w:r>
        <w:t>e</w:t>
      </w:r>
    </w:p>
    <w:p w14:paraId="542EAE80" w14:textId="77777777" w:rsidR="00380A5E" w:rsidRDefault="00380A5E" w:rsidP="00380A5E">
      <w:pPr>
        <w:pStyle w:val="teicatch-word"/>
      </w:pPr>
      <w:r>
        <w:t>gori</w:t>
      </w:r>
    </w:p>
    <w:p w14:paraId="1DE952B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B173E1A" w14:textId="77777777" w:rsidR="00380A5E" w:rsidRDefault="00380A5E" w:rsidP="00380A5E">
      <w:r>
        <w:lastRenderedPageBreak/>
        <w:t>/080r/</w:t>
      </w:r>
    </w:p>
    <w:p w14:paraId="65B63C71" w14:textId="77777777" w:rsidR="00380A5E" w:rsidRDefault="00380A5E" w:rsidP="00380A5E">
      <w:pPr>
        <w:pStyle w:val="teifwPageNum"/>
      </w:pPr>
      <w:r>
        <w:t>164</w:t>
      </w:r>
    </w:p>
    <w:p w14:paraId="1B39A274" w14:textId="77777777" w:rsidR="00380A5E" w:rsidRDefault="00380A5E" w:rsidP="00380A5E">
      <w:pPr>
        <w:pStyle w:val="teiab"/>
      </w:pPr>
      <w:r>
        <w:t>gori  rá</w:t>
      </w:r>
      <w:r w:rsidRPr="00F52667">
        <w:t>ſ</w:t>
      </w:r>
      <w:r>
        <w:t xml:space="preserve">zti vu </w:t>
      </w:r>
      <w:r w:rsidRPr="00F52667">
        <w:t>ſ</w:t>
      </w:r>
      <w:r>
        <w:t xml:space="preserve">zvojem Boisztvi, </w:t>
      </w:r>
      <w:r w:rsidRPr="00F52667">
        <w:t>ſ</w:t>
      </w:r>
      <w:r>
        <w:t>zpuni dvanái-</w:t>
      </w:r>
      <w:r>
        <w:br/>
      </w:r>
      <w:r w:rsidRPr="00F52667">
        <w:t>ſ</w:t>
      </w:r>
      <w:r>
        <w:t xml:space="preserve">zeit lehtvu </w:t>
      </w:r>
      <w:r w:rsidRPr="00F52667">
        <w:t>ſ</w:t>
      </w:r>
      <w:r>
        <w:t>zvoje dobé, Doctore vucsis</w:t>
      </w:r>
      <w:r w:rsidRPr="00F52667">
        <w:t>ſ</w:t>
      </w:r>
      <w:r>
        <w:t>e vu Jeru-</w:t>
      </w:r>
      <w:r>
        <w:br/>
        <w:t>salemi.</w:t>
      </w:r>
    </w:p>
    <w:p w14:paraId="0D1A0918" w14:textId="77777777" w:rsidR="00380A5E" w:rsidRDefault="00380A5E" w:rsidP="00380A5E">
      <w:pPr>
        <w:pStyle w:val="teiab"/>
      </w:pPr>
      <w:r w:rsidRPr="00902BC6">
        <w:rPr>
          <w:rStyle w:val="teilabelZnak"/>
        </w:rPr>
        <w:t>9.</w:t>
      </w:r>
      <w:r>
        <w:t xml:space="preserve"> V </w:t>
      </w:r>
      <w:r w:rsidRPr="00902BC6">
        <w:rPr>
          <w:rStyle w:val="teiplaceName"/>
        </w:rPr>
        <w:t>Galileo</w:t>
      </w:r>
      <w:r>
        <w:t xml:space="preserve"> poide i vu </w:t>
      </w:r>
      <w:r w:rsidRPr="00902BC6">
        <w:rPr>
          <w:rStyle w:val="teiplaceName"/>
        </w:rPr>
        <w:t>Samario</w:t>
      </w:r>
      <w:r>
        <w:t>, vucsivsi v</w:t>
      </w:r>
      <w:r w:rsidRPr="00F52667">
        <w:t>ſ</w:t>
      </w:r>
      <w:r>
        <w:t>ze lű</w:t>
      </w:r>
      <w:r w:rsidRPr="00F52667">
        <w:t>ſ</w:t>
      </w:r>
      <w:r>
        <w:t>ztvo</w:t>
      </w:r>
      <w:r>
        <w:br/>
        <w:t xml:space="preserve">na </w:t>
      </w:r>
      <w:r w:rsidRPr="00F52667">
        <w:t>ſ</w:t>
      </w:r>
      <w:r>
        <w:t xml:space="preserve">zvo právo vőro, krivoga </w:t>
      </w:r>
      <w:r w:rsidRPr="001C528C">
        <w:rPr>
          <w:rStyle w:val="teipersName"/>
        </w:rPr>
        <w:t>Prophetu</w:t>
      </w:r>
      <w:r>
        <w:t xml:space="preserve"> nyega reko</w:t>
      </w:r>
      <w:r w:rsidRPr="00F52667">
        <w:t>ſſ</w:t>
      </w:r>
      <w:r>
        <w:t>e,</w:t>
      </w:r>
      <w:r>
        <w:br/>
        <w:t>i za nyega reicsi, nyega ospota</w:t>
      </w:r>
      <w:r w:rsidRPr="00F52667">
        <w:t>ſſ</w:t>
      </w:r>
      <w:r>
        <w:t>e.</w:t>
      </w:r>
    </w:p>
    <w:p w14:paraId="3ADBA61A" w14:textId="77777777" w:rsidR="00380A5E" w:rsidRDefault="00380A5E" w:rsidP="00380A5E">
      <w:pPr>
        <w:pStyle w:val="teiab"/>
      </w:pPr>
      <w:r w:rsidRPr="00902BC6">
        <w:rPr>
          <w:rStyle w:val="teilabelZnak"/>
        </w:rPr>
        <w:t>10.</w:t>
      </w:r>
      <w:r>
        <w:t xml:space="preserve"> Tak </w:t>
      </w:r>
      <w:r w:rsidRPr="00902BC6">
        <w:rPr>
          <w:rStyle w:val="teipersName"/>
        </w:rPr>
        <w:t>Kristus</w:t>
      </w:r>
      <w:r>
        <w:t xml:space="preserve"> govori </w:t>
      </w:r>
      <w:r w:rsidRPr="00F52667">
        <w:t>ſ</w:t>
      </w:r>
      <w:r>
        <w:t xml:space="preserve">zvoim Vucsenikom, i vu </w:t>
      </w:r>
      <w:r w:rsidRPr="00F52667">
        <w:t>ſ</w:t>
      </w:r>
      <w:r>
        <w:t>zvoem</w:t>
      </w:r>
      <w:r>
        <w:br/>
        <w:t>pi</w:t>
      </w:r>
      <w:r w:rsidRPr="00F52667">
        <w:t>ſ</w:t>
      </w:r>
      <w:r>
        <w:t xml:space="preserve">zmi on tou </w:t>
      </w:r>
      <w:r w:rsidRPr="00F52667">
        <w:t>ſ</w:t>
      </w:r>
      <w:r>
        <w:t>ztanoviti, imei cslovik vmálom</w:t>
      </w:r>
      <w:r>
        <w:br/>
      </w:r>
      <w:r w:rsidRPr="00F52667">
        <w:t>ſ</w:t>
      </w:r>
      <w:r>
        <w:t>zvo vredno</w:t>
      </w:r>
      <w:r w:rsidRPr="00F52667">
        <w:t>ſ</w:t>
      </w:r>
      <w:r>
        <w:t xml:space="preserve">zt </w:t>
      </w:r>
      <w:r w:rsidRPr="009E6482">
        <w:t>ſzkazati, ako</w:t>
      </w:r>
      <w:r>
        <w:t xml:space="preserve"> hocses priti vu veli-</w:t>
      </w:r>
      <w:r>
        <w:br/>
        <w:t>ko vredno</w:t>
      </w:r>
      <w:r w:rsidRPr="00F52667">
        <w:t>ſ</w:t>
      </w:r>
      <w:r>
        <w:t>st.</w:t>
      </w:r>
    </w:p>
    <w:p w14:paraId="177FF8C2" w14:textId="77777777" w:rsidR="00380A5E" w:rsidRDefault="00380A5E" w:rsidP="00380A5E">
      <w:pPr>
        <w:pStyle w:val="teiab"/>
      </w:pPr>
      <w:r w:rsidRPr="00902BC6">
        <w:rPr>
          <w:rStyle w:val="teilabelZnak"/>
        </w:rPr>
        <w:t>11.</w:t>
      </w:r>
      <w:r>
        <w:t xml:space="preserve"> Na te rejcsi </w:t>
      </w:r>
      <w:r w:rsidRPr="00902BC6">
        <w:rPr>
          <w:rStyle w:val="teipersName"/>
        </w:rPr>
        <w:t>Kristus</w:t>
      </w:r>
      <w:r>
        <w:t xml:space="preserve"> priliko nyim tak dá</w:t>
      </w:r>
      <w:r>
        <w:br/>
        <w:t>bogata csloveka on naprei pripela, ki</w:t>
      </w:r>
      <w:r w:rsidRPr="00F52667">
        <w:t>ſ</w:t>
      </w:r>
      <w:r>
        <w:t>zeje</w:t>
      </w:r>
      <w:r>
        <w:br/>
        <w:t xml:space="preserve">oblecsil vu </w:t>
      </w:r>
      <w:r w:rsidRPr="00F52667">
        <w:t>ſ</w:t>
      </w:r>
      <w:r>
        <w:t>zvite barsone, kroto gizdav be</w:t>
      </w:r>
      <w:r w:rsidRPr="00F52667">
        <w:t>ſſ</w:t>
      </w:r>
      <w:r>
        <w:t>e</w:t>
      </w:r>
      <w:r>
        <w:br/>
        <w:t xml:space="preserve">vu </w:t>
      </w:r>
      <w:r w:rsidRPr="00F52667">
        <w:t>ſ</w:t>
      </w:r>
      <w:r>
        <w:t>zvojem bogá</w:t>
      </w:r>
      <w:r w:rsidRPr="00F52667">
        <w:t>ſ</w:t>
      </w:r>
      <w:r>
        <w:t>ztvi.</w:t>
      </w:r>
    </w:p>
    <w:p w14:paraId="2376DEA1" w14:textId="77777777" w:rsidR="00380A5E" w:rsidRDefault="00380A5E" w:rsidP="00380A5E">
      <w:pPr>
        <w:pStyle w:val="teiab"/>
      </w:pPr>
      <w:r w:rsidRPr="00902BC6">
        <w:rPr>
          <w:rStyle w:val="teilabelZnak"/>
        </w:rPr>
        <w:t>12.</w:t>
      </w:r>
      <w:r>
        <w:t xml:space="preserve"> V</w:t>
      </w:r>
      <w:r w:rsidRPr="00F52667">
        <w:t>ſ</w:t>
      </w:r>
      <w:r>
        <w:t xml:space="preserve">ze gizdave </w:t>
      </w:r>
      <w:r w:rsidRPr="00F52667">
        <w:t>ſ</w:t>
      </w:r>
      <w:r>
        <w:t>zluge on teda ime</w:t>
      </w:r>
      <w:r w:rsidRPr="00F52667">
        <w:t>ſſ</w:t>
      </w:r>
      <w:r>
        <w:t>e, pouleg</w:t>
      </w:r>
      <w:r>
        <w:br/>
        <w:t>zapoveidi v</w:t>
      </w:r>
      <w:r w:rsidRPr="00F52667">
        <w:t>ſ</w:t>
      </w:r>
      <w:r>
        <w:t xml:space="preserve">zi nyemu </w:t>
      </w:r>
      <w:r w:rsidRPr="00F52667">
        <w:t>ſ</w:t>
      </w:r>
      <w:r>
        <w:t xml:space="preserve">zlűsis, nevernoi </w:t>
      </w:r>
      <w:r w:rsidRPr="00F52667">
        <w:t>ſ</w:t>
      </w:r>
      <w:r>
        <w:t>zkopo</w:t>
      </w:r>
      <w:r w:rsidRPr="00F52667">
        <w:t>ſ</w:t>
      </w:r>
      <w:r>
        <w:t>zti</w:t>
      </w:r>
      <w:r>
        <w:br/>
        <w:t>po vouli hodio, cslecse preminenye za nikai</w:t>
      </w:r>
      <w:r>
        <w:br/>
        <w:t>stimaho.</w:t>
      </w:r>
    </w:p>
    <w:p w14:paraId="22478A27" w14:textId="77777777" w:rsidR="00380A5E" w:rsidRDefault="00380A5E" w:rsidP="00380A5E">
      <w:pPr>
        <w:spacing w:after="200"/>
        <w:rPr>
          <w:color w:val="F79646" w:themeColor="accent6"/>
        </w:rPr>
      </w:pPr>
      <w:r>
        <w:br w:type="page"/>
      </w:r>
    </w:p>
    <w:p w14:paraId="2D8BAE78" w14:textId="77777777" w:rsidR="00380A5E" w:rsidRDefault="00380A5E" w:rsidP="00380A5E">
      <w:r>
        <w:lastRenderedPageBreak/>
        <w:t>/080v/</w:t>
      </w:r>
    </w:p>
    <w:p w14:paraId="62B10330" w14:textId="77777777" w:rsidR="00380A5E" w:rsidRDefault="00380A5E" w:rsidP="00380A5E">
      <w:pPr>
        <w:pStyle w:val="teifwPageNum"/>
      </w:pPr>
      <w:r>
        <w:t>165</w:t>
      </w:r>
    </w:p>
    <w:p w14:paraId="3BD44139" w14:textId="77777777" w:rsidR="00380A5E" w:rsidRDefault="00380A5E" w:rsidP="00380A5E">
      <w:pPr>
        <w:pStyle w:val="teiab"/>
      </w:pPr>
      <w:r w:rsidRPr="00DA755C">
        <w:rPr>
          <w:rStyle w:val="teilabelZnak"/>
        </w:rPr>
        <w:t>13.</w:t>
      </w:r>
      <w:r>
        <w:t xml:space="preserve"> Medtemtoga be</w:t>
      </w:r>
      <w:r w:rsidRPr="00F52667">
        <w:t>ſſ</w:t>
      </w:r>
      <w:r>
        <w:t xml:space="preserve">e nevolni koldus, ki vu </w:t>
      </w:r>
      <w:r w:rsidRPr="00F52667">
        <w:t>ſ</w:t>
      </w:r>
      <w:r>
        <w:t>zvojem</w:t>
      </w:r>
      <w:r>
        <w:br/>
        <w:t>teili kroto vbog be</w:t>
      </w:r>
      <w:r w:rsidRPr="00F52667">
        <w:t>ſſ</w:t>
      </w:r>
      <w:r>
        <w:t>e, za vráti lefas</w:t>
      </w:r>
      <w:r w:rsidRPr="00F52667">
        <w:t>ſ</w:t>
      </w:r>
      <w:r>
        <w:t>e on toga</w:t>
      </w:r>
      <w:r>
        <w:br/>
        <w:t xml:space="preserve">bogácza, kroto </w:t>
      </w:r>
      <w:r w:rsidRPr="00F52667">
        <w:t>ſ</w:t>
      </w:r>
      <w:r>
        <w:t>zkázan be</w:t>
      </w:r>
      <w:r w:rsidRPr="00F52667">
        <w:t>ſſ</w:t>
      </w:r>
      <w:r>
        <w:t xml:space="preserve">e vu </w:t>
      </w:r>
      <w:r w:rsidRPr="00F52667">
        <w:t>ſ</w:t>
      </w:r>
      <w:r>
        <w:t>zvojem sivoti.</w:t>
      </w:r>
    </w:p>
    <w:p w14:paraId="58D6FA0D" w14:textId="77777777" w:rsidR="00380A5E" w:rsidRDefault="00380A5E" w:rsidP="00380A5E">
      <w:pPr>
        <w:pStyle w:val="teiab"/>
      </w:pPr>
      <w:r w:rsidRPr="00DA755C">
        <w:rPr>
          <w:rStyle w:val="teilabelZnak"/>
        </w:rPr>
        <w:t>14.</w:t>
      </w:r>
      <w:r>
        <w:t xml:space="preserve"> Bogatecz obilno v</w:t>
      </w:r>
      <w:r w:rsidRPr="00F52667">
        <w:t>ſ</w:t>
      </w:r>
      <w:r>
        <w:t xml:space="preserve">zak dén </w:t>
      </w:r>
      <w:r w:rsidRPr="00F52667">
        <w:t>ſ</w:t>
      </w:r>
      <w:r>
        <w:t>zi kűha</w:t>
      </w:r>
      <w:r w:rsidRPr="00F52667">
        <w:t>ſ</w:t>
      </w:r>
      <w:r>
        <w:t xml:space="preserve">e, vu </w:t>
      </w:r>
      <w:r w:rsidRPr="00F52667">
        <w:t>ſ</w:t>
      </w:r>
      <w:r>
        <w:t>zvo-</w:t>
      </w:r>
      <w:r>
        <w:br/>
        <w:t>jem bogá</w:t>
      </w:r>
      <w:r w:rsidRPr="00F52667">
        <w:t>ſ</w:t>
      </w:r>
      <w:r>
        <w:t xml:space="preserve">zt on obilno </w:t>
      </w:r>
      <w:r w:rsidRPr="00F52667">
        <w:t>ſ</w:t>
      </w:r>
      <w:r>
        <w:t>zta</w:t>
      </w:r>
      <w:r w:rsidRPr="00F52667">
        <w:t>ſſ</w:t>
      </w:r>
      <w:r>
        <w:t xml:space="preserve">e, </w:t>
      </w:r>
      <w:r w:rsidRPr="00DA755C">
        <w:rPr>
          <w:rStyle w:val="teipersName"/>
        </w:rPr>
        <w:t>Lázar</w:t>
      </w:r>
      <w:r>
        <w:t xml:space="preserve"> nebog zglá-</w:t>
      </w:r>
      <w:r>
        <w:br/>
        <w:t>dom prinyem pogiba</w:t>
      </w:r>
      <w:r w:rsidRPr="00F52667">
        <w:t>ſſ</w:t>
      </w:r>
      <w:r>
        <w:t xml:space="preserve">e, od </w:t>
      </w:r>
      <w:r w:rsidRPr="00F52667">
        <w:t>ſ</w:t>
      </w:r>
      <w:r>
        <w:t>ztola droptinya on</w:t>
      </w:r>
      <w:r>
        <w:br/>
        <w:t>nebog pro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4A43B677" w14:textId="77777777" w:rsidR="00380A5E" w:rsidRDefault="00380A5E" w:rsidP="00380A5E">
      <w:pPr>
        <w:pStyle w:val="teiab"/>
      </w:pPr>
      <w:r w:rsidRPr="00DA755C">
        <w:rPr>
          <w:rStyle w:val="teilabelZnak"/>
        </w:rPr>
        <w:t>15.</w:t>
      </w:r>
      <w:r>
        <w:t xml:space="preserve"> Vumiravsi zgládom salo</w:t>
      </w:r>
      <w:r w:rsidRPr="00F52667">
        <w:t>ſ</w:t>
      </w:r>
      <w:r>
        <w:t>zen be</w:t>
      </w:r>
      <w:r w:rsidRPr="00F52667">
        <w:t>ſſ</w:t>
      </w:r>
      <w:r>
        <w:t>e ni piti ni je</w:t>
      </w:r>
      <w:r w:rsidRPr="00F52667">
        <w:t>ſ</w:t>
      </w:r>
      <w:r>
        <w:t>zti</w:t>
      </w:r>
      <w:r>
        <w:br/>
        <w:t>ár nyemu nei da</w:t>
      </w:r>
      <w:r w:rsidRPr="00F52667">
        <w:t>ſſ</w:t>
      </w:r>
      <w:r>
        <w:t xml:space="preserve">e, </w:t>
      </w:r>
      <w:r w:rsidRPr="00DA755C">
        <w:rPr>
          <w:rStyle w:val="teipersName"/>
        </w:rPr>
        <w:t>Lázar</w:t>
      </w:r>
      <w:r>
        <w:t xml:space="preserve"> nebog kBogu kroto zdi-</w:t>
      </w:r>
      <w:r>
        <w:br/>
        <w:t>háva</w:t>
      </w:r>
      <w:r w:rsidRPr="00F52667">
        <w:t>ſſ</w:t>
      </w:r>
      <w:r>
        <w:t xml:space="preserve">e, i toga Bogácza </w:t>
      </w:r>
      <w:r w:rsidRPr="00F52667">
        <w:t>ſ</w:t>
      </w:r>
      <w:r>
        <w:t>ztugi ga bi</w:t>
      </w:r>
      <w:r w:rsidRPr="00F52667">
        <w:t>ſſ</w:t>
      </w:r>
      <w:r>
        <w:t>e.</w:t>
      </w:r>
    </w:p>
    <w:p w14:paraId="22BBC2BB" w14:textId="77777777" w:rsidR="00380A5E" w:rsidRDefault="00380A5E" w:rsidP="00380A5E">
      <w:pPr>
        <w:pStyle w:val="teiab"/>
      </w:pPr>
      <w:r w:rsidRPr="00DA755C">
        <w:rPr>
          <w:rStyle w:val="teilabelZnak"/>
        </w:rPr>
        <w:t>16.</w:t>
      </w:r>
      <w:r>
        <w:t xml:space="preserve"> Je</w:t>
      </w:r>
      <w:r w:rsidRPr="00F52667">
        <w:t>ſ</w:t>
      </w:r>
      <w:r>
        <w:t>ztvine no</w:t>
      </w:r>
      <w:r w:rsidRPr="00F52667">
        <w:t>ſ</w:t>
      </w:r>
      <w:r>
        <w:t>zécsi nyega spota</w:t>
      </w:r>
      <w:r w:rsidRPr="00F52667">
        <w:t>ſſ</w:t>
      </w:r>
      <w:r>
        <w:t xml:space="preserve">em </w:t>
      </w:r>
      <w:r w:rsidRPr="00F52667">
        <w:t>ſ</w:t>
      </w:r>
      <w:r>
        <w:t>zvoÿmi nogami</w:t>
      </w:r>
      <w:r>
        <w:br/>
        <w:t>nyega bersza</w:t>
      </w:r>
      <w:r w:rsidRPr="00F52667">
        <w:t>ſſ</w:t>
      </w:r>
      <w:r>
        <w:t>e, vnezkaznom sivoti miloscse nema</w:t>
      </w:r>
      <w:r w:rsidRPr="00F52667">
        <w:t>ſſ</w:t>
      </w:r>
      <w:r>
        <w:t>e,</w:t>
      </w:r>
      <w:r>
        <w:br/>
        <w:t>pred pragom leséc</w:t>
      </w:r>
      <w:r w:rsidRPr="00F52667">
        <w:t>ſ</w:t>
      </w:r>
      <w:r>
        <w:t xml:space="preserve">i, </w:t>
      </w:r>
      <w:r w:rsidRPr="00DA755C">
        <w:rPr>
          <w:rStyle w:val="teipersName"/>
        </w:rPr>
        <w:t>Lázár</w:t>
      </w:r>
      <w:r>
        <w:t xml:space="preserve"> </w:t>
      </w:r>
      <w:r w:rsidRPr="00F52667">
        <w:t>ſ</w:t>
      </w:r>
      <w:r>
        <w:t>ze plaka</w:t>
      </w:r>
      <w:r w:rsidRPr="00F52667">
        <w:t>ſſ</w:t>
      </w:r>
      <w:r>
        <w:t>e.</w:t>
      </w:r>
    </w:p>
    <w:p w14:paraId="182A4F10" w14:textId="77777777" w:rsidR="00380A5E" w:rsidRDefault="00380A5E" w:rsidP="00380A5E">
      <w:pPr>
        <w:pStyle w:val="teiab"/>
      </w:pPr>
      <w:r w:rsidRPr="00DA755C">
        <w:rPr>
          <w:rStyle w:val="teilabelZnak"/>
        </w:rPr>
        <w:t>17.</w:t>
      </w:r>
      <w:r>
        <w:t xml:space="preserve"> Na peldo Bogáczu p</w:t>
      </w:r>
      <w:r w:rsidRPr="00F52667">
        <w:t>ſ</w:t>
      </w:r>
      <w:r>
        <w:t>zi pri</w:t>
      </w:r>
      <w:r w:rsidRPr="00F52667">
        <w:t>ſ</w:t>
      </w:r>
      <w:r>
        <w:t>ztópi</w:t>
      </w:r>
      <w:r w:rsidRPr="00F52667">
        <w:t>ſſ</w:t>
      </w:r>
      <w:r>
        <w:t xml:space="preserve">e i tomu </w:t>
      </w:r>
      <w:r w:rsidRPr="00DA755C">
        <w:rPr>
          <w:rStyle w:val="teipersName"/>
        </w:rPr>
        <w:t>Lá-</w:t>
      </w:r>
      <w:r w:rsidRPr="00DA755C">
        <w:rPr>
          <w:rStyle w:val="teipersName"/>
        </w:rPr>
        <w:br/>
        <w:t>záru</w:t>
      </w:r>
      <w:r>
        <w:t xml:space="preserve"> rane liza</w:t>
      </w:r>
      <w:r w:rsidRPr="00F52667">
        <w:t>ſſ</w:t>
      </w:r>
      <w:r>
        <w:t>e, p</w:t>
      </w:r>
      <w:r w:rsidRPr="00F52667">
        <w:t>ſ</w:t>
      </w:r>
      <w:r>
        <w:t>zi toga bogácza milo</w:t>
      </w:r>
      <w:r w:rsidRPr="00F52667">
        <w:t>ſ</w:t>
      </w:r>
      <w:r>
        <w:t xml:space="preserve">zt </w:t>
      </w:r>
      <w:r w:rsidRPr="00F52667">
        <w:t>ſ</w:t>
      </w:r>
      <w:r>
        <w:t>zkáza</w:t>
      </w:r>
      <w:r w:rsidRPr="00F52667">
        <w:t>ſſ</w:t>
      </w:r>
      <w:r>
        <w:t>e</w:t>
      </w:r>
      <w:r>
        <w:br/>
        <w:t xml:space="preserve">i tomu </w:t>
      </w:r>
      <w:r w:rsidRPr="00DA755C">
        <w:rPr>
          <w:rStyle w:val="teipersName"/>
        </w:rPr>
        <w:t>Lazaru</w:t>
      </w:r>
      <w:r>
        <w:t xml:space="preserve"> rado</w:t>
      </w:r>
      <w:r w:rsidRPr="00F52667">
        <w:t>ſ</w:t>
      </w:r>
      <w:r>
        <w:t>zt dava</w:t>
      </w:r>
      <w:r w:rsidRPr="00F52667">
        <w:t>ſſ</w:t>
      </w:r>
      <w:r>
        <w:t>e.</w:t>
      </w:r>
    </w:p>
    <w:p w14:paraId="2A27C519" w14:textId="77777777" w:rsidR="00380A5E" w:rsidRDefault="00380A5E" w:rsidP="00380A5E">
      <w:pPr>
        <w:pStyle w:val="teiab"/>
      </w:pPr>
      <w:r w:rsidRPr="00DA755C">
        <w:rPr>
          <w:rStyle w:val="teilabelZnak"/>
        </w:rPr>
        <w:t xml:space="preserve">18. </w:t>
      </w:r>
      <w:r w:rsidRPr="00DA755C">
        <w:rPr>
          <w:rStyle w:val="teipersName"/>
        </w:rPr>
        <w:t>Lázár</w:t>
      </w:r>
      <w:r>
        <w:t xml:space="preserve"> vtom betegu nebog vmrel be</w:t>
      </w:r>
      <w:r w:rsidRPr="00F52667">
        <w:t>ſſ</w:t>
      </w:r>
      <w:r>
        <w:t xml:space="preserve">e, i </w:t>
      </w:r>
      <w:r w:rsidRPr="00F52667">
        <w:t>ſ</w:t>
      </w:r>
      <w:r>
        <w:t>zvojega</w:t>
      </w:r>
      <w:r>
        <w:br/>
        <w:t>teila Dű</w:t>
      </w:r>
      <w:r w:rsidRPr="00F52667">
        <w:t>ſſ</w:t>
      </w:r>
      <w:r>
        <w:t xml:space="preserve">o vűnka </w:t>
      </w:r>
      <w:r w:rsidRPr="00F52667">
        <w:t>ſ</w:t>
      </w:r>
      <w:r>
        <w:t>zpű</w:t>
      </w:r>
      <w:r w:rsidRPr="00F52667">
        <w:t>ſ</w:t>
      </w:r>
      <w:r>
        <w:t>zti, vu hisi Bogácza on teilo</w:t>
      </w:r>
    </w:p>
    <w:p w14:paraId="52C110F8" w14:textId="77777777" w:rsidR="00380A5E" w:rsidRDefault="00380A5E" w:rsidP="00380A5E">
      <w:pPr>
        <w:pStyle w:val="teicatch-word"/>
      </w:pPr>
      <w:r>
        <w:t>o</w:t>
      </w:r>
      <w:r w:rsidRPr="00F52667">
        <w:t>ſ</w:t>
      </w:r>
      <w:r>
        <w:t>ztavi</w:t>
      </w:r>
    </w:p>
    <w:p w14:paraId="53B4DF7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CEDF594" w14:textId="77777777" w:rsidR="00380A5E" w:rsidRDefault="00380A5E" w:rsidP="00380A5E">
      <w:r>
        <w:lastRenderedPageBreak/>
        <w:t>/081r/</w:t>
      </w:r>
    </w:p>
    <w:p w14:paraId="2FF319B1" w14:textId="77777777" w:rsidR="00380A5E" w:rsidRDefault="00380A5E" w:rsidP="00380A5E">
      <w:pPr>
        <w:pStyle w:val="teifwPageNum"/>
      </w:pPr>
      <w:r>
        <w:t>166</w:t>
      </w:r>
    </w:p>
    <w:p w14:paraId="1C2D567F" w14:textId="77777777" w:rsidR="00380A5E" w:rsidRDefault="00380A5E" w:rsidP="00380A5E">
      <w:pPr>
        <w:pStyle w:val="teiab"/>
      </w:pPr>
      <w:r>
        <w:t>o</w:t>
      </w:r>
      <w:r w:rsidRPr="00F52667">
        <w:t>ſ</w:t>
      </w:r>
      <w:r>
        <w:t xml:space="preserve">ztávi i </w:t>
      </w:r>
      <w:r w:rsidRPr="00F52667">
        <w:t>ſ</w:t>
      </w:r>
      <w:r>
        <w:t>zvojo Dű</w:t>
      </w:r>
      <w:r w:rsidRPr="00F52667">
        <w:t>ſſ</w:t>
      </w:r>
      <w:r>
        <w:t>iczo Bogu preporocsi.</w:t>
      </w:r>
    </w:p>
    <w:p w14:paraId="125C0CA6" w14:textId="77777777" w:rsidR="00380A5E" w:rsidRDefault="00380A5E" w:rsidP="00380A5E">
      <w:pPr>
        <w:pStyle w:val="teiab"/>
      </w:pPr>
      <w:r w:rsidRPr="009514BC">
        <w:rPr>
          <w:rStyle w:val="teilabelZnak"/>
        </w:rPr>
        <w:t>19.</w:t>
      </w:r>
      <w:r>
        <w:t xml:space="preserve"> </w:t>
      </w:r>
      <w:r w:rsidRPr="009514BC">
        <w:rPr>
          <w:rStyle w:val="teipersName"/>
        </w:rPr>
        <w:t>Lázarova</w:t>
      </w:r>
      <w:r>
        <w:t xml:space="preserve"> Dű</w:t>
      </w:r>
      <w:r w:rsidRPr="00F52667">
        <w:t>ſſ</w:t>
      </w:r>
      <w:r>
        <w:t xml:space="preserve">a vu narocsaju be, Oczu </w:t>
      </w:r>
      <w:r w:rsidRPr="009514BC">
        <w:rPr>
          <w:rStyle w:val="teipersName"/>
        </w:rPr>
        <w:t>Abrahamu</w:t>
      </w:r>
      <w:r>
        <w:br/>
        <w:t>vu miloscso pride, velikom ve</w:t>
      </w:r>
      <w:r w:rsidRPr="00F52667">
        <w:t>ſ</w:t>
      </w:r>
      <w:r>
        <w:t>zeljei on je polósen</w:t>
      </w:r>
      <w:r>
        <w:br/>
        <w:t xml:space="preserve">ki vu </w:t>
      </w:r>
      <w:r w:rsidRPr="00F52667">
        <w:t>ſ</w:t>
      </w:r>
      <w:r>
        <w:t>zvojem teili kroto be</w:t>
      </w:r>
      <w:r w:rsidRPr="00F52667">
        <w:t>ſſ</w:t>
      </w:r>
      <w:r>
        <w:t xml:space="preserve">e </w:t>
      </w:r>
      <w:r w:rsidRPr="00F52667">
        <w:t>ſ</w:t>
      </w:r>
      <w:r>
        <w:t>zkázan.</w:t>
      </w:r>
    </w:p>
    <w:p w14:paraId="705DECDB" w14:textId="77777777" w:rsidR="00380A5E" w:rsidRDefault="00380A5E" w:rsidP="00380A5E">
      <w:pPr>
        <w:pStyle w:val="teiab"/>
      </w:pPr>
      <w:r w:rsidRPr="009514BC">
        <w:rPr>
          <w:rStyle w:val="teilabelZnak"/>
        </w:rPr>
        <w:t>20.</w:t>
      </w:r>
      <w:r>
        <w:t xml:space="preserve"> </w:t>
      </w:r>
      <w:r w:rsidRPr="009514BC">
        <w:rPr>
          <w:rStyle w:val="teipersName"/>
        </w:rPr>
        <w:t>Lázarovo</w:t>
      </w:r>
      <w:r>
        <w:t xml:space="preserve"> teilo onde letas</w:t>
      </w:r>
      <w:r w:rsidRPr="00F52667">
        <w:t>ſ</w:t>
      </w:r>
      <w:r>
        <w:t>e, vu hisi Bogácza in-</w:t>
      </w:r>
      <w:r>
        <w:br/>
        <w:t>deka be</w:t>
      </w:r>
      <w:r w:rsidRPr="00F52667">
        <w:t>ſſ</w:t>
      </w:r>
      <w:r>
        <w:t>e, neszmiluva</w:t>
      </w:r>
      <w:r w:rsidRPr="00F52667">
        <w:t>ſſ</w:t>
      </w:r>
      <w:r>
        <w:t>e</w:t>
      </w:r>
      <w:r w:rsidRPr="00F52667">
        <w:t>ſ</w:t>
      </w:r>
      <w:r>
        <w:t xml:space="preserve">zem bu </w:t>
      </w:r>
      <w:r w:rsidRPr="00F52667">
        <w:t>ſ</w:t>
      </w:r>
      <w:r>
        <w:t>ze ne plaka</w:t>
      </w:r>
      <w:r w:rsidRPr="00F52667">
        <w:t>ſſ</w:t>
      </w:r>
      <w:r>
        <w:t>e, ne-</w:t>
      </w:r>
      <w:r>
        <w:br/>
        <w:t>volni holdus</w:t>
      </w:r>
      <w:r w:rsidRPr="00F52667">
        <w:t>ſ</w:t>
      </w:r>
      <w:r>
        <w:t>i teilo odnut vzé</w:t>
      </w:r>
      <w:r w:rsidRPr="00F52667">
        <w:t>ſ</w:t>
      </w:r>
      <w:r>
        <w:t>ze.</w:t>
      </w:r>
    </w:p>
    <w:p w14:paraId="5E54825F" w14:textId="77777777" w:rsidR="00380A5E" w:rsidRDefault="00380A5E" w:rsidP="00380A5E">
      <w:pPr>
        <w:pStyle w:val="teiab"/>
      </w:pPr>
      <w:r w:rsidRPr="009514BC">
        <w:rPr>
          <w:rStyle w:val="teilabelZnak"/>
        </w:rPr>
        <w:t>21.</w:t>
      </w:r>
      <w:r>
        <w:t xml:space="preserve"> Zvelikov salo</w:t>
      </w:r>
      <w:r w:rsidRPr="00F52667">
        <w:t>ſ</w:t>
      </w:r>
      <w:r>
        <w:t>ztyov teilo odnut vze</w:t>
      </w:r>
      <w:r w:rsidRPr="00F52667">
        <w:t>ſſ</w:t>
      </w:r>
      <w:r>
        <w:t>e, nevolni</w:t>
      </w:r>
      <w:r>
        <w:br/>
        <w:t>koldu</w:t>
      </w:r>
      <w:r w:rsidRPr="00F52667">
        <w:t>ſſ</w:t>
      </w:r>
      <w:r>
        <w:t>i teilo pokopa</w:t>
      </w:r>
      <w:r w:rsidRPr="00F52667">
        <w:t>ſſ</w:t>
      </w:r>
      <w:r>
        <w:t xml:space="preserve">e, ni molbe ni </w:t>
      </w:r>
      <w:r w:rsidRPr="00F52667">
        <w:t>ſ</w:t>
      </w:r>
      <w:r>
        <w:t>zlű</w:t>
      </w:r>
      <w:r w:rsidRPr="00F52667">
        <w:t>ſ</w:t>
      </w:r>
      <w:r>
        <w:t>zbe nigdár</w:t>
      </w:r>
      <w:r>
        <w:br/>
        <w:t>ne vcsini</w:t>
      </w:r>
      <w:r w:rsidRPr="00F52667">
        <w:t>ſſ</w:t>
      </w:r>
      <w:r>
        <w:t>e, od groba koldu</w:t>
      </w:r>
      <w:r w:rsidRPr="00F52667">
        <w:t>ſſ</w:t>
      </w:r>
      <w:r>
        <w:t>i tako odido</w:t>
      </w:r>
      <w:r w:rsidRPr="00F52667">
        <w:t>ſſ</w:t>
      </w:r>
      <w:r>
        <w:t>e.</w:t>
      </w:r>
    </w:p>
    <w:p w14:paraId="6B1A573E" w14:textId="77777777" w:rsidR="00380A5E" w:rsidRDefault="00380A5E" w:rsidP="00380A5E">
      <w:pPr>
        <w:pStyle w:val="teiab"/>
      </w:pPr>
      <w:r w:rsidRPr="009514BC">
        <w:rPr>
          <w:rStyle w:val="teilabelZnak"/>
        </w:rPr>
        <w:t>22.</w:t>
      </w:r>
      <w:r>
        <w:t xml:space="preserve"> Malo potomtoga te </w:t>
      </w:r>
      <w:r w:rsidRPr="00F52667">
        <w:t>ſ</w:t>
      </w:r>
      <w:r>
        <w:t>zkoupi Bogatecz gda</w:t>
      </w:r>
      <w:r w:rsidRPr="00F52667">
        <w:t>ſ</w:t>
      </w:r>
      <w:r>
        <w:t xml:space="preserve">ze </w:t>
      </w:r>
      <w:r w:rsidRPr="00F52667">
        <w:t>ſ</w:t>
      </w:r>
      <w:r>
        <w:t>ztoga</w:t>
      </w:r>
      <w:r>
        <w:br/>
      </w:r>
      <w:r w:rsidRPr="00F52667">
        <w:t>ſ</w:t>
      </w:r>
      <w:r>
        <w:t>zveita on vunka preminé, i nyegova Dű</w:t>
      </w:r>
      <w:r w:rsidRPr="00F52667">
        <w:t>ſ</w:t>
      </w:r>
      <w:r>
        <w:t>za zteila</w:t>
      </w:r>
      <w:r>
        <w:br/>
        <w:t>vűnka zide, od Vrágov</w:t>
      </w:r>
      <w:r w:rsidRPr="00F52667">
        <w:t>ſ</w:t>
      </w:r>
      <w:r>
        <w:t>ze kme</w:t>
      </w:r>
      <w:r w:rsidRPr="00F52667">
        <w:t>ſ</w:t>
      </w:r>
      <w:r>
        <w:t>zto vu pekel pone</w:t>
      </w:r>
      <w:r w:rsidRPr="00F52667">
        <w:t>ſ</w:t>
      </w:r>
      <w:r>
        <w:t>zé.</w:t>
      </w:r>
    </w:p>
    <w:p w14:paraId="6C91D277" w14:textId="77777777" w:rsidR="00380A5E" w:rsidRDefault="00380A5E" w:rsidP="00380A5E">
      <w:pPr>
        <w:pStyle w:val="teiab"/>
      </w:pPr>
      <w:r w:rsidRPr="009514BC">
        <w:rPr>
          <w:rStyle w:val="teilabelZnak"/>
        </w:rPr>
        <w:t>23.</w:t>
      </w:r>
      <w:r>
        <w:t xml:space="preserve"> Zacses</w:t>
      </w:r>
      <w:r w:rsidRPr="00F52667">
        <w:t>ſ</w:t>
      </w:r>
      <w:r>
        <w:t>e bogácza v</w:t>
      </w:r>
      <w:r w:rsidRPr="00F52667">
        <w:t>ſ</w:t>
      </w:r>
      <w:r>
        <w:t>zi ludje plakati, i snyega bát-</w:t>
      </w:r>
      <w:r>
        <w:br/>
        <w:t>sona zacsé</w:t>
      </w:r>
      <w:r w:rsidRPr="00F52667">
        <w:t>ſſ</w:t>
      </w:r>
      <w:r>
        <w:t xml:space="preserve">e </w:t>
      </w:r>
      <w:r w:rsidRPr="00F52667">
        <w:t>ſ</w:t>
      </w:r>
      <w:r>
        <w:t>zlacsiti, i zproce</w:t>
      </w:r>
      <w:r w:rsidRPr="00F52667">
        <w:t>ſſ</w:t>
      </w:r>
      <w:r>
        <w:t xml:space="preserve">iami vunka i </w:t>
      </w:r>
      <w:r>
        <w:br/>
        <w:t>zpelati, i zev</w:t>
      </w:r>
      <w:r w:rsidRPr="00F52667">
        <w:t>ſ</w:t>
      </w:r>
      <w:r>
        <w:t>zeimi zvonmi obilno zvoniti.</w:t>
      </w:r>
    </w:p>
    <w:p w14:paraId="314423A1" w14:textId="77777777" w:rsidR="00380A5E" w:rsidRDefault="00380A5E" w:rsidP="00380A5E">
      <w:pPr>
        <w:pStyle w:val="teiab"/>
      </w:pPr>
      <w:r w:rsidRPr="009514BC">
        <w:rPr>
          <w:rStyle w:val="teilabelZnak"/>
        </w:rPr>
        <w:t>24.</w:t>
      </w:r>
      <w:r>
        <w:t xml:space="preserve"> Teilo vu velikoi gyizdi pokopa</w:t>
      </w:r>
      <w:r w:rsidRPr="00F52667">
        <w:t>ſſ</w:t>
      </w:r>
      <w:r>
        <w:t>e, i veliko</w:t>
      </w:r>
    </w:p>
    <w:p w14:paraId="1E17AFD5" w14:textId="77777777" w:rsidR="00380A5E" w:rsidRDefault="00380A5E" w:rsidP="00380A5E">
      <w:pPr>
        <w:pStyle w:val="teicatch-word"/>
      </w:pPr>
      <w:r w:rsidRPr="00F52667">
        <w:t>ſ</w:t>
      </w:r>
      <w:r>
        <w:t>zlű</w:t>
      </w:r>
      <w:r w:rsidRPr="00F52667">
        <w:t>ſ</w:t>
      </w:r>
      <w:r>
        <w:t>bo.</w:t>
      </w:r>
    </w:p>
    <w:p w14:paraId="0DC137C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8858603" w14:textId="77777777" w:rsidR="00380A5E" w:rsidRDefault="00380A5E" w:rsidP="00380A5E">
      <w:r>
        <w:lastRenderedPageBreak/>
        <w:t>/081v/</w:t>
      </w:r>
    </w:p>
    <w:p w14:paraId="45730E2F" w14:textId="77777777" w:rsidR="00380A5E" w:rsidRDefault="00380A5E" w:rsidP="00380A5E">
      <w:pPr>
        <w:pStyle w:val="teifwPageNum"/>
      </w:pPr>
      <w:r>
        <w:t>167</w:t>
      </w:r>
    </w:p>
    <w:p w14:paraId="69F40CE5" w14:textId="77777777" w:rsidR="00380A5E" w:rsidRDefault="00380A5E" w:rsidP="00380A5E">
      <w:pPr>
        <w:pStyle w:val="teiab"/>
      </w:pPr>
      <w:r w:rsidRPr="00F52667">
        <w:t>ſ</w:t>
      </w:r>
      <w:r>
        <w:t>zlűszbo za nyega vcsini</w:t>
      </w:r>
      <w:r w:rsidRPr="00F52667">
        <w:t>ſſ</w:t>
      </w:r>
      <w:r>
        <w:t>e, zmramora kaménya groba</w:t>
      </w:r>
      <w:r>
        <w:br/>
        <w:t>mu zrezas</w:t>
      </w:r>
      <w:r w:rsidRPr="00F52667">
        <w:t>ſ</w:t>
      </w:r>
      <w:r>
        <w:t>e, i na grobi pi</w:t>
      </w:r>
      <w:r w:rsidRPr="00F52667">
        <w:t>ſ</w:t>
      </w:r>
      <w:r>
        <w:t xml:space="preserve">zmo lepo mu </w:t>
      </w:r>
      <w:r w:rsidRPr="00F52667">
        <w:t>ſ</w:t>
      </w:r>
      <w:r>
        <w:t>zpi</w:t>
      </w:r>
      <w:r w:rsidRPr="00F52667">
        <w:t>ſ</w:t>
      </w:r>
      <w:r>
        <w:t>za</w:t>
      </w:r>
      <w:r w:rsidRPr="00F52667">
        <w:t>ſſ</w:t>
      </w:r>
      <w:r>
        <w:t>e.</w:t>
      </w:r>
    </w:p>
    <w:p w14:paraId="529F95A4" w14:textId="77777777" w:rsidR="00380A5E" w:rsidRDefault="00380A5E" w:rsidP="00380A5E">
      <w:pPr>
        <w:pStyle w:val="teiab"/>
      </w:pPr>
      <w:r w:rsidRPr="002F3D4E">
        <w:rPr>
          <w:rStyle w:val="teilabelZnak"/>
        </w:rPr>
        <w:t>25.</w:t>
      </w:r>
      <w:r>
        <w:t xml:space="preserve"> Vmramori kameni Teilo mu pocsiva, med Vragmi vu</w:t>
      </w:r>
      <w:r>
        <w:br/>
        <w:t>pekli Dűs</w:t>
      </w:r>
      <w:r w:rsidRPr="00F52667">
        <w:t>ſ</w:t>
      </w:r>
      <w:r>
        <w:t>a mu prebiva, preveliko moko ondi</w:t>
      </w:r>
      <w:r>
        <w:br/>
        <w:t>v</w:t>
      </w:r>
      <w:r w:rsidRPr="00F52667">
        <w:t>ſ</w:t>
      </w:r>
      <w:r>
        <w:t>zebi vsiva, i veliko britko</w:t>
      </w:r>
      <w:r w:rsidRPr="00F52667">
        <w:t>ſ</w:t>
      </w:r>
      <w:r>
        <w:t>zt tamu v</w:t>
      </w:r>
      <w:r w:rsidRPr="00F52667">
        <w:t>ſ</w:t>
      </w:r>
      <w:r>
        <w:t>zigdár ima.</w:t>
      </w:r>
    </w:p>
    <w:p w14:paraId="4F3C965C" w14:textId="77777777" w:rsidR="00380A5E" w:rsidRDefault="00380A5E" w:rsidP="00380A5E">
      <w:pPr>
        <w:pStyle w:val="teiab"/>
      </w:pPr>
      <w:r w:rsidRPr="002F3D4E">
        <w:rPr>
          <w:rStyle w:val="teilabelZnak"/>
        </w:rPr>
        <w:t>26.</w:t>
      </w:r>
      <w:r>
        <w:t xml:space="preserve"> Vu pekli leséc</w:t>
      </w:r>
      <w:r w:rsidRPr="00F52667">
        <w:t>ſ</w:t>
      </w:r>
      <w:r>
        <w:t xml:space="preserve">i ocsi gori zdigno, zdalka </w:t>
      </w:r>
      <w:r w:rsidRPr="002F3D4E">
        <w:rPr>
          <w:rStyle w:val="teipersName"/>
        </w:rPr>
        <w:t>Abra-</w:t>
      </w:r>
      <w:r w:rsidRPr="002F3D4E">
        <w:rPr>
          <w:rStyle w:val="teipersName"/>
        </w:rPr>
        <w:br/>
        <w:t>hama</w:t>
      </w:r>
      <w:r>
        <w:t xml:space="preserve"> vidi vu Nebé</w:t>
      </w:r>
      <w:r w:rsidRPr="00F52667">
        <w:t>ſ</w:t>
      </w:r>
      <w:r>
        <w:t xml:space="preserve">zi, á </w:t>
      </w:r>
      <w:r w:rsidRPr="002F3D4E">
        <w:rPr>
          <w:rStyle w:val="teipersName"/>
        </w:rPr>
        <w:t>Lázára</w:t>
      </w:r>
      <w:r>
        <w:t xml:space="preserve"> vidi vnyega</w:t>
      </w:r>
      <w:r>
        <w:br/>
        <w:t xml:space="preserve">narocsaj, Oczu </w:t>
      </w:r>
      <w:r w:rsidRPr="002F3D4E">
        <w:rPr>
          <w:rStyle w:val="teipersName"/>
        </w:rPr>
        <w:t>Abrahamu</w:t>
      </w:r>
      <w:r>
        <w:t xml:space="preserve"> vnyegovoi zmósno</w:t>
      </w:r>
      <w:r w:rsidRPr="00F52667">
        <w:t>ſ</w:t>
      </w:r>
      <w:r>
        <w:t>zti.</w:t>
      </w:r>
    </w:p>
    <w:p w14:paraId="626122D5" w14:textId="77777777" w:rsidR="00380A5E" w:rsidRDefault="00380A5E" w:rsidP="00380A5E">
      <w:pPr>
        <w:pStyle w:val="teiab"/>
      </w:pPr>
      <w:r w:rsidRPr="002F3D4E">
        <w:rPr>
          <w:rStyle w:val="teilabelZnak"/>
        </w:rPr>
        <w:t>27.</w:t>
      </w:r>
      <w:r>
        <w:t xml:space="preserve"> Ti Otecz </w:t>
      </w:r>
      <w:r w:rsidRPr="002F3D4E">
        <w:rPr>
          <w:rStyle w:val="teipersName"/>
        </w:rPr>
        <w:t>Abraham</w:t>
      </w:r>
      <w:r>
        <w:t xml:space="preserve"> ki je</w:t>
      </w:r>
      <w:r w:rsidRPr="00F52667">
        <w:t>ſ</w:t>
      </w:r>
      <w:r>
        <w:t>zi vNebe</w:t>
      </w:r>
      <w:r w:rsidRPr="00F52667">
        <w:t>ſ</w:t>
      </w:r>
      <w:r>
        <w:t>zih meni</w:t>
      </w:r>
      <w:r>
        <w:br/>
        <w:t>nevolnomi notri vutom pékli, ponozno te pro</w:t>
      </w:r>
      <w:r w:rsidRPr="00F52667">
        <w:t>ſ</w:t>
      </w:r>
      <w:r>
        <w:t>zim</w:t>
      </w:r>
      <w:r>
        <w:br/>
      </w:r>
      <w:r w:rsidRPr="00F52667">
        <w:t>ſ</w:t>
      </w:r>
      <w:r>
        <w:t>zmilui</w:t>
      </w:r>
      <w:r w:rsidRPr="00F52667">
        <w:t>ſ</w:t>
      </w:r>
      <w:r>
        <w:t>ze ti meni i zpelai ti mene zognyenoga pláma.</w:t>
      </w:r>
    </w:p>
    <w:p w14:paraId="4382364C" w14:textId="77777777" w:rsidR="00380A5E" w:rsidRDefault="00380A5E" w:rsidP="00380A5E">
      <w:pPr>
        <w:pStyle w:val="teiab"/>
      </w:pPr>
      <w:r w:rsidRPr="002F3D4E">
        <w:rPr>
          <w:rStyle w:val="teilabelZnak"/>
        </w:rPr>
        <w:t>28.</w:t>
      </w:r>
      <w:r>
        <w:t xml:space="preserve"> Ali zmosni </w:t>
      </w:r>
      <w:r w:rsidRPr="002F3D4E">
        <w:rPr>
          <w:rStyle w:val="teipersName"/>
        </w:rPr>
        <w:t>Abraham</w:t>
      </w:r>
      <w:r>
        <w:t xml:space="preserve"> pű</w:t>
      </w:r>
      <w:r w:rsidRPr="00F52667">
        <w:t>ſ</w:t>
      </w:r>
      <w:r>
        <w:t xml:space="preserve">zti ti </w:t>
      </w:r>
      <w:r w:rsidRPr="002F3D4E">
        <w:rPr>
          <w:rStyle w:val="teipersName"/>
        </w:rPr>
        <w:t>Lazara</w:t>
      </w:r>
      <w:r>
        <w:t>, nai omo-</w:t>
      </w:r>
      <w:r>
        <w:br/>
        <w:t xml:space="preserve">csi vodo </w:t>
      </w:r>
      <w:r w:rsidRPr="00F52667">
        <w:t>ſ</w:t>
      </w:r>
      <w:r>
        <w:t>zvojega mezincza, nai ohladi jezik moi</w:t>
      </w:r>
      <w:r>
        <w:br/>
        <w:t xml:space="preserve">od </w:t>
      </w:r>
      <w:r w:rsidRPr="00F52667">
        <w:t>ſ</w:t>
      </w:r>
      <w:r>
        <w:t>zega plama, ár</w:t>
      </w:r>
      <w:r w:rsidRPr="00F52667">
        <w:t>ſ</w:t>
      </w:r>
      <w:r>
        <w:t>ze kroto mucsim odnecsi</w:t>
      </w:r>
      <w:r w:rsidRPr="00F52667">
        <w:t>ſ</w:t>
      </w:r>
      <w:r>
        <w:t>zta ognya.</w:t>
      </w:r>
    </w:p>
    <w:p w14:paraId="7569D12E" w14:textId="77777777" w:rsidR="00380A5E" w:rsidRDefault="00380A5E" w:rsidP="00380A5E">
      <w:pPr>
        <w:pStyle w:val="teiab"/>
      </w:pPr>
      <w:r w:rsidRPr="002F3D4E">
        <w:rPr>
          <w:rStyle w:val="teilabelZnak"/>
        </w:rPr>
        <w:t>29.</w:t>
      </w:r>
      <w:r>
        <w:t xml:space="preserve"> </w:t>
      </w:r>
      <w:r w:rsidRPr="002F3D4E">
        <w:rPr>
          <w:rStyle w:val="teipersName"/>
        </w:rPr>
        <w:t>Abraham</w:t>
      </w:r>
      <w:r>
        <w:t xml:space="preserve"> govori tomu Bogaczu sivel, vu </w:t>
      </w:r>
      <w:r w:rsidRPr="00F52667">
        <w:t>ſ</w:t>
      </w:r>
      <w:r>
        <w:t>zvo-</w:t>
      </w:r>
      <w:r>
        <w:br/>
        <w:t xml:space="preserve">jem sitki, á nevolni </w:t>
      </w:r>
      <w:r w:rsidRPr="002F3D4E">
        <w:rPr>
          <w:rStyle w:val="teipersName"/>
        </w:rPr>
        <w:t>Lázár</w:t>
      </w:r>
      <w:r>
        <w:t xml:space="preserve"> vu velikom gládi.</w:t>
      </w:r>
    </w:p>
    <w:p w14:paraId="778ACE2A" w14:textId="77777777" w:rsidR="00380A5E" w:rsidRDefault="00380A5E" w:rsidP="00380A5E">
      <w:pPr>
        <w:pStyle w:val="teiab"/>
      </w:pPr>
      <w:r w:rsidRPr="002F3D4E">
        <w:rPr>
          <w:rStyle w:val="teilabelZnak"/>
        </w:rPr>
        <w:t>30.</w:t>
      </w:r>
      <w:r>
        <w:t xml:space="preserve"> </w:t>
      </w:r>
      <w:r w:rsidRPr="002F3D4E">
        <w:rPr>
          <w:rStyle w:val="teipersName"/>
        </w:rPr>
        <w:t>Lázár</w:t>
      </w:r>
      <w:r w:rsidRPr="00F52667">
        <w:t>ſ</w:t>
      </w:r>
      <w:r>
        <w:t>ze ve</w:t>
      </w:r>
      <w:r w:rsidRPr="00F52667">
        <w:t>ſ</w:t>
      </w:r>
      <w:r>
        <w:t>zeli góri na Nebé</w:t>
      </w:r>
      <w:r w:rsidRPr="00F52667">
        <w:t>ſ</w:t>
      </w:r>
      <w:r>
        <w:t>zaih, kie vnogo</w:t>
      </w:r>
      <w:r>
        <w:br/>
        <w:t>terpel mouko na onoi zemli, ti</w:t>
      </w:r>
      <w:r w:rsidRPr="00F52667">
        <w:t>ſ</w:t>
      </w:r>
      <w:r>
        <w:t>ze kroto mucsis</w:t>
      </w:r>
    </w:p>
    <w:p w14:paraId="23141639" w14:textId="77777777" w:rsidR="00380A5E" w:rsidRDefault="00380A5E" w:rsidP="00380A5E">
      <w:pPr>
        <w:pStyle w:val="teicatch-word"/>
      </w:pPr>
      <w:r>
        <w:t xml:space="preserve">notri </w:t>
      </w:r>
    </w:p>
    <w:p w14:paraId="54A55103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521C4CB" w14:textId="77777777" w:rsidR="00380A5E" w:rsidRDefault="00380A5E" w:rsidP="00380A5E">
      <w:r>
        <w:lastRenderedPageBreak/>
        <w:t>/082r/</w:t>
      </w:r>
    </w:p>
    <w:p w14:paraId="5B877E61" w14:textId="77777777" w:rsidR="00380A5E" w:rsidRDefault="00380A5E" w:rsidP="00380A5E">
      <w:pPr>
        <w:pStyle w:val="teifwPageNum"/>
      </w:pPr>
      <w:r>
        <w:t>168</w:t>
      </w:r>
    </w:p>
    <w:p w14:paraId="780838E2" w14:textId="77777777" w:rsidR="00380A5E" w:rsidRDefault="00380A5E" w:rsidP="00380A5E">
      <w:pPr>
        <w:pStyle w:val="teiab"/>
      </w:pPr>
      <w:r>
        <w:t>notri vutom pékli, obilno</w:t>
      </w:r>
      <w:r w:rsidRPr="00F52667">
        <w:t>ſ</w:t>
      </w:r>
      <w:r>
        <w:t xml:space="preserve">zti sivel ti na ovom </w:t>
      </w:r>
      <w:r w:rsidRPr="00F52667">
        <w:t>ſ</w:t>
      </w:r>
      <w:r>
        <w:t>zveiti.</w:t>
      </w:r>
    </w:p>
    <w:p w14:paraId="6E7B3AA6" w14:textId="77777777" w:rsidR="00380A5E" w:rsidRDefault="00380A5E" w:rsidP="00380A5E">
      <w:pPr>
        <w:pStyle w:val="teiab"/>
      </w:pPr>
      <w:r w:rsidRPr="007C3265">
        <w:rPr>
          <w:rStyle w:val="teilabelZnak"/>
        </w:rPr>
        <w:t>31.</w:t>
      </w:r>
      <w:r>
        <w:t xml:space="preserve"> Nezovi </w:t>
      </w:r>
      <w:r w:rsidRPr="007C3265">
        <w:rPr>
          <w:rStyle w:val="teipersName"/>
        </w:rPr>
        <w:t>Lázára</w:t>
      </w:r>
      <w:r>
        <w:t xml:space="preserve"> ti gyizdavecz k</w:t>
      </w:r>
      <w:r w:rsidRPr="00F52667">
        <w:t>ſ</w:t>
      </w:r>
      <w:r>
        <w:t>zebi, árje Boug</w:t>
      </w:r>
      <w:r>
        <w:br/>
        <w:t xml:space="preserve">dokoncsal vu </w:t>
      </w:r>
      <w:r w:rsidRPr="00F52667">
        <w:t>ſ</w:t>
      </w:r>
      <w:r>
        <w:t>zvojem Boisztvi od</w:t>
      </w:r>
      <w:r w:rsidRPr="00F52667">
        <w:t>ſ</w:t>
      </w:r>
      <w:r>
        <w:t>zud tamu</w:t>
      </w:r>
      <w:r>
        <w:br/>
        <w:t xml:space="preserve">k tebi ne poide ni jeden, ni </w:t>
      </w:r>
      <w:r w:rsidRPr="00F52667">
        <w:t>ſ</w:t>
      </w:r>
      <w:r>
        <w:t>zpekla vNebé</w:t>
      </w:r>
      <w:r w:rsidRPr="00F52667">
        <w:t>ſ</w:t>
      </w:r>
      <w:r>
        <w:t>za</w:t>
      </w:r>
      <w:r>
        <w:br/>
        <w:t>ne pride ni jeden.</w:t>
      </w:r>
    </w:p>
    <w:p w14:paraId="0885D896" w14:textId="77777777" w:rsidR="00380A5E" w:rsidRDefault="00380A5E" w:rsidP="00380A5E">
      <w:pPr>
        <w:pStyle w:val="teiab"/>
      </w:pPr>
      <w:r w:rsidRPr="007C3265">
        <w:rPr>
          <w:rStyle w:val="teilabelZnak"/>
        </w:rPr>
        <w:t>32.</w:t>
      </w:r>
      <w:r>
        <w:t xml:space="preserve"> Pro</w:t>
      </w:r>
      <w:r w:rsidRPr="00F52667">
        <w:t>ſ</w:t>
      </w:r>
      <w:r>
        <w:t xml:space="preserve">zim te </w:t>
      </w:r>
      <w:r w:rsidRPr="007C3265">
        <w:rPr>
          <w:rStyle w:val="teipersName"/>
        </w:rPr>
        <w:t>Abraham</w:t>
      </w:r>
      <w:r>
        <w:t xml:space="preserve"> </w:t>
      </w:r>
      <w:r w:rsidRPr="00F52667">
        <w:t>ſ</w:t>
      </w:r>
      <w:r>
        <w:t xml:space="preserve">zvojega Ocza, </w:t>
      </w:r>
      <w:r w:rsidRPr="007C3265">
        <w:rPr>
          <w:rStyle w:val="teipersName"/>
        </w:rPr>
        <w:t>Lázár</w:t>
      </w:r>
      <w:r>
        <w:br/>
        <w:t>kie gori za</w:t>
      </w:r>
      <w:r w:rsidRPr="00F52667">
        <w:t>ſ</w:t>
      </w:r>
      <w:r>
        <w:t>ztopil vNebé</w:t>
      </w:r>
      <w:r w:rsidRPr="00F52667">
        <w:t>ſ</w:t>
      </w:r>
      <w:r>
        <w:t>za, odpű</w:t>
      </w:r>
      <w:r w:rsidRPr="00F52667">
        <w:t>ſ</w:t>
      </w:r>
      <w:r>
        <w:t>ztiga vhiso</w:t>
      </w:r>
      <w:r>
        <w:br/>
        <w:t xml:space="preserve">ti mojega Ocza, nai ondi </w:t>
      </w:r>
      <w:r w:rsidRPr="00F52667">
        <w:t>ſ</w:t>
      </w:r>
      <w:r>
        <w:t>zvedocsi porocsenya</w:t>
      </w:r>
      <w:r>
        <w:br/>
        <w:t>Bósja.</w:t>
      </w:r>
    </w:p>
    <w:p w14:paraId="11D2A3B9" w14:textId="77777777" w:rsidR="00380A5E" w:rsidRDefault="00380A5E" w:rsidP="00380A5E">
      <w:pPr>
        <w:pStyle w:val="teiab"/>
      </w:pPr>
      <w:r w:rsidRPr="007C3265">
        <w:rPr>
          <w:rStyle w:val="teilabelZnak"/>
        </w:rPr>
        <w:t>33.</w:t>
      </w:r>
      <w:r>
        <w:t xml:space="preserve"> Vhisi nega Ocza ja</w:t>
      </w:r>
      <w:r w:rsidRPr="00F52667">
        <w:t>ſ</w:t>
      </w:r>
      <w:r>
        <w:t>z imam pét bratov, da nim</w:t>
      </w:r>
      <w:r>
        <w:br/>
        <w:t>na znánye dá, in o prophetuje, da csinis al-</w:t>
      </w:r>
      <w:r>
        <w:br/>
        <w:t xml:space="preserve">músno ino pokouro da oni ne </w:t>
      </w:r>
      <w:r w:rsidRPr="007C3265">
        <w:rPr>
          <w:rStyle w:val="teigap"/>
        </w:rPr>
        <w:t>???</w:t>
      </w:r>
      <w:r>
        <w:t xml:space="preserve"> prido vu tako-</w:t>
      </w:r>
      <w:r>
        <w:br/>
        <w:t>vo moko.</w:t>
      </w:r>
    </w:p>
    <w:p w14:paraId="58DFB0A5" w14:textId="77777777" w:rsidR="00380A5E" w:rsidRDefault="00380A5E" w:rsidP="00380A5E">
      <w:pPr>
        <w:pStyle w:val="teiab"/>
      </w:pPr>
      <w:r w:rsidRPr="007C3265">
        <w:rPr>
          <w:rStyle w:val="teilabelZnak"/>
        </w:rPr>
        <w:t>34.</w:t>
      </w:r>
      <w:r>
        <w:t xml:space="preserve"> Bogácsu </w:t>
      </w:r>
      <w:r w:rsidRPr="007C3265">
        <w:rPr>
          <w:rStyle w:val="teipersName"/>
        </w:rPr>
        <w:t>Abraham</w:t>
      </w:r>
      <w:r>
        <w:t xml:space="preserve"> tako odgovori, imajo Pro-</w:t>
      </w:r>
      <w:r>
        <w:br/>
        <w:t xml:space="preserve">phete i </w:t>
      </w:r>
      <w:r w:rsidRPr="007C3265">
        <w:rPr>
          <w:rStyle w:val="teipersName"/>
        </w:rPr>
        <w:t>Moÿſesſa</w:t>
      </w:r>
      <w:r>
        <w:t xml:space="preserve"> nai nyih po</w:t>
      </w:r>
      <w:r w:rsidRPr="00F52667">
        <w:t>ſ</w:t>
      </w:r>
      <w:r>
        <w:t>zlű</w:t>
      </w:r>
      <w:r w:rsidRPr="00F52667">
        <w:t>ſſ</w:t>
      </w:r>
      <w:r>
        <w:t>ajo ino na</w:t>
      </w:r>
      <w:r w:rsidRPr="00F52667">
        <w:t>ſ</w:t>
      </w:r>
      <w:r>
        <w:t>z-</w:t>
      </w:r>
      <w:r>
        <w:br/>
        <w:t>ledűjo, i nye po</w:t>
      </w:r>
      <w:r w:rsidRPr="00F52667">
        <w:t>ſ</w:t>
      </w:r>
      <w:r>
        <w:t>zlű</w:t>
      </w:r>
      <w:r w:rsidRPr="00F52667">
        <w:t>ſſ</w:t>
      </w:r>
      <w:r>
        <w:t>av</w:t>
      </w:r>
      <w:r w:rsidRPr="00F52667">
        <w:t>ſ</w:t>
      </w:r>
      <w:r>
        <w:t>i oni vNébo prido.</w:t>
      </w:r>
    </w:p>
    <w:p w14:paraId="18888BE0" w14:textId="77777777" w:rsidR="00380A5E" w:rsidRDefault="00380A5E" w:rsidP="00380A5E">
      <w:pPr>
        <w:pStyle w:val="teiab"/>
      </w:pPr>
      <w:r w:rsidRPr="007C3265">
        <w:rPr>
          <w:rStyle w:val="teilabelZnak"/>
        </w:rPr>
        <w:t>35.</w:t>
      </w:r>
      <w:r>
        <w:t xml:space="preserve"> Bogátacz tak recse Oczu </w:t>
      </w:r>
      <w:r w:rsidRPr="007C3265">
        <w:rPr>
          <w:rStyle w:val="teipersName"/>
        </w:rPr>
        <w:t>Abrahamu</w:t>
      </w:r>
      <w:r>
        <w:t>, ti</w:t>
      </w:r>
      <w:r>
        <w:br/>
        <w:t xml:space="preserve">zmósni </w:t>
      </w:r>
      <w:r w:rsidRPr="007C3265">
        <w:rPr>
          <w:rStyle w:val="teipersName"/>
        </w:rPr>
        <w:t>Abraham</w:t>
      </w:r>
      <w:r>
        <w:t xml:space="preserve"> pro</w:t>
      </w:r>
      <w:r w:rsidRPr="00F52667">
        <w:t>ſ</w:t>
      </w:r>
      <w:r>
        <w:t>zim te tak vcsini, zmertoi</w:t>
      </w:r>
      <w:r>
        <w:br/>
        <w:t>dabi sto v</w:t>
      </w:r>
      <w:r w:rsidRPr="00F52667">
        <w:t>ſ</w:t>
      </w:r>
      <w:r>
        <w:t xml:space="preserve">ztal verúvalibi, i pokoro oni tak bi </w:t>
      </w:r>
    </w:p>
    <w:p w14:paraId="496AD35C" w14:textId="77777777" w:rsidR="00380A5E" w:rsidRDefault="00380A5E" w:rsidP="00380A5E">
      <w:pPr>
        <w:pStyle w:val="teicatch-word"/>
      </w:pPr>
      <w:r>
        <w:t>vcsinili.</w:t>
      </w:r>
    </w:p>
    <w:p w14:paraId="223B591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9D5E467" w14:textId="77777777" w:rsidR="00380A5E" w:rsidRDefault="00380A5E" w:rsidP="00380A5E">
      <w:r>
        <w:lastRenderedPageBreak/>
        <w:t>/082v/</w:t>
      </w:r>
    </w:p>
    <w:p w14:paraId="7DA838D4" w14:textId="77777777" w:rsidR="00380A5E" w:rsidRDefault="00380A5E" w:rsidP="00380A5E">
      <w:pPr>
        <w:pStyle w:val="teifwPageNum"/>
      </w:pPr>
      <w:r>
        <w:t>169</w:t>
      </w:r>
    </w:p>
    <w:p w14:paraId="39990F0F" w14:textId="77777777" w:rsidR="00380A5E" w:rsidRDefault="00380A5E" w:rsidP="00380A5E">
      <w:r>
        <w:t xml:space="preserve">Vcsinili </w:t>
      </w:r>
    </w:p>
    <w:p w14:paraId="3FE3779C" w14:textId="77777777" w:rsidR="00380A5E" w:rsidRDefault="00380A5E" w:rsidP="00380A5E">
      <w:pPr>
        <w:pStyle w:val="teiab"/>
      </w:pPr>
      <w:r w:rsidRPr="005A4A7E">
        <w:rPr>
          <w:rStyle w:val="teilabelZnak"/>
        </w:rPr>
        <w:t>36.</w:t>
      </w:r>
      <w:r>
        <w:t xml:space="preserve"> </w:t>
      </w:r>
      <w:r w:rsidRPr="005A4A7E">
        <w:rPr>
          <w:rStyle w:val="teipersName"/>
        </w:rPr>
        <w:t>Abraham</w:t>
      </w:r>
      <w:r>
        <w:t xml:space="preserve"> etako govori Bogáczu, ako </w:t>
      </w:r>
      <w:r w:rsidRPr="005A4A7E">
        <w:rPr>
          <w:rStyle w:val="teipersName"/>
        </w:rPr>
        <w:t>Moy-</w:t>
      </w:r>
      <w:r w:rsidRPr="005A4A7E">
        <w:rPr>
          <w:rStyle w:val="teipersName"/>
        </w:rPr>
        <w:br/>
        <w:t>seſſa</w:t>
      </w:r>
      <w:r>
        <w:t xml:space="preserve"> ino drűge Prophete za ni</w:t>
      </w:r>
      <w:r w:rsidRPr="00F52667">
        <w:t>ſ</w:t>
      </w:r>
      <w:r>
        <w:t xml:space="preserve">tár </w:t>
      </w:r>
      <w:r w:rsidRPr="00F52667">
        <w:t>ſ</w:t>
      </w:r>
      <w:r>
        <w:t>timaho</w:t>
      </w:r>
      <w:r>
        <w:br/>
        <w:t>ni nyih po</w:t>
      </w:r>
      <w:r w:rsidRPr="00F52667">
        <w:t>ſ</w:t>
      </w:r>
      <w:r>
        <w:t>zlű</w:t>
      </w:r>
      <w:r w:rsidRPr="00F52667">
        <w:t>ſſ</w:t>
      </w:r>
      <w:r>
        <w:t xml:space="preserve">ajo, ne veruválibi da bi </w:t>
      </w:r>
      <w:r w:rsidRPr="00F52667">
        <w:t>ſ</w:t>
      </w:r>
      <w:r>
        <w:t>to</w:t>
      </w:r>
      <w:r>
        <w:br/>
        <w:t>v</w:t>
      </w:r>
      <w:r w:rsidRPr="00F52667">
        <w:t>ſ</w:t>
      </w:r>
      <w:r>
        <w:t>ztal zmertvi.</w:t>
      </w:r>
    </w:p>
    <w:p w14:paraId="14706840" w14:textId="77777777" w:rsidR="00380A5E" w:rsidRDefault="00380A5E" w:rsidP="00380A5E">
      <w:pPr>
        <w:pStyle w:val="teiab"/>
      </w:pPr>
      <w:r w:rsidRPr="005A4A7E">
        <w:rPr>
          <w:rStyle w:val="teilabelZnak"/>
        </w:rPr>
        <w:t>37.</w:t>
      </w:r>
      <w:r>
        <w:t xml:space="preserve"> Bogatecz i </w:t>
      </w:r>
      <w:r w:rsidRPr="005A4A7E">
        <w:rPr>
          <w:rStyle w:val="teipersName"/>
        </w:rPr>
        <w:t>Lázár</w:t>
      </w:r>
      <w:r>
        <w:t xml:space="preserve"> tako</w:t>
      </w:r>
      <w:r w:rsidRPr="00F52667">
        <w:t>ſ</w:t>
      </w:r>
      <w:r>
        <w:t>zta hodila, ino</w:t>
      </w:r>
      <w:r>
        <w:br/>
        <w:t>v</w:t>
      </w:r>
      <w:r w:rsidRPr="00F52667">
        <w:t>ſ</w:t>
      </w:r>
      <w:r>
        <w:t xml:space="preserve">zak </w:t>
      </w:r>
      <w:r w:rsidRPr="00F52667">
        <w:t>ſ</w:t>
      </w:r>
      <w:r>
        <w:t>zvoi sitek tako</w:t>
      </w:r>
      <w:r w:rsidRPr="00F52667">
        <w:t>ſ</w:t>
      </w:r>
      <w:r>
        <w:t xml:space="preserve">zta </w:t>
      </w:r>
      <w:r w:rsidRPr="00F52667">
        <w:t>ſ</w:t>
      </w:r>
      <w:r>
        <w:t>zpunila, Bogatecz</w:t>
      </w:r>
      <w:r>
        <w:br/>
        <w:t xml:space="preserve">vu pékli á </w:t>
      </w:r>
      <w:r w:rsidRPr="005A4A7E">
        <w:rPr>
          <w:rStyle w:val="teipersName"/>
        </w:rPr>
        <w:t>Lázár</w:t>
      </w:r>
      <w:r>
        <w:t xml:space="preserve"> vNebé</w:t>
      </w:r>
      <w:r w:rsidRPr="00F52667">
        <w:t>ſ</w:t>
      </w:r>
      <w:r>
        <w:t>zih, v</w:t>
      </w:r>
      <w:r w:rsidRPr="00F52667">
        <w:t>ſ</w:t>
      </w:r>
      <w:r>
        <w:t xml:space="preserve">zaki </w:t>
      </w:r>
      <w:r w:rsidRPr="00F52667">
        <w:t>ſ</w:t>
      </w:r>
      <w:r>
        <w:t>zvojo</w:t>
      </w:r>
      <w:r>
        <w:br/>
        <w:t>vredno</w:t>
      </w:r>
      <w:r w:rsidRPr="00F52667">
        <w:t>ſ</w:t>
      </w:r>
      <w:r>
        <w:t>zt tako</w:t>
      </w:r>
      <w:r w:rsidRPr="00F52667">
        <w:t>ſ</w:t>
      </w:r>
      <w:r>
        <w:t>zta dobila.</w:t>
      </w:r>
    </w:p>
    <w:p w14:paraId="375C2B27" w14:textId="77777777" w:rsidR="00380A5E" w:rsidRDefault="00380A5E" w:rsidP="00380A5E">
      <w:pPr>
        <w:pStyle w:val="teiab"/>
      </w:pPr>
      <w:r w:rsidRPr="005A4A7E">
        <w:rPr>
          <w:rStyle w:val="teilabelZnak"/>
        </w:rPr>
        <w:t>38.</w:t>
      </w:r>
      <w:r>
        <w:t xml:space="preserve"> Nám je tou knavuku </w:t>
      </w:r>
      <w:r w:rsidRPr="00F52667">
        <w:t>ſ</w:t>
      </w:r>
      <w:r>
        <w:t xml:space="preserve">zveti </w:t>
      </w:r>
      <w:r w:rsidRPr="005A4A7E">
        <w:rPr>
          <w:rStyle w:val="teipersName"/>
        </w:rPr>
        <w:t>Lukács</w:t>
      </w:r>
      <w:r>
        <w:t xml:space="preserve"> </w:t>
      </w:r>
      <w:r w:rsidRPr="00F52667">
        <w:t>ſ</w:t>
      </w:r>
      <w:r>
        <w:t>zpi</w:t>
      </w:r>
      <w:r w:rsidRPr="00F52667">
        <w:t>ſ</w:t>
      </w:r>
      <w:r>
        <w:t>zal,</w:t>
      </w:r>
      <w:r>
        <w:br/>
        <w:t>dabi</w:t>
      </w:r>
      <w:r w:rsidRPr="00F52667">
        <w:t>ſ</w:t>
      </w:r>
      <w:r>
        <w:t xml:space="preserve">ze </w:t>
      </w:r>
      <w:r w:rsidRPr="00F52667">
        <w:t>ſ</w:t>
      </w:r>
      <w:r>
        <w:t>zkopo</w:t>
      </w:r>
      <w:r w:rsidRPr="00F52667">
        <w:t>ſ</w:t>
      </w:r>
      <w:r>
        <w:t>zti i greha v</w:t>
      </w:r>
      <w:r w:rsidRPr="00F52667">
        <w:t>ſ</w:t>
      </w:r>
      <w:r>
        <w:t>zaki csuval,</w:t>
      </w:r>
      <w:r>
        <w:br/>
        <w:t>dabi v</w:t>
      </w:r>
      <w:r w:rsidRPr="00F52667">
        <w:t>ſ</w:t>
      </w:r>
      <w:r>
        <w:t>zaki lűbil Bougs i blisnyega, záto</w:t>
      </w:r>
      <w:r>
        <w:br/>
        <w:t>boidi Bogu Ne</w:t>
      </w:r>
      <w:r w:rsidRPr="00F52667">
        <w:t>ſ</w:t>
      </w:r>
      <w:r>
        <w:t xml:space="preserve">ztánoma hvala. </w:t>
      </w:r>
    </w:p>
    <w:p w14:paraId="65F05114" w14:textId="77777777" w:rsidR="00380A5E" w:rsidRDefault="00380A5E" w:rsidP="00380A5E">
      <w:pPr>
        <w:pStyle w:val="teiclosure0"/>
      </w:pPr>
      <w:r>
        <w:t>Amen.</w:t>
      </w:r>
    </w:p>
    <w:p w14:paraId="4F636B45" w14:textId="77777777" w:rsidR="00380A5E" w:rsidRDefault="00380A5E" w:rsidP="00380A5E">
      <w:r>
        <w:t>Dnica III. Trinitatis pote</w:t>
      </w:r>
      <w:r w:rsidRPr="00F52667">
        <w:t>ſ</w:t>
      </w:r>
      <w:r>
        <w:t>t decant.</w:t>
      </w:r>
    </w:p>
    <w:p w14:paraId="34170B56" w14:textId="77777777" w:rsidR="00380A5E" w:rsidRPr="005A4A7E" w:rsidRDefault="00380A5E" w:rsidP="00380A5E">
      <w:pPr>
        <w:rPr>
          <w:rStyle w:val="teibibl"/>
        </w:rPr>
      </w:pPr>
      <w:r w:rsidRPr="005A4A7E">
        <w:rPr>
          <w:rStyle w:val="teibibl"/>
        </w:rPr>
        <w:t>Evangelium Luca. 15 Cap.</w:t>
      </w:r>
    </w:p>
    <w:p w14:paraId="731AB0D7" w14:textId="77777777" w:rsidR="00380A5E" w:rsidRDefault="00380A5E" w:rsidP="00380A5E">
      <w:r>
        <w:t>De Perdito Filio et Drachma.</w:t>
      </w:r>
    </w:p>
    <w:p w14:paraId="61FF16B3" w14:textId="77777777" w:rsidR="00380A5E" w:rsidRDefault="00380A5E" w:rsidP="00380A5E">
      <w:pPr>
        <w:pStyle w:val="teicatch-word"/>
      </w:pPr>
      <w:r>
        <w:t xml:space="preserve">Pokoro. </w:t>
      </w:r>
    </w:p>
    <w:p w14:paraId="1216AEC4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B3B5199" w14:textId="77777777" w:rsidR="00380A5E" w:rsidRDefault="00380A5E" w:rsidP="00380A5E">
      <w:r>
        <w:lastRenderedPageBreak/>
        <w:t>/083r/</w:t>
      </w:r>
    </w:p>
    <w:p w14:paraId="7DB61D7D" w14:textId="77777777" w:rsidR="00380A5E" w:rsidRDefault="00380A5E" w:rsidP="00380A5E">
      <w:pPr>
        <w:pStyle w:val="teifwPageNum"/>
      </w:pPr>
      <w:r>
        <w:t>170</w:t>
      </w:r>
    </w:p>
    <w:p w14:paraId="4E964C7B" w14:textId="77777777" w:rsidR="00380A5E" w:rsidRDefault="00380A5E" w:rsidP="00380A5E">
      <w:pPr>
        <w:pStyle w:val="teiab"/>
      </w:pPr>
      <w:r>
        <w:t xml:space="preserve">Pokoro csinécsim </w:t>
      </w:r>
      <w:r w:rsidRPr="00F52667">
        <w:t>ſ</w:t>
      </w:r>
      <w:r>
        <w:t xml:space="preserve">zvéti </w:t>
      </w:r>
      <w:r w:rsidRPr="00A1721A">
        <w:rPr>
          <w:rStyle w:val="teipersName"/>
        </w:rPr>
        <w:t>Lukács</w:t>
      </w:r>
      <w:r>
        <w:t xml:space="preserve"> Návuk, v Evan-</w:t>
      </w:r>
      <w:r>
        <w:br/>
        <w:t xml:space="preserve">gyeliomi dáje právi razlok steroga </w:t>
      </w:r>
      <w:r w:rsidRPr="00F52667">
        <w:t>ſ</w:t>
      </w:r>
      <w:r>
        <w:t>zám Go</w:t>
      </w:r>
      <w:r w:rsidRPr="00F52667">
        <w:t>ſ</w:t>
      </w:r>
      <w:r>
        <w:t>z-</w:t>
      </w:r>
      <w:r>
        <w:br/>
        <w:t xml:space="preserve">pon </w:t>
      </w:r>
      <w:r w:rsidRPr="00A1721A">
        <w:rPr>
          <w:rStyle w:val="teipersName"/>
        </w:rPr>
        <w:t>Kristuſ</w:t>
      </w:r>
      <w:r>
        <w:t xml:space="preserve"> </w:t>
      </w:r>
      <w:r w:rsidRPr="00F52667">
        <w:t>ſ</w:t>
      </w:r>
      <w:r>
        <w:t>ido</w:t>
      </w:r>
      <w:r w:rsidRPr="00F52667">
        <w:t>ſ</w:t>
      </w:r>
      <w:r>
        <w:t>zkomu lu</w:t>
      </w:r>
      <w:r w:rsidRPr="00F52667">
        <w:t>ſ</w:t>
      </w:r>
      <w:r>
        <w:t>ztvo ál i v</w:t>
      </w:r>
      <w:r w:rsidRPr="00F52667">
        <w:t>ſ</w:t>
      </w:r>
      <w:r>
        <w:t xml:space="preserve">zemu </w:t>
      </w:r>
      <w:r w:rsidRPr="00F52667">
        <w:t>ſ</w:t>
      </w:r>
      <w:r>
        <w:t>zveitu.</w:t>
      </w:r>
    </w:p>
    <w:p w14:paraId="7700DF20" w14:textId="77777777" w:rsidR="00380A5E" w:rsidRDefault="00380A5E" w:rsidP="00380A5E">
      <w:pPr>
        <w:pStyle w:val="teiab"/>
      </w:pPr>
      <w:r w:rsidRPr="00C83EB4">
        <w:rPr>
          <w:rStyle w:val="teilabelZnak"/>
        </w:rPr>
        <w:t>2.</w:t>
      </w:r>
      <w:r>
        <w:t xml:space="preserve"> Evangyeliom</w:t>
      </w:r>
      <w:r w:rsidRPr="00F52667">
        <w:t>ſ</w:t>
      </w:r>
      <w:r>
        <w:t xml:space="preserve">zke </w:t>
      </w:r>
      <w:r w:rsidRPr="006F3190">
        <w:rPr>
          <w:rStyle w:val="teiadd"/>
        </w:rPr>
        <w:t>pre</w:t>
      </w:r>
      <w:r>
        <w:t>lepe prilike pro</w:t>
      </w:r>
      <w:r w:rsidRPr="00F52667">
        <w:t>ſ</w:t>
      </w:r>
      <w:r>
        <w:t>zim te o gres-</w:t>
      </w:r>
      <w:r>
        <w:br/>
        <w:t>nik, dati bodo dráge zgrehov povernenye bo-</w:t>
      </w:r>
      <w:r>
        <w:br/>
        <w:t>do ti Lucerne i pre</w:t>
      </w:r>
      <w:r w:rsidRPr="00F52667">
        <w:t>ſ</w:t>
      </w:r>
      <w:r>
        <w:t>zvetle zvezde.</w:t>
      </w:r>
    </w:p>
    <w:p w14:paraId="777CC3A9" w14:textId="77777777" w:rsidR="00380A5E" w:rsidRDefault="00380A5E" w:rsidP="00380A5E">
      <w:pPr>
        <w:pStyle w:val="teiab"/>
      </w:pPr>
      <w:r w:rsidRPr="00C83EB4">
        <w:rPr>
          <w:rStyle w:val="teilabelZnak"/>
        </w:rPr>
        <w:t>3.</w:t>
      </w:r>
      <w:r>
        <w:t xml:space="preserve"> Tak </w:t>
      </w:r>
      <w:r w:rsidRPr="00C83EB4">
        <w:rPr>
          <w:rStyle w:val="teipersName"/>
        </w:rPr>
        <w:t>Kristus</w:t>
      </w:r>
      <w:r>
        <w:t xml:space="preserve"> Sidovom lepo govorja</w:t>
      </w:r>
      <w:r w:rsidRPr="00F52667">
        <w:t>ſſ</w:t>
      </w:r>
      <w:r>
        <w:t xml:space="preserve">e, dvá </w:t>
      </w:r>
      <w:r w:rsidRPr="00F52667">
        <w:t>ſ</w:t>
      </w:r>
      <w:r>
        <w:t>zi-</w:t>
      </w:r>
      <w:r>
        <w:br/>
        <w:t>na predrága Král cslovik ime</w:t>
      </w:r>
      <w:r w:rsidRPr="00F52667">
        <w:t>ſſ</w:t>
      </w:r>
      <w:r>
        <w:t>e, sterim vnoge</w:t>
      </w:r>
      <w:r>
        <w:br/>
        <w:t xml:space="preserve">kincse obilno </w:t>
      </w:r>
      <w:r w:rsidRPr="00F52667">
        <w:t>ſ</w:t>
      </w:r>
      <w:r>
        <w:t>zpravla</w:t>
      </w:r>
      <w:r w:rsidRPr="00F52667">
        <w:t>ſſ</w:t>
      </w:r>
      <w:r>
        <w:t>e lepoje molja</w:t>
      </w:r>
      <w:r w:rsidRPr="00F52667">
        <w:t>ſſ</w:t>
      </w:r>
      <w:r>
        <w:t>e.</w:t>
      </w:r>
    </w:p>
    <w:p w14:paraId="086B201C" w14:textId="77777777" w:rsidR="00380A5E" w:rsidRDefault="00380A5E" w:rsidP="00380A5E">
      <w:pPr>
        <w:pStyle w:val="teiab"/>
      </w:pPr>
      <w:r w:rsidRPr="00C83EB4">
        <w:rPr>
          <w:rStyle w:val="teilabelZnak"/>
        </w:rPr>
        <w:t>4.</w:t>
      </w:r>
      <w:r>
        <w:t xml:space="preserve"> Recse neko dobo Szin mlaisi tak Oczu, Otecz</w:t>
      </w:r>
      <w:r>
        <w:br/>
        <w:t>moi predrági dai vő mojo blágo, kou mene doti-</w:t>
      </w:r>
      <w:r>
        <w:br/>
        <w:t xml:space="preserve">cse </w:t>
      </w:r>
      <w:r w:rsidRPr="00F52667">
        <w:t>ſ</w:t>
      </w:r>
      <w:r>
        <w:t>zrebro ino zláto v</w:t>
      </w:r>
      <w:r w:rsidRPr="00F52667">
        <w:t>ſ</w:t>
      </w:r>
      <w:r>
        <w:t xml:space="preserve">zako lepo </w:t>
      </w:r>
      <w:r w:rsidRPr="00F52667">
        <w:t>ſ</w:t>
      </w:r>
      <w:r>
        <w:t>zvito.</w:t>
      </w:r>
    </w:p>
    <w:p w14:paraId="10BB9370" w14:textId="77777777" w:rsidR="00380A5E" w:rsidRDefault="00380A5E" w:rsidP="00380A5E">
      <w:pPr>
        <w:pStyle w:val="teiab"/>
      </w:pPr>
      <w:r w:rsidRPr="00C83EB4">
        <w:rPr>
          <w:rStyle w:val="teilabelZnak"/>
        </w:rPr>
        <w:t>5.</w:t>
      </w:r>
      <w:r>
        <w:t xml:space="preserve"> Vecs tvega jarma ja</w:t>
      </w:r>
      <w:r w:rsidRPr="00F52667">
        <w:t>ſ</w:t>
      </w:r>
      <w:r>
        <w:t>z nescsem no</w:t>
      </w:r>
      <w:r w:rsidRPr="00F52667">
        <w:t>ſ</w:t>
      </w:r>
      <w:r>
        <w:t>ziti, tvoje</w:t>
      </w:r>
      <w:r>
        <w:br/>
        <w:t>zapoveidi vecs nemrem terpeti, da</w:t>
      </w:r>
      <w:r w:rsidRPr="00F52667">
        <w:t>ſ</w:t>
      </w:r>
      <w:r>
        <w:t>zi me odhrá</w:t>
      </w:r>
      <w:r>
        <w:br/>
        <w:t>nil poidem vse po</w:t>
      </w:r>
      <w:r w:rsidRPr="00F52667">
        <w:t>ſ</w:t>
      </w:r>
      <w:r>
        <w:t>zveiti, po vouli siveti.</w:t>
      </w:r>
    </w:p>
    <w:p w14:paraId="0713EB2F" w14:textId="77777777" w:rsidR="00380A5E" w:rsidRDefault="00380A5E" w:rsidP="00380A5E">
      <w:pPr>
        <w:pStyle w:val="teiab"/>
      </w:pPr>
      <w:r w:rsidRPr="00C83EB4">
        <w:rPr>
          <w:rStyle w:val="teilabelZnak"/>
        </w:rPr>
        <w:t>6.</w:t>
      </w:r>
      <w:r>
        <w:t xml:space="preserve"> Szlisav</w:t>
      </w:r>
      <w:r w:rsidRPr="00F52667">
        <w:t>ſ</w:t>
      </w:r>
      <w:r>
        <w:t>i tou Otecz pre</w:t>
      </w:r>
      <w:r w:rsidRPr="00F52667">
        <w:t>ſ</w:t>
      </w:r>
      <w:r>
        <w:t>ztra</w:t>
      </w:r>
      <w:r w:rsidRPr="00F52667">
        <w:t>ſſ</w:t>
      </w:r>
      <w:r>
        <w:t>i</w:t>
      </w:r>
      <w:r w:rsidRPr="00F52667">
        <w:t>ſ</w:t>
      </w:r>
      <w:r>
        <w:t>ze kroto, recse</w:t>
      </w:r>
      <w:r>
        <w:br/>
        <w:t>moi Szin dragi pro</w:t>
      </w:r>
      <w:r w:rsidRPr="00F52667">
        <w:t>ſ</w:t>
      </w:r>
      <w:r>
        <w:t>zim te preleipo, zmi</w:t>
      </w:r>
      <w:r w:rsidRPr="00F52667">
        <w:t>ſ</w:t>
      </w:r>
      <w:r>
        <w:t>zli</w:t>
      </w:r>
    </w:p>
    <w:p w14:paraId="22322618" w14:textId="77777777" w:rsidR="00380A5E" w:rsidRDefault="00380A5E" w:rsidP="00380A5E">
      <w:pPr>
        <w:pStyle w:val="teicatch-word"/>
      </w:pPr>
      <w:r>
        <w:t xml:space="preserve">vtojem </w:t>
      </w:r>
    </w:p>
    <w:p w14:paraId="78EC2D2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78D011F" w14:textId="77777777" w:rsidR="00380A5E" w:rsidRDefault="00380A5E" w:rsidP="00380A5E">
      <w:r>
        <w:lastRenderedPageBreak/>
        <w:t>/083v/</w:t>
      </w:r>
    </w:p>
    <w:p w14:paraId="1770AE8C" w14:textId="77777777" w:rsidR="00380A5E" w:rsidRDefault="00380A5E" w:rsidP="00380A5E">
      <w:pPr>
        <w:pStyle w:val="teifwPageNum"/>
      </w:pPr>
      <w:r>
        <w:t>171</w:t>
      </w:r>
    </w:p>
    <w:p w14:paraId="58E4F1BF" w14:textId="77777777" w:rsidR="00380A5E" w:rsidRDefault="00380A5E" w:rsidP="00380A5E">
      <w:pPr>
        <w:pStyle w:val="teiab"/>
      </w:pPr>
      <w:r>
        <w:t xml:space="preserve">vtvojem </w:t>
      </w:r>
      <w:r w:rsidRPr="00F52667">
        <w:t>ſ</w:t>
      </w:r>
      <w:r>
        <w:t>zerczi vrei</w:t>
      </w:r>
      <w:r w:rsidRPr="00A1721A">
        <w:rPr>
          <w:rStyle w:val="teiadd"/>
        </w:rPr>
        <w:t>me</w:t>
      </w:r>
      <w:r>
        <w:t xml:space="preserve"> tve pri</w:t>
      </w:r>
      <w:r w:rsidRPr="00F52667">
        <w:t>ſ</w:t>
      </w:r>
      <w:r>
        <w:t>e</w:t>
      </w:r>
      <w:r w:rsidRPr="00F52667">
        <w:t>ſ</w:t>
      </w:r>
      <w:r>
        <w:t xml:space="preserve">ztno, </w:t>
      </w:r>
      <w:r w:rsidRPr="00F52667">
        <w:t>ſ</w:t>
      </w:r>
      <w:r>
        <w:t>zrecsnoi ne</w:t>
      </w:r>
      <w:r w:rsidRPr="00F52667">
        <w:t>ſ</w:t>
      </w:r>
      <w:r>
        <w:t>tálno.</w:t>
      </w:r>
    </w:p>
    <w:p w14:paraId="621B11C3" w14:textId="77777777" w:rsidR="00380A5E" w:rsidRDefault="00380A5E" w:rsidP="00380A5E">
      <w:pPr>
        <w:pStyle w:val="teiab"/>
      </w:pPr>
      <w:r w:rsidRPr="00FA3EAB">
        <w:rPr>
          <w:rStyle w:val="teilabelZnak"/>
        </w:rPr>
        <w:t>7.</w:t>
      </w:r>
      <w:r>
        <w:t xml:space="preserve"> Králev Szin ti je</w:t>
      </w:r>
      <w:r w:rsidRPr="00F52667">
        <w:t>ſ</w:t>
      </w:r>
      <w:r>
        <w:t>zi zmi</w:t>
      </w:r>
      <w:r w:rsidRPr="00F52667">
        <w:t>ſ</w:t>
      </w:r>
      <w:r>
        <w:t>zli da</w:t>
      </w:r>
      <w:r w:rsidRPr="00F52667">
        <w:t>ſ</w:t>
      </w:r>
      <w:r>
        <w:t>ze nato, v</w:t>
      </w:r>
      <w:r w:rsidRPr="00F52667">
        <w:t>ſ</w:t>
      </w:r>
      <w:r>
        <w:t>zoi mo-</w:t>
      </w:r>
      <w:r>
        <w:br/>
        <w:t>joi drűsini példa bodi nato, dobro nezracsunal</w:t>
      </w:r>
      <w:r>
        <w:br/>
        <w:t>Ocza tvega hiso, ni králevo glávo.</w:t>
      </w:r>
    </w:p>
    <w:p w14:paraId="43855CD3" w14:textId="77777777" w:rsidR="00380A5E" w:rsidRDefault="00380A5E" w:rsidP="00380A5E">
      <w:pPr>
        <w:pStyle w:val="teiab"/>
      </w:pPr>
      <w:r w:rsidRPr="00FA3EAB">
        <w:rPr>
          <w:rStyle w:val="teilabelZnak"/>
        </w:rPr>
        <w:t>8.</w:t>
      </w:r>
      <w:r>
        <w:t xml:space="preserve"> Odgovori Oczu Szin kroto okorno ni</w:t>
      </w:r>
      <w:r w:rsidRPr="00F52667">
        <w:t>ſ</w:t>
      </w:r>
      <w:r>
        <w:t>tar</w:t>
      </w:r>
      <w:r w:rsidRPr="00F52667">
        <w:t>ſ</w:t>
      </w:r>
      <w:r>
        <w:t>zene-</w:t>
      </w:r>
      <w:r>
        <w:br/>
        <w:t>mára, dái vő moje blágo, vremen moie mlado</w:t>
      </w:r>
      <w:r>
        <w:br/>
      </w:r>
      <w:r w:rsidRPr="00F52667">
        <w:t>ſ</w:t>
      </w:r>
      <w:r>
        <w:t>rziskoi prelepo, tak mi tolmács dáje.</w:t>
      </w:r>
    </w:p>
    <w:p w14:paraId="6E46F593" w14:textId="77777777" w:rsidR="00380A5E" w:rsidRDefault="00380A5E" w:rsidP="00380A5E">
      <w:pPr>
        <w:pStyle w:val="teiab"/>
      </w:pPr>
      <w:r w:rsidRPr="00FA3EAB">
        <w:rPr>
          <w:rStyle w:val="teilabelZnak"/>
        </w:rPr>
        <w:t>9.</w:t>
      </w:r>
      <w:r>
        <w:t xml:space="preserve"> Csűjem oh prelepo kak mi </w:t>
      </w:r>
      <w:r w:rsidRPr="00F52667">
        <w:t>ſ</w:t>
      </w:r>
      <w:r>
        <w:t>zercze igra, Otecz</w:t>
      </w:r>
      <w:r>
        <w:br/>
        <w:t>tvoja prosnya primni me</w:t>
      </w:r>
      <w:r w:rsidRPr="00F52667">
        <w:t>ſ</w:t>
      </w:r>
      <w:r>
        <w:t>zta nema, kak vpű</w:t>
      </w:r>
      <w:r w:rsidRPr="00F52667">
        <w:t>ſ</w:t>
      </w:r>
      <w:r>
        <w:t>z-</w:t>
      </w:r>
      <w:r>
        <w:br/>
        <w:t xml:space="preserve">nom </w:t>
      </w:r>
      <w:r w:rsidRPr="00FA3EAB">
        <w:rPr>
          <w:rStyle w:val="teiplaceName"/>
        </w:rPr>
        <w:t>Kasteli</w:t>
      </w:r>
      <w:r>
        <w:t xml:space="preserve"> zamánye músika, glih tak tvoja prosnya.</w:t>
      </w:r>
    </w:p>
    <w:p w14:paraId="3347E9F6" w14:textId="77777777" w:rsidR="00380A5E" w:rsidRDefault="00380A5E" w:rsidP="00380A5E">
      <w:pPr>
        <w:pStyle w:val="teiab"/>
      </w:pPr>
      <w:r w:rsidRPr="00FA3EAB">
        <w:rPr>
          <w:rStyle w:val="teilabelZnak"/>
        </w:rPr>
        <w:t>10.</w:t>
      </w:r>
      <w:r>
        <w:t xml:space="preserve"> Ides moi Szin drági Otecz právi od méne, ovo</w:t>
      </w:r>
      <w:r>
        <w:br/>
        <w:t>tie tvoi del ám vzemiga k</w:t>
      </w:r>
      <w:r w:rsidRPr="00F52667">
        <w:t>ſ</w:t>
      </w:r>
      <w:r>
        <w:t>zebi. Navuk pro</w:t>
      </w:r>
      <w:r w:rsidRPr="00F52667">
        <w:t>ſ</w:t>
      </w:r>
      <w:r>
        <w:t>zim</w:t>
      </w:r>
      <w:r>
        <w:br/>
        <w:t>te moi vzemiga k</w:t>
      </w:r>
      <w:r w:rsidRPr="00F52667">
        <w:t>ſ</w:t>
      </w:r>
      <w:r>
        <w:t xml:space="preserve">zebi sivi snyim na </w:t>
      </w:r>
      <w:r w:rsidRPr="00F52667">
        <w:t>ſ</w:t>
      </w:r>
      <w:r>
        <w:t>zveiti.</w:t>
      </w:r>
    </w:p>
    <w:p w14:paraId="68E74906" w14:textId="77777777" w:rsidR="00380A5E" w:rsidRDefault="00380A5E" w:rsidP="00380A5E">
      <w:pPr>
        <w:pStyle w:val="teiab"/>
      </w:pPr>
      <w:r w:rsidRPr="00FA3EAB">
        <w:rPr>
          <w:rStyle w:val="teilabelZnak"/>
        </w:rPr>
        <w:t>11.</w:t>
      </w:r>
      <w:r>
        <w:t xml:space="preserve"> Ladati</w:t>
      </w:r>
      <w:r w:rsidRPr="00F52667">
        <w:t>ſ</w:t>
      </w:r>
      <w:r>
        <w:t xml:space="preserve">ze nedai ti jálnomu </w:t>
      </w:r>
      <w:r w:rsidRPr="00F52667">
        <w:t>ſ</w:t>
      </w:r>
      <w:r>
        <w:t>zveitu, nepű</w:t>
      </w:r>
      <w:r w:rsidRPr="00F52667">
        <w:t>ſ</w:t>
      </w:r>
      <w:r>
        <w:t>zti-</w:t>
      </w:r>
      <w:r>
        <w:br/>
      </w:r>
      <w:r w:rsidRPr="00F52667">
        <w:t>ſ</w:t>
      </w:r>
      <w:r>
        <w:t>ze vroke hűdomu tolvaj</w:t>
      </w:r>
      <w:r w:rsidRPr="00F52667">
        <w:t>ſ</w:t>
      </w:r>
      <w:r>
        <w:t>ztvo prázno</w:t>
      </w:r>
      <w:r w:rsidRPr="00F52667">
        <w:t>ſ</w:t>
      </w:r>
      <w:r>
        <w:t>zti pia-</w:t>
      </w:r>
      <w:r>
        <w:br/>
        <w:t>no</w:t>
      </w:r>
      <w:r w:rsidRPr="00F52667">
        <w:t>ſ</w:t>
      </w:r>
      <w:r>
        <w:t>zt karto ino hoczho odűri ti kroto.</w:t>
      </w:r>
    </w:p>
    <w:p w14:paraId="0BE95009" w14:textId="77777777" w:rsidR="00380A5E" w:rsidRDefault="00380A5E" w:rsidP="00380A5E">
      <w:pPr>
        <w:pStyle w:val="teiab"/>
      </w:pPr>
      <w:r w:rsidRPr="00FA3EAB">
        <w:rPr>
          <w:rStyle w:val="teilabelZnak"/>
        </w:rPr>
        <w:t>12.</w:t>
      </w:r>
      <w:r>
        <w:t xml:space="preserve"> Aldui te Go</w:t>
      </w:r>
      <w:r w:rsidRPr="00F52667">
        <w:t>ſ</w:t>
      </w:r>
      <w:r>
        <w:t xml:space="preserve">zpon Boug </w:t>
      </w:r>
      <w:r w:rsidRPr="00F52667">
        <w:t>ſ</w:t>
      </w:r>
      <w:r>
        <w:t>zin Oczu tak recse,</w:t>
      </w:r>
      <w:r>
        <w:br/>
        <w:t xml:space="preserve">á mené dalka pot vre od tébe zové, </w:t>
      </w:r>
      <w:r w:rsidRPr="00F52667">
        <w:t>ſ</w:t>
      </w:r>
      <w:r>
        <w:t>zlűgi</w:t>
      </w:r>
    </w:p>
    <w:p w14:paraId="10B02F7B" w14:textId="77777777" w:rsidR="00380A5E" w:rsidRDefault="00380A5E" w:rsidP="00380A5E">
      <w:pPr>
        <w:pStyle w:val="teicatch-word"/>
      </w:pPr>
      <w:r>
        <w:t>szvite.</w:t>
      </w:r>
    </w:p>
    <w:p w14:paraId="521A3CBA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3988A81" w14:textId="77777777" w:rsidR="00380A5E" w:rsidRDefault="00380A5E" w:rsidP="00380A5E">
      <w:r>
        <w:lastRenderedPageBreak/>
        <w:t>/084r/</w:t>
      </w:r>
    </w:p>
    <w:p w14:paraId="1E065606" w14:textId="77777777" w:rsidR="00380A5E" w:rsidRDefault="00380A5E" w:rsidP="00380A5E">
      <w:pPr>
        <w:pStyle w:val="teifwPageNum"/>
      </w:pPr>
      <w:r>
        <w:t>172</w:t>
      </w:r>
    </w:p>
    <w:p w14:paraId="741EF1E1" w14:textId="77777777" w:rsidR="00380A5E" w:rsidRDefault="00380A5E" w:rsidP="00380A5E">
      <w:pPr>
        <w:pStyle w:val="teiab"/>
      </w:pPr>
      <w:r w:rsidRPr="00F52667">
        <w:t>ſ</w:t>
      </w:r>
      <w:r>
        <w:t>zvite lepe i v</w:t>
      </w:r>
      <w:r w:rsidRPr="00F52667">
        <w:t>ſ</w:t>
      </w:r>
      <w:r>
        <w:t xml:space="preserve">ze kincse moje, na potje </w:t>
      </w:r>
      <w:r w:rsidRPr="00F52667">
        <w:t>ſ</w:t>
      </w:r>
      <w:r>
        <w:t>zprávlajte.</w:t>
      </w:r>
    </w:p>
    <w:p w14:paraId="62322C70" w14:textId="77777777" w:rsidR="00380A5E" w:rsidRDefault="00380A5E" w:rsidP="00380A5E">
      <w:pPr>
        <w:pStyle w:val="teiab"/>
      </w:pPr>
      <w:r w:rsidRPr="00C02D45">
        <w:rPr>
          <w:rStyle w:val="teilabelZnak"/>
        </w:rPr>
        <w:t>13.</w:t>
      </w:r>
      <w:r>
        <w:t xml:space="preserve"> z Etakov pripráv na pot</w:t>
      </w:r>
      <w:r w:rsidRPr="00F52667">
        <w:t>ſ</w:t>
      </w:r>
      <w:r>
        <w:t>ze priprávi, vdalki Or-</w:t>
      </w:r>
      <w:r>
        <w:br/>
      </w:r>
      <w:r w:rsidRPr="00F52667">
        <w:t>ſ</w:t>
      </w:r>
      <w:r>
        <w:t>zág poide Vará</w:t>
      </w:r>
      <w:r w:rsidRPr="00F52667">
        <w:t>ſ</w:t>
      </w:r>
      <w:r>
        <w:t xml:space="preserve"> pride lepi, </w:t>
      </w:r>
      <w:r w:rsidRPr="00F52667">
        <w:t>ſ</w:t>
      </w:r>
      <w:r>
        <w:t xml:space="preserve">zlugami </w:t>
      </w:r>
      <w:r w:rsidRPr="00F52667">
        <w:t>ſ</w:t>
      </w:r>
      <w:r>
        <w:t>zvoymi</w:t>
      </w:r>
      <w:r>
        <w:br/>
        <w:t>vermo</w:t>
      </w:r>
      <w:r w:rsidRPr="00F52667">
        <w:t>ſ</w:t>
      </w:r>
      <w:r>
        <w:t>ze tolmacsi, kazo vre csinecsi.</w:t>
      </w:r>
    </w:p>
    <w:p w14:paraId="39DFAD83" w14:textId="77777777" w:rsidR="00380A5E" w:rsidRDefault="00380A5E" w:rsidP="00380A5E">
      <w:pPr>
        <w:pStyle w:val="teiab"/>
      </w:pPr>
      <w:r w:rsidRPr="00C02D45">
        <w:rPr>
          <w:rStyle w:val="teilabelZnak"/>
        </w:rPr>
        <w:t>14.</w:t>
      </w:r>
      <w:r>
        <w:t xml:space="preserve"> Dvá lascza lekme</w:t>
      </w:r>
      <w:r w:rsidRPr="00F52667">
        <w:t>ſ</w:t>
      </w:r>
      <w:r>
        <w:t>zto knyemu pri</w:t>
      </w:r>
      <w:r w:rsidRPr="00F52667">
        <w:t>ſ</w:t>
      </w:r>
      <w:r>
        <w:t>ztoupita,</w:t>
      </w:r>
      <w:r>
        <w:br/>
        <w:t>hodmo vtou vi</w:t>
      </w:r>
      <w:r w:rsidRPr="00F52667">
        <w:t>ſ</w:t>
      </w:r>
      <w:r>
        <w:t>zoko palacso rekle</w:t>
      </w:r>
      <w:r w:rsidRPr="00F52667">
        <w:t>ſ</w:t>
      </w:r>
      <w:r>
        <w:t>ztva, kadie</w:t>
      </w:r>
      <w:r>
        <w:br/>
        <w:t>musika i tánczov vnosina, v</w:t>
      </w:r>
      <w:r w:rsidRPr="00F52667">
        <w:t>ſ</w:t>
      </w:r>
      <w:r>
        <w:t>zaka lepa igra.</w:t>
      </w:r>
    </w:p>
    <w:p w14:paraId="551058D9" w14:textId="77777777" w:rsidR="00380A5E" w:rsidRDefault="00380A5E" w:rsidP="00380A5E">
      <w:pPr>
        <w:pStyle w:val="teiab"/>
      </w:pPr>
      <w:r w:rsidRPr="00C02D45">
        <w:rPr>
          <w:rStyle w:val="teilabelZnak"/>
        </w:rPr>
        <w:t>15.</w:t>
      </w:r>
      <w:r>
        <w:t xml:space="preserve"> Á tvojemu kincsu po vouli ne hodi, hocz ka</w:t>
      </w:r>
      <w:r w:rsidRPr="00F52667">
        <w:t>ſſ</w:t>
      </w:r>
      <w:r>
        <w:t>em</w:t>
      </w:r>
      <w:r>
        <w:br/>
        <w:t>karta</w:t>
      </w:r>
      <w:r w:rsidRPr="00F52667">
        <w:t>ſſ</w:t>
      </w:r>
      <w:r>
        <w:t>em vigy da bodes v vuli, Králev Szin</w:t>
      </w:r>
      <w:r>
        <w:br/>
        <w:t>ti je</w:t>
      </w:r>
      <w:r w:rsidRPr="00F52667">
        <w:t>ſ</w:t>
      </w:r>
      <w:r>
        <w:t xml:space="preserve">zi </w:t>
      </w:r>
      <w:r w:rsidRPr="00F52667">
        <w:t>ſ</w:t>
      </w:r>
      <w:r>
        <w:t>zkasi</w:t>
      </w:r>
      <w:r w:rsidRPr="00F52667">
        <w:t>ſ</w:t>
      </w:r>
      <w:r>
        <w:t>ze vtom me</w:t>
      </w:r>
      <w:r w:rsidRPr="00F52667">
        <w:t>ſ</w:t>
      </w:r>
      <w:r>
        <w:t>zti, nikomu ne pro</w:t>
      </w:r>
      <w:r w:rsidRPr="00F52667">
        <w:t>ſ</w:t>
      </w:r>
      <w:r>
        <w:t>zti.</w:t>
      </w:r>
    </w:p>
    <w:p w14:paraId="6F2D6A00" w14:textId="77777777" w:rsidR="00380A5E" w:rsidRDefault="00380A5E" w:rsidP="00380A5E">
      <w:pPr>
        <w:pStyle w:val="teiab"/>
      </w:pPr>
      <w:r w:rsidRPr="00C02D45">
        <w:rPr>
          <w:rStyle w:val="teilabelZnak"/>
        </w:rPr>
        <w:t>16.</w:t>
      </w:r>
      <w:r>
        <w:t xml:space="preserve"> Toliko lűbézen vcsini ti v</w:t>
      </w:r>
      <w:r w:rsidRPr="00F52667">
        <w:t>ſ</w:t>
      </w:r>
      <w:r>
        <w:t>zakomu, tve prele-</w:t>
      </w:r>
      <w:r>
        <w:br/>
        <w:t>pe kincse deli ti v</w:t>
      </w:r>
      <w:r w:rsidRPr="00F52667">
        <w:t>ſ</w:t>
      </w:r>
      <w:r>
        <w:t xml:space="preserve">zakomu, </w:t>
      </w:r>
      <w:r w:rsidRPr="00F52667">
        <w:t>ſ</w:t>
      </w:r>
      <w:r>
        <w:t>zvite i peneze</w:t>
      </w:r>
      <w:r>
        <w:br/>
        <w:t>darui go</w:t>
      </w:r>
      <w:r w:rsidRPr="00F52667">
        <w:t>ſ</w:t>
      </w:r>
      <w:r>
        <w:t>zpodaru, drág boidi v</w:t>
      </w:r>
      <w:r w:rsidRPr="00F52667">
        <w:t>ſ</w:t>
      </w:r>
      <w:r>
        <w:t>zakomu.</w:t>
      </w:r>
    </w:p>
    <w:p w14:paraId="3C4874CA" w14:textId="77777777" w:rsidR="00380A5E" w:rsidRDefault="00380A5E" w:rsidP="00380A5E">
      <w:pPr>
        <w:pStyle w:val="teiab"/>
      </w:pPr>
      <w:r w:rsidRPr="00C02D45">
        <w:rPr>
          <w:rStyle w:val="teilabelZnak"/>
        </w:rPr>
        <w:t>17.</w:t>
      </w:r>
      <w:r>
        <w:t xml:space="preserve"> Dál me</w:t>
      </w:r>
      <w:r w:rsidRPr="00F52667">
        <w:t>ſ</w:t>
      </w:r>
      <w:r>
        <w:t>zto Králev Szin lasczev nyih tol-</w:t>
      </w:r>
      <w:r>
        <w:br/>
        <w:t xml:space="preserve">nácsem, prevnouge musike </w:t>
      </w:r>
      <w:r w:rsidRPr="00F52667">
        <w:t>ſ</w:t>
      </w:r>
      <w:r>
        <w:t>zprávi k</w:t>
      </w:r>
      <w:r w:rsidRPr="00F52667">
        <w:t>ſ</w:t>
      </w:r>
      <w:r>
        <w:t>zve-</w:t>
      </w:r>
      <w:r>
        <w:br/>
        <w:t xml:space="preserve">mu </w:t>
      </w:r>
      <w:r w:rsidRPr="00F52667">
        <w:t>ſ</w:t>
      </w:r>
      <w:r>
        <w:t>ztolu, piancze praznike, hoczha</w:t>
      </w:r>
      <w:r w:rsidRPr="00F52667">
        <w:t>ſſ</w:t>
      </w:r>
      <w:r>
        <w:t>e kar-</w:t>
      </w:r>
      <w:r>
        <w:br/>
        <w:t>ta</w:t>
      </w:r>
      <w:r w:rsidRPr="00F52667">
        <w:t>ſſ</w:t>
      </w:r>
      <w:r>
        <w:t>e i pre vnouge lascze.</w:t>
      </w:r>
    </w:p>
    <w:p w14:paraId="42B54DB6" w14:textId="77777777" w:rsidR="00380A5E" w:rsidRDefault="00380A5E" w:rsidP="00380A5E">
      <w:pPr>
        <w:pStyle w:val="teicatch-word"/>
      </w:pPr>
      <w:r>
        <w:t xml:space="preserve">Oholno </w:t>
      </w:r>
    </w:p>
    <w:p w14:paraId="40732146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BD05253" w14:textId="77777777" w:rsidR="00380A5E" w:rsidRDefault="00380A5E" w:rsidP="00380A5E">
      <w:r>
        <w:lastRenderedPageBreak/>
        <w:t>/084v/</w:t>
      </w:r>
    </w:p>
    <w:p w14:paraId="21F2F01A" w14:textId="77777777" w:rsidR="00380A5E" w:rsidRPr="00A92079" w:rsidRDefault="00380A5E" w:rsidP="00380A5E">
      <w:pPr>
        <w:pStyle w:val="teifwPageNum"/>
        <w:rPr>
          <w:rStyle w:val="teisic"/>
        </w:rPr>
      </w:pPr>
      <w:r w:rsidRPr="00A92079">
        <w:rPr>
          <w:rStyle w:val="teisic"/>
        </w:rPr>
        <w:t>173</w:t>
      </w:r>
    </w:p>
    <w:p w14:paraId="7FF1E6E4" w14:textId="77777777" w:rsidR="00380A5E" w:rsidRDefault="00380A5E" w:rsidP="00380A5E">
      <w:pPr>
        <w:pStyle w:val="teiab"/>
      </w:pPr>
      <w:r>
        <w:t>Oholno sivoucsi ve</w:t>
      </w:r>
      <w:r w:rsidRPr="00F52667">
        <w:t>ſ</w:t>
      </w:r>
      <w:r>
        <w:t xml:space="preserve">z </w:t>
      </w:r>
      <w:r w:rsidRPr="00F52667">
        <w:t>ſ</w:t>
      </w:r>
      <w:r>
        <w:t>zvoi kincs pogűbi, go</w:t>
      </w:r>
      <w:r w:rsidRPr="00F52667">
        <w:t>ſ</w:t>
      </w:r>
      <w:r>
        <w:t>z-</w:t>
      </w:r>
      <w:r>
        <w:br/>
        <w:t xml:space="preserve">podár </w:t>
      </w:r>
      <w:r w:rsidRPr="00F52667">
        <w:t>ſ</w:t>
      </w:r>
      <w:r>
        <w:t>zpalacse knyemu hitro pri</w:t>
      </w:r>
      <w:r w:rsidRPr="00F52667">
        <w:t>ſ</w:t>
      </w:r>
      <w:r>
        <w:t>ztoupi, i predrá-</w:t>
      </w:r>
      <w:r>
        <w:br/>
        <w:t xml:space="preserve">go </w:t>
      </w:r>
      <w:r w:rsidRPr="00F52667">
        <w:t>ſ</w:t>
      </w:r>
      <w:r>
        <w:t>zvitu nyemu zherbta zgyűbi i tak ga odpű</w:t>
      </w:r>
      <w:r w:rsidRPr="00F52667">
        <w:t>ſ</w:t>
      </w:r>
      <w:r>
        <w:t>zti.</w:t>
      </w:r>
    </w:p>
    <w:p w14:paraId="7E33A3AC" w14:textId="77777777" w:rsidR="00380A5E" w:rsidRDefault="00380A5E" w:rsidP="00380A5E">
      <w:pPr>
        <w:pStyle w:val="teiab"/>
      </w:pPr>
      <w:r w:rsidRPr="00A92079">
        <w:rPr>
          <w:rStyle w:val="teilabelZnak"/>
        </w:rPr>
        <w:t>19.</w:t>
      </w:r>
      <w:r>
        <w:t xml:space="preserve"> Mladenecz zakriknol etak recse jaj od  v</w:t>
      </w:r>
      <w:r w:rsidRPr="00F52667">
        <w:t>ſ</w:t>
      </w:r>
      <w:r>
        <w:t>zei</w:t>
      </w:r>
      <w:r>
        <w:br/>
        <w:t xml:space="preserve">priátelov i </w:t>
      </w:r>
      <w:r w:rsidRPr="00F52667">
        <w:t>ſ</w:t>
      </w:r>
      <w:r>
        <w:t>zlúgov od</w:t>
      </w:r>
      <w:r w:rsidRPr="00F52667">
        <w:t>ſ</w:t>
      </w:r>
      <w:r>
        <w:t>ztávlen, od mraza od gla-</w:t>
      </w:r>
      <w:r>
        <w:br/>
        <w:t>da zvrácsom</w:t>
      </w:r>
      <w:r w:rsidRPr="00F52667">
        <w:t>ſ</w:t>
      </w:r>
      <w:r>
        <w:t>ze ve</w:t>
      </w:r>
      <w:r w:rsidRPr="00F52667">
        <w:t>ſ</w:t>
      </w:r>
      <w:r>
        <w:t>z mleden, ospotan i bien.</w:t>
      </w:r>
    </w:p>
    <w:p w14:paraId="1E1AFE97" w14:textId="77777777" w:rsidR="00380A5E" w:rsidRDefault="00380A5E" w:rsidP="00380A5E">
      <w:pPr>
        <w:pStyle w:val="teiab"/>
      </w:pPr>
      <w:r w:rsidRPr="00A92079">
        <w:rPr>
          <w:rStyle w:val="teilabelZnak"/>
        </w:rPr>
        <w:t>20.</w:t>
      </w:r>
      <w:r>
        <w:t xml:space="preserve"> Jalni </w:t>
      </w:r>
      <w:r w:rsidRPr="00F52667">
        <w:t>ſ</w:t>
      </w:r>
      <w:r>
        <w:t xml:space="preserve">zveit toie tvoja Diha </w:t>
      </w:r>
      <w:r w:rsidRPr="00F52667">
        <w:t>ſ</w:t>
      </w:r>
      <w:r>
        <w:t>ztálna, recse ta</w:t>
      </w:r>
      <w:r>
        <w:br/>
        <w:t>Králev Szin pravicza lűblená, toje milos-</w:t>
      </w:r>
      <w:r>
        <w:br/>
        <w:t xml:space="preserve">csa kpotnikom tva jálna, toje tva </w:t>
      </w:r>
      <w:r w:rsidRPr="00F52667">
        <w:t>ſ</w:t>
      </w:r>
      <w:r>
        <w:t>zrecza.</w:t>
      </w:r>
    </w:p>
    <w:p w14:paraId="0CA59923" w14:textId="77777777" w:rsidR="00380A5E" w:rsidRDefault="00380A5E" w:rsidP="00380A5E">
      <w:pPr>
        <w:pStyle w:val="teiab"/>
      </w:pPr>
      <w:r w:rsidRPr="00A92079">
        <w:rPr>
          <w:rStyle w:val="teilabelZnak"/>
        </w:rPr>
        <w:t>21.</w:t>
      </w:r>
      <w:r>
        <w:t xml:space="preserve"> Navuk mega Ocza nad menov</w:t>
      </w:r>
      <w:r w:rsidRPr="00F52667">
        <w:t>ſ</w:t>
      </w:r>
      <w:r>
        <w:t xml:space="preserve">ze </w:t>
      </w:r>
      <w:r w:rsidRPr="00F52667">
        <w:t>ſ</w:t>
      </w:r>
      <w:r>
        <w:t>zpunil, koga</w:t>
      </w:r>
      <w:r>
        <w:br/>
        <w:t xml:space="preserve">ja nevolen bil </w:t>
      </w:r>
      <w:r w:rsidRPr="00F52667">
        <w:t>ſ</w:t>
      </w:r>
      <w:r>
        <w:t>zem ga odűril, lasczev nyih</w:t>
      </w:r>
      <w:r>
        <w:br/>
        <w:t>tolnácse vűha</w:t>
      </w:r>
      <w:r w:rsidRPr="00F52667">
        <w:t>ſ</w:t>
      </w:r>
      <w:r>
        <w:t>zem bil pű</w:t>
      </w:r>
      <w:r w:rsidRPr="00F52667">
        <w:t>ſ</w:t>
      </w:r>
      <w:r>
        <w:t>ztil, oh jai zlo</w:t>
      </w:r>
      <w:r w:rsidRPr="00F52667">
        <w:t>ſ</w:t>
      </w:r>
      <w:r>
        <w:t>zem vcsinil.</w:t>
      </w:r>
    </w:p>
    <w:p w14:paraId="47F0829F" w14:textId="77777777" w:rsidR="00380A5E" w:rsidRDefault="00380A5E" w:rsidP="00380A5E">
      <w:pPr>
        <w:pStyle w:val="teiab"/>
      </w:pPr>
      <w:r w:rsidRPr="00A92079">
        <w:rPr>
          <w:rStyle w:val="teilabelZnak"/>
        </w:rPr>
        <w:t>22.</w:t>
      </w:r>
      <w:r>
        <w:t xml:space="preserve"> Mous nibi na té placs recse tak Mladenczu,</w:t>
      </w:r>
      <w:r>
        <w:br/>
        <w:t>da ne vmerjés zgládom poidi vmo pojeto, ver-</w:t>
      </w:r>
      <w:r>
        <w:br/>
        <w:t>noucsi bos po</w:t>
      </w:r>
      <w:r w:rsidRPr="00F52667">
        <w:t>ſ</w:t>
      </w:r>
      <w:r>
        <w:t xml:space="preserve">zel </w:t>
      </w:r>
      <w:r w:rsidRPr="00F52667">
        <w:t>ſ</w:t>
      </w:r>
      <w:r>
        <w:t>zvin</w:t>
      </w:r>
      <w:r w:rsidRPr="00F52667">
        <w:t>ſ</w:t>
      </w:r>
      <w:r>
        <w:t>zko csredo mojo, platim,</w:t>
      </w:r>
      <w:r>
        <w:br/>
        <w:t>ti kak hocso.</w:t>
      </w:r>
    </w:p>
    <w:p w14:paraId="70CFDC5C" w14:textId="77777777" w:rsidR="00380A5E" w:rsidRDefault="00380A5E" w:rsidP="00380A5E">
      <w:pPr>
        <w:pStyle w:val="teiab"/>
      </w:pPr>
      <w:r w:rsidRPr="00776B94">
        <w:rPr>
          <w:rStyle w:val="teilabelZnak"/>
        </w:rPr>
        <w:t>23.</w:t>
      </w:r>
      <w:r>
        <w:t xml:space="preserve"> Zmojov csredov navkűp jel bodes mekine,</w:t>
      </w:r>
      <w:r>
        <w:br/>
        <w:t>ár</w:t>
      </w:r>
      <w:r w:rsidRPr="00F52667">
        <w:t>ſ</w:t>
      </w:r>
      <w:r>
        <w:t>zi ti ra</w:t>
      </w:r>
      <w:r w:rsidRPr="00F52667">
        <w:t>ſ</w:t>
      </w:r>
      <w:r>
        <w:t>zipnik vreden</w:t>
      </w:r>
    </w:p>
    <w:p w14:paraId="7145A403" w14:textId="77777777" w:rsidR="00380A5E" w:rsidRDefault="00380A5E" w:rsidP="00380A5E">
      <w:pPr>
        <w:spacing w:after="200"/>
      </w:pPr>
      <w:r>
        <w:br w:type="page"/>
      </w:r>
    </w:p>
    <w:p w14:paraId="17B20B31" w14:textId="77777777" w:rsidR="00380A5E" w:rsidRDefault="00380A5E" w:rsidP="00380A5E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/085r/</w:t>
      </w:r>
    </w:p>
    <w:p w14:paraId="24641345" w14:textId="77777777" w:rsidR="00380A5E" w:rsidRDefault="00380A5E" w:rsidP="00380A5E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174</w:t>
      </w:r>
    </w:p>
    <w:p w14:paraId="2E4407F2" w14:textId="77777777" w:rsidR="00380A5E" w:rsidRDefault="00380A5E" w:rsidP="00380A5E">
      <w:pPr>
        <w:pStyle w:val="teiab"/>
      </w:pPr>
      <w:r w:rsidRPr="00776B94">
        <w:t>takve hráne, kiſzi</w:t>
      </w:r>
      <w:r>
        <w:t xml:space="preserve"> </w:t>
      </w:r>
      <w:r w:rsidRPr="00F52667">
        <w:t>ſ</w:t>
      </w:r>
      <w:r>
        <w:t>zvega Ocza prelepe je</w:t>
      </w:r>
      <w:r w:rsidRPr="00F52667">
        <w:t>ſ</w:t>
      </w:r>
      <w:r>
        <w:t>zt-</w:t>
      </w:r>
      <w:r>
        <w:br/>
        <w:t>vine ospotal i hiso.</w:t>
      </w:r>
    </w:p>
    <w:p w14:paraId="02F1AC81" w14:textId="77777777" w:rsidR="00380A5E" w:rsidRDefault="00380A5E" w:rsidP="00380A5E">
      <w:pPr>
        <w:pStyle w:val="teiab"/>
      </w:pPr>
      <w:r w:rsidRPr="00776B94">
        <w:rPr>
          <w:rStyle w:val="teilabelZnak"/>
        </w:rPr>
        <w:t>24.</w:t>
      </w:r>
      <w:r>
        <w:t xml:space="preserve"> Králev Szin zakriknol i recse etak jai</w:t>
      </w:r>
      <w:r>
        <w:br/>
        <w:t>zgládom ino zmrazom pogűblem oh jai! jai?</w:t>
      </w:r>
      <w:r>
        <w:br/>
        <w:t>niscse</w:t>
      </w:r>
      <w:r w:rsidRPr="00F52667">
        <w:t>ſ</w:t>
      </w:r>
      <w:r>
        <w:t xml:space="preserve">ze nemára za mené vezdai jai? </w:t>
      </w:r>
      <w:r w:rsidRPr="00F52667">
        <w:t>ſ</w:t>
      </w:r>
      <w:r>
        <w:t>zmilni</w:t>
      </w:r>
      <w:r w:rsidRPr="00F52667">
        <w:t>ſ</w:t>
      </w:r>
      <w:r>
        <w:t>ze-</w:t>
      </w:r>
      <w:r>
        <w:br/>
        <w:t>mi Bough jai!</w:t>
      </w:r>
    </w:p>
    <w:p w14:paraId="0C737F53" w14:textId="77777777" w:rsidR="00380A5E" w:rsidRDefault="00380A5E" w:rsidP="00380A5E">
      <w:pPr>
        <w:pStyle w:val="teiab"/>
      </w:pPr>
      <w:r w:rsidRPr="00776B94">
        <w:rPr>
          <w:rStyle w:val="teilabelZnak"/>
        </w:rPr>
        <w:t>25.</w:t>
      </w:r>
      <w:r>
        <w:t xml:space="preserve"> Ob vi</w:t>
      </w:r>
      <w:r w:rsidRPr="00F52667">
        <w:t>ſ</w:t>
      </w:r>
      <w:r>
        <w:t>zouka Néba maté moje ocsi, bogme-</w:t>
      </w:r>
      <w:r>
        <w:br/>
      </w:r>
      <w:r w:rsidRPr="00F52667">
        <w:t>ſ</w:t>
      </w:r>
      <w:r>
        <w:t>zem nei vreden ja</w:t>
      </w:r>
      <w:r w:rsidRPr="00F52667">
        <w:t>ſ</w:t>
      </w:r>
      <w:r>
        <w:t>z gori podicsi, Nebe</w:t>
      </w:r>
      <w:r w:rsidRPr="00F52667">
        <w:t>ſ</w:t>
      </w:r>
      <w:r>
        <w:t>zke kot-</w:t>
      </w:r>
      <w:r>
        <w:br/>
        <w:t xml:space="preserve">rige nescsem vecs gledati, vu nyih </w:t>
      </w:r>
      <w:r w:rsidRPr="00F52667">
        <w:t>ſ</w:t>
      </w:r>
      <w:r>
        <w:t>ze hvaliti?</w:t>
      </w:r>
    </w:p>
    <w:p w14:paraId="45E837F2" w14:textId="77777777" w:rsidR="00380A5E" w:rsidRDefault="00380A5E" w:rsidP="00380A5E">
      <w:pPr>
        <w:pStyle w:val="teiab"/>
      </w:pPr>
      <w:r w:rsidRPr="00776B94">
        <w:rPr>
          <w:rStyle w:val="teilabelZnak"/>
        </w:rPr>
        <w:t>26.</w:t>
      </w:r>
      <w:r>
        <w:t xml:space="preserve"> Prevnougi biriske vhisi nega Ocza lépe</w:t>
      </w:r>
      <w:r>
        <w:br/>
        <w:t>hráne v</w:t>
      </w:r>
      <w:r w:rsidRPr="00F52667">
        <w:t>ſ</w:t>
      </w:r>
      <w:r>
        <w:t xml:space="preserve">zak dén </w:t>
      </w:r>
      <w:r w:rsidRPr="00F52667">
        <w:t>ſ</w:t>
      </w:r>
      <w:r>
        <w:t>ziti</w:t>
      </w:r>
      <w:r w:rsidRPr="00F52667">
        <w:t>ſ</w:t>
      </w:r>
      <w:r>
        <w:t>zo i krűha, ja ovdi</w:t>
      </w:r>
      <w:r>
        <w:br/>
        <w:t>pogiblem od velika gláda, seje ino mraza.</w:t>
      </w:r>
    </w:p>
    <w:p w14:paraId="78B71080" w14:textId="77777777" w:rsidR="00380A5E" w:rsidRDefault="00380A5E" w:rsidP="00380A5E">
      <w:pPr>
        <w:pStyle w:val="teiab"/>
      </w:pPr>
      <w:r w:rsidRPr="00776B94">
        <w:rPr>
          <w:rStyle w:val="teilabelZnak"/>
        </w:rPr>
        <w:t>27.</w:t>
      </w:r>
      <w:r>
        <w:t xml:space="preserve"> O</w:t>
      </w:r>
      <w:r w:rsidRPr="00F52667">
        <w:t>ſ</w:t>
      </w:r>
      <w:r>
        <w:t>ztaviti hocsem nazai poidem k Oczu, ár on-</w:t>
      </w:r>
      <w:r>
        <w:br/>
        <w:t>di pogiblem vutom témnom logi, opa</w:t>
      </w:r>
      <w:r w:rsidRPr="00F52667">
        <w:t>ſ</w:t>
      </w:r>
      <w:r>
        <w:t>zti na</w:t>
      </w:r>
      <w:r>
        <w:br/>
        <w:t>obráz pred Ocza ja</w:t>
      </w:r>
      <w:r w:rsidRPr="00F52667">
        <w:t>ſ</w:t>
      </w:r>
      <w:r>
        <w:t>z hocsem, i tak recsti hocsem.</w:t>
      </w:r>
    </w:p>
    <w:p w14:paraId="2200E800" w14:textId="77777777" w:rsidR="00380A5E" w:rsidRDefault="00380A5E" w:rsidP="00380A5E">
      <w:pPr>
        <w:pStyle w:val="teiab"/>
      </w:pPr>
      <w:r w:rsidRPr="00776B94">
        <w:rPr>
          <w:rStyle w:val="teilabelZnak"/>
        </w:rPr>
        <w:t>28.</w:t>
      </w:r>
      <w:r>
        <w:t xml:space="preserve"> Otecz moi predrági vgresil </w:t>
      </w:r>
      <w:r w:rsidRPr="00F52667">
        <w:t>ſ</w:t>
      </w:r>
      <w:r>
        <w:t>zem prout tebi</w:t>
      </w:r>
      <w:r>
        <w:br/>
        <w:t>vnogo od sau mie Nébe ino zémle, nei</w:t>
      </w:r>
      <w:r w:rsidRPr="00F52667">
        <w:t>ſ</w:t>
      </w:r>
      <w:r>
        <w:t>zem vse</w:t>
      </w:r>
      <w:r>
        <w:br/>
        <w:t>ja</w:t>
      </w:r>
      <w:r w:rsidRPr="00F52667">
        <w:t>ſ</w:t>
      </w:r>
      <w:r>
        <w:t xml:space="preserve">z vreden </w:t>
      </w:r>
      <w:r w:rsidRPr="00F52667">
        <w:t>ſ</w:t>
      </w:r>
      <w:r>
        <w:t>zin</w:t>
      </w:r>
      <w:r w:rsidRPr="00F52667">
        <w:t>ſ</w:t>
      </w:r>
      <w:r>
        <w:t>ze tvoi zezvati, ni im enuvati.</w:t>
      </w:r>
    </w:p>
    <w:p w14:paraId="17D11840" w14:textId="77777777" w:rsidR="00380A5E" w:rsidRDefault="00380A5E" w:rsidP="00380A5E">
      <w:pPr>
        <w:spacing w:after="200"/>
        <w:rPr>
          <w:rStyle w:val="teiunclear"/>
          <w:rFonts w:cstheme="minorBidi"/>
          <w:color w:val="auto"/>
          <w:lang w:val="sl-SI" w:eastAsia="en-US"/>
        </w:rPr>
      </w:pPr>
      <w:r>
        <w:rPr>
          <w:rStyle w:val="teiunclear"/>
          <w:rFonts w:cstheme="minorBidi"/>
          <w:color w:val="auto"/>
          <w:lang w:val="sl-SI" w:eastAsia="en-US"/>
        </w:rPr>
        <w:br w:type="page"/>
      </w:r>
    </w:p>
    <w:p w14:paraId="4B9C1755" w14:textId="77777777" w:rsidR="00380A5E" w:rsidRPr="00224BD9" w:rsidRDefault="00380A5E" w:rsidP="00380A5E">
      <w:pPr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lastRenderedPageBreak/>
        <w:t>/085v</w:t>
      </w:r>
      <w:r w:rsidRPr="00224BD9">
        <w:rPr>
          <w:rStyle w:val="teiunclear"/>
          <w:rFonts w:cstheme="minorBidi"/>
          <w:b w:val="0"/>
          <w:color w:val="auto"/>
          <w:lang w:val="sl-SI" w:eastAsia="en-US"/>
        </w:rPr>
        <w:t>/</w:t>
      </w:r>
    </w:p>
    <w:p w14:paraId="3E37E7AE" w14:textId="77777777" w:rsidR="00380A5E" w:rsidRDefault="00380A5E" w:rsidP="00380A5E">
      <w:pPr>
        <w:pStyle w:val="teifwPageNum"/>
        <w:rPr>
          <w:rStyle w:val="teiunclear"/>
          <w:rFonts w:cstheme="minorBidi"/>
          <w:b w:val="0"/>
          <w:color w:val="auto"/>
          <w:lang w:val="sl-SI" w:eastAsia="en-US"/>
        </w:rPr>
      </w:pPr>
      <w:r>
        <w:rPr>
          <w:rStyle w:val="teiunclear"/>
          <w:rFonts w:cstheme="minorBidi"/>
          <w:b w:val="0"/>
          <w:color w:val="auto"/>
          <w:lang w:val="sl-SI" w:eastAsia="en-US"/>
        </w:rPr>
        <w:t>175</w:t>
      </w:r>
    </w:p>
    <w:p w14:paraId="01BFC2D9" w14:textId="77777777" w:rsidR="00380A5E" w:rsidRDefault="00380A5E" w:rsidP="00380A5E">
      <w:pPr>
        <w:pStyle w:val="teiab"/>
      </w:pPr>
      <w:r w:rsidRPr="0048441D">
        <w:rPr>
          <w:rStyle w:val="teilabelZnak"/>
        </w:rPr>
        <w:t>29.</w:t>
      </w:r>
      <w:r>
        <w:rPr>
          <w:rStyle w:val="teiunclear"/>
          <w:rFonts w:cstheme="minorBidi"/>
          <w:b w:val="0"/>
          <w:color w:val="auto"/>
          <w:lang w:val="sl-SI" w:eastAsia="en-US"/>
        </w:rPr>
        <w:t xml:space="preserve"> </w:t>
      </w:r>
      <w:r w:rsidRPr="0048441D">
        <w:t>Proſzim</w:t>
      </w:r>
      <w:r>
        <w:t xml:space="preserve"> te ponizno szmiluisze nad meno vino</w:t>
      </w:r>
      <w:r>
        <w:br/>
        <w:t>etak dobro vcsini Otecz zmenov, med biris</w:t>
      </w:r>
      <w:r w:rsidRPr="00F52667">
        <w:t>ſ</w:t>
      </w:r>
      <w:r>
        <w:t>e tvoje</w:t>
      </w:r>
      <w:r>
        <w:br/>
        <w:t>racsun da ja</w:t>
      </w:r>
      <w:r w:rsidRPr="00F52667">
        <w:t>ſ</w:t>
      </w:r>
      <w:r>
        <w:t>z bodem, tvoi szluga ja</w:t>
      </w:r>
      <w:r w:rsidRPr="00F52667">
        <w:t>ſ</w:t>
      </w:r>
      <w:r>
        <w:t>z bodem.</w:t>
      </w:r>
    </w:p>
    <w:p w14:paraId="34A2C0FF" w14:textId="77777777" w:rsidR="00380A5E" w:rsidRDefault="00380A5E" w:rsidP="00380A5E">
      <w:pPr>
        <w:pStyle w:val="teiab"/>
      </w:pPr>
      <w:r w:rsidRPr="0048441D">
        <w:rPr>
          <w:rStyle w:val="teilabelZnak"/>
        </w:rPr>
        <w:t>30.</w:t>
      </w:r>
      <w:r>
        <w:t xml:space="preserve"> Otecz tou videvsi i eta </w:t>
      </w:r>
      <w:r w:rsidRPr="00F52667">
        <w:t>ſ</w:t>
      </w:r>
      <w:r>
        <w:t>zlisavsi v</w:t>
      </w:r>
      <w:r w:rsidRPr="00F52667">
        <w:t>ſ</w:t>
      </w:r>
      <w:r>
        <w:t>za gori i poide</w:t>
      </w:r>
      <w:r>
        <w:br/>
      </w:r>
      <w:r w:rsidRPr="00F52667">
        <w:t>ſ</w:t>
      </w:r>
      <w:r>
        <w:t xml:space="preserve">zva szina oblecse, pervo </w:t>
      </w:r>
      <w:r w:rsidRPr="00F52667">
        <w:t>ſ</w:t>
      </w:r>
      <w:r>
        <w:t>zvito on csa</w:t>
      </w:r>
      <w:r w:rsidRPr="00F52667">
        <w:t>ſ</w:t>
      </w:r>
      <w:r>
        <w:t>z vcsini</w:t>
      </w:r>
      <w:r>
        <w:br/>
        <w:t>doperne</w:t>
      </w:r>
      <w:r w:rsidRPr="00F52667">
        <w:t>ſ</w:t>
      </w:r>
      <w:r>
        <w:t>zti, i Szina oblecsi.</w:t>
      </w:r>
    </w:p>
    <w:p w14:paraId="62D2B906" w14:textId="77777777" w:rsidR="00380A5E" w:rsidRDefault="00380A5E" w:rsidP="00380A5E">
      <w:pPr>
        <w:pStyle w:val="teiab"/>
      </w:pPr>
      <w:r w:rsidRPr="0048441D">
        <w:rPr>
          <w:rStyle w:val="teilabelZnak"/>
        </w:rPr>
        <w:t>31.</w:t>
      </w:r>
      <w:r>
        <w:t xml:space="preserve"> Per</w:t>
      </w:r>
      <w:r w:rsidRPr="00F52667">
        <w:t>ſ</w:t>
      </w:r>
      <w:r>
        <w:t>tan ino skornye, vcsini mu done</w:t>
      </w:r>
      <w:r w:rsidRPr="00F52667">
        <w:t>ſ</w:t>
      </w:r>
      <w:r>
        <w:t>zti, v</w:t>
      </w:r>
      <w:r w:rsidRPr="00F52667">
        <w:t>ſ</w:t>
      </w:r>
      <w:r>
        <w:t>ako</w:t>
      </w:r>
      <w:r>
        <w:br/>
        <w:t xml:space="preserve">pervo </w:t>
      </w:r>
      <w:r w:rsidRPr="00F52667">
        <w:t>ſ</w:t>
      </w:r>
      <w:r>
        <w:t xml:space="preserve">znaigo na </w:t>
      </w:r>
      <w:r w:rsidRPr="00F52667">
        <w:t>ſ</w:t>
      </w:r>
      <w:r>
        <w:t>zina done</w:t>
      </w:r>
      <w:r w:rsidRPr="00F52667">
        <w:t>ſ</w:t>
      </w:r>
      <w:r>
        <w:t>zti, ovcze ino telicze</w:t>
      </w:r>
      <w:r>
        <w:br/>
        <w:t>tűcsne zarezati, te</w:t>
      </w:r>
      <w:r w:rsidRPr="00F52667">
        <w:t>ſ</w:t>
      </w:r>
      <w:r>
        <w:t>ze ve</w:t>
      </w:r>
      <w:r w:rsidRPr="00F52667">
        <w:t>ſ</w:t>
      </w:r>
      <w:r>
        <w:t>zeliti.</w:t>
      </w:r>
    </w:p>
    <w:p w14:paraId="49110979" w14:textId="77777777" w:rsidR="00380A5E" w:rsidRDefault="00380A5E" w:rsidP="00380A5E">
      <w:pPr>
        <w:pStyle w:val="teiab"/>
      </w:pPr>
      <w:r w:rsidRPr="0048441D">
        <w:rPr>
          <w:rStyle w:val="teilabelZnak"/>
        </w:rPr>
        <w:t>32.</w:t>
      </w:r>
      <w:r>
        <w:t xml:space="preserve"> Ár ete moi Szinek oh bilje, poginol, mrelje</w:t>
      </w:r>
      <w:r>
        <w:br/>
        <w:t xml:space="preserve">bil te ovo knám </w:t>
      </w:r>
      <w:r w:rsidRPr="00F52667">
        <w:t>ſ</w:t>
      </w:r>
      <w:r>
        <w:t>zeje povernol, kmeni</w:t>
      </w:r>
      <w:r w:rsidRPr="00F52667">
        <w:t>ſ</w:t>
      </w:r>
      <w:r>
        <w:t>zeje ver-</w:t>
      </w:r>
      <w:r>
        <w:br/>
        <w:t xml:space="preserve">nol, </w:t>
      </w:r>
      <w:r w:rsidRPr="00F52667">
        <w:t>ſ</w:t>
      </w:r>
      <w:r>
        <w:t>zmerti</w:t>
      </w:r>
      <w:r w:rsidRPr="00F52667">
        <w:t>ſ</w:t>
      </w:r>
      <w:r>
        <w:t>zeje ognol, pri meni pocsinol.</w:t>
      </w:r>
    </w:p>
    <w:p w14:paraId="2DA54F2F" w14:textId="77777777" w:rsidR="00380A5E" w:rsidRDefault="00380A5E" w:rsidP="00380A5E">
      <w:pPr>
        <w:pStyle w:val="teiab"/>
      </w:pPr>
      <w:r w:rsidRPr="0048441D">
        <w:rPr>
          <w:rStyle w:val="teilabelZnak"/>
        </w:rPr>
        <w:t>33.</w:t>
      </w:r>
      <w:r>
        <w:t xml:space="preserve"> Ovczicza blodecza i gros pogűbleni, v</w:t>
      </w:r>
      <w:r w:rsidRPr="00F52667">
        <w:t>ſ</w:t>
      </w:r>
      <w:r>
        <w:t>zaki cslo-</w:t>
      </w:r>
      <w:r>
        <w:br/>
        <w:t>vik je</w:t>
      </w:r>
      <w:r w:rsidRPr="00F52667">
        <w:t>ſ</w:t>
      </w:r>
      <w:r>
        <w:t>zi dai</w:t>
      </w:r>
      <w:r w:rsidRPr="00F52667">
        <w:t>ſ</w:t>
      </w:r>
      <w:r>
        <w:t>ze poi</w:t>
      </w:r>
      <w:r w:rsidRPr="00F52667">
        <w:t>ſ</w:t>
      </w:r>
      <w:r>
        <w:t>zkati, Go</w:t>
      </w:r>
      <w:r w:rsidRPr="00F52667">
        <w:t>ſ</w:t>
      </w:r>
      <w:r>
        <w:t xml:space="preserve">zpodna </w:t>
      </w:r>
      <w:r w:rsidRPr="0048441D">
        <w:rPr>
          <w:rStyle w:val="teipersName"/>
        </w:rPr>
        <w:t>Kriſtuſſa</w:t>
      </w:r>
      <w:r>
        <w:br/>
        <w:t xml:space="preserve">Lucerne </w:t>
      </w:r>
      <w:r w:rsidRPr="00F52667">
        <w:t>ſ</w:t>
      </w:r>
      <w:r>
        <w:t>zveititi, v</w:t>
      </w:r>
      <w:r w:rsidRPr="00F52667">
        <w:t>ſ</w:t>
      </w:r>
      <w:r>
        <w:t>zerczi</w:t>
      </w:r>
      <w:r w:rsidRPr="00F52667">
        <w:t>ſ</w:t>
      </w:r>
      <w:r>
        <w:t>ze dopű</w:t>
      </w:r>
      <w:r w:rsidRPr="00F52667">
        <w:t>ſ</w:t>
      </w:r>
      <w:r>
        <w:t>ztiti.</w:t>
      </w:r>
    </w:p>
    <w:p w14:paraId="39DB8AF4" w14:textId="77777777" w:rsidR="00380A5E" w:rsidRDefault="00380A5E" w:rsidP="00380A5E">
      <w:pPr>
        <w:pStyle w:val="teiab"/>
      </w:pPr>
      <w:r w:rsidRPr="0048441D">
        <w:rPr>
          <w:rStyle w:val="teilabelZnak"/>
        </w:rPr>
        <w:t>34.</w:t>
      </w:r>
      <w:r>
        <w:t xml:space="preserve"> Raszipni Szin je</w:t>
      </w:r>
      <w:r w:rsidRPr="00F52667">
        <w:t>ſ</w:t>
      </w:r>
      <w:r>
        <w:t>zi v</w:t>
      </w:r>
      <w:r w:rsidRPr="00F52667">
        <w:t>ſ</w:t>
      </w:r>
      <w:r>
        <w:t>zaki cslovik gresni,</w:t>
      </w:r>
      <w:r>
        <w:br/>
        <w:t>Bosje talentome ki</w:t>
      </w:r>
      <w:r w:rsidRPr="00F52667">
        <w:t>ſ</w:t>
      </w:r>
      <w:r>
        <w:t xml:space="preserve">zi </w:t>
      </w:r>
      <w:r w:rsidRPr="00F52667">
        <w:t>ſ</w:t>
      </w:r>
      <w:r>
        <w:t>zmel prieti, oh pre</w:t>
      </w:r>
      <w:r>
        <w:br/>
        <w:t xml:space="preserve">zlo sivoucsi </w:t>
      </w:r>
      <w:r w:rsidRPr="00F52667">
        <w:t>ſ</w:t>
      </w:r>
      <w:r>
        <w:t xml:space="preserve">zmel </w:t>
      </w:r>
      <w:r w:rsidRPr="00F52667">
        <w:t>ſ</w:t>
      </w:r>
      <w:r>
        <w:t>zie priéti, i zlo pogűbiti.</w:t>
      </w:r>
    </w:p>
    <w:p w14:paraId="366E740E" w14:textId="77777777" w:rsidR="00380A5E" w:rsidRDefault="00380A5E" w:rsidP="00380A5E">
      <w:pPr>
        <w:pStyle w:val="teiab"/>
      </w:pPr>
      <w:r w:rsidRPr="0048441D">
        <w:rPr>
          <w:rStyle w:val="teilabelZnak"/>
        </w:rPr>
        <w:t>35.</w:t>
      </w:r>
      <w:r>
        <w:t xml:space="preserve"> Vsztani odda zgláda vsteroga </w:t>
      </w:r>
      <w:r w:rsidRPr="00F52667">
        <w:t>ſ</w:t>
      </w:r>
      <w:r>
        <w:t>zi opal, setui</w:t>
      </w:r>
      <w:r>
        <w:br/>
        <w:t>nazai k Oczu, od boga</w:t>
      </w:r>
      <w:r w:rsidRPr="00F52667">
        <w:t>ſ</w:t>
      </w:r>
      <w:r>
        <w:t>zi opal, moli</w:t>
      </w:r>
      <w:r w:rsidRPr="00F52667">
        <w:t>ſ</w:t>
      </w:r>
      <w:r>
        <w:t>ze ti njemu.</w:t>
      </w:r>
    </w:p>
    <w:p w14:paraId="46670684" w14:textId="77777777" w:rsidR="00380A5E" w:rsidRDefault="00380A5E" w:rsidP="00380A5E">
      <w:pPr>
        <w:pStyle w:val="teicatch-word"/>
      </w:pPr>
      <w:r>
        <w:t>boga</w:t>
      </w:r>
      <w:r w:rsidRPr="00F52667">
        <w:t>ſ</w:t>
      </w:r>
      <w:r>
        <w:t xml:space="preserve">zi </w:t>
      </w:r>
    </w:p>
    <w:p w14:paraId="7971D017" w14:textId="77777777" w:rsidR="00380A5E" w:rsidRDefault="00380A5E" w:rsidP="00380A5E">
      <w:pPr>
        <w:spacing w:after="200"/>
      </w:pPr>
      <w:r>
        <w:br w:type="page"/>
      </w:r>
    </w:p>
    <w:p w14:paraId="1E48EFE7" w14:textId="77777777" w:rsidR="00380A5E" w:rsidRDefault="00380A5E" w:rsidP="00380A5E">
      <w:r>
        <w:lastRenderedPageBreak/>
        <w:t>/086r/</w:t>
      </w:r>
    </w:p>
    <w:p w14:paraId="6F2839F8" w14:textId="77777777" w:rsidR="00380A5E" w:rsidRDefault="00380A5E" w:rsidP="00380A5E">
      <w:pPr>
        <w:pStyle w:val="teifwPageNum"/>
      </w:pPr>
      <w:r>
        <w:t>176</w:t>
      </w:r>
    </w:p>
    <w:p w14:paraId="7544E31D" w14:textId="77777777" w:rsidR="00380A5E" w:rsidRDefault="00380A5E" w:rsidP="00380A5E">
      <w:pPr>
        <w:pStyle w:val="teiab"/>
      </w:pPr>
      <w:r>
        <w:t>boga</w:t>
      </w:r>
      <w:r w:rsidRPr="00F52667">
        <w:t>ſ</w:t>
      </w:r>
      <w:r>
        <w:t>zi zbantuval, rado</w:t>
      </w:r>
      <w:r w:rsidRPr="00F52667">
        <w:t>ſ</w:t>
      </w:r>
      <w:r>
        <w:t>zt bodes imel.</w:t>
      </w:r>
    </w:p>
    <w:p w14:paraId="6EC9D1D5" w14:textId="77777777" w:rsidR="00380A5E" w:rsidRDefault="00380A5E" w:rsidP="00380A5E">
      <w:pPr>
        <w:pStyle w:val="teiab"/>
      </w:pPr>
      <w:r w:rsidRPr="0048441D">
        <w:rPr>
          <w:rStyle w:val="teilabelZnak"/>
        </w:rPr>
        <w:t>36.</w:t>
      </w:r>
      <w:r>
        <w:t xml:space="preserve"> Hvála tebi Otecz Go</w:t>
      </w:r>
      <w:r w:rsidRPr="00F52667">
        <w:t>ſ</w:t>
      </w:r>
      <w:r>
        <w:t>zpodin Boug, pokoro csi-</w:t>
      </w:r>
      <w:r>
        <w:br/>
        <w:t>nécse, ki nad scsés priéti, i blodne ovcsicze</w:t>
      </w:r>
      <w:r>
        <w:br/>
        <w:t>gotov</w:t>
      </w:r>
      <w:r w:rsidRPr="00F52667">
        <w:t>ſ</w:t>
      </w:r>
      <w:r>
        <w:t>zi i</w:t>
      </w:r>
      <w:r w:rsidRPr="00F52667">
        <w:t>ſ</w:t>
      </w:r>
      <w:r>
        <w:t xml:space="preserve">zskati, na </w:t>
      </w:r>
      <w:r w:rsidRPr="00F52667">
        <w:t>ſ</w:t>
      </w:r>
      <w:r>
        <w:t>ztánic prieti.</w:t>
      </w:r>
    </w:p>
    <w:p w14:paraId="4F83D3C9" w14:textId="77777777" w:rsidR="00380A5E" w:rsidRDefault="00380A5E" w:rsidP="00380A5E">
      <w:pPr>
        <w:pStyle w:val="teiab"/>
      </w:pPr>
      <w:r w:rsidRPr="0048441D">
        <w:rPr>
          <w:rStyle w:val="teilabelZnak"/>
        </w:rPr>
        <w:t>37.</w:t>
      </w:r>
      <w:r>
        <w:t xml:space="preserve"> Diha tebi boudi Go</w:t>
      </w:r>
      <w:r w:rsidRPr="00F52667">
        <w:t>ſ</w:t>
      </w:r>
      <w:r>
        <w:t xml:space="preserve">zpon </w:t>
      </w:r>
      <w:r w:rsidRPr="001B14A9">
        <w:rPr>
          <w:rStyle w:val="teipersName"/>
        </w:rPr>
        <w:t>Jesus</w:t>
      </w:r>
      <w:r>
        <w:t xml:space="preserve"> </w:t>
      </w:r>
      <w:r w:rsidRPr="001B14A9">
        <w:rPr>
          <w:rStyle w:val="teipersName"/>
        </w:rPr>
        <w:t>Kristus</w:t>
      </w:r>
      <w:r>
        <w:t>, ki</w:t>
      </w:r>
      <w:r>
        <w:br/>
        <w:t xml:space="preserve">vu szvojoi hisi to </w:t>
      </w:r>
      <w:r w:rsidRPr="00F52667">
        <w:t>ſ</w:t>
      </w:r>
      <w:r>
        <w:t>zvojo lucs vusgés, te grof</w:t>
      </w:r>
      <w:r>
        <w:br/>
        <w:t xml:space="preserve">pogűbléni iscses ti paislivo, dai nam pomocs </w:t>
      </w:r>
      <w:r w:rsidRPr="00F52667">
        <w:t>ſ</w:t>
      </w:r>
      <w:r>
        <w:t>zvojo</w:t>
      </w:r>
    </w:p>
    <w:p w14:paraId="0F60A628" w14:textId="77777777" w:rsidR="00380A5E" w:rsidRDefault="00380A5E" w:rsidP="00380A5E">
      <w:pPr>
        <w:pStyle w:val="teiab"/>
      </w:pPr>
      <w:r w:rsidRPr="0048441D">
        <w:rPr>
          <w:rStyle w:val="teilabelZnak"/>
        </w:rPr>
        <w:t>38.</w:t>
      </w:r>
      <w:r>
        <w:t xml:space="preserve"> Szveti Dűh Go</w:t>
      </w:r>
      <w:r w:rsidRPr="00F52667">
        <w:t>ſ</w:t>
      </w:r>
      <w:r>
        <w:t>zpon Boug boidi i tebi hvala, ki</w:t>
      </w:r>
      <w:r>
        <w:br/>
        <w:t xml:space="preserve">okornim </w:t>
      </w:r>
      <w:r w:rsidRPr="00F52667">
        <w:t>ſ</w:t>
      </w:r>
      <w:r>
        <w:t xml:space="preserve">zinom mecsis terda </w:t>
      </w:r>
      <w:r w:rsidRPr="00F52667">
        <w:t>ſ</w:t>
      </w:r>
      <w:r>
        <w:t xml:space="preserve">zercza, po tvojem </w:t>
      </w:r>
      <w:r>
        <w:br/>
        <w:t>Navúki, v</w:t>
      </w:r>
      <w:r w:rsidRPr="00F52667">
        <w:t>ſ</w:t>
      </w:r>
      <w:r>
        <w:t>zaki pozna Ocza Go</w:t>
      </w:r>
      <w:r w:rsidRPr="00F52667">
        <w:t>ſ</w:t>
      </w:r>
      <w:r>
        <w:t xml:space="preserve">zpodina Boga. </w:t>
      </w:r>
    </w:p>
    <w:p w14:paraId="09D301BC" w14:textId="77777777" w:rsidR="00380A5E" w:rsidRDefault="00380A5E" w:rsidP="00380A5E">
      <w:pPr>
        <w:pStyle w:val="teiclosure0"/>
      </w:pPr>
      <w:r>
        <w:t>Amen</w:t>
      </w:r>
    </w:p>
    <w:p w14:paraId="7EF63B6C" w14:textId="77777777" w:rsidR="00380A5E" w:rsidRDefault="00380A5E" w:rsidP="00380A5E">
      <w:pPr>
        <w:pStyle w:val="Naslov2"/>
      </w:pPr>
      <w:r>
        <w:t>Dnica V. Frininatis Egtium Luc, S. Tt42.</w:t>
      </w:r>
    </w:p>
    <w:p w14:paraId="47528BEE" w14:textId="77777777" w:rsidR="00380A5E" w:rsidRDefault="00380A5E" w:rsidP="00380A5E">
      <w:pPr>
        <w:pStyle w:val="teiab"/>
      </w:pPr>
      <w:r w:rsidRPr="0048441D">
        <w:rPr>
          <w:rStyle w:val="teilabelZnak"/>
        </w:rPr>
        <w:t>1.</w:t>
      </w:r>
      <w:r>
        <w:t xml:space="preserve"> Po</w:t>
      </w:r>
      <w:r w:rsidRPr="00F52667">
        <w:t>ſ</w:t>
      </w:r>
      <w:r>
        <w:t>zlűhni Go</w:t>
      </w:r>
      <w:r w:rsidRPr="00F52667">
        <w:t>ſ</w:t>
      </w:r>
      <w:r>
        <w:t>zpodin Boug nas</w:t>
      </w:r>
      <w:r w:rsidRPr="00F52667">
        <w:t>ſ</w:t>
      </w:r>
      <w:r>
        <w:t>e potreboucsi,</w:t>
      </w:r>
      <w:r>
        <w:br/>
        <w:t>pű</w:t>
      </w:r>
      <w:r w:rsidRPr="00F52667">
        <w:t>ſ</w:t>
      </w:r>
      <w:r>
        <w:t xml:space="preserve">zti vu </w:t>
      </w:r>
      <w:r w:rsidRPr="00F52667">
        <w:t>ſ</w:t>
      </w:r>
      <w:r>
        <w:t>zvoie vűho, na</w:t>
      </w:r>
      <w:r w:rsidRPr="00F52667">
        <w:t>ſſ</w:t>
      </w:r>
      <w:r>
        <w:t>e vnoge prosnye, vu</w:t>
      </w:r>
      <w:r>
        <w:br/>
        <w:t>te  tvoje pri</w:t>
      </w:r>
      <w:r w:rsidRPr="00F52667">
        <w:t>ſ</w:t>
      </w:r>
      <w:r>
        <w:t xml:space="preserve">zefe, i vu pravicze </w:t>
      </w:r>
      <w:r w:rsidRPr="00F52667">
        <w:t>ſ</w:t>
      </w:r>
      <w:r>
        <w:t xml:space="preserve">zvoje. </w:t>
      </w:r>
      <w:r w:rsidRPr="00F52667">
        <w:t>ſ</w:t>
      </w:r>
      <w:r>
        <w:t>zli</w:t>
      </w:r>
      <w:r w:rsidRPr="00F52667">
        <w:t>ſſ</w:t>
      </w:r>
      <w:r>
        <w:t>i</w:t>
      </w:r>
      <w:r>
        <w:br/>
        <w:t>na</w:t>
      </w:r>
      <w:r w:rsidRPr="00F52667">
        <w:t>ſ</w:t>
      </w:r>
      <w:r>
        <w:t>z v</w:t>
      </w:r>
      <w:r w:rsidRPr="001B14A9">
        <w:rPr>
          <w:rStyle w:val="teipersName"/>
        </w:rPr>
        <w:t>Christuſſi</w:t>
      </w:r>
      <w:r>
        <w:t>.</w:t>
      </w:r>
    </w:p>
    <w:p w14:paraId="44CF004E" w14:textId="77777777" w:rsidR="00380A5E" w:rsidRDefault="00380A5E" w:rsidP="00380A5E">
      <w:pPr>
        <w:pStyle w:val="teiab"/>
      </w:pPr>
      <w:r w:rsidRPr="0048441D">
        <w:rPr>
          <w:rStyle w:val="teilabelZnak"/>
        </w:rPr>
        <w:t>2.</w:t>
      </w:r>
      <w:r>
        <w:t xml:space="preserve"> Szlugi</w:t>
      </w:r>
      <w:r w:rsidRPr="00F52667">
        <w:t>ſ</w:t>
      </w:r>
      <w:r>
        <w:t xml:space="preserve">zmo tvoji </w:t>
      </w:r>
      <w:r w:rsidRPr="00F52667">
        <w:t>ſ</w:t>
      </w:r>
      <w:r>
        <w:t>zli</w:t>
      </w:r>
      <w:r w:rsidRPr="00F52667">
        <w:t>ſſ</w:t>
      </w:r>
      <w:r>
        <w:t>i náz, da ne opitai náz,</w:t>
      </w:r>
      <w:r>
        <w:br/>
        <w:t>milo</w:t>
      </w:r>
      <w:r w:rsidRPr="00F52667">
        <w:t>ſ</w:t>
      </w:r>
      <w:r>
        <w:t>zt nám tvo pokási, da nezgimo n</w:t>
      </w:r>
      <w:r w:rsidRPr="00F52667">
        <w:t>ſ</w:t>
      </w:r>
      <w:r>
        <w:t>zi, nei cslo-</w:t>
      </w:r>
      <w:r>
        <w:br/>
        <w:t xml:space="preserve">veka na zemli, kibi </w:t>
      </w:r>
      <w:r w:rsidRPr="00F52667">
        <w:t>ſ</w:t>
      </w:r>
      <w:r>
        <w:t>zmel pred té priti ino</w:t>
      </w:r>
      <w:r>
        <w:br/>
        <w:t>prav po</w:t>
      </w:r>
      <w:r w:rsidRPr="00F52667">
        <w:t>ſ</w:t>
      </w:r>
      <w:r>
        <w:t>ztati</w:t>
      </w:r>
    </w:p>
    <w:p w14:paraId="544B77D1" w14:textId="77777777" w:rsidR="00380A5E" w:rsidRDefault="00380A5E" w:rsidP="00380A5E">
      <w:pPr>
        <w:pStyle w:val="teicatch-word"/>
      </w:pPr>
      <w:r>
        <w:t>Ár nepria-</w:t>
      </w:r>
    </w:p>
    <w:p w14:paraId="6E4071B4" w14:textId="77777777" w:rsidR="00380A5E" w:rsidRDefault="00380A5E" w:rsidP="00380A5E">
      <w:pPr>
        <w:spacing w:after="200"/>
      </w:pPr>
      <w:r>
        <w:br w:type="page"/>
      </w:r>
    </w:p>
    <w:p w14:paraId="3956EBFE" w14:textId="77777777" w:rsidR="00380A5E" w:rsidRDefault="00380A5E" w:rsidP="00380A5E">
      <w:r>
        <w:lastRenderedPageBreak/>
        <w:t>/086v/</w:t>
      </w:r>
    </w:p>
    <w:p w14:paraId="56A854CD" w14:textId="77777777" w:rsidR="00380A5E" w:rsidRDefault="00380A5E" w:rsidP="00380A5E">
      <w:pPr>
        <w:pStyle w:val="teifwPageNum"/>
      </w:pPr>
      <w:r>
        <w:t>177</w:t>
      </w:r>
    </w:p>
    <w:p w14:paraId="12CA1B09" w14:textId="77777777" w:rsidR="00380A5E" w:rsidRDefault="00380A5E" w:rsidP="00380A5E">
      <w:pPr>
        <w:pStyle w:val="teiab"/>
      </w:pPr>
      <w:r w:rsidRPr="001B14A9">
        <w:rPr>
          <w:rStyle w:val="teilabelZnak"/>
        </w:rPr>
        <w:t>3.</w:t>
      </w:r>
      <w:r>
        <w:t xml:space="preserve"> Ar nepriátel vu </w:t>
      </w:r>
      <w:r w:rsidRPr="00F52667">
        <w:t>ſ</w:t>
      </w:r>
      <w:r>
        <w:t xml:space="preserve">zerczi i vnacsoi naturi, </w:t>
      </w:r>
      <w:r w:rsidRPr="00F52667">
        <w:t>ſ</w:t>
      </w:r>
      <w:r>
        <w:t>zvadil</w:t>
      </w:r>
      <w:r>
        <w:br/>
        <w:t>nazje vu Dűs</w:t>
      </w:r>
      <w:r w:rsidRPr="00F52667">
        <w:t>ſ</w:t>
      </w:r>
      <w:r>
        <w:t>i, zmogel naz je vsitki, od dobra</w:t>
      </w:r>
      <w:r>
        <w:br/>
        <w:t xml:space="preserve">nazje vtergel, od </w:t>
      </w:r>
      <w:r w:rsidRPr="001B14A9">
        <w:rPr>
          <w:rStyle w:val="teipersName"/>
        </w:rPr>
        <w:t>Kristussa</w:t>
      </w:r>
      <w:r>
        <w:t xml:space="preserve"> odvtergel, na </w:t>
      </w:r>
      <w:r w:rsidRPr="00F52667">
        <w:t>ſ</w:t>
      </w:r>
      <w:r>
        <w:t>zkvár-</w:t>
      </w:r>
      <w:r>
        <w:br/>
        <w:t>jeinye vergel.</w:t>
      </w:r>
    </w:p>
    <w:p w14:paraId="6E7BE496" w14:textId="77777777" w:rsidR="00380A5E" w:rsidRDefault="00380A5E" w:rsidP="00380A5E">
      <w:pPr>
        <w:pStyle w:val="teiab"/>
      </w:pPr>
      <w:r w:rsidRPr="001B14A9">
        <w:rPr>
          <w:rStyle w:val="teilabelZnak"/>
        </w:rPr>
        <w:t>4.</w:t>
      </w:r>
      <w:r>
        <w:t xml:space="preserve"> Kako bi vekivecsno pogűel opadno, tak</w:t>
      </w:r>
      <w:r w:rsidRPr="00F52667">
        <w:t>ſ</w:t>
      </w:r>
      <w:r>
        <w:t>zmo</w:t>
      </w:r>
      <w:r>
        <w:br/>
        <w:t>opali zgrehi, vutno vekivecsno, protivnik</w:t>
      </w:r>
      <w:r>
        <w:br/>
        <w:t>náz ognyem sgé, Szercza nám prek nyim derscso</w:t>
      </w:r>
      <w:r>
        <w:br/>
        <w:t>salo</w:t>
      </w:r>
      <w:r w:rsidRPr="00F52667">
        <w:t>ſ</w:t>
      </w:r>
      <w:r>
        <w:t>zti nám Dűs</w:t>
      </w:r>
      <w:r w:rsidRPr="00F52667">
        <w:t>ſ</w:t>
      </w:r>
      <w:r>
        <w:t>e.</w:t>
      </w:r>
    </w:p>
    <w:p w14:paraId="21FD30CD" w14:textId="77777777" w:rsidR="00380A5E" w:rsidRDefault="00380A5E" w:rsidP="00380A5E">
      <w:pPr>
        <w:pStyle w:val="teiab"/>
      </w:pPr>
      <w:r w:rsidRPr="001B14A9">
        <w:rPr>
          <w:rStyle w:val="teilabelZnak"/>
        </w:rPr>
        <w:t>5.</w:t>
      </w:r>
      <w:r>
        <w:t xml:space="preserve"> Sztáro vreme pomnimo, zté</w:t>
      </w:r>
      <w:r w:rsidRPr="00F52667">
        <w:t>ſ</w:t>
      </w:r>
      <w:r>
        <w:t>ze zmislamo, vű</w:t>
      </w:r>
      <w:r>
        <w:br/>
        <w:t>pomo</w:t>
      </w:r>
      <w:r w:rsidRPr="00F52667">
        <w:t>ſ</w:t>
      </w:r>
      <w:r>
        <w:t>ze vmilo</w:t>
      </w:r>
      <w:r w:rsidRPr="00F52667">
        <w:t>ſ</w:t>
      </w:r>
      <w:r>
        <w:t>t vtvo, znamo praviczo tvo, ár</w:t>
      </w:r>
      <w:r>
        <w:br/>
        <w:t>hűde ti zamecses, dobre vu roké jemlés, teje zve-</w:t>
      </w:r>
      <w:r>
        <w:br/>
        <w:t>licsujes.</w:t>
      </w:r>
    </w:p>
    <w:p w14:paraId="0945E7F1" w14:textId="77777777" w:rsidR="00380A5E" w:rsidRDefault="00380A5E" w:rsidP="00380A5E">
      <w:pPr>
        <w:pStyle w:val="teiab"/>
      </w:pPr>
      <w:r w:rsidRPr="001B14A9">
        <w:rPr>
          <w:rStyle w:val="teilabelZnak"/>
        </w:rPr>
        <w:t>6.</w:t>
      </w:r>
      <w:r>
        <w:t xml:space="preserve"> Záto krisimo ktebi, dersi ná</w:t>
      </w:r>
      <w:r w:rsidRPr="00F52667">
        <w:t>ſ</w:t>
      </w:r>
      <w:r>
        <w:t>z vobrámbi, kak</w:t>
      </w:r>
      <w:r>
        <w:br/>
        <w:t>zemla tak v</w:t>
      </w:r>
      <w:r w:rsidRPr="00F52667">
        <w:t>ſ</w:t>
      </w:r>
      <w:r>
        <w:t>zekli, od dobra opali, nega</w:t>
      </w:r>
      <w:r>
        <w:br/>
        <w:t>ve</w:t>
      </w:r>
      <w:r w:rsidRPr="00F52667">
        <w:t>ſ</w:t>
      </w:r>
      <w:r>
        <w:t>zelja vDűs</w:t>
      </w:r>
      <w:r w:rsidRPr="00F52667">
        <w:t>ſ</w:t>
      </w:r>
      <w:r>
        <w:t>i, nega pravicze v</w:t>
      </w:r>
      <w:r w:rsidRPr="00F52667">
        <w:t>ſ</w:t>
      </w:r>
      <w:r>
        <w:t>zerczi</w:t>
      </w:r>
      <w:r>
        <w:br/>
      </w:r>
      <w:r w:rsidRPr="001B14A9">
        <w:rPr>
          <w:rStyle w:val="teipersName"/>
        </w:rPr>
        <w:t>Kristuſſa</w:t>
      </w:r>
      <w:r>
        <w:t xml:space="preserve"> opameti.</w:t>
      </w:r>
    </w:p>
    <w:p w14:paraId="59DFB641" w14:textId="77777777" w:rsidR="00380A5E" w:rsidRDefault="00380A5E" w:rsidP="00380A5E">
      <w:pPr>
        <w:pStyle w:val="teiab"/>
      </w:pPr>
      <w:r w:rsidRPr="001B14A9">
        <w:rPr>
          <w:rStyle w:val="teilabelZnak"/>
        </w:rPr>
        <w:t>7.</w:t>
      </w:r>
      <w:r>
        <w:t xml:space="preserve"> Da setűi náz po</w:t>
      </w:r>
      <w:r w:rsidRPr="00F52667">
        <w:t>ſ</w:t>
      </w:r>
      <w:r>
        <w:t>zlűhni, mi</w:t>
      </w:r>
      <w:r w:rsidRPr="00F52667">
        <w:t>ſ</w:t>
      </w:r>
      <w:r>
        <w:t>zmo ti ponizni,</w:t>
      </w:r>
      <w:r>
        <w:br/>
        <w:t>obatori náz vDűs</w:t>
      </w:r>
      <w:r w:rsidRPr="00F52667">
        <w:t>ſ</w:t>
      </w:r>
      <w:r>
        <w:t>i, olai nám krűh v</w:t>
      </w:r>
      <w:r w:rsidRPr="00F52667">
        <w:t>ſ</w:t>
      </w:r>
      <w:r>
        <w:t>zakdeni</w:t>
      </w:r>
      <w:r>
        <w:br/>
        <w:t>ne</w:t>
      </w:r>
      <w:r w:rsidRPr="00F52667">
        <w:t>ſ</w:t>
      </w:r>
      <w:r>
        <w:t>ztoie Dűs</w:t>
      </w:r>
      <w:r w:rsidRPr="00F52667">
        <w:t>ſ</w:t>
      </w:r>
      <w:r>
        <w:t xml:space="preserve">e vu náz, </w:t>
      </w:r>
      <w:r w:rsidRPr="001B14A9">
        <w:rPr>
          <w:rStyle w:val="teipersName"/>
        </w:rPr>
        <w:t>Kristus</w:t>
      </w:r>
      <w:r>
        <w:t>je tá son od</w:t>
      </w:r>
      <w:r>
        <w:br/>
        <w:t>náz ne prebiva vu ná</w:t>
      </w:r>
      <w:r w:rsidRPr="00F52667">
        <w:t>ſ</w:t>
      </w:r>
      <w:r>
        <w:t>z</w:t>
      </w:r>
    </w:p>
    <w:p w14:paraId="765FD42B" w14:textId="77777777" w:rsidR="00380A5E" w:rsidRDefault="00380A5E" w:rsidP="00380A5E">
      <w:pPr>
        <w:spacing w:after="200"/>
      </w:pPr>
      <w:r>
        <w:br w:type="page"/>
      </w:r>
    </w:p>
    <w:p w14:paraId="555B7FCA" w14:textId="77777777" w:rsidR="00380A5E" w:rsidRDefault="00380A5E" w:rsidP="00380A5E">
      <w:r w:rsidRPr="00CB5873">
        <w:lastRenderedPageBreak/>
        <w:t>/087r/</w:t>
      </w:r>
    </w:p>
    <w:p w14:paraId="32424020" w14:textId="77777777" w:rsidR="00380A5E" w:rsidRPr="00CB5873" w:rsidRDefault="00380A5E" w:rsidP="00380A5E">
      <w:pPr>
        <w:pStyle w:val="teifwPageNum"/>
      </w:pPr>
      <w:r>
        <w:t>178</w:t>
      </w:r>
    </w:p>
    <w:p w14:paraId="32A2DA00" w14:textId="77777777" w:rsidR="00380A5E" w:rsidRDefault="00380A5E" w:rsidP="00380A5E">
      <w:pPr>
        <w:pStyle w:val="teiab"/>
      </w:pPr>
      <w:r w:rsidRPr="001B14A9">
        <w:rPr>
          <w:rStyle w:val="teilabelZnak"/>
        </w:rPr>
        <w:t>8.</w:t>
      </w:r>
      <w:r w:rsidRPr="00CB5873">
        <w:t xml:space="preserve"> Tvo</w:t>
      </w:r>
      <w:r>
        <w:rPr>
          <w:b/>
        </w:rPr>
        <w:t xml:space="preserve"> </w:t>
      </w:r>
      <w:r w:rsidRPr="00F52667">
        <w:t>ſ</w:t>
      </w:r>
      <w:r>
        <w:t>zerdo zná</w:t>
      </w:r>
      <w:r w:rsidRPr="00F52667">
        <w:t>ſ</w:t>
      </w:r>
      <w:r>
        <w:t xml:space="preserve">z odvzemi </w:t>
      </w:r>
      <w:r w:rsidRPr="00F52667">
        <w:t>ſ</w:t>
      </w:r>
      <w:r>
        <w:t>zmilui</w:t>
      </w:r>
      <w:r w:rsidRPr="00F52667">
        <w:t>ſ</w:t>
      </w:r>
      <w:r>
        <w:t>ze nad nami, dái</w:t>
      </w:r>
      <w:r>
        <w:br/>
        <w:t>da te vidimo mi, vre prebivai znami, ár more-</w:t>
      </w:r>
      <w:r>
        <w:br/>
        <w:t>mo zginoti morem o</w:t>
      </w:r>
      <w:r w:rsidRPr="00F52667">
        <w:t>ſ</w:t>
      </w:r>
      <w:r>
        <w:t xml:space="preserve">ze </w:t>
      </w:r>
      <w:r w:rsidRPr="00F52667">
        <w:t>ſ</w:t>
      </w:r>
      <w:r>
        <w:t>zkvariti, vpékli prebivati.</w:t>
      </w:r>
    </w:p>
    <w:p w14:paraId="2C920BB1" w14:textId="77777777" w:rsidR="00380A5E" w:rsidRDefault="00380A5E" w:rsidP="00380A5E">
      <w:pPr>
        <w:pStyle w:val="teiab"/>
      </w:pPr>
      <w:r w:rsidRPr="001B14A9">
        <w:rPr>
          <w:rStyle w:val="teilabelZnak"/>
        </w:rPr>
        <w:t>9.</w:t>
      </w:r>
      <w:r>
        <w:t xml:space="preserve"> Da ti nam dai poznati zagoda videti, tvo mi-</w:t>
      </w:r>
      <w:r>
        <w:br/>
        <w:t>lo</w:t>
      </w:r>
      <w:r w:rsidRPr="00F52667">
        <w:t>ſ</w:t>
      </w:r>
      <w:r>
        <w:t xml:space="preserve">zt dai </w:t>
      </w:r>
      <w:r w:rsidRPr="00F52667">
        <w:t>ſ</w:t>
      </w:r>
      <w:r>
        <w:t>zku</w:t>
      </w:r>
      <w:r w:rsidRPr="00F52667">
        <w:t>ſſ</w:t>
      </w:r>
      <w:r>
        <w:t>iti, dai nam ktebi priti, ár</w:t>
      </w:r>
      <w:r>
        <w:br/>
        <w:t>szi obrámba ti nam, nas</w:t>
      </w:r>
      <w:r w:rsidRPr="00F52667">
        <w:t>ſ</w:t>
      </w:r>
      <w:r>
        <w:t>e</w:t>
      </w:r>
      <w:r w:rsidRPr="00F52667">
        <w:t>ſ</w:t>
      </w:r>
      <w:r>
        <w:t>zi orosje ti, vűpa-</w:t>
      </w:r>
      <w:r>
        <w:br/>
        <w:t>nye</w:t>
      </w:r>
      <w:r w:rsidRPr="00F52667">
        <w:t>ſ</w:t>
      </w:r>
      <w:r>
        <w:t>zi nám ti.</w:t>
      </w:r>
    </w:p>
    <w:p w14:paraId="79D74908" w14:textId="77777777" w:rsidR="00380A5E" w:rsidRDefault="00380A5E" w:rsidP="00380A5E">
      <w:pPr>
        <w:pStyle w:val="teiab"/>
      </w:pPr>
      <w:r w:rsidRPr="001B14A9">
        <w:rPr>
          <w:rStyle w:val="teilabelZnak"/>
        </w:rPr>
        <w:t>10.</w:t>
      </w:r>
      <w:r>
        <w:t xml:space="preserve"> Pokási nam pot pravi, kai nebomo blodili,</w:t>
      </w:r>
      <w:r>
        <w:br/>
        <w:t xml:space="preserve">leprai </w:t>
      </w:r>
      <w:r w:rsidRPr="00F52667">
        <w:t>ſ</w:t>
      </w:r>
      <w:r>
        <w:t>zám ti pomocsi, mores vpotreboucsi,</w:t>
      </w:r>
      <w:r>
        <w:br/>
        <w:t>záto ktebi kricsimo pomocsi tve pro</w:t>
      </w:r>
      <w:r w:rsidRPr="00F52667">
        <w:t>ſ</w:t>
      </w:r>
      <w:r>
        <w:t>zimo,</w:t>
      </w:r>
      <w:r>
        <w:br/>
        <w:t>drűgeje nevejmo.</w:t>
      </w:r>
    </w:p>
    <w:p w14:paraId="5319BFE6" w14:textId="77777777" w:rsidR="00380A5E" w:rsidRDefault="00380A5E" w:rsidP="00380A5E">
      <w:pPr>
        <w:pStyle w:val="teiab"/>
      </w:pPr>
      <w:r w:rsidRPr="001B14A9">
        <w:rPr>
          <w:rStyle w:val="teilabelZnak"/>
        </w:rPr>
        <w:t>11.</w:t>
      </w:r>
      <w:r>
        <w:t xml:space="preserve"> Bráni od protivnikov od tih nevernikov od</w:t>
      </w:r>
      <w:r>
        <w:br/>
        <w:t>grehov ino Vrágov, od teskih betegov, nav-</w:t>
      </w:r>
      <w:r>
        <w:br/>
        <w:t>csi ná</w:t>
      </w:r>
      <w:r w:rsidRPr="00F52667">
        <w:t>ſ</w:t>
      </w:r>
      <w:r>
        <w:t>z ktebi priti krai tebe prebivati te-</w:t>
      </w:r>
      <w:r>
        <w:br/>
        <w:t>be právo znati.</w:t>
      </w:r>
    </w:p>
    <w:p w14:paraId="1DE3CE79" w14:textId="77777777" w:rsidR="00380A5E" w:rsidRDefault="00380A5E" w:rsidP="00380A5E">
      <w:pPr>
        <w:pStyle w:val="teiab"/>
      </w:pPr>
      <w:r w:rsidRPr="001B14A9">
        <w:rPr>
          <w:rStyle w:val="teilabelZnak"/>
        </w:rPr>
        <w:t>12.</w:t>
      </w:r>
      <w:r>
        <w:t xml:space="preserve"> Szvéti Dűh ná</w:t>
      </w:r>
      <w:r w:rsidRPr="00F52667">
        <w:t>ſ</w:t>
      </w:r>
      <w:r>
        <w:t>z obatri, v Vőri náz obder-</w:t>
      </w:r>
      <w:r>
        <w:br/>
        <w:t>si právi nám pout pokási dá nebomo blodili</w:t>
      </w:r>
      <w:r>
        <w:br/>
        <w:t>vű pai ná</w:t>
      </w:r>
      <w:r w:rsidRPr="00F52667">
        <w:t>ſ</w:t>
      </w:r>
      <w:r>
        <w:t>z v</w:t>
      </w:r>
      <w:r w:rsidRPr="00951B97">
        <w:rPr>
          <w:rStyle w:val="teipersName"/>
        </w:rPr>
        <w:t>Kristuſſi</w:t>
      </w:r>
      <w:r>
        <w:t>, praviczaje ime tve</w:t>
      </w:r>
      <w:r>
        <w:br/>
        <w:t>bodi nám nave</w:t>
      </w:r>
      <w:r w:rsidRPr="00F52667">
        <w:t>ſ</w:t>
      </w:r>
      <w:r>
        <w:t>zelje, i na zvelicsanye.</w:t>
      </w:r>
    </w:p>
    <w:p w14:paraId="4774AB5C" w14:textId="77777777" w:rsidR="00380A5E" w:rsidRDefault="00380A5E" w:rsidP="00380A5E">
      <w:pPr>
        <w:pStyle w:val="teicatch-word"/>
      </w:pPr>
      <w:r>
        <w:t>o</w:t>
      </w:r>
      <w:r w:rsidRPr="00F52667">
        <w:t>ſ</w:t>
      </w:r>
      <w:r>
        <w:t xml:space="preserve">zlobodi </w:t>
      </w:r>
    </w:p>
    <w:p w14:paraId="61DEB320" w14:textId="77777777" w:rsidR="00380A5E" w:rsidRDefault="00380A5E" w:rsidP="00380A5E">
      <w:pPr>
        <w:spacing w:after="200"/>
      </w:pPr>
      <w:r>
        <w:br w:type="page"/>
      </w:r>
    </w:p>
    <w:p w14:paraId="378AB023" w14:textId="77777777" w:rsidR="00380A5E" w:rsidRDefault="00380A5E" w:rsidP="00380A5E">
      <w:r>
        <w:lastRenderedPageBreak/>
        <w:t>/087v/</w:t>
      </w:r>
    </w:p>
    <w:p w14:paraId="5E93FC90" w14:textId="77777777" w:rsidR="00380A5E" w:rsidRDefault="00380A5E" w:rsidP="00380A5E">
      <w:pPr>
        <w:pStyle w:val="teifwPageNum"/>
      </w:pPr>
      <w:r>
        <w:t>179</w:t>
      </w:r>
    </w:p>
    <w:p w14:paraId="6E4D15F3" w14:textId="77777777" w:rsidR="00380A5E" w:rsidRDefault="00380A5E" w:rsidP="00380A5E">
      <w:pPr>
        <w:pStyle w:val="teiab"/>
      </w:pPr>
      <w:r w:rsidRPr="00C263C0">
        <w:rPr>
          <w:rStyle w:val="teilabelZnak"/>
        </w:rPr>
        <w:t>13.</w:t>
      </w:r>
      <w:r>
        <w:t xml:space="preserve"> O</w:t>
      </w:r>
      <w:r w:rsidRPr="00F52667">
        <w:t>ſ</w:t>
      </w:r>
      <w:r>
        <w:t>zlobodi ná</w:t>
      </w:r>
      <w:r w:rsidRPr="00F52667">
        <w:t>ſ</w:t>
      </w:r>
      <w:r>
        <w:t>z zteskocse, i v</w:t>
      </w:r>
      <w:r w:rsidRPr="00F52667">
        <w:t>ſ</w:t>
      </w:r>
      <w:r>
        <w:t>zake ne</w:t>
      </w:r>
      <w:r w:rsidRPr="00F52667">
        <w:t>ſ</w:t>
      </w:r>
      <w:r>
        <w:t>zrecse,</w:t>
      </w:r>
      <w:r>
        <w:br/>
        <w:t>pogűbi nevernike na</w:t>
      </w:r>
      <w:r w:rsidRPr="00F52667">
        <w:t>ſſ</w:t>
      </w:r>
      <w:r>
        <w:t>e nazlobnike, ki náz kroto</w:t>
      </w:r>
      <w:r>
        <w:br/>
        <w:t>bantujo, i v</w:t>
      </w:r>
      <w:r w:rsidRPr="00F52667">
        <w:t>ſ</w:t>
      </w:r>
      <w:r>
        <w:t>zigdár pregányajo, Dű</w:t>
      </w:r>
      <w:r w:rsidRPr="00F52667">
        <w:t>ſ</w:t>
      </w:r>
      <w:r>
        <w:t>sam salo</w:t>
      </w:r>
      <w:r w:rsidRPr="00F52667">
        <w:t>ſ</w:t>
      </w:r>
      <w:r>
        <w:t>zt dáio.</w:t>
      </w:r>
    </w:p>
    <w:p w14:paraId="1E4FEBDD" w14:textId="77777777" w:rsidR="00380A5E" w:rsidRDefault="00380A5E" w:rsidP="00380A5E">
      <w:pPr>
        <w:pStyle w:val="teiab"/>
      </w:pPr>
      <w:r w:rsidRPr="00C263C0">
        <w:rPr>
          <w:rStyle w:val="teilabelZnak"/>
        </w:rPr>
        <w:t>14.</w:t>
      </w:r>
      <w:r>
        <w:t xml:space="preserve"> Poteri v</w:t>
      </w:r>
      <w:r w:rsidRPr="00F52667">
        <w:t>ſ</w:t>
      </w:r>
      <w:r>
        <w:t>ze i vzlednye, kako zle delavcze ki</w:t>
      </w:r>
      <w:r>
        <w:br/>
        <w:t>scséo nas</w:t>
      </w:r>
      <w:r w:rsidRPr="00F52667">
        <w:t>ſ</w:t>
      </w:r>
      <w:r>
        <w:t>e Dűs</w:t>
      </w:r>
      <w:r w:rsidRPr="00F52667">
        <w:t>ſ</w:t>
      </w:r>
      <w:r>
        <w:t xml:space="preserve">e vzéti, i zaleati, vede </w:t>
      </w:r>
      <w:r w:rsidRPr="00F52667">
        <w:t>ſ</w:t>
      </w:r>
      <w:r>
        <w:t>zlugi</w:t>
      </w:r>
      <w:r>
        <w:br/>
        <w:t>tvoy</w:t>
      </w:r>
      <w:r w:rsidRPr="00F52667">
        <w:t>ſ</w:t>
      </w:r>
      <w:r>
        <w:t>zmo, pomocsi tve pro</w:t>
      </w:r>
      <w:r w:rsidRPr="00F52667">
        <w:t>ſ</w:t>
      </w:r>
      <w:r>
        <w:t>zimo, drűgdeje nevenco.</w:t>
      </w:r>
    </w:p>
    <w:p w14:paraId="7B183601" w14:textId="77777777" w:rsidR="00380A5E" w:rsidRDefault="00380A5E" w:rsidP="00380A5E">
      <w:pPr>
        <w:pStyle w:val="teiab"/>
      </w:pPr>
      <w:r w:rsidRPr="00C263C0">
        <w:rPr>
          <w:rStyle w:val="teilabelZnak"/>
        </w:rPr>
        <w:t>15.</w:t>
      </w:r>
      <w:r>
        <w:t xml:space="preserve"> Szvéti </w:t>
      </w:r>
      <w:r w:rsidRPr="00C263C0">
        <w:rPr>
          <w:rStyle w:val="teipersName"/>
        </w:rPr>
        <w:t>Dávid</w:t>
      </w:r>
      <w:r>
        <w:t xml:space="preserve"> tak moljasse, gda vgrebe vpal</w:t>
      </w:r>
      <w:r>
        <w:br/>
        <w:t>be</w:t>
      </w:r>
      <w:r w:rsidRPr="00F52667">
        <w:t>ſſ</w:t>
      </w:r>
      <w:r>
        <w:t xml:space="preserve">e, kroto </w:t>
      </w:r>
      <w:r w:rsidRPr="00F52667">
        <w:t>ſ</w:t>
      </w:r>
      <w:r>
        <w:t>ze on bojas</w:t>
      </w:r>
      <w:r w:rsidRPr="00F52667">
        <w:t>ſ</w:t>
      </w:r>
      <w:r>
        <w:t>e vu knige soltar</w:t>
      </w:r>
      <w:r w:rsidRPr="00F52667">
        <w:t>ſ</w:t>
      </w:r>
      <w:r>
        <w:t>zke,</w:t>
      </w:r>
      <w:r>
        <w:br/>
        <w:t>tédel zapi</w:t>
      </w:r>
      <w:r w:rsidRPr="00F52667">
        <w:t>ſ</w:t>
      </w:r>
      <w:r>
        <w:t xml:space="preserve">zal, vutom </w:t>
      </w:r>
      <w:r w:rsidRPr="00F52667">
        <w:t>ſ</w:t>
      </w:r>
      <w:r>
        <w:t>zto stirde</w:t>
      </w:r>
      <w:r w:rsidRPr="00F52667">
        <w:t>ſ</w:t>
      </w:r>
      <w:r>
        <w:t>zet i vdru-</w:t>
      </w:r>
      <w:r>
        <w:br/>
        <w:t>gom vűpaimo</w:t>
      </w:r>
      <w:r w:rsidRPr="00F52667">
        <w:t>ſ</w:t>
      </w:r>
      <w:r>
        <w:t>ze vBoghi.</w:t>
      </w:r>
    </w:p>
    <w:p w14:paraId="6ADCB175" w14:textId="77777777" w:rsidR="00380A5E" w:rsidRDefault="00380A5E" w:rsidP="00380A5E">
      <w:pPr>
        <w:pStyle w:val="teiclosure0"/>
      </w:pPr>
      <w:r>
        <w:t>Amen.</w:t>
      </w:r>
    </w:p>
    <w:p w14:paraId="2F90C154" w14:textId="77777777" w:rsidR="00380A5E" w:rsidRDefault="00380A5E" w:rsidP="00380A5E">
      <w:pPr>
        <w:pStyle w:val="Naslov2"/>
      </w:pPr>
      <w:r w:rsidRPr="004741C4">
        <w:rPr>
          <w:rStyle w:val="teibibl"/>
        </w:rPr>
        <w:t>Dnica X Trinitatis. Eglium. Luc. tg.</w:t>
      </w:r>
      <w:r w:rsidRPr="004741C4">
        <w:rPr>
          <w:rStyle w:val="teibibl"/>
        </w:rPr>
        <w:br/>
      </w:r>
      <w:r>
        <w:t>Cazsa desolationis T. 74.</w:t>
      </w:r>
    </w:p>
    <w:p w14:paraId="5F5575AD" w14:textId="77777777" w:rsidR="00380A5E" w:rsidRDefault="00380A5E" w:rsidP="00380A5E">
      <w:pPr>
        <w:pStyle w:val="teiab"/>
      </w:pPr>
      <w:r w:rsidRPr="00C263C0">
        <w:rPr>
          <w:rStyle w:val="teilabelZnak"/>
        </w:rPr>
        <w:t>1.</w:t>
      </w:r>
      <w:r>
        <w:t xml:space="preserve"> Gda </w:t>
      </w:r>
      <w:r w:rsidRPr="00C263C0">
        <w:rPr>
          <w:rStyle w:val="teiplaceName"/>
        </w:rPr>
        <w:t>Jerusálemſzki</w:t>
      </w:r>
      <w:r>
        <w:t xml:space="preserve"> Templom opű</w:t>
      </w:r>
      <w:r w:rsidRPr="00F52667">
        <w:t>ſ</w:t>
      </w:r>
      <w:r>
        <w:t>zti,</w:t>
      </w:r>
      <w:r>
        <w:br/>
        <w:t xml:space="preserve">z Templomom navkűpe i Varas lepi te </w:t>
      </w:r>
      <w:r w:rsidRPr="00C263C0">
        <w:rPr>
          <w:rStyle w:val="teipersName"/>
        </w:rPr>
        <w:t>Antio-</w:t>
      </w:r>
      <w:r w:rsidRPr="00C263C0">
        <w:rPr>
          <w:rStyle w:val="teipersName"/>
        </w:rPr>
        <w:br/>
        <w:t xml:space="preserve">chus </w:t>
      </w:r>
      <w:r>
        <w:t xml:space="preserve">velik král </w:t>
      </w:r>
      <w:r w:rsidRPr="00C263C0">
        <w:rPr>
          <w:rStyle w:val="teiplaceName"/>
        </w:rPr>
        <w:t>Syrinſzki</w:t>
      </w:r>
      <w:r>
        <w:t xml:space="preserve"> etak moljas</w:t>
      </w:r>
      <w:r w:rsidRPr="00F52667">
        <w:t>ſ</w:t>
      </w:r>
      <w:r>
        <w:t>e onda</w:t>
      </w:r>
      <w:r>
        <w:br/>
        <w:t>lűdje verni.</w:t>
      </w:r>
    </w:p>
    <w:p w14:paraId="6C905698" w14:textId="77777777" w:rsidR="00380A5E" w:rsidRDefault="00380A5E" w:rsidP="00380A5E">
      <w:pPr>
        <w:pStyle w:val="teiab"/>
      </w:pPr>
      <w:r w:rsidRPr="00C263C0">
        <w:rPr>
          <w:rStyle w:val="teilabelZnak"/>
        </w:rPr>
        <w:t>2.</w:t>
      </w:r>
      <w:r>
        <w:t xml:space="preserve"> Zakai </w:t>
      </w:r>
      <w:r w:rsidRPr="00F52667">
        <w:t>ſ</w:t>
      </w:r>
      <w:r>
        <w:t>zi naz Bósje vre tak o</w:t>
      </w:r>
      <w:r w:rsidRPr="00F52667">
        <w:t>ſ</w:t>
      </w:r>
      <w:r>
        <w:t>ztavil, zroka-</w:t>
      </w:r>
      <w:r>
        <w:br/>
        <w:t>mi s tvoymi nei</w:t>
      </w:r>
      <w:r w:rsidRPr="00F52667">
        <w:t>ſ</w:t>
      </w:r>
      <w:r>
        <w:t>zi ná</w:t>
      </w:r>
      <w:r w:rsidRPr="00F52667">
        <w:t>ſ</w:t>
      </w:r>
      <w:r>
        <w:t>z zakril, od tvega</w:t>
      </w:r>
      <w:r>
        <w:br/>
        <w:t>lű</w:t>
      </w:r>
      <w:r w:rsidRPr="00F52667">
        <w:t>ſ</w:t>
      </w:r>
      <w:r>
        <w:t xml:space="preserve">ztva tak </w:t>
      </w:r>
      <w:r w:rsidRPr="00F52667">
        <w:t>ſ</w:t>
      </w:r>
      <w:r>
        <w:t>zi</w:t>
      </w:r>
      <w:r w:rsidRPr="00F52667">
        <w:t>ſ</w:t>
      </w:r>
      <w:r>
        <w:t>ze odtűil i protivnikom zakai</w:t>
      </w:r>
      <w:r w:rsidRPr="00F52667">
        <w:t>ſ</w:t>
      </w:r>
      <w:r>
        <w:t>zi</w:t>
      </w:r>
    </w:p>
    <w:p w14:paraId="785702DF" w14:textId="77777777" w:rsidR="00380A5E" w:rsidRDefault="00380A5E" w:rsidP="00380A5E">
      <w:pPr>
        <w:pStyle w:val="teicatch-word"/>
      </w:pPr>
      <w:r>
        <w:t>ná</w:t>
      </w:r>
      <w:r w:rsidRPr="00F52667">
        <w:t>ſ</w:t>
      </w:r>
      <w:r>
        <w:t>z.</w:t>
      </w:r>
    </w:p>
    <w:p w14:paraId="3D161661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3655A56" w14:textId="77777777" w:rsidR="00380A5E" w:rsidRDefault="00380A5E" w:rsidP="00380A5E">
      <w:r>
        <w:lastRenderedPageBreak/>
        <w:t>/088r/</w:t>
      </w:r>
    </w:p>
    <w:p w14:paraId="32475994" w14:textId="77777777" w:rsidR="00380A5E" w:rsidRDefault="00380A5E" w:rsidP="00380A5E">
      <w:pPr>
        <w:pStyle w:val="teifwPageNum"/>
      </w:pPr>
      <w:r>
        <w:t>182</w:t>
      </w:r>
    </w:p>
    <w:p w14:paraId="76444F6A" w14:textId="77777777" w:rsidR="00380A5E" w:rsidRDefault="00380A5E" w:rsidP="00380A5E">
      <w:pPr>
        <w:pStyle w:val="teiab"/>
      </w:pPr>
      <w:r w:rsidRPr="004741C4">
        <w:rPr>
          <w:rStyle w:val="teilabelZnak"/>
        </w:rPr>
        <w:t>13.</w:t>
      </w:r>
      <w:r>
        <w:t xml:space="preserve"> Ti láda</w:t>
      </w:r>
      <w:r w:rsidRPr="00F52667">
        <w:t>ſ</w:t>
      </w:r>
      <w:r>
        <w:t xml:space="preserve"> Go</w:t>
      </w:r>
      <w:r w:rsidRPr="00F52667">
        <w:t>ſ</w:t>
      </w:r>
      <w:r>
        <w:t>zpon Boug, globlinov mor</w:t>
      </w:r>
      <w:r w:rsidRPr="00F52667">
        <w:t>ſ</w:t>
      </w:r>
      <w:r>
        <w:t>zkov,</w:t>
      </w:r>
      <w:r>
        <w:br/>
        <w:t>vkoi</w:t>
      </w:r>
      <w:r w:rsidRPr="00F52667">
        <w:t>ſ</w:t>
      </w:r>
      <w:r>
        <w:t>zi vPharakova utopil seregom, ti Czét</w:t>
      </w:r>
      <w:r>
        <w:br/>
        <w:t>ribe ládas i sarkane v</w:t>
      </w:r>
      <w:r w:rsidRPr="00F52667">
        <w:t>ſ</w:t>
      </w:r>
      <w:r>
        <w:t>ze, ino v</w:t>
      </w:r>
      <w:r w:rsidRPr="00F52667">
        <w:t>ſ</w:t>
      </w:r>
      <w:r>
        <w:t>zo zemlo der-</w:t>
      </w:r>
      <w:r>
        <w:br/>
        <w:t>sis vtvojoi rouki.</w:t>
      </w:r>
    </w:p>
    <w:p w14:paraId="35A78EBE" w14:textId="77777777" w:rsidR="00380A5E" w:rsidRDefault="00380A5E" w:rsidP="00380A5E">
      <w:pPr>
        <w:pStyle w:val="teiab"/>
      </w:pPr>
      <w:r w:rsidRPr="004741C4">
        <w:rPr>
          <w:rStyle w:val="teilabelZnak"/>
        </w:rPr>
        <w:t>14.</w:t>
      </w:r>
      <w:r>
        <w:t xml:space="preserve"> Vem velikim csűdom dugo</w:t>
      </w:r>
      <w:r w:rsidRPr="00F52667">
        <w:t>ſ</w:t>
      </w:r>
      <w:r>
        <w:t>zi hranil, dersav-</w:t>
      </w:r>
      <w:r>
        <w:br/>
        <w:t>si vpűscsini národ Sido</w:t>
      </w:r>
      <w:r w:rsidRPr="00F52667">
        <w:t>ſ</w:t>
      </w:r>
      <w:r>
        <w:t>zki, ti zviraliscsa</w:t>
      </w:r>
      <w:r>
        <w:br/>
        <w:t>mores zadersati velikim vodam dersis nyih</w:t>
      </w:r>
      <w:r>
        <w:br/>
        <w:t>sile ti.</w:t>
      </w:r>
    </w:p>
    <w:p w14:paraId="781BE4F7" w14:textId="77777777" w:rsidR="00380A5E" w:rsidRDefault="00380A5E" w:rsidP="00380A5E">
      <w:pPr>
        <w:pStyle w:val="teiab"/>
      </w:pPr>
      <w:r w:rsidRPr="004741C4">
        <w:rPr>
          <w:rStyle w:val="teilabelZnak"/>
        </w:rPr>
        <w:t>15.</w:t>
      </w:r>
      <w:r>
        <w:t xml:space="preserve"> Tvojaie noucs i dén, kmicza i </w:t>
      </w:r>
      <w:r w:rsidRPr="00F52667">
        <w:t>ſ</w:t>
      </w:r>
      <w:r>
        <w:t>zvetlo</w:t>
      </w:r>
      <w:r w:rsidRPr="00F52667">
        <w:t>ſ</w:t>
      </w:r>
      <w:r>
        <w:t>zt,</w:t>
      </w:r>
      <w:r>
        <w:br/>
        <w:t xml:space="preserve">i tvoje </w:t>
      </w:r>
      <w:r w:rsidRPr="00F52667">
        <w:t>ſ</w:t>
      </w:r>
      <w:r>
        <w:t>ztvorjejnye je</w:t>
      </w:r>
      <w:r w:rsidRPr="00F52667">
        <w:t>ſ</w:t>
      </w:r>
      <w:r>
        <w:t xml:space="preserve">zt te </w:t>
      </w:r>
      <w:r w:rsidRPr="00F52667">
        <w:t>ſ</w:t>
      </w:r>
      <w:r>
        <w:t>zveit volni,</w:t>
      </w:r>
      <w:r>
        <w:br/>
        <w:t>leto i zima ono ne pre</w:t>
      </w:r>
      <w:r w:rsidRPr="00F52667">
        <w:t>ſ</w:t>
      </w:r>
      <w:r>
        <w:t>ztoupi, kai zmósno</w:t>
      </w:r>
      <w:r>
        <w:br/>
        <w:t>Boi</w:t>
      </w:r>
      <w:r w:rsidRPr="00F52667">
        <w:t>ſ</w:t>
      </w:r>
      <w:r>
        <w:t>zvtvo tve nyim gda o</w:t>
      </w:r>
      <w:r w:rsidRPr="00F52667">
        <w:t>ſ</w:t>
      </w:r>
      <w:r>
        <w:t>ztavi.</w:t>
      </w:r>
    </w:p>
    <w:p w14:paraId="612BBEAE" w14:textId="77777777" w:rsidR="00380A5E" w:rsidRDefault="00380A5E" w:rsidP="00380A5E">
      <w:pPr>
        <w:pStyle w:val="teiab"/>
      </w:pPr>
      <w:r w:rsidRPr="004741C4">
        <w:rPr>
          <w:rStyle w:val="teilabelZnak"/>
        </w:rPr>
        <w:t>16.</w:t>
      </w:r>
      <w:r>
        <w:t xml:space="preserve"> Szpomeni</w:t>
      </w:r>
      <w:r w:rsidRPr="00F52667">
        <w:t>ſ</w:t>
      </w:r>
      <w:r>
        <w:t>ze vse na p</w:t>
      </w:r>
      <w:r w:rsidRPr="00F52667">
        <w:t>ſ</w:t>
      </w:r>
      <w:r>
        <w:t>zo</w:t>
      </w:r>
      <w:r w:rsidRPr="00F52667">
        <w:t>ſ</w:t>
      </w:r>
      <w:r>
        <w:t>ztzkom te pzűva</w:t>
      </w:r>
      <w:r w:rsidRPr="00F52667">
        <w:t>ſſ</w:t>
      </w:r>
      <w:r>
        <w:t>e</w:t>
      </w:r>
      <w:r>
        <w:br/>
        <w:t>ino tvoje hise vigy opűscsenye, tvojega</w:t>
      </w:r>
      <w:r>
        <w:br/>
        <w:t>lű</w:t>
      </w:r>
      <w:r w:rsidRPr="00F52667">
        <w:t>ſ</w:t>
      </w:r>
      <w:r>
        <w:t>ztva pomilui nevole, ko</w:t>
      </w:r>
      <w:r w:rsidRPr="00F52667">
        <w:t>ſ</w:t>
      </w:r>
      <w:r>
        <w:t>zi tak hranil,</w:t>
      </w:r>
      <w:r>
        <w:br/>
        <w:t>kak gerliczo vlougi.</w:t>
      </w:r>
    </w:p>
    <w:p w14:paraId="663F093A" w14:textId="77777777" w:rsidR="00380A5E" w:rsidRDefault="00380A5E" w:rsidP="00380A5E">
      <w:pPr>
        <w:pStyle w:val="teiab"/>
      </w:pPr>
      <w:r w:rsidRPr="004741C4">
        <w:rPr>
          <w:rStyle w:val="teilabelZnak"/>
        </w:rPr>
        <w:t>17.</w:t>
      </w:r>
      <w:r>
        <w:t xml:space="preserve"> Pro</w:t>
      </w:r>
      <w:r w:rsidRPr="00F52667">
        <w:t>ſ</w:t>
      </w:r>
      <w:r>
        <w:t>zimo na zabi</w:t>
      </w:r>
      <w:r w:rsidRPr="00F52667">
        <w:t>ſ</w:t>
      </w:r>
      <w:r>
        <w:t>ze zná</w:t>
      </w:r>
      <w:r w:rsidRPr="00F52667">
        <w:t>ſ</w:t>
      </w:r>
      <w:r>
        <w:t>z Go</w:t>
      </w:r>
      <w:r w:rsidRPr="00F52667">
        <w:t>ſ</w:t>
      </w:r>
      <w:r>
        <w:t>zpodne, za</w:t>
      </w:r>
      <w:r>
        <w:br/>
        <w:t xml:space="preserve">vgresenye nasse </w:t>
      </w:r>
      <w:r w:rsidRPr="00F52667">
        <w:t>ſ</w:t>
      </w:r>
      <w:r>
        <w:t>zo prout tebi, poglei na</w:t>
      </w:r>
      <w:r>
        <w:br/>
        <w:t xml:space="preserve">vnouge te </w:t>
      </w:r>
      <w:r w:rsidRPr="00F52667">
        <w:t>ſ</w:t>
      </w:r>
      <w:r>
        <w:t>zvezke szirote, kotere v</w:t>
      </w:r>
      <w:r w:rsidRPr="00F52667">
        <w:t>ſ</w:t>
      </w:r>
      <w:r>
        <w:t>zigdár</w:t>
      </w:r>
      <w:r>
        <w:br/>
        <w:t>sivejs vnevoli.</w:t>
      </w:r>
    </w:p>
    <w:p w14:paraId="1B51E51E" w14:textId="77777777" w:rsidR="00380A5E" w:rsidRDefault="00380A5E" w:rsidP="00380A5E">
      <w:pPr>
        <w:pStyle w:val="teicatch-word"/>
      </w:pPr>
      <w:r>
        <w:t>Po</w:t>
      </w:r>
      <w:r w:rsidRPr="00F52667">
        <w:t>ſ</w:t>
      </w:r>
      <w:r>
        <w:t>zlűhni</w:t>
      </w:r>
    </w:p>
    <w:p w14:paraId="2FCF6AB8" w14:textId="77777777" w:rsidR="00380A5E" w:rsidRDefault="00380A5E" w:rsidP="00380A5E">
      <w:pPr>
        <w:spacing w:after="200"/>
      </w:pPr>
      <w:r>
        <w:br w:type="page"/>
      </w:r>
    </w:p>
    <w:p w14:paraId="433DDEDF" w14:textId="77777777" w:rsidR="00380A5E" w:rsidRDefault="00380A5E" w:rsidP="00380A5E">
      <w:r>
        <w:lastRenderedPageBreak/>
        <w:t>/088v/</w:t>
      </w:r>
    </w:p>
    <w:p w14:paraId="379BFC89" w14:textId="77777777" w:rsidR="00380A5E" w:rsidRDefault="00380A5E" w:rsidP="00380A5E">
      <w:pPr>
        <w:pStyle w:val="teifwPageNum"/>
      </w:pPr>
      <w:r>
        <w:t>183</w:t>
      </w:r>
    </w:p>
    <w:p w14:paraId="7633E058" w14:textId="77777777" w:rsidR="00380A5E" w:rsidRDefault="00380A5E" w:rsidP="00380A5E">
      <w:pPr>
        <w:pStyle w:val="teiab"/>
      </w:pPr>
      <w:r w:rsidRPr="004741C4">
        <w:rPr>
          <w:rStyle w:val="teilabelZnak"/>
        </w:rPr>
        <w:t>18.</w:t>
      </w:r>
      <w:r>
        <w:t xml:space="preserve"> Po</w:t>
      </w:r>
      <w:r w:rsidRPr="00F52667">
        <w:t>ſ</w:t>
      </w:r>
      <w:r>
        <w:t xml:space="preserve">zlűhni </w:t>
      </w:r>
      <w:r w:rsidRPr="00F52667">
        <w:t>ſ</w:t>
      </w:r>
      <w:r>
        <w:t>ziroutam ti zdihávanye, ober-</w:t>
      </w:r>
      <w:r>
        <w:br/>
        <w:t>ni na rado</w:t>
      </w:r>
      <w:r w:rsidRPr="00F52667">
        <w:t>ſ</w:t>
      </w:r>
      <w:r>
        <w:t>zt ti nyih obsano</w:t>
      </w:r>
      <w:r w:rsidRPr="00F52667">
        <w:t>ſ</w:t>
      </w:r>
      <w:r>
        <w:t>zt, dva v</w:t>
      </w:r>
      <w:r w:rsidRPr="00F52667">
        <w:t>ſ</w:t>
      </w:r>
      <w:r>
        <w:t>zio hva-</w:t>
      </w:r>
      <w:r>
        <w:br/>
        <w:t xml:space="preserve">lio tvo </w:t>
      </w:r>
      <w:r w:rsidRPr="00F52667">
        <w:t>ſ</w:t>
      </w:r>
      <w:r>
        <w:t>zveto miloscso ár protivnike ti mo-</w:t>
      </w:r>
      <w:r>
        <w:br/>
        <w:t>res v</w:t>
      </w:r>
      <w:r w:rsidRPr="00F52667">
        <w:t>ſ</w:t>
      </w:r>
      <w:r>
        <w:t>ztra</w:t>
      </w:r>
      <w:r w:rsidRPr="00F52667">
        <w:t>ſ</w:t>
      </w:r>
      <w:r>
        <w:t>iti.</w:t>
      </w:r>
    </w:p>
    <w:p w14:paraId="3F32823C" w14:textId="77777777" w:rsidR="00380A5E" w:rsidRDefault="00380A5E" w:rsidP="00380A5E">
      <w:pPr>
        <w:pStyle w:val="teiab"/>
      </w:pPr>
      <w:r w:rsidRPr="004741C4">
        <w:rPr>
          <w:rStyle w:val="teilabelZnak"/>
        </w:rPr>
        <w:t>19.</w:t>
      </w:r>
      <w:r>
        <w:t xml:space="preserve"> Ar </w:t>
      </w:r>
      <w:r w:rsidRPr="00F52667">
        <w:t>ſ</w:t>
      </w:r>
      <w:r>
        <w:t>zo leprai vu p</w:t>
      </w:r>
      <w:r w:rsidRPr="00F52667">
        <w:t>ſ</w:t>
      </w:r>
      <w:r>
        <w:t>zo</w:t>
      </w:r>
      <w:r w:rsidRPr="00F52667">
        <w:t>ſ</w:t>
      </w:r>
      <w:r w:rsidRPr="00EC50CF">
        <w:t>zt</w:t>
      </w:r>
      <w:r>
        <w:t xml:space="preserve"> tve ime zne</w:t>
      </w:r>
      <w:r w:rsidRPr="00F52667">
        <w:t>ſ</w:t>
      </w:r>
      <w:r>
        <w:t>zli,</w:t>
      </w:r>
      <w:r>
        <w:br/>
        <w:t>kai</w:t>
      </w:r>
      <w:r w:rsidRPr="00F52667">
        <w:t>ſ</w:t>
      </w:r>
      <w:r>
        <w:t>zo pogiseli verne nekoli, i vekvekoma</w:t>
      </w:r>
      <w:r>
        <w:br/>
      </w:r>
      <w:r w:rsidRPr="00F52667">
        <w:t>ſ</w:t>
      </w:r>
      <w:r>
        <w:t>zo</w:t>
      </w:r>
      <w:r w:rsidRPr="00F52667">
        <w:t>ſ</w:t>
      </w:r>
      <w:r>
        <w:t>ze navadili, o kak more</w:t>
      </w:r>
      <w:r w:rsidRPr="00F52667">
        <w:t>ſ</w:t>
      </w:r>
      <w:r>
        <w:t xml:space="preserve"> vre toloiko terpeti.</w:t>
      </w:r>
    </w:p>
    <w:p w14:paraId="0FBB11CA" w14:textId="77777777" w:rsidR="00380A5E" w:rsidRDefault="00380A5E" w:rsidP="00380A5E">
      <w:pPr>
        <w:pStyle w:val="teiab"/>
      </w:pPr>
      <w:r w:rsidRPr="004741C4">
        <w:rPr>
          <w:rStyle w:val="teilabelZnak"/>
        </w:rPr>
        <w:t>20.</w:t>
      </w:r>
      <w:r>
        <w:t xml:space="preserve"> Etak</w:t>
      </w:r>
      <w:r w:rsidRPr="00F52667">
        <w:t>ſ</w:t>
      </w:r>
      <w:r>
        <w:t xml:space="preserve">zeje molil </w:t>
      </w:r>
      <w:r w:rsidRPr="004741C4">
        <w:rPr>
          <w:rStyle w:val="teipersName"/>
        </w:rPr>
        <w:t>Asaph</w:t>
      </w:r>
      <w:r>
        <w:t xml:space="preserve"> vu tugi, gda be</w:t>
      </w:r>
      <w:r w:rsidRPr="00F52667">
        <w:t>ſſ</w:t>
      </w:r>
      <w:r>
        <w:t>e vne-</w:t>
      </w:r>
      <w:r>
        <w:br/>
        <w:t>vouli národ sido</w:t>
      </w:r>
      <w:r w:rsidRPr="00F52667">
        <w:t>ſ</w:t>
      </w:r>
      <w:r>
        <w:t xml:space="preserve">zki, vu </w:t>
      </w:r>
      <w:r w:rsidRPr="00F52667">
        <w:t>ſ</w:t>
      </w:r>
      <w:r>
        <w:t>zedemde</w:t>
      </w:r>
      <w:r w:rsidRPr="00F52667">
        <w:t>ſ</w:t>
      </w:r>
      <w:r>
        <w:t>zet stertom</w:t>
      </w:r>
      <w:r>
        <w:br/>
        <w:t>psalmusi, i kBogu cslovik tak</w:t>
      </w:r>
      <w:r w:rsidRPr="00F52667">
        <w:t>ſ</w:t>
      </w:r>
      <w:r>
        <w:t>ze priti</w:t>
      </w:r>
      <w:r>
        <w:br/>
        <w:t xml:space="preserve">vucsi. </w:t>
      </w:r>
    </w:p>
    <w:p w14:paraId="16A62BA2" w14:textId="77777777" w:rsidR="00380A5E" w:rsidRDefault="00380A5E" w:rsidP="00380A5E">
      <w:pPr>
        <w:pStyle w:val="teiclosure0"/>
      </w:pPr>
      <w:r>
        <w:t>Amen.</w:t>
      </w:r>
    </w:p>
    <w:p w14:paraId="7FE490A2" w14:textId="77777777" w:rsidR="00380A5E" w:rsidRDefault="00380A5E" w:rsidP="00380A5E">
      <w:pPr>
        <w:pStyle w:val="Naslov2"/>
      </w:pPr>
      <w:r>
        <w:t>Dnica IIII p: Epipkdnids Dni</w:t>
      </w:r>
    </w:p>
    <w:p w14:paraId="7E8D8C30" w14:textId="77777777" w:rsidR="00380A5E" w:rsidRDefault="00380A5E" w:rsidP="00380A5E">
      <w:pPr>
        <w:pStyle w:val="teiab"/>
      </w:pPr>
      <w:r w:rsidRPr="004741C4">
        <w:rPr>
          <w:rStyle w:val="teilabelZnak"/>
        </w:rPr>
        <w:t>1.</w:t>
      </w:r>
      <w:r>
        <w:t xml:space="preserve"> Ki</w:t>
      </w:r>
      <w:r w:rsidRPr="00F52667">
        <w:t>ſ</w:t>
      </w:r>
      <w:r>
        <w:t>ze cslovik preporocsi vu baru Go</w:t>
      </w:r>
      <w:r w:rsidRPr="00F52667">
        <w:t>ſ</w:t>
      </w:r>
      <w:r>
        <w:t>zpodna</w:t>
      </w:r>
      <w:r>
        <w:br/>
        <w:t>Boga, teje tákov v</w:t>
      </w:r>
      <w:r w:rsidRPr="00F52667">
        <w:t>ſ</w:t>
      </w:r>
      <w:r>
        <w:t>zigdár bátriv, v</w:t>
      </w:r>
      <w:r w:rsidRPr="00F52667">
        <w:t>ſ</w:t>
      </w:r>
      <w:r>
        <w:t>zamogoz-</w:t>
      </w:r>
      <w:r>
        <w:br/>
        <w:t>csega obrambe.</w:t>
      </w:r>
    </w:p>
    <w:p w14:paraId="1747F8AA" w14:textId="77777777" w:rsidR="00380A5E" w:rsidRDefault="00380A5E" w:rsidP="00380A5E">
      <w:pPr>
        <w:pStyle w:val="teiab"/>
      </w:pPr>
      <w:r w:rsidRPr="004741C4">
        <w:rPr>
          <w:rStyle w:val="teilabelZnak"/>
        </w:rPr>
        <w:t>2.</w:t>
      </w:r>
      <w:r>
        <w:t xml:space="preserve"> Tak govori verni cslovik, vűpam</w:t>
      </w:r>
      <w:r w:rsidRPr="00F52667">
        <w:t>ſ</w:t>
      </w:r>
      <w:r>
        <w:t>ze vtebi</w:t>
      </w:r>
      <w:r>
        <w:br/>
        <w:t>Go</w:t>
      </w:r>
      <w:r w:rsidRPr="00F52667">
        <w:t>ſ</w:t>
      </w:r>
      <w:r>
        <w:t>zpon Bough, ti</w:t>
      </w:r>
      <w:r w:rsidRPr="00F52667">
        <w:t>ſ</w:t>
      </w:r>
      <w:r>
        <w:t>zi moja v</w:t>
      </w:r>
      <w:r w:rsidRPr="00F52667">
        <w:t>ſ</w:t>
      </w:r>
      <w:r>
        <w:t>za obrámba, i</w:t>
      </w:r>
      <w:r>
        <w:br/>
        <w:t>v</w:t>
      </w:r>
      <w:r w:rsidRPr="00F52667">
        <w:t>ſ</w:t>
      </w:r>
      <w:r>
        <w:t>zacskovo me vűpanye.</w:t>
      </w:r>
    </w:p>
    <w:p w14:paraId="3F1B4289" w14:textId="77777777" w:rsidR="00380A5E" w:rsidRDefault="00380A5E" w:rsidP="00380A5E">
      <w:pPr>
        <w:pStyle w:val="teiab"/>
      </w:pPr>
      <w:r w:rsidRPr="004741C4">
        <w:rPr>
          <w:rStyle w:val="teilabelZnak"/>
        </w:rPr>
        <w:t>3.</w:t>
      </w:r>
      <w:r>
        <w:t xml:space="preserve"> Ár </w:t>
      </w:r>
      <w:r w:rsidRPr="00F52667">
        <w:t>ſ</w:t>
      </w:r>
      <w:r>
        <w:t>zi mene ti obranil, od nepriátelovoga</w:t>
      </w:r>
    </w:p>
    <w:p w14:paraId="13D46521" w14:textId="77777777" w:rsidR="00380A5E" w:rsidRDefault="00380A5E" w:rsidP="00380A5E">
      <w:pPr>
        <w:pStyle w:val="teicatch-word"/>
      </w:pPr>
      <w:r>
        <w:t xml:space="preserve">progla. </w:t>
      </w:r>
    </w:p>
    <w:p w14:paraId="563850EB" w14:textId="77777777" w:rsidR="00380A5E" w:rsidRDefault="00380A5E" w:rsidP="00380A5E">
      <w:pPr>
        <w:spacing w:after="200"/>
      </w:pPr>
      <w:r>
        <w:br w:type="page"/>
      </w:r>
    </w:p>
    <w:p w14:paraId="49852E79" w14:textId="77777777" w:rsidR="00380A5E" w:rsidRPr="00352897" w:rsidRDefault="00380A5E" w:rsidP="00380A5E">
      <w:r w:rsidRPr="00352897">
        <w:lastRenderedPageBreak/>
        <w:t>/089r/</w:t>
      </w:r>
    </w:p>
    <w:p w14:paraId="1554AF67" w14:textId="77777777" w:rsidR="00380A5E" w:rsidRDefault="00380A5E" w:rsidP="00380A5E">
      <w:pPr>
        <w:pStyle w:val="teifwPageNum"/>
      </w:pPr>
      <w:r w:rsidRPr="00352897">
        <w:t>184</w:t>
      </w:r>
    </w:p>
    <w:p w14:paraId="6CD9B4EB" w14:textId="77777777" w:rsidR="00380A5E" w:rsidRDefault="00380A5E" w:rsidP="00380A5E">
      <w:pPr>
        <w:pStyle w:val="teiab"/>
      </w:pPr>
      <w:r>
        <w:t xml:space="preserve">progla, od </w:t>
      </w:r>
      <w:r w:rsidRPr="00F52667">
        <w:t>ſ</w:t>
      </w:r>
      <w:r>
        <w:t>ztrasne reicsi pravdene, i od nyé</w:t>
      </w:r>
      <w:r>
        <w:br/>
        <w:t xml:space="preserve">velike </w:t>
      </w:r>
      <w:r w:rsidRPr="00F52667">
        <w:t>ſ</w:t>
      </w:r>
      <w:r>
        <w:t>ztrahove.</w:t>
      </w:r>
    </w:p>
    <w:p w14:paraId="76FE858B" w14:textId="77777777" w:rsidR="00380A5E" w:rsidRDefault="00380A5E" w:rsidP="00380A5E">
      <w:pPr>
        <w:pStyle w:val="teiab"/>
      </w:pPr>
      <w:r w:rsidRPr="004741C4">
        <w:rPr>
          <w:rStyle w:val="teilabelZnak"/>
        </w:rPr>
        <w:t>4.</w:t>
      </w:r>
      <w:r>
        <w:t xml:space="preserve"> No</w:t>
      </w:r>
      <w:r w:rsidRPr="00F52667">
        <w:t>ſ</w:t>
      </w:r>
      <w:r>
        <w:t>zi tebe Go</w:t>
      </w:r>
      <w:r w:rsidRPr="00F52667">
        <w:t>ſ</w:t>
      </w:r>
      <w:r>
        <w:t xml:space="preserve">zpodin Boug, pod </w:t>
      </w:r>
      <w:r w:rsidRPr="00F52667">
        <w:t>ſ</w:t>
      </w:r>
      <w:r>
        <w:t xml:space="preserve">zenczov </w:t>
      </w:r>
      <w:r w:rsidRPr="00F52667">
        <w:t>ſ</w:t>
      </w:r>
      <w:r>
        <w:t>zvoih</w:t>
      </w:r>
      <w:r>
        <w:br/>
      </w:r>
      <w:r w:rsidRPr="00F52667">
        <w:t>ſ</w:t>
      </w:r>
      <w:r>
        <w:t>zvétih plécs, ár bi</w:t>
      </w:r>
      <w:r w:rsidRPr="00F52667">
        <w:t>ſ</w:t>
      </w:r>
      <w:r>
        <w:t>ze ti v</w:t>
      </w:r>
      <w:r w:rsidRPr="00F52667">
        <w:t>ſ</w:t>
      </w:r>
      <w:r>
        <w:t>zigdár vűpal, pod</w:t>
      </w:r>
      <w:r>
        <w:br/>
        <w:t>Bosimi perotami.</w:t>
      </w:r>
    </w:p>
    <w:p w14:paraId="1D560E2C" w14:textId="77777777" w:rsidR="00380A5E" w:rsidRDefault="00380A5E" w:rsidP="00380A5E">
      <w:pPr>
        <w:pStyle w:val="teiab"/>
      </w:pPr>
      <w:r w:rsidRPr="004741C4">
        <w:rPr>
          <w:rStyle w:val="teilabelZnak"/>
        </w:rPr>
        <w:t>5.</w:t>
      </w:r>
      <w:r>
        <w:t xml:space="preserve"> </w:t>
      </w:r>
      <w:r w:rsidRPr="004741C4">
        <w:rPr>
          <w:rStyle w:val="teipersName"/>
        </w:rPr>
        <w:t>Jesus Kristus</w:t>
      </w:r>
      <w:r>
        <w:t xml:space="preserve"> v</w:t>
      </w:r>
      <w:r w:rsidRPr="00F52667">
        <w:t>ſ</w:t>
      </w:r>
      <w:r>
        <w:t>za pravicza, za</w:t>
      </w:r>
      <w:r w:rsidRPr="00F52667">
        <w:t>ſ</w:t>
      </w:r>
      <w:r>
        <w:t>zlonitel me</w:t>
      </w:r>
      <w:r w:rsidRPr="00F52667">
        <w:t>ſ</w:t>
      </w:r>
      <w:r>
        <w:t>z-</w:t>
      </w:r>
      <w:r>
        <w:br/>
        <w:t>to paysa, nikai</w:t>
      </w:r>
      <w:r w:rsidRPr="00F52667">
        <w:t>ſ</w:t>
      </w:r>
      <w:r>
        <w:t>ze neboi od nocsi, nikakve</w:t>
      </w:r>
      <w:r>
        <w:br/>
        <w:t xml:space="preserve">velike </w:t>
      </w:r>
      <w:r w:rsidRPr="00F52667">
        <w:t>ſ</w:t>
      </w:r>
      <w:r>
        <w:t>ztrahoti.</w:t>
      </w:r>
    </w:p>
    <w:p w14:paraId="096A7E63" w14:textId="77777777" w:rsidR="00380A5E" w:rsidRDefault="00380A5E" w:rsidP="00380A5E">
      <w:pPr>
        <w:pStyle w:val="teiab"/>
      </w:pPr>
      <w:r w:rsidRPr="004741C4">
        <w:rPr>
          <w:rStyle w:val="teilabelZnak"/>
        </w:rPr>
        <w:t>6.</w:t>
      </w:r>
      <w:r>
        <w:t xml:space="preserve"> Nebodes </w:t>
      </w:r>
      <w:r w:rsidRPr="00F52667">
        <w:t>ſ</w:t>
      </w:r>
      <w:r>
        <w:t>ze nikai bojal od ocsi ve</w:t>
      </w:r>
      <w:r w:rsidRPr="00EB28EE">
        <w:rPr>
          <w:rStyle w:val="teiunclear"/>
        </w:rPr>
        <w:t>s</w:t>
      </w:r>
      <w:r>
        <w:t xml:space="preserve">ne </w:t>
      </w:r>
      <w:r w:rsidRPr="00F52667">
        <w:t>ſ</w:t>
      </w:r>
      <w:r>
        <w:t>ztrele</w:t>
      </w:r>
      <w:r>
        <w:br/>
        <w:t xml:space="preserve">ti, od skomne </w:t>
      </w:r>
      <w:r w:rsidRPr="00F52667">
        <w:t>ſ</w:t>
      </w:r>
      <w:r>
        <w:t>zkű</w:t>
      </w:r>
      <w:r w:rsidRPr="00F52667">
        <w:t>ſ</w:t>
      </w:r>
      <w:r>
        <w:t>ze nikakve, ni od pol-</w:t>
      </w:r>
      <w:r>
        <w:br/>
        <w:t>desnyega Vrága.</w:t>
      </w:r>
    </w:p>
    <w:p w14:paraId="557F4B9E" w14:textId="77777777" w:rsidR="00380A5E" w:rsidRDefault="00380A5E" w:rsidP="00380A5E">
      <w:pPr>
        <w:pStyle w:val="teiab"/>
      </w:pPr>
      <w:r w:rsidRPr="004741C4">
        <w:rPr>
          <w:rStyle w:val="teilabelZnak"/>
        </w:rPr>
        <w:t>7.</w:t>
      </w:r>
      <w:r>
        <w:t xml:space="preserve"> Pouleg tebe zleve </w:t>
      </w:r>
      <w:r w:rsidRPr="00F52667">
        <w:t>ſ</w:t>
      </w:r>
      <w:r>
        <w:t>ztrane, Jezeroih doli o-</w:t>
      </w:r>
      <w:r>
        <w:br/>
        <w:t>padne, zde</w:t>
      </w:r>
      <w:r w:rsidRPr="00F52667">
        <w:t>ſ</w:t>
      </w:r>
      <w:r>
        <w:t xml:space="preserve">zne </w:t>
      </w:r>
      <w:r w:rsidRPr="00F52667">
        <w:t>ſ</w:t>
      </w:r>
      <w:r>
        <w:t>ztráne de</w:t>
      </w:r>
      <w:r w:rsidRPr="00F52667">
        <w:t>ſ</w:t>
      </w:r>
      <w:r>
        <w:t>zét i Jezero ondi</w:t>
      </w:r>
      <w:r>
        <w:br/>
        <w:t>tebe ne zbantujo.</w:t>
      </w:r>
    </w:p>
    <w:p w14:paraId="0F84DA52" w14:textId="77777777" w:rsidR="00380A5E" w:rsidRDefault="00380A5E" w:rsidP="00380A5E">
      <w:pPr>
        <w:pStyle w:val="teiab"/>
      </w:pPr>
      <w:r w:rsidRPr="004741C4">
        <w:rPr>
          <w:rStyle w:val="teilabelZnak"/>
        </w:rPr>
        <w:t>8.</w:t>
      </w:r>
      <w:r>
        <w:t xml:space="preserve"> Ondi bodes ti </w:t>
      </w:r>
      <w:r w:rsidRPr="00F52667">
        <w:t>ſ</w:t>
      </w:r>
      <w:r>
        <w:t>zvoyma ocsima i</w:t>
      </w:r>
      <w:r w:rsidRPr="00F52667">
        <w:t>ſ</w:t>
      </w:r>
      <w:r>
        <w:t>ztino vidil,</w:t>
      </w:r>
      <w:r>
        <w:br/>
        <w:t>ár Boug za grehe csloveka pokase ino pokára.</w:t>
      </w:r>
    </w:p>
    <w:p w14:paraId="76B8412B" w14:textId="77777777" w:rsidR="00380A5E" w:rsidRDefault="00380A5E" w:rsidP="00380A5E">
      <w:pPr>
        <w:pStyle w:val="teiab"/>
      </w:pPr>
      <w:r w:rsidRPr="004741C4">
        <w:rPr>
          <w:rStyle w:val="teilabelZnak"/>
        </w:rPr>
        <w:t>9.</w:t>
      </w:r>
      <w:r>
        <w:t xml:space="preserve"> Ár </w:t>
      </w:r>
      <w:r w:rsidRPr="00F52667">
        <w:t>ſ</w:t>
      </w:r>
      <w:r>
        <w:t>ze vűpas vNebe</w:t>
      </w:r>
      <w:r w:rsidRPr="00F52667">
        <w:t>ſ</w:t>
      </w:r>
      <w:r>
        <w:t>zkoga Go</w:t>
      </w:r>
      <w:r w:rsidRPr="00F52667">
        <w:t>ſ</w:t>
      </w:r>
      <w:r>
        <w:t>zpodna Boga</w:t>
      </w:r>
      <w:r>
        <w:br/>
        <w:t>zmosno</w:t>
      </w:r>
      <w:r w:rsidRPr="00F52667">
        <w:t>ſ</w:t>
      </w:r>
      <w:r>
        <w:t>zti, ti szvojo batrivo</w:t>
      </w:r>
      <w:r w:rsidRPr="00F52667">
        <w:t>ſ</w:t>
      </w:r>
      <w:r>
        <w:t>zt polosi</w:t>
      </w:r>
    </w:p>
    <w:p w14:paraId="15A91678" w14:textId="77777777" w:rsidR="00380A5E" w:rsidRDefault="00380A5E" w:rsidP="00380A5E">
      <w:pPr>
        <w:pStyle w:val="teicatch-word"/>
      </w:pPr>
      <w:r>
        <w:t>v</w:t>
      </w:r>
      <w:r w:rsidRPr="00F52667">
        <w:t>ſ</w:t>
      </w:r>
      <w:r>
        <w:t xml:space="preserve">zamo </w:t>
      </w:r>
    </w:p>
    <w:p w14:paraId="12CFB936" w14:textId="77777777" w:rsidR="00380A5E" w:rsidRDefault="00380A5E" w:rsidP="00380A5E">
      <w:pPr>
        <w:spacing w:after="200"/>
      </w:pPr>
      <w:r>
        <w:br w:type="page"/>
      </w:r>
    </w:p>
    <w:p w14:paraId="46010843" w14:textId="77777777" w:rsidR="00380A5E" w:rsidRDefault="00380A5E" w:rsidP="00380A5E">
      <w:r>
        <w:lastRenderedPageBreak/>
        <w:t>/089v/</w:t>
      </w:r>
    </w:p>
    <w:p w14:paraId="30A6BC4C" w14:textId="77777777" w:rsidR="00380A5E" w:rsidRDefault="00380A5E" w:rsidP="00380A5E">
      <w:pPr>
        <w:pStyle w:val="teifwPageNum"/>
      </w:pPr>
      <w:r>
        <w:t>185</w:t>
      </w:r>
    </w:p>
    <w:p w14:paraId="07926DCE" w14:textId="77777777" w:rsidR="00380A5E" w:rsidRDefault="00380A5E" w:rsidP="00380A5E">
      <w:pPr>
        <w:pStyle w:val="teiab"/>
      </w:pPr>
      <w:r>
        <w:t>v</w:t>
      </w:r>
      <w:r w:rsidRPr="00F52667">
        <w:t>ſ</w:t>
      </w:r>
      <w:r>
        <w:t>zamogouvsega obrambe.</w:t>
      </w:r>
    </w:p>
    <w:p w14:paraId="178B222C" w14:textId="77777777" w:rsidR="00380A5E" w:rsidRDefault="00380A5E" w:rsidP="00380A5E">
      <w:pPr>
        <w:pStyle w:val="teiab"/>
      </w:pPr>
      <w:r w:rsidRPr="004741C4">
        <w:rPr>
          <w:rStyle w:val="teilabelZnak"/>
        </w:rPr>
        <w:t>10.</w:t>
      </w:r>
      <w:r>
        <w:t xml:space="preserve"> Ne pride ti nikai huda, nigdár tebe na po-</w:t>
      </w:r>
      <w:r>
        <w:br/>
        <w:t>gibel, ni ktvojoi hisi ne pride pogibelno</w:t>
      </w:r>
      <w:r w:rsidRPr="00F52667">
        <w:t>ſ</w:t>
      </w:r>
      <w:r>
        <w:t>zt</w:t>
      </w:r>
      <w:r>
        <w:br/>
        <w:t>ni vprásanye.</w:t>
      </w:r>
    </w:p>
    <w:p w14:paraId="4FAABD83" w14:textId="77777777" w:rsidR="00380A5E" w:rsidRDefault="00380A5E" w:rsidP="00380A5E">
      <w:pPr>
        <w:pStyle w:val="teiab"/>
      </w:pPr>
      <w:r w:rsidRPr="004741C4">
        <w:rPr>
          <w:rStyle w:val="teilabelZnak"/>
        </w:rPr>
        <w:t>11.</w:t>
      </w:r>
      <w:r>
        <w:t xml:space="preserve"> Porocsitie Boug od tébe, szvoim </w:t>
      </w:r>
      <w:r w:rsidRPr="00F52667">
        <w:t>ſ</w:t>
      </w:r>
      <w:r>
        <w:t>zlugom</w:t>
      </w:r>
      <w:r>
        <w:br/>
      </w:r>
      <w:r w:rsidRPr="00F52667">
        <w:t>ſ</w:t>
      </w:r>
      <w:r>
        <w:t>zvetim Angyelom, ár te vu v</w:t>
      </w:r>
      <w:r w:rsidRPr="00F52667">
        <w:t>ſ</w:t>
      </w:r>
      <w:r>
        <w:t>zeih tvoih</w:t>
      </w:r>
      <w:r>
        <w:br/>
      </w:r>
      <w:r w:rsidRPr="00F52667">
        <w:t>ſ</w:t>
      </w:r>
      <w:r>
        <w:t>ztezai obarujo ine o</w:t>
      </w:r>
      <w:r w:rsidRPr="00F52667">
        <w:t>ſ</w:t>
      </w:r>
      <w:r>
        <w:t>ztavi.</w:t>
      </w:r>
    </w:p>
    <w:p w14:paraId="64352806" w14:textId="77777777" w:rsidR="00380A5E" w:rsidRDefault="00380A5E" w:rsidP="00380A5E">
      <w:pPr>
        <w:pStyle w:val="teiab"/>
      </w:pPr>
      <w:r w:rsidRPr="004741C4">
        <w:rPr>
          <w:rStyle w:val="teilabelZnak"/>
        </w:rPr>
        <w:t>12.</w:t>
      </w:r>
      <w:r>
        <w:t xml:space="preserve"> Po Áspi</w:t>
      </w:r>
      <w:r w:rsidRPr="00F52667">
        <w:t>ſſ</w:t>
      </w:r>
      <w:r>
        <w:t xml:space="preserve">i csemérnom ti, i po </w:t>
      </w:r>
      <w:r w:rsidRPr="004741C4">
        <w:rPr>
          <w:rStyle w:val="teiplaceName"/>
        </w:rPr>
        <w:t>Basiliſeusi</w:t>
      </w:r>
      <w:r>
        <w:t xml:space="preserve"> bos</w:t>
      </w:r>
      <w:r>
        <w:br/>
        <w:t>hodil, ár nad tebov právda ni grehi nebodo</w:t>
      </w:r>
      <w:r>
        <w:br/>
        <w:t>go</w:t>
      </w:r>
      <w:r w:rsidRPr="00F52667">
        <w:t>ſ</w:t>
      </w:r>
      <w:r>
        <w:t>zpodűvali.</w:t>
      </w:r>
    </w:p>
    <w:p w14:paraId="664D5B6C" w14:textId="77777777" w:rsidR="00380A5E" w:rsidRDefault="00380A5E" w:rsidP="00380A5E">
      <w:pPr>
        <w:pStyle w:val="teiab"/>
      </w:pPr>
      <w:r w:rsidRPr="004741C4">
        <w:rPr>
          <w:rStyle w:val="teilabelZnak"/>
        </w:rPr>
        <w:t>13.</w:t>
      </w:r>
      <w:r>
        <w:t xml:space="preserve"> Podnogamie ti bos klacsil, Oro</w:t>
      </w:r>
      <w:r w:rsidRPr="00F52667">
        <w:t>ſ</w:t>
      </w:r>
      <w:r>
        <w:t>zlánya toie</w:t>
      </w:r>
      <w:r>
        <w:br/>
        <w:t xml:space="preserve">to Vrága pozoja vekivecsnoga </w:t>
      </w:r>
      <w:r w:rsidRPr="00F52667">
        <w:t>ſ</w:t>
      </w:r>
      <w:r>
        <w:t>zmert pekel i</w:t>
      </w:r>
      <w:r>
        <w:br/>
        <w:t>nyega bojazen.</w:t>
      </w:r>
    </w:p>
    <w:p w14:paraId="40B937FE" w14:textId="77777777" w:rsidR="00380A5E" w:rsidRDefault="00380A5E" w:rsidP="00380A5E">
      <w:pPr>
        <w:pStyle w:val="teiab"/>
      </w:pPr>
      <w:r w:rsidRPr="004741C4">
        <w:rPr>
          <w:rStyle w:val="teilabelZnak"/>
        </w:rPr>
        <w:t>14.</w:t>
      </w:r>
      <w:r>
        <w:t xml:space="preserve"> Tak govori Boug csloveku, ár </w:t>
      </w:r>
      <w:r w:rsidRPr="00F52667">
        <w:t>ſ</w:t>
      </w:r>
      <w:r>
        <w:t>zeje té vű-</w:t>
      </w:r>
      <w:r>
        <w:br/>
        <w:t>pal vimni, hocsémga ja</w:t>
      </w:r>
      <w:r w:rsidRPr="00F52667">
        <w:t>ſ</w:t>
      </w:r>
      <w:r>
        <w:t>z obraniti, ár je poz-</w:t>
      </w:r>
      <w:r>
        <w:br/>
        <w:t>nal ime moie.</w:t>
      </w:r>
    </w:p>
    <w:p w14:paraId="1CA5EB7C" w14:textId="77777777" w:rsidR="00380A5E" w:rsidRDefault="00380A5E" w:rsidP="00380A5E">
      <w:pPr>
        <w:pStyle w:val="teiab"/>
      </w:pPr>
      <w:r w:rsidRPr="004741C4">
        <w:rPr>
          <w:rStyle w:val="teilabelZnak"/>
        </w:rPr>
        <w:t>15.</w:t>
      </w:r>
      <w:r>
        <w:t xml:space="preserve"> Ako bodes kmeni kricsal, </w:t>
      </w:r>
      <w:r w:rsidRPr="00F52667">
        <w:t>ſ</w:t>
      </w:r>
      <w:r>
        <w:t xml:space="preserve">zlisil te i bom </w:t>
      </w:r>
      <w:r>
        <w:br/>
        <w:t>te csuval, ztebov bodem vu salo</w:t>
      </w:r>
      <w:r w:rsidRPr="00F52667">
        <w:t>ſ</w:t>
      </w:r>
      <w:r>
        <w:t xml:space="preserve">zti i hocsem </w:t>
      </w:r>
      <w:r>
        <w:br/>
        <w:t>te obraniti</w:t>
      </w:r>
    </w:p>
    <w:p w14:paraId="2447B037" w14:textId="77777777" w:rsidR="00380A5E" w:rsidRDefault="00380A5E" w:rsidP="00380A5E">
      <w:pPr>
        <w:pStyle w:val="teicatch-word"/>
      </w:pPr>
      <w:r>
        <w:t>Nyemu.</w:t>
      </w:r>
    </w:p>
    <w:p w14:paraId="6D400259" w14:textId="77777777" w:rsidR="00380A5E" w:rsidRDefault="00380A5E" w:rsidP="00380A5E">
      <w:pPr>
        <w:spacing w:after="200"/>
      </w:pPr>
      <w:r>
        <w:br w:type="page"/>
      </w:r>
    </w:p>
    <w:p w14:paraId="4BA6FE67" w14:textId="77777777" w:rsidR="00380A5E" w:rsidRPr="00510511" w:rsidRDefault="00380A5E" w:rsidP="00380A5E">
      <w:r w:rsidRPr="00510511">
        <w:lastRenderedPageBreak/>
        <w:t>/090r/</w:t>
      </w:r>
    </w:p>
    <w:p w14:paraId="607A88D0" w14:textId="77777777" w:rsidR="00380A5E" w:rsidRDefault="00380A5E" w:rsidP="00380A5E">
      <w:pPr>
        <w:pStyle w:val="teifwPageNum"/>
      </w:pPr>
      <w:r w:rsidRPr="00510511">
        <w:t>186</w:t>
      </w:r>
    </w:p>
    <w:p w14:paraId="57DF73C5" w14:textId="77777777" w:rsidR="00380A5E" w:rsidRDefault="00380A5E" w:rsidP="00380A5E">
      <w:pPr>
        <w:pStyle w:val="teiab"/>
      </w:pPr>
      <w:r w:rsidRPr="004741C4">
        <w:rPr>
          <w:rStyle w:val="teilabelZnak"/>
        </w:rPr>
        <w:t>16.</w:t>
      </w:r>
      <w:r>
        <w:t xml:space="preserve"> Nyemu ja</w:t>
      </w:r>
      <w:r w:rsidRPr="00F52667">
        <w:t>ſ</w:t>
      </w:r>
      <w:r>
        <w:t>z dám dűgi sitek, i vekivecsno blá-</w:t>
      </w:r>
      <w:r>
        <w:br/>
        <w:t>zen</w:t>
      </w:r>
      <w:r w:rsidRPr="00F52667">
        <w:t>ſ</w:t>
      </w:r>
      <w:r>
        <w:t>ztvo, ja</w:t>
      </w:r>
      <w:r w:rsidRPr="00F52667">
        <w:t>ſ</w:t>
      </w:r>
      <w:r>
        <w:t xml:space="preserve">z nyemu hocsem </w:t>
      </w:r>
      <w:r w:rsidRPr="00F52667">
        <w:t>ſ</w:t>
      </w:r>
      <w:r>
        <w:t>zkázati zvelicsite-</w:t>
      </w:r>
      <w:r>
        <w:br/>
        <w:t xml:space="preserve">la </w:t>
      </w:r>
      <w:r w:rsidRPr="00915720">
        <w:rPr>
          <w:rStyle w:val="teipersName"/>
        </w:rPr>
        <w:t>kristusſa</w:t>
      </w:r>
      <w:r>
        <w:t>.</w:t>
      </w:r>
    </w:p>
    <w:p w14:paraId="32692F19" w14:textId="77777777" w:rsidR="00380A5E" w:rsidRDefault="00380A5E" w:rsidP="00380A5E">
      <w:pPr>
        <w:pStyle w:val="teiab"/>
      </w:pPr>
      <w:r w:rsidRPr="004741C4">
        <w:rPr>
          <w:rStyle w:val="teilabelZnak"/>
        </w:rPr>
        <w:t>17.</w:t>
      </w:r>
      <w:r>
        <w:t xml:space="preserve"> Toie </w:t>
      </w:r>
      <w:r w:rsidRPr="00F52667">
        <w:t>ſ</w:t>
      </w:r>
      <w:r>
        <w:t>zpi</w:t>
      </w:r>
      <w:r w:rsidRPr="00F52667">
        <w:t>ſ</w:t>
      </w:r>
      <w:r>
        <w:t xml:space="preserve">zal </w:t>
      </w:r>
      <w:r w:rsidRPr="00F52667">
        <w:t>ſ</w:t>
      </w:r>
      <w:r>
        <w:t xml:space="preserve">zvéti </w:t>
      </w:r>
      <w:r w:rsidRPr="004741C4">
        <w:rPr>
          <w:rStyle w:val="teipersName"/>
        </w:rPr>
        <w:t>Dávid</w:t>
      </w:r>
      <w:r>
        <w:t xml:space="preserve"> vsoltár</w:t>
      </w:r>
      <w:r w:rsidRPr="00F52667">
        <w:t>ſ</w:t>
      </w:r>
      <w:r>
        <w:t>zki knigaih</w:t>
      </w:r>
      <w:r>
        <w:br/>
        <w:t>vpredini, vu devétde</w:t>
      </w:r>
      <w:r w:rsidRPr="00F52667">
        <w:t>ſ</w:t>
      </w:r>
      <w:r>
        <w:t>zétom deli, ár ti</w:t>
      </w:r>
      <w:r w:rsidRPr="00F52667">
        <w:t>ſ</w:t>
      </w:r>
      <w:r>
        <w:t>ze</w:t>
      </w:r>
      <w:r>
        <w:br/>
        <w:t>v</w:t>
      </w:r>
      <w:r w:rsidRPr="00F52667">
        <w:t>ſ</w:t>
      </w:r>
      <w:r>
        <w:t>zák vűpa vBogih</w:t>
      </w:r>
    </w:p>
    <w:p w14:paraId="0840A674" w14:textId="77777777" w:rsidR="00380A5E" w:rsidRDefault="00380A5E" w:rsidP="00380A5E">
      <w:pPr>
        <w:pStyle w:val="teiclosure0"/>
      </w:pPr>
      <w:r>
        <w:t>Amen.</w:t>
      </w:r>
    </w:p>
    <w:p w14:paraId="333E77D9" w14:textId="77777777" w:rsidR="00380A5E" w:rsidRDefault="00380A5E" w:rsidP="00380A5E">
      <w:pPr>
        <w:pStyle w:val="Naslov2"/>
      </w:pPr>
      <w:r>
        <w:t>In Festo Laurentÿ Martyris</w:t>
      </w:r>
    </w:p>
    <w:p w14:paraId="7E889326" w14:textId="77777777" w:rsidR="00380A5E" w:rsidRDefault="00380A5E" w:rsidP="00380A5E">
      <w:pPr>
        <w:pStyle w:val="Naslov2"/>
      </w:pPr>
      <w:r>
        <w:t>T. 94. Nouta. Oberől bo</w:t>
      </w:r>
      <w:r w:rsidRPr="00F52667">
        <w:t>ſ</w:t>
      </w:r>
      <w:r>
        <w:t>zu állo Hter.</w:t>
      </w:r>
    </w:p>
    <w:p w14:paraId="58821868" w14:textId="77777777" w:rsidR="00380A5E" w:rsidRDefault="00380A5E" w:rsidP="00380A5E">
      <w:pPr>
        <w:pStyle w:val="teiab"/>
      </w:pPr>
      <w:r w:rsidRPr="004741C4">
        <w:rPr>
          <w:rStyle w:val="teilabelZnak"/>
        </w:rPr>
        <w:t>1.</w:t>
      </w:r>
      <w:r>
        <w:t xml:space="preserve"> Oh mocsni </w:t>
      </w:r>
      <w:r w:rsidRPr="00F52667">
        <w:t>ſ</w:t>
      </w:r>
      <w:r>
        <w:t>zerditi Bósje, ki náz za greh</w:t>
      </w:r>
      <w:r>
        <w:br/>
        <w:t>kastigao kroto, szkasi ti vő zmósno</w:t>
      </w:r>
      <w:r w:rsidRPr="00F52667">
        <w:t>ſ</w:t>
      </w:r>
      <w:r>
        <w:t xml:space="preserve">zt </w:t>
      </w:r>
      <w:r w:rsidRPr="00F52667">
        <w:t>ſ</w:t>
      </w:r>
      <w:r>
        <w:t>zvojo,</w:t>
      </w:r>
      <w:r>
        <w:br/>
        <w:t>ti</w:t>
      </w:r>
      <w:r w:rsidRPr="00F52667">
        <w:t>ſ</w:t>
      </w:r>
      <w:r>
        <w:t xml:space="preserve">zi </w:t>
      </w:r>
      <w:r w:rsidRPr="00F52667">
        <w:t>ſ</w:t>
      </w:r>
      <w:r>
        <w:t xml:space="preserve">zodecz tomu </w:t>
      </w:r>
      <w:r w:rsidRPr="00F52667">
        <w:t>ſ</w:t>
      </w:r>
      <w:r>
        <w:t xml:space="preserve">zveitu </w:t>
      </w:r>
      <w:r w:rsidRPr="00F52667">
        <w:t>ſ</w:t>
      </w:r>
      <w:r>
        <w:t>ztani gori i dai</w:t>
      </w:r>
      <w:r>
        <w:br/>
        <w:t>právo nevernim gyizdávcsom plácso.</w:t>
      </w:r>
    </w:p>
    <w:p w14:paraId="11EF3483" w14:textId="77777777" w:rsidR="00380A5E" w:rsidRDefault="00380A5E" w:rsidP="00380A5E">
      <w:pPr>
        <w:pStyle w:val="teiab"/>
      </w:pPr>
      <w:r w:rsidRPr="004741C4">
        <w:rPr>
          <w:rStyle w:val="teilabelZnak"/>
        </w:rPr>
        <w:t>2.</w:t>
      </w:r>
      <w:r>
        <w:t xml:space="preserve"> Dokecs bode tou prez kastige, dokecs </w:t>
      </w:r>
      <w:r w:rsidRPr="00F52667">
        <w:t>ſ</w:t>
      </w:r>
      <w:r>
        <w:t>ze bodo</w:t>
      </w:r>
      <w:r>
        <w:br/>
        <w:t>zvisavali neverni hűdo delniczi dokecz bodo</w:t>
      </w:r>
      <w:r>
        <w:br/>
        <w:t>tak ve</w:t>
      </w:r>
      <w:r w:rsidRPr="00F52667">
        <w:t>ſ</w:t>
      </w:r>
      <w:r>
        <w:t xml:space="preserve">zéli, i vu </w:t>
      </w:r>
      <w:r w:rsidRPr="00F52667">
        <w:t>ſ</w:t>
      </w:r>
      <w:r>
        <w:t>zvojem hűdom deli, dokecs-</w:t>
      </w:r>
      <w:r>
        <w:br/>
      </w:r>
      <w:r w:rsidRPr="00F52667">
        <w:t>ſ</w:t>
      </w:r>
      <w:r>
        <w:t>ze bodo hvalili.</w:t>
      </w:r>
    </w:p>
    <w:p w14:paraId="20BE3A31" w14:textId="77777777" w:rsidR="00380A5E" w:rsidRDefault="00380A5E" w:rsidP="00380A5E">
      <w:pPr>
        <w:pStyle w:val="teiab"/>
      </w:pPr>
      <w:r w:rsidRPr="004741C4">
        <w:rPr>
          <w:rStyle w:val="teilabelZnak"/>
        </w:rPr>
        <w:t>3.</w:t>
      </w:r>
      <w:r>
        <w:t xml:space="preserve"> Go</w:t>
      </w:r>
      <w:r w:rsidRPr="00F52667">
        <w:t>ſ</w:t>
      </w:r>
      <w:r>
        <w:t>zpodne tvoje lű</w:t>
      </w:r>
      <w:r w:rsidRPr="00F52667">
        <w:t>ſ</w:t>
      </w:r>
      <w:r>
        <w:t>ztvo tero, ino tvoi urok</w:t>
      </w:r>
    </w:p>
    <w:p w14:paraId="3CCB30E9" w14:textId="77777777" w:rsidR="00380A5E" w:rsidRDefault="00380A5E" w:rsidP="00380A5E">
      <w:pPr>
        <w:pStyle w:val="teicatch-word"/>
      </w:pPr>
      <w:r>
        <w:t>Zapráv-</w:t>
      </w:r>
    </w:p>
    <w:p w14:paraId="5A201C95" w14:textId="77777777" w:rsidR="00380A5E" w:rsidRDefault="00380A5E" w:rsidP="00380A5E">
      <w:pPr>
        <w:spacing w:after="200"/>
      </w:pPr>
      <w:r>
        <w:br w:type="page"/>
      </w:r>
    </w:p>
    <w:p w14:paraId="1CF553FA" w14:textId="77777777" w:rsidR="00380A5E" w:rsidRPr="008264AE" w:rsidRDefault="00380A5E" w:rsidP="00380A5E">
      <w:r w:rsidRPr="008264AE">
        <w:lastRenderedPageBreak/>
        <w:t>/090v/</w:t>
      </w:r>
    </w:p>
    <w:p w14:paraId="0AA35B1E" w14:textId="77777777" w:rsidR="00380A5E" w:rsidRDefault="00380A5E" w:rsidP="00380A5E">
      <w:pPr>
        <w:pStyle w:val="teifwPageNum"/>
      </w:pPr>
      <w:r w:rsidRPr="008264AE">
        <w:t>187</w:t>
      </w:r>
    </w:p>
    <w:p w14:paraId="37EB3157" w14:textId="77777777" w:rsidR="00380A5E" w:rsidRDefault="00380A5E" w:rsidP="00380A5E">
      <w:pPr>
        <w:pStyle w:val="teiab"/>
      </w:pPr>
      <w:r>
        <w:t>zaprávlajo, nad nyimi miloscse nemajo, vdovo</w:t>
      </w:r>
      <w:r>
        <w:br/>
        <w:t>sziroto vmorio, i potnika pogubio rekocs</w:t>
      </w:r>
      <w:r>
        <w:br/>
        <w:t>ovako neverno.</w:t>
      </w:r>
    </w:p>
    <w:p w14:paraId="54D0AD39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Boug nevidi na</w:t>
      </w:r>
      <w:r w:rsidRPr="00F52667">
        <w:t>ſſ</w:t>
      </w:r>
      <w:r>
        <w:t>ega dela, ni eta Boug Jáko-</w:t>
      </w:r>
      <w:r>
        <w:br/>
        <w:t xml:space="preserve">bo nezna, stera mi </w:t>
      </w:r>
      <w:r w:rsidRPr="00F52667">
        <w:t>ſ</w:t>
      </w:r>
      <w:r>
        <w:t>zprávlamo vezdai kro-</w:t>
      </w:r>
      <w:r>
        <w:br/>
        <w:t>to</w:t>
      </w:r>
      <w:r w:rsidRPr="00F52667">
        <w:t>ſ</w:t>
      </w:r>
      <w:r>
        <w:t>ze csűdim nad vami, kai</w:t>
      </w:r>
      <w:r w:rsidRPr="00F52667">
        <w:t>ſ</w:t>
      </w:r>
      <w:r>
        <w:t>zte tako ne</w:t>
      </w:r>
      <w:r w:rsidRPr="00F52667">
        <w:t>ſ</w:t>
      </w:r>
      <w:r>
        <w:t>zpamet-</w:t>
      </w:r>
      <w:r>
        <w:br/>
        <w:t>ni, od toga premi</w:t>
      </w:r>
      <w:r w:rsidRPr="00F52667">
        <w:t>ſ</w:t>
      </w:r>
      <w:r>
        <w:t>zlite</w:t>
      </w:r>
      <w:r w:rsidRPr="00F52667">
        <w:t>ſ</w:t>
      </w:r>
      <w:r>
        <w:t>zi.</w:t>
      </w:r>
    </w:p>
    <w:p w14:paraId="64923CA5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Koterie vre vűha </w:t>
      </w:r>
      <w:r w:rsidRPr="00F52667">
        <w:t>ſ</w:t>
      </w:r>
      <w:r>
        <w:t>ztvoril, i sterie ocsi napra-</w:t>
      </w:r>
      <w:r>
        <w:br/>
        <w:t>vil, kaibi ne csűl i ne vidil, steri pogane</w:t>
      </w:r>
      <w:r>
        <w:br/>
        <w:t>ka</w:t>
      </w:r>
      <w:r w:rsidRPr="00F52667">
        <w:t>ſ</w:t>
      </w:r>
      <w:r>
        <w:t>tiga drűge nepokastigali, ki drűge</w:t>
      </w:r>
      <w:r>
        <w:br/>
        <w:t xml:space="preserve">vcsi </w:t>
      </w:r>
      <w:r w:rsidRPr="00F52667">
        <w:t>ſ</w:t>
      </w:r>
      <w:r>
        <w:t>zám neznakli.</w:t>
      </w:r>
    </w:p>
    <w:p w14:paraId="592D7715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Boug v</w:t>
      </w:r>
      <w:r w:rsidRPr="00F52667">
        <w:t>ſ</w:t>
      </w:r>
      <w:r>
        <w:t xml:space="preserve">zákoga </w:t>
      </w:r>
      <w:r w:rsidRPr="00F52667">
        <w:t>ſ</w:t>
      </w:r>
      <w:r>
        <w:t xml:space="preserve">zercza </w:t>
      </w:r>
      <w:r w:rsidRPr="00F52667">
        <w:t>ſ</w:t>
      </w:r>
      <w:r>
        <w:t>ukrovno</w:t>
      </w:r>
      <w:r w:rsidRPr="00F52667">
        <w:t>ſ</w:t>
      </w:r>
      <w:r>
        <w:t>zti, dobro zná</w:t>
      </w:r>
      <w:r>
        <w:br/>
        <w:t>ino nyega mi</w:t>
      </w:r>
      <w:r w:rsidRPr="00F52667">
        <w:t>ſ</w:t>
      </w:r>
      <w:r>
        <w:t>zli, kai</w:t>
      </w:r>
      <w:r w:rsidRPr="00F52667">
        <w:t>ſ</w:t>
      </w:r>
      <w:r>
        <w:t>zo knicsemu tou vidi</w:t>
      </w:r>
      <w:r>
        <w:br/>
        <w:t xml:space="preserve">blásenje koga ti ravnas, ino na </w:t>
      </w:r>
      <w:r w:rsidRPr="00F52667">
        <w:t>ſ</w:t>
      </w:r>
      <w:r>
        <w:t>zvo právdo</w:t>
      </w:r>
      <w:r>
        <w:br/>
        <w:t>vucsis, i komu</w:t>
      </w:r>
      <w:r w:rsidRPr="00F52667">
        <w:t>ſ</w:t>
      </w:r>
      <w:r>
        <w:t>zi ti navucsnilo.</w:t>
      </w:r>
    </w:p>
    <w:p w14:paraId="403E451C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Ako bode zlo dugoványe, imel kakovo pregá-</w:t>
      </w:r>
      <w:r>
        <w:br/>
        <w:t>nyanye, v</w:t>
      </w:r>
      <w:r w:rsidRPr="00F52667">
        <w:t>ſ</w:t>
      </w:r>
      <w:r>
        <w:t>ze preterpi zdobre voule, dokecs</w:t>
      </w:r>
      <w:r>
        <w:br/>
        <w:t>tomu nevernomu skrinyo i grob nacsinio,</w:t>
      </w:r>
      <w:r>
        <w:br/>
        <w:t>gdemu ve</w:t>
      </w:r>
      <w:r w:rsidRPr="00F52667">
        <w:t>ſ</w:t>
      </w:r>
      <w:r>
        <w:t>zelja konecz bou.</w:t>
      </w:r>
    </w:p>
    <w:p w14:paraId="2FEE0CE7" w14:textId="77777777" w:rsidR="00380A5E" w:rsidRDefault="00380A5E" w:rsidP="00380A5E">
      <w:pPr>
        <w:pStyle w:val="teicatch-word"/>
      </w:pPr>
      <w:r w:rsidRPr="00915720">
        <w:t>8.</w:t>
      </w:r>
      <w:r>
        <w:t xml:space="preserve"> Bough</w:t>
      </w:r>
    </w:p>
    <w:p w14:paraId="5A71C991" w14:textId="77777777" w:rsidR="00380A5E" w:rsidRDefault="00380A5E" w:rsidP="00380A5E">
      <w:pPr>
        <w:spacing w:after="200"/>
      </w:pPr>
      <w:r>
        <w:br w:type="page"/>
      </w:r>
    </w:p>
    <w:p w14:paraId="5A4E9CBC" w14:textId="77777777" w:rsidR="00380A5E" w:rsidRDefault="00380A5E" w:rsidP="00380A5E">
      <w:r>
        <w:lastRenderedPageBreak/>
        <w:t>/091r/</w:t>
      </w:r>
    </w:p>
    <w:p w14:paraId="14DFC911" w14:textId="77777777" w:rsidR="00380A5E" w:rsidRDefault="00380A5E" w:rsidP="00380A5E">
      <w:pPr>
        <w:pStyle w:val="teifwPageNum"/>
      </w:pPr>
      <w:r>
        <w:t>188</w:t>
      </w:r>
    </w:p>
    <w:p w14:paraId="683152D0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Boug </w:t>
      </w:r>
      <w:r w:rsidRPr="00F52667">
        <w:t>ſ</w:t>
      </w:r>
      <w:r>
        <w:t>zvoje lű</w:t>
      </w:r>
      <w:r w:rsidRPr="00F52667">
        <w:t>ſ</w:t>
      </w:r>
      <w:r>
        <w:t>ztvo ne o</w:t>
      </w:r>
      <w:r w:rsidRPr="00F52667">
        <w:t>ſ</w:t>
      </w:r>
      <w:r>
        <w:t xml:space="preserve">ztávi, </w:t>
      </w:r>
      <w:r w:rsidRPr="00F52667">
        <w:t>ſ</w:t>
      </w:r>
      <w:r>
        <w:t>zvih ver-</w:t>
      </w:r>
      <w:r>
        <w:br/>
        <w:t>nih on ne zabi, nego pa</w:t>
      </w:r>
      <w:r w:rsidRPr="00F52667">
        <w:t>ſ</w:t>
      </w:r>
      <w:r>
        <w:t>zko na nyé no</w:t>
      </w:r>
      <w:r w:rsidRPr="00F52667">
        <w:t>ſ</w:t>
      </w:r>
      <w:r>
        <w:t>zi, ono</w:t>
      </w:r>
      <w:r>
        <w:br/>
        <w:t>vreme kada vide v</w:t>
      </w:r>
      <w:r w:rsidRPr="00F52667">
        <w:t>ſ</w:t>
      </w:r>
      <w:r>
        <w:t xml:space="preserve">ze pravicsno </w:t>
      </w:r>
      <w:r w:rsidRPr="00F52667">
        <w:t>ſ</w:t>
      </w:r>
      <w:r>
        <w:t>zodil bode,</w:t>
      </w:r>
      <w:r>
        <w:br/>
        <w:t xml:space="preserve">i obrani </w:t>
      </w:r>
      <w:r w:rsidRPr="00F52667">
        <w:t>ſ</w:t>
      </w:r>
      <w:r>
        <w:t>zvoje verne.</w:t>
      </w:r>
    </w:p>
    <w:p w14:paraId="4742D3E6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Gda o</w:t>
      </w:r>
      <w:r w:rsidRPr="00F52667">
        <w:t>ſ</w:t>
      </w:r>
      <w:r>
        <w:t>zlobodi od zla méne, i gda</w:t>
      </w:r>
      <w:r w:rsidRPr="00F52667">
        <w:t>ſ</w:t>
      </w:r>
      <w:r>
        <w:t>ze zdigne</w:t>
      </w:r>
      <w:r>
        <w:br/>
        <w:t>pouleg méne prout hűdo delnikom ovim, dabi</w:t>
      </w:r>
      <w:r>
        <w:br/>
        <w:t>me Boug csuval nebil, vre dávno pokopan bi,</w:t>
      </w:r>
      <w:r>
        <w:br/>
        <w:t>bil, vglobokoi jami lésal bi.</w:t>
      </w:r>
    </w:p>
    <w:p w14:paraId="69C7EC5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Gda recsem od padnoti mie onda takoi pomo-</w:t>
      </w:r>
      <w:r>
        <w:br/>
        <w:t>res nebem ztvoje velike milosc</w:t>
      </w:r>
      <w:r w:rsidRPr="00F52667">
        <w:t>ſ</w:t>
      </w:r>
      <w:r>
        <w:t>e, gda</w:t>
      </w:r>
      <w:r w:rsidRPr="00F52667">
        <w:t>ſ</w:t>
      </w:r>
      <w:r>
        <w:t>zem</w:t>
      </w:r>
      <w:r>
        <w:br/>
        <w:t>velikoi salo</w:t>
      </w:r>
      <w:r w:rsidRPr="00F52667">
        <w:t>ſ</w:t>
      </w:r>
      <w:r>
        <w:t xml:space="preserve">zti, i </w:t>
      </w:r>
      <w:r w:rsidRPr="00F52667">
        <w:t>ſ</w:t>
      </w:r>
      <w:r>
        <w:t>zercze mi</w:t>
      </w:r>
      <w:r w:rsidRPr="00F52667">
        <w:t>ſ</w:t>
      </w:r>
      <w:r>
        <w:t>ze dre</w:t>
      </w:r>
      <w:r w:rsidRPr="00F52667">
        <w:t>ſ</w:t>
      </w:r>
      <w:r>
        <w:t>zeli,</w:t>
      </w:r>
      <w:r>
        <w:br/>
        <w:t>time obe</w:t>
      </w:r>
      <w:r w:rsidRPr="00F52667">
        <w:t>ſ</w:t>
      </w:r>
      <w:r>
        <w:t>zelis taki.</w:t>
      </w:r>
    </w:p>
    <w:p w14:paraId="35C24130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K</w:t>
      </w:r>
      <w:r w:rsidRPr="00F52667">
        <w:t>ſ</w:t>
      </w:r>
      <w:r>
        <w:t>zodbi tvojoi kak</w:t>
      </w:r>
      <w:r w:rsidRPr="00F52667">
        <w:t>ſ</w:t>
      </w:r>
      <w:r>
        <w:t>ze prilósi, právda tih</w:t>
      </w:r>
      <w:r>
        <w:br/>
        <w:t>protionikov tvoih, ki dobro na zlo obernou,</w:t>
      </w:r>
      <w:r>
        <w:br/>
        <w:t>z Seregom</w:t>
      </w:r>
      <w:r w:rsidRPr="00F52667">
        <w:t>ſ</w:t>
      </w:r>
      <w:r>
        <w:t xml:space="preserve">ze vkűp </w:t>
      </w:r>
      <w:r w:rsidRPr="00F52667">
        <w:t>ſ</w:t>
      </w:r>
      <w:r>
        <w:t>zprávlaio, kaibi pravics</w:t>
      </w:r>
      <w:r>
        <w:br/>
      </w:r>
      <w:r w:rsidRPr="00F52667">
        <w:t>ſ</w:t>
      </w:r>
      <w:r>
        <w:t>ze vmoriti, ino nyih kerv preleati.</w:t>
      </w:r>
    </w:p>
    <w:p w14:paraId="784B8CC6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Da ja</w:t>
      </w:r>
      <w:r w:rsidRPr="00F52667">
        <w:t>ſ</w:t>
      </w:r>
      <w:r>
        <w:t xml:space="preserve">z </w:t>
      </w:r>
      <w:r w:rsidRPr="00F52667">
        <w:t>ſ</w:t>
      </w:r>
      <w:r>
        <w:t>ze leprai v Bogi vűpam arje moi</w:t>
      </w:r>
      <w:r>
        <w:br/>
        <w:t xml:space="preserve">grád on terden </w:t>
      </w:r>
      <w:r w:rsidRPr="00F52667">
        <w:t>ſ</w:t>
      </w:r>
      <w:r>
        <w:t>zám steri poka</w:t>
      </w:r>
      <w:r w:rsidRPr="00F52667">
        <w:t>ſ</w:t>
      </w:r>
      <w:r>
        <w:t>tiga one</w:t>
      </w:r>
    </w:p>
    <w:p w14:paraId="05648CEE" w14:textId="77777777" w:rsidR="00380A5E" w:rsidRDefault="00380A5E" w:rsidP="00380A5E">
      <w:pPr>
        <w:pStyle w:val="teicatch-word"/>
      </w:pPr>
      <w:r>
        <w:t xml:space="preserve">za nihove </w:t>
      </w:r>
    </w:p>
    <w:p w14:paraId="7D7F49D1" w14:textId="77777777" w:rsidR="00380A5E" w:rsidRDefault="00380A5E" w:rsidP="00380A5E">
      <w:pPr>
        <w:spacing w:after="200"/>
      </w:pPr>
      <w:r>
        <w:br w:type="page"/>
      </w:r>
    </w:p>
    <w:p w14:paraId="173FE272" w14:textId="77777777" w:rsidR="00380A5E" w:rsidRPr="006E5BDD" w:rsidRDefault="00380A5E" w:rsidP="00380A5E">
      <w:r w:rsidRPr="006E5BDD">
        <w:lastRenderedPageBreak/>
        <w:t>/091v/</w:t>
      </w:r>
    </w:p>
    <w:p w14:paraId="08DEEB49" w14:textId="77777777" w:rsidR="00380A5E" w:rsidRDefault="00380A5E" w:rsidP="00380A5E">
      <w:pPr>
        <w:pStyle w:val="teifwPageNum"/>
      </w:pPr>
      <w:r w:rsidRPr="006E5BDD">
        <w:t>189</w:t>
      </w:r>
    </w:p>
    <w:p w14:paraId="6AF50803" w14:textId="77777777" w:rsidR="00380A5E" w:rsidRDefault="00380A5E" w:rsidP="00380A5E">
      <w:pPr>
        <w:pStyle w:val="teiab"/>
      </w:pPr>
      <w:r>
        <w:t xml:space="preserve">za nihove </w:t>
      </w:r>
      <w:r w:rsidRPr="00F52667">
        <w:t>ſ</w:t>
      </w:r>
      <w:r>
        <w:t>ztra</w:t>
      </w:r>
      <w:r w:rsidRPr="00F52667">
        <w:t>ſ</w:t>
      </w:r>
      <w:r>
        <w:t>ne grehe, i za nih hűdo csi-</w:t>
      </w:r>
      <w:r>
        <w:br/>
        <w:t>nenye, Go</w:t>
      </w:r>
      <w:r w:rsidRPr="00F52667">
        <w:t>ſ</w:t>
      </w:r>
      <w:r>
        <w:t>zpodin Boug nyé potere.</w:t>
      </w:r>
    </w:p>
    <w:p w14:paraId="554159A5" w14:textId="77777777" w:rsidR="00380A5E" w:rsidRDefault="00380A5E" w:rsidP="00380A5E">
      <w:pPr>
        <w:pStyle w:val="teiclosure0"/>
      </w:pPr>
      <w:r>
        <w:t>Amen.</w:t>
      </w:r>
    </w:p>
    <w:p w14:paraId="4718E0D7" w14:textId="77777777" w:rsidR="00380A5E" w:rsidRDefault="00380A5E" w:rsidP="00380A5E">
      <w:pPr>
        <w:pStyle w:val="Naslov2"/>
      </w:pPr>
      <w:r>
        <w:t>Dnica XX Trinitatir. Eglium.</w:t>
      </w:r>
      <w:r>
        <w:br/>
        <w:t>Matt. 22. Cap.</w:t>
      </w:r>
    </w:p>
    <w:p w14:paraId="2076600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Go</w:t>
      </w:r>
      <w:r w:rsidRPr="00F52667">
        <w:t>ſ</w:t>
      </w:r>
      <w:r>
        <w:t xml:space="preserve">zpon Boug </w:t>
      </w:r>
      <w:r w:rsidRPr="00F52667">
        <w:t>ſ</w:t>
      </w:r>
      <w:r>
        <w:t>zmilui</w:t>
      </w:r>
      <w:r w:rsidRPr="00F52667">
        <w:t>ſ</w:t>
      </w:r>
      <w:r>
        <w:t xml:space="preserve">ze, </w:t>
      </w:r>
      <w:r w:rsidRPr="00F52667">
        <w:t>ſ</w:t>
      </w:r>
      <w:r>
        <w:t>zmilui</w:t>
      </w:r>
      <w:r w:rsidRPr="00F52667">
        <w:t>ſ</w:t>
      </w:r>
      <w:r>
        <w:t>ze vre me-</w:t>
      </w:r>
      <w:r>
        <w:br/>
        <w:t>ni, Go</w:t>
      </w:r>
      <w:r w:rsidRPr="00F52667">
        <w:t>ſ</w:t>
      </w:r>
      <w:r>
        <w:t xml:space="preserve">zpon Boug </w:t>
      </w:r>
      <w:r w:rsidRPr="00F52667">
        <w:t>ſ</w:t>
      </w:r>
      <w:r>
        <w:t>zmilui</w:t>
      </w:r>
      <w:r w:rsidRPr="00F52667">
        <w:t>ſ</w:t>
      </w:r>
      <w:r>
        <w:t xml:space="preserve">ze, </w:t>
      </w:r>
      <w:r w:rsidRPr="00F52667">
        <w:t>ſ</w:t>
      </w:r>
      <w:r>
        <w:t>zmilui</w:t>
      </w:r>
      <w:r w:rsidRPr="00F52667">
        <w:t>ſ</w:t>
      </w:r>
      <w:r>
        <w:t>ze vre</w:t>
      </w:r>
      <w:r>
        <w:br/>
        <w:t>meni, v</w:t>
      </w:r>
      <w:r w:rsidRPr="00F52667">
        <w:t>ſ</w:t>
      </w:r>
      <w:r>
        <w:t>ze</w:t>
      </w:r>
      <w:r w:rsidRPr="00F52667">
        <w:t>ſ</w:t>
      </w:r>
      <w:r>
        <w:t>ze moja Dű</w:t>
      </w:r>
      <w:r w:rsidRPr="00F52667">
        <w:t>ſ</w:t>
      </w:r>
      <w:r>
        <w:t>sa leprai vűpa vte-</w:t>
      </w:r>
      <w:r>
        <w:br/>
        <w:t xml:space="preserve">bi, ino moje </w:t>
      </w:r>
      <w:r w:rsidRPr="00F52667">
        <w:t>ſ</w:t>
      </w:r>
      <w:r>
        <w:t>zercze pocsiva pri tebi.</w:t>
      </w:r>
    </w:p>
    <w:p w14:paraId="784F217E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Ár ja</w:t>
      </w:r>
      <w:r w:rsidRPr="00F52667">
        <w:t>ſ</w:t>
      </w:r>
      <w:r>
        <w:t>z pod tvo perout necsem me vűpanye,</w:t>
      </w:r>
      <w:r>
        <w:br/>
        <w:t>dokecs protivniczi odido od méne, dokecs</w:t>
      </w:r>
      <w:r>
        <w:br/>
        <w:t xml:space="preserve">moih grehov, pri meni </w:t>
      </w:r>
      <w:r w:rsidRPr="00F52667">
        <w:t>ſ</w:t>
      </w:r>
      <w:r>
        <w:t xml:space="preserve">ze </w:t>
      </w:r>
      <w:r w:rsidRPr="00F52667">
        <w:t>ſ</w:t>
      </w:r>
      <w:r>
        <w:t>ztáne, leprai ti</w:t>
      </w:r>
      <w:r>
        <w:br/>
        <w:t>Go</w:t>
      </w:r>
      <w:r w:rsidRPr="00F52667">
        <w:t>ſ</w:t>
      </w:r>
      <w:r>
        <w:t>zpodne bos, v</w:t>
      </w:r>
      <w:r w:rsidRPr="00F52667">
        <w:t>ſ</w:t>
      </w:r>
      <w:r>
        <w:t>zigdár me vűpanye.</w:t>
      </w:r>
    </w:p>
    <w:p w14:paraId="0EC4D204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Bogme ja</w:t>
      </w:r>
      <w:r w:rsidRPr="00F52667">
        <w:t>ſ</w:t>
      </w:r>
      <w:r>
        <w:t>z zmósni Boug leprai kricsim</w:t>
      </w:r>
      <w:r>
        <w:br/>
        <w:t>ktebi, ár véksega dobra, nemam nigdár</w:t>
      </w:r>
      <w:r>
        <w:br/>
        <w:t>indri, kibi zmocsi mogel protivnike</w:t>
      </w:r>
      <w:r>
        <w:br/>
        <w:t>moje, niscse nei vernesi, Boug od tébe</w:t>
      </w:r>
      <w:r>
        <w:br/>
        <w:t>mene.</w:t>
      </w:r>
    </w:p>
    <w:p w14:paraId="2FB9A504" w14:textId="77777777" w:rsidR="00380A5E" w:rsidRDefault="00380A5E" w:rsidP="00380A5E">
      <w:pPr>
        <w:pStyle w:val="teicatch-word"/>
      </w:pPr>
      <w:r>
        <w:t>Rávno</w:t>
      </w:r>
      <w:r w:rsidRPr="00F52667">
        <w:t>ſ</w:t>
      </w:r>
      <w:r>
        <w:t xml:space="preserve">zi </w:t>
      </w:r>
    </w:p>
    <w:p w14:paraId="7FFC61D1" w14:textId="77777777" w:rsidR="00380A5E" w:rsidRDefault="00380A5E" w:rsidP="00380A5E">
      <w:pPr>
        <w:spacing w:after="200"/>
      </w:pPr>
      <w:r>
        <w:br w:type="page"/>
      </w:r>
    </w:p>
    <w:p w14:paraId="10418730" w14:textId="77777777" w:rsidR="00380A5E" w:rsidRDefault="00380A5E" w:rsidP="00380A5E">
      <w:r>
        <w:lastRenderedPageBreak/>
        <w:t>/092r/</w:t>
      </w:r>
    </w:p>
    <w:p w14:paraId="3CEC0472" w14:textId="77777777" w:rsidR="00380A5E" w:rsidRDefault="00380A5E" w:rsidP="00380A5E">
      <w:pPr>
        <w:pStyle w:val="teifwPageNum"/>
      </w:pPr>
      <w:r>
        <w:t>190</w:t>
      </w:r>
    </w:p>
    <w:p w14:paraId="4573523F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Rávno</w:t>
      </w:r>
      <w:r w:rsidRPr="00F52667">
        <w:t>ſ</w:t>
      </w:r>
      <w:r>
        <w:t>zimi Go</w:t>
      </w:r>
      <w:r w:rsidRPr="00F52667">
        <w:t>ſ</w:t>
      </w:r>
      <w:r>
        <w:t>zpon tve dobro pokazal,</w:t>
      </w:r>
      <w:r>
        <w:br/>
        <w:t>kai</w:t>
      </w:r>
      <w:r w:rsidRPr="00F52667">
        <w:t>ſ</w:t>
      </w:r>
      <w:r>
        <w:t>zi varuvacsa zNebé</w:t>
      </w:r>
      <w:r w:rsidRPr="00F52667">
        <w:t>ſ</w:t>
      </w:r>
      <w:r>
        <w:t>z kmeni po</w:t>
      </w:r>
      <w:r w:rsidRPr="00F52667">
        <w:t>ſ</w:t>
      </w:r>
      <w:r>
        <w:t>vzlal, v</w:t>
      </w:r>
      <w:r w:rsidRPr="00F52667">
        <w:t>ſ</w:t>
      </w:r>
      <w:r>
        <w:t>za-</w:t>
      </w:r>
      <w:r>
        <w:br/>
        <w:t>ke zle protivne mene</w:t>
      </w:r>
      <w:r w:rsidRPr="00F52667">
        <w:t>ſ</w:t>
      </w:r>
      <w:r>
        <w:t>zi mentuval, to</w:t>
      </w:r>
      <w:r w:rsidRPr="00F52667">
        <w:t>ſ</w:t>
      </w:r>
      <w:r>
        <w:t>zi vu</w:t>
      </w:r>
      <w:r>
        <w:br/>
        <w:t xml:space="preserve">me </w:t>
      </w:r>
      <w:r w:rsidRPr="00F52667">
        <w:t>ſ</w:t>
      </w:r>
      <w:r>
        <w:t>zercze, veliko rado</w:t>
      </w:r>
      <w:r w:rsidRPr="00F52667">
        <w:t>ſ</w:t>
      </w:r>
      <w:r>
        <w:t>zt dál.</w:t>
      </w:r>
    </w:p>
    <w:p w14:paraId="742703A4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I</w:t>
      </w:r>
      <w:r w:rsidRPr="00F52667">
        <w:t>ſ</w:t>
      </w:r>
      <w:r>
        <w:t>ztino veliko zmenov milo</w:t>
      </w:r>
      <w:r w:rsidRPr="00F52667">
        <w:t>ſ</w:t>
      </w:r>
      <w:r>
        <w:t>zt vcsinil, kai</w:t>
      </w:r>
      <w:r>
        <w:br/>
        <w:t xml:space="preserve">mi </w:t>
      </w:r>
      <w:r w:rsidRPr="00F52667">
        <w:t>ſ</w:t>
      </w:r>
      <w:r>
        <w:t>zvo praviczo poznati dopű</w:t>
      </w:r>
      <w:r w:rsidRPr="00F52667">
        <w:t>ſ</w:t>
      </w:r>
      <w:r>
        <w:t>zti, temi</w:t>
      </w:r>
      <w:r>
        <w:br/>
        <w:t>nei</w:t>
      </w:r>
      <w:r w:rsidRPr="00F52667">
        <w:t>ſ</w:t>
      </w:r>
      <w:r>
        <w:t xml:space="preserve">zrecseno </w:t>
      </w:r>
      <w:r w:rsidRPr="00F52667">
        <w:t>ſ</w:t>
      </w:r>
      <w:r>
        <w:t>zvojo zmózno</w:t>
      </w:r>
      <w:r w:rsidRPr="00F52667">
        <w:t>ſ</w:t>
      </w:r>
      <w:r>
        <w:t>zt viavi, ino kai</w:t>
      </w:r>
      <w:r>
        <w:br/>
        <w:t xml:space="preserve">na mé </w:t>
      </w:r>
      <w:r w:rsidRPr="00F52667">
        <w:t>ſ</w:t>
      </w:r>
      <w:r>
        <w:t>zvo lűbézen po</w:t>
      </w:r>
      <w:r w:rsidRPr="00F52667">
        <w:t>ſ</w:t>
      </w:r>
      <w:r>
        <w:t>ztavi.</w:t>
      </w:r>
    </w:p>
    <w:p w14:paraId="17C392BB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Erjave zle v</w:t>
      </w:r>
      <w:r w:rsidRPr="00F52667">
        <w:t>ſ</w:t>
      </w:r>
      <w:r>
        <w:t>zake, moje protivnike, divji</w:t>
      </w:r>
      <w:r>
        <w:br/>
        <w:t>oro</w:t>
      </w:r>
      <w:r w:rsidRPr="00F52667">
        <w:t>ſ</w:t>
      </w:r>
      <w:r>
        <w:t>zlanyi, ro</w:t>
      </w:r>
      <w:r w:rsidRPr="00F52667">
        <w:t>ſ</w:t>
      </w:r>
      <w:r>
        <w:t xml:space="preserve">ztergali </w:t>
      </w:r>
      <w:r w:rsidRPr="00F52667">
        <w:t>ſ</w:t>
      </w:r>
      <w:r>
        <w:t xml:space="preserve">zoje, gda </w:t>
      </w:r>
      <w:r w:rsidRPr="00F52667">
        <w:t>ſ</w:t>
      </w:r>
      <w:r>
        <w:t>zi zmenov</w:t>
      </w:r>
      <w:r>
        <w:br/>
        <w:t>mene, niscse ne zbantuje, komu</w:t>
      </w:r>
      <w:r w:rsidRPr="00F52667">
        <w:t>ſ</w:t>
      </w:r>
      <w:r>
        <w:t>zi ti mocs</w:t>
      </w:r>
      <w:r>
        <w:br/>
        <w:t>vzél, on me ne zbantuje.</w:t>
      </w:r>
    </w:p>
    <w:p w14:paraId="44E0D5FE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Ludje gda</w:t>
      </w:r>
      <w:r w:rsidRPr="00F52667">
        <w:t>ſ</w:t>
      </w:r>
      <w:r>
        <w:t>zo koli prot méne v</w:t>
      </w:r>
      <w:r w:rsidRPr="00F52667">
        <w:t>ſ</w:t>
      </w:r>
      <w:r>
        <w:t>ztajali,</w:t>
      </w:r>
      <w:r>
        <w:br/>
        <w:t>zjálno</w:t>
      </w:r>
      <w:r w:rsidRPr="00F52667">
        <w:t>ſ</w:t>
      </w:r>
      <w:r>
        <w:t xml:space="preserve">ztyov </w:t>
      </w:r>
      <w:r w:rsidRPr="00F52667">
        <w:t>ſ</w:t>
      </w:r>
      <w:r>
        <w:t>zo v</w:t>
      </w:r>
      <w:r w:rsidRPr="00F52667">
        <w:t>ſ</w:t>
      </w:r>
      <w:r>
        <w:t>zigdár kmeni govorili</w:t>
      </w:r>
      <w:r>
        <w:br/>
        <w:t>laslive zle glo</w:t>
      </w:r>
      <w:r w:rsidRPr="00F52667">
        <w:t>ſ</w:t>
      </w:r>
      <w:r>
        <w:t>zi zméne</w:t>
      </w:r>
      <w:r w:rsidRPr="00F52667">
        <w:t>ſ</w:t>
      </w:r>
      <w:r>
        <w:t xml:space="preserve">zo </w:t>
      </w:r>
      <w:r w:rsidRPr="00F52667">
        <w:t>ſ</w:t>
      </w:r>
      <w:r>
        <w:t>zpravili, da</w:t>
      </w:r>
      <w:r>
        <w:br/>
        <w:t xml:space="preserve">záto </w:t>
      </w:r>
      <w:r w:rsidRPr="00F52667">
        <w:t>ſ</w:t>
      </w:r>
      <w:r>
        <w:t>koditi meni nei</w:t>
      </w:r>
      <w:r w:rsidRPr="00F52667">
        <w:t>ſ</w:t>
      </w:r>
      <w:r>
        <w:t>zo mogli.</w:t>
      </w:r>
    </w:p>
    <w:p w14:paraId="007E44BF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Nyih hűdo orusje </w:t>
      </w:r>
      <w:r w:rsidRPr="00F52667">
        <w:t>ſ</w:t>
      </w:r>
      <w:r>
        <w:t>trele</w:t>
      </w:r>
      <w:r w:rsidRPr="00F52667">
        <w:t>ſ</w:t>
      </w:r>
      <w:r>
        <w:t>zo csemérne</w:t>
      </w:r>
    </w:p>
    <w:p w14:paraId="07201434" w14:textId="77777777" w:rsidR="00380A5E" w:rsidRDefault="00380A5E" w:rsidP="00380A5E">
      <w:pPr>
        <w:pStyle w:val="teicatch-word"/>
      </w:pPr>
      <w:r>
        <w:t xml:space="preserve">nyih </w:t>
      </w:r>
    </w:p>
    <w:p w14:paraId="74B3C6EF" w14:textId="77777777" w:rsidR="00380A5E" w:rsidRDefault="00380A5E" w:rsidP="00380A5E">
      <w:pPr>
        <w:spacing w:after="200"/>
      </w:pPr>
      <w:r>
        <w:br w:type="page"/>
      </w:r>
    </w:p>
    <w:p w14:paraId="2FE3C56F" w14:textId="77777777" w:rsidR="00380A5E" w:rsidRDefault="00380A5E" w:rsidP="00380A5E">
      <w:r>
        <w:lastRenderedPageBreak/>
        <w:t>/092v/</w:t>
      </w:r>
    </w:p>
    <w:p w14:paraId="501A0645" w14:textId="77777777" w:rsidR="00380A5E" w:rsidRDefault="00380A5E" w:rsidP="00380A5E">
      <w:pPr>
        <w:pStyle w:val="teifwPageNum"/>
      </w:pPr>
      <w:r>
        <w:t>191</w:t>
      </w:r>
    </w:p>
    <w:p w14:paraId="116F61D5" w14:textId="77777777" w:rsidR="00380A5E" w:rsidRDefault="00380A5E" w:rsidP="00380A5E">
      <w:pPr>
        <w:pStyle w:val="teiab"/>
      </w:pPr>
      <w:r>
        <w:t>nyih jalni jeziki zkemi zlo govorio, jamo</w:t>
      </w:r>
      <w:r>
        <w:br/>
        <w:t xml:space="preserve">mi </w:t>
      </w:r>
      <w:r w:rsidRPr="00F52667">
        <w:t>ſ</w:t>
      </w:r>
      <w:r>
        <w:t>zkopas</w:t>
      </w:r>
      <w:r w:rsidRPr="00F52667">
        <w:t>ſ</w:t>
      </w:r>
      <w:r>
        <w:t xml:space="preserve">e </w:t>
      </w:r>
      <w:r w:rsidRPr="00F52667">
        <w:t>ſ</w:t>
      </w:r>
      <w:r>
        <w:t>zami vnyou vpado</w:t>
      </w:r>
      <w:r w:rsidRPr="00F52667">
        <w:t>ſſ</w:t>
      </w:r>
      <w:r>
        <w:t xml:space="preserve">e, vu </w:t>
      </w:r>
      <w:r w:rsidRPr="00F52667">
        <w:t>ſ</w:t>
      </w:r>
      <w:r>
        <w:t>zvo-</w:t>
      </w:r>
      <w:r>
        <w:br/>
        <w:t>joi hűdoubi v</w:t>
      </w:r>
      <w:r w:rsidRPr="00F52667">
        <w:t>ſ</w:t>
      </w:r>
      <w:r>
        <w:t>zi zlo pogino</w:t>
      </w:r>
      <w:r w:rsidRPr="00F52667">
        <w:t>ſſ</w:t>
      </w:r>
      <w:r>
        <w:t>e.</w:t>
      </w:r>
    </w:p>
    <w:p w14:paraId="7908D6E8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Ponizen ti</w:t>
      </w:r>
      <w:r w:rsidRPr="00F52667">
        <w:t>ſ</w:t>
      </w:r>
      <w:r>
        <w:t>ze scsém v</w:t>
      </w:r>
      <w:r w:rsidRPr="00F52667">
        <w:t>ſ</w:t>
      </w:r>
      <w:r>
        <w:t xml:space="preserve">zigdár </w:t>
      </w:r>
      <w:r w:rsidRPr="00F52667">
        <w:t>ſ</w:t>
      </w:r>
      <w:r>
        <w:t>zkasúvati,</w:t>
      </w:r>
      <w:r>
        <w:br/>
        <w:t>v</w:t>
      </w:r>
      <w:r w:rsidRPr="00F52667">
        <w:t>ſ</w:t>
      </w:r>
      <w:r>
        <w:t>zigdár hocsem moi Bough tebe zvisavati,</w:t>
      </w:r>
      <w:r>
        <w:br/>
        <w:t>v</w:t>
      </w:r>
      <w:r w:rsidRPr="00F52667">
        <w:t>ſ</w:t>
      </w:r>
      <w:r>
        <w:t xml:space="preserve">zigdár vu mem </w:t>
      </w:r>
      <w:r w:rsidRPr="00F52667">
        <w:t>ſ</w:t>
      </w:r>
      <w:r>
        <w:t xml:space="preserve">zerczi hocso te </w:t>
      </w:r>
      <w:r w:rsidRPr="00F52667">
        <w:t>ſ</w:t>
      </w:r>
      <w:r>
        <w:t>zpevati,</w:t>
      </w:r>
      <w:r>
        <w:br/>
        <w:t>tvo milo</w:t>
      </w:r>
      <w:r w:rsidRPr="00F52667">
        <w:t>ſ</w:t>
      </w:r>
      <w:r>
        <w:t>zt na szveiti v</w:t>
      </w:r>
      <w:r w:rsidRPr="00F52667">
        <w:t>ſ</w:t>
      </w:r>
      <w:r>
        <w:t>zigdár seso kricsati.</w:t>
      </w:r>
    </w:p>
    <w:p w14:paraId="63297AC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Moje </w:t>
      </w:r>
      <w:r w:rsidRPr="00F52667">
        <w:t>ſ</w:t>
      </w:r>
      <w:r>
        <w:t>zercze rado v</w:t>
      </w:r>
      <w:r w:rsidRPr="00F52667">
        <w:t>ſ</w:t>
      </w:r>
      <w:r>
        <w:t>zigdár tebi peti,</w:t>
      </w:r>
      <w:r>
        <w:br/>
        <w:t>za tve zmenom dobro vcsinenye, hvaliti tebe</w:t>
      </w:r>
      <w:r>
        <w:br/>
        <w:t xml:space="preserve">natom </w:t>
      </w:r>
      <w:r w:rsidRPr="00F52667">
        <w:t>ſ</w:t>
      </w:r>
      <w:r>
        <w:t>zveiti nai vis</w:t>
      </w:r>
      <w:r w:rsidRPr="00F52667">
        <w:t>ſ</w:t>
      </w:r>
      <w:r>
        <w:t>e znás</w:t>
      </w:r>
      <w:r w:rsidRPr="00F52667">
        <w:t>ſ</w:t>
      </w:r>
      <w:r>
        <w:t>ati, tvoje</w:t>
      </w:r>
      <w:r>
        <w:br/>
      </w:r>
      <w:r w:rsidRPr="00F52667">
        <w:t>ſ</w:t>
      </w:r>
      <w:r>
        <w:t>zvéto ime nai visse dicsiti.</w:t>
      </w:r>
    </w:p>
    <w:p w14:paraId="49578E0A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Czelo te me </w:t>
      </w:r>
      <w:r w:rsidRPr="00F52667">
        <w:t>ſ</w:t>
      </w:r>
      <w:r>
        <w:t>zercze pro</w:t>
      </w:r>
      <w:r w:rsidRPr="00F52667">
        <w:t>ſ</w:t>
      </w:r>
      <w:r>
        <w:t xml:space="preserve">zi </w:t>
      </w:r>
      <w:r w:rsidRPr="00F52667">
        <w:t>ſ</w:t>
      </w:r>
      <w:r>
        <w:t>ztoi krai mene,</w:t>
      </w:r>
      <w:r>
        <w:br/>
        <w:t>v</w:t>
      </w:r>
      <w:r w:rsidRPr="00F52667">
        <w:t>ſ</w:t>
      </w:r>
      <w:r>
        <w:t>zigdár ztvom dobroutov vnevouli pomoz</w:t>
      </w:r>
      <w:r>
        <w:br/>
        <w:t xml:space="preserve">me, obnemogel </w:t>
      </w:r>
      <w:r w:rsidRPr="00F52667">
        <w:t>ſ</w:t>
      </w:r>
      <w:r>
        <w:t>zem ja</w:t>
      </w:r>
      <w:r w:rsidRPr="00F52667">
        <w:t>ſ</w:t>
      </w:r>
      <w:r>
        <w:t xml:space="preserve">z </w:t>
      </w:r>
      <w:r w:rsidRPr="00F52667">
        <w:t>ſ</w:t>
      </w:r>
      <w:r>
        <w:t>zvo mocs, zdai dai</w:t>
      </w:r>
      <w:r>
        <w:br/>
        <w:t>krai méne, od te pogűbeli moi Go</w:t>
      </w:r>
      <w:r w:rsidRPr="00F52667">
        <w:t>ſ</w:t>
      </w:r>
      <w:r>
        <w:t>zpon brani me.</w:t>
      </w:r>
    </w:p>
    <w:p w14:paraId="3EF0F17F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Hocsem tvojo milo</w:t>
      </w:r>
      <w:r w:rsidRPr="00F52667">
        <w:t>ſ</w:t>
      </w:r>
      <w:r>
        <w:t>zt v</w:t>
      </w:r>
      <w:r w:rsidRPr="00F52667">
        <w:t>ſ</w:t>
      </w:r>
      <w:r>
        <w:t>zigdár z visávati,</w:t>
      </w:r>
      <w:r>
        <w:br/>
        <w:t>hocsem tvo praviczo v</w:t>
      </w:r>
      <w:r w:rsidRPr="00F52667">
        <w:t>ſ</w:t>
      </w:r>
      <w:r>
        <w:t>zigdár vadlűvati,</w:t>
      </w:r>
    </w:p>
    <w:p w14:paraId="3C6D6323" w14:textId="77777777" w:rsidR="00380A5E" w:rsidRDefault="00380A5E" w:rsidP="00380A5E">
      <w:pPr>
        <w:pStyle w:val="teicatch-word"/>
      </w:pPr>
      <w:r>
        <w:t>hocsem</w:t>
      </w:r>
    </w:p>
    <w:p w14:paraId="4B8112ED" w14:textId="77777777" w:rsidR="00380A5E" w:rsidRDefault="00380A5E" w:rsidP="00380A5E">
      <w:pPr>
        <w:spacing w:after="200"/>
      </w:pPr>
      <w:r>
        <w:br w:type="page"/>
      </w:r>
    </w:p>
    <w:p w14:paraId="31BFE670" w14:textId="77777777" w:rsidR="00380A5E" w:rsidRDefault="00380A5E" w:rsidP="00380A5E">
      <w:r>
        <w:lastRenderedPageBreak/>
        <w:t>/093r/</w:t>
      </w:r>
    </w:p>
    <w:p w14:paraId="29F83673" w14:textId="77777777" w:rsidR="00380A5E" w:rsidRDefault="00380A5E" w:rsidP="00380A5E">
      <w:pPr>
        <w:pStyle w:val="teifwPageNum"/>
      </w:pPr>
      <w:r>
        <w:t>192</w:t>
      </w:r>
    </w:p>
    <w:p w14:paraId="324D9280" w14:textId="77777777" w:rsidR="00380A5E" w:rsidRDefault="00380A5E" w:rsidP="00380A5E">
      <w:pPr>
        <w:pStyle w:val="teiab"/>
      </w:pPr>
      <w:r>
        <w:t xml:space="preserve">hocsem tvo dobroto </w:t>
      </w:r>
      <w:r w:rsidRPr="00F52667">
        <w:t>ſ</w:t>
      </w:r>
      <w:r>
        <w:t>zvéto nazvescsati, tve</w:t>
      </w:r>
      <w:r>
        <w:br/>
        <w:t>dobro vcsinenye hocsem povedati.</w:t>
      </w:r>
    </w:p>
    <w:p w14:paraId="64F9FF3B" w14:textId="77777777" w:rsidR="00380A5E" w:rsidRDefault="00380A5E" w:rsidP="00380A5E">
      <w:pPr>
        <w:pStyle w:val="teiab"/>
      </w:pPr>
      <w:r w:rsidRPr="00915720">
        <w:rPr>
          <w:rStyle w:val="teilabelZnak"/>
        </w:rPr>
        <w:t>13.</w:t>
      </w:r>
      <w:r>
        <w:t xml:space="preserve"> Jednoucs je tou pe</w:t>
      </w:r>
      <w:r w:rsidRPr="00F52667">
        <w:t>ſ</w:t>
      </w:r>
      <w:r>
        <w:t xml:space="preserve">zen </w:t>
      </w:r>
      <w:r w:rsidRPr="00F52667">
        <w:t>ſ</w:t>
      </w:r>
      <w:r>
        <w:t xml:space="preserve">zvéti </w:t>
      </w:r>
      <w:r w:rsidRPr="00915720">
        <w:rPr>
          <w:rStyle w:val="teipersName"/>
        </w:rPr>
        <w:t>Dávid</w:t>
      </w:r>
      <w:r>
        <w:t xml:space="preserve"> </w:t>
      </w:r>
      <w:r w:rsidRPr="00F52667">
        <w:t>ſ</w:t>
      </w:r>
      <w:r>
        <w:t>zpra-</w:t>
      </w:r>
      <w:r>
        <w:br/>
        <w:t>vil, gda</w:t>
      </w:r>
      <w:r w:rsidRPr="00F52667">
        <w:t>ſ</w:t>
      </w:r>
      <w:r>
        <w:t>zeje nevernik lűdik bil pre</w:t>
      </w:r>
      <w:r w:rsidRPr="00F52667">
        <w:t>ſ</w:t>
      </w:r>
      <w:r>
        <w:t>z-</w:t>
      </w:r>
      <w:r>
        <w:br/>
        <w:t xml:space="preserve">trasil, vu </w:t>
      </w:r>
      <w:r w:rsidRPr="00F52667">
        <w:t>ſ</w:t>
      </w:r>
      <w:r>
        <w:t>zvojoi nevouli tak</w:t>
      </w:r>
      <w:r w:rsidRPr="00F52667">
        <w:t>ſ</w:t>
      </w:r>
      <w:r>
        <w:t>zeje Bo-</w:t>
      </w:r>
      <w:r>
        <w:br/>
        <w:t xml:space="preserve">gu molil, vu </w:t>
      </w:r>
      <w:r w:rsidRPr="00F52667">
        <w:t>ſ</w:t>
      </w:r>
      <w:r>
        <w:t xml:space="preserve">zvoih knigaih to </w:t>
      </w:r>
      <w:r w:rsidRPr="00F52667">
        <w:t>ſ</w:t>
      </w:r>
      <w:r>
        <w:t>zpi</w:t>
      </w:r>
      <w:r w:rsidRPr="00F52667">
        <w:t>ſ</w:t>
      </w:r>
      <w:r>
        <w:t>zati</w:t>
      </w:r>
      <w:r>
        <w:br/>
        <w:t>vcsinil.</w:t>
      </w:r>
    </w:p>
    <w:p w14:paraId="65C16641" w14:textId="77777777" w:rsidR="00380A5E" w:rsidRDefault="00380A5E" w:rsidP="00380A5E">
      <w:pPr>
        <w:pStyle w:val="teiab"/>
      </w:pPr>
      <w:r w:rsidRPr="00915720">
        <w:rPr>
          <w:rStyle w:val="teilabelZnak"/>
        </w:rPr>
        <w:t>14.</w:t>
      </w:r>
      <w:r>
        <w:t xml:space="preserve"> Csimimo i mi tak vnasoi potreboucsi</w:t>
      </w:r>
      <w:r>
        <w:br/>
        <w:t>Boga zezávajmo vu nas</w:t>
      </w:r>
      <w:r w:rsidRPr="00F52667">
        <w:t>ſ</w:t>
      </w:r>
      <w:r>
        <w:t>oi teskoucsi</w:t>
      </w:r>
      <w:r>
        <w:br/>
        <w:t>knyem v</w:t>
      </w:r>
      <w:r w:rsidRPr="00F52667">
        <w:t>ſ</w:t>
      </w:r>
      <w:r>
        <w:t>ze vűpaimo hocse nam pomoucsti,</w:t>
      </w:r>
      <w:r>
        <w:br/>
        <w:t>v</w:t>
      </w:r>
      <w:r w:rsidRPr="00F52667">
        <w:t>ſ</w:t>
      </w:r>
      <w:r>
        <w:t>zigdár hválimo vujdne ino vnocsi.</w:t>
      </w:r>
    </w:p>
    <w:p w14:paraId="477CB410" w14:textId="77777777" w:rsidR="00380A5E" w:rsidRDefault="00380A5E" w:rsidP="00380A5E">
      <w:pPr>
        <w:pStyle w:val="teiclosure0"/>
      </w:pPr>
      <w:r>
        <w:t>Amen.</w:t>
      </w:r>
    </w:p>
    <w:p w14:paraId="1614AB99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Dnica VI. p. Pascha. Seu Exaudi.</w:t>
      </w:r>
    </w:p>
    <w:p w14:paraId="3207C1A2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Evangelium. Joh. tS &amp; tb.</w:t>
      </w:r>
    </w:p>
    <w:p w14:paraId="6E9C2E67" w14:textId="77777777" w:rsidR="00380A5E" w:rsidRDefault="00380A5E" w:rsidP="00380A5E">
      <w:pPr>
        <w:pStyle w:val="Naslov2"/>
      </w:pPr>
      <w:r>
        <w:t>Nouta. Oh Ur</w:t>
      </w:r>
      <w:r w:rsidRPr="00F52667">
        <w:t>ſ</w:t>
      </w:r>
      <w:r>
        <w:t>i tekines Sozzank.</w:t>
      </w:r>
    </w:p>
    <w:p w14:paraId="78AD1B5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Oh v</w:t>
      </w:r>
      <w:r w:rsidRPr="00F52667">
        <w:t>ſ</w:t>
      </w:r>
      <w:r>
        <w:t>zamogoucsi Go</w:t>
      </w:r>
      <w:r w:rsidRPr="00F52667">
        <w:t>ſ</w:t>
      </w:r>
      <w:r>
        <w:t>zpon Boug, pog-</w:t>
      </w:r>
      <w:r>
        <w:br/>
        <w:t>lei na ná</w:t>
      </w:r>
      <w:r w:rsidRPr="00F52667">
        <w:t>ſ</w:t>
      </w:r>
      <w:r>
        <w:t>z zNebé</w:t>
      </w:r>
      <w:r w:rsidRPr="00F52667">
        <w:t>ſ</w:t>
      </w:r>
      <w:r>
        <w:t xml:space="preserve">z </w:t>
      </w:r>
      <w:r w:rsidRPr="00F52667">
        <w:t>ſ</w:t>
      </w:r>
      <w:r>
        <w:t xml:space="preserve">zvoih, i </w:t>
      </w:r>
      <w:r w:rsidRPr="00F52667">
        <w:t>ſ</w:t>
      </w:r>
      <w:r>
        <w:t>zmilui-</w:t>
      </w:r>
      <w:r>
        <w:br/>
      </w:r>
      <w:r w:rsidRPr="00F52667">
        <w:t>ſ</w:t>
      </w:r>
      <w:r>
        <w:t xml:space="preserve">ze vre nad nami, nad kerscseniki </w:t>
      </w:r>
      <w:r w:rsidRPr="00F52667">
        <w:t>ſ</w:t>
      </w:r>
      <w:r>
        <w:t>zvoymi,</w:t>
      </w:r>
      <w:r>
        <w:br/>
        <w:t xml:space="preserve">ár vre tvoij </w:t>
      </w:r>
      <w:r w:rsidRPr="00F52667">
        <w:t>ſ</w:t>
      </w:r>
      <w:r>
        <w:t>zlugi verni zmenkali</w:t>
      </w:r>
      <w:r w:rsidRPr="00F52667">
        <w:t>ſ</w:t>
      </w:r>
      <w:r>
        <w:t>zo</w:t>
      </w:r>
      <w:r w:rsidRPr="00F52667">
        <w:t>ſ</w:t>
      </w:r>
      <w:r>
        <w:t>ze</w:t>
      </w:r>
    </w:p>
    <w:p w14:paraId="23FF484E" w14:textId="77777777" w:rsidR="00380A5E" w:rsidRDefault="00380A5E" w:rsidP="00380A5E">
      <w:pPr>
        <w:pStyle w:val="teicatch-word"/>
      </w:pPr>
      <w:r>
        <w:t>nazemli</w:t>
      </w:r>
    </w:p>
    <w:p w14:paraId="13858E83" w14:textId="77777777" w:rsidR="00380A5E" w:rsidRDefault="00380A5E" w:rsidP="00380A5E">
      <w:pPr>
        <w:spacing w:after="200"/>
      </w:pPr>
      <w:r>
        <w:br w:type="page"/>
      </w:r>
    </w:p>
    <w:p w14:paraId="05B8F795" w14:textId="77777777" w:rsidR="00380A5E" w:rsidRDefault="00380A5E" w:rsidP="00380A5E">
      <w:r>
        <w:lastRenderedPageBreak/>
        <w:t>/093v/</w:t>
      </w:r>
    </w:p>
    <w:p w14:paraId="23FEC741" w14:textId="77777777" w:rsidR="00380A5E" w:rsidRDefault="00380A5E" w:rsidP="00380A5E">
      <w:pPr>
        <w:pStyle w:val="teifwPageNum"/>
      </w:pPr>
      <w:r>
        <w:t>193</w:t>
      </w:r>
    </w:p>
    <w:p w14:paraId="002EBDF7" w14:textId="77777777" w:rsidR="00380A5E" w:rsidRDefault="00380A5E" w:rsidP="00380A5E">
      <w:pPr>
        <w:pStyle w:val="teiab"/>
      </w:pPr>
      <w:r>
        <w:t>na zemli, nega vőre vre med lűdmi.</w:t>
      </w:r>
    </w:p>
    <w:p w14:paraId="1C3A6CCC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Nescso tvoje </w:t>
      </w:r>
      <w:r w:rsidRPr="00F52667">
        <w:t>ſ</w:t>
      </w:r>
      <w:r>
        <w:t>zvéte reicsi veruvati ni</w:t>
      </w:r>
      <w:r>
        <w:br/>
        <w:t>gla</w:t>
      </w:r>
      <w:r w:rsidRPr="00F52667">
        <w:t>ſ</w:t>
      </w:r>
      <w:r>
        <w:t>ziti, nego lű</w:t>
      </w:r>
      <w:r w:rsidRPr="00F52667">
        <w:t>ſ</w:t>
      </w:r>
      <w:r>
        <w:t xml:space="preserve">ztvo krivo vucsio, </w:t>
      </w:r>
      <w:r w:rsidRPr="00F52667">
        <w:t>ſ</w:t>
      </w:r>
      <w:r>
        <w:t>zvov</w:t>
      </w:r>
      <w:r>
        <w:br/>
        <w:t xml:space="preserve">nápravov tebe </w:t>
      </w:r>
      <w:r w:rsidRPr="00F52667">
        <w:t>ſ</w:t>
      </w:r>
      <w:r>
        <w:t>zluzio, tve</w:t>
      </w:r>
      <w:r w:rsidRPr="00F52667">
        <w:t>ſ</w:t>
      </w:r>
      <w:r>
        <w:t>zo knige o</w:t>
      </w:r>
      <w:r w:rsidRPr="00F52667">
        <w:t>ſ</w:t>
      </w:r>
      <w:r>
        <w:t>zta-</w:t>
      </w:r>
      <w:r>
        <w:br/>
        <w:t>vili, zlásmi</w:t>
      </w:r>
      <w:r w:rsidRPr="00F52667">
        <w:t>ſ</w:t>
      </w:r>
      <w:r>
        <w:t>zo</w:t>
      </w:r>
      <w:r w:rsidRPr="00F52667">
        <w:t>ſ</w:t>
      </w:r>
      <w:r>
        <w:t>ze priklonali, i tebéj</w:t>
      </w:r>
      <w:r w:rsidRPr="00F52667">
        <w:t>ſ</w:t>
      </w:r>
      <w:r>
        <w:t>zo o</w:t>
      </w:r>
      <w:r w:rsidRPr="00F52667">
        <w:t>ſ</w:t>
      </w:r>
      <w:r>
        <w:t>zta-</w:t>
      </w:r>
      <w:r>
        <w:br/>
        <w:t>vili.</w:t>
      </w:r>
    </w:p>
    <w:p w14:paraId="086C8D34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Ospotai ti nyih jezike, i tvoje v</w:t>
      </w:r>
      <w:r w:rsidRPr="00F52667">
        <w:t>ſ</w:t>
      </w:r>
      <w:r>
        <w:t>ze never-</w:t>
      </w:r>
      <w:r>
        <w:br/>
        <w:t>nike, ki gyizdávo na náz kricsio, i batrivo</w:t>
      </w:r>
      <w:r>
        <w:br/>
        <w:t xml:space="preserve">nám govorio, ne mate prai </w:t>
      </w:r>
      <w:r w:rsidRPr="00F52667">
        <w:t>ſ</w:t>
      </w:r>
      <w:r>
        <w:t>zvega Boga, le</w:t>
      </w:r>
      <w:r>
        <w:br/>
        <w:t>zdai vam je v</w:t>
      </w:r>
      <w:r w:rsidRPr="00F52667">
        <w:t>ſ</w:t>
      </w:r>
      <w:r>
        <w:t>zem zginoti, sto vá</w:t>
      </w:r>
      <w:r w:rsidRPr="00F52667">
        <w:t>ſ</w:t>
      </w:r>
      <w:r>
        <w:t>z hocse obraniti.</w:t>
      </w:r>
    </w:p>
    <w:p w14:paraId="4771C381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Tvoje be</w:t>
      </w:r>
      <w:r w:rsidRPr="00F52667">
        <w:t>ſ</w:t>
      </w:r>
      <w:r>
        <w:t>zede Boug drági, nedái odná</w:t>
      </w:r>
      <w:r w:rsidRPr="00F52667">
        <w:t>ſ</w:t>
      </w:r>
      <w:r>
        <w:t>z</w:t>
      </w:r>
      <w:r>
        <w:br/>
        <w:t>odevzéti, nego hűd navilo laslivis, vcsini pov-</w:t>
      </w:r>
      <w:r>
        <w:br/>
      </w:r>
      <w:r w:rsidRPr="00F52667">
        <w:t>ſ</w:t>
      </w:r>
      <w:r>
        <w:t>zud ti zaterti, i pred zlim plemenom vraisim</w:t>
      </w:r>
      <w:r>
        <w:br/>
        <w:t xml:space="preserve">ki scsé hűdo tvoim vernim ti </w:t>
      </w:r>
      <w:r w:rsidRPr="00F52667">
        <w:t>ſ</w:t>
      </w:r>
      <w:r>
        <w:t>zám boidi obrámba nám.</w:t>
      </w:r>
    </w:p>
    <w:p w14:paraId="72660DDE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Gda ládajo hűdi ludje, teda verni v</w:t>
      </w:r>
      <w:r w:rsidRPr="00F52667">
        <w:t>ſ</w:t>
      </w:r>
      <w:r>
        <w:t>zi zlo terpio,</w:t>
      </w:r>
      <w:r>
        <w:br/>
        <w:t>záto</w:t>
      </w:r>
      <w:r w:rsidRPr="00F52667">
        <w:t>ſ</w:t>
      </w:r>
      <w:r>
        <w:t>ze v</w:t>
      </w:r>
      <w:r w:rsidRPr="00F52667">
        <w:t>ſ</w:t>
      </w:r>
      <w:r>
        <w:t xml:space="preserve">zi vkűp </w:t>
      </w:r>
      <w:r w:rsidRPr="00F52667">
        <w:t>ſ</w:t>
      </w:r>
      <w:r>
        <w:t>zprávlajo, te ná</w:t>
      </w:r>
      <w:r w:rsidRPr="00F52667">
        <w:t>ſ</w:t>
      </w:r>
      <w:r>
        <w:t>z poterti mi</w:t>
      </w:r>
      <w:r w:rsidRPr="00F52667">
        <w:t>ſ</w:t>
      </w:r>
      <w:r>
        <w:t>z-</w:t>
      </w:r>
      <w:r>
        <w:br/>
        <w:t xml:space="preserve">lio, á tebi </w:t>
      </w:r>
      <w:r w:rsidRPr="00F52667">
        <w:t>ſ</w:t>
      </w:r>
      <w:r>
        <w:t>ze v</w:t>
      </w:r>
      <w:r w:rsidRPr="00F52667">
        <w:t>ſ</w:t>
      </w:r>
      <w:r>
        <w:t>zi molimo, vnocs i vujdne te zovémo,</w:t>
      </w:r>
      <w:r>
        <w:br/>
        <w:t>szli</w:t>
      </w:r>
      <w:r w:rsidRPr="00F52667">
        <w:t>ſſ</w:t>
      </w:r>
      <w:r>
        <w:t>i ná</w:t>
      </w:r>
      <w:r w:rsidRPr="00F52667">
        <w:t>ſ</w:t>
      </w:r>
      <w:r>
        <w:t>z tebe pro</w:t>
      </w:r>
      <w:r w:rsidRPr="00F52667">
        <w:t>ſ</w:t>
      </w:r>
      <w:r>
        <w:t>zimo.</w:t>
      </w:r>
    </w:p>
    <w:p w14:paraId="502EEDF7" w14:textId="77777777" w:rsidR="00380A5E" w:rsidRDefault="00380A5E" w:rsidP="00380A5E">
      <w:pPr>
        <w:pStyle w:val="teicatch-word"/>
      </w:pPr>
      <w:r>
        <w:t xml:space="preserve">Záto </w:t>
      </w:r>
    </w:p>
    <w:p w14:paraId="336C015C" w14:textId="77777777" w:rsidR="00380A5E" w:rsidRDefault="00380A5E" w:rsidP="00380A5E">
      <w:pPr>
        <w:spacing w:after="200"/>
      </w:pPr>
      <w:r>
        <w:br w:type="page"/>
      </w:r>
    </w:p>
    <w:p w14:paraId="517CFE16" w14:textId="77777777" w:rsidR="00380A5E" w:rsidRDefault="00380A5E" w:rsidP="00380A5E">
      <w:r>
        <w:lastRenderedPageBreak/>
        <w:t>/094r/</w:t>
      </w:r>
    </w:p>
    <w:p w14:paraId="432C7FC3" w14:textId="77777777" w:rsidR="00380A5E" w:rsidRDefault="00380A5E" w:rsidP="00380A5E">
      <w:pPr>
        <w:pStyle w:val="teifwPageNum"/>
      </w:pPr>
      <w:r>
        <w:t>194</w:t>
      </w:r>
    </w:p>
    <w:p w14:paraId="1D2E39A7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Záto Go</w:t>
      </w:r>
      <w:r w:rsidRPr="00F52667">
        <w:t>ſ</w:t>
      </w:r>
      <w:r>
        <w:t>zpon Boug tak veli, za te nevolne prai</w:t>
      </w:r>
      <w:r>
        <w:br/>
        <w:t>lűdi, ja</w:t>
      </w:r>
      <w:r w:rsidRPr="00F52667">
        <w:t>ſ</w:t>
      </w:r>
      <w:r>
        <w:t xml:space="preserve">z </w:t>
      </w:r>
      <w:r w:rsidRPr="00F52667">
        <w:t>ſ</w:t>
      </w:r>
      <w:r>
        <w:t>zám hocsem gori v</w:t>
      </w:r>
      <w:r w:rsidRPr="00F52667">
        <w:t>ſ</w:t>
      </w:r>
      <w:r>
        <w:t>ztati, i hocsem je po-</w:t>
      </w:r>
      <w:r>
        <w:br/>
        <w:t>mágati, ár</w:t>
      </w:r>
      <w:r w:rsidRPr="00F52667">
        <w:t>ſ</w:t>
      </w:r>
      <w:r>
        <w:t>zem csűl nyih zdihávanye, i vidil</w:t>
      </w:r>
      <w:r w:rsidRPr="00F52667">
        <w:t>ſ</w:t>
      </w:r>
      <w:r>
        <w:t>zem</w:t>
      </w:r>
      <w:r>
        <w:br/>
        <w:t>nyih nevole, scsém oszloboditi verne.</w:t>
      </w:r>
    </w:p>
    <w:p w14:paraId="11667F08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Nescsem moje rejcsi dati, ni imenu zaga</w:t>
      </w:r>
      <w:r w:rsidRPr="00F52667">
        <w:t>ſ</w:t>
      </w:r>
      <w:r>
        <w:t>znoti,</w:t>
      </w:r>
      <w:r>
        <w:br/>
        <w:t>negje hocsem zadersati, vu zebrane moje Czirkve,</w:t>
      </w:r>
      <w:r>
        <w:br/>
        <w:t>kaimi verne me po</w:t>
      </w:r>
      <w:r w:rsidRPr="00F52667">
        <w:t>ſ</w:t>
      </w:r>
      <w:r>
        <w:t xml:space="preserve">zvéti, i nyi </w:t>
      </w:r>
      <w:r w:rsidRPr="00F52667">
        <w:t>ſ</w:t>
      </w:r>
      <w:r>
        <w:t>zercza da obatri,</w:t>
      </w:r>
      <w:r>
        <w:br/>
        <w:t>i danyim Dűs</w:t>
      </w:r>
      <w:r w:rsidRPr="00F52667">
        <w:t>ſ</w:t>
      </w:r>
      <w:r>
        <w:t>e zve</w:t>
      </w:r>
      <w:r w:rsidRPr="00F52667">
        <w:t>ſ</w:t>
      </w:r>
      <w:r>
        <w:t>zéli.</w:t>
      </w:r>
    </w:p>
    <w:p w14:paraId="242414B3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Po</w:t>
      </w:r>
      <w:r w:rsidRPr="00F52667">
        <w:t>ſ</w:t>
      </w:r>
      <w:r>
        <w:t>zlűhnite totu ki</w:t>
      </w:r>
      <w:r w:rsidRPr="00F52667">
        <w:t>ſ</w:t>
      </w:r>
      <w:r>
        <w:t>zte, ár</w:t>
      </w:r>
      <w:r w:rsidRPr="00F52667">
        <w:t>ſ</w:t>
      </w:r>
      <w:r>
        <w:t>zo rejcsi Bosje</w:t>
      </w:r>
      <w:r>
        <w:br/>
        <w:t>csi</w:t>
      </w:r>
      <w:r w:rsidRPr="00F52667">
        <w:t>ſ</w:t>
      </w:r>
      <w:r>
        <w:t xml:space="preserve">zte, glih kakoti </w:t>
      </w:r>
      <w:r w:rsidRPr="00F52667">
        <w:t>ſ</w:t>
      </w:r>
      <w:r>
        <w:t>zrebro csi</w:t>
      </w:r>
      <w:r w:rsidRPr="00F52667">
        <w:t>ſ</w:t>
      </w:r>
      <w:r>
        <w:t xml:space="preserve">ztvo, koje </w:t>
      </w:r>
      <w:r w:rsidRPr="00F52667">
        <w:t>ſ</w:t>
      </w:r>
      <w:r>
        <w:t>zedem</w:t>
      </w:r>
      <w:r>
        <w:br/>
        <w:t>krát preczverto, tak</w:t>
      </w:r>
      <w:r w:rsidRPr="00F52667">
        <w:t>ſ</w:t>
      </w:r>
      <w:r>
        <w:t xml:space="preserve">ze ta rejcs Bosja </w:t>
      </w:r>
      <w:r w:rsidRPr="00F52667">
        <w:t>ſ</w:t>
      </w:r>
      <w:r>
        <w:t>zvéta,</w:t>
      </w:r>
      <w:r>
        <w:br/>
        <w:t>med vernimi lűdmi kűsa, gda</w:t>
      </w:r>
      <w:r w:rsidRPr="00F52667">
        <w:t>ſ</w:t>
      </w:r>
      <w:r>
        <w:t>ze kris na nyé prepűscsa.</w:t>
      </w:r>
    </w:p>
    <w:p w14:paraId="173AD2BF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Záto vezdai mi poidimo, hválo Bogu prepevajmo,</w:t>
      </w:r>
      <w:r>
        <w:br/>
        <w:t>hválen boidi Go</w:t>
      </w:r>
      <w:r w:rsidRPr="00F52667">
        <w:t>ſ</w:t>
      </w:r>
      <w:r>
        <w:t>zpon Otecz, i z</w:t>
      </w:r>
      <w:r w:rsidRPr="00915720">
        <w:rPr>
          <w:rStyle w:val="teipersName"/>
        </w:rPr>
        <w:t>Kristusſem</w:t>
      </w:r>
      <w:r>
        <w:t xml:space="preserve"> ztvoim</w:t>
      </w:r>
      <w:r>
        <w:br/>
        <w:t>Szinom, navkűp i zobe</w:t>
      </w:r>
      <w:r w:rsidRPr="00F52667">
        <w:t>ſ</w:t>
      </w:r>
      <w:r>
        <w:t xml:space="preserve">zelnikom, </w:t>
      </w:r>
      <w:r w:rsidRPr="00F52667">
        <w:t>ſ</w:t>
      </w:r>
      <w:r>
        <w:t>zvétim Dűhom</w:t>
      </w:r>
      <w:r>
        <w:br/>
        <w:t xml:space="preserve">právim Bogom, zdai i vekvekoma. </w:t>
      </w:r>
    </w:p>
    <w:p w14:paraId="46B3BA4F" w14:textId="77777777" w:rsidR="00380A5E" w:rsidRDefault="00380A5E" w:rsidP="00380A5E">
      <w:pPr>
        <w:pStyle w:val="teiclosure0"/>
      </w:pPr>
      <w:r>
        <w:t>Amen.</w:t>
      </w:r>
    </w:p>
    <w:p w14:paraId="77FF4921" w14:textId="77777777" w:rsidR="00380A5E" w:rsidRDefault="00380A5E" w:rsidP="00380A5E">
      <w:pPr>
        <w:pStyle w:val="Naslov2"/>
      </w:pPr>
      <w:r>
        <w:t>Nouta. Midőn mi régső inségben</w:t>
      </w:r>
    </w:p>
    <w:p w14:paraId="17A56E6D" w14:textId="77777777" w:rsidR="00380A5E" w:rsidRDefault="00380A5E" w:rsidP="00380A5E">
      <w:pPr>
        <w:pStyle w:val="teiab"/>
      </w:pPr>
      <w:r>
        <w:t>Gda</w:t>
      </w:r>
      <w:r w:rsidRPr="00F52667">
        <w:t>ſ</w:t>
      </w:r>
      <w:r>
        <w:t>zmo mi vu potrebscini, ino v velikoi nevou-</w:t>
      </w:r>
      <w:r>
        <w:br/>
        <w:t>li, pomocsi mi ne nájdemo, kako koli</w:t>
      </w:r>
      <w:r w:rsidRPr="00F52667">
        <w:t>ſ</w:t>
      </w:r>
      <w:r>
        <w:t>ze trűdimo.</w:t>
      </w:r>
    </w:p>
    <w:p w14:paraId="408A13C1" w14:textId="77777777" w:rsidR="00380A5E" w:rsidRDefault="00380A5E" w:rsidP="00380A5E">
      <w:pPr>
        <w:pStyle w:val="teicatch-word"/>
      </w:pPr>
      <w:r>
        <w:t xml:space="preserve">Ondaje </w:t>
      </w:r>
    </w:p>
    <w:p w14:paraId="0C24A9E2" w14:textId="77777777" w:rsidR="00380A5E" w:rsidRDefault="00380A5E" w:rsidP="00380A5E">
      <w:pPr>
        <w:spacing w:after="200"/>
      </w:pPr>
      <w:r>
        <w:br w:type="page"/>
      </w:r>
    </w:p>
    <w:p w14:paraId="7596039D" w14:textId="77777777" w:rsidR="00380A5E" w:rsidRDefault="00380A5E" w:rsidP="00380A5E">
      <w:r>
        <w:lastRenderedPageBreak/>
        <w:t>/094v/</w:t>
      </w:r>
    </w:p>
    <w:p w14:paraId="171586F0" w14:textId="77777777" w:rsidR="00380A5E" w:rsidRDefault="00380A5E" w:rsidP="00380A5E">
      <w:pPr>
        <w:pStyle w:val="teifwPageNum"/>
      </w:pPr>
      <w:r>
        <w:t>195</w:t>
      </w:r>
    </w:p>
    <w:p w14:paraId="2FE6640E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Ondaje tou nám trou</w:t>
      </w:r>
      <w:r w:rsidRPr="00F52667">
        <w:t>ſ</w:t>
      </w:r>
      <w:r>
        <w:t>t leprai, dabi v</w:t>
      </w:r>
      <w:r w:rsidRPr="00F52667">
        <w:t>ſ</w:t>
      </w:r>
      <w:r>
        <w:t>zi tebe</w:t>
      </w:r>
      <w:r>
        <w:br/>
        <w:t>molili, oh Go</w:t>
      </w:r>
      <w:r w:rsidRPr="00F52667">
        <w:t>ſ</w:t>
      </w:r>
      <w:r>
        <w:t>zpon Boug milo</w:t>
      </w:r>
      <w:r w:rsidRPr="00F52667">
        <w:t>ſ</w:t>
      </w:r>
      <w:r>
        <w:t>ztivni, zonih ná</w:t>
      </w:r>
      <w:r w:rsidRPr="00F52667">
        <w:t>ſ</w:t>
      </w:r>
      <w:r>
        <w:t>z</w:t>
      </w:r>
      <w:r>
        <w:br/>
        <w:t>ti o</w:t>
      </w:r>
      <w:r w:rsidRPr="00F52667">
        <w:t>ſ</w:t>
      </w:r>
      <w:r>
        <w:t>zlobodi.</w:t>
      </w:r>
    </w:p>
    <w:p w14:paraId="34992FC6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Ktebi ocsi ino </w:t>
      </w:r>
      <w:r w:rsidRPr="00F52667">
        <w:t>ſ</w:t>
      </w:r>
      <w:r>
        <w:t>zercza gori zdignemo, sa-</w:t>
      </w:r>
      <w:r>
        <w:br/>
        <w:t>lo</w:t>
      </w:r>
      <w:r w:rsidRPr="00F52667">
        <w:t>ſ</w:t>
      </w:r>
      <w:r>
        <w:t>ztna pro</w:t>
      </w:r>
      <w:r w:rsidRPr="00F52667">
        <w:t>ſ</w:t>
      </w:r>
      <w:r>
        <w:t>zimo grehom proscsenye, i kas-</w:t>
      </w:r>
      <w:r>
        <w:br/>
        <w:t>tigam pomensanye.</w:t>
      </w:r>
    </w:p>
    <w:p w14:paraId="73CA8BBA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Stero </w:t>
      </w:r>
      <w:r w:rsidRPr="00F52667">
        <w:t>ſ</w:t>
      </w:r>
      <w:r>
        <w:t>zi v</w:t>
      </w:r>
      <w:r w:rsidRPr="00F52667">
        <w:t>ſ</w:t>
      </w:r>
      <w:r>
        <w:t>zeim obecsal ti, ki</w:t>
      </w:r>
      <w:r w:rsidRPr="00F52667">
        <w:t>ſ</w:t>
      </w:r>
      <w:r>
        <w:t>ze koli tebi</w:t>
      </w:r>
      <w:r>
        <w:br/>
        <w:t>moli, v</w:t>
      </w:r>
      <w:r w:rsidRPr="00915720">
        <w:rPr>
          <w:rStyle w:val="teipersName"/>
        </w:rPr>
        <w:t>Kristus</w:t>
      </w:r>
      <w:r>
        <w:t xml:space="preserve"> </w:t>
      </w:r>
      <w:r w:rsidRPr="00915720">
        <w:rPr>
          <w:rStyle w:val="teipersName"/>
        </w:rPr>
        <w:t>Jesusſa</w:t>
      </w:r>
      <w:r>
        <w:t xml:space="preserve"> imeni, kie nas</w:t>
      </w:r>
      <w:r>
        <w:br/>
        <w:t>szredbenilo vNébi.</w:t>
      </w:r>
    </w:p>
    <w:p w14:paraId="3C5F65BE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Záto zdai ktebi idemo, salo</w:t>
      </w:r>
      <w:r w:rsidRPr="00F52667">
        <w:t>ſ</w:t>
      </w:r>
      <w:r>
        <w:t>zt ti oznanue-</w:t>
      </w:r>
      <w:r>
        <w:br/>
        <w:t>mo, ár nikoga drűgoga nei, kibi ná</w:t>
      </w:r>
      <w:r w:rsidRPr="00F52667">
        <w:t>ſ</w:t>
      </w:r>
      <w:r>
        <w:t xml:space="preserve">z </w:t>
      </w:r>
      <w:r w:rsidRPr="00F52667">
        <w:t>ſ</w:t>
      </w:r>
      <w:r>
        <w:t>zpelal</w:t>
      </w:r>
      <w:r>
        <w:br/>
        <w:t>znevoule.</w:t>
      </w:r>
    </w:p>
    <w:p w14:paraId="32CEF793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Neglei nas</w:t>
      </w:r>
      <w:r w:rsidRPr="00F52667">
        <w:t>ſ</w:t>
      </w:r>
      <w:r>
        <w:t>i vnogi grehov, o</w:t>
      </w:r>
      <w:r w:rsidRPr="00F52667">
        <w:t>ſ</w:t>
      </w:r>
      <w:r>
        <w:t>zlobodi ná</w:t>
      </w:r>
      <w:r w:rsidRPr="00F52667">
        <w:t>ſ</w:t>
      </w:r>
      <w:r>
        <w:t>z zo-</w:t>
      </w:r>
      <w:r>
        <w:br/>
        <w:t>nik v</w:t>
      </w:r>
      <w:r w:rsidRPr="00F52667">
        <w:t>ſ</w:t>
      </w:r>
      <w:r>
        <w:t>zei, boidi znami vu nevoljai, inoje od</w:t>
      </w:r>
      <w:r>
        <w:br/>
        <w:t>ná</w:t>
      </w:r>
      <w:r w:rsidRPr="00F52667">
        <w:t>ſ</w:t>
      </w:r>
      <w:r>
        <w:t>z odvzemi.</w:t>
      </w:r>
    </w:p>
    <w:p w14:paraId="48FC9C2B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Za stero </w:t>
      </w:r>
      <w:r w:rsidRPr="00F52667">
        <w:t>ſ</w:t>
      </w:r>
      <w:r>
        <w:t>zercza nas</w:t>
      </w:r>
      <w:r w:rsidRPr="00F52667">
        <w:t>ſ</w:t>
      </w:r>
      <w:r>
        <w:t>ega, iménu tvemu dájemo</w:t>
      </w:r>
      <w:r>
        <w:br/>
        <w:t xml:space="preserve">hválo i Diho </w:t>
      </w:r>
      <w:r w:rsidRPr="00F52667">
        <w:t>ſ</w:t>
      </w:r>
      <w:r>
        <w:t>zpevajmo, verzdai i vekvekoma.</w:t>
      </w:r>
    </w:p>
    <w:p w14:paraId="1DFFE854" w14:textId="77777777" w:rsidR="00380A5E" w:rsidRDefault="00380A5E" w:rsidP="00380A5E">
      <w:pPr>
        <w:pStyle w:val="teiclosure0"/>
      </w:pPr>
      <w:r>
        <w:t xml:space="preserve">Amen. </w:t>
      </w:r>
    </w:p>
    <w:p w14:paraId="7D8095A9" w14:textId="77777777" w:rsidR="00380A5E" w:rsidRDefault="00380A5E" w:rsidP="00380A5E">
      <w:pPr>
        <w:spacing w:after="200"/>
      </w:pPr>
      <w:r>
        <w:br w:type="page"/>
      </w:r>
    </w:p>
    <w:p w14:paraId="48FA689C" w14:textId="77777777" w:rsidR="00380A5E" w:rsidRDefault="00380A5E" w:rsidP="00380A5E">
      <w:r>
        <w:lastRenderedPageBreak/>
        <w:t>/095r/</w:t>
      </w:r>
    </w:p>
    <w:p w14:paraId="498BF805" w14:textId="77777777" w:rsidR="00380A5E" w:rsidRDefault="00380A5E" w:rsidP="00380A5E">
      <w:pPr>
        <w:pStyle w:val="teifwPageNum"/>
      </w:pPr>
      <w:r>
        <w:t>196</w:t>
      </w:r>
    </w:p>
    <w:p w14:paraId="19B6BF5F" w14:textId="77777777" w:rsidR="00380A5E" w:rsidRPr="00915720" w:rsidRDefault="00380A5E" w:rsidP="00380A5E">
      <w:pPr>
        <w:rPr>
          <w:rStyle w:val="teibibl"/>
        </w:rPr>
      </w:pPr>
      <w:r w:rsidRPr="00915720">
        <w:rPr>
          <w:rStyle w:val="teibibl"/>
        </w:rPr>
        <w:t>Alia. Ad eandem melodiam. Ezech: 33.</w:t>
      </w:r>
    </w:p>
    <w:p w14:paraId="12D8540A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K ako</w:t>
      </w:r>
      <w:r w:rsidRPr="00F52667">
        <w:t>ſ</w:t>
      </w:r>
      <w:r>
        <w:t>zem ja</w:t>
      </w:r>
      <w:r w:rsidRPr="00F52667">
        <w:t>ſ</w:t>
      </w:r>
      <w:r>
        <w:t>z siv Boug veli, gresniko ne</w:t>
      </w:r>
      <w:r>
        <w:br/>
        <w:t xml:space="preserve">seleim </w:t>
      </w:r>
      <w:r w:rsidRPr="00F52667">
        <w:t>ſ</w:t>
      </w:r>
      <w:r>
        <w:t>zmerti, neg da</w:t>
      </w:r>
      <w:r w:rsidRPr="00F52667">
        <w:t>ſ</w:t>
      </w:r>
      <w:r>
        <w:t>ze kmeni poverné pokou-</w:t>
      </w:r>
      <w:r>
        <w:br/>
        <w:t>ro vcsini i sivé.</w:t>
      </w:r>
    </w:p>
    <w:p w14:paraId="101CC3C6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Záto po</w:t>
      </w:r>
      <w:r w:rsidRPr="00F52667">
        <w:t>ſ</w:t>
      </w:r>
      <w:r>
        <w:t xml:space="preserve">zlal vucsenike, predehnite </w:t>
      </w:r>
      <w:r w:rsidRPr="00F52667">
        <w:t>ſ</w:t>
      </w:r>
      <w:r>
        <w:t>zveitu</w:t>
      </w:r>
      <w:r>
        <w:br/>
        <w:t>recse, odpű</w:t>
      </w:r>
      <w:r w:rsidRPr="00F52667">
        <w:t>ſ</w:t>
      </w:r>
      <w:r>
        <w:t>ztek grehov v</w:t>
      </w:r>
      <w:r w:rsidRPr="00F52667">
        <w:t>ſ</w:t>
      </w:r>
      <w:r>
        <w:t>zakomu, kimie nyé</w:t>
      </w:r>
      <w:r>
        <w:br/>
        <w:t>sao, i verujo.</w:t>
      </w:r>
    </w:p>
    <w:p w14:paraId="3A8F48FD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Sternim grehe odpű</w:t>
      </w:r>
      <w:r w:rsidRPr="00F52667">
        <w:t>ſ</w:t>
      </w:r>
      <w:r>
        <w:t>ztite onim bodo odpűscseni,</w:t>
      </w:r>
      <w:r>
        <w:br/>
        <w:t>sterimje pak zadersite, onim bodo zaderseni.</w:t>
      </w:r>
    </w:p>
    <w:p w14:paraId="25EFE562" w14:textId="77777777" w:rsidR="00380A5E" w:rsidRDefault="00380A5E" w:rsidP="00380A5E">
      <w:pPr>
        <w:pStyle w:val="teiab"/>
      </w:pPr>
      <w:r w:rsidRPr="00915720">
        <w:rPr>
          <w:rStyle w:val="teilabelZnak"/>
        </w:rPr>
        <w:t>4.</w:t>
      </w:r>
      <w:r>
        <w:t xml:space="preserve"> Kai zvésete zvézanoje, kai ra</w:t>
      </w:r>
      <w:r w:rsidRPr="00F52667">
        <w:t>ſ</w:t>
      </w:r>
      <w:r>
        <w:t>zvésete</w:t>
      </w:r>
      <w:r>
        <w:br/>
        <w:t>prou</w:t>
      </w:r>
      <w:r w:rsidRPr="00F52667">
        <w:t>ſ</w:t>
      </w:r>
      <w:r>
        <w:t>ztoje, klűcse ja</w:t>
      </w:r>
      <w:r w:rsidRPr="00F52667">
        <w:t>ſ</w:t>
      </w:r>
      <w:r>
        <w:t>z vám od Nebé</w:t>
      </w:r>
      <w:r w:rsidRPr="00F52667">
        <w:t>ſ</w:t>
      </w:r>
      <w:r>
        <w:t>z v</w:t>
      </w:r>
      <w:r w:rsidRPr="00F52667">
        <w:t>ſ</w:t>
      </w:r>
      <w:r>
        <w:t>zeim</w:t>
      </w:r>
      <w:r>
        <w:br/>
        <w:t>dájem, zjednákim nacsinom.</w:t>
      </w:r>
    </w:p>
    <w:p w14:paraId="7F3FA169" w14:textId="77777777" w:rsidR="00380A5E" w:rsidRDefault="00380A5E" w:rsidP="00380A5E">
      <w:pPr>
        <w:pStyle w:val="teiab"/>
      </w:pPr>
      <w:r w:rsidRPr="00915720">
        <w:rPr>
          <w:rStyle w:val="teilabelZnak"/>
        </w:rPr>
        <w:t>5.</w:t>
      </w:r>
      <w:r>
        <w:t xml:space="preserve"> Komu tou rado</w:t>
      </w:r>
      <w:r w:rsidRPr="00F52667">
        <w:t>ſ</w:t>
      </w:r>
      <w:r>
        <w:t>zt poveite, daje odkűplen</w:t>
      </w:r>
      <w:r>
        <w:br/>
        <w:t>po kervi, Jesus</w:t>
      </w:r>
      <w:r w:rsidRPr="00F52667">
        <w:t>ſ</w:t>
      </w:r>
      <w:r>
        <w:t>a Szina Bósjega, od greha</w:t>
      </w:r>
      <w:r>
        <w:br/>
        <w:t>pekla i Vrága.</w:t>
      </w:r>
    </w:p>
    <w:p w14:paraId="47203DEB" w14:textId="77777777" w:rsidR="00380A5E" w:rsidRDefault="00380A5E" w:rsidP="00380A5E">
      <w:pPr>
        <w:pStyle w:val="teiab"/>
      </w:pPr>
      <w:r w:rsidRPr="00915720">
        <w:rPr>
          <w:rStyle w:val="teilabelZnak"/>
        </w:rPr>
        <w:t>6.</w:t>
      </w:r>
      <w:r>
        <w:t xml:space="preserve"> Onim recsem ki bo vervali, </w:t>
      </w:r>
      <w:r w:rsidRPr="00F52667">
        <w:t>ſ</w:t>
      </w:r>
      <w:r>
        <w:t>zvedocsán</w:t>
      </w:r>
      <w:r w:rsidRPr="00F52667">
        <w:t>ſ</w:t>
      </w:r>
      <w:r>
        <w:t>ztvo</w:t>
      </w:r>
      <w:r>
        <w:br/>
        <w:t>bo snyih csinili, i pouleg nyih bodo siveli, gre-</w:t>
      </w:r>
      <w:r>
        <w:br/>
        <w:t xml:space="preserve">hi </w:t>
      </w:r>
      <w:r w:rsidRPr="00F52667">
        <w:t>ſ</w:t>
      </w:r>
      <w:r>
        <w:t>zo nyim odpűscseni.</w:t>
      </w:r>
    </w:p>
    <w:p w14:paraId="3AF4351E" w14:textId="77777777" w:rsidR="00380A5E" w:rsidRDefault="00380A5E" w:rsidP="00380A5E">
      <w:pPr>
        <w:pStyle w:val="teicatch-word"/>
      </w:pPr>
      <w:r>
        <w:t>Moucs</w:t>
      </w:r>
    </w:p>
    <w:p w14:paraId="45A68415" w14:textId="77777777" w:rsidR="00380A5E" w:rsidRDefault="00380A5E" w:rsidP="00380A5E">
      <w:pPr>
        <w:spacing w:after="200"/>
      </w:pPr>
      <w:r>
        <w:br w:type="page"/>
      </w:r>
    </w:p>
    <w:p w14:paraId="2025FEB6" w14:textId="77777777" w:rsidR="00380A5E" w:rsidRDefault="00380A5E" w:rsidP="00380A5E">
      <w:r>
        <w:lastRenderedPageBreak/>
        <w:t>/095v/</w:t>
      </w:r>
    </w:p>
    <w:p w14:paraId="6CA940DD" w14:textId="77777777" w:rsidR="00380A5E" w:rsidRDefault="00380A5E" w:rsidP="00380A5E">
      <w:pPr>
        <w:pStyle w:val="teifwPageNum"/>
      </w:pPr>
      <w:r>
        <w:t>197</w:t>
      </w:r>
    </w:p>
    <w:p w14:paraId="342A59B1" w14:textId="77777777" w:rsidR="00380A5E" w:rsidRDefault="00380A5E" w:rsidP="00380A5E">
      <w:pPr>
        <w:pStyle w:val="teiab"/>
      </w:pPr>
      <w:r w:rsidRPr="00915720">
        <w:rPr>
          <w:rStyle w:val="teilabelZnak"/>
        </w:rPr>
        <w:t>7.</w:t>
      </w:r>
      <w:r>
        <w:t xml:space="preserve"> Moucs Nebe</w:t>
      </w:r>
      <w:r w:rsidRPr="00F52667">
        <w:t>ſ</w:t>
      </w:r>
      <w:r>
        <w:t>zkih klűcsev toje vézati i raz-</w:t>
      </w:r>
      <w:r>
        <w:br/>
        <w:t>vezati, ki</w:t>
      </w:r>
      <w:r w:rsidRPr="00F52667">
        <w:t>ſ</w:t>
      </w:r>
      <w:r>
        <w:t>zo k</w:t>
      </w:r>
      <w:r w:rsidRPr="00F52667">
        <w:t>ſ</w:t>
      </w:r>
      <w:r>
        <w:t>ztebri privézani, kerscsán</w:t>
      </w:r>
      <w:r w:rsidRPr="00F52667">
        <w:t>ſ</w:t>
      </w:r>
      <w:r>
        <w:t>z-</w:t>
      </w:r>
      <w:r>
        <w:br/>
        <w:t>koi materi Czérkvi.</w:t>
      </w:r>
    </w:p>
    <w:p w14:paraId="57BFBB6F" w14:textId="77777777" w:rsidR="00380A5E" w:rsidRDefault="00380A5E" w:rsidP="00380A5E">
      <w:pPr>
        <w:pStyle w:val="teiab"/>
      </w:pPr>
      <w:r w:rsidRPr="00915720">
        <w:rPr>
          <w:rStyle w:val="teilabelZnak"/>
        </w:rPr>
        <w:t>8.</w:t>
      </w:r>
      <w:r>
        <w:t xml:space="preserve"> Steroga Dűsna ve</w:t>
      </w:r>
      <w:r w:rsidRPr="00F52667">
        <w:t>ſ</w:t>
      </w:r>
      <w:r>
        <w:t>zt tousi, za vol vnoge</w:t>
      </w:r>
      <w:r>
        <w:br/>
        <w:t xml:space="preserve">grehe </w:t>
      </w:r>
      <w:r w:rsidRPr="00F52667">
        <w:t>ſ</w:t>
      </w:r>
      <w:r>
        <w:t>ztrási, on</w:t>
      </w:r>
      <w:r w:rsidRPr="00F52667">
        <w:t>ſ</w:t>
      </w:r>
      <w:r>
        <w:t>ze nai Kristus</w:t>
      </w:r>
      <w:r w:rsidRPr="00F52667">
        <w:t>ſ</w:t>
      </w:r>
      <w:r>
        <w:t>a dersi,</w:t>
      </w:r>
      <w:r>
        <w:br/>
        <w:t>ino odvézanya reicsi.</w:t>
      </w:r>
    </w:p>
    <w:p w14:paraId="71866CE2" w14:textId="77777777" w:rsidR="00380A5E" w:rsidRDefault="00380A5E" w:rsidP="00380A5E">
      <w:pPr>
        <w:pStyle w:val="teiab"/>
      </w:pPr>
      <w:r w:rsidRPr="00915720">
        <w:rPr>
          <w:rStyle w:val="teilabelZnak"/>
        </w:rPr>
        <w:t>9.</w:t>
      </w:r>
      <w:r>
        <w:t xml:space="preserve"> Dabi escse grehi na</w:t>
      </w:r>
      <w:r w:rsidRPr="00F52667">
        <w:t>ſſ</w:t>
      </w:r>
      <w:r>
        <w:t>i, znikelikim vék</w:t>
      </w:r>
      <w:r w:rsidRPr="00F52667">
        <w:t>ſ</w:t>
      </w:r>
      <w:r>
        <w:t>i</w:t>
      </w:r>
      <w:r>
        <w:br/>
        <w:t xml:space="preserve">bili, temahje Kristus Szin Bósi, </w:t>
      </w:r>
      <w:r w:rsidRPr="00F52667">
        <w:t>ſ</w:t>
      </w:r>
      <w:r>
        <w:t>zvoje</w:t>
      </w:r>
      <w:r>
        <w:br/>
        <w:t>milo</w:t>
      </w:r>
      <w:r w:rsidRPr="00F52667">
        <w:t>ſ</w:t>
      </w:r>
      <w:r>
        <w:t>zti odpű</w:t>
      </w:r>
      <w:r w:rsidRPr="00F52667">
        <w:t>ſ</w:t>
      </w:r>
      <w:r>
        <w:t>ztil.</w:t>
      </w:r>
    </w:p>
    <w:p w14:paraId="4D0C18F4" w14:textId="77777777" w:rsidR="00380A5E" w:rsidRDefault="00380A5E" w:rsidP="00380A5E">
      <w:pPr>
        <w:pStyle w:val="teiab"/>
      </w:pPr>
      <w:r w:rsidRPr="00915720">
        <w:rPr>
          <w:rStyle w:val="teilabelZnak"/>
        </w:rPr>
        <w:t>10.</w:t>
      </w:r>
      <w:r>
        <w:t xml:space="preserve"> Ár nyega </w:t>
      </w:r>
      <w:r w:rsidRPr="00F52667">
        <w:t>ſ</w:t>
      </w:r>
      <w:r>
        <w:t>zvéte miloscse, edna i</w:t>
      </w:r>
      <w:r w:rsidRPr="00F52667">
        <w:t>ſ</w:t>
      </w:r>
      <w:r>
        <w:t>zkricza</w:t>
      </w:r>
      <w:r>
        <w:br/>
        <w:t>véksaje, od v</w:t>
      </w:r>
      <w:r w:rsidRPr="00F52667">
        <w:t>ſ</w:t>
      </w:r>
      <w:r>
        <w:t xml:space="preserve">zega volnoga </w:t>
      </w:r>
      <w:r w:rsidRPr="00F52667">
        <w:t>ſ</w:t>
      </w:r>
      <w:r>
        <w:t>zveita nye-</w:t>
      </w:r>
      <w:r>
        <w:br/>
        <w:t>govi grehov vnosina.</w:t>
      </w:r>
    </w:p>
    <w:p w14:paraId="64263669" w14:textId="77777777" w:rsidR="00380A5E" w:rsidRDefault="00380A5E" w:rsidP="00380A5E">
      <w:pPr>
        <w:pStyle w:val="teiab"/>
      </w:pPr>
      <w:r w:rsidRPr="00915720">
        <w:rPr>
          <w:rStyle w:val="teilabelZnak"/>
        </w:rPr>
        <w:t>11.</w:t>
      </w:r>
      <w:r>
        <w:t xml:space="preserve"> Záto</w:t>
      </w:r>
      <w:r w:rsidRPr="00F52667">
        <w:t>ſ</w:t>
      </w:r>
      <w:r>
        <w:t>ze cslovik ne v</w:t>
      </w:r>
      <w:r w:rsidRPr="00F52667">
        <w:t>ſ</w:t>
      </w:r>
      <w:r>
        <w:t>ztrasi, tvoih vnou-</w:t>
      </w:r>
      <w:r>
        <w:br/>
        <w:t xml:space="preserve">gih </w:t>
      </w:r>
      <w:r w:rsidRPr="00206475">
        <w:rPr>
          <w:rStyle w:val="teidel"/>
        </w:rPr>
        <w:t>grehov</w:t>
      </w:r>
      <w:r>
        <w:t xml:space="preserve"> rusnih grehov, neg imei gori</w:t>
      </w:r>
      <w:r>
        <w:br/>
        <w:t>snyih v</w:t>
      </w:r>
      <w:r w:rsidRPr="00F52667">
        <w:t>ſ</w:t>
      </w:r>
      <w:r>
        <w:t>ztati, i prabo pokouro vcsini;</w:t>
      </w:r>
    </w:p>
    <w:p w14:paraId="290237F5" w14:textId="77777777" w:rsidR="00380A5E" w:rsidRDefault="00380A5E" w:rsidP="00380A5E">
      <w:pPr>
        <w:pStyle w:val="teiab"/>
      </w:pPr>
      <w:r w:rsidRPr="00915720">
        <w:rPr>
          <w:rStyle w:val="teilabelZnak"/>
        </w:rPr>
        <w:t>12.</w:t>
      </w:r>
      <w:r>
        <w:t xml:space="preserve"> I v</w:t>
      </w:r>
      <w:r w:rsidRPr="00F52667">
        <w:t>ſ</w:t>
      </w:r>
      <w:r>
        <w:t xml:space="preserve">ze dni sitka tvojega, boidi ti </w:t>
      </w:r>
      <w:r w:rsidRPr="00F52667">
        <w:t>ſ</w:t>
      </w:r>
      <w:r>
        <w:t>ztálen</w:t>
      </w:r>
      <w:r>
        <w:br/>
        <w:t>dokoncza, tak nájem sitka vecsnoga vzemes</w:t>
      </w:r>
      <w:r>
        <w:br/>
        <w:t>od Go</w:t>
      </w:r>
      <w:r w:rsidRPr="00F52667">
        <w:t>ſ</w:t>
      </w:r>
      <w:r>
        <w:t>zpodna Bouga.</w:t>
      </w:r>
    </w:p>
    <w:p w14:paraId="5529755D" w14:textId="77777777" w:rsidR="00380A5E" w:rsidRDefault="00380A5E" w:rsidP="00380A5E">
      <w:pPr>
        <w:pStyle w:val="teicatch-word"/>
      </w:pPr>
      <w:r>
        <w:t xml:space="preserve">Szin </w:t>
      </w:r>
    </w:p>
    <w:p w14:paraId="328855F1" w14:textId="77777777" w:rsidR="00380A5E" w:rsidRDefault="00380A5E" w:rsidP="00380A5E">
      <w:pPr>
        <w:spacing w:after="200"/>
      </w:pPr>
      <w:r>
        <w:br w:type="page"/>
      </w:r>
    </w:p>
    <w:p w14:paraId="3355BA45" w14:textId="77777777" w:rsidR="00380A5E" w:rsidRDefault="00380A5E" w:rsidP="00380A5E">
      <w:r>
        <w:lastRenderedPageBreak/>
        <w:t>/096r/</w:t>
      </w:r>
    </w:p>
    <w:p w14:paraId="7AD7B9FC" w14:textId="77777777" w:rsidR="00380A5E" w:rsidRDefault="00380A5E" w:rsidP="00380A5E">
      <w:pPr>
        <w:pStyle w:val="teifwPageNum"/>
      </w:pPr>
      <w:r>
        <w:t>198</w:t>
      </w:r>
    </w:p>
    <w:p w14:paraId="4106FF58" w14:textId="77777777" w:rsidR="00380A5E" w:rsidRDefault="00380A5E" w:rsidP="00380A5E">
      <w:pPr>
        <w:pStyle w:val="teiab"/>
      </w:pPr>
      <w:r w:rsidRPr="00915720">
        <w:rPr>
          <w:rStyle w:val="teilabelZnak"/>
        </w:rPr>
        <w:t>13.</w:t>
      </w:r>
      <w:r>
        <w:t xml:space="preserve"> Szin Bósi boidi ti hvála, za vol grehov</w:t>
      </w:r>
      <w:r>
        <w:br/>
        <w:t>odvezánya, vkom káses miloscso tvojo csuvai</w:t>
      </w:r>
      <w:r>
        <w:br/>
        <w:t>ná</w:t>
      </w:r>
      <w:r w:rsidRPr="00F52667">
        <w:t>ſ</w:t>
      </w:r>
      <w:r>
        <w:t>z pred v</w:t>
      </w:r>
      <w:r w:rsidRPr="00F52667">
        <w:t>ſ</w:t>
      </w:r>
      <w:r>
        <w:t>zom jálno</w:t>
      </w:r>
      <w:r w:rsidRPr="00F52667">
        <w:t>ſ</w:t>
      </w:r>
      <w:r>
        <w:t>ztyom.</w:t>
      </w:r>
    </w:p>
    <w:p w14:paraId="447EA41E" w14:textId="77777777" w:rsidR="00380A5E" w:rsidRDefault="00380A5E" w:rsidP="00380A5E">
      <w:pPr>
        <w:pStyle w:val="teiclosure0"/>
      </w:pPr>
      <w:r>
        <w:t xml:space="preserve">Amen. </w:t>
      </w:r>
    </w:p>
    <w:p w14:paraId="496AE1DF" w14:textId="77777777" w:rsidR="00380A5E" w:rsidRDefault="00380A5E" w:rsidP="00380A5E">
      <w:pPr>
        <w:pStyle w:val="Naslov2"/>
      </w:pPr>
      <w:r>
        <w:t>Cantio Delectabilis Finitis divinis</w:t>
      </w:r>
      <w:r>
        <w:br/>
        <w:t>Nouta. Áh Int vége vagyon.</w:t>
      </w:r>
    </w:p>
    <w:p w14:paraId="24681316" w14:textId="77777777" w:rsidR="00380A5E" w:rsidRDefault="00380A5E" w:rsidP="00380A5E">
      <w:pPr>
        <w:pStyle w:val="teiab"/>
      </w:pPr>
      <w:r w:rsidRPr="00915720">
        <w:rPr>
          <w:rStyle w:val="teilabelZnak"/>
        </w:rPr>
        <w:t>1.</w:t>
      </w:r>
      <w:r>
        <w:t xml:space="preserve"> Hvála Bogu koneczje molbe vcsenya </w:t>
      </w:r>
      <w:r w:rsidRPr="00F52667">
        <w:t>ſ</w:t>
      </w:r>
      <w:r>
        <w:t>zlűske</w:t>
      </w:r>
      <w:r>
        <w:br/>
        <w:t>Bóse, Bogh je v</w:t>
      </w:r>
      <w:r w:rsidRPr="00F52667">
        <w:t>ſ</w:t>
      </w:r>
      <w:r>
        <w:t>ze dobro vcsinil, zátomu</w:t>
      </w:r>
      <w:r>
        <w:br/>
        <w:t>hválo zdávajmo, nas Boug nai bode odicsen,</w:t>
      </w:r>
      <w:r>
        <w:br/>
        <w:t>da na</w:t>
      </w:r>
      <w:r w:rsidRPr="00F52667">
        <w:t>ſ</w:t>
      </w:r>
      <w:r>
        <w:t xml:space="preserve">zje </w:t>
      </w:r>
      <w:r w:rsidRPr="00F52667">
        <w:t>ſ</w:t>
      </w:r>
      <w:r>
        <w:t>zvov recsjov nahranil.</w:t>
      </w:r>
    </w:p>
    <w:p w14:paraId="47B0FC1F" w14:textId="77777777" w:rsidR="00380A5E" w:rsidRDefault="00380A5E" w:rsidP="00380A5E">
      <w:pPr>
        <w:pStyle w:val="teiab"/>
      </w:pPr>
      <w:r w:rsidRPr="00915720">
        <w:rPr>
          <w:rStyle w:val="teilabelZnak"/>
        </w:rPr>
        <w:t>2.</w:t>
      </w:r>
      <w:r>
        <w:t xml:space="preserve"> Daje Bosja </w:t>
      </w:r>
      <w:r w:rsidRPr="00F52667">
        <w:t>ſ</w:t>
      </w:r>
      <w:r>
        <w:t>zlűsba vő i nam blago</w:t>
      </w:r>
      <w:r w:rsidRPr="00F52667">
        <w:t>ſ</w:t>
      </w:r>
      <w:r>
        <w:t>zlov</w:t>
      </w:r>
      <w:r>
        <w:br/>
        <w:t>podeljen, tak idemo mi domo, hodécsi po</w:t>
      </w:r>
      <w:r>
        <w:br/>
        <w:t>bosi potih, Bosi Dűh ná</w:t>
      </w:r>
      <w:r w:rsidRPr="00F52667">
        <w:t>ſ</w:t>
      </w:r>
      <w:r>
        <w:t>z v</w:t>
      </w:r>
      <w:r w:rsidRPr="00F52667">
        <w:t>ſ</w:t>
      </w:r>
      <w:r>
        <w:t>zigdár rav-</w:t>
      </w:r>
      <w:r>
        <w:br/>
        <w:t>nai ino nai ná</w:t>
      </w:r>
      <w:r w:rsidRPr="00F52667">
        <w:t>ſ</w:t>
      </w:r>
      <w:r>
        <w:t>z v</w:t>
      </w:r>
      <w:r w:rsidRPr="00F52667">
        <w:t>ſ</w:t>
      </w:r>
      <w:r>
        <w:t>zei prav pripravi.</w:t>
      </w:r>
    </w:p>
    <w:p w14:paraId="6BC515E3" w14:textId="77777777" w:rsidR="00380A5E" w:rsidRDefault="00380A5E" w:rsidP="00380A5E">
      <w:pPr>
        <w:pStyle w:val="teiab"/>
      </w:pPr>
      <w:r w:rsidRPr="00915720">
        <w:rPr>
          <w:rStyle w:val="teilabelZnak"/>
        </w:rPr>
        <w:t>3.</w:t>
      </w:r>
      <w:r>
        <w:t xml:space="preserve"> Bog na</w:t>
      </w:r>
      <w:r w:rsidRPr="00F52667">
        <w:t>ſſ</w:t>
      </w:r>
      <w:r>
        <w:t>e vő idenye, aldui i noter idenye,</w:t>
      </w:r>
      <w:r>
        <w:br/>
        <w:t>nám nas v</w:t>
      </w:r>
      <w:r w:rsidRPr="00F52667">
        <w:t>ſ</w:t>
      </w:r>
      <w:r>
        <w:t>zak denésnyih krűh, blago</w:t>
      </w:r>
      <w:r w:rsidRPr="00F52667">
        <w:t>ſ</w:t>
      </w:r>
      <w:r>
        <w:t>zlovi</w:t>
      </w:r>
      <w:r>
        <w:br/>
        <w:t>i v</w:t>
      </w:r>
      <w:r w:rsidRPr="00F52667">
        <w:t>ſ</w:t>
      </w:r>
      <w:r>
        <w:t>ze delo, zblásenov ná</w:t>
      </w:r>
      <w:r w:rsidRPr="00F52667">
        <w:t>ſ</w:t>
      </w:r>
      <w:r>
        <w:t xml:space="preserve">z </w:t>
      </w:r>
      <w:r w:rsidRPr="00F52667">
        <w:t>ſ</w:t>
      </w:r>
      <w:r>
        <w:t>zmertjov darűi,</w:t>
      </w:r>
      <w:r>
        <w:br/>
        <w:t>i vu blásen</w:t>
      </w:r>
      <w:r w:rsidRPr="00F52667">
        <w:t>ſ</w:t>
      </w:r>
      <w:r>
        <w:t>ztvo ná</w:t>
      </w:r>
      <w:r w:rsidRPr="00F52667">
        <w:t>ſ</w:t>
      </w:r>
      <w:r>
        <w:t xml:space="preserve">z pripelai. </w:t>
      </w:r>
    </w:p>
    <w:p w14:paraId="02E5A380" w14:textId="77777777" w:rsidR="00380A5E" w:rsidRDefault="00380A5E" w:rsidP="00380A5E">
      <w:pPr>
        <w:pStyle w:val="teiclosure0"/>
      </w:pPr>
      <w:r>
        <w:t xml:space="preserve">Amen. </w:t>
      </w:r>
    </w:p>
    <w:p w14:paraId="3EBE06B2" w14:textId="77777777" w:rsidR="00380A5E" w:rsidRPr="001929BF" w:rsidRDefault="00380A5E" w:rsidP="00380A5E">
      <w:pPr>
        <w:spacing w:after="200"/>
        <w:rPr>
          <w:rStyle w:val="teigap"/>
        </w:rPr>
      </w:pPr>
      <w:r w:rsidRPr="001929BF">
        <w:rPr>
          <w:rStyle w:val="teigap"/>
        </w:rPr>
        <w:t>???</w:t>
      </w:r>
      <w:r w:rsidRPr="001929BF">
        <w:rPr>
          <w:rStyle w:val="teigap"/>
        </w:rPr>
        <w:br w:type="page"/>
      </w:r>
    </w:p>
    <w:p w14:paraId="1B13A00D" w14:textId="77777777" w:rsidR="00380A5E" w:rsidRDefault="00380A5E" w:rsidP="00380A5E">
      <w:r>
        <w:lastRenderedPageBreak/>
        <w:t>/096v/</w:t>
      </w:r>
    </w:p>
    <w:p w14:paraId="5AEFE4D8" w14:textId="77777777" w:rsidR="00380A5E" w:rsidRDefault="00380A5E" w:rsidP="00380A5E">
      <w:pPr>
        <w:pStyle w:val="teifwPageNum"/>
      </w:pPr>
      <w:r>
        <w:t>199</w:t>
      </w:r>
    </w:p>
    <w:p w14:paraId="402B0F4E" w14:textId="77777777" w:rsidR="00380A5E" w:rsidRDefault="00380A5E" w:rsidP="00380A5E">
      <w:r>
        <w:t>Sequntur Cantiones.</w:t>
      </w:r>
    </w:p>
    <w:p w14:paraId="4EF6FF33" w14:textId="77777777" w:rsidR="00380A5E" w:rsidRDefault="00380A5E" w:rsidP="00380A5E">
      <w:r>
        <w:t>Qadragesimales</w:t>
      </w:r>
    </w:p>
    <w:p w14:paraId="74A91586" w14:textId="77777777" w:rsidR="00380A5E" w:rsidRDefault="00380A5E" w:rsidP="00380A5E">
      <w:r>
        <w:t>aõ 1769. d. 15.</w:t>
      </w:r>
    </w:p>
    <w:p w14:paraId="15ABB942" w14:textId="77777777" w:rsidR="00380A5E" w:rsidRDefault="00380A5E" w:rsidP="00380A5E">
      <w:r>
        <w:t>Martij</w:t>
      </w:r>
    </w:p>
    <w:p w14:paraId="77EECAF3" w14:textId="77777777" w:rsidR="00380A5E" w:rsidRDefault="00380A5E" w:rsidP="00380A5E">
      <w:r>
        <w:t>I Zemes Csoyni.</w:t>
      </w:r>
    </w:p>
    <w:p w14:paraId="1EECD267" w14:textId="77777777" w:rsidR="00380A5E" w:rsidRDefault="00380A5E" w:rsidP="00380A5E">
      <w:r>
        <w:t>I Zemes csobi</w:t>
      </w:r>
    </w:p>
    <w:p w14:paraId="7E507249" w14:textId="77777777" w:rsidR="00380A5E" w:rsidRPr="004141C4" w:rsidRDefault="00380A5E" w:rsidP="00380A5E">
      <w:r>
        <w:t>B: Beske.</w:t>
      </w:r>
    </w:p>
    <w:p w14:paraId="1E64695F" w14:textId="27A3B91E" w:rsidR="00380A5E" w:rsidRDefault="00380A5E">
      <w:r>
        <w:br w:type="page"/>
      </w:r>
    </w:p>
    <w:p w14:paraId="089C095D" w14:textId="77777777" w:rsidR="00380A5E" w:rsidRDefault="00380A5E" w:rsidP="00380A5E">
      <w:r>
        <w:lastRenderedPageBreak/>
        <w:t>/097r/</w:t>
      </w:r>
    </w:p>
    <w:p w14:paraId="651FE76F" w14:textId="77777777" w:rsidR="00380A5E" w:rsidRDefault="00380A5E" w:rsidP="00380A5E">
      <w:pPr>
        <w:pStyle w:val="teifwPageNum"/>
      </w:pPr>
      <w:r>
        <w:t>200</w:t>
      </w:r>
    </w:p>
    <w:p w14:paraId="13FE8570" w14:textId="77777777" w:rsidR="00380A5E" w:rsidRDefault="00380A5E" w:rsidP="00380A5E">
      <w:pPr>
        <w:pStyle w:val="Naslov2"/>
        <w:rPr>
          <w:rStyle w:val="teiunclear"/>
          <w:b/>
          <w:bCs w:val="0"/>
        </w:rPr>
      </w:pPr>
      <w:r>
        <w:t xml:space="preserve">Ad Notam. A ki akar </w:t>
      </w:r>
      <w:r w:rsidRPr="00F15D07">
        <w:t>idv</w:t>
      </w:r>
      <w:r>
        <w:t>őzűl</w:t>
      </w:r>
      <w:r w:rsidRPr="00F15D07">
        <w:t xml:space="preserve">ni </w:t>
      </w:r>
    </w:p>
    <w:p w14:paraId="2651D3AF" w14:textId="77777777" w:rsidR="00380A5E" w:rsidRDefault="00380A5E" w:rsidP="00380A5E">
      <w:pPr>
        <w:pStyle w:val="teilabel"/>
      </w:pPr>
      <w:r w:rsidRPr="003F6805">
        <w:t>1.</w:t>
      </w:r>
      <w:r w:rsidRPr="00735A2F">
        <w:t xml:space="preserve"> </w:t>
      </w:r>
    </w:p>
    <w:p w14:paraId="2C32AAAE" w14:textId="77777777" w:rsidR="00380A5E" w:rsidRPr="00735A2F" w:rsidRDefault="00380A5E" w:rsidP="00380A5E">
      <w:pPr>
        <w:pStyle w:val="teiab"/>
      </w:pPr>
      <w:r w:rsidRPr="00735A2F">
        <w:t xml:space="preserve">Gdaje </w:t>
      </w:r>
      <w:r w:rsidRPr="00E41C85">
        <w:rPr>
          <w:rStyle w:val="teipersName"/>
        </w:rPr>
        <w:t>Jesus</w:t>
      </w:r>
      <w:r w:rsidRPr="00735A2F">
        <w:t xml:space="preserve"> nas </w:t>
      </w:r>
      <w:r w:rsidRPr="00DC2806">
        <w:t>ſz</w:t>
      </w:r>
      <w:r w:rsidRPr="00735A2F">
        <w:t>tvorit</w:t>
      </w:r>
      <w:r w:rsidRPr="001850D7">
        <w:t>el</w:t>
      </w:r>
      <w:r w:rsidRPr="003F6805">
        <w:t>, vuto veliko p</w:t>
      </w:r>
      <w:r>
        <w:t>ű</w:t>
      </w:r>
      <w:r w:rsidRPr="00735A2F">
        <w:t>s-</w:t>
      </w:r>
      <w:r w:rsidRPr="001850D7">
        <w:br/>
      </w:r>
      <w:r w:rsidRPr="003F6805">
        <w:t>csino, od D</w:t>
      </w:r>
      <w:r>
        <w:t>ű</w:t>
      </w:r>
      <w:r w:rsidRPr="00735A2F">
        <w:t xml:space="preserve">ha </w:t>
      </w:r>
      <w:r w:rsidRPr="00DC2806">
        <w:t>ſz</w:t>
      </w:r>
      <w:r w:rsidRPr="00735A2F">
        <w:t>véta zapelan</w:t>
      </w:r>
      <w:r w:rsidRPr="001850D7">
        <w:t>,</w:t>
      </w:r>
      <w:r w:rsidRPr="003F6805">
        <w:t xml:space="preserve"> dabi</w:t>
      </w:r>
      <w:r w:rsidRPr="00DC2806">
        <w:t>ſz</w:t>
      </w:r>
      <w:r w:rsidRPr="003F6805">
        <w:t>e</w:t>
      </w:r>
      <w:r w:rsidRPr="003F6805">
        <w:br/>
        <w:t xml:space="preserve">od Vraga </w:t>
      </w:r>
      <w:r w:rsidRPr="00DC2806">
        <w:t>ſz</w:t>
      </w:r>
      <w:r w:rsidRPr="003F6805">
        <w:t>k</w:t>
      </w:r>
      <w:r>
        <w:t>ű</w:t>
      </w:r>
      <w:r w:rsidRPr="00DC2806">
        <w:t>ſz</w:t>
      </w:r>
      <w:r w:rsidRPr="00735A2F">
        <w:t>it.</w:t>
      </w:r>
    </w:p>
    <w:p w14:paraId="2ECAA157" w14:textId="77777777" w:rsidR="00380A5E" w:rsidRDefault="00380A5E" w:rsidP="00380A5E">
      <w:pPr>
        <w:pStyle w:val="teilabel"/>
      </w:pPr>
      <w:r w:rsidRPr="004376B3">
        <w:t xml:space="preserve">2. </w:t>
      </w:r>
    </w:p>
    <w:p w14:paraId="2E9C4F10" w14:textId="77777777" w:rsidR="00380A5E" w:rsidRPr="00735A2F" w:rsidRDefault="00380A5E" w:rsidP="00380A5E">
      <w:pPr>
        <w:pStyle w:val="teiab"/>
      </w:pPr>
      <w:r w:rsidRPr="00735A2F">
        <w:t>I dabi</w:t>
      </w:r>
      <w:r w:rsidRPr="00DC2806">
        <w:t>ſz</w:t>
      </w:r>
      <w:r w:rsidRPr="00735A2F">
        <w:t>e on bil po</w:t>
      </w:r>
      <w:r w:rsidRPr="00DC2806">
        <w:t>ſz</w:t>
      </w:r>
      <w:r w:rsidRPr="00735A2F">
        <w:t>t</w:t>
      </w:r>
      <w:r w:rsidRPr="001850D7">
        <w:t>il, stirde</w:t>
      </w:r>
      <w:r w:rsidRPr="00DC2806">
        <w:t>ſz</w:t>
      </w:r>
      <w:r w:rsidRPr="003F6805">
        <w:t>éti dni i</w:t>
      </w:r>
      <w:r>
        <w:t xml:space="preserve"> </w:t>
      </w:r>
      <w:r>
        <w:br/>
      </w:r>
      <w:r w:rsidRPr="00735A2F">
        <w:t>nouc</w:t>
      </w:r>
      <w:r w:rsidRPr="001850D7">
        <w:t>s</w:t>
      </w:r>
      <w:r w:rsidRPr="003F6805">
        <w:t xml:space="preserve">i, i po telikom vreimeni, bil bi </w:t>
      </w:r>
      <w:r>
        <w:br/>
      </w:r>
      <w:r w:rsidRPr="00735A2F">
        <w:t>ogládil vp</w:t>
      </w:r>
      <w:r>
        <w:rPr>
          <w:rFonts w:ascii="ZRCola" w:hAnsi="ZRCola" w:cs="ZRCola"/>
        </w:rPr>
        <w:t>ű</w:t>
      </w:r>
      <w:r w:rsidRPr="00735A2F">
        <w:t>scsini.</w:t>
      </w:r>
    </w:p>
    <w:p w14:paraId="3D91E517" w14:textId="77777777" w:rsidR="00380A5E" w:rsidRDefault="00380A5E" w:rsidP="00380A5E">
      <w:pPr>
        <w:pStyle w:val="teilabel"/>
      </w:pPr>
      <w:r w:rsidRPr="004376B3">
        <w:t xml:space="preserve">3. </w:t>
      </w:r>
    </w:p>
    <w:p w14:paraId="210E79C0" w14:textId="77777777" w:rsidR="00380A5E" w:rsidRPr="001850D7" w:rsidRDefault="00380A5E" w:rsidP="00380A5E">
      <w:pPr>
        <w:pStyle w:val="teiab"/>
      </w:pPr>
      <w:r w:rsidRPr="00735A2F">
        <w:t>I pri</w:t>
      </w:r>
      <w:r w:rsidRPr="00DC2806">
        <w:t>ſz</w:t>
      </w:r>
      <w:r w:rsidRPr="00735A2F">
        <w:t xml:space="preserve">topi te </w:t>
      </w:r>
      <w:r w:rsidRPr="00DC2806">
        <w:t>ſz</w:t>
      </w:r>
      <w:r w:rsidRPr="00735A2F">
        <w:t>k</w:t>
      </w:r>
      <w:r>
        <w:rPr>
          <w:rFonts w:ascii="ZRCola" w:hAnsi="ZRCola" w:cs="ZRCola"/>
        </w:rPr>
        <w:t>ű</w:t>
      </w:r>
      <w:r w:rsidRPr="00735A2F">
        <w:t>savni</w:t>
      </w:r>
      <w:r>
        <w:t>k</w:t>
      </w:r>
      <w:r w:rsidRPr="00735A2F">
        <w:t xml:space="preserve">, recse </w:t>
      </w:r>
      <w:r>
        <w:br/>
      </w:r>
      <w:r w:rsidRPr="003F6805">
        <w:t xml:space="preserve">csi </w:t>
      </w:r>
      <w:r w:rsidRPr="00DC2806">
        <w:t>ſz</w:t>
      </w:r>
      <w:r w:rsidRPr="003F6805">
        <w:t xml:space="preserve">i ti </w:t>
      </w:r>
      <w:r w:rsidRPr="00DC2806">
        <w:t>ſz</w:t>
      </w:r>
      <w:r w:rsidRPr="003F6805">
        <w:t>in Bósi, zapovei da tou ka</w:t>
      </w:r>
      <w:r w:rsidRPr="00735A2F">
        <w:t>-</w:t>
      </w:r>
      <w:r>
        <w:br/>
      </w:r>
      <w:r w:rsidRPr="00735A2F">
        <w:t>mény</w:t>
      </w:r>
      <w:r w:rsidRPr="003F6805">
        <w:t>e, kr</w:t>
      </w:r>
      <w:r>
        <w:rPr>
          <w:rFonts w:ascii="ZRCola" w:hAnsi="ZRCola" w:cs="ZRCola"/>
        </w:rPr>
        <w:t>ű</w:t>
      </w:r>
      <w:r w:rsidRPr="00735A2F">
        <w:t>hom lekme</w:t>
      </w:r>
      <w:r w:rsidRPr="00DC2806">
        <w:t>ſz</w:t>
      </w:r>
      <w:r w:rsidRPr="00735A2F">
        <w:t xml:space="preserve">to postane. </w:t>
      </w:r>
    </w:p>
    <w:p w14:paraId="43617EC9" w14:textId="77777777" w:rsidR="00380A5E" w:rsidRDefault="00380A5E" w:rsidP="00380A5E">
      <w:pPr>
        <w:pStyle w:val="teilabel"/>
      </w:pPr>
      <w:r w:rsidRPr="004376B3">
        <w:t xml:space="preserve">4. </w:t>
      </w:r>
    </w:p>
    <w:p w14:paraId="0E49BC2A" w14:textId="77777777" w:rsidR="00380A5E" w:rsidRPr="001850D7" w:rsidRDefault="00380A5E" w:rsidP="00380A5E">
      <w:pPr>
        <w:pStyle w:val="teiab"/>
      </w:pPr>
      <w:r w:rsidRPr="00735A2F">
        <w:t>Odgovori pi</w:t>
      </w:r>
      <w:r w:rsidRPr="00DC2806">
        <w:t>ſz</w:t>
      </w:r>
      <w:r w:rsidRPr="00735A2F">
        <w:t>ano je</w:t>
      </w:r>
      <w:r w:rsidRPr="00DC2806">
        <w:t>ſz</w:t>
      </w:r>
      <w:r w:rsidRPr="00735A2F">
        <w:t xml:space="preserve">t, ne </w:t>
      </w:r>
      <w:r w:rsidRPr="003F6805">
        <w:t>‘sivé</w:t>
      </w:r>
      <w:r w:rsidRPr="00735A2F">
        <w:t xml:space="preserve"> cslovik </w:t>
      </w:r>
      <w:r>
        <w:br/>
      </w:r>
      <w:r w:rsidRPr="00DC2806">
        <w:t>ſz</w:t>
      </w:r>
      <w:r w:rsidRPr="00735A2F">
        <w:t>amim kr</w:t>
      </w:r>
      <w:r>
        <w:rPr>
          <w:rFonts w:ascii="ZRCola" w:hAnsi="ZRCola" w:cs="ZRCola"/>
        </w:rPr>
        <w:t>ű</w:t>
      </w:r>
      <w:r w:rsidRPr="00735A2F">
        <w:t>hom, nego v</w:t>
      </w:r>
      <w:r w:rsidRPr="00DC2806">
        <w:t>ſz</w:t>
      </w:r>
      <w:r w:rsidRPr="00735A2F">
        <w:t>akoterov rejcs-</w:t>
      </w:r>
      <w:r>
        <w:br/>
      </w:r>
      <w:r w:rsidRPr="00735A2F">
        <w:t xml:space="preserve">jov, </w:t>
      </w:r>
      <w:r w:rsidRPr="003F6805">
        <w:rPr>
          <w:rStyle w:val="teidel"/>
        </w:rPr>
        <w:t>ka</w:t>
      </w:r>
      <w:r w:rsidRPr="00735A2F">
        <w:t xml:space="preserve"> stera z Bo</w:t>
      </w:r>
      <w:r>
        <w:t>s</w:t>
      </w:r>
      <w:r w:rsidRPr="00735A2F">
        <w:t>i v</w:t>
      </w:r>
      <w:r>
        <w:rPr>
          <w:rFonts w:ascii="ZRCola" w:hAnsi="ZRCola" w:cs="ZRCola"/>
        </w:rPr>
        <w:t>ű</w:t>
      </w:r>
      <w:r w:rsidRPr="00DC2806">
        <w:t>ſz</w:t>
      </w:r>
      <w:r w:rsidRPr="00735A2F">
        <w:t>t v</w:t>
      </w:r>
      <w:r>
        <w:rPr>
          <w:rFonts w:ascii="ZRCola" w:hAnsi="ZRCola" w:cs="ZRCola"/>
        </w:rPr>
        <w:t>ő</w:t>
      </w:r>
      <w:r w:rsidRPr="00735A2F">
        <w:t>zhaja.</w:t>
      </w:r>
    </w:p>
    <w:p w14:paraId="3DC45440" w14:textId="77777777" w:rsidR="00380A5E" w:rsidRDefault="00380A5E" w:rsidP="00380A5E">
      <w:pPr>
        <w:pStyle w:val="teilabel"/>
      </w:pPr>
      <w:r w:rsidRPr="004376B3">
        <w:t xml:space="preserve">5. </w:t>
      </w:r>
    </w:p>
    <w:p w14:paraId="2FE0EF8C" w14:textId="77777777" w:rsidR="00380A5E" w:rsidRPr="001850D7" w:rsidRDefault="00380A5E" w:rsidP="00380A5E">
      <w:pPr>
        <w:pStyle w:val="teiab"/>
      </w:pPr>
      <w:r w:rsidRPr="00735A2F">
        <w:t>Ino z o</w:t>
      </w:r>
      <w:r w:rsidRPr="00DC2806">
        <w:t>ſz</w:t>
      </w:r>
      <w:r w:rsidRPr="00735A2F">
        <w:t xml:space="preserve">pet te </w:t>
      </w:r>
      <w:r w:rsidRPr="003F6805">
        <w:t>szk</w:t>
      </w:r>
      <w:r>
        <w:rPr>
          <w:rFonts w:ascii="ZRCola" w:hAnsi="ZRCola" w:cs="ZRCola"/>
        </w:rPr>
        <w:t>ű</w:t>
      </w:r>
      <w:r w:rsidRPr="00735A2F">
        <w:t>savnik, I vzé</w:t>
      </w:r>
      <w:r w:rsidRPr="001850D7">
        <w:t>lg</w:t>
      </w:r>
      <w:r w:rsidRPr="003F6805">
        <w:t xml:space="preserve"> vte</w:t>
      </w:r>
      <w:r>
        <w:br/>
      </w:r>
      <w:r w:rsidRPr="00DC2806">
        <w:t>ſz</w:t>
      </w:r>
      <w:r w:rsidRPr="00735A2F">
        <w:t>veti Várás</w:t>
      </w:r>
      <w:r w:rsidRPr="001850D7">
        <w:t>, ino na Cirkveni t</w:t>
      </w:r>
      <w:r>
        <w:rPr>
          <w:rFonts w:ascii="ZRCola" w:hAnsi="ZRCola" w:cs="ZRCola"/>
        </w:rPr>
        <w:t>ő</w:t>
      </w:r>
      <w:r w:rsidRPr="00735A2F">
        <w:t>ren,</w:t>
      </w:r>
      <w:r>
        <w:br/>
      </w:r>
      <w:r w:rsidRPr="00735A2F">
        <w:t>po</w:t>
      </w:r>
      <w:r w:rsidRPr="00DC2806">
        <w:t>ſz</w:t>
      </w:r>
      <w:r w:rsidRPr="00735A2F">
        <w:t>taviga i govori.</w:t>
      </w:r>
      <w:r w:rsidRPr="00FF77BD">
        <w:t xml:space="preserve"> </w:t>
      </w:r>
    </w:p>
    <w:p w14:paraId="63528E98" w14:textId="77777777" w:rsidR="00380A5E" w:rsidRDefault="00380A5E" w:rsidP="00380A5E">
      <w:pPr>
        <w:pStyle w:val="Odstavekseznama"/>
        <w:jc w:val="right"/>
        <w:rPr>
          <w:lang w:val="en-GB" w:eastAsia="x-none"/>
        </w:rPr>
      </w:pPr>
    </w:p>
    <w:p w14:paraId="71355B05" w14:textId="77777777" w:rsidR="00380A5E" w:rsidRPr="003F6805" w:rsidRDefault="00380A5E" w:rsidP="00380A5E">
      <w:pPr>
        <w:pStyle w:val="teicatch-word1"/>
      </w:pPr>
      <w:r w:rsidRPr="003F6805">
        <w:t>Ako jesi</w:t>
      </w:r>
    </w:p>
    <w:p w14:paraId="26F1CE0C" w14:textId="77777777" w:rsidR="00380A5E" w:rsidRDefault="00380A5E" w:rsidP="00380A5E">
      <w:pPr>
        <w:pStyle w:val="Odstavekseznama"/>
        <w:rPr>
          <w:lang w:val="en-GB" w:eastAsia="x-none"/>
        </w:rPr>
      </w:pPr>
    </w:p>
    <w:p w14:paraId="257A6652" w14:textId="77777777" w:rsidR="00380A5E" w:rsidRDefault="00380A5E" w:rsidP="00380A5E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63B427F6" w14:textId="77777777" w:rsidR="00380A5E" w:rsidRDefault="00380A5E" w:rsidP="00380A5E">
      <w:pPr>
        <w:pStyle w:val="Odstavekseznama"/>
        <w:rPr>
          <w:lang w:val="en-GB" w:eastAsia="x-none"/>
        </w:rPr>
      </w:pPr>
      <w:r>
        <w:rPr>
          <w:lang w:val="en-GB" w:eastAsia="x-none"/>
        </w:rPr>
        <w:lastRenderedPageBreak/>
        <w:t>/097v/</w:t>
      </w:r>
    </w:p>
    <w:p w14:paraId="116DEFD9" w14:textId="77777777" w:rsidR="00380A5E" w:rsidRDefault="00380A5E" w:rsidP="00380A5E">
      <w:pPr>
        <w:pStyle w:val="Odstavekseznama"/>
        <w:rPr>
          <w:lang w:val="en-GB" w:eastAsia="x-none"/>
        </w:rPr>
      </w:pPr>
    </w:p>
    <w:p w14:paraId="41970563" w14:textId="77777777" w:rsidR="00380A5E" w:rsidRPr="001D1984" w:rsidRDefault="00380A5E" w:rsidP="00380A5E">
      <w:pPr>
        <w:pStyle w:val="teifwPageNum"/>
      </w:pPr>
      <w:r w:rsidRPr="001D1984">
        <w:t>20</w:t>
      </w:r>
      <w:r w:rsidRPr="001D1984">
        <w:rPr>
          <w:u w:val="single"/>
        </w:rPr>
        <w:t>1</w:t>
      </w:r>
      <w:r w:rsidRPr="001D1984">
        <w:t>4</w:t>
      </w:r>
    </w:p>
    <w:p w14:paraId="59B69196" w14:textId="77777777" w:rsidR="00380A5E" w:rsidRDefault="00380A5E" w:rsidP="00380A5E">
      <w:pPr>
        <w:pStyle w:val="teilabel"/>
      </w:pPr>
      <w:r>
        <w:t>6.</w:t>
      </w:r>
    </w:p>
    <w:p w14:paraId="4BFC138A" w14:textId="77777777" w:rsidR="00380A5E" w:rsidRDefault="00380A5E" w:rsidP="00380A5E">
      <w:pPr>
        <w:pStyle w:val="teiab"/>
      </w:pPr>
      <w:r>
        <w:t>Ako je</w:t>
      </w:r>
      <w:r w:rsidRPr="00DC2806">
        <w:t>ſz</w:t>
      </w:r>
      <w:r>
        <w:t>i szin Bósi ti, pűstise z tőrna</w:t>
      </w:r>
      <w:r>
        <w:br/>
        <w:t>doli ti, zakai vu pi</w:t>
      </w:r>
      <w:r w:rsidRPr="00DC2806">
        <w:t>ſz</w:t>
      </w:r>
      <w:r>
        <w:t>mi od tébe, recsmi</w:t>
      </w:r>
      <w:r>
        <w:br/>
        <w:t>takvimi pi</w:t>
      </w:r>
      <w:r w:rsidRPr="00DC2806">
        <w:t>ſz</w:t>
      </w:r>
      <w:r>
        <w:t xml:space="preserve">ano. </w:t>
      </w:r>
    </w:p>
    <w:p w14:paraId="20866C20" w14:textId="77777777" w:rsidR="00380A5E" w:rsidRDefault="00380A5E" w:rsidP="00380A5E">
      <w:pPr>
        <w:pStyle w:val="teilabel"/>
      </w:pPr>
      <w:r>
        <w:t>7.</w:t>
      </w:r>
    </w:p>
    <w:p w14:paraId="5FEEDD0B" w14:textId="77777777" w:rsidR="00380A5E" w:rsidRDefault="00380A5E" w:rsidP="00380A5E">
      <w:pPr>
        <w:pStyle w:val="teiab"/>
      </w:pPr>
      <w:r>
        <w:t xml:space="preserve">Da tvoj </w:t>
      </w:r>
      <w:r w:rsidRPr="00DC2806">
        <w:t>ſz</w:t>
      </w:r>
      <w:r>
        <w:t xml:space="preserve">lugi </w:t>
      </w:r>
      <w:r w:rsidRPr="00DC2806">
        <w:t>ſz</w:t>
      </w:r>
      <w:r>
        <w:t>véti Angyelje, seséo se na</w:t>
      </w:r>
      <w:r>
        <w:br/>
        <w:t xml:space="preserve">rouke priéti, dase ti </w:t>
      </w:r>
      <w:r w:rsidRPr="00DC2806">
        <w:t>ſz</w:t>
      </w:r>
      <w:r>
        <w:t>ebe ne vdáris</w:t>
      </w:r>
      <w:r>
        <w:br/>
        <w:t xml:space="preserve">ve nogé vkamli ne vrazis. </w:t>
      </w:r>
    </w:p>
    <w:p w14:paraId="69A2CB88" w14:textId="77777777" w:rsidR="00380A5E" w:rsidRDefault="00380A5E" w:rsidP="00380A5E">
      <w:pPr>
        <w:pStyle w:val="teilabel"/>
      </w:pPr>
      <w:r>
        <w:t>8.</w:t>
      </w:r>
    </w:p>
    <w:p w14:paraId="256706C3" w14:textId="77777777" w:rsidR="00380A5E" w:rsidRDefault="00380A5E" w:rsidP="00380A5E">
      <w:pPr>
        <w:pStyle w:val="teiab"/>
      </w:pPr>
      <w:r>
        <w:t xml:space="preserve">Odgovori nyemu </w:t>
      </w:r>
      <w:r w:rsidRPr="00E41C85">
        <w:rPr>
          <w:rStyle w:val="teipersName"/>
        </w:rPr>
        <w:t>Jesus</w:t>
      </w:r>
      <w:r>
        <w:t>, pi</w:t>
      </w:r>
      <w:r w:rsidRPr="00DC2806">
        <w:t>ſz</w:t>
      </w:r>
      <w:r>
        <w:t>ano je</w:t>
      </w:r>
      <w:r w:rsidRPr="00DC2806">
        <w:t>ſz</w:t>
      </w:r>
      <w:r>
        <w:t>t v</w:t>
      </w:r>
      <w:r w:rsidRPr="00DC2806">
        <w:t>ſz</w:t>
      </w:r>
      <w:r>
        <w:t>vé-</w:t>
      </w:r>
      <w:r>
        <w:br/>
        <w:t>tom pi</w:t>
      </w:r>
      <w:r w:rsidRPr="00DC2806">
        <w:t>ſz</w:t>
      </w:r>
      <w:r>
        <w:t>mi, da nemas ti skűsavati</w:t>
      </w:r>
      <w:r>
        <w:br/>
        <w:t>Go</w:t>
      </w:r>
      <w:r w:rsidRPr="00DC2806">
        <w:t>ſz</w:t>
      </w:r>
      <w:r>
        <w:t xml:space="preserve">podna Bouga Zvojega. </w:t>
      </w:r>
    </w:p>
    <w:p w14:paraId="7C7B1EF5" w14:textId="77777777" w:rsidR="00380A5E" w:rsidRDefault="00380A5E" w:rsidP="00380A5E">
      <w:pPr>
        <w:pStyle w:val="teilabel"/>
      </w:pPr>
      <w:r>
        <w:t>9.</w:t>
      </w:r>
    </w:p>
    <w:p w14:paraId="1A5F9F15" w14:textId="77777777" w:rsidR="00380A5E" w:rsidRDefault="00380A5E" w:rsidP="00380A5E">
      <w:pPr>
        <w:pStyle w:val="teiab"/>
      </w:pPr>
      <w:r>
        <w:t>Zo</w:t>
      </w:r>
      <w:r w:rsidRPr="00DC2806">
        <w:t>ſz</w:t>
      </w:r>
      <w:r>
        <w:t xml:space="preserve">pérga vzé te </w:t>
      </w:r>
      <w:r w:rsidRPr="00DC2806">
        <w:t>ſz</w:t>
      </w:r>
      <w:r>
        <w:t>kűsavnilo, na goro</w:t>
      </w:r>
      <w:r>
        <w:br/>
        <w:t>kro</w:t>
      </w:r>
      <w:r w:rsidRPr="00640058">
        <w:rPr>
          <w:rStyle w:val="teiunclear"/>
        </w:rPr>
        <w:t>t</w:t>
      </w:r>
      <w:r>
        <w:t>o vi</w:t>
      </w:r>
      <w:r w:rsidRPr="00DC2806">
        <w:t>ſz</w:t>
      </w:r>
      <w:r>
        <w:t>oko, i pokázamu Or</w:t>
      </w:r>
      <w:r w:rsidRPr="00DC2806">
        <w:t>ſz</w:t>
      </w:r>
      <w:r>
        <w:t>áge,</w:t>
      </w:r>
      <w:r>
        <w:br/>
        <w:t xml:space="preserve">i nyih Diko govorecsi. </w:t>
      </w:r>
    </w:p>
    <w:p w14:paraId="6166A8B1" w14:textId="77777777" w:rsidR="00380A5E" w:rsidRDefault="00380A5E" w:rsidP="00380A5E">
      <w:pPr>
        <w:pStyle w:val="teilabel"/>
      </w:pPr>
      <w:r>
        <w:t>10.</w:t>
      </w:r>
    </w:p>
    <w:p w14:paraId="3A6273C1" w14:textId="77777777" w:rsidR="00380A5E" w:rsidRDefault="00380A5E" w:rsidP="00380A5E">
      <w:pPr>
        <w:pStyle w:val="teiab"/>
      </w:pPr>
      <w:r>
        <w:t>Eto ti scsém v</w:t>
      </w:r>
      <w:r w:rsidRPr="00DC2806">
        <w:t>ſz</w:t>
      </w:r>
      <w:r>
        <w:t>e ja</w:t>
      </w:r>
      <w:r w:rsidRPr="00DC2806">
        <w:t>ſz</w:t>
      </w:r>
      <w:r>
        <w:t xml:space="preserve"> dati, kar zo-</w:t>
      </w:r>
      <w:r>
        <w:br/>
        <w:t>csima vezdai vidis, ako pred mé ti</w:t>
      </w:r>
      <w:r>
        <w:br/>
        <w:t xml:space="preserve">pokleknes, te me bodes molil </w:t>
      </w:r>
      <w:r w:rsidRPr="00E41C85">
        <w:t>vezdai.</w:t>
      </w:r>
    </w:p>
    <w:p w14:paraId="6DFF8AB4" w14:textId="77777777" w:rsidR="00380A5E" w:rsidRDefault="00380A5E" w:rsidP="00380A5E">
      <w:pPr>
        <w:pStyle w:val="teicatch-word1"/>
      </w:pPr>
      <w:r>
        <w:t>Odgovori.</w:t>
      </w:r>
    </w:p>
    <w:p w14:paraId="7F790230" w14:textId="77777777" w:rsidR="00380A5E" w:rsidRDefault="00380A5E" w:rsidP="00380A5E">
      <w:r>
        <w:br w:type="page"/>
      </w:r>
    </w:p>
    <w:p w14:paraId="6055F3BB" w14:textId="77777777" w:rsidR="00380A5E" w:rsidRDefault="00380A5E" w:rsidP="00380A5E">
      <w:pPr>
        <w:pStyle w:val="Odstavekseznama"/>
      </w:pPr>
      <w:r>
        <w:lastRenderedPageBreak/>
        <w:t>/098r/</w:t>
      </w:r>
    </w:p>
    <w:p w14:paraId="5C74365B" w14:textId="77777777" w:rsidR="00380A5E" w:rsidRDefault="00380A5E" w:rsidP="00380A5E">
      <w:pPr>
        <w:pStyle w:val="teifwPageNum"/>
      </w:pPr>
      <w:r>
        <w:t>202</w:t>
      </w:r>
    </w:p>
    <w:p w14:paraId="715630B3" w14:textId="77777777" w:rsidR="00380A5E" w:rsidRDefault="00380A5E" w:rsidP="00380A5E">
      <w:pPr>
        <w:pStyle w:val="teilabel"/>
      </w:pPr>
      <w:r>
        <w:t>11.</w:t>
      </w:r>
    </w:p>
    <w:p w14:paraId="12973599" w14:textId="77777777" w:rsidR="00380A5E" w:rsidRDefault="00380A5E" w:rsidP="00380A5E">
      <w:pPr>
        <w:pStyle w:val="teiab"/>
      </w:pPr>
      <w:r>
        <w:t xml:space="preserve">Odgovori natou </w:t>
      </w:r>
      <w:r w:rsidRPr="00E41C85">
        <w:rPr>
          <w:rStyle w:val="teipersName"/>
        </w:rPr>
        <w:t>Jesus</w:t>
      </w:r>
      <w:r>
        <w:t xml:space="preserve">, odidi od méne </w:t>
      </w:r>
      <w:r w:rsidRPr="00333AD7">
        <w:rPr>
          <w:rStyle w:val="teiunclear"/>
        </w:rPr>
        <w:t>la</w:t>
      </w:r>
      <w:r>
        <w:rPr>
          <w:rStyle w:val="teiunclear"/>
          <w:rFonts w:cstheme="minorBidi"/>
          <w:b w:val="0"/>
          <w:color w:val="auto"/>
          <w:lang w:val="sl-SI" w:eastAsia="en-US"/>
        </w:rPr>
        <w:br/>
      </w:r>
      <w:r>
        <w:t>tan, pi</w:t>
      </w:r>
      <w:r w:rsidRPr="00DC2806">
        <w:t>ſz</w:t>
      </w:r>
      <w:r>
        <w:t>ano je</w:t>
      </w:r>
      <w:r w:rsidRPr="00DC2806">
        <w:t>ſz</w:t>
      </w:r>
      <w:r>
        <w:t xml:space="preserve">t da ti moli, </w:t>
      </w:r>
      <w:r w:rsidRPr="00DC2806">
        <w:t>ſz</w:t>
      </w:r>
      <w:r>
        <w:t>vega Bou-</w:t>
      </w:r>
      <w:r>
        <w:br/>
        <w:t xml:space="preserve">ga ino </w:t>
      </w:r>
      <w:r w:rsidRPr="00333AD7">
        <w:t>s</w:t>
      </w:r>
      <w:r>
        <w:t xml:space="preserve">lűsi. </w:t>
      </w:r>
    </w:p>
    <w:p w14:paraId="4DEFD7B8" w14:textId="77777777" w:rsidR="00380A5E" w:rsidRDefault="00380A5E" w:rsidP="00380A5E">
      <w:pPr>
        <w:pStyle w:val="teilabel"/>
      </w:pPr>
      <w:r>
        <w:t>12.</w:t>
      </w:r>
    </w:p>
    <w:p w14:paraId="05337CF9" w14:textId="77777777" w:rsidR="00380A5E" w:rsidRDefault="00380A5E" w:rsidP="00380A5E">
      <w:pPr>
        <w:pStyle w:val="teiab"/>
      </w:pPr>
      <w:r>
        <w:t>Onda kme</w:t>
      </w:r>
      <w:r w:rsidRPr="00DC2806">
        <w:t>ſz</w:t>
      </w:r>
      <w:r>
        <w:t>to te szkűsávnik, od</w:t>
      </w:r>
      <w:r w:rsidRPr="00E41C85">
        <w:rPr>
          <w:rStyle w:val="teipersName"/>
        </w:rPr>
        <w:t xml:space="preserve"> Kris-</w:t>
      </w:r>
      <w:r w:rsidRPr="00E41C85">
        <w:rPr>
          <w:rStyle w:val="teipersName"/>
        </w:rPr>
        <w:br/>
        <w:t xml:space="preserve">tuſa </w:t>
      </w:r>
      <w:r>
        <w:t>procs odide, i pri</w:t>
      </w:r>
      <w:r w:rsidRPr="00DC2806">
        <w:t>ſz</w:t>
      </w:r>
      <w:r>
        <w:t>topivsi Angyel-</w:t>
      </w:r>
      <w:r>
        <w:br/>
        <w:t xml:space="preserve">je, </w:t>
      </w:r>
      <w:r w:rsidRPr="00DC2806">
        <w:t>ſz</w:t>
      </w:r>
      <w:r>
        <w:t>lűsio kak stvoritelu.</w:t>
      </w:r>
    </w:p>
    <w:p w14:paraId="234E08BE" w14:textId="77777777" w:rsidR="00380A5E" w:rsidRDefault="00380A5E" w:rsidP="00380A5E">
      <w:pPr>
        <w:pStyle w:val="teilabel"/>
      </w:pPr>
      <w:r>
        <w:t>13.</w:t>
      </w:r>
    </w:p>
    <w:p w14:paraId="03B221EA" w14:textId="77777777" w:rsidR="00380A5E" w:rsidRDefault="00380A5E" w:rsidP="00380A5E">
      <w:pPr>
        <w:pStyle w:val="teiab"/>
      </w:pPr>
      <w:r>
        <w:t>Záto i mi pri</w:t>
      </w:r>
      <w:r w:rsidRPr="00DC2806">
        <w:t>ſz</w:t>
      </w:r>
      <w:r>
        <w:t>topimo, verno nyemu</w:t>
      </w:r>
      <w:r>
        <w:br/>
        <w:t>v</w:t>
      </w:r>
      <w:r w:rsidRPr="00DC2806">
        <w:t>ſz</w:t>
      </w:r>
      <w:r>
        <w:t xml:space="preserve">i </w:t>
      </w:r>
      <w:r w:rsidRPr="00DC2806">
        <w:t>ſz</w:t>
      </w:r>
      <w:r>
        <w:t>lűsimo, reicsi nyega po</w:t>
      </w:r>
      <w:r w:rsidRPr="00DC2806">
        <w:t>ſz</w:t>
      </w:r>
      <w:r>
        <w:t>lűsaimo</w:t>
      </w:r>
      <w:r>
        <w:br/>
        <w:t>i dajo vpámeti zdersimo.</w:t>
      </w:r>
    </w:p>
    <w:p w14:paraId="63CBCD05" w14:textId="77777777" w:rsidR="00380A5E" w:rsidRDefault="00380A5E" w:rsidP="00380A5E">
      <w:pPr>
        <w:pStyle w:val="teilabel"/>
      </w:pPr>
      <w:r>
        <w:t xml:space="preserve">14. </w:t>
      </w:r>
    </w:p>
    <w:p w14:paraId="1C852FCE" w14:textId="77777777" w:rsidR="00380A5E" w:rsidRDefault="00380A5E" w:rsidP="00380A5E">
      <w:pPr>
        <w:pStyle w:val="teiab"/>
      </w:pPr>
      <w:r>
        <w:t>Téje reicsi v</w:t>
      </w:r>
      <w:r w:rsidRPr="00DC2806">
        <w:t>ſz</w:t>
      </w:r>
      <w:r>
        <w:t>e popi</w:t>
      </w:r>
      <w:r w:rsidRPr="00DC2806">
        <w:t>ſz</w:t>
      </w:r>
      <w:r>
        <w:t xml:space="preserve">al, </w:t>
      </w:r>
      <w:r w:rsidRPr="00DC2806">
        <w:t>ſz</w:t>
      </w:r>
      <w:r>
        <w:t xml:space="preserve">véti </w:t>
      </w:r>
      <w:r w:rsidRPr="00E41C85">
        <w:rPr>
          <w:rStyle w:val="teipersName"/>
        </w:rPr>
        <w:t>Matt</w:t>
      </w:r>
      <w:r w:rsidRPr="00E41C85">
        <w:rPr>
          <w:rStyle w:val="teipersName"/>
        </w:rPr>
        <w:br/>
        <w:t>he</w:t>
      </w:r>
      <w:r>
        <w:t xml:space="preserve"> vstertom deli, Ocsu </w:t>
      </w:r>
      <w:r w:rsidRPr="00DC2806">
        <w:t>ſz</w:t>
      </w:r>
      <w:r>
        <w:t>inu ino Duho,</w:t>
      </w:r>
      <w:r>
        <w:br/>
        <w:t xml:space="preserve">boidi Dika ino hvála. </w:t>
      </w:r>
    </w:p>
    <w:p w14:paraId="3C87B665" w14:textId="77777777" w:rsidR="00380A5E" w:rsidRDefault="00380A5E" w:rsidP="00380A5E">
      <w:pPr>
        <w:pStyle w:val="teicloser"/>
      </w:pPr>
      <w:r>
        <w:t>Amen.</w:t>
      </w:r>
    </w:p>
    <w:p w14:paraId="3D6D2240" w14:textId="77777777" w:rsidR="00380A5E" w:rsidRDefault="00380A5E" w:rsidP="00380A5E">
      <w:pPr>
        <w:pStyle w:val="Odstavekseznama"/>
      </w:pPr>
    </w:p>
    <w:p w14:paraId="1EC7B7C3" w14:textId="77777777" w:rsidR="00380A5E" w:rsidRDefault="00380A5E" w:rsidP="00380A5E">
      <w:pPr>
        <w:pStyle w:val="Naslov2"/>
      </w:pPr>
      <w:r>
        <w:t>Nouta. In Dia J</w:t>
      </w:r>
      <w:r w:rsidRPr="00DC2806">
        <w:t>ſ</w:t>
      </w:r>
      <w:r>
        <w:t xml:space="preserve">eus </w:t>
      </w:r>
      <w:r w:rsidRPr="00E41C85">
        <w:rPr>
          <w:rStyle w:val="teiabbr"/>
        </w:rPr>
        <w:t>Xtus</w:t>
      </w:r>
      <w:r>
        <w:t xml:space="preserve"> mi valcs</w:t>
      </w:r>
    </w:p>
    <w:p w14:paraId="6EE16464" w14:textId="77777777" w:rsidR="00380A5E" w:rsidRDefault="00380A5E" w:rsidP="00380A5E">
      <w:pPr>
        <w:pStyle w:val="teilabel"/>
      </w:pPr>
      <w:r>
        <w:t>1.</w:t>
      </w:r>
    </w:p>
    <w:p w14:paraId="57D54524" w14:textId="77777777" w:rsidR="00380A5E" w:rsidRDefault="00380A5E" w:rsidP="00380A5E">
      <w:pPr>
        <w:pStyle w:val="teiab"/>
      </w:pPr>
      <w:r w:rsidRPr="00E26337">
        <w:rPr>
          <w:rStyle w:val="teipersName"/>
        </w:rPr>
        <w:t>Jesus Xtu͠s</w:t>
      </w:r>
      <w:r>
        <w:t xml:space="preserve"> Ocza Boga </w:t>
      </w:r>
      <w:r w:rsidRPr="00DC2806">
        <w:t>ſz</w:t>
      </w:r>
      <w:r>
        <w:t>in zveli-</w:t>
      </w:r>
      <w:r>
        <w:br/>
        <w:t>csitel, zvi</w:t>
      </w:r>
      <w:r w:rsidRPr="00DC2806">
        <w:t>ſz</w:t>
      </w:r>
      <w:r>
        <w:t>oki Nebe</w:t>
      </w:r>
      <w:r w:rsidRPr="00DC2806">
        <w:t>ſz</w:t>
      </w:r>
      <w:r>
        <w:t xml:space="preserve"> na </w:t>
      </w:r>
      <w:r w:rsidRPr="00DC2806">
        <w:t>ſz</w:t>
      </w:r>
      <w:r>
        <w:t>veit</w:t>
      </w:r>
    </w:p>
    <w:p w14:paraId="2BCA56D0" w14:textId="77777777" w:rsidR="00380A5E" w:rsidRDefault="00380A5E" w:rsidP="00380A5E">
      <w:pPr>
        <w:pStyle w:val="teicatch-word1"/>
      </w:pPr>
      <w:r>
        <w:t>od Oczaje</w:t>
      </w:r>
    </w:p>
    <w:p w14:paraId="0C713026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D50D953" w14:textId="77777777" w:rsidR="00380A5E" w:rsidRDefault="00380A5E" w:rsidP="00380A5E">
      <w:r>
        <w:lastRenderedPageBreak/>
        <w:t>/098v/</w:t>
      </w:r>
    </w:p>
    <w:p w14:paraId="51AE35D8" w14:textId="77777777" w:rsidR="00380A5E" w:rsidRDefault="00380A5E" w:rsidP="00380A5E">
      <w:pPr>
        <w:pStyle w:val="teifwPageNum"/>
      </w:pPr>
      <w:r>
        <w:t>203</w:t>
      </w:r>
    </w:p>
    <w:p w14:paraId="23548081" w14:textId="77777777" w:rsidR="00380A5E" w:rsidRPr="001D1984" w:rsidRDefault="00380A5E" w:rsidP="00380A5E">
      <w:pPr>
        <w:pStyle w:val="teifwPageNum"/>
        <w:jc w:val="left"/>
        <w:rPr>
          <w:strike/>
        </w:rPr>
      </w:pPr>
    </w:p>
    <w:p w14:paraId="7BD290F4" w14:textId="77777777" w:rsidR="00380A5E" w:rsidRPr="00DC2806" w:rsidRDefault="00380A5E" w:rsidP="00380A5E">
      <w:pPr>
        <w:pStyle w:val="teilabel"/>
        <w:rPr>
          <w:rStyle w:val="teisupplied"/>
          <w:rFonts w:cstheme="minorBidi"/>
          <w:b w:val="0"/>
          <w:color w:val="auto"/>
          <w:lang w:val="sl-SI" w:eastAsia="en-US"/>
        </w:rPr>
      </w:pPr>
      <w:r w:rsidRPr="00DC2806">
        <w:rPr>
          <w:rStyle w:val="teisupplied"/>
          <w:rFonts w:cstheme="minorBidi"/>
          <w:b w:val="0"/>
          <w:color w:val="auto"/>
          <w:lang w:val="sl-SI" w:eastAsia="en-US"/>
        </w:rPr>
        <w:t>1.</w:t>
      </w:r>
    </w:p>
    <w:p w14:paraId="580FD467" w14:textId="77777777" w:rsidR="00380A5E" w:rsidRDefault="00380A5E" w:rsidP="00380A5E">
      <w:pPr>
        <w:pStyle w:val="teiab"/>
      </w:pPr>
      <w:r>
        <w:t>Od Oczaje pri</w:t>
      </w:r>
      <w:r w:rsidRPr="00DC2806">
        <w:t>ſ</w:t>
      </w:r>
      <w:r>
        <w:t>sel, za gresnike natoi zem-</w:t>
      </w:r>
      <w:r>
        <w:br/>
        <w:t xml:space="preserve">li </w:t>
      </w:r>
      <w:r w:rsidRPr="00DC2806">
        <w:t>ſz</w:t>
      </w:r>
      <w:r>
        <w:t xml:space="preserve">trasno </w:t>
      </w:r>
      <w:r w:rsidRPr="00DC2806">
        <w:t>ſz</w:t>
      </w:r>
      <w:r>
        <w:t xml:space="preserve">mert </w:t>
      </w:r>
      <w:r w:rsidRPr="00DC2806">
        <w:t>ſz</w:t>
      </w:r>
      <w:r>
        <w:t>terpel, da tak bi náz-</w:t>
      </w:r>
      <w:r>
        <w:br/>
      </w:r>
      <w:r w:rsidRPr="00DC2806">
        <w:t>ſz</w:t>
      </w:r>
      <w:r>
        <w:t>vemu Oczu on preporocsil.</w:t>
      </w:r>
    </w:p>
    <w:p w14:paraId="725465AE" w14:textId="77777777" w:rsidR="00380A5E" w:rsidRDefault="00380A5E" w:rsidP="00380A5E">
      <w:pPr>
        <w:pStyle w:val="teilabel"/>
      </w:pPr>
      <w:r>
        <w:t>2.</w:t>
      </w:r>
    </w:p>
    <w:p w14:paraId="2ACDC47D" w14:textId="77777777" w:rsidR="00380A5E" w:rsidRDefault="00380A5E" w:rsidP="00380A5E">
      <w:pPr>
        <w:pStyle w:val="teiab"/>
      </w:pPr>
      <w:r>
        <w:t>Zablodjene ovcze bemo v</w:t>
      </w:r>
      <w:r w:rsidRPr="00DC2806">
        <w:t>ſz</w:t>
      </w:r>
      <w:r>
        <w:t xml:space="preserve">i od </w:t>
      </w:r>
      <w:r w:rsidRPr="00277CA3">
        <w:rPr>
          <w:rStyle w:val="teipersName"/>
        </w:rPr>
        <w:t>Adama</w:t>
      </w:r>
      <w:r>
        <w:t>,</w:t>
      </w:r>
      <w:r>
        <w:br/>
        <w:t>vu velikih grehi je</w:t>
      </w:r>
      <w:r w:rsidRPr="00DC2806">
        <w:t>ſz</w:t>
      </w:r>
      <w:r>
        <w:t>mo mi v</w:t>
      </w:r>
      <w:r w:rsidRPr="00DC2806">
        <w:t>ſz</w:t>
      </w:r>
      <w:r>
        <w:t>i lesali,</w:t>
      </w:r>
      <w:r>
        <w:br/>
        <w:t>neje bilou ki bi ná</w:t>
      </w:r>
      <w:r w:rsidRPr="00DC2806">
        <w:t>ſz</w:t>
      </w:r>
      <w:r>
        <w:t xml:space="preserve"> zonih bil pomogel,</w:t>
      </w:r>
      <w:r>
        <w:br/>
      </w:r>
      <w:r w:rsidRPr="00CE3A77">
        <w:t xml:space="preserve">Goſzpon </w:t>
      </w:r>
      <w:r w:rsidRPr="00277CA3">
        <w:rPr>
          <w:rStyle w:val="teipersName"/>
        </w:rPr>
        <w:t>Jesus</w:t>
      </w:r>
      <w:r>
        <w:t xml:space="preserve"> za ná</w:t>
      </w:r>
      <w:r w:rsidRPr="00DC2806">
        <w:t>ſz</w:t>
      </w:r>
      <w:r>
        <w:t xml:space="preserve"> </w:t>
      </w:r>
      <w:r w:rsidRPr="00DC2806">
        <w:t>ſz</w:t>
      </w:r>
      <w:r>
        <w:t>eje v</w:t>
      </w:r>
      <w:r w:rsidRPr="00DC2806">
        <w:t>ſz</w:t>
      </w:r>
      <w:r>
        <w:t>eih on alduval.</w:t>
      </w:r>
    </w:p>
    <w:p w14:paraId="32F7C80D" w14:textId="77777777" w:rsidR="00380A5E" w:rsidRDefault="00380A5E" w:rsidP="00380A5E">
      <w:pPr>
        <w:pStyle w:val="teilabel"/>
      </w:pPr>
      <w:r>
        <w:t>3.</w:t>
      </w:r>
    </w:p>
    <w:p w14:paraId="66C26FFD" w14:textId="77777777" w:rsidR="00380A5E" w:rsidRDefault="00380A5E" w:rsidP="00380A5E">
      <w:pPr>
        <w:pStyle w:val="teiab"/>
      </w:pPr>
      <w:r>
        <w:t xml:space="preserve">V </w:t>
      </w:r>
      <w:r w:rsidRPr="00DC2806">
        <w:t>ſz</w:t>
      </w:r>
      <w:r>
        <w:t>iromastvi rodil-</w:t>
      </w:r>
      <w:r w:rsidRPr="00DC2806">
        <w:t>ſz</w:t>
      </w:r>
      <w:r>
        <w:t xml:space="preserve">eje, z </w:t>
      </w:r>
      <w:r w:rsidRPr="00277CA3">
        <w:rPr>
          <w:rStyle w:val="teipersName"/>
        </w:rPr>
        <w:t>Deve Marie</w:t>
      </w:r>
      <w:r>
        <w:t>, od</w:t>
      </w:r>
      <w:r>
        <w:br/>
      </w:r>
      <w:r w:rsidRPr="00277CA3">
        <w:rPr>
          <w:rStyle w:val="teipersName"/>
        </w:rPr>
        <w:t>Josepha</w:t>
      </w:r>
      <w:r>
        <w:t xml:space="preserve"> vu Ja</w:t>
      </w:r>
      <w:r w:rsidRPr="00DC2806">
        <w:t>ſz</w:t>
      </w:r>
      <w:r>
        <w:t xml:space="preserve">licze, polosil </w:t>
      </w:r>
      <w:r w:rsidRPr="00DC2806">
        <w:t>ſz</w:t>
      </w:r>
      <w:r>
        <w:t xml:space="preserve">eje, </w:t>
      </w:r>
      <w:r w:rsidRPr="00DC2806">
        <w:t>ſz</w:t>
      </w:r>
      <w:r>
        <w:t>emu</w:t>
      </w:r>
      <w:r>
        <w:br/>
        <w:t xml:space="preserve">tamu od Materé prenásal </w:t>
      </w:r>
      <w:r w:rsidRPr="00DC2806">
        <w:t>ſz</w:t>
      </w:r>
      <w:r>
        <w:t>eje, tak je nyemu</w:t>
      </w:r>
      <w:r>
        <w:br/>
        <w:t>odlocseno od Ocza bilou.</w:t>
      </w:r>
    </w:p>
    <w:p w14:paraId="4C4F31DF" w14:textId="77777777" w:rsidR="00380A5E" w:rsidRDefault="00380A5E" w:rsidP="00380A5E">
      <w:pPr>
        <w:pStyle w:val="teilabel"/>
      </w:pPr>
      <w:r>
        <w:t>4.</w:t>
      </w:r>
    </w:p>
    <w:p w14:paraId="1539269C" w14:textId="77777777" w:rsidR="00380A5E" w:rsidRDefault="00380A5E" w:rsidP="00380A5E">
      <w:pPr>
        <w:pStyle w:val="teiab"/>
      </w:pPr>
      <w:r>
        <w:t>Od Satana erjűcsega zane</w:t>
      </w:r>
      <w:r w:rsidRPr="00DC2806">
        <w:t>ſz</w:t>
      </w:r>
      <w:r>
        <w:t>el-</w:t>
      </w:r>
      <w:r w:rsidRPr="00DC2806">
        <w:t>ſz</w:t>
      </w:r>
      <w:r>
        <w:t>eje, na</w:t>
      </w:r>
      <w:r>
        <w:br/>
        <w:t>vi</w:t>
      </w:r>
      <w:r w:rsidRPr="00DC2806">
        <w:t>ſz</w:t>
      </w:r>
      <w:r>
        <w:t xml:space="preserve">oki breg, od Vrága </w:t>
      </w:r>
      <w:r w:rsidRPr="00DC2806">
        <w:t>ſz</w:t>
      </w:r>
      <w:r>
        <w:t>kűsával-</w:t>
      </w:r>
      <w:r w:rsidRPr="00DC2806">
        <w:t>ſz</w:t>
      </w:r>
      <w:r>
        <w:t>eje,</w:t>
      </w:r>
      <w:r>
        <w:br/>
        <w:t>stiri de</w:t>
      </w:r>
      <w:r w:rsidRPr="00DC2806">
        <w:t>ſz</w:t>
      </w:r>
      <w:r>
        <w:t>ét dni, molécsi neje pil ni jel,</w:t>
      </w:r>
      <w:r>
        <w:br/>
        <w:t xml:space="preserve">za gresnike natoi zemli tak vnogo terpel. </w:t>
      </w:r>
    </w:p>
    <w:p w14:paraId="4C8AE60B" w14:textId="77777777" w:rsidR="00380A5E" w:rsidRDefault="00380A5E" w:rsidP="00380A5E">
      <w:pPr>
        <w:pStyle w:val="teicatch-word1"/>
      </w:pPr>
      <w:r>
        <w:t>Boug bodocsi</w:t>
      </w:r>
      <w:r>
        <w:br/>
      </w:r>
    </w:p>
    <w:p w14:paraId="07A816C1" w14:textId="77777777" w:rsidR="00380A5E" w:rsidRDefault="00380A5E" w:rsidP="00380A5E">
      <w:pPr>
        <w:pStyle w:val="teiab"/>
      </w:pPr>
    </w:p>
    <w:p w14:paraId="567DAD06" w14:textId="77777777" w:rsidR="00380A5E" w:rsidRDefault="00380A5E" w:rsidP="00380A5E"/>
    <w:p w14:paraId="2E63A0E3" w14:textId="77777777" w:rsidR="00380A5E" w:rsidRDefault="00380A5E" w:rsidP="00380A5E">
      <w:r>
        <w:br w:type="page"/>
      </w:r>
    </w:p>
    <w:p w14:paraId="3F1FF8E9" w14:textId="77777777" w:rsidR="00380A5E" w:rsidRDefault="00380A5E" w:rsidP="00380A5E">
      <w:r>
        <w:lastRenderedPageBreak/>
        <w:t>/099r/</w:t>
      </w:r>
    </w:p>
    <w:p w14:paraId="489CD152" w14:textId="77777777" w:rsidR="00380A5E" w:rsidRDefault="00380A5E" w:rsidP="00380A5E">
      <w:pPr>
        <w:pStyle w:val="teifwPageNum"/>
      </w:pPr>
      <w:r>
        <w:t>204</w:t>
      </w:r>
    </w:p>
    <w:p w14:paraId="431705FD" w14:textId="77777777" w:rsidR="00380A5E" w:rsidRDefault="00380A5E" w:rsidP="00380A5E">
      <w:r>
        <w:t xml:space="preserve">5. </w:t>
      </w:r>
    </w:p>
    <w:p w14:paraId="654D9486" w14:textId="77777777" w:rsidR="00380A5E" w:rsidRDefault="00380A5E" w:rsidP="00380A5E">
      <w:pPr>
        <w:pStyle w:val="teiab"/>
      </w:pPr>
      <w:r>
        <w:t xml:space="preserve">Boug bodocsi za gresnike tákso </w:t>
      </w:r>
      <w:r w:rsidRPr="00DC2806">
        <w:t>ſz</w:t>
      </w:r>
      <w:r>
        <w:t>i amoto</w:t>
      </w:r>
      <w:r>
        <w:br/>
        <w:t>bitje, p</w:t>
      </w:r>
      <w:r w:rsidRPr="00DC2806">
        <w:t>ſz</w:t>
      </w:r>
      <w:r>
        <w:t xml:space="preserve">űvan, bien spotan, od </w:t>
      </w:r>
      <w:r w:rsidRPr="00DC2806">
        <w:t>ſz</w:t>
      </w:r>
      <w:r>
        <w:t>ega lű</w:t>
      </w:r>
      <w:r w:rsidRPr="00DC2806">
        <w:t>ſz</w:t>
      </w:r>
      <w:r>
        <w:t>tca,</w:t>
      </w:r>
      <w:r>
        <w:br/>
        <w:t>poplűvan je z ob</w:t>
      </w:r>
      <w:r w:rsidRPr="00DC2806">
        <w:t>ſz</w:t>
      </w:r>
      <w:r>
        <w:t>tom znecsi</w:t>
      </w:r>
      <w:r w:rsidRPr="00DC2806">
        <w:t>ſz</w:t>
      </w:r>
      <w:r>
        <w:t xml:space="preserve">timi </w:t>
      </w:r>
      <w:r w:rsidRPr="00DC2806">
        <w:t>ſz</w:t>
      </w:r>
      <w:r>
        <w:t>linami,</w:t>
      </w:r>
      <w:r>
        <w:br/>
        <w:t>vője pelan i z Várasfa z velikim spotom.</w:t>
      </w:r>
    </w:p>
    <w:p w14:paraId="6C47BBCF" w14:textId="77777777" w:rsidR="00380A5E" w:rsidRDefault="00380A5E" w:rsidP="00380A5E">
      <w:pPr>
        <w:pStyle w:val="teilabel"/>
      </w:pPr>
      <w:r>
        <w:t>6.</w:t>
      </w:r>
    </w:p>
    <w:p w14:paraId="16FCD9F4" w14:textId="77777777" w:rsidR="00380A5E" w:rsidRDefault="00380A5E" w:rsidP="00380A5E">
      <w:pPr>
        <w:pStyle w:val="teiab"/>
      </w:pPr>
      <w:r>
        <w:t>Od sidovov pregánjan je, za vol pravi cre,</w:t>
      </w:r>
      <w:r>
        <w:br/>
        <w:t xml:space="preserve">vmorjen od </w:t>
      </w:r>
      <w:r w:rsidRPr="00F73055">
        <w:rPr>
          <w:rStyle w:val="teipersName"/>
        </w:rPr>
        <w:t>Pilatusſa</w:t>
      </w:r>
      <w:r>
        <w:t xml:space="preserve"> za na</w:t>
      </w:r>
      <w:r w:rsidRPr="00DC2806">
        <w:t>ſſ</w:t>
      </w:r>
      <w:r>
        <w:t>e krivicze,</w:t>
      </w:r>
      <w:r>
        <w:br/>
        <w:t>polosenje noter vu grob, za nasfi grehov</w:t>
      </w:r>
      <w:r>
        <w:br/>
        <w:t>na trétji dén gori v</w:t>
      </w:r>
      <w:r w:rsidRPr="00DC2806">
        <w:t>ſz</w:t>
      </w:r>
      <w:r>
        <w:t>tano, za nasfe pravicze.</w:t>
      </w:r>
    </w:p>
    <w:p w14:paraId="7D4232E3" w14:textId="77777777" w:rsidR="00380A5E" w:rsidRDefault="00380A5E" w:rsidP="00380A5E">
      <w:pPr>
        <w:pStyle w:val="teilabel"/>
      </w:pPr>
      <w:r>
        <w:t>7.</w:t>
      </w:r>
    </w:p>
    <w:p w14:paraId="6FA73914" w14:textId="77777777" w:rsidR="00380A5E" w:rsidRDefault="00380A5E" w:rsidP="00380A5E">
      <w:pPr>
        <w:pStyle w:val="teiab"/>
      </w:pPr>
      <w:r>
        <w:t>Ztom salo</w:t>
      </w:r>
      <w:r w:rsidRPr="00DC2806">
        <w:t>ſz</w:t>
      </w:r>
      <w:r>
        <w:t xml:space="preserve">tjov ino </w:t>
      </w:r>
      <w:r w:rsidRPr="00DC2806">
        <w:t>ſz</w:t>
      </w:r>
      <w:r>
        <w:t>trűdom od nepria-</w:t>
      </w:r>
      <w:r>
        <w:br/>
        <w:t xml:space="preserve">tela, po </w:t>
      </w:r>
      <w:r w:rsidRPr="00F73055">
        <w:rPr>
          <w:rStyle w:val="teipersName"/>
        </w:rPr>
        <w:t xml:space="preserve">Kristuſſi </w:t>
      </w:r>
      <w:r>
        <w:t>od Vrága od</w:t>
      </w:r>
      <w:r w:rsidRPr="00DC2806">
        <w:t>ſz</w:t>
      </w:r>
      <w:r>
        <w:t>lobod-</w:t>
      </w:r>
      <w:r>
        <w:br/>
        <w:t>jeni</w:t>
      </w:r>
      <w:r w:rsidRPr="00DC2806">
        <w:t>ſz</w:t>
      </w:r>
      <w:r>
        <w:t>mo, ákje z Nébe za gresnike na od-</w:t>
      </w:r>
      <w:r>
        <w:br/>
        <w:t>kȕp priffel, koga nam Bough je</w:t>
      </w:r>
      <w:r w:rsidRPr="00DC2806">
        <w:t>ſz</w:t>
      </w:r>
      <w:r>
        <w:t>te po</w:t>
      </w:r>
      <w:r w:rsidRPr="00DC2806">
        <w:t>ſz</w:t>
      </w:r>
      <w:r>
        <w:t>slal</w:t>
      </w:r>
      <w:r>
        <w:br/>
        <w:t>izvoje miloscsen.</w:t>
      </w:r>
    </w:p>
    <w:p w14:paraId="7D45B5F7" w14:textId="77777777" w:rsidR="00380A5E" w:rsidRDefault="00380A5E" w:rsidP="00380A5E">
      <w:r>
        <w:br w:type="page"/>
      </w:r>
      <w:r>
        <w:lastRenderedPageBreak/>
        <w:t>/099v/</w:t>
      </w:r>
    </w:p>
    <w:p w14:paraId="7662AEC0" w14:textId="77777777" w:rsidR="00380A5E" w:rsidRDefault="00380A5E" w:rsidP="00380A5E">
      <w:pPr>
        <w:pStyle w:val="teifwPageNum"/>
      </w:pPr>
      <w:r>
        <w:t>205</w:t>
      </w:r>
    </w:p>
    <w:p w14:paraId="42D6FCDA" w14:textId="77777777" w:rsidR="00380A5E" w:rsidRDefault="00380A5E" w:rsidP="00380A5E">
      <w:pPr>
        <w:pStyle w:val="teifwPageNum"/>
      </w:pPr>
      <w:r>
        <w:t>208</w:t>
      </w:r>
    </w:p>
    <w:p w14:paraId="4CAF0FD6" w14:textId="77777777" w:rsidR="00380A5E" w:rsidRDefault="00380A5E" w:rsidP="00380A5E">
      <w:pPr>
        <w:pStyle w:val="teilabel"/>
      </w:pPr>
      <w:r>
        <w:t xml:space="preserve">8. </w:t>
      </w:r>
    </w:p>
    <w:p w14:paraId="72FF5A02" w14:textId="77777777" w:rsidR="00380A5E" w:rsidRDefault="00380A5E" w:rsidP="00380A5E">
      <w:pPr>
        <w:pStyle w:val="teiab"/>
      </w:pPr>
      <w:r>
        <w:t xml:space="preserve">Dáimo hválo záto njemu, mi </w:t>
      </w:r>
      <w:r w:rsidRPr="00DC2806">
        <w:t>ſz</w:t>
      </w:r>
      <w:r>
        <w:t>i ki je</w:t>
      </w:r>
      <w:r w:rsidRPr="00DC2806">
        <w:t>ſz</w:t>
      </w:r>
      <w:r>
        <w:t>mo, rano</w:t>
      </w:r>
      <w:r>
        <w:br/>
        <w:t>goidnje ino vecsér njega molimo, právo vőro ino lubav</w:t>
      </w:r>
      <w:r>
        <w:br/>
        <w:t>od njega pro</w:t>
      </w:r>
      <w:r w:rsidRPr="00DC2806">
        <w:t>ſz</w:t>
      </w:r>
      <w:r>
        <w:t>imo, zvelicsenje nasfih Dűs mi od</w:t>
      </w:r>
      <w:r>
        <w:br/>
        <w:t xml:space="preserve">njega csákaimo. </w:t>
      </w:r>
    </w:p>
    <w:p w14:paraId="492CF3B0" w14:textId="77777777" w:rsidR="00380A5E" w:rsidRDefault="00380A5E" w:rsidP="00380A5E">
      <w:pPr>
        <w:pStyle w:val="teilabel"/>
      </w:pPr>
      <w:r>
        <w:t>9.</w:t>
      </w:r>
    </w:p>
    <w:p w14:paraId="5C8D959B" w14:textId="77777777" w:rsidR="00380A5E" w:rsidRDefault="00380A5E" w:rsidP="00380A5E">
      <w:pPr>
        <w:pStyle w:val="teiab"/>
      </w:pPr>
      <w:r>
        <w:t>Dika boidi Oczu Bogu vi</w:t>
      </w:r>
      <w:r w:rsidRPr="00DC2806">
        <w:t>ſz</w:t>
      </w:r>
      <w:r>
        <w:t xml:space="preserve">okoi Nébi, ki </w:t>
      </w:r>
      <w:r w:rsidRPr="00DC2806">
        <w:t>ſz</w:t>
      </w:r>
      <w:r>
        <w:t>va</w:t>
      </w:r>
      <w:r>
        <w:br/>
        <w:t>szina za ná</w:t>
      </w:r>
      <w:r w:rsidRPr="00DC2806">
        <w:t>ſz</w:t>
      </w:r>
      <w:r>
        <w:t xml:space="preserve"> po</w:t>
      </w:r>
      <w:r w:rsidRPr="00DC2806">
        <w:t>ſz</w:t>
      </w:r>
      <w:r>
        <w:t>lal vcslovecsem teili, csé</w:t>
      </w:r>
      <w:r w:rsidRPr="00DC2806">
        <w:t>ſz</w:t>
      </w:r>
      <w:r>
        <w:t>t</w:t>
      </w:r>
      <w:r>
        <w:br/>
        <w:t xml:space="preserve">nai bode. Szinu Bogu </w:t>
      </w:r>
      <w:r w:rsidRPr="00DC2806">
        <w:t>ſz</w:t>
      </w:r>
      <w:r>
        <w:t xml:space="preserve">etoi szvetloscsi, </w:t>
      </w:r>
      <w:r w:rsidRPr="00DC2806">
        <w:t>ſz</w:t>
      </w:r>
      <w:r>
        <w:t>sé-</w:t>
      </w:r>
      <w:r>
        <w:br/>
        <w:t>tim Dűhom navkűpe, vu vecsnom ve</w:t>
      </w:r>
      <w:r w:rsidRPr="00DC2806">
        <w:t>ſz</w:t>
      </w:r>
      <w:r>
        <w:t xml:space="preserve">eljei. </w:t>
      </w:r>
    </w:p>
    <w:p w14:paraId="3EB14003" w14:textId="77777777" w:rsidR="00380A5E" w:rsidRDefault="00380A5E" w:rsidP="00380A5E">
      <w:pPr>
        <w:pStyle w:val="teiab"/>
      </w:pPr>
      <w:r w:rsidRPr="001128C3">
        <w:rPr>
          <w:rStyle w:val="teicloserZnak"/>
        </w:rPr>
        <w:t>Amen.</w:t>
      </w:r>
    </w:p>
    <w:p w14:paraId="30F191BA" w14:textId="77777777" w:rsidR="00380A5E" w:rsidRDefault="00380A5E" w:rsidP="00380A5E">
      <w:pPr>
        <w:pStyle w:val="Naslov2"/>
      </w:pPr>
      <w:r>
        <w:t xml:space="preserve">Nouta. Mengnelo </w:t>
      </w:r>
      <w:r w:rsidRPr="00DC2806">
        <w:t>ſz</w:t>
      </w:r>
      <w:r>
        <w:t xml:space="preserve">őldnelo vegheietleno. </w:t>
      </w:r>
      <w:r w:rsidRPr="004924EF">
        <w:rPr>
          <w:rStyle w:val="teiunclear"/>
        </w:rPr>
        <w:t>?</w:t>
      </w:r>
      <w:r>
        <w:t>G.</w:t>
      </w:r>
    </w:p>
    <w:p w14:paraId="3E704FDB" w14:textId="77777777" w:rsidR="00380A5E" w:rsidRDefault="00380A5E" w:rsidP="00380A5E">
      <w:pPr>
        <w:pStyle w:val="teilabel"/>
      </w:pPr>
      <w:r>
        <w:t>1.</w:t>
      </w:r>
    </w:p>
    <w:p w14:paraId="75B462BE" w14:textId="77777777" w:rsidR="00380A5E" w:rsidRDefault="00380A5E" w:rsidP="00380A5E">
      <w:pPr>
        <w:pStyle w:val="teiab"/>
      </w:pPr>
      <w:r>
        <w:t>Vszamogoucsi Go</w:t>
      </w:r>
      <w:r w:rsidRPr="00DC2806">
        <w:t>ſz</w:t>
      </w:r>
      <w:r>
        <w:t>pon Nébe zémle, teilo gori</w:t>
      </w:r>
      <w:r>
        <w:br/>
        <w:t>vzé na</w:t>
      </w:r>
      <w:r w:rsidRPr="00DC2806">
        <w:t>ſz</w:t>
      </w:r>
      <w:r>
        <w:t>é, kaibi nás on szvemu Oczu, pelal</w:t>
      </w:r>
      <w:r>
        <w:br/>
        <w:t>vu blásen</w:t>
      </w:r>
      <w:r w:rsidRPr="00DC2806">
        <w:t>ſz</w:t>
      </w:r>
      <w:r>
        <w:t xml:space="preserve">tvo. </w:t>
      </w:r>
    </w:p>
    <w:p w14:paraId="243CF93A" w14:textId="77777777" w:rsidR="00380A5E" w:rsidRDefault="00380A5E" w:rsidP="00380A5E">
      <w:pPr>
        <w:pStyle w:val="teilabel"/>
      </w:pPr>
      <w:r>
        <w:t xml:space="preserve">2. </w:t>
      </w:r>
    </w:p>
    <w:p w14:paraId="5231F69E" w14:textId="77777777" w:rsidR="00380A5E" w:rsidRDefault="00380A5E" w:rsidP="00380A5E">
      <w:pPr>
        <w:pStyle w:val="teiab"/>
      </w:pPr>
      <w:r>
        <w:t xml:space="preserve">Setuvajoucs vu vekt Jesus poide, po </w:t>
      </w:r>
      <w:r w:rsidRPr="00DC2806">
        <w:t>ſz</w:t>
      </w:r>
      <w:r>
        <w:t xml:space="preserve">ve </w:t>
      </w:r>
      <w:r w:rsidRPr="00DC2806">
        <w:t>ſz</w:t>
      </w:r>
      <w:r>
        <w:t>vé-</w:t>
      </w:r>
      <w:r>
        <w:br/>
        <w:t xml:space="preserve">te vecsérje, kaiti za nás </w:t>
      </w:r>
      <w:r w:rsidRPr="00DC2806">
        <w:t>ſz</w:t>
      </w:r>
      <w:r>
        <w:t>vefa Ocza, molil</w:t>
      </w:r>
      <w:r>
        <w:br/>
        <w:t>z csi</w:t>
      </w:r>
      <w:r w:rsidRPr="00DC2806">
        <w:t>ſz</w:t>
      </w:r>
      <w:r>
        <w:t xml:space="preserve">ta </w:t>
      </w:r>
      <w:r w:rsidRPr="00DC2806">
        <w:t>ſz</w:t>
      </w:r>
      <w:r>
        <w:t>ercza.</w:t>
      </w:r>
    </w:p>
    <w:p w14:paraId="61CEEF5A" w14:textId="77777777" w:rsidR="00380A5E" w:rsidRDefault="00380A5E" w:rsidP="00380A5E">
      <w:pPr>
        <w:pStyle w:val="teilabel"/>
      </w:pPr>
      <w:r>
        <w:t>3.</w:t>
      </w:r>
    </w:p>
    <w:p w14:paraId="5AC1355F" w14:textId="77777777" w:rsidR="00380A5E" w:rsidRPr="0066461D" w:rsidRDefault="00380A5E" w:rsidP="00380A5E">
      <w:pPr>
        <w:pStyle w:val="teiab"/>
      </w:pPr>
      <w:r>
        <w:t>Zjakim kricsem Judás i Sidovje poideo</w:t>
      </w:r>
      <w:r>
        <w:br w:type="page"/>
      </w:r>
    </w:p>
    <w:p w14:paraId="41296A02" w14:textId="77777777" w:rsidR="00380A5E" w:rsidRDefault="00380A5E" w:rsidP="00380A5E">
      <w:r>
        <w:lastRenderedPageBreak/>
        <w:t>/100r/</w:t>
      </w:r>
    </w:p>
    <w:p w14:paraId="6CD4A92A" w14:textId="77777777" w:rsidR="00380A5E" w:rsidRDefault="00380A5E" w:rsidP="00380A5E">
      <w:pPr>
        <w:pStyle w:val="teifwPageNum"/>
      </w:pPr>
      <w:r>
        <w:t>206</w:t>
      </w:r>
    </w:p>
    <w:p w14:paraId="356A9350" w14:textId="77777777" w:rsidR="00380A5E" w:rsidRDefault="00380A5E" w:rsidP="00380A5E">
      <w:pPr>
        <w:pStyle w:val="teiab"/>
      </w:pPr>
      <w:r>
        <w:t>nad Go</w:t>
      </w:r>
      <w:r w:rsidRPr="00DC2806">
        <w:t>ſz</w:t>
      </w:r>
      <w:r>
        <w:t>podna zpfzo</w:t>
      </w:r>
      <w:r w:rsidRPr="00DC2806">
        <w:t>ſz</w:t>
      </w:r>
      <w:r>
        <w:t>tjon velikimi botmi, i</w:t>
      </w:r>
      <w:r>
        <w:br/>
        <w:t>z o</w:t>
      </w:r>
      <w:r w:rsidRPr="00DC2806">
        <w:t>ſz</w:t>
      </w:r>
      <w:r>
        <w:t>trim okusjem.</w:t>
      </w:r>
    </w:p>
    <w:p w14:paraId="54A242FF" w14:textId="77777777" w:rsidR="00380A5E" w:rsidRDefault="00380A5E" w:rsidP="00380A5E">
      <w:pPr>
        <w:pStyle w:val="teilabel"/>
      </w:pPr>
      <w:r>
        <w:t>4.</w:t>
      </w:r>
    </w:p>
    <w:p w14:paraId="6FF10FCB" w14:textId="77777777" w:rsidR="00380A5E" w:rsidRDefault="00380A5E" w:rsidP="00380A5E">
      <w:pPr>
        <w:pStyle w:val="teiab"/>
      </w:pPr>
      <w:r>
        <w:t xml:space="preserve">Vzelle </w:t>
      </w:r>
      <w:r w:rsidRPr="00520D89">
        <w:rPr>
          <w:rStyle w:val="teipersName"/>
        </w:rPr>
        <w:t>Jesusfa</w:t>
      </w:r>
      <w:r>
        <w:t xml:space="preserve"> pelasfega kPopu, czelo nocsga</w:t>
      </w:r>
      <w:r>
        <w:br/>
        <w:t>gekolisfe, ino kusnoga plűvasfe terdno</w:t>
      </w:r>
      <w:r>
        <w:br/>
        <w:t>zkimakjasfe.</w:t>
      </w:r>
    </w:p>
    <w:p w14:paraId="0DF7D2D0" w14:textId="77777777" w:rsidR="00380A5E" w:rsidRDefault="00380A5E" w:rsidP="00380A5E">
      <w:pPr>
        <w:pStyle w:val="teilabel"/>
      </w:pPr>
      <w:r>
        <w:t>5.</w:t>
      </w:r>
    </w:p>
    <w:p w14:paraId="775F36F9" w14:textId="77777777" w:rsidR="00380A5E" w:rsidRDefault="00380A5E" w:rsidP="00380A5E">
      <w:pPr>
        <w:pStyle w:val="teiab"/>
      </w:pPr>
      <w:r>
        <w:t>O</w:t>
      </w:r>
      <w:r w:rsidRPr="00DC2806">
        <w:t>ſz</w:t>
      </w:r>
      <w:r>
        <w:t>odisfe na szmert nedúsnoga, veliki kris</w:t>
      </w:r>
      <w:r>
        <w:br/>
        <w:t xml:space="preserve">na ramo devasfe, k ako na sorka dalle mu </w:t>
      </w:r>
      <w:r>
        <w:br/>
        <w:t>cseméra.</w:t>
      </w:r>
    </w:p>
    <w:p w14:paraId="1ACCDE41" w14:textId="77777777" w:rsidR="00380A5E" w:rsidRDefault="00380A5E" w:rsidP="00380A5E">
      <w:pPr>
        <w:pStyle w:val="teilabel"/>
      </w:pPr>
      <w:r>
        <w:t>6.</w:t>
      </w:r>
    </w:p>
    <w:p w14:paraId="40771764" w14:textId="77777777" w:rsidR="00380A5E" w:rsidRDefault="00380A5E" w:rsidP="00380A5E">
      <w:pPr>
        <w:pStyle w:val="teiab"/>
      </w:pPr>
      <w:r>
        <w:t xml:space="preserve">Po smerti na krisu </w:t>
      </w:r>
      <w:r w:rsidRPr="00520D89">
        <w:rPr>
          <w:rStyle w:val="teipersName"/>
        </w:rPr>
        <w:t>Jesus</w:t>
      </w:r>
      <w:r>
        <w:t xml:space="preserve"> seve, vkebronje-</w:t>
      </w:r>
      <w:r>
        <w:br/>
        <w:t>ga bodnosfe, tou njega mati vidosfe, salo</w:t>
      </w:r>
      <w:r w:rsidRPr="00DC2806">
        <w:t>ſz</w:t>
      </w:r>
      <w:r>
        <w:t>no</w:t>
      </w:r>
      <w:r>
        <w:br/>
        <w:t xml:space="preserve">zlahalle. </w:t>
      </w:r>
    </w:p>
    <w:p w14:paraId="33C91E83" w14:textId="77777777" w:rsidR="00380A5E" w:rsidRDefault="00380A5E" w:rsidP="00380A5E">
      <w:pPr>
        <w:pStyle w:val="teilabel"/>
      </w:pPr>
      <w:r>
        <w:t xml:space="preserve">7. </w:t>
      </w:r>
    </w:p>
    <w:p w14:paraId="45A4507F" w14:textId="77777777" w:rsidR="00380A5E" w:rsidRDefault="00380A5E" w:rsidP="00380A5E">
      <w:pPr>
        <w:pStyle w:val="teiab"/>
      </w:pPr>
      <w:r w:rsidRPr="00520D89">
        <w:rPr>
          <w:rStyle w:val="teipersName"/>
        </w:rPr>
        <w:t>Jesus Kristu</w:t>
      </w:r>
      <w:r>
        <w:rPr>
          <w:rStyle w:val="teipersName"/>
        </w:rPr>
        <w:t>s</w:t>
      </w:r>
      <w:r>
        <w:t xml:space="preserve"> drági odkűpitel, moks i smert</w:t>
      </w:r>
      <w:r>
        <w:br/>
        <w:t>preterpel, ki za nás je</w:t>
      </w:r>
      <w:r w:rsidRPr="00DC2806">
        <w:t>ſz</w:t>
      </w:r>
      <w:r>
        <w:t>i nedúsno, boidi</w:t>
      </w:r>
      <w:r>
        <w:br/>
        <w:t>nám milo</w:t>
      </w:r>
      <w:r w:rsidRPr="00DC2806">
        <w:t>ſz</w:t>
      </w:r>
      <w:r>
        <w:t xml:space="preserve">tiv. </w:t>
      </w:r>
    </w:p>
    <w:p w14:paraId="4BB0E7DC" w14:textId="77777777" w:rsidR="00380A5E" w:rsidRDefault="00380A5E" w:rsidP="00380A5E">
      <w:pPr>
        <w:pStyle w:val="teilabel"/>
      </w:pPr>
      <w:r>
        <w:t>8.</w:t>
      </w:r>
    </w:p>
    <w:p w14:paraId="5CBBC6F3" w14:textId="77777777" w:rsidR="00380A5E" w:rsidRDefault="00380A5E" w:rsidP="00380A5E">
      <w:pPr>
        <w:pStyle w:val="teiab"/>
      </w:pPr>
      <w:r>
        <w:t>Hválo zdaimo Go</w:t>
      </w:r>
      <w:r w:rsidRPr="00DC2806">
        <w:t>ſz</w:t>
      </w:r>
      <w:r>
        <w:t>podinu Bogu, kie na od-</w:t>
      </w:r>
      <w:r>
        <w:br/>
        <w:t xml:space="preserve">kűplenje, </w:t>
      </w:r>
      <w:r w:rsidRPr="00DC2806">
        <w:t>ſz</w:t>
      </w:r>
      <w:r>
        <w:t>ina po</w:t>
      </w:r>
      <w:r w:rsidRPr="00DC2806">
        <w:t>ſz</w:t>
      </w:r>
      <w:r>
        <w:t xml:space="preserve">lal, </w:t>
      </w:r>
      <w:r w:rsidRPr="00DC2806">
        <w:t>ſz</w:t>
      </w:r>
      <w:r>
        <w:t>ve moliscze, z Nebe</w:t>
      </w:r>
      <w:r w:rsidRPr="00DC2806">
        <w:t>ſz</w:t>
      </w:r>
      <w:r>
        <w:t>-</w:t>
      </w:r>
      <w:r>
        <w:br/>
        <w:t>ke vi</w:t>
      </w:r>
      <w:r w:rsidRPr="00DC2806">
        <w:t>ſz</w:t>
      </w:r>
      <w:r>
        <w:t xml:space="preserve">ine. </w:t>
      </w:r>
    </w:p>
    <w:p w14:paraId="2ACC44ED" w14:textId="77777777" w:rsidR="00380A5E" w:rsidRDefault="00380A5E" w:rsidP="00380A5E">
      <w:pPr>
        <w:pStyle w:val="teiab"/>
      </w:pPr>
      <w:r w:rsidRPr="00520D89">
        <w:rPr>
          <w:rStyle w:val="teicloserZnak"/>
        </w:rPr>
        <w:t>Amen.</w:t>
      </w:r>
      <w:r>
        <w:t xml:space="preserve"> </w:t>
      </w:r>
    </w:p>
    <w:p w14:paraId="797CFA1B" w14:textId="77777777" w:rsidR="00380A5E" w:rsidRDefault="00380A5E" w:rsidP="00380A5E">
      <w:pPr>
        <w:pStyle w:val="teicatch-word1"/>
      </w:pPr>
      <w:r>
        <w:t>Ako</w:t>
      </w:r>
    </w:p>
    <w:p w14:paraId="4A93DEFC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5DE4915" w14:textId="77777777" w:rsidR="00380A5E" w:rsidRDefault="00380A5E" w:rsidP="00380A5E">
      <w:r>
        <w:lastRenderedPageBreak/>
        <w:t>/100v/</w:t>
      </w:r>
    </w:p>
    <w:p w14:paraId="5BA674CE" w14:textId="77777777" w:rsidR="00380A5E" w:rsidRDefault="00380A5E" w:rsidP="00380A5E">
      <w:pPr>
        <w:pStyle w:val="teifwPageNum"/>
      </w:pPr>
      <w:r>
        <w:t>207</w:t>
      </w:r>
    </w:p>
    <w:p w14:paraId="1BDBFC4C" w14:textId="77777777" w:rsidR="00380A5E" w:rsidRDefault="00380A5E" w:rsidP="00380A5E">
      <w:pPr>
        <w:pStyle w:val="Naslov2"/>
      </w:pPr>
      <w:r>
        <w:t>Alia. Nouta</w:t>
      </w:r>
      <w:r w:rsidRPr="005F1DF2">
        <w:rPr>
          <w:rStyle w:val="teiunclear"/>
        </w:rPr>
        <w:t xml:space="preserve"> ?</w:t>
      </w:r>
      <w:r>
        <w:t xml:space="preserve">zeg bántunk In. </w:t>
      </w:r>
    </w:p>
    <w:p w14:paraId="616AB3F1" w14:textId="77777777" w:rsidR="00380A5E" w:rsidRDefault="00380A5E" w:rsidP="00380A5E">
      <w:pPr>
        <w:pStyle w:val="teiab"/>
      </w:pPr>
      <w:r>
        <w:t>1.</w:t>
      </w:r>
    </w:p>
    <w:p w14:paraId="55861791" w14:textId="77777777" w:rsidR="00380A5E" w:rsidRDefault="00380A5E" w:rsidP="00380A5E">
      <w:pPr>
        <w:pStyle w:val="teiab"/>
      </w:pPr>
      <w:r>
        <w:t>Gospodne Bosje v</w:t>
      </w:r>
      <w:r w:rsidRPr="00DC2806">
        <w:t>ſz</w:t>
      </w:r>
      <w:r>
        <w:t xml:space="preserve">igdár te </w:t>
      </w:r>
      <w:r w:rsidRPr="00DC2806">
        <w:t>ſz</w:t>
      </w:r>
      <w:r>
        <w:t>serdimo, ár</w:t>
      </w:r>
      <w:r>
        <w:br/>
        <w:t xml:space="preserve">ne dersimo to recs tvojo </w:t>
      </w:r>
      <w:r w:rsidRPr="00DC2806">
        <w:t>ſz</w:t>
      </w:r>
      <w:r>
        <w:t>éto, z vnogimi gre-</w:t>
      </w:r>
      <w:r>
        <w:br/>
        <w:t xml:space="preserve">hi nasfimi mi tebe </w:t>
      </w:r>
      <w:r w:rsidRPr="00DC2806">
        <w:t>ſz</w:t>
      </w:r>
      <w:r>
        <w:t>erdimo, da milo</w:t>
      </w:r>
      <w:r w:rsidRPr="00DC2806">
        <w:t>ſz</w:t>
      </w:r>
      <w:r>
        <w:t>tivszi ne</w:t>
      </w:r>
      <w:r>
        <w:br/>
        <w:t xml:space="preserve">osztavi nás záto. </w:t>
      </w:r>
    </w:p>
    <w:p w14:paraId="1442E88D" w14:textId="77777777" w:rsidR="00380A5E" w:rsidRDefault="00380A5E" w:rsidP="00380A5E">
      <w:pPr>
        <w:pStyle w:val="teiab"/>
      </w:pPr>
      <w:r>
        <w:t>2.</w:t>
      </w:r>
    </w:p>
    <w:p w14:paraId="65E018A6" w14:textId="77777777" w:rsidR="00380A5E" w:rsidRDefault="00380A5E" w:rsidP="00380A5E">
      <w:pPr>
        <w:pStyle w:val="teiab"/>
      </w:pPr>
      <w:r>
        <w:t>Zakai mi lű</w:t>
      </w:r>
      <w:r w:rsidRPr="00DC2806">
        <w:t>ſz</w:t>
      </w:r>
      <w:r>
        <w:t>tvo zemlje</w:t>
      </w:r>
      <w:r w:rsidRPr="00DC2806">
        <w:t>ſz</w:t>
      </w:r>
      <w:r>
        <w:t xml:space="preserve">mo </w:t>
      </w:r>
      <w:r w:rsidRPr="00DC2806">
        <w:t>ſz</w:t>
      </w:r>
      <w:r>
        <w:t>tvorjeni, i</w:t>
      </w:r>
      <w:r>
        <w:br/>
        <w:t>na zlo delo v</w:t>
      </w:r>
      <w:r w:rsidRPr="00DC2806">
        <w:t>ſz</w:t>
      </w:r>
      <w:r>
        <w:t>igdár</w:t>
      </w:r>
      <w:r w:rsidRPr="00DC2806">
        <w:t>ſz</w:t>
      </w:r>
      <w:r>
        <w:t>mo gotovi, na dilo Bosjo</w:t>
      </w:r>
      <w:r>
        <w:br/>
        <w:t xml:space="preserve">nikai ne </w:t>
      </w:r>
      <w:r w:rsidRPr="00DC2806">
        <w:t>ſz</w:t>
      </w:r>
      <w:r>
        <w:t>kerbimo, kak zaveksen kamen</w:t>
      </w:r>
      <w:r>
        <w:br/>
        <w:t xml:space="preserve">kzémli setűjemo. </w:t>
      </w:r>
    </w:p>
    <w:p w14:paraId="611E97AE" w14:textId="77777777" w:rsidR="00380A5E" w:rsidRDefault="00380A5E" w:rsidP="00380A5E">
      <w:pPr>
        <w:pStyle w:val="teiab"/>
      </w:pPr>
      <w:r>
        <w:t>3.</w:t>
      </w:r>
    </w:p>
    <w:p w14:paraId="6DADE652" w14:textId="77777777" w:rsidR="00380A5E" w:rsidRDefault="00380A5E" w:rsidP="00380A5E">
      <w:pPr>
        <w:pStyle w:val="teiab"/>
      </w:pPr>
      <w:r>
        <w:t>Po</w:t>
      </w:r>
      <w:r w:rsidRPr="00DC2806">
        <w:t>ſz</w:t>
      </w:r>
      <w:r>
        <w:t>lűhni nás záto zmósni Go</w:t>
      </w:r>
      <w:r w:rsidRPr="00DC2806">
        <w:t>ſz</w:t>
      </w:r>
      <w:r>
        <w:t>podin Boug,</w:t>
      </w:r>
      <w:r>
        <w:br/>
        <w:t>oglei</w:t>
      </w:r>
      <w:r w:rsidRPr="00DC2806">
        <w:t>ſz</w:t>
      </w:r>
      <w:r>
        <w:t>e na nás vecsni Go</w:t>
      </w:r>
      <w:r w:rsidRPr="00DC2806">
        <w:t>ſz</w:t>
      </w:r>
      <w:r>
        <w:t xml:space="preserve">podin Boug, </w:t>
      </w:r>
      <w:r w:rsidRPr="00DC2806">
        <w:t>ſz</w:t>
      </w:r>
      <w:r>
        <w:t>tvoim</w:t>
      </w:r>
      <w:r>
        <w:br/>
        <w:t>svétim Dűhom, ve</w:t>
      </w:r>
      <w:r w:rsidRPr="00DC2806">
        <w:t>ſz</w:t>
      </w:r>
      <w:r>
        <w:t>éli nas Bosje, da tva</w:t>
      </w:r>
      <w:r>
        <w:br/>
        <w:t xml:space="preserve">szvéta rejcs vu postenjei bode. </w:t>
      </w:r>
    </w:p>
    <w:p w14:paraId="4369B826" w14:textId="77777777" w:rsidR="00380A5E" w:rsidRDefault="00380A5E" w:rsidP="00380A5E">
      <w:pPr>
        <w:pStyle w:val="teiab"/>
      </w:pPr>
      <w:r>
        <w:t>4.</w:t>
      </w:r>
    </w:p>
    <w:p w14:paraId="49CA540F" w14:textId="77777777" w:rsidR="00380A5E" w:rsidRDefault="00380A5E" w:rsidP="00380A5E">
      <w:pPr>
        <w:pStyle w:val="teiab"/>
      </w:pPr>
      <w:r>
        <w:t>Dika boidi tebi vecsni Go</w:t>
      </w:r>
      <w:r w:rsidRPr="00DC2806">
        <w:t>ſz</w:t>
      </w:r>
      <w:r>
        <w:t>podin Boug, ki na</w:t>
      </w:r>
      <w:r>
        <w:br/>
        <w:t>nás glédas hkoro milo</w:t>
      </w:r>
      <w:r w:rsidRPr="00DC2806">
        <w:t>ſz</w:t>
      </w:r>
      <w:r>
        <w:t>tivno, ne o</w:t>
      </w:r>
      <w:r w:rsidRPr="00DC2806">
        <w:t>ſz</w:t>
      </w:r>
      <w:r>
        <w:t>tavi nas pouleg</w:t>
      </w:r>
      <w:r>
        <w:br/>
        <w:t>tve miloscse, da sve</w:t>
      </w:r>
      <w:r w:rsidRPr="00DC2806">
        <w:t>ſ</w:t>
      </w:r>
      <w:r>
        <w:t xml:space="preserve">zéli nás </w:t>
      </w:r>
      <w:r w:rsidRPr="00DC2806">
        <w:t>ſz</w:t>
      </w:r>
      <w:r>
        <w:t>étim Dűhom</w:t>
      </w:r>
      <w:r>
        <w:br/>
        <w:t xml:space="preserve">Bogom. </w:t>
      </w:r>
    </w:p>
    <w:p w14:paraId="72079D83" w14:textId="77777777" w:rsidR="00380A5E" w:rsidRDefault="00380A5E" w:rsidP="00380A5E">
      <w:pPr>
        <w:pStyle w:val="teiab"/>
      </w:pPr>
      <w:r w:rsidRPr="002753E4">
        <w:rPr>
          <w:rStyle w:val="teicloserZnak"/>
        </w:rPr>
        <w:t>Amen.</w:t>
      </w:r>
    </w:p>
    <w:p w14:paraId="2932912B" w14:textId="77777777" w:rsidR="00380A5E" w:rsidRDefault="00380A5E" w:rsidP="00380A5E">
      <w:pPr>
        <w:pStyle w:val="teicatch-word1"/>
      </w:pPr>
      <w:r>
        <w:t>Dnica.</w:t>
      </w:r>
    </w:p>
    <w:p w14:paraId="13F7EBBA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91AEE87" w14:textId="77777777" w:rsidR="00380A5E" w:rsidRDefault="00380A5E" w:rsidP="00380A5E">
      <w:r>
        <w:lastRenderedPageBreak/>
        <w:t>/101r/</w:t>
      </w:r>
    </w:p>
    <w:p w14:paraId="093D6E1D" w14:textId="77777777" w:rsidR="00380A5E" w:rsidRDefault="00380A5E" w:rsidP="00380A5E">
      <w:pPr>
        <w:pStyle w:val="teifwPageNum"/>
      </w:pPr>
      <w:r>
        <w:t>208</w:t>
      </w:r>
    </w:p>
    <w:p w14:paraId="14B60370" w14:textId="77777777" w:rsidR="00380A5E" w:rsidRDefault="00380A5E" w:rsidP="00380A5E">
      <w:pPr>
        <w:pStyle w:val="Naslov2"/>
        <w:rPr>
          <w:rStyle w:val="teiunclear"/>
        </w:rPr>
      </w:pPr>
      <w:r>
        <w:t>Dnica Palmarum Eglium. Matt zt</w:t>
      </w:r>
      <w:r w:rsidRPr="00DD3598">
        <w:rPr>
          <w:rStyle w:val="teiunclear"/>
        </w:rPr>
        <w:t>???</w:t>
      </w:r>
    </w:p>
    <w:p w14:paraId="25AE9C4E" w14:textId="77777777" w:rsidR="00380A5E" w:rsidRDefault="00380A5E" w:rsidP="00380A5E">
      <w:pPr>
        <w:pStyle w:val="teilabel"/>
      </w:pPr>
      <w:r>
        <w:t>1.</w:t>
      </w:r>
    </w:p>
    <w:p w14:paraId="36AF3427" w14:textId="77777777" w:rsidR="00380A5E" w:rsidRDefault="00380A5E" w:rsidP="00380A5E">
      <w:pPr>
        <w:pStyle w:val="teiab"/>
      </w:pPr>
      <w:r>
        <w:t xml:space="preserve">Dika I hvála tebi Král </w:t>
      </w:r>
      <w:r w:rsidRPr="00FC1846">
        <w:rPr>
          <w:rStyle w:val="teipersName"/>
        </w:rPr>
        <w:t>Kristus Jesus</w:t>
      </w:r>
      <w:r>
        <w:br/>
        <w:t>odkűpitel, komu Sido</w:t>
      </w:r>
      <w:r w:rsidRPr="00DC2806">
        <w:t>ſ</w:t>
      </w:r>
      <w:r>
        <w:t>zka descicza hválo</w:t>
      </w:r>
      <w:r>
        <w:br/>
        <w:t>zdávajo.</w:t>
      </w:r>
    </w:p>
    <w:p w14:paraId="7A709182" w14:textId="77777777" w:rsidR="00380A5E" w:rsidRDefault="00380A5E" w:rsidP="00380A5E">
      <w:pPr>
        <w:pStyle w:val="teilabel"/>
      </w:pPr>
      <w:r>
        <w:t>2.</w:t>
      </w:r>
    </w:p>
    <w:p w14:paraId="4B8B2428" w14:textId="77777777" w:rsidR="00380A5E" w:rsidRDefault="00380A5E" w:rsidP="00380A5E">
      <w:pPr>
        <w:pStyle w:val="teiab"/>
      </w:pPr>
      <w:r>
        <w:t xml:space="preserve">Kerscsenikom szi ti Král, z </w:t>
      </w:r>
      <w:r w:rsidRPr="00F73055">
        <w:rPr>
          <w:rStyle w:val="teipersName"/>
        </w:rPr>
        <w:t>Dávida</w:t>
      </w:r>
      <w:r>
        <w:t xml:space="preserve"> plemena</w:t>
      </w:r>
      <w:r>
        <w:br/>
        <w:t>narodjem, oh blago</w:t>
      </w:r>
      <w:r w:rsidRPr="00DC2806">
        <w:t>ſ</w:t>
      </w:r>
      <w:r>
        <w:t xml:space="preserve">zlovlen Jesus </w:t>
      </w:r>
      <w:r w:rsidRPr="00D776BD">
        <w:rPr>
          <w:rStyle w:val="teiabbr"/>
        </w:rPr>
        <w:t>Xtu͠s</w:t>
      </w:r>
      <w:r>
        <w:t xml:space="preserve">, ki </w:t>
      </w:r>
      <w:r w:rsidRPr="00DC2806">
        <w:t>ſ</w:t>
      </w:r>
      <w:r>
        <w:t>zi</w:t>
      </w:r>
      <w:r>
        <w:br/>
        <w:t>doisel vuime Bosje.</w:t>
      </w:r>
    </w:p>
    <w:p w14:paraId="33F6FD28" w14:textId="77777777" w:rsidR="00380A5E" w:rsidRDefault="00380A5E" w:rsidP="00380A5E">
      <w:pPr>
        <w:pStyle w:val="teilabel"/>
      </w:pPr>
      <w:r>
        <w:t>3.</w:t>
      </w:r>
    </w:p>
    <w:p w14:paraId="255AAD37" w14:textId="77777777" w:rsidR="00380A5E" w:rsidRDefault="00380A5E" w:rsidP="00380A5E">
      <w:pPr>
        <w:pStyle w:val="teiab"/>
      </w:pPr>
      <w:r>
        <w:t>Nebe</w:t>
      </w:r>
      <w:r w:rsidRPr="00DC2806">
        <w:t>ſ</w:t>
      </w:r>
      <w:r>
        <w:t>zke vi</w:t>
      </w:r>
      <w:r w:rsidRPr="00DC2806">
        <w:t>ſ</w:t>
      </w:r>
      <w:r>
        <w:t>zine, hvali te gori na Nebé</w:t>
      </w:r>
      <w:r w:rsidRPr="00DC2806">
        <w:t>ſ</w:t>
      </w:r>
      <w:r>
        <w:t>zih,</w:t>
      </w:r>
      <w:r>
        <w:br/>
        <w:t>i ludje natoi zemli, i v</w:t>
      </w:r>
      <w:r w:rsidRPr="00DC2806">
        <w:t>ſ</w:t>
      </w:r>
      <w:r>
        <w:t xml:space="preserve">ze tvoje </w:t>
      </w:r>
      <w:r w:rsidRPr="00DC2806">
        <w:t>ſ</w:t>
      </w:r>
      <w:r>
        <w:t xml:space="preserve">ztvorjeinye. </w:t>
      </w:r>
    </w:p>
    <w:p w14:paraId="22B3EDF9" w14:textId="77777777" w:rsidR="00380A5E" w:rsidRDefault="00380A5E" w:rsidP="00380A5E">
      <w:pPr>
        <w:pStyle w:val="teilabel"/>
      </w:pPr>
      <w:r>
        <w:t>4.</w:t>
      </w:r>
    </w:p>
    <w:p w14:paraId="6BBD3EDF" w14:textId="77777777" w:rsidR="00380A5E" w:rsidRDefault="00380A5E" w:rsidP="00380A5E">
      <w:pPr>
        <w:pStyle w:val="teiab"/>
      </w:pPr>
      <w:r>
        <w:t>Sidov</w:t>
      </w:r>
      <w:r w:rsidRPr="00DC2806">
        <w:t>ſ</w:t>
      </w:r>
      <w:r>
        <w:t>zko lu</w:t>
      </w:r>
      <w:r w:rsidRPr="00DC2806">
        <w:t>ſ</w:t>
      </w:r>
      <w:r>
        <w:t>ztvo ide prot tebi z tim zelenim</w:t>
      </w:r>
      <w:r>
        <w:br/>
        <w:t>szvetsjem tebe molécsi, i hvalecsi i mi vezdai</w:t>
      </w:r>
      <w:r>
        <w:br/>
        <w:t>idemo.</w:t>
      </w:r>
    </w:p>
    <w:p w14:paraId="5621F3E9" w14:textId="77777777" w:rsidR="00380A5E" w:rsidRDefault="00380A5E" w:rsidP="00380A5E">
      <w:pPr>
        <w:pStyle w:val="teilabel"/>
      </w:pPr>
      <w:r>
        <w:t>5.</w:t>
      </w:r>
    </w:p>
    <w:p w14:paraId="6F971812" w14:textId="77777777" w:rsidR="00380A5E" w:rsidRDefault="00380A5E" w:rsidP="00380A5E">
      <w:pPr>
        <w:pStyle w:val="teiab"/>
      </w:pPr>
      <w:r>
        <w:t xml:space="preserve">Eti tebi na </w:t>
      </w:r>
      <w:r w:rsidRPr="00DC2806">
        <w:t>ſ</w:t>
      </w:r>
      <w:r>
        <w:t>zmert ideho, vesinis</w:t>
      </w:r>
      <w:r w:rsidRPr="00DC2806">
        <w:t>ſ</w:t>
      </w:r>
      <w:r>
        <w:t>e v</w:t>
      </w:r>
      <w:r w:rsidRPr="00DC2806">
        <w:t>ſ</w:t>
      </w:r>
      <w:r>
        <w:t>ze prot</w:t>
      </w:r>
      <w:r>
        <w:br/>
        <w:t>tvoje Dike, mi tebi stvoritelu, hválo ves dai</w:t>
      </w:r>
      <w:r>
        <w:br/>
        <w:t xml:space="preserve">dájemo. </w:t>
      </w:r>
    </w:p>
    <w:p w14:paraId="12834FFF" w14:textId="77777777" w:rsidR="00380A5E" w:rsidRDefault="00380A5E" w:rsidP="00380A5E">
      <w:pPr>
        <w:pStyle w:val="teilabel"/>
      </w:pPr>
      <w:r>
        <w:t>6.</w:t>
      </w:r>
    </w:p>
    <w:p w14:paraId="52A09B03" w14:textId="77777777" w:rsidR="00380A5E" w:rsidRDefault="00380A5E" w:rsidP="00380A5E">
      <w:pPr>
        <w:pStyle w:val="teiab"/>
      </w:pPr>
      <w:r>
        <w:t>Eti szo tebi sriétni, primi nam Gospodne molitve,</w:t>
      </w:r>
    </w:p>
    <w:p w14:paraId="7667B6D3" w14:textId="77777777" w:rsidR="00380A5E" w:rsidRPr="00330157" w:rsidRDefault="00380A5E" w:rsidP="00380A5E">
      <w:pPr>
        <w:pStyle w:val="teicatch-word1"/>
        <w:rPr>
          <w:b/>
          <w:bCs/>
        </w:rPr>
      </w:pPr>
      <w:r>
        <w:t>milo</w:t>
      </w:r>
      <w:r w:rsidRPr="00DC2806">
        <w:t>ſ</w:t>
      </w:r>
      <w:r>
        <w:t>ztivni.</w:t>
      </w:r>
    </w:p>
    <w:p w14:paraId="03DDBCB5" w14:textId="77777777" w:rsidR="00380A5E" w:rsidRDefault="00380A5E" w:rsidP="00380A5E">
      <w:pPr>
        <w:pStyle w:val="teiab"/>
      </w:pPr>
    </w:p>
    <w:p w14:paraId="6C9D2F90" w14:textId="77777777" w:rsidR="00380A5E" w:rsidRDefault="00380A5E" w:rsidP="00380A5E">
      <w:pPr>
        <w:rPr>
          <w:color w:val="C0504D" w:themeColor="accent2"/>
          <w:lang w:val="en-GB" w:eastAsia="x-none"/>
        </w:rPr>
      </w:pPr>
      <w:r>
        <w:br w:type="page"/>
      </w:r>
    </w:p>
    <w:p w14:paraId="65368FE9" w14:textId="77777777" w:rsidR="00380A5E" w:rsidRDefault="00380A5E" w:rsidP="00380A5E">
      <w:r>
        <w:lastRenderedPageBreak/>
        <w:t>/101v/</w:t>
      </w:r>
    </w:p>
    <w:p w14:paraId="793BCD5C" w14:textId="77777777" w:rsidR="00380A5E" w:rsidRDefault="00380A5E" w:rsidP="00380A5E">
      <w:pPr>
        <w:pStyle w:val="teifwPageNum"/>
      </w:pPr>
      <w:r>
        <w:t>209</w:t>
      </w:r>
    </w:p>
    <w:p w14:paraId="06423BF6" w14:textId="77777777" w:rsidR="00380A5E" w:rsidRDefault="00380A5E" w:rsidP="00380A5E">
      <w:pPr>
        <w:pStyle w:val="teiab"/>
      </w:pPr>
      <w:r>
        <w:t>milo</w:t>
      </w:r>
      <w:r w:rsidRPr="00DC2806">
        <w:t>ſ</w:t>
      </w:r>
      <w:r>
        <w:t>ztivni ti nas Král, komo</w:t>
      </w:r>
      <w:r w:rsidRPr="00DC2806">
        <w:t>ſ</w:t>
      </w:r>
      <w:r>
        <w:t>zu v</w:t>
      </w:r>
      <w:r w:rsidRPr="00DC2806">
        <w:t>ſ</w:t>
      </w:r>
      <w:r>
        <w:t>za dobra</w:t>
      </w:r>
      <w:r>
        <w:br/>
        <w:t>drága.</w:t>
      </w:r>
    </w:p>
    <w:p w14:paraId="3602F175" w14:textId="77777777" w:rsidR="00380A5E" w:rsidRDefault="00380A5E" w:rsidP="00380A5E">
      <w:pPr>
        <w:pStyle w:val="teilabel"/>
      </w:pPr>
      <w:r>
        <w:t>7.</w:t>
      </w:r>
    </w:p>
    <w:p w14:paraId="29F5EBF9" w14:textId="77777777" w:rsidR="00380A5E" w:rsidRDefault="00380A5E" w:rsidP="00380A5E">
      <w:pPr>
        <w:pStyle w:val="teiab"/>
      </w:pPr>
      <w:r>
        <w:t>Tebi boidi Dika i hvála Go</w:t>
      </w:r>
      <w:r w:rsidRPr="00DC2806">
        <w:t>ſ</w:t>
      </w:r>
      <w:r>
        <w:t>zpon Boug od</w:t>
      </w:r>
      <w:r>
        <w:br/>
        <w:t>nás ne</w:t>
      </w:r>
      <w:r w:rsidRPr="00DC2806">
        <w:t>ſ</w:t>
      </w:r>
      <w:r>
        <w:t>ztánoma Oczem i z Dűhom Svétim,</w:t>
      </w:r>
      <w:r>
        <w:br/>
        <w:t xml:space="preserve">vekvekoma. </w:t>
      </w:r>
    </w:p>
    <w:p w14:paraId="5A6A7A75" w14:textId="77777777" w:rsidR="00380A5E" w:rsidRDefault="00380A5E" w:rsidP="00380A5E">
      <w:pPr>
        <w:pStyle w:val="teicloser"/>
      </w:pPr>
      <w:r>
        <w:t>Amen.</w:t>
      </w:r>
    </w:p>
    <w:p w14:paraId="41E8D3E3" w14:textId="77777777" w:rsidR="00380A5E" w:rsidRDefault="00380A5E" w:rsidP="00380A5E">
      <w:pPr>
        <w:pStyle w:val="Naslov2"/>
      </w:pPr>
      <w:r>
        <w:t>Finita Concione. Nouta. Ki értűnh szenvedtél.</w:t>
      </w:r>
    </w:p>
    <w:p w14:paraId="1C158F32" w14:textId="77777777" w:rsidR="00380A5E" w:rsidRDefault="00380A5E" w:rsidP="00380A5E">
      <w:pPr>
        <w:pStyle w:val="teilabel"/>
      </w:pPr>
      <w:r>
        <w:t>1.</w:t>
      </w:r>
    </w:p>
    <w:p w14:paraId="022341F1" w14:textId="77777777" w:rsidR="00380A5E" w:rsidRDefault="00380A5E" w:rsidP="00380A5E">
      <w:pPr>
        <w:pStyle w:val="teiab"/>
      </w:pPr>
      <w:r>
        <w:t>Ki</w:t>
      </w:r>
      <w:r w:rsidRPr="00DC2806">
        <w:t>ſ</w:t>
      </w:r>
      <w:r>
        <w:t>zi za na</w:t>
      </w:r>
      <w:r w:rsidRPr="00DC2806">
        <w:t>ſ</w:t>
      </w:r>
      <w:r>
        <w:t>z terpil, i tal zvelicsil, :/:</w:t>
      </w:r>
      <w:r>
        <w:br/>
        <w:t>záto pro</w:t>
      </w:r>
      <w:r w:rsidRPr="00DC2806">
        <w:t>ſ</w:t>
      </w:r>
      <w:r>
        <w:t>zimote szlis</w:t>
      </w:r>
      <w:r w:rsidRPr="00DC2806">
        <w:t>ſ</w:t>
      </w:r>
      <w:r>
        <w:t>i nam prosnye, za vred-</w:t>
      </w:r>
      <w:r>
        <w:br/>
        <w:t>no</w:t>
      </w:r>
      <w:r w:rsidRPr="00DC2806">
        <w:t>ſ</w:t>
      </w:r>
      <w:r>
        <w:t xml:space="preserve">zt sve moke, i sve </w:t>
      </w:r>
      <w:r w:rsidRPr="00DC2806">
        <w:t>ſ</w:t>
      </w:r>
      <w:r>
        <w:t xml:space="preserve">zmerti </w:t>
      </w:r>
      <w:r w:rsidRPr="00DC2806">
        <w:t>ſ</w:t>
      </w:r>
      <w:r>
        <w:t>zvéte, ti nás</w:t>
      </w:r>
      <w:r>
        <w:br/>
        <w:t xml:space="preserve">pekla mentűi i vecsne szmerti. </w:t>
      </w:r>
    </w:p>
    <w:p w14:paraId="1DA566B0" w14:textId="77777777" w:rsidR="00380A5E" w:rsidRDefault="00380A5E" w:rsidP="00380A5E">
      <w:pPr>
        <w:pStyle w:val="teilabel"/>
      </w:pPr>
      <w:r>
        <w:t>2.</w:t>
      </w:r>
    </w:p>
    <w:p w14:paraId="6D6120E3" w14:textId="77777777" w:rsidR="00380A5E" w:rsidRDefault="00380A5E" w:rsidP="00380A5E">
      <w:pPr>
        <w:pStyle w:val="teiab"/>
      </w:pPr>
      <w:r>
        <w:t>Za ná</w:t>
      </w:r>
      <w:r w:rsidRPr="00DC2806">
        <w:t>ſ</w:t>
      </w:r>
      <w:r>
        <w:t xml:space="preserve">z </w:t>
      </w:r>
      <w:r w:rsidRPr="00DC2806">
        <w:t>ſ</w:t>
      </w:r>
      <w:r>
        <w:t>zi ahuvan ino</w:t>
      </w:r>
      <w:r w:rsidRPr="00DC2806">
        <w:t>ſ</w:t>
      </w:r>
      <w:r>
        <w:t>zi krisan, árje po-</w:t>
      </w:r>
      <w:r>
        <w:br/>
        <w:t>pi</w:t>
      </w:r>
      <w:r w:rsidRPr="00DC2806">
        <w:t>ſ</w:t>
      </w:r>
      <w:r>
        <w:t>zsano od tébe dávno, kaiti kacsi glávo</w:t>
      </w:r>
      <w:r>
        <w:br/>
        <w:t>potrel zmósno</w:t>
      </w:r>
      <w:r w:rsidRPr="00DC2806">
        <w:t>ſ</w:t>
      </w:r>
      <w:r>
        <w:t>zt nyé v</w:t>
      </w:r>
      <w:r w:rsidRPr="00DC2806">
        <w:t>ſ</w:t>
      </w:r>
      <w:r>
        <w:t xml:space="preserve">zo, mertvi nás </w:t>
      </w:r>
      <w:r w:rsidRPr="00DC2806">
        <w:t>ſ</w:t>
      </w:r>
      <w:r>
        <w:t>ztvar-</w:t>
      </w:r>
      <w:r>
        <w:br/>
        <w:t>jeinya be</w:t>
      </w:r>
      <w:r w:rsidRPr="00DC2806">
        <w:t>ſ</w:t>
      </w:r>
      <w:r>
        <w:t>znoga Vrága.</w:t>
      </w:r>
    </w:p>
    <w:p w14:paraId="4237A917" w14:textId="77777777" w:rsidR="00380A5E" w:rsidRDefault="00380A5E" w:rsidP="00380A5E">
      <w:pPr>
        <w:pStyle w:val="teilabel"/>
      </w:pPr>
      <w:r>
        <w:t>3.</w:t>
      </w:r>
    </w:p>
    <w:p w14:paraId="6C5E9E4F" w14:textId="77777777" w:rsidR="00380A5E" w:rsidRDefault="00380A5E" w:rsidP="00380A5E">
      <w:pPr>
        <w:pStyle w:val="teiab"/>
      </w:pPr>
      <w:r>
        <w:t xml:space="preserve">Kai </w:t>
      </w:r>
      <w:r w:rsidRPr="00DC2806">
        <w:t>ſ</w:t>
      </w:r>
      <w:r>
        <w:t>zi nei pregres</w:t>
      </w:r>
      <w:r w:rsidRPr="00DC2806">
        <w:t>ſ</w:t>
      </w:r>
      <w:r>
        <w:t>il to</w:t>
      </w:r>
      <w:r w:rsidRPr="00DC2806">
        <w:t>ſ</w:t>
      </w:r>
      <w:r>
        <w:t>zi v</w:t>
      </w:r>
      <w:r w:rsidRPr="00DC2806">
        <w:t>ſ</w:t>
      </w:r>
      <w:r>
        <w:t>ze platil, ter-</w:t>
      </w:r>
    </w:p>
    <w:p w14:paraId="04EC3D6E" w14:textId="77777777" w:rsidR="00380A5E" w:rsidRDefault="00380A5E" w:rsidP="00380A5E">
      <w:pPr>
        <w:pStyle w:val="teicatch-word1"/>
      </w:pPr>
      <w:r>
        <w:t>pel</w:t>
      </w:r>
      <w:r w:rsidRPr="00DC2806">
        <w:t>ſ</w:t>
      </w:r>
      <w:r>
        <w:t>zi</w:t>
      </w:r>
    </w:p>
    <w:p w14:paraId="75FD5AD5" w14:textId="77777777" w:rsidR="00380A5E" w:rsidRDefault="00380A5E" w:rsidP="00380A5E">
      <w:pPr>
        <w:pStyle w:val="teicatch-word1"/>
        <w:jc w:val="left"/>
      </w:pPr>
    </w:p>
    <w:p w14:paraId="13928E39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866E976" w14:textId="77777777" w:rsidR="00380A5E" w:rsidRDefault="00380A5E" w:rsidP="00380A5E">
      <w:r>
        <w:lastRenderedPageBreak/>
        <w:t>/102r/</w:t>
      </w:r>
    </w:p>
    <w:p w14:paraId="1F173C05" w14:textId="77777777" w:rsidR="00380A5E" w:rsidRPr="001C2D00" w:rsidRDefault="00380A5E" w:rsidP="00380A5E">
      <w:pPr>
        <w:pStyle w:val="teifwPageNum"/>
        <w:rPr>
          <w:rStyle w:val="teisic"/>
        </w:rPr>
      </w:pPr>
      <w:r w:rsidRPr="001C2D00">
        <w:rPr>
          <w:rStyle w:val="teisic"/>
        </w:rPr>
        <w:t>200</w:t>
      </w:r>
    </w:p>
    <w:p w14:paraId="596651E0" w14:textId="77777777" w:rsidR="00380A5E" w:rsidRDefault="00380A5E" w:rsidP="00380A5E">
      <w:pPr>
        <w:pStyle w:val="teiab"/>
      </w:pPr>
      <w:r>
        <w:t>pel</w:t>
      </w:r>
      <w:r w:rsidRPr="00DC2806">
        <w:t>ſ</w:t>
      </w:r>
      <w:r>
        <w:t>zi bolezno</w:t>
      </w:r>
      <w:r w:rsidRPr="00DC2806">
        <w:t>ſ</w:t>
      </w:r>
      <w:r>
        <w:t>zt kai cslecsi národ, zgrehie</w:t>
      </w:r>
      <w:r>
        <w:br/>
        <w:t xml:space="preserve">vreden bil, i </w:t>
      </w:r>
      <w:r w:rsidRPr="00DC2806">
        <w:t>ſ</w:t>
      </w:r>
      <w:r>
        <w:t>zám radje vgres</w:t>
      </w:r>
      <w:r w:rsidRPr="00DC2806">
        <w:t>ſ</w:t>
      </w:r>
      <w:r>
        <w:t>il, nas</w:t>
      </w:r>
      <w:r w:rsidRPr="00DC2806">
        <w:t>ſ</w:t>
      </w:r>
      <w:r>
        <w:t>e vnouge</w:t>
      </w:r>
      <w:r>
        <w:br/>
        <w:t>grehe, vzél</w:t>
      </w:r>
      <w:r w:rsidRPr="00DC2806">
        <w:t>ſ</w:t>
      </w:r>
      <w:r>
        <w:t>zi na ramo.</w:t>
      </w:r>
    </w:p>
    <w:p w14:paraId="455FD1D8" w14:textId="77777777" w:rsidR="00380A5E" w:rsidRDefault="00380A5E" w:rsidP="00380A5E">
      <w:pPr>
        <w:pStyle w:val="teilabel"/>
      </w:pPr>
      <w:r>
        <w:t>4.</w:t>
      </w:r>
    </w:p>
    <w:p w14:paraId="080232A6" w14:textId="77777777" w:rsidR="00380A5E" w:rsidRDefault="00380A5E" w:rsidP="00380A5E">
      <w:pPr>
        <w:pStyle w:val="teiab"/>
      </w:pPr>
      <w:r>
        <w:t>Popluvan odna</w:t>
      </w:r>
      <w:r w:rsidRPr="00DC2806">
        <w:t>ſ</w:t>
      </w:r>
      <w:r>
        <w:t>zi i ospotan</w:t>
      </w:r>
      <w:r w:rsidRPr="00DC2806">
        <w:t>ſ</w:t>
      </w:r>
      <w:r>
        <w:t>zi; Na velikom</w:t>
      </w:r>
      <w:r>
        <w:br/>
        <w:t xml:space="preserve">krisi </w:t>
      </w:r>
      <w:r w:rsidRPr="00DC2806">
        <w:t>ſ</w:t>
      </w:r>
      <w:r>
        <w:t>zmert preterpel</w:t>
      </w:r>
      <w:r w:rsidRPr="00DC2806">
        <w:t>ſ</w:t>
      </w:r>
      <w:r>
        <w:t xml:space="preserve">zi, ino tvoi gvant </w:t>
      </w:r>
      <w:r w:rsidRPr="00DC2806">
        <w:t>ſ</w:t>
      </w:r>
      <w:r>
        <w:t>zvéti,</w:t>
      </w:r>
      <w:r>
        <w:br/>
        <w:t>zmes</w:t>
      </w:r>
      <w:r w:rsidRPr="00DC2806">
        <w:t>ſ</w:t>
      </w:r>
      <w:r>
        <w:t>anje bil vkervi, nei</w:t>
      </w:r>
      <w:r w:rsidRPr="00DC2806">
        <w:t>ſ</w:t>
      </w:r>
      <w:r>
        <w:t>zmo toga vredni</w:t>
      </w:r>
      <w:r>
        <w:br/>
        <w:t>kai</w:t>
      </w:r>
      <w:r w:rsidRPr="00DC2806">
        <w:t>ſ</w:t>
      </w:r>
      <w:r>
        <w:t>zi vmrel za ná</w:t>
      </w:r>
      <w:r w:rsidRPr="00DC2806">
        <w:t>ſ</w:t>
      </w:r>
      <w:r>
        <w:t>z.</w:t>
      </w:r>
    </w:p>
    <w:p w14:paraId="575DC25A" w14:textId="77777777" w:rsidR="00380A5E" w:rsidRDefault="00380A5E" w:rsidP="00380A5E">
      <w:pPr>
        <w:pStyle w:val="teilabel"/>
      </w:pPr>
      <w:r>
        <w:t>5.</w:t>
      </w:r>
    </w:p>
    <w:p w14:paraId="42F5CB70" w14:textId="77777777" w:rsidR="00380A5E" w:rsidRDefault="00380A5E" w:rsidP="00380A5E">
      <w:pPr>
        <w:pStyle w:val="teiab"/>
      </w:pPr>
      <w:r>
        <w:t>La</w:t>
      </w:r>
      <w:r w:rsidRPr="00DC2806">
        <w:t>ſ</w:t>
      </w:r>
      <w:r>
        <w:t>ztivna tva volja toje vesinila, ino od</w:t>
      </w:r>
      <w:r>
        <w:br/>
        <w:t>prekle</w:t>
      </w:r>
      <w:r w:rsidRPr="00DC2806">
        <w:t>ſ</w:t>
      </w:r>
      <w:r>
        <w:t>ztva, nás menruvala dai nám nato gro-</w:t>
      </w:r>
      <w:r>
        <w:br/>
        <w:t>mocs, Svétoga Dűha mocs, da te áhuiemo i</w:t>
      </w:r>
      <w:r>
        <w:br/>
        <w:t xml:space="preserve">zvisávamo. </w:t>
      </w:r>
    </w:p>
    <w:p w14:paraId="6A8A723C" w14:textId="77777777" w:rsidR="00380A5E" w:rsidRDefault="00380A5E" w:rsidP="00380A5E">
      <w:pPr>
        <w:pStyle w:val="teilabel"/>
      </w:pPr>
      <w:r>
        <w:t>6.</w:t>
      </w:r>
    </w:p>
    <w:p w14:paraId="5C4D4CE0" w14:textId="77777777" w:rsidR="00380A5E" w:rsidRDefault="00380A5E" w:rsidP="00380A5E">
      <w:pPr>
        <w:pStyle w:val="teiab"/>
      </w:pPr>
      <w:r>
        <w:t>Dika tebi boidi Gospon Boug vecsni. :/: Ki</w:t>
      </w:r>
      <w:r>
        <w:br/>
        <w:t>si smert preterpel z terdnov brirko</w:t>
      </w:r>
      <w:r w:rsidRPr="00DC2806">
        <w:t>ſ</w:t>
      </w:r>
      <w:r>
        <w:t>ztjov,</w:t>
      </w:r>
      <w:r>
        <w:br/>
        <w:t>alsui tvoie verne, pre</w:t>
      </w:r>
      <w:r w:rsidRPr="00DC2806">
        <w:t>ſ</w:t>
      </w:r>
      <w:r>
        <w:t>ztri sve miloscse, da</w:t>
      </w:r>
      <w:r>
        <w:br/>
        <w:t xml:space="preserve">te bomo vidli, v Nebi hválili. </w:t>
      </w:r>
    </w:p>
    <w:p w14:paraId="1C8B087E" w14:textId="77777777" w:rsidR="00380A5E" w:rsidRDefault="00380A5E" w:rsidP="00380A5E">
      <w:pPr>
        <w:pStyle w:val="teicloser"/>
      </w:pPr>
      <w:r>
        <w:t xml:space="preserve">Amen. </w:t>
      </w:r>
    </w:p>
    <w:p w14:paraId="1CD17875" w14:textId="77777777" w:rsidR="00380A5E" w:rsidRDefault="00380A5E" w:rsidP="00380A5E">
      <w:pPr>
        <w:pStyle w:val="teicatch-word1"/>
      </w:pPr>
      <w:r>
        <w:t>Agnecz</w:t>
      </w:r>
    </w:p>
    <w:p w14:paraId="2B06DA33" w14:textId="77777777" w:rsidR="00380A5E" w:rsidRDefault="00380A5E" w:rsidP="00380A5E">
      <w:pPr>
        <w:pStyle w:val="teicatch-word1"/>
        <w:jc w:val="left"/>
      </w:pPr>
    </w:p>
    <w:p w14:paraId="40EDAB1F" w14:textId="77777777" w:rsidR="00380A5E" w:rsidRDefault="00380A5E" w:rsidP="00380A5E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4911D09" w14:textId="77777777" w:rsidR="006B6D98" w:rsidRDefault="006B6D98" w:rsidP="006B6D98">
      <w:r>
        <w:lastRenderedPageBreak/>
        <w:t>/102v/</w:t>
      </w:r>
    </w:p>
    <w:p w14:paraId="6E13A015" w14:textId="77777777" w:rsidR="006B6D98" w:rsidRDefault="006B6D98" w:rsidP="006B6D98">
      <w:pPr>
        <w:pStyle w:val="teifwPageNum"/>
      </w:pPr>
      <w:r>
        <w:t>211</w:t>
      </w:r>
    </w:p>
    <w:p w14:paraId="01F14037" w14:textId="77777777" w:rsidR="006B6D98" w:rsidRDefault="006B6D98" w:rsidP="006B6D98">
      <w:pPr>
        <w:pStyle w:val="teiab"/>
      </w:pPr>
      <w:r w:rsidRPr="00EE5370">
        <w:t xml:space="preserve">Agnecz Bosi </w:t>
      </w:r>
      <w:r w:rsidRPr="00EE5370">
        <w:rPr>
          <w:rStyle w:val="teipersName"/>
        </w:rPr>
        <w:t xml:space="preserve">Jesus </w:t>
      </w:r>
      <w:r>
        <w:t>nedusni ki</w:t>
      </w:r>
      <w:r w:rsidRPr="00DC2806">
        <w:t>ſ</w:t>
      </w:r>
      <w:r>
        <w:t>zi na kri</w:t>
      </w:r>
      <w:r w:rsidRPr="00DC2806">
        <w:t>ſ</w:t>
      </w:r>
      <w:r>
        <w:br/>
        <w:t>bil ra</w:t>
      </w:r>
      <w:r w:rsidRPr="00DC2806">
        <w:t>ſ</w:t>
      </w:r>
      <w:r>
        <w:t>zpeti :/: V</w:t>
      </w:r>
      <w:r w:rsidRPr="00DC2806">
        <w:t>ſ</w:t>
      </w:r>
      <w:r>
        <w:t>ze zlo za nás preterpel szi</w:t>
      </w:r>
      <w:r>
        <w:br/>
        <w:t>popluvan bil i odan</w:t>
      </w:r>
      <w:r w:rsidRPr="00DC2806">
        <w:t>ſ</w:t>
      </w:r>
      <w:r>
        <w:t>zi, v</w:t>
      </w:r>
      <w:r w:rsidRPr="00DC2806">
        <w:t>ſ</w:t>
      </w:r>
      <w:r>
        <w:t>ze na</w:t>
      </w:r>
      <w:r w:rsidRPr="00DC2806">
        <w:t>ſſ</w:t>
      </w:r>
      <w:r>
        <w:t>ze grehe no-</w:t>
      </w:r>
      <w:r>
        <w:br/>
        <w:t>scil</w:t>
      </w:r>
      <w:r w:rsidRPr="00DC2806">
        <w:t>ſ</w:t>
      </w:r>
      <w:r>
        <w:t xml:space="preserve">zi, drugacs bi </w:t>
      </w:r>
      <w:r w:rsidRPr="00DC2806">
        <w:t>ſ</w:t>
      </w:r>
      <w:r>
        <w:t>ze v</w:t>
      </w:r>
      <w:r w:rsidRPr="00DC2806">
        <w:t>ſ</w:t>
      </w:r>
      <w:r>
        <w:t xml:space="preserve">zi </w:t>
      </w:r>
      <w:r w:rsidRPr="00DC2806">
        <w:t>ſ</w:t>
      </w:r>
      <w:r>
        <w:t xml:space="preserve">zkvarili </w:t>
      </w:r>
      <w:r w:rsidRPr="00DC2806">
        <w:t>ſ</w:t>
      </w:r>
      <w:r>
        <w:t>zmilui-</w:t>
      </w:r>
      <w:r>
        <w:br/>
        <w:t xml:space="preserve">nam sze Jesus drági. </w:t>
      </w:r>
      <w:r w:rsidRPr="00EE5370">
        <w:rPr>
          <w:rStyle w:val="teiadd"/>
        </w:rPr>
        <w:t>dragas</w:t>
      </w:r>
      <w:r>
        <w:rPr>
          <w:rStyle w:val="teiadd"/>
        </w:rPr>
        <w:t>é</w:t>
      </w:r>
      <w:r>
        <w:br/>
      </w:r>
      <w:r w:rsidRPr="00EE5370">
        <w:rPr>
          <w:rStyle w:val="teiadd"/>
        </w:rPr>
        <w:t>nam si</w:t>
      </w:r>
      <w:r>
        <w:t xml:space="preserve"> </w:t>
      </w:r>
    </w:p>
    <w:p w14:paraId="1F3937C1" w14:textId="77777777" w:rsidR="006B6D98" w:rsidRDefault="006B6D98" w:rsidP="006B6D98">
      <w:pPr>
        <w:pStyle w:val="teiab"/>
      </w:pPr>
      <w:r>
        <w:t>Agnecs Bosi</w:t>
      </w:r>
      <w:r w:rsidRPr="00123DE7">
        <w:rPr>
          <w:rStyle w:val="teipersName"/>
        </w:rPr>
        <w:t xml:space="preserve"> Jesus</w:t>
      </w:r>
      <w:r>
        <w:t xml:space="preserve"> nedusni </w:t>
      </w:r>
      <w:r>
        <w:rPr>
          <w:rStyle w:val="teiunclear"/>
        </w:rPr>
        <w:t>&amp;</w:t>
      </w:r>
      <w:r w:rsidRPr="00EE5370">
        <w:rPr>
          <w:rStyle w:val="teiunclear"/>
        </w:rPr>
        <w:t>c.</w:t>
      </w:r>
      <w:r>
        <w:br/>
        <w:t xml:space="preserve">Dai nám svega mira oh </w:t>
      </w:r>
      <w:r w:rsidRPr="00EE5370">
        <w:rPr>
          <w:rStyle w:val="teipersName"/>
        </w:rPr>
        <w:t>Jesus</w:t>
      </w:r>
      <w:r>
        <w:t xml:space="preserve"> oh </w:t>
      </w:r>
      <w:r w:rsidRPr="00EE5370">
        <w:rPr>
          <w:rStyle w:val="teipersName"/>
        </w:rPr>
        <w:t>Jesus.</w:t>
      </w:r>
      <w:r>
        <w:t xml:space="preserve"> </w:t>
      </w:r>
    </w:p>
    <w:p w14:paraId="711C9C50" w14:textId="77777777" w:rsidR="006B6D98" w:rsidRDefault="006B6D98" w:rsidP="006B6D98">
      <w:pPr>
        <w:pStyle w:val="Naslov2"/>
      </w:pPr>
      <w:r>
        <w:t>In Die Parasceves. Eglium. Matt. 27.&amp;57.</w:t>
      </w:r>
      <w:r>
        <w:br/>
        <w:t>Nouta. Dirséretet mondjunk Ur Inclo.</w:t>
      </w:r>
    </w:p>
    <w:p w14:paraId="71A5988E" w14:textId="77777777" w:rsidR="006B6D98" w:rsidRDefault="006B6D98" w:rsidP="006B6D98">
      <w:pPr>
        <w:pStyle w:val="teilabel"/>
      </w:pPr>
      <w:r>
        <w:t xml:space="preserve">1. </w:t>
      </w:r>
    </w:p>
    <w:p w14:paraId="78DA6436" w14:textId="77777777" w:rsidR="006B6D98" w:rsidRDefault="006B6D98" w:rsidP="006B6D98">
      <w:pPr>
        <w:pStyle w:val="teiab"/>
      </w:pPr>
      <w:r>
        <w:t>Diko mi poimo Boguvi, hvalo mi daimo</w:t>
      </w:r>
      <w:r>
        <w:br/>
      </w:r>
      <w:r w:rsidRPr="00123DE7">
        <w:rPr>
          <w:rStyle w:val="teipersName"/>
        </w:rPr>
        <w:t>Kristusſi</w:t>
      </w:r>
      <w:r>
        <w:t>, ki nás je pekla mentuval, i</w:t>
      </w:r>
      <w:r>
        <w:br/>
      </w:r>
      <w:r w:rsidRPr="00DC2806">
        <w:t>ſ</w:t>
      </w:r>
      <w:r>
        <w:t>zvojov kervjov odkűpil. Szmilui nam</w:t>
      </w:r>
      <w:r w:rsidRPr="00DC2806">
        <w:t>ſ</w:t>
      </w:r>
      <w:r>
        <w:t>ze Go</w:t>
      </w:r>
      <w:r w:rsidRPr="00DC2806">
        <w:t>ſ</w:t>
      </w:r>
      <w:r>
        <w:t>z-</w:t>
      </w:r>
      <w:r>
        <w:br/>
        <w:t>pon Bough.</w:t>
      </w:r>
    </w:p>
    <w:p w14:paraId="6D4369B8" w14:textId="77777777" w:rsidR="006B6D98" w:rsidRDefault="006B6D98" w:rsidP="006B6D98">
      <w:pPr>
        <w:pStyle w:val="teilabel"/>
      </w:pPr>
      <w:r>
        <w:t>2.</w:t>
      </w:r>
    </w:p>
    <w:p w14:paraId="4E3BACA8" w14:textId="77777777" w:rsidR="006B6D98" w:rsidRDefault="006B6D98" w:rsidP="006B6D98">
      <w:pPr>
        <w:pStyle w:val="teiab"/>
      </w:pPr>
      <w:r>
        <w:t xml:space="preserve">Okol vecsernyé toga dné gda </w:t>
      </w:r>
      <w:r w:rsidRPr="00123DE7">
        <w:rPr>
          <w:rStyle w:val="teipersName"/>
        </w:rPr>
        <w:t>Judás</w:t>
      </w:r>
      <w:r>
        <w:t xml:space="preserve"> od </w:t>
      </w:r>
      <w:r w:rsidRPr="00123DE7">
        <w:rPr>
          <w:rStyle w:val="teipersName"/>
        </w:rPr>
        <w:t>Kris</w:t>
      </w:r>
      <w:r>
        <w:t>-</w:t>
      </w:r>
    </w:p>
    <w:p w14:paraId="625B89C3" w14:textId="77777777" w:rsidR="006B6D98" w:rsidRDefault="006B6D98" w:rsidP="006B6D98">
      <w:pPr>
        <w:pStyle w:val="teicatch-word1"/>
      </w:pPr>
      <w:r>
        <w:t>tu</w:t>
      </w:r>
      <w:r w:rsidRPr="00DC2806">
        <w:t>ſſ</w:t>
      </w:r>
      <w:r>
        <w:t>a</w:t>
      </w:r>
    </w:p>
    <w:p w14:paraId="6CC0EAC8" w14:textId="77777777" w:rsidR="006B6D98" w:rsidRDefault="006B6D98" w:rsidP="006B6D98">
      <w:pPr>
        <w:pStyle w:val="teicatch-word1"/>
        <w:jc w:val="left"/>
      </w:pPr>
    </w:p>
    <w:p w14:paraId="3FFBFEE8" w14:textId="77777777" w:rsidR="006B6D98" w:rsidRDefault="006B6D98" w:rsidP="006B6D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16ED4AF" w14:textId="77777777" w:rsidR="006B6D98" w:rsidRDefault="006B6D98" w:rsidP="006B6D98">
      <w:r>
        <w:lastRenderedPageBreak/>
        <w:t>/103r/</w:t>
      </w:r>
    </w:p>
    <w:p w14:paraId="53E22593" w14:textId="77777777" w:rsidR="006B6D98" w:rsidRDefault="006B6D98" w:rsidP="006B6D98">
      <w:pPr>
        <w:pStyle w:val="teifwPageNum"/>
      </w:pPr>
      <w:r>
        <w:t>212</w:t>
      </w:r>
    </w:p>
    <w:p w14:paraId="25C856BD" w14:textId="77777777" w:rsidR="006B6D98" w:rsidRDefault="006B6D98" w:rsidP="006B6D98">
      <w:pPr>
        <w:pStyle w:val="teiab"/>
      </w:pPr>
      <w:r w:rsidRPr="00123DE7">
        <w:rPr>
          <w:rStyle w:val="teipersName"/>
        </w:rPr>
        <w:t>tusſa</w:t>
      </w:r>
      <w:r>
        <w:t xml:space="preserve">, na vecserjo pride te jalnilo kie </w:t>
      </w:r>
      <w:r w:rsidRPr="00123DE7">
        <w:rPr>
          <w:rStyle w:val="teipersName"/>
        </w:rPr>
        <w:t>Kris</w:t>
      </w:r>
      <w:r>
        <w:t>-</w:t>
      </w:r>
      <w:r>
        <w:br/>
      </w:r>
      <w:r w:rsidRPr="00123DE7">
        <w:rPr>
          <w:rStyle w:val="teipersName"/>
        </w:rPr>
        <w:t xml:space="preserve">tusſa </w:t>
      </w:r>
      <w:r>
        <w:t>odal bil szmilui nam</w:t>
      </w:r>
      <w:r w:rsidRPr="00DC2806">
        <w:t>ſ</w:t>
      </w:r>
      <w:r>
        <w:t>ze Gospon Boug</w:t>
      </w:r>
    </w:p>
    <w:p w14:paraId="11B45E70" w14:textId="77777777" w:rsidR="006B6D98" w:rsidRDefault="006B6D98" w:rsidP="006B6D98">
      <w:pPr>
        <w:pStyle w:val="teilabel"/>
      </w:pPr>
      <w:r>
        <w:t>3.</w:t>
      </w:r>
    </w:p>
    <w:p w14:paraId="4F97B6FE" w14:textId="77777777" w:rsidR="006B6D98" w:rsidRDefault="006B6D98" w:rsidP="006B6D98">
      <w:pPr>
        <w:pStyle w:val="teiab"/>
      </w:pPr>
      <w:r w:rsidRPr="00123DE7">
        <w:rPr>
          <w:rStyle w:val="teipersName"/>
        </w:rPr>
        <w:t>Jesus</w:t>
      </w:r>
      <w:r>
        <w:t xml:space="preserve"> prise</w:t>
      </w:r>
      <w:r w:rsidRPr="00DC2806">
        <w:t>ſ</w:t>
      </w:r>
      <w:r>
        <w:t>ztna nazvei</w:t>
      </w:r>
      <w:r w:rsidRPr="00DC2806">
        <w:t>ſ</w:t>
      </w:r>
      <w:r>
        <w:t>zti, vecsérjapocsim tak</w:t>
      </w:r>
      <w:r>
        <w:br/>
        <w:t>recse jene szedi med vami kie meje odal</w:t>
      </w:r>
      <w:r>
        <w:br/>
        <w:t>Sidovom. Szmilui nam</w:t>
      </w:r>
      <w:r w:rsidRPr="00DC2806">
        <w:t>ſ</w:t>
      </w:r>
      <w:r>
        <w:t>ze Gospon Boug.</w:t>
      </w:r>
    </w:p>
    <w:p w14:paraId="0A5412FB" w14:textId="77777777" w:rsidR="006B6D98" w:rsidRDefault="006B6D98" w:rsidP="006B6D98">
      <w:pPr>
        <w:pStyle w:val="teilabel"/>
      </w:pPr>
      <w:r>
        <w:t>4.</w:t>
      </w:r>
    </w:p>
    <w:p w14:paraId="5668DF74" w14:textId="77777777" w:rsidR="006B6D98" w:rsidRDefault="006B6D98" w:rsidP="006B6D98">
      <w:pPr>
        <w:pStyle w:val="teiab"/>
      </w:pPr>
      <w:r>
        <w:t xml:space="preserve">Po vecsérji vu Vert on poide, </w:t>
      </w:r>
      <w:r w:rsidRPr="00123DE7">
        <w:rPr>
          <w:rStyle w:val="teipersName"/>
        </w:rPr>
        <w:t>Jesus</w:t>
      </w:r>
      <w:r>
        <w:t xml:space="preserve"> Ocza ondi</w:t>
      </w:r>
      <w:r>
        <w:br/>
        <w:t xml:space="preserve">moli, nato </w:t>
      </w:r>
      <w:r w:rsidRPr="00123DE7">
        <w:rPr>
          <w:rStyle w:val="teipersName"/>
        </w:rPr>
        <w:t>Judás</w:t>
      </w:r>
      <w:r>
        <w:t xml:space="preserve"> zvoi</w:t>
      </w:r>
      <w:r w:rsidRPr="00DC2806">
        <w:t>ſ</w:t>
      </w:r>
      <w:r>
        <w:t xml:space="preserve">zkom pride, te </w:t>
      </w:r>
      <w:r w:rsidRPr="00123DE7">
        <w:rPr>
          <w:rStyle w:val="teipersName"/>
        </w:rPr>
        <w:t>Kristuſſa</w:t>
      </w:r>
      <w:r>
        <w:br/>
        <w:t>Sidovom zdá. Szmilui nam</w:t>
      </w:r>
      <w:r w:rsidRPr="00DC2806">
        <w:t>ſ</w:t>
      </w:r>
      <w:r>
        <w:t>ze Gospon Boug.</w:t>
      </w:r>
    </w:p>
    <w:p w14:paraId="10514ECB" w14:textId="77777777" w:rsidR="006B6D98" w:rsidRDefault="006B6D98" w:rsidP="006B6D98">
      <w:pPr>
        <w:pStyle w:val="teilabel"/>
      </w:pPr>
      <w:r>
        <w:t>5.</w:t>
      </w:r>
    </w:p>
    <w:p w14:paraId="1A487992" w14:textId="77777777" w:rsidR="006B6D98" w:rsidRDefault="006B6D98" w:rsidP="006B6D98">
      <w:pPr>
        <w:pStyle w:val="teiab"/>
      </w:pPr>
      <w:r w:rsidRPr="002447C4">
        <w:rPr>
          <w:rStyle w:val="teipersName"/>
        </w:rPr>
        <w:t>Judás</w:t>
      </w:r>
      <w:r>
        <w:t xml:space="preserve"> te jálni Safar, vlicze kűsno </w:t>
      </w:r>
      <w:r w:rsidRPr="002447C4">
        <w:rPr>
          <w:rStyle w:val="teipersName"/>
        </w:rPr>
        <w:t>Jesusſa</w:t>
      </w:r>
      <w:r>
        <w:br/>
      </w:r>
      <w:r w:rsidRPr="002447C4">
        <w:rPr>
          <w:rStyle w:val="teipersName"/>
        </w:rPr>
        <w:t>Jesus</w:t>
      </w:r>
      <w:r>
        <w:t xml:space="preserve"> kako ovcsicza ne odűri </w:t>
      </w:r>
      <w:r w:rsidRPr="002447C4">
        <w:rPr>
          <w:rStyle w:val="teipersName"/>
        </w:rPr>
        <w:t>Judáſa</w:t>
      </w:r>
      <w:r>
        <w:t xml:space="preserve"> Szmilui.</w:t>
      </w:r>
    </w:p>
    <w:p w14:paraId="696C95E0" w14:textId="77777777" w:rsidR="006B6D98" w:rsidRDefault="006B6D98" w:rsidP="006B6D98">
      <w:pPr>
        <w:pStyle w:val="teilabel"/>
      </w:pPr>
      <w:r>
        <w:t>6.</w:t>
      </w:r>
    </w:p>
    <w:p w14:paraId="05BEA94A" w14:textId="77777777" w:rsidR="006B6D98" w:rsidRDefault="006B6D98" w:rsidP="006B6D98">
      <w:pPr>
        <w:pStyle w:val="teiab"/>
      </w:pPr>
      <w:r>
        <w:t>Za tride</w:t>
      </w:r>
      <w:r w:rsidRPr="00DC2806">
        <w:t>ſ</w:t>
      </w:r>
      <w:r>
        <w:t>zeti pene</w:t>
      </w:r>
      <w:r w:rsidRPr="00DC2806">
        <w:t>ſ</w:t>
      </w:r>
      <w:r>
        <w:t xml:space="preserve">z </w:t>
      </w:r>
      <w:r w:rsidRPr="00DC2806">
        <w:t>ſ</w:t>
      </w:r>
      <w:r>
        <w:t xml:space="preserve">zrebreni, </w:t>
      </w:r>
      <w:r w:rsidRPr="002447C4">
        <w:rPr>
          <w:rStyle w:val="teipersName"/>
        </w:rPr>
        <w:t>Judás</w:t>
      </w:r>
      <w:r>
        <w:t xml:space="preserve"> Sido-</w:t>
      </w:r>
      <w:r>
        <w:br/>
        <w:t>vom Boga zdá, csi</w:t>
      </w:r>
      <w:r w:rsidRPr="00DC2806">
        <w:t>ſ</w:t>
      </w:r>
      <w:r>
        <w:t>zta i prava vlovis</w:t>
      </w:r>
      <w:r w:rsidRPr="00DC2806">
        <w:t>ſ</w:t>
      </w:r>
      <w:r>
        <w:t>e, ko-</w:t>
      </w:r>
      <w:r>
        <w:br/>
        <w:t xml:space="preserve">gaje </w:t>
      </w:r>
      <w:r w:rsidRPr="002447C4">
        <w:rPr>
          <w:rStyle w:val="teipersName"/>
        </w:rPr>
        <w:t>Judás</w:t>
      </w:r>
      <w:r>
        <w:t xml:space="preserve"> predal bil. Szmilui nam</w:t>
      </w:r>
      <w:r w:rsidRPr="00DC2806">
        <w:t>ſ</w:t>
      </w:r>
      <w:r>
        <w:t xml:space="preserve">ze </w:t>
      </w:r>
      <w:r w:rsidRPr="002447C4">
        <w:rPr>
          <w:rStyle w:val="teiabbr"/>
        </w:rPr>
        <w:t>Gpon</w:t>
      </w:r>
      <w:r>
        <w:t xml:space="preserve"> Boug</w:t>
      </w:r>
    </w:p>
    <w:p w14:paraId="7E713978" w14:textId="77777777" w:rsidR="006B6D98" w:rsidRDefault="006B6D98" w:rsidP="006B6D98">
      <w:pPr>
        <w:pStyle w:val="teilabel"/>
      </w:pPr>
      <w:r>
        <w:t>7.</w:t>
      </w:r>
    </w:p>
    <w:p w14:paraId="58B6BCA2" w14:textId="77777777" w:rsidR="006B6D98" w:rsidRDefault="006B6D98" w:rsidP="006B6D98">
      <w:pPr>
        <w:pStyle w:val="teiab"/>
      </w:pPr>
      <w:r>
        <w:t>Popela</w:t>
      </w:r>
      <w:r w:rsidRPr="00DC2806">
        <w:t>ſ</w:t>
      </w:r>
      <w:r>
        <w:t>ega zvézana k Ana</w:t>
      </w:r>
      <w:r w:rsidRPr="00DC2806">
        <w:t>ſſ</w:t>
      </w:r>
      <w:r>
        <w:t>a potlé k Caipha</w:t>
      </w:r>
      <w:r w:rsidRPr="00DC2806">
        <w:t>ſ</w:t>
      </w:r>
      <w:r>
        <w:t>u,</w:t>
      </w:r>
      <w:r>
        <w:br/>
        <w:t xml:space="preserve">za kicze nyega biako, krivo nyega </w:t>
      </w:r>
      <w:r w:rsidRPr="00DC2806">
        <w:t>ſ</w:t>
      </w:r>
      <w:r>
        <w:t xml:space="preserve">zodio. Szmilui. </w:t>
      </w:r>
    </w:p>
    <w:p w14:paraId="756F7F6B" w14:textId="77777777" w:rsidR="006B6D98" w:rsidRDefault="006B6D98" w:rsidP="006B6D98">
      <w:pPr>
        <w:pStyle w:val="teicatch-word1"/>
      </w:pPr>
      <w:r>
        <w:t>Poglav.</w:t>
      </w:r>
    </w:p>
    <w:p w14:paraId="517833A4" w14:textId="77777777" w:rsidR="006B6D98" w:rsidRDefault="006B6D98" w:rsidP="006B6D98">
      <w:pPr>
        <w:pStyle w:val="teicatch-word1"/>
        <w:jc w:val="left"/>
      </w:pPr>
    </w:p>
    <w:p w14:paraId="0B61F984" w14:textId="77777777" w:rsidR="006B6D98" w:rsidRDefault="006B6D98" w:rsidP="006B6D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8ADF5C0" w14:textId="77777777" w:rsidR="006B6D98" w:rsidRDefault="006B6D98" w:rsidP="006B6D98">
      <w:r>
        <w:lastRenderedPageBreak/>
        <w:t>/103v/</w:t>
      </w:r>
    </w:p>
    <w:p w14:paraId="54B99473" w14:textId="77777777" w:rsidR="006B6D98" w:rsidRDefault="006B6D98" w:rsidP="006B6D98">
      <w:pPr>
        <w:pStyle w:val="teifwPageNum"/>
      </w:pPr>
      <w:r>
        <w:t>213</w:t>
      </w:r>
    </w:p>
    <w:p w14:paraId="6E80E77A" w14:textId="77777777" w:rsidR="006B6D98" w:rsidRDefault="006B6D98" w:rsidP="006B6D98">
      <w:pPr>
        <w:pStyle w:val="teilabel"/>
      </w:pPr>
      <w:r>
        <w:t>8.</w:t>
      </w:r>
    </w:p>
    <w:p w14:paraId="623D1C25" w14:textId="77777777" w:rsidR="006B6D98" w:rsidRDefault="006B6D98" w:rsidP="006B6D98">
      <w:pPr>
        <w:pStyle w:val="teiab"/>
      </w:pPr>
      <w:r>
        <w:t xml:space="preserve">Poglavnik </w:t>
      </w:r>
      <w:r w:rsidRPr="00362D6F">
        <w:rPr>
          <w:rStyle w:val="teipersName"/>
        </w:rPr>
        <w:t>Pilatus</w:t>
      </w:r>
      <w:r>
        <w:t xml:space="preserve"> zakricsa, </w:t>
      </w:r>
      <w:r w:rsidRPr="006F5F48">
        <w:rPr>
          <w:rStyle w:val="teipersName"/>
        </w:rPr>
        <w:t>Jesusſeve</w:t>
      </w:r>
      <w:r>
        <w:br/>
        <w:t>krivicze neznam ja, roké v vodi on opral, te</w:t>
      </w:r>
      <w:r>
        <w:br/>
      </w:r>
      <w:r w:rsidRPr="006F5F48">
        <w:rPr>
          <w:rStyle w:val="teipersName"/>
        </w:rPr>
        <w:t xml:space="preserve">Kristusſa </w:t>
      </w:r>
      <w:r>
        <w:t xml:space="preserve">Sidovom dál. Szmilui nam </w:t>
      </w:r>
      <w:r w:rsidRPr="00DC2806">
        <w:t>ſ</w:t>
      </w:r>
      <w:r>
        <w:t xml:space="preserve">ze </w:t>
      </w:r>
      <w:r w:rsidRPr="00362D6F">
        <w:rPr>
          <w:rStyle w:val="teiunclear"/>
        </w:rPr>
        <w:t>&amp;c</w:t>
      </w:r>
      <w:r>
        <w:t>.</w:t>
      </w:r>
    </w:p>
    <w:p w14:paraId="5D6D95C6" w14:textId="77777777" w:rsidR="006B6D98" w:rsidRDefault="006B6D98" w:rsidP="006B6D98">
      <w:pPr>
        <w:pStyle w:val="teilabel"/>
      </w:pPr>
      <w:r>
        <w:t>9.</w:t>
      </w:r>
    </w:p>
    <w:p w14:paraId="5017C111" w14:textId="77777777" w:rsidR="006B6D98" w:rsidRDefault="006B6D98" w:rsidP="006B6D98">
      <w:pPr>
        <w:pStyle w:val="teiab"/>
        <w:rPr>
          <w:rStyle w:val="teiunclear"/>
        </w:rPr>
      </w:pPr>
      <w:r>
        <w:t>Jalni krivi Sidovje Lotka pro</w:t>
      </w:r>
      <w:r w:rsidRPr="00DC2806">
        <w:t>ſ</w:t>
      </w:r>
      <w:r>
        <w:t>zi pű</w:t>
      </w:r>
      <w:r w:rsidRPr="00DC2806">
        <w:t>ſ</w:t>
      </w:r>
      <w:r>
        <w:t>ztiti na</w:t>
      </w:r>
      <w:r>
        <w:br/>
      </w:r>
      <w:r w:rsidRPr="006F5F48">
        <w:rPr>
          <w:rStyle w:val="teipersName"/>
        </w:rPr>
        <w:t>Jesuſſa</w:t>
      </w:r>
      <w:r>
        <w:t xml:space="preserve"> v</w:t>
      </w:r>
      <w:r w:rsidRPr="00DC2806">
        <w:t>ſ</w:t>
      </w:r>
      <w:r>
        <w:t>zi kricsi ra</w:t>
      </w:r>
      <w:r w:rsidRPr="00DC2806">
        <w:t>ſ</w:t>
      </w:r>
      <w:r>
        <w:t xml:space="preserve">zpniga árje kriv. Szmi. </w:t>
      </w:r>
      <w:r w:rsidRPr="00362D6F">
        <w:rPr>
          <w:rStyle w:val="teiunclear"/>
        </w:rPr>
        <w:t>&amp;</w:t>
      </w:r>
    </w:p>
    <w:p w14:paraId="3A5697D8" w14:textId="77777777" w:rsidR="006B6D98" w:rsidRPr="00362D6F" w:rsidRDefault="006B6D98" w:rsidP="006B6D98">
      <w:pPr>
        <w:pStyle w:val="teilabel"/>
        <w:rPr>
          <w:rStyle w:val="teiunclear"/>
          <w:rFonts w:cstheme="minorBidi"/>
          <w:b w:val="0"/>
          <w:color w:val="auto"/>
          <w:lang w:val="sl-SI" w:eastAsia="en-US"/>
        </w:rPr>
      </w:pPr>
      <w:r w:rsidRPr="00362D6F">
        <w:rPr>
          <w:rStyle w:val="teiunclear"/>
          <w:rFonts w:cstheme="minorBidi"/>
          <w:b w:val="0"/>
          <w:color w:val="auto"/>
          <w:lang w:val="sl-SI" w:eastAsia="en-US"/>
        </w:rPr>
        <w:t>10.</w:t>
      </w:r>
    </w:p>
    <w:p w14:paraId="270C1E2D" w14:textId="77777777" w:rsidR="006B6D98" w:rsidRDefault="006B6D98" w:rsidP="006B6D98">
      <w:pPr>
        <w:pStyle w:val="teiab"/>
        <w:rPr>
          <w:rStyle w:val="teiunclear"/>
          <w:rFonts w:cstheme="minorBidi"/>
          <w:b w:val="0"/>
          <w:color w:val="C0504D" w:themeColor="accent2"/>
        </w:rPr>
      </w:pPr>
      <w:r w:rsidRPr="006F5F48">
        <w:rPr>
          <w:rStyle w:val="teipersName"/>
        </w:rPr>
        <w:t>Barabás Loter</w:t>
      </w:r>
      <w:r>
        <w:rPr>
          <w:rStyle w:val="teiunclear"/>
          <w:rFonts w:cstheme="minorBidi"/>
          <w:b w:val="0"/>
          <w:color w:val="C0504D" w:themeColor="accent2"/>
        </w:rPr>
        <w:t xml:space="preserve"> pűscsen bil, kie smerti vse-</w:t>
      </w:r>
      <w:r>
        <w:rPr>
          <w:rStyle w:val="teiunclear"/>
          <w:rFonts w:cstheme="minorBidi"/>
          <w:b w:val="0"/>
          <w:color w:val="C0504D" w:themeColor="accent2"/>
        </w:rPr>
        <w:br/>
        <w:t xml:space="preserve">den bil, </w:t>
      </w:r>
      <w:r w:rsidRPr="006F5F48">
        <w:rPr>
          <w:rStyle w:val="teipersName"/>
        </w:rPr>
        <w:t>Jesus</w:t>
      </w:r>
      <w:r>
        <w:rPr>
          <w:rStyle w:val="teiunclear"/>
          <w:rFonts w:cstheme="minorBidi"/>
          <w:b w:val="0"/>
          <w:color w:val="C0504D" w:themeColor="accent2"/>
        </w:rPr>
        <w:t xml:space="preserve"> ondi szmert podje, pokom</w:t>
      </w:r>
      <w:r>
        <w:rPr>
          <w:rStyle w:val="teiunclear"/>
          <w:rFonts w:cstheme="minorBidi"/>
          <w:b w:val="0"/>
          <w:color w:val="C0504D" w:themeColor="accent2"/>
        </w:rPr>
        <w:br/>
        <w:t xml:space="preserve">mertvi sztáneo. Szmilui nam sze </w:t>
      </w:r>
      <w:r w:rsidRPr="00362D6F">
        <w:rPr>
          <w:rStyle w:val="teiabbr"/>
        </w:rPr>
        <w:t>Gpōn</w:t>
      </w:r>
      <w:r>
        <w:rPr>
          <w:rStyle w:val="teiunclear"/>
          <w:rFonts w:cstheme="minorBidi"/>
          <w:b w:val="0"/>
          <w:color w:val="C0504D" w:themeColor="accent2"/>
        </w:rPr>
        <w:t xml:space="preserve"> Boug. </w:t>
      </w:r>
    </w:p>
    <w:p w14:paraId="16EE5C9F" w14:textId="77777777" w:rsidR="006B6D98" w:rsidRPr="00362D6F" w:rsidRDefault="006B6D98" w:rsidP="006B6D98">
      <w:pPr>
        <w:pStyle w:val="teilabel"/>
        <w:rPr>
          <w:rStyle w:val="teiunclear"/>
          <w:rFonts w:cstheme="minorBidi"/>
          <w:b w:val="0"/>
          <w:color w:val="auto"/>
          <w:lang w:val="sl-SI" w:eastAsia="en-US"/>
        </w:rPr>
      </w:pPr>
      <w:r w:rsidRPr="00362D6F">
        <w:rPr>
          <w:rStyle w:val="teiunclear"/>
          <w:rFonts w:cstheme="minorBidi"/>
          <w:b w:val="0"/>
          <w:color w:val="auto"/>
          <w:lang w:val="sl-SI" w:eastAsia="en-US"/>
        </w:rPr>
        <w:t>11.</w:t>
      </w:r>
    </w:p>
    <w:p w14:paraId="5164030C" w14:textId="77777777" w:rsidR="006B6D98" w:rsidRDefault="006B6D98" w:rsidP="006B6D98">
      <w:pPr>
        <w:pStyle w:val="teiab"/>
      </w:pPr>
      <w:r>
        <w:rPr>
          <w:rStyle w:val="teiunclear"/>
          <w:rFonts w:cstheme="minorBidi"/>
          <w:b w:val="0"/>
          <w:color w:val="C0504D" w:themeColor="accent2"/>
        </w:rPr>
        <w:t xml:space="preserve">Tou szeje moralo </w:t>
      </w:r>
      <w:r w:rsidRPr="00DC2806">
        <w:t>ſ</w:t>
      </w:r>
      <w:r>
        <w:t xml:space="preserve">zpuniti, kai </w:t>
      </w:r>
      <w:r w:rsidRPr="00DC2806">
        <w:t>ſ</w:t>
      </w:r>
      <w:r>
        <w:t>zo proroki</w:t>
      </w:r>
      <w:r>
        <w:br/>
        <w:t xml:space="preserve">prorokuvali, da </w:t>
      </w:r>
      <w:r w:rsidRPr="006F5F48">
        <w:rPr>
          <w:rStyle w:val="teipersName"/>
        </w:rPr>
        <w:t>Jesus</w:t>
      </w:r>
      <w:r>
        <w:t xml:space="preserve"> moko preterpi,</w:t>
      </w:r>
      <w:r>
        <w:br/>
        <w:t>zkoterov nás v</w:t>
      </w:r>
      <w:r w:rsidRPr="00DC2806">
        <w:t>ſ</w:t>
      </w:r>
      <w:r>
        <w:t xml:space="preserve">ze odkűpi. Szimlui nam. &amp;c. </w:t>
      </w:r>
    </w:p>
    <w:p w14:paraId="04D5C18C" w14:textId="77777777" w:rsidR="006B6D98" w:rsidRDefault="006B6D98" w:rsidP="006B6D98">
      <w:pPr>
        <w:pStyle w:val="teilabel"/>
      </w:pPr>
      <w:r>
        <w:t>12.</w:t>
      </w:r>
    </w:p>
    <w:p w14:paraId="176ED7B3" w14:textId="77777777" w:rsidR="006B6D98" w:rsidRDefault="006B6D98" w:rsidP="006B6D98">
      <w:pPr>
        <w:pStyle w:val="teiab"/>
      </w:pPr>
      <w:r>
        <w:t>Dabi on nebil za nás vmrel, cslovik bi</w:t>
      </w:r>
      <w:r>
        <w:br/>
        <w:t>vszaki szkvarjen bil, da za volo nyega</w:t>
      </w:r>
      <w:r>
        <w:br/>
        <w:t>vredno</w:t>
      </w:r>
      <w:r w:rsidRPr="00DC2806">
        <w:t>ſ</w:t>
      </w:r>
      <w:r>
        <w:t>zti, po vőri bomo zvelicsani.</w:t>
      </w:r>
      <w:r>
        <w:br/>
        <w:t>Szmilui nam sze Go</w:t>
      </w:r>
      <w:r w:rsidRPr="00DC2806">
        <w:t>ſ</w:t>
      </w:r>
      <w:r>
        <w:t xml:space="preserve">zpon Boug. </w:t>
      </w:r>
    </w:p>
    <w:p w14:paraId="1255BE94" w14:textId="77777777" w:rsidR="006B6D98" w:rsidRPr="00362D6F" w:rsidRDefault="006B6D98" w:rsidP="006B6D98">
      <w:pPr>
        <w:pStyle w:val="teicatch-word1"/>
        <w:rPr>
          <w:rStyle w:val="teiunclear"/>
          <w:b w:val="0"/>
          <w:color w:val="0070C0"/>
          <w:lang w:val="sl-SI" w:eastAsia="ja-JP"/>
        </w:rPr>
      </w:pPr>
      <w:r>
        <w:t xml:space="preserve">Hvála. </w:t>
      </w:r>
    </w:p>
    <w:p w14:paraId="7E7CF15A" w14:textId="77777777" w:rsidR="006B6D98" w:rsidRDefault="006B6D98" w:rsidP="006B6D98">
      <w:pPr>
        <w:pStyle w:val="teiab"/>
      </w:pPr>
    </w:p>
    <w:p w14:paraId="1A4415BD" w14:textId="77777777" w:rsidR="006B6D98" w:rsidRDefault="006B6D98" w:rsidP="006B6D98">
      <w:pPr>
        <w:rPr>
          <w:color w:val="C0504D" w:themeColor="accent2"/>
          <w:lang w:val="en-GB" w:eastAsia="x-none"/>
        </w:rPr>
      </w:pPr>
      <w:r>
        <w:br w:type="page"/>
      </w:r>
    </w:p>
    <w:p w14:paraId="4102B9DE" w14:textId="77777777" w:rsidR="006B6D98" w:rsidRDefault="006B6D98" w:rsidP="006B6D98">
      <w:r>
        <w:lastRenderedPageBreak/>
        <w:t>/104r/</w:t>
      </w:r>
    </w:p>
    <w:p w14:paraId="20A15B0F" w14:textId="77777777" w:rsidR="006B6D98" w:rsidRDefault="006B6D98" w:rsidP="006B6D98">
      <w:pPr>
        <w:pStyle w:val="teifwPageNum"/>
      </w:pPr>
      <w:r>
        <w:t>214</w:t>
      </w:r>
    </w:p>
    <w:p w14:paraId="692F0705" w14:textId="77777777" w:rsidR="006B6D98" w:rsidRDefault="006B6D98" w:rsidP="006B6D98">
      <w:pPr>
        <w:pStyle w:val="teilabel"/>
      </w:pPr>
      <w:r>
        <w:t>13.</w:t>
      </w:r>
    </w:p>
    <w:p w14:paraId="4C2D29FA" w14:textId="77777777" w:rsidR="006B6D98" w:rsidRDefault="006B6D98" w:rsidP="006B6D98">
      <w:pPr>
        <w:pStyle w:val="teiab"/>
      </w:pPr>
      <w:r>
        <w:t>Hvala boidi tebi Gospon Boug, hvala boidi</w:t>
      </w:r>
      <w:r>
        <w:br/>
        <w:t>tvemu szinuvi, navkűp I Duhu Szvetomu</w:t>
      </w:r>
      <w:r>
        <w:br/>
        <w:t xml:space="preserve">nekvekoma tak boidi. Szmilui nám </w:t>
      </w:r>
      <w:r w:rsidRPr="00DC2806">
        <w:t>ſ</w:t>
      </w:r>
      <w:r>
        <w:t>zbe Gospon</w:t>
      </w:r>
      <w:r>
        <w:br/>
        <w:t xml:space="preserve">Bough. </w:t>
      </w:r>
    </w:p>
    <w:p w14:paraId="7BB02985" w14:textId="77777777" w:rsidR="006B6D98" w:rsidRDefault="006B6D98" w:rsidP="006B6D98">
      <w:pPr>
        <w:pStyle w:val="teicloser"/>
      </w:pPr>
      <w:r>
        <w:t xml:space="preserve">Amen. </w:t>
      </w:r>
    </w:p>
    <w:p w14:paraId="3035BB05" w14:textId="77777777" w:rsidR="006B6D98" w:rsidRDefault="006B6D98" w:rsidP="006B6D98">
      <w:pPr>
        <w:pStyle w:val="Naslov2"/>
      </w:pPr>
      <w:r>
        <w:t>Nouta. Aryának bőltse</w:t>
      </w:r>
      <w:r w:rsidRPr="00DC2806">
        <w:t>ſſ</w:t>
      </w:r>
      <w:r>
        <w:t>ese</w:t>
      </w:r>
    </w:p>
    <w:p w14:paraId="18547148" w14:textId="77777777" w:rsidR="006B6D98" w:rsidRDefault="006B6D98" w:rsidP="006B6D98">
      <w:pPr>
        <w:pStyle w:val="teiab"/>
      </w:pPr>
      <w:r>
        <w:t>Szina Boga visnyega, Go</w:t>
      </w:r>
      <w:r w:rsidRPr="00DC2806">
        <w:t>ſ</w:t>
      </w:r>
      <w:r>
        <w:t xml:space="preserve">zpodna </w:t>
      </w:r>
      <w:r w:rsidRPr="008D7803">
        <w:rPr>
          <w:rStyle w:val="teipersName"/>
        </w:rPr>
        <w:t>Je</w:t>
      </w:r>
      <w:r>
        <w:t>-</w:t>
      </w:r>
      <w:r>
        <w:br/>
      </w:r>
      <w:r w:rsidRPr="008D7803">
        <w:rPr>
          <w:rStyle w:val="teipersName"/>
        </w:rPr>
        <w:t>suſſa</w:t>
      </w:r>
      <w:r>
        <w:t>, opol nocsi vlovi</w:t>
      </w:r>
      <w:r w:rsidRPr="00DC2806">
        <w:t>ſſ</w:t>
      </w:r>
      <w:r>
        <w:t>e, neverni Sidovje,</w:t>
      </w:r>
      <w:r>
        <w:br/>
      </w:r>
      <w:r w:rsidRPr="00DC2806">
        <w:t>ſ</w:t>
      </w:r>
      <w:r>
        <w:t>zamoga osztavi</w:t>
      </w:r>
      <w:r w:rsidRPr="00DC2806">
        <w:t>ſſ</w:t>
      </w:r>
      <w:r>
        <w:t>e, nyega vusceniczi, á</w:t>
      </w:r>
      <w:r>
        <w:br/>
      </w:r>
      <w:r w:rsidRPr="008D7803">
        <w:rPr>
          <w:rStyle w:val="teipersName"/>
        </w:rPr>
        <w:t>Judás</w:t>
      </w:r>
      <w:r>
        <w:t xml:space="preserve"> ga czenuval kiga odal be</w:t>
      </w:r>
      <w:r w:rsidRPr="00DC2806">
        <w:t>ſſ</w:t>
      </w:r>
      <w:r>
        <w:t>e.</w:t>
      </w:r>
    </w:p>
    <w:p w14:paraId="7A8A8F0D" w14:textId="77777777" w:rsidR="006B6D98" w:rsidRDefault="006B6D98" w:rsidP="006B6D98">
      <w:pPr>
        <w:pStyle w:val="teilabel"/>
      </w:pPr>
      <w:r>
        <w:t>2.</w:t>
      </w:r>
    </w:p>
    <w:p w14:paraId="309ED2E5" w14:textId="77777777" w:rsidR="006B6D98" w:rsidRDefault="006B6D98" w:rsidP="006B6D98">
      <w:pPr>
        <w:pStyle w:val="teiab"/>
      </w:pPr>
      <w:r>
        <w:t xml:space="preserve">Pervo vőro </w:t>
      </w:r>
      <w:r w:rsidRPr="008D7803">
        <w:rPr>
          <w:rStyle w:val="teipersName"/>
        </w:rPr>
        <w:t>Jesusſa</w:t>
      </w:r>
      <w:r>
        <w:t xml:space="preserve"> pela</w:t>
      </w:r>
      <w:r w:rsidRPr="00DC2806">
        <w:t>ſſ</w:t>
      </w:r>
      <w:r>
        <w:t xml:space="preserve">e k </w:t>
      </w:r>
      <w:r w:rsidRPr="008D7803">
        <w:rPr>
          <w:rStyle w:val="teipersName"/>
        </w:rPr>
        <w:t>Pilatusſu</w:t>
      </w:r>
      <w:r>
        <w:t>, i</w:t>
      </w:r>
      <w:r>
        <w:br/>
        <w:t>na nyega szpela</w:t>
      </w:r>
      <w:r w:rsidRPr="00DC2806">
        <w:t>ſſ</w:t>
      </w:r>
      <w:r>
        <w:t>e, te krive szvedoke licze</w:t>
      </w:r>
      <w:r>
        <w:br/>
        <w:t>mu popluva</w:t>
      </w:r>
      <w:r w:rsidRPr="00DC2806">
        <w:t>ſſ</w:t>
      </w:r>
      <w:r>
        <w:t>e, za liczega bi</w:t>
      </w:r>
      <w:r w:rsidRPr="00DC2806">
        <w:t>ſſ</w:t>
      </w:r>
      <w:r>
        <w:t>e, i potomga</w:t>
      </w:r>
      <w:r>
        <w:br/>
        <w:t xml:space="preserve">zvézana, k </w:t>
      </w:r>
      <w:r w:rsidRPr="00A9221D">
        <w:rPr>
          <w:rStyle w:val="teipersName"/>
        </w:rPr>
        <w:t>Herodesſu</w:t>
      </w:r>
      <w:r>
        <w:t xml:space="preserve"> pela</w:t>
      </w:r>
      <w:r w:rsidRPr="00DC2806">
        <w:t>ſſ</w:t>
      </w:r>
      <w:r>
        <w:t xml:space="preserve">e. </w:t>
      </w:r>
    </w:p>
    <w:p w14:paraId="580D67B1" w14:textId="77777777" w:rsidR="006B6D98" w:rsidRPr="00A447C4" w:rsidRDefault="006B6D98" w:rsidP="006B6D98">
      <w:pPr>
        <w:pStyle w:val="teilabel"/>
      </w:pPr>
      <w:r>
        <w:t xml:space="preserve">3. </w:t>
      </w:r>
    </w:p>
    <w:p w14:paraId="154FDC9A" w14:textId="77777777" w:rsidR="006B6D98" w:rsidRDefault="006B6D98" w:rsidP="006B6D98">
      <w:pPr>
        <w:pStyle w:val="teiab"/>
      </w:pPr>
      <w:r>
        <w:t xml:space="preserve">Tretjo vőro </w:t>
      </w:r>
      <w:r w:rsidRPr="00A9221D">
        <w:rPr>
          <w:rStyle w:val="teipersName"/>
        </w:rPr>
        <w:t>Jesusa</w:t>
      </w:r>
      <w:r>
        <w:t>, gologa bicsuva</w:t>
      </w:r>
      <w:r w:rsidRPr="00DC2806">
        <w:t>ſ</w:t>
      </w:r>
      <w:r>
        <w:t>e,</w:t>
      </w:r>
      <w:r>
        <w:br/>
        <w:t>vbársonga obleko</w:t>
      </w:r>
      <w:r w:rsidRPr="00DC2806">
        <w:t>ſſ</w:t>
      </w:r>
      <w:r>
        <w:t>e, terga ospota</w:t>
      </w:r>
      <w:r w:rsidRPr="00DC2806">
        <w:t>ſſ</w:t>
      </w:r>
      <w:r>
        <w:t>e</w:t>
      </w:r>
    </w:p>
    <w:p w14:paraId="33CEB79E" w14:textId="77777777" w:rsidR="006B6D98" w:rsidRDefault="006B6D98" w:rsidP="006B6D98">
      <w:pPr>
        <w:pStyle w:val="teicatch-word1"/>
      </w:pPr>
      <w:r>
        <w:t>glavo</w:t>
      </w:r>
    </w:p>
    <w:p w14:paraId="1C6700AB" w14:textId="77777777" w:rsidR="006B6D98" w:rsidRDefault="006B6D98" w:rsidP="006B6D98">
      <w:pPr>
        <w:pStyle w:val="teicatch-word1"/>
        <w:jc w:val="left"/>
      </w:pPr>
    </w:p>
    <w:p w14:paraId="3691528C" w14:textId="77777777" w:rsidR="006B6D98" w:rsidRDefault="006B6D98" w:rsidP="006B6D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018A812" w14:textId="77777777" w:rsidR="006B6D98" w:rsidRDefault="006B6D98" w:rsidP="006B6D98">
      <w:r>
        <w:lastRenderedPageBreak/>
        <w:t>/104v/</w:t>
      </w:r>
    </w:p>
    <w:p w14:paraId="4CF45A88" w14:textId="77777777" w:rsidR="006B6D98" w:rsidRDefault="006B6D98" w:rsidP="006B6D98">
      <w:pPr>
        <w:pStyle w:val="teifwPageNum"/>
      </w:pPr>
      <w:r>
        <w:t>215</w:t>
      </w:r>
    </w:p>
    <w:p w14:paraId="554202C0" w14:textId="77777777" w:rsidR="006B6D98" w:rsidRDefault="006B6D98" w:rsidP="006B6D98">
      <w:pPr>
        <w:pStyle w:val="teiab"/>
      </w:pPr>
      <w:r>
        <w:t>glavo nyega zternovim venczom koroni</w:t>
      </w:r>
      <w:r w:rsidRPr="00DC2806">
        <w:t>ſ</w:t>
      </w:r>
      <w:r>
        <w:t>se,</w:t>
      </w:r>
      <w:r>
        <w:br/>
        <w:t>kris na nyega zvalis</w:t>
      </w:r>
      <w:r w:rsidRPr="00DC2806">
        <w:t>ſ</w:t>
      </w:r>
      <w:r>
        <w:t>e, na szmertga pelas</w:t>
      </w:r>
      <w:r w:rsidRPr="00DC2806">
        <w:t>ſ</w:t>
      </w:r>
      <w:r>
        <w:t>e.</w:t>
      </w:r>
    </w:p>
    <w:p w14:paraId="60706414" w14:textId="77777777" w:rsidR="006B6D98" w:rsidRDefault="006B6D98" w:rsidP="006B6D98">
      <w:pPr>
        <w:pStyle w:val="teilabel"/>
      </w:pPr>
      <w:r>
        <w:t>4.</w:t>
      </w:r>
    </w:p>
    <w:p w14:paraId="52BC356C" w14:textId="77777777" w:rsidR="006B6D98" w:rsidRDefault="006B6D98" w:rsidP="006B6D98">
      <w:pPr>
        <w:pStyle w:val="teiab"/>
      </w:pPr>
      <w:r>
        <w:t xml:space="preserve">Sészto vőro </w:t>
      </w:r>
      <w:r w:rsidRPr="005F0D74">
        <w:rPr>
          <w:rStyle w:val="teipersName"/>
        </w:rPr>
        <w:t>Jesusſa</w:t>
      </w:r>
      <w:r>
        <w:t>, med Lotre razpe</w:t>
      </w:r>
      <w:r w:rsidRPr="00DC2806">
        <w:t>ſſ</w:t>
      </w:r>
      <w:r>
        <w:t>e,</w:t>
      </w:r>
      <w:r>
        <w:br/>
        <w:t>i potomga z csemérom zocztom napoi</w:t>
      </w:r>
      <w:r w:rsidRPr="00DC2806">
        <w:t>ſſ</w:t>
      </w:r>
      <w:r>
        <w:t>e,</w:t>
      </w:r>
      <w:r>
        <w:br/>
        <w:t>szvite mu razdelisse, groznoga p</w:t>
      </w:r>
      <w:r w:rsidRPr="00DC2806">
        <w:t>ſ</w:t>
      </w:r>
      <w:r>
        <w:t>zűva</w:t>
      </w:r>
      <w:r w:rsidRPr="00DC2806">
        <w:t>ſſ</w:t>
      </w:r>
      <w:r>
        <w:t>e,</w:t>
      </w:r>
      <w:r>
        <w:br/>
        <w:t>Mati gledcés na szinka. Saloszno plaka</w:t>
      </w:r>
      <w:r w:rsidRPr="00DC2806">
        <w:t>ſſ</w:t>
      </w:r>
      <w:r>
        <w:t>e.</w:t>
      </w:r>
    </w:p>
    <w:p w14:paraId="195A4821" w14:textId="77777777" w:rsidR="006B6D98" w:rsidRDefault="006B6D98" w:rsidP="006B6D98">
      <w:pPr>
        <w:pStyle w:val="teilabel"/>
      </w:pPr>
      <w:r>
        <w:t>5.</w:t>
      </w:r>
    </w:p>
    <w:p w14:paraId="378DCFF0" w14:textId="77777777" w:rsidR="006B6D98" w:rsidRDefault="006B6D98" w:rsidP="006B6D98">
      <w:pPr>
        <w:pStyle w:val="teiab"/>
      </w:pPr>
      <w:r>
        <w:t xml:space="preserve">Ob devetoi vőri </w:t>
      </w:r>
      <w:r w:rsidRPr="005F0D74">
        <w:rPr>
          <w:rStyle w:val="teipersName"/>
        </w:rPr>
        <w:t xml:space="preserve">Jesus </w:t>
      </w:r>
      <w:r>
        <w:t>Ocza moli, za</w:t>
      </w:r>
      <w:r>
        <w:br/>
        <w:t>szvoje vrasdenike, i gda Dűs</w:t>
      </w:r>
      <w:r w:rsidRPr="00DC2806">
        <w:t>ſ</w:t>
      </w:r>
      <w:r>
        <w:t xml:space="preserve">o </w:t>
      </w:r>
      <w:r w:rsidRPr="00DC2806">
        <w:t>ſ</w:t>
      </w:r>
      <w:r>
        <w:t>zpű</w:t>
      </w:r>
      <w:r w:rsidRPr="00DC2806">
        <w:t>ſ</w:t>
      </w:r>
      <w:r>
        <w:t>zti</w:t>
      </w:r>
      <w:r>
        <w:br/>
        <w:t>zemlasze v</w:t>
      </w:r>
      <w:r w:rsidRPr="00DC2806">
        <w:t>ſ</w:t>
      </w:r>
      <w:r>
        <w:t>ze potre</w:t>
      </w:r>
      <w:r w:rsidRPr="00DC2806">
        <w:t>ſ</w:t>
      </w:r>
      <w:r>
        <w:t>zno i szuncze po-</w:t>
      </w:r>
      <w:r>
        <w:br/>
        <w:t>temno, potom vitéz szolniczom nyega</w:t>
      </w:r>
      <w:r>
        <w:br/>
        <w:t>vperszi bodno.</w:t>
      </w:r>
    </w:p>
    <w:p w14:paraId="566EFBA2" w14:textId="77777777" w:rsidR="006B6D98" w:rsidRDefault="006B6D98" w:rsidP="006B6D98">
      <w:pPr>
        <w:pStyle w:val="teilabel"/>
      </w:pPr>
      <w:r>
        <w:t>6.</w:t>
      </w:r>
    </w:p>
    <w:p w14:paraId="7AB860B2" w14:textId="77777777" w:rsidR="006B6D98" w:rsidRDefault="006B6D98" w:rsidP="006B6D98">
      <w:pPr>
        <w:pStyle w:val="teiab"/>
      </w:pPr>
      <w:r>
        <w:t xml:space="preserve">Ovecserny </w:t>
      </w:r>
      <w:r w:rsidRPr="005F0D74">
        <w:rPr>
          <w:rStyle w:val="teipersName"/>
        </w:rPr>
        <w:t>Jesusſa</w:t>
      </w:r>
      <w:r>
        <w:t xml:space="preserve"> zkrisa doli vzé</w:t>
      </w:r>
      <w:r w:rsidRPr="00DC2806">
        <w:t>ſſ</w:t>
      </w:r>
      <w:r>
        <w:t>e,</w:t>
      </w:r>
      <w:r>
        <w:br/>
        <w:t>svéto Teilo nyegovo na zemlo pre</w:t>
      </w:r>
      <w:r w:rsidRPr="00DC2806">
        <w:t>ſ</w:t>
      </w:r>
      <w:r>
        <w:t>ztres-</w:t>
      </w:r>
      <w:r>
        <w:br/>
        <w:t>se, glavo zternyom zbodano, Mati obima</w:t>
      </w:r>
      <w:r w:rsidRPr="00DC2806">
        <w:t>ſſ</w:t>
      </w:r>
      <w:r>
        <w:t>e,</w:t>
      </w:r>
    </w:p>
    <w:p w14:paraId="0E628D9E" w14:textId="77777777" w:rsidR="006B6D98" w:rsidRDefault="006B6D98" w:rsidP="006B6D98">
      <w:pPr>
        <w:pStyle w:val="teicatch-word1"/>
      </w:pPr>
      <w:r>
        <w:t>rane</w:t>
      </w:r>
    </w:p>
    <w:p w14:paraId="75DFB119" w14:textId="77777777" w:rsidR="006B6D98" w:rsidRDefault="006B6D98" w:rsidP="006B6D98">
      <w:pPr>
        <w:pStyle w:val="teicatch-word1"/>
        <w:jc w:val="left"/>
        <w:rPr>
          <w:b/>
          <w:bCs/>
        </w:rPr>
      </w:pPr>
    </w:p>
    <w:p w14:paraId="219A0FF5" w14:textId="77777777" w:rsidR="006B6D98" w:rsidRDefault="006B6D98" w:rsidP="006B6D98">
      <w:pPr>
        <w:rPr>
          <w:rFonts w:ascii="Times New Roman" w:eastAsia="MS Mincho" w:hAnsi="Times New Roman" w:cs="Times New Roman"/>
          <w:b/>
          <w:bCs/>
          <w:color w:val="0070C0"/>
          <w:sz w:val="24"/>
          <w:szCs w:val="24"/>
          <w:lang w:eastAsia="ja-JP"/>
        </w:rPr>
      </w:pPr>
      <w:r>
        <w:rPr>
          <w:b/>
          <w:bCs/>
        </w:rPr>
        <w:br w:type="page"/>
      </w:r>
    </w:p>
    <w:p w14:paraId="2E62F7DB" w14:textId="77777777" w:rsidR="006B6D98" w:rsidRPr="00617401" w:rsidRDefault="006B6D98" w:rsidP="006B6D98">
      <w:r w:rsidRPr="00617401">
        <w:lastRenderedPageBreak/>
        <w:t>/105r/</w:t>
      </w:r>
    </w:p>
    <w:p w14:paraId="25CB5BD6" w14:textId="77777777" w:rsidR="006B6D98" w:rsidRDefault="006B6D98" w:rsidP="006B6D98">
      <w:pPr>
        <w:pStyle w:val="teifwPageNum"/>
      </w:pPr>
      <w:r w:rsidRPr="00617401">
        <w:t>216</w:t>
      </w:r>
    </w:p>
    <w:p w14:paraId="058EDAF7" w14:textId="77777777" w:rsidR="006B6D98" w:rsidRDefault="006B6D98" w:rsidP="006B6D98">
      <w:pPr>
        <w:pStyle w:val="teiab"/>
      </w:pPr>
      <w:r>
        <w:t>rane nyega kervave, placsocs kűsűva</w:t>
      </w:r>
      <w:r w:rsidRPr="00DC2806">
        <w:t>ſſ</w:t>
      </w:r>
      <w:r>
        <w:t>e.</w:t>
      </w:r>
    </w:p>
    <w:p w14:paraId="5472EE60" w14:textId="77777777" w:rsidR="006B6D98" w:rsidRDefault="006B6D98" w:rsidP="006B6D98">
      <w:pPr>
        <w:pStyle w:val="teilabel"/>
      </w:pPr>
      <w:r>
        <w:t>7.</w:t>
      </w:r>
    </w:p>
    <w:p w14:paraId="582FBF00" w14:textId="77777777" w:rsidR="006B6D98" w:rsidRDefault="006B6D98" w:rsidP="006B6D98">
      <w:pPr>
        <w:pStyle w:val="teiab"/>
      </w:pPr>
      <w:r>
        <w:t xml:space="preserve">O kompleti </w:t>
      </w:r>
      <w:r w:rsidRPr="005F0D74">
        <w:rPr>
          <w:rStyle w:val="teipersName"/>
        </w:rPr>
        <w:t>Jesusſa</w:t>
      </w:r>
      <w:r>
        <w:t>, zmásztyov namaza</w:t>
      </w:r>
      <w:r w:rsidRPr="00DC2806">
        <w:t>ſſ</w:t>
      </w:r>
      <w:r>
        <w:t>e,</w:t>
      </w:r>
      <w:r>
        <w:br/>
        <w:t>szvéto Teilo nyegovo vlilaken zavis</w:t>
      </w:r>
      <w:r w:rsidRPr="00DC2806">
        <w:t>ſ</w:t>
      </w:r>
      <w:r>
        <w:t>e,</w:t>
      </w:r>
      <w:r>
        <w:br/>
        <w:t>vu grob novi zrezani lepo polosis</w:t>
      </w:r>
      <w:r w:rsidRPr="00DC2806">
        <w:t>ſ</w:t>
      </w:r>
      <w:r>
        <w:t>e, i na</w:t>
      </w:r>
      <w:r>
        <w:br/>
        <w:t>nyega veliki kamen navalis</w:t>
      </w:r>
      <w:r w:rsidRPr="00DC2806">
        <w:t>ſ</w:t>
      </w:r>
      <w:r>
        <w:t>e.</w:t>
      </w:r>
    </w:p>
    <w:p w14:paraId="3ABF52F2" w14:textId="77777777" w:rsidR="006B6D98" w:rsidRDefault="006B6D98" w:rsidP="006B6D98">
      <w:pPr>
        <w:pStyle w:val="teilabel"/>
      </w:pPr>
      <w:r>
        <w:t>8.</w:t>
      </w:r>
    </w:p>
    <w:p w14:paraId="58DDCFA0" w14:textId="77777777" w:rsidR="006B6D98" w:rsidRDefault="006B6D98" w:rsidP="006B6D98">
      <w:pPr>
        <w:pStyle w:val="teiab"/>
      </w:pPr>
      <w:r>
        <w:t xml:space="preserve">Vszakomu kerscseniku, </w:t>
      </w:r>
      <w:r w:rsidRPr="005F0D74">
        <w:rPr>
          <w:rStyle w:val="teipersName"/>
        </w:rPr>
        <w:t>Jesuseve</w:t>
      </w:r>
      <w:r>
        <w:t xml:space="preserve"> moke,</w:t>
      </w:r>
      <w:r>
        <w:br/>
        <w:t>z milim szerczem zalujocs goszto premislá-</w:t>
      </w:r>
      <w:r>
        <w:br/>
        <w:t>vajocs, grehe nám Boug odpű</w:t>
      </w:r>
      <w:r w:rsidRPr="00DC2806">
        <w:t>ſ</w:t>
      </w:r>
      <w:r>
        <w:t>zti Dűs</w:t>
      </w:r>
      <w:r w:rsidRPr="00DC2806">
        <w:t>ſ</w:t>
      </w:r>
      <w:r>
        <w:t>e</w:t>
      </w:r>
      <w:r>
        <w:br/>
        <w:t>nám zvelicsi, i v Nebes z kom or</w:t>
      </w:r>
      <w:r w:rsidRPr="00DC2806">
        <w:t>ſ</w:t>
      </w:r>
      <w:r>
        <w:t>zági,</w:t>
      </w:r>
      <w:r>
        <w:br/>
        <w:t xml:space="preserve">dai nam sze veszeliti. </w:t>
      </w:r>
    </w:p>
    <w:p w14:paraId="5073126D" w14:textId="77777777" w:rsidR="006B6D98" w:rsidRDefault="006B6D98" w:rsidP="006B6D98">
      <w:pPr>
        <w:pStyle w:val="teicloser"/>
      </w:pPr>
      <w:r>
        <w:t>Amen.</w:t>
      </w:r>
    </w:p>
    <w:p w14:paraId="6996CF9D" w14:textId="77777777" w:rsidR="006B6D98" w:rsidRDefault="006B6D98" w:rsidP="006B6D98">
      <w:pPr>
        <w:pStyle w:val="Naslov2"/>
      </w:pPr>
      <w:r>
        <w:t xml:space="preserve">Alia zroeodem die dicenda. </w:t>
      </w:r>
    </w:p>
    <w:p w14:paraId="59A7A914" w14:textId="77777777" w:rsidR="006B6D98" w:rsidRDefault="006B6D98" w:rsidP="006B6D98">
      <w:pPr>
        <w:pStyle w:val="teilabel"/>
      </w:pPr>
      <w:r>
        <w:t>1.</w:t>
      </w:r>
    </w:p>
    <w:p w14:paraId="100E4573" w14:textId="77777777" w:rsidR="006B6D98" w:rsidRDefault="006B6D98" w:rsidP="006B6D98">
      <w:pPr>
        <w:pStyle w:val="teiab"/>
      </w:pPr>
      <w:r>
        <w:t>Etak</w:t>
      </w:r>
      <w:r w:rsidRPr="00DC2806">
        <w:t>ſ</w:t>
      </w:r>
      <w:r>
        <w:t xml:space="preserve">zeie </w:t>
      </w:r>
      <w:r w:rsidRPr="005F0D74">
        <w:rPr>
          <w:rStyle w:val="teipersName"/>
        </w:rPr>
        <w:t>Kristus</w:t>
      </w:r>
      <w:r>
        <w:t xml:space="preserve"> tosil, na Sidov</w:t>
      </w:r>
      <w:r w:rsidRPr="00DC2806">
        <w:t>ſ</w:t>
      </w:r>
      <w:r>
        <w:t>ko</w:t>
      </w:r>
      <w:r>
        <w:br/>
        <w:t>lűd</w:t>
      </w:r>
      <w:r w:rsidRPr="00DC2806">
        <w:t>ſ</w:t>
      </w:r>
      <w:r>
        <w:t>ztvo, gda ti nyega ospotana pela</w:t>
      </w:r>
      <w:r w:rsidRPr="00DC2806">
        <w:t>ſ</w:t>
      </w:r>
      <w:r>
        <w:t>se,</w:t>
      </w:r>
      <w:r>
        <w:br/>
        <w:t xml:space="preserve">na moko, krisnomu dreivu. </w:t>
      </w:r>
    </w:p>
    <w:p w14:paraId="0E8B16CF" w14:textId="77777777" w:rsidR="006B6D98" w:rsidRDefault="006B6D98" w:rsidP="006B6D98">
      <w:pPr>
        <w:pStyle w:val="teicatch-word1"/>
      </w:pPr>
      <w:r>
        <w:t>Lű</w:t>
      </w:r>
      <w:r w:rsidRPr="00DC2806">
        <w:t>ſ</w:t>
      </w:r>
      <w:r>
        <w:t>ztvo</w:t>
      </w:r>
    </w:p>
    <w:p w14:paraId="08F6C85D" w14:textId="77777777" w:rsidR="006B6D98" w:rsidRDefault="006B6D98" w:rsidP="006B6D98">
      <w:pPr>
        <w:pStyle w:val="teicatch-word1"/>
        <w:jc w:val="left"/>
      </w:pPr>
    </w:p>
    <w:p w14:paraId="7E713DFF" w14:textId="77777777" w:rsidR="006B6D98" w:rsidRDefault="006B6D98" w:rsidP="006B6D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96451E7" w14:textId="77777777" w:rsidR="006B6D98" w:rsidRDefault="006B6D98" w:rsidP="006B6D98">
      <w:r>
        <w:lastRenderedPageBreak/>
        <w:t>/105v/</w:t>
      </w:r>
    </w:p>
    <w:p w14:paraId="78A6E4E7" w14:textId="77777777" w:rsidR="006B6D98" w:rsidRDefault="006B6D98" w:rsidP="006B6D98">
      <w:pPr>
        <w:pStyle w:val="teifwPageNum"/>
      </w:pPr>
      <w:r>
        <w:t>217</w:t>
      </w:r>
    </w:p>
    <w:p w14:paraId="35A877E4" w14:textId="77777777" w:rsidR="006B6D98" w:rsidRDefault="006B6D98" w:rsidP="006B6D98">
      <w:pPr>
        <w:pStyle w:val="teilabel"/>
      </w:pPr>
      <w:r>
        <w:t xml:space="preserve">2. </w:t>
      </w:r>
    </w:p>
    <w:p w14:paraId="1B0C36FA" w14:textId="77777777" w:rsidR="006B6D98" w:rsidRDefault="006B6D98" w:rsidP="006B6D98">
      <w:pPr>
        <w:pStyle w:val="teiab"/>
      </w:pPr>
      <w:r>
        <w:t>Lű</w:t>
      </w:r>
      <w:r w:rsidRPr="00DC2806">
        <w:t>ſ</w:t>
      </w:r>
      <w:r>
        <w:t>ztvo moie Sidov</w:t>
      </w:r>
      <w:r w:rsidRPr="00DC2806">
        <w:t>ſ</w:t>
      </w:r>
      <w:r>
        <w:t>zko kai ja</w:t>
      </w:r>
      <w:r w:rsidRPr="00DC2806">
        <w:t>ſ</w:t>
      </w:r>
      <w:r>
        <w:t>z tebé vesi-</w:t>
      </w:r>
      <w:r>
        <w:br/>
        <w:t>nim, á voljo icsém ia</w:t>
      </w:r>
      <w:r w:rsidRPr="00DC2806">
        <w:t>ſ</w:t>
      </w:r>
      <w:r>
        <w:t>z tebi razdreszeliti</w:t>
      </w:r>
      <w:r>
        <w:br/>
        <w:t xml:space="preserve">kak po vegymie. </w:t>
      </w:r>
    </w:p>
    <w:p w14:paraId="3EA5E3CC" w14:textId="77777777" w:rsidR="006B6D98" w:rsidRDefault="006B6D98" w:rsidP="006B6D98">
      <w:pPr>
        <w:pStyle w:val="teilabel"/>
      </w:pPr>
      <w:r>
        <w:t>3.</w:t>
      </w:r>
    </w:p>
    <w:p w14:paraId="7D20CDD1" w14:textId="77777777" w:rsidR="006B6D98" w:rsidRDefault="006B6D98" w:rsidP="006B6D98">
      <w:pPr>
        <w:pStyle w:val="teiab"/>
      </w:pPr>
      <w:r>
        <w:t xml:space="preserve">Ali záto kai te zpleam, z vozé </w:t>
      </w:r>
      <w:r w:rsidRPr="00687127">
        <w:rPr>
          <w:rStyle w:val="teipersName"/>
        </w:rPr>
        <w:t>Pharaho</w:t>
      </w:r>
      <w:r>
        <w:br/>
        <w:t>králja z Aegyiptom</w:t>
      </w:r>
      <w:r w:rsidRPr="00DC2806">
        <w:t>ſ</w:t>
      </w:r>
      <w:r>
        <w:t>zke teske szlűsbe, á</w:t>
      </w:r>
      <w:r>
        <w:br/>
        <w:t xml:space="preserve">ti záto meni kris naecsinyas. </w:t>
      </w:r>
    </w:p>
    <w:p w14:paraId="6E84BA6B" w14:textId="77777777" w:rsidR="006B6D98" w:rsidRDefault="006B6D98" w:rsidP="006B6D98">
      <w:pPr>
        <w:pStyle w:val="teilabel"/>
      </w:pPr>
      <w:r>
        <w:t xml:space="preserve">4. </w:t>
      </w:r>
    </w:p>
    <w:p w14:paraId="74F07F7F" w14:textId="77777777" w:rsidR="006B6D98" w:rsidRDefault="006B6D98" w:rsidP="006B6D98">
      <w:pPr>
        <w:pStyle w:val="teiab"/>
      </w:pPr>
      <w:r>
        <w:t>Stirde</w:t>
      </w:r>
      <w:r w:rsidRPr="00DC2806">
        <w:t>ſ</w:t>
      </w:r>
      <w:r>
        <w:t>zeti leit te szpelam po velikoi</w:t>
      </w:r>
      <w:r>
        <w:br/>
        <w:t>pűscsini, z Angyel</w:t>
      </w:r>
      <w:r w:rsidRPr="00DC2806">
        <w:t>ſ</w:t>
      </w:r>
      <w:r>
        <w:t>zkim krűhom tebe,</w:t>
      </w:r>
      <w:r>
        <w:br/>
        <w:t>hránim, i pripelam tebe volno zemlo.</w:t>
      </w:r>
    </w:p>
    <w:p w14:paraId="4958293E" w14:textId="77777777" w:rsidR="006B6D98" w:rsidRDefault="006B6D98" w:rsidP="006B6D98">
      <w:pPr>
        <w:pStyle w:val="teilabel"/>
      </w:pPr>
      <w:r>
        <w:t xml:space="preserve">5. </w:t>
      </w:r>
    </w:p>
    <w:p w14:paraId="5632FDF9" w14:textId="77777777" w:rsidR="006B6D98" w:rsidRDefault="006B6D98" w:rsidP="006B6D98">
      <w:pPr>
        <w:pStyle w:val="teiab"/>
      </w:pPr>
      <w:r>
        <w:t>Jaz potopim one vMorji ki tebe pohajo,</w:t>
      </w:r>
      <w:r>
        <w:br/>
        <w:t>á ti záto meni pletés ternovo korono,</w:t>
      </w:r>
      <w:r>
        <w:br/>
        <w:t>na mojo glávo.</w:t>
      </w:r>
    </w:p>
    <w:p w14:paraId="7D461A1C" w14:textId="77777777" w:rsidR="006B6D98" w:rsidRDefault="006B6D98" w:rsidP="006B6D98">
      <w:pPr>
        <w:pStyle w:val="teilabel"/>
      </w:pPr>
      <w:r>
        <w:t>6.</w:t>
      </w:r>
    </w:p>
    <w:p w14:paraId="0564B084" w14:textId="77777777" w:rsidR="006B6D98" w:rsidRDefault="006B6D98" w:rsidP="006B6D98">
      <w:pPr>
        <w:pStyle w:val="teiab"/>
      </w:pPr>
      <w:r>
        <w:t>Jaz erdécse morje za te na dve sztrane</w:t>
      </w:r>
      <w:r>
        <w:br/>
        <w:t>raszpeh, tebe csre</w:t>
      </w:r>
      <w:r w:rsidRPr="00DC2806">
        <w:t>ſ</w:t>
      </w:r>
      <w:r>
        <w:t>z nyé preh pripelam,</w:t>
      </w:r>
    </w:p>
    <w:p w14:paraId="02D473AD" w14:textId="77777777" w:rsidR="006B6D98" w:rsidRDefault="006B6D98" w:rsidP="006B6D98">
      <w:pPr>
        <w:pStyle w:val="teicatch-word1"/>
      </w:pPr>
      <w:r>
        <w:t>Pred</w:t>
      </w:r>
    </w:p>
    <w:p w14:paraId="2B665E69" w14:textId="77777777" w:rsidR="006B6D98" w:rsidRDefault="006B6D98" w:rsidP="006B6D98">
      <w:pPr>
        <w:pStyle w:val="teicatch-word1"/>
        <w:jc w:val="left"/>
      </w:pPr>
    </w:p>
    <w:p w14:paraId="11409C38" w14:textId="77777777" w:rsidR="006B6D98" w:rsidRDefault="006B6D98" w:rsidP="006B6D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6B5D20E" w14:textId="77777777" w:rsidR="006B6D98" w:rsidRDefault="006B6D98" w:rsidP="006B6D98">
      <w:r>
        <w:lastRenderedPageBreak/>
        <w:t>/106r/</w:t>
      </w:r>
    </w:p>
    <w:p w14:paraId="38484864" w14:textId="77777777" w:rsidR="006B6D98" w:rsidRDefault="006B6D98" w:rsidP="006B6D98">
      <w:pPr>
        <w:pStyle w:val="teifwPageNum"/>
      </w:pPr>
      <w:r>
        <w:t>218</w:t>
      </w:r>
    </w:p>
    <w:p w14:paraId="480DEDFC" w14:textId="77777777" w:rsidR="006B6D98" w:rsidRDefault="006B6D98" w:rsidP="006B6D98">
      <w:pPr>
        <w:pStyle w:val="teiab"/>
      </w:pPr>
      <w:r>
        <w:t xml:space="preserve">pred </w:t>
      </w:r>
      <w:r w:rsidRPr="00545811">
        <w:rPr>
          <w:rStyle w:val="teipersName"/>
        </w:rPr>
        <w:t>Pharas</w:t>
      </w:r>
      <w:r>
        <w:t xml:space="preserve"> kraljem zmocsjov mojov.</w:t>
      </w:r>
    </w:p>
    <w:p w14:paraId="596FA53A" w14:textId="77777777" w:rsidR="006B6D98" w:rsidRDefault="006B6D98" w:rsidP="006B6D98">
      <w:pPr>
        <w:pStyle w:val="teilabel"/>
      </w:pPr>
      <w:r>
        <w:t>7.</w:t>
      </w:r>
    </w:p>
    <w:p w14:paraId="2B228341" w14:textId="77777777" w:rsidR="006B6D98" w:rsidRDefault="006B6D98" w:rsidP="006B6D98">
      <w:pPr>
        <w:pStyle w:val="teiab"/>
      </w:pPr>
      <w:r>
        <w:t>Zaszádi te moi vinográd lubleni ter dragi,</w:t>
      </w:r>
      <w:r>
        <w:br/>
        <w:t>á ti mene zdai napajas, z csemérom ter</w:t>
      </w:r>
      <w:r>
        <w:br/>
        <w:t>z ocztom mocsno gorkim.</w:t>
      </w:r>
    </w:p>
    <w:p w14:paraId="66121EA4" w14:textId="77777777" w:rsidR="006B6D98" w:rsidRDefault="006B6D98" w:rsidP="006B6D98">
      <w:pPr>
        <w:pStyle w:val="teilabel"/>
      </w:pPr>
      <w:r>
        <w:t>8.</w:t>
      </w:r>
    </w:p>
    <w:p w14:paraId="602E6519" w14:textId="77777777" w:rsidR="006B6D98" w:rsidRDefault="006B6D98" w:rsidP="006B6D98">
      <w:pPr>
        <w:pStyle w:val="teiab"/>
      </w:pPr>
      <w:r>
        <w:t xml:space="preserve">Á ti mene záto pelaj zvézana k </w:t>
      </w:r>
      <w:r w:rsidRPr="00834BAA">
        <w:rPr>
          <w:rStyle w:val="teipersName"/>
        </w:rPr>
        <w:t>Pilatuſſu</w:t>
      </w:r>
      <w:r>
        <w:t>,</w:t>
      </w:r>
      <w:r>
        <w:br/>
        <w:t>on me po</w:t>
      </w:r>
      <w:r w:rsidRPr="00DC2806">
        <w:t>ſ</w:t>
      </w:r>
      <w:r>
        <w:t>zla o</w:t>
      </w:r>
      <w:r w:rsidRPr="00DC2806">
        <w:t>ſ</w:t>
      </w:r>
      <w:r>
        <w:t xml:space="preserve">zmeána k </w:t>
      </w:r>
      <w:r w:rsidRPr="00834BAA">
        <w:rPr>
          <w:rStyle w:val="teipersName"/>
        </w:rPr>
        <w:t>Herodesſu</w:t>
      </w:r>
      <w:r>
        <w:t xml:space="preserve"> kralju,</w:t>
      </w:r>
      <w:r>
        <w:br/>
        <w:t>kako norcza.</w:t>
      </w:r>
    </w:p>
    <w:p w14:paraId="6EE96305" w14:textId="77777777" w:rsidR="006B6D98" w:rsidRDefault="006B6D98" w:rsidP="006B6D98">
      <w:pPr>
        <w:pStyle w:val="teilabel"/>
      </w:pPr>
      <w:r>
        <w:t>9.</w:t>
      </w:r>
    </w:p>
    <w:p w14:paraId="0A88A916" w14:textId="77777777" w:rsidR="006B6D98" w:rsidRDefault="006B6D98" w:rsidP="006B6D98">
      <w:pPr>
        <w:pStyle w:val="teiab"/>
      </w:pPr>
      <w:r>
        <w:t>Jaszem da té bi csuval Aegyiptom</w:t>
      </w:r>
      <w:r w:rsidRPr="00DC2806">
        <w:t>ſ</w:t>
      </w:r>
      <w:r>
        <w:t>zko-</w:t>
      </w:r>
      <w:r>
        <w:br/>
        <w:t>lu</w:t>
      </w:r>
      <w:r w:rsidRPr="00DC2806">
        <w:t>ſ</w:t>
      </w:r>
      <w:r>
        <w:t>ztvo, á ti mene bi csuvana dájes na ra</w:t>
      </w:r>
      <w:r w:rsidRPr="00DC2806">
        <w:t>ſ</w:t>
      </w:r>
      <w:r>
        <w:t>z-</w:t>
      </w:r>
      <w:r>
        <w:br/>
        <w:t>petje, krisnomu drevo.</w:t>
      </w:r>
    </w:p>
    <w:p w14:paraId="37CB649E" w14:textId="77777777" w:rsidR="006B6D98" w:rsidRDefault="006B6D98" w:rsidP="006B6D98">
      <w:pPr>
        <w:pStyle w:val="teilabel"/>
      </w:pPr>
      <w:r>
        <w:t>10.</w:t>
      </w:r>
    </w:p>
    <w:p w14:paraId="10DFE103" w14:textId="77777777" w:rsidR="006B6D98" w:rsidRDefault="006B6D98" w:rsidP="006B6D98">
      <w:pPr>
        <w:pStyle w:val="teiab"/>
      </w:pPr>
      <w:r>
        <w:t>Zvi</w:t>
      </w:r>
      <w:r w:rsidRPr="00DC2806">
        <w:t>ſ</w:t>
      </w:r>
      <w:r>
        <w:t>zi tebe gla</w:t>
      </w:r>
      <w:r w:rsidRPr="00DC2806">
        <w:t>ſ</w:t>
      </w:r>
      <w:r>
        <w:t>zovito med vnogimi or</w:t>
      </w:r>
      <w:r w:rsidRPr="00DC2806">
        <w:t>ſ</w:t>
      </w:r>
      <w:r>
        <w:t>zág-</w:t>
      </w:r>
      <w:r>
        <w:br/>
        <w:t>mi, á ti mene dene</w:t>
      </w:r>
      <w:r w:rsidRPr="00DC2806">
        <w:t>ſ</w:t>
      </w:r>
      <w:r>
        <w:t>z zvi</w:t>
      </w:r>
      <w:r w:rsidRPr="00DC2806">
        <w:t>ſ</w:t>
      </w:r>
      <w:r>
        <w:t>zis, natom kris-</w:t>
      </w:r>
      <w:r>
        <w:br/>
        <w:t>nom drevi, o</w:t>
      </w:r>
      <w:r w:rsidRPr="00DC2806">
        <w:t>ſ</w:t>
      </w:r>
      <w:r>
        <w:t>zramotiv</w:t>
      </w:r>
      <w:r w:rsidRPr="00DC2806">
        <w:t>ſ</w:t>
      </w:r>
      <w:r>
        <w:t>i.</w:t>
      </w:r>
    </w:p>
    <w:p w14:paraId="77C7DADF" w14:textId="77777777" w:rsidR="006B6D98" w:rsidRDefault="006B6D98" w:rsidP="006B6D98">
      <w:pPr>
        <w:pStyle w:val="teilabel"/>
      </w:pPr>
      <w:r>
        <w:t>11.</w:t>
      </w:r>
    </w:p>
    <w:p w14:paraId="49249259" w14:textId="77777777" w:rsidR="006B6D98" w:rsidRDefault="006B6D98" w:rsidP="006B6D98">
      <w:pPr>
        <w:pStyle w:val="teiab"/>
      </w:pPr>
      <w:r>
        <w:t>Jaz zegnavsi drűge krále, tebe kralja</w:t>
      </w:r>
      <w:r>
        <w:br/>
        <w:t>vcsinim, á ti mojo glávo bics, s ternyem ino</w:t>
      </w:r>
      <w:r>
        <w:br/>
        <w:t>z ter</w:t>
      </w:r>
      <w:r w:rsidRPr="00DC2806">
        <w:t>ſ</w:t>
      </w:r>
      <w:r>
        <w:t xml:space="preserve">ztjem </w:t>
      </w:r>
      <w:r w:rsidRPr="00DC2806">
        <w:t>ſ</w:t>
      </w:r>
      <w:r>
        <w:t>zvojega Boga.</w:t>
      </w:r>
    </w:p>
    <w:p w14:paraId="1B0F4B8F" w14:textId="77777777" w:rsidR="006B6D98" w:rsidRDefault="006B6D98" w:rsidP="006B6D98">
      <w:pPr>
        <w:pStyle w:val="teicatch-word1"/>
      </w:pPr>
      <w:r>
        <w:t>Za v</w:t>
      </w:r>
      <w:r w:rsidRPr="00DC2806">
        <w:t>ſ</w:t>
      </w:r>
      <w:r>
        <w:t>ze</w:t>
      </w:r>
    </w:p>
    <w:p w14:paraId="34D25DA7" w14:textId="77777777" w:rsidR="006B6D98" w:rsidRDefault="006B6D98" w:rsidP="006B6D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55FAC0F" w14:textId="77777777" w:rsidR="006B6D98" w:rsidRDefault="006B6D98" w:rsidP="006B6D98">
      <w:r>
        <w:lastRenderedPageBreak/>
        <w:t>/106v/</w:t>
      </w:r>
    </w:p>
    <w:p w14:paraId="42586D80" w14:textId="77777777" w:rsidR="006B6D98" w:rsidRDefault="006B6D98" w:rsidP="006B6D98">
      <w:pPr>
        <w:pStyle w:val="teifwPageNum"/>
      </w:pPr>
      <w:r>
        <w:t>219</w:t>
      </w:r>
    </w:p>
    <w:p w14:paraId="556DAE3A" w14:textId="77777777" w:rsidR="006B6D98" w:rsidRDefault="006B6D98" w:rsidP="006B6D98">
      <w:pPr>
        <w:pStyle w:val="teilabel"/>
      </w:pPr>
      <w:r>
        <w:t>12.</w:t>
      </w:r>
    </w:p>
    <w:p w14:paraId="6BC1C208" w14:textId="77777777" w:rsidR="006B6D98" w:rsidRDefault="006B6D98" w:rsidP="006B6D98">
      <w:pPr>
        <w:pStyle w:val="teiab"/>
      </w:pPr>
      <w:r>
        <w:t>Za v</w:t>
      </w:r>
      <w:r w:rsidRPr="00DC2806">
        <w:t>ſ</w:t>
      </w:r>
      <w:r>
        <w:t>ze dobro me vcsinenye, dene</w:t>
      </w:r>
      <w:r w:rsidRPr="00DC2806">
        <w:t>ſ</w:t>
      </w:r>
      <w:r>
        <w:t>z mi tou</w:t>
      </w:r>
      <w:r>
        <w:br/>
        <w:t>vcsini, gola goléna vcsini meni, k</w:t>
      </w:r>
      <w:r w:rsidRPr="00DC2806">
        <w:t>ſ</w:t>
      </w:r>
      <w:r>
        <w:t>ztebru pri,</w:t>
      </w:r>
      <w:r>
        <w:br/>
        <w:t>vézati zterdnimi lanczmi.</w:t>
      </w:r>
    </w:p>
    <w:p w14:paraId="033D9A61" w14:textId="77777777" w:rsidR="006B6D98" w:rsidRDefault="006B6D98" w:rsidP="006B6D98">
      <w:pPr>
        <w:pStyle w:val="teilabel"/>
      </w:pPr>
      <w:r>
        <w:t>13.</w:t>
      </w:r>
    </w:p>
    <w:p w14:paraId="6D583D3F" w14:textId="77777777" w:rsidR="006B6D98" w:rsidRDefault="006B6D98" w:rsidP="006B6D98">
      <w:pPr>
        <w:pStyle w:val="teiab"/>
      </w:pPr>
      <w:r>
        <w:t xml:space="preserve">Vucsij tebi predekujocs </w:t>
      </w:r>
      <w:r w:rsidRPr="00DC2806">
        <w:t>ſ</w:t>
      </w:r>
      <w:r>
        <w:t>zám</w:t>
      </w:r>
      <w:r w:rsidRPr="00DC2806">
        <w:t>ſ</w:t>
      </w:r>
      <w:r>
        <w:t xml:space="preserve">ze tebe </w:t>
      </w:r>
      <w:r w:rsidRPr="00DC2806">
        <w:t>ſ</w:t>
      </w:r>
      <w:r>
        <w:t>zkáza,</w:t>
      </w:r>
      <w:r>
        <w:br/>
      </w:r>
      <w:r w:rsidRPr="00DC2806">
        <w:t>ſ</w:t>
      </w:r>
      <w:r>
        <w:t>zlebe krone vragometne, i mertve pozva</w:t>
      </w:r>
      <w:r>
        <w:br/>
        <w:t>jocs csűda csinécs.</w:t>
      </w:r>
    </w:p>
    <w:p w14:paraId="6D329B10" w14:textId="77777777" w:rsidR="006B6D98" w:rsidRDefault="006B6D98" w:rsidP="006B6D98">
      <w:pPr>
        <w:pStyle w:val="teilabel"/>
      </w:pPr>
      <w:r>
        <w:t>14.</w:t>
      </w:r>
    </w:p>
    <w:p w14:paraId="4973AB6C" w14:textId="77777777" w:rsidR="006B6D98" w:rsidRDefault="006B6D98" w:rsidP="006B6D98">
      <w:pPr>
        <w:pStyle w:val="teiab"/>
      </w:pPr>
      <w:r>
        <w:t>Oh kerscsanye práve vőre, ki</w:t>
      </w:r>
      <w:r w:rsidRPr="00DC2806">
        <w:t>ſ</w:t>
      </w:r>
      <w:r>
        <w:t xml:space="preserve">zte tou </w:t>
      </w:r>
      <w:r w:rsidRPr="00DC2806">
        <w:t>ſ</w:t>
      </w:r>
      <w:r>
        <w:t>zli</w:t>
      </w:r>
      <w:r w:rsidRPr="00DC2806">
        <w:t>ſ</w:t>
      </w:r>
      <w:r>
        <w:t>,</w:t>
      </w:r>
      <w:r>
        <w:br/>
        <w:t>Sali, dobro pého ino sávuls, k</w:t>
      </w:r>
      <w:r w:rsidRPr="00DC2806">
        <w:t>ſ</w:t>
      </w:r>
      <w:r>
        <w:t>ze</w:t>
      </w:r>
      <w:r w:rsidRPr="00DC2806">
        <w:t>ſ</w:t>
      </w:r>
      <w:r>
        <w:t>i priem-</w:t>
      </w:r>
      <w:r>
        <w:br/>
        <w:t xml:space="preserve">lite, Boga znájte. </w:t>
      </w:r>
    </w:p>
    <w:p w14:paraId="75843CC0" w14:textId="77777777" w:rsidR="006B6D98" w:rsidRPr="00C50A8D" w:rsidRDefault="006B6D98" w:rsidP="006B6D98">
      <w:pPr>
        <w:pStyle w:val="teicloser"/>
        <w:rPr>
          <w:b/>
          <w:bCs/>
        </w:rPr>
      </w:pPr>
      <w:r>
        <w:t>Amen.</w:t>
      </w:r>
    </w:p>
    <w:p w14:paraId="6D1B8EE1" w14:textId="77777777" w:rsidR="006B6D98" w:rsidRPr="00834BAA" w:rsidRDefault="006B6D98" w:rsidP="006B6D98">
      <w:pPr>
        <w:pStyle w:val="Naslov2"/>
      </w:pPr>
      <w:r>
        <w:t>In die Pakasceves dicendas Noura. Jaje ves mèhèm neh.</w:t>
      </w:r>
    </w:p>
    <w:p w14:paraId="554534C4" w14:textId="77777777" w:rsidR="006B6D98" w:rsidRDefault="006B6D98" w:rsidP="006B6D98">
      <w:pPr>
        <w:pStyle w:val="teilabel"/>
      </w:pPr>
      <w:r w:rsidRPr="00F2557B">
        <w:t>1.</w:t>
      </w:r>
      <w:r>
        <w:t xml:space="preserve"> </w:t>
      </w:r>
    </w:p>
    <w:p w14:paraId="5B0613C0" w14:textId="77777777" w:rsidR="006B6D98" w:rsidRDefault="006B6D98" w:rsidP="006B6D98">
      <w:pPr>
        <w:pStyle w:val="teiab"/>
      </w:pPr>
      <w:r>
        <w:t xml:space="preserve">Jaj </w:t>
      </w:r>
      <w:r w:rsidRPr="00DC2806">
        <w:t>ſ</w:t>
      </w:r>
      <w:r>
        <w:t xml:space="preserve">zlatke utrobe, oh predrági </w:t>
      </w:r>
      <w:r w:rsidRPr="00DC2806">
        <w:t>ſ</w:t>
      </w:r>
      <w:r>
        <w:t xml:space="preserve">zlatki </w:t>
      </w:r>
      <w:r>
        <w:br/>
      </w:r>
      <w:r w:rsidRPr="00DC2806">
        <w:t>ſ</w:t>
      </w:r>
      <w:r>
        <w:t>zád, toi mojoi nevolni glavi neg jedno</w:t>
      </w:r>
      <w:r>
        <w:br/>
        <w:t>vűpanye.</w:t>
      </w:r>
    </w:p>
    <w:p w14:paraId="133090B5" w14:textId="77777777" w:rsidR="006B6D98" w:rsidRDefault="006B6D98" w:rsidP="006B6D98">
      <w:pPr>
        <w:pStyle w:val="teilabel"/>
      </w:pPr>
      <w:r>
        <w:t>2.</w:t>
      </w:r>
    </w:p>
    <w:p w14:paraId="492C2F11" w14:textId="77777777" w:rsidR="006B6D98" w:rsidRDefault="006B6D98" w:rsidP="006B6D98">
      <w:pPr>
        <w:pStyle w:val="teiab"/>
      </w:pPr>
      <w:r>
        <w:t>Oh drágo rodjeinye milo</w:t>
      </w:r>
      <w:r w:rsidRPr="00DC2806">
        <w:t>ſ</w:t>
      </w:r>
      <w:r>
        <w:t xml:space="preserve">ztvo </w:t>
      </w:r>
      <w:r w:rsidRPr="00DC2806">
        <w:t>ſ</w:t>
      </w:r>
      <w:r>
        <w:t>zlatki</w:t>
      </w:r>
      <w:r>
        <w:br/>
        <w:t>Jesus, kakovi</w:t>
      </w:r>
      <w:r w:rsidRPr="00DC2806">
        <w:t>ſ</w:t>
      </w:r>
      <w:r>
        <w:t>zi ti greh vesinil, oh moi</w:t>
      </w:r>
    </w:p>
    <w:p w14:paraId="3F168BAC" w14:textId="77777777" w:rsidR="006B6D98" w:rsidRDefault="006B6D98" w:rsidP="006B6D98">
      <w:pPr>
        <w:pStyle w:val="teicatch-word1"/>
      </w:pPr>
      <w:r w:rsidRPr="00DC2806">
        <w:t>ſ</w:t>
      </w:r>
      <w:r>
        <w:t>zlatki</w:t>
      </w:r>
    </w:p>
    <w:p w14:paraId="5EF91FEC" w14:textId="77777777" w:rsidR="006B6D98" w:rsidRPr="00F1385E" w:rsidRDefault="006B6D98" w:rsidP="006B6D98">
      <w:pPr>
        <w:rPr>
          <w:color w:val="C0504D" w:themeColor="accent2"/>
          <w:lang w:eastAsia="x-none"/>
        </w:rPr>
      </w:pPr>
    </w:p>
    <w:p w14:paraId="164A83CB" w14:textId="77777777" w:rsidR="006B6D98" w:rsidRPr="00617401" w:rsidRDefault="006B6D98" w:rsidP="006B6D98">
      <w:pPr>
        <w:pStyle w:val="teicatch-word1"/>
        <w:jc w:val="left"/>
        <w:rPr>
          <w:b/>
          <w:bCs/>
        </w:rPr>
      </w:pPr>
    </w:p>
    <w:p w14:paraId="43AEBB2B" w14:textId="77777777" w:rsidR="006B6D98" w:rsidRPr="008D7803" w:rsidRDefault="006B6D98" w:rsidP="006B6D98">
      <w:pPr>
        <w:pStyle w:val="teicatch-word1"/>
        <w:rPr>
          <w:b/>
          <w:bCs/>
        </w:rPr>
      </w:pPr>
    </w:p>
    <w:p w14:paraId="214F31D8" w14:textId="77777777" w:rsidR="006B6D98" w:rsidRDefault="006B6D98" w:rsidP="006B6D98">
      <w:pPr>
        <w:pStyle w:val="teiab"/>
      </w:pPr>
      <w:r>
        <w:br/>
      </w:r>
    </w:p>
    <w:p w14:paraId="76380169" w14:textId="77777777" w:rsidR="006B6D98" w:rsidRDefault="006B6D98" w:rsidP="006B6D98">
      <w:pPr>
        <w:rPr>
          <w:color w:val="C0504D" w:themeColor="accent2"/>
          <w:lang w:val="en-GB" w:eastAsia="x-none"/>
        </w:rPr>
      </w:pPr>
      <w:r>
        <w:br w:type="page"/>
      </w:r>
    </w:p>
    <w:p w14:paraId="5D9B0018" w14:textId="77777777" w:rsidR="006B6D98" w:rsidRDefault="006B6D98" w:rsidP="006B6D98">
      <w:r>
        <w:lastRenderedPageBreak/>
        <w:t>/107r/</w:t>
      </w:r>
    </w:p>
    <w:p w14:paraId="1E5F88BD" w14:textId="77777777" w:rsidR="006B6D98" w:rsidRDefault="006B6D98" w:rsidP="006B6D98">
      <w:pPr>
        <w:pStyle w:val="teifwPageNum"/>
      </w:pPr>
      <w:r>
        <w:t>220</w:t>
      </w:r>
    </w:p>
    <w:p w14:paraId="520D8357" w14:textId="77777777" w:rsidR="006B6D98" w:rsidRDefault="006B6D98" w:rsidP="006B6D98">
      <w:pPr>
        <w:pStyle w:val="teiab"/>
      </w:pPr>
      <w:r w:rsidRPr="00DC2806">
        <w:t>ſ</w:t>
      </w:r>
      <w:r>
        <w:t xml:space="preserve">zlatki </w:t>
      </w:r>
      <w:r w:rsidRPr="006D12CB">
        <w:rPr>
          <w:rStyle w:val="teiname"/>
        </w:rPr>
        <w:t>Kristus</w:t>
      </w:r>
      <w:r>
        <w:t>.</w:t>
      </w:r>
    </w:p>
    <w:p w14:paraId="6B7481C9" w14:textId="77777777" w:rsidR="006B6D98" w:rsidRDefault="006B6D98" w:rsidP="006B6D98">
      <w:pPr>
        <w:pStyle w:val="teilabel"/>
      </w:pPr>
      <w:r>
        <w:t>3.</w:t>
      </w:r>
    </w:p>
    <w:p w14:paraId="6FA3EC69" w14:textId="77777777" w:rsidR="006B6D98" w:rsidRDefault="006B6D98" w:rsidP="006B6D98">
      <w:pPr>
        <w:pStyle w:val="teiab"/>
      </w:pPr>
      <w:r>
        <w:t>Szlatka tie zdai pirvina, csemér i zocstom</w:t>
      </w:r>
      <w:r>
        <w:br/>
        <w:t>puni, kotkige tve znevoljami, vidim obtersene.</w:t>
      </w:r>
    </w:p>
    <w:p w14:paraId="7EB163AA" w14:textId="77777777" w:rsidR="006B6D98" w:rsidRDefault="006B6D98" w:rsidP="006B6D98">
      <w:pPr>
        <w:pStyle w:val="teilabel"/>
      </w:pPr>
      <w:r>
        <w:t>4.</w:t>
      </w:r>
    </w:p>
    <w:p w14:paraId="764963C5" w14:textId="77777777" w:rsidR="006B6D98" w:rsidRDefault="006B6D98" w:rsidP="006B6D98">
      <w:pPr>
        <w:pStyle w:val="teiab"/>
      </w:pPr>
      <w:r>
        <w:t>Zaj biti ne miluval, videv</w:t>
      </w:r>
      <w:r w:rsidRPr="00DC2806">
        <w:t>ſ</w:t>
      </w:r>
      <w:r>
        <w:t>i tvo nevoljo,</w:t>
      </w:r>
      <w:r>
        <w:br/>
        <w:t xml:space="preserve">zkuznima ocsima bi neglédal, gledécs </w:t>
      </w:r>
      <w:r w:rsidRPr="00DC2806">
        <w:t>ſ</w:t>
      </w:r>
      <w:r>
        <w:t>zvéto teilo.</w:t>
      </w:r>
    </w:p>
    <w:p w14:paraId="788575DF" w14:textId="77777777" w:rsidR="006B6D98" w:rsidRDefault="006B6D98" w:rsidP="006B6D98">
      <w:pPr>
        <w:pStyle w:val="teilabel"/>
      </w:pPr>
      <w:r>
        <w:t>5.</w:t>
      </w:r>
    </w:p>
    <w:p w14:paraId="3307EF36" w14:textId="77777777" w:rsidR="006B6D98" w:rsidRDefault="006B6D98" w:rsidP="006B6D98">
      <w:pPr>
        <w:pStyle w:val="teiab"/>
      </w:pPr>
      <w:r>
        <w:t xml:space="preserve">Tva kokona teknye, vu </w:t>
      </w:r>
      <w:r w:rsidRPr="00DC2806">
        <w:t>ſ</w:t>
      </w:r>
      <w:r>
        <w:t>zéti rokái csavli</w:t>
      </w:r>
      <w:r>
        <w:br/>
        <w:t>nad sinyakom vnogi vdárczi, je</w:t>
      </w:r>
      <w:r w:rsidRPr="00DC2806">
        <w:t>ſ</w:t>
      </w:r>
      <w:r>
        <w:t>zo da nei daris</w:t>
      </w:r>
    </w:p>
    <w:p w14:paraId="5270C68E" w14:textId="77777777" w:rsidR="006B6D98" w:rsidRDefault="006B6D98" w:rsidP="006B6D98">
      <w:pPr>
        <w:pStyle w:val="teilabel"/>
      </w:pPr>
      <w:r>
        <w:t>6.</w:t>
      </w:r>
    </w:p>
    <w:p w14:paraId="4B7E0A8E" w14:textId="77777777" w:rsidR="006B6D98" w:rsidRDefault="006B6D98" w:rsidP="006B6D98">
      <w:pPr>
        <w:pStyle w:val="teiab"/>
      </w:pPr>
      <w:r>
        <w:t xml:space="preserve">Za gresna </w:t>
      </w:r>
      <w:r w:rsidRPr="006D12CB">
        <w:rPr>
          <w:rStyle w:val="teiname"/>
        </w:rPr>
        <w:t>Adama</w:t>
      </w:r>
      <w:r>
        <w:t xml:space="preserve">, i </w:t>
      </w:r>
      <w:r w:rsidRPr="006D12CB">
        <w:rPr>
          <w:rStyle w:val="teiname"/>
        </w:rPr>
        <w:t>Eve</w:t>
      </w:r>
      <w:r>
        <w:t xml:space="preserve"> nye vgresenya, ospo-</w:t>
      </w:r>
      <w:r>
        <w:br/>
        <w:t>tan</w:t>
      </w:r>
      <w:r w:rsidRPr="00DC2806">
        <w:t>ſ</w:t>
      </w:r>
      <w:r>
        <w:t>zi poplűvan</w:t>
      </w:r>
      <w:r w:rsidRPr="00DC2806">
        <w:t>ſ</w:t>
      </w:r>
      <w:r>
        <w:t>zi, i potom akuvan</w:t>
      </w:r>
      <w:r w:rsidRPr="00DC2806">
        <w:t>ſ</w:t>
      </w:r>
      <w:r>
        <w:t>zi.</w:t>
      </w:r>
    </w:p>
    <w:p w14:paraId="3D67C2AD" w14:textId="77777777" w:rsidR="006B6D98" w:rsidRDefault="006B6D98" w:rsidP="006B6D98">
      <w:pPr>
        <w:pStyle w:val="teilabel"/>
      </w:pPr>
      <w:r>
        <w:t>7.</w:t>
      </w:r>
    </w:p>
    <w:p w14:paraId="50A43F90" w14:textId="77777777" w:rsidR="006B6D98" w:rsidRDefault="006B6D98" w:rsidP="006B6D98">
      <w:pPr>
        <w:pStyle w:val="teiab"/>
      </w:pPr>
      <w:r>
        <w:t>Na breig Calvarin</w:t>
      </w:r>
      <w:r w:rsidRPr="00DC2806">
        <w:t>ſ</w:t>
      </w:r>
      <w:r>
        <w:t>zki, gol golén popeban</w:t>
      </w:r>
      <w:r w:rsidRPr="00DC2806">
        <w:t>ſ</w:t>
      </w:r>
      <w:r>
        <w:t>zi,</w:t>
      </w:r>
      <w:r>
        <w:br/>
        <w:t>i na kris med iolvaj mi, od Hobárov ka</w:t>
      </w:r>
      <w:r w:rsidRPr="00DC2806">
        <w:t>ſ</w:t>
      </w:r>
      <w:r>
        <w:t>zper</w:t>
      </w:r>
      <w:r w:rsidRPr="00DC2806">
        <w:t>ſ</w:t>
      </w:r>
      <w:r>
        <w:t>zi</w:t>
      </w:r>
    </w:p>
    <w:p w14:paraId="4827538D" w14:textId="77777777" w:rsidR="006B6D98" w:rsidRDefault="006B6D98" w:rsidP="006B6D98">
      <w:pPr>
        <w:pStyle w:val="teilabel"/>
      </w:pPr>
      <w:r>
        <w:t>8.</w:t>
      </w:r>
    </w:p>
    <w:p w14:paraId="27BD12B4" w14:textId="77777777" w:rsidR="006B6D98" w:rsidRDefault="006B6D98" w:rsidP="006B6D98">
      <w:pPr>
        <w:pStyle w:val="teiab"/>
      </w:pPr>
      <w:r>
        <w:t xml:space="preserve">Sztvega </w:t>
      </w:r>
      <w:r w:rsidRPr="00DC2806">
        <w:t>ſ</w:t>
      </w:r>
      <w:r>
        <w:t>zéta teila, obilno zdai tecsé</w:t>
      </w:r>
      <w:r>
        <w:br/>
        <w:t xml:space="preserve">kero, potom </w:t>
      </w:r>
      <w:r w:rsidRPr="00DC2806">
        <w:t>ſ</w:t>
      </w:r>
      <w:r>
        <w:t>zeitu v</w:t>
      </w:r>
      <w:r w:rsidRPr="00DC2806">
        <w:t>ſ</w:t>
      </w:r>
      <w:r>
        <w:t>ze okoli besti salo</w:t>
      </w:r>
      <w:r w:rsidRPr="00DC2806">
        <w:t>ſ</w:t>
      </w:r>
      <w:r>
        <w:t>zten</w:t>
      </w:r>
      <w:r>
        <w:br/>
        <w:t>glá</w:t>
      </w:r>
      <w:r w:rsidRPr="00DC2806">
        <w:t>ſ</w:t>
      </w:r>
      <w:r>
        <w:t>z</w:t>
      </w:r>
    </w:p>
    <w:p w14:paraId="1B834C00" w14:textId="77777777" w:rsidR="006B6D98" w:rsidRDefault="006B6D98" w:rsidP="006B6D98">
      <w:pPr>
        <w:pStyle w:val="teilabel"/>
      </w:pPr>
      <w:r>
        <w:t>9.</w:t>
      </w:r>
    </w:p>
    <w:p w14:paraId="17074FDA" w14:textId="77777777" w:rsidR="006B6D98" w:rsidRDefault="006B6D98" w:rsidP="006B6D98">
      <w:pPr>
        <w:pStyle w:val="teiab"/>
      </w:pPr>
      <w:r>
        <w:t>Zaj v</w:t>
      </w:r>
      <w:r w:rsidRPr="00DC2806">
        <w:t>ſ</w:t>
      </w:r>
      <w:r>
        <w:t xml:space="preserve">ziga nihavsi, </w:t>
      </w:r>
      <w:r w:rsidRPr="00DC2806">
        <w:t>ſ</w:t>
      </w:r>
      <w:r>
        <w:t>zlugi tá odbesavly, kako</w:t>
      </w:r>
    </w:p>
    <w:p w14:paraId="0E8F2C59" w14:textId="77777777" w:rsidR="006B6D98" w:rsidRDefault="006B6D98" w:rsidP="006B6D98">
      <w:pPr>
        <w:pStyle w:val="teicatch-word1"/>
      </w:pPr>
      <w:r>
        <w:t>vpoli.</w:t>
      </w:r>
      <w:r>
        <w:br/>
      </w:r>
    </w:p>
    <w:p w14:paraId="25A5171E" w14:textId="77777777" w:rsidR="006B6D98" w:rsidRDefault="006B6D98" w:rsidP="006B6D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974A9FF" w14:textId="77777777" w:rsidR="006B6D98" w:rsidRDefault="006B6D98" w:rsidP="006B6D98">
      <w:r>
        <w:lastRenderedPageBreak/>
        <w:t>/107v/</w:t>
      </w:r>
    </w:p>
    <w:p w14:paraId="1BAA7C26" w14:textId="77777777" w:rsidR="006B6D98" w:rsidRDefault="006B6D98" w:rsidP="006B6D98">
      <w:pPr>
        <w:pStyle w:val="teifwPageNum"/>
      </w:pPr>
      <w:r>
        <w:t>221</w:t>
      </w:r>
    </w:p>
    <w:p w14:paraId="76696F7B" w14:textId="77777777" w:rsidR="006B6D98" w:rsidRDefault="006B6D98" w:rsidP="006B6D98">
      <w:pPr>
        <w:pStyle w:val="teiab"/>
      </w:pPr>
      <w:r>
        <w:t>Vpoli jeden czvetek v</w:t>
      </w:r>
      <w:r w:rsidRPr="00DC2806">
        <w:t>ſ</w:t>
      </w:r>
      <w:r>
        <w:t>ziga tak nisav</w:t>
      </w:r>
      <w:r w:rsidRPr="00DC2806">
        <w:t>ſ</w:t>
      </w:r>
      <w:r>
        <w:t>i.</w:t>
      </w:r>
    </w:p>
    <w:p w14:paraId="45E6ABEF" w14:textId="77777777" w:rsidR="006B6D98" w:rsidRDefault="006B6D98" w:rsidP="006B6D98">
      <w:pPr>
        <w:pStyle w:val="teilabel"/>
      </w:pPr>
      <w:r>
        <w:t>10.</w:t>
      </w:r>
    </w:p>
    <w:p w14:paraId="3D5EB92E" w14:textId="77777777" w:rsidR="006B6D98" w:rsidRDefault="006B6D98" w:rsidP="006B6D98">
      <w:pPr>
        <w:pStyle w:val="teiab"/>
      </w:pPr>
      <w:r>
        <w:t>Placsejo vpűscsinai, ti csemérni Sárkanye,</w:t>
      </w:r>
      <w:r>
        <w:br/>
        <w:t>placsocs potei vnogi me</w:t>
      </w:r>
      <w:r w:rsidRPr="00DC2806">
        <w:t>ſ</w:t>
      </w:r>
      <w:r>
        <w:t>zti, v</w:t>
      </w:r>
      <w:r w:rsidRPr="00DC2806">
        <w:t>ſ</w:t>
      </w:r>
      <w:r>
        <w:t xml:space="preserve">zsake divie </w:t>
      </w:r>
      <w:r w:rsidRPr="00DC2806">
        <w:t>ſ</w:t>
      </w:r>
      <w:r>
        <w:t>ztvári.</w:t>
      </w:r>
    </w:p>
    <w:p w14:paraId="75F2ECE1" w14:textId="77777777" w:rsidR="006B6D98" w:rsidRDefault="006B6D98" w:rsidP="006B6D98">
      <w:pPr>
        <w:pStyle w:val="teilabel"/>
      </w:pPr>
      <w:r>
        <w:t>11.</w:t>
      </w:r>
    </w:p>
    <w:p w14:paraId="03766569" w14:textId="77777777" w:rsidR="006B6D98" w:rsidRDefault="006B6D98" w:rsidP="006B6D98">
      <w:pPr>
        <w:pStyle w:val="teiab"/>
      </w:pPr>
      <w:r>
        <w:t>V salo</w:t>
      </w:r>
      <w:r w:rsidRPr="00DC2806">
        <w:t>ſ</w:t>
      </w:r>
      <w:r>
        <w:t xml:space="preserve">zt </w:t>
      </w:r>
      <w:r w:rsidRPr="00DC2806">
        <w:t>ſ</w:t>
      </w:r>
      <w:r>
        <w:t>ze oblacsejo, te v</w:t>
      </w:r>
      <w:r w:rsidRPr="00DC2806">
        <w:t>ſ</w:t>
      </w:r>
      <w:r>
        <w:t xml:space="preserve">zake </w:t>
      </w:r>
      <w:r w:rsidRPr="00DC2806">
        <w:t>ſ</w:t>
      </w:r>
      <w:r>
        <w:t xml:space="preserve">éle </w:t>
      </w:r>
      <w:r w:rsidRPr="00DC2806">
        <w:t>ſ</w:t>
      </w:r>
      <w:r>
        <w:t>ztvári,</w:t>
      </w:r>
      <w:r>
        <w:br/>
        <w:t xml:space="preserve">placse </w:t>
      </w:r>
      <w:r w:rsidRPr="00DC2806">
        <w:t>ſ</w:t>
      </w:r>
      <w:r>
        <w:t>zuncze, miluje zemla, placsejo i zvezde.</w:t>
      </w:r>
    </w:p>
    <w:p w14:paraId="701D0F62" w14:textId="77777777" w:rsidR="006B6D98" w:rsidRDefault="006B6D98" w:rsidP="006B6D98">
      <w:pPr>
        <w:pStyle w:val="teilabel"/>
      </w:pPr>
      <w:r>
        <w:t>12.</w:t>
      </w:r>
    </w:p>
    <w:p w14:paraId="25E4232E" w14:textId="77777777" w:rsidR="006B6D98" w:rsidRDefault="006B6D98" w:rsidP="006B6D98">
      <w:pPr>
        <w:pStyle w:val="teiab"/>
      </w:pPr>
      <w:r>
        <w:t>Placsejo v</w:t>
      </w:r>
      <w:r w:rsidRPr="00DC2806">
        <w:t>ſ</w:t>
      </w:r>
      <w:r>
        <w:t>zi tebe, i ja</w:t>
      </w:r>
      <w:r w:rsidRPr="00DC2806">
        <w:t>ſ</w:t>
      </w:r>
      <w:r>
        <w:t>z salo</w:t>
      </w:r>
      <w:r w:rsidRPr="00DC2806">
        <w:t>ſ</w:t>
      </w:r>
      <w:r>
        <w:t xml:space="preserve">znim </w:t>
      </w:r>
      <w:r w:rsidRPr="00DC2806">
        <w:t>ſ</w:t>
      </w:r>
      <w:r>
        <w:t>zerczem,</w:t>
      </w:r>
      <w:r>
        <w:br/>
        <w:t xml:space="preserve">tebe gledocs miluemte, </w:t>
      </w:r>
      <w:r w:rsidRPr="00DC2806">
        <w:t>ſ</w:t>
      </w:r>
      <w:r>
        <w:t>zkusnima ocsima.</w:t>
      </w:r>
    </w:p>
    <w:p w14:paraId="3C2669DD" w14:textId="77777777" w:rsidR="006B6D98" w:rsidRDefault="006B6D98" w:rsidP="006B6D98">
      <w:pPr>
        <w:pStyle w:val="teilabel"/>
      </w:pPr>
      <w:r>
        <w:t>13.</w:t>
      </w:r>
    </w:p>
    <w:p w14:paraId="28B80812" w14:textId="77777777" w:rsidR="006B6D98" w:rsidRDefault="006B6D98" w:rsidP="006B6D98">
      <w:pPr>
        <w:pStyle w:val="teiab"/>
      </w:pPr>
      <w:r>
        <w:t>Miluite me i vi pol</w:t>
      </w:r>
      <w:r w:rsidRPr="00DC2806">
        <w:t>ſ</w:t>
      </w:r>
      <w:r>
        <w:t>zke lepe viole, salo</w:t>
      </w:r>
      <w:r w:rsidRPr="00DC2806">
        <w:t>ſ</w:t>
      </w:r>
      <w:r>
        <w:t>z-</w:t>
      </w:r>
      <w:r>
        <w:br/>
        <w:t>tio</w:t>
      </w:r>
      <w:r w:rsidRPr="00DC2806">
        <w:t>ſ</w:t>
      </w:r>
      <w:r>
        <w:t>ze, i gor</w:t>
      </w:r>
      <w:r w:rsidRPr="00DC2806">
        <w:t>ſ</w:t>
      </w:r>
      <w:r>
        <w:t>zka lepa zviraliscsa.</w:t>
      </w:r>
    </w:p>
    <w:p w14:paraId="371A6AA3" w14:textId="77777777" w:rsidR="006B6D98" w:rsidRDefault="006B6D98" w:rsidP="006B6D98">
      <w:pPr>
        <w:pStyle w:val="teilabel"/>
      </w:pPr>
      <w:r>
        <w:t>14.</w:t>
      </w:r>
    </w:p>
    <w:p w14:paraId="0B79CFBA" w14:textId="77777777" w:rsidR="006B6D98" w:rsidRDefault="006B6D98" w:rsidP="006B6D98">
      <w:pPr>
        <w:pStyle w:val="teiab"/>
      </w:pPr>
      <w:r>
        <w:t>Nai bode konecs se, salo</w:t>
      </w:r>
      <w:r w:rsidRPr="00DC2806">
        <w:t>ſ</w:t>
      </w:r>
      <w:r>
        <w:t>znim moim tos-</w:t>
      </w:r>
      <w:r>
        <w:br/>
        <w:t>bám, ár ga nei biti miluvalo, mene</w:t>
      </w:r>
      <w:r>
        <w:br/>
        <w:t xml:space="preserve">vu sevoljai </w:t>
      </w:r>
    </w:p>
    <w:p w14:paraId="5B22C43F" w14:textId="77777777" w:rsidR="006B6D98" w:rsidRPr="003C5995" w:rsidRDefault="006B6D98" w:rsidP="006B6D98">
      <w:pPr>
        <w:pStyle w:val="teicloser"/>
      </w:pPr>
      <w:r>
        <w:t>Amen.</w:t>
      </w:r>
    </w:p>
    <w:p w14:paraId="5FCF8F22" w14:textId="77777777" w:rsidR="006B6D98" w:rsidRDefault="006B6D98" w:rsidP="006B6D98"/>
    <w:p w14:paraId="38B2FAEC" w14:textId="77777777" w:rsidR="006B6D98" w:rsidRDefault="006B6D98" w:rsidP="006B6D98">
      <w:pPr>
        <w:pStyle w:val="Naslov2"/>
      </w:pPr>
      <w:r>
        <w:br w:type="page"/>
      </w:r>
    </w:p>
    <w:p w14:paraId="4550F4F8" w14:textId="77777777" w:rsidR="006B6D98" w:rsidRPr="0066775D" w:rsidRDefault="006B6D98" w:rsidP="006B6D98">
      <w:r>
        <w:lastRenderedPageBreak/>
        <w:t>/108r/</w:t>
      </w:r>
    </w:p>
    <w:p w14:paraId="4DD2A1A3" w14:textId="77777777" w:rsidR="006B6D98" w:rsidRDefault="006B6D98" w:rsidP="006B6D98">
      <w:pPr>
        <w:pStyle w:val="Naslov2"/>
      </w:pPr>
      <w:r>
        <w:t>De resurectione Domini nosiri</w:t>
      </w:r>
      <w:r>
        <w:br/>
        <w:t xml:space="preserve">Jesu Christi. </w:t>
      </w:r>
      <w:r w:rsidRPr="009C08B0">
        <w:rPr>
          <w:rStyle w:val="teiunclear"/>
        </w:rPr>
        <w:t>??</w:t>
      </w:r>
      <w:r>
        <w:t xml:space="preserve"> 1769. </w:t>
      </w:r>
      <w:r w:rsidRPr="009C08B0">
        <w:rPr>
          <w:rStyle w:val="teiunclear"/>
        </w:rPr>
        <w:t>??</w:t>
      </w:r>
      <w:r>
        <w:t xml:space="preserve"> Apr.</w:t>
      </w:r>
    </w:p>
    <w:p w14:paraId="248FD85D" w14:textId="77777777" w:rsidR="006B6D98" w:rsidRDefault="006B6D98" w:rsidP="006B6D98">
      <w:pPr>
        <w:pStyle w:val="teifwPageNum"/>
      </w:pPr>
      <w:r>
        <w:t>222</w:t>
      </w:r>
    </w:p>
    <w:p w14:paraId="3D6C1BB6" w14:textId="77777777" w:rsidR="006B6D98" w:rsidRDefault="006B6D98" w:rsidP="006B6D98">
      <w:pPr>
        <w:pStyle w:val="teilabel"/>
      </w:pPr>
      <w:r>
        <w:t>1.</w:t>
      </w:r>
    </w:p>
    <w:p w14:paraId="776FEA3C" w14:textId="77777777" w:rsidR="006B6D98" w:rsidRDefault="006B6D98" w:rsidP="006B6D98">
      <w:pPr>
        <w:pStyle w:val="teiab"/>
      </w:pPr>
      <w:r>
        <w:t>Szpomeni</w:t>
      </w:r>
      <w:r w:rsidRPr="00DC2806">
        <w:t>ſ</w:t>
      </w:r>
      <w:r>
        <w:t>ze kersesenik zre</w:t>
      </w:r>
      <w:r w:rsidRPr="00AA2607">
        <w:rPr>
          <w:rStyle w:val="Naslovknjige"/>
        </w:rPr>
        <w:t xml:space="preserve"> </w:t>
      </w:r>
      <w:r w:rsidRPr="00D776BD">
        <w:rPr>
          <w:rStyle w:val="teiabbr"/>
        </w:rPr>
        <w:t>Xtu͠s</w:t>
      </w:r>
      <w:r>
        <w:br/>
        <w:t>seve szmerti ino gori v</w:t>
      </w:r>
      <w:r w:rsidRPr="00DC2806">
        <w:t>ſ</w:t>
      </w:r>
      <w:r>
        <w:t>ztanenya, zá-</w:t>
      </w:r>
      <w:r>
        <w:br/>
        <w:t xml:space="preserve">to vszigdárga hváli. Szmilui nam </w:t>
      </w:r>
      <w:r w:rsidRPr="00DC2806">
        <w:t>ſ</w:t>
      </w:r>
      <w:r>
        <w:t>ze</w:t>
      </w:r>
      <w:r>
        <w:br/>
        <w:t>Bough.</w:t>
      </w:r>
    </w:p>
    <w:p w14:paraId="1B79E6D3" w14:textId="77777777" w:rsidR="006B6D98" w:rsidRDefault="006B6D98" w:rsidP="006B6D98">
      <w:pPr>
        <w:pStyle w:val="teilabel"/>
      </w:pPr>
      <w:r>
        <w:t>2.</w:t>
      </w:r>
    </w:p>
    <w:p w14:paraId="2E98FD34" w14:textId="77777777" w:rsidR="006B6D98" w:rsidRDefault="006B6D98" w:rsidP="006B6D98">
      <w:pPr>
        <w:pStyle w:val="teiab"/>
      </w:pPr>
      <w:r>
        <w:t>Za ná</w:t>
      </w:r>
      <w:r w:rsidRPr="00DC2806">
        <w:t>ſ</w:t>
      </w:r>
      <w:r>
        <w:t xml:space="preserve">z </w:t>
      </w:r>
      <w:r w:rsidRPr="00D776BD">
        <w:rPr>
          <w:rStyle w:val="teiabbr"/>
        </w:rPr>
        <w:t>Xtu͠s</w:t>
      </w:r>
      <w:r>
        <w:t xml:space="preserve"> gori v</w:t>
      </w:r>
      <w:r w:rsidRPr="00DC2806">
        <w:t>ſ</w:t>
      </w:r>
      <w:r>
        <w:t>ztal, kie ná</w:t>
      </w:r>
      <w:r w:rsidRPr="00DC2806">
        <w:t>ſ</w:t>
      </w:r>
      <w:r>
        <w:t>z</w:t>
      </w:r>
      <w:r>
        <w:br/>
        <w:t>v</w:t>
      </w:r>
      <w:r w:rsidRPr="00DC2806">
        <w:t>ſ</w:t>
      </w:r>
      <w:r>
        <w:t xml:space="preserve">ze zvelicsil, </w:t>
      </w:r>
      <w:r w:rsidRPr="00DC2806">
        <w:t>ſ</w:t>
      </w:r>
      <w:r>
        <w:t>zvoim gori v</w:t>
      </w:r>
      <w:r w:rsidRPr="00DC2806">
        <w:t>ſ</w:t>
      </w:r>
      <w:r>
        <w:t>ztane-</w:t>
      </w:r>
      <w:r>
        <w:br/>
        <w:t>nyem, s</w:t>
      </w:r>
      <w:r w:rsidRPr="00A658E4">
        <w:rPr>
          <w:rStyle w:val="teiunclear"/>
        </w:rPr>
        <w:t>?</w:t>
      </w:r>
      <w:r>
        <w:t>tek namje perne</w:t>
      </w:r>
      <w:r w:rsidRPr="00DC2806">
        <w:t>ſ</w:t>
      </w:r>
      <w:r>
        <w:t>zel. Szmilni-</w:t>
      </w:r>
      <w:r>
        <w:br/>
        <w:t>nam</w:t>
      </w:r>
      <w:r w:rsidRPr="00DC2806">
        <w:t>ſ</w:t>
      </w:r>
      <w:r>
        <w:t>ze Bough.</w:t>
      </w:r>
    </w:p>
    <w:p w14:paraId="3E36717B" w14:textId="77777777" w:rsidR="006B6D98" w:rsidRDefault="006B6D98" w:rsidP="006B6D98">
      <w:pPr>
        <w:pStyle w:val="teilabel"/>
      </w:pPr>
      <w:r>
        <w:t>3.</w:t>
      </w:r>
    </w:p>
    <w:p w14:paraId="49AC615C" w14:textId="77777777" w:rsidR="006B6D98" w:rsidRDefault="006B6D98" w:rsidP="006B6D98">
      <w:pPr>
        <w:pStyle w:val="teiab"/>
      </w:pPr>
      <w:r>
        <w:t>A nad tem</w:t>
      </w:r>
      <w:r w:rsidRPr="00DC2806">
        <w:t>ſ</w:t>
      </w:r>
      <w:r>
        <w:t>ze raduimo, i Bougha v</w:t>
      </w:r>
      <w:r w:rsidRPr="00DC2806">
        <w:t>ſ</w:t>
      </w:r>
      <w:r>
        <w:t>zi</w:t>
      </w:r>
      <w:r>
        <w:br/>
        <w:t>hvalimo, cse</w:t>
      </w:r>
      <w:r w:rsidRPr="00DC2806">
        <w:t>ſ</w:t>
      </w:r>
      <w:r>
        <w:t>ztimoga vi</w:t>
      </w:r>
      <w:r w:rsidRPr="00DC2806">
        <w:t>ſ</w:t>
      </w:r>
      <w:r>
        <w:t>zoko kai se-</w:t>
      </w:r>
      <w:r>
        <w:br/>
        <w:t>bé</w:t>
      </w:r>
      <w:r w:rsidRPr="00DC2806">
        <w:t>ſ</w:t>
      </w:r>
      <w:r>
        <w:t xml:space="preserve">za vabimo szmiluinam </w:t>
      </w:r>
      <w:r w:rsidRPr="00DC2806">
        <w:t>ſ</w:t>
      </w:r>
      <w:r>
        <w:t>ze Bough.</w:t>
      </w:r>
    </w:p>
    <w:p w14:paraId="751FF2EA" w14:textId="77777777" w:rsidR="006B6D98" w:rsidRDefault="006B6D98" w:rsidP="006B6D98">
      <w:pPr>
        <w:pStyle w:val="teilabel"/>
      </w:pPr>
      <w:r>
        <w:t>4.</w:t>
      </w:r>
    </w:p>
    <w:p w14:paraId="65B6FBCF" w14:textId="77777777" w:rsidR="006B6D98" w:rsidRDefault="006B6D98" w:rsidP="006B6D98">
      <w:pPr>
        <w:pStyle w:val="teiab"/>
      </w:pPr>
      <w:r>
        <w:t>Lűbézen preveliko Boug nám zse-</w:t>
      </w:r>
      <w:r>
        <w:br/>
        <w:t>bé</w:t>
      </w:r>
      <w:r w:rsidRPr="00DC2806">
        <w:t>ſ</w:t>
      </w:r>
      <w:r>
        <w:t xml:space="preserve">z pokàza, vrága to </w:t>
      </w:r>
      <w:r w:rsidRPr="00DC2806">
        <w:t>ſ</w:t>
      </w:r>
      <w:r>
        <w:t>zmert i pekel,</w:t>
      </w:r>
      <w:r>
        <w:br/>
        <w:t xml:space="preserve">kai </w:t>
      </w:r>
      <w:r w:rsidRPr="00DC2806">
        <w:t>ſ</w:t>
      </w:r>
      <w:r>
        <w:t>zin Bosi ovladal szmilui</w:t>
      </w:r>
      <w:r>
        <w:br/>
        <w:t>nam</w:t>
      </w:r>
      <w:r w:rsidRPr="00DC2806">
        <w:t>ſ</w:t>
      </w:r>
      <w:r>
        <w:t xml:space="preserve">ze Bough. </w:t>
      </w:r>
    </w:p>
    <w:p w14:paraId="37E71755" w14:textId="77777777" w:rsidR="006B6D98" w:rsidRDefault="006B6D98" w:rsidP="006B6D98">
      <w:pPr>
        <w:pStyle w:val="teiab"/>
      </w:pPr>
    </w:p>
    <w:p w14:paraId="3776D745" w14:textId="77777777" w:rsidR="006B6D98" w:rsidRDefault="006B6D98" w:rsidP="006B6D98">
      <w:pPr>
        <w:rPr>
          <w:color w:val="C0504D" w:themeColor="accent2"/>
          <w:lang w:eastAsia="x-none"/>
        </w:rPr>
      </w:pPr>
      <w:r>
        <w:br w:type="page"/>
      </w:r>
    </w:p>
    <w:p w14:paraId="652D3F2A" w14:textId="77777777" w:rsidR="006B6D98" w:rsidRDefault="006B6D98" w:rsidP="006B6D98">
      <w:r>
        <w:lastRenderedPageBreak/>
        <w:t>/108v/</w:t>
      </w:r>
    </w:p>
    <w:p w14:paraId="13DD2AF1" w14:textId="77777777" w:rsidR="006B6D98" w:rsidRDefault="006B6D98" w:rsidP="006B6D98">
      <w:pPr>
        <w:pStyle w:val="teifwPageNum"/>
      </w:pPr>
      <w:r>
        <w:t>223</w:t>
      </w:r>
    </w:p>
    <w:p w14:paraId="26C51C9F" w14:textId="77777777" w:rsidR="006B6D98" w:rsidRDefault="006B6D98" w:rsidP="006B6D98">
      <w:pPr>
        <w:pStyle w:val="teilabel"/>
      </w:pPr>
      <w:r>
        <w:t>5.</w:t>
      </w:r>
    </w:p>
    <w:p w14:paraId="72E7B4A9" w14:textId="77777777" w:rsidR="006B6D98" w:rsidRDefault="006B6D98" w:rsidP="006B6D98">
      <w:pPr>
        <w:pStyle w:val="teiab"/>
      </w:pPr>
      <w:r>
        <w:t>Ár v</w:t>
      </w:r>
      <w:r w:rsidRPr="00DC2806">
        <w:t>ſ</w:t>
      </w:r>
      <w:r>
        <w:t>zi je</w:t>
      </w:r>
      <w:r w:rsidRPr="00DC2806">
        <w:t>ſ</w:t>
      </w:r>
      <w:r>
        <w:t>zmo kerscseniki, i peklén</w:t>
      </w:r>
      <w:r w:rsidRPr="00DC2806">
        <w:t>ſ</w:t>
      </w:r>
      <w:r>
        <w:t>zki</w:t>
      </w:r>
      <w:r>
        <w:br/>
        <w:t xml:space="preserve">voznicki, potoi csemérnoi </w:t>
      </w:r>
      <w:r w:rsidRPr="00DC2806">
        <w:t>ſ</w:t>
      </w:r>
      <w:r>
        <w:t xml:space="preserve">zmerti, </w:t>
      </w:r>
      <w:r w:rsidRPr="00DC2806">
        <w:t>ſ</w:t>
      </w:r>
      <w:r>
        <w:t>zkvár-</w:t>
      </w:r>
      <w:r>
        <w:br/>
        <w:t>jenya v</w:t>
      </w:r>
      <w:r w:rsidRPr="00DC2806">
        <w:t>ſ</w:t>
      </w:r>
      <w:r>
        <w:t xml:space="preserve">zi </w:t>
      </w:r>
      <w:r w:rsidRPr="00DC2806">
        <w:t>ſ</w:t>
      </w:r>
      <w:r>
        <w:t>zinove. Szmilui nam</w:t>
      </w:r>
      <w:r w:rsidRPr="00DC2806">
        <w:t>ſ</w:t>
      </w:r>
      <w:r>
        <w:t>ze Bough.</w:t>
      </w:r>
    </w:p>
    <w:p w14:paraId="3E0A9A60" w14:textId="77777777" w:rsidR="006B6D98" w:rsidRDefault="006B6D98" w:rsidP="006B6D98">
      <w:pPr>
        <w:pStyle w:val="teilabel"/>
      </w:pPr>
      <w:r>
        <w:t>6.</w:t>
      </w:r>
    </w:p>
    <w:p w14:paraId="37D12CC4" w14:textId="77777777" w:rsidR="006B6D98" w:rsidRDefault="006B6D98" w:rsidP="006B6D98">
      <w:pPr>
        <w:pStyle w:val="teiab"/>
      </w:pPr>
      <w:r>
        <w:t xml:space="preserve">Szilen Vitéz te </w:t>
      </w:r>
      <w:r w:rsidRPr="00D776BD">
        <w:rPr>
          <w:rStyle w:val="teiabbr"/>
        </w:rPr>
        <w:t>Xtu͠s</w:t>
      </w:r>
      <w:r>
        <w:t>, Ocsa Bouga</w:t>
      </w:r>
      <w:r>
        <w:br/>
      </w:r>
      <w:r w:rsidRPr="00DC2806">
        <w:t>ſ</w:t>
      </w:r>
      <w:r>
        <w:t xml:space="preserve">zéti </w:t>
      </w:r>
      <w:r w:rsidRPr="00DC2806">
        <w:t>ſ</w:t>
      </w:r>
      <w:r>
        <w:t>zin, pride nás zvelicsati, od</w:t>
      </w:r>
      <w:r>
        <w:br/>
        <w:t>Vrága mentuvati, Szmilui nam</w:t>
      </w:r>
      <w:r w:rsidRPr="00DC2806">
        <w:t>ſ</w:t>
      </w:r>
      <w:r>
        <w:t>ze Bough.</w:t>
      </w:r>
    </w:p>
    <w:p w14:paraId="6EAF3783" w14:textId="77777777" w:rsidR="006B6D98" w:rsidRDefault="006B6D98" w:rsidP="006B6D98">
      <w:pPr>
        <w:pStyle w:val="teilabel"/>
      </w:pPr>
      <w:r>
        <w:t>7.</w:t>
      </w:r>
    </w:p>
    <w:p w14:paraId="52F19466" w14:textId="77777777" w:rsidR="006B6D98" w:rsidRDefault="006B6D98" w:rsidP="006B6D98">
      <w:pPr>
        <w:pStyle w:val="teiab"/>
      </w:pPr>
      <w:r>
        <w:t>Za ná</w:t>
      </w:r>
      <w:r w:rsidRPr="00DC2806">
        <w:t>ſ</w:t>
      </w:r>
      <w:r>
        <w:t>zie v</w:t>
      </w:r>
      <w:r w:rsidRPr="00DC2806">
        <w:t>ſ</w:t>
      </w:r>
      <w:r>
        <w:t xml:space="preserve">zei </w:t>
      </w:r>
      <w:r w:rsidRPr="00DC2806">
        <w:t>ſ</w:t>
      </w:r>
      <w:r>
        <w:t>zmert podiel, da na</w:t>
      </w:r>
      <w:r>
        <w:br/>
        <w:t>krisie vi</w:t>
      </w:r>
      <w:r w:rsidRPr="00DC2806">
        <w:t>ſ</w:t>
      </w:r>
      <w:r>
        <w:t xml:space="preserve">zil, </w:t>
      </w:r>
      <w:r w:rsidRPr="00DC2806">
        <w:t>ſ</w:t>
      </w:r>
      <w:r>
        <w:t>zámie te dugh nad platil,</w:t>
      </w:r>
      <w:r>
        <w:br/>
        <w:t>kaie Bough bil obecsal. Szmilui nam</w:t>
      </w:r>
      <w:r w:rsidRPr="00DC2806">
        <w:t>ſ</w:t>
      </w:r>
      <w:r>
        <w:t xml:space="preserve">ze </w:t>
      </w:r>
      <w:r w:rsidRPr="00EE2A00">
        <w:rPr>
          <w:rStyle w:val="teiabbr"/>
        </w:rPr>
        <w:t>B</w:t>
      </w:r>
      <w:r>
        <w:t>.</w:t>
      </w:r>
    </w:p>
    <w:p w14:paraId="18D6F7FB" w14:textId="77777777" w:rsidR="006B6D98" w:rsidRDefault="006B6D98" w:rsidP="006B6D98">
      <w:pPr>
        <w:pStyle w:val="teilabel"/>
      </w:pPr>
      <w:r>
        <w:t>8.</w:t>
      </w:r>
    </w:p>
    <w:p w14:paraId="09F41361" w14:textId="77777777" w:rsidR="006B6D98" w:rsidRDefault="006B6D98" w:rsidP="006B6D98">
      <w:pPr>
        <w:pStyle w:val="teiab"/>
      </w:pPr>
      <w:r w:rsidRPr="00900136">
        <w:rPr>
          <w:rStyle w:val="teiunclear"/>
        </w:rPr>
        <w:t>?</w:t>
      </w:r>
      <w:r>
        <w:t>i kako kigda dávno te oseas Pro-</w:t>
      </w:r>
      <w:r>
        <w:br/>
        <w:t xml:space="preserve">phéta, kakie to </w:t>
      </w:r>
      <w:r w:rsidRPr="00DC2806">
        <w:t>ſ</w:t>
      </w:r>
      <w:r>
        <w:t>zmert obladal te</w:t>
      </w:r>
      <w:r>
        <w:br/>
      </w:r>
      <w:r w:rsidRPr="00EE2A00">
        <w:rPr>
          <w:rStyle w:val="teiabbr"/>
        </w:rPr>
        <w:t>Xtu͠sſem</w:t>
      </w:r>
      <w:r>
        <w:rPr>
          <w:rStyle w:val="teiabbr"/>
        </w:rPr>
        <w:t xml:space="preserve"> </w:t>
      </w:r>
      <w:r>
        <w:t>popi</w:t>
      </w:r>
      <w:r w:rsidRPr="00DC2806">
        <w:t>ſ</w:t>
      </w:r>
      <w:r>
        <w:t xml:space="preserve">zal </w:t>
      </w:r>
      <w:r w:rsidRPr="00EE2A00">
        <w:rPr>
          <w:rStyle w:val="teiabbr"/>
        </w:rPr>
        <w:t>Sz. n. B.</w:t>
      </w:r>
      <w:r>
        <w:t xml:space="preserve"> </w:t>
      </w:r>
    </w:p>
    <w:p w14:paraId="739836BE" w14:textId="77777777" w:rsidR="006B6D98" w:rsidRDefault="006B6D98" w:rsidP="006B6D98">
      <w:pPr>
        <w:pStyle w:val="teilabel"/>
      </w:pPr>
      <w:r>
        <w:t>9.</w:t>
      </w:r>
    </w:p>
    <w:p w14:paraId="3179144E" w14:textId="77777777" w:rsidR="006B6D98" w:rsidRDefault="006B6D98" w:rsidP="006B6D98">
      <w:pPr>
        <w:pStyle w:val="teiab"/>
        <w:rPr>
          <w:rStyle w:val="teiabbr"/>
        </w:rPr>
      </w:pPr>
      <w:r>
        <w:t xml:space="preserve">Rusna oh ti </w:t>
      </w:r>
      <w:r w:rsidRPr="00DC2806">
        <w:t>ſ</w:t>
      </w:r>
      <w:r>
        <w:t xml:space="preserve">ztrasna </w:t>
      </w:r>
      <w:r w:rsidRPr="00DC2806">
        <w:t>ſ</w:t>
      </w:r>
      <w:r>
        <w:t>zmert, hocsem</w:t>
      </w:r>
      <w:r>
        <w:br/>
        <w:t>biti ja</w:t>
      </w:r>
      <w:r w:rsidRPr="00DC2806">
        <w:t>ſ</w:t>
      </w:r>
      <w:r>
        <w:t xml:space="preserve">z tva </w:t>
      </w:r>
      <w:r w:rsidRPr="00DC2806">
        <w:t>ſ</w:t>
      </w:r>
      <w:r>
        <w:t>zmert, pekel tve ovlá-</w:t>
      </w:r>
      <w:r>
        <w:br/>
        <w:t xml:space="preserve">danye </w:t>
      </w:r>
      <w:r w:rsidRPr="00DC2806">
        <w:t>ſ</w:t>
      </w:r>
      <w:r>
        <w:t xml:space="preserve">zkvarienye I potrenye. </w:t>
      </w:r>
      <w:r w:rsidRPr="00EE2A00">
        <w:rPr>
          <w:rStyle w:val="teiabbr"/>
        </w:rPr>
        <w:t>Sz. n. B.</w:t>
      </w:r>
    </w:p>
    <w:p w14:paraId="0D0CC2CA" w14:textId="77777777" w:rsidR="006B6D98" w:rsidRDefault="006B6D98" w:rsidP="006B6D98">
      <w:pPr>
        <w:pStyle w:val="teilabel"/>
      </w:pPr>
      <w:r>
        <w:t>10.</w:t>
      </w:r>
    </w:p>
    <w:p w14:paraId="3D9979AD" w14:textId="77777777" w:rsidR="006B6D98" w:rsidRDefault="006B6D98" w:rsidP="006B6D98">
      <w:pPr>
        <w:pStyle w:val="teiab"/>
      </w:pPr>
      <w:r>
        <w:t>I csudno voiuvanye boű med Sitkom</w:t>
      </w:r>
    </w:p>
    <w:p w14:paraId="43DDC7D3" w14:textId="77777777" w:rsidR="006B6D98" w:rsidRDefault="006B6D98" w:rsidP="006B6D98">
      <w:pPr>
        <w:pStyle w:val="teicatch-word1"/>
      </w:pPr>
      <w:r>
        <w:t xml:space="preserve">I </w:t>
      </w:r>
      <w:r w:rsidRPr="00DC2806">
        <w:t>ſ</w:t>
      </w:r>
      <w:r>
        <w:t>zmertjou</w:t>
      </w:r>
    </w:p>
    <w:p w14:paraId="2E47CBA9" w14:textId="77777777" w:rsidR="006B6D98" w:rsidRDefault="006B6D98" w:rsidP="006B6D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135CDC5A" w14:textId="77777777" w:rsidR="006B6D98" w:rsidRDefault="006B6D98" w:rsidP="006B6D98">
      <w:r>
        <w:lastRenderedPageBreak/>
        <w:t>/109r/</w:t>
      </w:r>
    </w:p>
    <w:p w14:paraId="6C7E26E2" w14:textId="77777777" w:rsidR="006B6D98" w:rsidRDefault="006B6D98" w:rsidP="006B6D98">
      <w:pPr>
        <w:pStyle w:val="teifwPageNum"/>
      </w:pPr>
      <w:r>
        <w:t>224</w:t>
      </w:r>
    </w:p>
    <w:p w14:paraId="3EA6A32A" w14:textId="77777777" w:rsidR="006B6D98" w:rsidRDefault="006B6D98" w:rsidP="006B6D98">
      <w:pPr>
        <w:pStyle w:val="teiab"/>
      </w:pPr>
      <w:r>
        <w:t xml:space="preserve">I </w:t>
      </w:r>
      <w:r w:rsidRPr="00DC2806">
        <w:t>ſ</w:t>
      </w:r>
      <w:r>
        <w:t xml:space="preserve">zmertyou, kai onedva tak mocsno, </w:t>
      </w:r>
      <w:r w:rsidRPr="00DC2806">
        <w:t>ſ</w:t>
      </w:r>
      <w:r>
        <w:t>zilno</w:t>
      </w:r>
      <w:r>
        <w:br/>
        <w:t>vkűpe udari</w:t>
      </w:r>
      <w:r w:rsidRPr="00DC2806">
        <w:t>ſ</w:t>
      </w:r>
      <w:r>
        <w:t>zta. Smzilni nam</w:t>
      </w:r>
      <w:r w:rsidRPr="00DC2806">
        <w:t>ſ</w:t>
      </w:r>
      <w:r>
        <w:t>ze Bough.</w:t>
      </w:r>
    </w:p>
    <w:p w14:paraId="19CE4DDD" w14:textId="77777777" w:rsidR="006B6D98" w:rsidRDefault="006B6D98" w:rsidP="006B6D98">
      <w:pPr>
        <w:pStyle w:val="teilabel"/>
      </w:pPr>
      <w:r>
        <w:t>11.</w:t>
      </w:r>
    </w:p>
    <w:p w14:paraId="1A8DD554" w14:textId="77777777" w:rsidR="006B6D98" w:rsidRDefault="006B6D98" w:rsidP="006B6D98">
      <w:pPr>
        <w:pStyle w:val="teiab"/>
      </w:pPr>
      <w:r>
        <w:t>Voi</w:t>
      </w:r>
      <w:r w:rsidRPr="00DC2806">
        <w:t>ſ</w:t>
      </w:r>
      <w:r>
        <w:t xml:space="preserve">zke takve nei bilou, gda </w:t>
      </w:r>
      <w:r w:rsidRPr="00D776BD">
        <w:rPr>
          <w:rStyle w:val="teiabbr"/>
        </w:rPr>
        <w:t>Xtu͠s</w:t>
      </w:r>
      <w:r>
        <w:t xml:space="preserve"> </w:t>
      </w:r>
      <w:r w:rsidRPr="00DC2806">
        <w:t>ſ</w:t>
      </w:r>
      <w:r>
        <w:t>zvojov</w:t>
      </w:r>
      <w:r>
        <w:br/>
      </w:r>
      <w:r w:rsidRPr="00DC2806">
        <w:t>ſ</w:t>
      </w:r>
      <w:r>
        <w:t xml:space="preserve">zmertyov, te vecsno </w:t>
      </w:r>
      <w:r w:rsidRPr="00DC2806">
        <w:t>ſ</w:t>
      </w:r>
      <w:r>
        <w:t>zmert zadavi, i nam</w:t>
      </w:r>
      <w:r>
        <w:br/>
        <w:t>Nebé</w:t>
      </w:r>
      <w:r w:rsidRPr="00DC2806">
        <w:t>ſ</w:t>
      </w:r>
      <w:r>
        <w:t>zka dabi Szmilui nam</w:t>
      </w:r>
      <w:r w:rsidRPr="00DC2806">
        <w:t>ſ</w:t>
      </w:r>
      <w:r>
        <w:t xml:space="preserve">ze Bough. </w:t>
      </w:r>
    </w:p>
    <w:p w14:paraId="4E3DBA47" w14:textId="77777777" w:rsidR="006B6D98" w:rsidRDefault="006B6D98" w:rsidP="006B6D98">
      <w:pPr>
        <w:pStyle w:val="teilabel"/>
      </w:pPr>
      <w:r>
        <w:t>12.</w:t>
      </w:r>
    </w:p>
    <w:p w14:paraId="31200990" w14:textId="77777777" w:rsidR="006B6D98" w:rsidRDefault="006B6D98" w:rsidP="006B6D98">
      <w:pPr>
        <w:pStyle w:val="teiab"/>
      </w:pPr>
      <w:r>
        <w:t xml:space="preserve">Skropicse pred rodgyenyem </w:t>
      </w:r>
      <w:r w:rsidRPr="00900136">
        <w:rPr>
          <w:rStyle w:val="teiabbr"/>
        </w:rPr>
        <w:t>Xtu͠sſevim</w:t>
      </w:r>
      <w:r>
        <w:t xml:space="preserve"> pelni-</w:t>
      </w:r>
      <w:r>
        <w:br/>
        <w:t>ke, kaibi te vboini Angyel, nebil onda</w:t>
      </w:r>
      <w:r>
        <w:br/>
        <w:t>nistar klal Szmilui nam</w:t>
      </w:r>
      <w:r w:rsidRPr="00DC2806">
        <w:t>ſ</w:t>
      </w:r>
      <w:r>
        <w:t>ze Bough.</w:t>
      </w:r>
    </w:p>
    <w:p w14:paraId="351BB600" w14:textId="77777777" w:rsidR="006B6D98" w:rsidRDefault="006B6D98" w:rsidP="006B6D98">
      <w:pPr>
        <w:pStyle w:val="teilabel"/>
      </w:pPr>
      <w:r>
        <w:t>13.</w:t>
      </w:r>
    </w:p>
    <w:p w14:paraId="0321EBEE" w14:textId="77777777" w:rsidR="006B6D98" w:rsidRDefault="006B6D98" w:rsidP="006B6D98">
      <w:pPr>
        <w:pStyle w:val="teiab"/>
      </w:pPr>
      <w:r>
        <w:t xml:space="preserve">Toie vprávdi kázalo, </w:t>
      </w:r>
      <w:r w:rsidRPr="00900136">
        <w:rPr>
          <w:rStyle w:val="teiabbr"/>
        </w:rPr>
        <w:t>Xtu͠sſevo</w:t>
      </w:r>
      <w:r>
        <w:t xml:space="preserve"> drágo</w:t>
      </w:r>
      <w:r>
        <w:br/>
        <w:t xml:space="preserve">kero, te oveze kero korero </w:t>
      </w:r>
      <w:r w:rsidRPr="00DC2806">
        <w:t>ſ</w:t>
      </w:r>
      <w:r>
        <w:t xml:space="preserve">ztási </w:t>
      </w:r>
      <w:r w:rsidRPr="00DC2806">
        <w:t>ſ</w:t>
      </w:r>
      <w:r>
        <w:t>zapre-</w:t>
      </w:r>
      <w:r>
        <w:br/>
        <w:t>leali Szmilui nam</w:t>
      </w:r>
      <w:r w:rsidRPr="00DC2806">
        <w:t>ſ</w:t>
      </w:r>
      <w:r>
        <w:t>ze Bough.</w:t>
      </w:r>
    </w:p>
    <w:p w14:paraId="4764B957" w14:textId="77777777" w:rsidR="006B6D98" w:rsidRDefault="006B6D98" w:rsidP="006B6D98">
      <w:pPr>
        <w:pStyle w:val="teilabel"/>
      </w:pPr>
      <w:r>
        <w:t>14.</w:t>
      </w:r>
    </w:p>
    <w:p w14:paraId="7E271B11" w14:textId="77777777" w:rsidR="006B6D98" w:rsidRDefault="006B6D98" w:rsidP="006B6D98">
      <w:pPr>
        <w:pStyle w:val="teiab"/>
      </w:pPr>
      <w:r>
        <w:t>Radi boimo záto v</w:t>
      </w:r>
      <w:r w:rsidRPr="00DC2806">
        <w:t>ſ</w:t>
      </w:r>
      <w:r>
        <w:t xml:space="preserve">zi, da če </w:t>
      </w:r>
      <w:r w:rsidRPr="00D776BD">
        <w:rPr>
          <w:rStyle w:val="teiabbr"/>
        </w:rPr>
        <w:t>Xtu͠s</w:t>
      </w:r>
      <w:r>
        <w:t xml:space="preserve"> vse</w:t>
      </w:r>
      <w:r>
        <w:br/>
        <w:t>nám dán, ta vűzmena ovesicza za grehe</w:t>
      </w:r>
      <w:r>
        <w:br/>
        <w:t>v</w:t>
      </w:r>
      <w:r w:rsidRPr="00DC2806">
        <w:t>ſ</w:t>
      </w:r>
      <w:r>
        <w:t xml:space="preserve">zega </w:t>
      </w:r>
      <w:r w:rsidRPr="00DC2806">
        <w:t>ſ</w:t>
      </w:r>
      <w:r>
        <w:t>zveita Szmilui nam</w:t>
      </w:r>
      <w:r w:rsidRPr="00DC2806">
        <w:t>ſ</w:t>
      </w:r>
      <w:r>
        <w:t>ze Bough.</w:t>
      </w:r>
    </w:p>
    <w:p w14:paraId="3D465190" w14:textId="77777777" w:rsidR="006B6D98" w:rsidRDefault="006B6D98" w:rsidP="006B6D98">
      <w:pPr>
        <w:pStyle w:val="teilabel"/>
      </w:pPr>
      <w:r>
        <w:t>15.</w:t>
      </w:r>
    </w:p>
    <w:p w14:paraId="4DB3DADA" w14:textId="77777777" w:rsidR="006B6D98" w:rsidRDefault="006B6D98" w:rsidP="006B6D98">
      <w:pPr>
        <w:pStyle w:val="teiab"/>
      </w:pPr>
      <w:r>
        <w:t>Ák bi vnyem veruval, tomu nemse</w:t>
      </w:r>
      <w:r>
        <w:br/>
        <w:t>skoditi, niti se Angyel vboini, ni v</w:t>
      </w:r>
      <w:r w:rsidRPr="00DC2806">
        <w:t>ſ</w:t>
      </w:r>
      <w:r>
        <w:t>zi</w:t>
      </w:r>
      <w:r>
        <w:br/>
        <w:t>vrázie peklén</w:t>
      </w:r>
      <w:r w:rsidRPr="00DC2806">
        <w:t>ſ</w:t>
      </w:r>
      <w:r>
        <w:t>zki. Szmilui nam</w:t>
      </w:r>
      <w:r w:rsidRPr="00DC2806">
        <w:t>ſ</w:t>
      </w:r>
      <w:r>
        <w:t xml:space="preserve">ze Bough. </w:t>
      </w:r>
    </w:p>
    <w:p w14:paraId="07DFB95C" w14:textId="77777777" w:rsidR="006B6D98" w:rsidRDefault="006B6D98" w:rsidP="006B6D98">
      <w:pPr>
        <w:pStyle w:val="teilabel"/>
      </w:pPr>
      <w:r>
        <w:t>16.</w:t>
      </w:r>
    </w:p>
    <w:p w14:paraId="2CD6C1EF" w14:textId="77777777" w:rsidR="006B6D98" w:rsidRDefault="006B6D98" w:rsidP="006B6D98">
      <w:pPr>
        <w:pStyle w:val="teiab"/>
      </w:pPr>
      <w:r>
        <w:t xml:space="preserve">Ne dicsimo </w:t>
      </w:r>
      <w:r w:rsidRPr="00900136">
        <w:rPr>
          <w:rStyle w:val="teiabbr"/>
        </w:rPr>
        <w:t>Xtu͠sa</w:t>
      </w:r>
      <w:r>
        <w:t>, v</w:t>
      </w:r>
      <w:r w:rsidRPr="00DC2806">
        <w:t>ſ</w:t>
      </w:r>
      <w:r>
        <w:t xml:space="preserve">zega </w:t>
      </w:r>
      <w:r w:rsidRPr="00DC2806">
        <w:t>ſ</w:t>
      </w:r>
      <w:r>
        <w:t>zercza nas-</w:t>
      </w:r>
      <w:r>
        <w:br/>
      </w:r>
      <w:r w:rsidRPr="00DC2806">
        <w:t>ſ</w:t>
      </w:r>
      <w:r>
        <w:t>ega, n ate den imeniti, vsedanje da</w:t>
      </w:r>
      <w:r w:rsidRPr="00DC2806">
        <w:t>ſ</w:t>
      </w:r>
      <w:r>
        <w:t>ze</w:t>
      </w:r>
      <w:r>
        <w:br/>
        <w:t xml:space="preserve">hváli. </w:t>
      </w:r>
      <w:r w:rsidRPr="00900136">
        <w:rPr>
          <w:rStyle w:val="teiabbr"/>
        </w:rPr>
        <w:t>Sz. n. B.</w:t>
      </w:r>
      <w:r>
        <w:t xml:space="preserve"> </w:t>
      </w:r>
    </w:p>
    <w:p w14:paraId="45DABA8D" w14:textId="77777777" w:rsidR="006B6D98" w:rsidRDefault="006B6D98" w:rsidP="006B6D98">
      <w:pPr>
        <w:pStyle w:val="teicatch-word1"/>
      </w:pPr>
      <w:r>
        <w:t xml:space="preserve">17. </w:t>
      </w:r>
    </w:p>
    <w:p w14:paraId="73338D0F" w14:textId="77777777" w:rsidR="006B6D98" w:rsidRDefault="006B6D98" w:rsidP="006B6D98">
      <w:pPr>
        <w:rPr>
          <w:color w:val="C0504D" w:themeColor="accent2"/>
          <w:lang w:val="en-GB" w:eastAsia="x-none"/>
        </w:rPr>
      </w:pPr>
      <w:r>
        <w:br w:type="page"/>
      </w:r>
    </w:p>
    <w:p w14:paraId="1BB7707D" w14:textId="77777777" w:rsidR="006B6D98" w:rsidRDefault="006B6D98" w:rsidP="006B6D98">
      <w:r>
        <w:lastRenderedPageBreak/>
        <w:t>/109v/</w:t>
      </w:r>
    </w:p>
    <w:p w14:paraId="67631E96" w14:textId="77777777" w:rsidR="006B6D98" w:rsidRDefault="006B6D98" w:rsidP="006B6D98">
      <w:pPr>
        <w:pStyle w:val="teifwPageNum"/>
      </w:pPr>
      <w:r>
        <w:t>225</w:t>
      </w:r>
    </w:p>
    <w:p w14:paraId="60993CA7" w14:textId="77777777" w:rsidR="006B6D98" w:rsidRDefault="006B6D98" w:rsidP="006B6D98">
      <w:pPr>
        <w:pStyle w:val="teilabel"/>
      </w:pPr>
      <w:r>
        <w:t>17.</w:t>
      </w:r>
    </w:p>
    <w:p w14:paraId="71B8BC8A" w14:textId="77777777" w:rsidR="006B6D98" w:rsidRDefault="006B6D98" w:rsidP="006B6D98">
      <w:pPr>
        <w:pStyle w:val="teiab"/>
      </w:pPr>
      <w:r>
        <w:t>Selelie na</w:t>
      </w:r>
      <w:r w:rsidRPr="00DC2806">
        <w:t>ſ</w:t>
      </w:r>
      <w:r>
        <w:t xml:space="preserve">z </w:t>
      </w:r>
      <w:r w:rsidRPr="00DC2806">
        <w:t>ſ</w:t>
      </w:r>
      <w:r>
        <w:t xml:space="preserve">zvom </w:t>
      </w:r>
      <w:r w:rsidRPr="00DC2806">
        <w:t>ſ</w:t>
      </w:r>
      <w:r>
        <w:t>zmergyov za ob</w:t>
      </w:r>
      <w:r w:rsidRPr="00DC2806">
        <w:t>ſ</w:t>
      </w:r>
      <w:r>
        <w:t>ztom mentu-</w:t>
      </w:r>
      <w:r>
        <w:br/>
        <w:t xml:space="preserve">vati, od Vrága ino greha, vekivecsna </w:t>
      </w:r>
      <w:r w:rsidRPr="00DC2806">
        <w:t>ſ</w:t>
      </w:r>
      <w:r>
        <w:t>zkvár-</w:t>
      </w:r>
      <w:r>
        <w:br/>
        <w:t>jenya Szmilui nam</w:t>
      </w:r>
      <w:r w:rsidRPr="00DC2806">
        <w:t>ſ</w:t>
      </w:r>
      <w:r>
        <w:t>ze Bough.</w:t>
      </w:r>
    </w:p>
    <w:p w14:paraId="5725ED39" w14:textId="77777777" w:rsidR="006B6D98" w:rsidRDefault="006B6D98" w:rsidP="006B6D98">
      <w:pPr>
        <w:pStyle w:val="teilabel"/>
      </w:pPr>
      <w:r>
        <w:t>18.</w:t>
      </w:r>
    </w:p>
    <w:p w14:paraId="650A7D8B" w14:textId="77777777" w:rsidR="006B6D98" w:rsidRDefault="006B6D98" w:rsidP="006B6D98">
      <w:pPr>
        <w:pStyle w:val="teiab"/>
      </w:pPr>
      <w:r>
        <w:t>Tebi záto csé</w:t>
      </w:r>
      <w:r w:rsidRPr="00DC2806">
        <w:t>ſ</w:t>
      </w:r>
      <w:r>
        <w:t xml:space="preserve">ze hvála, </w:t>
      </w:r>
      <w:r w:rsidRPr="0039608F">
        <w:t>vigd</w:t>
      </w:r>
      <w:r>
        <w:t>á</w:t>
      </w:r>
      <w:r w:rsidRPr="0039608F">
        <w:t>r nepreſzt</w:t>
      </w:r>
      <w:r>
        <w:t>á</w:t>
      </w:r>
      <w:r w:rsidRPr="0039608F">
        <w:t>no</w:t>
      </w:r>
      <w:r>
        <w:t>-</w:t>
      </w:r>
      <w:r>
        <w:br/>
        <w:t>ma, tebé mi v</w:t>
      </w:r>
      <w:r w:rsidRPr="00DC2806">
        <w:t>ſ</w:t>
      </w:r>
      <w:r>
        <w:t xml:space="preserve">zi dicsimo, I gori zvisavamo </w:t>
      </w:r>
      <w:r w:rsidRPr="000C5343">
        <w:rPr>
          <w:rStyle w:val="teiabbr"/>
        </w:rPr>
        <w:t>S.</w:t>
      </w:r>
    </w:p>
    <w:p w14:paraId="5E7F3588" w14:textId="77777777" w:rsidR="006B6D98" w:rsidRDefault="006B6D98" w:rsidP="006B6D98">
      <w:pPr>
        <w:pStyle w:val="teilabel"/>
      </w:pPr>
      <w:r>
        <w:t>19.</w:t>
      </w:r>
    </w:p>
    <w:p w14:paraId="51357BCC" w14:textId="77777777" w:rsidR="006B6D98" w:rsidRDefault="006B6D98" w:rsidP="006B6D98">
      <w:pPr>
        <w:pStyle w:val="teiab"/>
      </w:pPr>
      <w:r>
        <w:t>Vero boidi Go</w:t>
      </w:r>
      <w:r w:rsidRPr="00DC2806">
        <w:t>ſ</w:t>
      </w:r>
      <w:r>
        <w:t>zpon Bough od ná</w:t>
      </w:r>
      <w:r w:rsidRPr="00DC2806">
        <w:t>ſ</w:t>
      </w:r>
      <w:r>
        <w:t>z preporocseno,</w:t>
      </w:r>
      <w:r>
        <w:br/>
        <w:t>kai</w:t>
      </w:r>
      <w:r w:rsidRPr="00DC2806">
        <w:t>ſ</w:t>
      </w:r>
      <w:r>
        <w:t xml:space="preserve">zmo mogli I </w:t>
      </w:r>
      <w:r w:rsidRPr="00DC2806">
        <w:t>ſ</w:t>
      </w:r>
      <w:r>
        <w:t>zercza zdai tebi popeivati.</w:t>
      </w:r>
      <w:r>
        <w:br/>
        <w:t>Szmilui nam</w:t>
      </w:r>
      <w:r w:rsidRPr="00DC2806">
        <w:t>ſ</w:t>
      </w:r>
      <w:r>
        <w:t>ze Bough.</w:t>
      </w:r>
    </w:p>
    <w:p w14:paraId="0BDB0F57" w14:textId="77777777" w:rsidR="006B6D98" w:rsidRDefault="006B6D98" w:rsidP="006B6D98">
      <w:pPr>
        <w:pStyle w:val="teilabel"/>
      </w:pPr>
      <w:r>
        <w:t>20.</w:t>
      </w:r>
    </w:p>
    <w:p w14:paraId="6DE821FE" w14:textId="77777777" w:rsidR="006B6D98" w:rsidRDefault="006B6D98" w:rsidP="006B6D98">
      <w:pPr>
        <w:pStyle w:val="teiab"/>
      </w:pPr>
      <w:r>
        <w:t xml:space="preserve">Ládai znami Dűh </w:t>
      </w:r>
      <w:r w:rsidRPr="00DC2806">
        <w:t>ſ</w:t>
      </w:r>
      <w:r>
        <w:t xml:space="preserve">zveti, </w:t>
      </w:r>
      <w:r w:rsidRPr="00DC2806">
        <w:t>ſ</w:t>
      </w:r>
      <w:r>
        <w:t>ztvoimi dár-</w:t>
      </w:r>
      <w:r>
        <w:br/>
        <w:t>mi ná</w:t>
      </w:r>
      <w:r w:rsidRPr="00DC2806">
        <w:t>ſ</w:t>
      </w:r>
      <w:r>
        <w:t>z lűbi, kaibi tou mi vecuvali, da</w:t>
      </w:r>
      <w:r w:rsidRPr="00DC2806">
        <w:t>ſ</w:t>
      </w:r>
      <w:r>
        <w:t>zi</w:t>
      </w:r>
      <w:r>
        <w:br/>
        <w:t>Bough milo</w:t>
      </w:r>
      <w:r w:rsidRPr="00DC2806">
        <w:t>ſ</w:t>
      </w:r>
      <w:r>
        <w:t>ztivni. Szimlui nam</w:t>
      </w:r>
      <w:r w:rsidRPr="00DC2806">
        <w:t>ſ</w:t>
      </w:r>
      <w:r>
        <w:t>ze Bough.</w:t>
      </w:r>
    </w:p>
    <w:p w14:paraId="7D6CFF9C" w14:textId="77777777" w:rsidR="006B6D98" w:rsidRDefault="006B6D98" w:rsidP="006B6D98">
      <w:pPr>
        <w:pStyle w:val="teilabel"/>
      </w:pPr>
      <w:r>
        <w:t>21.</w:t>
      </w:r>
    </w:p>
    <w:p w14:paraId="59970B11" w14:textId="77777777" w:rsidR="006B6D98" w:rsidRDefault="006B6D98" w:rsidP="006B6D98">
      <w:pPr>
        <w:pStyle w:val="teiab"/>
      </w:pPr>
      <w:r>
        <w:t>I záto dái v Nebe</w:t>
      </w:r>
      <w:r w:rsidRPr="00DC2806">
        <w:t>ſ</w:t>
      </w:r>
      <w:r>
        <w:t>zéh prebivanye I rado</w:t>
      </w:r>
      <w:r w:rsidRPr="00DC2806">
        <w:t>ſ</w:t>
      </w:r>
      <w:r>
        <w:t>zt,</w:t>
      </w:r>
      <w:r>
        <w:br/>
        <w:t>da te bomo videli, kako z mósnoga Kralja</w:t>
      </w:r>
      <w:r>
        <w:br/>
        <w:t>Szmilui nam</w:t>
      </w:r>
      <w:r w:rsidRPr="00DC2806">
        <w:t>ſ</w:t>
      </w:r>
      <w:r>
        <w:t>ze Bough.</w:t>
      </w:r>
    </w:p>
    <w:p w14:paraId="12906DB6" w14:textId="77777777" w:rsidR="006B6D98" w:rsidRDefault="006B6D98" w:rsidP="006B6D98">
      <w:pPr>
        <w:pStyle w:val="teilabel"/>
      </w:pPr>
      <w:r>
        <w:t>22.</w:t>
      </w:r>
    </w:p>
    <w:p w14:paraId="49CD8D1F" w14:textId="77777777" w:rsidR="006B6D98" w:rsidRDefault="006B6D98" w:rsidP="006B6D98">
      <w:pPr>
        <w:pStyle w:val="teiab"/>
      </w:pPr>
      <w:r>
        <w:t>Tam</w:t>
      </w:r>
      <w:r w:rsidRPr="00DC2806">
        <w:t>ſ</w:t>
      </w:r>
      <w:r>
        <w:t>zo verni v</w:t>
      </w:r>
      <w:r w:rsidRPr="00DC2806">
        <w:t>ſ</w:t>
      </w:r>
      <w:r>
        <w:t>zi tvoji, ki</w:t>
      </w:r>
      <w:r w:rsidRPr="00DC2806">
        <w:t>ſ</w:t>
      </w:r>
      <w:r>
        <w:t>zo vtebi very-</w:t>
      </w:r>
      <w:r>
        <w:br/>
        <w:t>vali, tebé</w:t>
      </w:r>
      <w:r w:rsidRPr="00DC2806">
        <w:t>ſ</w:t>
      </w:r>
      <w:r>
        <w:t>zo</w:t>
      </w:r>
      <w:r w:rsidRPr="00DC2806">
        <w:t>ſ</w:t>
      </w:r>
      <w:r>
        <w:t xml:space="preserve">ze bojali I na zemli </w:t>
      </w:r>
      <w:r w:rsidRPr="00DC2806">
        <w:t>ſ</w:t>
      </w:r>
      <w:r>
        <w:t>zlűsili.</w:t>
      </w:r>
      <w:r>
        <w:br/>
        <w:t>Szmilui nam</w:t>
      </w:r>
      <w:r w:rsidRPr="00DC2806">
        <w:t>ſ</w:t>
      </w:r>
      <w:r>
        <w:t>ze Bough.</w:t>
      </w:r>
    </w:p>
    <w:p w14:paraId="6DABCC54" w14:textId="77777777" w:rsidR="006B6D98" w:rsidRDefault="006B6D98" w:rsidP="006B6D98">
      <w:pPr>
        <w:pStyle w:val="teicloser"/>
      </w:pPr>
      <w:r>
        <w:t>Amen.</w:t>
      </w:r>
    </w:p>
    <w:p w14:paraId="72CAAC32" w14:textId="77777777" w:rsidR="006B6D98" w:rsidRDefault="006B6D98" w:rsidP="006B6D98">
      <w:pPr>
        <w:pStyle w:val="teicatch-word1"/>
      </w:pPr>
      <w:r>
        <w:t>Aka</w:t>
      </w:r>
      <w:r>
        <w:br w:type="page"/>
      </w:r>
    </w:p>
    <w:p w14:paraId="643CF9C4" w14:textId="77777777" w:rsidR="006B6D98" w:rsidRDefault="006B6D98" w:rsidP="006B6D98">
      <w:r>
        <w:lastRenderedPageBreak/>
        <w:t>/110r/</w:t>
      </w:r>
    </w:p>
    <w:p w14:paraId="1246BAEF" w14:textId="77777777" w:rsidR="006B6D98" w:rsidRDefault="006B6D98" w:rsidP="006B6D98">
      <w:pPr>
        <w:pStyle w:val="teifwPageNum"/>
      </w:pPr>
      <w:r>
        <w:t>226</w:t>
      </w:r>
    </w:p>
    <w:p w14:paraId="3E7E176D" w14:textId="77777777" w:rsidR="006B6D98" w:rsidRDefault="006B6D98" w:rsidP="006B6D98">
      <w:pPr>
        <w:pStyle w:val="Naslov2"/>
      </w:pPr>
      <w:r>
        <w:t>Aka ez Lingva Permanica Translata.</w:t>
      </w:r>
    </w:p>
    <w:p w14:paraId="065577B5" w14:textId="77777777" w:rsidR="006B6D98" w:rsidRDefault="006B6D98" w:rsidP="006B6D98">
      <w:pPr>
        <w:pStyle w:val="teilabel"/>
      </w:pPr>
      <w:r>
        <w:t>1.</w:t>
      </w:r>
    </w:p>
    <w:p w14:paraId="17DE1CB2" w14:textId="77777777" w:rsidR="006B6D98" w:rsidRDefault="006B6D98" w:rsidP="006B6D98">
      <w:pPr>
        <w:pStyle w:val="teiab"/>
      </w:pPr>
      <w:r>
        <w:t>Priselie te Po</w:t>
      </w:r>
      <w:r w:rsidRPr="00DC2806">
        <w:t>ſ</w:t>
      </w:r>
      <w:r>
        <w:t>zpodnov dén, v</w:t>
      </w:r>
      <w:r w:rsidRPr="00DC2806">
        <w:t>ſ</w:t>
      </w:r>
      <w:r>
        <w:t>ze kerscsan</w:t>
      </w:r>
      <w:r w:rsidRPr="00DC2806">
        <w:t>ſ</w:t>
      </w:r>
      <w:r>
        <w:t>zt-</w:t>
      </w:r>
      <w:r>
        <w:br/>
        <w:t>vo ve</w:t>
      </w:r>
      <w:r w:rsidRPr="00DC2806">
        <w:t>ſ</w:t>
      </w:r>
      <w:r>
        <w:t>zeli</w:t>
      </w:r>
      <w:r w:rsidRPr="00DC2806">
        <w:t>ſ</w:t>
      </w:r>
      <w:r>
        <w:t xml:space="preserve">ze, Jesus </w:t>
      </w:r>
      <w:r w:rsidRPr="00900136">
        <w:rPr>
          <w:rStyle w:val="teiabbr"/>
        </w:rPr>
        <w:t>Xtu͠s</w:t>
      </w:r>
      <w:r>
        <w:rPr>
          <w:rStyle w:val="teiabbr"/>
        </w:rPr>
        <w:t xml:space="preserve"> </w:t>
      </w:r>
      <w:r>
        <w:t>ie ovladal,</w:t>
      </w:r>
      <w:r>
        <w:br/>
        <w:t>nepreiatele I zvezal, Boghu hvála.</w:t>
      </w:r>
    </w:p>
    <w:p w14:paraId="3EFF8625" w14:textId="77777777" w:rsidR="006B6D98" w:rsidRDefault="006B6D98" w:rsidP="006B6D98">
      <w:pPr>
        <w:pStyle w:val="teilabel"/>
      </w:pPr>
      <w:r>
        <w:t>2.</w:t>
      </w:r>
    </w:p>
    <w:p w14:paraId="6BCA1D18" w14:textId="77777777" w:rsidR="006B6D98" w:rsidRDefault="006B6D98" w:rsidP="006B6D98">
      <w:pPr>
        <w:pStyle w:val="teiab"/>
      </w:pPr>
      <w:r>
        <w:t xml:space="preserve">Preh </w:t>
      </w:r>
      <w:r w:rsidRPr="00DC2806">
        <w:t>ſ</w:t>
      </w:r>
      <w:r>
        <w:t xml:space="preserve">zmero </w:t>
      </w:r>
      <w:r w:rsidRPr="00DC2806">
        <w:t>ſ</w:t>
      </w:r>
      <w:r>
        <w:t>ztaro kacso Vraga, pekel nevo-</w:t>
      </w:r>
      <w:r>
        <w:br/>
        <w:t>lo I salo</w:t>
      </w:r>
      <w:r w:rsidRPr="00DC2806">
        <w:t>ſ</w:t>
      </w:r>
      <w:r>
        <w:t xml:space="preserve">zt, Jesus </w:t>
      </w:r>
      <w:r w:rsidRPr="00900136">
        <w:rPr>
          <w:rStyle w:val="teiabbr"/>
        </w:rPr>
        <w:t>Xtu͠s</w:t>
      </w:r>
      <w:r>
        <w:t xml:space="preserve"> ie ovladal kie</w:t>
      </w:r>
      <w:r>
        <w:br/>
        <w:t>gne</w:t>
      </w:r>
      <w:r w:rsidRPr="00DC2806">
        <w:t>ſ</w:t>
      </w:r>
      <w:r>
        <w:t xml:space="preserve">z od </w:t>
      </w:r>
      <w:r w:rsidRPr="00DC2806">
        <w:t>ſ</w:t>
      </w:r>
      <w:r>
        <w:t>zmerti gori v</w:t>
      </w:r>
      <w:r w:rsidRPr="00DC2806">
        <w:t>ſ</w:t>
      </w:r>
      <w:r>
        <w:t>ztal. Bogu hvála</w:t>
      </w:r>
    </w:p>
    <w:p w14:paraId="43CB11E3" w14:textId="77777777" w:rsidR="006B6D98" w:rsidRDefault="006B6D98" w:rsidP="006B6D98">
      <w:pPr>
        <w:pStyle w:val="teilabel"/>
      </w:pPr>
      <w:r>
        <w:t>3.</w:t>
      </w:r>
    </w:p>
    <w:p w14:paraId="607A0828" w14:textId="77777777" w:rsidR="006B6D98" w:rsidRDefault="006B6D98" w:rsidP="006B6D98">
      <w:pPr>
        <w:pStyle w:val="teiab"/>
      </w:pPr>
      <w:r>
        <w:t>Na vűzem samo pridosse zdragim mazalom tri</w:t>
      </w:r>
      <w:r>
        <w:br/>
        <w:t xml:space="preserve">Sene, namazat telo </w:t>
      </w:r>
      <w:r w:rsidRPr="004F50B6">
        <w:rPr>
          <w:rStyle w:val="teiabbr"/>
        </w:rPr>
        <w:t>Xtu͠ssa</w:t>
      </w:r>
      <w:r>
        <w:t>, kie pred nyi-</w:t>
      </w:r>
      <w:r>
        <w:br/>
        <w:t>mi v</w:t>
      </w:r>
      <w:r w:rsidRPr="00DC2806">
        <w:t>ſ</w:t>
      </w:r>
      <w:r>
        <w:t>ztal zgroba. Bogu hvála.</w:t>
      </w:r>
    </w:p>
    <w:p w14:paraId="4497C671" w14:textId="77777777" w:rsidR="006B6D98" w:rsidRDefault="006B6D98" w:rsidP="006B6D98">
      <w:pPr>
        <w:pStyle w:val="teilabel"/>
      </w:pPr>
      <w:r>
        <w:t>4.</w:t>
      </w:r>
    </w:p>
    <w:p w14:paraId="0DA4A3B6" w14:textId="77777777" w:rsidR="006B6D98" w:rsidRDefault="006B6D98" w:rsidP="006B6D98">
      <w:pPr>
        <w:pStyle w:val="teiab"/>
      </w:pPr>
      <w:r>
        <w:t>Kai ischere? Angyel, recse, znám da Jesusa</w:t>
      </w:r>
      <w:r>
        <w:br/>
        <w:t>ki v</w:t>
      </w:r>
      <w:r w:rsidRPr="00DC2806">
        <w:t>ſ</w:t>
      </w:r>
      <w:r>
        <w:t>zralie, ovo lilahen vidite, poite vu-</w:t>
      </w:r>
      <w:r>
        <w:br/>
        <w:t>cs enikom reczte Bougu hvála.</w:t>
      </w:r>
    </w:p>
    <w:p w14:paraId="00293B9D" w14:textId="77777777" w:rsidR="006B6D98" w:rsidRDefault="006B6D98" w:rsidP="006B6D98">
      <w:pPr>
        <w:pStyle w:val="teilabel"/>
      </w:pPr>
      <w:r>
        <w:t>5.</w:t>
      </w:r>
    </w:p>
    <w:p w14:paraId="48E095E1" w14:textId="77777777" w:rsidR="006B6D98" w:rsidRDefault="006B6D98" w:rsidP="006B6D98">
      <w:pPr>
        <w:pStyle w:val="teiab"/>
      </w:pPr>
      <w:r>
        <w:t>Da on v Palilao ide, gde</w:t>
      </w:r>
      <w:r w:rsidRPr="00DC2806">
        <w:t>ſ</w:t>
      </w:r>
      <w:r>
        <w:t>ze vám hocse</w:t>
      </w:r>
      <w:r>
        <w:br/>
      </w:r>
      <w:r w:rsidRPr="00DC2806">
        <w:t>ſ</w:t>
      </w:r>
      <w:r>
        <w:t>zkázati, kakie vám bil pervle rekel,</w:t>
      </w:r>
      <w:r>
        <w:br/>
        <w:t>Boga bodte vam videli. Boghu hvala.</w:t>
      </w:r>
    </w:p>
    <w:p w14:paraId="6AE2BA25" w14:textId="77777777" w:rsidR="006B6D98" w:rsidRDefault="006B6D98" w:rsidP="006B6D98">
      <w:pPr>
        <w:pStyle w:val="teilabel"/>
      </w:pPr>
      <w:r>
        <w:t>6.</w:t>
      </w:r>
    </w:p>
    <w:p w14:paraId="170C0AC4" w14:textId="77777777" w:rsidR="006B6D98" w:rsidRDefault="006B6D98" w:rsidP="006B6D98">
      <w:pPr>
        <w:pStyle w:val="teiab"/>
      </w:pPr>
      <w:r>
        <w:t>Vas</w:t>
      </w:r>
      <w:r w:rsidRPr="00DC2806">
        <w:t>ſ</w:t>
      </w:r>
      <w:r>
        <w:t>a bojazen I salo</w:t>
      </w:r>
      <w:r w:rsidRPr="00DC2806">
        <w:t>ſ</w:t>
      </w:r>
      <w:r>
        <w:t>zt gne</w:t>
      </w:r>
      <w:r w:rsidRPr="00DC2806">
        <w:t>ſ</w:t>
      </w:r>
      <w:r>
        <w:t>z</w:t>
      </w:r>
      <w:r w:rsidRPr="00DC2806">
        <w:t>ſ</w:t>
      </w:r>
      <w:r>
        <w:t>e ober né na</w:t>
      </w:r>
      <w:r>
        <w:br/>
        <w:t>rado</w:t>
      </w:r>
      <w:r w:rsidRPr="00DC2806">
        <w:t>ſ</w:t>
      </w:r>
      <w:r>
        <w:t>zt, koga kakga zagledno</w:t>
      </w:r>
      <w:r w:rsidRPr="00DC2806">
        <w:t>ſſ</w:t>
      </w:r>
      <w:r>
        <w:t>e v</w:t>
      </w:r>
      <w:r w:rsidRPr="00DC2806">
        <w:t>ſ</w:t>
      </w:r>
      <w:r>
        <w:t xml:space="preserve">zerczi </w:t>
      </w:r>
      <w:r w:rsidRPr="00DC2806">
        <w:t>ſ</w:t>
      </w:r>
      <w:r>
        <w:t>ze</w:t>
      </w:r>
      <w:r>
        <w:br/>
        <w:t>obraduva</w:t>
      </w:r>
      <w:r w:rsidRPr="00DC2806">
        <w:t>ſſ</w:t>
      </w:r>
      <w:r>
        <w:t>e hvála Bougu.</w:t>
      </w:r>
      <w:r>
        <w:br w:type="page"/>
      </w:r>
    </w:p>
    <w:p w14:paraId="4405B547" w14:textId="77777777" w:rsidR="006B6D98" w:rsidRDefault="006B6D98" w:rsidP="006B6D98">
      <w:r>
        <w:lastRenderedPageBreak/>
        <w:t>/110v/</w:t>
      </w:r>
    </w:p>
    <w:p w14:paraId="2A0847DA" w14:textId="77777777" w:rsidR="006B6D98" w:rsidRDefault="006B6D98" w:rsidP="006B6D98">
      <w:r>
        <w:t>227</w:t>
      </w:r>
    </w:p>
    <w:p w14:paraId="1AB92E9E" w14:textId="77777777" w:rsidR="006B6D98" w:rsidRDefault="006B6D98" w:rsidP="006B6D98">
      <w:pPr>
        <w:pStyle w:val="teilabel"/>
      </w:pPr>
      <w:r>
        <w:t>7.</w:t>
      </w:r>
    </w:p>
    <w:p w14:paraId="4D3E349F" w14:textId="77777777" w:rsidR="006B6D98" w:rsidRDefault="006B6D98" w:rsidP="006B6D98">
      <w:pPr>
        <w:pStyle w:val="teiab"/>
      </w:pPr>
      <w:r>
        <w:t>Christus leipo zgovárjenye vcsini z vucseni-</w:t>
      </w:r>
      <w:r>
        <w:br/>
        <w:t xml:space="preserve">ki na poti, kéh </w:t>
      </w:r>
      <w:r w:rsidRPr="00DC2806">
        <w:t>ſ</w:t>
      </w:r>
      <w:r>
        <w:t>zercza z lűbeznom zásga,</w:t>
      </w:r>
      <w:r>
        <w:br/>
        <w:t xml:space="preserve">lamajoucs Krűh </w:t>
      </w:r>
      <w:r w:rsidRPr="00DC2806">
        <w:t>ſ</w:t>
      </w:r>
      <w:r>
        <w:t>zpoznassega. Boghu hvala.</w:t>
      </w:r>
    </w:p>
    <w:p w14:paraId="66758DB4" w14:textId="77777777" w:rsidR="006B6D98" w:rsidRDefault="006B6D98" w:rsidP="006B6D98">
      <w:pPr>
        <w:pStyle w:val="teilabel"/>
      </w:pPr>
      <w:r>
        <w:t>8.</w:t>
      </w:r>
    </w:p>
    <w:p w14:paraId="46CA1958" w14:textId="77777777" w:rsidR="006B6D98" w:rsidRDefault="006B6D98" w:rsidP="006B6D98">
      <w:pPr>
        <w:pStyle w:val="teiab"/>
      </w:pPr>
      <w:r>
        <w:t xml:space="preserve">Nas </w:t>
      </w:r>
      <w:r w:rsidRPr="00973ECE">
        <w:rPr>
          <w:rStyle w:val="teiname"/>
        </w:rPr>
        <w:t>Sámson</w:t>
      </w:r>
      <w:r>
        <w:t xml:space="preserve"> vitéz prezmosni, </w:t>
      </w:r>
      <w:r w:rsidRPr="004F50B6">
        <w:rPr>
          <w:rStyle w:val="teiabbr"/>
        </w:rPr>
        <w:t>Xtu͠s</w:t>
      </w:r>
      <w:r>
        <w:t xml:space="preserve"> ki</w:t>
      </w:r>
      <w:r>
        <w:br/>
        <w:t>ovláda Vrága I ra</w:t>
      </w:r>
      <w:r w:rsidRPr="00DC2806">
        <w:t>ſ</w:t>
      </w:r>
      <w:r>
        <w:t>zbi peklen</w:t>
      </w:r>
      <w:r w:rsidRPr="00DC2806">
        <w:t>ſ</w:t>
      </w:r>
      <w:r>
        <w:t>zka vrata,</w:t>
      </w:r>
      <w:r>
        <w:br/>
        <w:t>ino v</w:t>
      </w:r>
      <w:r w:rsidRPr="00DC2806">
        <w:t>ſ</w:t>
      </w:r>
      <w:r>
        <w:t>zo moucs vzeme nyega. Boughu hvála.</w:t>
      </w:r>
    </w:p>
    <w:p w14:paraId="523B0E79" w14:textId="77777777" w:rsidR="006B6D98" w:rsidRDefault="006B6D98" w:rsidP="006B6D98">
      <w:pPr>
        <w:pStyle w:val="teilabel"/>
      </w:pPr>
      <w:r>
        <w:t>9.</w:t>
      </w:r>
    </w:p>
    <w:p w14:paraId="3EA71911" w14:textId="77777777" w:rsidR="006B6D98" w:rsidRDefault="006B6D98" w:rsidP="006B6D98">
      <w:pPr>
        <w:pStyle w:val="teiab"/>
      </w:pPr>
      <w:r>
        <w:t>Jonas v zerh vibe Saloczi, lesa tri nou-</w:t>
      </w:r>
      <w:r>
        <w:br/>
        <w:t xml:space="preserve">csi i tri dni, tak i </w:t>
      </w:r>
      <w:r w:rsidRPr="004F50B6">
        <w:rPr>
          <w:rStyle w:val="teiabbr"/>
        </w:rPr>
        <w:t>Xtu͠s</w:t>
      </w:r>
      <w:r>
        <w:t xml:space="preserve"> vgrobi lesa, na</w:t>
      </w:r>
      <w:r>
        <w:br/>
        <w:t>tretyi den v</w:t>
      </w:r>
      <w:r w:rsidRPr="00DC2806">
        <w:t>ſ</w:t>
      </w:r>
      <w:r>
        <w:t>ztalje gori. Boghu hvála.</w:t>
      </w:r>
    </w:p>
    <w:p w14:paraId="2B79643D" w14:textId="77777777" w:rsidR="006B6D98" w:rsidRDefault="006B6D98" w:rsidP="006B6D98">
      <w:pPr>
        <w:pStyle w:val="teilabel"/>
      </w:pPr>
      <w:r>
        <w:t>10.</w:t>
      </w:r>
    </w:p>
    <w:p w14:paraId="6B074170" w14:textId="77777777" w:rsidR="006B6D98" w:rsidRDefault="006B6D98" w:rsidP="006B6D98">
      <w:pPr>
        <w:pStyle w:val="teiab"/>
      </w:pPr>
      <w:r>
        <w:t xml:space="preserve">Te </w:t>
      </w:r>
      <w:r w:rsidRPr="00DC2806">
        <w:t>ſ</w:t>
      </w:r>
      <w:r>
        <w:t xml:space="preserve">ztrasna </w:t>
      </w:r>
      <w:r w:rsidRPr="00DC2806">
        <w:t>ſ</w:t>
      </w:r>
      <w:r>
        <w:t xml:space="preserve">zmert </w:t>
      </w:r>
      <w:r w:rsidRPr="00DC2806">
        <w:t>ſ</w:t>
      </w:r>
      <w:r>
        <w:t>zvoi plen zgűbi,</w:t>
      </w:r>
      <w:r>
        <w:br/>
        <w:t>sviek ovladanye dobi, potertaie moucs</w:t>
      </w:r>
      <w:r>
        <w:br/>
        <w:t xml:space="preserve">te </w:t>
      </w:r>
      <w:r w:rsidRPr="00DC2806">
        <w:t>ſ</w:t>
      </w:r>
      <w:r>
        <w:t xml:space="preserve">zmerti. </w:t>
      </w:r>
      <w:r w:rsidRPr="004F50B6">
        <w:rPr>
          <w:rStyle w:val="teiabbr"/>
        </w:rPr>
        <w:t>Xtu͠s</w:t>
      </w:r>
      <w:r>
        <w:t xml:space="preserve"> nam sitej zadobi </w:t>
      </w:r>
      <w:r w:rsidRPr="00867EB0">
        <w:rPr>
          <w:rStyle w:val="teiabbr"/>
        </w:rPr>
        <w:t>B. h.</w:t>
      </w:r>
      <w:r>
        <w:t xml:space="preserve"> </w:t>
      </w:r>
    </w:p>
    <w:p w14:paraId="10665842" w14:textId="77777777" w:rsidR="006B6D98" w:rsidRDefault="006B6D98" w:rsidP="006B6D98">
      <w:pPr>
        <w:pStyle w:val="teilabel"/>
      </w:pPr>
      <w:r>
        <w:t>11.</w:t>
      </w:r>
    </w:p>
    <w:p w14:paraId="4154851D" w14:textId="77777777" w:rsidR="006B6D98" w:rsidRDefault="006B6D98" w:rsidP="006B6D98">
      <w:pPr>
        <w:pStyle w:val="teiab"/>
      </w:pPr>
      <w:r>
        <w:t>Gne</w:t>
      </w:r>
      <w:r w:rsidRPr="00DC2806">
        <w:t>ſ</w:t>
      </w:r>
      <w:r>
        <w:t xml:space="preserve">z idemo z Aegyiptoma, zreske </w:t>
      </w:r>
      <w:r w:rsidRPr="00DC2806">
        <w:t>ſ</w:t>
      </w:r>
      <w:r>
        <w:t>zlűs-</w:t>
      </w:r>
      <w:r>
        <w:br/>
        <w:t xml:space="preserve">be </w:t>
      </w:r>
      <w:r w:rsidRPr="00973ECE">
        <w:rPr>
          <w:rStyle w:val="teiname"/>
        </w:rPr>
        <w:t>Pharaho</w:t>
      </w:r>
      <w:r>
        <w:t xml:space="preserve"> kralya, sivemo Agneczem vűr-</w:t>
      </w:r>
      <w:r>
        <w:br/>
        <w:t>ma, nam vkruhi I vini dána. Boghu hvála.</w:t>
      </w:r>
    </w:p>
    <w:p w14:paraId="628378A8" w14:textId="77777777" w:rsidR="006B6D98" w:rsidRDefault="006B6D98" w:rsidP="006B6D98">
      <w:pPr>
        <w:pStyle w:val="teilabel"/>
      </w:pPr>
      <w:r>
        <w:t>12.</w:t>
      </w:r>
    </w:p>
    <w:p w14:paraId="68B8BE0A" w14:textId="77777777" w:rsidR="006B6D98" w:rsidRDefault="006B6D98" w:rsidP="006B6D98">
      <w:pPr>
        <w:pStyle w:val="teiab"/>
      </w:pPr>
      <w:r>
        <w:t>Jeimo pre</w:t>
      </w:r>
      <w:r w:rsidRPr="00DC2806">
        <w:t>ſ</w:t>
      </w:r>
      <w:r>
        <w:t>z kva</w:t>
      </w:r>
      <w:r w:rsidRPr="00DC2806">
        <w:t>ſ</w:t>
      </w:r>
      <w:r>
        <w:t>zá krűh vezdai, koga</w:t>
      </w:r>
      <w:r>
        <w:br/>
      </w:r>
      <w:r w:rsidRPr="00867EB0">
        <w:rPr>
          <w:rStyle w:val="teiname"/>
        </w:rPr>
        <w:t>Moyses</w:t>
      </w:r>
      <w:r>
        <w:t xml:space="preserve"> je</w:t>
      </w:r>
      <w:r w:rsidRPr="00DC2806">
        <w:t>ſ</w:t>
      </w:r>
      <w:r>
        <w:t>zti poveda, kva</w:t>
      </w:r>
      <w:r w:rsidRPr="00DC2806">
        <w:t>ſ</w:t>
      </w:r>
      <w:r>
        <w:t>zá nema pri</w:t>
      </w:r>
      <w:r>
        <w:br/>
        <w:t>ná</w:t>
      </w:r>
      <w:r w:rsidRPr="00DC2806">
        <w:t>ſ</w:t>
      </w:r>
      <w:r>
        <w:t>z biti, namje v</w:t>
      </w:r>
      <w:r w:rsidRPr="00DC2806">
        <w:t>ſ</w:t>
      </w:r>
      <w:r>
        <w:t>zeim czi</w:t>
      </w:r>
      <w:r w:rsidRPr="00DC2806">
        <w:t>ſ</w:t>
      </w:r>
      <w:r>
        <w:t>zto siveti</w:t>
      </w:r>
      <w:r>
        <w:br/>
        <w:t>Boghu hvála.</w:t>
      </w:r>
    </w:p>
    <w:p w14:paraId="125F6CE3" w14:textId="77777777" w:rsidR="006B6D98" w:rsidRDefault="006B6D98" w:rsidP="006B6D98">
      <w:pPr>
        <w:pStyle w:val="teicatch-word1"/>
      </w:pPr>
      <w:r>
        <w:t>Angyel,</w:t>
      </w:r>
      <w:r>
        <w:br w:type="page"/>
      </w:r>
    </w:p>
    <w:p w14:paraId="71E0FF7A" w14:textId="77777777" w:rsidR="006B6D98" w:rsidRDefault="006B6D98" w:rsidP="006B6D98">
      <w:r>
        <w:lastRenderedPageBreak/>
        <w:t>/111r/</w:t>
      </w:r>
    </w:p>
    <w:p w14:paraId="5FB5E24E" w14:textId="77777777" w:rsidR="006B6D98" w:rsidRDefault="006B6D98" w:rsidP="006B6D98">
      <w:pPr>
        <w:pStyle w:val="teifwPageNum"/>
      </w:pPr>
      <w:r>
        <w:t>228</w:t>
      </w:r>
    </w:p>
    <w:p w14:paraId="5FB7B542" w14:textId="77777777" w:rsidR="006B6D98" w:rsidRDefault="006B6D98" w:rsidP="006B6D98">
      <w:pPr>
        <w:pStyle w:val="teilabel"/>
      </w:pPr>
      <w:r>
        <w:t>13.</w:t>
      </w:r>
    </w:p>
    <w:p w14:paraId="25B18689" w14:textId="77777777" w:rsidR="006B6D98" w:rsidRDefault="006B6D98" w:rsidP="006B6D98">
      <w:pPr>
        <w:pStyle w:val="teiab"/>
      </w:pPr>
      <w:r>
        <w:t>Angyel vboini mimo ide, pervo rodne ne</w:t>
      </w:r>
      <w:r>
        <w:br/>
        <w:t xml:space="preserve">pobie, perniki vrat poskropleni </w:t>
      </w:r>
      <w:r w:rsidRPr="00973ECE">
        <w:rPr>
          <w:rStyle w:val="teiabbr"/>
        </w:rPr>
        <w:t>Xtu͠sſa</w:t>
      </w:r>
      <w:r>
        <w:br/>
        <w:t>ker v</w:t>
      </w:r>
      <w:r w:rsidRPr="00DC2806">
        <w:t>ſ</w:t>
      </w:r>
      <w:r>
        <w:t>ze példuva, Boghu hvála.</w:t>
      </w:r>
    </w:p>
    <w:p w14:paraId="2682FC47" w14:textId="77777777" w:rsidR="006B6D98" w:rsidRDefault="006B6D98" w:rsidP="006B6D98">
      <w:pPr>
        <w:pStyle w:val="teilabel"/>
      </w:pPr>
      <w:r>
        <w:t>14.</w:t>
      </w:r>
    </w:p>
    <w:p w14:paraId="0A1506B7" w14:textId="77777777" w:rsidR="006B6D98" w:rsidRDefault="006B6D98" w:rsidP="006B6D98">
      <w:pPr>
        <w:pStyle w:val="teiab"/>
      </w:pPr>
      <w:r>
        <w:t xml:space="preserve">Szuncze, zemla, I </w:t>
      </w:r>
      <w:r w:rsidRPr="00DC2806">
        <w:t>ſ</w:t>
      </w:r>
      <w:r>
        <w:t>ztvár v</w:t>
      </w:r>
      <w:r w:rsidRPr="00DC2806">
        <w:t>ſ</w:t>
      </w:r>
      <w:r>
        <w:t>zsáka, ka</w:t>
      </w:r>
      <w:r w:rsidRPr="00DC2806">
        <w:t>ſ</w:t>
      </w:r>
      <w:r>
        <w:t>zo bila</w:t>
      </w:r>
      <w:r>
        <w:br/>
        <w:t>vzimi tusna, dene</w:t>
      </w:r>
      <w:r w:rsidRPr="00DC2806">
        <w:t>ſ</w:t>
      </w:r>
      <w:r>
        <w:t xml:space="preserve">z </w:t>
      </w:r>
      <w:r w:rsidRPr="00DC2806">
        <w:t>ſ</w:t>
      </w:r>
      <w:r>
        <w:t>ze ve</w:t>
      </w:r>
      <w:r w:rsidRPr="00DC2806">
        <w:t>ſ</w:t>
      </w:r>
      <w:r>
        <w:t>zelio v</w:t>
      </w:r>
      <w:r w:rsidRPr="00DC2806">
        <w:t>ſ</w:t>
      </w:r>
      <w:r>
        <w:t xml:space="preserve">zs, ár </w:t>
      </w:r>
      <w:r w:rsidRPr="004F50B6">
        <w:rPr>
          <w:rStyle w:val="teiabbr"/>
        </w:rPr>
        <w:t>Xtu͠s</w:t>
      </w:r>
      <w:r>
        <w:br/>
        <w:t>Vrága ovladal Boughu hvála.</w:t>
      </w:r>
    </w:p>
    <w:p w14:paraId="63AF4291" w14:textId="77777777" w:rsidR="006B6D98" w:rsidRDefault="006B6D98" w:rsidP="006B6D98">
      <w:pPr>
        <w:pStyle w:val="teilabel"/>
      </w:pPr>
      <w:r>
        <w:t>15.</w:t>
      </w:r>
    </w:p>
    <w:p w14:paraId="55999555" w14:textId="77777777" w:rsidR="006B6D98" w:rsidRDefault="006B6D98" w:rsidP="006B6D98">
      <w:pPr>
        <w:pStyle w:val="teiab"/>
      </w:pPr>
      <w:r>
        <w:t xml:space="preserve">I mi </w:t>
      </w:r>
      <w:r w:rsidRPr="00DC2806">
        <w:t>ſ</w:t>
      </w:r>
      <w:r>
        <w:t>ze zdai ve</w:t>
      </w:r>
      <w:r w:rsidRPr="00DC2806">
        <w:t>ſ</w:t>
      </w:r>
      <w:r>
        <w:t>zelimoj z Angyelmi Alle-</w:t>
      </w:r>
      <w:r>
        <w:br/>
        <w:t>lujo poimo, hvalécs Jesus</w:t>
      </w:r>
      <w:r w:rsidRPr="00DC2806">
        <w:t>ſ</w:t>
      </w:r>
      <w:r>
        <w:t xml:space="preserve">a </w:t>
      </w:r>
      <w:r w:rsidRPr="00973ECE">
        <w:rPr>
          <w:rStyle w:val="teiabbr"/>
        </w:rPr>
        <w:t>Xtu͠sſa</w:t>
      </w:r>
      <w:r>
        <w:t>, ki</w:t>
      </w:r>
      <w:r>
        <w:br/>
        <w:t>nam kve</w:t>
      </w:r>
      <w:r w:rsidRPr="00DC2806">
        <w:t>ſ</w:t>
      </w:r>
      <w:r>
        <w:t>zelju gori v</w:t>
      </w:r>
      <w:r w:rsidRPr="00DC2806">
        <w:t>ſ</w:t>
      </w:r>
      <w:r>
        <w:t xml:space="preserve">zta Boghu hvála. </w:t>
      </w:r>
    </w:p>
    <w:p w14:paraId="0002C3DC" w14:textId="77777777" w:rsidR="006B6D98" w:rsidRDefault="006B6D98" w:rsidP="006B6D98">
      <w:pPr>
        <w:pStyle w:val="teicloser"/>
      </w:pPr>
      <w:r>
        <w:t>Amen</w:t>
      </w:r>
    </w:p>
    <w:p w14:paraId="05208A92" w14:textId="77777777" w:rsidR="006B6D98" w:rsidRDefault="006B6D98" w:rsidP="006B6D98">
      <w:pPr>
        <w:pStyle w:val="Naslov2"/>
      </w:pPr>
      <w:r>
        <w:t>T</w:t>
      </w:r>
      <w:r w:rsidRPr="00AD032C">
        <w:rPr>
          <w:rStyle w:val="teiunclear"/>
        </w:rPr>
        <w:t>?</w:t>
      </w:r>
      <w:r>
        <w:t>N</w:t>
      </w:r>
      <w:r w:rsidRPr="00AD032C">
        <w:rPr>
          <w:rStyle w:val="teiunclear"/>
        </w:rPr>
        <w:t>?</w:t>
      </w:r>
      <w:r>
        <w:t>JA CONC</w:t>
      </w:r>
      <w:r w:rsidRPr="00AD032C">
        <w:rPr>
          <w:rStyle w:val="teiunclear"/>
        </w:rPr>
        <w:t>?</w:t>
      </w:r>
      <w:r>
        <w:t>ONE.</w:t>
      </w:r>
    </w:p>
    <w:p w14:paraId="4C70A6A2" w14:textId="77777777" w:rsidR="006B6D98" w:rsidRDefault="006B6D98" w:rsidP="006B6D98">
      <w:pPr>
        <w:pStyle w:val="teiab"/>
      </w:pPr>
      <w:r>
        <w:t>1.</w:t>
      </w:r>
    </w:p>
    <w:p w14:paraId="18B560E1" w14:textId="77777777" w:rsidR="006B6D98" w:rsidRDefault="006B6D98" w:rsidP="006B6D98">
      <w:pPr>
        <w:pStyle w:val="teiab"/>
      </w:pPr>
      <w:r>
        <w:t>Christus ie gori v</w:t>
      </w:r>
      <w:r w:rsidRPr="00DC2806">
        <w:t>ſ</w:t>
      </w:r>
      <w:r>
        <w:t>ztal, hvala boidi</w:t>
      </w:r>
      <w:r>
        <w:br/>
        <w:t>Boughu. Pravi velivecsni král; Je-</w:t>
      </w:r>
      <w:r>
        <w:br/>
        <w:t xml:space="preserve">sus </w:t>
      </w:r>
      <w:r w:rsidRPr="00DC2806">
        <w:t>ſ</w:t>
      </w:r>
      <w:r>
        <w:t>zmiluinam</w:t>
      </w:r>
      <w:r w:rsidRPr="00DC2806">
        <w:t>ſ</w:t>
      </w:r>
      <w:r>
        <w:t>ze ti</w:t>
      </w:r>
    </w:p>
    <w:p w14:paraId="015251D0" w14:textId="77777777" w:rsidR="006B6D98" w:rsidRDefault="006B6D98" w:rsidP="006B6D98">
      <w:pPr>
        <w:pStyle w:val="teiab"/>
      </w:pPr>
      <w:r>
        <w:t>2.</w:t>
      </w:r>
    </w:p>
    <w:p w14:paraId="4E194345" w14:textId="77777777" w:rsidR="006B6D98" w:rsidRDefault="006B6D98" w:rsidP="006B6D98">
      <w:pPr>
        <w:pStyle w:val="teiab"/>
      </w:pPr>
      <w:r>
        <w:t>Grehe ie v</w:t>
      </w:r>
      <w:r w:rsidRPr="00DC2806">
        <w:t>ſ</w:t>
      </w:r>
      <w:r>
        <w:t>ze ovladal hvála boidi Boughu</w:t>
      </w:r>
      <w:r>
        <w:br/>
        <w:t xml:space="preserve">Vrága ie ta odegnal. Jesus </w:t>
      </w:r>
      <w:r w:rsidRPr="00DC2806">
        <w:t>ſ</w:t>
      </w:r>
      <w:r>
        <w:t>zmiluinam-</w:t>
      </w:r>
      <w:r>
        <w:br/>
      </w:r>
      <w:r w:rsidRPr="00DC2806">
        <w:t>ſ</w:t>
      </w:r>
      <w:r>
        <w:t>ze ti</w:t>
      </w:r>
    </w:p>
    <w:p w14:paraId="3A369C70" w14:textId="77777777" w:rsidR="006B6D98" w:rsidRPr="00AD032C" w:rsidRDefault="006B6D98" w:rsidP="006B6D98">
      <w:pPr>
        <w:pStyle w:val="teicatch-word1"/>
      </w:pPr>
      <w:r>
        <w:t>3. Prez</w:t>
      </w:r>
    </w:p>
    <w:p w14:paraId="5C1C48FB" w14:textId="77777777" w:rsidR="006B6D98" w:rsidRDefault="006B6D98" w:rsidP="006B6D98">
      <w:r>
        <w:br w:type="page"/>
      </w:r>
    </w:p>
    <w:p w14:paraId="4428AC49" w14:textId="77777777" w:rsidR="006B6D98" w:rsidRDefault="006B6D98" w:rsidP="006B6D98">
      <w:r>
        <w:lastRenderedPageBreak/>
        <w:t>/111v/</w:t>
      </w:r>
    </w:p>
    <w:p w14:paraId="676643F5" w14:textId="77777777" w:rsidR="006B6D98" w:rsidRDefault="006B6D98" w:rsidP="006B6D98">
      <w:pPr>
        <w:pStyle w:val="teifwPageNum"/>
      </w:pPr>
      <w:r>
        <w:t>229</w:t>
      </w:r>
    </w:p>
    <w:p w14:paraId="594A0D3B" w14:textId="77777777" w:rsidR="006B6D98" w:rsidRDefault="006B6D98" w:rsidP="006B6D98">
      <w:pPr>
        <w:pStyle w:val="teilabel"/>
      </w:pPr>
      <w:r>
        <w:t>3.</w:t>
      </w:r>
    </w:p>
    <w:p w14:paraId="08EA7A9C" w14:textId="77777777" w:rsidR="006B6D98" w:rsidRDefault="006B6D98" w:rsidP="006B6D98">
      <w:pPr>
        <w:pStyle w:val="teiab"/>
      </w:pPr>
      <w:r>
        <w:t xml:space="preserve">Prez grehaie rodjen bil </w:t>
      </w:r>
      <w:r w:rsidRPr="00297C4E">
        <w:rPr>
          <w:rStyle w:val="teiabbr"/>
        </w:rPr>
        <w:t>h. b. B.</w:t>
      </w:r>
      <w:r>
        <w:t xml:space="preserve"> Bo</w:t>
      </w:r>
      <w:r w:rsidRPr="00DC2806">
        <w:t>ſ</w:t>
      </w:r>
      <w:r>
        <w:t xml:space="preserve">jo </w:t>
      </w:r>
      <w:r w:rsidRPr="00DC2806">
        <w:t>ſ</w:t>
      </w:r>
      <w:r>
        <w:t>zer-</w:t>
      </w:r>
      <w:r>
        <w:br/>
        <w:t>do preno</w:t>
      </w:r>
      <w:r w:rsidRPr="00DC2806">
        <w:t>ſ</w:t>
      </w:r>
      <w:r>
        <w:t xml:space="preserve">zil. Jesus </w:t>
      </w:r>
      <w:r w:rsidRPr="00DC2806">
        <w:t>ſ</w:t>
      </w:r>
      <w:r>
        <w:t xml:space="preserve">zmilui nam </w:t>
      </w:r>
      <w:r w:rsidRPr="00DC2806">
        <w:t>ſ</w:t>
      </w:r>
      <w:r>
        <w:t>ze ti.</w:t>
      </w:r>
    </w:p>
    <w:p w14:paraId="266E74E9" w14:textId="77777777" w:rsidR="006B6D98" w:rsidRDefault="006B6D98" w:rsidP="006B6D98">
      <w:pPr>
        <w:pStyle w:val="teilabel"/>
      </w:pPr>
      <w:r>
        <w:t>4.</w:t>
      </w:r>
    </w:p>
    <w:p w14:paraId="7687D7FF" w14:textId="77777777" w:rsidR="006B6D98" w:rsidRDefault="006B6D98" w:rsidP="006B6D98">
      <w:pPr>
        <w:pStyle w:val="teiab"/>
      </w:pPr>
      <w:r>
        <w:t xml:space="preserve">Lűdi je z Bougon zmiril, </w:t>
      </w:r>
      <w:r w:rsidRPr="00297C4E">
        <w:rPr>
          <w:rStyle w:val="teiabbr"/>
        </w:rPr>
        <w:t>h. b. B.</w:t>
      </w:r>
      <w:r>
        <w:t xml:space="preserve"> i Ne-</w:t>
      </w:r>
      <w:r>
        <w:br/>
        <w:t>bé</w:t>
      </w:r>
      <w:r w:rsidRPr="00DC2806">
        <w:t>ſ</w:t>
      </w:r>
      <w:r>
        <w:t>za v</w:t>
      </w:r>
      <w:r w:rsidRPr="00DC2806">
        <w:t>ſ</w:t>
      </w:r>
      <w:r>
        <w:t xml:space="preserve">zeim dobil, Jesus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54764B2B" w14:textId="77777777" w:rsidR="006B6D98" w:rsidRDefault="006B6D98" w:rsidP="006B6D98">
      <w:pPr>
        <w:pStyle w:val="teilabel"/>
      </w:pPr>
      <w:r>
        <w:t>5.</w:t>
      </w:r>
    </w:p>
    <w:p w14:paraId="592EA270" w14:textId="77777777" w:rsidR="006B6D98" w:rsidRDefault="006B6D98" w:rsidP="006B6D98">
      <w:pPr>
        <w:pStyle w:val="teiab"/>
      </w:pPr>
      <w:r>
        <w:t xml:space="preserve">Vrága greh </w:t>
      </w:r>
      <w:r w:rsidRPr="00DC2806">
        <w:t>ſ</w:t>
      </w:r>
      <w:r>
        <w:t xml:space="preserve">zmertje pobil </w:t>
      </w:r>
      <w:r w:rsidRPr="00297C4E">
        <w:rPr>
          <w:rStyle w:val="teiabbr"/>
        </w:rPr>
        <w:t>h. b. B.</w:t>
      </w:r>
      <w:r>
        <w:t xml:space="preserve"> milo</w:t>
      </w:r>
      <w:r w:rsidRPr="00DC2806">
        <w:t>ſ</w:t>
      </w:r>
      <w:r>
        <w:t>zt</w:t>
      </w:r>
      <w:r>
        <w:br/>
        <w:t>námje v</w:t>
      </w:r>
      <w:r w:rsidRPr="00DC2806">
        <w:t>ſ</w:t>
      </w:r>
      <w:r>
        <w:t xml:space="preserve">zeim dobil. Jesus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6D1A7927" w14:textId="77777777" w:rsidR="006B6D98" w:rsidRDefault="006B6D98" w:rsidP="006B6D98">
      <w:pPr>
        <w:pStyle w:val="teilabel"/>
      </w:pPr>
      <w:r>
        <w:t>6.</w:t>
      </w:r>
    </w:p>
    <w:p w14:paraId="2BA6BE89" w14:textId="77777777" w:rsidR="006B6D98" w:rsidRDefault="006B6D98" w:rsidP="006B6D98">
      <w:pPr>
        <w:pStyle w:val="teiab"/>
      </w:pPr>
      <w:r>
        <w:t>Hocse v</w:t>
      </w:r>
      <w:r w:rsidRPr="00DC2806">
        <w:t>ſ</w:t>
      </w:r>
      <w:r>
        <w:t xml:space="preserve">ze vőruvatu </w:t>
      </w:r>
      <w:r w:rsidRPr="00297C4E">
        <w:rPr>
          <w:rStyle w:val="teiabbr"/>
        </w:rPr>
        <w:t>h. b. B.</w:t>
      </w:r>
      <w:r>
        <w:t xml:space="preserve"> ki </w:t>
      </w:r>
      <w:r w:rsidRPr="00DC2806">
        <w:t>ſ</w:t>
      </w:r>
      <w:r>
        <w:t>esé</w:t>
      </w:r>
      <w:r>
        <w:br/>
        <w:t xml:space="preserve">vnyém veruvati Jesus </w:t>
      </w:r>
      <w:r w:rsidRPr="00DC2806">
        <w:t>ſ</w:t>
      </w:r>
      <w:r>
        <w:t>zmiluinam</w:t>
      </w:r>
      <w:r w:rsidRPr="00DC2806">
        <w:t>ſ</w:t>
      </w:r>
      <w:r>
        <w:t>ze ti</w:t>
      </w:r>
    </w:p>
    <w:p w14:paraId="36E860DE" w14:textId="77777777" w:rsidR="006B6D98" w:rsidRDefault="006B6D98" w:rsidP="006B6D98">
      <w:pPr>
        <w:pStyle w:val="teilabel"/>
      </w:pPr>
      <w:r>
        <w:t>7.</w:t>
      </w:r>
    </w:p>
    <w:p w14:paraId="0BD8E8FD" w14:textId="77777777" w:rsidR="006B6D98" w:rsidRDefault="006B6D98" w:rsidP="006B6D98">
      <w:pPr>
        <w:pStyle w:val="teiab"/>
      </w:pPr>
      <w:r>
        <w:t>Ki pa nebo vőruval hvála boido Bougu</w:t>
      </w:r>
      <w:r>
        <w:br/>
        <w:t xml:space="preserve">nebo pri nyem prebival Jesus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1B6ED833" w14:textId="77777777" w:rsidR="006B6D98" w:rsidRDefault="006B6D98" w:rsidP="006B6D98">
      <w:pPr>
        <w:pStyle w:val="teilabel"/>
      </w:pPr>
      <w:r>
        <w:t>8.</w:t>
      </w:r>
    </w:p>
    <w:p w14:paraId="0668EF67" w14:textId="77777777" w:rsidR="006B6D98" w:rsidRDefault="006B6D98" w:rsidP="006B6D98">
      <w:pPr>
        <w:pStyle w:val="teiab"/>
      </w:pPr>
      <w:r>
        <w:t>Za nyegovo dobrouto h. b. B. v</w:t>
      </w:r>
      <w:r w:rsidRPr="00DC2806">
        <w:t>ſ</w:t>
      </w:r>
      <w:r>
        <w:t>zigdár mu</w:t>
      </w:r>
      <w:r>
        <w:br/>
        <w:t xml:space="preserve">daimo hválo Jesus </w:t>
      </w:r>
      <w:r w:rsidRPr="00DC2806">
        <w:t>ſ</w:t>
      </w:r>
      <w:r>
        <w:t>zmilui nam</w:t>
      </w:r>
      <w:r w:rsidRPr="00DC2806">
        <w:t>ſ</w:t>
      </w:r>
      <w:r>
        <w:t>ze ti.</w:t>
      </w:r>
    </w:p>
    <w:p w14:paraId="02B4F1DA" w14:textId="77777777" w:rsidR="006B6D98" w:rsidRDefault="006B6D98" w:rsidP="006B6D98">
      <w:pPr>
        <w:pStyle w:val="teilabel"/>
      </w:pPr>
      <w:r>
        <w:t>9.</w:t>
      </w:r>
    </w:p>
    <w:p w14:paraId="72AEEAD8" w14:textId="77777777" w:rsidR="006B6D98" w:rsidRDefault="006B6D98" w:rsidP="006B6D98">
      <w:pPr>
        <w:pStyle w:val="teiab"/>
      </w:pPr>
      <w:r>
        <w:t>Hvála boidi Boughuvi, Hvála boidi</w:t>
      </w:r>
      <w:r>
        <w:br/>
        <w:t xml:space="preserve">Boghu Dika nyega </w:t>
      </w:r>
      <w:r w:rsidRPr="00DC2806">
        <w:t>ſ</w:t>
      </w:r>
      <w:r>
        <w:t xml:space="preserve">zinovi Jesus </w:t>
      </w:r>
      <w:r w:rsidRPr="00297C4E">
        <w:rPr>
          <w:rStyle w:val="teiabbr"/>
        </w:rPr>
        <w:t>ſz. n. ti.</w:t>
      </w:r>
    </w:p>
    <w:p w14:paraId="3B745895" w14:textId="77777777" w:rsidR="006B6D98" w:rsidRDefault="006B6D98" w:rsidP="006B6D98">
      <w:pPr>
        <w:pStyle w:val="teilabel"/>
      </w:pPr>
      <w:r>
        <w:t>10.</w:t>
      </w:r>
    </w:p>
    <w:p w14:paraId="79771D20" w14:textId="77777777" w:rsidR="006B6D98" w:rsidRDefault="006B6D98" w:rsidP="006B6D98">
      <w:pPr>
        <w:pStyle w:val="teiab"/>
      </w:pPr>
      <w:r>
        <w:t>Ki ná</w:t>
      </w:r>
      <w:r w:rsidRPr="00DC2806">
        <w:t>ſ</w:t>
      </w:r>
      <w:r>
        <w:t>zie zla mentuval, hvala boidi</w:t>
      </w:r>
      <w:r>
        <w:br/>
        <w:t>Bougu. I v</w:t>
      </w:r>
      <w:r w:rsidRPr="00DC2806">
        <w:t>ſ</w:t>
      </w:r>
      <w:r>
        <w:t>zseim dobrim daruval.</w:t>
      </w:r>
      <w:r>
        <w:br/>
        <w:t xml:space="preserve">Jesus </w:t>
      </w:r>
      <w:r w:rsidRPr="00DC2806">
        <w:t>ſ</w:t>
      </w:r>
      <w:r>
        <w:t xml:space="preserve">zmilui nam </w:t>
      </w:r>
      <w:r w:rsidRPr="00DC2806">
        <w:t>ſ</w:t>
      </w:r>
      <w:r>
        <w:t xml:space="preserve">ze ti. </w:t>
      </w:r>
    </w:p>
    <w:p w14:paraId="69A53C06" w14:textId="77777777" w:rsidR="006B6D98" w:rsidRDefault="006B6D98" w:rsidP="006B6D98">
      <w:pPr>
        <w:pStyle w:val="teicloser"/>
      </w:pPr>
      <w:r>
        <w:t>Amen.</w:t>
      </w:r>
    </w:p>
    <w:p w14:paraId="02FCA580" w14:textId="77777777" w:rsidR="006B6D98" w:rsidRPr="00D430DA" w:rsidRDefault="006B6D98" w:rsidP="006B6D98">
      <w:pPr>
        <w:pStyle w:val="teicatch-word1"/>
      </w:pPr>
      <w:r>
        <w:t>Epistola</w:t>
      </w:r>
    </w:p>
    <w:p w14:paraId="2B372F52" w14:textId="77777777" w:rsidR="00380A5E" w:rsidRPr="0025004F" w:rsidRDefault="00380A5E" w:rsidP="00380A5E">
      <w:pPr>
        <w:pStyle w:val="teiab"/>
      </w:pPr>
    </w:p>
    <w:p w14:paraId="4F0186C5" w14:textId="7F1F197A" w:rsidR="00380A5E" w:rsidRDefault="00380A5E">
      <w:r>
        <w:br w:type="page"/>
      </w:r>
    </w:p>
    <w:p w14:paraId="3EBC7A9A" w14:textId="77777777" w:rsidR="00380A5E" w:rsidRDefault="00380A5E" w:rsidP="00380A5E">
      <w:r>
        <w:lastRenderedPageBreak/>
        <w:t>/145r/</w:t>
      </w:r>
    </w:p>
    <w:p w14:paraId="5FB848B3" w14:textId="77777777" w:rsidR="00380A5E" w:rsidRDefault="00380A5E" w:rsidP="00380A5E">
      <w:pPr>
        <w:pStyle w:val="teifwPageNum"/>
      </w:pPr>
      <w:r>
        <w:t>295</w:t>
      </w:r>
    </w:p>
    <w:p w14:paraId="3BC9E44D" w14:textId="77777777" w:rsidR="00380A5E" w:rsidRDefault="00380A5E" w:rsidP="00380A5E">
      <w:pPr>
        <w:pStyle w:val="teiab"/>
      </w:pPr>
      <w:r w:rsidRPr="00CA26F2">
        <w:rPr>
          <w:rStyle w:val="teilabelZnak"/>
        </w:rPr>
        <w:t>4.</w:t>
      </w:r>
      <w:r>
        <w:t xml:space="preserve"> Daſzeie rodil zmósni Král, kogaie Boug bil</w:t>
      </w:r>
      <w:r>
        <w:br/>
        <w:t>obecsal, kogaie Boug bil obecsal.</w:t>
      </w:r>
    </w:p>
    <w:p w14:paraId="4B483FAE" w14:textId="77777777" w:rsidR="00380A5E" w:rsidRDefault="00380A5E" w:rsidP="00380A5E">
      <w:pPr>
        <w:pStyle w:val="teiab"/>
      </w:pPr>
      <w:r w:rsidRPr="00CA26F2">
        <w:rPr>
          <w:rStyle w:val="teilabelZnak"/>
        </w:rPr>
        <w:t>5</w:t>
      </w:r>
      <w:r>
        <w:t xml:space="preserve"> v Sidoſzki Orſzág poidoſſe, i </w:t>
      </w:r>
      <w:r w:rsidRPr="00CA26F2">
        <w:rPr>
          <w:rStyle w:val="teiplaceName"/>
        </w:rPr>
        <w:t>Jeruſálem</w:t>
      </w:r>
      <w:r>
        <w:t xml:space="preserve"> pridoſſe,</w:t>
      </w:r>
      <w:r>
        <w:br/>
        <w:t>v</w:t>
      </w:r>
      <w:r w:rsidRPr="00CA26F2">
        <w:rPr>
          <w:rStyle w:val="teiplaceName"/>
        </w:rPr>
        <w:t>Jeruſálem</w:t>
      </w:r>
      <w:r>
        <w:t xml:space="preserve"> pridoſſe.</w:t>
      </w:r>
    </w:p>
    <w:p w14:paraId="2DBFCAA8" w14:textId="77777777" w:rsidR="00380A5E" w:rsidRDefault="00380A5E" w:rsidP="00380A5E">
      <w:pPr>
        <w:pStyle w:val="teiab"/>
      </w:pPr>
      <w:r w:rsidRPr="00CA26F2">
        <w:rPr>
          <w:rStyle w:val="teilabelZnak"/>
        </w:rPr>
        <w:t>6.</w:t>
      </w:r>
      <w:r>
        <w:t xml:space="preserve"> </w:t>
      </w:r>
      <w:r w:rsidRPr="00CA26F2">
        <w:rPr>
          <w:rStyle w:val="teipersName"/>
        </w:rPr>
        <w:t>Herodes</w:t>
      </w:r>
      <w:r>
        <w:t xml:space="preserve"> modre ſzpitáva, odkudaſzte ma Goſzpo-</w:t>
      </w:r>
      <w:r>
        <w:br/>
        <w:t>da, odkuda ſzte ma Goſzpoda.</w:t>
      </w:r>
    </w:p>
    <w:p w14:paraId="31CE5DB5" w14:textId="77777777" w:rsidR="00380A5E" w:rsidRDefault="00380A5E" w:rsidP="00380A5E">
      <w:pPr>
        <w:pStyle w:val="teiab"/>
      </w:pPr>
      <w:r w:rsidRPr="00CA26F2">
        <w:rPr>
          <w:rStyle w:val="teilabelZnak"/>
        </w:rPr>
        <w:t>7;</w:t>
      </w:r>
      <w:r>
        <w:t xml:space="preserve"> Odgovarjaſſe z </w:t>
      </w:r>
      <w:r w:rsidRPr="00196449">
        <w:rPr>
          <w:rStyle w:val="teiplaceName"/>
        </w:rPr>
        <w:t>Persie</w:t>
      </w:r>
      <w:r>
        <w:t>, prisliſzmo po ſzvetloi</w:t>
      </w:r>
      <w:r>
        <w:br/>
        <w:t>zveizdi, prisliſzmo po ſzvetloi zvezdi.</w:t>
      </w:r>
    </w:p>
    <w:p w14:paraId="54EDB7F4" w14:textId="77777777" w:rsidR="00380A5E" w:rsidRDefault="00380A5E" w:rsidP="00380A5E">
      <w:pPr>
        <w:pStyle w:val="teiab"/>
      </w:pPr>
      <w:r w:rsidRPr="00CA26F2">
        <w:rPr>
          <w:rStyle w:val="teilabelZnak"/>
        </w:rPr>
        <w:t>8;</w:t>
      </w:r>
      <w:r>
        <w:t xml:space="preserve"> v </w:t>
      </w:r>
      <w:r w:rsidRPr="00CA26F2">
        <w:rPr>
          <w:rStyle w:val="teiplaceName"/>
        </w:rPr>
        <w:t>Betlehem</w:t>
      </w:r>
      <w:r>
        <w:t xml:space="preserve"> varás pridoſſe, i to Detetze naidoſſe</w:t>
      </w:r>
      <w:r>
        <w:br/>
        <w:t>i to Detétze naidosſe.</w:t>
      </w:r>
    </w:p>
    <w:p w14:paraId="3EB6E541" w14:textId="77777777" w:rsidR="00380A5E" w:rsidRDefault="00380A5E" w:rsidP="00380A5E">
      <w:pPr>
        <w:pStyle w:val="teiab"/>
      </w:pPr>
      <w:r w:rsidRPr="00CA26F2">
        <w:rPr>
          <w:rStyle w:val="teilabelZnak"/>
        </w:rPr>
        <w:t>9.</w:t>
      </w:r>
      <w:r>
        <w:t xml:space="preserve"> Pred nyim doli poklenoſſe, molécsmu das prikázaſ-</w:t>
      </w:r>
      <w:r>
        <w:br/>
        <w:t>ſe molecs mu dár prikázaſſe.</w:t>
      </w:r>
    </w:p>
    <w:p w14:paraId="0985D1BF" w14:textId="77777777" w:rsidR="00380A5E" w:rsidRDefault="00380A5E" w:rsidP="00380A5E">
      <w:pPr>
        <w:pStyle w:val="teiab"/>
      </w:pPr>
      <w:r w:rsidRPr="00CA26F2">
        <w:rPr>
          <w:rStyle w:val="teilabelZnak"/>
        </w:rPr>
        <w:t>10;</w:t>
      </w:r>
      <w:r>
        <w:t xml:space="preserve"> Zláto temian ino myrrha, toie bilou to nyé</w:t>
      </w:r>
      <w:r>
        <w:br/>
        <w:t>blágo touie bilo to nyé blágo.</w:t>
      </w:r>
    </w:p>
    <w:p w14:paraId="6DCC4BC6" w14:textId="77777777" w:rsidR="00380A5E" w:rsidRDefault="00380A5E" w:rsidP="00380A5E">
      <w:pPr>
        <w:pStyle w:val="teiab"/>
      </w:pPr>
      <w:r w:rsidRPr="00CA26F2">
        <w:rPr>
          <w:rStyle w:val="teilabelZnak"/>
        </w:rPr>
        <w:t>11;</w:t>
      </w:r>
      <w:r>
        <w:t xml:space="preserve"> Drűgim potomſze vernoſſe, domo v </w:t>
      </w:r>
      <w:r w:rsidRPr="00CA26F2">
        <w:rPr>
          <w:rStyle w:val="teiplaceName"/>
        </w:rPr>
        <w:t>Persio</w:t>
      </w:r>
      <w:r>
        <w:t xml:space="preserve"> poidoſſe,</w:t>
      </w:r>
      <w:r>
        <w:br/>
        <w:t xml:space="preserve">domo v </w:t>
      </w:r>
      <w:r w:rsidRPr="00CA26F2">
        <w:rPr>
          <w:rStyle w:val="teiplaceName"/>
        </w:rPr>
        <w:t>Persio</w:t>
      </w:r>
      <w:r>
        <w:t xml:space="preserve"> poidoſſe.</w:t>
      </w:r>
    </w:p>
    <w:p w14:paraId="5183DE65" w14:textId="77777777" w:rsidR="00380A5E" w:rsidRDefault="00380A5E" w:rsidP="00380A5E">
      <w:pPr>
        <w:pStyle w:val="teiab"/>
      </w:pPr>
      <w:r w:rsidRPr="00CA26F2">
        <w:rPr>
          <w:rStyle w:val="teilabelZnak"/>
        </w:rPr>
        <w:t>12;</w:t>
      </w:r>
      <w:r>
        <w:t xml:space="preserve"> </w:t>
      </w:r>
      <w:r w:rsidRPr="00CA26F2">
        <w:rPr>
          <w:rStyle w:val="teipersName"/>
        </w:rPr>
        <w:t>Herodeſ</w:t>
      </w:r>
      <w:r>
        <w:t xml:space="preserve"> ſze razburkaſſe, i na moudre raſzer-</w:t>
      </w:r>
      <w:r>
        <w:br/>
        <w:t>dilſze, i na moudre raſzerdilſze.</w:t>
      </w:r>
    </w:p>
    <w:p w14:paraId="4AF79F15" w14:textId="77777777" w:rsidR="00380A5E" w:rsidRDefault="00380A5E" w:rsidP="00380A5E">
      <w:pPr>
        <w:pStyle w:val="teiab"/>
      </w:pPr>
      <w:r w:rsidRPr="00CA26F2">
        <w:rPr>
          <w:rStyle w:val="teilabelZnak"/>
        </w:rPr>
        <w:t>13;</w:t>
      </w:r>
      <w:r>
        <w:t xml:space="preserve"> Veliko vojſzko vkű</w:t>
      </w:r>
      <w:r w:rsidRPr="007E4DA6">
        <w:t xml:space="preserve"> </w:t>
      </w:r>
      <w:r>
        <w:t xml:space="preserve">p zezva, i vu </w:t>
      </w:r>
      <w:r w:rsidRPr="00196449">
        <w:rPr>
          <w:rStyle w:val="teiplaceName"/>
        </w:rPr>
        <w:t>Bethlehe-</w:t>
      </w:r>
      <w:r w:rsidRPr="00196449">
        <w:rPr>
          <w:rStyle w:val="teiplaceName"/>
        </w:rPr>
        <w:br/>
        <w:t>mio</w:t>
      </w:r>
      <w:r>
        <w:t xml:space="preserve"> poſzla, i vu </w:t>
      </w:r>
      <w:r w:rsidRPr="00196449">
        <w:rPr>
          <w:rStyle w:val="teiplaceName"/>
        </w:rPr>
        <w:t>Bethlehemio</w:t>
      </w:r>
      <w:r>
        <w:t xml:space="preserve"> poſzla.</w:t>
      </w:r>
    </w:p>
    <w:p w14:paraId="189ED308" w14:textId="77777777" w:rsidR="00380A5E" w:rsidRDefault="00380A5E" w:rsidP="00380A5E">
      <w:pPr>
        <w:pStyle w:val="teicatch-word"/>
      </w:pPr>
      <w:r w:rsidRPr="00CA26F2">
        <w:rPr>
          <w:rStyle w:val="teilabelZnak"/>
        </w:rPr>
        <w:t>14.</w:t>
      </w:r>
      <w:r>
        <w:t xml:space="preserve"> </w:t>
      </w:r>
      <w:r w:rsidRPr="00196449">
        <w:rPr>
          <w:rStyle w:val="teipersName"/>
        </w:rPr>
        <w:t>Joseph</w:t>
      </w:r>
    </w:p>
    <w:p w14:paraId="20128AB0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025F3EEF" w14:textId="77777777" w:rsidR="00380A5E" w:rsidRDefault="00380A5E" w:rsidP="00380A5E">
      <w:r>
        <w:lastRenderedPageBreak/>
        <w:t>/145v/</w:t>
      </w:r>
    </w:p>
    <w:p w14:paraId="1AFE04C2" w14:textId="77777777" w:rsidR="00380A5E" w:rsidRDefault="00380A5E" w:rsidP="00380A5E">
      <w:pPr>
        <w:pStyle w:val="teifwPageNum"/>
      </w:pPr>
      <w:r>
        <w:t>296</w:t>
      </w:r>
    </w:p>
    <w:p w14:paraId="1E094738" w14:textId="77777777" w:rsidR="00380A5E" w:rsidRDefault="00380A5E" w:rsidP="00380A5E">
      <w:pPr>
        <w:pStyle w:val="teiab"/>
      </w:pPr>
      <w:r w:rsidRPr="00196449">
        <w:rPr>
          <w:rStyle w:val="teilabelZnak"/>
        </w:rPr>
        <w:t>14.</w:t>
      </w:r>
      <w:r w:rsidRPr="00196449">
        <w:t xml:space="preserve"> </w:t>
      </w:r>
      <w:r w:rsidRPr="00196449">
        <w:rPr>
          <w:rStyle w:val="teipersName"/>
        </w:rPr>
        <w:t>Joseph</w:t>
      </w:r>
      <w:r w:rsidRPr="00196449">
        <w:t xml:space="preserve"> i</w:t>
      </w:r>
      <w:r>
        <w:t xml:space="preserve"> Deva </w:t>
      </w:r>
      <w:r w:rsidRPr="00196449">
        <w:rPr>
          <w:rStyle w:val="teipersName"/>
        </w:rPr>
        <w:t>Maria</w:t>
      </w:r>
      <w:r>
        <w:t xml:space="preserve">, Dete v </w:t>
      </w:r>
      <w:r w:rsidRPr="00196449">
        <w:rPr>
          <w:rStyle w:val="teiplaceName"/>
        </w:rPr>
        <w:t>Aegyiptom</w:t>
      </w:r>
      <w:r>
        <w:t xml:space="preserve"> ne</w:t>
      </w:r>
      <w:r>
        <w:br/>
        <w:t>ſzéta Dete v</w:t>
      </w:r>
      <w:r w:rsidRPr="00196449">
        <w:rPr>
          <w:rStyle w:val="teiplaceName"/>
        </w:rPr>
        <w:t>Aegyiptom</w:t>
      </w:r>
      <w:r>
        <w:t xml:space="preserve"> neſzéta.</w:t>
      </w:r>
    </w:p>
    <w:p w14:paraId="64FDF76C" w14:textId="77777777" w:rsidR="00380A5E" w:rsidRDefault="00380A5E" w:rsidP="00380A5E">
      <w:pPr>
        <w:pStyle w:val="teiab"/>
      </w:pPr>
      <w:r w:rsidRPr="00196449">
        <w:rPr>
          <w:rStyle w:val="teilabelZnak"/>
        </w:rPr>
        <w:t>15.</w:t>
      </w:r>
      <w:r>
        <w:t xml:space="preserve"> Sztou Stirideſzét Jezero vmoriſſe, </w:t>
      </w:r>
      <w:r w:rsidRPr="00196449">
        <w:rPr>
          <w:rStyle w:val="teiplaceName"/>
        </w:rPr>
        <w:t>Bethlemſzke</w:t>
      </w:r>
      <w:r>
        <w:br/>
        <w:t>lepe Decsieze. bis.</w:t>
      </w:r>
    </w:p>
    <w:p w14:paraId="7E09E065" w14:textId="77777777" w:rsidR="00380A5E" w:rsidRDefault="00380A5E" w:rsidP="00380A5E">
      <w:pPr>
        <w:pStyle w:val="teiab"/>
      </w:pPr>
      <w:r w:rsidRPr="00196449">
        <w:rPr>
          <w:rStyle w:val="teilabelZnak"/>
        </w:rPr>
        <w:t>16.</w:t>
      </w:r>
      <w:r>
        <w:t xml:space="preserve"> Tako i mi vſzi terpimo, ino Jesuſſa hválimo bis.</w:t>
      </w:r>
    </w:p>
    <w:p w14:paraId="5BF26DB0" w14:textId="77777777" w:rsidR="00380A5E" w:rsidRDefault="00380A5E" w:rsidP="00380A5E">
      <w:pPr>
        <w:pStyle w:val="teiab"/>
      </w:pPr>
      <w:r w:rsidRPr="00196449">
        <w:rPr>
          <w:rStyle w:val="teilabelZnak"/>
        </w:rPr>
        <w:t>17.</w:t>
      </w:r>
      <w:r>
        <w:t xml:space="preserve"> Da náſz zdersi vſzei vu vőri, vu </w:t>
      </w:r>
      <w:r w:rsidRPr="00196449">
        <w:rPr>
          <w:rStyle w:val="teiname"/>
        </w:rPr>
        <w:t>Xtuſſevom</w:t>
      </w:r>
      <w:r>
        <w:t xml:space="preserve"> ſzpoz-</w:t>
      </w:r>
      <w:r>
        <w:br/>
        <w:t xml:space="preserve">nanyi, vu </w:t>
      </w:r>
      <w:r w:rsidRPr="00196449">
        <w:rPr>
          <w:rStyle w:val="teiname"/>
        </w:rPr>
        <w:t>Xtuſſevom</w:t>
      </w:r>
      <w:r>
        <w:t xml:space="preserve"> ſzpoznanyi. </w:t>
      </w:r>
    </w:p>
    <w:p w14:paraId="7E66E175" w14:textId="77777777" w:rsidR="00380A5E" w:rsidRDefault="00380A5E" w:rsidP="00380A5E">
      <w:pPr>
        <w:pStyle w:val="teiclosure0"/>
      </w:pPr>
      <w:r>
        <w:t>Amen.</w:t>
      </w:r>
    </w:p>
    <w:p w14:paraId="4BE4549E" w14:textId="77777777" w:rsidR="00380A5E" w:rsidRDefault="00380A5E" w:rsidP="00380A5E">
      <w:pPr>
        <w:pStyle w:val="Naslov2"/>
      </w:pPr>
      <w:r>
        <w:t>Cantio Elegans.</w:t>
      </w:r>
    </w:p>
    <w:p w14:paraId="118F08D8" w14:textId="77777777" w:rsidR="00380A5E" w:rsidRDefault="00380A5E" w:rsidP="00380A5E">
      <w:pPr>
        <w:pStyle w:val="Naslov2"/>
      </w:pPr>
      <w:r>
        <w:t>Nouta. No főldnele minden népei</w:t>
      </w:r>
    </w:p>
    <w:p w14:paraId="3752F8F9" w14:textId="77777777" w:rsidR="00380A5E" w:rsidRDefault="00380A5E" w:rsidP="00380A5E">
      <w:pPr>
        <w:pStyle w:val="teiab"/>
      </w:pPr>
      <w:r>
        <w:t>Siroke zemle národi, Nebeſzke Dihe</w:t>
      </w:r>
      <w:r>
        <w:br/>
        <w:t>Seregi, lűdie ino vſze Angyelie, hote</w:t>
      </w:r>
      <w:r>
        <w:br/>
        <w:t>ſzem steri gde ieſzte.</w:t>
      </w:r>
    </w:p>
    <w:p w14:paraId="05262C45" w14:textId="77777777" w:rsidR="00380A5E" w:rsidRDefault="00380A5E" w:rsidP="00380A5E">
      <w:pPr>
        <w:pStyle w:val="teiab"/>
      </w:pPr>
      <w:r w:rsidRPr="005804D3">
        <w:rPr>
          <w:rStyle w:val="teilabelZnak"/>
        </w:rPr>
        <w:t>2.</w:t>
      </w:r>
      <w:r>
        <w:t xml:space="preserve"> Jaſzem te právi Szin Bosi, boga Otecz zperſz-</w:t>
      </w:r>
      <w:r>
        <w:br/>
        <w:t xml:space="preserve">tom ſzkazál. te priseſzni ſzvét </w:t>
      </w:r>
      <w:r w:rsidRPr="00416C2A">
        <w:rPr>
          <w:rStyle w:val="teiplaceName"/>
        </w:rPr>
        <w:t>Meſſiás</w:t>
      </w:r>
      <w:r>
        <w:t>, kie</w:t>
      </w:r>
      <w:r>
        <w:br/>
        <w:t>ſzveita odkűpitel.</w:t>
      </w:r>
    </w:p>
    <w:p w14:paraId="247D154E" w14:textId="77777777" w:rsidR="00380A5E" w:rsidRDefault="00380A5E" w:rsidP="00380A5E">
      <w:pPr>
        <w:pStyle w:val="teiab"/>
      </w:pPr>
      <w:r w:rsidRPr="005804D3">
        <w:rPr>
          <w:rStyle w:val="teilabelZnak"/>
        </w:rPr>
        <w:t>3;</w:t>
      </w:r>
      <w:r>
        <w:t xml:space="preserve"> Kaie pak zroka da te ſzveit, mené pregánya</w:t>
      </w:r>
      <w:r>
        <w:br/>
        <w:t>i spota, vetakovo nezahválnoſzt, v Nébi na zemli</w:t>
      </w:r>
      <w:r>
        <w:br/>
        <w:t>sto videl.</w:t>
      </w:r>
    </w:p>
    <w:p w14:paraId="6DA71AB0" w14:textId="77777777" w:rsidR="00380A5E" w:rsidRDefault="00380A5E" w:rsidP="00380A5E">
      <w:pPr>
        <w:pStyle w:val="teiab"/>
      </w:pPr>
      <w:r w:rsidRPr="005804D3">
        <w:rPr>
          <w:rStyle w:val="teilabelZnak"/>
        </w:rPr>
        <w:t>4;</w:t>
      </w:r>
      <w:r>
        <w:t xml:space="preserve"> Jeli ſzam jaſz hűdo csinécs, Bosé ſzveté rej-</w:t>
      </w:r>
      <w:r>
        <w:br/>
        <w:t>csi bláznik, na takvo veliko moko, ſzveit kako</w:t>
      </w:r>
      <w:r>
        <w:br/>
        <w:t>mené oſzodi.</w:t>
      </w:r>
    </w:p>
    <w:p w14:paraId="3EB7CB79" w14:textId="77777777" w:rsidR="00380A5E" w:rsidRDefault="00380A5E" w:rsidP="00380A5E">
      <w:pPr>
        <w:pStyle w:val="teicatch-word"/>
      </w:pPr>
      <w:r w:rsidRPr="005804D3">
        <w:rPr>
          <w:rStyle w:val="teilabelZnak"/>
        </w:rPr>
        <w:t>5.</w:t>
      </w:r>
      <w:r>
        <w:t xml:space="preserve"> Nei</w:t>
      </w:r>
    </w:p>
    <w:p w14:paraId="2C05AC69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0B40E9C" w14:textId="77777777" w:rsidR="00380A5E" w:rsidRDefault="00380A5E" w:rsidP="00380A5E">
      <w:r>
        <w:lastRenderedPageBreak/>
        <w:t>/146r/</w:t>
      </w:r>
    </w:p>
    <w:p w14:paraId="46A1680A" w14:textId="77777777" w:rsidR="00380A5E" w:rsidRDefault="00380A5E" w:rsidP="00380A5E">
      <w:pPr>
        <w:pStyle w:val="teifwPageNum"/>
      </w:pPr>
      <w:r>
        <w:t>297</w:t>
      </w:r>
    </w:p>
    <w:p w14:paraId="39211ABB" w14:textId="77777777" w:rsidR="00380A5E" w:rsidRDefault="00380A5E" w:rsidP="00380A5E">
      <w:pPr>
        <w:pStyle w:val="teiab"/>
      </w:pPr>
      <w:r w:rsidRPr="00416C2A">
        <w:rPr>
          <w:rStyle w:val="teilabelZnak"/>
        </w:rPr>
        <w:t>5</w:t>
      </w:r>
      <w:r>
        <w:t xml:space="preserve"> Neiga vre nikoga nigde, kibi právi krai ſztalamene,</w:t>
      </w:r>
      <w:r>
        <w:br/>
        <w:t>vetakovo nevrednovoſzt, zakai terpim tesko moko.</w:t>
      </w:r>
    </w:p>
    <w:p w14:paraId="460B3C45" w14:textId="77777777" w:rsidR="00380A5E" w:rsidRDefault="00380A5E" w:rsidP="00380A5E">
      <w:pPr>
        <w:pStyle w:val="teiab"/>
      </w:pPr>
      <w:r w:rsidRPr="00416C2A">
        <w:rPr>
          <w:rStyle w:val="teilabelZnak"/>
        </w:rPr>
        <w:t>6,</w:t>
      </w:r>
      <w:r>
        <w:t xml:space="preserve"> Moi ie lűbleni cslovik bil, zmenovie moi ſzvéti Krűh</w:t>
      </w:r>
      <w:r>
        <w:br/>
        <w:t>iel, i moi lűbleni vucsenik, oh kakme csalárno oda.</w:t>
      </w:r>
    </w:p>
    <w:p w14:paraId="3813EFB8" w14:textId="77777777" w:rsidR="00380A5E" w:rsidRDefault="00380A5E" w:rsidP="00380A5E">
      <w:pPr>
        <w:pStyle w:val="teiab"/>
      </w:pPr>
      <w:r w:rsidRPr="00416C2A">
        <w:rPr>
          <w:rStyle w:val="teilabelZnak"/>
        </w:rPr>
        <w:t>7;</w:t>
      </w:r>
      <w:r>
        <w:t xml:space="preserve"> Moia brátya kiſzo bile, pobegnoſſe oſztavilime, moji</w:t>
      </w:r>
      <w:r>
        <w:br/>
        <w:t>laſztivni národi poſztaſſe meni hohári.</w:t>
      </w:r>
    </w:p>
    <w:p w14:paraId="6FE038B6" w14:textId="77777777" w:rsidR="00380A5E" w:rsidRDefault="00380A5E" w:rsidP="00380A5E">
      <w:pPr>
        <w:pStyle w:val="teiab"/>
      </w:pPr>
      <w:r w:rsidRPr="00416C2A">
        <w:rPr>
          <w:rStyle w:val="teilabelZnak"/>
        </w:rPr>
        <w:t>8.</w:t>
      </w:r>
      <w:r>
        <w:t xml:space="preserve"> Vſzaki ſzva vűſzta odpreſſe, i ime moje plűvaſſe,</w:t>
      </w:r>
      <w:r>
        <w:br/>
        <w:t>znevoljov obzét okolu, niscse ne gléda mantro mo.</w:t>
      </w:r>
    </w:p>
    <w:p w14:paraId="07EC9A47" w14:textId="77777777" w:rsidR="00380A5E" w:rsidRDefault="00380A5E" w:rsidP="00380A5E">
      <w:pPr>
        <w:pStyle w:val="teiab"/>
      </w:pPr>
      <w:r w:rsidRPr="00416C2A">
        <w:rPr>
          <w:rStyle w:val="teilabelZnak"/>
        </w:rPr>
        <w:t>9.</w:t>
      </w:r>
      <w:r>
        <w:t xml:space="preserve"> No zdai lűdie i Angyelie, ki Nébo zemlo glé-</w:t>
      </w:r>
      <w:r>
        <w:br/>
        <w:t>date, poglédaite vi zdai mené, tak zbitoga gde</w:t>
      </w:r>
      <w:r>
        <w:br/>
        <w:t>vidliſzte.</w:t>
      </w:r>
    </w:p>
    <w:p w14:paraId="1AE74886" w14:textId="77777777" w:rsidR="00380A5E" w:rsidRDefault="00380A5E" w:rsidP="00380A5E">
      <w:pPr>
        <w:pStyle w:val="teiab"/>
      </w:pPr>
      <w:r w:rsidRPr="00416C2A">
        <w:rPr>
          <w:rStyle w:val="teilabelZnak"/>
        </w:rPr>
        <w:t>10;</w:t>
      </w:r>
      <w:r>
        <w:t xml:space="preserve"> Neiga obráza preczimbe, sivot zbicsuvanyem punie,</w:t>
      </w:r>
      <w:r>
        <w:br/>
        <w:t>na meſzti edne csonte nei, to mi vcsini ſzveita grehi.</w:t>
      </w:r>
    </w:p>
    <w:p w14:paraId="35D5EF08" w14:textId="77777777" w:rsidR="00380A5E" w:rsidRDefault="00380A5E" w:rsidP="00380A5E">
      <w:pPr>
        <w:pStyle w:val="teiab"/>
      </w:pPr>
      <w:r w:rsidRPr="00416C2A">
        <w:rPr>
          <w:rStyle w:val="teilabelZnak"/>
        </w:rPr>
        <w:t>11.</w:t>
      </w:r>
      <w:r>
        <w:t xml:space="preserve"> Jai </w:t>
      </w:r>
      <w:r w:rsidRPr="007B56A7">
        <w:rPr>
          <w:rStyle w:val="teipersName"/>
        </w:rPr>
        <w:t>Adama</w:t>
      </w:r>
      <w:r>
        <w:t xml:space="preserve"> greisni ſzini, kai ſze mi ne ſzmilu-</w:t>
      </w:r>
      <w:r>
        <w:br/>
        <w:t>ete, kai glédate me nevole, kai vam ſzercze vőn</w:t>
      </w:r>
      <w:r>
        <w:br/>
        <w:t>neſzpádne.</w:t>
      </w:r>
    </w:p>
    <w:p w14:paraId="6B3FE224" w14:textId="77777777" w:rsidR="00380A5E" w:rsidRDefault="00380A5E" w:rsidP="00380A5E">
      <w:pPr>
        <w:pStyle w:val="teiab"/>
      </w:pPr>
      <w:r w:rsidRPr="00416C2A">
        <w:rPr>
          <w:rStyle w:val="teilabelZnak"/>
        </w:rPr>
        <w:t>12;</w:t>
      </w:r>
      <w:r>
        <w:t xml:space="preserve"> Placso mene breig i doli, zgor zemla pogine</w:t>
      </w:r>
      <w:r>
        <w:br/>
        <w:t>doli, plamineſze razpokaſſe, ino pred menov</w:t>
      </w:r>
      <w:r>
        <w:br/>
        <w:t>derscsejv.</w:t>
      </w:r>
    </w:p>
    <w:p w14:paraId="0CD36FEC" w14:textId="77777777" w:rsidR="00380A5E" w:rsidRDefault="00380A5E" w:rsidP="00380A5E">
      <w:pPr>
        <w:pStyle w:val="teicatch-word"/>
      </w:pPr>
      <w:r w:rsidRPr="00416C2A">
        <w:rPr>
          <w:rStyle w:val="teilabelZnak"/>
        </w:rPr>
        <w:t>13.</w:t>
      </w:r>
      <w:r>
        <w:t xml:space="preserve"> Placse</w:t>
      </w:r>
    </w:p>
    <w:p w14:paraId="2679797E" w14:textId="77777777" w:rsidR="00380A5E" w:rsidRDefault="00380A5E" w:rsidP="00380A5E">
      <w:pPr>
        <w:spacing w:after="200"/>
      </w:pPr>
      <w:r>
        <w:br w:type="page"/>
      </w:r>
    </w:p>
    <w:p w14:paraId="1D369890" w14:textId="77777777" w:rsidR="00380A5E" w:rsidRDefault="00380A5E" w:rsidP="00380A5E">
      <w:r>
        <w:lastRenderedPageBreak/>
        <w:t>/164v/</w:t>
      </w:r>
    </w:p>
    <w:p w14:paraId="52879238" w14:textId="77777777" w:rsidR="00380A5E" w:rsidRDefault="00380A5E" w:rsidP="00380A5E">
      <w:pPr>
        <w:pStyle w:val="teifwPageNum"/>
      </w:pPr>
      <w:r>
        <w:t>298</w:t>
      </w:r>
    </w:p>
    <w:p w14:paraId="36015A3E" w14:textId="77777777" w:rsidR="00380A5E" w:rsidRDefault="00380A5E" w:rsidP="00380A5E">
      <w:pPr>
        <w:pStyle w:val="teiab"/>
      </w:pPr>
      <w:r w:rsidRPr="00053D56">
        <w:rPr>
          <w:rStyle w:val="teilabelZnak"/>
        </w:rPr>
        <w:t>13.</w:t>
      </w:r>
      <w:r>
        <w:t xml:space="preserve"> Placse ſzuncze meiſzecz mené, nemre ter-</w:t>
      </w:r>
      <w:r>
        <w:br/>
        <w:t>peti me moke, zakrivata ſzvo ſzvetloſ-</w:t>
      </w:r>
      <w:r>
        <w:br/>
        <w:t>cſo ſztvoritela ſzvega salujo.</w:t>
      </w:r>
    </w:p>
    <w:p w14:paraId="6CEFC593" w14:textId="77777777" w:rsidR="00380A5E" w:rsidRDefault="00380A5E" w:rsidP="00380A5E">
      <w:pPr>
        <w:pStyle w:val="teiab"/>
      </w:pPr>
      <w:r w:rsidRPr="00053D56">
        <w:rPr>
          <w:rStyle w:val="teilabelZnak"/>
        </w:rPr>
        <w:t>14.</w:t>
      </w:r>
      <w:r>
        <w:t xml:space="preserve"> Placso ſzvetle zvezde takoi, ár nyih ſztvo-</w:t>
      </w:r>
      <w:r>
        <w:br/>
        <w:t>ritel Bough terpi, nyih ſzvetloſzt raſzipá-</w:t>
      </w:r>
      <w:r>
        <w:br/>
        <w:t>vaſze, ár nemajo ravnal kibie.</w:t>
      </w:r>
    </w:p>
    <w:p w14:paraId="457B9C6D" w14:textId="77777777" w:rsidR="00380A5E" w:rsidRDefault="00380A5E" w:rsidP="00380A5E">
      <w:pPr>
        <w:pStyle w:val="teiab"/>
      </w:pPr>
      <w:r w:rsidRPr="00053D56">
        <w:rPr>
          <w:rStyle w:val="teilabelZnak"/>
        </w:rPr>
        <w:t>15.</w:t>
      </w:r>
      <w:r>
        <w:t xml:space="preserve"> Oh kamena ſzercza lűdie, ktomu vi kada</w:t>
      </w:r>
      <w:r>
        <w:br/>
        <w:t>miſzlite, Neba i Zemla placseme, cslo-</w:t>
      </w:r>
      <w:r>
        <w:br/>
        <w:t>vik ſzam nezahválenie.</w:t>
      </w:r>
    </w:p>
    <w:p w14:paraId="322CDD89" w14:textId="77777777" w:rsidR="00380A5E" w:rsidRDefault="00380A5E" w:rsidP="00380A5E">
      <w:pPr>
        <w:pStyle w:val="teiab"/>
      </w:pPr>
      <w:r w:rsidRPr="00053D56">
        <w:rPr>
          <w:rStyle w:val="teilabelZnak"/>
        </w:rPr>
        <w:t>16.</w:t>
      </w:r>
      <w:r>
        <w:t xml:space="preserve"> Otecz ne ſzkrivai kiza ti, szmilujſze tve-</w:t>
      </w:r>
      <w:r>
        <w:br/>
        <w:t>mu szinovi, tva bicsa smetna ne vcsini, neg</w:t>
      </w:r>
      <w:r>
        <w:br/>
        <w:t>mo mantró leiko vcsini.</w:t>
      </w:r>
    </w:p>
    <w:p w14:paraId="7E3BA5BC" w14:textId="77777777" w:rsidR="00380A5E" w:rsidRDefault="00380A5E" w:rsidP="00380A5E">
      <w:pPr>
        <w:pStyle w:val="teiab"/>
      </w:pPr>
      <w:r w:rsidRPr="00053D56">
        <w:rPr>
          <w:rStyle w:val="teilabelZnak"/>
        </w:rPr>
        <w:t>17.</w:t>
      </w:r>
      <w:r>
        <w:t xml:space="preserve"> Ár ktebi kricsim den i Noucs, jaſs tebe</w:t>
      </w:r>
      <w:r>
        <w:br/>
        <w:t>zovem na pomoucs, smilujſze ti na mo pros-</w:t>
      </w:r>
      <w:r>
        <w:br/>
        <w:t>nyo, ne oſztavme na teliko.</w:t>
      </w:r>
    </w:p>
    <w:p w14:paraId="51521CC0" w14:textId="77777777" w:rsidR="00380A5E" w:rsidRDefault="00380A5E" w:rsidP="00380A5E">
      <w:pPr>
        <w:pStyle w:val="teiab"/>
      </w:pPr>
      <w:r w:rsidRPr="00053D56">
        <w:rPr>
          <w:rStyle w:val="teilabelZnak"/>
        </w:rPr>
        <w:t>18.</w:t>
      </w:r>
      <w:r>
        <w:t xml:space="preserve"> Drűge poiti nigdo neiga, kodkűplenya</w:t>
      </w:r>
      <w:r>
        <w:br/>
        <w:t>sveita nyega, neg da ti dáſ ſzina na</w:t>
      </w:r>
      <w:r>
        <w:br/>
        <w:t>ſzmert, nato britko voiſzkuvanye.</w:t>
      </w:r>
    </w:p>
    <w:p w14:paraId="5625CA8A" w14:textId="77777777" w:rsidR="00380A5E" w:rsidRDefault="00380A5E" w:rsidP="00380A5E">
      <w:pPr>
        <w:pStyle w:val="teiab"/>
      </w:pPr>
      <w:r w:rsidRPr="00053D56">
        <w:rPr>
          <w:rStyle w:val="teilabelZnak"/>
        </w:rPr>
        <w:t>19.</w:t>
      </w:r>
      <w:r>
        <w:t xml:space="preserve"> Nai zveimiſze Otecz zdai, csimie te pekár</w:t>
      </w:r>
      <w:r>
        <w:br/>
        <w:t>ſzpiti, znas da jaſz nescsem drűgacsi, neg</w:t>
      </w:r>
    </w:p>
    <w:p w14:paraId="02D7F358" w14:textId="77777777" w:rsidR="00380A5E" w:rsidRDefault="00380A5E" w:rsidP="00380A5E">
      <w:pPr>
        <w:pStyle w:val="teicatch-word"/>
      </w:pPr>
      <w:r>
        <w:t xml:space="preserve">polgi </w:t>
      </w:r>
    </w:p>
    <w:p w14:paraId="319F16F7" w14:textId="77777777" w:rsidR="00380A5E" w:rsidRDefault="00380A5E" w:rsidP="00380A5E">
      <w:pPr>
        <w:spacing w:after="200"/>
      </w:pPr>
      <w:r>
        <w:br w:type="page"/>
      </w:r>
    </w:p>
    <w:p w14:paraId="3F40CAB7" w14:textId="77777777" w:rsidR="00380A5E" w:rsidRDefault="00380A5E" w:rsidP="00380A5E">
      <w:r>
        <w:lastRenderedPageBreak/>
        <w:t>/147r/</w:t>
      </w:r>
    </w:p>
    <w:p w14:paraId="33AD95D0" w14:textId="77777777" w:rsidR="00380A5E" w:rsidRDefault="00380A5E" w:rsidP="00380A5E">
      <w:pPr>
        <w:pStyle w:val="teifwPageNum"/>
      </w:pPr>
      <w:r>
        <w:t>299</w:t>
      </w:r>
    </w:p>
    <w:p w14:paraId="25592368" w14:textId="77777777" w:rsidR="00380A5E" w:rsidRDefault="00380A5E" w:rsidP="00380A5E">
      <w:pPr>
        <w:pStyle w:val="teiab"/>
      </w:pPr>
      <w:r>
        <w:t>polgi tve ſzveté volie.</w:t>
      </w:r>
    </w:p>
    <w:p w14:paraId="67B01443" w14:textId="77777777" w:rsidR="00380A5E" w:rsidRDefault="00380A5E" w:rsidP="00380A5E">
      <w:pPr>
        <w:pStyle w:val="teiab"/>
      </w:pPr>
      <w:r w:rsidRPr="00D808EC">
        <w:rPr>
          <w:rStyle w:val="teilabelZnak"/>
        </w:rPr>
        <w:t>20;</w:t>
      </w:r>
      <w:r>
        <w:t xml:space="preserve"> Dőnok te proſzim Goſzpon ja, noſzi paſzko ti na</w:t>
      </w:r>
      <w:r>
        <w:br/>
        <w:t>ſzina, preſztri zNebéſz ſzvéto rokou, tebi po-</w:t>
      </w:r>
      <w:r>
        <w:br/>
        <w:t>racsam mo Dűſſo.</w:t>
      </w:r>
    </w:p>
    <w:p w14:paraId="6906331E" w14:textId="77777777" w:rsidR="00380A5E" w:rsidRDefault="00380A5E" w:rsidP="00380A5E">
      <w:pPr>
        <w:pStyle w:val="teiab"/>
      </w:pPr>
      <w:r w:rsidRPr="00D808EC">
        <w:rPr>
          <w:rStyle w:val="teilabelZnak"/>
        </w:rPr>
        <w:t>21;</w:t>
      </w:r>
      <w:r>
        <w:t xml:space="preserve"> Hvála boidi Oczu Boughu, Szinu </w:t>
      </w:r>
      <w:r w:rsidRPr="00053D56">
        <w:rPr>
          <w:rStyle w:val="teipersName"/>
        </w:rPr>
        <w:t>Jesuſſu</w:t>
      </w:r>
      <w:r>
        <w:br/>
      </w:r>
      <w:r w:rsidRPr="00053D56">
        <w:rPr>
          <w:rStyle w:val="teipersName"/>
        </w:rPr>
        <w:t>Xtuſſu</w:t>
      </w:r>
      <w:r>
        <w:t>, navkűp i ſzvétomu Dűho, jednomo</w:t>
      </w:r>
      <w:r>
        <w:br/>
        <w:t xml:space="preserve">právomo Troiſztvo. </w:t>
      </w:r>
    </w:p>
    <w:p w14:paraId="2DE3EB81" w14:textId="77777777" w:rsidR="00380A5E" w:rsidRDefault="00380A5E" w:rsidP="00380A5E">
      <w:pPr>
        <w:pStyle w:val="teiclosure0"/>
      </w:pPr>
      <w:r>
        <w:t>Amen.</w:t>
      </w:r>
    </w:p>
    <w:p w14:paraId="1BCE7308" w14:textId="77777777" w:rsidR="00380A5E" w:rsidRDefault="00380A5E" w:rsidP="00380A5E">
      <w:r w:rsidRPr="00F4623C">
        <w:rPr>
          <w:rStyle w:val="Naslov2Znak"/>
        </w:rPr>
        <w:t>Nouta. Steri godi cslovik stoji</w:t>
      </w:r>
      <w:r>
        <w:t xml:space="preserve"> </w:t>
      </w:r>
      <w:r w:rsidRPr="00F4623C">
        <w:rPr>
          <w:rStyle w:val="teiabbr"/>
        </w:rPr>
        <w:t>&amp;c</w:t>
      </w:r>
      <w:r>
        <w:t>.</w:t>
      </w:r>
    </w:p>
    <w:p w14:paraId="5A1FB21A" w14:textId="77777777" w:rsidR="00380A5E" w:rsidRDefault="00380A5E" w:rsidP="00380A5E">
      <w:pPr>
        <w:pStyle w:val="teiab"/>
      </w:pPr>
      <w:r w:rsidRPr="00D808EC">
        <w:rPr>
          <w:rStyle w:val="teilabelZnak"/>
        </w:rPr>
        <w:t>1;</w:t>
      </w:r>
      <w:r>
        <w:t xml:space="preserve"> Dvoje te proſzim Goſzpodne, zmiloscse</w:t>
      </w:r>
      <w:r>
        <w:br/>
        <w:t>ne zátaie, pred menov noter do ſzmerti, dokecs</w:t>
      </w:r>
      <w:r>
        <w:br/>
        <w:t>siv bodem na ſzveiti.</w:t>
      </w:r>
    </w:p>
    <w:p w14:paraId="0D007221" w14:textId="77777777" w:rsidR="00380A5E" w:rsidRDefault="00380A5E" w:rsidP="00380A5E">
      <w:pPr>
        <w:pStyle w:val="teiab"/>
      </w:pPr>
      <w:r w:rsidRPr="00D808EC">
        <w:rPr>
          <w:rStyle w:val="teilabelZnak"/>
        </w:rPr>
        <w:t>2.</w:t>
      </w:r>
      <w:r>
        <w:t xml:space="preserve"> VCicsemumoſzt bolvanio, od méne dalecs zgo-</w:t>
      </w:r>
      <w:r>
        <w:br/>
        <w:t>nio, ſziromaſtva ni bogaſztva ne dai mi veli-</w:t>
      </w:r>
      <w:r>
        <w:br/>
        <w:t>koga blága.</w:t>
      </w:r>
    </w:p>
    <w:p w14:paraId="652717EE" w14:textId="77777777" w:rsidR="00380A5E" w:rsidRDefault="00380A5E" w:rsidP="00380A5E">
      <w:pPr>
        <w:pStyle w:val="teiab"/>
      </w:pPr>
      <w:r w:rsidRPr="00D808EC">
        <w:rPr>
          <w:rStyle w:val="teilabelZnak"/>
        </w:rPr>
        <w:t>3;</w:t>
      </w:r>
      <w:r>
        <w:t xml:space="preserve"> Nego bi Teili dai ono, bou namie vſzak</w:t>
      </w:r>
      <w:r>
        <w:br/>
        <w:t>den potreibno, dai daſzemi Krűh ne zmenka,</w:t>
      </w:r>
      <w:r>
        <w:br/>
        <w:t>neiscsem obilna blága.</w:t>
      </w:r>
    </w:p>
    <w:p w14:paraId="27CDEB4A" w14:textId="77777777" w:rsidR="00380A5E" w:rsidRDefault="00380A5E" w:rsidP="00380A5E">
      <w:pPr>
        <w:pStyle w:val="teiab"/>
      </w:pPr>
      <w:r w:rsidRPr="00D808EC">
        <w:rPr>
          <w:rStyle w:val="teilabelZnak"/>
        </w:rPr>
        <w:t>4;</w:t>
      </w:r>
      <w:r>
        <w:t xml:space="preserve"> Ár more biti, na ſzitsen, bil bi vu Vőri ne-</w:t>
      </w:r>
    </w:p>
    <w:p w14:paraId="21C849F4" w14:textId="77777777" w:rsidR="00380A5E" w:rsidRDefault="00380A5E" w:rsidP="00380A5E">
      <w:pPr>
        <w:pStyle w:val="teicatch-word"/>
      </w:pPr>
      <w:r>
        <w:t>mo</w:t>
      </w:r>
    </w:p>
    <w:p w14:paraId="1BC9E7D7" w14:textId="77777777" w:rsidR="00380A5E" w:rsidRDefault="00380A5E" w:rsidP="00380A5E">
      <w:pPr>
        <w:spacing w:after="200"/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2BCFE08C" w14:textId="77777777" w:rsidR="00380A5E" w:rsidRDefault="00380A5E" w:rsidP="00380A5E">
      <w:r>
        <w:lastRenderedPageBreak/>
        <w:t>/147v/</w:t>
      </w:r>
    </w:p>
    <w:p w14:paraId="60E63299" w14:textId="77777777" w:rsidR="00380A5E" w:rsidRDefault="00380A5E" w:rsidP="00380A5E">
      <w:pPr>
        <w:pStyle w:val="teifwPageNum"/>
      </w:pPr>
      <w:r>
        <w:t>300</w:t>
      </w:r>
    </w:p>
    <w:p w14:paraId="7A300C51" w14:textId="77777777" w:rsidR="00380A5E" w:rsidRDefault="00380A5E" w:rsidP="00380A5E">
      <w:pPr>
        <w:pStyle w:val="teiab"/>
      </w:pPr>
      <w:r>
        <w:t>mocsen, ino bi pital ſvoje Bough, kai maram</w:t>
      </w:r>
      <w:r>
        <w:br/>
        <w:t>za rejcs nyegovo.</w:t>
      </w:r>
    </w:p>
    <w:p w14:paraId="20557F7B" w14:textId="77777777" w:rsidR="00380A5E" w:rsidRDefault="00380A5E" w:rsidP="00380A5E">
      <w:pPr>
        <w:pStyle w:val="teiab"/>
      </w:pPr>
      <w:r w:rsidRPr="00F15890">
        <w:rPr>
          <w:rStyle w:val="teilabelZnak"/>
        </w:rPr>
        <w:t>5;</w:t>
      </w:r>
      <w:r>
        <w:t xml:space="preserve"> Ár vſziromaſtvi moral bi, more biti, krád-</w:t>
      </w:r>
      <w:r>
        <w:br/>
        <w:t>not iti, pokriviczi siveti, brezi Bouga</w:t>
      </w:r>
      <w:r>
        <w:br/>
        <w:t>bojaznoſzti.</w:t>
      </w:r>
    </w:p>
    <w:p w14:paraId="0B08557F" w14:textId="77777777" w:rsidR="00380A5E" w:rsidRDefault="00380A5E" w:rsidP="00380A5E">
      <w:pPr>
        <w:pStyle w:val="teiab"/>
      </w:pPr>
      <w:r w:rsidRPr="00F15890">
        <w:rPr>
          <w:rStyle w:val="teilabelZnak"/>
        </w:rPr>
        <w:t>6.</w:t>
      </w:r>
      <w:r>
        <w:t xml:space="preserve"> Boſi blagoſzlov, vſze hűdi, vcsini bogate, </w:t>
      </w:r>
      <w:r>
        <w:br/>
        <w:t>prek ſzkercſi leprai, nai ono csinio, komie na</w:t>
      </w:r>
      <w:r>
        <w:br/>
        <w:t>nyé zavűpano.</w:t>
      </w:r>
    </w:p>
    <w:p w14:paraId="59C4AB5F" w14:textId="77777777" w:rsidR="00380A5E" w:rsidRDefault="00380A5E" w:rsidP="00380A5E">
      <w:pPr>
        <w:pStyle w:val="teiab"/>
      </w:pPr>
      <w:r w:rsidRPr="00F15890">
        <w:rPr>
          <w:rStyle w:val="teilabelZnak"/>
        </w:rPr>
        <w:t>7;</w:t>
      </w:r>
      <w:r>
        <w:t xml:space="preserve"> Otecz, szin ino Dűh ſzvéti, ſteri ſzi pun</w:t>
      </w:r>
      <w:r>
        <w:br/>
        <w:t>vſze miloſzti, hválimo, dicsimo, tebe, zdai vſzig-</w:t>
      </w:r>
      <w:r>
        <w:br/>
        <w:t xml:space="preserve">dár i vekiveke. </w:t>
      </w:r>
    </w:p>
    <w:p w14:paraId="68EF4B3A" w14:textId="77777777" w:rsidR="00380A5E" w:rsidRDefault="00380A5E" w:rsidP="00380A5E">
      <w:pPr>
        <w:pStyle w:val="teiclosure0"/>
      </w:pPr>
      <w:r>
        <w:t>Amen.</w:t>
      </w:r>
    </w:p>
    <w:p w14:paraId="3F25E99B" w14:textId="77777777" w:rsidR="00380A5E" w:rsidRDefault="00380A5E" w:rsidP="00380A5E">
      <w:pPr>
        <w:pStyle w:val="Naslov2"/>
      </w:pPr>
      <w:r>
        <w:t xml:space="preserve">Nota. Poide </w:t>
      </w:r>
      <w:r w:rsidRPr="00F15890">
        <w:rPr>
          <w:rStyle w:val="teipersName"/>
        </w:rPr>
        <w:t>Jeſus</w:t>
      </w:r>
      <w:r>
        <w:t xml:space="preserve"> vuto </w:t>
      </w:r>
      <w:r w:rsidRPr="004D5574">
        <w:rPr>
          <w:rStyle w:val="teigap"/>
        </w:rPr>
        <w:t>???</w:t>
      </w:r>
      <w:r>
        <w:t>asko</w:t>
      </w:r>
    </w:p>
    <w:p w14:paraId="2C7FAA9D" w14:textId="77777777" w:rsidR="00380A5E" w:rsidRDefault="00380A5E" w:rsidP="00380A5E">
      <w:pPr>
        <w:pStyle w:val="teiab"/>
      </w:pPr>
      <w:r w:rsidRPr="00F15890">
        <w:rPr>
          <w:rStyle w:val="teilabelZnak"/>
        </w:rPr>
        <w:t>1.</w:t>
      </w:r>
      <w:r>
        <w:t xml:space="preserve"> Iszúsánſztva vraiſi ſzúſen, kiſzta piſſe</w:t>
      </w:r>
      <w:r>
        <w:br/>
        <w:t>zidal túsen, túsne gláſz nám porácſa</w:t>
      </w:r>
      <w:r>
        <w:br/>
        <w:t>dober sitek preporácsa.</w:t>
      </w:r>
    </w:p>
    <w:p w14:paraId="38C11191" w14:textId="77777777" w:rsidR="00380A5E" w:rsidRDefault="00380A5E" w:rsidP="00380A5E">
      <w:pPr>
        <w:pStyle w:val="teiab"/>
      </w:pPr>
      <w:r w:rsidRPr="00F15890">
        <w:rPr>
          <w:rStyle w:val="teilabelZnak"/>
        </w:rPr>
        <w:t>2;</w:t>
      </w:r>
      <w:r>
        <w:t xml:space="preserve"> Példa jaſzem kerscseniczi, vu peklénſzkoi</w:t>
      </w:r>
      <w:r>
        <w:br/>
        <w:t>jaſz temniczi, dvei jezero leit bou ſzkoro, da-</w:t>
      </w:r>
      <w:r>
        <w:br/>
        <w:t>me vsárkom ognyi sgeio.</w:t>
      </w:r>
    </w:p>
    <w:p w14:paraId="61CBBAEB" w14:textId="77777777" w:rsidR="00380A5E" w:rsidRDefault="00380A5E" w:rsidP="00380A5E">
      <w:pPr>
        <w:spacing w:after="200"/>
      </w:pPr>
      <w:r>
        <w:br w:type="page"/>
      </w:r>
    </w:p>
    <w:p w14:paraId="5FCEC201" w14:textId="77777777" w:rsidR="00380A5E" w:rsidRDefault="00380A5E" w:rsidP="00380A5E">
      <w:r>
        <w:lastRenderedPageBreak/>
        <w:t>/148r/</w:t>
      </w:r>
    </w:p>
    <w:p w14:paraId="19F58B24" w14:textId="77777777" w:rsidR="00380A5E" w:rsidRDefault="00380A5E" w:rsidP="00380A5E">
      <w:pPr>
        <w:pStyle w:val="teifwPageNum"/>
      </w:pPr>
      <w:r>
        <w:t>301</w:t>
      </w:r>
    </w:p>
    <w:p w14:paraId="7BE79155" w14:textId="77777777" w:rsidR="00380A5E" w:rsidRDefault="00380A5E" w:rsidP="00380A5E">
      <w:pPr>
        <w:pStyle w:val="teiab"/>
      </w:pPr>
      <w:r w:rsidRPr="003423D3">
        <w:rPr>
          <w:rStyle w:val="teilabelZnak"/>
        </w:rPr>
        <w:t>3.</w:t>
      </w:r>
      <w:r>
        <w:t xml:space="preserve"> Oh prekléta vőra bila, gdameie Mati</w:t>
      </w:r>
      <w:r>
        <w:br/>
        <w:t>rodila, bole bime nigdár bila, nerodila zamiſz-</w:t>
      </w:r>
      <w:r>
        <w:br/>
        <w:t>lila.</w:t>
      </w:r>
    </w:p>
    <w:p w14:paraId="7DBF5EFD" w14:textId="77777777" w:rsidR="00380A5E" w:rsidRDefault="00380A5E" w:rsidP="00380A5E">
      <w:pPr>
        <w:pStyle w:val="teiab"/>
      </w:pPr>
      <w:r w:rsidRPr="003423D3">
        <w:rPr>
          <w:rStyle w:val="teilabelZnak"/>
        </w:rPr>
        <w:t>4.</w:t>
      </w:r>
      <w:r>
        <w:t xml:space="preserve"> Kak prekléti ſztáleſ imam, vſzáko vőro ſzkoro</w:t>
      </w:r>
      <w:r>
        <w:br/>
        <w:t>vmiram, a nemorem nigdár vmreiti, nemrem</w:t>
      </w:r>
      <w:r>
        <w:br/>
        <w:t>nigdár koncza vzéti.</w:t>
      </w:r>
    </w:p>
    <w:p w14:paraId="31AC0C84" w14:textId="77777777" w:rsidR="00380A5E" w:rsidRDefault="00380A5E" w:rsidP="00380A5E">
      <w:pPr>
        <w:pStyle w:val="teiab"/>
      </w:pPr>
      <w:r w:rsidRPr="003423D3">
        <w:rPr>
          <w:rStyle w:val="teilabelZnak"/>
        </w:rPr>
        <w:t>5;</w:t>
      </w:r>
      <w:r>
        <w:t xml:space="preserve"> Tuváriſſi kiſzo moy, vjednakoi vſzi vne-</w:t>
      </w:r>
      <w:r>
        <w:br/>
        <w:t>vouli, zhűdim gladom gladűiemo; csemér Kacse</w:t>
      </w:r>
      <w:r>
        <w:br/>
        <w:t>Ogen piemo</w:t>
      </w:r>
    </w:p>
    <w:p w14:paraId="3069007E" w14:textId="77777777" w:rsidR="00380A5E" w:rsidRPr="003423D3" w:rsidRDefault="00380A5E" w:rsidP="00380A5E">
      <w:pPr>
        <w:pStyle w:val="teiab"/>
      </w:pPr>
      <w:r w:rsidRPr="003423D3">
        <w:rPr>
          <w:rStyle w:val="teilabelZnak"/>
        </w:rPr>
        <w:t>6;</w:t>
      </w:r>
      <w:r>
        <w:t xml:space="preserve"> </w:t>
      </w:r>
      <w:r w:rsidRPr="003423D3">
        <w:t>Sija trapi náſz velika, neiga drűgoga napit-</w:t>
      </w:r>
      <w:r w:rsidRPr="003423D3">
        <w:br/>
        <w:t>ka, nego sveplo czvertom ſzmolom naſ piliſ</w:t>
      </w:r>
      <w:r w:rsidRPr="003423D3">
        <w:br/>
        <w:t>vutom ognyi.</w:t>
      </w:r>
    </w:p>
    <w:p w14:paraId="4744A1C3" w14:textId="77777777" w:rsidR="00380A5E" w:rsidRDefault="00380A5E" w:rsidP="00380A5E">
      <w:pPr>
        <w:pStyle w:val="teiab"/>
      </w:pPr>
      <w:r w:rsidRPr="003423D3">
        <w:rPr>
          <w:rStyle w:val="teilabelZnak"/>
        </w:rPr>
        <w:t>7;</w:t>
      </w:r>
      <w:r>
        <w:t xml:space="preserve"> Ovdi beteg vſzakovacski, nezgovorni jeſzte</w:t>
      </w:r>
      <w:r>
        <w:br/>
        <w:t>kroto prot ſzlepota i vrocsina, bude bodecs</w:t>
      </w:r>
      <w:r>
        <w:br/>
        <w:t>i ſzteklina.</w:t>
      </w:r>
    </w:p>
    <w:p w14:paraId="2EFE9453" w14:textId="77777777" w:rsidR="00380A5E" w:rsidRDefault="00380A5E" w:rsidP="00380A5E">
      <w:pPr>
        <w:pStyle w:val="teiab"/>
      </w:pPr>
      <w:r w:rsidRPr="003423D3">
        <w:rPr>
          <w:rStyle w:val="teilabelZnak"/>
        </w:rPr>
        <w:t>8;</w:t>
      </w:r>
      <w:r>
        <w:t xml:space="preserve"> Szpati nemrem nigdár nigda kakbi zaſzpál</w:t>
      </w:r>
      <w:r>
        <w:br/>
        <w:t>gorécs vognyi, poſztelaie nam vogelie, oh</w:t>
      </w:r>
      <w:r>
        <w:br/>
        <w:t>csemérno naſſe ſzpánye.</w:t>
      </w:r>
    </w:p>
    <w:p w14:paraId="778D0FDD" w14:textId="77777777" w:rsidR="00380A5E" w:rsidRDefault="00380A5E" w:rsidP="00380A5E">
      <w:pPr>
        <w:pStyle w:val="teicatch-word"/>
      </w:pPr>
      <w:r>
        <w:t xml:space="preserve">Tusne </w:t>
      </w:r>
    </w:p>
    <w:p w14:paraId="79A677B5" w14:textId="77777777" w:rsidR="00380A5E" w:rsidRDefault="00380A5E" w:rsidP="00380A5E">
      <w:pPr>
        <w:spacing w:after="200"/>
      </w:pPr>
      <w:r>
        <w:br w:type="page"/>
      </w:r>
    </w:p>
    <w:p w14:paraId="024B66A6" w14:textId="77777777" w:rsidR="00380A5E" w:rsidRDefault="00380A5E" w:rsidP="00380A5E">
      <w:r>
        <w:lastRenderedPageBreak/>
        <w:t>/148v/</w:t>
      </w:r>
    </w:p>
    <w:p w14:paraId="21ADA694" w14:textId="77777777" w:rsidR="00380A5E" w:rsidRDefault="00380A5E" w:rsidP="00380A5E">
      <w:pPr>
        <w:pStyle w:val="teifwPageNum"/>
      </w:pPr>
      <w:r>
        <w:t>302</w:t>
      </w:r>
    </w:p>
    <w:p w14:paraId="1DDC3F0E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9: </w:t>
      </w:r>
      <w:r>
        <w:t>Tusne peſzmi prepevamo, ſztvári zBougom</w:t>
      </w:r>
      <w:r>
        <w:br/>
        <w:t>preklinyamo, preklét Otecz ino Mati, babe,</w:t>
      </w:r>
      <w:r>
        <w:br/>
        <w:t>dedi, ſzeſztre, brati.</w:t>
      </w:r>
    </w:p>
    <w:p w14:paraId="256BCAEA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10; </w:t>
      </w:r>
      <w:r>
        <w:t>Preklét pekel ino ſzveczi, gda nemorem drű-</w:t>
      </w:r>
      <w:r>
        <w:br/>
        <w:t>gacs recsi, da náſz sárki ogen pecsé, od te</w:t>
      </w:r>
      <w:r>
        <w:br/>
        <w:t>moke ſztáti nescse.</w:t>
      </w:r>
    </w:p>
    <w:p w14:paraId="335429C8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11; </w:t>
      </w:r>
      <w:r>
        <w:t>Oh musike csűdne note, neſztája náſz od-</w:t>
      </w:r>
      <w:r>
        <w:br/>
        <w:t>te moke, da zavracsujo nad nami, ti pek-</w:t>
      </w:r>
      <w:r>
        <w:br/>
        <w:t>lénſzki Oroſzlányi.</w:t>
      </w:r>
    </w:p>
    <w:p w14:paraId="3ED3AF07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12; </w:t>
      </w:r>
      <w:r>
        <w:t>Neiga csűti, nego jai, jai, povſzeih koteih</w:t>
      </w:r>
      <w:r>
        <w:br/>
        <w:t>kricsi, nái, nái povſzud zobni skergutanye,</w:t>
      </w:r>
      <w:r>
        <w:br/>
        <w:t>ſzkvárjeni narekuvanye.</w:t>
      </w:r>
    </w:p>
    <w:p w14:paraId="59EE836C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13; </w:t>
      </w:r>
      <w:r>
        <w:t>Da náſz skleiscsi zaviajo, z ságov na pol náſz</w:t>
      </w:r>
      <w:r>
        <w:br/>
        <w:t>ságaio, za jezike obesajo, na preſztrancze hen-</w:t>
      </w:r>
      <w:r>
        <w:br/>
        <w:t>kamyo.</w:t>
      </w:r>
    </w:p>
    <w:p w14:paraId="2E34A4F2" w14:textId="77777777" w:rsidR="00380A5E" w:rsidRDefault="00380A5E" w:rsidP="00380A5E">
      <w:pPr>
        <w:pStyle w:val="teiab"/>
      </w:pPr>
      <w:r w:rsidRPr="00BA0589">
        <w:rPr>
          <w:rStyle w:val="teilabelZnak"/>
        </w:rPr>
        <w:t xml:space="preserve">14 </w:t>
      </w:r>
      <w:r>
        <w:t>No premiſzli brátecz drági, kakte jedna</w:t>
      </w:r>
      <w:r>
        <w:br/>
        <w:t>iſzkra trapi, da na sivot gol opadne, jedno</w:t>
      </w:r>
      <w:r>
        <w:br/>
        <w:t>malo kóso nasgé.</w:t>
      </w:r>
    </w:p>
    <w:p w14:paraId="34A8A22B" w14:textId="77777777" w:rsidR="00380A5E" w:rsidRDefault="00380A5E" w:rsidP="00380A5E">
      <w:pPr>
        <w:pStyle w:val="teicatch-word"/>
      </w:pPr>
      <w:r>
        <w:t>Kak</w:t>
      </w:r>
    </w:p>
    <w:p w14:paraId="446225AF" w14:textId="77777777" w:rsidR="00380A5E" w:rsidRDefault="00380A5E" w:rsidP="00380A5E">
      <w:pPr>
        <w:spacing w:after="200"/>
      </w:pPr>
      <w:r>
        <w:br w:type="page"/>
      </w:r>
    </w:p>
    <w:p w14:paraId="044C9128" w14:textId="77777777" w:rsidR="00380A5E" w:rsidRDefault="00380A5E" w:rsidP="00380A5E">
      <w:r>
        <w:lastRenderedPageBreak/>
        <w:t>/149/</w:t>
      </w:r>
    </w:p>
    <w:p w14:paraId="08695233" w14:textId="77777777" w:rsidR="00380A5E" w:rsidRDefault="00380A5E" w:rsidP="00380A5E">
      <w:pPr>
        <w:pStyle w:val="teifwPageNum"/>
      </w:pPr>
      <w:r>
        <w:t>303</w:t>
      </w:r>
    </w:p>
    <w:p w14:paraId="4B831783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15; </w:t>
      </w:r>
      <w:r>
        <w:t>Kak na drovno zná zrezati ſzákács, jétra</w:t>
      </w:r>
      <w:r>
        <w:br/>
        <w:t>prekoſzati, tak náſzrsa Vrági hűdi, ter</w:t>
      </w:r>
      <w:r>
        <w:br/>
        <w:t>nemremo escse v</w:t>
      </w:r>
      <w:r w:rsidRPr="00F15C72">
        <w:rPr>
          <w:rStyle w:val="teiadd"/>
        </w:rPr>
        <w:t>m</w:t>
      </w:r>
      <w:r>
        <w:t>reiti.</w:t>
      </w:r>
    </w:p>
    <w:p w14:paraId="7F29E423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16; </w:t>
      </w:r>
      <w:r>
        <w:t>Bil bi dersal iedno vőro, na gorécsoi ſzvei-</w:t>
      </w:r>
      <w:r>
        <w:br/>
        <w:t>csi roko, nemres, nemres ár velika ieſzt gore-</w:t>
      </w:r>
      <w:r>
        <w:br/>
        <w:t>ti vognyi moka.</w:t>
      </w:r>
    </w:p>
    <w:p w14:paraId="052213F8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17; </w:t>
      </w:r>
      <w:r>
        <w:t>Náſz na rásnyú kak pecsénye, na rostélyi</w:t>
      </w:r>
      <w:r>
        <w:br/>
        <w:t>obrácsajo, obrajcsajo preobrácsajo kaiſzi znáſz</w:t>
      </w:r>
      <w:r>
        <w:br/>
        <w:t>nezacsinyaio.</w:t>
      </w:r>
    </w:p>
    <w:p w14:paraId="0764D150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18; </w:t>
      </w:r>
      <w:r>
        <w:t>Náſz vu rendle vſze gorécse náſz vu kotli</w:t>
      </w:r>
      <w:r>
        <w:br/>
        <w:t>vſze kipécse, nemiloma noter mecso, Boug</w:t>
      </w:r>
      <w:r>
        <w:br/>
        <w:t>náſz Jundai, ſztákvom ſzrecsom.</w:t>
      </w:r>
    </w:p>
    <w:p w14:paraId="41BE90BA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19; </w:t>
      </w:r>
      <w:r>
        <w:t>Tak náſz vſzáki czeli vonya, dabi leprai</w:t>
      </w:r>
      <w:r>
        <w:br/>
        <w:t>kvam iednoga, ſzpekla na ſzveit poſzlali,</w:t>
      </w:r>
      <w:r>
        <w:br/>
        <w:t>bi pomerli Trik Országi</w:t>
      </w:r>
    </w:p>
    <w:p w14:paraId="46C2FEEB" w14:textId="77777777" w:rsidR="00380A5E" w:rsidRDefault="00380A5E" w:rsidP="00380A5E">
      <w:pPr>
        <w:pStyle w:val="teiab"/>
      </w:pPr>
      <w:r w:rsidRPr="0029711A">
        <w:rPr>
          <w:rStyle w:val="teilabelZnak"/>
        </w:rPr>
        <w:t xml:space="preserve">20; </w:t>
      </w:r>
      <w:r>
        <w:t>Kmicza ſztrásna ieſzt velika, arga nei-</w:t>
      </w:r>
      <w:r>
        <w:br/>
        <w:t>ga nigdár dnéva ne zaſzveiti ov peklen-</w:t>
      </w:r>
      <w:r>
        <w:br/>
        <w:t xml:space="preserve">ſzki </w:t>
      </w:r>
      <w:r w:rsidRPr="00F15C72">
        <w:rPr>
          <w:rStyle w:val="teiadd"/>
        </w:rPr>
        <w:t>témni</w:t>
      </w:r>
      <w:r>
        <w:t xml:space="preserve"> ogen kak zemelſzki.</w:t>
      </w:r>
    </w:p>
    <w:p w14:paraId="41BA64EC" w14:textId="77777777" w:rsidR="00380A5E" w:rsidRDefault="00380A5E" w:rsidP="00380A5E">
      <w:pPr>
        <w:pStyle w:val="teicatch-word"/>
      </w:pPr>
      <w:r w:rsidRPr="0029711A">
        <w:rPr>
          <w:rStyle w:val="teilabelZnak"/>
        </w:rPr>
        <w:t>21</w:t>
      </w:r>
      <w:r>
        <w:t xml:space="preserve"> Kakie</w:t>
      </w:r>
    </w:p>
    <w:p w14:paraId="26BE8CA0" w14:textId="77777777" w:rsidR="00380A5E" w:rsidRDefault="00380A5E" w:rsidP="00380A5E">
      <w:pPr>
        <w:spacing w:after="200"/>
      </w:pPr>
      <w:r>
        <w:br w:type="page"/>
      </w:r>
    </w:p>
    <w:p w14:paraId="77259643" w14:textId="77777777" w:rsidR="00380A5E" w:rsidRDefault="00380A5E" w:rsidP="00380A5E">
      <w:r>
        <w:lastRenderedPageBreak/>
        <w:t>/149v/</w:t>
      </w:r>
    </w:p>
    <w:p w14:paraId="780274C2" w14:textId="77777777" w:rsidR="00380A5E" w:rsidRDefault="00380A5E" w:rsidP="00380A5E">
      <w:pPr>
        <w:pStyle w:val="teifwPageNum"/>
      </w:pPr>
      <w:r>
        <w:t>304</w:t>
      </w:r>
    </w:p>
    <w:p w14:paraId="11463063" w14:textId="77777777" w:rsidR="00380A5E" w:rsidRDefault="00380A5E" w:rsidP="00380A5E">
      <w:pPr>
        <w:pStyle w:val="teiab"/>
      </w:pPr>
      <w:r w:rsidRPr="0026763E">
        <w:rPr>
          <w:rStyle w:val="teilabelZnak"/>
        </w:rPr>
        <w:t>21;</w:t>
      </w:r>
      <w:r>
        <w:t xml:space="preserve"> Kakie iusna germlavicza, kakie grozna treiszka-</w:t>
      </w:r>
      <w:r>
        <w:br/>
        <w:t>vicza, tamu ſztreſzkov ſztraſi lűdi, ovdi ſztrelkom</w:t>
      </w:r>
      <w:r>
        <w:br/>
        <w:t>kole lűdi.</w:t>
      </w:r>
    </w:p>
    <w:p w14:paraId="4CBB0DD2" w14:textId="77777777" w:rsidR="00380A5E" w:rsidRDefault="00380A5E" w:rsidP="00380A5E">
      <w:pPr>
        <w:pStyle w:val="teiab"/>
      </w:pPr>
      <w:r w:rsidRPr="0026763E">
        <w:rPr>
          <w:rStyle w:val="teilabelZnak"/>
        </w:rPr>
        <w:t>22;</w:t>
      </w:r>
      <w:r>
        <w:t xml:space="preserve"> Kak bi nigda lehko bili, Boſzjo Diho zadoubili,</w:t>
      </w:r>
      <w:r>
        <w:br/>
        <w:t>oh prekléto ono vreime gdaſzmo privolili grehe.</w:t>
      </w:r>
    </w:p>
    <w:p w14:paraId="3F0E128C" w14:textId="77777777" w:rsidR="00380A5E" w:rsidRDefault="00380A5E" w:rsidP="00380A5E">
      <w:pPr>
        <w:pStyle w:val="teiab"/>
      </w:pPr>
      <w:r w:rsidRPr="0026763E">
        <w:rPr>
          <w:rStyle w:val="teilabelZnak"/>
        </w:rPr>
        <w:t>23;</w:t>
      </w:r>
      <w:r>
        <w:t xml:space="preserve"> Dabi vezdai leprai jeden, dőnok Meiſzecz ali tye-</w:t>
      </w:r>
      <w:r>
        <w:br/>
        <w:t>den, ali konczi na pokoro Bough poſzodil jedno vőro.</w:t>
      </w:r>
    </w:p>
    <w:p w14:paraId="19EA55DC" w14:textId="77777777" w:rsidR="00380A5E" w:rsidRDefault="00380A5E" w:rsidP="00380A5E">
      <w:pPr>
        <w:pStyle w:val="teiab"/>
      </w:pPr>
      <w:r w:rsidRPr="0026763E">
        <w:rPr>
          <w:rStyle w:val="teilabelZnak"/>
        </w:rPr>
        <w:t>24.</w:t>
      </w:r>
      <w:r>
        <w:t xml:space="preserve"> Kakbi steli mi poſztiti, dénke noucsi premoliti,</w:t>
      </w:r>
      <w:r>
        <w:br/>
        <w:t>teila naſſa tak trapiti, moral biſze ſzveit csűditi.</w:t>
      </w:r>
    </w:p>
    <w:p w14:paraId="4DEC99F6" w14:textId="77777777" w:rsidR="00380A5E" w:rsidRDefault="00380A5E" w:rsidP="00380A5E">
      <w:pPr>
        <w:pStyle w:val="teiab"/>
      </w:pPr>
      <w:r w:rsidRPr="0026763E">
        <w:rPr>
          <w:rStyle w:val="teilabelZnak"/>
        </w:rPr>
        <w:t>25.</w:t>
      </w:r>
      <w:r>
        <w:t xml:space="preserve"> Vékſa moka jeſzt jednoga, ovdi vpekli ſzkvárjeno-</w:t>
      </w:r>
      <w:r>
        <w:br/>
        <w:t>ga, kak dovezdai od pocsétka, vſze treplenye toga</w:t>
      </w:r>
      <w:r>
        <w:br/>
        <w:t>ſzveita.</w:t>
      </w:r>
    </w:p>
    <w:p w14:paraId="08DB3F52" w14:textId="77777777" w:rsidR="00380A5E" w:rsidRDefault="00380A5E" w:rsidP="00380A5E">
      <w:pPr>
        <w:pStyle w:val="teiab"/>
      </w:pPr>
      <w:r w:rsidRPr="0026763E">
        <w:rPr>
          <w:rStyle w:val="teilabelZnak"/>
        </w:rPr>
        <w:t>26.</w:t>
      </w:r>
      <w:r>
        <w:t xml:space="preserve"> Kak viditi Bouga nigdár, tak glédati Vrága</w:t>
      </w:r>
      <w:r>
        <w:br/>
        <w:t>vſzigdár, kak vsivati Nébo nigdár, tak gore-</w:t>
      </w:r>
      <w:r>
        <w:br/>
        <w:t>ti vpekli vſzigdár.</w:t>
      </w:r>
    </w:p>
    <w:p w14:paraId="5E18F52B" w14:textId="77777777" w:rsidR="00380A5E" w:rsidRDefault="00380A5E" w:rsidP="00380A5E">
      <w:pPr>
        <w:pStyle w:val="teiab"/>
      </w:pPr>
      <w:r w:rsidRPr="0026763E">
        <w:rPr>
          <w:rStyle w:val="teilabelZnak"/>
        </w:rPr>
        <w:t>27;</w:t>
      </w:r>
      <w:r>
        <w:t xml:space="preserve"> Nigdár mira ni pokoja nigdár dobra ni</w:t>
      </w:r>
      <w:r>
        <w:br/>
        <w:t>ednoga, vſzigdar ognya vſzigdar boja,</w:t>
      </w:r>
      <w:r>
        <w:br/>
        <w:t>vſzigdár saloſzti preſz broja.</w:t>
      </w:r>
    </w:p>
    <w:p w14:paraId="7E825E4A" w14:textId="77777777" w:rsidR="00380A5E" w:rsidRDefault="00380A5E" w:rsidP="00380A5E">
      <w:pPr>
        <w:pStyle w:val="teicatch-word"/>
      </w:pPr>
      <w:r w:rsidRPr="0026763E">
        <w:rPr>
          <w:rStyle w:val="teilabelZnak"/>
        </w:rPr>
        <w:t>28,</w:t>
      </w:r>
      <w:r>
        <w:t xml:space="preserve"> To pre</w:t>
      </w:r>
    </w:p>
    <w:p w14:paraId="6A683DC2" w14:textId="77777777" w:rsidR="00380A5E" w:rsidRPr="0026763E" w:rsidRDefault="00380A5E" w:rsidP="00380A5E">
      <w:pPr>
        <w:pStyle w:val="teicatch-word"/>
      </w:pPr>
      <w:r>
        <w:br w:type="page"/>
      </w:r>
    </w:p>
    <w:p w14:paraId="3C162580" w14:textId="77777777" w:rsidR="00380A5E" w:rsidRDefault="00380A5E" w:rsidP="00380A5E">
      <w:r>
        <w:lastRenderedPageBreak/>
        <w:t>/150r/</w:t>
      </w:r>
    </w:p>
    <w:p w14:paraId="38A97A2A" w14:textId="77777777" w:rsidR="00380A5E" w:rsidRDefault="00380A5E" w:rsidP="00380A5E">
      <w:pPr>
        <w:pStyle w:val="teifwPageNum"/>
      </w:pPr>
      <w:r>
        <w:t>305</w:t>
      </w:r>
    </w:p>
    <w:p w14:paraId="58C06EDB" w14:textId="77777777" w:rsidR="00380A5E" w:rsidRDefault="00380A5E" w:rsidP="00380A5E">
      <w:pPr>
        <w:pStyle w:val="teiab"/>
      </w:pPr>
      <w:r w:rsidRPr="00DB57CD">
        <w:rPr>
          <w:rStyle w:val="teilabelZnak"/>
        </w:rPr>
        <w:t>28;</w:t>
      </w:r>
      <w:r>
        <w:t xml:space="preserve"> To premiſzli senſzka gláva, kada melo</w:t>
      </w:r>
      <w:r>
        <w:br/>
        <w:t>boſ ſzejala, kelikoie vu koriti, kusai pra-</w:t>
      </w:r>
      <w:r>
        <w:br/>
        <w:t>kov prebroditi</w:t>
      </w:r>
    </w:p>
    <w:p w14:paraId="696999FA" w14:textId="77777777" w:rsidR="00380A5E" w:rsidRDefault="00380A5E" w:rsidP="00380A5E">
      <w:pPr>
        <w:pStyle w:val="teiab"/>
      </w:pPr>
      <w:r w:rsidRPr="00DB57CD">
        <w:rPr>
          <w:rStyle w:val="teilabelZnak"/>
        </w:rPr>
        <w:t>29.</w:t>
      </w:r>
      <w:r>
        <w:t xml:space="preserve"> Dabi jedna hisa bila, kabi mele puna</w:t>
      </w:r>
      <w:r>
        <w:br/>
        <w:t>bila, stobi mogel prebroditi, kaibi moglo</w:t>
      </w:r>
      <w:r>
        <w:br/>
        <w:t>práhvi biti</w:t>
      </w:r>
    </w:p>
    <w:p w14:paraId="13450488" w14:textId="77777777" w:rsidR="00380A5E" w:rsidRDefault="00380A5E" w:rsidP="00380A5E">
      <w:pPr>
        <w:pStyle w:val="teiab"/>
      </w:pPr>
      <w:r w:rsidRPr="00DB57CD">
        <w:rPr>
          <w:rStyle w:val="teilabelZnak"/>
        </w:rPr>
        <w:t>30</w:t>
      </w:r>
      <w:r>
        <w:t xml:space="preserve"> Dabi mele kűp bil tolik, kakie eden Vá-</w:t>
      </w:r>
      <w:r>
        <w:br/>
        <w:t>ras velik, ali kakie gora ſtera, ali ve</w:t>
      </w:r>
      <w:r w:rsidRPr="00E86567">
        <w:t>ſ</w:t>
      </w:r>
      <w:r>
        <w:t>s</w:t>
      </w:r>
      <w:r>
        <w:br/>
        <w:t>szveit néba zemla.</w:t>
      </w:r>
    </w:p>
    <w:p w14:paraId="59CBA0C8" w14:textId="77777777" w:rsidR="00380A5E" w:rsidRDefault="00380A5E" w:rsidP="00380A5E">
      <w:pPr>
        <w:pStyle w:val="teiab"/>
      </w:pPr>
      <w:r w:rsidRPr="00DB57CD">
        <w:rPr>
          <w:rStyle w:val="teilabelZnak"/>
        </w:rPr>
        <w:t>31;</w:t>
      </w:r>
      <w:r>
        <w:t xml:space="preserve"> Ter bi szamo jen krát Angyel, ali koteri</w:t>
      </w:r>
      <w:r>
        <w:br/>
        <w:t>Archangyel, csreiſz jezero leit priletel, ter</w:t>
      </w:r>
      <w:r>
        <w:br/>
        <w:t>szam jeden praih odneszel.</w:t>
      </w:r>
    </w:p>
    <w:p w14:paraId="73E40E84" w14:textId="77777777" w:rsidR="00380A5E" w:rsidRDefault="00380A5E" w:rsidP="00380A5E">
      <w:pPr>
        <w:pStyle w:val="teiab"/>
      </w:pPr>
      <w:r w:rsidRPr="00DB57CD">
        <w:rPr>
          <w:rStyle w:val="teilabelZnak"/>
        </w:rPr>
        <w:t>32</w:t>
      </w:r>
      <w:r>
        <w:rPr>
          <w:rStyle w:val="teilabelZnak"/>
        </w:rPr>
        <w:t>,</w:t>
      </w:r>
      <w:r>
        <w:t xml:space="preserve"> Dabi vſze po jednom prahu Angyel</w:t>
      </w:r>
      <w:r>
        <w:br/>
        <w:t>znoſzil ono melo, eſcse nebi mi prekléti</w:t>
      </w:r>
      <w:r>
        <w:br/>
        <w:t>prav pocseli vu goreti.</w:t>
      </w:r>
    </w:p>
    <w:p w14:paraId="0F0DD372" w14:textId="77777777" w:rsidR="00380A5E" w:rsidRDefault="00380A5E" w:rsidP="00380A5E">
      <w:pPr>
        <w:pStyle w:val="teiab"/>
      </w:pPr>
      <w:r w:rsidRPr="00DB57CD">
        <w:rPr>
          <w:rStyle w:val="teilabelZnak"/>
        </w:rPr>
        <w:t>33;</w:t>
      </w:r>
      <w:r>
        <w:t xml:space="preserve"> Nebo koncza nebo kraja naſſim mokam</w:t>
      </w:r>
      <w:r>
        <w:br/>
        <w:t>ni racsuna, ár vekiveke terpeli bomo, mi</w:t>
      </w:r>
      <w:r>
        <w:br/>
        <w:t>szkvárieni vu pékli.</w:t>
      </w:r>
    </w:p>
    <w:p w14:paraId="207568B3" w14:textId="77777777" w:rsidR="00380A5E" w:rsidRDefault="00380A5E" w:rsidP="00380A5E">
      <w:pPr>
        <w:pStyle w:val="teicatch-word"/>
      </w:pPr>
      <w:r w:rsidRPr="00DB57CD">
        <w:rPr>
          <w:rStyle w:val="teilabelZnak"/>
        </w:rPr>
        <w:t>34.</w:t>
      </w:r>
      <w:r>
        <w:t xml:space="preserve"> Ki </w:t>
      </w:r>
    </w:p>
    <w:p w14:paraId="533E5BEA" w14:textId="77777777" w:rsidR="00380A5E" w:rsidRDefault="00380A5E" w:rsidP="00380A5E">
      <w:pPr>
        <w:spacing w:after="200"/>
      </w:pPr>
      <w:r>
        <w:br w:type="page"/>
      </w:r>
    </w:p>
    <w:p w14:paraId="1A590563" w14:textId="77777777" w:rsidR="00380A5E" w:rsidRDefault="00380A5E" w:rsidP="00380A5E">
      <w:r>
        <w:lastRenderedPageBreak/>
        <w:t>/150v/</w:t>
      </w:r>
    </w:p>
    <w:p w14:paraId="64307796" w14:textId="77777777" w:rsidR="00380A5E" w:rsidRDefault="00380A5E" w:rsidP="00380A5E">
      <w:pPr>
        <w:pStyle w:val="teifwPageNum"/>
      </w:pPr>
      <w:r>
        <w:t>306</w:t>
      </w:r>
    </w:p>
    <w:p w14:paraId="3268A06A" w14:textId="77777777" w:rsidR="00380A5E" w:rsidRDefault="00380A5E" w:rsidP="00380A5E">
      <w:pPr>
        <w:pStyle w:val="teiab"/>
      </w:pPr>
      <w:r w:rsidRPr="006B402E">
        <w:rPr>
          <w:rStyle w:val="teilabelZnak"/>
        </w:rPr>
        <w:t>34.</w:t>
      </w:r>
      <w:r>
        <w:t xml:space="preserve"> Ki se na ſzveiti sivéte, dénke noucsi premoli-</w:t>
      </w:r>
      <w:r>
        <w:br/>
        <w:t>te, teila vaſſa tak trapite, da knam vpekel ne</w:t>
      </w:r>
      <w:r>
        <w:br/>
        <w:t>pridete.</w:t>
      </w:r>
    </w:p>
    <w:p w14:paraId="72DEE410" w14:textId="77777777" w:rsidR="00380A5E" w:rsidRDefault="00380A5E" w:rsidP="00380A5E">
      <w:pPr>
        <w:pStyle w:val="teiab"/>
      </w:pPr>
      <w:r w:rsidRPr="006B402E">
        <w:rPr>
          <w:rStyle w:val="teilabelZnak"/>
        </w:rPr>
        <w:t>35.</w:t>
      </w:r>
      <w:r>
        <w:t xml:space="preserve"> Tak ſze tousil </w:t>
      </w:r>
      <w:r w:rsidRPr="006B402E">
        <w:rPr>
          <w:rStyle w:val="teipersName"/>
        </w:rPr>
        <w:t>Judáſ</w:t>
      </w:r>
      <w:r>
        <w:t xml:space="preserve"> tusen, vu peklénſzkom</w:t>
      </w:r>
      <w:r>
        <w:br/>
        <w:t>ognyi ſzúsen, da mi tamu ne pridemo, on</w:t>
      </w:r>
      <w:r>
        <w:br/>
        <w:t>ſzám nescse vuto jamo.</w:t>
      </w:r>
    </w:p>
    <w:p w14:paraId="6BE026AE" w14:textId="77777777" w:rsidR="00380A5E" w:rsidRDefault="00380A5E" w:rsidP="00380A5E">
      <w:pPr>
        <w:pStyle w:val="teiab"/>
      </w:pPr>
      <w:r w:rsidRPr="006B402E">
        <w:rPr>
          <w:rStyle w:val="teilabelZnak"/>
        </w:rPr>
        <w:t>36;</w:t>
      </w:r>
      <w:r>
        <w:t xml:space="preserve"> Drági </w:t>
      </w:r>
      <w:r w:rsidRPr="0054750E">
        <w:rPr>
          <w:rStyle w:val="teipersName"/>
        </w:rPr>
        <w:t>Jesus</w:t>
      </w:r>
      <w:r>
        <w:t xml:space="preserve"> obarui náſz, od takvi mouk</w:t>
      </w:r>
      <w:r>
        <w:br/>
        <w:t>mentűi ti naſz, ne vérzi náſz vute plamén,</w:t>
      </w:r>
      <w:r>
        <w:br/>
        <w:t xml:space="preserve">miloſztivni </w:t>
      </w:r>
      <w:r w:rsidRPr="0054750E">
        <w:rPr>
          <w:rStyle w:val="teipersName"/>
        </w:rPr>
        <w:t>Jesus</w:t>
      </w:r>
      <w:r>
        <w:t xml:space="preserve"> </w:t>
      </w:r>
    </w:p>
    <w:p w14:paraId="1138DE92" w14:textId="77777777" w:rsidR="00380A5E" w:rsidRDefault="00380A5E" w:rsidP="00380A5E">
      <w:pPr>
        <w:pStyle w:val="teiclosure0"/>
      </w:pPr>
      <w:r>
        <w:t>Amen.</w:t>
      </w:r>
    </w:p>
    <w:p w14:paraId="4DBF362B" w14:textId="77777777" w:rsidR="00380A5E" w:rsidRDefault="00380A5E" w:rsidP="00380A5E">
      <w:r w:rsidRPr="0054750E">
        <w:rPr>
          <w:rStyle w:val="Naslov2Znak"/>
        </w:rPr>
        <w:t>Nota. Oh ki későn Jutak</w:t>
      </w:r>
      <w:r>
        <w:t xml:space="preserve"> </w:t>
      </w:r>
      <w:r w:rsidRPr="0054750E">
        <w:rPr>
          <w:rStyle w:val="teiabbr"/>
        </w:rPr>
        <w:t>&amp;c</w:t>
      </w:r>
      <w:r>
        <w:t>.</w:t>
      </w:r>
    </w:p>
    <w:p w14:paraId="3B8DF320" w14:textId="77777777" w:rsidR="00380A5E" w:rsidRDefault="00380A5E" w:rsidP="00380A5E">
      <w:pPr>
        <w:pStyle w:val="teiab"/>
      </w:pPr>
      <w:r w:rsidRPr="006B402E">
        <w:rPr>
          <w:rStyle w:val="teilabelZnak"/>
        </w:rPr>
        <w:t>1;</w:t>
      </w:r>
      <w:r>
        <w:t xml:space="preserve"> Oh kak keſzno besim kdúsnumu Vracsu</w:t>
      </w:r>
      <w:r>
        <w:br/>
        <w:t>jaſz, ki pravicsni flaister prikaſuje</w:t>
      </w:r>
      <w:r>
        <w:br/>
        <w:t>kvráſztvo zvnogim priſzéganyem on tou</w:t>
      </w:r>
      <w:r>
        <w:br/>
        <w:t>nam oblűbi, da vſzako vőro bo, gotov,</w:t>
      </w:r>
      <w:r>
        <w:br/>
        <w:t>vſzigdar Vracs nám.</w:t>
      </w:r>
    </w:p>
    <w:p w14:paraId="4FB4F4DB" w14:textId="77777777" w:rsidR="00380A5E" w:rsidRDefault="00380A5E" w:rsidP="00380A5E">
      <w:pPr>
        <w:pStyle w:val="teiab"/>
      </w:pPr>
      <w:r w:rsidRPr="006B402E">
        <w:rPr>
          <w:rStyle w:val="teilabelZnak"/>
        </w:rPr>
        <w:t>2;</w:t>
      </w:r>
      <w:r>
        <w:t xml:space="preserve"> Vu okou gledecse, ſzpádnyeno trohiczo nemrem-</w:t>
      </w:r>
      <w:r>
        <w:br/>
        <w:t>ie terpeti, ki malo Vreimena, á Dusſa mi jeſzte</w:t>
      </w:r>
    </w:p>
    <w:p w14:paraId="6C22546A" w14:textId="77777777" w:rsidR="00380A5E" w:rsidRDefault="00380A5E" w:rsidP="00380A5E">
      <w:pPr>
        <w:pStyle w:val="teicatch-word"/>
      </w:pPr>
      <w:r>
        <w:t>pre</w:t>
      </w:r>
    </w:p>
    <w:p w14:paraId="7C0D650F" w14:textId="77777777" w:rsidR="00380A5E" w:rsidRDefault="00380A5E" w:rsidP="00380A5E">
      <w:pPr>
        <w:spacing w:after="200"/>
      </w:pPr>
      <w:r>
        <w:br w:type="page"/>
      </w:r>
    </w:p>
    <w:p w14:paraId="28EAE8B6" w14:textId="77777777" w:rsidR="00380A5E" w:rsidRDefault="00380A5E" w:rsidP="00380A5E">
      <w:r>
        <w:lastRenderedPageBreak/>
        <w:t>/151r/</w:t>
      </w:r>
    </w:p>
    <w:p w14:paraId="56EE561F" w14:textId="77777777" w:rsidR="00380A5E" w:rsidRDefault="00380A5E" w:rsidP="00380A5E">
      <w:pPr>
        <w:pStyle w:val="teifwPageNum"/>
      </w:pPr>
      <w:r>
        <w:t>307</w:t>
      </w:r>
    </w:p>
    <w:p w14:paraId="106AD275" w14:textId="77777777" w:rsidR="00380A5E" w:rsidRDefault="00380A5E" w:rsidP="00380A5E">
      <w:pPr>
        <w:pStyle w:val="teiab"/>
      </w:pPr>
      <w:r>
        <w:t>prekroto rajena, i nato mucsocs jaſz, boleſze</w:t>
      </w:r>
      <w:r>
        <w:br/>
        <w:t>oszkruni</w:t>
      </w:r>
    </w:p>
    <w:p w14:paraId="6D189B42" w14:textId="77777777" w:rsidR="00380A5E" w:rsidRDefault="00380A5E" w:rsidP="00380A5E">
      <w:pPr>
        <w:pStyle w:val="teiab"/>
      </w:pPr>
      <w:r w:rsidRPr="00E41EED">
        <w:rPr>
          <w:rStyle w:val="teilabelZnak"/>
        </w:rPr>
        <w:t>3;</w:t>
      </w:r>
      <w:r>
        <w:t xml:space="preserve"> Moi ſitek od Boga, jeſzte procs odſztopil,</w:t>
      </w:r>
      <w:r>
        <w:br/>
        <w:t>kak ovcza blodécsa, ka vpűscsino zaide, moja</w:t>
      </w:r>
      <w:r>
        <w:br/>
        <w:t>praviczaie, kako te gvant kervni, vrednoſzti</w:t>
      </w:r>
      <w:r>
        <w:br/>
        <w:t>moje vſze vűra zmene szpádla.</w:t>
      </w:r>
    </w:p>
    <w:p w14:paraId="64091B20" w14:textId="77777777" w:rsidR="00380A5E" w:rsidRDefault="00380A5E" w:rsidP="00380A5E">
      <w:pPr>
        <w:pStyle w:val="teiab"/>
      </w:pPr>
      <w:r w:rsidRPr="00E41EED">
        <w:rPr>
          <w:rStyle w:val="teilabelZnak"/>
        </w:rPr>
        <w:t>4;</w:t>
      </w:r>
      <w:r>
        <w:t xml:space="preserve"> vTragloſzt ma velika, kroto me potésila, da ma-</w:t>
      </w:r>
      <w:r>
        <w:br/>
        <w:t xml:space="preserve">lo kai Dűſſa s zgladom ne vmerjé, </w:t>
      </w:r>
      <w:r w:rsidRPr="00E41EED">
        <w:rPr>
          <w:rStyle w:val="teiunclear"/>
        </w:rPr>
        <w:t>miſnoſzti</w:t>
      </w:r>
      <w:r>
        <w:t xml:space="preserve"> ſzkvár-</w:t>
      </w:r>
      <w:r>
        <w:br/>
        <w:t>jenya, meſzto osztalo vmeni, od steroga Bóſa ro-</w:t>
      </w:r>
      <w:r>
        <w:br/>
        <w:t>ka ki me zdersi.</w:t>
      </w:r>
    </w:p>
    <w:p w14:paraId="4C62870C" w14:textId="77777777" w:rsidR="00380A5E" w:rsidRDefault="00380A5E" w:rsidP="00380A5E">
      <w:pPr>
        <w:pStyle w:val="teiab"/>
      </w:pPr>
      <w:r w:rsidRPr="00E41EED">
        <w:rPr>
          <w:rStyle w:val="teilabelZnak"/>
        </w:rPr>
        <w:t>5,</w:t>
      </w:r>
      <w:r>
        <w:t xml:space="preserve"> </w:t>
      </w:r>
      <w:r w:rsidRPr="00E41EED">
        <w:rPr>
          <w:rStyle w:val="teipersName"/>
        </w:rPr>
        <w:t>Christus</w:t>
      </w:r>
      <w:r>
        <w:t xml:space="preserve"> právi pasztér sivoga Bouga szin</w:t>
      </w:r>
      <w:r>
        <w:br/>
        <w:t>ovcsics serega znás kolikoti fali, zdevét</w:t>
      </w:r>
      <w:r>
        <w:br/>
        <w:t>deszet zdevét neila ta jedna, neiliszam jasz od</w:t>
      </w:r>
      <w:r>
        <w:br/>
        <w:t>nyé, bole i Nevolna.</w:t>
      </w:r>
    </w:p>
    <w:p w14:paraId="7AE3AAD4" w14:textId="77777777" w:rsidR="00380A5E" w:rsidRDefault="00380A5E" w:rsidP="00380A5E">
      <w:pPr>
        <w:pStyle w:val="teiab"/>
      </w:pPr>
      <w:r w:rsidRPr="00E41EED">
        <w:rPr>
          <w:rStyle w:val="teilabelZnak"/>
        </w:rPr>
        <w:t>6;</w:t>
      </w:r>
      <w:r>
        <w:t xml:space="preserve"> Szám tiſzi Goszpodne, kai me pomilujeſ vmojoi </w:t>
      </w:r>
      <w:r>
        <w:br/>
        <w:t>kerkoucsi ti, zmiloscse ne verses, zranami moi-</w:t>
      </w:r>
      <w:r>
        <w:br/>
        <w:t>mi csinis kak samaritan, zvelicsanoga ne</w:t>
      </w:r>
      <w:r>
        <w:br/>
        <w:t>seleis; zmiloscse.</w:t>
      </w:r>
    </w:p>
    <w:p w14:paraId="0B1D6E32" w14:textId="77777777" w:rsidR="00380A5E" w:rsidRDefault="00380A5E" w:rsidP="00380A5E">
      <w:pPr>
        <w:pStyle w:val="teicatch-word"/>
      </w:pPr>
      <w:r w:rsidRPr="00E41EED">
        <w:rPr>
          <w:rStyle w:val="teilabelZnak"/>
        </w:rPr>
        <w:t>7.</w:t>
      </w:r>
      <w:r>
        <w:t xml:space="preserve"> Engedűi</w:t>
      </w:r>
    </w:p>
    <w:p w14:paraId="03192C4A" w14:textId="77777777" w:rsidR="00380A5E" w:rsidRDefault="00380A5E" w:rsidP="00380A5E">
      <w:pPr>
        <w:spacing w:after="200"/>
      </w:pPr>
      <w:r>
        <w:br w:type="page"/>
      </w:r>
    </w:p>
    <w:p w14:paraId="77C4C83B" w14:textId="77777777" w:rsidR="00380A5E" w:rsidRDefault="00380A5E" w:rsidP="00380A5E">
      <w:r>
        <w:lastRenderedPageBreak/>
        <w:t>/151v/</w:t>
      </w:r>
    </w:p>
    <w:p w14:paraId="534265DD" w14:textId="77777777" w:rsidR="00380A5E" w:rsidRDefault="00380A5E" w:rsidP="00380A5E">
      <w:pPr>
        <w:pStyle w:val="teifwPageNum"/>
      </w:pPr>
      <w:r>
        <w:t>308</w:t>
      </w:r>
    </w:p>
    <w:p w14:paraId="354AA561" w14:textId="77777777" w:rsidR="00380A5E" w:rsidRDefault="00380A5E" w:rsidP="00380A5E">
      <w:pPr>
        <w:pStyle w:val="teiab"/>
      </w:pPr>
      <w:r w:rsidRPr="000D3DB5">
        <w:rPr>
          <w:rStyle w:val="teilabelZnak"/>
        </w:rPr>
        <w:t>7.</w:t>
      </w:r>
      <w:r>
        <w:t xml:space="preserve"> Engedui mi zgrehov, právo povernenye</w:t>
      </w:r>
      <w:r>
        <w:br/>
        <w:t>snyih vu mojem ſzerczi, i terdno veſzélie, kai</w:t>
      </w:r>
      <w:r>
        <w:br/>
        <w:t>gdare mi pride, szkrádnya Vőra moja, zado-</w:t>
      </w:r>
      <w:r>
        <w:br/>
        <w:t xml:space="preserve">bimi Dűſſa, preleipo blásenſztvo </w:t>
      </w:r>
    </w:p>
    <w:p w14:paraId="0BB748C4" w14:textId="77777777" w:rsidR="00380A5E" w:rsidRDefault="00380A5E" w:rsidP="00380A5E">
      <w:pPr>
        <w:pStyle w:val="teiclosure0"/>
      </w:pPr>
      <w:r>
        <w:t>Amen</w:t>
      </w:r>
    </w:p>
    <w:p w14:paraId="116F4878" w14:textId="77777777" w:rsidR="00380A5E" w:rsidRDefault="00380A5E" w:rsidP="00380A5E">
      <w:r w:rsidRPr="000D3DB5">
        <w:rPr>
          <w:rStyle w:val="Naslov2Znak"/>
        </w:rPr>
        <w:t>Nota. Kegyiſ Jesuſ itt vagyunſe</w:t>
      </w:r>
      <w:r>
        <w:t xml:space="preserve"> </w:t>
      </w:r>
      <w:r w:rsidRPr="000D3DB5">
        <w:rPr>
          <w:rStyle w:val="teiabbr"/>
        </w:rPr>
        <w:t>&amp;c.</w:t>
      </w:r>
    </w:p>
    <w:p w14:paraId="753BDF15" w14:textId="77777777" w:rsidR="00380A5E" w:rsidRDefault="00380A5E" w:rsidP="00380A5E">
      <w:pPr>
        <w:pStyle w:val="teiab"/>
      </w:pPr>
      <w:r w:rsidRPr="000D3DB5">
        <w:rPr>
          <w:rStyle w:val="teilabelZnak"/>
        </w:rPr>
        <w:t>1.</w:t>
      </w:r>
      <w:r>
        <w:t xml:space="preserve"> Szlatki </w:t>
      </w:r>
      <w:r w:rsidRPr="004B1305">
        <w:rPr>
          <w:rStyle w:val="teipersName"/>
        </w:rPr>
        <w:t>Jesus</w:t>
      </w:r>
      <w:r>
        <w:t xml:space="preserve"> miszmo szem, poſzlu-</w:t>
      </w:r>
      <w:r>
        <w:br/>
        <w:t>sat tvojo reics prisli,:/: Naſſo pamet zse-</w:t>
      </w:r>
      <w:r>
        <w:br/>
        <w:t>lenyem zdigni na Nebeszko vcsenye, K.</w:t>
      </w:r>
      <w:r>
        <w:br/>
        <w:t>Da naſſa szercza od szveczki, bodoſze</w:t>
      </w:r>
      <w:r>
        <w:br/>
        <w:t>nagla ktebi zdicsi.</w:t>
      </w:r>
    </w:p>
    <w:p w14:paraId="14EA3160" w14:textId="77777777" w:rsidR="00380A5E" w:rsidRDefault="00380A5E" w:rsidP="00380A5E">
      <w:pPr>
        <w:pStyle w:val="teiab"/>
      </w:pPr>
      <w:r w:rsidRPr="000D3DB5">
        <w:rPr>
          <w:rStyle w:val="teilabelZnak"/>
        </w:rPr>
        <w:t>2;</w:t>
      </w:r>
      <w:r>
        <w:t xml:space="preserve"> Naſſe pámeti rázum ztemnoſztyom ie</w:t>
      </w:r>
      <w:r>
        <w:br/>
        <w:t>vsze obvzéti :/: Csi tva Dűhovna rouka</w:t>
      </w:r>
      <w:r>
        <w:br/>
        <w:t>náſz ſzvetloſztjov ne preſzveiti. X Dobro</w:t>
      </w:r>
      <w:r>
        <w:br/>
        <w:t>mislenye csinenye, ti vnók leprai szám</w:t>
      </w:r>
      <w:r>
        <w:br/>
        <w:t>dopernáſas.</w:t>
      </w:r>
    </w:p>
    <w:p w14:paraId="7774F661" w14:textId="77777777" w:rsidR="00380A5E" w:rsidRDefault="00380A5E" w:rsidP="00380A5E">
      <w:pPr>
        <w:pStyle w:val="teiab"/>
      </w:pPr>
      <w:r w:rsidRPr="000D3DB5">
        <w:rPr>
          <w:rStyle w:val="teilabelZnak"/>
        </w:rPr>
        <w:t>3.</w:t>
      </w:r>
      <w:r>
        <w:t xml:space="preserve"> Oh ti ſzvetloſzt Nebeſzka, stera ſzi</w:t>
      </w:r>
      <w:r>
        <w:br/>
        <w:t>zisla od Bouga,:/: Vcsini náſz vſze goto-</w:t>
      </w:r>
      <w:r>
        <w:br/>
        <w:t>ve, odpri jezik szercza, vűha, K. Naſſe</w:t>
      </w:r>
    </w:p>
    <w:p w14:paraId="5D1CE484" w14:textId="77777777" w:rsidR="00380A5E" w:rsidRDefault="00380A5E" w:rsidP="00380A5E">
      <w:pPr>
        <w:pStyle w:val="teicatch-word"/>
      </w:pPr>
      <w:r>
        <w:t>proſ</w:t>
      </w:r>
    </w:p>
    <w:p w14:paraId="387790C4" w14:textId="77777777" w:rsidR="00380A5E" w:rsidRDefault="00380A5E" w:rsidP="00380A5E">
      <w:pPr>
        <w:spacing w:after="200"/>
      </w:pPr>
      <w:r>
        <w:br w:type="page"/>
      </w:r>
    </w:p>
    <w:p w14:paraId="5DF98FDC" w14:textId="77777777" w:rsidR="00380A5E" w:rsidRDefault="00380A5E" w:rsidP="00380A5E">
      <w:r>
        <w:lastRenderedPageBreak/>
        <w:t>/152r/</w:t>
      </w:r>
    </w:p>
    <w:p w14:paraId="4A10D0E6" w14:textId="77777777" w:rsidR="00380A5E" w:rsidRDefault="00380A5E" w:rsidP="00380A5E">
      <w:pPr>
        <w:pStyle w:val="teifwPageNum"/>
      </w:pPr>
      <w:r>
        <w:t>309</w:t>
      </w:r>
    </w:p>
    <w:p w14:paraId="022AE991" w14:textId="77777777" w:rsidR="00380A5E" w:rsidRDefault="00380A5E" w:rsidP="00380A5E">
      <w:pPr>
        <w:pStyle w:val="teiab"/>
      </w:pPr>
      <w:r>
        <w:t>prosnje ino peſzmi, dai da ti bodo dráge oh</w:t>
      </w:r>
      <w:r>
        <w:br/>
      </w:r>
      <w:r w:rsidRPr="00436A18">
        <w:rPr>
          <w:rStyle w:val="teipersName"/>
        </w:rPr>
        <w:t>Jesus</w:t>
      </w:r>
    </w:p>
    <w:p w14:paraId="434F0344" w14:textId="77777777" w:rsidR="00380A5E" w:rsidRPr="00436A18" w:rsidRDefault="00380A5E" w:rsidP="00380A5E">
      <w:pPr>
        <w:pStyle w:val="teiclosure0"/>
      </w:pPr>
      <w:r w:rsidRPr="00436A18">
        <w:t>Amen</w:t>
      </w:r>
    </w:p>
    <w:p w14:paraId="493D2C42" w14:textId="77777777" w:rsidR="00380A5E" w:rsidRDefault="00380A5E" w:rsidP="00380A5E">
      <w:pPr>
        <w:pStyle w:val="teiab"/>
      </w:pPr>
      <w:r>
        <w:t>Greisne me globline, Bivsie ktebi</w:t>
      </w:r>
      <w:r>
        <w:br/>
        <w:t>kricsim, odperta da bodo, vűha tvo-</w:t>
      </w:r>
      <w:r>
        <w:br/>
        <w:t>ia proszim, szlisſimi laſztivno ti mo-</w:t>
      </w:r>
      <w:r>
        <w:br/>
        <w:t>io molitev, ár pri tebi ſzamom jeſzt gre-</w:t>
      </w:r>
      <w:r>
        <w:br/>
        <w:t>hom proscsenye.</w:t>
      </w:r>
    </w:p>
    <w:p w14:paraId="4AD7C7AD" w14:textId="77777777" w:rsidR="00380A5E" w:rsidRDefault="00380A5E" w:rsidP="00380A5E">
      <w:pPr>
        <w:pStyle w:val="teiab"/>
      </w:pPr>
      <w:r w:rsidRPr="00436A18">
        <w:rPr>
          <w:rStyle w:val="teilabelZnak"/>
        </w:rPr>
        <w:t>2;</w:t>
      </w:r>
      <w:r>
        <w:t xml:space="preserve"> Ako grehe naſſe bodes zadersával, stoda</w:t>
      </w:r>
      <w:r>
        <w:br/>
        <w:t>tvoie ſzeni bo mogel terpeti, od tébe csákamo</w:t>
      </w:r>
      <w:r>
        <w:br/>
        <w:t>liſztor zvelicsanye, záto ſze mi ktebi terdno</w:t>
      </w:r>
      <w:r>
        <w:br/>
        <w:t>vűpamo.</w:t>
      </w:r>
    </w:p>
    <w:p w14:paraId="531420AC" w14:textId="77777777" w:rsidR="00380A5E" w:rsidRDefault="00380A5E" w:rsidP="00380A5E">
      <w:pPr>
        <w:pStyle w:val="teiab"/>
      </w:pPr>
      <w:r w:rsidRPr="00436A18">
        <w:rPr>
          <w:rStyle w:val="teilabelZnak"/>
        </w:rPr>
        <w:t>3;</w:t>
      </w:r>
      <w:r>
        <w:t xml:space="preserve"> Zátoie csakala ma Dűssa Goſzpodna, i</w:t>
      </w:r>
      <w:r>
        <w:br/>
        <w:t>vűpala szeie vnyegovo miloscso, od ránoga</w:t>
      </w:r>
      <w:r>
        <w:br/>
        <w:t>jűtra do noucsi zajemſzi záto verni ludie</w:t>
      </w:r>
      <w:r>
        <w:br/>
        <w:t>vnyem sze vi vűpaite.</w:t>
      </w:r>
    </w:p>
    <w:p w14:paraId="463644BE" w14:textId="77777777" w:rsidR="00380A5E" w:rsidRDefault="00380A5E" w:rsidP="00380A5E">
      <w:pPr>
        <w:pStyle w:val="teiab"/>
      </w:pPr>
      <w:r w:rsidRPr="00436A18">
        <w:rPr>
          <w:rStyle w:val="teilabelZnak"/>
        </w:rPr>
        <w:t>4;</w:t>
      </w:r>
      <w:r>
        <w:t xml:space="preserve"> Arie vſza miloscsa, pri Goszpodni Bougi</w:t>
      </w:r>
    </w:p>
    <w:p w14:paraId="2AF81A32" w14:textId="77777777" w:rsidR="00380A5E" w:rsidRDefault="00380A5E" w:rsidP="00380A5E">
      <w:pPr>
        <w:pStyle w:val="teicatch-word"/>
      </w:pPr>
      <w:r>
        <w:t xml:space="preserve">i pri </w:t>
      </w:r>
    </w:p>
    <w:p w14:paraId="0B11BC98" w14:textId="77777777" w:rsidR="00380A5E" w:rsidRDefault="00380A5E" w:rsidP="00380A5E">
      <w:pPr>
        <w:spacing w:after="200"/>
      </w:pPr>
      <w:r>
        <w:br w:type="page"/>
      </w:r>
    </w:p>
    <w:p w14:paraId="427CD12F" w14:textId="77777777" w:rsidR="00380A5E" w:rsidRDefault="00380A5E" w:rsidP="00380A5E">
      <w:r>
        <w:lastRenderedPageBreak/>
        <w:t>/152v/</w:t>
      </w:r>
    </w:p>
    <w:p w14:paraId="4971DA3B" w14:textId="77777777" w:rsidR="00380A5E" w:rsidRDefault="00380A5E" w:rsidP="00380A5E">
      <w:pPr>
        <w:pStyle w:val="teifwPageNum"/>
      </w:pPr>
      <w:r>
        <w:t>300</w:t>
      </w:r>
    </w:p>
    <w:p w14:paraId="2FCDE153" w14:textId="77777777" w:rsidR="00380A5E" w:rsidRDefault="00380A5E" w:rsidP="00380A5E">
      <w:pPr>
        <w:pStyle w:val="teiab"/>
      </w:pPr>
      <w:r>
        <w:t>i pri nyemu ſzamom nasse zvelivsanye, ár ie on</w:t>
      </w:r>
      <w:r>
        <w:br/>
        <w:t>vſzeih nas zmosni odkűpitel, liſztor verni lűdie</w:t>
      </w:r>
      <w:r>
        <w:br/>
        <w:t>vnyem szamom vőruite.</w:t>
      </w:r>
    </w:p>
    <w:p w14:paraId="084A0978" w14:textId="77777777" w:rsidR="00380A5E" w:rsidRDefault="00380A5E" w:rsidP="00380A5E">
      <w:pPr>
        <w:pStyle w:val="teiab"/>
      </w:pPr>
      <w:r w:rsidRPr="005A253C">
        <w:rPr>
          <w:rStyle w:val="teilabelZnak"/>
        </w:rPr>
        <w:t>5,</w:t>
      </w:r>
      <w:r>
        <w:t xml:space="preserve"> Tonamie popiszal, bláseni szvéti </w:t>
      </w:r>
      <w:r w:rsidRPr="005A253C">
        <w:rPr>
          <w:rStyle w:val="teipersName"/>
        </w:rPr>
        <w:t>Dávid</w:t>
      </w:r>
      <w:r>
        <w:t>, ſztou</w:t>
      </w:r>
      <w:r>
        <w:br/>
        <w:t>i strideſzeti delih szvoih knigaih, naiti sze</w:t>
      </w:r>
      <w:r>
        <w:br/>
        <w:t>vszák cslovik terdno vBougi vűpa, pri</w:t>
      </w:r>
      <w:r>
        <w:br/>
        <w:t>Bougi on naide Dűsno zvelicsanye.</w:t>
      </w:r>
    </w:p>
    <w:p w14:paraId="1B59EBAE" w14:textId="77777777" w:rsidR="00380A5E" w:rsidRDefault="00380A5E" w:rsidP="00380A5E">
      <w:pPr>
        <w:pStyle w:val="teiab"/>
      </w:pPr>
      <w:r w:rsidRPr="005A253C">
        <w:rPr>
          <w:rStyle w:val="teilabelZnak"/>
        </w:rPr>
        <w:t>6.</w:t>
      </w:r>
      <w:r>
        <w:t xml:space="preserve"> Hválo daimo mi vſzi Goſzpodino Bougu, ki</w:t>
      </w:r>
      <w:r>
        <w:br/>
        <w:t>nászie odkűpil szvojov szvétov kervjouv, i dalie</w:t>
      </w:r>
      <w:r>
        <w:br/>
        <w:t>csloveko Dűſſo zTeilom navkűp, i dá nam da</w:t>
      </w:r>
      <w:r>
        <w:br/>
      </w:r>
      <w:r w:rsidRPr="0015403F">
        <w:rPr>
          <w:rStyle w:val="teipersName"/>
        </w:rPr>
        <w:t>Jesus</w:t>
      </w:r>
      <w:r>
        <w:t xml:space="preserve"> leip Nebeszki Ország. </w:t>
      </w:r>
    </w:p>
    <w:p w14:paraId="63B336B2" w14:textId="77777777" w:rsidR="00380A5E" w:rsidRDefault="00380A5E" w:rsidP="00380A5E">
      <w:pPr>
        <w:pStyle w:val="teiclosure0"/>
      </w:pPr>
      <w:r>
        <w:t>Amen.</w:t>
      </w:r>
    </w:p>
    <w:p w14:paraId="6D462540" w14:textId="77777777" w:rsidR="00380A5E" w:rsidRDefault="00380A5E" w:rsidP="00380A5E">
      <w:r>
        <w:t>Sequens</w:t>
      </w:r>
    </w:p>
    <w:p w14:paraId="370FF93E" w14:textId="77777777" w:rsidR="00380A5E" w:rsidRDefault="00380A5E" w:rsidP="00380A5E">
      <w:pPr>
        <w:pStyle w:val="teiab"/>
      </w:pPr>
      <w:r>
        <w:t>Dén prohodécs, mládi meiſzecz</w:t>
      </w:r>
      <w:r>
        <w:br/>
        <w:t>odhodécs, rekocs vőra ide Leto</w:t>
      </w:r>
      <w:r>
        <w:br/>
        <w:t>na goré, szkoro sitko naſſemu</w:t>
      </w:r>
      <w:r>
        <w:br/>
        <w:t>konecz bode.</w:t>
      </w:r>
    </w:p>
    <w:p w14:paraId="7AD99610" w14:textId="77777777" w:rsidR="00380A5E" w:rsidRDefault="00380A5E" w:rsidP="00380A5E">
      <w:pPr>
        <w:pStyle w:val="teiab"/>
      </w:pPr>
      <w:r w:rsidRPr="005A253C">
        <w:rPr>
          <w:rStyle w:val="teilabelZnak"/>
        </w:rPr>
        <w:t>2.</w:t>
      </w:r>
      <w:r>
        <w:t xml:space="preserve"> Vsze</w:t>
      </w:r>
    </w:p>
    <w:p w14:paraId="085EDC27" w14:textId="77777777" w:rsidR="00380A5E" w:rsidRDefault="00380A5E" w:rsidP="00380A5E">
      <w:pPr>
        <w:spacing w:after="200"/>
      </w:pPr>
      <w:r>
        <w:br w:type="page"/>
      </w:r>
    </w:p>
    <w:p w14:paraId="3A306CDB" w14:textId="77777777" w:rsidR="00380A5E" w:rsidRDefault="00380A5E" w:rsidP="00380A5E">
      <w:r>
        <w:lastRenderedPageBreak/>
        <w:t>/153r/</w:t>
      </w:r>
    </w:p>
    <w:p w14:paraId="6ECCD93C" w14:textId="77777777" w:rsidR="00380A5E" w:rsidRDefault="00380A5E" w:rsidP="00380A5E">
      <w:pPr>
        <w:pStyle w:val="teifwPageNum"/>
      </w:pPr>
      <w:r>
        <w:t>301</w:t>
      </w:r>
    </w:p>
    <w:p w14:paraId="43B6BE2B" w14:textId="77777777" w:rsidR="00380A5E" w:rsidRDefault="00380A5E" w:rsidP="00380A5E">
      <w:pPr>
        <w:pStyle w:val="teiab"/>
      </w:pPr>
      <w:r w:rsidRPr="00356B2F">
        <w:rPr>
          <w:rStyle w:val="teilabelZnak"/>
        </w:rPr>
        <w:t>2.</w:t>
      </w:r>
      <w:r>
        <w:t xml:space="preserve"> Vsze travicze violicze vehneio, ár szvetloſz-</w:t>
      </w:r>
      <w:r>
        <w:br/>
        <w:t>ti niti roſze neimajo, i rousicze po Ruszálai</w:t>
      </w:r>
      <w:r>
        <w:br/>
        <w:t>puneszo.</w:t>
      </w:r>
    </w:p>
    <w:p w14:paraId="54AA5CB3" w14:textId="77777777" w:rsidR="00380A5E" w:rsidRDefault="00380A5E" w:rsidP="00380A5E">
      <w:pPr>
        <w:pStyle w:val="teiab"/>
      </w:pPr>
      <w:r w:rsidRPr="00356B2F">
        <w:rPr>
          <w:rStyle w:val="teilabelZnak"/>
        </w:rPr>
        <w:t>3;</w:t>
      </w:r>
      <w:r>
        <w:t xml:space="preserve"> Mocsno zvirie, leipe phticze zgineio, iáko</w:t>
      </w:r>
      <w:r>
        <w:br/>
        <w:t>drevie rodno zvirie ſztereſze jaki zidi, i gori</w:t>
      </w:r>
      <w:r>
        <w:br/>
        <w:t>zrűsiosze.</w:t>
      </w:r>
    </w:p>
    <w:p w14:paraId="26B31A24" w14:textId="77777777" w:rsidR="00380A5E" w:rsidRDefault="00380A5E" w:rsidP="00380A5E">
      <w:pPr>
        <w:pStyle w:val="teiab"/>
      </w:pPr>
      <w:r w:rsidRPr="00356B2F">
        <w:rPr>
          <w:rStyle w:val="teilabelZnak"/>
        </w:rPr>
        <w:t>4,</w:t>
      </w:r>
      <w:r>
        <w:t xml:space="preserve"> </w:t>
      </w:r>
      <w:r w:rsidRPr="00356B2F">
        <w:t>Gyemant</w:t>
      </w:r>
      <w:r>
        <w:t xml:space="preserve"> kamen szvetli Kristal ſztere ſze</w:t>
      </w:r>
      <w:r>
        <w:br/>
        <w:t>ki i zmed voud Indianszki vőn zhája, jaki</w:t>
      </w:r>
      <w:r>
        <w:br/>
        <w:t>zdenczi i potoki zaprosze.</w:t>
      </w:r>
    </w:p>
    <w:p w14:paraId="3FFEAC1F" w14:textId="77777777" w:rsidR="00380A5E" w:rsidRDefault="00380A5E" w:rsidP="00380A5E">
      <w:pPr>
        <w:pStyle w:val="teiab"/>
      </w:pPr>
      <w:r w:rsidRPr="00356B2F">
        <w:rPr>
          <w:rStyle w:val="teilabelZnak"/>
        </w:rPr>
        <w:t>5,</w:t>
      </w:r>
      <w:r>
        <w:t xml:space="preserve"> Viszoki zrák, kako vouszk raſztiousze, ka-</w:t>
      </w:r>
      <w:r>
        <w:br/>
        <w:t xml:space="preserve">ko sztoga szvéti </w:t>
      </w:r>
      <w:r w:rsidRPr="0069699C">
        <w:rPr>
          <w:rStyle w:val="teipersName"/>
        </w:rPr>
        <w:t>Mátthai</w:t>
      </w:r>
      <w:r>
        <w:t xml:space="preserve"> szpiſſuie, natom</w:t>
      </w:r>
      <w:r>
        <w:br/>
        <w:t>szveiti, nikakve nei sztálnoszti</w:t>
      </w:r>
    </w:p>
    <w:p w14:paraId="281E0152" w14:textId="77777777" w:rsidR="00380A5E" w:rsidRDefault="00380A5E" w:rsidP="00380A5E">
      <w:pPr>
        <w:pStyle w:val="teiab"/>
      </w:pPr>
      <w:r w:rsidRPr="00356B2F">
        <w:rPr>
          <w:rStyle w:val="teilabelZnak"/>
        </w:rPr>
        <w:t>6</w:t>
      </w:r>
      <w:r>
        <w:t xml:space="preserve"> Cslovik takoi ſzmertiov ima vumreiti, kincsſi</w:t>
      </w:r>
      <w:r>
        <w:br/>
        <w:t xml:space="preserve">blágo potrebno oſztaviti, kiſze koli od </w:t>
      </w:r>
      <w:r w:rsidRPr="0069699C">
        <w:rPr>
          <w:rStyle w:val="teipersName"/>
        </w:rPr>
        <w:t>Ádama</w:t>
      </w:r>
      <w:r>
        <w:br/>
        <w:t>narodi.</w:t>
      </w:r>
    </w:p>
    <w:p w14:paraId="22257B63" w14:textId="77777777" w:rsidR="00380A5E" w:rsidRDefault="00380A5E" w:rsidP="00380A5E">
      <w:pPr>
        <w:pStyle w:val="teiab"/>
      </w:pPr>
      <w:r w:rsidRPr="00356B2F">
        <w:rPr>
          <w:rStyle w:val="teilabelZnak"/>
        </w:rPr>
        <w:t>7,</w:t>
      </w:r>
      <w:r>
        <w:t xml:space="preserve"> Oh saloſzno ſzercze terdno okorno, kaiſze ſzto-</w:t>
      </w:r>
      <w:r>
        <w:br/>
        <w:t>ga neſzpominas pokorno, negvu grehi, sivés krouto</w:t>
      </w:r>
      <w:r>
        <w:br/>
        <w:t>okorno.</w:t>
      </w:r>
    </w:p>
    <w:p w14:paraId="12FB3B37" w14:textId="77777777" w:rsidR="00380A5E" w:rsidRDefault="00380A5E" w:rsidP="00380A5E">
      <w:pPr>
        <w:pStyle w:val="teicatch-word"/>
      </w:pPr>
      <w:r w:rsidRPr="00356B2F">
        <w:rPr>
          <w:rStyle w:val="teilabelZnak"/>
        </w:rPr>
        <w:t>8.</w:t>
      </w:r>
      <w:r>
        <w:t xml:space="preserve"> Czeta</w:t>
      </w:r>
    </w:p>
    <w:p w14:paraId="4B1B73F0" w14:textId="77777777" w:rsidR="00380A5E" w:rsidRDefault="00380A5E" w:rsidP="00380A5E">
      <w:pPr>
        <w:spacing w:after="200"/>
      </w:pPr>
      <w:r>
        <w:br w:type="page"/>
      </w:r>
    </w:p>
    <w:p w14:paraId="773B988C" w14:textId="77777777" w:rsidR="00380A5E" w:rsidRDefault="00380A5E" w:rsidP="00380A5E">
      <w:r>
        <w:lastRenderedPageBreak/>
        <w:t>/153v/</w:t>
      </w:r>
    </w:p>
    <w:p w14:paraId="4458354F" w14:textId="77777777" w:rsidR="00380A5E" w:rsidRDefault="00380A5E" w:rsidP="00380A5E">
      <w:pPr>
        <w:pStyle w:val="teifwPageNum"/>
      </w:pPr>
      <w:r>
        <w:t>312</w:t>
      </w:r>
    </w:p>
    <w:p w14:paraId="0701FAAF" w14:textId="77777777" w:rsidR="00380A5E" w:rsidRDefault="00380A5E" w:rsidP="00380A5E">
      <w:pPr>
        <w:pStyle w:val="teiab"/>
      </w:pPr>
      <w:r w:rsidRPr="007E2786">
        <w:rPr>
          <w:rStyle w:val="teilabelZnak"/>
        </w:rPr>
        <w:t>8</w:t>
      </w:r>
      <w:r>
        <w:t xml:space="preserve"> Czeta Riba kaſze vMorui naháia, pokor-</w:t>
      </w:r>
      <w:r>
        <w:br/>
        <w:t>naie zapoveidi Goſzpodna, vetri i Mourie, i</w:t>
      </w:r>
      <w:r>
        <w:br/>
        <w:t>divji oroszlányi</w:t>
      </w:r>
    </w:p>
    <w:p w14:paraId="71FABD06" w14:textId="77777777" w:rsidR="00380A5E" w:rsidRDefault="00380A5E" w:rsidP="00380A5E">
      <w:pPr>
        <w:pStyle w:val="teiab"/>
      </w:pPr>
      <w:r w:rsidRPr="007E2786">
        <w:rPr>
          <w:rStyle w:val="teilabelZnak"/>
        </w:rPr>
        <w:t>9.</w:t>
      </w:r>
      <w:r>
        <w:t xml:space="preserve"> Szmiſzlidaſze greisni cslovik kak sivés,</w:t>
      </w:r>
      <w:r>
        <w:br/>
        <w:t>zakai daſze, zgrehov gBougu ne vernés, gda-</w:t>
      </w:r>
      <w:r>
        <w:br/>
        <w:t>te zové zakai ſze ne ogláſzis.</w:t>
      </w:r>
    </w:p>
    <w:p w14:paraId="3B328AE3" w14:textId="77777777" w:rsidR="00380A5E" w:rsidRDefault="00380A5E" w:rsidP="00380A5E">
      <w:pPr>
        <w:pStyle w:val="teiab"/>
      </w:pPr>
      <w:r w:rsidRPr="007E2786">
        <w:rPr>
          <w:rStyle w:val="teilabelZnak"/>
        </w:rPr>
        <w:t>10;</w:t>
      </w:r>
      <w:r>
        <w:t xml:space="preserve"> Kak bos hodil date ov ſzveit ſzprevodi, i stráſ-</w:t>
      </w:r>
      <w:r>
        <w:br/>
        <w:t>na szmert da tvoie ſzercze zváli, kſztor ſzi bár</w:t>
      </w:r>
      <w:r>
        <w:br/>
        <w:t>skrinyo imai ſzprávlati.</w:t>
      </w:r>
    </w:p>
    <w:p w14:paraId="1D06FC1C" w14:textId="77777777" w:rsidR="00380A5E" w:rsidRDefault="00380A5E" w:rsidP="00380A5E">
      <w:pPr>
        <w:pStyle w:val="teiab"/>
      </w:pPr>
      <w:r w:rsidRPr="007E2786">
        <w:rPr>
          <w:rStyle w:val="teilabelZnak"/>
        </w:rPr>
        <w:t>11;</w:t>
      </w:r>
      <w:r>
        <w:t xml:space="preserve"> Kadabiſze po</w:t>
      </w:r>
      <w:r w:rsidRPr="00453135">
        <w:rPr>
          <w:rStyle w:val="teidel"/>
        </w:rPr>
        <w:t>n</w:t>
      </w:r>
      <w:r>
        <w:t>czinturu jaſz sétal znogami ſze</w:t>
      </w:r>
      <w:r>
        <w:br/>
        <w:t>vmertve kouſzti zadeival, ſzplakal ſzamſze, iai</w:t>
      </w:r>
      <w:r>
        <w:br/>
        <w:t>i jaſz takov bodem.</w:t>
      </w:r>
    </w:p>
    <w:p w14:paraId="30028940" w14:textId="77777777" w:rsidR="00380A5E" w:rsidRDefault="00380A5E" w:rsidP="00380A5E">
      <w:pPr>
        <w:pStyle w:val="teiab"/>
      </w:pPr>
      <w:r w:rsidRPr="007E2786">
        <w:rPr>
          <w:rStyle w:val="teilabelZnak"/>
        </w:rPr>
        <w:t>12;</w:t>
      </w:r>
      <w:r>
        <w:t xml:space="preserve"> Hválen boidi Goſzpon Boug vu Nebéſzih</w:t>
      </w:r>
      <w:r>
        <w:br/>
        <w:t>kiſze zgresni ne ſzpozabis na zemli, Diha tebi</w:t>
      </w:r>
      <w:r>
        <w:br/>
        <w:t xml:space="preserve">od vſzeih lűdih, nei viſſe. </w:t>
      </w:r>
    </w:p>
    <w:p w14:paraId="6C58363D" w14:textId="77777777" w:rsidR="00380A5E" w:rsidRDefault="00380A5E" w:rsidP="00380A5E">
      <w:pPr>
        <w:pStyle w:val="teiclosure0"/>
      </w:pPr>
      <w:r>
        <w:t>Amen.</w:t>
      </w:r>
    </w:p>
    <w:p w14:paraId="0F25A1C6" w14:textId="77777777" w:rsidR="00380A5E" w:rsidRDefault="00380A5E" w:rsidP="00380A5E">
      <w:pPr>
        <w:pStyle w:val="Naslov2"/>
      </w:pPr>
      <w:r>
        <w:t>Nota. Mint á szép hives patakra.</w:t>
      </w:r>
    </w:p>
    <w:p w14:paraId="31BBD3B7" w14:textId="77777777" w:rsidR="00380A5E" w:rsidRDefault="00380A5E" w:rsidP="00380A5E">
      <w:pPr>
        <w:pStyle w:val="teicatch-word"/>
      </w:pPr>
      <w:r>
        <w:t xml:space="preserve">Kako </w:t>
      </w:r>
    </w:p>
    <w:p w14:paraId="0DB5E275" w14:textId="77777777" w:rsidR="00380A5E" w:rsidRDefault="00380A5E" w:rsidP="00380A5E">
      <w:pPr>
        <w:spacing w:after="200"/>
      </w:pPr>
      <w:r>
        <w:br w:type="page"/>
      </w:r>
    </w:p>
    <w:p w14:paraId="15BD6737" w14:textId="77777777" w:rsidR="00380A5E" w:rsidRDefault="00380A5E" w:rsidP="00380A5E">
      <w:r>
        <w:lastRenderedPageBreak/>
        <w:t>/154r/</w:t>
      </w:r>
    </w:p>
    <w:p w14:paraId="1E2D721D" w14:textId="77777777" w:rsidR="00380A5E" w:rsidRDefault="00380A5E" w:rsidP="00380A5E">
      <w:pPr>
        <w:pStyle w:val="teifwPageNum"/>
      </w:pPr>
      <w:r>
        <w:t>313</w:t>
      </w:r>
    </w:p>
    <w:p w14:paraId="507F80CD" w14:textId="77777777" w:rsidR="00380A5E" w:rsidRDefault="00380A5E" w:rsidP="00380A5E">
      <w:pPr>
        <w:pStyle w:val="teiab"/>
      </w:pPr>
      <w:r>
        <w:t>Kako na merzli ſztűdenecz, sédni Jelen</w:t>
      </w:r>
      <w:r>
        <w:br/>
        <w:t>setűie :/: Ma Dűsſa kBougu tak kri-</w:t>
      </w:r>
      <w:r>
        <w:br/>
        <w:t>csi, ino knyemu zdiháva, X Ktebi</w:t>
      </w:r>
      <w:r>
        <w:br/>
        <w:t>moi Goſzpodin Bough, Dűsſa mojaſze vű-</w:t>
      </w:r>
      <w:r>
        <w:br/>
        <w:t>pa, dabom mogel pred tvoie licze, ti sivi</w:t>
      </w:r>
      <w:r>
        <w:br/>
        <w:t>moi Boug jaſz priti.</w:t>
      </w:r>
    </w:p>
    <w:p w14:paraId="467D1024" w14:textId="77777777" w:rsidR="00380A5E" w:rsidRDefault="00380A5E" w:rsidP="00380A5E">
      <w:pPr>
        <w:pStyle w:val="teiab"/>
      </w:pPr>
      <w:r w:rsidRPr="00B25DD4">
        <w:rPr>
          <w:rStyle w:val="teilabelZnak"/>
        </w:rPr>
        <w:t>2,</w:t>
      </w:r>
      <w:r>
        <w:t xml:space="preserve"> Szkuzé vnocsi ino vujdne ocsim moim ſzo </w:t>
      </w:r>
      <w:r>
        <w:br/>
        <w:t>kruih moi, : gda mené opitávaio, gde ie tvoi</w:t>
      </w:r>
      <w:r>
        <w:br/>
        <w:t>Bough csakajoucsi, natou Dűſſo vő pűſztim, ino</w:t>
      </w:r>
      <w:r>
        <w:br/>
        <w:t>Diho tvo seleim, gde seregi ſztimi vernimi ve-</w:t>
      </w:r>
      <w:r>
        <w:br/>
        <w:t>ſzelilſze boden vu peſzmi.</w:t>
      </w:r>
    </w:p>
    <w:p w14:paraId="46E0FC7C" w14:textId="77777777" w:rsidR="00380A5E" w:rsidRDefault="00380A5E" w:rsidP="00380A5E">
      <w:pPr>
        <w:pStyle w:val="teiab"/>
      </w:pPr>
      <w:r w:rsidRPr="00B25DD4">
        <w:rPr>
          <w:rStyle w:val="teilabelZnak"/>
        </w:rPr>
        <w:t>3;</w:t>
      </w:r>
      <w:r>
        <w:t xml:space="preserve"> Moia Dűſſa nakoi gledis, kai ſze tako saloſztiſ,</w:t>
      </w:r>
      <w:r>
        <w:br/>
        <w:t>vűpaiſze vBougi ne oſztavte, vukom bodem ſze vű-</w:t>
      </w:r>
      <w:r>
        <w:br/>
        <w:t>pal, ár kmeni ſzvoie hize oberne, i oſzlobodi</w:t>
      </w:r>
      <w:r>
        <w:br/>
        <w:t>moi Bosie miloſztivni, kak ſze ma Dűſſa</w:t>
      </w:r>
      <w:r>
        <w:br/>
        <w:t>salostila.</w:t>
      </w:r>
    </w:p>
    <w:p w14:paraId="4042FEDB" w14:textId="77777777" w:rsidR="00380A5E" w:rsidRDefault="00380A5E" w:rsidP="00380A5E">
      <w:pPr>
        <w:pStyle w:val="teiab"/>
      </w:pPr>
      <w:r w:rsidRPr="00B25DD4">
        <w:rPr>
          <w:rStyle w:val="teilabelZnak"/>
        </w:rPr>
        <w:t>4,</w:t>
      </w:r>
      <w:r>
        <w:t xml:space="preserve"> Ár ſze ſztébe jaſz ſzpominam, zove Jor-</w:t>
      </w:r>
      <w:r>
        <w:br/>
        <w:t>dánſzke zemle; Na ſzvéto meſzto tve setűiem,</w:t>
      </w:r>
      <w:r>
        <w:br/>
        <w:t>pouleg goré Hermonſzke, globocsina kricsi,</w:t>
      </w:r>
    </w:p>
    <w:p w14:paraId="65380148" w14:textId="77777777" w:rsidR="00380A5E" w:rsidRDefault="00380A5E" w:rsidP="00380A5E">
      <w:pPr>
        <w:pStyle w:val="teicatch-word"/>
      </w:pPr>
      <w:r>
        <w:t xml:space="preserve">globocsini </w:t>
      </w:r>
    </w:p>
    <w:p w14:paraId="30960C50" w14:textId="77777777" w:rsidR="00380A5E" w:rsidRDefault="00380A5E" w:rsidP="00380A5E">
      <w:pPr>
        <w:spacing w:after="200"/>
      </w:pPr>
      <w:r>
        <w:br w:type="page"/>
      </w:r>
    </w:p>
    <w:p w14:paraId="076314C9" w14:textId="77777777" w:rsidR="00380A5E" w:rsidRDefault="00380A5E" w:rsidP="00380A5E">
      <w:r>
        <w:lastRenderedPageBreak/>
        <w:t>/154v/</w:t>
      </w:r>
    </w:p>
    <w:p w14:paraId="7F210D93" w14:textId="77777777" w:rsidR="00380A5E" w:rsidRDefault="00380A5E" w:rsidP="00380A5E">
      <w:pPr>
        <w:pStyle w:val="teifwPageNum"/>
      </w:pPr>
      <w:r>
        <w:t>314</w:t>
      </w:r>
    </w:p>
    <w:p w14:paraId="3212C733" w14:textId="77777777" w:rsidR="00380A5E" w:rsidRDefault="00380A5E" w:rsidP="00380A5E">
      <w:pPr>
        <w:pStyle w:val="teiab"/>
      </w:pPr>
      <w:r>
        <w:t>globocsini, gde ober moie gláve, prevnouge vode-</w:t>
      </w:r>
      <w:r>
        <w:br/>
        <w:t>ſze geno, kak terdni ſzlápov sumlenye.</w:t>
      </w:r>
    </w:p>
    <w:p w14:paraId="1570C0AD" w14:textId="77777777" w:rsidR="00380A5E" w:rsidRDefault="00380A5E" w:rsidP="00380A5E">
      <w:pPr>
        <w:pStyle w:val="teiab"/>
      </w:pPr>
      <w:r w:rsidRPr="000E0921">
        <w:rPr>
          <w:rStyle w:val="teilabelZnak"/>
        </w:rPr>
        <w:t>5,</w:t>
      </w:r>
      <w:r>
        <w:t xml:space="preserve"> Biſztre i velike vode, i veliko sumlenye,;</w:t>
      </w:r>
      <w:r>
        <w:br/>
        <w:t>Nad menovſze vojſzkujo one, leprai jaſz kricsim</w:t>
      </w:r>
      <w:r>
        <w:br/>
        <w:t>ktebi, ár me tak zdersis vujdne, da vnocsi</w:t>
      </w:r>
      <w:r>
        <w:br/>
        <w:t>jaſz zradoſztjov, leipe peſzmi bom popeival, tebi</w:t>
      </w:r>
      <w:r>
        <w:br/>
        <w:t>oh moi obranitel.</w:t>
      </w:r>
    </w:p>
    <w:p w14:paraId="219C7BD3" w14:textId="77777777" w:rsidR="00380A5E" w:rsidRDefault="00380A5E" w:rsidP="00380A5E">
      <w:pPr>
        <w:pStyle w:val="teiab"/>
      </w:pPr>
      <w:r w:rsidRPr="000E0921">
        <w:rPr>
          <w:rStyle w:val="teilabelZnak"/>
        </w:rPr>
        <w:t>6,</w:t>
      </w:r>
      <w:r>
        <w:t xml:space="preserve"> Rekocs Bough moja obrámba, zakaiſze zabis</w:t>
      </w:r>
      <w:r>
        <w:br/>
        <w:t>zméne; Nepriatelie jeſzo nad menov, za ſtere</w:t>
      </w:r>
      <w:r>
        <w:br/>
        <w:t>ſze saloſztin, ár ſzvoimi jezikmi, vraziome</w:t>
      </w:r>
      <w:r>
        <w:br/>
        <w:t>vu teili, ár tak vrazduio prout meni, naivi-</w:t>
      </w:r>
      <w:r>
        <w:br/>
        <w:t>dimo gde imas Bouga.</w:t>
      </w:r>
    </w:p>
    <w:p w14:paraId="0B47125D" w14:textId="77777777" w:rsidR="00380A5E" w:rsidRDefault="00380A5E" w:rsidP="00380A5E">
      <w:pPr>
        <w:pStyle w:val="teiab"/>
      </w:pPr>
      <w:r w:rsidRPr="000E0921">
        <w:rPr>
          <w:rStyle w:val="teilabelZnak"/>
        </w:rPr>
        <w:t>7,</w:t>
      </w:r>
      <w:r>
        <w:t xml:space="preserve"> Moia Dűssa nakoi gledis, kaiſze tako saloſz-</w:t>
      </w:r>
      <w:r>
        <w:br/>
        <w:t>tis; Vűpaiſze v Bougi ne oſztavie, vukom</w:t>
      </w:r>
      <w:r>
        <w:br/>
        <w:t>bodemſze vűpal ki mene na videinye, da zmos-</w:t>
      </w:r>
      <w:r>
        <w:br/>
        <w:t>no odſzlobodgyenyé, právo meni pokasuie, da</w:t>
      </w:r>
      <w:r>
        <w:br/>
        <w:t>liſztor on szám Bough moye</w:t>
      </w:r>
    </w:p>
    <w:p w14:paraId="409842EA" w14:textId="77777777" w:rsidR="00380A5E" w:rsidRDefault="00380A5E" w:rsidP="00380A5E">
      <w:pPr>
        <w:pStyle w:val="teiclosure0"/>
      </w:pPr>
      <w:r>
        <w:t>Amen</w:t>
      </w:r>
    </w:p>
    <w:p w14:paraId="2C4BEFA3" w14:textId="77777777" w:rsidR="00380A5E" w:rsidRDefault="00380A5E" w:rsidP="00380A5E">
      <w:pPr>
        <w:pStyle w:val="teicatch-word"/>
      </w:pPr>
      <w:r>
        <w:t>Aria</w:t>
      </w:r>
    </w:p>
    <w:p w14:paraId="783517E1" w14:textId="77777777" w:rsidR="00380A5E" w:rsidRDefault="00380A5E" w:rsidP="00380A5E">
      <w:pPr>
        <w:spacing w:after="200"/>
      </w:pPr>
      <w:r>
        <w:br w:type="page"/>
      </w:r>
    </w:p>
    <w:p w14:paraId="27E20083" w14:textId="77777777" w:rsidR="00380A5E" w:rsidRDefault="00380A5E" w:rsidP="00380A5E">
      <w:r>
        <w:lastRenderedPageBreak/>
        <w:t>/155r/</w:t>
      </w:r>
    </w:p>
    <w:p w14:paraId="243A591D" w14:textId="77777777" w:rsidR="00380A5E" w:rsidRDefault="00380A5E" w:rsidP="00380A5E">
      <w:pPr>
        <w:pStyle w:val="teifwPageNum"/>
      </w:pPr>
      <w:r>
        <w:t>315</w:t>
      </w:r>
    </w:p>
    <w:p w14:paraId="6D7977DD" w14:textId="77777777" w:rsidR="00380A5E" w:rsidRDefault="00380A5E" w:rsidP="00380A5E">
      <w:r w:rsidRPr="007F698F">
        <w:rPr>
          <w:rStyle w:val="Naslov2Znak"/>
        </w:rPr>
        <w:t>Aria</w:t>
      </w:r>
      <w:r w:rsidRPr="007F698F">
        <w:rPr>
          <w:rStyle w:val="Naslov2Znak"/>
        </w:rPr>
        <w:br/>
        <w:t>Nota. Oh ki kiáb olly igen</w:t>
      </w:r>
      <w:r>
        <w:t xml:space="preserve"> </w:t>
      </w:r>
      <w:r w:rsidRPr="007F698F">
        <w:rPr>
          <w:rStyle w:val="teiabbr"/>
        </w:rPr>
        <w:t>&amp;c.</w:t>
      </w:r>
    </w:p>
    <w:p w14:paraId="67F83A51" w14:textId="77777777" w:rsidR="00380A5E" w:rsidRDefault="00380A5E" w:rsidP="00380A5E">
      <w:pPr>
        <w:pStyle w:val="teiab"/>
      </w:pPr>
      <w:r w:rsidRPr="007F698F">
        <w:rPr>
          <w:rStyle w:val="teilabelZnak"/>
        </w:rPr>
        <w:t>1.</w:t>
      </w:r>
      <w:r>
        <w:t xml:space="preserve"> Oh sto kricsi tak jáko, tusno i saloſz-</w:t>
      </w:r>
      <w:r>
        <w:br/>
        <w:t>no, dreſzeliſze prekrouto, i jávcse cse-</w:t>
      </w:r>
      <w:r>
        <w:br/>
        <w:t xml:space="preserve">mérno, </w:t>
      </w:r>
      <w:r w:rsidRPr="007F698F">
        <w:rPr>
          <w:rStyle w:val="teipersName"/>
        </w:rPr>
        <w:t>Adam</w:t>
      </w:r>
      <w:r>
        <w:t xml:space="preserve"> toli ſzi ti, oh cslovek</w:t>
      </w:r>
      <w:r>
        <w:br/>
        <w:t>nevolni, Boug ti pomeni ſzposila, date</w:t>
      </w:r>
      <w:r>
        <w:br/>
        <w:t>zmore ſzte nevoule.</w:t>
      </w:r>
    </w:p>
    <w:p w14:paraId="38E217F5" w14:textId="77777777" w:rsidR="00380A5E" w:rsidRDefault="00380A5E" w:rsidP="00380A5E">
      <w:pPr>
        <w:pStyle w:val="teiab"/>
      </w:pPr>
      <w:r w:rsidRPr="007F698F">
        <w:rPr>
          <w:rStyle w:val="teilabelZnak"/>
        </w:rPr>
        <w:t>2,</w:t>
      </w:r>
      <w:r>
        <w:t xml:space="preserve"> Boi záto dobre voule, i ne saloſztiſze nivu</w:t>
      </w:r>
      <w:r>
        <w:br/>
        <w:t>dvoinoſzt ne ſzpadni, nebos ſzirouta ti, árie</w:t>
      </w:r>
      <w:r>
        <w:br/>
        <w:t>poſzlunyena, ta tvoia molitba, tomuſze veſzé-</w:t>
      </w:r>
      <w:r>
        <w:br/>
        <w:t>li ti, kak tvoie Dűſſicze vráſztvo.</w:t>
      </w:r>
    </w:p>
    <w:p w14:paraId="54BDE65F" w14:textId="77777777" w:rsidR="00380A5E" w:rsidRDefault="00380A5E" w:rsidP="00380A5E">
      <w:pPr>
        <w:pStyle w:val="teiab"/>
      </w:pPr>
      <w:r w:rsidRPr="007F698F">
        <w:rPr>
          <w:rStyle w:val="teilabelZnak"/>
        </w:rPr>
        <w:t>3;</w:t>
      </w:r>
      <w:r>
        <w:t xml:space="preserve"> Ar ovo Bosi ſzin ſze, rodi zjedne Deive, zve-</w:t>
      </w:r>
      <w:r>
        <w:br/>
        <w:t>licsitel od greha, i Krály vſzeim Angyelom,</w:t>
      </w:r>
      <w:r>
        <w:br/>
        <w:t>kacsi glávo, ſztere, i vraise serege, ter tebé</w:t>
      </w:r>
      <w:r>
        <w:br/>
        <w:t>oſzlobodi, i prout nih moucsi pokreipi.</w:t>
      </w:r>
    </w:p>
    <w:p w14:paraId="143BB896" w14:textId="77777777" w:rsidR="00380A5E" w:rsidRDefault="00380A5E" w:rsidP="00380A5E">
      <w:pPr>
        <w:pStyle w:val="teiab"/>
      </w:pPr>
      <w:r w:rsidRPr="007F698F">
        <w:rPr>
          <w:rStyle w:val="teilabelZnak"/>
        </w:rPr>
        <w:t>4;</w:t>
      </w:r>
      <w:r>
        <w:t xml:space="preserve"> Na ſzveit pride vu práve cslovecse nature,</w:t>
      </w:r>
      <w:r>
        <w:br/>
        <w:t>ſziromastvo nevolie, noſzil bo vu sitki, za tébe</w:t>
      </w:r>
      <w:r>
        <w:br/>
        <w:t>ſzmert vusno ſzterpi gda tvo Dusſo, nyegova kerv,</w:t>
      </w:r>
      <w:r>
        <w:br/>
        <w:t>osiſzti, i vu Ocza znova vczepi.</w:t>
      </w:r>
    </w:p>
    <w:p w14:paraId="5224FF73" w14:textId="77777777" w:rsidR="00380A5E" w:rsidRDefault="00380A5E" w:rsidP="00380A5E">
      <w:pPr>
        <w:pStyle w:val="teicatch-word"/>
      </w:pPr>
      <w:r w:rsidRPr="007F698F">
        <w:rPr>
          <w:rStyle w:val="teilabelZnak"/>
        </w:rPr>
        <w:t>5.</w:t>
      </w:r>
      <w:r>
        <w:t xml:space="preserve"> Reits</w:t>
      </w:r>
    </w:p>
    <w:p w14:paraId="7068B804" w14:textId="77777777" w:rsidR="00380A5E" w:rsidRDefault="00380A5E" w:rsidP="00380A5E">
      <w:pPr>
        <w:spacing w:after="200"/>
      </w:pPr>
      <w:r>
        <w:br w:type="page"/>
      </w:r>
    </w:p>
    <w:p w14:paraId="7C68581A" w14:textId="77777777" w:rsidR="00380A5E" w:rsidRDefault="00380A5E" w:rsidP="00380A5E">
      <w:r>
        <w:lastRenderedPageBreak/>
        <w:t>/155v/</w:t>
      </w:r>
    </w:p>
    <w:p w14:paraId="4A08D7F4" w14:textId="77777777" w:rsidR="00380A5E" w:rsidRDefault="00380A5E" w:rsidP="00380A5E">
      <w:pPr>
        <w:pStyle w:val="teifwPageNum"/>
      </w:pPr>
      <w:r>
        <w:t>316</w:t>
      </w:r>
    </w:p>
    <w:p w14:paraId="505184E1" w14:textId="77777777" w:rsidR="00380A5E" w:rsidRDefault="00380A5E" w:rsidP="00380A5E">
      <w:pPr>
        <w:pStyle w:val="teiab"/>
      </w:pPr>
      <w:r w:rsidRPr="00317D89">
        <w:rPr>
          <w:rStyle w:val="teilabelZnak"/>
        </w:rPr>
        <w:t>5.</w:t>
      </w:r>
      <w:r>
        <w:t xml:space="preserve"> Reics moio vpamet vzémi, tou odkud bodeti, da</w:t>
      </w:r>
      <w:r>
        <w:br/>
        <w:t>to znovits vmiloscso, vzét bos vBosio volo, ár-</w:t>
      </w:r>
      <w:r>
        <w:br/>
        <w:t>ie ta dobrouta, radoſzt i globlina, neie ſztvoie vred-</w:t>
      </w:r>
      <w:r>
        <w:br/>
        <w:t>noſzti, neg leprai z Bosie miloſzti.</w:t>
      </w:r>
    </w:p>
    <w:p w14:paraId="62639263" w14:textId="77777777" w:rsidR="00380A5E" w:rsidRDefault="00380A5E" w:rsidP="00380A5E">
      <w:pPr>
        <w:pStyle w:val="teiab"/>
      </w:pPr>
      <w:r w:rsidRPr="00317D89">
        <w:rPr>
          <w:rStyle w:val="teilabelZnak"/>
        </w:rPr>
        <w:t>6,</w:t>
      </w:r>
      <w:r>
        <w:t xml:space="preserve"> Szvoim iménom veto, pecsati priſzegom, da scsé</w:t>
      </w:r>
      <w:r>
        <w:br/>
        <w:t>noter ſzpuniti, vpriseſznom vreimeni, vőrui</w:t>
      </w:r>
      <w:r>
        <w:br/>
        <w:t>obecsanyu, dái mér vſzoi hűdobi, vu nyega ſze</w:t>
      </w:r>
      <w:r>
        <w:br/>
        <w:t xml:space="preserve">vűpai ti, nebo csinil ſztebov nacsi </w:t>
      </w:r>
    </w:p>
    <w:p w14:paraId="20F3DA53" w14:textId="77777777" w:rsidR="00380A5E" w:rsidRDefault="00380A5E" w:rsidP="00380A5E">
      <w:pPr>
        <w:pStyle w:val="teiclosure0"/>
      </w:pPr>
      <w:r>
        <w:t>Amen</w:t>
      </w:r>
    </w:p>
    <w:p w14:paraId="460B6D61" w14:textId="77777777" w:rsidR="00380A5E" w:rsidRDefault="00380A5E" w:rsidP="00380A5E">
      <w:r w:rsidRPr="00317D89">
        <w:rPr>
          <w:rStyle w:val="Naslov2Znak"/>
        </w:rPr>
        <w:t>Nouta kiſze hocse zvelicsati</w:t>
      </w:r>
      <w:r>
        <w:t xml:space="preserve"> </w:t>
      </w:r>
      <w:r w:rsidRPr="00317D89">
        <w:rPr>
          <w:rStyle w:val="teiabbr"/>
        </w:rPr>
        <w:t>&amp;c.</w:t>
      </w:r>
    </w:p>
    <w:p w14:paraId="3F700A2A" w14:textId="77777777" w:rsidR="00380A5E" w:rsidRDefault="00380A5E" w:rsidP="00380A5E">
      <w:pPr>
        <w:pStyle w:val="teiab"/>
      </w:pPr>
      <w:r>
        <w:t xml:space="preserve">Recse </w:t>
      </w:r>
      <w:r w:rsidRPr="00317D89">
        <w:rPr>
          <w:rStyle w:val="teipersName"/>
        </w:rPr>
        <w:t>Jezus</w:t>
      </w:r>
      <w:r>
        <w:t xml:space="preserve"> tim Sidovom, i poglav-</w:t>
      </w:r>
      <w:r>
        <w:br/>
        <w:t>nikom popovſzkim, stoie med vami, totu-</w:t>
      </w:r>
      <w:r>
        <w:br/>
        <w:t>ka, ki mené zgreha pokára.</w:t>
      </w:r>
    </w:p>
    <w:p w14:paraId="4842C4A0" w14:textId="77777777" w:rsidR="00380A5E" w:rsidRDefault="00380A5E" w:rsidP="00380A5E">
      <w:pPr>
        <w:pStyle w:val="teiab"/>
      </w:pPr>
      <w:r w:rsidRPr="00317D89">
        <w:rPr>
          <w:rStyle w:val="teilabelZnak"/>
        </w:rPr>
        <w:t>2,</w:t>
      </w:r>
      <w:r>
        <w:t xml:space="preserve"> Ako praviczo govorim, zakoi mi ne vőrujete,</w:t>
      </w:r>
      <w:r>
        <w:br/>
        <w:t>da koterie od Bouga recsi nyega nad poſzlűſſa.</w:t>
      </w:r>
    </w:p>
    <w:p w14:paraId="447E0006" w14:textId="77777777" w:rsidR="00380A5E" w:rsidRDefault="00380A5E" w:rsidP="00380A5E">
      <w:pPr>
        <w:pStyle w:val="teiab"/>
      </w:pPr>
      <w:r w:rsidRPr="00317D89">
        <w:rPr>
          <w:rStyle w:val="teilabelZnak"/>
        </w:rPr>
        <w:t>3,</w:t>
      </w:r>
      <w:r>
        <w:t xml:space="preserve"> Záto vi ne poſzlűſſate, ár ſzte vi nei od Bou-</w:t>
      </w:r>
      <w:r>
        <w:br/>
        <w:t xml:space="preserve">ga, odgovoriſſe Sidovie, nate rejcsi </w:t>
      </w:r>
      <w:r w:rsidRPr="00317D89">
        <w:rPr>
          <w:rStyle w:val="teipersName"/>
        </w:rPr>
        <w:t>Jeſuſſeve</w:t>
      </w:r>
      <w:r>
        <w:t>.</w:t>
      </w:r>
    </w:p>
    <w:p w14:paraId="30D3AE1D" w14:textId="77777777" w:rsidR="00380A5E" w:rsidRDefault="00380A5E" w:rsidP="00380A5E">
      <w:pPr>
        <w:pStyle w:val="teiab"/>
      </w:pPr>
      <w:r w:rsidRPr="00317D89">
        <w:rPr>
          <w:rStyle w:val="teilabelZnak"/>
        </w:rPr>
        <w:t>4,</w:t>
      </w:r>
      <w:r>
        <w:t xml:space="preserve"> Ne govorimo li pravden, daſzi ti Samaritanns,</w:t>
      </w:r>
      <w:r>
        <w:br/>
        <w:t>i Vrága ti vſzebi imaſ, vſzigdár proti nám</w:t>
      </w:r>
      <w:r>
        <w:br/>
        <w:t>hodécsi.</w:t>
      </w:r>
    </w:p>
    <w:p w14:paraId="43CB5066" w14:textId="77777777" w:rsidR="00380A5E" w:rsidRDefault="00380A5E" w:rsidP="00380A5E">
      <w:pPr>
        <w:pStyle w:val="teicatch-word"/>
      </w:pPr>
      <w:r w:rsidRPr="00317D89">
        <w:rPr>
          <w:rStyle w:val="teilabelZnak"/>
        </w:rPr>
        <w:t>5.</w:t>
      </w:r>
      <w:r>
        <w:t xml:space="preserve"> Od</w:t>
      </w:r>
    </w:p>
    <w:p w14:paraId="69D825EE" w14:textId="77777777" w:rsidR="00380A5E" w:rsidRDefault="00380A5E" w:rsidP="00380A5E">
      <w:pPr>
        <w:spacing w:after="200"/>
      </w:pPr>
      <w:r>
        <w:br w:type="page"/>
      </w:r>
    </w:p>
    <w:p w14:paraId="2434033D" w14:textId="77777777" w:rsidR="00380A5E" w:rsidRDefault="00380A5E" w:rsidP="00380A5E">
      <w:r>
        <w:lastRenderedPageBreak/>
        <w:t>/156r/</w:t>
      </w:r>
    </w:p>
    <w:p w14:paraId="7A6D0496" w14:textId="77777777" w:rsidR="00380A5E" w:rsidRDefault="00380A5E" w:rsidP="00380A5E">
      <w:pPr>
        <w:pStyle w:val="teifwPageNum"/>
      </w:pPr>
      <w:r>
        <w:t>317</w:t>
      </w:r>
    </w:p>
    <w:p w14:paraId="4355EEFF" w14:textId="77777777" w:rsidR="00380A5E" w:rsidRDefault="00380A5E" w:rsidP="00380A5E">
      <w:pPr>
        <w:pStyle w:val="teiab"/>
      </w:pPr>
      <w:r w:rsidRPr="000C7805">
        <w:rPr>
          <w:rStyle w:val="teilabelZnak"/>
        </w:rPr>
        <w:t>5</w:t>
      </w:r>
      <w:r>
        <w:t xml:space="preserve"> Odgovori nato </w:t>
      </w:r>
      <w:r w:rsidRPr="000C7805">
        <w:rPr>
          <w:rStyle w:val="teipersName"/>
        </w:rPr>
        <w:t>Jezuſ</w:t>
      </w:r>
      <w:r>
        <w:t>, neimam jaſz Vrága vu ſzvebi, nego</w:t>
      </w:r>
      <w:r>
        <w:br/>
        <w:t>dicsim Ocza mega, vi mené ne postujete.</w:t>
      </w:r>
    </w:p>
    <w:p w14:paraId="52BE73E5" w14:textId="77777777" w:rsidR="00380A5E" w:rsidRDefault="00380A5E" w:rsidP="00380A5E">
      <w:pPr>
        <w:pStyle w:val="teiab"/>
      </w:pPr>
      <w:r w:rsidRPr="000C7805">
        <w:rPr>
          <w:rStyle w:val="teilabelZnak"/>
        </w:rPr>
        <w:t>6;</w:t>
      </w:r>
      <w:r>
        <w:t xml:space="preserve"> Jasz ne iscsem moie Diha, da jeſzt ki bode tou</w:t>
      </w:r>
      <w:r>
        <w:br/>
        <w:t>iſzkal, da zaiſztino govorim, ki mene bode poſzlűſſal.</w:t>
      </w:r>
    </w:p>
    <w:p w14:paraId="6F70E810" w14:textId="77777777" w:rsidR="00380A5E" w:rsidRDefault="00380A5E" w:rsidP="00380A5E">
      <w:pPr>
        <w:pStyle w:val="teiab"/>
      </w:pPr>
      <w:r w:rsidRPr="000C7805">
        <w:rPr>
          <w:rStyle w:val="teilabelZnak"/>
        </w:rPr>
        <w:t>7,</w:t>
      </w:r>
      <w:r>
        <w:t xml:space="preserve"> Nescse on nigdár vu mreiti, odgovoriſſe Sidovie,</w:t>
      </w:r>
      <w:r>
        <w:br/>
        <w:t>vezdai mi poznamo natom da vrága imaſ vu ſzebi.</w:t>
      </w:r>
    </w:p>
    <w:p w14:paraId="59839FC7" w14:textId="77777777" w:rsidR="00380A5E" w:rsidRDefault="00380A5E" w:rsidP="00380A5E">
      <w:pPr>
        <w:pStyle w:val="teiab"/>
      </w:pPr>
      <w:r w:rsidRPr="000C7805">
        <w:rPr>
          <w:rStyle w:val="teilabelZnak"/>
        </w:rPr>
        <w:t>8,</w:t>
      </w:r>
      <w:r>
        <w:t xml:space="preserve"> </w:t>
      </w:r>
      <w:r w:rsidRPr="000C7805">
        <w:rPr>
          <w:rStyle w:val="teipersName"/>
        </w:rPr>
        <w:t>Abráhamie</w:t>
      </w:r>
      <w:r>
        <w:t xml:space="preserve"> vse dávno vmrel, i poroczi a ti veliſ,</w:t>
      </w:r>
      <w:r>
        <w:br/>
        <w:t>steri bi mene poſzluſſal nigdár nescse on vumreiti.</w:t>
      </w:r>
    </w:p>
    <w:p w14:paraId="299579C6" w14:textId="77777777" w:rsidR="00380A5E" w:rsidRDefault="00380A5E" w:rsidP="00380A5E">
      <w:pPr>
        <w:pStyle w:val="teiab"/>
      </w:pPr>
      <w:r w:rsidRPr="000C7805">
        <w:rPr>
          <w:rStyle w:val="teilabelZnak"/>
        </w:rPr>
        <w:t>9.</w:t>
      </w:r>
      <w:r>
        <w:t xml:space="preserve"> Od govori na tou </w:t>
      </w:r>
      <w:r w:rsidRPr="000C7805">
        <w:rPr>
          <w:rStyle w:val="teipersName"/>
        </w:rPr>
        <w:t>Jezuſ</w:t>
      </w:r>
      <w:r>
        <w:t>, ako jaſz ſzám ſzebé dicsim,</w:t>
      </w:r>
      <w:r>
        <w:br/>
        <w:t>moja ie Diha vſza niſtár da jeſzt ki me odicsáva.</w:t>
      </w:r>
    </w:p>
    <w:p w14:paraId="666D6AA8" w14:textId="77777777" w:rsidR="00380A5E" w:rsidRDefault="00380A5E" w:rsidP="00380A5E">
      <w:pPr>
        <w:pStyle w:val="teiab"/>
      </w:pPr>
      <w:r w:rsidRPr="000C7805">
        <w:rPr>
          <w:rStyle w:val="teilabelZnak"/>
        </w:rPr>
        <w:t>10;</w:t>
      </w:r>
      <w:r>
        <w:t xml:space="preserve"> Koteroga vi velite, biti vaſſega Bougha, kotero-</w:t>
      </w:r>
      <w:r>
        <w:br/>
        <w:t>ga vi neznate, da jaſz ga od dávnyga vse znám.</w:t>
      </w:r>
    </w:p>
    <w:p w14:paraId="0EA1A50C" w14:textId="77777777" w:rsidR="00380A5E" w:rsidRDefault="00380A5E" w:rsidP="00380A5E">
      <w:pPr>
        <w:pStyle w:val="teiab"/>
      </w:pPr>
      <w:r w:rsidRPr="000C7805">
        <w:rPr>
          <w:rStyle w:val="teilabelZnak"/>
        </w:rPr>
        <w:t>11,</w:t>
      </w:r>
      <w:r>
        <w:t xml:space="preserve"> Ako bi rekel da neznám, bil bi kvám priſzpodoben</w:t>
      </w:r>
      <w:r>
        <w:br/>
        <w:t>lásecz, da jazga vre od dávnoga znám, i nyega rej-</w:t>
      </w:r>
      <w:r>
        <w:br/>
        <w:t>csi poſzlűsſam.</w:t>
      </w:r>
    </w:p>
    <w:p w14:paraId="6A45740E" w14:textId="77777777" w:rsidR="00380A5E" w:rsidRDefault="00380A5E" w:rsidP="00380A5E">
      <w:pPr>
        <w:pStyle w:val="teiab"/>
      </w:pPr>
      <w:r w:rsidRPr="000C7805">
        <w:rPr>
          <w:rStyle w:val="teilabelZnak"/>
        </w:rPr>
        <w:t>12,</w:t>
      </w:r>
      <w:r>
        <w:t xml:space="preserve"> </w:t>
      </w:r>
      <w:r w:rsidRPr="000C7805">
        <w:rPr>
          <w:rStyle w:val="teipersName"/>
        </w:rPr>
        <w:t>Abrahám</w:t>
      </w:r>
      <w:r>
        <w:t xml:space="preserve"> ſzeie veſzelil, da vidil dnéva mojega,</w:t>
      </w:r>
      <w:r>
        <w:br/>
        <w:t>i vidilgaie seleocsi, inoſzeie obeſzelil.</w:t>
      </w:r>
    </w:p>
    <w:p w14:paraId="05822DDB" w14:textId="77777777" w:rsidR="00380A5E" w:rsidRDefault="00380A5E" w:rsidP="00380A5E">
      <w:pPr>
        <w:pStyle w:val="teiab"/>
      </w:pPr>
      <w:r w:rsidRPr="000C7805">
        <w:rPr>
          <w:rStyle w:val="teilabelZnak"/>
        </w:rPr>
        <w:t>13,</w:t>
      </w:r>
      <w:r>
        <w:t xml:space="preserve"> Odgovarjaſſe sidovie, pét deſzét leit izda neimaſ,</w:t>
      </w:r>
      <w:r>
        <w:br/>
        <w:t xml:space="preserve">ter veliſ daſzi ti vidil, </w:t>
      </w:r>
      <w:r w:rsidRPr="000C7805">
        <w:rPr>
          <w:rStyle w:val="teipersName"/>
        </w:rPr>
        <w:t>Abrahama</w:t>
      </w:r>
      <w:r>
        <w:t xml:space="preserve"> naſſega ocza.</w:t>
      </w:r>
    </w:p>
    <w:p w14:paraId="6E25EC31" w14:textId="77777777" w:rsidR="00380A5E" w:rsidRDefault="00380A5E" w:rsidP="00380A5E">
      <w:pPr>
        <w:pStyle w:val="teicatch-word"/>
      </w:pPr>
      <w:r w:rsidRPr="000C7805">
        <w:rPr>
          <w:rStyle w:val="teilabelZnak"/>
        </w:rPr>
        <w:t>14.</w:t>
      </w:r>
      <w:r>
        <w:t xml:space="preserve"> Od</w:t>
      </w:r>
    </w:p>
    <w:p w14:paraId="3FE31880" w14:textId="77777777" w:rsidR="00380A5E" w:rsidRDefault="00380A5E" w:rsidP="00380A5E">
      <w:pPr>
        <w:spacing w:after="200"/>
      </w:pPr>
      <w:r>
        <w:br w:type="page"/>
      </w:r>
    </w:p>
    <w:p w14:paraId="062FB45B" w14:textId="77777777" w:rsidR="00380A5E" w:rsidRDefault="00380A5E" w:rsidP="00380A5E">
      <w:r>
        <w:lastRenderedPageBreak/>
        <w:t>/156v/</w:t>
      </w:r>
    </w:p>
    <w:p w14:paraId="6F26AFF8" w14:textId="77777777" w:rsidR="00380A5E" w:rsidRDefault="00380A5E" w:rsidP="00380A5E">
      <w:pPr>
        <w:pStyle w:val="teifwPageNum"/>
      </w:pPr>
      <w:r>
        <w:t>318</w:t>
      </w:r>
    </w:p>
    <w:p w14:paraId="3A399DAD" w14:textId="77777777" w:rsidR="00380A5E" w:rsidRDefault="00380A5E" w:rsidP="00380A5E">
      <w:pPr>
        <w:pStyle w:val="teiab"/>
      </w:pPr>
      <w:r w:rsidRPr="00F0423A">
        <w:rPr>
          <w:rStyle w:val="teilabelZnak"/>
        </w:rPr>
        <w:t>14.</w:t>
      </w:r>
      <w:r>
        <w:t xml:space="preserve"> Odgovori nato </w:t>
      </w:r>
      <w:r w:rsidRPr="00F0423A">
        <w:rPr>
          <w:rStyle w:val="teipersName"/>
        </w:rPr>
        <w:t>Jezuſ</w:t>
      </w:r>
      <w:r>
        <w:t>, isztino vám jaſz govorim,</w:t>
      </w:r>
      <w:r>
        <w:br/>
        <w:t>escse ſzem prevle jaſz poſztal, nego te vaſ Otecz</w:t>
      </w:r>
      <w:r>
        <w:br/>
      </w:r>
      <w:r w:rsidRPr="00F0423A">
        <w:rPr>
          <w:rStyle w:val="teipersName"/>
        </w:rPr>
        <w:t>Abraham</w:t>
      </w:r>
      <w:r>
        <w:t>.</w:t>
      </w:r>
    </w:p>
    <w:p w14:paraId="4F62D4EE" w14:textId="77777777" w:rsidR="00380A5E" w:rsidRDefault="00380A5E" w:rsidP="00380A5E">
      <w:pPr>
        <w:pStyle w:val="teiab"/>
      </w:pPr>
      <w:r w:rsidRPr="00F0423A">
        <w:rPr>
          <w:rStyle w:val="teilabelZnak"/>
        </w:rPr>
        <w:t>15.</w:t>
      </w:r>
      <w:r>
        <w:t xml:space="preserve"> Zgrabiſſe záto kaménye, dabiga kſzmerti pobili,</w:t>
      </w:r>
      <w:r>
        <w:br/>
        <w:t xml:space="preserve">a </w:t>
      </w:r>
      <w:r w:rsidRPr="00F0423A">
        <w:rPr>
          <w:rStyle w:val="teipersName"/>
        </w:rPr>
        <w:t>Jezuſ</w:t>
      </w:r>
      <w:r>
        <w:t xml:space="preserve"> ſze pred nyimi ſzkril, ino zide vő</w:t>
      </w:r>
      <w:r>
        <w:br/>
        <w:t>z Temploma.</w:t>
      </w:r>
    </w:p>
    <w:p w14:paraId="1D8F9B8F" w14:textId="77777777" w:rsidR="00380A5E" w:rsidRDefault="00380A5E" w:rsidP="00380A5E">
      <w:pPr>
        <w:pStyle w:val="teiab"/>
      </w:pPr>
      <w:r w:rsidRPr="00F0423A">
        <w:rPr>
          <w:rStyle w:val="teilabelZnak"/>
        </w:rPr>
        <w:t>16.</w:t>
      </w:r>
      <w:r>
        <w:t xml:space="preserve"> Komu boidi Diha, hvála, i postenyé od náſz</w:t>
      </w:r>
      <w:r>
        <w:br/>
        <w:t>dáno, navkűpe i zDűhom ſzvétim, i vekive-</w:t>
      </w:r>
      <w:r>
        <w:br/>
        <w:t>koma</w:t>
      </w:r>
    </w:p>
    <w:p w14:paraId="294F8269" w14:textId="77777777" w:rsidR="00380A5E" w:rsidRDefault="00380A5E" w:rsidP="00380A5E">
      <w:pPr>
        <w:pStyle w:val="teiclosure0"/>
      </w:pPr>
      <w:r>
        <w:t>Amen</w:t>
      </w:r>
    </w:p>
    <w:p w14:paraId="6A4AB83B" w14:textId="77777777" w:rsidR="00380A5E" w:rsidRDefault="00380A5E" w:rsidP="00380A5E">
      <w:pPr>
        <w:pStyle w:val="Naslov2"/>
      </w:pPr>
      <w:r>
        <w:t>Ad eandem Melodram</w:t>
      </w:r>
    </w:p>
    <w:p w14:paraId="4F8A9137" w14:textId="77777777" w:rsidR="00380A5E" w:rsidRDefault="00380A5E" w:rsidP="00380A5E">
      <w:pPr>
        <w:pStyle w:val="teiab"/>
      </w:pPr>
      <w:r>
        <w:t xml:space="preserve">Poide </w:t>
      </w:r>
      <w:r w:rsidRPr="00F0423A">
        <w:rPr>
          <w:rStyle w:val="teipersName"/>
        </w:rPr>
        <w:t>Jezus</w:t>
      </w:r>
      <w:r>
        <w:t xml:space="preserve"> preko Morja, toga </w:t>
      </w:r>
      <w:r w:rsidRPr="00F0423A">
        <w:rPr>
          <w:rStyle w:val="teiplaceName"/>
        </w:rPr>
        <w:t>Gali-</w:t>
      </w:r>
      <w:r w:rsidRPr="00F0423A">
        <w:rPr>
          <w:rStyle w:val="teiplaceName"/>
        </w:rPr>
        <w:br/>
        <w:t>leánszkoga</w:t>
      </w:r>
      <w:r>
        <w:t>, naszledűvaſſega kroto,</w:t>
      </w:r>
      <w:r>
        <w:br/>
        <w:t>velika vnosina lűsztva.</w:t>
      </w:r>
    </w:p>
    <w:p w14:paraId="11F1C665" w14:textId="77777777" w:rsidR="00380A5E" w:rsidRDefault="00380A5E" w:rsidP="00380A5E">
      <w:pPr>
        <w:pStyle w:val="teiab"/>
      </w:pPr>
      <w:r w:rsidRPr="00F0423A">
        <w:rPr>
          <w:rStyle w:val="teilabelZnak"/>
        </w:rPr>
        <w:t>2,</w:t>
      </w:r>
      <w:r>
        <w:t xml:space="preserve"> Ar videsſe vnogo csuda, ka nad betés-</w:t>
      </w:r>
      <w:r>
        <w:br/>
        <w:t xml:space="preserve">nimi csinyasſe, poide </w:t>
      </w:r>
      <w:r w:rsidRPr="00F0423A">
        <w:rPr>
          <w:rStyle w:val="teipersName"/>
        </w:rPr>
        <w:t>Jezus</w:t>
      </w:r>
      <w:r>
        <w:t xml:space="preserve"> záto na goro, i</w:t>
      </w:r>
      <w:r>
        <w:br/>
        <w:t>z Vucseniki szvoimi.</w:t>
      </w:r>
    </w:p>
    <w:p w14:paraId="0354DB40" w14:textId="77777777" w:rsidR="00380A5E" w:rsidRDefault="00380A5E" w:rsidP="00380A5E">
      <w:pPr>
        <w:pStyle w:val="teiab"/>
      </w:pPr>
      <w:r w:rsidRPr="00F0423A">
        <w:rPr>
          <w:rStyle w:val="teilabelZnak"/>
        </w:rPr>
        <w:t>3;</w:t>
      </w:r>
      <w:r>
        <w:t xml:space="preserve"> Ár ie blűzi bio vűzem, szvetésni dén</w:t>
      </w:r>
      <w:r>
        <w:br/>
        <w:t xml:space="preserve">te sidovszki, podigne </w:t>
      </w:r>
      <w:r w:rsidRPr="00F0423A">
        <w:rPr>
          <w:rStyle w:val="teipersName"/>
        </w:rPr>
        <w:t>Jezus</w:t>
      </w:r>
      <w:r>
        <w:t xml:space="preserve"> ſzve ocsi, na</w:t>
      </w:r>
      <w:r>
        <w:br/>
        <w:t>vnosina toga lűsztva.</w:t>
      </w:r>
    </w:p>
    <w:p w14:paraId="696BCF75" w14:textId="77777777" w:rsidR="00380A5E" w:rsidRDefault="00380A5E" w:rsidP="00380A5E">
      <w:pPr>
        <w:pStyle w:val="teicatch-word"/>
      </w:pPr>
      <w:r w:rsidRPr="00F0423A">
        <w:rPr>
          <w:rStyle w:val="teilabelZnak"/>
        </w:rPr>
        <w:t>5.</w:t>
      </w:r>
      <w:r>
        <w:t xml:space="preserve"> Koter</w:t>
      </w:r>
    </w:p>
    <w:p w14:paraId="6802B7F6" w14:textId="77777777" w:rsidR="00380A5E" w:rsidRDefault="00380A5E" w:rsidP="00380A5E">
      <w:pPr>
        <w:spacing w:after="200"/>
      </w:pPr>
      <w:r>
        <w:br w:type="page"/>
      </w:r>
    </w:p>
    <w:p w14:paraId="4B583DE5" w14:textId="77777777" w:rsidR="00380A5E" w:rsidRDefault="00380A5E" w:rsidP="00380A5E">
      <w:r>
        <w:lastRenderedPageBreak/>
        <w:t>/157r/</w:t>
      </w:r>
    </w:p>
    <w:p w14:paraId="134B58C1" w14:textId="77777777" w:rsidR="00380A5E" w:rsidRDefault="00380A5E" w:rsidP="00380A5E">
      <w:pPr>
        <w:pStyle w:val="teifwPageNum"/>
      </w:pPr>
      <w:r>
        <w:t>319</w:t>
      </w:r>
    </w:p>
    <w:p w14:paraId="4C98A06E" w14:textId="77777777" w:rsidR="00380A5E" w:rsidRDefault="00380A5E" w:rsidP="00380A5E">
      <w:pPr>
        <w:pStyle w:val="teiab"/>
      </w:pPr>
      <w:r w:rsidRPr="00D8179D">
        <w:rPr>
          <w:rStyle w:val="teilabelZnak"/>
        </w:rPr>
        <w:t>4.</w:t>
      </w:r>
      <w:r>
        <w:t xml:space="preserve"> Kotera vnosina lűsztva, vſza setűie knye-</w:t>
      </w:r>
      <w:r>
        <w:br/>
        <w:t xml:space="preserve">mu doiti: recse </w:t>
      </w:r>
      <w:r w:rsidRPr="00D8179D">
        <w:rPr>
          <w:rStyle w:val="teipersName"/>
        </w:rPr>
        <w:t>Jezus</w:t>
      </w:r>
      <w:r>
        <w:t xml:space="preserve"> ktomu </w:t>
      </w:r>
      <w:r w:rsidRPr="00D8179D">
        <w:rPr>
          <w:rStyle w:val="teipersName"/>
        </w:rPr>
        <w:t>Philippi</w:t>
      </w:r>
      <w:r>
        <w:t>, gde kű-</w:t>
      </w:r>
      <w:r>
        <w:br/>
        <w:t>pimo lűsztvu krűha.</w:t>
      </w:r>
    </w:p>
    <w:p w14:paraId="164F7E45" w14:textId="77777777" w:rsidR="00380A5E" w:rsidRDefault="00380A5E" w:rsidP="00380A5E">
      <w:pPr>
        <w:pStyle w:val="teiab"/>
      </w:pPr>
      <w:r w:rsidRPr="00D8179D">
        <w:rPr>
          <w:rStyle w:val="teilabelZnak"/>
        </w:rPr>
        <w:t>5.</w:t>
      </w:r>
      <w:r>
        <w:t xml:space="preserve"> A tou govorisſe </w:t>
      </w:r>
      <w:r w:rsidRPr="00D8179D">
        <w:rPr>
          <w:rStyle w:val="teipersName"/>
        </w:rPr>
        <w:t>Jezus</w:t>
      </w:r>
      <w:r>
        <w:t xml:space="preserve">, szkűsávaiocsi </w:t>
      </w:r>
      <w:r w:rsidRPr="00D8179D">
        <w:rPr>
          <w:rStyle w:val="teipersName"/>
        </w:rPr>
        <w:t>Philip-</w:t>
      </w:r>
      <w:r w:rsidRPr="00D8179D">
        <w:rPr>
          <w:rStyle w:val="teipersName"/>
        </w:rPr>
        <w:br/>
        <w:t>pa</w:t>
      </w:r>
      <w:r>
        <w:t xml:space="preserve">, a dobro vſze znaſſe </w:t>
      </w:r>
      <w:r w:rsidRPr="00D8179D">
        <w:rPr>
          <w:rStyle w:val="teipersName"/>
        </w:rPr>
        <w:t>Jezus</w:t>
      </w:r>
      <w:r>
        <w:t>, kaie vcsinécsi</w:t>
      </w:r>
      <w:r>
        <w:br/>
        <w:t>on ſztein lűsztvom.</w:t>
      </w:r>
    </w:p>
    <w:p w14:paraId="02ABDC89" w14:textId="77777777" w:rsidR="00380A5E" w:rsidRDefault="00380A5E" w:rsidP="00380A5E">
      <w:pPr>
        <w:pStyle w:val="teiab"/>
      </w:pPr>
      <w:r w:rsidRPr="00D8179D">
        <w:rPr>
          <w:rStyle w:val="teilabelZnak"/>
        </w:rPr>
        <w:t>6.</w:t>
      </w:r>
      <w:r>
        <w:t xml:space="preserve"> Odgovori natou </w:t>
      </w:r>
      <w:r w:rsidRPr="00D8179D">
        <w:rPr>
          <w:rStyle w:val="teipersName"/>
        </w:rPr>
        <w:t>Philipp</w:t>
      </w:r>
      <w:r>
        <w:t>, za dvei sztou szodinov krű-</w:t>
      </w:r>
      <w:r>
        <w:br/>
        <w:t>ha nebodem nyimga zadoszta, csi glih vszaki</w:t>
      </w:r>
      <w:r>
        <w:br/>
        <w:t>malo vzeme.</w:t>
      </w:r>
    </w:p>
    <w:p w14:paraId="1638217B" w14:textId="77777777" w:rsidR="00380A5E" w:rsidRDefault="00380A5E" w:rsidP="00380A5E">
      <w:pPr>
        <w:pStyle w:val="teiab"/>
      </w:pPr>
      <w:r w:rsidRPr="00D8179D">
        <w:rPr>
          <w:rStyle w:val="teilabelZnak"/>
        </w:rPr>
        <w:t>7.</w:t>
      </w:r>
      <w:r>
        <w:t xml:space="preserve"> Recse eden zVucsenikov, </w:t>
      </w:r>
      <w:r w:rsidRPr="00D8179D">
        <w:rPr>
          <w:rStyle w:val="teipersName"/>
        </w:rPr>
        <w:t>András</w:t>
      </w:r>
      <w:r>
        <w:t xml:space="preserve"> brat</w:t>
      </w:r>
      <w:r>
        <w:br/>
      </w:r>
      <w:r w:rsidRPr="00D8179D">
        <w:rPr>
          <w:rStyle w:val="teipersName"/>
        </w:rPr>
        <w:t>Simona</w:t>
      </w:r>
      <w:r>
        <w:t xml:space="preserve"> </w:t>
      </w:r>
      <w:r w:rsidRPr="00D8179D">
        <w:rPr>
          <w:rStyle w:val="teipersName"/>
        </w:rPr>
        <w:t>Petra</w:t>
      </w:r>
      <w:r>
        <w:t>, jeſzte edno deite eti, med</w:t>
      </w:r>
      <w:r>
        <w:br/>
        <w:t>vnosinom toga lűsztva.</w:t>
      </w:r>
    </w:p>
    <w:p w14:paraId="02691786" w14:textId="77777777" w:rsidR="00380A5E" w:rsidRDefault="00380A5E" w:rsidP="00380A5E">
      <w:pPr>
        <w:pStyle w:val="teiab"/>
      </w:pPr>
      <w:r w:rsidRPr="00D8179D">
        <w:rPr>
          <w:rStyle w:val="teilabelZnak"/>
        </w:rPr>
        <w:t>8.</w:t>
      </w:r>
      <w:r>
        <w:t xml:space="preserve"> Kotero ima pét krűhov, jecsméni ino dvei</w:t>
      </w:r>
      <w:r>
        <w:br/>
        <w:t>Ribiczi, de kaie tou med teliko, veliko</w:t>
      </w:r>
      <w:r>
        <w:br/>
        <w:t>vnosima lűsztva.</w:t>
      </w:r>
    </w:p>
    <w:p w14:paraId="14B81DC3" w14:textId="77777777" w:rsidR="00380A5E" w:rsidRDefault="00380A5E" w:rsidP="00380A5E">
      <w:pPr>
        <w:pStyle w:val="teiab"/>
      </w:pPr>
      <w:r w:rsidRPr="00D8179D">
        <w:rPr>
          <w:rStyle w:val="teilabelZnak"/>
        </w:rPr>
        <w:t>9.</w:t>
      </w:r>
      <w:r>
        <w:t xml:space="preserve"> Recse </w:t>
      </w:r>
      <w:r w:rsidRPr="00D8179D">
        <w:rPr>
          <w:rStyle w:val="teipersName"/>
        </w:rPr>
        <w:t>Jezus</w:t>
      </w:r>
      <w:r>
        <w:t xml:space="preserve"> Vucsenikom, csinte lűsztvo</w:t>
      </w:r>
      <w:r>
        <w:br/>
        <w:t>doli szposzeiszti, ár tam besſe vnogo sze-</w:t>
      </w:r>
      <w:r>
        <w:br/>
        <w:t>ná vu onom pratsiſztom meszti.</w:t>
      </w:r>
    </w:p>
    <w:p w14:paraId="765A9084" w14:textId="77777777" w:rsidR="00380A5E" w:rsidRDefault="00380A5E" w:rsidP="00380A5E">
      <w:pPr>
        <w:pStyle w:val="teiab"/>
      </w:pPr>
      <w:r w:rsidRPr="00D8179D">
        <w:rPr>
          <w:rStyle w:val="teilabelZnak"/>
        </w:rPr>
        <w:t>10.</w:t>
      </w:r>
      <w:r>
        <w:t xml:space="preserve"> Szednisſe záto i ſze racsunaio, okol pet Jezér</w:t>
      </w:r>
    </w:p>
    <w:p w14:paraId="0B66FE29" w14:textId="77777777" w:rsidR="00380A5E" w:rsidRDefault="00380A5E" w:rsidP="00380A5E">
      <w:pPr>
        <w:pStyle w:val="teicatch-word"/>
      </w:pPr>
      <w:r>
        <w:t>lűdih.</w:t>
      </w:r>
    </w:p>
    <w:p w14:paraId="09311515" w14:textId="77777777" w:rsidR="00380A5E" w:rsidRDefault="00380A5E" w:rsidP="00380A5E">
      <w:pPr>
        <w:spacing w:after="200"/>
      </w:pPr>
      <w:r>
        <w:br w:type="page"/>
      </w:r>
    </w:p>
    <w:p w14:paraId="3B028438" w14:textId="77777777" w:rsidR="00380A5E" w:rsidRDefault="00380A5E" w:rsidP="00380A5E">
      <w:r>
        <w:lastRenderedPageBreak/>
        <w:t>/157v/</w:t>
      </w:r>
    </w:p>
    <w:p w14:paraId="6A973E05" w14:textId="77777777" w:rsidR="00380A5E" w:rsidRDefault="00380A5E" w:rsidP="00380A5E">
      <w:pPr>
        <w:pStyle w:val="teifwPageNum"/>
      </w:pPr>
      <w:r>
        <w:t>300</w:t>
      </w:r>
    </w:p>
    <w:p w14:paraId="47333250" w14:textId="77777777" w:rsidR="00380A5E" w:rsidRDefault="00380A5E" w:rsidP="00380A5E">
      <w:pPr>
        <w:pStyle w:val="teiab"/>
      </w:pPr>
      <w:r>
        <w:t>Lűdih moskih, zazi decsicze ino sén,</w:t>
      </w:r>
      <w:r>
        <w:br/>
        <w:t>koteri neima racsuna.</w:t>
      </w:r>
    </w:p>
    <w:p w14:paraId="121E0181" w14:textId="77777777" w:rsidR="00380A5E" w:rsidRDefault="00380A5E" w:rsidP="00380A5E">
      <w:pPr>
        <w:pStyle w:val="teiab"/>
      </w:pPr>
      <w:r w:rsidRPr="0026444B">
        <w:rPr>
          <w:rStyle w:val="teilabelZnak"/>
        </w:rPr>
        <w:t>11,</w:t>
      </w:r>
      <w:r>
        <w:t xml:space="preserve"> Vzél pét krűhov i dvei Ribi, </w:t>
      </w:r>
      <w:r w:rsidRPr="0026444B">
        <w:rPr>
          <w:rStyle w:val="teipersName"/>
        </w:rPr>
        <w:t>Jezus</w:t>
      </w:r>
      <w:r>
        <w:t xml:space="preserve"> i Oczi</w:t>
      </w:r>
      <w:r>
        <w:br/>
        <w:t>hválo zdá, razlomie inoie dá, drágim ſzvoie</w:t>
      </w:r>
      <w:r>
        <w:br/>
        <w:t>vucsenikom.</w:t>
      </w:r>
    </w:p>
    <w:p w14:paraId="242C6E8F" w14:textId="77777777" w:rsidR="00380A5E" w:rsidRDefault="00380A5E" w:rsidP="00380A5E">
      <w:pPr>
        <w:pStyle w:val="teiab"/>
      </w:pPr>
      <w:r w:rsidRPr="0026444B">
        <w:rPr>
          <w:rStyle w:val="teilabelZnak"/>
        </w:rPr>
        <w:t>12;</w:t>
      </w:r>
      <w:r>
        <w:t xml:space="preserve"> A Vucseniczie pak dasſe, po zapoveidi </w:t>
      </w:r>
      <w:r w:rsidRPr="0026444B">
        <w:rPr>
          <w:rStyle w:val="teipersName"/>
        </w:rPr>
        <w:t>Xtu-</w:t>
      </w:r>
      <w:r w:rsidRPr="0026444B">
        <w:rPr>
          <w:rStyle w:val="teipersName"/>
        </w:rPr>
        <w:br/>
        <w:t>sa,</w:t>
      </w:r>
      <w:r>
        <w:t xml:space="preserve"> ta vnosina toga lűsztva, ino mi lépo</w:t>
      </w:r>
      <w:r>
        <w:br/>
        <w:t>ſzterisſusſe.</w:t>
      </w:r>
    </w:p>
    <w:p w14:paraId="579A1C5E" w14:textId="77777777" w:rsidR="00380A5E" w:rsidRDefault="00380A5E" w:rsidP="00380A5E">
      <w:pPr>
        <w:pStyle w:val="teiab"/>
      </w:pPr>
      <w:r w:rsidRPr="0026444B">
        <w:rPr>
          <w:rStyle w:val="teilabelZnak"/>
        </w:rPr>
        <w:t>13.</w:t>
      </w:r>
      <w:r>
        <w:t xml:space="preserve"> Gdabisze bili naszitili, recse </w:t>
      </w:r>
      <w:r w:rsidRPr="0026444B">
        <w:rPr>
          <w:rStyle w:val="teipersName"/>
        </w:rPr>
        <w:t>jezus</w:t>
      </w:r>
      <w:r>
        <w:t xml:space="preserve"> Vucsenikom</w:t>
      </w:r>
      <w:r>
        <w:br/>
        <w:t>poberite vsze droptinye, da tou eti na oszta</w:t>
      </w:r>
    </w:p>
    <w:p w14:paraId="4E3F39BC" w14:textId="77777777" w:rsidR="00380A5E" w:rsidRDefault="00380A5E" w:rsidP="00380A5E">
      <w:pPr>
        <w:pStyle w:val="teiab"/>
      </w:pPr>
      <w:r w:rsidRPr="0026444B">
        <w:rPr>
          <w:rStyle w:val="teilabelZnak"/>
        </w:rPr>
        <w:t>14.</w:t>
      </w:r>
      <w:r>
        <w:t xml:space="preserve"> Pobrasſeie Vucseniczi, napunisſe dvam</w:t>
      </w:r>
      <w:r>
        <w:br/>
        <w:t>ſzet kosarov, szti peti jecsméni krűhov,</w:t>
      </w:r>
      <w:r>
        <w:br/>
        <w:t>ino ſzti dvei máli Ribicz.</w:t>
      </w:r>
    </w:p>
    <w:p w14:paraId="6A96B73D" w14:textId="77777777" w:rsidR="00380A5E" w:rsidRDefault="00380A5E" w:rsidP="00380A5E">
      <w:pPr>
        <w:pStyle w:val="teiab"/>
      </w:pPr>
      <w:r w:rsidRPr="0026444B">
        <w:rPr>
          <w:rStyle w:val="teilabelZnak"/>
        </w:rPr>
        <w:t>15</w:t>
      </w:r>
      <w:r>
        <w:t>; A oni ludie gda vidio, takovo csűdo vcsine-</w:t>
      </w:r>
      <w:r>
        <w:br/>
        <w:t>csi, rekoſze daie tou prorok, steriie priseſz-</w:t>
      </w:r>
      <w:r>
        <w:br/>
        <w:t>ni na ſzveit.</w:t>
      </w:r>
    </w:p>
    <w:p w14:paraId="3300861D" w14:textId="77777777" w:rsidR="00380A5E" w:rsidRDefault="00380A5E" w:rsidP="00380A5E">
      <w:pPr>
        <w:pStyle w:val="teiab"/>
      </w:pPr>
      <w:r w:rsidRPr="0026444B">
        <w:rPr>
          <w:rStyle w:val="teilabelZnak"/>
        </w:rPr>
        <w:t>16.</w:t>
      </w:r>
      <w:r>
        <w:t xml:space="preserve"> Koteromu boidi Dika, vſzigdár od náſz</w:t>
      </w:r>
      <w:r>
        <w:br/>
        <w:t>neſztánoma, navkűp z Ocsem ino zDűhom</w:t>
      </w:r>
      <w:r>
        <w:br/>
        <w:t>zdai i vekvekoma.</w:t>
      </w:r>
    </w:p>
    <w:p w14:paraId="3625D00A" w14:textId="77777777" w:rsidR="00380A5E" w:rsidRDefault="00380A5E" w:rsidP="00380A5E">
      <w:pPr>
        <w:pStyle w:val="teiclosure0"/>
      </w:pPr>
      <w:r>
        <w:t>Amen.</w:t>
      </w:r>
    </w:p>
    <w:p w14:paraId="63AAF0BD" w14:textId="77777777" w:rsidR="00380A5E" w:rsidRDefault="00380A5E" w:rsidP="00380A5E">
      <w:pPr>
        <w:spacing w:after="200"/>
      </w:pPr>
      <w:r>
        <w:br w:type="page"/>
      </w:r>
    </w:p>
    <w:p w14:paraId="2FE26C16" w14:textId="77777777" w:rsidR="00380A5E" w:rsidRDefault="00380A5E" w:rsidP="00380A5E">
      <w:r>
        <w:lastRenderedPageBreak/>
        <w:t>/158r/</w:t>
      </w:r>
    </w:p>
    <w:p w14:paraId="1C595146" w14:textId="77777777" w:rsidR="00380A5E" w:rsidRDefault="00380A5E" w:rsidP="00380A5E">
      <w:r>
        <w:t>INDEX</w:t>
      </w:r>
      <w:r>
        <w:br/>
        <w:t>SANTIOnum quas</w:t>
      </w:r>
      <w:r>
        <w:br/>
        <w:t>Hic liber continet, scrip-</w:t>
      </w:r>
      <w:r>
        <w:br/>
        <w:t>tus 9 NovembeR 1768</w:t>
      </w:r>
    </w:p>
    <w:p w14:paraId="298FB6A2" w14:textId="77777777" w:rsidR="00380A5E" w:rsidRDefault="00380A5E" w:rsidP="00380A5E">
      <w:r>
        <w:t>A.</w:t>
      </w:r>
    </w:p>
    <w:p w14:paraId="095E3447" w14:textId="77777777" w:rsidR="00380A5E" w:rsidRDefault="00380A5E" w:rsidP="00380A5E">
      <w:r w:rsidRPr="00BC3F0E">
        <w:rPr>
          <w:rStyle w:val="teipersName"/>
        </w:rPr>
        <w:t>Adam</w:t>
      </w:r>
      <w:r>
        <w:t xml:space="preserve"> vParaditsom. = = </w:t>
      </w:r>
      <w:r w:rsidRPr="00780414">
        <w:rPr>
          <w:rStyle w:val="teidel"/>
        </w:rPr>
        <w:t>163</w:t>
      </w:r>
      <w:r>
        <w:t xml:space="preserve">. </w:t>
      </w:r>
      <w:r w:rsidRPr="00780414">
        <w:rPr>
          <w:rStyle w:val="teiadd"/>
        </w:rPr>
        <w:t>162</w:t>
      </w:r>
      <w:r>
        <w:br/>
        <w:t xml:space="preserve">Angyel ſzvéti zgora = = = 271. </w:t>
      </w:r>
      <w:r w:rsidRPr="00780414">
        <w:rPr>
          <w:rStyle w:val="teiadd"/>
        </w:rPr>
        <w:t>267</w:t>
      </w:r>
    </w:p>
    <w:p w14:paraId="7E084FF2" w14:textId="77777777" w:rsidR="00380A5E" w:rsidRDefault="00380A5E" w:rsidP="00380A5E">
      <w:r>
        <w:t>B.</w:t>
      </w:r>
    </w:p>
    <w:p w14:paraId="1FEFF40C" w14:textId="77777777" w:rsidR="00380A5E" w:rsidRDefault="00380A5E" w:rsidP="00380A5E">
      <w:r>
        <w:t>Blásenie vſzebi = = = = = = 10.</w:t>
      </w:r>
      <w:r>
        <w:br/>
        <w:t>Bláseniszo lűdje = = = = = = 30.</w:t>
      </w:r>
      <w:r>
        <w:br/>
        <w:t>Bosie terden pais = = = = 40.</w:t>
      </w:r>
      <w:r>
        <w:br/>
        <w:t>Bosie miloſztivni = = = = = 54.</w:t>
      </w:r>
    </w:p>
    <w:p w14:paraId="53723106" w14:textId="77777777" w:rsidR="00380A5E" w:rsidRDefault="00380A5E" w:rsidP="00380A5E">
      <w:pPr>
        <w:spacing w:after="200"/>
      </w:pPr>
      <w:r>
        <w:br w:type="page"/>
      </w:r>
    </w:p>
    <w:p w14:paraId="5ECF83A7" w14:textId="77777777" w:rsidR="00380A5E" w:rsidRDefault="00380A5E" w:rsidP="00380A5E">
      <w:r>
        <w:lastRenderedPageBreak/>
        <w:t>/158v/</w:t>
      </w:r>
    </w:p>
    <w:p w14:paraId="59FA7AA7" w14:textId="77777777" w:rsidR="00380A5E" w:rsidRDefault="00380A5E" w:rsidP="00380A5E">
      <w:r>
        <w:t>C. ??? Chrieyiet</w:t>
      </w:r>
      <w:r>
        <w:br/>
        <w:t>G</w:t>
      </w:r>
      <w:r>
        <w:br/>
      </w:r>
      <w:r w:rsidRPr="00BC3F0E">
        <w:rPr>
          <w:rStyle w:val="teipersName"/>
        </w:rPr>
        <w:t>Chriſtus</w:t>
      </w:r>
      <w:r>
        <w:t xml:space="preserve"> </w:t>
      </w:r>
      <w:r w:rsidRPr="00BC3F0E">
        <w:rPr>
          <w:rStyle w:val="teipersName"/>
        </w:rPr>
        <w:t>Jezus</w:t>
      </w:r>
      <w:r>
        <w:t xml:space="preserve"> = = = 4</w:t>
      </w:r>
      <w:r w:rsidRPr="00D61D96">
        <w:rPr>
          <w:rStyle w:val="teidel"/>
        </w:rPr>
        <w:t>0</w:t>
      </w:r>
      <w:r w:rsidRPr="00D61D96">
        <w:rPr>
          <w:rStyle w:val="teiadd"/>
        </w:rPr>
        <w:t>2</w:t>
      </w:r>
      <w:r>
        <w:t>.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Pr="00D61D96">
        <w:rPr>
          <w:rStyle w:val="teiadd"/>
        </w:rPr>
        <w:t>je geri Sztál</w:t>
      </w:r>
      <w:r>
        <w:t xml:space="preserve"> 238</w:t>
      </w:r>
      <w:r>
        <w:br/>
      </w:r>
      <w:r w:rsidRPr="00BC3F0E">
        <w:rPr>
          <w:rStyle w:val="teipersName"/>
        </w:rPr>
        <w:t>Christusie</w:t>
      </w:r>
      <w:r>
        <w:t xml:space="preserve"> gori = = = = = </w:t>
      </w:r>
      <w:r w:rsidRPr="00D61D96">
        <w:rPr>
          <w:rStyle w:val="teidel"/>
        </w:rPr>
        <w:t>236</w:t>
      </w:r>
      <w:r>
        <w:t xml:space="preserve">. </w:t>
      </w:r>
      <w:r w:rsidRPr="00D61D96">
        <w:rPr>
          <w:rStyle w:val="teiadd"/>
        </w:rPr>
        <w:t>233</w:t>
      </w:r>
      <w:r>
        <w:br/>
      </w:r>
      <w:r w:rsidRPr="00BC3F0E">
        <w:rPr>
          <w:rStyle w:val="teipersName"/>
        </w:rPr>
        <w:t>Christusſa</w:t>
      </w:r>
      <w:r>
        <w:t xml:space="preserve"> ſzo = = = = = 238.</w:t>
      </w:r>
      <w:r>
        <w:br/>
      </w:r>
      <w:r w:rsidRPr="00BC3F0E">
        <w:rPr>
          <w:rStyle w:val="teipersName"/>
        </w:rPr>
        <w:t>Christuſzu</w:t>
      </w:r>
      <w:r>
        <w:t xml:space="preserve"> vüzma = = = = </w:t>
      </w:r>
      <w:r w:rsidRPr="00D61D96">
        <w:rPr>
          <w:rStyle w:val="teiadd"/>
        </w:rPr>
        <w:t>239</w:t>
      </w:r>
      <w:r>
        <w:t xml:space="preserve"> </w:t>
      </w:r>
      <w:r w:rsidRPr="00D61D96">
        <w:rPr>
          <w:rStyle w:val="teidel"/>
        </w:rPr>
        <w:t>243</w:t>
      </w:r>
      <w:r>
        <w:t>.</w:t>
      </w:r>
      <w:r>
        <w:br/>
      </w:r>
      <w:r w:rsidRPr="00BC3F0E">
        <w:rPr>
          <w:rStyle w:val="teipersName"/>
        </w:rPr>
        <w:t>Christus</w:t>
      </w:r>
      <w:r>
        <w:t xml:space="preserve"> vNébo = = = = </w:t>
      </w:r>
      <w:r w:rsidRPr="00D61D96">
        <w:rPr>
          <w:rStyle w:val="teiadd"/>
        </w:rPr>
        <w:t>242</w:t>
      </w:r>
      <w:r>
        <w:t xml:space="preserve"> </w:t>
      </w:r>
      <w:r w:rsidRPr="00D61D96">
        <w:rPr>
          <w:rStyle w:val="teidel"/>
        </w:rPr>
        <w:t>246</w:t>
      </w:r>
      <w:r>
        <w:t>.</w:t>
      </w:r>
      <w:r>
        <w:br/>
      </w:r>
      <w:r w:rsidRPr="00BC3F0E">
        <w:rPr>
          <w:rStyle w:val="teipersName"/>
        </w:rPr>
        <w:t>Chriſtusie</w:t>
      </w:r>
      <w:r>
        <w:t xml:space="preserve"> vNébo = = = = = </w:t>
      </w:r>
      <w:r w:rsidRPr="00D61D96">
        <w:rPr>
          <w:rStyle w:val="teiadd"/>
        </w:rPr>
        <w:t>245</w:t>
      </w:r>
      <w:r>
        <w:t xml:space="preserve"> </w:t>
      </w:r>
      <w:r w:rsidRPr="00D61D96">
        <w:rPr>
          <w:rStyle w:val="teidel"/>
        </w:rPr>
        <w:t>249</w:t>
      </w:r>
      <w:r>
        <w:t>.</w:t>
      </w:r>
      <w:r>
        <w:br/>
      </w:r>
      <w:r w:rsidRPr="00BC3F0E">
        <w:rPr>
          <w:rStyle w:val="teipersName"/>
        </w:rPr>
        <w:t>Chryt</w:t>
      </w:r>
    </w:p>
    <w:p w14:paraId="79404277" w14:textId="77777777" w:rsidR="00380A5E" w:rsidRDefault="00380A5E" w:rsidP="00380A5E">
      <w:r>
        <w:t>D.</w:t>
      </w:r>
      <w:r>
        <w:br/>
        <w:t xml:space="preserve">Da se séſzt kednov = = </w:t>
      </w:r>
      <w:r w:rsidRPr="00D61D96">
        <w:rPr>
          <w:rStyle w:val="teidel"/>
        </w:rPr>
        <w:t>3</w:t>
      </w:r>
      <w:r w:rsidRPr="00D61D96">
        <w:rPr>
          <w:rStyle w:val="teiadd"/>
        </w:rPr>
        <w:t>2</w:t>
      </w:r>
      <w:r>
        <w:t>9</w:t>
      </w:r>
      <w:r>
        <w:br/>
        <w:t xml:space="preserve">Devaie zisla = = = = = = = </w:t>
      </w:r>
      <w:r w:rsidRPr="00D61D96">
        <w:rPr>
          <w:rStyle w:val="teiadd"/>
        </w:rPr>
        <w:t>79</w:t>
      </w:r>
      <w:r>
        <w:t xml:space="preserve"> </w:t>
      </w:r>
      <w:r w:rsidRPr="00D61D96">
        <w:rPr>
          <w:rStyle w:val="teidel"/>
        </w:rPr>
        <w:t>87</w:t>
      </w:r>
      <w:r>
        <w:br/>
        <w:t xml:space="preserve">Dicsi i hváli ma = = = = = = </w:t>
      </w:r>
      <w:r w:rsidRPr="00D61D96">
        <w:rPr>
          <w:rStyle w:val="teiadd"/>
        </w:rPr>
        <w:t>104</w:t>
      </w:r>
      <w:r>
        <w:t xml:space="preserve"> </w:t>
      </w:r>
      <w:r w:rsidRPr="00D61D96">
        <w:rPr>
          <w:rStyle w:val="teidel"/>
        </w:rPr>
        <w:t>106</w:t>
      </w:r>
      <w:r>
        <w:br/>
        <w:t xml:space="preserve">Dobri hisniczi = = = = = </w:t>
      </w:r>
      <w:r w:rsidRPr="00D61D96">
        <w:rPr>
          <w:rStyle w:val="teiadd"/>
        </w:rPr>
        <w:t>124</w:t>
      </w:r>
      <w:r>
        <w:t xml:space="preserve"> </w:t>
      </w:r>
      <w:r w:rsidRPr="00D61D96">
        <w:rPr>
          <w:rStyle w:val="teidel"/>
        </w:rPr>
        <w:t>127</w:t>
      </w:r>
    </w:p>
    <w:p w14:paraId="3142BB5A" w14:textId="77777777" w:rsidR="00380A5E" w:rsidRDefault="00380A5E" w:rsidP="00380A5E">
      <w:pPr>
        <w:spacing w:after="200"/>
      </w:pPr>
      <w:r>
        <w:br w:type="page"/>
      </w:r>
    </w:p>
    <w:p w14:paraId="681A49BA" w14:textId="77777777" w:rsidR="00380A5E" w:rsidRDefault="00380A5E" w:rsidP="00380A5E">
      <w:r>
        <w:lastRenderedPageBreak/>
        <w:t>/159r/</w:t>
      </w:r>
    </w:p>
    <w:p w14:paraId="538B6333" w14:textId="77777777" w:rsidR="00380A5E" w:rsidRDefault="00380A5E" w:rsidP="00380A5E">
      <w:r>
        <w:t>Dika i hvála = = = = = 201.</w:t>
      </w:r>
      <w:r>
        <w:br/>
        <w:t xml:space="preserve">Diko mi poimo = = = = = </w:t>
      </w:r>
      <w:r w:rsidRPr="00655E67">
        <w:rPr>
          <w:rStyle w:val="teidel"/>
        </w:rPr>
        <w:t>214</w:t>
      </w:r>
      <w:r>
        <w:t xml:space="preserve"> </w:t>
      </w:r>
      <w:r w:rsidRPr="00655E67">
        <w:rPr>
          <w:rStyle w:val="teiadd"/>
        </w:rPr>
        <w:t>211</w:t>
      </w:r>
      <w:r>
        <w:br/>
        <w:t xml:space="preserve">Deteſze vezdai nam = = = = </w:t>
      </w:r>
      <w:r w:rsidRPr="00655E67">
        <w:rPr>
          <w:rStyle w:val="teidel"/>
        </w:rPr>
        <w:t>294</w:t>
      </w:r>
      <w:r>
        <w:t xml:space="preserve"> </w:t>
      </w:r>
      <w:r w:rsidRPr="00655E67">
        <w:rPr>
          <w:rStyle w:val="teiadd"/>
        </w:rPr>
        <w:t>290</w:t>
      </w:r>
      <w:r>
        <w:br/>
        <w:t>Deteſze rodi v</w:t>
      </w:r>
      <w:r w:rsidRPr="00BC3F0E">
        <w:rPr>
          <w:rStyle w:val="teiplaceName"/>
        </w:rPr>
        <w:t>Beth</w:t>
      </w:r>
      <w:r>
        <w:t xml:space="preserve"> = = = = = </w:t>
      </w:r>
      <w:r w:rsidRPr="00655E67">
        <w:rPr>
          <w:rStyle w:val="teidel"/>
        </w:rPr>
        <w:t>295</w:t>
      </w:r>
      <w:r>
        <w:t xml:space="preserve"> </w:t>
      </w:r>
      <w:r w:rsidRPr="00655E67">
        <w:rPr>
          <w:rStyle w:val="teiadd"/>
        </w:rPr>
        <w:t>291</w:t>
      </w:r>
      <w:r>
        <w:br/>
        <w:t xml:space="preserve">Dvoie te proſzim = = = = = = </w:t>
      </w:r>
      <w:r w:rsidRPr="00655E67">
        <w:rPr>
          <w:rStyle w:val="teidel"/>
        </w:rPr>
        <w:t>303</w:t>
      </w:r>
      <w:r>
        <w:t xml:space="preserve"> </w:t>
      </w:r>
      <w:r w:rsidRPr="00655E67">
        <w:rPr>
          <w:rStyle w:val="teiadd"/>
        </w:rPr>
        <w:t>299</w:t>
      </w:r>
      <w:r>
        <w:br/>
        <w:t xml:space="preserve">Dén prohodécs = = = = </w:t>
      </w:r>
      <w:r w:rsidRPr="00655E67">
        <w:rPr>
          <w:rStyle w:val="teidel"/>
        </w:rPr>
        <w:t>314</w:t>
      </w:r>
      <w:r>
        <w:t xml:space="preserve"> </w:t>
      </w:r>
      <w:r w:rsidRPr="00655E67">
        <w:rPr>
          <w:rStyle w:val="teiadd"/>
        </w:rPr>
        <w:t>310</w:t>
      </w:r>
    </w:p>
    <w:p w14:paraId="25697452" w14:textId="77777777" w:rsidR="00380A5E" w:rsidRPr="00655E67" w:rsidRDefault="00380A5E" w:rsidP="00380A5E">
      <w:pPr>
        <w:rPr>
          <w:rStyle w:val="teiadd"/>
        </w:rPr>
      </w:pPr>
      <w:r>
        <w:t>ChE. Ch p Hn???</w:t>
      </w:r>
      <w:r>
        <w:br/>
      </w:r>
      <w:r w:rsidRPr="00BC3F0E">
        <w:rPr>
          <w:rStyle w:val="teipersName"/>
        </w:rPr>
        <w:t>Eliás</w:t>
      </w:r>
      <w:r>
        <w:t xml:space="preserve"> te moudri - - - - </w:t>
      </w:r>
      <w:r w:rsidRPr="00655E67">
        <w:rPr>
          <w:rStyle w:val="teidel"/>
        </w:rPr>
        <w:t>117</w:t>
      </w:r>
      <w:r>
        <w:t xml:space="preserve"> </w:t>
      </w:r>
      <w:r w:rsidRPr="00655E67">
        <w:rPr>
          <w:rStyle w:val="teiadd"/>
        </w:rPr>
        <w:t>115</w:t>
      </w:r>
      <w:r>
        <w:br/>
        <w:t xml:space="preserve">Etak ſzeie </w:t>
      </w:r>
      <w:r w:rsidRPr="00BC3F0E">
        <w:rPr>
          <w:rStyle w:val="teipersName"/>
        </w:rPr>
        <w:t>Xtuſ</w:t>
      </w:r>
      <w:r>
        <w:t xml:space="preserve"> - - - </w:t>
      </w:r>
      <w:r w:rsidRPr="00655E67">
        <w:rPr>
          <w:rStyle w:val="teidel"/>
        </w:rPr>
        <w:t>219</w:t>
      </w:r>
      <w:r>
        <w:t xml:space="preserve"> </w:t>
      </w:r>
      <w:r w:rsidRPr="00655E67">
        <w:rPr>
          <w:rStyle w:val="teiadd"/>
        </w:rPr>
        <w:t>218</w:t>
      </w:r>
    </w:p>
    <w:p w14:paraId="59A02AA1" w14:textId="77777777" w:rsidR="00380A5E" w:rsidRDefault="00380A5E" w:rsidP="00380A5E">
      <w:r>
        <w:t>F.</w:t>
      </w:r>
      <w:r>
        <w:br/>
        <w:t>g.</w:t>
      </w:r>
      <w:r>
        <w:br/>
        <w:t xml:space="preserve">Goſzpon </w:t>
      </w:r>
      <w:r w:rsidRPr="00BC3F0E">
        <w:rPr>
          <w:rStyle w:val="teipersName"/>
        </w:rPr>
        <w:t>Jezus</w:t>
      </w:r>
      <w:r>
        <w:t xml:space="preserve"> vernike = = </w:t>
      </w:r>
      <w:r w:rsidRPr="00655E67">
        <w:rPr>
          <w:rStyle w:val="teidel"/>
        </w:rPr>
        <w:t>36.</w:t>
      </w:r>
      <w:r>
        <w:t xml:space="preserve"> </w:t>
      </w:r>
      <w:r w:rsidRPr="00655E67">
        <w:rPr>
          <w:rStyle w:val="teiadd"/>
        </w:rPr>
        <w:t>34</w:t>
      </w:r>
      <w:r>
        <w:br/>
        <w:t xml:space="preserve">Gda </w:t>
      </w:r>
      <w:r w:rsidRPr="00BC3F0E">
        <w:rPr>
          <w:rStyle w:val="teipersName"/>
        </w:rPr>
        <w:t>Jezus</w:t>
      </w:r>
      <w:r>
        <w:t xml:space="preserve"> na Krisnom. 66</w:t>
      </w:r>
      <w:r>
        <w:br/>
        <w:t xml:space="preserve">Goſzpon Bough tebé Dirn??? </w:t>
      </w:r>
      <w:r w:rsidRPr="00655E67">
        <w:rPr>
          <w:rStyle w:val="teidel"/>
        </w:rPr>
        <w:t>110</w:t>
      </w:r>
      <w:r>
        <w:t xml:space="preserve"> </w:t>
      </w:r>
      <w:r w:rsidRPr="00655E67">
        <w:rPr>
          <w:rStyle w:val="teiadd"/>
        </w:rPr>
        <w:t>108</w:t>
      </w:r>
    </w:p>
    <w:p w14:paraId="70904F35" w14:textId="77777777" w:rsidR="00380A5E" w:rsidRDefault="00380A5E" w:rsidP="00380A5E">
      <w:pPr>
        <w:spacing w:after="200"/>
      </w:pPr>
      <w:r>
        <w:br w:type="page"/>
      </w:r>
    </w:p>
    <w:p w14:paraId="6B3B9398" w14:textId="77777777" w:rsidR="00380A5E" w:rsidRDefault="00380A5E" w:rsidP="00380A5E">
      <w:r>
        <w:lastRenderedPageBreak/>
        <w:t>/159v/</w:t>
      </w:r>
    </w:p>
    <w:p w14:paraId="679A2B6C" w14:textId="77777777" w:rsidR="00380A5E" w:rsidRDefault="00380A5E" w:rsidP="00380A5E">
      <w:r>
        <w:t xml:space="preserve">Goſzto namie sao – </w:t>
      </w:r>
      <w:r w:rsidRPr="00BC3F0E">
        <w:rPr>
          <w:rStyle w:val="teiadd"/>
        </w:rPr>
        <w:t>179</w:t>
      </w:r>
      <w:r>
        <w:t xml:space="preserve"> </w:t>
      </w:r>
      <w:r w:rsidRPr="00BC3F0E">
        <w:rPr>
          <w:rStyle w:val="teidel"/>
        </w:rPr>
        <w:t>???</w:t>
      </w:r>
      <w:r>
        <w:br/>
        <w:t xml:space="preserve">Goszpon </w:t>
      </w:r>
      <w:r w:rsidRPr="00BC3F0E">
        <w:rPr>
          <w:rStyle w:val="teipersName"/>
        </w:rPr>
        <w:t>Kristus</w:t>
      </w:r>
      <w:r>
        <w:t xml:space="preserve"> – </w:t>
      </w:r>
      <w:r w:rsidRPr="00BC3F0E">
        <w:rPr>
          <w:rStyle w:val="teiadd"/>
        </w:rPr>
        <w:t>150</w:t>
      </w:r>
      <w:r>
        <w:t xml:space="preserve"> </w:t>
      </w:r>
      <w:r w:rsidRPr="00BC3F0E">
        <w:rPr>
          <w:rStyle w:val="teidel"/>
        </w:rPr>
        <w:t>153</w:t>
      </w:r>
      <w:r>
        <w:br/>
        <w:t xml:space="preserve">Gda </w:t>
      </w:r>
      <w:r w:rsidRPr="00BC3F0E">
        <w:rPr>
          <w:rStyle w:val="teiplaceName"/>
        </w:rPr>
        <w:t>Jerusalemszki</w:t>
      </w:r>
      <w:r>
        <w:t xml:space="preserve"> – </w:t>
      </w:r>
      <w:r w:rsidRPr="00BC3F0E">
        <w:rPr>
          <w:rStyle w:val="teiadd"/>
        </w:rPr>
        <w:t>179</w:t>
      </w:r>
      <w:r>
        <w:t xml:space="preserve"> </w:t>
      </w:r>
      <w:r w:rsidRPr="00BC3F0E">
        <w:rPr>
          <w:rStyle w:val="teidel"/>
        </w:rPr>
        <w:t>182</w:t>
      </w:r>
      <w:r>
        <w:br/>
        <w:t xml:space="preserve">Goſzpon Bough – </w:t>
      </w:r>
      <w:r w:rsidRPr="00BC3F0E">
        <w:rPr>
          <w:rStyle w:val="teiadd"/>
        </w:rPr>
        <w:t>189</w:t>
      </w:r>
      <w:r>
        <w:t xml:space="preserve"> </w:t>
      </w:r>
      <w:r w:rsidRPr="00BC3F0E">
        <w:rPr>
          <w:rStyle w:val="teidel"/>
        </w:rPr>
        <w:t>192</w:t>
      </w:r>
      <w:r w:rsidRPr="00BC3F0E">
        <w:rPr>
          <w:rStyle w:val="teidel"/>
        </w:rPr>
        <w:br/>
      </w:r>
      <w:r>
        <w:t xml:space="preserve">Gdaszmo mi vu – </w:t>
      </w:r>
      <w:r w:rsidRPr="00BC3F0E">
        <w:rPr>
          <w:rStyle w:val="teiadd"/>
        </w:rPr>
        <w:t>194</w:t>
      </w:r>
      <w:r>
        <w:t xml:space="preserve"> </w:t>
      </w:r>
      <w:r w:rsidRPr="00BC3F0E">
        <w:rPr>
          <w:rStyle w:val="teidel"/>
        </w:rPr>
        <w:t>197</w:t>
      </w:r>
      <w:r>
        <w:br/>
        <w:t xml:space="preserve">Gdaie </w:t>
      </w:r>
      <w:r w:rsidRPr="00BC3F0E">
        <w:rPr>
          <w:rStyle w:val="teipersName"/>
        </w:rPr>
        <w:t>Jezus</w:t>
      </w:r>
      <w:r>
        <w:t xml:space="preserve"> nas – </w:t>
      </w:r>
      <w:r w:rsidRPr="00BC3F0E">
        <w:rPr>
          <w:rStyle w:val="teiadd"/>
        </w:rPr>
        <w:t>200</w:t>
      </w:r>
      <w:r>
        <w:t xml:space="preserve"> </w:t>
      </w:r>
      <w:r w:rsidRPr="00BC3F0E">
        <w:rPr>
          <w:rStyle w:val="teidel"/>
        </w:rPr>
        <w:t>203</w:t>
      </w:r>
      <w:r>
        <w:br/>
        <w:t xml:space="preserve">Goſzpodne Bosie – </w:t>
      </w:r>
      <w:r w:rsidRPr="00BC3F0E">
        <w:rPr>
          <w:rStyle w:val="teiadd"/>
        </w:rPr>
        <w:t>207</w:t>
      </w:r>
      <w:r>
        <w:t xml:space="preserve"> </w:t>
      </w:r>
      <w:r w:rsidRPr="00BC3F0E">
        <w:rPr>
          <w:rStyle w:val="teidel"/>
        </w:rPr>
        <w:t>210</w:t>
      </w:r>
      <w:r>
        <w:br/>
        <w:t xml:space="preserve">Gdaszo bili Vursenirghe </w:t>
      </w:r>
      <w:r w:rsidRPr="00BC3F0E">
        <w:rPr>
          <w:rStyle w:val="teigap"/>
        </w:rPr>
        <w:t>???</w:t>
      </w:r>
      <w:r>
        <w:t xml:space="preserve"> – </w:t>
      </w:r>
      <w:r w:rsidRPr="00BC3F0E">
        <w:rPr>
          <w:rStyle w:val="teiadd"/>
        </w:rPr>
        <w:t>240</w:t>
      </w:r>
      <w:r>
        <w:t xml:space="preserve"> </w:t>
      </w:r>
      <w:r w:rsidRPr="00BC3F0E">
        <w:rPr>
          <w:rStyle w:val="teidel"/>
        </w:rPr>
        <w:t>244</w:t>
      </w:r>
      <w:r>
        <w:br/>
        <w:t xml:space="preserve">Gda </w:t>
      </w:r>
      <w:r w:rsidRPr="00BC3F0E">
        <w:rPr>
          <w:rStyle w:val="teipersName"/>
        </w:rPr>
        <w:t>Jezus</w:t>
      </w:r>
      <w:r>
        <w:t xml:space="preserve"> </w:t>
      </w:r>
      <w:r w:rsidRPr="00BC3F0E">
        <w:rPr>
          <w:rStyle w:val="teipersName"/>
        </w:rPr>
        <w:t>Xtus</w:t>
      </w:r>
      <w:r>
        <w:t xml:space="preserve">. - - </w:t>
      </w:r>
      <w:r w:rsidRPr="00BC3F0E">
        <w:rPr>
          <w:rStyle w:val="teiadd"/>
        </w:rPr>
        <w:t>250</w:t>
      </w:r>
      <w:r>
        <w:t xml:space="preserve"> </w:t>
      </w:r>
      <w:r w:rsidRPr="00BC3F0E">
        <w:rPr>
          <w:rStyle w:val="teidel"/>
        </w:rPr>
        <w:t>254</w:t>
      </w:r>
      <w:r>
        <w:br/>
        <w:t xml:space="preserve">Goſzpon Boughie - - </w:t>
      </w:r>
      <w:r w:rsidRPr="00BC3F0E">
        <w:rPr>
          <w:rStyle w:val="teiadd"/>
        </w:rPr>
        <w:t>282</w:t>
      </w:r>
      <w:r>
        <w:t xml:space="preserve"> </w:t>
      </w:r>
      <w:r w:rsidRPr="00BC3F0E">
        <w:rPr>
          <w:rStyle w:val="teidel"/>
        </w:rPr>
        <w:t>286</w:t>
      </w:r>
      <w:r>
        <w:br/>
        <w:t xml:space="preserve">Gdaſze </w:t>
      </w:r>
      <w:r w:rsidRPr="00BC3F0E">
        <w:rPr>
          <w:rStyle w:val="teipersName"/>
        </w:rPr>
        <w:t>Xtus</w:t>
      </w:r>
      <w:r>
        <w:t xml:space="preserve"> - - - </w:t>
      </w:r>
      <w:r w:rsidRPr="00BC3F0E">
        <w:rPr>
          <w:rStyle w:val="teiadd"/>
        </w:rPr>
        <w:t>288</w:t>
      </w:r>
      <w:r>
        <w:t xml:space="preserve"> </w:t>
      </w:r>
      <w:r w:rsidRPr="00BC3F0E">
        <w:rPr>
          <w:rStyle w:val="teidel"/>
        </w:rPr>
        <w:t>287</w:t>
      </w:r>
      <w:r>
        <w:t xml:space="preserve"> </w:t>
      </w:r>
      <w:r>
        <w:br/>
        <w:t xml:space="preserve">Gresne me globline - - </w:t>
      </w:r>
      <w:r w:rsidRPr="00BC3F0E">
        <w:rPr>
          <w:rStyle w:val="teiadd"/>
        </w:rPr>
        <w:t>309</w:t>
      </w:r>
      <w:r>
        <w:t xml:space="preserve"> </w:t>
      </w:r>
      <w:r w:rsidRPr="00BC3F0E">
        <w:rPr>
          <w:rStyle w:val="teidel"/>
        </w:rPr>
        <w:t>313</w:t>
      </w:r>
      <w:r>
        <w:t>.</w:t>
      </w:r>
    </w:p>
    <w:p w14:paraId="2080BC28" w14:textId="77777777" w:rsidR="00380A5E" w:rsidRDefault="00380A5E" w:rsidP="00380A5E">
      <w:r>
        <w:t>H</w:t>
      </w:r>
      <w:r>
        <w:br/>
        <w:t>Hválim jasz tebe - - - 1.</w:t>
      </w:r>
    </w:p>
    <w:p w14:paraId="05BF0FEB" w14:textId="77777777" w:rsidR="00380A5E" w:rsidRDefault="00380A5E" w:rsidP="00380A5E">
      <w:pPr>
        <w:spacing w:after="200"/>
      </w:pPr>
      <w:r>
        <w:br w:type="page"/>
      </w:r>
    </w:p>
    <w:p w14:paraId="0DD2657E" w14:textId="77777777" w:rsidR="00380A5E" w:rsidRDefault="00380A5E" w:rsidP="00380A5E">
      <w:r>
        <w:lastRenderedPageBreak/>
        <w:t>/160r/</w:t>
      </w:r>
    </w:p>
    <w:p w14:paraId="5B8C5250" w14:textId="77777777" w:rsidR="00380A5E" w:rsidRDefault="00380A5E" w:rsidP="00380A5E">
      <w:r>
        <w:t>Hválim jasz lepo - - 4.</w:t>
      </w:r>
      <w:r>
        <w:br/>
        <w:t xml:space="preserve">Hválo dáimo mi - - - </w:t>
      </w:r>
      <w:r w:rsidRPr="00225080">
        <w:rPr>
          <w:rStyle w:val="teidel"/>
        </w:rPr>
        <w:t>24</w:t>
      </w:r>
      <w:r>
        <w:t xml:space="preserve"> </w:t>
      </w:r>
      <w:r w:rsidRPr="00225080">
        <w:rPr>
          <w:rStyle w:val="teiadd"/>
        </w:rPr>
        <w:t>22</w:t>
      </w:r>
      <w:r>
        <w:t>.</w:t>
      </w:r>
      <w:r>
        <w:br/>
        <w:t>Hválo kerscseniczi – 33</w:t>
      </w:r>
      <w:r w:rsidRPr="00AD33DE">
        <w:rPr>
          <w:rStyle w:val="teidel"/>
        </w:rPr>
        <w:t>4</w:t>
      </w:r>
      <w:r w:rsidRPr="00AD33DE">
        <w:rPr>
          <w:rStyle w:val="teiadd"/>
        </w:rPr>
        <w:t>5</w:t>
      </w:r>
      <w:r>
        <w:t>.</w:t>
      </w:r>
      <w:r>
        <w:br/>
        <w:t>Hodi knám Düh - - 37.</w:t>
      </w:r>
      <w:r>
        <w:br/>
        <w:t xml:space="preserve">Hodite vi znami. </w:t>
      </w:r>
      <w:r w:rsidRPr="00225080">
        <w:rPr>
          <w:rStyle w:val="teidel"/>
        </w:rPr>
        <w:t>83</w:t>
      </w:r>
      <w:r>
        <w:t xml:space="preserve">. </w:t>
      </w:r>
      <w:r w:rsidRPr="00225080">
        <w:rPr>
          <w:rStyle w:val="teiadd"/>
        </w:rPr>
        <w:t>81</w:t>
      </w:r>
      <w:r>
        <w:br/>
        <w:t xml:space="preserve">Hodte kmeni </w:t>
      </w:r>
      <w:r w:rsidRPr="00225080">
        <w:rPr>
          <w:rStyle w:val="teipersName"/>
        </w:rPr>
        <w:t>Xtus</w:t>
      </w:r>
      <w:r>
        <w:t xml:space="preserve">. </w:t>
      </w:r>
      <w:r w:rsidRPr="00225080">
        <w:rPr>
          <w:rStyle w:val="teidel"/>
        </w:rPr>
        <w:t>113</w:t>
      </w:r>
      <w:r>
        <w:t xml:space="preserve">. </w:t>
      </w:r>
      <w:r w:rsidRPr="00225080">
        <w:rPr>
          <w:rStyle w:val="teiadd"/>
        </w:rPr>
        <w:t>114</w:t>
      </w:r>
      <w:r>
        <w:br/>
        <w:t xml:space="preserve">Hvála Boughu - - - </w:t>
      </w:r>
      <w:r w:rsidRPr="00225080">
        <w:rPr>
          <w:rStyle w:val="teidel"/>
        </w:rPr>
        <w:t>207</w:t>
      </w:r>
      <w:r>
        <w:t xml:space="preserve"> </w:t>
      </w:r>
      <w:r w:rsidRPr="00225080">
        <w:rPr>
          <w:rStyle w:val="teiadd"/>
        </w:rPr>
        <w:t>198</w:t>
      </w:r>
      <w:r>
        <w:br/>
        <w:t xml:space="preserve">Hváleno boidi tou Deite </w:t>
      </w:r>
      <w:r w:rsidRPr="00225080">
        <w:rPr>
          <w:rStyle w:val="teidel"/>
        </w:rPr>
        <w:t>276</w:t>
      </w:r>
      <w:r>
        <w:t xml:space="preserve">. </w:t>
      </w:r>
      <w:r w:rsidRPr="00225080">
        <w:rPr>
          <w:rStyle w:val="teiadd"/>
        </w:rPr>
        <w:t>272</w:t>
      </w:r>
    </w:p>
    <w:p w14:paraId="313EA21A" w14:textId="77777777" w:rsidR="00380A5E" w:rsidRDefault="00380A5E" w:rsidP="00380A5E">
      <w:r>
        <w:t xml:space="preserve">J. </w:t>
      </w:r>
      <w:r>
        <w:br/>
        <w:t>Hvále</w:t>
      </w:r>
      <w:r>
        <w:br/>
        <w:t>Jasz ſzponiznim - - - 7.</w:t>
      </w:r>
      <w:r>
        <w:br/>
        <w:t xml:space="preserve">Jesus </w:t>
      </w:r>
      <w:r w:rsidRPr="00225080">
        <w:rPr>
          <w:rStyle w:val="teipersName"/>
        </w:rPr>
        <w:t>Xtus</w:t>
      </w:r>
      <w:r>
        <w:t xml:space="preserve"> prava – 9.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Goſzp. - - </w:t>
      </w:r>
      <w:r w:rsidRPr="00225080">
        <w:rPr>
          <w:rStyle w:val="teidel"/>
        </w:rPr>
        <w:t>41</w:t>
      </w:r>
      <w:r>
        <w:t xml:space="preserve">. </w:t>
      </w:r>
      <w:r w:rsidRPr="00225080">
        <w:rPr>
          <w:rStyle w:val="teiadd"/>
        </w:rPr>
        <w:t>39</w:t>
      </w:r>
      <w:r>
        <w:br/>
        <w:t xml:space="preserve">Jezus </w:t>
      </w:r>
      <w:r w:rsidRPr="00225080">
        <w:rPr>
          <w:rStyle w:val="teipersName"/>
        </w:rPr>
        <w:t>Xtus</w:t>
      </w:r>
      <w:r>
        <w:t xml:space="preserve"> Ocza </w:t>
      </w:r>
      <w:r w:rsidRPr="00225080">
        <w:rPr>
          <w:rStyle w:val="teidel"/>
        </w:rPr>
        <w:t>205</w:t>
      </w:r>
      <w:r>
        <w:t xml:space="preserve">. </w:t>
      </w:r>
      <w:r w:rsidRPr="00225080">
        <w:rPr>
          <w:rStyle w:val="teiadd"/>
        </w:rPr>
        <w:t>202</w:t>
      </w:r>
    </w:p>
    <w:p w14:paraId="4ADD8D85" w14:textId="77777777" w:rsidR="00380A5E" w:rsidRDefault="00380A5E" w:rsidP="00380A5E">
      <w:pPr>
        <w:spacing w:after="200"/>
      </w:pPr>
      <w:r>
        <w:br w:type="page"/>
      </w:r>
    </w:p>
    <w:p w14:paraId="308B0B7F" w14:textId="77777777" w:rsidR="00380A5E" w:rsidRDefault="00380A5E" w:rsidP="00380A5E">
      <w:r>
        <w:lastRenderedPageBreak/>
        <w:t>/160v/</w:t>
      </w:r>
    </w:p>
    <w:p w14:paraId="6144DB5B" w14:textId="77777777" w:rsidR="00380A5E" w:rsidRDefault="00380A5E" w:rsidP="00380A5E">
      <w:pPr>
        <w:pStyle w:val="teifwPageNum"/>
      </w:pPr>
      <w:r>
        <w:t>332</w:t>
      </w:r>
    </w:p>
    <w:p w14:paraId="29A01231" w14:textId="77777777" w:rsidR="00380A5E" w:rsidRDefault="00380A5E" w:rsidP="00380A5E">
      <w:r>
        <w:t>Jaj ſzlatke utrobe = = 222.</w:t>
      </w:r>
      <w:r>
        <w:br/>
      </w:r>
      <w:r w:rsidRPr="008061EF">
        <w:rPr>
          <w:rStyle w:val="teipersName"/>
        </w:rPr>
        <w:t>Jezus</w:t>
      </w:r>
      <w:r>
        <w:t xml:space="preserve"> namie od ſzmerti – 233.</w:t>
      </w:r>
      <w:r>
        <w:br/>
      </w:r>
      <w:r w:rsidRPr="008061EF">
        <w:rPr>
          <w:rStyle w:val="teipersName"/>
        </w:rPr>
        <w:t>Jezus</w:t>
      </w:r>
      <w:r>
        <w:t xml:space="preserve"> namſze rodil - - 28</w:t>
      </w:r>
      <w:r w:rsidRPr="008061EF">
        <w:rPr>
          <w:rStyle w:val="teidel"/>
        </w:rPr>
        <w:t>9</w:t>
      </w:r>
      <w:r w:rsidRPr="008061EF">
        <w:rPr>
          <w:rStyle w:val="teiadd"/>
        </w:rPr>
        <w:t>0</w:t>
      </w:r>
      <w:r>
        <w:t>.</w:t>
      </w:r>
      <w:r>
        <w:br/>
        <w:t xml:space="preserve">Iz szusánsztva - - </w:t>
      </w:r>
      <w:r w:rsidRPr="008061EF">
        <w:rPr>
          <w:rStyle w:val="teiadd"/>
        </w:rPr>
        <w:t>300</w:t>
      </w:r>
      <w:r>
        <w:t xml:space="preserve"> </w:t>
      </w:r>
      <w:r w:rsidRPr="008061EF">
        <w:rPr>
          <w:rStyle w:val="teidel"/>
        </w:rPr>
        <w:t>307</w:t>
      </w:r>
      <w:r>
        <w:t>.</w:t>
      </w:r>
    </w:p>
    <w:p w14:paraId="7CE6BD5C" w14:textId="77777777" w:rsidR="00380A5E" w:rsidRDefault="00380A5E" w:rsidP="00380A5E">
      <w:r>
        <w:t>K</w:t>
      </w:r>
    </w:p>
    <w:p w14:paraId="3AFB7147" w14:textId="77777777" w:rsidR="00380A5E" w:rsidRDefault="00380A5E" w:rsidP="00380A5E">
      <w:r>
        <w:t>Kako v</w:t>
      </w:r>
      <w:r w:rsidRPr="008061EF">
        <w:rPr>
          <w:rStyle w:val="teiplaceName"/>
        </w:rPr>
        <w:t>Aegyiptomi</w:t>
      </w:r>
      <w:r>
        <w:t xml:space="preserve"> - - </w:t>
      </w:r>
      <w:r w:rsidRPr="00C025AE">
        <w:rPr>
          <w:rStyle w:val="teiadd"/>
        </w:rPr>
        <w:t>67</w:t>
      </w:r>
      <w:r>
        <w:t xml:space="preserve"> </w:t>
      </w:r>
      <w:r w:rsidRPr="00C025AE">
        <w:rPr>
          <w:rStyle w:val="teidel"/>
        </w:rPr>
        <w:t>69</w:t>
      </w:r>
      <w:r>
        <w:br/>
        <w:t>Ki ſzvoio deczo - - - - 8</w:t>
      </w:r>
      <w:r w:rsidRPr="00C025AE">
        <w:rPr>
          <w:rStyle w:val="teidel"/>
        </w:rPr>
        <w:t>2</w:t>
      </w:r>
      <w:r w:rsidRPr="00C025AE">
        <w:rPr>
          <w:rStyle w:val="teiadd"/>
        </w:rPr>
        <w:t>0</w:t>
      </w:r>
      <w:r>
        <w:br/>
        <w:t>Ki pohaia na dalko - - - 8</w:t>
      </w:r>
      <w:r w:rsidRPr="00C025AE">
        <w:rPr>
          <w:rStyle w:val="teidel"/>
        </w:rPr>
        <w:t>2</w:t>
      </w:r>
      <w:r w:rsidRPr="00C025AE">
        <w:rPr>
          <w:rStyle w:val="teiadd"/>
        </w:rPr>
        <w:t>4</w:t>
      </w:r>
      <w:r>
        <w:br/>
        <w:t>Ktebi ſzpravoga szercza - - 11</w:t>
      </w:r>
      <w:r w:rsidRPr="00C025AE">
        <w:rPr>
          <w:rStyle w:val="teidel"/>
        </w:rPr>
        <w:t>0</w:t>
      </w:r>
      <w:r w:rsidRPr="00C025AE">
        <w:rPr>
          <w:rStyle w:val="teiadd"/>
        </w:rPr>
        <w:t>2</w:t>
      </w:r>
      <w:r>
        <w:br/>
        <w:t xml:space="preserve">Kisze hocse zvelicsati – </w:t>
      </w:r>
      <w:r w:rsidRPr="00C025AE">
        <w:rPr>
          <w:rStyle w:val="teiadd"/>
        </w:rPr>
        <w:t>15</w:t>
      </w:r>
      <w:r>
        <w:rPr>
          <w:rStyle w:val="teiadd"/>
        </w:rPr>
        <w:t>9</w:t>
      </w:r>
      <w:r>
        <w:t xml:space="preserve"> </w:t>
      </w:r>
      <w:r w:rsidRPr="00C025AE">
        <w:rPr>
          <w:rStyle w:val="teidel"/>
        </w:rPr>
        <w:t>162</w:t>
      </w:r>
      <w:r>
        <w:br/>
        <w:t xml:space="preserve">Kisze vu visnyem - - </w:t>
      </w:r>
      <w:r w:rsidRPr="00C025AE">
        <w:rPr>
          <w:rStyle w:val="teiadd"/>
        </w:rPr>
        <w:t>161</w:t>
      </w:r>
      <w:r>
        <w:t xml:space="preserve"> </w:t>
      </w:r>
      <w:r w:rsidRPr="00C025AE">
        <w:rPr>
          <w:rStyle w:val="teidel"/>
        </w:rPr>
        <w:t>164</w:t>
      </w:r>
      <w:r>
        <w:br/>
        <w:t xml:space="preserve">Kiſze cslovik preporoucsi - </w:t>
      </w:r>
      <w:r w:rsidRPr="00C025AE">
        <w:rPr>
          <w:rStyle w:val="teiadd"/>
        </w:rPr>
        <w:t>183</w:t>
      </w:r>
      <w:r>
        <w:t xml:space="preserve"> </w:t>
      </w:r>
      <w:r>
        <w:rPr>
          <w:rStyle w:val="teidel"/>
        </w:rPr>
        <w:t>186</w:t>
      </w:r>
      <w:r>
        <w:br/>
        <w:t xml:space="preserve">Kako szem jaſz siv - - </w:t>
      </w:r>
      <w:r w:rsidRPr="00C025AE">
        <w:rPr>
          <w:rStyle w:val="teiadd"/>
        </w:rPr>
        <w:t>196</w:t>
      </w:r>
      <w:r>
        <w:t xml:space="preserve"> </w:t>
      </w:r>
      <w:r w:rsidRPr="00C025AE">
        <w:rPr>
          <w:rStyle w:val="teidel"/>
        </w:rPr>
        <w:t>199</w:t>
      </w:r>
    </w:p>
    <w:p w14:paraId="5B357833" w14:textId="77777777" w:rsidR="00380A5E" w:rsidRDefault="00380A5E" w:rsidP="00380A5E">
      <w:pPr>
        <w:spacing w:after="200"/>
      </w:pPr>
      <w:r>
        <w:br w:type="page"/>
      </w:r>
    </w:p>
    <w:p w14:paraId="2D511A57" w14:textId="77777777" w:rsidR="00380A5E" w:rsidRDefault="00380A5E" w:rsidP="00380A5E">
      <w:r>
        <w:lastRenderedPageBreak/>
        <w:t>/161r/</w:t>
      </w:r>
    </w:p>
    <w:p w14:paraId="1B6C3EF8" w14:textId="77777777" w:rsidR="00380A5E" w:rsidRDefault="00380A5E" w:rsidP="00380A5E">
      <w:r>
        <w:t xml:space="preserve">Kiszi za nász terpel - - </w:t>
      </w:r>
      <w:r w:rsidRPr="00C82B1B">
        <w:rPr>
          <w:rStyle w:val="teidel"/>
        </w:rPr>
        <w:t>207</w:t>
      </w:r>
      <w:r>
        <w:t xml:space="preserve"> </w:t>
      </w:r>
      <w:r w:rsidRPr="00C82B1B">
        <w:rPr>
          <w:rStyle w:val="teiadd"/>
        </w:rPr>
        <w:t>209</w:t>
      </w:r>
      <w:r>
        <w:br/>
        <w:t xml:space="preserve">Kako na merzli sztű- - - </w:t>
      </w:r>
      <w:r w:rsidRPr="00C82B1B">
        <w:rPr>
          <w:rStyle w:val="teidel"/>
        </w:rPr>
        <w:t>317</w:t>
      </w:r>
      <w:r>
        <w:t xml:space="preserve"> </w:t>
      </w:r>
      <w:r w:rsidRPr="00C82B1B">
        <w:rPr>
          <w:rStyle w:val="teiadd"/>
        </w:rPr>
        <w:t>313</w:t>
      </w:r>
    </w:p>
    <w:p w14:paraId="22B86EE3" w14:textId="77777777" w:rsidR="00380A5E" w:rsidRDefault="00380A5E" w:rsidP="00380A5E">
      <w:r>
        <w:t>L.</w:t>
      </w:r>
      <w:r>
        <w:br/>
        <w:t>M.</w:t>
      </w:r>
    </w:p>
    <w:p w14:paraId="1882B62F" w14:textId="77777777" w:rsidR="00380A5E" w:rsidRDefault="00380A5E" w:rsidP="00380A5E">
      <w:r>
        <w:t xml:space="preserve">Mi hválimo </w:t>
      </w:r>
      <w:r w:rsidRPr="00C82B1B">
        <w:rPr>
          <w:rStyle w:val="teipersName"/>
        </w:rPr>
        <w:t>Jezusſa</w:t>
      </w:r>
      <w:r>
        <w:t xml:space="preserve"> - - </w:t>
      </w:r>
      <w:r w:rsidRPr="00C82B1B">
        <w:rPr>
          <w:rStyle w:val="teidel"/>
        </w:rPr>
        <w:t>25</w:t>
      </w:r>
      <w:r>
        <w:t xml:space="preserve">. </w:t>
      </w:r>
      <w:r w:rsidRPr="00C82B1B">
        <w:rPr>
          <w:rStyle w:val="teiadd"/>
        </w:rPr>
        <w:t>23</w:t>
      </w:r>
      <w:r>
        <w:br/>
        <w:t xml:space="preserve">Moi Goſzpodin Bough - - </w:t>
      </w:r>
      <w:r w:rsidRPr="00C82B1B">
        <w:rPr>
          <w:rStyle w:val="teidel"/>
        </w:rPr>
        <w:t>132</w:t>
      </w:r>
      <w:r>
        <w:t xml:space="preserve"> </w:t>
      </w:r>
      <w:r w:rsidRPr="00C82B1B">
        <w:rPr>
          <w:rStyle w:val="teiadd"/>
        </w:rPr>
        <w:t>129</w:t>
      </w:r>
      <w:r>
        <w:br/>
        <w:t xml:space="preserve">Mocsni Bosie gda - - - </w:t>
      </w:r>
      <w:r w:rsidRPr="00C82B1B">
        <w:rPr>
          <w:rStyle w:val="teidel"/>
        </w:rPr>
        <w:t>134</w:t>
      </w:r>
      <w:r>
        <w:t xml:space="preserve"> </w:t>
      </w:r>
      <w:r w:rsidRPr="00C82B1B">
        <w:rPr>
          <w:rStyle w:val="teiadd"/>
        </w:rPr>
        <w:t>131</w:t>
      </w:r>
      <w:r>
        <w:br/>
        <w:t xml:space="preserve">Miloscha szvetoga - - - </w:t>
      </w:r>
      <w:r w:rsidRPr="00C82B1B">
        <w:rPr>
          <w:rStyle w:val="teidel"/>
        </w:rPr>
        <w:t>251</w:t>
      </w:r>
      <w:r>
        <w:t xml:space="preserve"> </w:t>
      </w:r>
      <w:r w:rsidRPr="00C82B1B">
        <w:rPr>
          <w:rStyle w:val="teiadd"/>
        </w:rPr>
        <w:t>247</w:t>
      </w:r>
      <w:r>
        <w:br/>
        <w:t xml:space="preserve">Mi hválimo </w:t>
      </w:r>
      <w:r w:rsidRPr="00C82B1B">
        <w:rPr>
          <w:rStyle w:val="teipersName"/>
        </w:rPr>
        <w:t>Jesussa</w:t>
      </w:r>
      <w:r>
        <w:t xml:space="preserve"> Kralja - - - </w:t>
      </w:r>
      <w:r w:rsidRPr="00C82B1B">
        <w:rPr>
          <w:rStyle w:val="teidel"/>
        </w:rPr>
        <w:t>296</w:t>
      </w:r>
      <w:r>
        <w:t xml:space="preserve"> </w:t>
      </w:r>
      <w:r w:rsidRPr="00C82B1B">
        <w:rPr>
          <w:rStyle w:val="teiadd"/>
        </w:rPr>
        <w:t>292</w:t>
      </w:r>
    </w:p>
    <w:p w14:paraId="6993F9FF" w14:textId="77777777" w:rsidR="00380A5E" w:rsidRDefault="00380A5E" w:rsidP="00380A5E">
      <w:r>
        <w:t>N.</w:t>
      </w:r>
    </w:p>
    <w:p w14:paraId="6CEA8C11" w14:textId="77777777" w:rsidR="00380A5E" w:rsidRDefault="00380A5E" w:rsidP="00380A5E">
      <w:r>
        <w:t xml:space="preserve">Nebeſzki otecz Goſzpon - - </w:t>
      </w:r>
      <w:r w:rsidRPr="00C82B1B">
        <w:rPr>
          <w:rStyle w:val="teidel"/>
        </w:rPr>
        <w:t>6</w:t>
      </w:r>
      <w:r>
        <w:t>.</w:t>
      </w:r>
      <w:r>
        <w:br/>
        <w:t xml:space="preserve">Narodilſzeie Král  - - - </w:t>
      </w:r>
      <w:r w:rsidRPr="00C82B1B">
        <w:rPr>
          <w:rStyle w:val="teidel"/>
        </w:rPr>
        <w:t>14.</w:t>
      </w:r>
      <w:r>
        <w:br/>
        <w:t xml:space="preserve">Naſzledűvaſze vnosina - - </w:t>
      </w:r>
      <w:r w:rsidRPr="00C82B1B">
        <w:rPr>
          <w:rStyle w:val="teidel"/>
        </w:rPr>
        <w:t>15</w:t>
      </w:r>
      <w:r>
        <w:t>.</w:t>
      </w:r>
      <w:r>
        <w:br/>
        <w:t xml:space="preserve">Nas dobri Otecz - - - </w:t>
      </w:r>
      <w:r w:rsidRPr="00C82B1B">
        <w:rPr>
          <w:rStyle w:val="teidel"/>
        </w:rPr>
        <w:t>27</w:t>
      </w:r>
      <w:r w:rsidRPr="00C82B1B">
        <w:rPr>
          <w:rStyle w:val="teiadd"/>
        </w:rPr>
        <w:t>9</w:t>
      </w:r>
      <w:r>
        <w:br/>
        <w:t xml:space="preserve">Neidi zmenov na - - - - </w:t>
      </w:r>
      <w:r w:rsidRPr="00C82B1B">
        <w:rPr>
          <w:rStyle w:val="teidel"/>
        </w:rPr>
        <w:t>48</w:t>
      </w:r>
      <w:r>
        <w:t xml:space="preserve"> </w:t>
      </w:r>
      <w:r w:rsidRPr="00C82B1B">
        <w:rPr>
          <w:rStyle w:val="teiadd"/>
        </w:rPr>
        <w:t>46</w:t>
      </w:r>
    </w:p>
    <w:p w14:paraId="7D0C5F9C" w14:textId="77777777" w:rsidR="00380A5E" w:rsidRDefault="00380A5E" w:rsidP="00380A5E">
      <w:pPr>
        <w:spacing w:after="200"/>
      </w:pPr>
      <w:r>
        <w:br w:type="page"/>
      </w:r>
    </w:p>
    <w:p w14:paraId="5EBCD231" w14:textId="77777777" w:rsidR="00380A5E" w:rsidRDefault="00380A5E" w:rsidP="00380A5E">
      <w:r>
        <w:lastRenderedPageBreak/>
        <w:t>/161v/</w:t>
      </w:r>
    </w:p>
    <w:p w14:paraId="0CD878A5" w14:textId="77777777" w:rsidR="00380A5E" w:rsidRDefault="00380A5E" w:rsidP="00380A5E">
      <w:r>
        <w:t xml:space="preserve">Nas Mester </w:t>
      </w:r>
      <w:r w:rsidRPr="006706BF">
        <w:rPr>
          <w:rStyle w:val="teipersName"/>
        </w:rPr>
        <w:t>Xtus</w:t>
      </w:r>
      <w:r>
        <w:t xml:space="preserve"> – </w:t>
      </w:r>
      <w:r w:rsidRPr="00384F32">
        <w:rPr>
          <w:rStyle w:val="teiadd"/>
        </w:rPr>
        <w:t>78</w:t>
      </w:r>
      <w:r>
        <w:t xml:space="preserve"> </w:t>
      </w:r>
      <w:r w:rsidRPr="00384F32">
        <w:rPr>
          <w:rStyle w:val="teidel"/>
        </w:rPr>
        <w:t>80</w:t>
      </w:r>
      <w:r>
        <w:br/>
        <w:t xml:space="preserve">Navkűp hválimo - - </w:t>
      </w:r>
      <w:r w:rsidRPr="00384F32">
        <w:rPr>
          <w:rStyle w:val="teiadd"/>
        </w:rPr>
        <w:t>144</w:t>
      </w:r>
      <w:r>
        <w:t xml:space="preserve"> </w:t>
      </w:r>
      <w:r w:rsidRPr="00384F32">
        <w:rPr>
          <w:rStyle w:val="teidel"/>
        </w:rPr>
        <w:t>147</w:t>
      </w:r>
      <w:r>
        <w:br/>
        <w:t xml:space="preserve">Nevolia besse </w:t>
      </w:r>
      <w:r w:rsidRPr="006706BF">
        <w:rPr>
          <w:rStyle w:val="teipersName"/>
        </w:rPr>
        <w:t>Davidu</w:t>
      </w:r>
      <w:r>
        <w:t xml:space="preserve"> </w:t>
      </w:r>
      <w:r w:rsidRPr="00384F32">
        <w:rPr>
          <w:rStyle w:val="teiadd"/>
        </w:rPr>
        <w:t>155</w:t>
      </w:r>
      <w:r>
        <w:t xml:space="preserve"> </w:t>
      </w:r>
      <w:r w:rsidRPr="00384F32">
        <w:rPr>
          <w:rStyle w:val="teidel"/>
        </w:rPr>
        <w:t>158</w:t>
      </w:r>
      <w:r>
        <w:br/>
        <w:t xml:space="preserve">Na Vüzen tri </w:t>
      </w:r>
      <w:r w:rsidRPr="006706BF">
        <w:rPr>
          <w:rStyle w:val="teipersName"/>
        </w:rPr>
        <w:t>Marie</w:t>
      </w:r>
      <w:r>
        <w:t xml:space="preserve"> </w:t>
      </w:r>
      <w:r w:rsidRPr="00384F32">
        <w:rPr>
          <w:rStyle w:val="teiadd"/>
        </w:rPr>
        <w:t>238</w:t>
      </w:r>
      <w:r>
        <w:t xml:space="preserve"> </w:t>
      </w:r>
      <w:r w:rsidRPr="00384F32">
        <w:rPr>
          <w:rStyle w:val="teidel"/>
        </w:rPr>
        <w:t>242</w:t>
      </w:r>
      <w:r>
        <w:br/>
        <w:t xml:space="preserve">Na te Ruſzálſzki dobri </w:t>
      </w:r>
      <w:r w:rsidRPr="00384F32">
        <w:rPr>
          <w:rStyle w:val="teiadd"/>
        </w:rPr>
        <w:t>253</w:t>
      </w:r>
      <w:r>
        <w:t xml:space="preserve"> </w:t>
      </w:r>
      <w:r w:rsidRPr="00384F32">
        <w:rPr>
          <w:rStyle w:val="teidel"/>
        </w:rPr>
        <w:t>255</w:t>
      </w:r>
      <w:r>
        <w:br/>
        <w:t xml:space="preserve">Na te Ruszálſzki – </w:t>
      </w:r>
      <w:r w:rsidRPr="00384F32">
        <w:rPr>
          <w:rStyle w:val="teiadd"/>
        </w:rPr>
        <w:t>249</w:t>
      </w:r>
      <w:r>
        <w:t xml:space="preserve"> – </w:t>
      </w:r>
      <w:r w:rsidRPr="00384F32">
        <w:rPr>
          <w:rStyle w:val="teidel"/>
        </w:rPr>
        <w:t>257</w:t>
      </w:r>
      <w:r>
        <w:br/>
        <w:t xml:space="preserve">Na te denésnyi - - </w:t>
      </w:r>
      <w:r w:rsidRPr="00384F32">
        <w:rPr>
          <w:rStyle w:val="teiadd"/>
        </w:rPr>
        <w:t>273</w:t>
      </w:r>
      <w:r>
        <w:t xml:space="preserve"> </w:t>
      </w:r>
      <w:r w:rsidRPr="00384F32">
        <w:rPr>
          <w:rStyle w:val="teidel"/>
        </w:rPr>
        <w:t>277</w:t>
      </w:r>
    </w:p>
    <w:p w14:paraId="6799196C" w14:textId="77777777" w:rsidR="00380A5E" w:rsidRDefault="00380A5E" w:rsidP="00380A5E">
      <w:r>
        <w:t>O. P.</w:t>
      </w:r>
    </w:p>
    <w:p w14:paraId="77712903" w14:textId="77777777" w:rsidR="00380A5E" w:rsidRDefault="00380A5E" w:rsidP="00380A5E">
      <w:r>
        <w:t xml:space="preserve">Oh zmózni otecz - - </w:t>
      </w:r>
      <w:r w:rsidRPr="00384F32">
        <w:rPr>
          <w:rStyle w:val="teiadd"/>
        </w:rPr>
        <w:t>5</w:t>
      </w:r>
      <w:r>
        <w:br/>
        <w:t xml:space="preserve">Oh </w:t>
      </w:r>
      <w:r w:rsidRPr="006706BF">
        <w:rPr>
          <w:rStyle w:val="teipersName"/>
        </w:rPr>
        <w:t>Jezus</w:t>
      </w:r>
      <w:r>
        <w:t xml:space="preserve"> </w:t>
      </w:r>
      <w:r w:rsidRPr="006706BF">
        <w:rPr>
          <w:rStyle w:val="teipersName"/>
        </w:rPr>
        <w:t>Xtus</w:t>
      </w:r>
      <w:r>
        <w:t xml:space="preserve"> - - </w:t>
      </w:r>
      <w:r w:rsidRPr="00384F32">
        <w:rPr>
          <w:rStyle w:val="teiadd"/>
        </w:rPr>
        <w:t>174</w:t>
      </w:r>
      <w:r>
        <w:br/>
        <w:t xml:space="preserve">Oh moie dvei - - - </w:t>
      </w:r>
      <w:r w:rsidRPr="00384F32">
        <w:rPr>
          <w:rStyle w:val="teiadd"/>
        </w:rPr>
        <w:t>26</w:t>
      </w:r>
      <w:r>
        <w:br/>
        <w:t xml:space="preserve">Oh </w:t>
      </w:r>
      <w:r w:rsidRPr="006706BF">
        <w:rPr>
          <w:rStyle w:val="teiplaceName"/>
        </w:rPr>
        <w:t>Izrael</w:t>
      </w:r>
      <w:r>
        <w:t xml:space="preserve"> me - - - </w:t>
      </w:r>
      <w:r w:rsidRPr="00384F32">
        <w:rPr>
          <w:rStyle w:val="teiadd"/>
        </w:rPr>
        <w:t>44</w:t>
      </w:r>
      <w:r>
        <w:br/>
        <w:t xml:space="preserve">Obűdiſze ſzveit - - - </w:t>
      </w:r>
      <w:r w:rsidRPr="00384F32">
        <w:rPr>
          <w:rStyle w:val="teiadd"/>
        </w:rPr>
        <w:t>4</w:t>
      </w:r>
      <w:r w:rsidRPr="00384F32">
        <w:rPr>
          <w:rStyle w:val="teidel"/>
        </w:rPr>
        <w:t>6</w:t>
      </w:r>
      <w:r w:rsidRPr="00384F32">
        <w:rPr>
          <w:rStyle w:val="teiadd"/>
        </w:rPr>
        <w:t>9</w:t>
      </w:r>
    </w:p>
    <w:p w14:paraId="4B3F3DB1" w14:textId="77777777" w:rsidR="00380A5E" w:rsidRDefault="00380A5E" w:rsidP="00380A5E">
      <w:pPr>
        <w:spacing w:after="200"/>
      </w:pPr>
      <w:r>
        <w:br w:type="page"/>
      </w:r>
    </w:p>
    <w:p w14:paraId="542E94D4" w14:textId="77777777" w:rsidR="00380A5E" w:rsidRDefault="00380A5E" w:rsidP="00380A5E">
      <w:r>
        <w:lastRenderedPageBreak/>
        <w:t>/162r/</w:t>
      </w:r>
    </w:p>
    <w:p w14:paraId="1A106794" w14:textId="77777777" w:rsidR="00380A5E" w:rsidRDefault="00380A5E" w:rsidP="00380A5E">
      <w:r>
        <w:t xml:space="preserve">Otecz nas Nebeszki - - </w:t>
      </w:r>
      <w:r w:rsidRPr="003A3A5F">
        <w:rPr>
          <w:rStyle w:val="teidel"/>
          <w:strike w:val="0"/>
          <w:color w:val="auto"/>
        </w:rPr>
        <w:t>5</w:t>
      </w:r>
      <w:r w:rsidRPr="003A3A5F">
        <w:rPr>
          <w:rStyle w:val="teiadd"/>
        </w:rPr>
        <w:t>0</w:t>
      </w:r>
      <w:r w:rsidRPr="003A3A5F">
        <w:rPr>
          <w:rStyle w:val="teidel"/>
        </w:rPr>
        <w:t>2</w:t>
      </w:r>
      <w:r w:rsidRPr="003A3A5F">
        <w:rPr>
          <w:strike/>
        </w:rPr>
        <w:br/>
      </w:r>
      <w:r>
        <w:t xml:space="preserve">Oh neſtálna ſzveita - - - - </w:t>
      </w:r>
      <w:r w:rsidRPr="00F57896">
        <w:rPr>
          <w:rStyle w:val="teidel"/>
        </w:rPr>
        <w:t>71</w:t>
      </w:r>
      <w:r>
        <w:t xml:space="preserve"> 69</w:t>
      </w:r>
      <w:r>
        <w:br/>
        <w:t xml:space="preserve">Oh velika blodnoſzt - - - </w:t>
      </w:r>
      <w:r w:rsidRPr="00F57896">
        <w:rPr>
          <w:rStyle w:val="teidel"/>
        </w:rPr>
        <w:t>73</w:t>
      </w:r>
      <w:r>
        <w:t xml:space="preserve"> 74.</w:t>
      </w:r>
      <w:r>
        <w:br/>
        <w:t>Obűdiſze oh ti me - - - 89</w:t>
      </w:r>
      <w:r w:rsidRPr="003A3A5F">
        <w:rPr>
          <w:rStyle w:val="teiadd"/>
        </w:rPr>
        <w:t>2</w:t>
      </w:r>
      <w:r>
        <w:br/>
        <w:t xml:space="preserve">Odhaja ſzvetloſzt - - - </w:t>
      </w:r>
      <w:r w:rsidRPr="003A3A5F">
        <w:rPr>
          <w:rStyle w:val="teidel"/>
        </w:rPr>
        <w:t>91</w:t>
      </w:r>
      <w:r>
        <w:t xml:space="preserve"> </w:t>
      </w:r>
      <w:r w:rsidRPr="003A3A5F">
        <w:rPr>
          <w:rStyle w:val="teiadd"/>
        </w:rPr>
        <w:t>89</w:t>
      </w:r>
      <w:r>
        <w:br/>
        <w:t xml:space="preserve">Oſztani znami - - - 92 </w:t>
      </w:r>
      <w:r w:rsidRPr="003A3A5F">
        <w:rPr>
          <w:rStyle w:val="teiadd"/>
        </w:rPr>
        <w:t>5</w:t>
      </w:r>
      <w:r>
        <w:br/>
        <w:t xml:space="preserve">Oh Bough oh - - - - </w:t>
      </w:r>
      <w:r w:rsidRPr="003A3A5F">
        <w:rPr>
          <w:rStyle w:val="teidel"/>
        </w:rPr>
        <w:t>101</w:t>
      </w:r>
      <w:r>
        <w:t xml:space="preserve"> </w:t>
      </w:r>
      <w:r w:rsidRPr="003A3A5F">
        <w:rPr>
          <w:rStyle w:val="teiadd"/>
        </w:rPr>
        <w:t>99</w:t>
      </w:r>
      <w:r>
        <w:br/>
        <w:t xml:space="preserve">Otecz Nebeſzki - - - - </w:t>
      </w:r>
      <w:r w:rsidRPr="003A3A5F">
        <w:rPr>
          <w:rStyle w:val="teidel"/>
        </w:rPr>
        <w:t>103</w:t>
      </w:r>
      <w:r>
        <w:t xml:space="preserve"> </w:t>
      </w:r>
      <w:r w:rsidRPr="003A3A5F">
        <w:rPr>
          <w:rStyle w:val="teiadd"/>
        </w:rPr>
        <w:t>107</w:t>
      </w:r>
      <w:r>
        <w:br/>
        <w:t xml:space="preserve">Oh mocsni szarditi - - - - - </w:t>
      </w:r>
      <w:r w:rsidRPr="003A3A5F">
        <w:rPr>
          <w:rStyle w:val="teidel"/>
        </w:rPr>
        <w:t>189</w:t>
      </w:r>
      <w:r>
        <w:t xml:space="preserve"> </w:t>
      </w:r>
      <w:r w:rsidRPr="003A3A5F">
        <w:rPr>
          <w:rStyle w:val="teiadd"/>
        </w:rPr>
        <w:t>186</w:t>
      </w:r>
      <w:r>
        <w:br/>
        <w:t xml:space="preserve">Oh vszamogaucsi - - - - - </w:t>
      </w:r>
      <w:r w:rsidRPr="003A3A5F">
        <w:rPr>
          <w:rStyle w:val="teidel"/>
        </w:rPr>
        <w:t>195</w:t>
      </w:r>
      <w:r>
        <w:t xml:space="preserve"> </w:t>
      </w:r>
      <w:r w:rsidRPr="003A3A5F">
        <w:rPr>
          <w:rStyle w:val="teiadd"/>
        </w:rPr>
        <w:t>192</w:t>
      </w:r>
      <w:r>
        <w:br/>
        <w:t xml:space="preserve">Oh </w:t>
      </w:r>
      <w:r w:rsidRPr="008676CA">
        <w:rPr>
          <w:rStyle w:val="teipersName"/>
        </w:rPr>
        <w:t>Jezus</w:t>
      </w:r>
      <w:r>
        <w:t xml:space="preserve"> nas - - - - </w:t>
      </w:r>
      <w:r w:rsidRPr="003A3A5F">
        <w:rPr>
          <w:rStyle w:val="teidel"/>
        </w:rPr>
        <w:t>241</w:t>
      </w:r>
      <w:r>
        <w:t xml:space="preserve"> </w:t>
      </w:r>
      <w:r w:rsidRPr="003A3A5F">
        <w:rPr>
          <w:rStyle w:val="teiadd"/>
        </w:rPr>
        <w:t>237</w:t>
      </w:r>
      <w:r>
        <w:br/>
        <w:t xml:space="preserve">Oh ſztvoritel - - - - </w:t>
      </w:r>
      <w:r w:rsidRPr="003A3A5F">
        <w:rPr>
          <w:rStyle w:val="teidel"/>
        </w:rPr>
        <w:t>267</w:t>
      </w:r>
      <w:r>
        <w:t xml:space="preserve"> </w:t>
      </w:r>
      <w:r w:rsidRPr="003A3A5F">
        <w:rPr>
          <w:rStyle w:val="teiadd"/>
        </w:rPr>
        <w:t>263</w:t>
      </w:r>
      <w:r>
        <w:br/>
        <w:t xml:space="preserve">Ocza Bouga - - - - - </w:t>
      </w:r>
      <w:r w:rsidRPr="003A3A5F">
        <w:rPr>
          <w:rStyle w:val="teidel"/>
        </w:rPr>
        <w:t>271</w:t>
      </w:r>
      <w:r>
        <w:t xml:space="preserve"> </w:t>
      </w:r>
      <w:r w:rsidRPr="003A3A5F">
        <w:rPr>
          <w:rStyle w:val="teiadd"/>
        </w:rPr>
        <w:t>263</w:t>
      </w:r>
      <w:r>
        <w:br/>
        <w:t xml:space="preserve">Od ti trei - - - - - - </w:t>
      </w:r>
      <w:r w:rsidRPr="003A3A5F">
        <w:rPr>
          <w:rStyle w:val="teidel"/>
        </w:rPr>
        <w:t>298</w:t>
      </w:r>
      <w:r>
        <w:t xml:space="preserve"> </w:t>
      </w:r>
      <w:r w:rsidRPr="003A3A5F">
        <w:rPr>
          <w:rStyle w:val="teiadd"/>
        </w:rPr>
        <w:t>294</w:t>
      </w:r>
      <w:r>
        <w:br/>
        <w:t xml:space="preserve">Oh kak készno - - - - </w:t>
      </w:r>
      <w:r w:rsidRPr="003A3A5F">
        <w:rPr>
          <w:rStyle w:val="teidel"/>
        </w:rPr>
        <w:t>310</w:t>
      </w:r>
      <w:r>
        <w:t xml:space="preserve"> </w:t>
      </w:r>
      <w:r w:rsidRPr="003A3A5F">
        <w:rPr>
          <w:rStyle w:val="teiadd"/>
        </w:rPr>
        <w:t>396</w:t>
      </w:r>
      <w:r>
        <w:br/>
        <w:t xml:space="preserve">Oh sto kricsi - - - - - </w:t>
      </w:r>
      <w:r w:rsidRPr="003A3A5F">
        <w:rPr>
          <w:rStyle w:val="teidel"/>
        </w:rPr>
        <w:t>319</w:t>
      </w:r>
      <w:r>
        <w:t xml:space="preserve"> </w:t>
      </w:r>
      <w:r w:rsidRPr="003A3A5F">
        <w:rPr>
          <w:rStyle w:val="teiadd"/>
        </w:rPr>
        <w:t>315</w:t>
      </w:r>
      <w:r>
        <w:t xml:space="preserve"> </w:t>
      </w:r>
    </w:p>
    <w:p w14:paraId="02625516" w14:textId="77777777" w:rsidR="00380A5E" w:rsidRDefault="00380A5E" w:rsidP="00380A5E">
      <w:pPr>
        <w:spacing w:after="200"/>
      </w:pPr>
      <w:r>
        <w:br w:type="page"/>
      </w:r>
    </w:p>
    <w:p w14:paraId="1166E8F0" w14:textId="77777777" w:rsidR="00380A5E" w:rsidRDefault="00380A5E" w:rsidP="00380A5E">
      <w:r>
        <w:lastRenderedPageBreak/>
        <w:t>/162v/</w:t>
      </w:r>
    </w:p>
    <w:p w14:paraId="3402FEA8" w14:textId="77777777" w:rsidR="00380A5E" w:rsidRDefault="00380A5E" w:rsidP="00380A5E">
      <w:r>
        <w:t>P.</w:t>
      </w:r>
    </w:p>
    <w:p w14:paraId="71F037BD" w14:textId="77777777" w:rsidR="00380A5E" w:rsidRDefault="00380A5E" w:rsidP="00380A5E">
      <w:r>
        <w:t xml:space="preserve">Poide </w:t>
      </w:r>
      <w:r w:rsidRPr="001B0054">
        <w:rPr>
          <w:rStyle w:val="teipersName"/>
        </w:rPr>
        <w:t>Jezus</w:t>
      </w:r>
      <w:r>
        <w:t xml:space="preserve"> vuto - - 11.</w:t>
      </w:r>
      <w:r>
        <w:br/>
        <w:t xml:space="preserve">Poidmo noter - - - </w:t>
      </w:r>
      <w:r w:rsidRPr="001B0054">
        <w:rPr>
          <w:rStyle w:val="teidel"/>
        </w:rPr>
        <w:t>22</w:t>
      </w:r>
      <w:r>
        <w:t xml:space="preserve">. </w:t>
      </w:r>
      <w:r w:rsidRPr="001B0054">
        <w:rPr>
          <w:rStyle w:val="teiadd"/>
        </w:rPr>
        <w:t>20</w:t>
      </w:r>
      <w:r>
        <w:br/>
        <w:t>Poſzlűhni nász - - - - 28.</w:t>
      </w:r>
      <w:r>
        <w:br/>
        <w:t>Poszlanie Angyel - - - 33.</w:t>
      </w:r>
      <w:r>
        <w:br/>
        <w:t xml:space="preserve">Poidite vse moji - - - - </w:t>
      </w:r>
      <w:r w:rsidRPr="001B0054">
        <w:rPr>
          <w:rStyle w:val="teidel"/>
        </w:rPr>
        <w:t>51</w:t>
      </w:r>
      <w:r>
        <w:t xml:space="preserve">. </w:t>
      </w:r>
      <w:r w:rsidRPr="001B0054">
        <w:rPr>
          <w:rStyle w:val="teiadd"/>
        </w:rPr>
        <w:t>49</w:t>
      </w:r>
      <w:r>
        <w:br/>
        <w:t xml:space="preserve">Proſzim i opominam - - - </w:t>
      </w:r>
      <w:r w:rsidRPr="001B0054">
        <w:rPr>
          <w:rStyle w:val="teidel"/>
        </w:rPr>
        <w:t>179</w:t>
      </w:r>
      <w:r>
        <w:t xml:space="preserve"> </w:t>
      </w:r>
      <w:r w:rsidRPr="001B0054">
        <w:rPr>
          <w:rStyle w:val="teiadd"/>
        </w:rPr>
        <w:t>117</w:t>
      </w:r>
      <w:r>
        <w:br/>
        <w:t>Pokoro csinécsim - - - - - 17</w:t>
      </w:r>
      <w:r w:rsidRPr="001B0054">
        <w:rPr>
          <w:rStyle w:val="teidel"/>
        </w:rPr>
        <w:t>3</w:t>
      </w:r>
      <w:r>
        <w:rPr>
          <w:rStyle w:val="teiadd"/>
          <w:lang w:val="sl-SI"/>
        </w:rPr>
        <w:t>0</w:t>
      </w:r>
      <w:r>
        <w:br/>
        <w:t xml:space="preserve">Poslűhni Goszpodin - - - </w:t>
      </w:r>
      <w:r w:rsidRPr="001B0054">
        <w:rPr>
          <w:rStyle w:val="teidel"/>
        </w:rPr>
        <w:t>176</w:t>
      </w:r>
      <w:r w:rsidRPr="001B0054">
        <w:rPr>
          <w:rStyle w:val="teiadd"/>
        </w:rPr>
        <w:t>9</w:t>
      </w:r>
      <w:r>
        <w:br/>
        <w:t xml:space="preserve">Priselje te Goſzpod = - - - </w:t>
      </w:r>
      <w:r w:rsidRPr="001B0054">
        <w:rPr>
          <w:rStyle w:val="teiadd"/>
        </w:rPr>
        <w:t>226</w:t>
      </w:r>
      <w:r>
        <w:t xml:space="preserve"> </w:t>
      </w:r>
      <w:r w:rsidRPr="001B0054">
        <w:rPr>
          <w:rStyle w:val="teidel"/>
        </w:rPr>
        <w:t>229</w:t>
      </w:r>
      <w:r>
        <w:t>.</w:t>
      </w:r>
      <w:r>
        <w:br/>
        <w:t xml:space="preserve">Prophetie ſzo - - - - </w:t>
      </w:r>
      <w:r w:rsidRPr="001B0054">
        <w:rPr>
          <w:rStyle w:val="teiadd"/>
        </w:rPr>
        <w:t>264</w:t>
      </w:r>
      <w:r>
        <w:t xml:space="preserve"> </w:t>
      </w:r>
      <w:r w:rsidRPr="001B0054">
        <w:rPr>
          <w:rStyle w:val="teidel"/>
        </w:rPr>
        <w:t>265</w:t>
      </w:r>
      <w:r>
        <w:br/>
        <w:t xml:space="preserve">Poide </w:t>
      </w:r>
      <w:r w:rsidRPr="001B0054">
        <w:rPr>
          <w:rStyle w:val="teipersName"/>
        </w:rPr>
        <w:t>Jezus</w:t>
      </w:r>
      <w:r>
        <w:t xml:space="preserve"> - - - - </w:t>
      </w:r>
      <w:r w:rsidRPr="001B0054">
        <w:rPr>
          <w:rStyle w:val="teiadd"/>
        </w:rPr>
        <w:t>318</w:t>
      </w:r>
      <w:r>
        <w:t xml:space="preserve"> </w:t>
      </w:r>
      <w:r w:rsidRPr="001B0054">
        <w:rPr>
          <w:rStyle w:val="teidel"/>
        </w:rPr>
        <w:t>322</w:t>
      </w:r>
      <w:r>
        <w:t>.</w:t>
      </w:r>
    </w:p>
    <w:p w14:paraId="27973D28" w14:textId="77777777" w:rsidR="00380A5E" w:rsidRDefault="00380A5E" w:rsidP="00380A5E">
      <w:r>
        <w:t>R.</w:t>
      </w:r>
    </w:p>
    <w:p w14:paraId="7011E5CB" w14:textId="77777777" w:rsidR="00380A5E" w:rsidRPr="001B0054" w:rsidRDefault="00380A5E" w:rsidP="00380A5E">
      <w:pPr>
        <w:rPr>
          <w:rStyle w:val="teidel"/>
        </w:rPr>
      </w:pPr>
      <w:r>
        <w:t xml:space="preserve">Ruszáleſze - - - - </w:t>
      </w:r>
      <w:r w:rsidRPr="001B0054">
        <w:rPr>
          <w:rStyle w:val="teiadd"/>
        </w:rPr>
        <w:t>257</w:t>
      </w:r>
      <w:r>
        <w:t xml:space="preserve"> </w:t>
      </w:r>
      <w:r w:rsidRPr="001B0054">
        <w:rPr>
          <w:rStyle w:val="teidel"/>
        </w:rPr>
        <w:t>261</w:t>
      </w:r>
      <w:r>
        <w:br/>
        <w:t xml:space="preserve">Recse </w:t>
      </w:r>
      <w:r w:rsidRPr="001B0054">
        <w:rPr>
          <w:rStyle w:val="teipersName"/>
        </w:rPr>
        <w:t>Jezus</w:t>
      </w:r>
      <w:r>
        <w:t xml:space="preserve"> tim - - </w:t>
      </w:r>
      <w:r w:rsidRPr="001B0054">
        <w:rPr>
          <w:rStyle w:val="teiadd"/>
        </w:rPr>
        <w:t>316</w:t>
      </w:r>
      <w:r>
        <w:t xml:space="preserve"> </w:t>
      </w:r>
      <w:r w:rsidRPr="001B0054">
        <w:rPr>
          <w:rStyle w:val="teidel"/>
        </w:rPr>
        <w:t>320</w:t>
      </w:r>
    </w:p>
    <w:p w14:paraId="79A99AC6" w14:textId="77777777" w:rsidR="00380A5E" w:rsidRDefault="00380A5E" w:rsidP="00380A5E">
      <w:pPr>
        <w:spacing w:after="200"/>
      </w:pPr>
      <w:r>
        <w:br w:type="page"/>
      </w:r>
    </w:p>
    <w:p w14:paraId="7AA38BD9" w14:textId="77777777" w:rsidR="00380A5E" w:rsidRDefault="00380A5E" w:rsidP="00380A5E">
      <w:r>
        <w:lastRenderedPageBreak/>
        <w:t>/163r/</w:t>
      </w:r>
    </w:p>
    <w:p w14:paraId="6F38EFA7" w14:textId="77777777" w:rsidR="00380A5E" w:rsidRDefault="00380A5E" w:rsidP="00380A5E">
      <w:r>
        <w:t>Szprávoga ſzercza - - 2.</w:t>
      </w:r>
      <w:r>
        <w:br/>
        <w:t>Szvetla zveizda - - - 12.</w:t>
      </w:r>
      <w:r>
        <w:br/>
        <w:t xml:space="preserve">Szpomenisze Goſzpon - - </w:t>
      </w:r>
      <w:r w:rsidRPr="008D0316">
        <w:rPr>
          <w:rStyle w:val="teidel"/>
        </w:rPr>
        <w:t>20</w:t>
      </w:r>
      <w:r>
        <w:t xml:space="preserve">. </w:t>
      </w:r>
      <w:r w:rsidRPr="008D0316">
        <w:rPr>
          <w:rStyle w:val="teiadd"/>
        </w:rPr>
        <w:t>18</w:t>
      </w:r>
      <w:r>
        <w:br/>
        <w:t xml:space="preserve">Saloſzna ſzercza - - - </w:t>
      </w:r>
      <w:r w:rsidRPr="008D0316">
        <w:rPr>
          <w:rStyle w:val="teidel"/>
        </w:rPr>
        <w:t>39</w:t>
      </w:r>
      <w:r>
        <w:t xml:space="preserve">. </w:t>
      </w:r>
      <w:r w:rsidRPr="008D0316">
        <w:rPr>
          <w:rStyle w:val="teiadd"/>
        </w:rPr>
        <w:t>37</w:t>
      </w:r>
      <w:r>
        <w:br/>
        <w:t xml:space="preserve">Szpominasze - - - - - </w:t>
      </w:r>
      <w:r w:rsidRPr="008D0316">
        <w:rPr>
          <w:rStyle w:val="teidel"/>
        </w:rPr>
        <w:t>60</w:t>
      </w:r>
      <w:r>
        <w:t xml:space="preserve">. </w:t>
      </w:r>
      <w:r w:rsidRPr="008D0316">
        <w:rPr>
          <w:rStyle w:val="teiadd"/>
        </w:rPr>
        <w:t>58</w:t>
      </w:r>
      <w:r>
        <w:br/>
        <w:t xml:space="preserve">Szpominam ſze - - - - - - </w:t>
      </w:r>
      <w:r w:rsidRPr="008D0316">
        <w:rPr>
          <w:rStyle w:val="teidel"/>
        </w:rPr>
        <w:t>63</w:t>
      </w:r>
      <w:r>
        <w:t xml:space="preserve"> </w:t>
      </w:r>
      <w:r w:rsidRPr="008D0316">
        <w:rPr>
          <w:rStyle w:val="teiadd"/>
        </w:rPr>
        <w:t>64</w:t>
      </w:r>
      <w:r w:rsidRPr="008D0316">
        <w:rPr>
          <w:rStyle w:val="teiadd"/>
        </w:rPr>
        <w:br/>
      </w:r>
      <w:r>
        <w:t xml:space="preserve">Saloszni moi - - - - - </w:t>
      </w:r>
      <w:r w:rsidRPr="008D0316">
        <w:rPr>
          <w:rStyle w:val="teidel"/>
        </w:rPr>
        <w:t>67</w:t>
      </w:r>
      <w:r>
        <w:t xml:space="preserve"> </w:t>
      </w:r>
      <w:r w:rsidRPr="008D0316">
        <w:rPr>
          <w:rStyle w:val="teiadd"/>
        </w:rPr>
        <w:t>65</w:t>
      </w:r>
      <w:r w:rsidRPr="008D0316">
        <w:rPr>
          <w:rStyle w:val="teiadd"/>
        </w:rPr>
        <w:br/>
      </w:r>
      <w:r>
        <w:t xml:space="preserve">Saloſztjom velikom - - - - </w:t>
      </w:r>
      <w:r w:rsidRPr="008D0316">
        <w:rPr>
          <w:rStyle w:val="teidel"/>
        </w:rPr>
        <w:t>87</w:t>
      </w:r>
      <w:r>
        <w:t xml:space="preserve"> </w:t>
      </w:r>
      <w:r w:rsidRPr="008D0316">
        <w:rPr>
          <w:rStyle w:val="teiadd"/>
        </w:rPr>
        <w:t>85</w:t>
      </w:r>
      <w:r>
        <w:br/>
        <w:t xml:space="preserve">Saloſztjom </w:t>
      </w:r>
      <w:r w:rsidRPr="008352E7">
        <w:rPr>
          <w:rStyle w:val="teipersName"/>
        </w:rPr>
        <w:t>Dávid</w:t>
      </w:r>
      <w:r>
        <w:t xml:space="preserve"> proſéta - - - </w:t>
      </w:r>
      <w:r w:rsidRPr="008D0316">
        <w:rPr>
          <w:rStyle w:val="teidel"/>
        </w:rPr>
        <w:t>93</w:t>
      </w:r>
      <w:r>
        <w:t xml:space="preserve"> </w:t>
      </w:r>
      <w:r w:rsidRPr="008D0316">
        <w:rPr>
          <w:rStyle w:val="teiadd"/>
        </w:rPr>
        <w:t>95</w:t>
      </w:r>
      <w:r>
        <w:br/>
        <w:t xml:space="preserve">Szvéti </w:t>
      </w:r>
      <w:r w:rsidRPr="008352E7">
        <w:rPr>
          <w:rStyle w:val="teipersName"/>
        </w:rPr>
        <w:t>Dávid</w:t>
      </w:r>
      <w:r>
        <w:t xml:space="preserve"> - - - - - 97.</w:t>
      </w:r>
      <w:r>
        <w:br/>
        <w:t xml:space="preserve">Sztojo Angyelje - - - - </w:t>
      </w:r>
      <w:r w:rsidRPr="008D0316">
        <w:rPr>
          <w:rStyle w:val="teidel"/>
        </w:rPr>
        <w:t>108</w:t>
      </w:r>
      <w:r>
        <w:t xml:space="preserve">. </w:t>
      </w:r>
      <w:r w:rsidRPr="008D0316">
        <w:rPr>
          <w:rStyle w:val="teiadd"/>
        </w:rPr>
        <w:t>106</w:t>
      </w:r>
      <w:r>
        <w:br/>
        <w:t xml:space="preserve">Szina Bouga - - - - </w:t>
      </w:r>
      <w:r w:rsidRPr="008D0316">
        <w:rPr>
          <w:rStyle w:val="teidel"/>
        </w:rPr>
        <w:t>217</w:t>
      </w:r>
      <w:r>
        <w:t xml:space="preserve">. </w:t>
      </w:r>
      <w:r w:rsidRPr="008D0316">
        <w:rPr>
          <w:rStyle w:val="teiadd"/>
        </w:rPr>
        <w:t>214</w:t>
      </w:r>
      <w:r>
        <w:br/>
        <w:t xml:space="preserve">Szpomeniſze - - - - </w:t>
      </w:r>
      <w:r w:rsidRPr="008D0316">
        <w:rPr>
          <w:rStyle w:val="teidel"/>
        </w:rPr>
        <w:t>225</w:t>
      </w:r>
      <w:r>
        <w:t xml:space="preserve">. </w:t>
      </w:r>
      <w:r w:rsidRPr="008D0316">
        <w:rPr>
          <w:rStyle w:val="teiadd"/>
        </w:rPr>
        <w:t>222</w:t>
      </w:r>
      <w:r>
        <w:br/>
        <w:t xml:space="preserve">Szvétoga Dűhaie - - - - </w:t>
      </w:r>
      <w:r w:rsidRPr="008D0316">
        <w:rPr>
          <w:rStyle w:val="teidel"/>
        </w:rPr>
        <w:t>264</w:t>
      </w:r>
      <w:r>
        <w:t xml:space="preserve">. </w:t>
      </w:r>
      <w:r w:rsidRPr="008D0316">
        <w:rPr>
          <w:rStyle w:val="teiadd"/>
        </w:rPr>
        <w:t>260</w:t>
      </w:r>
      <w:r>
        <w:br/>
        <w:t xml:space="preserve">Szvétoga </w:t>
      </w:r>
      <w:r w:rsidRPr="008352E7">
        <w:rPr>
          <w:rStyle w:val="teipersName"/>
        </w:rPr>
        <w:t>Stephana</w:t>
      </w:r>
      <w:r>
        <w:t xml:space="preserve"> - - - - </w:t>
      </w:r>
      <w:r w:rsidRPr="008D0316">
        <w:rPr>
          <w:rStyle w:val="teidel"/>
        </w:rPr>
        <w:t>280</w:t>
      </w:r>
      <w:r>
        <w:t xml:space="preserve">. </w:t>
      </w:r>
      <w:r w:rsidRPr="008D0316">
        <w:rPr>
          <w:rStyle w:val="teiadd"/>
        </w:rPr>
        <w:t>276</w:t>
      </w:r>
    </w:p>
    <w:p w14:paraId="764EC231" w14:textId="77777777" w:rsidR="00380A5E" w:rsidRDefault="00380A5E" w:rsidP="00380A5E">
      <w:pPr>
        <w:spacing w:after="200"/>
      </w:pPr>
      <w:r>
        <w:br w:type="page"/>
      </w:r>
    </w:p>
    <w:p w14:paraId="467CBAA0" w14:textId="77777777" w:rsidR="00380A5E" w:rsidRDefault="00380A5E" w:rsidP="00380A5E">
      <w:r>
        <w:lastRenderedPageBreak/>
        <w:t>/163v/</w:t>
      </w:r>
    </w:p>
    <w:p w14:paraId="3A106A76" w14:textId="77777777" w:rsidR="00380A5E" w:rsidRDefault="00380A5E" w:rsidP="00380A5E">
      <w:r>
        <w:t xml:space="preserve">Siroke zemle - - - </w:t>
      </w:r>
      <w:r w:rsidRPr="009841FB">
        <w:rPr>
          <w:rStyle w:val="teidel"/>
        </w:rPr>
        <w:t xml:space="preserve">300 </w:t>
      </w:r>
      <w:r w:rsidRPr="009841FB">
        <w:rPr>
          <w:rStyle w:val="teiadd"/>
        </w:rPr>
        <w:t>896</w:t>
      </w:r>
      <w:r>
        <w:br/>
        <w:t xml:space="preserve">Szlatki </w:t>
      </w:r>
      <w:r w:rsidRPr="009841FB">
        <w:rPr>
          <w:rStyle w:val="teipersName"/>
        </w:rPr>
        <w:t>Jezus</w:t>
      </w:r>
      <w:r>
        <w:t xml:space="preserve"> - - - </w:t>
      </w:r>
      <w:r w:rsidRPr="009841FB">
        <w:rPr>
          <w:rStyle w:val="teidel"/>
        </w:rPr>
        <w:t xml:space="preserve">312 </w:t>
      </w:r>
      <w:r w:rsidRPr="009841FB">
        <w:rPr>
          <w:rStyle w:val="teiadd"/>
        </w:rPr>
        <w:t>308</w:t>
      </w:r>
    </w:p>
    <w:p w14:paraId="22D0FEA5" w14:textId="77777777" w:rsidR="00380A5E" w:rsidRDefault="00380A5E" w:rsidP="00380A5E">
      <w:r>
        <w:t>Ti gresni</w:t>
      </w:r>
      <w:r>
        <w:br/>
        <w:t>T.</w:t>
      </w:r>
    </w:p>
    <w:p w14:paraId="46C5C83F" w14:textId="77777777" w:rsidR="00380A5E" w:rsidRDefault="00380A5E" w:rsidP="00380A5E">
      <w:r>
        <w:t>Ti gresni cslovik. - - 3</w:t>
      </w:r>
      <w:r w:rsidRPr="009841FB">
        <w:rPr>
          <w:rStyle w:val="teidel"/>
        </w:rPr>
        <w:t>7</w:t>
      </w:r>
      <w:r>
        <w:t xml:space="preserve"> </w:t>
      </w:r>
      <w:r w:rsidRPr="009841FB">
        <w:rPr>
          <w:rStyle w:val="teiadd"/>
        </w:rPr>
        <w:t>6</w:t>
      </w:r>
      <w:r>
        <w:br/>
        <w:t xml:space="preserve">Ti kerscsánſzko - - - </w:t>
      </w:r>
      <w:r w:rsidRPr="009841FB">
        <w:rPr>
          <w:rStyle w:val="teidel"/>
        </w:rPr>
        <w:t>56</w:t>
      </w:r>
      <w:r>
        <w:t xml:space="preserve">. </w:t>
      </w:r>
      <w:r w:rsidRPr="009841FB">
        <w:rPr>
          <w:rStyle w:val="teiadd"/>
        </w:rPr>
        <w:t>54</w:t>
      </w:r>
      <w:r>
        <w:br/>
        <w:t xml:space="preserve">Toie te dén - - - </w:t>
      </w:r>
      <w:r w:rsidRPr="009841FB">
        <w:rPr>
          <w:rStyle w:val="teidel"/>
        </w:rPr>
        <w:t xml:space="preserve">273 </w:t>
      </w:r>
      <w:r w:rsidRPr="009841FB">
        <w:rPr>
          <w:rStyle w:val="teiadd"/>
        </w:rPr>
        <w:t>269</w:t>
      </w:r>
      <w:r>
        <w:br/>
        <w:t xml:space="preserve">Té déni e pun - - - - </w:t>
      </w:r>
      <w:r w:rsidRPr="009841FB">
        <w:rPr>
          <w:rStyle w:val="teidel"/>
        </w:rPr>
        <w:t xml:space="preserve">278 </w:t>
      </w:r>
      <w:r w:rsidRPr="009841FB">
        <w:rPr>
          <w:rStyle w:val="teiadd"/>
        </w:rPr>
        <w:t>274</w:t>
      </w:r>
    </w:p>
    <w:p w14:paraId="2C9FFD98" w14:textId="77777777" w:rsidR="00380A5E" w:rsidRDefault="00380A5E" w:rsidP="00380A5E">
      <w:r>
        <w:t>V.</w:t>
      </w:r>
    </w:p>
    <w:p w14:paraId="10D0687E" w14:textId="77777777" w:rsidR="00380A5E" w:rsidRDefault="00380A5E" w:rsidP="00380A5E">
      <w:r>
        <w:t xml:space="preserve">Vszei ſztvári - - - </w:t>
      </w:r>
      <w:r w:rsidRPr="009841FB">
        <w:rPr>
          <w:rStyle w:val="teidel"/>
        </w:rPr>
        <w:t>23</w:t>
      </w:r>
      <w:r>
        <w:t xml:space="preserve">. </w:t>
      </w:r>
      <w:r w:rsidRPr="009841FB">
        <w:rPr>
          <w:rStyle w:val="teiadd"/>
        </w:rPr>
        <w:t>80</w:t>
      </w:r>
      <w:r>
        <w:br/>
        <w:t>Veſzélmosze - - - - 36.</w:t>
      </w:r>
      <w:r>
        <w:br/>
        <w:t>Vreime ono - - - - - 78.</w:t>
      </w:r>
      <w:r>
        <w:br/>
        <w:t xml:space="preserve">Veszélo </w:t>
      </w:r>
      <w:r w:rsidRPr="009841FB">
        <w:rPr>
          <w:rStyle w:val="teipersName"/>
        </w:rPr>
        <w:t>Mária</w:t>
      </w:r>
      <w:r>
        <w:t xml:space="preserve"> - - - 102</w:t>
      </w:r>
    </w:p>
    <w:p w14:paraId="26456D10" w14:textId="77777777" w:rsidR="00380A5E" w:rsidRDefault="00380A5E" w:rsidP="00380A5E">
      <w:pPr>
        <w:spacing w:after="200"/>
      </w:pPr>
      <w:r>
        <w:br w:type="page"/>
      </w:r>
    </w:p>
    <w:p w14:paraId="5075B6A2" w14:textId="77777777" w:rsidR="00380A5E" w:rsidRDefault="00380A5E" w:rsidP="00380A5E">
      <w:r>
        <w:lastRenderedPageBreak/>
        <w:t>/164r/</w:t>
      </w:r>
    </w:p>
    <w:p w14:paraId="4EEC4B0E" w14:textId="77777777" w:rsidR="00380A5E" w:rsidRPr="00495FDD" w:rsidRDefault="00380A5E" w:rsidP="00380A5E">
      <w:pPr>
        <w:rPr>
          <w:rStyle w:val="teiadd"/>
        </w:rPr>
      </w:pPr>
      <w:r>
        <w:t xml:space="preserve">Vu </w:t>
      </w:r>
      <w:r w:rsidRPr="00EC6F47">
        <w:rPr>
          <w:rStyle w:val="teipersName"/>
        </w:rPr>
        <w:t>Kristusſi</w:t>
      </w:r>
      <w:r>
        <w:t xml:space="preserve"> - - - - </w:t>
      </w:r>
      <w:r w:rsidRPr="00495FDD">
        <w:rPr>
          <w:rStyle w:val="teidel"/>
        </w:rPr>
        <w:t>115</w:t>
      </w:r>
      <w:r>
        <w:t xml:space="preserve">. </w:t>
      </w:r>
      <w:r w:rsidRPr="00495FDD">
        <w:rPr>
          <w:rStyle w:val="teiadd"/>
        </w:rPr>
        <w:t>113</w:t>
      </w:r>
      <w:r>
        <w:br/>
        <w:t xml:space="preserve">Vnogoſzmo - - - - - </w:t>
      </w:r>
      <w:r w:rsidRPr="00495FDD">
        <w:rPr>
          <w:rStyle w:val="teidel"/>
        </w:rPr>
        <w:t>142</w:t>
      </w:r>
      <w:r>
        <w:t xml:space="preserve"> </w:t>
      </w:r>
      <w:r w:rsidRPr="00495FDD">
        <w:rPr>
          <w:rStyle w:val="teiadd"/>
        </w:rPr>
        <w:t>139</w:t>
      </w:r>
      <w:r>
        <w:br/>
        <w:t xml:space="preserve">Vu právoi - - - - - </w:t>
      </w:r>
      <w:r w:rsidRPr="00495FDD">
        <w:rPr>
          <w:rStyle w:val="teidel"/>
        </w:rPr>
        <w:t>149</w:t>
      </w:r>
      <w:r>
        <w:t xml:space="preserve"> </w:t>
      </w:r>
      <w:r w:rsidRPr="00495FDD">
        <w:rPr>
          <w:rStyle w:val="teiadd"/>
        </w:rPr>
        <w:t>146</w:t>
      </w:r>
      <w:r>
        <w:br/>
        <w:t xml:space="preserve">Vſzamogoucsi - - - - </w:t>
      </w:r>
      <w:r w:rsidRPr="00495FDD">
        <w:rPr>
          <w:rStyle w:val="teidel"/>
        </w:rPr>
        <w:t>208</w:t>
      </w:r>
      <w:r>
        <w:t xml:space="preserve">. </w:t>
      </w:r>
      <w:r w:rsidRPr="00495FDD">
        <w:rPr>
          <w:rStyle w:val="teiadd"/>
        </w:rPr>
        <w:t>205</w:t>
      </w:r>
      <w:r>
        <w:br/>
        <w:t xml:space="preserve">Vezdai ſze veſzélimo - - - - </w:t>
      </w:r>
      <w:r w:rsidRPr="00495FDD">
        <w:rPr>
          <w:rStyle w:val="teidel"/>
        </w:rPr>
        <w:t>292</w:t>
      </w:r>
      <w:r>
        <w:t xml:space="preserve"> </w:t>
      </w:r>
      <w:r w:rsidRPr="00495FDD">
        <w:rPr>
          <w:rStyle w:val="teiadd"/>
        </w:rPr>
        <w:t>288</w:t>
      </w:r>
    </w:p>
    <w:p w14:paraId="5A0828A2" w14:textId="77777777" w:rsidR="00380A5E" w:rsidRDefault="00380A5E" w:rsidP="00380A5E">
      <w:r>
        <w:t>Z.</w:t>
      </w:r>
    </w:p>
    <w:p w14:paraId="060BB2CF" w14:textId="77777777" w:rsidR="00380A5E" w:rsidRDefault="00380A5E" w:rsidP="00380A5E">
      <w:r>
        <w:t>Zakaiſze saloſztis - - - - 17.</w:t>
      </w:r>
    </w:p>
    <w:p w14:paraId="09D76E84" w14:textId="77777777" w:rsidR="00380A5E" w:rsidRDefault="00380A5E" w:rsidP="00380A5E">
      <w:r>
        <w:t xml:space="preserve">Zrok zvelicsánſztva - - - </w:t>
      </w:r>
      <w:r w:rsidRPr="00495FDD">
        <w:rPr>
          <w:rStyle w:val="teidel"/>
        </w:rPr>
        <w:t>258</w:t>
      </w:r>
      <w:r>
        <w:t xml:space="preserve">. </w:t>
      </w:r>
      <w:r w:rsidRPr="00495FDD">
        <w:rPr>
          <w:rStyle w:val="teiadd"/>
        </w:rPr>
        <w:t>254</w:t>
      </w:r>
      <w:r>
        <w:br/>
        <w:t xml:space="preserve">Znebéſz poſzlusſajte - - - - </w:t>
      </w:r>
      <w:r w:rsidRPr="00495FDD">
        <w:rPr>
          <w:rStyle w:val="teidel"/>
        </w:rPr>
        <w:t>269</w:t>
      </w:r>
      <w:r>
        <w:t xml:space="preserve">. </w:t>
      </w:r>
      <w:r w:rsidRPr="00495FDD">
        <w:rPr>
          <w:rStyle w:val="teiadd"/>
        </w:rPr>
        <w:t>265</w:t>
      </w:r>
    </w:p>
    <w:p w14:paraId="28B78416" w14:textId="77777777" w:rsidR="00380A5E" w:rsidRDefault="00380A5E" w:rsidP="00380A5E">
      <w:pPr>
        <w:spacing w:after="200"/>
      </w:pPr>
      <w:r>
        <w:br w:type="page"/>
      </w:r>
    </w:p>
    <w:p w14:paraId="23531A6F" w14:textId="77777777" w:rsidR="00380A5E" w:rsidRDefault="00380A5E" w:rsidP="00380A5E">
      <w:r>
        <w:lastRenderedPageBreak/>
        <w:t>/164v/</w:t>
      </w:r>
    </w:p>
    <w:p w14:paraId="4629D104" w14:textId="77777777" w:rsidR="00380A5E" w:rsidRDefault="00380A5E" w:rsidP="00380A5E">
      <w:r>
        <w:t>De Sacra Domini</w:t>
      </w:r>
      <w:r>
        <w:br/>
        <w:t>CÖENA</w:t>
      </w:r>
    </w:p>
    <w:p w14:paraId="4D44653D" w14:textId="77777777" w:rsidR="00380A5E" w:rsidRDefault="00380A5E" w:rsidP="00380A5E">
      <w:r>
        <w:t xml:space="preserve">Nota. </w:t>
      </w:r>
      <w:r w:rsidRPr="00C95AEF">
        <w:rPr>
          <w:rStyle w:val="teipersName"/>
        </w:rPr>
        <w:t>Jesust</w:t>
      </w:r>
      <w:r>
        <w:t xml:space="preserve"> el num boesátom. </w:t>
      </w:r>
      <w:r w:rsidRPr="00C95AEF">
        <w:rPr>
          <w:rStyle w:val="teiabbr"/>
        </w:rPr>
        <w:t>&amp;c</w:t>
      </w:r>
    </w:p>
    <w:p w14:paraId="53ECA662" w14:textId="77777777" w:rsidR="00380A5E" w:rsidRDefault="00380A5E" w:rsidP="00380A5E">
      <w:r>
        <w:t>I.</w:t>
      </w:r>
    </w:p>
    <w:p w14:paraId="38B7D38C" w14:textId="77777777" w:rsidR="00380A5E" w:rsidRDefault="00380A5E" w:rsidP="00380A5E">
      <w:r>
        <w:t xml:space="preserve">Leposa </w:t>
      </w:r>
      <w:r w:rsidRPr="00C95AEF">
        <w:rPr>
          <w:rStyle w:val="teipersName"/>
        </w:rPr>
        <w:t>János</w:t>
      </w:r>
    </w:p>
    <w:p w14:paraId="7F3B6272" w14:textId="77777777" w:rsidR="00380A5E" w:rsidRDefault="00380A5E" w:rsidP="00380A5E">
      <w:r>
        <w:t>Sreveszte</w:t>
      </w:r>
    </w:p>
    <w:p w14:paraId="243C9F49" w14:textId="77777777" w:rsidR="00380A5E" w:rsidRDefault="00380A5E" w:rsidP="00380A5E">
      <w:pPr>
        <w:spacing w:after="200"/>
      </w:pPr>
      <w:r>
        <w:br w:type="page"/>
      </w:r>
    </w:p>
    <w:p w14:paraId="44B76E57" w14:textId="77777777" w:rsidR="00380A5E" w:rsidRDefault="00380A5E" w:rsidP="00380A5E">
      <w:r>
        <w:lastRenderedPageBreak/>
        <w:t>/165r/</w:t>
      </w:r>
    </w:p>
    <w:p w14:paraId="4C10C9A2" w14:textId="77777777" w:rsidR="00380A5E" w:rsidRDefault="00380A5E" w:rsidP="00380A5E">
      <w:pPr>
        <w:pStyle w:val="Naslov2"/>
      </w:pPr>
      <w:r>
        <w:t>Od krsztsánszkoga Sivlenya, i nosſenya.</w:t>
      </w:r>
    </w:p>
    <w:p w14:paraId="3B143760" w14:textId="77777777" w:rsidR="00380A5E" w:rsidRDefault="00380A5E" w:rsidP="00380A5E">
      <w:pPr>
        <w:pStyle w:val="Naslov2"/>
      </w:pPr>
      <w:r>
        <w:t xml:space="preserve">Nota. Oh Bog, oh mili Bog, ſztüdenecz vsze </w:t>
      </w:r>
      <w:r w:rsidRPr="00A57D31">
        <w:rPr>
          <w:rStyle w:val="teigap"/>
        </w:rPr>
        <w:t>???</w:t>
      </w:r>
    </w:p>
    <w:p w14:paraId="119D2A74" w14:textId="77777777" w:rsidR="00380A5E" w:rsidRDefault="00380A5E" w:rsidP="00380A5E">
      <w:pPr>
        <w:pStyle w:val="teiab"/>
      </w:pPr>
      <w:r w:rsidRPr="00F27986">
        <w:rPr>
          <w:rStyle w:val="teilabelZnak"/>
        </w:rPr>
        <w:t>1.</w:t>
      </w:r>
      <w:r>
        <w:t xml:space="preserve"> Krſztsenik ſzem velis, zdgyányem krſztsánſztvo</w:t>
      </w:r>
      <w:r>
        <w:br/>
        <w:t>tais :/: Krtſztsanſzki ne sivés, vu vſzem prot Bo-</w:t>
      </w:r>
      <w:r>
        <w:br/>
        <w:t>gu hodis, gda ſzi ſze okrſztil, teda ſzi oblubil,</w:t>
      </w:r>
      <w:r>
        <w:br/>
        <w:t>kai bos ſzveiti Vragi, i teili proti ſztal.</w:t>
      </w:r>
    </w:p>
    <w:p w14:paraId="5572700B" w14:textId="77777777" w:rsidR="00380A5E" w:rsidRDefault="00380A5E" w:rsidP="00380A5E">
      <w:pPr>
        <w:pStyle w:val="teiab"/>
      </w:pPr>
      <w:r w:rsidRPr="00F27986">
        <w:rPr>
          <w:rStyle w:val="teilabelZnak"/>
        </w:rPr>
        <w:t>2.</w:t>
      </w:r>
      <w:r>
        <w:t xml:space="preserve"> Kerſztsenik ſzem velis, ár ſzem iasz okerscseni, zvo-</w:t>
      </w:r>
      <w:r>
        <w:br/>
        <w:t>dom vſzvétom kerſzti, poskroplen vtreh imeni, vu</w:t>
      </w:r>
      <w:r>
        <w:br/>
        <w:t>Oczi i Szini, i vu ſzvetom Duhi, vednom pravom Bo-</w:t>
      </w:r>
      <w:r>
        <w:br/>
        <w:t>gi, moiem ſzztvoriteli.</w:t>
      </w:r>
    </w:p>
    <w:p w14:paraId="22412FEA" w14:textId="77777777" w:rsidR="00380A5E" w:rsidRDefault="00380A5E" w:rsidP="00380A5E">
      <w:pPr>
        <w:pStyle w:val="teiab"/>
      </w:pPr>
      <w:r w:rsidRPr="00F27986">
        <w:rPr>
          <w:rStyle w:val="teilabelZnak"/>
        </w:rPr>
        <w:t>3.</w:t>
      </w:r>
      <w:r>
        <w:t xml:space="preserve"> Z </w:t>
      </w:r>
      <w:r w:rsidRPr="00F27986">
        <w:rPr>
          <w:rStyle w:val="teipersName"/>
        </w:rPr>
        <w:t>Kriſztuſevom</w:t>
      </w:r>
      <w:r>
        <w:t xml:space="preserve"> ſzvétom kerviom ſzem czelo opran;</w:t>
      </w:r>
      <w:r>
        <w:br/>
        <w:t>I po nyega ſzmrti nedusnoi odkupleni: od vrága</w:t>
      </w:r>
      <w:r>
        <w:br/>
        <w:t>i pekla, vekivecsne ſzmrti, od mok nezgovorni</w:t>
      </w:r>
      <w:r>
        <w:br/>
        <w:t>vön odſzlobodjeni.</w:t>
      </w:r>
    </w:p>
    <w:p w14:paraId="39D7D649" w14:textId="77777777" w:rsidR="00380A5E" w:rsidRDefault="00380A5E" w:rsidP="00380A5E">
      <w:pPr>
        <w:pStyle w:val="teiab"/>
      </w:pPr>
      <w:r w:rsidRPr="00F27986">
        <w:rPr>
          <w:rStyle w:val="teilabelZnak"/>
        </w:rPr>
        <w:t>4.</w:t>
      </w:r>
      <w:r>
        <w:t xml:space="preserve"> Kerſztsenik szem velis, po kerſztsánſzkom ne sivés;</w:t>
      </w:r>
      <w:r>
        <w:br/>
        <w:t>znás vu kerſztsávanyi, kakda ſzi sze zavezal,</w:t>
      </w:r>
      <w:r>
        <w:br/>
        <w:t>kai bos ſzveiti, vragi, i tejli proti ſztal, i ono</w:t>
      </w:r>
      <w:r>
        <w:br/>
        <w:t>oblubo, bodes obdersaval.</w:t>
      </w:r>
    </w:p>
    <w:p w14:paraId="284483CA" w14:textId="77777777" w:rsidR="00380A5E" w:rsidRDefault="00380A5E" w:rsidP="00380A5E">
      <w:pPr>
        <w:pStyle w:val="teiab"/>
      </w:pPr>
      <w:r w:rsidRPr="00F27986">
        <w:rPr>
          <w:rStyle w:val="teilabelZnak"/>
        </w:rPr>
        <w:t>5.</w:t>
      </w:r>
      <w:r>
        <w:t xml:space="preserve"> Se dobro pogledni, ino vſzrczi premiſzli, obdersa</w:t>
      </w:r>
      <w:r>
        <w:br/>
        <w:t>val ſzi li, czelo ono oblubo, gori hocses naiti</w:t>
      </w:r>
    </w:p>
    <w:p w14:paraId="6780AAFB" w14:textId="77777777" w:rsidR="00380A5E" w:rsidRDefault="00380A5E" w:rsidP="00380A5E">
      <w:pPr>
        <w:pStyle w:val="teicatch-word"/>
      </w:pPr>
      <w:r>
        <w:t>vu.</w:t>
      </w:r>
    </w:p>
    <w:p w14:paraId="4E2C4DC7" w14:textId="77777777" w:rsidR="00380A5E" w:rsidRDefault="00380A5E" w:rsidP="00380A5E">
      <w:pPr>
        <w:spacing w:after="200"/>
      </w:pPr>
      <w:r>
        <w:br w:type="page"/>
      </w:r>
    </w:p>
    <w:p w14:paraId="14B0A908" w14:textId="77777777" w:rsidR="00380A5E" w:rsidRDefault="00380A5E" w:rsidP="00380A5E">
      <w:r>
        <w:lastRenderedPageBreak/>
        <w:t>/165v/</w:t>
      </w:r>
    </w:p>
    <w:p w14:paraId="5851544C" w14:textId="77777777" w:rsidR="00380A5E" w:rsidRDefault="00380A5E" w:rsidP="00380A5E">
      <w:pPr>
        <w:pStyle w:val="teiab"/>
      </w:pPr>
      <w:r>
        <w:t>vu tvojoi pameti, kaj ſzi jo preſztopil, vnogokrat</w:t>
      </w:r>
      <w:r>
        <w:br/>
        <w:t>vtvem sitki</w:t>
      </w:r>
    </w:p>
    <w:p w14:paraId="431BD0E2" w14:textId="77777777" w:rsidR="00380A5E" w:rsidRDefault="00380A5E" w:rsidP="00380A5E">
      <w:pPr>
        <w:pStyle w:val="teiab"/>
      </w:pPr>
      <w:r w:rsidRPr="002969A3">
        <w:rPr>
          <w:rStyle w:val="teilabelZnak"/>
        </w:rPr>
        <w:t>6.</w:t>
      </w:r>
      <w:r>
        <w:t xml:space="preserve"> Krſztsenik szem velis, vidis kaj ne zdrsávas; naj meni</w:t>
      </w:r>
      <w:r>
        <w:br/>
        <w:t>sega tala, poleg tvega krſztsanſztva, Bog ti zapove</w:t>
      </w:r>
      <w:r>
        <w:br/>
        <w:t>da, csiniti vsza dobra, a ti pa setuies, na vsza</w:t>
      </w:r>
      <w:r>
        <w:br/>
        <w:t>huda dela.</w:t>
      </w:r>
    </w:p>
    <w:p w14:paraId="1D294FCF" w14:textId="77777777" w:rsidR="00380A5E" w:rsidRDefault="00380A5E" w:rsidP="00380A5E">
      <w:pPr>
        <w:pStyle w:val="teiab"/>
      </w:pPr>
      <w:r w:rsidRPr="002969A3">
        <w:rPr>
          <w:rStyle w:val="teilabelZnak"/>
        </w:rPr>
        <w:t>7.</w:t>
      </w:r>
      <w:r>
        <w:t xml:space="preserve"> Krſztsenik szem velis, iasz me grehe ſzpovedani, ino</w:t>
      </w:r>
      <w:r>
        <w:br/>
        <w:t>pri oltari, dosztakrat sze najti dám, proszim te po-</w:t>
      </w:r>
      <w:r>
        <w:br/>
        <w:t>vej mi, priatel moj dragi, jeli po ſzpouvedi, pobol-</w:t>
      </w:r>
      <w:r>
        <w:br/>
        <w:t>sal szi sze ti.</w:t>
      </w:r>
    </w:p>
    <w:p w14:paraId="54E78CA4" w14:textId="77777777" w:rsidR="00380A5E" w:rsidRDefault="00380A5E" w:rsidP="00380A5E">
      <w:pPr>
        <w:pStyle w:val="teiab"/>
      </w:pPr>
      <w:r w:rsidRPr="002969A3">
        <w:rPr>
          <w:rStyle w:val="teilabelZnak"/>
        </w:rPr>
        <w:t>8.</w:t>
      </w:r>
      <w:r>
        <w:t xml:space="preserve"> Po ſztaroj navadi, vidim tve vreime ide, i tak ka-</w:t>
      </w:r>
      <w:r>
        <w:br/>
        <w:t>ko prvle, csinejuye govorjejnye, hüsi szi kak prvo</w:t>
      </w:r>
      <w:r>
        <w:br/>
        <w:t>ako poglédnemo, vszako tvoje delo, jalnoszti je puno.</w:t>
      </w:r>
    </w:p>
    <w:p w14:paraId="520B649E" w14:textId="77777777" w:rsidR="00380A5E" w:rsidRDefault="00380A5E" w:rsidP="00380A5E">
      <w:pPr>
        <w:pStyle w:val="teiab"/>
      </w:pPr>
      <w:r w:rsidRPr="002969A3">
        <w:rPr>
          <w:rStyle w:val="teilabelZnak"/>
        </w:rPr>
        <w:t>9.</w:t>
      </w:r>
      <w:r>
        <w:t xml:space="preserve"> Krsztsenik szem velik, ako sze hocses zvati, dobro más</w:t>
      </w:r>
      <w:r>
        <w:br/>
        <w:t>csiniti, vsze hudo osztaviti, ki hotecs grej csini,</w:t>
      </w:r>
      <w:r>
        <w:br/>
        <w:t>Krisztussa ne lubi, on je krsztsenik nej, csi glij</w:t>
      </w:r>
      <w:r>
        <w:br/>
        <w:t>ime noszi.</w:t>
      </w:r>
    </w:p>
    <w:p w14:paraId="1A1FD09A" w14:textId="77777777" w:rsidR="00380A5E" w:rsidRDefault="00380A5E" w:rsidP="00380A5E">
      <w:pPr>
        <w:pStyle w:val="teiab"/>
      </w:pPr>
      <w:r w:rsidRPr="002969A3">
        <w:rPr>
          <w:rStyle w:val="teilabelZnak"/>
        </w:rPr>
        <w:t>10.</w:t>
      </w:r>
      <w:r>
        <w:t xml:space="preserve"> Krsztsenik szem velis, pogledni na pogana, na nye-</w:t>
      </w:r>
      <w:r>
        <w:br/>
        <w:t>gova dela, hüse sivés od nyega, on zvnogim pre-</w:t>
      </w:r>
      <w:r>
        <w:br/>
        <w:t>maga, krsztsenika csleka, ar on bolse sivé, kak</w:t>
      </w:r>
      <w:r>
        <w:br/>
        <w:t>jalni krsztsanye.</w:t>
      </w:r>
    </w:p>
    <w:p w14:paraId="51925732" w14:textId="77777777" w:rsidR="00380A5E" w:rsidRDefault="00380A5E" w:rsidP="00380A5E">
      <w:pPr>
        <w:pStyle w:val="teiab"/>
      </w:pPr>
      <w:r w:rsidRPr="002969A3">
        <w:rPr>
          <w:rStyle w:val="teilabelZnak"/>
        </w:rPr>
        <w:t>11.</w:t>
      </w:r>
      <w:r>
        <w:t xml:space="preserve"> Poleg ſzve navade, zversava ſzve pozványe, na koi</w:t>
      </w:r>
      <w:r>
        <w:br/>
        <w:t>zapovid ma, onakjo dopernasa, ſztarejse postuje</w:t>
      </w:r>
    </w:p>
    <w:p w14:paraId="7627FC4B" w14:textId="77777777" w:rsidR="00380A5E" w:rsidRDefault="00380A5E" w:rsidP="00380A5E">
      <w:pPr>
        <w:pStyle w:val="teicatch-word"/>
      </w:pPr>
      <w:r>
        <w:t xml:space="preserve">i </w:t>
      </w:r>
    </w:p>
    <w:p w14:paraId="7706AEFF" w14:textId="77777777" w:rsidR="00380A5E" w:rsidRDefault="00380A5E" w:rsidP="00380A5E">
      <w:pPr>
        <w:spacing w:after="200"/>
      </w:pPr>
      <w:r>
        <w:br w:type="page"/>
      </w:r>
    </w:p>
    <w:p w14:paraId="56746040" w14:textId="77777777" w:rsidR="00380A5E" w:rsidRDefault="00380A5E" w:rsidP="00380A5E">
      <w:r>
        <w:lastRenderedPageBreak/>
        <w:t>/166r/</w:t>
      </w:r>
    </w:p>
    <w:p w14:paraId="499D5B94" w14:textId="77777777" w:rsidR="00380A5E" w:rsidRDefault="00380A5E" w:rsidP="00380A5E">
      <w:pPr>
        <w:pStyle w:val="teiab"/>
      </w:pPr>
      <w:r>
        <w:t>i ſzvega blisnyega, ni tak ne prelinya, kak jalna</w:t>
      </w:r>
      <w:r>
        <w:br/>
        <w:t>krſztsánſztva.</w:t>
      </w:r>
    </w:p>
    <w:p w14:paraId="34CF1EEC" w14:textId="77777777" w:rsidR="00380A5E" w:rsidRDefault="00380A5E" w:rsidP="00380A5E">
      <w:pPr>
        <w:pStyle w:val="teiab"/>
      </w:pPr>
      <w:r w:rsidRPr="00C541F5">
        <w:rPr>
          <w:rStyle w:val="teilabelZnak"/>
        </w:rPr>
        <w:t>12.</w:t>
      </w:r>
      <w:r>
        <w:t xml:space="preserve"> On je prav krsztsenik, steri prav zna </w:t>
      </w:r>
      <w:r w:rsidRPr="00C541F5">
        <w:rPr>
          <w:rStyle w:val="teipersName"/>
        </w:rPr>
        <w:t>Jezusſa</w:t>
      </w:r>
      <w:r>
        <w:t>, nej</w:t>
      </w:r>
      <w:r>
        <w:br/>
        <w:t>ſzi samo nyega, neg ga zove Goszpodna, i zapovid</w:t>
      </w:r>
      <w:r>
        <w:br/>
        <w:t>nyega verno dopernassa, poleg nyega bole, ſzvoj sitek</w:t>
      </w:r>
      <w:r>
        <w:br/>
        <w:t>ki pela.</w:t>
      </w:r>
    </w:p>
    <w:p w14:paraId="08E21BA1" w14:textId="77777777" w:rsidR="00380A5E" w:rsidRDefault="00380A5E" w:rsidP="00380A5E">
      <w:pPr>
        <w:pStyle w:val="teiab"/>
      </w:pPr>
      <w:r w:rsidRPr="00C541F5">
        <w:rPr>
          <w:rStyle w:val="teilabelZnak"/>
        </w:rPr>
        <w:t>13.</w:t>
      </w:r>
      <w:r>
        <w:t xml:space="preserve"> Krſztsenik je on nej, ki sive ſzkousu vhudobi pre-</w:t>
      </w:r>
      <w:r>
        <w:br/>
        <w:t>klinya i blazni, csi glih to ime noszi, naſzlad-</w:t>
      </w:r>
      <w:r>
        <w:br/>
        <w:t>noszt ſzpunyáva, vu grehi sze vala, znoucsi dén</w:t>
      </w:r>
      <w:r>
        <w:br/>
        <w:t>napravla, dén na noucs obracsa.</w:t>
      </w:r>
    </w:p>
    <w:p w14:paraId="654AA56F" w14:textId="77777777" w:rsidR="00380A5E" w:rsidRDefault="00380A5E" w:rsidP="00380A5E">
      <w:pPr>
        <w:pStyle w:val="teiab"/>
      </w:pPr>
      <w:r w:rsidRPr="00C541F5">
        <w:rPr>
          <w:rStyle w:val="teilabelZnak"/>
        </w:rPr>
        <w:t>14.</w:t>
      </w:r>
      <w:r>
        <w:t xml:space="preserve"> Szveti </w:t>
      </w:r>
      <w:r w:rsidRPr="00C541F5">
        <w:rPr>
          <w:rStyle w:val="teipersName"/>
        </w:rPr>
        <w:t>Peter</w:t>
      </w:r>
      <w:r>
        <w:t xml:space="preserve"> veli; takvi cslek je kak ſzkrinya, stera se</w:t>
      </w:r>
      <w:r>
        <w:br/>
        <w:t>oprana, vu kalis nazaj ide, i kak pesz neſzramni, ste-</w:t>
      </w:r>
      <w:r>
        <w:br/>
        <w:t>ro je vö vrgao, ober novsi sze, pá ono gori pojej.</w:t>
      </w:r>
    </w:p>
    <w:p w14:paraId="7BB98B22" w14:textId="77777777" w:rsidR="00380A5E" w:rsidRDefault="00380A5E" w:rsidP="00380A5E">
      <w:pPr>
        <w:pStyle w:val="teiab"/>
      </w:pPr>
      <w:r w:rsidRPr="00C541F5">
        <w:rPr>
          <w:rStyle w:val="teilabelZnak"/>
        </w:rPr>
        <w:t>15.</w:t>
      </w:r>
      <w:r>
        <w:t xml:space="preserve"> Krsztsenik szem velis, iasz molim i popejvam, hodim</w:t>
      </w:r>
      <w:r>
        <w:br/>
        <w:t>vBosio hiso, ne csinim ti tou dobro, to je dobro delo,</w:t>
      </w:r>
      <w:r>
        <w:br/>
        <w:t>csi ſze prav opravla, tak da i Bog vſzigdár, csiſzto</w:t>
      </w:r>
      <w:r>
        <w:br/>
        <w:t>ſzercze gleda.</w:t>
      </w:r>
    </w:p>
    <w:p w14:paraId="181B8234" w14:textId="77777777" w:rsidR="00380A5E" w:rsidRDefault="00380A5E" w:rsidP="00380A5E">
      <w:pPr>
        <w:pStyle w:val="teiab"/>
      </w:pPr>
      <w:r w:rsidRPr="00C541F5">
        <w:rPr>
          <w:rStyle w:val="teilabelZnak"/>
        </w:rPr>
        <w:t>16.</w:t>
      </w:r>
      <w:r>
        <w:t xml:space="preserve"> Krſztenik szem velis, nemorem te hvaliti, ako nebom</w:t>
      </w:r>
      <w:r>
        <w:br/>
        <w:t xml:space="preserve">vidil, tebe ztvoiega zitka, ar velis kaj verno, </w:t>
      </w:r>
      <w:r w:rsidRPr="00C541F5">
        <w:rPr>
          <w:rStyle w:val="teipersName"/>
        </w:rPr>
        <w:t>Kriſz-</w:t>
      </w:r>
      <w:r w:rsidRPr="00C541F5">
        <w:rPr>
          <w:rStyle w:val="teipersName"/>
        </w:rPr>
        <w:br/>
        <w:t>tu</w:t>
      </w:r>
      <w:r>
        <w:rPr>
          <w:rStyle w:val="teipersName"/>
        </w:rPr>
        <w:t>s</w:t>
      </w:r>
      <w:r w:rsidRPr="00C541F5">
        <w:rPr>
          <w:rStyle w:val="teipersName"/>
        </w:rPr>
        <w:t>i</w:t>
      </w:r>
      <w:r>
        <w:t xml:space="preserve"> ſzlusis ti, csi nyemu prav ſzlusis, nyegov</w:t>
      </w:r>
      <w:r>
        <w:br/>
        <w:t>vucsenik szi.</w:t>
      </w:r>
    </w:p>
    <w:p w14:paraId="725EB943" w14:textId="77777777" w:rsidR="00380A5E" w:rsidRDefault="00380A5E" w:rsidP="00380A5E">
      <w:pPr>
        <w:pStyle w:val="teiab"/>
      </w:pPr>
      <w:r w:rsidRPr="00C541F5">
        <w:rPr>
          <w:rStyle w:val="teilabelZnak"/>
        </w:rPr>
        <w:t>17.</w:t>
      </w:r>
      <w:r>
        <w:t xml:space="preserve"> Pravi Krſztsenik bos, ako takve miſzli bos, kak-</w:t>
      </w:r>
      <w:r>
        <w:br/>
        <w:t xml:space="preserve">ve je </w:t>
      </w:r>
      <w:r w:rsidRPr="00C541F5">
        <w:rPr>
          <w:rStyle w:val="teipersName"/>
        </w:rPr>
        <w:t>Kriſztus</w:t>
      </w:r>
      <w:r>
        <w:t xml:space="preserve"> bil, on ſze je ponizil bil, csi ſzi</w:t>
      </w:r>
    </w:p>
    <w:p w14:paraId="36F63E45" w14:textId="77777777" w:rsidR="00380A5E" w:rsidRDefault="00380A5E" w:rsidP="00380A5E">
      <w:pPr>
        <w:pStyle w:val="teicatch-word"/>
      </w:pPr>
      <w:r>
        <w:t xml:space="preserve">ti </w:t>
      </w:r>
    </w:p>
    <w:p w14:paraId="1FBFAB85" w14:textId="77777777" w:rsidR="00380A5E" w:rsidRDefault="00380A5E" w:rsidP="00380A5E">
      <w:pPr>
        <w:spacing w:after="200"/>
      </w:pPr>
      <w:r>
        <w:br w:type="page"/>
      </w:r>
    </w:p>
    <w:p w14:paraId="1723C79D" w14:textId="77777777" w:rsidR="00380A5E" w:rsidRDefault="00380A5E" w:rsidP="00380A5E">
      <w:r>
        <w:lastRenderedPageBreak/>
        <w:t>/166v/</w:t>
      </w:r>
    </w:p>
    <w:p w14:paraId="52AD91A6" w14:textId="77777777" w:rsidR="00380A5E" w:rsidRDefault="00380A5E" w:rsidP="00380A5E">
      <w:pPr>
        <w:pStyle w:val="teiab"/>
      </w:pPr>
      <w:r>
        <w:t>ti ponizen, i ſzpravoga ſzercza, nyega lubid, tak bos</w:t>
      </w:r>
      <w:r>
        <w:br/>
        <w:t>naiden prav Krſztsenik.</w:t>
      </w:r>
    </w:p>
    <w:p w14:paraId="67B96F4F" w14:textId="77777777" w:rsidR="00380A5E" w:rsidRDefault="00380A5E" w:rsidP="00380A5E">
      <w:pPr>
        <w:pStyle w:val="teiab"/>
      </w:pPr>
      <w:r w:rsidRPr="00674B9F">
        <w:rPr>
          <w:rStyle w:val="teilabelZnak"/>
        </w:rPr>
        <w:t>18.</w:t>
      </w:r>
      <w:r>
        <w:t xml:space="preserve"> Doklam pa me oko, gleda tvojo hudobo, kaj gyiz-</w:t>
      </w:r>
      <w:r>
        <w:br/>
        <w:t>doſzt oholnoszt, tve ſzercze lada znosno, da</w:t>
      </w:r>
      <w:r>
        <w:br/>
        <w:t>meszto krotkoſzti, vu ſzerdi nyevki ſzi, tak ſzi</w:t>
      </w:r>
      <w:r>
        <w:br/>
        <w:t>zaiſztino, dalecs od krſztsanſztva.</w:t>
      </w:r>
    </w:p>
    <w:p w14:paraId="4FF01A04" w14:textId="77777777" w:rsidR="00380A5E" w:rsidRDefault="00380A5E" w:rsidP="00380A5E">
      <w:pPr>
        <w:pStyle w:val="teiab"/>
      </w:pPr>
      <w:r w:rsidRPr="00674B9F">
        <w:rPr>
          <w:rStyle w:val="teilabelZnak"/>
        </w:rPr>
        <w:t>19.</w:t>
      </w:r>
      <w:r>
        <w:t xml:space="preserve"> Ne noszi imena, tvega jalna krſztsánſztva, po-</w:t>
      </w:r>
      <w:r>
        <w:br/>
        <w:t>ſzvedocsi mi je ztvojega dobra dela, tecsasz</w:t>
      </w:r>
      <w:r>
        <w:br/>
        <w:t>ſze ne zovi, ti za krſztsenika, csi ne poſzvedo-</w:t>
      </w:r>
      <w:r>
        <w:br/>
        <w:t>csis, zdobrim delom nyega.</w:t>
      </w:r>
    </w:p>
    <w:p w14:paraId="4922F002" w14:textId="77777777" w:rsidR="00380A5E" w:rsidRDefault="00380A5E" w:rsidP="00380A5E">
      <w:pPr>
        <w:pStyle w:val="teiab"/>
      </w:pPr>
      <w:r w:rsidRPr="00674B9F">
        <w:rPr>
          <w:rStyle w:val="teilabelZnak"/>
        </w:rPr>
        <w:t>20.</w:t>
      </w:r>
      <w:r>
        <w:t xml:space="preserve"> Veruj ſztanovito, da bodo na pitanye, tousili po-</w:t>
      </w:r>
      <w:r>
        <w:br/>
        <w:t>ganye, tce krſztsánszko csinejnye, i sivlejnye</w:t>
      </w:r>
      <w:r>
        <w:br/>
        <w:t>tvoje, kak ſzi ſzprevajal nye, oni szo ſzvojim</w:t>
      </w:r>
      <w:r>
        <w:br/>
        <w:t>delom, premagali tebe.</w:t>
      </w:r>
    </w:p>
    <w:p w14:paraId="5C5E4D6C" w14:textId="77777777" w:rsidR="00380A5E" w:rsidRDefault="00380A5E" w:rsidP="00380A5E">
      <w:pPr>
        <w:pStyle w:val="teiab"/>
      </w:pPr>
      <w:r w:rsidRPr="00674B9F">
        <w:rPr>
          <w:rStyle w:val="teilabelZnak"/>
        </w:rPr>
        <w:t>21.</w:t>
      </w:r>
      <w:r>
        <w:t xml:space="preserve"> Oh Bog daj mi biti, i mei ſzi ſzamo zvati, pra-</w:t>
      </w:r>
      <w:r>
        <w:br/>
        <w:t>vim krſztsenikom, i nye poſzvedocsiti, ar ki nei-</w:t>
      </w:r>
      <w:r>
        <w:br/>
        <w:t>ma vkupe, imena csinejnya, on nemre dobiti,</w:t>
      </w:r>
      <w:r>
        <w:br/>
        <w:t>vekvecsna blasenſztva.</w:t>
      </w:r>
    </w:p>
    <w:p w14:paraId="28CD1A21" w14:textId="77777777" w:rsidR="00380A5E" w:rsidRDefault="00380A5E" w:rsidP="00380A5E">
      <w:pPr>
        <w:pStyle w:val="teiclosure0"/>
      </w:pPr>
      <w:r>
        <w:t>Amen.</w:t>
      </w:r>
    </w:p>
    <w:p w14:paraId="5F701B0F" w14:textId="77777777" w:rsidR="00380A5E" w:rsidRDefault="00380A5E" w:rsidP="00380A5E">
      <w:pPr>
        <w:pStyle w:val="Naslov2"/>
      </w:pPr>
      <w:r>
        <w:t>Na drouine Ditze Den Pefzen,</w:t>
      </w:r>
      <w:r>
        <w:br/>
        <w:t>na Nouto Poszlűsaite</w:t>
      </w:r>
    </w:p>
    <w:p w14:paraId="6ACAFBB1" w14:textId="77777777" w:rsidR="00380A5E" w:rsidRDefault="00380A5E" w:rsidP="00380A5E">
      <w:pPr>
        <w:pStyle w:val="teiab"/>
      </w:pPr>
      <w:r w:rsidRPr="00674B9F">
        <w:rPr>
          <w:rStyle w:val="teilabelZnak"/>
        </w:rPr>
        <w:t>1.</w:t>
      </w:r>
      <w:r>
        <w:t xml:space="preserve"> Vu onom vrejmeni, Angyel Goszpodinov,</w:t>
      </w:r>
      <w:r>
        <w:br/>
        <w:t xml:space="preserve">Izkazao szeje vusznek </w:t>
      </w:r>
      <w:r w:rsidRPr="00674B9F">
        <w:rPr>
          <w:rStyle w:val="teipersName"/>
        </w:rPr>
        <w:t>Jouseph</w:t>
      </w:r>
      <w:r>
        <w:t xml:space="preserve"> vu sznek</w:t>
      </w:r>
      <w:r>
        <w:br/>
        <w:t xml:space="preserve">govoretski gori sztavi </w:t>
      </w:r>
      <w:r w:rsidRPr="00674B9F">
        <w:rPr>
          <w:rStyle w:val="teipersName"/>
        </w:rPr>
        <w:t>Jouseff</w:t>
      </w:r>
      <w:r>
        <w:t xml:space="preserve"> i vzemi Déte-</w:t>
      </w:r>
      <w:r>
        <w:br/>
        <w:t xml:space="preserve">zeze, ieMater nyegovo, ibeisi v </w:t>
      </w:r>
      <w:r w:rsidRPr="00674B9F">
        <w:rPr>
          <w:rStyle w:val="teiplaceName"/>
        </w:rPr>
        <w:t>Egyptom</w:t>
      </w:r>
      <w:r>
        <w:t>.</w:t>
      </w:r>
    </w:p>
    <w:p w14:paraId="0826AF10" w14:textId="77777777" w:rsidR="00380A5E" w:rsidRDefault="00380A5E" w:rsidP="00380A5E">
      <w:pPr>
        <w:pStyle w:val="teiab"/>
      </w:pPr>
      <w:r w:rsidRPr="00674B9F">
        <w:rPr>
          <w:rStyle w:val="teilabelZnak"/>
        </w:rPr>
        <w:t>2.</w:t>
      </w:r>
      <w:r>
        <w:t xml:space="preserve"> Ar </w:t>
      </w:r>
      <w:r w:rsidRPr="00674B9F">
        <w:rPr>
          <w:rStyle w:val="teipersName"/>
        </w:rPr>
        <w:t>Herocles</w:t>
      </w:r>
      <w:r>
        <w:t xml:space="preserve"> hűdi, iszko bode Deite </w:t>
      </w:r>
    </w:p>
    <w:p w14:paraId="4F16B2BB" w14:textId="77777777" w:rsidR="00380A5E" w:rsidRDefault="00380A5E" w:rsidP="00380A5E">
      <w:pPr>
        <w:spacing w:after="200"/>
      </w:pPr>
      <w:r>
        <w:br w:type="page"/>
      </w:r>
    </w:p>
    <w:p w14:paraId="34D3996F" w14:textId="77777777" w:rsidR="00380A5E" w:rsidRDefault="00380A5E" w:rsidP="00380A5E">
      <w:r>
        <w:lastRenderedPageBreak/>
        <w:t>/167r/</w:t>
      </w:r>
    </w:p>
    <w:p w14:paraId="34B20793" w14:textId="77777777" w:rsidR="00380A5E" w:rsidRDefault="00380A5E" w:rsidP="00380A5E">
      <w:pPr>
        <w:pStyle w:val="teiab"/>
      </w:pPr>
      <w:r>
        <w:t xml:space="preserve">kak je rodjeno od Deive </w:t>
      </w:r>
      <w:r w:rsidRPr="00396D43">
        <w:rPr>
          <w:rStyle w:val="teipersName"/>
        </w:rPr>
        <w:t>Marie</w:t>
      </w:r>
      <w:r>
        <w:t>, daje</w:t>
      </w:r>
      <w:r>
        <w:br/>
        <w:t>sese vmoriti, i szveita szkonisati, naibi vleti</w:t>
      </w:r>
      <w:r>
        <w:br/>
        <w:t>bilou, kibi Goszpodűvao.</w:t>
      </w:r>
    </w:p>
    <w:p w14:paraId="2CD95A7C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3. </w:t>
      </w:r>
      <w:r>
        <w:t xml:space="preserve">Teila gorzesztane, </w:t>
      </w:r>
      <w:r w:rsidRPr="00396D43">
        <w:rPr>
          <w:rStyle w:val="teipersName"/>
        </w:rPr>
        <w:t>Jouseph</w:t>
      </w:r>
      <w:r>
        <w:t xml:space="preserve"> vzeme Deite i</w:t>
      </w:r>
      <w:r>
        <w:br/>
        <w:t xml:space="preserve">Mater nyegovo, Lubleno </w:t>
      </w:r>
      <w:r w:rsidRPr="00396D43">
        <w:rPr>
          <w:rStyle w:val="teipersName"/>
        </w:rPr>
        <w:t>Mario</w:t>
      </w:r>
      <w:r>
        <w:t>, i poide v</w:t>
      </w:r>
      <w:r w:rsidRPr="00396D43">
        <w:rPr>
          <w:rStyle w:val="teiplaceName"/>
        </w:rPr>
        <w:t>Egÿptom</w:t>
      </w:r>
      <w:r>
        <w:br/>
        <w:t xml:space="preserve">zmálieskim </w:t>
      </w:r>
      <w:r w:rsidRPr="00396D43">
        <w:rPr>
          <w:rStyle w:val="teipersName"/>
        </w:rPr>
        <w:t>Jezuſzom</w:t>
      </w:r>
      <w:r>
        <w:t xml:space="preserve">, do szmerti </w:t>
      </w:r>
      <w:r w:rsidRPr="00396D43">
        <w:rPr>
          <w:rStyle w:val="teipersName"/>
        </w:rPr>
        <w:t>Herodeſzká</w:t>
      </w:r>
      <w:r>
        <w:br/>
        <w:t>hüdobnoga Krála.</w:t>
      </w:r>
    </w:p>
    <w:p w14:paraId="297116D9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4. </w:t>
      </w:r>
      <w:r>
        <w:t xml:space="preserve">Naj bi sze ſzpunilo, ka je poveidano, po </w:t>
      </w:r>
      <w:r w:rsidRPr="00396D43">
        <w:rPr>
          <w:rStyle w:val="teipersName"/>
        </w:rPr>
        <w:t>Jerenia</w:t>
      </w:r>
      <w:r>
        <w:t>,</w:t>
      </w:r>
      <w:r>
        <w:br/>
        <w:t>ti, velikom Proroki, ki je etlak pravo sidov-</w:t>
      </w:r>
      <w:r>
        <w:br/>
        <w:t>szkomi Lüsztvi, gláſz je vszámi szliſzan, Jocs</w:t>
      </w:r>
      <w:r>
        <w:br/>
        <w:t>i Krics veliki.</w:t>
      </w:r>
    </w:p>
    <w:p w14:paraId="72864777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5. </w:t>
      </w:r>
      <w:r>
        <w:t xml:space="preserve">Ar </w:t>
      </w:r>
      <w:r w:rsidRPr="00396D43">
        <w:rPr>
          <w:rStyle w:val="teipersName"/>
        </w:rPr>
        <w:t>Herodes</w:t>
      </w:r>
      <w:r>
        <w:t xml:space="preserve"> hűdi, notri v </w:t>
      </w:r>
      <w:r w:rsidRPr="00396D43">
        <w:rPr>
          <w:rStyle w:val="teiplaceName"/>
        </w:rPr>
        <w:t>Bethlehemi</w:t>
      </w:r>
      <w:r>
        <w:t>, dao je</w:t>
      </w:r>
      <w:r>
        <w:br/>
        <w:t>szpomoriti, vsze drouvno decsiczo, stere</w:t>
      </w:r>
      <w:r>
        <w:br/>
        <w:t>szo Materre salosztno joukale geso sze</w:t>
      </w:r>
      <w:r>
        <w:br/>
        <w:t>vidile kervno preliánye.</w:t>
      </w:r>
    </w:p>
    <w:p w14:paraId="247088C2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6. </w:t>
      </w:r>
      <w:r w:rsidRPr="00396D43">
        <w:rPr>
          <w:rStyle w:val="teipersName"/>
        </w:rPr>
        <w:t>Rachel</w:t>
      </w:r>
      <w:r>
        <w:t xml:space="preserve"> je, joukala szvoje dráge szini,</w:t>
      </w:r>
      <w:r>
        <w:br/>
        <w:t>i nej szeje steila veſzeliti ona, arje je nej</w:t>
      </w:r>
      <w:r>
        <w:br/>
        <w:t>bilou vecs na ettoj zemli, nego ztoga</w:t>
      </w:r>
      <w:r>
        <w:br/>
        <w:t>szveita, jesztejo szkoncsani.</w:t>
      </w:r>
    </w:p>
    <w:p w14:paraId="0C3B3CF1" w14:textId="77777777" w:rsidR="00380A5E" w:rsidRDefault="00380A5E" w:rsidP="00380A5E">
      <w:pPr>
        <w:pStyle w:val="teiab"/>
      </w:pPr>
      <w:r w:rsidRPr="00396D43">
        <w:rPr>
          <w:rStyle w:val="teilabelZnak"/>
        </w:rPr>
        <w:t xml:space="preserve">7. </w:t>
      </w:r>
      <w:r>
        <w:t>Nedusne ovcsicze, dnesz kerv prelei-</w:t>
      </w:r>
      <w:r>
        <w:br/>
        <w:t xml:space="preserve">vajo, za </w:t>
      </w:r>
      <w:r w:rsidRPr="00396D43">
        <w:rPr>
          <w:rStyle w:val="teipersName"/>
        </w:rPr>
        <w:t>Jezuſsa</w:t>
      </w:r>
      <w:r>
        <w:t xml:space="preserve"> </w:t>
      </w:r>
      <w:r w:rsidRPr="00396D43">
        <w:rPr>
          <w:rStyle w:val="teiunclear"/>
        </w:rPr>
        <w:t>???</w:t>
      </w:r>
      <w:r>
        <w:t xml:space="preserve"> szmert gori</w:t>
      </w:r>
      <w:r>
        <w:br/>
        <w:t>primlejo, ki sze veſzglio vu neſzi ZAn-</w:t>
      </w:r>
      <w:r>
        <w:br/>
        <w:t>gyeln</w:t>
      </w:r>
      <w:r w:rsidRPr="00396D43">
        <w:rPr>
          <w:rStyle w:val="teiunclear"/>
        </w:rPr>
        <w:t>???,</w:t>
      </w:r>
      <w:r>
        <w:t xml:space="preserve"> prebivali bodo, vekiv</w:t>
      </w:r>
      <w:r w:rsidRPr="00396D43">
        <w:rPr>
          <w:rStyle w:val="teigap"/>
        </w:rPr>
        <w:t>???</w:t>
      </w:r>
      <w:r>
        <w:t>snom</w:t>
      </w:r>
      <w:r>
        <w:br/>
        <w:t>sitki.</w:t>
      </w:r>
    </w:p>
    <w:p w14:paraId="579DA172" w14:textId="77777777" w:rsidR="00380A5E" w:rsidRDefault="00380A5E" w:rsidP="00380A5E">
      <w:pPr>
        <w:pStyle w:val="teiab"/>
      </w:pPr>
      <w:r w:rsidRPr="00396D43">
        <w:rPr>
          <w:rStyle w:val="teilabelZnak"/>
        </w:rPr>
        <w:t>8</w:t>
      </w:r>
      <w:r>
        <w:t xml:space="preserve">. </w:t>
      </w:r>
      <w:r w:rsidRPr="00396D43">
        <w:rPr>
          <w:rStyle w:val="teipersName"/>
        </w:rPr>
        <w:t>Jousef</w:t>
      </w:r>
      <w:r>
        <w:t xml:space="preserve"> pa </w:t>
      </w:r>
      <w:r w:rsidRPr="00396D43">
        <w:t>z</w:t>
      </w:r>
      <w:r w:rsidRPr="00396D43">
        <w:rPr>
          <w:rStyle w:val="teipersName"/>
        </w:rPr>
        <w:t>Mariom</w:t>
      </w:r>
      <w:r>
        <w:t xml:space="preserve"> vu </w:t>
      </w:r>
      <w:r w:rsidRPr="00396D43">
        <w:rPr>
          <w:rStyle w:val="teiplaceName"/>
        </w:rPr>
        <w:t>Egyptom</w:t>
      </w:r>
      <w:r>
        <w:t xml:space="preserve"> poide</w:t>
      </w:r>
    </w:p>
    <w:p w14:paraId="55477F95" w14:textId="77777777" w:rsidR="00380A5E" w:rsidRDefault="00380A5E" w:rsidP="00380A5E">
      <w:pPr>
        <w:spacing w:after="200"/>
      </w:pPr>
      <w:r>
        <w:br w:type="page"/>
      </w:r>
    </w:p>
    <w:p w14:paraId="32F669EC" w14:textId="77777777" w:rsidR="00380A5E" w:rsidRDefault="00380A5E" w:rsidP="00380A5E">
      <w:r>
        <w:lastRenderedPageBreak/>
        <w:t>/167v/</w:t>
      </w:r>
    </w:p>
    <w:p w14:paraId="324A40B4" w14:textId="77777777" w:rsidR="00380A5E" w:rsidRDefault="00380A5E" w:rsidP="00380A5E">
      <w:pPr>
        <w:pStyle w:val="teiab"/>
      </w:pPr>
      <w:r>
        <w:t xml:space="preserve">máloga </w:t>
      </w:r>
      <w:r w:rsidRPr="00CA728C">
        <w:rPr>
          <w:rStyle w:val="teipersName"/>
        </w:rPr>
        <w:t>Jezuſsa</w:t>
      </w:r>
      <w:r>
        <w:t xml:space="preserve"> vu sitki obarje árſte</w:t>
      </w:r>
      <w:r>
        <w:br/>
        <w:t>rodes nyegadá iszkati na szmert-</w:t>
      </w:r>
      <w:r>
        <w:br/>
        <w:t>da sze Göynyega, kak kralyá vőcs-</w:t>
      </w:r>
      <w:r>
        <w:br/>
        <w:t xml:space="preserve">noga. </w:t>
      </w:r>
      <w:r w:rsidRPr="009772DA">
        <w:rPr>
          <w:rStyle w:val="teilabelZnak"/>
        </w:rPr>
        <w:t>9.</w:t>
      </w:r>
      <w:r>
        <w:t xml:space="preserve"> To szmerti </w:t>
      </w:r>
      <w:r w:rsidRPr="00CA728C">
        <w:rPr>
          <w:rStyle w:val="teipersName"/>
        </w:rPr>
        <w:t>Horodeſsa</w:t>
      </w:r>
      <w:r>
        <w:t xml:space="preserve"> ſzka</w:t>
      </w:r>
      <w:r>
        <w:br/>
        <w:t>zaoszeje vu szneh Angyel ki nyemi</w:t>
      </w:r>
      <w:r>
        <w:br/>
        <w:t xml:space="preserve">ettak právi, sztani gori </w:t>
      </w:r>
      <w:r w:rsidRPr="00CA728C">
        <w:rPr>
          <w:rStyle w:val="teipersName"/>
        </w:rPr>
        <w:t>Jouseff</w:t>
      </w:r>
      <w:r>
        <w:t>, ivzemi</w:t>
      </w:r>
      <w:r>
        <w:br/>
        <w:t xml:space="preserve">gori </w:t>
      </w:r>
      <w:r w:rsidRPr="00CA728C">
        <w:rPr>
          <w:rStyle w:val="teipersName"/>
        </w:rPr>
        <w:t>Jezuſza</w:t>
      </w:r>
      <w:r>
        <w:t xml:space="preserve"> z</w:t>
      </w:r>
      <w:r w:rsidRPr="00CA728C">
        <w:rPr>
          <w:rStyle w:val="teipersName"/>
        </w:rPr>
        <w:t>Mariom</w:t>
      </w:r>
      <w:r>
        <w:t xml:space="preserve"> navkűper, ino</w:t>
      </w:r>
      <w:r>
        <w:br/>
        <w:t xml:space="preserve">poidi vu </w:t>
      </w:r>
      <w:r w:rsidRPr="00CA728C">
        <w:rPr>
          <w:rStyle w:val="teiplaceName"/>
        </w:rPr>
        <w:t>Nazáreth</w:t>
      </w:r>
      <w:r>
        <w:t xml:space="preserve">. </w:t>
      </w:r>
      <w:r w:rsidRPr="009772DA">
        <w:rPr>
          <w:rStyle w:val="teilabelZnak"/>
        </w:rPr>
        <w:t>10.</w:t>
      </w:r>
      <w:r>
        <w:t xml:space="preserve"> Ar kiſzo iſzkali</w:t>
      </w:r>
      <w:r>
        <w:br/>
        <w:t xml:space="preserve">jo na szmert: </w:t>
      </w:r>
      <w:r w:rsidRPr="00CA728C">
        <w:rPr>
          <w:rStyle w:val="teipersName"/>
        </w:rPr>
        <w:t>Jezuſzeka</w:t>
      </w:r>
      <w:r>
        <w:t xml:space="preserve"> se szo v peszpou</w:t>
      </w:r>
      <w:r>
        <w:br/>
        <w:t>merli, vö zettoga szveita, neigove</w:t>
      </w:r>
      <w:r>
        <w:br/>
        <w:t xml:space="preserve">Hűdoga </w:t>
      </w:r>
      <w:r w:rsidRPr="00CA728C">
        <w:rPr>
          <w:rStyle w:val="teipersName"/>
        </w:rPr>
        <w:t>Herodes</w:t>
      </w:r>
      <w:r>
        <w:t xml:space="preserve"> Králya, ki je selo nye-</w:t>
      </w:r>
      <w:r>
        <w:br/>
        <w:t xml:space="preserve">ga moziti zjálnosztyom. </w:t>
      </w:r>
      <w:r w:rsidRPr="009772DA">
        <w:rPr>
          <w:rStyle w:val="teilabelZnak"/>
        </w:rPr>
        <w:t>11.</w:t>
      </w:r>
      <w:r>
        <w:t xml:space="preserve"> Teda </w:t>
      </w:r>
      <w:r w:rsidRPr="00CA728C">
        <w:rPr>
          <w:rStyle w:val="teipersName"/>
        </w:rPr>
        <w:t>Jo-</w:t>
      </w:r>
      <w:r w:rsidRPr="00CA728C">
        <w:rPr>
          <w:rStyle w:val="teipersName"/>
        </w:rPr>
        <w:br/>
        <w:t>seff</w:t>
      </w:r>
      <w:r>
        <w:t xml:space="preserve"> sztáne, i </w:t>
      </w:r>
      <w:r w:rsidRPr="00CA728C">
        <w:rPr>
          <w:rStyle w:val="teipersName"/>
        </w:rPr>
        <w:t>Jezuſsa</w:t>
      </w:r>
      <w:r>
        <w:t xml:space="preserve"> vzeme i v</w:t>
      </w:r>
      <w:r w:rsidRPr="00CA728C">
        <w:rPr>
          <w:rStyle w:val="teiplaceName"/>
        </w:rPr>
        <w:t>Nazáreth</w:t>
      </w:r>
      <w:r>
        <w:br/>
        <w:t>poide, z</w:t>
      </w:r>
      <w:r w:rsidRPr="00CA728C">
        <w:rPr>
          <w:rStyle w:val="teipersName"/>
        </w:rPr>
        <w:t>Máriom</w:t>
      </w:r>
      <w:r>
        <w:t xml:space="preserve"> navkűpe; </w:t>
      </w:r>
      <w:r w:rsidRPr="00CA728C">
        <w:rPr>
          <w:rStyle w:val="teipersName"/>
        </w:rPr>
        <w:t>Jezus</w:t>
      </w:r>
      <w:r>
        <w:t xml:space="preserve"> gori</w:t>
      </w:r>
      <w:r>
        <w:br/>
        <w:t>raszté vu veliko modrouſzti, i sz</w:t>
      </w:r>
      <w:r>
        <w:br/>
        <w:t xml:space="preserve">+ dovom predga vu </w:t>
      </w:r>
      <w:r w:rsidRPr="00CA728C">
        <w:rPr>
          <w:rStyle w:val="teiplaceName"/>
        </w:rPr>
        <w:t>Jerusalemi</w:t>
      </w:r>
      <w:r>
        <w:t>.</w:t>
      </w:r>
      <w:r>
        <w:br/>
      </w:r>
      <w:r w:rsidRPr="009772DA">
        <w:rPr>
          <w:rStyle w:val="teilabelZnak"/>
        </w:rPr>
        <w:t>12.</w:t>
      </w:r>
      <w:r>
        <w:t xml:space="preserve"> Tak szkrovnoſzt szvjogea ocso,</w:t>
      </w:r>
      <w:r>
        <w:br/>
        <w:t>on razgláſzi sidovszkomi Lűſztvi</w:t>
      </w:r>
      <w:r>
        <w:br/>
        <w:t xml:space="preserve">vu </w:t>
      </w:r>
      <w:r w:rsidRPr="00CA728C">
        <w:rPr>
          <w:rStyle w:val="teiplaceName"/>
        </w:rPr>
        <w:t>Jerusalemi</w:t>
      </w:r>
      <w:r>
        <w:t>, zate im po siroukom</w:t>
      </w:r>
      <w:r>
        <w:br/>
        <w:t>szveiti vszemi Lűſztvi kerszt pokou</w:t>
      </w:r>
      <w:r>
        <w:br/>
        <w:t>re predga v zakonu greisniki ki je</w:t>
      </w:r>
      <w:r>
        <w:br/>
        <w:t>za</w:t>
      </w:r>
      <w:r w:rsidRPr="00CA728C">
        <w:rPr>
          <w:rStyle w:val="teiunclear"/>
        </w:rPr>
        <w:t>???</w:t>
      </w:r>
      <w:r>
        <w:t xml:space="preserve"> dau </w:t>
      </w:r>
      <w:r w:rsidRPr="00CA728C">
        <w:rPr>
          <w:rStyle w:val="teiunclear"/>
        </w:rPr>
        <w:t>???</w:t>
      </w:r>
      <w:r>
        <w:t xml:space="preserve"> o kvalomi v</w:t>
      </w:r>
      <w:r w:rsidRPr="00CA728C">
        <w:rPr>
          <w:rStyle w:val="teiunclear"/>
        </w:rPr>
        <w:t>???</w:t>
      </w:r>
      <w:r>
        <w:t xml:space="preserve"> i Bougi, ki je</w:t>
      </w:r>
      <w:r>
        <w:br/>
        <w:t xml:space="preserve">13. poszlau </w:t>
      </w:r>
      <w:r w:rsidRPr="00CA728C">
        <w:rPr>
          <w:rStyle w:val="teiunclear"/>
        </w:rPr>
        <w:t>???</w:t>
      </w:r>
      <w:r>
        <w:t xml:space="preserve">ebe z szvojega </w:t>
      </w:r>
      <w:r w:rsidRPr="00CA728C">
        <w:rPr>
          <w:rStyle w:val="teiunclear"/>
        </w:rPr>
        <w:t>???</w:t>
      </w:r>
      <w:r>
        <w:t xml:space="preserve"> etti </w:t>
      </w:r>
      <w:r w:rsidRPr="00CA728C">
        <w:rPr>
          <w:rStyle w:val="teiunclear"/>
        </w:rPr>
        <w:t>???</w:t>
      </w:r>
      <w:r>
        <w:t>an</w:t>
      </w:r>
      <w:r>
        <w:br/>
        <w:t xml:space="preserve">greisni </w:t>
      </w:r>
      <w:r w:rsidRPr="00CA728C">
        <w:rPr>
          <w:rStyle w:val="teiunclear"/>
        </w:rPr>
        <w:t>??? ??? ??? ???</w:t>
      </w:r>
    </w:p>
    <w:p w14:paraId="65A0F52E" w14:textId="77777777" w:rsidR="00380A5E" w:rsidRDefault="00380A5E" w:rsidP="00380A5E">
      <w:pPr>
        <w:pStyle w:val="teiab"/>
      </w:pPr>
      <w:r>
        <w:br w:type="page"/>
      </w:r>
    </w:p>
    <w:p w14:paraId="6AEAE3F6" w14:textId="77777777" w:rsidR="00380A5E" w:rsidRDefault="00380A5E" w:rsidP="00380A5E">
      <w:r>
        <w:lastRenderedPageBreak/>
        <w:t>/168r/</w:t>
      </w:r>
    </w:p>
    <w:p w14:paraId="5038570B" w14:textId="77777777" w:rsidR="00380A5E" w:rsidRDefault="00380A5E" w:rsidP="00380A5E">
      <w:pPr>
        <w:pStyle w:val="teiab"/>
      </w:pPr>
      <w:r w:rsidRPr="009772DA">
        <w:rPr>
          <w:rStyle w:val="teilabelZnak"/>
        </w:rPr>
        <w:t xml:space="preserve">5. </w:t>
      </w:r>
      <w:r w:rsidRPr="009772DA">
        <w:t>Odnod gda tak gori vſztánem, bom ſze veſze-</w:t>
      </w:r>
      <w:r w:rsidRPr="009772DA">
        <w:rPr>
          <w:rStyle w:val="teilabelZnak"/>
        </w:rPr>
        <w:br/>
      </w:r>
      <w:r>
        <w:t xml:space="preserve">lil z </w:t>
      </w:r>
      <w:r w:rsidRPr="009772DA">
        <w:rPr>
          <w:rStyle w:val="teipersName"/>
        </w:rPr>
        <w:t>Chriſztusem</w:t>
      </w:r>
      <w:r>
        <w:t>, záto Duſſi tak recsevsi.</w:t>
      </w:r>
    </w:p>
    <w:p w14:paraId="1C701272" w14:textId="77777777" w:rsidR="00380A5E" w:rsidRDefault="00380A5E" w:rsidP="00380A5E">
      <w:pPr>
        <w:pStyle w:val="teiab"/>
      </w:pPr>
      <w:r w:rsidRPr="009772DA">
        <w:rPr>
          <w:rStyle w:val="teilabelZnak"/>
        </w:rPr>
        <w:t>6.</w:t>
      </w:r>
      <w:r>
        <w:t xml:space="preserve"> Setri vute blaisen váras, tam ſze zapiſza,</w:t>
      </w:r>
      <w:r>
        <w:br/>
        <w:t>na nades, vu nebeſzki orſzág poides.</w:t>
      </w:r>
    </w:p>
    <w:p w14:paraId="128063E7" w14:textId="77777777" w:rsidR="00380A5E" w:rsidRDefault="00380A5E" w:rsidP="00380A5E">
      <w:pPr>
        <w:pStyle w:val="teiab"/>
      </w:pPr>
      <w:r w:rsidRPr="009772DA">
        <w:rPr>
          <w:rStyle w:val="teilabelZnak"/>
        </w:rPr>
        <w:t>7.</w:t>
      </w:r>
      <w:r>
        <w:t xml:space="preserve"> Drági nas leipi prebitek, tam bo z-Bogom nas</w:t>
      </w:r>
      <w:r>
        <w:br/>
        <w:t xml:space="preserve">oſztánek, </w:t>
      </w:r>
      <w:r w:rsidRPr="009772DA">
        <w:rPr>
          <w:rStyle w:val="teipersName"/>
        </w:rPr>
        <w:t>Chritus</w:t>
      </w:r>
      <w:r>
        <w:t xml:space="preserve"> nam bo vecsni zitek.</w:t>
      </w:r>
    </w:p>
    <w:p w14:paraId="62854924" w14:textId="77777777" w:rsidR="00380A5E" w:rsidRDefault="00380A5E" w:rsidP="00380A5E">
      <w:pPr>
        <w:pStyle w:val="teiab"/>
      </w:pPr>
      <w:r w:rsidRPr="009772DA">
        <w:rPr>
          <w:rStyle w:val="teilabelZnak"/>
        </w:rPr>
        <w:t>8.</w:t>
      </w:r>
      <w:r>
        <w:t xml:space="preserve"> Toga Váraſa blaisenſztvo, ſzvetloscho ino</w:t>
      </w:r>
      <w:r>
        <w:br/>
        <w:t>bogáſztvo, z vnogim piſzmini ſzvedocsimo.</w:t>
      </w:r>
    </w:p>
    <w:p w14:paraId="2E53DB12" w14:textId="77777777" w:rsidR="00380A5E" w:rsidRDefault="00380A5E" w:rsidP="00380A5E">
      <w:pPr>
        <w:pStyle w:val="teiab"/>
      </w:pPr>
      <w:r w:rsidRPr="009772DA">
        <w:rPr>
          <w:rStyle w:val="teilabelZnak"/>
        </w:rPr>
        <w:t>9.</w:t>
      </w:r>
      <w:r>
        <w:t xml:space="preserve"> Vu nyenuc prai nei potrebno, ſzuncza –mei-</w:t>
      </w:r>
      <w:r>
        <w:br/>
        <w:t>ſzecza nei treba, Agnecz Bozi bou nam ſzvejtsa.</w:t>
      </w:r>
    </w:p>
    <w:p w14:paraId="62081814" w14:textId="77777777" w:rsidR="00380A5E" w:rsidRDefault="00380A5E" w:rsidP="00380A5E">
      <w:pPr>
        <w:pStyle w:val="teiab"/>
      </w:pPr>
      <w:r w:rsidRPr="009772DA">
        <w:rPr>
          <w:rStyle w:val="teilabelZnak"/>
        </w:rPr>
        <w:t>10.</w:t>
      </w:r>
      <w:r>
        <w:t xml:space="preserve"> Nebo nasloba sohkoſzti, nebo betega hrommnoſzti,</w:t>
      </w:r>
      <w:r>
        <w:br/>
        <w:t>nebo tam nigdár ſztariſzti.</w:t>
      </w:r>
    </w:p>
    <w:p w14:paraId="6B90AF99" w14:textId="77777777" w:rsidR="00380A5E" w:rsidRDefault="00380A5E" w:rsidP="00380A5E">
      <w:pPr>
        <w:pStyle w:val="teiab"/>
      </w:pPr>
      <w:r w:rsidRPr="009772DA">
        <w:rPr>
          <w:rStyle w:val="teilabelZnak"/>
        </w:rPr>
        <w:t>11.</w:t>
      </w:r>
      <w:r>
        <w:t xml:space="preserve"> Da vſzi gori poſztánemo, vu jakoi ſztálnoſz-</w:t>
      </w:r>
      <w:r>
        <w:br/>
        <w:t xml:space="preserve">ti bomo, z </w:t>
      </w:r>
      <w:r w:rsidRPr="009772DA">
        <w:rPr>
          <w:rStyle w:val="teipersName"/>
        </w:rPr>
        <w:t>Christuſſem</w:t>
      </w:r>
      <w:r>
        <w:t xml:space="preserve"> ziveli bomo.</w:t>
      </w:r>
    </w:p>
    <w:p w14:paraId="28AD75D9" w14:textId="77777777" w:rsidR="00380A5E" w:rsidRDefault="00380A5E" w:rsidP="00380A5E">
      <w:pPr>
        <w:pStyle w:val="teiab"/>
      </w:pPr>
      <w:r w:rsidRPr="009772DA">
        <w:rPr>
          <w:rStyle w:val="teilabelZnak"/>
        </w:rPr>
        <w:t>12.</w:t>
      </w:r>
      <w:r>
        <w:t xml:space="preserve"> Nebodo ta sli gyizdávczi, nebodo vemitan</w:t>
      </w:r>
      <w:r>
        <w:br/>
        <w:t>ſacsni, jednák ſze bomo lubiti.</w:t>
      </w:r>
    </w:p>
    <w:p w14:paraId="218EC3A6" w14:textId="77777777" w:rsidR="00380A5E" w:rsidRDefault="00380A5E" w:rsidP="00380A5E">
      <w:pPr>
        <w:pStyle w:val="teiab"/>
      </w:pPr>
      <w:r w:rsidRPr="009772DA">
        <w:rPr>
          <w:rStyle w:val="teilabelZnak"/>
        </w:rPr>
        <w:t>13.</w:t>
      </w:r>
      <w:r>
        <w:t xml:space="preserve"> Vſzi vemi vjednom seregi, bomo vu jednákoi</w:t>
      </w:r>
      <w:r>
        <w:br/>
        <w:t xml:space="preserve">Dihi, ſzvedocsi nám ſzvéti </w:t>
      </w:r>
      <w:r w:rsidRPr="009772DA">
        <w:rPr>
          <w:rStyle w:val="teipersName"/>
        </w:rPr>
        <w:t>Pavel</w:t>
      </w:r>
      <w:r>
        <w:t>.</w:t>
      </w:r>
    </w:p>
    <w:p w14:paraId="7CF48B85" w14:textId="77777777" w:rsidR="00380A5E" w:rsidRDefault="00380A5E" w:rsidP="00380A5E">
      <w:pPr>
        <w:pStyle w:val="teiab"/>
      </w:pPr>
      <w:r w:rsidRPr="009772DA">
        <w:rPr>
          <w:rStyle w:val="teilabelZnak"/>
        </w:rPr>
        <w:t>14.</w:t>
      </w:r>
      <w:r>
        <w:t xml:space="preserve"> Raſztabo znami lűbezen, znami bo Bosia lubé-</w:t>
      </w:r>
      <w:r>
        <w:br/>
        <w:t>zen, ne záti toga ni jeden.</w:t>
      </w:r>
    </w:p>
    <w:p w14:paraId="4C9973D0" w14:textId="77777777" w:rsidR="00380A5E" w:rsidRDefault="00380A5E" w:rsidP="00380A5E">
      <w:pPr>
        <w:pStyle w:val="teiab"/>
      </w:pPr>
      <w:r w:rsidRPr="009772DA">
        <w:rPr>
          <w:rStyle w:val="teilabelZnak"/>
        </w:rPr>
        <w:t>15.</w:t>
      </w:r>
      <w:r>
        <w:t xml:space="preserve"> Arehangyele Patriasche, Apostole i po-</w:t>
      </w:r>
      <w:r>
        <w:br/>
        <w:t>psete, poznamo Ocze Matere.</w:t>
      </w:r>
    </w:p>
    <w:p w14:paraId="35FCCE33" w14:textId="77777777" w:rsidR="00380A5E" w:rsidRDefault="00380A5E" w:rsidP="00380A5E">
      <w:pPr>
        <w:pStyle w:val="teicatch-word"/>
      </w:pPr>
      <w:r>
        <w:t xml:space="preserve">16. </w:t>
      </w:r>
    </w:p>
    <w:p w14:paraId="3E7F59FD" w14:textId="77777777" w:rsidR="00380A5E" w:rsidRDefault="00380A5E" w:rsidP="00380A5E">
      <w:pPr>
        <w:spacing w:after="200"/>
      </w:pPr>
      <w:r>
        <w:br w:type="page"/>
      </w:r>
    </w:p>
    <w:p w14:paraId="36AC021F" w14:textId="77777777" w:rsidR="00380A5E" w:rsidRDefault="00380A5E" w:rsidP="00380A5E">
      <w:r>
        <w:lastRenderedPageBreak/>
        <w:t>/168v/</w:t>
      </w:r>
    </w:p>
    <w:p w14:paraId="7FDA367A" w14:textId="77777777" w:rsidR="00380A5E" w:rsidRDefault="00380A5E" w:rsidP="00380A5E">
      <w:pPr>
        <w:pStyle w:val="teiab"/>
      </w:pPr>
      <w:r w:rsidRPr="0031189C">
        <w:rPr>
          <w:rStyle w:val="teilabelZnak"/>
        </w:rPr>
        <w:t>16.</w:t>
      </w:r>
      <w:r>
        <w:t xml:space="preserve"> Ali vſze vékse tou bode, kai i Bough znam ſztá</w:t>
      </w:r>
      <w:r>
        <w:br/>
        <w:t>boude, bomu vſzigdár diha boidi.</w:t>
      </w:r>
    </w:p>
    <w:p w14:paraId="7168D0A4" w14:textId="77777777" w:rsidR="00380A5E" w:rsidRDefault="00380A5E" w:rsidP="00380A5E">
      <w:pPr>
        <w:pStyle w:val="teiclosure0"/>
      </w:pPr>
      <w:r>
        <w:t>Amen.</w:t>
      </w:r>
    </w:p>
    <w:p w14:paraId="5D191A30" w14:textId="77777777" w:rsidR="00380A5E" w:rsidRDefault="00380A5E" w:rsidP="00380A5E">
      <w:pPr>
        <w:pStyle w:val="Naslov2"/>
      </w:pPr>
      <w:r>
        <w:t>Aria.</w:t>
      </w:r>
    </w:p>
    <w:p w14:paraId="270E91F5" w14:textId="77777777" w:rsidR="00380A5E" w:rsidRDefault="00380A5E" w:rsidP="00380A5E">
      <w:pPr>
        <w:pStyle w:val="teiab"/>
      </w:pPr>
      <w:r w:rsidRPr="0031189C">
        <w:rPr>
          <w:rStyle w:val="teilabelZnak"/>
        </w:rPr>
        <w:t>1.</w:t>
      </w:r>
      <w:r>
        <w:t xml:space="preserve"> Szpamentui ſze cslovik ſzte záloszne ſzmrti,</w:t>
      </w:r>
      <w:r>
        <w:br/>
        <w:t>ſzpamentui ſze z krátke vőre zte bitkek ſzmr-</w:t>
      </w:r>
      <w:r>
        <w:br/>
        <w:t>ti. Szpamentui ſze gresni cslovilo, artre ſzkoro</w:t>
      </w:r>
      <w:r>
        <w:br/>
        <w:t>vmreiti.</w:t>
      </w:r>
    </w:p>
    <w:p w14:paraId="75023AC5" w14:textId="77777777" w:rsidR="00380A5E" w:rsidRDefault="00380A5E" w:rsidP="00380A5E">
      <w:pPr>
        <w:pStyle w:val="teiab"/>
      </w:pPr>
      <w:r w:rsidRPr="0031189C">
        <w:rPr>
          <w:rStyle w:val="teilabelZnak"/>
        </w:rPr>
        <w:t>2.</w:t>
      </w:r>
      <w:r>
        <w:t xml:space="preserve"> Cslovik ſze preminé, kakoti polſzki czveitek</w:t>
      </w:r>
      <w:r>
        <w:br/>
        <w:t>kroto rano preczveté leipo, a veoses povehne;</w:t>
      </w:r>
      <w:r>
        <w:br/>
        <w:t>szpamentui ſze gresni cslovilo, artie ſzkoro vmreiti</w:t>
      </w:r>
    </w:p>
    <w:p w14:paraId="71957E71" w14:textId="77777777" w:rsidR="00380A5E" w:rsidRDefault="00380A5E" w:rsidP="00380A5E">
      <w:pPr>
        <w:pStyle w:val="teiab"/>
      </w:pPr>
      <w:r w:rsidRPr="0031189C">
        <w:rPr>
          <w:rStyle w:val="teilabelZnak"/>
        </w:rPr>
        <w:t>3.</w:t>
      </w:r>
      <w:r>
        <w:t xml:space="preserve"> Golekenſzi misel ztve Matere vutrobe, zemleſzi</w:t>
      </w:r>
      <w:r>
        <w:br/>
        <w:t>misel zoſzpetrie vzemlo nazái poiti; szpámen-</w:t>
      </w:r>
      <w:r>
        <w:br/>
        <w:t>tui ſze gresni cslovik, ártie ſzkero vmreiti.</w:t>
      </w:r>
    </w:p>
    <w:p w14:paraId="0F209E07" w14:textId="77777777" w:rsidR="00380A5E" w:rsidRDefault="00380A5E" w:rsidP="00380A5E">
      <w:pPr>
        <w:pStyle w:val="teiab"/>
      </w:pPr>
      <w:r w:rsidRPr="0031189C">
        <w:rPr>
          <w:rStyle w:val="teilabelZnak"/>
        </w:rPr>
        <w:t>4.</w:t>
      </w:r>
      <w:r>
        <w:t xml:space="preserve"> Nische toga nezna gdemu je ſzmrt podieti, ni-</w:t>
      </w:r>
      <w:r>
        <w:br/>
        <w:t>ti vöre ni vrejmena, nische nemre znati; szpa-</w:t>
      </w:r>
      <w:r>
        <w:br/>
        <w:t>mentui ſze vrejmena, nische nemre znati; szpa-</w:t>
      </w:r>
      <w:r>
        <w:br/>
        <w:t>mentui ſze gresni cslobik, artie ſzker vmreiti.</w:t>
      </w:r>
    </w:p>
    <w:p w14:paraId="715B3873" w14:textId="77777777" w:rsidR="00380A5E" w:rsidRDefault="00380A5E" w:rsidP="00380A5E">
      <w:pPr>
        <w:pStyle w:val="teiab"/>
      </w:pPr>
      <w:r w:rsidRPr="0031189C">
        <w:rPr>
          <w:rStyle w:val="teilabelZnak"/>
        </w:rPr>
        <w:t>5.</w:t>
      </w:r>
      <w:r>
        <w:t xml:space="preserve"> Záto zdai zkoznute kakoie </w:t>
      </w:r>
      <w:r w:rsidRPr="0031189C">
        <w:rPr>
          <w:rStyle w:val="teipersName"/>
        </w:rPr>
        <w:t>christus</w:t>
      </w:r>
      <w:r>
        <w:t xml:space="preserve"> rekel, ár</w:t>
      </w:r>
      <w:r>
        <w:br/>
        <w:t>neznanio za jutra ali vecsér bode; sz. g. cs. a. t. ſz.</w:t>
      </w:r>
    </w:p>
    <w:p w14:paraId="53917FAC" w14:textId="77777777" w:rsidR="00380A5E" w:rsidRDefault="00380A5E" w:rsidP="00380A5E">
      <w:pPr>
        <w:pStyle w:val="teiab"/>
      </w:pPr>
      <w:r w:rsidRPr="0031189C">
        <w:rPr>
          <w:rStyle w:val="teilabelZnak"/>
        </w:rPr>
        <w:t>6.</w:t>
      </w:r>
      <w:r>
        <w:t xml:space="preserve"> Árie </w:t>
      </w:r>
      <w:r w:rsidRPr="0031189C">
        <w:rPr>
          <w:rStyle w:val="teipersName"/>
        </w:rPr>
        <w:t>Christus</w:t>
      </w:r>
      <w:r>
        <w:t xml:space="preserve"> zitek ino gori vſztánenye, kteri</w:t>
      </w:r>
      <w:r>
        <w:br/>
        <w:t>nyega szpráve vöre csaka nigdár nepogine.</w:t>
      </w:r>
    </w:p>
    <w:p w14:paraId="0FDBD8E8" w14:textId="77777777" w:rsidR="00380A5E" w:rsidRDefault="00380A5E" w:rsidP="00380A5E">
      <w:pPr>
        <w:pStyle w:val="teiab"/>
      </w:pPr>
      <w:r w:rsidRPr="0031189C">
        <w:rPr>
          <w:rStyle w:val="teilabelZnak"/>
        </w:rPr>
        <w:t>7.</w:t>
      </w:r>
      <w:r>
        <w:t xml:space="preserve"> Potrebno nam ſzeie ztoga ſzpamentuvati, ve-</w:t>
      </w:r>
      <w:r>
        <w:br/>
        <w:t>ſzélo csakati a ſzvoie ſzmrti ti Bosiega szina.</w:t>
      </w:r>
      <w:r>
        <w:br/>
        <w:t>ſzpamentui ſze gresni cslovik artie ſzkoro</w:t>
      </w:r>
      <w:r>
        <w:br/>
        <w:t>vmreiti.</w:t>
      </w:r>
    </w:p>
    <w:p w14:paraId="001CF395" w14:textId="77777777" w:rsidR="00380A5E" w:rsidRDefault="00380A5E" w:rsidP="00380A5E">
      <w:pPr>
        <w:pStyle w:val="teiclosure0"/>
      </w:pPr>
      <w:r>
        <w:t>Amen.</w:t>
      </w:r>
    </w:p>
    <w:p w14:paraId="71B9508D" w14:textId="77777777" w:rsidR="00380A5E" w:rsidRDefault="00380A5E" w:rsidP="00380A5E">
      <w:pPr>
        <w:pStyle w:val="teicatch-word"/>
      </w:pPr>
      <w:r>
        <w:t xml:space="preserve">Nota </w:t>
      </w:r>
    </w:p>
    <w:p w14:paraId="6D541E9E" w14:textId="77777777" w:rsidR="00380A5E" w:rsidRDefault="00380A5E" w:rsidP="00380A5E">
      <w:pPr>
        <w:spacing w:after="200"/>
      </w:pPr>
      <w:r>
        <w:br w:type="page"/>
      </w:r>
    </w:p>
    <w:p w14:paraId="4F27831E" w14:textId="77777777" w:rsidR="00380A5E" w:rsidRDefault="00380A5E" w:rsidP="00380A5E">
      <w:r>
        <w:lastRenderedPageBreak/>
        <w:t>/169r/</w:t>
      </w:r>
    </w:p>
    <w:p w14:paraId="39DDE925" w14:textId="77777777" w:rsidR="00380A5E" w:rsidRDefault="00380A5E" w:rsidP="00380A5E">
      <w:pPr>
        <w:pStyle w:val="Naslov2"/>
      </w:pPr>
      <w:r>
        <w:t>Nota. Jes tesneſſuh ek a testet</w:t>
      </w:r>
    </w:p>
    <w:p w14:paraId="114602B7" w14:textId="77777777" w:rsidR="00380A5E" w:rsidRDefault="00380A5E" w:rsidP="00380A5E">
      <w:pPr>
        <w:pStyle w:val="teiab"/>
      </w:pPr>
      <w:r w:rsidRPr="00BF3786">
        <w:rPr>
          <w:rStyle w:val="teilabelZnak"/>
        </w:rPr>
        <w:t>1.</w:t>
      </w:r>
      <w:r>
        <w:t xml:space="preserve"> Poidmo teilo pokopaimo, zhotesoga nezdvoimo</w:t>
      </w:r>
      <w:r>
        <w:br/>
        <w:t>kaibi na dén ſzksádnyi právo, znustvi gori ne</w:t>
      </w:r>
      <w:r>
        <w:br/>
        <w:t>ſztasubo.</w:t>
      </w:r>
    </w:p>
    <w:p w14:paraId="45E2EAE4" w14:textId="77777777" w:rsidR="00380A5E" w:rsidRDefault="00380A5E" w:rsidP="00380A5E">
      <w:pPr>
        <w:pStyle w:val="teiab"/>
      </w:pPr>
      <w:r w:rsidRPr="00BF3786">
        <w:rPr>
          <w:rStyle w:val="teilabelZnak"/>
        </w:rPr>
        <w:t>2.</w:t>
      </w:r>
      <w:r>
        <w:t xml:space="preserve"> Toie zemla, ſzliſſi k zemli, zemla lekmeſzto po-</w:t>
      </w:r>
      <w:r>
        <w:br/>
        <w:t>ſztáne, gda pol zemle gori vſztáne, gda bozi</w:t>
      </w:r>
      <w:r>
        <w:br/>
        <w:t>gláſz csulo boude,</w:t>
      </w:r>
    </w:p>
    <w:p w14:paraId="2D5A0073" w14:textId="77777777" w:rsidR="00380A5E" w:rsidRDefault="00380A5E" w:rsidP="00380A5E">
      <w:pPr>
        <w:pStyle w:val="teiab"/>
      </w:pPr>
      <w:r w:rsidRPr="00BF3786">
        <w:rPr>
          <w:rStyle w:val="teilabelZnak"/>
        </w:rPr>
        <w:t>3.</w:t>
      </w:r>
      <w:r>
        <w:t xml:space="preserve"> Toga vnoge nevole zle, na dobro ſzo ſze minoule,</w:t>
      </w:r>
      <w:r>
        <w:br/>
      </w:r>
      <w:r w:rsidRPr="00BF3786">
        <w:rPr>
          <w:rStyle w:val="teipersName"/>
        </w:rPr>
        <w:t>Christus</w:t>
      </w:r>
      <w:r>
        <w:t xml:space="preserve"> gaie kſzebi vzél vse, ſzmustvu shoditi</w:t>
      </w:r>
      <w:r>
        <w:br/>
        <w:t>nemore.</w:t>
      </w:r>
    </w:p>
    <w:p w14:paraId="70D00A86" w14:textId="77777777" w:rsidR="00380A5E" w:rsidRDefault="00380A5E" w:rsidP="00380A5E">
      <w:pPr>
        <w:pStyle w:val="teiab"/>
      </w:pPr>
      <w:r w:rsidRPr="00BF3786">
        <w:rPr>
          <w:rStyle w:val="teilabelZnak"/>
        </w:rPr>
        <w:t>5.</w:t>
      </w:r>
      <w:r>
        <w:t xml:space="preserve"> Duſſa mu pri Bogi pocsiva, telomu vzemli prebi-</w:t>
      </w:r>
      <w:r>
        <w:br/>
        <w:t>va, odhud na ſzksádnye pitanye, gori vſztáne</w:t>
      </w:r>
      <w:r>
        <w:br/>
        <w:t>na veſzeljé.</w:t>
      </w:r>
    </w:p>
    <w:p w14:paraId="7830B335" w14:textId="77777777" w:rsidR="00380A5E" w:rsidRDefault="00380A5E" w:rsidP="00380A5E">
      <w:pPr>
        <w:pStyle w:val="teiab"/>
      </w:pPr>
      <w:r w:rsidRPr="00BF3786">
        <w:rPr>
          <w:rStyle w:val="teilabelZnak"/>
        </w:rPr>
        <w:t>6.</w:t>
      </w:r>
      <w:r>
        <w:t xml:space="preserve"> Tűie prebival vzáloſzti, tam bode zivel vradoſzti,</w:t>
      </w:r>
      <w:r>
        <w:br/>
        <w:t>vutoi Angyelſzkoi radoſzti, i vu nebeſzkoi</w:t>
      </w:r>
      <w:r>
        <w:br/>
        <w:t>ſzvetloſzti.</w:t>
      </w:r>
    </w:p>
    <w:p w14:paraId="7F57F442" w14:textId="77777777" w:rsidR="00380A5E" w:rsidRDefault="00380A5E" w:rsidP="00380A5E">
      <w:pPr>
        <w:pStyle w:val="teiab"/>
      </w:pPr>
      <w:r w:rsidRPr="00BF3786">
        <w:rPr>
          <w:rStyle w:val="teilabelZnak"/>
        </w:rPr>
        <w:t>7.</w:t>
      </w:r>
      <w:r>
        <w:t xml:space="preserve"> Tüga odſztavimo nai ſzpi, nai ſzi pocsiva</w:t>
      </w:r>
      <w:r>
        <w:br/>
        <w:t xml:space="preserve">v </w:t>
      </w:r>
      <w:r w:rsidRPr="00BF3786">
        <w:rPr>
          <w:rStyle w:val="teipersName"/>
        </w:rPr>
        <w:t>Chriſtuſſi</w:t>
      </w:r>
      <w:r>
        <w:t xml:space="preserve">, a mi pak i vesuſztűinio, ár un </w:t>
      </w:r>
      <w:r>
        <w:br/>
        <w:t>vſzi oomesſénio.</w:t>
      </w:r>
    </w:p>
    <w:p w14:paraId="6C42797E" w14:textId="77777777" w:rsidR="00380A5E" w:rsidRDefault="00380A5E" w:rsidP="00380A5E">
      <w:pPr>
        <w:pStyle w:val="teiab"/>
      </w:pPr>
      <w:r w:rsidRPr="00BF3786">
        <w:rPr>
          <w:rStyle w:val="teilabelZnak"/>
        </w:rPr>
        <w:t>8.</w:t>
      </w:r>
      <w:r>
        <w:t xml:space="preserve"> Dain nam </w:t>
      </w:r>
      <w:r w:rsidRPr="00BF3786">
        <w:rPr>
          <w:rStyle w:val="teipersName"/>
        </w:rPr>
        <w:t>Christus</w:t>
      </w:r>
      <w:r>
        <w:t xml:space="preserve"> miloſst ſzvojo, ki ſzi </w:t>
      </w:r>
      <w:r>
        <w:br/>
        <w:t>náſz odkűpil ſzvom krviom, od pogibeti</w:t>
      </w:r>
    </w:p>
    <w:p w14:paraId="4D3BB7CE" w14:textId="77777777" w:rsidR="00380A5E" w:rsidRDefault="00380A5E" w:rsidP="00380A5E">
      <w:pPr>
        <w:pStyle w:val="teicatch-word"/>
      </w:pPr>
      <w:r>
        <w:t>pekl.</w:t>
      </w:r>
    </w:p>
    <w:p w14:paraId="07073C5F" w14:textId="77777777" w:rsidR="00380A5E" w:rsidRDefault="00380A5E" w:rsidP="00380A5E">
      <w:pPr>
        <w:spacing w:after="200"/>
      </w:pPr>
      <w:r>
        <w:br w:type="page"/>
      </w:r>
    </w:p>
    <w:p w14:paraId="3BA3B685" w14:textId="77777777" w:rsidR="00380A5E" w:rsidRDefault="00380A5E" w:rsidP="00380A5E">
      <w:r>
        <w:lastRenderedPageBreak/>
        <w:t>/169v/</w:t>
      </w:r>
    </w:p>
    <w:p w14:paraId="129DD407" w14:textId="77777777" w:rsidR="00380A5E" w:rsidRDefault="00380A5E" w:rsidP="00380A5E">
      <w:pPr>
        <w:pStyle w:val="teiab"/>
      </w:pPr>
      <w:r>
        <w:t>peklénſzke, i od ſzmrti vekivecsne.</w:t>
      </w:r>
    </w:p>
    <w:p w14:paraId="4BDBBD80" w14:textId="77777777" w:rsidR="00380A5E" w:rsidRDefault="00380A5E" w:rsidP="00380A5E">
      <w:pPr>
        <w:pStyle w:val="teiab"/>
      </w:pPr>
      <w:r w:rsidRPr="004A7306">
        <w:rPr>
          <w:rStyle w:val="teilabelZnak"/>
        </w:rPr>
        <w:t>9.</w:t>
      </w:r>
      <w:r>
        <w:t xml:space="preserve"> Nyega mi vſzigdár dicsimo, nyega mi vſzigdar</w:t>
      </w:r>
      <w:r>
        <w:br/>
        <w:t>hválimo, navkűp i Ocza nyegova, takoi i</w:t>
      </w:r>
      <w:r>
        <w:br/>
        <w:t>Düha ſzvétoga.</w:t>
      </w:r>
    </w:p>
    <w:p w14:paraId="4801B0BD" w14:textId="77777777" w:rsidR="00380A5E" w:rsidRDefault="00380A5E" w:rsidP="00380A5E">
      <w:pPr>
        <w:pStyle w:val="teiclosure0"/>
      </w:pPr>
      <w:r>
        <w:t>Amen.</w:t>
      </w:r>
    </w:p>
    <w:p w14:paraId="03E62951" w14:textId="77777777" w:rsidR="00380A5E" w:rsidRDefault="00380A5E" w:rsidP="00380A5E">
      <w:pPr>
        <w:pStyle w:val="Naslov2"/>
      </w:pPr>
      <w:r>
        <w:t>Aria od eaudem Notam.</w:t>
      </w:r>
    </w:p>
    <w:p w14:paraId="2FCBB60F" w14:textId="77777777" w:rsidR="00380A5E" w:rsidRDefault="00380A5E" w:rsidP="00380A5E">
      <w:pPr>
        <w:pStyle w:val="teiab"/>
      </w:pPr>
      <w:r w:rsidRPr="004A7306">
        <w:rPr>
          <w:rStyle w:val="teilabelZnak"/>
        </w:rPr>
        <w:t>1.</w:t>
      </w:r>
      <w:r>
        <w:t xml:space="preserve"> Poidmo teila pohránimo, ino nyim poste-</w:t>
      </w:r>
      <w:r>
        <w:br/>
        <w:t>nye daimo, zkázmio nyim naſſo vöro, ino lűbe-</w:t>
      </w:r>
      <w:r>
        <w:br/>
        <w:t>zen bratinſzko.</w:t>
      </w:r>
    </w:p>
    <w:p w14:paraId="351428AE" w14:textId="77777777" w:rsidR="00380A5E" w:rsidRDefault="00380A5E" w:rsidP="00380A5E">
      <w:pPr>
        <w:pStyle w:val="teiab"/>
      </w:pPr>
      <w:r w:rsidRPr="004A7306">
        <w:rPr>
          <w:rStyle w:val="teilabelZnak"/>
        </w:rPr>
        <w:t>2.</w:t>
      </w:r>
      <w:r>
        <w:t xml:space="preserve"> Zemle ſzo ſztvoriena bita, zemlom poſztáne-</w:t>
      </w:r>
      <w:r>
        <w:br/>
        <w:t>io, na pitanye gori vſztano, gda Bozi gláſz</w:t>
      </w:r>
      <w:r>
        <w:br/>
        <w:t>csüla bodo.</w:t>
      </w:r>
    </w:p>
    <w:p w14:paraId="61695CC5" w14:textId="77777777" w:rsidR="00380A5E" w:rsidRDefault="00380A5E" w:rsidP="00380A5E">
      <w:pPr>
        <w:pStyle w:val="teiab"/>
      </w:pPr>
      <w:r w:rsidRPr="004A7306">
        <w:rPr>
          <w:rStyle w:val="teilabelZnak"/>
        </w:rPr>
        <w:t>3.</w:t>
      </w:r>
      <w:r>
        <w:t xml:space="preserve"> Dokle ſzo znami ziveli, vnoge nevole terpeti,</w:t>
      </w:r>
      <w:r>
        <w:br/>
        <w:t>zleti ſzo ſze vre mentuvali, i na pocsivanye</w:t>
      </w:r>
      <w:r>
        <w:br/>
        <w:t>prisli.</w:t>
      </w:r>
    </w:p>
    <w:p w14:paraId="2218EF4C" w14:textId="77777777" w:rsidR="00380A5E" w:rsidRDefault="00380A5E" w:rsidP="00380A5E">
      <w:pPr>
        <w:pStyle w:val="teiab"/>
      </w:pPr>
      <w:r w:rsidRPr="004A7306">
        <w:rPr>
          <w:rStyle w:val="teilabelZnak"/>
        </w:rPr>
        <w:t>4.</w:t>
      </w:r>
      <w:r>
        <w:t xml:space="preserve"> Ta drága ſzmrt </w:t>
      </w:r>
      <w:r w:rsidRPr="004A7306">
        <w:rPr>
          <w:rStyle w:val="teipersName"/>
        </w:rPr>
        <w:t>Christuſſeva</w:t>
      </w:r>
      <w:r>
        <w:t>, nyim je právo</w:t>
      </w:r>
      <w:r>
        <w:br/>
        <w:t>odküplenye, nyegovo gori vſztanenye,</w:t>
      </w:r>
      <w:r>
        <w:br/>
        <w:t>njimje právo zvelicsanye.</w:t>
      </w:r>
    </w:p>
    <w:p w14:paraId="31A10882" w14:textId="77777777" w:rsidR="00380A5E" w:rsidRDefault="00380A5E" w:rsidP="00380A5E">
      <w:pPr>
        <w:pStyle w:val="teiab"/>
      </w:pPr>
      <w:r w:rsidRPr="004A7306">
        <w:rPr>
          <w:rStyle w:val="teilabelZnak"/>
        </w:rPr>
        <w:t>5.</w:t>
      </w:r>
      <w:r>
        <w:t xml:space="preserve"> Vre mi ſzmrt, mi Orság peklénſzki, nemore</w:t>
      </w:r>
      <w:r>
        <w:br/>
        <w:t xml:space="preserve">nyim vecs shoditi, z </w:t>
      </w:r>
      <w:r w:rsidRPr="004A7306">
        <w:rPr>
          <w:rStyle w:val="teipersName"/>
        </w:rPr>
        <w:t>Christuſſem</w:t>
      </w:r>
      <w:r>
        <w:t xml:space="preserve"> ſzo odküpleni,</w:t>
      </w:r>
      <w:r>
        <w:br/>
        <w:t>bativno vre moro recsti.</w:t>
      </w:r>
    </w:p>
    <w:p w14:paraId="09D02B29" w14:textId="77777777" w:rsidR="00380A5E" w:rsidRDefault="00380A5E" w:rsidP="00380A5E">
      <w:pPr>
        <w:pStyle w:val="teiab"/>
      </w:pPr>
      <w:r w:rsidRPr="004A7306">
        <w:rPr>
          <w:rStyle w:val="teilabelZnak"/>
        </w:rPr>
        <w:t>6.</w:t>
      </w:r>
      <w:r>
        <w:t xml:space="preserve"> Oh ti ſzmrt gdeje tvoj zálecz pekel gdeje</w:t>
      </w:r>
      <w:r>
        <w:br/>
        <w:t>vre tvoja mocs! nemas vre nad nami ſzvo mocſ,</w:t>
      </w:r>
      <w:r>
        <w:br/>
        <w:t>pototaje vſza tvoja moucſ.</w:t>
      </w:r>
    </w:p>
    <w:p w14:paraId="121485C2" w14:textId="77777777" w:rsidR="00380A5E" w:rsidRDefault="00380A5E" w:rsidP="00380A5E">
      <w:pPr>
        <w:pStyle w:val="teiab"/>
      </w:pPr>
      <w:r w:rsidRPr="004A7306">
        <w:rPr>
          <w:rStyle w:val="teilabelZnak"/>
        </w:rPr>
        <w:t>7.</w:t>
      </w:r>
      <w:r>
        <w:t xml:space="preserve"> Szlatko pocsivajo vmeri, ali ſzo vsakvom</w:t>
      </w:r>
    </w:p>
    <w:p w14:paraId="385C305B" w14:textId="77777777" w:rsidR="00380A5E" w:rsidRDefault="00380A5E" w:rsidP="00380A5E">
      <w:pPr>
        <w:pStyle w:val="teicatch-word"/>
      </w:pPr>
      <w:r>
        <w:t>vüpa</w:t>
      </w:r>
    </w:p>
    <w:p w14:paraId="43B7D479" w14:textId="77777777" w:rsidR="00380A5E" w:rsidRDefault="00380A5E" w:rsidP="00380A5E">
      <w:pPr>
        <w:spacing w:after="200"/>
      </w:pPr>
      <w:r>
        <w:br w:type="page"/>
      </w:r>
    </w:p>
    <w:p w14:paraId="7E5EEF62" w14:textId="77777777" w:rsidR="00380A5E" w:rsidRDefault="00380A5E" w:rsidP="00380A5E">
      <w:r>
        <w:lastRenderedPageBreak/>
        <w:t>/170r/</w:t>
      </w:r>
    </w:p>
    <w:p w14:paraId="1B12831B" w14:textId="77777777" w:rsidR="00380A5E" w:rsidRDefault="00380A5E" w:rsidP="00380A5E">
      <w:pPr>
        <w:pStyle w:val="teiab"/>
      </w:pPr>
      <w:r>
        <w:t xml:space="preserve">Vüpanyi, da ische ſztávejo gori, ziveli bodo rpi </w:t>
      </w:r>
      <w:r>
        <w:br/>
        <w:t>Bougi.</w:t>
      </w:r>
    </w:p>
    <w:p w14:paraId="303C6A11" w14:textId="77777777" w:rsidR="00380A5E" w:rsidRDefault="00380A5E" w:rsidP="00380A5E">
      <w:pPr>
        <w:pStyle w:val="teiab"/>
      </w:pPr>
      <w:r w:rsidRPr="00DE3473">
        <w:rPr>
          <w:rStyle w:val="teilabelZnak"/>
        </w:rPr>
        <w:t>8.</w:t>
      </w:r>
      <w:r>
        <w:t xml:space="preserve"> Sztabi ſzo bili vu teili, ali bodo vu ſztálnoſzti, kakti</w:t>
      </w:r>
      <w:r>
        <w:br/>
        <w:t>Nebeſzki ſzvetloſzti, gda gori vſztanejo zmrtvih.</w:t>
      </w:r>
    </w:p>
    <w:p w14:paraId="18BDDE0D" w14:textId="77777777" w:rsidR="00380A5E" w:rsidRDefault="00380A5E" w:rsidP="00380A5E">
      <w:pPr>
        <w:pStyle w:val="teiab"/>
      </w:pPr>
      <w:r w:rsidRPr="00DE3473">
        <w:rPr>
          <w:rStyle w:val="teilabelZnak"/>
        </w:rPr>
        <w:t>9.</w:t>
      </w:r>
      <w:r>
        <w:t xml:space="preserve"> Záto trdne boidmo vőre, gdami vſze veto dubi-</w:t>
      </w:r>
      <w:r>
        <w:br/>
        <w:t>mo, v</w:t>
      </w:r>
      <w:r w:rsidRPr="00DE3473">
        <w:rPr>
          <w:rStyle w:val="teipersName"/>
        </w:rPr>
        <w:t>Jezus</w:t>
      </w:r>
      <w:r>
        <w:t xml:space="preserve"> </w:t>
      </w:r>
      <w:r w:rsidRPr="00DE3473">
        <w:rPr>
          <w:rStyle w:val="teipersName"/>
        </w:rPr>
        <w:t>Christuſſi</w:t>
      </w:r>
      <w:r>
        <w:t xml:space="preserve"> veruimo, vecsno blásenſz-</w:t>
      </w:r>
      <w:r>
        <w:br/>
        <w:t>tvo dobimo.</w:t>
      </w:r>
    </w:p>
    <w:p w14:paraId="46FC6453" w14:textId="77777777" w:rsidR="00380A5E" w:rsidRDefault="00380A5E" w:rsidP="00380A5E">
      <w:pPr>
        <w:pStyle w:val="teiab"/>
      </w:pPr>
      <w:r w:rsidRPr="00DE3473">
        <w:rPr>
          <w:rStyle w:val="teilabelZnak"/>
        </w:rPr>
        <w:t>10.</w:t>
      </w:r>
      <w:r>
        <w:t xml:space="preserve"> Boidi hválen nas Otecs Bough, ſzin i ſzveti</w:t>
      </w:r>
      <w:r>
        <w:br/>
        <w:t>Dűh Gpon Bough, ſzvéto troiſztvo ieden ſzám</w:t>
      </w:r>
      <w:r>
        <w:br/>
        <w:t>Bough, vika ti boidi vecsni Bough.</w:t>
      </w:r>
    </w:p>
    <w:p w14:paraId="5BA1A88E" w14:textId="77777777" w:rsidR="00380A5E" w:rsidRDefault="00380A5E" w:rsidP="00380A5E">
      <w:r>
        <w:t>Amen.</w:t>
      </w:r>
    </w:p>
    <w:p w14:paraId="63CC38B5" w14:textId="77777777" w:rsidR="00380A5E" w:rsidRDefault="00380A5E" w:rsidP="00380A5E">
      <w:r>
        <w:t>Aria.</w:t>
      </w:r>
    </w:p>
    <w:p w14:paraId="2CA871E3" w14:textId="77777777" w:rsidR="00380A5E" w:rsidRDefault="00380A5E" w:rsidP="00380A5E">
      <w:pPr>
        <w:pStyle w:val="teiab"/>
      </w:pPr>
      <w:r w:rsidRPr="00DE3473">
        <w:rPr>
          <w:rStyle w:val="teilabelZnak"/>
        </w:rPr>
        <w:t>1.</w:t>
      </w:r>
      <w:r>
        <w:t xml:space="preserve"> Krscheniczi mi ſze szpamentuimo, zvno-</w:t>
      </w:r>
      <w:r>
        <w:br/>
        <w:t>gi grehov mi ſze o odſztavimo, moi zitek zvő-</w:t>
      </w:r>
      <w:r>
        <w:br/>
        <w:t>nom mi noſzimo, preminenye Dűſſam mi csakaimo.</w:t>
      </w:r>
    </w:p>
    <w:p w14:paraId="5525EE26" w14:textId="77777777" w:rsidR="00380A5E" w:rsidRDefault="00380A5E" w:rsidP="00380A5E">
      <w:pPr>
        <w:pStyle w:val="teiab"/>
      </w:pPr>
      <w:r>
        <w:rPr>
          <w:rStyle w:val="teilabelZnak"/>
        </w:rPr>
        <w:t>2</w:t>
      </w:r>
      <w:r w:rsidRPr="00DE3473">
        <w:rPr>
          <w:rStyle w:val="teilabelZnak"/>
        </w:rPr>
        <w:t>.</w:t>
      </w:r>
      <w:r>
        <w:t xml:space="preserve"> Szvéto piſzmo lepo náſz veſzeli, kaibi vteili ne-</w:t>
      </w:r>
      <w:r>
        <w:br/>
        <w:t>bili dreſzelni, za mrtvecze kaibi ne plaka-</w:t>
      </w:r>
      <w:r>
        <w:br/>
        <w:t>li, kakſzo ſztári Poganye csinili.</w:t>
      </w:r>
    </w:p>
    <w:p w14:paraId="2B2E1C18" w14:textId="77777777" w:rsidR="00380A5E" w:rsidRDefault="00380A5E" w:rsidP="00380A5E">
      <w:pPr>
        <w:pStyle w:val="teiab"/>
      </w:pPr>
      <w:r w:rsidRPr="00DE3473">
        <w:rPr>
          <w:rStyle w:val="teilabelZnak"/>
        </w:rPr>
        <w:t>3.</w:t>
      </w:r>
      <w:r>
        <w:t xml:space="preserve"> Daie za náſz </w:t>
      </w:r>
      <w:r w:rsidRPr="00DE3473">
        <w:rPr>
          <w:rStyle w:val="teipersName"/>
        </w:rPr>
        <w:t>Jezuſ</w:t>
      </w:r>
      <w:r>
        <w:t xml:space="preserve"> vuisel veruimo, i gorie</w:t>
      </w:r>
      <w:r>
        <w:br/>
        <w:t>vſztal to ſzvedocsimo, to nam káze nyega</w:t>
      </w:r>
      <w:r>
        <w:br/>
        <w:t xml:space="preserve">ſzvéto piſzmo, po </w:t>
      </w:r>
      <w:r w:rsidRPr="00DE3473">
        <w:rPr>
          <w:rStyle w:val="teipersName"/>
        </w:rPr>
        <w:t>Chriſtuſſi</w:t>
      </w:r>
      <w:r>
        <w:t xml:space="preserve"> mi vnébo pridemo.</w:t>
      </w:r>
    </w:p>
    <w:p w14:paraId="22F89AF7" w14:textId="77777777" w:rsidR="00380A5E" w:rsidRDefault="00380A5E" w:rsidP="00380A5E">
      <w:pPr>
        <w:pStyle w:val="teiab"/>
      </w:pPr>
      <w:r w:rsidRPr="00DE3473">
        <w:rPr>
          <w:rStyle w:val="teilabelZnak"/>
        </w:rPr>
        <w:t>4.</w:t>
      </w:r>
      <w:r>
        <w:t xml:space="preserve"> Po </w:t>
      </w:r>
      <w:r w:rsidRPr="00DE3473">
        <w:rPr>
          <w:rStyle w:val="teipersName"/>
        </w:rPr>
        <w:t>Adami</w:t>
      </w:r>
      <w:r>
        <w:t xml:space="preserve"> kako ſzmo mrtvi vſzi, po </w:t>
      </w:r>
      <w:r w:rsidRPr="00DE3473">
        <w:rPr>
          <w:rStyle w:val="teipersName"/>
        </w:rPr>
        <w:t>Chriſtuſſi</w:t>
      </w:r>
      <w:r>
        <w:br/>
        <w:t xml:space="preserve">tak bomo zivi vſzi, árie </w:t>
      </w:r>
      <w:r w:rsidRPr="00DE3473">
        <w:rPr>
          <w:rStyle w:val="teipersName"/>
        </w:rPr>
        <w:t>Christus</w:t>
      </w:r>
      <w:r>
        <w:t xml:space="preserve"> zmrtvi</w:t>
      </w:r>
      <w:r>
        <w:br/>
        <w:t>vſztal nai prejdnyi, i mi po nyem ſztanemo gori</w:t>
      </w:r>
      <w:r>
        <w:br/>
        <w:t>vſzi.</w:t>
      </w:r>
    </w:p>
    <w:p w14:paraId="365DABD4" w14:textId="77777777" w:rsidR="00380A5E" w:rsidRDefault="00380A5E" w:rsidP="00380A5E">
      <w:r>
        <w:t>5.</w:t>
      </w:r>
    </w:p>
    <w:p w14:paraId="4295C366" w14:textId="77777777" w:rsidR="00380A5E" w:rsidRDefault="00380A5E" w:rsidP="00380A5E">
      <w:pPr>
        <w:spacing w:after="200"/>
      </w:pPr>
      <w:r>
        <w:br w:type="page"/>
      </w:r>
    </w:p>
    <w:p w14:paraId="067602AA" w14:textId="77777777" w:rsidR="00380A5E" w:rsidRDefault="00380A5E" w:rsidP="00380A5E">
      <w:r>
        <w:lastRenderedPageBreak/>
        <w:t>/170v/</w:t>
      </w:r>
    </w:p>
    <w:p w14:paraId="7850E8BB" w14:textId="77777777" w:rsidR="00380A5E" w:rsidRDefault="00380A5E" w:rsidP="00380A5E">
      <w:pPr>
        <w:pStyle w:val="teiab"/>
      </w:pPr>
      <w:r w:rsidRPr="003A3A93">
        <w:rPr>
          <w:rStyle w:val="teilabelZnak"/>
        </w:rPr>
        <w:t>5.</w:t>
      </w:r>
      <w:r>
        <w:t xml:space="preserve"> </w:t>
      </w:r>
      <w:r w:rsidRPr="003A3A93">
        <w:rPr>
          <w:rStyle w:val="teipersName"/>
        </w:rPr>
        <w:t>Christus</w:t>
      </w:r>
      <w:r>
        <w:t xml:space="preserve"> znebeſz ſzam doli knám pride, po-</w:t>
      </w:r>
      <w:r>
        <w:br/>
        <w:t>leg ſzvega Ocza ſzvéte voule, kako naſſe Nebe-</w:t>
      </w:r>
      <w:r>
        <w:br/>
        <w:t>ſzko veſzelje, bodo peili vTrobőnte Angyelie.</w:t>
      </w:r>
    </w:p>
    <w:p w14:paraId="52FD37E2" w14:textId="77777777" w:rsidR="00380A5E" w:rsidRDefault="00380A5E" w:rsidP="00380A5E">
      <w:pPr>
        <w:pStyle w:val="teiab"/>
      </w:pPr>
      <w:r w:rsidRPr="003A3A93">
        <w:rPr>
          <w:rStyle w:val="teilabelZnak"/>
        </w:rPr>
        <w:t>6.</w:t>
      </w:r>
      <w:r>
        <w:t xml:space="preserve"> Koteri ſzo pomrli v</w:t>
      </w:r>
      <w:r w:rsidRPr="003A3A93">
        <w:rPr>
          <w:rStyle w:val="teipersName"/>
        </w:rPr>
        <w:t>Christuſſi</w:t>
      </w:r>
      <w:r>
        <w:t>, gori stano zmrtvi</w:t>
      </w:r>
      <w:r>
        <w:br/>
        <w:t>nai prejdnyi vſzi, pred Goſzpodna popetais ſze</w:t>
      </w:r>
      <w:r>
        <w:br/>
        <w:t>vſzi, to bode tak vu ocsnom meguyeni.</w:t>
      </w:r>
    </w:p>
    <w:p w14:paraId="5755ACF2" w14:textId="77777777" w:rsidR="00380A5E" w:rsidRDefault="00380A5E" w:rsidP="00380A5E">
      <w:pPr>
        <w:pStyle w:val="teiab"/>
      </w:pPr>
      <w:r w:rsidRPr="003A3A93">
        <w:rPr>
          <w:rStyle w:val="teilabelZnak"/>
        </w:rPr>
        <w:t>7.</w:t>
      </w:r>
      <w:r>
        <w:t xml:space="preserve"> Goſzpon </w:t>
      </w:r>
      <w:r w:rsidRPr="003A3A93">
        <w:rPr>
          <w:rStyle w:val="teipersName"/>
        </w:rPr>
        <w:t>Christus</w:t>
      </w:r>
      <w:r>
        <w:t xml:space="preserve"> orſzág preporocsi, ſzvemu O-</w:t>
      </w:r>
      <w:r>
        <w:br/>
        <w:t>cſzu tedaga od</w:t>
      </w:r>
      <w:r w:rsidRPr="003A3A93">
        <w:rPr>
          <w:rStyle w:val="teiunclear"/>
        </w:rPr>
        <w:t>???</w:t>
      </w:r>
      <w:r>
        <w:t xml:space="preserve"> teda bode ládal zneverniki</w:t>
      </w:r>
      <w:r>
        <w:br/>
        <w:t>vse nebodo imeli zmóznoſzti.</w:t>
      </w:r>
    </w:p>
    <w:p w14:paraId="0CD8A392" w14:textId="77777777" w:rsidR="00380A5E" w:rsidRDefault="00380A5E" w:rsidP="00380A5E">
      <w:pPr>
        <w:pStyle w:val="teiab"/>
      </w:pPr>
      <w:r w:rsidRPr="003A3A93">
        <w:rPr>
          <w:rStyle w:val="teilabelZnak"/>
        </w:rPr>
        <w:t>8.</w:t>
      </w:r>
      <w:r>
        <w:t xml:space="preserve"> Krscheniczi vſzi gori ſztanemo, vanimoſze</w:t>
      </w:r>
      <w:r>
        <w:br/>
        <w:t>da ne pregresimo, gBósoi rechi vſzi hűtro se-</w:t>
      </w:r>
      <w:r>
        <w:br/>
        <w:t>tuimo, zvűna práve vőre ne zivémo.</w:t>
      </w:r>
    </w:p>
    <w:p w14:paraId="6E07E1D7" w14:textId="77777777" w:rsidR="00380A5E" w:rsidRDefault="00380A5E" w:rsidP="00380A5E">
      <w:pPr>
        <w:pStyle w:val="teiab"/>
      </w:pPr>
      <w:r w:rsidRPr="003A3A93">
        <w:rPr>
          <w:rStyle w:val="teilabelZnak"/>
        </w:rPr>
        <w:t>9.</w:t>
      </w:r>
      <w:r>
        <w:t xml:space="preserve"> Da ſzmo vse leip noſzili </w:t>
      </w:r>
      <w:r w:rsidRPr="003A3A93">
        <w:rPr>
          <w:rStyle w:val="teipersName"/>
        </w:rPr>
        <w:t>Adamov</w:t>
      </w:r>
      <w:r>
        <w:t>, ava i leip</w:t>
      </w:r>
      <w:r>
        <w:br/>
        <w:t xml:space="preserve">noſzimo </w:t>
      </w:r>
      <w:r w:rsidRPr="003A3A93">
        <w:rPr>
          <w:rStyle w:val="teipersName"/>
        </w:rPr>
        <w:t>Christuſſev</w:t>
      </w:r>
      <w:r>
        <w:t>, ár teilo kro Bosiega Or-</w:t>
      </w:r>
      <w:r>
        <w:br/>
        <w:t>sága, nedobivſzi nikakva veſzelja.</w:t>
      </w:r>
    </w:p>
    <w:p w14:paraId="3F6FF216" w14:textId="77777777" w:rsidR="00380A5E" w:rsidRDefault="00380A5E" w:rsidP="00380A5E">
      <w:pPr>
        <w:pStyle w:val="teiab"/>
      </w:pPr>
      <w:r w:rsidRPr="003A3A93">
        <w:rPr>
          <w:rStyle w:val="teilabelZnak"/>
        </w:rPr>
        <w:t>10.</w:t>
      </w:r>
      <w:r>
        <w:t xml:space="preserve"> Na skrádnyi dén vſzi gori vſztanemo, da</w:t>
      </w:r>
      <w:r>
        <w:br/>
        <w:t>záto ſze vſzi ne prem</w:t>
      </w:r>
      <w:r w:rsidRPr="003A3A93">
        <w:rPr>
          <w:rStyle w:val="teigap"/>
        </w:rPr>
        <w:t>???</w:t>
      </w:r>
      <w:r>
        <w:t xml:space="preserve">emo, po </w:t>
      </w:r>
      <w:r w:rsidRPr="003A3A93">
        <w:rPr>
          <w:rStyle w:val="teipersName"/>
        </w:rPr>
        <w:t>Christuſſi</w:t>
      </w:r>
      <w:r>
        <w:t xml:space="preserve"> siveli</w:t>
      </w:r>
      <w:r>
        <w:br/>
        <w:t xml:space="preserve">bodemo, na te rejchi </w:t>
      </w:r>
      <w:r w:rsidRPr="003A3A93">
        <w:rPr>
          <w:rStyle w:val="teigap"/>
        </w:rPr>
        <w:t>???</w:t>
      </w:r>
      <w:r>
        <w:t xml:space="preserve"> vſzigdár gledaimo.</w:t>
      </w:r>
    </w:p>
    <w:p w14:paraId="44A70EEF" w14:textId="77777777" w:rsidR="00380A5E" w:rsidRDefault="00380A5E" w:rsidP="00380A5E">
      <w:pPr>
        <w:pStyle w:val="teiab"/>
      </w:pPr>
      <w:r w:rsidRPr="003A3A93">
        <w:rPr>
          <w:rStyle w:val="teilabelZnak"/>
        </w:rPr>
        <w:t>11.</w:t>
      </w:r>
      <w:r>
        <w:t xml:space="preserve"> Teie rechi </w:t>
      </w:r>
      <w:r w:rsidRPr="003A3A93">
        <w:rPr>
          <w:rStyle w:val="teigap"/>
        </w:rPr>
        <w:t>???</w:t>
      </w:r>
      <w:r>
        <w:t xml:space="preserve">priſzal ſzvéti </w:t>
      </w:r>
      <w:r w:rsidRPr="003A3A93">
        <w:rPr>
          <w:rStyle w:val="teipersName"/>
        </w:rPr>
        <w:t>Pavel</w:t>
      </w:r>
      <w:r>
        <w:t>, prot never-</w:t>
      </w:r>
      <w:r>
        <w:br/>
        <w:t>nim gorijeje zdigel, dabi ſze znyih navcsiti</w:t>
      </w:r>
      <w:r>
        <w:br/>
        <w:t>vſzak mogel, Dűjno radoſzt dabi vſzaki naisel.</w:t>
      </w:r>
      <w:r>
        <w:br/>
        <w:t>Hvála boidi Oczu nebeſzkomu, vſze miloſzti puno</w:t>
      </w:r>
      <w:r>
        <w:br/>
        <w:t>ſztvoritelu, siha bojdi szinu nyegovomu,</w:t>
      </w:r>
      <w:r>
        <w:br/>
        <w:t>glih rávno tak i Dűho ſzvétomu.</w:t>
      </w:r>
    </w:p>
    <w:p w14:paraId="57F4B19A" w14:textId="77777777" w:rsidR="00380A5E" w:rsidRDefault="00380A5E" w:rsidP="00380A5E">
      <w:pPr>
        <w:pStyle w:val="teiclosure0"/>
      </w:pPr>
      <w:r>
        <w:t>Amen.</w:t>
      </w:r>
    </w:p>
    <w:p w14:paraId="614E456C" w14:textId="77777777" w:rsidR="00380A5E" w:rsidRDefault="00380A5E" w:rsidP="00380A5E">
      <w:pPr>
        <w:spacing w:after="200"/>
      </w:pPr>
      <w:r>
        <w:br w:type="page"/>
      </w:r>
    </w:p>
    <w:p w14:paraId="12CA3055" w14:textId="77777777" w:rsidR="00380A5E" w:rsidRDefault="00380A5E" w:rsidP="00380A5E">
      <w:r>
        <w:lastRenderedPageBreak/>
        <w:t>/171r/</w:t>
      </w:r>
    </w:p>
    <w:p w14:paraId="71ACD629" w14:textId="77777777" w:rsidR="00380A5E" w:rsidRDefault="00380A5E" w:rsidP="00380A5E">
      <w:pPr>
        <w:pStyle w:val="Naslov2"/>
      </w:pPr>
      <w:r>
        <w:t>Nota. Hallavidó emberek kik most vsc</w:t>
      </w:r>
    </w:p>
    <w:p w14:paraId="0EA0E652" w14:textId="77777777" w:rsidR="00380A5E" w:rsidRDefault="00380A5E" w:rsidP="00380A5E">
      <w:pPr>
        <w:pStyle w:val="teiab"/>
      </w:pPr>
      <w:r w:rsidRPr="006E306E">
        <w:rPr>
          <w:rStyle w:val="teilabelZnak"/>
        </w:rPr>
        <w:t>1.</w:t>
      </w:r>
      <w:r>
        <w:t xml:space="preserve"> Oh nistelni ludje kiſzte zdai nazouti, od ſzkrad-</w:t>
      </w:r>
      <w:r>
        <w:br/>
        <w:t>nyega dnéva dobro premiſzlite, ovo priatela nist-</w:t>
      </w:r>
      <w:r>
        <w:br/>
        <w:t>voga vidite.</w:t>
      </w:r>
    </w:p>
    <w:p w14:paraId="4DB0A258" w14:textId="77777777" w:rsidR="00380A5E" w:rsidRDefault="00380A5E" w:rsidP="00380A5E">
      <w:pPr>
        <w:pStyle w:val="teiab"/>
      </w:pPr>
      <w:r w:rsidRPr="006E306E">
        <w:rPr>
          <w:rStyle w:val="teilabelZnak"/>
        </w:rPr>
        <w:t>2.</w:t>
      </w:r>
      <w:r>
        <w:t xml:space="preserve"> Szmrtno duiso deneſz moralie platiti, zutra</w:t>
      </w:r>
      <w:r>
        <w:br/>
        <w:t>bode tebi za doſzta vcsiniti, ne bodes ſze mogel</w:t>
      </w:r>
      <w:r>
        <w:br/>
        <w:t>ti pred ſzmrtjom ſzlisiti.</w:t>
      </w:r>
    </w:p>
    <w:p w14:paraId="0C50D98C" w14:textId="77777777" w:rsidR="00380A5E" w:rsidRDefault="00380A5E" w:rsidP="00380A5E">
      <w:pPr>
        <w:pStyle w:val="teiab"/>
      </w:pPr>
      <w:r w:rsidRPr="006E306E">
        <w:rPr>
          <w:rStyle w:val="teilabelZnak"/>
        </w:rPr>
        <w:t>3.</w:t>
      </w:r>
      <w:r>
        <w:t xml:space="preserve"> Vſziſze ſzpokorite grehe odſztavite, ſzasni hotecs</w:t>
      </w:r>
      <w:r>
        <w:br/>
        <w:t>nigdár vi ne pregresite, ár na velik racsun</w:t>
      </w:r>
      <w:r>
        <w:br/>
        <w:t>prido vaſſe Dűſſe.</w:t>
      </w:r>
    </w:p>
    <w:p w14:paraId="14B67F97" w14:textId="77777777" w:rsidR="00380A5E" w:rsidRDefault="00380A5E" w:rsidP="00380A5E">
      <w:pPr>
        <w:pStyle w:val="teiab"/>
      </w:pPr>
      <w:r w:rsidRPr="006E306E">
        <w:rPr>
          <w:rStyle w:val="teilabelZnak"/>
        </w:rPr>
        <w:t>4.</w:t>
      </w:r>
      <w:r>
        <w:t xml:space="preserve"> Da kakda ſze bodte vi mogli odescsti, csi pred</w:t>
      </w:r>
      <w:r>
        <w:br/>
        <w:t>Bósoi rechi bodete hoditi, i neschete kuncza</w:t>
      </w:r>
      <w:r>
        <w:br/>
        <w:t>vaſſim grehom vrcsti.</w:t>
      </w:r>
    </w:p>
    <w:p w14:paraId="38499262" w14:textId="77777777" w:rsidR="00380A5E" w:rsidRDefault="00380A5E" w:rsidP="00380A5E">
      <w:pPr>
        <w:pStyle w:val="teiab"/>
      </w:pPr>
      <w:r w:rsidRPr="006E306E">
        <w:rPr>
          <w:rStyle w:val="teilabelZnak"/>
        </w:rPr>
        <w:t>5.</w:t>
      </w:r>
      <w:r>
        <w:t xml:space="preserve"> Vu ſzebi ſze vi vre nistar ne vűpaite, i z Bóze</w:t>
      </w:r>
      <w:r>
        <w:br/>
        <w:t>nihsche viſze szpominaite, vu Goſzpodna Bo-</w:t>
      </w:r>
      <w:r>
        <w:br/>
        <w:t>ga vűpanye poſztavite.</w:t>
      </w:r>
    </w:p>
    <w:p w14:paraId="79817ADC" w14:textId="77777777" w:rsidR="00380A5E" w:rsidRDefault="00380A5E" w:rsidP="00380A5E">
      <w:pPr>
        <w:pStyle w:val="teiab"/>
      </w:pPr>
      <w:r w:rsidRPr="006E306E">
        <w:rPr>
          <w:rStyle w:val="teilabelZnak"/>
        </w:rPr>
        <w:t>6.</w:t>
      </w:r>
      <w:r>
        <w:t xml:space="preserve"> Ni szmrst </w:t>
      </w:r>
      <w:r w:rsidRPr="006E306E">
        <w:rPr>
          <w:rStyle w:val="teipersName"/>
        </w:rPr>
        <w:t>Christuſſeve</w:t>
      </w:r>
      <w:r>
        <w:t xml:space="preserve"> vre haſzni vſzákomu,</w:t>
      </w:r>
      <w:r>
        <w:br/>
        <w:t>ni vgrehi lezécsim niti nevernikom, haſzni</w:t>
      </w:r>
      <w:r>
        <w:br/>
        <w:t xml:space="preserve">leprai ſzamim </w:t>
      </w:r>
      <w:r w:rsidRPr="006E306E">
        <w:rPr>
          <w:rStyle w:val="teipersName"/>
        </w:rPr>
        <w:t>Christuſſevim</w:t>
      </w:r>
      <w:r>
        <w:t xml:space="preserve"> veruimo.</w:t>
      </w:r>
    </w:p>
    <w:p w14:paraId="77535223" w14:textId="77777777" w:rsidR="00380A5E" w:rsidRPr="006E306E" w:rsidRDefault="00380A5E" w:rsidP="00380A5E">
      <w:pPr>
        <w:pStyle w:val="teiab"/>
      </w:pPr>
      <w:r w:rsidRPr="006E306E">
        <w:rPr>
          <w:rStyle w:val="teilabelZnak"/>
        </w:rPr>
        <w:t>7.</w:t>
      </w:r>
      <w:r>
        <w:t xml:space="preserve"> </w:t>
      </w:r>
      <w:r w:rsidRPr="006E306E">
        <w:t>Ne</w:t>
      </w:r>
      <w:r>
        <w:t xml:space="preserve"> vűpai ſze takoi vu vrednoſzt cslovecjo, zatói</w:t>
      </w:r>
      <w:r>
        <w:br/>
        <w:t xml:space="preserve">ſzám sebe </w:t>
      </w:r>
      <w:r w:rsidRPr="006E306E">
        <w:t>vrednoſzt i ſzve tejlo, csi bos hotel</w:t>
      </w:r>
      <w:r w:rsidRPr="006E306E">
        <w:br/>
        <w:t>poiti vnebeſzko králeſztvo</w:t>
      </w:r>
    </w:p>
    <w:p w14:paraId="5283119C" w14:textId="77777777" w:rsidR="00380A5E" w:rsidRDefault="00380A5E" w:rsidP="00380A5E">
      <w:pPr>
        <w:pStyle w:val="teiab"/>
      </w:pPr>
      <w:r w:rsidRPr="006E306E">
        <w:rPr>
          <w:rStyle w:val="teilabelZnak"/>
        </w:rPr>
        <w:t>8.</w:t>
      </w:r>
      <w:r>
        <w:t xml:space="preserve"> Dűsno zvekisanye vſzaki ſzi prav iscti,</w:t>
      </w:r>
    </w:p>
    <w:p w14:paraId="0947621F" w14:textId="77777777" w:rsidR="00380A5E" w:rsidRDefault="00380A5E" w:rsidP="00380A5E">
      <w:pPr>
        <w:pStyle w:val="teicatch-word"/>
      </w:pPr>
      <w:r>
        <w:t>vchnit</w:t>
      </w:r>
    </w:p>
    <w:p w14:paraId="128BE794" w14:textId="77777777" w:rsidR="00380A5E" w:rsidRDefault="00380A5E" w:rsidP="00380A5E">
      <w:pPr>
        <w:spacing w:after="200"/>
      </w:pPr>
      <w:r>
        <w:br w:type="page"/>
      </w:r>
    </w:p>
    <w:p w14:paraId="1C3FC19B" w14:textId="77777777" w:rsidR="00380A5E" w:rsidRDefault="00380A5E" w:rsidP="00380A5E">
      <w:r>
        <w:lastRenderedPageBreak/>
        <w:t>/171/</w:t>
      </w:r>
    </w:p>
    <w:p w14:paraId="54F30A8F" w14:textId="77777777" w:rsidR="00380A5E" w:rsidRDefault="00380A5E" w:rsidP="00380A5E">
      <w:pPr>
        <w:pStyle w:val="teiab"/>
      </w:pPr>
      <w:r>
        <w:t xml:space="preserve">v </w:t>
      </w:r>
      <w:r w:rsidRPr="00D605B4">
        <w:rPr>
          <w:rStyle w:val="teipersName"/>
        </w:rPr>
        <w:t>Christuſſevo</w:t>
      </w:r>
      <w:r>
        <w:t xml:space="preserve"> vreidnoſzt vűpanye polozi, vőro zdo-</w:t>
      </w:r>
      <w:r>
        <w:br/>
        <w:t>bivim delom vſzigdár potzvedvcſi.</w:t>
      </w:r>
    </w:p>
    <w:p w14:paraId="0AE8F315" w14:textId="77777777" w:rsidR="00380A5E" w:rsidRDefault="00380A5E" w:rsidP="00380A5E">
      <w:pPr>
        <w:pStyle w:val="teiab"/>
      </w:pPr>
      <w:r w:rsidRPr="00D605B4">
        <w:rPr>
          <w:rStyle w:val="teilabelZnak"/>
        </w:rPr>
        <w:t>9.</w:t>
      </w:r>
      <w:r>
        <w:t xml:space="preserve"> Ki duhoncza v vőri oſztáne ne zgine, nato Telov-</w:t>
      </w:r>
      <w:r>
        <w:br/>
        <w:t xml:space="preserve">nu ſzmrt z dobrimi réchom pride, z </w:t>
      </w:r>
      <w:r w:rsidRPr="00D605B4">
        <w:rPr>
          <w:rStyle w:val="teipersName"/>
        </w:rPr>
        <w:t>Christuſſem</w:t>
      </w:r>
      <w:r>
        <w:br/>
        <w:t>vnebeſzai veſzelil ſze bode.</w:t>
      </w:r>
    </w:p>
    <w:p w14:paraId="25C22C05" w14:textId="77777777" w:rsidR="00380A5E" w:rsidRDefault="00380A5E" w:rsidP="00380A5E">
      <w:pPr>
        <w:pStyle w:val="teiab"/>
      </w:pPr>
      <w:r w:rsidRPr="00D605B4">
        <w:rPr>
          <w:rStyle w:val="teilabelZnak"/>
        </w:rPr>
        <w:t>10.</w:t>
      </w:r>
      <w:r>
        <w:t xml:space="preserve"> Hválen boidi Otecz, ſzinom, z-ſzvétim Dűhom,</w:t>
      </w:r>
      <w:r>
        <w:br/>
        <w:t>odevſzáke ſztvári bojditi postenyé, Diha ivſza</w:t>
      </w:r>
      <w:r>
        <w:br/>
        <w:t>zmóznoſzt Bogu iedinomu.</w:t>
      </w:r>
    </w:p>
    <w:p w14:paraId="251F88EB" w14:textId="77777777" w:rsidR="00380A5E" w:rsidRDefault="00380A5E" w:rsidP="00380A5E">
      <w:pPr>
        <w:pStyle w:val="teiclosure0"/>
      </w:pPr>
      <w:r>
        <w:t>Amen.</w:t>
      </w:r>
    </w:p>
    <w:p w14:paraId="45D475B0" w14:textId="77777777" w:rsidR="00380A5E" w:rsidRDefault="00380A5E" w:rsidP="00380A5E">
      <w:r w:rsidRPr="00D605B4">
        <w:rPr>
          <w:rStyle w:val="Naslov2Znak"/>
        </w:rPr>
        <w:t>Ad notam. Sok rendléti próbak.</w:t>
      </w:r>
      <w:r>
        <w:t xml:space="preserve"> </w:t>
      </w:r>
      <w:r w:rsidRPr="00D605B4">
        <w:rPr>
          <w:rStyle w:val="teiabbr"/>
        </w:rPr>
        <w:t>&amp;c.</w:t>
      </w:r>
    </w:p>
    <w:p w14:paraId="02B3C45F" w14:textId="77777777" w:rsidR="00380A5E" w:rsidRDefault="00380A5E" w:rsidP="00380A5E">
      <w:pPr>
        <w:pStyle w:val="teiab"/>
      </w:pPr>
      <w:r w:rsidRPr="00D605B4">
        <w:rPr>
          <w:rStyle w:val="teilabelZnak"/>
        </w:rPr>
        <w:t>1</w:t>
      </w:r>
      <w:r>
        <w:t>. Vszakovacske szkus nyáveſzo nad nami vzivati</w:t>
      </w:r>
      <w:r>
        <w:br/>
        <w:t>vu koteri tak dobimo kak riba vu vodi, a ne-</w:t>
      </w:r>
      <w:r>
        <w:br/>
        <w:t>znamo gde ſzpádnemu ſztrasnoi ſzmrti vmoke.</w:t>
      </w:r>
    </w:p>
    <w:p w14:paraId="45812569" w14:textId="77777777" w:rsidR="00380A5E" w:rsidRDefault="00380A5E" w:rsidP="00380A5E">
      <w:pPr>
        <w:pStyle w:val="teiab"/>
      </w:pPr>
      <w:r w:rsidRPr="00D605B4">
        <w:rPr>
          <w:rStyle w:val="teilabelZnak"/>
        </w:rPr>
        <w:t>2.</w:t>
      </w:r>
      <w:r>
        <w:t xml:space="preserve"> Teih puno jeſzt zaloſztmi, ino z nevotjanri,</w:t>
      </w:r>
      <w:r>
        <w:br/>
        <w:t>bou neznamo mi trpeti znikakvimi mermi, a</w:t>
      </w:r>
      <w:r>
        <w:br/>
        <w:t>tou znamo da nistar neie ſztreoetia nad nami.</w:t>
      </w:r>
    </w:p>
    <w:p w14:paraId="06851022" w14:textId="77777777" w:rsidR="00380A5E" w:rsidRDefault="00380A5E" w:rsidP="00380A5E">
      <w:pPr>
        <w:pStyle w:val="teiab"/>
      </w:pPr>
      <w:r w:rsidRPr="00D605B4">
        <w:rPr>
          <w:rStyle w:val="teilabelZnak"/>
        </w:rPr>
        <w:t>3.</w:t>
      </w:r>
      <w:r>
        <w:t xml:space="preserve"> Toga ſzveita csatariv ti cslovik pogledni, kai obe</w:t>
      </w:r>
      <w:r>
        <w:br/>
        <w:t>csa toga ne dá iſztino ti veruj, záto cslovik tebe</w:t>
      </w:r>
      <w:r>
        <w:br/>
        <w:t>proſzim da ge ne gnevedi.</w:t>
      </w:r>
    </w:p>
    <w:p w14:paraId="39C88A72" w14:textId="77777777" w:rsidR="00380A5E" w:rsidRDefault="00380A5E" w:rsidP="00380A5E">
      <w:pPr>
        <w:pStyle w:val="teiab"/>
      </w:pPr>
      <w:r w:rsidRPr="00D605B4">
        <w:rPr>
          <w:rStyle w:val="teilabelZnak"/>
        </w:rPr>
        <w:t>4.</w:t>
      </w:r>
      <w:r>
        <w:t xml:space="preserve"> Példa nam ſze gtoga dáje vnogi preminouti, Á-</w:t>
      </w:r>
      <w:r>
        <w:br/>
        <w:t>lezander toga ſzveita vékſzi tas ládalje, vbok-</w:t>
      </w:r>
      <w:r>
        <w:br/>
        <w:t>soi mocsi toga ſzveta hűtro oſztavilje</w:t>
      </w:r>
    </w:p>
    <w:p w14:paraId="5D7403B1" w14:textId="77777777" w:rsidR="00380A5E" w:rsidRDefault="00380A5E" w:rsidP="00380A5E">
      <w:pPr>
        <w:pStyle w:val="teiab"/>
      </w:pPr>
      <w:r w:rsidRPr="00D605B4">
        <w:rPr>
          <w:rStyle w:val="teilabelZnak"/>
        </w:rPr>
        <w:t>5.</w:t>
      </w:r>
      <w:r>
        <w:t xml:space="preserve"> Nezgovorno vnogo blága Kresus Králj imeſ</w:t>
      </w:r>
      <w:r>
        <w:br/>
        <w:t>ſe, jáksi ſzveit tomu cshveku tak vnogo clá</w:t>
      </w:r>
    </w:p>
    <w:p w14:paraId="46BE73B1" w14:textId="77777777" w:rsidR="00380A5E" w:rsidRDefault="00380A5E" w:rsidP="00380A5E">
      <w:pPr>
        <w:pStyle w:val="teicatch-word"/>
      </w:pPr>
      <w:r>
        <w:t>beſſe</w:t>
      </w:r>
    </w:p>
    <w:p w14:paraId="136937B4" w14:textId="77777777" w:rsidR="00380A5E" w:rsidRDefault="00380A5E" w:rsidP="00380A5E">
      <w:pPr>
        <w:spacing w:after="200"/>
      </w:pPr>
      <w:r>
        <w:br w:type="page"/>
      </w:r>
    </w:p>
    <w:p w14:paraId="468AA52B" w14:textId="77777777" w:rsidR="00380A5E" w:rsidRDefault="00380A5E" w:rsidP="00380A5E">
      <w:r>
        <w:lastRenderedPageBreak/>
        <w:t>/172r/</w:t>
      </w:r>
    </w:p>
    <w:p w14:paraId="4FEF45FA" w14:textId="77777777" w:rsidR="00380A5E" w:rsidRDefault="00380A5E" w:rsidP="00380A5E">
      <w:pPr>
        <w:pStyle w:val="teiab"/>
      </w:pPr>
      <w:r>
        <w:t>beſſe, ali ſzletka vhűrkvi vori ſzveita preminol</w:t>
      </w:r>
      <w:r>
        <w:br/>
        <w:t>je.</w:t>
      </w:r>
    </w:p>
    <w:p w14:paraId="295C5C1E" w14:textId="77777777" w:rsidR="00380A5E" w:rsidRDefault="00380A5E" w:rsidP="00380A5E">
      <w:pPr>
        <w:pStyle w:val="teiab"/>
      </w:pPr>
      <w:r w:rsidRPr="00AA7551">
        <w:rPr>
          <w:rStyle w:val="teilabelZnak"/>
        </w:rPr>
        <w:t>6.</w:t>
      </w:r>
      <w:r>
        <w:t xml:space="preserve"> I </w:t>
      </w:r>
      <w:r w:rsidRPr="00322A14">
        <w:rPr>
          <w:rStyle w:val="teipersName"/>
        </w:rPr>
        <w:t>Attila</w:t>
      </w:r>
      <w:r>
        <w:t xml:space="preserve"> tomu ſzveitu kroto raduva ſze, na-</w:t>
      </w:r>
      <w:r>
        <w:br/>
        <w:t>tom ſzveiti vnogi lűdje nyega ſze bosaſſe nai</w:t>
      </w:r>
      <w:r>
        <w:br/>
        <w:t>prvi dén vzve radoſzti zadavil ſze beſſe.</w:t>
      </w:r>
    </w:p>
    <w:p w14:paraId="5746ABA3" w14:textId="77777777" w:rsidR="00380A5E" w:rsidRDefault="00380A5E" w:rsidP="00380A5E">
      <w:pPr>
        <w:pStyle w:val="teiab"/>
      </w:pPr>
      <w:r w:rsidRPr="00AA7551">
        <w:rPr>
          <w:rStyle w:val="teilabelZnak"/>
        </w:rPr>
        <w:t>7.</w:t>
      </w:r>
      <w:r>
        <w:t xml:space="preserve"> Ne obecsai ti ſzám ſzebi zutrasnyega dnéva,</w:t>
      </w:r>
      <w:r>
        <w:br/>
        <w:t>liſztor hválo dai ti Bogu da ſzi ziv do dnéſzka,</w:t>
      </w:r>
      <w:r>
        <w:br/>
        <w:t xml:space="preserve">to ſze navcſi vunka ſzpiſzma ſzvétoga </w:t>
      </w:r>
      <w:r w:rsidRPr="00322A14">
        <w:rPr>
          <w:rStyle w:val="teipersName"/>
        </w:rPr>
        <w:t>Jakoba</w:t>
      </w:r>
      <w:r>
        <w:t>.</w:t>
      </w:r>
    </w:p>
    <w:p w14:paraId="4D3363A8" w14:textId="77777777" w:rsidR="00380A5E" w:rsidRDefault="00380A5E" w:rsidP="00380A5E">
      <w:pPr>
        <w:pStyle w:val="teiab"/>
      </w:pPr>
      <w:r w:rsidRPr="00AA7551">
        <w:rPr>
          <w:rStyle w:val="teilabelZnak"/>
        </w:rPr>
        <w:t>8.</w:t>
      </w:r>
      <w:r>
        <w:t xml:space="preserve"> Vu Goſzpoſztvi tvoia mladoſzt tebé nai ne vla-</w:t>
      </w:r>
      <w:r>
        <w:br/>
        <w:t>mi, ne csáka ſzmrt vſzigdár toga dabi cslek bil</w:t>
      </w:r>
      <w:r>
        <w:br/>
        <w:t>ſztari, i ne stima kaibi te lehko ne mela po páſzti.</w:t>
      </w:r>
    </w:p>
    <w:p w14:paraId="4782FCE5" w14:textId="77777777" w:rsidR="00380A5E" w:rsidRDefault="00380A5E" w:rsidP="00380A5E">
      <w:pPr>
        <w:pStyle w:val="teiab"/>
      </w:pPr>
      <w:r w:rsidRPr="00AA7551">
        <w:rPr>
          <w:rStyle w:val="teilabelZnak"/>
        </w:rPr>
        <w:t>9.</w:t>
      </w:r>
      <w:r>
        <w:t xml:space="preserve"> Vnogi hisniczi vu mladoſzti med ſzebov ſze lubio,</w:t>
      </w:r>
      <w:r>
        <w:br/>
        <w:t>chiga zitka oh nevolni obecsaio vſzebi nato gle-</w:t>
      </w:r>
      <w:r>
        <w:br/>
        <w:t>déu more biti Bogu ſze ne moti,</w:t>
      </w:r>
    </w:p>
    <w:p w14:paraId="072CC75E" w14:textId="77777777" w:rsidR="00380A5E" w:rsidRDefault="00380A5E" w:rsidP="00380A5E">
      <w:pPr>
        <w:pStyle w:val="teiab"/>
      </w:pPr>
      <w:r w:rsidRPr="00AA7551">
        <w:rPr>
          <w:rStyle w:val="teilabelZnak"/>
        </w:rPr>
        <w:t>10.</w:t>
      </w:r>
      <w:r>
        <w:t xml:space="preserve"> Zapoved ſze on csaſz dáje od zmoznoga Boga, oh</w:t>
      </w:r>
      <w:r>
        <w:br/>
        <w:t>kak hitro on razlocſi hibo od hiboga, gda bi mo-</w:t>
      </w:r>
      <w:r>
        <w:br/>
        <w:t>gel vtakvom meſzti zdrzáti ſze od placsa.</w:t>
      </w:r>
    </w:p>
    <w:p w14:paraId="5BE92362" w14:textId="77777777" w:rsidR="00380A5E" w:rsidRDefault="00380A5E" w:rsidP="00380A5E">
      <w:pPr>
        <w:pStyle w:val="teiab"/>
      </w:pPr>
      <w:r w:rsidRPr="00AA7551">
        <w:rPr>
          <w:rStyle w:val="teilabelZnak"/>
        </w:rPr>
        <w:t>11.</w:t>
      </w:r>
      <w:r>
        <w:t xml:space="preserve"> I matere ſzvo Decsiczo </w:t>
      </w:r>
      <w:r w:rsidRPr="00322A14">
        <w:rPr>
          <w:rStyle w:val="teiadd"/>
        </w:rPr>
        <w:t>szplacsom</w:t>
      </w:r>
      <w:r>
        <w:t xml:space="preserve"> na ſzveit rodi, materi ſzvéi-</w:t>
      </w:r>
      <w:r>
        <w:br/>
        <w:t>ti veruſztuivcs znevoljom nyé hráni, a nezna-</w:t>
      </w:r>
      <w:r>
        <w:br/>
        <w:t>io oh nevolne zalni zrok nyéh hráni.</w:t>
      </w:r>
    </w:p>
    <w:p w14:paraId="19FF5653" w14:textId="77777777" w:rsidR="00380A5E" w:rsidRDefault="00380A5E" w:rsidP="00380A5E">
      <w:pPr>
        <w:pStyle w:val="teiab"/>
      </w:pPr>
      <w:r w:rsidRPr="00AA7551">
        <w:rPr>
          <w:rStyle w:val="teilabelZnak"/>
        </w:rPr>
        <w:t>12.</w:t>
      </w:r>
      <w:r>
        <w:t xml:space="preserve"> Vu modroſzti kteri neiſzo hűtro znoni ſze, bole teda</w:t>
      </w:r>
      <w:r>
        <w:br/>
        <w:t>da nyih decza vu dugvi ſzo mántri, ktoi ſzkus-</w:t>
      </w:r>
      <w:r>
        <w:br/>
        <w:t>nyávi tak ſze placso kak csaghivi ludje.</w:t>
      </w:r>
    </w:p>
    <w:p w14:paraId="739F5AF5" w14:textId="77777777" w:rsidR="00380A5E" w:rsidRDefault="00380A5E" w:rsidP="00380A5E">
      <w:pPr>
        <w:pStyle w:val="teicatch-word"/>
      </w:pPr>
      <w:r w:rsidRPr="00AA7551">
        <w:rPr>
          <w:rStyle w:val="teilabelZnak"/>
        </w:rPr>
        <w:t>12.</w:t>
      </w:r>
      <w:r>
        <w:t xml:space="preserve"> Dabi</w:t>
      </w:r>
    </w:p>
    <w:p w14:paraId="43715AAC" w14:textId="77777777" w:rsidR="00380A5E" w:rsidRDefault="00380A5E" w:rsidP="00380A5E">
      <w:pPr>
        <w:spacing w:after="200"/>
      </w:pPr>
      <w:r>
        <w:br w:type="page"/>
      </w:r>
    </w:p>
    <w:p w14:paraId="6EB04116" w14:textId="77777777" w:rsidR="00380A5E" w:rsidRDefault="00380A5E" w:rsidP="00380A5E">
      <w:r w:rsidRPr="00570F63">
        <w:lastRenderedPageBreak/>
        <w:t>/172v/</w:t>
      </w:r>
    </w:p>
    <w:p w14:paraId="7ABDE991" w14:textId="77777777" w:rsidR="00380A5E" w:rsidRDefault="00380A5E" w:rsidP="00380A5E">
      <w:pPr>
        <w:pStyle w:val="teiab"/>
      </w:pPr>
      <w:r w:rsidRPr="00236A99">
        <w:rPr>
          <w:rStyle w:val="teilabelZnak"/>
        </w:rPr>
        <w:t>13.</w:t>
      </w:r>
      <w:r>
        <w:t xml:space="preserve"> Dabi vőri oh krschenik ti obſztojécſi bil, proti</w:t>
      </w:r>
      <w:r>
        <w:br/>
        <w:t>Bougi vtakvom meſzti tibi ſze ne boril, nego bo-</w:t>
      </w:r>
      <w:r>
        <w:br/>
        <w:t>le ztuznim ſzrczem nyega bi ti hválil.</w:t>
      </w:r>
    </w:p>
    <w:p w14:paraId="62B65430" w14:textId="77777777" w:rsidR="00380A5E" w:rsidRDefault="00380A5E" w:rsidP="00380A5E">
      <w:pPr>
        <w:pStyle w:val="teiab"/>
      </w:pPr>
      <w:r w:rsidRPr="00236A99">
        <w:rPr>
          <w:rStyle w:val="teilabelZnak"/>
        </w:rPr>
        <w:t>14.</w:t>
      </w:r>
      <w:r>
        <w:t xml:space="preserve"> Szvéta soba deſzét decze jeden dén mrtvie, vem-</w:t>
      </w:r>
      <w:r>
        <w:br/>
        <w:t>jesti kak dober otecz zaloſztil nei ſzeie, vtoi</w:t>
      </w:r>
      <w:r>
        <w:br/>
        <w:t>ſzkűsnyavi g Bogu glávo vetak naſzlonilje.</w:t>
      </w:r>
    </w:p>
    <w:p w14:paraId="07C8A0AA" w14:textId="77777777" w:rsidR="00380A5E" w:rsidRDefault="00380A5E" w:rsidP="00380A5E">
      <w:pPr>
        <w:pStyle w:val="teiab"/>
      </w:pPr>
      <w:r w:rsidRPr="00236A99">
        <w:rPr>
          <w:rStyle w:val="teilabelZnak"/>
        </w:rPr>
        <w:t>15.</w:t>
      </w:r>
      <w:r>
        <w:t xml:space="preserve"> Bogh se bil dal, Boghie pak vzél hvála nye-</w:t>
      </w:r>
      <w:r>
        <w:br/>
        <w:t>mu boidi, kakie on stel tak nai bode sto sche</w:t>
      </w:r>
      <w:r>
        <w:br/>
        <w:t>ſztati proti, glih ravno tako pretrpeti tebi potre-</w:t>
      </w:r>
      <w:r>
        <w:br/>
        <w:t>bnoie.</w:t>
      </w:r>
    </w:p>
    <w:p w14:paraId="36C84A76" w14:textId="77777777" w:rsidR="00380A5E" w:rsidRDefault="00380A5E" w:rsidP="00380A5E">
      <w:pPr>
        <w:pStyle w:val="teiab"/>
      </w:pPr>
      <w:r w:rsidRPr="00236A99">
        <w:rPr>
          <w:rStyle w:val="teilabelZnak"/>
        </w:rPr>
        <w:t>16.</w:t>
      </w:r>
      <w:r>
        <w:t xml:space="preserve"> Kak Poganye tak mi naſſe mrtvecze ne pla-</w:t>
      </w:r>
      <w:r>
        <w:br/>
        <w:t>csimo, Pale veli da ſzteim vőro kroto poblati-</w:t>
      </w:r>
      <w:r>
        <w:br/>
        <w:t>mo, hválo zdányem bole Boga zmóznoga</w:t>
      </w:r>
      <w:r>
        <w:br/>
        <w:t>vtiſzino.</w:t>
      </w:r>
    </w:p>
    <w:p w14:paraId="3CDD6D41" w14:textId="77777777" w:rsidR="00380A5E" w:rsidRDefault="00380A5E" w:rsidP="00380A5E">
      <w:pPr>
        <w:pStyle w:val="teiab"/>
      </w:pPr>
      <w:r w:rsidRPr="00236A99">
        <w:rPr>
          <w:rStyle w:val="teilabelZnak"/>
        </w:rPr>
        <w:t>17.</w:t>
      </w:r>
      <w:r>
        <w:t xml:space="preserve"> Obeſzeli ſzlatki Bogh náſz zaloſzne i ſzlejmye</w:t>
      </w:r>
      <w:r>
        <w:br/>
        <w:t>dokoncza ti vprávi vőri zdrzi tvoje vone,</w:t>
      </w:r>
      <w:r>
        <w:br/>
        <w:t>ako ti náſz Bogh odſztavi sto nam sché pomozsti.</w:t>
      </w:r>
    </w:p>
    <w:p w14:paraId="15B52F08" w14:textId="77777777" w:rsidR="00380A5E" w:rsidRDefault="00380A5E" w:rsidP="00380A5E">
      <w:pPr>
        <w:pStyle w:val="teiab"/>
      </w:pPr>
      <w:r w:rsidRPr="00236A99">
        <w:rPr>
          <w:rStyle w:val="teilabelZnak"/>
        </w:rPr>
        <w:t>18.</w:t>
      </w:r>
      <w:r>
        <w:t xml:space="preserve"> Szvéti Gpin Bogh vſzel seregu goſzpon nai</w:t>
      </w:r>
      <w:r>
        <w:br/>
        <w:t>zmózneiſzi, ſzvérim Dűhom poſzveti náſz te naſz</w:t>
      </w:r>
      <w:r>
        <w:br/>
        <w:t xml:space="preserve">ne osſztavi, da pridemo </w:t>
      </w:r>
      <w:r w:rsidRPr="00236A99">
        <w:rPr>
          <w:rStyle w:val="teipersName"/>
        </w:rPr>
        <w:t>Christuſſi</w:t>
      </w:r>
      <w:r>
        <w:t xml:space="preserve"> tvoi ſzveti</w:t>
      </w:r>
      <w:r>
        <w:br/>
        <w:t>orſzágh.</w:t>
      </w:r>
    </w:p>
    <w:p w14:paraId="62DA0645" w14:textId="77777777" w:rsidR="00380A5E" w:rsidRDefault="00380A5E" w:rsidP="00380A5E">
      <w:pPr>
        <w:pStyle w:val="teiclosure0"/>
      </w:pPr>
      <w:r>
        <w:t>Amen.</w:t>
      </w:r>
    </w:p>
    <w:p w14:paraId="612F6007" w14:textId="77777777" w:rsidR="00380A5E" w:rsidRDefault="00380A5E" w:rsidP="00380A5E">
      <w:pPr>
        <w:pStyle w:val="Naslov2"/>
      </w:pPr>
      <w:r>
        <w:t xml:space="preserve">Nota. Tudgyuk uram Jstenk </w:t>
      </w:r>
      <w:r w:rsidRPr="00236A99">
        <w:rPr>
          <w:rStyle w:val="teiabbr"/>
        </w:rPr>
        <w:t>&amp;c</w:t>
      </w:r>
      <w:r w:rsidRPr="00236A99">
        <w:t>.</w:t>
      </w:r>
    </w:p>
    <w:p w14:paraId="7183DA03" w14:textId="77777777" w:rsidR="00380A5E" w:rsidRDefault="00380A5E" w:rsidP="00380A5E">
      <w:pPr>
        <w:pStyle w:val="teiab"/>
      </w:pPr>
      <w:r w:rsidRPr="00236A99">
        <w:rPr>
          <w:rStyle w:val="teilabelZnak"/>
        </w:rPr>
        <w:t>1.</w:t>
      </w:r>
      <w:r>
        <w:t xml:space="preserve"> Zstrámo Goszpodni Bough, da nam ie vſzeim</w:t>
      </w:r>
      <w:r>
        <w:br/>
        <w:t>vmreiti, i veruiemo da na vecsni zitek</w:t>
      </w:r>
    </w:p>
    <w:p w14:paraId="6A4F8D63" w14:textId="77777777" w:rsidR="00380A5E" w:rsidRDefault="00380A5E" w:rsidP="00380A5E">
      <w:pPr>
        <w:pStyle w:val="teicatch-word"/>
      </w:pPr>
      <w:r>
        <w:t>vſzi</w:t>
      </w:r>
    </w:p>
    <w:p w14:paraId="08F0092D" w14:textId="77777777" w:rsidR="00380A5E" w:rsidRDefault="00380A5E" w:rsidP="00380A5E">
      <w:pPr>
        <w:spacing w:after="200"/>
      </w:pPr>
      <w:r>
        <w:br w:type="page"/>
      </w:r>
    </w:p>
    <w:p w14:paraId="7B9CC0A3" w14:textId="77777777" w:rsidR="00380A5E" w:rsidRDefault="00380A5E" w:rsidP="00380A5E">
      <w:r>
        <w:lastRenderedPageBreak/>
        <w:t>/173r/</w:t>
      </w:r>
    </w:p>
    <w:p w14:paraId="47971D62" w14:textId="77777777" w:rsidR="00380A5E" w:rsidRDefault="00380A5E" w:rsidP="00380A5E">
      <w:pPr>
        <w:pStyle w:val="teiab"/>
      </w:pPr>
      <w:r>
        <w:t>vſzi gori poſztanemo, ar ſzi ti nas zitek, vtebi</w:t>
      </w:r>
      <w:r>
        <w:br/>
        <w:t>pomiramo, po tebi ſze zdignemo.</w:t>
      </w:r>
    </w:p>
    <w:p w14:paraId="0B4F0F4C" w14:textId="77777777" w:rsidR="00380A5E" w:rsidRDefault="00380A5E" w:rsidP="00380A5E">
      <w:pPr>
        <w:pStyle w:val="teiab"/>
      </w:pPr>
      <w:r w:rsidRPr="003B7534">
        <w:rPr>
          <w:rStyle w:val="teilabelZnak"/>
        </w:rPr>
        <w:t>2.</w:t>
      </w:r>
      <w:r>
        <w:t xml:space="preserve"> Oko nei vidilo ni vűho ſzlisalo, mi cshvoyega ſzr-</w:t>
      </w:r>
      <w:r>
        <w:br/>
        <w:t>cza mislejnye, nemore zmiſzliti to kakvoie</w:t>
      </w:r>
      <w:r>
        <w:br/>
        <w:t>nyim Diho Goſzpon Bough napravil, kteri</w:t>
      </w:r>
      <w:r>
        <w:br/>
        <w:t>nyega lűbio.</w:t>
      </w:r>
    </w:p>
    <w:p w14:paraId="730A9027" w14:textId="77777777" w:rsidR="00380A5E" w:rsidRDefault="00380A5E" w:rsidP="00380A5E">
      <w:pPr>
        <w:pStyle w:val="teiab"/>
      </w:pPr>
      <w:r w:rsidRPr="003B7534">
        <w:rPr>
          <w:rStyle w:val="teilabelZnak"/>
        </w:rPr>
        <w:t>3.</w:t>
      </w:r>
      <w:r>
        <w:t xml:space="preserve"> Naſſe placsne ſzkuze on sché obiſzati, ino on</w:t>
      </w:r>
      <w:r>
        <w:br/>
        <w:t>sché odvrcsti od náſz naſſe vnohe nevole, ár</w:t>
      </w:r>
      <w:r>
        <w:br/>
        <w:t>nebo zaloſzti nebode bolezni, negh leprai</w:t>
      </w:r>
      <w:r>
        <w:br/>
        <w:t>diha bode.</w:t>
      </w:r>
    </w:p>
    <w:p w14:paraId="77491530" w14:textId="77777777" w:rsidR="00380A5E" w:rsidRDefault="00380A5E" w:rsidP="00380A5E">
      <w:pPr>
        <w:pStyle w:val="teiab"/>
      </w:pPr>
      <w:r w:rsidRPr="003B7534">
        <w:rPr>
          <w:rStyle w:val="teilabelZnak"/>
        </w:rPr>
        <w:t>4.</w:t>
      </w:r>
      <w:r>
        <w:t xml:space="preserve"> Gde nam Goſzpoduie, Otecz Goſzpodni Bough,</w:t>
      </w:r>
      <w:r>
        <w:br/>
        <w:t>ino ſzvoim drágim ſzvétim ſzinom, znaſſzim</w:t>
      </w:r>
      <w:r>
        <w:br/>
        <w:t xml:space="preserve">Goſzpodnim </w:t>
      </w:r>
      <w:r w:rsidRPr="003B7534">
        <w:rPr>
          <w:rStyle w:val="teipersName"/>
        </w:rPr>
        <w:t>Christuſſem</w:t>
      </w:r>
      <w:r>
        <w:t>, ſzvétim Dűhom nav-</w:t>
      </w:r>
      <w:r>
        <w:br/>
        <w:t>kup vu jednoi zmóznoſzti, vekivekma.</w:t>
      </w:r>
    </w:p>
    <w:p w14:paraId="49BEB75E" w14:textId="77777777" w:rsidR="00380A5E" w:rsidRDefault="00380A5E" w:rsidP="00380A5E">
      <w:pPr>
        <w:pStyle w:val="teiclosure0"/>
      </w:pPr>
      <w:r>
        <w:t>Amen.</w:t>
      </w:r>
    </w:p>
    <w:p w14:paraId="348D5E67" w14:textId="77777777" w:rsidR="00380A5E" w:rsidRDefault="00380A5E" w:rsidP="00380A5E">
      <w:pPr>
        <w:pStyle w:val="Naslov2"/>
      </w:pPr>
      <w:r>
        <w:t>Aria.</w:t>
      </w:r>
    </w:p>
    <w:p w14:paraId="2E6B534F" w14:textId="77777777" w:rsidR="00380A5E" w:rsidRDefault="00380A5E" w:rsidP="00380A5E">
      <w:pPr>
        <w:pStyle w:val="teiab"/>
      </w:pPr>
      <w:r w:rsidRPr="003B7534">
        <w:rPr>
          <w:rStyle w:val="teilabelZnak"/>
        </w:rPr>
        <w:t>1.</w:t>
      </w:r>
      <w:r>
        <w:t xml:space="preserve"> Szpomnim ſze od Bósega vcsmenya znami</w:t>
      </w:r>
      <w:r>
        <w:br/>
        <w:t>dobroga, kakvo ſzkrb on na náſz noſzi, i kai</w:t>
      </w:r>
      <w:r>
        <w:br/>
        <w:t>od ſzmrti govori.</w:t>
      </w:r>
    </w:p>
    <w:p w14:paraId="6667D8E3" w14:textId="77777777" w:rsidR="00380A5E" w:rsidRDefault="00380A5E" w:rsidP="00380A5E">
      <w:pPr>
        <w:pStyle w:val="teiab"/>
      </w:pPr>
      <w:r w:rsidRPr="003B7534">
        <w:rPr>
          <w:rStyle w:val="teilabelZnak"/>
        </w:rPr>
        <w:t>2.</w:t>
      </w:r>
      <w:r>
        <w:t xml:space="preserve"> </w:t>
      </w:r>
      <w:r w:rsidRPr="003B7534">
        <w:rPr>
          <w:rStyle w:val="teipersName"/>
        </w:rPr>
        <w:t>Csaras</w:t>
      </w:r>
      <w:r>
        <w:t xml:space="preserve"> Prorok veli, i to nam vpiſzmi oſztavi,</w:t>
      </w:r>
      <w:r>
        <w:br/>
        <w:t>da Bough mrtvecze pokvi ki pomeris on je zdrzi.</w:t>
      </w:r>
    </w:p>
    <w:p w14:paraId="38F8587A" w14:textId="77777777" w:rsidR="00380A5E" w:rsidRDefault="00380A5E" w:rsidP="00380A5E">
      <w:pPr>
        <w:pStyle w:val="teiab"/>
      </w:pPr>
      <w:r w:rsidRPr="003B7534">
        <w:rPr>
          <w:rStyle w:val="teilabelZnak"/>
        </w:rPr>
        <w:t>3.</w:t>
      </w:r>
      <w:r>
        <w:t xml:space="preserve"> Arie opet gori zbűdi, to nam iſztino ſzvedogi, da</w:t>
      </w:r>
      <w:r>
        <w:br/>
        <w:t>mrtve gori ppogine, i vnebeſzki orſzág vzema.</w:t>
      </w:r>
    </w:p>
    <w:p w14:paraId="2A671C42" w14:textId="77777777" w:rsidR="00380A5E" w:rsidRDefault="00380A5E" w:rsidP="00380A5E">
      <w:pPr>
        <w:pStyle w:val="teiab"/>
      </w:pPr>
      <w:r w:rsidRPr="003B7534">
        <w:rPr>
          <w:rStyle w:val="teilabelZnak"/>
        </w:rPr>
        <w:t>4.</w:t>
      </w:r>
      <w:r>
        <w:t xml:space="preserve"> To vſze zató tak csini, dabi ſze ne zpozábi-</w:t>
      </w:r>
    </w:p>
    <w:p w14:paraId="50B3E4F2" w14:textId="77777777" w:rsidR="00380A5E" w:rsidRDefault="00380A5E" w:rsidP="00380A5E">
      <w:pPr>
        <w:pStyle w:val="teicatch-word"/>
      </w:pPr>
      <w:r>
        <w:t>li.</w:t>
      </w:r>
    </w:p>
    <w:p w14:paraId="2062F102" w14:textId="77777777" w:rsidR="00380A5E" w:rsidRDefault="00380A5E" w:rsidP="00380A5E">
      <w:pPr>
        <w:spacing w:after="200"/>
      </w:pPr>
      <w:r>
        <w:br w:type="page"/>
      </w:r>
    </w:p>
    <w:p w14:paraId="0EC48C15" w14:textId="77777777" w:rsidR="00380A5E" w:rsidRDefault="00380A5E" w:rsidP="00380A5E">
      <w:r>
        <w:lastRenderedPageBreak/>
        <w:t>/173v/</w:t>
      </w:r>
    </w:p>
    <w:p w14:paraId="253EB781" w14:textId="77777777" w:rsidR="00380A5E" w:rsidRDefault="00380A5E" w:rsidP="00380A5E">
      <w:pPr>
        <w:pStyle w:val="teiab"/>
      </w:pPr>
      <w:r>
        <w:t>li zdobroute bo znami csini, nego dabi ga hvalili.</w:t>
      </w:r>
    </w:p>
    <w:p w14:paraId="72129A57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5. </w:t>
      </w:r>
      <w:r>
        <w:t>Verne vpokvi sché poſzlati, vu ſzvoj orſzág, nyé pela-</w:t>
      </w:r>
      <w:r>
        <w:br/>
        <w:t>ti, ondi nyé sché oſztaviti, daga imajo hváliti.</w:t>
      </w:r>
    </w:p>
    <w:p w14:paraId="4EB7EA93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6. </w:t>
      </w:r>
      <w:r>
        <w:t>Verni moi noter poite, vráta za ſzobom zaprte,</w:t>
      </w:r>
      <w:r>
        <w:br/>
        <w:t>jedno maloie pri prite, da ma ſzrda noter neide.</w:t>
      </w:r>
    </w:p>
    <w:p w14:paraId="00AEE3B2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7. </w:t>
      </w:r>
      <w:r>
        <w:t>Da malo bodete vzemli, leprai do ocsna nepyena,</w:t>
      </w:r>
      <w:r>
        <w:br/>
        <w:t>vſze ondivi pohivaite, doklam mota ſzda miné.</w:t>
      </w:r>
    </w:p>
    <w:p w14:paraId="5061D26B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8. </w:t>
      </w:r>
      <w:r>
        <w:t>Ár te zdai Bozja ſzrditoſzt gori ſztáne nyega</w:t>
      </w:r>
      <w:r>
        <w:br/>
        <w:t>jákoſzt na vſze ki na zemli ſztoio, ſztraſzno nyim bode pita-</w:t>
      </w:r>
      <w:r>
        <w:br/>
        <w:t>nye.</w:t>
      </w:r>
    </w:p>
    <w:p w14:paraId="53D239E6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9. </w:t>
      </w:r>
      <w:r>
        <w:t>Zhiri on ſzvoje protivnike, potere tudi prekléte, pak</w:t>
      </w:r>
      <w:r>
        <w:br/>
        <w:t>obdrzi ſzvoje verne, ki vnyem imaio vűpanye.</w:t>
      </w:r>
    </w:p>
    <w:p w14:paraId="4304087E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10. </w:t>
      </w:r>
      <w:r>
        <w:t>Potom toga krai nyega, ne ſzzemla ni teilo, o-</w:t>
      </w:r>
      <w:r>
        <w:br/>
        <w:t>pet mu Bogh hocse dati zitek Dűſſo povrnoti.</w:t>
      </w:r>
    </w:p>
    <w:p w14:paraId="0CC69EBF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11. </w:t>
      </w:r>
      <w:r>
        <w:t>Namie veliko veſzelje, ſztoga ſzveita neminenye</w:t>
      </w:r>
      <w:r>
        <w:br/>
        <w:t>ár zoſzpet vkűpe bodemo, gda gori pri Bougi bom.</w:t>
      </w:r>
    </w:p>
    <w:p w14:paraId="3AC4B81D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12. </w:t>
      </w:r>
      <w:r>
        <w:t>Vete mrtvi nas Ocpri ſzvi, prez dvoiczeje Bozi ſzin</w:t>
      </w:r>
      <w:r>
        <w:br/>
        <w:t>kai ſze placſze za nyega, da vse pri Bougi poſziva.</w:t>
      </w:r>
    </w:p>
    <w:p w14:paraId="27D80941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13. </w:t>
      </w:r>
      <w:r>
        <w:t>Naſſa dela ſzo nevolza, nyega delo ie veſzelje,</w:t>
      </w:r>
      <w:r>
        <w:br/>
        <w:t>proſzimo fa ta pravicza, pri nás bode ſzvéto trojſztvo.</w:t>
      </w:r>
    </w:p>
    <w:p w14:paraId="25E7B87D" w14:textId="77777777" w:rsidR="00380A5E" w:rsidRDefault="00380A5E" w:rsidP="00380A5E">
      <w:pPr>
        <w:pStyle w:val="teiab"/>
      </w:pPr>
      <w:r w:rsidRPr="00C87CA7">
        <w:rPr>
          <w:rStyle w:val="teilabelZnak"/>
        </w:rPr>
        <w:t xml:space="preserve">14. </w:t>
      </w:r>
      <w:r>
        <w:t>Da nam dá ſzvétoga Dűha, po ſzmrti ſzvega Orſzága,</w:t>
      </w:r>
      <w:r>
        <w:br/>
        <w:t>glédali bomo blázenſztvo, brez koncza veki-</w:t>
      </w:r>
      <w:r>
        <w:br/>
        <w:t xml:space="preserve">vekoma. </w:t>
      </w:r>
    </w:p>
    <w:p w14:paraId="459D5DE4" w14:textId="77777777" w:rsidR="00380A5E" w:rsidRDefault="00380A5E" w:rsidP="00380A5E">
      <w:pPr>
        <w:pStyle w:val="teicatch-word"/>
      </w:pPr>
      <w:r>
        <w:t>Amen.</w:t>
      </w:r>
    </w:p>
    <w:p w14:paraId="4127BC6F" w14:textId="77777777" w:rsidR="00380A5E" w:rsidRDefault="00380A5E" w:rsidP="00380A5E">
      <w:pPr>
        <w:spacing w:after="200"/>
      </w:pPr>
      <w:r>
        <w:br w:type="page"/>
      </w:r>
    </w:p>
    <w:p w14:paraId="2C74C88A" w14:textId="77777777" w:rsidR="00380A5E" w:rsidRDefault="00380A5E" w:rsidP="00380A5E">
      <w:r>
        <w:lastRenderedPageBreak/>
        <w:t>/174r/</w:t>
      </w:r>
    </w:p>
    <w:p w14:paraId="173E2449" w14:textId="77777777" w:rsidR="00380A5E" w:rsidRDefault="00380A5E" w:rsidP="00380A5E">
      <w:pPr>
        <w:pStyle w:val="Naslov2"/>
      </w:pPr>
      <w:r>
        <w:t>Sequens.</w:t>
      </w:r>
    </w:p>
    <w:p w14:paraId="4602C94E" w14:textId="77777777" w:rsidR="00380A5E" w:rsidRDefault="00380A5E" w:rsidP="00380A5E">
      <w:pPr>
        <w:pStyle w:val="teiab"/>
      </w:pPr>
      <w:r w:rsidRPr="005A4AC1">
        <w:rPr>
          <w:rStyle w:val="teilabelZnak"/>
        </w:rPr>
        <w:t>1.</w:t>
      </w:r>
      <w:r>
        <w:t xml:space="preserve"> Znevoljami cslovik ſzvoj zitek ſzpunyáva,</w:t>
      </w:r>
      <w:r>
        <w:br/>
        <w:t xml:space="preserve">vnoge moke trpi za ſzvega zivota, ka za </w:t>
      </w:r>
      <w:r>
        <w:br/>
        <w:t>greh ſzrditoſzt Bósjo nazvescháva.</w:t>
      </w:r>
    </w:p>
    <w:p w14:paraId="73F1856E" w14:textId="77777777" w:rsidR="00380A5E" w:rsidRDefault="00380A5E" w:rsidP="00380A5E">
      <w:pPr>
        <w:pStyle w:val="teiab"/>
      </w:pPr>
      <w:r w:rsidRPr="005A4AC1">
        <w:rPr>
          <w:rStyle w:val="teilabelZnak"/>
        </w:rPr>
        <w:t>2.</w:t>
      </w:r>
      <w:r>
        <w:t xml:space="preserve"> Ovo Bough csloveka zvnogim ſzvoim dárem, bes-</w:t>
      </w:r>
      <w:r>
        <w:br/>
        <w:t>ſega daruval znemrteknim zitkom, nad vſta-</w:t>
      </w:r>
      <w:r>
        <w:br/>
        <w:t>kim ſztvarienyem velikim Goſzpoſztvom.</w:t>
      </w:r>
    </w:p>
    <w:p w14:paraId="1398D3D6" w14:textId="77777777" w:rsidR="00380A5E" w:rsidRDefault="00380A5E" w:rsidP="00380A5E">
      <w:pPr>
        <w:pStyle w:val="teiab"/>
      </w:pPr>
      <w:r w:rsidRPr="005A4AC1">
        <w:rPr>
          <w:rStyle w:val="teilabelZnak"/>
        </w:rPr>
        <w:t>3.</w:t>
      </w:r>
      <w:r>
        <w:t xml:space="preserve"> Ali kroto naglo cslovik ſze premine, i ſzvojo lepoto</w:t>
      </w:r>
      <w:r>
        <w:br/>
        <w:t>setuva zgűbizi, zvelika Goſzpoſztva na szu-</w:t>
      </w:r>
      <w:r>
        <w:br/>
        <w:t>zanſztvo priti.</w:t>
      </w:r>
    </w:p>
    <w:p w14:paraId="69036A6B" w14:textId="77777777" w:rsidR="00380A5E" w:rsidRDefault="00380A5E" w:rsidP="00380A5E">
      <w:pPr>
        <w:pStyle w:val="teiab"/>
      </w:pPr>
      <w:r w:rsidRPr="005A4AC1">
        <w:rPr>
          <w:rStyle w:val="teilabelZnak"/>
        </w:rPr>
        <w:t>4.</w:t>
      </w:r>
      <w:r>
        <w:t xml:space="preserve"> Ovo vre nad nami naſſih grehov platsa, beteg krás,</w:t>
      </w:r>
      <w:r>
        <w:br/>
        <w:t>teskoutsa, ſztrasne ſzmrti moka, nemilscha</w:t>
      </w:r>
      <w:r>
        <w:br/>
        <w:t>vſzaka breme toga ſzveita.</w:t>
      </w:r>
    </w:p>
    <w:p w14:paraId="4316751F" w14:textId="77777777" w:rsidR="00380A5E" w:rsidRDefault="00380A5E" w:rsidP="00380A5E">
      <w:pPr>
        <w:pStyle w:val="teiab"/>
      </w:pPr>
      <w:r w:rsidRPr="005A4AC1">
        <w:rPr>
          <w:rStyle w:val="teilabelZnak"/>
        </w:rPr>
        <w:t>5.</w:t>
      </w:r>
      <w:r>
        <w:t xml:space="preserve"> Nas zitek na ſzveiti, leprai pe plakanye, ár</w:t>
      </w:r>
      <w:r>
        <w:br/>
        <w:t>do malo csaſza imamo veſzelje, naglo ſze premi-</w:t>
      </w:r>
      <w:r>
        <w:br/>
        <w:t>né vſza nasſa lepota.</w:t>
      </w:r>
    </w:p>
    <w:p w14:paraId="4F97EF77" w14:textId="77777777" w:rsidR="00380A5E" w:rsidRDefault="00380A5E" w:rsidP="00380A5E">
      <w:pPr>
        <w:pStyle w:val="teiab"/>
      </w:pPr>
      <w:r w:rsidRPr="005A4AC1">
        <w:rPr>
          <w:rStyle w:val="teilabelZnak"/>
        </w:rPr>
        <w:t>6.</w:t>
      </w:r>
      <w:r>
        <w:t xml:space="preserve"> Te eshvecſi zitek szpodoben je k czvetku,</w:t>
      </w:r>
      <w:r>
        <w:br/>
        <w:t>steroga vidimo kak hitro pogine, rano hitro</w:t>
      </w:r>
      <w:r>
        <w:br/>
        <w:t>czveté, a vescér poſzehne.</w:t>
      </w:r>
    </w:p>
    <w:p w14:paraId="12CA93D5" w14:textId="77777777" w:rsidR="00380A5E" w:rsidRDefault="00380A5E" w:rsidP="00380A5E">
      <w:pPr>
        <w:pStyle w:val="teiab"/>
      </w:pPr>
      <w:r w:rsidRPr="005A4AC1">
        <w:rPr>
          <w:rStyle w:val="teilabelZnak"/>
        </w:rPr>
        <w:t>7.</w:t>
      </w:r>
      <w:r>
        <w:t xml:space="preserve"> Nas zitek na ſzveiti kak ti jedna szencza,</w:t>
      </w:r>
      <w:r>
        <w:br/>
        <w:t>ár hitro poginil vſzaka nasſa Diha, gneſz</w:t>
      </w:r>
      <w:r>
        <w:br/>
        <w:t>ſzmo lepo zdravi, zutra bomo mrtvi.</w:t>
      </w:r>
    </w:p>
    <w:p w14:paraId="0095FF91" w14:textId="77777777" w:rsidR="00380A5E" w:rsidRDefault="00380A5E" w:rsidP="00380A5E">
      <w:pPr>
        <w:pStyle w:val="teiab"/>
      </w:pPr>
      <w:r w:rsidRPr="005A4AC1">
        <w:rPr>
          <w:rStyle w:val="teilabelZnak"/>
        </w:rPr>
        <w:t>8.</w:t>
      </w:r>
      <w:r>
        <w:t xml:space="preserve"> Kroto ſze veſzelis cslek tomu Bogaſztvo, kak</w:t>
      </w:r>
      <w:r>
        <w:br/>
        <w:t>dabi do veka zivel natom ſzveiti, neznas</w:t>
      </w:r>
      <w:r>
        <w:br/>
        <w:t>stero vőro vskrinyo te denejo.</w:t>
      </w:r>
    </w:p>
    <w:p w14:paraId="1579FF19" w14:textId="77777777" w:rsidR="00380A5E" w:rsidRDefault="00380A5E" w:rsidP="00380A5E">
      <w:pPr>
        <w:pStyle w:val="teicatch-word"/>
      </w:pPr>
      <w:r>
        <w:t>9.</w:t>
      </w:r>
    </w:p>
    <w:p w14:paraId="043C1603" w14:textId="77777777" w:rsidR="00380A5E" w:rsidRDefault="00380A5E" w:rsidP="00380A5E">
      <w:pPr>
        <w:spacing w:after="200"/>
      </w:pPr>
      <w:r>
        <w:br w:type="page"/>
      </w:r>
    </w:p>
    <w:p w14:paraId="10252B5A" w14:textId="77777777" w:rsidR="00380A5E" w:rsidRDefault="00380A5E" w:rsidP="00380A5E">
      <w:r>
        <w:lastRenderedPageBreak/>
        <w:t>/174v/</w:t>
      </w:r>
    </w:p>
    <w:p w14:paraId="7CFCC4A4" w14:textId="77777777" w:rsidR="00380A5E" w:rsidRDefault="00380A5E" w:rsidP="00380A5E">
      <w:pPr>
        <w:pStyle w:val="teiab"/>
      </w:pPr>
      <w:r w:rsidRPr="007F2920">
        <w:rPr>
          <w:rStyle w:val="teilabelZnak"/>
        </w:rPr>
        <w:t>9.</w:t>
      </w:r>
      <w:r>
        <w:t xml:space="preserve"> Gre gingavo Teilo neznas kak ti bode, odevſza-</w:t>
      </w:r>
      <w:r>
        <w:br/>
        <w:t>ke ſztvári odűrneise bode, katsam ino sabo</w:t>
      </w:r>
      <w:r>
        <w:br/>
        <w:t>jejſztvina ti bode.</w:t>
      </w:r>
    </w:p>
    <w:p w14:paraId="0810BED5" w14:textId="77777777" w:rsidR="00380A5E" w:rsidRDefault="00380A5E" w:rsidP="00380A5E">
      <w:pPr>
        <w:pStyle w:val="teiab"/>
      </w:pPr>
      <w:r w:rsidRPr="007F2920">
        <w:rPr>
          <w:rStyle w:val="teilabelZnak"/>
        </w:rPr>
        <w:t>10.</w:t>
      </w:r>
      <w:r>
        <w:t xml:space="preserve"> Dugoga zivleinya ne obecsai ſzebi, ino ne pre-</w:t>
      </w:r>
      <w:r>
        <w:br/>
        <w:t>lágai tvega povrneinja, ár gda ti me csájas</w:t>
      </w:r>
      <w:r>
        <w:br/>
        <w:t>Duſſo ti vzemejo.</w:t>
      </w:r>
    </w:p>
    <w:p w14:paraId="057594D3" w14:textId="77777777" w:rsidR="00380A5E" w:rsidRDefault="00380A5E" w:rsidP="00380A5E">
      <w:pPr>
        <w:pStyle w:val="teiab"/>
      </w:pPr>
      <w:r w:rsidRPr="007F2920">
        <w:rPr>
          <w:rStyle w:val="teilabelZnak"/>
        </w:rPr>
        <w:t>11.</w:t>
      </w:r>
      <w:r>
        <w:t xml:space="preserve"> Tehre bativnoſzti tiſze kroto varui, kak te </w:t>
      </w:r>
      <w:r w:rsidRPr="007F2920">
        <w:rPr>
          <w:rStyle w:val="teipersName"/>
        </w:rPr>
        <w:t>Xtus</w:t>
      </w:r>
      <w:r>
        <w:br/>
        <w:t>vucſi, lakomnoſzt odſztavi, csalárnosvu</w:t>
      </w:r>
      <w:r>
        <w:br/>
        <w:t>oſzveitu ne daiſze presuvcsti.</w:t>
      </w:r>
    </w:p>
    <w:p w14:paraId="0ADB12E9" w14:textId="77777777" w:rsidR="00380A5E" w:rsidRDefault="00380A5E" w:rsidP="00380A5E">
      <w:pPr>
        <w:pStyle w:val="teiab"/>
      </w:pPr>
      <w:r w:rsidRPr="007F2920">
        <w:rPr>
          <w:rStyle w:val="teilabelZnak"/>
        </w:rPr>
        <w:t>12.</w:t>
      </w:r>
      <w:r>
        <w:t xml:space="preserve"> Vidis vnoge pelde kaiti bode vmreiti, ali gda</w:t>
      </w:r>
      <w:r>
        <w:br/>
        <w:t>to boude nemores vedeti, záto tie treba</w:t>
      </w:r>
      <w:r>
        <w:br/>
        <w:t>vſzigdár ſzkoznuvati.</w:t>
      </w:r>
    </w:p>
    <w:p w14:paraId="11712739" w14:textId="77777777" w:rsidR="00380A5E" w:rsidRDefault="00380A5E" w:rsidP="00380A5E">
      <w:pPr>
        <w:pStyle w:val="teiab"/>
      </w:pPr>
      <w:r w:rsidRPr="007F2920">
        <w:rPr>
          <w:rStyle w:val="teilabelZnak"/>
        </w:rPr>
        <w:t>13.</w:t>
      </w:r>
      <w:r>
        <w:t xml:space="preserve"> Vu iednoj priliki </w:t>
      </w:r>
      <w:r w:rsidRPr="007F2920">
        <w:rPr>
          <w:rStyle w:val="teipersName"/>
        </w:rPr>
        <w:t>Kristus</w:t>
      </w:r>
      <w:r>
        <w:t xml:space="preserve"> nas tak vucſi,</w:t>
      </w:r>
      <w:r>
        <w:br/>
        <w:t>da je ta ſzmrt takva kako te tát ſzkrovni,</w:t>
      </w:r>
      <w:r>
        <w:br/>
        <w:t>steroga priseſztja nische nemre znati.</w:t>
      </w:r>
    </w:p>
    <w:p w14:paraId="3CFA807C" w14:textId="77777777" w:rsidR="00380A5E" w:rsidRDefault="00380A5E" w:rsidP="00380A5E">
      <w:pPr>
        <w:pStyle w:val="teiab"/>
      </w:pPr>
      <w:r w:rsidRPr="007F2920">
        <w:rPr>
          <w:rStyle w:val="teilabelZnak"/>
        </w:rPr>
        <w:t>14.</w:t>
      </w:r>
      <w:r>
        <w:t xml:space="preserve"> Nato paſzko noſzi hisni Goſzpodarje, gda ta</w:t>
      </w:r>
      <w:r>
        <w:br/>
        <w:t>tam priseſztje csujo na ſzve marke, onda oſzi</w:t>
      </w:r>
      <w:r>
        <w:br/>
        <w:t>ſzkoznijo da maske ne zgűbi.</w:t>
      </w:r>
    </w:p>
    <w:p w14:paraId="711FF986" w14:textId="77777777" w:rsidR="00380A5E" w:rsidRDefault="00380A5E" w:rsidP="00380A5E">
      <w:pPr>
        <w:pStyle w:val="teiab"/>
      </w:pPr>
      <w:r w:rsidRPr="007F2920">
        <w:rPr>
          <w:rStyle w:val="teilabelZnak"/>
        </w:rPr>
        <w:t>15.</w:t>
      </w:r>
      <w:r>
        <w:t xml:space="preserve"> Takovo navodni ſzmrt znami ima ár ohit er-</w:t>
      </w:r>
      <w:r>
        <w:br/>
        <w:t>va pride, gda je ne csákamo, potrebno je záto</w:t>
      </w:r>
      <w:r>
        <w:br/>
        <w:t>da mi ſzkoznujemo.</w:t>
      </w:r>
    </w:p>
    <w:p w14:paraId="72B479C5" w14:textId="77777777" w:rsidR="00380A5E" w:rsidRDefault="00380A5E" w:rsidP="00380A5E">
      <w:pPr>
        <w:pStyle w:val="teiab"/>
      </w:pPr>
      <w:r w:rsidRPr="007F2920">
        <w:rPr>
          <w:rStyle w:val="teilabelZnak"/>
        </w:rPr>
        <w:t>16.</w:t>
      </w:r>
      <w:r>
        <w:t xml:space="preserve"> Nemre na drugi dén ſzmrti odtucsiti, ſtero vöro</w:t>
      </w:r>
      <w:r>
        <w:br/>
        <w:t>pride bogme ti je poiti, kvár veliki vadkujes</w:t>
      </w:r>
      <w:r>
        <w:br/>
        <w:t>ako nebos gotov.</w:t>
      </w:r>
    </w:p>
    <w:p w14:paraId="10B07095" w14:textId="77777777" w:rsidR="00380A5E" w:rsidRPr="007F2920" w:rsidRDefault="00380A5E" w:rsidP="00380A5E">
      <w:pPr>
        <w:pStyle w:val="teicatch-word"/>
        <w:rPr>
          <w:sz w:val="22"/>
        </w:rPr>
      </w:pPr>
      <w:r w:rsidRPr="007F2920">
        <w:rPr>
          <w:rStyle w:val="teilabelZnak"/>
          <w:sz w:val="24"/>
        </w:rPr>
        <w:t>17.</w:t>
      </w:r>
      <w:r w:rsidRPr="007F2920">
        <w:rPr>
          <w:sz w:val="22"/>
        </w:rPr>
        <w:t xml:space="preserve"> Dai</w:t>
      </w:r>
    </w:p>
    <w:p w14:paraId="5BDBBAE6" w14:textId="77777777" w:rsidR="00380A5E" w:rsidRDefault="00380A5E" w:rsidP="00380A5E">
      <w:pPr>
        <w:spacing w:after="200"/>
      </w:pPr>
      <w:r>
        <w:br w:type="page"/>
      </w:r>
    </w:p>
    <w:p w14:paraId="179E014B" w14:textId="77777777" w:rsidR="00380A5E" w:rsidRDefault="00380A5E" w:rsidP="00380A5E">
      <w:r>
        <w:lastRenderedPageBreak/>
        <w:t>/175r/</w:t>
      </w:r>
    </w:p>
    <w:p w14:paraId="23A457C4" w14:textId="77777777" w:rsidR="00380A5E" w:rsidRDefault="00380A5E" w:rsidP="00380A5E">
      <w:pPr>
        <w:pStyle w:val="teiab"/>
      </w:pPr>
      <w:r w:rsidRPr="004D027D">
        <w:rPr>
          <w:rStyle w:val="teilabelZnak"/>
        </w:rPr>
        <w:t>17.</w:t>
      </w:r>
      <w:r>
        <w:t xml:space="preserve"> Daj mir záto cslovik preklétoj Gizchloſzti,</w:t>
      </w:r>
      <w:r>
        <w:br/>
        <w:t>vſzakim tvojim grehom hitro knecz vcsini,</w:t>
      </w:r>
      <w:r>
        <w:br/>
        <w:t>da bos mogel csiſzto Dűſſo Bogu dati.</w:t>
      </w:r>
    </w:p>
    <w:p w14:paraId="72C7B28C" w14:textId="77777777" w:rsidR="00380A5E" w:rsidRDefault="00380A5E" w:rsidP="00380A5E">
      <w:pPr>
        <w:pStyle w:val="teiab"/>
      </w:pPr>
      <w:r w:rsidRPr="004D027D">
        <w:rPr>
          <w:rStyle w:val="teilabelZnak"/>
        </w:rPr>
        <w:t>18.</w:t>
      </w:r>
      <w:r>
        <w:t xml:space="preserve"> Hvála boidi Tebi na nebi Goſzpon Bough, ki ſzi</w:t>
      </w:r>
      <w:r>
        <w:br/>
        <w:t>vjednom Bojstvi a vtvojem ſzi leipi, boidi</w:t>
      </w:r>
      <w:r>
        <w:br/>
        <w:t>nam na pomocs na ſzmrtnom vreimeni.</w:t>
      </w:r>
    </w:p>
    <w:p w14:paraId="72199579" w14:textId="77777777" w:rsidR="00380A5E" w:rsidRDefault="00380A5E" w:rsidP="00380A5E">
      <w:pPr>
        <w:pStyle w:val="teiclosure0"/>
      </w:pPr>
      <w:r>
        <w:t>Amen.</w:t>
      </w:r>
    </w:p>
    <w:p w14:paraId="5A884375" w14:textId="77777777" w:rsidR="00380A5E" w:rsidRPr="004D027D" w:rsidRDefault="00380A5E" w:rsidP="00380A5E">
      <w:pPr>
        <w:pStyle w:val="Naslov2"/>
        <w:rPr>
          <w:rStyle w:val="teiabbr"/>
          <w:lang w:val="sl-SI"/>
        </w:rPr>
      </w:pPr>
      <w:r>
        <w:t xml:space="preserve">Nota. Vigráz haláloka </w:t>
      </w:r>
      <w:r>
        <w:rPr>
          <w:rStyle w:val="teiabbr"/>
          <w:lang w:val="sl-SI"/>
        </w:rPr>
        <w:t>&amp;c.</w:t>
      </w:r>
    </w:p>
    <w:p w14:paraId="3890CD20" w14:textId="77777777" w:rsidR="00380A5E" w:rsidRDefault="00380A5E" w:rsidP="00380A5E">
      <w:pPr>
        <w:pStyle w:val="teiab"/>
      </w:pPr>
      <w:r w:rsidRPr="004D027D">
        <w:rPr>
          <w:rStyle w:val="teilabelZnak"/>
        </w:rPr>
        <w:t>1.</w:t>
      </w:r>
      <w:r>
        <w:t xml:space="preserve"> Na ſzmrt paſzko moſzi cslovik mrtelni, te ge</w:t>
      </w:r>
      <w:r>
        <w:br/>
        <w:t>ſzvoih vnogih grehov ſzpomeni, znas datie</w:t>
      </w:r>
      <w:r>
        <w:br/>
        <w:t>escse jednoucs vumreiti, a neznas gda hocſe</w:t>
      </w:r>
      <w:r>
        <w:br/>
        <w:t>réd na te priti.</w:t>
      </w:r>
    </w:p>
    <w:p w14:paraId="261A1480" w14:textId="77777777" w:rsidR="00380A5E" w:rsidRDefault="00380A5E" w:rsidP="00380A5E">
      <w:pPr>
        <w:pStyle w:val="teiab"/>
      </w:pPr>
      <w:r w:rsidRPr="004D027D">
        <w:rPr>
          <w:rStyle w:val="teilabelZnak"/>
        </w:rPr>
        <w:t>2.</w:t>
      </w:r>
      <w:r>
        <w:t xml:space="preserve"> Nebeſzka ti vrata odprta ſztvojo, i ſzvi Bózi</w:t>
      </w:r>
      <w:r>
        <w:br/>
      </w:r>
      <w:r w:rsidRPr="004D027D">
        <w:rPr>
          <w:rStyle w:val="teipersName"/>
        </w:rPr>
        <w:t>Christus</w:t>
      </w:r>
      <w:r>
        <w:t xml:space="preserve"> </w:t>
      </w:r>
      <w:r w:rsidRPr="004D027D">
        <w:t>vſzigdár na nyih jeſzt, csűjes kak te</w:t>
      </w:r>
      <w:r w:rsidRPr="004D027D">
        <w:br/>
        <w:t>kſzebi vſzaki dén zové, da me zaoſztány knye-</w:t>
      </w:r>
      <w:r w:rsidRPr="004D027D">
        <w:br/>
        <w:t>mu paschi ſze.</w:t>
      </w:r>
    </w:p>
    <w:p w14:paraId="51913E1A" w14:textId="77777777" w:rsidR="00380A5E" w:rsidRDefault="00380A5E" w:rsidP="00380A5E">
      <w:pPr>
        <w:pStyle w:val="teiab"/>
      </w:pPr>
      <w:r w:rsidRPr="004D027D">
        <w:rPr>
          <w:rStyle w:val="teilabelZnak"/>
        </w:rPr>
        <w:t>3.</w:t>
      </w:r>
      <w:r>
        <w:t xml:space="preserve"> Znas kak ſzo hodile nore Devicze, nazáj pirde,</w:t>
      </w:r>
      <w:r>
        <w:br/>
        <w:t>okia csi ti ne vſztáne, ár ſzrditoſzt Bosja kak-</w:t>
      </w:r>
      <w:r>
        <w:br/>
        <w:t>ti ogen je zagoda vu vőri poveksávaj ſze.</w:t>
      </w:r>
    </w:p>
    <w:p w14:paraId="4C084FD9" w14:textId="77777777" w:rsidR="00380A5E" w:rsidRDefault="00380A5E" w:rsidP="00380A5E">
      <w:pPr>
        <w:pStyle w:val="teiab"/>
      </w:pPr>
      <w:r w:rsidRPr="004D027D">
        <w:rPr>
          <w:rStyle w:val="teilabelZnak"/>
        </w:rPr>
        <w:t>4.</w:t>
      </w:r>
      <w:r>
        <w:t xml:space="preserve"> Csi csujes nad ſzobom grehov vnósinoſzt, proſzi</w:t>
      </w:r>
      <w:r>
        <w:br/>
        <w:t>od Goſzpodna Boga nmikscho vſzak dén tvoim</w:t>
      </w:r>
      <w:r>
        <w:br/>
        <w:t>grehom vlomi zvers jedno malo ktebi ſzká</w:t>
      </w:r>
      <w:r>
        <w:br/>
        <w:t>ze ſzvo dobro voljo.</w:t>
      </w:r>
    </w:p>
    <w:p w14:paraId="75EC20F4" w14:textId="77777777" w:rsidR="00380A5E" w:rsidRDefault="00380A5E" w:rsidP="00380A5E">
      <w:pPr>
        <w:pStyle w:val="teicatch-word"/>
      </w:pPr>
      <w:r w:rsidRPr="004D027D">
        <w:rPr>
          <w:rStyle w:val="teilabelZnak"/>
        </w:rPr>
        <w:t>5.</w:t>
      </w:r>
      <w:r>
        <w:t xml:space="preserve"> Da</w:t>
      </w:r>
    </w:p>
    <w:p w14:paraId="7EB92AC5" w14:textId="77777777" w:rsidR="00380A5E" w:rsidRDefault="00380A5E" w:rsidP="00380A5E">
      <w:pPr>
        <w:spacing w:after="200"/>
      </w:pPr>
      <w:r>
        <w:br w:type="page"/>
      </w:r>
    </w:p>
    <w:p w14:paraId="20AACAC5" w14:textId="77777777" w:rsidR="00380A5E" w:rsidRDefault="00380A5E" w:rsidP="00380A5E">
      <w:r>
        <w:lastRenderedPageBreak/>
        <w:t>/175v/</w:t>
      </w:r>
    </w:p>
    <w:p w14:paraId="53319D24" w14:textId="77777777" w:rsidR="00380A5E" w:rsidRDefault="00380A5E" w:rsidP="00380A5E">
      <w:pPr>
        <w:pStyle w:val="teiab"/>
      </w:pPr>
      <w:r w:rsidRPr="00F5637A">
        <w:rPr>
          <w:rStyle w:val="teilabelZnak"/>
        </w:rPr>
        <w:t>5.</w:t>
      </w:r>
      <w:r>
        <w:t xml:space="preserve"> Da vbantivnoſzt Telno ako ſze pűſztis na glavo ſze</w:t>
      </w:r>
      <w:r>
        <w:br/>
        <w:t>dobis, Bózo ſzrditoſzt, vtomtoga ſzmrt mogla</w:t>
      </w:r>
      <w:r>
        <w:br/>
        <w:t>sché na té priti, ſzteskim mokom body moral</w:t>
      </w:r>
      <w:r>
        <w:br/>
        <w:t>vumreiti.</w:t>
      </w:r>
    </w:p>
    <w:p w14:paraId="3166430C" w14:textId="77777777" w:rsidR="00380A5E" w:rsidRDefault="00380A5E" w:rsidP="00380A5E">
      <w:pPr>
        <w:pStyle w:val="teiab"/>
      </w:pPr>
      <w:r w:rsidRPr="00F5637A">
        <w:rPr>
          <w:rStyle w:val="teilabelZnak"/>
        </w:rPr>
        <w:t>6.</w:t>
      </w:r>
      <w:r>
        <w:t xml:space="preserve"> Hűdobaje vnoge vpogibel vrgla, vnogoj ſzvojoj</w:t>
      </w:r>
      <w:r>
        <w:br/>
        <w:t xml:space="preserve">bratyi vcsini vnogo zla, ki lepo govori ſzvoim </w:t>
      </w:r>
      <w:r>
        <w:br/>
        <w:t>bratom zdaj, taki mu na pout jamo podkopa.</w:t>
      </w:r>
    </w:p>
    <w:p w14:paraId="3B26FC73" w14:textId="77777777" w:rsidR="00380A5E" w:rsidRDefault="00380A5E" w:rsidP="00380A5E">
      <w:pPr>
        <w:pStyle w:val="teiab"/>
      </w:pPr>
      <w:r w:rsidRPr="00F5637A">
        <w:rPr>
          <w:rStyle w:val="teilabelZnak"/>
        </w:rPr>
        <w:t>7.</w:t>
      </w:r>
      <w:r>
        <w:t xml:space="preserve"> Csatara jákoſzt mu obsalnoſzt, drago je med</w:t>
      </w:r>
      <w:r>
        <w:br/>
        <w:t>ludmi, verdaj lakomnoſzt, neiga poboſzanza</w:t>
      </w:r>
      <w:r>
        <w:br/>
        <w:t>vu nitsem zitki psroſzt ogrizavanye liſzton</w:t>
      </w:r>
      <w:r>
        <w:br/>
        <w:t>povſzud je.</w:t>
      </w:r>
    </w:p>
    <w:p w14:paraId="61AFA07E" w14:textId="77777777" w:rsidR="00380A5E" w:rsidRDefault="00380A5E" w:rsidP="00380A5E">
      <w:pPr>
        <w:pStyle w:val="teiab"/>
      </w:pPr>
      <w:r w:rsidRPr="00F5637A">
        <w:rPr>
          <w:rStyle w:val="teilabelZnak"/>
        </w:rPr>
        <w:t>8.</w:t>
      </w:r>
      <w:r>
        <w:t xml:space="preserve"> Mrtvi záto zivém vetak Govori, vſzaki ſze ſzvo-</w:t>
      </w:r>
      <w:r>
        <w:br/>
        <w:t>iega Boga naÿ boÿi, ár csi ſzi glich deneſz vu</w:t>
      </w:r>
      <w:r>
        <w:br/>
        <w:t>dobroj vouli, zutra mores naglo obetcsáti.</w:t>
      </w:r>
    </w:p>
    <w:p w14:paraId="29ACDE03" w14:textId="77777777" w:rsidR="00380A5E" w:rsidRDefault="00380A5E" w:rsidP="00380A5E">
      <w:pPr>
        <w:pStyle w:val="teiab"/>
      </w:pPr>
      <w:r w:rsidRPr="00F5637A">
        <w:rPr>
          <w:rStyle w:val="teilabelZnak"/>
        </w:rPr>
        <w:t>9.</w:t>
      </w:r>
      <w:r>
        <w:t xml:space="preserve"> I jáſz ſzem bil takov kak ſzi ti vezdaj, jel ſzem</w:t>
      </w:r>
      <w:r>
        <w:br/>
        <w:t>pil, govoril, kako ti vezdaj, a vidis kak nieje</w:t>
      </w:r>
      <w:r>
        <w:br/>
        <w:t>mocs odſztavila, dobro me pogledni jaſz ſzem ti</w:t>
      </w:r>
      <w:r>
        <w:br/>
        <w:t>példa.</w:t>
      </w:r>
    </w:p>
    <w:p w14:paraId="67CDE391" w14:textId="77777777" w:rsidR="00380A5E" w:rsidRDefault="00380A5E" w:rsidP="00380A5E">
      <w:pPr>
        <w:pStyle w:val="teiab"/>
      </w:pPr>
      <w:r w:rsidRPr="00F5637A">
        <w:rPr>
          <w:rStyle w:val="teilabelZnak"/>
        </w:rPr>
        <w:t>10.</w:t>
      </w:r>
      <w:r>
        <w:t xml:space="preserve"> Kai godi na ovom ſzveiti imamo, blágo ſzrebro,</w:t>
      </w:r>
      <w:r>
        <w:br/>
        <w:t>zláto hints, neje ſztálno, vſza i ſzlejdnya ve-</w:t>
      </w:r>
      <w:r>
        <w:br/>
        <w:t>ta hitro pogino, blázen ki vu právoj vőri</w:t>
      </w:r>
      <w:r>
        <w:br/>
        <w:t>naiden bo.</w:t>
      </w:r>
    </w:p>
    <w:p w14:paraId="60A020A5" w14:textId="77777777" w:rsidR="00380A5E" w:rsidRDefault="00380A5E" w:rsidP="00380A5E">
      <w:pPr>
        <w:pStyle w:val="teiab"/>
      </w:pPr>
      <w:r w:rsidRPr="00F5637A">
        <w:rPr>
          <w:rStyle w:val="teilabelZnak"/>
        </w:rPr>
        <w:t>11.</w:t>
      </w:r>
      <w:r>
        <w:t xml:space="preserve"> Vzem ſze záto vpamet cslovik nstelni, vnoge</w:t>
      </w:r>
      <w:r>
        <w:br/>
        <w:t>ſzvoje grehe na ſztrán odſztavi, ne pűschaj</w:t>
      </w:r>
    </w:p>
    <w:p w14:paraId="7A113427" w14:textId="77777777" w:rsidR="00380A5E" w:rsidRDefault="00380A5E" w:rsidP="00380A5E">
      <w:pPr>
        <w:pStyle w:val="teicatch-word"/>
      </w:pPr>
      <w:r>
        <w:t>ſze.</w:t>
      </w:r>
    </w:p>
    <w:p w14:paraId="010AB0B0" w14:textId="77777777" w:rsidR="00380A5E" w:rsidRDefault="00380A5E" w:rsidP="00380A5E">
      <w:pPr>
        <w:spacing w:after="200"/>
      </w:pPr>
      <w:r>
        <w:br w:type="page"/>
      </w:r>
    </w:p>
    <w:p w14:paraId="1228EE70" w14:textId="77777777" w:rsidR="00380A5E" w:rsidRDefault="00380A5E" w:rsidP="00380A5E">
      <w:r>
        <w:lastRenderedPageBreak/>
        <w:t>/176r/</w:t>
      </w:r>
    </w:p>
    <w:p w14:paraId="474FEF64" w14:textId="77777777" w:rsidR="00380A5E" w:rsidRDefault="00380A5E" w:rsidP="00380A5E">
      <w:pPr>
        <w:pStyle w:val="teiab"/>
      </w:pPr>
      <w:r>
        <w:t>ſze in zlo vtvojoi mladoſzti placſi ſze za jalnoſzt</w:t>
      </w:r>
      <w:r>
        <w:br/>
        <w:t>vtvojoi ſztanoſzti.</w:t>
      </w:r>
    </w:p>
    <w:p w14:paraId="609FB737" w14:textId="77777777" w:rsidR="00380A5E" w:rsidRDefault="00380A5E" w:rsidP="00380A5E">
      <w:pPr>
        <w:pStyle w:val="teiab"/>
      </w:pPr>
      <w:r w:rsidRPr="00B63274">
        <w:rPr>
          <w:rStyle w:val="teilabelZnak"/>
        </w:rPr>
        <w:t>17.</w:t>
      </w:r>
      <w:r>
        <w:t xml:space="preserve"> Da gda </w:t>
      </w:r>
      <w:r w:rsidRPr="00761D71">
        <w:rPr>
          <w:rStyle w:val="teipersName"/>
        </w:rPr>
        <w:t>Kristus</w:t>
      </w:r>
      <w:r>
        <w:t xml:space="preserve"> </w:t>
      </w:r>
      <w:r w:rsidRPr="00761D71">
        <w:rPr>
          <w:rStyle w:val="teipersName"/>
        </w:rPr>
        <w:t>Jezuſ</w:t>
      </w:r>
      <w:r>
        <w:t xml:space="preserve"> doide na ſzmrt tvo, bo</w:t>
      </w:r>
      <w:r>
        <w:br/>
        <w:t>moral tvo Duſſo najti gotovo, i ſzvojemu Oczu</w:t>
      </w:r>
      <w:r>
        <w:br/>
        <w:t>prikazati jo, zvekvecſznim blázenſztvom daru-</w:t>
      </w:r>
      <w:r>
        <w:br/>
        <w:t>vati jo.</w:t>
      </w:r>
    </w:p>
    <w:p w14:paraId="6A44A014" w14:textId="77777777" w:rsidR="00380A5E" w:rsidRDefault="00380A5E" w:rsidP="00380A5E">
      <w:pPr>
        <w:pStyle w:val="teiab"/>
      </w:pPr>
      <w:r w:rsidRPr="00B63274">
        <w:rPr>
          <w:rStyle w:val="teilabelZnak"/>
        </w:rPr>
        <w:t>13.</w:t>
      </w:r>
      <w:r>
        <w:t xml:space="preserve"> Diha bodi ocsu Goſzpodu Bogu, i nyega</w:t>
      </w:r>
      <w:r>
        <w:br/>
        <w:t xml:space="preserve">ſzinovi </w:t>
      </w:r>
      <w:r w:rsidRPr="00761D71">
        <w:rPr>
          <w:rStyle w:val="teipersName"/>
        </w:rPr>
        <w:t>Jezus</w:t>
      </w:r>
      <w:r>
        <w:t xml:space="preserve"> </w:t>
      </w:r>
      <w:r w:rsidRPr="00761D71">
        <w:rPr>
          <w:rStyle w:val="teipersName"/>
        </w:rPr>
        <w:t>Christuſſi</w:t>
      </w:r>
      <w:r>
        <w:t>, i snÿma navkup</w:t>
      </w:r>
      <w:r>
        <w:br/>
        <w:t>Duhu ſzvétomu, po ſzmrti nam daj ſztán</w:t>
      </w:r>
      <w:r>
        <w:br/>
        <w:t xml:space="preserve">vtvojem blázenſztvi. </w:t>
      </w:r>
    </w:p>
    <w:p w14:paraId="65BE1D11" w14:textId="77777777" w:rsidR="00380A5E" w:rsidRDefault="00380A5E" w:rsidP="00380A5E">
      <w:pPr>
        <w:pStyle w:val="teiclosure0"/>
      </w:pPr>
      <w:r>
        <w:t>Amen.</w:t>
      </w:r>
    </w:p>
    <w:p w14:paraId="496E1467" w14:textId="77777777" w:rsidR="00380A5E" w:rsidRDefault="00380A5E" w:rsidP="00380A5E">
      <w:r w:rsidRPr="00052990">
        <w:rPr>
          <w:rStyle w:val="Naslov2Znak"/>
        </w:rPr>
        <w:t>Aria. Hadgyátolo el hiv heseſzténzek.</w:t>
      </w:r>
      <w:r>
        <w:t xml:space="preserve"> </w:t>
      </w:r>
      <w:r w:rsidRPr="00761D71">
        <w:rPr>
          <w:rStyle w:val="teiabbr"/>
        </w:rPr>
        <w:t>&amp;c</w:t>
      </w:r>
      <w:r>
        <w:t>.</w:t>
      </w:r>
    </w:p>
    <w:p w14:paraId="1F119D98" w14:textId="77777777" w:rsidR="00380A5E" w:rsidRDefault="00380A5E" w:rsidP="00380A5E">
      <w:pPr>
        <w:pStyle w:val="teiab"/>
      </w:pPr>
      <w:r w:rsidRPr="00B63274">
        <w:rPr>
          <w:rStyle w:val="teilabelZnak"/>
        </w:rPr>
        <w:t>1.</w:t>
      </w:r>
      <w:r>
        <w:t xml:space="preserve"> Odſztavte verni krscheniczi, vaſſe tuge ino za-</w:t>
      </w:r>
      <w:r>
        <w:br/>
        <w:t>loſzti, nische ſze nad mrtvim ne platsi, ár vse</w:t>
      </w:r>
      <w:r>
        <w:br/>
        <w:t>pri bogi on potsiva.</w:t>
      </w:r>
    </w:p>
    <w:p w14:paraId="01D79276" w14:textId="77777777" w:rsidR="00380A5E" w:rsidRDefault="00380A5E" w:rsidP="00380A5E">
      <w:pPr>
        <w:pStyle w:val="teiab"/>
      </w:pPr>
      <w:r w:rsidRPr="00B63274">
        <w:rPr>
          <w:rStyle w:val="teilabelZnak"/>
        </w:rPr>
        <w:t>2.</w:t>
      </w:r>
      <w:r>
        <w:t xml:space="preserve"> Matere pocſznite od platsa, ſzve cháge ſzimi ſzrcza</w:t>
      </w:r>
      <w:r>
        <w:br/>
        <w:t>zvrzte, ár nei ſzo do veka pomrli, neg ſzo ſze</w:t>
      </w:r>
      <w:r>
        <w:br/>
        <w:t>vzitki ponovili.</w:t>
      </w:r>
    </w:p>
    <w:p w14:paraId="461A5BDC" w14:textId="77777777" w:rsidR="00380A5E" w:rsidRDefault="00380A5E" w:rsidP="00380A5E">
      <w:pPr>
        <w:pStyle w:val="teiab"/>
      </w:pPr>
      <w:r w:rsidRPr="00B63274">
        <w:rPr>
          <w:rStyle w:val="teilabelZnak"/>
        </w:rPr>
        <w:t>3.</w:t>
      </w:r>
      <w:r>
        <w:t xml:space="preserve"> Tak i zanya, ka ſze poſzejo, prvle zegnio negſze</w:t>
      </w:r>
      <w:r>
        <w:br/>
        <w:t>zehlio, potomtoga blaſzi szpuschajo, na po-</w:t>
      </w:r>
      <w:r>
        <w:br/>
        <w:t>liniz dober ſzád dájo.</w:t>
      </w:r>
    </w:p>
    <w:p w14:paraId="7C42DA17" w14:textId="77777777" w:rsidR="00380A5E" w:rsidRDefault="00380A5E" w:rsidP="00380A5E">
      <w:pPr>
        <w:pStyle w:val="teiab"/>
      </w:pPr>
      <w:r w:rsidRPr="00B63274">
        <w:rPr>
          <w:rStyle w:val="teilabelZnak"/>
        </w:rPr>
        <w:t>4.</w:t>
      </w:r>
      <w:r>
        <w:t xml:space="preserve"> Zemla primi to Telo vu ſze, Teje lepo kſzebi</w:t>
      </w:r>
      <w:r>
        <w:br/>
        <w:t>prigrui, ino nyega hotnige chzi, kak ti</w:t>
      </w:r>
      <w:r>
        <w:br/>
        <w:t>dobra Mati ſzve ſzivi.</w:t>
      </w:r>
    </w:p>
    <w:p w14:paraId="2BB5AD07" w14:textId="77777777" w:rsidR="00380A5E" w:rsidRDefault="00380A5E" w:rsidP="00380A5E">
      <w:pPr>
        <w:pStyle w:val="teicatch-word"/>
      </w:pPr>
      <w:r w:rsidRPr="00B63274">
        <w:rPr>
          <w:rStyle w:val="teilabelZnak"/>
        </w:rPr>
        <w:t>5.</w:t>
      </w:r>
      <w:r>
        <w:t xml:space="preserve"> Szvéte</w:t>
      </w:r>
    </w:p>
    <w:p w14:paraId="73BBA501" w14:textId="77777777" w:rsidR="00380A5E" w:rsidRDefault="00380A5E" w:rsidP="00380A5E"/>
    <w:p w14:paraId="00B611CD" w14:textId="77777777" w:rsidR="00380A5E" w:rsidRDefault="00380A5E" w:rsidP="00380A5E">
      <w:pPr>
        <w:spacing w:after="200"/>
      </w:pPr>
      <w:r>
        <w:br w:type="page"/>
      </w:r>
    </w:p>
    <w:p w14:paraId="63D59174" w14:textId="77777777" w:rsidR="00380A5E" w:rsidRDefault="00380A5E" w:rsidP="00380A5E">
      <w:r>
        <w:lastRenderedPageBreak/>
        <w:t>/176v/</w:t>
      </w:r>
    </w:p>
    <w:p w14:paraId="133A00E3" w14:textId="77777777" w:rsidR="00380A5E" w:rsidRDefault="00380A5E" w:rsidP="00380A5E">
      <w:pPr>
        <w:pStyle w:val="teiab"/>
      </w:pPr>
      <w:r w:rsidRPr="003057FA">
        <w:rPr>
          <w:rStyle w:val="teilabelZnak"/>
        </w:rPr>
        <w:t>5.</w:t>
      </w:r>
      <w:r>
        <w:t xml:space="preserve"> Szvéta Dűha je ta poſzonda, na Bózi leip ſztvor-</w:t>
      </w:r>
      <w:r>
        <w:br/>
        <w:t xml:space="preserve">jena bila, </w:t>
      </w:r>
      <w:r w:rsidRPr="003057FA">
        <w:rPr>
          <w:rStyle w:val="teipersName"/>
        </w:rPr>
        <w:t>Kristus</w:t>
      </w:r>
      <w:r>
        <w:t xml:space="preserve"> </w:t>
      </w:r>
      <w:r w:rsidRPr="003057FA">
        <w:rPr>
          <w:rStyle w:val="teipersName"/>
        </w:rPr>
        <w:t>Jezus</w:t>
      </w:r>
      <w:r>
        <w:t xml:space="preserve"> vtom prebival je, Go-</w:t>
      </w:r>
      <w:r>
        <w:br/>
        <w:t>ſzposka Bouga bojal ſze je.</w:t>
      </w:r>
    </w:p>
    <w:p w14:paraId="3340B911" w14:textId="77777777" w:rsidR="00380A5E" w:rsidRDefault="00380A5E" w:rsidP="00380A5E">
      <w:pPr>
        <w:pStyle w:val="teiab"/>
      </w:pPr>
      <w:r w:rsidRPr="003057FA">
        <w:rPr>
          <w:rStyle w:val="teilabelZnak"/>
        </w:rPr>
        <w:t>6.</w:t>
      </w:r>
      <w:r>
        <w:t xml:space="preserve"> Zemla drzi to teilo vzemli, ár gda </w:t>
      </w:r>
      <w:r w:rsidRPr="003057FA">
        <w:rPr>
          <w:rStyle w:val="teipersName"/>
        </w:rPr>
        <w:t>Kristus</w:t>
      </w:r>
      <w:r>
        <w:t xml:space="preserve"> pride</w:t>
      </w:r>
      <w:r>
        <w:br/>
        <w:t>potrebüje to tejlo ſztébe, vőrui za iſztino tak bode.</w:t>
      </w:r>
    </w:p>
    <w:p w14:paraId="55088848" w14:textId="77777777" w:rsidR="00380A5E" w:rsidRDefault="00380A5E" w:rsidP="00380A5E">
      <w:pPr>
        <w:pStyle w:val="teiab"/>
      </w:pPr>
      <w:r w:rsidRPr="003057FA">
        <w:rPr>
          <w:rStyle w:val="teilabelZnak"/>
        </w:rPr>
        <w:t>7.</w:t>
      </w:r>
      <w:r>
        <w:t xml:space="preserve"> Csi je glih to teilo zginocſe, za vrejmenom pak</w:t>
      </w:r>
      <w:r>
        <w:br/>
        <w:t>praj poſztane, ali na gláſz Bózi gori vſztane,</w:t>
      </w:r>
      <w:r>
        <w:br/>
        <w:t>na Angyelſzke gláſzne Trűmbinte.</w:t>
      </w:r>
    </w:p>
    <w:p w14:paraId="43611A75" w14:textId="77777777" w:rsidR="00380A5E" w:rsidRDefault="00380A5E" w:rsidP="00380A5E">
      <w:pPr>
        <w:pStyle w:val="teiab"/>
      </w:pPr>
      <w:r w:rsidRPr="003057FA">
        <w:rPr>
          <w:rStyle w:val="teilabelZnak"/>
        </w:rPr>
        <w:t>8.</w:t>
      </w:r>
      <w:r>
        <w:t xml:space="preserve"> Mi zdaj Goſzpodna Boga chiſzimo, nyegovo ime</w:t>
      </w:r>
      <w:r>
        <w:br/>
        <w:t>zviſzávajmo, ki je jeden Boug vtvojem kei-</w:t>
      </w:r>
      <w:r>
        <w:br/>
        <w:t>pi, da ſze chicſi od náſz vekoma.</w:t>
      </w:r>
    </w:p>
    <w:p w14:paraId="7F40CE58" w14:textId="77777777" w:rsidR="00380A5E" w:rsidRDefault="00380A5E" w:rsidP="00380A5E">
      <w:pPr>
        <w:pStyle w:val="teiclosure0"/>
      </w:pPr>
      <w:r>
        <w:t>Amen.</w:t>
      </w:r>
    </w:p>
    <w:p w14:paraId="74390FFC" w14:textId="77777777" w:rsidR="00380A5E" w:rsidRDefault="00380A5E" w:rsidP="00380A5E">
      <w:pPr>
        <w:pStyle w:val="Naslov2"/>
      </w:pPr>
      <w:r>
        <w:t>Aria. Oh te meg halando emberi.</w:t>
      </w:r>
    </w:p>
    <w:p w14:paraId="4C2726DD" w14:textId="77777777" w:rsidR="00380A5E" w:rsidRDefault="00380A5E" w:rsidP="00380A5E">
      <w:pPr>
        <w:pStyle w:val="teiab"/>
      </w:pPr>
      <w:r w:rsidRPr="003057FA">
        <w:rPr>
          <w:rStyle w:val="teilabelZnak"/>
        </w:rPr>
        <w:t>1.</w:t>
      </w:r>
      <w:r>
        <w:t xml:space="preserve"> Oh ti preminosſzi cshvecſzanſzski národ, natom</w:t>
      </w:r>
      <w:r>
        <w:br/>
        <w:t>ſzvejti ti je vnevuli zivlejnye, ische ſze nensa-</w:t>
      </w:r>
      <w:r>
        <w:br/>
        <w:t>ras za tve zvelicſzanye.</w:t>
      </w:r>
    </w:p>
    <w:p w14:paraId="150AD0EB" w14:textId="77777777" w:rsidR="00380A5E" w:rsidRDefault="00380A5E" w:rsidP="00380A5E">
      <w:pPr>
        <w:pStyle w:val="teiab"/>
      </w:pPr>
      <w:r w:rsidRPr="003057FA">
        <w:rPr>
          <w:rStyle w:val="teilabelZnak"/>
        </w:rPr>
        <w:t>2.</w:t>
      </w:r>
      <w:r>
        <w:t xml:space="preserve"> Za tvoj ſzveczki zitek zakai ſze tak paschis, za-</w:t>
      </w:r>
      <w:r>
        <w:br/>
        <w:t>kai naſzledűjes Telovno nazlobnoſzt, zakaj</w:t>
      </w:r>
      <w:r>
        <w:br/>
        <w:t>ne odſztávy veliko cſalásnoſzt.</w:t>
      </w:r>
    </w:p>
    <w:p w14:paraId="5AFD78AC" w14:textId="77777777" w:rsidR="00380A5E" w:rsidRDefault="00380A5E" w:rsidP="00380A5E">
      <w:pPr>
        <w:pStyle w:val="teiab"/>
      </w:pPr>
      <w:r w:rsidRPr="003057FA">
        <w:rPr>
          <w:rStyle w:val="teilabelZnak"/>
        </w:rPr>
        <w:t>3.</w:t>
      </w:r>
      <w:r>
        <w:t xml:space="preserve"> Lepraj vmanyoi dihi vſzo tvo radoſzt imaſz, vno-</w:t>
      </w:r>
      <w:r>
        <w:br/>
        <w:t>goj pianoſzti mo pozoinoſzti, velika práznoſzti</w:t>
      </w:r>
      <w:r>
        <w:br/>
        <w:t>vpreklétvi Gridoſzti.</w:t>
      </w:r>
    </w:p>
    <w:p w14:paraId="490B4C41" w14:textId="77777777" w:rsidR="00380A5E" w:rsidRDefault="00380A5E" w:rsidP="00380A5E">
      <w:pPr>
        <w:pStyle w:val="teiab"/>
      </w:pPr>
      <w:r w:rsidRPr="003057FA">
        <w:rPr>
          <w:rStyle w:val="teilabelZnak"/>
        </w:rPr>
        <w:t>4.</w:t>
      </w:r>
      <w:r>
        <w:t xml:space="preserve"> Dobro znás da ta ſzmrt mocs nad Tobom ima,</w:t>
      </w:r>
      <w:r>
        <w:br/>
        <w:t>neznas stero vőro Duſſo ti vzemejo, kak ſzi</w:t>
      </w:r>
      <w:r>
        <w:br/>
        <w:t>godi zivel bogme te ſzpitajo.</w:t>
      </w:r>
    </w:p>
    <w:p w14:paraId="5179376C" w14:textId="77777777" w:rsidR="00380A5E" w:rsidRDefault="00380A5E" w:rsidP="00380A5E">
      <w:pPr>
        <w:pStyle w:val="teicatch-word"/>
      </w:pPr>
      <w:r>
        <w:t xml:space="preserve">5. </w:t>
      </w:r>
    </w:p>
    <w:p w14:paraId="325013F6" w14:textId="77777777" w:rsidR="00380A5E" w:rsidRDefault="00380A5E" w:rsidP="00380A5E">
      <w:pPr>
        <w:spacing w:after="200"/>
      </w:pPr>
      <w:r>
        <w:br w:type="page"/>
      </w:r>
    </w:p>
    <w:p w14:paraId="451A8328" w14:textId="77777777" w:rsidR="00380A5E" w:rsidRPr="001E7F87" w:rsidRDefault="00380A5E" w:rsidP="00380A5E">
      <w:r w:rsidRPr="001E7F87">
        <w:lastRenderedPageBreak/>
        <w:t>/177r/</w:t>
      </w:r>
    </w:p>
    <w:p w14:paraId="2526779D" w14:textId="77777777" w:rsidR="00380A5E" w:rsidRDefault="00380A5E" w:rsidP="00380A5E">
      <w:pPr>
        <w:pStyle w:val="teiab"/>
      </w:pPr>
      <w:r w:rsidRPr="00F8310E">
        <w:rPr>
          <w:rStyle w:val="teilabelZnak"/>
        </w:rPr>
        <w:t>5.</w:t>
      </w:r>
      <w:r w:rsidRPr="001E7F87">
        <w:t xml:space="preserve"> </w:t>
      </w:r>
      <w:r>
        <w:t>Goſzpodina Boga velikoga bitsa, i nepriate-</w:t>
      </w:r>
      <w:r>
        <w:br/>
        <w:t>la velikoga metſza, ne vidis nad ſzobom</w:t>
      </w:r>
      <w:r>
        <w:br/>
        <w:t>ſztrasne ſzmrti ſztráha.</w:t>
      </w:r>
    </w:p>
    <w:p w14:paraId="4FC792F5" w14:textId="77777777" w:rsidR="00380A5E" w:rsidRDefault="00380A5E" w:rsidP="00380A5E">
      <w:pPr>
        <w:pStyle w:val="teiab"/>
      </w:pPr>
      <w:r w:rsidRPr="00F8310E">
        <w:rPr>
          <w:rStyle w:val="teilabelZnak"/>
        </w:rPr>
        <w:t>6.</w:t>
      </w:r>
      <w:r>
        <w:t xml:space="preserve"> Grozne ſzmrti csemes vidis nad ſzobom nistas</w:t>
      </w:r>
      <w:r>
        <w:br/>
        <w:t>vutom neznas ako gneſz preminéſz, pred Goſz-</w:t>
      </w:r>
      <w:r>
        <w:br/>
        <w:t>podna Bouga cſzi na ratsun prides.</w:t>
      </w:r>
    </w:p>
    <w:p w14:paraId="365DA170" w14:textId="77777777" w:rsidR="00380A5E" w:rsidRDefault="00380A5E" w:rsidP="00380A5E">
      <w:pPr>
        <w:pStyle w:val="teiab"/>
      </w:pPr>
      <w:r w:rsidRPr="00F8310E">
        <w:rPr>
          <w:rStyle w:val="teilabelZnak"/>
        </w:rPr>
        <w:t>7.</w:t>
      </w:r>
      <w:r>
        <w:t xml:space="preserve"> Ische ti ne spoznas tvojo grejsno ſztálnoſzt,</w:t>
      </w:r>
      <w:r>
        <w:br/>
        <w:t>veliko ohosnoſzt, szlepoto preksenoſzt, ne csu-</w:t>
      </w:r>
      <w:r>
        <w:br/>
        <w:t>chi ti záto to Bózjo ſzrditoſzt.</w:t>
      </w:r>
    </w:p>
    <w:p w14:paraId="410716C3" w14:textId="77777777" w:rsidR="00380A5E" w:rsidRDefault="00380A5E" w:rsidP="00380A5E">
      <w:pPr>
        <w:pStyle w:val="teiab"/>
      </w:pPr>
      <w:r w:rsidRPr="00F8310E">
        <w:rPr>
          <w:rStyle w:val="teilabelZnak"/>
        </w:rPr>
        <w:t>8.</w:t>
      </w:r>
      <w:r>
        <w:t xml:space="preserve"> Jaj tvojemu sitku ſzpodoben je kczvetku, ste-</w:t>
      </w:r>
      <w:r>
        <w:br/>
        <w:t>ri hitro zraſzté pobéhne poſzehne, tak je krátek</w:t>
      </w:r>
      <w:r>
        <w:br/>
        <w:t>zitek csalárnoga ſzveita.</w:t>
      </w:r>
    </w:p>
    <w:p w14:paraId="4800FED9" w14:textId="77777777" w:rsidR="00380A5E" w:rsidRDefault="00380A5E" w:rsidP="00380A5E">
      <w:pPr>
        <w:pStyle w:val="teiab"/>
      </w:pPr>
      <w:r w:rsidRPr="00F8310E">
        <w:rPr>
          <w:rStyle w:val="teilabelZnak"/>
        </w:rPr>
        <w:t>9.</w:t>
      </w:r>
      <w:r>
        <w:t xml:space="preserve"> Prejde hitro chrnilo tvoj dén kako ſzencza, kako</w:t>
      </w:r>
      <w:r>
        <w:br/>
        <w:t>chsi i szapa tvoj zitek prehája, neznas bosſi z-</w:t>
      </w:r>
      <w:r>
        <w:br/>
        <w:t>vel lepraj do meguzena.</w:t>
      </w:r>
    </w:p>
    <w:p w14:paraId="693D93A9" w14:textId="77777777" w:rsidR="00380A5E" w:rsidRDefault="00380A5E" w:rsidP="00380A5E">
      <w:pPr>
        <w:pStyle w:val="teiab"/>
      </w:pPr>
      <w:r w:rsidRPr="00F8310E">
        <w:rPr>
          <w:rStyle w:val="teilabelZnak"/>
        </w:rPr>
        <w:t>10.</w:t>
      </w:r>
      <w:r>
        <w:t xml:space="preserve"> Gori ſze vse zbűdi napamet ſze vzemi, oſztavi ſze</w:t>
      </w:r>
      <w:r>
        <w:br/>
        <w:t>zgrehov zivi szvétom sitki, vBózjoi bojaznoſz-</w:t>
      </w:r>
      <w:r>
        <w:br/>
        <w:t>ti vőri i vupanyi.</w:t>
      </w:r>
    </w:p>
    <w:p w14:paraId="7A56A983" w14:textId="77777777" w:rsidR="00380A5E" w:rsidRDefault="00380A5E" w:rsidP="00380A5E">
      <w:pPr>
        <w:pStyle w:val="teiab"/>
      </w:pPr>
      <w:r w:rsidRPr="00F8310E">
        <w:rPr>
          <w:rStyle w:val="teilabelZnak"/>
        </w:rPr>
        <w:t>11.</w:t>
      </w:r>
      <w:r>
        <w:t xml:space="preserve"> Veſzélo ſze ſzpravi na te dén pitani, gda on ktebi</w:t>
      </w:r>
      <w:r>
        <w:br/>
        <w:t>pride na tve preminejnye, veſzélo ga csákai</w:t>
      </w:r>
      <w:r>
        <w:br/>
        <w:t>na oſzlobodjeinye.</w:t>
      </w:r>
    </w:p>
    <w:p w14:paraId="69B1EEBD" w14:textId="77777777" w:rsidR="00380A5E" w:rsidRDefault="00380A5E" w:rsidP="00380A5E">
      <w:pPr>
        <w:pStyle w:val="teiab"/>
      </w:pPr>
      <w:r w:rsidRPr="00F8310E">
        <w:rPr>
          <w:rStyle w:val="teilabelZnak"/>
        </w:rPr>
        <w:t xml:space="preserve">12. </w:t>
      </w:r>
      <w:r w:rsidRPr="00F8310E">
        <w:t>Ár vſzake nevole teda te mentuje, i ſzpravom</w:t>
      </w:r>
      <w:r w:rsidRPr="00F8310E">
        <w:rPr>
          <w:rStyle w:val="teilabelZnak"/>
        </w:rPr>
        <w:br/>
      </w:r>
      <w:r>
        <w:t>blajzénſztvom teda te danje, cſzi bos vu</w:t>
      </w:r>
      <w:r>
        <w:br/>
        <w:t>nyem imel vőro i vűpanye.</w:t>
      </w:r>
    </w:p>
    <w:p w14:paraId="6A20B514" w14:textId="77777777" w:rsidR="00380A5E" w:rsidRDefault="00380A5E" w:rsidP="00380A5E">
      <w:pPr>
        <w:pStyle w:val="teicatch-word"/>
      </w:pPr>
      <w:r w:rsidRPr="00F8310E">
        <w:rPr>
          <w:rStyle w:val="teilabelZnak"/>
        </w:rPr>
        <w:t>13.</w:t>
      </w:r>
      <w:r>
        <w:t xml:space="preserve"> Na</w:t>
      </w:r>
    </w:p>
    <w:p w14:paraId="03CFBA1A" w14:textId="77777777" w:rsidR="00380A5E" w:rsidRDefault="00380A5E" w:rsidP="00380A5E">
      <w:pPr>
        <w:spacing w:after="200"/>
      </w:pPr>
      <w:r>
        <w:br w:type="page"/>
      </w:r>
    </w:p>
    <w:p w14:paraId="53233842" w14:textId="77777777" w:rsidR="00380A5E" w:rsidRDefault="00380A5E" w:rsidP="00380A5E">
      <w:r>
        <w:lastRenderedPageBreak/>
        <w:t>/177v/</w:t>
      </w:r>
    </w:p>
    <w:p w14:paraId="09321A64" w14:textId="77777777" w:rsidR="00380A5E" w:rsidRDefault="00380A5E" w:rsidP="00380A5E">
      <w:pPr>
        <w:pStyle w:val="teiab"/>
      </w:pPr>
      <w:r w:rsidRPr="00E56115">
        <w:rPr>
          <w:rStyle w:val="teilabelZnak"/>
        </w:rPr>
        <w:t>13.</w:t>
      </w:r>
      <w:r>
        <w:t xml:space="preserve"> Na ſzmrtnim vrejmeni zovi ga na pomocs, Dűſſo</w:t>
      </w:r>
      <w:r>
        <w:br/>
        <w:t>preporácsai vnyega zmózne roké, vőrui da bo-</w:t>
      </w:r>
      <w:r>
        <w:br/>
        <w:t>de io pelal vu blázenſztvo.</w:t>
      </w:r>
    </w:p>
    <w:p w14:paraId="622B1CB5" w14:textId="77777777" w:rsidR="00380A5E" w:rsidRDefault="00380A5E" w:rsidP="00380A5E">
      <w:pPr>
        <w:pStyle w:val="teiab"/>
      </w:pPr>
      <w:r w:rsidRPr="00E56115">
        <w:rPr>
          <w:rStyle w:val="teilabelZnak"/>
        </w:rPr>
        <w:t>14.</w:t>
      </w:r>
      <w:r>
        <w:t xml:space="preserve"> Proſzimo ga záto kak odkűpitela, na ſzmrtnim </w:t>
      </w:r>
      <w:r>
        <w:br/>
        <w:t>vrejmeni da naſz ne odſztavi, nego naſz daruje</w:t>
      </w:r>
      <w:r>
        <w:br/>
        <w:t>z vekivecsnim zitkom.</w:t>
      </w:r>
    </w:p>
    <w:p w14:paraId="2AF9364E" w14:textId="77777777" w:rsidR="00380A5E" w:rsidRDefault="00380A5E" w:rsidP="00380A5E">
      <w:pPr>
        <w:pStyle w:val="teiab"/>
      </w:pPr>
      <w:r w:rsidRPr="00E56115">
        <w:rPr>
          <w:rStyle w:val="teilabelZnak"/>
        </w:rPr>
        <w:t>15.</w:t>
      </w:r>
      <w:r>
        <w:t xml:space="preserve"> Bojdi tebi hvála vſtamogveſi bósje, ſztvori ſzi</w:t>
      </w:r>
      <w:r>
        <w:br/>
        <w:t>tisu ſzirum bojdi zi postenye, ſzvétim Dűhom</w:t>
      </w:r>
      <w:r>
        <w:br/>
        <w:t>navkűp vekvekoma.</w:t>
      </w:r>
    </w:p>
    <w:p w14:paraId="35A50D0D" w14:textId="77777777" w:rsidR="00380A5E" w:rsidRDefault="00380A5E" w:rsidP="00380A5E">
      <w:pPr>
        <w:pStyle w:val="teiclosure0"/>
      </w:pPr>
      <w:r>
        <w:t>Amen.</w:t>
      </w:r>
    </w:p>
    <w:p w14:paraId="17F286D7" w14:textId="77777777" w:rsidR="00380A5E" w:rsidRDefault="00380A5E" w:rsidP="00380A5E">
      <w:pPr>
        <w:pStyle w:val="Naslov2"/>
      </w:pPr>
      <w:r>
        <w:t>Aria. Eh embesek bik radtok</w:t>
      </w:r>
    </w:p>
    <w:p w14:paraId="4E2B94C9" w14:textId="77777777" w:rsidR="00380A5E" w:rsidRDefault="00380A5E" w:rsidP="00380A5E">
      <w:pPr>
        <w:pStyle w:val="teiab"/>
      </w:pPr>
      <w:r w:rsidRPr="00E56115">
        <w:rPr>
          <w:rStyle w:val="teilabelZnak"/>
        </w:rPr>
        <w:t>1.</w:t>
      </w:r>
      <w:r>
        <w:t xml:space="preserve"> Sivotſi ludje ki jeſzte, vezdai ſze name vucſi-</w:t>
      </w:r>
      <w:r>
        <w:br/>
        <w:t>te, kako vi meiti murete.</w:t>
      </w:r>
    </w:p>
    <w:p w14:paraId="78F7C313" w14:textId="77777777" w:rsidR="00380A5E" w:rsidRDefault="00380A5E" w:rsidP="00380A5E">
      <w:pPr>
        <w:pStyle w:val="teiab"/>
      </w:pPr>
      <w:r w:rsidRPr="00E56115">
        <w:rPr>
          <w:rStyle w:val="teilabelZnak"/>
        </w:rPr>
        <w:t>2.</w:t>
      </w:r>
      <w:r>
        <w:t xml:space="preserve"> Bil ſzem vam negda Tuvarics, gda ſzte ſze vküp</w:t>
      </w:r>
      <w:r>
        <w:br/>
        <w:t xml:space="preserve">veſzelili, dobre vole </w:t>
      </w:r>
      <w:r w:rsidRPr="00E56115">
        <w:t>prebivali</w:t>
      </w:r>
      <w:r>
        <w:t>.</w:t>
      </w:r>
    </w:p>
    <w:p w14:paraId="5403AADC" w14:textId="77777777" w:rsidR="00380A5E" w:rsidRDefault="00380A5E" w:rsidP="00380A5E">
      <w:pPr>
        <w:pStyle w:val="teiab"/>
      </w:pPr>
      <w:r w:rsidRPr="00E56115">
        <w:rPr>
          <w:rStyle w:val="teilabelZnak"/>
        </w:rPr>
        <w:t>3.</w:t>
      </w:r>
      <w:r>
        <w:t xml:space="preserve"> Kak vi ſzte vi i jaſzem bil, vse ſzem ſze od váſz od-</w:t>
      </w:r>
      <w:r>
        <w:br/>
        <w:t>kupil, vu skrinyo ſzem noter ſztopil.</w:t>
      </w:r>
    </w:p>
    <w:p w14:paraId="2BBE969C" w14:textId="77777777" w:rsidR="00380A5E" w:rsidRDefault="00380A5E" w:rsidP="00380A5E">
      <w:pPr>
        <w:pStyle w:val="teiab"/>
      </w:pPr>
      <w:r w:rsidRPr="00E56115">
        <w:rPr>
          <w:rStyle w:val="teilabelZnak"/>
        </w:rPr>
        <w:t>4.</w:t>
      </w:r>
      <w:r>
        <w:t xml:space="preserve"> Teilo ſzem k zemli odlocſzil, kak Materi ſzem</w:t>
      </w:r>
      <w:r>
        <w:br/>
        <w:t>hval, te ſzveit ſzem pak vam oſztavil.</w:t>
      </w:r>
    </w:p>
    <w:p w14:paraId="49A4AC99" w14:textId="77777777" w:rsidR="00380A5E" w:rsidRDefault="00380A5E" w:rsidP="00380A5E">
      <w:pPr>
        <w:pStyle w:val="teiab"/>
      </w:pPr>
      <w:r w:rsidRPr="00E56115">
        <w:rPr>
          <w:rStyle w:val="teilabelZnak"/>
        </w:rPr>
        <w:t>5.</w:t>
      </w:r>
      <w:r>
        <w:t xml:space="preserve"> Leprai csakam pokopanye, tame lepo ſzpre-</w:t>
      </w:r>
      <w:r>
        <w:br/>
        <w:t>chite, tam mi pocſzivanye bode.</w:t>
      </w:r>
    </w:p>
    <w:p w14:paraId="4D7E3FD3" w14:textId="77777777" w:rsidR="00380A5E" w:rsidRDefault="00380A5E" w:rsidP="00380A5E">
      <w:pPr>
        <w:pStyle w:val="teiab"/>
      </w:pPr>
      <w:r w:rsidRPr="00E56115">
        <w:rPr>
          <w:rStyle w:val="teilabelZnak"/>
        </w:rPr>
        <w:t>6.</w:t>
      </w:r>
      <w:r>
        <w:t xml:space="preserve"> Ma Duſſa meſzto ima vre, vu </w:t>
      </w:r>
      <w:r w:rsidRPr="00E56115">
        <w:rPr>
          <w:rStyle w:val="teipersName"/>
        </w:rPr>
        <w:t>Jezus</w:t>
      </w:r>
      <w:r>
        <w:t xml:space="preserve"> </w:t>
      </w:r>
      <w:r w:rsidRPr="00E56115">
        <w:rPr>
          <w:rStyle w:val="teipersName"/>
        </w:rPr>
        <w:t>Kriſztuſſa</w:t>
      </w:r>
      <w:r>
        <w:t xml:space="preserve"> ro-</w:t>
      </w:r>
      <w:r>
        <w:br/>
        <w:t>kai, odnotjo nische ne vzeme.</w:t>
      </w:r>
    </w:p>
    <w:p w14:paraId="7F635E1C" w14:textId="77777777" w:rsidR="00380A5E" w:rsidRDefault="00380A5E" w:rsidP="00380A5E">
      <w:pPr>
        <w:pStyle w:val="teiab"/>
      </w:pPr>
      <w:r w:rsidRPr="00E56115">
        <w:rPr>
          <w:rStyle w:val="teilabelZnak"/>
        </w:rPr>
        <w:t>7.</w:t>
      </w:r>
      <w:r>
        <w:t xml:space="preserve"> Ta ſzo me vnogi cſzakali, ki ſzo zdavnya premi-</w:t>
      </w:r>
      <w:r>
        <w:br/>
        <w:t>noli, in nebeſza ki ſzo priſzli.</w:t>
      </w:r>
    </w:p>
    <w:p w14:paraId="221E5DEC" w14:textId="77777777" w:rsidR="00380A5E" w:rsidRDefault="00380A5E" w:rsidP="00380A5E">
      <w:pPr>
        <w:pStyle w:val="teiab"/>
      </w:pPr>
      <w:r w:rsidRPr="00E56115">
        <w:rPr>
          <w:rStyle w:val="teilabelZnak"/>
        </w:rPr>
        <w:t>8.</w:t>
      </w:r>
      <w:r>
        <w:t xml:space="preserve"> I jaſz ſzem vre na potu prisel, od vaſz ſzamo pro-</w:t>
      </w:r>
    </w:p>
    <w:p w14:paraId="0205E30E" w14:textId="77777777" w:rsidR="00380A5E" w:rsidRDefault="00380A5E" w:rsidP="00380A5E">
      <w:pPr>
        <w:pStyle w:val="teicatch-word"/>
      </w:pPr>
      <w:r>
        <w:t>cſno</w:t>
      </w:r>
    </w:p>
    <w:p w14:paraId="36E44C08" w14:textId="77777777" w:rsidR="00380A5E" w:rsidRDefault="00380A5E" w:rsidP="00380A5E">
      <w:pPr>
        <w:spacing w:after="200"/>
      </w:pPr>
      <w:r>
        <w:br w:type="page"/>
      </w:r>
    </w:p>
    <w:p w14:paraId="6F458E5F" w14:textId="77777777" w:rsidR="00380A5E" w:rsidRDefault="00380A5E" w:rsidP="00380A5E">
      <w:r>
        <w:lastRenderedPageBreak/>
        <w:t>/178r/</w:t>
      </w:r>
    </w:p>
    <w:p w14:paraId="5A73BD95" w14:textId="77777777" w:rsidR="00380A5E" w:rsidRDefault="00380A5E" w:rsidP="00380A5E">
      <w:pPr>
        <w:pStyle w:val="teiab"/>
      </w:pPr>
      <w:r>
        <w:t>cſzmo ſzlobod vzél, od zemelſzki ſzem odſztopil.</w:t>
      </w:r>
    </w:p>
    <w:p w14:paraId="253CECB3" w14:textId="77777777" w:rsidR="00380A5E" w:rsidRDefault="00380A5E" w:rsidP="00380A5E">
      <w:pPr>
        <w:pStyle w:val="teiab"/>
      </w:pPr>
      <w:r w:rsidRPr="004052D7">
        <w:rPr>
          <w:rStyle w:val="teilabelZnak"/>
        </w:rPr>
        <w:t>9.</w:t>
      </w:r>
      <w:r>
        <w:t xml:space="preserve"> Poſzel ſzem pred vami poſztal, i vaſz bom za ſzobom</w:t>
      </w:r>
      <w:r>
        <w:br/>
        <w:t>cſzakal, proſzim vaſz da ſze ravnaite.</w:t>
      </w:r>
    </w:p>
    <w:p w14:paraId="2D515443" w14:textId="77777777" w:rsidR="00380A5E" w:rsidRDefault="00380A5E" w:rsidP="00380A5E">
      <w:pPr>
        <w:pStyle w:val="teiab"/>
      </w:pPr>
      <w:r w:rsidRPr="004052D7">
        <w:rPr>
          <w:rStyle w:val="teilabelZnak"/>
        </w:rPr>
        <w:t>10.</w:t>
      </w:r>
      <w:r>
        <w:t xml:space="preserve"> Meni je Goſzpon gneſz procs vzel, i zmed vaſz</w:t>
      </w:r>
      <w:r>
        <w:br/>
        <w:t>me je odebral, zeje na váſz Sorso vrgel.</w:t>
      </w:r>
    </w:p>
    <w:p w14:paraId="241A61E3" w14:textId="77777777" w:rsidR="00380A5E" w:rsidRDefault="00380A5E" w:rsidP="00380A5E">
      <w:pPr>
        <w:pStyle w:val="teiab"/>
      </w:pPr>
      <w:r w:rsidRPr="004052D7">
        <w:rPr>
          <w:rStyle w:val="teilabelZnak"/>
        </w:rPr>
        <w:t>11.</w:t>
      </w:r>
      <w:r>
        <w:t xml:space="preserve"> Jaſz ſzem velikoi radoſzti, pred Goſzpodnim Bogom</w:t>
      </w:r>
      <w:r>
        <w:br/>
        <w:t>ſztoim, nyemu vſzigdár dvoril bodem.</w:t>
      </w:r>
    </w:p>
    <w:p w14:paraId="232A0940" w14:textId="77777777" w:rsidR="00380A5E" w:rsidRDefault="00380A5E" w:rsidP="00380A5E">
      <w:pPr>
        <w:pStyle w:val="teiab"/>
      </w:pPr>
      <w:r w:rsidRPr="004052D7">
        <w:rPr>
          <w:rStyle w:val="teilabelZnak"/>
        </w:rPr>
        <w:t>12.</w:t>
      </w:r>
      <w:r>
        <w:t xml:space="preserve"> Mi beteg mi ſzmrt ne cſüjem, mo nevolo vecs ne</w:t>
      </w:r>
      <w:r>
        <w:br/>
        <w:t>najdem, kak ſzem natom ſzveiti zivel.</w:t>
      </w:r>
    </w:p>
    <w:p w14:paraId="1EB1902D" w14:textId="77777777" w:rsidR="00380A5E" w:rsidRDefault="00380A5E" w:rsidP="00380A5E">
      <w:pPr>
        <w:pStyle w:val="teiab"/>
      </w:pPr>
      <w:r w:rsidRPr="004052D7">
        <w:rPr>
          <w:rStyle w:val="teilabelZnak"/>
        </w:rPr>
        <w:t>13.</w:t>
      </w:r>
      <w:r>
        <w:t xml:space="preserve"> Glih vſza ſzo procs od méne sla, vſze nevole premi-</w:t>
      </w:r>
      <w:r>
        <w:br/>
        <w:t>nole, ſzkuze ſzomi poſzenole.</w:t>
      </w:r>
    </w:p>
    <w:p w14:paraId="1CF4E378" w14:textId="77777777" w:rsidR="00380A5E" w:rsidRDefault="00380A5E" w:rsidP="00380A5E">
      <w:pPr>
        <w:pStyle w:val="teiab"/>
      </w:pPr>
      <w:r w:rsidRPr="004052D7">
        <w:rPr>
          <w:rStyle w:val="teilabelZnak"/>
        </w:rPr>
        <w:t>14.</w:t>
      </w:r>
      <w:r>
        <w:t xml:space="preserve"> Vu Bózjem orſzági ſzem vse v</w:t>
      </w:r>
      <w:r w:rsidRPr="004052D7">
        <w:rPr>
          <w:rStyle w:val="teipersName"/>
        </w:rPr>
        <w:t>kriſtuſſa</w:t>
      </w:r>
      <w:r>
        <w:t xml:space="preserve"> parachro-</w:t>
      </w:r>
      <w:r>
        <w:br/>
        <w:t>mi, vu Angyelſzkem Tuvaruſztvi.</w:t>
      </w:r>
    </w:p>
    <w:p w14:paraId="79C73341" w14:textId="77777777" w:rsidR="00380A5E" w:rsidRDefault="00380A5E" w:rsidP="00380A5E">
      <w:pPr>
        <w:pStyle w:val="teiab"/>
      </w:pPr>
      <w:r w:rsidRPr="004052D7">
        <w:rPr>
          <w:rStyle w:val="teilabelZnak"/>
        </w:rPr>
        <w:t>15.</w:t>
      </w:r>
      <w:r>
        <w:t xml:space="preserve"> Ki me vezdaj gori jemléte, kpokopanyu me</w:t>
      </w:r>
      <w:r>
        <w:br/>
        <w:t>neſzéte, Bogh vam lepo platiti sché.</w:t>
      </w:r>
    </w:p>
    <w:p w14:paraId="6A063B73" w14:textId="77777777" w:rsidR="00380A5E" w:rsidRDefault="00380A5E" w:rsidP="00380A5E">
      <w:pPr>
        <w:pStyle w:val="teiab"/>
      </w:pPr>
      <w:r w:rsidRPr="004052D7">
        <w:rPr>
          <w:rStyle w:val="teilabelZnak"/>
        </w:rPr>
        <w:t>16.</w:t>
      </w:r>
      <w:r>
        <w:t xml:space="preserve"> Mojo ſzmrt ki zalujete, nad menom ſze ne</w:t>
      </w:r>
      <w:r>
        <w:br/>
        <w:t>placſzite, ár gde bodem dobro znáte.</w:t>
      </w:r>
    </w:p>
    <w:p w14:paraId="0C2387EB" w14:textId="77777777" w:rsidR="00380A5E" w:rsidRDefault="00380A5E" w:rsidP="00380A5E">
      <w:pPr>
        <w:pStyle w:val="teiab"/>
      </w:pPr>
      <w:r w:rsidRPr="004052D7">
        <w:rPr>
          <w:rStyle w:val="teilabelZnak"/>
        </w:rPr>
        <w:t>17.</w:t>
      </w:r>
      <w:r>
        <w:t xml:space="preserve"> Nemrem ſze kvám povrnoti, i vaſz bom za ſzo-</w:t>
      </w:r>
      <w:r>
        <w:br/>
        <w:t>bom cſzakal, proſzim váſz fa ſze ravnajte.</w:t>
      </w:r>
    </w:p>
    <w:p w14:paraId="4A21ED61" w14:textId="77777777" w:rsidR="00380A5E" w:rsidRDefault="00380A5E" w:rsidP="00380A5E">
      <w:pPr>
        <w:pStyle w:val="teiab"/>
      </w:pPr>
      <w:r w:rsidRPr="004052D7">
        <w:rPr>
          <w:rStyle w:val="teilabelZnak"/>
        </w:rPr>
        <w:t>18.</w:t>
      </w:r>
      <w:r>
        <w:t xml:space="preserve"> Árje te ſzveit preminocſi, kak jeden czveit</w:t>
      </w:r>
      <w:r>
        <w:br/>
        <w:t>gde ſzmo ſztáli, vukom ſzmo mi prebivali.</w:t>
      </w:r>
    </w:p>
    <w:p w14:paraId="129C861F" w14:textId="77777777" w:rsidR="00380A5E" w:rsidRDefault="00380A5E" w:rsidP="00380A5E">
      <w:pPr>
        <w:pStyle w:val="teiab"/>
      </w:pPr>
      <w:r w:rsidRPr="004052D7">
        <w:rPr>
          <w:rStyle w:val="teilabelZnak"/>
        </w:rPr>
        <w:t>19.</w:t>
      </w:r>
      <w:r>
        <w:t xml:space="preserve"> Prekrátek vam zitek bode, dugo ziveli nebot-</w:t>
      </w:r>
      <w:r>
        <w:br/>
        <w:t>te, jedno malo pocſákajte.</w:t>
      </w:r>
    </w:p>
    <w:p w14:paraId="19D20B9C" w14:textId="77777777" w:rsidR="00380A5E" w:rsidRDefault="00380A5E" w:rsidP="00380A5E">
      <w:pPr>
        <w:pStyle w:val="teiab"/>
      </w:pPr>
      <w:r w:rsidRPr="004052D7">
        <w:rPr>
          <w:rStyle w:val="teilabelZnak"/>
        </w:rPr>
        <w:t>20.</w:t>
      </w:r>
      <w:r>
        <w:t xml:space="preserve"> i vi zmenom vküp bodete, drági moÿ priatelje,</w:t>
      </w:r>
    </w:p>
    <w:p w14:paraId="2A1429ED" w14:textId="77777777" w:rsidR="00380A5E" w:rsidRDefault="00380A5E" w:rsidP="00380A5E">
      <w:pPr>
        <w:pStyle w:val="teicatch-word"/>
      </w:pPr>
      <w:r>
        <w:t xml:space="preserve">da </w:t>
      </w:r>
    </w:p>
    <w:p w14:paraId="62994329" w14:textId="77777777" w:rsidR="00380A5E" w:rsidRDefault="00380A5E" w:rsidP="00380A5E">
      <w:pPr>
        <w:spacing w:after="200"/>
      </w:pPr>
      <w:r>
        <w:br w:type="page"/>
      </w:r>
    </w:p>
    <w:p w14:paraId="2CB26279" w14:textId="77777777" w:rsidR="00380A5E" w:rsidRDefault="00380A5E" w:rsidP="00380A5E">
      <w:r>
        <w:lastRenderedPageBreak/>
        <w:t>/178v/</w:t>
      </w:r>
    </w:p>
    <w:p w14:paraId="527888FC" w14:textId="77777777" w:rsidR="00380A5E" w:rsidRDefault="00380A5E" w:rsidP="00380A5E">
      <w:pPr>
        <w:pStyle w:val="teiab"/>
      </w:pPr>
      <w:r>
        <w:t>ga procs schesi me placſzte.</w:t>
      </w:r>
    </w:p>
    <w:p w14:paraId="752BFAE5" w14:textId="77777777" w:rsidR="00380A5E" w:rsidRDefault="00380A5E" w:rsidP="00380A5E">
      <w:pPr>
        <w:pStyle w:val="teiab"/>
      </w:pPr>
      <w:r w:rsidRPr="001A3D4A">
        <w:rPr>
          <w:rStyle w:val="teilabelZnak"/>
        </w:rPr>
        <w:t>21.</w:t>
      </w:r>
      <w:r>
        <w:t xml:space="preserve"> Bózjo miloscho csakaite, ki vas bantvitel bode</w:t>
      </w:r>
      <w:r>
        <w:br/>
        <w:t>ſzmrti ſze nikai neboite.</w:t>
      </w:r>
    </w:p>
    <w:p w14:paraId="33450ABE" w14:textId="77777777" w:rsidR="00380A5E" w:rsidRDefault="00380A5E" w:rsidP="00380A5E">
      <w:pPr>
        <w:pStyle w:val="teiab"/>
      </w:pPr>
      <w:r w:rsidRPr="001A3D4A">
        <w:rPr>
          <w:rStyle w:val="teilabelZnak"/>
        </w:rPr>
        <w:t>22.</w:t>
      </w:r>
      <w:r>
        <w:t xml:space="preserve"> Puſzti te me vse rmirom procs, </w:t>
      </w:r>
      <w:r w:rsidRPr="001A3D4A">
        <w:rPr>
          <w:rStyle w:val="teipersName"/>
        </w:rPr>
        <w:t>Jezus</w:t>
      </w:r>
      <w:r>
        <w:t xml:space="preserve"> mi boidi na</w:t>
      </w:r>
      <w:r>
        <w:br/>
        <w:t>pomoucſ, poidi Duſſa veſzelo procs.</w:t>
      </w:r>
    </w:p>
    <w:p w14:paraId="7AB9F60F" w14:textId="77777777" w:rsidR="00380A5E" w:rsidRDefault="00380A5E" w:rsidP="00380A5E">
      <w:pPr>
        <w:pStyle w:val="teiab"/>
      </w:pPr>
      <w:r w:rsidRPr="001A3D4A">
        <w:rPr>
          <w:rStyle w:val="teilabelZnak"/>
        </w:rPr>
        <w:t>23.</w:t>
      </w:r>
      <w:r>
        <w:t xml:space="preserve"> Oſztani z Bogom me Teilo, pocſzivaj vzemli ve-</w:t>
      </w:r>
      <w:r>
        <w:br/>
        <w:t>ſzelo, na pitanye vkűp prideva.</w:t>
      </w:r>
    </w:p>
    <w:p w14:paraId="4B2191E3" w14:textId="77777777" w:rsidR="00380A5E" w:rsidRDefault="00380A5E" w:rsidP="00380A5E">
      <w:pPr>
        <w:pStyle w:val="teiab"/>
      </w:pPr>
      <w:r w:rsidRPr="001A3D4A">
        <w:rPr>
          <w:rStyle w:val="teilabelZnak"/>
        </w:rPr>
        <w:t>24.</w:t>
      </w:r>
      <w:r>
        <w:t xml:space="preserve"> Nebova nigdar rázno sla, vſzigdár bova</w:t>
      </w:r>
      <w:r>
        <w:br/>
        <w:t xml:space="preserve">pe ſztala, </w:t>
      </w:r>
      <w:r w:rsidRPr="001A3D4A">
        <w:rPr>
          <w:rStyle w:val="teipersName"/>
        </w:rPr>
        <w:t>Kristuſſi</w:t>
      </w:r>
      <w:r>
        <w:t xml:space="preserve"> bova ſzlüsila.</w:t>
      </w:r>
    </w:p>
    <w:p w14:paraId="61E695CB" w14:textId="77777777" w:rsidR="00380A5E" w:rsidRDefault="00380A5E" w:rsidP="00380A5E">
      <w:pPr>
        <w:pStyle w:val="teiab"/>
      </w:pPr>
      <w:r w:rsidRPr="001A3D4A">
        <w:rPr>
          <w:rStyle w:val="teilabelZnak"/>
        </w:rPr>
        <w:t>25.</w:t>
      </w:r>
      <w:r>
        <w:t xml:space="preserve"> Bojdi oczu Bogu Diha, nyega ſzin bojdi hvála</w:t>
      </w:r>
      <w:r>
        <w:br/>
        <w:t>ſzvétim Dűhom vſzigdar ſzkupa.</w:t>
      </w:r>
    </w:p>
    <w:p w14:paraId="660D6EE6" w14:textId="77777777" w:rsidR="00380A5E" w:rsidRDefault="00380A5E" w:rsidP="00380A5E">
      <w:pPr>
        <w:pStyle w:val="teiclosure0"/>
      </w:pPr>
      <w:r>
        <w:t>Amen.</w:t>
      </w:r>
    </w:p>
    <w:p w14:paraId="2C646BCF" w14:textId="77777777" w:rsidR="00380A5E" w:rsidRDefault="00380A5E" w:rsidP="00380A5E">
      <w:pPr>
        <w:pStyle w:val="Naslov2"/>
      </w:pPr>
      <w:r>
        <w:t xml:space="preserve">Aria.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Htenek.</w:t>
      </w:r>
    </w:p>
    <w:p w14:paraId="2388C083" w14:textId="77777777" w:rsidR="00380A5E" w:rsidRDefault="00380A5E" w:rsidP="00380A5E">
      <w:pPr>
        <w:pStyle w:val="teiab"/>
      </w:pPr>
      <w:r w:rsidRPr="001A3D4A">
        <w:rPr>
          <w:rStyle w:val="teilabelZnak"/>
        </w:rPr>
        <w:t>1.</w:t>
      </w:r>
      <w:r>
        <w:t xml:space="preserve"> </w:t>
      </w:r>
      <w:r w:rsidRPr="001A3D4A">
        <w:rPr>
          <w:rStyle w:val="teipersName"/>
        </w:rPr>
        <w:t>Jezus</w:t>
      </w:r>
      <w:r>
        <w:t xml:space="preserve"> </w:t>
      </w:r>
      <w:r w:rsidRPr="001A3D4A">
        <w:rPr>
          <w:rStyle w:val="teipersName"/>
        </w:rPr>
        <w:t>Kristus</w:t>
      </w:r>
      <w:r>
        <w:t xml:space="preserve"> blázeni ſzin Bózi, grejsnim</w:t>
      </w:r>
      <w:r>
        <w:br/>
        <w:t>hudem odkupitel verni, na kninim dreivi</w:t>
      </w:r>
      <w:r>
        <w:br/>
        <w:t>ſzvom mokom, pelal ſzi náſz oczu volio.</w:t>
      </w:r>
    </w:p>
    <w:p w14:paraId="504E3309" w14:textId="77777777" w:rsidR="00380A5E" w:rsidRDefault="00380A5E" w:rsidP="00380A5E">
      <w:pPr>
        <w:pStyle w:val="teiab"/>
      </w:pPr>
      <w:r w:rsidRPr="001A3D4A">
        <w:rPr>
          <w:rStyle w:val="teilabelZnak"/>
        </w:rPr>
        <w:t>2.</w:t>
      </w:r>
      <w:r>
        <w:t xml:space="preserve"> Za vol ſzmrti britke moke, ſzmini nam ſze ztve</w:t>
      </w:r>
      <w:r>
        <w:br/>
        <w:t>ſzvéte milosche, i na ſzmrtom mem vrejmeni,</w:t>
      </w:r>
      <w:r>
        <w:br/>
        <w:t>ſzvétim Dűhom zvéſzcli me.</w:t>
      </w:r>
    </w:p>
    <w:p w14:paraId="6308CB1E" w14:textId="77777777" w:rsidR="00380A5E" w:rsidRDefault="00380A5E" w:rsidP="00380A5E">
      <w:pPr>
        <w:pStyle w:val="teiab"/>
      </w:pPr>
      <w:r w:rsidRPr="001A3D4A">
        <w:rPr>
          <w:rStyle w:val="teilabelZnak"/>
        </w:rPr>
        <w:t>3.</w:t>
      </w:r>
      <w:r>
        <w:t xml:space="preserve"> Gda ocſzim moim bideinye, i vűhom zmenha ſze glis-</w:t>
      </w:r>
      <w:r>
        <w:br/>
        <w:t>ſzanze, i Jerihu govorjeinye, ſzrczu pride</w:t>
      </w:r>
      <w:r>
        <w:br/>
        <w:t>raſzipanye.</w:t>
      </w:r>
    </w:p>
    <w:p w14:paraId="6365187C" w14:textId="77777777" w:rsidR="00380A5E" w:rsidRDefault="00380A5E" w:rsidP="00380A5E">
      <w:pPr>
        <w:pStyle w:val="teiab"/>
      </w:pPr>
      <w:r w:rsidRPr="001A3D4A">
        <w:rPr>
          <w:rStyle w:val="teilabelZnak"/>
        </w:rPr>
        <w:t>4.</w:t>
      </w:r>
      <w:r>
        <w:t xml:space="preserve"> Ako bi zmenhala pamet naſſa, i ako bi naz</w:t>
      </w:r>
      <w:r>
        <w:br/>
        <w:t xml:space="preserve">nocſ oſztavila, hodi hodi Goſzpon </w:t>
      </w:r>
      <w:r w:rsidRPr="001A3D4A">
        <w:rPr>
          <w:rStyle w:val="teipersName"/>
        </w:rPr>
        <w:t>Jezus</w:t>
      </w:r>
      <w:r>
        <w:t>, po-</w:t>
      </w:r>
      <w:r>
        <w:br/>
        <w:t>mozi nam na ſzhradnyi dén.</w:t>
      </w:r>
    </w:p>
    <w:p w14:paraId="38693E0A" w14:textId="77777777" w:rsidR="00380A5E" w:rsidRDefault="00380A5E" w:rsidP="00380A5E">
      <w:pPr>
        <w:pStyle w:val="teicatch-word"/>
      </w:pPr>
      <w:r w:rsidRPr="001A3D4A">
        <w:rPr>
          <w:rStyle w:val="teilabelZnak"/>
        </w:rPr>
        <w:t>5.</w:t>
      </w:r>
      <w:r>
        <w:t xml:space="preserve"> Sztoga</w:t>
      </w:r>
    </w:p>
    <w:p w14:paraId="387DDC2D" w14:textId="77777777" w:rsidR="00380A5E" w:rsidRDefault="00380A5E" w:rsidP="00380A5E">
      <w:pPr>
        <w:spacing w:after="200"/>
      </w:pPr>
      <w:r>
        <w:br w:type="page"/>
      </w:r>
    </w:p>
    <w:p w14:paraId="4F747C52" w14:textId="77777777" w:rsidR="00380A5E" w:rsidRDefault="00380A5E" w:rsidP="00380A5E">
      <w:r>
        <w:lastRenderedPageBreak/>
        <w:t>/179r/</w:t>
      </w:r>
    </w:p>
    <w:p w14:paraId="42D224B0" w14:textId="77777777" w:rsidR="00380A5E" w:rsidRDefault="00380A5E" w:rsidP="00380A5E">
      <w:pPr>
        <w:pStyle w:val="teiab"/>
      </w:pPr>
      <w:r w:rsidRPr="005E6270">
        <w:rPr>
          <w:rStyle w:val="teilabelZnak"/>
        </w:rPr>
        <w:t>5.</w:t>
      </w:r>
      <w:r>
        <w:t xml:space="preserve"> Sztoga nevolnoga ſzveita, vse vzemi náſz</w:t>
      </w:r>
      <w:r>
        <w:br/>
        <w:t>zvelike nevole, i od vrajze csatarie, oſzlobodi</w:t>
      </w:r>
      <w:r>
        <w:br/>
        <w:t>náſz Goſzpodne.</w:t>
      </w:r>
    </w:p>
    <w:p w14:paraId="12D6580B" w14:textId="77777777" w:rsidR="00380A5E" w:rsidRDefault="00380A5E" w:rsidP="00380A5E">
      <w:pPr>
        <w:pStyle w:val="teiab"/>
      </w:pPr>
      <w:r w:rsidRPr="005E6270">
        <w:rPr>
          <w:rStyle w:val="teilabelZnak"/>
        </w:rPr>
        <w:t>6.</w:t>
      </w:r>
      <w:r>
        <w:t xml:space="preserve"> Naſſoi Duſſi dai dobro premineinye, ko ve-</w:t>
      </w:r>
      <w:r>
        <w:br/>
        <w:t>ſzeli dávamo ti vroke, Tejli vzemli pocſziva-</w:t>
      </w:r>
      <w:r>
        <w:br/>
        <w:t>nye, daj doklam bo tve priseſztje.</w:t>
      </w:r>
    </w:p>
    <w:p w14:paraId="43FC6B3F" w14:textId="77777777" w:rsidR="00380A5E" w:rsidRDefault="00380A5E" w:rsidP="00380A5E">
      <w:pPr>
        <w:pStyle w:val="teiab"/>
      </w:pPr>
      <w:r w:rsidRPr="005E6270">
        <w:rPr>
          <w:rStyle w:val="teilabelZnak"/>
        </w:rPr>
        <w:t>7.</w:t>
      </w:r>
      <w:r>
        <w:t xml:space="preserve"> Gda pride, knám na pitanye, poſztavi náſz</w:t>
      </w:r>
      <w:r>
        <w:br/>
        <w:t>te na deſzno ſztrán, i ti odgovarjai za naſz,</w:t>
      </w:r>
      <w:r>
        <w:br/>
        <w:t>vblázenſztvo vecsno vpelai náſz.</w:t>
      </w:r>
    </w:p>
    <w:p w14:paraId="45AB3424" w14:textId="77777777" w:rsidR="00380A5E" w:rsidRDefault="00380A5E" w:rsidP="00380A5E">
      <w:pPr>
        <w:pStyle w:val="teiab"/>
      </w:pPr>
      <w:r w:rsidRPr="005E6270">
        <w:rPr>
          <w:rStyle w:val="teilabelZnak"/>
        </w:rPr>
        <w:t>8.</w:t>
      </w:r>
      <w:r>
        <w:t xml:space="preserve"> Kako ſzi nam ſztvom reitsjov obecſal, i pri-</w:t>
      </w:r>
      <w:r>
        <w:br/>
        <w:t>ſzegomſzi poſzvedocsil, Amen Amen govo-</w:t>
      </w:r>
      <w:r>
        <w:br/>
        <w:t>rim vám, reitſzi moje bou zitek vám.</w:t>
      </w:r>
    </w:p>
    <w:p w14:paraId="53FC2444" w14:textId="77777777" w:rsidR="00380A5E" w:rsidRDefault="00380A5E" w:rsidP="00380A5E">
      <w:pPr>
        <w:pStyle w:val="teiab"/>
      </w:pPr>
      <w:r w:rsidRPr="005E6270">
        <w:rPr>
          <w:rStyle w:val="teilabelZnak"/>
        </w:rPr>
        <w:t>9.</w:t>
      </w:r>
      <w:r>
        <w:t xml:space="preserve"> Ako vi veta obdersite, ſzmrt vam skvati mi-</w:t>
      </w:r>
      <w:r>
        <w:br/>
        <w:t>glas nemore, csih glih vezdai pomerjete,</w:t>
      </w:r>
      <w:r>
        <w:br/>
        <w:t>szen je naſſe premineinye.</w:t>
      </w:r>
    </w:p>
    <w:p w14:paraId="0B0820B8" w14:textId="77777777" w:rsidR="00380A5E" w:rsidRDefault="00380A5E" w:rsidP="00380A5E">
      <w:pPr>
        <w:pStyle w:val="teiab"/>
      </w:pPr>
      <w:r w:rsidRPr="005E6270">
        <w:rPr>
          <w:rStyle w:val="teilabelZnak"/>
        </w:rPr>
        <w:t>10.</w:t>
      </w:r>
      <w:r>
        <w:t xml:space="preserve"> Jasz vaſz zmojom zmóznom rokom, zpelam od-</w:t>
      </w:r>
      <w:r>
        <w:br/>
        <w:t>nut zvelikost radoſztjom, v Orſzági mem pre-</w:t>
      </w:r>
      <w:r>
        <w:br/>
        <w:t>bivati, botte vu vecsnom blázenſztvi.</w:t>
      </w:r>
    </w:p>
    <w:p w14:paraId="51DBE86B" w14:textId="77777777" w:rsidR="00380A5E" w:rsidRDefault="00380A5E" w:rsidP="00380A5E">
      <w:pPr>
        <w:pStyle w:val="teiab"/>
      </w:pPr>
      <w:r w:rsidRPr="005E6270">
        <w:rPr>
          <w:rStyle w:val="teilabelZnak"/>
        </w:rPr>
        <w:t>11.</w:t>
      </w:r>
      <w:r>
        <w:t xml:space="preserve"> Zmenom vam bode veſzelje, ktero ſtem vam,</w:t>
      </w:r>
      <w:r>
        <w:br/>
        <w:t>ſzpravil vmenm Orſzági, vaſſa zaloſzt premine</w:t>
      </w:r>
      <w:r>
        <w:br/>
        <w:t>ſze, i blázenſztvo bode vaſſe.</w:t>
      </w:r>
    </w:p>
    <w:p w14:paraId="7C7025D6" w14:textId="77777777" w:rsidR="00380A5E" w:rsidRDefault="00380A5E" w:rsidP="00380A5E">
      <w:pPr>
        <w:pStyle w:val="teiab"/>
      </w:pPr>
      <w:r w:rsidRPr="005E6270">
        <w:rPr>
          <w:rStyle w:val="teilabelZnak"/>
        </w:rPr>
        <w:t>12.</w:t>
      </w:r>
      <w:r>
        <w:t xml:space="preserve"> Veta vſza Goſzpon dopuſzti nam, </w:t>
      </w:r>
      <w:r w:rsidRPr="005E6270">
        <w:rPr>
          <w:rStyle w:val="teipersName"/>
        </w:rPr>
        <w:t>Jezus</w:t>
      </w:r>
      <w:r>
        <w:t xml:space="preserve"> </w:t>
      </w:r>
      <w:r w:rsidRPr="005E6270">
        <w:rPr>
          <w:rStyle w:val="teipersName"/>
        </w:rPr>
        <w:t>Kristus</w:t>
      </w:r>
      <w:r>
        <w:br/>
        <w:t>od ocza sz proszi nám, odpuſzti nám naſ-</w:t>
      </w:r>
      <w:r>
        <w:br/>
        <w:t>ſze grehe, da vſzigdár ſzluzili mo Tebe.</w:t>
      </w:r>
    </w:p>
    <w:p w14:paraId="75688231" w14:textId="77777777" w:rsidR="00380A5E" w:rsidRDefault="00380A5E" w:rsidP="00380A5E">
      <w:pPr>
        <w:pStyle w:val="teicatch-word"/>
      </w:pPr>
      <w:r w:rsidRPr="005E6270">
        <w:rPr>
          <w:rStyle w:val="teilabelZnak"/>
        </w:rPr>
        <w:t>13.</w:t>
      </w:r>
      <w:r>
        <w:t xml:space="preserve"> Gda</w:t>
      </w:r>
    </w:p>
    <w:p w14:paraId="455790F4" w14:textId="77777777" w:rsidR="00380A5E" w:rsidRDefault="00380A5E" w:rsidP="00380A5E">
      <w:pPr>
        <w:spacing w:after="200"/>
      </w:pPr>
      <w:r>
        <w:br w:type="page"/>
      </w:r>
    </w:p>
    <w:p w14:paraId="4B60C3EC" w14:textId="77777777" w:rsidR="00380A5E" w:rsidRDefault="00380A5E" w:rsidP="00380A5E">
      <w:r>
        <w:lastRenderedPageBreak/>
        <w:t>/179v/</w:t>
      </w:r>
    </w:p>
    <w:p w14:paraId="5A49020F" w14:textId="77777777" w:rsidR="00380A5E" w:rsidRDefault="00380A5E" w:rsidP="00380A5E">
      <w:pPr>
        <w:pStyle w:val="teiab"/>
      </w:pPr>
      <w:r w:rsidRPr="00F1492D">
        <w:rPr>
          <w:rStyle w:val="teilabelZnak"/>
        </w:rPr>
        <w:t>13.</w:t>
      </w:r>
      <w:r>
        <w:t xml:space="preserve"> Gda pride naſſe poſzlejdnye vrejmeni Duſſam</w:t>
      </w:r>
      <w:r>
        <w:br/>
        <w:t xml:space="preserve">naſſim z Teila </w:t>
      </w:r>
      <w:r w:rsidRPr="00F1492D">
        <w:t>premineinye</w:t>
      </w:r>
      <w:r>
        <w:t>, da naſz ſztvom</w:t>
      </w:r>
      <w:r>
        <w:br/>
        <w:t>rejtsjom batnivi, vzemi kſzebi naſſe Duſſe.</w:t>
      </w:r>
    </w:p>
    <w:p w14:paraId="3DE0E4AC" w14:textId="77777777" w:rsidR="00380A5E" w:rsidRDefault="00380A5E" w:rsidP="00380A5E">
      <w:pPr>
        <w:pStyle w:val="teiab"/>
      </w:pPr>
      <w:r w:rsidRPr="00F1492D">
        <w:rPr>
          <w:rStyle w:val="teilabelZnak"/>
        </w:rPr>
        <w:t>14.</w:t>
      </w:r>
      <w:r>
        <w:t xml:space="preserve"> Hvala bojdi oczu Bogu, nyega ſzinu </w:t>
      </w:r>
      <w:r w:rsidRPr="00F1492D">
        <w:rPr>
          <w:rStyle w:val="teipersName"/>
        </w:rPr>
        <w:t>Jezuſſu</w:t>
      </w:r>
      <w:r>
        <w:br/>
      </w:r>
      <w:r w:rsidRPr="00F1492D">
        <w:rPr>
          <w:rStyle w:val="teipersName"/>
        </w:rPr>
        <w:t>Christuſſu</w:t>
      </w:r>
      <w:r>
        <w:t>, navkup i ſzvetomu Dugo, jedno-</w:t>
      </w:r>
      <w:r>
        <w:br/>
        <w:t>mu pravomu Boistvo.</w:t>
      </w:r>
    </w:p>
    <w:p w14:paraId="77B1718C" w14:textId="77777777" w:rsidR="00380A5E" w:rsidRDefault="00380A5E" w:rsidP="00380A5E">
      <w:pPr>
        <w:pStyle w:val="teiclosure0"/>
      </w:pPr>
      <w:r>
        <w:t>Amen.</w:t>
      </w:r>
    </w:p>
    <w:p w14:paraId="6D5E0A9B" w14:textId="77777777" w:rsidR="00380A5E" w:rsidRDefault="00380A5E" w:rsidP="00380A5E">
      <w:pPr>
        <w:pStyle w:val="Naslov2"/>
      </w:pPr>
      <w:r>
        <w:t>Aria. ad eandem Notam.</w:t>
      </w:r>
    </w:p>
    <w:p w14:paraId="4BC9DB29" w14:textId="77777777" w:rsidR="00380A5E" w:rsidRDefault="00380A5E" w:rsidP="00380A5E">
      <w:pPr>
        <w:pStyle w:val="teiab"/>
      </w:pPr>
      <w:r w:rsidRPr="00F1492D">
        <w:rPr>
          <w:rStyle w:val="teilabelZnak"/>
        </w:rPr>
        <w:t>1.</w:t>
      </w:r>
      <w:r>
        <w:t xml:space="preserve"> </w:t>
      </w:r>
      <w:r w:rsidRPr="00F1492D">
        <w:rPr>
          <w:rStyle w:val="teipersName"/>
        </w:rPr>
        <w:t>Jezus</w:t>
      </w:r>
      <w:r>
        <w:t xml:space="preserve"> </w:t>
      </w:r>
      <w:r w:rsidRPr="00F1492D">
        <w:rPr>
          <w:rStyle w:val="teipersName"/>
        </w:rPr>
        <w:t>Kristus</w:t>
      </w:r>
      <w:r>
        <w:t xml:space="preserve"> Goſzpodna Boga ſzin, vſzemi hude-</w:t>
      </w:r>
      <w:r>
        <w:br/>
        <w:t>hi jeſzi ſzam Rithas, toga ſzveita odkűpitel,</w:t>
      </w:r>
      <w:r>
        <w:br/>
        <w:t>vernim bojdi obranitel.</w:t>
      </w:r>
    </w:p>
    <w:p w14:paraId="19E9A1AB" w14:textId="77777777" w:rsidR="00380A5E" w:rsidRDefault="00380A5E" w:rsidP="00380A5E">
      <w:pPr>
        <w:pStyle w:val="teiab"/>
      </w:pPr>
      <w:r w:rsidRPr="00F1492D">
        <w:rPr>
          <w:rStyle w:val="teilabelZnak"/>
        </w:rPr>
        <w:t>2.</w:t>
      </w:r>
      <w:r>
        <w:t xml:space="preserve"> Zdihabanyem ſze motimo, ino k tvemu ſztol-</w:t>
      </w:r>
      <w:r>
        <w:br/>
        <w:t>czu prihájamo, pomocs Tvojo zdai csaka-</w:t>
      </w:r>
      <w:r>
        <w:br/>
        <w:t>mo, vu ſzmrti náz ne oſztavi.</w:t>
      </w:r>
    </w:p>
    <w:p w14:paraId="32EBD492" w14:textId="77777777" w:rsidR="00380A5E" w:rsidRDefault="00380A5E" w:rsidP="00380A5E">
      <w:pPr>
        <w:pStyle w:val="teiab"/>
      </w:pPr>
      <w:r w:rsidRPr="00F1492D">
        <w:rPr>
          <w:rStyle w:val="teilabelZnak"/>
        </w:rPr>
        <w:t>3.</w:t>
      </w:r>
      <w:r>
        <w:t xml:space="preserve"> Za tvo tejlo cſzemérno ſzmrt, na kriznim drei-</w:t>
      </w:r>
      <w:r>
        <w:br/>
        <w:t>vi tvoiem moko, za krvno tve preleanye,</w:t>
      </w:r>
      <w:r>
        <w:br/>
        <w:t xml:space="preserve">dai nam </w:t>
      </w:r>
      <w:r w:rsidRPr="00F1492D">
        <w:rPr>
          <w:rStyle w:val="teipersName"/>
        </w:rPr>
        <w:t>Jezus</w:t>
      </w:r>
      <w:r>
        <w:t xml:space="preserve"> zvelicſanye.</w:t>
      </w:r>
    </w:p>
    <w:p w14:paraId="1C46A867" w14:textId="77777777" w:rsidR="00380A5E" w:rsidRDefault="00380A5E" w:rsidP="00380A5E">
      <w:pPr>
        <w:pStyle w:val="teiab"/>
      </w:pPr>
      <w:r w:rsidRPr="00F1492D">
        <w:rPr>
          <w:rStyle w:val="teilabelZnak"/>
        </w:rPr>
        <w:t>4.</w:t>
      </w:r>
      <w:r>
        <w:t xml:space="preserve"> Punie nas zitek znevoljami, punie ſzasoſz-</w:t>
      </w:r>
      <w:r>
        <w:br/>
        <w:t>tjom ino betegmi, pred nami ſze nam ſzmrt</w:t>
      </w:r>
      <w:r>
        <w:br/>
        <w:t>vrti, od beh naſz zdai oſzlobodi.</w:t>
      </w:r>
    </w:p>
    <w:p w14:paraId="5DB73635" w14:textId="77777777" w:rsidR="00380A5E" w:rsidRDefault="00380A5E" w:rsidP="00380A5E">
      <w:pPr>
        <w:pStyle w:val="teiab"/>
      </w:pPr>
      <w:r w:rsidRPr="00F1492D">
        <w:rPr>
          <w:rStyle w:val="teilabelZnak"/>
        </w:rPr>
        <w:t>5.</w:t>
      </w:r>
      <w:r>
        <w:t xml:space="preserve"> Neiga proti ſzmrti vráſztva, zvűna Tebe ni</w:t>
      </w:r>
      <w:r>
        <w:br/>
        <w:t>veſzelja, leprai zaloſzt naz nahaja, vſzrczi</w:t>
      </w:r>
      <w:r>
        <w:br/>
        <w:t>nam bojdi podpruya.</w:t>
      </w:r>
    </w:p>
    <w:p w14:paraId="58A77155" w14:textId="77777777" w:rsidR="00380A5E" w:rsidRDefault="00380A5E" w:rsidP="00380A5E">
      <w:pPr>
        <w:pStyle w:val="teiab"/>
      </w:pPr>
      <w:r w:rsidRPr="00F1492D">
        <w:rPr>
          <w:rStyle w:val="teilabelZnak"/>
        </w:rPr>
        <w:t>6.</w:t>
      </w:r>
      <w:r>
        <w:t xml:space="preserve"> Zvetoga krátkoga zitka, gda ſztoga ſzvejta</w:t>
      </w:r>
      <w:r>
        <w:br/>
        <w:t>preminemo, za tvo obctinſzko dobroto,</w:t>
      </w:r>
    </w:p>
    <w:p w14:paraId="2AB3C12B" w14:textId="77777777" w:rsidR="00380A5E" w:rsidRDefault="00380A5E" w:rsidP="00380A5E">
      <w:pPr>
        <w:pStyle w:val="teicatch-word"/>
      </w:pPr>
      <w:r>
        <w:t xml:space="preserve">znami </w:t>
      </w:r>
    </w:p>
    <w:p w14:paraId="4D0648B1" w14:textId="77777777" w:rsidR="00380A5E" w:rsidRDefault="00380A5E" w:rsidP="00380A5E">
      <w:pPr>
        <w:spacing w:after="200"/>
      </w:pPr>
      <w:r>
        <w:br w:type="page"/>
      </w:r>
    </w:p>
    <w:p w14:paraId="051F7F61" w14:textId="77777777" w:rsidR="00380A5E" w:rsidRDefault="00380A5E" w:rsidP="00380A5E">
      <w:r>
        <w:lastRenderedPageBreak/>
        <w:t>/180r/</w:t>
      </w:r>
    </w:p>
    <w:p w14:paraId="24664DE2" w14:textId="77777777" w:rsidR="00380A5E" w:rsidRDefault="00380A5E" w:rsidP="00380A5E">
      <w:pPr>
        <w:pStyle w:val="teiab"/>
      </w:pPr>
      <w:r>
        <w:t>znami bojdi ztvom miloschom.</w:t>
      </w:r>
    </w:p>
    <w:p w14:paraId="03C69FF0" w14:textId="77777777" w:rsidR="00380A5E" w:rsidRDefault="00380A5E" w:rsidP="00380A5E">
      <w:pPr>
        <w:pStyle w:val="teiab"/>
      </w:pPr>
      <w:r w:rsidRPr="00F17769">
        <w:rPr>
          <w:rStyle w:val="teilabelZnak"/>
        </w:rPr>
        <w:t>7.</w:t>
      </w:r>
      <w:r>
        <w:t xml:space="preserve"> Da vnikakvo ſzkusnyavo, ne ſzpádnemo mi vu</w:t>
      </w:r>
      <w:r>
        <w:br/>
        <w:t>dvorioſzt, za náſz proti Vraga boi, vu vſzem</w:t>
      </w:r>
      <w:r>
        <w:br/>
        <w:t>ti obramba bojdi.</w:t>
      </w:r>
    </w:p>
    <w:p w14:paraId="75F25C94" w14:textId="77777777" w:rsidR="00380A5E" w:rsidRDefault="00380A5E" w:rsidP="00380A5E">
      <w:pPr>
        <w:pStyle w:val="teiab"/>
      </w:pPr>
      <w:r w:rsidRPr="00F17769">
        <w:rPr>
          <w:rStyle w:val="teilabelZnak"/>
        </w:rPr>
        <w:t>8.</w:t>
      </w:r>
      <w:r>
        <w:t xml:space="preserve"> Setui naſz Goſzpon pomotsi, na Duſſe naſſe paſz-</w:t>
      </w:r>
      <w:r>
        <w:br/>
        <w:t xml:space="preserve">ko noſzi, poglej Otecz na </w:t>
      </w:r>
      <w:r w:rsidRPr="00F40B49">
        <w:rPr>
          <w:rStyle w:val="teipersName"/>
        </w:rPr>
        <w:t>Christuſſa</w:t>
      </w:r>
      <w:r>
        <w:t>, na brajze</w:t>
      </w:r>
      <w:r>
        <w:br/>
        <w:t>moke naſz nedaj.</w:t>
      </w:r>
    </w:p>
    <w:p w14:paraId="6DD681EA" w14:textId="77777777" w:rsidR="00380A5E" w:rsidRDefault="00380A5E" w:rsidP="00380A5E">
      <w:pPr>
        <w:pStyle w:val="teiab"/>
      </w:pPr>
      <w:r w:rsidRPr="00F17769">
        <w:rPr>
          <w:rStyle w:val="teilabelZnak"/>
        </w:rPr>
        <w:t>9.</w:t>
      </w:r>
      <w:r>
        <w:t xml:space="preserve"> Tvo dobroto nam ne zdrzi, ſzvetim Duhim naſz</w:t>
      </w:r>
      <w:r>
        <w:br/>
        <w:t>opravi, sztrasna ſzrcza obatori, vecſznim zit-</w:t>
      </w:r>
      <w:r>
        <w:br/>
        <w:t>kom obéſzeli.</w:t>
      </w:r>
    </w:p>
    <w:p w14:paraId="5942DA6E" w14:textId="77777777" w:rsidR="00380A5E" w:rsidRDefault="00380A5E" w:rsidP="00380A5E">
      <w:pPr>
        <w:pStyle w:val="teiab"/>
      </w:pPr>
      <w:r w:rsidRPr="00F17769">
        <w:rPr>
          <w:rStyle w:val="teilabelZnak"/>
        </w:rPr>
        <w:t>10.</w:t>
      </w:r>
      <w:r>
        <w:t xml:space="preserve"> Ti ſzi nam prot Vragem obramba, bojdi zago-</w:t>
      </w:r>
      <w:r>
        <w:br/>
        <w:t>vor tvega hiſztva, da vſzhuſzo ne pridemo,</w:t>
      </w:r>
      <w:r>
        <w:br/>
        <w:t>vpravoi vőri oſztanemo.</w:t>
      </w:r>
    </w:p>
    <w:p w14:paraId="74C28181" w14:textId="77777777" w:rsidR="00380A5E" w:rsidRDefault="00380A5E" w:rsidP="00380A5E">
      <w:pPr>
        <w:pStyle w:val="teiab"/>
      </w:pPr>
      <w:r w:rsidRPr="00F17769">
        <w:rPr>
          <w:rStyle w:val="teilabelZnak"/>
        </w:rPr>
        <w:t>11.</w:t>
      </w:r>
      <w:r>
        <w:t xml:space="preserve"> To znami Goſzpon Bogh vupai potrdi, i vſzrczi</w:t>
      </w:r>
      <w:r>
        <w:br/>
        <w:t>naſſem zapecſati, kai gda nam Duſſa premi-</w:t>
      </w:r>
      <w:r>
        <w:br/>
        <w:t>né, vőrujmo da ktebi pridemo.</w:t>
      </w:r>
    </w:p>
    <w:p w14:paraId="64EF2002" w14:textId="77777777" w:rsidR="00380A5E" w:rsidRDefault="00380A5E" w:rsidP="00380A5E">
      <w:pPr>
        <w:pStyle w:val="teiab"/>
      </w:pPr>
      <w:r w:rsidRPr="00F17769">
        <w:rPr>
          <w:rStyle w:val="teilabelZnak"/>
        </w:rPr>
        <w:t>12.</w:t>
      </w:r>
      <w:r>
        <w:t xml:space="preserve"> Gda nam ſze tejlo raſziple, naſſemu zitku ko-</w:t>
      </w:r>
      <w:r>
        <w:br/>
        <w:t xml:space="preserve">necz bode, neimamo batuvitela, bojdi </w:t>
      </w:r>
      <w:r w:rsidRPr="00F40B49">
        <w:rPr>
          <w:rStyle w:val="teipersName"/>
        </w:rPr>
        <w:t>Jezus</w:t>
      </w:r>
      <w:r>
        <w:br/>
        <w:t>znami teda.</w:t>
      </w:r>
    </w:p>
    <w:p w14:paraId="44ABC72A" w14:textId="77777777" w:rsidR="00380A5E" w:rsidRDefault="00380A5E" w:rsidP="00380A5E">
      <w:pPr>
        <w:pStyle w:val="teiab"/>
      </w:pPr>
      <w:r w:rsidRPr="00F17769">
        <w:rPr>
          <w:rStyle w:val="teilabelZnak"/>
        </w:rPr>
        <w:t>13.</w:t>
      </w:r>
      <w:r>
        <w:t xml:space="preserve"> Da nam ſze sile pretrguo, ſztane kotuge ſze</w:t>
      </w:r>
      <w:r>
        <w:br/>
        <w:t>raſztrgaio, zvűſztmi ter zglavom dstkali,</w:t>
      </w:r>
      <w:r>
        <w:br/>
        <w:t>bodemo zobmi skripali.</w:t>
      </w:r>
    </w:p>
    <w:p w14:paraId="0D047951" w14:textId="77777777" w:rsidR="00380A5E" w:rsidRDefault="00380A5E" w:rsidP="00380A5E">
      <w:pPr>
        <w:pStyle w:val="teiab"/>
      </w:pPr>
      <w:r w:rsidRPr="00F17769">
        <w:rPr>
          <w:rStyle w:val="teilabelZnak"/>
        </w:rPr>
        <w:t>14.</w:t>
      </w:r>
      <w:r>
        <w:t xml:space="preserve"> Te da ſze krv vu naſz ſzédem i ſzliſſanye dal-</w:t>
      </w:r>
      <w:r>
        <w:br/>
        <w:t>ko odide, Duſſa ſze kroto bosnie, zpeklen-</w:t>
      </w:r>
    </w:p>
    <w:p w14:paraId="7FAED0D8" w14:textId="77777777" w:rsidR="00380A5E" w:rsidRDefault="00380A5E" w:rsidP="00380A5E">
      <w:pPr>
        <w:pStyle w:val="teicatch-word"/>
      </w:pPr>
      <w:r>
        <w:t>ſzkim</w:t>
      </w:r>
    </w:p>
    <w:p w14:paraId="708EE60D" w14:textId="77777777" w:rsidR="00380A5E" w:rsidRDefault="00380A5E" w:rsidP="00380A5E">
      <w:pPr>
        <w:spacing w:after="200"/>
      </w:pPr>
      <w:r>
        <w:br w:type="page"/>
      </w:r>
    </w:p>
    <w:p w14:paraId="351C7D08" w14:textId="77777777" w:rsidR="00380A5E" w:rsidRDefault="00380A5E" w:rsidP="00380A5E">
      <w:r>
        <w:lastRenderedPageBreak/>
        <w:t>/180v/</w:t>
      </w:r>
    </w:p>
    <w:p w14:paraId="20F55C92" w14:textId="77777777" w:rsidR="00380A5E" w:rsidRDefault="00380A5E" w:rsidP="00380A5E">
      <w:pPr>
        <w:pStyle w:val="teiab"/>
      </w:pPr>
      <w:r>
        <w:t>ſzkim Vragom vojuie.</w:t>
      </w:r>
    </w:p>
    <w:p w14:paraId="7FED1D82" w14:textId="77777777" w:rsidR="00380A5E" w:rsidRDefault="00380A5E" w:rsidP="00380A5E">
      <w:pPr>
        <w:pStyle w:val="teiab"/>
      </w:pPr>
      <w:r w:rsidRPr="0068485A">
        <w:rPr>
          <w:rStyle w:val="teilabelZnak"/>
        </w:rPr>
        <w:t>15.</w:t>
      </w:r>
      <w:r>
        <w:t xml:space="preserve"> Setui nam zato na pomots, vboleznoſzti naſz</w:t>
      </w:r>
      <w:r>
        <w:br/>
        <w:t>ne oſztavi, Dűſſe naſſe kſzebi primi, k szvemu</w:t>
      </w:r>
      <w:r>
        <w:br/>
        <w:t>oczu gori neſzi.</w:t>
      </w:r>
    </w:p>
    <w:p w14:paraId="46920793" w14:textId="77777777" w:rsidR="00380A5E" w:rsidRDefault="00380A5E" w:rsidP="00380A5E">
      <w:pPr>
        <w:pStyle w:val="teiab"/>
      </w:pPr>
      <w:r w:rsidRPr="0068485A">
        <w:rPr>
          <w:rStyle w:val="teilabelZnak"/>
        </w:rPr>
        <w:t>16.</w:t>
      </w:r>
      <w:r>
        <w:t xml:space="preserve"> </w:t>
      </w:r>
      <w:r w:rsidRPr="0068485A">
        <w:rPr>
          <w:rStyle w:val="teipersName"/>
        </w:rPr>
        <w:t>Jezus</w:t>
      </w:r>
      <w:r>
        <w:t xml:space="preserve"> </w:t>
      </w:r>
      <w:r w:rsidRPr="0068485A">
        <w:rPr>
          <w:rStyle w:val="teipersName"/>
        </w:rPr>
        <w:t>Christus</w:t>
      </w:r>
      <w:r>
        <w:t xml:space="preserve"> záto te ditsimo, oh otecz Bog</w:t>
      </w:r>
      <w:r>
        <w:br/>
        <w:t>lepo te proſzimo, ſzvetoga duha molimo, ſzve-</w:t>
      </w:r>
      <w:r>
        <w:br/>
        <w:t>to Trojſztvo postujemo.</w:t>
      </w:r>
    </w:p>
    <w:p w14:paraId="6B397C46" w14:textId="77777777" w:rsidR="00380A5E" w:rsidRDefault="00380A5E" w:rsidP="00380A5E">
      <w:pPr>
        <w:pStyle w:val="teiclosure0"/>
      </w:pPr>
      <w:r>
        <w:t>Amen.</w:t>
      </w:r>
    </w:p>
    <w:p w14:paraId="17617C86" w14:textId="77777777" w:rsidR="00380A5E" w:rsidRDefault="00380A5E" w:rsidP="00380A5E">
      <w:pPr>
        <w:pStyle w:val="Naslov2"/>
      </w:pPr>
      <w:r>
        <w:t>Aria. Bűnnek ar ő soldgya tudjuk.</w:t>
      </w:r>
    </w:p>
    <w:p w14:paraId="11F2D429" w14:textId="77777777" w:rsidR="00380A5E" w:rsidRDefault="00380A5E" w:rsidP="00380A5E">
      <w:pPr>
        <w:pStyle w:val="teiab"/>
      </w:pPr>
      <w:r w:rsidRPr="0068485A">
        <w:rPr>
          <w:rStyle w:val="teilabelZnak"/>
        </w:rPr>
        <w:t>1.</w:t>
      </w:r>
      <w:r>
        <w:t xml:space="preserve"> Greha nyega najem znamo da je ta ſzmrt-</w:t>
      </w:r>
      <w:r>
        <w:br/>
        <w:t>i kak je ſzveit jalen iſztino vidimo, na</w:t>
      </w:r>
      <w:r>
        <w:br/>
        <w:t>konczi ſzveita ſzmo goſzto racsunamo, fa za-</w:t>
      </w:r>
      <w:r>
        <w:br/>
        <w:t>to nas zitek retko pobolsamo.</w:t>
      </w:r>
    </w:p>
    <w:p w14:paraId="2BC1D434" w14:textId="77777777" w:rsidR="00380A5E" w:rsidRDefault="00380A5E" w:rsidP="00380A5E">
      <w:pPr>
        <w:pStyle w:val="teiab"/>
      </w:pPr>
      <w:r w:rsidRPr="0068485A">
        <w:rPr>
          <w:rStyle w:val="teilabelZnak"/>
        </w:rPr>
        <w:t>2.</w:t>
      </w:r>
      <w:r>
        <w:t xml:space="preserve"> Záto ſzpomnimo ſze mi odnasſe ſzmrti, vzemi-</w:t>
      </w:r>
      <w:r>
        <w:br/>
        <w:t>mo ſzi példo od tih vnogi mrtvih, ako lih od</w:t>
      </w:r>
      <w:r>
        <w:br/>
        <w:t>verniti, davno preminosſi, pred naſſima ocſi-</w:t>
      </w:r>
      <w:r>
        <w:br/>
        <w:t>ma mrtva priatela.</w:t>
      </w:r>
    </w:p>
    <w:p w14:paraId="45F6A848" w14:textId="77777777" w:rsidR="00380A5E" w:rsidRDefault="00380A5E" w:rsidP="00380A5E">
      <w:pPr>
        <w:pStyle w:val="teiab"/>
      </w:pPr>
      <w:r w:rsidRPr="0068485A">
        <w:rPr>
          <w:rStyle w:val="teilabelZnak"/>
        </w:rPr>
        <w:t xml:space="preserve">3. </w:t>
      </w:r>
      <w:r w:rsidRPr="0068485A">
        <w:t>Szkratka naſſa zitka</w:t>
      </w:r>
      <w:r w:rsidRPr="0068485A">
        <w:rPr>
          <w:rStyle w:val="teilabelZnak"/>
        </w:rPr>
        <w:t xml:space="preserve"> </w:t>
      </w:r>
      <w:r w:rsidRPr="0068485A">
        <w:t>trbej ſzpomnimo ſze,</w:t>
      </w:r>
      <w:r w:rsidRPr="0068485A">
        <w:rPr>
          <w:rStyle w:val="teilabelZnak"/>
        </w:rPr>
        <w:br/>
      </w:r>
      <w:r>
        <w:t>kak hitro minémo odnot ſze navcſimo, na-</w:t>
      </w:r>
      <w:r>
        <w:br/>
        <w:t>prei da ſze zmed náſz vnogi pokopaio. Goſzpon</w:t>
      </w:r>
      <w:r>
        <w:br/>
        <w:t>ga je bil dal i on ga od naſz vzél.</w:t>
      </w:r>
    </w:p>
    <w:p w14:paraId="22A2A062" w14:textId="77777777" w:rsidR="00380A5E" w:rsidRDefault="00380A5E" w:rsidP="00380A5E">
      <w:pPr>
        <w:pStyle w:val="teiab"/>
      </w:pPr>
      <w:r w:rsidRPr="0068485A">
        <w:rPr>
          <w:rStyle w:val="teilabelZnak"/>
        </w:rPr>
        <w:t>4.</w:t>
      </w:r>
      <w:r>
        <w:t xml:space="preserve"> Oh kak lepo ſztoga opominamo ſze, steroga</w:t>
      </w:r>
      <w:r>
        <w:br/>
        <w:t>pred nami vidimo vu skrinyi, da mi na zem-</w:t>
      </w:r>
      <w:r>
        <w:br/>
        <w:t>li nemremo oſztati. Goſzpon ga je bil dal, i</w:t>
      </w:r>
      <w:r>
        <w:br/>
        <w:t>on ga od náſz vzél.</w:t>
      </w:r>
    </w:p>
    <w:p w14:paraId="53EF9B5A" w14:textId="77777777" w:rsidR="00380A5E" w:rsidRDefault="00380A5E" w:rsidP="00380A5E">
      <w:pPr>
        <w:pStyle w:val="teicatch-word"/>
      </w:pPr>
      <w:r w:rsidRPr="0068485A">
        <w:rPr>
          <w:rStyle w:val="teilabelZnak"/>
        </w:rPr>
        <w:t>5.</w:t>
      </w:r>
      <w:r>
        <w:t xml:space="preserve"> Bilje</w:t>
      </w:r>
    </w:p>
    <w:p w14:paraId="2A27BE0A" w14:textId="77777777" w:rsidR="00380A5E" w:rsidRDefault="00380A5E" w:rsidP="00380A5E">
      <w:pPr>
        <w:spacing w:after="200"/>
      </w:pPr>
      <w:r>
        <w:br w:type="page"/>
      </w:r>
    </w:p>
    <w:p w14:paraId="51B24027" w14:textId="77777777" w:rsidR="00380A5E" w:rsidRDefault="00380A5E" w:rsidP="00380A5E">
      <w:r>
        <w:lastRenderedPageBreak/>
        <w:t>/181r/</w:t>
      </w:r>
    </w:p>
    <w:p w14:paraId="3E53ECB0" w14:textId="77777777" w:rsidR="00380A5E" w:rsidRDefault="00380A5E" w:rsidP="00380A5E">
      <w:pPr>
        <w:pStyle w:val="teiab"/>
      </w:pPr>
      <w:r w:rsidRPr="00FD2272">
        <w:rPr>
          <w:rStyle w:val="teilabelZnak"/>
        </w:rPr>
        <w:t>5.</w:t>
      </w:r>
      <w:r>
        <w:t xml:space="preserve"> Bilje nyega zitek natom ſzveiti zelen, prieten</w:t>
      </w:r>
      <w:r>
        <w:br/>
        <w:t>vugoden med vnogimi nami, da vigz kako</w:t>
      </w:r>
      <w:r>
        <w:br/>
        <w:t>hitro odisel je od náſz. Goſzpon ga je bil.</w:t>
      </w:r>
    </w:p>
    <w:p w14:paraId="34ABF195" w14:textId="77777777" w:rsidR="00380A5E" w:rsidRDefault="00380A5E" w:rsidP="00380A5E">
      <w:pPr>
        <w:pStyle w:val="teiab"/>
      </w:pPr>
      <w:r w:rsidRPr="00FD2272">
        <w:rPr>
          <w:rStyle w:val="teilabelZnak"/>
        </w:rPr>
        <w:t>6.</w:t>
      </w:r>
      <w:r>
        <w:t xml:space="preserve"> Takie bila volja ſztanovito Bózja, naſſega sere-</w:t>
      </w:r>
      <w:r>
        <w:br/>
        <w:t>ga zkakvim ga prigléda, daga na dnesni dén</w:t>
      </w:r>
      <w:r>
        <w:br/>
        <w:t>Gpon vunka vzeme. Goſzpon.</w:t>
      </w:r>
    </w:p>
    <w:p w14:paraId="435FAC35" w14:textId="77777777" w:rsidR="00380A5E" w:rsidRDefault="00380A5E" w:rsidP="00380A5E">
      <w:pPr>
        <w:pStyle w:val="teiab"/>
      </w:pPr>
      <w:r w:rsidRPr="00FD2272">
        <w:rPr>
          <w:rStyle w:val="teilabelZnak"/>
        </w:rPr>
        <w:t>7.</w:t>
      </w:r>
      <w:r>
        <w:t xml:space="preserve"> Neie zato trebei nam nyega plakati, ako mo-</w:t>
      </w:r>
      <w:r>
        <w:br/>
        <w:t>re verdai on od naſz oditi, nego bole znyega</w:t>
      </w:r>
      <w:r>
        <w:br/>
        <w:t xml:space="preserve">peldo ſzi </w:t>
      </w:r>
      <w:r w:rsidRPr="00FD2272">
        <w:t>vzemimo</w:t>
      </w:r>
      <w:r>
        <w:t>. Goſzpon.</w:t>
      </w:r>
    </w:p>
    <w:p w14:paraId="485E473E" w14:textId="77777777" w:rsidR="00380A5E" w:rsidRDefault="00380A5E" w:rsidP="00380A5E">
      <w:pPr>
        <w:pStyle w:val="teiab"/>
      </w:pPr>
      <w:r w:rsidRPr="00FD2272">
        <w:rPr>
          <w:rStyle w:val="teilabelZnak"/>
        </w:rPr>
        <w:t>8.</w:t>
      </w:r>
      <w:r>
        <w:t xml:space="preserve"> Placsno nai nebode nyega odideinye, ar ie do</w:t>
      </w:r>
      <w:r>
        <w:br/>
        <w:t>vreimena nyega od náſz vzétje, zato on miro-</w:t>
      </w:r>
      <w:r>
        <w:br/>
        <w:t>vno ima preſivanye. Goſzpon.</w:t>
      </w:r>
    </w:p>
    <w:p w14:paraId="63DFF521" w14:textId="77777777" w:rsidR="00380A5E" w:rsidRDefault="00380A5E" w:rsidP="00380A5E">
      <w:pPr>
        <w:pStyle w:val="teiab"/>
      </w:pPr>
      <w:r w:rsidRPr="00FD2272">
        <w:rPr>
          <w:rStyle w:val="teilabelZnak"/>
        </w:rPr>
        <w:t>9.</w:t>
      </w:r>
      <w:r>
        <w:t xml:space="preserve"> Példa i veſzelje veto leipo namie, da ſze lepo od</w:t>
      </w:r>
      <w:r>
        <w:br/>
        <w:t>náſz pokopaio mrtvij, zvetim znamenujo</w:t>
      </w:r>
      <w:r>
        <w:br/>
        <w:t>da gori vſztaneio. Goſzpon.</w:t>
      </w:r>
    </w:p>
    <w:p w14:paraId="21CBEA80" w14:textId="77777777" w:rsidR="00380A5E" w:rsidRDefault="00380A5E" w:rsidP="00380A5E">
      <w:pPr>
        <w:pStyle w:val="teiab"/>
      </w:pPr>
      <w:r w:rsidRPr="00FD2272">
        <w:rPr>
          <w:rStyle w:val="teilabelZnak"/>
        </w:rPr>
        <w:t>10.</w:t>
      </w:r>
      <w:r>
        <w:t xml:space="preserve"> Boidi zato ondi ta ſzmrt nam vpamet, da ſze</w:t>
      </w:r>
      <w:r>
        <w:br/>
        <w:t>vſzi naidemo na zemli gotovi, ona ſzkradja</w:t>
      </w:r>
      <w:r>
        <w:br/>
        <w:t>vőra bojdi nam na miſzli. Goſzpon.</w:t>
      </w:r>
    </w:p>
    <w:p w14:paraId="26EFFF7A" w14:textId="77777777" w:rsidR="00380A5E" w:rsidRDefault="00380A5E" w:rsidP="00380A5E">
      <w:pPr>
        <w:pStyle w:val="teiab"/>
      </w:pPr>
      <w:r w:rsidRPr="00FD2272">
        <w:rPr>
          <w:rStyle w:val="teilabelZnak"/>
        </w:rPr>
        <w:t>11.</w:t>
      </w:r>
      <w:r>
        <w:t xml:space="preserve"> Oh kak lepo zemle gori poſztanemo, gda ſze</w:t>
      </w:r>
      <w:r>
        <w:br/>
        <w:t>od Gona Boga pozovemo, zvelikim veſzeljem</w:t>
      </w:r>
      <w:r>
        <w:br/>
        <w:t>pred nyim poſztanemo. Goſzpon.</w:t>
      </w:r>
    </w:p>
    <w:p w14:paraId="6028B007" w14:textId="77777777" w:rsidR="00380A5E" w:rsidRDefault="00380A5E" w:rsidP="00380A5E">
      <w:pPr>
        <w:pStyle w:val="teiab"/>
      </w:pPr>
      <w:r w:rsidRPr="00FD2272">
        <w:rPr>
          <w:rStyle w:val="teilabelZnak"/>
        </w:rPr>
        <w:t>12.</w:t>
      </w:r>
      <w:r>
        <w:t xml:space="preserve"> Kratekje na ſzveiti cslovecſanſzki zitek,</w:t>
      </w:r>
      <w:r>
        <w:br/>
        <w:t>steroga vu zitki na pamet vzememo, je-</w:t>
      </w:r>
      <w:r>
        <w:br/>
        <w:t>den, drugi, trétyi, vſzi ſze pokopamo. Goſzpon.</w:t>
      </w:r>
    </w:p>
    <w:p w14:paraId="13F5EC0A" w14:textId="77777777" w:rsidR="00380A5E" w:rsidRDefault="00380A5E" w:rsidP="00380A5E">
      <w:pPr>
        <w:pStyle w:val="teicatch-word"/>
      </w:pPr>
      <w:r w:rsidRPr="00FD2272">
        <w:rPr>
          <w:rStyle w:val="teilabelZnak"/>
        </w:rPr>
        <w:t>13.</w:t>
      </w:r>
      <w:r>
        <w:t xml:space="preserve"> Vte</w:t>
      </w:r>
    </w:p>
    <w:p w14:paraId="5C6CF9E6" w14:textId="77777777" w:rsidR="00380A5E" w:rsidRDefault="00380A5E" w:rsidP="00380A5E">
      <w:pPr>
        <w:spacing w:after="200"/>
      </w:pPr>
      <w:r>
        <w:br w:type="page"/>
      </w:r>
    </w:p>
    <w:p w14:paraId="5BBBC438" w14:textId="77777777" w:rsidR="00380A5E" w:rsidRDefault="00380A5E" w:rsidP="00380A5E">
      <w:r>
        <w:lastRenderedPageBreak/>
        <w:t>/181v/</w:t>
      </w:r>
    </w:p>
    <w:p w14:paraId="4D63861D" w14:textId="77777777" w:rsidR="00380A5E" w:rsidRDefault="00380A5E" w:rsidP="00380A5E">
      <w:pPr>
        <w:pStyle w:val="teiab"/>
      </w:pPr>
      <w:r w:rsidRPr="005B5329">
        <w:rPr>
          <w:rStyle w:val="teilabelZnak"/>
        </w:rPr>
        <w:t>13.</w:t>
      </w:r>
      <w:r>
        <w:t xml:space="preserve"> Vte zemle zabodecz noter ze denemo, </w:t>
      </w:r>
      <w:r w:rsidRPr="005B5329">
        <w:rPr>
          <w:rStyle w:val="teipersName"/>
        </w:rPr>
        <w:t>vKristus-</w:t>
      </w:r>
      <w:r w:rsidRPr="005B5329">
        <w:rPr>
          <w:rStyle w:val="teipersName"/>
        </w:rPr>
        <w:br/>
        <w:t>ſzevi</w:t>
      </w:r>
      <w:r>
        <w:t xml:space="preserve"> rokai bodo naſſe Dűſſe, záto ſze neimamo</w:t>
      </w:r>
      <w:r>
        <w:br/>
        <w:t>nad nyimi zahſztiti. Goſzpon.</w:t>
      </w:r>
    </w:p>
    <w:p w14:paraId="7E1CE458" w14:textId="77777777" w:rsidR="00380A5E" w:rsidRDefault="00380A5E" w:rsidP="00380A5E">
      <w:pPr>
        <w:pStyle w:val="teiab"/>
      </w:pPr>
      <w:r w:rsidRPr="005B5329">
        <w:rPr>
          <w:rStyle w:val="teilabelZnak"/>
        </w:rPr>
        <w:t>14.</w:t>
      </w:r>
      <w:r>
        <w:t xml:space="preserve"> Znamo kakje zivel, on na vetom ſzveiti, ka-</w:t>
      </w:r>
      <w:r>
        <w:br/>
        <w:t>ko i mi verdaj jelje takai i pil, ako jedno</w:t>
      </w:r>
      <w:r>
        <w:br/>
        <w:t>malo odisel je od naſz. Goſzpon ga jeſz.</w:t>
      </w:r>
    </w:p>
    <w:p w14:paraId="3570EDB2" w14:textId="77777777" w:rsidR="00380A5E" w:rsidRDefault="00380A5E" w:rsidP="00380A5E">
      <w:pPr>
        <w:pStyle w:val="teiab"/>
      </w:pPr>
      <w:r w:rsidRPr="005B5329">
        <w:rPr>
          <w:rStyle w:val="teilabelZnak"/>
        </w:rPr>
        <w:t>15.</w:t>
      </w:r>
      <w:r>
        <w:t xml:space="preserve"> Bojdi ſzina Boga dobra volja, tak boidi</w:t>
      </w:r>
      <w:r>
        <w:br/>
        <w:t>vſzakom, kako on ſzam hocſze, pooſzem ſzega</w:t>
      </w:r>
      <w:r>
        <w:br/>
        <w:t>zmed naſz koga vzeme on zna. Goſzpon.</w:t>
      </w:r>
    </w:p>
    <w:p w14:paraId="485B8487" w14:textId="77777777" w:rsidR="00380A5E" w:rsidRDefault="00380A5E" w:rsidP="00380A5E">
      <w:pPr>
        <w:pStyle w:val="teiab"/>
      </w:pPr>
      <w:r w:rsidRPr="005B5329">
        <w:rPr>
          <w:rStyle w:val="teilabelZnak"/>
        </w:rPr>
        <w:t>16.</w:t>
      </w:r>
      <w:r>
        <w:t xml:space="preserve"> Da bole vſzi navkup zvelikim veſzeljem, vu</w:t>
      </w:r>
      <w:r>
        <w:br/>
        <w:t>naſſemu Bogu zevſzem poniſznoztjom, daino</w:t>
      </w:r>
      <w:r>
        <w:br/>
        <w:t>lepo hválo ſznezem ino zvűſztmi. Goſzpon.</w:t>
      </w:r>
    </w:p>
    <w:p w14:paraId="79F81817" w14:textId="77777777" w:rsidR="00380A5E" w:rsidRDefault="00380A5E" w:rsidP="00380A5E">
      <w:pPr>
        <w:pStyle w:val="teiab"/>
      </w:pPr>
      <w:r w:rsidRPr="005B5329">
        <w:rPr>
          <w:rStyle w:val="teilabelZnak"/>
        </w:rPr>
        <w:t>17.</w:t>
      </w:r>
      <w:r>
        <w:t xml:space="preserve"> Hudi </w:t>
      </w:r>
      <w:r w:rsidRPr="005B5329">
        <w:rPr>
          <w:rStyle w:val="teipersName"/>
        </w:rPr>
        <w:t>Jeſzus</w:t>
      </w:r>
      <w:r>
        <w:t xml:space="preserve"> </w:t>
      </w:r>
      <w:r w:rsidRPr="005B5329">
        <w:rPr>
          <w:rStyle w:val="teipersName"/>
        </w:rPr>
        <w:t>Christus</w:t>
      </w:r>
      <w:r>
        <w:t xml:space="preserve"> ſzovi vernih sereg, bodi ho-</w:t>
      </w:r>
      <w:r>
        <w:br/>
        <w:t>di vre knam miloſztiv ſztvoritel, hodi ne mű-</w:t>
      </w:r>
      <w:r>
        <w:br/>
        <w:t>di seregov Goſzpon Bogh, ktebi zdaj knitſzi-</w:t>
      </w:r>
      <w:r>
        <w:br/>
        <w:t>ni, poglei na tve hiſztvo.</w:t>
      </w:r>
    </w:p>
    <w:p w14:paraId="3DC11D85" w14:textId="77777777" w:rsidR="00380A5E" w:rsidRDefault="00380A5E" w:rsidP="00380A5E">
      <w:pPr>
        <w:pStyle w:val="teiab"/>
      </w:pPr>
      <w:r w:rsidRPr="005B5329">
        <w:rPr>
          <w:rStyle w:val="teilabelZnak"/>
        </w:rPr>
        <w:t>18.</w:t>
      </w:r>
      <w:r>
        <w:t xml:space="preserve"> Vzmózne Tvoje roke Düſſe porácſamo, Ti ſzi</w:t>
      </w:r>
      <w:r>
        <w:br/>
        <w:t>je dal vnaſſa Tejla dobro znano, natoi zem-</w:t>
      </w:r>
      <w:r>
        <w:br/>
        <w:t>li vzitki ti ſzi naſz ſzam hranil, na ſzksad-</w:t>
      </w:r>
      <w:r>
        <w:br/>
        <w:t>nyem vrejmeni batoi nam ſzrcza.</w:t>
      </w:r>
    </w:p>
    <w:p w14:paraId="34965833" w14:textId="77777777" w:rsidR="00380A5E" w:rsidRDefault="00380A5E" w:rsidP="00380A5E">
      <w:pPr>
        <w:pStyle w:val="teiab"/>
      </w:pPr>
      <w:r w:rsidRPr="005B5329">
        <w:rPr>
          <w:rStyle w:val="teilabelZnak"/>
        </w:rPr>
        <w:t>19.</w:t>
      </w:r>
      <w:r>
        <w:t xml:space="preserve"> Bojdi Tebi hvála vſzamogotſzi Bózje, ſztvo-</w:t>
      </w:r>
      <w:r>
        <w:br/>
        <w:t>im ſzvétim ſzinom bojdi ti posteinye, ino ſzve-</w:t>
      </w:r>
      <w:r>
        <w:br/>
        <w:t>tim Dűhom naſſi Düsi veſzeljem, dai nam</w:t>
      </w:r>
      <w:r>
        <w:br/>
        <w:t>ſze ſzpoznati vu orſzági tvojem.</w:t>
      </w:r>
    </w:p>
    <w:p w14:paraId="06C2710D" w14:textId="77777777" w:rsidR="00380A5E" w:rsidRDefault="00380A5E" w:rsidP="00380A5E">
      <w:pPr>
        <w:pStyle w:val="teiclosure0"/>
      </w:pPr>
      <w:r>
        <w:t>Amen.</w:t>
      </w:r>
    </w:p>
    <w:p w14:paraId="6C77AF00" w14:textId="77777777" w:rsidR="00380A5E" w:rsidRDefault="00380A5E" w:rsidP="00380A5E">
      <w:pPr>
        <w:spacing w:after="200"/>
      </w:pPr>
      <w:r>
        <w:br w:type="page"/>
      </w:r>
    </w:p>
    <w:p w14:paraId="46818471" w14:textId="77777777" w:rsidR="00380A5E" w:rsidRPr="00CA48A3" w:rsidRDefault="00380A5E" w:rsidP="00380A5E">
      <w:r w:rsidRPr="00CA48A3">
        <w:lastRenderedPageBreak/>
        <w:t>/182r/</w:t>
      </w:r>
    </w:p>
    <w:p w14:paraId="71C2BD30" w14:textId="77777777" w:rsidR="00380A5E" w:rsidRDefault="00380A5E" w:rsidP="00380A5E">
      <w:pPr>
        <w:pStyle w:val="teiab"/>
      </w:pPr>
      <w:r w:rsidRPr="00EC6E71">
        <w:rPr>
          <w:rStyle w:val="Naslov2Znak"/>
        </w:rPr>
        <w:t>Aria.</w:t>
      </w:r>
      <w:r>
        <w:t xml:space="preserve"> Oh Cslovik pogledai mene biti ſzpo-</w:t>
      </w:r>
      <w:r>
        <w:br/>
        <w:t>doben vidis me, lep, mlad, moder, mo criſztan,</w:t>
      </w:r>
      <w:r>
        <w:br/>
        <w:t>glih kako ieden leip ſzpiſzan.</w:t>
      </w:r>
    </w:p>
    <w:p w14:paraId="56E0C7FB" w14:textId="77777777" w:rsidR="00380A5E" w:rsidRDefault="00380A5E" w:rsidP="00380A5E">
      <w:pPr>
        <w:pStyle w:val="teiab"/>
      </w:pPr>
      <w:r w:rsidRPr="00EC6E71">
        <w:rPr>
          <w:rStyle w:val="teilabelZnak"/>
        </w:rPr>
        <w:t>2.</w:t>
      </w:r>
      <w:r>
        <w:t xml:space="preserve"> Zdai ie praih i pepel zméne, moje meſzo csvoje</w:t>
      </w:r>
      <w:r>
        <w:br/>
        <w:t>jej jo, blágo Goſzpoſztvo peineze, ſzmrt na nistar</w:t>
      </w:r>
      <w:r>
        <w:br/>
        <w:t>pripravi vſze.</w:t>
      </w:r>
    </w:p>
    <w:p w14:paraId="0864D79B" w14:textId="77777777" w:rsidR="00380A5E" w:rsidRDefault="00380A5E" w:rsidP="00380A5E">
      <w:pPr>
        <w:pStyle w:val="teiab"/>
      </w:pPr>
      <w:r w:rsidRPr="00EC6E71">
        <w:rPr>
          <w:rStyle w:val="teilabelZnak"/>
        </w:rPr>
        <w:t>3.</w:t>
      </w:r>
      <w:r>
        <w:t xml:space="preserve"> Stoje te ki me vezdai zna, bilſzem Goſzpocskoga</w:t>
      </w:r>
      <w:r>
        <w:br/>
        <w:t>roda, Herczeg Gpin ali Goſzpa, purgas, kme-</w:t>
      </w:r>
      <w:r>
        <w:br/>
        <w:t>tics ali ſzluga.</w:t>
      </w:r>
    </w:p>
    <w:p w14:paraId="1FB00C9C" w14:textId="77777777" w:rsidR="00380A5E" w:rsidRDefault="00380A5E" w:rsidP="00380A5E">
      <w:pPr>
        <w:pStyle w:val="teiab"/>
      </w:pPr>
      <w:r w:rsidRPr="00EC6E71">
        <w:rPr>
          <w:rStyle w:val="teilabelZnak"/>
        </w:rPr>
        <w:t>4.</w:t>
      </w:r>
      <w:r>
        <w:t xml:space="preserve"> Tamo vbogi i bogati, vkupi Goſzpoda i Králi ne-</w:t>
      </w:r>
      <w:r>
        <w:br/>
        <w:t>mogo ſze razeſznati, po ſzmrti prestimanya</w:t>
      </w:r>
      <w:r>
        <w:br/>
        <w:t>nei.</w:t>
      </w:r>
    </w:p>
    <w:p w14:paraId="3FE07219" w14:textId="77777777" w:rsidR="00380A5E" w:rsidRDefault="00380A5E" w:rsidP="00380A5E">
      <w:pPr>
        <w:pStyle w:val="teiab"/>
      </w:pPr>
      <w:r w:rsidRPr="00EC6E71">
        <w:rPr>
          <w:rStyle w:val="teilabelZnak"/>
        </w:rPr>
        <w:t>5.</w:t>
      </w:r>
      <w:r>
        <w:t xml:space="preserve"> Záto ſze vu ſze ni jeden, ne vűpai cſi ſzi glih cſze-</w:t>
      </w:r>
      <w:r>
        <w:br/>
        <w:t>den, bogat, mrtad, mocsen, ino leip, to je vſze</w:t>
      </w:r>
      <w:r>
        <w:br/>
        <w:t>kako polſzki czveit.</w:t>
      </w:r>
    </w:p>
    <w:p w14:paraId="2085F01E" w14:textId="77777777" w:rsidR="00380A5E" w:rsidRDefault="00380A5E" w:rsidP="00380A5E">
      <w:pPr>
        <w:pStyle w:val="teiab"/>
      </w:pPr>
      <w:r w:rsidRPr="00EC6E71">
        <w:rPr>
          <w:rStyle w:val="teilabelZnak"/>
        </w:rPr>
        <w:t>6.</w:t>
      </w:r>
      <w:r>
        <w:t xml:space="preserve"> Deneſz ſzi bogat ino zdrav, zutra bos mrtev ti</w:t>
      </w:r>
      <w:r>
        <w:br/>
        <w:t>lézal, deneſz ſzi drág, prieten dersen, zutra</w:t>
      </w:r>
      <w:r>
        <w:br/>
        <w:t>bos vzemlo polózen.</w:t>
      </w:r>
    </w:p>
    <w:p w14:paraId="4D5969DE" w14:textId="77777777" w:rsidR="00380A5E" w:rsidRDefault="00380A5E" w:rsidP="00380A5E">
      <w:pPr>
        <w:pStyle w:val="teiab"/>
      </w:pPr>
      <w:r w:rsidRPr="00EC6E71">
        <w:rPr>
          <w:rStyle w:val="teilabelZnak"/>
        </w:rPr>
        <w:t>7.</w:t>
      </w:r>
      <w:r>
        <w:t xml:space="preserve"> Teda vſza prejde lepota, bodes takav glih ka-</w:t>
      </w:r>
      <w:r>
        <w:br/>
        <w:t>ko jaſz, zato zdrav zmiszli ſze ſzmrti, te</w:t>
      </w:r>
      <w:r>
        <w:br/>
        <w:t>ſze v</w:t>
      </w:r>
      <w:r w:rsidRPr="00EC6E71">
        <w:rPr>
          <w:rStyle w:val="teipersName"/>
        </w:rPr>
        <w:t>Kriszutſſi</w:t>
      </w:r>
      <w:r>
        <w:t xml:space="preserve"> vupai ti.</w:t>
      </w:r>
    </w:p>
    <w:p w14:paraId="7A3F419C" w14:textId="77777777" w:rsidR="00380A5E" w:rsidRDefault="00380A5E" w:rsidP="00380A5E">
      <w:pPr>
        <w:pStyle w:val="teiab"/>
      </w:pPr>
      <w:r w:rsidRPr="00EC6E71">
        <w:rPr>
          <w:rStyle w:val="teilabelZnak"/>
        </w:rPr>
        <w:t>8.</w:t>
      </w:r>
      <w:r>
        <w:t xml:space="preserve"> Vcſzi ſze ſztoga gledey mene, cſzi te glih vezdaj</w:t>
      </w:r>
      <w:r>
        <w:br/>
        <w:t>ſzmrt vzeme, mores veſzélo tá priti,</w:t>
      </w:r>
      <w:r>
        <w:br/>
        <w:t>vBózjem Orſzági ziveti.</w:t>
      </w:r>
    </w:p>
    <w:p w14:paraId="67C50750" w14:textId="77777777" w:rsidR="00380A5E" w:rsidRDefault="00380A5E" w:rsidP="00380A5E">
      <w:pPr>
        <w:pStyle w:val="teiclosure0"/>
      </w:pPr>
      <w:r>
        <w:t>Amen.</w:t>
      </w:r>
    </w:p>
    <w:p w14:paraId="0CB67BD5" w14:textId="77777777" w:rsidR="00380A5E" w:rsidRDefault="00380A5E" w:rsidP="00380A5E">
      <w:pPr>
        <w:spacing w:after="200"/>
      </w:pPr>
      <w:r>
        <w:br w:type="page"/>
      </w:r>
    </w:p>
    <w:p w14:paraId="4FB93FD8" w14:textId="77777777" w:rsidR="00380A5E" w:rsidRDefault="00380A5E" w:rsidP="00380A5E">
      <w:r>
        <w:lastRenderedPageBreak/>
        <w:t>/182v/</w:t>
      </w:r>
    </w:p>
    <w:p w14:paraId="10D3146B" w14:textId="77777777" w:rsidR="00380A5E" w:rsidRDefault="00380A5E" w:rsidP="00380A5E">
      <w:pPr>
        <w:pStyle w:val="Naslov2"/>
      </w:pPr>
      <w:r>
        <w:t>Aria.</w:t>
      </w:r>
    </w:p>
    <w:p w14:paraId="0CC30346" w14:textId="77777777" w:rsidR="00380A5E" w:rsidRDefault="00380A5E" w:rsidP="00380A5E">
      <w:pPr>
        <w:pStyle w:val="teiab"/>
      </w:pPr>
      <w:r w:rsidRPr="009023F8">
        <w:rPr>
          <w:rStyle w:val="teilabelZnak"/>
        </w:rPr>
        <w:t>1.</w:t>
      </w:r>
      <w:r>
        <w:t xml:space="preserve"> Szpamentui ſze zdaj cslovik ſzvega Boga, po</w:t>
      </w:r>
      <w:r>
        <w:br/>
        <w:t>tvojoi ſzmrti na nistar priseſztja, mo od tvega</w:t>
      </w:r>
      <w:r>
        <w:br/>
        <w:t>Dusna zvelicsanya, ar racsun vzemo od tvo-</w:t>
      </w:r>
      <w:r>
        <w:br/>
        <w:t>jega zitka.</w:t>
      </w:r>
    </w:p>
    <w:p w14:paraId="306142F6" w14:textId="77777777" w:rsidR="00380A5E" w:rsidRDefault="00380A5E" w:rsidP="00380A5E">
      <w:pPr>
        <w:pStyle w:val="teiab"/>
      </w:pPr>
      <w:r w:rsidRPr="009023F8">
        <w:rPr>
          <w:rStyle w:val="teilabelZnak"/>
        </w:rPr>
        <w:t>2.</w:t>
      </w:r>
      <w:r>
        <w:t xml:space="preserve"> Neiga csloveku dragsega od Boga, mo od moke</w:t>
      </w:r>
      <w:r>
        <w:br/>
        <w:t xml:space="preserve">Gdna </w:t>
      </w:r>
      <w:r w:rsidRPr="009023F8">
        <w:rPr>
          <w:rStyle w:val="teipersName"/>
        </w:rPr>
        <w:t>Christuſſa</w:t>
      </w:r>
      <w:r>
        <w:t>, i pouleg Bózje vole ſzveta zit-</w:t>
      </w:r>
      <w:r>
        <w:br/>
        <w:t>ka, ino po ſzmrti Dusssa zvelicſzanya.</w:t>
      </w:r>
    </w:p>
    <w:p w14:paraId="1E52A97E" w14:textId="77777777" w:rsidR="00380A5E" w:rsidRDefault="00380A5E" w:rsidP="00380A5E">
      <w:pPr>
        <w:pStyle w:val="teiab"/>
      </w:pPr>
      <w:r w:rsidRPr="009023F8">
        <w:rPr>
          <w:rStyle w:val="teilabelZnak"/>
        </w:rPr>
        <w:t>3.</w:t>
      </w:r>
      <w:r>
        <w:t xml:space="preserve"> Bogh ino Neba to ſzvedocſzi vſzem nam, da nam je</w:t>
      </w:r>
      <w:r>
        <w:br/>
        <w:t>te ſzveit liztor do csaſza dán vkomu je hibérnoſzt</w:t>
      </w:r>
      <w:r>
        <w:br/>
        <w:t>ſzvojo ſzkazal vſzeim nam.</w:t>
      </w:r>
    </w:p>
    <w:p w14:paraId="643CFD3F" w14:textId="77777777" w:rsidR="00380A5E" w:rsidRDefault="00380A5E" w:rsidP="00380A5E">
      <w:pPr>
        <w:pStyle w:val="teiab"/>
      </w:pPr>
      <w:r w:rsidRPr="009023F8">
        <w:rPr>
          <w:rStyle w:val="teilabelZnak"/>
        </w:rPr>
        <w:t>4.</w:t>
      </w:r>
      <w:r>
        <w:t xml:space="preserve"> Ta Telna ſzmrtje nam poſzelnik Bózi, kote-</w:t>
      </w:r>
      <w:r>
        <w:br/>
        <w:t>ro bode vſzak moral kostati, to nam ſzvedocſzi</w:t>
      </w:r>
      <w:r>
        <w:br/>
        <w:t>te nas zitek krátki, da ſze nemremo mi</w:t>
      </w:r>
      <w:r>
        <w:br/>
        <w:t>pred Bogom ſzkriti.</w:t>
      </w:r>
    </w:p>
    <w:p w14:paraId="12CC35C0" w14:textId="77777777" w:rsidR="00380A5E" w:rsidRDefault="00380A5E" w:rsidP="00380A5E">
      <w:pPr>
        <w:pStyle w:val="teiab"/>
      </w:pPr>
      <w:r w:rsidRPr="009023F8">
        <w:rPr>
          <w:rStyle w:val="teilabelZnak"/>
        </w:rPr>
        <w:t>5.</w:t>
      </w:r>
      <w:r>
        <w:t xml:space="preserve"> Kacſe i zabe Tejla nam jele bodo, Vrag ino</w:t>
      </w:r>
      <w:r>
        <w:br/>
        <w:t>grehi vadili naſz bodo, to ſzveczko blago nam</w:t>
      </w:r>
      <w:r>
        <w:br/>
        <w:t>nebo kaſznilo i Neba i zemla knam bo govorila.</w:t>
      </w:r>
    </w:p>
    <w:p w14:paraId="3F36D4C0" w14:textId="77777777" w:rsidR="00380A5E" w:rsidRDefault="00380A5E" w:rsidP="00380A5E">
      <w:pPr>
        <w:pStyle w:val="teiab"/>
      </w:pPr>
      <w:r w:rsidRPr="009023F8">
        <w:rPr>
          <w:rStyle w:val="teilabelZnak"/>
        </w:rPr>
        <w:t>6.</w:t>
      </w:r>
      <w:r>
        <w:t xml:space="preserve"> Pogledai cslovik ti ſzvojega groba, ino tvoje-</w:t>
      </w:r>
      <w:r>
        <w:br/>
        <w:t>ga vunka preminejnya, ino prot Bogi, tvo-</w:t>
      </w:r>
      <w:r>
        <w:br/>
        <w:t>jega vgresejnya, i na pitanye tvojega racſuna.</w:t>
      </w:r>
    </w:p>
    <w:p w14:paraId="358CA6F6" w14:textId="77777777" w:rsidR="00380A5E" w:rsidRDefault="00380A5E" w:rsidP="00380A5E">
      <w:pPr>
        <w:pStyle w:val="teiab"/>
      </w:pPr>
      <w:r w:rsidRPr="009023F8">
        <w:rPr>
          <w:rStyle w:val="teilabelZnak"/>
        </w:rPr>
        <w:t>7.</w:t>
      </w:r>
      <w:r>
        <w:t xml:space="preserve"> Telo nam ſzkuzo zemlom ſzprahom bode,</w:t>
      </w:r>
      <w:r>
        <w:br/>
        <w:t>najem jak vernim vſzeim pri Bogi bode, á</w:t>
      </w:r>
      <w:r>
        <w:br/>
        <w:t>tim, nevernim vecsna moka bode, ar</w:t>
      </w:r>
      <w:r>
        <w:br/>
        <w:t>nyih priseſztje vſzeim na pekel bode.</w:t>
      </w:r>
    </w:p>
    <w:p w14:paraId="6FEE03B4" w14:textId="77777777" w:rsidR="00380A5E" w:rsidRDefault="00380A5E" w:rsidP="00380A5E">
      <w:pPr>
        <w:pStyle w:val="teicatch-word"/>
      </w:pPr>
      <w:r w:rsidRPr="009023F8">
        <w:rPr>
          <w:rStyle w:val="teilabelZnak"/>
        </w:rPr>
        <w:t>8.</w:t>
      </w:r>
      <w:r>
        <w:t xml:space="preserve"> Koſzti</w:t>
      </w:r>
    </w:p>
    <w:p w14:paraId="19111684" w14:textId="77777777" w:rsidR="00380A5E" w:rsidRDefault="00380A5E" w:rsidP="00380A5E">
      <w:pPr>
        <w:spacing w:after="200"/>
      </w:pPr>
      <w:r>
        <w:br w:type="page"/>
      </w:r>
    </w:p>
    <w:p w14:paraId="3F997ED3" w14:textId="77777777" w:rsidR="00380A5E" w:rsidRDefault="00380A5E" w:rsidP="00380A5E">
      <w:r>
        <w:lastRenderedPageBreak/>
        <w:t>/183r/</w:t>
      </w:r>
    </w:p>
    <w:p w14:paraId="7EA33951" w14:textId="77777777" w:rsidR="00380A5E" w:rsidRDefault="00380A5E" w:rsidP="00380A5E">
      <w:pPr>
        <w:pStyle w:val="teiab"/>
      </w:pPr>
      <w:r w:rsidRPr="006C66F0">
        <w:rPr>
          <w:rStyle w:val="teilabelZnak"/>
        </w:rPr>
        <w:t>8.</w:t>
      </w:r>
      <w:r>
        <w:t xml:space="preserve"> Koſzti nam bodo razno raſzipane, i naſſa Tejla</w:t>
      </w:r>
      <w:r>
        <w:br/>
        <w:t>vſzeim zegniti hocſo, i naſſe zile vſze bodo</w:t>
      </w:r>
      <w:r>
        <w:br/>
        <w:t>ſztrgane, ár od tih cſrvov vſze bodo zeidene.</w:t>
      </w:r>
    </w:p>
    <w:p w14:paraId="56DAE25E" w14:textId="77777777" w:rsidR="00380A5E" w:rsidRDefault="00380A5E" w:rsidP="00380A5E">
      <w:pPr>
        <w:pStyle w:val="teiab"/>
      </w:pPr>
      <w:r w:rsidRPr="006C66F0">
        <w:rPr>
          <w:rStyle w:val="teilabelZnak"/>
        </w:rPr>
        <w:t>9.</w:t>
      </w:r>
      <w:r>
        <w:t xml:space="preserve"> Vſzeim nam ſze zato potrebno zmiſzliti, ino</w:t>
      </w:r>
      <w:r>
        <w:br/>
        <w:t>Bozjemu piſzmu vőruvati, i natom ſzveiti</w:t>
      </w:r>
      <w:r>
        <w:br/>
        <w:t>vu vőri siveti, ako neschemo vſzi navkűp</w:t>
      </w:r>
      <w:r>
        <w:br/>
        <w:t>zginoti.</w:t>
      </w:r>
    </w:p>
    <w:p w14:paraId="262B196D" w14:textId="77777777" w:rsidR="00380A5E" w:rsidRDefault="00380A5E" w:rsidP="00380A5E">
      <w:pPr>
        <w:pStyle w:val="teiab"/>
      </w:pPr>
      <w:r w:rsidRPr="006C66F0">
        <w:rPr>
          <w:rStyle w:val="teilabelZnak"/>
        </w:rPr>
        <w:t>10.</w:t>
      </w:r>
      <w:r>
        <w:t xml:space="preserve"> Ar bi ſze bole nigdar neroditi, nego zmóznoga</w:t>
      </w:r>
      <w:r>
        <w:br/>
        <w:t>Boga odſztaviti, ino znyega dobra ſze zaliti,</w:t>
      </w:r>
      <w:r>
        <w:br/>
        <w:t>ino nyega ſzvéte reitſi odűriti.</w:t>
      </w:r>
    </w:p>
    <w:p w14:paraId="5E7B25F0" w14:textId="77777777" w:rsidR="00380A5E" w:rsidRDefault="00380A5E" w:rsidP="00380A5E">
      <w:pPr>
        <w:pStyle w:val="teiab"/>
      </w:pPr>
      <w:r w:rsidRPr="006C66F0">
        <w:rPr>
          <w:rStyle w:val="teilabelZnak"/>
        </w:rPr>
        <w:t>11.</w:t>
      </w:r>
      <w:r>
        <w:t xml:space="preserve"> Nei dobro Csleku Boga ſzkusavati, i duga</w:t>
      </w:r>
      <w:r>
        <w:br/>
        <w:t>zitka ſzebi obecſati, ino pokoro kſzmrti odlo-</w:t>
      </w:r>
      <w:r>
        <w:br/>
        <w:t>cſiti, joj kak ſzo cſudni ti Bózi Tolmatſi.</w:t>
      </w:r>
    </w:p>
    <w:p w14:paraId="356B62FF" w14:textId="77777777" w:rsidR="00380A5E" w:rsidRDefault="00380A5E" w:rsidP="00380A5E">
      <w:pPr>
        <w:pStyle w:val="teiab"/>
      </w:pPr>
      <w:r w:rsidRPr="006C66F0">
        <w:rPr>
          <w:rStyle w:val="teilabelZnak"/>
        </w:rPr>
        <w:t>12.</w:t>
      </w:r>
      <w:r>
        <w:t xml:space="preserve"> Vſzi krscheniczi da ſze kroto moti, da Gdin</w:t>
      </w:r>
      <w:r>
        <w:br/>
        <w:t>Bogh vſzigdar kreh nyih bode, da nyihov</w:t>
      </w:r>
      <w:r>
        <w:br/>
        <w:t>najem kſztes ſzam Bogh bode, i gda premi-</w:t>
      </w:r>
      <w:r>
        <w:br/>
        <w:t>no teda snyimi bode.</w:t>
      </w:r>
    </w:p>
    <w:p w14:paraId="73C19F4F" w14:textId="77777777" w:rsidR="00380A5E" w:rsidRDefault="00380A5E" w:rsidP="00380A5E">
      <w:pPr>
        <w:pStyle w:val="teiab"/>
      </w:pPr>
      <w:r w:rsidRPr="006C66F0">
        <w:rPr>
          <w:rStyle w:val="teilabelZnak"/>
        </w:rPr>
        <w:t>13.</w:t>
      </w:r>
      <w:r>
        <w:t xml:space="preserve"> Hvaliti bojdi Otecz Gdin Bogh, posteinye</w:t>
      </w:r>
      <w:r>
        <w:br/>
        <w:t>tebi nyegov dragi ſzin Bogh, ino cſéſzt boj-</w:t>
      </w:r>
      <w:r>
        <w:br/>
        <w:t>di tebi ſzvétih Düh Bogh, ſziſſi naſz vez-</w:t>
      </w:r>
      <w:r>
        <w:br/>
        <w:t>daj ſzveto Trojſztvo ſzam Bogh.</w:t>
      </w:r>
    </w:p>
    <w:p w14:paraId="66098F42" w14:textId="77777777" w:rsidR="00380A5E" w:rsidRDefault="00380A5E" w:rsidP="00380A5E">
      <w:pPr>
        <w:pStyle w:val="teiclosure0"/>
      </w:pPr>
      <w:r>
        <w:t>Amen.</w:t>
      </w:r>
    </w:p>
    <w:p w14:paraId="17C9D708" w14:textId="77777777" w:rsidR="00380A5E" w:rsidRDefault="00380A5E" w:rsidP="00380A5E">
      <w:pPr>
        <w:pStyle w:val="teicatch-word"/>
      </w:pPr>
      <w:r>
        <w:t>Aria.</w:t>
      </w:r>
    </w:p>
    <w:p w14:paraId="354B11A4" w14:textId="77777777" w:rsidR="00380A5E" w:rsidRDefault="00380A5E" w:rsidP="00380A5E">
      <w:pPr>
        <w:spacing w:after="200"/>
      </w:pPr>
      <w:r>
        <w:br w:type="page"/>
      </w:r>
    </w:p>
    <w:p w14:paraId="1BF0A236" w14:textId="77777777" w:rsidR="00380A5E" w:rsidRDefault="00380A5E" w:rsidP="00380A5E">
      <w:r>
        <w:lastRenderedPageBreak/>
        <w:t>/183v/</w:t>
      </w:r>
    </w:p>
    <w:p w14:paraId="798BBF17" w14:textId="77777777" w:rsidR="00380A5E" w:rsidRDefault="00380A5E" w:rsidP="00380A5E">
      <w:pPr>
        <w:pStyle w:val="Naslov2"/>
      </w:pPr>
      <w:r>
        <w:t xml:space="preserve">Aria. </w:t>
      </w:r>
      <w:r w:rsidRPr="00904A3E">
        <w:rPr>
          <w:rStyle w:val="teiunclear"/>
        </w:rPr>
        <w:t>???</w:t>
      </w:r>
      <w:r>
        <w:t xml:space="preserve"> néhnűk erről emtekeznűnk.</w:t>
      </w:r>
    </w:p>
    <w:p w14:paraId="012ECE85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1. </w:t>
      </w:r>
      <w:r>
        <w:t>Doſztoiſze ſztoga ſzpomenoti, kak ie na</w:t>
      </w:r>
      <w:r>
        <w:br/>
        <w:t>ſzmrt prislo naſſe vrejme, i kako ſze vun</w:t>
      </w:r>
      <w:r>
        <w:br/>
        <w:t>snyé mentujemo, ino po nyeh zitek mi</w:t>
      </w:r>
      <w:r>
        <w:br/>
        <w:t>dobimo.</w:t>
      </w:r>
    </w:p>
    <w:p w14:paraId="7BB56CD9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2. </w:t>
      </w:r>
      <w:r>
        <w:t xml:space="preserve">Tak nam ſzveti </w:t>
      </w:r>
      <w:r w:rsidRPr="005B6876">
        <w:rPr>
          <w:rStyle w:val="teipersName"/>
        </w:rPr>
        <w:t>Moÿses</w:t>
      </w:r>
      <w:r>
        <w:t xml:space="preserve"> ſzvedochi, da proti</w:t>
      </w:r>
      <w:r>
        <w:br/>
        <w:t>Cslek ſztvorjen be v vernoſzti, v ſzvétom Tejli</w:t>
      </w:r>
      <w:r>
        <w:br/>
        <w:t>ino vtom ſztalnoſzti, da vkani ga Vrág vkacſi-</w:t>
      </w:r>
      <w:r>
        <w:br/>
        <w:t>nom keipi.</w:t>
      </w:r>
    </w:p>
    <w:p w14:paraId="7A1DCB4C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3. </w:t>
      </w:r>
      <w:r>
        <w:t>Zprepovedana dreva ſzáda jel be, proti Bougu</w:t>
      </w:r>
      <w:r>
        <w:br/>
        <w:t>krouto pregresil je, kmeſzto ondi na ſzmrt</w:t>
      </w:r>
      <w:r>
        <w:br/>
        <w:t>oſzoden je, tak i na náſz znyega ſzmrt pri-</w:t>
      </w:r>
      <w:r>
        <w:br/>
        <w:t>sla je.</w:t>
      </w:r>
    </w:p>
    <w:p w14:paraId="640D21C3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4. </w:t>
      </w:r>
      <w:r>
        <w:t>Na náſz szpala je tvoje ſzéle ſzmrt, jedna je</w:t>
      </w:r>
      <w:r>
        <w:br/>
        <w:t>greh te naſſe Dűſſe ſzmrt, a Drűga je naſ-</w:t>
      </w:r>
      <w:r>
        <w:br/>
        <w:t>ſega Tejla ſzmrt, ta trétya je pak vekivecs-</w:t>
      </w:r>
      <w:r>
        <w:br/>
        <w:t>na ſzmrt.</w:t>
      </w:r>
    </w:p>
    <w:p w14:paraId="66D5191E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5. </w:t>
      </w:r>
      <w:r>
        <w:t>Ali ſze nam Goſzpon Bough ſzmituval, zenſzko</w:t>
      </w:r>
      <w:r>
        <w:br/>
        <w:t>ſzemen kmeſzto nam obecſa, Ocza Boga jechni</w:t>
      </w:r>
      <w:r>
        <w:br/>
        <w:t>ſzin ti be, steri kakſo, ſzmrt, Vrága potrel bo.</w:t>
      </w:r>
    </w:p>
    <w:p w14:paraId="18318797" w14:textId="77777777" w:rsidR="00380A5E" w:rsidRDefault="00380A5E" w:rsidP="00380A5E">
      <w:pPr>
        <w:pStyle w:val="teiab"/>
      </w:pPr>
      <w:r w:rsidRPr="005B6876">
        <w:rPr>
          <w:rStyle w:val="teilabelZnak"/>
        </w:rPr>
        <w:t xml:space="preserve">6. </w:t>
      </w:r>
      <w:r>
        <w:t>Ako glih ſzmrt Telovno koſztamo, stera za greh</w:t>
      </w:r>
      <w:r>
        <w:br/>
        <w:t>zdaj láda, nad nami, zvekvecſnom ſzmrtjom</w:t>
      </w:r>
      <w:r>
        <w:br/>
        <w:t xml:space="preserve">ne vmerjemo, po </w:t>
      </w:r>
      <w:r w:rsidRPr="005B6876">
        <w:rPr>
          <w:rStyle w:val="teipersName"/>
        </w:rPr>
        <w:t>Chriſtuſſi</w:t>
      </w:r>
      <w:r>
        <w:t xml:space="preserve"> ar ſzmo vre ſzlo-</w:t>
      </w:r>
      <w:r>
        <w:br/>
        <w:t>bodni.</w:t>
      </w:r>
    </w:p>
    <w:p w14:paraId="3F2B70B7" w14:textId="77777777" w:rsidR="00380A5E" w:rsidRDefault="00380A5E" w:rsidP="00380A5E">
      <w:pPr>
        <w:pStyle w:val="teicatch-word"/>
      </w:pPr>
      <w:r w:rsidRPr="005B6876">
        <w:rPr>
          <w:rStyle w:val="teilabelZnak"/>
        </w:rPr>
        <w:t>7.</w:t>
      </w:r>
      <w:r>
        <w:t xml:space="preserve"> To</w:t>
      </w:r>
    </w:p>
    <w:p w14:paraId="008FF38D" w14:textId="77777777" w:rsidR="00380A5E" w:rsidRDefault="00380A5E" w:rsidP="00380A5E">
      <w:pPr>
        <w:spacing w:after="200"/>
      </w:pPr>
      <w:r>
        <w:br w:type="page"/>
      </w:r>
    </w:p>
    <w:p w14:paraId="2D7F1E3F" w14:textId="77777777" w:rsidR="00380A5E" w:rsidRDefault="00380A5E" w:rsidP="00380A5E">
      <w:r>
        <w:lastRenderedPageBreak/>
        <w:t>/184r/</w:t>
      </w:r>
    </w:p>
    <w:p w14:paraId="00B82F4F" w14:textId="77777777" w:rsidR="00380A5E" w:rsidRDefault="00380A5E" w:rsidP="00380A5E">
      <w:pPr>
        <w:pStyle w:val="teiab"/>
      </w:pPr>
      <w:r w:rsidRPr="008332EA">
        <w:rPr>
          <w:rStyle w:val="teilabelZnak"/>
        </w:rPr>
        <w:t>7.</w:t>
      </w:r>
      <w:r>
        <w:t xml:space="preserve"> To vűpanye lepra onim haſzni, koteri ſzo z </w:t>
      </w:r>
      <w:r w:rsidRPr="00CB31C8">
        <w:rPr>
          <w:rStyle w:val="teipersName"/>
        </w:rPr>
        <w:t>Chris-</w:t>
      </w:r>
      <w:r w:rsidRPr="00CB31C8">
        <w:rPr>
          <w:rStyle w:val="teipersName"/>
        </w:rPr>
        <w:br/>
        <w:t>tuſſem</w:t>
      </w:r>
      <w:r>
        <w:t xml:space="preserve"> dovolni, neverniczi vſzmrti oſztanejo,</w:t>
      </w:r>
      <w:r>
        <w:br/>
        <w:t>na peklenſzki ogen ſze vrzéjo.</w:t>
      </w:r>
    </w:p>
    <w:p w14:paraId="34FB8F34" w14:textId="77777777" w:rsidR="00380A5E" w:rsidRDefault="00380A5E" w:rsidP="00380A5E">
      <w:pPr>
        <w:pStyle w:val="teiab"/>
      </w:pPr>
      <w:r w:rsidRPr="008332EA">
        <w:rPr>
          <w:rStyle w:val="teilabelZnak"/>
        </w:rPr>
        <w:t>8.</w:t>
      </w:r>
      <w:r>
        <w:t xml:space="preserve"> Vőrujmo mi </w:t>
      </w:r>
      <w:r w:rsidRPr="00CB31C8">
        <w:rPr>
          <w:rStyle w:val="teipersName"/>
        </w:rPr>
        <w:t>vJesuſſi</w:t>
      </w:r>
      <w:r>
        <w:t xml:space="preserve"> </w:t>
      </w:r>
      <w:r w:rsidRPr="00CB31C8">
        <w:rPr>
          <w:rStyle w:val="teipersName"/>
        </w:rPr>
        <w:t>Christuſſi</w:t>
      </w:r>
      <w:r>
        <w:t>, proſzimo</w:t>
      </w:r>
      <w:r>
        <w:br/>
        <w:t>ga da naſz zdrzi vőri, vu Nebeſza da naſz</w:t>
      </w:r>
      <w:r>
        <w:br/>
        <w:t xml:space="preserve">konion pela, gde ga bomo chitſili vekoma. </w:t>
      </w:r>
    </w:p>
    <w:p w14:paraId="31B18124" w14:textId="77777777" w:rsidR="00380A5E" w:rsidRDefault="00380A5E" w:rsidP="00380A5E">
      <w:pPr>
        <w:pStyle w:val="teiclosure0"/>
      </w:pPr>
      <w:r>
        <w:t>Amen.</w:t>
      </w:r>
    </w:p>
    <w:p w14:paraId="01B4151A" w14:textId="77777777" w:rsidR="00380A5E" w:rsidRPr="008332EA" w:rsidRDefault="00380A5E" w:rsidP="00380A5E">
      <w:pPr>
        <w:rPr>
          <w:rStyle w:val="teibibl"/>
        </w:rPr>
      </w:pPr>
      <w:r w:rsidRPr="008332EA">
        <w:rPr>
          <w:rStyle w:val="teibibl"/>
        </w:rPr>
        <w:t>Aria. Iz: Pál Apostol Janis.</w:t>
      </w:r>
    </w:p>
    <w:p w14:paraId="749A43CF" w14:textId="77777777" w:rsidR="00380A5E" w:rsidRDefault="00380A5E" w:rsidP="00380A5E">
      <w:pPr>
        <w:pStyle w:val="teiab"/>
      </w:pPr>
      <w:r>
        <w:t xml:space="preserve">Szvéti </w:t>
      </w:r>
      <w:r w:rsidRPr="00CB31C8">
        <w:rPr>
          <w:rStyle w:val="teipersName"/>
        </w:rPr>
        <w:t>Pavel</w:t>
      </w:r>
      <w:r>
        <w:t xml:space="preserve"> Apostol vutſi; i Dűſſe nam</w:t>
      </w:r>
      <w:r>
        <w:br/>
        <w:t>lepo veſzeli, proti ſzmrti kroto batnui,</w:t>
      </w:r>
      <w:r>
        <w:br/>
        <w:t>vetakve ſzo te nyegove reitſi.</w:t>
      </w:r>
    </w:p>
    <w:p w14:paraId="5D285356" w14:textId="77777777" w:rsidR="00380A5E" w:rsidRDefault="00380A5E" w:rsidP="00380A5E">
      <w:pPr>
        <w:pStyle w:val="teiab"/>
      </w:pPr>
      <w:r w:rsidRPr="008332EA">
        <w:rPr>
          <w:rStyle w:val="teilabelZnak"/>
        </w:rPr>
        <w:t>2.</w:t>
      </w:r>
      <w:r>
        <w:t xml:space="preserve"> Zvuney nyi cslek csi ſze raſzoravi, znotreis-</w:t>
      </w:r>
      <w:r>
        <w:br/>
        <w:t>nyi cslek ſze opravi, vnevoli nam ſze ne raſzip-</w:t>
      </w:r>
      <w:r>
        <w:br/>
        <w:t>le, da bole nam ſze ponovluje.</w:t>
      </w:r>
    </w:p>
    <w:p w14:paraId="6F11F3D0" w14:textId="77777777" w:rsidR="00380A5E" w:rsidRDefault="00380A5E" w:rsidP="00380A5E">
      <w:pPr>
        <w:pStyle w:val="teiab"/>
      </w:pPr>
      <w:r w:rsidRPr="008332EA">
        <w:rPr>
          <w:rStyle w:val="teilabelZnak"/>
        </w:rPr>
        <w:t>3.</w:t>
      </w:r>
      <w:r>
        <w:t xml:space="preserve"> Nevole stere mi trpimo, snyih ſze ſzkoro mi</w:t>
      </w:r>
      <w:r>
        <w:br/>
        <w:t>mentujemo, nigdar vuzeti vecs mi ne pride-</w:t>
      </w:r>
      <w:r>
        <w:br/>
        <w:t>mo, nego znyih vBlázenſztvo vsakajmo.</w:t>
      </w:r>
    </w:p>
    <w:p w14:paraId="1EC37025" w14:textId="77777777" w:rsidR="00380A5E" w:rsidRDefault="00380A5E" w:rsidP="00380A5E">
      <w:pPr>
        <w:pStyle w:val="teiab"/>
      </w:pPr>
      <w:r w:rsidRPr="008332EA">
        <w:rPr>
          <w:rStyle w:val="teilabelZnak"/>
        </w:rPr>
        <w:t>5.</w:t>
      </w:r>
      <w:r>
        <w:t xml:space="preserve"> Csi nam ſze glih Teilo raſziple, ſztán nam ſze</w:t>
      </w:r>
      <w:r>
        <w:br/>
        <w:t>od Boga dati sché, vNebi nam je hiza ſzpráv-</w:t>
      </w:r>
      <w:r>
        <w:br/>
        <w:t>lena, tam je nam vecsna domovina.</w:t>
      </w:r>
    </w:p>
    <w:p w14:paraId="4AB1FF67" w14:textId="77777777" w:rsidR="00380A5E" w:rsidRDefault="00380A5E" w:rsidP="00380A5E">
      <w:pPr>
        <w:pStyle w:val="teiab"/>
      </w:pPr>
      <w:r w:rsidRPr="008332EA">
        <w:rPr>
          <w:rStyle w:val="teilabelZnak"/>
        </w:rPr>
        <w:t>6.</w:t>
      </w:r>
      <w:r>
        <w:t xml:space="preserve"> Záto ſze k Bougu zdihavaimo, da Nebeſzko</w:t>
      </w:r>
      <w:r>
        <w:br/>
        <w:t>hizo dobimo, vkotero bode naſz Boug pelal,</w:t>
      </w:r>
      <w:r>
        <w:br/>
        <w:t>ſzvorni Orſzágom naſz dantuval.</w:t>
      </w:r>
    </w:p>
    <w:p w14:paraId="299FE298" w14:textId="77777777" w:rsidR="00380A5E" w:rsidRDefault="00380A5E" w:rsidP="00380A5E">
      <w:pPr>
        <w:pStyle w:val="teicatch-word"/>
      </w:pPr>
      <w:r w:rsidRPr="008332EA">
        <w:rPr>
          <w:rStyle w:val="teilabelZnak"/>
        </w:rPr>
        <w:t>7.</w:t>
      </w:r>
      <w:r>
        <w:t xml:space="preserve"> Ar</w:t>
      </w:r>
    </w:p>
    <w:p w14:paraId="75C4A254" w14:textId="77777777" w:rsidR="00380A5E" w:rsidRDefault="00380A5E" w:rsidP="00380A5E">
      <w:pPr>
        <w:spacing w:after="200"/>
      </w:pPr>
      <w:r>
        <w:br w:type="page"/>
      </w:r>
    </w:p>
    <w:p w14:paraId="13946ACD" w14:textId="77777777" w:rsidR="00380A5E" w:rsidRDefault="00380A5E" w:rsidP="00380A5E">
      <w:r>
        <w:lastRenderedPageBreak/>
        <w:t>/184v/</w:t>
      </w:r>
    </w:p>
    <w:p w14:paraId="3FD1FEBC" w14:textId="77777777" w:rsidR="00380A5E" w:rsidRDefault="00380A5E" w:rsidP="00380A5E">
      <w:pPr>
        <w:pStyle w:val="teiab"/>
      </w:pPr>
      <w:r w:rsidRPr="00E848CF">
        <w:rPr>
          <w:rStyle w:val="teilabelZnak"/>
        </w:rPr>
        <w:t>7.</w:t>
      </w:r>
      <w:r>
        <w:t xml:space="preserve"> Ar so Tejlo stero noſzimo, nyega Tesko bremen</w:t>
      </w:r>
      <w:r>
        <w:br/>
        <w:t>trpimo, ſzmrtje ogladana vőruimo z ſzmrti</w:t>
      </w:r>
      <w:r>
        <w:br/>
        <w:t>na zitek mi pojdemo.</w:t>
      </w:r>
    </w:p>
    <w:p w14:paraId="762637FA" w14:textId="77777777" w:rsidR="00380A5E" w:rsidRDefault="00380A5E" w:rsidP="00380A5E">
      <w:pPr>
        <w:pStyle w:val="teiab"/>
      </w:pPr>
      <w:r w:rsidRPr="00E848CF">
        <w:rPr>
          <w:rStyle w:val="teilabelZnak"/>
        </w:rPr>
        <w:t>8.</w:t>
      </w:r>
      <w:r>
        <w:t xml:space="preserve"> Nato nas je Gori Bough ſzvtoril, kaibi naſz na</w:t>
      </w:r>
      <w:r>
        <w:br/>
        <w:t>zitek odebral, ſzebi naſz je lepo zarocsil, vſzr-</w:t>
      </w:r>
      <w:r>
        <w:br/>
        <w:t>czi nam je veſzelje ſzpravil.</w:t>
      </w:r>
    </w:p>
    <w:p w14:paraId="333E6F2D" w14:textId="77777777" w:rsidR="00380A5E" w:rsidRDefault="00380A5E" w:rsidP="00380A5E">
      <w:pPr>
        <w:pStyle w:val="teiab"/>
      </w:pPr>
      <w:r w:rsidRPr="00E848CF">
        <w:rPr>
          <w:rStyle w:val="teilabelZnak"/>
        </w:rPr>
        <w:t>9.</w:t>
      </w:r>
      <w:r>
        <w:t xml:space="preserve"> Doklar ſzmo vetom mrtelnom Tejli, od Boga</w:t>
      </w:r>
      <w:r>
        <w:br/>
        <w:t>kroto odpadnemo, nistar dobroga ne cſzinis</w:t>
      </w:r>
      <w:r>
        <w:br/>
        <w:t>zato ſze poves odſzud zelejmo.</w:t>
      </w:r>
    </w:p>
    <w:p w14:paraId="7D3BE6D6" w14:textId="77777777" w:rsidR="00380A5E" w:rsidRDefault="00380A5E" w:rsidP="00380A5E">
      <w:pPr>
        <w:pStyle w:val="teiab"/>
      </w:pPr>
      <w:r w:rsidRPr="00E848CF">
        <w:rPr>
          <w:rStyle w:val="teilabelZnak"/>
        </w:rPr>
        <w:t>10.</w:t>
      </w:r>
      <w:r>
        <w:t xml:space="preserve"> Batninoſzt veliko imamo, da ſze z Tejla prves</w:t>
      </w:r>
      <w:r>
        <w:br/>
        <w:t>mi zlocsimo, g Bogu ſze mi ſztati selemio, snyim</w:t>
      </w:r>
      <w:r>
        <w:br/>
        <w:t>vſzigdar ziveli bodemo.</w:t>
      </w:r>
    </w:p>
    <w:p w14:paraId="7E13A99B" w14:textId="77777777" w:rsidR="00380A5E" w:rsidRDefault="00380A5E" w:rsidP="00380A5E">
      <w:pPr>
        <w:pStyle w:val="teiab"/>
      </w:pPr>
      <w:r w:rsidRPr="00E848CF">
        <w:rPr>
          <w:rStyle w:val="teilabelZnak"/>
        </w:rPr>
        <w:t>11.</w:t>
      </w:r>
      <w:r>
        <w:t xml:space="preserve"> Nato vezdaj mi ſzkro noſzimo, da vu Bozjoi</w:t>
      </w:r>
      <w:r>
        <w:br/>
        <w:t>vouli bodemo, nyegove rejtſzi mi priminus,</w:t>
      </w:r>
      <w:r>
        <w:br/>
        <w:t>vőro, i vűpanye imeimo.</w:t>
      </w:r>
    </w:p>
    <w:p w14:paraId="535EA7E7" w14:textId="77777777" w:rsidR="00380A5E" w:rsidRDefault="00380A5E" w:rsidP="00380A5E">
      <w:pPr>
        <w:pStyle w:val="teiab"/>
      </w:pPr>
      <w:r w:rsidRPr="00E848CF">
        <w:rPr>
          <w:rStyle w:val="teilabelZnak"/>
        </w:rPr>
        <w:t>12.</w:t>
      </w:r>
      <w:r>
        <w:t xml:space="preserve"> Ár vſzi na pitanye pridemo, pred </w:t>
      </w:r>
      <w:r w:rsidRPr="00E848CF">
        <w:rPr>
          <w:rStyle w:val="teipersName"/>
        </w:rPr>
        <w:t>Kristuſſa</w:t>
      </w:r>
      <w:r>
        <w:br/>
        <w:t>ſze popelamo, najem vſzi pri Bougi vzememo</w:t>
      </w:r>
      <w:r>
        <w:br/>
        <w:t>kak ſzmo ziveli racsun damo.</w:t>
      </w:r>
    </w:p>
    <w:p w14:paraId="715C27D9" w14:textId="77777777" w:rsidR="00380A5E" w:rsidRDefault="00380A5E" w:rsidP="00380A5E">
      <w:pPr>
        <w:pStyle w:val="teiab"/>
      </w:pPr>
      <w:r w:rsidRPr="00E848CF">
        <w:rPr>
          <w:rStyle w:val="teilabelZnak"/>
        </w:rPr>
        <w:t>13.</w:t>
      </w:r>
      <w:r>
        <w:t xml:space="preserve"> Vſzaki zato dobro premiſzli, kakoje velik</w:t>
      </w:r>
      <w:r>
        <w:br/>
        <w:t>ſzin Bózi, prot grehom velika narlobnoſzt,</w:t>
      </w:r>
      <w:r>
        <w:br/>
        <w:t>zato vſzaki zitek pobolsai.</w:t>
      </w:r>
    </w:p>
    <w:p w14:paraId="7771B55A" w14:textId="77777777" w:rsidR="00380A5E" w:rsidRDefault="00380A5E" w:rsidP="00380A5E">
      <w:pPr>
        <w:pStyle w:val="teiab"/>
      </w:pPr>
      <w:r w:rsidRPr="00E848CF">
        <w:rPr>
          <w:rStyle w:val="teilabelZnak"/>
        </w:rPr>
        <w:t>14.</w:t>
      </w:r>
      <w:r>
        <w:t xml:space="preserve"> ſzam </w:t>
      </w:r>
      <w:r w:rsidRPr="00E848CF">
        <w:rPr>
          <w:rStyle w:val="teipersName"/>
        </w:rPr>
        <w:t>Christus</w:t>
      </w:r>
      <w:r>
        <w:t xml:space="preserve"> je naſſe vűpanye, pred Bózim</w:t>
      </w:r>
      <w:r>
        <w:br/>
        <w:t>ſzrdom obraneinje, lepraj Trojdino vprávoi vőri</w:t>
      </w:r>
      <w:r>
        <w:br/>
        <w:t>vſzvetom sitki naſſe vűpanye.</w:t>
      </w:r>
    </w:p>
    <w:p w14:paraId="604731E8" w14:textId="77777777" w:rsidR="00380A5E" w:rsidRDefault="00380A5E" w:rsidP="00380A5E">
      <w:pPr>
        <w:pStyle w:val="teiab"/>
      </w:pPr>
      <w:r w:rsidRPr="00E848CF">
        <w:rPr>
          <w:rStyle w:val="teilabelZnak"/>
        </w:rPr>
        <w:t>15.</w:t>
      </w:r>
      <w:r>
        <w:t xml:space="preserve"> Hvala bojdi vecsnomu Bougu, Oczu, ſzinu, ſzve</w:t>
      </w:r>
      <w:r>
        <w:br/>
        <w:t>tomu Duhu, ki je vtvojem keipi jeden</w:t>
      </w:r>
      <w:r>
        <w:br/>
        <w:t>Bogh, daj nam vecsni zitek dobri Bogh.</w:t>
      </w:r>
    </w:p>
    <w:p w14:paraId="265286FF" w14:textId="77777777" w:rsidR="00380A5E" w:rsidRDefault="00380A5E" w:rsidP="00380A5E">
      <w:pPr>
        <w:pStyle w:val="teiclosure0"/>
      </w:pPr>
      <w:r>
        <w:t>Amen.</w:t>
      </w:r>
    </w:p>
    <w:p w14:paraId="4711A5D3" w14:textId="77777777" w:rsidR="00380A5E" w:rsidRDefault="00380A5E" w:rsidP="00380A5E">
      <w:pPr>
        <w:spacing w:after="200"/>
      </w:pPr>
      <w:r>
        <w:br w:type="page"/>
      </w:r>
    </w:p>
    <w:p w14:paraId="0B136A8B" w14:textId="77777777" w:rsidR="00380A5E" w:rsidRDefault="00380A5E" w:rsidP="00380A5E">
      <w:r>
        <w:lastRenderedPageBreak/>
        <w:t>/185r/</w:t>
      </w:r>
    </w:p>
    <w:p w14:paraId="02EB16A4" w14:textId="77777777" w:rsidR="00380A5E" w:rsidRDefault="00380A5E" w:rsidP="00380A5E">
      <w:pPr>
        <w:pStyle w:val="Naslov2"/>
      </w:pPr>
      <w:r>
        <w:t>Aria. Hidgy idvőſſ eges ki muſaſt</w:t>
      </w:r>
    </w:p>
    <w:p w14:paraId="0FD03147" w14:textId="77777777" w:rsidR="00380A5E" w:rsidRDefault="00380A5E" w:rsidP="00380A5E">
      <w:pPr>
        <w:pStyle w:val="teiab"/>
      </w:pPr>
      <w:r w:rsidRPr="00936666">
        <w:rPr>
          <w:rStyle w:val="teilabelZnak"/>
        </w:rPr>
        <w:t>1.</w:t>
      </w:r>
      <w:r>
        <w:t xml:space="preserve"> Zvelicſzano vőn zminejnye, Goſzpon Bogh</w:t>
      </w:r>
      <w:r>
        <w:br/>
        <w:t>daj pocſivanye, do ſzmrti pravo zivlej-</w:t>
      </w:r>
      <w:r>
        <w:br/>
        <w:t>nye, nebeſzko zvelicſanye.</w:t>
      </w:r>
    </w:p>
    <w:p w14:paraId="40FF1DE7" w14:textId="77777777" w:rsidR="00380A5E" w:rsidRDefault="00380A5E" w:rsidP="00380A5E">
      <w:pPr>
        <w:pStyle w:val="teiab"/>
      </w:pPr>
      <w:r w:rsidRPr="00936666">
        <w:rPr>
          <w:rStyle w:val="teilabelZnak"/>
        </w:rPr>
        <w:t>2.</w:t>
      </w:r>
      <w:r>
        <w:t xml:space="preserve"> Nej tű prebitka naſſega, da zelejmo pri-</w:t>
      </w:r>
      <w:r>
        <w:br/>
        <w:t>seſznoga, nam sitka vekivecsnoga, za</w:t>
      </w:r>
      <w:r>
        <w:br/>
        <w:t>vraniem csakajmo ga.</w:t>
      </w:r>
    </w:p>
    <w:p w14:paraId="162AFEBD" w14:textId="77777777" w:rsidR="00380A5E" w:rsidRDefault="00380A5E" w:rsidP="00380A5E">
      <w:pPr>
        <w:pStyle w:val="teiab"/>
      </w:pPr>
      <w:r w:rsidRPr="00936666">
        <w:rPr>
          <w:rStyle w:val="teilabelZnak"/>
        </w:rPr>
        <w:t>3.</w:t>
      </w:r>
      <w:r>
        <w:t xml:space="preserve"> Nas zitek je natvi zemli, glih kako ti czveit</w:t>
      </w:r>
      <w:r>
        <w:br/>
        <w:t>na pouti tak ſze nas zitek preminé, ker-</w:t>
      </w:r>
      <w:r>
        <w:br/>
        <w:t>lo Tejlo bode vzemli.</w:t>
      </w:r>
    </w:p>
    <w:p w14:paraId="0A7B47A5" w14:textId="77777777" w:rsidR="00380A5E" w:rsidRDefault="00380A5E" w:rsidP="00380A5E">
      <w:pPr>
        <w:pStyle w:val="teiab"/>
      </w:pPr>
      <w:r w:rsidRPr="00936666">
        <w:rPr>
          <w:rStyle w:val="teilabelZnak"/>
        </w:rPr>
        <w:t>4.</w:t>
      </w:r>
      <w:r>
        <w:t xml:space="preserve"> To naſſe Tejlo kerko zgnie, zemla je kmeſzto</w:t>
      </w:r>
      <w:r>
        <w:br/>
        <w:t>pokrie, Duſſa nam pri Bougi zive, doklam</w:t>
      </w:r>
      <w:r>
        <w:br/>
        <w:t>ſzveita tekla bode.</w:t>
      </w:r>
    </w:p>
    <w:p w14:paraId="36783426" w14:textId="77777777" w:rsidR="00380A5E" w:rsidRDefault="00380A5E" w:rsidP="00380A5E">
      <w:pPr>
        <w:pStyle w:val="teiab"/>
      </w:pPr>
      <w:r w:rsidRPr="00936666">
        <w:rPr>
          <w:rStyle w:val="teilabelZnak"/>
        </w:rPr>
        <w:t>5.</w:t>
      </w:r>
      <w:r>
        <w:t xml:space="preserve"> Nemremo mi toga znati, gda nam bode</w:t>
      </w:r>
      <w:r>
        <w:br/>
        <w:t>ſzveita poiti, zato neimamo zaſzpati, ima-</w:t>
      </w:r>
      <w:r>
        <w:br/>
        <w:t>mo vöruſztuvati.</w:t>
      </w:r>
    </w:p>
    <w:p w14:paraId="3C7559EA" w14:textId="77777777" w:rsidR="00380A5E" w:rsidRDefault="00380A5E" w:rsidP="00380A5E">
      <w:pPr>
        <w:pStyle w:val="teiab"/>
      </w:pPr>
      <w:r w:rsidRPr="00936666">
        <w:rPr>
          <w:rStyle w:val="teilabelZnak"/>
        </w:rPr>
        <w:t>6.</w:t>
      </w:r>
      <w:r>
        <w:t xml:space="preserve"> Gotovi ſze vſzigdar drzimo, </w:t>
      </w:r>
      <w:r w:rsidRPr="0028285D">
        <w:rPr>
          <w:rStyle w:val="teipersName"/>
        </w:rPr>
        <w:t>christus</w:t>
      </w:r>
      <w:r>
        <w:t xml:space="preserve"> veli da</w:t>
      </w:r>
      <w:r>
        <w:br/>
        <w:t>ſzkoznuimo, vlűbeznoj právoj suimo,</w:t>
      </w:r>
      <w:r>
        <w:br/>
        <w:t>ſzmrti ſze vſzigdar ne boimo.</w:t>
      </w:r>
    </w:p>
    <w:p w14:paraId="7D07441D" w14:textId="77777777" w:rsidR="00380A5E" w:rsidRDefault="00380A5E" w:rsidP="00380A5E">
      <w:pPr>
        <w:pStyle w:val="teiab"/>
      </w:pPr>
      <w:r w:rsidRPr="00936666">
        <w:rPr>
          <w:rStyle w:val="teilabelZnak"/>
        </w:rPr>
        <w:t>7.</w:t>
      </w:r>
      <w:r>
        <w:t xml:space="preserve"> Zato ſzpravim napravlejnyem, csakaj</w:t>
      </w:r>
      <w:r>
        <w:br/>
        <w:t>moga zavűpanyem, da zminemo zteim</w:t>
      </w:r>
      <w:r>
        <w:br/>
        <w:t>veſzeljem, zgoretsim bomo lampaſſem.</w:t>
      </w:r>
    </w:p>
    <w:p w14:paraId="1ACD1223" w14:textId="77777777" w:rsidR="00380A5E" w:rsidRDefault="00380A5E" w:rsidP="00380A5E">
      <w:pPr>
        <w:pStyle w:val="teiab"/>
      </w:pPr>
      <w:r w:rsidRPr="00936666">
        <w:rPr>
          <w:rStyle w:val="teilabelZnak"/>
        </w:rPr>
        <w:t>8.</w:t>
      </w:r>
      <w:r>
        <w:t xml:space="preserve"> Nische ſze vu ſze ne vűpaj, Duſſo Bogu</w:t>
      </w:r>
      <w:r>
        <w:br/>
        <w:t>preporócsai, z pravim ga vűpanyem cſa-</w:t>
      </w:r>
      <w:r>
        <w:br/>
        <w:t>kai, od nyega ſze vreſi ne dáj.</w:t>
      </w:r>
    </w:p>
    <w:p w14:paraId="483D7718" w14:textId="77777777" w:rsidR="00380A5E" w:rsidRDefault="00380A5E" w:rsidP="00380A5E">
      <w:pPr>
        <w:pStyle w:val="teicatch-word"/>
      </w:pPr>
      <w:r>
        <w:t>9.</w:t>
      </w:r>
    </w:p>
    <w:p w14:paraId="790EBE43" w14:textId="77777777" w:rsidR="00380A5E" w:rsidRDefault="00380A5E" w:rsidP="00380A5E">
      <w:pPr>
        <w:spacing w:after="200"/>
      </w:pPr>
      <w:r>
        <w:br w:type="page"/>
      </w:r>
    </w:p>
    <w:p w14:paraId="45A61BC8" w14:textId="77777777" w:rsidR="00380A5E" w:rsidRDefault="00380A5E" w:rsidP="00380A5E">
      <w:r>
        <w:lastRenderedPageBreak/>
        <w:t>/185v/</w:t>
      </w:r>
    </w:p>
    <w:p w14:paraId="1084A2D9" w14:textId="77777777" w:rsidR="00380A5E" w:rsidRDefault="00380A5E" w:rsidP="00380A5E">
      <w:pPr>
        <w:pStyle w:val="teiab"/>
      </w:pPr>
      <w:r w:rsidRPr="00933E5C">
        <w:rPr>
          <w:rStyle w:val="teilabelZnak"/>
        </w:rPr>
        <w:t>9.</w:t>
      </w:r>
      <w:r>
        <w:t xml:space="preserve"> </w:t>
      </w:r>
      <w:r w:rsidRPr="00933E5C">
        <w:rPr>
          <w:rStyle w:val="teiunclear"/>
        </w:rPr>
        <w:t>Vechni</w:t>
      </w:r>
      <w:r>
        <w:t xml:space="preserve"> Dihi vſzi bodo, verni kak kpitanoſ</w:t>
      </w:r>
      <w:r>
        <w:br/>
        <w:t>prido, ar mrtvi vſzi gori vſztano, vekiveke</w:t>
      </w:r>
      <w:r>
        <w:br/>
        <w:t>ziveli bodo.</w:t>
      </w:r>
    </w:p>
    <w:p w14:paraId="4B68147B" w14:textId="77777777" w:rsidR="00380A5E" w:rsidRDefault="00380A5E" w:rsidP="00380A5E">
      <w:pPr>
        <w:pStyle w:val="teiab"/>
      </w:pPr>
      <w:r w:rsidRPr="00933E5C">
        <w:rPr>
          <w:rStyle w:val="teilabelZnak"/>
        </w:rPr>
        <w:t>10.</w:t>
      </w:r>
      <w:r>
        <w:t xml:space="preserve"> Vutom Tejli poſztanemo, na tei noga ſztali</w:t>
      </w:r>
      <w:r>
        <w:br/>
        <w:t xml:space="preserve">bomo, </w:t>
      </w:r>
      <w:r w:rsidRPr="00933E5C">
        <w:t>csuli</w:t>
      </w:r>
      <w:r>
        <w:t xml:space="preserve"> mi truda nebomo, da kroto</w:t>
      </w:r>
      <w:r>
        <w:br/>
        <w:t>hitri bodemo.</w:t>
      </w:r>
    </w:p>
    <w:p w14:paraId="72E68E9E" w14:textId="77777777" w:rsidR="00380A5E" w:rsidRDefault="00380A5E" w:rsidP="00380A5E">
      <w:pPr>
        <w:pStyle w:val="teiab"/>
      </w:pPr>
      <w:r w:rsidRPr="00933E5C">
        <w:rPr>
          <w:rStyle w:val="teilabelZnak"/>
        </w:rPr>
        <w:t>11.</w:t>
      </w:r>
      <w:r>
        <w:t xml:space="preserve"> Miloſztivna ta rejtcs Bózja, bode verne kſze-</w:t>
      </w:r>
      <w:r>
        <w:br/>
        <w:t>bi zvála, vekivecsni Orſzág Bózi, in le-</w:t>
      </w:r>
      <w:r>
        <w:br/>
        <w:t>pi sereg Angyelſzki.</w:t>
      </w:r>
    </w:p>
    <w:p w14:paraId="11FA3EBC" w14:textId="77777777" w:rsidR="00380A5E" w:rsidRDefault="00380A5E" w:rsidP="00380A5E">
      <w:pPr>
        <w:pStyle w:val="teiab"/>
      </w:pPr>
      <w:r w:rsidRPr="00933E5C">
        <w:rPr>
          <w:rStyle w:val="teilabelZnak"/>
        </w:rPr>
        <w:t>12.</w:t>
      </w:r>
      <w:r>
        <w:t xml:space="preserve"> Pri Bogi ziveli bomo, z Duſſom z Tejlom</w:t>
      </w:r>
      <w:r>
        <w:br/>
        <w:t>prebivati, vſzig vas lepo veſzelili, to mi</w:t>
      </w:r>
      <w:r>
        <w:br/>
        <w:t>trdno bomo meli.</w:t>
      </w:r>
    </w:p>
    <w:p w14:paraId="4845652C" w14:textId="77777777" w:rsidR="00380A5E" w:rsidRDefault="00380A5E" w:rsidP="00380A5E">
      <w:pPr>
        <w:pStyle w:val="teiab"/>
      </w:pPr>
      <w:r w:rsidRPr="00933E5C">
        <w:rPr>
          <w:rStyle w:val="teilabelZnak"/>
        </w:rPr>
        <w:t>13.</w:t>
      </w:r>
      <w:r>
        <w:t xml:space="preserve"> Hvala bojdi oczu Bougu, Diha Jezuſſu</w:t>
      </w:r>
      <w:r>
        <w:br/>
        <w:t>Chriſztuſſu, posteinye ſzvetomu Duhu,</w:t>
      </w:r>
      <w:r>
        <w:br/>
        <w:t>vekveke tak bojdi.</w:t>
      </w:r>
    </w:p>
    <w:p w14:paraId="29472FA3" w14:textId="77777777" w:rsidR="00380A5E" w:rsidRDefault="00380A5E" w:rsidP="00380A5E">
      <w:pPr>
        <w:pStyle w:val="teiclosure0"/>
      </w:pPr>
      <w:r>
        <w:t>Amen.</w:t>
      </w:r>
    </w:p>
    <w:p w14:paraId="2AFB5436" w14:textId="77777777" w:rsidR="00380A5E" w:rsidRDefault="00380A5E" w:rsidP="00380A5E">
      <w:pPr>
        <w:pStyle w:val="Naslov2"/>
      </w:pPr>
      <w:r>
        <w:t>Aria. Sisalmas nekűnk mind.</w:t>
      </w:r>
    </w:p>
    <w:p w14:paraId="06DA66D9" w14:textId="77777777" w:rsidR="00380A5E" w:rsidRDefault="00380A5E" w:rsidP="00380A5E">
      <w:pPr>
        <w:pStyle w:val="teiab"/>
      </w:pPr>
      <w:r w:rsidRPr="00933E5C">
        <w:rPr>
          <w:rStyle w:val="teilabelZnak"/>
        </w:rPr>
        <w:t>1.</w:t>
      </w:r>
      <w:r>
        <w:t xml:space="preserve"> Placsen jeſzt ondi te naſ veſz zitek, ár naſ-</w:t>
      </w:r>
      <w:r>
        <w:br/>
        <w:t>ſa deka ſzpadno vnevolje, i ſzplacsen kri-</w:t>
      </w:r>
      <w:r>
        <w:br/>
        <w:t>cſi te nas Orſzág máli.</w:t>
      </w:r>
    </w:p>
    <w:p w14:paraId="03A85466" w14:textId="77777777" w:rsidR="00380A5E" w:rsidRDefault="00380A5E" w:rsidP="00380A5E">
      <w:pPr>
        <w:pStyle w:val="teiab"/>
      </w:pPr>
      <w:r w:rsidRPr="00933E5C">
        <w:rPr>
          <w:rStyle w:val="teilabelZnak"/>
        </w:rPr>
        <w:t>2.</w:t>
      </w:r>
      <w:r>
        <w:t xml:space="preserve"> Szrditoſzt Bózia nad nami plava, v Adami</w:t>
      </w:r>
      <w:r>
        <w:br/>
        <w:t>steri vgrejsili jeſzmo, jaj, jaj vre vſzeim nam</w:t>
      </w:r>
      <w:r>
        <w:br/>
        <w:t>kroto ſzmo vgreisili.</w:t>
      </w:r>
    </w:p>
    <w:p w14:paraId="6BBA7E0E" w14:textId="77777777" w:rsidR="00380A5E" w:rsidRDefault="00380A5E" w:rsidP="00380A5E">
      <w:pPr>
        <w:pStyle w:val="teiab"/>
      </w:pPr>
      <w:r w:rsidRPr="00933E5C">
        <w:rPr>
          <w:rStyle w:val="teilabelZnak"/>
        </w:rPr>
        <w:t>3.</w:t>
      </w:r>
      <w:r>
        <w:t xml:space="preserve"> Nad nami za greh ár ta ſzmrt léſi, kak</w:t>
      </w:r>
      <w:r>
        <w:br/>
        <w:t>modri veli tak Goſzpoduje, kak vnocſi</w:t>
      </w:r>
      <w:r>
        <w:br/>
        <w:t>vujdne ki vpoſzteli lézi.</w:t>
      </w:r>
    </w:p>
    <w:p w14:paraId="6C82D758" w14:textId="77777777" w:rsidR="00380A5E" w:rsidRDefault="00380A5E" w:rsidP="00380A5E">
      <w:pPr>
        <w:pStyle w:val="teicatch-word"/>
      </w:pPr>
      <w:r w:rsidRPr="00933E5C">
        <w:rPr>
          <w:rStyle w:val="teilabelZnak"/>
        </w:rPr>
        <w:t>4.</w:t>
      </w:r>
      <w:r>
        <w:t xml:space="preserve"> Jálnoſzt</w:t>
      </w:r>
    </w:p>
    <w:p w14:paraId="728C3956" w14:textId="77777777" w:rsidR="00380A5E" w:rsidRDefault="00380A5E" w:rsidP="00380A5E">
      <w:pPr>
        <w:spacing w:after="200"/>
      </w:pPr>
      <w:r>
        <w:br w:type="page"/>
      </w:r>
    </w:p>
    <w:p w14:paraId="08808784" w14:textId="77777777" w:rsidR="00380A5E" w:rsidRDefault="00380A5E" w:rsidP="00380A5E">
      <w:r>
        <w:lastRenderedPageBreak/>
        <w:t>/186r/</w:t>
      </w:r>
    </w:p>
    <w:p w14:paraId="45DB7C63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4. </w:t>
      </w:r>
      <w:r>
        <w:t>Jálnoſzt ſzmrti ar nische nezna, niti</w:t>
      </w:r>
      <w:r>
        <w:br/>
        <w:t>obráza nemre znati, cſi vſze okornoſzt</w:t>
      </w:r>
      <w:r>
        <w:br/>
        <w:t>ſztrasne ſzmrti vidi.</w:t>
      </w:r>
    </w:p>
    <w:p w14:paraId="103FCCF7" w14:textId="77777777" w:rsidR="00380A5E" w:rsidRDefault="00380A5E" w:rsidP="00380A5E">
      <w:pPr>
        <w:pStyle w:val="teiab"/>
      </w:pPr>
      <w:r w:rsidRPr="00326286">
        <w:rPr>
          <w:rStyle w:val="teilabelZnak"/>
        </w:rPr>
        <w:t>5.</w:t>
      </w:r>
      <w:r>
        <w:t xml:space="preserve"> Ne vidoucso modri ſzpiſſu jo, ár nische</w:t>
      </w:r>
      <w:r>
        <w:br/>
        <w:t>nigdar nej je je vidil, veliko dugo modri jo</w:t>
      </w:r>
      <w:r>
        <w:br/>
        <w:t>ſpiſſujo.</w:t>
      </w:r>
    </w:p>
    <w:p w14:paraId="7AA6E1E4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6. </w:t>
      </w:r>
      <w:r>
        <w:t>Vſzakoj Nebi glava ji lézi, vzmóznoſzti Bóz-</w:t>
      </w:r>
      <w:r>
        <w:br/>
        <w:t>joi ár ona lézi, i ona nigdar jeden ksat</w:t>
      </w:r>
      <w:r>
        <w:br/>
        <w:t>ne ſztoupi.</w:t>
      </w:r>
    </w:p>
    <w:p w14:paraId="6F34D093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7. </w:t>
      </w:r>
      <w:r>
        <w:t>Ar ſzpravom nogom to Morje klacſi, a zlej-</w:t>
      </w:r>
      <w:r>
        <w:br/>
        <w:t>vom nogom vete ſzveit lada, leiva i deſzna</w:t>
      </w:r>
      <w:r>
        <w:br/>
        <w:t>noka te ſzveit drzi.</w:t>
      </w:r>
    </w:p>
    <w:p w14:paraId="58329535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8. </w:t>
      </w:r>
      <w:r>
        <w:t>Smetno ma roko modri tak piſſe, ár natom</w:t>
      </w:r>
      <w:r>
        <w:br/>
        <w:t>ſzveiti ma koga deiva, nische med nami ne-</w:t>
      </w:r>
      <w:r>
        <w:br/>
        <w:t>more oſztati.</w:t>
      </w:r>
    </w:p>
    <w:p w14:paraId="2792EB32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9. </w:t>
      </w:r>
      <w:r>
        <w:t>Te siroki ſzveit nai ne cſuduje, kaj ona</w:t>
      </w:r>
      <w:r>
        <w:br/>
        <w:t>znogami te ſzveit preſztopi, ár podnyeh</w:t>
      </w:r>
      <w:r>
        <w:br/>
        <w:t>zmóznoſzt Gpőn Bogh je puſztil.</w:t>
      </w:r>
    </w:p>
    <w:p w14:paraId="4A55A7F1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10. </w:t>
      </w:r>
      <w:r>
        <w:t>Siroko cselo Platoji piſſe, steroga ime na</w:t>
      </w:r>
      <w:r>
        <w:br/>
        <w:t>nyeh zapiſſe, neiga na ſzveiti steroga</w:t>
      </w:r>
      <w:r>
        <w:br/>
        <w:t>odſztávi.</w:t>
      </w:r>
    </w:p>
    <w:p w14:paraId="5318AD07" w14:textId="77777777" w:rsidR="00380A5E" w:rsidRDefault="00380A5E" w:rsidP="00380A5E">
      <w:pPr>
        <w:pStyle w:val="teiab"/>
      </w:pPr>
      <w:r w:rsidRPr="00326286">
        <w:rPr>
          <w:rStyle w:val="teilabelZnak"/>
        </w:rPr>
        <w:t xml:space="preserve">11. </w:t>
      </w:r>
      <w:r>
        <w:t>Szmrtje nyeg Imé vſzaki dobro zna, za</w:t>
      </w:r>
      <w:r>
        <w:br/>
        <w:t>jálnoſzt naſſo vſzeim nam je vmreiti, stero</w:t>
      </w:r>
    </w:p>
    <w:p w14:paraId="74B2D5A2" w14:textId="77777777" w:rsidR="00380A5E" w:rsidRDefault="00380A5E" w:rsidP="00380A5E">
      <w:pPr>
        <w:pStyle w:val="teicatch-word"/>
      </w:pPr>
      <w:r>
        <w:t>v</w:t>
      </w:r>
      <w:r w:rsidRPr="00326286">
        <w:rPr>
          <w:rStyle w:val="teipersName"/>
        </w:rPr>
        <w:t>Adami</w:t>
      </w:r>
    </w:p>
    <w:p w14:paraId="0BBA9DDE" w14:textId="77777777" w:rsidR="00380A5E" w:rsidRDefault="00380A5E" w:rsidP="00380A5E">
      <w:pPr>
        <w:spacing w:after="200"/>
      </w:pPr>
      <w:r>
        <w:br w:type="page"/>
      </w:r>
    </w:p>
    <w:p w14:paraId="1147046D" w14:textId="77777777" w:rsidR="00380A5E" w:rsidRDefault="00380A5E" w:rsidP="00380A5E">
      <w:r>
        <w:lastRenderedPageBreak/>
        <w:t>/186v/</w:t>
      </w:r>
    </w:p>
    <w:p w14:paraId="6C81749B" w14:textId="77777777" w:rsidR="00380A5E" w:rsidRDefault="00380A5E" w:rsidP="00380A5E">
      <w:pPr>
        <w:pStyle w:val="teiab"/>
      </w:pPr>
      <w:r>
        <w:t>v</w:t>
      </w:r>
      <w:r w:rsidRPr="00D374D7">
        <w:rPr>
          <w:rStyle w:val="teipersName"/>
        </w:rPr>
        <w:t>Adami</w:t>
      </w:r>
      <w:r>
        <w:t xml:space="preserve"> ne ſzé vzeli Jeſzmo.</w:t>
      </w:r>
    </w:p>
    <w:p w14:paraId="3D634230" w14:textId="77777777" w:rsidR="00380A5E" w:rsidRDefault="00380A5E" w:rsidP="00380A5E">
      <w:pPr>
        <w:pStyle w:val="teiab"/>
      </w:pPr>
      <w:r w:rsidRPr="00D374D7">
        <w:rPr>
          <w:rStyle w:val="teilabelZnak"/>
        </w:rPr>
        <w:t>12.</w:t>
      </w:r>
      <w:r>
        <w:t xml:space="preserve"> Modri tak piſſe da neima ſzrcza, ár so nad</w:t>
      </w:r>
      <w:r>
        <w:br/>
        <w:t>jednim ne ſzmiluje ſze, koteri koli v</w:t>
      </w:r>
      <w:r w:rsidRPr="00D374D7">
        <w:rPr>
          <w:rStyle w:val="teipersName"/>
        </w:rPr>
        <w:t>Adami</w:t>
      </w:r>
      <w:r>
        <w:br/>
        <w:t>greh vzelje.</w:t>
      </w:r>
    </w:p>
    <w:p w14:paraId="23EF0A39" w14:textId="77777777" w:rsidR="00380A5E" w:rsidRDefault="00380A5E" w:rsidP="00380A5E">
      <w:pPr>
        <w:pStyle w:val="teiab"/>
      </w:pPr>
      <w:r w:rsidRPr="00D374D7">
        <w:rPr>
          <w:rStyle w:val="teilabelZnak"/>
        </w:rPr>
        <w:t>13.</w:t>
      </w:r>
      <w:r>
        <w:t xml:space="preserve"> Razi ſzape jo modri poveda, na hotenoga vze-</w:t>
      </w:r>
      <w:r>
        <w:br/>
        <w:t>men na hlada, Tejlo od Dűſſe ar hitro od-</w:t>
      </w:r>
      <w:r>
        <w:br/>
        <w:t>bilada.</w:t>
      </w:r>
    </w:p>
    <w:p w14:paraId="2467FDEE" w14:textId="77777777" w:rsidR="00380A5E" w:rsidRDefault="00380A5E" w:rsidP="00380A5E">
      <w:pPr>
        <w:pStyle w:val="teiab"/>
      </w:pPr>
      <w:r w:rsidRPr="00D374D7">
        <w:rPr>
          <w:rStyle w:val="teilabelZnak"/>
        </w:rPr>
        <w:t>14.</w:t>
      </w:r>
      <w:r>
        <w:t xml:space="preserve"> Vu Deſznoi roki prai pepel noſzi, ár vſzaka</w:t>
      </w:r>
      <w:r>
        <w:br/>
        <w:t>mrtva zemlom pokrie, na konczi Tejlo pri-</w:t>
      </w:r>
      <w:r>
        <w:br/>
        <w:t>ſzpodobno kzemli.</w:t>
      </w:r>
    </w:p>
    <w:p w14:paraId="44856967" w14:textId="77777777" w:rsidR="00380A5E" w:rsidRDefault="00380A5E" w:rsidP="00380A5E">
      <w:pPr>
        <w:pStyle w:val="teiab"/>
      </w:pPr>
      <w:r w:rsidRPr="00D374D7">
        <w:rPr>
          <w:rStyle w:val="teilabelZnak"/>
        </w:rPr>
        <w:t>15.</w:t>
      </w:r>
      <w:r>
        <w:t xml:space="preserve"> Modri tak piſſe dvei glavi ima, vu jednoi</w:t>
      </w:r>
      <w:r>
        <w:br/>
        <w:t>glavi ocſi da neima, vu drugoj glavi ſzvetle</w:t>
      </w:r>
      <w:r>
        <w:br/>
        <w:t>ocſi ima.</w:t>
      </w:r>
    </w:p>
    <w:p w14:paraId="4D297B5E" w14:textId="77777777" w:rsidR="00380A5E" w:rsidRDefault="00380A5E" w:rsidP="00380A5E">
      <w:pPr>
        <w:pStyle w:val="teiab"/>
      </w:pPr>
      <w:r w:rsidRPr="00D374D7">
        <w:rPr>
          <w:rStyle w:val="teilabelZnak"/>
        </w:rPr>
        <w:t>16.</w:t>
      </w:r>
      <w:r>
        <w:t xml:space="preserve"> Nei csudo cslovik da dvei glavi ſzta, ár vſzve-</w:t>
      </w:r>
      <w:r>
        <w:br/>
        <w:t>tom piſzmi dvei imeni ma, dobri i hudi konecz</w:t>
      </w:r>
      <w:r>
        <w:br/>
        <w:t>Duſſe Tejla.</w:t>
      </w:r>
    </w:p>
    <w:p w14:paraId="4B6EB504" w14:textId="77777777" w:rsidR="00380A5E" w:rsidRDefault="00380A5E" w:rsidP="00380A5E">
      <w:pPr>
        <w:pStyle w:val="teiab"/>
      </w:pPr>
      <w:r w:rsidRPr="00D374D7">
        <w:rPr>
          <w:rStyle w:val="teilabelZnak"/>
        </w:rPr>
        <w:t>17.</w:t>
      </w:r>
      <w:r>
        <w:t xml:space="preserve"> Szvetli dvej okei vu drugoj glavi, ár ti pra-</w:t>
      </w:r>
      <w:r>
        <w:br/>
        <w:t>vicſzni ſzvetli ſzo vőri, cſi malo vrejme</w:t>
      </w:r>
      <w:r>
        <w:br/>
        <w:t>premikajo v Tejli.</w:t>
      </w:r>
    </w:p>
    <w:p w14:paraId="71233B8F" w14:textId="77777777" w:rsidR="00380A5E" w:rsidRDefault="00380A5E" w:rsidP="00380A5E">
      <w:pPr>
        <w:pStyle w:val="teiab"/>
      </w:pPr>
      <w:r w:rsidRPr="00D374D7">
        <w:rPr>
          <w:rStyle w:val="teilabelZnak"/>
        </w:rPr>
        <w:t>18.</w:t>
      </w:r>
      <w:r>
        <w:t xml:space="preserve"> Iako preblejdo Modri jo piſſe, ar mrtva</w:t>
      </w:r>
      <w:r>
        <w:br/>
        <w:t>Tejla ona preblejdi, glaſzno nyeh vuha</w:t>
      </w:r>
      <w:r>
        <w:br/>
        <w:t>nas zitek racſuna.</w:t>
      </w:r>
    </w:p>
    <w:p w14:paraId="6FB0C65F" w14:textId="77777777" w:rsidR="00380A5E" w:rsidRDefault="00380A5E" w:rsidP="00380A5E">
      <w:pPr>
        <w:pStyle w:val="teiab"/>
      </w:pPr>
      <w:r w:rsidRPr="00D374D7">
        <w:rPr>
          <w:rStyle w:val="teilabelZnak"/>
        </w:rPr>
        <w:t>19.</w:t>
      </w:r>
      <w:r>
        <w:t xml:space="preserve"> Nezavracseno, ranoy piſſe, steroga Tejlo</w:t>
      </w:r>
      <w:r>
        <w:br/>
        <w:t>snyom doli lezi, onomu nigdar nebode</w:t>
      </w:r>
      <w:r>
        <w:br/>
        <w:t>vcſzalje.</w:t>
      </w:r>
    </w:p>
    <w:p w14:paraId="6BB71A3A" w14:textId="77777777" w:rsidR="00380A5E" w:rsidRDefault="00380A5E" w:rsidP="00380A5E">
      <w:pPr>
        <w:pStyle w:val="teicatch-word"/>
      </w:pPr>
      <w:r>
        <w:t xml:space="preserve">20. </w:t>
      </w:r>
    </w:p>
    <w:p w14:paraId="6A761CAD" w14:textId="77777777" w:rsidR="00380A5E" w:rsidRDefault="00380A5E" w:rsidP="00380A5E">
      <w:pPr>
        <w:spacing w:after="200"/>
      </w:pPr>
      <w:r>
        <w:br w:type="page"/>
      </w:r>
    </w:p>
    <w:p w14:paraId="5037118E" w14:textId="77777777" w:rsidR="00380A5E" w:rsidRDefault="00380A5E" w:rsidP="00380A5E">
      <w:r>
        <w:lastRenderedPageBreak/>
        <w:t>/187r/</w:t>
      </w:r>
    </w:p>
    <w:p w14:paraId="6BA96653" w14:textId="77777777" w:rsidR="00380A5E" w:rsidRDefault="00380A5E" w:rsidP="00380A5E">
      <w:pPr>
        <w:pStyle w:val="teiab"/>
      </w:pPr>
      <w:r w:rsidRPr="00CC6455">
        <w:rPr>
          <w:rStyle w:val="teilabelZnak"/>
        </w:rPr>
        <w:t>20.</w:t>
      </w:r>
      <w:r>
        <w:t xml:space="preserve"> Vracs je ſzam </w:t>
      </w:r>
      <w:r w:rsidRPr="00CC6455">
        <w:rPr>
          <w:rStyle w:val="teipersName"/>
        </w:rPr>
        <w:t>Christus</w:t>
      </w:r>
      <w:r>
        <w:t xml:space="preserve"> proti toi ſzmrti, po</w:t>
      </w:r>
      <w:r>
        <w:br/>
        <w:t>etom zitki ki to zvelicsanye, doblam</w:t>
      </w:r>
      <w:r>
        <w:br/>
        <w:t>ſzmo sivi tudi moſze za nyeh.</w:t>
      </w:r>
    </w:p>
    <w:p w14:paraId="5CC77403" w14:textId="77777777" w:rsidR="00380A5E" w:rsidRDefault="00380A5E" w:rsidP="00380A5E">
      <w:pPr>
        <w:pStyle w:val="teiab"/>
      </w:pPr>
      <w:r w:rsidRPr="00CC6455">
        <w:rPr>
          <w:rStyle w:val="teilabelZnak"/>
        </w:rPr>
        <w:t>21.</w:t>
      </w:r>
      <w:r>
        <w:t xml:space="preserve"> Natun ſzmrti modri ſzpiſſuie, gláſzna Trom-</w:t>
      </w:r>
      <w:r>
        <w:br/>
        <w:t>bőnta tak veli da je, ta poſzreid kon-</w:t>
      </w:r>
      <w:r>
        <w:br/>
        <w:t>cza ſzvojo mocs oſztavi.</w:t>
      </w:r>
    </w:p>
    <w:p w14:paraId="6ABA8CA6" w14:textId="77777777" w:rsidR="00380A5E" w:rsidRDefault="00380A5E" w:rsidP="00380A5E">
      <w:pPr>
        <w:pStyle w:val="teiab"/>
      </w:pPr>
      <w:r w:rsidRPr="00CC6455">
        <w:rPr>
          <w:rStyle w:val="teilabelZnak"/>
        </w:rPr>
        <w:t>22.</w:t>
      </w:r>
      <w:r>
        <w:t xml:space="preserve"> Na pitani dén csi vſztolecz ſzede, te </w:t>
      </w:r>
      <w:r w:rsidRPr="00CC6455">
        <w:rPr>
          <w:rStyle w:val="teipersName"/>
        </w:rPr>
        <w:t>Xtus</w:t>
      </w:r>
      <w:r>
        <w:br/>
      </w:r>
      <w:r w:rsidRPr="00CC6455">
        <w:rPr>
          <w:rStyle w:val="teipersName"/>
        </w:rPr>
        <w:t>Jezus</w:t>
      </w:r>
      <w:r>
        <w:t xml:space="preserve"> z Trombőntom pride, te ſzmrti nyeh</w:t>
      </w:r>
      <w:r>
        <w:br/>
        <w:t>moucs, vſza va mistas pride.</w:t>
      </w:r>
    </w:p>
    <w:p w14:paraId="11B2BC49" w14:textId="77777777" w:rsidR="00380A5E" w:rsidRDefault="00380A5E" w:rsidP="00380A5E">
      <w:pPr>
        <w:pStyle w:val="teiab"/>
      </w:pPr>
      <w:r w:rsidRPr="00CC6455">
        <w:rPr>
          <w:rStyle w:val="teilabelZnak"/>
        </w:rPr>
        <w:t>23.</w:t>
      </w:r>
      <w:r>
        <w:t xml:space="preserve"> Nesmiloſztivna oh ti ſztrasna ſzmrt, pre-</w:t>
      </w:r>
      <w:r>
        <w:br/>
        <w:t>dugo arſzi Goſzpoduvala, malo zmed</w:t>
      </w:r>
      <w:r>
        <w:br/>
        <w:t>nami ti ſzi odſztavila.</w:t>
      </w:r>
    </w:p>
    <w:p w14:paraId="10EDF94A" w14:textId="77777777" w:rsidR="00380A5E" w:rsidRDefault="00380A5E" w:rsidP="00380A5E">
      <w:pPr>
        <w:pStyle w:val="teiab"/>
      </w:pPr>
      <w:r w:rsidRPr="00CC6455">
        <w:rPr>
          <w:rStyle w:val="teilabelZnak"/>
        </w:rPr>
        <w:t>24.</w:t>
      </w:r>
      <w:r>
        <w:t xml:space="preserve"> Da ſzmilui ſze vse nad naſzipanyem, tih</w:t>
      </w:r>
      <w:r>
        <w:br/>
        <w:t>mladi lűdi nyihovom ſzmrtojm, odtis-</w:t>
      </w:r>
      <w:r>
        <w:br/>
        <w:t>na placsa naſſo pogibelnoſzt.</w:t>
      </w:r>
    </w:p>
    <w:p w14:paraId="14814B46" w14:textId="77777777" w:rsidR="00380A5E" w:rsidRDefault="00380A5E" w:rsidP="00380A5E">
      <w:pPr>
        <w:pStyle w:val="teiab"/>
      </w:pPr>
      <w:r w:rsidRPr="00CC6455">
        <w:rPr>
          <w:rStyle w:val="teilabelZnak"/>
        </w:rPr>
        <w:t>25.</w:t>
      </w:r>
      <w:r>
        <w:t xml:space="preserve"> Vu Tebi neiga nikai miloſzti, mlado-</w:t>
      </w:r>
      <w:r>
        <w:br/>
        <w:t>mu ſztaromu nejmas miloſzti, od Cza-</w:t>
      </w:r>
      <w:r>
        <w:br/>
        <w:t>sov Kráhu nistas ſze ne boy.</w:t>
      </w:r>
    </w:p>
    <w:p w14:paraId="3F318988" w14:textId="77777777" w:rsidR="00380A5E" w:rsidRDefault="00380A5E" w:rsidP="00380A5E">
      <w:pPr>
        <w:pStyle w:val="teiab"/>
      </w:pPr>
      <w:r w:rsidRPr="00CC6455">
        <w:rPr>
          <w:rStyle w:val="teilabelZnak"/>
        </w:rPr>
        <w:t>26.</w:t>
      </w:r>
      <w:r>
        <w:t xml:space="preserve"> Sztalnoſzt csvecso doli imejta, Goſz-</w:t>
      </w:r>
      <w:r>
        <w:br/>
        <w:t>poda ſztobom vojuvali biſze, da zna-</w:t>
      </w:r>
      <w:r>
        <w:br/>
        <w:t>mo da ſzi Goſzpon Boga volja.</w:t>
      </w:r>
    </w:p>
    <w:p w14:paraId="6A75FCB9" w14:textId="77777777" w:rsidR="00380A5E" w:rsidRDefault="00380A5E" w:rsidP="00380A5E">
      <w:pPr>
        <w:pStyle w:val="teicatch-word"/>
      </w:pPr>
      <w:r>
        <w:t xml:space="preserve">27. </w:t>
      </w:r>
    </w:p>
    <w:p w14:paraId="4B6D28A3" w14:textId="77777777" w:rsidR="00380A5E" w:rsidRDefault="00380A5E" w:rsidP="00380A5E">
      <w:pPr>
        <w:spacing w:after="200"/>
      </w:pPr>
      <w:r>
        <w:br w:type="page"/>
      </w:r>
    </w:p>
    <w:p w14:paraId="35BCD07A" w14:textId="77777777" w:rsidR="00380A5E" w:rsidRDefault="00380A5E" w:rsidP="00380A5E">
      <w:r>
        <w:lastRenderedPageBreak/>
        <w:t>/187v/</w:t>
      </w:r>
    </w:p>
    <w:p w14:paraId="2796BB4D" w14:textId="77777777" w:rsidR="00380A5E" w:rsidRDefault="00380A5E" w:rsidP="00380A5E">
      <w:pPr>
        <w:pStyle w:val="teiab"/>
      </w:pPr>
      <w:r w:rsidRPr="00980F19">
        <w:rPr>
          <w:rStyle w:val="teilabelZnak"/>
        </w:rPr>
        <w:t>27.</w:t>
      </w:r>
      <w:r>
        <w:t xml:space="preserve"> Nemiloſztivna ſzmrt bi nebila, i tvójo</w:t>
      </w:r>
      <w:r>
        <w:br/>
        <w:t>grlo bi napunila, csudo veliko k</w:t>
      </w:r>
      <w:r w:rsidRPr="00980F19">
        <w:rPr>
          <w:rStyle w:val="teiunclear"/>
        </w:rPr>
        <w:t>???</w:t>
      </w:r>
      <w:r>
        <w:t xml:space="preserve"> dej-</w:t>
      </w:r>
      <w:r>
        <w:br/>
        <w:t>vas vzalodecz.</w:t>
      </w:r>
    </w:p>
    <w:p w14:paraId="5C9C50CA" w14:textId="77777777" w:rsidR="00380A5E" w:rsidRDefault="00380A5E" w:rsidP="00380A5E">
      <w:pPr>
        <w:pStyle w:val="teiab"/>
      </w:pPr>
      <w:r w:rsidRPr="00980F19">
        <w:rPr>
          <w:rStyle w:val="teilabelZnak"/>
        </w:rPr>
        <w:t>28.</w:t>
      </w:r>
      <w:r>
        <w:t xml:space="preserve"> Goſzpoda, Králi vu raſzipanyu, vnogi</w:t>
      </w:r>
      <w:r>
        <w:br/>
        <w:t>Czaſzari vtvem sakrsi ſzo, kam mogo</w:t>
      </w:r>
      <w:r>
        <w:br/>
        <w:t>poiti vnogih tvoj zalodecz.</w:t>
      </w:r>
    </w:p>
    <w:p w14:paraId="73D42AB9" w14:textId="77777777" w:rsidR="00380A5E" w:rsidRDefault="00380A5E" w:rsidP="00380A5E">
      <w:pPr>
        <w:pStyle w:val="teiab"/>
      </w:pPr>
      <w:r w:rsidRPr="00980F19">
        <w:rPr>
          <w:rStyle w:val="teilabelZnak"/>
        </w:rPr>
        <w:t>29.</w:t>
      </w:r>
      <w:r>
        <w:t xml:space="preserve"> Da znamo konecz tve pozornoſzti, tvo-</w:t>
      </w:r>
      <w:r>
        <w:br/>
        <w:t>je jálnoſzti mi znamo zroka, ár ko-</w:t>
      </w:r>
      <w:r>
        <w:br/>
        <w:t>necz hocses tomu ſzveitu vrejti.</w:t>
      </w:r>
    </w:p>
    <w:p w14:paraId="2D77F724" w14:textId="77777777" w:rsidR="00380A5E" w:rsidRDefault="00380A5E" w:rsidP="00380A5E">
      <w:pPr>
        <w:pStyle w:val="teiab"/>
      </w:pPr>
      <w:r w:rsidRPr="00980F19">
        <w:rPr>
          <w:rStyle w:val="teilabelZnak"/>
        </w:rPr>
        <w:t>30.</w:t>
      </w:r>
      <w:r>
        <w:t xml:space="preserve"> Poſztavi vse nigda nad naſzipanyem, zmi-</w:t>
      </w:r>
      <w:r>
        <w:br/>
        <w:t>ſzli vu ſzebi vſza veta prvo, nemiloſz-</w:t>
      </w:r>
      <w:r>
        <w:br/>
        <w:t>tivna ne bojdi na ſzveiti.</w:t>
      </w:r>
    </w:p>
    <w:p w14:paraId="6E50E456" w14:textId="77777777" w:rsidR="00380A5E" w:rsidRDefault="00380A5E" w:rsidP="00380A5E">
      <w:pPr>
        <w:pStyle w:val="teiab"/>
      </w:pPr>
      <w:r w:rsidRPr="00980F19">
        <w:rPr>
          <w:rStyle w:val="teilabelZnak"/>
        </w:rPr>
        <w:t>31.</w:t>
      </w:r>
      <w:r>
        <w:t xml:space="preserve"> Veta je sega Te bitke ſzmrti, koteri mo-</w:t>
      </w:r>
      <w:r>
        <w:br/>
        <w:t>re vſzaki kostati, csi hocse biti vNe-</w:t>
      </w:r>
      <w:r>
        <w:br/>
        <w:t>beſzkem orſzágki.</w:t>
      </w:r>
    </w:p>
    <w:p w14:paraId="3054A34A" w14:textId="77777777" w:rsidR="00380A5E" w:rsidRDefault="00380A5E" w:rsidP="00380A5E">
      <w:pPr>
        <w:pStyle w:val="teiab"/>
      </w:pPr>
      <w:r w:rsidRPr="00980F19">
        <w:rPr>
          <w:rStyle w:val="teilabelZnak"/>
        </w:rPr>
        <w:t>32.</w:t>
      </w:r>
      <w:r>
        <w:t xml:space="preserve"> Jezero séſzt ſztou, tri deſzét vſtrtom</w:t>
      </w:r>
      <w:r>
        <w:br/>
        <w:t xml:space="preserve">po </w:t>
      </w:r>
      <w:r w:rsidRPr="00980F19">
        <w:rPr>
          <w:rStyle w:val="teipersName"/>
        </w:rPr>
        <w:t>Christuſſevom</w:t>
      </w:r>
      <w:r>
        <w:t xml:space="preserve"> piſzal ſzem rojſztvu</w:t>
      </w:r>
      <w:r>
        <w:br/>
        <w:t>veta ſztrasna ſzmrt, gdeje vojſzko-</w:t>
      </w:r>
      <w:r>
        <w:br/>
        <w:t xml:space="preserve">vala. </w:t>
      </w:r>
    </w:p>
    <w:p w14:paraId="3A092506" w14:textId="77777777" w:rsidR="00380A5E" w:rsidRDefault="00380A5E" w:rsidP="00380A5E">
      <w:pPr>
        <w:pStyle w:val="teiclosure0"/>
      </w:pPr>
      <w:r>
        <w:t>A.m.e.n.</w:t>
      </w:r>
    </w:p>
    <w:p w14:paraId="0BDE3A8A" w14:textId="77777777" w:rsidR="00380A5E" w:rsidRDefault="00380A5E" w:rsidP="00380A5E">
      <w:pPr>
        <w:spacing w:after="200"/>
      </w:pPr>
      <w:r>
        <w:br w:type="page"/>
      </w:r>
    </w:p>
    <w:p w14:paraId="67786E10" w14:textId="77777777" w:rsidR="00380A5E" w:rsidRDefault="00380A5E" w:rsidP="00380A5E">
      <w:r>
        <w:lastRenderedPageBreak/>
        <w:t>/188r/</w:t>
      </w:r>
    </w:p>
    <w:p w14:paraId="122342EB" w14:textId="77777777" w:rsidR="00380A5E" w:rsidRDefault="00380A5E" w:rsidP="00380A5E">
      <w:pPr>
        <w:pStyle w:val="Naslov2"/>
      </w:pPr>
      <w:r>
        <w:t xml:space="preserve">Aymnus. Nota. Imar moſtan o </w:t>
      </w:r>
      <w:r w:rsidRPr="004138EC">
        <w:rPr>
          <w:rStyle w:val="teiunclear"/>
        </w:rPr>
        <w:t>??? ????</w:t>
      </w:r>
    </w:p>
    <w:p w14:paraId="6DCAE272" w14:textId="77777777" w:rsidR="00380A5E" w:rsidRDefault="00380A5E" w:rsidP="00380A5E">
      <w:pPr>
        <w:pStyle w:val="teiab"/>
      </w:pPr>
      <w:r w:rsidRPr="004138EC">
        <w:rPr>
          <w:rStyle w:val="teilabelZnak"/>
        </w:rPr>
        <w:t>1.</w:t>
      </w:r>
      <w:r>
        <w:t xml:space="preserve"> O sztvoritel nas Otetz Boug, ki prebivas vu szve Duho</w:t>
      </w:r>
      <w:r>
        <w:br/>
        <w:t>poglej na nevoule naſſe, nedaj nam zginoti vgrehi.</w:t>
      </w:r>
    </w:p>
    <w:p w14:paraId="1B5E2EA5" w14:textId="77777777" w:rsidR="00380A5E" w:rsidRDefault="00380A5E" w:rsidP="00380A5E">
      <w:pPr>
        <w:pStyle w:val="teiab"/>
      </w:pPr>
      <w:r w:rsidRPr="004138EC">
        <w:rPr>
          <w:rStyle w:val="teilabelZnak"/>
        </w:rPr>
        <w:t>2.</w:t>
      </w:r>
      <w:r>
        <w:t xml:space="preserve"> Morebiti da zvnogimi zbantüvali szmo te grehi, da za </w:t>
      </w:r>
      <w:r>
        <w:br/>
        <w:t>ſzvojga szina vrejdnoſzt, ſzkaſi ti knám ſzvojo milost.</w:t>
      </w:r>
    </w:p>
    <w:p w14:paraId="073033E8" w14:textId="77777777" w:rsidR="00380A5E" w:rsidRDefault="00380A5E" w:rsidP="00380A5E">
      <w:pPr>
        <w:pStyle w:val="teiab"/>
      </w:pPr>
      <w:r w:rsidRPr="004138EC">
        <w:rPr>
          <w:rStyle w:val="teilabelZnak"/>
        </w:rPr>
        <w:t>3.</w:t>
      </w:r>
      <w:r>
        <w:t xml:space="preserve"> </w:t>
      </w:r>
      <w:r w:rsidRPr="004138EC">
        <w:rPr>
          <w:rStyle w:val="teipersName"/>
        </w:rPr>
        <w:t>Jeſus</w:t>
      </w:r>
      <w:r>
        <w:t xml:space="preserve"> </w:t>
      </w:r>
      <w:r w:rsidRPr="004138EC">
        <w:rPr>
          <w:rStyle w:val="teipersName"/>
        </w:rPr>
        <w:t>Kriſtus</w:t>
      </w:r>
      <w:r>
        <w:t xml:space="preserve"> odküpitel, ino nas zagovoritel, ſzvega Ot-</w:t>
      </w:r>
      <w:r>
        <w:br/>
        <w:t>za náſz moli, da náſz tvojo csirkev zdrzi.</w:t>
      </w:r>
    </w:p>
    <w:p w14:paraId="5F43F517" w14:textId="77777777" w:rsidR="00380A5E" w:rsidRDefault="00380A5E" w:rsidP="00380A5E">
      <w:pPr>
        <w:pStyle w:val="teiab"/>
      </w:pPr>
      <w:r w:rsidRPr="004138EC">
        <w:rPr>
          <w:rStyle w:val="teilabelZnak"/>
        </w:rPr>
        <w:t>4.</w:t>
      </w:r>
      <w:r>
        <w:t xml:space="preserve"> Oh obeſzelnih Düjh ſzvéti, prebivaj vnaſſem ſzrczi ti</w:t>
      </w:r>
      <w:r>
        <w:br/>
        <w:t>i zdrzi náſz vprávoj vőri, i vlűbézni priátelſzkoj.</w:t>
      </w:r>
    </w:p>
    <w:p w14:paraId="4D1E5AD5" w14:textId="77777777" w:rsidR="00380A5E" w:rsidRDefault="00380A5E" w:rsidP="00380A5E">
      <w:pPr>
        <w:pStyle w:val="teiab"/>
      </w:pPr>
      <w:r w:rsidRPr="004138EC">
        <w:rPr>
          <w:rStyle w:val="teilabelZnak"/>
        </w:rPr>
        <w:t>5.</w:t>
      </w:r>
      <w:r>
        <w:t xml:space="preserve"> Da ſze ditſi ſzvéto Trojſztvo, to vekivetsno bózánſztvo</w:t>
      </w:r>
      <w:r>
        <w:br/>
        <w:t>zatenſze nepravdenoſzt, oſztani nam bózja miloſzt</w:t>
      </w:r>
    </w:p>
    <w:p w14:paraId="208F714D" w14:textId="77777777" w:rsidR="00380A5E" w:rsidRPr="004138EC" w:rsidRDefault="00380A5E" w:rsidP="00380A5E">
      <w:pPr>
        <w:pStyle w:val="teicatch-word"/>
      </w:pPr>
      <w:r w:rsidRPr="004138EC">
        <w:t>Tak bojdi. A.</w:t>
      </w:r>
    </w:p>
    <w:p w14:paraId="39FA5B3C" w14:textId="77777777" w:rsidR="00380A5E" w:rsidRDefault="00380A5E" w:rsidP="00380A5E"/>
    <w:p w14:paraId="548AD27B" w14:textId="77777777" w:rsidR="00380A5E" w:rsidRDefault="00380A5E" w:rsidP="00380A5E">
      <w:pPr>
        <w:pStyle w:val="Naslov2"/>
      </w:pPr>
      <w:r>
        <w:t>Finitj chivinj Graar actoia</w:t>
      </w:r>
      <w:r>
        <w:br/>
        <w:t>Nota. Jer hitſárjük Jtemt.</w:t>
      </w:r>
    </w:p>
    <w:p w14:paraId="6CB98FAC" w14:textId="77777777" w:rsidR="00380A5E" w:rsidRDefault="00380A5E" w:rsidP="00380A5E">
      <w:pPr>
        <w:pStyle w:val="teiab"/>
      </w:pPr>
      <w:r>
        <w:t>Vſzi hválite Bougi, z ſzrczem zvüſztmi zrokami, kteri vnogo</w:t>
      </w:r>
      <w:r>
        <w:br/>
        <w:t>dobra od materinoga tejla, ino od Detinſztva, jeſzte znami</w:t>
      </w:r>
      <w:r>
        <w:br/>
        <w:t>vtſino, ino po vſzem ſzvejti, zvnogimi zdaj tſini.</w:t>
      </w:r>
    </w:p>
    <w:p w14:paraId="25C9B545" w14:textId="77777777" w:rsidR="00380A5E" w:rsidRDefault="00380A5E" w:rsidP="00380A5E">
      <w:pPr>
        <w:pStyle w:val="teiab"/>
      </w:pPr>
      <w:r>
        <w:t>Te vekivetſni Boug, naj vam vu naſſem sitki, veſzélo ſzercz</w:t>
      </w:r>
      <w:r>
        <w:br/>
        <w:t>dá, ino mér plemeniti. I naſz vu miloſtſi, nadale obdrzi,</w:t>
      </w:r>
      <w:r>
        <w:br/>
        <w:t>ino zevſzejh nevoul ondi oſzlobodi.</w:t>
      </w:r>
    </w:p>
    <w:p w14:paraId="463BCE3D" w14:textId="77777777" w:rsidR="00380A5E" w:rsidRDefault="00380A5E" w:rsidP="00380A5E">
      <w:pPr>
        <w:pStyle w:val="teiab"/>
      </w:pPr>
      <w:r>
        <w:t>Cséſzt poſtenyé bojdi Bogi Otzi i ſzini, i nyemi ki je</w:t>
      </w:r>
      <w:r>
        <w:br/>
        <w:t>vglih oboma vu Nebéſzi, jedinomi Bogi, kak je od po-</w:t>
      </w:r>
      <w:r>
        <w:br/>
        <w:t xml:space="preserve">tſétka, bilo = bode zdaj, i vekivekoma. </w:t>
      </w:r>
    </w:p>
    <w:p w14:paraId="7F63E082" w14:textId="77777777" w:rsidR="00380A5E" w:rsidRDefault="00380A5E" w:rsidP="00380A5E">
      <w:pPr>
        <w:pStyle w:val="teiclosure0"/>
      </w:pPr>
      <w:r>
        <w:t>Amen.</w:t>
      </w:r>
    </w:p>
    <w:p w14:paraId="35A8E013" w14:textId="77777777" w:rsidR="00380A5E" w:rsidRDefault="00380A5E" w:rsidP="00380A5E">
      <w:pPr>
        <w:spacing w:after="200"/>
      </w:pPr>
      <w:r>
        <w:br w:type="page"/>
      </w:r>
    </w:p>
    <w:p w14:paraId="2AA914B1" w14:textId="77777777" w:rsidR="00380A5E" w:rsidRDefault="00380A5E" w:rsidP="00380A5E">
      <w:r>
        <w:lastRenderedPageBreak/>
        <w:t>/188v/</w:t>
      </w:r>
    </w:p>
    <w:p w14:paraId="338B9155" w14:textId="77777777" w:rsidR="00380A5E" w:rsidRDefault="00380A5E" w:rsidP="00380A5E">
      <w:pPr>
        <w:pStyle w:val="Naslov2"/>
      </w:pPr>
      <w:r>
        <w:t>cum kueti elato.</w:t>
      </w:r>
    </w:p>
    <w:p w14:paraId="0C534B37" w14:textId="77777777" w:rsidR="00380A5E" w:rsidRDefault="00380A5E" w:rsidP="00380A5E">
      <w:pPr>
        <w:pStyle w:val="Naslov2"/>
      </w:pPr>
      <w:r>
        <w:t>Nota. Szivem szerist krivan.</w:t>
      </w:r>
    </w:p>
    <w:p w14:paraId="72792E95" w14:textId="77777777" w:rsidR="00380A5E" w:rsidRDefault="00380A5E" w:rsidP="00380A5E">
      <w:pPr>
        <w:pStyle w:val="teiab"/>
      </w:pPr>
      <w:r>
        <w:t>Boug! jaſz ſzam tve ſztvorjenyé, Bila na tom ſzvejti :/:</w:t>
      </w:r>
      <w:r>
        <w:br/>
        <w:t xml:space="preserve">Tve drago odküplenyé. Po tvem ſzvétom ſzini </w:t>
      </w:r>
      <w:r w:rsidRPr="000463AA">
        <w:t>R</w:t>
      </w:r>
      <w:r>
        <w:t>x Tvoj</w:t>
      </w:r>
      <w:r>
        <w:br/>
        <w:t>Düjh me je poſzvéto, Vu vöri potrd, da ſzin mogla do</w:t>
      </w:r>
      <w:r>
        <w:br/>
        <w:t>ſzmrti, Vtebi ſze vüpati.</w:t>
      </w:r>
    </w:p>
    <w:p w14:paraId="2DFCED69" w14:textId="77777777" w:rsidR="00380A5E" w:rsidRDefault="00380A5E" w:rsidP="00380A5E">
      <w:pPr>
        <w:pStyle w:val="teiab"/>
      </w:pPr>
      <w:r w:rsidRPr="00BF09B3">
        <w:rPr>
          <w:rStyle w:val="teilabelZnak"/>
        </w:rPr>
        <w:t>2.</w:t>
      </w:r>
      <w:r>
        <w:t xml:space="preserve"> Ovo zdaj ti nazáj dám, Moj zitek vtve roké :/: Szamo</w:t>
      </w:r>
      <w:r>
        <w:br/>
        <w:t xml:space="preserve">mi tebi nehám, Mojo düſo vekke </w:t>
      </w:r>
      <w:r w:rsidRPr="000463AA">
        <w:t>Rx</w:t>
      </w:r>
      <w:r>
        <w:t>. Primi jo kako</w:t>
      </w:r>
      <w:r>
        <w:br/>
        <w:t>tvoj dár, I vari jo vſzigdár, Ár zvüna tébe nejha</w:t>
      </w:r>
      <w:r>
        <w:br/>
        <w:t>zvelicſanya nejga.</w:t>
      </w:r>
    </w:p>
    <w:p w14:paraId="5B2CA28B" w14:textId="77777777" w:rsidR="00380A5E" w:rsidRDefault="00380A5E" w:rsidP="00380A5E">
      <w:pPr>
        <w:pStyle w:val="teiab"/>
      </w:pPr>
      <w:r w:rsidRPr="00BF09B3">
        <w:rPr>
          <w:rStyle w:val="teilabelZnak"/>
        </w:rPr>
        <w:t>3.</w:t>
      </w:r>
      <w:r>
        <w:t xml:space="preserve"> Na ſzvejti me zivlejnye, Bilou je preteſzko :/: N</w:t>
      </w:r>
      <w:r w:rsidRPr="00BF09B3">
        <w:rPr>
          <w:rStyle w:val="teigap"/>
        </w:rPr>
        <w:t>???</w:t>
      </w:r>
      <w:r>
        <w:br/>
        <w:t>pregreſejnye, veliko i britko</w:t>
      </w:r>
      <w:r w:rsidRPr="000463AA">
        <w:t xml:space="preserve"> Rx</w:t>
      </w:r>
      <w:r>
        <w:t xml:space="preserve">. Beteg, zaloſzt, </w:t>
      </w:r>
      <w:r w:rsidRPr="00BF09B3">
        <w:rPr>
          <w:rStyle w:val="teigap"/>
        </w:rPr>
        <w:t>???</w:t>
      </w:r>
      <w:r>
        <w:br/>
        <w:t>Bila je predúga, Vecſér, vgojdno ma dűſa, pla</w:t>
      </w:r>
      <w:r w:rsidRPr="00BF09B3">
        <w:rPr>
          <w:rStyle w:val="teigap"/>
        </w:rPr>
        <w:t>???</w:t>
      </w:r>
      <w:r>
        <w:br/>
        <w:t>mántro poſzlűſa.</w:t>
      </w:r>
    </w:p>
    <w:p w14:paraId="5A64A0AF" w14:textId="77777777" w:rsidR="00380A5E" w:rsidRDefault="00380A5E" w:rsidP="00380A5E">
      <w:pPr>
        <w:pStyle w:val="teiab"/>
      </w:pPr>
      <w:r w:rsidRPr="00BF09B3">
        <w:rPr>
          <w:rStyle w:val="teilabelZnak"/>
        </w:rPr>
        <w:t>4.</w:t>
      </w:r>
      <w:r>
        <w:t xml:space="preserve"> Nejga nikſe ſztálnoſzti, Na cſemérnom ſzvejti :/: on</w:t>
      </w:r>
      <w:r>
        <w:br/>
        <w:t xml:space="preserve">je pun vſze jálnoſzti, dűſo ne preſzvejti </w:t>
      </w:r>
      <w:r w:rsidRPr="000463AA">
        <w:t>Rx</w:t>
      </w:r>
      <w:r>
        <w:t xml:space="preserve">. </w:t>
      </w:r>
      <w:r w:rsidRPr="00BF09B3">
        <w:rPr>
          <w:rStyle w:val="teigap"/>
        </w:rPr>
        <w:t>???</w:t>
      </w:r>
      <w:r>
        <w:br/>
        <w:t>i blágo nyega, Miné kako megla, Gnéſnya nyega</w:t>
      </w:r>
      <w:r>
        <w:br/>
        <w:t>radoſzt ſzmej, Vűtro je nikaj nej.</w:t>
      </w:r>
    </w:p>
    <w:p w14:paraId="617552E2" w14:textId="77777777" w:rsidR="00380A5E" w:rsidRDefault="00380A5E" w:rsidP="00380A5E">
      <w:pPr>
        <w:pStyle w:val="teiab"/>
      </w:pPr>
      <w:r w:rsidRPr="00BF09B3">
        <w:rPr>
          <w:rStyle w:val="teilabelZnak"/>
        </w:rPr>
        <w:t>5.</w:t>
      </w:r>
      <w:r>
        <w:t xml:space="preserve"> Ne iſcsi tvojoj dűſi, Vu blági veſzelja :/: Ár bo-</w:t>
      </w:r>
      <w:r>
        <w:br/>
        <w:t>des ovak hüſi, Ino pun dreſzelja Rx Kints</w:t>
      </w:r>
      <w:r>
        <w:br/>
        <w:t>düſzo ne zvrácsi, bole jo poklácſi, vſzmrt</w:t>
      </w:r>
    </w:p>
    <w:p w14:paraId="6CF984DC" w14:textId="77777777" w:rsidR="00380A5E" w:rsidRDefault="00380A5E" w:rsidP="00380A5E">
      <w:pPr>
        <w:pStyle w:val="teicatch-word"/>
      </w:pPr>
      <w:r>
        <w:t xml:space="preserve">ta </w:t>
      </w:r>
    </w:p>
    <w:p w14:paraId="3B6AE72E" w14:textId="77777777" w:rsidR="00380A5E" w:rsidRDefault="00380A5E" w:rsidP="00380A5E">
      <w:pPr>
        <w:spacing w:after="200"/>
      </w:pPr>
      <w:r>
        <w:br w:type="page"/>
      </w:r>
    </w:p>
    <w:p w14:paraId="0F33A1E9" w14:textId="77777777" w:rsidR="00380A5E" w:rsidRDefault="00380A5E" w:rsidP="00380A5E">
      <w:r>
        <w:lastRenderedPageBreak/>
        <w:t>/189r/</w:t>
      </w:r>
    </w:p>
    <w:p w14:paraId="4AD72516" w14:textId="77777777" w:rsidR="00380A5E" w:rsidRDefault="00380A5E" w:rsidP="00380A5E">
      <w:pPr>
        <w:pStyle w:val="Naslov2"/>
      </w:pPr>
      <w:r>
        <w:t>O cl Sztarczli</w:t>
      </w:r>
    </w:p>
    <w:p w14:paraId="3AB694BC" w14:textId="77777777" w:rsidR="00380A5E" w:rsidRDefault="00380A5E" w:rsidP="00380A5E">
      <w:pPr>
        <w:pStyle w:val="teiab"/>
      </w:pPr>
      <w:r>
        <w:t>ino Od Mladoszti Peſzen nainr</w:t>
      </w:r>
      <w:r>
        <w:br/>
        <w:t>gda sze dva vzemeta, ieden take merje</w:t>
      </w:r>
    </w:p>
    <w:p w14:paraId="0974BEAD" w14:textId="77777777" w:rsidR="00380A5E" w:rsidRDefault="00380A5E" w:rsidP="00380A5E">
      <w:pPr>
        <w:pStyle w:val="teiab"/>
      </w:pPr>
      <w:r w:rsidRPr="00430B95">
        <w:rPr>
          <w:rStyle w:val="teilabelZnak"/>
        </w:rPr>
        <w:t>1.</w:t>
      </w:r>
      <w:r>
        <w:t xml:space="preserve"> Jaj Bózje smilüje ár je szmrti vrejmen, szamo</w:t>
      </w:r>
      <w:r>
        <w:br/>
        <w:t>mojo Düſzo primi vu tvo Miloszt.</w:t>
      </w:r>
    </w:p>
    <w:p w14:paraId="5EC3A62C" w14:textId="77777777" w:rsidR="00380A5E" w:rsidRDefault="00380A5E" w:rsidP="00380A5E">
      <w:pPr>
        <w:pStyle w:val="teiab"/>
      </w:pPr>
      <w:r w:rsidRPr="00430B95">
        <w:rPr>
          <w:rStyle w:val="teilabelZnak"/>
        </w:rPr>
        <w:t>2.</w:t>
      </w:r>
      <w:r>
        <w:t xml:space="preserve"> Sto poszvejti hodi od moje Mladoszti, escse nej</w:t>
      </w:r>
      <w:r>
        <w:br/>
        <w:t>szam imel ni edne radozti.</w:t>
      </w:r>
    </w:p>
    <w:p w14:paraId="12CAD016" w14:textId="77777777" w:rsidR="00380A5E" w:rsidRDefault="00380A5E" w:rsidP="00380A5E">
      <w:pPr>
        <w:pStyle w:val="teiab"/>
      </w:pPr>
      <w:r w:rsidRPr="00430B95">
        <w:rPr>
          <w:rStyle w:val="teilabelZnak"/>
        </w:rPr>
        <w:t>3.</w:t>
      </w:r>
      <w:r>
        <w:t xml:space="preserve"> Oh Jeli sto Jeszte ki zná ka je zaloszt</w:t>
      </w:r>
      <w:r>
        <w:br/>
        <w:t>hose ter poglejte kákso imám mladoszt</w:t>
      </w:r>
    </w:p>
    <w:p w14:paraId="099D9744" w14:textId="77777777" w:rsidR="00380A5E" w:rsidRDefault="00380A5E" w:rsidP="00380A5E">
      <w:pPr>
        <w:pStyle w:val="teiab"/>
      </w:pPr>
      <w:r w:rsidRPr="00430B95">
        <w:rPr>
          <w:rStyle w:val="teilabelZnak"/>
        </w:rPr>
        <w:t>4.</w:t>
      </w:r>
      <w:r>
        <w:t xml:space="preserve"> Vsei ludje velijo kaj szam dobre voule,</w:t>
      </w:r>
      <w:r>
        <w:br/>
        <w:t>oh Boug zná naj bole, kakave szam</w:t>
      </w:r>
      <w:r>
        <w:br/>
        <w:t>voule.</w:t>
      </w:r>
    </w:p>
    <w:p w14:paraId="7DC0B2D0" w14:textId="77777777" w:rsidR="00380A5E" w:rsidRDefault="00380A5E" w:rsidP="00380A5E">
      <w:pPr>
        <w:pStyle w:val="teiab"/>
      </w:pPr>
      <w:r w:rsidRPr="00430B95">
        <w:rPr>
          <w:rStyle w:val="teilabelZnak"/>
        </w:rPr>
        <w:t>5.</w:t>
      </w:r>
      <w:r>
        <w:t xml:space="preserve"> Jasz na szvejti imám tou Robno sivlejnye</w:t>
      </w:r>
      <w:r>
        <w:br/>
        <w:t>i mojega szrcza, veliko trplejnye-</w:t>
      </w:r>
    </w:p>
    <w:p w14:paraId="6498CEB8" w14:textId="77777777" w:rsidR="00380A5E" w:rsidRDefault="00380A5E" w:rsidP="00380A5E">
      <w:pPr>
        <w:pStyle w:val="teiab"/>
      </w:pPr>
      <w:r w:rsidRPr="00430B95">
        <w:rPr>
          <w:rStyle w:val="teilabelZnak"/>
        </w:rPr>
        <w:t>6.</w:t>
      </w:r>
      <w:r>
        <w:t xml:space="preserve"> Kaj mi hászni mladoszt kak me láda</w:t>
      </w:r>
      <w:r>
        <w:br/>
        <w:t>sztaroszt vu mojoj mladoszti csákamo</w:t>
      </w:r>
      <w:r>
        <w:br/>
        <w:t>téczno zaloszt.</w:t>
      </w:r>
    </w:p>
    <w:p w14:paraId="553F5E1B" w14:textId="77777777" w:rsidR="00380A5E" w:rsidRDefault="00380A5E" w:rsidP="00380A5E">
      <w:pPr>
        <w:pStyle w:val="teiab"/>
      </w:pPr>
      <w:r w:rsidRPr="00430B95">
        <w:rPr>
          <w:rStyle w:val="teilabelZnak"/>
        </w:rPr>
        <w:t>7.</w:t>
      </w:r>
      <w:r>
        <w:t xml:space="preserve"> Ar ludje velijo, pelin da je britek,</w:t>
      </w:r>
      <w:r>
        <w:br/>
        <w:t>ah meni je pelin, naj bougſe veſzelje.</w:t>
      </w:r>
    </w:p>
    <w:p w14:paraId="7B0A15E9" w14:textId="77777777" w:rsidR="00380A5E" w:rsidRDefault="00380A5E" w:rsidP="00380A5E">
      <w:pPr>
        <w:pStyle w:val="teiab"/>
      </w:pPr>
      <w:r w:rsidRPr="00430B95">
        <w:rPr>
          <w:rStyle w:val="teilabelZnak"/>
        </w:rPr>
        <w:t>8.</w:t>
      </w:r>
      <w:r>
        <w:t xml:space="preserve"> Moje szrczé Feszte z Pelinkom</w:t>
      </w:r>
      <w:r>
        <w:br/>
        <w:t>zagrajeno, ztugom i zalosztjom</w:t>
      </w:r>
      <w:r>
        <w:br/>
        <w:t>vsze je ograjeno.</w:t>
      </w:r>
    </w:p>
    <w:p w14:paraId="4CF77F42" w14:textId="77777777" w:rsidR="00380A5E" w:rsidRDefault="00380A5E" w:rsidP="00380A5E">
      <w:pPr>
        <w:pStyle w:val="teiab"/>
      </w:pPr>
      <w:r w:rsidRPr="00430B95">
        <w:rPr>
          <w:rStyle w:val="teilabelZnak"/>
        </w:rPr>
        <w:t>9.</w:t>
      </w:r>
      <w:r>
        <w:t xml:space="preserve"> Da bi ták se tuge na bárſon, szpadnole</w:t>
      </w:r>
      <w:r>
        <w:br/>
        <w:t>lisztje bi v ginolo drejvjebi szejnolo.</w:t>
      </w:r>
    </w:p>
    <w:p w14:paraId="4DD9EB4E" w14:textId="77777777" w:rsidR="00380A5E" w:rsidRDefault="00380A5E" w:rsidP="00380A5E">
      <w:pPr>
        <w:pStyle w:val="teicatch-word"/>
      </w:pPr>
      <w:r w:rsidRPr="00430B95">
        <w:rPr>
          <w:rStyle w:val="teilabelZnak"/>
        </w:rPr>
        <w:t>10.</w:t>
      </w:r>
      <w:r>
        <w:t xml:space="preserve"> Nej </w:t>
      </w:r>
    </w:p>
    <w:p w14:paraId="3C24F17E" w14:textId="77777777" w:rsidR="00380A5E" w:rsidRDefault="00380A5E" w:rsidP="00380A5E">
      <w:pPr>
        <w:spacing w:after="200"/>
      </w:pPr>
      <w:r>
        <w:br w:type="page"/>
      </w:r>
    </w:p>
    <w:p w14:paraId="705146A9" w14:textId="77777777" w:rsidR="00380A5E" w:rsidRDefault="00380A5E" w:rsidP="00380A5E">
      <w:r>
        <w:lastRenderedPageBreak/>
        <w:t>/189v/</w:t>
      </w:r>
    </w:p>
    <w:p w14:paraId="7910C411" w14:textId="77777777" w:rsidR="00380A5E" w:rsidRDefault="00380A5E" w:rsidP="00380A5E">
      <w:pPr>
        <w:pStyle w:val="teiab"/>
      </w:pPr>
      <w:r w:rsidRPr="00F4220A">
        <w:rPr>
          <w:rStyle w:val="teilabelZnak"/>
        </w:rPr>
        <w:t>10.</w:t>
      </w:r>
      <w:r>
        <w:t xml:space="preserve"> Nej tebi nevola lejpa moja Mladoszt,</w:t>
      </w:r>
      <w:r>
        <w:br/>
        <w:t>ah odked szi prisla veſzeje i radoszt.</w:t>
      </w:r>
    </w:p>
    <w:p w14:paraId="133EB7FD" w14:textId="77777777" w:rsidR="00380A5E" w:rsidRDefault="00380A5E" w:rsidP="00380A5E">
      <w:pPr>
        <w:pStyle w:val="teiab"/>
      </w:pPr>
      <w:r w:rsidRPr="00F4220A">
        <w:rPr>
          <w:rStyle w:val="teilabelZnak"/>
        </w:rPr>
        <w:t>11.</w:t>
      </w:r>
      <w:r>
        <w:t xml:space="preserve"> Marumena Licza szkuzami polejvom</w:t>
      </w:r>
      <w:r>
        <w:br/>
        <w:t>ztugom i zalosztjom na Mladoszt</w:t>
      </w:r>
      <w:r>
        <w:br/>
        <w:t>prebiva.</w:t>
      </w:r>
    </w:p>
    <w:p w14:paraId="68252978" w14:textId="77777777" w:rsidR="00380A5E" w:rsidRDefault="00380A5E" w:rsidP="00380A5E">
      <w:pPr>
        <w:pStyle w:val="teiab"/>
      </w:pPr>
      <w:r w:rsidRPr="00F4220A">
        <w:rPr>
          <w:rStyle w:val="teilabelZnak"/>
        </w:rPr>
        <w:t>12.</w:t>
      </w:r>
      <w:r>
        <w:t xml:space="preserve"> Cslovik sze mlad rodi, sztaroszt</w:t>
      </w:r>
      <w:r>
        <w:br/>
        <w:t>ga pogibi, mladoszt nyéga lepota</w:t>
      </w:r>
      <w:r>
        <w:br/>
        <w:t>nyega ne pogibi.</w:t>
      </w:r>
    </w:p>
    <w:p w14:paraId="74B4C226" w14:textId="77777777" w:rsidR="00380A5E" w:rsidRDefault="00380A5E" w:rsidP="00380A5E">
      <w:pPr>
        <w:pStyle w:val="teiab"/>
      </w:pPr>
      <w:r w:rsidRPr="00F4220A">
        <w:rPr>
          <w:rStyle w:val="teilabelZnak"/>
        </w:rPr>
        <w:t>13.</w:t>
      </w:r>
      <w:r>
        <w:t xml:space="preserve"> Vu roké sze dájem Goszpodini</w:t>
      </w:r>
      <w:r>
        <w:br/>
        <w:t>Bougi, da od méne vzeme ovo</w:t>
      </w:r>
      <w:r>
        <w:br/>
        <w:t>mojo zloszt.</w:t>
      </w:r>
    </w:p>
    <w:p w14:paraId="558918AD" w14:textId="77777777" w:rsidR="00380A5E" w:rsidRDefault="00380A5E" w:rsidP="00380A5E">
      <w:pPr>
        <w:pStyle w:val="teiab"/>
      </w:pPr>
      <w:r w:rsidRPr="00F4220A">
        <w:rPr>
          <w:rStyle w:val="teilabelZnak"/>
        </w:rPr>
        <w:t>14.</w:t>
      </w:r>
      <w:r>
        <w:t xml:space="preserve"> Ali proszim Bouga da sze mi</w:t>
      </w:r>
      <w:r>
        <w:br/>
        <w:t>szmilüje, vsze moje mladoszti da</w:t>
      </w:r>
      <w:r>
        <w:br/>
        <w:t>sze mi szmilüje.</w:t>
      </w:r>
    </w:p>
    <w:p w14:paraId="07847BD8" w14:textId="77777777" w:rsidR="00380A5E" w:rsidRDefault="00380A5E" w:rsidP="00380A5E">
      <w:pPr>
        <w:pStyle w:val="teiab"/>
      </w:pPr>
      <w:r w:rsidRPr="00F4220A">
        <w:rPr>
          <w:rStyle w:val="teilabelZnak"/>
        </w:rPr>
        <w:t>15.</w:t>
      </w:r>
      <w:r>
        <w:t xml:space="preserve"> Nescso biti zobje vſzigdár zredom</w:t>
      </w:r>
      <w:r>
        <w:br/>
        <w:t>sztáti, ni Rumena licza zrouzi-</w:t>
      </w:r>
      <w:r>
        <w:br/>
        <w:t>czami czveſzti.</w:t>
      </w:r>
    </w:p>
    <w:p w14:paraId="008FBC87" w14:textId="77777777" w:rsidR="00380A5E" w:rsidRDefault="00380A5E" w:rsidP="00380A5E">
      <w:pPr>
        <w:pStyle w:val="teiab"/>
      </w:pPr>
      <w:r w:rsidRPr="00F4220A">
        <w:rPr>
          <w:rStyle w:val="teilabelZnak"/>
        </w:rPr>
        <w:t>16.</w:t>
      </w:r>
      <w:r>
        <w:t xml:space="preserve"> Tou peſzan szpravila ednajo</w:t>
      </w:r>
      <w:r>
        <w:br/>
        <w:t>Dobicza, po Grádi sze sétajoucs</w:t>
      </w:r>
      <w:r>
        <w:br/>
        <w:t>selno milo placse.</w:t>
      </w:r>
    </w:p>
    <w:p w14:paraId="25403D38" w14:textId="77777777" w:rsidR="00380A5E" w:rsidRDefault="00380A5E" w:rsidP="00380A5E">
      <w:pPr>
        <w:pStyle w:val="teiclosure0"/>
      </w:pPr>
      <w:r>
        <w:t>Amen.</w:t>
      </w:r>
    </w:p>
    <w:p w14:paraId="2C794D56" w14:textId="77777777" w:rsidR="00380A5E" w:rsidRDefault="00380A5E" w:rsidP="00380A5E">
      <w:pPr>
        <w:pStyle w:val="Naslov2"/>
      </w:pPr>
      <w:r>
        <w:t>Pokollan hin ſade duſ gazdag nak</w:t>
      </w:r>
      <w:r>
        <w:br/>
        <w:t>Sirolmas Ohajliſsa</w:t>
      </w:r>
      <w:r>
        <w:br/>
        <w:t>Cancio Devivete.</w:t>
      </w:r>
    </w:p>
    <w:p w14:paraId="44989FDD" w14:textId="77777777" w:rsidR="00380A5E" w:rsidRDefault="00380A5E" w:rsidP="00380A5E">
      <w:pPr>
        <w:pStyle w:val="teiab"/>
      </w:pPr>
      <w:r>
        <w:t>Hitri sitek pogibelni jaſz bogácza :/: tsüli ſzte</w:t>
      </w:r>
      <w:r>
        <w:br/>
        <w:t>szvétoga piſzma pokopáliſ ima v pékli</w:t>
      </w:r>
      <w:r>
        <w:br/>
        <w:t>sárkom ognyi platsots kritsi etak v mokaj</w:t>
      </w:r>
    </w:p>
    <w:p w14:paraId="2E39CBA6" w14:textId="77777777" w:rsidR="00380A5E" w:rsidRDefault="00380A5E" w:rsidP="00380A5E">
      <w:pPr>
        <w:spacing w:after="200"/>
      </w:pPr>
      <w:r>
        <w:br w:type="page"/>
      </w:r>
    </w:p>
    <w:p w14:paraId="7A465FBD" w14:textId="77777777" w:rsidR="00380A5E" w:rsidRDefault="00380A5E" w:rsidP="00380A5E">
      <w:r>
        <w:lastRenderedPageBreak/>
        <w:t>/190r/</w:t>
      </w:r>
    </w:p>
    <w:p w14:paraId="78D3DDF4" w14:textId="77777777" w:rsidR="00380A5E" w:rsidRDefault="00380A5E" w:rsidP="00380A5E">
      <w:pPr>
        <w:pStyle w:val="teiab"/>
      </w:pPr>
      <w:r w:rsidRPr="006650B9">
        <w:rPr>
          <w:rStyle w:val="teilabelZnak"/>
        </w:rPr>
        <w:t>2.</w:t>
      </w:r>
      <w:r>
        <w:t xml:space="preserve"> Oh saloſztyom i z mokami puno Tejlo za</w:t>
      </w:r>
      <w:r>
        <w:br/>
        <w:t>szretsom vu veliki plats jasz opádnol vnotsi</w:t>
      </w:r>
      <w:r>
        <w:br/>
        <w:t>vujdne zjojaju platsom mantram ſze vtom</w:t>
      </w:r>
      <w:r>
        <w:br/>
        <w:t>temnom pékli.</w:t>
      </w:r>
    </w:p>
    <w:p w14:paraId="72F6C310" w14:textId="77777777" w:rsidR="00380A5E" w:rsidRDefault="00380A5E" w:rsidP="00380A5E">
      <w:pPr>
        <w:pStyle w:val="teiab"/>
      </w:pPr>
      <w:r w:rsidRPr="006650B9">
        <w:rPr>
          <w:rStyle w:val="teilabelZnak"/>
        </w:rPr>
        <w:t>3.</w:t>
      </w:r>
      <w:r>
        <w:t xml:space="preserve"> Oh bresz koncza ino kraja vnouge moke :/:</w:t>
      </w:r>
      <w:r>
        <w:br/>
        <w:t>mene vkonczai neſz kontso moje mantre.</w:t>
      </w:r>
      <w:r>
        <w:br/>
        <w:t>Skorpionye ponávlajo ſze povékſzávaj ſze</w:t>
      </w:r>
      <w:r>
        <w:br/>
        <w:t>moje mantre.</w:t>
      </w:r>
    </w:p>
    <w:p w14:paraId="7FA62C87" w14:textId="77777777" w:rsidR="00380A5E" w:rsidRDefault="00380A5E" w:rsidP="00380A5E">
      <w:pPr>
        <w:pStyle w:val="teiab"/>
      </w:pPr>
      <w:r w:rsidRPr="006650B9">
        <w:rPr>
          <w:rStyle w:val="teilabelZnak"/>
        </w:rPr>
        <w:t>4.</w:t>
      </w:r>
      <w:r>
        <w:t xml:space="preserve"> Oh gde ſzte vi dobri moji priatelje :/: ár bi</w:t>
      </w:r>
      <w:r>
        <w:br/>
        <w:t>mené miluvali dabi videli oh lübleni i</w:t>
      </w:r>
      <w:r>
        <w:br/>
        <w:t>prietni drági moj dobri známaczi</w:t>
      </w:r>
    </w:p>
    <w:p w14:paraId="250730A7" w14:textId="77777777" w:rsidR="00380A5E" w:rsidRDefault="00380A5E" w:rsidP="00380A5E">
      <w:pPr>
        <w:pStyle w:val="teiab"/>
      </w:pPr>
      <w:r w:rsidRPr="006650B9">
        <w:rPr>
          <w:rStyle w:val="teilabelZnak"/>
        </w:rPr>
        <w:t>5.</w:t>
      </w:r>
      <w:r>
        <w:t xml:space="preserve"> Gda bi vidili milűvali bi me vmokaj krapani</w:t>
      </w:r>
      <w:r>
        <w:br/>
        <w:t>cze golejmi mi raſzkápajo vnougi tservjé</w:t>
      </w:r>
      <w:r>
        <w:br/>
        <w:t>vlejtso tergo tak tergajo moje noge.</w:t>
      </w:r>
    </w:p>
    <w:p w14:paraId="1FE24904" w14:textId="77777777" w:rsidR="00380A5E" w:rsidRDefault="00380A5E" w:rsidP="00380A5E">
      <w:pPr>
        <w:pStyle w:val="teiab"/>
      </w:pPr>
      <w:r w:rsidRPr="006650B9">
        <w:rPr>
          <w:rStyle w:val="teilabelZnak"/>
        </w:rPr>
        <w:t>6.</w:t>
      </w:r>
      <w:r>
        <w:t xml:space="preserve"> Aspis katse skorpionye moje preſzi Crecza</w:t>
      </w:r>
      <w:r>
        <w:br/>
        <w:t>jomi tergajomi moje roke i vipere kak</w:t>
      </w:r>
      <w:r>
        <w:br/>
        <w:t>jedni pſzi razgrizli ſzomi zátanek</w:t>
      </w:r>
    </w:p>
    <w:p w14:paraId="4717E9D5" w14:textId="77777777" w:rsidR="00380A5E" w:rsidRDefault="00380A5E" w:rsidP="00380A5E">
      <w:pPr>
        <w:pStyle w:val="teiab"/>
      </w:pPr>
      <w:r w:rsidRPr="006650B9">
        <w:rPr>
          <w:rStyle w:val="teilabelZnak"/>
        </w:rPr>
        <w:t>7.</w:t>
      </w:r>
      <w:r>
        <w:t xml:space="preserve"> Plakal bi ſze nemrem zrokami gyibati. Vgizdi</w:t>
      </w:r>
      <w:r>
        <w:br/>
        <w:t>derſzal vu Vriſkoutsi moje tejlo a zdaj</w:t>
      </w:r>
      <w:r>
        <w:br/>
        <w:t>czveréjo ino ſgéſo vu toj glavi moje</w:t>
      </w:r>
      <w:r>
        <w:br/>
        <w:t>mozgé</w:t>
      </w:r>
    </w:p>
    <w:p w14:paraId="7B725FE0" w14:textId="77777777" w:rsidR="00380A5E" w:rsidRDefault="00380A5E" w:rsidP="00380A5E">
      <w:pPr>
        <w:spacing w:after="200"/>
      </w:pPr>
      <w:r>
        <w:br w:type="page"/>
      </w:r>
    </w:p>
    <w:p w14:paraId="6DD509DC" w14:textId="77777777" w:rsidR="00380A5E" w:rsidRDefault="00380A5E" w:rsidP="00380A5E">
      <w:r>
        <w:lastRenderedPageBreak/>
        <w:t>/190v/</w:t>
      </w:r>
    </w:p>
    <w:p w14:paraId="20E835EF" w14:textId="77777777" w:rsidR="00380A5E" w:rsidRDefault="00380A5E" w:rsidP="00380A5E">
      <w:pPr>
        <w:pStyle w:val="teiab"/>
      </w:pPr>
      <w:r w:rsidRPr="006650B9">
        <w:rPr>
          <w:rStyle w:val="teilabelZnak"/>
        </w:rPr>
        <w:t>8.</w:t>
      </w:r>
      <w:r>
        <w:t xml:space="preserve"> Gori ſzomi raſzezali veſz moj herbet moja</w:t>
      </w:r>
      <w:r>
        <w:br/>
        <w:t>rebra vſze szo miejevertali na dvoje szo</w:t>
      </w:r>
      <w:r>
        <w:br/>
        <w:t>razdejlili moje noge raſztrfali.</w:t>
      </w:r>
    </w:p>
    <w:p w14:paraId="0769D2CA" w14:textId="77777777" w:rsidR="00380A5E" w:rsidRDefault="00380A5E" w:rsidP="00380A5E">
      <w:pPr>
        <w:pStyle w:val="teiab"/>
      </w:pPr>
      <w:r w:rsidRPr="006650B9">
        <w:rPr>
          <w:rStyle w:val="teilabelZnak"/>
        </w:rPr>
        <w:t>9.</w:t>
      </w:r>
      <w:r>
        <w:t xml:space="preserve"> Na tsetvéro ſzo me ſzerczé raſzekali narásen</w:t>
      </w:r>
      <w:r>
        <w:br/>
        <w:t>szo potégnoli ino pekli do kraplicze vun</w:t>
      </w:r>
      <w:r>
        <w:br/>
        <w:t>stotscli i spreſzali veſz mojo krev</w:t>
      </w:r>
    </w:p>
    <w:p w14:paraId="01C8555F" w14:textId="77777777" w:rsidR="00380A5E" w:rsidRDefault="00380A5E" w:rsidP="00380A5E">
      <w:pPr>
        <w:pStyle w:val="teiab"/>
      </w:pPr>
      <w:r w:rsidRPr="006650B9">
        <w:rPr>
          <w:rStyle w:val="teilabelZnak"/>
        </w:rPr>
        <w:t>10.</w:t>
      </w:r>
      <w:r>
        <w:t xml:space="preserve"> Zveplom ſztemi napunili moja vűſzta ne</w:t>
      </w:r>
      <w:r>
        <w:br/>
        <w:t>milujots moja Jétra vogyen vergli, jaj</w:t>
      </w:r>
      <w:r>
        <w:br/>
        <w:t>niſtzeſze ne ſzmilüje vláſzi szomi oſzmo</w:t>
      </w:r>
      <w:r>
        <w:br/>
        <w:t>dili</w:t>
      </w:r>
    </w:p>
    <w:p w14:paraId="7D7FC3A6" w14:textId="77777777" w:rsidR="00380A5E" w:rsidRDefault="00380A5E" w:rsidP="00380A5E">
      <w:pPr>
        <w:pStyle w:val="teiab"/>
      </w:pPr>
      <w:r w:rsidRPr="006650B9">
        <w:rPr>
          <w:rStyle w:val="teilabelZnak"/>
        </w:rPr>
        <w:t>11.</w:t>
      </w:r>
      <w:r>
        <w:t xml:space="preserve"> Lejko bigori pod glávom ſzkuzé gravili Taj</w:t>
      </w:r>
      <w:r>
        <w:br/>
        <w:t xml:space="preserve">vre szo mi vun </w:t>
      </w:r>
      <w:r w:rsidRPr="0040500C">
        <w:t>ſzkopali</w:t>
      </w:r>
      <w:r>
        <w:t xml:space="preserve"> moje Otsi ne</w:t>
      </w:r>
      <w:r>
        <w:br/>
        <w:t>morajo vets za moje nigdaſznye hiresno</w:t>
      </w:r>
      <w:r>
        <w:br/>
        <w:t>ime</w:t>
      </w:r>
    </w:p>
    <w:p w14:paraId="2981A29B" w14:textId="77777777" w:rsidR="00380A5E" w:rsidRDefault="00380A5E" w:rsidP="00380A5E">
      <w:pPr>
        <w:pStyle w:val="teiab"/>
      </w:pPr>
      <w:r w:rsidRPr="006650B9">
        <w:rPr>
          <w:rStyle w:val="teilabelZnak"/>
        </w:rPr>
        <w:t>12.</w:t>
      </w:r>
      <w:r>
        <w:t xml:space="preserve"> Szkleſczi ſzomi vun tviali me kotrihe Sagov</w:t>
      </w:r>
      <w:r>
        <w:br/>
        <w:t>szomi razrezali moje miſke ne márajo van</w:t>
      </w:r>
      <w:r>
        <w:br/>
        <w:t>tergajo mojo brado ino zobé</w:t>
      </w:r>
    </w:p>
    <w:p w14:paraId="6D47E30E" w14:textId="77777777" w:rsidR="00380A5E" w:rsidRDefault="00380A5E" w:rsidP="00380A5E">
      <w:pPr>
        <w:pStyle w:val="teiab"/>
      </w:pPr>
      <w:r w:rsidRPr="006650B9">
        <w:rPr>
          <w:rStyle w:val="teilabelZnak"/>
        </w:rPr>
        <w:t>13.</w:t>
      </w:r>
      <w:r>
        <w:t xml:space="preserve"> Ako bo sto mené vidil sztraſzil biſze bogme</w:t>
      </w:r>
      <w:r>
        <w:br/>
        <w:t>bi me on miluval plakal biſze nebi moral</w:t>
      </w:r>
      <w:r>
        <w:br/>
        <w:t>placz zdersati glédajots te britke moke</w:t>
      </w:r>
    </w:p>
    <w:p w14:paraId="79DE8C9D" w14:textId="77777777" w:rsidR="00380A5E" w:rsidRDefault="00380A5E" w:rsidP="00380A5E">
      <w:pPr>
        <w:pStyle w:val="teicatch-word"/>
      </w:pPr>
      <w:r>
        <w:t xml:space="preserve">dabi </w:t>
      </w:r>
    </w:p>
    <w:p w14:paraId="69C55F0A" w14:textId="77777777" w:rsidR="00380A5E" w:rsidRDefault="00380A5E" w:rsidP="00380A5E">
      <w:pPr>
        <w:spacing w:after="200"/>
      </w:pPr>
      <w:r>
        <w:br w:type="page"/>
      </w:r>
    </w:p>
    <w:p w14:paraId="53DBF426" w14:textId="77777777" w:rsidR="00380A5E" w:rsidRDefault="00380A5E" w:rsidP="00380A5E">
      <w:r>
        <w:lastRenderedPageBreak/>
        <w:t>/191r/</w:t>
      </w:r>
    </w:p>
    <w:p w14:paraId="383236C3" w14:textId="77777777" w:rsidR="00380A5E" w:rsidRDefault="00380A5E" w:rsidP="00380A5E">
      <w:pPr>
        <w:pStyle w:val="teiab"/>
      </w:pPr>
      <w:r w:rsidRPr="00197BA1">
        <w:rPr>
          <w:rStyle w:val="teilabelZnak"/>
        </w:rPr>
        <w:t>14.</w:t>
      </w:r>
      <w:r>
        <w:t xml:space="preserve"> Dabi ſze vu nébo cülo me kritsanye kamen bi</w:t>
      </w:r>
      <w:r>
        <w:br/>
        <w:t>raſzekal bi od me platsa a pri vrági nits ne</w:t>
      </w:r>
      <w:r>
        <w:br/>
        <w:t>haſzni vets skodijo moje toſzbe</w:t>
      </w:r>
    </w:p>
    <w:p w14:paraId="796BB253" w14:textId="77777777" w:rsidR="00380A5E" w:rsidRDefault="00380A5E" w:rsidP="00380A5E">
      <w:pPr>
        <w:pStyle w:val="teiab"/>
      </w:pPr>
      <w:r w:rsidRPr="00197BA1">
        <w:rPr>
          <w:rStyle w:val="teilabelZnak"/>
        </w:rPr>
        <w:t>15.</w:t>
      </w:r>
      <w:r>
        <w:t xml:space="preserve"> Jaj se meni jaſz na veke morem terpet jaj nemo-</w:t>
      </w:r>
      <w:r>
        <w:br/>
        <w:t>rem nigdár od szut szercjſsctti jaj v tom ognyi</w:t>
      </w:r>
      <w:r>
        <w:br/>
        <w:t>velkom Dimi bar dabi ſze jasz zadávil.</w:t>
      </w:r>
    </w:p>
    <w:p w14:paraId="33A5120A" w14:textId="77777777" w:rsidR="00380A5E" w:rsidRDefault="00380A5E" w:rsidP="00380A5E">
      <w:pPr>
        <w:pStyle w:val="teiab"/>
      </w:pPr>
      <w:r w:rsidRPr="00197BA1">
        <w:rPr>
          <w:rStyle w:val="teilabelZnak"/>
        </w:rPr>
        <w:t>16.</w:t>
      </w:r>
      <w:r>
        <w:t xml:space="preserve"> Vsza ova jaſz morem terpet kaj ſzi neznam nemrem</w:t>
      </w:r>
      <w:r>
        <w:br/>
        <w:t>vrágom nagoditi zniksim tálom ár kak dabi</w:t>
      </w:r>
      <w:r>
        <w:br/>
        <w:t>pod rotov nyé mené pripravili mantrati.</w:t>
      </w:r>
    </w:p>
    <w:p w14:paraId="5EB1D516" w14:textId="77777777" w:rsidR="00380A5E" w:rsidRDefault="00380A5E" w:rsidP="00380A5E">
      <w:pPr>
        <w:pStyle w:val="teiab"/>
      </w:pPr>
      <w:r w:rsidRPr="00197BA1">
        <w:rPr>
          <w:rStyle w:val="teilabelZnak"/>
        </w:rPr>
        <w:t>17.</w:t>
      </w:r>
      <w:r>
        <w:t xml:space="preserve"> Rad bi terpel nabi máral jasz toliko :/: ali da</w:t>
      </w:r>
      <w:r>
        <w:br/>
        <w:t>me szveczko dobro nato gnalo zato zato mo-</w:t>
      </w:r>
      <w:r>
        <w:br/>
        <w:t>ja Dűſsa more toliko terpeti.</w:t>
      </w:r>
    </w:p>
    <w:p w14:paraId="67488375" w14:textId="77777777" w:rsidR="00380A5E" w:rsidRDefault="00380A5E" w:rsidP="00380A5E">
      <w:pPr>
        <w:pStyle w:val="teiab"/>
      </w:pPr>
      <w:r w:rsidRPr="00197BA1">
        <w:rPr>
          <w:rStyle w:val="teilabelZnak"/>
        </w:rPr>
        <w:t>18.</w:t>
      </w:r>
      <w:r>
        <w:t xml:space="preserve"> Na ruſzno szmert vetsne moke ſzebe verczi oh</w:t>
      </w:r>
      <w:r>
        <w:br/>
        <w:t>kak je kvár terpeti za malo dobro Bezek</w:t>
      </w:r>
      <w:r>
        <w:br/>
        <w:t>teſzko sztejmi Dögi ino vrágmi prebivati</w:t>
      </w:r>
    </w:p>
    <w:p w14:paraId="63E810DE" w14:textId="77777777" w:rsidR="00380A5E" w:rsidRDefault="00380A5E" w:rsidP="00380A5E">
      <w:pPr>
        <w:pStyle w:val="teiab"/>
      </w:pPr>
      <w:r w:rsidRPr="00197BA1">
        <w:rPr>
          <w:rStyle w:val="teilabelZnak"/>
        </w:rPr>
        <w:t>19.</w:t>
      </w:r>
      <w:r>
        <w:t xml:space="preserve"> Dabi lepraj tri ali stiri pét szto dni zadoſzta bi</w:t>
      </w:r>
      <w:r>
        <w:br/>
        <w:t>vetim mokom vrejmen bilo naj bi bilo dabi</w:t>
      </w:r>
      <w:r>
        <w:br/>
        <w:t>dojſzlo deſzél sztou, krát jezero lejt</w:t>
      </w:r>
    </w:p>
    <w:p w14:paraId="58DC0E08" w14:textId="77777777" w:rsidR="00380A5E" w:rsidRDefault="00380A5E" w:rsidP="00380A5E">
      <w:pPr>
        <w:pStyle w:val="teiab"/>
      </w:pPr>
      <w:r w:rsidRPr="00197BA1">
        <w:rPr>
          <w:rStyle w:val="teilabelZnak"/>
        </w:rPr>
        <w:t>20.</w:t>
      </w:r>
      <w:r>
        <w:t xml:space="preserve"> Szercze bi me nebolelo natoliko dabi poton</w:t>
      </w:r>
      <w:r>
        <w:br/>
        <w:t>mojoj dűſzi potsicek bil nebi ſze mi prelejale</w:t>
      </w:r>
      <w:r>
        <w:br/>
        <w:t>nego poſzenole szkuze</w:t>
      </w:r>
    </w:p>
    <w:p w14:paraId="0D132CA4" w14:textId="77777777" w:rsidR="00380A5E" w:rsidRDefault="00380A5E" w:rsidP="00380A5E">
      <w:pPr>
        <w:spacing w:after="200"/>
      </w:pPr>
      <w:r>
        <w:br w:type="page"/>
      </w:r>
    </w:p>
    <w:p w14:paraId="33A439FD" w14:textId="77777777" w:rsidR="00380A5E" w:rsidRDefault="00380A5E" w:rsidP="00380A5E">
      <w:r>
        <w:lastRenderedPageBreak/>
        <w:t>/191v/</w:t>
      </w:r>
    </w:p>
    <w:p w14:paraId="3E517168" w14:textId="77777777" w:rsidR="00380A5E" w:rsidRDefault="00380A5E" w:rsidP="00380A5E">
      <w:pPr>
        <w:pStyle w:val="teiab"/>
      </w:pPr>
      <w:r w:rsidRPr="00AA124B">
        <w:rPr>
          <w:rStyle w:val="teilabelZnak"/>
        </w:rPr>
        <w:t>21.</w:t>
      </w:r>
      <w:r>
        <w:t xml:space="preserve"> Da vſzakom sze vnougo sztou krát jezero lejt :/:</w:t>
      </w:r>
      <w:r>
        <w:br/>
        <w:t>sterim broami ratsuna nemrem znati dőnok</w:t>
      </w:r>
      <w:r>
        <w:br/>
        <w:t>eſztse nebom vidil veſzéloga dnéva nigdár</w:t>
      </w:r>
    </w:p>
    <w:p w14:paraId="55787C18" w14:textId="77777777" w:rsidR="00380A5E" w:rsidRDefault="00380A5E" w:rsidP="00380A5E">
      <w:pPr>
        <w:pStyle w:val="teiab"/>
      </w:pPr>
      <w:r w:rsidRPr="00AA124B">
        <w:rPr>
          <w:rStyle w:val="teilabelZnak"/>
        </w:rPr>
        <w:t>22.</w:t>
      </w:r>
      <w:r>
        <w:t xml:space="preserve"> Ali ogyen vnougi </w:t>
      </w:r>
      <w:r w:rsidRPr="00AA124B">
        <w:t>cservhe</w:t>
      </w:r>
      <w:r>
        <w:t xml:space="preserve"> prouti sztojo :/: Skorpionye</w:t>
      </w:r>
      <w:r>
        <w:br/>
        <w:t>i kokárje ne voſtscijo da bi vumrli koncza vzél</w:t>
      </w:r>
      <w:r>
        <w:br/>
        <w:t>mi vrazge ne engedűjejo.</w:t>
      </w:r>
    </w:p>
    <w:p w14:paraId="0A3D9258" w14:textId="77777777" w:rsidR="00380A5E" w:rsidRDefault="00380A5E" w:rsidP="00380A5E">
      <w:pPr>
        <w:pStyle w:val="teiab"/>
      </w:pPr>
      <w:r w:rsidRPr="00AA124B">
        <w:rPr>
          <w:rStyle w:val="teilabelZnak"/>
        </w:rPr>
        <w:t>23.</w:t>
      </w:r>
      <w:r>
        <w:t xml:space="preserve"> Oh peklenſzka szvevzka radoszt zakaj ſzime na</w:t>
      </w:r>
      <w:r>
        <w:br/>
        <w:t>vete plats i vetsni jaj pripelala vute pekel</w:t>
      </w:r>
      <w:r>
        <w:br/>
        <w:t>v biſztri plamén da ſzemorem tu trapiti</w:t>
      </w:r>
    </w:p>
    <w:p w14:paraId="7723E37A" w14:textId="77777777" w:rsidR="00380A5E" w:rsidRDefault="00380A5E" w:rsidP="00380A5E">
      <w:pPr>
        <w:pStyle w:val="teiab"/>
      </w:pPr>
      <w:r w:rsidRPr="00AA124B">
        <w:rPr>
          <w:rStyle w:val="teilabelZnak"/>
        </w:rPr>
        <w:t>24.</w:t>
      </w:r>
      <w:r>
        <w:t xml:space="preserve"> Preklét bila natoj zemli ma ſzlobouda prek</w:t>
      </w:r>
      <w:r>
        <w:br/>
        <w:t>léto je ſzterameje porodila nej blájsena neg</w:t>
      </w:r>
      <w:r>
        <w:br/>
        <w:t>prekleta vsza ma hodba i osztanenya.</w:t>
      </w:r>
    </w:p>
    <w:p w14:paraId="36DAB14A" w14:textId="77777777" w:rsidR="00380A5E" w:rsidRDefault="00380A5E" w:rsidP="00380A5E">
      <w:pPr>
        <w:pStyle w:val="teiab"/>
      </w:pPr>
      <w:r w:rsidRPr="00AA124B">
        <w:rPr>
          <w:rStyle w:val="teilabelZnak"/>
        </w:rPr>
        <w:t>25.</w:t>
      </w:r>
      <w:r>
        <w:t xml:space="preserve"> Prekleto je na vete szvejt me rodjejnye prek-</w:t>
      </w:r>
      <w:r>
        <w:br/>
        <w:t>léti za me je nej vmoril nebi priſzel na te moke</w:t>
      </w:r>
    </w:p>
    <w:p w14:paraId="7ED021FF" w14:textId="77777777" w:rsidR="00380A5E" w:rsidRDefault="00380A5E" w:rsidP="00380A5E">
      <w:pPr>
        <w:pStyle w:val="teiab"/>
      </w:pPr>
      <w:r w:rsidRPr="00AA124B">
        <w:rPr>
          <w:rStyle w:val="teilabelZnak"/>
        </w:rPr>
        <w:t>26.</w:t>
      </w:r>
      <w:r>
        <w:t xml:space="preserve"> Bár bi nigdár toga ſzvejta tsaralije szto</w:t>
      </w:r>
      <w:r>
        <w:br/>
        <w:t>szunczi nebi vidil nye szvetloszti rojdenike</w:t>
      </w:r>
      <w:r>
        <w:br/>
        <w:t>nigdar nebi gláſza ja csűl niti szpoznal</w:t>
      </w:r>
    </w:p>
    <w:p w14:paraId="11B523BC" w14:textId="77777777" w:rsidR="00380A5E" w:rsidRDefault="00380A5E" w:rsidP="00380A5E">
      <w:pPr>
        <w:pStyle w:val="teiab"/>
      </w:pPr>
      <w:r w:rsidRPr="00AA124B">
        <w:rPr>
          <w:rStyle w:val="teilabelZnak"/>
        </w:rPr>
        <w:t>27.</w:t>
      </w:r>
      <w:r>
        <w:t xml:space="preserve"> Bole bilo dabi mené vu detinſztvi vu koupali</w:t>
      </w:r>
      <w:r>
        <w:br/>
        <w:t>moje tejlo zalejali Jálna dojka</w:t>
      </w:r>
    </w:p>
    <w:p w14:paraId="6D288C94" w14:textId="77777777" w:rsidR="00380A5E" w:rsidRPr="00CD4A07" w:rsidRDefault="00380A5E" w:rsidP="00380A5E"/>
    <w:p w14:paraId="67216277" w14:textId="77777777" w:rsidR="00167F73" w:rsidRPr="00167F73" w:rsidRDefault="00167F73" w:rsidP="00380A5E"/>
    <w:sectPr w:rsidR="00167F73" w:rsidRPr="00167F73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41" w:author="Nina Ditmajer" w:date="2021-12-27T11:06:00Z" w:initials="ND">
    <w:p w14:paraId="302BBA91" w14:textId="62BA829C" w:rsidR="003645E9" w:rsidRDefault="003645E9">
      <w:pPr>
        <w:pStyle w:val="Pripombabesedilo"/>
      </w:pPr>
      <w:r>
        <w:rPr>
          <w:rStyle w:val="Pripombasklic"/>
        </w:rPr>
        <w:annotationRef/>
      </w:r>
      <w:r>
        <w:t>Overwriten</w:t>
      </w:r>
    </w:p>
    <w:p w14:paraId="33D1268A" w14:textId="5CCAF5F4" w:rsidR="003645E9" w:rsidRDefault="003645E9">
      <w:pPr>
        <w:pStyle w:val="Pripombabesedilo"/>
      </w:pPr>
      <w:r>
        <w:t>Besedilo spodaj slabo vidno in prečrtano</w:t>
      </w:r>
    </w:p>
  </w:comment>
  <w:comment w:id="193" w:author="Nina Ditmajer" w:date="2021-12-27T11:22:00Z" w:initials="ND">
    <w:p w14:paraId="70CB8F14" w14:textId="26A93878" w:rsidR="003645E9" w:rsidRDefault="003645E9">
      <w:pPr>
        <w:pStyle w:val="Pripombabesedilo"/>
      </w:pPr>
      <w:r>
        <w:rPr>
          <w:rStyle w:val="Pripombasklic"/>
        </w:rPr>
        <w:annotationRef/>
      </w:r>
      <w:r>
        <w:t>Dopis spodaj s svinčnikom</w:t>
      </w:r>
    </w:p>
  </w:comment>
  <w:comment w:id="394" w:author="Nina Ditmajer" w:date="2021-12-28T10:43:00Z" w:initials="ND">
    <w:p w14:paraId="74D2FEE1" w14:textId="77FDA298" w:rsidR="003645E9" w:rsidRDefault="003645E9">
      <w:pPr>
        <w:pStyle w:val="Pripombabesedilo"/>
      </w:pPr>
      <w:r>
        <w:rPr>
          <w:rStyle w:val="Pripombasklic"/>
        </w:rPr>
        <w:annotationRef/>
      </w:r>
      <w:r>
        <w:t>Pod črko t je bila prej d</w:t>
      </w:r>
    </w:p>
  </w:comment>
  <w:comment w:id="461" w:author="Nina Ditmajer" w:date="2021-12-28T12:14:00Z" w:initials="ND">
    <w:p w14:paraId="1D14B9E6" w14:textId="576A68C1" w:rsidR="003645E9" w:rsidRDefault="003645E9">
      <w:pPr>
        <w:pStyle w:val="Pripombabesedilo"/>
      </w:pPr>
      <w:r>
        <w:rPr>
          <w:rStyle w:val="Pripombasklic"/>
        </w:rPr>
        <w:annotationRef/>
      </w:r>
      <w:r>
        <w:t>Pod črko n je napisana črka b</w:t>
      </w:r>
    </w:p>
  </w:comment>
  <w:comment w:id="502" w:author="Nina Ditmajer" w:date="2021-12-28T14:29:00Z" w:initials="ND">
    <w:p w14:paraId="39F5D014" w14:textId="27FEB7DD" w:rsidR="003645E9" w:rsidRDefault="003645E9">
      <w:pPr>
        <w:pStyle w:val="Pripombabesedilo"/>
      </w:pPr>
      <w:r>
        <w:rPr>
          <w:rStyle w:val="Pripombasklic"/>
        </w:rPr>
        <w:annotationRef/>
      </w:r>
      <w:r>
        <w:t>Bakoš: on me je szebi zaroucso, z-szvetim Dühom zapecsato (285)</w:t>
      </w:r>
    </w:p>
  </w:comment>
  <w:comment w:id="503" w:author="Nina Ditmajer" w:date="2021-12-28T14:31:00Z" w:initials="ND">
    <w:p w14:paraId="5844FFA0" w14:textId="213126EC" w:rsidR="003645E9" w:rsidRDefault="003645E9">
      <w:pPr>
        <w:pStyle w:val="Pripombabesedilo"/>
      </w:pPr>
      <w:r>
        <w:rPr>
          <w:rStyle w:val="Pripombasklic"/>
        </w:rPr>
        <w:annotationRef/>
      </w:r>
      <w:r>
        <w:t>List je odtrgan in ponovno prilepljen? Ne vidi se ene besede</w:t>
      </w:r>
    </w:p>
  </w:comment>
  <w:comment w:id="516" w:author="Nina Ditmajer" w:date="2021-12-28T14:38:00Z" w:initials="ND">
    <w:p w14:paraId="665F3BF0" w14:textId="3549EEDD" w:rsidR="003645E9" w:rsidRDefault="003645E9">
      <w:pPr>
        <w:pStyle w:val="Pripombabesedilo"/>
      </w:pPr>
      <w:r>
        <w:rPr>
          <w:rStyle w:val="Pripombasklic"/>
        </w:rPr>
        <w:annotationRef/>
      </w:r>
      <w:r>
        <w:t>orgona</w:t>
      </w:r>
    </w:p>
  </w:comment>
  <w:comment w:id="533" w:author="Nina Ditmajer" w:date="2021-12-28T14:45:00Z" w:initials="ND">
    <w:p w14:paraId="5A7A1A67" w14:textId="25798A6A" w:rsidR="003645E9" w:rsidRDefault="003645E9">
      <w:pPr>
        <w:pStyle w:val="Pripombabesedilo"/>
      </w:pPr>
      <w:r>
        <w:rPr>
          <w:rStyle w:val="Pripombasklic"/>
        </w:rPr>
        <w:annotationRef/>
      </w:r>
      <w:r>
        <w:t>szuletek</w:t>
      </w:r>
    </w:p>
  </w:comment>
  <w:comment w:id="538" w:author="Nina Ditmajer" w:date="2021-12-28T14:51:00Z" w:initials="ND">
    <w:p w14:paraId="4BC9C646" w14:textId="61AD965B" w:rsidR="003645E9" w:rsidRDefault="003645E9">
      <w:pPr>
        <w:pStyle w:val="Pripombabesedilo"/>
      </w:pPr>
      <w:r>
        <w:rPr>
          <w:rStyle w:val="Pripombasklic"/>
        </w:rPr>
        <w:annotationRef/>
      </w:r>
      <w:r>
        <w:t>Martjanska: zveisztili</w:t>
      </w:r>
    </w:p>
  </w:comment>
  <w:comment w:id="543" w:author="Nina Ditmajer" w:date="2021-12-28T14:53:00Z" w:initials="ND">
    <w:p w14:paraId="12BDEF92" w14:textId="730795AA" w:rsidR="003645E9" w:rsidRDefault="003645E9">
      <w:pPr>
        <w:pStyle w:val="Pripombabesedilo"/>
      </w:pPr>
      <w:r>
        <w:rPr>
          <w:rStyle w:val="Pripombasklic"/>
        </w:rPr>
        <w:annotationRef/>
      </w:r>
      <w:r>
        <w:t>Martjanska: porodi</w:t>
      </w:r>
    </w:p>
  </w:comment>
  <w:comment w:id="570" w:author="Nina Ditmajer" w:date="2021-12-28T15:20:00Z" w:initials="ND">
    <w:p w14:paraId="753FCEFC" w14:textId="0FE6226E" w:rsidR="003645E9" w:rsidRDefault="003645E9">
      <w:pPr>
        <w:pStyle w:val="Pripombabesedilo"/>
      </w:pPr>
      <w:r>
        <w:rPr>
          <w:rStyle w:val="Pripombasklic"/>
        </w:rPr>
        <w:annotationRef/>
      </w:r>
      <w:r>
        <w:t>Manjkajo tri kitice prejšnje pesmi: 13., 14., 15.</w:t>
      </w:r>
    </w:p>
    <w:p w14:paraId="0AC389E4" w14:textId="37C123C9" w:rsidR="003645E9" w:rsidRDefault="003645E9" w:rsidP="00D7799B">
      <w:pPr>
        <w:pStyle w:val="Pripombabesedilo"/>
      </w:pPr>
      <w:r>
        <w:t>Manjka 9 kitic sedanje pesmi z začetkom zakaisze salosztis</w:t>
      </w:r>
    </w:p>
  </w:comment>
  <w:comment w:id="600" w:author="Nina Ditmajer" w:date="2021-12-28T16:01:00Z" w:initials="ND">
    <w:p w14:paraId="17F86D82" w14:textId="53830BC0" w:rsidR="003645E9" w:rsidRDefault="003645E9">
      <w:pPr>
        <w:pStyle w:val="Pripombabesedilo"/>
      </w:pPr>
      <w:r>
        <w:rPr>
          <w:rStyle w:val="Pripombasklic"/>
        </w:rPr>
        <w:annotationRef/>
      </w:r>
      <w:r>
        <w:t>Moralo bi pisati őrőmben</w:t>
      </w:r>
    </w:p>
  </w:comment>
  <w:comment w:id="608" w:author="Nina Ditmajer" w:date="2021-08-27T15:52:00Z" w:initials="ND">
    <w:p w14:paraId="0D2A5158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hrano</w:t>
      </w:r>
    </w:p>
  </w:comment>
  <w:comment w:id="609" w:author="Nina Ditmajer" w:date="2022-01-05T11:56:00Z" w:initials="ND">
    <w:p w14:paraId="03AAEAFC" w14:textId="23DEB425" w:rsidR="003645E9" w:rsidRDefault="003645E9">
      <w:pPr>
        <w:pStyle w:val="Pripombabesedilo"/>
      </w:pPr>
      <w:r>
        <w:rPr>
          <w:rStyle w:val="Pripombasklic"/>
        </w:rPr>
        <w:annotationRef/>
      </w:r>
      <w:r>
        <w:t>overwritten: snyo</w:t>
      </w:r>
    </w:p>
    <w:p w14:paraId="31B1C41D" w14:textId="1D25A2D1" w:rsidR="003645E9" w:rsidRDefault="003645E9">
      <w:pPr>
        <w:pStyle w:val="Pripombabesedilo"/>
      </w:pPr>
      <w:r>
        <w:t>orig: senyaio</w:t>
      </w:r>
    </w:p>
  </w:comment>
  <w:comment w:id="610" w:author="Nina Ditmajer" w:date="2021-08-27T16:04:00Z" w:initials="ND">
    <w:p w14:paraId="2B7F5BFC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overwritten: zejo</w:t>
      </w:r>
    </w:p>
    <w:p w14:paraId="4FF8A32B" w14:textId="77777777" w:rsidR="003645E9" w:rsidRDefault="003645E9" w:rsidP="00380A5E">
      <w:pPr>
        <w:pStyle w:val="Pripombabesedilo"/>
      </w:pPr>
      <w:r>
        <w:t>orig: zeajo</w:t>
      </w:r>
    </w:p>
  </w:comment>
  <w:comment w:id="735" w:author="Nina Ditmajer" w:date="2022-01-05T15:26:00Z" w:initials="ND">
    <w:p w14:paraId="20C18240" w14:textId="5FCCFB7C" w:rsidR="003645E9" w:rsidRDefault="003645E9">
      <w:pPr>
        <w:pStyle w:val="Pripombabesedilo"/>
      </w:pPr>
      <w:r>
        <w:rPr>
          <w:rStyle w:val="Pripombasklic"/>
        </w:rPr>
        <w:annotationRef/>
      </w:r>
      <w:r>
        <w:t>overwritten: v</w:t>
      </w:r>
    </w:p>
    <w:p w14:paraId="2454AF12" w14:textId="4CEA7166" w:rsidR="003645E9" w:rsidRDefault="003645E9">
      <w:pPr>
        <w:pStyle w:val="Pripombabesedilo"/>
      </w:pPr>
      <w:r>
        <w:t>orig: p</w:t>
      </w:r>
    </w:p>
  </w:comment>
  <w:comment w:id="740" w:author="Nina Ditmajer" w:date="2022-01-05T15:29:00Z" w:initials="ND">
    <w:p w14:paraId="3DED0C2F" w14:textId="7B1BE659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miru</w:t>
      </w:r>
    </w:p>
    <w:p w14:paraId="7860E5BB" w14:textId="429EA28D" w:rsidR="003645E9" w:rsidRDefault="003645E9">
      <w:pPr>
        <w:pStyle w:val="Pripombabesedilo"/>
      </w:pPr>
      <w:r>
        <w:t>overwritten: méri</w:t>
      </w:r>
    </w:p>
  </w:comment>
  <w:comment w:id="771" w:author="Nina Ditmajer" w:date="2022-01-06T14:09:00Z" w:initials="ND">
    <w:p w14:paraId="72234231" w14:textId="18CE3C90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u</w:t>
      </w:r>
    </w:p>
    <w:p w14:paraId="3AF630DC" w14:textId="5DEBC5BB" w:rsidR="003645E9" w:rsidRDefault="003645E9">
      <w:pPr>
        <w:pStyle w:val="Pripombabesedilo"/>
      </w:pPr>
      <w:r>
        <w:t>overwritten: p</w:t>
      </w:r>
    </w:p>
  </w:comment>
  <w:comment w:id="882" w:author="Nina Ditmajer" w:date="2022-01-06T15:22:00Z" w:initials="ND">
    <w:p w14:paraId="28C1573D" w14:textId="0C4A2D02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r</w:t>
      </w:r>
    </w:p>
    <w:p w14:paraId="14AD56CF" w14:textId="4053912D" w:rsidR="003645E9" w:rsidRDefault="003645E9">
      <w:pPr>
        <w:pStyle w:val="Pripombabesedilo"/>
      </w:pPr>
      <w:r>
        <w:t>overwritten: v</w:t>
      </w:r>
    </w:p>
  </w:comment>
  <w:comment w:id="886" w:author="Nina Ditmajer" w:date="2022-01-06T15:29:00Z" w:initials="ND">
    <w:p w14:paraId="20118F7B" w14:textId="717D4592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e</w:t>
      </w:r>
    </w:p>
    <w:p w14:paraId="6DE2DDDC" w14:textId="6DBF4D32" w:rsidR="003645E9" w:rsidRDefault="003645E9">
      <w:pPr>
        <w:pStyle w:val="Pripombabesedilo"/>
      </w:pPr>
      <w:r>
        <w:t>overwritten: i</w:t>
      </w:r>
    </w:p>
  </w:comment>
  <w:comment w:id="1031" w:author="Nina Ditmajer" w:date="2022-01-10T12:35:00Z" w:initials="ND">
    <w:p w14:paraId="591B8C15" w14:textId="5A8FD268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prod</w:t>
      </w:r>
    </w:p>
    <w:p w14:paraId="5A87D498" w14:textId="29E86996" w:rsidR="003645E9" w:rsidRDefault="003645E9">
      <w:pPr>
        <w:pStyle w:val="Pripombabesedilo"/>
      </w:pPr>
      <w:r>
        <w:t>overwritten: t</w:t>
      </w:r>
    </w:p>
  </w:comment>
  <w:comment w:id="1220" w:author="Nina Ditmajer" w:date="2022-01-11T11:15:00Z" w:initials="ND">
    <w:p w14:paraId="630AE5C4" w14:textId="1227D4A5" w:rsidR="003645E9" w:rsidRDefault="003645E9">
      <w:pPr>
        <w:pStyle w:val="Pripombabesedilo"/>
      </w:pPr>
      <w:r>
        <w:rPr>
          <w:rStyle w:val="Pripombasklic"/>
        </w:rPr>
        <w:annotationRef/>
      </w:r>
      <w:r>
        <w:t>deždža 'dežja'</w:t>
      </w:r>
    </w:p>
  </w:comment>
  <w:comment w:id="1244" w:author="Nina Ditmajer" w:date="2022-01-11T11:49:00Z" w:initials="ND">
    <w:p w14:paraId="343DC071" w14:textId="5DC3ACD6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y</w:t>
      </w:r>
    </w:p>
    <w:p w14:paraId="36CA63C3" w14:textId="048DBB2E" w:rsidR="003645E9" w:rsidRDefault="003645E9">
      <w:pPr>
        <w:pStyle w:val="Pripombabesedilo"/>
      </w:pPr>
      <w:r>
        <w:t>overwritten: r</w:t>
      </w:r>
    </w:p>
  </w:comment>
  <w:comment w:id="1267" w:author="Nina Ditmajer" w:date="2022-01-11T12:00:00Z" w:initials="ND">
    <w:p w14:paraId="4FD375E0" w14:textId="08F433A3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e</w:t>
      </w:r>
    </w:p>
    <w:p w14:paraId="1B6DA12D" w14:textId="62A00AC4" w:rsidR="003645E9" w:rsidRDefault="003645E9">
      <w:pPr>
        <w:pStyle w:val="Pripombabesedilo"/>
      </w:pPr>
      <w:r>
        <w:t>overwritten: i</w:t>
      </w:r>
    </w:p>
  </w:comment>
  <w:comment w:id="1672" w:author="Nina Ditmajer" w:date="2022-01-13T14:45:00Z" w:initials="ND">
    <w:p w14:paraId="498CFCA9" w14:textId="1B9FBDEB" w:rsidR="003645E9" w:rsidRDefault="003645E9">
      <w:pPr>
        <w:pStyle w:val="Pripombabesedilo"/>
      </w:pPr>
      <w:r>
        <w:rPr>
          <w:rStyle w:val="Pripombasklic"/>
        </w:rPr>
        <w:annotationRef/>
      </w:r>
      <w:r>
        <w:t>orig: sz</w:t>
      </w:r>
    </w:p>
  </w:comment>
  <w:comment w:id="2823" w:author="Nina Ditmajer" w:date="2021-07-28T13:09:00Z" w:initials="ND">
    <w:p w14:paraId="26009D0B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manjkajo strani 99, 100, 101, 102</w:t>
      </w:r>
    </w:p>
  </w:comment>
  <w:comment w:id="2848" w:author="Nina Ditmajer" w:date="2022-04-21T15:14:00Z" w:initials="ND">
    <w:p w14:paraId="104B6AE5" w14:textId="35413B3E" w:rsidR="005152B3" w:rsidRDefault="005152B3">
      <w:pPr>
        <w:pStyle w:val="Pripombabesedilo"/>
      </w:pPr>
      <w:r>
        <w:rPr>
          <w:rStyle w:val="Pripombasklic"/>
        </w:rPr>
        <w:annotationRef/>
      </w:r>
      <w:r>
        <w:t>hrome</w:t>
      </w:r>
    </w:p>
  </w:comment>
  <w:comment w:id="2857" w:author="Nina Ditmajer" w:date="2021-07-28T14:24:00Z" w:initials="ND">
    <w:p w14:paraId="7D58CC8D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bis (dvakrat, ponoviti)</w:t>
      </w:r>
    </w:p>
  </w:comment>
  <w:comment w:id="2858" w:author="Nina Ditmajer" w:date="2021-07-28T15:25:00Z" w:initials="ND">
    <w:p w14:paraId="52AC2FB6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kroto - zelo močno</w:t>
      </w:r>
    </w:p>
  </w:comment>
  <w:comment w:id="2859" w:author="Nina Ditmajer" w:date="2021-07-29T10:22:00Z" w:initials="ND">
    <w:p w14:paraId="32AF47F0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 xml:space="preserve">seznam svetopisemskih oseb: </w:t>
      </w:r>
      <w:r w:rsidRPr="002D5506">
        <w:t>https://ff.classics.si/wp-content/uploads/2016/02/Krasovec-Seznam-svetopisemskih-imen-1984.x30392.pdf</w:t>
      </w:r>
    </w:p>
  </w:comment>
  <w:comment w:id="2860" w:author="Nina Ditmajer" w:date="2021-07-29T10:44:00Z" w:initials="ND">
    <w:p w14:paraId="09678E78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tu je mišljeno izraelsko (judovsko) ljudstvo, ne današnja država</w:t>
      </w:r>
    </w:p>
  </w:comment>
  <w:comment w:id="2861" w:author="Nina Ditmajer" w:date="2021-07-29T11:06:00Z" w:initials="ND">
    <w:p w14:paraId="64D1419F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člek - človek (glej Novakov Slovar SKP)</w:t>
      </w:r>
    </w:p>
  </w:comment>
  <w:comment w:id="2862" w:author="Nina Ditmajer" w:date="2021-07-29T11:46:00Z" w:initials="ND">
    <w:p w14:paraId="4ACF5B29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pajš - ščit (glej SSKP)</w:t>
      </w:r>
    </w:p>
  </w:comment>
  <w:comment w:id="2863" w:author="Nina Ditmajer" w:date="2021-07-29T11:53:00Z" w:initials="ND">
    <w:p w14:paraId="0FE90B0A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kroto - močno</w:t>
      </w:r>
    </w:p>
  </w:comment>
  <w:comment w:id="2864" w:author="Nina Ditmajer" w:date="2021-07-29T12:09:00Z" w:initials="ND">
    <w:p w14:paraId="7A593B9F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friško - naglo</w:t>
      </w:r>
    </w:p>
  </w:comment>
  <w:comment w:id="2865" w:author="Nina Ditmajer" w:date="2021-07-29T13:55:00Z" w:initials="ND">
    <w:p w14:paraId="4C513D6B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verjetno gre za dve besedi: jus bi</w:t>
      </w:r>
    </w:p>
  </w:comment>
  <w:comment w:id="2866" w:author="Nina Ditmajer" w:date="2021-07-29T13:52:00Z" w:initials="ND">
    <w:p w14:paraId="63AE190C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prišesni oz. prišestni - prihodnji</w:t>
      </w:r>
    </w:p>
  </w:comment>
  <w:comment w:id="2867" w:author="Nina Ditmajer" w:date="2021-07-29T14:40:00Z" w:initials="ND">
    <w:p w14:paraId="2903BFC5" w14:textId="77777777" w:rsidR="003645E9" w:rsidRDefault="003645E9" w:rsidP="00380A5E">
      <w:pPr>
        <w:pStyle w:val="Pripombabesedilo"/>
      </w:pPr>
      <w:r>
        <w:rPr>
          <w:rStyle w:val="Pripombasklic"/>
        </w:rPr>
        <w:annotationRef/>
      </w:r>
      <w:r>
        <w:t>marha - živina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D1268A" w15:done="0"/>
  <w15:commentEx w15:paraId="70CB8F14" w15:done="0"/>
  <w15:commentEx w15:paraId="74D2FEE1" w15:done="0"/>
  <w15:commentEx w15:paraId="1D14B9E6" w15:done="0"/>
  <w15:commentEx w15:paraId="39F5D014" w15:done="0"/>
  <w15:commentEx w15:paraId="5844FFA0" w15:done="0"/>
  <w15:commentEx w15:paraId="665F3BF0" w15:done="0"/>
  <w15:commentEx w15:paraId="5A7A1A67" w15:done="0"/>
  <w15:commentEx w15:paraId="4BC9C646" w15:done="0"/>
  <w15:commentEx w15:paraId="12BDEF92" w15:done="0"/>
  <w15:commentEx w15:paraId="0AC389E4" w15:done="0"/>
  <w15:commentEx w15:paraId="17F86D82" w15:done="0"/>
  <w15:commentEx w15:paraId="0D2A5158" w15:done="0"/>
  <w15:commentEx w15:paraId="31B1C41D" w15:done="0"/>
  <w15:commentEx w15:paraId="4FF8A32B" w15:done="0"/>
  <w15:commentEx w15:paraId="2454AF12" w15:done="0"/>
  <w15:commentEx w15:paraId="7860E5BB" w15:done="0"/>
  <w15:commentEx w15:paraId="3AF630DC" w15:done="0"/>
  <w15:commentEx w15:paraId="14AD56CF" w15:done="0"/>
  <w15:commentEx w15:paraId="6DE2DDDC" w15:done="0"/>
  <w15:commentEx w15:paraId="5A87D498" w15:done="0"/>
  <w15:commentEx w15:paraId="630AE5C4" w15:done="0"/>
  <w15:commentEx w15:paraId="36CA63C3" w15:done="0"/>
  <w15:commentEx w15:paraId="1B6DA12D" w15:done="0"/>
  <w15:commentEx w15:paraId="498CFCA9" w15:done="0"/>
  <w15:commentEx w15:paraId="26009D0B" w15:done="0"/>
  <w15:commentEx w15:paraId="104B6AE5" w15:done="0"/>
  <w15:commentEx w15:paraId="7D58CC8D" w15:done="0"/>
  <w15:commentEx w15:paraId="52AC2FB6" w15:done="0"/>
  <w15:commentEx w15:paraId="32AF47F0" w15:done="0"/>
  <w15:commentEx w15:paraId="09678E78" w15:done="0"/>
  <w15:commentEx w15:paraId="64D1419F" w15:done="0"/>
  <w15:commentEx w15:paraId="4ACF5B29" w15:done="0"/>
  <w15:commentEx w15:paraId="0FE90B0A" w15:done="0"/>
  <w15:commentEx w15:paraId="7A593B9F" w15:done="0"/>
  <w15:commentEx w15:paraId="4C513D6B" w15:done="0"/>
  <w15:commentEx w15:paraId="63AE190C" w15:done="0"/>
  <w15:commentEx w15:paraId="2903BFC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7402D" w14:textId="77777777" w:rsidR="00B0159F" w:rsidRDefault="00B0159F" w:rsidP="00C41A06">
      <w:pPr>
        <w:spacing w:after="0" w:line="240" w:lineRule="auto"/>
      </w:pPr>
      <w:r>
        <w:separator/>
      </w:r>
    </w:p>
  </w:endnote>
  <w:endnote w:type="continuationSeparator" w:id="0">
    <w:p w14:paraId="0C75A8B1" w14:textId="77777777" w:rsidR="00B0159F" w:rsidRDefault="00B0159F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E570A" w14:textId="77777777" w:rsidR="00B0159F" w:rsidRDefault="00B0159F" w:rsidP="00C41A06">
      <w:pPr>
        <w:spacing w:after="0" w:line="240" w:lineRule="auto"/>
      </w:pPr>
      <w:r>
        <w:separator/>
      </w:r>
    </w:p>
  </w:footnote>
  <w:footnote w:type="continuationSeparator" w:id="0">
    <w:p w14:paraId="44755C7D" w14:textId="77777777" w:rsidR="00B0159F" w:rsidRDefault="00B0159F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385C10"/>
    <w:multiLevelType w:val="hybridMultilevel"/>
    <w:tmpl w:val="43E040F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F190A"/>
    <w:multiLevelType w:val="hybridMultilevel"/>
    <w:tmpl w:val="A7E0A754"/>
    <w:lvl w:ilvl="0" w:tplc="974EFC9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8525D"/>
    <w:multiLevelType w:val="hybridMultilevel"/>
    <w:tmpl w:val="EC20197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26F4B"/>
    <w:multiLevelType w:val="hybridMultilevel"/>
    <w:tmpl w:val="938C02F8"/>
    <w:lvl w:ilvl="0" w:tplc="67988EC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83B1B"/>
    <w:multiLevelType w:val="hybridMultilevel"/>
    <w:tmpl w:val="C090DF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64C5D"/>
    <w:multiLevelType w:val="hybridMultilevel"/>
    <w:tmpl w:val="9EFEF2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6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C0E6A"/>
    <w:multiLevelType w:val="hybridMultilevel"/>
    <w:tmpl w:val="1F9E40C4"/>
    <w:lvl w:ilvl="0" w:tplc="0EB45CB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365" w:hanging="360"/>
      </w:pPr>
    </w:lvl>
    <w:lvl w:ilvl="2" w:tplc="0424001B" w:tentative="1">
      <w:start w:val="1"/>
      <w:numFmt w:val="lowerRoman"/>
      <w:lvlText w:val="%3."/>
      <w:lvlJc w:val="right"/>
      <w:pPr>
        <w:ind w:left="2085" w:hanging="180"/>
      </w:pPr>
    </w:lvl>
    <w:lvl w:ilvl="3" w:tplc="0424000F" w:tentative="1">
      <w:start w:val="1"/>
      <w:numFmt w:val="decimal"/>
      <w:lvlText w:val="%4."/>
      <w:lvlJc w:val="left"/>
      <w:pPr>
        <w:ind w:left="2805" w:hanging="360"/>
      </w:pPr>
    </w:lvl>
    <w:lvl w:ilvl="4" w:tplc="04240019" w:tentative="1">
      <w:start w:val="1"/>
      <w:numFmt w:val="lowerLetter"/>
      <w:lvlText w:val="%5."/>
      <w:lvlJc w:val="left"/>
      <w:pPr>
        <w:ind w:left="3525" w:hanging="360"/>
      </w:pPr>
    </w:lvl>
    <w:lvl w:ilvl="5" w:tplc="0424001B" w:tentative="1">
      <w:start w:val="1"/>
      <w:numFmt w:val="lowerRoman"/>
      <w:lvlText w:val="%6."/>
      <w:lvlJc w:val="right"/>
      <w:pPr>
        <w:ind w:left="4245" w:hanging="180"/>
      </w:pPr>
    </w:lvl>
    <w:lvl w:ilvl="6" w:tplc="0424000F" w:tentative="1">
      <w:start w:val="1"/>
      <w:numFmt w:val="decimal"/>
      <w:lvlText w:val="%7."/>
      <w:lvlJc w:val="left"/>
      <w:pPr>
        <w:ind w:left="4965" w:hanging="360"/>
      </w:pPr>
    </w:lvl>
    <w:lvl w:ilvl="7" w:tplc="04240019" w:tentative="1">
      <w:start w:val="1"/>
      <w:numFmt w:val="lowerLetter"/>
      <w:lvlText w:val="%8."/>
      <w:lvlJc w:val="left"/>
      <w:pPr>
        <w:ind w:left="5685" w:hanging="360"/>
      </w:pPr>
    </w:lvl>
    <w:lvl w:ilvl="8" w:tplc="0424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9" w15:restartNumberingAfterBreak="0">
    <w:nsid w:val="7ABB17FD"/>
    <w:multiLevelType w:val="hybridMultilevel"/>
    <w:tmpl w:val="1A56D22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6"/>
  </w:num>
  <w:num w:numId="2">
    <w:abstractNumId w:val="11"/>
  </w:num>
  <w:num w:numId="3">
    <w:abstractNumId w:val="27"/>
  </w:num>
  <w:num w:numId="4">
    <w:abstractNumId w:val="4"/>
  </w:num>
  <w:num w:numId="5">
    <w:abstractNumId w:val="21"/>
  </w:num>
  <w:num w:numId="6">
    <w:abstractNumId w:val="3"/>
  </w:num>
  <w:num w:numId="7">
    <w:abstractNumId w:val="8"/>
  </w:num>
  <w:num w:numId="8">
    <w:abstractNumId w:val="14"/>
  </w:num>
  <w:num w:numId="9">
    <w:abstractNumId w:val="17"/>
  </w:num>
  <w:num w:numId="10">
    <w:abstractNumId w:val="30"/>
  </w:num>
  <w:num w:numId="11">
    <w:abstractNumId w:val="26"/>
  </w:num>
  <w:num w:numId="12">
    <w:abstractNumId w:val="20"/>
  </w:num>
  <w:num w:numId="13">
    <w:abstractNumId w:val="10"/>
  </w:num>
  <w:num w:numId="14">
    <w:abstractNumId w:val="24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31"/>
  </w:num>
  <w:num w:numId="20">
    <w:abstractNumId w:val="25"/>
  </w:num>
  <w:num w:numId="21">
    <w:abstractNumId w:val="23"/>
  </w:num>
  <w:num w:numId="22">
    <w:abstractNumId w:val="7"/>
  </w:num>
  <w:num w:numId="23">
    <w:abstractNumId w:val="13"/>
  </w:num>
  <w:num w:numId="24">
    <w:abstractNumId w:val="28"/>
  </w:num>
  <w:num w:numId="25">
    <w:abstractNumId w:val="18"/>
  </w:num>
  <w:num w:numId="26">
    <w:abstractNumId w:val="9"/>
  </w:num>
  <w:num w:numId="27">
    <w:abstractNumId w:val="15"/>
  </w:num>
  <w:num w:numId="28">
    <w:abstractNumId w:val="22"/>
  </w:num>
  <w:num w:numId="29">
    <w:abstractNumId w:val="19"/>
  </w:num>
  <w:num w:numId="30">
    <w:abstractNumId w:val="6"/>
  </w:num>
  <w:num w:numId="31">
    <w:abstractNumId w:val="29"/>
  </w:num>
  <w:num w:numId="3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na Ditmajer">
    <w15:presenceInfo w15:providerId="None" w15:userId="Nina Ditma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hideSpellingErrors/>
  <w:attachedTemplate r:id="rId1"/>
  <w:stylePaneSortMethod w:val="00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0148"/>
    <w:rsid w:val="00000596"/>
    <w:rsid w:val="0000085E"/>
    <w:rsid w:val="00000E1E"/>
    <w:rsid w:val="00000F00"/>
    <w:rsid w:val="00001051"/>
    <w:rsid w:val="00001062"/>
    <w:rsid w:val="00001223"/>
    <w:rsid w:val="00001D78"/>
    <w:rsid w:val="00001E50"/>
    <w:rsid w:val="00002590"/>
    <w:rsid w:val="0000260F"/>
    <w:rsid w:val="00002720"/>
    <w:rsid w:val="0000294A"/>
    <w:rsid w:val="000029F6"/>
    <w:rsid w:val="00002A2C"/>
    <w:rsid w:val="00002C05"/>
    <w:rsid w:val="00002D06"/>
    <w:rsid w:val="00002DC2"/>
    <w:rsid w:val="00002DFD"/>
    <w:rsid w:val="00003019"/>
    <w:rsid w:val="000033D9"/>
    <w:rsid w:val="000035EB"/>
    <w:rsid w:val="00003762"/>
    <w:rsid w:val="00003EA7"/>
    <w:rsid w:val="0000412F"/>
    <w:rsid w:val="00004716"/>
    <w:rsid w:val="00004741"/>
    <w:rsid w:val="0000498C"/>
    <w:rsid w:val="00005296"/>
    <w:rsid w:val="00005631"/>
    <w:rsid w:val="0000567C"/>
    <w:rsid w:val="00005B08"/>
    <w:rsid w:val="00005FAA"/>
    <w:rsid w:val="00006081"/>
    <w:rsid w:val="00006118"/>
    <w:rsid w:val="000062FE"/>
    <w:rsid w:val="00006342"/>
    <w:rsid w:val="00006433"/>
    <w:rsid w:val="000066EB"/>
    <w:rsid w:val="00006A7B"/>
    <w:rsid w:val="00006BF5"/>
    <w:rsid w:val="0000719F"/>
    <w:rsid w:val="0000728C"/>
    <w:rsid w:val="000100B0"/>
    <w:rsid w:val="000104FC"/>
    <w:rsid w:val="00010F8A"/>
    <w:rsid w:val="000112DF"/>
    <w:rsid w:val="00011343"/>
    <w:rsid w:val="00011499"/>
    <w:rsid w:val="000116DD"/>
    <w:rsid w:val="00011A81"/>
    <w:rsid w:val="00011C71"/>
    <w:rsid w:val="00011D4C"/>
    <w:rsid w:val="00011DCD"/>
    <w:rsid w:val="00011EC8"/>
    <w:rsid w:val="00011EFD"/>
    <w:rsid w:val="00011F5E"/>
    <w:rsid w:val="00011FA5"/>
    <w:rsid w:val="00012078"/>
    <w:rsid w:val="000123AC"/>
    <w:rsid w:val="00012455"/>
    <w:rsid w:val="00012C62"/>
    <w:rsid w:val="00012C6C"/>
    <w:rsid w:val="00012F9A"/>
    <w:rsid w:val="000130A3"/>
    <w:rsid w:val="0001364D"/>
    <w:rsid w:val="00013934"/>
    <w:rsid w:val="00013D26"/>
    <w:rsid w:val="00013E5D"/>
    <w:rsid w:val="00013F5D"/>
    <w:rsid w:val="0001407D"/>
    <w:rsid w:val="00014189"/>
    <w:rsid w:val="00014745"/>
    <w:rsid w:val="0001481C"/>
    <w:rsid w:val="00014A39"/>
    <w:rsid w:val="00014D90"/>
    <w:rsid w:val="000150AA"/>
    <w:rsid w:val="00015988"/>
    <w:rsid w:val="00015C88"/>
    <w:rsid w:val="00015E58"/>
    <w:rsid w:val="0001608E"/>
    <w:rsid w:val="00016304"/>
    <w:rsid w:val="00016515"/>
    <w:rsid w:val="00016AE2"/>
    <w:rsid w:val="00017318"/>
    <w:rsid w:val="0001746A"/>
    <w:rsid w:val="00017676"/>
    <w:rsid w:val="00017806"/>
    <w:rsid w:val="000201D6"/>
    <w:rsid w:val="000201F2"/>
    <w:rsid w:val="000206D0"/>
    <w:rsid w:val="00020B22"/>
    <w:rsid w:val="00020F14"/>
    <w:rsid w:val="0002128B"/>
    <w:rsid w:val="0002162E"/>
    <w:rsid w:val="00021646"/>
    <w:rsid w:val="00021DC7"/>
    <w:rsid w:val="00021DCC"/>
    <w:rsid w:val="00021EF4"/>
    <w:rsid w:val="00021FD9"/>
    <w:rsid w:val="000221DE"/>
    <w:rsid w:val="00022336"/>
    <w:rsid w:val="00022366"/>
    <w:rsid w:val="0002240C"/>
    <w:rsid w:val="00022660"/>
    <w:rsid w:val="00022C73"/>
    <w:rsid w:val="00022C77"/>
    <w:rsid w:val="0002323B"/>
    <w:rsid w:val="000234F9"/>
    <w:rsid w:val="0002386E"/>
    <w:rsid w:val="00023DBD"/>
    <w:rsid w:val="00023DCE"/>
    <w:rsid w:val="00023EA6"/>
    <w:rsid w:val="00023EAC"/>
    <w:rsid w:val="00024350"/>
    <w:rsid w:val="0002437C"/>
    <w:rsid w:val="0002443A"/>
    <w:rsid w:val="0002449B"/>
    <w:rsid w:val="000244EE"/>
    <w:rsid w:val="0002465C"/>
    <w:rsid w:val="00024715"/>
    <w:rsid w:val="0002474E"/>
    <w:rsid w:val="00024861"/>
    <w:rsid w:val="00024938"/>
    <w:rsid w:val="00024A1E"/>
    <w:rsid w:val="00024D44"/>
    <w:rsid w:val="00024EA2"/>
    <w:rsid w:val="00025291"/>
    <w:rsid w:val="000252FB"/>
    <w:rsid w:val="0002534E"/>
    <w:rsid w:val="000258F2"/>
    <w:rsid w:val="00025E95"/>
    <w:rsid w:val="0002629B"/>
    <w:rsid w:val="000264D5"/>
    <w:rsid w:val="00026523"/>
    <w:rsid w:val="000265F2"/>
    <w:rsid w:val="00026671"/>
    <w:rsid w:val="000267D4"/>
    <w:rsid w:val="00026AF7"/>
    <w:rsid w:val="00026CE4"/>
    <w:rsid w:val="00026D0F"/>
    <w:rsid w:val="00027792"/>
    <w:rsid w:val="00027906"/>
    <w:rsid w:val="000279EB"/>
    <w:rsid w:val="00027DC5"/>
    <w:rsid w:val="00027E1F"/>
    <w:rsid w:val="00027E9F"/>
    <w:rsid w:val="00030110"/>
    <w:rsid w:val="0003024E"/>
    <w:rsid w:val="00030749"/>
    <w:rsid w:val="000309FD"/>
    <w:rsid w:val="00030C4E"/>
    <w:rsid w:val="00030CF1"/>
    <w:rsid w:val="00031251"/>
    <w:rsid w:val="0003142A"/>
    <w:rsid w:val="000319A5"/>
    <w:rsid w:val="00031D17"/>
    <w:rsid w:val="0003271E"/>
    <w:rsid w:val="000328C3"/>
    <w:rsid w:val="00033380"/>
    <w:rsid w:val="00033402"/>
    <w:rsid w:val="000341AE"/>
    <w:rsid w:val="00034221"/>
    <w:rsid w:val="0003445F"/>
    <w:rsid w:val="0003446A"/>
    <w:rsid w:val="00034530"/>
    <w:rsid w:val="0003493B"/>
    <w:rsid w:val="00034DF8"/>
    <w:rsid w:val="0003509C"/>
    <w:rsid w:val="0003566F"/>
    <w:rsid w:val="0003574F"/>
    <w:rsid w:val="00035FA6"/>
    <w:rsid w:val="000360FC"/>
    <w:rsid w:val="00036BCC"/>
    <w:rsid w:val="00036D3C"/>
    <w:rsid w:val="00036FD0"/>
    <w:rsid w:val="000379C6"/>
    <w:rsid w:val="00037E1E"/>
    <w:rsid w:val="00037F21"/>
    <w:rsid w:val="00040B26"/>
    <w:rsid w:val="00040B43"/>
    <w:rsid w:val="00040D3E"/>
    <w:rsid w:val="00040FD8"/>
    <w:rsid w:val="00041286"/>
    <w:rsid w:val="00041316"/>
    <w:rsid w:val="000415C0"/>
    <w:rsid w:val="00041DDA"/>
    <w:rsid w:val="0004248C"/>
    <w:rsid w:val="00042496"/>
    <w:rsid w:val="00042841"/>
    <w:rsid w:val="00042896"/>
    <w:rsid w:val="00042A72"/>
    <w:rsid w:val="00042B74"/>
    <w:rsid w:val="00042D9B"/>
    <w:rsid w:val="00042E70"/>
    <w:rsid w:val="00043016"/>
    <w:rsid w:val="00043A33"/>
    <w:rsid w:val="00043A8F"/>
    <w:rsid w:val="00043C94"/>
    <w:rsid w:val="00043EC8"/>
    <w:rsid w:val="000440CB"/>
    <w:rsid w:val="00044379"/>
    <w:rsid w:val="00045206"/>
    <w:rsid w:val="00045412"/>
    <w:rsid w:val="00045671"/>
    <w:rsid w:val="00045691"/>
    <w:rsid w:val="00045821"/>
    <w:rsid w:val="000458E8"/>
    <w:rsid w:val="000458FB"/>
    <w:rsid w:val="00045AA6"/>
    <w:rsid w:val="00045AFA"/>
    <w:rsid w:val="00045D0B"/>
    <w:rsid w:val="00045DE4"/>
    <w:rsid w:val="00046057"/>
    <w:rsid w:val="00046386"/>
    <w:rsid w:val="00046479"/>
    <w:rsid w:val="000465E1"/>
    <w:rsid w:val="00046619"/>
    <w:rsid w:val="00046FE6"/>
    <w:rsid w:val="000474BD"/>
    <w:rsid w:val="000478D1"/>
    <w:rsid w:val="00047BC3"/>
    <w:rsid w:val="000500FB"/>
    <w:rsid w:val="00050912"/>
    <w:rsid w:val="000509D5"/>
    <w:rsid w:val="00050C4D"/>
    <w:rsid w:val="00050E14"/>
    <w:rsid w:val="00051020"/>
    <w:rsid w:val="00051D5C"/>
    <w:rsid w:val="0005210D"/>
    <w:rsid w:val="000521EB"/>
    <w:rsid w:val="0005225C"/>
    <w:rsid w:val="000525BD"/>
    <w:rsid w:val="00052921"/>
    <w:rsid w:val="00052C56"/>
    <w:rsid w:val="00052DAE"/>
    <w:rsid w:val="00052DC3"/>
    <w:rsid w:val="00053040"/>
    <w:rsid w:val="00053063"/>
    <w:rsid w:val="000530AC"/>
    <w:rsid w:val="00053346"/>
    <w:rsid w:val="00053513"/>
    <w:rsid w:val="00053558"/>
    <w:rsid w:val="00053691"/>
    <w:rsid w:val="00053A6A"/>
    <w:rsid w:val="000541D6"/>
    <w:rsid w:val="00054534"/>
    <w:rsid w:val="00054950"/>
    <w:rsid w:val="00054A48"/>
    <w:rsid w:val="00054BA8"/>
    <w:rsid w:val="00054BFF"/>
    <w:rsid w:val="00054C5A"/>
    <w:rsid w:val="00054C6D"/>
    <w:rsid w:val="000558B5"/>
    <w:rsid w:val="00055A27"/>
    <w:rsid w:val="00055FF0"/>
    <w:rsid w:val="000560A8"/>
    <w:rsid w:val="000560C3"/>
    <w:rsid w:val="0005611B"/>
    <w:rsid w:val="00056222"/>
    <w:rsid w:val="00056311"/>
    <w:rsid w:val="0005687C"/>
    <w:rsid w:val="00056906"/>
    <w:rsid w:val="00056F4A"/>
    <w:rsid w:val="00056FF3"/>
    <w:rsid w:val="00057038"/>
    <w:rsid w:val="0005718E"/>
    <w:rsid w:val="000571A8"/>
    <w:rsid w:val="000573EC"/>
    <w:rsid w:val="00057466"/>
    <w:rsid w:val="00057755"/>
    <w:rsid w:val="00057C0C"/>
    <w:rsid w:val="00057F01"/>
    <w:rsid w:val="00057F18"/>
    <w:rsid w:val="00057F5E"/>
    <w:rsid w:val="000600D8"/>
    <w:rsid w:val="00060847"/>
    <w:rsid w:val="00061157"/>
    <w:rsid w:val="000611D0"/>
    <w:rsid w:val="000614BC"/>
    <w:rsid w:val="00061783"/>
    <w:rsid w:val="000626A8"/>
    <w:rsid w:val="00063496"/>
    <w:rsid w:val="00063500"/>
    <w:rsid w:val="00063592"/>
    <w:rsid w:val="0006367B"/>
    <w:rsid w:val="00063B71"/>
    <w:rsid w:val="00063BCD"/>
    <w:rsid w:val="00063BD1"/>
    <w:rsid w:val="00063CEB"/>
    <w:rsid w:val="00063D56"/>
    <w:rsid w:val="00063E1B"/>
    <w:rsid w:val="00063EC3"/>
    <w:rsid w:val="00064488"/>
    <w:rsid w:val="000646F2"/>
    <w:rsid w:val="0006521C"/>
    <w:rsid w:val="0006523C"/>
    <w:rsid w:val="000652B2"/>
    <w:rsid w:val="0006533F"/>
    <w:rsid w:val="000653A9"/>
    <w:rsid w:val="000654FF"/>
    <w:rsid w:val="00065604"/>
    <w:rsid w:val="00065885"/>
    <w:rsid w:val="00065AB5"/>
    <w:rsid w:val="00065C68"/>
    <w:rsid w:val="00065DAC"/>
    <w:rsid w:val="00066331"/>
    <w:rsid w:val="00066880"/>
    <w:rsid w:val="00066A2F"/>
    <w:rsid w:val="00066E18"/>
    <w:rsid w:val="00066F60"/>
    <w:rsid w:val="00067692"/>
    <w:rsid w:val="00067720"/>
    <w:rsid w:val="00067814"/>
    <w:rsid w:val="0006798F"/>
    <w:rsid w:val="00067C70"/>
    <w:rsid w:val="00067D61"/>
    <w:rsid w:val="00067D97"/>
    <w:rsid w:val="00067E42"/>
    <w:rsid w:val="00067FF1"/>
    <w:rsid w:val="0007005C"/>
    <w:rsid w:val="00070124"/>
    <w:rsid w:val="000701DB"/>
    <w:rsid w:val="000702DA"/>
    <w:rsid w:val="00070399"/>
    <w:rsid w:val="0007051A"/>
    <w:rsid w:val="000707D2"/>
    <w:rsid w:val="00070C30"/>
    <w:rsid w:val="00070E58"/>
    <w:rsid w:val="00071164"/>
    <w:rsid w:val="000712F3"/>
    <w:rsid w:val="000713BF"/>
    <w:rsid w:val="000713CA"/>
    <w:rsid w:val="00071A70"/>
    <w:rsid w:val="00071AEB"/>
    <w:rsid w:val="00071E70"/>
    <w:rsid w:val="00072512"/>
    <w:rsid w:val="00072657"/>
    <w:rsid w:val="0007271C"/>
    <w:rsid w:val="00072A5B"/>
    <w:rsid w:val="00072A76"/>
    <w:rsid w:val="00072C24"/>
    <w:rsid w:val="00073000"/>
    <w:rsid w:val="0007354F"/>
    <w:rsid w:val="00073849"/>
    <w:rsid w:val="00073A12"/>
    <w:rsid w:val="00073FD4"/>
    <w:rsid w:val="0007418A"/>
    <w:rsid w:val="0007423D"/>
    <w:rsid w:val="00074375"/>
    <w:rsid w:val="00074922"/>
    <w:rsid w:val="0007499C"/>
    <w:rsid w:val="00074A27"/>
    <w:rsid w:val="00074AA7"/>
    <w:rsid w:val="00074BFC"/>
    <w:rsid w:val="00074C7B"/>
    <w:rsid w:val="00074DC4"/>
    <w:rsid w:val="00074E34"/>
    <w:rsid w:val="000750F2"/>
    <w:rsid w:val="000752F5"/>
    <w:rsid w:val="00075614"/>
    <w:rsid w:val="0007627C"/>
    <w:rsid w:val="00076464"/>
    <w:rsid w:val="00076629"/>
    <w:rsid w:val="0007668E"/>
    <w:rsid w:val="00076D73"/>
    <w:rsid w:val="00076E2F"/>
    <w:rsid w:val="00076FC2"/>
    <w:rsid w:val="00077323"/>
    <w:rsid w:val="0007739B"/>
    <w:rsid w:val="00077562"/>
    <w:rsid w:val="0007769E"/>
    <w:rsid w:val="00077730"/>
    <w:rsid w:val="00077797"/>
    <w:rsid w:val="00077A81"/>
    <w:rsid w:val="00077B34"/>
    <w:rsid w:val="00077E1E"/>
    <w:rsid w:val="00077E46"/>
    <w:rsid w:val="00080051"/>
    <w:rsid w:val="00080099"/>
    <w:rsid w:val="00080169"/>
    <w:rsid w:val="000801CC"/>
    <w:rsid w:val="000801D9"/>
    <w:rsid w:val="00080351"/>
    <w:rsid w:val="000805E2"/>
    <w:rsid w:val="00080B96"/>
    <w:rsid w:val="00080F1A"/>
    <w:rsid w:val="0008116E"/>
    <w:rsid w:val="0008156D"/>
    <w:rsid w:val="0008195C"/>
    <w:rsid w:val="0008249F"/>
    <w:rsid w:val="000825DF"/>
    <w:rsid w:val="00082A25"/>
    <w:rsid w:val="00082A67"/>
    <w:rsid w:val="00082F5A"/>
    <w:rsid w:val="0008315F"/>
    <w:rsid w:val="000837D0"/>
    <w:rsid w:val="00083A41"/>
    <w:rsid w:val="00083AA9"/>
    <w:rsid w:val="00083DE2"/>
    <w:rsid w:val="00083FA1"/>
    <w:rsid w:val="000842B0"/>
    <w:rsid w:val="000843C8"/>
    <w:rsid w:val="000845CB"/>
    <w:rsid w:val="00084644"/>
    <w:rsid w:val="0008468D"/>
    <w:rsid w:val="00084772"/>
    <w:rsid w:val="00084B79"/>
    <w:rsid w:val="00084CE3"/>
    <w:rsid w:val="000851BB"/>
    <w:rsid w:val="000851EF"/>
    <w:rsid w:val="00085485"/>
    <w:rsid w:val="00085675"/>
    <w:rsid w:val="000858AA"/>
    <w:rsid w:val="000858B5"/>
    <w:rsid w:val="00085A51"/>
    <w:rsid w:val="00085A62"/>
    <w:rsid w:val="00085C14"/>
    <w:rsid w:val="00085D8A"/>
    <w:rsid w:val="00086A85"/>
    <w:rsid w:val="00086D7A"/>
    <w:rsid w:val="00086DCC"/>
    <w:rsid w:val="00087005"/>
    <w:rsid w:val="00087282"/>
    <w:rsid w:val="000872D7"/>
    <w:rsid w:val="0008799E"/>
    <w:rsid w:val="00087ACC"/>
    <w:rsid w:val="00087B0B"/>
    <w:rsid w:val="00087BED"/>
    <w:rsid w:val="00087E73"/>
    <w:rsid w:val="0009042B"/>
    <w:rsid w:val="0009067A"/>
    <w:rsid w:val="00090D5F"/>
    <w:rsid w:val="000910D4"/>
    <w:rsid w:val="0009155A"/>
    <w:rsid w:val="000915E6"/>
    <w:rsid w:val="000916BA"/>
    <w:rsid w:val="00091CF3"/>
    <w:rsid w:val="00091D72"/>
    <w:rsid w:val="00092011"/>
    <w:rsid w:val="0009204E"/>
    <w:rsid w:val="00092331"/>
    <w:rsid w:val="00092386"/>
    <w:rsid w:val="000923B2"/>
    <w:rsid w:val="000923FC"/>
    <w:rsid w:val="000924F1"/>
    <w:rsid w:val="000927E5"/>
    <w:rsid w:val="00092977"/>
    <w:rsid w:val="00092AEE"/>
    <w:rsid w:val="00092C7B"/>
    <w:rsid w:val="00092D69"/>
    <w:rsid w:val="00092E83"/>
    <w:rsid w:val="0009330B"/>
    <w:rsid w:val="00093AEE"/>
    <w:rsid w:val="0009440D"/>
    <w:rsid w:val="00094429"/>
    <w:rsid w:val="00094578"/>
    <w:rsid w:val="00094743"/>
    <w:rsid w:val="00094E14"/>
    <w:rsid w:val="00094E95"/>
    <w:rsid w:val="00094FCD"/>
    <w:rsid w:val="00095100"/>
    <w:rsid w:val="0009578C"/>
    <w:rsid w:val="00095DD1"/>
    <w:rsid w:val="0009619B"/>
    <w:rsid w:val="00096231"/>
    <w:rsid w:val="00096372"/>
    <w:rsid w:val="000963D0"/>
    <w:rsid w:val="00096432"/>
    <w:rsid w:val="0009657C"/>
    <w:rsid w:val="0009657D"/>
    <w:rsid w:val="000966E3"/>
    <w:rsid w:val="00096B3C"/>
    <w:rsid w:val="00096EAE"/>
    <w:rsid w:val="00096FF1"/>
    <w:rsid w:val="00097454"/>
    <w:rsid w:val="0009798C"/>
    <w:rsid w:val="00097CD8"/>
    <w:rsid w:val="00097D4C"/>
    <w:rsid w:val="00097DB6"/>
    <w:rsid w:val="000A029F"/>
    <w:rsid w:val="000A03BF"/>
    <w:rsid w:val="000A05C7"/>
    <w:rsid w:val="000A08E8"/>
    <w:rsid w:val="000A0F37"/>
    <w:rsid w:val="000A0FEB"/>
    <w:rsid w:val="000A12CF"/>
    <w:rsid w:val="000A1622"/>
    <w:rsid w:val="000A18D2"/>
    <w:rsid w:val="000A1C05"/>
    <w:rsid w:val="000A2050"/>
    <w:rsid w:val="000A27F9"/>
    <w:rsid w:val="000A294F"/>
    <w:rsid w:val="000A2A7C"/>
    <w:rsid w:val="000A31C4"/>
    <w:rsid w:val="000A3381"/>
    <w:rsid w:val="000A3A54"/>
    <w:rsid w:val="000A3BA1"/>
    <w:rsid w:val="000A47B8"/>
    <w:rsid w:val="000A4AE1"/>
    <w:rsid w:val="000A4F41"/>
    <w:rsid w:val="000A5212"/>
    <w:rsid w:val="000A5841"/>
    <w:rsid w:val="000A588E"/>
    <w:rsid w:val="000A5C52"/>
    <w:rsid w:val="000A601C"/>
    <w:rsid w:val="000A68CA"/>
    <w:rsid w:val="000A6D54"/>
    <w:rsid w:val="000A6E3F"/>
    <w:rsid w:val="000A6FB2"/>
    <w:rsid w:val="000A7E47"/>
    <w:rsid w:val="000A7F1D"/>
    <w:rsid w:val="000B005E"/>
    <w:rsid w:val="000B07A5"/>
    <w:rsid w:val="000B0830"/>
    <w:rsid w:val="000B09AD"/>
    <w:rsid w:val="000B0DF0"/>
    <w:rsid w:val="000B0EBF"/>
    <w:rsid w:val="000B123E"/>
    <w:rsid w:val="000B1308"/>
    <w:rsid w:val="000B13C7"/>
    <w:rsid w:val="000B144D"/>
    <w:rsid w:val="000B152B"/>
    <w:rsid w:val="000B1554"/>
    <w:rsid w:val="000B160C"/>
    <w:rsid w:val="000B1C54"/>
    <w:rsid w:val="000B1E12"/>
    <w:rsid w:val="000B2039"/>
    <w:rsid w:val="000B208C"/>
    <w:rsid w:val="000B220F"/>
    <w:rsid w:val="000B243B"/>
    <w:rsid w:val="000B24F5"/>
    <w:rsid w:val="000B2DEE"/>
    <w:rsid w:val="000B2E1B"/>
    <w:rsid w:val="000B2E87"/>
    <w:rsid w:val="000B30B5"/>
    <w:rsid w:val="000B3771"/>
    <w:rsid w:val="000B38B7"/>
    <w:rsid w:val="000B3A37"/>
    <w:rsid w:val="000B4730"/>
    <w:rsid w:val="000B47E8"/>
    <w:rsid w:val="000B4BD2"/>
    <w:rsid w:val="000B51A5"/>
    <w:rsid w:val="000B5802"/>
    <w:rsid w:val="000B58A2"/>
    <w:rsid w:val="000B5962"/>
    <w:rsid w:val="000B5D2E"/>
    <w:rsid w:val="000B6321"/>
    <w:rsid w:val="000B6638"/>
    <w:rsid w:val="000B6708"/>
    <w:rsid w:val="000B6810"/>
    <w:rsid w:val="000B6A6C"/>
    <w:rsid w:val="000B6CC4"/>
    <w:rsid w:val="000B706A"/>
    <w:rsid w:val="000B742B"/>
    <w:rsid w:val="000B7726"/>
    <w:rsid w:val="000B77C8"/>
    <w:rsid w:val="000B7975"/>
    <w:rsid w:val="000B79C4"/>
    <w:rsid w:val="000B7F53"/>
    <w:rsid w:val="000B7F5D"/>
    <w:rsid w:val="000B7F63"/>
    <w:rsid w:val="000C01C7"/>
    <w:rsid w:val="000C023B"/>
    <w:rsid w:val="000C02D7"/>
    <w:rsid w:val="000C0419"/>
    <w:rsid w:val="000C04FA"/>
    <w:rsid w:val="000C055A"/>
    <w:rsid w:val="000C0A19"/>
    <w:rsid w:val="000C0AFF"/>
    <w:rsid w:val="000C1235"/>
    <w:rsid w:val="000C1337"/>
    <w:rsid w:val="000C13F7"/>
    <w:rsid w:val="000C15C4"/>
    <w:rsid w:val="000C1A4D"/>
    <w:rsid w:val="000C1CE8"/>
    <w:rsid w:val="000C1D65"/>
    <w:rsid w:val="000C1DF5"/>
    <w:rsid w:val="000C1EE2"/>
    <w:rsid w:val="000C22D9"/>
    <w:rsid w:val="000C2A28"/>
    <w:rsid w:val="000C2BDB"/>
    <w:rsid w:val="000C2E04"/>
    <w:rsid w:val="000C331A"/>
    <w:rsid w:val="000C3B2C"/>
    <w:rsid w:val="000C3CFF"/>
    <w:rsid w:val="000C3DA8"/>
    <w:rsid w:val="000C3DEB"/>
    <w:rsid w:val="000C3E78"/>
    <w:rsid w:val="000C417F"/>
    <w:rsid w:val="000C42FE"/>
    <w:rsid w:val="000C43FF"/>
    <w:rsid w:val="000C4973"/>
    <w:rsid w:val="000C49D3"/>
    <w:rsid w:val="000C49EA"/>
    <w:rsid w:val="000C4C8A"/>
    <w:rsid w:val="000C5149"/>
    <w:rsid w:val="000C52B1"/>
    <w:rsid w:val="000C5984"/>
    <w:rsid w:val="000C59DF"/>
    <w:rsid w:val="000C5A16"/>
    <w:rsid w:val="000C5D0C"/>
    <w:rsid w:val="000C5E46"/>
    <w:rsid w:val="000C6129"/>
    <w:rsid w:val="000C6707"/>
    <w:rsid w:val="000C676B"/>
    <w:rsid w:val="000C6872"/>
    <w:rsid w:val="000C68E2"/>
    <w:rsid w:val="000C6931"/>
    <w:rsid w:val="000C6B28"/>
    <w:rsid w:val="000C6B4B"/>
    <w:rsid w:val="000C6B76"/>
    <w:rsid w:val="000C6BAD"/>
    <w:rsid w:val="000C6C03"/>
    <w:rsid w:val="000C6E08"/>
    <w:rsid w:val="000C6F39"/>
    <w:rsid w:val="000C727C"/>
    <w:rsid w:val="000C727F"/>
    <w:rsid w:val="000C7958"/>
    <w:rsid w:val="000D02E4"/>
    <w:rsid w:val="000D0364"/>
    <w:rsid w:val="000D046A"/>
    <w:rsid w:val="000D08E7"/>
    <w:rsid w:val="000D098B"/>
    <w:rsid w:val="000D0B96"/>
    <w:rsid w:val="000D0F9C"/>
    <w:rsid w:val="000D1514"/>
    <w:rsid w:val="000D15EB"/>
    <w:rsid w:val="000D1630"/>
    <w:rsid w:val="000D179A"/>
    <w:rsid w:val="000D18E8"/>
    <w:rsid w:val="000D19CA"/>
    <w:rsid w:val="000D1DDE"/>
    <w:rsid w:val="000D2416"/>
    <w:rsid w:val="000D24F0"/>
    <w:rsid w:val="000D2793"/>
    <w:rsid w:val="000D297E"/>
    <w:rsid w:val="000D2AB0"/>
    <w:rsid w:val="000D2C02"/>
    <w:rsid w:val="000D2C3C"/>
    <w:rsid w:val="000D2D3B"/>
    <w:rsid w:val="000D3345"/>
    <w:rsid w:val="000D3940"/>
    <w:rsid w:val="000D39E9"/>
    <w:rsid w:val="000D3AB8"/>
    <w:rsid w:val="000D3CA4"/>
    <w:rsid w:val="000D3CC2"/>
    <w:rsid w:val="000D4292"/>
    <w:rsid w:val="000D45F3"/>
    <w:rsid w:val="000D46DE"/>
    <w:rsid w:val="000D4915"/>
    <w:rsid w:val="000D4A10"/>
    <w:rsid w:val="000D4CBD"/>
    <w:rsid w:val="000D4EE5"/>
    <w:rsid w:val="000D50AF"/>
    <w:rsid w:val="000D539A"/>
    <w:rsid w:val="000D568F"/>
    <w:rsid w:val="000D5D08"/>
    <w:rsid w:val="000D61E9"/>
    <w:rsid w:val="000D6611"/>
    <w:rsid w:val="000D6733"/>
    <w:rsid w:val="000D6911"/>
    <w:rsid w:val="000D69BC"/>
    <w:rsid w:val="000D6A42"/>
    <w:rsid w:val="000D6D75"/>
    <w:rsid w:val="000D6F73"/>
    <w:rsid w:val="000D7407"/>
    <w:rsid w:val="000D781C"/>
    <w:rsid w:val="000D7CD1"/>
    <w:rsid w:val="000D7E4C"/>
    <w:rsid w:val="000E03B3"/>
    <w:rsid w:val="000E0806"/>
    <w:rsid w:val="000E0C95"/>
    <w:rsid w:val="000E0FDF"/>
    <w:rsid w:val="000E13BB"/>
    <w:rsid w:val="000E151F"/>
    <w:rsid w:val="000E1733"/>
    <w:rsid w:val="000E1CA0"/>
    <w:rsid w:val="000E1D40"/>
    <w:rsid w:val="000E1D7B"/>
    <w:rsid w:val="000E22CD"/>
    <w:rsid w:val="000E261C"/>
    <w:rsid w:val="000E270D"/>
    <w:rsid w:val="000E2CF6"/>
    <w:rsid w:val="000E2E75"/>
    <w:rsid w:val="000E3156"/>
    <w:rsid w:val="000E324C"/>
    <w:rsid w:val="000E3597"/>
    <w:rsid w:val="000E35B1"/>
    <w:rsid w:val="000E4060"/>
    <w:rsid w:val="000E4176"/>
    <w:rsid w:val="000E499D"/>
    <w:rsid w:val="000E4AB0"/>
    <w:rsid w:val="000E4AEB"/>
    <w:rsid w:val="000E4BC6"/>
    <w:rsid w:val="000E5126"/>
    <w:rsid w:val="000E57AB"/>
    <w:rsid w:val="000E5801"/>
    <w:rsid w:val="000E584C"/>
    <w:rsid w:val="000E5BE8"/>
    <w:rsid w:val="000E5E22"/>
    <w:rsid w:val="000E61F8"/>
    <w:rsid w:val="000E658F"/>
    <w:rsid w:val="000E65B1"/>
    <w:rsid w:val="000E6678"/>
    <w:rsid w:val="000E697B"/>
    <w:rsid w:val="000E6A22"/>
    <w:rsid w:val="000E6F56"/>
    <w:rsid w:val="000E70D5"/>
    <w:rsid w:val="000E722A"/>
    <w:rsid w:val="000E7E7E"/>
    <w:rsid w:val="000E7EC9"/>
    <w:rsid w:val="000F07BC"/>
    <w:rsid w:val="000F09D0"/>
    <w:rsid w:val="000F0DE7"/>
    <w:rsid w:val="000F1251"/>
    <w:rsid w:val="000F15CB"/>
    <w:rsid w:val="000F16FD"/>
    <w:rsid w:val="000F1843"/>
    <w:rsid w:val="000F1A04"/>
    <w:rsid w:val="000F1CB6"/>
    <w:rsid w:val="000F1D2B"/>
    <w:rsid w:val="000F1D91"/>
    <w:rsid w:val="000F1DFE"/>
    <w:rsid w:val="000F1F09"/>
    <w:rsid w:val="000F20B8"/>
    <w:rsid w:val="000F236D"/>
    <w:rsid w:val="000F2755"/>
    <w:rsid w:val="000F2ABB"/>
    <w:rsid w:val="000F2CA9"/>
    <w:rsid w:val="000F2D9B"/>
    <w:rsid w:val="000F2F81"/>
    <w:rsid w:val="000F3026"/>
    <w:rsid w:val="000F324C"/>
    <w:rsid w:val="000F355A"/>
    <w:rsid w:val="000F37AB"/>
    <w:rsid w:val="000F3DAF"/>
    <w:rsid w:val="000F4046"/>
    <w:rsid w:val="000F4097"/>
    <w:rsid w:val="000F426B"/>
    <w:rsid w:val="000F4374"/>
    <w:rsid w:val="000F4463"/>
    <w:rsid w:val="000F47A1"/>
    <w:rsid w:val="000F48E4"/>
    <w:rsid w:val="000F4A5E"/>
    <w:rsid w:val="000F4B17"/>
    <w:rsid w:val="000F4C92"/>
    <w:rsid w:val="000F52AA"/>
    <w:rsid w:val="000F583E"/>
    <w:rsid w:val="000F5904"/>
    <w:rsid w:val="000F5B26"/>
    <w:rsid w:val="000F5B66"/>
    <w:rsid w:val="000F5D8A"/>
    <w:rsid w:val="000F60BB"/>
    <w:rsid w:val="000F6119"/>
    <w:rsid w:val="000F61D8"/>
    <w:rsid w:val="000F68A1"/>
    <w:rsid w:val="000F690F"/>
    <w:rsid w:val="000F6D09"/>
    <w:rsid w:val="000F6D5C"/>
    <w:rsid w:val="000F6DF0"/>
    <w:rsid w:val="000F6E3A"/>
    <w:rsid w:val="000F703B"/>
    <w:rsid w:val="000F71FB"/>
    <w:rsid w:val="000F7385"/>
    <w:rsid w:val="000F748D"/>
    <w:rsid w:val="000F76D5"/>
    <w:rsid w:val="000F7BE7"/>
    <w:rsid w:val="000F7CCE"/>
    <w:rsid w:val="000F7FFA"/>
    <w:rsid w:val="00100267"/>
    <w:rsid w:val="00101077"/>
    <w:rsid w:val="00101128"/>
    <w:rsid w:val="00101833"/>
    <w:rsid w:val="00101881"/>
    <w:rsid w:val="00101982"/>
    <w:rsid w:val="00101A9C"/>
    <w:rsid w:val="00101DEE"/>
    <w:rsid w:val="00101EEF"/>
    <w:rsid w:val="001020BC"/>
    <w:rsid w:val="00102147"/>
    <w:rsid w:val="001022BF"/>
    <w:rsid w:val="001027BE"/>
    <w:rsid w:val="00102892"/>
    <w:rsid w:val="00102986"/>
    <w:rsid w:val="0010307A"/>
    <w:rsid w:val="0010327B"/>
    <w:rsid w:val="001034BB"/>
    <w:rsid w:val="00103663"/>
    <w:rsid w:val="001036C7"/>
    <w:rsid w:val="00103736"/>
    <w:rsid w:val="0010396A"/>
    <w:rsid w:val="00103AA0"/>
    <w:rsid w:val="00103CE7"/>
    <w:rsid w:val="0010418D"/>
    <w:rsid w:val="0010458A"/>
    <w:rsid w:val="001049D8"/>
    <w:rsid w:val="00104DDA"/>
    <w:rsid w:val="00105173"/>
    <w:rsid w:val="0010554C"/>
    <w:rsid w:val="001057B1"/>
    <w:rsid w:val="001057BA"/>
    <w:rsid w:val="001058D8"/>
    <w:rsid w:val="0010597E"/>
    <w:rsid w:val="001059DE"/>
    <w:rsid w:val="001059E6"/>
    <w:rsid w:val="00105D22"/>
    <w:rsid w:val="0010650C"/>
    <w:rsid w:val="001065A8"/>
    <w:rsid w:val="00106920"/>
    <w:rsid w:val="00106B3D"/>
    <w:rsid w:val="00106BFD"/>
    <w:rsid w:val="00106CC1"/>
    <w:rsid w:val="00106DA6"/>
    <w:rsid w:val="00106E4E"/>
    <w:rsid w:val="00107781"/>
    <w:rsid w:val="001078DF"/>
    <w:rsid w:val="001078E1"/>
    <w:rsid w:val="00107971"/>
    <w:rsid w:val="00107979"/>
    <w:rsid w:val="00107E30"/>
    <w:rsid w:val="00110873"/>
    <w:rsid w:val="001108F8"/>
    <w:rsid w:val="00110AB4"/>
    <w:rsid w:val="00110C62"/>
    <w:rsid w:val="00110E2C"/>
    <w:rsid w:val="001110C5"/>
    <w:rsid w:val="00111319"/>
    <w:rsid w:val="00111985"/>
    <w:rsid w:val="00111BB4"/>
    <w:rsid w:val="00111DC8"/>
    <w:rsid w:val="001126A0"/>
    <w:rsid w:val="0011281F"/>
    <w:rsid w:val="00112C48"/>
    <w:rsid w:val="00113004"/>
    <w:rsid w:val="00113069"/>
    <w:rsid w:val="001130D5"/>
    <w:rsid w:val="00113721"/>
    <w:rsid w:val="0011391A"/>
    <w:rsid w:val="00113FC5"/>
    <w:rsid w:val="0011419E"/>
    <w:rsid w:val="00114303"/>
    <w:rsid w:val="00114784"/>
    <w:rsid w:val="00114E15"/>
    <w:rsid w:val="00114E1B"/>
    <w:rsid w:val="0011508E"/>
    <w:rsid w:val="001153BF"/>
    <w:rsid w:val="00115583"/>
    <w:rsid w:val="00115654"/>
    <w:rsid w:val="001159D4"/>
    <w:rsid w:val="00115F15"/>
    <w:rsid w:val="00115F90"/>
    <w:rsid w:val="00115FD4"/>
    <w:rsid w:val="001160A8"/>
    <w:rsid w:val="001160CC"/>
    <w:rsid w:val="001164AC"/>
    <w:rsid w:val="00116A4B"/>
    <w:rsid w:val="00116D09"/>
    <w:rsid w:val="00117492"/>
    <w:rsid w:val="00117A34"/>
    <w:rsid w:val="00117D74"/>
    <w:rsid w:val="00117F3C"/>
    <w:rsid w:val="00120588"/>
    <w:rsid w:val="001208AC"/>
    <w:rsid w:val="001209DF"/>
    <w:rsid w:val="00120A74"/>
    <w:rsid w:val="001211FB"/>
    <w:rsid w:val="001217A1"/>
    <w:rsid w:val="00121859"/>
    <w:rsid w:val="00121AED"/>
    <w:rsid w:val="00121BAB"/>
    <w:rsid w:val="00122232"/>
    <w:rsid w:val="00122308"/>
    <w:rsid w:val="0012238D"/>
    <w:rsid w:val="0012281B"/>
    <w:rsid w:val="00122972"/>
    <w:rsid w:val="001229AC"/>
    <w:rsid w:val="001229F6"/>
    <w:rsid w:val="00122AEC"/>
    <w:rsid w:val="00122BE4"/>
    <w:rsid w:val="00122E13"/>
    <w:rsid w:val="00123236"/>
    <w:rsid w:val="00123593"/>
    <w:rsid w:val="001237F2"/>
    <w:rsid w:val="0012383E"/>
    <w:rsid w:val="00123911"/>
    <w:rsid w:val="0012392D"/>
    <w:rsid w:val="00123938"/>
    <w:rsid w:val="001239A2"/>
    <w:rsid w:val="00123ABD"/>
    <w:rsid w:val="00123E57"/>
    <w:rsid w:val="00124578"/>
    <w:rsid w:val="00124656"/>
    <w:rsid w:val="00124B87"/>
    <w:rsid w:val="00124D9D"/>
    <w:rsid w:val="00124E1E"/>
    <w:rsid w:val="00125282"/>
    <w:rsid w:val="001252CF"/>
    <w:rsid w:val="001252DF"/>
    <w:rsid w:val="0012536D"/>
    <w:rsid w:val="0012563C"/>
    <w:rsid w:val="0012586B"/>
    <w:rsid w:val="00125A7C"/>
    <w:rsid w:val="00125D9B"/>
    <w:rsid w:val="00125E0A"/>
    <w:rsid w:val="00125FE8"/>
    <w:rsid w:val="00126144"/>
    <w:rsid w:val="001263F4"/>
    <w:rsid w:val="001267C2"/>
    <w:rsid w:val="00126814"/>
    <w:rsid w:val="001268E5"/>
    <w:rsid w:val="00126A06"/>
    <w:rsid w:val="00126B76"/>
    <w:rsid w:val="00126F78"/>
    <w:rsid w:val="00126FF6"/>
    <w:rsid w:val="0012721C"/>
    <w:rsid w:val="0012736D"/>
    <w:rsid w:val="001273EC"/>
    <w:rsid w:val="00127859"/>
    <w:rsid w:val="00130066"/>
    <w:rsid w:val="00130366"/>
    <w:rsid w:val="001304D8"/>
    <w:rsid w:val="00130653"/>
    <w:rsid w:val="001306C1"/>
    <w:rsid w:val="001309B1"/>
    <w:rsid w:val="00130CB1"/>
    <w:rsid w:val="00130D53"/>
    <w:rsid w:val="00130D8F"/>
    <w:rsid w:val="00130E69"/>
    <w:rsid w:val="00131049"/>
    <w:rsid w:val="00131081"/>
    <w:rsid w:val="0013111D"/>
    <w:rsid w:val="00131404"/>
    <w:rsid w:val="001322B2"/>
    <w:rsid w:val="0013259C"/>
    <w:rsid w:val="001325BD"/>
    <w:rsid w:val="00132B85"/>
    <w:rsid w:val="00132BDC"/>
    <w:rsid w:val="00133531"/>
    <w:rsid w:val="001335B6"/>
    <w:rsid w:val="00133801"/>
    <w:rsid w:val="001340E1"/>
    <w:rsid w:val="0013434D"/>
    <w:rsid w:val="00135144"/>
    <w:rsid w:val="0013523F"/>
    <w:rsid w:val="0013541D"/>
    <w:rsid w:val="00135863"/>
    <w:rsid w:val="00136063"/>
    <w:rsid w:val="00136426"/>
    <w:rsid w:val="001365D1"/>
    <w:rsid w:val="00136908"/>
    <w:rsid w:val="00136AD4"/>
    <w:rsid w:val="00136C9E"/>
    <w:rsid w:val="00136E43"/>
    <w:rsid w:val="00137216"/>
    <w:rsid w:val="0013772D"/>
    <w:rsid w:val="00137885"/>
    <w:rsid w:val="00137B1E"/>
    <w:rsid w:val="00137B80"/>
    <w:rsid w:val="00137D92"/>
    <w:rsid w:val="00137EAB"/>
    <w:rsid w:val="00137F66"/>
    <w:rsid w:val="0014051B"/>
    <w:rsid w:val="00140BA9"/>
    <w:rsid w:val="00141162"/>
    <w:rsid w:val="0014129C"/>
    <w:rsid w:val="00141526"/>
    <w:rsid w:val="00141664"/>
    <w:rsid w:val="001416C3"/>
    <w:rsid w:val="00141798"/>
    <w:rsid w:val="001418B6"/>
    <w:rsid w:val="0014197A"/>
    <w:rsid w:val="001419F2"/>
    <w:rsid w:val="00141A10"/>
    <w:rsid w:val="00141FA9"/>
    <w:rsid w:val="00142286"/>
    <w:rsid w:val="00142532"/>
    <w:rsid w:val="001425DE"/>
    <w:rsid w:val="00142863"/>
    <w:rsid w:val="001429D1"/>
    <w:rsid w:val="00142AF4"/>
    <w:rsid w:val="00143120"/>
    <w:rsid w:val="001431C6"/>
    <w:rsid w:val="00144271"/>
    <w:rsid w:val="001444E6"/>
    <w:rsid w:val="00144F7D"/>
    <w:rsid w:val="001452B4"/>
    <w:rsid w:val="00145380"/>
    <w:rsid w:val="001453BC"/>
    <w:rsid w:val="001454E2"/>
    <w:rsid w:val="00145606"/>
    <w:rsid w:val="00145698"/>
    <w:rsid w:val="00145713"/>
    <w:rsid w:val="00145A03"/>
    <w:rsid w:val="00145E41"/>
    <w:rsid w:val="001463EE"/>
    <w:rsid w:val="00146442"/>
    <w:rsid w:val="00146599"/>
    <w:rsid w:val="001465A0"/>
    <w:rsid w:val="001467B4"/>
    <w:rsid w:val="001468A1"/>
    <w:rsid w:val="00146C34"/>
    <w:rsid w:val="00147193"/>
    <w:rsid w:val="00147355"/>
    <w:rsid w:val="00147448"/>
    <w:rsid w:val="0014746A"/>
    <w:rsid w:val="001479DB"/>
    <w:rsid w:val="001502EB"/>
    <w:rsid w:val="00150635"/>
    <w:rsid w:val="00150AEB"/>
    <w:rsid w:val="00150D52"/>
    <w:rsid w:val="00150EC2"/>
    <w:rsid w:val="001514D7"/>
    <w:rsid w:val="00151500"/>
    <w:rsid w:val="0015192D"/>
    <w:rsid w:val="00151AC6"/>
    <w:rsid w:val="00151B33"/>
    <w:rsid w:val="00151D03"/>
    <w:rsid w:val="00151E0B"/>
    <w:rsid w:val="00151FE1"/>
    <w:rsid w:val="00152018"/>
    <w:rsid w:val="00152047"/>
    <w:rsid w:val="001521DA"/>
    <w:rsid w:val="001523CB"/>
    <w:rsid w:val="001527E9"/>
    <w:rsid w:val="001528BB"/>
    <w:rsid w:val="001528FD"/>
    <w:rsid w:val="00152E11"/>
    <w:rsid w:val="00152F5D"/>
    <w:rsid w:val="0015355B"/>
    <w:rsid w:val="00153631"/>
    <w:rsid w:val="001538F6"/>
    <w:rsid w:val="00153ABE"/>
    <w:rsid w:val="00153BD0"/>
    <w:rsid w:val="00153EA7"/>
    <w:rsid w:val="0015433B"/>
    <w:rsid w:val="00154599"/>
    <w:rsid w:val="00154603"/>
    <w:rsid w:val="00154719"/>
    <w:rsid w:val="00154807"/>
    <w:rsid w:val="00154AE6"/>
    <w:rsid w:val="001550D7"/>
    <w:rsid w:val="0015570F"/>
    <w:rsid w:val="001557F6"/>
    <w:rsid w:val="0015594C"/>
    <w:rsid w:val="00155D41"/>
    <w:rsid w:val="001562E7"/>
    <w:rsid w:val="001563D1"/>
    <w:rsid w:val="00156AC0"/>
    <w:rsid w:val="00156C06"/>
    <w:rsid w:val="00156DA3"/>
    <w:rsid w:val="00157208"/>
    <w:rsid w:val="001572FF"/>
    <w:rsid w:val="00157426"/>
    <w:rsid w:val="00157A02"/>
    <w:rsid w:val="00157CF6"/>
    <w:rsid w:val="00157ED6"/>
    <w:rsid w:val="001604B8"/>
    <w:rsid w:val="00160579"/>
    <w:rsid w:val="001606B3"/>
    <w:rsid w:val="0016085C"/>
    <w:rsid w:val="001612CB"/>
    <w:rsid w:val="00161421"/>
    <w:rsid w:val="00161555"/>
    <w:rsid w:val="0016175D"/>
    <w:rsid w:val="0016181A"/>
    <w:rsid w:val="00161852"/>
    <w:rsid w:val="00161CD3"/>
    <w:rsid w:val="00161E33"/>
    <w:rsid w:val="001625B7"/>
    <w:rsid w:val="001625F2"/>
    <w:rsid w:val="0016276C"/>
    <w:rsid w:val="0016278A"/>
    <w:rsid w:val="00162BA6"/>
    <w:rsid w:val="00162D78"/>
    <w:rsid w:val="00162E9E"/>
    <w:rsid w:val="00163975"/>
    <w:rsid w:val="00163BB7"/>
    <w:rsid w:val="00164215"/>
    <w:rsid w:val="001644EF"/>
    <w:rsid w:val="00164B48"/>
    <w:rsid w:val="00164F1C"/>
    <w:rsid w:val="00165284"/>
    <w:rsid w:val="001654E0"/>
    <w:rsid w:val="00165933"/>
    <w:rsid w:val="00166127"/>
    <w:rsid w:val="001661DB"/>
    <w:rsid w:val="00166431"/>
    <w:rsid w:val="00166644"/>
    <w:rsid w:val="0016675A"/>
    <w:rsid w:val="00166942"/>
    <w:rsid w:val="00166AB3"/>
    <w:rsid w:val="00166BFF"/>
    <w:rsid w:val="00166D94"/>
    <w:rsid w:val="00166E77"/>
    <w:rsid w:val="00167D47"/>
    <w:rsid w:val="00167F2F"/>
    <w:rsid w:val="00167F73"/>
    <w:rsid w:val="00167FFE"/>
    <w:rsid w:val="00170429"/>
    <w:rsid w:val="00170AC4"/>
    <w:rsid w:val="00170B62"/>
    <w:rsid w:val="00170F9A"/>
    <w:rsid w:val="00171106"/>
    <w:rsid w:val="0017187A"/>
    <w:rsid w:val="001718A0"/>
    <w:rsid w:val="0017198C"/>
    <w:rsid w:val="00171D9F"/>
    <w:rsid w:val="00172920"/>
    <w:rsid w:val="00172AA3"/>
    <w:rsid w:val="00172BE8"/>
    <w:rsid w:val="00172DC5"/>
    <w:rsid w:val="00172E41"/>
    <w:rsid w:val="00172EE2"/>
    <w:rsid w:val="00172FE8"/>
    <w:rsid w:val="00173540"/>
    <w:rsid w:val="0017378D"/>
    <w:rsid w:val="0017389D"/>
    <w:rsid w:val="00173A7E"/>
    <w:rsid w:val="00173E57"/>
    <w:rsid w:val="001741E4"/>
    <w:rsid w:val="0017420E"/>
    <w:rsid w:val="00174343"/>
    <w:rsid w:val="001743B6"/>
    <w:rsid w:val="0017445A"/>
    <w:rsid w:val="001745FF"/>
    <w:rsid w:val="001747F4"/>
    <w:rsid w:val="001750D7"/>
    <w:rsid w:val="001753F1"/>
    <w:rsid w:val="0017543E"/>
    <w:rsid w:val="001756AB"/>
    <w:rsid w:val="001756D3"/>
    <w:rsid w:val="00175A2C"/>
    <w:rsid w:val="00175B41"/>
    <w:rsid w:val="00175D87"/>
    <w:rsid w:val="001760F3"/>
    <w:rsid w:val="00176177"/>
    <w:rsid w:val="00176708"/>
    <w:rsid w:val="001767FC"/>
    <w:rsid w:val="0017693B"/>
    <w:rsid w:val="00176B82"/>
    <w:rsid w:val="00177355"/>
    <w:rsid w:val="00177363"/>
    <w:rsid w:val="00177391"/>
    <w:rsid w:val="0017756C"/>
    <w:rsid w:val="0017763E"/>
    <w:rsid w:val="0017768D"/>
    <w:rsid w:val="001778BA"/>
    <w:rsid w:val="00177A75"/>
    <w:rsid w:val="00177C4C"/>
    <w:rsid w:val="00177D2D"/>
    <w:rsid w:val="00180523"/>
    <w:rsid w:val="001805BA"/>
    <w:rsid w:val="001806BC"/>
    <w:rsid w:val="00180B39"/>
    <w:rsid w:val="00180CC8"/>
    <w:rsid w:val="00180FEC"/>
    <w:rsid w:val="001811BB"/>
    <w:rsid w:val="00181223"/>
    <w:rsid w:val="0018143B"/>
    <w:rsid w:val="001814B7"/>
    <w:rsid w:val="001815C7"/>
    <w:rsid w:val="00181723"/>
    <w:rsid w:val="001818CF"/>
    <w:rsid w:val="00181945"/>
    <w:rsid w:val="00181ABF"/>
    <w:rsid w:val="00181E9F"/>
    <w:rsid w:val="001822AF"/>
    <w:rsid w:val="001826A2"/>
    <w:rsid w:val="00182CD0"/>
    <w:rsid w:val="00182EDD"/>
    <w:rsid w:val="00182FE6"/>
    <w:rsid w:val="00183002"/>
    <w:rsid w:val="0018308B"/>
    <w:rsid w:val="00183882"/>
    <w:rsid w:val="00183A46"/>
    <w:rsid w:val="00183ADE"/>
    <w:rsid w:val="00183AE1"/>
    <w:rsid w:val="00183D52"/>
    <w:rsid w:val="001840D2"/>
    <w:rsid w:val="001843AB"/>
    <w:rsid w:val="001845D0"/>
    <w:rsid w:val="001847C0"/>
    <w:rsid w:val="00184B71"/>
    <w:rsid w:val="00184D32"/>
    <w:rsid w:val="00184D42"/>
    <w:rsid w:val="00184D94"/>
    <w:rsid w:val="001856F4"/>
    <w:rsid w:val="001857E6"/>
    <w:rsid w:val="00185AAF"/>
    <w:rsid w:val="00185E2D"/>
    <w:rsid w:val="001864BA"/>
    <w:rsid w:val="001867D4"/>
    <w:rsid w:val="00186CE6"/>
    <w:rsid w:val="00186D51"/>
    <w:rsid w:val="00186D67"/>
    <w:rsid w:val="00186F0F"/>
    <w:rsid w:val="0018727F"/>
    <w:rsid w:val="0018763C"/>
    <w:rsid w:val="00187673"/>
    <w:rsid w:val="00187BEC"/>
    <w:rsid w:val="00187C26"/>
    <w:rsid w:val="00187CB0"/>
    <w:rsid w:val="00187D06"/>
    <w:rsid w:val="001900B5"/>
    <w:rsid w:val="001901FB"/>
    <w:rsid w:val="00190252"/>
    <w:rsid w:val="001904E4"/>
    <w:rsid w:val="00190767"/>
    <w:rsid w:val="0019086B"/>
    <w:rsid w:val="0019096A"/>
    <w:rsid w:val="00190B35"/>
    <w:rsid w:val="00190EAA"/>
    <w:rsid w:val="00191200"/>
    <w:rsid w:val="001915EB"/>
    <w:rsid w:val="00191EDF"/>
    <w:rsid w:val="00192065"/>
    <w:rsid w:val="001924EC"/>
    <w:rsid w:val="001929F9"/>
    <w:rsid w:val="00192A32"/>
    <w:rsid w:val="00192AB7"/>
    <w:rsid w:val="00192E13"/>
    <w:rsid w:val="001931A3"/>
    <w:rsid w:val="001931E0"/>
    <w:rsid w:val="00193205"/>
    <w:rsid w:val="00193D99"/>
    <w:rsid w:val="00193FD4"/>
    <w:rsid w:val="0019429E"/>
    <w:rsid w:val="001945F7"/>
    <w:rsid w:val="00194626"/>
    <w:rsid w:val="001947C6"/>
    <w:rsid w:val="00194FAB"/>
    <w:rsid w:val="0019562C"/>
    <w:rsid w:val="0019562E"/>
    <w:rsid w:val="00195820"/>
    <w:rsid w:val="00195871"/>
    <w:rsid w:val="00195C11"/>
    <w:rsid w:val="00195E83"/>
    <w:rsid w:val="00195F41"/>
    <w:rsid w:val="001960C6"/>
    <w:rsid w:val="001961A1"/>
    <w:rsid w:val="00196319"/>
    <w:rsid w:val="001966E4"/>
    <w:rsid w:val="00196A7B"/>
    <w:rsid w:val="00196C62"/>
    <w:rsid w:val="00196D0D"/>
    <w:rsid w:val="00197270"/>
    <w:rsid w:val="00197285"/>
    <w:rsid w:val="00197487"/>
    <w:rsid w:val="001976AB"/>
    <w:rsid w:val="00197856"/>
    <w:rsid w:val="00197D0D"/>
    <w:rsid w:val="001A0254"/>
    <w:rsid w:val="001A02D6"/>
    <w:rsid w:val="001A042C"/>
    <w:rsid w:val="001A05FA"/>
    <w:rsid w:val="001A0679"/>
    <w:rsid w:val="001A11D1"/>
    <w:rsid w:val="001A15D8"/>
    <w:rsid w:val="001A1A68"/>
    <w:rsid w:val="001A1D17"/>
    <w:rsid w:val="001A1F56"/>
    <w:rsid w:val="001A2346"/>
    <w:rsid w:val="001A287E"/>
    <w:rsid w:val="001A2961"/>
    <w:rsid w:val="001A2A0D"/>
    <w:rsid w:val="001A2C48"/>
    <w:rsid w:val="001A2D9C"/>
    <w:rsid w:val="001A31B1"/>
    <w:rsid w:val="001A326E"/>
    <w:rsid w:val="001A347C"/>
    <w:rsid w:val="001A36C0"/>
    <w:rsid w:val="001A3F44"/>
    <w:rsid w:val="001A47FD"/>
    <w:rsid w:val="001A4849"/>
    <w:rsid w:val="001A48E4"/>
    <w:rsid w:val="001A49AF"/>
    <w:rsid w:val="001A50F6"/>
    <w:rsid w:val="001A5326"/>
    <w:rsid w:val="001A566C"/>
    <w:rsid w:val="001A5CA0"/>
    <w:rsid w:val="001A5D40"/>
    <w:rsid w:val="001A6254"/>
    <w:rsid w:val="001A6418"/>
    <w:rsid w:val="001A6707"/>
    <w:rsid w:val="001A6850"/>
    <w:rsid w:val="001A6B22"/>
    <w:rsid w:val="001A6BBF"/>
    <w:rsid w:val="001A6C0B"/>
    <w:rsid w:val="001A6C6D"/>
    <w:rsid w:val="001A6D83"/>
    <w:rsid w:val="001A704C"/>
    <w:rsid w:val="001A714F"/>
    <w:rsid w:val="001A756F"/>
    <w:rsid w:val="001A7ACC"/>
    <w:rsid w:val="001A7C53"/>
    <w:rsid w:val="001A7F16"/>
    <w:rsid w:val="001B010F"/>
    <w:rsid w:val="001B0225"/>
    <w:rsid w:val="001B0331"/>
    <w:rsid w:val="001B03EF"/>
    <w:rsid w:val="001B0435"/>
    <w:rsid w:val="001B04B9"/>
    <w:rsid w:val="001B05FB"/>
    <w:rsid w:val="001B0E33"/>
    <w:rsid w:val="001B10A0"/>
    <w:rsid w:val="001B1136"/>
    <w:rsid w:val="001B17E2"/>
    <w:rsid w:val="001B195B"/>
    <w:rsid w:val="001B1BD0"/>
    <w:rsid w:val="001B2281"/>
    <w:rsid w:val="001B2391"/>
    <w:rsid w:val="001B261A"/>
    <w:rsid w:val="001B2729"/>
    <w:rsid w:val="001B2CC6"/>
    <w:rsid w:val="001B2DB8"/>
    <w:rsid w:val="001B34DD"/>
    <w:rsid w:val="001B3550"/>
    <w:rsid w:val="001B37CB"/>
    <w:rsid w:val="001B3D9B"/>
    <w:rsid w:val="001B3E17"/>
    <w:rsid w:val="001B4202"/>
    <w:rsid w:val="001B470D"/>
    <w:rsid w:val="001B48EC"/>
    <w:rsid w:val="001B4925"/>
    <w:rsid w:val="001B4AD8"/>
    <w:rsid w:val="001B4C30"/>
    <w:rsid w:val="001B4DB9"/>
    <w:rsid w:val="001B4E68"/>
    <w:rsid w:val="001B4E84"/>
    <w:rsid w:val="001B4F58"/>
    <w:rsid w:val="001B50D2"/>
    <w:rsid w:val="001B52DC"/>
    <w:rsid w:val="001B53D7"/>
    <w:rsid w:val="001B58A7"/>
    <w:rsid w:val="001B5A68"/>
    <w:rsid w:val="001B5C46"/>
    <w:rsid w:val="001B5CA1"/>
    <w:rsid w:val="001B5CCF"/>
    <w:rsid w:val="001B610A"/>
    <w:rsid w:val="001B626E"/>
    <w:rsid w:val="001B6745"/>
    <w:rsid w:val="001B6758"/>
    <w:rsid w:val="001B683F"/>
    <w:rsid w:val="001B6879"/>
    <w:rsid w:val="001B6AB5"/>
    <w:rsid w:val="001B6E11"/>
    <w:rsid w:val="001B7236"/>
    <w:rsid w:val="001B72D0"/>
    <w:rsid w:val="001B7587"/>
    <w:rsid w:val="001B770D"/>
    <w:rsid w:val="001B7765"/>
    <w:rsid w:val="001B7ECB"/>
    <w:rsid w:val="001C0521"/>
    <w:rsid w:val="001C060A"/>
    <w:rsid w:val="001C085A"/>
    <w:rsid w:val="001C0ED8"/>
    <w:rsid w:val="001C0F52"/>
    <w:rsid w:val="001C0F66"/>
    <w:rsid w:val="001C108E"/>
    <w:rsid w:val="001C11D9"/>
    <w:rsid w:val="001C1B98"/>
    <w:rsid w:val="001C1EEC"/>
    <w:rsid w:val="001C2102"/>
    <w:rsid w:val="001C23A7"/>
    <w:rsid w:val="001C2499"/>
    <w:rsid w:val="001C26B5"/>
    <w:rsid w:val="001C27E9"/>
    <w:rsid w:val="001C2826"/>
    <w:rsid w:val="001C2B3A"/>
    <w:rsid w:val="001C2D04"/>
    <w:rsid w:val="001C2EA6"/>
    <w:rsid w:val="001C2F7D"/>
    <w:rsid w:val="001C3257"/>
    <w:rsid w:val="001C33A6"/>
    <w:rsid w:val="001C352A"/>
    <w:rsid w:val="001C37D7"/>
    <w:rsid w:val="001C3B57"/>
    <w:rsid w:val="001C3BC0"/>
    <w:rsid w:val="001C3CBC"/>
    <w:rsid w:val="001C3D02"/>
    <w:rsid w:val="001C4E04"/>
    <w:rsid w:val="001C504E"/>
    <w:rsid w:val="001C5460"/>
    <w:rsid w:val="001C5568"/>
    <w:rsid w:val="001C556C"/>
    <w:rsid w:val="001C5792"/>
    <w:rsid w:val="001C5ADD"/>
    <w:rsid w:val="001C63D7"/>
    <w:rsid w:val="001C6BEA"/>
    <w:rsid w:val="001C6E57"/>
    <w:rsid w:val="001C71DB"/>
    <w:rsid w:val="001C7698"/>
    <w:rsid w:val="001D0309"/>
    <w:rsid w:val="001D0A4C"/>
    <w:rsid w:val="001D0B8F"/>
    <w:rsid w:val="001D0C7A"/>
    <w:rsid w:val="001D0F89"/>
    <w:rsid w:val="001D1B79"/>
    <w:rsid w:val="001D1CE7"/>
    <w:rsid w:val="001D20D7"/>
    <w:rsid w:val="001D210D"/>
    <w:rsid w:val="001D21BF"/>
    <w:rsid w:val="001D2241"/>
    <w:rsid w:val="001D2490"/>
    <w:rsid w:val="001D25BB"/>
    <w:rsid w:val="001D2785"/>
    <w:rsid w:val="001D2819"/>
    <w:rsid w:val="001D2B1B"/>
    <w:rsid w:val="001D2FC1"/>
    <w:rsid w:val="001D3025"/>
    <w:rsid w:val="001D354D"/>
    <w:rsid w:val="001D37CB"/>
    <w:rsid w:val="001D3A4D"/>
    <w:rsid w:val="001D3F9E"/>
    <w:rsid w:val="001D40F2"/>
    <w:rsid w:val="001D4806"/>
    <w:rsid w:val="001D4A50"/>
    <w:rsid w:val="001D4E31"/>
    <w:rsid w:val="001D502C"/>
    <w:rsid w:val="001D52CA"/>
    <w:rsid w:val="001D541F"/>
    <w:rsid w:val="001D56AA"/>
    <w:rsid w:val="001D57F2"/>
    <w:rsid w:val="001D5BE5"/>
    <w:rsid w:val="001D5CA8"/>
    <w:rsid w:val="001D5DB2"/>
    <w:rsid w:val="001D6061"/>
    <w:rsid w:val="001D6609"/>
    <w:rsid w:val="001D667A"/>
    <w:rsid w:val="001D68BB"/>
    <w:rsid w:val="001D6AA9"/>
    <w:rsid w:val="001D6B0F"/>
    <w:rsid w:val="001D6BE7"/>
    <w:rsid w:val="001D6D87"/>
    <w:rsid w:val="001D7582"/>
    <w:rsid w:val="001D7585"/>
    <w:rsid w:val="001D7A61"/>
    <w:rsid w:val="001D7AE2"/>
    <w:rsid w:val="001D7BE2"/>
    <w:rsid w:val="001E011F"/>
    <w:rsid w:val="001E02BD"/>
    <w:rsid w:val="001E0801"/>
    <w:rsid w:val="001E0C5F"/>
    <w:rsid w:val="001E0CA7"/>
    <w:rsid w:val="001E0E53"/>
    <w:rsid w:val="001E0F69"/>
    <w:rsid w:val="001E0FAE"/>
    <w:rsid w:val="001E10E3"/>
    <w:rsid w:val="001E137D"/>
    <w:rsid w:val="001E13C5"/>
    <w:rsid w:val="001E1494"/>
    <w:rsid w:val="001E1606"/>
    <w:rsid w:val="001E1A2B"/>
    <w:rsid w:val="001E1AF2"/>
    <w:rsid w:val="001E1CCA"/>
    <w:rsid w:val="001E1D74"/>
    <w:rsid w:val="001E1F60"/>
    <w:rsid w:val="001E2303"/>
    <w:rsid w:val="001E24E0"/>
    <w:rsid w:val="001E2730"/>
    <w:rsid w:val="001E2736"/>
    <w:rsid w:val="001E2D27"/>
    <w:rsid w:val="001E2E8F"/>
    <w:rsid w:val="001E3516"/>
    <w:rsid w:val="001E358E"/>
    <w:rsid w:val="001E3A07"/>
    <w:rsid w:val="001E3DE2"/>
    <w:rsid w:val="001E3F96"/>
    <w:rsid w:val="001E49BA"/>
    <w:rsid w:val="001E4E91"/>
    <w:rsid w:val="001E4F6E"/>
    <w:rsid w:val="001E51ED"/>
    <w:rsid w:val="001E532A"/>
    <w:rsid w:val="001E5363"/>
    <w:rsid w:val="001E53B5"/>
    <w:rsid w:val="001E5778"/>
    <w:rsid w:val="001E59EF"/>
    <w:rsid w:val="001E5E0B"/>
    <w:rsid w:val="001E61E6"/>
    <w:rsid w:val="001E6C83"/>
    <w:rsid w:val="001E7052"/>
    <w:rsid w:val="001E769E"/>
    <w:rsid w:val="001E778F"/>
    <w:rsid w:val="001E79A9"/>
    <w:rsid w:val="001F0068"/>
    <w:rsid w:val="001F093A"/>
    <w:rsid w:val="001F10EE"/>
    <w:rsid w:val="001F1250"/>
    <w:rsid w:val="001F129C"/>
    <w:rsid w:val="001F12E3"/>
    <w:rsid w:val="001F140A"/>
    <w:rsid w:val="001F1762"/>
    <w:rsid w:val="001F17D0"/>
    <w:rsid w:val="001F18EC"/>
    <w:rsid w:val="001F1B55"/>
    <w:rsid w:val="001F1DE7"/>
    <w:rsid w:val="001F28FD"/>
    <w:rsid w:val="001F293C"/>
    <w:rsid w:val="001F296C"/>
    <w:rsid w:val="001F2AAD"/>
    <w:rsid w:val="001F2EAB"/>
    <w:rsid w:val="001F2EDA"/>
    <w:rsid w:val="001F2EF2"/>
    <w:rsid w:val="001F3246"/>
    <w:rsid w:val="001F328F"/>
    <w:rsid w:val="001F34AA"/>
    <w:rsid w:val="001F35D1"/>
    <w:rsid w:val="001F3837"/>
    <w:rsid w:val="001F3DF7"/>
    <w:rsid w:val="001F3E42"/>
    <w:rsid w:val="001F43B1"/>
    <w:rsid w:val="001F44FB"/>
    <w:rsid w:val="001F4B76"/>
    <w:rsid w:val="001F4DFB"/>
    <w:rsid w:val="001F4F9B"/>
    <w:rsid w:val="001F519B"/>
    <w:rsid w:val="001F5205"/>
    <w:rsid w:val="001F54C3"/>
    <w:rsid w:val="001F5737"/>
    <w:rsid w:val="001F5A17"/>
    <w:rsid w:val="001F5C76"/>
    <w:rsid w:val="001F5CD7"/>
    <w:rsid w:val="001F5E97"/>
    <w:rsid w:val="001F5ECB"/>
    <w:rsid w:val="001F62F4"/>
    <w:rsid w:val="001F6553"/>
    <w:rsid w:val="001F6655"/>
    <w:rsid w:val="001F6AAC"/>
    <w:rsid w:val="001F6DCB"/>
    <w:rsid w:val="001F6EE5"/>
    <w:rsid w:val="001F6F78"/>
    <w:rsid w:val="001F7510"/>
    <w:rsid w:val="001F7638"/>
    <w:rsid w:val="001F7680"/>
    <w:rsid w:val="001F76C6"/>
    <w:rsid w:val="001F770D"/>
    <w:rsid w:val="001F77D5"/>
    <w:rsid w:val="001F7FCD"/>
    <w:rsid w:val="00200050"/>
    <w:rsid w:val="0020012C"/>
    <w:rsid w:val="00200381"/>
    <w:rsid w:val="00200438"/>
    <w:rsid w:val="0020055B"/>
    <w:rsid w:val="00201107"/>
    <w:rsid w:val="002014D2"/>
    <w:rsid w:val="002014D5"/>
    <w:rsid w:val="0020188D"/>
    <w:rsid w:val="00201E94"/>
    <w:rsid w:val="002021DB"/>
    <w:rsid w:val="0020248D"/>
    <w:rsid w:val="0020280F"/>
    <w:rsid w:val="00202915"/>
    <w:rsid w:val="00202F6E"/>
    <w:rsid w:val="00202F72"/>
    <w:rsid w:val="002032D7"/>
    <w:rsid w:val="002033ED"/>
    <w:rsid w:val="00203449"/>
    <w:rsid w:val="0020373F"/>
    <w:rsid w:val="002039FE"/>
    <w:rsid w:val="00203CDC"/>
    <w:rsid w:val="00203EE9"/>
    <w:rsid w:val="00204253"/>
    <w:rsid w:val="00204296"/>
    <w:rsid w:val="00204469"/>
    <w:rsid w:val="00204541"/>
    <w:rsid w:val="00204C82"/>
    <w:rsid w:val="00204D3F"/>
    <w:rsid w:val="00204D80"/>
    <w:rsid w:val="00204F8C"/>
    <w:rsid w:val="002050EA"/>
    <w:rsid w:val="0020528B"/>
    <w:rsid w:val="0020535A"/>
    <w:rsid w:val="00205494"/>
    <w:rsid w:val="002056DA"/>
    <w:rsid w:val="00205A1D"/>
    <w:rsid w:val="00205E01"/>
    <w:rsid w:val="00205F24"/>
    <w:rsid w:val="00206889"/>
    <w:rsid w:val="00206D9D"/>
    <w:rsid w:val="00206E98"/>
    <w:rsid w:val="0021004F"/>
    <w:rsid w:val="0021017E"/>
    <w:rsid w:val="002102CD"/>
    <w:rsid w:val="002103C9"/>
    <w:rsid w:val="00210839"/>
    <w:rsid w:val="0021096C"/>
    <w:rsid w:val="00210E1D"/>
    <w:rsid w:val="0021109E"/>
    <w:rsid w:val="002111C3"/>
    <w:rsid w:val="00211627"/>
    <w:rsid w:val="0021182D"/>
    <w:rsid w:val="00211924"/>
    <w:rsid w:val="0021227B"/>
    <w:rsid w:val="002126A2"/>
    <w:rsid w:val="00212ABF"/>
    <w:rsid w:val="00212CA1"/>
    <w:rsid w:val="00212DD3"/>
    <w:rsid w:val="00212DFF"/>
    <w:rsid w:val="00212FF7"/>
    <w:rsid w:val="0021311E"/>
    <w:rsid w:val="0021315A"/>
    <w:rsid w:val="00213263"/>
    <w:rsid w:val="0021361A"/>
    <w:rsid w:val="00213CB4"/>
    <w:rsid w:val="00214460"/>
    <w:rsid w:val="00214720"/>
    <w:rsid w:val="00214B75"/>
    <w:rsid w:val="00214CAF"/>
    <w:rsid w:val="00214E95"/>
    <w:rsid w:val="00215231"/>
    <w:rsid w:val="00215617"/>
    <w:rsid w:val="00215845"/>
    <w:rsid w:val="00215857"/>
    <w:rsid w:val="002163A2"/>
    <w:rsid w:val="002163FC"/>
    <w:rsid w:val="00216915"/>
    <w:rsid w:val="00216DCC"/>
    <w:rsid w:val="00216E3C"/>
    <w:rsid w:val="00217061"/>
    <w:rsid w:val="00217075"/>
    <w:rsid w:val="002172BA"/>
    <w:rsid w:val="0021745C"/>
    <w:rsid w:val="00217FDB"/>
    <w:rsid w:val="002200D8"/>
    <w:rsid w:val="002205C0"/>
    <w:rsid w:val="002206F6"/>
    <w:rsid w:val="00220817"/>
    <w:rsid w:val="0022082E"/>
    <w:rsid w:val="0022084D"/>
    <w:rsid w:val="00220B7B"/>
    <w:rsid w:val="00220D1B"/>
    <w:rsid w:val="00220E92"/>
    <w:rsid w:val="00220E9A"/>
    <w:rsid w:val="0022107F"/>
    <w:rsid w:val="00221127"/>
    <w:rsid w:val="00221453"/>
    <w:rsid w:val="0022195E"/>
    <w:rsid w:val="00221995"/>
    <w:rsid w:val="002219A9"/>
    <w:rsid w:val="00221AAD"/>
    <w:rsid w:val="002221ED"/>
    <w:rsid w:val="002221F8"/>
    <w:rsid w:val="00222249"/>
    <w:rsid w:val="00222639"/>
    <w:rsid w:val="0022282F"/>
    <w:rsid w:val="0022285F"/>
    <w:rsid w:val="00222AAC"/>
    <w:rsid w:val="00222ABD"/>
    <w:rsid w:val="00222B27"/>
    <w:rsid w:val="00222C1A"/>
    <w:rsid w:val="00222D79"/>
    <w:rsid w:val="00222EA9"/>
    <w:rsid w:val="00222F97"/>
    <w:rsid w:val="002230DA"/>
    <w:rsid w:val="002234D7"/>
    <w:rsid w:val="002235D6"/>
    <w:rsid w:val="002236B9"/>
    <w:rsid w:val="0022374E"/>
    <w:rsid w:val="00223759"/>
    <w:rsid w:val="002243C3"/>
    <w:rsid w:val="002243D3"/>
    <w:rsid w:val="00224920"/>
    <w:rsid w:val="00224CF6"/>
    <w:rsid w:val="0022501A"/>
    <w:rsid w:val="002250C6"/>
    <w:rsid w:val="0022514A"/>
    <w:rsid w:val="002253B0"/>
    <w:rsid w:val="002257A5"/>
    <w:rsid w:val="00225839"/>
    <w:rsid w:val="002259B6"/>
    <w:rsid w:val="002259CC"/>
    <w:rsid w:val="00225C26"/>
    <w:rsid w:val="00226416"/>
    <w:rsid w:val="002266C7"/>
    <w:rsid w:val="002269B6"/>
    <w:rsid w:val="00226A42"/>
    <w:rsid w:val="00226B34"/>
    <w:rsid w:val="00226CA3"/>
    <w:rsid w:val="00226D76"/>
    <w:rsid w:val="0022719C"/>
    <w:rsid w:val="0022750B"/>
    <w:rsid w:val="002275D4"/>
    <w:rsid w:val="00227698"/>
    <w:rsid w:val="0022787A"/>
    <w:rsid w:val="002279B3"/>
    <w:rsid w:val="002304C4"/>
    <w:rsid w:val="002307C2"/>
    <w:rsid w:val="002307C6"/>
    <w:rsid w:val="00230A1F"/>
    <w:rsid w:val="00230D63"/>
    <w:rsid w:val="00230DC2"/>
    <w:rsid w:val="00231392"/>
    <w:rsid w:val="00231777"/>
    <w:rsid w:val="0023181C"/>
    <w:rsid w:val="0023190F"/>
    <w:rsid w:val="00231BC0"/>
    <w:rsid w:val="00231D43"/>
    <w:rsid w:val="002320E5"/>
    <w:rsid w:val="00232248"/>
    <w:rsid w:val="002323CE"/>
    <w:rsid w:val="00232B09"/>
    <w:rsid w:val="00232F55"/>
    <w:rsid w:val="00233413"/>
    <w:rsid w:val="00233C8E"/>
    <w:rsid w:val="00233CC3"/>
    <w:rsid w:val="00233E65"/>
    <w:rsid w:val="00233E83"/>
    <w:rsid w:val="0023412D"/>
    <w:rsid w:val="00234484"/>
    <w:rsid w:val="00234699"/>
    <w:rsid w:val="00234758"/>
    <w:rsid w:val="002349FA"/>
    <w:rsid w:val="00234C9D"/>
    <w:rsid w:val="00234E9C"/>
    <w:rsid w:val="00234EDC"/>
    <w:rsid w:val="00234F80"/>
    <w:rsid w:val="00234FC5"/>
    <w:rsid w:val="00235135"/>
    <w:rsid w:val="00235483"/>
    <w:rsid w:val="002354AC"/>
    <w:rsid w:val="002357CD"/>
    <w:rsid w:val="00235C12"/>
    <w:rsid w:val="00235E92"/>
    <w:rsid w:val="00236119"/>
    <w:rsid w:val="002362DC"/>
    <w:rsid w:val="002365F6"/>
    <w:rsid w:val="00236829"/>
    <w:rsid w:val="00236D84"/>
    <w:rsid w:val="00236E01"/>
    <w:rsid w:val="00237219"/>
    <w:rsid w:val="002373C3"/>
    <w:rsid w:val="002374C1"/>
    <w:rsid w:val="00237769"/>
    <w:rsid w:val="00237899"/>
    <w:rsid w:val="00237A06"/>
    <w:rsid w:val="00237B22"/>
    <w:rsid w:val="0024054B"/>
    <w:rsid w:val="00240658"/>
    <w:rsid w:val="00240870"/>
    <w:rsid w:val="00240A8E"/>
    <w:rsid w:val="00240AAA"/>
    <w:rsid w:val="002411B8"/>
    <w:rsid w:val="00241288"/>
    <w:rsid w:val="00241396"/>
    <w:rsid w:val="00241752"/>
    <w:rsid w:val="00241997"/>
    <w:rsid w:val="00241CB9"/>
    <w:rsid w:val="00241F84"/>
    <w:rsid w:val="00242221"/>
    <w:rsid w:val="00242349"/>
    <w:rsid w:val="002423A5"/>
    <w:rsid w:val="00242412"/>
    <w:rsid w:val="0024256F"/>
    <w:rsid w:val="00242E38"/>
    <w:rsid w:val="002434AD"/>
    <w:rsid w:val="0024388C"/>
    <w:rsid w:val="00243A04"/>
    <w:rsid w:val="00243ACC"/>
    <w:rsid w:val="00243B62"/>
    <w:rsid w:val="00243C5B"/>
    <w:rsid w:val="00243D97"/>
    <w:rsid w:val="0024437A"/>
    <w:rsid w:val="0024448B"/>
    <w:rsid w:val="0024452E"/>
    <w:rsid w:val="00244A5B"/>
    <w:rsid w:val="00244C55"/>
    <w:rsid w:val="00244CBE"/>
    <w:rsid w:val="00244E1A"/>
    <w:rsid w:val="00244F10"/>
    <w:rsid w:val="00244FED"/>
    <w:rsid w:val="00245172"/>
    <w:rsid w:val="00245611"/>
    <w:rsid w:val="00245634"/>
    <w:rsid w:val="0024566D"/>
    <w:rsid w:val="0024575D"/>
    <w:rsid w:val="00245A33"/>
    <w:rsid w:val="00245C2C"/>
    <w:rsid w:val="00245C9C"/>
    <w:rsid w:val="00245CCC"/>
    <w:rsid w:val="00245D09"/>
    <w:rsid w:val="00245EDE"/>
    <w:rsid w:val="0024635F"/>
    <w:rsid w:val="00246773"/>
    <w:rsid w:val="002469A6"/>
    <w:rsid w:val="00246C4F"/>
    <w:rsid w:val="002473E5"/>
    <w:rsid w:val="0024750E"/>
    <w:rsid w:val="0024766D"/>
    <w:rsid w:val="00247E65"/>
    <w:rsid w:val="00247F1B"/>
    <w:rsid w:val="002502A8"/>
    <w:rsid w:val="00250AEA"/>
    <w:rsid w:val="00250C46"/>
    <w:rsid w:val="00250F08"/>
    <w:rsid w:val="00250F93"/>
    <w:rsid w:val="00250FB0"/>
    <w:rsid w:val="0025120A"/>
    <w:rsid w:val="002512DC"/>
    <w:rsid w:val="002517B3"/>
    <w:rsid w:val="00251D9A"/>
    <w:rsid w:val="00252512"/>
    <w:rsid w:val="00252740"/>
    <w:rsid w:val="002528FB"/>
    <w:rsid w:val="00252B31"/>
    <w:rsid w:val="0025301A"/>
    <w:rsid w:val="00253327"/>
    <w:rsid w:val="002533A0"/>
    <w:rsid w:val="0025358F"/>
    <w:rsid w:val="002538BB"/>
    <w:rsid w:val="002538C3"/>
    <w:rsid w:val="00253960"/>
    <w:rsid w:val="00253AF8"/>
    <w:rsid w:val="00253DB3"/>
    <w:rsid w:val="00254414"/>
    <w:rsid w:val="00254A21"/>
    <w:rsid w:val="00254A76"/>
    <w:rsid w:val="00254AD6"/>
    <w:rsid w:val="00254FDA"/>
    <w:rsid w:val="002550FB"/>
    <w:rsid w:val="00255819"/>
    <w:rsid w:val="002558BF"/>
    <w:rsid w:val="00255A7C"/>
    <w:rsid w:val="00255C54"/>
    <w:rsid w:val="00255F14"/>
    <w:rsid w:val="00255F82"/>
    <w:rsid w:val="00256072"/>
    <w:rsid w:val="002568CE"/>
    <w:rsid w:val="00256D52"/>
    <w:rsid w:val="00257098"/>
    <w:rsid w:val="00257655"/>
    <w:rsid w:val="0025773F"/>
    <w:rsid w:val="00257C3F"/>
    <w:rsid w:val="00257F70"/>
    <w:rsid w:val="002600B0"/>
    <w:rsid w:val="0026032D"/>
    <w:rsid w:val="0026092A"/>
    <w:rsid w:val="00260A8C"/>
    <w:rsid w:val="002614F4"/>
    <w:rsid w:val="002615FD"/>
    <w:rsid w:val="002616F3"/>
    <w:rsid w:val="002619D4"/>
    <w:rsid w:val="00261A47"/>
    <w:rsid w:val="00262007"/>
    <w:rsid w:val="00262279"/>
    <w:rsid w:val="00262755"/>
    <w:rsid w:val="002627C2"/>
    <w:rsid w:val="00262A6E"/>
    <w:rsid w:val="00263075"/>
    <w:rsid w:val="00263296"/>
    <w:rsid w:val="00263784"/>
    <w:rsid w:val="00263843"/>
    <w:rsid w:val="00263906"/>
    <w:rsid w:val="0026404F"/>
    <w:rsid w:val="002640B7"/>
    <w:rsid w:val="0026417F"/>
    <w:rsid w:val="00264216"/>
    <w:rsid w:val="00264239"/>
    <w:rsid w:val="002643D1"/>
    <w:rsid w:val="0026480E"/>
    <w:rsid w:val="00264BC6"/>
    <w:rsid w:val="00264DDB"/>
    <w:rsid w:val="00265079"/>
    <w:rsid w:val="002650F1"/>
    <w:rsid w:val="00265226"/>
    <w:rsid w:val="002656CE"/>
    <w:rsid w:val="00265B47"/>
    <w:rsid w:val="00265E31"/>
    <w:rsid w:val="002662A5"/>
    <w:rsid w:val="00266316"/>
    <w:rsid w:val="0026631A"/>
    <w:rsid w:val="0026676C"/>
    <w:rsid w:val="0026694B"/>
    <w:rsid w:val="0026727C"/>
    <w:rsid w:val="002674CE"/>
    <w:rsid w:val="00267681"/>
    <w:rsid w:val="00267CFA"/>
    <w:rsid w:val="00267D5E"/>
    <w:rsid w:val="0027023F"/>
    <w:rsid w:val="00270286"/>
    <w:rsid w:val="00270CA8"/>
    <w:rsid w:val="00271169"/>
    <w:rsid w:val="002712DD"/>
    <w:rsid w:val="0027136C"/>
    <w:rsid w:val="00271624"/>
    <w:rsid w:val="00271720"/>
    <w:rsid w:val="00271F7C"/>
    <w:rsid w:val="002720E4"/>
    <w:rsid w:val="00272200"/>
    <w:rsid w:val="002722B8"/>
    <w:rsid w:val="00272569"/>
    <w:rsid w:val="002729C4"/>
    <w:rsid w:val="00272B1F"/>
    <w:rsid w:val="00272BE5"/>
    <w:rsid w:val="00273540"/>
    <w:rsid w:val="00273D7B"/>
    <w:rsid w:val="00274630"/>
    <w:rsid w:val="00274A43"/>
    <w:rsid w:val="00275016"/>
    <w:rsid w:val="002750A0"/>
    <w:rsid w:val="00275241"/>
    <w:rsid w:val="002754FF"/>
    <w:rsid w:val="00275766"/>
    <w:rsid w:val="002757ED"/>
    <w:rsid w:val="002758BA"/>
    <w:rsid w:val="002758E9"/>
    <w:rsid w:val="002759EF"/>
    <w:rsid w:val="00275B1A"/>
    <w:rsid w:val="00275E2B"/>
    <w:rsid w:val="00276074"/>
    <w:rsid w:val="00276156"/>
    <w:rsid w:val="002763A4"/>
    <w:rsid w:val="002768D5"/>
    <w:rsid w:val="0027725D"/>
    <w:rsid w:val="00277624"/>
    <w:rsid w:val="0027787A"/>
    <w:rsid w:val="00277BBA"/>
    <w:rsid w:val="00277C78"/>
    <w:rsid w:val="00277FDA"/>
    <w:rsid w:val="00280087"/>
    <w:rsid w:val="00280300"/>
    <w:rsid w:val="0028067E"/>
    <w:rsid w:val="002807A7"/>
    <w:rsid w:val="00280B71"/>
    <w:rsid w:val="00280BA9"/>
    <w:rsid w:val="00280EB2"/>
    <w:rsid w:val="00280F7A"/>
    <w:rsid w:val="00280F9D"/>
    <w:rsid w:val="002810A8"/>
    <w:rsid w:val="00281347"/>
    <w:rsid w:val="002815DB"/>
    <w:rsid w:val="00281E83"/>
    <w:rsid w:val="00282F26"/>
    <w:rsid w:val="00283072"/>
    <w:rsid w:val="002830A5"/>
    <w:rsid w:val="002830A6"/>
    <w:rsid w:val="002832F2"/>
    <w:rsid w:val="00283B96"/>
    <w:rsid w:val="00283BFB"/>
    <w:rsid w:val="002843BA"/>
    <w:rsid w:val="002844FE"/>
    <w:rsid w:val="00284745"/>
    <w:rsid w:val="00284C3C"/>
    <w:rsid w:val="00285215"/>
    <w:rsid w:val="0028522E"/>
    <w:rsid w:val="00285275"/>
    <w:rsid w:val="0028535C"/>
    <w:rsid w:val="0028539D"/>
    <w:rsid w:val="00285586"/>
    <w:rsid w:val="002855EA"/>
    <w:rsid w:val="002857DE"/>
    <w:rsid w:val="0028592E"/>
    <w:rsid w:val="00285B3B"/>
    <w:rsid w:val="00285BA3"/>
    <w:rsid w:val="00286014"/>
    <w:rsid w:val="002861B0"/>
    <w:rsid w:val="002864BB"/>
    <w:rsid w:val="002864BE"/>
    <w:rsid w:val="002867E3"/>
    <w:rsid w:val="002867F8"/>
    <w:rsid w:val="002868E6"/>
    <w:rsid w:val="00286C12"/>
    <w:rsid w:val="00286C1E"/>
    <w:rsid w:val="00286D40"/>
    <w:rsid w:val="00286E9F"/>
    <w:rsid w:val="00286F9D"/>
    <w:rsid w:val="00287407"/>
    <w:rsid w:val="002879F9"/>
    <w:rsid w:val="002901A4"/>
    <w:rsid w:val="00290241"/>
    <w:rsid w:val="002902FD"/>
    <w:rsid w:val="002903B1"/>
    <w:rsid w:val="0029058A"/>
    <w:rsid w:val="002907DB"/>
    <w:rsid w:val="002908E6"/>
    <w:rsid w:val="00291944"/>
    <w:rsid w:val="002919D4"/>
    <w:rsid w:val="002919F5"/>
    <w:rsid w:val="00291C07"/>
    <w:rsid w:val="00291C28"/>
    <w:rsid w:val="00291D8F"/>
    <w:rsid w:val="00292119"/>
    <w:rsid w:val="0029223A"/>
    <w:rsid w:val="0029263F"/>
    <w:rsid w:val="002926BA"/>
    <w:rsid w:val="00292823"/>
    <w:rsid w:val="00292993"/>
    <w:rsid w:val="002929B4"/>
    <w:rsid w:val="00292EA0"/>
    <w:rsid w:val="0029306D"/>
    <w:rsid w:val="00293A11"/>
    <w:rsid w:val="00294084"/>
    <w:rsid w:val="0029436C"/>
    <w:rsid w:val="002943F7"/>
    <w:rsid w:val="002945B8"/>
    <w:rsid w:val="00294C91"/>
    <w:rsid w:val="0029513D"/>
    <w:rsid w:val="0029523F"/>
    <w:rsid w:val="002957F5"/>
    <w:rsid w:val="00295D9A"/>
    <w:rsid w:val="00296059"/>
    <w:rsid w:val="002961AD"/>
    <w:rsid w:val="00296699"/>
    <w:rsid w:val="00296749"/>
    <w:rsid w:val="002976BF"/>
    <w:rsid w:val="002976ED"/>
    <w:rsid w:val="002978BD"/>
    <w:rsid w:val="00297AE5"/>
    <w:rsid w:val="00297D56"/>
    <w:rsid w:val="00297FE5"/>
    <w:rsid w:val="002A012A"/>
    <w:rsid w:val="002A019F"/>
    <w:rsid w:val="002A0207"/>
    <w:rsid w:val="002A074F"/>
    <w:rsid w:val="002A0782"/>
    <w:rsid w:val="002A08F3"/>
    <w:rsid w:val="002A0BE5"/>
    <w:rsid w:val="002A0CAF"/>
    <w:rsid w:val="002A0EE3"/>
    <w:rsid w:val="002A0F73"/>
    <w:rsid w:val="002A1060"/>
    <w:rsid w:val="002A11A2"/>
    <w:rsid w:val="002A16F2"/>
    <w:rsid w:val="002A17F1"/>
    <w:rsid w:val="002A1901"/>
    <w:rsid w:val="002A22F8"/>
    <w:rsid w:val="002A2FF7"/>
    <w:rsid w:val="002A31E3"/>
    <w:rsid w:val="002A325F"/>
    <w:rsid w:val="002A33CF"/>
    <w:rsid w:val="002A37C4"/>
    <w:rsid w:val="002A38FC"/>
    <w:rsid w:val="002A3A21"/>
    <w:rsid w:val="002A3AD3"/>
    <w:rsid w:val="002A3E71"/>
    <w:rsid w:val="002A422E"/>
    <w:rsid w:val="002A4404"/>
    <w:rsid w:val="002A4925"/>
    <w:rsid w:val="002A4962"/>
    <w:rsid w:val="002A49E7"/>
    <w:rsid w:val="002A49ED"/>
    <w:rsid w:val="002A4BA0"/>
    <w:rsid w:val="002A4BB3"/>
    <w:rsid w:val="002A4D51"/>
    <w:rsid w:val="002A4E09"/>
    <w:rsid w:val="002A5230"/>
    <w:rsid w:val="002A55F3"/>
    <w:rsid w:val="002A564F"/>
    <w:rsid w:val="002A5B16"/>
    <w:rsid w:val="002A5DEE"/>
    <w:rsid w:val="002A5ED4"/>
    <w:rsid w:val="002A600E"/>
    <w:rsid w:val="002A6052"/>
    <w:rsid w:val="002A667A"/>
    <w:rsid w:val="002A67AD"/>
    <w:rsid w:val="002A68AC"/>
    <w:rsid w:val="002A6C46"/>
    <w:rsid w:val="002A6E27"/>
    <w:rsid w:val="002A6E98"/>
    <w:rsid w:val="002A6FC5"/>
    <w:rsid w:val="002A6FF9"/>
    <w:rsid w:val="002A73A7"/>
    <w:rsid w:val="002A73B6"/>
    <w:rsid w:val="002A753E"/>
    <w:rsid w:val="002A76AE"/>
    <w:rsid w:val="002A76EB"/>
    <w:rsid w:val="002A7987"/>
    <w:rsid w:val="002A7B76"/>
    <w:rsid w:val="002A7D14"/>
    <w:rsid w:val="002A7D5B"/>
    <w:rsid w:val="002B0582"/>
    <w:rsid w:val="002B06F6"/>
    <w:rsid w:val="002B0BFC"/>
    <w:rsid w:val="002B0D7B"/>
    <w:rsid w:val="002B1208"/>
    <w:rsid w:val="002B18FA"/>
    <w:rsid w:val="002B1A2B"/>
    <w:rsid w:val="002B21F2"/>
    <w:rsid w:val="002B24CD"/>
    <w:rsid w:val="002B2653"/>
    <w:rsid w:val="002B2A5B"/>
    <w:rsid w:val="002B2A9B"/>
    <w:rsid w:val="002B2F3C"/>
    <w:rsid w:val="002B2F9C"/>
    <w:rsid w:val="002B316E"/>
    <w:rsid w:val="002B322B"/>
    <w:rsid w:val="002B3240"/>
    <w:rsid w:val="002B3553"/>
    <w:rsid w:val="002B3633"/>
    <w:rsid w:val="002B3970"/>
    <w:rsid w:val="002B3B4E"/>
    <w:rsid w:val="002B4230"/>
    <w:rsid w:val="002B4256"/>
    <w:rsid w:val="002B466E"/>
    <w:rsid w:val="002B48AF"/>
    <w:rsid w:val="002B4FF7"/>
    <w:rsid w:val="002B511A"/>
    <w:rsid w:val="002B5523"/>
    <w:rsid w:val="002B5C9A"/>
    <w:rsid w:val="002B6867"/>
    <w:rsid w:val="002B686C"/>
    <w:rsid w:val="002B6F06"/>
    <w:rsid w:val="002B7221"/>
    <w:rsid w:val="002B735D"/>
    <w:rsid w:val="002B765E"/>
    <w:rsid w:val="002B76C2"/>
    <w:rsid w:val="002B7A4D"/>
    <w:rsid w:val="002B7A99"/>
    <w:rsid w:val="002B7E4A"/>
    <w:rsid w:val="002C0653"/>
    <w:rsid w:val="002C08F5"/>
    <w:rsid w:val="002C0964"/>
    <w:rsid w:val="002C0A87"/>
    <w:rsid w:val="002C0B7C"/>
    <w:rsid w:val="002C0E9F"/>
    <w:rsid w:val="002C0FBF"/>
    <w:rsid w:val="002C1159"/>
    <w:rsid w:val="002C1164"/>
    <w:rsid w:val="002C12BF"/>
    <w:rsid w:val="002C137E"/>
    <w:rsid w:val="002C14F1"/>
    <w:rsid w:val="002C1C80"/>
    <w:rsid w:val="002C1CFA"/>
    <w:rsid w:val="002C1D16"/>
    <w:rsid w:val="002C1E8B"/>
    <w:rsid w:val="002C21D0"/>
    <w:rsid w:val="002C21F5"/>
    <w:rsid w:val="002C24AF"/>
    <w:rsid w:val="002C26E1"/>
    <w:rsid w:val="002C2789"/>
    <w:rsid w:val="002C2A13"/>
    <w:rsid w:val="002C2B89"/>
    <w:rsid w:val="002C2F3A"/>
    <w:rsid w:val="002C324B"/>
    <w:rsid w:val="002C330F"/>
    <w:rsid w:val="002C3628"/>
    <w:rsid w:val="002C3E1B"/>
    <w:rsid w:val="002C4336"/>
    <w:rsid w:val="002C52A9"/>
    <w:rsid w:val="002C54FD"/>
    <w:rsid w:val="002C5902"/>
    <w:rsid w:val="002C5975"/>
    <w:rsid w:val="002C5A09"/>
    <w:rsid w:val="002C5CE7"/>
    <w:rsid w:val="002C5DF6"/>
    <w:rsid w:val="002C6701"/>
    <w:rsid w:val="002C6847"/>
    <w:rsid w:val="002C6BC0"/>
    <w:rsid w:val="002C6CAF"/>
    <w:rsid w:val="002C6F3B"/>
    <w:rsid w:val="002C71BD"/>
    <w:rsid w:val="002C71EA"/>
    <w:rsid w:val="002C7447"/>
    <w:rsid w:val="002C7612"/>
    <w:rsid w:val="002C791C"/>
    <w:rsid w:val="002C7EC4"/>
    <w:rsid w:val="002C7EE3"/>
    <w:rsid w:val="002D0090"/>
    <w:rsid w:val="002D081C"/>
    <w:rsid w:val="002D0935"/>
    <w:rsid w:val="002D0AEA"/>
    <w:rsid w:val="002D0C5E"/>
    <w:rsid w:val="002D0C99"/>
    <w:rsid w:val="002D0F54"/>
    <w:rsid w:val="002D14BB"/>
    <w:rsid w:val="002D1FB3"/>
    <w:rsid w:val="002D2A76"/>
    <w:rsid w:val="002D2ED4"/>
    <w:rsid w:val="002D38CE"/>
    <w:rsid w:val="002D38CF"/>
    <w:rsid w:val="002D39D4"/>
    <w:rsid w:val="002D3A2E"/>
    <w:rsid w:val="002D3E4B"/>
    <w:rsid w:val="002D3EA0"/>
    <w:rsid w:val="002D435E"/>
    <w:rsid w:val="002D518B"/>
    <w:rsid w:val="002D5527"/>
    <w:rsid w:val="002D57BE"/>
    <w:rsid w:val="002D58C1"/>
    <w:rsid w:val="002D58F8"/>
    <w:rsid w:val="002D5CAB"/>
    <w:rsid w:val="002D5D02"/>
    <w:rsid w:val="002D6028"/>
    <w:rsid w:val="002D6242"/>
    <w:rsid w:val="002D6381"/>
    <w:rsid w:val="002D63D0"/>
    <w:rsid w:val="002D6400"/>
    <w:rsid w:val="002D6413"/>
    <w:rsid w:val="002D6670"/>
    <w:rsid w:val="002D692A"/>
    <w:rsid w:val="002D6A0A"/>
    <w:rsid w:val="002D6A56"/>
    <w:rsid w:val="002D73F3"/>
    <w:rsid w:val="002D756D"/>
    <w:rsid w:val="002D7A30"/>
    <w:rsid w:val="002D7D6C"/>
    <w:rsid w:val="002D7E26"/>
    <w:rsid w:val="002D7F32"/>
    <w:rsid w:val="002E02BC"/>
    <w:rsid w:val="002E058D"/>
    <w:rsid w:val="002E05C8"/>
    <w:rsid w:val="002E0743"/>
    <w:rsid w:val="002E091C"/>
    <w:rsid w:val="002E0994"/>
    <w:rsid w:val="002E0AC0"/>
    <w:rsid w:val="002E0F40"/>
    <w:rsid w:val="002E0F48"/>
    <w:rsid w:val="002E0F78"/>
    <w:rsid w:val="002E14F7"/>
    <w:rsid w:val="002E18E0"/>
    <w:rsid w:val="002E1C00"/>
    <w:rsid w:val="002E1F45"/>
    <w:rsid w:val="002E2179"/>
    <w:rsid w:val="002E254C"/>
    <w:rsid w:val="002E2845"/>
    <w:rsid w:val="002E2BE4"/>
    <w:rsid w:val="002E2C7E"/>
    <w:rsid w:val="002E313D"/>
    <w:rsid w:val="002E371B"/>
    <w:rsid w:val="002E3749"/>
    <w:rsid w:val="002E39C3"/>
    <w:rsid w:val="002E3A8B"/>
    <w:rsid w:val="002E3E46"/>
    <w:rsid w:val="002E3E7B"/>
    <w:rsid w:val="002E4074"/>
    <w:rsid w:val="002E41A0"/>
    <w:rsid w:val="002E43AB"/>
    <w:rsid w:val="002E4576"/>
    <w:rsid w:val="002E463C"/>
    <w:rsid w:val="002E485D"/>
    <w:rsid w:val="002E4DA0"/>
    <w:rsid w:val="002E4F94"/>
    <w:rsid w:val="002E5156"/>
    <w:rsid w:val="002E56BA"/>
    <w:rsid w:val="002E58D7"/>
    <w:rsid w:val="002E59E2"/>
    <w:rsid w:val="002E5C0D"/>
    <w:rsid w:val="002E5E88"/>
    <w:rsid w:val="002E5FEA"/>
    <w:rsid w:val="002E639D"/>
    <w:rsid w:val="002E6A56"/>
    <w:rsid w:val="002E6DB2"/>
    <w:rsid w:val="002E7858"/>
    <w:rsid w:val="002E7A25"/>
    <w:rsid w:val="002E7BAB"/>
    <w:rsid w:val="002E7E9D"/>
    <w:rsid w:val="002F0262"/>
    <w:rsid w:val="002F0386"/>
    <w:rsid w:val="002F08B3"/>
    <w:rsid w:val="002F0962"/>
    <w:rsid w:val="002F0B4C"/>
    <w:rsid w:val="002F0B8E"/>
    <w:rsid w:val="002F0D95"/>
    <w:rsid w:val="002F0F10"/>
    <w:rsid w:val="002F122B"/>
    <w:rsid w:val="002F1343"/>
    <w:rsid w:val="002F1409"/>
    <w:rsid w:val="002F142A"/>
    <w:rsid w:val="002F16B1"/>
    <w:rsid w:val="002F1AA9"/>
    <w:rsid w:val="002F1E53"/>
    <w:rsid w:val="002F1EA6"/>
    <w:rsid w:val="002F229C"/>
    <w:rsid w:val="002F2401"/>
    <w:rsid w:val="002F253B"/>
    <w:rsid w:val="002F263E"/>
    <w:rsid w:val="002F2957"/>
    <w:rsid w:val="002F2C9A"/>
    <w:rsid w:val="002F2E4B"/>
    <w:rsid w:val="002F2E69"/>
    <w:rsid w:val="002F2F39"/>
    <w:rsid w:val="002F2FB9"/>
    <w:rsid w:val="002F2FFF"/>
    <w:rsid w:val="002F327D"/>
    <w:rsid w:val="002F36AF"/>
    <w:rsid w:val="002F36E3"/>
    <w:rsid w:val="002F38B1"/>
    <w:rsid w:val="002F391B"/>
    <w:rsid w:val="002F4344"/>
    <w:rsid w:val="002F49F3"/>
    <w:rsid w:val="002F4B62"/>
    <w:rsid w:val="002F4BA4"/>
    <w:rsid w:val="002F5037"/>
    <w:rsid w:val="002F562E"/>
    <w:rsid w:val="002F5845"/>
    <w:rsid w:val="002F5B01"/>
    <w:rsid w:val="002F5B9B"/>
    <w:rsid w:val="002F5E7E"/>
    <w:rsid w:val="002F5F24"/>
    <w:rsid w:val="002F6144"/>
    <w:rsid w:val="002F6377"/>
    <w:rsid w:val="002F64F5"/>
    <w:rsid w:val="002F670A"/>
    <w:rsid w:val="002F6AB3"/>
    <w:rsid w:val="002F6B1B"/>
    <w:rsid w:val="002F728C"/>
    <w:rsid w:val="002F74F0"/>
    <w:rsid w:val="002F7814"/>
    <w:rsid w:val="002F7F10"/>
    <w:rsid w:val="002F7FB6"/>
    <w:rsid w:val="002F7FE3"/>
    <w:rsid w:val="003001B1"/>
    <w:rsid w:val="003007D2"/>
    <w:rsid w:val="0030087D"/>
    <w:rsid w:val="00300A22"/>
    <w:rsid w:val="00300A9D"/>
    <w:rsid w:val="00300ADB"/>
    <w:rsid w:val="00300BF6"/>
    <w:rsid w:val="00300F3B"/>
    <w:rsid w:val="00301014"/>
    <w:rsid w:val="00301020"/>
    <w:rsid w:val="00301226"/>
    <w:rsid w:val="00301312"/>
    <w:rsid w:val="00301824"/>
    <w:rsid w:val="00301884"/>
    <w:rsid w:val="00301C5E"/>
    <w:rsid w:val="00301CDF"/>
    <w:rsid w:val="00301DC3"/>
    <w:rsid w:val="00301DCC"/>
    <w:rsid w:val="003021FD"/>
    <w:rsid w:val="00302738"/>
    <w:rsid w:val="0030288B"/>
    <w:rsid w:val="00302C79"/>
    <w:rsid w:val="00302CCF"/>
    <w:rsid w:val="00302E57"/>
    <w:rsid w:val="00302E87"/>
    <w:rsid w:val="00303382"/>
    <w:rsid w:val="00303619"/>
    <w:rsid w:val="003037C2"/>
    <w:rsid w:val="0030390E"/>
    <w:rsid w:val="00303CB7"/>
    <w:rsid w:val="00303D5F"/>
    <w:rsid w:val="0030401F"/>
    <w:rsid w:val="0030466E"/>
    <w:rsid w:val="00304A26"/>
    <w:rsid w:val="00304C89"/>
    <w:rsid w:val="003053B5"/>
    <w:rsid w:val="003053E5"/>
    <w:rsid w:val="003056A7"/>
    <w:rsid w:val="0030592D"/>
    <w:rsid w:val="00305AC1"/>
    <w:rsid w:val="00305B30"/>
    <w:rsid w:val="00305BC5"/>
    <w:rsid w:val="00306210"/>
    <w:rsid w:val="003065EB"/>
    <w:rsid w:val="003065F8"/>
    <w:rsid w:val="00306781"/>
    <w:rsid w:val="003067EC"/>
    <w:rsid w:val="00306B27"/>
    <w:rsid w:val="00306E2C"/>
    <w:rsid w:val="003071AC"/>
    <w:rsid w:val="003078B8"/>
    <w:rsid w:val="00307959"/>
    <w:rsid w:val="00307A70"/>
    <w:rsid w:val="00307CF5"/>
    <w:rsid w:val="00307D63"/>
    <w:rsid w:val="00307E57"/>
    <w:rsid w:val="00307E5B"/>
    <w:rsid w:val="00307EE7"/>
    <w:rsid w:val="00310262"/>
    <w:rsid w:val="00310587"/>
    <w:rsid w:val="003106BF"/>
    <w:rsid w:val="003108F5"/>
    <w:rsid w:val="00310AA0"/>
    <w:rsid w:val="00310E23"/>
    <w:rsid w:val="00311346"/>
    <w:rsid w:val="00311410"/>
    <w:rsid w:val="003115F8"/>
    <w:rsid w:val="00311D0F"/>
    <w:rsid w:val="00311FD0"/>
    <w:rsid w:val="0031248F"/>
    <w:rsid w:val="0031257F"/>
    <w:rsid w:val="00312737"/>
    <w:rsid w:val="003127C7"/>
    <w:rsid w:val="00312DD3"/>
    <w:rsid w:val="00312EC3"/>
    <w:rsid w:val="00312EF2"/>
    <w:rsid w:val="00312F3C"/>
    <w:rsid w:val="00313305"/>
    <w:rsid w:val="0031357A"/>
    <w:rsid w:val="00313C1E"/>
    <w:rsid w:val="003142E8"/>
    <w:rsid w:val="003148BE"/>
    <w:rsid w:val="00314C4F"/>
    <w:rsid w:val="00314F4A"/>
    <w:rsid w:val="0031570D"/>
    <w:rsid w:val="00315C95"/>
    <w:rsid w:val="00315CB9"/>
    <w:rsid w:val="003161CD"/>
    <w:rsid w:val="003162FB"/>
    <w:rsid w:val="0031635F"/>
    <w:rsid w:val="003166A4"/>
    <w:rsid w:val="00316A3F"/>
    <w:rsid w:val="00316BE7"/>
    <w:rsid w:val="00316E82"/>
    <w:rsid w:val="00316F17"/>
    <w:rsid w:val="00316F97"/>
    <w:rsid w:val="003171E7"/>
    <w:rsid w:val="003171F2"/>
    <w:rsid w:val="00317395"/>
    <w:rsid w:val="003174C7"/>
    <w:rsid w:val="003174DD"/>
    <w:rsid w:val="00317630"/>
    <w:rsid w:val="00317711"/>
    <w:rsid w:val="00317C0A"/>
    <w:rsid w:val="00317E78"/>
    <w:rsid w:val="00317E8A"/>
    <w:rsid w:val="00320140"/>
    <w:rsid w:val="00320267"/>
    <w:rsid w:val="003203B4"/>
    <w:rsid w:val="00320699"/>
    <w:rsid w:val="00320966"/>
    <w:rsid w:val="00320A06"/>
    <w:rsid w:val="00320ADA"/>
    <w:rsid w:val="00320F2B"/>
    <w:rsid w:val="0032110F"/>
    <w:rsid w:val="00321194"/>
    <w:rsid w:val="003212F8"/>
    <w:rsid w:val="003213CD"/>
    <w:rsid w:val="0032156B"/>
    <w:rsid w:val="0032167C"/>
    <w:rsid w:val="003217B9"/>
    <w:rsid w:val="003217CD"/>
    <w:rsid w:val="0032183C"/>
    <w:rsid w:val="00321E07"/>
    <w:rsid w:val="003227DC"/>
    <w:rsid w:val="00322DD3"/>
    <w:rsid w:val="00323162"/>
    <w:rsid w:val="003238D2"/>
    <w:rsid w:val="003241C5"/>
    <w:rsid w:val="003243BE"/>
    <w:rsid w:val="0032497A"/>
    <w:rsid w:val="0032511A"/>
    <w:rsid w:val="00325910"/>
    <w:rsid w:val="003259D8"/>
    <w:rsid w:val="00325FB5"/>
    <w:rsid w:val="003260BC"/>
    <w:rsid w:val="0032667E"/>
    <w:rsid w:val="0032694F"/>
    <w:rsid w:val="003269FD"/>
    <w:rsid w:val="00326A99"/>
    <w:rsid w:val="00326CE8"/>
    <w:rsid w:val="00327239"/>
    <w:rsid w:val="00327243"/>
    <w:rsid w:val="0032766D"/>
    <w:rsid w:val="00327975"/>
    <w:rsid w:val="00327C4C"/>
    <w:rsid w:val="00327E55"/>
    <w:rsid w:val="00327FEA"/>
    <w:rsid w:val="00330048"/>
    <w:rsid w:val="0033018F"/>
    <w:rsid w:val="00330205"/>
    <w:rsid w:val="0033025C"/>
    <w:rsid w:val="0033028B"/>
    <w:rsid w:val="003302D9"/>
    <w:rsid w:val="0033031B"/>
    <w:rsid w:val="003303DE"/>
    <w:rsid w:val="003307A5"/>
    <w:rsid w:val="00330FCF"/>
    <w:rsid w:val="003312D4"/>
    <w:rsid w:val="003314A2"/>
    <w:rsid w:val="003314BA"/>
    <w:rsid w:val="00331551"/>
    <w:rsid w:val="00331A38"/>
    <w:rsid w:val="00331C8E"/>
    <w:rsid w:val="00331DD4"/>
    <w:rsid w:val="00332427"/>
    <w:rsid w:val="003325D3"/>
    <w:rsid w:val="003327DB"/>
    <w:rsid w:val="00332924"/>
    <w:rsid w:val="00333182"/>
    <w:rsid w:val="00333539"/>
    <w:rsid w:val="00333750"/>
    <w:rsid w:val="00333C0D"/>
    <w:rsid w:val="00333D92"/>
    <w:rsid w:val="00333E96"/>
    <w:rsid w:val="00333FD1"/>
    <w:rsid w:val="00334242"/>
    <w:rsid w:val="00334391"/>
    <w:rsid w:val="003343EB"/>
    <w:rsid w:val="00334757"/>
    <w:rsid w:val="003348F1"/>
    <w:rsid w:val="00334923"/>
    <w:rsid w:val="00334A39"/>
    <w:rsid w:val="00334AD1"/>
    <w:rsid w:val="00334B34"/>
    <w:rsid w:val="00334F4D"/>
    <w:rsid w:val="003351A7"/>
    <w:rsid w:val="00335229"/>
    <w:rsid w:val="003354A3"/>
    <w:rsid w:val="0033576B"/>
    <w:rsid w:val="00335B2E"/>
    <w:rsid w:val="00335C30"/>
    <w:rsid w:val="00335CB0"/>
    <w:rsid w:val="00335DB6"/>
    <w:rsid w:val="003364C7"/>
    <w:rsid w:val="0033655C"/>
    <w:rsid w:val="0033656F"/>
    <w:rsid w:val="0033657A"/>
    <w:rsid w:val="0033674A"/>
    <w:rsid w:val="00336A86"/>
    <w:rsid w:val="00336D4E"/>
    <w:rsid w:val="003373D3"/>
    <w:rsid w:val="00337D0F"/>
    <w:rsid w:val="00337D9A"/>
    <w:rsid w:val="00337EB5"/>
    <w:rsid w:val="00337F2A"/>
    <w:rsid w:val="003400DB"/>
    <w:rsid w:val="003402DF"/>
    <w:rsid w:val="003405BD"/>
    <w:rsid w:val="00341049"/>
    <w:rsid w:val="0034187D"/>
    <w:rsid w:val="00341B48"/>
    <w:rsid w:val="00341CD5"/>
    <w:rsid w:val="00342033"/>
    <w:rsid w:val="0034209E"/>
    <w:rsid w:val="003422D4"/>
    <w:rsid w:val="0034245D"/>
    <w:rsid w:val="0034280D"/>
    <w:rsid w:val="00342889"/>
    <w:rsid w:val="00342A14"/>
    <w:rsid w:val="0034321B"/>
    <w:rsid w:val="00343252"/>
    <w:rsid w:val="00343257"/>
    <w:rsid w:val="003433CD"/>
    <w:rsid w:val="00343578"/>
    <w:rsid w:val="003435C5"/>
    <w:rsid w:val="00343957"/>
    <w:rsid w:val="00343B01"/>
    <w:rsid w:val="00343B7B"/>
    <w:rsid w:val="003444D4"/>
    <w:rsid w:val="0034460B"/>
    <w:rsid w:val="00344850"/>
    <w:rsid w:val="003449C7"/>
    <w:rsid w:val="00344C62"/>
    <w:rsid w:val="00344EA1"/>
    <w:rsid w:val="0034514D"/>
    <w:rsid w:val="003458BA"/>
    <w:rsid w:val="00345C56"/>
    <w:rsid w:val="00345DE8"/>
    <w:rsid w:val="00345ED6"/>
    <w:rsid w:val="00345F9D"/>
    <w:rsid w:val="003463A3"/>
    <w:rsid w:val="003463B2"/>
    <w:rsid w:val="003467BF"/>
    <w:rsid w:val="003467F8"/>
    <w:rsid w:val="00346800"/>
    <w:rsid w:val="00346F0C"/>
    <w:rsid w:val="00347156"/>
    <w:rsid w:val="00347550"/>
    <w:rsid w:val="00347B5A"/>
    <w:rsid w:val="00347C30"/>
    <w:rsid w:val="00347D62"/>
    <w:rsid w:val="0035031A"/>
    <w:rsid w:val="00350360"/>
    <w:rsid w:val="00350491"/>
    <w:rsid w:val="0035095A"/>
    <w:rsid w:val="00350A54"/>
    <w:rsid w:val="00350BC0"/>
    <w:rsid w:val="003510A5"/>
    <w:rsid w:val="003514B1"/>
    <w:rsid w:val="00351B3F"/>
    <w:rsid w:val="00351DB7"/>
    <w:rsid w:val="00351E74"/>
    <w:rsid w:val="00352C46"/>
    <w:rsid w:val="00352CFD"/>
    <w:rsid w:val="00352DF6"/>
    <w:rsid w:val="003531CC"/>
    <w:rsid w:val="0035321E"/>
    <w:rsid w:val="003533DC"/>
    <w:rsid w:val="003537AB"/>
    <w:rsid w:val="00353BE4"/>
    <w:rsid w:val="00353D79"/>
    <w:rsid w:val="00354261"/>
    <w:rsid w:val="00354369"/>
    <w:rsid w:val="003546EA"/>
    <w:rsid w:val="003547AF"/>
    <w:rsid w:val="00354DE8"/>
    <w:rsid w:val="00354EE8"/>
    <w:rsid w:val="0035502B"/>
    <w:rsid w:val="00355089"/>
    <w:rsid w:val="0035577B"/>
    <w:rsid w:val="00355904"/>
    <w:rsid w:val="00355CE7"/>
    <w:rsid w:val="00355FB2"/>
    <w:rsid w:val="00355FF8"/>
    <w:rsid w:val="003560E3"/>
    <w:rsid w:val="00356242"/>
    <w:rsid w:val="00356631"/>
    <w:rsid w:val="00356704"/>
    <w:rsid w:val="00356765"/>
    <w:rsid w:val="00357049"/>
    <w:rsid w:val="00357310"/>
    <w:rsid w:val="0035760B"/>
    <w:rsid w:val="00357A4E"/>
    <w:rsid w:val="00357C35"/>
    <w:rsid w:val="00360605"/>
    <w:rsid w:val="00360710"/>
    <w:rsid w:val="00360A8A"/>
    <w:rsid w:val="00360F6C"/>
    <w:rsid w:val="00361047"/>
    <w:rsid w:val="00361762"/>
    <w:rsid w:val="00361C1E"/>
    <w:rsid w:val="00361DFF"/>
    <w:rsid w:val="00362A6F"/>
    <w:rsid w:val="00362B4E"/>
    <w:rsid w:val="00362BC2"/>
    <w:rsid w:val="00362D0D"/>
    <w:rsid w:val="00362EBF"/>
    <w:rsid w:val="00362F18"/>
    <w:rsid w:val="003630F5"/>
    <w:rsid w:val="00363385"/>
    <w:rsid w:val="0036349E"/>
    <w:rsid w:val="003635F9"/>
    <w:rsid w:val="00363648"/>
    <w:rsid w:val="00363EBD"/>
    <w:rsid w:val="003642FF"/>
    <w:rsid w:val="0036436C"/>
    <w:rsid w:val="003645D5"/>
    <w:rsid w:val="003645E9"/>
    <w:rsid w:val="00364667"/>
    <w:rsid w:val="0036466A"/>
    <w:rsid w:val="00364A12"/>
    <w:rsid w:val="00364A7D"/>
    <w:rsid w:val="00364BFA"/>
    <w:rsid w:val="003653FF"/>
    <w:rsid w:val="00365404"/>
    <w:rsid w:val="00365423"/>
    <w:rsid w:val="0036586E"/>
    <w:rsid w:val="00365ACA"/>
    <w:rsid w:val="00365C72"/>
    <w:rsid w:val="00365F00"/>
    <w:rsid w:val="00365F37"/>
    <w:rsid w:val="00366469"/>
    <w:rsid w:val="003666F3"/>
    <w:rsid w:val="00366EDD"/>
    <w:rsid w:val="0036710A"/>
    <w:rsid w:val="003672C4"/>
    <w:rsid w:val="00367419"/>
    <w:rsid w:val="00367496"/>
    <w:rsid w:val="003674DC"/>
    <w:rsid w:val="00367598"/>
    <w:rsid w:val="00367935"/>
    <w:rsid w:val="00367C12"/>
    <w:rsid w:val="00367D32"/>
    <w:rsid w:val="00370371"/>
    <w:rsid w:val="00370430"/>
    <w:rsid w:val="00370AE1"/>
    <w:rsid w:val="00370C46"/>
    <w:rsid w:val="00370F26"/>
    <w:rsid w:val="00371B4E"/>
    <w:rsid w:val="00371C73"/>
    <w:rsid w:val="00371D61"/>
    <w:rsid w:val="00371D9D"/>
    <w:rsid w:val="00371EB2"/>
    <w:rsid w:val="0037228C"/>
    <w:rsid w:val="00372472"/>
    <w:rsid w:val="00372672"/>
    <w:rsid w:val="00372889"/>
    <w:rsid w:val="00372C58"/>
    <w:rsid w:val="0037311A"/>
    <w:rsid w:val="00373172"/>
    <w:rsid w:val="0037327E"/>
    <w:rsid w:val="00373385"/>
    <w:rsid w:val="003734D8"/>
    <w:rsid w:val="0037367A"/>
    <w:rsid w:val="00373758"/>
    <w:rsid w:val="003738A3"/>
    <w:rsid w:val="00373E11"/>
    <w:rsid w:val="00373F4B"/>
    <w:rsid w:val="00374161"/>
    <w:rsid w:val="00374374"/>
    <w:rsid w:val="00374524"/>
    <w:rsid w:val="00374553"/>
    <w:rsid w:val="0037462A"/>
    <w:rsid w:val="00374729"/>
    <w:rsid w:val="003748E3"/>
    <w:rsid w:val="00374A2F"/>
    <w:rsid w:val="00374D1A"/>
    <w:rsid w:val="0037580B"/>
    <w:rsid w:val="00375897"/>
    <w:rsid w:val="00375952"/>
    <w:rsid w:val="00375B05"/>
    <w:rsid w:val="00375CE4"/>
    <w:rsid w:val="003760C1"/>
    <w:rsid w:val="003764C4"/>
    <w:rsid w:val="00376817"/>
    <w:rsid w:val="00376F66"/>
    <w:rsid w:val="003771F6"/>
    <w:rsid w:val="0037770D"/>
    <w:rsid w:val="00377908"/>
    <w:rsid w:val="00377913"/>
    <w:rsid w:val="00377C87"/>
    <w:rsid w:val="00377C9D"/>
    <w:rsid w:val="00377D35"/>
    <w:rsid w:val="00380117"/>
    <w:rsid w:val="003803F5"/>
    <w:rsid w:val="00380494"/>
    <w:rsid w:val="003806A5"/>
    <w:rsid w:val="003807FB"/>
    <w:rsid w:val="0038080D"/>
    <w:rsid w:val="00380829"/>
    <w:rsid w:val="00380A5E"/>
    <w:rsid w:val="00380C14"/>
    <w:rsid w:val="00380DD6"/>
    <w:rsid w:val="00380E0A"/>
    <w:rsid w:val="00381755"/>
    <w:rsid w:val="0038175B"/>
    <w:rsid w:val="0038198D"/>
    <w:rsid w:val="003819AC"/>
    <w:rsid w:val="00381D6B"/>
    <w:rsid w:val="00381F07"/>
    <w:rsid w:val="00381F8A"/>
    <w:rsid w:val="00381FB4"/>
    <w:rsid w:val="0038216A"/>
    <w:rsid w:val="00382307"/>
    <w:rsid w:val="0038232B"/>
    <w:rsid w:val="00382F05"/>
    <w:rsid w:val="00382FCD"/>
    <w:rsid w:val="00383293"/>
    <w:rsid w:val="003838ED"/>
    <w:rsid w:val="00383B08"/>
    <w:rsid w:val="00383C0C"/>
    <w:rsid w:val="00383F4B"/>
    <w:rsid w:val="00384356"/>
    <w:rsid w:val="003846BC"/>
    <w:rsid w:val="003846FB"/>
    <w:rsid w:val="0038472C"/>
    <w:rsid w:val="003848A1"/>
    <w:rsid w:val="00384974"/>
    <w:rsid w:val="00384B58"/>
    <w:rsid w:val="003854FF"/>
    <w:rsid w:val="003859C7"/>
    <w:rsid w:val="00385A83"/>
    <w:rsid w:val="00385ADA"/>
    <w:rsid w:val="00385BE7"/>
    <w:rsid w:val="00385F11"/>
    <w:rsid w:val="0038637F"/>
    <w:rsid w:val="003864F9"/>
    <w:rsid w:val="003867F7"/>
    <w:rsid w:val="00386905"/>
    <w:rsid w:val="003869F7"/>
    <w:rsid w:val="00386AEE"/>
    <w:rsid w:val="00387042"/>
    <w:rsid w:val="00387496"/>
    <w:rsid w:val="00387D8D"/>
    <w:rsid w:val="00387F6A"/>
    <w:rsid w:val="00387F82"/>
    <w:rsid w:val="00390391"/>
    <w:rsid w:val="00390625"/>
    <w:rsid w:val="00390653"/>
    <w:rsid w:val="0039068C"/>
    <w:rsid w:val="00390702"/>
    <w:rsid w:val="003909C4"/>
    <w:rsid w:val="00390CDF"/>
    <w:rsid w:val="00390E73"/>
    <w:rsid w:val="003914EA"/>
    <w:rsid w:val="0039169F"/>
    <w:rsid w:val="003916F8"/>
    <w:rsid w:val="0039173F"/>
    <w:rsid w:val="00391778"/>
    <w:rsid w:val="00391F47"/>
    <w:rsid w:val="003921CE"/>
    <w:rsid w:val="0039227B"/>
    <w:rsid w:val="00392510"/>
    <w:rsid w:val="003925AB"/>
    <w:rsid w:val="0039273E"/>
    <w:rsid w:val="00392850"/>
    <w:rsid w:val="0039291E"/>
    <w:rsid w:val="00392C7C"/>
    <w:rsid w:val="00392DA7"/>
    <w:rsid w:val="00392DB2"/>
    <w:rsid w:val="003934D3"/>
    <w:rsid w:val="00393765"/>
    <w:rsid w:val="0039378A"/>
    <w:rsid w:val="00393A22"/>
    <w:rsid w:val="00393A65"/>
    <w:rsid w:val="00393CF2"/>
    <w:rsid w:val="00393E81"/>
    <w:rsid w:val="0039459E"/>
    <w:rsid w:val="00394F56"/>
    <w:rsid w:val="00395052"/>
    <w:rsid w:val="003950AC"/>
    <w:rsid w:val="0039548F"/>
    <w:rsid w:val="00395540"/>
    <w:rsid w:val="0039558A"/>
    <w:rsid w:val="00395900"/>
    <w:rsid w:val="00395A4F"/>
    <w:rsid w:val="00395D0E"/>
    <w:rsid w:val="00395DA5"/>
    <w:rsid w:val="00395ED3"/>
    <w:rsid w:val="00396161"/>
    <w:rsid w:val="00396555"/>
    <w:rsid w:val="00396571"/>
    <w:rsid w:val="00396762"/>
    <w:rsid w:val="00396DB7"/>
    <w:rsid w:val="00396F66"/>
    <w:rsid w:val="00397766"/>
    <w:rsid w:val="003977E9"/>
    <w:rsid w:val="00397EA6"/>
    <w:rsid w:val="00397F6C"/>
    <w:rsid w:val="003A0013"/>
    <w:rsid w:val="003A08C2"/>
    <w:rsid w:val="003A0BC0"/>
    <w:rsid w:val="003A0FEF"/>
    <w:rsid w:val="003A10A1"/>
    <w:rsid w:val="003A1576"/>
    <w:rsid w:val="003A175F"/>
    <w:rsid w:val="003A18F6"/>
    <w:rsid w:val="003A191C"/>
    <w:rsid w:val="003A1C38"/>
    <w:rsid w:val="003A20DA"/>
    <w:rsid w:val="003A2418"/>
    <w:rsid w:val="003A24C5"/>
    <w:rsid w:val="003A25C3"/>
    <w:rsid w:val="003A2727"/>
    <w:rsid w:val="003A2738"/>
    <w:rsid w:val="003A2949"/>
    <w:rsid w:val="003A2D62"/>
    <w:rsid w:val="003A319E"/>
    <w:rsid w:val="003A3234"/>
    <w:rsid w:val="003A33A2"/>
    <w:rsid w:val="003A35B7"/>
    <w:rsid w:val="003A385B"/>
    <w:rsid w:val="003A3DBE"/>
    <w:rsid w:val="003A43C1"/>
    <w:rsid w:val="003A4524"/>
    <w:rsid w:val="003A511C"/>
    <w:rsid w:val="003A5249"/>
    <w:rsid w:val="003A538F"/>
    <w:rsid w:val="003A5586"/>
    <w:rsid w:val="003A5B51"/>
    <w:rsid w:val="003A660F"/>
    <w:rsid w:val="003A6DCA"/>
    <w:rsid w:val="003A6DE5"/>
    <w:rsid w:val="003A6F6D"/>
    <w:rsid w:val="003A7477"/>
    <w:rsid w:val="003A759E"/>
    <w:rsid w:val="003A7784"/>
    <w:rsid w:val="003A78D5"/>
    <w:rsid w:val="003A7D47"/>
    <w:rsid w:val="003A7ECD"/>
    <w:rsid w:val="003B078A"/>
    <w:rsid w:val="003B0861"/>
    <w:rsid w:val="003B0DE9"/>
    <w:rsid w:val="003B1259"/>
    <w:rsid w:val="003B1288"/>
    <w:rsid w:val="003B1355"/>
    <w:rsid w:val="003B1362"/>
    <w:rsid w:val="003B13F0"/>
    <w:rsid w:val="003B16E1"/>
    <w:rsid w:val="003B1C83"/>
    <w:rsid w:val="003B1F23"/>
    <w:rsid w:val="003B1F2D"/>
    <w:rsid w:val="003B1F61"/>
    <w:rsid w:val="003B26EE"/>
    <w:rsid w:val="003B2757"/>
    <w:rsid w:val="003B2765"/>
    <w:rsid w:val="003B2A91"/>
    <w:rsid w:val="003B2CB2"/>
    <w:rsid w:val="003B3049"/>
    <w:rsid w:val="003B3186"/>
    <w:rsid w:val="003B335D"/>
    <w:rsid w:val="003B337A"/>
    <w:rsid w:val="003B34B0"/>
    <w:rsid w:val="003B3B91"/>
    <w:rsid w:val="003B3C03"/>
    <w:rsid w:val="003B4460"/>
    <w:rsid w:val="003B447D"/>
    <w:rsid w:val="003B455F"/>
    <w:rsid w:val="003B4708"/>
    <w:rsid w:val="003B4913"/>
    <w:rsid w:val="003B4A22"/>
    <w:rsid w:val="003B5091"/>
    <w:rsid w:val="003B50A1"/>
    <w:rsid w:val="003B5250"/>
    <w:rsid w:val="003B52C5"/>
    <w:rsid w:val="003B5434"/>
    <w:rsid w:val="003B5887"/>
    <w:rsid w:val="003B5AB4"/>
    <w:rsid w:val="003B5D54"/>
    <w:rsid w:val="003B5F0B"/>
    <w:rsid w:val="003B6028"/>
    <w:rsid w:val="003B6247"/>
    <w:rsid w:val="003B6386"/>
    <w:rsid w:val="003B65A1"/>
    <w:rsid w:val="003B6698"/>
    <w:rsid w:val="003B6705"/>
    <w:rsid w:val="003B6BAE"/>
    <w:rsid w:val="003B6C11"/>
    <w:rsid w:val="003B6DDA"/>
    <w:rsid w:val="003B773E"/>
    <w:rsid w:val="003B7BD2"/>
    <w:rsid w:val="003C0096"/>
    <w:rsid w:val="003C01FB"/>
    <w:rsid w:val="003C047A"/>
    <w:rsid w:val="003C0785"/>
    <w:rsid w:val="003C09B7"/>
    <w:rsid w:val="003C0CB1"/>
    <w:rsid w:val="003C0D3D"/>
    <w:rsid w:val="003C0E69"/>
    <w:rsid w:val="003C0EE9"/>
    <w:rsid w:val="003C12CE"/>
    <w:rsid w:val="003C17C0"/>
    <w:rsid w:val="003C1AA8"/>
    <w:rsid w:val="003C1B00"/>
    <w:rsid w:val="003C202D"/>
    <w:rsid w:val="003C2157"/>
    <w:rsid w:val="003C24B0"/>
    <w:rsid w:val="003C2936"/>
    <w:rsid w:val="003C2ED1"/>
    <w:rsid w:val="003C323C"/>
    <w:rsid w:val="003C326B"/>
    <w:rsid w:val="003C330A"/>
    <w:rsid w:val="003C3398"/>
    <w:rsid w:val="003C37EA"/>
    <w:rsid w:val="003C38EC"/>
    <w:rsid w:val="003C39BC"/>
    <w:rsid w:val="003C3BF5"/>
    <w:rsid w:val="003C3F59"/>
    <w:rsid w:val="003C4ACC"/>
    <w:rsid w:val="003C4AED"/>
    <w:rsid w:val="003C4BF1"/>
    <w:rsid w:val="003C4BF3"/>
    <w:rsid w:val="003C4EB3"/>
    <w:rsid w:val="003C4F85"/>
    <w:rsid w:val="003C4FD1"/>
    <w:rsid w:val="003C4FFC"/>
    <w:rsid w:val="003C50C0"/>
    <w:rsid w:val="003C545D"/>
    <w:rsid w:val="003C547D"/>
    <w:rsid w:val="003C5703"/>
    <w:rsid w:val="003C5B9C"/>
    <w:rsid w:val="003C5DFC"/>
    <w:rsid w:val="003C5E83"/>
    <w:rsid w:val="003C5F93"/>
    <w:rsid w:val="003C6053"/>
    <w:rsid w:val="003C61D8"/>
    <w:rsid w:val="003C6280"/>
    <w:rsid w:val="003C6310"/>
    <w:rsid w:val="003C684B"/>
    <w:rsid w:val="003C6AE4"/>
    <w:rsid w:val="003C6CC5"/>
    <w:rsid w:val="003C6DD4"/>
    <w:rsid w:val="003C6DE2"/>
    <w:rsid w:val="003C6F3F"/>
    <w:rsid w:val="003C6FC5"/>
    <w:rsid w:val="003C71A0"/>
    <w:rsid w:val="003C72D4"/>
    <w:rsid w:val="003C7379"/>
    <w:rsid w:val="003C7444"/>
    <w:rsid w:val="003C74D9"/>
    <w:rsid w:val="003C7C60"/>
    <w:rsid w:val="003C7C78"/>
    <w:rsid w:val="003C7CCB"/>
    <w:rsid w:val="003C7D3D"/>
    <w:rsid w:val="003C7FAC"/>
    <w:rsid w:val="003D049D"/>
    <w:rsid w:val="003D0560"/>
    <w:rsid w:val="003D08C9"/>
    <w:rsid w:val="003D08E0"/>
    <w:rsid w:val="003D0A5D"/>
    <w:rsid w:val="003D11B5"/>
    <w:rsid w:val="003D159E"/>
    <w:rsid w:val="003D15F4"/>
    <w:rsid w:val="003D178E"/>
    <w:rsid w:val="003D17B9"/>
    <w:rsid w:val="003D201D"/>
    <w:rsid w:val="003D2069"/>
    <w:rsid w:val="003D238F"/>
    <w:rsid w:val="003D2500"/>
    <w:rsid w:val="003D299D"/>
    <w:rsid w:val="003D29D0"/>
    <w:rsid w:val="003D2A59"/>
    <w:rsid w:val="003D2D1E"/>
    <w:rsid w:val="003D33F2"/>
    <w:rsid w:val="003D35FB"/>
    <w:rsid w:val="003D36DB"/>
    <w:rsid w:val="003D3C2F"/>
    <w:rsid w:val="003D3C63"/>
    <w:rsid w:val="003D3F5A"/>
    <w:rsid w:val="003D4206"/>
    <w:rsid w:val="003D4764"/>
    <w:rsid w:val="003D47E2"/>
    <w:rsid w:val="003D481C"/>
    <w:rsid w:val="003D48BF"/>
    <w:rsid w:val="003D541F"/>
    <w:rsid w:val="003D5849"/>
    <w:rsid w:val="003D5B17"/>
    <w:rsid w:val="003D5DB6"/>
    <w:rsid w:val="003D60B6"/>
    <w:rsid w:val="003D6175"/>
    <w:rsid w:val="003D61F6"/>
    <w:rsid w:val="003D6651"/>
    <w:rsid w:val="003D6812"/>
    <w:rsid w:val="003D69E5"/>
    <w:rsid w:val="003D75BF"/>
    <w:rsid w:val="003D78BE"/>
    <w:rsid w:val="003D79FF"/>
    <w:rsid w:val="003D7C32"/>
    <w:rsid w:val="003D7D77"/>
    <w:rsid w:val="003D7F57"/>
    <w:rsid w:val="003E004E"/>
    <w:rsid w:val="003E00C0"/>
    <w:rsid w:val="003E075C"/>
    <w:rsid w:val="003E09A6"/>
    <w:rsid w:val="003E113F"/>
    <w:rsid w:val="003E1448"/>
    <w:rsid w:val="003E1871"/>
    <w:rsid w:val="003E19CD"/>
    <w:rsid w:val="003E1C8F"/>
    <w:rsid w:val="003E1D69"/>
    <w:rsid w:val="003E1E70"/>
    <w:rsid w:val="003E1FFC"/>
    <w:rsid w:val="003E24FC"/>
    <w:rsid w:val="003E257F"/>
    <w:rsid w:val="003E26A5"/>
    <w:rsid w:val="003E2809"/>
    <w:rsid w:val="003E2B0D"/>
    <w:rsid w:val="003E32A5"/>
    <w:rsid w:val="003E336D"/>
    <w:rsid w:val="003E3396"/>
    <w:rsid w:val="003E366A"/>
    <w:rsid w:val="003E394E"/>
    <w:rsid w:val="003E3AD6"/>
    <w:rsid w:val="003E3E72"/>
    <w:rsid w:val="003E4007"/>
    <w:rsid w:val="003E41FD"/>
    <w:rsid w:val="003E42E9"/>
    <w:rsid w:val="003E456D"/>
    <w:rsid w:val="003E45E6"/>
    <w:rsid w:val="003E4631"/>
    <w:rsid w:val="003E4C33"/>
    <w:rsid w:val="003E4E61"/>
    <w:rsid w:val="003E4FEE"/>
    <w:rsid w:val="003E5003"/>
    <w:rsid w:val="003E5088"/>
    <w:rsid w:val="003E5675"/>
    <w:rsid w:val="003E5A02"/>
    <w:rsid w:val="003E61B9"/>
    <w:rsid w:val="003E6460"/>
    <w:rsid w:val="003E6492"/>
    <w:rsid w:val="003E6BD9"/>
    <w:rsid w:val="003E7106"/>
    <w:rsid w:val="003E7134"/>
    <w:rsid w:val="003E756C"/>
    <w:rsid w:val="003E78FD"/>
    <w:rsid w:val="003E7948"/>
    <w:rsid w:val="003E7A58"/>
    <w:rsid w:val="003E7BBF"/>
    <w:rsid w:val="003E7BF1"/>
    <w:rsid w:val="003E7E2A"/>
    <w:rsid w:val="003E7E7F"/>
    <w:rsid w:val="003F0009"/>
    <w:rsid w:val="003F09F1"/>
    <w:rsid w:val="003F0AFD"/>
    <w:rsid w:val="003F0E6D"/>
    <w:rsid w:val="003F1194"/>
    <w:rsid w:val="003F1255"/>
    <w:rsid w:val="003F1434"/>
    <w:rsid w:val="003F1A71"/>
    <w:rsid w:val="003F1B46"/>
    <w:rsid w:val="003F1C48"/>
    <w:rsid w:val="003F1D30"/>
    <w:rsid w:val="003F2066"/>
    <w:rsid w:val="003F2341"/>
    <w:rsid w:val="003F23F9"/>
    <w:rsid w:val="003F2A40"/>
    <w:rsid w:val="003F2E2D"/>
    <w:rsid w:val="003F319A"/>
    <w:rsid w:val="003F31FA"/>
    <w:rsid w:val="003F3405"/>
    <w:rsid w:val="003F3471"/>
    <w:rsid w:val="003F38D5"/>
    <w:rsid w:val="003F3950"/>
    <w:rsid w:val="003F3D28"/>
    <w:rsid w:val="003F3D53"/>
    <w:rsid w:val="003F3D6A"/>
    <w:rsid w:val="003F3D87"/>
    <w:rsid w:val="003F3F86"/>
    <w:rsid w:val="003F4623"/>
    <w:rsid w:val="003F4B7D"/>
    <w:rsid w:val="003F4C18"/>
    <w:rsid w:val="003F4E81"/>
    <w:rsid w:val="003F5093"/>
    <w:rsid w:val="003F50F4"/>
    <w:rsid w:val="003F52AA"/>
    <w:rsid w:val="003F5346"/>
    <w:rsid w:val="003F5793"/>
    <w:rsid w:val="003F57FA"/>
    <w:rsid w:val="003F5856"/>
    <w:rsid w:val="003F5A2E"/>
    <w:rsid w:val="003F5AFC"/>
    <w:rsid w:val="003F5C05"/>
    <w:rsid w:val="003F5F00"/>
    <w:rsid w:val="003F5F18"/>
    <w:rsid w:val="003F5F82"/>
    <w:rsid w:val="003F6505"/>
    <w:rsid w:val="003F65E1"/>
    <w:rsid w:val="003F6769"/>
    <w:rsid w:val="003F6C2C"/>
    <w:rsid w:val="003F6FB5"/>
    <w:rsid w:val="003F7D9B"/>
    <w:rsid w:val="003F7E5F"/>
    <w:rsid w:val="003F7FC8"/>
    <w:rsid w:val="00400BFC"/>
    <w:rsid w:val="00400DDF"/>
    <w:rsid w:val="00400E90"/>
    <w:rsid w:val="00400EE2"/>
    <w:rsid w:val="00401034"/>
    <w:rsid w:val="00401A0B"/>
    <w:rsid w:val="00401CA3"/>
    <w:rsid w:val="00401E50"/>
    <w:rsid w:val="00401E53"/>
    <w:rsid w:val="00401EF9"/>
    <w:rsid w:val="00401F6A"/>
    <w:rsid w:val="0040224E"/>
    <w:rsid w:val="00402330"/>
    <w:rsid w:val="0040285E"/>
    <w:rsid w:val="004028F0"/>
    <w:rsid w:val="004029BA"/>
    <w:rsid w:val="00402E4B"/>
    <w:rsid w:val="00402EE5"/>
    <w:rsid w:val="00402FA3"/>
    <w:rsid w:val="004030D6"/>
    <w:rsid w:val="00403A40"/>
    <w:rsid w:val="00403AEF"/>
    <w:rsid w:val="00403BBA"/>
    <w:rsid w:val="004040DA"/>
    <w:rsid w:val="004043B7"/>
    <w:rsid w:val="0040449B"/>
    <w:rsid w:val="0040449C"/>
    <w:rsid w:val="00404512"/>
    <w:rsid w:val="004047CB"/>
    <w:rsid w:val="004048EF"/>
    <w:rsid w:val="00405013"/>
    <w:rsid w:val="00405277"/>
    <w:rsid w:val="004053B6"/>
    <w:rsid w:val="00405579"/>
    <w:rsid w:val="004055CA"/>
    <w:rsid w:val="00405AE9"/>
    <w:rsid w:val="00406374"/>
    <w:rsid w:val="00406745"/>
    <w:rsid w:val="00406AFF"/>
    <w:rsid w:val="004070ED"/>
    <w:rsid w:val="0040736C"/>
    <w:rsid w:val="004074D7"/>
    <w:rsid w:val="004075AC"/>
    <w:rsid w:val="0040760D"/>
    <w:rsid w:val="00407743"/>
    <w:rsid w:val="00407A59"/>
    <w:rsid w:val="00407C47"/>
    <w:rsid w:val="00407CA1"/>
    <w:rsid w:val="00407CF7"/>
    <w:rsid w:val="004102C0"/>
    <w:rsid w:val="004107C7"/>
    <w:rsid w:val="00410C8B"/>
    <w:rsid w:val="00410DCC"/>
    <w:rsid w:val="00411981"/>
    <w:rsid w:val="00411A8B"/>
    <w:rsid w:val="00411AC1"/>
    <w:rsid w:val="00411C17"/>
    <w:rsid w:val="00412277"/>
    <w:rsid w:val="004128F9"/>
    <w:rsid w:val="00412BCE"/>
    <w:rsid w:val="00412D20"/>
    <w:rsid w:val="00412E6C"/>
    <w:rsid w:val="00412E98"/>
    <w:rsid w:val="004135C8"/>
    <w:rsid w:val="00413667"/>
    <w:rsid w:val="0041379F"/>
    <w:rsid w:val="00413C5B"/>
    <w:rsid w:val="00413DBA"/>
    <w:rsid w:val="00413EC1"/>
    <w:rsid w:val="00413F46"/>
    <w:rsid w:val="00414297"/>
    <w:rsid w:val="004142F7"/>
    <w:rsid w:val="004147DC"/>
    <w:rsid w:val="00414C9C"/>
    <w:rsid w:val="00414CBE"/>
    <w:rsid w:val="00414F75"/>
    <w:rsid w:val="004150B8"/>
    <w:rsid w:val="00415347"/>
    <w:rsid w:val="00415958"/>
    <w:rsid w:val="00415D51"/>
    <w:rsid w:val="00415D5B"/>
    <w:rsid w:val="00415D9E"/>
    <w:rsid w:val="004160AA"/>
    <w:rsid w:val="00416177"/>
    <w:rsid w:val="004161D9"/>
    <w:rsid w:val="0041647E"/>
    <w:rsid w:val="0041666C"/>
    <w:rsid w:val="0041682B"/>
    <w:rsid w:val="00416A48"/>
    <w:rsid w:val="00416D10"/>
    <w:rsid w:val="0041704A"/>
    <w:rsid w:val="004172F7"/>
    <w:rsid w:val="00417E27"/>
    <w:rsid w:val="00420087"/>
    <w:rsid w:val="004204A3"/>
    <w:rsid w:val="004208EB"/>
    <w:rsid w:val="00421171"/>
    <w:rsid w:val="004212BD"/>
    <w:rsid w:val="004215CC"/>
    <w:rsid w:val="0042170D"/>
    <w:rsid w:val="0042178C"/>
    <w:rsid w:val="004217E0"/>
    <w:rsid w:val="0042188B"/>
    <w:rsid w:val="00421946"/>
    <w:rsid w:val="00421ECA"/>
    <w:rsid w:val="004223DD"/>
    <w:rsid w:val="00422883"/>
    <w:rsid w:val="004228CE"/>
    <w:rsid w:val="00422F36"/>
    <w:rsid w:val="0042324F"/>
    <w:rsid w:val="0042325C"/>
    <w:rsid w:val="0042357A"/>
    <w:rsid w:val="004235B8"/>
    <w:rsid w:val="004236C3"/>
    <w:rsid w:val="004237B9"/>
    <w:rsid w:val="00423959"/>
    <w:rsid w:val="00423D68"/>
    <w:rsid w:val="00424127"/>
    <w:rsid w:val="0042445B"/>
    <w:rsid w:val="004247CD"/>
    <w:rsid w:val="004248C5"/>
    <w:rsid w:val="004248E3"/>
    <w:rsid w:val="00424EFA"/>
    <w:rsid w:val="00424F38"/>
    <w:rsid w:val="004250E4"/>
    <w:rsid w:val="00425269"/>
    <w:rsid w:val="004252CF"/>
    <w:rsid w:val="00425504"/>
    <w:rsid w:val="0042553A"/>
    <w:rsid w:val="00425902"/>
    <w:rsid w:val="00425D5B"/>
    <w:rsid w:val="00425D6B"/>
    <w:rsid w:val="00425DA1"/>
    <w:rsid w:val="00425F7E"/>
    <w:rsid w:val="0042643A"/>
    <w:rsid w:val="004267E7"/>
    <w:rsid w:val="00426F58"/>
    <w:rsid w:val="004276EA"/>
    <w:rsid w:val="00427829"/>
    <w:rsid w:val="00427AD2"/>
    <w:rsid w:val="004300DE"/>
    <w:rsid w:val="00430442"/>
    <w:rsid w:val="00430632"/>
    <w:rsid w:val="00430785"/>
    <w:rsid w:val="00430B27"/>
    <w:rsid w:val="004312F2"/>
    <w:rsid w:val="00431303"/>
    <w:rsid w:val="0043133B"/>
    <w:rsid w:val="00431797"/>
    <w:rsid w:val="00431A21"/>
    <w:rsid w:val="00431CB1"/>
    <w:rsid w:val="00431EE5"/>
    <w:rsid w:val="00432038"/>
    <w:rsid w:val="00432153"/>
    <w:rsid w:val="0043219F"/>
    <w:rsid w:val="004324F7"/>
    <w:rsid w:val="00432568"/>
    <w:rsid w:val="0043263F"/>
    <w:rsid w:val="004328A7"/>
    <w:rsid w:val="00432BD4"/>
    <w:rsid w:val="00432D54"/>
    <w:rsid w:val="0043308F"/>
    <w:rsid w:val="004330DF"/>
    <w:rsid w:val="0043320C"/>
    <w:rsid w:val="00433506"/>
    <w:rsid w:val="00433751"/>
    <w:rsid w:val="004339F3"/>
    <w:rsid w:val="00433ED9"/>
    <w:rsid w:val="00434274"/>
    <w:rsid w:val="00434291"/>
    <w:rsid w:val="004343A7"/>
    <w:rsid w:val="004343DD"/>
    <w:rsid w:val="00434489"/>
    <w:rsid w:val="004347E7"/>
    <w:rsid w:val="00434C5F"/>
    <w:rsid w:val="004355A4"/>
    <w:rsid w:val="00435A00"/>
    <w:rsid w:val="00435B7C"/>
    <w:rsid w:val="00435CFE"/>
    <w:rsid w:val="00435D7A"/>
    <w:rsid w:val="00436133"/>
    <w:rsid w:val="00436190"/>
    <w:rsid w:val="0043654F"/>
    <w:rsid w:val="004366F4"/>
    <w:rsid w:val="00436769"/>
    <w:rsid w:val="00437577"/>
    <w:rsid w:val="004378FA"/>
    <w:rsid w:val="00437A3D"/>
    <w:rsid w:val="00437A7A"/>
    <w:rsid w:val="00437AD0"/>
    <w:rsid w:val="00440003"/>
    <w:rsid w:val="004407DA"/>
    <w:rsid w:val="004408F4"/>
    <w:rsid w:val="00440AE2"/>
    <w:rsid w:val="00441342"/>
    <w:rsid w:val="0044151A"/>
    <w:rsid w:val="004415D3"/>
    <w:rsid w:val="004419B1"/>
    <w:rsid w:val="00441A21"/>
    <w:rsid w:val="00441AAD"/>
    <w:rsid w:val="00441C36"/>
    <w:rsid w:val="00442026"/>
    <w:rsid w:val="00442092"/>
    <w:rsid w:val="004420FC"/>
    <w:rsid w:val="0044226C"/>
    <w:rsid w:val="00442346"/>
    <w:rsid w:val="00442708"/>
    <w:rsid w:val="004428D6"/>
    <w:rsid w:val="00443479"/>
    <w:rsid w:val="0044394B"/>
    <w:rsid w:val="00443BA8"/>
    <w:rsid w:val="00443C9A"/>
    <w:rsid w:val="004445F3"/>
    <w:rsid w:val="0044468F"/>
    <w:rsid w:val="00444704"/>
    <w:rsid w:val="004447FE"/>
    <w:rsid w:val="0044483B"/>
    <w:rsid w:val="00444977"/>
    <w:rsid w:val="00444A0B"/>
    <w:rsid w:val="00444AA1"/>
    <w:rsid w:val="00444AE8"/>
    <w:rsid w:val="00444BAC"/>
    <w:rsid w:val="0044545A"/>
    <w:rsid w:val="00445633"/>
    <w:rsid w:val="0044578A"/>
    <w:rsid w:val="00445A18"/>
    <w:rsid w:val="00445C08"/>
    <w:rsid w:val="00445F39"/>
    <w:rsid w:val="004460AA"/>
    <w:rsid w:val="004462C3"/>
    <w:rsid w:val="004465C4"/>
    <w:rsid w:val="004465CC"/>
    <w:rsid w:val="004469B9"/>
    <w:rsid w:val="00446EB9"/>
    <w:rsid w:val="00447117"/>
    <w:rsid w:val="00447570"/>
    <w:rsid w:val="0044758E"/>
    <w:rsid w:val="00447B67"/>
    <w:rsid w:val="00447BB1"/>
    <w:rsid w:val="00447D5A"/>
    <w:rsid w:val="00447DBE"/>
    <w:rsid w:val="004503B4"/>
    <w:rsid w:val="004504D7"/>
    <w:rsid w:val="004507DD"/>
    <w:rsid w:val="00450810"/>
    <w:rsid w:val="00450D2E"/>
    <w:rsid w:val="00450E77"/>
    <w:rsid w:val="00451473"/>
    <w:rsid w:val="00451B16"/>
    <w:rsid w:val="00451CB9"/>
    <w:rsid w:val="00451D73"/>
    <w:rsid w:val="00451DEC"/>
    <w:rsid w:val="00451E85"/>
    <w:rsid w:val="004523A0"/>
    <w:rsid w:val="004523CB"/>
    <w:rsid w:val="00452992"/>
    <w:rsid w:val="00452CC8"/>
    <w:rsid w:val="00453751"/>
    <w:rsid w:val="004537A9"/>
    <w:rsid w:val="00453A3F"/>
    <w:rsid w:val="00453BFD"/>
    <w:rsid w:val="00453C37"/>
    <w:rsid w:val="00453CEF"/>
    <w:rsid w:val="00453DE9"/>
    <w:rsid w:val="00453FB2"/>
    <w:rsid w:val="004540A7"/>
    <w:rsid w:val="0045410E"/>
    <w:rsid w:val="00454249"/>
    <w:rsid w:val="004545B6"/>
    <w:rsid w:val="00454AB6"/>
    <w:rsid w:val="00454F9D"/>
    <w:rsid w:val="004554A1"/>
    <w:rsid w:val="004557C2"/>
    <w:rsid w:val="00455942"/>
    <w:rsid w:val="00455B04"/>
    <w:rsid w:val="00455C22"/>
    <w:rsid w:val="00455C4B"/>
    <w:rsid w:val="00456784"/>
    <w:rsid w:val="00456807"/>
    <w:rsid w:val="0045697A"/>
    <w:rsid w:val="0045719B"/>
    <w:rsid w:val="004576B4"/>
    <w:rsid w:val="0045779F"/>
    <w:rsid w:val="00457801"/>
    <w:rsid w:val="00457B80"/>
    <w:rsid w:val="00460A0B"/>
    <w:rsid w:val="00460E26"/>
    <w:rsid w:val="004611FF"/>
    <w:rsid w:val="00461738"/>
    <w:rsid w:val="00461CE1"/>
    <w:rsid w:val="00461D36"/>
    <w:rsid w:val="00461E14"/>
    <w:rsid w:val="00461E30"/>
    <w:rsid w:val="004621D4"/>
    <w:rsid w:val="004628AD"/>
    <w:rsid w:val="00462E15"/>
    <w:rsid w:val="00462FA6"/>
    <w:rsid w:val="00463079"/>
    <w:rsid w:val="00463264"/>
    <w:rsid w:val="00463317"/>
    <w:rsid w:val="00463502"/>
    <w:rsid w:val="0046352A"/>
    <w:rsid w:val="00463A2D"/>
    <w:rsid w:val="00463C8D"/>
    <w:rsid w:val="00463D12"/>
    <w:rsid w:val="004642B0"/>
    <w:rsid w:val="00464495"/>
    <w:rsid w:val="004648C2"/>
    <w:rsid w:val="00464A3F"/>
    <w:rsid w:val="00464A8B"/>
    <w:rsid w:val="00464BC2"/>
    <w:rsid w:val="00464C16"/>
    <w:rsid w:val="00464DA5"/>
    <w:rsid w:val="0046515F"/>
    <w:rsid w:val="00465230"/>
    <w:rsid w:val="004652E6"/>
    <w:rsid w:val="004656FF"/>
    <w:rsid w:val="00465A3B"/>
    <w:rsid w:val="00465DA6"/>
    <w:rsid w:val="00466455"/>
    <w:rsid w:val="0046692E"/>
    <w:rsid w:val="00466A20"/>
    <w:rsid w:val="00466A77"/>
    <w:rsid w:val="00466CF5"/>
    <w:rsid w:val="00466EB4"/>
    <w:rsid w:val="00467D12"/>
    <w:rsid w:val="00467E6A"/>
    <w:rsid w:val="004704F6"/>
    <w:rsid w:val="0047051E"/>
    <w:rsid w:val="00470F60"/>
    <w:rsid w:val="0047100E"/>
    <w:rsid w:val="004716D3"/>
    <w:rsid w:val="00471EFE"/>
    <w:rsid w:val="0047224D"/>
    <w:rsid w:val="004727B6"/>
    <w:rsid w:val="004728C1"/>
    <w:rsid w:val="00472A3C"/>
    <w:rsid w:val="00472C68"/>
    <w:rsid w:val="00472CB5"/>
    <w:rsid w:val="00472E9D"/>
    <w:rsid w:val="0047301C"/>
    <w:rsid w:val="00473568"/>
    <w:rsid w:val="00473E51"/>
    <w:rsid w:val="00474534"/>
    <w:rsid w:val="004746C8"/>
    <w:rsid w:val="00474BFE"/>
    <w:rsid w:val="00474C13"/>
    <w:rsid w:val="00474D4B"/>
    <w:rsid w:val="00475271"/>
    <w:rsid w:val="004752A4"/>
    <w:rsid w:val="004754C3"/>
    <w:rsid w:val="0047619A"/>
    <w:rsid w:val="00476869"/>
    <w:rsid w:val="00476AA2"/>
    <w:rsid w:val="00476AB5"/>
    <w:rsid w:val="00476BC6"/>
    <w:rsid w:val="00476C4A"/>
    <w:rsid w:val="00476E97"/>
    <w:rsid w:val="00476F0A"/>
    <w:rsid w:val="00476F33"/>
    <w:rsid w:val="004771B0"/>
    <w:rsid w:val="004776E9"/>
    <w:rsid w:val="004779B8"/>
    <w:rsid w:val="00477B79"/>
    <w:rsid w:val="00477BB8"/>
    <w:rsid w:val="00480000"/>
    <w:rsid w:val="004800C6"/>
    <w:rsid w:val="00480358"/>
    <w:rsid w:val="004804EC"/>
    <w:rsid w:val="00480778"/>
    <w:rsid w:val="0048114E"/>
    <w:rsid w:val="004813C7"/>
    <w:rsid w:val="0048152A"/>
    <w:rsid w:val="00481535"/>
    <w:rsid w:val="00481657"/>
    <w:rsid w:val="0048167C"/>
    <w:rsid w:val="00481691"/>
    <w:rsid w:val="0048170A"/>
    <w:rsid w:val="0048172F"/>
    <w:rsid w:val="00481895"/>
    <w:rsid w:val="00481C72"/>
    <w:rsid w:val="00481F70"/>
    <w:rsid w:val="004821B7"/>
    <w:rsid w:val="00482325"/>
    <w:rsid w:val="004828A6"/>
    <w:rsid w:val="00482953"/>
    <w:rsid w:val="00482DF5"/>
    <w:rsid w:val="00482FB4"/>
    <w:rsid w:val="00483227"/>
    <w:rsid w:val="004832C3"/>
    <w:rsid w:val="00483904"/>
    <w:rsid w:val="00483A77"/>
    <w:rsid w:val="00483AA5"/>
    <w:rsid w:val="00483EA1"/>
    <w:rsid w:val="00483F1D"/>
    <w:rsid w:val="0048401E"/>
    <w:rsid w:val="0048406C"/>
    <w:rsid w:val="00484266"/>
    <w:rsid w:val="004844F9"/>
    <w:rsid w:val="00484575"/>
    <w:rsid w:val="00484A7B"/>
    <w:rsid w:val="00484B2E"/>
    <w:rsid w:val="00484DDF"/>
    <w:rsid w:val="004853BC"/>
    <w:rsid w:val="0048585A"/>
    <w:rsid w:val="00485A65"/>
    <w:rsid w:val="00485B65"/>
    <w:rsid w:val="00485CAF"/>
    <w:rsid w:val="00485DD9"/>
    <w:rsid w:val="004860B5"/>
    <w:rsid w:val="0048611E"/>
    <w:rsid w:val="00486214"/>
    <w:rsid w:val="0048626D"/>
    <w:rsid w:val="00486331"/>
    <w:rsid w:val="0048635F"/>
    <w:rsid w:val="0048670B"/>
    <w:rsid w:val="004869A0"/>
    <w:rsid w:val="00486A65"/>
    <w:rsid w:val="00486B27"/>
    <w:rsid w:val="00486C0E"/>
    <w:rsid w:val="00486C16"/>
    <w:rsid w:val="00486F5D"/>
    <w:rsid w:val="0048700F"/>
    <w:rsid w:val="004873A9"/>
    <w:rsid w:val="0048747D"/>
    <w:rsid w:val="00487617"/>
    <w:rsid w:val="004876AE"/>
    <w:rsid w:val="004879CA"/>
    <w:rsid w:val="004879DD"/>
    <w:rsid w:val="00487AE5"/>
    <w:rsid w:val="00487C11"/>
    <w:rsid w:val="00487DB6"/>
    <w:rsid w:val="00490006"/>
    <w:rsid w:val="004900A0"/>
    <w:rsid w:val="0049017C"/>
    <w:rsid w:val="00490375"/>
    <w:rsid w:val="00490698"/>
    <w:rsid w:val="00490748"/>
    <w:rsid w:val="0049094B"/>
    <w:rsid w:val="00490C65"/>
    <w:rsid w:val="004915DC"/>
    <w:rsid w:val="0049162E"/>
    <w:rsid w:val="00491B89"/>
    <w:rsid w:val="00491C01"/>
    <w:rsid w:val="00491D9B"/>
    <w:rsid w:val="00491F37"/>
    <w:rsid w:val="00491F7F"/>
    <w:rsid w:val="004921CE"/>
    <w:rsid w:val="004921EB"/>
    <w:rsid w:val="00492569"/>
    <w:rsid w:val="004928A0"/>
    <w:rsid w:val="0049290F"/>
    <w:rsid w:val="00492A52"/>
    <w:rsid w:val="00492BB4"/>
    <w:rsid w:val="00493093"/>
    <w:rsid w:val="00493140"/>
    <w:rsid w:val="00493143"/>
    <w:rsid w:val="0049360C"/>
    <w:rsid w:val="00493CE9"/>
    <w:rsid w:val="00493D93"/>
    <w:rsid w:val="00493EAC"/>
    <w:rsid w:val="00493EC2"/>
    <w:rsid w:val="00494352"/>
    <w:rsid w:val="004946FC"/>
    <w:rsid w:val="00494998"/>
    <w:rsid w:val="00494D24"/>
    <w:rsid w:val="0049510A"/>
    <w:rsid w:val="00495552"/>
    <w:rsid w:val="004956B9"/>
    <w:rsid w:val="004959E3"/>
    <w:rsid w:val="00495B8F"/>
    <w:rsid w:val="00495E2B"/>
    <w:rsid w:val="00495F78"/>
    <w:rsid w:val="004960D8"/>
    <w:rsid w:val="00496222"/>
    <w:rsid w:val="004962DF"/>
    <w:rsid w:val="00496405"/>
    <w:rsid w:val="00496A08"/>
    <w:rsid w:val="00496DFD"/>
    <w:rsid w:val="00497370"/>
    <w:rsid w:val="00497864"/>
    <w:rsid w:val="004978C8"/>
    <w:rsid w:val="00497B6B"/>
    <w:rsid w:val="004A01C4"/>
    <w:rsid w:val="004A0613"/>
    <w:rsid w:val="004A07B4"/>
    <w:rsid w:val="004A08AA"/>
    <w:rsid w:val="004A08D6"/>
    <w:rsid w:val="004A0D1F"/>
    <w:rsid w:val="004A119C"/>
    <w:rsid w:val="004A1A14"/>
    <w:rsid w:val="004A1AFE"/>
    <w:rsid w:val="004A2051"/>
    <w:rsid w:val="004A2157"/>
    <w:rsid w:val="004A21CF"/>
    <w:rsid w:val="004A27F5"/>
    <w:rsid w:val="004A2A91"/>
    <w:rsid w:val="004A3186"/>
    <w:rsid w:val="004A3224"/>
    <w:rsid w:val="004A3885"/>
    <w:rsid w:val="004A418C"/>
    <w:rsid w:val="004A459F"/>
    <w:rsid w:val="004A4911"/>
    <w:rsid w:val="004A49CC"/>
    <w:rsid w:val="004A4C91"/>
    <w:rsid w:val="004A4CAE"/>
    <w:rsid w:val="004A4E6D"/>
    <w:rsid w:val="004A5232"/>
    <w:rsid w:val="004A534C"/>
    <w:rsid w:val="004A53CA"/>
    <w:rsid w:val="004A5459"/>
    <w:rsid w:val="004A5663"/>
    <w:rsid w:val="004A5709"/>
    <w:rsid w:val="004A57B6"/>
    <w:rsid w:val="004A57F9"/>
    <w:rsid w:val="004A58F8"/>
    <w:rsid w:val="004A59C7"/>
    <w:rsid w:val="004A5C4F"/>
    <w:rsid w:val="004A5DBE"/>
    <w:rsid w:val="004A604F"/>
    <w:rsid w:val="004A6137"/>
    <w:rsid w:val="004A6D9A"/>
    <w:rsid w:val="004A7382"/>
    <w:rsid w:val="004B028D"/>
    <w:rsid w:val="004B05AF"/>
    <w:rsid w:val="004B0AD3"/>
    <w:rsid w:val="004B1269"/>
    <w:rsid w:val="004B1319"/>
    <w:rsid w:val="004B15EB"/>
    <w:rsid w:val="004B1C66"/>
    <w:rsid w:val="004B1CAF"/>
    <w:rsid w:val="004B1E77"/>
    <w:rsid w:val="004B1EDF"/>
    <w:rsid w:val="004B280B"/>
    <w:rsid w:val="004B2F15"/>
    <w:rsid w:val="004B35DE"/>
    <w:rsid w:val="004B360E"/>
    <w:rsid w:val="004B3911"/>
    <w:rsid w:val="004B3D48"/>
    <w:rsid w:val="004B3E0A"/>
    <w:rsid w:val="004B3F08"/>
    <w:rsid w:val="004B42BB"/>
    <w:rsid w:val="004B4776"/>
    <w:rsid w:val="004B4D43"/>
    <w:rsid w:val="004B4E87"/>
    <w:rsid w:val="004B5237"/>
    <w:rsid w:val="004B527E"/>
    <w:rsid w:val="004B529D"/>
    <w:rsid w:val="004B5670"/>
    <w:rsid w:val="004B59EB"/>
    <w:rsid w:val="004B6082"/>
    <w:rsid w:val="004B62C9"/>
    <w:rsid w:val="004B64F7"/>
    <w:rsid w:val="004B6C11"/>
    <w:rsid w:val="004B6E78"/>
    <w:rsid w:val="004B6FD4"/>
    <w:rsid w:val="004B703D"/>
    <w:rsid w:val="004B75CF"/>
    <w:rsid w:val="004B7EA7"/>
    <w:rsid w:val="004B7EB2"/>
    <w:rsid w:val="004B7EFE"/>
    <w:rsid w:val="004C00DE"/>
    <w:rsid w:val="004C010C"/>
    <w:rsid w:val="004C03FD"/>
    <w:rsid w:val="004C04AE"/>
    <w:rsid w:val="004C07ED"/>
    <w:rsid w:val="004C0872"/>
    <w:rsid w:val="004C0CD7"/>
    <w:rsid w:val="004C0D34"/>
    <w:rsid w:val="004C1136"/>
    <w:rsid w:val="004C11D0"/>
    <w:rsid w:val="004C14F1"/>
    <w:rsid w:val="004C166B"/>
    <w:rsid w:val="004C1732"/>
    <w:rsid w:val="004C1833"/>
    <w:rsid w:val="004C18DF"/>
    <w:rsid w:val="004C19C0"/>
    <w:rsid w:val="004C23CB"/>
    <w:rsid w:val="004C258F"/>
    <w:rsid w:val="004C26BA"/>
    <w:rsid w:val="004C2A3F"/>
    <w:rsid w:val="004C2CB7"/>
    <w:rsid w:val="004C315F"/>
    <w:rsid w:val="004C322C"/>
    <w:rsid w:val="004C34A6"/>
    <w:rsid w:val="004C34BA"/>
    <w:rsid w:val="004C3747"/>
    <w:rsid w:val="004C37D3"/>
    <w:rsid w:val="004C3C62"/>
    <w:rsid w:val="004C3CDA"/>
    <w:rsid w:val="004C4441"/>
    <w:rsid w:val="004C4464"/>
    <w:rsid w:val="004C4A33"/>
    <w:rsid w:val="004C52BF"/>
    <w:rsid w:val="004C54E9"/>
    <w:rsid w:val="004C5743"/>
    <w:rsid w:val="004C5797"/>
    <w:rsid w:val="004C57A2"/>
    <w:rsid w:val="004C59C6"/>
    <w:rsid w:val="004C5D4A"/>
    <w:rsid w:val="004C5D90"/>
    <w:rsid w:val="004C5E1B"/>
    <w:rsid w:val="004C5E1F"/>
    <w:rsid w:val="004C5FA1"/>
    <w:rsid w:val="004C60CC"/>
    <w:rsid w:val="004C639D"/>
    <w:rsid w:val="004C63CF"/>
    <w:rsid w:val="004C6735"/>
    <w:rsid w:val="004C68CE"/>
    <w:rsid w:val="004C72EA"/>
    <w:rsid w:val="004C74E0"/>
    <w:rsid w:val="004C7E5C"/>
    <w:rsid w:val="004D00E3"/>
    <w:rsid w:val="004D01E3"/>
    <w:rsid w:val="004D0C72"/>
    <w:rsid w:val="004D0DAF"/>
    <w:rsid w:val="004D0DB9"/>
    <w:rsid w:val="004D103C"/>
    <w:rsid w:val="004D1696"/>
    <w:rsid w:val="004D18E4"/>
    <w:rsid w:val="004D1958"/>
    <w:rsid w:val="004D19E5"/>
    <w:rsid w:val="004D1C25"/>
    <w:rsid w:val="004D1E91"/>
    <w:rsid w:val="004D1ED9"/>
    <w:rsid w:val="004D23ED"/>
    <w:rsid w:val="004D25B5"/>
    <w:rsid w:val="004D25F6"/>
    <w:rsid w:val="004D2713"/>
    <w:rsid w:val="004D2BF4"/>
    <w:rsid w:val="004D2D65"/>
    <w:rsid w:val="004D2D83"/>
    <w:rsid w:val="004D2EA3"/>
    <w:rsid w:val="004D2EFE"/>
    <w:rsid w:val="004D2F73"/>
    <w:rsid w:val="004D3024"/>
    <w:rsid w:val="004D3307"/>
    <w:rsid w:val="004D33C7"/>
    <w:rsid w:val="004D340D"/>
    <w:rsid w:val="004D3634"/>
    <w:rsid w:val="004D3DDA"/>
    <w:rsid w:val="004D40B8"/>
    <w:rsid w:val="004D4211"/>
    <w:rsid w:val="004D43DE"/>
    <w:rsid w:val="004D459E"/>
    <w:rsid w:val="004D4926"/>
    <w:rsid w:val="004D4A2D"/>
    <w:rsid w:val="004D4F0A"/>
    <w:rsid w:val="004D4F0B"/>
    <w:rsid w:val="004D52C7"/>
    <w:rsid w:val="004D52D7"/>
    <w:rsid w:val="004D53C8"/>
    <w:rsid w:val="004D5431"/>
    <w:rsid w:val="004D543D"/>
    <w:rsid w:val="004D57CE"/>
    <w:rsid w:val="004D5FE5"/>
    <w:rsid w:val="004D62BA"/>
    <w:rsid w:val="004D66B3"/>
    <w:rsid w:val="004D67FB"/>
    <w:rsid w:val="004D68EE"/>
    <w:rsid w:val="004D6AE0"/>
    <w:rsid w:val="004D71E2"/>
    <w:rsid w:val="004D723D"/>
    <w:rsid w:val="004D7588"/>
    <w:rsid w:val="004D761E"/>
    <w:rsid w:val="004D77C6"/>
    <w:rsid w:val="004D79D4"/>
    <w:rsid w:val="004D7A95"/>
    <w:rsid w:val="004D7C27"/>
    <w:rsid w:val="004D7C51"/>
    <w:rsid w:val="004E002C"/>
    <w:rsid w:val="004E0405"/>
    <w:rsid w:val="004E08EF"/>
    <w:rsid w:val="004E0971"/>
    <w:rsid w:val="004E0B48"/>
    <w:rsid w:val="004E0D09"/>
    <w:rsid w:val="004E0F34"/>
    <w:rsid w:val="004E0FA6"/>
    <w:rsid w:val="004E1021"/>
    <w:rsid w:val="004E1426"/>
    <w:rsid w:val="004E1848"/>
    <w:rsid w:val="004E1CBE"/>
    <w:rsid w:val="004E2004"/>
    <w:rsid w:val="004E2011"/>
    <w:rsid w:val="004E270B"/>
    <w:rsid w:val="004E2B05"/>
    <w:rsid w:val="004E3500"/>
    <w:rsid w:val="004E36D8"/>
    <w:rsid w:val="004E3936"/>
    <w:rsid w:val="004E3FE7"/>
    <w:rsid w:val="004E4189"/>
    <w:rsid w:val="004E4A4E"/>
    <w:rsid w:val="004E4A9B"/>
    <w:rsid w:val="004E4CE9"/>
    <w:rsid w:val="004E4D8A"/>
    <w:rsid w:val="004E55C2"/>
    <w:rsid w:val="004E56A8"/>
    <w:rsid w:val="004E5809"/>
    <w:rsid w:val="004E5811"/>
    <w:rsid w:val="004E5843"/>
    <w:rsid w:val="004E58CF"/>
    <w:rsid w:val="004E593B"/>
    <w:rsid w:val="004E5A36"/>
    <w:rsid w:val="004E5A9B"/>
    <w:rsid w:val="004E5B6A"/>
    <w:rsid w:val="004E5FF1"/>
    <w:rsid w:val="004E63A3"/>
    <w:rsid w:val="004E69E9"/>
    <w:rsid w:val="004E6C27"/>
    <w:rsid w:val="004E6CA7"/>
    <w:rsid w:val="004E6DF9"/>
    <w:rsid w:val="004E6E47"/>
    <w:rsid w:val="004E6F40"/>
    <w:rsid w:val="004E6F69"/>
    <w:rsid w:val="004E7117"/>
    <w:rsid w:val="004E764E"/>
    <w:rsid w:val="004F00CE"/>
    <w:rsid w:val="004F0116"/>
    <w:rsid w:val="004F0233"/>
    <w:rsid w:val="004F0289"/>
    <w:rsid w:val="004F02A4"/>
    <w:rsid w:val="004F030B"/>
    <w:rsid w:val="004F03BA"/>
    <w:rsid w:val="004F0570"/>
    <w:rsid w:val="004F0798"/>
    <w:rsid w:val="004F0BDC"/>
    <w:rsid w:val="004F0ECB"/>
    <w:rsid w:val="004F10EA"/>
    <w:rsid w:val="004F135D"/>
    <w:rsid w:val="004F13D5"/>
    <w:rsid w:val="004F1837"/>
    <w:rsid w:val="004F1CA8"/>
    <w:rsid w:val="004F1D4B"/>
    <w:rsid w:val="004F208F"/>
    <w:rsid w:val="004F2092"/>
    <w:rsid w:val="004F21BA"/>
    <w:rsid w:val="004F2256"/>
    <w:rsid w:val="004F238E"/>
    <w:rsid w:val="004F23F5"/>
    <w:rsid w:val="004F272E"/>
    <w:rsid w:val="004F2ACB"/>
    <w:rsid w:val="004F2DD7"/>
    <w:rsid w:val="004F3184"/>
    <w:rsid w:val="004F3674"/>
    <w:rsid w:val="004F3A75"/>
    <w:rsid w:val="004F3E3F"/>
    <w:rsid w:val="004F40CD"/>
    <w:rsid w:val="004F49B3"/>
    <w:rsid w:val="004F4B90"/>
    <w:rsid w:val="004F4CC1"/>
    <w:rsid w:val="004F4EDB"/>
    <w:rsid w:val="004F4FA5"/>
    <w:rsid w:val="004F5184"/>
    <w:rsid w:val="004F5266"/>
    <w:rsid w:val="004F5464"/>
    <w:rsid w:val="004F551B"/>
    <w:rsid w:val="004F5D78"/>
    <w:rsid w:val="004F5F0C"/>
    <w:rsid w:val="004F5FC3"/>
    <w:rsid w:val="004F638C"/>
    <w:rsid w:val="004F64CB"/>
    <w:rsid w:val="004F65EB"/>
    <w:rsid w:val="004F6651"/>
    <w:rsid w:val="004F6C15"/>
    <w:rsid w:val="004F6D4D"/>
    <w:rsid w:val="004F6DD9"/>
    <w:rsid w:val="004F6EC2"/>
    <w:rsid w:val="004F717B"/>
    <w:rsid w:val="004F7386"/>
    <w:rsid w:val="004F74A0"/>
    <w:rsid w:val="004F773A"/>
    <w:rsid w:val="004F7D75"/>
    <w:rsid w:val="004F7DDB"/>
    <w:rsid w:val="005001A0"/>
    <w:rsid w:val="00500348"/>
    <w:rsid w:val="00500455"/>
    <w:rsid w:val="005004DA"/>
    <w:rsid w:val="005008A8"/>
    <w:rsid w:val="0050092E"/>
    <w:rsid w:val="00500D18"/>
    <w:rsid w:val="00500F59"/>
    <w:rsid w:val="00501072"/>
    <w:rsid w:val="005010A3"/>
    <w:rsid w:val="00501176"/>
    <w:rsid w:val="005012E0"/>
    <w:rsid w:val="00501580"/>
    <w:rsid w:val="005015D2"/>
    <w:rsid w:val="00501741"/>
    <w:rsid w:val="00501D73"/>
    <w:rsid w:val="00502B8D"/>
    <w:rsid w:val="00502BF4"/>
    <w:rsid w:val="00502C1C"/>
    <w:rsid w:val="005032DE"/>
    <w:rsid w:val="005033B5"/>
    <w:rsid w:val="0050382D"/>
    <w:rsid w:val="005039CA"/>
    <w:rsid w:val="00503A37"/>
    <w:rsid w:val="00503EFD"/>
    <w:rsid w:val="0050409F"/>
    <w:rsid w:val="00504123"/>
    <w:rsid w:val="005045FF"/>
    <w:rsid w:val="00504727"/>
    <w:rsid w:val="0050484F"/>
    <w:rsid w:val="00504D86"/>
    <w:rsid w:val="00504FE8"/>
    <w:rsid w:val="0050537F"/>
    <w:rsid w:val="005056FA"/>
    <w:rsid w:val="005058D2"/>
    <w:rsid w:val="00505A57"/>
    <w:rsid w:val="00505F8F"/>
    <w:rsid w:val="00505FF3"/>
    <w:rsid w:val="00506410"/>
    <w:rsid w:val="00506675"/>
    <w:rsid w:val="00506CEB"/>
    <w:rsid w:val="005071D1"/>
    <w:rsid w:val="00507C4B"/>
    <w:rsid w:val="00507E4F"/>
    <w:rsid w:val="00507EA3"/>
    <w:rsid w:val="00510299"/>
    <w:rsid w:val="005103BA"/>
    <w:rsid w:val="005104EE"/>
    <w:rsid w:val="00510506"/>
    <w:rsid w:val="00510778"/>
    <w:rsid w:val="0051098D"/>
    <w:rsid w:val="00510A77"/>
    <w:rsid w:val="00510BE4"/>
    <w:rsid w:val="00510C36"/>
    <w:rsid w:val="00510EA2"/>
    <w:rsid w:val="00510F97"/>
    <w:rsid w:val="00511246"/>
    <w:rsid w:val="00511B24"/>
    <w:rsid w:val="00511B66"/>
    <w:rsid w:val="00511F1E"/>
    <w:rsid w:val="00511FDB"/>
    <w:rsid w:val="0051203D"/>
    <w:rsid w:val="005121A8"/>
    <w:rsid w:val="0051233E"/>
    <w:rsid w:val="005123F6"/>
    <w:rsid w:val="0051241F"/>
    <w:rsid w:val="00512716"/>
    <w:rsid w:val="005127D4"/>
    <w:rsid w:val="005127E9"/>
    <w:rsid w:val="0051281F"/>
    <w:rsid w:val="00513AE8"/>
    <w:rsid w:val="00514030"/>
    <w:rsid w:val="00514574"/>
    <w:rsid w:val="0051460F"/>
    <w:rsid w:val="005152B3"/>
    <w:rsid w:val="00515934"/>
    <w:rsid w:val="005159A7"/>
    <w:rsid w:val="00515A49"/>
    <w:rsid w:val="00515B97"/>
    <w:rsid w:val="00515CD2"/>
    <w:rsid w:val="00515F9A"/>
    <w:rsid w:val="0051609D"/>
    <w:rsid w:val="005163B9"/>
    <w:rsid w:val="00516C25"/>
    <w:rsid w:val="00516C8E"/>
    <w:rsid w:val="00516E55"/>
    <w:rsid w:val="005171BA"/>
    <w:rsid w:val="0051727F"/>
    <w:rsid w:val="00517BEE"/>
    <w:rsid w:val="00517C67"/>
    <w:rsid w:val="00517C9C"/>
    <w:rsid w:val="00517D42"/>
    <w:rsid w:val="00517D83"/>
    <w:rsid w:val="00520224"/>
    <w:rsid w:val="005202FD"/>
    <w:rsid w:val="0052070E"/>
    <w:rsid w:val="00520758"/>
    <w:rsid w:val="0052085D"/>
    <w:rsid w:val="00520FAE"/>
    <w:rsid w:val="00520FF5"/>
    <w:rsid w:val="00521383"/>
    <w:rsid w:val="00521531"/>
    <w:rsid w:val="00521567"/>
    <w:rsid w:val="0052157D"/>
    <w:rsid w:val="00521B1A"/>
    <w:rsid w:val="00521BD8"/>
    <w:rsid w:val="00521D49"/>
    <w:rsid w:val="0052213F"/>
    <w:rsid w:val="005225D4"/>
    <w:rsid w:val="00522FCF"/>
    <w:rsid w:val="005238FB"/>
    <w:rsid w:val="00523C63"/>
    <w:rsid w:val="00523CE6"/>
    <w:rsid w:val="00523CEE"/>
    <w:rsid w:val="00523E13"/>
    <w:rsid w:val="00523FAF"/>
    <w:rsid w:val="00524382"/>
    <w:rsid w:val="005243E7"/>
    <w:rsid w:val="00524414"/>
    <w:rsid w:val="00524625"/>
    <w:rsid w:val="0052487E"/>
    <w:rsid w:val="00524C87"/>
    <w:rsid w:val="00524E5A"/>
    <w:rsid w:val="00524F59"/>
    <w:rsid w:val="005250B1"/>
    <w:rsid w:val="0052584B"/>
    <w:rsid w:val="00525A14"/>
    <w:rsid w:val="00525F41"/>
    <w:rsid w:val="00526066"/>
    <w:rsid w:val="005263B0"/>
    <w:rsid w:val="005266BB"/>
    <w:rsid w:val="005266FD"/>
    <w:rsid w:val="00526847"/>
    <w:rsid w:val="0052731F"/>
    <w:rsid w:val="00527338"/>
    <w:rsid w:val="0052764C"/>
    <w:rsid w:val="00527731"/>
    <w:rsid w:val="00527CE0"/>
    <w:rsid w:val="00527CFF"/>
    <w:rsid w:val="00527D34"/>
    <w:rsid w:val="00527D90"/>
    <w:rsid w:val="00527D95"/>
    <w:rsid w:val="00527F14"/>
    <w:rsid w:val="00527F2D"/>
    <w:rsid w:val="00527F3E"/>
    <w:rsid w:val="0053004F"/>
    <w:rsid w:val="00530238"/>
    <w:rsid w:val="0053093D"/>
    <w:rsid w:val="00530AFB"/>
    <w:rsid w:val="00530F15"/>
    <w:rsid w:val="00531952"/>
    <w:rsid w:val="00531FE9"/>
    <w:rsid w:val="00532281"/>
    <w:rsid w:val="00532577"/>
    <w:rsid w:val="00532F0E"/>
    <w:rsid w:val="00532F7B"/>
    <w:rsid w:val="005330B9"/>
    <w:rsid w:val="005330E7"/>
    <w:rsid w:val="0053329A"/>
    <w:rsid w:val="00533C7A"/>
    <w:rsid w:val="00533CA1"/>
    <w:rsid w:val="00533E0C"/>
    <w:rsid w:val="00534089"/>
    <w:rsid w:val="005342F6"/>
    <w:rsid w:val="005343C6"/>
    <w:rsid w:val="005344A1"/>
    <w:rsid w:val="005347C3"/>
    <w:rsid w:val="00534923"/>
    <w:rsid w:val="005349FA"/>
    <w:rsid w:val="00534B27"/>
    <w:rsid w:val="00534F75"/>
    <w:rsid w:val="0053551F"/>
    <w:rsid w:val="005359AD"/>
    <w:rsid w:val="00535D12"/>
    <w:rsid w:val="00535F22"/>
    <w:rsid w:val="00536075"/>
    <w:rsid w:val="00536164"/>
    <w:rsid w:val="00536325"/>
    <w:rsid w:val="00536877"/>
    <w:rsid w:val="00536C96"/>
    <w:rsid w:val="00536F78"/>
    <w:rsid w:val="00537035"/>
    <w:rsid w:val="0053739E"/>
    <w:rsid w:val="005376AF"/>
    <w:rsid w:val="00537A54"/>
    <w:rsid w:val="00537E62"/>
    <w:rsid w:val="00537F62"/>
    <w:rsid w:val="0054018D"/>
    <w:rsid w:val="005404D1"/>
    <w:rsid w:val="00540561"/>
    <w:rsid w:val="005409B8"/>
    <w:rsid w:val="00540E27"/>
    <w:rsid w:val="005410F6"/>
    <w:rsid w:val="00541335"/>
    <w:rsid w:val="0054154D"/>
    <w:rsid w:val="00541DE4"/>
    <w:rsid w:val="00541F49"/>
    <w:rsid w:val="005425F9"/>
    <w:rsid w:val="0054264A"/>
    <w:rsid w:val="00542C08"/>
    <w:rsid w:val="00542ECF"/>
    <w:rsid w:val="00542F8F"/>
    <w:rsid w:val="00543669"/>
    <w:rsid w:val="00543D6D"/>
    <w:rsid w:val="00543DBC"/>
    <w:rsid w:val="0054401D"/>
    <w:rsid w:val="00544487"/>
    <w:rsid w:val="005447E1"/>
    <w:rsid w:val="00544B21"/>
    <w:rsid w:val="00544D17"/>
    <w:rsid w:val="00545220"/>
    <w:rsid w:val="00545587"/>
    <w:rsid w:val="005459C7"/>
    <w:rsid w:val="00545CCE"/>
    <w:rsid w:val="0054610E"/>
    <w:rsid w:val="0054624D"/>
    <w:rsid w:val="0054652D"/>
    <w:rsid w:val="00546A3F"/>
    <w:rsid w:val="00546CBF"/>
    <w:rsid w:val="00546DF9"/>
    <w:rsid w:val="00546E7C"/>
    <w:rsid w:val="0054709C"/>
    <w:rsid w:val="005470DF"/>
    <w:rsid w:val="005472D3"/>
    <w:rsid w:val="0054747F"/>
    <w:rsid w:val="00547631"/>
    <w:rsid w:val="00547820"/>
    <w:rsid w:val="00547A9F"/>
    <w:rsid w:val="00547C06"/>
    <w:rsid w:val="00547DB4"/>
    <w:rsid w:val="00547DDB"/>
    <w:rsid w:val="00547DF0"/>
    <w:rsid w:val="00550DC1"/>
    <w:rsid w:val="00550F80"/>
    <w:rsid w:val="00550FE3"/>
    <w:rsid w:val="00551545"/>
    <w:rsid w:val="005518C9"/>
    <w:rsid w:val="00551FD2"/>
    <w:rsid w:val="00552762"/>
    <w:rsid w:val="00552938"/>
    <w:rsid w:val="005529BE"/>
    <w:rsid w:val="00552A38"/>
    <w:rsid w:val="00552A6A"/>
    <w:rsid w:val="00552B6A"/>
    <w:rsid w:val="00552B7C"/>
    <w:rsid w:val="00552CAF"/>
    <w:rsid w:val="0055322B"/>
    <w:rsid w:val="0055334A"/>
    <w:rsid w:val="0055364A"/>
    <w:rsid w:val="00553924"/>
    <w:rsid w:val="00553A2A"/>
    <w:rsid w:val="00553C3C"/>
    <w:rsid w:val="005542C6"/>
    <w:rsid w:val="00554394"/>
    <w:rsid w:val="005543CF"/>
    <w:rsid w:val="00554588"/>
    <w:rsid w:val="00554700"/>
    <w:rsid w:val="005547E8"/>
    <w:rsid w:val="0055481E"/>
    <w:rsid w:val="0055483E"/>
    <w:rsid w:val="00554857"/>
    <w:rsid w:val="00555157"/>
    <w:rsid w:val="005554AD"/>
    <w:rsid w:val="0055566F"/>
    <w:rsid w:val="005556C0"/>
    <w:rsid w:val="00555A7E"/>
    <w:rsid w:val="00555B6B"/>
    <w:rsid w:val="00556035"/>
    <w:rsid w:val="005561FC"/>
    <w:rsid w:val="005565AB"/>
    <w:rsid w:val="00556823"/>
    <w:rsid w:val="00556AA8"/>
    <w:rsid w:val="00556CC7"/>
    <w:rsid w:val="00557185"/>
    <w:rsid w:val="0055727A"/>
    <w:rsid w:val="00557330"/>
    <w:rsid w:val="0055760B"/>
    <w:rsid w:val="0055779F"/>
    <w:rsid w:val="00557952"/>
    <w:rsid w:val="00557CE1"/>
    <w:rsid w:val="00560064"/>
    <w:rsid w:val="0056017C"/>
    <w:rsid w:val="00560194"/>
    <w:rsid w:val="0056054C"/>
    <w:rsid w:val="0056068B"/>
    <w:rsid w:val="00560AE7"/>
    <w:rsid w:val="005610CD"/>
    <w:rsid w:val="005615E3"/>
    <w:rsid w:val="00561A02"/>
    <w:rsid w:val="00561D0C"/>
    <w:rsid w:val="00562056"/>
    <w:rsid w:val="005621D3"/>
    <w:rsid w:val="00562247"/>
    <w:rsid w:val="005625E2"/>
    <w:rsid w:val="0056288C"/>
    <w:rsid w:val="0056292E"/>
    <w:rsid w:val="00562C03"/>
    <w:rsid w:val="00562E76"/>
    <w:rsid w:val="00563193"/>
    <w:rsid w:val="00563764"/>
    <w:rsid w:val="00563F51"/>
    <w:rsid w:val="005643C1"/>
    <w:rsid w:val="00564AB0"/>
    <w:rsid w:val="00565153"/>
    <w:rsid w:val="00565627"/>
    <w:rsid w:val="0056565F"/>
    <w:rsid w:val="00565D0E"/>
    <w:rsid w:val="00565DA6"/>
    <w:rsid w:val="00565FEF"/>
    <w:rsid w:val="005661B2"/>
    <w:rsid w:val="0056638C"/>
    <w:rsid w:val="005664A3"/>
    <w:rsid w:val="00566555"/>
    <w:rsid w:val="00566689"/>
    <w:rsid w:val="00566A20"/>
    <w:rsid w:val="00566DE6"/>
    <w:rsid w:val="00566EBC"/>
    <w:rsid w:val="0056705C"/>
    <w:rsid w:val="005674AE"/>
    <w:rsid w:val="005675A4"/>
    <w:rsid w:val="00567689"/>
    <w:rsid w:val="00567765"/>
    <w:rsid w:val="00567848"/>
    <w:rsid w:val="00567DC7"/>
    <w:rsid w:val="0057045E"/>
    <w:rsid w:val="0057052D"/>
    <w:rsid w:val="00570561"/>
    <w:rsid w:val="0057096A"/>
    <w:rsid w:val="00570BE1"/>
    <w:rsid w:val="00570E97"/>
    <w:rsid w:val="00570F96"/>
    <w:rsid w:val="0057137A"/>
    <w:rsid w:val="00571487"/>
    <w:rsid w:val="005717C5"/>
    <w:rsid w:val="0057183F"/>
    <w:rsid w:val="00571877"/>
    <w:rsid w:val="00571BCC"/>
    <w:rsid w:val="00571CA5"/>
    <w:rsid w:val="00571F1E"/>
    <w:rsid w:val="0057217B"/>
    <w:rsid w:val="005723F3"/>
    <w:rsid w:val="005726BC"/>
    <w:rsid w:val="005727F1"/>
    <w:rsid w:val="00572BCC"/>
    <w:rsid w:val="00572F11"/>
    <w:rsid w:val="005734DD"/>
    <w:rsid w:val="00573868"/>
    <w:rsid w:val="00573A09"/>
    <w:rsid w:val="00573C4D"/>
    <w:rsid w:val="00573D92"/>
    <w:rsid w:val="00573DE7"/>
    <w:rsid w:val="00573F62"/>
    <w:rsid w:val="005747B0"/>
    <w:rsid w:val="005747B6"/>
    <w:rsid w:val="005748D9"/>
    <w:rsid w:val="0057495F"/>
    <w:rsid w:val="00574ED2"/>
    <w:rsid w:val="005750D4"/>
    <w:rsid w:val="005754C4"/>
    <w:rsid w:val="005758BE"/>
    <w:rsid w:val="005758F7"/>
    <w:rsid w:val="00575F88"/>
    <w:rsid w:val="0057606B"/>
    <w:rsid w:val="00576279"/>
    <w:rsid w:val="005767F5"/>
    <w:rsid w:val="00576C93"/>
    <w:rsid w:val="005779D0"/>
    <w:rsid w:val="00577A45"/>
    <w:rsid w:val="00577ECD"/>
    <w:rsid w:val="00577FD3"/>
    <w:rsid w:val="005803C3"/>
    <w:rsid w:val="00580599"/>
    <w:rsid w:val="00580959"/>
    <w:rsid w:val="00580FCB"/>
    <w:rsid w:val="005810E4"/>
    <w:rsid w:val="005813E0"/>
    <w:rsid w:val="005814A7"/>
    <w:rsid w:val="00581660"/>
    <w:rsid w:val="005817F7"/>
    <w:rsid w:val="00581860"/>
    <w:rsid w:val="0058196B"/>
    <w:rsid w:val="00581AAB"/>
    <w:rsid w:val="00581F2C"/>
    <w:rsid w:val="00581F7E"/>
    <w:rsid w:val="00581FAD"/>
    <w:rsid w:val="00582333"/>
    <w:rsid w:val="00582BDE"/>
    <w:rsid w:val="00582FD6"/>
    <w:rsid w:val="0058340B"/>
    <w:rsid w:val="00583534"/>
    <w:rsid w:val="00583984"/>
    <w:rsid w:val="005839EB"/>
    <w:rsid w:val="00583AB2"/>
    <w:rsid w:val="00583E2E"/>
    <w:rsid w:val="00584328"/>
    <w:rsid w:val="0058447E"/>
    <w:rsid w:val="005845FA"/>
    <w:rsid w:val="00584ACB"/>
    <w:rsid w:val="00584BC6"/>
    <w:rsid w:val="005851AB"/>
    <w:rsid w:val="005853C4"/>
    <w:rsid w:val="0058546E"/>
    <w:rsid w:val="005857D4"/>
    <w:rsid w:val="00585858"/>
    <w:rsid w:val="00585FB8"/>
    <w:rsid w:val="0058612A"/>
    <w:rsid w:val="005866AA"/>
    <w:rsid w:val="00586B9A"/>
    <w:rsid w:val="00586C1E"/>
    <w:rsid w:val="00586CB3"/>
    <w:rsid w:val="00586D04"/>
    <w:rsid w:val="00586D91"/>
    <w:rsid w:val="00586F04"/>
    <w:rsid w:val="00586F6F"/>
    <w:rsid w:val="00587971"/>
    <w:rsid w:val="00587980"/>
    <w:rsid w:val="00587C1F"/>
    <w:rsid w:val="00587CF4"/>
    <w:rsid w:val="00590081"/>
    <w:rsid w:val="005900A6"/>
    <w:rsid w:val="0059015F"/>
    <w:rsid w:val="005904A3"/>
    <w:rsid w:val="00590826"/>
    <w:rsid w:val="0059092D"/>
    <w:rsid w:val="00590A06"/>
    <w:rsid w:val="00590E76"/>
    <w:rsid w:val="00590EB2"/>
    <w:rsid w:val="00591030"/>
    <w:rsid w:val="0059109D"/>
    <w:rsid w:val="005910BC"/>
    <w:rsid w:val="005912C4"/>
    <w:rsid w:val="005917D3"/>
    <w:rsid w:val="00591C9E"/>
    <w:rsid w:val="00591D7D"/>
    <w:rsid w:val="005922FC"/>
    <w:rsid w:val="00592465"/>
    <w:rsid w:val="005927D3"/>
    <w:rsid w:val="00592F01"/>
    <w:rsid w:val="00593321"/>
    <w:rsid w:val="00593890"/>
    <w:rsid w:val="00593C26"/>
    <w:rsid w:val="00593F0C"/>
    <w:rsid w:val="0059430B"/>
    <w:rsid w:val="00594719"/>
    <w:rsid w:val="005947AC"/>
    <w:rsid w:val="00594FBA"/>
    <w:rsid w:val="00595D68"/>
    <w:rsid w:val="0059625A"/>
    <w:rsid w:val="00596298"/>
    <w:rsid w:val="00596704"/>
    <w:rsid w:val="005968F6"/>
    <w:rsid w:val="005969C4"/>
    <w:rsid w:val="00596AE0"/>
    <w:rsid w:val="00596EC4"/>
    <w:rsid w:val="00596F7E"/>
    <w:rsid w:val="00597274"/>
    <w:rsid w:val="0059731B"/>
    <w:rsid w:val="005975C4"/>
    <w:rsid w:val="0059762E"/>
    <w:rsid w:val="005976B5"/>
    <w:rsid w:val="00597CD2"/>
    <w:rsid w:val="00597DDC"/>
    <w:rsid w:val="00597E35"/>
    <w:rsid w:val="00597EA4"/>
    <w:rsid w:val="005A043F"/>
    <w:rsid w:val="005A0CA9"/>
    <w:rsid w:val="005A0EFA"/>
    <w:rsid w:val="005A12E7"/>
    <w:rsid w:val="005A12F9"/>
    <w:rsid w:val="005A14A8"/>
    <w:rsid w:val="005A1694"/>
    <w:rsid w:val="005A17A8"/>
    <w:rsid w:val="005A1DCD"/>
    <w:rsid w:val="005A23E0"/>
    <w:rsid w:val="005A2764"/>
    <w:rsid w:val="005A2A7B"/>
    <w:rsid w:val="005A2E07"/>
    <w:rsid w:val="005A320B"/>
    <w:rsid w:val="005A32AF"/>
    <w:rsid w:val="005A3606"/>
    <w:rsid w:val="005A3694"/>
    <w:rsid w:val="005A3749"/>
    <w:rsid w:val="005A3A64"/>
    <w:rsid w:val="005A3CC2"/>
    <w:rsid w:val="005A3E11"/>
    <w:rsid w:val="005A3EC5"/>
    <w:rsid w:val="005A4097"/>
    <w:rsid w:val="005A41D5"/>
    <w:rsid w:val="005A42FD"/>
    <w:rsid w:val="005A495C"/>
    <w:rsid w:val="005A512D"/>
    <w:rsid w:val="005A525F"/>
    <w:rsid w:val="005A5376"/>
    <w:rsid w:val="005A565D"/>
    <w:rsid w:val="005A56D7"/>
    <w:rsid w:val="005A578C"/>
    <w:rsid w:val="005A592F"/>
    <w:rsid w:val="005A5E3D"/>
    <w:rsid w:val="005A5E40"/>
    <w:rsid w:val="005A5EFC"/>
    <w:rsid w:val="005A6120"/>
    <w:rsid w:val="005A6197"/>
    <w:rsid w:val="005A6737"/>
    <w:rsid w:val="005A67A1"/>
    <w:rsid w:val="005A6A0B"/>
    <w:rsid w:val="005A6A3C"/>
    <w:rsid w:val="005A6C7C"/>
    <w:rsid w:val="005A6F0F"/>
    <w:rsid w:val="005A6F7D"/>
    <w:rsid w:val="005A6F8F"/>
    <w:rsid w:val="005A6FD0"/>
    <w:rsid w:val="005A7916"/>
    <w:rsid w:val="005A7AEA"/>
    <w:rsid w:val="005A7B08"/>
    <w:rsid w:val="005A7C5E"/>
    <w:rsid w:val="005B03F8"/>
    <w:rsid w:val="005B053B"/>
    <w:rsid w:val="005B0B8A"/>
    <w:rsid w:val="005B0BAC"/>
    <w:rsid w:val="005B1166"/>
    <w:rsid w:val="005B127D"/>
    <w:rsid w:val="005B153A"/>
    <w:rsid w:val="005B169F"/>
    <w:rsid w:val="005B1C12"/>
    <w:rsid w:val="005B200E"/>
    <w:rsid w:val="005B2188"/>
    <w:rsid w:val="005B2263"/>
    <w:rsid w:val="005B2AA7"/>
    <w:rsid w:val="005B2C41"/>
    <w:rsid w:val="005B3552"/>
    <w:rsid w:val="005B405F"/>
    <w:rsid w:val="005B45BA"/>
    <w:rsid w:val="005B45BB"/>
    <w:rsid w:val="005B4A2D"/>
    <w:rsid w:val="005B5365"/>
    <w:rsid w:val="005B58A3"/>
    <w:rsid w:val="005B5954"/>
    <w:rsid w:val="005B5D00"/>
    <w:rsid w:val="005B5F0B"/>
    <w:rsid w:val="005B60C1"/>
    <w:rsid w:val="005B60F7"/>
    <w:rsid w:val="005B615B"/>
    <w:rsid w:val="005B6180"/>
    <w:rsid w:val="005B648B"/>
    <w:rsid w:val="005B6A14"/>
    <w:rsid w:val="005B6B36"/>
    <w:rsid w:val="005B6B6E"/>
    <w:rsid w:val="005B6EC2"/>
    <w:rsid w:val="005B7169"/>
    <w:rsid w:val="005B72B4"/>
    <w:rsid w:val="005B74DE"/>
    <w:rsid w:val="005B78A4"/>
    <w:rsid w:val="005B7C29"/>
    <w:rsid w:val="005B7D18"/>
    <w:rsid w:val="005C0096"/>
    <w:rsid w:val="005C010B"/>
    <w:rsid w:val="005C02AE"/>
    <w:rsid w:val="005C055D"/>
    <w:rsid w:val="005C0BF6"/>
    <w:rsid w:val="005C0CE2"/>
    <w:rsid w:val="005C0D48"/>
    <w:rsid w:val="005C0D9D"/>
    <w:rsid w:val="005C15EE"/>
    <w:rsid w:val="005C1628"/>
    <w:rsid w:val="005C17E5"/>
    <w:rsid w:val="005C1812"/>
    <w:rsid w:val="005C1D84"/>
    <w:rsid w:val="005C1EE1"/>
    <w:rsid w:val="005C2533"/>
    <w:rsid w:val="005C37B3"/>
    <w:rsid w:val="005C388B"/>
    <w:rsid w:val="005C3CC3"/>
    <w:rsid w:val="005C45C3"/>
    <w:rsid w:val="005C47B3"/>
    <w:rsid w:val="005C4BFA"/>
    <w:rsid w:val="005C4D76"/>
    <w:rsid w:val="005C4D9E"/>
    <w:rsid w:val="005C5A32"/>
    <w:rsid w:val="005C5BC9"/>
    <w:rsid w:val="005C5D1F"/>
    <w:rsid w:val="005C5D28"/>
    <w:rsid w:val="005C6288"/>
    <w:rsid w:val="005C62FE"/>
    <w:rsid w:val="005C63F8"/>
    <w:rsid w:val="005C6643"/>
    <w:rsid w:val="005C6A6E"/>
    <w:rsid w:val="005C6F5C"/>
    <w:rsid w:val="005C700B"/>
    <w:rsid w:val="005C71EF"/>
    <w:rsid w:val="005C741E"/>
    <w:rsid w:val="005C79F0"/>
    <w:rsid w:val="005C7A43"/>
    <w:rsid w:val="005C7AA3"/>
    <w:rsid w:val="005C7D0A"/>
    <w:rsid w:val="005C7DCB"/>
    <w:rsid w:val="005D020E"/>
    <w:rsid w:val="005D029D"/>
    <w:rsid w:val="005D051F"/>
    <w:rsid w:val="005D0559"/>
    <w:rsid w:val="005D06E1"/>
    <w:rsid w:val="005D0954"/>
    <w:rsid w:val="005D0AFA"/>
    <w:rsid w:val="005D0B64"/>
    <w:rsid w:val="005D19CD"/>
    <w:rsid w:val="005D1AD8"/>
    <w:rsid w:val="005D1BB7"/>
    <w:rsid w:val="005D216B"/>
    <w:rsid w:val="005D21F8"/>
    <w:rsid w:val="005D2348"/>
    <w:rsid w:val="005D2863"/>
    <w:rsid w:val="005D2A4D"/>
    <w:rsid w:val="005D2A80"/>
    <w:rsid w:val="005D2C12"/>
    <w:rsid w:val="005D2D9E"/>
    <w:rsid w:val="005D2F9E"/>
    <w:rsid w:val="005D318C"/>
    <w:rsid w:val="005D3B48"/>
    <w:rsid w:val="005D3D47"/>
    <w:rsid w:val="005D3D84"/>
    <w:rsid w:val="005D3E08"/>
    <w:rsid w:val="005D420C"/>
    <w:rsid w:val="005D4263"/>
    <w:rsid w:val="005D440E"/>
    <w:rsid w:val="005D46C8"/>
    <w:rsid w:val="005D4BB5"/>
    <w:rsid w:val="005D4DA6"/>
    <w:rsid w:val="005D4E30"/>
    <w:rsid w:val="005D4FFF"/>
    <w:rsid w:val="005D537F"/>
    <w:rsid w:val="005D5C7D"/>
    <w:rsid w:val="005D5CC5"/>
    <w:rsid w:val="005D5EBB"/>
    <w:rsid w:val="005D5F26"/>
    <w:rsid w:val="005D68E7"/>
    <w:rsid w:val="005D6CF3"/>
    <w:rsid w:val="005D6D9A"/>
    <w:rsid w:val="005D728F"/>
    <w:rsid w:val="005D76FF"/>
    <w:rsid w:val="005D7AC6"/>
    <w:rsid w:val="005D7BC0"/>
    <w:rsid w:val="005D7C51"/>
    <w:rsid w:val="005D7E59"/>
    <w:rsid w:val="005D7E94"/>
    <w:rsid w:val="005D7E95"/>
    <w:rsid w:val="005E014F"/>
    <w:rsid w:val="005E01D7"/>
    <w:rsid w:val="005E0292"/>
    <w:rsid w:val="005E0368"/>
    <w:rsid w:val="005E09CB"/>
    <w:rsid w:val="005E1054"/>
    <w:rsid w:val="005E123D"/>
    <w:rsid w:val="005E1664"/>
    <w:rsid w:val="005E1963"/>
    <w:rsid w:val="005E1DB8"/>
    <w:rsid w:val="005E20A1"/>
    <w:rsid w:val="005E2174"/>
    <w:rsid w:val="005E2662"/>
    <w:rsid w:val="005E26F0"/>
    <w:rsid w:val="005E28BF"/>
    <w:rsid w:val="005E2977"/>
    <w:rsid w:val="005E299C"/>
    <w:rsid w:val="005E2E71"/>
    <w:rsid w:val="005E2FB5"/>
    <w:rsid w:val="005E373A"/>
    <w:rsid w:val="005E37CA"/>
    <w:rsid w:val="005E3A41"/>
    <w:rsid w:val="005E3AEC"/>
    <w:rsid w:val="005E3DDD"/>
    <w:rsid w:val="005E3E9D"/>
    <w:rsid w:val="005E487F"/>
    <w:rsid w:val="005E4CA9"/>
    <w:rsid w:val="005E4E1F"/>
    <w:rsid w:val="005E4EFB"/>
    <w:rsid w:val="005E4F8A"/>
    <w:rsid w:val="005E5161"/>
    <w:rsid w:val="005E53AD"/>
    <w:rsid w:val="005E5426"/>
    <w:rsid w:val="005E550F"/>
    <w:rsid w:val="005E552D"/>
    <w:rsid w:val="005E55F1"/>
    <w:rsid w:val="005E580C"/>
    <w:rsid w:val="005E59D8"/>
    <w:rsid w:val="005E5A70"/>
    <w:rsid w:val="005E5B43"/>
    <w:rsid w:val="005E5D42"/>
    <w:rsid w:val="005E5FC2"/>
    <w:rsid w:val="005E5FFA"/>
    <w:rsid w:val="005E60F3"/>
    <w:rsid w:val="005E6236"/>
    <w:rsid w:val="005E65F2"/>
    <w:rsid w:val="005E69FD"/>
    <w:rsid w:val="005E6C9B"/>
    <w:rsid w:val="005E6D3E"/>
    <w:rsid w:val="005E70B0"/>
    <w:rsid w:val="005E7643"/>
    <w:rsid w:val="005E7649"/>
    <w:rsid w:val="005E76A5"/>
    <w:rsid w:val="005E76CE"/>
    <w:rsid w:val="005E78BC"/>
    <w:rsid w:val="005E795A"/>
    <w:rsid w:val="005E7A26"/>
    <w:rsid w:val="005E7CE3"/>
    <w:rsid w:val="005E7D8F"/>
    <w:rsid w:val="005E7E73"/>
    <w:rsid w:val="005E7F93"/>
    <w:rsid w:val="005F0064"/>
    <w:rsid w:val="005F010F"/>
    <w:rsid w:val="005F05E7"/>
    <w:rsid w:val="005F0FF6"/>
    <w:rsid w:val="005F1014"/>
    <w:rsid w:val="005F102F"/>
    <w:rsid w:val="005F11DC"/>
    <w:rsid w:val="005F156F"/>
    <w:rsid w:val="005F166A"/>
    <w:rsid w:val="005F1BCF"/>
    <w:rsid w:val="005F1C9D"/>
    <w:rsid w:val="005F1D33"/>
    <w:rsid w:val="005F1DF6"/>
    <w:rsid w:val="005F1EF0"/>
    <w:rsid w:val="005F20D0"/>
    <w:rsid w:val="005F2394"/>
    <w:rsid w:val="005F2697"/>
    <w:rsid w:val="005F269E"/>
    <w:rsid w:val="005F28D0"/>
    <w:rsid w:val="005F2AE5"/>
    <w:rsid w:val="005F2E8F"/>
    <w:rsid w:val="005F2F4C"/>
    <w:rsid w:val="005F3398"/>
    <w:rsid w:val="005F37A5"/>
    <w:rsid w:val="005F3A27"/>
    <w:rsid w:val="005F3EDD"/>
    <w:rsid w:val="005F440A"/>
    <w:rsid w:val="005F491C"/>
    <w:rsid w:val="005F4AD1"/>
    <w:rsid w:val="005F4D16"/>
    <w:rsid w:val="005F527C"/>
    <w:rsid w:val="005F53DE"/>
    <w:rsid w:val="005F58A8"/>
    <w:rsid w:val="005F5927"/>
    <w:rsid w:val="005F5AB5"/>
    <w:rsid w:val="005F5E45"/>
    <w:rsid w:val="005F6123"/>
    <w:rsid w:val="005F6269"/>
    <w:rsid w:val="005F63B2"/>
    <w:rsid w:val="005F6540"/>
    <w:rsid w:val="005F6D3D"/>
    <w:rsid w:val="005F6FEF"/>
    <w:rsid w:val="005F7214"/>
    <w:rsid w:val="005F7273"/>
    <w:rsid w:val="005F7B45"/>
    <w:rsid w:val="005F7B6C"/>
    <w:rsid w:val="005F7CE5"/>
    <w:rsid w:val="00600105"/>
    <w:rsid w:val="00600228"/>
    <w:rsid w:val="006002CF"/>
    <w:rsid w:val="00600330"/>
    <w:rsid w:val="00600652"/>
    <w:rsid w:val="0060075D"/>
    <w:rsid w:val="00600B23"/>
    <w:rsid w:val="00600DAB"/>
    <w:rsid w:val="00600F24"/>
    <w:rsid w:val="00600FAF"/>
    <w:rsid w:val="00601385"/>
    <w:rsid w:val="0060194C"/>
    <w:rsid w:val="00601D76"/>
    <w:rsid w:val="00601E1C"/>
    <w:rsid w:val="00601F1D"/>
    <w:rsid w:val="0060270D"/>
    <w:rsid w:val="0060271C"/>
    <w:rsid w:val="00602813"/>
    <w:rsid w:val="00602B91"/>
    <w:rsid w:val="00602DF4"/>
    <w:rsid w:val="00603799"/>
    <w:rsid w:val="00603835"/>
    <w:rsid w:val="006038B8"/>
    <w:rsid w:val="00603AE0"/>
    <w:rsid w:val="00603BD9"/>
    <w:rsid w:val="00603DDE"/>
    <w:rsid w:val="00603E03"/>
    <w:rsid w:val="00603E7B"/>
    <w:rsid w:val="00604571"/>
    <w:rsid w:val="006047B3"/>
    <w:rsid w:val="00604990"/>
    <w:rsid w:val="00604FC6"/>
    <w:rsid w:val="00605771"/>
    <w:rsid w:val="0060577A"/>
    <w:rsid w:val="00605853"/>
    <w:rsid w:val="00605920"/>
    <w:rsid w:val="00605ACB"/>
    <w:rsid w:val="00605D0E"/>
    <w:rsid w:val="00605E17"/>
    <w:rsid w:val="0060616C"/>
    <w:rsid w:val="006064E5"/>
    <w:rsid w:val="00606887"/>
    <w:rsid w:val="00606B27"/>
    <w:rsid w:val="00607197"/>
    <w:rsid w:val="006079D2"/>
    <w:rsid w:val="00607FEC"/>
    <w:rsid w:val="0061020E"/>
    <w:rsid w:val="006106A5"/>
    <w:rsid w:val="006106F0"/>
    <w:rsid w:val="006108D7"/>
    <w:rsid w:val="00610A88"/>
    <w:rsid w:val="006111E6"/>
    <w:rsid w:val="0061130F"/>
    <w:rsid w:val="0061145E"/>
    <w:rsid w:val="00611852"/>
    <w:rsid w:val="00611972"/>
    <w:rsid w:val="00611CC6"/>
    <w:rsid w:val="00611EEC"/>
    <w:rsid w:val="00611F65"/>
    <w:rsid w:val="0061259A"/>
    <w:rsid w:val="0061265C"/>
    <w:rsid w:val="0061290E"/>
    <w:rsid w:val="0061318E"/>
    <w:rsid w:val="0061403B"/>
    <w:rsid w:val="006141C3"/>
    <w:rsid w:val="0061440D"/>
    <w:rsid w:val="0061450F"/>
    <w:rsid w:val="0061487B"/>
    <w:rsid w:val="00614D06"/>
    <w:rsid w:val="00614EC8"/>
    <w:rsid w:val="0061571F"/>
    <w:rsid w:val="00615CDA"/>
    <w:rsid w:val="00616636"/>
    <w:rsid w:val="0061693A"/>
    <w:rsid w:val="0061724B"/>
    <w:rsid w:val="00617803"/>
    <w:rsid w:val="0061788B"/>
    <w:rsid w:val="00617BB0"/>
    <w:rsid w:val="006201C2"/>
    <w:rsid w:val="00620289"/>
    <w:rsid w:val="00620359"/>
    <w:rsid w:val="006203DB"/>
    <w:rsid w:val="006205B3"/>
    <w:rsid w:val="006205E6"/>
    <w:rsid w:val="00620613"/>
    <w:rsid w:val="0062065E"/>
    <w:rsid w:val="00620B90"/>
    <w:rsid w:val="00621059"/>
    <w:rsid w:val="006213E5"/>
    <w:rsid w:val="00621786"/>
    <w:rsid w:val="006219A8"/>
    <w:rsid w:val="006219C0"/>
    <w:rsid w:val="00622369"/>
    <w:rsid w:val="00622897"/>
    <w:rsid w:val="00622EA9"/>
    <w:rsid w:val="00623026"/>
    <w:rsid w:val="00623213"/>
    <w:rsid w:val="00623388"/>
    <w:rsid w:val="00623647"/>
    <w:rsid w:val="00623687"/>
    <w:rsid w:val="00623754"/>
    <w:rsid w:val="0062379A"/>
    <w:rsid w:val="00623BF6"/>
    <w:rsid w:val="00623C3D"/>
    <w:rsid w:val="00623DBE"/>
    <w:rsid w:val="00623DE1"/>
    <w:rsid w:val="00623E12"/>
    <w:rsid w:val="00623EDC"/>
    <w:rsid w:val="00624173"/>
    <w:rsid w:val="00625101"/>
    <w:rsid w:val="00625121"/>
    <w:rsid w:val="00625765"/>
    <w:rsid w:val="00625966"/>
    <w:rsid w:val="00625F7E"/>
    <w:rsid w:val="006260DE"/>
    <w:rsid w:val="00626346"/>
    <w:rsid w:val="0062660D"/>
    <w:rsid w:val="00626CF8"/>
    <w:rsid w:val="00626E35"/>
    <w:rsid w:val="006279EA"/>
    <w:rsid w:val="00627C4B"/>
    <w:rsid w:val="00627D74"/>
    <w:rsid w:val="00627DEB"/>
    <w:rsid w:val="00627ED0"/>
    <w:rsid w:val="00630178"/>
    <w:rsid w:val="006303F4"/>
    <w:rsid w:val="0063048C"/>
    <w:rsid w:val="006307FE"/>
    <w:rsid w:val="0063084D"/>
    <w:rsid w:val="00630997"/>
    <w:rsid w:val="006309B7"/>
    <w:rsid w:val="00630A17"/>
    <w:rsid w:val="00630EE1"/>
    <w:rsid w:val="006310FA"/>
    <w:rsid w:val="00631310"/>
    <w:rsid w:val="006313F3"/>
    <w:rsid w:val="006316BE"/>
    <w:rsid w:val="006318E5"/>
    <w:rsid w:val="006319DB"/>
    <w:rsid w:val="0063213F"/>
    <w:rsid w:val="00633388"/>
    <w:rsid w:val="00633A40"/>
    <w:rsid w:val="0063416C"/>
    <w:rsid w:val="00634A65"/>
    <w:rsid w:val="00634BEA"/>
    <w:rsid w:val="0063560C"/>
    <w:rsid w:val="006359EF"/>
    <w:rsid w:val="00635A7C"/>
    <w:rsid w:val="00635C03"/>
    <w:rsid w:val="00635C54"/>
    <w:rsid w:val="00635CE4"/>
    <w:rsid w:val="00635CF7"/>
    <w:rsid w:val="00635E8B"/>
    <w:rsid w:val="00636049"/>
    <w:rsid w:val="006360C9"/>
    <w:rsid w:val="00636280"/>
    <w:rsid w:val="00636443"/>
    <w:rsid w:val="006368D0"/>
    <w:rsid w:val="00636A2B"/>
    <w:rsid w:val="00636EE4"/>
    <w:rsid w:val="00636FCA"/>
    <w:rsid w:val="00637024"/>
    <w:rsid w:val="006371D7"/>
    <w:rsid w:val="00637365"/>
    <w:rsid w:val="0063756C"/>
    <w:rsid w:val="00637A80"/>
    <w:rsid w:val="00637AA8"/>
    <w:rsid w:val="00637E7B"/>
    <w:rsid w:val="006401A1"/>
    <w:rsid w:val="00640398"/>
    <w:rsid w:val="00640798"/>
    <w:rsid w:val="00640F63"/>
    <w:rsid w:val="00640F7A"/>
    <w:rsid w:val="00641544"/>
    <w:rsid w:val="0064187F"/>
    <w:rsid w:val="00641A00"/>
    <w:rsid w:val="00641AD0"/>
    <w:rsid w:val="00641D7E"/>
    <w:rsid w:val="00642071"/>
    <w:rsid w:val="00642372"/>
    <w:rsid w:val="006426E2"/>
    <w:rsid w:val="00643881"/>
    <w:rsid w:val="00643C1C"/>
    <w:rsid w:val="00643D96"/>
    <w:rsid w:val="00644019"/>
    <w:rsid w:val="00644214"/>
    <w:rsid w:val="006442FA"/>
    <w:rsid w:val="006447E4"/>
    <w:rsid w:val="006448B2"/>
    <w:rsid w:val="006449D1"/>
    <w:rsid w:val="00644BD3"/>
    <w:rsid w:val="00644C53"/>
    <w:rsid w:val="00644C5C"/>
    <w:rsid w:val="00644CE3"/>
    <w:rsid w:val="00644D9A"/>
    <w:rsid w:val="00644FB8"/>
    <w:rsid w:val="00645004"/>
    <w:rsid w:val="00645403"/>
    <w:rsid w:val="00645D88"/>
    <w:rsid w:val="00645EB9"/>
    <w:rsid w:val="00645F5F"/>
    <w:rsid w:val="0064637D"/>
    <w:rsid w:val="006464B1"/>
    <w:rsid w:val="006465FD"/>
    <w:rsid w:val="00646606"/>
    <w:rsid w:val="00646B0D"/>
    <w:rsid w:val="00646B32"/>
    <w:rsid w:val="00646B99"/>
    <w:rsid w:val="00646C3A"/>
    <w:rsid w:val="00646DC3"/>
    <w:rsid w:val="00646DD6"/>
    <w:rsid w:val="006476C8"/>
    <w:rsid w:val="006476DA"/>
    <w:rsid w:val="00647B39"/>
    <w:rsid w:val="00647DED"/>
    <w:rsid w:val="0065041C"/>
    <w:rsid w:val="006509A5"/>
    <w:rsid w:val="00650A6F"/>
    <w:rsid w:val="00650AE8"/>
    <w:rsid w:val="00650D41"/>
    <w:rsid w:val="00650D48"/>
    <w:rsid w:val="00650EA0"/>
    <w:rsid w:val="00650EC3"/>
    <w:rsid w:val="0065149C"/>
    <w:rsid w:val="006516B1"/>
    <w:rsid w:val="00651777"/>
    <w:rsid w:val="00651A79"/>
    <w:rsid w:val="00651C66"/>
    <w:rsid w:val="00651C80"/>
    <w:rsid w:val="00651CF7"/>
    <w:rsid w:val="00651D4C"/>
    <w:rsid w:val="00651FFE"/>
    <w:rsid w:val="0065208E"/>
    <w:rsid w:val="00652111"/>
    <w:rsid w:val="0065216A"/>
    <w:rsid w:val="00652396"/>
    <w:rsid w:val="00652E53"/>
    <w:rsid w:val="00653274"/>
    <w:rsid w:val="0065359B"/>
    <w:rsid w:val="006539CA"/>
    <w:rsid w:val="00653D79"/>
    <w:rsid w:val="00653FBC"/>
    <w:rsid w:val="00653FEC"/>
    <w:rsid w:val="00654087"/>
    <w:rsid w:val="006545F6"/>
    <w:rsid w:val="00654B68"/>
    <w:rsid w:val="00655020"/>
    <w:rsid w:val="006551F0"/>
    <w:rsid w:val="00655FB3"/>
    <w:rsid w:val="00656266"/>
    <w:rsid w:val="006562E2"/>
    <w:rsid w:val="0065638B"/>
    <w:rsid w:val="006563E7"/>
    <w:rsid w:val="00656489"/>
    <w:rsid w:val="006567B5"/>
    <w:rsid w:val="00656AB5"/>
    <w:rsid w:val="00656AC0"/>
    <w:rsid w:val="00656C54"/>
    <w:rsid w:val="006572CD"/>
    <w:rsid w:val="00657604"/>
    <w:rsid w:val="00660095"/>
    <w:rsid w:val="006600BF"/>
    <w:rsid w:val="006603C8"/>
    <w:rsid w:val="0066042A"/>
    <w:rsid w:val="0066079E"/>
    <w:rsid w:val="00660840"/>
    <w:rsid w:val="00660864"/>
    <w:rsid w:val="006608B6"/>
    <w:rsid w:val="006616CB"/>
    <w:rsid w:val="00661715"/>
    <w:rsid w:val="0066183C"/>
    <w:rsid w:val="00661B52"/>
    <w:rsid w:val="00661D52"/>
    <w:rsid w:val="00661F2E"/>
    <w:rsid w:val="0066243E"/>
    <w:rsid w:val="00662507"/>
    <w:rsid w:val="006629CB"/>
    <w:rsid w:val="00662EC6"/>
    <w:rsid w:val="00662EDC"/>
    <w:rsid w:val="00663123"/>
    <w:rsid w:val="0066330B"/>
    <w:rsid w:val="00663484"/>
    <w:rsid w:val="00663943"/>
    <w:rsid w:val="00663CA8"/>
    <w:rsid w:val="00663E0F"/>
    <w:rsid w:val="00663F0D"/>
    <w:rsid w:val="006641B3"/>
    <w:rsid w:val="00664906"/>
    <w:rsid w:val="0066494C"/>
    <w:rsid w:val="00664B6D"/>
    <w:rsid w:val="00664C69"/>
    <w:rsid w:val="00665348"/>
    <w:rsid w:val="0066545A"/>
    <w:rsid w:val="00665494"/>
    <w:rsid w:val="006658B9"/>
    <w:rsid w:val="00665C28"/>
    <w:rsid w:val="00665D98"/>
    <w:rsid w:val="00666141"/>
    <w:rsid w:val="006661D1"/>
    <w:rsid w:val="006668E9"/>
    <w:rsid w:val="00666AF0"/>
    <w:rsid w:val="00666EE2"/>
    <w:rsid w:val="006672B3"/>
    <w:rsid w:val="0066770B"/>
    <w:rsid w:val="00667BB1"/>
    <w:rsid w:val="00667D6E"/>
    <w:rsid w:val="00670278"/>
    <w:rsid w:val="00670465"/>
    <w:rsid w:val="006704A7"/>
    <w:rsid w:val="00670A16"/>
    <w:rsid w:val="00670AD2"/>
    <w:rsid w:val="00670F37"/>
    <w:rsid w:val="00670FA2"/>
    <w:rsid w:val="006711C2"/>
    <w:rsid w:val="0067125A"/>
    <w:rsid w:val="0067134A"/>
    <w:rsid w:val="006714CD"/>
    <w:rsid w:val="00671702"/>
    <w:rsid w:val="0067186D"/>
    <w:rsid w:val="006718DD"/>
    <w:rsid w:val="006719B1"/>
    <w:rsid w:val="00671C34"/>
    <w:rsid w:val="00671E00"/>
    <w:rsid w:val="00671F10"/>
    <w:rsid w:val="00672275"/>
    <w:rsid w:val="0067234E"/>
    <w:rsid w:val="0067253E"/>
    <w:rsid w:val="00672C65"/>
    <w:rsid w:val="00672D20"/>
    <w:rsid w:val="006731BB"/>
    <w:rsid w:val="006734B6"/>
    <w:rsid w:val="006737D0"/>
    <w:rsid w:val="0067386F"/>
    <w:rsid w:val="0067392A"/>
    <w:rsid w:val="00673ADF"/>
    <w:rsid w:val="00673B51"/>
    <w:rsid w:val="00673B79"/>
    <w:rsid w:val="00673BF6"/>
    <w:rsid w:val="00673F6B"/>
    <w:rsid w:val="00673FF5"/>
    <w:rsid w:val="0067414A"/>
    <w:rsid w:val="0067426B"/>
    <w:rsid w:val="006742D9"/>
    <w:rsid w:val="00674474"/>
    <w:rsid w:val="0067483A"/>
    <w:rsid w:val="006748D4"/>
    <w:rsid w:val="00674C7F"/>
    <w:rsid w:val="00674EB4"/>
    <w:rsid w:val="006751C5"/>
    <w:rsid w:val="00675395"/>
    <w:rsid w:val="00675405"/>
    <w:rsid w:val="006755F0"/>
    <w:rsid w:val="0067589F"/>
    <w:rsid w:val="006759CE"/>
    <w:rsid w:val="00675AF4"/>
    <w:rsid w:val="00675CD3"/>
    <w:rsid w:val="00675EA9"/>
    <w:rsid w:val="00676296"/>
    <w:rsid w:val="00676B7D"/>
    <w:rsid w:val="00676BD8"/>
    <w:rsid w:val="00676C4A"/>
    <w:rsid w:val="00676D54"/>
    <w:rsid w:val="00676E2B"/>
    <w:rsid w:val="0067730D"/>
    <w:rsid w:val="0067752F"/>
    <w:rsid w:val="00677893"/>
    <w:rsid w:val="00677BE3"/>
    <w:rsid w:val="00677C8E"/>
    <w:rsid w:val="00677D81"/>
    <w:rsid w:val="00680162"/>
    <w:rsid w:val="00680415"/>
    <w:rsid w:val="006810C8"/>
    <w:rsid w:val="00681140"/>
    <w:rsid w:val="00681487"/>
    <w:rsid w:val="00681A3A"/>
    <w:rsid w:val="00681BAD"/>
    <w:rsid w:val="00681CB2"/>
    <w:rsid w:val="00681DB8"/>
    <w:rsid w:val="00681E88"/>
    <w:rsid w:val="006827B7"/>
    <w:rsid w:val="006827F7"/>
    <w:rsid w:val="00682858"/>
    <w:rsid w:val="00682DCD"/>
    <w:rsid w:val="00682EE3"/>
    <w:rsid w:val="0068347D"/>
    <w:rsid w:val="006835BA"/>
    <w:rsid w:val="0068373D"/>
    <w:rsid w:val="00683A7A"/>
    <w:rsid w:val="00683CF7"/>
    <w:rsid w:val="00683ED5"/>
    <w:rsid w:val="006840EA"/>
    <w:rsid w:val="006847AE"/>
    <w:rsid w:val="00684B2F"/>
    <w:rsid w:val="00684DFF"/>
    <w:rsid w:val="00684E41"/>
    <w:rsid w:val="00684EEC"/>
    <w:rsid w:val="00684F49"/>
    <w:rsid w:val="00685531"/>
    <w:rsid w:val="0068580A"/>
    <w:rsid w:val="00685970"/>
    <w:rsid w:val="0068612D"/>
    <w:rsid w:val="00686314"/>
    <w:rsid w:val="00686423"/>
    <w:rsid w:val="0068662B"/>
    <w:rsid w:val="00686647"/>
    <w:rsid w:val="00686665"/>
    <w:rsid w:val="006867AD"/>
    <w:rsid w:val="00686948"/>
    <w:rsid w:val="00686A01"/>
    <w:rsid w:val="00686A3D"/>
    <w:rsid w:val="00686DA4"/>
    <w:rsid w:val="0068703A"/>
    <w:rsid w:val="00687299"/>
    <w:rsid w:val="00687491"/>
    <w:rsid w:val="00687830"/>
    <w:rsid w:val="00687F01"/>
    <w:rsid w:val="00687F83"/>
    <w:rsid w:val="00690245"/>
    <w:rsid w:val="0069029A"/>
    <w:rsid w:val="006903BC"/>
    <w:rsid w:val="006903BD"/>
    <w:rsid w:val="00690860"/>
    <w:rsid w:val="0069086E"/>
    <w:rsid w:val="006908EB"/>
    <w:rsid w:val="006909D6"/>
    <w:rsid w:val="00691093"/>
    <w:rsid w:val="006914EE"/>
    <w:rsid w:val="00691735"/>
    <w:rsid w:val="00691F07"/>
    <w:rsid w:val="00692221"/>
    <w:rsid w:val="0069248B"/>
    <w:rsid w:val="00692898"/>
    <w:rsid w:val="006928C6"/>
    <w:rsid w:val="006928E3"/>
    <w:rsid w:val="00692974"/>
    <w:rsid w:val="00692D66"/>
    <w:rsid w:val="00693081"/>
    <w:rsid w:val="006932EC"/>
    <w:rsid w:val="0069368C"/>
    <w:rsid w:val="0069391C"/>
    <w:rsid w:val="00693DAF"/>
    <w:rsid w:val="00693F81"/>
    <w:rsid w:val="00693FD9"/>
    <w:rsid w:val="00694009"/>
    <w:rsid w:val="0069435C"/>
    <w:rsid w:val="006946F0"/>
    <w:rsid w:val="00694F1A"/>
    <w:rsid w:val="0069507E"/>
    <w:rsid w:val="00695293"/>
    <w:rsid w:val="00695388"/>
    <w:rsid w:val="006953B9"/>
    <w:rsid w:val="0069563F"/>
    <w:rsid w:val="00695B3A"/>
    <w:rsid w:val="00695B5B"/>
    <w:rsid w:val="00695C5B"/>
    <w:rsid w:val="0069636F"/>
    <w:rsid w:val="00696491"/>
    <w:rsid w:val="006964B7"/>
    <w:rsid w:val="006964E3"/>
    <w:rsid w:val="00696577"/>
    <w:rsid w:val="0069665D"/>
    <w:rsid w:val="00696739"/>
    <w:rsid w:val="006967EF"/>
    <w:rsid w:val="00696E4F"/>
    <w:rsid w:val="00696FC3"/>
    <w:rsid w:val="00696FD8"/>
    <w:rsid w:val="00697218"/>
    <w:rsid w:val="00697469"/>
    <w:rsid w:val="00697A9A"/>
    <w:rsid w:val="00697F98"/>
    <w:rsid w:val="006A01C2"/>
    <w:rsid w:val="006A01EF"/>
    <w:rsid w:val="006A0266"/>
    <w:rsid w:val="006A046A"/>
    <w:rsid w:val="006A05FE"/>
    <w:rsid w:val="006A0605"/>
    <w:rsid w:val="006A07EF"/>
    <w:rsid w:val="006A0B6D"/>
    <w:rsid w:val="006A0EE2"/>
    <w:rsid w:val="006A14EF"/>
    <w:rsid w:val="006A1627"/>
    <w:rsid w:val="006A18AA"/>
    <w:rsid w:val="006A22E9"/>
    <w:rsid w:val="006A24DE"/>
    <w:rsid w:val="006A2822"/>
    <w:rsid w:val="006A296A"/>
    <w:rsid w:val="006A2BF9"/>
    <w:rsid w:val="006A314F"/>
    <w:rsid w:val="006A320E"/>
    <w:rsid w:val="006A3626"/>
    <w:rsid w:val="006A3ABF"/>
    <w:rsid w:val="006A3C3F"/>
    <w:rsid w:val="006A3E62"/>
    <w:rsid w:val="006A3F7E"/>
    <w:rsid w:val="006A4248"/>
    <w:rsid w:val="006A4B8D"/>
    <w:rsid w:val="006A4C2B"/>
    <w:rsid w:val="006A4D02"/>
    <w:rsid w:val="006A52C8"/>
    <w:rsid w:val="006A539C"/>
    <w:rsid w:val="006A5828"/>
    <w:rsid w:val="006A5B7F"/>
    <w:rsid w:val="006A5C06"/>
    <w:rsid w:val="006A6053"/>
    <w:rsid w:val="006A6108"/>
    <w:rsid w:val="006A65FF"/>
    <w:rsid w:val="006A66DF"/>
    <w:rsid w:val="006A6757"/>
    <w:rsid w:val="006A6992"/>
    <w:rsid w:val="006A6B86"/>
    <w:rsid w:val="006A6D1D"/>
    <w:rsid w:val="006A6D27"/>
    <w:rsid w:val="006A7484"/>
    <w:rsid w:val="006A760C"/>
    <w:rsid w:val="006A7981"/>
    <w:rsid w:val="006A7DD0"/>
    <w:rsid w:val="006B024D"/>
    <w:rsid w:val="006B0352"/>
    <w:rsid w:val="006B0649"/>
    <w:rsid w:val="006B0C01"/>
    <w:rsid w:val="006B0D2C"/>
    <w:rsid w:val="006B0F5D"/>
    <w:rsid w:val="006B127E"/>
    <w:rsid w:val="006B1642"/>
    <w:rsid w:val="006B192C"/>
    <w:rsid w:val="006B1EB0"/>
    <w:rsid w:val="006B2036"/>
    <w:rsid w:val="006B2413"/>
    <w:rsid w:val="006B2441"/>
    <w:rsid w:val="006B2661"/>
    <w:rsid w:val="006B2C29"/>
    <w:rsid w:val="006B2D09"/>
    <w:rsid w:val="006B2DE5"/>
    <w:rsid w:val="006B2E0E"/>
    <w:rsid w:val="006B31D6"/>
    <w:rsid w:val="006B31F6"/>
    <w:rsid w:val="006B327C"/>
    <w:rsid w:val="006B33EC"/>
    <w:rsid w:val="006B380F"/>
    <w:rsid w:val="006B3E49"/>
    <w:rsid w:val="006B3E53"/>
    <w:rsid w:val="006B41BD"/>
    <w:rsid w:val="006B47F3"/>
    <w:rsid w:val="006B48BE"/>
    <w:rsid w:val="006B4B48"/>
    <w:rsid w:val="006B52E1"/>
    <w:rsid w:val="006B545E"/>
    <w:rsid w:val="006B593C"/>
    <w:rsid w:val="006B5E5B"/>
    <w:rsid w:val="006B5E84"/>
    <w:rsid w:val="006B60B9"/>
    <w:rsid w:val="006B6125"/>
    <w:rsid w:val="006B62FA"/>
    <w:rsid w:val="006B64EA"/>
    <w:rsid w:val="006B67EB"/>
    <w:rsid w:val="006B6A8D"/>
    <w:rsid w:val="006B6D98"/>
    <w:rsid w:val="006B6DA6"/>
    <w:rsid w:val="006B7004"/>
    <w:rsid w:val="006B7456"/>
    <w:rsid w:val="006B752B"/>
    <w:rsid w:val="006B76EF"/>
    <w:rsid w:val="006B7715"/>
    <w:rsid w:val="006B780E"/>
    <w:rsid w:val="006B7819"/>
    <w:rsid w:val="006B79B9"/>
    <w:rsid w:val="006B7B12"/>
    <w:rsid w:val="006C0336"/>
    <w:rsid w:val="006C097D"/>
    <w:rsid w:val="006C0A99"/>
    <w:rsid w:val="006C0B00"/>
    <w:rsid w:val="006C0EE7"/>
    <w:rsid w:val="006C0EEA"/>
    <w:rsid w:val="006C1090"/>
    <w:rsid w:val="006C196D"/>
    <w:rsid w:val="006C1A9C"/>
    <w:rsid w:val="006C1BDA"/>
    <w:rsid w:val="006C1C6E"/>
    <w:rsid w:val="006C1F98"/>
    <w:rsid w:val="006C23E5"/>
    <w:rsid w:val="006C2FB3"/>
    <w:rsid w:val="006C33E6"/>
    <w:rsid w:val="006C3404"/>
    <w:rsid w:val="006C34B9"/>
    <w:rsid w:val="006C3555"/>
    <w:rsid w:val="006C36A0"/>
    <w:rsid w:val="006C3A89"/>
    <w:rsid w:val="006C3B2D"/>
    <w:rsid w:val="006C3E7D"/>
    <w:rsid w:val="006C40AF"/>
    <w:rsid w:val="006C4356"/>
    <w:rsid w:val="006C4643"/>
    <w:rsid w:val="006C4673"/>
    <w:rsid w:val="006C473E"/>
    <w:rsid w:val="006C47EC"/>
    <w:rsid w:val="006C4BF5"/>
    <w:rsid w:val="006C4CBB"/>
    <w:rsid w:val="006C5041"/>
    <w:rsid w:val="006C5050"/>
    <w:rsid w:val="006C5369"/>
    <w:rsid w:val="006C5600"/>
    <w:rsid w:val="006C580C"/>
    <w:rsid w:val="006C59BA"/>
    <w:rsid w:val="006C5A98"/>
    <w:rsid w:val="006C5EAE"/>
    <w:rsid w:val="006C67CC"/>
    <w:rsid w:val="006C690A"/>
    <w:rsid w:val="006C6AFF"/>
    <w:rsid w:val="006C6B49"/>
    <w:rsid w:val="006C6BA9"/>
    <w:rsid w:val="006C6C09"/>
    <w:rsid w:val="006C775D"/>
    <w:rsid w:val="006C7911"/>
    <w:rsid w:val="006C7AF6"/>
    <w:rsid w:val="006C7FDB"/>
    <w:rsid w:val="006D03A9"/>
    <w:rsid w:val="006D0578"/>
    <w:rsid w:val="006D078F"/>
    <w:rsid w:val="006D08E3"/>
    <w:rsid w:val="006D0989"/>
    <w:rsid w:val="006D0B81"/>
    <w:rsid w:val="006D0C24"/>
    <w:rsid w:val="006D0F7E"/>
    <w:rsid w:val="006D13FB"/>
    <w:rsid w:val="006D165C"/>
    <w:rsid w:val="006D1BBA"/>
    <w:rsid w:val="006D1F1F"/>
    <w:rsid w:val="006D1F9B"/>
    <w:rsid w:val="006D24E9"/>
    <w:rsid w:val="006D2CD5"/>
    <w:rsid w:val="006D2F87"/>
    <w:rsid w:val="006D308E"/>
    <w:rsid w:val="006D353A"/>
    <w:rsid w:val="006D3608"/>
    <w:rsid w:val="006D3947"/>
    <w:rsid w:val="006D39B6"/>
    <w:rsid w:val="006D3ADF"/>
    <w:rsid w:val="006D3FAE"/>
    <w:rsid w:val="006D3FE4"/>
    <w:rsid w:val="006D40BC"/>
    <w:rsid w:val="006D427C"/>
    <w:rsid w:val="006D450D"/>
    <w:rsid w:val="006D4795"/>
    <w:rsid w:val="006D49E1"/>
    <w:rsid w:val="006D4DD0"/>
    <w:rsid w:val="006D503F"/>
    <w:rsid w:val="006D529C"/>
    <w:rsid w:val="006D5432"/>
    <w:rsid w:val="006D54A8"/>
    <w:rsid w:val="006D55C8"/>
    <w:rsid w:val="006D5861"/>
    <w:rsid w:val="006D5C67"/>
    <w:rsid w:val="006D5D06"/>
    <w:rsid w:val="006D6066"/>
    <w:rsid w:val="006D64EC"/>
    <w:rsid w:val="006D650A"/>
    <w:rsid w:val="006D658F"/>
    <w:rsid w:val="006D6C39"/>
    <w:rsid w:val="006D6FB3"/>
    <w:rsid w:val="006D702B"/>
    <w:rsid w:val="006D704C"/>
    <w:rsid w:val="006D71E6"/>
    <w:rsid w:val="006D7596"/>
    <w:rsid w:val="006D7730"/>
    <w:rsid w:val="006D77B0"/>
    <w:rsid w:val="006D79BD"/>
    <w:rsid w:val="006D7C27"/>
    <w:rsid w:val="006E0101"/>
    <w:rsid w:val="006E0103"/>
    <w:rsid w:val="006E0151"/>
    <w:rsid w:val="006E02EC"/>
    <w:rsid w:val="006E05C5"/>
    <w:rsid w:val="006E0BBE"/>
    <w:rsid w:val="006E0D60"/>
    <w:rsid w:val="006E0F65"/>
    <w:rsid w:val="006E1268"/>
    <w:rsid w:val="006E18E1"/>
    <w:rsid w:val="006E19DE"/>
    <w:rsid w:val="006E2049"/>
    <w:rsid w:val="006E20D1"/>
    <w:rsid w:val="006E23F3"/>
    <w:rsid w:val="006E2808"/>
    <w:rsid w:val="006E28B4"/>
    <w:rsid w:val="006E28D0"/>
    <w:rsid w:val="006E2970"/>
    <w:rsid w:val="006E31DF"/>
    <w:rsid w:val="006E3294"/>
    <w:rsid w:val="006E3360"/>
    <w:rsid w:val="006E34AB"/>
    <w:rsid w:val="006E36BD"/>
    <w:rsid w:val="006E3BA5"/>
    <w:rsid w:val="006E3C17"/>
    <w:rsid w:val="006E433C"/>
    <w:rsid w:val="006E439D"/>
    <w:rsid w:val="006E43B8"/>
    <w:rsid w:val="006E44FF"/>
    <w:rsid w:val="006E473B"/>
    <w:rsid w:val="006E49C2"/>
    <w:rsid w:val="006E4C96"/>
    <w:rsid w:val="006E4C9E"/>
    <w:rsid w:val="006E4FA9"/>
    <w:rsid w:val="006E5000"/>
    <w:rsid w:val="006E525C"/>
    <w:rsid w:val="006E53AF"/>
    <w:rsid w:val="006E5745"/>
    <w:rsid w:val="006E5802"/>
    <w:rsid w:val="006E59B4"/>
    <w:rsid w:val="006E5A2D"/>
    <w:rsid w:val="006E5AEB"/>
    <w:rsid w:val="006E5B70"/>
    <w:rsid w:val="006E5B7D"/>
    <w:rsid w:val="006E5D0F"/>
    <w:rsid w:val="006E5DAF"/>
    <w:rsid w:val="006E5E9C"/>
    <w:rsid w:val="006E60A5"/>
    <w:rsid w:val="006E62A3"/>
    <w:rsid w:val="006E64FF"/>
    <w:rsid w:val="006E6BC8"/>
    <w:rsid w:val="006E6CD7"/>
    <w:rsid w:val="006E6D8D"/>
    <w:rsid w:val="006E7491"/>
    <w:rsid w:val="006E7801"/>
    <w:rsid w:val="006E79EB"/>
    <w:rsid w:val="006E7BF3"/>
    <w:rsid w:val="006E7CCE"/>
    <w:rsid w:val="006E7F00"/>
    <w:rsid w:val="006F04FD"/>
    <w:rsid w:val="006F0760"/>
    <w:rsid w:val="006F0946"/>
    <w:rsid w:val="006F0A4E"/>
    <w:rsid w:val="006F0EA5"/>
    <w:rsid w:val="006F1005"/>
    <w:rsid w:val="006F109C"/>
    <w:rsid w:val="006F129A"/>
    <w:rsid w:val="006F13CB"/>
    <w:rsid w:val="006F144C"/>
    <w:rsid w:val="006F145B"/>
    <w:rsid w:val="006F1875"/>
    <w:rsid w:val="006F1966"/>
    <w:rsid w:val="006F2187"/>
    <w:rsid w:val="006F2317"/>
    <w:rsid w:val="006F2369"/>
    <w:rsid w:val="006F2AFF"/>
    <w:rsid w:val="006F2F29"/>
    <w:rsid w:val="006F2F43"/>
    <w:rsid w:val="006F2F63"/>
    <w:rsid w:val="006F3198"/>
    <w:rsid w:val="006F3248"/>
    <w:rsid w:val="006F3277"/>
    <w:rsid w:val="006F417A"/>
    <w:rsid w:val="006F41DE"/>
    <w:rsid w:val="006F4432"/>
    <w:rsid w:val="006F4511"/>
    <w:rsid w:val="006F49CD"/>
    <w:rsid w:val="006F4D8F"/>
    <w:rsid w:val="006F4F64"/>
    <w:rsid w:val="006F5D54"/>
    <w:rsid w:val="006F5DAC"/>
    <w:rsid w:val="006F612F"/>
    <w:rsid w:val="006F6151"/>
    <w:rsid w:val="006F6278"/>
    <w:rsid w:val="006F663A"/>
    <w:rsid w:val="006F68FF"/>
    <w:rsid w:val="006F6BDB"/>
    <w:rsid w:val="006F6DA1"/>
    <w:rsid w:val="006F6EAE"/>
    <w:rsid w:val="006F6F12"/>
    <w:rsid w:val="006F6F46"/>
    <w:rsid w:val="006F6F77"/>
    <w:rsid w:val="006F751D"/>
    <w:rsid w:val="006F7544"/>
    <w:rsid w:val="006F77A8"/>
    <w:rsid w:val="006F7970"/>
    <w:rsid w:val="006F7AFA"/>
    <w:rsid w:val="006F7B0B"/>
    <w:rsid w:val="006F7CDB"/>
    <w:rsid w:val="006F7D4C"/>
    <w:rsid w:val="00700054"/>
    <w:rsid w:val="00700212"/>
    <w:rsid w:val="0070084F"/>
    <w:rsid w:val="00700B80"/>
    <w:rsid w:val="00700D0C"/>
    <w:rsid w:val="00701722"/>
    <w:rsid w:val="00701E50"/>
    <w:rsid w:val="007022F4"/>
    <w:rsid w:val="0070239A"/>
    <w:rsid w:val="00702419"/>
    <w:rsid w:val="00702650"/>
    <w:rsid w:val="00702662"/>
    <w:rsid w:val="00702675"/>
    <w:rsid w:val="00702927"/>
    <w:rsid w:val="0070298D"/>
    <w:rsid w:val="00702F4A"/>
    <w:rsid w:val="00703214"/>
    <w:rsid w:val="00703664"/>
    <w:rsid w:val="007039B1"/>
    <w:rsid w:val="00703BC8"/>
    <w:rsid w:val="00703DC0"/>
    <w:rsid w:val="00703E52"/>
    <w:rsid w:val="00704096"/>
    <w:rsid w:val="00704186"/>
    <w:rsid w:val="00704229"/>
    <w:rsid w:val="00704BEC"/>
    <w:rsid w:val="00704BF7"/>
    <w:rsid w:val="00704E6E"/>
    <w:rsid w:val="00704E81"/>
    <w:rsid w:val="00704EDE"/>
    <w:rsid w:val="00705746"/>
    <w:rsid w:val="007059DB"/>
    <w:rsid w:val="00705F85"/>
    <w:rsid w:val="0070623B"/>
    <w:rsid w:val="00706376"/>
    <w:rsid w:val="00706383"/>
    <w:rsid w:val="00706929"/>
    <w:rsid w:val="00706D2C"/>
    <w:rsid w:val="00706D93"/>
    <w:rsid w:val="00707D6D"/>
    <w:rsid w:val="00710505"/>
    <w:rsid w:val="00710F34"/>
    <w:rsid w:val="0071143B"/>
    <w:rsid w:val="00711643"/>
    <w:rsid w:val="00711DD1"/>
    <w:rsid w:val="00711F59"/>
    <w:rsid w:val="00711F71"/>
    <w:rsid w:val="00712372"/>
    <w:rsid w:val="007133C8"/>
    <w:rsid w:val="00713404"/>
    <w:rsid w:val="00713602"/>
    <w:rsid w:val="007136F5"/>
    <w:rsid w:val="00713984"/>
    <w:rsid w:val="00713B9F"/>
    <w:rsid w:val="00713E75"/>
    <w:rsid w:val="00713FDA"/>
    <w:rsid w:val="0071410F"/>
    <w:rsid w:val="00714298"/>
    <w:rsid w:val="00714327"/>
    <w:rsid w:val="00714D84"/>
    <w:rsid w:val="00714E53"/>
    <w:rsid w:val="00715115"/>
    <w:rsid w:val="0071538D"/>
    <w:rsid w:val="0071542B"/>
    <w:rsid w:val="007154C4"/>
    <w:rsid w:val="00715BDA"/>
    <w:rsid w:val="0071606A"/>
    <w:rsid w:val="007161AE"/>
    <w:rsid w:val="007163FB"/>
    <w:rsid w:val="00716602"/>
    <w:rsid w:val="0071662E"/>
    <w:rsid w:val="007167D6"/>
    <w:rsid w:val="007169AB"/>
    <w:rsid w:val="00716A6B"/>
    <w:rsid w:val="0071751B"/>
    <w:rsid w:val="00717884"/>
    <w:rsid w:val="007178F6"/>
    <w:rsid w:val="00717DBE"/>
    <w:rsid w:val="00717E5C"/>
    <w:rsid w:val="00717FA3"/>
    <w:rsid w:val="007202C1"/>
    <w:rsid w:val="007203FA"/>
    <w:rsid w:val="00720573"/>
    <w:rsid w:val="0072098B"/>
    <w:rsid w:val="00720ADB"/>
    <w:rsid w:val="00720B31"/>
    <w:rsid w:val="00720D22"/>
    <w:rsid w:val="00720F37"/>
    <w:rsid w:val="00721175"/>
    <w:rsid w:val="007214A5"/>
    <w:rsid w:val="007217C6"/>
    <w:rsid w:val="007218C9"/>
    <w:rsid w:val="00721A68"/>
    <w:rsid w:val="00721C49"/>
    <w:rsid w:val="00721CD3"/>
    <w:rsid w:val="0072229F"/>
    <w:rsid w:val="007227EC"/>
    <w:rsid w:val="00722803"/>
    <w:rsid w:val="00722882"/>
    <w:rsid w:val="00722D3C"/>
    <w:rsid w:val="00722FB8"/>
    <w:rsid w:val="0072372E"/>
    <w:rsid w:val="00724055"/>
    <w:rsid w:val="007240CE"/>
    <w:rsid w:val="007243CD"/>
    <w:rsid w:val="00724893"/>
    <w:rsid w:val="00724C6C"/>
    <w:rsid w:val="007250AD"/>
    <w:rsid w:val="0072514F"/>
    <w:rsid w:val="007252F5"/>
    <w:rsid w:val="0072594B"/>
    <w:rsid w:val="00725CB1"/>
    <w:rsid w:val="00725CDC"/>
    <w:rsid w:val="00725FBC"/>
    <w:rsid w:val="0072616D"/>
    <w:rsid w:val="00726849"/>
    <w:rsid w:val="00726865"/>
    <w:rsid w:val="00726C2D"/>
    <w:rsid w:val="00726E8F"/>
    <w:rsid w:val="00727066"/>
    <w:rsid w:val="00727079"/>
    <w:rsid w:val="00727157"/>
    <w:rsid w:val="0072721A"/>
    <w:rsid w:val="0072775F"/>
    <w:rsid w:val="00727BDB"/>
    <w:rsid w:val="00727BE4"/>
    <w:rsid w:val="0073063E"/>
    <w:rsid w:val="00730B24"/>
    <w:rsid w:val="0073155E"/>
    <w:rsid w:val="00731588"/>
    <w:rsid w:val="0073162A"/>
    <w:rsid w:val="007316C2"/>
    <w:rsid w:val="00731927"/>
    <w:rsid w:val="00731AD8"/>
    <w:rsid w:val="00731CD6"/>
    <w:rsid w:val="00731CE7"/>
    <w:rsid w:val="00732142"/>
    <w:rsid w:val="0073251F"/>
    <w:rsid w:val="00732925"/>
    <w:rsid w:val="0073292C"/>
    <w:rsid w:val="007329B6"/>
    <w:rsid w:val="00732B40"/>
    <w:rsid w:val="00732C5D"/>
    <w:rsid w:val="00732C8E"/>
    <w:rsid w:val="00732F68"/>
    <w:rsid w:val="007335B1"/>
    <w:rsid w:val="0073361D"/>
    <w:rsid w:val="0073373E"/>
    <w:rsid w:val="00733836"/>
    <w:rsid w:val="007339C0"/>
    <w:rsid w:val="00733DD1"/>
    <w:rsid w:val="007340E1"/>
    <w:rsid w:val="00734113"/>
    <w:rsid w:val="007341FC"/>
    <w:rsid w:val="00734209"/>
    <w:rsid w:val="00734433"/>
    <w:rsid w:val="0073468C"/>
    <w:rsid w:val="0073469B"/>
    <w:rsid w:val="00734743"/>
    <w:rsid w:val="007347D7"/>
    <w:rsid w:val="007348C3"/>
    <w:rsid w:val="007349F3"/>
    <w:rsid w:val="00734C13"/>
    <w:rsid w:val="00734E88"/>
    <w:rsid w:val="00734F81"/>
    <w:rsid w:val="007351E8"/>
    <w:rsid w:val="00735703"/>
    <w:rsid w:val="0073599A"/>
    <w:rsid w:val="00735C7B"/>
    <w:rsid w:val="00736473"/>
    <w:rsid w:val="00736781"/>
    <w:rsid w:val="00736924"/>
    <w:rsid w:val="00736B5B"/>
    <w:rsid w:val="0073707F"/>
    <w:rsid w:val="00737BE9"/>
    <w:rsid w:val="00737C28"/>
    <w:rsid w:val="00737C51"/>
    <w:rsid w:val="00740461"/>
    <w:rsid w:val="007405DB"/>
    <w:rsid w:val="0074089E"/>
    <w:rsid w:val="007409D8"/>
    <w:rsid w:val="0074103A"/>
    <w:rsid w:val="00741497"/>
    <w:rsid w:val="00741510"/>
    <w:rsid w:val="007418F5"/>
    <w:rsid w:val="00741CB2"/>
    <w:rsid w:val="00741D7D"/>
    <w:rsid w:val="00741DB7"/>
    <w:rsid w:val="00742A98"/>
    <w:rsid w:val="007432CA"/>
    <w:rsid w:val="00743310"/>
    <w:rsid w:val="0074331E"/>
    <w:rsid w:val="0074370D"/>
    <w:rsid w:val="00743BA3"/>
    <w:rsid w:val="00743C96"/>
    <w:rsid w:val="00744296"/>
    <w:rsid w:val="00744315"/>
    <w:rsid w:val="00744641"/>
    <w:rsid w:val="0074467B"/>
    <w:rsid w:val="00744721"/>
    <w:rsid w:val="007447BB"/>
    <w:rsid w:val="00744A55"/>
    <w:rsid w:val="00744E4E"/>
    <w:rsid w:val="00744FD6"/>
    <w:rsid w:val="00745156"/>
    <w:rsid w:val="0074522D"/>
    <w:rsid w:val="00745407"/>
    <w:rsid w:val="00745B4E"/>
    <w:rsid w:val="00745B72"/>
    <w:rsid w:val="00745E28"/>
    <w:rsid w:val="00745F8E"/>
    <w:rsid w:val="00746116"/>
    <w:rsid w:val="0074626E"/>
    <w:rsid w:val="00746329"/>
    <w:rsid w:val="00746695"/>
    <w:rsid w:val="00746741"/>
    <w:rsid w:val="00746823"/>
    <w:rsid w:val="00746BC4"/>
    <w:rsid w:val="00746E3D"/>
    <w:rsid w:val="0074744F"/>
    <w:rsid w:val="00750A0A"/>
    <w:rsid w:val="00750D2E"/>
    <w:rsid w:val="007517BD"/>
    <w:rsid w:val="007518FF"/>
    <w:rsid w:val="00751978"/>
    <w:rsid w:val="00751F50"/>
    <w:rsid w:val="0075209F"/>
    <w:rsid w:val="00752505"/>
    <w:rsid w:val="00752557"/>
    <w:rsid w:val="007525FA"/>
    <w:rsid w:val="00752646"/>
    <w:rsid w:val="0075269B"/>
    <w:rsid w:val="007526E8"/>
    <w:rsid w:val="00752800"/>
    <w:rsid w:val="007528CA"/>
    <w:rsid w:val="00752E8B"/>
    <w:rsid w:val="007531A8"/>
    <w:rsid w:val="00753783"/>
    <w:rsid w:val="00753A8B"/>
    <w:rsid w:val="00753B6E"/>
    <w:rsid w:val="00753C7B"/>
    <w:rsid w:val="00754613"/>
    <w:rsid w:val="00754A1F"/>
    <w:rsid w:val="00754B8E"/>
    <w:rsid w:val="00754B9E"/>
    <w:rsid w:val="00754C6C"/>
    <w:rsid w:val="00754E9E"/>
    <w:rsid w:val="00754EC3"/>
    <w:rsid w:val="00754ED5"/>
    <w:rsid w:val="00755079"/>
    <w:rsid w:val="0075543A"/>
    <w:rsid w:val="00755699"/>
    <w:rsid w:val="00755B28"/>
    <w:rsid w:val="00755B70"/>
    <w:rsid w:val="00756030"/>
    <w:rsid w:val="007566C9"/>
    <w:rsid w:val="00757451"/>
    <w:rsid w:val="0075769F"/>
    <w:rsid w:val="0075772C"/>
    <w:rsid w:val="0075778D"/>
    <w:rsid w:val="00757EE0"/>
    <w:rsid w:val="007601E8"/>
    <w:rsid w:val="007602D9"/>
    <w:rsid w:val="00760509"/>
    <w:rsid w:val="0076057A"/>
    <w:rsid w:val="007607B5"/>
    <w:rsid w:val="007609F4"/>
    <w:rsid w:val="00760C01"/>
    <w:rsid w:val="00760EB4"/>
    <w:rsid w:val="00761944"/>
    <w:rsid w:val="007619C3"/>
    <w:rsid w:val="007621F1"/>
    <w:rsid w:val="0076235B"/>
    <w:rsid w:val="00762488"/>
    <w:rsid w:val="0076264E"/>
    <w:rsid w:val="007627E6"/>
    <w:rsid w:val="00762D68"/>
    <w:rsid w:val="00762F95"/>
    <w:rsid w:val="00763DBB"/>
    <w:rsid w:val="00763FF7"/>
    <w:rsid w:val="0076429A"/>
    <w:rsid w:val="0076438B"/>
    <w:rsid w:val="0076456F"/>
    <w:rsid w:val="00764631"/>
    <w:rsid w:val="0076495B"/>
    <w:rsid w:val="00764E7F"/>
    <w:rsid w:val="00764EEC"/>
    <w:rsid w:val="00764FB2"/>
    <w:rsid w:val="00765371"/>
    <w:rsid w:val="0076586F"/>
    <w:rsid w:val="007658C8"/>
    <w:rsid w:val="00765B1B"/>
    <w:rsid w:val="007662C3"/>
    <w:rsid w:val="007663F1"/>
    <w:rsid w:val="0076662C"/>
    <w:rsid w:val="00766724"/>
    <w:rsid w:val="00766845"/>
    <w:rsid w:val="00766B92"/>
    <w:rsid w:val="00766D5F"/>
    <w:rsid w:val="00766E6E"/>
    <w:rsid w:val="00767586"/>
    <w:rsid w:val="007675B0"/>
    <w:rsid w:val="0076778C"/>
    <w:rsid w:val="007677D1"/>
    <w:rsid w:val="00767817"/>
    <w:rsid w:val="00767951"/>
    <w:rsid w:val="007679C4"/>
    <w:rsid w:val="00767ADB"/>
    <w:rsid w:val="00770268"/>
    <w:rsid w:val="0077035A"/>
    <w:rsid w:val="00770631"/>
    <w:rsid w:val="00770811"/>
    <w:rsid w:val="00770995"/>
    <w:rsid w:val="00770A41"/>
    <w:rsid w:val="00770BAA"/>
    <w:rsid w:val="00770C69"/>
    <w:rsid w:val="00770FDE"/>
    <w:rsid w:val="007712F5"/>
    <w:rsid w:val="007717B4"/>
    <w:rsid w:val="007718DC"/>
    <w:rsid w:val="0077197D"/>
    <w:rsid w:val="00771B3B"/>
    <w:rsid w:val="00771C96"/>
    <w:rsid w:val="00771F89"/>
    <w:rsid w:val="00772481"/>
    <w:rsid w:val="00772AFA"/>
    <w:rsid w:val="0077311A"/>
    <w:rsid w:val="0077313C"/>
    <w:rsid w:val="00773361"/>
    <w:rsid w:val="00773583"/>
    <w:rsid w:val="00773C25"/>
    <w:rsid w:val="00773CFD"/>
    <w:rsid w:val="00773E4E"/>
    <w:rsid w:val="00773FBE"/>
    <w:rsid w:val="007742FA"/>
    <w:rsid w:val="00774697"/>
    <w:rsid w:val="00774E8B"/>
    <w:rsid w:val="00774F9F"/>
    <w:rsid w:val="00775143"/>
    <w:rsid w:val="0077525C"/>
    <w:rsid w:val="007754F6"/>
    <w:rsid w:val="0077568A"/>
    <w:rsid w:val="00775726"/>
    <w:rsid w:val="0077584B"/>
    <w:rsid w:val="00775867"/>
    <w:rsid w:val="007759A0"/>
    <w:rsid w:val="00775A44"/>
    <w:rsid w:val="00775B44"/>
    <w:rsid w:val="00775B5E"/>
    <w:rsid w:val="00775DC4"/>
    <w:rsid w:val="00775DD7"/>
    <w:rsid w:val="0077616D"/>
    <w:rsid w:val="00776406"/>
    <w:rsid w:val="007765E8"/>
    <w:rsid w:val="0077691F"/>
    <w:rsid w:val="00776B86"/>
    <w:rsid w:val="00776D45"/>
    <w:rsid w:val="00776DBB"/>
    <w:rsid w:val="007771FB"/>
    <w:rsid w:val="0077724A"/>
    <w:rsid w:val="00777691"/>
    <w:rsid w:val="0077773B"/>
    <w:rsid w:val="0077797A"/>
    <w:rsid w:val="007779B2"/>
    <w:rsid w:val="00777F00"/>
    <w:rsid w:val="0078013F"/>
    <w:rsid w:val="007806B7"/>
    <w:rsid w:val="00780838"/>
    <w:rsid w:val="0078094F"/>
    <w:rsid w:val="007809E1"/>
    <w:rsid w:val="00780C71"/>
    <w:rsid w:val="00780E8A"/>
    <w:rsid w:val="0078120D"/>
    <w:rsid w:val="00781279"/>
    <w:rsid w:val="00781514"/>
    <w:rsid w:val="00781B47"/>
    <w:rsid w:val="0078201B"/>
    <w:rsid w:val="00782168"/>
    <w:rsid w:val="0078247D"/>
    <w:rsid w:val="00782929"/>
    <w:rsid w:val="0078294E"/>
    <w:rsid w:val="007829A5"/>
    <w:rsid w:val="00782DC5"/>
    <w:rsid w:val="00783094"/>
    <w:rsid w:val="007830DF"/>
    <w:rsid w:val="007831EB"/>
    <w:rsid w:val="00783B06"/>
    <w:rsid w:val="0078407D"/>
    <w:rsid w:val="007842CD"/>
    <w:rsid w:val="00784582"/>
    <w:rsid w:val="0078477F"/>
    <w:rsid w:val="0078489E"/>
    <w:rsid w:val="00784AC5"/>
    <w:rsid w:val="00784E7E"/>
    <w:rsid w:val="0078509D"/>
    <w:rsid w:val="007850EF"/>
    <w:rsid w:val="00785C08"/>
    <w:rsid w:val="00785DE9"/>
    <w:rsid w:val="00785FAA"/>
    <w:rsid w:val="007862FF"/>
    <w:rsid w:val="00786364"/>
    <w:rsid w:val="00786743"/>
    <w:rsid w:val="00786ACD"/>
    <w:rsid w:val="00786EEC"/>
    <w:rsid w:val="00787055"/>
    <w:rsid w:val="00787153"/>
    <w:rsid w:val="0078725B"/>
    <w:rsid w:val="00787CB7"/>
    <w:rsid w:val="00787F6D"/>
    <w:rsid w:val="0079009C"/>
    <w:rsid w:val="007900EA"/>
    <w:rsid w:val="00790221"/>
    <w:rsid w:val="0079087B"/>
    <w:rsid w:val="00790A3B"/>
    <w:rsid w:val="00790DA8"/>
    <w:rsid w:val="00790FC2"/>
    <w:rsid w:val="00791111"/>
    <w:rsid w:val="00791BFF"/>
    <w:rsid w:val="00791E05"/>
    <w:rsid w:val="00791E37"/>
    <w:rsid w:val="00791EE2"/>
    <w:rsid w:val="007925EC"/>
    <w:rsid w:val="00792925"/>
    <w:rsid w:val="00792BFF"/>
    <w:rsid w:val="00792CE5"/>
    <w:rsid w:val="007933CB"/>
    <w:rsid w:val="0079345C"/>
    <w:rsid w:val="00793575"/>
    <w:rsid w:val="0079372C"/>
    <w:rsid w:val="007938D9"/>
    <w:rsid w:val="00793A16"/>
    <w:rsid w:val="00793CF2"/>
    <w:rsid w:val="00793E99"/>
    <w:rsid w:val="00793F8B"/>
    <w:rsid w:val="00793FF8"/>
    <w:rsid w:val="007941BE"/>
    <w:rsid w:val="007942BA"/>
    <w:rsid w:val="007944DE"/>
    <w:rsid w:val="0079467F"/>
    <w:rsid w:val="007948BF"/>
    <w:rsid w:val="007949ED"/>
    <w:rsid w:val="00794C0A"/>
    <w:rsid w:val="00794DB0"/>
    <w:rsid w:val="00794F11"/>
    <w:rsid w:val="0079554B"/>
    <w:rsid w:val="00795CAC"/>
    <w:rsid w:val="00795CB3"/>
    <w:rsid w:val="0079608C"/>
    <w:rsid w:val="00796139"/>
    <w:rsid w:val="00796266"/>
    <w:rsid w:val="007965E9"/>
    <w:rsid w:val="00796826"/>
    <w:rsid w:val="0079688C"/>
    <w:rsid w:val="00796F29"/>
    <w:rsid w:val="0079709E"/>
    <w:rsid w:val="00797428"/>
    <w:rsid w:val="00797B0F"/>
    <w:rsid w:val="00797C4C"/>
    <w:rsid w:val="007A01AA"/>
    <w:rsid w:val="007A04A4"/>
    <w:rsid w:val="007A05E5"/>
    <w:rsid w:val="007A07A5"/>
    <w:rsid w:val="007A08EB"/>
    <w:rsid w:val="007A0FC1"/>
    <w:rsid w:val="007A100C"/>
    <w:rsid w:val="007A105F"/>
    <w:rsid w:val="007A157F"/>
    <w:rsid w:val="007A17C7"/>
    <w:rsid w:val="007A1838"/>
    <w:rsid w:val="007A1906"/>
    <w:rsid w:val="007A1B1E"/>
    <w:rsid w:val="007A1D38"/>
    <w:rsid w:val="007A1F87"/>
    <w:rsid w:val="007A2672"/>
    <w:rsid w:val="007A27DA"/>
    <w:rsid w:val="007A2826"/>
    <w:rsid w:val="007A2D5E"/>
    <w:rsid w:val="007A2E2C"/>
    <w:rsid w:val="007A2F24"/>
    <w:rsid w:val="007A32A6"/>
    <w:rsid w:val="007A32E3"/>
    <w:rsid w:val="007A3344"/>
    <w:rsid w:val="007A3528"/>
    <w:rsid w:val="007A35C0"/>
    <w:rsid w:val="007A36D0"/>
    <w:rsid w:val="007A3A3D"/>
    <w:rsid w:val="007A3D11"/>
    <w:rsid w:val="007A4205"/>
    <w:rsid w:val="007A42ED"/>
    <w:rsid w:val="007A457A"/>
    <w:rsid w:val="007A4678"/>
    <w:rsid w:val="007A4960"/>
    <w:rsid w:val="007A4ACA"/>
    <w:rsid w:val="007A4D21"/>
    <w:rsid w:val="007A4E62"/>
    <w:rsid w:val="007A50D9"/>
    <w:rsid w:val="007A58B7"/>
    <w:rsid w:val="007A5C28"/>
    <w:rsid w:val="007A5C29"/>
    <w:rsid w:val="007A5D59"/>
    <w:rsid w:val="007A6292"/>
    <w:rsid w:val="007A660C"/>
    <w:rsid w:val="007A6764"/>
    <w:rsid w:val="007A68AA"/>
    <w:rsid w:val="007A68B6"/>
    <w:rsid w:val="007A68E8"/>
    <w:rsid w:val="007A6958"/>
    <w:rsid w:val="007A697B"/>
    <w:rsid w:val="007A6B90"/>
    <w:rsid w:val="007A6C18"/>
    <w:rsid w:val="007A6C44"/>
    <w:rsid w:val="007A722A"/>
    <w:rsid w:val="007A736B"/>
    <w:rsid w:val="007A7465"/>
    <w:rsid w:val="007A7500"/>
    <w:rsid w:val="007A7A03"/>
    <w:rsid w:val="007B0111"/>
    <w:rsid w:val="007B0304"/>
    <w:rsid w:val="007B0850"/>
    <w:rsid w:val="007B0C85"/>
    <w:rsid w:val="007B1298"/>
    <w:rsid w:val="007B1517"/>
    <w:rsid w:val="007B1685"/>
    <w:rsid w:val="007B2068"/>
    <w:rsid w:val="007B22D8"/>
    <w:rsid w:val="007B240B"/>
    <w:rsid w:val="007B24B5"/>
    <w:rsid w:val="007B2E17"/>
    <w:rsid w:val="007B2FA9"/>
    <w:rsid w:val="007B3257"/>
    <w:rsid w:val="007B4028"/>
    <w:rsid w:val="007B414F"/>
    <w:rsid w:val="007B46EB"/>
    <w:rsid w:val="007B4DF8"/>
    <w:rsid w:val="007B5048"/>
    <w:rsid w:val="007B5106"/>
    <w:rsid w:val="007B511F"/>
    <w:rsid w:val="007B56C3"/>
    <w:rsid w:val="007B5787"/>
    <w:rsid w:val="007B5853"/>
    <w:rsid w:val="007B5C90"/>
    <w:rsid w:val="007B632C"/>
    <w:rsid w:val="007B68D4"/>
    <w:rsid w:val="007B6CB0"/>
    <w:rsid w:val="007B6D64"/>
    <w:rsid w:val="007B7013"/>
    <w:rsid w:val="007B7A1B"/>
    <w:rsid w:val="007B7DCB"/>
    <w:rsid w:val="007B7F92"/>
    <w:rsid w:val="007C05B8"/>
    <w:rsid w:val="007C0DDA"/>
    <w:rsid w:val="007C0DFA"/>
    <w:rsid w:val="007C12C7"/>
    <w:rsid w:val="007C141B"/>
    <w:rsid w:val="007C1649"/>
    <w:rsid w:val="007C1A72"/>
    <w:rsid w:val="007C1B21"/>
    <w:rsid w:val="007C20FE"/>
    <w:rsid w:val="007C265A"/>
    <w:rsid w:val="007C2946"/>
    <w:rsid w:val="007C2C73"/>
    <w:rsid w:val="007C2FF9"/>
    <w:rsid w:val="007C3253"/>
    <w:rsid w:val="007C32B7"/>
    <w:rsid w:val="007C36B5"/>
    <w:rsid w:val="007C3F56"/>
    <w:rsid w:val="007C3F6E"/>
    <w:rsid w:val="007C3FDF"/>
    <w:rsid w:val="007C4170"/>
    <w:rsid w:val="007C4572"/>
    <w:rsid w:val="007C47D3"/>
    <w:rsid w:val="007C52BD"/>
    <w:rsid w:val="007C5497"/>
    <w:rsid w:val="007C572B"/>
    <w:rsid w:val="007C5CCF"/>
    <w:rsid w:val="007C5D07"/>
    <w:rsid w:val="007C5D3F"/>
    <w:rsid w:val="007C6305"/>
    <w:rsid w:val="007C6325"/>
    <w:rsid w:val="007C63C8"/>
    <w:rsid w:val="007C67A8"/>
    <w:rsid w:val="007C68C1"/>
    <w:rsid w:val="007C6968"/>
    <w:rsid w:val="007C6D3C"/>
    <w:rsid w:val="007C6E53"/>
    <w:rsid w:val="007C6E6C"/>
    <w:rsid w:val="007D00E6"/>
    <w:rsid w:val="007D03D3"/>
    <w:rsid w:val="007D0469"/>
    <w:rsid w:val="007D0811"/>
    <w:rsid w:val="007D09C4"/>
    <w:rsid w:val="007D104F"/>
    <w:rsid w:val="007D10C1"/>
    <w:rsid w:val="007D170A"/>
    <w:rsid w:val="007D204F"/>
    <w:rsid w:val="007D292F"/>
    <w:rsid w:val="007D2957"/>
    <w:rsid w:val="007D2A57"/>
    <w:rsid w:val="007D2B73"/>
    <w:rsid w:val="007D2D40"/>
    <w:rsid w:val="007D2E7C"/>
    <w:rsid w:val="007D31F5"/>
    <w:rsid w:val="007D3288"/>
    <w:rsid w:val="007D33D0"/>
    <w:rsid w:val="007D3533"/>
    <w:rsid w:val="007D3B0A"/>
    <w:rsid w:val="007D3BFD"/>
    <w:rsid w:val="007D4C14"/>
    <w:rsid w:val="007D4C52"/>
    <w:rsid w:val="007D4E8D"/>
    <w:rsid w:val="007D556D"/>
    <w:rsid w:val="007D5790"/>
    <w:rsid w:val="007D591F"/>
    <w:rsid w:val="007D5A41"/>
    <w:rsid w:val="007D605F"/>
    <w:rsid w:val="007D6944"/>
    <w:rsid w:val="007D6CEA"/>
    <w:rsid w:val="007D6D15"/>
    <w:rsid w:val="007D7885"/>
    <w:rsid w:val="007D7EDA"/>
    <w:rsid w:val="007D7F37"/>
    <w:rsid w:val="007E0439"/>
    <w:rsid w:val="007E0836"/>
    <w:rsid w:val="007E083B"/>
    <w:rsid w:val="007E0891"/>
    <w:rsid w:val="007E093B"/>
    <w:rsid w:val="007E0AEE"/>
    <w:rsid w:val="007E0CA2"/>
    <w:rsid w:val="007E0CB5"/>
    <w:rsid w:val="007E0D36"/>
    <w:rsid w:val="007E1115"/>
    <w:rsid w:val="007E135B"/>
    <w:rsid w:val="007E214D"/>
    <w:rsid w:val="007E2193"/>
    <w:rsid w:val="007E25A8"/>
    <w:rsid w:val="007E2723"/>
    <w:rsid w:val="007E295A"/>
    <w:rsid w:val="007E29A0"/>
    <w:rsid w:val="007E2DFD"/>
    <w:rsid w:val="007E33FB"/>
    <w:rsid w:val="007E34FB"/>
    <w:rsid w:val="007E3659"/>
    <w:rsid w:val="007E3758"/>
    <w:rsid w:val="007E38E2"/>
    <w:rsid w:val="007E39CB"/>
    <w:rsid w:val="007E3A01"/>
    <w:rsid w:val="007E3A05"/>
    <w:rsid w:val="007E3D28"/>
    <w:rsid w:val="007E458F"/>
    <w:rsid w:val="007E47C3"/>
    <w:rsid w:val="007E4B3C"/>
    <w:rsid w:val="007E504F"/>
    <w:rsid w:val="007E50E6"/>
    <w:rsid w:val="007E50E9"/>
    <w:rsid w:val="007E52CE"/>
    <w:rsid w:val="007E546F"/>
    <w:rsid w:val="007E55E7"/>
    <w:rsid w:val="007E5679"/>
    <w:rsid w:val="007E5771"/>
    <w:rsid w:val="007E5858"/>
    <w:rsid w:val="007E612E"/>
    <w:rsid w:val="007E650C"/>
    <w:rsid w:val="007E66CF"/>
    <w:rsid w:val="007E6710"/>
    <w:rsid w:val="007E6AD2"/>
    <w:rsid w:val="007E6F61"/>
    <w:rsid w:val="007E719B"/>
    <w:rsid w:val="007E7378"/>
    <w:rsid w:val="007E756D"/>
    <w:rsid w:val="007E7A75"/>
    <w:rsid w:val="007E7FA4"/>
    <w:rsid w:val="007F002D"/>
    <w:rsid w:val="007F0398"/>
    <w:rsid w:val="007F055C"/>
    <w:rsid w:val="007F06D9"/>
    <w:rsid w:val="007F0C97"/>
    <w:rsid w:val="007F152C"/>
    <w:rsid w:val="007F185F"/>
    <w:rsid w:val="007F1A17"/>
    <w:rsid w:val="007F1BF0"/>
    <w:rsid w:val="007F1EC5"/>
    <w:rsid w:val="007F1EF0"/>
    <w:rsid w:val="007F1F43"/>
    <w:rsid w:val="007F2294"/>
    <w:rsid w:val="007F22C4"/>
    <w:rsid w:val="007F2569"/>
    <w:rsid w:val="007F2791"/>
    <w:rsid w:val="007F28B8"/>
    <w:rsid w:val="007F2971"/>
    <w:rsid w:val="007F29E4"/>
    <w:rsid w:val="007F2B10"/>
    <w:rsid w:val="007F2E95"/>
    <w:rsid w:val="007F3552"/>
    <w:rsid w:val="007F373C"/>
    <w:rsid w:val="007F37EC"/>
    <w:rsid w:val="007F3B32"/>
    <w:rsid w:val="007F3E2D"/>
    <w:rsid w:val="007F47ED"/>
    <w:rsid w:val="007F4C79"/>
    <w:rsid w:val="007F4CD2"/>
    <w:rsid w:val="007F526B"/>
    <w:rsid w:val="007F533F"/>
    <w:rsid w:val="007F5652"/>
    <w:rsid w:val="007F5996"/>
    <w:rsid w:val="007F5AF4"/>
    <w:rsid w:val="007F5B3D"/>
    <w:rsid w:val="007F5B66"/>
    <w:rsid w:val="007F5F76"/>
    <w:rsid w:val="007F5FEF"/>
    <w:rsid w:val="007F62D9"/>
    <w:rsid w:val="007F638F"/>
    <w:rsid w:val="007F640E"/>
    <w:rsid w:val="007F6B27"/>
    <w:rsid w:val="007F74B9"/>
    <w:rsid w:val="007F750B"/>
    <w:rsid w:val="007F751D"/>
    <w:rsid w:val="007F75DF"/>
    <w:rsid w:val="007F78BF"/>
    <w:rsid w:val="007F78F2"/>
    <w:rsid w:val="008008A2"/>
    <w:rsid w:val="00800C4B"/>
    <w:rsid w:val="00800FAD"/>
    <w:rsid w:val="00801004"/>
    <w:rsid w:val="00801042"/>
    <w:rsid w:val="0080106D"/>
    <w:rsid w:val="0080108E"/>
    <w:rsid w:val="008016CD"/>
    <w:rsid w:val="00801B4F"/>
    <w:rsid w:val="00801CE8"/>
    <w:rsid w:val="00801DF0"/>
    <w:rsid w:val="00801FF4"/>
    <w:rsid w:val="008023C2"/>
    <w:rsid w:val="008023E4"/>
    <w:rsid w:val="008026D2"/>
    <w:rsid w:val="008028E4"/>
    <w:rsid w:val="00802998"/>
    <w:rsid w:val="00802BB2"/>
    <w:rsid w:val="00802CCB"/>
    <w:rsid w:val="008033F3"/>
    <w:rsid w:val="0080367A"/>
    <w:rsid w:val="008039C8"/>
    <w:rsid w:val="00803A2B"/>
    <w:rsid w:val="00803C21"/>
    <w:rsid w:val="008043F8"/>
    <w:rsid w:val="0080447A"/>
    <w:rsid w:val="008045F1"/>
    <w:rsid w:val="008046FC"/>
    <w:rsid w:val="00804954"/>
    <w:rsid w:val="00804B5B"/>
    <w:rsid w:val="00804EF2"/>
    <w:rsid w:val="00804F24"/>
    <w:rsid w:val="00805462"/>
    <w:rsid w:val="008054B9"/>
    <w:rsid w:val="008057BB"/>
    <w:rsid w:val="00805AC6"/>
    <w:rsid w:val="00805B8F"/>
    <w:rsid w:val="00805D38"/>
    <w:rsid w:val="00805DFB"/>
    <w:rsid w:val="00806434"/>
    <w:rsid w:val="00806913"/>
    <w:rsid w:val="00807395"/>
    <w:rsid w:val="00807B9A"/>
    <w:rsid w:val="00810A05"/>
    <w:rsid w:val="00810C51"/>
    <w:rsid w:val="00810DDA"/>
    <w:rsid w:val="00810E14"/>
    <w:rsid w:val="00811146"/>
    <w:rsid w:val="0081139C"/>
    <w:rsid w:val="00811733"/>
    <w:rsid w:val="0081174E"/>
    <w:rsid w:val="0081186E"/>
    <w:rsid w:val="00811CB4"/>
    <w:rsid w:val="00811D1A"/>
    <w:rsid w:val="00811D45"/>
    <w:rsid w:val="00811D6A"/>
    <w:rsid w:val="00811D98"/>
    <w:rsid w:val="00812327"/>
    <w:rsid w:val="00812336"/>
    <w:rsid w:val="00812374"/>
    <w:rsid w:val="00812457"/>
    <w:rsid w:val="00812859"/>
    <w:rsid w:val="00812B39"/>
    <w:rsid w:val="00812CDC"/>
    <w:rsid w:val="008131AF"/>
    <w:rsid w:val="008132FC"/>
    <w:rsid w:val="00813B11"/>
    <w:rsid w:val="00813E26"/>
    <w:rsid w:val="00814079"/>
    <w:rsid w:val="008140E2"/>
    <w:rsid w:val="00814749"/>
    <w:rsid w:val="008149F9"/>
    <w:rsid w:val="00815564"/>
    <w:rsid w:val="008155BC"/>
    <w:rsid w:val="008155D6"/>
    <w:rsid w:val="008155EC"/>
    <w:rsid w:val="00815B77"/>
    <w:rsid w:val="00815FFB"/>
    <w:rsid w:val="00816034"/>
    <w:rsid w:val="008162B0"/>
    <w:rsid w:val="0081646E"/>
    <w:rsid w:val="00816507"/>
    <w:rsid w:val="00816512"/>
    <w:rsid w:val="00816982"/>
    <w:rsid w:val="00816ADA"/>
    <w:rsid w:val="00816D33"/>
    <w:rsid w:val="00816EDB"/>
    <w:rsid w:val="00817A29"/>
    <w:rsid w:val="00817B49"/>
    <w:rsid w:val="00817B6C"/>
    <w:rsid w:val="00817EA2"/>
    <w:rsid w:val="00817F01"/>
    <w:rsid w:val="00817F8F"/>
    <w:rsid w:val="00820021"/>
    <w:rsid w:val="008201B0"/>
    <w:rsid w:val="0082046B"/>
    <w:rsid w:val="0082058B"/>
    <w:rsid w:val="00820F4A"/>
    <w:rsid w:val="00820F7A"/>
    <w:rsid w:val="0082118E"/>
    <w:rsid w:val="008211A8"/>
    <w:rsid w:val="0082182C"/>
    <w:rsid w:val="00821873"/>
    <w:rsid w:val="008219D9"/>
    <w:rsid w:val="00821C7B"/>
    <w:rsid w:val="00821E91"/>
    <w:rsid w:val="008221FD"/>
    <w:rsid w:val="00822575"/>
    <w:rsid w:val="0082270F"/>
    <w:rsid w:val="00822855"/>
    <w:rsid w:val="00822B4C"/>
    <w:rsid w:val="00822C5F"/>
    <w:rsid w:val="00822CF6"/>
    <w:rsid w:val="00822DAE"/>
    <w:rsid w:val="00822E37"/>
    <w:rsid w:val="00822FFF"/>
    <w:rsid w:val="00823136"/>
    <w:rsid w:val="008232B8"/>
    <w:rsid w:val="00823320"/>
    <w:rsid w:val="00823738"/>
    <w:rsid w:val="008239C5"/>
    <w:rsid w:val="00823C32"/>
    <w:rsid w:val="008240D3"/>
    <w:rsid w:val="00824240"/>
    <w:rsid w:val="00824536"/>
    <w:rsid w:val="00824767"/>
    <w:rsid w:val="008247B9"/>
    <w:rsid w:val="00824993"/>
    <w:rsid w:val="00824AD6"/>
    <w:rsid w:val="00824BEC"/>
    <w:rsid w:val="00824E06"/>
    <w:rsid w:val="00824E70"/>
    <w:rsid w:val="00824E75"/>
    <w:rsid w:val="00825197"/>
    <w:rsid w:val="00825771"/>
    <w:rsid w:val="00825BC3"/>
    <w:rsid w:val="00825EE3"/>
    <w:rsid w:val="00826274"/>
    <w:rsid w:val="008262A2"/>
    <w:rsid w:val="0082634C"/>
    <w:rsid w:val="00826719"/>
    <w:rsid w:val="00826874"/>
    <w:rsid w:val="00826BF6"/>
    <w:rsid w:val="0082714B"/>
    <w:rsid w:val="0082731D"/>
    <w:rsid w:val="008278A7"/>
    <w:rsid w:val="00827C9E"/>
    <w:rsid w:val="00827D71"/>
    <w:rsid w:val="00827E04"/>
    <w:rsid w:val="00827F64"/>
    <w:rsid w:val="008305A9"/>
    <w:rsid w:val="00830F40"/>
    <w:rsid w:val="0083107A"/>
    <w:rsid w:val="008310F5"/>
    <w:rsid w:val="00831114"/>
    <w:rsid w:val="00831551"/>
    <w:rsid w:val="00831FFB"/>
    <w:rsid w:val="00832C41"/>
    <w:rsid w:val="00832E26"/>
    <w:rsid w:val="00833066"/>
    <w:rsid w:val="00833541"/>
    <w:rsid w:val="00833565"/>
    <w:rsid w:val="00833872"/>
    <w:rsid w:val="008338FE"/>
    <w:rsid w:val="00833919"/>
    <w:rsid w:val="0083393C"/>
    <w:rsid w:val="008340CF"/>
    <w:rsid w:val="00834272"/>
    <w:rsid w:val="008345F6"/>
    <w:rsid w:val="0083469A"/>
    <w:rsid w:val="0083480A"/>
    <w:rsid w:val="0083507B"/>
    <w:rsid w:val="0083525F"/>
    <w:rsid w:val="00835483"/>
    <w:rsid w:val="00835536"/>
    <w:rsid w:val="00835AB4"/>
    <w:rsid w:val="00835AE7"/>
    <w:rsid w:val="0083650E"/>
    <w:rsid w:val="00836BCE"/>
    <w:rsid w:val="00836C0E"/>
    <w:rsid w:val="00837337"/>
    <w:rsid w:val="00840041"/>
    <w:rsid w:val="008401F5"/>
    <w:rsid w:val="00840317"/>
    <w:rsid w:val="008403DF"/>
    <w:rsid w:val="0084070E"/>
    <w:rsid w:val="0084085A"/>
    <w:rsid w:val="00840C07"/>
    <w:rsid w:val="008417CC"/>
    <w:rsid w:val="008417D1"/>
    <w:rsid w:val="00841A28"/>
    <w:rsid w:val="00841D80"/>
    <w:rsid w:val="00841DE0"/>
    <w:rsid w:val="00841E62"/>
    <w:rsid w:val="00841EA0"/>
    <w:rsid w:val="0084231B"/>
    <w:rsid w:val="00842B3D"/>
    <w:rsid w:val="00842D5A"/>
    <w:rsid w:val="00842FFD"/>
    <w:rsid w:val="00843038"/>
    <w:rsid w:val="0084313D"/>
    <w:rsid w:val="008433C2"/>
    <w:rsid w:val="008436E9"/>
    <w:rsid w:val="0084387B"/>
    <w:rsid w:val="0084394F"/>
    <w:rsid w:val="008439DD"/>
    <w:rsid w:val="00843B82"/>
    <w:rsid w:val="008441DC"/>
    <w:rsid w:val="008443D4"/>
    <w:rsid w:val="00844B8B"/>
    <w:rsid w:val="00844BA3"/>
    <w:rsid w:val="00844CC6"/>
    <w:rsid w:val="00845368"/>
    <w:rsid w:val="008453EA"/>
    <w:rsid w:val="00845491"/>
    <w:rsid w:val="008457F6"/>
    <w:rsid w:val="00845B5C"/>
    <w:rsid w:val="00845B96"/>
    <w:rsid w:val="00845BB0"/>
    <w:rsid w:val="00845C22"/>
    <w:rsid w:val="008467E7"/>
    <w:rsid w:val="00846CB9"/>
    <w:rsid w:val="00846DA4"/>
    <w:rsid w:val="00846E89"/>
    <w:rsid w:val="00846F16"/>
    <w:rsid w:val="00846F4F"/>
    <w:rsid w:val="0084709B"/>
    <w:rsid w:val="008471B7"/>
    <w:rsid w:val="008472F1"/>
    <w:rsid w:val="00847ABB"/>
    <w:rsid w:val="00847CE7"/>
    <w:rsid w:val="00847EF1"/>
    <w:rsid w:val="00850728"/>
    <w:rsid w:val="008507AA"/>
    <w:rsid w:val="008508CE"/>
    <w:rsid w:val="0085094E"/>
    <w:rsid w:val="00850A35"/>
    <w:rsid w:val="00850A67"/>
    <w:rsid w:val="00850E5C"/>
    <w:rsid w:val="00850F9B"/>
    <w:rsid w:val="00850FA7"/>
    <w:rsid w:val="00851374"/>
    <w:rsid w:val="008514D6"/>
    <w:rsid w:val="0085154F"/>
    <w:rsid w:val="00851916"/>
    <w:rsid w:val="00851AC8"/>
    <w:rsid w:val="00851F95"/>
    <w:rsid w:val="008520B1"/>
    <w:rsid w:val="0085228F"/>
    <w:rsid w:val="00852B5F"/>
    <w:rsid w:val="00852B85"/>
    <w:rsid w:val="00852C9C"/>
    <w:rsid w:val="0085300D"/>
    <w:rsid w:val="00853037"/>
    <w:rsid w:val="00853051"/>
    <w:rsid w:val="00853C13"/>
    <w:rsid w:val="00853CEC"/>
    <w:rsid w:val="00853E02"/>
    <w:rsid w:val="008540DD"/>
    <w:rsid w:val="008542B6"/>
    <w:rsid w:val="008543B3"/>
    <w:rsid w:val="00854823"/>
    <w:rsid w:val="008549F3"/>
    <w:rsid w:val="00854A8D"/>
    <w:rsid w:val="00855059"/>
    <w:rsid w:val="008555A8"/>
    <w:rsid w:val="008558EA"/>
    <w:rsid w:val="00855937"/>
    <w:rsid w:val="00855A62"/>
    <w:rsid w:val="00855DE6"/>
    <w:rsid w:val="00855FB4"/>
    <w:rsid w:val="0085611C"/>
    <w:rsid w:val="00856672"/>
    <w:rsid w:val="0085673C"/>
    <w:rsid w:val="00856B63"/>
    <w:rsid w:val="00856CD7"/>
    <w:rsid w:val="00856E6A"/>
    <w:rsid w:val="00857037"/>
    <w:rsid w:val="0085721F"/>
    <w:rsid w:val="00857330"/>
    <w:rsid w:val="008573E2"/>
    <w:rsid w:val="00857435"/>
    <w:rsid w:val="008574E2"/>
    <w:rsid w:val="0085792F"/>
    <w:rsid w:val="00857EF6"/>
    <w:rsid w:val="008601FF"/>
    <w:rsid w:val="00860251"/>
    <w:rsid w:val="00860261"/>
    <w:rsid w:val="008602CC"/>
    <w:rsid w:val="00860401"/>
    <w:rsid w:val="00860580"/>
    <w:rsid w:val="00860E4D"/>
    <w:rsid w:val="00860EDE"/>
    <w:rsid w:val="00861045"/>
    <w:rsid w:val="0086160B"/>
    <w:rsid w:val="00861693"/>
    <w:rsid w:val="00861962"/>
    <w:rsid w:val="00861AC5"/>
    <w:rsid w:val="00861C88"/>
    <w:rsid w:val="00862217"/>
    <w:rsid w:val="00862AFF"/>
    <w:rsid w:val="00862BA7"/>
    <w:rsid w:val="0086304E"/>
    <w:rsid w:val="0086308A"/>
    <w:rsid w:val="00863378"/>
    <w:rsid w:val="008633A4"/>
    <w:rsid w:val="00863823"/>
    <w:rsid w:val="00864234"/>
    <w:rsid w:val="00864259"/>
    <w:rsid w:val="00864400"/>
    <w:rsid w:val="0086508B"/>
    <w:rsid w:val="00865148"/>
    <w:rsid w:val="00865BBD"/>
    <w:rsid w:val="00865C67"/>
    <w:rsid w:val="00865CA2"/>
    <w:rsid w:val="00865EF8"/>
    <w:rsid w:val="008661F7"/>
    <w:rsid w:val="0086668F"/>
    <w:rsid w:val="00866766"/>
    <w:rsid w:val="0086687C"/>
    <w:rsid w:val="00866900"/>
    <w:rsid w:val="00866D9C"/>
    <w:rsid w:val="00866FD6"/>
    <w:rsid w:val="008671FC"/>
    <w:rsid w:val="0086743F"/>
    <w:rsid w:val="0086767A"/>
    <w:rsid w:val="008679DF"/>
    <w:rsid w:val="00867ABC"/>
    <w:rsid w:val="00867BEB"/>
    <w:rsid w:val="00867E72"/>
    <w:rsid w:val="0087010C"/>
    <w:rsid w:val="008705EB"/>
    <w:rsid w:val="00870C68"/>
    <w:rsid w:val="00870FF4"/>
    <w:rsid w:val="0087107E"/>
    <w:rsid w:val="008713D9"/>
    <w:rsid w:val="00871667"/>
    <w:rsid w:val="00871674"/>
    <w:rsid w:val="00871B52"/>
    <w:rsid w:val="00871BC5"/>
    <w:rsid w:val="00871CA3"/>
    <w:rsid w:val="00872206"/>
    <w:rsid w:val="008729E0"/>
    <w:rsid w:val="00872CC2"/>
    <w:rsid w:val="00873446"/>
    <w:rsid w:val="00873B9D"/>
    <w:rsid w:val="00873D46"/>
    <w:rsid w:val="00873DE6"/>
    <w:rsid w:val="0087406E"/>
    <w:rsid w:val="008742A7"/>
    <w:rsid w:val="00874446"/>
    <w:rsid w:val="008746A3"/>
    <w:rsid w:val="008746B8"/>
    <w:rsid w:val="00874AA4"/>
    <w:rsid w:val="00874B11"/>
    <w:rsid w:val="00875022"/>
    <w:rsid w:val="0087512F"/>
    <w:rsid w:val="008752FD"/>
    <w:rsid w:val="00875420"/>
    <w:rsid w:val="0087566B"/>
    <w:rsid w:val="00875785"/>
    <w:rsid w:val="00875A47"/>
    <w:rsid w:val="0087609E"/>
    <w:rsid w:val="00876151"/>
    <w:rsid w:val="00876673"/>
    <w:rsid w:val="008767BD"/>
    <w:rsid w:val="0087691C"/>
    <w:rsid w:val="0087691D"/>
    <w:rsid w:val="00876EBC"/>
    <w:rsid w:val="00876F90"/>
    <w:rsid w:val="008772F4"/>
    <w:rsid w:val="00877AE3"/>
    <w:rsid w:val="00877B3B"/>
    <w:rsid w:val="00880053"/>
    <w:rsid w:val="00880148"/>
    <w:rsid w:val="008802F1"/>
    <w:rsid w:val="008811FB"/>
    <w:rsid w:val="0088133A"/>
    <w:rsid w:val="00881E93"/>
    <w:rsid w:val="00882162"/>
    <w:rsid w:val="008826BF"/>
    <w:rsid w:val="00882F99"/>
    <w:rsid w:val="00883512"/>
    <w:rsid w:val="00883991"/>
    <w:rsid w:val="00883B84"/>
    <w:rsid w:val="00883EFC"/>
    <w:rsid w:val="00884042"/>
    <w:rsid w:val="00884667"/>
    <w:rsid w:val="008846BE"/>
    <w:rsid w:val="008847D6"/>
    <w:rsid w:val="00884ED4"/>
    <w:rsid w:val="00884FFF"/>
    <w:rsid w:val="008850E4"/>
    <w:rsid w:val="0088519B"/>
    <w:rsid w:val="008858EE"/>
    <w:rsid w:val="00885A61"/>
    <w:rsid w:val="00885B50"/>
    <w:rsid w:val="00885DA4"/>
    <w:rsid w:val="00885E93"/>
    <w:rsid w:val="00885E9B"/>
    <w:rsid w:val="00885F4E"/>
    <w:rsid w:val="00885F9B"/>
    <w:rsid w:val="00886466"/>
    <w:rsid w:val="00886579"/>
    <w:rsid w:val="0088694E"/>
    <w:rsid w:val="00886A39"/>
    <w:rsid w:val="00886B0B"/>
    <w:rsid w:val="00886D04"/>
    <w:rsid w:val="00887423"/>
    <w:rsid w:val="00887AA6"/>
    <w:rsid w:val="00887C55"/>
    <w:rsid w:val="00887C96"/>
    <w:rsid w:val="00890072"/>
    <w:rsid w:val="008900B3"/>
    <w:rsid w:val="00890292"/>
    <w:rsid w:val="00890701"/>
    <w:rsid w:val="00890F1C"/>
    <w:rsid w:val="008910FD"/>
    <w:rsid w:val="00891182"/>
    <w:rsid w:val="008914A8"/>
    <w:rsid w:val="0089152A"/>
    <w:rsid w:val="0089169C"/>
    <w:rsid w:val="0089187E"/>
    <w:rsid w:val="00891C43"/>
    <w:rsid w:val="00891DA5"/>
    <w:rsid w:val="008921F3"/>
    <w:rsid w:val="00892432"/>
    <w:rsid w:val="008925E2"/>
    <w:rsid w:val="00892626"/>
    <w:rsid w:val="00893118"/>
    <w:rsid w:val="008935E5"/>
    <w:rsid w:val="00893F57"/>
    <w:rsid w:val="00894143"/>
    <w:rsid w:val="008941CD"/>
    <w:rsid w:val="008941DC"/>
    <w:rsid w:val="008944DA"/>
    <w:rsid w:val="008958FE"/>
    <w:rsid w:val="00895BAC"/>
    <w:rsid w:val="00895BED"/>
    <w:rsid w:val="00895DF7"/>
    <w:rsid w:val="00896148"/>
    <w:rsid w:val="00896235"/>
    <w:rsid w:val="008963E8"/>
    <w:rsid w:val="00896A04"/>
    <w:rsid w:val="00896EE0"/>
    <w:rsid w:val="00896F72"/>
    <w:rsid w:val="00897465"/>
    <w:rsid w:val="008976EC"/>
    <w:rsid w:val="0089770D"/>
    <w:rsid w:val="008978AC"/>
    <w:rsid w:val="00897D76"/>
    <w:rsid w:val="008A00FE"/>
    <w:rsid w:val="008A0297"/>
    <w:rsid w:val="008A04D1"/>
    <w:rsid w:val="008A0AE7"/>
    <w:rsid w:val="008A0E71"/>
    <w:rsid w:val="008A0F1F"/>
    <w:rsid w:val="008A1042"/>
    <w:rsid w:val="008A1071"/>
    <w:rsid w:val="008A10F8"/>
    <w:rsid w:val="008A1228"/>
    <w:rsid w:val="008A13E5"/>
    <w:rsid w:val="008A1B3B"/>
    <w:rsid w:val="008A1B96"/>
    <w:rsid w:val="008A202D"/>
    <w:rsid w:val="008A2165"/>
    <w:rsid w:val="008A22DA"/>
    <w:rsid w:val="008A2819"/>
    <w:rsid w:val="008A2907"/>
    <w:rsid w:val="008A2A99"/>
    <w:rsid w:val="008A2C46"/>
    <w:rsid w:val="008A2ECC"/>
    <w:rsid w:val="008A304F"/>
    <w:rsid w:val="008A32EB"/>
    <w:rsid w:val="008A332B"/>
    <w:rsid w:val="008A3621"/>
    <w:rsid w:val="008A3AF7"/>
    <w:rsid w:val="008A41A6"/>
    <w:rsid w:val="008A44CD"/>
    <w:rsid w:val="008A47A1"/>
    <w:rsid w:val="008A4817"/>
    <w:rsid w:val="008A4B4C"/>
    <w:rsid w:val="008A4B4E"/>
    <w:rsid w:val="008A4CD9"/>
    <w:rsid w:val="008A4FEF"/>
    <w:rsid w:val="008A524E"/>
    <w:rsid w:val="008A5346"/>
    <w:rsid w:val="008A5C72"/>
    <w:rsid w:val="008A5D74"/>
    <w:rsid w:val="008A5E98"/>
    <w:rsid w:val="008A6017"/>
    <w:rsid w:val="008A63CA"/>
    <w:rsid w:val="008A63F1"/>
    <w:rsid w:val="008A68C7"/>
    <w:rsid w:val="008A68ED"/>
    <w:rsid w:val="008A6C34"/>
    <w:rsid w:val="008A7454"/>
    <w:rsid w:val="008A78BA"/>
    <w:rsid w:val="008A7D44"/>
    <w:rsid w:val="008A7D87"/>
    <w:rsid w:val="008B0085"/>
    <w:rsid w:val="008B04D3"/>
    <w:rsid w:val="008B0509"/>
    <w:rsid w:val="008B0677"/>
    <w:rsid w:val="008B0798"/>
    <w:rsid w:val="008B0854"/>
    <w:rsid w:val="008B0B73"/>
    <w:rsid w:val="008B0B94"/>
    <w:rsid w:val="008B0F19"/>
    <w:rsid w:val="008B11DF"/>
    <w:rsid w:val="008B13B3"/>
    <w:rsid w:val="008B1454"/>
    <w:rsid w:val="008B1807"/>
    <w:rsid w:val="008B1923"/>
    <w:rsid w:val="008B1CF5"/>
    <w:rsid w:val="008B1E31"/>
    <w:rsid w:val="008B2DAD"/>
    <w:rsid w:val="008B35D8"/>
    <w:rsid w:val="008B3677"/>
    <w:rsid w:val="008B36A2"/>
    <w:rsid w:val="008B3797"/>
    <w:rsid w:val="008B3DDB"/>
    <w:rsid w:val="008B3FDE"/>
    <w:rsid w:val="008B40E1"/>
    <w:rsid w:val="008B41FC"/>
    <w:rsid w:val="008B442C"/>
    <w:rsid w:val="008B478E"/>
    <w:rsid w:val="008B483C"/>
    <w:rsid w:val="008B494F"/>
    <w:rsid w:val="008B4960"/>
    <w:rsid w:val="008B4B0B"/>
    <w:rsid w:val="008B4B0C"/>
    <w:rsid w:val="008B4E02"/>
    <w:rsid w:val="008B50CA"/>
    <w:rsid w:val="008B5C94"/>
    <w:rsid w:val="008B5D15"/>
    <w:rsid w:val="008B5EA0"/>
    <w:rsid w:val="008B62A7"/>
    <w:rsid w:val="008B62E9"/>
    <w:rsid w:val="008B6E30"/>
    <w:rsid w:val="008B71F4"/>
    <w:rsid w:val="008B73FB"/>
    <w:rsid w:val="008B77A3"/>
    <w:rsid w:val="008B7A06"/>
    <w:rsid w:val="008B7A74"/>
    <w:rsid w:val="008C015F"/>
    <w:rsid w:val="008C0A21"/>
    <w:rsid w:val="008C0DCD"/>
    <w:rsid w:val="008C1012"/>
    <w:rsid w:val="008C14CE"/>
    <w:rsid w:val="008C17CF"/>
    <w:rsid w:val="008C1880"/>
    <w:rsid w:val="008C1A82"/>
    <w:rsid w:val="008C1B80"/>
    <w:rsid w:val="008C1BC5"/>
    <w:rsid w:val="008C1E2E"/>
    <w:rsid w:val="008C1F42"/>
    <w:rsid w:val="008C2AAF"/>
    <w:rsid w:val="008C2F42"/>
    <w:rsid w:val="008C3080"/>
    <w:rsid w:val="008C32B4"/>
    <w:rsid w:val="008C3C5F"/>
    <w:rsid w:val="008C4069"/>
    <w:rsid w:val="008C4138"/>
    <w:rsid w:val="008C4875"/>
    <w:rsid w:val="008C4D3E"/>
    <w:rsid w:val="008C4D41"/>
    <w:rsid w:val="008C4E26"/>
    <w:rsid w:val="008C500F"/>
    <w:rsid w:val="008C501A"/>
    <w:rsid w:val="008C5821"/>
    <w:rsid w:val="008C5C34"/>
    <w:rsid w:val="008C5CAA"/>
    <w:rsid w:val="008C5CF4"/>
    <w:rsid w:val="008C6684"/>
    <w:rsid w:val="008C668C"/>
    <w:rsid w:val="008C67CB"/>
    <w:rsid w:val="008C682B"/>
    <w:rsid w:val="008C6985"/>
    <w:rsid w:val="008C69EC"/>
    <w:rsid w:val="008C735B"/>
    <w:rsid w:val="008C78EC"/>
    <w:rsid w:val="008C7E93"/>
    <w:rsid w:val="008D01D0"/>
    <w:rsid w:val="008D0213"/>
    <w:rsid w:val="008D07EC"/>
    <w:rsid w:val="008D0A78"/>
    <w:rsid w:val="008D0C4D"/>
    <w:rsid w:val="008D0C73"/>
    <w:rsid w:val="008D109F"/>
    <w:rsid w:val="008D124B"/>
    <w:rsid w:val="008D16A0"/>
    <w:rsid w:val="008D16C7"/>
    <w:rsid w:val="008D1AC2"/>
    <w:rsid w:val="008D1C81"/>
    <w:rsid w:val="008D1FFA"/>
    <w:rsid w:val="008D2641"/>
    <w:rsid w:val="008D268D"/>
    <w:rsid w:val="008D291B"/>
    <w:rsid w:val="008D2B98"/>
    <w:rsid w:val="008D2D48"/>
    <w:rsid w:val="008D2E70"/>
    <w:rsid w:val="008D3119"/>
    <w:rsid w:val="008D3425"/>
    <w:rsid w:val="008D344C"/>
    <w:rsid w:val="008D34AB"/>
    <w:rsid w:val="008D3774"/>
    <w:rsid w:val="008D3A66"/>
    <w:rsid w:val="008D3DC9"/>
    <w:rsid w:val="008D3DCF"/>
    <w:rsid w:val="008D4758"/>
    <w:rsid w:val="008D4BD3"/>
    <w:rsid w:val="008D5265"/>
    <w:rsid w:val="008D52E5"/>
    <w:rsid w:val="008D544C"/>
    <w:rsid w:val="008D5678"/>
    <w:rsid w:val="008D5C23"/>
    <w:rsid w:val="008D5C8A"/>
    <w:rsid w:val="008D5CBA"/>
    <w:rsid w:val="008D5DCC"/>
    <w:rsid w:val="008D5E01"/>
    <w:rsid w:val="008D620F"/>
    <w:rsid w:val="008D63D2"/>
    <w:rsid w:val="008D677F"/>
    <w:rsid w:val="008D6885"/>
    <w:rsid w:val="008D69FD"/>
    <w:rsid w:val="008D6BCD"/>
    <w:rsid w:val="008D705C"/>
    <w:rsid w:val="008D7074"/>
    <w:rsid w:val="008D7211"/>
    <w:rsid w:val="008D739D"/>
    <w:rsid w:val="008D747E"/>
    <w:rsid w:val="008D7497"/>
    <w:rsid w:val="008D7940"/>
    <w:rsid w:val="008D79D3"/>
    <w:rsid w:val="008E0150"/>
    <w:rsid w:val="008E01D6"/>
    <w:rsid w:val="008E04A5"/>
    <w:rsid w:val="008E060D"/>
    <w:rsid w:val="008E06A4"/>
    <w:rsid w:val="008E0F5F"/>
    <w:rsid w:val="008E1374"/>
    <w:rsid w:val="008E15A6"/>
    <w:rsid w:val="008E17E4"/>
    <w:rsid w:val="008E1ECC"/>
    <w:rsid w:val="008E219A"/>
    <w:rsid w:val="008E2248"/>
    <w:rsid w:val="008E255C"/>
    <w:rsid w:val="008E29EC"/>
    <w:rsid w:val="008E2A23"/>
    <w:rsid w:val="008E34AF"/>
    <w:rsid w:val="008E36EF"/>
    <w:rsid w:val="008E3D4E"/>
    <w:rsid w:val="008E414C"/>
    <w:rsid w:val="008E4616"/>
    <w:rsid w:val="008E4C12"/>
    <w:rsid w:val="008E4F03"/>
    <w:rsid w:val="008E4FBF"/>
    <w:rsid w:val="008E5065"/>
    <w:rsid w:val="008E5145"/>
    <w:rsid w:val="008E52EC"/>
    <w:rsid w:val="008E545D"/>
    <w:rsid w:val="008E564B"/>
    <w:rsid w:val="008E57DF"/>
    <w:rsid w:val="008E5C08"/>
    <w:rsid w:val="008E5C19"/>
    <w:rsid w:val="008E5D42"/>
    <w:rsid w:val="008E608D"/>
    <w:rsid w:val="008E60F4"/>
    <w:rsid w:val="008E61A4"/>
    <w:rsid w:val="008E64BF"/>
    <w:rsid w:val="008E6749"/>
    <w:rsid w:val="008E67B1"/>
    <w:rsid w:val="008E68C9"/>
    <w:rsid w:val="008E6964"/>
    <w:rsid w:val="008E6A87"/>
    <w:rsid w:val="008E6E5C"/>
    <w:rsid w:val="008E71F6"/>
    <w:rsid w:val="008E7222"/>
    <w:rsid w:val="008E7266"/>
    <w:rsid w:val="008E72FF"/>
    <w:rsid w:val="008E7469"/>
    <w:rsid w:val="008E7546"/>
    <w:rsid w:val="008E75AC"/>
    <w:rsid w:val="008E76EF"/>
    <w:rsid w:val="008E7883"/>
    <w:rsid w:val="008E78D5"/>
    <w:rsid w:val="008E79CC"/>
    <w:rsid w:val="008E79F1"/>
    <w:rsid w:val="008F0473"/>
    <w:rsid w:val="008F0A82"/>
    <w:rsid w:val="008F0E88"/>
    <w:rsid w:val="008F0EF6"/>
    <w:rsid w:val="008F1170"/>
    <w:rsid w:val="008F1AD5"/>
    <w:rsid w:val="008F1E2F"/>
    <w:rsid w:val="008F213D"/>
    <w:rsid w:val="008F265E"/>
    <w:rsid w:val="008F2A02"/>
    <w:rsid w:val="008F2ABB"/>
    <w:rsid w:val="008F2CF2"/>
    <w:rsid w:val="008F3003"/>
    <w:rsid w:val="008F308A"/>
    <w:rsid w:val="008F31B2"/>
    <w:rsid w:val="008F3546"/>
    <w:rsid w:val="008F38F0"/>
    <w:rsid w:val="008F3975"/>
    <w:rsid w:val="008F3F88"/>
    <w:rsid w:val="008F402C"/>
    <w:rsid w:val="008F45CC"/>
    <w:rsid w:val="008F49DD"/>
    <w:rsid w:val="008F4B06"/>
    <w:rsid w:val="008F4CB9"/>
    <w:rsid w:val="008F4D07"/>
    <w:rsid w:val="008F4D60"/>
    <w:rsid w:val="008F4F2C"/>
    <w:rsid w:val="008F5305"/>
    <w:rsid w:val="008F54B1"/>
    <w:rsid w:val="008F57F9"/>
    <w:rsid w:val="008F5B45"/>
    <w:rsid w:val="008F5C51"/>
    <w:rsid w:val="008F5C9F"/>
    <w:rsid w:val="008F5CCE"/>
    <w:rsid w:val="008F64BA"/>
    <w:rsid w:val="008F6ADB"/>
    <w:rsid w:val="008F6B9F"/>
    <w:rsid w:val="008F7269"/>
    <w:rsid w:val="008F73BE"/>
    <w:rsid w:val="008F749F"/>
    <w:rsid w:val="008F7616"/>
    <w:rsid w:val="008F7626"/>
    <w:rsid w:val="008F77E2"/>
    <w:rsid w:val="008F7D24"/>
    <w:rsid w:val="008F7D96"/>
    <w:rsid w:val="009001D1"/>
    <w:rsid w:val="00900349"/>
    <w:rsid w:val="00900695"/>
    <w:rsid w:val="009006F8"/>
    <w:rsid w:val="00900B30"/>
    <w:rsid w:val="00901014"/>
    <w:rsid w:val="0090109C"/>
    <w:rsid w:val="009012A6"/>
    <w:rsid w:val="009012C4"/>
    <w:rsid w:val="009016F2"/>
    <w:rsid w:val="009018FE"/>
    <w:rsid w:val="00901C1E"/>
    <w:rsid w:val="00901D60"/>
    <w:rsid w:val="00901E94"/>
    <w:rsid w:val="00902175"/>
    <w:rsid w:val="0090221F"/>
    <w:rsid w:val="00902441"/>
    <w:rsid w:val="009024AB"/>
    <w:rsid w:val="0090256A"/>
    <w:rsid w:val="009026FE"/>
    <w:rsid w:val="00902C30"/>
    <w:rsid w:val="00902C74"/>
    <w:rsid w:val="009031E7"/>
    <w:rsid w:val="009033AF"/>
    <w:rsid w:val="009035C3"/>
    <w:rsid w:val="00903B0C"/>
    <w:rsid w:val="00903B6D"/>
    <w:rsid w:val="00903C52"/>
    <w:rsid w:val="0090409D"/>
    <w:rsid w:val="009040BF"/>
    <w:rsid w:val="009040C0"/>
    <w:rsid w:val="009044CB"/>
    <w:rsid w:val="00904FE3"/>
    <w:rsid w:val="00905206"/>
    <w:rsid w:val="0090553C"/>
    <w:rsid w:val="009055EE"/>
    <w:rsid w:val="00905756"/>
    <w:rsid w:val="00905BD0"/>
    <w:rsid w:val="00905C45"/>
    <w:rsid w:val="00905C67"/>
    <w:rsid w:val="00905CD4"/>
    <w:rsid w:val="00905D4D"/>
    <w:rsid w:val="00906168"/>
    <w:rsid w:val="00906224"/>
    <w:rsid w:val="00906476"/>
    <w:rsid w:val="0090651F"/>
    <w:rsid w:val="009067DF"/>
    <w:rsid w:val="00906BA7"/>
    <w:rsid w:val="00906D29"/>
    <w:rsid w:val="00906E22"/>
    <w:rsid w:val="0090725A"/>
    <w:rsid w:val="0090725B"/>
    <w:rsid w:val="00907381"/>
    <w:rsid w:val="0090797C"/>
    <w:rsid w:val="00907A8F"/>
    <w:rsid w:val="00907DFF"/>
    <w:rsid w:val="00910206"/>
    <w:rsid w:val="0091023C"/>
    <w:rsid w:val="00910555"/>
    <w:rsid w:val="009105AE"/>
    <w:rsid w:val="00910768"/>
    <w:rsid w:val="009107E9"/>
    <w:rsid w:val="00910980"/>
    <w:rsid w:val="00910B29"/>
    <w:rsid w:val="00910E17"/>
    <w:rsid w:val="00910F1A"/>
    <w:rsid w:val="00911295"/>
    <w:rsid w:val="0091144C"/>
    <w:rsid w:val="00911550"/>
    <w:rsid w:val="009117EB"/>
    <w:rsid w:val="00911FDF"/>
    <w:rsid w:val="00912049"/>
    <w:rsid w:val="009122A0"/>
    <w:rsid w:val="0091258C"/>
    <w:rsid w:val="00912EBD"/>
    <w:rsid w:val="00913060"/>
    <w:rsid w:val="009133D3"/>
    <w:rsid w:val="009134E1"/>
    <w:rsid w:val="0091395A"/>
    <w:rsid w:val="009139B0"/>
    <w:rsid w:val="00913B03"/>
    <w:rsid w:val="00913B72"/>
    <w:rsid w:val="00913C3A"/>
    <w:rsid w:val="0091407F"/>
    <w:rsid w:val="009140DE"/>
    <w:rsid w:val="00914119"/>
    <w:rsid w:val="009142D8"/>
    <w:rsid w:val="0091495F"/>
    <w:rsid w:val="009149AE"/>
    <w:rsid w:val="009149D9"/>
    <w:rsid w:val="00914AE3"/>
    <w:rsid w:val="00914C99"/>
    <w:rsid w:val="00914E5E"/>
    <w:rsid w:val="00915217"/>
    <w:rsid w:val="0091577F"/>
    <w:rsid w:val="009158EC"/>
    <w:rsid w:val="00915BB8"/>
    <w:rsid w:val="00915E08"/>
    <w:rsid w:val="009160A7"/>
    <w:rsid w:val="00916161"/>
    <w:rsid w:val="00916564"/>
    <w:rsid w:val="009174A9"/>
    <w:rsid w:val="009174B0"/>
    <w:rsid w:val="009175E7"/>
    <w:rsid w:val="0091760A"/>
    <w:rsid w:val="00917B0D"/>
    <w:rsid w:val="00917C2A"/>
    <w:rsid w:val="00920194"/>
    <w:rsid w:val="0092022C"/>
    <w:rsid w:val="00920248"/>
    <w:rsid w:val="009205F6"/>
    <w:rsid w:val="0092076D"/>
    <w:rsid w:val="00920A94"/>
    <w:rsid w:val="00920C5F"/>
    <w:rsid w:val="00921319"/>
    <w:rsid w:val="00921699"/>
    <w:rsid w:val="009217B9"/>
    <w:rsid w:val="009220FA"/>
    <w:rsid w:val="009228DB"/>
    <w:rsid w:val="00922A5C"/>
    <w:rsid w:val="00923010"/>
    <w:rsid w:val="00923409"/>
    <w:rsid w:val="0092356C"/>
    <w:rsid w:val="0092371D"/>
    <w:rsid w:val="00923886"/>
    <w:rsid w:val="00923FA5"/>
    <w:rsid w:val="00923FE1"/>
    <w:rsid w:val="009241E7"/>
    <w:rsid w:val="00924772"/>
    <w:rsid w:val="00924A08"/>
    <w:rsid w:val="00924A28"/>
    <w:rsid w:val="00924B21"/>
    <w:rsid w:val="00924DE0"/>
    <w:rsid w:val="00924F97"/>
    <w:rsid w:val="00925041"/>
    <w:rsid w:val="00925263"/>
    <w:rsid w:val="009253AA"/>
    <w:rsid w:val="0092556C"/>
    <w:rsid w:val="009256F8"/>
    <w:rsid w:val="00925708"/>
    <w:rsid w:val="00925853"/>
    <w:rsid w:val="0092585F"/>
    <w:rsid w:val="00925AD1"/>
    <w:rsid w:val="00925B2A"/>
    <w:rsid w:val="00925CF3"/>
    <w:rsid w:val="00925D75"/>
    <w:rsid w:val="00925EFE"/>
    <w:rsid w:val="00926151"/>
    <w:rsid w:val="00926285"/>
    <w:rsid w:val="0092653D"/>
    <w:rsid w:val="00926602"/>
    <w:rsid w:val="00926725"/>
    <w:rsid w:val="00926A79"/>
    <w:rsid w:val="00926C24"/>
    <w:rsid w:val="009270A3"/>
    <w:rsid w:val="0092720F"/>
    <w:rsid w:val="00927646"/>
    <w:rsid w:val="0092773F"/>
    <w:rsid w:val="00927BA0"/>
    <w:rsid w:val="00927F9B"/>
    <w:rsid w:val="009300FF"/>
    <w:rsid w:val="00930164"/>
    <w:rsid w:val="00930452"/>
    <w:rsid w:val="009306A0"/>
    <w:rsid w:val="0093089F"/>
    <w:rsid w:val="009309FD"/>
    <w:rsid w:val="009312A7"/>
    <w:rsid w:val="009312EB"/>
    <w:rsid w:val="0093140A"/>
    <w:rsid w:val="00931574"/>
    <w:rsid w:val="009319FF"/>
    <w:rsid w:val="00931A49"/>
    <w:rsid w:val="00931B70"/>
    <w:rsid w:val="00931D1E"/>
    <w:rsid w:val="00931DAB"/>
    <w:rsid w:val="00931FC7"/>
    <w:rsid w:val="0093200F"/>
    <w:rsid w:val="0093244F"/>
    <w:rsid w:val="0093278C"/>
    <w:rsid w:val="00932E1E"/>
    <w:rsid w:val="00932E6E"/>
    <w:rsid w:val="00932E7B"/>
    <w:rsid w:val="00932E91"/>
    <w:rsid w:val="00933236"/>
    <w:rsid w:val="009337D2"/>
    <w:rsid w:val="00933AC1"/>
    <w:rsid w:val="00933C6F"/>
    <w:rsid w:val="00933E7E"/>
    <w:rsid w:val="00934125"/>
    <w:rsid w:val="0093491F"/>
    <w:rsid w:val="00934FB0"/>
    <w:rsid w:val="009350CF"/>
    <w:rsid w:val="009350D7"/>
    <w:rsid w:val="00935180"/>
    <w:rsid w:val="0093597B"/>
    <w:rsid w:val="00935A88"/>
    <w:rsid w:val="00935BA7"/>
    <w:rsid w:val="00935D1E"/>
    <w:rsid w:val="00935E5D"/>
    <w:rsid w:val="00935E61"/>
    <w:rsid w:val="00936186"/>
    <w:rsid w:val="0093643D"/>
    <w:rsid w:val="0093661F"/>
    <w:rsid w:val="00936A65"/>
    <w:rsid w:val="0093726F"/>
    <w:rsid w:val="009372FE"/>
    <w:rsid w:val="009373F7"/>
    <w:rsid w:val="0093781C"/>
    <w:rsid w:val="00937903"/>
    <w:rsid w:val="00937ACE"/>
    <w:rsid w:val="00937C51"/>
    <w:rsid w:val="00937CBA"/>
    <w:rsid w:val="00937D29"/>
    <w:rsid w:val="00937E5A"/>
    <w:rsid w:val="0094004E"/>
    <w:rsid w:val="00940348"/>
    <w:rsid w:val="00940373"/>
    <w:rsid w:val="00940382"/>
    <w:rsid w:val="0094039F"/>
    <w:rsid w:val="00940BA9"/>
    <w:rsid w:val="00941254"/>
    <w:rsid w:val="0094128D"/>
    <w:rsid w:val="009412E6"/>
    <w:rsid w:val="009413C6"/>
    <w:rsid w:val="009419CC"/>
    <w:rsid w:val="00941C8B"/>
    <w:rsid w:val="00942561"/>
    <w:rsid w:val="009428B0"/>
    <w:rsid w:val="00942A70"/>
    <w:rsid w:val="00942BCB"/>
    <w:rsid w:val="0094315F"/>
    <w:rsid w:val="00943198"/>
    <w:rsid w:val="009432F5"/>
    <w:rsid w:val="0094388B"/>
    <w:rsid w:val="00943B61"/>
    <w:rsid w:val="00943F55"/>
    <w:rsid w:val="00944379"/>
    <w:rsid w:val="009444DB"/>
    <w:rsid w:val="00944872"/>
    <w:rsid w:val="00944875"/>
    <w:rsid w:val="0094490A"/>
    <w:rsid w:val="00944917"/>
    <w:rsid w:val="0094498F"/>
    <w:rsid w:val="00945074"/>
    <w:rsid w:val="00945652"/>
    <w:rsid w:val="00945CD2"/>
    <w:rsid w:val="00945CE6"/>
    <w:rsid w:val="009461F6"/>
    <w:rsid w:val="00946409"/>
    <w:rsid w:val="00946558"/>
    <w:rsid w:val="00946595"/>
    <w:rsid w:val="009466B7"/>
    <w:rsid w:val="009467A4"/>
    <w:rsid w:val="0094684D"/>
    <w:rsid w:val="00946EFA"/>
    <w:rsid w:val="00947855"/>
    <w:rsid w:val="00947918"/>
    <w:rsid w:val="009502B4"/>
    <w:rsid w:val="00950366"/>
    <w:rsid w:val="00950936"/>
    <w:rsid w:val="00950B2A"/>
    <w:rsid w:val="00950BE1"/>
    <w:rsid w:val="00950E2B"/>
    <w:rsid w:val="0095101B"/>
    <w:rsid w:val="0095109D"/>
    <w:rsid w:val="00951212"/>
    <w:rsid w:val="0095140E"/>
    <w:rsid w:val="009517CD"/>
    <w:rsid w:val="00951857"/>
    <w:rsid w:val="00952403"/>
    <w:rsid w:val="009524ED"/>
    <w:rsid w:val="0095285E"/>
    <w:rsid w:val="00952FCF"/>
    <w:rsid w:val="00952FE9"/>
    <w:rsid w:val="009533BA"/>
    <w:rsid w:val="009533C0"/>
    <w:rsid w:val="009534A9"/>
    <w:rsid w:val="00953775"/>
    <w:rsid w:val="00953917"/>
    <w:rsid w:val="00953D5C"/>
    <w:rsid w:val="00953E09"/>
    <w:rsid w:val="00953F31"/>
    <w:rsid w:val="0095414C"/>
    <w:rsid w:val="009549BC"/>
    <w:rsid w:val="00954AFD"/>
    <w:rsid w:val="00954FCC"/>
    <w:rsid w:val="00955494"/>
    <w:rsid w:val="009558C9"/>
    <w:rsid w:val="00955DED"/>
    <w:rsid w:val="00956445"/>
    <w:rsid w:val="00956A8C"/>
    <w:rsid w:val="00956D7B"/>
    <w:rsid w:val="009578A0"/>
    <w:rsid w:val="00957913"/>
    <w:rsid w:val="00957DFC"/>
    <w:rsid w:val="00960777"/>
    <w:rsid w:val="00960A5C"/>
    <w:rsid w:val="0096109F"/>
    <w:rsid w:val="0096131E"/>
    <w:rsid w:val="00961645"/>
    <w:rsid w:val="0096184D"/>
    <w:rsid w:val="009619B9"/>
    <w:rsid w:val="00961DA5"/>
    <w:rsid w:val="00961E8E"/>
    <w:rsid w:val="00961F11"/>
    <w:rsid w:val="00962075"/>
    <w:rsid w:val="0096212B"/>
    <w:rsid w:val="009623B2"/>
    <w:rsid w:val="00962566"/>
    <w:rsid w:val="009626A4"/>
    <w:rsid w:val="0096273D"/>
    <w:rsid w:val="00962A48"/>
    <w:rsid w:val="00962F4F"/>
    <w:rsid w:val="00963240"/>
    <w:rsid w:val="009632BD"/>
    <w:rsid w:val="00963320"/>
    <w:rsid w:val="00963916"/>
    <w:rsid w:val="00963AE0"/>
    <w:rsid w:val="00963EA7"/>
    <w:rsid w:val="0096414E"/>
    <w:rsid w:val="00964605"/>
    <w:rsid w:val="0096463A"/>
    <w:rsid w:val="009646D2"/>
    <w:rsid w:val="009649B1"/>
    <w:rsid w:val="00964D76"/>
    <w:rsid w:val="00964F2F"/>
    <w:rsid w:val="009659C9"/>
    <w:rsid w:val="00965AC9"/>
    <w:rsid w:val="00965AEF"/>
    <w:rsid w:val="00965B1A"/>
    <w:rsid w:val="00965C33"/>
    <w:rsid w:val="0096622D"/>
    <w:rsid w:val="009669DB"/>
    <w:rsid w:val="00966A67"/>
    <w:rsid w:val="00966ABB"/>
    <w:rsid w:val="00966CE6"/>
    <w:rsid w:val="00966D22"/>
    <w:rsid w:val="0096700D"/>
    <w:rsid w:val="00967A01"/>
    <w:rsid w:val="00967D57"/>
    <w:rsid w:val="00967DAE"/>
    <w:rsid w:val="00967DE1"/>
    <w:rsid w:val="00967EDD"/>
    <w:rsid w:val="00970330"/>
    <w:rsid w:val="00970559"/>
    <w:rsid w:val="009705F1"/>
    <w:rsid w:val="00970745"/>
    <w:rsid w:val="0097098A"/>
    <w:rsid w:val="0097117E"/>
    <w:rsid w:val="00971474"/>
    <w:rsid w:val="009715D1"/>
    <w:rsid w:val="00971617"/>
    <w:rsid w:val="009718BA"/>
    <w:rsid w:val="009718BE"/>
    <w:rsid w:val="00971994"/>
    <w:rsid w:val="00971AFC"/>
    <w:rsid w:val="00971CE6"/>
    <w:rsid w:val="00971E6F"/>
    <w:rsid w:val="0097227F"/>
    <w:rsid w:val="009737D1"/>
    <w:rsid w:val="00973922"/>
    <w:rsid w:val="009739AE"/>
    <w:rsid w:val="00973B37"/>
    <w:rsid w:val="0097483F"/>
    <w:rsid w:val="00974C92"/>
    <w:rsid w:val="00975000"/>
    <w:rsid w:val="009759CE"/>
    <w:rsid w:val="00975A87"/>
    <w:rsid w:val="00975D30"/>
    <w:rsid w:val="0097600C"/>
    <w:rsid w:val="00976031"/>
    <w:rsid w:val="00976048"/>
    <w:rsid w:val="009760B6"/>
    <w:rsid w:val="009763CC"/>
    <w:rsid w:val="0097669F"/>
    <w:rsid w:val="009767D6"/>
    <w:rsid w:val="00976871"/>
    <w:rsid w:val="00976AAF"/>
    <w:rsid w:val="00976C02"/>
    <w:rsid w:val="00976C46"/>
    <w:rsid w:val="00976C9A"/>
    <w:rsid w:val="009771A9"/>
    <w:rsid w:val="009773DB"/>
    <w:rsid w:val="00977672"/>
    <w:rsid w:val="00977854"/>
    <w:rsid w:val="00977A7E"/>
    <w:rsid w:val="00977B99"/>
    <w:rsid w:val="00977E24"/>
    <w:rsid w:val="0098009A"/>
    <w:rsid w:val="009801B4"/>
    <w:rsid w:val="009801ED"/>
    <w:rsid w:val="00980402"/>
    <w:rsid w:val="00980417"/>
    <w:rsid w:val="00980499"/>
    <w:rsid w:val="009804DE"/>
    <w:rsid w:val="00980895"/>
    <w:rsid w:val="00980A87"/>
    <w:rsid w:val="00980CB1"/>
    <w:rsid w:val="009811B0"/>
    <w:rsid w:val="009811FC"/>
    <w:rsid w:val="00981375"/>
    <w:rsid w:val="00981769"/>
    <w:rsid w:val="0098178E"/>
    <w:rsid w:val="0098194F"/>
    <w:rsid w:val="00981967"/>
    <w:rsid w:val="00981B34"/>
    <w:rsid w:val="00981C54"/>
    <w:rsid w:val="00981E3C"/>
    <w:rsid w:val="00981E5F"/>
    <w:rsid w:val="00981EF3"/>
    <w:rsid w:val="00981FEC"/>
    <w:rsid w:val="00982350"/>
    <w:rsid w:val="00982378"/>
    <w:rsid w:val="009826E2"/>
    <w:rsid w:val="00982A23"/>
    <w:rsid w:val="00983099"/>
    <w:rsid w:val="009834DA"/>
    <w:rsid w:val="009834F3"/>
    <w:rsid w:val="0098350C"/>
    <w:rsid w:val="00983555"/>
    <w:rsid w:val="0098370F"/>
    <w:rsid w:val="00983BF1"/>
    <w:rsid w:val="00983C88"/>
    <w:rsid w:val="009843C7"/>
    <w:rsid w:val="009844CD"/>
    <w:rsid w:val="009845FF"/>
    <w:rsid w:val="009848A5"/>
    <w:rsid w:val="00984A92"/>
    <w:rsid w:val="00984CCB"/>
    <w:rsid w:val="00984D1D"/>
    <w:rsid w:val="00984F84"/>
    <w:rsid w:val="00984FE0"/>
    <w:rsid w:val="00985003"/>
    <w:rsid w:val="00985227"/>
    <w:rsid w:val="0098543F"/>
    <w:rsid w:val="00986413"/>
    <w:rsid w:val="00986C40"/>
    <w:rsid w:val="00986FAF"/>
    <w:rsid w:val="0098700F"/>
    <w:rsid w:val="009871A2"/>
    <w:rsid w:val="009876FD"/>
    <w:rsid w:val="00987B3D"/>
    <w:rsid w:val="00987D7D"/>
    <w:rsid w:val="00987DB0"/>
    <w:rsid w:val="00987F6E"/>
    <w:rsid w:val="00990161"/>
    <w:rsid w:val="00990230"/>
    <w:rsid w:val="0099061B"/>
    <w:rsid w:val="00990856"/>
    <w:rsid w:val="00990D4E"/>
    <w:rsid w:val="00991323"/>
    <w:rsid w:val="00991B29"/>
    <w:rsid w:val="00991DDE"/>
    <w:rsid w:val="00991E5A"/>
    <w:rsid w:val="009920D2"/>
    <w:rsid w:val="00992310"/>
    <w:rsid w:val="009926B6"/>
    <w:rsid w:val="009927AD"/>
    <w:rsid w:val="00992A45"/>
    <w:rsid w:val="009934EF"/>
    <w:rsid w:val="009936D6"/>
    <w:rsid w:val="009937D1"/>
    <w:rsid w:val="00993833"/>
    <w:rsid w:val="00993885"/>
    <w:rsid w:val="00993C2D"/>
    <w:rsid w:val="00993D5A"/>
    <w:rsid w:val="00994244"/>
    <w:rsid w:val="00994860"/>
    <w:rsid w:val="00994C4C"/>
    <w:rsid w:val="009953FD"/>
    <w:rsid w:val="009954C4"/>
    <w:rsid w:val="009955A6"/>
    <w:rsid w:val="00995750"/>
    <w:rsid w:val="00995A13"/>
    <w:rsid w:val="00995CC8"/>
    <w:rsid w:val="00996178"/>
    <w:rsid w:val="00996EB2"/>
    <w:rsid w:val="0099751A"/>
    <w:rsid w:val="009977B3"/>
    <w:rsid w:val="0099796D"/>
    <w:rsid w:val="00997B42"/>
    <w:rsid w:val="00997CAF"/>
    <w:rsid w:val="00997DE9"/>
    <w:rsid w:val="00997E6C"/>
    <w:rsid w:val="009A0219"/>
    <w:rsid w:val="009A11C6"/>
    <w:rsid w:val="009A1585"/>
    <w:rsid w:val="009A17D6"/>
    <w:rsid w:val="009A1E32"/>
    <w:rsid w:val="009A2674"/>
    <w:rsid w:val="009A2BFB"/>
    <w:rsid w:val="009A2E94"/>
    <w:rsid w:val="009A3178"/>
    <w:rsid w:val="009A31C0"/>
    <w:rsid w:val="009A3256"/>
    <w:rsid w:val="009A3A55"/>
    <w:rsid w:val="009A4148"/>
    <w:rsid w:val="009A4755"/>
    <w:rsid w:val="009A4A35"/>
    <w:rsid w:val="009A4D1C"/>
    <w:rsid w:val="009A4E39"/>
    <w:rsid w:val="009A50AE"/>
    <w:rsid w:val="009A51AA"/>
    <w:rsid w:val="009A5DC0"/>
    <w:rsid w:val="009A6729"/>
    <w:rsid w:val="009A6CA5"/>
    <w:rsid w:val="009A6E43"/>
    <w:rsid w:val="009A6ED0"/>
    <w:rsid w:val="009A7186"/>
    <w:rsid w:val="009A72B6"/>
    <w:rsid w:val="009A7541"/>
    <w:rsid w:val="009A7A3F"/>
    <w:rsid w:val="009B00C8"/>
    <w:rsid w:val="009B02F5"/>
    <w:rsid w:val="009B04BE"/>
    <w:rsid w:val="009B04DA"/>
    <w:rsid w:val="009B050C"/>
    <w:rsid w:val="009B0978"/>
    <w:rsid w:val="009B0D07"/>
    <w:rsid w:val="009B0FDE"/>
    <w:rsid w:val="009B1077"/>
    <w:rsid w:val="009B143F"/>
    <w:rsid w:val="009B1527"/>
    <w:rsid w:val="009B1616"/>
    <w:rsid w:val="009B1622"/>
    <w:rsid w:val="009B1665"/>
    <w:rsid w:val="009B18D7"/>
    <w:rsid w:val="009B1E50"/>
    <w:rsid w:val="009B1FDC"/>
    <w:rsid w:val="009B2216"/>
    <w:rsid w:val="009B2245"/>
    <w:rsid w:val="009B22FB"/>
    <w:rsid w:val="009B26E6"/>
    <w:rsid w:val="009B2C5B"/>
    <w:rsid w:val="009B2FF8"/>
    <w:rsid w:val="009B30B9"/>
    <w:rsid w:val="009B3227"/>
    <w:rsid w:val="009B323D"/>
    <w:rsid w:val="009B3483"/>
    <w:rsid w:val="009B3745"/>
    <w:rsid w:val="009B3A3A"/>
    <w:rsid w:val="009B3A73"/>
    <w:rsid w:val="009B3DD1"/>
    <w:rsid w:val="009B3F92"/>
    <w:rsid w:val="009B439F"/>
    <w:rsid w:val="009B555C"/>
    <w:rsid w:val="009B564B"/>
    <w:rsid w:val="009B597B"/>
    <w:rsid w:val="009B59D0"/>
    <w:rsid w:val="009B5CC9"/>
    <w:rsid w:val="009B5CE4"/>
    <w:rsid w:val="009B5EA8"/>
    <w:rsid w:val="009B5FE1"/>
    <w:rsid w:val="009B6231"/>
    <w:rsid w:val="009B6360"/>
    <w:rsid w:val="009B67A6"/>
    <w:rsid w:val="009B693C"/>
    <w:rsid w:val="009B6A16"/>
    <w:rsid w:val="009B6A50"/>
    <w:rsid w:val="009B6F93"/>
    <w:rsid w:val="009B727B"/>
    <w:rsid w:val="009B767A"/>
    <w:rsid w:val="009B7AB5"/>
    <w:rsid w:val="009B7C84"/>
    <w:rsid w:val="009C01D7"/>
    <w:rsid w:val="009C0369"/>
    <w:rsid w:val="009C03E2"/>
    <w:rsid w:val="009C0745"/>
    <w:rsid w:val="009C07EE"/>
    <w:rsid w:val="009C091A"/>
    <w:rsid w:val="009C0CC3"/>
    <w:rsid w:val="009C0D16"/>
    <w:rsid w:val="009C0FF5"/>
    <w:rsid w:val="009C13C0"/>
    <w:rsid w:val="009C151D"/>
    <w:rsid w:val="009C16D6"/>
    <w:rsid w:val="009C178A"/>
    <w:rsid w:val="009C1F1A"/>
    <w:rsid w:val="009C1F8D"/>
    <w:rsid w:val="009C2198"/>
    <w:rsid w:val="009C2ACC"/>
    <w:rsid w:val="009C2D1E"/>
    <w:rsid w:val="009C2DDB"/>
    <w:rsid w:val="009C2E15"/>
    <w:rsid w:val="009C315A"/>
    <w:rsid w:val="009C3588"/>
    <w:rsid w:val="009C3A60"/>
    <w:rsid w:val="009C3C21"/>
    <w:rsid w:val="009C46C3"/>
    <w:rsid w:val="009C4E42"/>
    <w:rsid w:val="009C4E71"/>
    <w:rsid w:val="009C4FC5"/>
    <w:rsid w:val="009C52B4"/>
    <w:rsid w:val="009C5350"/>
    <w:rsid w:val="009C59C8"/>
    <w:rsid w:val="009C5EDD"/>
    <w:rsid w:val="009C655F"/>
    <w:rsid w:val="009C69FB"/>
    <w:rsid w:val="009C6A4D"/>
    <w:rsid w:val="009C6CD8"/>
    <w:rsid w:val="009C6D07"/>
    <w:rsid w:val="009C705B"/>
    <w:rsid w:val="009C7092"/>
    <w:rsid w:val="009C710D"/>
    <w:rsid w:val="009C71CF"/>
    <w:rsid w:val="009C74EF"/>
    <w:rsid w:val="009C7B73"/>
    <w:rsid w:val="009C7CDE"/>
    <w:rsid w:val="009C7CEF"/>
    <w:rsid w:val="009D0137"/>
    <w:rsid w:val="009D039A"/>
    <w:rsid w:val="009D069E"/>
    <w:rsid w:val="009D09B2"/>
    <w:rsid w:val="009D0B69"/>
    <w:rsid w:val="009D0B74"/>
    <w:rsid w:val="009D0DBD"/>
    <w:rsid w:val="009D0E81"/>
    <w:rsid w:val="009D0EAC"/>
    <w:rsid w:val="009D14B4"/>
    <w:rsid w:val="009D169C"/>
    <w:rsid w:val="009D176A"/>
    <w:rsid w:val="009D1785"/>
    <w:rsid w:val="009D19D0"/>
    <w:rsid w:val="009D1A8B"/>
    <w:rsid w:val="009D1D59"/>
    <w:rsid w:val="009D223C"/>
    <w:rsid w:val="009D22B7"/>
    <w:rsid w:val="009D23B9"/>
    <w:rsid w:val="009D2420"/>
    <w:rsid w:val="009D2446"/>
    <w:rsid w:val="009D26AC"/>
    <w:rsid w:val="009D2990"/>
    <w:rsid w:val="009D2F85"/>
    <w:rsid w:val="009D342E"/>
    <w:rsid w:val="009D357B"/>
    <w:rsid w:val="009D36A6"/>
    <w:rsid w:val="009D3952"/>
    <w:rsid w:val="009D4007"/>
    <w:rsid w:val="009D40A4"/>
    <w:rsid w:val="009D43E9"/>
    <w:rsid w:val="009D4481"/>
    <w:rsid w:val="009D454A"/>
    <w:rsid w:val="009D465F"/>
    <w:rsid w:val="009D47EC"/>
    <w:rsid w:val="009D4F5E"/>
    <w:rsid w:val="009D5197"/>
    <w:rsid w:val="009D53EF"/>
    <w:rsid w:val="009D5452"/>
    <w:rsid w:val="009D560B"/>
    <w:rsid w:val="009D5626"/>
    <w:rsid w:val="009D5716"/>
    <w:rsid w:val="009D588D"/>
    <w:rsid w:val="009D5958"/>
    <w:rsid w:val="009D5DAE"/>
    <w:rsid w:val="009D5EC0"/>
    <w:rsid w:val="009D5EFC"/>
    <w:rsid w:val="009D5F7B"/>
    <w:rsid w:val="009D63D0"/>
    <w:rsid w:val="009D63DF"/>
    <w:rsid w:val="009D673E"/>
    <w:rsid w:val="009D67EA"/>
    <w:rsid w:val="009D6882"/>
    <w:rsid w:val="009D69BF"/>
    <w:rsid w:val="009D6A41"/>
    <w:rsid w:val="009D6F1F"/>
    <w:rsid w:val="009D6FB9"/>
    <w:rsid w:val="009D73B6"/>
    <w:rsid w:val="009D7F84"/>
    <w:rsid w:val="009E00DF"/>
    <w:rsid w:val="009E04F3"/>
    <w:rsid w:val="009E0826"/>
    <w:rsid w:val="009E090E"/>
    <w:rsid w:val="009E0A63"/>
    <w:rsid w:val="009E0C17"/>
    <w:rsid w:val="009E0DF1"/>
    <w:rsid w:val="009E0E6E"/>
    <w:rsid w:val="009E0EF9"/>
    <w:rsid w:val="009E113D"/>
    <w:rsid w:val="009E1863"/>
    <w:rsid w:val="009E1C78"/>
    <w:rsid w:val="009E1DBA"/>
    <w:rsid w:val="009E1FEA"/>
    <w:rsid w:val="009E2507"/>
    <w:rsid w:val="009E2AE5"/>
    <w:rsid w:val="009E2B52"/>
    <w:rsid w:val="009E2C3F"/>
    <w:rsid w:val="009E2CE0"/>
    <w:rsid w:val="009E31BA"/>
    <w:rsid w:val="009E3464"/>
    <w:rsid w:val="009E3573"/>
    <w:rsid w:val="009E38A6"/>
    <w:rsid w:val="009E3A79"/>
    <w:rsid w:val="009E3E30"/>
    <w:rsid w:val="009E3E47"/>
    <w:rsid w:val="009E3ED2"/>
    <w:rsid w:val="009E3FB8"/>
    <w:rsid w:val="009E3FDD"/>
    <w:rsid w:val="009E4002"/>
    <w:rsid w:val="009E4922"/>
    <w:rsid w:val="009E4955"/>
    <w:rsid w:val="009E4968"/>
    <w:rsid w:val="009E4D36"/>
    <w:rsid w:val="009E4DA4"/>
    <w:rsid w:val="009E4F84"/>
    <w:rsid w:val="009E5101"/>
    <w:rsid w:val="009E51D4"/>
    <w:rsid w:val="009E525C"/>
    <w:rsid w:val="009E53C8"/>
    <w:rsid w:val="009E5445"/>
    <w:rsid w:val="009E6010"/>
    <w:rsid w:val="009E6067"/>
    <w:rsid w:val="009E6480"/>
    <w:rsid w:val="009E64C2"/>
    <w:rsid w:val="009E6589"/>
    <w:rsid w:val="009E68F6"/>
    <w:rsid w:val="009E6A3E"/>
    <w:rsid w:val="009E6B85"/>
    <w:rsid w:val="009E6BBB"/>
    <w:rsid w:val="009E6D80"/>
    <w:rsid w:val="009E6DBF"/>
    <w:rsid w:val="009E6F04"/>
    <w:rsid w:val="009E6F11"/>
    <w:rsid w:val="009E731E"/>
    <w:rsid w:val="009E74EB"/>
    <w:rsid w:val="009E7504"/>
    <w:rsid w:val="009E7C96"/>
    <w:rsid w:val="009E7CE7"/>
    <w:rsid w:val="009E7D96"/>
    <w:rsid w:val="009E7E7F"/>
    <w:rsid w:val="009E7ECB"/>
    <w:rsid w:val="009E7F17"/>
    <w:rsid w:val="009F029E"/>
    <w:rsid w:val="009F03D9"/>
    <w:rsid w:val="009F0683"/>
    <w:rsid w:val="009F0A2A"/>
    <w:rsid w:val="009F0A60"/>
    <w:rsid w:val="009F0E4D"/>
    <w:rsid w:val="009F0EF3"/>
    <w:rsid w:val="009F10D4"/>
    <w:rsid w:val="009F10FC"/>
    <w:rsid w:val="009F11BF"/>
    <w:rsid w:val="009F121C"/>
    <w:rsid w:val="009F133E"/>
    <w:rsid w:val="009F161D"/>
    <w:rsid w:val="009F17A6"/>
    <w:rsid w:val="009F1965"/>
    <w:rsid w:val="009F1BD9"/>
    <w:rsid w:val="009F1CE3"/>
    <w:rsid w:val="009F2282"/>
    <w:rsid w:val="009F23AA"/>
    <w:rsid w:val="009F25DC"/>
    <w:rsid w:val="009F261B"/>
    <w:rsid w:val="009F28BF"/>
    <w:rsid w:val="009F33A0"/>
    <w:rsid w:val="009F3968"/>
    <w:rsid w:val="009F39E7"/>
    <w:rsid w:val="009F3CA2"/>
    <w:rsid w:val="009F4056"/>
    <w:rsid w:val="009F41B8"/>
    <w:rsid w:val="009F42D5"/>
    <w:rsid w:val="009F43AE"/>
    <w:rsid w:val="009F47D4"/>
    <w:rsid w:val="009F48B8"/>
    <w:rsid w:val="009F4FEB"/>
    <w:rsid w:val="009F5089"/>
    <w:rsid w:val="009F512C"/>
    <w:rsid w:val="009F51A7"/>
    <w:rsid w:val="009F54C4"/>
    <w:rsid w:val="009F559F"/>
    <w:rsid w:val="009F55FF"/>
    <w:rsid w:val="009F5607"/>
    <w:rsid w:val="009F58EB"/>
    <w:rsid w:val="009F5B60"/>
    <w:rsid w:val="009F614B"/>
    <w:rsid w:val="009F65A3"/>
    <w:rsid w:val="009F6A2D"/>
    <w:rsid w:val="009F6A74"/>
    <w:rsid w:val="009F6EC4"/>
    <w:rsid w:val="009F7233"/>
    <w:rsid w:val="009F7244"/>
    <w:rsid w:val="009F74CA"/>
    <w:rsid w:val="009F757D"/>
    <w:rsid w:val="009F7798"/>
    <w:rsid w:val="009F7A5F"/>
    <w:rsid w:val="009F7DA4"/>
    <w:rsid w:val="00A00347"/>
    <w:rsid w:val="00A00614"/>
    <w:rsid w:val="00A00625"/>
    <w:rsid w:val="00A0088D"/>
    <w:rsid w:val="00A00CB4"/>
    <w:rsid w:val="00A01061"/>
    <w:rsid w:val="00A0109A"/>
    <w:rsid w:val="00A016C4"/>
    <w:rsid w:val="00A01A9D"/>
    <w:rsid w:val="00A01C4E"/>
    <w:rsid w:val="00A01F10"/>
    <w:rsid w:val="00A01F8F"/>
    <w:rsid w:val="00A02321"/>
    <w:rsid w:val="00A02735"/>
    <w:rsid w:val="00A0274F"/>
    <w:rsid w:val="00A02D93"/>
    <w:rsid w:val="00A02ED7"/>
    <w:rsid w:val="00A02EF0"/>
    <w:rsid w:val="00A0339E"/>
    <w:rsid w:val="00A0343A"/>
    <w:rsid w:val="00A03B93"/>
    <w:rsid w:val="00A03BE1"/>
    <w:rsid w:val="00A03D33"/>
    <w:rsid w:val="00A04237"/>
    <w:rsid w:val="00A0460A"/>
    <w:rsid w:val="00A0468E"/>
    <w:rsid w:val="00A046D0"/>
    <w:rsid w:val="00A048C1"/>
    <w:rsid w:val="00A04980"/>
    <w:rsid w:val="00A04AC9"/>
    <w:rsid w:val="00A04C7E"/>
    <w:rsid w:val="00A04D64"/>
    <w:rsid w:val="00A04D98"/>
    <w:rsid w:val="00A051BF"/>
    <w:rsid w:val="00A057AE"/>
    <w:rsid w:val="00A058FA"/>
    <w:rsid w:val="00A05C75"/>
    <w:rsid w:val="00A05F59"/>
    <w:rsid w:val="00A06108"/>
    <w:rsid w:val="00A0625B"/>
    <w:rsid w:val="00A06328"/>
    <w:rsid w:val="00A06518"/>
    <w:rsid w:val="00A0670F"/>
    <w:rsid w:val="00A06939"/>
    <w:rsid w:val="00A0698F"/>
    <w:rsid w:val="00A06A26"/>
    <w:rsid w:val="00A06A6F"/>
    <w:rsid w:val="00A06BAA"/>
    <w:rsid w:val="00A07056"/>
    <w:rsid w:val="00A07272"/>
    <w:rsid w:val="00A072FC"/>
    <w:rsid w:val="00A07785"/>
    <w:rsid w:val="00A0789B"/>
    <w:rsid w:val="00A07FCF"/>
    <w:rsid w:val="00A100C1"/>
    <w:rsid w:val="00A103C4"/>
    <w:rsid w:val="00A10757"/>
    <w:rsid w:val="00A10C70"/>
    <w:rsid w:val="00A10F4A"/>
    <w:rsid w:val="00A10FD0"/>
    <w:rsid w:val="00A11510"/>
    <w:rsid w:val="00A1167E"/>
    <w:rsid w:val="00A1167F"/>
    <w:rsid w:val="00A11B23"/>
    <w:rsid w:val="00A11DF5"/>
    <w:rsid w:val="00A11F23"/>
    <w:rsid w:val="00A1205C"/>
    <w:rsid w:val="00A12330"/>
    <w:rsid w:val="00A124ED"/>
    <w:rsid w:val="00A126A6"/>
    <w:rsid w:val="00A12FEF"/>
    <w:rsid w:val="00A13333"/>
    <w:rsid w:val="00A13398"/>
    <w:rsid w:val="00A134A9"/>
    <w:rsid w:val="00A13785"/>
    <w:rsid w:val="00A13952"/>
    <w:rsid w:val="00A13A50"/>
    <w:rsid w:val="00A13C02"/>
    <w:rsid w:val="00A13D13"/>
    <w:rsid w:val="00A13DFE"/>
    <w:rsid w:val="00A13EF6"/>
    <w:rsid w:val="00A1418A"/>
    <w:rsid w:val="00A143C6"/>
    <w:rsid w:val="00A146D9"/>
    <w:rsid w:val="00A14B35"/>
    <w:rsid w:val="00A14CFA"/>
    <w:rsid w:val="00A14D08"/>
    <w:rsid w:val="00A14EF8"/>
    <w:rsid w:val="00A150E5"/>
    <w:rsid w:val="00A15132"/>
    <w:rsid w:val="00A152AB"/>
    <w:rsid w:val="00A1547E"/>
    <w:rsid w:val="00A15856"/>
    <w:rsid w:val="00A15CA6"/>
    <w:rsid w:val="00A15F79"/>
    <w:rsid w:val="00A15FF8"/>
    <w:rsid w:val="00A16453"/>
    <w:rsid w:val="00A16793"/>
    <w:rsid w:val="00A1690F"/>
    <w:rsid w:val="00A169AA"/>
    <w:rsid w:val="00A16B2F"/>
    <w:rsid w:val="00A17389"/>
    <w:rsid w:val="00A173D0"/>
    <w:rsid w:val="00A17457"/>
    <w:rsid w:val="00A177C9"/>
    <w:rsid w:val="00A17C2A"/>
    <w:rsid w:val="00A17EF2"/>
    <w:rsid w:val="00A201AD"/>
    <w:rsid w:val="00A206D8"/>
    <w:rsid w:val="00A20B1E"/>
    <w:rsid w:val="00A20C0C"/>
    <w:rsid w:val="00A20C2B"/>
    <w:rsid w:val="00A20CF2"/>
    <w:rsid w:val="00A2131C"/>
    <w:rsid w:val="00A213E7"/>
    <w:rsid w:val="00A2166D"/>
    <w:rsid w:val="00A21679"/>
    <w:rsid w:val="00A2175D"/>
    <w:rsid w:val="00A217F1"/>
    <w:rsid w:val="00A21D4A"/>
    <w:rsid w:val="00A22AC4"/>
    <w:rsid w:val="00A22B8C"/>
    <w:rsid w:val="00A232DC"/>
    <w:rsid w:val="00A23C1A"/>
    <w:rsid w:val="00A23DF7"/>
    <w:rsid w:val="00A241B6"/>
    <w:rsid w:val="00A241FA"/>
    <w:rsid w:val="00A24269"/>
    <w:rsid w:val="00A24311"/>
    <w:rsid w:val="00A24675"/>
    <w:rsid w:val="00A24850"/>
    <w:rsid w:val="00A24C35"/>
    <w:rsid w:val="00A24D98"/>
    <w:rsid w:val="00A2558D"/>
    <w:rsid w:val="00A256BB"/>
    <w:rsid w:val="00A2580E"/>
    <w:rsid w:val="00A25A39"/>
    <w:rsid w:val="00A25B4A"/>
    <w:rsid w:val="00A25D70"/>
    <w:rsid w:val="00A25F60"/>
    <w:rsid w:val="00A2667F"/>
    <w:rsid w:val="00A2698F"/>
    <w:rsid w:val="00A26A66"/>
    <w:rsid w:val="00A270B1"/>
    <w:rsid w:val="00A273ED"/>
    <w:rsid w:val="00A27505"/>
    <w:rsid w:val="00A2770F"/>
    <w:rsid w:val="00A27E7E"/>
    <w:rsid w:val="00A27F04"/>
    <w:rsid w:val="00A300CD"/>
    <w:rsid w:val="00A30151"/>
    <w:rsid w:val="00A302C3"/>
    <w:rsid w:val="00A30527"/>
    <w:rsid w:val="00A30AA0"/>
    <w:rsid w:val="00A30FCA"/>
    <w:rsid w:val="00A31050"/>
    <w:rsid w:val="00A31756"/>
    <w:rsid w:val="00A31B3C"/>
    <w:rsid w:val="00A31BB2"/>
    <w:rsid w:val="00A31BC5"/>
    <w:rsid w:val="00A31BD2"/>
    <w:rsid w:val="00A31D62"/>
    <w:rsid w:val="00A31D93"/>
    <w:rsid w:val="00A32311"/>
    <w:rsid w:val="00A32335"/>
    <w:rsid w:val="00A323C3"/>
    <w:rsid w:val="00A32423"/>
    <w:rsid w:val="00A32459"/>
    <w:rsid w:val="00A32781"/>
    <w:rsid w:val="00A3283E"/>
    <w:rsid w:val="00A32A79"/>
    <w:rsid w:val="00A32BE9"/>
    <w:rsid w:val="00A32C0F"/>
    <w:rsid w:val="00A32DA2"/>
    <w:rsid w:val="00A32DBC"/>
    <w:rsid w:val="00A32DC0"/>
    <w:rsid w:val="00A33079"/>
    <w:rsid w:val="00A332B8"/>
    <w:rsid w:val="00A335A7"/>
    <w:rsid w:val="00A33611"/>
    <w:rsid w:val="00A33D50"/>
    <w:rsid w:val="00A33F77"/>
    <w:rsid w:val="00A33FB1"/>
    <w:rsid w:val="00A3413E"/>
    <w:rsid w:val="00A343AD"/>
    <w:rsid w:val="00A34C4D"/>
    <w:rsid w:val="00A34D24"/>
    <w:rsid w:val="00A350E3"/>
    <w:rsid w:val="00A35153"/>
    <w:rsid w:val="00A35BC7"/>
    <w:rsid w:val="00A35E91"/>
    <w:rsid w:val="00A3661B"/>
    <w:rsid w:val="00A367E5"/>
    <w:rsid w:val="00A37012"/>
    <w:rsid w:val="00A370F9"/>
    <w:rsid w:val="00A372DE"/>
    <w:rsid w:val="00A376DA"/>
    <w:rsid w:val="00A37899"/>
    <w:rsid w:val="00A378B9"/>
    <w:rsid w:val="00A37CAF"/>
    <w:rsid w:val="00A37CD3"/>
    <w:rsid w:val="00A37F9E"/>
    <w:rsid w:val="00A4028D"/>
    <w:rsid w:val="00A40350"/>
    <w:rsid w:val="00A4039F"/>
    <w:rsid w:val="00A4055B"/>
    <w:rsid w:val="00A40893"/>
    <w:rsid w:val="00A40959"/>
    <w:rsid w:val="00A40E8B"/>
    <w:rsid w:val="00A41A16"/>
    <w:rsid w:val="00A41B11"/>
    <w:rsid w:val="00A41B5A"/>
    <w:rsid w:val="00A41C05"/>
    <w:rsid w:val="00A41D2D"/>
    <w:rsid w:val="00A42395"/>
    <w:rsid w:val="00A424A6"/>
    <w:rsid w:val="00A4262F"/>
    <w:rsid w:val="00A429A0"/>
    <w:rsid w:val="00A42A4A"/>
    <w:rsid w:val="00A42B37"/>
    <w:rsid w:val="00A42C4E"/>
    <w:rsid w:val="00A42C7B"/>
    <w:rsid w:val="00A42CA1"/>
    <w:rsid w:val="00A42D1C"/>
    <w:rsid w:val="00A43163"/>
    <w:rsid w:val="00A4354C"/>
    <w:rsid w:val="00A437E7"/>
    <w:rsid w:val="00A438B8"/>
    <w:rsid w:val="00A43C77"/>
    <w:rsid w:val="00A43DAB"/>
    <w:rsid w:val="00A43FDE"/>
    <w:rsid w:val="00A4406E"/>
    <w:rsid w:val="00A44103"/>
    <w:rsid w:val="00A44653"/>
    <w:rsid w:val="00A446C0"/>
    <w:rsid w:val="00A447AE"/>
    <w:rsid w:val="00A44820"/>
    <w:rsid w:val="00A452DA"/>
    <w:rsid w:val="00A45397"/>
    <w:rsid w:val="00A453E4"/>
    <w:rsid w:val="00A45865"/>
    <w:rsid w:val="00A458A2"/>
    <w:rsid w:val="00A45918"/>
    <w:rsid w:val="00A4597F"/>
    <w:rsid w:val="00A45AFD"/>
    <w:rsid w:val="00A45DC6"/>
    <w:rsid w:val="00A45DEA"/>
    <w:rsid w:val="00A46312"/>
    <w:rsid w:val="00A4661C"/>
    <w:rsid w:val="00A4687D"/>
    <w:rsid w:val="00A46906"/>
    <w:rsid w:val="00A469B9"/>
    <w:rsid w:val="00A469F7"/>
    <w:rsid w:val="00A46B40"/>
    <w:rsid w:val="00A46C3A"/>
    <w:rsid w:val="00A4726F"/>
    <w:rsid w:val="00A472E6"/>
    <w:rsid w:val="00A476C7"/>
    <w:rsid w:val="00A476E1"/>
    <w:rsid w:val="00A47815"/>
    <w:rsid w:val="00A47C00"/>
    <w:rsid w:val="00A47D8B"/>
    <w:rsid w:val="00A47EF9"/>
    <w:rsid w:val="00A50048"/>
    <w:rsid w:val="00A5016B"/>
    <w:rsid w:val="00A504E5"/>
    <w:rsid w:val="00A50D76"/>
    <w:rsid w:val="00A50E24"/>
    <w:rsid w:val="00A50E92"/>
    <w:rsid w:val="00A51138"/>
    <w:rsid w:val="00A5129A"/>
    <w:rsid w:val="00A51896"/>
    <w:rsid w:val="00A518A8"/>
    <w:rsid w:val="00A522CD"/>
    <w:rsid w:val="00A52732"/>
    <w:rsid w:val="00A5274B"/>
    <w:rsid w:val="00A53592"/>
    <w:rsid w:val="00A53649"/>
    <w:rsid w:val="00A54547"/>
    <w:rsid w:val="00A549FB"/>
    <w:rsid w:val="00A54AA7"/>
    <w:rsid w:val="00A54F5C"/>
    <w:rsid w:val="00A54F92"/>
    <w:rsid w:val="00A5508C"/>
    <w:rsid w:val="00A55227"/>
    <w:rsid w:val="00A5536A"/>
    <w:rsid w:val="00A5551E"/>
    <w:rsid w:val="00A55942"/>
    <w:rsid w:val="00A55BCE"/>
    <w:rsid w:val="00A55D77"/>
    <w:rsid w:val="00A55F3B"/>
    <w:rsid w:val="00A56106"/>
    <w:rsid w:val="00A561B2"/>
    <w:rsid w:val="00A56448"/>
    <w:rsid w:val="00A566DD"/>
    <w:rsid w:val="00A56873"/>
    <w:rsid w:val="00A56B36"/>
    <w:rsid w:val="00A56E7A"/>
    <w:rsid w:val="00A57123"/>
    <w:rsid w:val="00A57608"/>
    <w:rsid w:val="00A57673"/>
    <w:rsid w:val="00A578EA"/>
    <w:rsid w:val="00A57B71"/>
    <w:rsid w:val="00A60072"/>
    <w:rsid w:val="00A60346"/>
    <w:rsid w:val="00A6068C"/>
    <w:rsid w:val="00A60EB4"/>
    <w:rsid w:val="00A60FC4"/>
    <w:rsid w:val="00A60FEA"/>
    <w:rsid w:val="00A6142B"/>
    <w:rsid w:val="00A614C6"/>
    <w:rsid w:val="00A618D8"/>
    <w:rsid w:val="00A61B79"/>
    <w:rsid w:val="00A61DBA"/>
    <w:rsid w:val="00A62040"/>
    <w:rsid w:val="00A62246"/>
    <w:rsid w:val="00A624E1"/>
    <w:rsid w:val="00A6250D"/>
    <w:rsid w:val="00A6258A"/>
    <w:rsid w:val="00A626C2"/>
    <w:rsid w:val="00A62BEE"/>
    <w:rsid w:val="00A62C6C"/>
    <w:rsid w:val="00A62D5E"/>
    <w:rsid w:val="00A62E28"/>
    <w:rsid w:val="00A63610"/>
    <w:rsid w:val="00A637E8"/>
    <w:rsid w:val="00A638D6"/>
    <w:rsid w:val="00A639A9"/>
    <w:rsid w:val="00A63CB1"/>
    <w:rsid w:val="00A6400E"/>
    <w:rsid w:val="00A64497"/>
    <w:rsid w:val="00A64577"/>
    <w:rsid w:val="00A64589"/>
    <w:rsid w:val="00A64EE2"/>
    <w:rsid w:val="00A6508C"/>
    <w:rsid w:val="00A6570B"/>
    <w:rsid w:val="00A65B14"/>
    <w:rsid w:val="00A65C15"/>
    <w:rsid w:val="00A65D79"/>
    <w:rsid w:val="00A660BB"/>
    <w:rsid w:val="00A66358"/>
    <w:rsid w:val="00A66366"/>
    <w:rsid w:val="00A665F6"/>
    <w:rsid w:val="00A667E8"/>
    <w:rsid w:val="00A66953"/>
    <w:rsid w:val="00A66C7F"/>
    <w:rsid w:val="00A66FB7"/>
    <w:rsid w:val="00A67939"/>
    <w:rsid w:val="00A67A1A"/>
    <w:rsid w:val="00A67DE8"/>
    <w:rsid w:val="00A700C0"/>
    <w:rsid w:val="00A70213"/>
    <w:rsid w:val="00A704E0"/>
    <w:rsid w:val="00A70B95"/>
    <w:rsid w:val="00A70EE4"/>
    <w:rsid w:val="00A7114F"/>
    <w:rsid w:val="00A713A7"/>
    <w:rsid w:val="00A713F3"/>
    <w:rsid w:val="00A71496"/>
    <w:rsid w:val="00A71608"/>
    <w:rsid w:val="00A71679"/>
    <w:rsid w:val="00A71BDE"/>
    <w:rsid w:val="00A71CFB"/>
    <w:rsid w:val="00A721A4"/>
    <w:rsid w:val="00A721B5"/>
    <w:rsid w:val="00A72566"/>
    <w:rsid w:val="00A72721"/>
    <w:rsid w:val="00A729D5"/>
    <w:rsid w:val="00A72A4C"/>
    <w:rsid w:val="00A73091"/>
    <w:rsid w:val="00A73270"/>
    <w:rsid w:val="00A734AE"/>
    <w:rsid w:val="00A73613"/>
    <w:rsid w:val="00A73877"/>
    <w:rsid w:val="00A73B6D"/>
    <w:rsid w:val="00A73C41"/>
    <w:rsid w:val="00A73E0E"/>
    <w:rsid w:val="00A74342"/>
    <w:rsid w:val="00A74A55"/>
    <w:rsid w:val="00A74B91"/>
    <w:rsid w:val="00A74CDD"/>
    <w:rsid w:val="00A74CF3"/>
    <w:rsid w:val="00A74F47"/>
    <w:rsid w:val="00A752DB"/>
    <w:rsid w:val="00A75354"/>
    <w:rsid w:val="00A753AD"/>
    <w:rsid w:val="00A75660"/>
    <w:rsid w:val="00A7573A"/>
    <w:rsid w:val="00A7590A"/>
    <w:rsid w:val="00A75E66"/>
    <w:rsid w:val="00A75ED9"/>
    <w:rsid w:val="00A765E4"/>
    <w:rsid w:val="00A76744"/>
    <w:rsid w:val="00A7695C"/>
    <w:rsid w:val="00A76A72"/>
    <w:rsid w:val="00A76C2A"/>
    <w:rsid w:val="00A779BF"/>
    <w:rsid w:val="00A77C9D"/>
    <w:rsid w:val="00A77F4C"/>
    <w:rsid w:val="00A80002"/>
    <w:rsid w:val="00A802DC"/>
    <w:rsid w:val="00A80BE5"/>
    <w:rsid w:val="00A816C6"/>
    <w:rsid w:val="00A8171C"/>
    <w:rsid w:val="00A819A0"/>
    <w:rsid w:val="00A81C8E"/>
    <w:rsid w:val="00A81E35"/>
    <w:rsid w:val="00A81F31"/>
    <w:rsid w:val="00A82676"/>
    <w:rsid w:val="00A82B92"/>
    <w:rsid w:val="00A82CA8"/>
    <w:rsid w:val="00A82F14"/>
    <w:rsid w:val="00A83330"/>
    <w:rsid w:val="00A837A0"/>
    <w:rsid w:val="00A839D9"/>
    <w:rsid w:val="00A83B01"/>
    <w:rsid w:val="00A83BB7"/>
    <w:rsid w:val="00A83EF3"/>
    <w:rsid w:val="00A841CE"/>
    <w:rsid w:val="00A842DF"/>
    <w:rsid w:val="00A84A88"/>
    <w:rsid w:val="00A84D7D"/>
    <w:rsid w:val="00A84EFC"/>
    <w:rsid w:val="00A8577A"/>
    <w:rsid w:val="00A85B05"/>
    <w:rsid w:val="00A85C39"/>
    <w:rsid w:val="00A85E39"/>
    <w:rsid w:val="00A85E89"/>
    <w:rsid w:val="00A85EAA"/>
    <w:rsid w:val="00A86063"/>
    <w:rsid w:val="00A861BF"/>
    <w:rsid w:val="00A86243"/>
    <w:rsid w:val="00A86C64"/>
    <w:rsid w:val="00A86EA6"/>
    <w:rsid w:val="00A87555"/>
    <w:rsid w:val="00A877F9"/>
    <w:rsid w:val="00A87821"/>
    <w:rsid w:val="00A87838"/>
    <w:rsid w:val="00A87988"/>
    <w:rsid w:val="00A87D3A"/>
    <w:rsid w:val="00A90186"/>
    <w:rsid w:val="00A90197"/>
    <w:rsid w:val="00A90631"/>
    <w:rsid w:val="00A90803"/>
    <w:rsid w:val="00A90997"/>
    <w:rsid w:val="00A90D38"/>
    <w:rsid w:val="00A90F8C"/>
    <w:rsid w:val="00A91037"/>
    <w:rsid w:val="00A9127A"/>
    <w:rsid w:val="00A912D9"/>
    <w:rsid w:val="00A914EF"/>
    <w:rsid w:val="00A915B4"/>
    <w:rsid w:val="00A91D8F"/>
    <w:rsid w:val="00A9227D"/>
    <w:rsid w:val="00A92674"/>
    <w:rsid w:val="00A92780"/>
    <w:rsid w:val="00A92BD5"/>
    <w:rsid w:val="00A92E01"/>
    <w:rsid w:val="00A92E6E"/>
    <w:rsid w:val="00A93269"/>
    <w:rsid w:val="00A93575"/>
    <w:rsid w:val="00A93B8C"/>
    <w:rsid w:val="00A93C40"/>
    <w:rsid w:val="00A93D27"/>
    <w:rsid w:val="00A94125"/>
    <w:rsid w:val="00A94218"/>
    <w:rsid w:val="00A94568"/>
    <w:rsid w:val="00A947A4"/>
    <w:rsid w:val="00A94D03"/>
    <w:rsid w:val="00A95C43"/>
    <w:rsid w:val="00A95F44"/>
    <w:rsid w:val="00A9617C"/>
    <w:rsid w:val="00A9623E"/>
    <w:rsid w:val="00A96582"/>
    <w:rsid w:val="00A9667B"/>
    <w:rsid w:val="00A96D48"/>
    <w:rsid w:val="00A970F3"/>
    <w:rsid w:val="00A97114"/>
    <w:rsid w:val="00A97735"/>
    <w:rsid w:val="00A9786F"/>
    <w:rsid w:val="00A97B63"/>
    <w:rsid w:val="00A97CAE"/>
    <w:rsid w:val="00A97EBC"/>
    <w:rsid w:val="00AA0252"/>
    <w:rsid w:val="00AA0338"/>
    <w:rsid w:val="00AA0BAA"/>
    <w:rsid w:val="00AA0C05"/>
    <w:rsid w:val="00AA0C89"/>
    <w:rsid w:val="00AA0F40"/>
    <w:rsid w:val="00AA136E"/>
    <w:rsid w:val="00AA15DD"/>
    <w:rsid w:val="00AA1710"/>
    <w:rsid w:val="00AA1868"/>
    <w:rsid w:val="00AA1A63"/>
    <w:rsid w:val="00AA1BF4"/>
    <w:rsid w:val="00AA1F05"/>
    <w:rsid w:val="00AA24C6"/>
    <w:rsid w:val="00AA2629"/>
    <w:rsid w:val="00AA26F7"/>
    <w:rsid w:val="00AA27EC"/>
    <w:rsid w:val="00AA289C"/>
    <w:rsid w:val="00AA2A4A"/>
    <w:rsid w:val="00AA2DC9"/>
    <w:rsid w:val="00AA2E1F"/>
    <w:rsid w:val="00AA2F7E"/>
    <w:rsid w:val="00AA35F0"/>
    <w:rsid w:val="00AA3722"/>
    <w:rsid w:val="00AA37DE"/>
    <w:rsid w:val="00AA393A"/>
    <w:rsid w:val="00AA3A2D"/>
    <w:rsid w:val="00AA3AA4"/>
    <w:rsid w:val="00AA3C35"/>
    <w:rsid w:val="00AA3CF1"/>
    <w:rsid w:val="00AA3DEF"/>
    <w:rsid w:val="00AA3F16"/>
    <w:rsid w:val="00AA3F47"/>
    <w:rsid w:val="00AA4C02"/>
    <w:rsid w:val="00AA4C49"/>
    <w:rsid w:val="00AA4D96"/>
    <w:rsid w:val="00AA4F77"/>
    <w:rsid w:val="00AA5216"/>
    <w:rsid w:val="00AA5367"/>
    <w:rsid w:val="00AA5487"/>
    <w:rsid w:val="00AA5783"/>
    <w:rsid w:val="00AA5895"/>
    <w:rsid w:val="00AA5C61"/>
    <w:rsid w:val="00AA6238"/>
    <w:rsid w:val="00AA6754"/>
    <w:rsid w:val="00AA6A91"/>
    <w:rsid w:val="00AA6A95"/>
    <w:rsid w:val="00AA6B40"/>
    <w:rsid w:val="00AA6BD1"/>
    <w:rsid w:val="00AA7262"/>
    <w:rsid w:val="00AA77DC"/>
    <w:rsid w:val="00AA78E6"/>
    <w:rsid w:val="00AA7DC6"/>
    <w:rsid w:val="00AA7DDE"/>
    <w:rsid w:val="00AA7FAD"/>
    <w:rsid w:val="00AB01E1"/>
    <w:rsid w:val="00AB0238"/>
    <w:rsid w:val="00AB0473"/>
    <w:rsid w:val="00AB0979"/>
    <w:rsid w:val="00AB0CE5"/>
    <w:rsid w:val="00AB1412"/>
    <w:rsid w:val="00AB1459"/>
    <w:rsid w:val="00AB1511"/>
    <w:rsid w:val="00AB17B2"/>
    <w:rsid w:val="00AB1B5F"/>
    <w:rsid w:val="00AB1B8D"/>
    <w:rsid w:val="00AB2157"/>
    <w:rsid w:val="00AB230B"/>
    <w:rsid w:val="00AB2377"/>
    <w:rsid w:val="00AB2532"/>
    <w:rsid w:val="00AB26B8"/>
    <w:rsid w:val="00AB2B1A"/>
    <w:rsid w:val="00AB305C"/>
    <w:rsid w:val="00AB35C3"/>
    <w:rsid w:val="00AB3787"/>
    <w:rsid w:val="00AB3793"/>
    <w:rsid w:val="00AB37A4"/>
    <w:rsid w:val="00AB3904"/>
    <w:rsid w:val="00AB39EA"/>
    <w:rsid w:val="00AB404E"/>
    <w:rsid w:val="00AB4123"/>
    <w:rsid w:val="00AB4224"/>
    <w:rsid w:val="00AB44FC"/>
    <w:rsid w:val="00AB45CF"/>
    <w:rsid w:val="00AB45E6"/>
    <w:rsid w:val="00AB4A24"/>
    <w:rsid w:val="00AB4B77"/>
    <w:rsid w:val="00AB4BE5"/>
    <w:rsid w:val="00AB4F87"/>
    <w:rsid w:val="00AB51CD"/>
    <w:rsid w:val="00AB53C9"/>
    <w:rsid w:val="00AB580B"/>
    <w:rsid w:val="00AB5970"/>
    <w:rsid w:val="00AB5ADC"/>
    <w:rsid w:val="00AB5CB8"/>
    <w:rsid w:val="00AB5E11"/>
    <w:rsid w:val="00AB61AF"/>
    <w:rsid w:val="00AB637E"/>
    <w:rsid w:val="00AB6530"/>
    <w:rsid w:val="00AB66D8"/>
    <w:rsid w:val="00AB698D"/>
    <w:rsid w:val="00AB69BE"/>
    <w:rsid w:val="00AB6CAB"/>
    <w:rsid w:val="00AB6ECF"/>
    <w:rsid w:val="00AB7126"/>
    <w:rsid w:val="00AB7256"/>
    <w:rsid w:val="00AB75F7"/>
    <w:rsid w:val="00AB7730"/>
    <w:rsid w:val="00AB77FB"/>
    <w:rsid w:val="00AB79E1"/>
    <w:rsid w:val="00AB7C51"/>
    <w:rsid w:val="00AC10F5"/>
    <w:rsid w:val="00AC1245"/>
    <w:rsid w:val="00AC138E"/>
    <w:rsid w:val="00AC17D6"/>
    <w:rsid w:val="00AC1A3A"/>
    <w:rsid w:val="00AC1B56"/>
    <w:rsid w:val="00AC1B79"/>
    <w:rsid w:val="00AC1F9A"/>
    <w:rsid w:val="00AC2858"/>
    <w:rsid w:val="00AC2A46"/>
    <w:rsid w:val="00AC3545"/>
    <w:rsid w:val="00AC36BB"/>
    <w:rsid w:val="00AC38FC"/>
    <w:rsid w:val="00AC3A65"/>
    <w:rsid w:val="00AC3D8C"/>
    <w:rsid w:val="00AC447D"/>
    <w:rsid w:val="00AC44AF"/>
    <w:rsid w:val="00AC523E"/>
    <w:rsid w:val="00AC529C"/>
    <w:rsid w:val="00AC52A9"/>
    <w:rsid w:val="00AC54AF"/>
    <w:rsid w:val="00AC6215"/>
    <w:rsid w:val="00AC6323"/>
    <w:rsid w:val="00AC634C"/>
    <w:rsid w:val="00AC657E"/>
    <w:rsid w:val="00AC6AD7"/>
    <w:rsid w:val="00AC6BCA"/>
    <w:rsid w:val="00AC6EF0"/>
    <w:rsid w:val="00AC72A8"/>
    <w:rsid w:val="00AC73E5"/>
    <w:rsid w:val="00AC7443"/>
    <w:rsid w:val="00AC7575"/>
    <w:rsid w:val="00AC7716"/>
    <w:rsid w:val="00AC790D"/>
    <w:rsid w:val="00AC7985"/>
    <w:rsid w:val="00AC79BB"/>
    <w:rsid w:val="00AC7A2C"/>
    <w:rsid w:val="00AC7BF2"/>
    <w:rsid w:val="00AC7C8F"/>
    <w:rsid w:val="00AD04AB"/>
    <w:rsid w:val="00AD0A2B"/>
    <w:rsid w:val="00AD0B7F"/>
    <w:rsid w:val="00AD0DFA"/>
    <w:rsid w:val="00AD0EE9"/>
    <w:rsid w:val="00AD0F10"/>
    <w:rsid w:val="00AD0F1E"/>
    <w:rsid w:val="00AD0FC5"/>
    <w:rsid w:val="00AD1154"/>
    <w:rsid w:val="00AD11A4"/>
    <w:rsid w:val="00AD1BB3"/>
    <w:rsid w:val="00AD1F13"/>
    <w:rsid w:val="00AD20A1"/>
    <w:rsid w:val="00AD22AB"/>
    <w:rsid w:val="00AD2719"/>
    <w:rsid w:val="00AD2CBF"/>
    <w:rsid w:val="00AD2DE6"/>
    <w:rsid w:val="00AD32D0"/>
    <w:rsid w:val="00AD3531"/>
    <w:rsid w:val="00AD3E4C"/>
    <w:rsid w:val="00AD4A36"/>
    <w:rsid w:val="00AD4B05"/>
    <w:rsid w:val="00AD4E3D"/>
    <w:rsid w:val="00AD5761"/>
    <w:rsid w:val="00AD5881"/>
    <w:rsid w:val="00AD5A13"/>
    <w:rsid w:val="00AD61B6"/>
    <w:rsid w:val="00AD624F"/>
    <w:rsid w:val="00AD69C8"/>
    <w:rsid w:val="00AD6EFB"/>
    <w:rsid w:val="00AD7044"/>
    <w:rsid w:val="00AD7229"/>
    <w:rsid w:val="00AD7685"/>
    <w:rsid w:val="00AD768D"/>
    <w:rsid w:val="00AD776C"/>
    <w:rsid w:val="00AE0015"/>
    <w:rsid w:val="00AE0144"/>
    <w:rsid w:val="00AE0516"/>
    <w:rsid w:val="00AE0AF3"/>
    <w:rsid w:val="00AE0B81"/>
    <w:rsid w:val="00AE0C78"/>
    <w:rsid w:val="00AE0DCA"/>
    <w:rsid w:val="00AE13F6"/>
    <w:rsid w:val="00AE1D04"/>
    <w:rsid w:val="00AE20AC"/>
    <w:rsid w:val="00AE214B"/>
    <w:rsid w:val="00AE2852"/>
    <w:rsid w:val="00AE2C5A"/>
    <w:rsid w:val="00AE2CD4"/>
    <w:rsid w:val="00AE2D1C"/>
    <w:rsid w:val="00AE2E45"/>
    <w:rsid w:val="00AE3239"/>
    <w:rsid w:val="00AE353B"/>
    <w:rsid w:val="00AE35EC"/>
    <w:rsid w:val="00AE3981"/>
    <w:rsid w:val="00AE3AAA"/>
    <w:rsid w:val="00AE3C13"/>
    <w:rsid w:val="00AE3C3D"/>
    <w:rsid w:val="00AE3CFB"/>
    <w:rsid w:val="00AE401C"/>
    <w:rsid w:val="00AE401D"/>
    <w:rsid w:val="00AE4042"/>
    <w:rsid w:val="00AE43CE"/>
    <w:rsid w:val="00AE4407"/>
    <w:rsid w:val="00AE457F"/>
    <w:rsid w:val="00AE4D23"/>
    <w:rsid w:val="00AE5624"/>
    <w:rsid w:val="00AE5DF9"/>
    <w:rsid w:val="00AE5F2A"/>
    <w:rsid w:val="00AE5F42"/>
    <w:rsid w:val="00AE5F93"/>
    <w:rsid w:val="00AE5F9D"/>
    <w:rsid w:val="00AE6135"/>
    <w:rsid w:val="00AE69C7"/>
    <w:rsid w:val="00AE6ABA"/>
    <w:rsid w:val="00AE6DD7"/>
    <w:rsid w:val="00AE778B"/>
    <w:rsid w:val="00AE79CE"/>
    <w:rsid w:val="00AE7E98"/>
    <w:rsid w:val="00AE7F07"/>
    <w:rsid w:val="00AF0482"/>
    <w:rsid w:val="00AF0606"/>
    <w:rsid w:val="00AF0E48"/>
    <w:rsid w:val="00AF1018"/>
    <w:rsid w:val="00AF1061"/>
    <w:rsid w:val="00AF141F"/>
    <w:rsid w:val="00AF14F6"/>
    <w:rsid w:val="00AF150B"/>
    <w:rsid w:val="00AF1579"/>
    <w:rsid w:val="00AF1969"/>
    <w:rsid w:val="00AF1C4E"/>
    <w:rsid w:val="00AF1DCE"/>
    <w:rsid w:val="00AF1E34"/>
    <w:rsid w:val="00AF1FF6"/>
    <w:rsid w:val="00AF237B"/>
    <w:rsid w:val="00AF2A85"/>
    <w:rsid w:val="00AF2BCB"/>
    <w:rsid w:val="00AF301D"/>
    <w:rsid w:val="00AF3728"/>
    <w:rsid w:val="00AF3C5B"/>
    <w:rsid w:val="00AF4553"/>
    <w:rsid w:val="00AF45B2"/>
    <w:rsid w:val="00AF467D"/>
    <w:rsid w:val="00AF4730"/>
    <w:rsid w:val="00AF49A8"/>
    <w:rsid w:val="00AF4A32"/>
    <w:rsid w:val="00AF4C61"/>
    <w:rsid w:val="00AF50B9"/>
    <w:rsid w:val="00AF52DB"/>
    <w:rsid w:val="00AF52F3"/>
    <w:rsid w:val="00AF5344"/>
    <w:rsid w:val="00AF5862"/>
    <w:rsid w:val="00AF5AAE"/>
    <w:rsid w:val="00AF6263"/>
    <w:rsid w:val="00AF6347"/>
    <w:rsid w:val="00AF63A3"/>
    <w:rsid w:val="00AF6B51"/>
    <w:rsid w:val="00AF6CB5"/>
    <w:rsid w:val="00AF6CCA"/>
    <w:rsid w:val="00AF7018"/>
    <w:rsid w:val="00AF73D9"/>
    <w:rsid w:val="00AF7661"/>
    <w:rsid w:val="00AF79CE"/>
    <w:rsid w:val="00AF7D3F"/>
    <w:rsid w:val="00AF7D8F"/>
    <w:rsid w:val="00B0000C"/>
    <w:rsid w:val="00B0007F"/>
    <w:rsid w:val="00B004CF"/>
    <w:rsid w:val="00B009B9"/>
    <w:rsid w:val="00B00D9F"/>
    <w:rsid w:val="00B00E11"/>
    <w:rsid w:val="00B00E46"/>
    <w:rsid w:val="00B0141E"/>
    <w:rsid w:val="00B0159F"/>
    <w:rsid w:val="00B01D73"/>
    <w:rsid w:val="00B01E5A"/>
    <w:rsid w:val="00B01FE1"/>
    <w:rsid w:val="00B022EC"/>
    <w:rsid w:val="00B02BF2"/>
    <w:rsid w:val="00B02D13"/>
    <w:rsid w:val="00B02E5B"/>
    <w:rsid w:val="00B02E76"/>
    <w:rsid w:val="00B03071"/>
    <w:rsid w:val="00B0310E"/>
    <w:rsid w:val="00B03280"/>
    <w:rsid w:val="00B035D3"/>
    <w:rsid w:val="00B0373E"/>
    <w:rsid w:val="00B037C1"/>
    <w:rsid w:val="00B03EF6"/>
    <w:rsid w:val="00B040A6"/>
    <w:rsid w:val="00B04BC0"/>
    <w:rsid w:val="00B04DAA"/>
    <w:rsid w:val="00B04F27"/>
    <w:rsid w:val="00B05020"/>
    <w:rsid w:val="00B05124"/>
    <w:rsid w:val="00B054F3"/>
    <w:rsid w:val="00B05686"/>
    <w:rsid w:val="00B056FF"/>
    <w:rsid w:val="00B05AE1"/>
    <w:rsid w:val="00B05B31"/>
    <w:rsid w:val="00B05C26"/>
    <w:rsid w:val="00B05D3E"/>
    <w:rsid w:val="00B05DBE"/>
    <w:rsid w:val="00B05F38"/>
    <w:rsid w:val="00B06175"/>
    <w:rsid w:val="00B06183"/>
    <w:rsid w:val="00B06884"/>
    <w:rsid w:val="00B06D28"/>
    <w:rsid w:val="00B06F25"/>
    <w:rsid w:val="00B070D0"/>
    <w:rsid w:val="00B07588"/>
    <w:rsid w:val="00B07738"/>
    <w:rsid w:val="00B079AE"/>
    <w:rsid w:val="00B079F2"/>
    <w:rsid w:val="00B10111"/>
    <w:rsid w:val="00B1034C"/>
    <w:rsid w:val="00B10770"/>
    <w:rsid w:val="00B107E8"/>
    <w:rsid w:val="00B108FD"/>
    <w:rsid w:val="00B10943"/>
    <w:rsid w:val="00B1099B"/>
    <w:rsid w:val="00B115C6"/>
    <w:rsid w:val="00B11956"/>
    <w:rsid w:val="00B119BA"/>
    <w:rsid w:val="00B11B1B"/>
    <w:rsid w:val="00B12104"/>
    <w:rsid w:val="00B12340"/>
    <w:rsid w:val="00B124A5"/>
    <w:rsid w:val="00B1281C"/>
    <w:rsid w:val="00B128F3"/>
    <w:rsid w:val="00B12B91"/>
    <w:rsid w:val="00B133C1"/>
    <w:rsid w:val="00B137CA"/>
    <w:rsid w:val="00B13803"/>
    <w:rsid w:val="00B13882"/>
    <w:rsid w:val="00B1391F"/>
    <w:rsid w:val="00B13958"/>
    <w:rsid w:val="00B13CFA"/>
    <w:rsid w:val="00B13E17"/>
    <w:rsid w:val="00B13E50"/>
    <w:rsid w:val="00B13F62"/>
    <w:rsid w:val="00B1418B"/>
    <w:rsid w:val="00B1466E"/>
    <w:rsid w:val="00B14CDC"/>
    <w:rsid w:val="00B14E22"/>
    <w:rsid w:val="00B15056"/>
    <w:rsid w:val="00B15340"/>
    <w:rsid w:val="00B154F4"/>
    <w:rsid w:val="00B1569F"/>
    <w:rsid w:val="00B15790"/>
    <w:rsid w:val="00B15B7C"/>
    <w:rsid w:val="00B15DFA"/>
    <w:rsid w:val="00B160EF"/>
    <w:rsid w:val="00B16522"/>
    <w:rsid w:val="00B168FF"/>
    <w:rsid w:val="00B16DEF"/>
    <w:rsid w:val="00B16E5D"/>
    <w:rsid w:val="00B1717C"/>
    <w:rsid w:val="00B171EF"/>
    <w:rsid w:val="00B172ED"/>
    <w:rsid w:val="00B17619"/>
    <w:rsid w:val="00B17667"/>
    <w:rsid w:val="00B17C12"/>
    <w:rsid w:val="00B17C69"/>
    <w:rsid w:val="00B17D2E"/>
    <w:rsid w:val="00B17E8D"/>
    <w:rsid w:val="00B2012C"/>
    <w:rsid w:val="00B2050E"/>
    <w:rsid w:val="00B20712"/>
    <w:rsid w:val="00B209B9"/>
    <w:rsid w:val="00B20FD3"/>
    <w:rsid w:val="00B21469"/>
    <w:rsid w:val="00B216DD"/>
    <w:rsid w:val="00B219BB"/>
    <w:rsid w:val="00B21C8A"/>
    <w:rsid w:val="00B21EA2"/>
    <w:rsid w:val="00B21F7A"/>
    <w:rsid w:val="00B2229D"/>
    <w:rsid w:val="00B22384"/>
    <w:rsid w:val="00B2246A"/>
    <w:rsid w:val="00B22BE8"/>
    <w:rsid w:val="00B2352F"/>
    <w:rsid w:val="00B23839"/>
    <w:rsid w:val="00B239E6"/>
    <w:rsid w:val="00B23A4C"/>
    <w:rsid w:val="00B23ED5"/>
    <w:rsid w:val="00B241B3"/>
    <w:rsid w:val="00B24AB6"/>
    <w:rsid w:val="00B24E52"/>
    <w:rsid w:val="00B24F74"/>
    <w:rsid w:val="00B24FAC"/>
    <w:rsid w:val="00B25106"/>
    <w:rsid w:val="00B25389"/>
    <w:rsid w:val="00B25617"/>
    <w:rsid w:val="00B25E55"/>
    <w:rsid w:val="00B25F2D"/>
    <w:rsid w:val="00B26081"/>
    <w:rsid w:val="00B26095"/>
    <w:rsid w:val="00B262C2"/>
    <w:rsid w:val="00B263FA"/>
    <w:rsid w:val="00B2758D"/>
    <w:rsid w:val="00B27737"/>
    <w:rsid w:val="00B27D1A"/>
    <w:rsid w:val="00B27F2A"/>
    <w:rsid w:val="00B27FD9"/>
    <w:rsid w:val="00B30076"/>
    <w:rsid w:val="00B303A9"/>
    <w:rsid w:val="00B30602"/>
    <w:rsid w:val="00B307DF"/>
    <w:rsid w:val="00B30C68"/>
    <w:rsid w:val="00B30D62"/>
    <w:rsid w:val="00B30EF4"/>
    <w:rsid w:val="00B3103B"/>
    <w:rsid w:val="00B310C1"/>
    <w:rsid w:val="00B3125B"/>
    <w:rsid w:val="00B31364"/>
    <w:rsid w:val="00B315EF"/>
    <w:rsid w:val="00B316C6"/>
    <w:rsid w:val="00B3187D"/>
    <w:rsid w:val="00B31C04"/>
    <w:rsid w:val="00B31C29"/>
    <w:rsid w:val="00B31C87"/>
    <w:rsid w:val="00B31E19"/>
    <w:rsid w:val="00B31ECF"/>
    <w:rsid w:val="00B3215F"/>
    <w:rsid w:val="00B32528"/>
    <w:rsid w:val="00B3258C"/>
    <w:rsid w:val="00B326E2"/>
    <w:rsid w:val="00B328D4"/>
    <w:rsid w:val="00B3316D"/>
    <w:rsid w:val="00B3374A"/>
    <w:rsid w:val="00B338D0"/>
    <w:rsid w:val="00B340B4"/>
    <w:rsid w:val="00B3424C"/>
    <w:rsid w:val="00B342D0"/>
    <w:rsid w:val="00B34492"/>
    <w:rsid w:val="00B346E8"/>
    <w:rsid w:val="00B34BA0"/>
    <w:rsid w:val="00B35191"/>
    <w:rsid w:val="00B357A2"/>
    <w:rsid w:val="00B35817"/>
    <w:rsid w:val="00B3604A"/>
    <w:rsid w:val="00B362AD"/>
    <w:rsid w:val="00B3648B"/>
    <w:rsid w:val="00B36759"/>
    <w:rsid w:val="00B367FB"/>
    <w:rsid w:val="00B37602"/>
    <w:rsid w:val="00B37918"/>
    <w:rsid w:val="00B40162"/>
    <w:rsid w:val="00B40212"/>
    <w:rsid w:val="00B4071E"/>
    <w:rsid w:val="00B407F6"/>
    <w:rsid w:val="00B40885"/>
    <w:rsid w:val="00B40BA3"/>
    <w:rsid w:val="00B40BEE"/>
    <w:rsid w:val="00B4103C"/>
    <w:rsid w:val="00B41AD8"/>
    <w:rsid w:val="00B41D90"/>
    <w:rsid w:val="00B41FB1"/>
    <w:rsid w:val="00B4216B"/>
    <w:rsid w:val="00B4286B"/>
    <w:rsid w:val="00B42E84"/>
    <w:rsid w:val="00B43432"/>
    <w:rsid w:val="00B43694"/>
    <w:rsid w:val="00B437CC"/>
    <w:rsid w:val="00B43BCE"/>
    <w:rsid w:val="00B43F07"/>
    <w:rsid w:val="00B44190"/>
    <w:rsid w:val="00B4422D"/>
    <w:rsid w:val="00B4440B"/>
    <w:rsid w:val="00B445A2"/>
    <w:rsid w:val="00B44639"/>
    <w:rsid w:val="00B4471F"/>
    <w:rsid w:val="00B4483D"/>
    <w:rsid w:val="00B44870"/>
    <w:rsid w:val="00B44935"/>
    <w:rsid w:val="00B44986"/>
    <w:rsid w:val="00B449B9"/>
    <w:rsid w:val="00B44E1A"/>
    <w:rsid w:val="00B450B1"/>
    <w:rsid w:val="00B45242"/>
    <w:rsid w:val="00B453CD"/>
    <w:rsid w:val="00B45BCB"/>
    <w:rsid w:val="00B45DCD"/>
    <w:rsid w:val="00B45E51"/>
    <w:rsid w:val="00B46189"/>
    <w:rsid w:val="00B462B4"/>
    <w:rsid w:val="00B463A0"/>
    <w:rsid w:val="00B467F7"/>
    <w:rsid w:val="00B46849"/>
    <w:rsid w:val="00B469A4"/>
    <w:rsid w:val="00B46D43"/>
    <w:rsid w:val="00B46EAC"/>
    <w:rsid w:val="00B46F11"/>
    <w:rsid w:val="00B4720F"/>
    <w:rsid w:val="00B47248"/>
    <w:rsid w:val="00B476FA"/>
    <w:rsid w:val="00B4775D"/>
    <w:rsid w:val="00B47C02"/>
    <w:rsid w:val="00B47C5A"/>
    <w:rsid w:val="00B47C5C"/>
    <w:rsid w:val="00B5051A"/>
    <w:rsid w:val="00B50535"/>
    <w:rsid w:val="00B50553"/>
    <w:rsid w:val="00B5070F"/>
    <w:rsid w:val="00B508ED"/>
    <w:rsid w:val="00B511F8"/>
    <w:rsid w:val="00B512D4"/>
    <w:rsid w:val="00B517C4"/>
    <w:rsid w:val="00B51929"/>
    <w:rsid w:val="00B51C41"/>
    <w:rsid w:val="00B51C90"/>
    <w:rsid w:val="00B51D9E"/>
    <w:rsid w:val="00B5258E"/>
    <w:rsid w:val="00B526E9"/>
    <w:rsid w:val="00B526EC"/>
    <w:rsid w:val="00B527A0"/>
    <w:rsid w:val="00B527FD"/>
    <w:rsid w:val="00B52AE6"/>
    <w:rsid w:val="00B52B80"/>
    <w:rsid w:val="00B52C12"/>
    <w:rsid w:val="00B52E05"/>
    <w:rsid w:val="00B53198"/>
    <w:rsid w:val="00B532E3"/>
    <w:rsid w:val="00B53560"/>
    <w:rsid w:val="00B53566"/>
    <w:rsid w:val="00B537D5"/>
    <w:rsid w:val="00B53E2C"/>
    <w:rsid w:val="00B54535"/>
    <w:rsid w:val="00B54B62"/>
    <w:rsid w:val="00B54C27"/>
    <w:rsid w:val="00B54C2C"/>
    <w:rsid w:val="00B54C80"/>
    <w:rsid w:val="00B54D1C"/>
    <w:rsid w:val="00B54E64"/>
    <w:rsid w:val="00B54F7B"/>
    <w:rsid w:val="00B55041"/>
    <w:rsid w:val="00B55E27"/>
    <w:rsid w:val="00B563A4"/>
    <w:rsid w:val="00B567C9"/>
    <w:rsid w:val="00B56967"/>
    <w:rsid w:val="00B569F8"/>
    <w:rsid w:val="00B56C56"/>
    <w:rsid w:val="00B56C57"/>
    <w:rsid w:val="00B56E3A"/>
    <w:rsid w:val="00B56E73"/>
    <w:rsid w:val="00B57593"/>
    <w:rsid w:val="00B57612"/>
    <w:rsid w:val="00B57659"/>
    <w:rsid w:val="00B579F8"/>
    <w:rsid w:val="00B57BAF"/>
    <w:rsid w:val="00B57BD6"/>
    <w:rsid w:val="00B57E6C"/>
    <w:rsid w:val="00B57F73"/>
    <w:rsid w:val="00B57F8E"/>
    <w:rsid w:val="00B6052B"/>
    <w:rsid w:val="00B6058F"/>
    <w:rsid w:val="00B6062B"/>
    <w:rsid w:val="00B60785"/>
    <w:rsid w:val="00B60FB9"/>
    <w:rsid w:val="00B61136"/>
    <w:rsid w:val="00B61431"/>
    <w:rsid w:val="00B6174D"/>
    <w:rsid w:val="00B6178D"/>
    <w:rsid w:val="00B617D7"/>
    <w:rsid w:val="00B61D4B"/>
    <w:rsid w:val="00B61D5C"/>
    <w:rsid w:val="00B61E26"/>
    <w:rsid w:val="00B61F3D"/>
    <w:rsid w:val="00B6226C"/>
    <w:rsid w:val="00B62678"/>
    <w:rsid w:val="00B626D8"/>
    <w:rsid w:val="00B626F2"/>
    <w:rsid w:val="00B62C9F"/>
    <w:rsid w:val="00B62E2E"/>
    <w:rsid w:val="00B62EFA"/>
    <w:rsid w:val="00B630E2"/>
    <w:rsid w:val="00B63121"/>
    <w:rsid w:val="00B63437"/>
    <w:rsid w:val="00B63438"/>
    <w:rsid w:val="00B637A3"/>
    <w:rsid w:val="00B63997"/>
    <w:rsid w:val="00B6399A"/>
    <w:rsid w:val="00B63C31"/>
    <w:rsid w:val="00B63D54"/>
    <w:rsid w:val="00B63E79"/>
    <w:rsid w:val="00B644DA"/>
    <w:rsid w:val="00B6497B"/>
    <w:rsid w:val="00B64C33"/>
    <w:rsid w:val="00B64DC2"/>
    <w:rsid w:val="00B65102"/>
    <w:rsid w:val="00B6513C"/>
    <w:rsid w:val="00B65444"/>
    <w:rsid w:val="00B65A1B"/>
    <w:rsid w:val="00B65B85"/>
    <w:rsid w:val="00B65BC8"/>
    <w:rsid w:val="00B65D69"/>
    <w:rsid w:val="00B65D81"/>
    <w:rsid w:val="00B65E37"/>
    <w:rsid w:val="00B65ECC"/>
    <w:rsid w:val="00B65F2F"/>
    <w:rsid w:val="00B6631A"/>
    <w:rsid w:val="00B6658F"/>
    <w:rsid w:val="00B669D1"/>
    <w:rsid w:val="00B66C4D"/>
    <w:rsid w:val="00B676D6"/>
    <w:rsid w:val="00B6784A"/>
    <w:rsid w:val="00B679C6"/>
    <w:rsid w:val="00B67B7C"/>
    <w:rsid w:val="00B67C44"/>
    <w:rsid w:val="00B67E51"/>
    <w:rsid w:val="00B701B9"/>
    <w:rsid w:val="00B70B22"/>
    <w:rsid w:val="00B70D61"/>
    <w:rsid w:val="00B712BF"/>
    <w:rsid w:val="00B71562"/>
    <w:rsid w:val="00B716B1"/>
    <w:rsid w:val="00B7176C"/>
    <w:rsid w:val="00B71937"/>
    <w:rsid w:val="00B71FE9"/>
    <w:rsid w:val="00B721D2"/>
    <w:rsid w:val="00B7225E"/>
    <w:rsid w:val="00B725D2"/>
    <w:rsid w:val="00B72B1C"/>
    <w:rsid w:val="00B72B8C"/>
    <w:rsid w:val="00B72D8A"/>
    <w:rsid w:val="00B72E3D"/>
    <w:rsid w:val="00B73099"/>
    <w:rsid w:val="00B733AF"/>
    <w:rsid w:val="00B735C8"/>
    <w:rsid w:val="00B73850"/>
    <w:rsid w:val="00B73F7F"/>
    <w:rsid w:val="00B7400B"/>
    <w:rsid w:val="00B74061"/>
    <w:rsid w:val="00B7425C"/>
    <w:rsid w:val="00B74342"/>
    <w:rsid w:val="00B7443F"/>
    <w:rsid w:val="00B747AE"/>
    <w:rsid w:val="00B747EE"/>
    <w:rsid w:val="00B74891"/>
    <w:rsid w:val="00B74D05"/>
    <w:rsid w:val="00B74DA1"/>
    <w:rsid w:val="00B750C4"/>
    <w:rsid w:val="00B75322"/>
    <w:rsid w:val="00B754FC"/>
    <w:rsid w:val="00B75A3C"/>
    <w:rsid w:val="00B75D10"/>
    <w:rsid w:val="00B75DC9"/>
    <w:rsid w:val="00B75F78"/>
    <w:rsid w:val="00B76038"/>
    <w:rsid w:val="00B76C72"/>
    <w:rsid w:val="00B76EE9"/>
    <w:rsid w:val="00B7728F"/>
    <w:rsid w:val="00B7752C"/>
    <w:rsid w:val="00B7769B"/>
    <w:rsid w:val="00B776A5"/>
    <w:rsid w:val="00B77CA4"/>
    <w:rsid w:val="00B8002A"/>
    <w:rsid w:val="00B800CB"/>
    <w:rsid w:val="00B80611"/>
    <w:rsid w:val="00B80977"/>
    <w:rsid w:val="00B80A96"/>
    <w:rsid w:val="00B80C54"/>
    <w:rsid w:val="00B80E7F"/>
    <w:rsid w:val="00B80FE8"/>
    <w:rsid w:val="00B81271"/>
    <w:rsid w:val="00B815E4"/>
    <w:rsid w:val="00B819D7"/>
    <w:rsid w:val="00B820DB"/>
    <w:rsid w:val="00B82128"/>
    <w:rsid w:val="00B82175"/>
    <w:rsid w:val="00B823F3"/>
    <w:rsid w:val="00B82538"/>
    <w:rsid w:val="00B8259F"/>
    <w:rsid w:val="00B82B26"/>
    <w:rsid w:val="00B83558"/>
    <w:rsid w:val="00B8385C"/>
    <w:rsid w:val="00B83DD3"/>
    <w:rsid w:val="00B83DF5"/>
    <w:rsid w:val="00B83E68"/>
    <w:rsid w:val="00B840F0"/>
    <w:rsid w:val="00B841DA"/>
    <w:rsid w:val="00B843BC"/>
    <w:rsid w:val="00B845F9"/>
    <w:rsid w:val="00B848DD"/>
    <w:rsid w:val="00B84AC6"/>
    <w:rsid w:val="00B84ADB"/>
    <w:rsid w:val="00B84BE1"/>
    <w:rsid w:val="00B84C3F"/>
    <w:rsid w:val="00B84D9F"/>
    <w:rsid w:val="00B85055"/>
    <w:rsid w:val="00B85142"/>
    <w:rsid w:val="00B85368"/>
    <w:rsid w:val="00B85919"/>
    <w:rsid w:val="00B85C30"/>
    <w:rsid w:val="00B85FD4"/>
    <w:rsid w:val="00B863E8"/>
    <w:rsid w:val="00B86AF7"/>
    <w:rsid w:val="00B86CD5"/>
    <w:rsid w:val="00B86D0C"/>
    <w:rsid w:val="00B874B1"/>
    <w:rsid w:val="00B87661"/>
    <w:rsid w:val="00B87D3A"/>
    <w:rsid w:val="00B90134"/>
    <w:rsid w:val="00B90135"/>
    <w:rsid w:val="00B9013F"/>
    <w:rsid w:val="00B904D5"/>
    <w:rsid w:val="00B90582"/>
    <w:rsid w:val="00B9083C"/>
    <w:rsid w:val="00B90941"/>
    <w:rsid w:val="00B90B4A"/>
    <w:rsid w:val="00B90B81"/>
    <w:rsid w:val="00B90E70"/>
    <w:rsid w:val="00B910E1"/>
    <w:rsid w:val="00B91383"/>
    <w:rsid w:val="00B91473"/>
    <w:rsid w:val="00B91923"/>
    <w:rsid w:val="00B91992"/>
    <w:rsid w:val="00B91BB9"/>
    <w:rsid w:val="00B91D59"/>
    <w:rsid w:val="00B91F9B"/>
    <w:rsid w:val="00B923CA"/>
    <w:rsid w:val="00B9246D"/>
    <w:rsid w:val="00B9255F"/>
    <w:rsid w:val="00B9256F"/>
    <w:rsid w:val="00B925D0"/>
    <w:rsid w:val="00B927D5"/>
    <w:rsid w:val="00B9285D"/>
    <w:rsid w:val="00B92997"/>
    <w:rsid w:val="00B929B2"/>
    <w:rsid w:val="00B92D6D"/>
    <w:rsid w:val="00B92EA2"/>
    <w:rsid w:val="00B92EF6"/>
    <w:rsid w:val="00B93056"/>
    <w:rsid w:val="00B930CE"/>
    <w:rsid w:val="00B93481"/>
    <w:rsid w:val="00B93588"/>
    <w:rsid w:val="00B93740"/>
    <w:rsid w:val="00B938BE"/>
    <w:rsid w:val="00B93911"/>
    <w:rsid w:val="00B939DC"/>
    <w:rsid w:val="00B93A27"/>
    <w:rsid w:val="00B93D07"/>
    <w:rsid w:val="00B93EE3"/>
    <w:rsid w:val="00B94102"/>
    <w:rsid w:val="00B94505"/>
    <w:rsid w:val="00B9471E"/>
    <w:rsid w:val="00B94838"/>
    <w:rsid w:val="00B9483F"/>
    <w:rsid w:val="00B94A18"/>
    <w:rsid w:val="00B9504C"/>
    <w:rsid w:val="00B9514F"/>
    <w:rsid w:val="00B95377"/>
    <w:rsid w:val="00B95FFF"/>
    <w:rsid w:val="00B960A5"/>
    <w:rsid w:val="00B96284"/>
    <w:rsid w:val="00B962A6"/>
    <w:rsid w:val="00B962E0"/>
    <w:rsid w:val="00B96377"/>
    <w:rsid w:val="00B9647D"/>
    <w:rsid w:val="00B96595"/>
    <w:rsid w:val="00B96C20"/>
    <w:rsid w:val="00B96F48"/>
    <w:rsid w:val="00B97490"/>
    <w:rsid w:val="00B9781B"/>
    <w:rsid w:val="00B97DB6"/>
    <w:rsid w:val="00B97F0E"/>
    <w:rsid w:val="00BA0046"/>
    <w:rsid w:val="00BA03EA"/>
    <w:rsid w:val="00BA0506"/>
    <w:rsid w:val="00BA05AC"/>
    <w:rsid w:val="00BA0CD0"/>
    <w:rsid w:val="00BA10D5"/>
    <w:rsid w:val="00BA12D4"/>
    <w:rsid w:val="00BA1431"/>
    <w:rsid w:val="00BA1DE1"/>
    <w:rsid w:val="00BA20F7"/>
    <w:rsid w:val="00BA2112"/>
    <w:rsid w:val="00BA21F3"/>
    <w:rsid w:val="00BA2628"/>
    <w:rsid w:val="00BA2A8D"/>
    <w:rsid w:val="00BA2ABE"/>
    <w:rsid w:val="00BA3711"/>
    <w:rsid w:val="00BA3993"/>
    <w:rsid w:val="00BA39B9"/>
    <w:rsid w:val="00BA3B21"/>
    <w:rsid w:val="00BA3EA0"/>
    <w:rsid w:val="00BA3FC7"/>
    <w:rsid w:val="00BA40B7"/>
    <w:rsid w:val="00BA40C4"/>
    <w:rsid w:val="00BA4119"/>
    <w:rsid w:val="00BA4390"/>
    <w:rsid w:val="00BA4668"/>
    <w:rsid w:val="00BA479D"/>
    <w:rsid w:val="00BA4AAC"/>
    <w:rsid w:val="00BA4ABA"/>
    <w:rsid w:val="00BA4E1B"/>
    <w:rsid w:val="00BA4E24"/>
    <w:rsid w:val="00BA50F7"/>
    <w:rsid w:val="00BA5504"/>
    <w:rsid w:val="00BA5639"/>
    <w:rsid w:val="00BA57B3"/>
    <w:rsid w:val="00BA59DB"/>
    <w:rsid w:val="00BA5A0B"/>
    <w:rsid w:val="00BA5C81"/>
    <w:rsid w:val="00BA5EBC"/>
    <w:rsid w:val="00BA6046"/>
    <w:rsid w:val="00BA6312"/>
    <w:rsid w:val="00BA6352"/>
    <w:rsid w:val="00BA664E"/>
    <w:rsid w:val="00BA6875"/>
    <w:rsid w:val="00BA6D54"/>
    <w:rsid w:val="00BA727F"/>
    <w:rsid w:val="00BA735A"/>
    <w:rsid w:val="00BA7468"/>
    <w:rsid w:val="00BB0445"/>
    <w:rsid w:val="00BB097C"/>
    <w:rsid w:val="00BB0A2C"/>
    <w:rsid w:val="00BB0AAE"/>
    <w:rsid w:val="00BB0B33"/>
    <w:rsid w:val="00BB0BC3"/>
    <w:rsid w:val="00BB0C2E"/>
    <w:rsid w:val="00BB0CF7"/>
    <w:rsid w:val="00BB0D0B"/>
    <w:rsid w:val="00BB10C0"/>
    <w:rsid w:val="00BB1577"/>
    <w:rsid w:val="00BB15C3"/>
    <w:rsid w:val="00BB198D"/>
    <w:rsid w:val="00BB19D8"/>
    <w:rsid w:val="00BB1B9C"/>
    <w:rsid w:val="00BB2229"/>
    <w:rsid w:val="00BB22C4"/>
    <w:rsid w:val="00BB2762"/>
    <w:rsid w:val="00BB28B1"/>
    <w:rsid w:val="00BB28FE"/>
    <w:rsid w:val="00BB2DA2"/>
    <w:rsid w:val="00BB2F5F"/>
    <w:rsid w:val="00BB3651"/>
    <w:rsid w:val="00BB37DC"/>
    <w:rsid w:val="00BB3A98"/>
    <w:rsid w:val="00BB3DCD"/>
    <w:rsid w:val="00BB4287"/>
    <w:rsid w:val="00BB4656"/>
    <w:rsid w:val="00BB4A9D"/>
    <w:rsid w:val="00BB4BA5"/>
    <w:rsid w:val="00BB4E15"/>
    <w:rsid w:val="00BB50CC"/>
    <w:rsid w:val="00BB52CD"/>
    <w:rsid w:val="00BB565F"/>
    <w:rsid w:val="00BB5A85"/>
    <w:rsid w:val="00BB5BE5"/>
    <w:rsid w:val="00BB5BF7"/>
    <w:rsid w:val="00BB5D68"/>
    <w:rsid w:val="00BB5EA4"/>
    <w:rsid w:val="00BB5F84"/>
    <w:rsid w:val="00BB6644"/>
    <w:rsid w:val="00BB671A"/>
    <w:rsid w:val="00BB672B"/>
    <w:rsid w:val="00BB67CC"/>
    <w:rsid w:val="00BB7243"/>
    <w:rsid w:val="00BB730E"/>
    <w:rsid w:val="00BB7BBE"/>
    <w:rsid w:val="00BB7D39"/>
    <w:rsid w:val="00BC02AF"/>
    <w:rsid w:val="00BC08FD"/>
    <w:rsid w:val="00BC1180"/>
    <w:rsid w:val="00BC124A"/>
    <w:rsid w:val="00BC14DA"/>
    <w:rsid w:val="00BC16C2"/>
    <w:rsid w:val="00BC1CBB"/>
    <w:rsid w:val="00BC1E7D"/>
    <w:rsid w:val="00BC2240"/>
    <w:rsid w:val="00BC2896"/>
    <w:rsid w:val="00BC2A5D"/>
    <w:rsid w:val="00BC2BCD"/>
    <w:rsid w:val="00BC2E88"/>
    <w:rsid w:val="00BC304F"/>
    <w:rsid w:val="00BC31AD"/>
    <w:rsid w:val="00BC31E5"/>
    <w:rsid w:val="00BC326A"/>
    <w:rsid w:val="00BC3467"/>
    <w:rsid w:val="00BC359C"/>
    <w:rsid w:val="00BC3607"/>
    <w:rsid w:val="00BC3899"/>
    <w:rsid w:val="00BC3CB5"/>
    <w:rsid w:val="00BC3EF7"/>
    <w:rsid w:val="00BC4017"/>
    <w:rsid w:val="00BC4697"/>
    <w:rsid w:val="00BC46B6"/>
    <w:rsid w:val="00BC4864"/>
    <w:rsid w:val="00BC4D1C"/>
    <w:rsid w:val="00BC4DE5"/>
    <w:rsid w:val="00BC4F87"/>
    <w:rsid w:val="00BC50B7"/>
    <w:rsid w:val="00BC516F"/>
    <w:rsid w:val="00BC56E2"/>
    <w:rsid w:val="00BC56F2"/>
    <w:rsid w:val="00BC579A"/>
    <w:rsid w:val="00BC5874"/>
    <w:rsid w:val="00BC5933"/>
    <w:rsid w:val="00BC598A"/>
    <w:rsid w:val="00BC5A9E"/>
    <w:rsid w:val="00BC6231"/>
    <w:rsid w:val="00BC62DD"/>
    <w:rsid w:val="00BC65D6"/>
    <w:rsid w:val="00BC6C02"/>
    <w:rsid w:val="00BC6F10"/>
    <w:rsid w:val="00BC6FD1"/>
    <w:rsid w:val="00BC719C"/>
    <w:rsid w:val="00BC72E3"/>
    <w:rsid w:val="00BC76D6"/>
    <w:rsid w:val="00BC76DF"/>
    <w:rsid w:val="00BC7AF5"/>
    <w:rsid w:val="00BC7D5E"/>
    <w:rsid w:val="00BD0120"/>
    <w:rsid w:val="00BD0250"/>
    <w:rsid w:val="00BD094F"/>
    <w:rsid w:val="00BD0ABF"/>
    <w:rsid w:val="00BD0F22"/>
    <w:rsid w:val="00BD10B5"/>
    <w:rsid w:val="00BD127D"/>
    <w:rsid w:val="00BD1317"/>
    <w:rsid w:val="00BD1845"/>
    <w:rsid w:val="00BD1AF8"/>
    <w:rsid w:val="00BD1BE8"/>
    <w:rsid w:val="00BD1EF8"/>
    <w:rsid w:val="00BD2597"/>
    <w:rsid w:val="00BD2A7A"/>
    <w:rsid w:val="00BD3114"/>
    <w:rsid w:val="00BD32B0"/>
    <w:rsid w:val="00BD3309"/>
    <w:rsid w:val="00BD3313"/>
    <w:rsid w:val="00BD366D"/>
    <w:rsid w:val="00BD3A26"/>
    <w:rsid w:val="00BD3D22"/>
    <w:rsid w:val="00BD3F99"/>
    <w:rsid w:val="00BD42FE"/>
    <w:rsid w:val="00BD4430"/>
    <w:rsid w:val="00BD494E"/>
    <w:rsid w:val="00BD4A4C"/>
    <w:rsid w:val="00BD4AC8"/>
    <w:rsid w:val="00BD4CB4"/>
    <w:rsid w:val="00BD509F"/>
    <w:rsid w:val="00BD510D"/>
    <w:rsid w:val="00BD5156"/>
    <w:rsid w:val="00BD55EC"/>
    <w:rsid w:val="00BD567E"/>
    <w:rsid w:val="00BD5A4B"/>
    <w:rsid w:val="00BD6045"/>
    <w:rsid w:val="00BD6181"/>
    <w:rsid w:val="00BD6628"/>
    <w:rsid w:val="00BD66D5"/>
    <w:rsid w:val="00BD677D"/>
    <w:rsid w:val="00BD6D8F"/>
    <w:rsid w:val="00BD6EA8"/>
    <w:rsid w:val="00BD6EB0"/>
    <w:rsid w:val="00BD7209"/>
    <w:rsid w:val="00BD75CE"/>
    <w:rsid w:val="00BD7641"/>
    <w:rsid w:val="00BD77F8"/>
    <w:rsid w:val="00BD7CD8"/>
    <w:rsid w:val="00BE0881"/>
    <w:rsid w:val="00BE0ED6"/>
    <w:rsid w:val="00BE10D4"/>
    <w:rsid w:val="00BE1501"/>
    <w:rsid w:val="00BE188E"/>
    <w:rsid w:val="00BE18DD"/>
    <w:rsid w:val="00BE1CEC"/>
    <w:rsid w:val="00BE1DC5"/>
    <w:rsid w:val="00BE1E29"/>
    <w:rsid w:val="00BE1EB8"/>
    <w:rsid w:val="00BE255F"/>
    <w:rsid w:val="00BE2D8C"/>
    <w:rsid w:val="00BE2F04"/>
    <w:rsid w:val="00BE2FDB"/>
    <w:rsid w:val="00BE2FE0"/>
    <w:rsid w:val="00BE31A6"/>
    <w:rsid w:val="00BE3252"/>
    <w:rsid w:val="00BE35F5"/>
    <w:rsid w:val="00BE3741"/>
    <w:rsid w:val="00BE3CD6"/>
    <w:rsid w:val="00BE4315"/>
    <w:rsid w:val="00BE448C"/>
    <w:rsid w:val="00BE46D4"/>
    <w:rsid w:val="00BE46D7"/>
    <w:rsid w:val="00BE4993"/>
    <w:rsid w:val="00BE49F1"/>
    <w:rsid w:val="00BE4CAC"/>
    <w:rsid w:val="00BE4E8F"/>
    <w:rsid w:val="00BE4F96"/>
    <w:rsid w:val="00BE5325"/>
    <w:rsid w:val="00BE5647"/>
    <w:rsid w:val="00BE57AD"/>
    <w:rsid w:val="00BE57F8"/>
    <w:rsid w:val="00BE60AC"/>
    <w:rsid w:val="00BE65FE"/>
    <w:rsid w:val="00BE6619"/>
    <w:rsid w:val="00BE68A6"/>
    <w:rsid w:val="00BE69C0"/>
    <w:rsid w:val="00BE6BC9"/>
    <w:rsid w:val="00BE6FFA"/>
    <w:rsid w:val="00BE70E0"/>
    <w:rsid w:val="00BE7A23"/>
    <w:rsid w:val="00BE7AC1"/>
    <w:rsid w:val="00BF00D4"/>
    <w:rsid w:val="00BF073A"/>
    <w:rsid w:val="00BF078A"/>
    <w:rsid w:val="00BF085D"/>
    <w:rsid w:val="00BF0883"/>
    <w:rsid w:val="00BF08D8"/>
    <w:rsid w:val="00BF0E30"/>
    <w:rsid w:val="00BF0E39"/>
    <w:rsid w:val="00BF1070"/>
    <w:rsid w:val="00BF1341"/>
    <w:rsid w:val="00BF1616"/>
    <w:rsid w:val="00BF17E0"/>
    <w:rsid w:val="00BF18CC"/>
    <w:rsid w:val="00BF1980"/>
    <w:rsid w:val="00BF1D98"/>
    <w:rsid w:val="00BF1E6E"/>
    <w:rsid w:val="00BF2147"/>
    <w:rsid w:val="00BF2219"/>
    <w:rsid w:val="00BF251F"/>
    <w:rsid w:val="00BF2927"/>
    <w:rsid w:val="00BF294F"/>
    <w:rsid w:val="00BF2CA5"/>
    <w:rsid w:val="00BF2FAF"/>
    <w:rsid w:val="00BF302D"/>
    <w:rsid w:val="00BF3628"/>
    <w:rsid w:val="00BF3723"/>
    <w:rsid w:val="00BF3820"/>
    <w:rsid w:val="00BF3A96"/>
    <w:rsid w:val="00BF3AAF"/>
    <w:rsid w:val="00BF3B20"/>
    <w:rsid w:val="00BF3B39"/>
    <w:rsid w:val="00BF3B4B"/>
    <w:rsid w:val="00BF3DED"/>
    <w:rsid w:val="00BF43F8"/>
    <w:rsid w:val="00BF47B7"/>
    <w:rsid w:val="00BF4966"/>
    <w:rsid w:val="00BF49CF"/>
    <w:rsid w:val="00BF49E3"/>
    <w:rsid w:val="00BF4E58"/>
    <w:rsid w:val="00BF517A"/>
    <w:rsid w:val="00BF5611"/>
    <w:rsid w:val="00BF5E69"/>
    <w:rsid w:val="00BF5F06"/>
    <w:rsid w:val="00BF60C8"/>
    <w:rsid w:val="00BF6A39"/>
    <w:rsid w:val="00BF6B23"/>
    <w:rsid w:val="00BF6B4A"/>
    <w:rsid w:val="00BF6BAD"/>
    <w:rsid w:val="00BF6BD1"/>
    <w:rsid w:val="00BF6BE6"/>
    <w:rsid w:val="00BF6CD2"/>
    <w:rsid w:val="00BF6D42"/>
    <w:rsid w:val="00BF6E0E"/>
    <w:rsid w:val="00BF6E1E"/>
    <w:rsid w:val="00BF6E8A"/>
    <w:rsid w:val="00BF6F0A"/>
    <w:rsid w:val="00BF75FF"/>
    <w:rsid w:val="00BF7757"/>
    <w:rsid w:val="00BF799A"/>
    <w:rsid w:val="00C000B9"/>
    <w:rsid w:val="00C003DF"/>
    <w:rsid w:val="00C00946"/>
    <w:rsid w:val="00C00DCE"/>
    <w:rsid w:val="00C01399"/>
    <w:rsid w:val="00C0151D"/>
    <w:rsid w:val="00C0190E"/>
    <w:rsid w:val="00C01FE8"/>
    <w:rsid w:val="00C02079"/>
    <w:rsid w:val="00C025D8"/>
    <w:rsid w:val="00C02863"/>
    <w:rsid w:val="00C02D0D"/>
    <w:rsid w:val="00C02DB9"/>
    <w:rsid w:val="00C031CE"/>
    <w:rsid w:val="00C03624"/>
    <w:rsid w:val="00C0373B"/>
    <w:rsid w:val="00C0395E"/>
    <w:rsid w:val="00C03B52"/>
    <w:rsid w:val="00C044D9"/>
    <w:rsid w:val="00C0459E"/>
    <w:rsid w:val="00C04D15"/>
    <w:rsid w:val="00C04E2C"/>
    <w:rsid w:val="00C04ED9"/>
    <w:rsid w:val="00C0533C"/>
    <w:rsid w:val="00C0547E"/>
    <w:rsid w:val="00C05481"/>
    <w:rsid w:val="00C056DB"/>
    <w:rsid w:val="00C05A78"/>
    <w:rsid w:val="00C05D65"/>
    <w:rsid w:val="00C05E1F"/>
    <w:rsid w:val="00C05F35"/>
    <w:rsid w:val="00C05F3E"/>
    <w:rsid w:val="00C06883"/>
    <w:rsid w:val="00C06D7F"/>
    <w:rsid w:val="00C06DF9"/>
    <w:rsid w:val="00C06EAF"/>
    <w:rsid w:val="00C073FF"/>
    <w:rsid w:val="00C0745E"/>
    <w:rsid w:val="00C0749A"/>
    <w:rsid w:val="00C074A1"/>
    <w:rsid w:val="00C074D7"/>
    <w:rsid w:val="00C076D0"/>
    <w:rsid w:val="00C07AF7"/>
    <w:rsid w:val="00C10571"/>
    <w:rsid w:val="00C1086D"/>
    <w:rsid w:val="00C10963"/>
    <w:rsid w:val="00C113BC"/>
    <w:rsid w:val="00C11690"/>
    <w:rsid w:val="00C11901"/>
    <w:rsid w:val="00C1196F"/>
    <w:rsid w:val="00C11C3C"/>
    <w:rsid w:val="00C12004"/>
    <w:rsid w:val="00C12485"/>
    <w:rsid w:val="00C1277E"/>
    <w:rsid w:val="00C12A07"/>
    <w:rsid w:val="00C12AEC"/>
    <w:rsid w:val="00C12E5C"/>
    <w:rsid w:val="00C1300A"/>
    <w:rsid w:val="00C133D6"/>
    <w:rsid w:val="00C1374B"/>
    <w:rsid w:val="00C1403E"/>
    <w:rsid w:val="00C1409B"/>
    <w:rsid w:val="00C1410A"/>
    <w:rsid w:val="00C1428A"/>
    <w:rsid w:val="00C14455"/>
    <w:rsid w:val="00C14C96"/>
    <w:rsid w:val="00C1501A"/>
    <w:rsid w:val="00C15353"/>
    <w:rsid w:val="00C15491"/>
    <w:rsid w:val="00C154AA"/>
    <w:rsid w:val="00C154FC"/>
    <w:rsid w:val="00C156BD"/>
    <w:rsid w:val="00C1575B"/>
    <w:rsid w:val="00C15828"/>
    <w:rsid w:val="00C15C6E"/>
    <w:rsid w:val="00C16625"/>
    <w:rsid w:val="00C166AD"/>
    <w:rsid w:val="00C16997"/>
    <w:rsid w:val="00C16C7D"/>
    <w:rsid w:val="00C16D53"/>
    <w:rsid w:val="00C17584"/>
    <w:rsid w:val="00C17B89"/>
    <w:rsid w:val="00C17B97"/>
    <w:rsid w:val="00C202A0"/>
    <w:rsid w:val="00C20801"/>
    <w:rsid w:val="00C20BCB"/>
    <w:rsid w:val="00C216DD"/>
    <w:rsid w:val="00C21BFC"/>
    <w:rsid w:val="00C21C14"/>
    <w:rsid w:val="00C22063"/>
    <w:rsid w:val="00C2225A"/>
    <w:rsid w:val="00C22324"/>
    <w:rsid w:val="00C22422"/>
    <w:rsid w:val="00C2280E"/>
    <w:rsid w:val="00C22877"/>
    <w:rsid w:val="00C22887"/>
    <w:rsid w:val="00C22B03"/>
    <w:rsid w:val="00C23434"/>
    <w:rsid w:val="00C239D7"/>
    <w:rsid w:val="00C23E04"/>
    <w:rsid w:val="00C23F00"/>
    <w:rsid w:val="00C24079"/>
    <w:rsid w:val="00C2482E"/>
    <w:rsid w:val="00C24A05"/>
    <w:rsid w:val="00C24A71"/>
    <w:rsid w:val="00C24DB8"/>
    <w:rsid w:val="00C251D6"/>
    <w:rsid w:val="00C251E6"/>
    <w:rsid w:val="00C25264"/>
    <w:rsid w:val="00C252F4"/>
    <w:rsid w:val="00C254BB"/>
    <w:rsid w:val="00C257D5"/>
    <w:rsid w:val="00C25815"/>
    <w:rsid w:val="00C259C7"/>
    <w:rsid w:val="00C260B9"/>
    <w:rsid w:val="00C264AD"/>
    <w:rsid w:val="00C2711F"/>
    <w:rsid w:val="00C27208"/>
    <w:rsid w:val="00C2756E"/>
    <w:rsid w:val="00C30451"/>
    <w:rsid w:val="00C30713"/>
    <w:rsid w:val="00C30CFB"/>
    <w:rsid w:val="00C315C1"/>
    <w:rsid w:val="00C31611"/>
    <w:rsid w:val="00C31E97"/>
    <w:rsid w:val="00C32034"/>
    <w:rsid w:val="00C32212"/>
    <w:rsid w:val="00C32303"/>
    <w:rsid w:val="00C3262E"/>
    <w:rsid w:val="00C326DD"/>
    <w:rsid w:val="00C327D5"/>
    <w:rsid w:val="00C32839"/>
    <w:rsid w:val="00C329C0"/>
    <w:rsid w:val="00C32E71"/>
    <w:rsid w:val="00C32F04"/>
    <w:rsid w:val="00C331A3"/>
    <w:rsid w:val="00C3324D"/>
    <w:rsid w:val="00C3372B"/>
    <w:rsid w:val="00C33DF9"/>
    <w:rsid w:val="00C34001"/>
    <w:rsid w:val="00C34248"/>
    <w:rsid w:val="00C3433B"/>
    <w:rsid w:val="00C3449A"/>
    <w:rsid w:val="00C344AA"/>
    <w:rsid w:val="00C34507"/>
    <w:rsid w:val="00C3462B"/>
    <w:rsid w:val="00C34E5E"/>
    <w:rsid w:val="00C35037"/>
    <w:rsid w:val="00C35461"/>
    <w:rsid w:val="00C3551F"/>
    <w:rsid w:val="00C36260"/>
    <w:rsid w:val="00C36389"/>
    <w:rsid w:val="00C363E8"/>
    <w:rsid w:val="00C366BE"/>
    <w:rsid w:val="00C366C8"/>
    <w:rsid w:val="00C368BD"/>
    <w:rsid w:val="00C36E33"/>
    <w:rsid w:val="00C36FD7"/>
    <w:rsid w:val="00C373B4"/>
    <w:rsid w:val="00C3745C"/>
    <w:rsid w:val="00C376B6"/>
    <w:rsid w:val="00C3791C"/>
    <w:rsid w:val="00C37A09"/>
    <w:rsid w:val="00C37AB3"/>
    <w:rsid w:val="00C37BAF"/>
    <w:rsid w:val="00C37BEE"/>
    <w:rsid w:val="00C37C43"/>
    <w:rsid w:val="00C37C4C"/>
    <w:rsid w:val="00C400EC"/>
    <w:rsid w:val="00C402D3"/>
    <w:rsid w:val="00C40430"/>
    <w:rsid w:val="00C406AC"/>
    <w:rsid w:val="00C40B6A"/>
    <w:rsid w:val="00C40BA1"/>
    <w:rsid w:val="00C40CEE"/>
    <w:rsid w:val="00C410FC"/>
    <w:rsid w:val="00C414E1"/>
    <w:rsid w:val="00C418C0"/>
    <w:rsid w:val="00C41A06"/>
    <w:rsid w:val="00C41AD1"/>
    <w:rsid w:val="00C421AC"/>
    <w:rsid w:val="00C42357"/>
    <w:rsid w:val="00C423B0"/>
    <w:rsid w:val="00C42612"/>
    <w:rsid w:val="00C4279F"/>
    <w:rsid w:val="00C4282A"/>
    <w:rsid w:val="00C429A2"/>
    <w:rsid w:val="00C42B02"/>
    <w:rsid w:val="00C42E37"/>
    <w:rsid w:val="00C431E3"/>
    <w:rsid w:val="00C43306"/>
    <w:rsid w:val="00C43C59"/>
    <w:rsid w:val="00C43CE5"/>
    <w:rsid w:val="00C43DF5"/>
    <w:rsid w:val="00C440D2"/>
    <w:rsid w:val="00C44350"/>
    <w:rsid w:val="00C446A6"/>
    <w:rsid w:val="00C446FF"/>
    <w:rsid w:val="00C44785"/>
    <w:rsid w:val="00C44D14"/>
    <w:rsid w:val="00C450D9"/>
    <w:rsid w:val="00C45437"/>
    <w:rsid w:val="00C45522"/>
    <w:rsid w:val="00C456CC"/>
    <w:rsid w:val="00C45871"/>
    <w:rsid w:val="00C45BBD"/>
    <w:rsid w:val="00C45E39"/>
    <w:rsid w:val="00C46043"/>
    <w:rsid w:val="00C4610D"/>
    <w:rsid w:val="00C46686"/>
    <w:rsid w:val="00C46885"/>
    <w:rsid w:val="00C4690B"/>
    <w:rsid w:val="00C46B55"/>
    <w:rsid w:val="00C47498"/>
    <w:rsid w:val="00C47746"/>
    <w:rsid w:val="00C47749"/>
    <w:rsid w:val="00C47A17"/>
    <w:rsid w:val="00C47C84"/>
    <w:rsid w:val="00C50376"/>
    <w:rsid w:val="00C50528"/>
    <w:rsid w:val="00C50A21"/>
    <w:rsid w:val="00C50AC7"/>
    <w:rsid w:val="00C50E7C"/>
    <w:rsid w:val="00C50EE4"/>
    <w:rsid w:val="00C50F33"/>
    <w:rsid w:val="00C50FF5"/>
    <w:rsid w:val="00C51088"/>
    <w:rsid w:val="00C510DA"/>
    <w:rsid w:val="00C5130B"/>
    <w:rsid w:val="00C5137E"/>
    <w:rsid w:val="00C5144D"/>
    <w:rsid w:val="00C515D5"/>
    <w:rsid w:val="00C5174A"/>
    <w:rsid w:val="00C51796"/>
    <w:rsid w:val="00C51AC2"/>
    <w:rsid w:val="00C51D80"/>
    <w:rsid w:val="00C523EB"/>
    <w:rsid w:val="00C52531"/>
    <w:rsid w:val="00C52673"/>
    <w:rsid w:val="00C5268D"/>
    <w:rsid w:val="00C527CD"/>
    <w:rsid w:val="00C52909"/>
    <w:rsid w:val="00C52A1D"/>
    <w:rsid w:val="00C52ACA"/>
    <w:rsid w:val="00C532FD"/>
    <w:rsid w:val="00C53327"/>
    <w:rsid w:val="00C53394"/>
    <w:rsid w:val="00C5366E"/>
    <w:rsid w:val="00C537D0"/>
    <w:rsid w:val="00C5396E"/>
    <w:rsid w:val="00C53A4F"/>
    <w:rsid w:val="00C53CAF"/>
    <w:rsid w:val="00C54001"/>
    <w:rsid w:val="00C54B8A"/>
    <w:rsid w:val="00C54E47"/>
    <w:rsid w:val="00C5513B"/>
    <w:rsid w:val="00C55358"/>
    <w:rsid w:val="00C554A3"/>
    <w:rsid w:val="00C55907"/>
    <w:rsid w:val="00C55C81"/>
    <w:rsid w:val="00C55CAC"/>
    <w:rsid w:val="00C55F87"/>
    <w:rsid w:val="00C561D8"/>
    <w:rsid w:val="00C5639F"/>
    <w:rsid w:val="00C563B9"/>
    <w:rsid w:val="00C565BB"/>
    <w:rsid w:val="00C56988"/>
    <w:rsid w:val="00C56C2F"/>
    <w:rsid w:val="00C56D3B"/>
    <w:rsid w:val="00C570F1"/>
    <w:rsid w:val="00C57952"/>
    <w:rsid w:val="00C57956"/>
    <w:rsid w:val="00C5799A"/>
    <w:rsid w:val="00C57FB9"/>
    <w:rsid w:val="00C60384"/>
    <w:rsid w:val="00C608E8"/>
    <w:rsid w:val="00C60AB9"/>
    <w:rsid w:val="00C613D4"/>
    <w:rsid w:val="00C61B07"/>
    <w:rsid w:val="00C6203A"/>
    <w:rsid w:val="00C62628"/>
    <w:rsid w:val="00C627A4"/>
    <w:rsid w:val="00C6326B"/>
    <w:rsid w:val="00C635F9"/>
    <w:rsid w:val="00C63EBB"/>
    <w:rsid w:val="00C6406F"/>
    <w:rsid w:val="00C64314"/>
    <w:rsid w:val="00C64805"/>
    <w:rsid w:val="00C64862"/>
    <w:rsid w:val="00C6489E"/>
    <w:rsid w:val="00C6576C"/>
    <w:rsid w:val="00C658DB"/>
    <w:rsid w:val="00C6593C"/>
    <w:rsid w:val="00C65A2E"/>
    <w:rsid w:val="00C65B38"/>
    <w:rsid w:val="00C6610B"/>
    <w:rsid w:val="00C66C3F"/>
    <w:rsid w:val="00C66DCC"/>
    <w:rsid w:val="00C66F1D"/>
    <w:rsid w:val="00C67240"/>
    <w:rsid w:val="00C67366"/>
    <w:rsid w:val="00C67774"/>
    <w:rsid w:val="00C67A18"/>
    <w:rsid w:val="00C67E52"/>
    <w:rsid w:val="00C67F2C"/>
    <w:rsid w:val="00C700F5"/>
    <w:rsid w:val="00C70344"/>
    <w:rsid w:val="00C706F6"/>
    <w:rsid w:val="00C709A9"/>
    <w:rsid w:val="00C70A63"/>
    <w:rsid w:val="00C71285"/>
    <w:rsid w:val="00C7156A"/>
    <w:rsid w:val="00C7184B"/>
    <w:rsid w:val="00C7198A"/>
    <w:rsid w:val="00C71A3E"/>
    <w:rsid w:val="00C71E39"/>
    <w:rsid w:val="00C72131"/>
    <w:rsid w:val="00C722AF"/>
    <w:rsid w:val="00C72475"/>
    <w:rsid w:val="00C72494"/>
    <w:rsid w:val="00C727A8"/>
    <w:rsid w:val="00C72842"/>
    <w:rsid w:val="00C72A5C"/>
    <w:rsid w:val="00C72D1D"/>
    <w:rsid w:val="00C72D74"/>
    <w:rsid w:val="00C731F5"/>
    <w:rsid w:val="00C732C9"/>
    <w:rsid w:val="00C735E8"/>
    <w:rsid w:val="00C735F4"/>
    <w:rsid w:val="00C73A47"/>
    <w:rsid w:val="00C73CE8"/>
    <w:rsid w:val="00C73E18"/>
    <w:rsid w:val="00C7453F"/>
    <w:rsid w:val="00C74665"/>
    <w:rsid w:val="00C7482D"/>
    <w:rsid w:val="00C74A4E"/>
    <w:rsid w:val="00C751D9"/>
    <w:rsid w:val="00C753DD"/>
    <w:rsid w:val="00C755D3"/>
    <w:rsid w:val="00C7611D"/>
    <w:rsid w:val="00C76475"/>
    <w:rsid w:val="00C7663A"/>
    <w:rsid w:val="00C76A04"/>
    <w:rsid w:val="00C76B09"/>
    <w:rsid w:val="00C76D63"/>
    <w:rsid w:val="00C76D78"/>
    <w:rsid w:val="00C76E07"/>
    <w:rsid w:val="00C76E22"/>
    <w:rsid w:val="00C76E50"/>
    <w:rsid w:val="00C77196"/>
    <w:rsid w:val="00C77A59"/>
    <w:rsid w:val="00C77C1A"/>
    <w:rsid w:val="00C77F75"/>
    <w:rsid w:val="00C804C7"/>
    <w:rsid w:val="00C804DE"/>
    <w:rsid w:val="00C80882"/>
    <w:rsid w:val="00C80F28"/>
    <w:rsid w:val="00C8107C"/>
    <w:rsid w:val="00C81157"/>
    <w:rsid w:val="00C82135"/>
    <w:rsid w:val="00C822C0"/>
    <w:rsid w:val="00C82439"/>
    <w:rsid w:val="00C826D7"/>
    <w:rsid w:val="00C8274C"/>
    <w:rsid w:val="00C8324B"/>
    <w:rsid w:val="00C83399"/>
    <w:rsid w:val="00C834C2"/>
    <w:rsid w:val="00C83ADD"/>
    <w:rsid w:val="00C83BC5"/>
    <w:rsid w:val="00C83D1A"/>
    <w:rsid w:val="00C83D93"/>
    <w:rsid w:val="00C83E3B"/>
    <w:rsid w:val="00C8407C"/>
    <w:rsid w:val="00C8499C"/>
    <w:rsid w:val="00C852C8"/>
    <w:rsid w:val="00C852DE"/>
    <w:rsid w:val="00C8537C"/>
    <w:rsid w:val="00C855FA"/>
    <w:rsid w:val="00C85727"/>
    <w:rsid w:val="00C8580B"/>
    <w:rsid w:val="00C85DC8"/>
    <w:rsid w:val="00C85E0F"/>
    <w:rsid w:val="00C85F6F"/>
    <w:rsid w:val="00C8634B"/>
    <w:rsid w:val="00C86810"/>
    <w:rsid w:val="00C86BC8"/>
    <w:rsid w:val="00C871DB"/>
    <w:rsid w:val="00C8741D"/>
    <w:rsid w:val="00C874B1"/>
    <w:rsid w:val="00C874F2"/>
    <w:rsid w:val="00C8752E"/>
    <w:rsid w:val="00C87558"/>
    <w:rsid w:val="00C87AD1"/>
    <w:rsid w:val="00C87DAE"/>
    <w:rsid w:val="00C902F4"/>
    <w:rsid w:val="00C907CE"/>
    <w:rsid w:val="00C90907"/>
    <w:rsid w:val="00C90C5B"/>
    <w:rsid w:val="00C90CDB"/>
    <w:rsid w:val="00C90D99"/>
    <w:rsid w:val="00C90F3D"/>
    <w:rsid w:val="00C911A6"/>
    <w:rsid w:val="00C91276"/>
    <w:rsid w:val="00C91304"/>
    <w:rsid w:val="00C9150B"/>
    <w:rsid w:val="00C916B8"/>
    <w:rsid w:val="00C91711"/>
    <w:rsid w:val="00C91A35"/>
    <w:rsid w:val="00C92496"/>
    <w:rsid w:val="00C929DC"/>
    <w:rsid w:val="00C92AF2"/>
    <w:rsid w:val="00C92CD9"/>
    <w:rsid w:val="00C9313A"/>
    <w:rsid w:val="00C932A5"/>
    <w:rsid w:val="00C9346B"/>
    <w:rsid w:val="00C93658"/>
    <w:rsid w:val="00C93E8A"/>
    <w:rsid w:val="00C93F3C"/>
    <w:rsid w:val="00C94287"/>
    <w:rsid w:val="00C94526"/>
    <w:rsid w:val="00C94C02"/>
    <w:rsid w:val="00C94D5B"/>
    <w:rsid w:val="00C954BB"/>
    <w:rsid w:val="00C95B8F"/>
    <w:rsid w:val="00C96122"/>
    <w:rsid w:val="00C9631C"/>
    <w:rsid w:val="00C9632E"/>
    <w:rsid w:val="00C96412"/>
    <w:rsid w:val="00C96551"/>
    <w:rsid w:val="00C96816"/>
    <w:rsid w:val="00C96989"/>
    <w:rsid w:val="00C96AEA"/>
    <w:rsid w:val="00C96B09"/>
    <w:rsid w:val="00C96BCE"/>
    <w:rsid w:val="00C96CB8"/>
    <w:rsid w:val="00C971C6"/>
    <w:rsid w:val="00C972EB"/>
    <w:rsid w:val="00C9735B"/>
    <w:rsid w:val="00CA0325"/>
    <w:rsid w:val="00CA0831"/>
    <w:rsid w:val="00CA09F6"/>
    <w:rsid w:val="00CA1791"/>
    <w:rsid w:val="00CA1B37"/>
    <w:rsid w:val="00CA1CA9"/>
    <w:rsid w:val="00CA240A"/>
    <w:rsid w:val="00CA2711"/>
    <w:rsid w:val="00CA2D42"/>
    <w:rsid w:val="00CA2D8C"/>
    <w:rsid w:val="00CA3305"/>
    <w:rsid w:val="00CA3AD0"/>
    <w:rsid w:val="00CA426B"/>
    <w:rsid w:val="00CA47ED"/>
    <w:rsid w:val="00CA4E5A"/>
    <w:rsid w:val="00CA4EF5"/>
    <w:rsid w:val="00CA5018"/>
    <w:rsid w:val="00CA50F6"/>
    <w:rsid w:val="00CA5627"/>
    <w:rsid w:val="00CA5C7F"/>
    <w:rsid w:val="00CA5CE6"/>
    <w:rsid w:val="00CA5EEB"/>
    <w:rsid w:val="00CA5FC1"/>
    <w:rsid w:val="00CA65E2"/>
    <w:rsid w:val="00CA6B18"/>
    <w:rsid w:val="00CA6FC5"/>
    <w:rsid w:val="00CA71A5"/>
    <w:rsid w:val="00CA71D2"/>
    <w:rsid w:val="00CA789B"/>
    <w:rsid w:val="00CA799D"/>
    <w:rsid w:val="00CA7A9F"/>
    <w:rsid w:val="00CA7B23"/>
    <w:rsid w:val="00CA7DEA"/>
    <w:rsid w:val="00CB0174"/>
    <w:rsid w:val="00CB01F6"/>
    <w:rsid w:val="00CB0465"/>
    <w:rsid w:val="00CB0507"/>
    <w:rsid w:val="00CB094E"/>
    <w:rsid w:val="00CB12F1"/>
    <w:rsid w:val="00CB14C7"/>
    <w:rsid w:val="00CB1570"/>
    <w:rsid w:val="00CB1968"/>
    <w:rsid w:val="00CB1B8E"/>
    <w:rsid w:val="00CB1D2E"/>
    <w:rsid w:val="00CB2116"/>
    <w:rsid w:val="00CB2537"/>
    <w:rsid w:val="00CB2665"/>
    <w:rsid w:val="00CB2754"/>
    <w:rsid w:val="00CB2C92"/>
    <w:rsid w:val="00CB3676"/>
    <w:rsid w:val="00CB3A71"/>
    <w:rsid w:val="00CB40C4"/>
    <w:rsid w:val="00CB40E0"/>
    <w:rsid w:val="00CB4863"/>
    <w:rsid w:val="00CB49CA"/>
    <w:rsid w:val="00CB4CF9"/>
    <w:rsid w:val="00CB4F85"/>
    <w:rsid w:val="00CB52BD"/>
    <w:rsid w:val="00CB5949"/>
    <w:rsid w:val="00CB5AC9"/>
    <w:rsid w:val="00CB66EE"/>
    <w:rsid w:val="00CB6934"/>
    <w:rsid w:val="00CB694F"/>
    <w:rsid w:val="00CB69AD"/>
    <w:rsid w:val="00CB6D2B"/>
    <w:rsid w:val="00CB6D9D"/>
    <w:rsid w:val="00CB7154"/>
    <w:rsid w:val="00CB77B4"/>
    <w:rsid w:val="00CB786F"/>
    <w:rsid w:val="00CB7967"/>
    <w:rsid w:val="00CB7BBE"/>
    <w:rsid w:val="00CB7BE9"/>
    <w:rsid w:val="00CB7D61"/>
    <w:rsid w:val="00CC009E"/>
    <w:rsid w:val="00CC00CC"/>
    <w:rsid w:val="00CC012E"/>
    <w:rsid w:val="00CC0460"/>
    <w:rsid w:val="00CC0484"/>
    <w:rsid w:val="00CC0600"/>
    <w:rsid w:val="00CC068F"/>
    <w:rsid w:val="00CC0A4C"/>
    <w:rsid w:val="00CC135A"/>
    <w:rsid w:val="00CC1365"/>
    <w:rsid w:val="00CC1944"/>
    <w:rsid w:val="00CC1D66"/>
    <w:rsid w:val="00CC1DE0"/>
    <w:rsid w:val="00CC1E0A"/>
    <w:rsid w:val="00CC1F85"/>
    <w:rsid w:val="00CC26AB"/>
    <w:rsid w:val="00CC276C"/>
    <w:rsid w:val="00CC3103"/>
    <w:rsid w:val="00CC317F"/>
    <w:rsid w:val="00CC3196"/>
    <w:rsid w:val="00CC3369"/>
    <w:rsid w:val="00CC34A2"/>
    <w:rsid w:val="00CC3531"/>
    <w:rsid w:val="00CC369F"/>
    <w:rsid w:val="00CC3807"/>
    <w:rsid w:val="00CC3A88"/>
    <w:rsid w:val="00CC3CBF"/>
    <w:rsid w:val="00CC4134"/>
    <w:rsid w:val="00CC415D"/>
    <w:rsid w:val="00CC42B9"/>
    <w:rsid w:val="00CC46B9"/>
    <w:rsid w:val="00CC48ED"/>
    <w:rsid w:val="00CC4955"/>
    <w:rsid w:val="00CC4B5B"/>
    <w:rsid w:val="00CC4E54"/>
    <w:rsid w:val="00CC4E55"/>
    <w:rsid w:val="00CC4FCF"/>
    <w:rsid w:val="00CC557D"/>
    <w:rsid w:val="00CC59FB"/>
    <w:rsid w:val="00CC5A8C"/>
    <w:rsid w:val="00CC601E"/>
    <w:rsid w:val="00CC675A"/>
    <w:rsid w:val="00CC6922"/>
    <w:rsid w:val="00CC6BFA"/>
    <w:rsid w:val="00CC6EA9"/>
    <w:rsid w:val="00CC76F2"/>
    <w:rsid w:val="00CC77DD"/>
    <w:rsid w:val="00CC7B44"/>
    <w:rsid w:val="00CC7BC6"/>
    <w:rsid w:val="00CC7F1D"/>
    <w:rsid w:val="00CD0120"/>
    <w:rsid w:val="00CD02D1"/>
    <w:rsid w:val="00CD0594"/>
    <w:rsid w:val="00CD0612"/>
    <w:rsid w:val="00CD0893"/>
    <w:rsid w:val="00CD094C"/>
    <w:rsid w:val="00CD0D7A"/>
    <w:rsid w:val="00CD1385"/>
    <w:rsid w:val="00CD148D"/>
    <w:rsid w:val="00CD1823"/>
    <w:rsid w:val="00CD19B8"/>
    <w:rsid w:val="00CD1CBC"/>
    <w:rsid w:val="00CD1F7C"/>
    <w:rsid w:val="00CD2288"/>
    <w:rsid w:val="00CD2325"/>
    <w:rsid w:val="00CD267B"/>
    <w:rsid w:val="00CD275C"/>
    <w:rsid w:val="00CD2A18"/>
    <w:rsid w:val="00CD2F25"/>
    <w:rsid w:val="00CD373B"/>
    <w:rsid w:val="00CD376F"/>
    <w:rsid w:val="00CD3E75"/>
    <w:rsid w:val="00CD42D6"/>
    <w:rsid w:val="00CD430F"/>
    <w:rsid w:val="00CD4619"/>
    <w:rsid w:val="00CD46A0"/>
    <w:rsid w:val="00CD4B14"/>
    <w:rsid w:val="00CD51D2"/>
    <w:rsid w:val="00CD51FB"/>
    <w:rsid w:val="00CD5335"/>
    <w:rsid w:val="00CD53A9"/>
    <w:rsid w:val="00CD5730"/>
    <w:rsid w:val="00CD573C"/>
    <w:rsid w:val="00CD5B4A"/>
    <w:rsid w:val="00CD6161"/>
    <w:rsid w:val="00CD65E9"/>
    <w:rsid w:val="00CD6769"/>
    <w:rsid w:val="00CD6840"/>
    <w:rsid w:val="00CD6A91"/>
    <w:rsid w:val="00CD6D84"/>
    <w:rsid w:val="00CD6ED1"/>
    <w:rsid w:val="00CD70A9"/>
    <w:rsid w:val="00CD7154"/>
    <w:rsid w:val="00CD7703"/>
    <w:rsid w:val="00CD7804"/>
    <w:rsid w:val="00CD7932"/>
    <w:rsid w:val="00CD79AC"/>
    <w:rsid w:val="00CD7E4E"/>
    <w:rsid w:val="00CE056C"/>
    <w:rsid w:val="00CE080F"/>
    <w:rsid w:val="00CE12D5"/>
    <w:rsid w:val="00CE1449"/>
    <w:rsid w:val="00CE1666"/>
    <w:rsid w:val="00CE16B5"/>
    <w:rsid w:val="00CE18DA"/>
    <w:rsid w:val="00CE1BE4"/>
    <w:rsid w:val="00CE1BFD"/>
    <w:rsid w:val="00CE2110"/>
    <w:rsid w:val="00CE2623"/>
    <w:rsid w:val="00CE2943"/>
    <w:rsid w:val="00CE2B4F"/>
    <w:rsid w:val="00CE2DF2"/>
    <w:rsid w:val="00CE2EC2"/>
    <w:rsid w:val="00CE2FE9"/>
    <w:rsid w:val="00CE30AA"/>
    <w:rsid w:val="00CE3174"/>
    <w:rsid w:val="00CE3564"/>
    <w:rsid w:val="00CE3A2D"/>
    <w:rsid w:val="00CE3B19"/>
    <w:rsid w:val="00CE3D20"/>
    <w:rsid w:val="00CE3E70"/>
    <w:rsid w:val="00CE41C8"/>
    <w:rsid w:val="00CE424F"/>
    <w:rsid w:val="00CE489B"/>
    <w:rsid w:val="00CE4BBD"/>
    <w:rsid w:val="00CE58D3"/>
    <w:rsid w:val="00CE60A0"/>
    <w:rsid w:val="00CE670B"/>
    <w:rsid w:val="00CE678D"/>
    <w:rsid w:val="00CE69E8"/>
    <w:rsid w:val="00CE6A86"/>
    <w:rsid w:val="00CE6B40"/>
    <w:rsid w:val="00CE7403"/>
    <w:rsid w:val="00CE7628"/>
    <w:rsid w:val="00CE7667"/>
    <w:rsid w:val="00CE77F0"/>
    <w:rsid w:val="00CE7A54"/>
    <w:rsid w:val="00CE7A6F"/>
    <w:rsid w:val="00CF0014"/>
    <w:rsid w:val="00CF0580"/>
    <w:rsid w:val="00CF0996"/>
    <w:rsid w:val="00CF0ACF"/>
    <w:rsid w:val="00CF1CFA"/>
    <w:rsid w:val="00CF1DAC"/>
    <w:rsid w:val="00CF1F5B"/>
    <w:rsid w:val="00CF2053"/>
    <w:rsid w:val="00CF2898"/>
    <w:rsid w:val="00CF297D"/>
    <w:rsid w:val="00CF2BF3"/>
    <w:rsid w:val="00CF2C26"/>
    <w:rsid w:val="00CF2EAF"/>
    <w:rsid w:val="00CF3E07"/>
    <w:rsid w:val="00CF3F89"/>
    <w:rsid w:val="00CF4064"/>
    <w:rsid w:val="00CF4335"/>
    <w:rsid w:val="00CF4679"/>
    <w:rsid w:val="00CF46C2"/>
    <w:rsid w:val="00CF4A29"/>
    <w:rsid w:val="00CF4D75"/>
    <w:rsid w:val="00CF5264"/>
    <w:rsid w:val="00CF564B"/>
    <w:rsid w:val="00CF56F6"/>
    <w:rsid w:val="00CF576F"/>
    <w:rsid w:val="00CF5ADD"/>
    <w:rsid w:val="00CF5B82"/>
    <w:rsid w:val="00CF5D01"/>
    <w:rsid w:val="00CF5EF5"/>
    <w:rsid w:val="00CF6275"/>
    <w:rsid w:val="00CF6954"/>
    <w:rsid w:val="00CF6993"/>
    <w:rsid w:val="00CF70B4"/>
    <w:rsid w:val="00CF7455"/>
    <w:rsid w:val="00CF7643"/>
    <w:rsid w:val="00CF78B0"/>
    <w:rsid w:val="00CF79DF"/>
    <w:rsid w:val="00D001A4"/>
    <w:rsid w:val="00D0058C"/>
    <w:rsid w:val="00D00680"/>
    <w:rsid w:val="00D0075A"/>
    <w:rsid w:val="00D007FB"/>
    <w:rsid w:val="00D0084B"/>
    <w:rsid w:val="00D00D93"/>
    <w:rsid w:val="00D00E0E"/>
    <w:rsid w:val="00D00E51"/>
    <w:rsid w:val="00D00FB0"/>
    <w:rsid w:val="00D012BA"/>
    <w:rsid w:val="00D01360"/>
    <w:rsid w:val="00D017F7"/>
    <w:rsid w:val="00D01954"/>
    <w:rsid w:val="00D025BB"/>
    <w:rsid w:val="00D02C16"/>
    <w:rsid w:val="00D02C79"/>
    <w:rsid w:val="00D03034"/>
    <w:rsid w:val="00D032C6"/>
    <w:rsid w:val="00D03591"/>
    <w:rsid w:val="00D035E7"/>
    <w:rsid w:val="00D037E2"/>
    <w:rsid w:val="00D03823"/>
    <w:rsid w:val="00D0391B"/>
    <w:rsid w:val="00D039D0"/>
    <w:rsid w:val="00D03C30"/>
    <w:rsid w:val="00D03D3A"/>
    <w:rsid w:val="00D03D80"/>
    <w:rsid w:val="00D04023"/>
    <w:rsid w:val="00D041E1"/>
    <w:rsid w:val="00D04792"/>
    <w:rsid w:val="00D04D02"/>
    <w:rsid w:val="00D04D47"/>
    <w:rsid w:val="00D05075"/>
    <w:rsid w:val="00D05131"/>
    <w:rsid w:val="00D05EDC"/>
    <w:rsid w:val="00D06398"/>
    <w:rsid w:val="00D06476"/>
    <w:rsid w:val="00D06521"/>
    <w:rsid w:val="00D06A00"/>
    <w:rsid w:val="00D06ABA"/>
    <w:rsid w:val="00D0706F"/>
    <w:rsid w:val="00D07361"/>
    <w:rsid w:val="00D073C8"/>
    <w:rsid w:val="00D07578"/>
    <w:rsid w:val="00D075FA"/>
    <w:rsid w:val="00D07761"/>
    <w:rsid w:val="00D07A4A"/>
    <w:rsid w:val="00D10214"/>
    <w:rsid w:val="00D105D9"/>
    <w:rsid w:val="00D10770"/>
    <w:rsid w:val="00D10921"/>
    <w:rsid w:val="00D10D98"/>
    <w:rsid w:val="00D10DAD"/>
    <w:rsid w:val="00D10F11"/>
    <w:rsid w:val="00D112A5"/>
    <w:rsid w:val="00D116C7"/>
    <w:rsid w:val="00D11F12"/>
    <w:rsid w:val="00D12632"/>
    <w:rsid w:val="00D132FF"/>
    <w:rsid w:val="00D137FC"/>
    <w:rsid w:val="00D13A63"/>
    <w:rsid w:val="00D13DE7"/>
    <w:rsid w:val="00D13F4B"/>
    <w:rsid w:val="00D13F4D"/>
    <w:rsid w:val="00D13FB4"/>
    <w:rsid w:val="00D1416F"/>
    <w:rsid w:val="00D144BF"/>
    <w:rsid w:val="00D1466B"/>
    <w:rsid w:val="00D1478D"/>
    <w:rsid w:val="00D1488D"/>
    <w:rsid w:val="00D14C5B"/>
    <w:rsid w:val="00D14CCB"/>
    <w:rsid w:val="00D14CF9"/>
    <w:rsid w:val="00D1548C"/>
    <w:rsid w:val="00D15667"/>
    <w:rsid w:val="00D15BC7"/>
    <w:rsid w:val="00D15E26"/>
    <w:rsid w:val="00D160DA"/>
    <w:rsid w:val="00D16239"/>
    <w:rsid w:val="00D165AB"/>
    <w:rsid w:val="00D1668F"/>
    <w:rsid w:val="00D167A2"/>
    <w:rsid w:val="00D167F3"/>
    <w:rsid w:val="00D16C4C"/>
    <w:rsid w:val="00D172C4"/>
    <w:rsid w:val="00D1793B"/>
    <w:rsid w:val="00D1798F"/>
    <w:rsid w:val="00D17BB2"/>
    <w:rsid w:val="00D17D67"/>
    <w:rsid w:val="00D17E34"/>
    <w:rsid w:val="00D17F36"/>
    <w:rsid w:val="00D17F5F"/>
    <w:rsid w:val="00D2014C"/>
    <w:rsid w:val="00D20227"/>
    <w:rsid w:val="00D20240"/>
    <w:rsid w:val="00D202F5"/>
    <w:rsid w:val="00D2051A"/>
    <w:rsid w:val="00D2057D"/>
    <w:rsid w:val="00D2074A"/>
    <w:rsid w:val="00D209BD"/>
    <w:rsid w:val="00D20C00"/>
    <w:rsid w:val="00D20ECA"/>
    <w:rsid w:val="00D20ED2"/>
    <w:rsid w:val="00D21094"/>
    <w:rsid w:val="00D2144B"/>
    <w:rsid w:val="00D214E2"/>
    <w:rsid w:val="00D214EB"/>
    <w:rsid w:val="00D21732"/>
    <w:rsid w:val="00D217C2"/>
    <w:rsid w:val="00D217D4"/>
    <w:rsid w:val="00D2185B"/>
    <w:rsid w:val="00D21E3D"/>
    <w:rsid w:val="00D221ED"/>
    <w:rsid w:val="00D22571"/>
    <w:rsid w:val="00D22572"/>
    <w:rsid w:val="00D22741"/>
    <w:rsid w:val="00D22E63"/>
    <w:rsid w:val="00D23112"/>
    <w:rsid w:val="00D23452"/>
    <w:rsid w:val="00D2388A"/>
    <w:rsid w:val="00D23891"/>
    <w:rsid w:val="00D23F24"/>
    <w:rsid w:val="00D23FCA"/>
    <w:rsid w:val="00D240AF"/>
    <w:rsid w:val="00D241BC"/>
    <w:rsid w:val="00D24473"/>
    <w:rsid w:val="00D24989"/>
    <w:rsid w:val="00D249EA"/>
    <w:rsid w:val="00D24D43"/>
    <w:rsid w:val="00D25713"/>
    <w:rsid w:val="00D2586F"/>
    <w:rsid w:val="00D25A7A"/>
    <w:rsid w:val="00D25B94"/>
    <w:rsid w:val="00D25ED5"/>
    <w:rsid w:val="00D26063"/>
    <w:rsid w:val="00D261E7"/>
    <w:rsid w:val="00D262A3"/>
    <w:rsid w:val="00D262BC"/>
    <w:rsid w:val="00D26380"/>
    <w:rsid w:val="00D2676A"/>
    <w:rsid w:val="00D26DFA"/>
    <w:rsid w:val="00D2707B"/>
    <w:rsid w:val="00D273EB"/>
    <w:rsid w:val="00D27BC7"/>
    <w:rsid w:val="00D27C60"/>
    <w:rsid w:val="00D27D53"/>
    <w:rsid w:val="00D27DEC"/>
    <w:rsid w:val="00D27F40"/>
    <w:rsid w:val="00D27FF7"/>
    <w:rsid w:val="00D3102B"/>
    <w:rsid w:val="00D3103F"/>
    <w:rsid w:val="00D311D2"/>
    <w:rsid w:val="00D311E5"/>
    <w:rsid w:val="00D31582"/>
    <w:rsid w:val="00D31631"/>
    <w:rsid w:val="00D31928"/>
    <w:rsid w:val="00D31D59"/>
    <w:rsid w:val="00D3216F"/>
    <w:rsid w:val="00D321F5"/>
    <w:rsid w:val="00D328D0"/>
    <w:rsid w:val="00D32B9F"/>
    <w:rsid w:val="00D32BA1"/>
    <w:rsid w:val="00D32BA9"/>
    <w:rsid w:val="00D33058"/>
    <w:rsid w:val="00D33083"/>
    <w:rsid w:val="00D330DB"/>
    <w:rsid w:val="00D333EE"/>
    <w:rsid w:val="00D337C6"/>
    <w:rsid w:val="00D33FCC"/>
    <w:rsid w:val="00D343AD"/>
    <w:rsid w:val="00D343F0"/>
    <w:rsid w:val="00D3462D"/>
    <w:rsid w:val="00D34830"/>
    <w:rsid w:val="00D34E74"/>
    <w:rsid w:val="00D34F12"/>
    <w:rsid w:val="00D35B87"/>
    <w:rsid w:val="00D36000"/>
    <w:rsid w:val="00D3609F"/>
    <w:rsid w:val="00D36500"/>
    <w:rsid w:val="00D3657C"/>
    <w:rsid w:val="00D365A6"/>
    <w:rsid w:val="00D36956"/>
    <w:rsid w:val="00D36EAF"/>
    <w:rsid w:val="00D36EB1"/>
    <w:rsid w:val="00D3722C"/>
    <w:rsid w:val="00D3774F"/>
    <w:rsid w:val="00D37988"/>
    <w:rsid w:val="00D37A97"/>
    <w:rsid w:val="00D37C5B"/>
    <w:rsid w:val="00D37C88"/>
    <w:rsid w:val="00D37D61"/>
    <w:rsid w:val="00D40370"/>
    <w:rsid w:val="00D407A7"/>
    <w:rsid w:val="00D40880"/>
    <w:rsid w:val="00D40BDD"/>
    <w:rsid w:val="00D40D31"/>
    <w:rsid w:val="00D40FB0"/>
    <w:rsid w:val="00D41150"/>
    <w:rsid w:val="00D41301"/>
    <w:rsid w:val="00D41623"/>
    <w:rsid w:val="00D417E3"/>
    <w:rsid w:val="00D421A0"/>
    <w:rsid w:val="00D42987"/>
    <w:rsid w:val="00D43202"/>
    <w:rsid w:val="00D4365C"/>
    <w:rsid w:val="00D438C8"/>
    <w:rsid w:val="00D43BE3"/>
    <w:rsid w:val="00D43C74"/>
    <w:rsid w:val="00D43C95"/>
    <w:rsid w:val="00D441B8"/>
    <w:rsid w:val="00D4453C"/>
    <w:rsid w:val="00D446A0"/>
    <w:rsid w:val="00D44718"/>
    <w:rsid w:val="00D44B68"/>
    <w:rsid w:val="00D44E7F"/>
    <w:rsid w:val="00D451DB"/>
    <w:rsid w:val="00D45269"/>
    <w:rsid w:val="00D45471"/>
    <w:rsid w:val="00D4553B"/>
    <w:rsid w:val="00D4599A"/>
    <w:rsid w:val="00D459FA"/>
    <w:rsid w:val="00D45BE6"/>
    <w:rsid w:val="00D45CB5"/>
    <w:rsid w:val="00D45DA4"/>
    <w:rsid w:val="00D45FFD"/>
    <w:rsid w:val="00D46288"/>
    <w:rsid w:val="00D4644F"/>
    <w:rsid w:val="00D464CC"/>
    <w:rsid w:val="00D46A6C"/>
    <w:rsid w:val="00D46AAB"/>
    <w:rsid w:val="00D46AD6"/>
    <w:rsid w:val="00D46C12"/>
    <w:rsid w:val="00D47181"/>
    <w:rsid w:val="00D4726D"/>
    <w:rsid w:val="00D47384"/>
    <w:rsid w:val="00D47553"/>
    <w:rsid w:val="00D47F96"/>
    <w:rsid w:val="00D50040"/>
    <w:rsid w:val="00D5007B"/>
    <w:rsid w:val="00D50437"/>
    <w:rsid w:val="00D50722"/>
    <w:rsid w:val="00D5075F"/>
    <w:rsid w:val="00D50C34"/>
    <w:rsid w:val="00D50CD3"/>
    <w:rsid w:val="00D50E1B"/>
    <w:rsid w:val="00D51E98"/>
    <w:rsid w:val="00D520A9"/>
    <w:rsid w:val="00D52331"/>
    <w:rsid w:val="00D5283C"/>
    <w:rsid w:val="00D52A42"/>
    <w:rsid w:val="00D52B1F"/>
    <w:rsid w:val="00D530E6"/>
    <w:rsid w:val="00D532E4"/>
    <w:rsid w:val="00D534A3"/>
    <w:rsid w:val="00D53688"/>
    <w:rsid w:val="00D538DF"/>
    <w:rsid w:val="00D5495F"/>
    <w:rsid w:val="00D54971"/>
    <w:rsid w:val="00D54977"/>
    <w:rsid w:val="00D54C52"/>
    <w:rsid w:val="00D54D11"/>
    <w:rsid w:val="00D54F75"/>
    <w:rsid w:val="00D54F8D"/>
    <w:rsid w:val="00D54FC4"/>
    <w:rsid w:val="00D55ACD"/>
    <w:rsid w:val="00D55C86"/>
    <w:rsid w:val="00D56343"/>
    <w:rsid w:val="00D56409"/>
    <w:rsid w:val="00D56486"/>
    <w:rsid w:val="00D56737"/>
    <w:rsid w:val="00D576D8"/>
    <w:rsid w:val="00D5771B"/>
    <w:rsid w:val="00D577BA"/>
    <w:rsid w:val="00D5790F"/>
    <w:rsid w:val="00D57A34"/>
    <w:rsid w:val="00D57A6A"/>
    <w:rsid w:val="00D57A70"/>
    <w:rsid w:val="00D57B73"/>
    <w:rsid w:val="00D60060"/>
    <w:rsid w:val="00D600C5"/>
    <w:rsid w:val="00D600DE"/>
    <w:rsid w:val="00D6024F"/>
    <w:rsid w:val="00D60828"/>
    <w:rsid w:val="00D61013"/>
    <w:rsid w:val="00D613F0"/>
    <w:rsid w:val="00D61557"/>
    <w:rsid w:val="00D61AD6"/>
    <w:rsid w:val="00D621C2"/>
    <w:rsid w:val="00D62365"/>
    <w:rsid w:val="00D62BED"/>
    <w:rsid w:val="00D62C44"/>
    <w:rsid w:val="00D6319D"/>
    <w:rsid w:val="00D631A4"/>
    <w:rsid w:val="00D63BE3"/>
    <w:rsid w:val="00D63EC3"/>
    <w:rsid w:val="00D63ECA"/>
    <w:rsid w:val="00D63F34"/>
    <w:rsid w:val="00D642BE"/>
    <w:rsid w:val="00D6442C"/>
    <w:rsid w:val="00D64664"/>
    <w:rsid w:val="00D6469B"/>
    <w:rsid w:val="00D647D2"/>
    <w:rsid w:val="00D647EC"/>
    <w:rsid w:val="00D648B6"/>
    <w:rsid w:val="00D64FA6"/>
    <w:rsid w:val="00D6509C"/>
    <w:rsid w:val="00D652B7"/>
    <w:rsid w:val="00D65569"/>
    <w:rsid w:val="00D656DD"/>
    <w:rsid w:val="00D65E89"/>
    <w:rsid w:val="00D65F34"/>
    <w:rsid w:val="00D6606D"/>
    <w:rsid w:val="00D661A2"/>
    <w:rsid w:val="00D661D9"/>
    <w:rsid w:val="00D663CB"/>
    <w:rsid w:val="00D666B7"/>
    <w:rsid w:val="00D66AD8"/>
    <w:rsid w:val="00D66E4A"/>
    <w:rsid w:val="00D66FB0"/>
    <w:rsid w:val="00D6706D"/>
    <w:rsid w:val="00D670B6"/>
    <w:rsid w:val="00D67B84"/>
    <w:rsid w:val="00D67BC1"/>
    <w:rsid w:val="00D67C17"/>
    <w:rsid w:val="00D67C2E"/>
    <w:rsid w:val="00D700F2"/>
    <w:rsid w:val="00D70286"/>
    <w:rsid w:val="00D70466"/>
    <w:rsid w:val="00D70866"/>
    <w:rsid w:val="00D709B2"/>
    <w:rsid w:val="00D7105D"/>
    <w:rsid w:val="00D712A9"/>
    <w:rsid w:val="00D71814"/>
    <w:rsid w:val="00D7181A"/>
    <w:rsid w:val="00D71CAC"/>
    <w:rsid w:val="00D721CF"/>
    <w:rsid w:val="00D72DD8"/>
    <w:rsid w:val="00D730F6"/>
    <w:rsid w:val="00D732D1"/>
    <w:rsid w:val="00D7370A"/>
    <w:rsid w:val="00D737A6"/>
    <w:rsid w:val="00D737CD"/>
    <w:rsid w:val="00D738E3"/>
    <w:rsid w:val="00D73D26"/>
    <w:rsid w:val="00D73D98"/>
    <w:rsid w:val="00D740AF"/>
    <w:rsid w:val="00D745CD"/>
    <w:rsid w:val="00D7461E"/>
    <w:rsid w:val="00D74BD5"/>
    <w:rsid w:val="00D74E4F"/>
    <w:rsid w:val="00D751A3"/>
    <w:rsid w:val="00D7520F"/>
    <w:rsid w:val="00D75329"/>
    <w:rsid w:val="00D75502"/>
    <w:rsid w:val="00D755BC"/>
    <w:rsid w:val="00D755F7"/>
    <w:rsid w:val="00D7594F"/>
    <w:rsid w:val="00D759FC"/>
    <w:rsid w:val="00D75C72"/>
    <w:rsid w:val="00D76476"/>
    <w:rsid w:val="00D76870"/>
    <w:rsid w:val="00D76AC9"/>
    <w:rsid w:val="00D76B36"/>
    <w:rsid w:val="00D76C42"/>
    <w:rsid w:val="00D76E40"/>
    <w:rsid w:val="00D76E97"/>
    <w:rsid w:val="00D770BB"/>
    <w:rsid w:val="00D77353"/>
    <w:rsid w:val="00D77993"/>
    <w:rsid w:val="00D7799B"/>
    <w:rsid w:val="00D77CD9"/>
    <w:rsid w:val="00D80187"/>
    <w:rsid w:val="00D801D8"/>
    <w:rsid w:val="00D803D4"/>
    <w:rsid w:val="00D805A4"/>
    <w:rsid w:val="00D806EA"/>
    <w:rsid w:val="00D80AAE"/>
    <w:rsid w:val="00D80D54"/>
    <w:rsid w:val="00D8125E"/>
    <w:rsid w:val="00D8132F"/>
    <w:rsid w:val="00D8158F"/>
    <w:rsid w:val="00D8172B"/>
    <w:rsid w:val="00D81B11"/>
    <w:rsid w:val="00D81DC1"/>
    <w:rsid w:val="00D8237B"/>
    <w:rsid w:val="00D827BA"/>
    <w:rsid w:val="00D82E26"/>
    <w:rsid w:val="00D82F79"/>
    <w:rsid w:val="00D83021"/>
    <w:rsid w:val="00D8313E"/>
    <w:rsid w:val="00D831EC"/>
    <w:rsid w:val="00D8374E"/>
    <w:rsid w:val="00D83799"/>
    <w:rsid w:val="00D83888"/>
    <w:rsid w:val="00D83A0E"/>
    <w:rsid w:val="00D83A4B"/>
    <w:rsid w:val="00D83A52"/>
    <w:rsid w:val="00D83C59"/>
    <w:rsid w:val="00D8436C"/>
    <w:rsid w:val="00D843E6"/>
    <w:rsid w:val="00D847C4"/>
    <w:rsid w:val="00D8505E"/>
    <w:rsid w:val="00D8589C"/>
    <w:rsid w:val="00D858E2"/>
    <w:rsid w:val="00D85B81"/>
    <w:rsid w:val="00D85CD1"/>
    <w:rsid w:val="00D85E98"/>
    <w:rsid w:val="00D85FEF"/>
    <w:rsid w:val="00D86162"/>
    <w:rsid w:val="00D861B0"/>
    <w:rsid w:val="00D862DF"/>
    <w:rsid w:val="00D8635A"/>
    <w:rsid w:val="00D86431"/>
    <w:rsid w:val="00D865A7"/>
    <w:rsid w:val="00D868F6"/>
    <w:rsid w:val="00D86CE3"/>
    <w:rsid w:val="00D86DC0"/>
    <w:rsid w:val="00D87131"/>
    <w:rsid w:val="00D8733A"/>
    <w:rsid w:val="00D90353"/>
    <w:rsid w:val="00D90627"/>
    <w:rsid w:val="00D9064E"/>
    <w:rsid w:val="00D907A1"/>
    <w:rsid w:val="00D9080E"/>
    <w:rsid w:val="00D90FB5"/>
    <w:rsid w:val="00D91073"/>
    <w:rsid w:val="00D915D6"/>
    <w:rsid w:val="00D9161F"/>
    <w:rsid w:val="00D919AE"/>
    <w:rsid w:val="00D91DFB"/>
    <w:rsid w:val="00D923EB"/>
    <w:rsid w:val="00D92403"/>
    <w:rsid w:val="00D924E1"/>
    <w:rsid w:val="00D925D8"/>
    <w:rsid w:val="00D925E5"/>
    <w:rsid w:val="00D9260D"/>
    <w:rsid w:val="00D928DC"/>
    <w:rsid w:val="00D929FB"/>
    <w:rsid w:val="00D92A51"/>
    <w:rsid w:val="00D92FF8"/>
    <w:rsid w:val="00D9370B"/>
    <w:rsid w:val="00D93A7D"/>
    <w:rsid w:val="00D93C72"/>
    <w:rsid w:val="00D93D0C"/>
    <w:rsid w:val="00D93E56"/>
    <w:rsid w:val="00D93EC2"/>
    <w:rsid w:val="00D93F36"/>
    <w:rsid w:val="00D93F4C"/>
    <w:rsid w:val="00D94198"/>
    <w:rsid w:val="00D94220"/>
    <w:rsid w:val="00D94283"/>
    <w:rsid w:val="00D94316"/>
    <w:rsid w:val="00D94325"/>
    <w:rsid w:val="00D94358"/>
    <w:rsid w:val="00D943D4"/>
    <w:rsid w:val="00D94CE4"/>
    <w:rsid w:val="00D94E11"/>
    <w:rsid w:val="00D94FA9"/>
    <w:rsid w:val="00D95108"/>
    <w:rsid w:val="00D951F6"/>
    <w:rsid w:val="00D955B6"/>
    <w:rsid w:val="00D9583B"/>
    <w:rsid w:val="00D96306"/>
    <w:rsid w:val="00D96539"/>
    <w:rsid w:val="00D96A02"/>
    <w:rsid w:val="00D96ACC"/>
    <w:rsid w:val="00D96AF8"/>
    <w:rsid w:val="00D96BED"/>
    <w:rsid w:val="00D97363"/>
    <w:rsid w:val="00D97A8E"/>
    <w:rsid w:val="00DA002A"/>
    <w:rsid w:val="00DA008E"/>
    <w:rsid w:val="00DA008F"/>
    <w:rsid w:val="00DA00FE"/>
    <w:rsid w:val="00DA05B4"/>
    <w:rsid w:val="00DA09EE"/>
    <w:rsid w:val="00DA0AB8"/>
    <w:rsid w:val="00DA1542"/>
    <w:rsid w:val="00DA1B74"/>
    <w:rsid w:val="00DA1C27"/>
    <w:rsid w:val="00DA1D36"/>
    <w:rsid w:val="00DA1D50"/>
    <w:rsid w:val="00DA1D6D"/>
    <w:rsid w:val="00DA1DD0"/>
    <w:rsid w:val="00DA1E6A"/>
    <w:rsid w:val="00DA1F97"/>
    <w:rsid w:val="00DA1FE5"/>
    <w:rsid w:val="00DA2025"/>
    <w:rsid w:val="00DA2A06"/>
    <w:rsid w:val="00DA2A6A"/>
    <w:rsid w:val="00DA2EA7"/>
    <w:rsid w:val="00DA3477"/>
    <w:rsid w:val="00DA3720"/>
    <w:rsid w:val="00DA3885"/>
    <w:rsid w:val="00DA3DED"/>
    <w:rsid w:val="00DA4027"/>
    <w:rsid w:val="00DA4365"/>
    <w:rsid w:val="00DA44D3"/>
    <w:rsid w:val="00DA4535"/>
    <w:rsid w:val="00DA489E"/>
    <w:rsid w:val="00DA4937"/>
    <w:rsid w:val="00DA4A14"/>
    <w:rsid w:val="00DA4B65"/>
    <w:rsid w:val="00DA4F9C"/>
    <w:rsid w:val="00DA4FEC"/>
    <w:rsid w:val="00DA5436"/>
    <w:rsid w:val="00DA552A"/>
    <w:rsid w:val="00DA5863"/>
    <w:rsid w:val="00DA5A4B"/>
    <w:rsid w:val="00DA5DB4"/>
    <w:rsid w:val="00DA5FC3"/>
    <w:rsid w:val="00DA629A"/>
    <w:rsid w:val="00DA6318"/>
    <w:rsid w:val="00DA6BE3"/>
    <w:rsid w:val="00DA6E43"/>
    <w:rsid w:val="00DA6F2F"/>
    <w:rsid w:val="00DA6FAF"/>
    <w:rsid w:val="00DA722E"/>
    <w:rsid w:val="00DA7764"/>
    <w:rsid w:val="00DA778C"/>
    <w:rsid w:val="00DA779D"/>
    <w:rsid w:val="00DA7886"/>
    <w:rsid w:val="00DA7984"/>
    <w:rsid w:val="00DA7DB6"/>
    <w:rsid w:val="00DB0233"/>
    <w:rsid w:val="00DB0248"/>
    <w:rsid w:val="00DB04B9"/>
    <w:rsid w:val="00DB0539"/>
    <w:rsid w:val="00DB0987"/>
    <w:rsid w:val="00DB0C3F"/>
    <w:rsid w:val="00DB0D9A"/>
    <w:rsid w:val="00DB0EE2"/>
    <w:rsid w:val="00DB0FFC"/>
    <w:rsid w:val="00DB15A2"/>
    <w:rsid w:val="00DB167E"/>
    <w:rsid w:val="00DB16A1"/>
    <w:rsid w:val="00DB18BA"/>
    <w:rsid w:val="00DB1A2F"/>
    <w:rsid w:val="00DB1AC7"/>
    <w:rsid w:val="00DB1B51"/>
    <w:rsid w:val="00DB1D14"/>
    <w:rsid w:val="00DB1D1D"/>
    <w:rsid w:val="00DB1EFF"/>
    <w:rsid w:val="00DB1F7A"/>
    <w:rsid w:val="00DB21F3"/>
    <w:rsid w:val="00DB21FF"/>
    <w:rsid w:val="00DB2200"/>
    <w:rsid w:val="00DB228C"/>
    <w:rsid w:val="00DB24D5"/>
    <w:rsid w:val="00DB2A4C"/>
    <w:rsid w:val="00DB2E5C"/>
    <w:rsid w:val="00DB2F34"/>
    <w:rsid w:val="00DB319B"/>
    <w:rsid w:val="00DB3B8F"/>
    <w:rsid w:val="00DB3C1E"/>
    <w:rsid w:val="00DB4200"/>
    <w:rsid w:val="00DB4370"/>
    <w:rsid w:val="00DB4375"/>
    <w:rsid w:val="00DB442F"/>
    <w:rsid w:val="00DB452A"/>
    <w:rsid w:val="00DB46A8"/>
    <w:rsid w:val="00DB4927"/>
    <w:rsid w:val="00DB4AD1"/>
    <w:rsid w:val="00DB4B59"/>
    <w:rsid w:val="00DB4C1F"/>
    <w:rsid w:val="00DB4F59"/>
    <w:rsid w:val="00DB5214"/>
    <w:rsid w:val="00DB5304"/>
    <w:rsid w:val="00DB54D5"/>
    <w:rsid w:val="00DB5AB4"/>
    <w:rsid w:val="00DB5B1B"/>
    <w:rsid w:val="00DB5D0F"/>
    <w:rsid w:val="00DB6097"/>
    <w:rsid w:val="00DB61A5"/>
    <w:rsid w:val="00DB64ED"/>
    <w:rsid w:val="00DB6673"/>
    <w:rsid w:val="00DB67EF"/>
    <w:rsid w:val="00DB68AB"/>
    <w:rsid w:val="00DB6BCF"/>
    <w:rsid w:val="00DB6D3D"/>
    <w:rsid w:val="00DB6E5B"/>
    <w:rsid w:val="00DB6F9E"/>
    <w:rsid w:val="00DB703A"/>
    <w:rsid w:val="00DB75EC"/>
    <w:rsid w:val="00DB774A"/>
    <w:rsid w:val="00DB78C7"/>
    <w:rsid w:val="00DB7A79"/>
    <w:rsid w:val="00DB7A93"/>
    <w:rsid w:val="00DB7C72"/>
    <w:rsid w:val="00DC00D7"/>
    <w:rsid w:val="00DC04A3"/>
    <w:rsid w:val="00DC05CB"/>
    <w:rsid w:val="00DC08F0"/>
    <w:rsid w:val="00DC0907"/>
    <w:rsid w:val="00DC0D8E"/>
    <w:rsid w:val="00DC0DA7"/>
    <w:rsid w:val="00DC1588"/>
    <w:rsid w:val="00DC15DB"/>
    <w:rsid w:val="00DC15FA"/>
    <w:rsid w:val="00DC162A"/>
    <w:rsid w:val="00DC1A8A"/>
    <w:rsid w:val="00DC1F8D"/>
    <w:rsid w:val="00DC2191"/>
    <w:rsid w:val="00DC2494"/>
    <w:rsid w:val="00DC2E09"/>
    <w:rsid w:val="00DC2F7A"/>
    <w:rsid w:val="00DC2FFE"/>
    <w:rsid w:val="00DC3080"/>
    <w:rsid w:val="00DC3102"/>
    <w:rsid w:val="00DC32BE"/>
    <w:rsid w:val="00DC3354"/>
    <w:rsid w:val="00DC33D2"/>
    <w:rsid w:val="00DC37C3"/>
    <w:rsid w:val="00DC3B02"/>
    <w:rsid w:val="00DC422F"/>
    <w:rsid w:val="00DC449B"/>
    <w:rsid w:val="00DC49E6"/>
    <w:rsid w:val="00DC4AF4"/>
    <w:rsid w:val="00DC4E56"/>
    <w:rsid w:val="00DC4F0A"/>
    <w:rsid w:val="00DC4F5E"/>
    <w:rsid w:val="00DC5066"/>
    <w:rsid w:val="00DC5464"/>
    <w:rsid w:val="00DC57E8"/>
    <w:rsid w:val="00DC59AF"/>
    <w:rsid w:val="00DC67CD"/>
    <w:rsid w:val="00DC6B82"/>
    <w:rsid w:val="00DC6BE6"/>
    <w:rsid w:val="00DC6F89"/>
    <w:rsid w:val="00DC70B5"/>
    <w:rsid w:val="00DC7305"/>
    <w:rsid w:val="00DC7462"/>
    <w:rsid w:val="00DC75B9"/>
    <w:rsid w:val="00DC76E1"/>
    <w:rsid w:val="00DC771F"/>
    <w:rsid w:val="00DC7DAB"/>
    <w:rsid w:val="00DC7F1E"/>
    <w:rsid w:val="00DD03C4"/>
    <w:rsid w:val="00DD0692"/>
    <w:rsid w:val="00DD0BFD"/>
    <w:rsid w:val="00DD0D01"/>
    <w:rsid w:val="00DD0F91"/>
    <w:rsid w:val="00DD150D"/>
    <w:rsid w:val="00DD1797"/>
    <w:rsid w:val="00DD185D"/>
    <w:rsid w:val="00DD1BE2"/>
    <w:rsid w:val="00DD1E43"/>
    <w:rsid w:val="00DD1EFE"/>
    <w:rsid w:val="00DD2064"/>
    <w:rsid w:val="00DD23D0"/>
    <w:rsid w:val="00DD2459"/>
    <w:rsid w:val="00DD24CD"/>
    <w:rsid w:val="00DD2655"/>
    <w:rsid w:val="00DD2B15"/>
    <w:rsid w:val="00DD2E91"/>
    <w:rsid w:val="00DD2FD9"/>
    <w:rsid w:val="00DD3865"/>
    <w:rsid w:val="00DD39CA"/>
    <w:rsid w:val="00DD3AA4"/>
    <w:rsid w:val="00DD3C3F"/>
    <w:rsid w:val="00DD4228"/>
    <w:rsid w:val="00DD4325"/>
    <w:rsid w:val="00DD4583"/>
    <w:rsid w:val="00DD46DA"/>
    <w:rsid w:val="00DD50B9"/>
    <w:rsid w:val="00DD55B2"/>
    <w:rsid w:val="00DD5637"/>
    <w:rsid w:val="00DD590D"/>
    <w:rsid w:val="00DD5C60"/>
    <w:rsid w:val="00DD5F2A"/>
    <w:rsid w:val="00DD66ED"/>
    <w:rsid w:val="00DD6A6D"/>
    <w:rsid w:val="00DD7204"/>
    <w:rsid w:val="00DD73CA"/>
    <w:rsid w:val="00DD763E"/>
    <w:rsid w:val="00DD784C"/>
    <w:rsid w:val="00DD789F"/>
    <w:rsid w:val="00DD7B18"/>
    <w:rsid w:val="00DD7DCF"/>
    <w:rsid w:val="00DD7E9D"/>
    <w:rsid w:val="00DD7EED"/>
    <w:rsid w:val="00DE001A"/>
    <w:rsid w:val="00DE00CF"/>
    <w:rsid w:val="00DE015C"/>
    <w:rsid w:val="00DE07A6"/>
    <w:rsid w:val="00DE0A69"/>
    <w:rsid w:val="00DE0BB3"/>
    <w:rsid w:val="00DE1BF9"/>
    <w:rsid w:val="00DE1DA0"/>
    <w:rsid w:val="00DE1E03"/>
    <w:rsid w:val="00DE1F99"/>
    <w:rsid w:val="00DE2829"/>
    <w:rsid w:val="00DE31DC"/>
    <w:rsid w:val="00DE32CC"/>
    <w:rsid w:val="00DE34CF"/>
    <w:rsid w:val="00DE34E7"/>
    <w:rsid w:val="00DE3682"/>
    <w:rsid w:val="00DE36F3"/>
    <w:rsid w:val="00DE397F"/>
    <w:rsid w:val="00DE4525"/>
    <w:rsid w:val="00DE4834"/>
    <w:rsid w:val="00DE49BA"/>
    <w:rsid w:val="00DE4A2F"/>
    <w:rsid w:val="00DE4CA6"/>
    <w:rsid w:val="00DE542C"/>
    <w:rsid w:val="00DE5490"/>
    <w:rsid w:val="00DE57FF"/>
    <w:rsid w:val="00DE58E5"/>
    <w:rsid w:val="00DE59C3"/>
    <w:rsid w:val="00DE5C41"/>
    <w:rsid w:val="00DE62E1"/>
    <w:rsid w:val="00DE65CA"/>
    <w:rsid w:val="00DE65FB"/>
    <w:rsid w:val="00DE660E"/>
    <w:rsid w:val="00DE6630"/>
    <w:rsid w:val="00DE66D6"/>
    <w:rsid w:val="00DE6AC9"/>
    <w:rsid w:val="00DE6CFC"/>
    <w:rsid w:val="00DE6E50"/>
    <w:rsid w:val="00DE7543"/>
    <w:rsid w:val="00DE784A"/>
    <w:rsid w:val="00DE7D10"/>
    <w:rsid w:val="00DE7E6C"/>
    <w:rsid w:val="00DE7FF0"/>
    <w:rsid w:val="00DF0788"/>
    <w:rsid w:val="00DF0AA8"/>
    <w:rsid w:val="00DF0BD4"/>
    <w:rsid w:val="00DF0F9F"/>
    <w:rsid w:val="00DF1330"/>
    <w:rsid w:val="00DF1F71"/>
    <w:rsid w:val="00DF1FC4"/>
    <w:rsid w:val="00DF1FCD"/>
    <w:rsid w:val="00DF20D6"/>
    <w:rsid w:val="00DF211E"/>
    <w:rsid w:val="00DF23CF"/>
    <w:rsid w:val="00DF2698"/>
    <w:rsid w:val="00DF286C"/>
    <w:rsid w:val="00DF2BBD"/>
    <w:rsid w:val="00DF2C9C"/>
    <w:rsid w:val="00DF2F99"/>
    <w:rsid w:val="00DF3105"/>
    <w:rsid w:val="00DF3AB6"/>
    <w:rsid w:val="00DF3B28"/>
    <w:rsid w:val="00DF3D3A"/>
    <w:rsid w:val="00DF3D5A"/>
    <w:rsid w:val="00DF3EB2"/>
    <w:rsid w:val="00DF4233"/>
    <w:rsid w:val="00DF487A"/>
    <w:rsid w:val="00DF4EE2"/>
    <w:rsid w:val="00DF4EF3"/>
    <w:rsid w:val="00DF5561"/>
    <w:rsid w:val="00DF5607"/>
    <w:rsid w:val="00DF5830"/>
    <w:rsid w:val="00DF5B51"/>
    <w:rsid w:val="00DF5CE8"/>
    <w:rsid w:val="00DF5D10"/>
    <w:rsid w:val="00DF5EAD"/>
    <w:rsid w:val="00DF6265"/>
    <w:rsid w:val="00DF64CF"/>
    <w:rsid w:val="00DF64F7"/>
    <w:rsid w:val="00DF65B4"/>
    <w:rsid w:val="00DF695B"/>
    <w:rsid w:val="00DF6AAC"/>
    <w:rsid w:val="00DF7060"/>
    <w:rsid w:val="00DF70C9"/>
    <w:rsid w:val="00DF7345"/>
    <w:rsid w:val="00DF747E"/>
    <w:rsid w:val="00DF74A4"/>
    <w:rsid w:val="00DF7568"/>
    <w:rsid w:val="00DF7575"/>
    <w:rsid w:val="00DF7B73"/>
    <w:rsid w:val="00DF7C59"/>
    <w:rsid w:val="00DF7D72"/>
    <w:rsid w:val="00E00098"/>
    <w:rsid w:val="00E00352"/>
    <w:rsid w:val="00E004E7"/>
    <w:rsid w:val="00E004F2"/>
    <w:rsid w:val="00E00D8E"/>
    <w:rsid w:val="00E00DF8"/>
    <w:rsid w:val="00E00F0A"/>
    <w:rsid w:val="00E010A4"/>
    <w:rsid w:val="00E012A9"/>
    <w:rsid w:val="00E0141C"/>
    <w:rsid w:val="00E0173A"/>
    <w:rsid w:val="00E0188C"/>
    <w:rsid w:val="00E02391"/>
    <w:rsid w:val="00E023BD"/>
    <w:rsid w:val="00E024B2"/>
    <w:rsid w:val="00E029E1"/>
    <w:rsid w:val="00E02DC0"/>
    <w:rsid w:val="00E02DEA"/>
    <w:rsid w:val="00E02FE6"/>
    <w:rsid w:val="00E0309B"/>
    <w:rsid w:val="00E032ED"/>
    <w:rsid w:val="00E0354C"/>
    <w:rsid w:val="00E035D8"/>
    <w:rsid w:val="00E03648"/>
    <w:rsid w:val="00E036B0"/>
    <w:rsid w:val="00E037EC"/>
    <w:rsid w:val="00E0395B"/>
    <w:rsid w:val="00E03F88"/>
    <w:rsid w:val="00E03FBF"/>
    <w:rsid w:val="00E0406C"/>
    <w:rsid w:val="00E04436"/>
    <w:rsid w:val="00E0447A"/>
    <w:rsid w:val="00E0455B"/>
    <w:rsid w:val="00E047B1"/>
    <w:rsid w:val="00E048B6"/>
    <w:rsid w:val="00E04A35"/>
    <w:rsid w:val="00E04C06"/>
    <w:rsid w:val="00E05286"/>
    <w:rsid w:val="00E054C4"/>
    <w:rsid w:val="00E05531"/>
    <w:rsid w:val="00E0577F"/>
    <w:rsid w:val="00E05781"/>
    <w:rsid w:val="00E057A7"/>
    <w:rsid w:val="00E05CF8"/>
    <w:rsid w:val="00E06209"/>
    <w:rsid w:val="00E06232"/>
    <w:rsid w:val="00E062B8"/>
    <w:rsid w:val="00E064C0"/>
    <w:rsid w:val="00E0651A"/>
    <w:rsid w:val="00E06646"/>
    <w:rsid w:val="00E06812"/>
    <w:rsid w:val="00E06BA9"/>
    <w:rsid w:val="00E06CEF"/>
    <w:rsid w:val="00E073EC"/>
    <w:rsid w:val="00E0747D"/>
    <w:rsid w:val="00E07847"/>
    <w:rsid w:val="00E07A2C"/>
    <w:rsid w:val="00E07E3C"/>
    <w:rsid w:val="00E07EEF"/>
    <w:rsid w:val="00E1009A"/>
    <w:rsid w:val="00E10129"/>
    <w:rsid w:val="00E1022D"/>
    <w:rsid w:val="00E107A0"/>
    <w:rsid w:val="00E10A65"/>
    <w:rsid w:val="00E10AB0"/>
    <w:rsid w:val="00E10C2B"/>
    <w:rsid w:val="00E10FE8"/>
    <w:rsid w:val="00E11920"/>
    <w:rsid w:val="00E11F2E"/>
    <w:rsid w:val="00E120C6"/>
    <w:rsid w:val="00E121FC"/>
    <w:rsid w:val="00E12517"/>
    <w:rsid w:val="00E1260E"/>
    <w:rsid w:val="00E1297C"/>
    <w:rsid w:val="00E13277"/>
    <w:rsid w:val="00E132B6"/>
    <w:rsid w:val="00E132CF"/>
    <w:rsid w:val="00E13472"/>
    <w:rsid w:val="00E1357F"/>
    <w:rsid w:val="00E139B5"/>
    <w:rsid w:val="00E13E91"/>
    <w:rsid w:val="00E13ECF"/>
    <w:rsid w:val="00E14093"/>
    <w:rsid w:val="00E1430B"/>
    <w:rsid w:val="00E14722"/>
    <w:rsid w:val="00E14CBE"/>
    <w:rsid w:val="00E14FA2"/>
    <w:rsid w:val="00E14FBE"/>
    <w:rsid w:val="00E14FC7"/>
    <w:rsid w:val="00E1509A"/>
    <w:rsid w:val="00E15434"/>
    <w:rsid w:val="00E15467"/>
    <w:rsid w:val="00E15B84"/>
    <w:rsid w:val="00E15DA6"/>
    <w:rsid w:val="00E15DAA"/>
    <w:rsid w:val="00E165C7"/>
    <w:rsid w:val="00E16895"/>
    <w:rsid w:val="00E168C4"/>
    <w:rsid w:val="00E16CC5"/>
    <w:rsid w:val="00E16EB7"/>
    <w:rsid w:val="00E170E1"/>
    <w:rsid w:val="00E1721E"/>
    <w:rsid w:val="00E17575"/>
    <w:rsid w:val="00E175BB"/>
    <w:rsid w:val="00E17671"/>
    <w:rsid w:val="00E17680"/>
    <w:rsid w:val="00E1789A"/>
    <w:rsid w:val="00E17ACA"/>
    <w:rsid w:val="00E202FF"/>
    <w:rsid w:val="00E205B6"/>
    <w:rsid w:val="00E20638"/>
    <w:rsid w:val="00E20765"/>
    <w:rsid w:val="00E20A92"/>
    <w:rsid w:val="00E20B8F"/>
    <w:rsid w:val="00E20CE7"/>
    <w:rsid w:val="00E210E8"/>
    <w:rsid w:val="00E211F8"/>
    <w:rsid w:val="00E21818"/>
    <w:rsid w:val="00E2279D"/>
    <w:rsid w:val="00E22817"/>
    <w:rsid w:val="00E22947"/>
    <w:rsid w:val="00E22C01"/>
    <w:rsid w:val="00E22FB6"/>
    <w:rsid w:val="00E230CF"/>
    <w:rsid w:val="00E232F5"/>
    <w:rsid w:val="00E237DB"/>
    <w:rsid w:val="00E23BD6"/>
    <w:rsid w:val="00E24205"/>
    <w:rsid w:val="00E244F5"/>
    <w:rsid w:val="00E24950"/>
    <w:rsid w:val="00E24C27"/>
    <w:rsid w:val="00E24CEB"/>
    <w:rsid w:val="00E24D2F"/>
    <w:rsid w:val="00E25831"/>
    <w:rsid w:val="00E261C5"/>
    <w:rsid w:val="00E2647D"/>
    <w:rsid w:val="00E2649F"/>
    <w:rsid w:val="00E26596"/>
    <w:rsid w:val="00E26AB7"/>
    <w:rsid w:val="00E26C39"/>
    <w:rsid w:val="00E26C69"/>
    <w:rsid w:val="00E26D97"/>
    <w:rsid w:val="00E26F5D"/>
    <w:rsid w:val="00E26FEF"/>
    <w:rsid w:val="00E270BA"/>
    <w:rsid w:val="00E270C1"/>
    <w:rsid w:val="00E27151"/>
    <w:rsid w:val="00E2744B"/>
    <w:rsid w:val="00E27A0B"/>
    <w:rsid w:val="00E27C53"/>
    <w:rsid w:val="00E27DF2"/>
    <w:rsid w:val="00E305AB"/>
    <w:rsid w:val="00E30640"/>
    <w:rsid w:val="00E30746"/>
    <w:rsid w:val="00E30BA7"/>
    <w:rsid w:val="00E30BDB"/>
    <w:rsid w:val="00E30FBE"/>
    <w:rsid w:val="00E31058"/>
    <w:rsid w:val="00E310F3"/>
    <w:rsid w:val="00E3121A"/>
    <w:rsid w:val="00E3134D"/>
    <w:rsid w:val="00E31514"/>
    <w:rsid w:val="00E31533"/>
    <w:rsid w:val="00E31599"/>
    <w:rsid w:val="00E3162C"/>
    <w:rsid w:val="00E318A3"/>
    <w:rsid w:val="00E318D8"/>
    <w:rsid w:val="00E318E2"/>
    <w:rsid w:val="00E31998"/>
    <w:rsid w:val="00E31CD0"/>
    <w:rsid w:val="00E32151"/>
    <w:rsid w:val="00E32A16"/>
    <w:rsid w:val="00E32C70"/>
    <w:rsid w:val="00E3311C"/>
    <w:rsid w:val="00E335E1"/>
    <w:rsid w:val="00E3365A"/>
    <w:rsid w:val="00E33827"/>
    <w:rsid w:val="00E33BEC"/>
    <w:rsid w:val="00E340B1"/>
    <w:rsid w:val="00E348F9"/>
    <w:rsid w:val="00E34C6A"/>
    <w:rsid w:val="00E34DE6"/>
    <w:rsid w:val="00E34F27"/>
    <w:rsid w:val="00E35018"/>
    <w:rsid w:val="00E35118"/>
    <w:rsid w:val="00E35903"/>
    <w:rsid w:val="00E35E2D"/>
    <w:rsid w:val="00E35E68"/>
    <w:rsid w:val="00E35ECF"/>
    <w:rsid w:val="00E35F58"/>
    <w:rsid w:val="00E36945"/>
    <w:rsid w:val="00E36D2D"/>
    <w:rsid w:val="00E37102"/>
    <w:rsid w:val="00E3720C"/>
    <w:rsid w:val="00E37439"/>
    <w:rsid w:val="00E37455"/>
    <w:rsid w:val="00E37477"/>
    <w:rsid w:val="00E37C8D"/>
    <w:rsid w:val="00E37CCA"/>
    <w:rsid w:val="00E37E0D"/>
    <w:rsid w:val="00E37E7D"/>
    <w:rsid w:val="00E37F8B"/>
    <w:rsid w:val="00E401E1"/>
    <w:rsid w:val="00E40414"/>
    <w:rsid w:val="00E404C3"/>
    <w:rsid w:val="00E4055A"/>
    <w:rsid w:val="00E406E1"/>
    <w:rsid w:val="00E40B8D"/>
    <w:rsid w:val="00E40E29"/>
    <w:rsid w:val="00E410BB"/>
    <w:rsid w:val="00E412CD"/>
    <w:rsid w:val="00E41485"/>
    <w:rsid w:val="00E4177D"/>
    <w:rsid w:val="00E41B16"/>
    <w:rsid w:val="00E41C54"/>
    <w:rsid w:val="00E41D32"/>
    <w:rsid w:val="00E41E0D"/>
    <w:rsid w:val="00E4210C"/>
    <w:rsid w:val="00E422F7"/>
    <w:rsid w:val="00E42347"/>
    <w:rsid w:val="00E424E1"/>
    <w:rsid w:val="00E4265F"/>
    <w:rsid w:val="00E42EEB"/>
    <w:rsid w:val="00E4327E"/>
    <w:rsid w:val="00E433DE"/>
    <w:rsid w:val="00E43613"/>
    <w:rsid w:val="00E4361D"/>
    <w:rsid w:val="00E43686"/>
    <w:rsid w:val="00E43756"/>
    <w:rsid w:val="00E43DF7"/>
    <w:rsid w:val="00E43EAF"/>
    <w:rsid w:val="00E44134"/>
    <w:rsid w:val="00E4419E"/>
    <w:rsid w:val="00E443A3"/>
    <w:rsid w:val="00E4462B"/>
    <w:rsid w:val="00E44A9B"/>
    <w:rsid w:val="00E44B52"/>
    <w:rsid w:val="00E44C50"/>
    <w:rsid w:val="00E44E5C"/>
    <w:rsid w:val="00E44E74"/>
    <w:rsid w:val="00E453B7"/>
    <w:rsid w:val="00E45989"/>
    <w:rsid w:val="00E45AA4"/>
    <w:rsid w:val="00E45B0C"/>
    <w:rsid w:val="00E45C0B"/>
    <w:rsid w:val="00E45C6D"/>
    <w:rsid w:val="00E45E6A"/>
    <w:rsid w:val="00E46287"/>
    <w:rsid w:val="00E46469"/>
    <w:rsid w:val="00E46C86"/>
    <w:rsid w:val="00E47182"/>
    <w:rsid w:val="00E4724E"/>
    <w:rsid w:val="00E47677"/>
    <w:rsid w:val="00E47692"/>
    <w:rsid w:val="00E476C5"/>
    <w:rsid w:val="00E4777B"/>
    <w:rsid w:val="00E47786"/>
    <w:rsid w:val="00E47A43"/>
    <w:rsid w:val="00E47C72"/>
    <w:rsid w:val="00E47EA6"/>
    <w:rsid w:val="00E50069"/>
    <w:rsid w:val="00E50224"/>
    <w:rsid w:val="00E504B7"/>
    <w:rsid w:val="00E5053F"/>
    <w:rsid w:val="00E50561"/>
    <w:rsid w:val="00E50639"/>
    <w:rsid w:val="00E507EC"/>
    <w:rsid w:val="00E50966"/>
    <w:rsid w:val="00E50C08"/>
    <w:rsid w:val="00E50E2F"/>
    <w:rsid w:val="00E50EC2"/>
    <w:rsid w:val="00E51358"/>
    <w:rsid w:val="00E525DA"/>
    <w:rsid w:val="00E527C7"/>
    <w:rsid w:val="00E52C0E"/>
    <w:rsid w:val="00E53339"/>
    <w:rsid w:val="00E534B2"/>
    <w:rsid w:val="00E535D3"/>
    <w:rsid w:val="00E53682"/>
    <w:rsid w:val="00E53A6A"/>
    <w:rsid w:val="00E53B3B"/>
    <w:rsid w:val="00E53BDD"/>
    <w:rsid w:val="00E53C4E"/>
    <w:rsid w:val="00E540D1"/>
    <w:rsid w:val="00E54234"/>
    <w:rsid w:val="00E5437F"/>
    <w:rsid w:val="00E54CB7"/>
    <w:rsid w:val="00E54DA5"/>
    <w:rsid w:val="00E54F11"/>
    <w:rsid w:val="00E54F38"/>
    <w:rsid w:val="00E5505B"/>
    <w:rsid w:val="00E5571E"/>
    <w:rsid w:val="00E5575D"/>
    <w:rsid w:val="00E55837"/>
    <w:rsid w:val="00E55AEF"/>
    <w:rsid w:val="00E55DD9"/>
    <w:rsid w:val="00E55FE8"/>
    <w:rsid w:val="00E56369"/>
    <w:rsid w:val="00E56534"/>
    <w:rsid w:val="00E56535"/>
    <w:rsid w:val="00E56972"/>
    <w:rsid w:val="00E56DA1"/>
    <w:rsid w:val="00E56DD6"/>
    <w:rsid w:val="00E56F82"/>
    <w:rsid w:val="00E570A4"/>
    <w:rsid w:val="00E57519"/>
    <w:rsid w:val="00E57649"/>
    <w:rsid w:val="00E57B85"/>
    <w:rsid w:val="00E57BAD"/>
    <w:rsid w:val="00E57C56"/>
    <w:rsid w:val="00E57E41"/>
    <w:rsid w:val="00E60128"/>
    <w:rsid w:val="00E60778"/>
    <w:rsid w:val="00E60788"/>
    <w:rsid w:val="00E61053"/>
    <w:rsid w:val="00E6168D"/>
    <w:rsid w:val="00E61C3C"/>
    <w:rsid w:val="00E61FDD"/>
    <w:rsid w:val="00E62058"/>
    <w:rsid w:val="00E6205A"/>
    <w:rsid w:val="00E62947"/>
    <w:rsid w:val="00E62B53"/>
    <w:rsid w:val="00E62C3A"/>
    <w:rsid w:val="00E62D2F"/>
    <w:rsid w:val="00E63146"/>
    <w:rsid w:val="00E63741"/>
    <w:rsid w:val="00E637FF"/>
    <w:rsid w:val="00E6398B"/>
    <w:rsid w:val="00E639C2"/>
    <w:rsid w:val="00E63F4B"/>
    <w:rsid w:val="00E63F9C"/>
    <w:rsid w:val="00E6417C"/>
    <w:rsid w:val="00E6427B"/>
    <w:rsid w:val="00E64426"/>
    <w:rsid w:val="00E645DD"/>
    <w:rsid w:val="00E645F1"/>
    <w:rsid w:val="00E6490F"/>
    <w:rsid w:val="00E64A66"/>
    <w:rsid w:val="00E64D4C"/>
    <w:rsid w:val="00E64DBD"/>
    <w:rsid w:val="00E64E0F"/>
    <w:rsid w:val="00E65192"/>
    <w:rsid w:val="00E655D0"/>
    <w:rsid w:val="00E65A57"/>
    <w:rsid w:val="00E65B27"/>
    <w:rsid w:val="00E65EB3"/>
    <w:rsid w:val="00E661B9"/>
    <w:rsid w:val="00E663B0"/>
    <w:rsid w:val="00E66571"/>
    <w:rsid w:val="00E66C29"/>
    <w:rsid w:val="00E66E75"/>
    <w:rsid w:val="00E66F7C"/>
    <w:rsid w:val="00E67244"/>
    <w:rsid w:val="00E673DF"/>
    <w:rsid w:val="00E67568"/>
    <w:rsid w:val="00E67698"/>
    <w:rsid w:val="00E678C5"/>
    <w:rsid w:val="00E67E9D"/>
    <w:rsid w:val="00E703DF"/>
    <w:rsid w:val="00E7065B"/>
    <w:rsid w:val="00E7079F"/>
    <w:rsid w:val="00E7098E"/>
    <w:rsid w:val="00E70AB1"/>
    <w:rsid w:val="00E70EEA"/>
    <w:rsid w:val="00E7129F"/>
    <w:rsid w:val="00E713CC"/>
    <w:rsid w:val="00E719BE"/>
    <w:rsid w:val="00E71F2E"/>
    <w:rsid w:val="00E720FA"/>
    <w:rsid w:val="00E721DD"/>
    <w:rsid w:val="00E7220E"/>
    <w:rsid w:val="00E72448"/>
    <w:rsid w:val="00E7255F"/>
    <w:rsid w:val="00E7272A"/>
    <w:rsid w:val="00E72F2D"/>
    <w:rsid w:val="00E731B3"/>
    <w:rsid w:val="00E734B6"/>
    <w:rsid w:val="00E735DB"/>
    <w:rsid w:val="00E7360A"/>
    <w:rsid w:val="00E73656"/>
    <w:rsid w:val="00E73D5D"/>
    <w:rsid w:val="00E73EE3"/>
    <w:rsid w:val="00E73F0F"/>
    <w:rsid w:val="00E740C3"/>
    <w:rsid w:val="00E7450E"/>
    <w:rsid w:val="00E747A4"/>
    <w:rsid w:val="00E747F9"/>
    <w:rsid w:val="00E750CE"/>
    <w:rsid w:val="00E754C1"/>
    <w:rsid w:val="00E759E0"/>
    <w:rsid w:val="00E75A8D"/>
    <w:rsid w:val="00E76021"/>
    <w:rsid w:val="00E764BD"/>
    <w:rsid w:val="00E765E6"/>
    <w:rsid w:val="00E7660C"/>
    <w:rsid w:val="00E7667A"/>
    <w:rsid w:val="00E76845"/>
    <w:rsid w:val="00E769E6"/>
    <w:rsid w:val="00E77133"/>
    <w:rsid w:val="00E77304"/>
    <w:rsid w:val="00E77368"/>
    <w:rsid w:val="00E773F4"/>
    <w:rsid w:val="00E774B9"/>
    <w:rsid w:val="00E77519"/>
    <w:rsid w:val="00E775CD"/>
    <w:rsid w:val="00E77F8A"/>
    <w:rsid w:val="00E8011F"/>
    <w:rsid w:val="00E801B2"/>
    <w:rsid w:val="00E80491"/>
    <w:rsid w:val="00E80928"/>
    <w:rsid w:val="00E80EF2"/>
    <w:rsid w:val="00E80FAA"/>
    <w:rsid w:val="00E81034"/>
    <w:rsid w:val="00E8112F"/>
    <w:rsid w:val="00E811F5"/>
    <w:rsid w:val="00E81708"/>
    <w:rsid w:val="00E818F3"/>
    <w:rsid w:val="00E819C4"/>
    <w:rsid w:val="00E81AC3"/>
    <w:rsid w:val="00E81C24"/>
    <w:rsid w:val="00E82263"/>
    <w:rsid w:val="00E8260F"/>
    <w:rsid w:val="00E8262A"/>
    <w:rsid w:val="00E82992"/>
    <w:rsid w:val="00E82AF9"/>
    <w:rsid w:val="00E82DCC"/>
    <w:rsid w:val="00E82E96"/>
    <w:rsid w:val="00E8314A"/>
    <w:rsid w:val="00E831C1"/>
    <w:rsid w:val="00E83230"/>
    <w:rsid w:val="00E83283"/>
    <w:rsid w:val="00E832B9"/>
    <w:rsid w:val="00E83352"/>
    <w:rsid w:val="00E834EE"/>
    <w:rsid w:val="00E8354A"/>
    <w:rsid w:val="00E83843"/>
    <w:rsid w:val="00E83CF3"/>
    <w:rsid w:val="00E83DD4"/>
    <w:rsid w:val="00E83E82"/>
    <w:rsid w:val="00E83EAA"/>
    <w:rsid w:val="00E84126"/>
    <w:rsid w:val="00E84973"/>
    <w:rsid w:val="00E84CF3"/>
    <w:rsid w:val="00E852B7"/>
    <w:rsid w:val="00E852E1"/>
    <w:rsid w:val="00E856E9"/>
    <w:rsid w:val="00E85B8B"/>
    <w:rsid w:val="00E85CEF"/>
    <w:rsid w:val="00E85D47"/>
    <w:rsid w:val="00E85E0C"/>
    <w:rsid w:val="00E86A76"/>
    <w:rsid w:val="00E86F1D"/>
    <w:rsid w:val="00E870CF"/>
    <w:rsid w:val="00E8721E"/>
    <w:rsid w:val="00E87359"/>
    <w:rsid w:val="00E8735F"/>
    <w:rsid w:val="00E87521"/>
    <w:rsid w:val="00E875EE"/>
    <w:rsid w:val="00E8781B"/>
    <w:rsid w:val="00E878F4"/>
    <w:rsid w:val="00E87B1F"/>
    <w:rsid w:val="00E87D7E"/>
    <w:rsid w:val="00E900FB"/>
    <w:rsid w:val="00E905E1"/>
    <w:rsid w:val="00E908DA"/>
    <w:rsid w:val="00E90CFA"/>
    <w:rsid w:val="00E90DD7"/>
    <w:rsid w:val="00E90E3C"/>
    <w:rsid w:val="00E90E96"/>
    <w:rsid w:val="00E90EA8"/>
    <w:rsid w:val="00E91561"/>
    <w:rsid w:val="00E91732"/>
    <w:rsid w:val="00E91826"/>
    <w:rsid w:val="00E91A6D"/>
    <w:rsid w:val="00E91FD9"/>
    <w:rsid w:val="00E92054"/>
    <w:rsid w:val="00E9245F"/>
    <w:rsid w:val="00E927BF"/>
    <w:rsid w:val="00E92892"/>
    <w:rsid w:val="00E92B58"/>
    <w:rsid w:val="00E92F57"/>
    <w:rsid w:val="00E930DF"/>
    <w:rsid w:val="00E93902"/>
    <w:rsid w:val="00E93986"/>
    <w:rsid w:val="00E93AEF"/>
    <w:rsid w:val="00E93E52"/>
    <w:rsid w:val="00E94329"/>
    <w:rsid w:val="00E94603"/>
    <w:rsid w:val="00E94716"/>
    <w:rsid w:val="00E94839"/>
    <w:rsid w:val="00E94844"/>
    <w:rsid w:val="00E94F8F"/>
    <w:rsid w:val="00E95056"/>
    <w:rsid w:val="00E95293"/>
    <w:rsid w:val="00E95B32"/>
    <w:rsid w:val="00E95FDE"/>
    <w:rsid w:val="00E96072"/>
    <w:rsid w:val="00E9645B"/>
    <w:rsid w:val="00E9669B"/>
    <w:rsid w:val="00E96943"/>
    <w:rsid w:val="00E96CFD"/>
    <w:rsid w:val="00E96D34"/>
    <w:rsid w:val="00E96DBA"/>
    <w:rsid w:val="00E97122"/>
    <w:rsid w:val="00E97223"/>
    <w:rsid w:val="00E973C0"/>
    <w:rsid w:val="00E973C4"/>
    <w:rsid w:val="00E97E87"/>
    <w:rsid w:val="00EA012D"/>
    <w:rsid w:val="00EA01F7"/>
    <w:rsid w:val="00EA0605"/>
    <w:rsid w:val="00EA06D0"/>
    <w:rsid w:val="00EA0DB5"/>
    <w:rsid w:val="00EA0E83"/>
    <w:rsid w:val="00EA105E"/>
    <w:rsid w:val="00EA1067"/>
    <w:rsid w:val="00EA1503"/>
    <w:rsid w:val="00EA1663"/>
    <w:rsid w:val="00EA1DE1"/>
    <w:rsid w:val="00EA2510"/>
    <w:rsid w:val="00EA28CD"/>
    <w:rsid w:val="00EA2EF9"/>
    <w:rsid w:val="00EA31CF"/>
    <w:rsid w:val="00EA32EA"/>
    <w:rsid w:val="00EA3754"/>
    <w:rsid w:val="00EA37A0"/>
    <w:rsid w:val="00EA38E7"/>
    <w:rsid w:val="00EA39B2"/>
    <w:rsid w:val="00EA3B78"/>
    <w:rsid w:val="00EA3C72"/>
    <w:rsid w:val="00EA3F12"/>
    <w:rsid w:val="00EA4143"/>
    <w:rsid w:val="00EA4228"/>
    <w:rsid w:val="00EA44B1"/>
    <w:rsid w:val="00EA4710"/>
    <w:rsid w:val="00EA4999"/>
    <w:rsid w:val="00EA4BE8"/>
    <w:rsid w:val="00EA4C0E"/>
    <w:rsid w:val="00EA4D97"/>
    <w:rsid w:val="00EA521B"/>
    <w:rsid w:val="00EA53CA"/>
    <w:rsid w:val="00EA55D0"/>
    <w:rsid w:val="00EA5D5F"/>
    <w:rsid w:val="00EA5F48"/>
    <w:rsid w:val="00EA5F8D"/>
    <w:rsid w:val="00EA6648"/>
    <w:rsid w:val="00EA6785"/>
    <w:rsid w:val="00EA6B19"/>
    <w:rsid w:val="00EA6BD5"/>
    <w:rsid w:val="00EA6CCF"/>
    <w:rsid w:val="00EA6D2B"/>
    <w:rsid w:val="00EA6E3E"/>
    <w:rsid w:val="00EA6FB4"/>
    <w:rsid w:val="00EA716C"/>
    <w:rsid w:val="00EA77D5"/>
    <w:rsid w:val="00EA7C1E"/>
    <w:rsid w:val="00EB029E"/>
    <w:rsid w:val="00EB04A1"/>
    <w:rsid w:val="00EB0549"/>
    <w:rsid w:val="00EB06AC"/>
    <w:rsid w:val="00EB079A"/>
    <w:rsid w:val="00EB09E2"/>
    <w:rsid w:val="00EB0ACD"/>
    <w:rsid w:val="00EB0FE4"/>
    <w:rsid w:val="00EB150B"/>
    <w:rsid w:val="00EB1B3B"/>
    <w:rsid w:val="00EB1C78"/>
    <w:rsid w:val="00EB2236"/>
    <w:rsid w:val="00EB25E0"/>
    <w:rsid w:val="00EB2743"/>
    <w:rsid w:val="00EB2B63"/>
    <w:rsid w:val="00EB2FCF"/>
    <w:rsid w:val="00EB3017"/>
    <w:rsid w:val="00EB3278"/>
    <w:rsid w:val="00EB32BF"/>
    <w:rsid w:val="00EB32FF"/>
    <w:rsid w:val="00EB3784"/>
    <w:rsid w:val="00EB3854"/>
    <w:rsid w:val="00EB39BC"/>
    <w:rsid w:val="00EB3C8D"/>
    <w:rsid w:val="00EB3D46"/>
    <w:rsid w:val="00EB3EA5"/>
    <w:rsid w:val="00EB4089"/>
    <w:rsid w:val="00EB4209"/>
    <w:rsid w:val="00EB45E9"/>
    <w:rsid w:val="00EB4FE6"/>
    <w:rsid w:val="00EB4FF6"/>
    <w:rsid w:val="00EB522C"/>
    <w:rsid w:val="00EB5351"/>
    <w:rsid w:val="00EB5B2C"/>
    <w:rsid w:val="00EB5CA5"/>
    <w:rsid w:val="00EB5DB7"/>
    <w:rsid w:val="00EB5EB5"/>
    <w:rsid w:val="00EB633A"/>
    <w:rsid w:val="00EB6733"/>
    <w:rsid w:val="00EB6846"/>
    <w:rsid w:val="00EB693E"/>
    <w:rsid w:val="00EB6B02"/>
    <w:rsid w:val="00EB6BD3"/>
    <w:rsid w:val="00EB6DCA"/>
    <w:rsid w:val="00EB6E75"/>
    <w:rsid w:val="00EB7046"/>
    <w:rsid w:val="00EB704F"/>
    <w:rsid w:val="00EB71F6"/>
    <w:rsid w:val="00EB75E5"/>
    <w:rsid w:val="00EB771B"/>
    <w:rsid w:val="00EB7D25"/>
    <w:rsid w:val="00EC0306"/>
    <w:rsid w:val="00EC06FE"/>
    <w:rsid w:val="00EC0A25"/>
    <w:rsid w:val="00EC0C42"/>
    <w:rsid w:val="00EC1271"/>
    <w:rsid w:val="00EC12DF"/>
    <w:rsid w:val="00EC140F"/>
    <w:rsid w:val="00EC1963"/>
    <w:rsid w:val="00EC1B59"/>
    <w:rsid w:val="00EC1C20"/>
    <w:rsid w:val="00EC2652"/>
    <w:rsid w:val="00EC2718"/>
    <w:rsid w:val="00EC28F8"/>
    <w:rsid w:val="00EC2A91"/>
    <w:rsid w:val="00EC2B8A"/>
    <w:rsid w:val="00EC2CDA"/>
    <w:rsid w:val="00EC2CFC"/>
    <w:rsid w:val="00EC3033"/>
    <w:rsid w:val="00EC327A"/>
    <w:rsid w:val="00EC32F5"/>
    <w:rsid w:val="00EC37DC"/>
    <w:rsid w:val="00EC384E"/>
    <w:rsid w:val="00EC3B28"/>
    <w:rsid w:val="00EC3DE3"/>
    <w:rsid w:val="00EC3DED"/>
    <w:rsid w:val="00EC4327"/>
    <w:rsid w:val="00EC4398"/>
    <w:rsid w:val="00EC5065"/>
    <w:rsid w:val="00EC539B"/>
    <w:rsid w:val="00EC5405"/>
    <w:rsid w:val="00EC550C"/>
    <w:rsid w:val="00EC561D"/>
    <w:rsid w:val="00EC56C5"/>
    <w:rsid w:val="00EC5BD4"/>
    <w:rsid w:val="00EC5E9E"/>
    <w:rsid w:val="00EC6077"/>
    <w:rsid w:val="00EC644F"/>
    <w:rsid w:val="00EC65CA"/>
    <w:rsid w:val="00EC6A1D"/>
    <w:rsid w:val="00EC6BA8"/>
    <w:rsid w:val="00EC6C6F"/>
    <w:rsid w:val="00EC6CCA"/>
    <w:rsid w:val="00EC6E10"/>
    <w:rsid w:val="00EC6FE2"/>
    <w:rsid w:val="00EC71C8"/>
    <w:rsid w:val="00EC7484"/>
    <w:rsid w:val="00EC767D"/>
    <w:rsid w:val="00EC76BC"/>
    <w:rsid w:val="00EC7A8F"/>
    <w:rsid w:val="00EC7B0D"/>
    <w:rsid w:val="00EC7BC2"/>
    <w:rsid w:val="00EC7D51"/>
    <w:rsid w:val="00EC7F5F"/>
    <w:rsid w:val="00ED00D1"/>
    <w:rsid w:val="00ED0467"/>
    <w:rsid w:val="00ED06C3"/>
    <w:rsid w:val="00ED06D3"/>
    <w:rsid w:val="00ED0A9E"/>
    <w:rsid w:val="00ED0E77"/>
    <w:rsid w:val="00ED116B"/>
    <w:rsid w:val="00ED127F"/>
    <w:rsid w:val="00ED12E8"/>
    <w:rsid w:val="00ED13BB"/>
    <w:rsid w:val="00ED1481"/>
    <w:rsid w:val="00ED1597"/>
    <w:rsid w:val="00ED190D"/>
    <w:rsid w:val="00ED1D8A"/>
    <w:rsid w:val="00ED1E8C"/>
    <w:rsid w:val="00ED1F74"/>
    <w:rsid w:val="00ED22A1"/>
    <w:rsid w:val="00ED253F"/>
    <w:rsid w:val="00ED26C7"/>
    <w:rsid w:val="00ED2719"/>
    <w:rsid w:val="00ED320F"/>
    <w:rsid w:val="00ED33A7"/>
    <w:rsid w:val="00ED373B"/>
    <w:rsid w:val="00ED379A"/>
    <w:rsid w:val="00ED398B"/>
    <w:rsid w:val="00ED3AC4"/>
    <w:rsid w:val="00ED3ACE"/>
    <w:rsid w:val="00ED3D48"/>
    <w:rsid w:val="00ED3DD0"/>
    <w:rsid w:val="00ED3E4E"/>
    <w:rsid w:val="00ED3EFF"/>
    <w:rsid w:val="00ED42F7"/>
    <w:rsid w:val="00ED467D"/>
    <w:rsid w:val="00ED46F4"/>
    <w:rsid w:val="00ED4AEE"/>
    <w:rsid w:val="00ED4D99"/>
    <w:rsid w:val="00ED501B"/>
    <w:rsid w:val="00ED536E"/>
    <w:rsid w:val="00ED53C9"/>
    <w:rsid w:val="00ED55E5"/>
    <w:rsid w:val="00ED5A2E"/>
    <w:rsid w:val="00ED5A72"/>
    <w:rsid w:val="00ED5AB5"/>
    <w:rsid w:val="00ED5F63"/>
    <w:rsid w:val="00ED5FE4"/>
    <w:rsid w:val="00ED679E"/>
    <w:rsid w:val="00ED68B9"/>
    <w:rsid w:val="00ED6BF3"/>
    <w:rsid w:val="00ED7225"/>
    <w:rsid w:val="00ED74CB"/>
    <w:rsid w:val="00ED752E"/>
    <w:rsid w:val="00ED7657"/>
    <w:rsid w:val="00ED7BAD"/>
    <w:rsid w:val="00EE0136"/>
    <w:rsid w:val="00EE013C"/>
    <w:rsid w:val="00EE0185"/>
    <w:rsid w:val="00EE01C1"/>
    <w:rsid w:val="00EE0303"/>
    <w:rsid w:val="00EE063A"/>
    <w:rsid w:val="00EE0816"/>
    <w:rsid w:val="00EE0A19"/>
    <w:rsid w:val="00EE0A8F"/>
    <w:rsid w:val="00EE0FA3"/>
    <w:rsid w:val="00EE1091"/>
    <w:rsid w:val="00EE115E"/>
    <w:rsid w:val="00EE11DB"/>
    <w:rsid w:val="00EE1213"/>
    <w:rsid w:val="00EE1537"/>
    <w:rsid w:val="00EE1639"/>
    <w:rsid w:val="00EE1BF6"/>
    <w:rsid w:val="00EE1CD5"/>
    <w:rsid w:val="00EE1EE3"/>
    <w:rsid w:val="00EE1EFC"/>
    <w:rsid w:val="00EE2B1D"/>
    <w:rsid w:val="00EE2C29"/>
    <w:rsid w:val="00EE30E5"/>
    <w:rsid w:val="00EE3310"/>
    <w:rsid w:val="00EE363B"/>
    <w:rsid w:val="00EE3A71"/>
    <w:rsid w:val="00EE3A83"/>
    <w:rsid w:val="00EE3AA0"/>
    <w:rsid w:val="00EE482D"/>
    <w:rsid w:val="00EE48B8"/>
    <w:rsid w:val="00EE4B41"/>
    <w:rsid w:val="00EE4D5C"/>
    <w:rsid w:val="00EE4E2F"/>
    <w:rsid w:val="00EE4E9B"/>
    <w:rsid w:val="00EE5003"/>
    <w:rsid w:val="00EE537C"/>
    <w:rsid w:val="00EE54AF"/>
    <w:rsid w:val="00EE54C8"/>
    <w:rsid w:val="00EE55C0"/>
    <w:rsid w:val="00EE560B"/>
    <w:rsid w:val="00EE6187"/>
    <w:rsid w:val="00EE654F"/>
    <w:rsid w:val="00EE6955"/>
    <w:rsid w:val="00EE6C64"/>
    <w:rsid w:val="00EE6F28"/>
    <w:rsid w:val="00EE72A3"/>
    <w:rsid w:val="00EE72FB"/>
    <w:rsid w:val="00EE7457"/>
    <w:rsid w:val="00EE7754"/>
    <w:rsid w:val="00EE7EF5"/>
    <w:rsid w:val="00EF02C1"/>
    <w:rsid w:val="00EF03ED"/>
    <w:rsid w:val="00EF0559"/>
    <w:rsid w:val="00EF063F"/>
    <w:rsid w:val="00EF0654"/>
    <w:rsid w:val="00EF0725"/>
    <w:rsid w:val="00EF0772"/>
    <w:rsid w:val="00EF08FC"/>
    <w:rsid w:val="00EF0942"/>
    <w:rsid w:val="00EF0CF1"/>
    <w:rsid w:val="00EF0FA8"/>
    <w:rsid w:val="00EF1046"/>
    <w:rsid w:val="00EF1059"/>
    <w:rsid w:val="00EF175C"/>
    <w:rsid w:val="00EF180B"/>
    <w:rsid w:val="00EF187F"/>
    <w:rsid w:val="00EF192C"/>
    <w:rsid w:val="00EF1A34"/>
    <w:rsid w:val="00EF1D3D"/>
    <w:rsid w:val="00EF2545"/>
    <w:rsid w:val="00EF2863"/>
    <w:rsid w:val="00EF2F25"/>
    <w:rsid w:val="00EF3121"/>
    <w:rsid w:val="00EF315A"/>
    <w:rsid w:val="00EF3490"/>
    <w:rsid w:val="00EF3A88"/>
    <w:rsid w:val="00EF4046"/>
    <w:rsid w:val="00EF4088"/>
    <w:rsid w:val="00EF4449"/>
    <w:rsid w:val="00EF4454"/>
    <w:rsid w:val="00EF4467"/>
    <w:rsid w:val="00EF4ADC"/>
    <w:rsid w:val="00EF5B62"/>
    <w:rsid w:val="00EF5EB8"/>
    <w:rsid w:val="00EF6B37"/>
    <w:rsid w:val="00EF6BB1"/>
    <w:rsid w:val="00EF71CF"/>
    <w:rsid w:val="00EF726D"/>
    <w:rsid w:val="00EF72CF"/>
    <w:rsid w:val="00EF75B8"/>
    <w:rsid w:val="00EF77AE"/>
    <w:rsid w:val="00EF78B8"/>
    <w:rsid w:val="00EF7C82"/>
    <w:rsid w:val="00F0002D"/>
    <w:rsid w:val="00F001DB"/>
    <w:rsid w:val="00F005DE"/>
    <w:rsid w:val="00F00660"/>
    <w:rsid w:val="00F00B99"/>
    <w:rsid w:val="00F00D9B"/>
    <w:rsid w:val="00F01152"/>
    <w:rsid w:val="00F01273"/>
    <w:rsid w:val="00F013B1"/>
    <w:rsid w:val="00F01523"/>
    <w:rsid w:val="00F01859"/>
    <w:rsid w:val="00F01EC1"/>
    <w:rsid w:val="00F01EE6"/>
    <w:rsid w:val="00F0210D"/>
    <w:rsid w:val="00F021AC"/>
    <w:rsid w:val="00F027A2"/>
    <w:rsid w:val="00F027AA"/>
    <w:rsid w:val="00F029EB"/>
    <w:rsid w:val="00F02DE7"/>
    <w:rsid w:val="00F0301F"/>
    <w:rsid w:val="00F0309C"/>
    <w:rsid w:val="00F0329D"/>
    <w:rsid w:val="00F032D3"/>
    <w:rsid w:val="00F03927"/>
    <w:rsid w:val="00F0402C"/>
    <w:rsid w:val="00F04581"/>
    <w:rsid w:val="00F04AD4"/>
    <w:rsid w:val="00F04D57"/>
    <w:rsid w:val="00F04DED"/>
    <w:rsid w:val="00F04E1D"/>
    <w:rsid w:val="00F04FCF"/>
    <w:rsid w:val="00F0529F"/>
    <w:rsid w:val="00F05645"/>
    <w:rsid w:val="00F0586E"/>
    <w:rsid w:val="00F05E08"/>
    <w:rsid w:val="00F05EF6"/>
    <w:rsid w:val="00F06003"/>
    <w:rsid w:val="00F06143"/>
    <w:rsid w:val="00F061FA"/>
    <w:rsid w:val="00F06328"/>
    <w:rsid w:val="00F06CD1"/>
    <w:rsid w:val="00F07501"/>
    <w:rsid w:val="00F079A6"/>
    <w:rsid w:val="00F07A6F"/>
    <w:rsid w:val="00F10028"/>
    <w:rsid w:val="00F10595"/>
    <w:rsid w:val="00F1072B"/>
    <w:rsid w:val="00F10DEB"/>
    <w:rsid w:val="00F112C2"/>
    <w:rsid w:val="00F1137B"/>
    <w:rsid w:val="00F11737"/>
    <w:rsid w:val="00F1194E"/>
    <w:rsid w:val="00F11F28"/>
    <w:rsid w:val="00F11F30"/>
    <w:rsid w:val="00F122C8"/>
    <w:rsid w:val="00F12336"/>
    <w:rsid w:val="00F12476"/>
    <w:rsid w:val="00F12779"/>
    <w:rsid w:val="00F12879"/>
    <w:rsid w:val="00F128F4"/>
    <w:rsid w:val="00F12974"/>
    <w:rsid w:val="00F12BC9"/>
    <w:rsid w:val="00F12D17"/>
    <w:rsid w:val="00F12F39"/>
    <w:rsid w:val="00F12F6F"/>
    <w:rsid w:val="00F133A4"/>
    <w:rsid w:val="00F13963"/>
    <w:rsid w:val="00F13B30"/>
    <w:rsid w:val="00F13F2C"/>
    <w:rsid w:val="00F13FF5"/>
    <w:rsid w:val="00F14253"/>
    <w:rsid w:val="00F1470D"/>
    <w:rsid w:val="00F14CB6"/>
    <w:rsid w:val="00F14ECB"/>
    <w:rsid w:val="00F15302"/>
    <w:rsid w:val="00F15641"/>
    <w:rsid w:val="00F1564B"/>
    <w:rsid w:val="00F1577F"/>
    <w:rsid w:val="00F15907"/>
    <w:rsid w:val="00F1597F"/>
    <w:rsid w:val="00F1599D"/>
    <w:rsid w:val="00F15BDF"/>
    <w:rsid w:val="00F15D6F"/>
    <w:rsid w:val="00F15E0D"/>
    <w:rsid w:val="00F15FD6"/>
    <w:rsid w:val="00F16076"/>
    <w:rsid w:val="00F16104"/>
    <w:rsid w:val="00F166FA"/>
    <w:rsid w:val="00F16974"/>
    <w:rsid w:val="00F16F33"/>
    <w:rsid w:val="00F17172"/>
    <w:rsid w:val="00F17359"/>
    <w:rsid w:val="00F17481"/>
    <w:rsid w:val="00F1793C"/>
    <w:rsid w:val="00F179C0"/>
    <w:rsid w:val="00F17B94"/>
    <w:rsid w:val="00F17C1F"/>
    <w:rsid w:val="00F17C44"/>
    <w:rsid w:val="00F17F33"/>
    <w:rsid w:val="00F20318"/>
    <w:rsid w:val="00F207A8"/>
    <w:rsid w:val="00F209C9"/>
    <w:rsid w:val="00F20A2F"/>
    <w:rsid w:val="00F20D5A"/>
    <w:rsid w:val="00F20E7F"/>
    <w:rsid w:val="00F21334"/>
    <w:rsid w:val="00F21461"/>
    <w:rsid w:val="00F2146C"/>
    <w:rsid w:val="00F21702"/>
    <w:rsid w:val="00F219C1"/>
    <w:rsid w:val="00F21D50"/>
    <w:rsid w:val="00F21FF0"/>
    <w:rsid w:val="00F2226A"/>
    <w:rsid w:val="00F222A3"/>
    <w:rsid w:val="00F224EC"/>
    <w:rsid w:val="00F225CF"/>
    <w:rsid w:val="00F22DFF"/>
    <w:rsid w:val="00F23509"/>
    <w:rsid w:val="00F23568"/>
    <w:rsid w:val="00F246BE"/>
    <w:rsid w:val="00F24A37"/>
    <w:rsid w:val="00F2508A"/>
    <w:rsid w:val="00F253B3"/>
    <w:rsid w:val="00F25AE4"/>
    <w:rsid w:val="00F25C7E"/>
    <w:rsid w:val="00F25E10"/>
    <w:rsid w:val="00F25F65"/>
    <w:rsid w:val="00F25F79"/>
    <w:rsid w:val="00F264CA"/>
    <w:rsid w:val="00F26990"/>
    <w:rsid w:val="00F26D32"/>
    <w:rsid w:val="00F27125"/>
    <w:rsid w:val="00F2716E"/>
    <w:rsid w:val="00F271B7"/>
    <w:rsid w:val="00F27288"/>
    <w:rsid w:val="00F276C0"/>
    <w:rsid w:val="00F278D9"/>
    <w:rsid w:val="00F27A96"/>
    <w:rsid w:val="00F27B83"/>
    <w:rsid w:val="00F27D70"/>
    <w:rsid w:val="00F30A4B"/>
    <w:rsid w:val="00F30B59"/>
    <w:rsid w:val="00F30BE3"/>
    <w:rsid w:val="00F30E08"/>
    <w:rsid w:val="00F31359"/>
    <w:rsid w:val="00F31869"/>
    <w:rsid w:val="00F318FA"/>
    <w:rsid w:val="00F31A10"/>
    <w:rsid w:val="00F31A5E"/>
    <w:rsid w:val="00F31D69"/>
    <w:rsid w:val="00F32242"/>
    <w:rsid w:val="00F3281F"/>
    <w:rsid w:val="00F32884"/>
    <w:rsid w:val="00F32960"/>
    <w:rsid w:val="00F32AC3"/>
    <w:rsid w:val="00F32C19"/>
    <w:rsid w:val="00F32D5B"/>
    <w:rsid w:val="00F330F9"/>
    <w:rsid w:val="00F331AC"/>
    <w:rsid w:val="00F33289"/>
    <w:rsid w:val="00F33323"/>
    <w:rsid w:val="00F335A9"/>
    <w:rsid w:val="00F33891"/>
    <w:rsid w:val="00F33C84"/>
    <w:rsid w:val="00F33D92"/>
    <w:rsid w:val="00F33F63"/>
    <w:rsid w:val="00F34301"/>
    <w:rsid w:val="00F343B9"/>
    <w:rsid w:val="00F346CA"/>
    <w:rsid w:val="00F349A6"/>
    <w:rsid w:val="00F34BB9"/>
    <w:rsid w:val="00F34EE3"/>
    <w:rsid w:val="00F352BA"/>
    <w:rsid w:val="00F35399"/>
    <w:rsid w:val="00F3551D"/>
    <w:rsid w:val="00F35615"/>
    <w:rsid w:val="00F356B6"/>
    <w:rsid w:val="00F35722"/>
    <w:rsid w:val="00F3577A"/>
    <w:rsid w:val="00F35797"/>
    <w:rsid w:val="00F35882"/>
    <w:rsid w:val="00F35AC1"/>
    <w:rsid w:val="00F35D16"/>
    <w:rsid w:val="00F35E92"/>
    <w:rsid w:val="00F35F62"/>
    <w:rsid w:val="00F3635E"/>
    <w:rsid w:val="00F36611"/>
    <w:rsid w:val="00F36693"/>
    <w:rsid w:val="00F36890"/>
    <w:rsid w:val="00F369F4"/>
    <w:rsid w:val="00F37022"/>
    <w:rsid w:val="00F370E1"/>
    <w:rsid w:val="00F371A8"/>
    <w:rsid w:val="00F3734C"/>
    <w:rsid w:val="00F3792F"/>
    <w:rsid w:val="00F37A16"/>
    <w:rsid w:val="00F37C38"/>
    <w:rsid w:val="00F37D43"/>
    <w:rsid w:val="00F403BB"/>
    <w:rsid w:val="00F4068C"/>
    <w:rsid w:val="00F407C7"/>
    <w:rsid w:val="00F40FB3"/>
    <w:rsid w:val="00F411BD"/>
    <w:rsid w:val="00F412C1"/>
    <w:rsid w:val="00F41459"/>
    <w:rsid w:val="00F4149B"/>
    <w:rsid w:val="00F417C6"/>
    <w:rsid w:val="00F41882"/>
    <w:rsid w:val="00F41936"/>
    <w:rsid w:val="00F419A0"/>
    <w:rsid w:val="00F41C26"/>
    <w:rsid w:val="00F4205D"/>
    <w:rsid w:val="00F42137"/>
    <w:rsid w:val="00F42172"/>
    <w:rsid w:val="00F422AB"/>
    <w:rsid w:val="00F422E1"/>
    <w:rsid w:val="00F422E5"/>
    <w:rsid w:val="00F422F1"/>
    <w:rsid w:val="00F426CC"/>
    <w:rsid w:val="00F42AC0"/>
    <w:rsid w:val="00F4323D"/>
    <w:rsid w:val="00F43B54"/>
    <w:rsid w:val="00F43D36"/>
    <w:rsid w:val="00F44100"/>
    <w:rsid w:val="00F442B9"/>
    <w:rsid w:val="00F4452C"/>
    <w:rsid w:val="00F44628"/>
    <w:rsid w:val="00F44C9C"/>
    <w:rsid w:val="00F44CB3"/>
    <w:rsid w:val="00F44DA4"/>
    <w:rsid w:val="00F44E88"/>
    <w:rsid w:val="00F45949"/>
    <w:rsid w:val="00F45A0B"/>
    <w:rsid w:val="00F45A4C"/>
    <w:rsid w:val="00F45ACD"/>
    <w:rsid w:val="00F45E7C"/>
    <w:rsid w:val="00F45EA2"/>
    <w:rsid w:val="00F45EC5"/>
    <w:rsid w:val="00F460E7"/>
    <w:rsid w:val="00F462FF"/>
    <w:rsid w:val="00F4656F"/>
    <w:rsid w:val="00F46BD9"/>
    <w:rsid w:val="00F46F5F"/>
    <w:rsid w:val="00F47326"/>
    <w:rsid w:val="00F4753F"/>
    <w:rsid w:val="00F47550"/>
    <w:rsid w:val="00F476B6"/>
    <w:rsid w:val="00F47D2A"/>
    <w:rsid w:val="00F47ED7"/>
    <w:rsid w:val="00F50008"/>
    <w:rsid w:val="00F501C1"/>
    <w:rsid w:val="00F502B3"/>
    <w:rsid w:val="00F503F8"/>
    <w:rsid w:val="00F50429"/>
    <w:rsid w:val="00F50906"/>
    <w:rsid w:val="00F50BB1"/>
    <w:rsid w:val="00F50BEA"/>
    <w:rsid w:val="00F50FC1"/>
    <w:rsid w:val="00F510E6"/>
    <w:rsid w:val="00F51175"/>
    <w:rsid w:val="00F513AC"/>
    <w:rsid w:val="00F51D2D"/>
    <w:rsid w:val="00F5200D"/>
    <w:rsid w:val="00F5213C"/>
    <w:rsid w:val="00F52741"/>
    <w:rsid w:val="00F52C9A"/>
    <w:rsid w:val="00F52D02"/>
    <w:rsid w:val="00F52D42"/>
    <w:rsid w:val="00F52D56"/>
    <w:rsid w:val="00F52E55"/>
    <w:rsid w:val="00F52F19"/>
    <w:rsid w:val="00F52F28"/>
    <w:rsid w:val="00F530F4"/>
    <w:rsid w:val="00F5336C"/>
    <w:rsid w:val="00F53798"/>
    <w:rsid w:val="00F53E8E"/>
    <w:rsid w:val="00F54E13"/>
    <w:rsid w:val="00F54F0E"/>
    <w:rsid w:val="00F54F6E"/>
    <w:rsid w:val="00F552E9"/>
    <w:rsid w:val="00F5547C"/>
    <w:rsid w:val="00F5548D"/>
    <w:rsid w:val="00F559A5"/>
    <w:rsid w:val="00F55A53"/>
    <w:rsid w:val="00F55A7C"/>
    <w:rsid w:val="00F55AC2"/>
    <w:rsid w:val="00F55B92"/>
    <w:rsid w:val="00F55DAC"/>
    <w:rsid w:val="00F56042"/>
    <w:rsid w:val="00F560FA"/>
    <w:rsid w:val="00F56254"/>
    <w:rsid w:val="00F5668E"/>
    <w:rsid w:val="00F56785"/>
    <w:rsid w:val="00F56859"/>
    <w:rsid w:val="00F56ACF"/>
    <w:rsid w:val="00F56AD0"/>
    <w:rsid w:val="00F56F7D"/>
    <w:rsid w:val="00F56FD0"/>
    <w:rsid w:val="00F57368"/>
    <w:rsid w:val="00F574CE"/>
    <w:rsid w:val="00F5779E"/>
    <w:rsid w:val="00F57821"/>
    <w:rsid w:val="00F578BC"/>
    <w:rsid w:val="00F5791E"/>
    <w:rsid w:val="00F57983"/>
    <w:rsid w:val="00F57A4D"/>
    <w:rsid w:val="00F57A5D"/>
    <w:rsid w:val="00F57ADF"/>
    <w:rsid w:val="00F60067"/>
    <w:rsid w:val="00F6007E"/>
    <w:rsid w:val="00F6057D"/>
    <w:rsid w:val="00F60618"/>
    <w:rsid w:val="00F6066C"/>
    <w:rsid w:val="00F606FD"/>
    <w:rsid w:val="00F609AF"/>
    <w:rsid w:val="00F60B23"/>
    <w:rsid w:val="00F60F51"/>
    <w:rsid w:val="00F61116"/>
    <w:rsid w:val="00F6118A"/>
    <w:rsid w:val="00F6196C"/>
    <w:rsid w:val="00F61F7A"/>
    <w:rsid w:val="00F6221F"/>
    <w:rsid w:val="00F6263F"/>
    <w:rsid w:val="00F62773"/>
    <w:rsid w:val="00F627EF"/>
    <w:rsid w:val="00F62E2A"/>
    <w:rsid w:val="00F62FB5"/>
    <w:rsid w:val="00F6309E"/>
    <w:rsid w:val="00F63135"/>
    <w:rsid w:val="00F6320D"/>
    <w:rsid w:val="00F63751"/>
    <w:rsid w:val="00F6382D"/>
    <w:rsid w:val="00F639F9"/>
    <w:rsid w:val="00F63C87"/>
    <w:rsid w:val="00F642A5"/>
    <w:rsid w:val="00F64AEF"/>
    <w:rsid w:val="00F64D56"/>
    <w:rsid w:val="00F64E4C"/>
    <w:rsid w:val="00F65037"/>
    <w:rsid w:val="00F65068"/>
    <w:rsid w:val="00F6541C"/>
    <w:rsid w:val="00F655A5"/>
    <w:rsid w:val="00F65845"/>
    <w:rsid w:val="00F65864"/>
    <w:rsid w:val="00F658CF"/>
    <w:rsid w:val="00F65F96"/>
    <w:rsid w:val="00F66014"/>
    <w:rsid w:val="00F661A8"/>
    <w:rsid w:val="00F66ECF"/>
    <w:rsid w:val="00F66F62"/>
    <w:rsid w:val="00F67015"/>
    <w:rsid w:val="00F67682"/>
    <w:rsid w:val="00F6782F"/>
    <w:rsid w:val="00F67B89"/>
    <w:rsid w:val="00F67D0E"/>
    <w:rsid w:val="00F67E12"/>
    <w:rsid w:val="00F70114"/>
    <w:rsid w:val="00F701C3"/>
    <w:rsid w:val="00F70266"/>
    <w:rsid w:val="00F7088D"/>
    <w:rsid w:val="00F70C29"/>
    <w:rsid w:val="00F70DC9"/>
    <w:rsid w:val="00F70FE2"/>
    <w:rsid w:val="00F70FED"/>
    <w:rsid w:val="00F71099"/>
    <w:rsid w:val="00F7136F"/>
    <w:rsid w:val="00F7159B"/>
    <w:rsid w:val="00F715DE"/>
    <w:rsid w:val="00F71AEE"/>
    <w:rsid w:val="00F71B8D"/>
    <w:rsid w:val="00F7212C"/>
    <w:rsid w:val="00F7255F"/>
    <w:rsid w:val="00F727A3"/>
    <w:rsid w:val="00F727AA"/>
    <w:rsid w:val="00F72F20"/>
    <w:rsid w:val="00F72F8D"/>
    <w:rsid w:val="00F732B4"/>
    <w:rsid w:val="00F733BC"/>
    <w:rsid w:val="00F7457D"/>
    <w:rsid w:val="00F748F2"/>
    <w:rsid w:val="00F74C10"/>
    <w:rsid w:val="00F74E2F"/>
    <w:rsid w:val="00F74E75"/>
    <w:rsid w:val="00F750A9"/>
    <w:rsid w:val="00F75183"/>
    <w:rsid w:val="00F75660"/>
    <w:rsid w:val="00F759B3"/>
    <w:rsid w:val="00F75A35"/>
    <w:rsid w:val="00F75EE9"/>
    <w:rsid w:val="00F762B2"/>
    <w:rsid w:val="00F76346"/>
    <w:rsid w:val="00F76377"/>
    <w:rsid w:val="00F76558"/>
    <w:rsid w:val="00F766C8"/>
    <w:rsid w:val="00F76B8C"/>
    <w:rsid w:val="00F76F6F"/>
    <w:rsid w:val="00F774F5"/>
    <w:rsid w:val="00F77C43"/>
    <w:rsid w:val="00F801DF"/>
    <w:rsid w:val="00F80B4D"/>
    <w:rsid w:val="00F80D5A"/>
    <w:rsid w:val="00F80E97"/>
    <w:rsid w:val="00F80FC8"/>
    <w:rsid w:val="00F8105D"/>
    <w:rsid w:val="00F812D4"/>
    <w:rsid w:val="00F81388"/>
    <w:rsid w:val="00F81473"/>
    <w:rsid w:val="00F8161C"/>
    <w:rsid w:val="00F8179F"/>
    <w:rsid w:val="00F81979"/>
    <w:rsid w:val="00F81A93"/>
    <w:rsid w:val="00F81B2D"/>
    <w:rsid w:val="00F81D99"/>
    <w:rsid w:val="00F82411"/>
    <w:rsid w:val="00F82D84"/>
    <w:rsid w:val="00F832AC"/>
    <w:rsid w:val="00F8370B"/>
    <w:rsid w:val="00F83F58"/>
    <w:rsid w:val="00F83FB6"/>
    <w:rsid w:val="00F84176"/>
    <w:rsid w:val="00F841A7"/>
    <w:rsid w:val="00F84B52"/>
    <w:rsid w:val="00F84F0C"/>
    <w:rsid w:val="00F84F7F"/>
    <w:rsid w:val="00F8564F"/>
    <w:rsid w:val="00F8598A"/>
    <w:rsid w:val="00F85A71"/>
    <w:rsid w:val="00F85F0B"/>
    <w:rsid w:val="00F85F27"/>
    <w:rsid w:val="00F86073"/>
    <w:rsid w:val="00F8660E"/>
    <w:rsid w:val="00F86725"/>
    <w:rsid w:val="00F8685E"/>
    <w:rsid w:val="00F86973"/>
    <w:rsid w:val="00F86A0E"/>
    <w:rsid w:val="00F871E9"/>
    <w:rsid w:val="00F873F6"/>
    <w:rsid w:val="00F87718"/>
    <w:rsid w:val="00F87731"/>
    <w:rsid w:val="00F878F5"/>
    <w:rsid w:val="00F87A4C"/>
    <w:rsid w:val="00F87ECC"/>
    <w:rsid w:val="00F900CB"/>
    <w:rsid w:val="00F90397"/>
    <w:rsid w:val="00F90401"/>
    <w:rsid w:val="00F90551"/>
    <w:rsid w:val="00F90554"/>
    <w:rsid w:val="00F905E6"/>
    <w:rsid w:val="00F91003"/>
    <w:rsid w:val="00F9120F"/>
    <w:rsid w:val="00F913CF"/>
    <w:rsid w:val="00F913EC"/>
    <w:rsid w:val="00F914A1"/>
    <w:rsid w:val="00F9164B"/>
    <w:rsid w:val="00F9166B"/>
    <w:rsid w:val="00F91D75"/>
    <w:rsid w:val="00F91E45"/>
    <w:rsid w:val="00F91E9F"/>
    <w:rsid w:val="00F91F6E"/>
    <w:rsid w:val="00F92521"/>
    <w:rsid w:val="00F92678"/>
    <w:rsid w:val="00F92809"/>
    <w:rsid w:val="00F92C02"/>
    <w:rsid w:val="00F92D40"/>
    <w:rsid w:val="00F93284"/>
    <w:rsid w:val="00F93411"/>
    <w:rsid w:val="00F93990"/>
    <w:rsid w:val="00F93BB8"/>
    <w:rsid w:val="00F93C08"/>
    <w:rsid w:val="00F9407F"/>
    <w:rsid w:val="00F94164"/>
    <w:rsid w:val="00F94618"/>
    <w:rsid w:val="00F94CAC"/>
    <w:rsid w:val="00F94E90"/>
    <w:rsid w:val="00F9552B"/>
    <w:rsid w:val="00F9567A"/>
    <w:rsid w:val="00F95B74"/>
    <w:rsid w:val="00F95BB4"/>
    <w:rsid w:val="00F95BFF"/>
    <w:rsid w:val="00F96789"/>
    <w:rsid w:val="00F9679E"/>
    <w:rsid w:val="00F96C0C"/>
    <w:rsid w:val="00F96C66"/>
    <w:rsid w:val="00F96D21"/>
    <w:rsid w:val="00F96D7B"/>
    <w:rsid w:val="00F97368"/>
    <w:rsid w:val="00F974FB"/>
    <w:rsid w:val="00FA045D"/>
    <w:rsid w:val="00FA07C6"/>
    <w:rsid w:val="00FA0B99"/>
    <w:rsid w:val="00FA0D1F"/>
    <w:rsid w:val="00FA0EFF"/>
    <w:rsid w:val="00FA1340"/>
    <w:rsid w:val="00FA1346"/>
    <w:rsid w:val="00FA1530"/>
    <w:rsid w:val="00FA158B"/>
    <w:rsid w:val="00FA1712"/>
    <w:rsid w:val="00FA22D0"/>
    <w:rsid w:val="00FA2743"/>
    <w:rsid w:val="00FA286D"/>
    <w:rsid w:val="00FA2ABD"/>
    <w:rsid w:val="00FA2B7C"/>
    <w:rsid w:val="00FA3388"/>
    <w:rsid w:val="00FA3486"/>
    <w:rsid w:val="00FA361F"/>
    <w:rsid w:val="00FA38D9"/>
    <w:rsid w:val="00FA3955"/>
    <w:rsid w:val="00FA3CDA"/>
    <w:rsid w:val="00FA3D80"/>
    <w:rsid w:val="00FA3DBC"/>
    <w:rsid w:val="00FA4519"/>
    <w:rsid w:val="00FA451D"/>
    <w:rsid w:val="00FA4D48"/>
    <w:rsid w:val="00FA4FCD"/>
    <w:rsid w:val="00FA516A"/>
    <w:rsid w:val="00FA5343"/>
    <w:rsid w:val="00FA5A6C"/>
    <w:rsid w:val="00FA5A99"/>
    <w:rsid w:val="00FA5B47"/>
    <w:rsid w:val="00FA611C"/>
    <w:rsid w:val="00FA619D"/>
    <w:rsid w:val="00FA63E6"/>
    <w:rsid w:val="00FA6992"/>
    <w:rsid w:val="00FA6997"/>
    <w:rsid w:val="00FA6B09"/>
    <w:rsid w:val="00FA72A7"/>
    <w:rsid w:val="00FA74B3"/>
    <w:rsid w:val="00FA751A"/>
    <w:rsid w:val="00FA77BB"/>
    <w:rsid w:val="00FA7AA0"/>
    <w:rsid w:val="00FA7E9D"/>
    <w:rsid w:val="00FB021B"/>
    <w:rsid w:val="00FB078D"/>
    <w:rsid w:val="00FB0A4B"/>
    <w:rsid w:val="00FB0AB3"/>
    <w:rsid w:val="00FB0C7C"/>
    <w:rsid w:val="00FB0EBC"/>
    <w:rsid w:val="00FB149D"/>
    <w:rsid w:val="00FB1650"/>
    <w:rsid w:val="00FB1899"/>
    <w:rsid w:val="00FB1A20"/>
    <w:rsid w:val="00FB1F31"/>
    <w:rsid w:val="00FB2282"/>
    <w:rsid w:val="00FB26C2"/>
    <w:rsid w:val="00FB26D1"/>
    <w:rsid w:val="00FB2822"/>
    <w:rsid w:val="00FB2CE8"/>
    <w:rsid w:val="00FB2E65"/>
    <w:rsid w:val="00FB3578"/>
    <w:rsid w:val="00FB38D8"/>
    <w:rsid w:val="00FB39D4"/>
    <w:rsid w:val="00FB3B06"/>
    <w:rsid w:val="00FB3DC6"/>
    <w:rsid w:val="00FB43FE"/>
    <w:rsid w:val="00FB4773"/>
    <w:rsid w:val="00FB48AD"/>
    <w:rsid w:val="00FB4A05"/>
    <w:rsid w:val="00FB4E87"/>
    <w:rsid w:val="00FB5365"/>
    <w:rsid w:val="00FB5659"/>
    <w:rsid w:val="00FB57AF"/>
    <w:rsid w:val="00FB5A62"/>
    <w:rsid w:val="00FB5B55"/>
    <w:rsid w:val="00FB5C85"/>
    <w:rsid w:val="00FB5FDF"/>
    <w:rsid w:val="00FB608A"/>
    <w:rsid w:val="00FB6326"/>
    <w:rsid w:val="00FB688B"/>
    <w:rsid w:val="00FB6AB0"/>
    <w:rsid w:val="00FB6E8F"/>
    <w:rsid w:val="00FB702B"/>
    <w:rsid w:val="00FB7348"/>
    <w:rsid w:val="00FB7659"/>
    <w:rsid w:val="00FB786B"/>
    <w:rsid w:val="00FB78AE"/>
    <w:rsid w:val="00FB7B9E"/>
    <w:rsid w:val="00FC0038"/>
    <w:rsid w:val="00FC03C8"/>
    <w:rsid w:val="00FC0512"/>
    <w:rsid w:val="00FC054B"/>
    <w:rsid w:val="00FC0601"/>
    <w:rsid w:val="00FC08BF"/>
    <w:rsid w:val="00FC0940"/>
    <w:rsid w:val="00FC0E38"/>
    <w:rsid w:val="00FC0F60"/>
    <w:rsid w:val="00FC159D"/>
    <w:rsid w:val="00FC1DAC"/>
    <w:rsid w:val="00FC200F"/>
    <w:rsid w:val="00FC2274"/>
    <w:rsid w:val="00FC2578"/>
    <w:rsid w:val="00FC25B1"/>
    <w:rsid w:val="00FC27B4"/>
    <w:rsid w:val="00FC29A7"/>
    <w:rsid w:val="00FC2A34"/>
    <w:rsid w:val="00FC2BCD"/>
    <w:rsid w:val="00FC2CDF"/>
    <w:rsid w:val="00FC2E1B"/>
    <w:rsid w:val="00FC31F1"/>
    <w:rsid w:val="00FC3652"/>
    <w:rsid w:val="00FC37DE"/>
    <w:rsid w:val="00FC38E6"/>
    <w:rsid w:val="00FC39C1"/>
    <w:rsid w:val="00FC3F84"/>
    <w:rsid w:val="00FC40FB"/>
    <w:rsid w:val="00FC443E"/>
    <w:rsid w:val="00FC4B39"/>
    <w:rsid w:val="00FC4B6D"/>
    <w:rsid w:val="00FC4F27"/>
    <w:rsid w:val="00FC4FB3"/>
    <w:rsid w:val="00FC5041"/>
    <w:rsid w:val="00FC505B"/>
    <w:rsid w:val="00FC53AC"/>
    <w:rsid w:val="00FC53DE"/>
    <w:rsid w:val="00FC5681"/>
    <w:rsid w:val="00FC5D1E"/>
    <w:rsid w:val="00FC5D77"/>
    <w:rsid w:val="00FC5EF9"/>
    <w:rsid w:val="00FC5FA6"/>
    <w:rsid w:val="00FC61DF"/>
    <w:rsid w:val="00FC654A"/>
    <w:rsid w:val="00FC66ED"/>
    <w:rsid w:val="00FC671F"/>
    <w:rsid w:val="00FC67D4"/>
    <w:rsid w:val="00FC6867"/>
    <w:rsid w:val="00FC6937"/>
    <w:rsid w:val="00FC6FB1"/>
    <w:rsid w:val="00FC77D6"/>
    <w:rsid w:val="00FC7A77"/>
    <w:rsid w:val="00FC7AB7"/>
    <w:rsid w:val="00FC7FD6"/>
    <w:rsid w:val="00FD0459"/>
    <w:rsid w:val="00FD0490"/>
    <w:rsid w:val="00FD06D2"/>
    <w:rsid w:val="00FD0AD4"/>
    <w:rsid w:val="00FD0BD3"/>
    <w:rsid w:val="00FD0F65"/>
    <w:rsid w:val="00FD10F3"/>
    <w:rsid w:val="00FD1562"/>
    <w:rsid w:val="00FD160B"/>
    <w:rsid w:val="00FD1B62"/>
    <w:rsid w:val="00FD1CE7"/>
    <w:rsid w:val="00FD1D15"/>
    <w:rsid w:val="00FD1E6C"/>
    <w:rsid w:val="00FD1FBF"/>
    <w:rsid w:val="00FD2404"/>
    <w:rsid w:val="00FD240F"/>
    <w:rsid w:val="00FD27F3"/>
    <w:rsid w:val="00FD2888"/>
    <w:rsid w:val="00FD2E19"/>
    <w:rsid w:val="00FD2E36"/>
    <w:rsid w:val="00FD3013"/>
    <w:rsid w:val="00FD3040"/>
    <w:rsid w:val="00FD3CFF"/>
    <w:rsid w:val="00FD3FBE"/>
    <w:rsid w:val="00FD4205"/>
    <w:rsid w:val="00FD42A3"/>
    <w:rsid w:val="00FD487C"/>
    <w:rsid w:val="00FD5103"/>
    <w:rsid w:val="00FD5327"/>
    <w:rsid w:val="00FD54FE"/>
    <w:rsid w:val="00FD553B"/>
    <w:rsid w:val="00FD55C8"/>
    <w:rsid w:val="00FD5626"/>
    <w:rsid w:val="00FD56D4"/>
    <w:rsid w:val="00FD5B9B"/>
    <w:rsid w:val="00FD5D22"/>
    <w:rsid w:val="00FD66D2"/>
    <w:rsid w:val="00FD67FB"/>
    <w:rsid w:val="00FD75E5"/>
    <w:rsid w:val="00FD77E5"/>
    <w:rsid w:val="00FD78A7"/>
    <w:rsid w:val="00FD7A85"/>
    <w:rsid w:val="00FD7AC8"/>
    <w:rsid w:val="00FD7C9D"/>
    <w:rsid w:val="00FE0310"/>
    <w:rsid w:val="00FE042E"/>
    <w:rsid w:val="00FE04B0"/>
    <w:rsid w:val="00FE04F1"/>
    <w:rsid w:val="00FE082C"/>
    <w:rsid w:val="00FE0E5E"/>
    <w:rsid w:val="00FE0EA9"/>
    <w:rsid w:val="00FE1453"/>
    <w:rsid w:val="00FE1AD0"/>
    <w:rsid w:val="00FE1FDE"/>
    <w:rsid w:val="00FE2454"/>
    <w:rsid w:val="00FE2737"/>
    <w:rsid w:val="00FE2A0C"/>
    <w:rsid w:val="00FE2A16"/>
    <w:rsid w:val="00FE2D4D"/>
    <w:rsid w:val="00FE2F00"/>
    <w:rsid w:val="00FE2F2F"/>
    <w:rsid w:val="00FE3441"/>
    <w:rsid w:val="00FE3975"/>
    <w:rsid w:val="00FE3E3A"/>
    <w:rsid w:val="00FE3F53"/>
    <w:rsid w:val="00FE42DD"/>
    <w:rsid w:val="00FE4351"/>
    <w:rsid w:val="00FE4605"/>
    <w:rsid w:val="00FE4711"/>
    <w:rsid w:val="00FE48B4"/>
    <w:rsid w:val="00FE494B"/>
    <w:rsid w:val="00FE4C4D"/>
    <w:rsid w:val="00FE50DD"/>
    <w:rsid w:val="00FE51E3"/>
    <w:rsid w:val="00FE51F1"/>
    <w:rsid w:val="00FE55AA"/>
    <w:rsid w:val="00FE5DBE"/>
    <w:rsid w:val="00FE63E3"/>
    <w:rsid w:val="00FE63F4"/>
    <w:rsid w:val="00FE66F8"/>
    <w:rsid w:val="00FE6BEF"/>
    <w:rsid w:val="00FE6D99"/>
    <w:rsid w:val="00FE6F3C"/>
    <w:rsid w:val="00FE70CE"/>
    <w:rsid w:val="00FE7460"/>
    <w:rsid w:val="00FE74CF"/>
    <w:rsid w:val="00FE7960"/>
    <w:rsid w:val="00FE7C5D"/>
    <w:rsid w:val="00FF00C6"/>
    <w:rsid w:val="00FF04AC"/>
    <w:rsid w:val="00FF078C"/>
    <w:rsid w:val="00FF0D85"/>
    <w:rsid w:val="00FF0FFC"/>
    <w:rsid w:val="00FF10FC"/>
    <w:rsid w:val="00FF1314"/>
    <w:rsid w:val="00FF1389"/>
    <w:rsid w:val="00FF18F6"/>
    <w:rsid w:val="00FF2189"/>
    <w:rsid w:val="00FF269E"/>
    <w:rsid w:val="00FF2B60"/>
    <w:rsid w:val="00FF2FCB"/>
    <w:rsid w:val="00FF305D"/>
    <w:rsid w:val="00FF30A3"/>
    <w:rsid w:val="00FF38CA"/>
    <w:rsid w:val="00FF39E4"/>
    <w:rsid w:val="00FF3C7F"/>
    <w:rsid w:val="00FF3EBB"/>
    <w:rsid w:val="00FF3F4B"/>
    <w:rsid w:val="00FF3FE2"/>
    <w:rsid w:val="00FF403B"/>
    <w:rsid w:val="00FF43CA"/>
    <w:rsid w:val="00FF467D"/>
    <w:rsid w:val="00FF4DFC"/>
    <w:rsid w:val="00FF5084"/>
    <w:rsid w:val="00FF5192"/>
    <w:rsid w:val="00FF530E"/>
    <w:rsid w:val="00FF534A"/>
    <w:rsid w:val="00FF536C"/>
    <w:rsid w:val="00FF5718"/>
    <w:rsid w:val="00FF5A59"/>
    <w:rsid w:val="00FF5BA2"/>
    <w:rsid w:val="00FF5C21"/>
    <w:rsid w:val="00FF5C60"/>
    <w:rsid w:val="00FF5D0C"/>
    <w:rsid w:val="00FF5E56"/>
    <w:rsid w:val="00FF6117"/>
    <w:rsid w:val="00FF635E"/>
    <w:rsid w:val="00FF6906"/>
    <w:rsid w:val="00FF6CF5"/>
    <w:rsid w:val="00FF6D85"/>
    <w:rsid w:val="00FF738E"/>
    <w:rsid w:val="00FF74FC"/>
    <w:rsid w:val="00FF76FF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132D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link w:val="teilgZnak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teilabel">
    <w:name w:val="tei:label"/>
    <w:basedOn w:val="teilg"/>
    <w:link w:val="teilabelZnak"/>
    <w:qFormat/>
    <w:rsid w:val="00BF49CF"/>
  </w:style>
  <w:style w:type="character" w:customStyle="1" w:styleId="teilgZnak">
    <w:name w:val="tei:lg Znak"/>
    <w:basedOn w:val="Privzetapisavaodstavka"/>
    <w:link w:val="teilg"/>
    <w:uiPriority w:val="99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labelZnak">
    <w:name w:val="tei:label Znak"/>
    <w:basedOn w:val="teilgZnak"/>
    <w:link w:val="teilabel"/>
    <w:rsid w:val="00BF49CF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styleId="Pripombasklic">
    <w:name w:val="annotation reference"/>
    <w:basedOn w:val="Privzetapisavaodstavka"/>
    <w:uiPriority w:val="99"/>
    <w:semiHidden/>
    <w:unhideWhenUsed/>
    <w:rsid w:val="00483F1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483F1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483F1D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483F1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483F1D"/>
    <w:rPr>
      <w:rFonts w:asciiTheme="majorHAnsi" w:hAnsiTheme="majorHAnsi"/>
      <w:b/>
      <w:bCs/>
      <w:sz w:val="20"/>
      <w:szCs w:val="20"/>
    </w:rPr>
  </w:style>
  <w:style w:type="paragraph" w:customStyle="1" w:styleId="teiclosure">
    <w:name w:val="tei:closure"/>
    <w:basedOn w:val="teilabel"/>
    <w:qFormat/>
    <w:rsid w:val="00C423B0"/>
    <w:rPr>
      <w:color w:val="9BBB59" w:themeColor="accent3"/>
      <w:lang w:val="de-AT"/>
    </w:rPr>
  </w:style>
  <w:style w:type="character" w:styleId="Besedilooznabemesta">
    <w:name w:val="Placeholder Text"/>
    <w:basedOn w:val="Privzetapisavaodstavka"/>
    <w:uiPriority w:val="99"/>
    <w:semiHidden/>
    <w:rsid w:val="00EA6FB4"/>
    <w:rPr>
      <w:color w:val="808080"/>
    </w:rPr>
  </w:style>
  <w:style w:type="paragraph" w:customStyle="1" w:styleId="teiab">
    <w:name w:val="tei:ab"/>
    <w:basedOn w:val="teilg"/>
    <w:link w:val="teiabZnak"/>
    <w:qFormat/>
    <w:rsid w:val="009C7CEF"/>
    <w:rPr>
      <w:lang w:val="sl-SI"/>
    </w:rPr>
  </w:style>
  <w:style w:type="paragraph" w:styleId="Revizija">
    <w:name w:val="Revision"/>
    <w:hidden/>
    <w:uiPriority w:val="99"/>
    <w:semiHidden/>
    <w:rsid w:val="00527D90"/>
    <w:pPr>
      <w:spacing w:after="0" w:line="240" w:lineRule="auto"/>
    </w:pPr>
    <w:rPr>
      <w:rFonts w:asciiTheme="majorHAnsi" w:hAnsiTheme="majorHAnsi"/>
      <w:sz w:val="26"/>
    </w:rPr>
  </w:style>
  <w:style w:type="paragraph" w:customStyle="1" w:styleId="teicloser">
    <w:name w:val="tei:closer"/>
    <w:basedOn w:val="teilabel"/>
    <w:link w:val="teicloserZnak"/>
    <w:qFormat/>
    <w:rsid w:val="00E773F4"/>
    <w:rPr>
      <w:color w:val="9BBB59" w:themeColor="accent3"/>
      <w:lang w:val="de-AT"/>
    </w:rPr>
  </w:style>
  <w:style w:type="paragraph" w:customStyle="1" w:styleId="teichoice">
    <w:name w:val="tei:choice"/>
    <w:basedOn w:val="teiab"/>
    <w:link w:val="teichoiceZnak"/>
    <w:qFormat/>
    <w:rsid w:val="00E773F4"/>
    <w:rPr>
      <w:color w:val="00B0F0"/>
      <w:lang w:val="en-GB"/>
    </w:rPr>
  </w:style>
  <w:style w:type="character" w:customStyle="1" w:styleId="teiabZnak">
    <w:name w:val="tei:ab Znak"/>
    <w:basedOn w:val="teilgZnak"/>
    <w:link w:val="teiab"/>
    <w:rsid w:val="00E773F4"/>
    <w:rPr>
      <w:rFonts w:ascii="Times New Roman" w:eastAsia="MS Mincho" w:hAnsi="Times New Roman" w:cs="Times New Roman"/>
      <w:color w:val="993300"/>
      <w:sz w:val="26"/>
      <w:szCs w:val="24"/>
      <w:lang w:val="en-GB" w:eastAsia="ja-JP"/>
    </w:rPr>
  </w:style>
  <w:style w:type="character" w:customStyle="1" w:styleId="teichoiceZnak">
    <w:name w:val="tei:choice Znak"/>
    <w:basedOn w:val="teiabZnak"/>
    <w:link w:val="teichoice"/>
    <w:rsid w:val="00E773F4"/>
    <w:rPr>
      <w:rFonts w:ascii="Times New Roman" w:eastAsia="MS Mincho" w:hAnsi="Times New Roman" w:cs="Times New Roman"/>
      <w:color w:val="00B0F0"/>
      <w:sz w:val="26"/>
      <w:szCs w:val="24"/>
      <w:lang w:val="en-GB" w:eastAsia="ja-JP"/>
    </w:rPr>
  </w:style>
  <w:style w:type="character" w:styleId="SledenaHiperpovezava">
    <w:name w:val="FollowedHyperlink"/>
    <w:basedOn w:val="Privzetapisavaodstavka"/>
    <w:uiPriority w:val="99"/>
    <w:semiHidden/>
    <w:unhideWhenUsed/>
    <w:rsid w:val="00380A5E"/>
    <w:rPr>
      <w:color w:val="800080" w:themeColor="followed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0A5E"/>
    <w:rPr>
      <w:rFonts w:asciiTheme="majorHAnsi" w:hAnsiTheme="majorHAnsi"/>
      <w:sz w:val="26"/>
    </w:rPr>
  </w:style>
  <w:style w:type="paragraph" w:styleId="Noga">
    <w:name w:val="footer"/>
    <w:basedOn w:val="Navaden"/>
    <w:link w:val="NogaZnak"/>
    <w:uiPriority w:val="99"/>
    <w:unhideWhenUsed/>
    <w:rsid w:val="00380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0A5E"/>
    <w:rPr>
      <w:rFonts w:asciiTheme="majorHAnsi" w:hAnsiTheme="majorHAnsi"/>
      <w:sz w:val="26"/>
    </w:rPr>
  </w:style>
  <w:style w:type="paragraph" w:customStyle="1" w:styleId="teiclosure0">
    <w:name w:val="tei: closure"/>
    <w:basedOn w:val="Navaden"/>
    <w:qFormat/>
    <w:rsid w:val="00380A5E"/>
    <w:rPr>
      <w:color w:val="9BBB59" w:themeColor="accent3"/>
    </w:rPr>
  </w:style>
  <w:style w:type="paragraph" w:customStyle="1" w:styleId="teicatch-word1">
    <w:name w:val="tei:catch-word1"/>
    <w:basedOn w:val="teicatch-word"/>
    <w:link w:val="teicatch-word1Znak"/>
    <w:qFormat/>
    <w:rsid w:val="00380A5E"/>
  </w:style>
  <w:style w:type="character" w:customStyle="1" w:styleId="teicatch-word1Znak">
    <w:name w:val="tei:catch-word1 Znak"/>
    <w:basedOn w:val="Privzetapisavaodstavka"/>
    <w:link w:val="teicatch-word1"/>
    <w:rsid w:val="00380A5E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loserZnak">
    <w:name w:val="tei:closer Znak"/>
    <w:basedOn w:val="teiabZnak"/>
    <w:link w:val="teicloser"/>
    <w:rsid w:val="00380A5E"/>
    <w:rPr>
      <w:rFonts w:ascii="Times New Roman" w:eastAsia="MS Mincho" w:hAnsi="Times New Roman" w:cs="Times New Roman"/>
      <w:color w:val="9BBB59" w:themeColor="accent3"/>
      <w:sz w:val="26"/>
      <w:szCs w:val="24"/>
      <w:lang w:val="de-AT" w:eastAsia="ja-JP"/>
    </w:rPr>
  </w:style>
  <w:style w:type="character" w:customStyle="1" w:styleId="teicatch-wordZnak">
    <w:name w:val="tei:catch-word Znak"/>
    <w:basedOn w:val="Privzetapisavaodstavka"/>
    <w:link w:val="teicatch-word"/>
    <w:rsid w:val="006B6D98"/>
    <w:rPr>
      <w:rFonts w:ascii="Times New Roman" w:eastAsia="MS Mincho" w:hAnsi="Times New Roman" w:cs="Times New Roman"/>
      <w:color w:val="0070C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0481F-5889-4A88-AE6E-B9666218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2684</TotalTime>
  <Pages>318</Pages>
  <Words>38341</Words>
  <Characters>218549</Characters>
  <Application>Microsoft Office Word</Application>
  <DocSecurity>0</DocSecurity>
  <Lines>1821</Lines>
  <Paragraphs>512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256378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225</cp:revision>
  <dcterms:created xsi:type="dcterms:W3CDTF">2021-12-27T08:54:00Z</dcterms:created>
  <dcterms:modified xsi:type="dcterms:W3CDTF">2022-04-21T13:20:00Z</dcterms:modified>
</cp:coreProperties>
</file>