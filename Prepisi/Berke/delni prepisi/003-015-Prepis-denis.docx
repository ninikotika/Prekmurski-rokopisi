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A63E6" w14:textId="77777777" w:rsidR="007E2723" w:rsidRDefault="007E2723" w:rsidP="007E2723">
      <w:bookmarkStart w:id="0" w:name="_Hlk76979309"/>
      <w:bookmarkStart w:id="1" w:name="_Hlk76979254"/>
      <w:r>
        <w:t>/00</w:t>
      </w:r>
      <w:r w:rsidR="00157208">
        <w:t>3</w:t>
      </w:r>
      <w:r>
        <w:t>r/</w:t>
      </w:r>
    </w:p>
    <w:bookmarkEnd w:id="0"/>
    <w:p w14:paraId="24F71897" w14:textId="13DD4612" w:rsidR="00221127" w:rsidRDefault="00221127" w:rsidP="00221127">
      <w:pPr>
        <w:pStyle w:val="teifwPageNum"/>
      </w:pPr>
    </w:p>
    <w:p w14:paraId="36772EE0" w14:textId="77777777" w:rsidR="00A00347" w:rsidRDefault="00A00347" w:rsidP="00221127">
      <w:pPr>
        <w:pStyle w:val="teifwPageNum"/>
      </w:pPr>
    </w:p>
    <w:p w14:paraId="154E0EEF" w14:textId="2AD5DA63" w:rsidR="002D5D02" w:rsidRDefault="005F53DE" w:rsidP="008F7D24">
      <w:r>
        <w:t>I</w:t>
      </w:r>
      <w:r w:rsidR="00221127" w:rsidRPr="00151D03">
        <w:t xml:space="preserve">. </w:t>
      </w:r>
      <w:r w:rsidR="00952403" w:rsidRPr="00151D03">
        <w:t>N</w:t>
      </w:r>
      <w:r w:rsidR="00221127" w:rsidRPr="00151D03">
        <w:t xml:space="preserve">. </w:t>
      </w:r>
      <w:r w:rsidR="00F4656F">
        <w:t>P</w:t>
      </w:r>
      <w:r w:rsidR="00952403" w:rsidRPr="00151D03">
        <w:t>.</w:t>
      </w:r>
      <w:r w:rsidR="00221127" w:rsidRPr="00151D03">
        <w:t xml:space="preserve"> </w:t>
      </w:r>
    </w:p>
    <w:p w14:paraId="6E9FAC35" w14:textId="77777777" w:rsidR="00151D03" w:rsidRPr="00151D03" w:rsidRDefault="000C2BDB" w:rsidP="00304CBF">
      <w:pPr>
        <w:pStyle w:val="teifwPageNum"/>
        <w:rPr>
          <w:rStyle w:val="teiquote"/>
          <w:rFonts w:asciiTheme="minorHAnsi" w:eastAsiaTheme="minorEastAsia" w:hAnsiTheme="minorHAnsi"/>
          <w:i w:val="0"/>
          <w:color w:val="92D050"/>
          <w:sz w:val="22"/>
          <w:lang w:eastAsia="ja-JP"/>
          <w14:shadow w14:blurRad="0" w14:dist="0" w14:dir="0" w14:sx="0" w14:sy="0" w14:kx="0" w14:ky="0" w14:algn="none">
            <w14:srgbClr w14:val="000000"/>
          </w14:shadow>
        </w:rPr>
      </w:pPr>
      <w:r w:rsidRPr="00151D03">
        <w:t>Numero</w:t>
      </w:r>
      <w:r w:rsidR="00E45C6D">
        <w:t xml:space="preserve"> 1</w:t>
      </w:r>
    </w:p>
    <w:p w14:paraId="7E9E4EBB" w14:textId="77777777" w:rsidR="00A00347" w:rsidRDefault="00A00347" w:rsidP="00A00347">
      <w:pPr>
        <w:pStyle w:val="teifwHeader"/>
        <w:rPr>
          <w:rStyle w:val="teigap"/>
        </w:rPr>
      </w:pPr>
    </w:p>
    <w:p w14:paraId="1A3F6847" w14:textId="3BF2D157" w:rsidR="004F7DDB" w:rsidRPr="005033B5" w:rsidRDefault="00374D1A" w:rsidP="005033B5">
      <w:pPr>
        <w:pStyle w:val="Naslov2"/>
        <w:rPr>
          <w:rStyle w:val="teiabbr"/>
          <w:rFonts w:cstheme="majorBidi"/>
          <w:b/>
          <w:color w:val="4F81BD" w:themeColor="accent1"/>
          <w:u w:val="none"/>
          <w:lang w:val="sl-SI" w:eastAsia="en-US"/>
        </w:rPr>
      </w:pPr>
      <w:r w:rsidRPr="00304CBF">
        <w:rPr>
          <w:rStyle w:val="teigap"/>
        </w:rPr>
        <w:t>???</w:t>
      </w:r>
      <w:r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</w:t>
      </w:r>
      <w:r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ipi</w:t>
      </w:r>
      <w:r w:rsidR="006D3FA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untur </w:t>
      </w:r>
      <w:r w:rsidR="00124E1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canciones commu</w:t>
      </w:r>
      <w:r w:rsidR="009F28BF" w:rsidRPr="005033B5">
        <w:t>ñ</w:t>
      </w:r>
      <w:r w:rsidR="00124E1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es una cum Na</w:t>
      </w:r>
      <w:r w:rsidR="0097227F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tali</w:t>
      </w:r>
      <w:r w:rsidR="005056FA" w:rsidRPr="005033B5">
        <w:t>b</w:t>
      </w:r>
      <w:r w:rsidR="005056FA" w:rsidRPr="001C11D9">
        <w:rPr>
          <w:rStyle w:val="teiabbr"/>
          <w:b/>
        </w:rPr>
        <w:t>₉</w:t>
      </w:r>
      <w:r w:rsidR="00122308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39169F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br/>
      </w:r>
      <w:r w:rsidR="00122308" w:rsidRPr="00304CBF">
        <w:rPr>
          <w:rStyle w:val="teigap"/>
        </w:rPr>
        <w:t>??</w:t>
      </w:r>
      <w:r w:rsidR="0083525F" w:rsidRPr="00304CBF">
        <w:rPr>
          <w:rStyle w:val="teigap"/>
        </w:rPr>
        <w:t>?</w:t>
      </w:r>
      <w:r w:rsidR="00122308"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s</w:t>
      </w:r>
      <w:r w:rsidR="00CE424F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ch</w:t>
      </w:r>
      <w:r w:rsidR="00122308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ali</w:t>
      </w:r>
      <w:r w:rsidR="005056FA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b</w:t>
      </w:r>
      <w:r w:rsidR="005056FA" w:rsidRPr="001C11D9">
        <w:rPr>
          <w:rStyle w:val="teiabbr"/>
          <w:b/>
        </w:rPr>
        <w:t>₉</w:t>
      </w:r>
      <w:r w:rsidR="005056FA" w:rsidRPr="005033B5">
        <w:t xml:space="preserve"> </w:t>
      </w:r>
      <w:r w:rsidR="00122308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BB4A9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et Pentecostalibus</w:t>
      </w:r>
      <w:r w:rsidR="00453DE9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. Anno </w:t>
      </w:r>
      <w:r w:rsidR="00137B1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17</w:t>
      </w:r>
      <w:ins w:id="2" w:author="Nina Ditmajer" w:date="2021-12-21T13:51:00Z">
        <w:r w:rsidR="00272457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t>68</w:t>
        </w:r>
      </w:ins>
      <w:del w:id="3" w:author="Nina Ditmajer" w:date="2021-12-21T13:51:00Z">
        <w:r w:rsidR="00137B1E" w:rsidRPr="005033B5" w:rsidDel="00272457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delText>86</w:delText>
        </w:r>
      </w:del>
      <w:r w:rsidR="00941C8B"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.</w:t>
      </w:r>
      <w:r w:rsidR="00941C8B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Die </w:t>
      </w:r>
      <w:r w:rsidR="00137B1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9</w:t>
      </w:r>
      <w:r w:rsidR="00941C8B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941C8B" w:rsidRPr="00304CBF">
        <w:rPr>
          <w:rStyle w:val="teiabbr"/>
          <w:b/>
          <w:lang w:val="sl-SI"/>
        </w:rPr>
        <w:t>N.</w:t>
      </w:r>
      <w:r w:rsidR="0039169F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br/>
      </w:r>
      <w:r w:rsidR="00737BE9" w:rsidRPr="00304CBF">
        <w:rPr>
          <w:rStyle w:val="teiabbr"/>
          <w:b/>
          <w:lang w:val="sl-SI"/>
        </w:rPr>
        <w:t>Ad. N.</w:t>
      </w:r>
      <w:r w:rsidR="00924A08" w:rsidRPr="001C11D9">
        <w:rPr>
          <w:rStyle w:val="teiquote"/>
          <w:rFonts w:cstheme="majorBidi"/>
          <w:b w:val="0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DC32B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Di</w:t>
      </w:r>
      <w:r w:rsidR="007C52B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tse</w:t>
      </w:r>
      <w:r w:rsidR="00402FA3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ŕ</w:t>
      </w:r>
      <w:r w:rsidR="007C52B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lek</w:t>
      </w:r>
      <w:r w:rsidR="00F81B2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Uram t</w:t>
      </w:r>
      <w:r w:rsidR="000A05C7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é</w:t>
      </w:r>
      <w:r w:rsidR="00F81B2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gedet.</w:t>
      </w:r>
      <w:r w:rsidR="00A00347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F81B2D" w:rsidRPr="00304CBF">
        <w:rPr>
          <w:rStyle w:val="teiabbr"/>
          <w:b/>
          <w:lang w:val="sl-SI"/>
        </w:rPr>
        <w:t>&amp;</w:t>
      </w:r>
      <w:r w:rsidR="00474534" w:rsidRPr="00304CBF">
        <w:rPr>
          <w:rStyle w:val="teiabbr"/>
          <w:b/>
          <w:lang w:val="sl-SI"/>
        </w:rPr>
        <w:t>c</w:t>
      </w:r>
      <w:r w:rsidR="0039169F" w:rsidRPr="00304CBF">
        <w:rPr>
          <w:rStyle w:val="teiabbr"/>
          <w:b/>
          <w:lang w:val="sl-SI"/>
        </w:rPr>
        <w:t>.</w:t>
      </w:r>
      <w:bookmarkEnd w:id="1"/>
    </w:p>
    <w:p w14:paraId="0D902784" w14:textId="77777777" w:rsidR="004F7DDB" w:rsidRDefault="004F7DDB" w:rsidP="004F7DDB"/>
    <w:p w14:paraId="28486775" w14:textId="77777777" w:rsidR="00552365" w:rsidRDefault="0026631A" w:rsidP="00304CBF">
      <w:pPr>
        <w:pStyle w:val="teiab"/>
        <w:rPr>
          <w:rStyle w:val="teilabelZnak"/>
          <w:lang w:val="sl-SI"/>
        </w:rPr>
      </w:pPr>
      <w:r w:rsidRPr="00304CBF">
        <w:rPr>
          <w:rStyle w:val="teilabelZnak"/>
          <w:lang w:val="sl-SI"/>
        </w:rPr>
        <w:t>1.</w:t>
      </w:r>
      <w:r w:rsidR="00D7181A" w:rsidRPr="00304CBF">
        <w:rPr>
          <w:rStyle w:val="teilabelZnak"/>
          <w:lang w:val="sl-SI"/>
        </w:rPr>
        <w:t xml:space="preserve"> </w:t>
      </w:r>
    </w:p>
    <w:p w14:paraId="6E489D83" w14:textId="643D250E" w:rsidR="004F7DDB" w:rsidRDefault="00A00347" w:rsidP="00552365">
      <w:pPr>
        <w:pStyle w:val="teiab"/>
      </w:pPr>
      <w:r w:rsidRPr="00552365">
        <w:t>Hv</w:t>
      </w:r>
      <w:r w:rsidR="0037462A" w:rsidRPr="00552365">
        <w:t>á</w:t>
      </w:r>
      <w:r w:rsidRPr="00552365">
        <w:t>lim jaſ</w:t>
      </w:r>
      <w:r w:rsidR="0037462A" w:rsidRPr="00552365">
        <w:t>z</w:t>
      </w:r>
      <w:r w:rsidR="0026631A" w:rsidRPr="00552365">
        <w:t xml:space="preserve"> </w:t>
      </w:r>
      <w:r w:rsidR="0037462A" w:rsidRPr="00552365">
        <w:t xml:space="preserve">tebe </w:t>
      </w:r>
      <w:r w:rsidR="0026631A" w:rsidRPr="00552365">
        <w:t>Goſspodne, kai ſ</w:t>
      </w:r>
      <w:r w:rsidR="0037462A" w:rsidRPr="00552365">
        <w:t>z</w:t>
      </w:r>
      <w:r w:rsidR="0026631A" w:rsidRPr="00552365">
        <w:t>i ovo noucs mene</w:t>
      </w:r>
      <w:r w:rsidR="0026631A" w:rsidRPr="00552365">
        <w:br/>
      </w:r>
      <w:r w:rsidR="00464BC2" w:rsidRPr="00552365">
        <w:t>milo</w:t>
      </w:r>
      <w:r w:rsidR="0037462A" w:rsidRPr="00552365">
        <w:t>ſz</w:t>
      </w:r>
      <w:r w:rsidR="00464BC2" w:rsidRPr="00552365">
        <w:t>tivno obaruval, i od h</w:t>
      </w:r>
      <w:r w:rsidR="0030466E" w:rsidRPr="00552365">
        <w:t>ű</w:t>
      </w:r>
      <w:r w:rsidR="00464BC2" w:rsidRPr="00552365">
        <w:t>da mentuval.</w:t>
      </w:r>
    </w:p>
    <w:p w14:paraId="18C381E6" w14:textId="77777777" w:rsidR="001A6A50" w:rsidRPr="00552365" w:rsidRDefault="001A6A50" w:rsidP="00552365">
      <w:pPr>
        <w:pStyle w:val="teiab"/>
      </w:pPr>
    </w:p>
    <w:p w14:paraId="63E44E0A" w14:textId="77777777" w:rsidR="00552365" w:rsidRPr="008B0C07" w:rsidRDefault="00464BC2" w:rsidP="00552365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2.</w:t>
      </w:r>
      <w:r w:rsidRPr="00304CBF">
        <w:rPr>
          <w:lang w:val="sl-SI"/>
        </w:rPr>
        <w:t xml:space="preserve"> </w:t>
      </w:r>
    </w:p>
    <w:p w14:paraId="72CF8B05" w14:textId="1F5B190B" w:rsidR="00464BC2" w:rsidRDefault="009F3968" w:rsidP="00552365">
      <w:pPr>
        <w:pStyle w:val="teiab"/>
      </w:pPr>
      <w:r w:rsidRPr="00552365">
        <w:t>Zte noucsne t</w:t>
      </w:r>
      <w:r w:rsidR="003A759E" w:rsidRPr="00552365">
        <w:t>é</w:t>
      </w:r>
      <w:r w:rsidRPr="00552365">
        <w:t xml:space="preserve">mnoſzti </w:t>
      </w:r>
      <w:r w:rsidR="00C554A3" w:rsidRPr="00552365">
        <w:t>ſ</w:t>
      </w:r>
      <w:r w:rsidR="0037462A" w:rsidRPr="00552365">
        <w:t>z</w:t>
      </w:r>
      <w:r w:rsidR="00C554A3" w:rsidRPr="00552365">
        <w:t>i me, ka</w:t>
      </w:r>
      <w:r w:rsidR="0098700F" w:rsidRPr="00552365">
        <w:t xml:space="preserve"> </w:t>
      </w:r>
      <w:r w:rsidR="00C554A3" w:rsidRPr="00552365">
        <w:t xml:space="preserve">me </w:t>
      </w:r>
      <w:r w:rsidR="00C554A3" w:rsidRPr="008B0C07">
        <w:rPr>
          <w:rStyle w:val="teiunclear"/>
          <w:lang w:val="sl-SI"/>
        </w:rPr>
        <w:t>obz</w:t>
      </w:r>
      <w:r w:rsidR="00415347" w:rsidRPr="008B0C07">
        <w:rPr>
          <w:rStyle w:val="teiunclear"/>
          <w:lang w:val="sl-SI"/>
        </w:rPr>
        <w:t>é</w:t>
      </w:r>
      <w:r w:rsidR="00C554A3" w:rsidRPr="008B0C07">
        <w:rPr>
          <w:rStyle w:val="teiunclear"/>
          <w:lang w:val="sl-SI"/>
        </w:rPr>
        <w:t>l</w:t>
      </w:r>
      <w:r w:rsidR="00415347" w:rsidRPr="008B0C07">
        <w:rPr>
          <w:rStyle w:val="teiunclear"/>
          <w:lang w:val="sl-SI"/>
        </w:rPr>
        <w:t>a</w:t>
      </w:r>
      <w:r w:rsidR="00C554A3" w:rsidRPr="008B0C07">
        <w:rPr>
          <w:rStyle w:val="teiunclear"/>
          <w:lang w:val="sl-SI"/>
        </w:rPr>
        <w:t xml:space="preserve"> bes</w:t>
      </w:r>
      <w:r w:rsidR="00415347" w:rsidRPr="008B0C07">
        <w:rPr>
          <w:rStyle w:val="teiunclear"/>
          <w:lang w:val="sl-SI"/>
        </w:rPr>
        <w:t>ſ</w:t>
      </w:r>
      <w:r w:rsidR="00C554A3" w:rsidRPr="008B0C07">
        <w:rPr>
          <w:rStyle w:val="teiunclear"/>
          <w:lang w:val="sl-SI"/>
        </w:rPr>
        <w:t>e</w:t>
      </w:r>
      <w:r w:rsidR="00C554A3" w:rsidRPr="00552365">
        <w:t>,</w:t>
      </w:r>
      <w:r w:rsidR="00C554A3" w:rsidRPr="00552365">
        <w:br/>
        <w:t xml:space="preserve">verno </w:t>
      </w:r>
      <w:r w:rsidR="00B73850" w:rsidRPr="00552365">
        <w:t>v</w:t>
      </w:r>
      <w:r w:rsidR="00C554A3" w:rsidRPr="00552365">
        <w:t>unka oſ</w:t>
      </w:r>
      <w:r w:rsidR="00415347" w:rsidRPr="00552365">
        <w:t>z</w:t>
      </w:r>
      <w:r w:rsidR="00C554A3" w:rsidRPr="00552365">
        <w:t>lobodil, i na gneſz gori zb</w:t>
      </w:r>
      <w:r w:rsidR="003A759E" w:rsidRPr="00552365">
        <w:t>ű</w:t>
      </w:r>
      <w:r w:rsidR="00C554A3" w:rsidRPr="00552365">
        <w:t>dil.</w:t>
      </w:r>
    </w:p>
    <w:p w14:paraId="04DC6F3A" w14:textId="77777777" w:rsidR="001A6A50" w:rsidRPr="00552365" w:rsidRDefault="001A6A50" w:rsidP="00552365">
      <w:pPr>
        <w:pStyle w:val="teiab"/>
      </w:pPr>
    </w:p>
    <w:p w14:paraId="3EF7FFE8" w14:textId="77777777" w:rsidR="00552365" w:rsidRDefault="00515F9A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3</w:t>
      </w:r>
      <w:r w:rsidRPr="00304CBF">
        <w:rPr>
          <w:lang w:val="sl-SI"/>
        </w:rPr>
        <w:t xml:space="preserve">. </w:t>
      </w:r>
    </w:p>
    <w:p w14:paraId="1F153654" w14:textId="17A3A857" w:rsidR="009834DA" w:rsidRDefault="00F748F2" w:rsidP="00552365">
      <w:pPr>
        <w:pStyle w:val="teiab"/>
      </w:pPr>
      <w:r w:rsidRPr="00552365">
        <w:t>S</w:t>
      </w:r>
      <w:r w:rsidR="009B1FDC" w:rsidRPr="00552365">
        <w:t>zercza te proszim Goſ</w:t>
      </w:r>
      <w:r w:rsidR="00C2225A" w:rsidRPr="00552365">
        <w:t>z</w:t>
      </w:r>
      <w:r w:rsidR="009B1FDC" w:rsidRPr="00552365">
        <w:t>podne</w:t>
      </w:r>
      <w:r w:rsidR="00D63EC3" w:rsidRPr="00552365">
        <w:t>,</w:t>
      </w:r>
      <w:r w:rsidR="00F12974" w:rsidRPr="00552365">
        <w:t xml:space="preserve"> odp</w:t>
      </w:r>
      <w:r w:rsidR="00833066" w:rsidRPr="00552365">
        <w:t>ű</w:t>
      </w:r>
      <w:r w:rsidR="00F12974" w:rsidRPr="00552365">
        <w:t>sztimi me greh</w:t>
      </w:r>
      <w:r w:rsidR="00F12974" w:rsidRPr="008B0C07">
        <w:rPr>
          <w:rStyle w:val="teiunclear"/>
          <w:lang w:val="sl-SI"/>
        </w:rPr>
        <w:t>a</w:t>
      </w:r>
      <w:r w:rsidR="00B070D0" w:rsidRPr="00552365">
        <w:t>,</w:t>
      </w:r>
      <w:r w:rsidR="00B070D0" w:rsidRPr="00552365">
        <w:br/>
        <w:t xml:space="preserve">ſzkeimi ſzem </w:t>
      </w:r>
      <w:r w:rsidR="006F417A" w:rsidRPr="00552365">
        <w:t>goſ</w:t>
      </w:r>
      <w:r w:rsidR="00F11737" w:rsidRPr="00552365">
        <w:t>z</w:t>
      </w:r>
      <w:r w:rsidR="006F417A" w:rsidRPr="00552365">
        <w:t>tokr</w:t>
      </w:r>
      <w:r w:rsidR="00213CB4" w:rsidRPr="00552365">
        <w:t>á</w:t>
      </w:r>
      <w:r w:rsidR="006F417A" w:rsidRPr="00552365">
        <w:t xml:space="preserve">t </w:t>
      </w:r>
      <w:r w:rsidR="00881E93" w:rsidRPr="00552365">
        <w:t>tebe</w:t>
      </w:r>
      <w:r w:rsidR="00F11737" w:rsidRPr="00552365">
        <w:t>,</w:t>
      </w:r>
      <w:r w:rsidR="00F061FA" w:rsidRPr="00552365">
        <w:t xml:space="preserve"> </w:t>
      </w:r>
      <w:r w:rsidR="00F11737" w:rsidRPr="00552365">
        <w:t>z</w:t>
      </w:r>
      <w:r w:rsidR="00F061FA" w:rsidRPr="00552365">
        <w:t>bantuval vu me</w:t>
      </w:r>
      <w:r w:rsidR="009834DA" w:rsidRPr="00552365">
        <w:t>m ſzerczi.</w:t>
      </w:r>
    </w:p>
    <w:p w14:paraId="7C7DC1C8" w14:textId="77777777" w:rsidR="001A6A50" w:rsidRPr="00552365" w:rsidRDefault="001A6A50" w:rsidP="00552365">
      <w:pPr>
        <w:pStyle w:val="teiab"/>
      </w:pPr>
    </w:p>
    <w:p w14:paraId="525C7B82" w14:textId="77777777" w:rsidR="00552365" w:rsidRDefault="009834DA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4.</w:t>
      </w:r>
      <w:r w:rsidRPr="00304CBF">
        <w:rPr>
          <w:lang w:val="sl-SI"/>
        </w:rPr>
        <w:t xml:space="preserve"> </w:t>
      </w:r>
    </w:p>
    <w:p w14:paraId="0BD20392" w14:textId="7F800DFD" w:rsidR="00E06646" w:rsidRDefault="005F53DE" w:rsidP="00552365">
      <w:pPr>
        <w:pStyle w:val="teiab"/>
      </w:pPr>
      <w:r w:rsidRPr="00552365">
        <w:t>I</w:t>
      </w:r>
      <w:r w:rsidR="007A1D38" w:rsidRPr="00552365">
        <w:t xml:space="preserve"> dn</w:t>
      </w:r>
      <w:r w:rsidR="00F11737" w:rsidRPr="00552365">
        <w:t>é</w:t>
      </w:r>
      <w:r w:rsidR="007A1D38" w:rsidRPr="00552365">
        <w:t>sn</w:t>
      </w:r>
      <w:r w:rsidR="009F1BD9" w:rsidRPr="00552365">
        <w:t>y</w:t>
      </w:r>
      <w:r w:rsidR="007A1D38" w:rsidRPr="00552365">
        <w:t xml:space="preserve">i </w:t>
      </w:r>
      <w:r w:rsidR="003D61F6" w:rsidRPr="00552365">
        <w:t>d</w:t>
      </w:r>
      <w:r w:rsidR="000F7385" w:rsidRPr="00552365">
        <w:t>é</w:t>
      </w:r>
      <w:r w:rsidR="003D61F6" w:rsidRPr="00552365">
        <w:t>n</w:t>
      </w:r>
      <w:r w:rsidR="0098700F" w:rsidRPr="00552365">
        <w:t xml:space="preserve"> varui mene, po tvojem ſ</w:t>
      </w:r>
      <w:r w:rsidR="00F11737" w:rsidRPr="00552365">
        <w:t>z</w:t>
      </w:r>
      <w:r w:rsidR="0098700F" w:rsidRPr="00552365">
        <w:t xml:space="preserve">vétom </w:t>
      </w:r>
      <w:r w:rsidR="00BE6FFA" w:rsidRPr="00552365">
        <w:t>ſ</w:t>
      </w:r>
      <w:r w:rsidR="00F11737" w:rsidRPr="00552365">
        <w:t>z</w:t>
      </w:r>
      <w:r w:rsidR="0098700F" w:rsidRPr="00552365">
        <w:t>i</w:t>
      </w:r>
      <w:r w:rsidR="00F11737" w:rsidRPr="00552365">
        <w:t>n</w:t>
      </w:r>
      <w:r w:rsidR="0098700F" w:rsidRPr="00552365">
        <w:t>i</w:t>
      </w:r>
      <w:r w:rsidR="00151D03" w:rsidRPr="00552365">
        <w:t>,</w:t>
      </w:r>
      <w:r w:rsidR="00BE6FFA" w:rsidRPr="00552365">
        <w:t xml:space="preserve"> od</w:t>
      </w:r>
      <w:r w:rsidR="00151D03" w:rsidRPr="00552365">
        <w:br/>
        <w:t>hűde vraiso jalnoſ</w:t>
      </w:r>
      <w:r w:rsidR="006E0D60" w:rsidRPr="00552365">
        <w:t>z</w:t>
      </w:r>
      <w:r w:rsidR="00151D03" w:rsidRPr="00552365">
        <w:t>ti i n</w:t>
      </w:r>
      <w:r w:rsidR="009F1BD9" w:rsidRPr="00552365">
        <w:t>y</w:t>
      </w:r>
      <w:r w:rsidR="00151D03" w:rsidRPr="00552365">
        <w:t xml:space="preserve">ega </w:t>
      </w:r>
      <w:r w:rsidR="00ED3ACE" w:rsidRPr="00552365">
        <w:t>ſ</w:t>
      </w:r>
      <w:r w:rsidR="006E0D60" w:rsidRPr="00552365">
        <w:t>z</w:t>
      </w:r>
      <w:r w:rsidR="00151D03" w:rsidRPr="00552365">
        <w:t>trel ogn</w:t>
      </w:r>
      <w:r w:rsidR="009F1BD9" w:rsidRPr="00552365">
        <w:t>y</w:t>
      </w:r>
      <w:r w:rsidR="00151D03" w:rsidRPr="00552365">
        <w:t>eni</w:t>
      </w:r>
      <w:r w:rsidR="00E06646" w:rsidRPr="00552365">
        <w:t>.</w:t>
      </w:r>
    </w:p>
    <w:p w14:paraId="6EA59852" w14:textId="77777777" w:rsidR="001A6A50" w:rsidRPr="00552365" w:rsidRDefault="001A6A50" w:rsidP="00552365">
      <w:pPr>
        <w:pStyle w:val="teiab"/>
      </w:pPr>
    </w:p>
    <w:p w14:paraId="7808DB28" w14:textId="77777777" w:rsidR="00552365" w:rsidRDefault="00E06646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5.</w:t>
      </w:r>
      <w:r w:rsidRPr="00304CBF">
        <w:rPr>
          <w:lang w:val="sl-SI"/>
        </w:rPr>
        <w:t xml:space="preserve"> </w:t>
      </w:r>
    </w:p>
    <w:p w14:paraId="12DF9D5B" w14:textId="61D173E7" w:rsidR="00777691" w:rsidRDefault="00E06646" w:rsidP="00552365">
      <w:pPr>
        <w:pStyle w:val="teiab"/>
      </w:pPr>
      <w:r w:rsidRPr="00552365">
        <w:t xml:space="preserve">Ravnai ti moź </w:t>
      </w:r>
      <w:r w:rsidR="00F25E10" w:rsidRPr="00552365">
        <w:t>s</w:t>
      </w:r>
      <w:r w:rsidRPr="00552365">
        <w:t>itek ſ</w:t>
      </w:r>
      <w:r w:rsidR="00F25E10" w:rsidRPr="00552365">
        <w:t>z</w:t>
      </w:r>
      <w:r w:rsidRPr="00552365">
        <w:t>labi, da bom mogel hoditi</w:t>
      </w:r>
      <w:r w:rsidR="00DF1FCD" w:rsidRPr="00552365">
        <w:t xml:space="preserve">, i </w:t>
      </w:r>
      <w:r w:rsidR="00DF1FCD" w:rsidRPr="00552365">
        <w:br/>
        <w:t xml:space="preserve">siveti natom </w:t>
      </w:r>
      <w:r w:rsidR="00E60788" w:rsidRPr="00552365">
        <w:t>ſ</w:t>
      </w:r>
      <w:r w:rsidR="00F25E10" w:rsidRPr="00552365">
        <w:t>z</w:t>
      </w:r>
      <w:r w:rsidR="00DF1FCD" w:rsidRPr="00552365">
        <w:t>veiti</w:t>
      </w:r>
      <w:r w:rsidR="004821B7" w:rsidRPr="00552365">
        <w:t xml:space="preserve">, pouleg </w:t>
      </w:r>
      <w:r w:rsidR="00FD75E5" w:rsidRPr="00552365">
        <w:t xml:space="preserve">tve </w:t>
      </w:r>
      <w:r w:rsidR="00F25E10" w:rsidRPr="00552365">
        <w:t>ſz</w:t>
      </w:r>
      <w:r w:rsidR="00FD75E5" w:rsidRPr="00552365">
        <w:t>v</w:t>
      </w:r>
      <w:r w:rsidR="00F25E10" w:rsidRPr="00552365">
        <w:t>é</w:t>
      </w:r>
      <w:r w:rsidR="00FD75E5" w:rsidRPr="00552365">
        <w:t>te volje.</w:t>
      </w:r>
    </w:p>
    <w:p w14:paraId="3B585756" w14:textId="77777777" w:rsidR="001A6A50" w:rsidRPr="00552365" w:rsidRDefault="001A6A50" w:rsidP="00552365">
      <w:pPr>
        <w:pStyle w:val="teiab"/>
      </w:pPr>
    </w:p>
    <w:p w14:paraId="6ECE0968" w14:textId="77777777" w:rsidR="00552365" w:rsidRDefault="00777691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6.</w:t>
      </w:r>
      <w:r w:rsidRPr="00304CBF">
        <w:rPr>
          <w:lang w:val="sl-SI"/>
        </w:rPr>
        <w:t xml:space="preserve"> </w:t>
      </w:r>
    </w:p>
    <w:p w14:paraId="27A47112" w14:textId="471B3FBB" w:rsidR="00C53394" w:rsidRDefault="00777691" w:rsidP="00552365">
      <w:pPr>
        <w:pStyle w:val="teiab"/>
      </w:pPr>
      <w:r w:rsidRPr="00552365">
        <w:t>Tebi por</w:t>
      </w:r>
      <w:r w:rsidR="00F25E10" w:rsidRPr="00552365">
        <w:t>á</w:t>
      </w:r>
      <w:r w:rsidRPr="00552365">
        <w:t xml:space="preserve">csam </w:t>
      </w:r>
      <w:r w:rsidR="001D5BE5" w:rsidRPr="00552365">
        <w:t>n</w:t>
      </w:r>
      <w:r w:rsidR="00447570" w:rsidRPr="00552365">
        <w:t>a Dűsso</w:t>
      </w:r>
      <w:r w:rsidR="00A24269" w:rsidRPr="00552365">
        <w:t xml:space="preserve">, ino nemocsno </w:t>
      </w:r>
      <w:r w:rsidR="003D60B6" w:rsidRPr="00552365">
        <w:t>teilo dneſ</w:t>
      </w:r>
      <w:r w:rsidR="00F25E10" w:rsidRPr="00552365">
        <w:t>z</w:t>
      </w:r>
      <w:r w:rsidR="003D60B6" w:rsidRPr="00552365">
        <w:br/>
        <w:t>i vu vſ</w:t>
      </w:r>
      <w:r w:rsidR="00F25E10" w:rsidRPr="00552365">
        <w:t>z</w:t>
      </w:r>
      <w:r w:rsidR="003D60B6" w:rsidRPr="00552365">
        <w:t xml:space="preserve">em mojem </w:t>
      </w:r>
      <w:r w:rsidR="00F25E10" w:rsidRPr="00552365">
        <w:t xml:space="preserve">sitki </w:t>
      </w:r>
      <w:r w:rsidR="00EC1B59" w:rsidRPr="00552365">
        <w:t xml:space="preserve">pomozime </w:t>
      </w:r>
      <w:r w:rsidR="00A10C70" w:rsidRPr="008B0C07">
        <w:rPr>
          <w:rStyle w:val="teiunclear"/>
          <w:lang w:val="sl-SI"/>
        </w:rPr>
        <w:t>vpo</w:t>
      </w:r>
      <w:r w:rsidR="00F25E10" w:rsidRPr="008B0C07">
        <w:rPr>
          <w:rStyle w:val="teiunclear"/>
          <w:lang w:val="sl-SI"/>
        </w:rPr>
        <w:t>tr</w:t>
      </w:r>
      <w:r w:rsidR="00A10C70" w:rsidRPr="008B0C07">
        <w:rPr>
          <w:rStyle w:val="teiunclear"/>
          <w:lang w:val="sl-SI"/>
        </w:rPr>
        <w:t>e</w:t>
      </w:r>
      <w:r w:rsidR="00812CDC" w:rsidRPr="008B0C07">
        <w:rPr>
          <w:rStyle w:val="teiunclear"/>
          <w:lang w:val="sl-SI"/>
        </w:rPr>
        <w:t>i</w:t>
      </w:r>
      <w:r w:rsidR="00F25E10" w:rsidRPr="008B0C07">
        <w:rPr>
          <w:rStyle w:val="teiunclear"/>
          <w:lang w:val="sl-SI"/>
        </w:rPr>
        <w:t>b</w:t>
      </w:r>
      <w:r w:rsidR="00812CDC" w:rsidRPr="008B0C07">
        <w:rPr>
          <w:rStyle w:val="teiunclear"/>
          <w:lang w:val="sl-SI"/>
        </w:rPr>
        <w:t>i</w:t>
      </w:r>
      <w:r w:rsidR="00C53394" w:rsidRPr="00552365">
        <w:t>.</w:t>
      </w:r>
    </w:p>
    <w:p w14:paraId="7B68B954" w14:textId="77777777" w:rsidR="001A6A50" w:rsidRPr="00552365" w:rsidRDefault="001A6A50" w:rsidP="00552365">
      <w:pPr>
        <w:pStyle w:val="teiab"/>
      </w:pPr>
    </w:p>
    <w:p w14:paraId="02CCCD60" w14:textId="77777777" w:rsidR="00552365" w:rsidRDefault="00C53394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7.</w:t>
      </w:r>
      <w:r w:rsidRPr="00304CBF">
        <w:rPr>
          <w:lang w:val="sl-SI"/>
        </w:rPr>
        <w:t xml:space="preserve"> </w:t>
      </w:r>
    </w:p>
    <w:p w14:paraId="6A927E2D" w14:textId="714BC4E1" w:rsidR="001D5BE5" w:rsidRPr="00552365" w:rsidRDefault="00562E76" w:rsidP="00552365">
      <w:pPr>
        <w:pStyle w:val="teiab"/>
      </w:pPr>
      <w:r w:rsidRPr="00552365">
        <w:t xml:space="preserve">Da nad menov vrag </w:t>
      </w:r>
      <w:r w:rsidRPr="008B0C07">
        <w:rPr>
          <w:rStyle w:val="teiunclear"/>
          <w:lang w:val="sl-SI"/>
        </w:rPr>
        <w:t>tsalarni</w:t>
      </w:r>
      <w:r w:rsidR="00ED7657" w:rsidRPr="00552365">
        <w:t>,</w:t>
      </w:r>
      <w:r w:rsidRPr="00552365">
        <w:t xml:space="preserve"> </w:t>
      </w:r>
      <w:r w:rsidR="00750A0A" w:rsidRPr="00552365">
        <w:t>ſ</w:t>
      </w:r>
      <w:r w:rsidR="00E433DE" w:rsidRPr="00552365">
        <w:t>z</w:t>
      </w:r>
      <w:r w:rsidR="00CE41C8" w:rsidRPr="00552365">
        <w:t>vo</w:t>
      </w:r>
      <w:r w:rsidR="00750A0A" w:rsidRPr="00552365">
        <w:t>i</w:t>
      </w:r>
      <w:r w:rsidR="00CE41C8" w:rsidRPr="00552365">
        <w:t>mi</w:t>
      </w:r>
      <w:r w:rsidR="00882F99" w:rsidRPr="00552365">
        <w:t xml:space="preserve"> </w:t>
      </w:r>
      <w:r w:rsidR="00611852" w:rsidRPr="00552365">
        <w:t>ſ</w:t>
      </w:r>
      <w:r w:rsidR="00E433DE" w:rsidRPr="00552365">
        <w:t>zkűsnyav</w:t>
      </w:r>
      <w:r w:rsidR="00611852" w:rsidRPr="00552365">
        <w:t>ami</w:t>
      </w:r>
    </w:p>
    <w:p w14:paraId="10FF7EDC" w14:textId="77777777" w:rsidR="001D5BE5" w:rsidRPr="00304CBF" w:rsidRDefault="001D5BE5">
      <w:r w:rsidRPr="00304CBF">
        <w:br w:type="page"/>
      </w:r>
    </w:p>
    <w:p w14:paraId="34B270B9" w14:textId="77777777" w:rsidR="001D5BE5" w:rsidRDefault="001D5BE5" w:rsidP="001D5BE5">
      <w:r>
        <w:lastRenderedPageBreak/>
        <w:t>/003v/</w:t>
      </w:r>
    </w:p>
    <w:p w14:paraId="3C9B48E4" w14:textId="77777777" w:rsidR="004D4211" w:rsidRPr="00304CBF" w:rsidRDefault="004D4211" w:rsidP="00304CBF">
      <w:pPr>
        <w:pStyle w:val="teifwPageNum"/>
        <w:rPr>
          <w:lang w:val="sl-SI"/>
        </w:rPr>
      </w:pPr>
      <w:r w:rsidRPr="00304CBF">
        <w:rPr>
          <w:lang w:val="sl-SI"/>
        </w:rPr>
        <w:t>2.</w:t>
      </w:r>
    </w:p>
    <w:p w14:paraId="2C482AF2" w14:textId="7B9AC7E5" w:rsidR="0035577B" w:rsidRPr="001A6A50" w:rsidRDefault="0035577B" w:rsidP="001A6A50">
      <w:pPr>
        <w:pStyle w:val="teiab"/>
      </w:pPr>
      <w:r w:rsidRPr="001A6A50">
        <w:t>nikar oblaſzti ne vzeme, i ne zape</w:t>
      </w:r>
      <w:r w:rsidR="004D4211" w:rsidRPr="001A6A50">
        <w:t>l</w:t>
      </w:r>
      <w:r w:rsidRPr="001A6A50">
        <w:t>a mene.</w:t>
      </w:r>
    </w:p>
    <w:p w14:paraId="7BF38A1C" w14:textId="77777777" w:rsidR="001A6A50" w:rsidRPr="00304CBF" w:rsidRDefault="001A6A50" w:rsidP="00E35E2D">
      <w:pPr>
        <w:pStyle w:val="teilg"/>
        <w:rPr>
          <w:lang w:val="sl-SI"/>
        </w:rPr>
      </w:pPr>
    </w:p>
    <w:p w14:paraId="6AB6ECE1" w14:textId="77777777" w:rsidR="001A6A50" w:rsidRDefault="00AD0DFA" w:rsidP="00A522CD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8</w:t>
      </w:r>
      <w:r w:rsidR="0035577B" w:rsidRPr="00166E77">
        <w:rPr>
          <w:rStyle w:val="teilabelZnak"/>
          <w:lang w:val="sl-SI"/>
        </w:rPr>
        <w:t>.</w:t>
      </w:r>
      <w:r w:rsidR="0035577B" w:rsidRPr="00E83EAA">
        <w:rPr>
          <w:lang w:val="sl-SI"/>
        </w:rPr>
        <w:t xml:space="preserve"> </w:t>
      </w:r>
    </w:p>
    <w:p w14:paraId="25BB5AA7" w14:textId="49063FFE" w:rsidR="0035577B" w:rsidRPr="001A6A50" w:rsidRDefault="00A1418A" w:rsidP="001A6A50">
      <w:pPr>
        <w:pStyle w:val="teiab"/>
      </w:pPr>
      <w:r w:rsidRPr="001A6A50">
        <w:t>Neiga na ſ</w:t>
      </w:r>
      <w:r w:rsidR="00C423B0" w:rsidRPr="001A6A50">
        <w:t>z</w:t>
      </w:r>
      <w:r w:rsidRPr="001A6A50">
        <w:t>veiti breſ</w:t>
      </w:r>
      <w:r w:rsidR="00C423B0" w:rsidRPr="001A6A50">
        <w:t>z</w:t>
      </w:r>
      <w:r w:rsidR="009F28BF" w:rsidRPr="001A6A50">
        <w:t xml:space="preserve"> tébe</w:t>
      </w:r>
      <w:r w:rsidR="0096463A" w:rsidRPr="001A6A50">
        <w:t xml:space="preserve">, ki </w:t>
      </w:r>
      <w:r w:rsidR="00862217" w:rsidRPr="001A6A50">
        <w:t>b</w:t>
      </w:r>
      <w:r w:rsidR="0096463A" w:rsidRPr="001A6A50">
        <w:t>i pomogel mene</w:t>
      </w:r>
      <w:r w:rsidR="002E7E9D" w:rsidRPr="001A6A50">
        <w:t>,</w:t>
      </w:r>
      <w:r w:rsidR="00204F8C" w:rsidRPr="001A6A50">
        <w:t xml:space="preserve"> </w:t>
      </w:r>
      <w:r w:rsidR="002E7E9D" w:rsidRPr="001A6A50">
        <w:br/>
        <w:t>zmosno od jakoſ</w:t>
      </w:r>
      <w:r w:rsidR="00C423B0" w:rsidRPr="001A6A50">
        <w:t>z</w:t>
      </w:r>
      <w:r w:rsidR="002E7E9D" w:rsidRPr="001A6A50">
        <w:t>ti</w:t>
      </w:r>
      <w:r w:rsidR="00422883" w:rsidRPr="001A6A50">
        <w:t xml:space="preserve"> nyega, i hűda ſ</w:t>
      </w:r>
      <w:r w:rsidR="00C423B0" w:rsidRPr="001A6A50">
        <w:t>z</w:t>
      </w:r>
      <w:r w:rsidR="00422883" w:rsidRPr="001A6A50">
        <w:t>kű</w:t>
      </w:r>
      <w:r w:rsidR="00AD0DFA" w:rsidRPr="001A6A50">
        <w:t>sávanyo.</w:t>
      </w:r>
    </w:p>
    <w:p w14:paraId="0FD1DBCD" w14:textId="77777777" w:rsidR="001A6A50" w:rsidRPr="00304CBF" w:rsidRDefault="001A6A50" w:rsidP="00A522CD">
      <w:pPr>
        <w:pStyle w:val="teilabel"/>
        <w:rPr>
          <w:lang w:val="sl-SI"/>
        </w:rPr>
      </w:pPr>
    </w:p>
    <w:p w14:paraId="5309836A" w14:textId="77777777" w:rsidR="001A6A50" w:rsidRDefault="00AD0DFA" w:rsidP="00A522CD">
      <w:pPr>
        <w:pStyle w:val="teilabel"/>
        <w:rPr>
          <w:lang w:val="sl-SI"/>
        </w:rPr>
      </w:pPr>
      <w:r w:rsidRPr="00552365">
        <w:rPr>
          <w:rStyle w:val="teilabelZnak"/>
          <w:lang w:val="sl-SI"/>
        </w:rPr>
        <w:t>9.</w:t>
      </w:r>
      <w:r w:rsidRPr="00552365">
        <w:rPr>
          <w:lang w:val="sl-SI"/>
        </w:rPr>
        <w:t xml:space="preserve"> </w:t>
      </w:r>
    </w:p>
    <w:p w14:paraId="1F917E47" w14:textId="00EA09DD" w:rsidR="00AD0DFA" w:rsidRPr="001A6A50" w:rsidRDefault="00204F8C" w:rsidP="001A6A50">
      <w:pPr>
        <w:pStyle w:val="teiab"/>
      </w:pPr>
      <w:r w:rsidRPr="001A6A50">
        <w:t>Posli záto tve angyele, na</w:t>
      </w:r>
      <w:r w:rsidR="00C423B0" w:rsidRPr="001A6A50">
        <w:t>i</w:t>
      </w:r>
      <w:r w:rsidRPr="001A6A50">
        <w:t xml:space="preserve"> varuj</w:t>
      </w:r>
      <w:r w:rsidR="00C423B0" w:rsidRPr="001A6A50">
        <w:t>o</w:t>
      </w:r>
      <w:r w:rsidRPr="001A6A50">
        <w:t xml:space="preserve"> tve ſ</w:t>
      </w:r>
      <w:r w:rsidR="00C423B0" w:rsidRPr="001A6A50">
        <w:t>z</w:t>
      </w:r>
      <w:r w:rsidRPr="001A6A50">
        <w:t>luge,</w:t>
      </w:r>
      <w:r w:rsidRPr="001A6A50">
        <w:br/>
        <w:t>poterejo moucs vrai</w:t>
      </w:r>
      <w:r w:rsidR="00C423B0" w:rsidRPr="001A6A50">
        <w:t>s</w:t>
      </w:r>
      <w:r w:rsidR="00AF63A3" w:rsidRPr="001A6A50">
        <w:t>o</w:t>
      </w:r>
      <w:r w:rsidR="009F1BD9" w:rsidRPr="001A6A50">
        <w:t>, vſ</w:t>
      </w:r>
      <w:r w:rsidR="00C423B0" w:rsidRPr="001A6A50">
        <w:t>z</w:t>
      </w:r>
      <w:r w:rsidR="009F1BD9" w:rsidRPr="001A6A50">
        <w:t>e ládanye nyegovo.</w:t>
      </w:r>
    </w:p>
    <w:p w14:paraId="2D891437" w14:textId="77777777" w:rsidR="001A6A50" w:rsidRPr="00552365" w:rsidRDefault="001A6A50" w:rsidP="00A522CD">
      <w:pPr>
        <w:pStyle w:val="teilabel"/>
        <w:rPr>
          <w:lang w:val="sl-SI"/>
        </w:rPr>
      </w:pPr>
    </w:p>
    <w:p w14:paraId="2D50D2A0" w14:textId="77777777" w:rsidR="001A6A50" w:rsidRDefault="009F1BD9" w:rsidP="00A522CD">
      <w:pPr>
        <w:pStyle w:val="teilabel"/>
        <w:rPr>
          <w:lang w:val="sl-SI"/>
        </w:rPr>
      </w:pPr>
      <w:r w:rsidRPr="00552365">
        <w:rPr>
          <w:rStyle w:val="teilabelZnak"/>
          <w:lang w:val="sl-SI"/>
        </w:rPr>
        <w:t>10.</w:t>
      </w:r>
      <w:r w:rsidRPr="00552365">
        <w:rPr>
          <w:lang w:val="sl-SI"/>
        </w:rPr>
        <w:t xml:space="preserve"> </w:t>
      </w:r>
    </w:p>
    <w:p w14:paraId="2BA639D1" w14:textId="7ED94CE8" w:rsidR="009F1BD9" w:rsidRPr="001A6A50" w:rsidRDefault="009F1BD9" w:rsidP="001A6A50">
      <w:pPr>
        <w:pStyle w:val="teiab"/>
      </w:pPr>
      <w:r w:rsidRPr="001A6A50">
        <w:t>Da meni skodil nebode, od tébe ne vter</w:t>
      </w:r>
      <w:r w:rsidR="00C753DD" w:rsidRPr="001A6A50">
        <w:t>g</w:t>
      </w:r>
      <w:r w:rsidRPr="001A6A50">
        <w:t>ne</w:t>
      </w:r>
      <w:r w:rsidR="00C753DD" w:rsidRPr="001A6A50">
        <w:t xml:space="preserve"> me, </w:t>
      </w:r>
      <w:r w:rsidR="00C423B0" w:rsidRPr="001A6A50">
        <w:t>ár</w:t>
      </w:r>
      <w:r w:rsidR="00C753DD" w:rsidRPr="001A6A50">
        <w:br/>
        <w:t xml:space="preserve">bi tak moral zginoti, i </w:t>
      </w:r>
      <w:r w:rsidR="00E4724E" w:rsidRPr="001A6A50">
        <w:t>na ſ</w:t>
      </w:r>
      <w:r w:rsidR="00C423B0" w:rsidRPr="001A6A50">
        <w:t>z</w:t>
      </w:r>
      <w:r w:rsidR="00E4724E" w:rsidRPr="001A6A50">
        <w:t>kv</w:t>
      </w:r>
      <w:r w:rsidR="00C423B0" w:rsidRPr="001A6A50">
        <w:t>ár</w:t>
      </w:r>
      <w:r w:rsidR="00E4724E" w:rsidRPr="001A6A50">
        <w:t>jeinye priti.</w:t>
      </w:r>
    </w:p>
    <w:p w14:paraId="71685E32" w14:textId="77777777" w:rsidR="001A6A50" w:rsidRPr="00552365" w:rsidRDefault="001A6A50" w:rsidP="00A522CD">
      <w:pPr>
        <w:pStyle w:val="teilabel"/>
        <w:rPr>
          <w:lang w:val="sl-SI"/>
        </w:rPr>
      </w:pPr>
    </w:p>
    <w:p w14:paraId="5C5D9EA9" w14:textId="77777777" w:rsidR="001A6A50" w:rsidRDefault="00E4724E" w:rsidP="00A522CD">
      <w:pPr>
        <w:pStyle w:val="teilabel"/>
      </w:pPr>
      <w:r w:rsidRPr="00E35E2D">
        <w:rPr>
          <w:rStyle w:val="teilabelZnak"/>
        </w:rPr>
        <w:t>11.</w:t>
      </w:r>
      <w:r>
        <w:t xml:space="preserve"> </w:t>
      </w:r>
    </w:p>
    <w:p w14:paraId="2304E078" w14:textId="4BF29AC6" w:rsidR="00E4724E" w:rsidRPr="001A6A50" w:rsidRDefault="00E4724E" w:rsidP="001A6A50">
      <w:pPr>
        <w:pStyle w:val="teiab"/>
      </w:pPr>
      <w:r w:rsidRPr="001A6A50">
        <w:t xml:space="preserve">Znám dobro </w:t>
      </w:r>
      <w:r w:rsidR="00C423B0" w:rsidRPr="001A6A50">
        <w:t>c</w:t>
      </w:r>
      <w:r w:rsidRPr="001A6A50">
        <w:t>sinécsi Bough moi, da ſ</w:t>
      </w:r>
      <w:r w:rsidR="00C423B0" w:rsidRPr="001A6A50">
        <w:t>z</w:t>
      </w:r>
      <w:r w:rsidRPr="001A6A50">
        <w:t>lisis pros</w:t>
      </w:r>
      <w:r w:rsidR="00C423B0" w:rsidRPr="001A6A50">
        <w:t>-</w:t>
      </w:r>
      <w:r w:rsidR="00273D7B" w:rsidRPr="001A6A50">
        <w:br/>
      </w:r>
      <w:r w:rsidR="003546EA" w:rsidRPr="001A6A50">
        <w:t>nye ti, vpotreibi me ne oſ</w:t>
      </w:r>
      <w:r w:rsidR="00C423B0" w:rsidRPr="001A6A50">
        <w:t>z</w:t>
      </w:r>
      <w:r w:rsidR="003546EA" w:rsidRPr="001A6A50">
        <w:t>tavis, nego me vőn pomor</w:t>
      </w:r>
      <w:r w:rsidR="00C423B0" w:rsidRPr="001A6A50">
        <w:t>is</w:t>
      </w:r>
      <w:r w:rsidR="003546EA" w:rsidRPr="001A6A50">
        <w:t>.</w:t>
      </w:r>
    </w:p>
    <w:p w14:paraId="35288C73" w14:textId="77777777" w:rsidR="001A6A50" w:rsidRDefault="001A6A50" w:rsidP="00A522CD">
      <w:pPr>
        <w:pStyle w:val="teilabel"/>
      </w:pPr>
    </w:p>
    <w:p w14:paraId="28F42905" w14:textId="77777777" w:rsidR="001A6A50" w:rsidRDefault="00F0586E" w:rsidP="00076E2F">
      <w:pPr>
        <w:pStyle w:val="teilabel"/>
      </w:pPr>
      <w:r w:rsidRPr="00E35E2D">
        <w:rPr>
          <w:rStyle w:val="teilabelZnak"/>
        </w:rPr>
        <w:t>12.</w:t>
      </w:r>
      <w:r>
        <w:t xml:space="preserve"> </w:t>
      </w:r>
    </w:p>
    <w:p w14:paraId="2DF84C37" w14:textId="77777777" w:rsidR="00EF0B0B" w:rsidRDefault="00F0586E" w:rsidP="00EF0B0B">
      <w:pPr>
        <w:pStyle w:val="teiab"/>
      </w:pPr>
      <w:r w:rsidRPr="001A6A50">
        <w:t>Z</w:t>
      </w:r>
      <w:r w:rsidR="00C423B0" w:rsidRPr="001A6A50">
        <w:t>a</w:t>
      </w:r>
      <w:r w:rsidRPr="001A6A50">
        <w:t xml:space="preserve"> stero te vſ</w:t>
      </w:r>
      <w:r w:rsidR="00C423B0" w:rsidRPr="001A6A50">
        <w:t>z</w:t>
      </w:r>
      <w:r w:rsidRPr="001A6A50">
        <w:t>igd</w:t>
      </w:r>
      <w:r w:rsidR="00C423B0" w:rsidRPr="001A6A50">
        <w:t>ár</w:t>
      </w:r>
      <w:r w:rsidRPr="001A6A50">
        <w:t xml:space="preserve"> hv</w:t>
      </w:r>
      <w:r w:rsidR="00C423B0" w:rsidRPr="001A6A50">
        <w:t>á</w:t>
      </w:r>
      <w:r w:rsidRPr="001A6A50">
        <w:t>lil, i bom gori zvis</w:t>
      </w:r>
      <w:r w:rsidR="00C423B0" w:rsidRPr="001A6A50">
        <w:t>áv</w:t>
      </w:r>
      <w:r w:rsidRPr="001A6A50">
        <w:t>al,</w:t>
      </w:r>
      <w:r w:rsidRPr="001A6A50">
        <w:br/>
        <w:t>ſ</w:t>
      </w:r>
      <w:r w:rsidR="00C423B0" w:rsidRPr="001A6A50">
        <w:t>z</w:t>
      </w:r>
      <w:r w:rsidRPr="001A6A50">
        <w:t>tvoim drágim ſ</w:t>
      </w:r>
      <w:r w:rsidR="00C423B0" w:rsidRPr="001A6A50">
        <w:t>z</w:t>
      </w:r>
      <w:r w:rsidRPr="001A6A50">
        <w:t>vétim ſ</w:t>
      </w:r>
      <w:r w:rsidR="00C423B0" w:rsidRPr="001A6A50">
        <w:t>z</w:t>
      </w:r>
      <w:r w:rsidRPr="001A6A50">
        <w:t xml:space="preserve">inom </w:t>
      </w:r>
      <w:r w:rsidR="00383293" w:rsidRPr="001A6A50">
        <w:t>navkűp i zDűhom</w:t>
      </w:r>
      <w:r w:rsidR="00383293" w:rsidRPr="001A6A50">
        <w:br/>
        <w:t>ſ</w:t>
      </w:r>
      <w:r w:rsidR="00C423B0" w:rsidRPr="001A6A50">
        <w:t>z</w:t>
      </w:r>
      <w:r w:rsidR="00383293" w:rsidRPr="001A6A50">
        <w:t xml:space="preserve">vétim. </w:t>
      </w:r>
    </w:p>
    <w:p w14:paraId="3BBC1334" w14:textId="6E32CD3B" w:rsidR="00076E2F" w:rsidRDefault="00040B26" w:rsidP="00EF0B0B">
      <w:pPr>
        <w:pStyle w:val="teicloser"/>
      </w:pPr>
      <w:r w:rsidRPr="00304CBF">
        <w:t>Amen.</w:t>
      </w:r>
    </w:p>
    <w:p w14:paraId="39397E9E" w14:textId="77777777" w:rsidR="00773E4E" w:rsidRPr="00304CBF" w:rsidRDefault="00773E4E" w:rsidP="00304CBF">
      <w:pPr>
        <w:pStyle w:val="teicloser"/>
      </w:pPr>
    </w:p>
    <w:p w14:paraId="6DBB4D3C" w14:textId="34D45129" w:rsidR="006F7544" w:rsidRPr="002C5902" w:rsidRDefault="00F219C1" w:rsidP="00304CBF">
      <w:pPr>
        <w:pStyle w:val="Naslov2"/>
        <w:rPr>
          <w:rStyle w:val="teiabbr"/>
          <w:color w:val="993300"/>
          <w:u w:val="none"/>
          <w:lang w:val="de-AT" w:eastAsia="ja-JP"/>
        </w:rPr>
      </w:pPr>
      <w:r w:rsidRPr="00304CBF">
        <w:t xml:space="preserve">Alia. </w:t>
      </w:r>
      <w:r w:rsidRPr="002C5902">
        <w:rPr>
          <w:rStyle w:val="teiabbr"/>
          <w:lang w:val="de-AT"/>
        </w:rPr>
        <w:t>No</w:t>
      </w:r>
      <w:r w:rsidR="00773E4E">
        <w:rPr>
          <w:rStyle w:val="teiabbr"/>
          <w:lang w:val="de-AT"/>
        </w:rPr>
        <w:t>t</w:t>
      </w:r>
      <w:r w:rsidRPr="002C5902">
        <w:rPr>
          <w:rStyle w:val="teiabbr"/>
          <w:lang w:val="de-AT"/>
        </w:rPr>
        <w:t>.</w:t>
      </w:r>
      <w:r w:rsidRPr="002C5902">
        <w:rPr>
          <w:lang w:val="de-AT"/>
        </w:rPr>
        <w:t xml:space="preserve"> </w:t>
      </w:r>
      <w:r w:rsidRPr="00F219C1">
        <w:t>ſ</w:t>
      </w:r>
      <w:r w:rsidR="000B1C54" w:rsidRPr="002C5902">
        <w:rPr>
          <w:lang w:val="de-AT"/>
        </w:rPr>
        <w:t>z</w:t>
      </w:r>
      <w:r w:rsidRPr="002C5902">
        <w:rPr>
          <w:lang w:val="de-AT"/>
        </w:rPr>
        <w:t>ivem</w:t>
      </w:r>
      <w:r w:rsidR="000B1C54" w:rsidRPr="002C5902">
        <w:rPr>
          <w:lang w:val="de-AT"/>
        </w:rPr>
        <w:t xml:space="preserve"> </w:t>
      </w:r>
      <w:r w:rsidR="000B1C54" w:rsidRPr="00706383">
        <w:rPr>
          <w:rStyle w:val="teiunclear"/>
          <w:lang w:val="sl-SI"/>
        </w:rPr>
        <w:t>ſ</w:t>
      </w:r>
      <w:r w:rsidR="00773E4E">
        <w:rPr>
          <w:rStyle w:val="teiunclear"/>
          <w:lang w:val="de-AT"/>
        </w:rPr>
        <w:t>z</w:t>
      </w:r>
      <w:r w:rsidR="000B1C54" w:rsidRPr="002C5902">
        <w:rPr>
          <w:rStyle w:val="teiunclear"/>
          <w:lang w:val="de-AT"/>
        </w:rPr>
        <w:t>e</w:t>
      </w:r>
      <w:r w:rsidR="00773E4E">
        <w:rPr>
          <w:rStyle w:val="teiunclear"/>
          <w:lang w:val="de-AT"/>
        </w:rPr>
        <w:t>r</w:t>
      </w:r>
      <w:r w:rsidR="000B1C54" w:rsidRPr="002C5902">
        <w:rPr>
          <w:rStyle w:val="teiunclear"/>
          <w:lang w:val="de-AT"/>
        </w:rPr>
        <w:t>int</w:t>
      </w:r>
      <w:r w:rsidR="000B1C54" w:rsidRPr="002C5902">
        <w:rPr>
          <w:lang w:val="de-AT"/>
        </w:rPr>
        <w:t xml:space="preserve"> </w:t>
      </w:r>
      <w:r w:rsidR="009C6A4D" w:rsidRPr="002C5902">
        <w:rPr>
          <w:lang w:val="de-AT"/>
        </w:rPr>
        <w:t>U</w:t>
      </w:r>
      <w:r w:rsidR="00773E4E">
        <w:rPr>
          <w:lang w:val="de-AT"/>
        </w:rPr>
        <w:t>r</w:t>
      </w:r>
      <w:r w:rsidR="009C6A4D" w:rsidRPr="002C5902">
        <w:rPr>
          <w:lang w:val="de-AT"/>
        </w:rPr>
        <w:t xml:space="preserve"> </w:t>
      </w:r>
      <w:r w:rsidR="00FD3013" w:rsidRPr="002C5902">
        <w:rPr>
          <w:rStyle w:val="teiabbr"/>
          <w:lang w:val="de-AT"/>
        </w:rPr>
        <w:t>I</w:t>
      </w:r>
      <w:r w:rsidR="00773E4E">
        <w:rPr>
          <w:rStyle w:val="teiabbr"/>
          <w:lang w:val="de-AT"/>
        </w:rPr>
        <w:t>s</w:t>
      </w:r>
      <w:r w:rsidR="00CA1B37" w:rsidRPr="002C5902">
        <w:rPr>
          <w:rStyle w:val="teiabbr"/>
          <w:lang w:val="de-AT"/>
        </w:rPr>
        <w:t xml:space="preserve">ten. </w:t>
      </w:r>
      <w:r w:rsidR="00280087" w:rsidRPr="002C5902">
        <w:rPr>
          <w:rStyle w:val="teiabbr"/>
          <w:lang w:val="de-AT"/>
        </w:rPr>
        <w:t>I.</w:t>
      </w:r>
    </w:p>
    <w:p w14:paraId="0C97526E" w14:textId="77777777" w:rsidR="001A6A50" w:rsidRDefault="00166E77" w:rsidP="00650A6F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1.</w:t>
      </w:r>
      <w:r w:rsidRPr="002C5902">
        <w:rPr>
          <w:lang w:val="de-AT"/>
        </w:rPr>
        <w:t xml:space="preserve"> </w:t>
      </w:r>
    </w:p>
    <w:p w14:paraId="458EEED5" w14:textId="2441FB3D" w:rsidR="00166E77" w:rsidRPr="008B0C07" w:rsidRDefault="00ED5AB5" w:rsidP="008B0C07">
      <w:pPr>
        <w:pStyle w:val="teiab"/>
      </w:pPr>
      <w:r w:rsidRPr="008B0C07">
        <w:t xml:space="preserve">ſzprávoga </w:t>
      </w:r>
      <w:r w:rsidR="00F70DC9" w:rsidRPr="008B0C07">
        <w:t>ſ</w:t>
      </w:r>
      <w:r w:rsidR="00D240AF" w:rsidRPr="008B0C07">
        <w:t>z</w:t>
      </w:r>
      <w:r w:rsidR="00F70DC9" w:rsidRPr="008B0C07">
        <w:t xml:space="preserve">rcza mojega. </w:t>
      </w:r>
      <w:r w:rsidR="004F21BA" w:rsidRPr="008B0C07">
        <w:t>Bough hv</w:t>
      </w:r>
      <w:r w:rsidR="00D240AF" w:rsidRPr="008B0C07">
        <w:t>á</w:t>
      </w:r>
      <w:r w:rsidR="004F21BA" w:rsidRPr="008B0C07">
        <w:t>lo ti d</w:t>
      </w:r>
      <w:r w:rsidR="000B38B7" w:rsidRPr="008B0C07">
        <w:t>á</w:t>
      </w:r>
      <w:r w:rsidR="004F21BA" w:rsidRPr="008B0C07">
        <w:t>jem</w:t>
      </w:r>
      <w:r w:rsidR="00D240AF" w:rsidRPr="008B0C07">
        <w:t xml:space="preserve"> :/:</w:t>
      </w:r>
      <w:r w:rsidR="001C5792" w:rsidRPr="008B0C07">
        <w:br/>
      </w:r>
      <w:r w:rsidR="001E137D" w:rsidRPr="008B0C07">
        <w:t>Vovom</w:t>
      </w:r>
      <w:r w:rsidR="007C3FDF" w:rsidRPr="008B0C07">
        <w:t xml:space="preserve"> </w:t>
      </w:r>
      <w:r w:rsidR="00F04D57" w:rsidRPr="008B0C07">
        <w:t>űtr</w:t>
      </w:r>
      <w:r w:rsidR="00D240AF" w:rsidRPr="008B0C07">
        <w:t>á</w:t>
      </w:r>
      <w:r w:rsidR="00F04D57" w:rsidRPr="008B0C07">
        <w:t>snyem</w:t>
      </w:r>
      <w:r w:rsidR="001E137D" w:rsidRPr="008B0C07">
        <w:t xml:space="preserve"> </w:t>
      </w:r>
      <w:r w:rsidR="00AD6EFB" w:rsidRPr="008B0C07">
        <w:t>vreimeni, i dokecs sivel bom</w:t>
      </w:r>
      <w:r w:rsidR="00DE660E" w:rsidRPr="008B0C07">
        <w:t>, oh</w:t>
      </w:r>
      <w:r w:rsidR="00DE660E" w:rsidRPr="008B0C07">
        <w:br/>
        <w:t xml:space="preserve">Bough pred tvem </w:t>
      </w:r>
      <w:r w:rsidR="00D240AF" w:rsidRPr="008B0C07">
        <w:t>l</w:t>
      </w:r>
      <w:r w:rsidR="00DE660E" w:rsidRPr="008B0C07">
        <w:t>iczem, dicsil i hv</w:t>
      </w:r>
      <w:r w:rsidR="00D240AF" w:rsidRPr="008B0C07">
        <w:t>á</w:t>
      </w:r>
      <w:r w:rsidR="00DE660E" w:rsidRPr="008B0C07">
        <w:t>lil</w:t>
      </w:r>
      <w:r w:rsidR="00D43BE3" w:rsidRPr="008B0C07">
        <w:t xml:space="preserve"> te bom</w:t>
      </w:r>
      <w:r w:rsidR="00146442" w:rsidRPr="008B0C07">
        <w:t>,</w:t>
      </w:r>
      <w:r w:rsidR="00146442" w:rsidRPr="008B0C07">
        <w:br/>
        <w:t xml:space="preserve">verno po </w:t>
      </w:r>
      <w:r w:rsidR="00D240AF" w:rsidRPr="00EF0B0B">
        <w:rPr>
          <w:rStyle w:val="teipersName"/>
          <w:lang w:val="de-AT"/>
        </w:rPr>
        <w:t>I</w:t>
      </w:r>
      <w:r w:rsidR="003D79FF" w:rsidRPr="00EF0B0B">
        <w:rPr>
          <w:rStyle w:val="teipersName"/>
          <w:lang w:val="de-AT"/>
        </w:rPr>
        <w:t>esuj Kristusi</w:t>
      </w:r>
      <w:r w:rsidR="00D240AF" w:rsidRPr="008B0C07">
        <w:t>,</w:t>
      </w:r>
      <w:r w:rsidR="00DA2025" w:rsidRPr="008B0C07">
        <w:t xml:space="preserve"> vu</w:t>
      </w:r>
      <w:r w:rsidR="00EE72A3" w:rsidRPr="008B0C07">
        <w:t xml:space="preserve"> </w:t>
      </w:r>
      <w:r w:rsidR="004C0872" w:rsidRPr="008B0C07">
        <w:t xml:space="preserve">tva </w:t>
      </w:r>
      <w:r w:rsidR="005F53DE" w:rsidRPr="008B0C07">
        <w:t>ſ</w:t>
      </w:r>
      <w:r w:rsidR="00D240AF" w:rsidRPr="008B0C07">
        <w:t>z</w:t>
      </w:r>
      <w:r w:rsidR="005F53DE" w:rsidRPr="008B0C07">
        <w:t>ina</w:t>
      </w:r>
      <w:r w:rsidR="006A3C3F" w:rsidRPr="008B0C07">
        <w:t xml:space="preserve"> Im</w:t>
      </w:r>
      <w:r w:rsidR="00D240AF" w:rsidRPr="008B0C07">
        <w:t>é</w:t>
      </w:r>
      <w:r w:rsidR="006A3C3F" w:rsidRPr="008B0C07">
        <w:t>ni.</w:t>
      </w:r>
    </w:p>
    <w:p w14:paraId="12500C42" w14:textId="77777777" w:rsidR="001A6A50" w:rsidRPr="00304CBF" w:rsidRDefault="001A6A50" w:rsidP="00650A6F">
      <w:pPr>
        <w:pStyle w:val="teilg"/>
        <w:rPr>
          <w:lang w:val="de-AT"/>
        </w:rPr>
      </w:pPr>
    </w:p>
    <w:p w14:paraId="3CCE1FA8" w14:textId="77777777" w:rsidR="001A6A50" w:rsidRDefault="00867BEB" w:rsidP="00B467F7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2</w:t>
      </w:r>
      <w:r w:rsidR="00B467F7" w:rsidRPr="002C5902">
        <w:rPr>
          <w:rStyle w:val="teilabelZnak"/>
          <w:lang w:val="de-AT"/>
        </w:rPr>
        <w:t>.</w:t>
      </w:r>
      <w:r w:rsidR="00B467F7" w:rsidRPr="002C5902">
        <w:rPr>
          <w:lang w:val="de-AT"/>
        </w:rPr>
        <w:t xml:space="preserve"> </w:t>
      </w:r>
    </w:p>
    <w:p w14:paraId="176D3AEC" w14:textId="23F30330" w:rsidR="000F703B" w:rsidRPr="008B0C07" w:rsidRDefault="00B467F7" w:rsidP="008B0C07">
      <w:pPr>
        <w:pStyle w:val="teiab"/>
      </w:pPr>
      <w:r w:rsidRPr="008B0C07">
        <w:t>Kai ſ</w:t>
      </w:r>
      <w:r w:rsidR="00D240AF" w:rsidRPr="008B0C07">
        <w:t>z</w:t>
      </w:r>
      <w:r w:rsidRPr="008B0C07">
        <w:t>i mene ſ</w:t>
      </w:r>
      <w:r w:rsidR="00D240AF" w:rsidRPr="008B0C07">
        <w:t>z</w:t>
      </w:r>
      <w:r w:rsidRPr="008B0C07">
        <w:t xml:space="preserve">tve </w:t>
      </w:r>
      <w:r w:rsidR="00702F4A" w:rsidRPr="008B0C07">
        <w:t>milosche, vpreminocs</w:t>
      </w:r>
      <w:r w:rsidR="00D240AF" w:rsidRPr="008B0C07">
        <w:t>o</w:t>
      </w:r>
      <w:r w:rsidR="00702F4A" w:rsidRPr="008B0C07">
        <w:t>i nou</w:t>
      </w:r>
      <w:r w:rsidR="00D240AF" w:rsidRPr="008B0C07">
        <w:t>-</w:t>
      </w:r>
      <w:r w:rsidR="00702F4A" w:rsidRPr="008B0C07">
        <w:br/>
        <w:t>csi</w:t>
      </w:r>
      <w:r w:rsidR="00151B33" w:rsidRPr="008B0C07">
        <w:t xml:space="preserve">. :/: Od bojazni </w:t>
      </w:r>
      <w:r w:rsidR="00741510" w:rsidRPr="008B0C07">
        <w:t xml:space="preserve">i od skode, obaruval </w:t>
      </w:r>
      <w:r w:rsidR="007A35C0" w:rsidRPr="008B0C07">
        <w:t>lepo: pro</w:t>
      </w:r>
      <w:r w:rsidR="00D240AF" w:rsidRPr="008B0C07">
        <w:t>-</w:t>
      </w:r>
      <w:r w:rsidR="007A35C0" w:rsidRPr="008B0C07">
        <w:br/>
      </w:r>
      <w:r w:rsidR="00D240AF" w:rsidRPr="008B0C07">
        <w:t>ſz</w:t>
      </w:r>
      <w:r w:rsidR="007A35C0" w:rsidRPr="008B0C07">
        <w:t xml:space="preserve">im </w:t>
      </w:r>
      <w:r w:rsidR="00945074" w:rsidRPr="008B0C07">
        <w:t>te ponizno</w:t>
      </w:r>
      <w:r w:rsidR="003A78D5" w:rsidRPr="008B0C07">
        <w:t>, moje grehe odpuſ</w:t>
      </w:r>
      <w:r w:rsidR="00D240AF" w:rsidRPr="008B0C07">
        <w:t>z</w:t>
      </w:r>
      <w:r w:rsidR="003A78D5" w:rsidRPr="008B0C07">
        <w:t xml:space="preserve">ti </w:t>
      </w:r>
      <w:r w:rsidR="0026676C" w:rsidRPr="008B0C07">
        <w:t>zkeimi</w:t>
      </w:r>
    </w:p>
    <w:p w14:paraId="547A2588" w14:textId="77777777" w:rsidR="000F703B" w:rsidRDefault="000F703B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CFEBC47" w14:textId="77777777" w:rsidR="000F703B" w:rsidRDefault="000F703B" w:rsidP="000F703B">
      <w:r>
        <w:lastRenderedPageBreak/>
        <w:t>/004r/</w:t>
      </w:r>
    </w:p>
    <w:p w14:paraId="0389E2E3" w14:textId="77777777" w:rsidR="00D240AF" w:rsidRPr="00304CBF" w:rsidRDefault="00D240AF" w:rsidP="00304CBF">
      <w:pPr>
        <w:pStyle w:val="teifwPageNum"/>
        <w:rPr>
          <w:lang w:val="de-AT"/>
        </w:rPr>
      </w:pPr>
      <w:r w:rsidRPr="00304CBF">
        <w:rPr>
          <w:lang w:val="de-AT"/>
        </w:rPr>
        <w:t>3.</w:t>
      </w:r>
    </w:p>
    <w:p w14:paraId="5BD1D1F0" w14:textId="4AA133FE" w:rsidR="001F54C3" w:rsidRPr="001A6A50" w:rsidRDefault="00771B3B" w:rsidP="001A6A50">
      <w:pPr>
        <w:pStyle w:val="teiab"/>
      </w:pPr>
      <w:r w:rsidRPr="001A6A50">
        <w:t>ſ</w:t>
      </w:r>
      <w:r w:rsidR="00D240AF" w:rsidRPr="001A6A50">
        <w:t>z</w:t>
      </w:r>
      <w:r w:rsidR="0011281F" w:rsidRPr="001A6A50">
        <w:t xml:space="preserve">em </w:t>
      </w:r>
      <w:r w:rsidR="001F35D1" w:rsidRPr="001A6A50">
        <w:t>t</w:t>
      </w:r>
      <w:r w:rsidR="0011281F" w:rsidRPr="001A6A50">
        <w:t>ebe</w:t>
      </w:r>
      <w:r w:rsidR="001F35D1" w:rsidRPr="001A6A50">
        <w:t xml:space="preserve"> raſ</w:t>
      </w:r>
      <w:r w:rsidR="00785DE9" w:rsidRPr="001A6A50">
        <w:t>z</w:t>
      </w:r>
      <w:r w:rsidR="001F35D1" w:rsidRPr="001A6A50">
        <w:t>e</w:t>
      </w:r>
      <w:r w:rsidR="00785DE9" w:rsidRPr="001A6A50">
        <w:t>rdit,</w:t>
      </w:r>
      <w:r w:rsidRPr="001A6A50">
        <w:t xml:space="preserve"> go</w:t>
      </w:r>
      <w:r w:rsidR="00785DE9" w:rsidRPr="001A6A50">
        <w:t>ſz</w:t>
      </w:r>
      <w:r w:rsidRPr="001A6A50">
        <w:t>tokrat zb</w:t>
      </w:r>
      <w:r w:rsidR="00785DE9" w:rsidRPr="001A6A50">
        <w:t>a</w:t>
      </w:r>
      <w:r w:rsidRPr="001A6A50">
        <w:t xml:space="preserve">ntuval. </w:t>
      </w:r>
    </w:p>
    <w:p w14:paraId="25546773" w14:textId="77777777" w:rsidR="001A6A50" w:rsidRPr="00304CBF" w:rsidRDefault="001A6A50" w:rsidP="001F54C3">
      <w:pPr>
        <w:pStyle w:val="teilg"/>
        <w:rPr>
          <w:lang w:val="de-AT"/>
        </w:rPr>
      </w:pPr>
    </w:p>
    <w:p w14:paraId="60CB69BF" w14:textId="77777777" w:rsidR="001A6A50" w:rsidRDefault="00585FB8" w:rsidP="00585FB8">
      <w:pPr>
        <w:pStyle w:val="teilg"/>
        <w:rPr>
          <w:lang w:val="de-AT"/>
        </w:rPr>
      </w:pPr>
      <w:r w:rsidRPr="00304CBF">
        <w:rPr>
          <w:rStyle w:val="teilabelZnak"/>
          <w:lang w:val="de-AT"/>
        </w:rPr>
        <w:t>3.</w:t>
      </w:r>
      <w:r w:rsidRPr="00304CBF">
        <w:rPr>
          <w:lang w:val="de-AT"/>
        </w:rPr>
        <w:t xml:space="preserve"> </w:t>
      </w:r>
    </w:p>
    <w:p w14:paraId="2D605019" w14:textId="76A4AF02" w:rsidR="00126A06" w:rsidRPr="001A6A50" w:rsidRDefault="00585FB8" w:rsidP="001A6A50">
      <w:pPr>
        <w:pStyle w:val="teiab"/>
      </w:pPr>
      <w:r w:rsidRPr="001A6A50">
        <w:t>I d</w:t>
      </w:r>
      <w:r w:rsidR="00785DE9" w:rsidRPr="001A6A50">
        <w:t>é͠</w:t>
      </w:r>
      <w:r w:rsidRPr="001A6A50">
        <w:t>sny</w:t>
      </w:r>
      <w:r w:rsidR="00F7088D" w:rsidRPr="001A6A50">
        <w:t>i</w:t>
      </w:r>
      <w:r w:rsidRPr="001A6A50">
        <w:t xml:space="preserve"> den</w:t>
      </w:r>
      <w:r w:rsidR="00F7088D" w:rsidRPr="001A6A50">
        <w:t xml:space="preserve"> </w:t>
      </w:r>
      <w:r w:rsidR="00DE6630" w:rsidRPr="001A6A50">
        <w:t>miloſstivno</w:t>
      </w:r>
      <w:r w:rsidR="0032694F" w:rsidRPr="001A6A50">
        <w:t xml:space="preserve">, </w:t>
      </w:r>
      <w:r w:rsidR="0032694F" w:rsidRPr="008B0C07">
        <w:rPr>
          <w:rStyle w:val="teidel"/>
          <w:lang w:val="de-AT"/>
        </w:rPr>
        <w:t>oba</w:t>
      </w:r>
      <w:r w:rsidR="00DE6630" w:rsidRPr="001A6A50">
        <w:t xml:space="preserve"> </w:t>
      </w:r>
      <w:r w:rsidR="0032694F" w:rsidRPr="001A6A50">
        <w:t>varui me Goſ</w:t>
      </w:r>
      <w:r w:rsidR="00785DE9" w:rsidRPr="001A6A50">
        <w:t>z</w:t>
      </w:r>
      <w:r w:rsidR="0032694F" w:rsidRPr="001A6A50">
        <w:t>podne</w:t>
      </w:r>
      <w:r w:rsidR="00785DE9" w:rsidRPr="001A6A50">
        <w:t xml:space="preserve"> :/:</w:t>
      </w:r>
      <w:r w:rsidR="0032694F" w:rsidRPr="001A6A50">
        <w:t xml:space="preserve"> </w:t>
      </w:r>
      <w:r w:rsidR="0032694F" w:rsidRPr="001A6A50">
        <w:br/>
        <w:t xml:space="preserve">od vraisi mreis </w:t>
      </w:r>
      <w:r w:rsidR="00166942" w:rsidRPr="001A6A50">
        <w:t>ino greha</w:t>
      </w:r>
      <w:r w:rsidR="009044CB" w:rsidRPr="001A6A50">
        <w:t xml:space="preserve">, hűda </w:t>
      </w:r>
      <w:r w:rsidR="00A76A72" w:rsidRPr="001A6A50">
        <w:t>ogrizávanya</w:t>
      </w:r>
      <w:r w:rsidR="00646DD6" w:rsidRPr="001A6A50">
        <w:t>:</w:t>
      </w:r>
      <w:r w:rsidR="00646DD6" w:rsidRPr="001A6A50">
        <w:br/>
        <w:t xml:space="preserve">od ognya </w:t>
      </w:r>
      <w:r w:rsidR="005D4263" w:rsidRPr="001A6A50">
        <w:t>povoudni</w:t>
      </w:r>
      <w:r w:rsidR="00BF2147" w:rsidRPr="001A6A50">
        <w:t>, od ſ</w:t>
      </w:r>
      <w:r w:rsidR="00785DE9" w:rsidRPr="001A6A50">
        <w:t>z</w:t>
      </w:r>
      <w:r w:rsidR="00BF2147" w:rsidRPr="001A6A50">
        <w:t>iromastva</w:t>
      </w:r>
      <w:r w:rsidR="00B24FAC" w:rsidRPr="001A6A50">
        <w:t xml:space="preserve"> kvarov, od</w:t>
      </w:r>
      <w:r w:rsidR="00B24FAC" w:rsidRPr="001A6A50">
        <w:br/>
      </w:r>
      <w:r w:rsidR="001D7AE2" w:rsidRPr="001A6A50">
        <w:t>temnicze</w:t>
      </w:r>
      <w:r w:rsidR="002C26E1" w:rsidRPr="001A6A50">
        <w:t>, ino robſ</w:t>
      </w:r>
      <w:r w:rsidR="00785DE9" w:rsidRPr="001A6A50">
        <w:t>z</w:t>
      </w:r>
      <w:r w:rsidR="002C26E1" w:rsidRPr="001A6A50">
        <w:t>tva</w:t>
      </w:r>
      <w:r w:rsidR="00DF0BD4" w:rsidRPr="001A6A50">
        <w:t xml:space="preserve"> i nevedne </w:t>
      </w:r>
      <w:r w:rsidR="0050537F" w:rsidRPr="001A6A50">
        <w:t>ſ</w:t>
      </w:r>
      <w:r w:rsidR="00785DE9" w:rsidRPr="001A6A50">
        <w:t>z</w:t>
      </w:r>
      <w:r w:rsidR="0050537F" w:rsidRPr="001A6A50">
        <w:t>merti</w:t>
      </w:r>
      <w:r w:rsidR="00991E5A" w:rsidRPr="001A6A50">
        <w:t>.</w:t>
      </w:r>
    </w:p>
    <w:p w14:paraId="26DACBC6" w14:textId="77777777" w:rsidR="001A6A50" w:rsidRDefault="001A6A50" w:rsidP="00585FB8">
      <w:pPr>
        <w:pStyle w:val="teilg"/>
        <w:rPr>
          <w:lang w:val="sl-SI"/>
        </w:rPr>
      </w:pPr>
    </w:p>
    <w:p w14:paraId="479B8FE5" w14:textId="77777777" w:rsidR="001A6A50" w:rsidRDefault="00BF6B4A" w:rsidP="00B9514F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</w:p>
    <w:p w14:paraId="62ED9D4E" w14:textId="35EC187D" w:rsidR="00230DC2" w:rsidRPr="001A6A50" w:rsidRDefault="00BF6B4A" w:rsidP="001A6A50">
      <w:pPr>
        <w:pStyle w:val="teiab"/>
      </w:pPr>
      <w:r w:rsidRPr="001A6A50">
        <w:t xml:space="preserve">Moi </w:t>
      </w:r>
      <w:r w:rsidR="00DE59C3" w:rsidRPr="001A6A50">
        <w:t>ſ</w:t>
      </w:r>
      <w:r w:rsidRPr="001A6A50">
        <w:t>itek Dűss</w:t>
      </w:r>
      <w:r w:rsidR="00785DE9" w:rsidRPr="001A6A50">
        <w:t>ó</w:t>
      </w:r>
      <w:r w:rsidRPr="001A6A50">
        <w:t xml:space="preserve"> i teilo</w:t>
      </w:r>
      <w:r w:rsidR="00C5130B" w:rsidRPr="001A6A50">
        <w:t xml:space="preserve">, navkűp </w:t>
      </w:r>
      <w:r w:rsidR="0045719B" w:rsidRPr="001A6A50">
        <w:t xml:space="preserve">zmoim </w:t>
      </w:r>
      <w:r w:rsidR="001D1CE7" w:rsidRPr="001A6A50">
        <w:t>t</w:t>
      </w:r>
      <w:r w:rsidR="00EA3C72" w:rsidRPr="001A6A50">
        <w:t>ű</w:t>
      </w:r>
      <w:r w:rsidR="001D1CE7" w:rsidRPr="001A6A50">
        <w:t>v</w:t>
      </w:r>
      <w:r w:rsidR="00785DE9" w:rsidRPr="001A6A50">
        <w:t>á-</w:t>
      </w:r>
      <w:r w:rsidR="00077323" w:rsidRPr="001A6A50">
        <w:br/>
        <w:t>rusſem</w:t>
      </w:r>
      <w:r w:rsidR="00B1418B" w:rsidRPr="001A6A50">
        <w:t xml:space="preserve"> /</w:t>
      </w:r>
      <w:r w:rsidR="00785DE9" w:rsidRPr="001A6A50">
        <w:t>:</w:t>
      </w:r>
      <w:r w:rsidR="00B1418B" w:rsidRPr="001A6A50">
        <w:t xml:space="preserve"> </w:t>
      </w:r>
      <w:r w:rsidR="00F54F0E" w:rsidRPr="001A6A50">
        <w:t>Poſ</w:t>
      </w:r>
      <w:r w:rsidR="00785DE9" w:rsidRPr="001A6A50">
        <w:t>ztá</w:t>
      </w:r>
      <w:r w:rsidR="00F54F0E" w:rsidRPr="001A6A50">
        <w:t xml:space="preserve">vim pod tvo </w:t>
      </w:r>
      <w:r w:rsidR="00FD160B" w:rsidRPr="001A6A50">
        <w:t>obrámbo</w:t>
      </w:r>
      <w:r w:rsidR="00B25389" w:rsidRPr="001A6A50">
        <w:t xml:space="preserve">, </w:t>
      </w:r>
      <w:r w:rsidR="00402E4B" w:rsidRPr="001A6A50">
        <w:t xml:space="preserve">moio </w:t>
      </w:r>
      <w:r w:rsidR="00B97F0E" w:rsidRPr="001A6A50">
        <w:t>cs</w:t>
      </w:r>
      <w:r w:rsidR="00402E4B" w:rsidRPr="001A6A50">
        <w:t>éſ</w:t>
      </w:r>
      <w:r w:rsidR="00B97F0E" w:rsidRPr="001A6A50">
        <w:t>z</w:t>
      </w:r>
      <w:r w:rsidR="00402E4B" w:rsidRPr="001A6A50">
        <w:t>t</w:t>
      </w:r>
      <w:r w:rsidR="001A6B22" w:rsidRPr="001A6A50">
        <w:br/>
      </w:r>
      <w:r w:rsidR="00B97F0E" w:rsidRPr="001A6A50">
        <w:t>z</w:t>
      </w:r>
      <w:r w:rsidR="008D6885" w:rsidRPr="001A6A50">
        <w:t>De</w:t>
      </w:r>
      <w:r w:rsidR="008D4758" w:rsidRPr="001A6A50">
        <w:t>c</w:t>
      </w:r>
      <w:r w:rsidR="00B97F0E" w:rsidRPr="001A6A50">
        <w:t>z</w:t>
      </w:r>
      <w:r w:rsidR="008D4758" w:rsidRPr="001A6A50">
        <w:t>ov</w:t>
      </w:r>
      <w:r w:rsidR="00D76476" w:rsidRPr="001A6A50">
        <w:t xml:space="preserve"> </w:t>
      </w:r>
      <w:r w:rsidR="00015FC1" w:rsidRPr="008B0C07">
        <w:rPr>
          <w:rStyle w:val="teiadd"/>
          <w:lang w:val="sl-SI"/>
        </w:rPr>
        <w:t>vré</w:t>
      </w:r>
      <w:r w:rsidR="00B97F0E" w:rsidRPr="008B0C07">
        <w:rPr>
          <w:rStyle w:val="teiadd"/>
          <w:lang w:val="sl-SI"/>
        </w:rPr>
        <w:t>d</w:t>
      </w:r>
      <w:r w:rsidR="00B97F0E" w:rsidRPr="001A6A50">
        <w:t xml:space="preserve"> </w:t>
      </w:r>
      <w:r w:rsidR="005F5927" w:rsidRPr="001A6A50">
        <w:t>z</w:t>
      </w:r>
      <w:r w:rsidR="001B7236" w:rsidRPr="001A6A50">
        <w:t>d</w:t>
      </w:r>
      <w:r w:rsidR="005F5927" w:rsidRPr="001A6A50">
        <w:t>rűsinov</w:t>
      </w:r>
      <w:r w:rsidR="00B9514F" w:rsidRPr="001A6A50">
        <w:t xml:space="preserve"> csinen</w:t>
      </w:r>
      <w:r w:rsidR="00751F50" w:rsidRPr="001A6A50">
        <w:t>y</w:t>
      </w:r>
      <w:r w:rsidR="00B9514F" w:rsidRPr="001A6A50">
        <w:t>e</w:t>
      </w:r>
      <w:r w:rsidR="00751F50" w:rsidRPr="001A6A50">
        <w:t xml:space="preserve"> rodbino </w:t>
      </w:r>
      <w:r w:rsidR="00B57593" w:rsidRPr="001A6A50">
        <w:t>pri</w:t>
      </w:r>
      <w:r w:rsidR="00B97F0E" w:rsidRPr="001A6A50">
        <w:t>á</w:t>
      </w:r>
      <w:r w:rsidR="00B57593" w:rsidRPr="001A6A50">
        <w:t xml:space="preserve">tele, </w:t>
      </w:r>
      <w:r w:rsidR="001E3516" w:rsidRPr="001A6A50">
        <w:t>vno</w:t>
      </w:r>
      <w:r w:rsidR="00B97F0E" w:rsidRPr="001A6A50">
        <w:t>-</w:t>
      </w:r>
      <w:r w:rsidR="001E3516" w:rsidRPr="001A6A50">
        <w:br/>
        <w:t>ge dobre moje zn</w:t>
      </w:r>
      <w:r w:rsidR="00B97F0E" w:rsidRPr="001A6A50">
        <w:t>á</w:t>
      </w:r>
      <w:r w:rsidR="001E3516" w:rsidRPr="001A6A50">
        <w:t>ncze</w:t>
      </w:r>
      <w:r w:rsidR="00142AF4" w:rsidRPr="001A6A50">
        <w:t>, i vſ</w:t>
      </w:r>
      <w:r w:rsidR="00B97F0E" w:rsidRPr="001A6A50">
        <w:t>z</w:t>
      </w:r>
      <w:r w:rsidR="00142AF4" w:rsidRPr="001A6A50">
        <w:t>e kai koli imam.</w:t>
      </w:r>
    </w:p>
    <w:p w14:paraId="3D743426" w14:textId="77777777" w:rsidR="001A6A50" w:rsidRDefault="001A6A50" w:rsidP="00B9514F">
      <w:pPr>
        <w:pStyle w:val="teilg"/>
        <w:rPr>
          <w:lang w:val="sl-SI"/>
        </w:rPr>
      </w:pPr>
    </w:p>
    <w:p w14:paraId="07C8E2C1" w14:textId="77777777" w:rsidR="001A6A50" w:rsidRDefault="00230DC2" w:rsidP="002163FC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5.</w:t>
      </w:r>
      <w:r w:rsidRPr="000C5E46">
        <w:rPr>
          <w:lang w:val="sl-SI"/>
        </w:rPr>
        <w:t xml:space="preserve"> </w:t>
      </w:r>
    </w:p>
    <w:p w14:paraId="50B8AB73" w14:textId="40AFC9EC" w:rsidR="00BD32B0" w:rsidRPr="001A6A50" w:rsidRDefault="002163FC" w:rsidP="001A6A50">
      <w:pPr>
        <w:pStyle w:val="teiab"/>
      </w:pPr>
      <w:r w:rsidRPr="001A6A50">
        <w:t>Tvoji Nebeſ</w:t>
      </w:r>
      <w:r w:rsidR="00B97F0E" w:rsidRPr="001A6A50">
        <w:t>z</w:t>
      </w:r>
      <w:r w:rsidRPr="001A6A50">
        <w:t>ki</w:t>
      </w:r>
      <w:r w:rsidR="00300A22" w:rsidRPr="001A6A50">
        <w:t xml:space="preserve"> Angyelje od méne da neido :/:</w:t>
      </w:r>
      <w:r w:rsidR="00A90D38" w:rsidRPr="001A6A50">
        <w:t xml:space="preserve"> Vrá</w:t>
      </w:r>
      <w:r w:rsidR="00B97F0E" w:rsidRPr="001A6A50">
        <w:t>-</w:t>
      </w:r>
      <w:r w:rsidR="00A90D38" w:rsidRPr="001A6A50">
        <w:br/>
        <w:t>ga</w:t>
      </w:r>
      <w:r w:rsidR="00A4039F" w:rsidRPr="001A6A50">
        <w:t xml:space="preserve"> da dalec</w:t>
      </w:r>
      <w:r w:rsidR="00B97F0E" w:rsidRPr="001A6A50">
        <w:t>s</w:t>
      </w:r>
      <w:r w:rsidR="00A4039F" w:rsidRPr="001A6A50">
        <w:t xml:space="preserve"> </w:t>
      </w:r>
      <w:r w:rsidR="006E3360" w:rsidRPr="001A6A50">
        <w:t>odseno, da ne zage</w:t>
      </w:r>
      <w:r w:rsidR="00B97F0E" w:rsidRPr="001A6A50">
        <w:t>r</w:t>
      </w:r>
      <w:r w:rsidR="006E3360" w:rsidRPr="001A6A50">
        <w:t xml:space="preserve">li </w:t>
      </w:r>
      <w:r w:rsidR="003166A4" w:rsidRPr="001A6A50">
        <w:t>mene</w:t>
      </w:r>
      <w:r w:rsidR="009E6B85" w:rsidRPr="001A6A50">
        <w:t>, ſ</w:t>
      </w:r>
      <w:r w:rsidR="00B97F0E" w:rsidRPr="001A6A50">
        <w:t>z</w:t>
      </w:r>
      <w:r w:rsidR="009E6B85" w:rsidRPr="001A6A50">
        <w:t>voim</w:t>
      </w:r>
      <w:r w:rsidR="009E6B85" w:rsidRPr="001A6A50">
        <w:br/>
      </w:r>
      <w:r w:rsidR="006967EF" w:rsidRPr="001A6A50">
        <w:t xml:space="preserve">hűdim </w:t>
      </w:r>
      <w:r w:rsidR="00C431E3" w:rsidRPr="001A6A50">
        <w:t>csinenyem</w:t>
      </w:r>
      <w:r w:rsidR="00A23DF7" w:rsidRPr="001A6A50">
        <w:t xml:space="preserve">, na ovom placsnom </w:t>
      </w:r>
      <w:r w:rsidR="0086743F" w:rsidRPr="001A6A50">
        <w:t>doli. Dűsse</w:t>
      </w:r>
      <w:r w:rsidR="0086743F" w:rsidRPr="001A6A50">
        <w:br/>
        <w:t>te</w:t>
      </w:r>
      <w:r w:rsidR="00B97F0E" w:rsidRPr="001A6A50">
        <w:t>ll</w:t>
      </w:r>
      <w:r w:rsidR="0086743F" w:rsidRPr="001A6A50">
        <w:t>a mi ne vra</w:t>
      </w:r>
      <w:r w:rsidR="00A55BCE" w:rsidRPr="001A6A50">
        <w:t>z</w:t>
      </w:r>
      <w:r w:rsidR="0086743F" w:rsidRPr="001A6A50">
        <w:t xml:space="preserve">i, vpogibel </w:t>
      </w:r>
      <w:r w:rsidR="00236119" w:rsidRPr="001A6A50">
        <w:t>ne zapela</w:t>
      </w:r>
      <w:r w:rsidR="00BD32B0" w:rsidRPr="001A6A50">
        <w:t>.</w:t>
      </w:r>
    </w:p>
    <w:p w14:paraId="32E24B56" w14:textId="77777777" w:rsidR="001A6A50" w:rsidRPr="001A6A50" w:rsidRDefault="001A6A50" w:rsidP="001A6A50">
      <w:pPr>
        <w:pStyle w:val="teiab"/>
      </w:pPr>
    </w:p>
    <w:p w14:paraId="3D0B1FC1" w14:textId="77777777" w:rsidR="001A6A50" w:rsidRDefault="00BD32B0" w:rsidP="00502B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6.</w:t>
      </w:r>
      <w:r w:rsidRPr="002C5902">
        <w:rPr>
          <w:lang w:val="sl-SI"/>
        </w:rPr>
        <w:t xml:space="preserve"> </w:t>
      </w:r>
    </w:p>
    <w:p w14:paraId="57964D1E" w14:textId="6ECDFA6A" w:rsidR="00AC657E" w:rsidRPr="001A6A50" w:rsidRDefault="0022719C" w:rsidP="001A6A50">
      <w:pPr>
        <w:pStyle w:val="teiab"/>
      </w:pPr>
      <w:r w:rsidRPr="001A6A50">
        <w:t xml:space="preserve">Oh </w:t>
      </w:r>
      <w:r w:rsidR="00625121" w:rsidRPr="001A6A50">
        <w:t>Bough</w:t>
      </w:r>
      <w:r w:rsidR="00B81271" w:rsidRPr="001A6A50">
        <w:t xml:space="preserve"> na tebe jaſ</w:t>
      </w:r>
      <w:r w:rsidR="00A55BCE" w:rsidRPr="001A6A50">
        <w:t>z</w:t>
      </w:r>
      <w:r w:rsidR="00376817" w:rsidRPr="001A6A50">
        <w:t xml:space="preserve"> nih</w:t>
      </w:r>
      <w:r w:rsidR="00A55BCE" w:rsidRPr="001A6A50">
        <w:t>á</w:t>
      </w:r>
      <w:r w:rsidR="00C90D99" w:rsidRPr="001A6A50">
        <w:t>m</w:t>
      </w:r>
      <w:r w:rsidR="008162B0" w:rsidRPr="001A6A50">
        <w:t xml:space="preserve"> vſ</w:t>
      </w:r>
      <w:r w:rsidR="00A55BCE" w:rsidRPr="001A6A50">
        <w:t>z</w:t>
      </w:r>
      <w:r w:rsidR="008162B0" w:rsidRPr="001A6A50">
        <w:t>áko moje delo</w:t>
      </w:r>
      <w:r w:rsidR="00F81473" w:rsidRPr="001A6A50">
        <w:t xml:space="preserve"> :/:</w:t>
      </w:r>
      <w:r w:rsidR="00F81473" w:rsidRPr="001A6A50">
        <w:br/>
      </w:r>
      <w:r w:rsidR="00A55BCE" w:rsidRPr="001A6A50">
        <w:t>Á</w:t>
      </w:r>
      <w:r w:rsidR="00744721" w:rsidRPr="001A6A50">
        <w:t xml:space="preserve">r ti leprai </w:t>
      </w:r>
      <w:r w:rsidR="00B72B8C" w:rsidRPr="001A6A50">
        <w:t>ſ</w:t>
      </w:r>
      <w:r w:rsidR="00A55BCE" w:rsidRPr="001A6A50">
        <w:t>z</w:t>
      </w:r>
      <w:r w:rsidR="00B72B8C" w:rsidRPr="001A6A50">
        <w:t>am´</w:t>
      </w:r>
      <w:r w:rsidR="003E1C8F" w:rsidRPr="001A6A50">
        <w:t xml:space="preserve"> al</w:t>
      </w:r>
      <w:r w:rsidR="00A55BCE" w:rsidRPr="001A6A50">
        <w:t>d</w:t>
      </w:r>
      <w:r w:rsidR="003E1C8F" w:rsidRPr="001A6A50">
        <w:t>űjes</w:t>
      </w:r>
      <w:r w:rsidR="00502BF4" w:rsidRPr="001A6A50">
        <w:t xml:space="preserve"> </w:t>
      </w:r>
      <w:r w:rsidR="00A55BCE" w:rsidRPr="001A6A50">
        <w:t xml:space="preserve">zmoſn </w:t>
      </w:r>
      <w:r w:rsidR="00436133" w:rsidRPr="001A6A50">
        <w:t>moje delo,</w:t>
      </w:r>
      <w:r w:rsidR="00436133" w:rsidRPr="001A6A50">
        <w:br/>
        <w:t xml:space="preserve">tebi </w:t>
      </w:r>
      <w:r w:rsidR="00B07588" w:rsidRPr="001A6A50">
        <w:t>prepor</w:t>
      </w:r>
      <w:r w:rsidR="00A55BCE" w:rsidRPr="001A6A50">
        <w:t>á</w:t>
      </w:r>
      <w:r w:rsidR="00B07588" w:rsidRPr="001A6A50">
        <w:t>csam</w:t>
      </w:r>
      <w:r w:rsidR="00EB06AC" w:rsidRPr="001A6A50">
        <w:t xml:space="preserve"> moje teilo </w:t>
      </w:r>
      <w:r w:rsidR="00A60FC4" w:rsidRPr="001A6A50">
        <w:t xml:space="preserve">i </w:t>
      </w:r>
      <w:r w:rsidR="00387F6A" w:rsidRPr="001A6A50">
        <w:t>Dűsso</w:t>
      </w:r>
      <w:r w:rsidR="000E0FDF" w:rsidRPr="001A6A50">
        <w:t xml:space="preserve">, csini </w:t>
      </w:r>
      <w:r w:rsidR="00A55BCE" w:rsidRPr="001A6A50">
        <w:t>t</w:t>
      </w:r>
      <w:r w:rsidR="000E0FDF" w:rsidRPr="001A6A50">
        <w:t>ako</w:t>
      </w:r>
      <w:r w:rsidR="000E0FDF" w:rsidRPr="001A6A50">
        <w:br/>
        <w:t>ti zmenov, kak je tvoja volja.</w:t>
      </w:r>
    </w:p>
    <w:p w14:paraId="6F0CA366" w14:textId="77777777" w:rsidR="001A6A50" w:rsidRPr="001A6A50" w:rsidRDefault="001A6A50" w:rsidP="001A6A50">
      <w:pPr>
        <w:pStyle w:val="teiab"/>
      </w:pPr>
    </w:p>
    <w:p w14:paraId="4879411B" w14:textId="77777777" w:rsidR="001A6A50" w:rsidRDefault="00AC657E" w:rsidP="00AC657E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</w:t>
      </w:r>
    </w:p>
    <w:p w14:paraId="3C1958C8" w14:textId="52E579AA" w:rsidR="000E1CA0" w:rsidRPr="001A6A50" w:rsidRDefault="00AC657E" w:rsidP="001A6A50">
      <w:pPr>
        <w:pStyle w:val="teiab"/>
      </w:pPr>
      <w:r w:rsidRPr="001A6A50">
        <w:t>Na ovo jaſ</w:t>
      </w:r>
      <w:r w:rsidR="00A55BCE" w:rsidRPr="001A6A50">
        <w:t>z</w:t>
      </w:r>
      <w:r w:rsidR="00B94102" w:rsidRPr="001A6A50">
        <w:t xml:space="preserve"> recsem </w:t>
      </w:r>
      <w:r w:rsidR="006C4673" w:rsidRPr="001A6A50">
        <w:t>amen, :/:</w:t>
      </w:r>
      <w:r w:rsidR="00247F1B" w:rsidRPr="001A6A50">
        <w:t xml:space="preserve"> verjem da tak bode :/:</w:t>
      </w:r>
      <w:r w:rsidR="009B30B9" w:rsidRPr="001A6A50">
        <w:br/>
        <w:t>Z</w:t>
      </w:r>
      <w:r w:rsidR="00A55BCE" w:rsidRPr="001A6A50">
        <w:t>i</w:t>
      </w:r>
      <w:r w:rsidR="009B30B9" w:rsidRPr="001A6A50">
        <w:t>edn</w:t>
      </w:r>
      <w:r w:rsidR="00A55BCE" w:rsidRPr="001A6A50">
        <w:t>á</w:t>
      </w:r>
      <w:r w:rsidR="009B30B9" w:rsidRPr="001A6A50">
        <w:t>kim hotenyem Goſ</w:t>
      </w:r>
      <w:r w:rsidR="00A55BCE" w:rsidRPr="001A6A50">
        <w:t>z</w:t>
      </w:r>
      <w:r w:rsidR="009B30B9" w:rsidRPr="001A6A50">
        <w:t>pon</w:t>
      </w:r>
      <w:r w:rsidR="00A55BCE" w:rsidRPr="001A6A50">
        <w:t>,</w:t>
      </w:r>
      <w:r w:rsidR="00971474" w:rsidRPr="001A6A50">
        <w:t xml:space="preserve"> vſ</w:t>
      </w:r>
      <w:r w:rsidR="00A55BCE" w:rsidRPr="001A6A50">
        <w:t>z</w:t>
      </w:r>
      <w:r w:rsidR="00971474" w:rsidRPr="001A6A50">
        <w:t>vo</w:t>
      </w:r>
      <w:r w:rsidR="008B04D3" w:rsidRPr="001A6A50">
        <w:t xml:space="preserve"> volje vzemi</w:t>
      </w:r>
      <w:r w:rsidR="00731AD8" w:rsidRPr="001A6A50">
        <w:br/>
        <w:t>me</w:t>
      </w:r>
      <w:r w:rsidR="00A55BCE" w:rsidRPr="001A6A50">
        <w:t>,</w:t>
      </w:r>
      <w:r w:rsidR="002C4336" w:rsidRPr="001A6A50">
        <w:t xml:space="preserve"> </w:t>
      </w:r>
      <w:r w:rsidR="00C24A71" w:rsidRPr="001A6A50">
        <w:t>ſe zraſ</w:t>
      </w:r>
      <w:r w:rsidR="00A55BCE" w:rsidRPr="001A6A50">
        <w:t>z</w:t>
      </w:r>
      <w:r w:rsidR="00C24A71" w:rsidRPr="001A6A50">
        <w:t>preſ</w:t>
      </w:r>
      <w:r w:rsidR="00A55BCE" w:rsidRPr="001A6A50">
        <w:t>z</w:t>
      </w:r>
      <w:r w:rsidR="00C24A71" w:rsidRPr="001A6A50">
        <w:t>t</w:t>
      </w:r>
      <w:r w:rsidR="00A55BCE" w:rsidRPr="001A6A50">
        <w:t>e</w:t>
      </w:r>
      <w:r w:rsidR="00C24A71" w:rsidRPr="001A6A50">
        <w:t>r</w:t>
      </w:r>
      <w:r w:rsidR="00A55BCE" w:rsidRPr="001A6A50">
        <w:t>t</w:t>
      </w:r>
      <w:r w:rsidR="00C24A71" w:rsidRPr="001A6A50">
        <w:t>imi rokami</w:t>
      </w:r>
      <w:r w:rsidR="00366469" w:rsidRPr="001A6A50">
        <w:t xml:space="preserve"> bodem ono</w:t>
      </w:r>
      <w:r w:rsidR="00301DC3" w:rsidRPr="001A6A50">
        <w:t>,</w:t>
      </w:r>
      <w:r w:rsidR="00301DC3" w:rsidRPr="001A6A50">
        <w:br/>
        <w:t>veſ</w:t>
      </w:r>
      <w:r w:rsidR="00A55BCE" w:rsidRPr="001A6A50">
        <w:t>zé</w:t>
      </w:r>
      <w:r w:rsidR="00301DC3" w:rsidRPr="001A6A50">
        <w:t xml:space="preserve">l </w:t>
      </w:r>
      <w:r w:rsidR="00303D5F" w:rsidRPr="001A6A50">
        <w:t>csinil koteroje</w:t>
      </w:r>
      <w:r w:rsidR="001D6AA9" w:rsidRPr="001A6A50">
        <w:t xml:space="preserve">, </w:t>
      </w:r>
      <w:r w:rsidR="00C65B38" w:rsidRPr="001A6A50">
        <w:t>Boug na m</w:t>
      </w:r>
      <w:r w:rsidR="00A55BCE" w:rsidRPr="001A6A50">
        <w:t>é</w:t>
      </w:r>
      <w:r w:rsidR="00A2558D" w:rsidRPr="001A6A50">
        <w:t xml:space="preserve"> prevű</w:t>
      </w:r>
      <w:r w:rsidR="00A55BCE" w:rsidRPr="001A6A50">
        <w:t>-</w:t>
      </w:r>
      <w:r w:rsidR="00A2558D" w:rsidRPr="001A6A50">
        <w:br/>
      </w:r>
      <w:r w:rsidR="004215CC" w:rsidRPr="001A6A50">
        <w:t>pal.</w:t>
      </w:r>
    </w:p>
    <w:p w14:paraId="336FC52D" w14:textId="77777777" w:rsidR="000E1CA0" w:rsidRPr="002C5902" w:rsidRDefault="000E1CA0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1EC24FD" w14:textId="77777777" w:rsidR="00E23BD6" w:rsidRDefault="00E23BD6" w:rsidP="00E23BD6">
      <w:r>
        <w:lastRenderedPageBreak/>
        <w:t>/004v/</w:t>
      </w:r>
    </w:p>
    <w:p w14:paraId="3B53EF5A" w14:textId="77777777" w:rsidR="00513AE8" w:rsidRDefault="00513AE8" w:rsidP="00513AE8">
      <w:pPr>
        <w:pStyle w:val="teifwPageNum"/>
      </w:pPr>
      <w:r>
        <w:t>4.</w:t>
      </w:r>
    </w:p>
    <w:p w14:paraId="1E1229B0" w14:textId="0793A5E6" w:rsidR="00513AE8" w:rsidRDefault="00513AE8" w:rsidP="00513AE8">
      <w:pPr>
        <w:pStyle w:val="Naslov2"/>
        <w:rPr>
          <w:rStyle w:val="teiabbr"/>
        </w:rPr>
      </w:pPr>
      <w:r w:rsidRPr="006909D6">
        <w:rPr>
          <w:rStyle w:val="teiabbr"/>
          <w:b/>
        </w:rPr>
        <w:t>No</w:t>
      </w:r>
      <w:r w:rsidR="00A55BCE">
        <w:rPr>
          <w:rStyle w:val="teiabbr"/>
          <w:b/>
        </w:rPr>
        <w:t>t</w:t>
      </w:r>
      <w:r w:rsidRPr="006909D6">
        <w:rPr>
          <w:rStyle w:val="teiabbr"/>
          <w:b/>
        </w:rPr>
        <w:t>.</w:t>
      </w:r>
      <w:r>
        <w:t xml:space="preserve"> Hal</w:t>
      </w:r>
      <w:r w:rsidR="009D0137">
        <w:t>á</w:t>
      </w:r>
      <w:r>
        <w:t xml:space="preserve">t adok </w:t>
      </w:r>
      <w:r w:rsidR="00225839">
        <w:t>t</w:t>
      </w:r>
      <w:r>
        <w:t>enéked</w:t>
      </w:r>
      <w:r w:rsidR="00225839">
        <w:t xml:space="preserve"> </w:t>
      </w:r>
      <w:r w:rsidR="00225839" w:rsidRPr="006909D6">
        <w:rPr>
          <w:rStyle w:val="teiabbr"/>
          <w:b/>
        </w:rPr>
        <w:t>&amp;c.</w:t>
      </w:r>
    </w:p>
    <w:p w14:paraId="58F2AF0B" w14:textId="77777777" w:rsidR="00EF0B0B" w:rsidRDefault="00225839" w:rsidP="00225839">
      <w:pPr>
        <w:pStyle w:val="teilg"/>
      </w:pPr>
      <w:r w:rsidRPr="00EA28CD">
        <w:rPr>
          <w:rStyle w:val="teilabelZnak"/>
        </w:rPr>
        <w:t>1.</w:t>
      </w:r>
      <w:r>
        <w:t xml:space="preserve"> </w:t>
      </w:r>
    </w:p>
    <w:p w14:paraId="39D5FE2F" w14:textId="71320D36" w:rsidR="00225839" w:rsidRDefault="00225839" w:rsidP="00225839">
      <w:pPr>
        <w:pStyle w:val="teilg"/>
        <w:rPr>
          <w:lang w:val="sl-SI"/>
        </w:rPr>
      </w:pPr>
      <w:r>
        <w:t>Hvalim ja</w:t>
      </w:r>
      <w:r w:rsidRPr="00F219C1">
        <w:rPr>
          <w:lang w:val="sl-SI"/>
        </w:rPr>
        <w:t>ſ</w:t>
      </w:r>
      <w:r w:rsidR="009D0137">
        <w:rPr>
          <w:lang w:val="sl-SI"/>
        </w:rPr>
        <w:t>z</w:t>
      </w:r>
      <w:r w:rsidR="00430442">
        <w:rPr>
          <w:lang w:val="sl-SI"/>
        </w:rPr>
        <w:t xml:space="preserve"> lepo tebe, oh Bough milo</w:t>
      </w:r>
      <w:r w:rsidR="00430442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430442">
        <w:rPr>
          <w:lang w:val="sl-SI"/>
        </w:rPr>
        <w:t>tivni</w:t>
      </w:r>
      <w:r w:rsidR="00B133C1">
        <w:rPr>
          <w:lang w:val="sl-SI"/>
        </w:rPr>
        <w:t xml:space="preserve"> :/:</w:t>
      </w:r>
      <w:r w:rsidR="00B133C1">
        <w:rPr>
          <w:lang w:val="sl-SI"/>
        </w:rPr>
        <w:br/>
        <w:t xml:space="preserve">kai </w:t>
      </w:r>
      <w:r w:rsidR="00B133C1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B133C1">
        <w:rPr>
          <w:lang w:val="sl-SI"/>
        </w:rPr>
        <w:t>i ovo noucs mene obaruval vzdr</w:t>
      </w:r>
      <w:r w:rsidR="00D31631">
        <w:rPr>
          <w:lang w:val="sl-SI"/>
        </w:rPr>
        <w:t>áv</w:t>
      </w:r>
      <w:r w:rsidR="00B133C1">
        <w:rPr>
          <w:lang w:val="sl-SI"/>
        </w:rPr>
        <w:t xml:space="preserve">ji: od </w:t>
      </w:r>
      <w:r w:rsidR="00B133C1">
        <w:rPr>
          <w:lang w:val="sl-SI"/>
        </w:rPr>
        <w:br/>
        <w:t xml:space="preserve">vraise </w:t>
      </w:r>
      <w:r w:rsidR="00664906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664906">
        <w:rPr>
          <w:lang w:val="sl-SI"/>
        </w:rPr>
        <w:t xml:space="preserve">kűsnyáve, i lepi </w:t>
      </w:r>
      <w:r w:rsidR="005D051F">
        <w:rPr>
          <w:lang w:val="sl-SI"/>
        </w:rPr>
        <w:t xml:space="preserve">tihi pokoi </w:t>
      </w:r>
      <w:r w:rsidR="00B84ADB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B84ADB">
        <w:rPr>
          <w:lang w:val="sl-SI"/>
        </w:rPr>
        <w:t>i mi dál</w:t>
      </w:r>
      <w:r w:rsidR="0066042A">
        <w:rPr>
          <w:lang w:val="sl-SI"/>
        </w:rPr>
        <w:t>,</w:t>
      </w:r>
      <w:r w:rsidR="0066042A">
        <w:rPr>
          <w:lang w:val="sl-SI"/>
        </w:rPr>
        <w:br/>
      </w:r>
      <w:r w:rsidR="00CB1B8E">
        <w:rPr>
          <w:lang w:val="sl-SI"/>
        </w:rPr>
        <w:t>da mie Vr</w:t>
      </w:r>
      <w:r w:rsidR="00D31631">
        <w:rPr>
          <w:lang w:val="sl-SI"/>
        </w:rPr>
        <w:t>á</w:t>
      </w:r>
      <w:r w:rsidR="00CB1B8E">
        <w:rPr>
          <w:lang w:val="sl-SI"/>
        </w:rPr>
        <w:t>g</w:t>
      </w:r>
      <w:r w:rsidR="006C0336">
        <w:rPr>
          <w:lang w:val="sl-SI"/>
        </w:rPr>
        <w:t xml:space="preserve"> nikai nei </w:t>
      </w:r>
      <w:r w:rsidR="006C0336" w:rsidRPr="00F219C1">
        <w:rPr>
          <w:lang w:val="sl-SI"/>
        </w:rPr>
        <w:t>ſ</w:t>
      </w:r>
      <w:r w:rsidR="006C0336">
        <w:rPr>
          <w:lang w:val="sl-SI"/>
        </w:rPr>
        <w:t>kodil.</w:t>
      </w:r>
    </w:p>
    <w:p w14:paraId="2831D71E" w14:textId="77777777" w:rsidR="00EF0B0B" w:rsidRDefault="00EF0B0B" w:rsidP="00225839">
      <w:pPr>
        <w:pStyle w:val="teilg"/>
        <w:rPr>
          <w:lang w:val="sl-SI"/>
        </w:rPr>
      </w:pPr>
    </w:p>
    <w:p w14:paraId="41E82A71" w14:textId="77777777" w:rsidR="00EF0B0B" w:rsidRDefault="004844F9" w:rsidP="004844F9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61852238" w14:textId="02B11AA1" w:rsidR="006C0336" w:rsidRDefault="004844F9" w:rsidP="004844F9">
      <w:pPr>
        <w:pStyle w:val="teilg"/>
        <w:rPr>
          <w:lang w:val="sl-SI"/>
        </w:rPr>
      </w:pPr>
      <w:r w:rsidRPr="002C5902">
        <w:rPr>
          <w:lang w:val="sl-SI"/>
        </w:rPr>
        <w:t>Varui me i dn</w:t>
      </w:r>
      <w:r w:rsidR="00D31631">
        <w:rPr>
          <w:lang w:val="sl-SI"/>
        </w:rPr>
        <w:t>ésn</w:t>
      </w:r>
      <w:r w:rsidRPr="002C5902">
        <w:rPr>
          <w:lang w:val="sl-SI"/>
        </w:rPr>
        <w:t>yi d</w:t>
      </w:r>
      <w:r w:rsidR="00D31631">
        <w:rPr>
          <w:lang w:val="sl-SI"/>
        </w:rPr>
        <w:t>én</w:t>
      </w:r>
      <w:r w:rsidR="001F12E3" w:rsidRPr="002C5902">
        <w:rPr>
          <w:lang w:val="sl-SI"/>
        </w:rPr>
        <w:t xml:space="preserve">, po </w:t>
      </w:r>
      <w:r w:rsidR="00D31631">
        <w:rPr>
          <w:lang w:val="sl-SI"/>
        </w:rPr>
        <w:t>t</w:t>
      </w:r>
      <w:r w:rsidR="001F12E3" w:rsidRPr="002C5902">
        <w:rPr>
          <w:lang w:val="sl-SI"/>
        </w:rPr>
        <w:t>vojoi milo</w:t>
      </w:r>
      <w:r w:rsidR="001F12E3">
        <w:rPr>
          <w:lang w:val="sl-SI"/>
        </w:rPr>
        <w:t>schi :/:</w:t>
      </w:r>
      <w:r w:rsidR="00554857">
        <w:rPr>
          <w:lang w:val="sl-SI"/>
        </w:rPr>
        <w:br/>
        <w:t>Da mi ogen i povoden, nikai ne</w:t>
      </w:r>
      <w:r w:rsidR="00AF6263">
        <w:rPr>
          <w:lang w:val="sl-SI"/>
        </w:rPr>
        <w:t xml:space="preserve"> </w:t>
      </w:r>
      <w:r w:rsidR="00554857" w:rsidRPr="00F219C1">
        <w:rPr>
          <w:lang w:val="sl-SI"/>
        </w:rPr>
        <w:t>ſ</w:t>
      </w:r>
      <w:r w:rsidR="00554857">
        <w:rPr>
          <w:lang w:val="sl-SI"/>
        </w:rPr>
        <w:t>kodi, od m</w:t>
      </w:r>
      <w:r w:rsidR="00D31631">
        <w:rPr>
          <w:lang w:val="sl-SI"/>
        </w:rPr>
        <w:t>é</w:t>
      </w:r>
      <w:r w:rsidR="00554857">
        <w:rPr>
          <w:lang w:val="sl-SI"/>
        </w:rPr>
        <w:t>ne</w:t>
      </w:r>
      <w:r w:rsidR="00554857">
        <w:rPr>
          <w:lang w:val="sl-SI"/>
        </w:rPr>
        <w:br/>
        <w:t>da v</w:t>
      </w:r>
      <w:r w:rsidR="00554857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554857">
        <w:rPr>
          <w:lang w:val="sl-SI"/>
        </w:rPr>
        <w:t xml:space="preserve">aka nevola greh </w:t>
      </w:r>
      <w:r w:rsidR="00554857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554857">
        <w:rPr>
          <w:lang w:val="sl-SI"/>
        </w:rPr>
        <w:t>ti</w:t>
      </w:r>
      <w:r w:rsidR="00554857" w:rsidRPr="00F219C1">
        <w:rPr>
          <w:lang w:val="sl-SI"/>
        </w:rPr>
        <w:t>ſ</w:t>
      </w:r>
      <w:r w:rsidR="00554857">
        <w:rPr>
          <w:lang w:val="sl-SI"/>
        </w:rPr>
        <w:t>sk</w:t>
      </w:r>
      <w:r w:rsidR="00D31631">
        <w:rPr>
          <w:lang w:val="sl-SI"/>
        </w:rPr>
        <w:t>á</w:t>
      </w:r>
      <w:r w:rsidR="00554857">
        <w:rPr>
          <w:lang w:val="sl-SI"/>
        </w:rPr>
        <w:t>v</w:t>
      </w:r>
      <w:r w:rsidR="00D31631">
        <w:rPr>
          <w:lang w:val="sl-SI"/>
        </w:rPr>
        <w:t>á</w:t>
      </w:r>
      <w:r w:rsidR="00554857">
        <w:rPr>
          <w:lang w:val="sl-SI"/>
        </w:rPr>
        <w:t>nye</w:t>
      </w:r>
      <w:r w:rsidR="00656C54">
        <w:rPr>
          <w:lang w:val="sl-SI"/>
        </w:rPr>
        <w:t xml:space="preserve"> </w:t>
      </w:r>
      <w:r w:rsidR="00656C54" w:rsidRPr="00304CBF">
        <w:rPr>
          <w:lang w:val="sl-SI"/>
        </w:rPr>
        <w:t>naz</w:t>
      </w:r>
      <w:r w:rsidR="00D31631" w:rsidRPr="00304CBF">
        <w:rPr>
          <w:lang w:val="sl-SI"/>
        </w:rPr>
        <w:t>ái</w:t>
      </w:r>
      <w:r w:rsidR="00656C54">
        <w:rPr>
          <w:lang w:val="sl-SI"/>
        </w:rPr>
        <w:t xml:space="preserve"> vleka </w:t>
      </w:r>
      <w:r w:rsidR="00AF6263">
        <w:rPr>
          <w:lang w:val="sl-SI"/>
        </w:rPr>
        <w:br/>
        <w:t>procs da bodo</w:t>
      </w:r>
      <w:r w:rsidR="00D31631">
        <w:rPr>
          <w:lang w:val="sl-SI"/>
        </w:rPr>
        <w:t>,</w:t>
      </w:r>
      <w:r w:rsidR="00AF6263">
        <w:rPr>
          <w:lang w:val="sl-SI"/>
        </w:rPr>
        <w:t xml:space="preserve"> od v</w:t>
      </w:r>
      <w:r w:rsidR="00AF6263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AF6263">
        <w:rPr>
          <w:lang w:val="sl-SI"/>
        </w:rPr>
        <w:t>a hűda.</w:t>
      </w:r>
    </w:p>
    <w:p w14:paraId="5F574357" w14:textId="77777777" w:rsidR="00EF0B0B" w:rsidRDefault="00EF0B0B" w:rsidP="004844F9">
      <w:pPr>
        <w:pStyle w:val="teilg"/>
        <w:rPr>
          <w:lang w:val="sl-SI"/>
        </w:rPr>
      </w:pPr>
    </w:p>
    <w:p w14:paraId="12AA73A4" w14:textId="77777777" w:rsidR="00EF0B0B" w:rsidRDefault="00197856" w:rsidP="00610A88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3.</w:t>
      </w:r>
      <w:r w:rsidRPr="000C5E46">
        <w:rPr>
          <w:lang w:val="sl-SI"/>
        </w:rPr>
        <w:t xml:space="preserve"> </w:t>
      </w:r>
    </w:p>
    <w:p w14:paraId="4B7EB3AE" w14:textId="302312A0" w:rsidR="00197856" w:rsidRDefault="00197856" w:rsidP="00610A88">
      <w:pPr>
        <w:pStyle w:val="teilg"/>
        <w:rPr>
          <w:lang w:val="sl-SI"/>
        </w:rPr>
      </w:pPr>
      <w:r w:rsidRPr="000C5E46">
        <w:rPr>
          <w:lang w:val="sl-SI"/>
        </w:rPr>
        <w:t>Pokreipi mojo D</w:t>
      </w:r>
      <w:r w:rsidR="00AB4A24" w:rsidRPr="000C5E46">
        <w:rPr>
          <w:lang w:val="sl-SI"/>
        </w:rPr>
        <w:t>u</w:t>
      </w:r>
      <w:r w:rsidRPr="000C5E46">
        <w:rPr>
          <w:lang w:val="sl-SI"/>
        </w:rPr>
        <w:t xml:space="preserve">sso </w:t>
      </w:r>
      <w:r w:rsidR="00DF65B4" w:rsidRPr="000C5E46">
        <w:rPr>
          <w:lang w:val="sl-SI"/>
        </w:rPr>
        <w:t>i Teilo</w:t>
      </w:r>
      <w:r w:rsidR="00CC0600" w:rsidRPr="000C5E46">
        <w:rPr>
          <w:lang w:val="sl-SI"/>
        </w:rPr>
        <w:t xml:space="preserve"> ztvoim</w:t>
      </w:r>
      <w:r w:rsidR="005E3E9D" w:rsidRPr="000C5E46">
        <w:rPr>
          <w:lang w:val="sl-SI"/>
        </w:rPr>
        <w:t xml:space="preserve"> Dűhom</w:t>
      </w:r>
      <w:r w:rsidR="006953B9" w:rsidRPr="000C5E46">
        <w:rPr>
          <w:lang w:val="sl-SI"/>
        </w:rPr>
        <w:t xml:space="preserve"> :/:</w:t>
      </w:r>
      <w:r w:rsidR="00E32151" w:rsidRPr="000C5E46">
        <w:rPr>
          <w:lang w:val="sl-SI"/>
        </w:rPr>
        <w:br/>
      </w:r>
      <w:r w:rsidR="008A1042" w:rsidRPr="000C5E46">
        <w:rPr>
          <w:lang w:val="sl-SI"/>
        </w:rPr>
        <w:t>Da moie cs</w:t>
      </w:r>
      <w:r w:rsidR="00E64A66">
        <w:rPr>
          <w:lang w:val="sl-SI"/>
        </w:rPr>
        <w:t>é</w:t>
      </w:r>
      <w:r w:rsidR="008A1042" w:rsidRPr="00F219C1">
        <w:rPr>
          <w:lang w:val="sl-SI"/>
        </w:rPr>
        <w:t>ſ</w:t>
      </w:r>
      <w:r w:rsidR="00E64A66">
        <w:rPr>
          <w:lang w:val="sl-SI"/>
        </w:rPr>
        <w:t>z</w:t>
      </w:r>
      <w:r w:rsidR="00EA6FB4">
        <w:rPr>
          <w:lang w:val="sl-SI"/>
        </w:rPr>
        <w:t>t</w:t>
      </w:r>
      <w:r w:rsidR="008A1042">
        <w:rPr>
          <w:lang w:val="sl-SI"/>
        </w:rPr>
        <w:t>i delo</w:t>
      </w:r>
      <w:r w:rsidR="00EA6FB4">
        <w:rPr>
          <w:lang w:val="sl-SI"/>
        </w:rPr>
        <w:t>,</w:t>
      </w:r>
      <w:r w:rsidR="008A1042">
        <w:rPr>
          <w:lang w:val="sl-SI"/>
        </w:rPr>
        <w:t xml:space="preserve"> pok</w:t>
      </w:r>
      <w:r w:rsidR="00EA6FB4">
        <w:rPr>
          <w:lang w:val="sl-SI"/>
        </w:rPr>
        <w:t>ás</w:t>
      </w:r>
      <w:r w:rsidR="008A1042">
        <w:rPr>
          <w:lang w:val="sl-SI"/>
        </w:rPr>
        <w:t>em</w:t>
      </w:r>
      <w:r w:rsidR="00610A88">
        <w:rPr>
          <w:lang w:val="sl-SI"/>
        </w:rPr>
        <w:t xml:space="preserve"> zve</w:t>
      </w:r>
      <w:r w:rsidR="00610A88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610A88">
        <w:rPr>
          <w:lang w:val="sl-SI"/>
        </w:rPr>
        <w:t>eljem, po</w:t>
      </w:r>
      <w:r w:rsidR="00EA6FB4">
        <w:rPr>
          <w:lang w:val="sl-SI"/>
        </w:rPr>
        <w:t>-</w:t>
      </w:r>
      <w:r w:rsidR="00610A88">
        <w:rPr>
          <w:lang w:val="sl-SI"/>
        </w:rPr>
        <w:br/>
        <w:t xml:space="preserve">leg me potreibi: dokecs me </w:t>
      </w:r>
      <w:r w:rsidR="00610A88" w:rsidRPr="00304CBF">
        <w:rPr>
          <w:lang w:val="sl-SI"/>
        </w:rPr>
        <w:t>odſ</w:t>
      </w:r>
      <w:r w:rsidR="00EA6FB4" w:rsidRPr="00304CBF">
        <w:rPr>
          <w:lang w:val="sl-SI"/>
        </w:rPr>
        <w:t>z</w:t>
      </w:r>
      <w:r w:rsidR="00610A88" w:rsidRPr="00304CBF">
        <w:rPr>
          <w:lang w:val="sl-SI"/>
        </w:rPr>
        <w:t>udvu</w:t>
      </w:r>
      <w:r w:rsidR="00610A88" w:rsidRPr="000C5E46">
        <w:rPr>
          <w:rStyle w:val="teiunclear"/>
          <w:lang w:val="sl-SI"/>
        </w:rPr>
        <w:t xml:space="preserve"> </w:t>
      </w:r>
      <w:r w:rsidR="00610A88" w:rsidRPr="000C5E46">
        <w:rPr>
          <w:lang w:val="sl-SI"/>
        </w:rPr>
        <w:t>Nebeſ</w:t>
      </w:r>
      <w:r w:rsidR="00EA6FB4">
        <w:rPr>
          <w:lang w:val="sl-SI"/>
        </w:rPr>
        <w:t>z</w:t>
      </w:r>
      <w:r w:rsidR="00610A88" w:rsidRPr="000C5E46">
        <w:rPr>
          <w:lang w:val="sl-SI"/>
        </w:rPr>
        <w:t>ko</w:t>
      </w:r>
      <w:r w:rsidR="006953B9" w:rsidRPr="000C5E46">
        <w:rPr>
          <w:lang w:val="sl-SI"/>
        </w:rPr>
        <w:br/>
      </w:r>
      <w:r w:rsidR="00610A88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610A88">
        <w:rPr>
          <w:lang w:val="sl-SI"/>
        </w:rPr>
        <w:t xml:space="preserve">vetlo </w:t>
      </w:r>
      <w:r w:rsidR="00264216">
        <w:rPr>
          <w:lang w:val="sl-SI"/>
        </w:rPr>
        <w:t>diko</w:t>
      </w:r>
      <w:r w:rsidR="00F15E0D">
        <w:rPr>
          <w:lang w:val="sl-SI"/>
        </w:rPr>
        <w:t>, pripelas k</w:t>
      </w:r>
      <w:r w:rsidR="00F15E0D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F15E0D">
        <w:rPr>
          <w:lang w:val="sl-SI"/>
        </w:rPr>
        <w:t>ebi</w:t>
      </w:r>
      <w:r w:rsidR="008B1E31">
        <w:rPr>
          <w:lang w:val="sl-SI"/>
        </w:rPr>
        <w:t xml:space="preserve"> lepo.</w:t>
      </w:r>
    </w:p>
    <w:p w14:paraId="4C8E58DE" w14:textId="77777777" w:rsidR="00EF0B0B" w:rsidRDefault="00EF0B0B" w:rsidP="00610A88">
      <w:pPr>
        <w:pStyle w:val="teilg"/>
        <w:rPr>
          <w:lang w:val="sl-SI"/>
        </w:rPr>
      </w:pPr>
    </w:p>
    <w:p w14:paraId="30908E3E" w14:textId="77777777" w:rsidR="00EF0B0B" w:rsidRDefault="00A92E6E" w:rsidP="00A92E6E">
      <w:pPr>
        <w:pStyle w:val="teilabel"/>
        <w:rPr>
          <w:lang w:val="sl-SI"/>
        </w:rPr>
      </w:pPr>
      <w:r w:rsidRPr="000C5E46">
        <w:rPr>
          <w:lang w:val="sl-SI"/>
        </w:rPr>
        <w:t xml:space="preserve">4. </w:t>
      </w:r>
    </w:p>
    <w:p w14:paraId="56C00548" w14:textId="34ADBBA3" w:rsidR="00A92E6E" w:rsidRDefault="004E4A9B" w:rsidP="00A92E6E">
      <w:pPr>
        <w:pStyle w:val="teilabel"/>
        <w:rPr>
          <w:lang w:val="sl-SI"/>
        </w:rPr>
      </w:pPr>
      <w:r w:rsidRPr="000C5E46">
        <w:rPr>
          <w:lang w:val="sl-SI"/>
        </w:rPr>
        <w:t xml:space="preserve">Ovdi pa ztve dobroute do </w:t>
      </w:r>
      <w:r w:rsidRPr="00F219C1">
        <w:rPr>
          <w:lang w:val="sl-SI"/>
        </w:rPr>
        <w:t>ſ</w:t>
      </w:r>
      <w:r w:rsidR="00EA6FB4">
        <w:rPr>
          <w:lang w:val="sl-SI"/>
        </w:rPr>
        <w:t>z</w:t>
      </w:r>
      <w:r>
        <w:rPr>
          <w:lang w:val="sl-SI"/>
        </w:rPr>
        <w:t>hr</w:t>
      </w:r>
      <w:r w:rsidR="00EA6FB4">
        <w:rPr>
          <w:lang w:val="sl-SI"/>
        </w:rPr>
        <w:t>á</w:t>
      </w:r>
      <w:r>
        <w:rPr>
          <w:lang w:val="sl-SI"/>
        </w:rPr>
        <w:t>dnye me vere /:</w:t>
      </w:r>
      <w:r w:rsidR="001F4F9B">
        <w:rPr>
          <w:lang w:val="sl-SI"/>
        </w:rPr>
        <w:br/>
        <w:t xml:space="preserve">Noter do </w:t>
      </w:r>
      <w:r w:rsidR="0029058A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29058A">
        <w:rPr>
          <w:lang w:val="sl-SI"/>
        </w:rPr>
        <w:t xml:space="preserve">merti </w:t>
      </w:r>
      <w:r w:rsidR="00E92054">
        <w:rPr>
          <w:lang w:val="sl-SI"/>
        </w:rPr>
        <w:t>de</w:t>
      </w:r>
      <w:r w:rsidR="00EA6FB4">
        <w:rPr>
          <w:lang w:val="sl-SI"/>
        </w:rPr>
        <w:t>r</w:t>
      </w:r>
      <w:r w:rsidR="00EA6FB4">
        <w:rPr>
          <w:rFonts w:ascii="ZRCola" w:hAnsi="ZRCola" w:cs="ZRCola"/>
          <w:lang w:val="sl-SI"/>
        </w:rPr>
        <w:t>ſ</w:t>
      </w:r>
      <w:r w:rsidR="00E92054">
        <w:rPr>
          <w:lang w:val="sl-SI"/>
        </w:rPr>
        <w:t xml:space="preserve">i </w:t>
      </w:r>
      <w:r w:rsidR="00486A65">
        <w:rPr>
          <w:lang w:val="sl-SI"/>
        </w:rPr>
        <w:t>vpr</w:t>
      </w:r>
      <w:r w:rsidR="00EA6FB4">
        <w:rPr>
          <w:lang w:val="sl-SI"/>
        </w:rPr>
        <w:t>á</w:t>
      </w:r>
      <w:r w:rsidR="00486A65">
        <w:rPr>
          <w:lang w:val="sl-SI"/>
        </w:rPr>
        <w:t>voi v</w:t>
      </w:r>
      <w:r w:rsidR="00EA6FB4">
        <w:rPr>
          <w:rFonts w:ascii="ZRCola" w:hAnsi="ZRCola" w:cs="ZRCola"/>
          <w:lang w:val="sl-SI"/>
        </w:rPr>
        <w:t>ő</w:t>
      </w:r>
      <w:r w:rsidR="00EA6FB4">
        <w:rPr>
          <w:lang w:val="sl-SI"/>
        </w:rPr>
        <w:t>r</w:t>
      </w:r>
      <w:r w:rsidR="00486A65">
        <w:rPr>
          <w:lang w:val="sl-SI"/>
        </w:rPr>
        <w:t>i</w:t>
      </w:r>
      <w:r w:rsidR="0010327B">
        <w:rPr>
          <w:lang w:val="sl-SI"/>
        </w:rPr>
        <w:t xml:space="preserve"> mene, i</w:t>
      </w:r>
      <w:r w:rsidR="0010327B">
        <w:rPr>
          <w:lang w:val="sl-SI"/>
        </w:rPr>
        <w:br/>
      </w:r>
      <w:r w:rsidR="0010327B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10327B">
        <w:rPr>
          <w:lang w:val="sl-SI"/>
        </w:rPr>
        <w:t>teim</w:t>
      </w:r>
      <w:r w:rsidR="00743310">
        <w:rPr>
          <w:lang w:val="sl-SI"/>
        </w:rPr>
        <w:t xml:space="preserve"> blago</w:t>
      </w:r>
      <w:r w:rsidR="00743310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743310">
        <w:rPr>
          <w:lang w:val="sl-SI"/>
        </w:rPr>
        <w:t>lovi</w:t>
      </w:r>
      <w:r w:rsidR="00EA6FB4">
        <w:rPr>
          <w:lang w:val="sl-SI"/>
        </w:rPr>
        <w:t>,</w:t>
      </w:r>
      <w:r w:rsidR="001847C0">
        <w:rPr>
          <w:lang w:val="sl-SI"/>
        </w:rPr>
        <w:t xml:space="preserve"> delnika mene v</w:t>
      </w:r>
      <w:r w:rsidR="00EA6FB4">
        <w:rPr>
          <w:lang w:val="sl-SI"/>
        </w:rPr>
        <w:t>c</w:t>
      </w:r>
      <w:r w:rsidR="001847C0">
        <w:rPr>
          <w:lang w:val="sl-SI"/>
        </w:rPr>
        <w:t>sini, da pom</w:t>
      </w:r>
      <w:r w:rsidR="00EA6FB4">
        <w:rPr>
          <w:lang w:val="sl-SI"/>
        </w:rPr>
        <w:t>á-</w:t>
      </w:r>
      <w:r w:rsidR="00AE3981">
        <w:rPr>
          <w:lang w:val="sl-SI"/>
        </w:rPr>
        <w:br/>
      </w:r>
      <w:r w:rsidR="00461E14">
        <w:rPr>
          <w:lang w:val="sl-SI"/>
        </w:rPr>
        <w:t>gam</w:t>
      </w:r>
      <w:r w:rsidR="00856E6A">
        <w:rPr>
          <w:lang w:val="sl-SI"/>
        </w:rPr>
        <w:t xml:space="preserve"> </w:t>
      </w:r>
      <w:r w:rsidR="00EA6FB4" w:rsidRPr="000C5E46">
        <w:rPr>
          <w:rStyle w:val="teiadd"/>
          <w:rFonts w:hint="cs"/>
          <w:lang w:val="sl-SI"/>
        </w:rPr>
        <w:t>n</w:t>
      </w:r>
      <w:r w:rsidR="00EA6FB4" w:rsidRPr="000C5E46">
        <w:rPr>
          <w:rStyle w:val="teiadd"/>
          <w:lang w:val="sl-SI"/>
        </w:rPr>
        <w:t>evolne</w:t>
      </w:r>
      <w:r w:rsidR="00EA6FB4">
        <w:rPr>
          <w:lang w:val="sl-SI"/>
        </w:rPr>
        <w:t xml:space="preserve"> </w:t>
      </w:r>
      <w:r w:rsidR="00856E6A">
        <w:rPr>
          <w:lang w:val="sl-SI"/>
        </w:rPr>
        <w:t>vnih</w:t>
      </w:r>
      <w:r w:rsidR="00AE3981">
        <w:rPr>
          <w:lang w:val="sl-SI"/>
        </w:rPr>
        <w:t xml:space="preserve"> </w:t>
      </w:r>
      <w:r w:rsidR="00AE3981" w:rsidRPr="00304CBF">
        <w:rPr>
          <w:lang w:val="sl-SI"/>
        </w:rPr>
        <w:t>potrebou</w:t>
      </w:r>
      <w:r w:rsidR="00EA6FB4" w:rsidRPr="00304CBF">
        <w:rPr>
          <w:lang w:val="sl-SI"/>
        </w:rPr>
        <w:t>c</w:t>
      </w:r>
      <w:r w:rsidR="004E08EF" w:rsidRPr="00304CBF">
        <w:rPr>
          <w:rFonts w:ascii="ZRCola" w:hAnsi="ZRCola" w:cs="ZRCola"/>
          <w:lang w:val="sl-SI"/>
        </w:rPr>
        <w:t>ſ</w:t>
      </w:r>
      <w:r w:rsidR="00FD42A3" w:rsidRPr="00304CBF">
        <w:rPr>
          <w:lang w:val="sl-SI"/>
        </w:rPr>
        <w:t>i</w:t>
      </w:r>
      <w:r w:rsidR="00991323">
        <w:rPr>
          <w:lang w:val="sl-SI"/>
        </w:rPr>
        <w:t>.</w:t>
      </w:r>
    </w:p>
    <w:p w14:paraId="08043143" w14:textId="77777777" w:rsidR="00EF0B0B" w:rsidRDefault="00EF0B0B" w:rsidP="00A92E6E">
      <w:pPr>
        <w:pStyle w:val="teilabel"/>
        <w:rPr>
          <w:lang w:val="sl-SI"/>
        </w:rPr>
      </w:pPr>
    </w:p>
    <w:p w14:paraId="45E2DADD" w14:textId="77777777" w:rsidR="00EF0B0B" w:rsidRDefault="00086A85" w:rsidP="00A9786F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5.</w:t>
      </w:r>
      <w:r w:rsidRPr="000C5E46">
        <w:rPr>
          <w:lang w:val="sl-SI"/>
        </w:rPr>
        <w:t xml:space="preserve"> </w:t>
      </w:r>
    </w:p>
    <w:p w14:paraId="1F978AA7" w14:textId="23E29109" w:rsidR="008D7497" w:rsidRPr="000C5E46" w:rsidRDefault="00086A85" w:rsidP="00A9786F">
      <w:pPr>
        <w:pStyle w:val="teilg"/>
        <w:rPr>
          <w:lang w:val="sl-SI"/>
        </w:rPr>
      </w:pPr>
      <w:r w:rsidRPr="000C5E46">
        <w:rPr>
          <w:lang w:val="sl-SI"/>
        </w:rPr>
        <w:t xml:space="preserve">Ti ravnai mene i </w:t>
      </w:r>
      <w:r w:rsidR="00F35722" w:rsidRPr="000C5E46">
        <w:rPr>
          <w:lang w:val="sl-SI"/>
        </w:rPr>
        <w:t xml:space="preserve">ládai </w:t>
      </w:r>
      <w:r w:rsidR="00F35722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F35722">
        <w:rPr>
          <w:lang w:val="sl-SI"/>
        </w:rPr>
        <w:t>tvoim</w:t>
      </w:r>
      <w:r w:rsidR="00741497">
        <w:rPr>
          <w:lang w:val="sl-SI"/>
        </w:rPr>
        <w:t xml:space="preserve"> </w:t>
      </w:r>
      <w:r w:rsidR="00741497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741497">
        <w:rPr>
          <w:lang w:val="sl-SI"/>
        </w:rPr>
        <w:t>v</w:t>
      </w:r>
      <w:r w:rsidR="00B44986">
        <w:rPr>
          <w:lang w:val="sl-SI"/>
        </w:rPr>
        <w:t>é</w:t>
      </w:r>
      <w:r w:rsidR="00741497">
        <w:rPr>
          <w:lang w:val="sl-SI"/>
        </w:rPr>
        <w:t>tim dű</w:t>
      </w:r>
      <w:r w:rsidR="00B44986">
        <w:rPr>
          <w:lang w:val="sl-SI"/>
        </w:rPr>
        <w:t>-</w:t>
      </w:r>
      <w:r w:rsidR="00741497">
        <w:rPr>
          <w:lang w:val="sl-SI"/>
        </w:rPr>
        <w:br/>
        <w:t>duhom</w:t>
      </w:r>
      <w:r w:rsidR="001961A1">
        <w:rPr>
          <w:lang w:val="sl-SI"/>
        </w:rPr>
        <w:t xml:space="preserve"> :/:</w:t>
      </w:r>
      <w:r w:rsidR="00510A77">
        <w:rPr>
          <w:lang w:val="sl-SI"/>
        </w:rPr>
        <w:t xml:space="preserve"> </w:t>
      </w:r>
      <w:r w:rsidR="00897465">
        <w:rPr>
          <w:lang w:val="sl-SI"/>
        </w:rPr>
        <w:t>Da bodem ja</w:t>
      </w:r>
      <w:r w:rsidR="00897465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897465">
        <w:rPr>
          <w:lang w:val="sl-SI"/>
        </w:rPr>
        <w:t xml:space="preserve"> tebe i</w:t>
      </w:r>
      <w:r w:rsidR="00897465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897465">
        <w:rPr>
          <w:lang w:val="sl-SI"/>
        </w:rPr>
        <w:t>kal</w:t>
      </w:r>
      <w:r w:rsidR="00B44986">
        <w:rPr>
          <w:lang w:val="sl-SI"/>
        </w:rPr>
        <w:t>,</w:t>
      </w:r>
      <w:r w:rsidR="00BF60C8">
        <w:rPr>
          <w:lang w:val="sl-SI"/>
        </w:rPr>
        <w:t xml:space="preserve"> </w:t>
      </w:r>
      <w:r w:rsidR="00BF60C8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BF60C8">
        <w:rPr>
          <w:lang w:val="sl-SI"/>
        </w:rPr>
        <w:t>punim ve</w:t>
      </w:r>
      <w:r w:rsidR="00B44986">
        <w:rPr>
          <w:lang w:val="sl-SI"/>
        </w:rPr>
        <w:t>-</w:t>
      </w:r>
      <w:r w:rsidR="00BF60C8">
        <w:rPr>
          <w:lang w:val="sl-SI"/>
        </w:rPr>
        <w:br/>
      </w:r>
      <w:r w:rsidR="00B44986">
        <w:rPr>
          <w:rFonts w:ascii="ZRCola" w:hAnsi="ZRCola" w:cs="ZRCola"/>
          <w:lang w:val="sl-SI"/>
        </w:rPr>
        <w:t>ſ</w:t>
      </w:r>
      <w:r w:rsidR="00B44986">
        <w:rPr>
          <w:lang w:val="sl-SI"/>
        </w:rPr>
        <w:t>z</w:t>
      </w:r>
      <w:r w:rsidR="00BF60C8">
        <w:rPr>
          <w:lang w:val="sl-SI"/>
        </w:rPr>
        <w:t>eljem</w:t>
      </w:r>
      <w:r w:rsidR="004956B9">
        <w:rPr>
          <w:lang w:val="sl-SI"/>
        </w:rPr>
        <w:t xml:space="preserve">, i vtvoi </w:t>
      </w:r>
      <w:r w:rsidR="00B840F0">
        <w:rPr>
          <w:lang w:val="sl-SI"/>
        </w:rPr>
        <w:t xml:space="preserve"> </w:t>
      </w:r>
      <w:r w:rsidR="00B840F0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B840F0">
        <w:rPr>
          <w:lang w:val="sl-SI"/>
        </w:rPr>
        <w:t>v</w:t>
      </w:r>
      <w:r w:rsidR="00B44986">
        <w:rPr>
          <w:lang w:val="sl-SI"/>
        </w:rPr>
        <w:t>é</w:t>
      </w:r>
      <w:r w:rsidR="00B840F0">
        <w:rPr>
          <w:lang w:val="sl-SI"/>
        </w:rPr>
        <w:t>ti</w:t>
      </w:r>
      <w:r w:rsidR="00D012BA">
        <w:rPr>
          <w:lang w:val="sl-SI"/>
        </w:rPr>
        <w:t xml:space="preserve"> </w:t>
      </w:r>
      <w:r w:rsidR="002E0AC0" w:rsidRPr="00304CBF">
        <w:rPr>
          <w:lang w:val="sl-SI"/>
        </w:rPr>
        <w:t>Orſ</w:t>
      </w:r>
      <w:r w:rsidR="00B44986" w:rsidRPr="00304CBF">
        <w:rPr>
          <w:lang w:val="sl-SI"/>
        </w:rPr>
        <w:t>zá</w:t>
      </w:r>
      <w:r w:rsidR="002E0AC0" w:rsidRPr="00304CBF">
        <w:rPr>
          <w:lang w:val="sl-SI"/>
        </w:rPr>
        <w:t>gh</w:t>
      </w:r>
      <w:r w:rsidR="00D012BA">
        <w:rPr>
          <w:lang w:val="sl-SI"/>
        </w:rPr>
        <w:t xml:space="preserve"> da </w:t>
      </w:r>
      <w:r w:rsidR="00D012BA" w:rsidRPr="000C5E46">
        <w:rPr>
          <w:rStyle w:val="teisurplus"/>
          <w:lang w:val="sl-SI"/>
        </w:rPr>
        <w:t>da</w:t>
      </w:r>
      <w:r w:rsidR="00A9786F" w:rsidRPr="000C5E46">
        <w:rPr>
          <w:rStyle w:val="teisurplus"/>
          <w:lang w:val="sl-SI"/>
        </w:rPr>
        <w:t xml:space="preserve"> </w:t>
      </w:r>
      <w:r w:rsidR="00A9786F" w:rsidRPr="000C5E46">
        <w:rPr>
          <w:lang w:val="sl-SI"/>
        </w:rPr>
        <w:t>ſ</w:t>
      </w:r>
      <w:r w:rsidR="00B44986">
        <w:rPr>
          <w:lang w:val="sl-SI"/>
        </w:rPr>
        <w:t>z</w:t>
      </w:r>
      <w:r w:rsidR="00A9786F" w:rsidRPr="000C5E46">
        <w:rPr>
          <w:lang w:val="sl-SI"/>
        </w:rPr>
        <w:t xml:space="preserve">e noter </w:t>
      </w:r>
      <w:r w:rsidR="00A9786F" w:rsidRPr="000C5E46">
        <w:rPr>
          <w:lang w:val="sl-SI"/>
        </w:rPr>
        <w:br/>
      </w:r>
      <w:r w:rsidR="0040224E" w:rsidRPr="000C5E46">
        <w:rPr>
          <w:lang w:val="sl-SI"/>
        </w:rPr>
        <w:t>ſ</w:t>
      </w:r>
      <w:r w:rsidR="00A9786F" w:rsidRPr="000C5E46">
        <w:rPr>
          <w:lang w:val="sl-SI"/>
        </w:rPr>
        <w:t>edeim</w:t>
      </w:r>
      <w:r w:rsidR="008D7497" w:rsidRPr="000C5E46">
        <w:rPr>
          <w:lang w:val="sl-SI"/>
        </w:rPr>
        <w:t>,</w:t>
      </w:r>
    </w:p>
    <w:p w14:paraId="13AEE6F0" w14:textId="77777777" w:rsidR="008D7497" w:rsidRPr="000C5E46" w:rsidRDefault="008D7497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7DE367E" w14:textId="77777777" w:rsidR="008D7497" w:rsidRDefault="008D7497" w:rsidP="008D7497">
      <w:r>
        <w:lastRenderedPageBreak/>
        <w:t>/005r/</w:t>
      </w:r>
    </w:p>
    <w:p w14:paraId="62DD472E" w14:textId="77777777" w:rsidR="00785C08" w:rsidRPr="00304CBF" w:rsidRDefault="00785C08" w:rsidP="00304CBF">
      <w:pPr>
        <w:pStyle w:val="teifwPageNum"/>
        <w:rPr>
          <w:lang w:val="sl-SI"/>
        </w:rPr>
      </w:pPr>
      <w:r w:rsidRPr="00304CBF">
        <w:rPr>
          <w:lang w:val="sl-SI"/>
        </w:rPr>
        <w:t>5.</w:t>
      </w:r>
    </w:p>
    <w:p w14:paraId="5E008D85" w14:textId="2AF32CE6" w:rsidR="005F0064" w:rsidRDefault="005F0064" w:rsidP="005F0064">
      <w:pPr>
        <w:pStyle w:val="teilg"/>
        <w:rPr>
          <w:lang w:val="sl-SI"/>
        </w:rPr>
      </w:pPr>
      <w:r w:rsidRPr="002C5902">
        <w:rPr>
          <w:lang w:val="sl-SI"/>
        </w:rPr>
        <w:t xml:space="preserve">vmojoi pameti </w:t>
      </w:r>
      <w:r w:rsidRPr="002C5902">
        <w:rPr>
          <w:rStyle w:val="teiunclear"/>
          <w:lang w:val="sl-SI"/>
        </w:rPr>
        <w:t>de sem, i da vnyega pri</w:t>
      </w:r>
      <w:r w:rsidR="00785C08">
        <w:rPr>
          <w:rStyle w:val="teiunclear"/>
          <w:lang w:val="sl-SI"/>
        </w:rPr>
        <w:t>d</w:t>
      </w:r>
      <w:r w:rsidRPr="002C5902">
        <w:rPr>
          <w:rStyle w:val="teiunclear"/>
          <w:lang w:val="sl-SI"/>
        </w:rPr>
        <w:t>em</w:t>
      </w:r>
      <w:r w:rsidRPr="002C5902">
        <w:rPr>
          <w:lang w:val="sl-SI"/>
        </w:rPr>
        <w:t>.</w:t>
      </w:r>
    </w:p>
    <w:p w14:paraId="4E0E3A83" w14:textId="77777777" w:rsidR="00EF0B0B" w:rsidRPr="002C5902" w:rsidRDefault="00EF0B0B" w:rsidP="005F0064">
      <w:pPr>
        <w:pStyle w:val="teilg"/>
        <w:rPr>
          <w:lang w:val="sl-SI"/>
        </w:rPr>
      </w:pPr>
    </w:p>
    <w:p w14:paraId="583DA5BA" w14:textId="77777777" w:rsidR="00EF0B0B" w:rsidRDefault="005F0064" w:rsidP="005F006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6.</w:t>
      </w:r>
      <w:r w:rsidRPr="002C5902">
        <w:rPr>
          <w:lang w:val="sl-SI"/>
        </w:rPr>
        <w:t xml:space="preserve"> </w:t>
      </w:r>
    </w:p>
    <w:p w14:paraId="3F9491C9" w14:textId="500BB37A" w:rsidR="005F0064" w:rsidRDefault="00EB5CA5" w:rsidP="005F0064">
      <w:pPr>
        <w:pStyle w:val="teilg"/>
        <w:rPr>
          <w:lang w:val="sl-SI"/>
        </w:rPr>
      </w:pPr>
      <w:r w:rsidRPr="00F219C1">
        <w:rPr>
          <w:lang w:val="sl-SI"/>
        </w:rPr>
        <w:t>ſ</w:t>
      </w:r>
      <w:r w:rsidR="00971E6F">
        <w:rPr>
          <w:lang w:val="sl-SI"/>
        </w:rPr>
        <w:t xml:space="preserve">ivi me </w:t>
      </w:r>
      <w:r>
        <w:rPr>
          <w:lang w:val="sl-SI"/>
        </w:rPr>
        <w:t xml:space="preserve">ovdi dokecz </w:t>
      </w:r>
      <w:r w:rsidR="0090797C">
        <w:rPr>
          <w:lang w:val="sl-SI"/>
        </w:rPr>
        <w:t xml:space="preserve">ie tva </w:t>
      </w:r>
      <w:r w:rsidR="00F56F7D" w:rsidRPr="00F219C1">
        <w:rPr>
          <w:lang w:val="sl-SI"/>
        </w:rPr>
        <w:t>ſ</w:t>
      </w:r>
      <w:r w:rsidR="00FD66D2">
        <w:rPr>
          <w:lang w:val="sl-SI"/>
        </w:rPr>
        <w:t>z</w:t>
      </w:r>
      <w:r w:rsidR="00F56F7D">
        <w:rPr>
          <w:lang w:val="sl-SI"/>
        </w:rPr>
        <w:t>v</w:t>
      </w:r>
      <w:r w:rsidR="00FD66D2">
        <w:rPr>
          <w:lang w:val="sl-SI"/>
        </w:rPr>
        <w:t>é</w:t>
      </w:r>
      <w:r w:rsidR="00F56F7D">
        <w:rPr>
          <w:lang w:val="sl-SI"/>
        </w:rPr>
        <w:t>ta</w:t>
      </w:r>
      <w:r w:rsidR="00FD66D2">
        <w:rPr>
          <w:lang w:val="sl-SI"/>
        </w:rPr>
        <w:t xml:space="preserve"> volja</w:t>
      </w:r>
      <w:r w:rsidR="00F56F7D">
        <w:rPr>
          <w:lang w:val="sl-SI"/>
        </w:rPr>
        <w:t xml:space="preserve"> </w:t>
      </w:r>
      <w:r w:rsidR="00FD5327">
        <w:rPr>
          <w:lang w:val="sl-SI"/>
        </w:rPr>
        <w:t xml:space="preserve">/: </w:t>
      </w:r>
      <w:r w:rsidR="00FD66D2">
        <w:rPr>
          <w:lang w:val="sl-SI"/>
        </w:rPr>
        <w:t>L</w:t>
      </w:r>
      <w:r w:rsidR="00FD5327">
        <w:rPr>
          <w:lang w:val="sl-SI"/>
        </w:rPr>
        <w:t>i</w:t>
      </w:r>
      <w:r w:rsidR="00FD5327">
        <w:rPr>
          <w:lang w:val="sl-SI"/>
        </w:rPr>
        <w:br/>
        <w:t xml:space="preserve">dai kai mie </w:t>
      </w:r>
      <w:r w:rsidR="006F77A8" w:rsidRPr="00304CBF">
        <w:rPr>
          <w:lang w:val="sl-SI"/>
        </w:rPr>
        <w:t>naha</w:t>
      </w:r>
      <w:r w:rsidR="00FD66D2" w:rsidRPr="00304CBF">
        <w:rPr>
          <w:lang w:val="sl-SI"/>
        </w:rPr>
        <w:t>ſ</w:t>
      </w:r>
      <w:r w:rsidR="006F77A8" w:rsidRPr="00304CBF">
        <w:rPr>
          <w:lang w:val="sl-SI"/>
        </w:rPr>
        <w:t>ze</w:t>
      </w:r>
      <w:r w:rsidR="00E534B2" w:rsidRPr="00304CBF">
        <w:rPr>
          <w:lang w:val="sl-SI"/>
        </w:rPr>
        <w:t>n</w:t>
      </w:r>
      <w:r w:rsidR="00E534B2">
        <w:rPr>
          <w:lang w:val="sl-SI"/>
        </w:rPr>
        <w:t>,</w:t>
      </w:r>
      <w:r w:rsidR="00A704E0">
        <w:rPr>
          <w:lang w:val="sl-SI"/>
        </w:rPr>
        <w:t xml:space="preserve"> ne proszim te </w:t>
      </w:r>
      <w:r w:rsidR="004A5232">
        <w:rPr>
          <w:lang w:val="sl-SI"/>
        </w:rPr>
        <w:t>bl</w:t>
      </w:r>
      <w:r w:rsidR="00FD66D2">
        <w:rPr>
          <w:lang w:val="sl-SI"/>
        </w:rPr>
        <w:t>ág</w:t>
      </w:r>
      <w:r w:rsidR="004A5232">
        <w:rPr>
          <w:lang w:val="sl-SI"/>
        </w:rPr>
        <w:t>a</w:t>
      </w:r>
      <w:r w:rsidR="00872206">
        <w:rPr>
          <w:lang w:val="sl-SI"/>
        </w:rPr>
        <w:br/>
      </w:r>
      <w:r w:rsidR="00872206" w:rsidRPr="00F219C1">
        <w:rPr>
          <w:lang w:val="sl-SI"/>
        </w:rPr>
        <w:t>ſ</w:t>
      </w:r>
      <w:r w:rsidR="00FD66D2">
        <w:rPr>
          <w:lang w:val="sl-SI"/>
        </w:rPr>
        <w:t>z</w:t>
      </w:r>
      <w:r w:rsidR="00872206">
        <w:rPr>
          <w:lang w:val="sl-SI"/>
        </w:rPr>
        <w:t xml:space="preserve">tem </w:t>
      </w:r>
      <w:r w:rsidR="00872206" w:rsidRPr="00F219C1">
        <w:rPr>
          <w:lang w:val="sl-SI"/>
        </w:rPr>
        <w:t>ſ</w:t>
      </w:r>
      <w:r w:rsidR="00872206">
        <w:rPr>
          <w:lang w:val="sl-SI"/>
        </w:rPr>
        <w:t>zem</w:t>
      </w:r>
      <w:r w:rsidR="00B91992">
        <w:rPr>
          <w:lang w:val="sl-SI"/>
        </w:rPr>
        <w:t xml:space="preserve"> zadovolen</w:t>
      </w:r>
      <w:r w:rsidR="007E6AD2">
        <w:rPr>
          <w:lang w:val="sl-SI"/>
        </w:rPr>
        <w:t>,</w:t>
      </w:r>
      <w:r w:rsidR="00B91992">
        <w:rPr>
          <w:lang w:val="sl-SI"/>
        </w:rPr>
        <w:t xml:space="preserve"> </w:t>
      </w:r>
      <w:r w:rsidR="007E6AD2">
        <w:rPr>
          <w:lang w:val="sl-SI"/>
        </w:rPr>
        <w:t>c</w:t>
      </w:r>
      <w:r w:rsidR="00B91992">
        <w:rPr>
          <w:lang w:val="sl-SI"/>
        </w:rPr>
        <w:t>si</w:t>
      </w:r>
      <w:r w:rsidR="007E6AD2">
        <w:rPr>
          <w:lang w:val="sl-SI"/>
        </w:rPr>
        <w:t xml:space="preserve"> </w:t>
      </w:r>
      <w:r w:rsidR="00244A5B" w:rsidRPr="00F219C1">
        <w:rPr>
          <w:lang w:val="sl-SI"/>
        </w:rPr>
        <w:t>ſ</w:t>
      </w:r>
      <w:r w:rsidR="00867ABC">
        <w:rPr>
          <w:lang w:val="sl-SI"/>
        </w:rPr>
        <w:t>z</w:t>
      </w:r>
      <w:r w:rsidR="00244A5B">
        <w:rPr>
          <w:lang w:val="sl-SI"/>
        </w:rPr>
        <w:t>em glih nevolen</w:t>
      </w:r>
      <w:r w:rsidR="00014A39">
        <w:rPr>
          <w:lang w:val="sl-SI"/>
        </w:rPr>
        <w:t>, i</w:t>
      </w:r>
      <w:r w:rsidR="00014A39">
        <w:rPr>
          <w:lang w:val="sl-SI"/>
        </w:rPr>
        <w:br/>
        <w:t>me potrebe</w:t>
      </w:r>
      <w:r w:rsidR="00067814">
        <w:rPr>
          <w:lang w:val="sl-SI"/>
        </w:rPr>
        <w:t xml:space="preserve">si </w:t>
      </w:r>
      <w:r w:rsidR="00067814" w:rsidRPr="00304CBF">
        <w:rPr>
          <w:lang w:val="sl-SI"/>
        </w:rPr>
        <w:t>nei</w:t>
      </w:r>
      <w:r w:rsidR="00FD66D2" w:rsidRPr="00304CBF">
        <w:rPr>
          <w:lang w:val="sl-SI"/>
        </w:rPr>
        <w:t>ſ</w:t>
      </w:r>
      <w:r w:rsidR="00067814" w:rsidRPr="00304CBF">
        <w:rPr>
          <w:lang w:val="sl-SI"/>
        </w:rPr>
        <w:t>zo</w:t>
      </w:r>
      <w:r w:rsidR="00067814">
        <w:rPr>
          <w:lang w:val="sl-SI"/>
        </w:rPr>
        <w:t xml:space="preserve"> velike </w:t>
      </w:r>
      <w:r w:rsidR="00971CE6">
        <w:rPr>
          <w:lang w:val="sl-SI"/>
        </w:rPr>
        <w:t xml:space="preserve">ni </w:t>
      </w:r>
      <w:r w:rsidR="00F05EF6">
        <w:rPr>
          <w:lang w:val="sl-SI"/>
        </w:rPr>
        <w:t>z</w:t>
      </w:r>
      <w:r w:rsidR="003F4E81">
        <w:rPr>
          <w:lang w:val="sl-SI"/>
        </w:rPr>
        <w:t>vnogim ne ladam.</w:t>
      </w:r>
    </w:p>
    <w:p w14:paraId="6BF1202A" w14:textId="77777777" w:rsidR="00EF0B0B" w:rsidRDefault="00EF0B0B" w:rsidP="005F0064">
      <w:pPr>
        <w:pStyle w:val="teilg"/>
        <w:rPr>
          <w:lang w:val="sl-SI"/>
        </w:rPr>
      </w:pPr>
    </w:p>
    <w:p w14:paraId="73268055" w14:textId="77777777" w:rsidR="00EF0B0B" w:rsidRDefault="003F4E81" w:rsidP="00024350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7.</w:t>
      </w:r>
      <w:r w:rsidRPr="000C5E46">
        <w:rPr>
          <w:lang w:val="sl-SI"/>
        </w:rPr>
        <w:t xml:space="preserve"> </w:t>
      </w:r>
    </w:p>
    <w:p w14:paraId="41A9AE1A" w14:textId="1C6BEB17" w:rsidR="00971617" w:rsidRDefault="00024350" w:rsidP="00024350">
      <w:pPr>
        <w:pStyle w:val="teilg"/>
        <w:rPr>
          <w:lang w:val="sl-SI"/>
        </w:rPr>
      </w:pPr>
      <w:r w:rsidRPr="000C5E46">
        <w:rPr>
          <w:lang w:val="sl-SI"/>
        </w:rPr>
        <w:t>Dai Bough</w:t>
      </w:r>
      <w:r w:rsidR="001F3246" w:rsidRPr="000C5E46">
        <w:rPr>
          <w:lang w:val="sl-SI"/>
        </w:rPr>
        <w:t xml:space="preserve"> da lepo ti</w:t>
      </w:r>
      <w:r w:rsidR="00971617">
        <w:rPr>
          <w:lang w:val="sl-SI"/>
        </w:rPr>
        <w:t>h</w:t>
      </w:r>
      <w:r w:rsidR="001F3246" w:rsidRPr="000C5E46">
        <w:rPr>
          <w:lang w:val="sl-SI"/>
        </w:rPr>
        <w:t xml:space="preserve">o moi </w:t>
      </w:r>
      <w:r w:rsidR="000D3CC2" w:rsidRPr="00F219C1">
        <w:rPr>
          <w:lang w:val="sl-SI"/>
        </w:rPr>
        <w:t>ſ</w:t>
      </w:r>
      <w:r w:rsidR="001F3246" w:rsidRPr="000C5E46">
        <w:rPr>
          <w:lang w:val="sl-SI"/>
        </w:rPr>
        <w:t>itek</w:t>
      </w:r>
      <w:r w:rsidR="00A54F92" w:rsidRPr="000C5E46">
        <w:rPr>
          <w:lang w:val="sl-SI"/>
        </w:rPr>
        <w:t xml:space="preserve"> dokoncsam :/:</w:t>
      </w:r>
      <w:r w:rsidR="001B3E17" w:rsidRPr="000C5E46">
        <w:rPr>
          <w:lang w:val="sl-SI"/>
        </w:rPr>
        <w:br/>
      </w:r>
      <w:r w:rsidR="001B3E17" w:rsidRPr="00304CBF">
        <w:rPr>
          <w:lang w:val="sl-SI"/>
        </w:rPr>
        <w:t>Potom</w:t>
      </w:r>
      <w:r w:rsidR="004D1958" w:rsidRPr="00304CBF">
        <w:rPr>
          <w:lang w:val="sl-SI"/>
        </w:rPr>
        <w:t>toga</w:t>
      </w:r>
      <w:r w:rsidR="004D1958" w:rsidRPr="000C5E46">
        <w:rPr>
          <w:lang w:val="sl-SI"/>
        </w:rPr>
        <w:t xml:space="preserve"> vu Diki</w:t>
      </w:r>
      <w:r w:rsidR="00A87D3A" w:rsidRPr="000C5E46">
        <w:rPr>
          <w:lang w:val="sl-SI"/>
        </w:rPr>
        <w:t>, tvoje lic</w:t>
      </w:r>
      <w:r w:rsidR="008742A7" w:rsidRPr="000C5E46">
        <w:rPr>
          <w:lang w:val="sl-SI"/>
        </w:rPr>
        <w:t>z</w:t>
      </w:r>
      <w:r w:rsidR="00A87D3A" w:rsidRPr="000C5E46">
        <w:rPr>
          <w:lang w:val="sl-SI"/>
        </w:rPr>
        <w:t xml:space="preserve">e </w:t>
      </w:r>
      <w:r w:rsidR="009B597B" w:rsidRPr="000C5E46">
        <w:rPr>
          <w:lang w:val="sl-SI"/>
        </w:rPr>
        <w:t>gl</w:t>
      </w:r>
      <w:r w:rsidR="00971617">
        <w:rPr>
          <w:lang w:val="sl-SI"/>
        </w:rPr>
        <w:t>é</w:t>
      </w:r>
      <w:r w:rsidR="009B597B" w:rsidRPr="000C5E46">
        <w:rPr>
          <w:lang w:val="sl-SI"/>
        </w:rPr>
        <w:t>dam</w:t>
      </w:r>
      <w:r w:rsidR="008F1AD5" w:rsidRPr="000C5E46">
        <w:rPr>
          <w:lang w:val="sl-SI"/>
        </w:rPr>
        <w:t>, ztvoi</w:t>
      </w:r>
      <w:r w:rsidR="00971617">
        <w:rPr>
          <w:lang w:val="sl-SI"/>
        </w:rPr>
        <w:t>-</w:t>
      </w:r>
      <w:r w:rsidR="008F1AD5" w:rsidRPr="000C5E46">
        <w:rPr>
          <w:lang w:val="sl-SI"/>
        </w:rPr>
        <w:br/>
        <w:t xml:space="preserve">mi </w:t>
      </w:r>
      <w:r w:rsidR="00C30713" w:rsidRPr="000C5E46">
        <w:rPr>
          <w:lang w:val="sl-SI"/>
        </w:rPr>
        <w:t>Angyelmi</w:t>
      </w:r>
      <w:r w:rsidR="006C0EEA" w:rsidRPr="000C5E46">
        <w:rPr>
          <w:lang w:val="sl-SI"/>
        </w:rPr>
        <w:t>, tebe da dicsim</w:t>
      </w:r>
      <w:r w:rsidR="00DC57E8" w:rsidRPr="000C5E46">
        <w:rPr>
          <w:lang w:val="sl-SI"/>
        </w:rPr>
        <w:t>, ino gori zvisá</w:t>
      </w:r>
      <w:r w:rsidR="00DC57E8" w:rsidRPr="000C5E46">
        <w:rPr>
          <w:lang w:val="sl-SI"/>
        </w:rPr>
        <w:br/>
        <w:t>vam</w:t>
      </w:r>
      <w:r w:rsidR="00154599" w:rsidRPr="000C5E46">
        <w:rPr>
          <w:lang w:val="sl-SI"/>
        </w:rPr>
        <w:t>, vekoma</w:t>
      </w:r>
      <w:r w:rsidR="00254A76" w:rsidRPr="000C5E46">
        <w:rPr>
          <w:lang w:val="sl-SI"/>
        </w:rPr>
        <w:t xml:space="preserve"> zgla</w:t>
      </w:r>
      <w:r w:rsidR="00254A76" w:rsidRPr="00F219C1">
        <w:rPr>
          <w:lang w:val="sl-SI"/>
        </w:rPr>
        <w:t>ſ</w:t>
      </w:r>
      <w:r w:rsidR="00971617">
        <w:rPr>
          <w:lang w:val="sl-SI"/>
        </w:rPr>
        <w:t>z</w:t>
      </w:r>
      <w:r w:rsidR="00254A76">
        <w:rPr>
          <w:lang w:val="sl-SI"/>
        </w:rPr>
        <w:t>nom</w:t>
      </w:r>
      <w:r w:rsidR="00A80BE5">
        <w:rPr>
          <w:lang w:val="sl-SI"/>
        </w:rPr>
        <w:t xml:space="preserve"> recsjouv.</w:t>
      </w:r>
      <w:r w:rsidR="00EF175C">
        <w:rPr>
          <w:lang w:val="sl-SI"/>
        </w:rPr>
        <w:t xml:space="preserve"> </w:t>
      </w:r>
    </w:p>
    <w:p w14:paraId="2588EC5F" w14:textId="77777777" w:rsidR="003F4E81" w:rsidRDefault="00EF175C" w:rsidP="00304CBF">
      <w:pPr>
        <w:pStyle w:val="teicloser"/>
      </w:pPr>
      <w:r>
        <w:t>Amen.</w:t>
      </w:r>
    </w:p>
    <w:p w14:paraId="10E0B296" w14:textId="7154C364" w:rsidR="003C1AA8" w:rsidRDefault="003C1AA8" w:rsidP="003C1AA8">
      <w:pPr>
        <w:pStyle w:val="Naslov2"/>
      </w:pPr>
      <w:r w:rsidRPr="00304CBF">
        <w:rPr>
          <w:rStyle w:val="teiabbr"/>
          <w:b/>
          <w:lang w:val="sl-SI"/>
        </w:rPr>
        <w:t>Nota.</w:t>
      </w:r>
      <w:r>
        <w:t xml:space="preserve"> Oh </w:t>
      </w:r>
      <w:r w:rsidRPr="00F219C1">
        <w:t>ſ</w:t>
      </w:r>
      <w:r>
        <w:t>sels</w:t>
      </w:r>
      <w:r w:rsidR="002908E6">
        <w:t>é</w:t>
      </w:r>
      <w:r>
        <w:t>ges arya Isten</w:t>
      </w:r>
      <w:r w:rsidR="00AA3F47">
        <w:t xml:space="preserve"> </w:t>
      </w:r>
      <w:r w:rsidR="00AA3F47" w:rsidRPr="00304CBF">
        <w:rPr>
          <w:rStyle w:val="teiabbr"/>
          <w:b/>
          <w:lang w:val="sl-SI"/>
        </w:rPr>
        <w:t>&amp;c.</w:t>
      </w:r>
    </w:p>
    <w:p w14:paraId="2FB6CC4E" w14:textId="374E1601" w:rsidR="00EF0B0B" w:rsidRDefault="00EA28CD" w:rsidP="00F63135">
      <w:pPr>
        <w:pStyle w:val="teilg"/>
      </w:pPr>
      <w:r w:rsidRPr="00EA28CD">
        <w:rPr>
          <w:rStyle w:val="teilabelZnak"/>
        </w:rPr>
        <w:t>1.</w:t>
      </w:r>
      <w:r>
        <w:t xml:space="preserve"> </w:t>
      </w:r>
    </w:p>
    <w:p w14:paraId="172FCF34" w14:textId="49AEE46D" w:rsidR="00086A85" w:rsidRDefault="00EA28CD" w:rsidP="00F63135">
      <w:pPr>
        <w:pStyle w:val="teilg"/>
        <w:rPr>
          <w:lang w:val="sl-SI"/>
        </w:rPr>
      </w:pPr>
      <w:r>
        <w:t>Oh</w:t>
      </w:r>
      <w:r w:rsidR="00666141">
        <w:t xml:space="preserve"> zmosni otecz Go</w:t>
      </w:r>
      <w:r w:rsidR="00666141" w:rsidRPr="00F219C1">
        <w:rPr>
          <w:lang w:val="sl-SI"/>
        </w:rPr>
        <w:t>ſ</w:t>
      </w:r>
      <w:r w:rsidR="00666141">
        <w:rPr>
          <w:lang w:val="sl-SI"/>
        </w:rPr>
        <w:t>spon</w:t>
      </w:r>
      <w:r w:rsidR="0017420E">
        <w:rPr>
          <w:lang w:val="sl-SI"/>
        </w:rPr>
        <w:t xml:space="preserve"> Bough.</w:t>
      </w:r>
      <w:r w:rsidR="00F63135">
        <w:rPr>
          <w:lang w:val="sl-SI"/>
        </w:rPr>
        <w:t xml:space="preserve"> </w:t>
      </w:r>
      <w:r w:rsidR="0071606A">
        <w:rPr>
          <w:lang w:val="sl-SI"/>
        </w:rPr>
        <w:t>K</w:t>
      </w:r>
      <w:r w:rsidR="00F63135" w:rsidRPr="00304CBF">
        <w:rPr>
          <w:rStyle w:val="teigap"/>
          <w:lang w:val="sl-SI"/>
        </w:rPr>
        <w:t xml:space="preserve">??? </w:t>
      </w:r>
      <w:r w:rsidR="00F63135" w:rsidRPr="00304CBF">
        <w:rPr>
          <w:lang w:val="sl-SI"/>
        </w:rPr>
        <w:t>kra</w:t>
      </w:r>
      <w:r w:rsidR="0071606A" w:rsidRPr="00304CBF">
        <w:rPr>
          <w:lang w:val="sl-SI"/>
        </w:rPr>
        <w:t>-</w:t>
      </w:r>
      <w:r w:rsidRPr="00304CBF">
        <w:rPr>
          <w:lang w:val="sl-SI"/>
        </w:rPr>
        <w:t xml:space="preserve">  </w:t>
      </w:r>
      <w:r w:rsidR="00F63135" w:rsidRPr="00304CBF">
        <w:rPr>
          <w:lang w:val="sl-SI"/>
        </w:rPr>
        <w:br/>
        <w:t>lujes vu Neb</w:t>
      </w:r>
      <w:r w:rsidR="0071606A" w:rsidRPr="00304CBF">
        <w:rPr>
          <w:lang w:val="sl-SI"/>
        </w:rPr>
        <w:t>é</w:t>
      </w:r>
      <w:r w:rsidR="00F63135" w:rsidRPr="00F219C1">
        <w:rPr>
          <w:lang w:val="sl-SI"/>
        </w:rPr>
        <w:t>ſ</w:t>
      </w:r>
      <w:r w:rsidR="0071606A">
        <w:rPr>
          <w:lang w:val="sl-SI"/>
        </w:rPr>
        <w:t>z</w:t>
      </w:r>
      <w:r w:rsidR="00F63135">
        <w:rPr>
          <w:lang w:val="sl-SI"/>
        </w:rPr>
        <w:t>ai</w:t>
      </w:r>
      <w:r w:rsidR="00DC2F7A">
        <w:rPr>
          <w:lang w:val="sl-SI"/>
        </w:rPr>
        <w:t xml:space="preserve"> hv</w:t>
      </w:r>
      <w:r w:rsidR="0071606A">
        <w:rPr>
          <w:lang w:val="sl-SI"/>
        </w:rPr>
        <w:t>á</w:t>
      </w:r>
      <w:r w:rsidR="00DC2F7A">
        <w:rPr>
          <w:lang w:val="sl-SI"/>
        </w:rPr>
        <w:t>len</w:t>
      </w:r>
      <w:r w:rsidR="00B54D1C">
        <w:rPr>
          <w:lang w:val="sl-SI"/>
        </w:rPr>
        <w:t xml:space="preserve"> boidi </w:t>
      </w:r>
      <w:r w:rsidR="00D64664">
        <w:rPr>
          <w:lang w:val="sl-SI"/>
        </w:rPr>
        <w:t>vtvoih vernih.</w:t>
      </w:r>
    </w:p>
    <w:p w14:paraId="557E0F0D" w14:textId="77777777" w:rsidR="00EF0B0B" w:rsidRDefault="00EF0B0B" w:rsidP="00F63135">
      <w:pPr>
        <w:pStyle w:val="teilg"/>
        <w:rPr>
          <w:lang w:val="sl-SI"/>
        </w:rPr>
      </w:pPr>
    </w:p>
    <w:p w14:paraId="03810CDE" w14:textId="77777777" w:rsidR="00EF0B0B" w:rsidRDefault="00A42D1C" w:rsidP="00F63135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202CC5E6" w14:textId="160EEEEC" w:rsidR="00A42D1C" w:rsidRDefault="00A42D1C" w:rsidP="00F63135">
      <w:pPr>
        <w:pStyle w:val="teilg"/>
        <w:rPr>
          <w:lang w:val="sl-SI"/>
        </w:rPr>
      </w:pPr>
      <w:r w:rsidRPr="002C5902">
        <w:rPr>
          <w:lang w:val="sl-SI"/>
        </w:rPr>
        <w:t xml:space="preserve">Da </w:t>
      </w:r>
      <w:r w:rsidRPr="00F219C1">
        <w:rPr>
          <w:lang w:val="sl-SI"/>
        </w:rPr>
        <w:t>ſ</w:t>
      </w:r>
      <w:r w:rsidR="0071606A">
        <w:rPr>
          <w:lang w:val="sl-SI"/>
        </w:rPr>
        <w:t>z</w:t>
      </w:r>
      <w:r>
        <w:rPr>
          <w:lang w:val="sl-SI"/>
        </w:rPr>
        <w:t>i</w:t>
      </w:r>
      <w:r w:rsidR="00D45471">
        <w:rPr>
          <w:lang w:val="sl-SI"/>
        </w:rPr>
        <w:t xml:space="preserve"> n</w:t>
      </w:r>
      <w:r w:rsidR="0071606A">
        <w:rPr>
          <w:lang w:val="sl-SI"/>
        </w:rPr>
        <w:t>á</w:t>
      </w:r>
      <w:r w:rsidR="00D45471" w:rsidRPr="00F219C1">
        <w:rPr>
          <w:lang w:val="sl-SI"/>
        </w:rPr>
        <w:t>ſ</w:t>
      </w:r>
      <w:r w:rsidR="0071606A">
        <w:rPr>
          <w:lang w:val="sl-SI"/>
        </w:rPr>
        <w:t>z</w:t>
      </w:r>
      <w:r w:rsidR="0027725D">
        <w:rPr>
          <w:lang w:val="sl-SI"/>
        </w:rPr>
        <w:t xml:space="preserve"> vpreminoucsoi </w:t>
      </w:r>
      <w:r w:rsidR="0027725D" w:rsidRPr="002C5902">
        <w:rPr>
          <w:rStyle w:val="teiunclear"/>
          <w:lang w:val="sl-SI"/>
        </w:rPr>
        <w:t>nouchi</w:t>
      </w:r>
      <w:r w:rsidR="0038198D">
        <w:rPr>
          <w:lang w:val="sl-SI"/>
        </w:rPr>
        <w:t>,</w:t>
      </w:r>
      <w:r w:rsidR="0027725D">
        <w:rPr>
          <w:lang w:val="sl-SI"/>
        </w:rPr>
        <w:t xml:space="preserve"> </w:t>
      </w:r>
      <w:r w:rsidR="0038198D">
        <w:rPr>
          <w:lang w:val="sl-SI"/>
        </w:rPr>
        <w:t>z</w:t>
      </w:r>
      <w:r w:rsidR="0027725D">
        <w:rPr>
          <w:lang w:val="sl-SI"/>
        </w:rPr>
        <w:t>dersal</w:t>
      </w:r>
      <w:r w:rsidR="0038198D">
        <w:rPr>
          <w:lang w:val="sl-SI"/>
        </w:rPr>
        <w:br/>
      </w:r>
      <w:r w:rsidR="0038198D" w:rsidRPr="00F219C1">
        <w:rPr>
          <w:lang w:val="sl-SI"/>
        </w:rPr>
        <w:t>ſ</w:t>
      </w:r>
      <w:r w:rsidR="0071606A">
        <w:rPr>
          <w:lang w:val="sl-SI"/>
        </w:rPr>
        <w:t>z</w:t>
      </w:r>
      <w:r w:rsidR="0038198D">
        <w:rPr>
          <w:lang w:val="sl-SI"/>
        </w:rPr>
        <w:t>tvoie dobre volje</w:t>
      </w:r>
      <w:r w:rsidR="00330FCF">
        <w:rPr>
          <w:lang w:val="sl-SI"/>
        </w:rPr>
        <w:t>,</w:t>
      </w:r>
      <w:r w:rsidR="0038198D">
        <w:rPr>
          <w:lang w:val="sl-SI"/>
        </w:rPr>
        <w:t xml:space="preserve"> </w:t>
      </w:r>
      <w:r w:rsidR="00330FCF" w:rsidRPr="002C5902">
        <w:rPr>
          <w:lang w:val="sl-SI"/>
        </w:rPr>
        <w:t>z</w:t>
      </w:r>
      <w:r w:rsidR="0038198D" w:rsidRPr="002C5902">
        <w:rPr>
          <w:lang w:val="sl-SI"/>
        </w:rPr>
        <w:t>ocsinſ</w:t>
      </w:r>
      <w:r w:rsidR="0071606A">
        <w:rPr>
          <w:lang w:val="sl-SI"/>
        </w:rPr>
        <w:t>z</w:t>
      </w:r>
      <w:r w:rsidR="0038198D" w:rsidRPr="002C5902">
        <w:rPr>
          <w:lang w:val="sl-SI"/>
        </w:rPr>
        <w:t>ke</w:t>
      </w:r>
      <w:r w:rsidR="0027725D">
        <w:rPr>
          <w:lang w:val="sl-SI"/>
        </w:rPr>
        <w:t xml:space="preserve"> </w:t>
      </w:r>
      <w:r w:rsidR="0038198D" w:rsidRPr="00F219C1">
        <w:rPr>
          <w:lang w:val="sl-SI"/>
        </w:rPr>
        <w:t>ſ</w:t>
      </w:r>
      <w:r w:rsidR="0071606A">
        <w:rPr>
          <w:lang w:val="sl-SI"/>
        </w:rPr>
        <w:t>z</w:t>
      </w:r>
      <w:r w:rsidR="0038198D">
        <w:rPr>
          <w:lang w:val="sl-SI"/>
        </w:rPr>
        <w:t>v</w:t>
      </w:r>
      <w:r w:rsidR="0071606A">
        <w:rPr>
          <w:lang w:val="sl-SI"/>
        </w:rPr>
        <w:t>é</w:t>
      </w:r>
      <w:r w:rsidR="0038198D">
        <w:rPr>
          <w:lang w:val="sl-SI"/>
        </w:rPr>
        <w:t>te</w:t>
      </w:r>
      <w:r w:rsidR="00DB21F3">
        <w:rPr>
          <w:lang w:val="sl-SI"/>
        </w:rPr>
        <w:t xml:space="preserve"> milosche.</w:t>
      </w:r>
    </w:p>
    <w:p w14:paraId="55F08303" w14:textId="77777777" w:rsidR="00EF0B0B" w:rsidRDefault="00EF0B0B" w:rsidP="00F63135">
      <w:pPr>
        <w:pStyle w:val="teilg"/>
        <w:rPr>
          <w:lang w:val="sl-SI"/>
        </w:rPr>
      </w:pPr>
    </w:p>
    <w:p w14:paraId="48F99354" w14:textId="77777777" w:rsidR="00EF0B0B" w:rsidRDefault="00DB21F3" w:rsidP="00F63135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3.</w:t>
      </w:r>
      <w:r w:rsidRPr="00304CBF">
        <w:rPr>
          <w:lang w:val="sl-SI"/>
        </w:rPr>
        <w:t xml:space="preserve"> </w:t>
      </w:r>
    </w:p>
    <w:p w14:paraId="70B0D162" w14:textId="06DEFB89" w:rsidR="00DB21F3" w:rsidRDefault="00DB21F3" w:rsidP="00F63135">
      <w:pPr>
        <w:pStyle w:val="teilg"/>
        <w:rPr>
          <w:lang w:val="sl-SI"/>
        </w:rPr>
      </w:pPr>
      <w:r w:rsidRPr="00304CBF">
        <w:rPr>
          <w:lang w:val="sl-SI"/>
        </w:rPr>
        <w:t>Od vrai</w:t>
      </w:r>
      <w:r w:rsidR="00204469" w:rsidRPr="00304CBF">
        <w:rPr>
          <w:lang w:val="sl-SI"/>
        </w:rPr>
        <w:t>se v</w:t>
      </w:r>
      <w:r w:rsidR="00204469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204469">
        <w:rPr>
          <w:lang w:val="sl-SI"/>
        </w:rPr>
        <w:t>e csalarie</w:t>
      </w:r>
      <w:r w:rsidR="007E0AEE">
        <w:rPr>
          <w:lang w:val="sl-SI"/>
        </w:rPr>
        <w:t>,</w:t>
      </w:r>
      <w:r w:rsidR="00204469">
        <w:rPr>
          <w:lang w:val="sl-SI"/>
        </w:rPr>
        <w:t xml:space="preserve"> </w:t>
      </w:r>
      <w:r w:rsidR="007E0AEE">
        <w:rPr>
          <w:lang w:val="sl-SI"/>
        </w:rPr>
        <w:t>o</w:t>
      </w:r>
      <w:r w:rsidR="00204469">
        <w:rPr>
          <w:lang w:val="sl-SI"/>
        </w:rPr>
        <w:t>d n</w:t>
      </w:r>
      <w:r w:rsidR="007E0AEE">
        <w:rPr>
          <w:lang w:val="sl-SI"/>
        </w:rPr>
        <w:t>á</w:t>
      </w:r>
      <w:r w:rsidR="00204469">
        <w:rPr>
          <w:lang w:val="sl-SI"/>
        </w:rPr>
        <w:t xml:space="preserve">gle nevedne </w:t>
      </w:r>
      <w:r w:rsidR="007E0AEE">
        <w:rPr>
          <w:rFonts w:ascii="ZRCola" w:hAnsi="ZRCola" w:cs="ZRCola"/>
          <w:lang w:val="sl-SI"/>
        </w:rPr>
        <w:t>ſ</w:t>
      </w:r>
      <w:r w:rsidR="007E0AEE">
        <w:rPr>
          <w:lang w:val="sl-SI"/>
        </w:rPr>
        <w:t>z</w:t>
      </w:r>
      <w:r w:rsidR="00204469">
        <w:rPr>
          <w:lang w:val="sl-SI"/>
        </w:rPr>
        <w:t>merti,</w:t>
      </w:r>
      <w:r w:rsidR="00204469">
        <w:rPr>
          <w:lang w:val="sl-SI"/>
        </w:rPr>
        <w:br/>
        <w:t>od greha v</w:t>
      </w:r>
      <w:r w:rsidR="00204469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204469">
        <w:rPr>
          <w:lang w:val="sl-SI"/>
        </w:rPr>
        <w:t>ega hűdoga.</w:t>
      </w:r>
    </w:p>
    <w:p w14:paraId="33646A65" w14:textId="77777777" w:rsidR="00EF0B0B" w:rsidRDefault="00EF0B0B" w:rsidP="00F63135">
      <w:pPr>
        <w:pStyle w:val="teilg"/>
        <w:rPr>
          <w:lang w:val="sl-SI"/>
        </w:rPr>
      </w:pPr>
    </w:p>
    <w:p w14:paraId="76ACB61F" w14:textId="77777777" w:rsidR="00EF0B0B" w:rsidRDefault="00D77993" w:rsidP="00F63135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</w:p>
    <w:p w14:paraId="4A5D8BB8" w14:textId="2E52844D" w:rsidR="006047B3" w:rsidRDefault="00D77993" w:rsidP="00F63135">
      <w:pPr>
        <w:pStyle w:val="teilg"/>
        <w:rPr>
          <w:lang w:val="sl-SI"/>
        </w:rPr>
      </w:pPr>
      <w:r w:rsidRPr="000C5E46">
        <w:rPr>
          <w:lang w:val="sl-SI"/>
        </w:rPr>
        <w:t>Nassa</w:t>
      </w:r>
      <w:r w:rsidR="008F3F88" w:rsidRPr="000C5E46">
        <w:rPr>
          <w:lang w:val="sl-SI"/>
        </w:rPr>
        <w:t xml:space="preserve"> tela </w:t>
      </w:r>
      <w:r w:rsidR="008F3F88" w:rsidRPr="00F219C1">
        <w:rPr>
          <w:lang w:val="sl-SI"/>
        </w:rPr>
        <w:t>ſ</w:t>
      </w:r>
      <w:r w:rsidR="008F3F88">
        <w:rPr>
          <w:lang w:val="sl-SI"/>
        </w:rPr>
        <w:t>zi</w:t>
      </w:r>
      <w:r w:rsidR="00F00D9B">
        <w:rPr>
          <w:lang w:val="sl-SI"/>
        </w:rPr>
        <w:t xml:space="preserve"> </w:t>
      </w:r>
      <w:r w:rsidR="00F00D9B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F00D9B">
        <w:rPr>
          <w:lang w:val="sl-SI"/>
        </w:rPr>
        <w:t xml:space="preserve">pocsinkom </w:t>
      </w:r>
      <w:r w:rsidR="00BC72E3">
        <w:rPr>
          <w:lang w:val="sl-SI"/>
        </w:rPr>
        <w:t xml:space="preserve">doglédal i </w:t>
      </w:r>
      <w:r w:rsidR="0017445A">
        <w:rPr>
          <w:lang w:val="sl-SI"/>
        </w:rPr>
        <w:t>z</w:t>
      </w:r>
      <w:r w:rsidR="00FB0C7C">
        <w:rPr>
          <w:lang w:val="sl-SI"/>
        </w:rPr>
        <w:t>b</w:t>
      </w:r>
      <w:r w:rsidR="0017445A">
        <w:rPr>
          <w:lang w:val="sl-SI"/>
        </w:rPr>
        <w:t>l</w:t>
      </w:r>
      <w:r w:rsidR="007E0AEE">
        <w:rPr>
          <w:lang w:val="sl-SI"/>
        </w:rPr>
        <w:t>á-</w:t>
      </w:r>
      <w:r w:rsidR="00C911A6">
        <w:rPr>
          <w:lang w:val="sl-SI"/>
        </w:rPr>
        <w:br/>
      </w:r>
      <w:r w:rsidR="00C911A6" w:rsidRPr="00F219C1">
        <w:rPr>
          <w:lang w:val="sl-SI"/>
        </w:rPr>
        <w:t>ſ</w:t>
      </w:r>
      <w:r w:rsidR="00C911A6">
        <w:rPr>
          <w:lang w:val="sl-SI"/>
        </w:rPr>
        <w:t>enim</w:t>
      </w:r>
      <w:r w:rsidR="00517BEE">
        <w:rPr>
          <w:lang w:val="sl-SI"/>
        </w:rPr>
        <w:t xml:space="preserve"> </w:t>
      </w:r>
      <w:r w:rsidR="00517BEE" w:rsidRPr="00F219C1">
        <w:rPr>
          <w:lang w:val="sl-SI"/>
        </w:rPr>
        <w:t>ſ</w:t>
      </w:r>
      <w:r w:rsidR="00517BEE">
        <w:rPr>
          <w:lang w:val="sl-SI"/>
        </w:rPr>
        <w:t>znom</w:t>
      </w:r>
      <w:r w:rsidR="00DB0987">
        <w:rPr>
          <w:lang w:val="sl-SI"/>
        </w:rPr>
        <w:t xml:space="preserve"> gdelu</w:t>
      </w:r>
      <w:r w:rsidR="00741DB7">
        <w:rPr>
          <w:lang w:val="sl-SI"/>
        </w:rPr>
        <w:t xml:space="preserve"> ti</w:t>
      </w:r>
      <w:r w:rsidR="00741DB7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741DB7">
        <w:rPr>
          <w:lang w:val="sl-SI"/>
        </w:rPr>
        <w:t>i</w:t>
      </w:r>
      <w:r w:rsidR="00FD5103">
        <w:rPr>
          <w:lang w:val="sl-SI"/>
        </w:rPr>
        <w:t xml:space="preserve"> n</w:t>
      </w:r>
      <w:r w:rsidR="007E0AEE">
        <w:rPr>
          <w:lang w:val="sl-SI"/>
        </w:rPr>
        <w:t>ám</w:t>
      </w:r>
      <w:r w:rsidR="00FD5103">
        <w:rPr>
          <w:lang w:val="sl-SI"/>
        </w:rPr>
        <w:t xml:space="preserve"> </w:t>
      </w:r>
      <w:r w:rsidR="002B3970">
        <w:rPr>
          <w:lang w:val="sl-SI"/>
        </w:rPr>
        <w:t>pomoucs d</w:t>
      </w:r>
      <w:r w:rsidR="002517B3">
        <w:rPr>
          <w:lang w:val="sl-SI"/>
        </w:rPr>
        <w:t>á</w:t>
      </w:r>
      <w:r w:rsidR="002B3970">
        <w:rPr>
          <w:lang w:val="sl-SI"/>
        </w:rPr>
        <w:t>l</w:t>
      </w:r>
      <w:r w:rsidR="006047B3">
        <w:rPr>
          <w:lang w:val="sl-SI"/>
        </w:rPr>
        <w:t>.</w:t>
      </w:r>
    </w:p>
    <w:p w14:paraId="2EAA4F1F" w14:textId="77777777" w:rsidR="00EF0B0B" w:rsidRDefault="00EF0B0B" w:rsidP="00F63135">
      <w:pPr>
        <w:pStyle w:val="teilg"/>
        <w:rPr>
          <w:lang w:val="sl-SI"/>
        </w:rPr>
      </w:pPr>
    </w:p>
    <w:p w14:paraId="0760909B" w14:textId="77777777" w:rsidR="00EF0B0B" w:rsidRDefault="006047B3" w:rsidP="00F63135">
      <w:pPr>
        <w:pStyle w:val="teilg"/>
        <w:rPr>
          <w:lang w:val="sl-SI"/>
        </w:rPr>
      </w:pPr>
      <w:r>
        <w:rPr>
          <w:lang w:val="sl-SI"/>
        </w:rPr>
        <w:t xml:space="preserve">5. </w:t>
      </w:r>
    </w:p>
    <w:p w14:paraId="01C5FA13" w14:textId="56AA273C" w:rsidR="00204469" w:rsidRDefault="006047B3" w:rsidP="00F63135">
      <w:pPr>
        <w:pStyle w:val="teilg"/>
        <w:rPr>
          <w:lang w:val="sl-SI"/>
        </w:rPr>
      </w:pPr>
      <w:r>
        <w:rPr>
          <w:lang w:val="sl-SI"/>
        </w:rPr>
        <w:t>I dn</w:t>
      </w:r>
      <w:r w:rsidR="007E0AEE">
        <w:rPr>
          <w:lang w:val="sl-SI"/>
        </w:rPr>
        <w:t>é</w:t>
      </w:r>
      <w:r>
        <w:rPr>
          <w:lang w:val="sl-SI"/>
        </w:rPr>
        <w:t xml:space="preserve">snyi </w:t>
      </w:r>
      <w:r w:rsidR="00EA3B78" w:rsidRPr="002C5902">
        <w:rPr>
          <w:rStyle w:val="teilgZnak"/>
          <w:lang w:val="sl-SI"/>
        </w:rPr>
        <w:t xml:space="preserve">dén </w:t>
      </w:r>
      <w:r w:rsidR="00EA3B78" w:rsidRPr="00F219C1">
        <w:rPr>
          <w:lang w:val="sl-SI"/>
        </w:rPr>
        <w:t>ſ</w:t>
      </w:r>
      <w:r w:rsidR="00EA3B78">
        <w:rPr>
          <w:lang w:val="sl-SI"/>
        </w:rPr>
        <w:t>z</w:t>
      </w:r>
      <w:r w:rsidR="00543D6D">
        <w:rPr>
          <w:lang w:val="sl-SI"/>
        </w:rPr>
        <w:t>l</w:t>
      </w:r>
      <w:r w:rsidR="00EA3B78">
        <w:rPr>
          <w:lang w:val="sl-SI"/>
        </w:rPr>
        <w:t>atki nas Bough</w:t>
      </w:r>
      <w:r w:rsidR="005529BE">
        <w:rPr>
          <w:lang w:val="sl-SI"/>
        </w:rPr>
        <w:t xml:space="preserve">, </w:t>
      </w:r>
      <w:r w:rsidR="007E0AEE" w:rsidRPr="00304CBF">
        <w:rPr>
          <w:lang w:val="sl-SI"/>
        </w:rPr>
        <w:t>á</w:t>
      </w:r>
      <w:r w:rsidR="00DC5066" w:rsidRPr="00304CBF">
        <w:rPr>
          <w:lang w:val="sl-SI"/>
        </w:rPr>
        <w:t>l</w:t>
      </w:r>
      <w:r w:rsidR="005529BE" w:rsidRPr="00304CBF">
        <w:rPr>
          <w:lang w:val="sl-SI"/>
        </w:rPr>
        <w:t>dui</w:t>
      </w:r>
      <w:r w:rsidR="005529BE">
        <w:rPr>
          <w:lang w:val="sl-SI"/>
        </w:rPr>
        <w:t xml:space="preserve"> nás</w:t>
      </w:r>
      <w:r w:rsidR="00543D6D">
        <w:rPr>
          <w:lang w:val="sl-SI"/>
        </w:rPr>
        <w:br/>
        <w:t>zbl</w:t>
      </w:r>
      <w:r w:rsidR="007E0AEE">
        <w:rPr>
          <w:lang w:val="sl-SI"/>
        </w:rPr>
        <w:t>ás</w:t>
      </w:r>
      <w:r w:rsidR="00543D6D">
        <w:rPr>
          <w:lang w:val="sl-SI"/>
        </w:rPr>
        <w:t>enim</w:t>
      </w:r>
      <w:r w:rsidR="00B124A5">
        <w:rPr>
          <w:lang w:val="sl-SI"/>
        </w:rPr>
        <w:t xml:space="preserve"> dnévom</w:t>
      </w:r>
      <w:r w:rsidR="00092386">
        <w:rPr>
          <w:lang w:val="sl-SI"/>
        </w:rPr>
        <w:t>, za tve Ime te pro</w:t>
      </w:r>
      <w:r w:rsidR="00092386" w:rsidRPr="00F219C1">
        <w:rPr>
          <w:lang w:val="sl-SI"/>
        </w:rPr>
        <w:t>ſ</w:t>
      </w:r>
      <w:r w:rsidR="00092386">
        <w:rPr>
          <w:lang w:val="sl-SI"/>
        </w:rPr>
        <w:t>zimo</w:t>
      </w:r>
      <w:r w:rsidR="00805AC6">
        <w:rPr>
          <w:lang w:val="sl-SI"/>
        </w:rPr>
        <w:t>.</w:t>
      </w:r>
    </w:p>
    <w:p w14:paraId="58B013DE" w14:textId="77777777" w:rsidR="00EF0B0B" w:rsidRDefault="00EF0B0B" w:rsidP="00F63135">
      <w:pPr>
        <w:pStyle w:val="teilg"/>
        <w:rPr>
          <w:lang w:val="sl-SI"/>
        </w:rPr>
      </w:pPr>
    </w:p>
    <w:p w14:paraId="4F73519E" w14:textId="77777777" w:rsidR="00EF0B0B" w:rsidRDefault="00805AC6" w:rsidP="00F63135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6.</w:t>
      </w:r>
      <w:r w:rsidRPr="000C5E46">
        <w:rPr>
          <w:lang w:val="sl-SI"/>
        </w:rPr>
        <w:t xml:space="preserve"> </w:t>
      </w:r>
    </w:p>
    <w:p w14:paraId="2317516B" w14:textId="1E982FED" w:rsidR="00E12517" w:rsidRDefault="00FF530E" w:rsidP="00F63135">
      <w:pPr>
        <w:pStyle w:val="teilg"/>
        <w:rPr>
          <w:lang w:val="sl-SI"/>
        </w:rPr>
      </w:pPr>
      <w:r w:rsidRPr="000C5E46">
        <w:rPr>
          <w:lang w:val="sl-SI"/>
        </w:rPr>
        <w:lastRenderedPageBreak/>
        <w:t xml:space="preserve">Da vu tvojem </w:t>
      </w:r>
      <w:r w:rsidR="00AA7262" w:rsidRPr="000C5E46">
        <w:rPr>
          <w:lang w:val="sl-SI"/>
        </w:rPr>
        <w:t>blago</w:t>
      </w:r>
      <w:r w:rsidR="00AA7262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AA7262">
        <w:rPr>
          <w:lang w:val="sl-SI"/>
        </w:rPr>
        <w:t>lovi</w:t>
      </w:r>
      <w:r w:rsidR="00071AEB">
        <w:rPr>
          <w:lang w:val="sl-SI"/>
        </w:rPr>
        <w:t xml:space="preserve">, hodili bomo </w:t>
      </w:r>
      <w:r w:rsidR="007E0AEE">
        <w:rPr>
          <w:lang w:val="sl-SI"/>
        </w:rPr>
        <w:t>v</w:t>
      </w:r>
      <w:r w:rsidR="00662507">
        <w:rPr>
          <w:lang w:val="sl-SI"/>
        </w:rPr>
        <w:t>po</w:t>
      </w:r>
      <w:r w:rsidR="007E0AEE">
        <w:rPr>
          <w:lang w:val="sl-SI"/>
        </w:rPr>
        <w:t>-</w:t>
      </w:r>
      <w:r w:rsidR="00422F36">
        <w:rPr>
          <w:lang w:val="sl-SI"/>
        </w:rPr>
        <w:br/>
        <w:t>zv</w:t>
      </w:r>
      <w:r w:rsidR="007E0AEE">
        <w:rPr>
          <w:lang w:val="sl-SI"/>
        </w:rPr>
        <w:t>á</w:t>
      </w:r>
      <w:r w:rsidR="00422F36">
        <w:rPr>
          <w:lang w:val="sl-SI"/>
        </w:rPr>
        <w:t>nyi</w:t>
      </w:r>
      <w:r w:rsidR="005F491C">
        <w:rPr>
          <w:lang w:val="sl-SI"/>
        </w:rPr>
        <w:t>, hv</w:t>
      </w:r>
      <w:r w:rsidR="007E0AEE">
        <w:rPr>
          <w:lang w:val="sl-SI"/>
        </w:rPr>
        <w:t>á</w:t>
      </w:r>
      <w:r w:rsidR="005F491C">
        <w:rPr>
          <w:lang w:val="sl-SI"/>
        </w:rPr>
        <w:t>lili te bomo</w:t>
      </w:r>
      <w:r w:rsidR="00E12517">
        <w:rPr>
          <w:lang w:val="sl-SI"/>
        </w:rPr>
        <w:t xml:space="preserve"> veke.</w:t>
      </w:r>
    </w:p>
    <w:p w14:paraId="509B3749" w14:textId="77777777" w:rsidR="00E12517" w:rsidRDefault="00E12517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DA4CBF3" w14:textId="77777777" w:rsidR="00E12517" w:rsidRDefault="00E12517" w:rsidP="00E12517">
      <w:r>
        <w:lastRenderedPageBreak/>
        <w:t>/005v/</w:t>
      </w:r>
    </w:p>
    <w:p w14:paraId="663120B6" w14:textId="77777777" w:rsidR="00E12517" w:rsidRPr="002C5902" w:rsidRDefault="00E12517" w:rsidP="00E12517">
      <w:pPr>
        <w:pStyle w:val="teifwPageNum"/>
        <w:rPr>
          <w:lang w:val="sl-SI"/>
        </w:rPr>
      </w:pPr>
      <w:r w:rsidRPr="002C5902">
        <w:rPr>
          <w:lang w:val="sl-SI"/>
        </w:rPr>
        <w:t xml:space="preserve">6. </w:t>
      </w:r>
    </w:p>
    <w:p w14:paraId="23D918B5" w14:textId="77777777" w:rsidR="00EF0B0B" w:rsidRDefault="00E12517" w:rsidP="00E12517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</w:t>
      </w:r>
    </w:p>
    <w:p w14:paraId="05C0D4A4" w14:textId="126FDBC5" w:rsidR="0059762E" w:rsidRDefault="00E12517" w:rsidP="00E12517">
      <w:pPr>
        <w:pStyle w:val="teilg"/>
        <w:rPr>
          <w:lang w:val="sl-SI"/>
        </w:rPr>
      </w:pPr>
      <w:r w:rsidRPr="002C5902">
        <w:rPr>
          <w:lang w:val="sl-SI"/>
        </w:rPr>
        <w:t xml:space="preserve">Da </w:t>
      </w:r>
      <w:r w:rsidR="00BD6045" w:rsidRPr="00F219C1">
        <w:rPr>
          <w:lang w:val="sl-SI"/>
        </w:rPr>
        <w:t>ſ</w:t>
      </w:r>
      <w:r w:rsidR="00BD6045">
        <w:rPr>
          <w:lang w:val="sl-SI"/>
        </w:rPr>
        <w:t>iv</w:t>
      </w:r>
      <w:r w:rsidR="00C23434">
        <w:rPr>
          <w:lang w:val="sl-SI"/>
        </w:rPr>
        <w:t>é</w:t>
      </w:r>
      <w:r w:rsidR="00BD6045">
        <w:rPr>
          <w:lang w:val="sl-SI"/>
        </w:rPr>
        <w:t>mo vpr</w:t>
      </w:r>
      <w:r w:rsidR="00C23434">
        <w:rPr>
          <w:lang w:val="sl-SI"/>
        </w:rPr>
        <w:t>á</w:t>
      </w:r>
      <w:r w:rsidR="00BD6045">
        <w:rPr>
          <w:lang w:val="sl-SI"/>
        </w:rPr>
        <w:t>voi veri</w:t>
      </w:r>
      <w:r w:rsidR="000341AE">
        <w:rPr>
          <w:lang w:val="sl-SI"/>
        </w:rPr>
        <w:t>, zpr</w:t>
      </w:r>
      <w:r w:rsidR="00C23434">
        <w:rPr>
          <w:lang w:val="sl-SI"/>
        </w:rPr>
        <w:t>á</w:t>
      </w:r>
      <w:r w:rsidR="000341AE">
        <w:rPr>
          <w:lang w:val="sl-SI"/>
        </w:rPr>
        <w:t>ve bose Boia</w:t>
      </w:r>
      <w:r w:rsidR="00F974FB">
        <w:rPr>
          <w:lang w:val="sl-SI"/>
        </w:rPr>
        <w:t>z</w:t>
      </w:r>
      <w:r w:rsidR="000341AE">
        <w:rPr>
          <w:lang w:val="sl-SI"/>
        </w:rPr>
        <w:t>no</w:t>
      </w:r>
      <w:r w:rsidR="000341AE" w:rsidRPr="00F219C1">
        <w:rPr>
          <w:lang w:val="sl-SI"/>
        </w:rPr>
        <w:t>ſ</w:t>
      </w:r>
      <w:r w:rsidR="00C23434">
        <w:rPr>
          <w:lang w:val="sl-SI"/>
        </w:rPr>
        <w:t>z</w:t>
      </w:r>
      <w:r w:rsidR="000341AE">
        <w:rPr>
          <w:lang w:val="sl-SI"/>
        </w:rPr>
        <w:t>ti</w:t>
      </w:r>
      <w:r w:rsidR="00F974FB">
        <w:rPr>
          <w:lang w:val="sl-SI"/>
        </w:rPr>
        <w:br/>
        <w:t xml:space="preserve">i vu tvojoi </w:t>
      </w:r>
      <w:r w:rsidR="00D421A0">
        <w:rPr>
          <w:lang w:val="sl-SI"/>
        </w:rPr>
        <w:t>lűb</w:t>
      </w:r>
      <w:r w:rsidR="00C23434">
        <w:rPr>
          <w:lang w:val="sl-SI"/>
        </w:rPr>
        <w:t>éz</w:t>
      </w:r>
      <w:r w:rsidR="00D421A0">
        <w:rPr>
          <w:lang w:val="sl-SI"/>
        </w:rPr>
        <w:t>no</w:t>
      </w:r>
      <w:r w:rsidR="00D421A0" w:rsidRPr="00F219C1">
        <w:rPr>
          <w:lang w:val="sl-SI"/>
        </w:rPr>
        <w:t>ſ</w:t>
      </w:r>
      <w:r w:rsidR="00D421A0">
        <w:rPr>
          <w:lang w:val="sl-SI"/>
        </w:rPr>
        <w:t>zti.</w:t>
      </w:r>
    </w:p>
    <w:p w14:paraId="684EBD07" w14:textId="77777777" w:rsidR="00EF0B0B" w:rsidRDefault="00EF0B0B" w:rsidP="00E12517">
      <w:pPr>
        <w:pStyle w:val="teilg"/>
        <w:rPr>
          <w:lang w:val="sl-SI"/>
        </w:rPr>
      </w:pPr>
    </w:p>
    <w:p w14:paraId="3B7A6983" w14:textId="77777777" w:rsidR="00EF0B0B" w:rsidRDefault="0059762E" w:rsidP="00E12517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8.</w:t>
      </w:r>
      <w:r w:rsidRPr="002C5902">
        <w:rPr>
          <w:lang w:val="sl-SI"/>
        </w:rPr>
        <w:t xml:space="preserve"> </w:t>
      </w:r>
    </w:p>
    <w:p w14:paraId="51AA47FB" w14:textId="2FB692AE" w:rsidR="00E12517" w:rsidRDefault="0059762E" w:rsidP="00E12517">
      <w:pPr>
        <w:pStyle w:val="teilg"/>
        <w:rPr>
          <w:lang w:val="sl-SI"/>
        </w:rPr>
      </w:pPr>
      <w:r w:rsidRPr="00F219C1">
        <w:rPr>
          <w:lang w:val="sl-SI"/>
        </w:rPr>
        <w:t>ſ</w:t>
      </w:r>
      <w:r>
        <w:rPr>
          <w:lang w:val="sl-SI"/>
        </w:rPr>
        <w:t>zlisi n</w:t>
      </w:r>
      <w:r w:rsidR="00C23434">
        <w:rPr>
          <w:lang w:val="sl-SI"/>
        </w:rPr>
        <w:t>ám</w:t>
      </w:r>
      <w:r w:rsidR="00E12517" w:rsidRPr="002C5902">
        <w:rPr>
          <w:lang w:val="sl-SI"/>
        </w:rPr>
        <w:t xml:space="preserve"> </w:t>
      </w:r>
      <w:r w:rsidR="00BA3FC7" w:rsidRPr="002C5902">
        <w:rPr>
          <w:lang w:val="sl-SI"/>
        </w:rPr>
        <w:t>na</w:t>
      </w:r>
      <w:r w:rsidR="00C23434">
        <w:rPr>
          <w:lang w:val="sl-SI"/>
        </w:rPr>
        <w:t>s</w:t>
      </w:r>
      <w:r w:rsidR="00BA3FC7" w:rsidRPr="00F219C1">
        <w:rPr>
          <w:lang w:val="sl-SI"/>
        </w:rPr>
        <w:t>ſ</w:t>
      </w:r>
      <w:r w:rsidR="00BA3FC7">
        <w:rPr>
          <w:lang w:val="sl-SI"/>
        </w:rPr>
        <w:t>e molitve</w:t>
      </w:r>
      <w:r w:rsidR="00521567">
        <w:rPr>
          <w:lang w:val="sl-SI"/>
        </w:rPr>
        <w:t>, Otec</w:t>
      </w:r>
      <w:r w:rsidR="00C23434">
        <w:rPr>
          <w:lang w:val="sl-SI"/>
        </w:rPr>
        <w:t>z</w:t>
      </w:r>
      <w:r w:rsidR="00521567">
        <w:rPr>
          <w:lang w:val="sl-SI"/>
        </w:rPr>
        <w:t xml:space="preserve"> Bough primi </w:t>
      </w:r>
      <w:r w:rsidR="006A6757">
        <w:rPr>
          <w:lang w:val="sl-SI"/>
        </w:rPr>
        <w:br/>
      </w:r>
      <w:r w:rsidR="00521567">
        <w:rPr>
          <w:lang w:val="sl-SI"/>
        </w:rPr>
        <w:t>n</w:t>
      </w:r>
      <w:r w:rsidR="00C23434">
        <w:rPr>
          <w:lang w:val="sl-SI"/>
        </w:rPr>
        <w:t>ám</w:t>
      </w:r>
      <w:r w:rsidR="006A6757">
        <w:rPr>
          <w:lang w:val="sl-SI"/>
        </w:rPr>
        <w:t xml:space="preserve"> </w:t>
      </w:r>
      <w:r w:rsidR="00521567">
        <w:rPr>
          <w:lang w:val="sl-SI"/>
        </w:rPr>
        <w:t>prosnye, d</w:t>
      </w:r>
      <w:r w:rsidR="00C23434">
        <w:rPr>
          <w:lang w:val="sl-SI"/>
        </w:rPr>
        <w:t>á</w:t>
      </w:r>
      <w:r w:rsidR="00521567">
        <w:rPr>
          <w:lang w:val="sl-SI"/>
        </w:rPr>
        <w:t>i na</w:t>
      </w:r>
      <w:r w:rsidR="006A6757">
        <w:rPr>
          <w:lang w:val="sl-SI"/>
        </w:rPr>
        <w:t>m</w:t>
      </w:r>
      <w:r w:rsidR="00521567">
        <w:rPr>
          <w:lang w:val="sl-SI"/>
        </w:rPr>
        <w:t xml:space="preserve"> Dűsne</w:t>
      </w:r>
      <w:r w:rsidR="00702419">
        <w:rPr>
          <w:lang w:val="sl-SI"/>
        </w:rPr>
        <w:t xml:space="preserve"> </w:t>
      </w:r>
      <w:r w:rsidR="00702419" w:rsidRPr="00304CBF">
        <w:rPr>
          <w:lang w:val="sl-SI"/>
        </w:rPr>
        <w:t>potrebou</w:t>
      </w:r>
      <w:r w:rsidR="00C23434" w:rsidRPr="00304CBF">
        <w:rPr>
          <w:lang w:val="sl-SI"/>
        </w:rPr>
        <w:t>c</w:t>
      </w:r>
      <w:r w:rsidR="00702419" w:rsidRPr="00304CBF">
        <w:rPr>
          <w:lang w:val="sl-SI"/>
        </w:rPr>
        <w:t>se</w:t>
      </w:r>
      <w:r w:rsidR="00702419" w:rsidRPr="00C96CB8">
        <w:rPr>
          <w:lang w:val="sl-SI"/>
        </w:rPr>
        <w:t>.</w:t>
      </w:r>
    </w:p>
    <w:p w14:paraId="0A25EE96" w14:textId="77777777" w:rsidR="00EF0B0B" w:rsidRDefault="00EF0B0B" w:rsidP="00E12517">
      <w:pPr>
        <w:pStyle w:val="teilg"/>
        <w:rPr>
          <w:lang w:val="sl-SI"/>
        </w:rPr>
      </w:pPr>
    </w:p>
    <w:p w14:paraId="31C7ADE5" w14:textId="77777777" w:rsidR="00EF0B0B" w:rsidRDefault="007944DE" w:rsidP="00B407F6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9.</w:t>
      </w:r>
      <w:r w:rsidRPr="00304CBF">
        <w:rPr>
          <w:lang w:val="sl-SI"/>
        </w:rPr>
        <w:t xml:space="preserve"> </w:t>
      </w:r>
    </w:p>
    <w:p w14:paraId="3BA66170" w14:textId="77777777" w:rsidR="00EF0B0B" w:rsidRDefault="00A05C75" w:rsidP="00B407F6">
      <w:pPr>
        <w:pStyle w:val="teilg"/>
        <w:rPr>
          <w:lang w:val="sl-SI"/>
        </w:rPr>
      </w:pPr>
      <w:r w:rsidRPr="00304CBF">
        <w:rPr>
          <w:lang w:val="sl-SI"/>
        </w:rPr>
        <w:t xml:space="preserve">Za tvega </w:t>
      </w:r>
      <w:r w:rsidRPr="00F219C1">
        <w:rPr>
          <w:lang w:val="sl-SI"/>
        </w:rPr>
        <w:t>ſ</w:t>
      </w:r>
      <w:r w:rsidR="00845C22">
        <w:rPr>
          <w:lang w:val="sl-SI"/>
        </w:rPr>
        <w:t>z</w:t>
      </w:r>
      <w:r>
        <w:rPr>
          <w:lang w:val="sl-SI"/>
        </w:rPr>
        <w:t>v</w:t>
      </w:r>
      <w:r w:rsidR="00845C22">
        <w:rPr>
          <w:lang w:val="sl-SI"/>
        </w:rPr>
        <w:t>é</w:t>
      </w:r>
      <w:r>
        <w:rPr>
          <w:lang w:val="sl-SI"/>
        </w:rPr>
        <w:t>toga</w:t>
      </w:r>
      <w:r w:rsidR="00113721">
        <w:rPr>
          <w:lang w:val="sl-SI"/>
        </w:rPr>
        <w:t xml:space="preserve"> </w:t>
      </w:r>
      <w:r w:rsidR="00113721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113721">
        <w:rPr>
          <w:lang w:val="sl-SI"/>
        </w:rPr>
        <w:t>ina, Go</w:t>
      </w:r>
      <w:r w:rsidR="00113721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113721">
        <w:rPr>
          <w:lang w:val="sl-SI"/>
        </w:rPr>
        <w:t>pon</w:t>
      </w:r>
      <w:r w:rsidR="00950E2B">
        <w:rPr>
          <w:lang w:val="sl-SI"/>
        </w:rPr>
        <w:t xml:space="preserve"> Je</w:t>
      </w:r>
      <w:r w:rsidR="00845C22">
        <w:rPr>
          <w:lang w:val="sl-SI"/>
        </w:rPr>
        <w:t>s</w:t>
      </w:r>
      <w:r w:rsidR="00950E2B">
        <w:rPr>
          <w:lang w:val="sl-SI"/>
        </w:rPr>
        <w:t>ussa</w:t>
      </w:r>
      <w:r w:rsidR="00436190">
        <w:rPr>
          <w:lang w:val="sl-SI"/>
        </w:rPr>
        <w:br/>
        <w:t>Kristusa</w:t>
      </w:r>
      <w:r w:rsidR="00146599">
        <w:rPr>
          <w:lang w:val="sl-SI"/>
        </w:rPr>
        <w:t xml:space="preserve">, </w:t>
      </w:r>
      <w:r w:rsidR="002B735D">
        <w:rPr>
          <w:lang w:val="sl-SI"/>
        </w:rPr>
        <w:t xml:space="preserve">boidi </w:t>
      </w:r>
      <w:r w:rsidR="00FE5DBE">
        <w:rPr>
          <w:lang w:val="sl-SI"/>
        </w:rPr>
        <w:t>nam milo</w:t>
      </w:r>
      <w:r w:rsidR="00FE5DBE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FE5DBE">
        <w:rPr>
          <w:lang w:val="sl-SI"/>
        </w:rPr>
        <w:t>tiv za nyega.</w:t>
      </w:r>
    </w:p>
    <w:p w14:paraId="0A7DAD59" w14:textId="6C3EAE02" w:rsidR="00EF0B0B" w:rsidRDefault="00FE5DBE" w:rsidP="00B407F6">
      <w:pPr>
        <w:pStyle w:val="teilg"/>
        <w:rPr>
          <w:lang w:val="sl-SI"/>
        </w:rPr>
      </w:pPr>
      <w:r>
        <w:rPr>
          <w:lang w:val="sl-SI"/>
        </w:rPr>
        <w:br/>
        <w:t xml:space="preserve">10. </w:t>
      </w:r>
    </w:p>
    <w:p w14:paraId="0C984F10" w14:textId="5466E575" w:rsidR="00845C22" w:rsidRDefault="00D76870" w:rsidP="00B407F6">
      <w:pPr>
        <w:pStyle w:val="teilg"/>
        <w:rPr>
          <w:lang w:val="sl-SI"/>
        </w:rPr>
      </w:pPr>
      <w:r>
        <w:rPr>
          <w:lang w:val="sl-SI"/>
        </w:rPr>
        <w:t xml:space="preserve">Da </w:t>
      </w:r>
      <w:r w:rsidR="00846CB9">
        <w:rPr>
          <w:lang w:val="sl-SI"/>
        </w:rPr>
        <w:t>m</w:t>
      </w:r>
      <w:r>
        <w:rPr>
          <w:lang w:val="sl-SI"/>
        </w:rPr>
        <w:t>i pov</w:t>
      </w:r>
      <w:r w:rsidRPr="00F219C1">
        <w:rPr>
          <w:lang w:val="sl-SI"/>
        </w:rPr>
        <w:t>ſ</w:t>
      </w:r>
      <w:r w:rsidR="00845C22">
        <w:rPr>
          <w:lang w:val="sl-SI"/>
        </w:rPr>
        <w:t>z</w:t>
      </w:r>
      <w:r>
        <w:rPr>
          <w:lang w:val="sl-SI"/>
        </w:rPr>
        <w:t>em nas</w:t>
      </w:r>
      <w:r w:rsidRPr="00F219C1">
        <w:rPr>
          <w:lang w:val="sl-SI"/>
        </w:rPr>
        <w:t>ſ</w:t>
      </w:r>
      <w:r>
        <w:rPr>
          <w:lang w:val="sl-SI"/>
        </w:rPr>
        <w:t xml:space="preserve">em </w:t>
      </w:r>
      <w:r w:rsidR="00C44350">
        <w:rPr>
          <w:lang w:val="sl-SI"/>
        </w:rPr>
        <w:t>trűdi</w:t>
      </w:r>
      <w:r w:rsidR="00C6489E">
        <w:rPr>
          <w:lang w:val="sl-SI"/>
        </w:rPr>
        <w:t>, pride</w:t>
      </w:r>
      <w:r w:rsidR="00845C22">
        <w:rPr>
          <w:lang w:val="sl-SI"/>
        </w:rPr>
        <w:t>mo</w:t>
      </w:r>
      <w:r w:rsidR="00C6489E">
        <w:rPr>
          <w:lang w:val="sl-SI"/>
        </w:rPr>
        <w:t xml:space="preserve"> vupo</w:t>
      </w:r>
      <w:r w:rsidR="00845C22">
        <w:rPr>
          <w:lang w:val="sl-SI"/>
        </w:rPr>
        <w:t>-</w:t>
      </w:r>
      <w:r w:rsidR="00C6489E">
        <w:rPr>
          <w:lang w:val="sl-SI"/>
        </w:rPr>
        <w:br/>
        <w:t>cs</w:t>
      </w:r>
      <w:r w:rsidR="00845C22">
        <w:rPr>
          <w:lang w:val="sl-SI"/>
        </w:rPr>
        <w:t>i</w:t>
      </w:r>
      <w:r w:rsidR="00C6489E">
        <w:rPr>
          <w:lang w:val="sl-SI"/>
        </w:rPr>
        <w:t>vanye</w:t>
      </w:r>
      <w:r w:rsidR="00F15BDF">
        <w:rPr>
          <w:lang w:val="sl-SI"/>
        </w:rPr>
        <w:t>, vNebe</w:t>
      </w:r>
      <w:r w:rsidR="00F15BDF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F15BDF">
        <w:rPr>
          <w:lang w:val="sl-SI"/>
        </w:rPr>
        <w:t>ko</w:t>
      </w:r>
      <w:r w:rsidR="00B13F62">
        <w:rPr>
          <w:lang w:val="sl-SI"/>
        </w:rPr>
        <w:t xml:space="preserve"> </w:t>
      </w:r>
      <w:r w:rsidR="00B13F62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B13F62">
        <w:rPr>
          <w:lang w:val="sl-SI"/>
        </w:rPr>
        <w:t>veto ve</w:t>
      </w:r>
      <w:r w:rsidR="00B13F62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B13F62">
        <w:rPr>
          <w:lang w:val="sl-SI"/>
        </w:rPr>
        <w:t xml:space="preserve">elje. </w:t>
      </w:r>
    </w:p>
    <w:p w14:paraId="4A1DDB59" w14:textId="5F8994DE" w:rsidR="00E764BD" w:rsidRPr="00B407F6" w:rsidRDefault="00486C16" w:rsidP="00304CBF">
      <w:pPr>
        <w:pStyle w:val="teicloser"/>
        <w:rPr>
          <w:rStyle w:val="teiadd"/>
          <w:color w:val="993300"/>
          <w:u w:val="none"/>
          <w:lang w:val="sl-SI" w:eastAsia="ja-JP"/>
        </w:rPr>
      </w:pPr>
      <w:r w:rsidRPr="00304CBF">
        <w:rPr>
          <w:lang w:val="sl-SI"/>
        </w:rPr>
        <w:t>Amen</w:t>
      </w:r>
      <w:r w:rsidR="00072A76" w:rsidRPr="00304CBF">
        <w:rPr>
          <w:lang w:val="sl-SI"/>
        </w:rPr>
        <w:t>.</w:t>
      </w:r>
      <w:r w:rsidR="00B407F6" w:rsidRPr="00304CBF">
        <w:rPr>
          <w:lang w:val="sl-SI"/>
        </w:rPr>
        <w:br/>
      </w:r>
    </w:p>
    <w:p w14:paraId="7674CA8F" w14:textId="36AA4E04" w:rsidR="009F51A7" w:rsidRDefault="009F51A7" w:rsidP="006E20D1">
      <w:pPr>
        <w:pStyle w:val="Naslov2"/>
      </w:pPr>
      <w:r w:rsidRPr="002C5902">
        <w:rPr>
          <w:rStyle w:val="teiabbr"/>
          <w:b/>
          <w:lang w:val="sl-SI"/>
        </w:rPr>
        <w:t>No</w:t>
      </w:r>
      <w:r w:rsidR="00845C22">
        <w:rPr>
          <w:rStyle w:val="teiabbr"/>
          <w:b/>
          <w:lang w:val="sl-SI"/>
        </w:rPr>
        <w:t>t</w:t>
      </w:r>
      <w:r w:rsidRPr="002C5902">
        <w:rPr>
          <w:rStyle w:val="teiabbr"/>
          <w:b/>
          <w:lang w:val="sl-SI"/>
        </w:rPr>
        <w:t>a</w:t>
      </w:r>
      <w:r w:rsidR="00C834C2" w:rsidRPr="002C5902">
        <w:rPr>
          <w:rStyle w:val="teiabbr"/>
          <w:b/>
          <w:lang w:val="sl-SI"/>
        </w:rPr>
        <w:t>.</w:t>
      </w:r>
      <w:r w:rsidR="00C834C2">
        <w:t xml:space="preserve"> </w:t>
      </w:r>
      <w:r w:rsidR="009801B4">
        <w:t xml:space="preserve">Mennyei </w:t>
      </w:r>
      <w:r w:rsidR="00845C22">
        <w:t>A</w:t>
      </w:r>
      <w:r w:rsidR="00ED1F74">
        <w:t>ty</w:t>
      </w:r>
      <w:r w:rsidR="00845C22">
        <w:t>á</w:t>
      </w:r>
      <w:r w:rsidR="00ED1F74">
        <w:t>nk</w:t>
      </w:r>
      <w:r w:rsidR="008D16A0">
        <w:t xml:space="preserve"> Ur</w:t>
      </w:r>
      <w:r w:rsidR="003D4764">
        <w:t xml:space="preserve"> </w:t>
      </w:r>
      <w:r w:rsidR="00DB703A">
        <w:t>I</w:t>
      </w:r>
      <w:r w:rsidR="00DB703A" w:rsidRPr="00F219C1">
        <w:t>ſ</w:t>
      </w:r>
      <w:r w:rsidR="008D16A0">
        <w:t>ten</w:t>
      </w:r>
      <w:r w:rsidR="007E7378">
        <w:t>.</w:t>
      </w:r>
    </w:p>
    <w:p w14:paraId="62DA2A9D" w14:textId="77777777" w:rsidR="00EF0B0B" w:rsidRDefault="001D541F" w:rsidP="00706D2C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63E0A6CD" w14:textId="77777777" w:rsidR="00EF0B0B" w:rsidRDefault="002B2653" w:rsidP="00706D2C">
      <w:pPr>
        <w:pStyle w:val="teilg"/>
        <w:rPr>
          <w:lang w:val="sl-SI"/>
        </w:rPr>
      </w:pPr>
      <w:r w:rsidRPr="002C5902">
        <w:rPr>
          <w:lang w:val="sl-SI"/>
        </w:rPr>
        <w:t>Nebe</w:t>
      </w:r>
      <w:r w:rsidRPr="00F219C1">
        <w:rPr>
          <w:lang w:val="sl-SI"/>
        </w:rPr>
        <w:t>ſ</w:t>
      </w:r>
      <w:r w:rsidR="005F11DC">
        <w:rPr>
          <w:lang w:val="sl-SI"/>
        </w:rPr>
        <w:t>z</w:t>
      </w:r>
      <w:r>
        <w:rPr>
          <w:lang w:val="sl-SI"/>
        </w:rPr>
        <w:t xml:space="preserve">ki </w:t>
      </w:r>
      <w:r w:rsidR="007F2971">
        <w:rPr>
          <w:lang w:val="sl-SI"/>
        </w:rPr>
        <w:t>Otecs Go</w:t>
      </w:r>
      <w:r w:rsidR="007F2971" w:rsidRPr="00F219C1">
        <w:rPr>
          <w:lang w:val="sl-SI"/>
        </w:rPr>
        <w:t>ſ</w:t>
      </w:r>
      <w:r w:rsidR="007F2971">
        <w:rPr>
          <w:lang w:val="sl-SI"/>
        </w:rPr>
        <w:t>zpo</w:t>
      </w:r>
      <w:r w:rsidR="005F11DC">
        <w:rPr>
          <w:lang w:val="sl-SI"/>
        </w:rPr>
        <w:t>n</w:t>
      </w:r>
      <w:r w:rsidR="007F2971">
        <w:rPr>
          <w:lang w:val="sl-SI"/>
        </w:rPr>
        <w:t xml:space="preserve"> Bough, hválo ti dájem</w:t>
      </w:r>
      <w:r w:rsidR="005F11DC">
        <w:rPr>
          <w:lang w:val="sl-SI"/>
        </w:rPr>
        <w:t>o</w:t>
      </w:r>
      <w:r w:rsidR="007F2971">
        <w:rPr>
          <w:lang w:val="sl-SI"/>
        </w:rPr>
        <w:br/>
        <w:t>záto</w:t>
      </w:r>
      <w:r w:rsidR="002B4230">
        <w:rPr>
          <w:lang w:val="sl-SI"/>
        </w:rPr>
        <w:t>, da</w:t>
      </w:r>
      <w:r w:rsidR="002B4230" w:rsidRPr="00F219C1">
        <w:rPr>
          <w:lang w:val="sl-SI"/>
        </w:rPr>
        <w:t>ſ</w:t>
      </w:r>
      <w:r w:rsidR="005F11DC">
        <w:rPr>
          <w:lang w:val="sl-SI"/>
        </w:rPr>
        <w:t>z</w:t>
      </w:r>
      <w:r w:rsidR="002B4230">
        <w:rPr>
          <w:lang w:val="sl-SI"/>
        </w:rPr>
        <w:t>i n</w:t>
      </w:r>
      <w:r w:rsidR="005F11DC">
        <w:rPr>
          <w:lang w:val="sl-SI"/>
        </w:rPr>
        <w:t>á</w:t>
      </w:r>
      <w:r w:rsidR="002B4230" w:rsidRPr="00F219C1">
        <w:rPr>
          <w:lang w:val="sl-SI"/>
        </w:rPr>
        <w:t>ſ</w:t>
      </w:r>
      <w:r w:rsidR="005F11DC">
        <w:rPr>
          <w:lang w:val="sl-SI"/>
        </w:rPr>
        <w:t>z</w:t>
      </w:r>
      <w:r w:rsidR="009D673E">
        <w:rPr>
          <w:lang w:val="sl-SI"/>
        </w:rPr>
        <w:t xml:space="preserve"> ovo noucs vzdr</w:t>
      </w:r>
      <w:r w:rsidR="005F11DC">
        <w:rPr>
          <w:lang w:val="sl-SI"/>
        </w:rPr>
        <w:t>á</w:t>
      </w:r>
      <w:r w:rsidR="009D673E">
        <w:rPr>
          <w:lang w:val="sl-SI"/>
        </w:rPr>
        <w:t>vji</w:t>
      </w:r>
      <w:r w:rsidR="00B407F6">
        <w:rPr>
          <w:lang w:val="sl-SI"/>
        </w:rPr>
        <w:t>, obaruval</w:t>
      </w:r>
      <w:r w:rsidR="005F11DC">
        <w:rPr>
          <w:lang w:val="sl-SI"/>
        </w:rPr>
        <w:t xml:space="preserve"> i</w:t>
      </w:r>
      <w:r w:rsidR="005F11DC">
        <w:rPr>
          <w:lang w:val="sl-SI"/>
        </w:rPr>
        <w:br/>
        <w:t>vu méri.</w:t>
      </w:r>
    </w:p>
    <w:p w14:paraId="147A4CDB" w14:textId="77777777" w:rsidR="00EF0B0B" w:rsidRDefault="005F11DC" w:rsidP="00706D2C">
      <w:pPr>
        <w:pStyle w:val="teilg"/>
        <w:rPr>
          <w:lang w:val="sl-SI"/>
        </w:rPr>
      </w:pPr>
      <w:r>
        <w:rPr>
          <w:lang w:val="sl-SI"/>
        </w:rPr>
        <w:br/>
      </w:r>
      <w:r w:rsidR="00706D2C" w:rsidRPr="002C5902">
        <w:rPr>
          <w:rStyle w:val="teilabelZnak"/>
          <w:lang w:val="sl-SI"/>
        </w:rPr>
        <w:t>2.</w:t>
      </w:r>
      <w:r w:rsidR="00706D2C" w:rsidRPr="00304CBF">
        <w:rPr>
          <w:lang w:val="sl-SI"/>
        </w:rPr>
        <w:t xml:space="preserve"> </w:t>
      </w:r>
    </w:p>
    <w:p w14:paraId="004501F5" w14:textId="56430AB0" w:rsidR="000104FC" w:rsidRDefault="00706D2C" w:rsidP="00706D2C">
      <w:pPr>
        <w:pStyle w:val="teilg"/>
        <w:rPr>
          <w:lang w:val="sl-SI"/>
        </w:rPr>
      </w:pPr>
      <w:r w:rsidRPr="00F219C1">
        <w:rPr>
          <w:lang w:val="sl-SI"/>
        </w:rPr>
        <w:t>ſ</w:t>
      </w:r>
      <w:r>
        <w:rPr>
          <w:lang w:val="sl-SI"/>
        </w:rPr>
        <w:t>z</w:t>
      </w:r>
      <w:r w:rsidR="00D95108">
        <w:rPr>
          <w:lang w:val="sl-SI"/>
        </w:rPr>
        <w:t>tvojo</w:t>
      </w:r>
      <w:r w:rsidR="001F5737">
        <w:rPr>
          <w:lang w:val="sl-SI"/>
        </w:rPr>
        <w:t>v</w:t>
      </w:r>
      <w:r w:rsidR="00D95108">
        <w:rPr>
          <w:lang w:val="sl-SI"/>
        </w:rPr>
        <w:t xml:space="preserve"> </w:t>
      </w:r>
      <w:r w:rsidR="006E59B4">
        <w:rPr>
          <w:lang w:val="sl-SI"/>
        </w:rPr>
        <w:t xml:space="preserve">mocsjouv proti </w:t>
      </w:r>
      <w:r w:rsidR="008935E5">
        <w:rPr>
          <w:lang w:val="sl-SI"/>
        </w:rPr>
        <w:t>Vr</w:t>
      </w:r>
      <w:r w:rsidR="001F5737">
        <w:rPr>
          <w:lang w:val="sl-SI"/>
        </w:rPr>
        <w:t>á</w:t>
      </w:r>
      <w:r w:rsidR="00E41D32">
        <w:rPr>
          <w:lang w:val="sl-SI"/>
        </w:rPr>
        <w:t>g</w:t>
      </w:r>
      <w:r w:rsidR="008935E5">
        <w:rPr>
          <w:lang w:val="sl-SI"/>
        </w:rPr>
        <w:t>om</w:t>
      </w:r>
      <w:r w:rsidR="00D209BD">
        <w:rPr>
          <w:lang w:val="sl-SI"/>
        </w:rPr>
        <w:t xml:space="preserve"> varuval </w:t>
      </w:r>
      <w:r w:rsidR="001F5737">
        <w:rPr>
          <w:rFonts w:ascii="ZRCola" w:hAnsi="ZRCola" w:cs="ZRCola"/>
          <w:lang w:val="sl-SI"/>
        </w:rPr>
        <w:t>ſ</w:t>
      </w:r>
      <w:r w:rsidR="001F5737">
        <w:rPr>
          <w:lang w:val="sl-SI"/>
        </w:rPr>
        <w:t>z</w:t>
      </w:r>
      <w:r w:rsidR="00D209BD">
        <w:rPr>
          <w:lang w:val="sl-SI"/>
        </w:rPr>
        <w:t>i</w:t>
      </w:r>
      <w:r w:rsidR="00D209BD">
        <w:rPr>
          <w:lang w:val="sl-SI"/>
        </w:rPr>
        <w:br/>
        <w:t>n</w:t>
      </w:r>
      <w:r w:rsidR="001F5737">
        <w:rPr>
          <w:lang w:val="sl-SI"/>
        </w:rPr>
        <w:t>á</w:t>
      </w:r>
      <w:r w:rsidR="00D209BD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EB39BC">
        <w:rPr>
          <w:lang w:val="sl-SI"/>
        </w:rPr>
        <w:t xml:space="preserve"> zAngyel</w:t>
      </w:r>
      <w:r w:rsidR="00EB39BC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EB39BC">
        <w:rPr>
          <w:lang w:val="sl-SI"/>
        </w:rPr>
        <w:t>kom, znami</w:t>
      </w:r>
      <w:r w:rsidR="00EB39BC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EB39BC">
        <w:rPr>
          <w:lang w:val="sl-SI"/>
        </w:rPr>
        <w:t>i</w:t>
      </w:r>
      <w:r w:rsidR="005B1C12">
        <w:rPr>
          <w:lang w:val="sl-SI"/>
        </w:rPr>
        <w:t xml:space="preserve"> bil vdobroi</w:t>
      </w:r>
      <w:r w:rsidR="00361047">
        <w:rPr>
          <w:lang w:val="sl-SI"/>
        </w:rPr>
        <w:t xml:space="preserve"> vouli,</w:t>
      </w:r>
      <w:r w:rsidR="00361047">
        <w:rPr>
          <w:lang w:val="sl-SI"/>
        </w:rPr>
        <w:br/>
      </w:r>
      <w:r w:rsidR="0034321B">
        <w:rPr>
          <w:lang w:val="sl-SI"/>
        </w:rPr>
        <w:t xml:space="preserve">mi </w:t>
      </w:r>
      <w:r w:rsidR="0034321B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34321B">
        <w:rPr>
          <w:lang w:val="sl-SI"/>
        </w:rPr>
        <w:t>mo</w:t>
      </w:r>
      <w:r w:rsidR="00C003DF">
        <w:rPr>
          <w:lang w:val="sl-SI"/>
        </w:rPr>
        <w:t xml:space="preserve"> </w:t>
      </w:r>
      <w:r w:rsidR="00C003DF" w:rsidRPr="00F219C1">
        <w:rPr>
          <w:lang w:val="sl-SI"/>
        </w:rPr>
        <w:t>ſ</w:t>
      </w:r>
      <w:r w:rsidR="00C003DF">
        <w:rPr>
          <w:lang w:val="sl-SI"/>
        </w:rPr>
        <w:t>sp</w:t>
      </w:r>
      <w:r w:rsidR="001F5737">
        <w:rPr>
          <w:lang w:val="sl-SI"/>
        </w:rPr>
        <w:t>á</w:t>
      </w:r>
      <w:r w:rsidR="00C003DF">
        <w:rPr>
          <w:lang w:val="sl-SI"/>
        </w:rPr>
        <w:t>li</w:t>
      </w:r>
      <w:r w:rsidR="009B767A">
        <w:rPr>
          <w:lang w:val="sl-SI"/>
        </w:rPr>
        <w:t xml:space="preserve"> ti</w:t>
      </w:r>
      <w:r w:rsidR="001F5737">
        <w:rPr>
          <w:rFonts w:ascii="ZRCola" w:hAnsi="ZRCola" w:cs="ZRCola"/>
          <w:lang w:val="sl-SI"/>
        </w:rPr>
        <w:t>ſ</w:t>
      </w:r>
      <w:r w:rsidR="001F5737">
        <w:rPr>
          <w:lang w:val="sl-SI"/>
        </w:rPr>
        <w:t>z</w:t>
      </w:r>
      <w:r w:rsidR="009B767A">
        <w:rPr>
          <w:lang w:val="sl-SI"/>
        </w:rPr>
        <w:t xml:space="preserve">i </w:t>
      </w:r>
      <w:r w:rsidR="009B767A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9B767A">
        <w:rPr>
          <w:lang w:val="sl-SI"/>
        </w:rPr>
        <w:t>tr</w:t>
      </w:r>
      <w:r w:rsidR="001F5737">
        <w:rPr>
          <w:lang w:val="sl-SI"/>
        </w:rPr>
        <w:t>ás</w:t>
      </w:r>
      <w:r w:rsidR="009B767A">
        <w:rPr>
          <w:lang w:val="sl-SI"/>
        </w:rPr>
        <w:t>il</w:t>
      </w:r>
      <w:r w:rsidR="003142E8">
        <w:rPr>
          <w:lang w:val="sl-SI"/>
        </w:rPr>
        <w:t>.</w:t>
      </w:r>
    </w:p>
    <w:p w14:paraId="64FDD88D" w14:textId="77777777" w:rsidR="00EF0B0B" w:rsidRDefault="00EF0B0B" w:rsidP="00706D2C">
      <w:pPr>
        <w:pStyle w:val="teilg"/>
        <w:rPr>
          <w:lang w:val="sl-SI"/>
        </w:rPr>
      </w:pPr>
    </w:p>
    <w:p w14:paraId="4D913249" w14:textId="77777777" w:rsidR="00EF0B0B" w:rsidRDefault="00BD7641" w:rsidP="001E49BA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lang w:val="sl-SI"/>
        </w:rPr>
        <w:t xml:space="preserve"> </w:t>
      </w:r>
    </w:p>
    <w:p w14:paraId="7268B618" w14:textId="79699886" w:rsidR="00E0455B" w:rsidRDefault="00BD7641" w:rsidP="001E49BA">
      <w:pPr>
        <w:pStyle w:val="teilg"/>
        <w:rPr>
          <w:lang w:val="sl-SI"/>
        </w:rPr>
      </w:pPr>
      <w:r>
        <w:rPr>
          <w:lang w:val="sl-SI"/>
        </w:rPr>
        <w:t xml:space="preserve">Od hűdi </w:t>
      </w:r>
      <w:r w:rsidR="004E0F34">
        <w:rPr>
          <w:lang w:val="sl-SI"/>
        </w:rPr>
        <w:t xml:space="preserve">lűdi </w:t>
      </w:r>
      <w:r w:rsidR="00E3121A">
        <w:rPr>
          <w:lang w:val="sl-SI"/>
        </w:rPr>
        <w:t>n</w:t>
      </w:r>
      <w:r w:rsidR="001F5737">
        <w:rPr>
          <w:lang w:val="sl-SI"/>
        </w:rPr>
        <w:t>á</w:t>
      </w:r>
      <w:r w:rsidR="00E3121A">
        <w:rPr>
          <w:lang w:val="sl-SI"/>
        </w:rPr>
        <w:t>vode</w:t>
      </w:r>
      <w:r w:rsidR="00074BFC">
        <w:rPr>
          <w:lang w:val="sl-SI"/>
        </w:rPr>
        <w:t>, i od vraisi</w:t>
      </w:r>
      <w:r w:rsidR="00726C2D">
        <w:rPr>
          <w:lang w:val="sl-SI"/>
        </w:rPr>
        <w:t xml:space="preserve"> protivnikom</w:t>
      </w:r>
      <w:r w:rsidR="001F5737">
        <w:rPr>
          <w:lang w:val="sl-SI"/>
        </w:rPr>
        <w:t>,</w:t>
      </w:r>
      <w:r w:rsidR="000B09AD">
        <w:rPr>
          <w:lang w:val="sl-SI"/>
        </w:rPr>
        <w:br/>
        <w:t xml:space="preserve">od </w:t>
      </w:r>
      <w:r w:rsidR="000B09AD" w:rsidRPr="00304CBF">
        <w:rPr>
          <w:lang w:val="sl-SI"/>
        </w:rPr>
        <w:t>Tolvajov</w:t>
      </w:r>
      <w:r w:rsidR="000B09AD">
        <w:rPr>
          <w:lang w:val="sl-SI"/>
        </w:rPr>
        <w:t xml:space="preserve"> </w:t>
      </w:r>
      <w:r w:rsidR="00476C4A">
        <w:rPr>
          <w:lang w:val="sl-SI"/>
        </w:rPr>
        <w:t xml:space="preserve">i od </w:t>
      </w:r>
      <w:r w:rsidR="001F5737" w:rsidRPr="00304CBF">
        <w:rPr>
          <w:lang w:val="sl-SI"/>
        </w:rPr>
        <w:t>tá</w:t>
      </w:r>
      <w:r w:rsidR="00476C4A" w:rsidRPr="00304CBF">
        <w:rPr>
          <w:lang w:val="sl-SI"/>
        </w:rPr>
        <w:t>tav</w:t>
      </w:r>
      <w:r w:rsidR="001E49BA" w:rsidRPr="002C5902">
        <w:rPr>
          <w:lang w:val="sl-SI"/>
        </w:rPr>
        <w:t xml:space="preserve">, branil </w:t>
      </w:r>
      <w:r w:rsidR="001E49BA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1E49BA">
        <w:rPr>
          <w:lang w:val="sl-SI"/>
        </w:rPr>
        <w:t>i</w:t>
      </w:r>
      <w:r w:rsidR="00401A0B">
        <w:rPr>
          <w:lang w:val="sl-SI"/>
        </w:rPr>
        <w:t xml:space="preserve"> od protivnikov.</w:t>
      </w:r>
    </w:p>
    <w:p w14:paraId="630D3DD2" w14:textId="77777777" w:rsidR="00EF0B0B" w:rsidRDefault="00EF0B0B" w:rsidP="001E49BA">
      <w:pPr>
        <w:pStyle w:val="teilg"/>
        <w:rPr>
          <w:lang w:val="sl-SI"/>
        </w:rPr>
      </w:pPr>
    </w:p>
    <w:p w14:paraId="1E63600A" w14:textId="77777777" w:rsidR="00EF0B0B" w:rsidRDefault="0096700D" w:rsidP="001E49BA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</w:p>
    <w:p w14:paraId="361EA95D" w14:textId="6568270A" w:rsidR="00930452" w:rsidRDefault="00BE57F8" w:rsidP="001E49BA">
      <w:pPr>
        <w:pStyle w:val="teilg"/>
        <w:rPr>
          <w:lang w:val="sl-SI"/>
        </w:rPr>
      </w:pPr>
      <w:r w:rsidRPr="000C5E46">
        <w:rPr>
          <w:lang w:val="sl-SI"/>
        </w:rPr>
        <w:t>Nas</w:t>
      </w:r>
      <w:r w:rsidRPr="00F219C1">
        <w:rPr>
          <w:lang w:val="sl-SI"/>
        </w:rPr>
        <w:t>ſ</w:t>
      </w:r>
      <w:r>
        <w:rPr>
          <w:lang w:val="sl-SI"/>
        </w:rPr>
        <w:t>e</w:t>
      </w:r>
      <w:r w:rsidR="00E54234">
        <w:rPr>
          <w:lang w:val="sl-SI"/>
        </w:rPr>
        <w:t xml:space="preserve"> Dűsse </w:t>
      </w:r>
      <w:r w:rsidR="004C34BA">
        <w:rPr>
          <w:lang w:val="sl-SI"/>
        </w:rPr>
        <w:t>vpokoino</w:t>
      </w:r>
      <w:r w:rsidR="004C34BA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4C34BA">
        <w:rPr>
          <w:lang w:val="sl-SI"/>
        </w:rPr>
        <w:t>ti</w:t>
      </w:r>
      <w:r w:rsidR="007F750B">
        <w:rPr>
          <w:lang w:val="sl-SI"/>
        </w:rPr>
        <w:t xml:space="preserve"> zder</w:t>
      </w:r>
      <w:r w:rsidR="00B927D5">
        <w:rPr>
          <w:lang w:val="sl-SI"/>
        </w:rPr>
        <w:t xml:space="preserve">sal </w:t>
      </w:r>
      <w:r w:rsidR="00006342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006342">
        <w:rPr>
          <w:lang w:val="sl-SI"/>
        </w:rPr>
        <w:t>i</w:t>
      </w:r>
      <w:r w:rsidR="002B0BFC">
        <w:rPr>
          <w:lang w:val="sl-SI"/>
        </w:rPr>
        <w:t xml:space="preserve"> n</w:t>
      </w:r>
      <w:r w:rsidR="00FB6326">
        <w:rPr>
          <w:lang w:val="sl-SI"/>
        </w:rPr>
        <w:t>ám</w:t>
      </w:r>
      <w:r w:rsidR="00083FA1">
        <w:rPr>
          <w:lang w:val="sl-SI"/>
        </w:rPr>
        <w:t xml:space="preserve"> vpr</w:t>
      </w:r>
      <w:r w:rsidR="00FB6326">
        <w:rPr>
          <w:lang w:val="sl-SI"/>
        </w:rPr>
        <w:t>á-</w:t>
      </w:r>
      <w:r w:rsidR="00083FA1">
        <w:rPr>
          <w:lang w:val="sl-SI"/>
        </w:rPr>
        <w:br/>
        <w:t xml:space="preserve">vsi </w:t>
      </w:r>
      <w:r w:rsidR="00A06108">
        <w:rPr>
          <w:lang w:val="sl-SI"/>
        </w:rPr>
        <w:t xml:space="preserve">roki </w:t>
      </w:r>
      <w:r w:rsidR="000E0C95">
        <w:rPr>
          <w:lang w:val="sl-SI"/>
        </w:rPr>
        <w:t>nei</w:t>
      </w:r>
      <w:r w:rsidR="000E0C95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0E0C95">
        <w:rPr>
          <w:lang w:val="sl-SI"/>
        </w:rPr>
        <w:t>i</w:t>
      </w:r>
      <w:r w:rsidR="008C735B">
        <w:rPr>
          <w:lang w:val="sl-SI"/>
        </w:rPr>
        <w:t xml:space="preserve"> pűsztil </w:t>
      </w:r>
      <w:r w:rsidR="00292119">
        <w:rPr>
          <w:lang w:val="sl-SI"/>
        </w:rPr>
        <w:t xml:space="preserve">vu </w:t>
      </w:r>
      <w:r w:rsidR="00292119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292119">
        <w:rPr>
          <w:lang w:val="sl-SI"/>
        </w:rPr>
        <w:t>trahoto</w:t>
      </w:r>
      <w:r w:rsidR="00825EE3">
        <w:rPr>
          <w:lang w:val="sl-SI"/>
        </w:rPr>
        <w:t xml:space="preserve">, </w:t>
      </w:r>
      <w:r w:rsidR="00825EE3" w:rsidRPr="00F219C1">
        <w:rPr>
          <w:lang w:val="sl-SI"/>
        </w:rPr>
        <w:t>ſ</w:t>
      </w:r>
      <w:r w:rsidR="00825EE3">
        <w:rPr>
          <w:lang w:val="sl-SI"/>
        </w:rPr>
        <w:t>zp</w:t>
      </w:r>
      <w:r w:rsidR="00FB6326">
        <w:rPr>
          <w:lang w:val="sl-SI"/>
        </w:rPr>
        <w:t>á</w:t>
      </w:r>
      <w:r w:rsidR="00825EE3">
        <w:rPr>
          <w:lang w:val="sl-SI"/>
        </w:rPr>
        <w:t>dno</w:t>
      </w:r>
      <w:r w:rsidR="00252B31">
        <w:rPr>
          <w:lang w:val="sl-SI"/>
        </w:rPr>
        <w:t>t</w:t>
      </w:r>
      <w:r w:rsidR="00825EE3">
        <w:rPr>
          <w:lang w:val="sl-SI"/>
        </w:rPr>
        <w:t>i</w:t>
      </w:r>
      <w:r w:rsidR="00252B31">
        <w:rPr>
          <w:lang w:val="sl-SI"/>
        </w:rPr>
        <w:t xml:space="preserve"> vu</w:t>
      </w:r>
      <w:r w:rsidR="0015433B">
        <w:rPr>
          <w:lang w:val="sl-SI"/>
        </w:rPr>
        <w:br/>
        <w:t>vraise rok</w:t>
      </w:r>
      <w:r w:rsidR="00EA2510">
        <w:rPr>
          <w:lang w:val="sl-SI"/>
        </w:rPr>
        <w:t>é.</w:t>
      </w:r>
    </w:p>
    <w:p w14:paraId="67AE8871" w14:textId="77777777" w:rsidR="00EF0B0B" w:rsidRDefault="00EF0B0B" w:rsidP="001E49BA">
      <w:pPr>
        <w:pStyle w:val="teilg"/>
        <w:rPr>
          <w:lang w:val="sl-SI"/>
        </w:rPr>
      </w:pPr>
    </w:p>
    <w:p w14:paraId="1D82D116" w14:textId="77777777" w:rsidR="00EF0B0B" w:rsidRDefault="00930452" w:rsidP="001E49BA">
      <w:pPr>
        <w:pStyle w:val="teilg"/>
        <w:rPr>
          <w:lang w:val="sl-SI"/>
        </w:rPr>
      </w:pPr>
      <w:r w:rsidRPr="00B16DEF">
        <w:rPr>
          <w:rStyle w:val="teilabelZnak"/>
        </w:rPr>
        <w:t>5.</w:t>
      </w:r>
      <w:r>
        <w:rPr>
          <w:lang w:val="sl-SI"/>
        </w:rPr>
        <w:t xml:space="preserve"> </w:t>
      </w:r>
    </w:p>
    <w:p w14:paraId="51541333" w14:textId="2DB540C7" w:rsidR="00FB6326" w:rsidRDefault="00B36759" w:rsidP="001E49BA">
      <w:pPr>
        <w:pStyle w:val="teilg"/>
        <w:rPr>
          <w:lang w:val="sl-SI"/>
        </w:rPr>
      </w:pPr>
      <w:r>
        <w:rPr>
          <w:lang w:val="sl-SI"/>
        </w:rPr>
        <w:lastRenderedPageBreak/>
        <w:t>Glih r</w:t>
      </w:r>
      <w:r w:rsidR="00FB6326">
        <w:rPr>
          <w:rFonts w:ascii="ZRCola" w:hAnsi="ZRCola" w:cs="ZRCola"/>
        </w:rPr>
        <w:t>áv</w:t>
      </w:r>
      <w:r w:rsidR="00B022EC">
        <w:rPr>
          <w:lang w:val="sl-SI"/>
        </w:rPr>
        <w:t xml:space="preserve">no </w:t>
      </w:r>
      <w:r w:rsidR="006D658F">
        <w:rPr>
          <w:lang w:val="sl-SI"/>
        </w:rPr>
        <w:t xml:space="preserve">tak na </w:t>
      </w:r>
      <w:r w:rsidR="006D658F" w:rsidRPr="00F219C1">
        <w:rPr>
          <w:lang w:val="sl-SI"/>
        </w:rPr>
        <w:t>ſ</w:t>
      </w:r>
      <w:r w:rsidR="006D658F">
        <w:rPr>
          <w:lang w:val="sl-SI"/>
        </w:rPr>
        <w:t>ivo</w:t>
      </w:r>
      <w:r w:rsidR="001814B7">
        <w:rPr>
          <w:lang w:val="sl-SI"/>
        </w:rPr>
        <w:t>ti</w:t>
      </w:r>
      <w:r w:rsidR="00BD4430">
        <w:rPr>
          <w:lang w:val="sl-SI"/>
        </w:rPr>
        <w:t xml:space="preserve">, obaruval </w:t>
      </w:r>
      <w:r w:rsidR="00BD4430" w:rsidRPr="00F219C1">
        <w:rPr>
          <w:lang w:val="sl-SI"/>
        </w:rPr>
        <w:t>ſ</w:t>
      </w:r>
      <w:r w:rsidR="00BD4430">
        <w:rPr>
          <w:lang w:val="sl-SI"/>
        </w:rPr>
        <w:t>si n</w:t>
      </w:r>
      <w:r w:rsidR="00FB6326">
        <w:rPr>
          <w:lang w:val="sl-SI"/>
        </w:rPr>
        <w:t>á</w:t>
      </w:r>
      <w:r w:rsidR="00BD4430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2B0BFC">
        <w:rPr>
          <w:lang w:val="sl-SI"/>
        </w:rPr>
        <w:t xml:space="preserve"> </w:t>
      </w:r>
    </w:p>
    <w:p w14:paraId="21717122" w14:textId="4D078340" w:rsidR="00177355" w:rsidRPr="00304CBF" w:rsidRDefault="00FB6326" w:rsidP="00304CBF">
      <w:pPr>
        <w:pStyle w:val="teicatch-word"/>
        <w:rPr>
          <w:rStyle w:val="teisurplus"/>
          <w:lang w:val="sl-SI"/>
        </w:rPr>
      </w:pPr>
      <w:r>
        <w:t>vzdravji</w:t>
      </w:r>
      <w:r w:rsidR="00E30746">
        <w:br/>
      </w:r>
      <w:r w:rsidR="001B610A" w:rsidRPr="00304CBF">
        <w:rPr>
          <w:rStyle w:val="teisurplus"/>
          <w:lang w:val="sl-SI"/>
        </w:rPr>
        <w:t xml:space="preserve">                                                         </w:t>
      </w:r>
    </w:p>
    <w:p w14:paraId="180DE485" w14:textId="77777777" w:rsidR="00177355" w:rsidRPr="00304CBF" w:rsidRDefault="00177355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304CBF">
        <w:rPr>
          <w:rStyle w:val="teisurplus"/>
          <w:lang w:val="sl-SI"/>
        </w:rPr>
        <w:br w:type="page"/>
      </w:r>
    </w:p>
    <w:p w14:paraId="68047A83" w14:textId="77777777" w:rsidR="00E82AF9" w:rsidRDefault="00E82AF9" w:rsidP="00E82AF9">
      <w:r>
        <w:lastRenderedPageBreak/>
        <w:t>/00</w:t>
      </w:r>
      <w:r w:rsidR="0043219F">
        <w:t>6r</w:t>
      </w:r>
      <w:r>
        <w:t>/</w:t>
      </w:r>
    </w:p>
    <w:p w14:paraId="0EDCD646" w14:textId="77777777" w:rsidR="0096700D" w:rsidRPr="00304CBF" w:rsidRDefault="00177355" w:rsidP="00177355">
      <w:pPr>
        <w:pStyle w:val="teifwPageNum"/>
        <w:rPr>
          <w:lang w:val="sl-SI"/>
        </w:rPr>
      </w:pPr>
      <w:r w:rsidRPr="00304CBF">
        <w:rPr>
          <w:lang w:val="sl-SI"/>
        </w:rPr>
        <w:t>6.</w:t>
      </w:r>
    </w:p>
    <w:p w14:paraId="4914F75F" w14:textId="3E9BF4B6" w:rsidR="00432568" w:rsidRDefault="00432568" w:rsidP="00432568">
      <w:pPr>
        <w:pStyle w:val="teilg"/>
        <w:rPr>
          <w:lang w:val="sl-SI"/>
        </w:rPr>
      </w:pPr>
      <w:r w:rsidRPr="00304CBF">
        <w:rPr>
          <w:lang w:val="sl-SI"/>
        </w:rPr>
        <w:t>vzdr</w:t>
      </w:r>
      <w:r w:rsidR="009759CE" w:rsidRPr="00304CBF">
        <w:rPr>
          <w:rFonts w:ascii="ZRCola" w:hAnsi="ZRCola" w:cs="ZRCola"/>
          <w:lang w:val="sl-SI"/>
        </w:rPr>
        <w:t>áv</w:t>
      </w:r>
      <w:r w:rsidRPr="00304CBF">
        <w:rPr>
          <w:lang w:val="sl-SI"/>
        </w:rPr>
        <w:t>ji</w:t>
      </w:r>
      <w:r w:rsidR="00DE397F" w:rsidRPr="00304CBF">
        <w:rPr>
          <w:lang w:val="sl-SI"/>
        </w:rPr>
        <w:t>, ino vu nocsnoi t</w:t>
      </w:r>
      <w:r w:rsidR="00FE63F4">
        <w:rPr>
          <w:lang w:val="sl-SI"/>
        </w:rPr>
        <w:t>ém</w:t>
      </w:r>
      <w:r w:rsidR="00DE397F" w:rsidRPr="00304CBF">
        <w:rPr>
          <w:lang w:val="sl-SI"/>
        </w:rPr>
        <w:t>no</w:t>
      </w:r>
      <w:r w:rsidR="00DE397F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DE397F">
        <w:rPr>
          <w:lang w:val="sl-SI"/>
        </w:rPr>
        <w:t>ti</w:t>
      </w:r>
      <w:r w:rsidR="00FE63F4">
        <w:rPr>
          <w:lang w:val="sl-SI"/>
        </w:rPr>
        <w:t>, znami</w:t>
      </w:r>
      <w:r w:rsidR="00FE50DD">
        <w:rPr>
          <w:lang w:val="sl-SI"/>
        </w:rPr>
        <w:t xml:space="preserve"> </w:t>
      </w:r>
      <w:r w:rsidR="00FE50D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FE50DD">
        <w:rPr>
          <w:lang w:val="sl-SI"/>
        </w:rPr>
        <w:t>i bil</w:t>
      </w:r>
      <w:r w:rsidR="00FE50DD">
        <w:rPr>
          <w:lang w:val="sl-SI"/>
        </w:rPr>
        <w:br/>
        <w:t>v</w:t>
      </w:r>
      <w:r w:rsidR="00FE50D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FE50DD">
        <w:rPr>
          <w:lang w:val="sl-SI"/>
        </w:rPr>
        <w:t>áko</w:t>
      </w:r>
      <w:r w:rsidR="00FE63F4">
        <w:rPr>
          <w:lang w:val="sl-SI"/>
        </w:rPr>
        <w:t>m</w:t>
      </w:r>
      <w:r w:rsidR="00FE50DD">
        <w:rPr>
          <w:lang w:val="sl-SI"/>
        </w:rPr>
        <w:t xml:space="preserve"> me</w:t>
      </w:r>
      <w:r w:rsidR="00FE50D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FE50DD">
        <w:rPr>
          <w:lang w:val="sl-SI"/>
        </w:rPr>
        <w:t>ti</w:t>
      </w:r>
      <w:r w:rsidR="00BC3CB5">
        <w:rPr>
          <w:lang w:val="sl-SI"/>
        </w:rPr>
        <w:t>.</w:t>
      </w:r>
    </w:p>
    <w:p w14:paraId="0007BB0B" w14:textId="77777777" w:rsidR="00EF0B0B" w:rsidRDefault="00EF0B0B" w:rsidP="00432568">
      <w:pPr>
        <w:pStyle w:val="teilg"/>
        <w:rPr>
          <w:lang w:val="sl-SI"/>
        </w:rPr>
      </w:pPr>
    </w:p>
    <w:p w14:paraId="51A91040" w14:textId="77777777" w:rsidR="00EF0B0B" w:rsidRDefault="007E504F" w:rsidP="00432568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6.</w:t>
      </w:r>
      <w:r w:rsidRPr="002C5902">
        <w:rPr>
          <w:lang w:val="de-AT"/>
        </w:rPr>
        <w:t xml:space="preserve"> </w:t>
      </w:r>
    </w:p>
    <w:p w14:paraId="4462DD57" w14:textId="5DE13CE4" w:rsidR="007E504F" w:rsidRDefault="00FE63F4" w:rsidP="00432568">
      <w:pPr>
        <w:pStyle w:val="teilg"/>
        <w:rPr>
          <w:lang w:val="sl-SI"/>
        </w:rPr>
      </w:pPr>
      <w:r>
        <w:rPr>
          <w:lang w:val="de-AT"/>
        </w:rPr>
        <w:t>Esc</w:t>
      </w:r>
      <w:r w:rsidR="003C6310" w:rsidRPr="002C5902">
        <w:rPr>
          <w:lang w:val="de-AT"/>
        </w:rPr>
        <w:t xml:space="preserve">he te dale </w:t>
      </w:r>
      <w:r w:rsidR="002E05C8" w:rsidRPr="002C5902">
        <w:rPr>
          <w:lang w:val="de-AT"/>
        </w:rPr>
        <w:t>pro</w:t>
      </w:r>
      <w:r w:rsidR="002E05C8" w:rsidRPr="00F219C1">
        <w:rPr>
          <w:lang w:val="sl-SI"/>
        </w:rPr>
        <w:t>ſ</w:t>
      </w:r>
      <w:r>
        <w:rPr>
          <w:lang w:val="sl-SI"/>
        </w:rPr>
        <w:t>z</w:t>
      </w:r>
      <w:r w:rsidR="002E05C8">
        <w:rPr>
          <w:lang w:val="sl-SI"/>
        </w:rPr>
        <w:t>imo</w:t>
      </w:r>
      <w:r w:rsidR="004F74A0">
        <w:rPr>
          <w:lang w:val="sl-SI"/>
        </w:rPr>
        <w:t>, zgledni</w:t>
      </w:r>
      <w:r w:rsidR="004F74A0" w:rsidRPr="00F219C1">
        <w:rPr>
          <w:lang w:val="sl-SI"/>
        </w:rPr>
        <w:t>ſ</w:t>
      </w:r>
      <w:r>
        <w:rPr>
          <w:lang w:val="sl-SI"/>
        </w:rPr>
        <w:t>z</w:t>
      </w:r>
      <w:r w:rsidR="004F74A0">
        <w:rPr>
          <w:lang w:val="sl-SI"/>
        </w:rPr>
        <w:t>e</w:t>
      </w:r>
      <w:r w:rsidR="00D37988">
        <w:rPr>
          <w:lang w:val="sl-SI"/>
        </w:rPr>
        <w:t xml:space="preserve"> na </w:t>
      </w:r>
      <w:r w:rsidR="003C5E83">
        <w:rPr>
          <w:lang w:val="sl-SI"/>
        </w:rPr>
        <w:t>t</w:t>
      </w:r>
      <w:r w:rsidR="00D37988">
        <w:rPr>
          <w:lang w:val="sl-SI"/>
        </w:rPr>
        <w:t xml:space="preserve">voje </w:t>
      </w:r>
      <w:r w:rsidR="003C5E83">
        <w:rPr>
          <w:lang w:val="sl-SI"/>
        </w:rPr>
        <w:br/>
      </w:r>
      <w:r w:rsidR="00117A34" w:rsidRPr="00F219C1">
        <w:rPr>
          <w:lang w:val="sl-SI"/>
        </w:rPr>
        <w:t>ſ</w:t>
      </w:r>
      <w:r>
        <w:rPr>
          <w:lang w:val="sl-SI"/>
        </w:rPr>
        <w:t>z</w:t>
      </w:r>
      <w:r w:rsidR="00117A34">
        <w:rPr>
          <w:lang w:val="sl-SI"/>
        </w:rPr>
        <w:t>ini</w:t>
      </w:r>
      <w:r w:rsidR="00B9285D">
        <w:rPr>
          <w:lang w:val="sl-SI"/>
        </w:rPr>
        <w:t>, pre</w:t>
      </w:r>
      <w:r w:rsidR="00B9285D" w:rsidRPr="00F219C1">
        <w:rPr>
          <w:lang w:val="sl-SI"/>
        </w:rPr>
        <w:t>ſ</w:t>
      </w:r>
      <w:r>
        <w:rPr>
          <w:lang w:val="sl-SI"/>
        </w:rPr>
        <w:t>z</w:t>
      </w:r>
      <w:r w:rsidR="00B9285D">
        <w:rPr>
          <w:lang w:val="sl-SI"/>
        </w:rPr>
        <w:t xml:space="preserve">veti </w:t>
      </w:r>
      <w:r w:rsidR="00A65B14">
        <w:rPr>
          <w:lang w:val="sl-SI"/>
        </w:rPr>
        <w:t>n</w:t>
      </w:r>
      <w:r>
        <w:rPr>
          <w:lang w:val="sl-SI"/>
        </w:rPr>
        <w:t>ám</w:t>
      </w:r>
      <w:r w:rsidR="002A31E3">
        <w:rPr>
          <w:lang w:val="sl-SI"/>
        </w:rPr>
        <w:t xml:space="preserve"> nas</w:t>
      </w:r>
      <w:r w:rsidR="002A31E3" w:rsidRPr="00F219C1">
        <w:rPr>
          <w:lang w:val="sl-SI"/>
        </w:rPr>
        <w:t>ſ</w:t>
      </w:r>
      <w:r w:rsidR="002A31E3">
        <w:rPr>
          <w:lang w:val="sl-SI"/>
        </w:rPr>
        <w:t>a dela</w:t>
      </w:r>
      <w:r>
        <w:rPr>
          <w:lang w:val="sl-SI"/>
        </w:rPr>
        <w:t>,</w:t>
      </w:r>
      <w:r w:rsidR="002A31E3">
        <w:rPr>
          <w:lang w:val="sl-SI"/>
        </w:rPr>
        <w:t xml:space="preserve"> </w:t>
      </w:r>
      <w:r w:rsidR="00F0301F">
        <w:rPr>
          <w:lang w:val="sl-SI"/>
        </w:rPr>
        <w:t xml:space="preserve">Da te hválimo </w:t>
      </w:r>
      <w:r w:rsidRPr="00304CBF">
        <w:rPr>
          <w:rStyle w:val="teiunclear"/>
          <w:lang w:val="de-AT"/>
        </w:rPr>
        <w:t>Idn</w:t>
      </w:r>
      <w:r w:rsidR="00BC124A" w:rsidRPr="00304CBF">
        <w:rPr>
          <w:rStyle w:val="teiunclear"/>
          <w:lang w:val="de-AT"/>
        </w:rPr>
        <w:t>a</w:t>
      </w:r>
      <w:r w:rsidR="00BC124A">
        <w:rPr>
          <w:lang w:val="sl-SI"/>
        </w:rPr>
        <w:t>.</w:t>
      </w:r>
    </w:p>
    <w:p w14:paraId="24E9E846" w14:textId="77777777" w:rsidR="00EF0B0B" w:rsidRDefault="00EF0B0B" w:rsidP="00432568">
      <w:pPr>
        <w:pStyle w:val="teilg"/>
        <w:rPr>
          <w:lang w:val="sl-SI"/>
        </w:rPr>
      </w:pPr>
    </w:p>
    <w:p w14:paraId="27B0EDB2" w14:textId="77777777" w:rsidR="00EF0B0B" w:rsidRDefault="00BC124A" w:rsidP="00432568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</w:t>
      </w:r>
    </w:p>
    <w:p w14:paraId="1FD226AD" w14:textId="499B96D0" w:rsidR="00BC124A" w:rsidRDefault="00BC124A" w:rsidP="00432568">
      <w:pPr>
        <w:pStyle w:val="teilg"/>
        <w:rPr>
          <w:lang w:val="sl-SI"/>
        </w:rPr>
      </w:pPr>
      <w:r w:rsidRPr="002C5902">
        <w:rPr>
          <w:lang w:val="sl-SI"/>
        </w:rPr>
        <w:t>Da</w:t>
      </w:r>
      <w:r w:rsidRPr="00F219C1">
        <w:rPr>
          <w:lang w:val="sl-SI"/>
        </w:rPr>
        <w:t>ſ</w:t>
      </w:r>
      <w:r w:rsidR="00FE63F4">
        <w:rPr>
          <w:lang w:val="sl-SI"/>
        </w:rPr>
        <w:t>z</w:t>
      </w:r>
      <w:r>
        <w:rPr>
          <w:lang w:val="sl-SI"/>
        </w:rPr>
        <w:t>e tve re</w:t>
      </w:r>
      <w:r w:rsidR="00FE63F4">
        <w:rPr>
          <w:lang w:val="sl-SI"/>
        </w:rPr>
        <w:t>c</w:t>
      </w:r>
      <w:r w:rsidR="00AB01E1">
        <w:rPr>
          <w:lang w:val="sl-SI"/>
        </w:rPr>
        <w:t>s</w:t>
      </w:r>
      <w:r>
        <w:rPr>
          <w:lang w:val="sl-SI"/>
        </w:rPr>
        <w:t>i</w:t>
      </w:r>
      <w:r w:rsidR="0022082E">
        <w:rPr>
          <w:lang w:val="sl-SI"/>
        </w:rPr>
        <w:t xml:space="preserve"> vu</w:t>
      </w:r>
      <w:r w:rsidR="00FE63F4">
        <w:rPr>
          <w:lang w:val="sl-SI"/>
        </w:rPr>
        <w:t>c</w:t>
      </w:r>
      <w:r w:rsidR="0022082E">
        <w:rPr>
          <w:lang w:val="sl-SI"/>
        </w:rPr>
        <w:t>simo</w:t>
      </w:r>
      <w:r w:rsidR="00DB319B">
        <w:rPr>
          <w:lang w:val="sl-SI"/>
        </w:rPr>
        <w:t>, knyei</w:t>
      </w:r>
      <w:r w:rsidR="00111BB4">
        <w:rPr>
          <w:lang w:val="sl-SI"/>
        </w:rPr>
        <w:t xml:space="preserve"> </w:t>
      </w:r>
      <w:r w:rsidR="00111BB4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111BB4">
        <w:rPr>
          <w:lang w:val="sl-SI"/>
        </w:rPr>
        <w:t xml:space="preserve">e </w:t>
      </w:r>
      <w:r w:rsidR="00554394">
        <w:rPr>
          <w:lang w:val="sl-SI"/>
        </w:rPr>
        <w:t>li v</w:t>
      </w:r>
      <w:r w:rsidR="00554394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554394">
        <w:rPr>
          <w:lang w:val="sl-SI"/>
        </w:rPr>
        <w:t>ikd</w:t>
      </w:r>
      <w:r w:rsidR="00FE63F4">
        <w:rPr>
          <w:lang w:val="sl-SI"/>
        </w:rPr>
        <w:t>ár</w:t>
      </w:r>
      <w:r w:rsidR="00AD7685">
        <w:rPr>
          <w:lang w:val="sl-SI"/>
        </w:rPr>
        <w:br/>
        <w:t>v</w:t>
      </w:r>
      <w:r w:rsidR="00FE63F4">
        <w:rPr>
          <w:rFonts w:ascii="ZRCola" w:hAnsi="ZRCola" w:cs="ZRCola"/>
          <w:lang w:val="sl-SI"/>
        </w:rPr>
        <w:t>ſ</w:t>
      </w:r>
      <w:r w:rsidR="00AD7685">
        <w:rPr>
          <w:lang w:val="sl-SI"/>
        </w:rPr>
        <w:t>é</w:t>
      </w:r>
      <w:r w:rsidR="00AD7685" w:rsidRPr="002C5902">
        <w:rPr>
          <w:rStyle w:val="teigap"/>
          <w:lang w:val="sl-SI"/>
        </w:rPr>
        <w:t>???</w:t>
      </w:r>
      <w:r w:rsidR="00FE63F4" w:rsidRPr="00304CBF">
        <w:rPr>
          <w:lang w:val="sl-SI"/>
        </w:rPr>
        <w:t>c</w:t>
      </w:r>
      <w:r w:rsidR="00AD7685">
        <w:rPr>
          <w:lang w:val="sl-SI"/>
        </w:rPr>
        <w:t xml:space="preserve">semo </w:t>
      </w:r>
      <w:r w:rsidR="00506410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506410">
        <w:rPr>
          <w:lang w:val="sl-SI"/>
        </w:rPr>
        <w:t xml:space="preserve">iroute </w:t>
      </w:r>
      <w:r w:rsidR="00781514">
        <w:rPr>
          <w:lang w:val="sl-SI"/>
        </w:rPr>
        <w:t>nadalj</w:t>
      </w:r>
      <w:r w:rsidR="00FE63F4">
        <w:rPr>
          <w:lang w:val="sl-SI"/>
        </w:rPr>
        <w:t>á</w:t>
      </w:r>
      <w:r w:rsidR="00781514">
        <w:rPr>
          <w:lang w:val="sl-SI"/>
        </w:rPr>
        <w:t>vaimo</w:t>
      </w:r>
      <w:r w:rsidR="00796F29">
        <w:rPr>
          <w:lang w:val="sl-SI"/>
        </w:rPr>
        <w:t xml:space="preserve"> v</w:t>
      </w:r>
      <w:r w:rsidR="00796F2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796F29">
        <w:rPr>
          <w:lang w:val="sl-SI"/>
        </w:rPr>
        <w:t>e</w:t>
      </w:r>
      <w:r w:rsidR="00FE63F4">
        <w:rPr>
          <w:lang w:val="sl-SI"/>
        </w:rPr>
        <w:t xml:space="preserve"> </w:t>
      </w:r>
      <w:r w:rsidR="00796F2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796F29">
        <w:rPr>
          <w:lang w:val="sl-SI"/>
        </w:rPr>
        <w:t>i</w:t>
      </w:r>
      <w:r w:rsidR="001A3F44">
        <w:rPr>
          <w:lang w:val="sl-SI"/>
        </w:rPr>
        <w:t xml:space="preserve"> </w:t>
      </w:r>
      <w:r w:rsidR="00796F29">
        <w:rPr>
          <w:lang w:val="sl-SI"/>
        </w:rPr>
        <w:t>mi</w:t>
      </w:r>
      <w:r w:rsidR="001A3F44">
        <w:rPr>
          <w:lang w:val="sl-SI"/>
        </w:rPr>
        <w:t xml:space="preserve"> da</w:t>
      </w:r>
      <w:r w:rsidR="00FE63F4">
        <w:rPr>
          <w:lang w:val="sl-SI"/>
        </w:rPr>
        <w:t>b-</w:t>
      </w:r>
      <w:r w:rsidR="001A3F44">
        <w:rPr>
          <w:lang w:val="sl-SI"/>
        </w:rPr>
        <w:br/>
      </w:r>
      <w:r w:rsidR="009E53C8" w:rsidRPr="002C5902">
        <w:rPr>
          <w:rStyle w:val="teigap"/>
          <w:lang w:val="sl-SI"/>
        </w:rPr>
        <w:t>???</w:t>
      </w:r>
      <w:r w:rsidR="00FE63F4" w:rsidRPr="00304CBF">
        <w:rPr>
          <w:lang w:val="sl-SI"/>
        </w:rPr>
        <w:t>ro</w:t>
      </w:r>
      <w:r w:rsidR="009E53C8">
        <w:rPr>
          <w:lang w:val="sl-SI"/>
        </w:rPr>
        <w:t xml:space="preserve"> csinimo.</w:t>
      </w:r>
    </w:p>
    <w:p w14:paraId="70F57889" w14:textId="77777777" w:rsidR="00EF0B0B" w:rsidRDefault="00EF0B0B" w:rsidP="00432568">
      <w:pPr>
        <w:pStyle w:val="teilg"/>
        <w:rPr>
          <w:lang w:val="sl-SI"/>
        </w:rPr>
      </w:pPr>
    </w:p>
    <w:p w14:paraId="5F92C9AC" w14:textId="77777777" w:rsidR="00EF0B0B" w:rsidRDefault="001F3837" w:rsidP="00432568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8.</w:t>
      </w:r>
      <w:r w:rsidRPr="00304CBF">
        <w:rPr>
          <w:lang w:val="sl-SI"/>
        </w:rPr>
        <w:t xml:space="preserve"> </w:t>
      </w:r>
    </w:p>
    <w:p w14:paraId="5C228D0B" w14:textId="1D4FB715" w:rsidR="001F3837" w:rsidRDefault="00BB4656" w:rsidP="00432568">
      <w:pPr>
        <w:pStyle w:val="teilg"/>
        <w:rPr>
          <w:lang w:val="sl-SI"/>
        </w:rPr>
      </w:pPr>
      <w:r w:rsidRPr="00304CBF">
        <w:rPr>
          <w:lang w:val="sl-SI"/>
        </w:rPr>
        <w:t xml:space="preserve">Od </w:t>
      </w:r>
      <w:r w:rsidR="00263075" w:rsidRPr="00304CBF">
        <w:rPr>
          <w:lang w:val="sl-SI"/>
        </w:rPr>
        <w:t>g</w:t>
      </w:r>
      <w:r w:rsidRPr="00304CBF">
        <w:rPr>
          <w:lang w:val="sl-SI"/>
        </w:rPr>
        <w:t>reha</w:t>
      </w:r>
      <w:r w:rsidR="00263075" w:rsidRPr="00304CBF">
        <w:rPr>
          <w:lang w:val="sl-SI"/>
        </w:rPr>
        <w:t xml:space="preserve"> da</w:t>
      </w:r>
      <w:r w:rsidR="00263075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263075">
        <w:rPr>
          <w:lang w:val="sl-SI"/>
        </w:rPr>
        <w:t>e varjemo</w:t>
      </w:r>
      <w:r w:rsidR="00524F59">
        <w:rPr>
          <w:lang w:val="sl-SI"/>
        </w:rPr>
        <w:t xml:space="preserve">, </w:t>
      </w:r>
      <w:r w:rsidR="00524F5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524F59">
        <w:rPr>
          <w:lang w:val="sl-SI"/>
        </w:rPr>
        <w:t>v</w:t>
      </w:r>
      <w:r w:rsidR="00FE63F4">
        <w:rPr>
          <w:lang w:val="sl-SI"/>
        </w:rPr>
        <w:t>é</w:t>
      </w:r>
      <w:r w:rsidR="00524F59">
        <w:rPr>
          <w:lang w:val="sl-SI"/>
        </w:rPr>
        <w:t>to</w:t>
      </w:r>
      <w:r w:rsidR="008555A8">
        <w:rPr>
          <w:lang w:val="sl-SI"/>
        </w:rPr>
        <w:t xml:space="preserve"> posteno </w:t>
      </w:r>
      <w:r w:rsidR="008555A8" w:rsidRPr="00F219C1">
        <w:rPr>
          <w:lang w:val="sl-SI"/>
        </w:rPr>
        <w:t>ſ</w:t>
      </w:r>
      <w:r w:rsidR="008555A8">
        <w:rPr>
          <w:lang w:val="sl-SI"/>
        </w:rPr>
        <w:t>iv</w:t>
      </w:r>
      <w:r w:rsidR="00FE63F4">
        <w:rPr>
          <w:lang w:val="sl-SI"/>
        </w:rPr>
        <w:t>ém</w:t>
      </w:r>
      <w:r w:rsidR="008555A8">
        <w:rPr>
          <w:lang w:val="sl-SI"/>
        </w:rPr>
        <w:t>o</w:t>
      </w:r>
      <w:r w:rsidR="00054A48">
        <w:rPr>
          <w:lang w:val="sl-SI"/>
        </w:rPr>
        <w:t>,</w:t>
      </w:r>
      <w:r w:rsidR="00177C4C">
        <w:rPr>
          <w:lang w:val="sl-SI"/>
        </w:rPr>
        <w:br/>
      </w:r>
      <w:r w:rsidR="0030592D">
        <w:rPr>
          <w:lang w:val="sl-SI"/>
        </w:rPr>
        <w:t>vu v</w:t>
      </w:r>
      <w:r w:rsidR="0030592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30592D">
        <w:rPr>
          <w:lang w:val="sl-SI"/>
        </w:rPr>
        <w:t>em</w:t>
      </w:r>
      <w:r w:rsidR="003977E9">
        <w:rPr>
          <w:lang w:val="sl-SI"/>
        </w:rPr>
        <w:t xml:space="preserve"> </w:t>
      </w:r>
      <w:r w:rsidR="003977E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3977E9">
        <w:rPr>
          <w:lang w:val="sl-SI"/>
        </w:rPr>
        <w:t>e tebe boimo</w:t>
      </w:r>
      <w:r w:rsidR="009A4148">
        <w:rPr>
          <w:lang w:val="sl-SI"/>
        </w:rPr>
        <w:t xml:space="preserve"> Vr</w:t>
      </w:r>
      <w:r w:rsidR="0084085A">
        <w:rPr>
          <w:lang w:val="sl-SI"/>
        </w:rPr>
        <w:t>á</w:t>
      </w:r>
      <w:r w:rsidR="009A4148">
        <w:rPr>
          <w:lang w:val="sl-SI"/>
        </w:rPr>
        <w:t>gu</w:t>
      </w:r>
      <w:r w:rsidR="00890701">
        <w:rPr>
          <w:lang w:val="sl-SI"/>
        </w:rPr>
        <w:t xml:space="preserve"> da ne enged</w:t>
      </w:r>
      <w:r w:rsidR="0076586F">
        <w:rPr>
          <w:lang w:val="sl-SI"/>
        </w:rPr>
        <w:t>u</w:t>
      </w:r>
      <w:r w:rsidR="00890701">
        <w:rPr>
          <w:lang w:val="sl-SI"/>
        </w:rPr>
        <w:t>emo</w:t>
      </w:r>
      <w:r w:rsidR="007F152C">
        <w:rPr>
          <w:lang w:val="sl-SI"/>
        </w:rPr>
        <w:t>.</w:t>
      </w:r>
    </w:p>
    <w:p w14:paraId="162F742D" w14:textId="77777777" w:rsidR="00EF0B0B" w:rsidRDefault="00EF0B0B" w:rsidP="00432568">
      <w:pPr>
        <w:pStyle w:val="teilg"/>
        <w:rPr>
          <w:lang w:val="sl-SI"/>
        </w:rPr>
      </w:pPr>
    </w:p>
    <w:p w14:paraId="56F38E47" w14:textId="77777777" w:rsidR="00EF0B0B" w:rsidRDefault="00510C36" w:rsidP="00432568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9.</w:t>
      </w:r>
      <w:r w:rsidRPr="002C5902">
        <w:rPr>
          <w:lang w:val="sl-SI"/>
        </w:rPr>
        <w:t xml:space="preserve"> </w:t>
      </w:r>
    </w:p>
    <w:p w14:paraId="3489C2CD" w14:textId="58A60EE9" w:rsidR="00510C36" w:rsidRDefault="00510C36" w:rsidP="00432568">
      <w:pPr>
        <w:pStyle w:val="teilg"/>
        <w:rPr>
          <w:lang w:val="sl-SI"/>
        </w:rPr>
      </w:pPr>
      <w:r w:rsidRPr="002C5902">
        <w:rPr>
          <w:lang w:val="sl-SI"/>
        </w:rPr>
        <w:t xml:space="preserve">Kak </w:t>
      </w:r>
      <w:r w:rsidR="0095285E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95285E">
        <w:rPr>
          <w:lang w:val="sl-SI"/>
        </w:rPr>
        <w:t>vetlo</w:t>
      </w:r>
      <w:r w:rsidR="00CD79AC">
        <w:rPr>
          <w:lang w:val="sl-SI"/>
        </w:rPr>
        <w:t xml:space="preserve"> </w:t>
      </w:r>
      <w:r w:rsidR="00CD79AC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CD79AC">
        <w:rPr>
          <w:lang w:val="sl-SI"/>
        </w:rPr>
        <w:t>uncze gl</w:t>
      </w:r>
      <w:r w:rsidR="007609F4">
        <w:rPr>
          <w:lang w:val="sl-SI"/>
        </w:rPr>
        <w:t>é</w:t>
      </w:r>
      <w:r w:rsidR="00CD79AC">
        <w:rPr>
          <w:lang w:val="sl-SI"/>
        </w:rPr>
        <w:t>d</w:t>
      </w:r>
      <w:r w:rsidR="007609F4">
        <w:rPr>
          <w:lang w:val="sl-SI"/>
        </w:rPr>
        <w:t>a</w:t>
      </w:r>
      <w:r w:rsidR="00CD79AC">
        <w:rPr>
          <w:lang w:val="sl-SI"/>
        </w:rPr>
        <w:t>mo</w:t>
      </w:r>
      <w:r w:rsidR="007D5A41">
        <w:rPr>
          <w:lang w:val="sl-SI"/>
        </w:rPr>
        <w:t xml:space="preserve">, tvo volio tak da </w:t>
      </w:r>
      <w:r w:rsidR="00D4453C">
        <w:rPr>
          <w:lang w:val="sl-SI"/>
        </w:rPr>
        <w:br/>
        <w:t>gl</w:t>
      </w:r>
      <w:r w:rsidR="00FE63F4">
        <w:rPr>
          <w:lang w:val="sl-SI"/>
        </w:rPr>
        <w:t>é</w:t>
      </w:r>
      <w:r w:rsidR="00D4453C">
        <w:rPr>
          <w:lang w:val="sl-SI"/>
        </w:rPr>
        <w:t xml:space="preserve">damo </w:t>
      </w:r>
      <w:r w:rsidR="00A75660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A75660">
        <w:rPr>
          <w:lang w:val="sl-SI"/>
        </w:rPr>
        <w:t>t</w:t>
      </w:r>
      <w:r w:rsidR="00FF1389">
        <w:rPr>
          <w:lang w:val="sl-SI"/>
        </w:rPr>
        <w:t>é</w:t>
      </w:r>
      <w:r w:rsidR="00A75660">
        <w:rPr>
          <w:lang w:val="sl-SI"/>
        </w:rPr>
        <w:t>be</w:t>
      </w:r>
      <w:r w:rsidR="00FF138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FF1389">
        <w:rPr>
          <w:lang w:val="sl-SI"/>
        </w:rPr>
        <w:t>é</w:t>
      </w:r>
      <w:r w:rsidR="00F727AA">
        <w:rPr>
          <w:lang w:val="sl-SI"/>
        </w:rPr>
        <w:t xml:space="preserve"> n</w:t>
      </w:r>
      <w:r w:rsidR="00FE63F4">
        <w:rPr>
          <w:lang w:val="sl-SI"/>
        </w:rPr>
        <w:t>é</w:t>
      </w:r>
      <w:bookmarkStart w:id="4" w:name="_Hlk77234923"/>
      <w:r w:rsidR="00FE63F4">
        <w:rPr>
          <w:lang w:val="sl-SI"/>
        </w:rPr>
        <w:t>s</w:t>
      </w:r>
      <w:bookmarkEnd w:id="4"/>
      <w:r w:rsidR="00F727AA">
        <w:rPr>
          <w:lang w:val="sl-SI"/>
        </w:rPr>
        <w:t>po</w:t>
      </w:r>
      <w:r w:rsidR="00FE63F4">
        <w:rPr>
          <w:lang w:val="sl-SI"/>
        </w:rPr>
        <w:t>z</w:t>
      </w:r>
      <w:r w:rsidR="008043F8">
        <w:rPr>
          <w:lang w:val="sl-SI"/>
        </w:rPr>
        <w:t>á</w:t>
      </w:r>
      <w:r w:rsidR="00F727AA">
        <w:rPr>
          <w:lang w:val="sl-SI"/>
        </w:rPr>
        <w:t>bimo</w:t>
      </w:r>
      <w:r w:rsidR="00E120C6">
        <w:rPr>
          <w:lang w:val="sl-SI"/>
        </w:rPr>
        <w:t xml:space="preserve"> od t</w:t>
      </w:r>
      <w:r w:rsidR="008043F8">
        <w:rPr>
          <w:lang w:val="sl-SI"/>
        </w:rPr>
        <w:t>é</w:t>
      </w:r>
      <w:r w:rsidR="00E120C6">
        <w:rPr>
          <w:lang w:val="sl-SI"/>
        </w:rPr>
        <w:t>be vu v</w:t>
      </w:r>
      <w:r w:rsidR="00E120C6" w:rsidRPr="00F219C1">
        <w:rPr>
          <w:lang w:val="sl-SI"/>
        </w:rPr>
        <w:t>ſ</w:t>
      </w:r>
      <w:r w:rsidR="008043F8">
        <w:rPr>
          <w:lang w:val="sl-SI"/>
        </w:rPr>
        <w:t>z</w:t>
      </w:r>
      <w:r w:rsidR="00E120C6">
        <w:rPr>
          <w:lang w:val="sl-SI"/>
        </w:rPr>
        <w:t>em</w:t>
      </w:r>
      <w:r w:rsidR="006C3A89">
        <w:rPr>
          <w:lang w:val="sl-SI"/>
        </w:rPr>
        <w:br/>
        <w:t>vi</w:t>
      </w:r>
      <w:r w:rsidR="006C3A89" w:rsidRPr="00F219C1">
        <w:rPr>
          <w:lang w:val="sl-SI"/>
        </w:rPr>
        <w:t>ſ</w:t>
      </w:r>
      <w:r w:rsidR="008043F8">
        <w:rPr>
          <w:lang w:val="sl-SI"/>
        </w:rPr>
        <w:t>z</w:t>
      </w:r>
      <w:r w:rsidR="006C3A89">
        <w:rPr>
          <w:lang w:val="sl-SI"/>
        </w:rPr>
        <w:t>imo</w:t>
      </w:r>
      <w:r w:rsidR="003422D4">
        <w:rPr>
          <w:lang w:val="sl-SI"/>
        </w:rPr>
        <w:t>.</w:t>
      </w:r>
    </w:p>
    <w:p w14:paraId="7596E7AB" w14:textId="77777777" w:rsidR="00EF0B0B" w:rsidRDefault="00EF0B0B" w:rsidP="00432568">
      <w:pPr>
        <w:pStyle w:val="teilg"/>
        <w:rPr>
          <w:lang w:val="sl-SI"/>
        </w:rPr>
      </w:pPr>
    </w:p>
    <w:p w14:paraId="47807124" w14:textId="77777777" w:rsidR="00EF0B0B" w:rsidRDefault="003422D4" w:rsidP="00432568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10.</w:t>
      </w:r>
      <w:r w:rsidRPr="002C5902">
        <w:rPr>
          <w:lang w:val="sl-SI"/>
        </w:rPr>
        <w:t xml:space="preserve"> </w:t>
      </w:r>
    </w:p>
    <w:p w14:paraId="24030A37" w14:textId="394281F5" w:rsidR="004F2092" w:rsidRDefault="00511246" w:rsidP="00432568">
      <w:pPr>
        <w:pStyle w:val="teilg"/>
        <w:rPr>
          <w:lang w:val="sl-SI"/>
        </w:rPr>
      </w:pPr>
      <w:r w:rsidRPr="002C5902">
        <w:rPr>
          <w:lang w:val="sl-SI"/>
        </w:rPr>
        <w:t>Eto</w:t>
      </w:r>
      <w:r w:rsidR="00BB0C2E" w:rsidRPr="002C5902">
        <w:rPr>
          <w:lang w:val="sl-SI"/>
        </w:rPr>
        <w:t xml:space="preserve"> </w:t>
      </w:r>
      <w:r w:rsidR="00BB0C2E">
        <w:rPr>
          <w:lang w:val="sl-SI"/>
        </w:rPr>
        <w:t>n</w:t>
      </w:r>
      <w:r w:rsidR="008043F8">
        <w:rPr>
          <w:lang w:val="sl-SI"/>
        </w:rPr>
        <w:t>ám</w:t>
      </w:r>
      <w:r w:rsidR="002E02BC">
        <w:rPr>
          <w:lang w:val="sl-SI"/>
        </w:rPr>
        <w:t xml:space="preserve"> dái</w:t>
      </w:r>
      <w:r w:rsidR="00005631">
        <w:rPr>
          <w:lang w:val="sl-SI"/>
        </w:rPr>
        <w:t xml:space="preserve"> za</w:t>
      </w:r>
      <w:r w:rsidR="00A87838">
        <w:rPr>
          <w:lang w:val="sl-SI"/>
        </w:rPr>
        <w:t xml:space="preserve"> </w:t>
      </w:r>
      <w:r w:rsidR="00A87838" w:rsidRPr="00304CBF">
        <w:rPr>
          <w:rStyle w:val="teiabbr"/>
          <w:lang w:val="sl-SI"/>
        </w:rPr>
        <w:t>Xt</w:t>
      </w:r>
      <w:r w:rsidR="008043F8" w:rsidRPr="00304CBF">
        <w:rPr>
          <w:rStyle w:val="teiabbr"/>
          <w:lang w:val="sl-SI"/>
        </w:rPr>
        <w:t>u͠</w:t>
      </w:r>
      <w:r w:rsidR="00A87838" w:rsidRPr="00304CBF">
        <w:rPr>
          <w:rStyle w:val="teiabbr"/>
          <w:lang w:val="sl-SI"/>
        </w:rPr>
        <w:t>ssa</w:t>
      </w:r>
      <w:r w:rsidR="00AA6238" w:rsidRPr="002C5902">
        <w:rPr>
          <w:lang w:val="sl-SI"/>
        </w:rPr>
        <w:t>,</w:t>
      </w:r>
      <w:r w:rsidR="00D847C4">
        <w:rPr>
          <w:lang w:val="sl-SI"/>
        </w:rPr>
        <w:t xml:space="preserve"> </w:t>
      </w:r>
      <w:r w:rsidR="006F3248">
        <w:rPr>
          <w:lang w:val="sl-SI"/>
        </w:rPr>
        <w:t>za tvega</w:t>
      </w:r>
      <w:r w:rsidR="00005631">
        <w:rPr>
          <w:lang w:val="sl-SI"/>
        </w:rPr>
        <w:t xml:space="preserve"> </w:t>
      </w:r>
      <w:r w:rsidR="00C073FF" w:rsidRPr="002C5902">
        <w:rPr>
          <w:lang w:val="sl-SI"/>
        </w:rPr>
        <w:t>dragoga.</w:t>
      </w:r>
      <w:r w:rsidR="00483227" w:rsidRPr="002C5902">
        <w:rPr>
          <w:lang w:val="sl-SI"/>
        </w:rPr>
        <w:br/>
      </w:r>
      <w:r w:rsidR="007A1906" w:rsidRPr="00F219C1">
        <w:rPr>
          <w:lang w:val="sl-SI"/>
        </w:rPr>
        <w:t>ſ</w:t>
      </w:r>
      <w:r w:rsidR="004F2092">
        <w:rPr>
          <w:lang w:val="sl-SI"/>
        </w:rPr>
        <w:t>z</w:t>
      </w:r>
      <w:r w:rsidR="007A1906">
        <w:rPr>
          <w:lang w:val="sl-SI"/>
        </w:rPr>
        <w:t>inka</w:t>
      </w:r>
      <w:r w:rsidR="00894143">
        <w:rPr>
          <w:lang w:val="sl-SI"/>
        </w:rPr>
        <w:t>, nas</w:t>
      </w:r>
      <w:r w:rsidR="00894143" w:rsidRPr="00F219C1">
        <w:rPr>
          <w:lang w:val="sl-SI"/>
        </w:rPr>
        <w:t>ſ</w:t>
      </w:r>
      <w:r w:rsidR="00894143">
        <w:rPr>
          <w:lang w:val="sl-SI"/>
        </w:rPr>
        <w:t>ega odk</w:t>
      </w:r>
      <w:r w:rsidR="000D297E">
        <w:rPr>
          <w:lang w:val="sl-SI"/>
        </w:rPr>
        <w:t>ű</w:t>
      </w:r>
      <w:r w:rsidR="00894143">
        <w:rPr>
          <w:lang w:val="sl-SI"/>
        </w:rPr>
        <w:t>pitela</w:t>
      </w:r>
      <w:r w:rsidR="002E639D">
        <w:rPr>
          <w:lang w:val="sl-SI"/>
        </w:rPr>
        <w:t>, boidi n</w:t>
      </w:r>
      <w:r w:rsidR="00A3283E">
        <w:rPr>
          <w:lang w:val="sl-SI"/>
        </w:rPr>
        <w:t>á</w:t>
      </w:r>
      <w:r w:rsidR="002E639D">
        <w:rPr>
          <w:lang w:val="sl-SI"/>
        </w:rPr>
        <w:t>m</w:t>
      </w:r>
      <w:r w:rsidR="00776D45">
        <w:rPr>
          <w:lang w:val="sl-SI"/>
        </w:rPr>
        <w:t>,</w:t>
      </w:r>
      <w:r w:rsidR="008A5346">
        <w:rPr>
          <w:lang w:val="sl-SI"/>
        </w:rPr>
        <w:br/>
        <w:t>milo</w:t>
      </w:r>
      <w:r w:rsidR="004F2092">
        <w:rPr>
          <w:rFonts w:ascii="ZRCola" w:hAnsi="ZRCola" w:cs="ZRCola"/>
          <w:lang w:val="sl-SI"/>
        </w:rPr>
        <w:t>ſ</w:t>
      </w:r>
      <w:r w:rsidR="004F2092">
        <w:rPr>
          <w:lang w:val="sl-SI"/>
        </w:rPr>
        <w:t>z</w:t>
      </w:r>
      <w:r w:rsidR="008A5346">
        <w:rPr>
          <w:lang w:val="sl-SI"/>
        </w:rPr>
        <w:t>tiv</w:t>
      </w:r>
      <w:r w:rsidR="00776D45">
        <w:rPr>
          <w:lang w:val="sl-SI"/>
        </w:rPr>
        <w:t xml:space="preserve"> Bough nas.</w:t>
      </w:r>
      <w:r w:rsidR="007F29E4">
        <w:rPr>
          <w:lang w:val="sl-SI"/>
        </w:rPr>
        <w:t xml:space="preserve"> </w:t>
      </w:r>
    </w:p>
    <w:p w14:paraId="23ABAE5C" w14:textId="77777777" w:rsidR="003422D4" w:rsidRDefault="007F29E4" w:rsidP="00304CBF">
      <w:pPr>
        <w:pStyle w:val="teicloser"/>
      </w:pPr>
      <w:r>
        <w:t>Amen.</w:t>
      </w:r>
    </w:p>
    <w:p w14:paraId="0C4CB2C0" w14:textId="488845D3" w:rsidR="00F95B74" w:rsidRPr="00304CBF" w:rsidRDefault="00E72448" w:rsidP="00E72448">
      <w:pPr>
        <w:pStyle w:val="Naslov2"/>
        <w:rPr>
          <w:rStyle w:val="teiabbr"/>
          <w:lang w:val="sl-SI"/>
        </w:rPr>
      </w:pPr>
      <w:r>
        <w:t>Nou</w:t>
      </w:r>
      <w:r w:rsidR="00E6417C">
        <w:t xml:space="preserve">ta. </w:t>
      </w:r>
      <w:r w:rsidR="001F140A" w:rsidRPr="00F219C1">
        <w:t>ſ</w:t>
      </w:r>
      <w:r w:rsidR="001F140A">
        <w:t xml:space="preserve">zivem </w:t>
      </w:r>
      <w:r w:rsidR="00650D41">
        <w:t xml:space="preserve">meg </w:t>
      </w:r>
      <w:r w:rsidR="00307E5B">
        <w:t>al</w:t>
      </w:r>
      <w:r w:rsidR="00A41B11">
        <w:t>áz</w:t>
      </w:r>
      <w:r w:rsidR="00307E5B">
        <w:t>v</w:t>
      </w:r>
      <w:r w:rsidR="00A41B11">
        <w:t>á</w:t>
      </w:r>
      <w:r w:rsidR="00307E5B">
        <w:t>n</w:t>
      </w:r>
      <w:r w:rsidR="00EA5F8D">
        <w:t xml:space="preserve">. </w:t>
      </w:r>
      <w:r w:rsidR="00EA5F8D" w:rsidRPr="00304CBF">
        <w:rPr>
          <w:rStyle w:val="teiabbr"/>
          <w:lang w:val="sl-SI"/>
        </w:rPr>
        <w:t>&amp;c.</w:t>
      </w:r>
    </w:p>
    <w:p w14:paraId="6B0576A8" w14:textId="77777777" w:rsidR="00EF0B0B" w:rsidRDefault="00A30527" w:rsidP="00E82AF9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7572337B" w14:textId="25814374" w:rsidR="0016181A" w:rsidRDefault="00A30527" w:rsidP="00E82AF9">
      <w:pPr>
        <w:pStyle w:val="teilg"/>
        <w:rPr>
          <w:rStyle w:val="teilgZnak"/>
          <w:lang w:val="sl-SI"/>
        </w:rPr>
      </w:pPr>
      <w:r w:rsidRPr="002C5902">
        <w:rPr>
          <w:rStyle w:val="teilgZnak"/>
          <w:lang w:val="sl-SI"/>
        </w:rPr>
        <w:t>Ia</w:t>
      </w:r>
      <w:r w:rsidR="00A453E4" w:rsidRPr="00A453E4">
        <w:rPr>
          <w:rStyle w:val="teilgZnak"/>
          <w:lang w:val="sl-SI"/>
        </w:rPr>
        <w:t>ſ</w:t>
      </w:r>
      <w:r w:rsidR="00B94A18">
        <w:rPr>
          <w:rStyle w:val="teilgZnak"/>
          <w:lang w:val="sl-SI"/>
        </w:rPr>
        <w:t>z</w:t>
      </w:r>
      <w:r w:rsidR="00331A38">
        <w:rPr>
          <w:rStyle w:val="teilgZnak"/>
          <w:lang w:val="sl-SI"/>
        </w:rPr>
        <w:t xml:space="preserve"> </w:t>
      </w:r>
      <w:r w:rsidR="00331A38" w:rsidRPr="00A453E4">
        <w:rPr>
          <w:rStyle w:val="teilgZnak"/>
          <w:lang w:val="sl-SI"/>
        </w:rPr>
        <w:t>ſ</w:t>
      </w:r>
      <w:r w:rsidR="00B94A18">
        <w:rPr>
          <w:rStyle w:val="teilgZnak"/>
          <w:lang w:val="sl-SI"/>
        </w:rPr>
        <w:t>z</w:t>
      </w:r>
      <w:r w:rsidR="00172920">
        <w:rPr>
          <w:rStyle w:val="teilgZnak"/>
          <w:lang w:val="sl-SI"/>
        </w:rPr>
        <w:t>poniznim</w:t>
      </w:r>
      <w:r w:rsidR="005359AD">
        <w:rPr>
          <w:rStyle w:val="teilgZnak"/>
          <w:lang w:val="sl-SI"/>
        </w:rPr>
        <w:t xml:space="preserve"> </w:t>
      </w:r>
      <w:r w:rsidR="005359AD" w:rsidRPr="00A453E4">
        <w:rPr>
          <w:rStyle w:val="teilgZnak"/>
          <w:lang w:val="sl-SI"/>
        </w:rPr>
        <w:t>ſ</w:t>
      </w:r>
      <w:r w:rsidR="005359AD">
        <w:rPr>
          <w:rStyle w:val="teilgZnak"/>
          <w:lang w:val="sl-SI"/>
        </w:rPr>
        <w:t>zerc</w:t>
      </w:r>
      <w:r w:rsidR="00121AED">
        <w:rPr>
          <w:rStyle w:val="teilgZnak"/>
          <w:lang w:val="sl-SI"/>
        </w:rPr>
        <w:t>zem</w:t>
      </w:r>
      <w:r w:rsidR="00B94A18">
        <w:rPr>
          <w:rStyle w:val="teilgZnak"/>
          <w:lang w:val="sl-SI"/>
        </w:rPr>
        <w:t>,</w:t>
      </w:r>
      <w:r w:rsidR="005A043F">
        <w:rPr>
          <w:rStyle w:val="teilgZnak"/>
          <w:lang w:val="sl-SI"/>
        </w:rPr>
        <w:t xml:space="preserve"> </w:t>
      </w:r>
      <w:r w:rsidR="00B94A18">
        <w:rPr>
          <w:rStyle w:val="teilgZnak"/>
          <w:lang w:val="sl-SI"/>
        </w:rPr>
        <w:t>kt</w:t>
      </w:r>
      <w:r w:rsidR="005A043F">
        <w:rPr>
          <w:rStyle w:val="teilgZnak"/>
          <w:lang w:val="sl-SI"/>
        </w:rPr>
        <w:t>e</w:t>
      </w:r>
      <w:r w:rsidR="00B94A18">
        <w:rPr>
          <w:rStyle w:val="teilgZnak"/>
          <w:lang w:val="sl-SI"/>
        </w:rPr>
        <w:t>b</w:t>
      </w:r>
      <w:r w:rsidR="00286D40">
        <w:rPr>
          <w:rStyle w:val="teilgZnak"/>
          <w:lang w:val="sl-SI"/>
        </w:rPr>
        <w:t xml:space="preserve">i </w:t>
      </w:r>
      <w:r w:rsidR="00286D40" w:rsidRPr="00A453E4">
        <w:rPr>
          <w:rStyle w:val="teilgZnak"/>
          <w:lang w:val="sl-SI"/>
        </w:rPr>
        <w:t>ſ</w:t>
      </w:r>
      <w:r w:rsidR="00286D40">
        <w:rPr>
          <w:rStyle w:val="teilgZnak"/>
          <w:lang w:val="sl-SI"/>
        </w:rPr>
        <w:t>atujem</w:t>
      </w:r>
      <w:r w:rsidR="005A1DCD">
        <w:rPr>
          <w:rStyle w:val="teilgZnak"/>
          <w:lang w:val="sl-SI"/>
        </w:rPr>
        <w:t>,</w:t>
      </w:r>
      <w:r w:rsidR="005A1DCD">
        <w:rPr>
          <w:rStyle w:val="teilgZnak"/>
          <w:lang w:val="sl-SI"/>
        </w:rPr>
        <w:br/>
        <w:t>pred té</w:t>
      </w:r>
      <w:r w:rsidR="00A370F9">
        <w:rPr>
          <w:rStyle w:val="teilgZnak"/>
          <w:lang w:val="sl-SI"/>
        </w:rPr>
        <w:t xml:space="preserve"> me </w:t>
      </w:r>
      <w:r w:rsidR="00A370F9" w:rsidRPr="00304CBF">
        <w:rPr>
          <w:lang w:val="sl-SI"/>
        </w:rPr>
        <w:t>molidve</w:t>
      </w:r>
      <w:r w:rsidR="0071662E">
        <w:rPr>
          <w:rStyle w:val="teilgZnak"/>
          <w:lang w:val="sl-SI"/>
        </w:rPr>
        <w:t>, moi</w:t>
      </w:r>
      <w:r w:rsidR="00204C82">
        <w:rPr>
          <w:rStyle w:val="teilgZnak"/>
          <w:lang w:val="sl-SI"/>
        </w:rPr>
        <w:t xml:space="preserve"> Bough</w:t>
      </w:r>
      <w:r w:rsidR="004F2DD7">
        <w:rPr>
          <w:rStyle w:val="teilgZnak"/>
          <w:lang w:val="sl-SI"/>
        </w:rPr>
        <w:t xml:space="preserve"> ja</w:t>
      </w:r>
      <w:r w:rsidR="004F2DD7" w:rsidRPr="00A453E4">
        <w:rPr>
          <w:rStyle w:val="teilgZnak"/>
          <w:lang w:val="sl-SI"/>
        </w:rPr>
        <w:t>ſ</w:t>
      </w:r>
      <w:r w:rsidR="00B94A18">
        <w:rPr>
          <w:rStyle w:val="teilgZnak"/>
          <w:lang w:val="sl-SI"/>
        </w:rPr>
        <w:t>z</w:t>
      </w:r>
      <w:r w:rsidR="004F2DD7">
        <w:rPr>
          <w:rStyle w:val="teilgZnak"/>
          <w:lang w:val="sl-SI"/>
        </w:rPr>
        <w:t xml:space="preserve"> ne</w:t>
      </w:r>
      <w:r w:rsidR="004F2DD7" w:rsidRPr="00A453E4">
        <w:rPr>
          <w:rStyle w:val="teilgZnak"/>
          <w:lang w:val="sl-SI"/>
        </w:rPr>
        <w:t>ſ</w:t>
      </w:r>
      <w:r w:rsidR="00B94A18">
        <w:rPr>
          <w:rStyle w:val="teilgZnak"/>
          <w:lang w:val="sl-SI"/>
        </w:rPr>
        <w:t>z</w:t>
      </w:r>
      <w:r w:rsidR="0014051B">
        <w:rPr>
          <w:rStyle w:val="teilgZnak"/>
          <w:lang w:val="sl-SI"/>
        </w:rPr>
        <w:t>é</w:t>
      </w:r>
      <w:r w:rsidR="004F2DD7">
        <w:rPr>
          <w:rStyle w:val="teilgZnak"/>
          <w:lang w:val="sl-SI"/>
        </w:rPr>
        <w:t>m</w:t>
      </w:r>
      <w:r w:rsidR="009133D3">
        <w:rPr>
          <w:rStyle w:val="teilgZnak"/>
          <w:lang w:val="sl-SI"/>
        </w:rPr>
        <w:t>,</w:t>
      </w:r>
    </w:p>
    <w:p w14:paraId="392DFDAE" w14:textId="6885AC52" w:rsidR="0043219F" w:rsidRPr="00304CBF" w:rsidRDefault="0016181A" w:rsidP="00304CBF">
      <w:pPr>
        <w:pStyle w:val="teicatch-word"/>
        <w:rPr>
          <w:rStyle w:val="teisurplus"/>
          <w:b w:val="0"/>
          <w:color w:val="0070C0"/>
          <w:lang w:val="sl-SI" w:eastAsia="ja-JP"/>
        </w:rPr>
      </w:pPr>
      <w:r w:rsidRPr="00304CBF">
        <w:rPr>
          <w:rStyle w:val="teilgZnak"/>
          <w:color w:val="0070C0"/>
          <w:sz w:val="24"/>
          <w:lang w:val="sl-SI"/>
        </w:rPr>
        <w:t>po tvem</w:t>
      </w:r>
      <w:r w:rsidR="0054264A" w:rsidRPr="00304CBF">
        <w:rPr>
          <w:rStyle w:val="teilgZnak"/>
          <w:color w:val="0070C0"/>
          <w:sz w:val="24"/>
          <w:lang w:val="sl-SI"/>
        </w:rPr>
        <w:br/>
        <w:t xml:space="preserve">                                                        </w:t>
      </w:r>
      <w:r w:rsidR="000D3CA4" w:rsidRPr="00304CBF">
        <w:rPr>
          <w:rStyle w:val="teilgZnak"/>
          <w:color w:val="0070C0"/>
          <w:sz w:val="24"/>
          <w:lang w:val="sl-SI"/>
        </w:rPr>
        <w:t xml:space="preserve">  </w:t>
      </w:r>
      <w:r w:rsidR="0054264A" w:rsidRPr="00304CBF">
        <w:rPr>
          <w:rStyle w:val="teilgZnak"/>
          <w:color w:val="0070C0"/>
          <w:sz w:val="24"/>
          <w:lang w:val="sl-SI"/>
        </w:rPr>
        <w:t xml:space="preserve"> </w:t>
      </w:r>
    </w:p>
    <w:p w14:paraId="3469C9C3" w14:textId="77777777" w:rsidR="0043219F" w:rsidRPr="002C5902" w:rsidRDefault="0043219F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2C5902">
        <w:rPr>
          <w:rStyle w:val="teisurplus"/>
          <w:lang w:val="sl-SI"/>
        </w:rPr>
        <w:br w:type="page"/>
      </w:r>
    </w:p>
    <w:p w14:paraId="596E179A" w14:textId="77777777" w:rsidR="0043219F" w:rsidRDefault="0043219F" w:rsidP="0043219F">
      <w:r>
        <w:lastRenderedPageBreak/>
        <w:t>/006v/</w:t>
      </w:r>
    </w:p>
    <w:p w14:paraId="6F8C6002" w14:textId="77777777" w:rsidR="0043219F" w:rsidRPr="00304CBF" w:rsidRDefault="0043219F" w:rsidP="0043219F">
      <w:pPr>
        <w:pStyle w:val="teifwPageNum"/>
        <w:rPr>
          <w:lang w:val="de-AT"/>
        </w:rPr>
      </w:pPr>
      <w:r w:rsidRPr="00304CBF">
        <w:rPr>
          <w:lang w:val="de-AT"/>
        </w:rPr>
        <w:t>8.</w:t>
      </w:r>
    </w:p>
    <w:p w14:paraId="618FFDB7" w14:textId="77777777" w:rsidR="00EF0B0B" w:rsidRDefault="00077730">
      <w:pPr>
        <w:pStyle w:val="teilg"/>
        <w:rPr>
          <w:rStyle w:val="teilgZnak"/>
          <w:lang w:val="sl-SI"/>
        </w:rPr>
      </w:pPr>
      <w:r w:rsidRPr="002C5902">
        <w:rPr>
          <w:lang w:val="de-AT"/>
        </w:rPr>
        <w:t xml:space="preserve">po tvem </w:t>
      </w:r>
      <w:r w:rsidR="00C96CB8">
        <w:rPr>
          <w:rFonts w:ascii="ZRCola" w:hAnsi="ZRCola" w:cs="ZRCola"/>
          <w:lang w:val="de-AT"/>
        </w:rPr>
        <w:t>ſ</w:t>
      </w:r>
      <w:r w:rsidR="00C96CB8">
        <w:rPr>
          <w:lang w:val="de-AT"/>
        </w:rPr>
        <w:t>zv</w:t>
      </w:r>
      <w:r w:rsidRPr="002C5902">
        <w:rPr>
          <w:lang w:val="de-AT"/>
        </w:rPr>
        <w:t xml:space="preserve">étom </w:t>
      </w:r>
      <w:r w:rsidR="008E2A23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8E2A23">
        <w:rPr>
          <w:rStyle w:val="teilgZnak"/>
          <w:lang w:val="sl-SI"/>
        </w:rPr>
        <w:t>ini</w:t>
      </w:r>
      <w:r w:rsidR="0097098A">
        <w:rPr>
          <w:rStyle w:val="teilgZnak"/>
          <w:lang w:val="sl-SI"/>
        </w:rPr>
        <w:t xml:space="preserve"> tebi</w:t>
      </w:r>
      <w:r w:rsidR="0097098A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97098A">
        <w:rPr>
          <w:rStyle w:val="teilgZnak"/>
          <w:lang w:val="sl-SI"/>
        </w:rPr>
        <w:t>e</w:t>
      </w:r>
      <w:r w:rsidR="003F3D87">
        <w:rPr>
          <w:rStyle w:val="teilgZnak"/>
          <w:lang w:val="sl-SI"/>
        </w:rPr>
        <w:t xml:space="preserve"> </w:t>
      </w:r>
      <w:r w:rsidR="001F34AA">
        <w:rPr>
          <w:rStyle w:val="teilgZnak"/>
          <w:lang w:val="sl-SI"/>
        </w:rPr>
        <w:t>molim</w:t>
      </w:r>
      <w:r w:rsidR="006E5E9C">
        <w:rPr>
          <w:rStyle w:val="teilgZnak"/>
          <w:lang w:val="sl-SI"/>
        </w:rPr>
        <w:t>.</w:t>
      </w:r>
    </w:p>
    <w:p w14:paraId="3704E847" w14:textId="73BE2B4C" w:rsidR="00EF0B0B" w:rsidRDefault="006E5E9C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br/>
      </w:r>
      <w:r w:rsidR="005A565D" w:rsidRPr="00304CBF">
        <w:rPr>
          <w:rStyle w:val="teisupplied"/>
          <w:lang w:val="sl-SI"/>
        </w:rPr>
        <w:t>2.</w:t>
      </w:r>
      <w:r w:rsidR="005A565D">
        <w:rPr>
          <w:rStyle w:val="teilgZnak"/>
          <w:lang w:val="sl-SI"/>
        </w:rPr>
        <w:t xml:space="preserve"> </w:t>
      </w:r>
    </w:p>
    <w:p w14:paraId="2079117F" w14:textId="77777777" w:rsidR="00EF0B0B" w:rsidRDefault="006E5E9C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Blá</w:t>
      </w:r>
      <w:r w:rsidR="00C96CB8">
        <w:rPr>
          <w:rStyle w:val="teilgZnak"/>
          <w:lang w:val="sl-SI"/>
        </w:rPr>
        <w:t>s</w:t>
      </w:r>
      <w:r>
        <w:rPr>
          <w:rStyle w:val="teilgZnak"/>
          <w:lang w:val="sl-SI"/>
        </w:rPr>
        <w:t>en</w:t>
      </w:r>
      <w:r w:rsidR="00940382">
        <w:rPr>
          <w:rStyle w:val="teilgZnak"/>
          <w:lang w:val="sl-SI"/>
        </w:rPr>
        <w:t xml:space="preserve"> boidi</w:t>
      </w:r>
      <w:r w:rsidR="00092D69">
        <w:rPr>
          <w:rStyle w:val="teilgZnak"/>
          <w:lang w:val="sl-SI"/>
        </w:rPr>
        <w:t xml:space="preserve"> moi Bough</w:t>
      </w:r>
      <w:r w:rsidR="00EB5B2C">
        <w:rPr>
          <w:rStyle w:val="teilgZnak"/>
          <w:lang w:val="sl-SI"/>
        </w:rPr>
        <w:t xml:space="preserve"> kai </w:t>
      </w:r>
      <w:r w:rsidR="008671FC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EB5B2C">
        <w:rPr>
          <w:rStyle w:val="teilgZnak"/>
          <w:lang w:val="sl-SI"/>
        </w:rPr>
        <w:t>i</w:t>
      </w:r>
      <w:r w:rsidR="008671FC">
        <w:rPr>
          <w:rStyle w:val="teilgZnak"/>
          <w:lang w:val="sl-SI"/>
        </w:rPr>
        <w:t xml:space="preserve"> me zd</w:t>
      </w:r>
      <w:r w:rsidR="00876EBC">
        <w:rPr>
          <w:rStyle w:val="teilgZnak"/>
          <w:lang w:val="sl-SI"/>
        </w:rPr>
        <w:t>e</w:t>
      </w:r>
      <w:r w:rsidR="008671FC">
        <w:rPr>
          <w:rStyle w:val="teilgZnak"/>
          <w:lang w:val="sl-SI"/>
        </w:rPr>
        <w:t>rs</w:t>
      </w:r>
      <w:r w:rsidR="00876EBC">
        <w:rPr>
          <w:rStyle w:val="teilgZnak"/>
          <w:lang w:val="sl-SI"/>
        </w:rPr>
        <w:t>ál</w:t>
      </w:r>
      <w:r w:rsidR="002D58F8">
        <w:rPr>
          <w:rStyle w:val="teilgZnak"/>
          <w:lang w:val="sl-SI"/>
        </w:rPr>
        <w:t xml:space="preserve"> </w:t>
      </w:r>
      <w:r w:rsidR="002D58F8" w:rsidRPr="002C5902">
        <w:rPr>
          <w:rStyle w:val="teiunclear"/>
          <w:lang w:val="sl-SI"/>
        </w:rPr>
        <w:t>vkvá</w:t>
      </w:r>
      <w:r w:rsidR="00C96CB8">
        <w:rPr>
          <w:rStyle w:val="teiunclear"/>
          <w:lang w:val="sl-SI"/>
        </w:rPr>
        <w:t>ri</w:t>
      </w:r>
      <w:r w:rsidR="00CC42B9" w:rsidRPr="002C5902">
        <w:rPr>
          <w:rStyle w:val="teiunclear"/>
          <w:lang w:val="sl-SI"/>
        </w:rPr>
        <w:br/>
      </w:r>
      <w:r w:rsidR="002365F6" w:rsidRPr="00304CBF">
        <w:rPr>
          <w:lang w:val="sl-SI"/>
        </w:rPr>
        <w:t>vsaloſ</w:t>
      </w:r>
      <w:r w:rsidR="00C96CB8" w:rsidRPr="00304CBF">
        <w:rPr>
          <w:lang w:val="sl-SI"/>
        </w:rPr>
        <w:t>z</w:t>
      </w:r>
      <w:r w:rsidR="002365F6" w:rsidRPr="00304CBF">
        <w:rPr>
          <w:lang w:val="sl-SI"/>
        </w:rPr>
        <w:t>t</w:t>
      </w:r>
      <w:r w:rsidR="003C7FAC" w:rsidRPr="002C5902">
        <w:rPr>
          <w:rStyle w:val="teiunclear"/>
          <w:lang w:val="sl-SI"/>
        </w:rPr>
        <w:t xml:space="preserve"> </w:t>
      </w:r>
      <w:r w:rsidR="00910B29" w:rsidRPr="002C5902">
        <w:rPr>
          <w:lang w:val="sl-SI"/>
        </w:rPr>
        <w:t>ovo noucs</w:t>
      </w:r>
      <w:r w:rsidR="009C178A" w:rsidRPr="002C5902">
        <w:rPr>
          <w:lang w:val="sl-SI"/>
        </w:rPr>
        <w:t xml:space="preserve"> </w:t>
      </w:r>
      <w:r w:rsidR="00FE2D4D" w:rsidRPr="002C5902">
        <w:rPr>
          <w:lang w:val="sl-SI"/>
        </w:rPr>
        <w:t xml:space="preserve">da </w:t>
      </w:r>
      <w:r w:rsidR="00FE2D4D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FE2D4D">
        <w:rPr>
          <w:rStyle w:val="teilgZnak"/>
          <w:lang w:val="sl-SI"/>
        </w:rPr>
        <w:t xml:space="preserve">em </w:t>
      </w:r>
      <w:r w:rsidR="004E6E47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4E6E47">
        <w:rPr>
          <w:rStyle w:val="teilgZnak"/>
          <w:lang w:val="sl-SI"/>
        </w:rPr>
        <w:t>padinol</w:t>
      </w:r>
      <w:r w:rsidR="00D66FB0">
        <w:rPr>
          <w:rStyle w:val="teilgZnak"/>
          <w:lang w:val="sl-SI"/>
        </w:rPr>
        <w:t>, Angyal</w:t>
      </w:r>
      <w:r w:rsidR="00C96CB8">
        <w:rPr>
          <w:rStyle w:val="teilgZnak"/>
          <w:lang w:val="sl-SI"/>
        </w:rPr>
        <w:t>-</w:t>
      </w:r>
      <w:r w:rsidR="00FE2F2F">
        <w:rPr>
          <w:rStyle w:val="teilgZnak"/>
          <w:lang w:val="sl-SI"/>
        </w:rPr>
        <w:br/>
      </w:r>
      <w:r w:rsidR="003078B8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3078B8">
        <w:rPr>
          <w:rStyle w:val="teilgZnak"/>
          <w:lang w:val="sl-SI"/>
        </w:rPr>
        <w:t>ki</w:t>
      </w:r>
      <w:r w:rsidR="000560C3">
        <w:rPr>
          <w:rStyle w:val="teilgZnak"/>
          <w:lang w:val="sl-SI"/>
        </w:rPr>
        <w:t xml:space="preserve"> </w:t>
      </w:r>
      <w:r w:rsidR="00C96CB8" w:rsidRPr="00304CBF">
        <w:rPr>
          <w:lang w:val="sl-SI"/>
        </w:rPr>
        <w:t>ſ</w:t>
      </w:r>
      <w:r w:rsidR="000560C3" w:rsidRPr="00304CBF">
        <w:rPr>
          <w:lang w:val="sl-SI"/>
        </w:rPr>
        <w:t>eregouv</w:t>
      </w:r>
      <w:r w:rsidR="00EF726D" w:rsidRPr="002C5902">
        <w:rPr>
          <w:rStyle w:val="teiunclear"/>
          <w:lang w:val="sl-SI"/>
        </w:rPr>
        <w:t xml:space="preserve"> </w:t>
      </w:r>
      <w:r w:rsidR="00D738E3" w:rsidRPr="002C5902">
        <w:rPr>
          <w:lang w:val="sl-SI"/>
        </w:rPr>
        <w:t xml:space="preserve">pomoucs </w:t>
      </w:r>
      <w:r w:rsidR="00277624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277624">
        <w:rPr>
          <w:rStyle w:val="teilgZnak"/>
          <w:lang w:val="sl-SI"/>
        </w:rPr>
        <w:t>i mi d</w:t>
      </w:r>
      <w:r w:rsidR="00C96CB8">
        <w:rPr>
          <w:rStyle w:val="teilgZnak"/>
          <w:lang w:val="sl-SI"/>
        </w:rPr>
        <w:t>á</w:t>
      </w:r>
      <w:r w:rsidR="00277624">
        <w:rPr>
          <w:rStyle w:val="teilgZnak"/>
          <w:lang w:val="sl-SI"/>
        </w:rPr>
        <w:t>l.</w:t>
      </w:r>
    </w:p>
    <w:p w14:paraId="59664922" w14:textId="6C05401A" w:rsidR="00EF0B0B" w:rsidRDefault="00F905E6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br/>
      </w:r>
      <w:r w:rsidR="005A565D" w:rsidRPr="00304CBF">
        <w:rPr>
          <w:rStyle w:val="teisupplied"/>
          <w:lang w:val="sl-SI"/>
        </w:rPr>
        <w:t>3.</w:t>
      </w:r>
      <w:r w:rsidR="005A565D">
        <w:rPr>
          <w:rStyle w:val="teilgZnak"/>
          <w:lang w:val="sl-SI"/>
        </w:rPr>
        <w:t xml:space="preserve"> </w:t>
      </w:r>
    </w:p>
    <w:p w14:paraId="774C3099" w14:textId="5FA0E5EA" w:rsidR="00CC42B9" w:rsidRDefault="00F905E6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Ovo rano űtro</w:t>
      </w:r>
      <w:r w:rsidR="005E299C">
        <w:rPr>
          <w:rStyle w:val="teilgZnak"/>
          <w:lang w:val="sl-SI"/>
        </w:rPr>
        <w:t xml:space="preserve"> obűdil</w:t>
      </w:r>
      <w:r w:rsidR="00D10D98">
        <w:rPr>
          <w:rStyle w:val="teilgZnak"/>
          <w:lang w:val="sl-SI"/>
        </w:rPr>
        <w:t xml:space="preserve"> </w:t>
      </w:r>
      <w:r w:rsidR="00D10D98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D10D98">
        <w:rPr>
          <w:rStyle w:val="teilgZnak"/>
          <w:lang w:val="sl-SI"/>
        </w:rPr>
        <w:t>ime</w:t>
      </w:r>
      <w:r w:rsidR="00803A2B">
        <w:rPr>
          <w:rStyle w:val="teilgZnak"/>
          <w:lang w:val="sl-SI"/>
        </w:rPr>
        <w:t xml:space="preserve">, vu </w:t>
      </w:r>
      <w:r w:rsidR="003C4FFC">
        <w:rPr>
          <w:rStyle w:val="teilgZnak"/>
          <w:lang w:val="sl-SI"/>
        </w:rPr>
        <w:t>dobroi</w:t>
      </w:r>
      <w:r w:rsidR="00074A27">
        <w:rPr>
          <w:rStyle w:val="teilgZnak"/>
          <w:lang w:val="sl-SI"/>
        </w:rPr>
        <w:t xml:space="preserve"> pomou</w:t>
      </w:r>
      <w:r w:rsidR="005A565D">
        <w:rPr>
          <w:rStyle w:val="teilgZnak"/>
          <w:lang w:val="sl-SI"/>
        </w:rPr>
        <w:t>-</w:t>
      </w:r>
      <w:r w:rsidR="00074A27">
        <w:rPr>
          <w:rStyle w:val="teilgZnak"/>
          <w:lang w:val="sl-SI"/>
        </w:rPr>
        <w:br/>
        <w:t>csi</w:t>
      </w:r>
      <w:r w:rsidR="00085485">
        <w:rPr>
          <w:rStyle w:val="teilgZnak"/>
          <w:lang w:val="sl-SI"/>
        </w:rPr>
        <w:t>, vzdr</w:t>
      </w:r>
      <w:r w:rsidR="005A565D">
        <w:rPr>
          <w:rStyle w:val="teilgZnak"/>
          <w:lang w:val="sl-SI"/>
        </w:rPr>
        <w:t>á</w:t>
      </w:r>
      <w:r w:rsidR="00085485">
        <w:rPr>
          <w:rStyle w:val="teilgZnak"/>
          <w:lang w:val="sl-SI"/>
        </w:rPr>
        <w:t>vom</w:t>
      </w:r>
      <w:r w:rsidR="00E43756">
        <w:rPr>
          <w:rStyle w:val="teilgZnak"/>
          <w:lang w:val="sl-SI"/>
        </w:rPr>
        <w:t xml:space="preserve"> </w:t>
      </w:r>
      <w:r w:rsidR="00E43756" w:rsidRPr="00A453E4">
        <w:rPr>
          <w:rStyle w:val="teilgZnak"/>
          <w:lang w:val="sl-SI"/>
        </w:rPr>
        <w:t>ſ</w:t>
      </w:r>
      <w:r w:rsidR="00E43756">
        <w:rPr>
          <w:rStyle w:val="teilgZnak"/>
          <w:lang w:val="sl-SI"/>
        </w:rPr>
        <w:t>ivoti</w:t>
      </w:r>
      <w:r w:rsidR="002266C7">
        <w:rPr>
          <w:rStyle w:val="teilgZnak"/>
          <w:lang w:val="sl-SI"/>
        </w:rPr>
        <w:t xml:space="preserve">, na </w:t>
      </w:r>
      <w:r w:rsidR="007C6325">
        <w:rPr>
          <w:rStyle w:val="teilgZnak"/>
          <w:lang w:val="sl-SI"/>
        </w:rPr>
        <w:t>v</w:t>
      </w:r>
      <w:r w:rsidR="003C2157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3C2157">
        <w:rPr>
          <w:rStyle w:val="teilgZnak"/>
          <w:lang w:val="sl-SI"/>
        </w:rPr>
        <w:t xml:space="preserve">e </w:t>
      </w:r>
      <w:r w:rsidR="00265079">
        <w:rPr>
          <w:rStyle w:val="teilgZnak"/>
          <w:lang w:val="sl-SI"/>
        </w:rPr>
        <w:t>dobro pro</w:t>
      </w:r>
      <w:r w:rsidR="00265079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265079">
        <w:rPr>
          <w:rStyle w:val="teilgZnak"/>
          <w:lang w:val="sl-SI"/>
        </w:rPr>
        <w:t xml:space="preserve">im </w:t>
      </w:r>
      <w:r w:rsidR="005A565D">
        <w:rPr>
          <w:rStyle w:val="teilgZnak"/>
          <w:lang w:val="sl-SI"/>
        </w:rPr>
        <w:t>r</w:t>
      </w:r>
      <w:r w:rsidR="00265079">
        <w:rPr>
          <w:rStyle w:val="teilgZnak"/>
          <w:lang w:val="sl-SI"/>
        </w:rPr>
        <w:t>au</w:t>
      </w:r>
      <w:r w:rsidR="005A565D">
        <w:rPr>
          <w:rStyle w:val="teilgZnak"/>
          <w:lang w:val="sl-SI"/>
        </w:rPr>
        <w:t>-</w:t>
      </w:r>
      <w:r w:rsidR="00265079">
        <w:rPr>
          <w:rStyle w:val="teilgZnak"/>
          <w:lang w:val="sl-SI"/>
        </w:rPr>
        <w:br/>
        <w:t>nai mene</w:t>
      </w:r>
      <w:r w:rsidR="00B05686">
        <w:rPr>
          <w:rStyle w:val="teilgZnak"/>
          <w:lang w:val="sl-SI"/>
        </w:rPr>
        <w:t>.</w:t>
      </w:r>
    </w:p>
    <w:p w14:paraId="3AA1255D" w14:textId="77777777" w:rsidR="00EF0B0B" w:rsidRDefault="00EF0B0B">
      <w:pPr>
        <w:pStyle w:val="teilg"/>
        <w:rPr>
          <w:rStyle w:val="teilgZnak"/>
          <w:lang w:val="sl-SI"/>
        </w:rPr>
      </w:pPr>
    </w:p>
    <w:p w14:paraId="4A8D985F" w14:textId="77777777" w:rsidR="00EF0B0B" w:rsidRDefault="00EC5065" w:rsidP="00D738E3">
      <w:pPr>
        <w:pStyle w:val="teilg"/>
        <w:rPr>
          <w:lang w:val="sl-SI"/>
        </w:rPr>
      </w:pPr>
      <w:r w:rsidRPr="002C5902">
        <w:rPr>
          <w:lang w:val="sl-SI"/>
        </w:rPr>
        <w:t xml:space="preserve">4. </w:t>
      </w:r>
    </w:p>
    <w:p w14:paraId="40F151CC" w14:textId="53233514" w:rsidR="00937D29" w:rsidRDefault="00EC5065" w:rsidP="00D738E3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Te dn</w:t>
      </w:r>
      <w:r w:rsidR="005A565D">
        <w:rPr>
          <w:lang w:val="sl-SI"/>
        </w:rPr>
        <w:t>és</w:t>
      </w:r>
      <w:r w:rsidRPr="002C5902">
        <w:rPr>
          <w:lang w:val="sl-SI"/>
        </w:rPr>
        <w:t>nyi</w:t>
      </w:r>
      <w:r w:rsidR="00912EBD" w:rsidRPr="002C5902">
        <w:rPr>
          <w:lang w:val="sl-SI"/>
        </w:rPr>
        <w:t xml:space="preserve"> d</w:t>
      </w:r>
      <w:r w:rsidR="005A565D">
        <w:rPr>
          <w:lang w:val="sl-SI"/>
        </w:rPr>
        <w:t>én</w:t>
      </w:r>
      <w:r w:rsidR="007D4C14" w:rsidRPr="002C5902">
        <w:rPr>
          <w:lang w:val="sl-SI"/>
        </w:rPr>
        <w:t xml:space="preserve"> vcsini</w:t>
      </w:r>
      <w:r w:rsidR="005A565D">
        <w:rPr>
          <w:lang w:val="sl-SI"/>
        </w:rPr>
        <w:t>,</w:t>
      </w:r>
      <w:r w:rsidR="009E6BBB" w:rsidRPr="002C5902">
        <w:rPr>
          <w:lang w:val="sl-SI"/>
        </w:rPr>
        <w:t xml:space="preserve"> Go</w:t>
      </w:r>
      <w:r w:rsidR="00E53BDD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E53BDD">
        <w:rPr>
          <w:rStyle w:val="teilgZnak"/>
          <w:lang w:val="sl-SI"/>
        </w:rPr>
        <w:t>podne</w:t>
      </w:r>
      <w:r w:rsidR="00AA78E6">
        <w:rPr>
          <w:rStyle w:val="teilgZnak"/>
          <w:lang w:val="sl-SI"/>
        </w:rPr>
        <w:t xml:space="preserve"> </w:t>
      </w:r>
      <w:r w:rsidR="005A565D">
        <w:rPr>
          <w:rStyle w:val="teilgZnak"/>
          <w:lang w:val="sl-SI"/>
        </w:rPr>
        <w:t>z</w:t>
      </w:r>
      <w:r w:rsidR="00AA78E6">
        <w:rPr>
          <w:rStyle w:val="teilgZnak"/>
          <w:lang w:val="sl-SI"/>
        </w:rPr>
        <w:t>menov</w:t>
      </w:r>
      <w:r w:rsidR="006F6BDB">
        <w:rPr>
          <w:rStyle w:val="teilgZnak"/>
          <w:lang w:val="sl-SI"/>
        </w:rPr>
        <w:t>, v</w:t>
      </w:r>
      <w:r w:rsidR="006F6BDB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zá-</w:t>
      </w:r>
      <w:r w:rsidR="00367496">
        <w:rPr>
          <w:rStyle w:val="teilgZnak"/>
          <w:lang w:val="sl-SI"/>
        </w:rPr>
        <w:br/>
      </w:r>
      <w:r w:rsidR="00145A03">
        <w:rPr>
          <w:rStyle w:val="teilgZnak"/>
          <w:lang w:val="sl-SI"/>
        </w:rPr>
        <w:t xml:space="preserve">ke </w:t>
      </w:r>
      <w:r w:rsidR="005A565D">
        <w:rPr>
          <w:rStyle w:val="teilgZnak"/>
          <w:lang w:val="sl-SI"/>
        </w:rPr>
        <w:t>f</w:t>
      </w:r>
      <w:r w:rsidR="00A051BF">
        <w:rPr>
          <w:rStyle w:val="teilgZnak"/>
          <w:lang w:val="sl-SI"/>
        </w:rPr>
        <w:t>é</w:t>
      </w:r>
      <w:r w:rsidR="005A565D">
        <w:rPr>
          <w:rStyle w:val="teilgZnak"/>
          <w:lang w:val="sl-SI"/>
        </w:rPr>
        <w:t>l</w:t>
      </w:r>
      <w:r w:rsidR="00F41459">
        <w:rPr>
          <w:rStyle w:val="teilgZnak"/>
          <w:lang w:val="sl-SI"/>
        </w:rPr>
        <w:t>e</w:t>
      </w:r>
      <w:r w:rsidR="00F12BC9">
        <w:rPr>
          <w:rStyle w:val="teilgZnak"/>
          <w:lang w:val="sl-SI"/>
        </w:rPr>
        <w:t xml:space="preserve"> grehov</w:t>
      </w:r>
      <w:r w:rsidR="00382F05">
        <w:rPr>
          <w:rStyle w:val="teilgZnak"/>
          <w:lang w:val="sl-SI"/>
        </w:rPr>
        <w:t xml:space="preserve">, mentuval </w:t>
      </w:r>
      <w:r w:rsidR="000F4097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382F05">
        <w:rPr>
          <w:rStyle w:val="teilgZnak"/>
          <w:lang w:val="sl-SI"/>
        </w:rPr>
        <w:t>e bom</w:t>
      </w:r>
      <w:r w:rsidR="002A49E7">
        <w:rPr>
          <w:rStyle w:val="teilgZnak"/>
          <w:lang w:val="sl-SI"/>
        </w:rPr>
        <w:t>, pr</w:t>
      </w:r>
      <w:r w:rsidR="005A565D">
        <w:rPr>
          <w:rStyle w:val="teilgZnak"/>
          <w:lang w:val="sl-SI"/>
        </w:rPr>
        <w:t>á</w:t>
      </w:r>
      <w:r w:rsidR="002A49E7">
        <w:rPr>
          <w:rStyle w:val="teilgZnak"/>
          <w:lang w:val="sl-SI"/>
        </w:rPr>
        <w:t>ve vere</w:t>
      </w:r>
      <w:r w:rsidR="00D041E1">
        <w:rPr>
          <w:rStyle w:val="teilgZnak"/>
          <w:lang w:val="sl-SI"/>
        </w:rPr>
        <w:br/>
      </w:r>
      <w:r w:rsidR="00D041E1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zá</w:t>
      </w:r>
      <w:r w:rsidR="00D041E1">
        <w:rPr>
          <w:rStyle w:val="teilgZnak"/>
          <w:lang w:val="sl-SI"/>
        </w:rPr>
        <w:t>da</w:t>
      </w:r>
      <w:r w:rsidR="003B34B0">
        <w:rPr>
          <w:rStyle w:val="teilgZnak"/>
          <w:lang w:val="sl-SI"/>
        </w:rPr>
        <w:t xml:space="preserve"> </w:t>
      </w:r>
      <w:r w:rsidR="005A565D" w:rsidRPr="00304CBF">
        <w:rPr>
          <w:rStyle w:val="teiunclear"/>
          <w:lang w:val="sl-SI"/>
        </w:rPr>
        <w:t>da</w:t>
      </w:r>
      <w:r w:rsidR="005A565D">
        <w:rPr>
          <w:rStyle w:val="teilgZnak"/>
          <w:lang w:val="sl-SI"/>
        </w:rPr>
        <w:t xml:space="preserve"> </w:t>
      </w:r>
      <w:r w:rsidR="003B34B0">
        <w:rPr>
          <w:rStyle w:val="teilgZnak"/>
          <w:lang w:val="sl-SI"/>
        </w:rPr>
        <w:t>pok</w:t>
      </w:r>
      <w:r w:rsidR="005A565D">
        <w:rPr>
          <w:rStyle w:val="teilgZnak"/>
          <w:lang w:val="sl-SI"/>
        </w:rPr>
        <w:t>á</w:t>
      </w:r>
      <w:r w:rsidR="003B34B0">
        <w:rPr>
          <w:rStyle w:val="teilgZnak"/>
          <w:lang w:val="sl-SI"/>
        </w:rPr>
        <w:t>zal bom</w:t>
      </w:r>
      <w:r w:rsidR="003F31FA">
        <w:rPr>
          <w:rStyle w:val="teilgZnak"/>
          <w:lang w:val="sl-SI"/>
        </w:rPr>
        <w:t>.</w:t>
      </w:r>
    </w:p>
    <w:p w14:paraId="08B8275F" w14:textId="77777777" w:rsidR="00EF0B0B" w:rsidRDefault="00EF0B0B" w:rsidP="00D738E3">
      <w:pPr>
        <w:pStyle w:val="teilg"/>
        <w:rPr>
          <w:rStyle w:val="teilgZnak"/>
          <w:lang w:val="sl-SI"/>
        </w:rPr>
      </w:pPr>
    </w:p>
    <w:p w14:paraId="75A7ACB3" w14:textId="77777777" w:rsidR="00EF0B0B" w:rsidRDefault="0036710A" w:rsidP="00D738E3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5.</w:t>
      </w:r>
      <w:r w:rsidRPr="00304CBF">
        <w:rPr>
          <w:lang w:val="sl-SI"/>
        </w:rPr>
        <w:t xml:space="preserve"> </w:t>
      </w:r>
    </w:p>
    <w:p w14:paraId="04DBCE76" w14:textId="1BCB1898" w:rsidR="0036710A" w:rsidRDefault="005A565D" w:rsidP="00D738E3">
      <w:pPr>
        <w:pStyle w:val="teilg"/>
        <w:rPr>
          <w:lang w:val="sl-SI"/>
        </w:rPr>
      </w:pPr>
      <w:r w:rsidRPr="00304CBF">
        <w:rPr>
          <w:lang w:val="sl-SI"/>
        </w:rPr>
        <w:t>J</w:t>
      </w:r>
      <w:r w:rsidR="00B6399A" w:rsidRPr="00304CBF">
        <w:rPr>
          <w:lang w:val="sl-SI"/>
        </w:rPr>
        <w:t>e</w:t>
      </w:r>
      <w:r w:rsidR="00B6399A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B6399A" w:rsidRPr="00304CBF">
        <w:rPr>
          <w:lang w:val="sl-SI"/>
        </w:rPr>
        <w:t>tvina</w:t>
      </w:r>
      <w:r w:rsidR="00F50008" w:rsidRPr="00304CBF">
        <w:rPr>
          <w:lang w:val="sl-SI"/>
        </w:rPr>
        <w:t xml:space="preserve"> </w:t>
      </w:r>
      <w:r w:rsidR="0077035A" w:rsidRPr="00304CBF">
        <w:rPr>
          <w:lang w:val="sl-SI"/>
        </w:rPr>
        <w:t>pi</w:t>
      </w:r>
      <w:r w:rsidR="00A32BE9" w:rsidRPr="00304CBF">
        <w:rPr>
          <w:lang w:val="sl-SI"/>
        </w:rPr>
        <w:t>t</w:t>
      </w:r>
      <w:r w:rsidR="00484B2E" w:rsidRPr="00304CBF">
        <w:rPr>
          <w:lang w:val="sl-SI"/>
        </w:rPr>
        <w:t>v</w:t>
      </w:r>
      <w:r w:rsidR="0077035A" w:rsidRPr="00304CBF">
        <w:rPr>
          <w:lang w:val="sl-SI"/>
        </w:rPr>
        <w:t>ina</w:t>
      </w:r>
      <w:r w:rsidR="00484B2E" w:rsidRPr="00304CBF">
        <w:rPr>
          <w:lang w:val="sl-SI"/>
        </w:rPr>
        <w:t>,</w:t>
      </w:r>
      <w:r w:rsidR="00011F5E" w:rsidRPr="00304CBF">
        <w:rPr>
          <w:lang w:val="sl-SI"/>
        </w:rPr>
        <w:t xml:space="preserve"> </w:t>
      </w:r>
      <w:r w:rsidR="00DD0D01" w:rsidRPr="00304CBF">
        <w:rPr>
          <w:lang w:val="sl-SI"/>
        </w:rPr>
        <w:t>mertűcsna</w:t>
      </w:r>
      <w:r w:rsidR="000F1D2B" w:rsidRPr="00304CBF">
        <w:rPr>
          <w:lang w:val="sl-SI"/>
        </w:rPr>
        <w:t xml:space="preserve"> nai bo</w:t>
      </w:r>
      <w:r w:rsidR="00331C8E" w:rsidRPr="00304CBF">
        <w:rPr>
          <w:lang w:val="sl-SI"/>
        </w:rPr>
        <w:t>, p</w:t>
      </w:r>
      <w:r w:rsidRPr="00304CBF">
        <w:rPr>
          <w:lang w:val="sl-SI"/>
        </w:rPr>
        <w:t>ós</w:t>
      </w:r>
      <w:r w:rsidR="00331C8E" w:rsidRPr="00304CBF">
        <w:rPr>
          <w:lang w:val="sl-SI"/>
        </w:rPr>
        <w:t>araz</w:t>
      </w:r>
      <w:r w:rsidRPr="00304CBF">
        <w:rPr>
          <w:lang w:val="sl-SI"/>
        </w:rPr>
        <w:t>-</w:t>
      </w:r>
      <w:r w:rsidR="004E5A36" w:rsidRPr="00304CBF">
        <w:rPr>
          <w:lang w:val="sl-SI"/>
        </w:rPr>
        <w:br/>
        <w:t>no</w:t>
      </w:r>
      <w:r w:rsidR="004E5A36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4E5A36">
        <w:rPr>
          <w:rStyle w:val="teilgZnak"/>
          <w:lang w:val="sl-SI"/>
        </w:rPr>
        <w:t>t</w:t>
      </w:r>
      <w:r w:rsidR="00CE3D20" w:rsidRPr="00304CBF">
        <w:rPr>
          <w:lang w:val="sl-SI"/>
        </w:rPr>
        <w:t xml:space="preserve"> piano</w:t>
      </w:r>
      <w:r w:rsidR="00CE3D20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CE3D20">
        <w:rPr>
          <w:rStyle w:val="teilgZnak"/>
          <w:lang w:val="sl-SI"/>
        </w:rPr>
        <w:t>t</w:t>
      </w:r>
      <w:r w:rsidR="00047BC3">
        <w:rPr>
          <w:rStyle w:val="teilgZnak"/>
          <w:lang w:val="sl-SI"/>
        </w:rPr>
        <w:t xml:space="preserve"> </w:t>
      </w:r>
      <w:r w:rsidR="00215857">
        <w:rPr>
          <w:rStyle w:val="teilgZnak"/>
          <w:lang w:val="sl-SI"/>
        </w:rPr>
        <w:t>skodila</w:t>
      </w:r>
      <w:r w:rsidR="00821E91">
        <w:rPr>
          <w:rStyle w:val="teilgZnak"/>
          <w:lang w:val="sl-SI"/>
        </w:rPr>
        <w:t xml:space="preserve"> nebo, manye</w:t>
      </w:r>
      <w:r w:rsidR="00552CAF">
        <w:rPr>
          <w:rStyle w:val="teilgZnak"/>
          <w:lang w:val="sl-SI"/>
        </w:rPr>
        <w:t xml:space="preserve"> v</w:t>
      </w:r>
      <w:r w:rsidR="00552CAF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552CAF">
        <w:rPr>
          <w:rStyle w:val="teilgZnak"/>
          <w:lang w:val="sl-SI"/>
        </w:rPr>
        <w:t xml:space="preserve">e </w:t>
      </w:r>
      <w:r w:rsidR="00552CAF" w:rsidRPr="00304CBF">
        <w:rPr>
          <w:rStyle w:val="teiunclear"/>
          <w:lang w:val="sl-SI"/>
        </w:rPr>
        <w:t>mi</w:t>
      </w:r>
      <w:r>
        <w:rPr>
          <w:rStyle w:val="teiunclear"/>
          <w:lang w:val="sl-SI"/>
        </w:rPr>
        <w:t>l</w:t>
      </w:r>
      <w:r>
        <w:rPr>
          <w:rStyle w:val="teiunclear"/>
          <w:rFonts w:ascii="ZRCola" w:hAnsi="ZRCola" w:cs="ZRCola"/>
          <w:lang w:val="sl-SI"/>
        </w:rPr>
        <w:t>ſ</w:t>
      </w:r>
      <w:r w:rsidR="00552CAF" w:rsidRPr="00304CBF">
        <w:rPr>
          <w:rStyle w:val="teiunclear"/>
          <w:lang w:val="sl-SI"/>
        </w:rPr>
        <w:t>e</w:t>
      </w:r>
      <w:r>
        <w:rPr>
          <w:rStyle w:val="teilgZnak"/>
          <w:lang w:val="sl-SI"/>
        </w:rPr>
        <w:t>-</w:t>
      </w:r>
      <w:r w:rsidR="00552CAF">
        <w:rPr>
          <w:rStyle w:val="teilgZnak"/>
          <w:lang w:val="sl-SI"/>
        </w:rPr>
        <w:br/>
      </w:r>
      <w:r w:rsidR="00552CAF" w:rsidRPr="00304CBF">
        <w:rPr>
          <w:rStyle w:val="teiunclear"/>
          <w:lang w:val="sl-SI"/>
        </w:rPr>
        <w:t xml:space="preserve">nye </w:t>
      </w:r>
      <w:r w:rsidR="00E740C3" w:rsidRPr="00304CBF">
        <w:rPr>
          <w:lang w:val="sl-SI"/>
        </w:rPr>
        <w:t xml:space="preserve">vu meni </w:t>
      </w:r>
      <w:r w:rsidR="002919F5" w:rsidRPr="00304CBF">
        <w:rPr>
          <w:lang w:val="sl-SI"/>
        </w:rPr>
        <w:t>da nebo.</w:t>
      </w:r>
    </w:p>
    <w:p w14:paraId="597B31B8" w14:textId="77777777" w:rsidR="00EF0B0B" w:rsidRPr="00304CBF" w:rsidRDefault="00EF0B0B" w:rsidP="00D738E3">
      <w:pPr>
        <w:pStyle w:val="teilg"/>
        <w:rPr>
          <w:lang w:val="sl-SI"/>
        </w:rPr>
      </w:pPr>
    </w:p>
    <w:p w14:paraId="5CA76876" w14:textId="77777777" w:rsidR="00EF0B0B" w:rsidRDefault="000872D7" w:rsidP="00D738E3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6.</w:t>
      </w:r>
      <w:r w:rsidRPr="00304CBF">
        <w:rPr>
          <w:lang w:val="sl-SI"/>
        </w:rPr>
        <w:t xml:space="preserve"> </w:t>
      </w:r>
    </w:p>
    <w:p w14:paraId="7F8C460D" w14:textId="662F4A04" w:rsidR="00100267" w:rsidRDefault="00885E9B" w:rsidP="00D738E3">
      <w:pPr>
        <w:pStyle w:val="teilg"/>
        <w:rPr>
          <w:rStyle w:val="teilgZnak"/>
          <w:lang w:val="sl-SI"/>
        </w:rPr>
      </w:pPr>
      <w:r w:rsidRPr="00304CBF">
        <w:rPr>
          <w:lang w:val="sl-SI"/>
        </w:rPr>
        <w:t>Pom</w:t>
      </w:r>
      <w:r w:rsidR="005A565D" w:rsidRPr="00304CBF">
        <w:rPr>
          <w:lang w:val="sl-SI"/>
        </w:rPr>
        <w:t>én</w:t>
      </w:r>
      <w:r w:rsidR="00C44785" w:rsidRPr="00304CBF">
        <w:rPr>
          <w:lang w:val="sl-SI"/>
        </w:rPr>
        <w:t>sai</w:t>
      </w:r>
      <w:r w:rsidR="001078E1" w:rsidRPr="00304CBF">
        <w:rPr>
          <w:lang w:val="sl-SI"/>
        </w:rPr>
        <w:t xml:space="preserve"> </w:t>
      </w:r>
      <w:r w:rsidR="008633A4" w:rsidRPr="00304CBF">
        <w:rPr>
          <w:lang w:val="sl-SI"/>
        </w:rPr>
        <w:t xml:space="preserve">vu mem </w:t>
      </w:r>
      <w:r w:rsidR="008633A4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8633A4">
        <w:rPr>
          <w:rStyle w:val="teilgZnak"/>
          <w:lang w:val="sl-SI"/>
        </w:rPr>
        <w:t>er</w:t>
      </w:r>
      <w:r w:rsidR="002C54FD">
        <w:rPr>
          <w:rStyle w:val="teilgZnak"/>
          <w:lang w:val="sl-SI"/>
        </w:rPr>
        <w:t>c</w:t>
      </w:r>
      <w:r w:rsidR="008633A4">
        <w:rPr>
          <w:rStyle w:val="teilgZnak"/>
          <w:lang w:val="sl-SI"/>
        </w:rPr>
        <w:t>zi</w:t>
      </w:r>
      <w:r w:rsidR="00A40350">
        <w:rPr>
          <w:rStyle w:val="teilgZnak"/>
          <w:lang w:val="sl-SI"/>
        </w:rPr>
        <w:t xml:space="preserve">, </w:t>
      </w:r>
      <w:r w:rsidR="003C5703">
        <w:rPr>
          <w:rStyle w:val="teilgZnak"/>
          <w:lang w:val="sl-SI"/>
        </w:rPr>
        <w:t>v</w:t>
      </w:r>
      <w:r w:rsidR="003C5703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3C5703">
        <w:rPr>
          <w:rStyle w:val="teilgZnak"/>
          <w:lang w:val="sl-SI"/>
        </w:rPr>
        <w:t>e</w:t>
      </w:r>
      <w:r w:rsidR="00515CD2">
        <w:rPr>
          <w:rStyle w:val="teilgZnak"/>
          <w:lang w:val="sl-SI"/>
        </w:rPr>
        <w:t xml:space="preserve"> hűdo</w:t>
      </w:r>
      <w:r w:rsidR="00063D56">
        <w:rPr>
          <w:rStyle w:val="teilgZnak"/>
          <w:lang w:val="sl-SI"/>
        </w:rPr>
        <w:t xml:space="preserve"> delo</w:t>
      </w:r>
      <w:r w:rsidR="00C0373B">
        <w:rPr>
          <w:rStyle w:val="teilgZnak"/>
          <w:lang w:val="sl-SI"/>
        </w:rPr>
        <w:t>, ne</w:t>
      </w:r>
      <w:r w:rsidR="00C0373B">
        <w:rPr>
          <w:rStyle w:val="teilgZnak"/>
          <w:lang w:val="sl-SI"/>
        </w:rPr>
        <w:br/>
        <w:t>vrasim</w:t>
      </w:r>
      <w:r w:rsidR="00C2756E">
        <w:rPr>
          <w:rStyle w:val="teilgZnak"/>
          <w:lang w:val="sl-SI"/>
        </w:rPr>
        <w:t xml:space="preserve"> brez zroka</w:t>
      </w:r>
      <w:r w:rsidR="00AB5E11">
        <w:rPr>
          <w:rStyle w:val="teilgZnak"/>
          <w:lang w:val="sl-SI"/>
        </w:rPr>
        <w:t>, mega bli</w:t>
      </w:r>
      <w:r w:rsidR="00401E53">
        <w:rPr>
          <w:rStyle w:val="teilgZnak"/>
          <w:lang w:val="sl-SI"/>
        </w:rPr>
        <w:t>s</w:t>
      </w:r>
      <w:r w:rsidR="00AB5E11">
        <w:rPr>
          <w:rStyle w:val="teilgZnak"/>
          <w:lang w:val="sl-SI"/>
        </w:rPr>
        <w:t>nyega</w:t>
      </w:r>
      <w:r w:rsidR="000C02D7">
        <w:rPr>
          <w:rStyle w:val="teilgZnak"/>
          <w:lang w:val="sl-SI"/>
        </w:rPr>
        <w:t>, ni na hűdo</w:t>
      </w:r>
      <w:r w:rsidR="00453C37">
        <w:rPr>
          <w:rStyle w:val="teilgZnak"/>
          <w:lang w:val="sl-SI"/>
        </w:rPr>
        <w:br/>
        <w:t>csinenye</w:t>
      </w:r>
      <w:r w:rsidR="009D3952">
        <w:rPr>
          <w:rStyle w:val="teilgZnak"/>
          <w:lang w:val="sl-SI"/>
        </w:rPr>
        <w:t>, da nedam zroka</w:t>
      </w:r>
      <w:r w:rsidR="00100267">
        <w:rPr>
          <w:rStyle w:val="teilgZnak"/>
          <w:lang w:val="sl-SI"/>
        </w:rPr>
        <w:t>.</w:t>
      </w:r>
    </w:p>
    <w:p w14:paraId="3F37640E" w14:textId="77777777" w:rsidR="00EF0B0B" w:rsidRDefault="00EF0B0B" w:rsidP="00D738E3">
      <w:pPr>
        <w:pStyle w:val="teilg"/>
        <w:rPr>
          <w:rStyle w:val="teilgZnak"/>
          <w:lang w:val="sl-SI"/>
        </w:rPr>
      </w:pPr>
    </w:p>
    <w:p w14:paraId="71736A33" w14:textId="77777777" w:rsidR="00EF0B0B" w:rsidRDefault="00333D92" w:rsidP="00D738E3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7.</w:t>
      </w:r>
      <w:r w:rsidRPr="00304CBF">
        <w:rPr>
          <w:lang w:val="sl-SI"/>
        </w:rPr>
        <w:t xml:space="preserve"> </w:t>
      </w:r>
    </w:p>
    <w:p w14:paraId="436861F9" w14:textId="1D5F70B4" w:rsidR="007B3257" w:rsidRDefault="00A71679" w:rsidP="00D738E3">
      <w:pPr>
        <w:pStyle w:val="teilg"/>
        <w:rPr>
          <w:rStyle w:val="teilgZnak"/>
          <w:lang w:val="sl-SI"/>
        </w:rPr>
      </w:pPr>
      <w:r w:rsidRPr="00304CBF">
        <w:rPr>
          <w:lang w:val="sl-SI"/>
        </w:rPr>
        <w:t>Dobro znás</w:t>
      </w:r>
      <w:r w:rsidR="00D55ACD" w:rsidRPr="00304CBF">
        <w:rPr>
          <w:lang w:val="sl-SI"/>
        </w:rPr>
        <w:t xml:space="preserve"> moi</w:t>
      </w:r>
      <w:r w:rsidR="009C3C21" w:rsidRPr="00304CBF">
        <w:rPr>
          <w:lang w:val="sl-SI"/>
        </w:rPr>
        <w:t xml:space="preserve"> Go</w:t>
      </w:r>
      <w:r w:rsidR="006C5369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9C3C21" w:rsidRPr="00304CBF">
        <w:rPr>
          <w:lang w:val="sl-SI"/>
        </w:rPr>
        <w:t>pon</w:t>
      </w:r>
      <w:r w:rsidR="008520B1" w:rsidRPr="00304CBF">
        <w:rPr>
          <w:lang w:val="sl-SI"/>
        </w:rPr>
        <w:t>, kai</w:t>
      </w:r>
      <w:r w:rsidR="00635C03" w:rsidRPr="00304CBF">
        <w:rPr>
          <w:lang w:val="sl-SI"/>
        </w:rPr>
        <w:t xml:space="preserve"> </w:t>
      </w:r>
      <w:r w:rsidR="00635C03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635C03">
        <w:rPr>
          <w:rStyle w:val="teilgZnak"/>
          <w:lang w:val="sl-SI"/>
        </w:rPr>
        <w:t>em</w:t>
      </w:r>
      <w:r w:rsidR="009502B4">
        <w:rPr>
          <w:rStyle w:val="teilgZnak"/>
          <w:lang w:val="sl-SI"/>
        </w:rPr>
        <w:t xml:space="preserve"> nevolen ia</w:t>
      </w:r>
      <w:r w:rsidR="009502B4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E03648">
        <w:rPr>
          <w:rStyle w:val="teilgZnak"/>
          <w:lang w:val="sl-SI"/>
        </w:rPr>
        <w:br/>
        <w:t>na vnosina grehov</w:t>
      </w:r>
      <w:r w:rsidR="00401E53">
        <w:rPr>
          <w:rStyle w:val="teilgZnak"/>
          <w:lang w:val="sl-SI"/>
        </w:rPr>
        <w:t>,</w:t>
      </w:r>
      <w:r w:rsidR="001B6745">
        <w:rPr>
          <w:rStyle w:val="teilgZnak"/>
          <w:lang w:val="sl-SI"/>
        </w:rPr>
        <w:t xml:space="preserve"> </w:t>
      </w:r>
      <w:r w:rsidR="00401E53">
        <w:rPr>
          <w:rStyle w:val="teilgZnak"/>
          <w:lang w:val="sl-SI"/>
        </w:rPr>
        <w:t>k</w:t>
      </w:r>
      <w:r w:rsidR="001B6745">
        <w:rPr>
          <w:rStyle w:val="teilgZnak"/>
          <w:lang w:val="sl-SI"/>
        </w:rPr>
        <w:t xml:space="preserve">ak </w:t>
      </w:r>
      <w:r w:rsidR="001B6745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1B6745">
        <w:rPr>
          <w:rStyle w:val="teilgZnak"/>
          <w:lang w:val="sl-SI"/>
        </w:rPr>
        <w:t>em nagneni</w:t>
      </w:r>
      <w:r w:rsidR="002A5B16">
        <w:rPr>
          <w:rStyle w:val="teilgZnak"/>
          <w:lang w:val="sl-SI"/>
        </w:rPr>
        <w:t xml:space="preserve"> </w:t>
      </w:r>
      <w:r w:rsidR="00E22FB6">
        <w:rPr>
          <w:rStyle w:val="teilgZnak"/>
          <w:lang w:val="sl-SI"/>
        </w:rPr>
        <w:t>iaz,</w:t>
      </w:r>
      <w:r w:rsidR="00E22FB6">
        <w:rPr>
          <w:rStyle w:val="teilgZnak"/>
          <w:lang w:val="sl-SI"/>
        </w:rPr>
        <w:br/>
        <w:t>d</w:t>
      </w:r>
      <w:r w:rsidR="00401E53">
        <w:rPr>
          <w:rStyle w:val="teilgZnak"/>
          <w:lang w:val="sl-SI"/>
        </w:rPr>
        <w:t>á</w:t>
      </w:r>
      <w:r w:rsidR="00E22FB6">
        <w:rPr>
          <w:rStyle w:val="teilgZnak"/>
          <w:lang w:val="sl-SI"/>
        </w:rPr>
        <w:t>i</w:t>
      </w:r>
      <w:r w:rsidR="00C727A8">
        <w:rPr>
          <w:rStyle w:val="teilgZnak"/>
          <w:lang w:val="sl-SI"/>
        </w:rPr>
        <w:t xml:space="preserve"> </w:t>
      </w:r>
      <w:r w:rsidR="00241752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241752">
        <w:rPr>
          <w:rStyle w:val="teilgZnak"/>
          <w:lang w:val="sl-SI"/>
        </w:rPr>
        <w:t>emi</w:t>
      </w:r>
      <w:r w:rsidR="002961AD">
        <w:rPr>
          <w:rStyle w:val="teilgZnak"/>
          <w:lang w:val="sl-SI"/>
        </w:rPr>
        <w:t xml:space="preserve"> vernoti</w:t>
      </w:r>
      <w:r w:rsidR="00B108FD">
        <w:rPr>
          <w:rStyle w:val="teilgZnak"/>
          <w:lang w:val="sl-SI"/>
        </w:rPr>
        <w:t xml:space="preserve">, da </w:t>
      </w:r>
      <w:r w:rsidR="0022084D">
        <w:rPr>
          <w:rStyle w:val="teilgZnak"/>
          <w:lang w:val="sl-SI"/>
        </w:rPr>
        <w:t>v</w:t>
      </w:r>
      <w:r w:rsidR="00B108FD">
        <w:rPr>
          <w:rStyle w:val="teilgZnak"/>
          <w:lang w:val="sl-SI"/>
        </w:rPr>
        <w:t>greh ne</w:t>
      </w:r>
      <w:r w:rsidR="003354A3">
        <w:rPr>
          <w:rStyle w:val="teilgZnak"/>
          <w:lang w:val="sl-SI"/>
        </w:rPr>
        <w:t xml:space="preserve"> </w:t>
      </w:r>
      <w:r w:rsidR="003354A3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3354A3">
        <w:rPr>
          <w:rStyle w:val="teilgZnak"/>
          <w:lang w:val="sl-SI"/>
        </w:rPr>
        <w:t>p</w:t>
      </w:r>
      <w:r w:rsidR="00623E12">
        <w:rPr>
          <w:rStyle w:val="teilgZnak"/>
          <w:lang w:val="sl-SI"/>
        </w:rPr>
        <w:t>á</w:t>
      </w:r>
      <w:r w:rsidR="003354A3">
        <w:rPr>
          <w:rStyle w:val="teilgZnak"/>
          <w:lang w:val="sl-SI"/>
        </w:rPr>
        <w:t>dnem</w:t>
      </w:r>
      <w:r w:rsidR="004D6AE0">
        <w:rPr>
          <w:rStyle w:val="teilgZnak"/>
          <w:lang w:val="sl-SI"/>
        </w:rPr>
        <w:t>.</w:t>
      </w:r>
    </w:p>
    <w:p w14:paraId="16837409" w14:textId="3B54F013" w:rsidR="00945CD2" w:rsidRPr="00304CBF" w:rsidRDefault="007B3257" w:rsidP="00304CBF">
      <w:pPr>
        <w:pStyle w:val="teifwCatch"/>
        <w:rPr>
          <w:rStyle w:val="teisurplus"/>
          <w:b w:val="0"/>
          <w:color w:val="0070C0"/>
          <w:lang w:val="sl-SI" w:eastAsia="ja-JP"/>
        </w:rPr>
      </w:pPr>
      <w:r w:rsidRPr="00304CBF">
        <w:rPr>
          <w:rStyle w:val="teisurplus"/>
          <w:lang w:val="sl-SI"/>
        </w:rPr>
        <w:t xml:space="preserve">                                               </w:t>
      </w:r>
      <w:r w:rsidR="00855059" w:rsidRPr="00304CBF">
        <w:rPr>
          <w:rStyle w:val="teisurplus"/>
          <w:lang w:val="sl-SI"/>
        </w:rPr>
        <w:t xml:space="preserve">    </w:t>
      </w:r>
      <w:r w:rsidRPr="00304CBF">
        <w:rPr>
          <w:rStyle w:val="teisurplus"/>
          <w:lang w:val="sl-SI"/>
        </w:rPr>
        <w:t xml:space="preserve">  </w:t>
      </w:r>
      <w:r w:rsidRPr="00304CBF">
        <w:rPr>
          <w:rStyle w:val="teisurplus"/>
          <w:b w:val="0"/>
          <w:color w:val="0070C0"/>
          <w:lang w:val="sl-SI" w:eastAsia="ja-JP"/>
        </w:rPr>
        <w:t xml:space="preserve">8. </w:t>
      </w:r>
      <w:r w:rsidR="00075614" w:rsidRPr="00304CBF">
        <w:rPr>
          <w:rStyle w:val="teisurplus"/>
          <w:b w:val="0"/>
          <w:color w:val="0070C0"/>
          <w:lang w:val="sl-SI" w:eastAsia="ja-JP"/>
        </w:rPr>
        <w:t>ſz</w:t>
      </w:r>
      <w:r w:rsidRPr="00304CBF">
        <w:rPr>
          <w:rStyle w:val="teisurplus"/>
          <w:b w:val="0"/>
          <w:color w:val="0070C0"/>
          <w:lang w:val="sl-SI" w:eastAsia="ja-JP"/>
        </w:rPr>
        <w:t>tvo</w:t>
      </w:r>
      <w:r w:rsidR="00401E53" w:rsidRPr="00304CBF">
        <w:rPr>
          <w:rStyle w:val="teisurplus"/>
          <w:b w:val="0"/>
          <w:color w:val="0070C0"/>
          <w:lang w:val="sl-SI" w:eastAsia="ja-JP"/>
        </w:rPr>
        <w:t>-</w:t>
      </w:r>
    </w:p>
    <w:p w14:paraId="4C074A4C" w14:textId="77777777" w:rsidR="00945CD2" w:rsidRPr="00304CBF" w:rsidRDefault="00945CD2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304CBF">
        <w:rPr>
          <w:rStyle w:val="teisurplus"/>
          <w:lang w:val="sl-SI"/>
        </w:rPr>
        <w:br w:type="page"/>
      </w:r>
    </w:p>
    <w:p w14:paraId="4EBA14F5" w14:textId="77777777" w:rsidR="00945CD2" w:rsidRDefault="00945CD2" w:rsidP="00945CD2">
      <w:r>
        <w:lastRenderedPageBreak/>
        <w:t>/007r/</w:t>
      </w:r>
    </w:p>
    <w:p w14:paraId="53C2E28E" w14:textId="77777777" w:rsidR="00441C36" w:rsidRPr="00304CBF" w:rsidRDefault="00441C36" w:rsidP="00441C36">
      <w:pPr>
        <w:pStyle w:val="teifwPageNum"/>
        <w:rPr>
          <w:lang w:val="sl-SI"/>
        </w:rPr>
      </w:pPr>
      <w:r w:rsidRPr="00304CBF">
        <w:rPr>
          <w:lang w:val="sl-SI"/>
        </w:rPr>
        <w:t>9.</w:t>
      </w:r>
    </w:p>
    <w:p w14:paraId="48636039" w14:textId="77777777" w:rsidR="00EF0B0B" w:rsidRDefault="00464C16" w:rsidP="00464C16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8.</w:t>
      </w:r>
      <w:r w:rsidRPr="00304CBF">
        <w:rPr>
          <w:lang w:val="sl-SI"/>
        </w:rPr>
        <w:t xml:space="preserve"> </w:t>
      </w:r>
    </w:p>
    <w:p w14:paraId="767A3C79" w14:textId="57B12C28" w:rsidR="00464C16" w:rsidRDefault="00464C16" w:rsidP="00464C16">
      <w:pPr>
        <w:pStyle w:val="teilg"/>
        <w:rPr>
          <w:rStyle w:val="teilgZnak"/>
          <w:lang w:val="sl-SI"/>
        </w:rPr>
      </w:pP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ztvojo</w:t>
      </w:r>
      <w:r w:rsidR="007E546F">
        <w:rPr>
          <w:rStyle w:val="teilgZnak"/>
          <w:lang w:val="sl-SI"/>
        </w:rPr>
        <w:t>v</w:t>
      </w:r>
      <w:r>
        <w:rPr>
          <w:rStyle w:val="teilgZnak"/>
          <w:lang w:val="sl-SI"/>
        </w:rPr>
        <w:t xml:space="preserve"> pr</w:t>
      </w:r>
      <w:r w:rsidR="00226D76">
        <w:rPr>
          <w:rStyle w:val="teilgZnak"/>
          <w:lang w:val="sl-SI"/>
        </w:rPr>
        <w:t>á</w:t>
      </w:r>
      <w:r>
        <w:rPr>
          <w:rStyle w:val="teilgZnak"/>
          <w:lang w:val="sl-SI"/>
        </w:rPr>
        <w:t>vo</w:t>
      </w:r>
      <w:r w:rsidR="007E546F">
        <w:rPr>
          <w:rStyle w:val="teilgZnak"/>
          <w:lang w:val="sl-SI"/>
        </w:rPr>
        <w:t>v praviczov</w:t>
      </w:r>
      <w:r w:rsidR="001F76C6">
        <w:rPr>
          <w:rStyle w:val="teilgZnak"/>
          <w:lang w:val="sl-SI"/>
        </w:rPr>
        <w:t>, ne kastigai me</w:t>
      </w:r>
      <w:r w:rsidR="00C96816">
        <w:rPr>
          <w:rStyle w:val="teilgZnak"/>
          <w:lang w:val="sl-SI"/>
        </w:rPr>
        <w:t>, za</w:t>
      </w:r>
      <w:r w:rsidR="00C96816">
        <w:rPr>
          <w:rStyle w:val="teilgZnak"/>
          <w:lang w:val="sl-SI"/>
        </w:rPr>
        <w:br/>
        <w:t>vreidno</w:t>
      </w:r>
      <w:r w:rsidR="00C96816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C96816">
        <w:rPr>
          <w:rStyle w:val="teilgZnak"/>
          <w:lang w:val="sl-SI"/>
        </w:rPr>
        <w:t>t</w:t>
      </w:r>
      <w:r w:rsidR="00D96BED">
        <w:rPr>
          <w:rStyle w:val="teilgZnak"/>
          <w:lang w:val="sl-SI"/>
        </w:rPr>
        <w:t xml:space="preserve"> </w:t>
      </w:r>
      <w:r w:rsidR="00D96BED" w:rsidRPr="00304CBF">
        <w:rPr>
          <w:rStyle w:val="teiabbr"/>
          <w:lang w:val="sl-SI"/>
        </w:rPr>
        <w:t>Xt</w:t>
      </w:r>
      <w:r w:rsidR="00226D76" w:rsidRPr="00304CBF">
        <w:rPr>
          <w:rStyle w:val="teiabbr"/>
          <w:lang w:val="sl-SI"/>
        </w:rPr>
        <w:t>u</w:t>
      </w:r>
      <w:r w:rsidR="00D96BED" w:rsidRPr="00304CBF">
        <w:rPr>
          <w:rStyle w:val="teiabbr"/>
          <w:lang w:val="sl-SI"/>
        </w:rPr>
        <w:t>ssa</w:t>
      </w:r>
      <w:r w:rsidR="00316BE7">
        <w:rPr>
          <w:rStyle w:val="teilgZnak"/>
          <w:lang w:val="sl-SI"/>
        </w:rPr>
        <w:t xml:space="preserve"> </w:t>
      </w:r>
      <w:r w:rsidR="00E422F7">
        <w:rPr>
          <w:rStyle w:val="teilgZnak"/>
          <w:lang w:val="sl-SI"/>
        </w:rPr>
        <w:t>grehe odpű</w:t>
      </w:r>
      <w:r w:rsidR="00226D76">
        <w:rPr>
          <w:rStyle w:val="teilgZnak"/>
          <w:rFonts w:ascii="ZRCola" w:hAnsi="ZRCola" w:cs="ZRCola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E422F7">
        <w:rPr>
          <w:rStyle w:val="teilgZnak"/>
          <w:lang w:val="sl-SI"/>
        </w:rPr>
        <w:t>timi</w:t>
      </w:r>
      <w:r w:rsidR="00F34BB9">
        <w:rPr>
          <w:rStyle w:val="teilgZnak"/>
          <w:lang w:val="sl-SI"/>
        </w:rPr>
        <w:t>, po vreidno</w:t>
      </w:r>
      <w:r w:rsidR="00F34BB9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F34BB9">
        <w:rPr>
          <w:rStyle w:val="teilgZnak"/>
          <w:lang w:val="sl-SI"/>
        </w:rPr>
        <w:t>ti</w:t>
      </w:r>
      <w:r w:rsidR="00D751A3">
        <w:rPr>
          <w:rStyle w:val="teilgZnak"/>
          <w:lang w:val="sl-SI"/>
        </w:rPr>
        <w:br/>
      </w:r>
      <w:r w:rsidR="005472D3">
        <w:rPr>
          <w:rStyle w:val="teilgZnak"/>
          <w:lang w:val="sl-SI"/>
        </w:rPr>
        <w:t>t</w:t>
      </w:r>
      <w:r w:rsidR="00D751A3">
        <w:rPr>
          <w:rStyle w:val="teilgZnak"/>
          <w:lang w:val="sl-SI"/>
        </w:rPr>
        <w:t>voi</w:t>
      </w:r>
      <w:r w:rsidR="00704E6E">
        <w:rPr>
          <w:rStyle w:val="teilgZnak"/>
          <w:lang w:val="sl-SI"/>
        </w:rPr>
        <w:t>e</w:t>
      </w:r>
      <w:r w:rsidR="000E499D">
        <w:rPr>
          <w:rStyle w:val="teilgZnak"/>
          <w:lang w:val="sl-SI"/>
        </w:rPr>
        <w:t xml:space="preserve"> </w:t>
      </w:r>
      <w:r w:rsidR="00226D76">
        <w:rPr>
          <w:rStyle w:val="teilgZnak"/>
          <w:lang w:val="sl-SI"/>
        </w:rPr>
        <w:t>k</w:t>
      </w:r>
      <w:r w:rsidR="00F6221F">
        <w:rPr>
          <w:rStyle w:val="teilgZnak"/>
          <w:lang w:val="sl-SI"/>
        </w:rPr>
        <w:t>le</w:t>
      </w:r>
      <w:r w:rsidR="00F6221F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F6221F">
        <w:rPr>
          <w:rStyle w:val="teilgZnak"/>
          <w:lang w:val="sl-SI"/>
        </w:rPr>
        <w:t>tva</w:t>
      </w:r>
      <w:r w:rsidR="001D6609">
        <w:rPr>
          <w:rStyle w:val="teilgZnak"/>
          <w:lang w:val="sl-SI"/>
        </w:rPr>
        <w:t xml:space="preserve"> varui me</w:t>
      </w:r>
      <w:r w:rsidR="005A578C">
        <w:rPr>
          <w:rStyle w:val="teilgZnak"/>
          <w:lang w:val="sl-SI"/>
        </w:rPr>
        <w:t>.</w:t>
      </w:r>
    </w:p>
    <w:p w14:paraId="42F7CD2D" w14:textId="77777777" w:rsidR="00EF0B0B" w:rsidRDefault="00EF0B0B" w:rsidP="00464C16">
      <w:pPr>
        <w:pStyle w:val="teilg"/>
        <w:rPr>
          <w:rStyle w:val="teilgZnak"/>
          <w:lang w:val="sl-SI"/>
        </w:rPr>
      </w:pPr>
    </w:p>
    <w:p w14:paraId="7077D99E" w14:textId="77777777" w:rsidR="00EF0B0B" w:rsidRDefault="008B494F" w:rsidP="00464C16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9.</w:t>
      </w:r>
      <w:r w:rsidRPr="002C5902">
        <w:rPr>
          <w:lang w:val="sl-SI"/>
        </w:rPr>
        <w:t xml:space="preserve"> </w:t>
      </w:r>
    </w:p>
    <w:p w14:paraId="4A6ED475" w14:textId="37871E9A" w:rsidR="00B05DBE" w:rsidRDefault="00F20318" w:rsidP="00464C16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Z</w:t>
      </w:r>
      <w:r w:rsidR="00E77304" w:rsidRPr="002C5902">
        <w:rPr>
          <w:lang w:val="sl-SI"/>
        </w:rPr>
        <w:t>á</w:t>
      </w:r>
      <w:r w:rsidRPr="002C5902">
        <w:rPr>
          <w:lang w:val="sl-SI"/>
        </w:rPr>
        <w:t>to</w:t>
      </w:r>
      <w:r w:rsidR="008F77E2" w:rsidRPr="002C5902">
        <w:rPr>
          <w:lang w:val="sl-SI"/>
        </w:rPr>
        <w:t xml:space="preserve"> tak</w:t>
      </w:r>
      <w:r w:rsidR="00E655D0" w:rsidRPr="002C5902">
        <w:rPr>
          <w:lang w:val="sl-SI"/>
        </w:rPr>
        <w:t xml:space="preserve"> </w:t>
      </w:r>
      <w:r w:rsidR="00E655D0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226D76">
        <w:rPr>
          <w:lang w:val="sl-SI"/>
        </w:rPr>
        <w:t>ám</w:t>
      </w:r>
      <w:r w:rsidR="00CC1E0A">
        <w:rPr>
          <w:lang w:val="sl-SI"/>
        </w:rPr>
        <w:t xml:space="preserve"> </w:t>
      </w:r>
      <w:r w:rsidR="00CC1E0A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9D454A">
        <w:rPr>
          <w:rStyle w:val="teilgZnak"/>
          <w:lang w:val="sl-SI"/>
        </w:rPr>
        <w:t>eb</w:t>
      </w:r>
      <w:r w:rsidR="00053346">
        <w:rPr>
          <w:rStyle w:val="teilgZnak"/>
          <w:lang w:val="sl-SI"/>
        </w:rPr>
        <w:t>é</w:t>
      </w:r>
      <w:r w:rsidR="005D2348">
        <w:rPr>
          <w:rStyle w:val="teilgZnak"/>
          <w:lang w:val="sl-SI"/>
        </w:rPr>
        <w:t>, tebi poroc</w:t>
      </w:r>
      <w:r w:rsidR="00E55FE8">
        <w:rPr>
          <w:rStyle w:val="teilgZnak"/>
          <w:lang w:val="sl-SI"/>
        </w:rPr>
        <w:t>s</w:t>
      </w:r>
      <w:r w:rsidR="005D2348">
        <w:rPr>
          <w:rStyle w:val="teilgZnak"/>
          <w:lang w:val="sl-SI"/>
        </w:rPr>
        <w:t>im</w:t>
      </w:r>
      <w:r w:rsidR="008B0085">
        <w:rPr>
          <w:rStyle w:val="teilgZnak"/>
          <w:lang w:val="sl-SI"/>
        </w:rPr>
        <w:t>, tva milos</w:t>
      </w:r>
      <w:r w:rsidR="00226D76">
        <w:rPr>
          <w:rStyle w:val="teilgZnak"/>
          <w:lang w:val="sl-SI"/>
        </w:rPr>
        <w:t>-</w:t>
      </w:r>
      <w:r w:rsidR="004D2BF4">
        <w:rPr>
          <w:rStyle w:val="teilgZnak"/>
          <w:lang w:val="sl-SI"/>
        </w:rPr>
        <w:br/>
      </w:r>
      <w:r w:rsidR="00D805A4">
        <w:rPr>
          <w:rStyle w:val="teilgZnak"/>
          <w:lang w:val="sl-SI"/>
        </w:rPr>
        <w:t>csa</w:t>
      </w:r>
      <w:r w:rsidR="009D5EFC">
        <w:rPr>
          <w:rStyle w:val="teilgZnak"/>
          <w:lang w:val="sl-SI"/>
        </w:rPr>
        <w:t xml:space="preserve"> meni</w:t>
      </w:r>
      <w:r w:rsidR="00590E76">
        <w:rPr>
          <w:rStyle w:val="teilgZnak"/>
          <w:lang w:val="sl-SI"/>
        </w:rPr>
        <w:t xml:space="preserve"> bramba boidi mi </w:t>
      </w:r>
      <w:r w:rsidR="00B63997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B63997">
        <w:rPr>
          <w:rStyle w:val="teilgZnak"/>
          <w:lang w:val="sl-SI"/>
        </w:rPr>
        <w:t>v</w:t>
      </w:r>
      <w:r w:rsidR="00A566DD">
        <w:rPr>
          <w:rStyle w:val="teilgZnak"/>
          <w:lang w:val="sl-SI"/>
        </w:rPr>
        <w:t>é</w:t>
      </w:r>
      <w:r w:rsidR="00226D76">
        <w:rPr>
          <w:rStyle w:val="teilgZnak"/>
          <w:lang w:val="sl-SI"/>
        </w:rPr>
        <w:t>t</w:t>
      </w:r>
      <w:r w:rsidR="00B63997">
        <w:rPr>
          <w:rStyle w:val="teilgZnak"/>
          <w:lang w:val="sl-SI"/>
        </w:rPr>
        <w:t>i</w:t>
      </w:r>
      <w:r w:rsidR="001E53B5">
        <w:rPr>
          <w:rStyle w:val="teilgZnak"/>
          <w:lang w:val="sl-SI"/>
        </w:rPr>
        <w:t xml:space="preserve"> </w:t>
      </w:r>
      <w:r w:rsidR="009C0CC3">
        <w:rPr>
          <w:rStyle w:val="teilgZnak"/>
          <w:lang w:val="sl-SI"/>
        </w:rPr>
        <w:t>Dűh</w:t>
      </w:r>
      <w:r w:rsidR="005D4DA6">
        <w:rPr>
          <w:rStyle w:val="teilgZnak"/>
          <w:lang w:val="sl-SI"/>
        </w:rPr>
        <w:t xml:space="preserve"> </w:t>
      </w:r>
      <w:r w:rsidR="005D4DA6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5D4DA6">
        <w:rPr>
          <w:rStyle w:val="teilgZnak"/>
          <w:lang w:val="sl-SI"/>
        </w:rPr>
        <w:t>tvom</w:t>
      </w:r>
      <w:r w:rsidR="00445A18">
        <w:rPr>
          <w:rStyle w:val="teilgZnak"/>
          <w:lang w:val="sl-SI"/>
        </w:rPr>
        <w:br/>
        <w:t>recsjou</w:t>
      </w:r>
      <w:r w:rsidR="00226D76">
        <w:rPr>
          <w:rStyle w:val="teilgZnak"/>
          <w:lang w:val="sl-SI"/>
        </w:rPr>
        <w:t>v</w:t>
      </w:r>
      <w:r w:rsidR="00990856">
        <w:rPr>
          <w:rStyle w:val="teilgZnak"/>
          <w:lang w:val="sl-SI"/>
        </w:rPr>
        <w:t xml:space="preserve"> </w:t>
      </w:r>
      <w:r w:rsidR="00766724">
        <w:rPr>
          <w:rStyle w:val="teilgZnak"/>
          <w:lang w:val="sl-SI"/>
        </w:rPr>
        <w:t>pa</w:t>
      </w:r>
      <w:r w:rsidR="00766724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766724">
        <w:rPr>
          <w:rStyle w:val="teilgZnak"/>
          <w:lang w:val="sl-SI"/>
        </w:rPr>
        <w:t>t</w:t>
      </w:r>
      <w:r w:rsidR="00226D76">
        <w:rPr>
          <w:rStyle w:val="teilgZnak"/>
          <w:lang w:val="sl-SI"/>
        </w:rPr>
        <w:t>ér</w:t>
      </w:r>
      <w:r w:rsidR="00D27C60">
        <w:rPr>
          <w:rStyle w:val="teilgZnak"/>
          <w:lang w:val="sl-SI"/>
        </w:rPr>
        <w:t xml:space="preserve"> </w:t>
      </w:r>
      <w:r w:rsidR="0051609D">
        <w:rPr>
          <w:rStyle w:val="teilgZnak"/>
          <w:lang w:val="sl-SI"/>
        </w:rPr>
        <w:t>boidimi.</w:t>
      </w:r>
    </w:p>
    <w:p w14:paraId="55ADB8F6" w14:textId="77777777" w:rsidR="00EF0B0B" w:rsidRDefault="00EF0B0B" w:rsidP="00464C16">
      <w:pPr>
        <w:pStyle w:val="teilg"/>
        <w:rPr>
          <w:rStyle w:val="teilgZnak"/>
          <w:lang w:val="sl-SI"/>
        </w:rPr>
      </w:pPr>
    </w:p>
    <w:p w14:paraId="18762B13" w14:textId="77777777" w:rsidR="00EF0B0B" w:rsidRDefault="00053346" w:rsidP="00464C16">
      <w:pPr>
        <w:pStyle w:val="teilg"/>
        <w:rPr>
          <w:rStyle w:val="teilgZnak"/>
          <w:lang w:val="sl-SI"/>
        </w:rPr>
      </w:pPr>
      <w:r w:rsidRPr="00304CBF">
        <w:rPr>
          <w:rStyle w:val="teilabelZnak"/>
          <w:lang w:val="sl-SI"/>
        </w:rPr>
        <w:t>10</w:t>
      </w:r>
      <w:r w:rsidR="00FC6867" w:rsidRPr="00304CBF">
        <w:rPr>
          <w:rStyle w:val="teilabelZnak"/>
          <w:lang w:val="sl-SI"/>
        </w:rPr>
        <w:t>.</w:t>
      </w:r>
      <w:r>
        <w:rPr>
          <w:rStyle w:val="teilgZnak"/>
          <w:lang w:val="sl-SI"/>
        </w:rPr>
        <w:t xml:space="preserve"> </w:t>
      </w:r>
    </w:p>
    <w:p w14:paraId="18D978EE" w14:textId="049D85FE" w:rsidR="005A578C" w:rsidRDefault="00053346" w:rsidP="00464C16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Vűne</w:t>
      </w:r>
      <w:r w:rsidR="000D02E4">
        <w:rPr>
          <w:rStyle w:val="teilgZnak"/>
          <w:lang w:val="sl-SI"/>
        </w:rPr>
        <w:t>i</w:t>
      </w:r>
      <w:r>
        <w:rPr>
          <w:rStyle w:val="teilgZnak"/>
          <w:lang w:val="sl-SI"/>
        </w:rPr>
        <w:t>s</w:t>
      </w:r>
      <w:r w:rsidR="00A90186">
        <w:rPr>
          <w:rStyle w:val="teilgZnak"/>
          <w:lang w:val="sl-SI"/>
        </w:rPr>
        <w:t>nyega</w:t>
      </w:r>
      <w:r w:rsidR="00CC4B5B">
        <w:rPr>
          <w:rStyle w:val="teilgZnak"/>
          <w:lang w:val="sl-SI"/>
        </w:rPr>
        <w:t xml:space="preserve"> </w:t>
      </w:r>
      <w:r w:rsidR="00F35AC1">
        <w:rPr>
          <w:rStyle w:val="teilgZnak"/>
          <w:lang w:val="sl-SI"/>
        </w:rPr>
        <w:t>kv</w:t>
      </w:r>
      <w:r w:rsidR="00226D76">
        <w:rPr>
          <w:rStyle w:val="teilgZnak"/>
          <w:lang w:val="sl-SI"/>
        </w:rPr>
        <w:t>á</w:t>
      </w:r>
      <w:r w:rsidR="00152047">
        <w:rPr>
          <w:rStyle w:val="teilgZnak"/>
          <w:lang w:val="sl-SI"/>
        </w:rPr>
        <w:t>r</w:t>
      </w:r>
      <w:r w:rsidR="00F35AC1">
        <w:rPr>
          <w:rStyle w:val="teilgZnak"/>
          <w:lang w:val="sl-SI"/>
        </w:rPr>
        <w:t>a</w:t>
      </w:r>
      <w:r w:rsidR="00673BF6">
        <w:rPr>
          <w:rStyle w:val="teilgZnak"/>
          <w:lang w:val="sl-SI"/>
        </w:rPr>
        <w:t>, mentui</w:t>
      </w:r>
      <w:r w:rsidR="00AD1F13">
        <w:rPr>
          <w:rStyle w:val="teilgZnak"/>
          <w:lang w:val="sl-SI"/>
        </w:rPr>
        <w:t xml:space="preserve"> ti mene</w:t>
      </w:r>
      <w:r w:rsidR="0067589F">
        <w:rPr>
          <w:rStyle w:val="teilgZnak"/>
          <w:lang w:val="sl-SI"/>
        </w:rPr>
        <w:t xml:space="preserve"> da</w:t>
      </w:r>
      <w:r w:rsidR="00D34E74">
        <w:rPr>
          <w:rStyle w:val="teilgZnak"/>
          <w:lang w:val="sl-SI"/>
        </w:rPr>
        <w:t xml:space="preserve"> </w:t>
      </w:r>
      <w:r w:rsidR="00D34E74" w:rsidRPr="00A453E4">
        <w:rPr>
          <w:rStyle w:val="teilgZnak"/>
          <w:lang w:val="sl-SI"/>
        </w:rPr>
        <w:t>ſ</w:t>
      </w:r>
      <w:r w:rsidR="00D34E74">
        <w:rPr>
          <w:rStyle w:val="teilgZnak"/>
          <w:lang w:val="sl-SI"/>
        </w:rPr>
        <w:t>alo</w:t>
      </w:r>
      <w:r w:rsidR="00D34E74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D34E74">
        <w:rPr>
          <w:rStyle w:val="teilgZnak"/>
          <w:lang w:val="sl-SI"/>
        </w:rPr>
        <w:t>t</w:t>
      </w:r>
      <w:r w:rsidR="00CA71A5">
        <w:rPr>
          <w:rStyle w:val="teilgZnak"/>
          <w:lang w:val="sl-SI"/>
        </w:rPr>
        <w:br/>
        <w:t xml:space="preserve">ni </w:t>
      </w:r>
      <w:r w:rsidR="00F94CAC">
        <w:rPr>
          <w:rStyle w:val="teilgZnak"/>
          <w:lang w:val="sl-SI"/>
        </w:rPr>
        <w:t>rado</w:t>
      </w:r>
      <w:r w:rsidR="00F94CAC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F94CAC">
        <w:rPr>
          <w:rStyle w:val="teilgZnak"/>
          <w:lang w:val="sl-SI"/>
        </w:rPr>
        <w:t>t</w:t>
      </w:r>
      <w:r w:rsidR="00CB0507">
        <w:rPr>
          <w:rStyle w:val="teilgZnak"/>
          <w:lang w:val="sl-SI"/>
        </w:rPr>
        <w:t xml:space="preserve"> ne </w:t>
      </w:r>
      <w:r w:rsidR="00D70466">
        <w:rPr>
          <w:rStyle w:val="teilgZnak"/>
          <w:lang w:val="sl-SI"/>
        </w:rPr>
        <w:t>zadus</w:t>
      </w:r>
      <w:r w:rsidR="00770BAA" w:rsidRPr="00A453E4">
        <w:rPr>
          <w:rStyle w:val="teilgZnak"/>
          <w:lang w:val="sl-SI"/>
        </w:rPr>
        <w:t>ſ</w:t>
      </w:r>
      <w:r w:rsidR="00770BAA">
        <w:rPr>
          <w:rStyle w:val="teilgZnak"/>
          <w:lang w:val="sl-SI"/>
        </w:rPr>
        <w:t>i me</w:t>
      </w:r>
      <w:r w:rsidR="00270CA8">
        <w:rPr>
          <w:rStyle w:val="teilgZnak"/>
          <w:lang w:val="sl-SI"/>
        </w:rPr>
        <w:t>, zder</w:t>
      </w:r>
      <w:r w:rsidR="00270CA8" w:rsidRPr="00A453E4">
        <w:rPr>
          <w:rStyle w:val="teilgZnak"/>
          <w:lang w:val="sl-SI"/>
        </w:rPr>
        <w:t>ſ</w:t>
      </w:r>
      <w:r w:rsidR="00270CA8">
        <w:rPr>
          <w:rStyle w:val="teilgZnak"/>
          <w:lang w:val="sl-SI"/>
        </w:rPr>
        <w:t>i m</w:t>
      </w:r>
      <w:r w:rsidR="006B2DE5">
        <w:rPr>
          <w:rStyle w:val="teilgZnak"/>
          <w:lang w:val="sl-SI"/>
        </w:rPr>
        <w:t>i vu</w:t>
      </w:r>
      <w:r w:rsidR="008B0509">
        <w:rPr>
          <w:rStyle w:val="teilgZnak"/>
          <w:lang w:val="sl-SI"/>
        </w:rPr>
        <w:t xml:space="preserve"> zdr</w:t>
      </w:r>
      <w:r w:rsidR="00226D76">
        <w:rPr>
          <w:rStyle w:val="teilgZnak"/>
          <w:lang w:val="sl-SI"/>
        </w:rPr>
        <w:t>áv</w:t>
      </w:r>
      <w:r w:rsidR="007F0398">
        <w:rPr>
          <w:rStyle w:val="teilgZnak"/>
          <w:rFonts w:ascii="ZRCola" w:hAnsi="ZRCola" w:cs="ZRCola"/>
          <w:lang w:val="sl-SI"/>
        </w:rPr>
        <w:t>ji</w:t>
      </w:r>
      <w:r w:rsidR="002C54FD">
        <w:rPr>
          <w:rStyle w:val="teilgZnak"/>
          <w:lang w:val="sl-SI"/>
        </w:rPr>
        <w:br/>
        <w:t xml:space="preserve">nevolno me </w:t>
      </w:r>
      <w:r w:rsidR="002C54FD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2C54FD">
        <w:rPr>
          <w:rStyle w:val="teilgZnak"/>
          <w:lang w:val="sl-SI"/>
        </w:rPr>
        <w:t>ercze</w:t>
      </w:r>
      <w:r w:rsidR="00E86A76">
        <w:rPr>
          <w:rStyle w:val="teilgZnak"/>
          <w:lang w:val="sl-SI"/>
        </w:rPr>
        <w:t>.</w:t>
      </w:r>
      <w:r w:rsidR="008B0509">
        <w:rPr>
          <w:rStyle w:val="teilgZnak"/>
          <w:lang w:val="sl-SI"/>
        </w:rPr>
        <w:t xml:space="preserve"> </w:t>
      </w:r>
    </w:p>
    <w:p w14:paraId="2A2A25D6" w14:textId="77777777" w:rsidR="00EF0B0B" w:rsidRDefault="00EF0B0B" w:rsidP="00464C16">
      <w:pPr>
        <w:pStyle w:val="teilg"/>
        <w:rPr>
          <w:rStyle w:val="teilgZnak"/>
          <w:lang w:val="sl-SI"/>
        </w:rPr>
      </w:pPr>
    </w:p>
    <w:p w14:paraId="49A4F0A8" w14:textId="77777777" w:rsidR="00EF0B0B" w:rsidRDefault="00C826D7" w:rsidP="00464C16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11.</w:t>
      </w:r>
      <w:r w:rsidRPr="002C5902">
        <w:rPr>
          <w:lang w:val="sl-SI"/>
        </w:rPr>
        <w:t xml:space="preserve"> </w:t>
      </w:r>
    </w:p>
    <w:p w14:paraId="6A00EF91" w14:textId="085F4349" w:rsidR="0089770D" w:rsidRDefault="00427AD2" w:rsidP="00464C16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Moi Bough </w:t>
      </w:r>
      <w:r w:rsidR="006A01EF" w:rsidRPr="002C5902">
        <w:rPr>
          <w:lang w:val="sl-SI"/>
        </w:rPr>
        <w:t>tebi</w:t>
      </w:r>
      <w:r w:rsidR="007D10C1" w:rsidRPr="002C5902">
        <w:rPr>
          <w:lang w:val="sl-SI"/>
        </w:rPr>
        <w:t xml:space="preserve"> boidi</w:t>
      </w:r>
      <w:r w:rsidR="00E047B1" w:rsidRPr="002C5902">
        <w:rPr>
          <w:lang w:val="sl-SI"/>
        </w:rPr>
        <w:t xml:space="preserve">, Dika </w:t>
      </w:r>
      <w:r w:rsidR="009B3A73" w:rsidRPr="002C5902">
        <w:rPr>
          <w:lang w:val="sl-SI"/>
        </w:rPr>
        <w:t>posteny</w:t>
      </w:r>
      <w:r w:rsidR="00FA5343">
        <w:rPr>
          <w:lang w:val="sl-SI"/>
        </w:rPr>
        <w:t>é</w:t>
      </w:r>
      <w:r w:rsidR="009D1785" w:rsidRPr="002C5902">
        <w:rPr>
          <w:lang w:val="sl-SI"/>
        </w:rPr>
        <w:t>,</w:t>
      </w:r>
      <w:r w:rsidR="00981E3C" w:rsidRPr="002C5902">
        <w:rPr>
          <w:lang w:val="sl-SI"/>
        </w:rPr>
        <w:t xml:space="preserve"> v</w:t>
      </w:r>
      <w:r w:rsidR="00981E3C" w:rsidRPr="00A453E4">
        <w:rPr>
          <w:rStyle w:val="teilgZnak"/>
          <w:lang w:val="sl-SI"/>
        </w:rPr>
        <w:t>ſ</w:t>
      </w:r>
      <w:r w:rsidR="00FA5343">
        <w:rPr>
          <w:rStyle w:val="teilgZnak"/>
          <w:lang w:val="sl-SI"/>
        </w:rPr>
        <w:t>z</w:t>
      </w:r>
      <w:r w:rsidR="00981E3C">
        <w:rPr>
          <w:rStyle w:val="teilgZnak"/>
          <w:lang w:val="sl-SI"/>
        </w:rPr>
        <w:t>vé</w:t>
      </w:r>
      <w:r w:rsidR="00FA5343">
        <w:rPr>
          <w:rStyle w:val="teilgZnak"/>
          <w:lang w:val="sl-SI"/>
        </w:rPr>
        <w:t>-</w:t>
      </w:r>
      <w:r w:rsidR="0096184D">
        <w:rPr>
          <w:rStyle w:val="teilgZnak"/>
          <w:lang w:val="sl-SI"/>
        </w:rPr>
        <w:br/>
      </w:r>
      <w:r w:rsidR="00801B4F">
        <w:rPr>
          <w:rStyle w:val="teilgZnak"/>
          <w:lang w:val="sl-SI"/>
        </w:rPr>
        <w:t xml:space="preserve">tom </w:t>
      </w:r>
      <w:r w:rsidR="001F43B1" w:rsidRPr="00304CBF">
        <w:rPr>
          <w:lang w:val="sl-SI"/>
        </w:rPr>
        <w:t>troiſtvi</w:t>
      </w:r>
      <w:r w:rsidR="00F06003">
        <w:rPr>
          <w:rStyle w:val="teilgZnak"/>
          <w:lang w:val="sl-SI"/>
        </w:rPr>
        <w:t xml:space="preserve"> </w:t>
      </w:r>
      <w:r w:rsidR="00360605">
        <w:rPr>
          <w:rStyle w:val="teilgZnak"/>
          <w:rFonts w:ascii="ZRCola" w:hAnsi="ZRCola" w:cs="ZRCola"/>
          <w:lang w:val="sl-SI"/>
        </w:rPr>
        <w:t xml:space="preserve">ki </w:t>
      </w:r>
      <w:r w:rsidR="005C62FE" w:rsidRPr="00A453E4">
        <w:rPr>
          <w:rStyle w:val="teilgZnak"/>
          <w:lang w:val="sl-SI"/>
        </w:rPr>
        <w:t>ſ</w:t>
      </w:r>
      <w:r w:rsidR="00BE49F1">
        <w:rPr>
          <w:rStyle w:val="teilgZnak"/>
          <w:lang w:val="sl-SI"/>
        </w:rPr>
        <w:t>z</w:t>
      </w:r>
      <w:r w:rsidR="005C62FE">
        <w:rPr>
          <w:rStyle w:val="teilgZnak"/>
          <w:lang w:val="sl-SI"/>
        </w:rPr>
        <w:t>i</w:t>
      </w:r>
      <w:r w:rsidR="007B511F">
        <w:rPr>
          <w:rStyle w:val="teilgZnak"/>
          <w:lang w:val="sl-SI"/>
        </w:rPr>
        <w:t xml:space="preserve"> edne</w:t>
      </w:r>
      <w:r w:rsidR="00521B1A">
        <w:rPr>
          <w:rStyle w:val="teilgZnak"/>
          <w:lang w:val="sl-SI"/>
        </w:rPr>
        <w:t xml:space="preserve"> </w:t>
      </w:r>
      <w:r w:rsidR="00521B1A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521B1A">
        <w:rPr>
          <w:rStyle w:val="teilgZnak"/>
          <w:lang w:val="sl-SI"/>
        </w:rPr>
        <w:t>tálno</w:t>
      </w:r>
      <w:r w:rsidR="00521B1A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521B1A">
        <w:rPr>
          <w:rStyle w:val="teilgZnak"/>
          <w:lang w:val="sl-SI"/>
        </w:rPr>
        <w:t>ti</w:t>
      </w:r>
      <w:r w:rsidR="00E50069">
        <w:rPr>
          <w:rStyle w:val="teilgZnak"/>
          <w:lang w:val="sl-SI"/>
        </w:rPr>
        <w:t>, teb</w:t>
      </w:r>
      <w:r w:rsidR="00AF1969">
        <w:rPr>
          <w:rStyle w:val="teilgZnak"/>
          <w:lang w:val="sl-SI"/>
        </w:rPr>
        <w:t>é</w:t>
      </w:r>
      <w:r w:rsidR="00E50069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E50069">
        <w:rPr>
          <w:rStyle w:val="teilgZnak"/>
          <w:lang w:val="sl-SI"/>
        </w:rPr>
        <w:t>e</w:t>
      </w:r>
      <w:r w:rsidR="0026727C">
        <w:rPr>
          <w:rStyle w:val="teilgZnak"/>
          <w:lang w:val="sl-SI"/>
        </w:rPr>
        <w:br/>
        <w:t>do</w:t>
      </w:r>
      <w:r w:rsidR="0026727C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26727C">
        <w:rPr>
          <w:rStyle w:val="teilgZnak"/>
          <w:lang w:val="sl-SI"/>
        </w:rPr>
        <w:t>táia</w:t>
      </w:r>
      <w:r w:rsidR="00601385">
        <w:rPr>
          <w:rStyle w:val="teilgZnak"/>
          <w:lang w:val="sl-SI"/>
        </w:rPr>
        <w:t xml:space="preserve"> v</w:t>
      </w:r>
      <w:r w:rsidR="00601385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DA1542">
        <w:rPr>
          <w:rStyle w:val="teilgZnak"/>
          <w:lang w:val="sl-SI"/>
        </w:rPr>
        <w:t>á</w:t>
      </w:r>
      <w:r w:rsidR="00601385">
        <w:rPr>
          <w:rStyle w:val="teilgZnak"/>
          <w:lang w:val="sl-SI"/>
        </w:rPr>
        <w:t>ko</w:t>
      </w:r>
      <w:r w:rsidR="00D60828">
        <w:rPr>
          <w:rStyle w:val="teilgZnak"/>
          <w:lang w:val="sl-SI"/>
        </w:rPr>
        <w:t xml:space="preserve"> po</w:t>
      </w:r>
      <w:r w:rsidR="0089770D">
        <w:rPr>
          <w:rStyle w:val="teilgZnak"/>
          <w:lang w:val="sl-SI"/>
        </w:rPr>
        <w:t>s</w:t>
      </w:r>
      <w:r w:rsidR="00D60828">
        <w:rPr>
          <w:rStyle w:val="teilgZnak"/>
          <w:lang w:val="sl-SI"/>
        </w:rPr>
        <w:t>teny</w:t>
      </w:r>
      <w:r w:rsidR="0089770D">
        <w:rPr>
          <w:rStyle w:val="teilgZnak"/>
          <w:lang w:val="sl-SI"/>
        </w:rPr>
        <w:t>é</w:t>
      </w:r>
      <w:r w:rsidR="00E211F8">
        <w:rPr>
          <w:rStyle w:val="teilgZnak"/>
          <w:lang w:val="sl-SI"/>
        </w:rPr>
        <w:t xml:space="preserve">. </w:t>
      </w:r>
    </w:p>
    <w:p w14:paraId="40F374DA" w14:textId="0E006807" w:rsidR="008B1923" w:rsidRPr="00304CBF" w:rsidRDefault="00E211F8" w:rsidP="00304CBF">
      <w:pPr>
        <w:pStyle w:val="teicloser"/>
        <w:rPr>
          <w:rStyle w:val="teilgZnak"/>
          <w:color w:val="9BBB59" w:themeColor="accent3"/>
          <w:lang w:val="de-AT"/>
        </w:rPr>
      </w:pPr>
      <w:r w:rsidRPr="00304CBF">
        <w:rPr>
          <w:rStyle w:val="teilgZnak"/>
          <w:color w:val="9BBB59" w:themeColor="accent3"/>
          <w:lang w:val="de-AT"/>
        </w:rPr>
        <w:t>Amen.</w:t>
      </w:r>
    </w:p>
    <w:p w14:paraId="56D6AD9B" w14:textId="5F364957" w:rsidR="007E0CB5" w:rsidRDefault="005D0559" w:rsidP="00AC6BCA">
      <w:pPr>
        <w:pStyle w:val="Naslov2"/>
      </w:pPr>
      <w:r w:rsidRPr="009E4955">
        <w:t>Nouta.</w:t>
      </w:r>
      <w:r w:rsidR="00AC6BCA" w:rsidRPr="009E4955">
        <w:t xml:space="preserve"> </w:t>
      </w:r>
      <w:r w:rsidR="00855FB4" w:rsidRPr="009E4955">
        <w:t>Jesus</w:t>
      </w:r>
      <w:r w:rsidR="003B0861" w:rsidRPr="009E4955">
        <w:t xml:space="preserve"> Kristus</w:t>
      </w:r>
      <w:r w:rsidR="001463EE" w:rsidRPr="009E4955">
        <w:t xml:space="preserve"> ſ</w:t>
      </w:r>
      <w:r w:rsidR="00431CB1">
        <w:t>zé</w:t>
      </w:r>
      <w:r w:rsidR="001463EE" w:rsidRPr="009E4955">
        <w:t>p</w:t>
      </w:r>
      <w:r w:rsidR="00B3215F" w:rsidRPr="009E4955">
        <w:t xml:space="preserve"> </w:t>
      </w:r>
      <w:r w:rsidR="00431CB1">
        <w:t>fé</w:t>
      </w:r>
      <w:r w:rsidR="00F732B4" w:rsidRPr="009E4955">
        <w:t>nyes</w:t>
      </w:r>
      <w:r w:rsidR="00405013" w:rsidRPr="009E4955">
        <w:t xml:space="preserve"> </w:t>
      </w:r>
      <w:r w:rsidR="00405013" w:rsidRPr="00304CBF">
        <w:rPr>
          <w:rStyle w:val="teiabbr"/>
          <w:lang w:val="de-AT"/>
        </w:rPr>
        <w:t>&amp;c.</w:t>
      </w:r>
      <w:r w:rsidRPr="009E4955">
        <w:t xml:space="preserve"> </w:t>
      </w:r>
    </w:p>
    <w:p w14:paraId="7426E6B1" w14:textId="77777777" w:rsidR="00EF0B0B" w:rsidRDefault="0047619A" w:rsidP="0047619A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04CEE80E" w14:textId="64FE92D1" w:rsidR="006201C2" w:rsidRDefault="0047619A" w:rsidP="0047619A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Jesus </w:t>
      </w:r>
      <w:r w:rsidR="001416C3" w:rsidRPr="002C5902">
        <w:rPr>
          <w:lang w:val="sl-SI"/>
        </w:rPr>
        <w:t>Kristus</w:t>
      </w:r>
      <w:r w:rsidR="00347D62" w:rsidRPr="002C5902">
        <w:rPr>
          <w:lang w:val="sl-SI"/>
        </w:rPr>
        <w:t xml:space="preserve"> Práva</w:t>
      </w:r>
      <w:r w:rsidR="00942A70" w:rsidRPr="002C5902">
        <w:rPr>
          <w:lang w:val="sl-SI"/>
        </w:rPr>
        <w:t xml:space="preserve"> zorja</w:t>
      </w:r>
      <w:r w:rsidR="00744296" w:rsidRPr="002C5902">
        <w:rPr>
          <w:lang w:val="sl-SI"/>
        </w:rPr>
        <w:t xml:space="preserve">, ki </w:t>
      </w:r>
      <w:r w:rsidR="00ED3AC4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744296" w:rsidRPr="002C5902">
        <w:rPr>
          <w:lang w:val="sl-SI"/>
        </w:rPr>
        <w:t>i zneb</w:t>
      </w:r>
      <w:r w:rsidR="00B13958">
        <w:rPr>
          <w:lang w:val="sl-SI"/>
        </w:rPr>
        <w:t>é</w:t>
      </w:r>
      <w:r w:rsidR="00AB35C3" w:rsidRPr="00A453E4">
        <w:rPr>
          <w:rStyle w:val="teilgZnak"/>
          <w:lang w:val="sl-SI"/>
        </w:rPr>
        <w:t>ſ</w:t>
      </w:r>
      <w:r w:rsidR="009A3A55">
        <w:rPr>
          <w:rStyle w:val="teilgZnak"/>
          <w:lang w:val="sl-SI"/>
        </w:rPr>
        <w:t>z</w:t>
      </w:r>
      <w:r w:rsidR="00E46469">
        <w:rPr>
          <w:rStyle w:val="teilgZnak"/>
          <w:lang w:val="sl-SI"/>
        </w:rPr>
        <w:t xml:space="preserve"> do</w:t>
      </w:r>
      <w:r w:rsidR="008958FE">
        <w:rPr>
          <w:rStyle w:val="teilgZnak"/>
          <w:lang w:val="sl-SI"/>
        </w:rPr>
        <w:t>li</w:t>
      </w:r>
      <w:r w:rsidR="002014D2">
        <w:rPr>
          <w:rStyle w:val="teilgZnak"/>
          <w:lang w:val="sl-SI"/>
        </w:rPr>
        <w:br/>
      </w:r>
      <w:r w:rsidR="002014D2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EF6B37">
        <w:rPr>
          <w:rStyle w:val="teilgZnak"/>
          <w:lang w:val="sl-SI"/>
        </w:rPr>
        <w:t>t</w:t>
      </w:r>
      <w:r w:rsidR="002014D2">
        <w:rPr>
          <w:rStyle w:val="teilgZnak"/>
          <w:lang w:val="sl-SI"/>
        </w:rPr>
        <w:t>opil</w:t>
      </w:r>
      <w:r w:rsidR="00672D20">
        <w:rPr>
          <w:rStyle w:val="teilgZnak"/>
          <w:lang w:val="sl-SI"/>
        </w:rPr>
        <w:t>, za n</w:t>
      </w:r>
      <w:r w:rsidR="00B13958">
        <w:rPr>
          <w:rStyle w:val="teilgZnak"/>
          <w:lang w:val="sl-SI"/>
        </w:rPr>
        <w:t>á</w:t>
      </w:r>
      <w:r w:rsidR="00672D20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672D20">
        <w:rPr>
          <w:rStyle w:val="teilgZnak"/>
          <w:lang w:val="sl-SI"/>
        </w:rPr>
        <w:t xml:space="preserve"> </w:t>
      </w:r>
      <w:r w:rsidR="00672D20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672D20">
        <w:rPr>
          <w:rStyle w:val="teilgZnak"/>
          <w:lang w:val="sl-SI"/>
        </w:rPr>
        <w:t>i</w:t>
      </w:r>
      <w:r w:rsidR="002014D2">
        <w:rPr>
          <w:rStyle w:val="teilgZnak"/>
          <w:lang w:val="sl-SI"/>
        </w:rPr>
        <w:t xml:space="preserve"> </w:t>
      </w:r>
      <w:r w:rsidR="00380DD6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380DD6">
        <w:rPr>
          <w:rStyle w:val="teilgZnak"/>
          <w:lang w:val="sl-SI"/>
        </w:rPr>
        <w:t>e</w:t>
      </w:r>
      <w:r w:rsidR="00811D98">
        <w:rPr>
          <w:rStyle w:val="teilgZnak"/>
          <w:lang w:val="sl-SI"/>
        </w:rPr>
        <w:t xml:space="preserve"> alduval</w:t>
      </w:r>
      <w:r w:rsidR="00142532">
        <w:rPr>
          <w:rStyle w:val="teilgZnak"/>
          <w:lang w:val="sl-SI"/>
        </w:rPr>
        <w:t>.</w:t>
      </w:r>
    </w:p>
    <w:p w14:paraId="155352FD" w14:textId="77777777" w:rsidR="00EF0B0B" w:rsidRDefault="00EF0B0B" w:rsidP="0047619A">
      <w:pPr>
        <w:pStyle w:val="teilg"/>
        <w:rPr>
          <w:rStyle w:val="teilgZnak"/>
          <w:lang w:val="sl-SI"/>
        </w:rPr>
      </w:pPr>
    </w:p>
    <w:p w14:paraId="5A484F94" w14:textId="77777777" w:rsidR="00EF0B0B" w:rsidRDefault="001E7052" w:rsidP="0047619A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10A92546" w14:textId="38A37F70" w:rsidR="000B0830" w:rsidRDefault="00673FF5" w:rsidP="0047619A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Zke</w:t>
      </w:r>
      <w:r w:rsidR="00B13958">
        <w:rPr>
          <w:lang w:val="sl-SI"/>
        </w:rPr>
        <w:t>r</w:t>
      </w:r>
      <w:r w:rsidRPr="002C5902">
        <w:rPr>
          <w:lang w:val="sl-SI"/>
        </w:rPr>
        <w:t>viom</w:t>
      </w:r>
      <w:r w:rsidR="00DB6BCF" w:rsidRPr="002C5902">
        <w:rPr>
          <w:lang w:val="sl-SI"/>
        </w:rPr>
        <w:t xml:space="preserve"> </w:t>
      </w:r>
      <w:r w:rsidR="00B13958">
        <w:rPr>
          <w:rFonts w:ascii="ZRCola" w:hAnsi="ZRCola" w:cs="ZRCola"/>
          <w:lang w:val="sl-SI"/>
        </w:rPr>
        <w:t>ſ</w:t>
      </w:r>
      <w:r w:rsidR="00B13958">
        <w:rPr>
          <w:lang w:val="sl-SI"/>
        </w:rPr>
        <w:t>z</w:t>
      </w:r>
      <w:r w:rsidR="00DB6BCF" w:rsidRPr="002C5902">
        <w:rPr>
          <w:lang w:val="sl-SI"/>
        </w:rPr>
        <w:t>vojov</w:t>
      </w:r>
      <w:r w:rsidR="002D7F32" w:rsidRPr="002C5902">
        <w:rPr>
          <w:lang w:val="sl-SI"/>
        </w:rPr>
        <w:t xml:space="preserve"> ti n</w:t>
      </w:r>
      <w:r w:rsidR="00B13958">
        <w:rPr>
          <w:rStyle w:val="teilgZnak"/>
          <w:lang w:val="sl-SI"/>
        </w:rPr>
        <w:t>á</w:t>
      </w:r>
      <w:r w:rsidR="002D7F32" w:rsidRPr="00A453E4">
        <w:rPr>
          <w:rStyle w:val="teilgZnak"/>
          <w:lang w:val="sl-SI"/>
        </w:rPr>
        <w:t>ſ</w:t>
      </w:r>
      <w:r w:rsidR="002D7F32">
        <w:rPr>
          <w:rStyle w:val="teilgZnak"/>
          <w:lang w:val="sl-SI"/>
        </w:rPr>
        <w:t>z</w:t>
      </w:r>
      <w:r w:rsidR="00CD6A91">
        <w:rPr>
          <w:rStyle w:val="teilgZnak"/>
          <w:lang w:val="sl-SI"/>
        </w:rPr>
        <w:t xml:space="preserve"> ocsi</w:t>
      </w:r>
      <w:r w:rsidR="00CD6A91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CD6A91">
        <w:rPr>
          <w:rStyle w:val="teilgZnak"/>
          <w:lang w:val="sl-SI"/>
        </w:rPr>
        <w:t>ti</w:t>
      </w:r>
      <w:r w:rsidR="005912C4">
        <w:rPr>
          <w:rStyle w:val="teilgZnak"/>
          <w:lang w:val="sl-SI"/>
        </w:rPr>
        <w:t xml:space="preserve">, i </w:t>
      </w:r>
      <w:r w:rsidR="00BB10C0">
        <w:rPr>
          <w:rStyle w:val="teilgZnak"/>
          <w:lang w:val="sl-SI"/>
        </w:rPr>
        <w:t>zna</w:t>
      </w:r>
      <w:r w:rsidR="00B13958">
        <w:rPr>
          <w:rStyle w:val="teilgZnak"/>
          <w:rFonts w:ascii="ZRCola" w:hAnsi="ZRCola" w:cs="ZRCola"/>
          <w:lang w:val="sl-SI"/>
        </w:rPr>
        <w:t>ſ</w:t>
      </w:r>
      <w:r w:rsidR="00BB10C0">
        <w:rPr>
          <w:rStyle w:val="teilgZnak"/>
          <w:lang w:val="sl-SI"/>
        </w:rPr>
        <w:t>sih r</w:t>
      </w:r>
      <w:r w:rsidR="002E463C">
        <w:rPr>
          <w:rStyle w:val="teilgZnak"/>
          <w:lang w:val="sl-SI"/>
        </w:rPr>
        <w:t>án</w:t>
      </w:r>
      <w:r w:rsidR="000D19CA">
        <w:rPr>
          <w:rStyle w:val="teilgZnak"/>
          <w:lang w:val="sl-SI"/>
        </w:rPr>
        <w:br/>
        <w:t xml:space="preserve">ti </w:t>
      </w:r>
      <w:r w:rsidR="00087005">
        <w:rPr>
          <w:rStyle w:val="teilgZnak"/>
          <w:lang w:val="sl-SI"/>
        </w:rPr>
        <w:t>n</w:t>
      </w:r>
      <w:r w:rsidR="00B13958">
        <w:rPr>
          <w:rStyle w:val="teilgZnak"/>
          <w:lang w:val="sl-SI"/>
        </w:rPr>
        <w:t>á</w:t>
      </w:r>
      <w:r w:rsidR="00E37CCA">
        <w:rPr>
          <w:rStyle w:val="teilgZnak"/>
          <w:lang w:val="sl-SI"/>
        </w:rPr>
        <w:t>z</w:t>
      </w:r>
      <w:r w:rsidR="00F36611">
        <w:rPr>
          <w:rStyle w:val="teilgZnak"/>
          <w:lang w:val="sl-SI"/>
        </w:rPr>
        <w:t xml:space="preserve"> </w:t>
      </w:r>
      <w:r w:rsidR="00D22E63">
        <w:rPr>
          <w:rStyle w:val="teilgZnak"/>
          <w:lang w:val="sl-SI"/>
        </w:rPr>
        <w:t>zvr</w:t>
      </w:r>
      <w:r w:rsidR="00E37CCA">
        <w:rPr>
          <w:rStyle w:val="teilgZnak"/>
          <w:lang w:val="sl-SI"/>
        </w:rPr>
        <w:t>ác</w:t>
      </w:r>
      <w:r w:rsidR="00D22E63">
        <w:rPr>
          <w:rStyle w:val="teilgZnak"/>
          <w:lang w:val="sl-SI"/>
        </w:rPr>
        <w:t>si</w:t>
      </w:r>
      <w:r w:rsidR="003053B5">
        <w:rPr>
          <w:rStyle w:val="teilgZnak"/>
          <w:lang w:val="sl-SI"/>
        </w:rPr>
        <w:t xml:space="preserve">, </w:t>
      </w:r>
      <w:r w:rsidR="00926A79">
        <w:rPr>
          <w:rStyle w:val="teilgZnak"/>
          <w:lang w:val="sl-SI"/>
        </w:rPr>
        <w:t>Oczu</w:t>
      </w:r>
      <w:r w:rsidR="00D806EA">
        <w:rPr>
          <w:rStyle w:val="teilgZnak"/>
          <w:lang w:val="sl-SI"/>
        </w:rPr>
        <w:t xml:space="preserve"> ti n</w:t>
      </w:r>
      <w:r w:rsidR="00E37CCA">
        <w:rPr>
          <w:rStyle w:val="teilgZnak"/>
          <w:lang w:val="sl-SI"/>
        </w:rPr>
        <w:t>á</w:t>
      </w:r>
      <w:r w:rsidR="00D806EA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690245">
        <w:rPr>
          <w:rStyle w:val="teilgZnak"/>
          <w:lang w:val="sl-SI"/>
        </w:rPr>
        <w:t xml:space="preserve"> preporocsi.</w:t>
      </w:r>
    </w:p>
    <w:p w14:paraId="735CC91F" w14:textId="77777777" w:rsidR="00EF0B0B" w:rsidRDefault="00EF0B0B" w:rsidP="0047619A">
      <w:pPr>
        <w:pStyle w:val="teilg"/>
        <w:rPr>
          <w:rStyle w:val="teilgZnak"/>
          <w:lang w:val="sl-SI"/>
        </w:rPr>
      </w:pPr>
    </w:p>
    <w:p w14:paraId="61063236" w14:textId="77777777" w:rsidR="00EF0B0B" w:rsidRDefault="000B0830" w:rsidP="0047619A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3.</w:t>
      </w:r>
      <w:r w:rsidR="00373172">
        <w:rPr>
          <w:rStyle w:val="teilgZnak"/>
          <w:lang w:val="sl-SI"/>
        </w:rPr>
        <w:t xml:space="preserve"> </w:t>
      </w:r>
    </w:p>
    <w:p w14:paraId="4407AD25" w14:textId="499C9782" w:rsidR="00B40212" w:rsidRDefault="00373172" w:rsidP="0047619A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Po</w:t>
      </w:r>
      <w:r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>
        <w:rPr>
          <w:rStyle w:val="teilgZnak"/>
          <w:lang w:val="sl-SI"/>
        </w:rPr>
        <w:t>oudi n</w:t>
      </w:r>
      <w:r w:rsidR="00E37CCA">
        <w:rPr>
          <w:lang w:val="sl-SI"/>
        </w:rPr>
        <w:t>ám</w:t>
      </w:r>
      <w:r w:rsidR="00466455">
        <w:rPr>
          <w:lang w:val="sl-SI"/>
        </w:rPr>
        <w:t xml:space="preserve"> </w:t>
      </w:r>
      <w:r w:rsidR="00E37C8D">
        <w:rPr>
          <w:lang w:val="sl-SI"/>
        </w:rPr>
        <w:t xml:space="preserve">pravdeno </w:t>
      </w:r>
      <w:r w:rsidR="00E37C8D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E37C8D">
        <w:rPr>
          <w:rStyle w:val="teilgZnak"/>
          <w:lang w:val="sl-SI"/>
        </w:rPr>
        <w:t>uncze</w:t>
      </w:r>
      <w:r w:rsidR="00A713A7">
        <w:rPr>
          <w:rStyle w:val="teilgZnak"/>
          <w:lang w:val="sl-SI"/>
        </w:rPr>
        <w:t>, da</w:t>
      </w:r>
      <w:r w:rsidR="00486331">
        <w:rPr>
          <w:rStyle w:val="teilgZnak"/>
          <w:lang w:val="sl-SI"/>
        </w:rPr>
        <w:t xml:space="preserve"> vidimo tve</w:t>
      </w:r>
      <w:r w:rsidR="00E37CCA">
        <w:rPr>
          <w:rStyle w:val="teilgZnak"/>
          <w:lang w:val="sl-SI"/>
        </w:rPr>
        <w:t>-</w:t>
      </w:r>
      <w:r w:rsidR="00052DC3">
        <w:rPr>
          <w:rStyle w:val="teilgZnak"/>
          <w:lang w:val="sl-SI"/>
        </w:rPr>
        <w:br/>
        <w:t>ga</w:t>
      </w:r>
      <w:r w:rsidR="004B64F7">
        <w:rPr>
          <w:rStyle w:val="teilgZnak"/>
          <w:lang w:val="sl-SI"/>
        </w:rPr>
        <w:t xml:space="preserve"> ocza</w:t>
      </w:r>
      <w:r w:rsidR="0089152A">
        <w:rPr>
          <w:rStyle w:val="teilgZnak"/>
          <w:lang w:val="sl-SI"/>
        </w:rPr>
        <w:t xml:space="preserve">, i </w:t>
      </w:r>
      <w:r w:rsidR="00853E02">
        <w:rPr>
          <w:rStyle w:val="teilgZnak"/>
          <w:lang w:val="sl-SI"/>
        </w:rPr>
        <w:t xml:space="preserve">poznamo </w:t>
      </w:r>
      <w:r w:rsidR="00853E02" w:rsidRPr="00A453E4">
        <w:rPr>
          <w:rStyle w:val="teilgZnak"/>
          <w:lang w:val="sl-SI"/>
        </w:rPr>
        <w:t>ſ</w:t>
      </w:r>
      <w:r w:rsidR="00853E02">
        <w:rPr>
          <w:rStyle w:val="teilgZnak"/>
          <w:lang w:val="sl-SI"/>
        </w:rPr>
        <w:t xml:space="preserve">zami </w:t>
      </w:r>
      <w:r w:rsidR="008D3A66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8D3A66">
        <w:rPr>
          <w:rStyle w:val="teilgZnak"/>
          <w:lang w:val="sl-SI"/>
        </w:rPr>
        <w:t>ebe</w:t>
      </w:r>
      <w:r w:rsidR="00B40212">
        <w:rPr>
          <w:rStyle w:val="teilgZnak"/>
          <w:lang w:val="sl-SI"/>
        </w:rPr>
        <w:t>.</w:t>
      </w:r>
    </w:p>
    <w:p w14:paraId="176D29C6" w14:textId="77777777" w:rsidR="00EF0B0B" w:rsidRDefault="00EF0B0B" w:rsidP="0047619A">
      <w:pPr>
        <w:pStyle w:val="teilg"/>
        <w:rPr>
          <w:rStyle w:val="teilgZnak"/>
          <w:lang w:val="sl-SI"/>
        </w:rPr>
      </w:pPr>
    </w:p>
    <w:p w14:paraId="1D807B15" w14:textId="77777777" w:rsidR="00EF0B0B" w:rsidRDefault="00B40212" w:rsidP="0047619A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4.</w:t>
      </w:r>
      <w:r>
        <w:rPr>
          <w:rStyle w:val="teilgZnak"/>
          <w:lang w:val="sl-SI"/>
        </w:rPr>
        <w:t xml:space="preserve"> </w:t>
      </w:r>
    </w:p>
    <w:p w14:paraId="758A3F8D" w14:textId="45C123A0" w:rsidR="0022501A" w:rsidRDefault="0024437A" w:rsidP="0047619A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Da poznamo</w:t>
      </w:r>
      <w:r w:rsidR="00EE7754">
        <w:rPr>
          <w:rStyle w:val="teilgZnak"/>
          <w:lang w:val="sl-SI"/>
        </w:rPr>
        <w:t xml:space="preserve"> v</w:t>
      </w:r>
      <w:r w:rsidR="00EE7754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EE7754">
        <w:rPr>
          <w:rStyle w:val="teilgZnak"/>
          <w:lang w:val="sl-SI"/>
        </w:rPr>
        <w:t>e</w:t>
      </w:r>
      <w:r w:rsidR="00F31869">
        <w:rPr>
          <w:rStyle w:val="teilgZnak"/>
          <w:lang w:val="sl-SI"/>
        </w:rPr>
        <w:t xml:space="preserve"> nas</w:t>
      </w:r>
      <w:r w:rsidR="00F31869" w:rsidRPr="00A453E4">
        <w:rPr>
          <w:rStyle w:val="teilgZnak"/>
          <w:lang w:val="sl-SI"/>
        </w:rPr>
        <w:t>ſ</w:t>
      </w:r>
      <w:r w:rsidR="00F31869">
        <w:rPr>
          <w:rStyle w:val="teilgZnak"/>
          <w:lang w:val="sl-SI"/>
        </w:rPr>
        <w:t>e</w:t>
      </w:r>
      <w:r w:rsidR="00EA01F7">
        <w:rPr>
          <w:rStyle w:val="teilgZnak"/>
          <w:lang w:val="sl-SI"/>
        </w:rPr>
        <w:t xml:space="preserve"> grehe</w:t>
      </w:r>
      <w:r w:rsidR="005C741E">
        <w:rPr>
          <w:rStyle w:val="teilgZnak"/>
          <w:lang w:val="sl-SI"/>
        </w:rPr>
        <w:t xml:space="preserve">, i </w:t>
      </w:r>
      <w:r w:rsidR="00695B5B">
        <w:rPr>
          <w:rStyle w:val="teilgZnak"/>
          <w:lang w:val="sl-SI"/>
        </w:rPr>
        <w:t>necsi</w:t>
      </w:r>
      <w:r w:rsidR="00695B5B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695B5B">
        <w:rPr>
          <w:rStyle w:val="teilgZnak"/>
          <w:lang w:val="sl-SI"/>
        </w:rPr>
        <w:t>ti</w:t>
      </w:r>
      <w:r w:rsidR="00BC2240">
        <w:rPr>
          <w:rStyle w:val="teilgZnak"/>
          <w:lang w:val="sl-SI"/>
        </w:rPr>
        <w:t xml:space="preserve"> ve</w:t>
      </w:r>
      <w:r w:rsidR="00BC2240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4B4D43">
        <w:rPr>
          <w:rStyle w:val="teilgZnak"/>
          <w:lang w:val="sl-SI"/>
        </w:rPr>
        <w:br/>
        <w:t xml:space="preserve">nas </w:t>
      </w:r>
      <w:r w:rsidR="00380C14" w:rsidRPr="00A453E4">
        <w:rPr>
          <w:rStyle w:val="teilgZnak"/>
          <w:lang w:val="sl-SI"/>
        </w:rPr>
        <w:t>ſ</w:t>
      </w:r>
      <w:r w:rsidR="00380C14">
        <w:rPr>
          <w:rStyle w:val="teilgZnak"/>
          <w:lang w:val="sl-SI"/>
        </w:rPr>
        <w:t>i</w:t>
      </w:r>
      <w:r w:rsidR="00356704">
        <w:rPr>
          <w:rStyle w:val="teilgZnak"/>
          <w:lang w:val="sl-SI"/>
        </w:rPr>
        <w:t>tek</w:t>
      </w:r>
      <w:r w:rsidR="00FC66ED">
        <w:rPr>
          <w:rStyle w:val="teilgZnak"/>
          <w:lang w:val="sl-SI"/>
        </w:rPr>
        <w:t xml:space="preserve"> </w:t>
      </w:r>
      <w:r w:rsidR="002D7A30">
        <w:rPr>
          <w:rStyle w:val="teilgZnak"/>
          <w:lang w:val="sl-SI"/>
        </w:rPr>
        <w:t xml:space="preserve">te </w:t>
      </w:r>
      <w:r w:rsidR="00B00E46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B00E46">
        <w:rPr>
          <w:rStyle w:val="teilgZnak"/>
          <w:lang w:val="sl-SI"/>
        </w:rPr>
        <w:t>e vern</w:t>
      </w:r>
      <w:r w:rsidR="00E37CCA">
        <w:rPr>
          <w:rStyle w:val="teilgZnak"/>
          <w:lang w:val="sl-SI"/>
        </w:rPr>
        <w:t>é</w:t>
      </w:r>
      <w:r w:rsidR="00B00E46">
        <w:rPr>
          <w:rStyle w:val="teilgZnak"/>
          <w:lang w:val="sl-SI"/>
        </w:rPr>
        <w:t xml:space="preserve">mo </w:t>
      </w:r>
      <w:r w:rsidR="00D20C00">
        <w:rPr>
          <w:rStyle w:val="teilgZnak"/>
          <w:lang w:val="sl-SI"/>
        </w:rPr>
        <w:t>mi zgrehov.</w:t>
      </w:r>
    </w:p>
    <w:p w14:paraId="53B4FFA1" w14:textId="719551C1" w:rsidR="005543CF" w:rsidRPr="00304CBF" w:rsidRDefault="0022501A" w:rsidP="00304CBF">
      <w:pPr>
        <w:pStyle w:val="teicatch-word"/>
        <w:rPr>
          <w:rStyle w:val="teilgZnak"/>
          <w:color w:val="0070C0"/>
          <w:sz w:val="24"/>
          <w:lang w:val="sl-SI"/>
        </w:rPr>
      </w:pPr>
      <w:r w:rsidRPr="002C5902">
        <w:rPr>
          <w:rStyle w:val="teisurplus"/>
          <w:lang w:val="de-AT"/>
        </w:rPr>
        <w:t xml:space="preserve">                                                             </w:t>
      </w:r>
      <w:r w:rsidRPr="00304CBF">
        <w:rPr>
          <w:rStyle w:val="teisurplus"/>
          <w:b w:val="0"/>
          <w:color w:val="0070C0"/>
          <w:lang w:val="sl-SI" w:eastAsia="ja-JP"/>
        </w:rPr>
        <w:t>5. Dai n</w:t>
      </w:r>
      <w:r w:rsidR="00E37CCA" w:rsidRPr="00304CBF">
        <w:rPr>
          <w:rStyle w:val="teisurplus"/>
          <w:b w:val="0"/>
          <w:color w:val="0070C0"/>
          <w:lang w:val="sl-SI" w:eastAsia="ja-JP"/>
        </w:rPr>
        <w:t>a</w:t>
      </w:r>
      <w:r w:rsidRPr="00304CBF">
        <w:rPr>
          <w:rStyle w:val="teisurplus"/>
          <w:b w:val="0"/>
          <w:color w:val="0070C0"/>
          <w:lang w:val="sl-SI" w:eastAsia="ja-JP"/>
        </w:rPr>
        <w:t>m</w:t>
      </w:r>
      <w:r w:rsidR="000D19CA" w:rsidRPr="00304CBF">
        <w:rPr>
          <w:rStyle w:val="teilgZnak"/>
          <w:color w:val="0070C0"/>
          <w:sz w:val="24"/>
          <w:lang w:val="sl-SI"/>
        </w:rPr>
        <w:t xml:space="preserve"> </w:t>
      </w:r>
      <w:r w:rsidR="003B1F23" w:rsidRPr="00304CBF">
        <w:rPr>
          <w:rStyle w:val="teilgZnak"/>
          <w:color w:val="0070C0"/>
          <w:sz w:val="24"/>
          <w:lang w:val="sl-SI"/>
        </w:rPr>
        <w:t xml:space="preserve"> </w:t>
      </w:r>
      <w:r w:rsidR="00CD6A91" w:rsidRPr="00304CBF">
        <w:rPr>
          <w:rStyle w:val="teilgZnak"/>
          <w:color w:val="0070C0"/>
          <w:sz w:val="24"/>
          <w:lang w:val="sl-SI"/>
        </w:rPr>
        <w:t xml:space="preserve"> </w:t>
      </w:r>
    </w:p>
    <w:p w14:paraId="3D9325DE" w14:textId="77777777" w:rsidR="00A246A6" w:rsidRDefault="00A246A6" w:rsidP="00A246A6">
      <w:r>
        <w:lastRenderedPageBreak/>
        <w:t>/007v/</w:t>
      </w:r>
    </w:p>
    <w:p w14:paraId="51207B55" w14:textId="77777777" w:rsidR="00A246A6" w:rsidRPr="002C5902" w:rsidRDefault="00A246A6" w:rsidP="00A246A6">
      <w:pPr>
        <w:pStyle w:val="teifwPageNum"/>
        <w:rPr>
          <w:lang w:val="de-AT"/>
        </w:rPr>
      </w:pPr>
      <w:r w:rsidRPr="002C5902">
        <w:rPr>
          <w:lang w:val="de-AT"/>
        </w:rPr>
        <w:t>10</w:t>
      </w:r>
    </w:p>
    <w:p w14:paraId="662842DE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5.</w:t>
      </w:r>
      <w:r w:rsidRPr="002C5902">
        <w:rPr>
          <w:lang w:val="de-AT"/>
        </w:rPr>
        <w:t xml:space="preserve"> </w:t>
      </w:r>
      <w:r w:rsidRPr="00FE3F53">
        <w:t xml:space="preserve">Dai nam Bosje, ſzvétoga Dűha, ki bo vucsil nasſe </w:t>
      </w:r>
      <w:r w:rsidRPr="00FE3F53">
        <w:br/>
        <w:t>Dűsse, i povéksa nám vſzeim vőrő.</w:t>
      </w:r>
    </w:p>
    <w:p w14:paraId="319A3A6E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6.</w:t>
      </w:r>
      <w:r w:rsidRPr="002C5902">
        <w:rPr>
          <w:lang w:val="de-AT"/>
        </w:rPr>
        <w:t xml:space="preserve"> </w:t>
      </w:r>
      <w:r w:rsidRPr="00FE3F53">
        <w:t>Da pognoi vſze naſze zemle, i pobolsa veſz nas ſitek,</w:t>
      </w:r>
      <w:r w:rsidRPr="00FE3F53">
        <w:br/>
        <w:t>da Dicsimo mi vſzi Tebe.</w:t>
      </w:r>
    </w:p>
    <w:p w14:paraId="04C06A80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7.</w:t>
      </w:r>
      <w:r>
        <w:rPr>
          <w:rStyle w:val="teilgZnak"/>
          <w:lang w:val="sl-SI"/>
        </w:rPr>
        <w:t xml:space="preserve"> </w:t>
      </w:r>
      <w:r w:rsidRPr="002C5902">
        <w:rPr>
          <w:rStyle w:val="teipersName"/>
          <w:lang w:val="sl-SI"/>
        </w:rPr>
        <w:t xml:space="preserve">Jesus </w:t>
      </w:r>
      <w:r w:rsidRPr="004160AA">
        <w:rPr>
          <w:rStyle w:val="teiabbr"/>
          <w:lang w:val="sl-SI"/>
        </w:rPr>
        <w:t>Xtu͠s</w:t>
      </w:r>
      <w:r>
        <w:rPr>
          <w:rStyle w:val="teilgZnak"/>
          <w:lang w:val="sl-SI"/>
        </w:rPr>
        <w:t xml:space="preserve"> </w:t>
      </w:r>
      <w:r w:rsidRPr="00FE3F53">
        <w:t>Ocza Bogá ſzin, i Angyelom praa</w:t>
      </w:r>
      <w:r w:rsidRPr="00FE3F53">
        <w:br/>
        <w:t>Dika, Dűssam nasſim ſzi od háda.</w:t>
      </w:r>
    </w:p>
    <w:p w14:paraId="64C2707D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8.</w:t>
      </w:r>
      <w:r>
        <w:rPr>
          <w:rStyle w:val="teilgZnak"/>
          <w:lang w:val="sl-SI"/>
        </w:rPr>
        <w:t xml:space="preserve"> </w:t>
      </w:r>
      <w:r w:rsidRPr="00FE3F53">
        <w:t>Kakſze zoria prednom zapira, i ſzuncze ſzvet-</w:t>
      </w:r>
      <w:r w:rsidRPr="00FE3F53">
        <w:br/>
        <w:t>loſzt zkaſue, tako ti náſz Oczu ſzkáſi.</w:t>
      </w:r>
    </w:p>
    <w:p w14:paraId="126249E6" w14:textId="77777777" w:rsidR="00A246A6" w:rsidRDefault="00A246A6" w:rsidP="00A246A6">
      <w:pPr>
        <w:pStyle w:val="teiab"/>
      </w:pPr>
      <w:r w:rsidRPr="004160AA">
        <w:rPr>
          <w:rStyle w:val="teilabelZnak"/>
          <w:lang w:val="sl-SI"/>
        </w:rPr>
        <w:t>9.</w:t>
      </w:r>
      <w:r>
        <w:t xml:space="preserve"> </w:t>
      </w:r>
      <w:r w:rsidRPr="006B2C29">
        <w:t>Hváleno boidi ſzvéto troiſtsvo, i iſtino právo Bojſz-</w:t>
      </w:r>
      <w:r w:rsidRPr="006B2C29">
        <w:br/>
        <w:t>vo tam i gori vnebeſzai</w:t>
      </w:r>
    </w:p>
    <w:p w14:paraId="5FB9B1E7" w14:textId="77777777" w:rsidR="00A246A6" w:rsidRPr="009E2CE0" w:rsidRDefault="00A246A6" w:rsidP="00A246A6">
      <w:pPr>
        <w:pStyle w:val="teiclosure"/>
        <w:rPr>
          <w:rStyle w:val="teilgZnak"/>
          <w:color w:val="9BBB59" w:themeColor="accent3"/>
          <w:lang w:val="de-AT"/>
        </w:rPr>
      </w:pPr>
      <w:r>
        <w:t>Amen.</w:t>
      </w:r>
    </w:p>
    <w:p w14:paraId="71EAD158" w14:textId="77777777" w:rsidR="00A246A6" w:rsidRDefault="00A246A6" w:rsidP="00A246A6">
      <w:pPr>
        <w:pStyle w:val="Naslov2"/>
      </w:pPr>
      <w:r>
        <w:t>Nouta. Boldog az Myan Ember az Inben.</w:t>
      </w:r>
    </w:p>
    <w:p w14:paraId="586E026C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4160AA">
        <w:rPr>
          <w:rStyle w:val="teilabelZnak"/>
          <w:lang w:val="sl-SI"/>
        </w:rPr>
        <w:t>1.</w:t>
      </w:r>
      <w:r w:rsidRPr="004160AA">
        <w:t xml:space="preserve"> </w:t>
      </w:r>
      <w:r w:rsidRPr="007D3288">
        <w:t>Blá</w:t>
      </w:r>
      <w:r>
        <w:t>´</w:t>
      </w:r>
      <w:r w:rsidRPr="007D3288">
        <w:t>sen je vſzebi. Cslovik tákov vſáki, kie neiho-</w:t>
      </w:r>
      <w:r w:rsidRPr="007D3288">
        <w:br/>
        <w:t xml:space="preserve">dil zhűdimi vtanácsi, znemiloſztivnomi nei hodil po </w:t>
      </w:r>
      <w:r w:rsidRPr="007D3288">
        <w:br/>
        <w:t>pouti, ialna pitanya nei miſzlil vpámeti.</w:t>
      </w:r>
    </w:p>
    <w:p w14:paraId="0F5FC0FB" w14:textId="77777777" w:rsidR="00A246A6" w:rsidRDefault="00A246A6" w:rsidP="00A246A6">
      <w:pPr>
        <w:pStyle w:val="teiab"/>
        <w:rPr>
          <w:rStyle w:val="teilgZnak"/>
          <w:rFonts w:ascii="ZRCola" w:hAnsi="ZRCola" w:cs="ZRCola"/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t xml:space="preserve"> </w:t>
      </w:r>
      <w:r w:rsidRPr="007D3288">
        <w:t>Nego reics Bosjo, on vſzigdár poſzlusſa, nakoi on miſz-</w:t>
      </w:r>
      <w:r w:rsidRPr="007D3288">
        <w:br/>
        <w:t>leb vſso nai vekſo ima, nakomu gléda vſza nyegova hodba,</w:t>
      </w:r>
      <w:r w:rsidRPr="007D3288">
        <w:br/>
        <w:t>vnocsi i vujdne vſzerczi premisl</w:t>
      </w:r>
      <w:r>
        <w:t>áv</w:t>
      </w:r>
      <w:r w:rsidRPr="007D3288">
        <w:t>a.</w:t>
      </w:r>
    </w:p>
    <w:p w14:paraId="677B0531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</w:t>
      </w:r>
      <w:r w:rsidRPr="002C5902">
        <w:t xml:space="preserve">. </w:t>
      </w:r>
      <w:r w:rsidRPr="00872CC2">
        <w:t>On bode kako drevo pripotouki, komu liszticsa zima</w:t>
      </w:r>
      <w:r w:rsidRPr="00872CC2">
        <w:br/>
        <w:t>ne zbantuje, zdobrim ſzádom rodi vu ſzvojem vrei-</w:t>
      </w:r>
      <w:r w:rsidRPr="00872CC2">
        <w:br/>
        <w:t>meni ſzrecsnovo delo vſze nyegovo boude.</w:t>
      </w:r>
    </w:p>
    <w:p w14:paraId="758328DA" w14:textId="77777777" w:rsidR="00A246A6" w:rsidRDefault="00A246A6" w:rsidP="00A246A6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43C31D4B" w14:textId="77777777" w:rsidR="00A246A6" w:rsidRDefault="00A246A6" w:rsidP="00A246A6">
      <w:r>
        <w:lastRenderedPageBreak/>
        <w:t>/008r/</w:t>
      </w:r>
    </w:p>
    <w:p w14:paraId="2F47A7E1" w14:textId="77777777" w:rsidR="00A246A6" w:rsidRPr="002C5902" w:rsidRDefault="00A246A6" w:rsidP="00A246A6">
      <w:pPr>
        <w:pStyle w:val="teifwPageNum"/>
        <w:rPr>
          <w:lang w:val="sl-SI"/>
        </w:rPr>
      </w:pPr>
      <w:r w:rsidRPr="002C5902">
        <w:rPr>
          <w:lang w:val="sl-SI"/>
        </w:rPr>
        <w:t>11.</w:t>
      </w:r>
    </w:p>
    <w:p w14:paraId="6B003036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4.</w:t>
      </w:r>
      <w:r w:rsidRPr="002C5902">
        <w:t xml:space="preserve"> </w:t>
      </w:r>
      <w:r w:rsidRPr="00B57F8E">
        <w:t xml:space="preserve">Da nebo onim takvo dugovanye, ki paſzke ne noſzi </w:t>
      </w:r>
      <w:r w:rsidRPr="00B57F8E">
        <w:br/>
        <w:t>zreicsi Christuseve i kak veter odnáſze od zémle praih</w:t>
      </w:r>
      <w:r w:rsidRPr="00B57F8E">
        <w:br/>
        <w:t>dalecs tak i Goſzpodin Bough, nyega zaverse.</w:t>
      </w:r>
    </w:p>
    <w:p w14:paraId="014680C8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5.</w:t>
      </w:r>
      <w:r>
        <w:t xml:space="preserve"> </w:t>
      </w:r>
      <w:r w:rsidRPr="00B57F8E">
        <w:t>Gda zémle ludje vſzi gori posztano, i ſzvega ſitka ra-</w:t>
      </w:r>
      <w:r w:rsidRPr="00B57F8E">
        <w:br/>
        <w:t>csun oni dajo, med neverne lűdih vſzi ſze oni zmecso,</w:t>
      </w:r>
      <w:r w:rsidRPr="00B57F8E">
        <w:br/>
        <w:t>i na ſzkvárjeinye vekiveczno ſzpádno.</w:t>
      </w:r>
    </w:p>
    <w:p w14:paraId="08C72132" w14:textId="77777777" w:rsidR="00A246A6" w:rsidRDefault="00A246A6" w:rsidP="00A246A6">
      <w:pPr>
        <w:pStyle w:val="teiab"/>
      </w:pPr>
      <w:r w:rsidRPr="00DA7DB6">
        <w:rPr>
          <w:rStyle w:val="teilabelZnak"/>
        </w:rPr>
        <w:t>6.</w:t>
      </w:r>
      <w:r>
        <w:t xml:space="preserve"> </w:t>
      </w:r>
      <w:r w:rsidRPr="004160AA">
        <w:rPr>
          <w:rStyle w:val="teiunclear"/>
          <w:lang w:val="sl-SI"/>
        </w:rPr>
        <w:t>S</w:t>
      </w:r>
      <w:r>
        <w:t xml:space="preserve"> </w:t>
      </w:r>
      <w:r w:rsidRPr="0048626D">
        <w:t xml:space="preserve">ſzvoim vernim Bough pouti na právla zſzvoje mi- </w:t>
      </w:r>
      <w:r w:rsidRPr="0048626D">
        <w:br/>
        <w:t>loscse on vſzikdár nyé ráni, da neverniczi vu nih</w:t>
      </w:r>
      <w:r w:rsidRPr="0048626D">
        <w:br/>
        <w:t>opornoſzti, doli opadno vpekel vekivecsni</w:t>
      </w:r>
      <w:r>
        <w:rPr>
          <w:rStyle w:val="teilgZnak"/>
          <w:lang w:val="sl-SI"/>
        </w:rPr>
        <w:t xml:space="preserve">.  </w:t>
      </w:r>
      <w:r>
        <w:t xml:space="preserve"> </w:t>
      </w:r>
    </w:p>
    <w:p w14:paraId="5A5138E8" w14:textId="77777777" w:rsidR="00A246A6" w:rsidRDefault="00A246A6" w:rsidP="00A246A6">
      <w:pPr>
        <w:pStyle w:val="teiab"/>
      </w:pPr>
      <w:r w:rsidRPr="002C5902">
        <w:rPr>
          <w:rStyle w:val="teilabelZnak"/>
          <w:lang w:val="sl-SI"/>
        </w:rPr>
        <w:t>7.</w:t>
      </w:r>
      <w:r>
        <w:t xml:space="preserve"> </w:t>
      </w:r>
      <w:r w:rsidRPr="00DA7DB6">
        <w:t xml:space="preserve">Da bi bil piszal ſoltár </w:t>
      </w:r>
      <w:r w:rsidRPr="002C5902">
        <w:rPr>
          <w:rStyle w:val="teipersName"/>
          <w:lang w:val="sl-SI"/>
        </w:rPr>
        <w:t>David</w:t>
      </w:r>
      <w:r>
        <w:rPr>
          <w:rStyle w:val="teilgZnak"/>
          <w:lang w:val="sl-SI"/>
        </w:rPr>
        <w:t xml:space="preserve"> </w:t>
      </w:r>
      <w:r w:rsidRPr="00DA7DB6">
        <w:t>ſzvéti pocselje vſze</w:t>
      </w:r>
      <w:r w:rsidRPr="00DA7DB6">
        <w:br/>
        <w:t>knige zrecsmi takovimi, Bláſena govori kiſze</w:t>
      </w:r>
      <w:r w:rsidRPr="00DA7DB6">
        <w:br/>
        <w:t>Boga boji, ſzkvárjena govori kiſzega neboji</w:t>
      </w:r>
      <w:r>
        <w:t>.</w:t>
      </w:r>
    </w:p>
    <w:p w14:paraId="7900F508" w14:textId="77777777" w:rsidR="00A246A6" w:rsidRPr="0061259A" w:rsidRDefault="00A246A6" w:rsidP="00A246A6">
      <w:pPr>
        <w:pStyle w:val="teiclosure"/>
        <w:rPr>
          <w:rStyle w:val="teilgZnak"/>
          <w:color w:val="9BBB59" w:themeColor="accent3"/>
          <w:lang w:val="de-AT"/>
        </w:rPr>
      </w:pPr>
      <w:r>
        <w:t>Amen.</w:t>
      </w:r>
    </w:p>
    <w:p w14:paraId="34C526D9" w14:textId="77777777" w:rsidR="00A246A6" w:rsidRPr="004160AA" w:rsidRDefault="00A246A6" w:rsidP="00A246A6">
      <w:pPr>
        <w:pStyle w:val="Naslov2"/>
        <w:rPr>
          <w:rStyle w:val="teiabbr"/>
          <w:lang w:val="sl-SI"/>
        </w:rPr>
      </w:pPr>
      <w:r>
        <w:t xml:space="preserve">Nouta. J. </w:t>
      </w:r>
      <w:r w:rsidRPr="006A4248">
        <w:t>ſ</w:t>
      </w:r>
      <w:r>
        <w:t>zusán</w:t>
      </w:r>
      <w:r w:rsidRPr="006A4248">
        <w:t>ſ</w:t>
      </w:r>
      <w:r>
        <w:t xml:space="preserve">ztva vraisi </w:t>
      </w:r>
      <w:r w:rsidRPr="00C23E04">
        <w:t>ſ</w:t>
      </w:r>
      <w:r>
        <w:t xml:space="preserve">zusen. </w:t>
      </w:r>
      <w:r w:rsidRPr="004160AA">
        <w:rPr>
          <w:rStyle w:val="teiabbr"/>
          <w:lang w:val="sl-SI"/>
        </w:rPr>
        <w:t>&amp;c.</w:t>
      </w:r>
    </w:p>
    <w:p w14:paraId="0A701EE3" w14:textId="77777777" w:rsidR="00A246A6" w:rsidRPr="004D2D83" w:rsidRDefault="00A246A6" w:rsidP="00A246A6">
      <w:pPr>
        <w:pStyle w:val="teiab"/>
      </w:pPr>
      <w:r w:rsidRPr="002C5902">
        <w:rPr>
          <w:rStyle w:val="teilabelZnak"/>
          <w:lang w:val="sl-SI"/>
        </w:rPr>
        <w:t>1.</w:t>
      </w:r>
      <w:r w:rsidRPr="002C5902">
        <w:t xml:space="preserve"> </w:t>
      </w:r>
      <w:r w:rsidRPr="004D2D83">
        <w:t>Poide Jesus vuto Barko, kotera besse na morjá,</w:t>
      </w:r>
      <w:r w:rsidRPr="004D2D83">
        <w:br/>
        <w:t>zanyim poido vucseniczi, i vto Barko vſzi ſztopisse.</w:t>
      </w:r>
    </w:p>
    <w:p w14:paraId="0A5DABF5" w14:textId="77777777" w:rsidR="00A246A6" w:rsidRPr="004D2D83" w:rsidRDefault="00A246A6" w:rsidP="00A246A6">
      <w:pPr>
        <w:pStyle w:val="teiab"/>
      </w:pPr>
      <w:r w:rsidRPr="002C5902">
        <w:rPr>
          <w:rStyle w:val="teilabelZnak"/>
          <w:lang w:val="sl-SI"/>
        </w:rPr>
        <w:t>2.</w:t>
      </w:r>
      <w:r w:rsidRPr="002C5902">
        <w:t xml:space="preserve"> </w:t>
      </w:r>
      <w:r w:rsidRPr="004D2D83">
        <w:t>I ovo gda on zaſzpasse, lek meſztu Morje vſzta gori,</w:t>
      </w:r>
      <w:r w:rsidRPr="004D2D83">
        <w:br/>
        <w:t>vetrovje ino ſzlápovje, ſteri Barko pokrivalſe.</w:t>
      </w:r>
    </w:p>
    <w:p w14:paraId="469A800A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rStyle w:val="teilgZnak"/>
          <w:lang w:val="sl-SI"/>
        </w:rPr>
        <w:t xml:space="preserve"> </w:t>
      </w:r>
      <w:r w:rsidRPr="004D2D83">
        <w:t>Vucsenicziſzo prisztoupili, ino ſzoga obűdili rekocs</w:t>
      </w:r>
      <w:r w:rsidRPr="004D2D83">
        <w:br/>
        <w:t>Goſzpon ſztani gori, ár mi vſzi poginamo</w:t>
      </w:r>
      <w:r>
        <w:rPr>
          <w:rStyle w:val="teilgZnak"/>
          <w:lang w:val="sl-SI"/>
        </w:rPr>
        <w:t>.</w:t>
      </w:r>
    </w:p>
    <w:p w14:paraId="302ED5A7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4.</w:t>
      </w:r>
      <w:r>
        <w:rPr>
          <w:rStyle w:val="teilgZnak"/>
          <w:lang w:val="sl-SI"/>
        </w:rPr>
        <w:t xml:space="preserve"> </w:t>
      </w:r>
      <w:r w:rsidRPr="001C1B98">
        <w:t xml:space="preserve">Odgovori i nyim recse, kai ſze tak Morja boite, oh </w:t>
      </w:r>
      <w:r w:rsidRPr="001C1B98">
        <w:br/>
        <w:t>vi máte vere ludje ár vám ſkoditi nemore.</w:t>
      </w:r>
      <w:r>
        <w:rPr>
          <w:rStyle w:val="teilgZnak"/>
          <w:lang w:val="sl-SI"/>
        </w:rPr>
        <w:t xml:space="preserve"> </w:t>
      </w:r>
    </w:p>
    <w:p w14:paraId="0FC72F3A" w14:textId="77777777" w:rsidR="00A246A6" w:rsidRDefault="00A246A6" w:rsidP="00A246A6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676B8974" w14:textId="77777777" w:rsidR="00A246A6" w:rsidRPr="00655FB3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lastRenderedPageBreak/>
        <w:t>/008v/</w:t>
      </w:r>
    </w:p>
    <w:p w14:paraId="238508A0" w14:textId="77777777" w:rsidR="00A246A6" w:rsidRPr="002C5902" w:rsidRDefault="00A246A6" w:rsidP="00A246A6">
      <w:pPr>
        <w:pStyle w:val="teifwPageNum"/>
        <w:rPr>
          <w:lang w:val="sl-SI"/>
        </w:rPr>
      </w:pPr>
      <w:r w:rsidRPr="002C5902">
        <w:rPr>
          <w:lang w:val="sl-SI"/>
        </w:rPr>
        <w:t>12.</w:t>
      </w:r>
    </w:p>
    <w:p w14:paraId="41A8A1AA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5.</w:t>
      </w:r>
      <w:r w:rsidRPr="002C5902">
        <w:t xml:space="preserve"> </w:t>
      </w:r>
      <w:r w:rsidRPr="002976BF">
        <w:t>Onda gori</w:t>
      </w:r>
      <w:r w:rsidRPr="002C5902">
        <w:t xml:space="preserve"> </w:t>
      </w:r>
      <w:r w:rsidRPr="002C5902">
        <w:rPr>
          <w:rStyle w:val="teipersName"/>
          <w:lang w:val="sl-SI"/>
        </w:rPr>
        <w:t>Jesus</w:t>
      </w:r>
      <w:r w:rsidRPr="002C5902">
        <w:t xml:space="preserve"> </w:t>
      </w:r>
      <w:r w:rsidRPr="002976BF">
        <w:t>ſztáne, i po vſzem Morji ſze</w:t>
      </w:r>
      <w:r>
        <w:rPr>
          <w:rStyle w:val="teilgZnak"/>
          <w:lang w:val="sl-SI"/>
        </w:rPr>
        <w:t xml:space="preserve"> </w:t>
      </w:r>
      <w:r w:rsidRPr="002C5902">
        <w:rPr>
          <w:rStyle w:val="teiunclear"/>
          <w:lang w:val="sl-SI"/>
        </w:rPr>
        <w:t>zgl</w:t>
      </w:r>
      <w:r>
        <w:rPr>
          <w:rStyle w:val="teiunclear"/>
          <w:lang w:val="sl-SI"/>
        </w:rPr>
        <w:t>é</w:t>
      </w:r>
      <w:r w:rsidRPr="002C5902">
        <w:rPr>
          <w:rStyle w:val="teiunclear"/>
          <w:lang w:val="sl-SI"/>
        </w:rPr>
        <w:t>dne</w:t>
      </w:r>
      <w:r w:rsidRPr="002C5902">
        <w:t>,</w:t>
      </w:r>
      <w:r>
        <w:rPr>
          <w:rStyle w:val="teilgZnak"/>
          <w:lang w:val="sl-SI"/>
        </w:rPr>
        <w:br/>
      </w:r>
      <w:r w:rsidRPr="002976BF">
        <w:t>vetrom Morjum zapoveda czeloi tiho poſztane.</w:t>
      </w:r>
      <w:r>
        <w:rPr>
          <w:rStyle w:val="teilgZnak"/>
          <w:lang w:val="sl-SI"/>
        </w:rPr>
        <w:t xml:space="preserve">                                                                  </w:t>
      </w:r>
      <w:r w:rsidRPr="002C5902">
        <w:rPr>
          <w:rStyle w:val="teiadd"/>
          <w:lang w:val="sl-SI"/>
        </w:rPr>
        <w:br/>
      </w:r>
      <w:r w:rsidRPr="002C5902">
        <w:rPr>
          <w:rStyle w:val="teilabelZnak"/>
          <w:lang w:val="sl-SI"/>
        </w:rPr>
        <w:t>6.</w:t>
      </w:r>
      <w:r>
        <w:rPr>
          <w:rStyle w:val="teilgZnak"/>
          <w:lang w:val="sl-SI"/>
        </w:rPr>
        <w:t xml:space="preserve"> </w:t>
      </w:r>
      <w:r w:rsidRPr="00C65A2E">
        <w:t>Ti ludje ſze csűdivasse, inoſzo tak govorjasſe kakſzo</w:t>
      </w:r>
      <w:r w:rsidRPr="00C65A2E">
        <w:br/>
        <w:t>tomu ti okorni, verni i morje pokorni.</w:t>
      </w:r>
    </w:p>
    <w:p w14:paraId="7D4ED1CB" w14:textId="77777777" w:rsidR="00A246A6" w:rsidRDefault="00A246A6" w:rsidP="00A246A6">
      <w:pPr>
        <w:pStyle w:val="teiab"/>
      </w:pPr>
      <w:r w:rsidRPr="002C5902">
        <w:rPr>
          <w:rStyle w:val="teilabelZnak"/>
          <w:lang w:val="sl-SI"/>
        </w:rPr>
        <w:t>7.</w:t>
      </w:r>
      <w:r>
        <w:rPr>
          <w:rStyle w:val="teilgZnak"/>
          <w:lang w:val="sl-SI"/>
        </w:rPr>
        <w:t xml:space="preserve"> </w:t>
      </w:r>
      <w:r w:rsidRPr="00C65A2E">
        <w:t>Takoimi ſnyimi navkűp, boidimo nyemu pokorni, Ako</w:t>
      </w:r>
      <w:r w:rsidRPr="00C65A2E">
        <w:br/>
        <w:t>vNebeſzkom Orſzági, hocsemo snyim prebivati.</w:t>
      </w:r>
    </w:p>
    <w:p w14:paraId="53D34D2F" w14:textId="77777777" w:rsidR="00A246A6" w:rsidRPr="00273540" w:rsidRDefault="00A246A6" w:rsidP="00A246A6">
      <w:pPr>
        <w:pStyle w:val="teiab"/>
        <w:rPr>
          <w:rStyle w:val="teiabbr"/>
          <w:b w:val="0"/>
          <w:color w:val="993300"/>
          <w:u w:val="none"/>
          <w:lang w:val="sl-SI" w:eastAsia="ja-JP"/>
        </w:rPr>
      </w:pPr>
      <w:r w:rsidRPr="00C65A2E">
        <w:rPr>
          <w:rStyle w:val="teilabelZnak"/>
        </w:rPr>
        <w:t>8.</w:t>
      </w:r>
      <w:r>
        <w:rPr>
          <w:rStyle w:val="teilgZnak"/>
          <w:lang w:val="sl-SI"/>
        </w:rPr>
        <w:t xml:space="preserve"> </w:t>
      </w:r>
      <w:r w:rsidRPr="00C65A2E">
        <w:t>Komu boidi cséſzt i hvála, ſzinom z</w:t>
      </w:r>
      <w:r w:rsidRPr="002C5902">
        <w:rPr>
          <w:rStyle w:val="teipersName"/>
          <w:lang w:val="sl-SI"/>
        </w:rPr>
        <w:t>Jesu</w:t>
      </w:r>
      <w:r>
        <w:rPr>
          <w:rStyle w:val="teipersName"/>
          <w:lang w:val="sl-SI"/>
        </w:rPr>
        <w:t>s</w:t>
      </w:r>
      <w:r w:rsidRPr="002C5902">
        <w:rPr>
          <w:rStyle w:val="teipersName"/>
          <w:lang w:val="sl-SI"/>
        </w:rPr>
        <w:t xml:space="preserve">em </w:t>
      </w:r>
      <w:r w:rsidRPr="004160AA">
        <w:rPr>
          <w:rStyle w:val="teiabbr"/>
          <w:lang w:val="sl-SI"/>
        </w:rPr>
        <w:t>Xtu͠sem</w:t>
      </w:r>
      <w:r w:rsidRPr="004160AA">
        <w:rPr>
          <w:rStyle w:val="teilgZnak"/>
          <w:lang w:val="sl-SI"/>
        </w:rPr>
        <w:t>,</w:t>
      </w:r>
      <w:r>
        <w:rPr>
          <w:rStyle w:val="teilgZnak"/>
          <w:lang w:val="sl-SI"/>
        </w:rPr>
        <w:br/>
      </w:r>
      <w:r w:rsidRPr="00C65A2E">
        <w:t>snyima navkűp ſzvétim Dűhom vekvekoma odnás dána.</w:t>
      </w:r>
      <w:r>
        <w:t xml:space="preserve"> </w:t>
      </w:r>
      <w:r w:rsidRPr="004160AA">
        <w:rPr>
          <w:rStyle w:val="teiabbr"/>
          <w:lang w:val="sl-SI"/>
        </w:rPr>
        <w:t>Am͠</w:t>
      </w:r>
    </w:p>
    <w:p w14:paraId="6C44E867" w14:textId="77777777" w:rsidR="00A246A6" w:rsidRDefault="00A246A6" w:rsidP="00A246A6">
      <w:pPr>
        <w:pStyle w:val="Naslov2"/>
      </w:pPr>
      <w:r>
        <w:t>Nouta. Tűndőklő hajnali csillag.</w:t>
      </w:r>
    </w:p>
    <w:p w14:paraId="2A949993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t xml:space="preserve"> </w:t>
      </w:r>
      <w:r w:rsidRPr="0079345C">
        <w:t>Szvetla zvezda zorjánſzka zmiloscsov ti ſzi preſzvet-</w:t>
      </w:r>
      <w:r w:rsidRPr="0079345C">
        <w:br/>
        <w:t>la, lepa Jesseva ſiba :/:</w:t>
      </w:r>
      <w:r>
        <w:rPr>
          <w:rStyle w:val="teilgZnak"/>
          <w:lang w:val="sl-SI"/>
        </w:rPr>
        <w:t xml:space="preserve"> </w:t>
      </w:r>
      <w:r w:rsidRPr="002C5902">
        <w:rPr>
          <w:rStyle w:val="teipersName"/>
          <w:lang w:val="sl-SI"/>
        </w:rPr>
        <w:t>Davida</w:t>
      </w:r>
      <w:r>
        <w:rPr>
          <w:rStyle w:val="teilgZnak"/>
          <w:lang w:val="sl-SI"/>
        </w:rPr>
        <w:t xml:space="preserve"> </w:t>
      </w:r>
      <w:r w:rsidRPr="0079345C">
        <w:t>králja národ ſzi, me</w:t>
      </w:r>
      <w:r w:rsidRPr="0079345C">
        <w:br/>
        <w:t xml:space="preserve">esche i vſzeim králom králſzi me dűsse zarocsnik </w:t>
      </w:r>
      <w:r w:rsidRPr="0079345C">
        <w:br/>
        <w:t xml:space="preserve">ſzi </w:t>
      </w:r>
      <w:r>
        <w:rPr>
          <w:rStyle w:val="teiabbr"/>
          <w:lang w:val="sl-SI"/>
        </w:rPr>
        <w:t>B</w:t>
      </w:r>
      <w:r w:rsidRPr="002C5902">
        <w:rPr>
          <w:rStyle w:val="teiabbr"/>
          <w:lang w:val="sl-SI"/>
        </w:rPr>
        <w:t>.</w:t>
      </w:r>
      <w:r>
        <w:rPr>
          <w:rStyle w:val="teilgZnak"/>
          <w:lang w:val="sl-SI"/>
        </w:rPr>
        <w:t xml:space="preserve"> </w:t>
      </w:r>
      <w:r w:rsidRPr="0079345C">
        <w:t>Drági, lepi, priétenſzi vugodenſzi odicsenſzi,</w:t>
      </w:r>
      <w:r w:rsidRPr="0079345C">
        <w:br/>
        <w:t>i zbogáſztvom zvisen jeſzi.</w:t>
      </w:r>
    </w:p>
    <w:p w14:paraId="21D47472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677BE3">
        <w:rPr>
          <w:rStyle w:val="teilabelZnak"/>
        </w:rPr>
        <w:t>2.</w:t>
      </w:r>
      <w:r w:rsidRPr="002C5902">
        <w:t xml:space="preserve"> </w:t>
      </w:r>
      <w:r w:rsidRPr="00677BE3">
        <w:t>Oh drága zláta korona, tiſzi právi Bough i cslovik,</w:t>
      </w:r>
      <w:r w:rsidRPr="00677BE3">
        <w:br/>
        <w:t>Devicze ſzád bl</w:t>
      </w:r>
      <w:r>
        <w:t>a´</w:t>
      </w:r>
      <w:r w:rsidRPr="00677BE3">
        <w:t>seni :/: Mojega ſzercza liliom,</w:t>
      </w:r>
      <w:r w:rsidRPr="00677BE3">
        <w:br/>
        <w:t>preſzlatki Evangyeliom, vnoge lepote kincs ſzi</w:t>
      </w:r>
      <w:r>
        <w:rPr>
          <w:rStyle w:val="teilgZnak"/>
          <w:lang w:val="sl-SI"/>
        </w:rPr>
        <w:t xml:space="preserve"> </w:t>
      </w:r>
      <w:r w:rsidRPr="002C5902">
        <w:rPr>
          <w:rStyle w:val="teiabbr"/>
          <w:lang w:val="sl-SI"/>
        </w:rPr>
        <w:t>R.</w:t>
      </w:r>
      <w:r>
        <w:rPr>
          <w:rStyle w:val="teilgZnak"/>
          <w:lang w:val="sl-SI"/>
        </w:rPr>
        <w:br/>
      </w:r>
      <w:r w:rsidRPr="00677BE3">
        <w:t>Jeden, zarocsen czvetek lepi krűh Nebeſzki ſterim</w:t>
      </w:r>
      <w:r w:rsidRPr="00677BE3">
        <w:br/>
        <w:t>ſivém ſztébeſze zábiti nemrem.</w:t>
      </w:r>
    </w:p>
    <w:p w14:paraId="6E83FD4C" w14:textId="77777777" w:rsidR="00A246A6" w:rsidRDefault="00A246A6" w:rsidP="00A246A6">
      <w:r>
        <w:rPr>
          <w:rStyle w:val="teilgZnak"/>
          <w:lang w:val="sl-SI"/>
        </w:rPr>
        <w:br w:type="page"/>
      </w:r>
      <w:r>
        <w:lastRenderedPageBreak/>
        <w:t>/009r/</w:t>
      </w:r>
    </w:p>
    <w:p w14:paraId="58993C2D" w14:textId="77777777" w:rsidR="00A246A6" w:rsidRDefault="00A246A6" w:rsidP="00A246A6">
      <w:pPr>
        <w:pStyle w:val="teifwPageNum"/>
      </w:pPr>
      <w:r>
        <w:t>13.</w:t>
      </w:r>
    </w:p>
    <w:p w14:paraId="09A67606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8D544C">
        <w:rPr>
          <w:rStyle w:val="teilabelZnak"/>
        </w:rPr>
        <w:t>3</w:t>
      </w:r>
      <w:r>
        <w:t xml:space="preserve">. </w:t>
      </w:r>
      <w:r w:rsidRPr="00931A49">
        <w:t>Vlei globoko vmoje ſzercze, i vDűsso lűbesni tvoje, ah</w:t>
      </w:r>
      <w:r w:rsidRPr="00931A49">
        <w:br/>
        <w:t>Jáspis drági kamen :/: Kſzebi prim me obárui me, dai</w:t>
      </w:r>
      <w:r w:rsidRPr="00931A49">
        <w:br/>
        <w:t xml:space="preserve">dati bodem jaſz ſivel, vtebi bodem veſséli. </w:t>
      </w:r>
      <w:r w:rsidRPr="00FF7305">
        <w:rPr>
          <w:rStyle w:val="teiabbr"/>
        </w:rPr>
        <w:t>Rſ.</w:t>
      </w:r>
      <w:r>
        <w:rPr>
          <w:rStyle w:val="teilgZnak"/>
          <w:lang w:val="sl-SI"/>
        </w:rPr>
        <w:t xml:space="preserve"> </w:t>
      </w:r>
      <w:r w:rsidRPr="00931A49">
        <w:t>Ktebi,</w:t>
      </w:r>
      <w:r w:rsidRPr="00931A49">
        <w:br/>
        <w:t>nagnyeno, czvetek Dűsni zavracsimi ſserczé tusno,</w:t>
      </w:r>
      <w:r w:rsidRPr="00931A49">
        <w:br/>
        <w:t>ár preſz tébe nebom ſivo</w:t>
      </w:r>
    </w:p>
    <w:p w14:paraId="520A7854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E178BE">
        <w:rPr>
          <w:rStyle w:val="teilabelZnak"/>
        </w:rPr>
        <w:t>4.</w:t>
      </w:r>
      <w:r>
        <w:rPr>
          <w:rStyle w:val="teilgZnak"/>
          <w:lang w:val="sl-SI"/>
        </w:rPr>
        <w:t xml:space="preserve"> </w:t>
      </w:r>
      <w:r w:rsidRPr="00931A49">
        <w:t>Znebéſz radoſzt ſzveitisemi, gda na mé ſztvoimi</w:t>
      </w:r>
      <w:r w:rsidRPr="00931A49">
        <w:br/>
        <w:t>ocsmi, miloſztivno ſze zglédnes :/: Goſzpon Jesus</w:t>
      </w:r>
      <w:r w:rsidRPr="00931A49">
        <w:br/>
        <w:t>ſzvetim Dűhom, ſzvétom reicsjov zteilom zkervjov</w:t>
      </w:r>
      <w:r w:rsidRPr="00931A49">
        <w:br/>
        <w:t>ſiveti mi dopűscas</w:t>
      </w:r>
      <w:r>
        <w:rPr>
          <w:rStyle w:val="teilgZnak"/>
          <w:lang w:val="sl-SI"/>
        </w:rPr>
        <w:t xml:space="preserve"> </w:t>
      </w:r>
      <w:r w:rsidRPr="00E178BE">
        <w:rPr>
          <w:rStyle w:val="teiabbr"/>
        </w:rPr>
        <w:t>Rſ.</w:t>
      </w:r>
      <w:r>
        <w:rPr>
          <w:rStyle w:val="teilgZnak"/>
          <w:lang w:val="sl-SI"/>
        </w:rPr>
        <w:t xml:space="preserve"> Tako, prietno, vtvoih nád-</w:t>
      </w:r>
      <w:r>
        <w:rPr>
          <w:rStyle w:val="teilgZnak"/>
          <w:lang w:val="sl-SI"/>
        </w:rPr>
        <w:br/>
        <w:t xml:space="preserve">saih ráni dersi me do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zmerti, ár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 obecsal vtve</w:t>
      </w:r>
      <w:r>
        <w:rPr>
          <w:rStyle w:val="teilgZnak"/>
          <w:lang w:val="sl-SI"/>
        </w:rPr>
        <w:br/>
        <w:t>recsi.</w:t>
      </w:r>
    </w:p>
    <w:p w14:paraId="76B71889" w14:textId="77777777" w:rsidR="00A246A6" w:rsidRPr="00931A49" w:rsidRDefault="00A246A6" w:rsidP="00A246A6">
      <w:pPr>
        <w:pStyle w:val="teiab"/>
      </w:pPr>
      <w:r w:rsidRPr="006357DB">
        <w:rPr>
          <w:rStyle w:val="teilabelZnak"/>
        </w:rPr>
        <w:t>5.</w:t>
      </w:r>
      <w:r>
        <w:rPr>
          <w:rStyle w:val="teilgZnak"/>
          <w:lang w:val="sl-SI"/>
        </w:rPr>
        <w:t xml:space="preserve"> </w:t>
      </w:r>
      <w:r w:rsidRPr="00931A49">
        <w:t>ſztvoritel moi zmosni Bosie, pred teim ſzve,,</w:t>
      </w:r>
      <w:r w:rsidRPr="00931A49">
        <w:br/>
        <w:t>tom kiſzi me, vu tvem Sini polűbil /: On jeſzte</w:t>
      </w:r>
      <w:r w:rsidRPr="00931A49">
        <w:br/>
        <w:t>mene o</w:t>
      </w:r>
      <w:r w:rsidRPr="007916ED">
        <w:rPr>
          <w:rStyle w:val="teigap"/>
        </w:rPr>
        <w:t>???</w:t>
      </w:r>
      <w:r>
        <w:rPr>
          <w:rStyle w:val="teilgZnak"/>
          <w:lang w:val="sl-SI"/>
        </w:rPr>
        <w:t xml:space="preserve"> </w:t>
      </w:r>
      <w:r w:rsidRPr="00931A49">
        <w:t>ſzvétim Dűhom zapecsatil, ſzvétov</w:t>
      </w:r>
      <w:r w:rsidRPr="00931A49">
        <w:br/>
        <w:t xml:space="preserve">kerviov ocsiſztil </w:t>
      </w:r>
      <w:r w:rsidRPr="00E57251">
        <w:rPr>
          <w:rStyle w:val="teiabbr"/>
        </w:rPr>
        <w:t>Rs.</w:t>
      </w:r>
      <w:r>
        <w:rPr>
          <w:rStyle w:val="teilgZnak"/>
          <w:lang w:val="sl-SI"/>
        </w:rPr>
        <w:t xml:space="preserve"> </w:t>
      </w:r>
      <w:r w:rsidRPr="00931A49">
        <w:t>Eia! Eia? rado boidi ſzercze</w:t>
      </w:r>
      <w:r w:rsidRPr="00931A49">
        <w:br/>
        <w:t>vBogih kai vNebéſz, zvelicsanye más ſzprávleno</w:t>
      </w:r>
    </w:p>
    <w:p w14:paraId="693540CB" w14:textId="77777777" w:rsidR="00A246A6" w:rsidRPr="006E0F65" w:rsidRDefault="00A246A6" w:rsidP="00A246A6">
      <w:pPr>
        <w:pStyle w:val="teiab"/>
        <w:rPr>
          <w:rStyle w:val="teilgZnak"/>
          <w:b/>
          <w:color w:val="0000FF"/>
          <w:u w:val="dotted"/>
          <w:lang w:eastAsia="x-none"/>
        </w:rPr>
      </w:pPr>
      <w:r w:rsidRPr="006357DB">
        <w:rPr>
          <w:rStyle w:val="teilabelZnak"/>
        </w:rPr>
        <w:t>6.</w:t>
      </w:r>
      <w:r>
        <w:rPr>
          <w:rStyle w:val="teilgZnak"/>
          <w:lang w:val="sl-SI"/>
        </w:rPr>
        <w:t xml:space="preserve"> </w:t>
      </w:r>
      <w:r w:rsidRPr="00931A49">
        <w:t>Zato nai ſzpeva Orgon i dobra volna Musika,</w:t>
      </w:r>
      <w:r w:rsidRPr="00931A49">
        <w:br/>
        <w:t xml:space="preserve">nai zvonio i peszmi :/: Da iz vdrágoga </w:t>
      </w:r>
      <w:r w:rsidRPr="005D09B8">
        <w:rPr>
          <w:rStyle w:val="teipersName"/>
        </w:rPr>
        <w:t>Jesusa</w:t>
      </w:r>
      <w:r>
        <w:rPr>
          <w:rStyle w:val="teilgZnak"/>
          <w:lang w:val="sl-SI"/>
        </w:rPr>
        <w:t xml:space="preserve"> </w:t>
      </w:r>
      <w:r w:rsidRPr="00931A49">
        <w:t>bodem</w:t>
      </w:r>
      <w:r w:rsidRPr="00931A49">
        <w:br/>
        <w:t>vlepoga Goszpodna, veſzeli vnyega lűbézni</w:t>
      </w:r>
      <w:r>
        <w:rPr>
          <w:rStyle w:val="teilgZnak"/>
          <w:lang w:val="sl-SI"/>
        </w:rPr>
        <w:t xml:space="preserve"> </w:t>
      </w:r>
      <w:r w:rsidRPr="005D09B8">
        <w:rPr>
          <w:rStyle w:val="teiabbr"/>
        </w:rPr>
        <w:t>Rſ.</w:t>
      </w:r>
      <w:r>
        <w:rPr>
          <w:rStyle w:val="teilgZnak"/>
          <w:lang w:val="sl-SI"/>
        </w:rPr>
        <w:br w:type="page"/>
      </w:r>
    </w:p>
    <w:p w14:paraId="3B03A3DB" w14:textId="77777777" w:rsidR="00A246A6" w:rsidRDefault="00A246A6" w:rsidP="00A246A6">
      <w:r>
        <w:lastRenderedPageBreak/>
        <w:t>/009v/</w:t>
      </w:r>
    </w:p>
    <w:p w14:paraId="15B1E8EB" w14:textId="77777777" w:rsidR="00A246A6" w:rsidRDefault="00A246A6" w:rsidP="00A246A6">
      <w:pPr>
        <w:pStyle w:val="teifwPageNum"/>
      </w:pPr>
      <w:r>
        <w:t>14.</w:t>
      </w:r>
    </w:p>
    <w:p w14:paraId="65414979" w14:textId="77777777" w:rsidR="00A246A6" w:rsidRPr="00370C46" w:rsidRDefault="00A246A6" w:rsidP="00A246A6">
      <w:pPr>
        <w:pStyle w:val="teiab"/>
      </w:pPr>
      <w:r w:rsidRPr="00370C46">
        <w:t>ſzpevai, czinkai, dobrovolna i priétna recs zahvál-</w:t>
      </w:r>
      <w:r w:rsidRPr="00370C46">
        <w:br/>
        <w:t>na, árje Goſzpon vreden toga.</w:t>
      </w:r>
    </w:p>
    <w:p w14:paraId="14AC9973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621AB5">
        <w:rPr>
          <w:rStyle w:val="teilabelZnak"/>
        </w:rPr>
        <w:t>4.</w:t>
      </w:r>
      <w:r>
        <w:t xml:space="preserve"> </w:t>
      </w:r>
      <w:r w:rsidRPr="00B2352F">
        <w:t>Vetakvo radoſ</w:t>
      </w:r>
      <w:r>
        <w:t>z</w:t>
      </w:r>
      <w:r w:rsidRPr="00B2352F">
        <w:t xml:space="preserve">t imam vte, </w:t>
      </w:r>
      <w:r>
        <w:t>ár</w:t>
      </w:r>
      <w:r w:rsidRPr="00B2352F">
        <w:t xml:space="preserve"> pri Bougi kincs</w:t>
      </w:r>
      <w:r w:rsidRPr="00B2352F">
        <w:br/>
        <w:t>naḿ ſe, on zacset</w:t>
      </w:r>
      <w:r>
        <w:t>é</w:t>
      </w:r>
      <w:r w:rsidRPr="00B2352F">
        <w:t>tek konecs ie /: On mene vu ſ</w:t>
      </w:r>
      <w:r>
        <w:t>z</w:t>
      </w:r>
      <w:r w:rsidRPr="00B2352F">
        <w:t>vo</w:t>
      </w:r>
      <w:r>
        <w:t>-</w:t>
      </w:r>
      <w:r w:rsidRPr="00B2352F">
        <w:br/>
        <w:t>jo Diko, vzeme vu radoſ</w:t>
      </w:r>
      <w:r>
        <w:t>z</w:t>
      </w:r>
      <w:r w:rsidRPr="00B2352F">
        <w:t>t Nebeſ</w:t>
      </w:r>
      <w:r>
        <w:t>z</w:t>
      </w:r>
      <w:r w:rsidRPr="00B2352F">
        <w:t xml:space="preserve">ko, nad kombom </w:t>
      </w:r>
      <w:r w:rsidRPr="00B2352F">
        <w:br/>
        <w:t>veſ</w:t>
      </w:r>
      <w:r>
        <w:t>z</w:t>
      </w:r>
      <w:r w:rsidRPr="00B2352F">
        <w:t>el vſ</w:t>
      </w:r>
      <w:r>
        <w:t>z</w:t>
      </w:r>
      <w:r w:rsidRPr="00B2352F">
        <w:t>ercsi</w:t>
      </w:r>
      <w:r>
        <w:rPr>
          <w:rStyle w:val="teilgZnak"/>
          <w:lang w:val="sl-SI"/>
        </w:rPr>
        <w:t xml:space="preserve"> </w:t>
      </w:r>
      <w:r w:rsidRPr="00432EBA">
        <w:rPr>
          <w:rStyle w:val="teiabbr"/>
        </w:rPr>
        <w:t>Rſ.</w:t>
      </w:r>
      <w:r>
        <w:rPr>
          <w:rStyle w:val="teilgZnak"/>
          <w:lang w:val="sl-SI"/>
        </w:rPr>
        <w:t xml:space="preserve"> </w:t>
      </w:r>
    </w:p>
    <w:p w14:paraId="3C87993C" w14:textId="77777777" w:rsidR="00A246A6" w:rsidRDefault="00A246A6" w:rsidP="00A246A6">
      <w:pPr>
        <w:pStyle w:val="teiclosure"/>
      </w:pPr>
      <w:r w:rsidRPr="00E26C69">
        <w:t xml:space="preserve">amen! Amen! </w:t>
      </w:r>
    </w:p>
    <w:p w14:paraId="390E5F13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E26C69">
        <w:t xml:space="preserve">hodi Goſspon </w:t>
      </w:r>
      <w:r w:rsidRPr="00E26C69">
        <w:br/>
        <w:t>ma korona ne műdiſ</w:t>
      </w:r>
      <w:r>
        <w:t>z</w:t>
      </w:r>
      <w:r w:rsidRPr="00E26C69">
        <w:t>e, tebe csákam zvrocsim ſ</w:t>
      </w:r>
      <w:r>
        <w:t>z</w:t>
      </w:r>
      <w:r w:rsidRPr="00E26C69">
        <w:t>erczem.</w:t>
      </w:r>
      <w:r>
        <w:rPr>
          <w:rStyle w:val="teilgZnak"/>
          <w:lang w:val="sl-SI"/>
        </w:rPr>
        <w:t xml:space="preserve"> </w:t>
      </w:r>
      <w:r w:rsidRPr="00621AB5">
        <w:rPr>
          <w:rStyle w:val="teiabbr"/>
        </w:rPr>
        <w:t>IňS.</w:t>
      </w:r>
    </w:p>
    <w:p w14:paraId="7762324B" w14:textId="77777777" w:rsidR="00A246A6" w:rsidRDefault="00A246A6" w:rsidP="00A246A6">
      <w:pPr>
        <w:pStyle w:val="Naslov2"/>
      </w:pPr>
      <w:bookmarkStart w:id="5" w:name="_Hlk77761425"/>
      <w:r>
        <w:t>Nouta.</w:t>
      </w:r>
      <w:bookmarkEnd w:id="5"/>
      <w:r>
        <w:t xml:space="preserve"> Nékű</w:t>
      </w:r>
      <w:r w:rsidRPr="00750F03">
        <w:t xml:space="preserve">nk </w:t>
      </w:r>
      <w:r w:rsidRPr="0015516E">
        <w:rPr>
          <w:rStyle w:val="teiunclear"/>
          <w:b/>
        </w:rPr>
        <w:t>ſ</w:t>
      </w:r>
      <w:r>
        <w:rPr>
          <w:rStyle w:val="teiunclear"/>
          <w:b/>
        </w:rPr>
        <w:t>z</w:t>
      </w:r>
      <w:r w:rsidRPr="0015516E">
        <w:rPr>
          <w:rStyle w:val="teiunclear"/>
          <w:b/>
        </w:rPr>
        <w:t>űlerik</w:t>
      </w:r>
      <w:r>
        <w:t xml:space="preserve"> menyei </w:t>
      </w:r>
      <w:r w:rsidRPr="0015516E">
        <w:rPr>
          <w:rStyle w:val="teiunclear"/>
          <w:b/>
        </w:rPr>
        <w:t>liraly</w:t>
      </w:r>
      <w:r>
        <w:t xml:space="preserve">. </w:t>
      </w:r>
      <w:r w:rsidRPr="000B51A5">
        <w:rPr>
          <w:rStyle w:val="teiabbr"/>
        </w:rPr>
        <w:t>&amp;c.</w:t>
      </w:r>
    </w:p>
    <w:p w14:paraId="0D3051A6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E2190E">
        <w:rPr>
          <w:rStyle w:val="teilabelZnak"/>
        </w:rPr>
        <w:t>1.</w:t>
      </w:r>
      <w:r>
        <w:t xml:space="preserve"> Narodil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zeje krály Nebe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zki. Koga nasvcsztil</w:t>
      </w:r>
      <w:r>
        <w:rPr>
          <w:rStyle w:val="teilgZnak"/>
          <w:lang w:val="sl-SI"/>
        </w:rPr>
        <w:br/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ereg angyel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zki. Na mládom leti ve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zelmo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</w:t>
      </w:r>
      <w:r>
        <w:rPr>
          <w:rStyle w:val="teilgZnak"/>
          <w:lang w:val="sl-SI"/>
        </w:rPr>
        <w:br/>
        <w:t>mládoga králja mi molimo.</w:t>
      </w:r>
    </w:p>
    <w:p w14:paraId="11B8FE16" w14:textId="77777777" w:rsidR="00A246A6" w:rsidRDefault="00A246A6" w:rsidP="00A246A6">
      <w:pPr>
        <w:pStyle w:val="teiab"/>
        <w:rPr>
          <w:rStyle w:val="teiabbr"/>
        </w:rPr>
      </w:pPr>
      <w:r w:rsidRPr="0028010C">
        <w:rPr>
          <w:rStyle w:val="teilabelZnak"/>
        </w:rPr>
        <w:t>2.</w:t>
      </w:r>
      <w:r>
        <w:t xml:space="preserve"> </w:t>
      </w:r>
      <w:r w:rsidRPr="002B7A99">
        <w:t>Nyemuje ime zvelicsitel Koga ſ</w:t>
      </w:r>
      <w:r>
        <w:t>z</w:t>
      </w:r>
      <w:r w:rsidRPr="002B7A99">
        <w:t>vedocsil An-</w:t>
      </w:r>
      <w:r w:rsidRPr="002B7A99">
        <w:br/>
        <w:t>gyel</w:t>
      </w:r>
      <w:r>
        <w:rPr>
          <w:rStyle w:val="teilgZnak"/>
          <w:lang w:val="sl-SI"/>
        </w:rPr>
        <w:t xml:space="preserve"> </w:t>
      </w:r>
      <w:r w:rsidRPr="008F2D3B">
        <w:rPr>
          <w:rStyle w:val="teipersName"/>
        </w:rPr>
        <w:t>Gabriel</w:t>
      </w:r>
      <w:r w:rsidRPr="00E63A78">
        <w:t>.</w:t>
      </w:r>
      <w:r>
        <w:t xml:space="preserve"> Na mládom. </w:t>
      </w:r>
      <w:r w:rsidRPr="00413563">
        <w:rPr>
          <w:rStyle w:val="teiabbr"/>
        </w:rPr>
        <w:t xml:space="preserve">l. v. m. </w:t>
      </w:r>
      <w:r>
        <w:rPr>
          <w:rStyle w:val="teiabbr"/>
        </w:rPr>
        <w:t>K</w:t>
      </w:r>
      <w:r w:rsidRPr="00413563">
        <w:rPr>
          <w:rStyle w:val="teiabbr"/>
        </w:rPr>
        <w:t>. m.</w:t>
      </w:r>
    </w:p>
    <w:p w14:paraId="00F84EFD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EA6B19">
        <w:rPr>
          <w:rStyle w:val="teilabelZnak"/>
        </w:rPr>
        <w:t>3.</w:t>
      </w:r>
      <w:r>
        <w:t xml:space="preserve"> </w:t>
      </w:r>
      <w:r w:rsidRPr="002A4925">
        <w:t>Toszo próphetýe dav</w:t>
      </w:r>
      <w:r>
        <w:t>nó</w:t>
      </w:r>
      <w:r w:rsidRPr="002A4925">
        <w:t xml:space="preserve"> ſzveſzti :/: nyega ſso n</w:t>
      </w:r>
      <w:r>
        <w:t>ár</w:t>
      </w:r>
      <w:r w:rsidRPr="002A4925">
        <w:t>od vſ</w:t>
      </w:r>
      <w:r>
        <w:t>z</w:t>
      </w:r>
      <w:r w:rsidRPr="002A4925">
        <w:t>i</w:t>
      </w:r>
      <w:r w:rsidRPr="002A4925">
        <w:br/>
        <w:t>popiſzali Na mladom</w:t>
      </w:r>
      <w:r>
        <w:rPr>
          <w:rStyle w:val="teilgZnak"/>
          <w:lang w:val="sl-SI"/>
        </w:rPr>
        <w:t xml:space="preserve"> </w:t>
      </w:r>
      <w:r>
        <w:rPr>
          <w:rStyle w:val="teiabbr"/>
        </w:rPr>
        <w:t xml:space="preserve">l. </w:t>
      </w:r>
      <w:r w:rsidRPr="00C96016">
        <w:rPr>
          <w:rStyle w:val="teiabbr"/>
        </w:rPr>
        <w:t xml:space="preserve">v. m. </w:t>
      </w:r>
      <w:r>
        <w:rPr>
          <w:rStyle w:val="teiabbr"/>
        </w:rPr>
        <w:t>K</w:t>
      </w:r>
      <w:r w:rsidRPr="00C96016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2A4925">
        <w:t>mimolimo</w:t>
      </w:r>
    </w:p>
    <w:p w14:paraId="50FAEDD7" w14:textId="77777777" w:rsidR="00A246A6" w:rsidRDefault="00A246A6" w:rsidP="00A246A6">
      <w:pPr>
        <w:pStyle w:val="teiab"/>
      </w:pPr>
      <w:r w:rsidRPr="00EA6B19">
        <w:rPr>
          <w:rStyle w:val="teilabelZnak"/>
        </w:rPr>
        <w:t>4.</w:t>
      </w:r>
      <w:r>
        <w:rPr>
          <w:rStyle w:val="teilgZnak"/>
          <w:lang w:val="sl-SI"/>
        </w:rPr>
        <w:t xml:space="preserve"> </w:t>
      </w:r>
      <w:r w:rsidRPr="00EA6B19">
        <w:t>Jednoga ſzina Deva prodi Emanuel muie ime</w:t>
      </w:r>
      <w:r w:rsidRPr="00EA6B19">
        <w:br/>
        <w:t>toie Bough znami Na mladom.</w:t>
      </w:r>
      <w:r>
        <w:rPr>
          <w:rStyle w:val="teilgZnak"/>
          <w:lang w:val="sl-SI"/>
        </w:rPr>
        <w:t xml:space="preserve"> </w:t>
      </w:r>
      <w:r w:rsidRPr="00F717C8">
        <w:rPr>
          <w:rStyle w:val="teiabbr"/>
        </w:rPr>
        <w:t xml:space="preserve">l. v. m. </w:t>
      </w:r>
      <w:r>
        <w:rPr>
          <w:rStyle w:val="teiabbr"/>
        </w:rPr>
        <w:t>K</w:t>
      </w:r>
      <w:r w:rsidRPr="00F717C8">
        <w:rPr>
          <w:rStyle w:val="teiabbr"/>
        </w:rPr>
        <w:t>. m.</w:t>
      </w:r>
      <w:r>
        <w:rPr>
          <w:rStyle w:val="teilgZnak"/>
          <w:lang w:val="sl-SI"/>
        </w:rPr>
        <w:t xml:space="preserve">  </w:t>
      </w:r>
      <w:r w:rsidRPr="00E63A78">
        <w:t xml:space="preserve"> </w:t>
      </w:r>
    </w:p>
    <w:p w14:paraId="45833835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14:paraId="56102C29" w14:textId="77777777" w:rsidR="00A246A6" w:rsidRDefault="00A246A6" w:rsidP="00A246A6">
      <w:r>
        <w:lastRenderedPageBreak/>
        <w:t>/010r/</w:t>
      </w:r>
    </w:p>
    <w:p w14:paraId="457AF1BE" w14:textId="77777777" w:rsidR="00A246A6" w:rsidRDefault="00A246A6" w:rsidP="00A246A6">
      <w:pPr>
        <w:pStyle w:val="teifwPageNum"/>
      </w:pPr>
      <w:r>
        <w:t>15.</w:t>
      </w:r>
    </w:p>
    <w:p w14:paraId="1898DF7E" w14:textId="77777777" w:rsidR="00A246A6" w:rsidRDefault="00A246A6" w:rsidP="00A246A6">
      <w:pPr>
        <w:pStyle w:val="teiab"/>
        <w:rPr>
          <w:rStyle w:val="teiunclear"/>
        </w:rPr>
      </w:pPr>
      <w:r w:rsidRPr="00364A6D">
        <w:rPr>
          <w:rStyle w:val="teilabelZnak"/>
        </w:rPr>
        <w:t>5.</w:t>
      </w:r>
      <w:r>
        <w:t xml:space="preserve"> </w:t>
      </w:r>
      <w:r w:rsidRPr="00B863E8">
        <w:t>Detesze rodi zDeve Marie, da pa od ſzvétoga Dű-</w:t>
      </w:r>
      <w:r w:rsidRPr="00B863E8">
        <w:br/>
        <w:t>ha ſze prie. Na mládom</w:t>
      </w:r>
      <w:r>
        <w:rPr>
          <w:rStyle w:val="teilgZnak"/>
          <w:lang w:val="sl-SI"/>
        </w:rPr>
        <w:t xml:space="preserve"> </w:t>
      </w:r>
      <w:r w:rsidRPr="000C62F4">
        <w:rPr>
          <w:rStyle w:val="teiabbr"/>
        </w:rPr>
        <w:t>l. v. m. K.</w:t>
      </w:r>
      <w:r>
        <w:rPr>
          <w:rStyle w:val="teilgZnak"/>
          <w:lang w:val="sl-SI"/>
        </w:rPr>
        <w:t xml:space="preserve"> mi </w:t>
      </w:r>
      <w:r w:rsidRPr="00D6457B">
        <w:t>mol</w:t>
      </w:r>
      <w:r>
        <w:t>imo</w:t>
      </w:r>
      <w:r w:rsidRPr="00B57F73">
        <w:t>.</w:t>
      </w:r>
    </w:p>
    <w:p w14:paraId="3BC2939B" w14:textId="77777777" w:rsidR="00A246A6" w:rsidRDefault="00A246A6" w:rsidP="00A246A6">
      <w:pPr>
        <w:pStyle w:val="teiab"/>
        <w:rPr>
          <w:rStyle w:val="teilgZnak"/>
          <w:lang w:val="sl-SI"/>
        </w:rPr>
      </w:pPr>
      <w:r>
        <w:rPr>
          <w:rStyle w:val="teilabelZnak"/>
        </w:rPr>
        <w:t xml:space="preserve">6. </w:t>
      </w:r>
      <w:r w:rsidRPr="00B57F73">
        <w:t>Krotoſze zmósno Deite na ſzveit dá, nepriátele</w:t>
      </w:r>
      <w:r w:rsidRPr="00B57F73">
        <w:br/>
        <w:t xml:space="preserve">vnoge obláda. Na mládom </w:t>
      </w:r>
      <w:r w:rsidRPr="003E0E90">
        <w:rPr>
          <w:rStyle w:val="teiabbr"/>
        </w:rPr>
        <w:t>l. v. m. K</w:t>
      </w:r>
      <w:r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B57F73">
        <w:t>mi molimo.</w:t>
      </w:r>
    </w:p>
    <w:p w14:paraId="32A568F1" w14:textId="77777777" w:rsidR="00A246A6" w:rsidRDefault="00A246A6" w:rsidP="00A246A6">
      <w:pPr>
        <w:pStyle w:val="teiab"/>
        <w:rPr>
          <w:rStyle w:val="teiabbr"/>
        </w:rPr>
      </w:pPr>
      <w:r w:rsidRPr="00CA4DE3">
        <w:rPr>
          <w:rStyle w:val="teilabelZnak"/>
        </w:rPr>
        <w:t>7.</w:t>
      </w:r>
      <w:r>
        <w:t xml:space="preserve"> To Dete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zámou ve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pekel razbi, Vrága obláda</w:t>
      </w:r>
      <w:r>
        <w:rPr>
          <w:rStyle w:val="teilgZnak"/>
          <w:lang w:val="sl-SI"/>
        </w:rPr>
        <w:br/>
        <w:t xml:space="preserve">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zmert pogűbi </w:t>
      </w:r>
      <w:r w:rsidRPr="00403015">
        <w:rPr>
          <w:rStyle w:val="teiabbr"/>
        </w:rPr>
        <w:t>Na.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>m. l. v. m. K. m.</w:t>
      </w:r>
    </w:p>
    <w:p w14:paraId="0EB7B1E8" w14:textId="77777777" w:rsidR="00A246A6" w:rsidRDefault="00A246A6" w:rsidP="00A246A6">
      <w:pPr>
        <w:pStyle w:val="teiab"/>
        <w:rPr>
          <w:rStyle w:val="teiabbr"/>
        </w:rPr>
      </w:pPr>
      <w:r w:rsidRPr="00DD21AC">
        <w:rPr>
          <w:rStyle w:val="teilabelZnak"/>
        </w:rPr>
        <w:t>8.</w:t>
      </w:r>
      <w:r>
        <w:t xml:space="preserve"> Nebo greh na nikom imel zmo</w:t>
      </w:r>
      <w:r>
        <w:rPr>
          <w:rStyle w:val="teilgZnak"/>
          <w:lang w:val="sl-SI"/>
        </w:rPr>
        <w:t>sno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zti, ki vtoga</w:t>
      </w:r>
      <w:r>
        <w:rPr>
          <w:rStyle w:val="teilgZnak"/>
          <w:lang w:val="sl-SI"/>
        </w:rPr>
        <w:br/>
      </w:r>
      <w:r w:rsidRPr="00AA02E7">
        <w:t>Deteta</w:t>
      </w:r>
      <w:r>
        <w:rPr>
          <w:rStyle w:val="teilgZnak"/>
          <w:lang w:val="sl-SI"/>
        </w:rPr>
        <w:t xml:space="preserve"> bodo vmiloszti </w:t>
      </w:r>
      <w:r w:rsidRPr="00403015">
        <w:rPr>
          <w:rStyle w:val="teiabbr"/>
        </w:rPr>
        <w:t>Na.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>m. l. v. m. K. m.</w:t>
      </w:r>
    </w:p>
    <w:p w14:paraId="3830C848" w14:textId="77777777" w:rsidR="00A246A6" w:rsidRDefault="00A246A6" w:rsidP="00A246A6">
      <w:pPr>
        <w:pStyle w:val="teiab"/>
        <w:rPr>
          <w:rStyle w:val="teilgZnak"/>
          <w:lang w:val="sl-SI"/>
        </w:rPr>
      </w:pPr>
      <w:r>
        <w:rPr>
          <w:rStyle w:val="teilabelZnak"/>
        </w:rPr>
        <w:t xml:space="preserve">9. </w:t>
      </w:r>
      <w:r w:rsidRPr="009953FD">
        <w:t>Zato hválimo vſzi ocsa Bogá, ino dicsimo ſzina</w:t>
      </w:r>
      <w:r w:rsidRPr="009953FD">
        <w:br/>
        <w:t>nyegova. Na mládom leti</w:t>
      </w:r>
      <w:r>
        <w:rPr>
          <w:rStyle w:val="teilgZnak"/>
          <w:lang w:val="sl-SI"/>
        </w:rPr>
        <w:t xml:space="preserve"> </w:t>
      </w:r>
      <w:r w:rsidRPr="003E0E90">
        <w:rPr>
          <w:rStyle w:val="teiabbr"/>
        </w:rPr>
        <w:t>v. m. K</w:t>
      </w:r>
      <w:r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9953FD">
        <w:t>mi molimo.</w:t>
      </w:r>
    </w:p>
    <w:p w14:paraId="42803212" w14:textId="77777777" w:rsidR="00A246A6" w:rsidRDefault="00A246A6" w:rsidP="00A246A6">
      <w:pPr>
        <w:pStyle w:val="teiab"/>
        <w:rPr>
          <w:rStyle w:val="teiabbr"/>
        </w:rPr>
      </w:pPr>
      <w:r w:rsidRPr="001B3A84">
        <w:rPr>
          <w:rStyle w:val="teilabelZnak"/>
        </w:rPr>
        <w:t>10.</w:t>
      </w:r>
      <w:r w:rsidRPr="009953FD">
        <w:t xml:space="preserve"> I</w:t>
      </w:r>
      <w:r>
        <w:rPr>
          <w:rStyle w:val="teilgZnak"/>
          <w:lang w:val="sl-SI"/>
        </w:rPr>
        <w:t xml:space="preserve"> </w:t>
      </w:r>
      <w:r w:rsidRPr="009953FD">
        <w:t>snyima navkűp Dűha ſ</w:t>
      </w:r>
      <w:r>
        <w:t>z</w:t>
      </w:r>
      <w:r w:rsidRPr="009953FD">
        <w:t>vétoga. To ſzvéto Trojſzt-</w:t>
      </w:r>
      <w:r w:rsidRPr="009953FD">
        <w:br/>
        <w:t>vo jednoga Bogá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>N.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>m. l. v. m. K. m.</w:t>
      </w:r>
    </w:p>
    <w:p w14:paraId="4B0DB40E" w14:textId="77777777" w:rsidR="00A246A6" w:rsidRDefault="00A246A6" w:rsidP="00A246A6">
      <w:pPr>
        <w:pStyle w:val="Naslov2"/>
      </w:pPr>
      <w:r>
        <w:t>Nouta. Kőveti vala népnek sohsága.</w:t>
      </w:r>
    </w:p>
    <w:p w14:paraId="67C15CEB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3D591C">
        <w:rPr>
          <w:rStyle w:val="teilabelZnak"/>
        </w:rPr>
        <w:t>1.</w:t>
      </w:r>
      <w:r>
        <w:rPr>
          <w:rStyle w:val="teilgZnak"/>
          <w:lang w:val="sl-SI"/>
        </w:rPr>
        <w:t xml:space="preserve"> </w:t>
      </w:r>
      <w:r w:rsidRPr="00773FBE">
        <w:t>Naszledűvasse, vnosina ſuſztva Kristusse-</w:t>
      </w:r>
      <w:r w:rsidRPr="00773FBE">
        <w:br/>
        <w:t>va csida, ár vnoge betésne on ozdravluvasſe.</w:t>
      </w:r>
    </w:p>
    <w:p w14:paraId="0016896D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F87FC4">
        <w:rPr>
          <w:rStyle w:val="teilabelZnak"/>
        </w:rPr>
        <w:t>2.</w:t>
      </w:r>
      <w:r>
        <w:rPr>
          <w:rStyle w:val="teilgZnak"/>
          <w:lang w:val="sl-SI"/>
        </w:rPr>
        <w:t xml:space="preserve"> </w:t>
      </w:r>
      <w:r w:rsidRPr="00773FBE">
        <w:t>Da Goszpodin Bough vnosina lűsztva bes-</w:t>
      </w:r>
      <w:r w:rsidRPr="00773FBE">
        <w:br/>
        <w:t>ſe vidil ſzobom, on gori ide na te Jaborſzki brek.</w:t>
      </w:r>
    </w:p>
    <w:p w14:paraId="7BA2DD35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D11A61">
        <w:rPr>
          <w:rStyle w:val="teilabelZnak"/>
        </w:rPr>
        <w:t>3.</w:t>
      </w:r>
      <w:r>
        <w:rPr>
          <w:rStyle w:val="teilgZnak"/>
          <w:lang w:val="sl-SI"/>
        </w:rPr>
        <w:t xml:space="preserve"> </w:t>
      </w:r>
      <w:r w:rsidRPr="00D11A61">
        <w:rPr>
          <w:rStyle w:val="teiabbr"/>
        </w:rPr>
        <w:t>I.</w:t>
      </w:r>
      <w:r>
        <w:rPr>
          <w:rStyle w:val="teilgZnak"/>
          <w:lang w:val="sl-SI"/>
        </w:rPr>
        <w:t xml:space="preserve"> </w:t>
      </w:r>
      <w:r w:rsidRPr="00773FBE">
        <w:t>Ondi ſzedi, ter apostolÿe. Knyemu vſzi pridos</w:t>
      </w:r>
      <w:r w:rsidRPr="00773FBE">
        <w:br/>
        <w:t>ſe vucsiusi on nye´ tak nyim govorjasſe.</w:t>
      </w:r>
    </w:p>
    <w:p w14:paraId="320D2674" w14:textId="77777777" w:rsidR="00A246A6" w:rsidRDefault="00A246A6" w:rsidP="00A246A6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3D88FC7E" w14:textId="77777777" w:rsidR="00A246A6" w:rsidRDefault="00A246A6" w:rsidP="00A246A6">
      <w:r>
        <w:lastRenderedPageBreak/>
        <w:t>/010v/</w:t>
      </w:r>
    </w:p>
    <w:p w14:paraId="4B4B4B22" w14:textId="77777777" w:rsidR="00A246A6" w:rsidRDefault="00A246A6" w:rsidP="00A246A6">
      <w:pPr>
        <w:pStyle w:val="teifwPageNum"/>
      </w:pPr>
      <w:r>
        <w:t>16.</w:t>
      </w:r>
    </w:p>
    <w:p w14:paraId="228E3DA1" w14:textId="77777777" w:rsidR="00A246A6" w:rsidRDefault="00A246A6" w:rsidP="00A246A6">
      <w:pPr>
        <w:pStyle w:val="teiab"/>
      </w:pPr>
      <w:r w:rsidRPr="00762F95">
        <w:rPr>
          <w:rStyle w:val="teilabelZnak"/>
        </w:rPr>
        <w:t>4.</w:t>
      </w:r>
      <w:r>
        <w:t xml:space="preserve"> Bla´seni kiszo</w:t>
      </w:r>
      <w:r w:rsidRPr="000D6D75">
        <w:rPr>
          <w:rStyle w:val="teisic"/>
        </w:rPr>
        <w:t>.</w:t>
      </w:r>
      <w:r>
        <w:t xml:space="preserve"> vDűhi nevolni, v</w:t>
      </w:r>
      <w:r w:rsidRPr="000D2793">
        <w:t>ſz</w:t>
      </w:r>
      <w:r>
        <w:t xml:space="preserve">erczi </w:t>
      </w:r>
      <w:r w:rsidRPr="000D2793">
        <w:t>ſz</w:t>
      </w:r>
      <w:r>
        <w:t>e salo</w:t>
      </w:r>
      <w:r w:rsidRPr="000D2793">
        <w:t>ſz</w:t>
      </w:r>
      <w:r>
        <w:t>tio</w:t>
      </w:r>
      <w:r>
        <w:br/>
        <w:t>ár Nebe</w:t>
      </w:r>
      <w:r w:rsidRPr="000D2793">
        <w:t>ſz</w:t>
      </w:r>
      <w:r>
        <w:t>ki Or</w:t>
      </w:r>
      <w:r w:rsidRPr="000D2793">
        <w:t>ſz</w:t>
      </w:r>
      <w:r>
        <w:t>ág nyim</w:t>
      </w:r>
      <w:r w:rsidRPr="000D2793">
        <w:t>ſz</w:t>
      </w:r>
      <w:r>
        <w:t>e bode dával</w:t>
      </w:r>
    </w:p>
    <w:p w14:paraId="45DF2101" w14:textId="77777777" w:rsidR="00A246A6" w:rsidRDefault="00A246A6" w:rsidP="00A246A6">
      <w:pPr>
        <w:pStyle w:val="teiab"/>
      </w:pPr>
      <w:r w:rsidRPr="00C50FF5">
        <w:rPr>
          <w:rStyle w:val="teilabelZnak"/>
        </w:rPr>
        <w:t>5.</w:t>
      </w:r>
      <w:r>
        <w:t xml:space="preserve"> Bla´seni kiszo mirovni lűdje, inyé pregányaio, </w:t>
      </w:r>
      <w:r>
        <w:br/>
        <w:t xml:space="preserve">ár </w:t>
      </w:r>
      <w:r w:rsidRPr="000D2793">
        <w:t>ſz</w:t>
      </w:r>
      <w:r>
        <w:t>véte zemle v</w:t>
      </w:r>
      <w:r w:rsidRPr="000D2793">
        <w:t>ſz</w:t>
      </w:r>
      <w:r>
        <w:t>i ládavczi bodo.</w:t>
      </w:r>
    </w:p>
    <w:p w14:paraId="1C020333" w14:textId="77777777" w:rsidR="00A246A6" w:rsidRDefault="00A246A6" w:rsidP="00A246A6">
      <w:pPr>
        <w:pStyle w:val="teiab"/>
      </w:pPr>
      <w:r w:rsidRPr="00CC0460">
        <w:rPr>
          <w:rStyle w:val="teilabelZnak"/>
        </w:rPr>
        <w:t>6.</w:t>
      </w:r>
      <w:r>
        <w:t xml:space="preserve"> Bla´seni oni ki </w:t>
      </w:r>
      <w:r w:rsidRPr="000D2793">
        <w:t>ſz</w:t>
      </w:r>
      <w:r>
        <w:t>placsem kricsio</w:t>
      </w:r>
      <w:r w:rsidRPr="000D6D75">
        <w:rPr>
          <w:rStyle w:val="teisic"/>
        </w:rPr>
        <w:t>.</w:t>
      </w:r>
      <w:r>
        <w:t xml:space="preserve"> kBougu zdihá-</w:t>
      </w:r>
      <w:r>
        <w:br/>
        <w:t>vajo, ár od Bouga, oni ve</w:t>
      </w:r>
      <w:r w:rsidRPr="000D2793">
        <w:t>ſz</w:t>
      </w:r>
      <w:r>
        <w:t>elje primo.</w:t>
      </w:r>
    </w:p>
    <w:p w14:paraId="14417B38" w14:textId="77777777" w:rsidR="00A246A6" w:rsidRDefault="00A246A6" w:rsidP="00A246A6">
      <w:pPr>
        <w:pStyle w:val="teiab"/>
      </w:pPr>
      <w:r w:rsidRPr="00DC7462">
        <w:rPr>
          <w:rStyle w:val="teilabelZnak"/>
        </w:rPr>
        <w:t>7.</w:t>
      </w:r>
      <w:r>
        <w:t xml:space="preserve"> Bla´seni lacsni ino ti </w:t>
      </w:r>
      <w:r w:rsidRPr="000D2793">
        <w:t>ſ</w:t>
      </w:r>
      <w:r>
        <w:t xml:space="preserve">édni te </w:t>
      </w:r>
      <w:r w:rsidRPr="000D2793">
        <w:t>ſz</w:t>
      </w:r>
      <w:r>
        <w:t>véte pravicse,</w:t>
      </w:r>
      <w:r>
        <w:br/>
        <w:t xml:space="preserve">ár bodo </w:t>
      </w:r>
      <w:r w:rsidRPr="000D2793">
        <w:t>ſz</w:t>
      </w:r>
      <w:r>
        <w:t>iti te miloscse Bosje.</w:t>
      </w:r>
    </w:p>
    <w:p w14:paraId="2F20D5F5" w14:textId="77777777" w:rsidR="00A246A6" w:rsidRDefault="00A246A6" w:rsidP="00A246A6">
      <w:pPr>
        <w:pStyle w:val="teiab"/>
      </w:pPr>
      <w:r w:rsidRPr="00DC7462">
        <w:rPr>
          <w:rStyle w:val="teilabelZnak"/>
        </w:rPr>
        <w:t>8.</w:t>
      </w:r>
      <w:r>
        <w:t xml:space="preserve"> Bla´seni oni ki</w:t>
      </w:r>
      <w:r w:rsidRPr="000D2793">
        <w:t>ſz</w:t>
      </w:r>
      <w:r>
        <w:t>o milo</w:t>
      </w:r>
      <w:r w:rsidRPr="000D2793">
        <w:t>ſz</w:t>
      </w:r>
      <w:r>
        <w:t xml:space="preserve">tivni, nad drűgim </w:t>
      </w:r>
      <w:r w:rsidRPr="000D2793">
        <w:t>ſz</w:t>
      </w:r>
      <w:r>
        <w:t>e</w:t>
      </w:r>
      <w:r>
        <w:br/>
      </w:r>
      <w:r w:rsidRPr="000D2793">
        <w:t>ſz</w:t>
      </w:r>
      <w:r>
        <w:t>milújo, ár v</w:t>
      </w:r>
      <w:r w:rsidRPr="000D2793">
        <w:t>ſz</w:t>
      </w:r>
      <w:r>
        <w:t>i od Bogá miloscho dobio.</w:t>
      </w:r>
    </w:p>
    <w:p w14:paraId="19BCDDD7" w14:textId="77777777" w:rsidR="00A246A6" w:rsidRDefault="00A246A6" w:rsidP="00A246A6">
      <w:pPr>
        <w:pStyle w:val="teiab"/>
      </w:pPr>
      <w:r w:rsidRPr="00E170E1">
        <w:rPr>
          <w:rStyle w:val="teilabelZnak"/>
        </w:rPr>
        <w:t>9.</w:t>
      </w:r>
      <w:r>
        <w:t xml:space="preserve"> Bla´seni ki</w:t>
      </w:r>
      <w:r w:rsidRPr="000D2793">
        <w:t>ſz</w:t>
      </w:r>
      <w:r>
        <w:t>o csi</w:t>
      </w:r>
      <w:r w:rsidRPr="000D2793">
        <w:t>ſz</w:t>
      </w:r>
      <w:r>
        <w:t xml:space="preserve">toga </w:t>
      </w:r>
      <w:r w:rsidRPr="000D2793">
        <w:t>ſz</w:t>
      </w:r>
      <w:r>
        <w:t xml:space="preserve">erczá, i vőre </w:t>
      </w:r>
      <w:r w:rsidRPr="000D2793">
        <w:t>ſz</w:t>
      </w:r>
      <w:r>
        <w:t>o práve,</w:t>
      </w:r>
      <w:r>
        <w:br/>
        <w:t>ár bodo Bogá v</w:t>
      </w:r>
      <w:r w:rsidRPr="000D2793">
        <w:t>ſz</w:t>
      </w:r>
      <w:r>
        <w:t>i vlicze videli.</w:t>
      </w:r>
    </w:p>
    <w:p w14:paraId="7D973FAB" w14:textId="77777777" w:rsidR="00A246A6" w:rsidRDefault="00A246A6" w:rsidP="00A246A6">
      <w:pPr>
        <w:pStyle w:val="teiab"/>
      </w:pPr>
      <w:r w:rsidRPr="00D7520F">
        <w:rPr>
          <w:rStyle w:val="teilabelZnak"/>
        </w:rPr>
        <w:t>10.</w:t>
      </w:r>
      <w:r>
        <w:t xml:space="preserve"> Bla´seni </w:t>
      </w:r>
      <w:r w:rsidRPr="000D2793">
        <w:t>ſz</w:t>
      </w:r>
      <w:r>
        <w:t>o v</w:t>
      </w:r>
      <w:r w:rsidRPr="000D2793">
        <w:t>ſz</w:t>
      </w:r>
      <w:r>
        <w:t xml:space="preserve">i ki, mér </w:t>
      </w:r>
      <w:r w:rsidRPr="000D2793">
        <w:t>ſz</w:t>
      </w:r>
      <w:r>
        <w:t xml:space="preserve">právlajo, i bodo </w:t>
      </w:r>
      <w:r w:rsidRPr="000D2793">
        <w:t>ſz</w:t>
      </w:r>
      <w:r>
        <w:t>e</w:t>
      </w:r>
      <w:r>
        <w:br/>
        <w:t xml:space="preserve">zváli, po právoi vőri ti </w:t>
      </w:r>
      <w:r w:rsidRPr="000D2793">
        <w:t>ſz</w:t>
      </w:r>
      <w:r>
        <w:t>inove Bosi.</w:t>
      </w:r>
    </w:p>
    <w:p w14:paraId="2E7276A9" w14:textId="77777777" w:rsidR="00A246A6" w:rsidRDefault="00A246A6" w:rsidP="00A246A6">
      <w:pPr>
        <w:pStyle w:val="teiab"/>
      </w:pPr>
      <w:r w:rsidRPr="00D7520F">
        <w:rPr>
          <w:rStyle w:val="teilabelZnak"/>
        </w:rPr>
        <w:t>11.</w:t>
      </w:r>
      <w:r>
        <w:t xml:space="preserve"> Bla´seni takai ki poszlűsajo nyega </w:t>
      </w:r>
      <w:r w:rsidRPr="000D2793">
        <w:t>ſz</w:t>
      </w:r>
      <w:r>
        <w:t>véte recsi</w:t>
      </w:r>
      <w:r>
        <w:br/>
        <w:t xml:space="preserve">nyou zdersio ino krenyé </w:t>
      </w:r>
      <w:r w:rsidRPr="000D2793">
        <w:t>ſ</w:t>
      </w:r>
      <w:r>
        <w:t>ivejo.</w:t>
      </w:r>
    </w:p>
    <w:p w14:paraId="783F0ED4" w14:textId="77777777" w:rsidR="00A246A6" w:rsidRDefault="00A246A6" w:rsidP="00A246A6">
      <w:pPr>
        <w:pStyle w:val="teiab"/>
      </w:pPr>
      <w:r w:rsidRPr="00FB0EBC">
        <w:rPr>
          <w:rStyle w:val="teilabelZnak"/>
        </w:rPr>
        <w:t>12.</w:t>
      </w:r>
      <w:r>
        <w:t xml:space="preserve"> Bla´seni bodte gda za Kristus</w:t>
      </w:r>
      <w:r w:rsidRPr="000D2793">
        <w:t>ſ</w:t>
      </w:r>
      <w:r>
        <w:t>a, lűdje</w:t>
      </w:r>
      <w:r>
        <w:br/>
        <w:t xml:space="preserve">vász </w:t>
      </w:r>
      <w:r w:rsidRPr="000D2793">
        <w:t>ſ</w:t>
      </w:r>
      <w:r>
        <w:t xml:space="preserve">alio </w:t>
      </w:r>
      <w:r w:rsidRPr="00C32303">
        <w:rPr>
          <w:rStyle w:val="teidel"/>
        </w:rPr>
        <w:t>ino</w:t>
      </w:r>
      <w:r>
        <w:t xml:space="preserve"> vá</w:t>
      </w:r>
      <w:r w:rsidRPr="000D2793">
        <w:t>ſz</w:t>
      </w:r>
      <w:r>
        <w:t xml:space="preserve"> </w:t>
      </w:r>
      <w:r w:rsidRPr="000D2793">
        <w:t>ſ</w:t>
      </w:r>
      <w:r>
        <w:t xml:space="preserve">potaio med </w:t>
      </w:r>
      <w:r w:rsidRPr="000D2793">
        <w:t>ſz</w:t>
      </w:r>
      <w:r>
        <w:t xml:space="preserve">é </w:t>
      </w:r>
      <w:r w:rsidRPr="00871BC5">
        <w:rPr>
          <w:rStyle w:val="teidel"/>
        </w:rPr>
        <w:t>be</w:t>
      </w:r>
      <w:r>
        <w:t xml:space="preserve"> vá</w:t>
      </w:r>
      <w:r w:rsidRPr="000D2793">
        <w:t>ſz</w:t>
      </w:r>
      <w:r>
        <w:br/>
        <w:t>gonéjo.</w:t>
      </w:r>
    </w:p>
    <w:p w14:paraId="2628C843" w14:textId="77777777" w:rsidR="00A246A6" w:rsidRDefault="00A246A6" w:rsidP="00A246A6">
      <w:pPr>
        <w:pStyle w:val="teifwCatch"/>
      </w:pPr>
      <w:r>
        <w:t>13. Teda</w:t>
      </w:r>
      <w:r w:rsidRPr="000D2793">
        <w:t>ſz</w:t>
      </w:r>
      <w:r>
        <w:t>e.</w:t>
      </w:r>
    </w:p>
    <w:p w14:paraId="059785E4" w14:textId="77777777" w:rsidR="00A246A6" w:rsidRDefault="00A246A6" w:rsidP="00A246A6">
      <w:pPr>
        <w:rPr>
          <w:rFonts w:ascii="Times New Roman" w:eastAsia="MS Mincho" w:hAnsi="Times New Roman" w:cs="Times New Roman"/>
          <w:color w:val="0070C0"/>
          <w:szCs w:val="24"/>
          <w:lang w:val="en-GB" w:eastAsia="ja-JP"/>
        </w:rPr>
      </w:pPr>
      <w:r>
        <w:br w:type="page"/>
      </w:r>
    </w:p>
    <w:p w14:paraId="20F81D40" w14:textId="77777777" w:rsidR="00A246A6" w:rsidRDefault="00A246A6" w:rsidP="00A246A6">
      <w:r>
        <w:lastRenderedPageBreak/>
        <w:t>/011r/</w:t>
      </w:r>
    </w:p>
    <w:p w14:paraId="6986D42C" w14:textId="77777777" w:rsidR="00A246A6" w:rsidRDefault="00A246A6" w:rsidP="00A246A6">
      <w:pPr>
        <w:pStyle w:val="teifwPageNum"/>
      </w:pPr>
      <w:r>
        <w:t>17.</w:t>
      </w:r>
    </w:p>
    <w:p w14:paraId="74869777" w14:textId="77777777" w:rsidR="00A246A6" w:rsidRDefault="00A246A6" w:rsidP="00A246A6">
      <w:pPr>
        <w:pStyle w:val="teiab"/>
      </w:pPr>
      <w:r>
        <w:t xml:space="preserve">Ti </w:t>
      </w:r>
      <w:r w:rsidRPr="000D2793">
        <w:t>ſz</w:t>
      </w:r>
      <w:r>
        <w:t>ám znás dobro moio potrebo ár vidis</w:t>
      </w:r>
      <w:r>
        <w:br/>
        <w:t>ti v</w:t>
      </w:r>
      <w:r w:rsidRPr="000D2793">
        <w:t>ſz</w:t>
      </w:r>
      <w:r>
        <w:t>áka da nai bole tá te proszim Go</w:t>
      </w:r>
      <w:r w:rsidRPr="000D2793">
        <w:t>ſz</w:t>
      </w:r>
      <w:r>
        <w:t>pon</w:t>
      </w:r>
      <w:r>
        <w:br/>
        <w:t>nai bodem ia</w:t>
      </w:r>
      <w:r w:rsidRPr="000D2793">
        <w:t>ſz</w:t>
      </w:r>
      <w:r>
        <w:t xml:space="preserve"> </w:t>
      </w:r>
      <w:r w:rsidRPr="000D2793">
        <w:t>ſz</w:t>
      </w:r>
      <w:r>
        <w:t>tebov.</w:t>
      </w:r>
    </w:p>
    <w:p w14:paraId="6A6D9741" w14:textId="77777777" w:rsidR="00A246A6" w:rsidRDefault="00A246A6" w:rsidP="00A246A6">
      <w:pPr>
        <w:pStyle w:val="teiab"/>
      </w:pPr>
      <w:r w:rsidRPr="00C8537C">
        <w:rPr>
          <w:rStyle w:val="teilabelZnak"/>
        </w:rPr>
        <w:t>11.</w:t>
      </w:r>
      <w:r>
        <w:t xml:space="preserve"> V</w:t>
      </w:r>
      <w:r w:rsidRPr="000D2793">
        <w:t>ſz</w:t>
      </w:r>
      <w:r>
        <w:t xml:space="preserve">a Kotera </w:t>
      </w:r>
      <w:r w:rsidRPr="000D2793">
        <w:t>ſz</w:t>
      </w:r>
      <w:r>
        <w:t xml:space="preserve">o na etom </w:t>
      </w:r>
      <w:r w:rsidRPr="000D2793">
        <w:t>ſz</w:t>
      </w:r>
      <w:r>
        <w:t xml:space="preserve">veiti </w:t>
      </w:r>
      <w:r w:rsidRPr="000D2793">
        <w:t>ſz</w:t>
      </w:r>
      <w:r>
        <w:t xml:space="preserve">tebio i </w:t>
      </w:r>
      <w:r>
        <w:br/>
        <w:t>zláto i drűgi Rincsi, kai kolie ono, lep-</w:t>
      </w:r>
      <w:r>
        <w:br/>
        <w:t>rai málo vreime terpi, i nemore zvelicsati.</w:t>
      </w:r>
    </w:p>
    <w:p w14:paraId="09508F87" w14:textId="77777777" w:rsidR="00A246A6" w:rsidRDefault="00A246A6" w:rsidP="00A246A6">
      <w:pPr>
        <w:pStyle w:val="teiab"/>
      </w:pPr>
      <w:r w:rsidRPr="000A7F1D">
        <w:rPr>
          <w:rStyle w:val="teilabelZnak"/>
        </w:rPr>
        <w:t>12.</w:t>
      </w:r>
      <w:r>
        <w:t xml:space="preserve"> Veliko hválo dajem ja</w:t>
      </w:r>
      <w:r w:rsidRPr="000D2793">
        <w:t>ſz</w:t>
      </w:r>
      <w:r>
        <w:t xml:space="preserve"> tebi, kai </w:t>
      </w:r>
      <w:r w:rsidRPr="000D2793">
        <w:t>ſz</w:t>
      </w:r>
      <w:r>
        <w:t>i raz</w:t>
      </w:r>
      <w:r>
        <w:br/>
        <w:t>ne</w:t>
      </w:r>
      <w:r w:rsidRPr="0022787A">
        <w:rPr>
          <w:rStyle w:val="teigap"/>
        </w:rPr>
        <w:t>???</w:t>
      </w:r>
      <w:r>
        <w:t xml:space="preserve">i eta dopűsztil ztvoje </w:t>
      </w:r>
      <w:r w:rsidRPr="000D2793">
        <w:t>ſz</w:t>
      </w:r>
      <w:r>
        <w:t>véte rechi dái</w:t>
      </w:r>
      <w:r>
        <w:br/>
        <w:t>leprai dokoncsa ob</w:t>
      </w:r>
      <w:r w:rsidRPr="000D2793">
        <w:t>ſz</w:t>
      </w:r>
      <w:r>
        <w:t>táti i vehvecsno</w:t>
      </w:r>
      <w:r>
        <w:br/>
        <w:t xml:space="preserve">zvelicsanye </w:t>
      </w:r>
    </w:p>
    <w:p w14:paraId="729EEBA2" w14:textId="77777777" w:rsidR="00A246A6" w:rsidRDefault="00A246A6" w:rsidP="00A246A6">
      <w:pPr>
        <w:pStyle w:val="teiclosure"/>
      </w:pPr>
      <w:r>
        <w:t>Amen.</w:t>
      </w:r>
    </w:p>
    <w:p w14:paraId="55C28B87" w14:textId="72081BA5" w:rsidR="00A246A6" w:rsidRDefault="00A246A6" w:rsidP="00A246A6">
      <w:pPr>
        <w:pStyle w:val="Naslov2"/>
      </w:pPr>
      <w:r>
        <w:t>De Sacramento A</w:t>
      </w:r>
      <w:ins w:id="6" w:author="Nina Ditmajer" w:date="2021-12-22T10:11:00Z">
        <w:r w:rsidR="00391ACD">
          <w:t>l</w:t>
        </w:r>
      </w:ins>
      <w:bookmarkStart w:id="7" w:name="_GoBack"/>
      <w:bookmarkEnd w:id="7"/>
      <w:del w:id="8" w:author="Nina Ditmajer" w:date="2021-12-22T10:11:00Z">
        <w:r w:rsidRPr="000D2793" w:rsidDel="00391ACD">
          <w:delText>ſ</w:delText>
        </w:r>
      </w:del>
      <w:r>
        <w:t xml:space="preserve">taris </w:t>
      </w:r>
    </w:p>
    <w:p w14:paraId="236FA69E" w14:textId="77777777" w:rsidR="00A246A6" w:rsidRDefault="00A246A6" w:rsidP="00A246A6">
      <w:pPr>
        <w:pStyle w:val="teiab"/>
      </w:pPr>
      <w:r w:rsidRPr="00EB0549">
        <w:rPr>
          <w:rStyle w:val="teilabelZnak"/>
        </w:rPr>
        <w:t>1.</w:t>
      </w:r>
      <w:r>
        <w:t xml:space="preserve"> Oh </w:t>
      </w:r>
      <w:r w:rsidRPr="00EB0549">
        <w:rPr>
          <w:rStyle w:val="teipersName"/>
        </w:rPr>
        <w:t>Jesus</w:t>
      </w:r>
      <w:r w:rsidRPr="003C12CE">
        <w:t xml:space="preserve"> </w:t>
      </w:r>
      <w:r w:rsidRPr="003C12CE">
        <w:rPr>
          <w:rStyle w:val="teiabbr"/>
        </w:rPr>
        <w:t>Xtu͠s</w:t>
      </w:r>
      <w:r>
        <w:t xml:space="preserve"> nas zvečicsitelimo odkű-</w:t>
      </w:r>
      <w:r>
        <w:br/>
        <w:t>pitel ino zágovor pri Oczi Bougi, boidi nám</w:t>
      </w:r>
      <w:r>
        <w:br/>
        <w:t>milosztivni.</w:t>
      </w:r>
    </w:p>
    <w:p w14:paraId="0D57B672" w14:textId="77777777" w:rsidR="00A246A6" w:rsidRDefault="00A246A6" w:rsidP="00A246A6">
      <w:pPr>
        <w:pStyle w:val="teiab"/>
      </w:pPr>
      <w:r w:rsidRPr="00634A65">
        <w:rPr>
          <w:rStyle w:val="teilabelZnak"/>
        </w:rPr>
        <w:t>2.</w:t>
      </w:r>
      <w:r>
        <w:t xml:space="preserve"> Na velike grehe ina </w:t>
      </w:r>
      <w:r w:rsidRPr="000D2793">
        <w:t>ſz</w:t>
      </w:r>
      <w:r>
        <w:t>kvarjeinye, vszi do-</w:t>
      </w:r>
      <w:r>
        <w:br/>
        <w:t xml:space="preserve">pali ieszmo, da nászie </w:t>
      </w:r>
      <w:r w:rsidRPr="00DF64CF">
        <w:rPr>
          <w:rStyle w:val="teipersName"/>
        </w:rPr>
        <w:t>Kristus</w:t>
      </w:r>
      <w:r>
        <w:t xml:space="preserve"> toga mentu-</w:t>
      </w:r>
      <w:r>
        <w:br/>
        <w:t xml:space="preserve">val </w:t>
      </w:r>
      <w:r w:rsidRPr="000D2793">
        <w:t>ſz</w:t>
      </w:r>
      <w:r>
        <w:t>vem Kervjom odkűpil.</w:t>
      </w:r>
    </w:p>
    <w:p w14:paraId="78FEEBFB" w14:textId="77777777" w:rsidR="00A246A6" w:rsidRDefault="00A246A6" w:rsidP="00A246A6">
      <w:pPr>
        <w:pStyle w:val="teiab"/>
      </w:pPr>
      <w:r w:rsidRPr="00634A65">
        <w:rPr>
          <w:rStyle w:val="teilabelZnak"/>
        </w:rPr>
        <w:t>3.</w:t>
      </w:r>
      <w:r>
        <w:t xml:space="preserve">Testamentomje Kristus napravil, </w:t>
      </w:r>
      <w:r w:rsidRPr="000D2793">
        <w:t>ſz</w:t>
      </w:r>
      <w:r>
        <w:t>a nasse</w:t>
      </w:r>
      <w:r>
        <w:br/>
        <w:t xml:space="preserve">zvelicsanye, da bi </w:t>
      </w:r>
      <w:r w:rsidRPr="000D2793">
        <w:t>ſz</w:t>
      </w:r>
      <w:r>
        <w:t>e zgrehov ne pre</w:t>
      </w:r>
      <w:r w:rsidRPr="000D2793">
        <w:t>ſz</w:t>
      </w:r>
      <w:r>
        <w:t>tra</w:t>
      </w:r>
      <w:r w:rsidRPr="000D2793">
        <w:t>ſz</w:t>
      </w:r>
      <w:r>
        <w:t>ili,</w:t>
      </w:r>
      <w:r>
        <w:br/>
        <w:t>mocsno preveliko.</w:t>
      </w:r>
    </w:p>
    <w:p w14:paraId="66B001B4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93E4A9C" w14:textId="77777777" w:rsidR="00A246A6" w:rsidRDefault="00A246A6" w:rsidP="00A246A6">
      <w:r>
        <w:lastRenderedPageBreak/>
        <w:t xml:space="preserve">/011v/  </w:t>
      </w:r>
    </w:p>
    <w:p w14:paraId="35C0EB95" w14:textId="77777777" w:rsidR="00A246A6" w:rsidRDefault="00A246A6" w:rsidP="00A246A6">
      <w:pPr>
        <w:pStyle w:val="teifwPageNum"/>
      </w:pPr>
      <w:r>
        <w:t>18.</w:t>
      </w:r>
    </w:p>
    <w:p w14:paraId="451A93B6" w14:textId="77777777" w:rsidR="00A246A6" w:rsidRDefault="00A246A6" w:rsidP="00A246A6">
      <w:pPr>
        <w:pStyle w:val="teiab"/>
      </w:pPr>
      <w:r w:rsidRPr="00E83CF3">
        <w:rPr>
          <w:rStyle w:val="teilabelZnak"/>
        </w:rPr>
        <w:t>4.</w:t>
      </w:r>
      <w:r>
        <w:t xml:space="preserve"> Vzel záto vroke krűh ino vino, ino ie blago</w:t>
      </w:r>
      <w:r w:rsidRPr="000D2793">
        <w:t>ſz</w:t>
      </w:r>
      <w:r>
        <w:t>lovi,</w:t>
      </w:r>
      <w:r>
        <w:br/>
        <w:t>ino tak recse, ieite i pite, na me spominanye.</w:t>
      </w:r>
    </w:p>
    <w:p w14:paraId="27A18C21" w14:textId="77777777" w:rsidR="00A246A6" w:rsidRDefault="00A246A6" w:rsidP="00A246A6">
      <w:pPr>
        <w:pStyle w:val="teiab"/>
      </w:pPr>
      <w:r w:rsidRPr="00E83CF3">
        <w:rPr>
          <w:rStyle w:val="teilabelZnak"/>
        </w:rPr>
        <w:t>5.</w:t>
      </w:r>
      <w:r>
        <w:t xml:space="preserve"> Ovoje Telo moje i</w:t>
      </w:r>
      <w:r w:rsidRPr="000D2793">
        <w:t>ſz</w:t>
      </w:r>
      <w:r>
        <w:t xml:space="preserve">tino, i moja </w:t>
      </w:r>
      <w:r w:rsidRPr="000D2793">
        <w:t>ſz</w:t>
      </w:r>
      <w:r>
        <w:t>véta kerv, Kotera</w:t>
      </w:r>
      <w:r>
        <w:br/>
        <w:t>za vá</w:t>
      </w:r>
      <w:r w:rsidRPr="000D2793">
        <w:t>ſz</w:t>
      </w:r>
      <w:r>
        <w:t xml:space="preserve"> za vnoge drűge sché </w:t>
      </w:r>
      <w:r w:rsidRPr="000D2793">
        <w:t>ſz</w:t>
      </w:r>
      <w:r>
        <w:t>e preliáti.</w:t>
      </w:r>
    </w:p>
    <w:p w14:paraId="7B898DC0" w14:textId="77777777" w:rsidR="00A246A6" w:rsidRDefault="00A246A6" w:rsidP="00A246A6">
      <w:pPr>
        <w:pStyle w:val="teiab"/>
      </w:pPr>
      <w:r w:rsidRPr="001027BE">
        <w:rPr>
          <w:rStyle w:val="teilabelZnak"/>
        </w:rPr>
        <w:t>6.</w:t>
      </w:r>
      <w:r>
        <w:t xml:space="preserve"> I kda Go</w:t>
      </w:r>
      <w:r w:rsidRPr="000D2793">
        <w:t>ſz</w:t>
      </w:r>
      <w:r>
        <w:t xml:space="preserve">pon Bough </w:t>
      </w:r>
      <w:r w:rsidRPr="000D2793">
        <w:t>ſz</w:t>
      </w:r>
      <w:r>
        <w:t>ebe alduval za nasse pre-</w:t>
      </w:r>
      <w:r>
        <w:br/>
        <w:t xml:space="preserve">gresanye, Ocza </w:t>
      </w:r>
      <w:r w:rsidRPr="000D2793">
        <w:t>ſz</w:t>
      </w:r>
      <w:r>
        <w:t xml:space="preserve">vojega veliko </w:t>
      </w:r>
      <w:r w:rsidRPr="000D2793">
        <w:t>ſz</w:t>
      </w:r>
      <w:r>
        <w:t>erdo</w:t>
      </w:r>
      <w:r w:rsidRPr="000D2793">
        <w:t>ſz</w:t>
      </w:r>
      <w:r>
        <w:t>t, onté hit-</w:t>
      </w:r>
      <w:r>
        <w:br/>
        <w:t>ro vrissil.</w:t>
      </w:r>
    </w:p>
    <w:p w14:paraId="670FEEB1" w14:textId="77777777" w:rsidR="00A246A6" w:rsidRDefault="00A246A6" w:rsidP="00A246A6">
      <w:pPr>
        <w:pStyle w:val="teiab"/>
      </w:pPr>
      <w:r w:rsidRPr="00FB688B">
        <w:rPr>
          <w:rStyle w:val="teilabelZnak"/>
        </w:rPr>
        <w:t>7.</w:t>
      </w:r>
      <w:r>
        <w:t xml:space="preserve"> Záto v</w:t>
      </w:r>
      <w:r w:rsidRPr="000D2793">
        <w:t>ſz</w:t>
      </w:r>
      <w:r>
        <w:t>i navkűp Boga dicsimo, i v</w:t>
      </w:r>
      <w:r w:rsidRPr="000D2793">
        <w:t>ſz</w:t>
      </w:r>
      <w:r>
        <w:t>igdár hvá-</w:t>
      </w:r>
      <w:r>
        <w:br/>
        <w:t xml:space="preserve">limo, nyegovoi </w:t>
      </w:r>
      <w:r w:rsidRPr="000D2793">
        <w:t>ſz</w:t>
      </w:r>
      <w:r>
        <w:t>merti naszpominanye, grehom odpűscsenye.</w:t>
      </w:r>
    </w:p>
    <w:p w14:paraId="6944E486" w14:textId="77777777" w:rsidR="00A246A6" w:rsidRDefault="00A246A6" w:rsidP="00A246A6">
      <w:pPr>
        <w:pStyle w:val="teiab"/>
      </w:pPr>
      <w:r w:rsidRPr="00083DE2">
        <w:rPr>
          <w:rStyle w:val="teilabelZnak"/>
        </w:rPr>
        <w:t>8.</w:t>
      </w:r>
      <w:r>
        <w:t xml:space="preserve"> I zapovedal da mi </w:t>
      </w:r>
      <w:r w:rsidRPr="000D2793">
        <w:t>ſ</w:t>
      </w:r>
      <w:r>
        <w:t xml:space="preserve">ivémo </w:t>
      </w:r>
      <w:r w:rsidRPr="000D2793">
        <w:t>ſ</w:t>
      </w:r>
      <w:r>
        <w:t>stim nyegovim</w:t>
      </w:r>
      <w:r>
        <w:br/>
      </w:r>
      <w:r w:rsidRPr="000D2793">
        <w:t>ſz</w:t>
      </w:r>
      <w:r>
        <w:t>ve</w:t>
      </w:r>
      <w:r w:rsidRPr="000D2793">
        <w:t>ſz</w:t>
      </w:r>
      <w:r>
        <w:t>tvom zVerov nyegovo Telo ino Kerv. K</w:t>
      </w:r>
      <w:r w:rsidRPr="000D2793">
        <w:t>ſz</w:t>
      </w:r>
      <w:r>
        <w:t>ebi</w:t>
      </w:r>
      <w:r>
        <w:br/>
        <w:t>priemlémo.</w:t>
      </w:r>
    </w:p>
    <w:p w14:paraId="12FFDBEC" w14:textId="77777777" w:rsidR="00A246A6" w:rsidRDefault="00A246A6" w:rsidP="00A246A6">
      <w:pPr>
        <w:pStyle w:val="teiab"/>
      </w:pPr>
      <w:r>
        <w:t>9. I nam Bough hocse grehe pro</w:t>
      </w:r>
      <w:r w:rsidRPr="000D2793">
        <w:t>ſz</w:t>
      </w:r>
      <w:r>
        <w:t>titi zKrálé</w:t>
      </w:r>
      <w:r w:rsidRPr="000D2793">
        <w:t>ſz</w:t>
      </w:r>
      <w:r>
        <w:t>t-</w:t>
      </w:r>
      <w:r>
        <w:br/>
        <w:t>vom daruvali. Koga molimo ino dicsimo vek-</w:t>
      </w:r>
      <w:r>
        <w:br/>
        <w:t>oma Amen, Koga molimo ino dicsimo &amp;.</w:t>
      </w:r>
    </w:p>
    <w:p w14:paraId="7CA4AE25" w14:textId="77777777" w:rsidR="00A246A6" w:rsidRDefault="00A246A6" w:rsidP="00A246A6">
      <w:pPr>
        <w:pStyle w:val="teiclosure"/>
      </w:pPr>
      <w:r>
        <w:t>Amen.</w:t>
      </w:r>
    </w:p>
    <w:p w14:paraId="54B9B13C" w14:textId="77777777" w:rsidR="00A246A6" w:rsidRDefault="00A246A6" w:rsidP="00A246A6">
      <w:pPr>
        <w:pStyle w:val="Naslov2"/>
      </w:pPr>
      <w:r>
        <w:t>Nouta. Emlékezél Uz Isten hiveidről.</w:t>
      </w:r>
    </w:p>
    <w:p w14:paraId="72D124EF" w14:textId="77777777" w:rsidR="00A246A6" w:rsidRDefault="00A246A6" w:rsidP="00A246A6">
      <w:pPr>
        <w:pStyle w:val="teiab"/>
      </w:pPr>
      <w:r>
        <w:t>1. Szpomeni</w:t>
      </w:r>
      <w:bookmarkStart w:id="9" w:name="_Hlk79140395"/>
      <w:r w:rsidRPr="000D2793">
        <w:t>ſ</w:t>
      </w:r>
      <w:r>
        <w:t>z</w:t>
      </w:r>
      <w:bookmarkEnd w:id="9"/>
      <w:r>
        <w:t xml:space="preserve">e Gospon </w:t>
      </w:r>
      <w:r w:rsidRPr="000D2793">
        <w:t>ſz</w:t>
      </w:r>
      <w:r>
        <w:t xml:space="preserve">tvori vernih. </w:t>
      </w:r>
      <w:r w:rsidRPr="000D2793">
        <w:t>ſz</w:t>
      </w:r>
      <w:r>
        <w:t>teri ktebi</w:t>
      </w:r>
    </w:p>
    <w:p w14:paraId="5C82D25E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1CD4F92" w14:textId="77777777" w:rsidR="00A246A6" w:rsidRDefault="00A246A6" w:rsidP="00A246A6">
      <w:r>
        <w:lastRenderedPageBreak/>
        <w:t>/012r/</w:t>
      </w:r>
    </w:p>
    <w:p w14:paraId="5C724B56" w14:textId="77777777" w:rsidR="00A246A6" w:rsidRDefault="00A246A6" w:rsidP="00A246A6">
      <w:pPr>
        <w:pStyle w:val="teifwPageNum"/>
      </w:pPr>
      <w:r>
        <w:t xml:space="preserve">19. </w:t>
      </w:r>
    </w:p>
    <w:p w14:paraId="27C0FE08" w14:textId="77777777" w:rsidR="00A246A6" w:rsidRDefault="00A246A6" w:rsidP="00A246A6">
      <w:pPr>
        <w:pStyle w:val="teiab"/>
      </w:pPr>
      <w:r>
        <w:t xml:space="preserve">kricsio znevol </w:t>
      </w:r>
      <w:r w:rsidRPr="000D2793">
        <w:t>ſ</w:t>
      </w:r>
      <w:r>
        <w:t xml:space="preserve">zvoih, pomozie, vu </w:t>
      </w:r>
      <w:r w:rsidRPr="000D2793">
        <w:t>ſ</w:t>
      </w:r>
      <w:r>
        <w:t>zotreboucsi</w:t>
      </w:r>
      <w:r>
        <w:br/>
        <w:t>nyih, ki</w:t>
      </w:r>
      <w:r w:rsidRPr="000D2793">
        <w:t>ſ</w:t>
      </w:r>
      <w:r>
        <w:t>zo tvojo czérkev nei zábili.</w:t>
      </w:r>
    </w:p>
    <w:p w14:paraId="31DE3FF1" w14:textId="77777777" w:rsidR="00A246A6" w:rsidRDefault="00A246A6" w:rsidP="00A246A6">
      <w:pPr>
        <w:pStyle w:val="teiab"/>
      </w:pPr>
      <w:r w:rsidRPr="00AA35F0">
        <w:rPr>
          <w:rStyle w:val="teilabelZnak"/>
        </w:rPr>
        <w:t>2.</w:t>
      </w:r>
      <w:r>
        <w:t xml:space="preserve"> Dai nam v</w:t>
      </w:r>
      <w:r w:rsidRPr="000D2793">
        <w:t>ſ</w:t>
      </w:r>
      <w:r>
        <w:t xml:space="preserve">zigdár te </w:t>
      </w:r>
      <w:r w:rsidRPr="000D2793">
        <w:t>ſ</w:t>
      </w:r>
      <w:r>
        <w:t xml:space="preserve">itck </w:t>
      </w:r>
      <w:r w:rsidRPr="000D2793">
        <w:t>ſ</w:t>
      </w:r>
      <w:r>
        <w:t>ivoucsi dái nám</w:t>
      </w:r>
      <w:r>
        <w:br/>
        <w:t xml:space="preserve">krűha, kie tvoie recsi, Koga </w:t>
      </w:r>
      <w:r w:rsidRPr="000D2793">
        <w:t>ſ</w:t>
      </w:r>
      <w:r>
        <w:t>zi nám obecsal</w:t>
      </w:r>
      <w:r>
        <w:br/>
        <w:t xml:space="preserve">rekocsi, ki ga bo jel, bou veke </w:t>
      </w:r>
      <w:r w:rsidRPr="000D2793">
        <w:t>ſ</w:t>
      </w:r>
      <w:r>
        <w:t>zivoucsi.</w:t>
      </w:r>
    </w:p>
    <w:p w14:paraId="3647BB85" w14:textId="77777777" w:rsidR="00A246A6" w:rsidRDefault="00A246A6" w:rsidP="00A246A6">
      <w:pPr>
        <w:pStyle w:val="teiab"/>
      </w:pPr>
      <w:r w:rsidRPr="00AA35F0">
        <w:rPr>
          <w:rStyle w:val="teilabelZnak"/>
        </w:rPr>
        <w:t>3.</w:t>
      </w:r>
      <w:r>
        <w:t xml:space="preserve"> Goszpodin Bough nedai nam </w:t>
      </w:r>
      <w:r w:rsidRPr="000D2793">
        <w:t>ſ</w:t>
      </w:r>
      <w:r>
        <w:t xml:space="preserve">iati </w:t>
      </w:r>
      <w:r w:rsidRPr="000D2793">
        <w:t>ſ</w:t>
      </w:r>
      <w:r>
        <w:t>ive vodé</w:t>
      </w:r>
      <w:r>
        <w:br/>
        <w:t xml:space="preserve">dai nam </w:t>
      </w:r>
      <w:r w:rsidRPr="000D2793">
        <w:t>ſ</w:t>
      </w:r>
      <w:r>
        <w:t xml:space="preserve">ze napiti pa </w:t>
      </w:r>
      <w:r w:rsidRPr="000D2793">
        <w:t>ſ</w:t>
      </w:r>
      <w:r>
        <w:t>ztere nam nedai osia-</w:t>
      </w:r>
      <w:r>
        <w:br/>
        <w:t>ti v</w:t>
      </w:r>
      <w:r w:rsidRPr="000D2793">
        <w:t>ſ</w:t>
      </w:r>
      <w:r>
        <w:t xml:space="preserve">zigdár </w:t>
      </w:r>
      <w:r w:rsidRPr="000D2793">
        <w:t>ſ</w:t>
      </w:r>
      <w:r>
        <w:t>ze dai vtebi ve</w:t>
      </w:r>
      <w:r w:rsidRPr="000D2793">
        <w:t>ſ</w:t>
      </w:r>
      <w:r>
        <w:t>zeliti</w:t>
      </w:r>
    </w:p>
    <w:p w14:paraId="78F1B547" w14:textId="77777777" w:rsidR="00A246A6" w:rsidRDefault="00A246A6" w:rsidP="00A246A6">
      <w:pPr>
        <w:pStyle w:val="teiab"/>
      </w:pPr>
      <w:r w:rsidRPr="00541DE4">
        <w:rPr>
          <w:rStyle w:val="teilabelZnak"/>
        </w:rPr>
        <w:t>4.</w:t>
      </w:r>
      <w:r>
        <w:t xml:space="preserve"> Gda </w:t>
      </w:r>
      <w:r w:rsidRPr="000D2793">
        <w:t>ſ</w:t>
      </w:r>
      <w:r>
        <w:t>zlisimo glá</w:t>
      </w:r>
      <w:r w:rsidRPr="000D2793">
        <w:t>ſ</w:t>
      </w:r>
      <w:r>
        <w:t>z Iména tvega takorazmei</w:t>
      </w:r>
      <w:r>
        <w:br/>
        <w:t xml:space="preserve">mo voljo </w:t>
      </w:r>
      <w:r w:rsidRPr="00D33FCC">
        <w:rPr>
          <w:rStyle w:val="teidel"/>
        </w:rPr>
        <w:t>ſzereza</w:t>
      </w:r>
      <w:r>
        <w:t xml:space="preserve"> Ocza, da zmilo</w:t>
      </w:r>
      <w:r w:rsidRPr="000D2793">
        <w:t>ſ</w:t>
      </w:r>
      <w:r>
        <w:t>zti zavol</w:t>
      </w:r>
      <w:r w:rsidRPr="000D2793">
        <w:t>ſ</w:t>
      </w:r>
      <w:r>
        <w:t>zi-</w:t>
      </w:r>
      <w:r>
        <w:br/>
        <w:t>na tvega, znami delis Or</w:t>
      </w:r>
      <w:r w:rsidRPr="000D2793">
        <w:t>ſ</w:t>
      </w:r>
      <w:r>
        <w:t>zága tvojega.</w:t>
      </w:r>
    </w:p>
    <w:p w14:paraId="6BC46E6F" w14:textId="77777777" w:rsidR="00A246A6" w:rsidRDefault="00A246A6" w:rsidP="00A246A6">
      <w:pPr>
        <w:pStyle w:val="teiab"/>
      </w:pPr>
      <w:r w:rsidRPr="00FE7460">
        <w:rPr>
          <w:rStyle w:val="teilabelZnak"/>
        </w:rPr>
        <w:t>5.</w:t>
      </w:r>
      <w:r>
        <w:t xml:space="preserve"> </w:t>
      </w:r>
      <w:r w:rsidRPr="000D2793">
        <w:t>ſ</w:t>
      </w:r>
      <w:r>
        <w:t xml:space="preserve">zvega </w:t>
      </w:r>
      <w:r w:rsidRPr="000D2793">
        <w:t>ſ</w:t>
      </w:r>
      <w:r>
        <w:t>zvéta Dűha nam podeili, da ga nig-</w:t>
      </w:r>
      <w:r>
        <w:br/>
        <w:t>dár nebomo poszlussali, tvoje recshi za ob</w:t>
      </w:r>
      <w:r w:rsidRPr="000D2793">
        <w:t>ſ</w:t>
      </w:r>
      <w:r>
        <w:t>ztom</w:t>
      </w:r>
      <w:r>
        <w:br/>
        <w:t xml:space="preserve">trosili, da te bomo </w:t>
      </w:r>
      <w:r w:rsidRPr="000D2793">
        <w:t>ſ</w:t>
      </w:r>
      <w:r>
        <w:t>zercza v</w:t>
      </w:r>
      <w:r w:rsidRPr="000D2793">
        <w:t>ſ</w:t>
      </w:r>
      <w:r>
        <w:t xml:space="preserve">zi </w:t>
      </w:r>
      <w:r w:rsidRPr="000D2793">
        <w:t>ſ</w:t>
      </w:r>
      <w:r>
        <w:t>zlűsili.</w:t>
      </w:r>
    </w:p>
    <w:p w14:paraId="69CD8C16" w14:textId="77777777" w:rsidR="00A246A6" w:rsidRDefault="00A246A6" w:rsidP="00A246A6">
      <w:pPr>
        <w:pStyle w:val="teiab"/>
      </w:pPr>
      <w:r w:rsidRPr="00084644">
        <w:rPr>
          <w:rStyle w:val="teilabelZnak"/>
        </w:rPr>
        <w:t>6.</w:t>
      </w:r>
      <w:r>
        <w:t xml:space="preserve"> Boidi hválen Otecz Bough Nebe</w:t>
      </w:r>
      <w:r w:rsidRPr="000D2793">
        <w:t>ſ</w:t>
      </w:r>
      <w:r>
        <w:t>zki</w:t>
      </w:r>
      <w:r>
        <w:br/>
        <w:t xml:space="preserve">snyega </w:t>
      </w:r>
      <w:r w:rsidRPr="000D2793">
        <w:t>ſ</w:t>
      </w:r>
      <w:r>
        <w:t xml:space="preserve">zinom ki hráni </w:t>
      </w:r>
      <w:r w:rsidRPr="00222AAC">
        <w:t>u͠</w:t>
      </w:r>
      <w:r w:rsidRPr="000D2793">
        <w:t>ſ</w:t>
      </w:r>
      <w:r>
        <w:t xml:space="preserve">ze </w:t>
      </w:r>
      <w:r w:rsidRPr="000D2793">
        <w:t>ſ</w:t>
      </w:r>
      <w:r>
        <w:t>ztvári,</w:t>
      </w:r>
      <w:r>
        <w:br/>
        <w:t xml:space="preserve">navkűp snyima </w:t>
      </w:r>
      <w:r w:rsidRPr="000D2793">
        <w:t>ſ</w:t>
      </w:r>
      <w:r>
        <w:t>zvéti Dűh Gospon Bough,</w:t>
      </w:r>
      <w:r>
        <w:br/>
        <w:t xml:space="preserve">právo </w:t>
      </w:r>
      <w:r w:rsidRPr="000D2793">
        <w:t>ſ</w:t>
      </w:r>
      <w:r>
        <w:t>zvéto troi</w:t>
      </w:r>
      <w:r w:rsidRPr="000D2793">
        <w:t>ſ</w:t>
      </w:r>
      <w:r>
        <w:t>ztvo právi Bough jedini.</w:t>
      </w:r>
    </w:p>
    <w:p w14:paraId="0D841A43" w14:textId="77777777" w:rsidR="00A246A6" w:rsidRDefault="00A246A6" w:rsidP="00A246A6">
      <w:pPr>
        <w:pStyle w:val="teiclosure"/>
      </w:pPr>
      <w:r>
        <w:t>Amen.</w:t>
      </w:r>
    </w:p>
    <w:p w14:paraId="1FF02FE5" w14:textId="77777777" w:rsidR="00A246A6" w:rsidRDefault="00A246A6" w:rsidP="00A246A6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5C6A1678" w14:textId="77777777" w:rsidR="00A246A6" w:rsidRDefault="00A246A6" w:rsidP="00A246A6">
      <w:r>
        <w:lastRenderedPageBreak/>
        <w:t>/012v/</w:t>
      </w:r>
    </w:p>
    <w:p w14:paraId="6CECCEDC" w14:textId="77777777" w:rsidR="00A246A6" w:rsidRDefault="00A246A6" w:rsidP="00A246A6">
      <w:pPr>
        <w:pStyle w:val="teifwPageNum"/>
      </w:pPr>
      <w:r>
        <w:t>20.</w:t>
      </w:r>
    </w:p>
    <w:p w14:paraId="53C8C2E2" w14:textId="77777777" w:rsidR="00A246A6" w:rsidRDefault="00A246A6" w:rsidP="00A246A6">
      <w:pPr>
        <w:pStyle w:val="Naslov2"/>
      </w:pPr>
      <w:r>
        <w:t>Nouta. El bé megyűnk nagy őrőmmel.</w:t>
      </w:r>
    </w:p>
    <w:p w14:paraId="57E946C5" w14:textId="77777777" w:rsidR="00A246A6" w:rsidRDefault="00A246A6" w:rsidP="00A246A6">
      <w:pPr>
        <w:pStyle w:val="teiab"/>
      </w:pPr>
      <w:r w:rsidRPr="00635CE4">
        <w:rPr>
          <w:rStyle w:val="teilabelZnak"/>
        </w:rPr>
        <w:t>1.</w:t>
      </w:r>
      <w:r>
        <w:t xml:space="preserve"> Poidmo noter zvelikim ve</w:t>
      </w:r>
      <w:r w:rsidRPr="000D2793">
        <w:t>ſ</w:t>
      </w:r>
      <w:r>
        <w:t>zeljem, zmosni Gosz-</w:t>
      </w:r>
      <w:r>
        <w:br/>
        <w:t xml:space="preserve">podin Bough Vu zprávisese zebrani </w:t>
      </w:r>
      <w:r w:rsidRPr="000D2793">
        <w:t>ſ</w:t>
      </w:r>
      <w:r>
        <w:t>zveczov</w:t>
      </w:r>
      <w:r>
        <w:br/>
        <w:t xml:space="preserve">tvoih, vu tvoi </w:t>
      </w:r>
      <w:r w:rsidRPr="000D2793">
        <w:t>ſ</w:t>
      </w:r>
      <w:r>
        <w:t>zvéti Templum. Zmosni nas Go</w:t>
      </w:r>
      <w:r w:rsidRPr="000D2793">
        <w:t>ſ</w:t>
      </w:r>
      <w:r>
        <w:t>z-</w:t>
      </w:r>
      <w:r>
        <w:br/>
        <w:t>podin Bough.</w:t>
      </w:r>
    </w:p>
    <w:p w14:paraId="2B4CD846" w14:textId="77777777" w:rsidR="00A246A6" w:rsidRDefault="00A246A6" w:rsidP="00A246A6">
      <w:pPr>
        <w:pStyle w:val="teiab"/>
      </w:pPr>
      <w:r w:rsidRPr="0009330B">
        <w:rPr>
          <w:rStyle w:val="teilabelZnak"/>
        </w:rPr>
        <w:t>2.</w:t>
      </w:r>
      <w:r>
        <w:t xml:space="preserve"> Tam pred tebou po</w:t>
      </w:r>
      <w:r w:rsidRPr="000D2793">
        <w:t>ſ</w:t>
      </w:r>
      <w:r>
        <w:t xml:space="preserve">ztoymo </w:t>
      </w:r>
      <w:r w:rsidRPr="00432BD4">
        <w:rPr>
          <w:rStyle w:val="teiabbr"/>
        </w:rPr>
        <w:t>Z. G.</w:t>
      </w:r>
      <w:r>
        <w:t xml:space="preserve"> Bough </w:t>
      </w:r>
      <w:r w:rsidRPr="000D2793">
        <w:t>ſ</w:t>
      </w:r>
      <w:r>
        <w:t>zprá-</w:t>
      </w:r>
      <w:r>
        <w:br/>
        <w:t xml:space="preserve">ve vőre bomo </w:t>
      </w:r>
      <w:r w:rsidRPr="000D2793">
        <w:t>ſ</w:t>
      </w:r>
      <w:r>
        <w:t>ze alduvali, tebe vadluvali: Zmos-</w:t>
      </w:r>
      <w:r>
        <w:br/>
        <w:t>ni nas Go</w:t>
      </w:r>
      <w:r w:rsidRPr="000D2793">
        <w:t>ſ</w:t>
      </w:r>
      <w:r>
        <w:t>zpodin Bough.</w:t>
      </w:r>
    </w:p>
    <w:p w14:paraId="3E11ADB4" w14:textId="77777777" w:rsidR="00A246A6" w:rsidRDefault="00A246A6" w:rsidP="00A246A6">
      <w:pPr>
        <w:pStyle w:val="teiab"/>
      </w:pPr>
      <w:r w:rsidRPr="001B04B9">
        <w:rPr>
          <w:rStyle w:val="teilabelZnak"/>
        </w:rPr>
        <w:t>3.</w:t>
      </w:r>
      <w:r>
        <w:t xml:space="preserve"> Ve</w:t>
      </w:r>
      <w:r w:rsidRPr="000D2793">
        <w:t>ſ</w:t>
      </w:r>
      <w:r>
        <w:t>zelimosze zve</w:t>
      </w:r>
      <w:r w:rsidRPr="000D2793">
        <w:t>ſ</w:t>
      </w:r>
      <w:r>
        <w:t>zeljem Zmosni Goszpon Bough</w:t>
      </w:r>
      <w:r>
        <w:br/>
        <w:t xml:space="preserve">da med nami prebiva tva </w:t>
      </w:r>
      <w:r w:rsidRPr="000D2793">
        <w:t>ſ</w:t>
      </w:r>
      <w:r>
        <w:t>zvéta reics, da</w:t>
      </w:r>
      <w:r w:rsidRPr="000D2793">
        <w:t>ſ</w:t>
      </w:r>
      <w:r>
        <w:t>ze di-</w:t>
      </w:r>
      <w:r>
        <w:br/>
        <w:t>csi odná</w:t>
      </w:r>
      <w:r w:rsidRPr="000D2793">
        <w:t>ſ</w:t>
      </w:r>
      <w:r>
        <w:t>z zmosni nas Goszpodin Bough.</w:t>
      </w:r>
    </w:p>
    <w:p w14:paraId="474195AD" w14:textId="77777777" w:rsidR="00A246A6" w:rsidRDefault="00A246A6" w:rsidP="00A246A6">
      <w:pPr>
        <w:pStyle w:val="teiab"/>
      </w:pPr>
      <w:r w:rsidRPr="001B04B9">
        <w:rPr>
          <w:rStyle w:val="teilabelZnak"/>
        </w:rPr>
        <w:t>4.</w:t>
      </w:r>
      <w:r>
        <w:t xml:space="preserve"> Bráni záto vmirovno</w:t>
      </w:r>
      <w:r w:rsidRPr="000D2793">
        <w:t>ſ</w:t>
      </w:r>
      <w:r>
        <w:t>zti Zmosni Goszpodin Bough.</w:t>
      </w:r>
      <w:r>
        <w:br/>
        <w:t xml:space="preserve">I ov mali </w:t>
      </w:r>
      <w:r w:rsidRPr="000D2793">
        <w:t>ſ</w:t>
      </w:r>
      <w:r>
        <w:t>ereg vu právoi vőri vu tvem obecsa-</w:t>
      </w:r>
      <w:r>
        <w:br/>
        <w:t>nyi zmosni nas Go</w:t>
      </w:r>
      <w:r w:rsidRPr="000D2793">
        <w:t>ſ</w:t>
      </w:r>
      <w:r>
        <w:t>zpodin Bough.</w:t>
      </w:r>
    </w:p>
    <w:p w14:paraId="3A17EC09" w14:textId="77777777" w:rsidR="00A246A6" w:rsidRDefault="00A246A6" w:rsidP="00A246A6">
      <w:pPr>
        <w:pStyle w:val="teiab"/>
      </w:pPr>
      <w:r w:rsidRPr="001B04B9">
        <w:rPr>
          <w:rStyle w:val="teilabelZnak"/>
        </w:rPr>
        <w:t>5.</w:t>
      </w:r>
      <w:r>
        <w:t xml:space="preserve"> Vesini da</w:t>
      </w:r>
      <w:r w:rsidRPr="000D2793">
        <w:t>ſ</w:t>
      </w:r>
      <w:r>
        <w:t>ze glá</w:t>
      </w:r>
      <w:r w:rsidRPr="000D2793">
        <w:t>ſ</w:t>
      </w:r>
      <w:r>
        <w:t xml:space="preserve">zi tva reics Zmosni </w:t>
      </w:r>
      <w:r w:rsidRPr="00106920">
        <w:rPr>
          <w:rStyle w:val="teiabbr"/>
        </w:rPr>
        <w:t>Gdin</w:t>
      </w:r>
      <w:r>
        <w:t xml:space="preserve"> Bough</w:t>
      </w:r>
      <w:r>
        <w:br/>
        <w:t>ne dai osiati nassim Dűs</w:t>
      </w:r>
      <w:r w:rsidRPr="000D2793">
        <w:t>ſ</w:t>
      </w:r>
      <w:r>
        <w:t>am ti nas</w:t>
      </w:r>
      <w:r w:rsidRPr="000D2793">
        <w:t>ſ</w:t>
      </w:r>
      <w:r>
        <w:t>e prosnye</w:t>
      </w:r>
      <w:r>
        <w:br/>
      </w:r>
      <w:r w:rsidRPr="000D2793">
        <w:t>ſ</w:t>
      </w:r>
      <w:r>
        <w:t>zlisi. Zmosni nas Go</w:t>
      </w:r>
      <w:r w:rsidRPr="000D2793">
        <w:t>ſ</w:t>
      </w:r>
      <w:r>
        <w:t>zpodin Bough.</w:t>
      </w:r>
    </w:p>
    <w:p w14:paraId="42C6D51C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0EA63B8" w14:textId="77777777" w:rsidR="00A246A6" w:rsidRDefault="00A246A6" w:rsidP="00A246A6">
      <w:r>
        <w:lastRenderedPageBreak/>
        <w:t>/013r/</w:t>
      </w:r>
    </w:p>
    <w:p w14:paraId="1B006DCD" w14:textId="77777777" w:rsidR="00A246A6" w:rsidRDefault="00A246A6" w:rsidP="00A246A6">
      <w:pPr>
        <w:pStyle w:val="teifwPageNum"/>
      </w:pPr>
      <w:r>
        <w:t>21.</w:t>
      </w:r>
    </w:p>
    <w:p w14:paraId="7A8110C9" w14:textId="77777777" w:rsidR="00A246A6" w:rsidRDefault="00A246A6" w:rsidP="00A246A6">
      <w:pPr>
        <w:pStyle w:val="teiab"/>
      </w:pPr>
      <w:r w:rsidRPr="00DA7886">
        <w:rPr>
          <w:rStyle w:val="teilabelZnak"/>
        </w:rPr>
        <w:t>6.</w:t>
      </w:r>
      <w:r>
        <w:t xml:space="preserve"> Da te </w:t>
      </w:r>
      <w:r w:rsidRPr="000D2793">
        <w:t>ſ</w:t>
      </w:r>
      <w:r>
        <w:t>zercza dicsimo mi, Zmosni Go</w:t>
      </w:r>
      <w:r w:rsidRPr="000D2793">
        <w:t>ſ</w:t>
      </w:r>
      <w:r>
        <w:t>zpon Bough</w:t>
      </w:r>
      <w:r>
        <w:br/>
      </w:r>
      <w:r w:rsidRPr="000D2793">
        <w:t>ſ</w:t>
      </w:r>
      <w:r>
        <w:t>zve</w:t>
      </w:r>
      <w:r w:rsidRPr="000D2793">
        <w:t>ſ</w:t>
      </w:r>
      <w:r>
        <w:t xml:space="preserve">zélimi reicsimi izmolidbami, </w:t>
      </w:r>
      <w:r w:rsidRPr="000D2793">
        <w:t>ſ</w:t>
      </w:r>
      <w:r>
        <w:t>zlatkimi</w:t>
      </w:r>
      <w:r>
        <w:br/>
        <w:t>pe</w:t>
      </w:r>
      <w:r w:rsidRPr="000D2793">
        <w:t>ſ</w:t>
      </w:r>
      <w:r>
        <w:t>zmami Zmósni nas Go</w:t>
      </w:r>
      <w:r w:rsidRPr="000D2793">
        <w:t>ſ</w:t>
      </w:r>
      <w:r>
        <w:t>zpodin Bough.</w:t>
      </w:r>
    </w:p>
    <w:p w14:paraId="446DDB84" w14:textId="77777777" w:rsidR="00A246A6" w:rsidRDefault="00A246A6" w:rsidP="00A246A6">
      <w:pPr>
        <w:pStyle w:val="teiab"/>
      </w:pPr>
      <w:r w:rsidRPr="0079372C">
        <w:rPr>
          <w:rStyle w:val="teilabelZnak"/>
        </w:rPr>
        <w:t>7.</w:t>
      </w:r>
      <w:r>
        <w:t xml:space="preserve"> Odicsen</w:t>
      </w:r>
      <w:r w:rsidRPr="000D2793">
        <w:t>ſ</w:t>
      </w:r>
      <w:r>
        <w:t>zi vi</w:t>
      </w:r>
      <w:r w:rsidRPr="000D2793">
        <w:t>ſ</w:t>
      </w:r>
      <w:r>
        <w:t xml:space="preserve">zokoi Nebi </w:t>
      </w:r>
      <w:r w:rsidRPr="00E15DAA">
        <w:rPr>
          <w:rStyle w:val="teiabbr"/>
        </w:rPr>
        <w:t>Z.</w:t>
      </w:r>
      <w:r>
        <w:t xml:space="preserve"> K</w:t>
      </w:r>
      <w:r>
        <w:rPr>
          <w:rFonts w:ascii="ZRCola" w:hAnsi="ZRCola" w:cs="ZRCola"/>
        </w:rPr>
        <w:t>n Bough.</w:t>
      </w:r>
      <w:r>
        <w:rPr>
          <w:rFonts w:ascii="ZRCola" w:hAnsi="ZRCola" w:cs="ZRCola"/>
        </w:rPr>
        <w:br/>
        <w:t>Koga</w:t>
      </w:r>
      <w:r w:rsidRPr="000D2793">
        <w:t>ſ</w:t>
      </w:r>
      <w:r>
        <w:t>ze dobro</w:t>
      </w:r>
      <w:r w:rsidRPr="005A3CC2">
        <w:t>ÿ</w:t>
      </w:r>
      <w:r>
        <w:t xml:space="preserve"> Dika vTemplomi v</w:t>
      </w:r>
      <w:r w:rsidRPr="000D2793">
        <w:t>ſ</w:t>
      </w:r>
      <w:r>
        <w:t>zvétoi</w:t>
      </w:r>
      <w:r>
        <w:br/>
        <w:t xml:space="preserve">materi Czérkvi, Zmosni nas </w:t>
      </w:r>
      <w:r w:rsidRPr="003C684B">
        <w:rPr>
          <w:rStyle w:val="teiabbr"/>
        </w:rPr>
        <w:t>Pdm. B.</w:t>
      </w:r>
      <w:r>
        <w:t xml:space="preserve"> </w:t>
      </w:r>
    </w:p>
    <w:p w14:paraId="458B3164" w14:textId="77777777" w:rsidR="00A246A6" w:rsidRDefault="00A246A6" w:rsidP="00A246A6">
      <w:pPr>
        <w:pStyle w:val="teiclosure"/>
      </w:pPr>
      <w:r>
        <w:t>Amen.</w:t>
      </w:r>
    </w:p>
    <w:p w14:paraId="07F2AC63" w14:textId="77777777" w:rsidR="00A246A6" w:rsidRDefault="00A246A6" w:rsidP="00A246A6">
      <w:pPr>
        <w:pStyle w:val="Naslov2"/>
        <w:rPr>
          <w:rStyle w:val="teiabbr"/>
        </w:rPr>
      </w:pPr>
      <w:r>
        <w:t xml:space="preserve">Nouta. Mindeneknek </w:t>
      </w:r>
      <w:r w:rsidRPr="000D2793">
        <w:t>ſ</w:t>
      </w:r>
      <w:r>
        <w:t xml:space="preserve">zimei. </w:t>
      </w:r>
      <w:r w:rsidRPr="00495B8F">
        <w:rPr>
          <w:rStyle w:val="teiabbr"/>
        </w:rPr>
        <w:t>&amp;c.</w:t>
      </w:r>
    </w:p>
    <w:p w14:paraId="03CC0A64" w14:textId="77777777" w:rsidR="00A246A6" w:rsidRDefault="00A246A6" w:rsidP="00A246A6">
      <w:pPr>
        <w:pStyle w:val="teiab"/>
      </w:pPr>
      <w:r w:rsidRPr="00551545">
        <w:rPr>
          <w:rStyle w:val="teilabelZnak"/>
        </w:rPr>
        <w:t>1.</w:t>
      </w:r>
      <w:r>
        <w:t xml:space="preserve"> V </w:t>
      </w:r>
      <w:r w:rsidRPr="000D2793">
        <w:t>ſ</w:t>
      </w:r>
      <w:r>
        <w:t xml:space="preserve">zei </w:t>
      </w:r>
      <w:r w:rsidRPr="000D2793">
        <w:t>ſ</w:t>
      </w:r>
      <w:r>
        <w:t>ztvári Ocsi Bosie, vu te</w:t>
      </w:r>
      <w:r w:rsidRPr="000D2793">
        <w:t>ſ</w:t>
      </w:r>
      <w:r>
        <w:t>zse vűpaio, ir</w:t>
      </w:r>
      <w:r>
        <w:br/>
      </w:r>
      <w:r w:rsidRPr="00BE7A23">
        <w:rPr>
          <w:rStyle w:val="teidel"/>
        </w:rPr>
        <w:t>ir</w:t>
      </w:r>
      <w:r>
        <w:t xml:space="preserve"> </w:t>
      </w:r>
      <w:r w:rsidRPr="000D2793">
        <w:t>ſ</w:t>
      </w:r>
      <w:r>
        <w:t>zkerbno paszko imas na, na rahno nyihovo.</w:t>
      </w:r>
    </w:p>
    <w:p w14:paraId="45B74930" w14:textId="77777777" w:rsidR="00A246A6" w:rsidRDefault="00A246A6" w:rsidP="00A246A6">
      <w:pPr>
        <w:pStyle w:val="teiab"/>
      </w:pPr>
      <w:r w:rsidRPr="00201E94">
        <w:rPr>
          <w:rStyle w:val="teilabelZnak"/>
        </w:rPr>
        <w:t>2.</w:t>
      </w:r>
      <w:r>
        <w:t xml:space="preserve"> Je</w:t>
      </w:r>
      <w:r w:rsidRPr="000D2793">
        <w:t>ſ</w:t>
      </w:r>
      <w:r>
        <w:t>ztvino i pitvino davas v</w:t>
      </w:r>
      <w:r w:rsidRPr="000D2793">
        <w:t>ſ</w:t>
      </w:r>
      <w:r>
        <w:t xml:space="preserve">zákoi </w:t>
      </w:r>
      <w:r w:rsidRPr="000D2793">
        <w:t>ſ</w:t>
      </w:r>
      <w:r>
        <w:t xml:space="preserve">ztvári, i </w:t>
      </w:r>
      <w:r w:rsidRPr="000F690F">
        <w:rPr>
          <w:rStyle w:val="teiunclear"/>
        </w:rPr>
        <w:t>ode</w:t>
      </w:r>
      <w:r>
        <w:t>-</w:t>
      </w:r>
      <w:r>
        <w:br/>
      </w:r>
      <w:r w:rsidRPr="000F690F">
        <w:rPr>
          <w:rStyle w:val="teiunclear"/>
        </w:rPr>
        <w:t>tel</w:t>
      </w:r>
      <w:r w:rsidRPr="00172BE8">
        <w:t xml:space="preserve"> ti</w:t>
      </w:r>
      <w:r>
        <w:t xml:space="preserve"> dávas, toga </w:t>
      </w:r>
      <w:r w:rsidRPr="000D2793">
        <w:t>ſ</w:t>
      </w:r>
      <w:r>
        <w:t>zveta lűdém.</w:t>
      </w:r>
    </w:p>
    <w:p w14:paraId="237F8C62" w14:textId="77777777" w:rsidR="00A246A6" w:rsidRDefault="00A246A6" w:rsidP="00A246A6">
      <w:pPr>
        <w:pStyle w:val="teiab"/>
      </w:pPr>
      <w:r w:rsidRPr="007759A0">
        <w:rPr>
          <w:rStyle w:val="teilabelZnak"/>
        </w:rPr>
        <w:t>3.</w:t>
      </w:r>
      <w:r>
        <w:t xml:space="preserve"> Pod Nebov divje ljtvári i Nebe</w:t>
      </w:r>
      <w:r w:rsidRPr="000D2793">
        <w:t>ſ</w:t>
      </w:r>
      <w:r>
        <w:t>zke phticze,</w:t>
      </w:r>
      <w:r>
        <w:br/>
      </w:r>
      <w:r w:rsidRPr="00F52F28">
        <w:rPr>
          <w:rStyle w:val="teidel"/>
        </w:rPr>
        <w:t>ni</w:t>
      </w:r>
      <w:r>
        <w:t xml:space="preserve"> ne snya= ni ne zejo, Ti nyé Bosie hrásis</w:t>
      </w:r>
    </w:p>
    <w:p w14:paraId="6F394C30" w14:textId="77777777" w:rsidR="00A246A6" w:rsidRDefault="00A246A6" w:rsidP="00A246A6">
      <w:pPr>
        <w:pStyle w:val="teiab"/>
      </w:pPr>
      <w:r w:rsidRPr="006572CD">
        <w:rPr>
          <w:rStyle w:val="teilabelZnak"/>
        </w:rPr>
        <w:t>4.</w:t>
      </w:r>
      <w:r>
        <w:t xml:space="preserve"> To pol</w:t>
      </w:r>
      <w:r w:rsidRPr="000D2793">
        <w:t>ſ</w:t>
      </w:r>
      <w:r>
        <w:t>zko lepo czvetje, ino liliomi vu lepsem</w:t>
      </w:r>
      <w:r>
        <w:br/>
        <w:t>gvánti ie</w:t>
      </w:r>
      <w:r w:rsidRPr="000D2793">
        <w:t>ſ</w:t>
      </w:r>
      <w:r>
        <w:t xml:space="preserve">zo, Kak ie </w:t>
      </w:r>
      <w:r w:rsidRPr="000D2793">
        <w:t>ſ</w:t>
      </w:r>
      <w:r>
        <w:t>alamon bil.</w:t>
      </w:r>
    </w:p>
    <w:p w14:paraId="042CBD4F" w14:textId="77777777" w:rsidR="00A246A6" w:rsidRDefault="00A246A6" w:rsidP="00A246A6">
      <w:pPr>
        <w:pStyle w:val="teiab"/>
      </w:pPr>
      <w:r w:rsidRPr="006572CD">
        <w:rPr>
          <w:rStyle w:val="teilabelZnak"/>
        </w:rPr>
        <w:t>5.</w:t>
      </w:r>
      <w:r>
        <w:t xml:space="preserve"> Oh </w:t>
      </w:r>
      <w:r w:rsidRPr="000D2793">
        <w:t>ſ</w:t>
      </w:r>
      <w:r>
        <w:t>zkolikom bolie náz, Bough tve gresne</w:t>
      </w:r>
      <w:r>
        <w:br/>
      </w:r>
      <w:r w:rsidRPr="000D2793">
        <w:t>ſ</w:t>
      </w:r>
      <w:r>
        <w:t>zini odevas ino hránis, vnosina národov.</w:t>
      </w:r>
    </w:p>
    <w:p w14:paraId="43673A85" w14:textId="77777777" w:rsidR="00A246A6" w:rsidRDefault="00A246A6" w:rsidP="00A246A6">
      <w:pPr>
        <w:pStyle w:val="teiab"/>
      </w:pPr>
      <w:r>
        <w:t>6. Za eto v</w:t>
      </w:r>
      <w:r w:rsidRPr="000D2793">
        <w:t>ſ</w:t>
      </w:r>
      <w:r>
        <w:t>zo dobroto, vreiden</w:t>
      </w:r>
      <w:r w:rsidRPr="000D2793">
        <w:t>ſ</w:t>
      </w:r>
      <w:r>
        <w:t>zi diesenya, od</w:t>
      </w:r>
      <w:r>
        <w:br/>
        <w:t xml:space="preserve">náz od tvoih </w:t>
      </w:r>
      <w:r w:rsidRPr="000D2793">
        <w:t>ſ</w:t>
      </w:r>
      <w:r>
        <w:t>zinov, da gori zvisis</w:t>
      </w:r>
      <w:r w:rsidRPr="000D2793">
        <w:t>ſ</w:t>
      </w:r>
      <w:r>
        <w:t>ze</w:t>
      </w:r>
    </w:p>
    <w:p w14:paraId="6A3CCA58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92B7D7E" w14:textId="77777777" w:rsidR="00A246A6" w:rsidRDefault="00A246A6" w:rsidP="00A246A6">
      <w:r>
        <w:lastRenderedPageBreak/>
        <w:t>/013v/</w:t>
      </w:r>
    </w:p>
    <w:p w14:paraId="547A1759" w14:textId="77777777" w:rsidR="00A246A6" w:rsidRDefault="00A246A6" w:rsidP="00A246A6">
      <w:pPr>
        <w:pStyle w:val="teifwPageNum"/>
      </w:pPr>
      <w:r>
        <w:t>22.</w:t>
      </w:r>
    </w:p>
    <w:p w14:paraId="6ADEA398" w14:textId="77777777" w:rsidR="00A246A6" w:rsidRDefault="00A246A6" w:rsidP="00A246A6">
      <w:pPr>
        <w:pStyle w:val="teiab"/>
      </w:pPr>
      <w:r w:rsidRPr="001A2A0D">
        <w:rPr>
          <w:rStyle w:val="teilabelZnak"/>
        </w:rPr>
        <w:t>7.</w:t>
      </w:r>
      <w:r>
        <w:t xml:space="preserve"> Tvega </w:t>
      </w:r>
      <w:r w:rsidRPr="000D2793">
        <w:t>ſ</w:t>
      </w:r>
      <w:r>
        <w:t xml:space="preserve">zvétoga dára, koga bomo ieli, </w:t>
      </w:r>
      <w:r w:rsidRPr="000D2793">
        <w:t>ſ</w:t>
      </w:r>
      <w:r>
        <w:t>ztvoimi</w:t>
      </w:r>
      <w:r>
        <w:br/>
      </w:r>
      <w:r w:rsidRPr="000D2793">
        <w:t>ſ</w:t>
      </w:r>
      <w:r>
        <w:t xml:space="preserve">zvétimi dári, zkeimi bomo </w:t>
      </w:r>
      <w:r w:rsidRPr="000D2793">
        <w:t>ſ</w:t>
      </w:r>
      <w:r>
        <w:t>iveli.</w:t>
      </w:r>
    </w:p>
    <w:p w14:paraId="7A36FE7E" w14:textId="77777777" w:rsidR="00A246A6" w:rsidRDefault="00A246A6" w:rsidP="00A246A6">
      <w:pPr>
        <w:pStyle w:val="teiab"/>
      </w:pPr>
      <w:r w:rsidRPr="002F4344">
        <w:rPr>
          <w:rStyle w:val="teilabelZnak"/>
        </w:rPr>
        <w:t>8.</w:t>
      </w:r>
      <w:r>
        <w:t xml:space="preserve"> Nai bode blago</w:t>
      </w:r>
      <w:r w:rsidRPr="000D2793">
        <w:t>ſ</w:t>
      </w:r>
      <w:r>
        <w:t>zlov tvoi Go</w:t>
      </w:r>
      <w:r w:rsidRPr="000D2793">
        <w:t>ſ</w:t>
      </w:r>
      <w:r>
        <w:t>zpon Bough obér-</w:t>
      </w:r>
      <w:r>
        <w:br/>
        <w:t xml:space="preserve">na´z kak nad </w:t>
      </w:r>
      <w:r w:rsidRPr="000D2793">
        <w:t>ſ</w:t>
      </w:r>
      <w:r>
        <w:t>zinmi Izrael</w:t>
      </w:r>
      <w:r w:rsidRPr="000D2793">
        <w:t>ſ</w:t>
      </w:r>
      <w:r>
        <w:t>zkimi, z kermlenye</w:t>
      </w:r>
      <w:r>
        <w:br/>
        <w:t>te manne.</w:t>
      </w:r>
    </w:p>
    <w:p w14:paraId="2ACE26C7" w14:textId="77777777" w:rsidR="00A246A6" w:rsidRDefault="00A246A6" w:rsidP="00A246A6">
      <w:pPr>
        <w:pStyle w:val="teiab"/>
      </w:pPr>
      <w:r w:rsidRPr="002F4344">
        <w:rPr>
          <w:rStyle w:val="teilabelZnak"/>
        </w:rPr>
        <w:t>9.</w:t>
      </w:r>
      <w:r>
        <w:t xml:space="preserve"> </w:t>
      </w:r>
      <w:r w:rsidRPr="000D2793">
        <w:t>ſ</w:t>
      </w:r>
      <w:r>
        <w:t xml:space="preserve">zvet </w:t>
      </w:r>
      <w:r w:rsidRPr="000D2793">
        <w:t>ſ</w:t>
      </w:r>
      <w:r>
        <w:t xml:space="preserve">zvet </w:t>
      </w:r>
      <w:r w:rsidRPr="000D2793">
        <w:t>ſ</w:t>
      </w:r>
      <w:r>
        <w:t xml:space="preserve">zvet </w:t>
      </w:r>
      <w:r w:rsidRPr="000D2793">
        <w:t>ſ</w:t>
      </w:r>
      <w:r>
        <w:t>zi zmosni Bough, vu vi</w:t>
      </w:r>
      <w:r w:rsidRPr="000D2793">
        <w:t>ſ</w:t>
      </w:r>
      <w:r>
        <w:t>zokoi</w:t>
      </w:r>
      <w:r>
        <w:br/>
        <w:t>Nébi, dai da ktebi bomo mógli priti vu ve</w:t>
      </w:r>
      <w:r w:rsidRPr="000D2793">
        <w:t>ſ</w:t>
      </w:r>
      <w:r>
        <w:t>zelje.</w:t>
      </w:r>
    </w:p>
    <w:p w14:paraId="41B275A3" w14:textId="77777777" w:rsidR="00A246A6" w:rsidRDefault="00A246A6" w:rsidP="00A246A6">
      <w:pPr>
        <w:pStyle w:val="teiab"/>
      </w:pPr>
      <w:r w:rsidRPr="005E7D8F">
        <w:rPr>
          <w:rStyle w:val="teilabelZnak"/>
        </w:rPr>
        <w:t>10.</w:t>
      </w:r>
      <w:r>
        <w:t xml:space="preserve"> Obe</w:t>
      </w:r>
      <w:r w:rsidRPr="000D2793">
        <w:t>ſ</w:t>
      </w:r>
      <w:r>
        <w:t xml:space="preserve">zelnik </w:t>
      </w:r>
      <w:r w:rsidRPr="000D2793">
        <w:t>ſ</w:t>
      </w:r>
      <w:r>
        <w:t>zvéti Dűh, obe</w:t>
      </w:r>
      <w:r w:rsidRPr="000D2793">
        <w:t>ſ</w:t>
      </w:r>
      <w:r>
        <w:t>zeli ti náz, nadigni</w:t>
      </w:r>
      <w:r>
        <w:br/>
        <w:t xml:space="preserve">nam gori </w:t>
      </w:r>
      <w:r w:rsidRPr="000D2793">
        <w:t>ſ</w:t>
      </w:r>
      <w:r>
        <w:t>zercza zognyom te lűbézni</w:t>
      </w:r>
    </w:p>
    <w:p w14:paraId="7657C3C8" w14:textId="77777777" w:rsidR="00A246A6" w:rsidRDefault="00A246A6" w:rsidP="00A246A6">
      <w:pPr>
        <w:pStyle w:val="teiab"/>
      </w:pPr>
      <w:r w:rsidRPr="005E7D8F">
        <w:rPr>
          <w:rStyle w:val="teilabelZnak"/>
        </w:rPr>
        <w:t>11.</w:t>
      </w:r>
      <w:r>
        <w:t xml:space="preserve"> Zmolitvami proszimo mi to </w:t>
      </w:r>
      <w:r w:rsidRPr="000D2793">
        <w:t>ſ</w:t>
      </w:r>
      <w:r>
        <w:t>zvéto Troi</w:t>
      </w:r>
      <w:r w:rsidRPr="000D2793">
        <w:t>ſ</w:t>
      </w:r>
      <w:r>
        <w:t>ztvo, da</w:t>
      </w:r>
      <w:r>
        <w:br/>
        <w:t>nám dá v</w:t>
      </w:r>
      <w:r w:rsidRPr="000D2793">
        <w:t>ſ</w:t>
      </w:r>
      <w:r>
        <w:t>zeim greisnikom vekvecsno bla´sen</w:t>
      </w:r>
      <w:r w:rsidRPr="000D2793">
        <w:t>ſ</w:t>
      </w:r>
      <w:r>
        <w:t>ztvo.</w:t>
      </w:r>
    </w:p>
    <w:p w14:paraId="1FFEBA22" w14:textId="77777777" w:rsidR="00A246A6" w:rsidRDefault="00A246A6" w:rsidP="00A246A6">
      <w:pPr>
        <w:pStyle w:val="teiab"/>
      </w:pPr>
      <w:r w:rsidRPr="00E7065B">
        <w:rPr>
          <w:rStyle w:val="teilabelZnak"/>
        </w:rPr>
        <w:t>12.</w:t>
      </w:r>
      <w:r>
        <w:t xml:space="preserve"> Boidi odná</w:t>
      </w:r>
      <w:r w:rsidRPr="000D2793">
        <w:t>ſ</w:t>
      </w:r>
      <w:r>
        <w:t>z hválena ta vreidnoszt bosánsz-</w:t>
      </w:r>
      <w:r>
        <w:br/>
        <w:t xml:space="preserve">ka Ocsa </w:t>
      </w:r>
      <w:r w:rsidRPr="000D2793">
        <w:t>ſ</w:t>
      </w:r>
      <w:r>
        <w:t xml:space="preserve">zin i </w:t>
      </w:r>
      <w:r w:rsidRPr="000D2793">
        <w:t>ſ</w:t>
      </w:r>
      <w:r>
        <w:t xml:space="preserve">zveti Dűh, puno </w:t>
      </w:r>
      <w:r w:rsidRPr="000D2793">
        <w:t>ſ</w:t>
      </w:r>
      <w:r>
        <w:t>zvéto Troi</w:t>
      </w:r>
      <w:r w:rsidRPr="000D2793">
        <w:t>ſ</w:t>
      </w:r>
      <w:r>
        <w:t xml:space="preserve">ztvo. </w:t>
      </w:r>
    </w:p>
    <w:p w14:paraId="0A37622D" w14:textId="77777777" w:rsidR="00A246A6" w:rsidRDefault="00A246A6" w:rsidP="00A246A6">
      <w:pPr>
        <w:pStyle w:val="teiclosure"/>
      </w:pPr>
      <w:r w:rsidRPr="000D2793">
        <w:t>ſ</w:t>
      </w:r>
      <w:r>
        <w:t>.</w:t>
      </w:r>
    </w:p>
    <w:p w14:paraId="09BE1831" w14:textId="77777777" w:rsidR="00A246A6" w:rsidRDefault="00A246A6" w:rsidP="00A246A6">
      <w:pPr>
        <w:pStyle w:val="Naslov2"/>
      </w:pPr>
      <w:r>
        <w:t>Nouta. Adgyunk hálát az Urnak.</w:t>
      </w:r>
    </w:p>
    <w:p w14:paraId="5CB2B9FC" w14:textId="77777777" w:rsidR="00A246A6" w:rsidRDefault="00A246A6" w:rsidP="00A246A6">
      <w:pPr>
        <w:pStyle w:val="teiab"/>
      </w:pPr>
      <w:r w:rsidRPr="00306210">
        <w:rPr>
          <w:rStyle w:val="teilabelZnak"/>
        </w:rPr>
        <w:t>1.</w:t>
      </w:r>
      <w:r>
        <w:t xml:space="preserve"> Hválo daimo mi v</w:t>
      </w:r>
      <w:r w:rsidRPr="000D2793">
        <w:t>ſ</w:t>
      </w:r>
      <w:r>
        <w:t>zi Gospodnu Bougu, kie v</w:t>
      </w:r>
      <w:r w:rsidRPr="000D2793">
        <w:t>ſ</w:t>
      </w:r>
      <w:r>
        <w:t>ze</w:t>
      </w:r>
      <w:r>
        <w:br/>
      </w:r>
      <w:r w:rsidRPr="000D2793">
        <w:t>ſ</w:t>
      </w:r>
      <w:r>
        <w:t>zvo bogá</w:t>
      </w:r>
      <w:r w:rsidRPr="000D2793">
        <w:t>ſ</w:t>
      </w:r>
      <w:r>
        <w:t>ztvo nám prikázal.</w:t>
      </w:r>
    </w:p>
    <w:p w14:paraId="4F95DC80" w14:textId="77777777" w:rsidR="00A246A6" w:rsidRDefault="00A246A6" w:rsidP="00A246A6">
      <w:pPr>
        <w:pStyle w:val="teiab"/>
      </w:pPr>
      <w:r w:rsidRPr="00E7065B">
        <w:rPr>
          <w:rStyle w:val="teilabelZnak"/>
        </w:rPr>
        <w:t>2.</w:t>
      </w:r>
      <w:r>
        <w:t xml:space="preserve"> I kak te Otecz velike milo</w:t>
      </w:r>
      <w:r w:rsidRPr="000D2793">
        <w:t>ſ</w:t>
      </w:r>
      <w:r>
        <w:t xml:space="preserve">zti, </w:t>
      </w:r>
      <w:r w:rsidRPr="000D2793">
        <w:t>ſ</w:t>
      </w:r>
      <w:r>
        <w:t xml:space="preserve">zini </w:t>
      </w:r>
      <w:r w:rsidRPr="000D2793">
        <w:t>ſ</w:t>
      </w:r>
      <w:r>
        <w:t>zve vDűs-</w:t>
      </w:r>
      <w:r>
        <w:br/>
      </w:r>
      <w:r w:rsidRPr="000D2793">
        <w:t>ſ</w:t>
      </w:r>
      <w:r>
        <w:t>i i vteili alduie.</w:t>
      </w:r>
    </w:p>
    <w:p w14:paraId="4339002E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CC8AAD7" w14:textId="77777777" w:rsidR="00A246A6" w:rsidRDefault="00A246A6" w:rsidP="00A246A6">
      <w:r>
        <w:lastRenderedPageBreak/>
        <w:t>/014r/</w:t>
      </w:r>
    </w:p>
    <w:p w14:paraId="394EFAE8" w14:textId="77777777" w:rsidR="00A246A6" w:rsidRDefault="00A246A6" w:rsidP="00A246A6">
      <w:pPr>
        <w:pStyle w:val="teifwPageNum"/>
      </w:pPr>
      <w:r>
        <w:t>23.</w:t>
      </w:r>
    </w:p>
    <w:p w14:paraId="25FC796A" w14:textId="77777777" w:rsidR="00A246A6" w:rsidRDefault="00A246A6" w:rsidP="00A246A6">
      <w:pPr>
        <w:pStyle w:val="teiab"/>
      </w:pPr>
      <w:r w:rsidRPr="00C25264">
        <w:rPr>
          <w:rStyle w:val="teilabelZnak"/>
        </w:rPr>
        <w:t>3.</w:t>
      </w:r>
      <w:r>
        <w:t xml:space="preserve"> Szpeivaimo mi nyemi v</w:t>
      </w:r>
      <w:r w:rsidRPr="000D2793">
        <w:t>ſ</w:t>
      </w:r>
      <w:r>
        <w:t>zi ziednou voliou, hvála ti</w:t>
      </w:r>
      <w:r>
        <w:br/>
        <w:t xml:space="preserve">boidi Otecz </w:t>
      </w:r>
      <w:r w:rsidRPr="000D2793">
        <w:t>ſ</w:t>
      </w:r>
      <w:r>
        <w:t xml:space="preserve">zvétim </w:t>
      </w:r>
      <w:r w:rsidRPr="000D2793">
        <w:t>ſ</w:t>
      </w:r>
      <w:r>
        <w:t xml:space="preserve">zinom. </w:t>
      </w:r>
    </w:p>
    <w:p w14:paraId="61CA96E5" w14:textId="77777777" w:rsidR="00A246A6" w:rsidRDefault="00A246A6" w:rsidP="00A246A6">
      <w:pPr>
        <w:pStyle w:val="teiab"/>
      </w:pPr>
      <w:r w:rsidRPr="004E5B6A">
        <w:rPr>
          <w:rStyle w:val="teilabelZnak"/>
        </w:rPr>
        <w:t>4.</w:t>
      </w:r>
      <w:r>
        <w:t xml:space="preserve"> Ki </w:t>
      </w:r>
      <w:r w:rsidRPr="000D2793">
        <w:t>ſ</w:t>
      </w:r>
      <w:r>
        <w:t>zi nám hráno dal vpotreibno vreime, i odel-</w:t>
      </w:r>
      <w:r>
        <w:br/>
      </w:r>
      <w:r w:rsidRPr="000D2793">
        <w:t>ſ</w:t>
      </w:r>
      <w:r>
        <w:t>zi náz vnasoi golouti.</w:t>
      </w:r>
    </w:p>
    <w:p w14:paraId="340BC2A8" w14:textId="77777777" w:rsidR="00A246A6" w:rsidRDefault="00A246A6" w:rsidP="00A246A6">
      <w:pPr>
        <w:pStyle w:val="teiab"/>
      </w:pPr>
      <w:r w:rsidRPr="00B6497B">
        <w:rPr>
          <w:rStyle w:val="teilabelZnak"/>
        </w:rPr>
        <w:t>5.</w:t>
      </w:r>
      <w:r>
        <w:t xml:space="preserve"> Dái da te bodemo mogli poznati, i po tvojem </w:t>
      </w:r>
      <w:r>
        <w:br/>
      </w:r>
      <w:r w:rsidRPr="000D2793">
        <w:t>ſ</w:t>
      </w:r>
      <w:r>
        <w:t xml:space="preserve">zvétom </w:t>
      </w:r>
      <w:r w:rsidRPr="000D2793">
        <w:t>ſ</w:t>
      </w:r>
      <w:r>
        <w:t>zini dobiti.</w:t>
      </w:r>
    </w:p>
    <w:p w14:paraId="42377D59" w14:textId="77777777" w:rsidR="00A246A6" w:rsidRDefault="00A246A6" w:rsidP="00A246A6">
      <w:pPr>
        <w:pStyle w:val="teiab"/>
      </w:pPr>
      <w:r w:rsidRPr="00D35B87">
        <w:rPr>
          <w:rStyle w:val="teilabelZnak"/>
        </w:rPr>
        <w:t>6.</w:t>
      </w:r>
      <w:r>
        <w:t xml:space="preserve"> Dabisze glá</w:t>
      </w:r>
      <w:r w:rsidRPr="000D2793">
        <w:t>ſ</w:t>
      </w:r>
      <w:r>
        <w:t>zila tva reics med nami, da zglá-</w:t>
      </w:r>
      <w:r>
        <w:br/>
        <w:t>dom ne vmeriou nas</w:t>
      </w:r>
      <w:r w:rsidRPr="000D2793">
        <w:t>ſ</w:t>
      </w:r>
      <w:r>
        <w:t>e Dűssicze.</w:t>
      </w:r>
    </w:p>
    <w:p w14:paraId="65D0A2C3" w14:textId="77777777" w:rsidR="00A246A6" w:rsidRDefault="00A246A6" w:rsidP="00A246A6">
      <w:pPr>
        <w:pStyle w:val="teiab"/>
      </w:pPr>
      <w:r w:rsidRPr="00D35B87">
        <w:rPr>
          <w:rStyle w:val="teilabelZnak"/>
        </w:rPr>
        <w:t>7.</w:t>
      </w:r>
      <w:r>
        <w:t xml:space="preserve"> Záto te dicsimo Otecz Gospon Bough, i </w:t>
      </w:r>
      <w:r w:rsidRPr="000D2793">
        <w:t>ſ</w:t>
      </w:r>
      <w:r>
        <w:t>ztvo-</w:t>
      </w:r>
      <w:r>
        <w:br/>
        <w:t xml:space="preserve">im </w:t>
      </w:r>
      <w:r w:rsidRPr="000D2793">
        <w:t>ſ</w:t>
      </w:r>
      <w:r>
        <w:t xml:space="preserve">zinom </w:t>
      </w:r>
      <w:r w:rsidRPr="004876AE">
        <w:rPr>
          <w:rStyle w:val="teiname"/>
        </w:rPr>
        <w:t>Jesusſem Christusem</w:t>
      </w:r>
      <w:r>
        <w:t>.</w:t>
      </w:r>
    </w:p>
    <w:p w14:paraId="1000EE1B" w14:textId="77777777" w:rsidR="00A246A6" w:rsidRDefault="00A246A6" w:rsidP="00A246A6">
      <w:pPr>
        <w:pStyle w:val="teiab"/>
      </w:pPr>
      <w:r w:rsidRPr="006737D0">
        <w:rPr>
          <w:rStyle w:val="teilabelZnak"/>
        </w:rPr>
        <w:t>8.</w:t>
      </w:r>
      <w:r>
        <w:t xml:space="preserve"> Glih takoy iednakoi</w:t>
      </w:r>
      <w:r w:rsidRPr="000D2793">
        <w:t>ſ</w:t>
      </w:r>
      <w:r>
        <w:t>zvétim Dűhom, hvála ti-</w:t>
      </w:r>
      <w:r>
        <w:br/>
        <w:t>boidi vekvekoma.</w:t>
      </w:r>
    </w:p>
    <w:p w14:paraId="0EBB3E6E" w14:textId="77777777" w:rsidR="00A246A6" w:rsidRDefault="00A246A6" w:rsidP="00A246A6">
      <w:pPr>
        <w:pStyle w:val="teiclosure"/>
      </w:pPr>
      <w:r>
        <w:t>Amen.</w:t>
      </w:r>
    </w:p>
    <w:p w14:paraId="4056B36A" w14:textId="77777777" w:rsidR="00A246A6" w:rsidRDefault="00A246A6" w:rsidP="00A246A6">
      <w:pPr>
        <w:pStyle w:val="Naslov2"/>
        <w:rPr>
          <w:rFonts w:eastAsia="MS Mincho"/>
        </w:rPr>
      </w:pPr>
      <w:r>
        <w:rPr>
          <w:rFonts w:eastAsia="MS Mincho"/>
        </w:rPr>
        <w:t>Alia ad eandem Melodiam.</w:t>
      </w:r>
    </w:p>
    <w:p w14:paraId="592DBEDA" w14:textId="77777777" w:rsidR="00A246A6" w:rsidRDefault="00A246A6" w:rsidP="00A246A6">
      <w:pPr>
        <w:pStyle w:val="teiab"/>
      </w:pPr>
      <w:r w:rsidRPr="00FD55C8">
        <w:rPr>
          <w:rStyle w:val="teilabelZnak"/>
        </w:rPr>
        <w:t>1.</w:t>
      </w:r>
      <w:r>
        <w:t xml:space="preserve"> Mi hvalimo Jesus</w:t>
      </w:r>
      <w:r w:rsidRPr="000D2793">
        <w:t>ſ</w:t>
      </w:r>
      <w:r>
        <w:t>a Christus</w:t>
      </w:r>
      <w:r w:rsidRPr="000D2793">
        <w:t>ſ</w:t>
      </w:r>
      <w:r>
        <w:t xml:space="preserve">a </w:t>
      </w:r>
      <w:r w:rsidRPr="000D2793">
        <w:t>ſ</w:t>
      </w:r>
      <w:r>
        <w:t>zmert,</w:t>
      </w:r>
      <w:r>
        <w:br/>
        <w:t>zkoimie vszei náz gresnike obe</w:t>
      </w:r>
      <w:r w:rsidRPr="000D2793">
        <w:t>ſ</w:t>
      </w:r>
      <w:r>
        <w:t>zelil</w:t>
      </w:r>
    </w:p>
    <w:p w14:paraId="4AFF86C3" w14:textId="77777777" w:rsidR="00A246A6" w:rsidRDefault="00A246A6" w:rsidP="00A246A6">
      <w:pPr>
        <w:pStyle w:val="teiab"/>
      </w:pPr>
      <w:r w:rsidRPr="00FD55C8">
        <w:rPr>
          <w:rStyle w:val="teilabelZnak"/>
        </w:rPr>
        <w:t>2.</w:t>
      </w:r>
      <w:r>
        <w:t xml:space="preserve"> Veliko lűbéznoszt ie on knám </w:t>
      </w:r>
      <w:r w:rsidRPr="000D2793">
        <w:t>ſ</w:t>
      </w:r>
      <w:r>
        <w:t>zkázal, i</w:t>
      </w:r>
      <w:r>
        <w:br/>
        <w:t xml:space="preserve">noter do </w:t>
      </w:r>
      <w:r w:rsidRPr="000D2793">
        <w:t>ſ</w:t>
      </w:r>
      <w:r>
        <w:t>zmerti náz nei o</w:t>
      </w:r>
      <w:r w:rsidRPr="000D2793">
        <w:t>ſ</w:t>
      </w:r>
      <w:r>
        <w:t>ztavil.</w:t>
      </w:r>
    </w:p>
    <w:p w14:paraId="47E1D150" w14:textId="77777777" w:rsidR="00A246A6" w:rsidRDefault="00A246A6" w:rsidP="00A246A6">
      <w:pPr>
        <w:pStyle w:val="teiab"/>
      </w:pPr>
      <w:r w:rsidRPr="00FD55C8">
        <w:rPr>
          <w:rStyle w:val="teilabelZnak"/>
        </w:rPr>
        <w:t>3.</w:t>
      </w:r>
      <w:r>
        <w:t xml:space="preserve"> Vraguie pa v</w:t>
      </w:r>
      <w:r w:rsidRPr="000D2793">
        <w:t>ſ</w:t>
      </w:r>
      <w:r>
        <w:t>zo nyega moucs on potrel, nei-</w:t>
      </w:r>
      <w:r>
        <w:br/>
        <w:t xml:space="preserve">mai mo </w:t>
      </w:r>
      <w:r w:rsidRPr="000D2793">
        <w:t>ſ</w:t>
      </w:r>
      <w:r>
        <w:t xml:space="preserve">ze bojati od </w:t>
      </w:r>
      <w:r w:rsidRPr="000D2793">
        <w:t>ſ</w:t>
      </w:r>
      <w:r>
        <w:t>zkvarieinya.</w:t>
      </w:r>
    </w:p>
    <w:p w14:paraId="3D27C82C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A371F38" w14:textId="77777777" w:rsidR="00A246A6" w:rsidRDefault="00A246A6" w:rsidP="00A246A6">
      <w:r>
        <w:lastRenderedPageBreak/>
        <w:t>/014v/</w:t>
      </w:r>
    </w:p>
    <w:p w14:paraId="6FB57C03" w14:textId="77777777" w:rsidR="00A246A6" w:rsidRDefault="00A246A6" w:rsidP="00A246A6">
      <w:pPr>
        <w:pStyle w:val="teifwPageNum"/>
      </w:pPr>
      <w:r>
        <w:t>24.</w:t>
      </w:r>
    </w:p>
    <w:p w14:paraId="206362AC" w14:textId="77777777" w:rsidR="00A246A6" w:rsidRDefault="00A246A6" w:rsidP="00A246A6">
      <w:pPr>
        <w:pStyle w:val="teiab"/>
      </w:pPr>
      <w:r w:rsidRPr="001B4202">
        <w:rPr>
          <w:rStyle w:val="teilabelZnak"/>
        </w:rPr>
        <w:t>4.</w:t>
      </w:r>
      <w:r>
        <w:t xml:space="preserve"> Vutom ná</w:t>
      </w:r>
      <w:r w:rsidRPr="000D2793">
        <w:t>ſ</w:t>
      </w:r>
      <w:r>
        <w:t>z Christus v</w:t>
      </w:r>
      <w:r w:rsidRPr="000D2793">
        <w:t>ſ</w:t>
      </w:r>
      <w:r>
        <w:t>zei terdno batri, rekocs-</w:t>
      </w:r>
      <w:r>
        <w:br/>
        <w:t xml:space="preserve">ia </w:t>
      </w:r>
      <w:r w:rsidRPr="000D2793">
        <w:t>ſ</w:t>
      </w:r>
      <w:r>
        <w:t>zem vekivekoma zvami.</w:t>
      </w:r>
    </w:p>
    <w:p w14:paraId="1FCD2366" w14:textId="77777777" w:rsidR="00A246A6" w:rsidRDefault="00A246A6" w:rsidP="00A246A6">
      <w:pPr>
        <w:pStyle w:val="teiab"/>
        <w:rPr>
          <w:rStyle w:val="teiabbr"/>
        </w:rPr>
      </w:pPr>
      <w:r w:rsidRPr="00800FAD">
        <w:rPr>
          <w:rStyle w:val="teilabelZnak"/>
        </w:rPr>
        <w:t>5.</w:t>
      </w:r>
      <w:r>
        <w:t xml:space="preserve"> Akosze bodete vmeni vűpali, kai botte pro-</w:t>
      </w:r>
      <w:r>
        <w:br/>
        <w:t xml:space="preserve">szili bote imeli. </w:t>
      </w:r>
      <w:r w:rsidRPr="00861962">
        <w:rPr>
          <w:rStyle w:val="teiabbr"/>
        </w:rPr>
        <w:t>ſ.</w:t>
      </w:r>
    </w:p>
    <w:p w14:paraId="1BD3BB67" w14:textId="77777777" w:rsidR="00A246A6" w:rsidRDefault="00A246A6" w:rsidP="00A246A6">
      <w:pPr>
        <w:pStyle w:val="teiab"/>
      </w:pPr>
      <w:r w:rsidRPr="00432153">
        <w:rPr>
          <w:rStyle w:val="teilabelZnak"/>
        </w:rPr>
        <w:t>6.</w:t>
      </w:r>
      <w:r w:rsidRPr="00432153">
        <w:t xml:space="preserve"> Zato</w:t>
      </w:r>
      <w:r>
        <w:t xml:space="preserve"> proszimo vszi Goszpodna Bouga, zcsisztoga</w:t>
      </w:r>
      <w:r>
        <w:br/>
      </w:r>
      <w:r w:rsidRPr="000D2793">
        <w:t>ſ</w:t>
      </w:r>
      <w:r>
        <w:t>zercza znasse poniznozti.</w:t>
      </w:r>
    </w:p>
    <w:p w14:paraId="24C90C80" w14:textId="77777777" w:rsidR="00A246A6" w:rsidRDefault="00A246A6" w:rsidP="00A246A6">
      <w:pPr>
        <w:pStyle w:val="teiab"/>
      </w:pPr>
      <w:r w:rsidRPr="00F5779E">
        <w:rPr>
          <w:rStyle w:val="teilabelZnak"/>
        </w:rPr>
        <w:t>7.</w:t>
      </w:r>
      <w:r>
        <w:t xml:space="preserve"> Da nam da on </w:t>
      </w:r>
      <w:r w:rsidRPr="000D2793">
        <w:t>ſ</w:t>
      </w:r>
      <w:r>
        <w:t>zvétoga Dűhá miloszi koga mi</w:t>
      </w:r>
      <w:r>
        <w:br/>
        <w:t>zezávamo vprávoi vőri.</w:t>
      </w:r>
    </w:p>
    <w:p w14:paraId="4FF1592D" w14:textId="77777777" w:rsidR="00A246A6" w:rsidRDefault="00A246A6" w:rsidP="00A246A6">
      <w:pPr>
        <w:pStyle w:val="teiab"/>
      </w:pPr>
      <w:r w:rsidRPr="0092022C">
        <w:rPr>
          <w:rStyle w:val="teilabelZnak"/>
        </w:rPr>
        <w:t>8.</w:t>
      </w:r>
      <w:r>
        <w:t xml:space="preserve"> Da náz o</w:t>
      </w:r>
      <w:r w:rsidRPr="000D2793">
        <w:t>ſ</w:t>
      </w:r>
      <w:r>
        <w:t>zlobodi od ti Poganov, i da nam dá</w:t>
      </w:r>
      <w:r>
        <w:br/>
        <w:t>Nebeszki lepi or</w:t>
      </w:r>
      <w:r w:rsidRPr="000D2793">
        <w:t>ſ</w:t>
      </w:r>
      <w:r>
        <w:t>zág.</w:t>
      </w:r>
    </w:p>
    <w:p w14:paraId="78F6E28B" w14:textId="77777777" w:rsidR="00A246A6" w:rsidRDefault="00A246A6" w:rsidP="00A246A6">
      <w:pPr>
        <w:pStyle w:val="teiab"/>
      </w:pPr>
      <w:r w:rsidRPr="00A217F1">
        <w:rPr>
          <w:rStyle w:val="teilabelZnak"/>
        </w:rPr>
        <w:t>9.</w:t>
      </w:r>
      <w:r>
        <w:t xml:space="preserve"> Hvála ino Dika Goszpodnu Boghu, Oczu</w:t>
      </w:r>
      <w:r>
        <w:br/>
      </w:r>
      <w:r w:rsidRPr="000D2793">
        <w:t>ſ</w:t>
      </w:r>
      <w:r>
        <w:t xml:space="preserve">zinu Duho </w:t>
      </w:r>
      <w:r w:rsidRPr="000D2793">
        <w:t>ſ</w:t>
      </w:r>
      <w:r>
        <w:t>zvétomu.</w:t>
      </w:r>
    </w:p>
    <w:p w14:paraId="325DEE7A" w14:textId="77777777" w:rsidR="00A246A6" w:rsidRDefault="00A246A6" w:rsidP="00A246A6">
      <w:pPr>
        <w:pStyle w:val="teiclosure"/>
      </w:pPr>
      <w:r>
        <w:t>Amen.</w:t>
      </w:r>
    </w:p>
    <w:p w14:paraId="58927B16" w14:textId="77777777" w:rsidR="00A246A6" w:rsidRDefault="00A246A6" w:rsidP="00A246A6">
      <w:pPr>
        <w:pStyle w:val="Naslov2"/>
        <w:rPr>
          <w:rStyle w:val="teiabbr"/>
          <w:b/>
        </w:rPr>
      </w:pPr>
      <w:r>
        <w:t xml:space="preserve">Nouta. Oh én két gemeim. </w:t>
      </w:r>
      <w:r w:rsidRPr="00280300">
        <w:rPr>
          <w:rStyle w:val="teiabbr"/>
          <w:b/>
        </w:rPr>
        <w:t>&amp;c.</w:t>
      </w:r>
    </w:p>
    <w:p w14:paraId="0688E0C0" w14:textId="77777777" w:rsidR="00A246A6" w:rsidRDefault="00A246A6" w:rsidP="00A246A6">
      <w:pPr>
        <w:pStyle w:val="teiab"/>
      </w:pPr>
      <w:r w:rsidRPr="00CD148D">
        <w:rPr>
          <w:rStyle w:val="teilabelZnak"/>
        </w:rPr>
        <w:t>1.</w:t>
      </w:r>
      <w:r>
        <w:t xml:space="preserve"> </w:t>
      </w:r>
      <w:r w:rsidRPr="00827F64">
        <w:rPr>
          <w:rStyle w:val="teiabbr"/>
        </w:rPr>
        <w:t>O</w:t>
      </w:r>
      <w:r w:rsidRPr="00AC10F5">
        <w:t>.</w:t>
      </w:r>
      <w:r>
        <w:t xml:space="preserve"> mrie dvei Ocsi, na Goszpodna gládata,</w:t>
      </w:r>
      <w:r>
        <w:br/>
        <w:t>da ie v</w:t>
      </w:r>
      <w:r w:rsidRPr="000D2793">
        <w:t>ſ</w:t>
      </w:r>
      <w:r>
        <w:t>zigdár meni on milo</w:t>
      </w:r>
      <w:r w:rsidRPr="000D2793">
        <w:t>ſ</w:t>
      </w:r>
      <w:r>
        <w:t>ztiv veruita,</w:t>
      </w:r>
      <w:r>
        <w:br/>
        <w:t>nyegovaje kmeni lűbezen velika, tou mi</w:t>
      </w:r>
      <w:r>
        <w:br/>
        <w:t>vszigdár veruita.</w:t>
      </w:r>
    </w:p>
    <w:p w14:paraId="4C22CC7D" w14:textId="77777777" w:rsidR="00A246A6" w:rsidRDefault="00A246A6" w:rsidP="00A246A6">
      <w:pPr>
        <w:pStyle w:val="teiab"/>
      </w:pPr>
      <w:r w:rsidRPr="00827F64">
        <w:rPr>
          <w:rStyle w:val="teilabelZnak"/>
        </w:rPr>
        <w:t>2.</w:t>
      </w:r>
      <w:r>
        <w:t xml:space="preserve"> Goszpon ne odúri vu tvojoi </w:t>
      </w:r>
      <w:r w:rsidRPr="000D2793">
        <w:t>ſ</w:t>
      </w:r>
      <w:r>
        <w:t>zerdi, da</w:t>
      </w:r>
      <w:r w:rsidRPr="000D2793">
        <w:t>ſ</w:t>
      </w:r>
      <w:r>
        <w:t>zi</w:t>
      </w:r>
      <w:r>
        <w:br/>
        <w:t xml:space="preserve">me </w:t>
      </w:r>
      <w:r w:rsidRPr="000D2793">
        <w:t>ſ</w:t>
      </w:r>
      <w:r>
        <w:t>e prial v-veliko milo</w:t>
      </w:r>
      <w:r w:rsidRPr="000D2793">
        <w:t>ſ</w:t>
      </w:r>
      <w:r>
        <w:t>zt, k</w:t>
      </w:r>
      <w:r w:rsidRPr="000D2793">
        <w:t>ſ</w:t>
      </w:r>
      <w:r>
        <w:t>zebi, licza ne</w:t>
      </w:r>
    </w:p>
    <w:p w14:paraId="6E0BADBA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1149C00" w14:textId="77777777" w:rsidR="00A246A6" w:rsidRDefault="00A246A6" w:rsidP="00A246A6">
      <w:r>
        <w:lastRenderedPageBreak/>
        <w:t>/015r/</w:t>
      </w:r>
    </w:p>
    <w:p w14:paraId="1EB18757" w14:textId="77777777" w:rsidR="00A246A6" w:rsidRDefault="00A246A6" w:rsidP="00A246A6">
      <w:pPr>
        <w:pStyle w:val="teifwPageNum"/>
      </w:pPr>
      <w:r>
        <w:t>25.</w:t>
      </w:r>
    </w:p>
    <w:p w14:paraId="1BA1D831" w14:textId="77777777" w:rsidR="00A246A6" w:rsidRDefault="00A246A6" w:rsidP="00A246A6">
      <w:pPr>
        <w:pStyle w:val="teiab"/>
      </w:pPr>
      <w:r>
        <w:t xml:space="preserve">oberni proszim te odméne, vu </w:t>
      </w:r>
      <w:r w:rsidRPr="000D2793">
        <w:t>ſ</w:t>
      </w:r>
      <w:r>
        <w:t>zvoi Or</w:t>
      </w:r>
      <w:r w:rsidRPr="000D2793">
        <w:t>ſ</w:t>
      </w:r>
      <w:r>
        <w:t>zágh</w:t>
      </w:r>
      <w:r>
        <w:br/>
        <w:t>vzemi me.</w:t>
      </w:r>
    </w:p>
    <w:p w14:paraId="2AEFA37F" w14:textId="77777777" w:rsidR="00A246A6" w:rsidRDefault="00A246A6" w:rsidP="00A246A6">
      <w:pPr>
        <w:pStyle w:val="teiab"/>
      </w:pPr>
      <w:r w:rsidRPr="002722B8">
        <w:rPr>
          <w:rStyle w:val="teilabelZnak"/>
        </w:rPr>
        <w:t>3.</w:t>
      </w:r>
      <w:r>
        <w:t xml:space="preserve"> </w:t>
      </w:r>
      <w:r w:rsidRPr="000D2793">
        <w:t>ſ</w:t>
      </w:r>
      <w:r>
        <w:t>chou</w:t>
      </w:r>
      <w:r w:rsidRPr="000D2793">
        <w:t>ſ</w:t>
      </w:r>
      <w:r>
        <w:t xml:space="preserve">ze te dersati, kroto </w:t>
      </w:r>
      <w:r w:rsidRPr="000D2793">
        <w:t>ſ</w:t>
      </w:r>
      <w:r>
        <w:t>ztouv, moiov, na té</w:t>
      </w:r>
      <w:r>
        <w:br/>
      </w:r>
      <w:r w:rsidRPr="000D2793">
        <w:t>ſ</w:t>
      </w:r>
      <w:r>
        <w:t xml:space="preserve">zam </w:t>
      </w:r>
      <w:r w:rsidRPr="000D2793">
        <w:t>ſ</w:t>
      </w:r>
      <w:r>
        <w:t xml:space="preserve">ze </w:t>
      </w:r>
      <w:r w:rsidRPr="000D2793">
        <w:t>ſ</w:t>
      </w:r>
      <w:r>
        <w:t>zlonil zev</w:t>
      </w:r>
      <w:r w:rsidRPr="000D2793">
        <w:t>ſ</w:t>
      </w:r>
      <w:r>
        <w:t>zom nadeliov mojom, nescsem</w:t>
      </w:r>
      <w:r>
        <w:br/>
        <w:t>te pűsztiti, dokecs me ne v</w:t>
      </w:r>
      <w:r w:rsidRPr="000D2793">
        <w:t>ſ</w:t>
      </w:r>
      <w:r>
        <w:t>zlisis zmoih rok dűhovni.</w:t>
      </w:r>
    </w:p>
    <w:p w14:paraId="466014DB" w14:textId="77777777" w:rsidR="00A246A6" w:rsidRDefault="00A246A6" w:rsidP="00A246A6">
      <w:pPr>
        <w:pStyle w:val="teiab"/>
      </w:pPr>
      <w:r w:rsidRPr="002722B8">
        <w:rPr>
          <w:rStyle w:val="teilabelZnak"/>
        </w:rPr>
        <w:t>4.</w:t>
      </w:r>
      <w:r>
        <w:t xml:space="preserve"> Zdignotite hocso znevoliami moimi, i zpreveliki-</w:t>
      </w:r>
      <w:r>
        <w:br/>
        <w:t>mi vnogimi grehi mo</w:t>
      </w:r>
      <w:r w:rsidRPr="00A87988">
        <w:t>ÿ</w:t>
      </w:r>
      <w:r>
        <w:t>mi, bom dotebe kricsal, do-</w:t>
      </w:r>
      <w:r>
        <w:br/>
        <w:t>kecs me zacs</w:t>
      </w:r>
      <w:r w:rsidRPr="00B845F9">
        <w:rPr>
          <w:u w:val="dotted"/>
        </w:rPr>
        <w:t>u͠</w:t>
      </w:r>
      <w:r>
        <w:t xml:space="preserve">ies, i vu </w:t>
      </w:r>
      <w:r w:rsidRPr="000D2793">
        <w:t>ſ</w:t>
      </w:r>
      <w:r>
        <w:t>zvo miloszt vzemes.</w:t>
      </w:r>
    </w:p>
    <w:p w14:paraId="6F0CE79A" w14:textId="77777777" w:rsidR="00A246A6" w:rsidRDefault="00A246A6" w:rsidP="00A246A6">
      <w:pPr>
        <w:pStyle w:val="teiab"/>
      </w:pPr>
      <w:r w:rsidRPr="00F032D3">
        <w:rPr>
          <w:rStyle w:val="teilabelZnak"/>
        </w:rPr>
        <w:t>5.</w:t>
      </w:r>
      <w:r>
        <w:t xml:space="preserve"> Ob Bosie Nebe</w:t>
      </w:r>
      <w:r w:rsidRPr="000D2793">
        <w:t>ſ</w:t>
      </w:r>
      <w:r>
        <w:t>zki, v</w:t>
      </w:r>
      <w:r w:rsidRPr="000D2793">
        <w:t>ſ</w:t>
      </w:r>
      <w:r>
        <w:t>ze me vupanye ti</w:t>
      </w:r>
      <w:r w:rsidRPr="000D2793">
        <w:t>ſ</w:t>
      </w:r>
      <w:r>
        <w:t>zi, vu tvem-</w:t>
      </w:r>
      <w:r>
        <w:br/>
      </w:r>
      <w:r w:rsidRPr="000D2793">
        <w:t>ſ</w:t>
      </w:r>
      <w:r>
        <w:t>zo ládanyi naslobniczi mo</w:t>
      </w:r>
      <w:r w:rsidRPr="00A87988">
        <w:t>ÿ</w:t>
      </w:r>
      <w:r>
        <w:t xml:space="preserve"> v</w:t>
      </w:r>
      <w:r w:rsidRPr="000D2793">
        <w:t>ſ</w:t>
      </w:r>
      <w:r>
        <w:t>zi, ondi</w:t>
      </w:r>
      <w:r w:rsidRPr="000D2793">
        <w:t>ſ</w:t>
      </w:r>
      <w:r>
        <w:t>zi ti Go</w:t>
      </w:r>
      <w:r w:rsidRPr="000D2793">
        <w:t>ſ</w:t>
      </w:r>
      <w:r>
        <w:t>z-</w:t>
      </w:r>
      <w:r>
        <w:br/>
        <w:t>pon na pomoucs velika, gde ia neman vűpanya.</w:t>
      </w:r>
    </w:p>
    <w:p w14:paraId="5D1DFB2D" w14:textId="77777777" w:rsidR="00A246A6" w:rsidRDefault="00A246A6" w:rsidP="00A246A6">
      <w:pPr>
        <w:pStyle w:val="teiab"/>
      </w:pPr>
      <w:r w:rsidRPr="00AB2377">
        <w:rPr>
          <w:rStyle w:val="teilabelZnak"/>
        </w:rPr>
        <w:t>6.</w:t>
      </w:r>
      <w:r>
        <w:t xml:space="preserve"> Vucsi me Go</w:t>
      </w:r>
      <w:r w:rsidRPr="000D2793">
        <w:t>ſ</w:t>
      </w:r>
      <w:r>
        <w:t xml:space="preserve">zpon Bough na tvo rávno </w:t>
      </w:r>
      <w:r w:rsidRPr="000D2793">
        <w:t>ſ</w:t>
      </w:r>
      <w:r>
        <w:t>ztezo pout</w:t>
      </w:r>
      <w:r>
        <w:br/>
        <w:t>da tvojo praviczo bodem vidil, prout poiti moim</w:t>
      </w:r>
      <w:r>
        <w:br/>
        <w:t xml:space="preserve">protivnikom vu nih </w:t>
      </w:r>
      <w:r w:rsidRPr="000D2793">
        <w:t>ſ</w:t>
      </w:r>
      <w:r>
        <w:t>ztube priti ne dopű</w:t>
      </w:r>
      <w:r w:rsidRPr="000D2793">
        <w:t>ſ</w:t>
      </w:r>
      <w:r>
        <w:t>zti méne ti:</w:t>
      </w:r>
      <w:r>
        <w:br/>
      </w:r>
      <w:r w:rsidRPr="00F95BFF">
        <w:rPr>
          <w:rStyle w:val="teilabelZnak"/>
        </w:rPr>
        <w:t>7.</w:t>
      </w:r>
      <w:r>
        <w:t xml:space="preserve"> Dabi </w:t>
      </w:r>
      <w:r w:rsidRPr="000D2793">
        <w:t>ſ</w:t>
      </w:r>
      <w:r>
        <w:t>ze moi Go</w:t>
      </w:r>
      <w:r w:rsidRPr="000D2793">
        <w:t>ſ</w:t>
      </w:r>
      <w:r>
        <w:t>zpon ia</w:t>
      </w:r>
      <w:r w:rsidRPr="000D2793">
        <w:t>ſ</w:t>
      </w:r>
      <w:r>
        <w:t>z vu tebi nebi vupal, ve-</w:t>
      </w:r>
      <w:r>
        <w:br/>
        <w:t>likoi nevouli bil bi vu dvoino</w:t>
      </w:r>
      <w:r w:rsidRPr="000D2793">
        <w:t>ſ</w:t>
      </w:r>
      <w:r>
        <w:t>zt opal, tvoie</w:t>
      </w:r>
      <w:r>
        <w:br/>
        <w:t>dobroute bi vNebe</w:t>
      </w:r>
      <w:r w:rsidRPr="000D2793">
        <w:t>ſ</w:t>
      </w:r>
      <w:r>
        <w:t>zkom Or</w:t>
      </w:r>
      <w:r w:rsidRPr="000D2793">
        <w:t>ſ</w:t>
      </w:r>
      <w:r>
        <w:t>zági vsivati nebi mogel.</w:t>
      </w:r>
    </w:p>
    <w:p w14:paraId="6239CD7B" w14:textId="77777777" w:rsidR="00A246A6" w:rsidRDefault="00A246A6" w:rsidP="00A246A6">
      <w:pPr>
        <w:pStyle w:val="teiab"/>
      </w:pPr>
      <w:r w:rsidRPr="00B03280">
        <w:rPr>
          <w:rStyle w:val="teilabelZnak"/>
        </w:rPr>
        <w:t>8.</w:t>
      </w:r>
      <w:r>
        <w:t xml:space="preserve"> Záto moja Dűs</w:t>
      </w:r>
      <w:r w:rsidRPr="000D2793">
        <w:t>ſ</w:t>
      </w:r>
      <w:r>
        <w:t>a vouli v</w:t>
      </w:r>
      <w:r w:rsidRPr="000D2793">
        <w:t>ſ</w:t>
      </w:r>
      <w:r>
        <w:t>ze dersi ti, kai</w:t>
      </w:r>
      <w:r w:rsidRPr="000D2793">
        <w:t>ſ</w:t>
      </w:r>
      <w:r>
        <w:t>ze trűdis</w:t>
      </w:r>
      <w:r>
        <w:br/>
        <w:t>teres vu tvojoj bűdoi vouli ti, zdai bodes vidla,</w:t>
      </w:r>
      <w:r>
        <w:br/>
        <w:t>ti Goszpodna vrado</w:t>
      </w:r>
      <w:r w:rsidRPr="000D2793">
        <w:t>ſ</w:t>
      </w:r>
      <w:r>
        <w:t>zti, ne o</w:t>
      </w:r>
      <w:r w:rsidRPr="000D2793">
        <w:t>ſ</w:t>
      </w:r>
      <w:r>
        <w:t>ztav</w:t>
      </w:r>
      <w:r w:rsidRPr="000D2793">
        <w:t>ſ</w:t>
      </w:r>
      <w:r>
        <w:t>ze leprai ti.</w:t>
      </w:r>
    </w:p>
    <w:p w14:paraId="5E8CC33F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92B2060" w14:textId="77777777" w:rsidR="00A246A6" w:rsidRDefault="00A246A6" w:rsidP="00A246A6">
      <w:r>
        <w:lastRenderedPageBreak/>
        <w:t>/015v/</w:t>
      </w:r>
    </w:p>
    <w:p w14:paraId="6685F091" w14:textId="77777777" w:rsidR="00A246A6" w:rsidRDefault="00A246A6" w:rsidP="00A246A6">
      <w:pPr>
        <w:pStyle w:val="teifwPageNum"/>
      </w:pPr>
      <w:r>
        <w:t>26.</w:t>
      </w:r>
    </w:p>
    <w:p w14:paraId="3B6AE7E2" w14:textId="77777777" w:rsidR="00A246A6" w:rsidRDefault="00A246A6" w:rsidP="00A246A6">
      <w:pPr>
        <w:pStyle w:val="teiab"/>
      </w:pPr>
      <w:r w:rsidRPr="00344C62">
        <w:t>ſ</w:t>
      </w:r>
      <w:r>
        <w:t>teri prebivaio vsalo</w:t>
      </w:r>
      <w:r w:rsidRPr="000D2793">
        <w:t>ſ</w:t>
      </w:r>
      <w:r>
        <w:t xml:space="preserve">zti i </w:t>
      </w:r>
      <w:r w:rsidRPr="000D2793">
        <w:t>ſ</w:t>
      </w:r>
      <w:r>
        <w:t>ohko</w:t>
      </w:r>
      <w:r w:rsidRPr="000D2793">
        <w:t>ſ</w:t>
      </w:r>
      <w:r>
        <w:t>zti, kpitanyu prá-</w:t>
      </w:r>
      <w:r>
        <w:br/>
        <w:t xml:space="preserve">voga </w:t>
      </w:r>
      <w:r w:rsidRPr="000D2793">
        <w:t>ſ</w:t>
      </w:r>
      <w:r>
        <w:t>zodeza csákaio dni, da do té bode ve</w:t>
      </w:r>
      <w:r w:rsidRPr="000D2793">
        <w:t>ſ</w:t>
      </w:r>
      <w:r>
        <w:t>zeli</w:t>
      </w:r>
      <w:r>
        <w:br/>
        <w:t>vu Dűs</w:t>
      </w:r>
      <w:r w:rsidRPr="000D2793">
        <w:t>ſ</w:t>
      </w:r>
      <w:r>
        <w:t xml:space="preserve">i Kako Dávid král veli. </w:t>
      </w:r>
    </w:p>
    <w:p w14:paraId="0F4E9096" w14:textId="77777777" w:rsidR="00A246A6" w:rsidRDefault="00A246A6" w:rsidP="00A246A6">
      <w:pPr>
        <w:pStyle w:val="teiclosure"/>
      </w:pPr>
      <w:r>
        <w:t>Amen.</w:t>
      </w:r>
    </w:p>
    <w:p w14:paraId="540D88E8" w14:textId="77777777" w:rsidR="00A246A6" w:rsidRDefault="00A246A6" w:rsidP="00A246A6">
      <w:pPr>
        <w:pStyle w:val="Naslov2"/>
      </w:pPr>
      <w:r>
        <w:t>Pro Defensione Eule</w:t>
      </w:r>
      <w:r w:rsidRPr="000D2793">
        <w:t>ſ</w:t>
      </w:r>
      <w:r>
        <w:t>io.</w:t>
      </w:r>
    </w:p>
    <w:p w14:paraId="264A11E3" w14:textId="77777777" w:rsidR="00A246A6" w:rsidRDefault="00A246A6" w:rsidP="00A246A6">
      <w:pPr>
        <w:pStyle w:val="teiab"/>
      </w:pPr>
      <w:r w:rsidRPr="0085094E">
        <w:rPr>
          <w:rStyle w:val="teilabelZnak"/>
        </w:rPr>
        <w:t>1.</w:t>
      </w:r>
      <w:r>
        <w:t xml:space="preserve"> Po</w:t>
      </w:r>
      <w:r w:rsidRPr="000D2793">
        <w:t>ſ</w:t>
      </w:r>
      <w:r>
        <w:t>zlűhni náz Go</w:t>
      </w:r>
      <w:r w:rsidRPr="000D2793">
        <w:t>ſ</w:t>
      </w:r>
      <w:r>
        <w:t>zpodin Bough, oglei</w:t>
      </w:r>
      <w:r w:rsidRPr="000D2793">
        <w:t>ſ</w:t>
      </w:r>
      <w:r>
        <w:t>ze na ná</w:t>
      </w:r>
      <w:r w:rsidRPr="000D2793">
        <w:t>ſ</w:t>
      </w:r>
      <w:r>
        <w:t>z</w:t>
      </w:r>
      <w:r>
        <w:br/>
        <w:t>Gospon Bough, ne o</w:t>
      </w:r>
      <w:r w:rsidRPr="000D2793">
        <w:t>ſ</w:t>
      </w:r>
      <w:r>
        <w:t xml:space="preserve">ztavi náz vpotreboucsi </w:t>
      </w:r>
      <w:r w:rsidRPr="000D2793">
        <w:t>ſ</w:t>
      </w:r>
      <w:r>
        <w:t>zlis-</w:t>
      </w:r>
      <w:r>
        <w:br/>
      </w:r>
      <w:r w:rsidRPr="000D2793">
        <w:t>ſ</w:t>
      </w:r>
      <w:r>
        <w:t>i náz Gospon Bough pro</w:t>
      </w:r>
      <w:r w:rsidRPr="000D2793">
        <w:t>ſ</w:t>
      </w:r>
      <w:r>
        <w:t>zimo.</w:t>
      </w:r>
    </w:p>
    <w:p w14:paraId="029CF0A2" w14:textId="77777777" w:rsidR="00A246A6" w:rsidRDefault="00A246A6" w:rsidP="00A246A6">
      <w:pPr>
        <w:pStyle w:val="teiab"/>
      </w:pPr>
      <w:r w:rsidRPr="00B843BC">
        <w:rPr>
          <w:rStyle w:val="teilabelZnak"/>
        </w:rPr>
        <w:t>2.</w:t>
      </w:r>
      <w:r>
        <w:t xml:space="preserve"> Po</w:t>
      </w:r>
      <w:r w:rsidRPr="000D2793">
        <w:t>ſ</w:t>
      </w:r>
      <w:r>
        <w:t>zveti náz Czirkev tvoio obarui ná</w:t>
      </w:r>
      <w:r w:rsidRPr="000D2793">
        <w:t>ſ</w:t>
      </w:r>
      <w:r>
        <w:t>z ztov zmos-</w:t>
      </w:r>
      <w:r>
        <w:br/>
        <w:t>nosztiov v</w:t>
      </w:r>
      <w:r w:rsidRPr="000D2793">
        <w:t>ſ</w:t>
      </w:r>
      <w:r>
        <w:t xml:space="preserve">zigdár tve ime da dicsimo </w:t>
      </w:r>
      <w:r w:rsidRPr="000D2793">
        <w:t>ſ</w:t>
      </w:r>
      <w:r>
        <w:t>zlis</w:t>
      </w:r>
      <w:r w:rsidRPr="000D2793">
        <w:t>ſ</w:t>
      </w:r>
      <w:r>
        <w:t xml:space="preserve">i náz </w:t>
      </w:r>
      <w:r w:rsidRPr="006F2F29">
        <w:rPr>
          <w:rStyle w:val="teiabbr"/>
        </w:rPr>
        <w:t>Gpon</w:t>
      </w:r>
      <w:r>
        <w:br/>
        <w:t>Bough pro</w:t>
      </w:r>
      <w:r w:rsidRPr="000D2793">
        <w:t>ſ</w:t>
      </w:r>
      <w:r>
        <w:t>zimo.</w:t>
      </w:r>
    </w:p>
    <w:p w14:paraId="59C82F0C" w14:textId="77777777" w:rsidR="00A246A6" w:rsidRDefault="00A246A6" w:rsidP="00A246A6">
      <w:pPr>
        <w:pStyle w:val="teiab"/>
      </w:pPr>
      <w:r w:rsidRPr="000A029F">
        <w:rPr>
          <w:rStyle w:val="teilabelZnak"/>
        </w:rPr>
        <w:t>3.</w:t>
      </w:r>
      <w:r>
        <w:t xml:space="preserve"> Vzemi k</w:t>
      </w:r>
      <w:r w:rsidRPr="000D2793">
        <w:t>ſ</w:t>
      </w:r>
      <w:r>
        <w:t>zebi nasse prosnye poglei na nas</w:t>
      </w:r>
      <w:r w:rsidRPr="000D2793">
        <w:t>ſ</w:t>
      </w:r>
      <w:r>
        <w:t>e nevol-</w:t>
      </w:r>
      <w:r>
        <w:br/>
        <w:t>ie nedai da lu</w:t>
      </w:r>
      <w:r w:rsidRPr="000D2793">
        <w:t>ſ</w:t>
      </w:r>
      <w:r>
        <w:t xml:space="preserve">ztvo tve pogine </w:t>
      </w:r>
      <w:r w:rsidRPr="000D2793">
        <w:t>ſ</w:t>
      </w:r>
      <w:r>
        <w:t>zlis</w:t>
      </w:r>
      <w:r w:rsidRPr="000D2793">
        <w:t>ſ</w:t>
      </w:r>
      <w:r>
        <w:t xml:space="preserve">i náz </w:t>
      </w:r>
      <w:r w:rsidRPr="00635A7C">
        <w:rPr>
          <w:rStyle w:val="teiabbr"/>
        </w:rPr>
        <w:t>Gpon B. p.</w:t>
      </w:r>
    </w:p>
    <w:p w14:paraId="6FC1C20A" w14:textId="77777777" w:rsidR="00A246A6" w:rsidRDefault="00A246A6" w:rsidP="00A246A6">
      <w:pPr>
        <w:pStyle w:val="teiab"/>
      </w:pPr>
      <w:r w:rsidRPr="00951857">
        <w:rPr>
          <w:rStyle w:val="teilabelZnak"/>
        </w:rPr>
        <w:t>4.</w:t>
      </w:r>
      <w:r>
        <w:t xml:space="preserve"> Zkási knám tvojo miloscso, poteri v</w:t>
      </w:r>
      <w:r w:rsidRPr="000D2793">
        <w:t>ſ</w:t>
      </w:r>
      <w:r>
        <w:t xml:space="preserve">zo </w:t>
      </w:r>
      <w:r w:rsidRPr="000D2793">
        <w:t>ſ</w:t>
      </w:r>
      <w:r>
        <w:t>zilo Tur</w:t>
      </w:r>
      <w:r w:rsidRPr="000D2793">
        <w:t>ſ</w:t>
      </w:r>
      <w:r>
        <w:t>zko;</w:t>
      </w:r>
      <w:r>
        <w:br/>
        <w:t xml:space="preserve">da ime tve </w:t>
      </w:r>
      <w:r w:rsidRPr="000D2793">
        <w:t>ſ</w:t>
      </w:r>
      <w:r>
        <w:t xml:space="preserve">zvéto dicsimo, </w:t>
      </w:r>
      <w:r w:rsidRPr="000D2793">
        <w:t>ſ</w:t>
      </w:r>
      <w:r>
        <w:t>zlis</w:t>
      </w:r>
      <w:r w:rsidRPr="000D2793">
        <w:t>ſ</w:t>
      </w:r>
      <w:r>
        <w:t>i nas Go</w:t>
      </w:r>
      <w:r w:rsidRPr="000D2793">
        <w:t>ſ</w:t>
      </w:r>
      <w:r>
        <w:t>zpon Bough pro</w:t>
      </w:r>
      <w:r w:rsidRPr="000D2793">
        <w:t>ſ</w:t>
      </w:r>
      <w:r>
        <w:t>zimo.</w:t>
      </w:r>
    </w:p>
    <w:p w14:paraId="773DF2F0" w14:textId="77777777" w:rsidR="00A246A6" w:rsidRDefault="00A246A6" w:rsidP="00A246A6">
      <w:pPr>
        <w:pStyle w:val="teiab"/>
      </w:pPr>
      <w:r w:rsidRPr="005B648B">
        <w:rPr>
          <w:rStyle w:val="teilabelZnak"/>
        </w:rPr>
        <w:t>5.</w:t>
      </w:r>
      <w:r>
        <w:t xml:space="preserve"> Tak veli pogán</w:t>
      </w:r>
      <w:r w:rsidRPr="000D2793">
        <w:t>ſ</w:t>
      </w:r>
      <w:r>
        <w:t>zko lű</w:t>
      </w:r>
      <w:r w:rsidRPr="000D2793">
        <w:t>ſ</w:t>
      </w:r>
      <w:r>
        <w:t>ztvo, nemajo Bogá Kerscsa-</w:t>
      </w:r>
      <w:r>
        <w:br/>
        <w:t xml:space="preserve">nye, pomozi ves dai tvoje verne. </w:t>
      </w:r>
      <w:r w:rsidRPr="000D2793">
        <w:t>ſ</w:t>
      </w:r>
      <w:r>
        <w:t>zlis</w:t>
      </w:r>
      <w:r w:rsidRPr="000D2793">
        <w:t>ſ</w:t>
      </w:r>
      <w:r>
        <w:t xml:space="preserve">i nas </w:t>
      </w:r>
      <w:r w:rsidRPr="002830A6">
        <w:rPr>
          <w:rStyle w:val="teiabbr"/>
        </w:rPr>
        <w:t>B&amp;c.</w:t>
      </w:r>
    </w:p>
    <w:p w14:paraId="1E9DE464" w14:textId="77777777" w:rsidR="00A246A6" w:rsidRDefault="00A246A6" w:rsidP="00A246A6">
      <w:pPr>
        <w:pStyle w:val="teiab"/>
      </w:pPr>
      <w:r w:rsidRPr="00FF5718">
        <w:rPr>
          <w:rStyle w:val="teilabelZnak"/>
        </w:rPr>
        <w:t>6.</w:t>
      </w:r>
      <w:r>
        <w:t xml:space="preserve"> Nai video v</w:t>
      </w:r>
      <w:r w:rsidRPr="000D2793">
        <w:t>ſ</w:t>
      </w:r>
      <w:r>
        <w:t>zi neverniczi ki</w:t>
      </w:r>
      <w:r w:rsidRPr="000D2793">
        <w:t>ſ</w:t>
      </w:r>
      <w:r>
        <w:t>zo tvoji protivnicsi,</w:t>
      </w:r>
      <w:r>
        <w:br/>
        <w:t>da obranitel nas ti zám</w:t>
      </w:r>
      <w:r w:rsidRPr="000D2793">
        <w:t>ſ</w:t>
      </w:r>
      <w:r>
        <w:t xml:space="preserve">zi. </w:t>
      </w:r>
      <w:r w:rsidRPr="000D2793">
        <w:t>ſ</w:t>
      </w:r>
      <w:r>
        <w:t>zli</w:t>
      </w:r>
      <w:r w:rsidRPr="000D2793">
        <w:t>ſ</w:t>
      </w:r>
      <w:r>
        <w:t xml:space="preserve">si náz. </w:t>
      </w:r>
      <w:r w:rsidRPr="007A3D11">
        <w:rPr>
          <w:rStyle w:val="teiabbr"/>
        </w:rPr>
        <w:t>&amp;c.</w:t>
      </w:r>
    </w:p>
    <w:p w14:paraId="2A4F85E7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7D0C3E3" w14:textId="77777777" w:rsidR="00A246A6" w:rsidRDefault="00A246A6" w:rsidP="00A246A6">
      <w:r>
        <w:lastRenderedPageBreak/>
        <w:t>/016r/</w:t>
      </w:r>
    </w:p>
    <w:p w14:paraId="2EF7B48E" w14:textId="77777777" w:rsidR="00A246A6" w:rsidRDefault="00A246A6" w:rsidP="00A246A6">
      <w:pPr>
        <w:pStyle w:val="teifwPageNum"/>
      </w:pPr>
      <w:r>
        <w:t>27.</w:t>
      </w:r>
    </w:p>
    <w:p w14:paraId="6FD6844C" w14:textId="77777777" w:rsidR="00A246A6" w:rsidRPr="00FD1562" w:rsidRDefault="00A246A6" w:rsidP="00A246A6">
      <w:pPr>
        <w:pStyle w:val="teiab"/>
      </w:pPr>
      <w:r w:rsidRPr="00FF5718">
        <w:rPr>
          <w:rStyle w:val="teilabelZnak"/>
        </w:rPr>
        <w:t>7.</w:t>
      </w:r>
      <w:r>
        <w:t xml:space="preserve"> Obé</w:t>
      </w:r>
      <w:r w:rsidRPr="000D2793">
        <w:t>ſ</w:t>
      </w:r>
      <w:r>
        <w:t>zeli Dűs</w:t>
      </w:r>
      <w:r w:rsidRPr="000D2793">
        <w:t>ſ</w:t>
      </w:r>
      <w:r>
        <w:t xml:space="preserve">e nasse obátori </w:t>
      </w:r>
      <w:r w:rsidRPr="000D2793">
        <w:t>ſ</w:t>
      </w:r>
      <w:r>
        <w:t>zercza nas</w:t>
      </w:r>
      <w:r w:rsidRPr="000D2793">
        <w:t>ſ</w:t>
      </w:r>
      <w:r>
        <w:t>a</w:t>
      </w:r>
    </w:p>
    <w:p w14:paraId="61BFA39F" w14:textId="77777777" w:rsidR="005543CF" w:rsidRDefault="005543CF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0FF4E654" w14:textId="77777777" w:rsidR="005543CF" w:rsidRDefault="005543CF" w:rsidP="005543CF">
      <w:r>
        <w:lastRenderedPageBreak/>
        <w:t>/007v/</w:t>
      </w:r>
    </w:p>
    <w:p w14:paraId="4134D6A5" w14:textId="77777777" w:rsidR="00E73D5D" w:rsidRPr="002C5902" w:rsidRDefault="00E73D5D" w:rsidP="00E73D5D">
      <w:pPr>
        <w:pStyle w:val="teifwPageNum"/>
        <w:rPr>
          <w:lang w:val="de-AT"/>
        </w:rPr>
      </w:pPr>
      <w:r w:rsidRPr="002C5902">
        <w:rPr>
          <w:lang w:val="de-AT"/>
        </w:rPr>
        <w:t>10</w:t>
      </w:r>
    </w:p>
    <w:p w14:paraId="59A01868" w14:textId="77777777" w:rsidR="00EF0B0B" w:rsidRDefault="001E5778" w:rsidP="007F5AF4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5.</w:t>
      </w:r>
      <w:r w:rsidRPr="002C5902">
        <w:rPr>
          <w:lang w:val="de-AT"/>
        </w:rPr>
        <w:t xml:space="preserve"> </w:t>
      </w:r>
    </w:p>
    <w:p w14:paraId="231B3F46" w14:textId="55F7F6EC" w:rsidR="007F5AF4" w:rsidRDefault="007F5AF4" w:rsidP="007F5AF4">
      <w:pPr>
        <w:pStyle w:val="teilg"/>
        <w:rPr>
          <w:rStyle w:val="teilgZnak"/>
          <w:lang w:val="sl-SI"/>
        </w:rPr>
      </w:pPr>
      <w:r w:rsidRPr="002C5902">
        <w:rPr>
          <w:lang w:val="de-AT"/>
        </w:rPr>
        <w:t>Dai nam Bosje</w:t>
      </w:r>
      <w:r w:rsidR="00A177C9" w:rsidRPr="002C5902">
        <w:rPr>
          <w:lang w:val="de-AT"/>
        </w:rPr>
        <w:t xml:space="preserve">, </w:t>
      </w:r>
      <w:r w:rsidR="00A177C9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A177C9">
        <w:rPr>
          <w:rStyle w:val="teilgZnak"/>
          <w:lang w:val="sl-SI"/>
        </w:rPr>
        <w:t>v</w:t>
      </w:r>
      <w:r w:rsidR="00884667">
        <w:rPr>
          <w:rStyle w:val="teilgZnak"/>
          <w:lang w:val="sl-SI"/>
        </w:rPr>
        <w:t>é</w:t>
      </w:r>
      <w:r w:rsidR="00A177C9">
        <w:rPr>
          <w:rStyle w:val="teilgZnak"/>
          <w:lang w:val="sl-SI"/>
        </w:rPr>
        <w:t>toga</w:t>
      </w:r>
      <w:r w:rsidR="00E94F8F">
        <w:rPr>
          <w:rStyle w:val="teilgZnak"/>
          <w:lang w:val="sl-SI"/>
        </w:rPr>
        <w:t xml:space="preserve"> Dűha</w:t>
      </w:r>
      <w:r w:rsidR="00E87359">
        <w:rPr>
          <w:rStyle w:val="teilgZnak"/>
          <w:lang w:val="sl-SI"/>
        </w:rPr>
        <w:t>, ki bo vucsil nas</w:t>
      </w:r>
      <w:r w:rsidR="00301020" w:rsidRPr="00A453E4">
        <w:rPr>
          <w:rStyle w:val="teilgZnak"/>
          <w:lang w:val="sl-SI"/>
        </w:rPr>
        <w:t>ſ</w:t>
      </w:r>
      <w:r w:rsidR="00E87359">
        <w:rPr>
          <w:rStyle w:val="teilgZnak"/>
          <w:lang w:val="sl-SI"/>
        </w:rPr>
        <w:t xml:space="preserve">e </w:t>
      </w:r>
      <w:r w:rsidR="009012A6">
        <w:rPr>
          <w:rStyle w:val="teilgZnak"/>
          <w:lang w:val="sl-SI"/>
        </w:rPr>
        <w:br/>
      </w:r>
      <w:r w:rsidR="00E87359">
        <w:rPr>
          <w:rStyle w:val="teilgZnak"/>
          <w:lang w:val="sl-SI"/>
        </w:rPr>
        <w:t>D</w:t>
      </w:r>
      <w:r w:rsidR="009012A6">
        <w:rPr>
          <w:rStyle w:val="teilgZnak"/>
          <w:lang w:val="sl-SI"/>
        </w:rPr>
        <w:t>ű</w:t>
      </w:r>
      <w:r w:rsidR="00E87359">
        <w:rPr>
          <w:rStyle w:val="teilgZnak"/>
          <w:lang w:val="sl-SI"/>
        </w:rPr>
        <w:t>sse</w:t>
      </w:r>
      <w:r w:rsidR="00C57956">
        <w:rPr>
          <w:rStyle w:val="teilgZnak"/>
          <w:lang w:val="sl-SI"/>
        </w:rPr>
        <w:t>, i pov</w:t>
      </w:r>
      <w:r w:rsidR="00076D73">
        <w:rPr>
          <w:rStyle w:val="teilgZnak"/>
          <w:lang w:val="sl-SI"/>
        </w:rPr>
        <w:t>é</w:t>
      </w:r>
      <w:r w:rsidR="00C57956">
        <w:rPr>
          <w:rStyle w:val="teilgZnak"/>
          <w:lang w:val="sl-SI"/>
        </w:rPr>
        <w:t>ksa n</w:t>
      </w:r>
      <w:r w:rsidR="00884667">
        <w:rPr>
          <w:lang w:val="sl-SI"/>
        </w:rPr>
        <w:t>ám</w:t>
      </w:r>
      <w:r w:rsidR="001E0FAE">
        <w:rPr>
          <w:rStyle w:val="teilgZnak"/>
          <w:lang w:val="sl-SI"/>
        </w:rPr>
        <w:t xml:space="preserve"> </w:t>
      </w:r>
      <w:r w:rsidR="00884667">
        <w:rPr>
          <w:rStyle w:val="teilgZnak"/>
          <w:lang w:val="sl-SI"/>
        </w:rPr>
        <w:t>v</w:t>
      </w:r>
      <w:r w:rsidR="00076D73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1E0FAE">
        <w:rPr>
          <w:rStyle w:val="teilgZnak"/>
          <w:lang w:val="sl-SI"/>
        </w:rPr>
        <w:t>eim</w:t>
      </w:r>
      <w:r w:rsidR="00EC28F8">
        <w:rPr>
          <w:rStyle w:val="teilgZnak"/>
          <w:lang w:val="sl-SI"/>
        </w:rPr>
        <w:t xml:space="preserve"> vőrő</w:t>
      </w:r>
      <w:r w:rsidR="008F5B45">
        <w:rPr>
          <w:rStyle w:val="teilgZnak"/>
          <w:lang w:val="sl-SI"/>
        </w:rPr>
        <w:t>.</w:t>
      </w:r>
    </w:p>
    <w:p w14:paraId="24C88D68" w14:textId="77777777" w:rsidR="00EF0B0B" w:rsidRDefault="00EF0B0B" w:rsidP="007F5AF4">
      <w:pPr>
        <w:pStyle w:val="teilg"/>
        <w:rPr>
          <w:rStyle w:val="teilgZnak"/>
          <w:lang w:val="sl-SI"/>
        </w:rPr>
      </w:pPr>
    </w:p>
    <w:p w14:paraId="24A8B895" w14:textId="77777777" w:rsidR="00EF0B0B" w:rsidRDefault="001E5778" w:rsidP="007F5AF4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6.</w:t>
      </w:r>
      <w:r w:rsidRPr="002C5902">
        <w:rPr>
          <w:lang w:val="de-AT"/>
        </w:rPr>
        <w:t xml:space="preserve"> </w:t>
      </w:r>
    </w:p>
    <w:p w14:paraId="67573745" w14:textId="3CE5A82C" w:rsidR="002B7E4A" w:rsidRDefault="00071E70" w:rsidP="007F5AF4">
      <w:pPr>
        <w:pStyle w:val="teilg"/>
        <w:rPr>
          <w:rStyle w:val="teilgZnak"/>
          <w:lang w:val="sl-SI"/>
        </w:rPr>
      </w:pPr>
      <w:r w:rsidRPr="002C5902">
        <w:rPr>
          <w:lang w:val="de-AT"/>
        </w:rPr>
        <w:t xml:space="preserve">Da pognoi </w:t>
      </w:r>
      <w:r w:rsidR="00362F18" w:rsidRPr="002C5902">
        <w:rPr>
          <w:lang w:val="de-AT"/>
        </w:rPr>
        <w:t>v</w:t>
      </w:r>
      <w:r w:rsidR="00362F18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362F18">
        <w:rPr>
          <w:rStyle w:val="teilgZnak"/>
          <w:lang w:val="sl-SI"/>
        </w:rPr>
        <w:t>e</w:t>
      </w:r>
      <w:r w:rsidR="00926C24">
        <w:rPr>
          <w:rStyle w:val="teilgZnak"/>
          <w:lang w:val="sl-SI"/>
        </w:rPr>
        <w:t xml:space="preserve"> na</w:t>
      </w:r>
      <w:r w:rsidR="00926C24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926C24">
        <w:rPr>
          <w:rStyle w:val="teilgZnak"/>
          <w:lang w:val="sl-SI"/>
        </w:rPr>
        <w:t>e</w:t>
      </w:r>
      <w:r w:rsidR="00B46D43">
        <w:rPr>
          <w:rStyle w:val="teilgZnak"/>
          <w:lang w:val="sl-SI"/>
        </w:rPr>
        <w:t xml:space="preserve"> zemle, i </w:t>
      </w:r>
      <w:r w:rsidR="00481535">
        <w:rPr>
          <w:rStyle w:val="teilgZnak"/>
          <w:lang w:val="sl-SI"/>
        </w:rPr>
        <w:t xml:space="preserve">pobolsa </w:t>
      </w:r>
      <w:r w:rsidR="00F30A4B">
        <w:rPr>
          <w:rStyle w:val="teilgZnak"/>
          <w:lang w:val="sl-SI"/>
        </w:rPr>
        <w:t>ve</w:t>
      </w:r>
      <w:r w:rsidR="00F30A4B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F30A4B">
        <w:rPr>
          <w:rStyle w:val="teilgZnak"/>
          <w:lang w:val="sl-SI"/>
        </w:rPr>
        <w:t xml:space="preserve"> nas </w:t>
      </w:r>
      <w:r w:rsidR="00F30A4B" w:rsidRPr="00A453E4">
        <w:rPr>
          <w:rStyle w:val="teilgZnak"/>
          <w:lang w:val="sl-SI"/>
        </w:rPr>
        <w:t>ſ</w:t>
      </w:r>
      <w:r w:rsidR="00F30A4B">
        <w:rPr>
          <w:rStyle w:val="teilgZnak"/>
          <w:lang w:val="sl-SI"/>
        </w:rPr>
        <w:t>itek</w:t>
      </w:r>
      <w:r w:rsidR="001F5ECB">
        <w:rPr>
          <w:rStyle w:val="teilgZnak"/>
          <w:lang w:val="sl-SI"/>
        </w:rPr>
        <w:t>,</w:t>
      </w:r>
      <w:r w:rsidR="005726BC">
        <w:rPr>
          <w:rStyle w:val="teilgZnak"/>
          <w:lang w:val="sl-SI"/>
        </w:rPr>
        <w:br/>
        <w:t xml:space="preserve">da Dicsimo </w:t>
      </w:r>
      <w:r w:rsidR="00B75D10">
        <w:rPr>
          <w:rStyle w:val="teilgZnak"/>
          <w:lang w:val="sl-SI"/>
        </w:rPr>
        <w:t>mi v</w:t>
      </w:r>
      <w:r w:rsidR="00B75D10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B75D10">
        <w:rPr>
          <w:rStyle w:val="teilgZnak"/>
          <w:lang w:val="sl-SI"/>
        </w:rPr>
        <w:t xml:space="preserve">i </w:t>
      </w:r>
      <w:r w:rsidR="002B7E4A">
        <w:rPr>
          <w:rStyle w:val="teilgZnak"/>
          <w:lang w:val="sl-SI"/>
        </w:rPr>
        <w:t>T</w:t>
      </w:r>
      <w:r w:rsidR="00B75D10">
        <w:rPr>
          <w:rStyle w:val="teilgZnak"/>
          <w:lang w:val="sl-SI"/>
        </w:rPr>
        <w:t>ebe.</w:t>
      </w:r>
    </w:p>
    <w:p w14:paraId="51716E35" w14:textId="77777777" w:rsidR="00EF0B0B" w:rsidRDefault="00EF0B0B" w:rsidP="007F5AF4">
      <w:pPr>
        <w:pStyle w:val="teilg"/>
        <w:rPr>
          <w:rStyle w:val="teilgZnak"/>
          <w:lang w:val="sl-SI"/>
        </w:rPr>
      </w:pPr>
    </w:p>
    <w:p w14:paraId="4E935CCD" w14:textId="77777777" w:rsidR="00EF0B0B" w:rsidRDefault="00D865A7" w:rsidP="004D3634">
      <w:pPr>
        <w:pStyle w:val="teilg"/>
        <w:rPr>
          <w:rStyle w:val="teilabelZnak"/>
          <w:lang w:val="sl-SI"/>
        </w:rPr>
      </w:pPr>
      <w:r w:rsidRPr="002C5902">
        <w:rPr>
          <w:rStyle w:val="teilabelZnak"/>
          <w:lang w:val="sl-SI"/>
        </w:rPr>
        <w:t>7.</w:t>
      </w:r>
    </w:p>
    <w:p w14:paraId="17F03FEA" w14:textId="079DD960" w:rsidR="004D3634" w:rsidRDefault="005D06E1" w:rsidP="004D3634">
      <w:pPr>
        <w:pStyle w:val="teilg"/>
        <w:rPr>
          <w:rStyle w:val="teilgZnak"/>
          <w:lang w:val="sl-SI"/>
        </w:rPr>
      </w:pPr>
      <w:r w:rsidRPr="002C5902">
        <w:rPr>
          <w:rStyle w:val="teipersName"/>
          <w:lang w:val="sl-SI"/>
        </w:rPr>
        <w:t xml:space="preserve">Jesus </w:t>
      </w:r>
      <w:r w:rsidRPr="00304CBF">
        <w:rPr>
          <w:rStyle w:val="teiabbr"/>
          <w:lang w:val="sl-SI"/>
        </w:rPr>
        <w:t>Xt</w:t>
      </w:r>
      <w:r w:rsidR="00884667" w:rsidRPr="00304CBF">
        <w:rPr>
          <w:rStyle w:val="teiabbr"/>
          <w:lang w:val="sl-SI"/>
        </w:rPr>
        <w:t>u͠</w:t>
      </w:r>
      <w:r w:rsidRPr="00304CBF">
        <w:rPr>
          <w:rStyle w:val="teiabbr"/>
          <w:lang w:val="sl-SI"/>
        </w:rPr>
        <w:t>s</w:t>
      </w:r>
      <w:r>
        <w:rPr>
          <w:rStyle w:val="teilgZnak"/>
          <w:lang w:val="sl-SI"/>
        </w:rPr>
        <w:t xml:space="preserve"> Ocza Bog</w:t>
      </w:r>
      <w:r w:rsidR="00884667">
        <w:rPr>
          <w:rStyle w:val="teilgZnak"/>
          <w:lang w:val="sl-SI"/>
        </w:rPr>
        <w:t>á</w:t>
      </w:r>
      <w:r>
        <w:rPr>
          <w:rStyle w:val="teilgZnak"/>
          <w:lang w:val="sl-SI"/>
        </w:rPr>
        <w:t xml:space="preserve"> </w:t>
      </w:r>
      <w:r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>
        <w:rPr>
          <w:rStyle w:val="teilgZnak"/>
          <w:lang w:val="sl-SI"/>
        </w:rPr>
        <w:t>in</w:t>
      </w:r>
      <w:r w:rsidR="002502A8">
        <w:rPr>
          <w:rStyle w:val="teilgZnak"/>
          <w:lang w:val="sl-SI"/>
        </w:rPr>
        <w:t xml:space="preserve">, i </w:t>
      </w:r>
      <w:r w:rsidR="00F914A1">
        <w:rPr>
          <w:rStyle w:val="teilgZnak"/>
          <w:lang w:val="sl-SI"/>
        </w:rPr>
        <w:t xml:space="preserve">Angyelom </w:t>
      </w:r>
      <w:r w:rsidR="002D2A76">
        <w:rPr>
          <w:rStyle w:val="teilgZnak"/>
          <w:lang w:val="sl-SI"/>
        </w:rPr>
        <w:t>pra</w:t>
      </w:r>
      <w:r w:rsidR="00BE7AC1">
        <w:rPr>
          <w:rStyle w:val="teilgZnak"/>
          <w:rFonts w:ascii="ZRCola" w:hAnsi="ZRCola" w:cs="ZRCola"/>
          <w:lang w:val="sl-SI"/>
        </w:rPr>
        <w:t>a</w:t>
      </w:r>
      <w:r w:rsidR="0072594B">
        <w:rPr>
          <w:rStyle w:val="teilgZnak"/>
          <w:rFonts w:ascii="ZRCola" w:hAnsi="ZRCola" w:cs="ZRCola"/>
          <w:lang w:val="sl-SI"/>
        </w:rPr>
        <w:br/>
        <w:t>Dika</w:t>
      </w:r>
      <w:r w:rsidR="001D4E31">
        <w:rPr>
          <w:rStyle w:val="teilgZnak"/>
          <w:rFonts w:ascii="ZRCola" w:hAnsi="ZRCola" w:cs="ZRCola"/>
          <w:lang w:val="sl-SI"/>
        </w:rPr>
        <w:t>, Dűssa</w:t>
      </w:r>
      <w:r w:rsidR="00021FD9">
        <w:rPr>
          <w:rStyle w:val="teilgZnak"/>
          <w:rFonts w:ascii="ZRCola" w:hAnsi="ZRCola" w:cs="ZRCola"/>
          <w:lang w:val="sl-SI"/>
        </w:rPr>
        <w:t xml:space="preserve">m </w:t>
      </w:r>
      <w:r w:rsidR="00170B62">
        <w:rPr>
          <w:rStyle w:val="teilgZnak"/>
          <w:rFonts w:ascii="ZRCola" w:hAnsi="ZRCola" w:cs="ZRCola"/>
          <w:lang w:val="sl-SI"/>
        </w:rPr>
        <w:t>na</w:t>
      </w:r>
      <w:r w:rsidR="00170B62">
        <w:rPr>
          <w:rStyle w:val="teilgZnak"/>
          <w:lang w:val="sl-SI"/>
        </w:rPr>
        <w:t>s</w:t>
      </w:r>
      <w:r w:rsidR="000910D4" w:rsidRPr="00A453E4">
        <w:rPr>
          <w:rStyle w:val="teilgZnak"/>
          <w:lang w:val="sl-SI"/>
        </w:rPr>
        <w:t>ſ</w:t>
      </w:r>
      <w:r w:rsidR="00170B62">
        <w:rPr>
          <w:rStyle w:val="teilgZnak"/>
          <w:lang w:val="sl-SI"/>
        </w:rPr>
        <w:t xml:space="preserve">im </w:t>
      </w:r>
      <w:r w:rsidR="002269B6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2269B6">
        <w:rPr>
          <w:rStyle w:val="teilgZnak"/>
          <w:lang w:val="sl-SI"/>
        </w:rPr>
        <w:t>i</w:t>
      </w:r>
      <w:r w:rsidR="00F021AC">
        <w:rPr>
          <w:rStyle w:val="teilgZnak"/>
          <w:lang w:val="sl-SI"/>
        </w:rPr>
        <w:t xml:space="preserve"> od h</w:t>
      </w:r>
      <w:r w:rsidR="00334923">
        <w:rPr>
          <w:rStyle w:val="teilgZnak"/>
          <w:lang w:val="sl-SI"/>
        </w:rPr>
        <w:t>á</w:t>
      </w:r>
      <w:r w:rsidR="00F021AC">
        <w:rPr>
          <w:rStyle w:val="teilgZnak"/>
          <w:lang w:val="sl-SI"/>
        </w:rPr>
        <w:t>da</w:t>
      </w:r>
      <w:r w:rsidR="00E132B6">
        <w:rPr>
          <w:rStyle w:val="teilgZnak"/>
          <w:lang w:val="sl-SI"/>
        </w:rPr>
        <w:t>.</w:t>
      </w:r>
    </w:p>
    <w:p w14:paraId="4DA8DD7D" w14:textId="77777777" w:rsidR="00EF0B0B" w:rsidRDefault="00EF0B0B" w:rsidP="004D3634">
      <w:pPr>
        <w:pStyle w:val="teilg"/>
        <w:rPr>
          <w:rStyle w:val="teilgZnak"/>
          <w:lang w:val="sl-SI"/>
        </w:rPr>
      </w:pPr>
    </w:p>
    <w:p w14:paraId="4049D39B" w14:textId="77777777" w:rsidR="00EF0B0B" w:rsidRDefault="004D3634" w:rsidP="004D3634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8.</w:t>
      </w:r>
      <w:r>
        <w:rPr>
          <w:rStyle w:val="teilgZnak"/>
          <w:lang w:val="sl-SI"/>
        </w:rPr>
        <w:t xml:space="preserve"> </w:t>
      </w:r>
    </w:p>
    <w:p w14:paraId="76D0B26C" w14:textId="6245E54A" w:rsidR="00275B1A" w:rsidRDefault="004D3634" w:rsidP="004D363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Kak</w:t>
      </w:r>
      <w:r w:rsidR="006C775D" w:rsidRPr="00A453E4">
        <w:rPr>
          <w:rStyle w:val="teilgZnak"/>
          <w:lang w:val="sl-SI"/>
        </w:rPr>
        <w:t>ſ</w:t>
      </w:r>
      <w:r w:rsidR="006C775D">
        <w:rPr>
          <w:rStyle w:val="teilgZnak"/>
          <w:lang w:val="sl-SI"/>
        </w:rPr>
        <w:t xml:space="preserve">ze </w:t>
      </w:r>
      <w:r w:rsidR="001E1CCA">
        <w:rPr>
          <w:rStyle w:val="teilgZnak"/>
          <w:lang w:val="sl-SI"/>
        </w:rPr>
        <w:t>z</w:t>
      </w:r>
      <w:r w:rsidR="0054652D">
        <w:rPr>
          <w:rStyle w:val="teilgZnak"/>
          <w:lang w:val="sl-SI"/>
        </w:rPr>
        <w:t>oria</w:t>
      </w:r>
      <w:r w:rsidR="009A4E39">
        <w:rPr>
          <w:rStyle w:val="teilgZnak"/>
          <w:lang w:val="sl-SI"/>
        </w:rPr>
        <w:t xml:space="preserve"> predno</w:t>
      </w:r>
      <w:r w:rsidR="00CB5949">
        <w:rPr>
          <w:rStyle w:val="teilgZnak"/>
          <w:lang w:val="sl-SI"/>
        </w:rPr>
        <w:t xml:space="preserve">m </w:t>
      </w:r>
      <w:r w:rsidR="001E1CCA">
        <w:rPr>
          <w:rStyle w:val="teilgZnak"/>
          <w:lang w:val="sl-SI"/>
        </w:rPr>
        <w:t>zapira</w:t>
      </w:r>
      <w:r w:rsidR="000611D0">
        <w:rPr>
          <w:rStyle w:val="teilgZnak"/>
          <w:lang w:val="sl-SI"/>
        </w:rPr>
        <w:t xml:space="preserve">, i </w:t>
      </w:r>
      <w:r w:rsidR="000611D0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0611D0">
        <w:rPr>
          <w:rStyle w:val="teilgZnak"/>
          <w:lang w:val="sl-SI"/>
        </w:rPr>
        <w:t>uncze</w:t>
      </w:r>
      <w:r w:rsidR="00884667">
        <w:rPr>
          <w:rStyle w:val="teilgZnak"/>
          <w:lang w:val="sl-SI"/>
        </w:rPr>
        <w:t xml:space="preserve"> </w:t>
      </w:r>
      <w:r w:rsidR="00884667">
        <w:rPr>
          <w:rStyle w:val="teilgZnak"/>
          <w:rFonts w:ascii="ZRCola" w:hAnsi="ZRCola" w:cs="ZRCola"/>
          <w:lang w:val="sl-SI"/>
        </w:rPr>
        <w:t>ſ</w:t>
      </w:r>
      <w:r w:rsidR="00884667">
        <w:rPr>
          <w:rStyle w:val="teilgZnak"/>
          <w:lang w:val="sl-SI"/>
        </w:rPr>
        <w:t>zvet-</w:t>
      </w:r>
      <w:r w:rsidR="002D38CE">
        <w:rPr>
          <w:rStyle w:val="teilgZnak"/>
          <w:lang w:val="sl-SI"/>
        </w:rPr>
        <w:br/>
        <w:t>lo</w:t>
      </w:r>
      <w:r w:rsidR="002D38CE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2D38CE">
        <w:rPr>
          <w:rStyle w:val="teilgZnak"/>
          <w:lang w:val="sl-SI"/>
        </w:rPr>
        <w:t>t</w:t>
      </w:r>
      <w:r w:rsidR="00F3734C">
        <w:rPr>
          <w:rStyle w:val="teilgZnak"/>
          <w:lang w:val="sl-SI"/>
        </w:rPr>
        <w:t xml:space="preserve"> zka</w:t>
      </w:r>
      <w:r w:rsidR="00F3734C" w:rsidRPr="00A453E4">
        <w:rPr>
          <w:rStyle w:val="teilgZnak"/>
          <w:lang w:val="sl-SI"/>
        </w:rPr>
        <w:t>ſ</w:t>
      </w:r>
      <w:r w:rsidR="004D340D">
        <w:rPr>
          <w:rStyle w:val="teilgZnak"/>
          <w:lang w:val="sl-SI"/>
        </w:rPr>
        <w:t>ue</w:t>
      </w:r>
      <w:r w:rsidR="00B4286B">
        <w:rPr>
          <w:rStyle w:val="teilgZnak"/>
          <w:lang w:val="sl-SI"/>
        </w:rPr>
        <w:t>, tako ti n</w:t>
      </w:r>
      <w:r w:rsidR="00884667">
        <w:rPr>
          <w:rStyle w:val="teilgZnak"/>
          <w:lang w:val="sl-SI"/>
        </w:rPr>
        <w:t>á</w:t>
      </w:r>
      <w:r w:rsidR="00B4286B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54652D">
        <w:rPr>
          <w:rStyle w:val="teilgZnak"/>
          <w:lang w:val="sl-SI"/>
        </w:rPr>
        <w:t xml:space="preserve"> </w:t>
      </w:r>
      <w:r w:rsidR="00B65F2F">
        <w:rPr>
          <w:rStyle w:val="teilgZnak"/>
          <w:lang w:val="sl-SI"/>
        </w:rPr>
        <w:t xml:space="preserve">Oczu </w:t>
      </w:r>
      <w:r w:rsidR="001845D0" w:rsidRPr="00304CBF">
        <w:rPr>
          <w:lang w:val="sl-SI"/>
        </w:rPr>
        <w:t>ſzká</w:t>
      </w:r>
      <w:r w:rsidR="00884667" w:rsidRPr="00304CBF">
        <w:rPr>
          <w:lang w:val="sl-SI"/>
        </w:rPr>
        <w:t>ſ</w:t>
      </w:r>
      <w:r w:rsidR="00852B5F" w:rsidRPr="00304CBF">
        <w:rPr>
          <w:lang w:val="sl-SI"/>
        </w:rPr>
        <w:t>i</w:t>
      </w:r>
      <w:r w:rsidR="00852B5F">
        <w:rPr>
          <w:rStyle w:val="teilgZnak"/>
          <w:lang w:val="sl-SI"/>
        </w:rPr>
        <w:t>.</w:t>
      </w:r>
    </w:p>
    <w:p w14:paraId="2E7A42C4" w14:textId="77777777" w:rsidR="00EF0B0B" w:rsidRDefault="00EF0B0B" w:rsidP="004D3634">
      <w:pPr>
        <w:pStyle w:val="teilg"/>
        <w:rPr>
          <w:rStyle w:val="teilgZnak"/>
          <w:lang w:val="sl-SI"/>
        </w:rPr>
      </w:pPr>
    </w:p>
    <w:p w14:paraId="3992F619" w14:textId="77777777" w:rsidR="00EF0B0B" w:rsidRDefault="0067134A" w:rsidP="009B1077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9.</w:t>
      </w:r>
      <w:r w:rsidR="003E1FFC">
        <w:rPr>
          <w:lang w:val="sl-SI"/>
        </w:rPr>
        <w:t xml:space="preserve"> </w:t>
      </w:r>
    </w:p>
    <w:p w14:paraId="3F59BED6" w14:textId="6B47B90C" w:rsidR="00884667" w:rsidRDefault="005C1EE1" w:rsidP="009B1077">
      <w:pPr>
        <w:pStyle w:val="teilg"/>
        <w:rPr>
          <w:rStyle w:val="teilgZnak"/>
          <w:lang w:val="sl-SI"/>
        </w:rPr>
      </w:pPr>
      <w:r>
        <w:rPr>
          <w:lang w:val="sl-SI"/>
        </w:rPr>
        <w:t>Hv</w:t>
      </w:r>
      <w:r w:rsidR="00884667">
        <w:rPr>
          <w:lang w:val="sl-SI"/>
        </w:rPr>
        <w:t>á</w:t>
      </w:r>
      <w:r>
        <w:rPr>
          <w:lang w:val="sl-SI"/>
        </w:rPr>
        <w:t>leno boidi</w:t>
      </w:r>
      <w:r>
        <w:rPr>
          <w:rStyle w:val="teilgZnak"/>
          <w:lang w:val="sl-SI"/>
        </w:rPr>
        <w:t xml:space="preserve"> </w:t>
      </w:r>
      <w:r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>
        <w:rPr>
          <w:rStyle w:val="teilgZnak"/>
          <w:lang w:val="sl-SI"/>
        </w:rPr>
        <w:t>v</w:t>
      </w:r>
      <w:r w:rsidR="00884667">
        <w:rPr>
          <w:rStyle w:val="teilgZnak"/>
          <w:lang w:val="sl-SI"/>
        </w:rPr>
        <w:t>é</w:t>
      </w:r>
      <w:r w:rsidR="00C14455">
        <w:rPr>
          <w:rStyle w:val="teilgZnak"/>
          <w:lang w:val="sl-SI"/>
        </w:rPr>
        <w:t>t</w:t>
      </w:r>
      <w:r>
        <w:rPr>
          <w:rStyle w:val="teilgZnak"/>
          <w:lang w:val="sl-SI"/>
        </w:rPr>
        <w:t>o</w:t>
      </w:r>
      <w:r w:rsidR="00463502">
        <w:rPr>
          <w:rStyle w:val="teilgZnak"/>
          <w:lang w:val="sl-SI"/>
        </w:rPr>
        <w:t xml:space="preserve"> troi</w:t>
      </w:r>
      <w:r w:rsidR="00463502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t</w:t>
      </w:r>
      <w:r w:rsidR="00463502">
        <w:rPr>
          <w:rStyle w:val="teilgZnak"/>
          <w:lang w:val="sl-SI"/>
        </w:rPr>
        <w:t>svo</w:t>
      </w:r>
      <w:r w:rsidR="00841E62">
        <w:rPr>
          <w:rStyle w:val="teilgZnak"/>
          <w:lang w:val="sl-SI"/>
        </w:rPr>
        <w:t>, i i</w:t>
      </w:r>
      <w:r w:rsidR="00841E62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t</w:t>
      </w:r>
      <w:r w:rsidR="00841E62">
        <w:rPr>
          <w:rStyle w:val="teilgZnak"/>
          <w:lang w:val="sl-SI"/>
        </w:rPr>
        <w:t>ino</w:t>
      </w:r>
      <w:r w:rsidR="0031257F">
        <w:rPr>
          <w:rStyle w:val="teilgZnak"/>
          <w:lang w:val="sl-SI"/>
        </w:rPr>
        <w:t xml:space="preserve"> pr</w:t>
      </w:r>
      <w:r w:rsidR="00884667">
        <w:rPr>
          <w:rStyle w:val="teilgZnak"/>
          <w:lang w:val="sl-SI"/>
        </w:rPr>
        <w:t>á</w:t>
      </w:r>
      <w:r w:rsidR="0031257F">
        <w:rPr>
          <w:rStyle w:val="teilgZnak"/>
          <w:lang w:val="sl-SI"/>
        </w:rPr>
        <w:t>vo</w:t>
      </w:r>
      <w:r w:rsidR="00294084">
        <w:rPr>
          <w:rStyle w:val="teilgZnak"/>
          <w:lang w:val="sl-SI"/>
        </w:rPr>
        <w:t xml:space="preserve"> Boj</w:t>
      </w:r>
      <w:r w:rsidR="00294084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z-</w:t>
      </w:r>
      <w:r w:rsidR="00294084">
        <w:rPr>
          <w:rStyle w:val="teilgZnak"/>
          <w:lang w:val="sl-SI"/>
        </w:rPr>
        <w:br/>
        <w:t>v</w:t>
      </w:r>
      <w:r w:rsidR="00884667">
        <w:rPr>
          <w:rStyle w:val="teilgZnak"/>
          <w:lang w:val="sl-SI"/>
        </w:rPr>
        <w:t>o</w:t>
      </w:r>
      <w:r w:rsidR="0094388B">
        <w:rPr>
          <w:rStyle w:val="teilgZnak"/>
          <w:lang w:val="sl-SI"/>
        </w:rPr>
        <w:t xml:space="preserve"> tam i </w:t>
      </w:r>
      <w:r w:rsidR="00F90551">
        <w:rPr>
          <w:rStyle w:val="teilgZnak"/>
          <w:lang w:val="sl-SI"/>
        </w:rPr>
        <w:t xml:space="preserve">gori </w:t>
      </w:r>
      <w:r w:rsidR="004959E3">
        <w:rPr>
          <w:rStyle w:val="teilgZnak"/>
          <w:lang w:val="sl-SI"/>
        </w:rPr>
        <w:t>vnebe</w:t>
      </w:r>
      <w:r w:rsidR="004959E3" w:rsidRPr="00A453E4">
        <w:rPr>
          <w:rStyle w:val="teilgZnak"/>
          <w:lang w:val="sl-SI"/>
        </w:rPr>
        <w:t>ſ</w:t>
      </w:r>
      <w:r w:rsidR="004959E3">
        <w:rPr>
          <w:rStyle w:val="teilgZnak"/>
          <w:lang w:val="sl-SI"/>
        </w:rPr>
        <w:t>zai</w:t>
      </w:r>
      <w:r w:rsidR="00FF76FF">
        <w:rPr>
          <w:rStyle w:val="teilgZnak"/>
          <w:lang w:val="sl-SI"/>
        </w:rPr>
        <w:t xml:space="preserve"> </w:t>
      </w:r>
    </w:p>
    <w:p w14:paraId="70FAFD44" w14:textId="4AB92D70" w:rsidR="009B1077" w:rsidRPr="00304CBF" w:rsidRDefault="00FF76FF" w:rsidP="00304CBF">
      <w:pPr>
        <w:pStyle w:val="teicloser"/>
      </w:pPr>
      <w:r w:rsidRPr="00304CBF">
        <w:rPr>
          <w:rStyle w:val="teilgZnak"/>
          <w:color w:val="9BBB59" w:themeColor="accent3"/>
          <w:lang w:val="de-AT"/>
        </w:rPr>
        <w:t>Amen</w:t>
      </w:r>
      <w:r w:rsidR="003914EA" w:rsidRPr="00304CBF">
        <w:rPr>
          <w:rStyle w:val="teilgZnak"/>
          <w:color w:val="9BBB59" w:themeColor="accent3"/>
          <w:lang w:val="de-AT"/>
        </w:rPr>
        <w:t>.</w:t>
      </w:r>
    </w:p>
    <w:p w14:paraId="67D31EA0" w14:textId="77777777" w:rsidR="009B1077" w:rsidRDefault="009B1077" w:rsidP="009B1077">
      <w:pPr>
        <w:pStyle w:val="Naslov2"/>
      </w:pPr>
      <w:r>
        <w:t>Nouta.</w:t>
      </w:r>
      <w:r w:rsidR="00E340B1">
        <w:t xml:space="preserve"> Boldog az </w:t>
      </w:r>
      <w:r w:rsidR="00D43C95">
        <w:t xml:space="preserve">Myan Ember az </w:t>
      </w:r>
      <w:r w:rsidR="002F229C">
        <w:t>Inben</w:t>
      </w:r>
      <w:r w:rsidR="00B9256F">
        <w:t>.</w:t>
      </w:r>
    </w:p>
    <w:p w14:paraId="3BF205E9" w14:textId="77777777" w:rsidR="00EF0B0B" w:rsidRDefault="00F6118A" w:rsidP="00F6118A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1.</w:t>
      </w:r>
      <w:r w:rsidRPr="00304CBF">
        <w:rPr>
          <w:lang w:val="sl-SI"/>
        </w:rPr>
        <w:t xml:space="preserve"> </w:t>
      </w:r>
    </w:p>
    <w:p w14:paraId="294AC2F5" w14:textId="4ED995A2" w:rsidR="00F6118A" w:rsidRDefault="00F6118A" w:rsidP="00F6118A">
      <w:pPr>
        <w:pStyle w:val="teilg"/>
        <w:rPr>
          <w:rStyle w:val="teilgZnak"/>
          <w:lang w:val="sl-SI"/>
        </w:rPr>
      </w:pPr>
      <w:r w:rsidRPr="00304CBF">
        <w:rPr>
          <w:lang w:val="sl-SI"/>
        </w:rPr>
        <w:t>Bl</w:t>
      </w:r>
      <w:r w:rsidR="002A1901" w:rsidRPr="00304CBF">
        <w:rPr>
          <w:lang w:val="sl-SI"/>
        </w:rPr>
        <w:t>á</w:t>
      </w:r>
      <w:r w:rsidRPr="00304CBF">
        <w:rPr>
          <w:lang w:val="sl-SI"/>
        </w:rPr>
        <w:t>sen</w:t>
      </w:r>
      <w:r w:rsidR="003B1259" w:rsidRPr="00304CBF">
        <w:rPr>
          <w:lang w:val="sl-SI"/>
        </w:rPr>
        <w:t xml:space="preserve"> </w:t>
      </w:r>
      <w:r w:rsidR="009E7D96" w:rsidRPr="00304CBF">
        <w:rPr>
          <w:lang w:val="sl-SI"/>
        </w:rPr>
        <w:t xml:space="preserve">je </w:t>
      </w:r>
      <w:r w:rsidR="003B1259" w:rsidRPr="00304CBF">
        <w:rPr>
          <w:lang w:val="sl-SI"/>
        </w:rPr>
        <w:t>v</w:t>
      </w:r>
      <w:r w:rsidR="002A1901" w:rsidRPr="00304CBF">
        <w:rPr>
          <w:rFonts w:ascii="ZRCola" w:hAnsi="ZRCola" w:cs="ZRCola"/>
          <w:lang w:val="sl-SI"/>
        </w:rPr>
        <w:t>ſ</w:t>
      </w:r>
      <w:r w:rsidR="002A1901" w:rsidRPr="00304CBF">
        <w:rPr>
          <w:lang w:val="sl-SI"/>
        </w:rPr>
        <w:t>z</w:t>
      </w:r>
      <w:r w:rsidR="003B1259" w:rsidRPr="00304CBF">
        <w:rPr>
          <w:lang w:val="sl-SI"/>
        </w:rPr>
        <w:t>ebi</w:t>
      </w:r>
      <w:r w:rsidR="00824BEC" w:rsidRPr="00304CBF">
        <w:rPr>
          <w:lang w:val="sl-SI"/>
        </w:rPr>
        <w:t xml:space="preserve">. </w:t>
      </w:r>
      <w:r w:rsidR="001C504E" w:rsidRPr="00304CBF">
        <w:rPr>
          <w:lang w:val="sl-SI"/>
        </w:rPr>
        <w:t xml:space="preserve">Cslovik </w:t>
      </w:r>
      <w:r w:rsidR="00400DDF" w:rsidRPr="00304CBF">
        <w:rPr>
          <w:lang w:val="sl-SI"/>
        </w:rPr>
        <w:t>t</w:t>
      </w:r>
      <w:r w:rsidR="00841A28" w:rsidRPr="00304CBF">
        <w:rPr>
          <w:lang w:val="sl-SI"/>
        </w:rPr>
        <w:t>á</w:t>
      </w:r>
      <w:r w:rsidR="00400DDF" w:rsidRPr="00304CBF">
        <w:rPr>
          <w:lang w:val="sl-SI"/>
        </w:rPr>
        <w:t>kov</w:t>
      </w:r>
      <w:r w:rsidR="00195E83" w:rsidRPr="00304CBF">
        <w:rPr>
          <w:lang w:val="sl-SI"/>
        </w:rPr>
        <w:t xml:space="preserve"> v</w:t>
      </w:r>
      <w:r w:rsidR="00195E83" w:rsidRPr="00A453E4">
        <w:rPr>
          <w:rStyle w:val="teilgZnak"/>
          <w:lang w:val="sl-SI"/>
        </w:rPr>
        <w:t>ſ</w:t>
      </w:r>
      <w:r w:rsidR="00922A5C">
        <w:rPr>
          <w:rStyle w:val="teilgZnak"/>
          <w:lang w:val="sl-SI"/>
        </w:rPr>
        <w:t>á</w:t>
      </w:r>
      <w:r w:rsidR="00195E83">
        <w:rPr>
          <w:rStyle w:val="teilgZnak"/>
          <w:lang w:val="sl-SI"/>
        </w:rPr>
        <w:t>ki</w:t>
      </w:r>
      <w:r w:rsidR="00736473">
        <w:rPr>
          <w:rStyle w:val="teilgZnak"/>
          <w:lang w:val="sl-SI"/>
        </w:rPr>
        <w:t>, kie neiho</w:t>
      </w:r>
      <w:r w:rsidR="00841A28">
        <w:rPr>
          <w:rStyle w:val="teilgZnak"/>
          <w:lang w:val="sl-SI"/>
        </w:rPr>
        <w:t>-</w:t>
      </w:r>
      <w:r w:rsidR="00F67E12">
        <w:rPr>
          <w:rStyle w:val="teilgZnak"/>
          <w:lang w:val="sl-SI"/>
        </w:rPr>
        <w:br/>
      </w:r>
      <w:r w:rsidR="00CF297D">
        <w:rPr>
          <w:rStyle w:val="teilgZnak"/>
          <w:lang w:val="sl-SI"/>
        </w:rPr>
        <w:t>dil</w:t>
      </w:r>
      <w:r w:rsidR="00C55F87">
        <w:rPr>
          <w:rStyle w:val="teilgZnak"/>
          <w:lang w:val="sl-SI"/>
        </w:rPr>
        <w:t xml:space="preserve"> </w:t>
      </w:r>
      <w:r w:rsidR="002674CE">
        <w:rPr>
          <w:rStyle w:val="teilgZnak"/>
          <w:lang w:val="sl-SI"/>
        </w:rPr>
        <w:t>zhűdimi</w:t>
      </w:r>
      <w:r w:rsidR="005D5F26">
        <w:rPr>
          <w:rStyle w:val="teilgZnak"/>
          <w:lang w:val="sl-SI"/>
        </w:rPr>
        <w:t xml:space="preserve"> v</w:t>
      </w:r>
      <w:r w:rsidR="00841A28">
        <w:rPr>
          <w:rStyle w:val="teilgZnak"/>
          <w:lang w:val="sl-SI"/>
        </w:rPr>
        <w:t>t</w:t>
      </w:r>
      <w:r w:rsidR="005D5F26">
        <w:rPr>
          <w:rStyle w:val="teilgZnak"/>
          <w:lang w:val="sl-SI"/>
        </w:rPr>
        <w:t>an</w:t>
      </w:r>
      <w:r w:rsidR="00841A28">
        <w:rPr>
          <w:rStyle w:val="teilgZnak"/>
          <w:lang w:val="sl-SI"/>
        </w:rPr>
        <w:t>á</w:t>
      </w:r>
      <w:r w:rsidR="005D5F26">
        <w:rPr>
          <w:rStyle w:val="teilgZnak"/>
          <w:lang w:val="sl-SI"/>
        </w:rPr>
        <w:t>csi</w:t>
      </w:r>
      <w:r w:rsidR="00977672">
        <w:rPr>
          <w:rStyle w:val="teilgZnak"/>
          <w:lang w:val="sl-SI"/>
        </w:rPr>
        <w:t>, znemilo</w:t>
      </w:r>
      <w:r w:rsidR="00977672" w:rsidRPr="00A453E4">
        <w:rPr>
          <w:rStyle w:val="teilgZnak"/>
          <w:lang w:val="sl-SI"/>
        </w:rPr>
        <w:t>ſ</w:t>
      </w:r>
      <w:r w:rsidR="00841A28">
        <w:rPr>
          <w:rStyle w:val="teilgZnak"/>
          <w:lang w:val="sl-SI"/>
        </w:rPr>
        <w:t>z</w:t>
      </w:r>
      <w:r w:rsidR="00977672">
        <w:rPr>
          <w:rStyle w:val="teilgZnak"/>
          <w:lang w:val="sl-SI"/>
        </w:rPr>
        <w:t>tivnomi</w:t>
      </w:r>
      <w:r w:rsidR="00214720">
        <w:rPr>
          <w:rStyle w:val="teilgZnak"/>
          <w:lang w:val="sl-SI"/>
        </w:rPr>
        <w:t xml:space="preserve"> nei</w:t>
      </w:r>
      <w:r w:rsidR="000415C0">
        <w:rPr>
          <w:rStyle w:val="teilgZnak"/>
          <w:lang w:val="sl-SI"/>
        </w:rPr>
        <w:t xml:space="preserve"> hodi</w:t>
      </w:r>
      <w:r w:rsidR="00841A28">
        <w:rPr>
          <w:rStyle w:val="teilgZnak"/>
          <w:lang w:val="sl-SI"/>
        </w:rPr>
        <w:t>l</w:t>
      </w:r>
      <w:r w:rsidR="000415C0">
        <w:rPr>
          <w:rStyle w:val="teilgZnak"/>
          <w:lang w:val="sl-SI"/>
        </w:rPr>
        <w:t xml:space="preserve"> </w:t>
      </w:r>
      <w:r w:rsidR="00670278">
        <w:rPr>
          <w:rStyle w:val="teilgZnak"/>
          <w:lang w:val="sl-SI"/>
        </w:rPr>
        <w:t xml:space="preserve">po </w:t>
      </w:r>
      <w:r w:rsidR="00670278">
        <w:rPr>
          <w:rStyle w:val="teilgZnak"/>
          <w:lang w:val="sl-SI"/>
        </w:rPr>
        <w:br/>
        <w:t>pou</w:t>
      </w:r>
      <w:r w:rsidR="006B2E0E">
        <w:rPr>
          <w:rStyle w:val="teilgZnak"/>
          <w:lang w:val="sl-SI"/>
        </w:rPr>
        <w:t>t</w:t>
      </w:r>
      <w:r w:rsidR="00670278">
        <w:rPr>
          <w:rStyle w:val="teilgZnak"/>
          <w:lang w:val="sl-SI"/>
        </w:rPr>
        <w:t>i</w:t>
      </w:r>
      <w:r w:rsidR="006B2E0E">
        <w:rPr>
          <w:rStyle w:val="teilgZnak"/>
          <w:lang w:val="sl-SI"/>
        </w:rPr>
        <w:t>,</w:t>
      </w:r>
      <w:r w:rsidR="00670278">
        <w:rPr>
          <w:rStyle w:val="teilgZnak"/>
          <w:lang w:val="sl-SI"/>
        </w:rPr>
        <w:t xml:space="preserve"> </w:t>
      </w:r>
      <w:r w:rsidR="0024388C" w:rsidRPr="00304CBF">
        <w:rPr>
          <w:lang w:val="sl-SI"/>
        </w:rPr>
        <w:t>ia</w:t>
      </w:r>
      <w:r w:rsidR="00725FBC" w:rsidRPr="00304CBF">
        <w:rPr>
          <w:lang w:val="sl-SI"/>
        </w:rPr>
        <w:t>l</w:t>
      </w:r>
      <w:r w:rsidR="0024388C" w:rsidRPr="00304CBF">
        <w:rPr>
          <w:lang w:val="sl-SI"/>
        </w:rPr>
        <w:t>na</w:t>
      </w:r>
      <w:r w:rsidR="0024388C">
        <w:rPr>
          <w:rStyle w:val="teilgZnak"/>
          <w:lang w:val="sl-SI"/>
        </w:rPr>
        <w:t xml:space="preserve"> pitan</w:t>
      </w:r>
      <w:r w:rsidR="00A51138">
        <w:rPr>
          <w:rStyle w:val="teilgZnak"/>
          <w:lang w:val="sl-SI"/>
        </w:rPr>
        <w:t>ya nei mi</w:t>
      </w:r>
      <w:r w:rsidR="00A51138" w:rsidRPr="00A453E4">
        <w:rPr>
          <w:rStyle w:val="teilgZnak"/>
          <w:lang w:val="sl-SI"/>
        </w:rPr>
        <w:t>ſ</w:t>
      </w:r>
      <w:r w:rsidR="00841A28">
        <w:rPr>
          <w:rStyle w:val="teilgZnak"/>
          <w:lang w:val="sl-SI"/>
        </w:rPr>
        <w:t>z</w:t>
      </w:r>
      <w:r w:rsidR="00A51138">
        <w:rPr>
          <w:rStyle w:val="teilgZnak"/>
          <w:lang w:val="sl-SI"/>
        </w:rPr>
        <w:t>lil</w:t>
      </w:r>
      <w:r w:rsidR="00E4361D">
        <w:rPr>
          <w:rStyle w:val="teilgZnak"/>
          <w:lang w:val="sl-SI"/>
        </w:rPr>
        <w:t xml:space="preserve"> v</w:t>
      </w:r>
      <w:r w:rsidR="00841A28">
        <w:rPr>
          <w:rStyle w:val="teilgZnak"/>
          <w:lang w:val="sl-SI"/>
        </w:rPr>
        <w:t>pá</w:t>
      </w:r>
      <w:r w:rsidR="00E4361D">
        <w:rPr>
          <w:rStyle w:val="teilgZnak"/>
          <w:lang w:val="sl-SI"/>
        </w:rPr>
        <w:t>meti</w:t>
      </w:r>
      <w:r w:rsidR="00841A28">
        <w:rPr>
          <w:rStyle w:val="teilgZnak"/>
          <w:lang w:val="sl-SI"/>
        </w:rPr>
        <w:t>.</w:t>
      </w:r>
    </w:p>
    <w:p w14:paraId="0C4E4777" w14:textId="77777777" w:rsidR="00EF0B0B" w:rsidRDefault="00EF0B0B" w:rsidP="00F6118A">
      <w:pPr>
        <w:pStyle w:val="teilg"/>
        <w:rPr>
          <w:rStyle w:val="teilgZnak"/>
          <w:lang w:val="sl-SI"/>
        </w:rPr>
      </w:pPr>
    </w:p>
    <w:p w14:paraId="6902A76D" w14:textId="77777777" w:rsidR="00EF0B0B" w:rsidRDefault="00702675" w:rsidP="00F6118A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3425FAE2" w14:textId="25DDEBAC" w:rsidR="00702675" w:rsidRDefault="00702675" w:rsidP="00F6118A">
      <w:pPr>
        <w:pStyle w:val="teilg"/>
        <w:rPr>
          <w:rStyle w:val="teilgZnak"/>
          <w:rFonts w:ascii="ZRCola" w:hAnsi="ZRCola" w:cs="ZRCola"/>
          <w:lang w:val="sl-SI"/>
        </w:rPr>
      </w:pPr>
      <w:r w:rsidRPr="002C5902">
        <w:rPr>
          <w:lang w:val="sl-SI"/>
        </w:rPr>
        <w:t>Nego</w:t>
      </w:r>
      <w:r w:rsidR="00236829" w:rsidRPr="002C5902">
        <w:rPr>
          <w:lang w:val="sl-SI"/>
        </w:rPr>
        <w:t xml:space="preserve"> reics</w:t>
      </w:r>
      <w:r w:rsidR="00FF0D85" w:rsidRPr="002C5902">
        <w:rPr>
          <w:lang w:val="sl-SI"/>
        </w:rPr>
        <w:t xml:space="preserve"> Bosjo</w:t>
      </w:r>
      <w:r w:rsidR="00E834EE" w:rsidRPr="002C5902">
        <w:rPr>
          <w:lang w:val="sl-SI"/>
        </w:rPr>
        <w:t xml:space="preserve">, on </w:t>
      </w:r>
      <w:r w:rsidR="00C67774" w:rsidRPr="002C5902">
        <w:rPr>
          <w:lang w:val="sl-SI"/>
        </w:rPr>
        <w:t>v</w:t>
      </w:r>
      <w:r w:rsidR="00C67774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C67774">
        <w:rPr>
          <w:rStyle w:val="teilgZnak"/>
          <w:lang w:val="sl-SI"/>
        </w:rPr>
        <w:t>igd</w:t>
      </w:r>
      <w:r w:rsidR="002A6FC5">
        <w:rPr>
          <w:rStyle w:val="teilgZnak"/>
          <w:lang w:val="sl-SI"/>
        </w:rPr>
        <w:t>ár</w:t>
      </w:r>
      <w:r w:rsidR="00F86A0E">
        <w:rPr>
          <w:rStyle w:val="teilgZnak"/>
          <w:lang w:val="sl-SI"/>
        </w:rPr>
        <w:t xml:space="preserve"> po</w:t>
      </w:r>
      <w:r w:rsidR="00F86A0E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F86A0E">
        <w:rPr>
          <w:rStyle w:val="teilgZnak"/>
          <w:lang w:val="sl-SI"/>
        </w:rPr>
        <w:t>lus</w:t>
      </w:r>
      <w:r w:rsidR="00F86A0E" w:rsidRPr="00A453E4">
        <w:rPr>
          <w:rStyle w:val="teilgZnak"/>
          <w:lang w:val="sl-SI"/>
        </w:rPr>
        <w:t>ſ</w:t>
      </w:r>
      <w:r w:rsidR="00F86A0E">
        <w:rPr>
          <w:rStyle w:val="teilgZnak"/>
          <w:lang w:val="sl-SI"/>
        </w:rPr>
        <w:t>a</w:t>
      </w:r>
      <w:r w:rsidR="002A6FC5">
        <w:rPr>
          <w:rStyle w:val="teilgZnak"/>
          <w:lang w:val="sl-SI"/>
        </w:rPr>
        <w:t>,</w:t>
      </w:r>
      <w:r w:rsidR="006D427C">
        <w:rPr>
          <w:rStyle w:val="teilgZnak"/>
          <w:lang w:val="sl-SI"/>
        </w:rPr>
        <w:t xml:space="preserve"> nakoi on </w:t>
      </w:r>
      <w:r w:rsidR="00823320">
        <w:rPr>
          <w:rStyle w:val="teilgZnak"/>
          <w:lang w:val="sl-SI"/>
        </w:rPr>
        <w:t>mi</w:t>
      </w:r>
      <w:r w:rsidR="00823320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z-</w:t>
      </w:r>
      <w:r w:rsidR="00823320">
        <w:rPr>
          <w:rStyle w:val="teilgZnak"/>
          <w:lang w:val="sl-SI"/>
        </w:rPr>
        <w:br/>
      </w:r>
      <w:r w:rsidR="00932E6E">
        <w:rPr>
          <w:rStyle w:val="teilgZnak"/>
          <w:lang w:val="sl-SI"/>
        </w:rPr>
        <w:t>le</w:t>
      </w:r>
      <w:r w:rsidR="001C0F52">
        <w:rPr>
          <w:rStyle w:val="teilgZnak"/>
          <w:lang w:val="sl-SI"/>
        </w:rPr>
        <w:t>b</w:t>
      </w:r>
      <w:r w:rsidR="00B11956">
        <w:rPr>
          <w:rStyle w:val="teilgZnak"/>
          <w:lang w:val="sl-SI"/>
        </w:rPr>
        <w:t xml:space="preserve"> v</w:t>
      </w:r>
      <w:r w:rsidR="00B11956" w:rsidRPr="00A453E4">
        <w:rPr>
          <w:rStyle w:val="teilgZnak"/>
          <w:lang w:val="sl-SI"/>
        </w:rPr>
        <w:t>ſ</w:t>
      </w:r>
      <w:r w:rsidR="00B11956">
        <w:rPr>
          <w:rStyle w:val="teilgZnak"/>
          <w:lang w:val="sl-SI"/>
        </w:rPr>
        <w:t xml:space="preserve">so </w:t>
      </w:r>
      <w:r w:rsidR="00CA5C7F">
        <w:rPr>
          <w:rStyle w:val="teilgZnak"/>
          <w:lang w:val="sl-SI"/>
        </w:rPr>
        <w:t xml:space="preserve">nai </w:t>
      </w:r>
      <w:r w:rsidR="007F2294">
        <w:rPr>
          <w:rStyle w:val="teilgZnak"/>
          <w:lang w:val="sl-SI"/>
        </w:rPr>
        <w:t>vek</w:t>
      </w:r>
      <w:r w:rsidR="007F2294" w:rsidRPr="00A453E4">
        <w:rPr>
          <w:rStyle w:val="teilgZnak"/>
          <w:lang w:val="sl-SI"/>
        </w:rPr>
        <w:t>ſ</w:t>
      </w:r>
      <w:r w:rsidR="007F2294">
        <w:rPr>
          <w:rStyle w:val="teilgZnak"/>
          <w:lang w:val="sl-SI"/>
        </w:rPr>
        <w:t>o</w:t>
      </w:r>
      <w:r w:rsidR="008B13B3">
        <w:rPr>
          <w:rStyle w:val="teilgZnak"/>
          <w:lang w:val="sl-SI"/>
        </w:rPr>
        <w:t xml:space="preserve"> ima, nakomu gléda</w:t>
      </w:r>
      <w:r w:rsidR="00CC3807">
        <w:rPr>
          <w:rStyle w:val="teilgZnak"/>
          <w:lang w:val="sl-SI"/>
        </w:rPr>
        <w:t xml:space="preserve"> v</w:t>
      </w:r>
      <w:r w:rsidR="00CC3807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CC3807">
        <w:rPr>
          <w:rStyle w:val="teilgZnak"/>
          <w:lang w:val="sl-SI"/>
        </w:rPr>
        <w:t>a</w:t>
      </w:r>
      <w:r w:rsidR="00166D94">
        <w:rPr>
          <w:rStyle w:val="teilgZnak"/>
          <w:lang w:val="sl-SI"/>
        </w:rPr>
        <w:t xml:space="preserve"> nyegova hodba</w:t>
      </w:r>
      <w:r w:rsidR="00A01F10">
        <w:rPr>
          <w:rStyle w:val="teilgZnak"/>
          <w:lang w:val="sl-SI"/>
        </w:rPr>
        <w:t>,</w:t>
      </w:r>
      <w:r w:rsidR="00A01F10">
        <w:rPr>
          <w:rStyle w:val="teilgZnak"/>
          <w:lang w:val="sl-SI"/>
        </w:rPr>
        <w:br/>
        <w:t xml:space="preserve">vnocsi </w:t>
      </w:r>
      <w:r w:rsidR="00DC162A">
        <w:rPr>
          <w:rStyle w:val="teilgZnak"/>
          <w:lang w:val="sl-SI"/>
        </w:rPr>
        <w:t xml:space="preserve">i </w:t>
      </w:r>
      <w:r w:rsidR="00481C72">
        <w:rPr>
          <w:rStyle w:val="teilgZnak"/>
          <w:lang w:val="sl-SI"/>
        </w:rPr>
        <w:t>vujdne</w:t>
      </w:r>
      <w:r w:rsidR="00E11920">
        <w:rPr>
          <w:rStyle w:val="teilgZnak"/>
          <w:lang w:val="sl-SI"/>
        </w:rPr>
        <w:t xml:space="preserve"> v</w:t>
      </w:r>
      <w:r w:rsidR="00E11920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E11920">
        <w:rPr>
          <w:rStyle w:val="teilgZnak"/>
          <w:lang w:val="sl-SI"/>
        </w:rPr>
        <w:t>erczi</w:t>
      </w:r>
      <w:r w:rsidR="008C4D41">
        <w:rPr>
          <w:rStyle w:val="teilgZnak"/>
          <w:lang w:val="sl-SI"/>
        </w:rPr>
        <w:t xml:space="preserve"> premisla</w:t>
      </w:r>
      <w:r w:rsidR="00A24850">
        <w:rPr>
          <w:rStyle w:val="teilgZnak"/>
          <w:rFonts w:ascii="ZRCola" w:hAnsi="ZRCola" w:cs="ZRCola"/>
          <w:lang w:val="sl-SI"/>
        </w:rPr>
        <w:t>a</w:t>
      </w:r>
      <w:r w:rsidR="001467B4">
        <w:rPr>
          <w:rStyle w:val="teilgZnak"/>
          <w:rFonts w:ascii="ZRCola" w:hAnsi="ZRCola" w:cs="ZRCola"/>
          <w:lang w:val="sl-SI"/>
        </w:rPr>
        <w:t>.</w:t>
      </w:r>
    </w:p>
    <w:p w14:paraId="4DA6EE9D" w14:textId="77777777" w:rsidR="00EF0B0B" w:rsidRDefault="00EF0B0B" w:rsidP="00F6118A">
      <w:pPr>
        <w:pStyle w:val="teilg"/>
        <w:rPr>
          <w:rStyle w:val="teilgZnak"/>
          <w:rFonts w:ascii="ZRCola" w:hAnsi="ZRCola" w:cs="ZRCola"/>
          <w:lang w:val="sl-SI"/>
        </w:rPr>
      </w:pPr>
    </w:p>
    <w:p w14:paraId="270A0E6D" w14:textId="77777777" w:rsidR="00EF0B0B" w:rsidRDefault="001467B4" w:rsidP="00F6118A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3</w:t>
      </w:r>
      <w:r w:rsidRPr="002C5902">
        <w:rPr>
          <w:lang w:val="sl-SI"/>
        </w:rPr>
        <w:t xml:space="preserve">. </w:t>
      </w:r>
    </w:p>
    <w:p w14:paraId="30168DB0" w14:textId="47D83301" w:rsidR="00814079" w:rsidRDefault="00B20712" w:rsidP="00F6118A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On </w:t>
      </w:r>
      <w:r w:rsidR="000A6D54" w:rsidRPr="002C5902">
        <w:rPr>
          <w:lang w:val="sl-SI"/>
        </w:rPr>
        <w:t xml:space="preserve">bode </w:t>
      </w:r>
      <w:r w:rsidR="00243A04" w:rsidRPr="002C5902">
        <w:rPr>
          <w:lang w:val="sl-SI"/>
        </w:rPr>
        <w:t xml:space="preserve">kako drevo </w:t>
      </w:r>
      <w:r w:rsidR="00E87B1F" w:rsidRPr="002C5902">
        <w:rPr>
          <w:lang w:val="sl-SI"/>
        </w:rPr>
        <w:t>pripotouki</w:t>
      </w:r>
      <w:r w:rsidR="002A6FC5">
        <w:rPr>
          <w:lang w:val="sl-SI"/>
        </w:rPr>
        <w:t>, komu</w:t>
      </w:r>
      <w:r w:rsidR="0094498F" w:rsidRPr="002C5902">
        <w:rPr>
          <w:lang w:val="sl-SI"/>
        </w:rPr>
        <w:t xml:space="preserve"> liszticsa </w:t>
      </w:r>
      <w:r w:rsidR="00822575" w:rsidRPr="002C5902">
        <w:rPr>
          <w:lang w:val="sl-SI"/>
        </w:rPr>
        <w:t>zima</w:t>
      </w:r>
      <w:r w:rsidR="00E87521" w:rsidRPr="002C5902">
        <w:rPr>
          <w:lang w:val="sl-SI"/>
        </w:rPr>
        <w:br/>
      </w:r>
      <w:r w:rsidR="00BA2628" w:rsidRPr="002C5902">
        <w:rPr>
          <w:lang w:val="sl-SI"/>
        </w:rPr>
        <w:t xml:space="preserve">ne </w:t>
      </w:r>
      <w:r w:rsidR="00026D0F" w:rsidRPr="002C5902">
        <w:rPr>
          <w:lang w:val="sl-SI"/>
        </w:rPr>
        <w:t>zbantuje</w:t>
      </w:r>
      <w:r w:rsidR="002A6FC5">
        <w:rPr>
          <w:lang w:val="sl-SI"/>
        </w:rPr>
        <w:t>,</w:t>
      </w:r>
      <w:r w:rsidR="00026D0F" w:rsidRPr="002C5902">
        <w:rPr>
          <w:lang w:val="sl-SI"/>
        </w:rPr>
        <w:t xml:space="preserve"> </w:t>
      </w:r>
      <w:r w:rsidR="000C1D65" w:rsidRPr="002C5902">
        <w:rPr>
          <w:lang w:val="sl-SI"/>
        </w:rPr>
        <w:t>zdobrim</w:t>
      </w:r>
      <w:r w:rsidR="00D85E98" w:rsidRPr="002C5902">
        <w:rPr>
          <w:lang w:val="sl-SI"/>
        </w:rPr>
        <w:t xml:space="preserve"> </w:t>
      </w:r>
      <w:r w:rsidR="00D85E98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187CB0">
        <w:rPr>
          <w:rStyle w:val="teilgZnak"/>
          <w:lang w:val="sl-SI"/>
        </w:rPr>
        <w:t xml:space="preserve">ádom </w:t>
      </w:r>
      <w:r w:rsidR="002807A7">
        <w:rPr>
          <w:rStyle w:val="teilgZnak"/>
          <w:lang w:val="sl-SI"/>
        </w:rPr>
        <w:t xml:space="preserve">rodi vu </w:t>
      </w:r>
      <w:r w:rsidR="00337F2A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337F2A">
        <w:rPr>
          <w:rStyle w:val="teilgZnak"/>
          <w:lang w:val="sl-SI"/>
        </w:rPr>
        <w:t>vojem vrei</w:t>
      </w:r>
      <w:r w:rsidR="002A6FC5">
        <w:rPr>
          <w:rStyle w:val="teilgZnak"/>
          <w:lang w:val="sl-SI"/>
        </w:rPr>
        <w:t>-</w:t>
      </w:r>
      <w:r w:rsidR="00CB786F">
        <w:rPr>
          <w:rStyle w:val="teilgZnak"/>
          <w:lang w:val="sl-SI"/>
        </w:rPr>
        <w:br/>
      </w:r>
      <w:r w:rsidR="00337F2A">
        <w:rPr>
          <w:rStyle w:val="teilgZnak"/>
          <w:lang w:val="sl-SI"/>
        </w:rPr>
        <w:t>meni</w:t>
      </w:r>
      <w:r w:rsidR="00644019">
        <w:rPr>
          <w:rStyle w:val="teilgZnak"/>
          <w:lang w:val="sl-SI"/>
        </w:rPr>
        <w:t xml:space="preserve"> </w:t>
      </w:r>
      <w:r w:rsidR="00644019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644019">
        <w:rPr>
          <w:rStyle w:val="teilgZnak"/>
          <w:lang w:val="sl-SI"/>
        </w:rPr>
        <w:t>recsnovo</w:t>
      </w:r>
      <w:r w:rsidR="00C37BAF">
        <w:rPr>
          <w:rStyle w:val="teilgZnak"/>
          <w:lang w:val="sl-SI"/>
        </w:rPr>
        <w:t xml:space="preserve"> delo </w:t>
      </w:r>
      <w:r w:rsidR="007E0439">
        <w:rPr>
          <w:rStyle w:val="teilgZnak"/>
          <w:lang w:val="sl-SI"/>
        </w:rPr>
        <w:t>v</w:t>
      </w:r>
      <w:r w:rsidR="007E0439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7E0439">
        <w:rPr>
          <w:rStyle w:val="teilgZnak"/>
          <w:lang w:val="sl-SI"/>
        </w:rPr>
        <w:t>e</w:t>
      </w:r>
      <w:r w:rsidR="00B537D5">
        <w:rPr>
          <w:rStyle w:val="teilgZnak"/>
          <w:lang w:val="sl-SI"/>
        </w:rPr>
        <w:t xml:space="preserve"> nyegovo </w:t>
      </w:r>
      <w:r w:rsidR="000B5D2E">
        <w:rPr>
          <w:rStyle w:val="teilgZnak"/>
          <w:lang w:val="sl-SI"/>
        </w:rPr>
        <w:t>boude.</w:t>
      </w:r>
    </w:p>
    <w:p w14:paraId="4C298B2C" w14:textId="77777777" w:rsidR="00EF0B0B" w:rsidRDefault="00EF0B0B" w:rsidP="00F6118A">
      <w:pPr>
        <w:pStyle w:val="teilg"/>
        <w:rPr>
          <w:rStyle w:val="teilgZnak"/>
          <w:lang w:val="sl-SI"/>
        </w:rPr>
      </w:pPr>
    </w:p>
    <w:p w14:paraId="6C466DC1" w14:textId="77777777" w:rsidR="00814079" w:rsidRDefault="00814079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64ED76A1" w14:textId="77777777" w:rsidR="00814079" w:rsidRDefault="00814079" w:rsidP="00814079">
      <w:r>
        <w:lastRenderedPageBreak/>
        <w:t>/008r/</w:t>
      </w:r>
    </w:p>
    <w:p w14:paraId="04ECDF86" w14:textId="77777777" w:rsidR="00655FB3" w:rsidRPr="002C5902" w:rsidRDefault="00655FB3" w:rsidP="00655FB3">
      <w:pPr>
        <w:pStyle w:val="teifwPageNum"/>
        <w:rPr>
          <w:lang w:val="sl-SI"/>
        </w:rPr>
      </w:pPr>
      <w:r w:rsidRPr="002C5902">
        <w:rPr>
          <w:lang w:val="sl-SI"/>
        </w:rPr>
        <w:t>11.</w:t>
      </w:r>
    </w:p>
    <w:p w14:paraId="03A104E9" w14:textId="77777777" w:rsidR="00EF0B0B" w:rsidRDefault="006D450D" w:rsidP="003C09B7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4.</w:t>
      </w:r>
      <w:r w:rsidRPr="002C5902">
        <w:rPr>
          <w:lang w:val="sl-SI"/>
        </w:rPr>
        <w:t xml:space="preserve"> </w:t>
      </w:r>
    </w:p>
    <w:p w14:paraId="0E47D3C7" w14:textId="2BA8A214" w:rsidR="00683CF7" w:rsidRDefault="00C259C7" w:rsidP="003C09B7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Da nebo onim takvo</w:t>
      </w:r>
      <w:r w:rsidR="00C0395E" w:rsidRPr="002C5902">
        <w:rPr>
          <w:lang w:val="sl-SI"/>
        </w:rPr>
        <w:t xml:space="preserve"> </w:t>
      </w:r>
      <w:r w:rsidR="009B693C" w:rsidRPr="00304CBF">
        <w:rPr>
          <w:lang w:val="sl-SI"/>
        </w:rPr>
        <w:t>dugovanye</w:t>
      </w:r>
      <w:r w:rsidR="00FB26D1" w:rsidRPr="002C5902">
        <w:rPr>
          <w:lang w:val="sl-SI"/>
        </w:rPr>
        <w:t>, ki pa</w:t>
      </w:r>
      <w:r w:rsidR="00FB26D1" w:rsidRPr="00A453E4">
        <w:rPr>
          <w:rStyle w:val="teilgZnak"/>
          <w:lang w:val="sl-SI"/>
        </w:rPr>
        <w:t>ſ</w:t>
      </w:r>
      <w:r w:rsidR="004853BC">
        <w:rPr>
          <w:rStyle w:val="teilgZnak"/>
          <w:lang w:val="sl-SI"/>
        </w:rPr>
        <w:t>z</w:t>
      </w:r>
      <w:r w:rsidR="00FB26D1">
        <w:rPr>
          <w:rStyle w:val="teilgZnak"/>
          <w:lang w:val="sl-SI"/>
        </w:rPr>
        <w:t xml:space="preserve">ke </w:t>
      </w:r>
      <w:r w:rsidR="00F75A35">
        <w:rPr>
          <w:rStyle w:val="teilgZnak"/>
          <w:lang w:val="sl-SI"/>
        </w:rPr>
        <w:t>ne no</w:t>
      </w:r>
      <w:r w:rsidR="00F75A35" w:rsidRPr="00A453E4">
        <w:rPr>
          <w:rStyle w:val="teilgZnak"/>
          <w:lang w:val="sl-SI"/>
        </w:rPr>
        <w:t>ſ</w:t>
      </w:r>
      <w:r w:rsidR="004853BC">
        <w:rPr>
          <w:rStyle w:val="teilgZnak"/>
          <w:lang w:val="sl-SI"/>
        </w:rPr>
        <w:t>z</w:t>
      </w:r>
      <w:r w:rsidR="00F75A35">
        <w:rPr>
          <w:rStyle w:val="teilgZnak"/>
          <w:lang w:val="sl-SI"/>
        </w:rPr>
        <w:t>i</w:t>
      </w:r>
      <w:r w:rsidR="00EF5EB8">
        <w:rPr>
          <w:rStyle w:val="teilgZnak"/>
          <w:lang w:val="sl-SI"/>
        </w:rPr>
        <w:t xml:space="preserve"> </w:t>
      </w:r>
      <w:r w:rsidR="00014745">
        <w:rPr>
          <w:rStyle w:val="teilgZnak"/>
          <w:lang w:val="sl-SI"/>
        </w:rPr>
        <w:br/>
      </w:r>
      <w:r w:rsidR="00EF5EB8">
        <w:rPr>
          <w:rStyle w:val="teilgZnak"/>
          <w:lang w:val="sl-SI"/>
        </w:rPr>
        <w:t>zreicsi</w:t>
      </w:r>
      <w:r w:rsidR="001020BC">
        <w:rPr>
          <w:rStyle w:val="teilgZnak"/>
          <w:lang w:val="sl-SI"/>
        </w:rPr>
        <w:t xml:space="preserve"> Christu</w:t>
      </w:r>
      <w:r w:rsidR="00BC16C2">
        <w:rPr>
          <w:rStyle w:val="teilgZnak"/>
          <w:lang w:val="sl-SI"/>
        </w:rPr>
        <w:t>s</w:t>
      </w:r>
      <w:r w:rsidR="001020BC">
        <w:rPr>
          <w:rStyle w:val="teilgZnak"/>
          <w:lang w:val="sl-SI"/>
        </w:rPr>
        <w:t>eve</w:t>
      </w:r>
      <w:r w:rsidR="00E05286">
        <w:rPr>
          <w:rStyle w:val="teilgZnak"/>
          <w:lang w:val="sl-SI"/>
        </w:rPr>
        <w:t xml:space="preserve"> i kak ve</w:t>
      </w:r>
      <w:r w:rsidR="00444A0B">
        <w:rPr>
          <w:rStyle w:val="teilgZnak"/>
          <w:lang w:val="sl-SI"/>
        </w:rPr>
        <w:t xml:space="preserve">ter </w:t>
      </w:r>
      <w:r w:rsidR="009B6A16">
        <w:rPr>
          <w:rStyle w:val="teilgZnak"/>
          <w:lang w:val="sl-SI"/>
        </w:rPr>
        <w:t>odn</w:t>
      </w:r>
      <w:r w:rsidR="00BC16C2">
        <w:rPr>
          <w:rStyle w:val="teilgZnak"/>
          <w:lang w:val="sl-SI"/>
        </w:rPr>
        <w:t>á</w:t>
      </w:r>
      <w:r w:rsidR="009B6A16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9B6A16">
        <w:rPr>
          <w:rStyle w:val="teilgZnak"/>
          <w:lang w:val="sl-SI"/>
        </w:rPr>
        <w:t>e</w:t>
      </w:r>
      <w:r w:rsidR="007E295A">
        <w:rPr>
          <w:rStyle w:val="teilgZnak"/>
          <w:lang w:val="sl-SI"/>
        </w:rPr>
        <w:t xml:space="preserve"> od </w:t>
      </w:r>
      <w:r w:rsidR="00FF74FC">
        <w:rPr>
          <w:rStyle w:val="teilgZnak"/>
          <w:lang w:val="sl-SI"/>
        </w:rPr>
        <w:t>zé</w:t>
      </w:r>
      <w:r w:rsidR="00BC16C2">
        <w:rPr>
          <w:lang w:val="sl-SI"/>
        </w:rPr>
        <w:t>m</w:t>
      </w:r>
      <w:r w:rsidR="00FF74FC">
        <w:rPr>
          <w:rStyle w:val="teilgZnak"/>
          <w:lang w:val="sl-SI"/>
        </w:rPr>
        <w:t>le</w:t>
      </w:r>
      <w:r w:rsidR="00683CF7">
        <w:rPr>
          <w:rStyle w:val="teilgZnak"/>
          <w:lang w:val="sl-SI"/>
        </w:rPr>
        <w:t xml:space="preserve"> praih</w:t>
      </w:r>
      <w:r w:rsidR="003C09B7">
        <w:rPr>
          <w:rStyle w:val="teilgZnak"/>
          <w:lang w:val="sl-SI"/>
        </w:rPr>
        <w:br/>
      </w:r>
      <w:r w:rsidR="00627ED0">
        <w:rPr>
          <w:rStyle w:val="teilgZnak"/>
          <w:lang w:val="sl-SI"/>
        </w:rPr>
        <w:t xml:space="preserve">dalecs tak i </w:t>
      </w:r>
      <w:r w:rsidR="00135144">
        <w:rPr>
          <w:rStyle w:val="teilgZnak"/>
          <w:lang w:val="sl-SI"/>
        </w:rPr>
        <w:t>Go</w:t>
      </w:r>
      <w:r w:rsidR="00135144" w:rsidRPr="00A453E4">
        <w:rPr>
          <w:rStyle w:val="teilgZnak"/>
          <w:lang w:val="sl-SI"/>
        </w:rPr>
        <w:t>ſ</w:t>
      </w:r>
      <w:r w:rsidR="00135144">
        <w:rPr>
          <w:rStyle w:val="teilgZnak"/>
          <w:lang w:val="sl-SI"/>
        </w:rPr>
        <w:t>zpodin</w:t>
      </w:r>
      <w:r w:rsidR="00177A75">
        <w:rPr>
          <w:rStyle w:val="teilgZnak"/>
          <w:lang w:val="sl-SI"/>
        </w:rPr>
        <w:t xml:space="preserve"> Bough</w:t>
      </w:r>
      <w:r w:rsidR="00466EB4">
        <w:rPr>
          <w:rStyle w:val="teilgZnak"/>
          <w:lang w:val="sl-SI"/>
        </w:rPr>
        <w:t>, nyega</w:t>
      </w:r>
      <w:r w:rsidR="003A2418">
        <w:rPr>
          <w:rStyle w:val="teilgZnak"/>
          <w:lang w:val="sl-SI"/>
        </w:rPr>
        <w:t xml:space="preserve"> zaver</w:t>
      </w:r>
      <w:r w:rsidR="00BC16C2">
        <w:rPr>
          <w:rStyle w:val="teilgZnak"/>
          <w:lang w:val="sl-SI"/>
        </w:rPr>
        <w:t>s</w:t>
      </w:r>
      <w:r w:rsidR="000A27F9">
        <w:rPr>
          <w:rStyle w:val="teilgZnak"/>
          <w:lang w:val="sl-SI"/>
        </w:rPr>
        <w:t>e.</w:t>
      </w:r>
    </w:p>
    <w:p w14:paraId="7F5EAF0E" w14:textId="77777777" w:rsidR="00EF0B0B" w:rsidRDefault="00EF0B0B" w:rsidP="003C09B7">
      <w:pPr>
        <w:pStyle w:val="teilg"/>
        <w:rPr>
          <w:rStyle w:val="teilgZnak"/>
          <w:lang w:val="sl-SI"/>
        </w:rPr>
      </w:pPr>
    </w:p>
    <w:p w14:paraId="4373F273" w14:textId="77777777" w:rsidR="00EF0B0B" w:rsidRDefault="00E15467" w:rsidP="003C09B7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5.</w:t>
      </w:r>
      <w:r>
        <w:rPr>
          <w:lang w:val="sl-SI"/>
        </w:rPr>
        <w:t xml:space="preserve"> </w:t>
      </w:r>
    </w:p>
    <w:p w14:paraId="74942054" w14:textId="6E6EAB76" w:rsidR="00E15467" w:rsidRDefault="00BC16C2" w:rsidP="003C09B7">
      <w:pPr>
        <w:pStyle w:val="teilg"/>
        <w:rPr>
          <w:rStyle w:val="teilgZnak"/>
          <w:lang w:val="sl-SI"/>
        </w:rPr>
      </w:pPr>
      <w:r>
        <w:rPr>
          <w:lang w:val="sl-SI"/>
        </w:rPr>
        <w:t>G</w:t>
      </w:r>
      <w:r w:rsidR="00341B48">
        <w:rPr>
          <w:lang w:val="sl-SI"/>
        </w:rPr>
        <w:t>da z</w:t>
      </w:r>
      <w:r>
        <w:rPr>
          <w:lang w:val="sl-SI"/>
        </w:rPr>
        <w:t>ém</w:t>
      </w:r>
      <w:r w:rsidR="006A296A">
        <w:rPr>
          <w:lang w:val="sl-SI"/>
        </w:rPr>
        <w:t xml:space="preserve">le </w:t>
      </w:r>
      <w:r w:rsidR="00CC3103">
        <w:rPr>
          <w:lang w:val="sl-SI"/>
        </w:rPr>
        <w:t>ludje</w:t>
      </w:r>
      <w:r w:rsidR="0065149C">
        <w:rPr>
          <w:lang w:val="sl-SI"/>
        </w:rPr>
        <w:t xml:space="preserve"> v</w:t>
      </w:r>
      <w:r w:rsidR="0065149C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65149C">
        <w:rPr>
          <w:rStyle w:val="teilgZnak"/>
          <w:lang w:val="sl-SI"/>
        </w:rPr>
        <w:t xml:space="preserve">i </w:t>
      </w:r>
      <w:r w:rsidR="009C7CDE">
        <w:rPr>
          <w:rStyle w:val="teilgZnak"/>
          <w:lang w:val="sl-SI"/>
        </w:rPr>
        <w:t>gori posztano</w:t>
      </w:r>
      <w:r w:rsidR="008713D9">
        <w:rPr>
          <w:rStyle w:val="teilgZnak"/>
          <w:lang w:val="sl-SI"/>
        </w:rPr>
        <w:t xml:space="preserve">, i </w:t>
      </w:r>
      <w:r w:rsidR="005F3398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5F3398">
        <w:rPr>
          <w:rStyle w:val="teilgZnak"/>
          <w:lang w:val="sl-SI"/>
        </w:rPr>
        <w:t xml:space="preserve">vega </w:t>
      </w:r>
      <w:r w:rsidR="006108D7" w:rsidRPr="00A453E4">
        <w:rPr>
          <w:rStyle w:val="teilgZnak"/>
          <w:lang w:val="sl-SI"/>
        </w:rPr>
        <w:t>ſ</w:t>
      </w:r>
      <w:r w:rsidR="006108D7">
        <w:rPr>
          <w:rStyle w:val="teilgZnak"/>
          <w:lang w:val="sl-SI"/>
        </w:rPr>
        <w:t xml:space="preserve">itka </w:t>
      </w:r>
      <w:r w:rsidR="00663123">
        <w:rPr>
          <w:rStyle w:val="teilgZnak"/>
          <w:lang w:val="sl-SI"/>
        </w:rPr>
        <w:t>ra</w:t>
      </w:r>
      <w:r>
        <w:rPr>
          <w:rStyle w:val="teilgZnak"/>
          <w:lang w:val="sl-SI"/>
        </w:rPr>
        <w:t>-</w:t>
      </w:r>
      <w:r w:rsidR="00663123">
        <w:rPr>
          <w:rStyle w:val="teilgZnak"/>
          <w:lang w:val="sl-SI"/>
        </w:rPr>
        <w:br/>
        <w:t>c</w:t>
      </w:r>
      <w:r w:rsidR="009E6A3E">
        <w:rPr>
          <w:rStyle w:val="teilgZnak"/>
          <w:lang w:val="sl-SI"/>
        </w:rPr>
        <w:t xml:space="preserve">sun </w:t>
      </w:r>
      <w:r w:rsidR="007E0CA2">
        <w:rPr>
          <w:rStyle w:val="teilgZnak"/>
          <w:lang w:val="sl-SI"/>
        </w:rPr>
        <w:t>oni</w:t>
      </w:r>
      <w:r w:rsidR="000E270D">
        <w:rPr>
          <w:rStyle w:val="teilgZnak"/>
          <w:lang w:val="sl-SI"/>
        </w:rPr>
        <w:t xml:space="preserve"> dajo</w:t>
      </w:r>
      <w:r w:rsidR="004D43DE">
        <w:rPr>
          <w:rStyle w:val="teilgZnak"/>
          <w:lang w:val="sl-SI"/>
        </w:rPr>
        <w:t xml:space="preserve">, </w:t>
      </w:r>
      <w:r w:rsidR="00196D0D">
        <w:rPr>
          <w:rStyle w:val="teilgZnak"/>
          <w:lang w:val="sl-SI"/>
        </w:rPr>
        <w:t>me</w:t>
      </w:r>
      <w:r w:rsidR="00603AE0">
        <w:rPr>
          <w:rStyle w:val="teilgZnak"/>
          <w:lang w:val="sl-SI"/>
        </w:rPr>
        <w:t xml:space="preserve">d neverne </w:t>
      </w:r>
      <w:r w:rsidR="00E401E1">
        <w:rPr>
          <w:rStyle w:val="teilgZnak"/>
          <w:lang w:val="sl-SI"/>
        </w:rPr>
        <w:t>lűdih</w:t>
      </w:r>
      <w:r w:rsidR="008C6985">
        <w:rPr>
          <w:rStyle w:val="teilgZnak"/>
          <w:lang w:val="sl-SI"/>
        </w:rPr>
        <w:t xml:space="preserve"> v</w:t>
      </w:r>
      <w:r w:rsidR="008C6985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8C6985">
        <w:rPr>
          <w:rStyle w:val="teilgZnak"/>
          <w:lang w:val="sl-SI"/>
        </w:rPr>
        <w:t xml:space="preserve">i </w:t>
      </w:r>
      <w:r w:rsidR="008C6985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8C6985">
        <w:rPr>
          <w:rStyle w:val="teilgZnak"/>
          <w:lang w:val="sl-SI"/>
        </w:rPr>
        <w:t>e</w:t>
      </w:r>
      <w:r w:rsidR="00B90941">
        <w:rPr>
          <w:rStyle w:val="teilgZnak"/>
          <w:lang w:val="sl-SI"/>
        </w:rPr>
        <w:t xml:space="preserve"> oni </w:t>
      </w:r>
      <w:r w:rsidR="00B9083C">
        <w:rPr>
          <w:rStyle w:val="teilgZnak"/>
          <w:lang w:val="sl-SI"/>
        </w:rPr>
        <w:t>zmecso</w:t>
      </w:r>
      <w:r w:rsidR="0051203D">
        <w:rPr>
          <w:rStyle w:val="teilgZnak"/>
          <w:lang w:val="sl-SI"/>
        </w:rPr>
        <w:t>,</w:t>
      </w:r>
      <w:r w:rsidR="0051203D">
        <w:rPr>
          <w:rStyle w:val="teilgZnak"/>
          <w:lang w:val="sl-SI"/>
        </w:rPr>
        <w:br/>
        <w:t xml:space="preserve">i na </w:t>
      </w:r>
      <w:r w:rsidR="00311D0F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311D0F">
        <w:rPr>
          <w:rStyle w:val="teilgZnak"/>
          <w:lang w:val="sl-SI"/>
        </w:rPr>
        <w:t>kv</w:t>
      </w:r>
      <w:r>
        <w:rPr>
          <w:rStyle w:val="teilgZnak"/>
          <w:lang w:val="sl-SI"/>
        </w:rPr>
        <w:t>ár</w:t>
      </w:r>
      <w:r w:rsidR="00311D0F">
        <w:rPr>
          <w:rStyle w:val="teilgZnak"/>
          <w:lang w:val="sl-SI"/>
        </w:rPr>
        <w:t>j</w:t>
      </w:r>
      <w:r w:rsidR="00787153">
        <w:rPr>
          <w:rStyle w:val="teilgZnak"/>
          <w:lang w:val="sl-SI"/>
        </w:rPr>
        <w:t xml:space="preserve">einye </w:t>
      </w:r>
      <w:r w:rsidR="00EA1DE1">
        <w:rPr>
          <w:rStyle w:val="teilgZnak"/>
          <w:lang w:val="sl-SI"/>
        </w:rPr>
        <w:t>vekiveczno</w:t>
      </w:r>
      <w:r w:rsidR="00DD3AA4">
        <w:rPr>
          <w:rStyle w:val="teilgZnak"/>
          <w:lang w:val="sl-SI"/>
        </w:rPr>
        <w:t xml:space="preserve"> </w:t>
      </w:r>
      <w:r w:rsidR="00DD3AA4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DD3AA4">
        <w:rPr>
          <w:rStyle w:val="teilgZnak"/>
          <w:lang w:val="sl-SI"/>
        </w:rPr>
        <w:t>p</w:t>
      </w:r>
      <w:r w:rsidR="00A77F4C">
        <w:rPr>
          <w:rStyle w:val="teilgZnak"/>
          <w:lang w:val="sl-SI"/>
        </w:rPr>
        <w:t>á</w:t>
      </w:r>
      <w:r w:rsidR="00DD3AA4">
        <w:rPr>
          <w:rStyle w:val="teilgZnak"/>
          <w:lang w:val="sl-SI"/>
        </w:rPr>
        <w:t>dno</w:t>
      </w:r>
      <w:r w:rsidR="00AA7DC6">
        <w:rPr>
          <w:rStyle w:val="teilgZnak"/>
          <w:lang w:val="sl-SI"/>
        </w:rPr>
        <w:t>.</w:t>
      </w:r>
    </w:p>
    <w:p w14:paraId="26B4C5FB" w14:textId="77777777" w:rsidR="00EF0B0B" w:rsidRDefault="00EF0B0B" w:rsidP="003C09B7">
      <w:pPr>
        <w:pStyle w:val="teilg"/>
        <w:rPr>
          <w:rStyle w:val="teilgZnak"/>
          <w:lang w:val="sl-SI"/>
        </w:rPr>
      </w:pPr>
    </w:p>
    <w:p w14:paraId="09A3E4EB" w14:textId="77777777" w:rsidR="00EF0B0B" w:rsidRDefault="00AA7DC6" w:rsidP="003C09B7">
      <w:pPr>
        <w:pStyle w:val="teilg"/>
        <w:rPr>
          <w:lang w:val="sl-SI"/>
        </w:rPr>
      </w:pPr>
      <w:r>
        <w:rPr>
          <w:lang w:val="sl-SI"/>
        </w:rPr>
        <w:t>6.</w:t>
      </w:r>
    </w:p>
    <w:p w14:paraId="71A928B4" w14:textId="001BE842" w:rsidR="00AA7DC6" w:rsidRDefault="0029223A" w:rsidP="003C09B7">
      <w:pPr>
        <w:pStyle w:val="teilg"/>
        <w:rPr>
          <w:lang w:val="sl-SI"/>
        </w:rPr>
      </w:pPr>
      <w:r w:rsidRPr="00304CBF">
        <w:rPr>
          <w:rStyle w:val="teiunclear"/>
          <w:lang w:val="sl-SI"/>
        </w:rPr>
        <w:t>S</w:t>
      </w:r>
      <w:r>
        <w:rPr>
          <w:lang w:val="sl-SI"/>
        </w:rPr>
        <w:t xml:space="preserve"> </w:t>
      </w:r>
      <w:r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>
        <w:rPr>
          <w:rStyle w:val="teilgZnak"/>
          <w:lang w:val="sl-SI"/>
        </w:rPr>
        <w:t>voim</w:t>
      </w:r>
      <w:r w:rsidR="0042170D">
        <w:rPr>
          <w:rStyle w:val="teilgZnak"/>
          <w:lang w:val="sl-SI"/>
        </w:rPr>
        <w:t xml:space="preserve"> vernim </w:t>
      </w:r>
      <w:r w:rsidR="0095140E">
        <w:rPr>
          <w:rStyle w:val="teilgZnak"/>
          <w:lang w:val="sl-SI"/>
        </w:rPr>
        <w:t xml:space="preserve">Bough </w:t>
      </w:r>
      <w:r w:rsidR="00292EA0">
        <w:rPr>
          <w:rStyle w:val="teilgZnak"/>
          <w:lang w:val="sl-SI"/>
        </w:rPr>
        <w:t>pou</w:t>
      </w:r>
      <w:r w:rsidR="00BC16C2">
        <w:rPr>
          <w:rStyle w:val="teilgZnak"/>
          <w:lang w:val="sl-SI"/>
        </w:rPr>
        <w:t>t</w:t>
      </w:r>
      <w:r w:rsidR="00292EA0">
        <w:rPr>
          <w:rStyle w:val="teilgZnak"/>
          <w:lang w:val="sl-SI"/>
        </w:rPr>
        <w:t xml:space="preserve">i </w:t>
      </w:r>
      <w:r w:rsidR="009B3227">
        <w:rPr>
          <w:rStyle w:val="teilgZnak"/>
          <w:lang w:val="sl-SI"/>
        </w:rPr>
        <w:t>na pr</w:t>
      </w:r>
      <w:r w:rsidR="00BC16C2">
        <w:rPr>
          <w:rStyle w:val="teilgZnak"/>
          <w:lang w:val="sl-SI"/>
        </w:rPr>
        <w:t>á</w:t>
      </w:r>
      <w:r w:rsidR="009B3227">
        <w:rPr>
          <w:rStyle w:val="teilgZnak"/>
          <w:lang w:val="sl-SI"/>
        </w:rPr>
        <w:t>vla</w:t>
      </w:r>
      <w:r w:rsidR="00696577">
        <w:rPr>
          <w:rStyle w:val="teilgZnak"/>
          <w:lang w:val="sl-SI"/>
        </w:rPr>
        <w:t xml:space="preserve"> </w:t>
      </w:r>
      <w:r w:rsidR="009B3227">
        <w:rPr>
          <w:rStyle w:val="teilgZnak"/>
          <w:lang w:val="sl-SI"/>
        </w:rPr>
        <w:t>z</w:t>
      </w:r>
      <w:r w:rsidR="009B3227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9B3227">
        <w:rPr>
          <w:rStyle w:val="teilgZnak"/>
          <w:lang w:val="sl-SI"/>
        </w:rPr>
        <w:t>voje</w:t>
      </w:r>
      <w:r w:rsidR="00BC16C2">
        <w:rPr>
          <w:rStyle w:val="teilgZnak"/>
          <w:lang w:val="sl-SI"/>
        </w:rPr>
        <w:t xml:space="preserve"> </w:t>
      </w:r>
      <w:r w:rsidR="009B3227">
        <w:rPr>
          <w:rStyle w:val="teilgZnak"/>
          <w:lang w:val="sl-SI"/>
        </w:rPr>
        <w:t>mi</w:t>
      </w:r>
      <w:r w:rsidR="00BC16C2">
        <w:rPr>
          <w:rStyle w:val="teilgZnak"/>
          <w:lang w:val="sl-SI"/>
        </w:rPr>
        <w:t>-</w:t>
      </w:r>
      <w:r w:rsidR="00646B0D">
        <w:rPr>
          <w:rStyle w:val="teilgZnak"/>
          <w:lang w:val="sl-SI"/>
        </w:rPr>
        <w:t xml:space="preserve"> </w:t>
      </w:r>
      <w:r w:rsidR="0041666C">
        <w:rPr>
          <w:rStyle w:val="teilgZnak"/>
          <w:lang w:val="sl-SI"/>
        </w:rPr>
        <w:br/>
        <w:t>los</w:t>
      </w:r>
      <w:r w:rsidR="002E058D">
        <w:rPr>
          <w:rStyle w:val="teilgZnak"/>
          <w:lang w:val="sl-SI"/>
        </w:rPr>
        <w:t>cse</w:t>
      </w:r>
      <w:r w:rsidR="006203DB">
        <w:rPr>
          <w:rStyle w:val="teilgZnak"/>
          <w:lang w:val="sl-SI"/>
        </w:rPr>
        <w:t xml:space="preserve"> on </w:t>
      </w:r>
      <w:r w:rsidR="00BC16C2">
        <w:rPr>
          <w:rStyle w:val="teilgZnak"/>
          <w:lang w:val="sl-SI"/>
        </w:rPr>
        <w:t>v</w:t>
      </w:r>
      <w:r w:rsidR="006203DB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6203DB">
        <w:rPr>
          <w:rStyle w:val="teilgZnak"/>
          <w:lang w:val="sl-SI"/>
        </w:rPr>
        <w:t>ikd</w:t>
      </w:r>
      <w:r w:rsidR="00BC16C2">
        <w:rPr>
          <w:rStyle w:val="teilgZnak"/>
          <w:lang w:val="sl-SI"/>
        </w:rPr>
        <w:t>ár</w:t>
      </w:r>
      <w:r w:rsidR="00565153">
        <w:rPr>
          <w:rStyle w:val="teilgZnak"/>
          <w:lang w:val="sl-SI"/>
        </w:rPr>
        <w:t xml:space="preserve"> ny</w:t>
      </w:r>
      <w:r w:rsidR="00BC16C2">
        <w:rPr>
          <w:rStyle w:val="teilgZnak"/>
          <w:lang w:val="sl-SI"/>
        </w:rPr>
        <w:t>é</w:t>
      </w:r>
      <w:r w:rsidR="00E67244">
        <w:rPr>
          <w:rStyle w:val="teilgZnak"/>
          <w:lang w:val="sl-SI"/>
        </w:rPr>
        <w:t xml:space="preserve"> r</w:t>
      </w:r>
      <w:r w:rsidR="00BC16C2">
        <w:rPr>
          <w:rStyle w:val="teilgZnak"/>
          <w:lang w:val="sl-SI"/>
        </w:rPr>
        <w:t>á</w:t>
      </w:r>
      <w:r w:rsidR="00E67244">
        <w:rPr>
          <w:rStyle w:val="teilgZnak"/>
          <w:lang w:val="sl-SI"/>
        </w:rPr>
        <w:t>ni</w:t>
      </w:r>
      <w:r w:rsidR="00AA15DD">
        <w:rPr>
          <w:rStyle w:val="teilgZnak"/>
          <w:lang w:val="sl-SI"/>
        </w:rPr>
        <w:t xml:space="preserve">, da neverniczi </w:t>
      </w:r>
      <w:r w:rsidR="00231D43">
        <w:rPr>
          <w:rStyle w:val="teilgZnak"/>
          <w:lang w:val="sl-SI"/>
        </w:rPr>
        <w:t>vu nih</w:t>
      </w:r>
      <w:r w:rsidR="002A7B76">
        <w:rPr>
          <w:rStyle w:val="teilgZnak"/>
          <w:lang w:val="sl-SI"/>
        </w:rPr>
        <w:br/>
        <w:t>o</w:t>
      </w:r>
      <w:r w:rsidR="00BC16C2">
        <w:rPr>
          <w:rStyle w:val="teilgZnak"/>
          <w:lang w:val="sl-SI"/>
        </w:rPr>
        <w:t>p</w:t>
      </w:r>
      <w:r w:rsidR="002A7B76">
        <w:rPr>
          <w:rStyle w:val="teilgZnak"/>
          <w:lang w:val="sl-SI"/>
        </w:rPr>
        <w:t>orno</w:t>
      </w:r>
      <w:r w:rsidR="002A7B76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2A7B76">
        <w:rPr>
          <w:rStyle w:val="teilgZnak"/>
          <w:lang w:val="sl-SI"/>
        </w:rPr>
        <w:t>ti</w:t>
      </w:r>
      <w:r w:rsidR="00E93902">
        <w:rPr>
          <w:rStyle w:val="teilgZnak"/>
          <w:lang w:val="sl-SI"/>
        </w:rPr>
        <w:t>, d</w:t>
      </w:r>
      <w:r w:rsidR="00464A3F">
        <w:rPr>
          <w:rStyle w:val="teilgZnak"/>
          <w:lang w:val="sl-SI"/>
        </w:rPr>
        <w:t xml:space="preserve">oli </w:t>
      </w:r>
      <w:r w:rsidR="00793FF8">
        <w:rPr>
          <w:rStyle w:val="teilgZnak"/>
          <w:lang w:val="sl-SI"/>
        </w:rPr>
        <w:t xml:space="preserve">opadno </w:t>
      </w:r>
      <w:r w:rsidR="001252CF">
        <w:rPr>
          <w:rStyle w:val="teilgZnak"/>
          <w:lang w:val="sl-SI"/>
        </w:rPr>
        <w:t xml:space="preserve">vpekel </w:t>
      </w:r>
      <w:r w:rsidR="001F62F4">
        <w:rPr>
          <w:rStyle w:val="teilgZnak"/>
          <w:lang w:val="sl-SI"/>
        </w:rPr>
        <w:t>ve</w:t>
      </w:r>
      <w:r w:rsidR="00BC16C2">
        <w:rPr>
          <w:rStyle w:val="teilgZnak"/>
          <w:lang w:val="sl-SI"/>
        </w:rPr>
        <w:t>k</w:t>
      </w:r>
      <w:r w:rsidR="001F62F4">
        <w:rPr>
          <w:rStyle w:val="teilgZnak"/>
          <w:lang w:val="sl-SI"/>
        </w:rPr>
        <w:t>ivec</w:t>
      </w:r>
      <w:r w:rsidR="001252CF">
        <w:rPr>
          <w:rStyle w:val="teilgZnak"/>
          <w:lang w:val="sl-SI"/>
        </w:rPr>
        <w:t>s</w:t>
      </w:r>
      <w:r w:rsidR="001F62F4">
        <w:rPr>
          <w:rStyle w:val="teilgZnak"/>
          <w:lang w:val="sl-SI"/>
        </w:rPr>
        <w:t>ni</w:t>
      </w:r>
      <w:r w:rsidR="001252CF">
        <w:rPr>
          <w:rStyle w:val="teilgZnak"/>
          <w:lang w:val="sl-SI"/>
        </w:rPr>
        <w:t>.</w:t>
      </w:r>
      <w:r w:rsidR="00E67244">
        <w:rPr>
          <w:rStyle w:val="teilgZnak"/>
          <w:lang w:val="sl-SI"/>
        </w:rPr>
        <w:t xml:space="preserve"> </w:t>
      </w:r>
      <w:r w:rsidR="009B3227">
        <w:rPr>
          <w:rStyle w:val="teilgZnak"/>
          <w:lang w:val="sl-SI"/>
        </w:rPr>
        <w:t xml:space="preserve"> </w:t>
      </w:r>
      <w:r w:rsidR="00AA7DC6">
        <w:rPr>
          <w:lang w:val="sl-SI"/>
        </w:rPr>
        <w:t xml:space="preserve"> </w:t>
      </w:r>
    </w:p>
    <w:p w14:paraId="49A9D6AF" w14:textId="77777777" w:rsidR="00EF0B0B" w:rsidRDefault="00EF0B0B" w:rsidP="003C09B7">
      <w:pPr>
        <w:pStyle w:val="teilg"/>
        <w:rPr>
          <w:lang w:val="sl-SI"/>
        </w:rPr>
      </w:pPr>
    </w:p>
    <w:p w14:paraId="33930EB9" w14:textId="77777777" w:rsidR="00EF0B0B" w:rsidRDefault="00967A01" w:rsidP="003C09B7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>
        <w:rPr>
          <w:lang w:val="sl-SI"/>
        </w:rPr>
        <w:t xml:space="preserve"> </w:t>
      </w:r>
    </w:p>
    <w:p w14:paraId="5D2E85A5" w14:textId="4758C53A" w:rsidR="00120A74" w:rsidRDefault="00967A01" w:rsidP="003C09B7">
      <w:pPr>
        <w:pStyle w:val="teilg"/>
        <w:rPr>
          <w:rStyle w:val="teilgZnak"/>
          <w:lang w:val="sl-SI"/>
        </w:rPr>
      </w:pPr>
      <w:r>
        <w:rPr>
          <w:lang w:val="sl-SI"/>
        </w:rPr>
        <w:t xml:space="preserve">Da bi bil piszal </w:t>
      </w:r>
      <w:r w:rsidR="000F5D8A" w:rsidRPr="00A453E4">
        <w:rPr>
          <w:rStyle w:val="teilgZnak"/>
          <w:lang w:val="sl-SI"/>
        </w:rPr>
        <w:t>ſ</w:t>
      </w:r>
      <w:r w:rsidR="000F5D8A">
        <w:rPr>
          <w:rStyle w:val="teilgZnak"/>
          <w:lang w:val="sl-SI"/>
        </w:rPr>
        <w:t>olt</w:t>
      </w:r>
      <w:r w:rsidR="00120A74">
        <w:rPr>
          <w:rStyle w:val="teilgZnak"/>
          <w:lang w:val="sl-SI"/>
        </w:rPr>
        <w:t>ár</w:t>
      </w:r>
      <w:r w:rsidR="00A42395">
        <w:rPr>
          <w:rStyle w:val="teilgZnak"/>
          <w:lang w:val="sl-SI"/>
        </w:rPr>
        <w:t xml:space="preserve"> </w:t>
      </w:r>
      <w:r w:rsidR="00A42395" w:rsidRPr="002C5902">
        <w:rPr>
          <w:rStyle w:val="teipersName"/>
          <w:lang w:val="sl-SI"/>
        </w:rPr>
        <w:t>David</w:t>
      </w:r>
      <w:r w:rsidR="002D58C1">
        <w:rPr>
          <w:rStyle w:val="teilgZnak"/>
          <w:lang w:val="sl-SI"/>
        </w:rPr>
        <w:t xml:space="preserve"> </w:t>
      </w:r>
      <w:r w:rsidR="003909C4" w:rsidRPr="00A453E4">
        <w:rPr>
          <w:rStyle w:val="teilgZnak"/>
          <w:lang w:val="sl-SI"/>
        </w:rPr>
        <w:t>ſ</w:t>
      </w:r>
      <w:r w:rsidR="00120A74">
        <w:rPr>
          <w:rStyle w:val="teilgZnak"/>
          <w:lang w:val="sl-SI"/>
        </w:rPr>
        <w:t>z</w:t>
      </w:r>
      <w:r w:rsidR="003909C4">
        <w:rPr>
          <w:rStyle w:val="teilgZnak"/>
          <w:lang w:val="sl-SI"/>
        </w:rPr>
        <w:t>véti</w:t>
      </w:r>
      <w:r w:rsidR="00FE6F3C">
        <w:rPr>
          <w:rStyle w:val="teilgZnak"/>
          <w:lang w:val="sl-SI"/>
        </w:rPr>
        <w:t xml:space="preserve"> pocselje</w:t>
      </w:r>
      <w:r w:rsidR="00172DC5">
        <w:rPr>
          <w:rStyle w:val="teilgZnak"/>
          <w:lang w:val="sl-SI"/>
        </w:rPr>
        <w:t xml:space="preserve"> v</w:t>
      </w:r>
      <w:r w:rsidR="00172DC5" w:rsidRPr="00A453E4">
        <w:rPr>
          <w:rStyle w:val="teilgZnak"/>
          <w:lang w:val="sl-SI"/>
        </w:rPr>
        <w:t>ſ</w:t>
      </w:r>
      <w:r w:rsidR="00120A74">
        <w:rPr>
          <w:rStyle w:val="teilgZnak"/>
          <w:lang w:val="sl-SI"/>
        </w:rPr>
        <w:t>z</w:t>
      </w:r>
      <w:r w:rsidR="00172DC5">
        <w:rPr>
          <w:rStyle w:val="teilgZnak"/>
          <w:lang w:val="sl-SI"/>
        </w:rPr>
        <w:t>e</w:t>
      </w:r>
      <w:r w:rsidR="00172DC5">
        <w:rPr>
          <w:rStyle w:val="teilgZnak"/>
          <w:lang w:val="sl-SI"/>
        </w:rPr>
        <w:br/>
        <w:t>knige</w:t>
      </w:r>
      <w:r w:rsidR="004E2004">
        <w:rPr>
          <w:rStyle w:val="teilgZnak"/>
          <w:lang w:val="sl-SI"/>
        </w:rPr>
        <w:t xml:space="preserve"> zrecsmi</w:t>
      </w:r>
      <w:r w:rsidR="006E19DE">
        <w:rPr>
          <w:rStyle w:val="teilgZnak"/>
          <w:lang w:val="sl-SI"/>
        </w:rPr>
        <w:t xml:space="preserve"> takovimi</w:t>
      </w:r>
      <w:r w:rsidR="008C6684">
        <w:rPr>
          <w:rStyle w:val="teilgZnak"/>
          <w:lang w:val="sl-SI"/>
        </w:rPr>
        <w:t>, Bl</w:t>
      </w:r>
      <w:r w:rsidR="00120A74">
        <w:rPr>
          <w:rStyle w:val="teilgZnak"/>
          <w:lang w:val="sl-SI"/>
        </w:rPr>
        <w:t>á</w:t>
      </w:r>
      <w:r w:rsidR="008C6684" w:rsidRPr="00A453E4">
        <w:rPr>
          <w:rStyle w:val="teilgZnak"/>
          <w:lang w:val="sl-SI"/>
        </w:rPr>
        <w:t>ſ</w:t>
      </w:r>
      <w:r w:rsidR="008C6684">
        <w:rPr>
          <w:rStyle w:val="teilgZnak"/>
          <w:lang w:val="sl-SI"/>
        </w:rPr>
        <w:t>ena govori</w:t>
      </w:r>
      <w:r w:rsidR="008E0F5F">
        <w:rPr>
          <w:rStyle w:val="teilgZnak"/>
          <w:lang w:val="sl-SI"/>
        </w:rPr>
        <w:t xml:space="preserve"> ki</w:t>
      </w:r>
      <w:r w:rsidR="008E0F5F" w:rsidRPr="00A453E4">
        <w:rPr>
          <w:rStyle w:val="teilgZnak"/>
          <w:lang w:val="sl-SI"/>
        </w:rPr>
        <w:t>ſ</w:t>
      </w:r>
      <w:r w:rsidR="00120A74">
        <w:rPr>
          <w:rStyle w:val="teilgZnak"/>
          <w:lang w:val="sl-SI"/>
        </w:rPr>
        <w:t>z</w:t>
      </w:r>
      <w:r w:rsidR="008E0F5F">
        <w:rPr>
          <w:rStyle w:val="teilgZnak"/>
          <w:lang w:val="sl-SI"/>
        </w:rPr>
        <w:t>e</w:t>
      </w:r>
      <w:r w:rsidR="00132BDC">
        <w:rPr>
          <w:rStyle w:val="teilgZnak"/>
          <w:lang w:val="sl-SI"/>
        </w:rPr>
        <w:br/>
        <w:t xml:space="preserve">Boga </w:t>
      </w:r>
      <w:r w:rsidR="00122BE4">
        <w:rPr>
          <w:rStyle w:val="teilgZnak"/>
          <w:lang w:val="sl-SI"/>
        </w:rPr>
        <w:t>boji</w:t>
      </w:r>
      <w:r w:rsidR="00CB40E0">
        <w:rPr>
          <w:rStyle w:val="teilgZnak"/>
          <w:lang w:val="sl-SI"/>
        </w:rPr>
        <w:t xml:space="preserve">, </w:t>
      </w:r>
      <w:r w:rsidR="00CB40E0" w:rsidRPr="00A453E4">
        <w:rPr>
          <w:rStyle w:val="teilgZnak"/>
          <w:lang w:val="sl-SI"/>
        </w:rPr>
        <w:t>ſ</w:t>
      </w:r>
      <w:r w:rsidR="00CB40E0">
        <w:rPr>
          <w:rStyle w:val="teilgZnak"/>
          <w:lang w:val="sl-SI"/>
        </w:rPr>
        <w:t>zkv</w:t>
      </w:r>
      <w:r w:rsidR="00120A74">
        <w:rPr>
          <w:rStyle w:val="teilgZnak"/>
          <w:lang w:val="sl-SI"/>
        </w:rPr>
        <w:t>ár</w:t>
      </w:r>
      <w:r w:rsidR="00CB40E0">
        <w:rPr>
          <w:rStyle w:val="teilgZnak"/>
          <w:lang w:val="sl-SI"/>
        </w:rPr>
        <w:t>jena</w:t>
      </w:r>
      <w:r w:rsidR="00E15DA6">
        <w:rPr>
          <w:rStyle w:val="teilgZnak"/>
          <w:lang w:val="sl-SI"/>
        </w:rPr>
        <w:t xml:space="preserve"> govori</w:t>
      </w:r>
      <w:r w:rsidR="00871CA3">
        <w:rPr>
          <w:rStyle w:val="teilgZnak"/>
          <w:lang w:val="sl-SI"/>
        </w:rPr>
        <w:t xml:space="preserve"> ki</w:t>
      </w:r>
      <w:r w:rsidR="00871CA3" w:rsidRPr="00A453E4">
        <w:rPr>
          <w:rStyle w:val="teilgZnak"/>
          <w:lang w:val="sl-SI"/>
        </w:rPr>
        <w:t>ſ</w:t>
      </w:r>
      <w:r w:rsidR="00120A74">
        <w:rPr>
          <w:rStyle w:val="teilgZnak"/>
          <w:lang w:val="sl-SI"/>
        </w:rPr>
        <w:t>z</w:t>
      </w:r>
      <w:r w:rsidR="00871CA3">
        <w:rPr>
          <w:rStyle w:val="teilgZnak"/>
          <w:lang w:val="sl-SI"/>
        </w:rPr>
        <w:t>ega</w:t>
      </w:r>
      <w:r w:rsidR="00A75E66">
        <w:rPr>
          <w:rStyle w:val="teilgZnak"/>
          <w:lang w:val="sl-SI"/>
        </w:rPr>
        <w:t xml:space="preserve"> neboji</w:t>
      </w:r>
      <w:r w:rsidR="005C055D">
        <w:rPr>
          <w:rStyle w:val="teilgZnak"/>
          <w:lang w:val="sl-SI"/>
        </w:rPr>
        <w:t xml:space="preserve">. </w:t>
      </w:r>
    </w:p>
    <w:p w14:paraId="018B7AB4" w14:textId="06B8AD3D" w:rsidR="00967A01" w:rsidRPr="00304CBF" w:rsidRDefault="00817F01" w:rsidP="00304CBF">
      <w:pPr>
        <w:pStyle w:val="teicloser"/>
        <w:rPr>
          <w:rStyle w:val="teilgZnak"/>
          <w:color w:val="9BBB59" w:themeColor="accent3"/>
          <w:lang w:val="sl-SI"/>
        </w:rPr>
      </w:pPr>
      <w:r w:rsidRPr="00304CBF">
        <w:rPr>
          <w:rStyle w:val="teilgZnak"/>
          <w:color w:val="9BBB59" w:themeColor="accent3"/>
          <w:lang w:val="sl-SI"/>
        </w:rPr>
        <w:t>Amen</w:t>
      </w:r>
      <w:r w:rsidR="00714E53" w:rsidRPr="00304CBF">
        <w:rPr>
          <w:rStyle w:val="teilgZnak"/>
          <w:color w:val="9BBB59" w:themeColor="accent3"/>
          <w:lang w:val="sl-SI"/>
        </w:rPr>
        <w:t>.</w:t>
      </w:r>
    </w:p>
    <w:p w14:paraId="5EEF01DD" w14:textId="60D03170" w:rsidR="00AC6EF0" w:rsidRPr="00304CBF" w:rsidRDefault="00AC6EF0" w:rsidP="00AC6EF0">
      <w:pPr>
        <w:pStyle w:val="Naslov2"/>
        <w:rPr>
          <w:rStyle w:val="teiabbr"/>
          <w:lang w:val="sl-SI"/>
        </w:rPr>
      </w:pPr>
      <w:r>
        <w:t xml:space="preserve">Nouta. </w:t>
      </w:r>
      <w:r w:rsidR="00E65EB3">
        <w:t>J</w:t>
      </w:r>
      <w:r w:rsidR="00B37918">
        <w:t xml:space="preserve">. </w:t>
      </w:r>
      <w:r w:rsidR="006A4248" w:rsidRPr="006A4248">
        <w:t>ſ</w:t>
      </w:r>
      <w:r w:rsidR="00E65EB3">
        <w:t>z</w:t>
      </w:r>
      <w:r w:rsidR="006A4248">
        <w:t>usán</w:t>
      </w:r>
      <w:r w:rsidR="006A4248" w:rsidRPr="006A4248">
        <w:t>ſ</w:t>
      </w:r>
      <w:r w:rsidR="00E65EB3">
        <w:t>z</w:t>
      </w:r>
      <w:r w:rsidR="006A4248">
        <w:t>tva</w:t>
      </w:r>
      <w:r w:rsidR="00A00614">
        <w:t xml:space="preserve"> vraisi </w:t>
      </w:r>
      <w:r w:rsidR="00C23E04" w:rsidRPr="00C23E04">
        <w:t>ſ</w:t>
      </w:r>
      <w:r w:rsidR="00E65EB3">
        <w:t>z</w:t>
      </w:r>
      <w:r w:rsidR="00C23E04">
        <w:t>usen</w:t>
      </w:r>
      <w:r w:rsidR="00FC200F">
        <w:t xml:space="preserve">. </w:t>
      </w:r>
      <w:r w:rsidR="00FC200F" w:rsidRPr="00304CBF">
        <w:rPr>
          <w:rStyle w:val="teiabbr"/>
          <w:lang w:val="sl-SI"/>
        </w:rPr>
        <w:t>&amp;c.</w:t>
      </w:r>
    </w:p>
    <w:p w14:paraId="2B8B4C22" w14:textId="77777777" w:rsidR="00EF0B0B" w:rsidRDefault="005E552D" w:rsidP="00FA611C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12275727" w14:textId="70068DED" w:rsidR="005E552D" w:rsidRDefault="003E366A" w:rsidP="00FA611C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Poide Jesus vu</w:t>
      </w:r>
      <w:r w:rsidR="004B1E77" w:rsidRPr="002C5902">
        <w:rPr>
          <w:lang w:val="sl-SI"/>
        </w:rPr>
        <w:t>t</w:t>
      </w:r>
      <w:r w:rsidRPr="002C5902">
        <w:rPr>
          <w:lang w:val="sl-SI"/>
        </w:rPr>
        <w:t>o</w:t>
      </w:r>
      <w:r w:rsidR="00486214" w:rsidRPr="002C5902">
        <w:rPr>
          <w:lang w:val="sl-SI"/>
        </w:rPr>
        <w:t xml:space="preserve"> Barko</w:t>
      </w:r>
      <w:r w:rsidR="008B2DAD" w:rsidRPr="002C5902">
        <w:rPr>
          <w:lang w:val="sl-SI"/>
        </w:rPr>
        <w:t xml:space="preserve">, </w:t>
      </w:r>
      <w:r w:rsidR="00AD2CBF" w:rsidRPr="002C5902">
        <w:rPr>
          <w:lang w:val="sl-SI"/>
        </w:rPr>
        <w:t>k</w:t>
      </w:r>
      <w:r w:rsidR="008B2DAD" w:rsidRPr="002C5902">
        <w:rPr>
          <w:lang w:val="sl-SI"/>
        </w:rPr>
        <w:t>otera</w:t>
      </w:r>
      <w:r w:rsidR="00C874F2" w:rsidRPr="002C5902">
        <w:rPr>
          <w:lang w:val="sl-SI"/>
        </w:rPr>
        <w:t xml:space="preserve"> bes</w:t>
      </w:r>
      <w:r w:rsidR="005127D4">
        <w:rPr>
          <w:rStyle w:val="teilgZnak"/>
          <w:lang w:val="sl-SI"/>
        </w:rPr>
        <w:t>s</w:t>
      </w:r>
      <w:r w:rsidR="00C874F2" w:rsidRPr="002C5902">
        <w:rPr>
          <w:lang w:val="sl-SI"/>
        </w:rPr>
        <w:t>e</w:t>
      </w:r>
      <w:r w:rsidR="0016276C" w:rsidRPr="002C5902">
        <w:rPr>
          <w:lang w:val="sl-SI"/>
        </w:rPr>
        <w:t xml:space="preserve"> na morj</w:t>
      </w:r>
      <w:r w:rsidR="00F766C8" w:rsidRPr="002C5902">
        <w:rPr>
          <w:lang w:val="sl-SI"/>
        </w:rPr>
        <w:t>á</w:t>
      </w:r>
      <w:r w:rsidR="0011508E" w:rsidRPr="002C5902">
        <w:rPr>
          <w:lang w:val="sl-SI"/>
        </w:rPr>
        <w:t>,</w:t>
      </w:r>
      <w:r w:rsidR="0011508E" w:rsidRPr="002C5902">
        <w:rPr>
          <w:lang w:val="sl-SI"/>
        </w:rPr>
        <w:br/>
        <w:t>zanyim</w:t>
      </w:r>
      <w:r w:rsidR="004E6F69" w:rsidRPr="002C5902">
        <w:rPr>
          <w:lang w:val="sl-SI"/>
        </w:rPr>
        <w:t xml:space="preserve"> poido</w:t>
      </w:r>
      <w:r w:rsidR="00BA6352" w:rsidRPr="002C5902">
        <w:rPr>
          <w:lang w:val="sl-SI"/>
        </w:rPr>
        <w:t xml:space="preserve"> vuc</w:t>
      </w:r>
      <w:r w:rsidR="00C22877" w:rsidRPr="002C5902">
        <w:rPr>
          <w:lang w:val="sl-SI"/>
        </w:rPr>
        <w:t>s</w:t>
      </w:r>
      <w:r w:rsidR="00BA6352" w:rsidRPr="002C5902">
        <w:rPr>
          <w:lang w:val="sl-SI"/>
        </w:rPr>
        <w:t>eniczi</w:t>
      </w:r>
      <w:r w:rsidR="00C4690B" w:rsidRPr="002C5902">
        <w:rPr>
          <w:lang w:val="sl-SI"/>
        </w:rPr>
        <w:t xml:space="preserve">, </w:t>
      </w:r>
      <w:r w:rsidR="003D2500" w:rsidRPr="002C5902">
        <w:rPr>
          <w:lang w:val="sl-SI"/>
        </w:rPr>
        <w:t>i vto</w:t>
      </w:r>
      <w:r w:rsidR="006318E5" w:rsidRPr="002C5902">
        <w:rPr>
          <w:lang w:val="sl-SI"/>
        </w:rPr>
        <w:t xml:space="preserve"> Barko</w:t>
      </w:r>
      <w:r w:rsidR="004704F6" w:rsidRPr="002C5902">
        <w:rPr>
          <w:lang w:val="sl-SI"/>
        </w:rPr>
        <w:t xml:space="preserve"> v</w:t>
      </w:r>
      <w:r w:rsidR="009306A0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4704F6" w:rsidRPr="002C5902">
        <w:rPr>
          <w:lang w:val="sl-SI"/>
        </w:rPr>
        <w:t xml:space="preserve">i </w:t>
      </w:r>
      <w:r w:rsidR="004A1AFE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4704F6" w:rsidRPr="002C5902">
        <w:rPr>
          <w:lang w:val="sl-SI"/>
        </w:rPr>
        <w:t>topis</w:t>
      </w:r>
      <w:r w:rsidR="005127D4">
        <w:rPr>
          <w:rStyle w:val="teilgZnak"/>
          <w:lang w:val="sl-SI"/>
        </w:rPr>
        <w:t>s</w:t>
      </w:r>
      <w:r w:rsidR="004704F6">
        <w:rPr>
          <w:rStyle w:val="teilgZnak"/>
          <w:lang w:val="sl-SI"/>
        </w:rPr>
        <w:t>e</w:t>
      </w:r>
      <w:r w:rsidR="009F54C4">
        <w:rPr>
          <w:rStyle w:val="teilgZnak"/>
          <w:lang w:val="sl-SI"/>
        </w:rPr>
        <w:t>.</w:t>
      </w:r>
    </w:p>
    <w:p w14:paraId="467FB8F4" w14:textId="77777777" w:rsidR="00EF0B0B" w:rsidRDefault="00EF0B0B" w:rsidP="00FA611C">
      <w:pPr>
        <w:pStyle w:val="teilg"/>
        <w:rPr>
          <w:rStyle w:val="teilgZnak"/>
          <w:lang w:val="sl-SI"/>
        </w:rPr>
      </w:pPr>
    </w:p>
    <w:p w14:paraId="52B8653C" w14:textId="77777777" w:rsidR="00EF0B0B" w:rsidRDefault="00CB6D2B" w:rsidP="00FA611C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0A472646" w14:textId="2CE74C39" w:rsidR="00E540D1" w:rsidRDefault="001A5D40" w:rsidP="00FA611C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I ovo </w:t>
      </w:r>
      <w:r w:rsidR="004879DD" w:rsidRPr="002C5902">
        <w:rPr>
          <w:lang w:val="sl-SI"/>
        </w:rPr>
        <w:t xml:space="preserve">gda on </w:t>
      </w:r>
      <w:r w:rsidR="002039FE" w:rsidRPr="002C5902">
        <w:rPr>
          <w:lang w:val="sl-SI"/>
        </w:rPr>
        <w:t>za</w:t>
      </w:r>
      <w:bookmarkStart w:id="10" w:name="_Hlk77671817"/>
      <w:r w:rsidR="00BD6EB0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bookmarkEnd w:id="10"/>
      <w:r w:rsidR="002039FE" w:rsidRPr="002C5902">
        <w:rPr>
          <w:lang w:val="sl-SI"/>
        </w:rPr>
        <w:t>passe</w:t>
      </w:r>
      <w:r w:rsidR="006D702B" w:rsidRPr="002C5902">
        <w:rPr>
          <w:lang w:val="sl-SI"/>
        </w:rPr>
        <w:t>, le</w:t>
      </w:r>
      <w:r w:rsidR="002B2F3C">
        <w:rPr>
          <w:lang w:val="sl-SI"/>
        </w:rPr>
        <w:t>k</w:t>
      </w:r>
      <w:r w:rsidR="006D702B" w:rsidRPr="002C5902">
        <w:rPr>
          <w:lang w:val="sl-SI"/>
        </w:rPr>
        <w:t xml:space="preserve"> me</w:t>
      </w:r>
      <w:r w:rsidR="006D702B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6D702B">
        <w:rPr>
          <w:rStyle w:val="teilgZnak"/>
          <w:lang w:val="sl-SI"/>
        </w:rPr>
        <w:t>tu</w:t>
      </w:r>
      <w:r w:rsidR="00445C08">
        <w:rPr>
          <w:rStyle w:val="teilgZnak"/>
          <w:lang w:val="sl-SI"/>
        </w:rPr>
        <w:t xml:space="preserve"> Morje </w:t>
      </w:r>
      <w:r w:rsidR="00027792">
        <w:rPr>
          <w:rStyle w:val="teilgZnak"/>
          <w:lang w:val="sl-SI"/>
        </w:rPr>
        <w:t>v</w:t>
      </w:r>
      <w:r w:rsidR="00027792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027792">
        <w:rPr>
          <w:rStyle w:val="teilgZnak"/>
          <w:lang w:val="sl-SI"/>
        </w:rPr>
        <w:t>ta</w:t>
      </w:r>
      <w:r w:rsidR="00550F80">
        <w:rPr>
          <w:rStyle w:val="teilgZnak"/>
          <w:lang w:val="sl-SI"/>
        </w:rPr>
        <w:t xml:space="preserve"> gori</w:t>
      </w:r>
      <w:r w:rsidR="006E23F3">
        <w:rPr>
          <w:rStyle w:val="teilgZnak"/>
          <w:lang w:val="sl-SI"/>
        </w:rPr>
        <w:t>,</w:t>
      </w:r>
      <w:r w:rsidR="006E23F3">
        <w:rPr>
          <w:rStyle w:val="teilgZnak"/>
          <w:lang w:val="sl-SI"/>
        </w:rPr>
        <w:br/>
        <w:t>ve</w:t>
      </w:r>
      <w:r w:rsidR="005664A3">
        <w:rPr>
          <w:rStyle w:val="teilgZnak"/>
          <w:lang w:val="sl-SI"/>
        </w:rPr>
        <w:t>trovje</w:t>
      </w:r>
      <w:r w:rsidR="005E1DB8">
        <w:rPr>
          <w:rStyle w:val="teilgZnak"/>
          <w:lang w:val="sl-SI"/>
        </w:rPr>
        <w:t xml:space="preserve"> ino </w:t>
      </w:r>
      <w:r w:rsidR="005E1DB8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5E1DB8">
        <w:rPr>
          <w:rStyle w:val="teilgZnak"/>
          <w:lang w:val="sl-SI"/>
        </w:rPr>
        <w:t>l</w:t>
      </w:r>
      <w:r w:rsidR="002B2F3C">
        <w:rPr>
          <w:rStyle w:val="teilgZnak"/>
          <w:lang w:val="sl-SI"/>
        </w:rPr>
        <w:t>á</w:t>
      </w:r>
      <w:r w:rsidR="005E1DB8">
        <w:rPr>
          <w:rStyle w:val="teilgZnak"/>
          <w:lang w:val="sl-SI"/>
        </w:rPr>
        <w:t>povje</w:t>
      </w:r>
      <w:r w:rsidR="00366EDD">
        <w:rPr>
          <w:rStyle w:val="teilgZnak"/>
          <w:lang w:val="sl-SI"/>
        </w:rPr>
        <w:t>,</w:t>
      </w:r>
      <w:r w:rsidR="00B50553">
        <w:rPr>
          <w:rStyle w:val="teilgZnak"/>
          <w:lang w:val="sl-SI"/>
        </w:rPr>
        <w:t xml:space="preserve"> </w:t>
      </w:r>
      <w:r w:rsidR="00B50553" w:rsidRPr="00A453E4">
        <w:rPr>
          <w:rStyle w:val="teilgZnak"/>
          <w:lang w:val="sl-SI"/>
        </w:rPr>
        <w:t>ſ</w:t>
      </w:r>
      <w:r w:rsidR="00B50553">
        <w:rPr>
          <w:rStyle w:val="teilgZnak"/>
          <w:lang w:val="sl-SI"/>
        </w:rPr>
        <w:t>teri</w:t>
      </w:r>
      <w:r w:rsidR="00366EDD">
        <w:rPr>
          <w:rStyle w:val="teilgZnak"/>
          <w:lang w:val="sl-SI"/>
        </w:rPr>
        <w:t xml:space="preserve"> Barko</w:t>
      </w:r>
      <w:r w:rsidR="002C3E1B">
        <w:rPr>
          <w:rStyle w:val="teilgZnak"/>
          <w:lang w:val="sl-SI"/>
        </w:rPr>
        <w:t xml:space="preserve"> pokrival</w:t>
      </w:r>
      <w:r w:rsidR="002C3E1B" w:rsidRPr="00A453E4">
        <w:rPr>
          <w:rStyle w:val="teilgZnak"/>
          <w:lang w:val="sl-SI"/>
        </w:rPr>
        <w:t>ſ</w:t>
      </w:r>
      <w:r w:rsidR="00DC6F89">
        <w:rPr>
          <w:rStyle w:val="teilgZnak"/>
          <w:lang w:val="sl-SI"/>
        </w:rPr>
        <w:t>e</w:t>
      </w:r>
      <w:r w:rsidR="00E540D1">
        <w:rPr>
          <w:rStyle w:val="teilgZnak"/>
          <w:lang w:val="sl-SI"/>
        </w:rPr>
        <w:t>.</w:t>
      </w:r>
    </w:p>
    <w:p w14:paraId="4063E98B" w14:textId="77777777" w:rsidR="00EF0B0B" w:rsidRDefault="00EF0B0B" w:rsidP="00FA611C">
      <w:pPr>
        <w:pStyle w:val="teilg"/>
        <w:rPr>
          <w:rStyle w:val="teilgZnak"/>
          <w:lang w:val="sl-SI"/>
        </w:rPr>
      </w:pPr>
    </w:p>
    <w:p w14:paraId="2261CF5A" w14:textId="77777777" w:rsidR="00EF0B0B" w:rsidRDefault="00E540D1" w:rsidP="00FA611C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rStyle w:val="teilgZnak"/>
          <w:lang w:val="sl-SI"/>
        </w:rPr>
        <w:t xml:space="preserve"> </w:t>
      </w:r>
    </w:p>
    <w:p w14:paraId="6693FA42" w14:textId="5403543C" w:rsidR="00263784" w:rsidRDefault="00663F0D" w:rsidP="00FA611C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Vucsenicz</w:t>
      </w:r>
      <w:r w:rsidR="00940BA9">
        <w:rPr>
          <w:rStyle w:val="teilgZnak"/>
          <w:lang w:val="sl-SI"/>
        </w:rPr>
        <w:t>i</w:t>
      </w:r>
      <w:r w:rsidR="00940BA9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940BA9">
        <w:rPr>
          <w:rStyle w:val="teilgZnak"/>
          <w:lang w:val="sl-SI"/>
        </w:rPr>
        <w:t xml:space="preserve">o </w:t>
      </w:r>
      <w:r w:rsidR="0034245D">
        <w:rPr>
          <w:rStyle w:val="teilgZnak"/>
          <w:lang w:val="sl-SI"/>
        </w:rPr>
        <w:t>prisztoupili</w:t>
      </w:r>
      <w:r w:rsidR="002B2F3C">
        <w:rPr>
          <w:rStyle w:val="teilgZnak"/>
          <w:lang w:val="sl-SI"/>
        </w:rPr>
        <w:t>,</w:t>
      </w:r>
      <w:r w:rsidR="0034245D">
        <w:rPr>
          <w:rStyle w:val="teilgZnak"/>
          <w:lang w:val="sl-SI"/>
        </w:rPr>
        <w:t xml:space="preserve"> </w:t>
      </w:r>
      <w:r w:rsidR="00EE7EF5">
        <w:rPr>
          <w:rStyle w:val="teilgZnak"/>
          <w:lang w:val="sl-SI"/>
        </w:rPr>
        <w:t xml:space="preserve">ino </w:t>
      </w:r>
      <w:r w:rsidR="00EE7EF5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EE7EF5">
        <w:rPr>
          <w:rStyle w:val="teilgZnak"/>
          <w:lang w:val="sl-SI"/>
        </w:rPr>
        <w:t>oga</w:t>
      </w:r>
      <w:r w:rsidR="00BC4864">
        <w:rPr>
          <w:rStyle w:val="teilgZnak"/>
          <w:lang w:val="sl-SI"/>
        </w:rPr>
        <w:t xml:space="preserve"> obűdili </w:t>
      </w:r>
      <w:r w:rsidR="007B1298">
        <w:rPr>
          <w:rStyle w:val="teilgZnak"/>
          <w:lang w:val="sl-SI"/>
        </w:rPr>
        <w:t>rekocs</w:t>
      </w:r>
      <w:r w:rsidR="00B10770">
        <w:rPr>
          <w:rStyle w:val="teilgZnak"/>
          <w:lang w:val="sl-SI"/>
        </w:rPr>
        <w:br/>
        <w:t>Go</w:t>
      </w:r>
      <w:r w:rsidR="005D7BC0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B10770">
        <w:rPr>
          <w:rStyle w:val="teilgZnak"/>
          <w:lang w:val="sl-SI"/>
        </w:rPr>
        <w:t xml:space="preserve">pon </w:t>
      </w:r>
      <w:r w:rsidR="00766845" w:rsidRPr="00A453E4">
        <w:rPr>
          <w:rStyle w:val="teilgZnak"/>
          <w:lang w:val="sl-SI"/>
        </w:rPr>
        <w:t>ſ</w:t>
      </w:r>
      <w:r w:rsidR="00766845">
        <w:rPr>
          <w:rStyle w:val="teilgZnak"/>
          <w:lang w:val="sl-SI"/>
        </w:rPr>
        <w:t xml:space="preserve">ztani </w:t>
      </w:r>
      <w:r w:rsidR="004F272E">
        <w:rPr>
          <w:rStyle w:val="teilgZnak"/>
          <w:lang w:val="sl-SI"/>
        </w:rPr>
        <w:t>gori</w:t>
      </w:r>
      <w:r w:rsidR="00534B27">
        <w:rPr>
          <w:rStyle w:val="teilgZnak"/>
          <w:lang w:val="sl-SI"/>
        </w:rPr>
        <w:t xml:space="preserve">, </w:t>
      </w:r>
      <w:r w:rsidR="002B2F3C">
        <w:rPr>
          <w:rStyle w:val="teilgZnak"/>
          <w:lang w:val="sl-SI"/>
        </w:rPr>
        <w:t>ár</w:t>
      </w:r>
      <w:r w:rsidR="00351DB7">
        <w:rPr>
          <w:rStyle w:val="teilgZnak"/>
          <w:lang w:val="sl-SI"/>
        </w:rPr>
        <w:t xml:space="preserve"> mi</w:t>
      </w:r>
      <w:r w:rsidR="008054B9">
        <w:rPr>
          <w:rStyle w:val="teilgZnak"/>
          <w:lang w:val="sl-SI"/>
        </w:rPr>
        <w:t xml:space="preserve"> v</w:t>
      </w:r>
      <w:r w:rsidR="008054B9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8054B9">
        <w:rPr>
          <w:rStyle w:val="teilgZnak"/>
          <w:lang w:val="sl-SI"/>
        </w:rPr>
        <w:t>i poginamo</w:t>
      </w:r>
      <w:r w:rsidR="00263784">
        <w:rPr>
          <w:rStyle w:val="teilgZnak"/>
          <w:lang w:val="sl-SI"/>
        </w:rPr>
        <w:t>.</w:t>
      </w:r>
    </w:p>
    <w:p w14:paraId="1EC35A5D" w14:textId="77777777" w:rsidR="00EF0B0B" w:rsidRDefault="00EF0B0B" w:rsidP="00FA611C">
      <w:pPr>
        <w:pStyle w:val="teilg"/>
        <w:rPr>
          <w:rStyle w:val="teilgZnak"/>
          <w:lang w:val="sl-SI"/>
        </w:rPr>
      </w:pPr>
    </w:p>
    <w:p w14:paraId="7ED943AF" w14:textId="77777777" w:rsidR="00EF0B0B" w:rsidRDefault="00263784" w:rsidP="00FA611C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4.</w:t>
      </w:r>
      <w:r>
        <w:rPr>
          <w:rStyle w:val="teilgZnak"/>
          <w:lang w:val="sl-SI"/>
        </w:rPr>
        <w:t xml:space="preserve"> </w:t>
      </w:r>
    </w:p>
    <w:p w14:paraId="55F4A3F8" w14:textId="1D5C73F5" w:rsidR="008A4CD9" w:rsidRDefault="000C6707" w:rsidP="00FA611C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Odgovori</w:t>
      </w:r>
      <w:r w:rsidR="001E1F60">
        <w:rPr>
          <w:rStyle w:val="teilgZnak"/>
          <w:lang w:val="sl-SI"/>
        </w:rPr>
        <w:t xml:space="preserve"> </w:t>
      </w:r>
      <w:r w:rsidR="0054154D">
        <w:rPr>
          <w:rStyle w:val="teilgZnak"/>
          <w:lang w:val="sl-SI"/>
        </w:rPr>
        <w:t xml:space="preserve">i nyim </w:t>
      </w:r>
      <w:r w:rsidR="00E93986">
        <w:rPr>
          <w:rStyle w:val="teilgZnak"/>
          <w:lang w:val="sl-SI"/>
        </w:rPr>
        <w:t xml:space="preserve">recse, kai </w:t>
      </w:r>
      <w:r w:rsidR="00E93986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E93986">
        <w:rPr>
          <w:rStyle w:val="teilgZnak"/>
          <w:lang w:val="sl-SI"/>
        </w:rPr>
        <w:t xml:space="preserve">e tak </w:t>
      </w:r>
      <w:r w:rsidR="00C22063">
        <w:rPr>
          <w:rStyle w:val="teilgZnak"/>
          <w:lang w:val="sl-SI"/>
        </w:rPr>
        <w:t xml:space="preserve">Morja boite, oh </w:t>
      </w:r>
      <w:r w:rsidR="00C22063">
        <w:rPr>
          <w:rStyle w:val="teilgZnak"/>
          <w:lang w:val="sl-SI"/>
        </w:rPr>
        <w:br/>
      </w:r>
      <w:r w:rsidR="002B2F3C">
        <w:rPr>
          <w:rStyle w:val="teilgZnak"/>
          <w:lang w:val="sl-SI"/>
        </w:rPr>
        <w:t xml:space="preserve">vi </w:t>
      </w:r>
      <w:r w:rsidR="00C22063">
        <w:rPr>
          <w:rStyle w:val="teilgZnak"/>
          <w:lang w:val="sl-SI"/>
        </w:rPr>
        <w:t>máte</w:t>
      </w:r>
      <w:r w:rsidR="00CA789B">
        <w:rPr>
          <w:rStyle w:val="teilgZnak"/>
          <w:lang w:val="sl-SI"/>
        </w:rPr>
        <w:t xml:space="preserve"> vere ludje</w:t>
      </w:r>
      <w:r w:rsidR="003171E7">
        <w:rPr>
          <w:rStyle w:val="teilgZnak"/>
          <w:lang w:val="sl-SI"/>
        </w:rPr>
        <w:t xml:space="preserve"> </w:t>
      </w:r>
      <w:r w:rsidR="002B2F3C">
        <w:rPr>
          <w:rStyle w:val="teilgZnak"/>
          <w:lang w:val="sl-SI"/>
        </w:rPr>
        <w:t>á</w:t>
      </w:r>
      <w:r w:rsidR="003171E7">
        <w:rPr>
          <w:rStyle w:val="teilgZnak"/>
          <w:lang w:val="sl-SI"/>
        </w:rPr>
        <w:t>r v</w:t>
      </w:r>
      <w:r w:rsidR="002B2F3C">
        <w:rPr>
          <w:lang w:val="sl-SI"/>
        </w:rPr>
        <w:t>ám</w:t>
      </w:r>
      <w:r w:rsidR="00365F00">
        <w:rPr>
          <w:rStyle w:val="teilgZnak"/>
          <w:lang w:val="sl-SI"/>
        </w:rPr>
        <w:t xml:space="preserve"> </w:t>
      </w:r>
      <w:r w:rsidR="00365F00" w:rsidRPr="00A453E4">
        <w:rPr>
          <w:rStyle w:val="teilgZnak"/>
          <w:lang w:val="sl-SI"/>
        </w:rPr>
        <w:t>ſ</w:t>
      </w:r>
      <w:r w:rsidR="00365F00">
        <w:rPr>
          <w:rStyle w:val="teilgZnak"/>
          <w:lang w:val="sl-SI"/>
        </w:rPr>
        <w:t>koditi nemore.</w:t>
      </w:r>
      <w:r>
        <w:rPr>
          <w:rStyle w:val="teilgZnak"/>
          <w:lang w:val="sl-SI"/>
        </w:rPr>
        <w:t xml:space="preserve"> </w:t>
      </w:r>
    </w:p>
    <w:p w14:paraId="254353D0" w14:textId="77777777" w:rsidR="00655FB3" w:rsidRDefault="00655FB3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22F30990" w14:textId="77777777" w:rsidR="008A4CD9" w:rsidRPr="00655FB3" w:rsidRDefault="008A4CD9" w:rsidP="008A4CD9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lastRenderedPageBreak/>
        <w:t>/008v/</w:t>
      </w:r>
    </w:p>
    <w:p w14:paraId="60C2993A" w14:textId="77777777" w:rsidR="00B64DC2" w:rsidRPr="002C5902" w:rsidRDefault="00B64DC2" w:rsidP="00B64DC2">
      <w:pPr>
        <w:pStyle w:val="teifwPageNum"/>
        <w:rPr>
          <w:lang w:val="sl-SI"/>
        </w:rPr>
      </w:pPr>
      <w:r w:rsidRPr="002C5902">
        <w:rPr>
          <w:lang w:val="sl-SI"/>
        </w:rPr>
        <w:t>12.</w:t>
      </w:r>
    </w:p>
    <w:p w14:paraId="72CECEB6" w14:textId="77777777" w:rsidR="00EF0B0B" w:rsidRDefault="00B64DC2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5.</w:t>
      </w:r>
      <w:r w:rsidRPr="002C5902">
        <w:rPr>
          <w:lang w:val="sl-SI"/>
        </w:rPr>
        <w:t xml:space="preserve"> </w:t>
      </w:r>
    </w:p>
    <w:p w14:paraId="792999CF" w14:textId="77777777" w:rsidR="00EF0B0B" w:rsidRDefault="00DB228C">
      <w:pPr>
        <w:pStyle w:val="teilg"/>
        <w:rPr>
          <w:rStyle w:val="teilgZnak"/>
          <w:lang w:val="sl-SI"/>
        </w:rPr>
      </w:pPr>
      <w:r>
        <w:rPr>
          <w:lang w:val="sl-SI"/>
        </w:rPr>
        <w:t>O</w:t>
      </w:r>
      <w:r w:rsidR="00B64DC2" w:rsidRPr="002C5902">
        <w:rPr>
          <w:lang w:val="sl-SI"/>
        </w:rPr>
        <w:t>nda gori</w:t>
      </w:r>
      <w:r w:rsidR="00455B04" w:rsidRPr="002C5902">
        <w:rPr>
          <w:lang w:val="sl-SI"/>
        </w:rPr>
        <w:t xml:space="preserve"> </w:t>
      </w:r>
      <w:r w:rsidR="00AB1412" w:rsidRPr="002C5902">
        <w:rPr>
          <w:rStyle w:val="teipersName"/>
          <w:lang w:val="sl-SI"/>
        </w:rPr>
        <w:t>Jesus</w:t>
      </w:r>
      <w:r w:rsidR="00AB1412" w:rsidRPr="002C5902">
        <w:rPr>
          <w:lang w:val="sl-SI"/>
        </w:rPr>
        <w:t xml:space="preserve"> </w:t>
      </w:r>
      <w:r w:rsidR="003E113F" w:rsidRPr="00A453E4">
        <w:rPr>
          <w:rStyle w:val="teilgZnak"/>
          <w:lang w:val="sl-SI"/>
        </w:rPr>
        <w:t>ſ</w:t>
      </w:r>
      <w:r w:rsidR="00620359">
        <w:rPr>
          <w:rStyle w:val="teilgZnak"/>
          <w:lang w:val="sl-SI"/>
        </w:rPr>
        <w:t>z</w:t>
      </w:r>
      <w:r w:rsidR="003E113F">
        <w:rPr>
          <w:rStyle w:val="teilgZnak"/>
          <w:lang w:val="sl-SI"/>
        </w:rPr>
        <w:t>t</w:t>
      </w:r>
      <w:r w:rsidR="00620359">
        <w:rPr>
          <w:rStyle w:val="teilgZnak"/>
          <w:lang w:val="sl-SI"/>
        </w:rPr>
        <w:t>á</w:t>
      </w:r>
      <w:r w:rsidR="003E113F">
        <w:rPr>
          <w:rStyle w:val="teilgZnak"/>
          <w:lang w:val="sl-SI"/>
        </w:rPr>
        <w:t>ne</w:t>
      </w:r>
      <w:r w:rsidR="007F1F43">
        <w:rPr>
          <w:rStyle w:val="teilgZnak"/>
          <w:lang w:val="sl-SI"/>
        </w:rPr>
        <w:t xml:space="preserve">, </w:t>
      </w:r>
      <w:r w:rsidR="00C3324D">
        <w:rPr>
          <w:rStyle w:val="teilgZnak"/>
          <w:lang w:val="sl-SI"/>
        </w:rPr>
        <w:t>i</w:t>
      </w:r>
      <w:r w:rsidR="00620359">
        <w:rPr>
          <w:rStyle w:val="teilgZnak"/>
          <w:lang w:val="sl-SI"/>
        </w:rPr>
        <w:t xml:space="preserve"> </w:t>
      </w:r>
      <w:r w:rsidR="00C3324D">
        <w:rPr>
          <w:rStyle w:val="teilgZnak"/>
          <w:lang w:val="sl-SI"/>
        </w:rPr>
        <w:t>po v</w:t>
      </w:r>
      <w:r w:rsidR="00C3324D" w:rsidRPr="00A453E4">
        <w:rPr>
          <w:rStyle w:val="teilgZnak"/>
          <w:lang w:val="sl-SI"/>
        </w:rPr>
        <w:t>ſ</w:t>
      </w:r>
      <w:r w:rsidR="00620359">
        <w:rPr>
          <w:rStyle w:val="teilgZnak"/>
          <w:lang w:val="sl-SI"/>
        </w:rPr>
        <w:t>z</w:t>
      </w:r>
      <w:r w:rsidR="00C3324D">
        <w:rPr>
          <w:rStyle w:val="teilgZnak"/>
          <w:lang w:val="sl-SI"/>
        </w:rPr>
        <w:t>em</w:t>
      </w:r>
      <w:r w:rsidR="00A072FC">
        <w:rPr>
          <w:rStyle w:val="teilgZnak"/>
          <w:lang w:val="sl-SI"/>
        </w:rPr>
        <w:t xml:space="preserve"> Mo</w:t>
      </w:r>
      <w:r w:rsidR="00123236">
        <w:rPr>
          <w:rStyle w:val="teilgZnak"/>
          <w:lang w:val="sl-SI"/>
        </w:rPr>
        <w:t xml:space="preserve">rji </w:t>
      </w:r>
      <w:r w:rsidR="007E3758" w:rsidRPr="00A453E4">
        <w:rPr>
          <w:rStyle w:val="teilgZnak"/>
          <w:lang w:val="sl-SI"/>
        </w:rPr>
        <w:t>ſ</w:t>
      </w:r>
      <w:r w:rsidR="00620359">
        <w:rPr>
          <w:rStyle w:val="teilgZnak"/>
          <w:lang w:val="sl-SI"/>
        </w:rPr>
        <w:t>z</w:t>
      </w:r>
      <w:r w:rsidR="007E3758">
        <w:rPr>
          <w:rStyle w:val="teilgZnak"/>
          <w:lang w:val="sl-SI"/>
        </w:rPr>
        <w:t>e</w:t>
      </w:r>
      <w:r w:rsidR="00531952">
        <w:rPr>
          <w:rStyle w:val="teilgZnak"/>
          <w:lang w:val="sl-SI"/>
        </w:rPr>
        <w:t xml:space="preserve"> </w:t>
      </w:r>
      <w:r w:rsidR="00531952" w:rsidRPr="002C5902">
        <w:rPr>
          <w:rStyle w:val="teiunclear"/>
          <w:lang w:val="sl-SI"/>
        </w:rPr>
        <w:t>zgl</w:t>
      </w:r>
      <w:r w:rsidR="00620359">
        <w:rPr>
          <w:rStyle w:val="teiunclear"/>
          <w:lang w:val="sl-SI"/>
        </w:rPr>
        <w:t>é</w:t>
      </w:r>
      <w:r w:rsidR="00531952" w:rsidRPr="002C5902">
        <w:rPr>
          <w:rStyle w:val="teiunclear"/>
          <w:lang w:val="sl-SI"/>
        </w:rPr>
        <w:t>dne</w:t>
      </w:r>
      <w:r w:rsidR="007A07A5" w:rsidRPr="002C5902">
        <w:rPr>
          <w:lang w:val="sl-SI"/>
        </w:rPr>
        <w:t>,</w:t>
      </w:r>
      <w:r w:rsidR="00D613F0">
        <w:rPr>
          <w:rStyle w:val="teilgZnak"/>
          <w:lang w:val="sl-SI"/>
        </w:rPr>
        <w:br/>
        <w:t>vetrom</w:t>
      </w:r>
      <w:r w:rsidR="00B84BE1">
        <w:rPr>
          <w:rStyle w:val="teilgZnak"/>
          <w:lang w:val="sl-SI"/>
        </w:rPr>
        <w:t xml:space="preserve"> </w:t>
      </w:r>
      <w:r w:rsidR="00097CD8">
        <w:rPr>
          <w:rStyle w:val="teilgZnak"/>
          <w:lang w:val="sl-SI"/>
        </w:rPr>
        <w:t>Morjum</w:t>
      </w:r>
      <w:r w:rsidR="00C67366">
        <w:rPr>
          <w:rStyle w:val="teilgZnak"/>
          <w:lang w:val="sl-SI"/>
        </w:rPr>
        <w:t xml:space="preserve"> </w:t>
      </w:r>
      <w:r w:rsidR="00D94198">
        <w:rPr>
          <w:rStyle w:val="teilgZnak"/>
          <w:lang w:val="sl-SI"/>
        </w:rPr>
        <w:t>zapoveda czeloi</w:t>
      </w:r>
      <w:r w:rsidR="001B7587">
        <w:rPr>
          <w:rStyle w:val="teilgZnak"/>
          <w:lang w:val="sl-SI"/>
        </w:rPr>
        <w:t xml:space="preserve"> </w:t>
      </w:r>
      <w:r w:rsidR="00354261">
        <w:rPr>
          <w:rStyle w:val="teilgZnak"/>
          <w:lang w:val="sl-SI"/>
        </w:rPr>
        <w:t>tiho po</w:t>
      </w:r>
      <w:r w:rsidR="00354261" w:rsidRPr="00A453E4">
        <w:rPr>
          <w:rStyle w:val="teilgZnak"/>
          <w:lang w:val="sl-SI"/>
        </w:rPr>
        <w:t>ſ</w:t>
      </w:r>
      <w:r w:rsidR="00620359">
        <w:rPr>
          <w:rStyle w:val="teilgZnak"/>
          <w:lang w:val="sl-SI"/>
        </w:rPr>
        <w:t>z</w:t>
      </w:r>
      <w:r w:rsidR="00354261">
        <w:rPr>
          <w:rStyle w:val="teilgZnak"/>
          <w:lang w:val="sl-SI"/>
        </w:rPr>
        <w:t>tane</w:t>
      </w:r>
      <w:r w:rsidR="00743C96">
        <w:rPr>
          <w:rStyle w:val="teilgZnak"/>
          <w:lang w:val="sl-SI"/>
        </w:rPr>
        <w:t>.</w:t>
      </w:r>
      <w:r w:rsidR="00767ADB">
        <w:rPr>
          <w:rStyle w:val="teilgZnak"/>
          <w:lang w:val="sl-SI"/>
        </w:rPr>
        <w:t xml:space="preserve">  </w:t>
      </w:r>
    </w:p>
    <w:p w14:paraId="74E26692" w14:textId="37D172B0" w:rsidR="00EF0B0B" w:rsidRDefault="00767ADB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 xml:space="preserve">                                                                </w:t>
      </w:r>
      <w:r w:rsidR="00B1099B" w:rsidRPr="002C5902">
        <w:rPr>
          <w:rStyle w:val="teiadd"/>
          <w:lang w:val="sl-SI"/>
        </w:rPr>
        <w:br/>
      </w:r>
      <w:r w:rsidR="00743C96" w:rsidRPr="002C5902">
        <w:rPr>
          <w:rStyle w:val="teilabelZnak"/>
          <w:lang w:val="sl-SI"/>
        </w:rPr>
        <w:t>6.</w:t>
      </w:r>
      <w:r w:rsidR="00743C96">
        <w:rPr>
          <w:rStyle w:val="teilgZnak"/>
          <w:lang w:val="sl-SI"/>
        </w:rPr>
        <w:t xml:space="preserve"> </w:t>
      </w:r>
    </w:p>
    <w:p w14:paraId="6EE4E353" w14:textId="4BFE8C2A" w:rsidR="005B2AA7" w:rsidRDefault="00743C96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Ti ludje</w:t>
      </w:r>
      <w:r w:rsidR="00E31514">
        <w:rPr>
          <w:rStyle w:val="teilgZnak"/>
          <w:lang w:val="sl-SI"/>
        </w:rPr>
        <w:t xml:space="preserve"> </w:t>
      </w:r>
      <w:r w:rsidR="003E7BF1" w:rsidRPr="00A453E4">
        <w:rPr>
          <w:rStyle w:val="teilgZnak"/>
          <w:lang w:val="sl-SI"/>
        </w:rPr>
        <w:t>ſ</w:t>
      </w:r>
      <w:r w:rsidR="000858B5">
        <w:rPr>
          <w:rStyle w:val="teilgZnak"/>
          <w:lang w:val="sl-SI"/>
        </w:rPr>
        <w:t>z</w:t>
      </w:r>
      <w:r w:rsidR="003E7BF1">
        <w:rPr>
          <w:rStyle w:val="teilgZnak"/>
          <w:lang w:val="sl-SI"/>
        </w:rPr>
        <w:t>e</w:t>
      </w:r>
      <w:r w:rsidR="00A62BEE">
        <w:rPr>
          <w:rStyle w:val="teilgZnak"/>
          <w:lang w:val="sl-SI"/>
        </w:rPr>
        <w:t xml:space="preserve"> </w:t>
      </w:r>
      <w:r w:rsidR="000858B5" w:rsidRPr="00304CBF">
        <w:rPr>
          <w:lang w:val="sl-SI"/>
        </w:rPr>
        <w:t>c</w:t>
      </w:r>
      <w:r w:rsidR="00A62BEE" w:rsidRPr="00304CBF">
        <w:rPr>
          <w:lang w:val="sl-SI"/>
        </w:rPr>
        <w:t>sű</w:t>
      </w:r>
      <w:r w:rsidR="007B632C" w:rsidRPr="00304CBF">
        <w:rPr>
          <w:lang w:val="sl-SI"/>
        </w:rPr>
        <w:t>divasse</w:t>
      </w:r>
      <w:r w:rsidR="00DD0692">
        <w:rPr>
          <w:rStyle w:val="teilgZnak"/>
          <w:lang w:val="sl-SI"/>
        </w:rPr>
        <w:t xml:space="preserve">, </w:t>
      </w:r>
      <w:r w:rsidR="009B1622">
        <w:rPr>
          <w:rStyle w:val="teilgZnak"/>
          <w:lang w:val="sl-SI"/>
        </w:rPr>
        <w:t>ino</w:t>
      </w:r>
      <w:r w:rsidR="00907DFF" w:rsidRPr="00A453E4">
        <w:rPr>
          <w:rStyle w:val="teilgZnak"/>
          <w:lang w:val="sl-SI"/>
        </w:rPr>
        <w:t>ſ</w:t>
      </w:r>
      <w:r w:rsidR="000858B5">
        <w:rPr>
          <w:rStyle w:val="teilgZnak"/>
          <w:lang w:val="sl-SI"/>
        </w:rPr>
        <w:t>zo</w:t>
      </w:r>
      <w:r w:rsidR="009D342E">
        <w:rPr>
          <w:rStyle w:val="teilgZnak"/>
          <w:lang w:val="sl-SI"/>
        </w:rPr>
        <w:t xml:space="preserve"> ta</w:t>
      </w:r>
      <w:r w:rsidR="00BD0ABF">
        <w:rPr>
          <w:rStyle w:val="teilgZnak"/>
          <w:lang w:val="sl-SI"/>
        </w:rPr>
        <w:t>k</w:t>
      </w:r>
      <w:r w:rsidR="000858B5">
        <w:rPr>
          <w:rStyle w:val="teilgZnak"/>
          <w:lang w:val="sl-SI"/>
        </w:rPr>
        <w:t xml:space="preserve"> </w:t>
      </w:r>
      <w:r w:rsidR="00D62C44">
        <w:rPr>
          <w:rStyle w:val="teilgZnak"/>
          <w:lang w:val="sl-SI"/>
        </w:rPr>
        <w:t>govo</w:t>
      </w:r>
      <w:r w:rsidR="000858B5" w:rsidRPr="00304CBF">
        <w:rPr>
          <w:rStyle w:val="teiadd"/>
          <w:lang w:val="sl-SI"/>
        </w:rPr>
        <w:t>r</w:t>
      </w:r>
      <w:r w:rsidR="00D62C44">
        <w:rPr>
          <w:rStyle w:val="teilgZnak"/>
          <w:lang w:val="sl-SI"/>
        </w:rPr>
        <w:t>jas</w:t>
      </w:r>
      <w:r w:rsidR="00D62C44" w:rsidRPr="00A453E4">
        <w:rPr>
          <w:rStyle w:val="teilgZnak"/>
          <w:lang w:val="sl-SI"/>
        </w:rPr>
        <w:t>ſ</w:t>
      </w:r>
      <w:r w:rsidR="00D62C44">
        <w:rPr>
          <w:rStyle w:val="teilgZnak"/>
          <w:lang w:val="sl-SI"/>
        </w:rPr>
        <w:t>e</w:t>
      </w:r>
      <w:r w:rsidR="00096372">
        <w:rPr>
          <w:rStyle w:val="teilgZnak"/>
          <w:lang w:val="sl-SI"/>
        </w:rPr>
        <w:t xml:space="preserve"> ka</w:t>
      </w:r>
      <w:r w:rsidR="00EB3C8D">
        <w:rPr>
          <w:rStyle w:val="teilgZnak"/>
          <w:lang w:val="sl-SI"/>
        </w:rPr>
        <w:t>k</w:t>
      </w:r>
      <w:r w:rsidR="00096372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</w:t>
      </w:r>
      <w:r w:rsidR="00096372">
        <w:rPr>
          <w:rStyle w:val="teilgZnak"/>
          <w:lang w:val="sl-SI"/>
        </w:rPr>
        <w:t>o</w:t>
      </w:r>
      <w:r w:rsidR="002B3B4E">
        <w:rPr>
          <w:rStyle w:val="teilgZnak"/>
          <w:lang w:val="sl-SI"/>
        </w:rPr>
        <w:br/>
        <w:t>tomu ti o</w:t>
      </w:r>
      <w:r w:rsidR="00244FED">
        <w:rPr>
          <w:rStyle w:val="teilgZnak"/>
          <w:lang w:val="sl-SI"/>
        </w:rPr>
        <w:t>k</w:t>
      </w:r>
      <w:r w:rsidR="002B3B4E">
        <w:rPr>
          <w:rStyle w:val="teilgZnak"/>
          <w:lang w:val="sl-SI"/>
        </w:rPr>
        <w:t>orni</w:t>
      </w:r>
      <w:r w:rsidR="00D262A3">
        <w:rPr>
          <w:rStyle w:val="teilgZnak"/>
          <w:lang w:val="sl-SI"/>
        </w:rPr>
        <w:t>, verni i</w:t>
      </w:r>
      <w:r w:rsidR="005F4D16">
        <w:rPr>
          <w:rStyle w:val="teilgZnak"/>
          <w:lang w:val="sl-SI"/>
        </w:rPr>
        <w:t xml:space="preserve"> mo</w:t>
      </w:r>
      <w:r w:rsidR="005E76A5">
        <w:rPr>
          <w:rStyle w:val="teilgZnak"/>
          <w:lang w:val="sl-SI"/>
        </w:rPr>
        <w:t>r</w:t>
      </w:r>
      <w:r w:rsidR="005F4D16">
        <w:rPr>
          <w:rStyle w:val="teilgZnak"/>
          <w:lang w:val="sl-SI"/>
        </w:rPr>
        <w:t>je po</w:t>
      </w:r>
      <w:r w:rsidR="00906476">
        <w:rPr>
          <w:rStyle w:val="teilgZnak"/>
          <w:lang w:val="sl-SI"/>
        </w:rPr>
        <w:t>k</w:t>
      </w:r>
      <w:r w:rsidR="005F4D16">
        <w:rPr>
          <w:rStyle w:val="teilgZnak"/>
          <w:lang w:val="sl-SI"/>
        </w:rPr>
        <w:t>orni</w:t>
      </w:r>
      <w:r w:rsidR="005E76A5">
        <w:rPr>
          <w:rStyle w:val="teilgZnak"/>
          <w:lang w:val="sl-SI"/>
        </w:rPr>
        <w:t>.</w:t>
      </w:r>
    </w:p>
    <w:p w14:paraId="7F540BBC" w14:textId="77777777" w:rsidR="00EF0B0B" w:rsidRDefault="00EF0B0B">
      <w:pPr>
        <w:pStyle w:val="teilg"/>
        <w:rPr>
          <w:rStyle w:val="teilgZnak"/>
          <w:lang w:val="sl-SI"/>
        </w:rPr>
      </w:pPr>
    </w:p>
    <w:p w14:paraId="28F02982" w14:textId="77777777" w:rsidR="00EF0B0B" w:rsidRDefault="005B2AA7" w:rsidP="005B2AA7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7.</w:t>
      </w:r>
      <w:r>
        <w:rPr>
          <w:rStyle w:val="teilgZnak"/>
          <w:lang w:val="sl-SI"/>
        </w:rPr>
        <w:t xml:space="preserve"> </w:t>
      </w:r>
    </w:p>
    <w:p w14:paraId="23303BFD" w14:textId="56531B63" w:rsidR="00EF0B0B" w:rsidRDefault="005B2AA7" w:rsidP="00EF0B0B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Ta</w:t>
      </w:r>
      <w:r w:rsidR="00906476">
        <w:rPr>
          <w:rStyle w:val="teilgZnak"/>
          <w:lang w:val="sl-SI"/>
        </w:rPr>
        <w:t>k</w:t>
      </w:r>
      <w:r>
        <w:rPr>
          <w:rStyle w:val="teilgZnak"/>
          <w:lang w:val="sl-SI"/>
        </w:rPr>
        <w:t xml:space="preserve">oimi </w:t>
      </w:r>
      <w:r w:rsidR="00DE7E6C" w:rsidRPr="00A453E4">
        <w:rPr>
          <w:rStyle w:val="teilgZnak"/>
          <w:lang w:val="sl-SI"/>
        </w:rPr>
        <w:t>ſ</w:t>
      </w:r>
      <w:r w:rsidR="00396555">
        <w:rPr>
          <w:rStyle w:val="teilgZnak"/>
          <w:lang w:val="sl-SI"/>
        </w:rPr>
        <w:t>nyimi</w:t>
      </w:r>
      <w:r w:rsidR="00D613F0">
        <w:rPr>
          <w:rStyle w:val="teilgZnak"/>
          <w:lang w:val="sl-SI"/>
        </w:rPr>
        <w:t xml:space="preserve"> </w:t>
      </w:r>
      <w:r w:rsidR="00F70266">
        <w:rPr>
          <w:rStyle w:val="teilgZnak"/>
          <w:lang w:val="sl-SI"/>
        </w:rPr>
        <w:t>navkűp</w:t>
      </w:r>
      <w:r w:rsidR="00FD56D4">
        <w:rPr>
          <w:rStyle w:val="teilgZnak"/>
          <w:lang w:val="sl-SI"/>
        </w:rPr>
        <w:t>, boidimo nyemu</w:t>
      </w:r>
      <w:r w:rsidR="004407DA">
        <w:rPr>
          <w:rStyle w:val="teilgZnak"/>
          <w:lang w:val="sl-SI"/>
        </w:rPr>
        <w:t xml:space="preserve"> pokorni</w:t>
      </w:r>
      <w:r w:rsidR="00362A6F">
        <w:rPr>
          <w:rStyle w:val="teilgZnak"/>
          <w:lang w:val="sl-SI"/>
        </w:rPr>
        <w:t>, Ako</w:t>
      </w:r>
      <w:r w:rsidR="00BC2A5D">
        <w:rPr>
          <w:rStyle w:val="teilgZnak"/>
          <w:lang w:val="sl-SI"/>
        </w:rPr>
        <w:br/>
        <w:t>v</w:t>
      </w:r>
      <w:r w:rsidR="005E76A5">
        <w:rPr>
          <w:rStyle w:val="teilgZnak"/>
          <w:lang w:val="sl-SI"/>
        </w:rPr>
        <w:t>N</w:t>
      </w:r>
      <w:r w:rsidR="00BC2A5D">
        <w:rPr>
          <w:rStyle w:val="teilgZnak"/>
          <w:lang w:val="sl-SI"/>
        </w:rPr>
        <w:t>ebe</w:t>
      </w:r>
      <w:r w:rsidR="00BC2A5D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</w:t>
      </w:r>
      <w:r w:rsidR="00BC2A5D">
        <w:rPr>
          <w:rStyle w:val="teilgZnak"/>
          <w:lang w:val="sl-SI"/>
        </w:rPr>
        <w:t>kom</w:t>
      </w:r>
      <w:r w:rsidR="0018143B">
        <w:rPr>
          <w:rStyle w:val="teilgZnak"/>
          <w:lang w:val="sl-SI"/>
        </w:rPr>
        <w:t xml:space="preserve"> Or</w:t>
      </w:r>
      <w:r w:rsidR="0018143B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zá</w:t>
      </w:r>
      <w:r w:rsidR="00BA3711">
        <w:rPr>
          <w:rStyle w:val="teilgZnak"/>
          <w:lang w:val="sl-SI"/>
        </w:rPr>
        <w:t>g</w:t>
      </w:r>
      <w:r w:rsidR="00833565">
        <w:rPr>
          <w:rStyle w:val="teilgZnak"/>
          <w:lang w:val="sl-SI"/>
        </w:rPr>
        <w:t>i</w:t>
      </w:r>
      <w:r w:rsidR="003A385B">
        <w:rPr>
          <w:rStyle w:val="teilgZnak"/>
          <w:lang w:val="sl-SI"/>
        </w:rPr>
        <w:t>, hoc</w:t>
      </w:r>
      <w:r w:rsidR="005E76A5">
        <w:rPr>
          <w:rStyle w:val="teilgZnak"/>
          <w:lang w:val="sl-SI"/>
        </w:rPr>
        <w:t>s</w:t>
      </w:r>
      <w:r w:rsidR="003A385B">
        <w:rPr>
          <w:rStyle w:val="teilgZnak"/>
          <w:lang w:val="sl-SI"/>
        </w:rPr>
        <w:t>emo</w:t>
      </w:r>
      <w:r w:rsidR="002F64F5">
        <w:rPr>
          <w:rStyle w:val="teilgZnak"/>
          <w:lang w:val="sl-SI"/>
        </w:rPr>
        <w:t xml:space="preserve"> snyim</w:t>
      </w:r>
      <w:r w:rsidR="009319FF">
        <w:rPr>
          <w:rStyle w:val="teilgZnak"/>
          <w:lang w:val="sl-SI"/>
        </w:rPr>
        <w:t xml:space="preserve"> prebivati</w:t>
      </w:r>
      <w:r w:rsidR="001D7582">
        <w:rPr>
          <w:rStyle w:val="teilgZnak"/>
          <w:lang w:val="sl-SI"/>
        </w:rPr>
        <w:t>.</w:t>
      </w:r>
    </w:p>
    <w:p w14:paraId="4D4E9AFA" w14:textId="77777777" w:rsidR="00EF0B0B" w:rsidRDefault="00EF0B0B" w:rsidP="00EF0B0B">
      <w:pPr>
        <w:pStyle w:val="teilg"/>
        <w:rPr>
          <w:rStyle w:val="teilgZnak"/>
          <w:lang w:val="sl-SI"/>
        </w:rPr>
      </w:pPr>
    </w:p>
    <w:p w14:paraId="25E40646" w14:textId="77777777" w:rsidR="00EF0B0B" w:rsidRDefault="001D7582" w:rsidP="00EF0B0B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8.</w:t>
      </w:r>
      <w:r>
        <w:rPr>
          <w:rStyle w:val="teilgZnak"/>
          <w:lang w:val="sl-SI"/>
        </w:rPr>
        <w:t xml:space="preserve"> </w:t>
      </w:r>
    </w:p>
    <w:p w14:paraId="0540C0F4" w14:textId="70E89689" w:rsidR="005E76A5" w:rsidRPr="00304CBF" w:rsidRDefault="0097600C" w:rsidP="00EF0B0B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Komu boidi</w:t>
      </w:r>
      <w:r w:rsidR="00E973C4">
        <w:rPr>
          <w:rStyle w:val="teilgZnak"/>
          <w:lang w:val="sl-SI"/>
        </w:rPr>
        <w:t xml:space="preserve"> </w:t>
      </w:r>
      <w:r w:rsidR="006F5D54">
        <w:rPr>
          <w:rStyle w:val="teilgZnak"/>
          <w:lang w:val="sl-SI"/>
        </w:rPr>
        <w:t>csé</w:t>
      </w:r>
      <w:r w:rsidR="006F5D54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</w:t>
      </w:r>
      <w:r w:rsidR="006E7CCE">
        <w:rPr>
          <w:rStyle w:val="teilgZnak"/>
          <w:lang w:val="sl-SI"/>
        </w:rPr>
        <w:t>t i hvála</w:t>
      </w:r>
      <w:r w:rsidR="007A36D0">
        <w:rPr>
          <w:rStyle w:val="teilgZnak"/>
          <w:lang w:val="sl-SI"/>
        </w:rPr>
        <w:t xml:space="preserve">, </w:t>
      </w:r>
      <w:r w:rsidR="007A36D0" w:rsidRPr="00A453E4">
        <w:rPr>
          <w:rStyle w:val="teilgZnak"/>
          <w:lang w:val="sl-SI"/>
        </w:rPr>
        <w:t>ſ</w:t>
      </w:r>
      <w:r w:rsidR="007A36D0">
        <w:rPr>
          <w:rStyle w:val="teilgZnak"/>
          <w:lang w:val="sl-SI"/>
        </w:rPr>
        <w:t>zinom</w:t>
      </w:r>
      <w:r w:rsidR="00D00680">
        <w:rPr>
          <w:rStyle w:val="teilgZnak"/>
          <w:lang w:val="sl-SI"/>
        </w:rPr>
        <w:t xml:space="preserve"> z</w:t>
      </w:r>
      <w:r w:rsidR="00D00680" w:rsidRPr="002C5902">
        <w:rPr>
          <w:rStyle w:val="teipersName"/>
          <w:lang w:val="sl-SI"/>
        </w:rPr>
        <w:t>Jesu</w:t>
      </w:r>
      <w:r w:rsidR="005E76A5">
        <w:rPr>
          <w:rStyle w:val="teipersName"/>
          <w:lang w:val="sl-SI"/>
        </w:rPr>
        <w:t>s</w:t>
      </w:r>
      <w:r w:rsidR="00D52A42" w:rsidRPr="002C5902">
        <w:rPr>
          <w:rStyle w:val="teipersName"/>
          <w:lang w:val="sl-SI"/>
        </w:rPr>
        <w:t>em</w:t>
      </w:r>
      <w:r w:rsidR="003B5AB4" w:rsidRPr="002C5902">
        <w:rPr>
          <w:rStyle w:val="teipersName"/>
          <w:lang w:val="sl-SI"/>
        </w:rPr>
        <w:t xml:space="preserve"> </w:t>
      </w:r>
      <w:r w:rsidR="003B5AB4" w:rsidRPr="00304CBF">
        <w:rPr>
          <w:rStyle w:val="teiabbr"/>
          <w:lang w:val="sl-SI"/>
        </w:rPr>
        <w:t>Xt</w:t>
      </w:r>
      <w:r w:rsidR="005E76A5" w:rsidRPr="00304CBF">
        <w:rPr>
          <w:rStyle w:val="teiabbr"/>
          <w:lang w:val="sl-SI"/>
        </w:rPr>
        <w:t>u͠</w:t>
      </w:r>
      <w:r w:rsidR="003B5AB4" w:rsidRPr="00304CBF">
        <w:rPr>
          <w:rStyle w:val="teiabbr"/>
          <w:lang w:val="sl-SI"/>
        </w:rPr>
        <w:t>sem</w:t>
      </w:r>
      <w:r w:rsidR="005E76A5" w:rsidRPr="00304CBF">
        <w:rPr>
          <w:rStyle w:val="teilgZnak"/>
          <w:lang w:val="sl-SI"/>
        </w:rPr>
        <w:t>,</w:t>
      </w:r>
      <w:r w:rsidR="005E76A5">
        <w:rPr>
          <w:rStyle w:val="teilgZnak"/>
          <w:lang w:val="sl-SI"/>
        </w:rPr>
        <w:br/>
      </w:r>
      <w:r w:rsidR="0038175B" w:rsidRPr="00304CBF">
        <w:rPr>
          <w:rStyle w:val="teilgZnak"/>
          <w:lang w:val="sl-SI"/>
        </w:rPr>
        <w:t>snyima</w:t>
      </w:r>
      <w:r w:rsidR="00CF2053" w:rsidRPr="00304CBF">
        <w:rPr>
          <w:rStyle w:val="teilgZnak"/>
          <w:lang w:val="sl-SI"/>
        </w:rPr>
        <w:t xml:space="preserve"> </w:t>
      </w:r>
      <w:r w:rsidR="003E5675" w:rsidRPr="00304CBF">
        <w:rPr>
          <w:rStyle w:val="teilgZnak"/>
          <w:lang w:val="sl-SI"/>
        </w:rPr>
        <w:t>navkűp</w:t>
      </w:r>
      <w:r w:rsidR="003E5675" w:rsidRPr="00EF0B0B">
        <w:rPr>
          <w:lang w:val="sl-SI"/>
        </w:rPr>
        <w:t xml:space="preserve"> </w:t>
      </w:r>
      <w:r w:rsidR="003E5675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</w:t>
      </w:r>
      <w:r w:rsidR="003E5675">
        <w:rPr>
          <w:rStyle w:val="teilgZnak"/>
          <w:lang w:val="sl-SI"/>
        </w:rPr>
        <w:t>v</w:t>
      </w:r>
      <w:r w:rsidR="005E76A5">
        <w:rPr>
          <w:rStyle w:val="teilgZnak"/>
          <w:lang w:val="sl-SI"/>
        </w:rPr>
        <w:t>é</w:t>
      </w:r>
      <w:r w:rsidR="00CD094C">
        <w:rPr>
          <w:rStyle w:val="teilgZnak"/>
          <w:lang w:val="sl-SI"/>
        </w:rPr>
        <w:t>tim</w:t>
      </w:r>
      <w:r w:rsidR="00275016">
        <w:rPr>
          <w:rStyle w:val="teilgZnak"/>
          <w:lang w:val="sl-SI"/>
        </w:rPr>
        <w:t xml:space="preserve"> Dűhom </w:t>
      </w:r>
      <w:r w:rsidR="006D1F1F">
        <w:rPr>
          <w:rStyle w:val="teilgZnak"/>
          <w:lang w:val="sl-SI"/>
        </w:rPr>
        <w:t xml:space="preserve">vekvekoma </w:t>
      </w:r>
      <w:r w:rsidR="00A16793">
        <w:rPr>
          <w:rStyle w:val="teilgZnak"/>
          <w:lang w:val="sl-SI"/>
        </w:rPr>
        <w:t>odn</w:t>
      </w:r>
      <w:r w:rsidR="005E76A5">
        <w:rPr>
          <w:rStyle w:val="teilgZnak"/>
          <w:lang w:val="sl-SI"/>
        </w:rPr>
        <w:t>ás</w:t>
      </w:r>
      <w:r w:rsidR="00DF5EAD" w:rsidRPr="00EF0B0B">
        <w:rPr>
          <w:lang w:val="sl-SI"/>
        </w:rPr>
        <w:t xml:space="preserve"> </w:t>
      </w:r>
      <w:r w:rsidR="00DE7FF0" w:rsidRPr="00304CBF">
        <w:rPr>
          <w:rStyle w:val="teilgZnak"/>
          <w:lang w:val="sl-SI"/>
        </w:rPr>
        <w:t>dána</w:t>
      </w:r>
      <w:r w:rsidR="005E76A5" w:rsidRPr="00304CBF">
        <w:rPr>
          <w:rStyle w:val="teilgZnak"/>
          <w:lang w:val="sl-SI"/>
        </w:rPr>
        <w:t>.</w:t>
      </w:r>
    </w:p>
    <w:p w14:paraId="205A2D04" w14:textId="0BBF2C2A" w:rsidR="0043219F" w:rsidRPr="00304CBF" w:rsidRDefault="005E76A5" w:rsidP="00304CBF">
      <w:pPr>
        <w:pStyle w:val="teicloser"/>
        <w:rPr>
          <w:rStyle w:val="teiabbr"/>
          <w:lang w:val="sl-SI"/>
        </w:rPr>
      </w:pPr>
      <w:r w:rsidRPr="00304CBF">
        <w:rPr>
          <w:rStyle w:val="teiabbr"/>
          <w:lang w:val="sl-SI"/>
        </w:rPr>
        <w:t>Am͠</w:t>
      </w:r>
    </w:p>
    <w:p w14:paraId="3E7DC639" w14:textId="400DED06" w:rsidR="00C732C9" w:rsidRDefault="00C732C9" w:rsidP="002768D5">
      <w:pPr>
        <w:pStyle w:val="Naslov2"/>
      </w:pPr>
      <w:r>
        <w:t>Nouta</w:t>
      </w:r>
      <w:r w:rsidR="00DF3EB2">
        <w:t>. Tűnd</w:t>
      </w:r>
      <w:r w:rsidR="005F0FF6">
        <w:t>ő</w:t>
      </w:r>
      <w:r w:rsidR="00E90EA8">
        <w:t>k</w:t>
      </w:r>
      <w:r w:rsidR="00DF3EB2">
        <w:t>l</w:t>
      </w:r>
      <w:r w:rsidR="005F0FF6">
        <w:t>ő</w:t>
      </w:r>
      <w:r w:rsidR="00EE4B41">
        <w:t xml:space="preserve"> hajnali</w:t>
      </w:r>
      <w:r w:rsidR="00AA6A95">
        <w:t xml:space="preserve"> csillag.</w:t>
      </w:r>
    </w:p>
    <w:p w14:paraId="1531B982" w14:textId="77777777" w:rsidR="00EF0B0B" w:rsidRDefault="004754C3" w:rsidP="004754C3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7A2A5564" w14:textId="449B63E7" w:rsidR="00246773" w:rsidRDefault="004754C3" w:rsidP="004754C3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Szvetla</w:t>
      </w:r>
      <w:r w:rsidR="009F5607" w:rsidRPr="002C5902">
        <w:rPr>
          <w:lang w:val="sl-SI"/>
        </w:rPr>
        <w:t xml:space="preserve"> zvezda</w:t>
      </w:r>
      <w:r w:rsidR="000E4060" w:rsidRPr="002C5902">
        <w:rPr>
          <w:lang w:val="sl-SI"/>
        </w:rPr>
        <w:t xml:space="preserve"> zorj</w:t>
      </w:r>
      <w:r w:rsidR="00E90EA8">
        <w:rPr>
          <w:lang w:val="sl-SI"/>
        </w:rPr>
        <w:t>á</w:t>
      </w:r>
      <w:r w:rsidR="000E4060" w:rsidRPr="002C5902">
        <w:rPr>
          <w:lang w:val="sl-SI"/>
        </w:rPr>
        <w:t>n</w:t>
      </w:r>
      <w:r w:rsidR="000E4060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0E4060">
        <w:rPr>
          <w:rStyle w:val="teilgZnak"/>
          <w:lang w:val="sl-SI"/>
        </w:rPr>
        <w:t>ka</w:t>
      </w:r>
      <w:r w:rsidR="00DA489E">
        <w:rPr>
          <w:rStyle w:val="teilgZnak"/>
          <w:lang w:val="sl-SI"/>
        </w:rPr>
        <w:t xml:space="preserve"> zmiloscsov ti </w:t>
      </w:r>
      <w:r w:rsidR="00264DDB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264DDB">
        <w:rPr>
          <w:rStyle w:val="teilgZnak"/>
          <w:lang w:val="sl-SI"/>
        </w:rPr>
        <w:t>i pre</w:t>
      </w:r>
      <w:r w:rsidR="00264DDB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264DDB">
        <w:rPr>
          <w:rStyle w:val="teilgZnak"/>
          <w:lang w:val="sl-SI"/>
        </w:rPr>
        <w:t>vet</w:t>
      </w:r>
      <w:r w:rsidR="00E90EA8">
        <w:rPr>
          <w:rStyle w:val="teilgZnak"/>
          <w:lang w:val="sl-SI"/>
        </w:rPr>
        <w:t>-</w:t>
      </w:r>
      <w:r w:rsidR="001840D2">
        <w:rPr>
          <w:rStyle w:val="teilgZnak"/>
          <w:lang w:val="sl-SI"/>
        </w:rPr>
        <w:br/>
        <w:t>la</w:t>
      </w:r>
      <w:r w:rsidR="007B1517">
        <w:rPr>
          <w:rStyle w:val="teilgZnak"/>
          <w:lang w:val="sl-SI"/>
        </w:rPr>
        <w:t xml:space="preserve">, lepa Jesseva </w:t>
      </w:r>
      <w:r w:rsidR="007B1517" w:rsidRPr="00A453E4">
        <w:rPr>
          <w:rStyle w:val="teilgZnak"/>
          <w:lang w:val="sl-SI"/>
        </w:rPr>
        <w:t>ſ</w:t>
      </w:r>
      <w:r w:rsidR="007B1517">
        <w:rPr>
          <w:rStyle w:val="teilgZnak"/>
          <w:lang w:val="sl-SI"/>
        </w:rPr>
        <w:t>iba</w:t>
      </w:r>
      <w:r w:rsidR="00A31B3C">
        <w:rPr>
          <w:rStyle w:val="teilgZnak"/>
          <w:lang w:val="sl-SI"/>
        </w:rPr>
        <w:t xml:space="preserve"> :/:</w:t>
      </w:r>
      <w:r w:rsidR="00CA3305">
        <w:rPr>
          <w:rStyle w:val="teilgZnak"/>
          <w:lang w:val="sl-SI"/>
        </w:rPr>
        <w:t xml:space="preserve"> </w:t>
      </w:r>
      <w:r w:rsidR="00CA3305" w:rsidRPr="002C5902">
        <w:rPr>
          <w:rStyle w:val="teipersName"/>
          <w:lang w:val="sl-SI"/>
        </w:rPr>
        <w:t>Davida</w:t>
      </w:r>
      <w:r w:rsidR="00CA3305">
        <w:rPr>
          <w:rStyle w:val="teilgZnak"/>
          <w:lang w:val="sl-SI"/>
        </w:rPr>
        <w:t xml:space="preserve"> kr</w:t>
      </w:r>
      <w:r w:rsidR="00E90EA8">
        <w:rPr>
          <w:rStyle w:val="teilgZnak"/>
          <w:lang w:val="sl-SI"/>
        </w:rPr>
        <w:t>á</w:t>
      </w:r>
      <w:r w:rsidR="00CA3305">
        <w:rPr>
          <w:rStyle w:val="teilgZnak"/>
          <w:lang w:val="sl-SI"/>
        </w:rPr>
        <w:t>lja</w:t>
      </w:r>
      <w:r w:rsidR="00B154F4">
        <w:rPr>
          <w:rStyle w:val="teilgZnak"/>
          <w:lang w:val="sl-SI"/>
        </w:rPr>
        <w:t xml:space="preserve"> </w:t>
      </w:r>
      <w:r w:rsidR="00082A67">
        <w:rPr>
          <w:rStyle w:val="teilgZnak"/>
          <w:lang w:val="sl-SI"/>
        </w:rPr>
        <w:t>n</w:t>
      </w:r>
      <w:r w:rsidR="00E90EA8">
        <w:rPr>
          <w:rStyle w:val="teilgZnak"/>
          <w:lang w:val="sl-SI"/>
        </w:rPr>
        <w:t>ár</w:t>
      </w:r>
      <w:r w:rsidR="00082A67">
        <w:rPr>
          <w:rStyle w:val="teilgZnak"/>
          <w:lang w:val="sl-SI"/>
        </w:rPr>
        <w:t>od</w:t>
      </w:r>
      <w:r w:rsidR="003B3C03">
        <w:rPr>
          <w:rStyle w:val="teilgZnak"/>
          <w:lang w:val="sl-SI"/>
        </w:rPr>
        <w:t xml:space="preserve"> </w:t>
      </w:r>
      <w:r w:rsidR="003B3C03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3B3C03">
        <w:rPr>
          <w:rStyle w:val="teilgZnak"/>
          <w:lang w:val="sl-SI"/>
        </w:rPr>
        <w:t>i</w:t>
      </w:r>
      <w:r w:rsidR="004C5743">
        <w:rPr>
          <w:rStyle w:val="teilgZnak"/>
          <w:lang w:val="sl-SI"/>
        </w:rPr>
        <w:t xml:space="preserve">, </w:t>
      </w:r>
      <w:r w:rsidR="004C5743" w:rsidRPr="002C5902">
        <w:rPr>
          <w:rStyle w:val="teidel"/>
          <w:lang w:val="sl-SI"/>
        </w:rPr>
        <w:t>me</w:t>
      </w:r>
      <w:r w:rsidR="005A512D" w:rsidRPr="002C5902">
        <w:rPr>
          <w:rStyle w:val="teidel"/>
          <w:lang w:val="sl-SI"/>
        </w:rPr>
        <w:br/>
      </w:r>
      <w:r w:rsidR="005A512D" w:rsidRPr="002C5902">
        <w:rPr>
          <w:lang w:val="sl-SI"/>
        </w:rPr>
        <w:t>esche</w:t>
      </w:r>
      <w:r w:rsidR="002C2F3A" w:rsidRPr="002C5902">
        <w:rPr>
          <w:lang w:val="sl-SI"/>
        </w:rPr>
        <w:t xml:space="preserve"> i v</w:t>
      </w:r>
      <w:r w:rsidR="002C2F3A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2C2F3A">
        <w:rPr>
          <w:rStyle w:val="teilgZnak"/>
          <w:lang w:val="sl-SI"/>
        </w:rPr>
        <w:t>eim</w:t>
      </w:r>
      <w:r w:rsidR="00FC7AB7">
        <w:rPr>
          <w:rStyle w:val="teilgZnak"/>
          <w:lang w:val="sl-SI"/>
        </w:rPr>
        <w:t xml:space="preserve"> </w:t>
      </w:r>
      <w:r w:rsidR="00A73C41">
        <w:rPr>
          <w:rStyle w:val="teilgZnak"/>
          <w:lang w:val="sl-SI"/>
        </w:rPr>
        <w:t>kr</w:t>
      </w:r>
      <w:r w:rsidR="00E90EA8">
        <w:rPr>
          <w:rStyle w:val="teilgZnak"/>
          <w:lang w:val="sl-SI"/>
        </w:rPr>
        <w:t>á</w:t>
      </w:r>
      <w:r w:rsidR="003C330A">
        <w:rPr>
          <w:rStyle w:val="teilgZnak"/>
          <w:lang w:val="sl-SI"/>
        </w:rPr>
        <w:t>lom</w:t>
      </w:r>
      <w:r w:rsidR="0060075D">
        <w:rPr>
          <w:rStyle w:val="teilgZnak"/>
          <w:lang w:val="sl-SI"/>
        </w:rPr>
        <w:t xml:space="preserve"> kr</w:t>
      </w:r>
      <w:r w:rsidR="00E90EA8">
        <w:rPr>
          <w:rStyle w:val="teilgZnak"/>
          <w:lang w:val="sl-SI"/>
        </w:rPr>
        <w:t>á</w:t>
      </w:r>
      <w:r w:rsidR="0060075D">
        <w:rPr>
          <w:rStyle w:val="teilgZnak"/>
          <w:lang w:val="sl-SI"/>
        </w:rPr>
        <w:t>l</w:t>
      </w:r>
      <w:r w:rsidR="00F9567A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F9567A">
        <w:rPr>
          <w:rStyle w:val="teilgZnak"/>
          <w:lang w:val="sl-SI"/>
        </w:rPr>
        <w:t>i</w:t>
      </w:r>
      <w:r w:rsidR="002E485D">
        <w:rPr>
          <w:rStyle w:val="teilgZnak"/>
          <w:lang w:val="sl-SI"/>
        </w:rPr>
        <w:t xml:space="preserve"> me dűsse</w:t>
      </w:r>
      <w:r w:rsidR="004F135D">
        <w:rPr>
          <w:rStyle w:val="teilgZnak"/>
          <w:lang w:val="sl-SI"/>
        </w:rPr>
        <w:t xml:space="preserve"> zarocsnik </w:t>
      </w:r>
      <w:r w:rsidR="004F135D">
        <w:rPr>
          <w:rStyle w:val="teilgZnak"/>
          <w:lang w:val="sl-SI"/>
        </w:rPr>
        <w:br/>
      </w:r>
      <w:r w:rsidR="004F135D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4F135D">
        <w:rPr>
          <w:rStyle w:val="teilgZnak"/>
          <w:lang w:val="sl-SI"/>
        </w:rPr>
        <w:t>i</w:t>
      </w:r>
      <w:r w:rsidR="008826BF">
        <w:rPr>
          <w:rStyle w:val="teilgZnak"/>
          <w:lang w:val="sl-SI"/>
        </w:rPr>
        <w:t xml:space="preserve"> </w:t>
      </w:r>
      <w:ins w:id="11" w:author="Nina Ditmajer" w:date="2021-08-26T11:53:00Z">
        <w:r w:rsidR="00AD0737">
          <w:rPr>
            <w:rStyle w:val="teiabbr"/>
            <w:lang w:val="sl-SI"/>
          </w:rPr>
          <w:t>Rf</w:t>
        </w:r>
      </w:ins>
      <w:del w:id="12" w:author="Nina Ditmajer" w:date="2021-08-26T11:53:00Z">
        <w:r w:rsidR="00E90EA8" w:rsidDel="00AD0737">
          <w:rPr>
            <w:rStyle w:val="teiabbr"/>
            <w:lang w:val="sl-SI"/>
          </w:rPr>
          <w:delText>B</w:delText>
        </w:r>
      </w:del>
      <w:r w:rsidR="008826BF" w:rsidRPr="002C5902">
        <w:rPr>
          <w:rStyle w:val="teiabbr"/>
          <w:lang w:val="sl-SI"/>
        </w:rPr>
        <w:t>.</w:t>
      </w:r>
      <w:r w:rsidR="008826BF">
        <w:rPr>
          <w:rStyle w:val="teilgZnak"/>
          <w:lang w:val="sl-SI"/>
        </w:rPr>
        <w:t xml:space="preserve"> Dr</w:t>
      </w:r>
      <w:r w:rsidR="00E90EA8">
        <w:rPr>
          <w:rStyle w:val="teilgZnak"/>
          <w:lang w:val="sl-SI"/>
        </w:rPr>
        <w:t>á</w:t>
      </w:r>
      <w:r w:rsidR="008826BF">
        <w:rPr>
          <w:rStyle w:val="teilgZnak"/>
          <w:lang w:val="sl-SI"/>
        </w:rPr>
        <w:t>gi</w:t>
      </w:r>
      <w:r w:rsidR="00FF4DFC">
        <w:rPr>
          <w:rStyle w:val="teilgZnak"/>
          <w:lang w:val="sl-SI"/>
        </w:rPr>
        <w:t xml:space="preserve">, </w:t>
      </w:r>
      <w:r w:rsidR="00660095">
        <w:rPr>
          <w:rStyle w:val="teilgZnak"/>
          <w:lang w:val="sl-SI"/>
        </w:rPr>
        <w:t>l</w:t>
      </w:r>
      <w:r w:rsidR="00C406AC">
        <w:rPr>
          <w:rStyle w:val="teilgZnak"/>
          <w:lang w:val="sl-SI"/>
        </w:rPr>
        <w:t>epi</w:t>
      </w:r>
      <w:r w:rsidR="00A86243">
        <w:rPr>
          <w:rStyle w:val="teilgZnak"/>
          <w:lang w:val="sl-SI"/>
        </w:rPr>
        <w:t xml:space="preserve">, </w:t>
      </w:r>
      <w:r w:rsidR="00FC2CDF">
        <w:rPr>
          <w:rStyle w:val="teilgZnak"/>
          <w:lang w:val="sl-SI"/>
        </w:rPr>
        <w:t>pri</w:t>
      </w:r>
      <w:r w:rsidR="00E90EA8">
        <w:rPr>
          <w:rStyle w:val="teilgZnak"/>
          <w:lang w:val="sl-SI"/>
        </w:rPr>
        <w:t>é</w:t>
      </w:r>
      <w:r w:rsidR="00FC2CDF">
        <w:rPr>
          <w:rStyle w:val="teilgZnak"/>
          <w:lang w:val="sl-SI"/>
        </w:rPr>
        <w:t>ten</w:t>
      </w:r>
      <w:r w:rsidR="00FC2CDF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FC2CDF">
        <w:rPr>
          <w:rStyle w:val="teilgZnak"/>
          <w:lang w:val="sl-SI"/>
        </w:rPr>
        <w:t xml:space="preserve">i </w:t>
      </w:r>
      <w:r w:rsidR="00E2744B">
        <w:rPr>
          <w:rStyle w:val="teilgZnak"/>
          <w:lang w:val="sl-SI"/>
        </w:rPr>
        <w:t>v</w:t>
      </w:r>
      <w:r w:rsidR="00FC2CDF">
        <w:rPr>
          <w:rStyle w:val="teilgZnak"/>
          <w:lang w:val="sl-SI"/>
        </w:rPr>
        <w:t>ugoden</w:t>
      </w:r>
      <w:r w:rsidR="00FC2CDF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FC2CDF">
        <w:rPr>
          <w:rStyle w:val="teilgZnak"/>
          <w:lang w:val="sl-SI"/>
        </w:rPr>
        <w:t>i</w:t>
      </w:r>
      <w:r w:rsidR="00B701B9">
        <w:rPr>
          <w:rStyle w:val="teilgZnak"/>
          <w:lang w:val="sl-SI"/>
        </w:rPr>
        <w:t xml:space="preserve"> odicsen</w:t>
      </w:r>
      <w:r w:rsidR="00B701B9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B701B9">
        <w:rPr>
          <w:rStyle w:val="teilgZnak"/>
          <w:lang w:val="sl-SI"/>
        </w:rPr>
        <w:t>i</w:t>
      </w:r>
      <w:r w:rsidR="00D333EE">
        <w:rPr>
          <w:rStyle w:val="teilgZnak"/>
          <w:lang w:val="sl-SI"/>
        </w:rPr>
        <w:t>,</w:t>
      </w:r>
      <w:r w:rsidR="00D333EE">
        <w:rPr>
          <w:rStyle w:val="teilgZnak"/>
          <w:lang w:val="sl-SI"/>
        </w:rPr>
        <w:br/>
        <w:t xml:space="preserve">i </w:t>
      </w:r>
      <w:r w:rsidR="00582333">
        <w:rPr>
          <w:rStyle w:val="teilgZnak"/>
          <w:lang w:val="sl-SI"/>
        </w:rPr>
        <w:t>zbog</w:t>
      </w:r>
      <w:r w:rsidR="00E90EA8">
        <w:rPr>
          <w:rStyle w:val="teilgZnak"/>
          <w:lang w:val="sl-SI"/>
        </w:rPr>
        <w:t>á</w:t>
      </w:r>
      <w:r w:rsidR="00A31756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A31756">
        <w:rPr>
          <w:rStyle w:val="teilgZnak"/>
          <w:lang w:val="sl-SI"/>
        </w:rPr>
        <w:t>tvom</w:t>
      </w:r>
      <w:r w:rsidR="006213E5">
        <w:rPr>
          <w:rStyle w:val="teilgZnak"/>
          <w:lang w:val="sl-SI"/>
        </w:rPr>
        <w:t xml:space="preserve"> zvisen je</w:t>
      </w:r>
      <w:r w:rsidR="006213E5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6213E5">
        <w:rPr>
          <w:rStyle w:val="teilgZnak"/>
          <w:lang w:val="sl-SI"/>
        </w:rPr>
        <w:t>i</w:t>
      </w:r>
      <w:r w:rsidR="002864BB">
        <w:rPr>
          <w:rStyle w:val="teilgZnak"/>
          <w:lang w:val="sl-SI"/>
        </w:rPr>
        <w:t>.</w:t>
      </w:r>
    </w:p>
    <w:p w14:paraId="1F6B099F" w14:textId="77777777" w:rsidR="00EF0B0B" w:rsidRDefault="00EF0B0B" w:rsidP="004754C3">
      <w:pPr>
        <w:pStyle w:val="teilg"/>
        <w:rPr>
          <w:rStyle w:val="teilgZnak"/>
          <w:lang w:val="sl-SI"/>
        </w:rPr>
      </w:pPr>
    </w:p>
    <w:p w14:paraId="4F050470" w14:textId="77777777" w:rsidR="00EF0B0B" w:rsidRDefault="00D160DA" w:rsidP="004754C3">
      <w:pPr>
        <w:pStyle w:val="teilg"/>
        <w:rPr>
          <w:lang w:val="sl-SI"/>
        </w:rPr>
      </w:pPr>
      <w:r w:rsidRPr="002C5902">
        <w:rPr>
          <w:lang w:val="sl-SI"/>
        </w:rPr>
        <w:t xml:space="preserve">2. </w:t>
      </w:r>
    </w:p>
    <w:p w14:paraId="451AD19E" w14:textId="18546E50" w:rsidR="00357A4E" w:rsidRDefault="009C5EDD" w:rsidP="004754C3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Oh dr</w:t>
      </w:r>
      <w:r w:rsidR="00A10F4A" w:rsidRPr="002C5902">
        <w:rPr>
          <w:lang w:val="sl-SI"/>
        </w:rPr>
        <w:t>á</w:t>
      </w:r>
      <w:r w:rsidRPr="002C5902">
        <w:rPr>
          <w:lang w:val="sl-SI"/>
        </w:rPr>
        <w:t xml:space="preserve">ga </w:t>
      </w:r>
      <w:r w:rsidR="00407CA1" w:rsidRPr="002C5902">
        <w:rPr>
          <w:lang w:val="sl-SI"/>
        </w:rPr>
        <w:t>zl</w:t>
      </w:r>
      <w:r w:rsidR="008B62E9">
        <w:rPr>
          <w:lang w:val="sl-SI"/>
        </w:rPr>
        <w:t>á</w:t>
      </w:r>
      <w:r w:rsidR="00407CA1" w:rsidRPr="002C5902">
        <w:rPr>
          <w:lang w:val="sl-SI"/>
        </w:rPr>
        <w:t>t</w:t>
      </w:r>
      <w:r w:rsidR="008B62E9">
        <w:rPr>
          <w:lang w:val="sl-SI"/>
        </w:rPr>
        <w:t>a</w:t>
      </w:r>
      <w:r w:rsidR="00407CA1" w:rsidRPr="002C5902">
        <w:rPr>
          <w:lang w:val="sl-SI"/>
        </w:rPr>
        <w:t xml:space="preserve"> korona</w:t>
      </w:r>
      <w:r w:rsidR="00895BAC" w:rsidRPr="002C5902">
        <w:rPr>
          <w:lang w:val="sl-SI"/>
        </w:rPr>
        <w:t>, ti</w:t>
      </w:r>
      <w:r w:rsidR="00895BAC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895BAC">
        <w:rPr>
          <w:rStyle w:val="teilgZnak"/>
          <w:lang w:val="sl-SI"/>
        </w:rPr>
        <w:t>i pr</w:t>
      </w:r>
      <w:r w:rsidR="008B62E9">
        <w:rPr>
          <w:rStyle w:val="teilgZnak"/>
          <w:lang w:val="sl-SI"/>
        </w:rPr>
        <w:t>á</w:t>
      </w:r>
      <w:r w:rsidR="00895BAC">
        <w:rPr>
          <w:rStyle w:val="teilgZnak"/>
          <w:lang w:val="sl-SI"/>
        </w:rPr>
        <w:t>vi</w:t>
      </w:r>
      <w:r w:rsidR="00FF2B60">
        <w:rPr>
          <w:rStyle w:val="teilgZnak"/>
          <w:lang w:val="sl-SI"/>
        </w:rPr>
        <w:t xml:space="preserve"> Bough</w:t>
      </w:r>
      <w:r w:rsidR="008B62E9">
        <w:rPr>
          <w:rStyle w:val="teilgZnak"/>
          <w:lang w:val="sl-SI"/>
        </w:rPr>
        <w:t xml:space="preserve"> </w:t>
      </w:r>
      <w:r w:rsidR="00FF2B60">
        <w:rPr>
          <w:rStyle w:val="teilgZnak"/>
          <w:lang w:val="sl-SI"/>
        </w:rPr>
        <w:t>i</w:t>
      </w:r>
      <w:r w:rsidR="00885DA4">
        <w:rPr>
          <w:rStyle w:val="teilgZnak"/>
          <w:lang w:val="sl-SI"/>
        </w:rPr>
        <w:t xml:space="preserve"> cslo</w:t>
      </w:r>
      <w:r w:rsidR="001D5CA8">
        <w:rPr>
          <w:rStyle w:val="teilgZnak"/>
          <w:lang w:val="sl-SI"/>
        </w:rPr>
        <w:t>v</w:t>
      </w:r>
      <w:r w:rsidR="00885DA4">
        <w:rPr>
          <w:rStyle w:val="teilgZnak"/>
          <w:lang w:val="sl-SI"/>
        </w:rPr>
        <w:t>ik</w:t>
      </w:r>
      <w:r w:rsidR="00D70866">
        <w:rPr>
          <w:rStyle w:val="teilgZnak"/>
          <w:lang w:val="sl-SI"/>
        </w:rPr>
        <w:t>,</w:t>
      </w:r>
      <w:r w:rsidR="00D70866">
        <w:rPr>
          <w:rStyle w:val="teilgZnak"/>
          <w:lang w:val="sl-SI"/>
        </w:rPr>
        <w:br/>
        <w:t>Devic</w:t>
      </w:r>
      <w:r w:rsidR="00810C51">
        <w:rPr>
          <w:rStyle w:val="teilgZnak"/>
          <w:lang w:val="sl-SI"/>
        </w:rPr>
        <w:t>z</w:t>
      </w:r>
      <w:r w:rsidR="00D70866">
        <w:rPr>
          <w:rStyle w:val="teilgZnak"/>
          <w:lang w:val="sl-SI"/>
        </w:rPr>
        <w:t>e</w:t>
      </w:r>
      <w:r w:rsidR="00810C51">
        <w:rPr>
          <w:rStyle w:val="teilgZnak"/>
          <w:lang w:val="sl-SI"/>
        </w:rPr>
        <w:t xml:space="preserve"> </w:t>
      </w:r>
      <w:r w:rsidR="00D241BC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D241BC">
        <w:rPr>
          <w:rStyle w:val="teilgZnak"/>
          <w:lang w:val="sl-SI"/>
        </w:rPr>
        <w:t>ád</w:t>
      </w:r>
      <w:r w:rsidR="00F74E2F">
        <w:rPr>
          <w:rStyle w:val="teilgZnak"/>
          <w:lang w:val="sl-SI"/>
        </w:rPr>
        <w:t xml:space="preserve"> bl</w:t>
      </w:r>
      <w:r w:rsidR="008B62E9">
        <w:rPr>
          <w:rStyle w:val="teilgZnak"/>
          <w:lang w:val="sl-SI"/>
        </w:rPr>
        <w:t>ás</w:t>
      </w:r>
      <w:r w:rsidR="00F74E2F">
        <w:rPr>
          <w:rStyle w:val="teilgZnak"/>
          <w:lang w:val="sl-SI"/>
        </w:rPr>
        <w:t>eni</w:t>
      </w:r>
      <w:r w:rsidR="00F60B23">
        <w:rPr>
          <w:rStyle w:val="teilgZnak"/>
          <w:lang w:val="sl-SI"/>
        </w:rPr>
        <w:t xml:space="preserve"> :/:</w:t>
      </w:r>
      <w:r w:rsidR="00F16F33">
        <w:rPr>
          <w:rStyle w:val="teilgZnak"/>
          <w:lang w:val="sl-SI"/>
        </w:rPr>
        <w:t xml:space="preserve"> Mojega</w:t>
      </w:r>
      <w:r w:rsidR="000500FB">
        <w:rPr>
          <w:rStyle w:val="teilgZnak"/>
          <w:lang w:val="sl-SI"/>
        </w:rPr>
        <w:t xml:space="preserve"> </w:t>
      </w:r>
      <w:r w:rsidR="000500FB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0500FB">
        <w:rPr>
          <w:rStyle w:val="teilgZnak"/>
          <w:lang w:val="sl-SI"/>
        </w:rPr>
        <w:t>er</w:t>
      </w:r>
      <w:r w:rsidR="008B62E9">
        <w:rPr>
          <w:rStyle w:val="teilgZnak"/>
          <w:lang w:val="sl-SI"/>
        </w:rPr>
        <w:t>c</w:t>
      </w:r>
      <w:r w:rsidR="000500FB">
        <w:rPr>
          <w:rStyle w:val="teilgZnak"/>
          <w:lang w:val="sl-SI"/>
        </w:rPr>
        <w:t xml:space="preserve">za </w:t>
      </w:r>
      <w:r w:rsidR="0080108E" w:rsidRPr="00304CBF">
        <w:rPr>
          <w:lang w:val="sl-SI"/>
        </w:rPr>
        <w:t>li</w:t>
      </w:r>
      <w:r w:rsidR="008B62E9" w:rsidRPr="00304CBF">
        <w:rPr>
          <w:lang w:val="sl-SI"/>
        </w:rPr>
        <w:t>l</w:t>
      </w:r>
      <w:r w:rsidR="0080108E" w:rsidRPr="00304CBF">
        <w:rPr>
          <w:lang w:val="sl-SI"/>
        </w:rPr>
        <w:t>iom</w:t>
      </w:r>
      <w:r w:rsidR="00D11F12" w:rsidRPr="002C5902">
        <w:rPr>
          <w:lang w:val="sl-SI"/>
        </w:rPr>
        <w:t>,</w:t>
      </w:r>
      <w:r w:rsidR="00714D84" w:rsidRPr="002C5902">
        <w:rPr>
          <w:lang w:val="sl-SI"/>
        </w:rPr>
        <w:br/>
      </w:r>
      <w:r w:rsidR="005734DD" w:rsidRPr="002C5902">
        <w:rPr>
          <w:lang w:val="sl-SI"/>
        </w:rPr>
        <w:t>pre</w:t>
      </w:r>
      <w:r w:rsidR="005734DD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5734DD">
        <w:rPr>
          <w:rStyle w:val="teilgZnak"/>
          <w:lang w:val="sl-SI"/>
        </w:rPr>
        <w:t>la</w:t>
      </w:r>
      <w:r w:rsidR="008B62E9">
        <w:rPr>
          <w:rStyle w:val="teilgZnak"/>
          <w:lang w:val="sl-SI"/>
        </w:rPr>
        <w:t>t</w:t>
      </w:r>
      <w:r w:rsidR="005734DD">
        <w:rPr>
          <w:rStyle w:val="teilgZnak"/>
          <w:lang w:val="sl-SI"/>
        </w:rPr>
        <w:t xml:space="preserve">ki </w:t>
      </w:r>
      <w:r w:rsidR="00620613">
        <w:rPr>
          <w:rStyle w:val="teilgZnak"/>
          <w:lang w:val="sl-SI"/>
        </w:rPr>
        <w:t>Evangyeliom</w:t>
      </w:r>
      <w:r w:rsidR="009D36A6">
        <w:rPr>
          <w:rStyle w:val="teilgZnak"/>
          <w:lang w:val="sl-SI"/>
        </w:rPr>
        <w:t xml:space="preserve">, vnoge </w:t>
      </w:r>
      <w:r w:rsidR="00A639A9">
        <w:rPr>
          <w:rStyle w:val="teilgZnak"/>
          <w:lang w:val="sl-SI"/>
        </w:rPr>
        <w:t>lepo</w:t>
      </w:r>
      <w:r w:rsidR="00445F39">
        <w:rPr>
          <w:rStyle w:val="teilgZnak"/>
          <w:lang w:val="sl-SI"/>
        </w:rPr>
        <w:t>t</w:t>
      </w:r>
      <w:r w:rsidR="00A639A9">
        <w:rPr>
          <w:rStyle w:val="teilgZnak"/>
          <w:lang w:val="sl-SI"/>
        </w:rPr>
        <w:t>e</w:t>
      </w:r>
      <w:r w:rsidR="00445F39">
        <w:rPr>
          <w:rStyle w:val="teilgZnak"/>
          <w:lang w:val="sl-SI"/>
        </w:rPr>
        <w:t xml:space="preserve"> </w:t>
      </w:r>
      <w:r w:rsidR="00463A2D">
        <w:rPr>
          <w:rStyle w:val="teilgZnak"/>
          <w:lang w:val="sl-SI"/>
        </w:rPr>
        <w:t>k</w:t>
      </w:r>
      <w:r w:rsidR="00445F39">
        <w:rPr>
          <w:rStyle w:val="teilgZnak"/>
          <w:lang w:val="sl-SI"/>
        </w:rPr>
        <w:t>in</w:t>
      </w:r>
      <w:r w:rsidR="008B62E9">
        <w:rPr>
          <w:rStyle w:val="teilgZnak"/>
          <w:lang w:val="sl-SI"/>
        </w:rPr>
        <w:t>c</w:t>
      </w:r>
      <w:r w:rsidR="00445F39">
        <w:rPr>
          <w:rStyle w:val="teilgZnak"/>
          <w:lang w:val="sl-SI"/>
        </w:rPr>
        <w:t>s</w:t>
      </w:r>
      <w:r w:rsidR="00A639A9">
        <w:rPr>
          <w:rStyle w:val="teilgZnak"/>
          <w:lang w:val="sl-SI"/>
        </w:rPr>
        <w:t xml:space="preserve"> </w:t>
      </w:r>
      <w:r w:rsidR="00BB3651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BB3651">
        <w:rPr>
          <w:rStyle w:val="teilgZnak"/>
          <w:lang w:val="sl-SI"/>
        </w:rPr>
        <w:t xml:space="preserve">i </w:t>
      </w:r>
      <w:r w:rsidR="00BB3651" w:rsidRPr="002C5902">
        <w:rPr>
          <w:rStyle w:val="teiabbr"/>
          <w:lang w:val="sl-SI"/>
        </w:rPr>
        <w:t>R</w:t>
      </w:r>
      <w:ins w:id="13" w:author="Nina Ditmajer" w:date="2021-08-26T11:53:00Z">
        <w:r w:rsidR="00AD0737">
          <w:rPr>
            <w:rStyle w:val="teiabbr"/>
            <w:lang w:val="sl-SI"/>
          </w:rPr>
          <w:t>f</w:t>
        </w:r>
      </w:ins>
      <w:r w:rsidR="00BD509F" w:rsidRPr="002C5902">
        <w:rPr>
          <w:rStyle w:val="teiabbr"/>
          <w:lang w:val="sl-SI"/>
        </w:rPr>
        <w:t>.</w:t>
      </w:r>
      <w:r w:rsidR="00BD509F">
        <w:rPr>
          <w:rStyle w:val="teilgZnak"/>
          <w:lang w:val="sl-SI"/>
        </w:rPr>
        <w:br/>
      </w:r>
      <w:r w:rsidR="0074626E">
        <w:rPr>
          <w:rStyle w:val="teilgZnak"/>
          <w:lang w:val="sl-SI"/>
        </w:rPr>
        <w:t>Jeden</w:t>
      </w:r>
      <w:r w:rsidR="0098178E">
        <w:rPr>
          <w:rStyle w:val="teilgZnak"/>
          <w:lang w:val="sl-SI"/>
        </w:rPr>
        <w:t>, zarocsen</w:t>
      </w:r>
      <w:r w:rsidR="009E3A79">
        <w:rPr>
          <w:rStyle w:val="teilgZnak"/>
          <w:lang w:val="sl-SI"/>
        </w:rPr>
        <w:t xml:space="preserve"> czvetek </w:t>
      </w:r>
      <w:r w:rsidR="003259D8">
        <w:rPr>
          <w:rStyle w:val="teilgZnak"/>
          <w:lang w:val="sl-SI"/>
        </w:rPr>
        <w:t>lepi kr</w:t>
      </w:r>
      <w:r w:rsidR="00B25617">
        <w:rPr>
          <w:rStyle w:val="teilgZnak"/>
          <w:lang w:val="sl-SI"/>
        </w:rPr>
        <w:t>ű</w:t>
      </w:r>
      <w:r w:rsidR="003259D8">
        <w:rPr>
          <w:rStyle w:val="teilgZnak"/>
          <w:lang w:val="sl-SI"/>
        </w:rPr>
        <w:t>h</w:t>
      </w:r>
      <w:r w:rsidR="0081186E" w:rsidRPr="002C5902">
        <w:rPr>
          <w:lang w:val="sl-SI"/>
        </w:rPr>
        <w:t xml:space="preserve"> Nebe</w:t>
      </w:r>
      <w:r w:rsidR="0081186E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81186E">
        <w:rPr>
          <w:rStyle w:val="teilgZnak"/>
          <w:lang w:val="sl-SI"/>
        </w:rPr>
        <w:t>ki</w:t>
      </w:r>
      <w:r w:rsidR="00405579">
        <w:rPr>
          <w:rStyle w:val="teilgZnak"/>
          <w:lang w:val="sl-SI"/>
        </w:rPr>
        <w:t xml:space="preserve"> </w:t>
      </w:r>
      <w:r w:rsidR="00405579" w:rsidRPr="00A453E4">
        <w:rPr>
          <w:rStyle w:val="teilgZnak"/>
          <w:lang w:val="sl-SI"/>
        </w:rPr>
        <w:t>ſ</w:t>
      </w:r>
      <w:r w:rsidR="00405579">
        <w:rPr>
          <w:rStyle w:val="teilgZnak"/>
          <w:lang w:val="sl-SI"/>
        </w:rPr>
        <w:t>terim</w:t>
      </w:r>
      <w:r w:rsidR="00287407">
        <w:rPr>
          <w:rStyle w:val="teilgZnak"/>
          <w:lang w:val="sl-SI"/>
        </w:rPr>
        <w:br/>
      </w:r>
      <w:r w:rsidR="00287407" w:rsidRPr="00A453E4">
        <w:rPr>
          <w:rStyle w:val="teilgZnak"/>
          <w:lang w:val="sl-SI"/>
        </w:rPr>
        <w:t>ſ</w:t>
      </w:r>
      <w:r w:rsidR="00287407">
        <w:rPr>
          <w:rStyle w:val="teilgZnak"/>
          <w:lang w:val="sl-SI"/>
        </w:rPr>
        <w:t>iv</w:t>
      </w:r>
      <w:r w:rsidR="008B62E9">
        <w:rPr>
          <w:lang w:val="sl-SI"/>
        </w:rPr>
        <w:t>ém</w:t>
      </w:r>
      <w:r w:rsidR="002F2FB9">
        <w:rPr>
          <w:rStyle w:val="teilgZnak"/>
          <w:lang w:val="sl-SI"/>
        </w:rPr>
        <w:t xml:space="preserve"> </w:t>
      </w:r>
      <w:r w:rsidR="002F2FB9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2F2FB9">
        <w:rPr>
          <w:rStyle w:val="teilgZnak"/>
          <w:lang w:val="sl-SI"/>
        </w:rPr>
        <w:t>t</w:t>
      </w:r>
      <w:r w:rsidR="008B62E9">
        <w:rPr>
          <w:rStyle w:val="teilgZnak"/>
          <w:lang w:val="sl-SI"/>
        </w:rPr>
        <w:t>é</w:t>
      </w:r>
      <w:r w:rsidR="002F2FB9">
        <w:rPr>
          <w:rStyle w:val="teilgZnak"/>
          <w:lang w:val="sl-SI"/>
        </w:rPr>
        <w:t>be</w:t>
      </w:r>
      <w:r w:rsidR="002F2FB9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2F2FB9">
        <w:rPr>
          <w:rStyle w:val="teilgZnak"/>
          <w:lang w:val="sl-SI"/>
        </w:rPr>
        <w:t>e</w:t>
      </w:r>
      <w:r w:rsidR="00DB7C72">
        <w:rPr>
          <w:rStyle w:val="teilgZnak"/>
          <w:lang w:val="sl-SI"/>
        </w:rPr>
        <w:t xml:space="preserve"> zábiti</w:t>
      </w:r>
      <w:r w:rsidR="00222ABD">
        <w:rPr>
          <w:rStyle w:val="teilgZnak"/>
          <w:lang w:val="sl-SI"/>
        </w:rPr>
        <w:t xml:space="preserve"> nemrem.</w:t>
      </w:r>
    </w:p>
    <w:p w14:paraId="30E870A4" w14:textId="77777777" w:rsidR="00357A4E" w:rsidRDefault="00357A4E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72C11D0F" w14:textId="77777777" w:rsidR="001E010A" w:rsidRDefault="001E010A" w:rsidP="001E010A">
      <w:r>
        <w:lastRenderedPageBreak/>
        <w:t>/009r/</w:t>
      </w:r>
    </w:p>
    <w:p w14:paraId="7584B4CB" w14:textId="77777777" w:rsidR="001E010A" w:rsidRDefault="001E010A" w:rsidP="001E010A">
      <w:pPr>
        <w:pStyle w:val="teifwPageNum"/>
      </w:pPr>
      <w:r>
        <w:t>13.</w:t>
      </w:r>
    </w:p>
    <w:p w14:paraId="15EFE73C" w14:textId="77777777" w:rsidR="00B70E13" w:rsidRDefault="001E010A" w:rsidP="001E010A">
      <w:pPr>
        <w:pStyle w:val="teiab"/>
        <w:rPr>
          <w:ins w:id="14" w:author="Nina Ditmajer" w:date="2021-08-25T14:16:00Z"/>
        </w:rPr>
      </w:pPr>
      <w:r w:rsidRPr="008D544C">
        <w:rPr>
          <w:rStyle w:val="teilabelZnak"/>
        </w:rPr>
        <w:t>3</w:t>
      </w:r>
      <w:r>
        <w:t xml:space="preserve">. </w:t>
      </w:r>
    </w:p>
    <w:p w14:paraId="7F18C2C2" w14:textId="23DD6C21" w:rsidR="001E010A" w:rsidRDefault="001E010A" w:rsidP="001E010A">
      <w:pPr>
        <w:pStyle w:val="teiab"/>
        <w:rPr>
          <w:rStyle w:val="teilgZnak"/>
          <w:lang w:val="sl-SI"/>
        </w:rPr>
      </w:pPr>
      <w:r w:rsidRPr="00931A49">
        <w:t>Vlei globoko vmoje ſzercze, i vDűsso lűbesni tvoje, ah</w:t>
      </w:r>
      <w:r w:rsidRPr="00931A49">
        <w:br/>
        <w:t>Jáspis drági kamen :/: Kſzebi prim me obárui me, dai</w:t>
      </w:r>
      <w:r w:rsidRPr="00931A49">
        <w:br/>
        <w:t xml:space="preserve">dati bodem jaſz ſivel, vtebi bodem veſséli. </w:t>
      </w:r>
      <w:r w:rsidRPr="00FF7305">
        <w:rPr>
          <w:rStyle w:val="teiabbr"/>
        </w:rPr>
        <w:t>R</w:t>
      </w:r>
      <w:ins w:id="15" w:author="Nina Ditmajer" w:date="2021-08-26T11:52:00Z">
        <w:r w:rsidR="00AD0737">
          <w:rPr>
            <w:rStyle w:val="teiabbr"/>
          </w:rPr>
          <w:t>f</w:t>
        </w:r>
      </w:ins>
      <w:del w:id="16" w:author="Nina Ditmajer" w:date="2021-08-26T11:52:00Z">
        <w:r w:rsidRPr="00FF7305" w:rsidDel="00AD0737">
          <w:rPr>
            <w:rStyle w:val="teiabbr"/>
          </w:rPr>
          <w:delText>ſ</w:delText>
        </w:r>
      </w:del>
      <w:r w:rsidRPr="00FF7305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931A49">
        <w:t>Ktebi,</w:t>
      </w:r>
      <w:r w:rsidRPr="00931A49">
        <w:br/>
        <w:t>nagnyeno, czvetek Dűsni zavracsimi ſ</w:t>
      </w:r>
      <w:ins w:id="17" w:author="Nina Ditmajer" w:date="2021-08-26T11:24:00Z">
        <w:r w:rsidR="00FC6A35">
          <w:t>z</w:t>
        </w:r>
      </w:ins>
      <w:del w:id="18" w:author="Nina Ditmajer" w:date="2021-08-26T11:24:00Z">
        <w:r w:rsidRPr="00931A49" w:rsidDel="00FC6A35">
          <w:delText>s</w:delText>
        </w:r>
      </w:del>
      <w:r w:rsidRPr="00931A49">
        <w:t>erczé tusno,</w:t>
      </w:r>
      <w:r w:rsidRPr="00931A49">
        <w:br/>
        <w:t>ár preſz tébe nebom ſivo</w:t>
      </w:r>
    </w:p>
    <w:p w14:paraId="5A037CA7" w14:textId="77777777" w:rsidR="00B70E13" w:rsidRDefault="001E010A" w:rsidP="001E010A">
      <w:pPr>
        <w:pStyle w:val="teiab"/>
        <w:rPr>
          <w:ins w:id="19" w:author="Nina Ditmajer" w:date="2021-08-25T14:16:00Z"/>
          <w:rStyle w:val="teilgZnak"/>
          <w:lang w:val="sl-SI"/>
        </w:rPr>
      </w:pPr>
      <w:r w:rsidRPr="00E178BE">
        <w:rPr>
          <w:rStyle w:val="teilabelZnak"/>
        </w:rPr>
        <w:t>4.</w:t>
      </w:r>
      <w:r>
        <w:rPr>
          <w:rStyle w:val="teilgZnak"/>
          <w:lang w:val="sl-SI"/>
        </w:rPr>
        <w:t xml:space="preserve"> </w:t>
      </w:r>
    </w:p>
    <w:p w14:paraId="73F485C8" w14:textId="6D95B8BF" w:rsidR="001E010A" w:rsidRDefault="001E010A" w:rsidP="001E010A">
      <w:pPr>
        <w:pStyle w:val="teiab"/>
        <w:rPr>
          <w:rStyle w:val="teilgZnak"/>
          <w:lang w:val="sl-SI"/>
        </w:rPr>
      </w:pPr>
      <w:r w:rsidRPr="00931A49">
        <w:t>Znebéſz radoſzt ſzveiti</w:t>
      </w:r>
      <w:ins w:id="20" w:author="Nina Ditmajer" w:date="2021-08-26T11:25:00Z">
        <w:r w:rsidR="00FC6A35">
          <w:rPr>
            <w:rFonts w:ascii="ZRCola" w:hAnsi="ZRCola" w:cs="ZRCola"/>
          </w:rPr>
          <w:t>ſ</w:t>
        </w:r>
        <w:r w:rsidR="00FC6A35">
          <w:t>z</w:t>
        </w:r>
      </w:ins>
      <w:del w:id="21" w:author="Nina Ditmajer" w:date="2021-08-26T11:24:00Z">
        <w:r w:rsidRPr="00931A49" w:rsidDel="00FC6A35">
          <w:delText>s</w:delText>
        </w:r>
      </w:del>
      <w:r w:rsidRPr="00931A49">
        <w:t>emi, gda na mé ſztvoimi</w:t>
      </w:r>
      <w:r w:rsidRPr="00931A49">
        <w:br/>
        <w:t>ocsmi, miloſztivno ſze zglédnes :/: Goſzpon Jesus</w:t>
      </w:r>
      <w:r w:rsidRPr="00931A49">
        <w:br/>
        <w:t>ſzvetim Dűhom, ſzvéto</w:t>
      </w:r>
      <w:ins w:id="22" w:author="Nina Ditmajer" w:date="2021-08-26T11:25:00Z">
        <w:r w:rsidR="00FC6A35">
          <w:t>v</w:t>
        </w:r>
      </w:ins>
      <w:del w:id="23" w:author="Nina Ditmajer" w:date="2021-08-26T11:25:00Z">
        <w:r w:rsidRPr="00931A49" w:rsidDel="00FC6A35">
          <w:delText>m</w:delText>
        </w:r>
      </w:del>
      <w:r w:rsidRPr="00931A49">
        <w:t xml:space="preserve"> reicsjov zteilom zkervjov</w:t>
      </w:r>
      <w:r w:rsidRPr="00931A49">
        <w:br/>
        <w:t>ſiveti mi dopűscas</w:t>
      </w:r>
      <w:r>
        <w:rPr>
          <w:rStyle w:val="teilgZnak"/>
          <w:lang w:val="sl-SI"/>
        </w:rPr>
        <w:t xml:space="preserve"> </w:t>
      </w:r>
      <w:r w:rsidRPr="00E178BE">
        <w:rPr>
          <w:rStyle w:val="teiabbr"/>
        </w:rPr>
        <w:t>R</w:t>
      </w:r>
      <w:ins w:id="24" w:author="Nina Ditmajer" w:date="2021-08-26T11:52:00Z">
        <w:r w:rsidR="00AD0737">
          <w:rPr>
            <w:rStyle w:val="teiabbr"/>
          </w:rPr>
          <w:t>f</w:t>
        </w:r>
      </w:ins>
      <w:del w:id="25" w:author="Nina Ditmajer" w:date="2021-08-26T11:52:00Z">
        <w:r w:rsidRPr="00E178BE" w:rsidDel="00AD0737">
          <w:rPr>
            <w:rStyle w:val="teiabbr"/>
          </w:rPr>
          <w:delText>ſ</w:delText>
        </w:r>
      </w:del>
      <w:r w:rsidRPr="00E178BE">
        <w:rPr>
          <w:rStyle w:val="teiabbr"/>
        </w:rPr>
        <w:t>.</w:t>
      </w:r>
      <w:r>
        <w:rPr>
          <w:rStyle w:val="teilgZnak"/>
          <w:lang w:val="sl-SI"/>
        </w:rPr>
        <w:t xml:space="preserve"> Tako, prietno, vtvoih nád-</w:t>
      </w:r>
      <w:r>
        <w:rPr>
          <w:rStyle w:val="teilgZnak"/>
          <w:lang w:val="sl-SI"/>
        </w:rPr>
        <w:br/>
      </w:r>
      <w:ins w:id="26" w:author="Nina Ditmajer" w:date="2021-08-26T11:27:00Z">
        <w:r w:rsidR="00FC6A35">
          <w:rPr>
            <w:rStyle w:val="teilgZnak"/>
            <w:lang w:val="sl-SI"/>
          </w:rPr>
          <w:t>r</w:t>
        </w:r>
      </w:ins>
      <w:del w:id="27" w:author="Nina Ditmajer" w:date="2021-08-26T11:27:00Z">
        <w:r w:rsidDel="00FC6A35">
          <w:rPr>
            <w:rStyle w:val="teilgZnak"/>
            <w:lang w:val="sl-SI"/>
          </w:rPr>
          <w:delText>s</w:delText>
        </w:r>
      </w:del>
      <w:r>
        <w:rPr>
          <w:rStyle w:val="teilgZnak"/>
          <w:lang w:val="sl-SI"/>
        </w:rPr>
        <w:t xml:space="preserve">aih ráni dersi me do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zmerti, ár</w:t>
      </w:r>
      <w:del w:id="28" w:author="Nina Ditmajer" w:date="2021-08-26T11:27:00Z">
        <w:r w:rsidDel="00FC6A35">
          <w:rPr>
            <w:rStyle w:val="teilgZnak"/>
            <w:lang w:val="sl-SI"/>
          </w:rPr>
          <w:delText xml:space="preserve"> </w:delText>
        </w:r>
      </w:del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 obecsal vtve</w:t>
      </w:r>
      <w:r>
        <w:rPr>
          <w:rStyle w:val="teilgZnak"/>
          <w:lang w:val="sl-SI"/>
        </w:rPr>
        <w:br/>
        <w:t>recsi.</w:t>
      </w:r>
    </w:p>
    <w:p w14:paraId="5C033688" w14:textId="77777777" w:rsidR="00B70E13" w:rsidRDefault="001E010A" w:rsidP="001E010A">
      <w:pPr>
        <w:pStyle w:val="teiab"/>
        <w:rPr>
          <w:ins w:id="29" w:author="Nina Ditmajer" w:date="2021-08-25T14:16:00Z"/>
          <w:rStyle w:val="teilgZnak"/>
          <w:lang w:val="sl-SI"/>
        </w:rPr>
      </w:pPr>
      <w:r w:rsidRPr="006357DB">
        <w:rPr>
          <w:rStyle w:val="teilabelZnak"/>
        </w:rPr>
        <w:t>5.</w:t>
      </w:r>
      <w:r>
        <w:rPr>
          <w:rStyle w:val="teilgZnak"/>
          <w:lang w:val="sl-SI"/>
        </w:rPr>
        <w:t xml:space="preserve"> </w:t>
      </w:r>
    </w:p>
    <w:p w14:paraId="06BD4CDC" w14:textId="100010EB" w:rsidR="001E010A" w:rsidRPr="00931A49" w:rsidRDefault="001E010A" w:rsidP="001E010A">
      <w:pPr>
        <w:pStyle w:val="teiab"/>
      </w:pPr>
      <w:r w:rsidRPr="00931A49">
        <w:t>ſztvoritel moi zmosni Bosie, pred teim ſzve,,</w:t>
      </w:r>
      <w:r w:rsidRPr="00931A49">
        <w:br/>
        <w:t xml:space="preserve">tom kiſzi me, vu tvem </w:t>
      </w:r>
      <w:ins w:id="30" w:author="Nina Ditmajer" w:date="2021-08-26T11:29:00Z">
        <w:r w:rsidR="00FC6A35">
          <w:rPr>
            <w:rFonts w:ascii="ZRCola" w:hAnsi="ZRCola" w:cs="ZRCola"/>
          </w:rPr>
          <w:t>ſ</w:t>
        </w:r>
        <w:r w:rsidR="00FC6A35">
          <w:t>z</w:t>
        </w:r>
      </w:ins>
      <w:del w:id="31" w:author="Nina Ditmajer" w:date="2021-08-26T11:29:00Z">
        <w:r w:rsidRPr="00931A49" w:rsidDel="00FC6A35">
          <w:delText>S</w:delText>
        </w:r>
      </w:del>
      <w:r w:rsidRPr="00931A49">
        <w:t>ini polűbil /: On jeſzte</w:t>
      </w:r>
      <w:r w:rsidRPr="00931A49">
        <w:br/>
        <w:t>mene o</w:t>
      </w:r>
      <w:r w:rsidRPr="007916ED">
        <w:rPr>
          <w:rStyle w:val="teigap"/>
        </w:rPr>
        <w:t>???</w:t>
      </w:r>
      <w:r>
        <w:rPr>
          <w:rStyle w:val="teilgZnak"/>
          <w:lang w:val="sl-SI"/>
        </w:rPr>
        <w:t xml:space="preserve"> </w:t>
      </w:r>
      <w:r w:rsidRPr="00931A49">
        <w:t>ſzvétim Dűhom zapecsatil, ſzvétov</w:t>
      </w:r>
      <w:r w:rsidRPr="00931A49">
        <w:br/>
        <w:t xml:space="preserve">kerviov ocsiſztil </w:t>
      </w:r>
      <w:r w:rsidRPr="00E57251">
        <w:rPr>
          <w:rStyle w:val="teiabbr"/>
        </w:rPr>
        <w:t>R</w:t>
      </w:r>
      <w:ins w:id="32" w:author="Nina Ditmajer" w:date="2021-08-26T11:52:00Z">
        <w:r w:rsidR="00AD0737">
          <w:rPr>
            <w:rStyle w:val="teiabbr"/>
          </w:rPr>
          <w:t>f</w:t>
        </w:r>
      </w:ins>
      <w:del w:id="33" w:author="Nina Ditmajer" w:date="2021-08-26T11:52:00Z">
        <w:r w:rsidRPr="00E57251" w:rsidDel="00AD0737">
          <w:rPr>
            <w:rStyle w:val="teiabbr"/>
          </w:rPr>
          <w:delText>s</w:delText>
        </w:r>
      </w:del>
      <w:r w:rsidRPr="00E57251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931A49">
        <w:t>Eia! Eia? rado boidi ſzercze</w:t>
      </w:r>
      <w:r w:rsidRPr="00931A49">
        <w:br/>
        <w:t>vBogih kai vNebéſz</w:t>
      </w:r>
      <w:ins w:id="34" w:author="Nina Ditmajer" w:date="2021-08-26T11:31:00Z">
        <w:r w:rsidR="00FC6A35" w:rsidRPr="00FC6A35">
          <w:rPr>
            <w:rStyle w:val="teigap"/>
            <w:rPrChange w:id="35" w:author="Nina Ditmajer" w:date="2021-08-26T11:31:00Z">
              <w:rPr/>
            </w:rPrChange>
          </w:rPr>
          <w:t>???</w:t>
        </w:r>
      </w:ins>
      <w:r w:rsidRPr="00931A49">
        <w:t>, zvelicsanye más ſzprávleno</w:t>
      </w:r>
    </w:p>
    <w:p w14:paraId="5086E6EE" w14:textId="77777777" w:rsidR="00B70E13" w:rsidRDefault="001E010A" w:rsidP="001E010A">
      <w:pPr>
        <w:pStyle w:val="teiab"/>
        <w:rPr>
          <w:ins w:id="36" w:author="Nina Ditmajer" w:date="2021-08-25T14:16:00Z"/>
          <w:rStyle w:val="teilgZnak"/>
          <w:lang w:val="sl-SI"/>
        </w:rPr>
      </w:pPr>
      <w:r w:rsidRPr="006357DB">
        <w:rPr>
          <w:rStyle w:val="teilabelZnak"/>
        </w:rPr>
        <w:t>6.</w:t>
      </w:r>
      <w:r>
        <w:rPr>
          <w:rStyle w:val="teilgZnak"/>
          <w:lang w:val="sl-SI"/>
        </w:rPr>
        <w:t xml:space="preserve"> </w:t>
      </w:r>
    </w:p>
    <w:p w14:paraId="273A497F" w14:textId="144757CD" w:rsidR="001E010A" w:rsidRPr="006E0F65" w:rsidRDefault="001E010A" w:rsidP="001E010A">
      <w:pPr>
        <w:pStyle w:val="teiab"/>
        <w:rPr>
          <w:rStyle w:val="teilgZnak"/>
          <w:b/>
          <w:color w:val="0000FF"/>
          <w:u w:val="dotted"/>
          <w:lang w:eastAsia="x-none"/>
        </w:rPr>
      </w:pPr>
      <w:r w:rsidRPr="00931A49">
        <w:t>Z</w:t>
      </w:r>
      <w:ins w:id="37" w:author="Nina Ditmajer" w:date="2021-08-26T11:32:00Z">
        <w:r w:rsidR="003061AF">
          <w:t>á</w:t>
        </w:r>
      </w:ins>
      <w:del w:id="38" w:author="Nina Ditmajer" w:date="2021-08-26T11:32:00Z">
        <w:r w:rsidRPr="00931A49" w:rsidDel="003061AF">
          <w:delText>a</w:delText>
        </w:r>
      </w:del>
      <w:r w:rsidRPr="00931A49">
        <w:t>to nai ſzpeva Orgon i dobra volna Musika,</w:t>
      </w:r>
      <w:r w:rsidRPr="00931A49">
        <w:br/>
        <w:t xml:space="preserve">nai zvonio i peszmi :/: Da iz vdrágoga </w:t>
      </w:r>
      <w:r w:rsidRPr="005D09B8">
        <w:rPr>
          <w:rStyle w:val="teipersName"/>
        </w:rPr>
        <w:t>Jesusa</w:t>
      </w:r>
      <w:r>
        <w:rPr>
          <w:rStyle w:val="teilgZnak"/>
          <w:lang w:val="sl-SI"/>
        </w:rPr>
        <w:t xml:space="preserve"> </w:t>
      </w:r>
      <w:r w:rsidRPr="00931A49">
        <w:t>bodem</w:t>
      </w:r>
      <w:r w:rsidRPr="00931A49">
        <w:br/>
        <w:t>vlepoga Goszpodna, veſzeli vnyega lűbézni</w:t>
      </w:r>
      <w:r>
        <w:rPr>
          <w:rStyle w:val="teilgZnak"/>
          <w:lang w:val="sl-SI"/>
        </w:rPr>
        <w:t xml:space="preserve"> </w:t>
      </w:r>
      <w:r w:rsidRPr="005D09B8">
        <w:rPr>
          <w:rStyle w:val="teiabbr"/>
        </w:rPr>
        <w:t>R</w:t>
      </w:r>
      <w:ins w:id="39" w:author="Nina Ditmajer" w:date="2021-08-26T11:52:00Z">
        <w:r w:rsidR="00AD0737">
          <w:rPr>
            <w:rStyle w:val="teiabbr"/>
          </w:rPr>
          <w:t>f</w:t>
        </w:r>
      </w:ins>
      <w:del w:id="40" w:author="Nina Ditmajer" w:date="2021-08-26T11:52:00Z">
        <w:r w:rsidRPr="005D09B8" w:rsidDel="00AD0737">
          <w:rPr>
            <w:rStyle w:val="teiabbr"/>
          </w:rPr>
          <w:delText>ſ</w:delText>
        </w:r>
      </w:del>
      <w:r w:rsidRPr="005D09B8">
        <w:rPr>
          <w:rStyle w:val="teiabbr"/>
        </w:rPr>
        <w:t>.</w:t>
      </w:r>
      <w:r>
        <w:rPr>
          <w:rStyle w:val="teilgZnak"/>
          <w:lang w:val="sl-SI"/>
        </w:rPr>
        <w:br w:type="page"/>
      </w:r>
    </w:p>
    <w:p w14:paraId="0222621C" w14:textId="77777777" w:rsidR="001E010A" w:rsidRDefault="001E010A" w:rsidP="001E010A">
      <w:r>
        <w:lastRenderedPageBreak/>
        <w:t>/009v/</w:t>
      </w:r>
    </w:p>
    <w:p w14:paraId="7C1A7EE5" w14:textId="77777777" w:rsidR="001E010A" w:rsidRDefault="001E010A" w:rsidP="001E010A">
      <w:pPr>
        <w:pStyle w:val="teifwPageNum"/>
      </w:pPr>
      <w:r>
        <w:t>14.</w:t>
      </w:r>
    </w:p>
    <w:p w14:paraId="1F831646" w14:textId="77777777" w:rsidR="001E010A" w:rsidRPr="00370C46" w:rsidRDefault="001E010A" w:rsidP="001E010A">
      <w:pPr>
        <w:pStyle w:val="teiab"/>
      </w:pPr>
      <w:r w:rsidRPr="00370C46">
        <w:t>ſzpevai, czinkai, dobrovolna i priétna recs zahvál-</w:t>
      </w:r>
      <w:r w:rsidRPr="00370C46">
        <w:br/>
        <w:t>na, árje Goſzpon vreden toga.</w:t>
      </w:r>
    </w:p>
    <w:p w14:paraId="48886353" w14:textId="77777777" w:rsidR="00AB28A6" w:rsidRDefault="001E010A" w:rsidP="001E010A">
      <w:pPr>
        <w:pStyle w:val="teiab"/>
        <w:rPr>
          <w:ins w:id="41" w:author="Nina Ditmajer" w:date="2021-08-25T14:17:00Z"/>
        </w:rPr>
      </w:pPr>
      <w:r w:rsidRPr="00621AB5">
        <w:rPr>
          <w:rStyle w:val="teilabelZnak"/>
        </w:rPr>
        <w:t>4.</w:t>
      </w:r>
      <w:r>
        <w:t xml:space="preserve"> </w:t>
      </w:r>
    </w:p>
    <w:p w14:paraId="02FA4863" w14:textId="64B1CE61" w:rsidR="001E010A" w:rsidDel="00ED45CA" w:rsidRDefault="001E010A" w:rsidP="001E010A">
      <w:pPr>
        <w:pStyle w:val="teiab"/>
        <w:rPr>
          <w:del w:id="42" w:author="Nina Ditmajer" w:date="2021-08-26T11:54:00Z"/>
          <w:rStyle w:val="teilgZnak"/>
          <w:lang w:val="sl-SI"/>
        </w:rPr>
      </w:pPr>
      <w:r w:rsidRPr="00B2352F">
        <w:t>Vetakvo radoſ</w:t>
      </w:r>
      <w:r>
        <w:t>z</w:t>
      </w:r>
      <w:r w:rsidRPr="00B2352F">
        <w:t>t imam v</w:t>
      </w:r>
      <w:ins w:id="43" w:author="Nina Ditmajer" w:date="2021-08-26T11:50:00Z">
        <w:r w:rsidR="00AD0737">
          <w:t>r</w:t>
        </w:r>
      </w:ins>
      <w:del w:id="44" w:author="Nina Ditmajer" w:date="2021-08-26T11:50:00Z">
        <w:r w:rsidRPr="00B2352F" w:rsidDel="00AD0737">
          <w:delText>t</w:delText>
        </w:r>
      </w:del>
      <w:r w:rsidRPr="00B2352F">
        <w:t xml:space="preserve">e, </w:t>
      </w:r>
      <w:r>
        <w:t>ár</w:t>
      </w:r>
      <w:r w:rsidRPr="00B2352F">
        <w:t xml:space="preserve"> pri Bougi kincs</w:t>
      </w:r>
      <w:r w:rsidRPr="00B2352F">
        <w:br/>
      </w:r>
      <w:ins w:id="45" w:author="Nina Ditmajer" w:date="2021-08-26T11:50:00Z">
        <w:r w:rsidR="00AD0737">
          <w:t>m</w:t>
        </w:r>
      </w:ins>
      <w:del w:id="46" w:author="Nina Ditmajer" w:date="2021-08-26T11:50:00Z">
        <w:r w:rsidRPr="00B2352F" w:rsidDel="00AD0737">
          <w:delText>n</w:delText>
        </w:r>
      </w:del>
      <w:ins w:id="47" w:author="Nina Ditmajer" w:date="2021-08-26T11:50:00Z">
        <w:r w:rsidR="00AD0737">
          <w:t>ám</w:t>
        </w:r>
      </w:ins>
      <w:del w:id="48" w:author="Nina Ditmajer" w:date="2021-08-26T11:50:00Z">
        <w:r w:rsidRPr="00B2352F" w:rsidDel="00AD0737">
          <w:delText>aḿ</w:delText>
        </w:r>
      </w:del>
      <w:r w:rsidRPr="00B2352F">
        <w:t xml:space="preserve"> ſe, on zacs</w:t>
      </w:r>
      <w:del w:id="49" w:author="Nina Ditmajer" w:date="2021-08-26T11:51:00Z">
        <w:r w:rsidRPr="00B2352F" w:rsidDel="00AD0737">
          <w:delText>et</w:delText>
        </w:r>
      </w:del>
      <w:r>
        <w:t>é</w:t>
      </w:r>
      <w:r w:rsidRPr="00B2352F">
        <w:t>tek konecs ie /: On mene vu ſ</w:t>
      </w:r>
      <w:r>
        <w:t>z</w:t>
      </w:r>
      <w:r w:rsidRPr="00B2352F">
        <w:t>vo</w:t>
      </w:r>
      <w:r>
        <w:t>-</w:t>
      </w:r>
      <w:r w:rsidRPr="00B2352F">
        <w:br/>
        <w:t>jo Diko, vzeme vu radoſ</w:t>
      </w:r>
      <w:r>
        <w:t>z</w:t>
      </w:r>
      <w:r w:rsidRPr="00B2352F">
        <w:t>t Nebeſ</w:t>
      </w:r>
      <w:r>
        <w:t>z</w:t>
      </w:r>
      <w:r w:rsidRPr="00B2352F">
        <w:t xml:space="preserve">ko, nad kombom </w:t>
      </w:r>
      <w:r w:rsidRPr="00B2352F">
        <w:br/>
        <w:t>veſ</w:t>
      </w:r>
      <w:r>
        <w:t>z</w:t>
      </w:r>
      <w:r w:rsidRPr="00B2352F">
        <w:t>el vſ</w:t>
      </w:r>
      <w:r>
        <w:t>z</w:t>
      </w:r>
      <w:r w:rsidRPr="00B2352F">
        <w:t>ercsi</w:t>
      </w:r>
      <w:r>
        <w:rPr>
          <w:rStyle w:val="teilgZnak"/>
          <w:lang w:val="sl-SI"/>
        </w:rPr>
        <w:t xml:space="preserve"> </w:t>
      </w:r>
      <w:r w:rsidRPr="00432EBA">
        <w:rPr>
          <w:rStyle w:val="teiabbr"/>
        </w:rPr>
        <w:t>R</w:t>
      </w:r>
      <w:ins w:id="50" w:author="Nina Ditmajer" w:date="2021-08-26T11:52:00Z">
        <w:r w:rsidR="00AD0737">
          <w:rPr>
            <w:rStyle w:val="teiabbr"/>
          </w:rPr>
          <w:t>f</w:t>
        </w:r>
      </w:ins>
      <w:del w:id="51" w:author="Nina Ditmajer" w:date="2021-08-26T11:52:00Z">
        <w:r w:rsidRPr="00432EBA" w:rsidDel="00AD0737">
          <w:rPr>
            <w:rStyle w:val="teiabbr"/>
          </w:rPr>
          <w:delText>ſ</w:delText>
        </w:r>
      </w:del>
      <w:r w:rsidRPr="00432EBA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</w:p>
    <w:p w14:paraId="56B79FFB" w14:textId="70F98078" w:rsidR="001E010A" w:rsidRPr="007740EF" w:rsidDel="00755D60" w:rsidRDefault="00755D60">
      <w:pPr>
        <w:pStyle w:val="teiab"/>
        <w:rPr>
          <w:del w:id="52" w:author="Nina Ditmajer" w:date="2021-08-26T11:54:00Z"/>
        </w:rPr>
        <w:pPrChange w:id="53" w:author="Nina Ditmajer" w:date="2021-08-26T11:54:00Z">
          <w:pPr>
            <w:pStyle w:val="teiclosure"/>
          </w:pPr>
        </w:pPrChange>
      </w:pPr>
      <w:ins w:id="54" w:author="Nina Ditmajer" w:date="2021-08-26T11:54:00Z">
        <w:r>
          <w:t>A</w:t>
        </w:r>
      </w:ins>
      <w:del w:id="55" w:author="Nina Ditmajer" w:date="2021-08-26T11:54:00Z">
        <w:r w:rsidR="001E010A" w:rsidRPr="007740EF" w:rsidDel="00755D60">
          <w:delText>a</w:delText>
        </w:r>
      </w:del>
      <w:r w:rsidR="001E010A" w:rsidRPr="007740EF">
        <w:t xml:space="preserve">men! Amen! </w:t>
      </w:r>
    </w:p>
    <w:p w14:paraId="5D814BDB" w14:textId="62EF47A3" w:rsidR="001E010A" w:rsidRDefault="001E010A">
      <w:pPr>
        <w:pStyle w:val="teiab"/>
        <w:rPr>
          <w:rStyle w:val="teilgZnak"/>
          <w:lang w:val="sl-SI"/>
        </w:rPr>
      </w:pPr>
      <w:r w:rsidRPr="00E26C69">
        <w:t xml:space="preserve">hodi Goſspon </w:t>
      </w:r>
      <w:r w:rsidRPr="00E26C69">
        <w:br/>
        <w:t>ma korona ne műdiſ</w:t>
      </w:r>
      <w:r>
        <w:t>z</w:t>
      </w:r>
      <w:r w:rsidRPr="00E26C69">
        <w:t>e, tebe csákam zvrocsim ſ</w:t>
      </w:r>
      <w:r>
        <w:t>z</w:t>
      </w:r>
      <w:r w:rsidRPr="00E26C69">
        <w:t>erczem.</w:t>
      </w:r>
      <w:r>
        <w:rPr>
          <w:rStyle w:val="teilgZnak"/>
          <w:lang w:val="sl-SI"/>
        </w:rPr>
        <w:t xml:space="preserve"> </w:t>
      </w:r>
      <w:ins w:id="56" w:author="Nina Ditmajer" w:date="2021-08-26T11:58:00Z">
        <w:r w:rsidR="00755D60">
          <w:rPr>
            <w:rStyle w:val="teiabbr"/>
          </w:rPr>
          <w:t>A</w:t>
        </w:r>
      </w:ins>
      <w:ins w:id="57" w:author="Nina Ditmajer" w:date="2021-08-26T12:01:00Z">
        <w:r w:rsidR="00755D60">
          <w:rPr>
            <w:rStyle w:val="teiabbr"/>
            <w:rFonts w:ascii="ZRCola" w:hAnsi="ZRCola" w:cs="ZRCola"/>
          </w:rPr>
          <w:t>͠</w:t>
        </w:r>
      </w:ins>
      <w:ins w:id="58" w:author="Nina Ditmajer" w:date="2021-08-26T11:59:00Z">
        <w:r w:rsidR="00755D60">
          <w:rPr>
            <w:rStyle w:val="teiabbr"/>
            <w:rFonts w:ascii="ZRCola" w:hAnsi="ZRCola" w:cs="ZRCola"/>
          </w:rPr>
          <w:t>n</w:t>
        </w:r>
      </w:ins>
      <w:del w:id="59" w:author="Nina Ditmajer" w:date="2021-08-26T11:58:00Z">
        <w:r w:rsidRPr="00621AB5" w:rsidDel="00755D60">
          <w:rPr>
            <w:rStyle w:val="teiabbr"/>
          </w:rPr>
          <w:delText>IňS</w:delText>
        </w:r>
      </w:del>
      <w:r w:rsidRPr="00621AB5">
        <w:rPr>
          <w:rStyle w:val="teiabbr"/>
        </w:rPr>
        <w:t>.</w:t>
      </w:r>
    </w:p>
    <w:p w14:paraId="44480213" w14:textId="0CB6ECF9" w:rsidR="001E010A" w:rsidRDefault="001E010A" w:rsidP="001E010A">
      <w:pPr>
        <w:pStyle w:val="Naslov2"/>
      </w:pPr>
      <w:r>
        <w:t>Nouta. Nékű</w:t>
      </w:r>
      <w:r w:rsidRPr="00750F03">
        <w:t xml:space="preserve">nk </w:t>
      </w:r>
      <w:r w:rsidRPr="007740EF">
        <w:rPr>
          <w:rPrChange w:id="60" w:author="Nina Ditmajer" w:date="2021-08-27T11:12:00Z">
            <w:rPr>
              <w:rStyle w:val="teiunclear"/>
              <w:b/>
            </w:rPr>
          </w:rPrChange>
        </w:rPr>
        <w:t>ſzűlerik</w:t>
      </w:r>
      <w:r>
        <w:t xml:space="preserve"> menyei </w:t>
      </w:r>
      <w:ins w:id="61" w:author="Nina Ditmajer" w:date="2021-08-27T11:13:00Z">
        <w:r w:rsidR="007740EF" w:rsidRPr="007740EF">
          <w:rPr>
            <w:rPrChange w:id="62" w:author="Nina Ditmajer" w:date="2021-08-27T11:13:00Z">
              <w:rPr>
                <w:rStyle w:val="teiunclear"/>
                <w:b/>
              </w:rPr>
            </w:rPrChange>
          </w:rPr>
          <w:t>k</w:t>
        </w:r>
      </w:ins>
      <w:del w:id="63" w:author="Nina Ditmajer" w:date="2021-08-27T11:13:00Z">
        <w:r w:rsidRPr="007740EF" w:rsidDel="007740EF">
          <w:rPr>
            <w:rPrChange w:id="64" w:author="Nina Ditmajer" w:date="2021-08-27T11:13:00Z">
              <w:rPr>
                <w:rStyle w:val="teiunclear"/>
                <w:b/>
              </w:rPr>
            </w:rPrChange>
          </w:rPr>
          <w:delText>l</w:delText>
        </w:r>
      </w:del>
      <w:r w:rsidRPr="007740EF">
        <w:rPr>
          <w:rPrChange w:id="65" w:author="Nina Ditmajer" w:date="2021-08-27T11:13:00Z">
            <w:rPr>
              <w:rStyle w:val="teiunclear"/>
              <w:b/>
            </w:rPr>
          </w:rPrChange>
        </w:rPr>
        <w:t>iraly</w:t>
      </w:r>
      <w:r>
        <w:t xml:space="preserve">. </w:t>
      </w:r>
      <w:r w:rsidRPr="000B51A5">
        <w:rPr>
          <w:rStyle w:val="teiabbr"/>
        </w:rPr>
        <w:t>&amp;c.</w:t>
      </w:r>
    </w:p>
    <w:p w14:paraId="3598DF9E" w14:textId="77777777" w:rsidR="00AB28A6" w:rsidRDefault="001E010A" w:rsidP="001E010A">
      <w:pPr>
        <w:pStyle w:val="teiab"/>
        <w:rPr>
          <w:ins w:id="66" w:author="Nina Ditmajer" w:date="2021-08-25T14:17:00Z"/>
        </w:rPr>
      </w:pPr>
      <w:r w:rsidRPr="00E2190E">
        <w:rPr>
          <w:rStyle w:val="teilabelZnak"/>
        </w:rPr>
        <w:t>1.</w:t>
      </w:r>
      <w:r>
        <w:t xml:space="preserve"> </w:t>
      </w:r>
    </w:p>
    <w:p w14:paraId="198473DD" w14:textId="5B82CE9F" w:rsidR="001E010A" w:rsidRDefault="001E010A" w:rsidP="001E010A">
      <w:pPr>
        <w:pStyle w:val="teiab"/>
        <w:rPr>
          <w:rStyle w:val="teilgZnak"/>
          <w:lang w:val="sl-SI"/>
        </w:rPr>
      </w:pPr>
      <w:r>
        <w:t xml:space="preserve">Narodil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zeje krály Nebe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zki</w:t>
      </w:r>
      <w:ins w:id="67" w:author="Nina Ditmajer" w:date="2021-08-27T11:16:00Z">
        <w:r w:rsidR="00492874">
          <w:rPr>
            <w:rStyle w:val="teilgZnak"/>
            <w:lang w:val="sl-SI"/>
          </w:rPr>
          <w:t>,</w:t>
        </w:r>
      </w:ins>
      <w:del w:id="68" w:author="Nina Ditmajer" w:date="2021-08-27T11:16:00Z">
        <w:r w:rsidDel="00492874">
          <w:rPr>
            <w:rStyle w:val="teilgZnak"/>
            <w:lang w:val="sl-SI"/>
          </w:rPr>
          <w:delText>.</w:delText>
        </w:r>
      </w:del>
      <w:r>
        <w:rPr>
          <w:rStyle w:val="teilgZnak"/>
          <w:lang w:val="sl-SI"/>
        </w:rPr>
        <w:t xml:space="preserve"> </w:t>
      </w:r>
      <w:ins w:id="69" w:author="Nina Ditmajer" w:date="2021-08-27T11:16:00Z">
        <w:r w:rsidR="00492874">
          <w:rPr>
            <w:rStyle w:val="teilgZnak"/>
            <w:lang w:val="sl-SI"/>
          </w:rPr>
          <w:t>k</w:t>
        </w:r>
      </w:ins>
      <w:del w:id="70" w:author="Nina Ditmajer" w:date="2021-08-27T11:16:00Z">
        <w:r w:rsidDel="00492874">
          <w:rPr>
            <w:rStyle w:val="teilgZnak"/>
            <w:lang w:val="sl-SI"/>
          </w:rPr>
          <w:delText>K</w:delText>
        </w:r>
      </w:del>
      <w:r>
        <w:rPr>
          <w:rStyle w:val="teilgZnak"/>
          <w:lang w:val="sl-SI"/>
        </w:rPr>
        <w:t>oga na</w:t>
      </w:r>
      <w:ins w:id="71" w:author="Nina Ditmajer" w:date="2021-08-27T11:15:00Z">
        <w:r w:rsidR="00492874">
          <w:rPr>
            <w:rStyle w:val="teilgZnak"/>
            <w:lang w:val="sl-SI"/>
          </w:rPr>
          <w:t>z</w:t>
        </w:r>
      </w:ins>
      <w:del w:id="72" w:author="Nina Ditmajer" w:date="2021-08-27T11:14:00Z">
        <w:r w:rsidDel="00492874">
          <w:rPr>
            <w:rStyle w:val="teilgZnak"/>
            <w:lang w:val="sl-SI"/>
          </w:rPr>
          <w:delText>s</w:delText>
        </w:r>
      </w:del>
      <w:r>
        <w:rPr>
          <w:rStyle w:val="teilgZnak"/>
          <w:lang w:val="sl-SI"/>
        </w:rPr>
        <w:t>v</w:t>
      </w:r>
      <w:ins w:id="73" w:author="Nina Ditmajer" w:date="2021-08-27T11:15:00Z">
        <w:r w:rsidR="00492874">
          <w:rPr>
            <w:rStyle w:val="teilgZnak"/>
            <w:lang w:val="sl-SI"/>
          </w:rPr>
          <w:t>e</w:t>
        </w:r>
      </w:ins>
      <w:del w:id="74" w:author="Nina Ditmajer" w:date="2021-08-27T11:15:00Z">
        <w:r w:rsidDel="00492874">
          <w:rPr>
            <w:rStyle w:val="teilgZnak"/>
            <w:lang w:val="sl-SI"/>
          </w:rPr>
          <w:delText>c</w:delText>
        </w:r>
      </w:del>
      <w:r>
        <w:rPr>
          <w:rStyle w:val="teilgZnak"/>
          <w:lang w:val="sl-SI"/>
        </w:rPr>
        <w:t>sztil</w:t>
      </w:r>
      <w:r>
        <w:rPr>
          <w:rStyle w:val="teilgZnak"/>
          <w:lang w:val="sl-SI"/>
        </w:rPr>
        <w:br/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ereg angyel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zki. Na mládom leti ve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zelmo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</w:t>
      </w:r>
      <w:r>
        <w:rPr>
          <w:rStyle w:val="teilgZnak"/>
          <w:lang w:val="sl-SI"/>
        </w:rPr>
        <w:br/>
        <w:t>mládoga králja mi molimo.</w:t>
      </w:r>
    </w:p>
    <w:p w14:paraId="365F9436" w14:textId="77777777" w:rsidR="00AB28A6" w:rsidRDefault="001E010A" w:rsidP="001E010A">
      <w:pPr>
        <w:pStyle w:val="teiab"/>
        <w:rPr>
          <w:ins w:id="75" w:author="Nina Ditmajer" w:date="2021-08-25T14:17:00Z"/>
        </w:rPr>
      </w:pPr>
      <w:r w:rsidRPr="0028010C">
        <w:rPr>
          <w:rStyle w:val="teilabelZnak"/>
        </w:rPr>
        <w:t>2.</w:t>
      </w:r>
      <w:r>
        <w:t xml:space="preserve"> </w:t>
      </w:r>
    </w:p>
    <w:p w14:paraId="095D9A6A" w14:textId="6B03E6DC" w:rsidR="001E010A" w:rsidRDefault="001E010A" w:rsidP="001E010A">
      <w:pPr>
        <w:pStyle w:val="teiab"/>
        <w:rPr>
          <w:rStyle w:val="teiabbr"/>
        </w:rPr>
      </w:pPr>
      <w:r w:rsidRPr="002B7A99">
        <w:t xml:space="preserve">Nyemuje ime zvelicsitel </w:t>
      </w:r>
      <w:ins w:id="76" w:author="Nina Ditmajer" w:date="2021-08-27T11:16:00Z">
        <w:r w:rsidR="00492874">
          <w:t>k</w:t>
        </w:r>
      </w:ins>
      <w:del w:id="77" w:author="Nina Ditmajer" w:date="2021-08-27T11:16:00Z">
        <w:r w:rsidRPr="002B7A99" w:rsidDel="00492874">
          <w:delText>K</w:delText>
        </w:r>
      </w:del>
      <w:r w:rsidRPr="002B7A99">
        <w:t>oga ſ</w:t>
      </w:r>
      <w:r>
        <w:t>z</w:t>
      </w:r>
      <w:r w:rsidRPr="002B7A99">
        <w:t>vedocsil An-</w:t>
      </w:r>
      <w:r w:rsidRPr="002B7A99">
        <w:br/>
        <w:t>gyel</w:t>
      </w:r>
      <w:r>
        <w:rPr>
          <w:rStyle w:val="teilgZnak"/>
          <w:lang w:val="sl-SI"/>
        </w:rPr>
        <w:t xml:space="preserve"> </w:t>
      </w:r>
      <w:r w:rsidRPr="008F2D3B">
        <w:rPr>
          <w:rStyle w:val="teipersName"/>
        </w:rPr>
        <w:t>Gabriel</w:t>
      </w:r>
      <w:r w:rsidRPr="00E63A78">
        <w:t>.</w:t>
      </w:r>
      <w:r>
        <w:t xml:space="preserve"> Na mládom. </w:t>
      </w:r>
      <w:r w:rsidRPr="00413563">
        <w:rPr>
          <w:rStyle w:val="teiabbr"/>
        </w:rPr>
        <w:t xml:space="preserve">l. v. m. </w:t>
      </w:r>
      <w:ins w:id="78" w:author="Nina Ditmajer" w:date="2021-08-27T11:18:00Z">
        <w:r w:rsidR="00EC1041">
          <w:rPr>
            <w:rStyle w:val="teiabbr"/>
          </w:rPr>
          <w:t>k</w:t>
        </w:r>
      </w:ins>
      <w:del w:id="79" w:author="Nina Ditmajer" w:date="2021-08-27T11:18:00Z">
        <w:r w:rsidDel="00EC1041">
          <w:rPr>
            <w:rStyle w:val="teiabbr"/>
          </w:rPr>
          <w:delText>K</w:delText>
        </w:r>
      </w:del>
      <w:r w:rsidRPr="00413563">
        <w:rPr>
          <w:rStyle w:val="teiabbr"/>
        </w:rPr>
        <w:t>. m.</w:t>
      </w:r>
    </w:p>
    <w:p w14:paraId="3AB25C78" w14:textId="77777777" w:rsidR="00AB28A6" w:rsidRDefault="001E010A" w:rsidP="001E010A">
      <w:pPr>
        <w:pStyle w:val="teiab"/>
        <w:rPr>
          <w:ins w:id="80" w:author="Nina Ditmajer" w:date="2021-08-25T14:17:00Z"/>
        </w:rPr>
      </w:pPr>
      <w:r w:rsidRPr="00EA6B19">
        <w:rPr>
          <w:rStyle w:val="teilabelZnak"/>
        </w:rPr>
        <w:t>3.</w:t>
      </w:r>
      <w:r>
        <w:t xml:space="preserve"> </w:t>
      </w:r>
    </w:p>
    <w:p w14:paraId="66F97FAA" w14:textId="60AED38A" w:rsidR="001E010A" w:rsidRDefault="001E010A" w:rsidP="001E010A">
      <w:pPr>
        <w:pStyle w:val="teiab"/>
        <w:rPr>
          <w:rStyle w:val="teilgZnak"/>
          <w:lang w:val="sl-SI"/>
        </w:rPr>
      </w:pPr>
      <w:r w:rsidRPr="002A4925">
        <w:t>Toszo próph</w:t>
      </w:r>
      <w:ins w:id="81" w:author="Nina Ditmajer" w:date="2021-08-27T11:20:00Z">
        <w:r w:rsidR="00EC1041">
          <w:t>é</w:t>
        </w:r>
      </w:ins>
      <w:del w:id="82" w:author="Nina Ditmajer" w:date="2021-08-27T11:20:00Z">
        <w:r w:rsidRPr="002A4925" w:rsidDel="00EC1041">
          <w:delText>e</w:delText>
        </w:r>
      </w:del>
      <w:r w:rsidRPr="002A4925">
        <w:t>t</w:t>
      </w:r>
      <w:ins w:id="83" w:author="Nina Ditmajer" w:date="2021-08-27T11:18:00Z">
        <w:r w:rsidR="00EC1041">
          <w:t>y</w:t>
        </w:r>
      </w:ins>
      <w:del w:id="84" w:author="Nina Ditmajer" w:date="2021-08-27T11:18:00Z">
        <w:r w:rsidRPr="002A4925" w:rsidDel="00EC1041">
          <w:delText>ý</w:delText>
        </w:r>
      </w:del>
      <w:r w:rsidRPr="002A4925">
        <w:t>e d</w:t>
      </w:r>
      <w:ins w:id="85" w:author="Nina Ditmajer" w:date="2021-08-27T11:20:00Z">
        <w:r w:rsidR="00EC1041">
          <w:t>á</w:t>
        </w:r>
      </w:ins>
      <w:del w:id="86" w:author="Nina Ditmajer" w:date="2021-08-27T11:20:00Z">
        <w:r w:rsidRPr="002A4925" w:rsidDel="00EC1041">
          <w:delText>a</w:delText>
        </w:r>
      </w:del>
      <w:r w:rsidRPr="002A4925">
        <w:t>v</w:t>
      </w:r>
      <w:r>
        <w:t>n</w:t>
      </w:r>
      <w:ins w:id="87" w:author="Nina Ditmajer" w:date="2021-08-27T11:20:00Z">
        <w:r w:rsidR="00EC1041">
          <w:t>o</w:t>
        </w:r>
      </w:ins>
      <w:del w:id="88" w:author="Nina Ditmajer" w:date="2021-08-27T11:20:00Z">
        <w:r w:rsidDel="00EC1041">
          <w:delText>ó</w:delText>
        </w:r>
      </w:del>
      <w:r w:rsidRPr="002A4925">
        <w:t xml:space="preserve"> ſzveſzti</w:t>
      </w:r>
      <w:ins w:id="89" w:author="Nina Ditmajer" w:date="2021-08-27T11:22:00Z">
        <w:r w:rsidR="00286A3B" w:rsidRPr="00286A3B">
          <w:rPr>
            <w:rStyle w:val="teigap"/>
            <w:rPrChange w:id="90" w:author="Nina Ditmajer" w:date="2021-08-27T11:22:00Z">
              <w:rPr/>
            </w:rPrChange>
          </w:rPr>
          <w:t>???</w:t>
        </w:r>
      </w:ins>
      <w:r w:rsidRPr="002A4925">
        <w:t xml:space="preserve"> :/: nyega ſso n</w:t>
      </w:r>
      <w:r>
        <w:t>ár</w:t>
      </w:r>
      <w:r w:rsidRPr="002A4925">
        <w:t>od vſ</w:t>
      </w:r>
      <w:r>
        <w:t>z</w:t>
      </w:r>
      <w:r w:rsidRPr="002A4925">
        <w:t>i</w:t>
      </w:r>
      <w:r w:rsidRPr="002A4925">
        <w:br/>
        <w:t>popiſzali Na mladom</w:t>
      </w:r>
      <w:r>
        <w:rPr>
          <w:rStyle w:val="teilgZnak"/>
          <w:lang w:val="sl-SI"/>
        </w:rPr>
        <w:t xml:space="preserve"> </w:t>
      </w:r>
      <w:r>
        <w:rPr>
          <w:rStyle w:val="teiabbr"/>
        </w:rPr>
        <w:t xml:space="preserve">l. </w:t>
      </w:r>
      <w:r w:rsidRPr="00C96016">
        <w:rPr>
          <w:rStyle w:val="teiabbr"/>
        </w:rPr>
        <w:t xml:space="preserve">v. m. </w:t>
      </w:r>
      <w:ins w:id="91" w:author="Nina Ditmajer" w:date="2021-08-27T11:20:00Z">
        <w:r w:rsidR="00EC1041">
          <w:rPr>
            <w:rStyle w:val="teiabbr"/>
          </w:rPr>
          <w:t>k</w:t>
        </w:r>
      </w:ins>
      <w:del w:id="92" w:author="Nina Ditmajer" w:date="2021-08-27T11:20:00Z">
        <w:r w:rsidDel="00EC1041">
          <w:rPr>
            <w:rStyle w:val="teiabbr"/>
          </w:rPr>
          <w:delText>K</w:delText>
        </w:r>
      </w:del>
      <w:r w:rsidRPr="00C96016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2A4925">
        <w:t>mimolimo</w:t>
      </w:r>
    </w:p>
    <w:p w14:paraId="71410CDB" w14:textId="77777777" w:rsidR="00AB28A6" w:rsidRDefault="001E010A" w:rsidP="001E010A">
      <w:pPr>
        <w:pStyle w:val="teiab"/>
        <w:rPr>
          <w:ins w:id="93" w:author="Nina Ditmajer" w:date="2021-08-25T14:17:00Z"/>
          <w:rStyle w:val="teilgZnak"/>
          <w:lang w:val="sl-SI"/>
        </w:rPr>
      </w:pPr>
      <w:r w:rsidRPr="00EA6B19">
        <w:rPr>
          <w:rStyle w:val="teilabelZnak"/>
        </w:rPr>
        <w:t>4.</w:t>
      </w:r>
      <w:r>
        <w:rPr>
          <w:rStyle w:val="teilgZnak"/>
          <w:lang w:val="sl-SI"/>
        </w:rPr>
        <w:t xml:space="preserve"> </w:t>
      </w:r>
    </w:p>
    <w:p w14:paraId="0CA38E94" w14:textId="12B18BE5" w:rsidR="001E010A" w:rsidRDefault="001E010A" w:rsidP="001E010A">
      <w:pPr>
        <w:pStyle w:val="teiab"/>
      </w:pPr>
      <w:r w:rsidRPr="00EA6B19">
        <w:t>Jednoga ſzina Deva p</w:t>
      </w:r>
      <w:ins w:id="94" w:author="Nina Ditmajer" w:date="2021-08-27T11:23:00Z">
        <w:r w:rsidR="00286A3B" w:rsidRPr="00286A3B">
          <w:rPr>
            <w:rStyle w:val="teigap"/>
            <w:rPrChange w:id="95" w:author="Nina Ditmajer" w:date="2021-08-27T11:23:00Z">
              <w:rPr/>
            </w:rPrChange>
          </w:rPr>
          <w:t>???</w:t>
        </w:r>
      </w:ins>
      <w:r w:rsidRPr="00EA6B19">
        <w:t>rodi Em</w:t>
      </w:r>
      <w:ins w:id="96" w:author="Nina Ditmajer" w:date="2021-08-27T11:23:00Z">
        <w:r w:rsidR="0063501A">
          <w:rPr>
            <w:rFonts w:ascii="ZRCola" w:hAnsi="ZRCola" w:cs="ZRCola"/>
          </w:rPr>
          <w:t>͠</w:t>
        </w:r>
      </w:ins>
      <w:r w:rsidRPr="00EA6B19">
        <w:t>anuel muie ime</w:t>
      </w:r>
      <w:r w:rsidRPr="00EA6B19">
        <w:br/>
        <w:t>toie Bough znami Na mladom.</w:t>
      </w:r>
      <w:r>
        <w:rPr>
          <w:rStyle w:val="teilgZnak"/>
          <w:lang w:val="sl-SI"/>
        </w:rPr>
        <w:t xml:space="preserve"> </w:t>
      </w:r>
      <w:r w:rsidRPr="00F717C8">
        <w:rPr>
          <w:rStyle w:val="teiabbr"/>
        </w:rPr>
        <w:t xml:space="preserve">l. v. m. </w:t>
      </w:r>
      <w:ins w:id="97" w:author="Nina Ditmajer" w:date="2021-08-27T11:24:00Z">
        <w:r w:rsidR="008101AA">
          <w:rPr>
            <w:rStyle w:val="teiabbr"/>
          </w:rPr>
          <w:t>k</w:t>
        </w:r>
      </w:ins>
      <w:del w:id="98" w:author="Nina Ditmajer" w:date="2021-08-27T11:24:00Z">
        <w:r w:rsidDel="008101AA">
          <w:rPr>
            <w:rStyle w:val="teiabbr"/>
          </w:rPr>
          <w:delText>K</w:delText>
        </w:r>
      </w:del>
      <w:r w:rsidRPr="00F717C8">
        <w:rPr>
          <w:rStyle w:val="teiabbr"/>
        </w:rPr>
        <w:t>. m.</w:t>
      </w:r>
      <w:r>
        <w:rPr>
          <w:rStyle w:val="teilgZnak"/>
          <w:lang w:val="sl-SI"/>
        </w:rPr>
        <w:t xml:space="preserve">  </w:t>
      </w:r>
      <w:r w:rsidRPr="00E63A78">
        <w:t xml:space="preserve"> </w:t>
      </w:r>
    </w:p>
    <w:p w14:paraId="79A173DE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14:paraId="41E6FD04" w14:textId="77777777" w:rsidR="001E010A" w:rsidRDefault="001E010A" w:rsidP="001E010A">
      <w:r>
        <w:lastRenderedPageBreak/>
        <w:t>/010r/</w:t>
      </w:r>
    </w:p>
    <w:p w14:paraId="5585558C" w14:textId="77777777" w:rsidR="001E010A" w:rsidRDefault="001E010A" w:rsidP="001E010A">
      <w:pPr>
        <w:pStyle w:val="teifwPageNum"/>
      </w:pPr>
      <w:r>
        <w:t>15.</w:t>
      </w:r>
    </w:p>
    <w:p w14:paraId="2B2E4155" w14:textId="77777777" w:rsidR="00AB28A6" w:rsidRDefault="001E010A" w:rsidP="001E010A">
      <w:pPr>
        <w:pStyle w:val="teiab"/>
        <w:rPr>
          <w:ins w:id="99" w:author="Nina Ditmajer" w:date="2021-08-25T14:17:00Z"/>
        </w:rPr>
      </w:pPr>
      <w:r w:rsidRPr="00364A6D">
        <w:rPr>
          <w:rStyle w:val="teilabelZnak"/>
        </w:rPr>
        <w:t>5.</w:t>
      </w:r>
      <w:r>
        <w:t xml:space="preserve"> </w:t>
      </w:r>
    </w:p>
    <w:p w14:paraId="772FC68E" w14:textId="02377DD5" w:rsidR="001E010A" w:rsidRDefault="001E010A" w:rsidP="001E010A">
      <w:pPr>
        <w:pStyle w:val="teiab"/>
        <w:rPr>
          <w:rStyle w:val="teiunclear"/>
        </w:rPr>
      </w:pPr>
      <w:r w:rsidRPr="00B863E8">
        <w:t>Detesze rodi zDeve Marie, da pa od ſzvétoga Dű-</w:t>
      </w:r>
      <w:r w:rsidRPr="00B863E8">
        <w:br/>
        <w:t>ha ſze prie. Na mládom</w:t>
      </w:r>
      <w:r>
        <w:rPr>
          <w:rStyle w:val="teilgZnak"/>
          <w:lang w:val="sl-SI"/>
        </w:rPr>
        <w:t xml:space="preserve"> </w:t>
      </w:r>
      <w:r w:rsidRPr="000C62F4">
        <w:rPr>
          <w:rStyle w:val="teiabbr"/>
        </w:rPr>
        <w:t xml:space="preserve">l. v. m. </w:t>
      </w:r>
      <w:ins w:id="100" w:author="Nina Ditmajer" w:date="2021-08-27T11:25:00Z">
        <w:r w:rsidR="003A0B0F">
          <w:rPr>
            <w:rStyle w:val="teiabbr"/>
          </w:rPr>
          <w:t>k</w:t>
        </w:r>
      </w:ins>
      <w:del w:id="101" w:author="Nina Ditmajer" w:date="2021-08-27T11:25:00Z">
        <w:r w:rsidRPr="000C62F4" w:rsidDel="003A0B0F">
          <w:rPr>
            <w:rStyle w:val="teiabbr"/>
          </w:rPr>
          <w:delText>K</w:delText>
        </w:r>
      </w:del>
      <w:r w:rsidRPr="000C62F4">
        <w:rPr>
          <w:rStyle w:val="teiabbr"/>
        </w:rPr>
        <w:t>.</w:t>
      </w:r>
      <w:r>
        <w:rPr>
          <w:rStyle w:val="teilgZnak"/>
          <w:lang w:val="sl-SI"/>
        </w:rPr>
        <w:t xml:space="preserve"> mi </w:t>
      </w:r>
      <w:r w:rsidRPr="00D6457B">
        <w:t>mol</w:t>
      </w:r>
      <w:r>
        <w:t>imo</w:t>
      </w:r>
      <w:r w:rsidRPr="00B57F73">
        <w:t>.</w:t>
      </w:r>
    </w:p>
    <w:p w14:paraId="4B50D3AA" w14:textId="77777777" w:rsidR="00AB28A6" w:rsidRDefault="001E010A" w:rsidP="001E010A">
      <w:pPr>
        <w:pStyle w:val="teiab"/>
        <w:rPr>
          <w:ins w:id="102" w:author="Nina Ditmajer" w:date="2021-08-25T14:17:00Z"/>
          <w:rStyle w:val="teilabelZnak"/>
        </w:rPr>
      </w:pPr>
      <w:r>
        <w:rPr>
          <w:rStyle w:val="teilabelZnak"/>
        </w:rPr>
        <w:t xml:space="preserve">6. </w:t>
      </w:r>
    </w:p>
    <w:p w14:paraId="7EE12899" w14:textId="25E2F726" w:rsidR="001E010A" w:rsidRDefault="001E010A" w:rsidP="001E010A">
      <w:pPr>
        <w:pStyle w:val="teiab"/>
        <w:rPr>
          <w:rStyle w:val="teilgZnak"/>
          <w:lang w:val="sl-SI"/>
        </w:rPr>
      </w:pPr>
      <w:r w:rsidRPr="00B57F73">
        <w:t>Krotoſze zmósno Deite na ſzveit dá, nepriátele</w:t>
      </w:r>
      <w:r w:rsidRPr="00B57F73">
        <w:br/>
        <w:t xml:space="preserve">vnoge obláda. Na mládom </w:t>
      </w:r>
      <w:r w:rsidRPr="003E0E90">
        <w:rPr>
          <w:rStyle w:val="teiabbr"/>
        </w:rPr>
        <w:t xml:space="preserve">l. v. m. </w:t>
      </w:r>
      <w:ins w:id="103" w:author="Nina Ditmajer" w:date="2021-08-27T11:26:00Z">
        <w:r w:rsidR="003A0B0F">
          <w:rPr>
            <w:rStyle w:val="teiabbr"/>
          </w:rPr>
          <w:t>k</w:t>
        </w:r>
      </w:ins>
      <w:del w:id="104" w:author="Nina Ditmajer" w:date="2021-08-27T11:26:00Z">
        <w:r w:rsidRPr="003E0E90" w:rsidDel="003A0B0F">
          <w:rPr>
            <w:rStyle w:val="teiabbr"/>
          </w:rPr>
          <w:delText>K</w:delText>
        </w:r>
      </w:del>
      <w:r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B57F73">
        <w:t>mi molimo.</w:t>
      </w:r>
    </w:p>
    <w:p w14:paraId="6237416B" w14:textId="77777777" w:rsidR="00AB28A6" w:rsidRDefault="001E010A" w:rsidP="001E010A">
      <w:pPr>
        <w:pStyle w:val="teiab"/>
        <w:rPr>
          <w:ins w:id="105" w:author="Nina Ditmajer" w:date="2021-08-25T14:17:00Z"/>
        </w:rPr>
      </w:pPr>
      <w:r w:rsidRPr="00CA4DE3">
        <w:rPr>
          <w:rStyle w:val="teilabelZnak"/>
        </w:rPr>
        <w:t>7.</w:t>
      </w:r>
      <w:r>
        <w:t xml:space="preserve"> </w:t>
      </w:r>
    </w:p>
    <w:p w14:paraId="1EDF6EE5" w14:textId="0F302B13" w:rsidR="001E010A" w:rsidRDefault="001E010A" w:rsidP="001E010A">
      <w:pPr>
        <w:pStyle w:val="teiab"/>
        <w:rPr>
          <w:rStyle w:val="teiabbr"/>
        </w:rPr>
      </w:pPr>
      <w:r>
        <w:t xml:space="preserve">To Dete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zámou ve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pekel razbi, Vrága obláda</w:t>
      </w:r>
      <w:r>
        <w:rPr>
          <w:rStyle w:val="teilgZnak"/>
          <w:lang w:val="sl-SI"/>
        </w:rPr>
        <w:br/>
        <w:t xml:space="preserve">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zmert pogűbi </w:t>
      </w:r>
      <w:r w:rsidRPr="00403015">
        <w:rPr>
          <w:rStyle w:val="teiabbr"/>
        </w:rPr>
        <w:t>Na.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 xml:space="preserve">m. l. v. m. </w:t>
      </w:r>
      <w:ins w:id="106" w:author="Nina Ditmajer" w:date="2021-08-27T11:29:00Z">
        <w:r w:rsidR="003A0B0F">
          <w:rPr>
            <w:rStyle w:val="teiabbr"/>
          </w:rPr>
          <w:t>k</w:t>
        </w:r>
      </w:ins>
      <w:del w:id="107" w:author="Nina Ditmajer" w:date="2021-08-27T11:29:00Z">
        <w:r w:rsidRPr="00403015" w:rsidDel="003A0B0F">
          <w:rPr>
            <w:rStyle w:val="teiabbr"/>
          </w:rPr>
          <w:delText>K</w:delText>
        </w:r>
      </w:del>
      <w:r w:rsidRPr="00403015">
        <w:rPr>
          <w:rStyle w:val="teiabbr"/>
        </w:rPr>
        <w:t>. m.</w:t>
      </w:r>
    </w:p>
    <w:p w14:paraId="27F85F1D" w14:textId="77777777" w:rsidR="00AB28A6" w:rsidRDefault="001E010A" w:rsidP="001E010A">
      <w:pPr>
        <w:pStyle w:val="teiab"/>
        <w:rPr>
          <w:ins w:id="108" w:author="Nina Ditmajer" w:date="2021-08-25T14:17:00Z"/>
        </w:rPr>
      </w:pPr>
      <w:r w:rsidRPr="00DD21AC">
        <w:rPr>
          <w:rStyle w:val="teilabelZnak"/>
        </w:rPr>
        <w:t>8.</w:t>
      </w:r>
      <w:r>
        <w:t xml:space="preserve"> </w:t>
      </w:r>
    </w:p>
    <w:p w14:paraId="7CADFDA9" w14:textId="45F14035" w:rsidR="001E010A" w:rsidRDefault="001E010A" w:rsidP="001E010A">
      <w:pPr>
        <w:pStyle w:val="teiab"/>
        <w:rPr>
          <w:rStyle w:val="teiabbr"/>
        </w:rPr>
      </w:pPr>
      <w:r>
        <w:t>Nebo greh na nikom imel zmo</w:t>
      </w:r>
      <w:r>
        <w:rPr>
          <w:rStyle w:val="teilgZnak"/>
          <w:lang w:val="sl-SI"/>
        </w:rPr>
        <w:t>sno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zti, ki vtoga</w:t>
      </w:r>
      <w:r>
        <w:rPr>
          <w:rStyle w:val="teilgZnak"/>
          <w:lang w:val="sl-SI"/>
        </w:rPr>
        <w:br/>
      </w:r>
      <w:r w:rsidRPr="00AA02E7">
        <w:t>Deteta</w:t>
      </w:r>
      <w:r>
        <w:rPr>
          <w:rStyle w:val="teilgZnak"/>
          <w:lang w:val="sl-SI"/>
        </w:rPr>
        <w:t xml:space="preserve"> bodo vmiloszti </w:t>
      </w:r>
      <w:r w:rsidRPr="00403015">
        <w:rPr>
          <w:rStyle w:val="teiabbr"/>
        </w:rPr>
        <w:t>Na.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 xml:space="preserve">m. l. v. m. </w:t>
      </w:r>
      <w:ins w:id="109" w:author="Nina Ditmajer" w:date="2021-08-27T11:29:00Z">
        <w:r w:rsidR="003A0B0F">
          <w:rPr>
            <w:rStyle w:val="teiabbr"/>
          </w:rPr>
          <w:t>k</w:t>
        </w:r>
      </w:ins>
      <w:del w:id="110" w:author="Nina Ditmajer" w:date="2021-08-27T11:29:00Z">
        <w:r w:rsidRPr="00403015" w:rsidDel="003A0B0F">
          <w:rPr>
            <w:rStyle w:val="teiabbr"/>
          </w:rPr>
          <w:delText>K</w:delText>
        </w:r>
      </w:del>
      <w:r w:rsidRPr="00403015">
        <w:rPr>
          <w:rStyle w:val="teiabbr"/>
        </w:rPr>
        <w:t>. m.</w:t>
      </w:r>
    </w:p>
    <w:p w14:paraId="1EEBF58D" w14:textId="77777777" w:rsidR="00AB28A6" w:rsidRDefault="001E010A" w:rsidP="001E010A">
      <w:pPr>
        <w:pStyle w:val="teiab"/>
        <w:rPr>
          <w:ins w:id="111" w:author="Nina Ditmajer" w:date="2021-08-25T14:17:00Z"/>
          <w:rStyle w:val="teilabelZnak"/>
        </w:rPr>
      </w:pPr>
      <w:r>
        <w:rPr>
          <w:rStyle w:val="teilabelZnak"/>
        </w:rPr>
        <w:t xml:space="preserve">9. </w:t>
      </w:r>
    </w:p>
    <w:p w14:paraId="39E93E9F" w14:textId="533915F5" w:rsidR="001E010A" w:rsidRDefault="001E010A" w:rsidP="001E010A">
      <w:pPr>
        <w:pStyle w:val="teiab"/>
        <w:rPr>
          <w:rStyle w:val="teilgZnak"/>
          <w:lang w:val="sl-SI"/>
        </w:rPr>
      </w:pPr>
      <w:r w:rsidRPr="009953FD">
        <w:t>Zato hválimo vſzi ocsa Bogá, ino dicsimo ſzina</w:t>
      </w:r>
      <w:r w:rsidRPr="009953FD">
        <w:br/>
        <w:t>nyegova. Na mládom leti</w:t>
      </w:r>
      <w:r>
        <w:rPr>
          <w:rStyle w:val="teilgZnak"/>
          <w:lang w:val="sl-SI"/>
        </w:rPr>
        <w:t xml:space="preserve"> </w:t>
      </w:r>
      <w:r w:rsidRPr="003E0E90">
        <w:rPr>
          <w:rStyle w:val="teiabbr"/>
        </w:rPr>
        <w:t xml:space="preserve">v. m. </w:t>
      </w:r>
      <w:ins w:id="112" w:author="Nina Ditmajer" w:date="2021-08-27T11:30:00Z">
        <w:r w:rsidR="003A0B0F">
          <w:rPr>
            <w:rStyle w:val="teiabbr"/>
          </w:rPr>
          <w:t>k</w:t>
        </w:r>
      </w:ins>
      <w:del w:id="113" w:author="Nina Ditmajer" w:date="2021-08-27T11:30:00Z">
        <w:r w:rsidRPr="003E0E90" w:rsidDel="003A0B0F">
          <w:rPr>
            <w:rStyle w:val="teiabbr"/>
          </w:rPr>
          <w:delText>K</w:delText>
        </w:r>
      </w:del>
      <w:r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9953FD">
        <w:t>mi molimo.</w:t>
      </w:r>
    </w:p>
    <w:p w14:paraId="42028637" w14:textId="77777777" w:rsidR="00AB28A6" w:rsidRDefault="001E010A" w:rsidP="001E010A">
      <w:pPr>
        <w:pStyle w:val="teiab"/>
        <w:rPr>
          <w:ins w:id="114" w:author="Nina Ditmajer" w:date="2021-08-25T14:18:00Z"/>
        </w:rPr>
      </w:pPr>
      <w:r w:rsidRPr="001B3A84">
        <w:rPr>
          <w:rStyle w:val="teilabelZnak"/>
        </w:rPr>
        <w:t>10.</w:t>
      </w:r>
      <w:r w:rsidRPr="009953FD">
        <w:t xml:space="preserve"> </w:t>
      </w:r>
    </w:p>
    <w:p w14:paraId="441427E9" w14:textId="500C36A3" w:rsidR="001E010A" w:rsidRDefault="001E010A" w:rsidP="001E010A">
      <w:pPr>
        <w:pStyle w:val="teiab"/>
        <w:rPr>
          <w:rStyle w:val="teiabbr"/>
        </w:rPr>
      </w:pPr>
      <w:r w:rsidRPr="009953FD">
        <w:t>I</w:t>
      </w:r>
      <w:r>
        <w:rPr>
          <w:rStyle w:val="teilgZnak"/>
          <w:lang w:val="sl-SI"/>
        </w:rPr>
        <w:t xml:space="preserve"> </w:t>
      </w:r>
      <w:r w:rsidRPr="009953FD">
        <w:t>snyima navkűp Dűha ſ</w:t>
      </w:r>
      <w:r>
        <w:t>z</w:t>
      </w:r>
      <w:r w:rsidRPr="009953FD">
        <w:t>vétoga. To ſzvéto Trojſzt-</w:t>
      </w:r>
      <w:r w:rsidRPr="009953FD">
        <w:br/>
        <w:t>vo jednoga Bogá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>N.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 xml:space="preserve">m. l. v. m. </w:t>
      </w:r>
      <w:ins w:id="115" w:author="Nina Ditmajer" w:date="2021-08-27T11:31:00Z">
        <w:r w:rsidR="003A0B0F">
          <w:rPr>
            <w:rStyle w:val="teiabbr"/>
          </w:rPr>
          <w:t>k</w:t>
        </w:r>
      </w:ins>
      <w:del w:id="116" w:author="Nina Ditmajer" w:date="2021-08-27T11:31:00Z">
        <w:r w:rsidRPr="00403015" w:rsidDel="003A0B0F">
          <w:rPr>
            <w:rStyle w:val="teiabbr"/>
          </w:rPr>
          <w:delText>K</w:delText>
        </w:r>
      </w:del>
      <w:r w:rsidRPr="00403015">
        <w:rPr>
          <w:rStyle w:val="teiabbr"/>
        </w:rPr>
        <w:t>. m.</w:t>
      </w:r>
    </w:p>
    <w:p w14:paraId="544C00CB" w14:textId="7EC1BCBA" w:rsidR="001E010A" w:rsidRDefault="001E010A" w:rsidP="001E010A">
      <w:pPr>
        <w:pStyle w:val="Naslov2"/>
      </w:pPr>
      <w:r>
        <w:t>Nouta. Kőveti vala népnek so</w:t>
      </w:r>
      <w:ins w:id="117" w:author="Nina Ditmajer" w:date="2021-08-27T11:31:00Z">
        <w:r w:rsidR="002F3A5F">
          <w:t>k</w:t>
        </w:r>
      </w:ins>
      <w:del w:id="118" w:author="Nina Ditmajer" w:date="2021-08-27T11:31:00Z">
        <w:r w:rsidDel="002F3A5F">
          <w:delText>h</w:delText>
        </w:r>
      </w:del>
      <w:r>
        <w:t>sága.</w:t>
      </w:r>
    </w:p>
    <w:p w14:paraId="408FFF49" w14:textId="77777777" w:rsidR="00AB28A6" w:rsidRDefault="001E010A" w:rsidP="001E010A">
      <w:pPr>
        <w:pStyle w:val="teiab"/>
        <w:rPr>
          <w:ins w:id="119" w:author="Nina Ditmajer" w:date="2021-08-25T14:18:00Z"/>
          <w:rStyle w:val="teilgZnak"/>
          <w:lang w:val="sl-SI"/>
        </w:rPr>
      </w:pPr>
      <w:r w:rsidRPr="003D591C">
        <w:rPr>
          <w:rStyle w:val="teilabelZnak"/>
        </w:rPr>
        <w:t>1.</w:t>
      </w:r>
      <w:r>
        <w:rPr>
          <w:rStyle w:val="teilgZnak"/>
          <w:lang w:val="sl-SI"/>
        </w:rPr>
        <w:t xml:space="preserve"> </w:t>
      </w:r>
    </w:p>
    <w:p w14:paraId="02C73BD9" w14:textId="565E1EDA" w:rsidR="001E010A" w:rsidRDefault="001E010A" w:rsidP="001E010A">
      <w:pPr>
        <w:pStyle w:val="teiab"/>
        <w:rPr>
          <w:rStyle w:val="teilgZnak"/>
          <w:lang w:val="sl-SI"/>
        </w:rPr>
      </w:pPr>
      <w:r w:rsidRPr="00773FBE">
        <w:t xml:space="preserve">Naszledűvasse, vnosina </w:t>
      </w:r>
      <w:ins w:id="120" w:author="Nina Ditmajer" w:date="2021-08-27T12:11:00Z">
        <w:r w:rsidR="004A1442">
          <w:t>l</w:t>
        </w:r>
      </w:ins>
      <w:del w:id="121" w:author="Nina Ditmajer" w:date="2021-08-27T12:11:00Z">
        <w:r w:rsidRPr="00773FBE" w:rsidDel="004A1442">
          <w:delText>ſ</w:delText>
        </w:r>
      </w:del>
      <w:r w:rsidRPr="00773FBE">
        <w:t>uſztva Kristusse-</w:t>
      </w:r>
      <w:r w:rsidRPr="00773FBE">
        <w:br/>
        <w:t>va cs</w:t>
      </w:r>
      <w:ins w:id="122" w:author="Nina Ditmajer" w:date="2021-08-27T12:12:00Z">
        <w:r w:rsidR="004A1442">
          <w:t>ú</w:t>
        </w:r>
      </w:ins>
      <w:del w:id="123" w:author="Nina Ditmajer" w:date="2021-08-27T12:12:00Z">
        <w:r w:rsidRPr="00773FBE" w:rsidDel="004A1442">
          <w:delText>i</w:delText>
        </w:r>
      </w:del>
      <w:r w:rsidRPr="00773FBE">
        <w:t>da, ár vnoge betésne on ozdravluvasſe.</w:t>
      </w:r>
    </w:p>
    <w:p w14:paraId="3C0D3418" w14:textId="77777777" w:rsidR="00AB28A6" w:rsidRDefault="001E010A" w:rsidP="001E010A">
      <w:pPr>
        <w:pStyle w:val="teiab"/>
        <w:rPr>
          <w:ins w:id="124" w:author="Nina Ditmajer" w:date="2021-08-25T14:18:00Z"/>
          <w:rStyle w:val="teilgZnak"/>
          <w:lang w:val="sl-SI"/>
        </w:rPr>
      </w:pPr>
      <w:r w:rsidRPr="00F87FC4">
        <w:rPr>
          <w:rStyle w:val="teilabelZnak"/>
        </w:rPr>
        <w:t>2.</w:t>
      </w:r>
      <w:r>
        <w:rPr>
          <w:rStyle w:val="teilgZnak"/>
          <w:lang w:val="sl-SI"/>
        </w:rPr>
        <w:t xml:space="preserve"> </w:t>
      </w:r>
    </w:p>
    <w:p w14:paraId="304FADFA" w14:textId="29696C27" w:rsidR="001E010A" w:rsidRDefault="004A1442" w:rsidP="001E010A">
      <w:pPr>
        <w:pStyle w:val="teiab"/>
        <w:rPr>
          <w:rStyle w:val="teilgZnak"/>
          <w:lang w:val="sl-SI"/>
        </w:rPr>
      </w:pPr>
      <w:ins w:id="125" w:author="Nina Ditmajer" w:date="2021-08-27T12:12:00Z">
        <w:r>
          <w:t>Gd</w:t>
        </w:r>
      </w:ins>
      <w:del w:id="126" w:author="Nina Ditmajer" w:date="2021-08-27T12:12:00Z">
        <w:r w:rsidR="001E010A" w:rsidRPr="00773FBE" w:rsidDel="004A1442">
          <w:delText>D</w:delText>
        </w:r>
      </w:del>
      <w:r w:rsidR="001E010A" w:rsidRPr="00773FBE">
        <w:t>a Goszpodin Bough vnosina lűsztva bes-</w:t>
      </w:r>
      <w:r w:rsidR="001E010A" w:rsidRPr="00773FBE">
        <w:br/>
        <w:t xml:space="preserve">ſe vidil ſzobom, on gori ide na te </w:t>
      </w:r>
      <w:ins w:id="127" w:author="Nina Ditmajer" w:date="2021-08-27T12:13:00Z">
        <w:r>
          <w:t>T</w:t>
        </w:r>
      </w:ins>
      <w:del w:id="128" w:author="Nina Ditmajer" w:date="2021-08-27T12:13:00Z">
        <w:r w:rsidR="001E010A" w:rsidRPr="00773FBE" w:rsidDel="004A1442">
          <w:delText>J</w:delText>
        </w:r>
      </w:del>
      <w:ins w:id="129" w:author="Nina Ditmajer" w:date="2021-08-27T12:13:00Z">
        <w:r>
          <w:t>á</w:t>
        </w:r>
      </w:ins>
      <w:del w:id="130" w:author="Nina Ditmajer" w:date="2021-08-27T12:13:00Z">
        <w:r w:rsidR="001E010A" w:rsidRPr="00773FBE" w:rsidDel="004A1442">
          <w:delText>a</w:delText>
        </w:r>
      </w:del>
      <w:r w:rsidR="001E010A" w:rsidRPr="00773FBE">
        <w:t>borſzki brek.</w:t>
      </w:r>
    </w:p>
    <w:p w14:paraId="12BDFE24" w14:textId="77777777" w:rsidR="00AB28A6" w:rsidRDefault="001E010A" w:rsidP="001E010A">
      <w:pPr>
        <w:pStyle w:val="teiab"/>
        <w:rPr>
          <w:ins w:id="131" w:author="Nina Ditmajer" w:date="2021-08-25T14:18:00Z"/>
          <w:rStyle w:val="teilgZnak"/>
          <w:lang w:val="sl-SI"/>
        </w:rPr>
      </w:pPr>
      <w:r w:rsidRPr="00D11A61">
        <w:rPr>
          <w:rStyle w:val="teilabelZnak"/>
        </w:rPr>
        <w:t>3.</w:t>
      </w:r>
      <w:r>
        <w:rPr>
          <w:rStyle w:val="teilgZnak"/>
          <w:lang w:val="sl-SI"/>
        </w:rPr>
        <w:t xml:space="preserve"> </w:t>
      </w:r>
    </w:p>
    <w:p w14:paraId="7BD227DC" w14:textId="23DB0F2C" w:rsidR="001E010A" w:rsidRDefault="001E010A" w:rsidP="001E010A">
      <w:pPr>
        <w:pStyle w:val="teiab"/>
        <w:rPr>
          <w:ins w:id="132" w:author="Nina Ditmajer" w:date="2021-08-27T12:15:00Z"/>
        </w:rPr>
      </w:pPr>
      <w:r w:rsidRPr="004A1442">
        <w:rPr>
          <w:rPrChange w:id="133" w:author="Nina Ditmajer" w:date="2021-08-27T12:14:00Z">
            <w:rPr>
              <w:rStyle w:val="teiabbr"/>
            </w:rPr>
          </w:rPrChange>
        </w:rPr>
        <w:t>I.</w:t>
      </w:r>
      <w:r>
        <w:rPr>
          <w:rStyle w:val="teilgZnak"/>
          <w:lang w:val="sl-SI"/>
        </w:rPr>
        <w:t xml:space="preserve"> </w:t>
      </w:r>
      <w:r w:rsidRPr="00773FBE">
        <w:t xml:space="preserve">Ondi ſzedi, ter apostolÿe. </w:t>
      </w:r>
      <w:ins w:id="134" w:author="Nina Ditmajer" w:date="2021-08-27T12:14:00Z">
        <w:r w:rsidR="000C1594">
          <w:t>k</w:t>
        </w:r>
      </w:ins>
      <w:del w:id="135" w:author="Nina Ditmajer" w:date="2021-08-27T12:14:00Z">
        <w:r w:rsidRPr="00773FBE" w:rsidDel="000C1594">
          <w:delText>K</w:delText>
        </w:r>
      </w:del>
      <w:r w:rsidRPr="00773FBE">
        <w:t>nyemu vſzi pridos</w:t>
      </w:r>
      <w:ins w:id="136" w:author="Nina Ditmajer" w:date="2021-08-27T12:14:00Z">
        <w:r w:rsidR="000C1594">
          <w:t>-</w:t>
        </w:r>
      </w:ins>
      <w:r w:rsidRPr="00773FBE">
        <w:br/>
        <w:t>ſe vucsi</w:t>
      </w:r>
      <w:ins w:id="137" w:author="Nina Ditmajer" w:date="2021-08-27T12:14:00Z">
        <w:r w:rsidR="000C1594">
          <w:t>v</w:t>
        </w:r>
      </w:ins>
      <w:del w:id="138" w:author="Nina Ditmajer" w:date="2021-08-27T12:14:00Z">
        <w:r w:rsidRPr="00773FBE" w:rsidDel="000C1594">
          <w:delText>u</w:delText>
        </w:r>
      </w:del>
      <w:r w:rsidRPr="00773FBE">
        <w:t>si on ny</w:t>
      </w:r>
      <w:ins w:id="139" w:author="Nina Ditmajer" w:date="2021-08-27T12:15:00Z">
        <w:r w:rsidR="000C1594">
          <w:t>é</w:t>
        </w:r>
      </w:ins>
      <w:del w:id="140" w:author="Nina Ditmajer" w:date="2021-08-27T12:15:00Z">
        <w:r w:rsidRPr="00773FBE" w:rsidDel="000C1594">
          <w:delText>e´</w:delText>
        </w:r>
      </w:del>
      <w:r w:rsidRPr="00773FBE">
        <w:t xml:space="preserve"> tak nyim govorjasſe.</w:t>
      </w:r>
    </w:p>
    <w:p w14:paraId="25E1C668" w14:textId="399B7426" w:rsidR="000C1594" w:rsidRDefault="000C1594">
      <w:pPr>
        <w:pStyle w:val="teifwCatch"/>
        <w:rPr>
          <w:rStyle w:val="teilgZnak"/>
          <w:lang w:val="sl-SI"/>
        </w:rPr>
        <w:pPrChange w:id="141" w:author="Nina Ditmajer" w:date="2021-08-27T12:17:00Z">
          <w:pPr>
            <w:pStyle w:val="teiab"/>
          </w:pPr>
        </w:pPrChange>
      </w:pPr>
      <w:ins w:id="142" w:author="Nina Ditmajer" w:date="2021-08-27T12:15:00Z">
        <w:r>
          <w:t>4. B</w:t>
        </w:r>
      </w:ins>
    </w:p>
    <w:p w14:paraId="4850242C" w14:textId="77777777" w:rsidR="001E010A" w:rsidRDefault="001E010A" w:rsidP="001E010A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45889290" w14:textId="77777777" w:rsidR="001E010A" w:rsidRDefault="001E010A" w:rsidP="001E010A">
      <w:r>
        <w:lastRenderedPageBreak/>
        <w:t>/010v/</w:t>
      </w:r>
    </w:p>
    <w:p w14:paraId="236B6B57" w14:textId="77777777" w:rsidR="001E010A" w:rsidRDefault="001E010A" w:rsidP="001E010A">
      <w:pPr>
        <w:pStyle w:val="teifwPageNum"/>
      </w:pPr>
      <w:r>
        <w:t>16.</w:t>
      </w:r>
    </w:p>
    <w:p w14:paraId="205E6396" w14:textId="77777777" w:rsidR="00AB28A6" w:rsidRDefault="001E010A" w:rsidP="001E010A">
      <w:pPr>
        <w:pStyle w:val="teiab"/>
        <w:rPr>
          <w:ins w:id="143" w:author="Nina Ditmajer" w:date="2021-08-25T14:18:00Z"/>
        </w:rPr>
      </w:pPr>
      <w:r w:rsidRPr="00762F95">
        <w:rPr>
          <w:rStyle w:val="teilabelZnak"/>
        </w:rPr>
        <w:t>4.</w:t>
      </w:r>
      <w:r>
        <w:t xml:space="preserve"> </w:t>
      </w:r>
    </w:p>
    <w:p w14:paraId="6B01B7F4" w14:textId="46744698" w:rsidR="001E010A" w:rsidRDefault="001E010A" w:rsidP="001E010A">
      <w:pPr>
        <w:pStyle w:val="teiab"/>
      </w:pPr>
      <w:r>
        <w:t>Bla´seni kiszo</w:t>
      </w:r>
      <w:ins w:id="144" w:author="Nina Ditmajer" w:date="2021-08-27T12:26:00Z">
        <w:r w:rsidR="002160E3">
          <w:t>.</w:t>
        </w:r>
      </w:ins>
      <w:del w:id="145" w:author="Nina Ditmajer" w:date="2021-08-27T12:19:00Z">
        <w:r w:rsidRPr="000D6D75" w:rsidDel="006715F5">
          <w:rPr>
            <w:rStyle w:val="teisic"/>
          </w:rPr>
          <w:delText>.</w:delText>
        </w:r>
      </w:del>
      <w:r>
        <w:t xml:space="preserve"> vDűhi nevolni, v</w:t>
      </w:r>
      <w:r w:rsidRPr="000D2793">
        <w:t>ſz</w:t>
      </w:r>
      <w:r>
        <w:t xml:space="preserve">erczi </w:t>
      </w:r>
      <w:r w:rsidRPr="000D2793">
        <w:t>ſz</w:t>
      </w:r>
      <w:r>
        <w:t>e salo</w:t>
      </w:r>
      <w:r w:rsidRPr="000D2793">
        <w:t>ſz</w:t>
      </w:r>
      <w:r>
        <w:t>tio</w:t>
      </w:r>
      <w:r>
        <w:br/>
        <w:t>ár Nebe</w:t>
      </w:r>
      <w:r w:rsidRPr="000D2793">
        <w:t>ſz</w:t>
      </w:r>
      <w:r>
        <w:t>ki Or</w:t>
      </w:r>
      <w:r w:rsidRPr="000D2793">
        <w:t>ſz</w:t>
      </w:r>
      <w:r>
        <w:t>ág nyim</w:t>
      </w:r>
      <w:ins w:id="146" w:author="Nina Ditmajer" w:date="2021-08-27T12:19:00Z">
        <w:r w:rsidR="006715F5">
          <w:t xml:space="preserve"> </w:t>
        </w:r>
      </w:ins>
      <w:r w:rsidRPr="000D2793">
        <w:t>ſz</w:t>
      </w:r>
      <w:r>
        <w:t>e bode dával</w:t>
      </w:r>
    </w:p>
    <w:p w14:paraId="25DA0FC4" w14:textId="77777777" w:rsidR="00AB28A6" w:rsidRDefault="001E010A" w:rsidP="001E010A">
      <w:pPr>
        <w:pStyle w:val="teiab"/>
        <w:rPr>
          <w:ins w:id="147" w:author="Nina Ditmajer" w:date="2021-08-25T14:18:00Z"/>
        </w:rPr>
      </w:pPr>
      <w:r w:rsidRPr="00C50FF5">
        <w:rPr>
          <w:rStyle w:val="teilabelZnak"/>
        </w:rPr>
        <w:t>5.</w:t>
      </w:r>
      <w:r>
        <w:t xml:space="preserve"> </w:t>
      </w:r>
    </w:p>
    <w:p w14:paraId="3BFAF331" w14:textId="601F24F7" w:rsidR="001E010A" w:rsidRDefault="001E010A" w:rsidP="001E010A">
      <w:pPr>
        <w:pStyle w:val="teiab"/>
      </w:pPr>
      <w:r>
        <w:t xml:space="preserve">Bla´seni kiszo mirovni lűdje, inyé pregányaio, </w:t>
      </w:r>
      <w:r>
        <w:br/>
        <w:t xml:space="preserve">ár </w:t>
      </w:r>
      <w:r w:rsidRPr="000D2793">
        <w:t>ſz</w:t>
      </w:r>
      <w:r>
        <w:t>véte zemle v</w:t>
      </w:r>
      <w:r w:rsidRPr="000D2793">
        <w:t>ſz</w:t>
      </w:r>
      <w:r>
        <w:t>i ládavczi bodo.</w:t>
      </w:r>
    </w:p>
    <w:p w14:paraId="2412B472" w14:textId="77777777" w:rsidR="00AB28A6" w:rsidRDefault="001E010A" w:rsidP="001E010A">
      <w:pPr>
        <w:pStyle w:val="teiab"/>
        <w:rPr>
          <w:ins w:id="148" w:author="Nina Ditmajer" w:date="2021-08-25T14:18:00Z"/>
        </w:rPr>
      </w:pPr>
      <w:r w:rsidRPr="00CC0460">
        <w:rPr>
          <w:rStyle w:val="teilabelZnak"/>
        </w:rPr>
        <w:t>6.</w:t>
      </w:r>
      <w:r>
        <w:t xml:space="preserve"> </w:t>
      </w:r>
    </w:p>
    <w:p w14:paraId="255079D7" w14:textId="5121F244" w:rsidR="001E010A" w:rsidRDefault="001E010A" w:rsidP="001E010A">
      <w:pPr>
        <w:pStyle w:val="teiab"/>
      </w:pPr>
      <w:r>
        <w:t xml:space="preserve">Bla´seni oni ki </w:t>
      </w:r>
      <w:r w:rsidRPr="000D2793">
        <w:t>ſz</w:t>
      </w:r>
      <w:r>
        <w:t>placsem kricsio</w:t>
      </w:r>
      <w:ins w:id="149" w:author="Nina Ditmajer" w:date="2021-08-27T12:23:00Z">
        <w:r w:rsidR="00ED5D94" w:rsidRPr="00ED5D94">
          <w:rPr>
            <w:rPrChange w:id="150" w:author="Nina Ditmajer" w:date="2021-08-27T12:24:00Z">
              <w:rPr>
                <w:rStyle w:val="teisic"/>
              </w:rPr>
            </w:rPrChange>
          </w:rPr>
          <w:t>.</w:t>
        </w:r>
      </w:ins>
      <w:del w:id="151" w:author="Nina Ditmajer" w:date="2021-08-27T12:23:00Z">
        <w:r w:rsidRPr="000D6D75" w:rsidDel="00ED5D94">
          <w:rPr>
            <w:rStyle w:val="teisic"/>
          </w:rPr>
          <w:delText>.</w:delText>
        </w:r>
      </w:del>
      <w:r>
        <w:t xml:space="preserve"> kBougu zdihá-</w:t>
      </w:r>
      <w:r>
        <w:br/>
        <w:t>vajo, ár od Bouga, oni ve</w:t>
      </w:r>
      <w:r w:rsidRPr="000D2793">
        <w:t>ſz</w:t>
      </w:r>
      <w:r>
        <w:t>elje primo.</w:t>
      </w:r>
    </w:p>
    <w:p w14:paraId="51E74E99" w14:textId="77777777" w:rsidR="00AB28A6" w:rsidRDefault="001E010A" w:rsidP="001E010A">
      <w:pPr>
        <w:pStyle w:val="teiab"/>
        <w:rPr>
          <w:ins w:id="152" w:author="Nina Ditmajer" w:date="2021-08-25T14:18:00Z"/>
        </w:rPr>
      </w:pPr>
      <w:r w:rsidRPr="00DC7462">
        <w:rPr>
          <w:rStyle w:val="teilabelZnak"/>
        </w:rPr>
        <w:t>7.</w:t>
      </w:r>
      <w:r>
        <w:t xml:space="preserve"> </w:t>
      </w:r>
    </w:p>
    <w:p w14:paraId="1B5EFB2F" w14:textId="7CA1452A" w:rsidR="001E010A" w:rsidRDefault="001E010A" w:rsidP="001E010A">
      <w:pPr>
        <w:pStyle w:val="teiab"/>
      </w:pPr>
      <w:r>
        <w:t xml:space="preserve">Bla´seni lacsni ino ti </w:t>
      </w:r>
      <w:r w:rsidRPr="000D2793">
        <w:t>ſ</w:t>
      </w:r>
      <w:r>
        <w:t xml:space="preserve">édni te </w:t>
      </w:r>
      <w:r w:rsidRPr="000D2793">
        <w:t>ſz</w:t>
      </w:r>
      <w:r>
        <w:t>véte pravicse,</w:t>
      </w:r>
      <w:r>
        <w:br/>
        <w:t xml:space="preserve">ár bodo </w:t>
      </w:r>
      <w:r w:rsidRPr="000D2793">
        <w:t>ſz</w:t>
      </w:r>
      <w:r>
        <w:t>iti te miloscse Bosje.</w:t>
      </w:r>
    </w:p>
    <w:p w14:paraId="0CEC7D7F" w14:textId="77777777" w:rsidR="00AB28A6" w:rsidRDefault="001E010A" w:rsidP="001E010A">
      <w:pPr>
        <w:pStyle w:val="teiab"/>
        <w:rPr>
          <w:ins w:id="153" w:author="Nina Ditmajer" w:date="2021-08-25T14:18:00Z"/>
        </w:rPr>
      </w:pPr>
      <w:r w:rsidRPr="00DC7462">
        <w:rPr>
          <w:rStyle w:val="teilabelZnak"/>
        </w:rPr>
        <w:t>8.</w:t>
      </w:r>
      <w:r>
        <w:t xml:space="preserve"> </w:t>
      </w:r>
    </w:p>
    <w:p w14:paraId="25D6F7E4" w14:textId="1FEC4734" w:rsidR="001E010A" w:rsidRDefault="001E010A" w:rsidP="001E010A">
      <w:pPr>
        <w:pStyle w:val="teiab"/>
      </w:pPr>
      <w:r>
        <w:t>Bla´seni oni</w:t>
      </w:r>
      <w:ins w:id="154" w:author="Nina Ditmajer" w:date="2021-08-27T12:26:00Z">
        <w:r w:rsidR="002160E3">
          <w:t>.</w:t>
        </w:r>
      </w:ins>
      <w:r>
        <w:t xml:space="preserve"> ki</w:t>
      </w:r>
      <w:r w:rsidRPr="000D2793">
        <w:t>ſz</w:t>
      </w:r>
      <w:r>
        <w:t>o milo</w:t>
      </w:r>
      <w:r w:rsidRPr="000D2793">
        <w:t>ſz</w:t>
      </w:r>
      <w:r>
        <w:t xml:space="preserve">tivni, nad drűgim </w:t>
      </w:r>
      <w:r w:rsidRPr="000D2793">
        <w:t>ſz</w:t>
      </w:r>
      <w:r>
        <w:t>e</w:t>
      </w:r>
      <w:r>
        <w:br/>
      </w:r>
      <w:r w:rsidRPr="000D2793">
        <w:t>ſz</w:t>
      </w:r>
      <w:r>
        <w:t>milújo, ár v</w:t>
      </w:r>
      <w:r w:rsidRPr="000D2793">
        <w:t>ſz</w:t>
      </w:r>
      <w:r>
        <w:t>i od Bogá miloscho dobio.</w:t>
      </w:r>
    </w:p>
    <w:p w14:paraId="2A87422D" w14:textId="77777777" w:rsidR="00AB28A6" w:rsidRDefault="001E010A" w:rsidP="001E010A">
      <w:pPr>
        <w:pStyle w:val="teiab"/>
        <w:rPr>
          <w:ins w:id="155" w:author="Nina Ditmajer" w:date="2021-08-25T14:18:00Z"/>
        </w:rPr>
      </w:pPr>
      <w:r w:rsidRPr="00E170E1">
        <w:rPr>
          <w:rStyle w:val="teilabelZnak"/>
        </w:rPr>
        <w:t>9.</w:t>
      </w:r>
      <w:r>
        <w:t xml:space="preserve"> </w:t>
      </w:r>
    </w:p>
    <w:p w14:paraId="42F0BA0C" w14:textId="6797182C" w:rsidR="001E010A" w:rsidRDefault="001E010A" w:rsidP="001E010A">
      <w:pPr>
        <w:pStyle w:val="teiab"/>
      </w:pPr>
      <w:r>
        <w:t>Bla´seni ki</w:t>
      </w:r>
      <w:r w:rsidRPr="000D2793">
        <w:t>ſz</w:t>
      </w:r>
      <w:r>
        <w:t>o csi</w:t>
      </w:r>
      <w:r w:rsidRPr="000D2793">
        <w:t>ſz</w:t>
      </w:r>
      <w:r>
        <w:t xml:space="preserve">toga </w:t>
      </w:r>
      <w:r w:rsidRPr="000D2793">
        <w:t>ſz</w:t>
      </w:r>
      <w:r>
        <w:t xml:space="preserve">erczá, i vőre </w:t>
      </w:r>
      <w:r w:rsidRPr="000D2793">
        <w:t>ſz</w:t>
      </w:r>
      <w:r>
        <w:t>o práve,</w:t>
      </w:r>
      <w:r>
        <w:br/>
        <w:t>ár bodo Bogá v</w:t>
      </w:r>
      <w:r w:rsidRPr="000D2793">
        <w:t>ſz</w:t>
      </w:r>
      <w:r>
        <w:t>i vlicze videli.</w:t>
      </w:r>
    </w:p>
    <w:p w14:paraId="56A69902" w14:textId="77777777" w:rsidR="00AB28A6" w:rsidRDefault="001E010A" w:rsidP="001E010A">
      <w:pPr>
        <w:pStyle w:val="teiab"/>
        <w:rPr>
          <w:ins w:id="156" w:author="Nina Ditmajer" w:date="2021-08-25T14:18:00Z"/>
        </w:rPr>
      </w:pPr>
      <w:r w:rsidRPr="00D7520F">
        <w:rPr>
          <w:rStyle w:val="teilabelZnak"/>
        </w:rPr>
        <w:t>10.</w:t>
      </w:r>
      <w:r>
        <w:t xml:space="preserve"> </w:t>
      </w:r>
    </w:p>
    <w:p w14:paraId="281E3E7F" w14:textId="22028B4C" w:rsidR="001E010A" w:rsidRDefault="001E010A" w:rsidP="001E010A">
      <w:pPr>
        <w:pStyle w:val="teiab"/>
      </w:pPr>
      <w:r>
        <w:t xml:space="preserve">Bla´seni </w:t>
      </w:r>
      <w:r w:rsidRPr="000D2793">
        <w:t>ſz</w:t>
      </w:r>
      <w:r>
        <w:t>o v</w:t>
      </w:r>
      <w:r w:rsidRPr="000D2793">
        <w:t>ſz</w:t>
      </w:r>
      <w:r>
        <w:t xml:space="preserve">i ki, mér </w:t>
      </w:r>
      <w:r w:rsidRPr="000D2793">
        <w:t>ſz</w:t>
      </w:r>
      <w:r>
        <w:t xml:space="preserve">právlajo, i bodo </w:t>
      </w:r>
      <w:r w:rsidRPr="000D2793">
        <w:t>ſz</w:t>
      </w:r>
      <w:r>
        <w:t>e</w:t>
      </w:r>
      <w:r>
        <w:br/>
        <w:t xml:space="preserve">zváli, po právoi vőri ti </w:t>
      </w:r>
      <w:r w:rsidRPr="000D2793">
        <w:t>ſz</w:t>
      </w:r>
      <w:r>
        <w:t>inove Bosi.</w:t>
      </w:r>
    </w:p>
    <w:p w14:paraId="1092C3E3" w14:textId="77777777" w:rsidR="00AB28A6" w:rsidRDefault="001E010A" w:rsidP="001E010A">
      <w:pPr>
        <w:pStyle w:val="teiab"/>
        <w:rPr>
          <w:ins w:id="157" w:author="Nina Ditmajer" w:date="2021-08-25T14:18:00Z"/>
        </w:rPr>
      </w:pPr>
      <w:r w:rsidRPr="00D7520F">
        <w:rPr>
          <w:rStyle w:val="teilabelZnak"/>
        </w:rPr>
        <w:t>11.</w:t>
      </w:r>
      <w:r>
        <w:t xml:space="preserve"> </w:t>
      </w:r>
    </w:p>
    <w:p w14:paraId="2B504356" w14:textId="5048B69F" w:rsidR="001E010A" w:rsidRDefault="001E010A" w:rsidP="001E010A">
      <w:pPr>
        <w:pStyle w:val="teiab"/>
      </w:pPr>
      <w:r>
        <w:t xml:space="preserve">Bla´seni takai ki poszlűsajo nyega </w:t>
      </w:r>
      <w:r w:rsidRPr="000D2793">
        <w:t>ſz</w:t>
      </w:r>
      <w:r>
        <w:t>véte recsi</w:t>
      </w:r>
      <w:r>
        <w:br/>
        <w:t xml:space="preserve">nyou zdersio ino krenyé </w:t>
      </w:r>
      <w:r w:rsidRPr="000D2793">
        <w:t>ſ</w:t>
      </w:r>
      <w:r>
        <w:t>ivejo.</w:t>
      </w:r>
    </w:p>
    <w:p w14:paraId="44F8800D" w14:textId="77777777" w:rsidR="00AB28A6" w:rsidRDefault="001E010A" w:rsidP="001E010A">
      <w:pPr>
        <w:pStyle w:val="teiab"/>
        <w:rPr>
          <w:ins w:id="158" w:author="Nina Ditmajer" w:date="2021-08-25T14:18:00Z"/>
        </w:rPr>
      </w:pPr>
      <w:r w:rsidRPr="00FB0EBC">
        <w:rPr>
          <w:rStyle w:val="teilabelZnak"/>
        </w:rPr>
        <w:t>12.</w:t>
      </w:r>
      <w:r>
        <w:t xml:space="preserve"> </w:t>
      </w:r>
    </w:p>
    <w:p w14:paraId="413412BC" w14:textId="697191EF" w:rsidR="001E010A" w:rsidRDefault="001E010A" w:rsidP="001E010A">
      <w:pPr>
        <w:pStyle w:val="teiab"/>
      </w:pPr>
      <w:r>
        <w:t>Bla´seni bodte gda za Kristus</w:t>
      </w:r>
      <w:r w:rsidRPr="000D2793">
        <w:t>ſ</w:t>
      </w:r>
      <w:r>
        <w:t>a, lűdje</w:t>
      </w:r>
      <w:r>
        <w:br/>
        <w:t xml:space="preserve">vász </w:t>
      </w:r>
      <w:r w:rsidRPr="000D2793">
        <w:t>ſ</w:t>
      </w:r>
      <w:r>
        <w:t xml:space="preserve">alio </w:t>
      </w:r>
      <w:r w:rsidRPr="00C32303">
        <w:rPr>
          <w:rStyle w:val="teidel"/>
        </w:rPr>
        <w:t>ino</w:t>
      </w:r>
      <w:r>
        <w:t xml:space="preserve"> vá</w:t>
      </w:r>
      <w:r w:rsidRPr="000D2793">
        <w:t>ſz</w:t>
      </w:r>
      <w:r>
        <w:t xml:space="preserve"> </w:t>
      </w:r>
      <w:r w:rsidRPr="000D2793">
        <w:t>ſ</w:t>
      </w:r>
      <w:r>
        <w:t xml:space="preserve">potaio med </w:t>
      </w:r>
      <w:r w:rsidRPr="000D2793">
        <w:t>ſz</w:t>
      </w:r>
      <w:r>
        <w:t xml:space="preserve">é </w:t>
      </w:r>
      <w:r w:rsidRPr="00871BC5">
        <w:rPr>
          <w:rStyle w:val="teidel"/>
        </w:rPr>
        <w:t>be</w:t>
      </w:r>
      <w:r>
        <w:t xml:space="preserve"> vá</w:t>
      </w:r>
      <w:r w:rsidRPr="000D2793">
        <w:t>ſz</w:t>
      </w:r>
      <w:r>
        <w:br/>
        <w:t>gonéjo.</w:t>
      </w:r>
    </w:p>
    <w:p w14:paraId="05BF7DA2" w14:textId="14994FE9" w:rsidR="001E010A" w:rsidRDefault="001E010A" w:rsidP="001E010A">
      <w:pPr>
        <w:pStyle w:val="teifwCatch"/>
      </w:pPr>
      <w:r>
        <w:t>13. Teda</w:t>
      </w:r>
      <w:r w:rsidRPr="000D2793">
        <w:t>ſz</w:t>
      </w:r>
      <w:r>
        <w:t>e</w:t>
      </w:r>
      <w:ins w:id="159" w:author="Nina Ditmajer" w:date="2021-08-27T12:45:00Z">
        <w:r w:rsidR="00A8156C">
          <w:t>,</w:t>
        </w:r>
      </w:ins>
      <w:del w:id="160" w:author="Nina Ditmajer" w:date="2021-08-27T12:45:00Z">
        <w:r w:rsidDel="00A8156C">
          <w:delText>.</w:delText>
        </w:r>
      </w:del>
    </w:p>
    <w:p w14:paraId="1E436055" w14:textId="77777777" w:rsidR="001E010A" w:rsidRDefault="001E010A" w:rsidP="001E010A">
      <w:pPr>
        <w:rPr>
          <w:rFonts w:ascii="Times New Roman" w:eastAsia="MS Mincho" w:hAnsi="Times New Roman" w:cs="Times New Roman"/>
          <w:color w:val="0070C0"/>
          <w:szCs w:val="24"/>
          <w:lang w:val="en-GB" w:eastAsia="ja-JP"/>
        </w:rPr>
      </w:pPr>
      <w:r>
        <w:br w:type="page"/>
      </w:r>
    </w:p>
    <w:p w14:paraId="19D3645D" w14:textId="759751EE" w:rsidR="001E010A" w:rsidRDefault="001E010A" w:rsidP="001E010A">
      <w:pPr>
        <w:rPr>
          <w:ins w:id="161" w:author="Nina Ditmajer" w:date="2021-08-27T12:46:00Z"/>
        </w:rPr>
      </w:pPr>
      <w:r>
        <w:lastRenderedPageBreak/>
        <w:t>/011r/</w:t>
      </w:r>
    </w:p>
    <w:p w14:paraId="492F0C6C" w14:textId="0742ED66" w:rsidR="00306391" w:rsidRPr="00200C1F" w:rsidRDefault="00306391" w:rsidP="001E010A">
      <w:pPr>
        <w:rPr>
          <w:rStyle w:val="teigap"/>
        </w:rPr>
      </w:pPr>
      <w:ins w:id="162" w:author="Nina Ditmajer" w:date="2021-08-27T12:46:00Z">
        <w:r w:rsidRPr="00200C1F">
          <w:rPr>
            <w:rStyle w:val="teigap"/>
          </w:rPr>
          <w:t>???</w:t>
        </w:r>
      </w:ins>
    </w:p>
    <w:p w14:paraId="5DBE0233" w14:textId="77777777" w:rsidR="001E010A" w:rsidRDefault="001E010A" w:rsidP="001E010A">
      <w:pPr>
        <w:pStyle w:val="teifwPageNum"/>
      </w:pPr>
      <w:r>
        <w:t>17.</w:t>
      </w:r>
    </w:p>
    <w:p w14:paraId="5D674421" w14:textId="77777777" w:rsidR="001E010A" w:rsidRDefault="001E010A" w:rsidP="001E010A">
      <w:pPr>
        <w:pStyle w:val="teiab"/>
      </w:pPr>
      <w:r>
        <w:t xml:space="preserve">Ti </w:t>
      </w:r>
      <w:r w:rsidRPr="000D2793">
        <w:t>ſz</w:t>
      </w:r>
      <w:r>
        <w:t>ám znás dobro moio potrebo ár vidis</w:t>
      </w:r>
      <w:r>
        <w:br/>
        <w:t>ti v</w:t>
      </w:r>
      <w:r w:rsidRPr="000D2793">
        <w:t>ſz</w:t>
      </w:r>
      <w:r>
        <w:t>áka da nai bole tá te proszim Go</w:t>
      </w:r>
      <w:r w:rsidRPr="000D2793">
        <w:t>ſz</w:t>
      </w:r>
      <w:r>
        <w:t>pon</w:t>
      </w:r>
      <w:r>
        <w:br/>
        <w:t>nai bodem ia</w:t>
      </w:r>
      <w:r w:rsidRPr="000D2793">
        <w:t>ſz</w:t>
      </w:r>
      <w:r>
        <w:t xml:space="preserve"> </w:t>
      </w:r>
      <w:r w:rsidRPr="000D2793">
        <w:t>ſz</w:t>
      </w:r>
      <w:r>
        <w:t>tebov.</w:t>
      </w:r>
    </w:p>
    <w:p w14:paraId="3DA0D66B" w14:textId="77777777" w:rsidR="00AB28A6" w:rsidRDefault="001E010A" w:rsidP="001E010A">
      <w:pPr>
        <w:pStyle w:val="teiab"/>
        <w:rPr>
          <w:ins w:id="163" w:author="Nina Ditmajer" w:date="2021-08-25T14:18:00Z"/>
        </w:rPr>
      </w:pPr>
      <w:r w:rsidRPr="00C8537C">
        <w:rPr>
          <w:rStyle w:val="teilabelZnak"/>
        </w:rPr>
        <w:t>11.</w:t>
      </w:r>
      <w:r>
        <w:t xml:space="preserve"> </w:t>
      </w:r>
    </w:p>
    <w:p w14:paraId="5DAD8B84" w14:textId="1EA02141" w:rsidR="001E010A" w:rsidRDefault="001E010A" w:rsidP="001E010A">
      <w:pPr>
        <w:pStyle w:val="teiab"/>
      </w:pPr>
      <w:r>
        <w:t>V</w:t>
      </w:r>
      <w:r w:rsidRPr="000D2793">
        <w:t>ſz</w:t>
      </w:r>
      <w:r>
        <w:t xml:space="preserve">a </w:t>
      </w:r>
      <w:ins w:id="164" w:author="Nina Ditmajer" w:date="2021-08-27T14:42:00Z">
        <w:r w:rsidR="00240904">
          <w:t>k</w:t>
        </w:r>
      </w:ins>
      <w:del w:id="165" w:author="Nina Ditmajer" w:date="2021-08-27T14:42:00Z">
        <w:r w:rsidDel="00240904">
          <w:delText>K</w:delText>
        </w:r>
      </w:del>
      <w:r>
        <w:t xml:space="preserve">otera </w:t>
      </w:r>
      <w:r w:rsidRPr="000D2793">
        <w:t>ſz</w:t>
      </w:r>
      <w:r>
        <w:t xml:space="preserve">o na etom </w:t>
      </w:r>
      <w:r w:rsidRPr="000D2793">
        <w:t>ſz</w:t>
      </w:r>
      <w:r>
        <w:t xml:space="preserve">veiti </w:t>
      </w:r>
      <w:r w:rsidRPr="000D2793">
        <w:t>ſz</w:t>
      </w:r>
      <w:r>
        <w:t xml:space="preserve">tebio i </w:t>
      </w:r>
      <w:r>
        <w:br/>
        <w:t xml:space="preserve">zláto i drűgi </w:t>
      </w:r>
      <w:ins w:id="166" w:author="Nina Ditmajer" w:date="2021-08-27T14:47:00Z">
        <w:r w:rsidR="004D5492">
          <w:t>k</w:t>
        </w:r>
      </w:ins>
      <w:del w:id="167" w:author="Nina Ditmajer" w:date="2021-08-27T14:47:00Z">
        <w:r w:rsidDel="004D5492">
          <w:delText>R</w:delText>
        </w:r>
      </w:del>
      <w:r>
        <w:t>incsi, kai kolie ono, lep-</w:t>
      </w:r>
      <w:r>
        <w:br/>
        <w:t>rai málo vreime terpi, i nemore zvelicsati.</w:t>
      </w:r>
    </w:p>
    <w:p w14:paraId="093EBA61" w14:textId="77777777" w:rsidR="00AB28A6" w:rsidRDefault="001E010A" w:rsidP="001E010A">
      <w:pPr>
        <w:pStyle w:val="teiab"/>
        <w:rPr>
          <w:ins w:id="168" w:author="Nina Ditmajer" w:date="2021-08-25T14:18:00Z"/>
        </w:rPr>
      </w:pPr>
      <w:r w:rsidRPr="000A7F1D">
        <w:rPr>
          <w:rStyle w:val="teilabelZnak"/>
        </w:rPr>
        <w:t>12.</w:t>
      </w:r>
      <w:r>
        <w:t xml:space="preserve"> </w:t>
      </w:r>
    </w:p>
    <w:p w14:paraId="65CE2583" w14:textId="70C49CA0" w:rsidR="001E010A" w:rsidRDefault="001E010A" w:rsidP="001E010A">
      <w:pPr>
        <w:pStyle w:val="teiab"/>
      </w:pPr>
      <w:r>
        <w:t>Veliko hválo dajem ja</w:t>
      </w:r>
      <w:r w:rsidRPr="000D2793">
        <w:t>ſz</w:t>
      </w:r>
      <w:r>
        <w:t xml:space="preserve"> tebi, kai </w:t>
      </w:r>
      <w:r w:rsidRPr="000D2793">
        <w:t>ſz</w:t>
      </w:r>
      <w:r>
        <w:t>i raz</w:t>
      </w:r>
      <w:r>
        <w:br/>
      </w:r>
      <w:ins w:id="169" w:author="Nina Ditmajer" w:date="2021-08-27T14:50:00Z">
        <w:r w:rsidR="008A6883" w:rsidRPr="00200C1F">
          <w:t>met</w:t>
        </w:r>
      </w:ins>
      <w:del w:id="170" w:author="Nina Ditmajer" w:date="2021-08-27T14:50:00Z">
        <w:r w:rsidDel="008A6883">
          <w:delText>ne</w:delText>
        </w:r>
        <w:r w:rsidRPr="0022787A" w:rsidDel="008A6883">
          <w:rPr>
            <w:rStyle w:val="teigap"/>
          </w:rPr>
          <w:delText>???</w:delText>
        </w:r>
      </w:del>
      <w:r>
        <w:t xml:space="preserve">i eta dopűsztil ztvoje </w:t>
      </w:r>
      <w:r w:rsidRPr="000D2793">
        <w:t>ſz</w:t>
      </w:r>
      <w:r>
        <w:t>véte rechi</w:t>
      </w:r>
      <w:ins w:id="171" w:author="Nina Ditmajer" w:date="2021-08-27T14:44:00Z">
        <w:r w:rsidR="009A4B07">
          <w:t>,</w:t>
        </w:r>
      </w:ins>
      <w:r>
        <w:t xml:space="preserve"> dái</w:t>
      </w:r>
      <w:r>
        <w:br/>
        <w:t>leprai dokoncsa ob</w:t>
      </w:r>
      <w:r w:rsidRPr="000D2793">
        <w:t>ſz</w:t>
      </w:r>
      <w:r>
        <w:t>táti i ve</w:t>
      </w:r>
      <w:ins w:id="172" w:author="Nina Ditmajer" w:date="2021-08-27T14:45:00Z">
        <w:r w:rsidR="009A4B07">
          <w:t>k</w:t>
        </w:r>
      </w:ins>
      <w:del w:id="173" w:author="Nina Ditmajer" w:date="2021-08-27T14:44:00Z">
        <w:r w:rsidDel="009A4B07">
          <w:delText>h</w:delText>
        </w:r>
      </w:del>
      <w:r>
        <w:t>vecsno</w:t>
      </w:r>
      <w:r>
        <w:br/>
        <w:t xml:space="preserve">zvelicsanye </w:t>
      </w:r>
    </w:p>
    <w:p w14:paraId="3081F546" w14:textId="77777777" w:rsidR="001E010A" w:rsidRDefault="001E010A" w:rsidP="001E010A">
      <w:pPr>
        <w:pStyle w:val="teiclosure"/>
      </w:pPr>
      <w:r>
        <w:t>Amen.</w:t>
      </w:r>
    </w:p>
    <w:p w14:paraId="04AB3A60" w14:textId="77777777" w:rsidR="001E010A" w:rsidRDefault="001E010A" w:rsidP="001E010A">
      <w:pPr>
        <w:pStyle w:val="Naslov2"/>
      </w:pPr>
      <w:r>
        <w:t>De Sacramento A</w:t>
      </w:r>
      <w:r w:rsidRPr="000D2793">
        <w:t>ſ</w:t>
      </w:r>
      <w:r>
        <w:t xml:space="preserve">taris </w:t>
      </w:r>
    </w:p>
    <w:p w14:paraId="57504B19" w14:textId="77777777" w:rsidR="00AB28A6" w:rsidRDefault="001E010A" w:rsidP="001E010A">
      <w:pPr>
        <w:pStyle w:val="teiab"/>
        <w:rPr>
          <w:ins w:id="174" w:author="Nina Ditmajer" w:date="2021-08-25T14:18:00Z"/>
        </w:rPr>
      </w:pPr>
      <w:r w:rsidRPr="00EB0549">
        <w:rPr>
          <w:rStyle w:val="teilabelZnak"/>
        </w:rPr>
        <w:t>1.</w:t>
      </w:r>
      <w:r>
        <w:t xml:space="preserve"> </w:t>
      </w:r>
    </w:p>
    <w:p w14:paraId="37EB3457" w14:textId="748EC645" w:rsidR="001E010A" w:rsidRDefault="001E010A" w:rsidP="001E010A">
      <w:pPr>
        <w:pStyle w:val="teiab"/>
      </w:pPr>
      <w:r>
        <w:t xml:space="preserve">Oh </w:t>
      </w:r>
      <w:r w:rsidRPr="00EB0549">
        <w:rPr>
          <w:rStyle w:val="teipersName"/>
        </w:rPr>
        <w:t>Jesus</w:t>
      </w:r>
      <w:r w:rsidRPr="003C12CE">
        <w:t xml:space="preserve"> </w:t>
      </w:r>
      <w:r w:rsidRPr="003C12CE">
        <w:rPr>
          <w:rStyle w:val="teiabbr"/>
        </w:rPr>
        <w:t>Xtu͠s</w:t>
      </w:r>
      <w:r>
        <w:t xml:space="preserve"> nas zve</w:t>
      </w:r>
      <w:ins w:id="175" w:author="Nina Ditmajer" w:date="2021-08-27T14:50:00Z">
        <w:r w:rsidR="006E413F">
          <w:t>l</w:t>
        </w:r>
      </w:ins>
      <w:del w:id="176" w:author="Nina Ditmajer" w:date="2021-08-27T14:50:00Z">
        <w:r w:rsidDel="006E413F">
          <w:delText>č</w:delText>
        </w:r>
      </w:del>
      <w:r>
        <w:t>icsitel</w:t>
      </w:r>
      <w:ins w:id="177" w:author="Nina Ditmajer" w:date="2021-08-27T14:50:00Z">
        <w:r w:rsidR="006E413F">
          <w:t xml:space="preserve"> </w:t>
        </w:r>
      </w:ins>
      <w:r>
        <w:t>i</w:t>
      </w:r>
      <w:ins w:id="178" w:author="Nina Ditmajer" w:date="2021-08-27T14:50:00Z">
        <w:r w:rsidR="006E413F">
          <w:t>n</w:t>
        </w:r>
      </w:ins>
      <w:del w:id="179" w:author="Nina Ditmajer" w:date="2021-08-27T14:50:00Z">
        <w:r w:rsidDel="006E413F">
          <w:delText>m</w:delText>
        </w:r>
      </w:del>
      <w:r>
        <w:t>o odkű-</w:t>
      </w:r>
      <w:r>
        <w:br/>
        <w:t>pitel ino zágovor pri Oczi Bougi, boidi nám</w:t>
      </w:r>
      <w:r>
        <w:br/>
        <w:t>milosztivni.</w:t>
      </w:r>
    </w:p>
    <w:p w14:paraId="33E32B5E" w14:textId="77777777" w:rsidR="00AB28A6" w:rsidRDefault="001E010A" w:rsidP="001E010A">
      <w:pPr>
        <w:pStyle w:val="teiab"/>
        <w:rPr>
          <w:ins w:id="180" w:author="Nina Ditmajer" w:date="2021-08-25T14:18:00Z"/>
        </w:rPr>
      </w:pPr>
      <w:r w:rsidRPr="00634A65">
        <w:rPr>
          <w:rStyle w:val="teilabelZnak"/>
        </w:rPr>
        <w:t>2.</w:t>
      </w:r>
      <w:r>
        <w:t xml:space="preserve"> </w:t>
      </w:r>
    </w:p>
    <w:p w14:paraId="5543C1AD" w14:textId="576D030E" w:rsidR="001E010A" w:rsidRDefault="001E010A" w:rsidP="001E010A">
      <w:pPr>
        <w:pStyle w:val="teiab"/>
      </w:pPr>
      <w:r>
        <w:t xml:space="preserve">Na velike grehe ina </w:t>
      </w:r>
      <w:r w:rsidRPr="000D2793">
        <w:t>ſz</w:t>
      </w:r>
      <w:r>
        <w:t>kvarjeinye, vszi do-</w:t>
      </w:r>
      <w:r>
        <w:br/>
        <w:t>pali ieszmo, da nász</w:t>
      </w:r>
      <w:ins w:id="181" w:author="Nina Ditmajer" w:date="2021-08-27T14:52:00Z">
        <w:r w:rsidR="00F178E6">
          <w:t xml:space="preserve"> </w:t>
        </w:r>
      </w:ins>
      <w:r>
        <w:t xml:space="preserve">ie </w:t>
      </w:r>
      <w:r w:rsidRPr="00DF64CF">
        <w:rPr>
          <w:rStyle w:val="teipersName"/>
        </w:rPr>
        <w:t>Kristus</w:t>
      </w:r>
      <w:r>
        <w:t xml:space="preserve"> toga mentu-</w:t>
      </w:r>
      <w:r>
        <w:br/>
        <w:t xml:space="preserve">val </w:t>
      </w:r>
      <w:r w:rsidRPr="000D2793">
        <w:t>ſz</w:t>
      </w:r>
      <w:r>
        <w:t xml:space="preserve">vem </w:t>
      </w:r>
      <w:ins w:id="182" w:author="Nina Ditmajer" w:date="2021-08-27T14:52:00Z">
        <w:r w:rsidR="00F178E6">
          <w:t>k</w:t>
        </w:r>
      </w:ins>
      <w:del w:id="183" w:author="Nina Ditmajer" w:date="2021-08-27T14:52:00Z">
        <w:r w:rsidDel="00F178E6">
          <w:delText>K</w:delText>
        </w:r>
      </w:del>
      <w:r>
        <w:t>ervjom odkűpil.</w:t>
      </w:r>
    </w:p>
    <w:p w14:paraId="7DC203DF" w14:textId="77777777" w:rsidR="00AB28A6" w:rsidRDefault="001E010A" w:rsidP="001E010A">
      <w:pPr>
        <w:pStyle w:val="teiab"/>
        <w:rPr>
          <w:ins w:id="184" w:author="Nina Ditmajer" w:date="2021-08-25T14:18:00Z"/>
          <w:rStyle w:val="teilabelZnak"/>
        </w:rPr>
      </w:pPr>
      <w:r w:rsidRPr="00634A65">
        <w:rPr>
          <w:rStyle w:val="teilabelZnak"/>
        </w:rPr>
        <w:t>3.</w:t>
      </w:r>
    </w:p>
    <w:p w14:paraId="2369DC0C" w14:textId="0C1B2308" w:rsidR="001E010A" w:rsidRDefault="001E010A" w:rsidP="001E010A">
      <w:pPr>
        <w:pStyle w:val="teiab"/>
      </w:pPr>
      <w:r>
        <w:t xml:space="preserve">Testamentomje Kristus napravil, </w:t>
      </w:r>
      <w:r w:rsidRPr="000D2793">
        <w:t>ſz</w:t>
      </w:r>
      <w:r>
        <w:t>a nasse</w:t>
      </w:r>
      <w:r>
        <w:br/>
        <w:t xml:space="preserve">zvelicsanye, da bi </w:t>
      </w:r>
      <w:r w:rsidRPr="000D2793">
        <w:t>ſz</w:t>
      </w:r>
      <w:r>
        <w:t>e zgrehov ne pre</w:t>
      </w:r>
      <w:r w:rsidRPr="000D2793">
        <w:t>ſz</w:t>
      </w:r>
      <w:r>
        <w:t>tra</w:t>
      </w:r>
      <w:r w:rsidRPr="000D2793">
        <w:t>ſ</w:t>
      </w:r>
      <w:ins w:id="185" w:author="Nina Ditmajer" w:date="2021-08-27T14:53:00Z">
        <w:r w:rsidR="00F178E6">
          <w:t>s</w:t>
        </w:r>
      </w:ins>
      <w:del w:id="186" w:author="Nina Ditmajer" w:date="2021-08-27T14:53:00Z">
        <w:r w:rsidRPr="000D2793" w:rsidDel="00F178E6">
          <w:delText>z</w:delText>
        </w:r>
      </w:del>
      <w:r>
        <w:t>ili,</w:t>
      </w:r>
      <w:r>
        <w:br/>
        <w:t>mocsno preveliko.</w:t>
      </w:r>
    </w:p>
    <w:p w14:paraId="2F2B75CD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1531137" w14:textId="77777777" w:rsidR="001E010A" w:rsidRDefault="001E010A" w:rsidP="001E010A">
      <w:r>
        <w:lastRenderedPageBreak/>
        <w:t xml:space="preserve">/011v/  </w:t>
      </w:r>
    </w:p>
    <w:p w14:paraId="5AC8395B" w14:textId="77777777" w:rsidR="001E010A" w:rsidRDefault="001E010A" w:rsidP="001E010A">
      <w:pPr>
        <w:pStyle w:val="teifwPageNum"/>
      </w:pPr>
      <w:r>
        <w:t>18.</w:t>
      </w:r>
    </w:p>
    <w:p w14:paraId="1314E41D" w14:textId="77777777" w:rsidR="00AB28A6" w:rsidRDefault="001E010A" w:rsidP="001E010A">
      <w:pPr>
        <w:pStyle w:val="teiab"/>
        <w:rPr>
          <w:ins w:id="187" w:author="Nina Ditmajer" w:date="2021-08-25T14:18:00Z"/>
        </w:rPr>
      </w:pPr>
      <w:r w:rsidRPr="00E83CF3">
        <w:rPr>
          <w:rStyle w:val="teilabelZnak"/>
        </w:rPr>
        <w:t>4.</w:t>
      </w:r>
      <w:r>
        <w:t xml:space="preserve"> </w:t>
      </w:r>
    </w:p>
    <w:p w14:paraId="4E4D31BF" w14:textId="4520B15D" w:rsidR="001E010A" w:rsidRDefault="001E010A" w:rsidP="001E010A">
      <w:pPr>
        <w:pStyle w:val="teiab"/>
      </w:pPr>
      <w:r>
        <w:t>Vzel záto vroke krűh ino vino, ino ie blago</w:t>
      </w:r>
      <w:r w:rsidRPr="000D2793">
        <w:t>ſz</w:t>
      </w:r>
      <w:r>
        <w:t>lovi,</w:t>
      </w:r>
      <w:r>
        <w:br/>
        <w:t xml:space="preserve">ino tak recse, ieite i pite, na me </w:t>
      </w:r>
      <w:ins w:id="188" w:author="Nina Ditmajer" w:date="2021-08-27T14:54:00Z">
        <w:r w:rsidR="00027E34">
          <w:rPr>
            <w:rFonts w:ascii="ZRCola" w:hAnsi="ZRCola" w:cs="ZRCola"/>
          </w:rPr>
          <w:t>ſ</w:t>
        </w:r>
        <w:r w:rsidR="00027E34">
          <w:t>z</w:t>
        </w:r>
      </w:ins>
      <w:del w:id="189" w:author="Nina Ditmajer" w:date="2021-08-27T14:54:00Z">
        <w:r w:rsidDel="00027E34">
          <w:delText>s</w:delText>
        </w:r>
      </w:del>
      <w:r>
        <w:t>pominanye.</w:t>
      </w:r>
    </w:p>
    <w:p w14:paraId="7C3D3F33" w14:textId="77777777" w:rsidR="00AB28A6" w:rsidRDefault="001E010A" w:rsidP="001E010A">
      <w:pPr>
        <w:pStyle w:val="teiab"/>
        <w:rPr>
          <w:ins w:id="190" w:author="Nina Ditmajer" w:date="2021-08-25T14:18:00Z"/>
        </w:rPr>
      </w:pPr>
      <w:r w:rsidRPr="00E83CF3">
        <w:rPr>
          <w:rStyle w:val="teilabelZnak"/>
        </w:rPr>
        <w:t>5.</w:t>
      </w:r>
      <w:r>
        <w:t xml:space="preserve"> </w:t>
      </w:r>
    </w:p>
    <w:p w14:paraId="027A567D" w14:textId="1241240A" w:rsidR="001E010A" w:rsidRDefault="001E010A" w:rsidP="001E010A">
      <w:pPr>
        <w:pStyle w:val="teiab"/>
      </w:pPr>
      <w:r>
        <w:t>Ovoje Telo moje i</w:t>
      </w:r>
      <w:r w:rsidRPr="000D2793">
        <w:t>ſz</w:t>
      </w:r>
      <w:r>
        <w:t xml:space="preserve">tino, i moja </w:t>
      </w:r>
      <w:r w:rsidRPr="000D2793">
        <w:t>ſz</w:t>
      </w:r>
      <w:r>
        <w:t xml:space="preserve">véta kerv, </w:t>
      </w:r>
      <w:ins w:id="191" w:author="Nina Ditmajer" w:date="2021-08-27T14:54:00Z">
        <w:r w:rsidR="00027E34">
          <w:t>k</w:t>
        </w:r>
      </w:ins>
      <w:del w:id="192" w:author="Nina Ditmajer" w:date="2021-08-27T14:54:00Z">
        <w:r w:rsidDel="00027E34">
          <w:delText>K</w:delText>
        </w:r>
      </w:del>
      <w:r>
        <w:t>otera</w:t>
      </w:r>
      <w:r>
        <w:br/>
        <w:t>za vá</w:t>
      </w:r>
      <w:r w:rsidRPr="000D2793">
        <w:t>ſz</w:t>
      </w:r>
      <w:r>
        <w:t xml:space="preserve"> za vnoge drűge sché </w:t>
      </w:r>
      <w:r w:rsidRPr="000D2793">
        <w:t>ſz</w:t>
      </w:r>
      <w:r>
        <w:t>e preliáti.</w:t>
      </w:r>
    </w:p>
    <w:p w14:paraId="42F96C61" w14:textId="77777777" w:rsidR="00AB28A6" w:rsidRDefault="001E010A" w:rsidP="001E010A">
      <w:pPr>
        <w:pStyle w:val="teiab"/>
        <w:rPr>
          <w:ins w:id="193" w:author="Nina Ditmajer" w:date="2021-08-25T14:18:00Z"/>
        </w:rPr>
      </w:pPr>
      <w:r w:rsidRPr="001027BE">
        <w:rPr>
          <w:rStyle w:val="teilabelZnak"/>
        </w:rPr>
        <w:t>6.</w:t>
      </w:r>
      <w:r>
        <w:t xml:space="preserve"> </w:t>
      </w:r>
    </w:p>
    <w:p w14:paraId="2A54B4AE" w14:textId="553F7AED" w:rsidR="001E010A" w:rsidRDefault="001E010A" w:rsidP="001E010A">
      <w:pPr>
        <w:pStyle w:val="teiab"/>
      </w:pPr>
      <w:r>
        <w:t xml:space="preserve">I </w:t>
      </w:r>
      <w:ins w:id="194" w:author="Nina Ditmajer" w:date="2021-08-27T14:55:00Z">
        <w:r w:rsidR="00027E34">
          <w:t>g</w:t>
        </w:r>
      </w:ins>
      <w:del w:id="195" w:author="Nina Ditmajer" w:date="2021-08-27T14:55:00Z">
        <w:r w:rsidDel="00027E34">
          <w:delText>k</w:delText>
        </w:r>
      </w:del>
      <w:r>
        <w:t>da Go</w:t>
      </w:r>
      <w:r w:rsidRPr="000D2793">
        <w:t>ſz</w:t>
      </w:r>
      <w:r>
        <w:t xml:space="preserve">pon Bough </w:t>
      </w:r>
      <w:r w:rsidRPr="000D2793">
        <w:t>ſz</w:t>
      </w:r>
      <w:r>
        <w:t>ebe alduval za nasse pre-</w:t>
      </w:r>
      <w:r>
        <w:br/>
        <w:t xml:space="preserve">gresanye, Ocza </w:t>
      </w:r>
      <w:r w:rsidRPr="000D2793">
        <w:t>ſz</w:t>
      </w:r>
      <w:r>
        <w:t xml:space="preserve">vojega veliko </w:t>
      </w:r>
      <w:r w:rsidRPr="000D2793">
        <w:t>ſz</w:t>
      </w:r>
      <w:r>
        <w:t>erdo</w:t>
      </w:r>
      <w:r w:rsidRPr="000D2793">
        <w:t>ſz</w:t>
      </w:r>
      <w:r>
        <w:t>t, onté hit-</w:t>
      </w:r>
      <w:r>
        <w:br/>
        <w:t>ro v</w:t>
      </w:r>
      <w:ins w:id="196" w:author="Nina Ditmajer" w:date="2021-08-27T14:56:00Z">
        <w:r w:rsidR="00027E34">
          <w:t>t</w:t>
        </w:r>
      </w:ins>
      <w:del w:id="197" w:author="Nina Ditmajer" w:date="2021-08-27T14:56:00Z">
        <w:r w:rsidDel="00027E34">
          <w:delText>r</w:delText>
        </w:r>
      </w:del>
      <w:r>
        <w:t>issil.</w:t>
      </w:r>
    </w:p>
    <w:p w14:paraId="5177C8C2" w14:textId="77777777" w:rsidR="00AB28A6" w:rsidRDefault="001E010A" w:rsidP="001E010A">
      <w:pPr>
        <w:pStyle w:val="teiab"/>
        <w:rPr>
          <w:ins w:id="198" w:author="Nina Ditmajer" w:date="2021-08-25T14:18:00Z"/>
        </w:rPr>
      </w:pPr>
      <w:r w:rsidRPr="00FB688B">
        <w:rPr>
          <w:rStyle w:val="teilabelZnak"/>
        </w:rPr>
        <w:t>7.</w:t>
      </w:r>
      <w:r>
        <w:t xml:space="preserve"> </w:t>
      </w:r>
    </w:p>
    <w:p w14:paraId="0EA444B1" w14:textId="25887947" w:rsidR="001E010A" w:rsidRDefault="001E010A">
      <w:pPr>
        <w:pStyle w:val="teiab"/>
      </w:pPr>
      <w:r>
        <w:t>Záto v</w:t>
      </w:r>
      <w:r w:rsidRPr="000D2793">
        <w:t>ſz</w:t>
      </w:r>
      <w:r>
        <w:t>i navkűp Boga dicsimo, i v</w:t>
      </w:r>
      <w:r w:rsidRPr="000D2793">
        <w:t>ſz</w:t>
      </w:r>
      <w:r>
        <w:t>igdár hvá-</w:t>
      </w:r>
      <w:r>
        <w:br/>
        <w:t xml:space="preserve">limo, nyegovoi </w:t>
      </w:r>
      <w:r w:rsidRPr="000D2793">
        <w:t>ſz</w:t>
      </w:r>
      <w:r>
        <w:t>merti naszpominanye, grehom</w:t>
      </w:r>
      <w:ins w:id="199" w:author="Nina Ditmajer" w:date="2021-08-27T14:57:00Z">
        <w:r w:rsidR="003241A7">
          <w:br/>
        </w:r>
      </w:ins>
      <w:del w:id="200" w:author="Nina Ditmajer" w:date="2021-08-27T14:57:00Z">
        <w:r w:rsidDel="003241A7">
          <w:delText xml:space="preserve"> </w:delText>
        </w:r>
      </w:del>
      <w:r>
        <w:t>odpűscsenye.</w:t>
      </w:r>
    </w:p>
    <w:p w14:paraId="51B36637" w14:textId="77777777" w:rsidR="00AB28A6" w:rsidRDefault="001E010A" w:rsidP="001E010A">
      <w:pPr>
        <w:pStyle w:val="teiab"/>
        <w:rPr>
          <w:ins w:id="201" w:author="Nina Ditmajer" w:date="2021-08-25T14:18:00Z"/>
        </w:rPr>
      </w:pPr>
      <w:r w:rsidRPr="00083DE2">
        <w:rPr>
          <w:rStyle w:val="teilabelZnak"/>
        </w:rPr>
        <w:t>8.</w:t>
      </w:r>
      <w:r>
        <w:t xml:space="preserve"> </w:t>
      </w:r>
    </w:p>
    <w:p w14:paraId="4EEBFDBC" w14:textId="0A07552E" w:rsidR="001E010A" w:rsidRDefault="001E010A" w:rsidP="001E010A">
      <w:pPr>
        <w:pStyle w:val="teiab"/>
      </w:pPr>
      <w:r>
        <w:t xml:space="preserve">I zapovedal da mi </w:t>
      </w:r>
      <w:r w:rsidRPr="000D2793">
        <w:t>ſ</w:t>
      </w:r>
      <w:r>
        <w:t xml:space="preserve">ivémo </w:t>
      </w:r>
      <w:r w:rsidRPr="000D2793">
        <w:t>ſ</w:t>
      </w:r>
      <w:ins w:id="202" w:author="Nina Ditmajer" w:date="2021-08-27T14:57:00Z">
        <w:r w:rsidR="00AD65DA">
          <w:t>z</w:t>
        </w:r>
      </w:ins>
      <w:del w:id="203" w:author="Nina Ditmajer" w:date="2021-08-27T14:57:00Z">
        <w:r w:rsidDel="00AD65DA">
          <w:delText>s</w:delText>
        </w:r>
      </w:del>
      <w:r>
        <w:t>tim nyegovim</w:t>
      </w:r>
      <w:r>
        <w:br/>
      </w:r>
      <w:r w:rsidRPr="000D2793">
        <w:t>ſz</w:t>
      </w:r>
      <w:r>
        <w:t>ve</w:t>
      </w:r>
      <w:r w:rsidRPr="000D2793">
        <w:t>ſz</w:t>
      </w:r>
      <w:r>
        <w:t>tvom zVerov nyegovo Telo ino Kerv</w:t>
      </w:r>
      <w:ins w:id="204" w:author="Nina Ditmajer" w:date="2021-08-27T14:58:00Z">
        <w:r w:rsidR="00AD65DA">
          <w:t>,</w:t>
        </w:r>
      </w:ins>
      <w:del w:id="205" w:author="Nina Ditmajer" w:date="2021-08-27T14:58:00Z">
        <w:r w:rsidDel="00AD65DA">
          <w:delText>.</w:delText>
        </w:r>
      </w:del>
      <w:r>
        <w:t xml:space="preserve"> </w:t>
      </w:r>
      <w:ins w:id="206" w:author="Nina Ditmajer" w:date="2021-08-27T14:58:00Z">
        <w:r w:rsidR="00AD65DA">
          <w:t>k</w:t>
        </w:r>
      </w:ins>
      <w:del w:id="207" w:author="Nina Ditmajer" w:date="2021-08-27T14:58:00Z">
        <w:r w:rsidDel="00AD65DA">
          <w:delText>K</w:delText>
        </w:r>
      </w:del>
      <w:r w:rsidRPr="000D2793">
        <w:t>ſz</w:t>
      </w:r>
      <w:r>
        <w:t>ebi</w:t>
      </w:r>
      <w:r>
        <w:br/>
        <w:t>priemlémo.</w:t>
      </w:r>
    </w:p>
    <w:p w14:paraId="472926C9" w14:textId="77777777" w:rsidR="00AB28A6" w:rsidRDefault="001E010A" w:rsidP="001E010A">
      <w:pPr>
        <w:pStyle w:val="teiab"/>
        <w:rPr>
          <w:ins w:id="208" w:author="Nina Ditmajer" w:date="2021-08-25T14:18:00Z"/>
        </w:rPr>
      </w:pPr>
      <w:r>
        <w:t xml:space="preserve">9. </w:t>
      </w:r>
    </w:p>
    <w:p w14:paraId="4E72016B" w14:textId="5C92BDB9" w:rsidR="001E010A" w:rsidRDefault="001E010A" w:rsidP="001E010A">
      <w:pPr>
        <w:pStyle w:val="teiab"/>
      </w:pPr>
      <w:r>
        <w:t>I nam Bough hocse grehe pro</w:t>
      </w:r>
      <w:r w:rsidRPr="000D2793">
        <w:t>ſz</w:t>
      </w:r>
      <w:r>
        <w:t>titi z</w:t>
      </w:r>
      <w:ins w:id="209" w:author="Nina Ditmajer" w:date="2021-08-27T14:58:00Z">
        <w:r w:rsidR="00AD65DA">
          <w:t>k</w:t>
        </w:r>
      </w:ins>
      <w:del w:id="210" w:author="Nina Ditmajer" w:date="2021-08-27T14:58:00Z">
        <w:r w:rsidDel="00AD65DA">
          <w:delText>K</w:delText>
        </w:r>
      </w:del>
      <w:r>
        <w:t>rálé</w:t>
      </w:r>
      <w:r w:rsidRPr="000D2793">
        <w:t>ſz</w:t>
      </w:r>
      <w:r>
        <w:t>t-</w:t>
      </w:r>
      <w:r>
        <w:br/>
        <w:t>vom daruva</w:t>
      </w:r>
      <w:ins w:id="211" w:author="Nina Ditmajer" w:date="2021-08-27T14:59:00Z">
        <w:r w:rsidR="00AD65DA">
          <w:t>t</w:t>
        </w:r>
      </w:ins>
      <w:del w:id="212" w:author="Nina Ditmajer" w:date="2021-08-27T14:59:00Z">
        <w:r w:rsidDel="00AD65DA">
          <w:delText>l</w:delText>
        </w:r>
      </w:del>
      <w:r>
        <w:t>i</w:t>
      </w:r>
      <w:ins w:id="213" w:author="Nina Ditmajer" w:date="2021-08-27T14:59:00Z">
        <w:r w:rsidR="00AD65DA">
          <w:t>,</w:t>
        </w:r>
      </w:ins>
      <w:del w:id="214" w:author="Nina Ditmajer" w:date="2021-08-27T14:59:00Z">
        <w:r w:rsidDel="00AD65DA">
          <w:delText>.</w:delText>
        </w:r>
      </w:del>
      <w:r>
        <w:t xml:space="preserve"> </w:t>
      </w:r>
      <w:ins w:id="215" w:author="Nina Ditmajer" w:date="2021-08-27T14:59:00Z">
        <w:r w:rsidR="00AD65DA">
          <w:t>k</w:t>
        </w:r>
      </w:ins>
      <w:del w:id="216" w:author="Nina Ditmajer" w:date="2021-08-27T14:59:00Z">
        <w:r w:rsidDel="00AD65DA">
          <w:delText>K</w:delText>
        </w:r>
      </w:del>
      <w:r>
        <w:t>oga molimo ino dicsimo vek-</w:t>
      </w:r>
      <w:r>
        <w:br/>
      </w:r>
      <w:ins w:id="217" w:author="Nina Ditmajer" w:date="2021-08-27T14:59:00Z">
        <w:r w:rsidR="00AD65DA">
          <w:t>vek</w:t>
        </w:r>
      </w:ins>
      <w:r>
        <w:t xml:space="preserve">oma Amen, </w:t>
      </w:r>
      <w:ins w:id="218" w:author="Nina Ditmajer" w:date="2021-08-27T14:59:00Z">
        <w:r w:rsidR="00AD65DA">
          <w:t>k</w:t>
        </w:r>
      </w:ins>
      <w:del w:id="219" w:author="Nina Ditmajer" w:date="2021-08-27T14:59:00Z">
        <w:r w:rsidDel="00AD65DA">
          <w:delText>K</w:delText>
        </w:r>
      </w:del>
      <w:r>
        <w:t>oga molimo ino dicsimo &amp;.</w:t>
      </w:r>
    </w:p>
    <w:p w14:paraId="06AD43D6" w14:textId="77777777" w:rsidR="001E010A" w:rsidRDefault="001E010A" w:rsidP="001E010A">
      <w:pPr>
        <w:pStyle w:val="teiclosure"/>
      </w:pPr>
      <w:r>
        <w:t>Amen.</w:t>
      </w:r>
    </w:p>
    <w:p w14:paraId="401013AD" w14:textId="77777777" w:rsidR="001E010A" w:rsidRDefault="001E010A" w:rsidP="001E010A">
      <w:pPr>
        <w:pStyle w:val="Naslov2"/>
      </w:pPr>
      <w:r>
        <w:t>Nouta. Emlékezél Uz Isten hiveidről.</w:t>
      </w:r>
    </w:p>
    <w:p w14:paraId="7649E855" w14:textId="77777777" w:rsidR="00AB28A6" w:rsidRDefault="001E010A" w:rsidP="001E010A">
      <w:pPr>
        <w:pStyle w:val="teiab"/>
        <w:rPr>
          <w:ins w:id="220" w:author="Nina Ditmajer" w:date="2021-08-25T14:18:00Z"/>
        </w:rPr>
      </w:pPr>
      <w:r>
        <w:t xml:space="preserve">1. </w:t>
      </w:r>
    </w:p>
    <w:p w14:paraId="43CFB0C2" w14:textId="10C1CFB4" w:rsidR="001E010A" w:rsidRDefault="001E010A" w:rsidP="001E010A">
      <w:pPr>
        <w:pStyle w:val="teiab"/>
      </w:pPr>
      <w:r>
        <w:t>Szpomeni</w:t>
      </w:r>
      <w:r w:rsidRPr="000D2793">
        <w:t>ſ</w:t>
      </w:r>
      <w:r>
        <w:t xml:space="preserve">ze Gospon </w:t>
      </w:r>
      <w:r w:rsidRPr="000D2793">
        <w:t>ſz</w:t>
      </w:r>
      <w:r>
        <w:t>tvo</w:t>
      </w:r>
      <w:del w:id="221" w:author="Nina Ditmajer" w:date="2021-08-27T15:02:00Z">
        <w:r w:rsidDel="001A5695">
          <w:delText>r</w:delText>
        </w:r>
      </w:del>
      <w:r>
        <w:t xml:space="preserve">i vernih. </w:t>
      </w:r>
      <w:r w:rsidRPr="000D2793">
        <w:t>ſ</w:t>
      </w:r>
      <w:del w:id="222" w:author="Nina Ditmajer" w:date="2021-08-27T15:02:00Z">
        <w:r w:rsidRPr="000D2793" w:rsidDel="001A5695">
          <w:delText>z</w:delText>
        </w:r>
      </w:del>
      <w:r>
        <w:t>teri ktebi</w:t>
      </w:r>
    </w:p>
    <w:p w14:paraId="11BCE54F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6B5D195" w14:textId="77777777" w:rsidR="001E010A" w:rsidRDefault="001E010A" w:rsidP="001E010A">
      <w:r>
        <w:lastRenderedPageBreak/>
        <w:t>/012r/</w:t>
      </w:r>
    </w:p>
    <w:p w14:paraId="5835F85A" w14:textId="77777777" w:rsidR="001E010A" w:rsidRDefault="001E010A" w:rsidP="001E010A">
      <w:pPr>
        <w:pStyle w:val="teifwPageNum"/>
      </w:pPr>
      <w:r>
        <w:t xml:space="preserve">19. </w:t>
      </w:r>
    </w:p>
    <w:p w14:paraId="29856984" w14:textId="37B3D916" w:rsidR="001E010A" w:rsidRDefault="001E010A" w:rsidP="001E010A">
      <w:pPr>
        <w:pStyle w:val="teiab"/>
      </w:pPr>
      <w:r>
        <w:t xml:space="preserve">kricsio znevol </w:t>
      </w:r>
      <w:r w:rsidRPr="000D2793">
        <w:t>ſ</w:t>
      </w:r>
      <w:r>
        <w:t xml:space="preserve">zvoih, pomozie, vu </w:t>
      </w:r>
      <w:ins w:id="223" w:author="Nina Ditmajer" w:date="2021-08-27T15:04:00Z">
        <w:r w:rsidR="002B4B6F">
          <w:t>p</w:t>
        </w:r>
      </w:ins>
      <w:del w:id="224" w:author="Nina Ditmajer" w:date="2021-08-27T15:04:00Z">
        <w:r w:rsidRPr="000D2793" w:rsidDel="002B4B6F">
          <w:delText>ſ</w:delText>
        </w:r>
        <w:r w:rsidDel="002B4B6F">
          <w:delText>z</w:delText>
        </w:r>
      </w:del>
      <w:r>
        <w:t>otreboucsi</w:t>
      </w:r>
      <w:r>
        <w:br/>
        <w:t>nyih, ki</w:t>
      </w:r>
      <w:r w:rsidRPr="000D2793">
        <w:t>ſ</w:t>
      </w:r>
      <w:r>
        <w:t>zo tvojo czérkev nei zábili.</w:t>
      </w:r>
    </w:p>
    <w:p w14:paraId="49D2F5E6" w14:textId="77777777" w:rsidR="00AB28A6" w:rsidRDefault="001E010A" w:rsidP="001E010A">
      <w:pPr>
        <w:pStyle w:val="teiab"/>
        <w:rPr>
          <w:ins w:id="225" w:author="Nina Ditmajer" w:date="2021-08-25T14:18:00Z"/>
        </w:rPr>
      </w:pPr>
      <w:r w:rsidRPr="00AA35F0">
        <w:rPr>
          <w:rStyle w:val="teilabelZnak"/>
        </w:rPr>
        <w:t>2.</w:t>
      </w:r>
      <w:r>
        <w:t xml:space="preserve"> </w:t>
      </w:r>
    </w:p>
    <w:p w14:paraId="7E2DB81A" w14:textId="3F20B87E" w:rsidR="001E010A" w:rsidRDefault="001E010A" w:rsidP="001E010A">
      <w:pPr>
        <w:pStyle w:val="teiab"/>
      </w:pPr>
      <w:r>
        <w:t>Dai nam v</w:t>
      </w:r>
      <w:r w:rsidRPr="000D2793">
        <w:t>ſ</w:t>
      </w:r>
      <w:r>
        <w:t xml:space="preserve">zigdár te </w:t>
      </w:r>
      <w:r w:rsidRPr="000D2793">
        <w:t>ſ</w:t>
      </w:r>
      <w:r>
        <w:t>it</w:t>
      </w:r>
      <w:ins w:id="226" w:author="Nina Ditmajer" w:date="2021-08-27T15:04:00Z">
        <w:r w:rsidR="002B4B6F">
          <w:t>e</w:t>
        </w:r>
      </w:ins>
      <w:del w:id="227" w:author="Nina Ditmajer" w:date="2021-08-27T15:04:00Z">
        <w:r w:rsidDel="002B4B6F">
          <w:delText>c</w:delText>
        </w:r>
      </w:del>
      <w:r>
        <w:t xml:space="preserve">k </w:t>
      </w:r>
      <w:r w:rsidRPr="000D2793">
        <w:t>ſ</w:t>
      </w:r>
      <w:r>
        <w:t>ivoucsi dái nám</w:t>
      </w:r>
      <w:r>
        <w:br/>
        <w:t xml:space="preserve">krűha, kie tvoie recsi, </w:t>
      </w:r>
      <w:ins w:id="228" w:author="Nina Ditmajer" w:date="2021-08-27T15:04:00Z">
        <w:r w:rsidR="002B4B6F">
          <w:t>k</w:t>
        </w:r>
      </w:ins>
      <w:del w:id="229" w:author="Nina Ditmajer" w:date="2021-08-27T15:04:00Z">
        <w:r w:rsidDel="002B4B6F">
          <w:delText>K</w:delText>
        </w:r>
      </w:del>
      <w:r>
        <w:t xml:space="preserve">oga </w:t>
      </w:r>
      <w:r w:rsidRPr="000D2793">
        <w:t>ſ</w:t>
      </w:r>
      <w:r>
        <w:t>zi nám obecsal</w:t>
      </w:r>
      <w:r>
        <w:br/>
        <w:t xml:space="preserve">rekocsi, ki ga bo jel, bou veke </w:t>
      </w:r>
      <w:r w:rsidRPr="000D2793">
        <w:t>ſ</w:t>
      </w:r>
      <w:del w:id="230" w:author="Nina Ditmajer" w:date="2021-08-27T15:05:00Z">
        <w:r w:rsidDel="002B4B6F">
          <w:delText>z</w:delText>
        </w:r>
      </w:del>
      <w:r>
        <w:t>ivoucsi.</w:t>
      </w:r>
    </w:p>
    <w:p w14:paraId="01BBDF88" w14:textId="77777777" w:rsidR="00AB28A6" w:rsidRDefault="001E010A" w:rsidP="001E010A">
      <w:pPr>
        <w:pStyle w:val="teiab"/>
        <w:rPr>
          <w:ins w:id="231" w:author="Nina Ditmajer" w:date="2021-08-25T14:18:00Z"/>
        </w:rPr>
      </w:pPr>
      <w:r w:rsidRPr="00AA35F0">
        <w:rPr>
          <w:rStyle w:val="teilabelZnak"/>
        </w:rPr>
        <w:t>3.</w:t>
      </w:r>
      <w:r>
        <w:t xml:space="preserve"> </w:t>
      </w:r>
    </w:p>
    <w:p w14:paraId="3AFCC4C4" w14:textId="3D3051B8" w:rsidR="001E010A" w:rsidRDefault="001E010A" w:rsidP="001E010A">
      <w:pPr>
        <w:pStyle w:val="teiab"/>
      </w:pPr>
      <w:r>
        <w:t xml:space="preserve">Goszpodin Bough nedai nam </w:t>
      </w:r>
      <w:r w:rsidRPr="000D2793">
        <w:t>ſ</w:t>
      </w:r>
      <w:r>
        <w:t xml:space="preserve">iati </w:t>
      </w:r>
      <w:r w:rsidRPr="000D2793">
        <w:t>ſ</w:t>
      </w:r>
      <w:r>
        <w:t>ive vodé</w:t>
      </w:r>
      <w:r>
        <w:br/>
        <w:t xml:space="preserve">dai nam </w:t>
      </w:r>
      <w:r w:rsidRPr="000D2793">
        <w:t>ſ</w:t>
      </w:r>
      <w:r>
        <w:t xml:space="preserve">ze napiti pa </w:t>
      </w:r>
      <w:r w:rsidRPr="000D2793">
        <w:t>ſ</w:t>
      </w:r>
      <w:r>
        <w:t>ztere nam nedai osia-</w:t>
      </w:r>
      <w:r>
        <w:br/>
        <w:t>ti v</w:t>
      </w:r>
      <w:r w:rsidRPr="000D2793">
        <w:t>ſ</w:t>
      </w:r>
      <w:r>
        <w:t xml:space="preserve">zigdár </w:t>
      </w:r>
      <w:r w:rsidRPr="000D2793">
        <w:t>ſ</w:t>
      </w:r>
      <w:r>
        <w:t>ze dai vtebi ve</w:t>
      </w:r>
      <w:r w:rsidRPr="000D2793">
        <w:t>ſ</w:t>
      </w:r>
      <w:r>
        <w:t>zeliti</w:t>
      </w:r>
    </w:p>
    <w:p w14:paraId="500DEDC0" w14:textId="77777777" w:rsidR="00AB28A6" w:rsidRDefault="001E010A" w:rsidP="001E010A">
      <w:pPr>
        <w:pStyle w:val="teiab"/>
        <w:rPr>
          <w:ins w:id="232" w:author="Nina Ditmajer" w:date="2021-08-25T14:18:00Z"/>
        </w:rPr>
      </w:pPr>
      <w:r w:rsidRPr="00541DE4">
        <w:rPr>
          <w:rStyle w:val="teilabelZnak"/>
        </w:rPr>
        <w:t>4.</w:t>
      </w:r>
      <w:r>
        <w:t xml:space="preserve"> </w:t>
      </w:r>
    </w:p>
    <w:p w14:paraId="0E156ED8" w14:textId="1F7B1629" w:rsidR="001E010A" w:rsidRDefault="001E010A" w:rsidP="001E010A">
      <w:pPr>
        <w:pStyle w:val="teiab"/>
      </w:pPr>
      <w:r>
        <w:t xml:space="preserve">Gda </w:t>
      </w:r>
      <w:r w:rsidRPr="000D2793">
        <w:t>ſ</w:t>
      </w:r>
      <w:r>
        <w:t>zlisimo glá</w:t>
      </w:r>
      <w:r w:rsidRPr="000D2793">
        <w:t>ſ</w:t>
      </w:r>
      <w:r>
        <w:t>z Iména tvega takorazmei</w:t>
      </w:r>
      <w:r>
        <w:br/>
        <w:t xml:space="preserve">mo voljo </w:t>
      </w:r>
      <w:r w:rsidRPr="00D33FCC">
        <w:rPr>
          <w:rStyle w:val="teidel"/>
        </w:rPr>
        <w:t>ſzereza</w:t>
      </w:r>
      <w:r>
        <w:t xml:space="preserve"> </w:t>
      </w:r>
      <w:r w:rsidRPr="008D5628">
        <w:rPr>
          <w:rStyle w:val="teiadd"/>
          <w:rPrChange w:id="233" w:author="Nina Ditmajer" w:date="2021-08-27T15:11:00Z">
            <w:rPr/>
          </w:rPrChange>
        </w:rPr>
        <w:t>Ocza</w:t>
      </w:r>
      <w:r>
        <w:t>, da zmilo</w:t>
      </w:r>
      <w:r w:rsidRPr="000D2793">
        <w:t>ſ</w:t>
      </w:r>
      <w:r>
        <w:t>zti zavol</w:t>
      </w:r>
      <w:r w:rsidRPr="000D2793">
        <w:t>ſ</w:t>
      </w:r>
      <w:r>
        <w:t>zi-</w:t>
      </w:r>
      <w:r>
        <w:br/>
        <w:t>na tvega, znami delis Or</w:t>
      </w:r>
      <w:r w:rsidRPr="000D2793">
        <w:t>ſ</w:t>
      </w:r>
      <w:r>
        <w:t>zága tvojega.</w:t>
      </w:r>
    </w:p>
    <w:p w14:paraId="1D1A86A6" w14:textId="77777777" w:rsidR="00AB28A6" w:rsidRDefault="001E010A" w:rsidP="001E010A">
      <w:pPr>
        <w:pStyle w:val="teiab"/>
        <w:rPr>
          <w:ins w:id="234" w:author="Nina Ditmajer" w:date="2021-08-25T14:18:00Z"/>
        </w:rPr>
      </w:pPr>
      <w:r w:rsidRPr="00FE7460">
        <w:rPr>
          <w:rStyle w:val="teilabelZnak"/>
        </w:rPr>
        <w:t>5.</w:t>
      </w:r>
      <w:r>
        <w:t xml:space="preserve"> </w:t>
      </w:r>
    </w:p>
    <w:p w14:paraId="674A0D90" w14:textId="776322AF" w:rsidR="001E010A" w:rsidRDefault="001E010A" w:rsidP="001E010A">
      <w:pPr>
        <w:pStyle w:val="teiab"/>
      </w:pPr>
      <w:r w:rsidRPr="000D2793">
        <w:t>ſ</w:t>
      </w:r>
      <w:r>
        <w:t xml:space="preserve">zvega </w:t>
      </w:r>
      <w:r w:rsidRPr="000D2793">
        <w:t>ſ</w:t>
      </w:r>
      <w:r>
        <w:t xml:space="preserve">zvéta Dűha nam podeili, da </w:t>
      </w:r>
      <w:ins w:id="235" w:author="Nina Ditmajer" w:date="2021-08-27T15:35:00Z">
        <w:r w:rsidR="00CF5BA4">
          <w:t>z</w:t>
        </w:r>
      </w:ins>
      <w:del w:id="236" w:author="Nina Ditmajer" w:date="2021-08-27T15:35:00Z">
        <w:r w:rsidDel="00CF5BA4">
          <w:delText>g</w:delText>
        </w:r>
      </w:del>
      <w:r>
        <w:t>a nig-</w:t>
      </w:r>
      <w:r>
        <w:br/>
        <w:t>dár nebomo poszlussali, tvoje rec</w:t>
      </w:r>
      <w:del w:id="237" w:author="Nina Ditmajer" w:date="2021-08-27T15:36:00Z">
        <w:r w:rsidDel="00CF5BA4">
          <w:delText>s</w:delText>
        </w:r>
      </w:del>
      <w:r>
        <w:t>hi za ob</w:t>
      </w:r>
      <w:r w:rsidRPr="000D2793">
        <w:t>ſ</w:t>
      </w:r>
      <w:r>
        <w:t>ztom</w:t>
      </w:r>
      <w:r>
        <w:br/>
        <w:t xml:space="preserve">trosili, da te bomo </w:t>
      </w:r>
      <w:r w:rsidRPr="000D2793">
        <w:t>ſ</w:t>
      </w:r>
      <w:r>
        <w:t>zercza v</w:t>
      </w:r>
      <w:r w:rsidRPr="000D2793">
        <w:t>ſ</w:t>
      </w:r>
      <w:r>
        <w:t xml:space="preserve">zi </w:t>
      </w:r>
      <w:r w:rsidRPr="000D2793">
        <w:t>ſ</w:t>
      </w:r>
      <w:r>
        <w:t>zlűsili.</w:t>
      </w:r>
    </w:p>
    <w:p w14:paraId="78CB34A1" w14:textId="77777777" w:rsidR="00AB28A6" w:rsidRDefault="001E010A" w:rsidP="001E010A">
      <w:pPr>
        <w:pStyle w:val="teiab"/>
        <w:rPr>
          <w:ins w:id="238" w:author="Nina Ditmajer" w:date="2021-08-25T14:18:00Z"/>
        </w:rPr>
      </w:pPr>
      <w:r w:rsidRPr="00084644">
        <w:rPr>
          <w:rStyle w:val="teilabelZnak"/>
        </w:rPr>
        <w:t>6.</w:t>
      </w:r>
      <w:r>
        <w:t xml:space="preserve"> </w:t>
      </w:r>
    </w:p>
    <w:p w14:paraId="1EF736E4" w14:textId="15C048B2" w:rsidR="001E010A" w:rsidRDefault="001E010A" w:rsidP="001E010A">
      <w:pPr>
        <w:pStyle w:val="teiab"/>
      </w:pPr>
      <w:r>
        <w:t>Boidi hválen Otecz Bough Nebe</w:t>
      </w:r>
      <w:r w:rsidRPr="000D2793">
        <w:t>ſ</w:t>
      </w:r>
      <w:r>
        <w:t>zki</w:t>
      </w:r>
      <w:r>
        <w:br/>
        <w:t xml:space="preserve">snyega </w:t>
      </w:r>
      <w:r w:rsidRPr="000D2793">
        <w:t>ſ</w:t>
      </w:r>
      <w:r>
        <w:t xml:space="preserve">zinom ki hráni </w:t>
      </w:r>
      <w:r w:rsidRPr="00222AAC">
        <w:t>u</w:t>
      </w:r>
      <w:del w:id="239" w:author="Nina Ditmajer" w:date="2021-08-27T15:37:00Z">
        <w:r w:rsidRPr="00222AAC" w:rsidDel="00CF5BA4">
          <w:delText>͠</w:delText>
        </w:r>
      </w:del>
      <w:r w:rsidRPr="000D2793">
        <w:t>ſ</w:t>
      </w:r>
      <w:r>
        <w:t xml:space="preserve">ze </w:t>
      </w:r>
      <w:r w:rsidRPr="000D2793">
        <w:t>ſ</w:t>
      </w:r>
      <w:r>
        <w:t>ztvári,</w:t>
      </w:r>
      <w:r>
        <w:br/>
        <w:t xml:space="preserve">navkűp snyima </w:t>
      </w:r>
      <w:r w:rsidRPr="000D2793">
        <w:t>ſ</w:t>
      </w:r>
      <w:r>
        <w:t>zvéti Dűh Go</w:t>
      </w:r>
      <w:ins w:id="240" w:author="Nina Ditmajer" w:date="2021-08-27T15:37:00Z">
        <w:r w:rsidR="00CF5BA4">
          <w:rPr>
            <w:rFonts w:ascii="ZRCola" w:hAnsi="ZRCola" w:cs="ZRCola"/>
          </w:rPr>
          <w:t>ſ</w:t>
        </w:r>
        <w:r w:rsidR="00CF5BA4">
          <w:t>z</w:t>
        </w:r>
      </w:ins>
      <w:del w:id="241" w:author="Nina Ditmajer" w:date="2021-08-27T15:37:00Z">
        <w:r w:rsidDel="00CF5BA4">
          <w:delText>s</w:delText>
        </w:r>
      </w:del>
      <w:r>
        <w:t>pon Bough,</w:t>
      </w:r>
      <w:r>
        <w:br/>
        <w:t xml:space="preserve">právo </w:t>
      </w:r>
      <w:r w:rsidRPr="000D2793">
        <w:t>ſ</w:t>
      </w:r>
      <w:r>
        <w:t>zvéto troi</w:t>
      </w:r>
      <w:r w:rsidRPr="000D2793">
        <w:t>ſ</w:t>
      </w:r>
      <w:r>
        <w:t>ztvo právi Bough jedini.</w:t>
      </w:r>
    </w:p>
    <w:p w14:paraId="0D0179AF" w14:textId="77777777" w:rsidR="001E010A" w:rsidRDefault="001E010A" w:rsidP="001E010A">
      <w:pPr>
        <w:pStyle w:val="teiclosure"/>
      </w:pPr>
      <w:r>
        <w:t>Amen.</w:t>
      </w:r>
    </w:p>
    <w:p w14:paraId="0CA5F28A" w14:textId="77777777" w:rsidR="001E010A" w:rsidRDefault="001E010A" w:rsidP="001E010A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555641F1" w14:textId="77777777" w:rsidR="001E010A" w:rsidRDefault="001E010A" w:rsidP="001E010A">
      <w:r>
        <w:lastRenderedPageBreak/>
        <w:t>/012v/</w:t>
      </w:r>
    </w:p>
    <w:p w14:paraId="692CA206" w14:textId="77777777" w:rsidR="001E010A" w:rsidRDefault="001E010A" w:rsidP="001E010A">
      <w:pPr>
        <w:pStyle w:val="teifwPageNum"/>
      </w:pPr>
      <w:r>
        <w:t>20.</w:t>
      </w:r>
    </w:p>
    <w:p w14:paraId="7050BA76" w14:textId="77777777" w:rsidR="001E010A" w:rsidRDefault="001E010A" w:rsidP="001E010A">
      <w:pPr>
        <w:pStyle w:val="Naslov2"/>
      </w:pPr>
      <w:r>
        <w:t>Nouta. El bé megyűnk nagy őrőmmel.</w:t>
      </w:r>
    </w:p>
    <w:p w14:paraId="22A19411" w14:textId="77777777" w:rsidR="00AB28A6" w:rsidRDefault="001E010A" w:rsidP="001E010A">
      <w:pPr>
        <w:pStyle w:val="teiab"/>
        <w:rPr>
          <w:ins w:id="242" w:author="Nina Ditmajer" w:date="2021-08-25T14:18:00Z"/>
        </w:rPr>
      </w:pPr>
      <w:r w:rsidRPr="00635CE4">
        <w:rPr>
          <w:rStyle w:val="teilabelZnak"/>
        </w:rPr>
        <w:t>1.</w:t>
      </w:r>
      <w:r>
        <w:t xml:space="preserve"> </w:t>
      </w:r>
    </w:p>
    <w:p w14:paraId="640E2B7D" w14:textId="473948CE" w:rsidR="001E010A" w:rsidRDefault="001E010A" w:rsidP="001E010A">
      <w:pPr>
        <w:pStyle w:val="teiab"/>
      </w:pPr>
      <w:r>
        <w:t>Poidmo noter zvelikim ve</w:t>
      </w:r>
      <w:r w:rsidRPr="000D2793">
        <w:t>ſ</w:t>
      </w:r>
      <w:r>
        <w:t>zeljem, zmosni Gosz-</w:t>
      </w:r>
      <w:r>
        <w:br/>
        <w:t>podin Bough Vu zprávis</w:t>
      </w:r>
      <w:ins w:id="243" w:author="Nina Ditmajer" w:date="2021-08-27T15:40:00Z">
        <w:r w:rsidR="003D76B8">
          <w:t>c</w:t>
        </w:r>
      </w:ins>
      <w:del w:id="244" w:author="Nina Ditmajer" w:date="2021-08-27T15:40:00Z">
        <w:r w:rsidDel="003D76B8">
          <w:delText>e</w:delText>
        </w:r>
      </w:del>
      <w:r>
        <w:t xml:space="preserve">se zebrani </w:t>
      </w:r>
      <w:r w:rsidRPr="000D2793">
        <w:t>ſ</w:t>
      </w:r>
      <w:r>
        <w:t>zveczov</w:t>
      </w:r>
      <w:r>
        <w:br/>
        <w:t xml:space="preserve">tvoih, vu tvoi </w:t>
      </w:r>
      <w:r w:rsidRPr="000D2793">
        <w:t>ſ</w:t>
      </w:r>
      <w:r>
        <w:t>zvéti Templum. Zmosni nas Go</w:t>
      </w:r>
      <w:r w:rsidRPr="000D2793">
        <w:t>ſ</w:t>
      </w:r>
      <w:r>
        <w:t>z-</w:t>
      </w:r>
      <w:r>
        <w:br/>
        <w:t>podin Bough.</w:t>
      </w:r>
    </w:p>
    <w:p w14:paraId="1EF09861" w14:textId="77777777" w:rsidR="00AB28A6" w:rsidRDefault="001E010A" w:rsidP="001E010A">
      <w:pPr>
        <w:pStyle w:val="teiab"/>
        <w:rPr>
          <w:ins w:id="245" w:author="Nina Ditmajer" w:date="2021-08-25T14:18:00Z"/>
        </w:rPr>
      </w:pPr>
      <w:r w:rsidRPr="0009330B">
        <w:rPr>
          <w:rStyle w:val="teilabelZnak"/>
        </w:rPr>
        <w:t>2.</w:t>
      </w:r>
      <w:r>
        <w:t xml:space="preserve"> </w:t>
      </w:r>
    </w:p>
    <w:p w14:paraId="0EA74689" w14:textId="7BAAD4AF" w:rsidR="001E010A" w:rsidRDefault="001E010A" w:rsidP="001E010A">
      <w:pPr>
        <w:pStyle w:val="teiab"/>
      </w:pPr>
      <w:r>
        <w:t>Tam pred tebo</w:t>
      </w:r>
      <w:ins w:id="246" w:author="Nina Ditmajer" w:date="2021-08-27T15:41:00Z">
        <w:r w:rsidR="003D76B8">
          <w:t>v</w:t>
        </w:r>
      </w:ins>
      <w:del w:id="247" w:author="Nina Ditmajer" w:date="2021-08-27T15:41:00Z">
        <w:r w:rsidDel="003D76B8">
          <w:delText>u</w:delText>
        </w:r>
      </w:del>
      <w:r>
        <w:t xml:space="preserve"> po</w:t>
      </w:r>
      <w:r w:rsidRPr="000D2793">
        <w:t>ſ</w:t>
      </w:r>
      <w:r>
        <w:t xml:space="preserve">ztoymo </w:t>
      </w:r>
      <w:r w:rsidRPr="00432BD4">
        <w:rPr>
          <w:rStyle w:val="teiabbr"/>
        </w:rPr>
        <w:t>Z. G.</w:t>
      </w:r>
      <w:r>
        <w:t xml:space="preserve"> Bough </w:t>
      </w:r>
      <w:r w:rsidRPr="000D2793">
        <w:t>ſ</w:t>
      </w:r>
      <w:r>
        <w:t>zprá-</w:t>
      </w:r>
      <w:r>
        <w:br/>
        <w:t xml:space="preserve">ve vőre bomo </w:t>
      </w:r>
      <w:r w:rsidRPr="000D2793">
        <w:t>ſ</w:t>
      </w:r>
      <w:r>
        <w:t>ze alduvali, tebe vadluvali: Zmos-</w:t>
      </w:r>
      <w:r>
        <w:br/>
        <w:t>ni nas Go</w:t>
      </w:r>
      <w:r w:rsidRPr="000D2793">
        <w:t>ſ</w:t>
      </w:r>
      <w:r>
        <w:t>zpodin Bough.</w:t>
      </w:r>
    </w:p>
    <w:p w14:paraId="53FFEC09" w14:textId="77777777" w:rsidR="00AB28A6" w:rsidRDefault="001E010A" w:rsidP="001E010A">
      <w:pPr>
        <w:pStyle w:val="teiab"/>
        <w:rPr>
          <w:ins w:id="248" w:author="Nina Ditmajer" w:date="2021-08-25T14:18:00Z"/>
        </w:rPr>
      </w:pPr>
      <w:r w:rsidRPr="001B04B9">
        <w:rPr>
          <w:rStyle w:val="teilabelZnak"/>
        </w:rPr>
        <w:t>3.</w:t>
      </w:r>
      <w:r>
        <w:t xml:space="preserve"> </w:t>
      </w:r>
    </w:p>
    <w:p w14:paraId="4249AD5E" w14:textId="0F128188" w:rsidR="001E010A" w:rsidRDefault="001E010A" w:rsidP="001E010A">
      <w:pPr>
        <w:pStyle w:val="teiab"/>
      </w:pPr>
      <w:r>
        <w:t>Ve</w:t>
      </w:r>
      <w:r w:rsidRPr="000D2793">
        <w:t>ſ</w:t>
      </w:r>
      <w:r>
        <w:t>zelimosze zve</w:t>
      </w:r>
      <w:r w:rsidRPr="000D2793">
        <w:t>ſ</w:t>
      </w:r>
      <w:r>
        <w:t>zeljem Zmosni Goszpon Bough</w:t>
      </w:r>
      <w:r>
        <w:br/>
        <w:t xml:space="preserve">da med nami prebiva tva </w:t>
      </w:r>
      <w:r w:rsidRPr="000D2793">
        <w:t>ſ</w:t>
      </w:r>
      <w:r>
        <w:t>zvéta reics, da</w:t>
      </w:r>
      <w:r w:rsidRPr="000D2793">
        <w:t>ſ</w:t>
      </w:r>
      <w:r>
        <w:t>ze di-</w:t>
      </w:r>
      <w:r>
        <w:br/>
        <w:t>csi odná</w:t>
      </w:r>
      <w:r w:rsidRPr="000D2793">
        <w:t>ſ</w:t>
      </w:r>
      <w:r>
        <w:t>z zmosni nas Goszpodin Bough.</w:t>
      </w:r>
    </w:p>
    <w:p w14:paraId="07870DDA" w14:textId="77777777" w:rsidR="00AB28A6" w:rsidRDefault="001E010A" w:rsidP="001E010A">
      <w:pPr>
        <w:pStyle w:val="teiab"/>
        <w:rPr>
          <w:ins w:id="249" w:author="Nina Ditmajer" w:date="2021-08-25T14:18:00Z"/>
        </w:rPr>
      </w:pPr>
      <w:r w:rsidRPr="001B04B9">
        <w:rPr>
          <w:rStyle w:val="teilabelZnak"/>
        </w:rPr>
        <w:t>4.</w:t>
      </w:r>
      <w:r>
        <w:t xml:space="preserve"> </w:t>
      </w:r>
    </w:p>
    <w:p w14:paraId="1F8CC073" w14:textId="1C0F06DD" w:rsidR="001E010A" w:rsidRDefault="001E010A" w:rsidP="001E010A">
      <w:pPr>
        <w:pStyle w:val="teiab"/>
      </w:pPr>
      <w:r>
        <w:t>Bráni záto vmirovno</w:t>
      </w:r>
      <w:r w:rsidRPr="000D2793">
        <w:t>ſ</w:t>
      </w:r>
      <w:r>
        <w:t>zti Zmosni Goszpodin Bough.</w:t>
      </w:r>
      <w:r>
        <w:br/>
        <w:t xml:space="preserve">I ov mali </w:t>
      </w:r>
      <w:r w:rsidRPr="000D2793">
        <w:t>ſ</w:t>
      </w:r>
      <w:r>
        <w:t>ereg vu právoi vőri vu tvem obecsa-</w:t>
      </w:r>
      <w:r>
        <w:br/>
        <w:t>nyi zmosni nas Go</w:t>
      </w:r>
      <w:r w:rsidRPr="000D2793">
        <w:t>ſ</w:t>
      </w:r>
      <w:r>
        <w:t>zpodin Bough.</w:t>
      </w:r>
    </w:p>
    <w:p w14:paraId="06D9176E" w14:textId="77777777" w:rsidR="00AB28A6" w:rsidRDefault="001E010A" w:rsidP="001E010A">
      <w:pPr>
        <w:pStyle w:val="teiab"/>
        <w:rPr>
          <w:ins w:id="250" w:author="Nina Ditmajer" w:date="2021-08-25T14:18:00Z"/>
        </w:rPr>
      </w:pPr>
      <w:r w:rsidRPr="001B04B9">
        <w:rPr>
          <w:rStyle w:val="teilabelZnak"/>
        </w:rPr>
        <w:t>5.</w:t>
      </w:r>
      <w:r>
        <w:t xml:space="preserve"> </w:t>
      </w:r>
    </w:p>
    <w:p w14:paraId="75BFB252" w14:textId="2CEF7F5A" w:rsidR="001E010A" w:rsidRDefault="001E010A" w:rsidP="001E010A">
      <w:pPr>
        <w:pStyle w:val="teiab"/>
      </w:pPr>
      <w:r>
        <w:t>V</w:t>
      </w:r>
      <w:ins w:id="251" w:author="Nina Ditmajer" w:date="2021-08-27T15:43:00Z">
        <w:r w:rsidR="003D76B8">
          <w:t>c</w:t>
        </w:r>
      </w:ins>
      <w:del w:id="252" w:author="Nina Ditmajer" w:date="2021-08-27T15:43:00Z">
        <w:r w:rsidDel="003D76B8">
          <w:delText>e</w:delText>
        </w:r>
      </w:del>
      <w:r>
        <w:t>sini da</w:t>
      </w:r>
      <w:r w:rsidRPr="000D2793">
        <w:t>ſ</w:t>
      </w:r>
      <w:r>
        <w:t>ze glá</w:t>
      </w:r>
      <w:r w:rsidRPr="000D2793">
        <w:t>ſ</w:t>
      </w:r>
      <w:r>
        <w:t xml:space="preserve">zi tva reics Zmosni </w:t>
      </w:r>
      <w:r w:rsidRPr="00106920">
        <w:rPr>
          <w:rStyle w:val="teiabbr"/>
        </w:rPr>
        <w:t>G</w:t>
      </w:r>
      <w:ins w:id="253" w:author="Nina Ditmajer" w:date="2021-08-27T15:44:00Z">
        <w:r w:rsidR="003D76B8">
          <w:rPr>
            <w:rStyle w:val="teiabbr"/>
            <w:rFonts w:ascii="ZRCola" w:hAnsi="ZRCola" w:cs="ZRCola"/>
          </w:rPr>
          <w:t>͠</w:t>
        </w:r>
      </w:ins>
      <w:r w:rsidRPr="00106920">
        <w:rPr>
          <w:rStyle w:val="teiabbr"/>
        </w:rPr>
        <w:t>din</w:t>
      </w:r>
      <w:r>
        <w:t xml:space="preserve"> Bough</w:t>
      </w:r>
      <w:r>
        <w:br/>
        <w:t>ne dai osiati nassim Dűs</w:t>
      </w:r>
      <w:r w:rsidRPr="000D2793">
        <w:t>ſ</w:t>
      </w:r>
      <w:r>
        <w:t>am ti nas</w:t>
      </w:r>
      <w:r w:rsidRPr="000D2793">
        <w:t>ſ</w:t>
      </w:r>
      <w:r>
        <w:t>e prosnye</w:t>
      </w:r>
      <w:r>
        <w:br/>
      </w:r>
      <w:r w:rsidRPr="000D2793">
        <w:t>ſ</w:t>
      </w:r>
      <w:r>
        <w:t>zlisi. Zmosni nas Go</w:t>
      </w:r>
      <w:r w:rsidRPr="000D2793">
        <w:t>ſ</w:t>
      </w:r>
      <w:r>
        <w:t>zpodin Bough.</w:t>
      </w:r>
    </w:p>
    <w:p w14:paraId="5628FCFB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D7E197F" w14:textId="77777777" w:rsidR="001E010A" w:rsidRDefault="001E010A" w:rsidP="001E010A">
      <w:r>
        <w:lastRenderedPageBreak/>
        <w:t>/013r/</w:t>
      </w:r>
    </w:p>
    <w:p w14:paraId="69A5280D" w14:textId="77777777" w:rsidR="001E010A" w:rsidRDefault="001E010A" w:rsidP="001E010A">
      <w:pPr>
        <w:pStyle w:val="teifwPageNum"/>
      </w:pPr>
      <w:r>
        <w:t>21.</w:t>
      </w:r>
    </w:p>
    <w:p w14:paraId="1670BB45" w14:textId="77777777" w:rsidR="00AB28A6" w:rsidRDefault="001E010A" w:rsidP="001E010A">
      <w:pPr>
        <w:pStyle w:val="teiab"/>
        <w:rPr>
          <w:ins w:id="254" w:author="Nina Ditmajer" w:date="2021-08-25T14:19:00Z"/>
        </w:rPr>
      </w:pPr>
      <w:r w:rsidRPr="00DA7886">
        <w:rPr>
          <w:rStyle w:val="teilabelZnak"/>
        </w:rPr>
        <w:t>6.</w:t>
      </w:r>
      <w:r>
        <w:t xml:space="preserve"> </w:t>
      </w:r>
    </w:p>
    <w:p w14:paraId="7FFE71EE" w14:textId="43F2D88B" w:rsidR="001E010A" w:rsidRDefault="001E010A" w:rsidP="001E010A">
      <w:pPr>
        <w:pStyle w:val="teiab"/>
      </w:pPr>
      <w:r>
        <w:t xml:space="preserve">Da te </w:t>
      </w:r>
      <w:r w:rsidRPr="000D2793">
        <w:t>ſ</w:t>
      </w:r>
      <w:r>
        <w:t>zercza dicsimo mi, Zmosni Go</w:t>
      </w:r>
      <w:r w:rsidRPr="000D2793">
        <w:t>ſ</w:t>
      </w:r>
      <w:r>
        <w:t>zpon Bough</w:t>
      </w:r>
      <w:r>
        <w:br/>
      </w:r>
      <w:r w:rsidRPr="000D2793">
        <w:t>ſ</w:t>
      </w:r>
      <w:r>
        <w:t>zve</w:t>
      </w:r>
      <w:r w:rsidRPr="000D2793">
        <w:t>ſ</w:t>
      </w:r>
      <w:r>
        <w:t>zélimi reicsimi i</w:t>
      </w:r>
      <w:ins w:id="255" w:author="Nina Ditmajer" w:date="2021-08-27T15:45:00Z">
        <w:r w:rsidR="007026D7">
          <w:t xml:space="preserve"> </w:t>
        </w:r>
      </w:ins>
      <w:r>
        <w:t xml:space="preserve">zmolidbami, </w:t>
      </w:r>
      <w:r w:rsidRPr="000D2793">
        <w:t>ſ</w:t>
      </w:r>
      <w:r>
        <w:t>zlatkimi</w:t>
      </w:r>
      <w:r>
        <w:br/>
        <w:t>pe</w:t>
      </w:r>
      <w:r w:rsidRPr="000D2793">
        <w:t>ſ</w:t>
      </w:r>
      <w:r>
        <w:t>zmami Zmósni nas Go</w:t>
      </w:r>
      <w:r w:rsidRPr="000D2793">
        <w:t>ſ</w:t>
      </w:r>
      <w:r>
        <w:t>zpodin Bough.</w:t>
      </w:r>
    </w:p>
    <w:p w14:paraId="3F5C8F54" w14:textId="77777777" w:rsidR="00AB28A6" w:rsidRDefault="001E010A" w:rsidP="001E010A">
      <w:pPr>
        <w:pStyle w:val="teiab"/>
        <w:rPr>
          <w:ins w:id="256" w:author="Nina Ditmajer" w:date="2021-08-25T14:19:00Z"/>
        </w:rPr>
      </w:pPr>
      <w:r w:rsidRPr="0079372C">
        <w:rPr>
          <w:rStyle w:val="teilabelZnak"/>
        </w:rPr>
        <w:t>7.</w:t>
      </w:r>
      <w:r>
        <w:t xml:space="preserve"> </w:t>
      </w:r>
    </w:p>
    <w:p w14:paraId="5F65B749" w14:textId="2B4DE3EE" w:rsidR="001E010A" w:rsidRDefault="001E010A" w:rsidP="001E010A">
      <w:pPr>
        <w:pStyle w:val="teiab"/>
      </w:pPr>
      <w:r>
        <w:t>Odicsen</w:t>
      </w:r>
      <w:r w:rsidRPr="000D2793">
        <w:t>ſ</w:t>
      </w:r>
      <w:r>
        <w:t>zi vi</w:t>
      </w:r>
      <w:r w:rsidRPr="000D2793">
        <w:t>ſ</w:t>
      </w:r>
      <w:r>
        <w:t xml:space="preserve">zokoi Nebi </w:t>
      </w:r>
      <w:r w:rsidRPr="00E15DAA">
        <w:rPr>
          <w:rStyle w:val="teiabbr"/>
        </w:rPr>
        <w:t>Z.</w:t>
      </w:r>
      <w:r>
        <w:t xml:space="preserve"> </w:t>
      </w:r>
      <w:ins w:id="257" w:author="Nina Ditmajer" w:date="2021-08-27T15:46:00Z">
        <w:r w:rsidR="007026D7" w:rsidRPr="007026D7">
          <w:rPr>
            <w:rStyle w:val="teiabbr"/>
            <w:rPrChange w:id="258" w:author="Nina Ditmajer" w:date="2021-08-27T15:47:00Z">
              <w:rPr/>
            </w:rPrChange>
          </w:rPr>
          <w:t>G</w:t>
        </w:r>
      </w:ins>
      <w:ins w:id="259" w:author="Nina Ditmajer" w:date="2021-08-27T15:47:00Z">
        <w:r w:rsidR="007026D7" w:rsidRPr="007026D7">
          <w:rPr>
            <w:rStyle w:val="teiabbr"/>
            <w:rPrChange w:id="260" w:author="Nina Ditmajer" w:date="2021-08-27T15:47:00Z">
              <w:rPr>
                <w:rFonts w:ascii="ZRCola" w:hAnsi="ZRCola" w:cs="ZRCola"/>
              </w:rPr>
            </w:rPrChange>
          </w:rPr>
          <w:t>͠</w:t>
        </w:r>
      </w:ins>
      <w:del w:id="261" w:author="Nina Ditmajer" w:date="2021-08-27T15:46:00Z">
        <w:r w:rsidRPr="007026D7" w:rsidDel="007026D7">
          <w:rPr>
            <w:rStyle w:val="teiabbr"/>
            <w:rPrChange w:id="262" w:author="Nina Ditmajer" w:date="2021-08-27T15:47:00Z">
              <w:rPr/>
            </w:rPrChange>
          </w:rPr>
          <w:delText>K</w:delText>
        </w:r>
      </w:del>
      <w:ins w:id="263" w:author="Nina Ditmajer" w:date="2021-08-27T15:47:00Z">
        <w:r w:rsidR="007026D7" w:rsidRPr="007026D7">
          <w:rPr>
            <w:rStyle w:val="teiabbr"/>
            <w:rPrChange w:id="264" w:author="Nina Ditmajer" w:date="2021-08-27T15:47:00Z">
              <w:rPr>
                <w:rFonts w:ascii="ZRCola" w:hAnsi="ZRCola" w:cs="ZRCola"/>
              </w:rPr>
            </w:rPrChange>
          </w:rPr>
          <w:t>i</w:t>
        </w:r>
      </w:ins>
      <w:del w:id="265" w:author="Nina Ditmajer" w:date="2021-08-27T15:47:00Z">
        <w:r w:rsidRPr="007026D7" w:rsidDel="007026D7">
          <w:rPr>
            <w:rStyle w:val="teiabbr"/>
            <w:rFonts w:hint="eastAsia"/>
            <w:rPrChange w:id="266" w:author="Nina Ditmajer" w:date="2021-08-27T15:47:00Z">
              <w:rPr>
                <w:rFonts w:ascii="ZRCola" w:hAnsi="ZRCola" w:cs="ZRCola" w:hint="eastAsia"/>
              </w:rPr>
            </w:rPrChange>
          </w:rPr>
          <w:delText></w:delText>
        </w:r>
      </w:del>
      <w:r w:rsidRPr="007026D7">
        <w:rPr>
          <w:rStyle w:val="teiabbr"/>
          <w:rPrChange w:id="267" w:author="Nina Ditmajer" w:date="2021-08-27T15:47:00Z">
            <w:rPr>
              <w:rFonts w:ascii="ZRCola" w:hAnsi="ZRCola" w:cs="ZRCola"/>
            </w:rPr>
          </w:rPrChange>
        </w:rPr>
        <w:t>n</w:t>
      </w:r>
      <w:r>
        <w:rPr>
          <w:rFonts w:ascii="ZRCola" w:hAnsi="ZRCola" w:cs="ZRCola"/>
        </w:rPr>
        <w:t xml:space="preserve"> Bough.</w:t>
      </w:r>
      <w:r>
        <w:rPr>
          <w:rFonts w:ascii="ZRCola" w:hAnsi="ZRCola" w:cs="ZRCola"/>
        </w:rPr>
        <w:br/>
        <w:t>Koga</w:t>
      </w:r>
      <w:r w:rsidRPr="000D2793">
        <w:t>ſ</w:t>
      </w:r>
      <w:r>
        <w:t>ze do</w:t>
      </w:r>
      <w:ins w:id="268" w:author="Nina Ditmajer" w:date="2021-08-27T15:47:00Z">
        <w:r w:rsidR="007026D7">
          <w:rPr>
            <w:rFonts w:ascii="ZRCola" w:hAnsi="ZRCola" w:cs="ZRCola"/>
          </w:rPr>
          <w:t>ſ</w:t>
        </w:r>
        <w:r w:rsidR="007026D7">
          <w:t>z</w:t>
        </w:r>
      </w:ins>
      <w:del w:id="269" w:author="Nina Ditmajer" w:date="2021-08-27T15:47:00Z">
        <w:r w:rsidDel="007026D7">
          <w:delText>b</w:delText>
        </w:r>
      </w:del>
      <w:ins w:id="270" w:author="Nina Ditmajer" w:date="2021-08-27T15:47:00Z">
        <w:r w:rsidR="007026D7">
          <w:t>t</w:t>
        </w:r>
      </w:ins>
      <w:del w:id="271" w:author="Nina Ditmajer" w:date="2021-08-27T15:47:00Z">
        <w:r w:rsidDel="007026D7">
          <w:delText>r</w:delText>
        </w:r>
      </w:del>
      <w:r>
        <w:t>o</w:t>
      </w:r>
      <w:r w:rsidRPr="005A3CC2">
        <w:t>ÿ</w:t>
      </w:r>
      <w:r>
        <w:t xml:space="preserve"> Dika vTemplomi v</w:t>
      </w:r>
      <w:r w:rsidRPr="000D2793">
        <w:t>ſ</w:t>
      </w:r>
      <w:r>
        <w:t>zvétoi</w:t>
      </w:r>
      <w:r>
        <w:br/>
        <w:t xml:space="preserve">materi Czérkvi, Zmosni nas </w:t>
      </w:r>
      <w:ins w:id="272" w:author="Nina Ditmajer" w:date="2021-08-27T15:48:00Z">
        <w:r w:rsidR="007026D7">
          <w:rPr>
            <w:rStyle w:val="teiabbr"/>
          </w:rPr>
          <w:t>G</w:t>
        </w:r>
        <w:r w:rsidR="007026D7">
          <w:rPr>
            <w:rStyle w:val="teiabbr"/>
            <w:rFonts w:ascii="ZRCola" w:hAnsi="ZRCola" w:cs="ZRCola"/>
          </w:rPr>
          <w:t>͠</w:t>
        </w:r>
        <w:r w:rsidR="007026D7">
          <w:rPr>
            <w:rStyle w:val="teiabbr"/>
          </w:rPr>
          <w:t>din</w:t>
        </w:r>
      </w:ins>
      <w:del w:id="273" w:author="Nina Ditmajer" w:date="2021-08-27T15:48:00Z">
        <w:r w:rsidRPr="003C684B" w:rsidDel="007026D7">
          <w:rPr>
            <w:rStyle w:val="teiabbr"/>
          </w:rPr>
          <w:delText>Pdm</w:delText>
        </w:r>
      </w:del>
      <w:r w:rsidRPr="003C684B">
        <w:rPr>
          <w:rStyle w:val="teiabbr"/>
        </w:rPr>
        <w:t>. B.</w:t>
      </w:r>
      <w:r>
        <w:t xml:space="preserve"> </w:t>
      </w:r>
    </w:p>
    <w:p w14:paraId="5C35673A" w14:textId="77777777" w:rsidR="001E010A" w:rsidRDefault="001E010A" w:rsidP="001E010A">
      <w:pPr>
        <w:pStyle w:val="teiclosure"/>
      </w:pPr>
      <w:r>
        <w:t>Amen.</w:t>
      </w:r>
    </w:p>
    <w:p w14:paraId="07C5F1A4" w14:textId="77777777" w:rsidR="001E010A" w:rsidRDefault="001E010A" w:rsidP="001E010A">
      <w:pPr>
        <w:pStyle w:val="Naslov2"/>
        <w:rPr>
          <w:rStyle w:val="teiabbr"/>
        </w:rPr>
      </w:pPr>
      <w:r>
        <w:t xml:space="preserve">Nouta. Mindeneknek </w:t>
      </w:r>
      <w:r w:rsidRPr="000D2793">
        <w:t>ſ</w:t>
      </w:r>
      <w:r>
        <w:t xml:space="preserve">zimei. </w:t>
      </w:r>
      <w:r w:rsidRPr="00495B8F">
        <w:rPr>
          <w:rStyle w:val="teiabbr"/>
        </w:rPr>
        <w:t>&amp;c.</w:t>
      </w:r>
    </w:p>
    <w:p w14:paraId="7DC4C7EC" w14:textId="77777777" w:rsidR="00AB28A6" w:rsidRDefault="001E010A" w:rsidP="001E010A">
      <w:pPr>
        <w:pStyle w:val="teiab"/>
        <w:rPr>
          <w:ins w:id="274" w:author="Nina Ditmajer" w:date="2021-08-25T14:19:00Z"/>
        </w:rPr>
      </w:pPr>
      <w:r w:rsidRPr="00551545">
        <w:rPr>
          <w:rStyle w:val="teilabelZnak"/>
        </w:rPr>
        <w:t>1.</w:t>
      </w:r>
      <w:r>
        <w:t xml:space="preserve"> </w:t>
      </w:r>
    </w:p>
    <w:p w14:paraId="4FD3E4B0" w14:textId="194A8368" w:rsidR="001E010A" w:rsidRDefault="001E010A" w:rsidP="001E010A">
      <w:pPr>
        <w:pStyle w:val="teiab"/>
      </w:pPr>
      <w:r>
        <w:t xml:space="preserve">V </w:t>
      </w:r>
      <w:r w:rsidRPr="000D2793">
        <w:t>ſ</w:t>
      </w:r>
      <w:r>
        <w:t xml:space="preserve">zei </w:t>
      </w:r>
      <w:r w:rsidRPr="000D2793">
        <w:t>ſ</w:t>
      </w:r>
      <w:r>
        <w:t>ztvári Ocsi Bosie, vu te</w:t>
      </w:r>
      <w:r w:rsidRPr="000D2793">
        <w:t>ſ</w:t>
      </w:r>
      <w:r>
        <w:t>z</w:t>
      </w:r>
      <w:del w:id="275" w:author="Nina Ditmajer" w:date="2021-08-27T15:51:00Z">
        <w:r w:rsidDel="006D02D8">
          <w:delText>s</w:delText>
        </w:r>
      </w:del>
      <w:r>
        <w:t xml:space="preserve">e vűpaio, </w:t>
      </w:r>
      <w:ins w:id="276" w:author="Nina Ditmajer" w:date="2021-08-27T15:51:00Z">
        <w:r w:rsidR="006D02D8">
          <w:t>á</w:t>
        </w:r>
      </w:ins>
      <w:del w:id="277" w:author="Nina Ditmajer" w:date="2021-08-27T15:51:00Z">
        <w:r w:rsidDel="006D02D8">
          <w:delText>i</w:delText>
        </w:r>
      </w:del>
      <w:r>
        <w:t>r</w:t>
      </w:r>
      <w:r>
        <w:br/>
      </w:r>
      <w:ins w:id="278" w:author="Nina Ditmajer" w:date="2021-08-27T15:51:00Z">
        <w:r w:rsidR="006D02D8">
          <w:rPr>
            <w:rStyle w:val="teidel"/>
          </w:rPr>
          <w:t>a</w:t>
        </w:r>
      </w:ins>
      <w:del w:id="279" w:author="Nina Ditmajer" w:date="2021-08-27T15:51:00Z">
        <w:r w:rsidRPr="00BE7A23" w:rsidDel="006D02D8">
          <w:rPr>
            <w:rStyle w:val="teidel"/>
          </w:rPr>
          <w:delText>i</w:delText>
        </w:r>
      </w:del>
      <w:r w:rsidRPr="00BE7A23">
        <w:rPr>
          <w:rStyle w:val="teidel"/>
        </w:rPr>
        <w:t>r</w:t>
      </w:r>
      <w:r>
        <w:t xml:space="preserve"> </w:t>
      </w:r>
      <w:r w:rsidRPr="000D2793">
        <w:t>ſ</w:t>
      </w:r>
      <w:r>
        <w:t xml:space="preserve">zkerbno paszko imas na, na </w:t>
      </w:r>
      <w:commentRangeStart w:id="280"/>
      <w:r w:rsidRPr="006D02D8">
        <w:rPr>
          <w:rStyle w:val="teisic"/>
          <w:rPrChange w:id="281" w:author="Nina Ditmajer" w:date="2021-08-27T15:52:00Z">
            <w:rPr/>
          </w:rPrChange>
        </w:rPr>
        <w:t>rahno</w:t>
      </w:r>
      <w:r>
        <w:t xml:space="preserve"> </w:t>
      </w:r>
      <w:commentRangeEnd w:id="280"/>
      <w:r w:rsidR="006D02D8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280"/>
      </w:r>
      <w:r>
        <w:t>nyihovo.</w:t>
      </w:r>
    </w:p>
    <w:p w14:paraId="2591F840" w14:textId="77777777" w:rsidR="00AB28A6" w:rsidRDefault="001E010A" w:rsidP="001E010A">
      <w:pPr>
        <w:pStyle w:val="teiab"/>
        <w:rPr>
          <w:ins w:id="282" w:author="Nina Ditmajer" w:date="2021-08-25T14:19:00Z"/>
        </w:rPr>
      </w:pPr>
      <w:r w:rsidRPr="00201E94">
        <w:rPr>
          <w:rStyle w:val="teilabelZnak"/>
        </w:rPr>
        <w:t>2.</w:t>
      </w:r>
      <w:r>
        <w:t xml:space="preserve"> </w:t>
      </w:r>
    </w:p>
    <w:p w14:paraId="0EF9120D" w14:textId="0136922A" w:rsidR="001E010A" w:rsidRDefault="001E010A" w:rsidP="001E010A">
      <w:pPr>
        <w:pStyle w:val="teiab"/>
      </w:pPr>
      <w:r>
        <w:t>Je</w:t>
      </w:r>
      <w:r w:rsidRPr="000D2793">
        <w:t>ſ</w:t>
      </w:r>
      <w:r>
        <w:t>ztvino i pitvino davas v</w:t>
      </w:r>
      <w:r w:rsidRPr="000D2793">
        <w:t>ſ</w:t>
      </w:r>
      <w:r>
        <w:t xml:space="preserve">zákoi </w:t>
      </w:r>
      <w:r w:rsidRPr="000D2793">
        <w:t>ſ</w:t>
      </w:r>
      <w:r>
        <w:t xml:space="preserve">ztvári, i </w:t>
      </w:r>
      <w:r w:rsidRPr="006D02D8">
        <w:rPr>
          <w:rPrChange w:id="283" w:author="Nina Ditmajer" w:date="2021-08-27T15:53:00Z">
            <w:rPr>
              <w:rStyle w:val="teiunclear"/>
            </w:rPr>
          </w:rPrChange>
        </w:rPr>
        <w:t>ode</w:t>
      </w:r>
      <w:r>
        <w:t>-</w:t>
      </w:r>
      <w:r>
        <w:br/>
      </w:r>
      <w:r w:rsidRPr="006D02D8">
        <w:rPr>
          <w:rPrChange w:id="284" w:author="Nina Ditmajer" w:date="2021-08-27T15:53:00Z">
            <w:rPr>
              <w:rStyle w:val="teiunclear"/>
            </w:rPr>
          </w:rPrChange>
        </w:rPr>
        <w:t>tel</w:t>
      </w:r>
      <w:r w:rsidRPr="00172BE8">
        <w:t xml:space="preserve"> ti</w:t>
      </w:r>
      <w:r>
        <w:t xml:space="preserve"> dávas, toga </w:t>
      </w:r>
      <w:r w:rsidRPr="000D2793">
        <w:t>ſ</w:t>
      </w:r>
      <w:r>
        <w:t>zveta lűdém.</w:t>
      </w:r>
    </w:p>
    <w:p w14:paraId="11B1400B" w14:textId="77777777" w:rsidR="00AB28A6" w:rsidRDefault="001E010A" w:rsidP="001E010A">
      <w:pPr>
        <w:pStyle w:val="teiab"/>
        <w:rPr>
          <w:ins w:id="285" w:author="Nina Ditmajer" w:date="2021-08-25T14:19:00Z"/>
        </w:rPr>
      </w:pPr>
      <w:r w:rsidRPr="007759A0">
        <w:rPr>
          <w:rStyle w:val="teilabelZnak"/>
        </w:rPr>
        <w:t>3.</w:t>
      </w:r>
      <w:r>
        <w:t xml:space="preserve"> </w:t>
      </w:r>
    </w:p>
    <w:p w14:paraId="04363599" w14:textId="507EAD6C" w:rsidR="001E010A" w:rsidRDefault="001E010A" w:rsidP="001E010A">
      <w:pPr>
        <w:pStyle w:val="teiab"/>
      </w:pPr>
      <w:r>
        <w:t xml:space="preserve">Pod Nebov divje </w:t>
      </w:r>
      <w:ins w:id="286" w:author="Nina Ditmajer" w:date="2021-08-27T15:53:00Z">
        <w:r w:rsidR="00665560">
          <w:rPr>
            <w:rFonts w:ascii="ZRCola" w:hAnsi="ZRCola" w:cs="ZRCola"/>
          </w:rPr>
          <w:t>ſ</w:t>
        </w:r>
        <w:r w:rsidR="00665560">
          <w:t>z</w:t>
        </w:r>
      </w:ins>
      <w:del w:id="287" w:author="Nina Ditmajer" w:date="2021-08-27T15:53:00Z">
        <w:r w:rsidDel="00665560">
          <w:delText>lj</w:delText>
        </w:r>
      </w:del>
      <w:r>
        <w:t>tvári i Nebe</w:t>
      </w:r>
      <w:r w:rsidRPr="000D2793">
        <w:t>ſ</w:t>
      </w:r>
      <w:r>
        <w:t>zke phticze,</w:t>
      </w:r>
      <w:r>
        <w:br/>
      </w:r>
      <w:r w:rsidRPr="00F52F28">
        <w:rPr>
          <w:rStyle w:val="teidel"/>
        </w:rPr>
        <w:t>ni</w:t>
      </w:r>
      <w:r>
        <w:t xml:space="preserve"> ne </w:t>
      </w:r>
      <w:commentRangeStart w:id="288"/>
      <w:r w:rsidRPr="00784338">
        <w:rPr>
          <w:rStyle w:val="teichoiceZnak"/>
          <w:rPrChange w:id="289" w:author="Nina Ditmajer" w:date="2021-08-27T16:03:00Z">
            <w:rPr/>
          </w:rPrChange>
        </w:rPr>
        <w:t>sny</w:t>
      </w:r>
      <w:del w:id="290" w:author="Nina Ditmajer" w:date="2021-08-27T15:57:00Z">
        <w:r w:rsidRPr="00784338" w:rsidDel="00CA0906">
          <w:rPr>
            <w:rStyle w:val="teichoiceZnak"/>
            <w:rPrChange w:id="291" w:author="Nina Ditmajer" w:date="2021-08-27T16:03:00Z">
              <w:rPr/>
            </w:rPrChange>
          </w:rPr>
          <w:delText>a</w:delText>
        </w:r>
        <w:commentRangeEnd w:id="288"/>
        <w:r w:rsidR="00665560" w:rsidRPr="00784338" w:rsidDel="00CA0906">
          <w:rPr>
            <w:rStyle w:val="teichoiceZnak"/>
            <w:rPrChange w:id="292" w:author="Nina Ditmajer" w:date="2021-08-27T16:03:00Z">
              <w:rPr>
                <w:rStyle w:val="Pripombasklic"/>
                <w:rFonts w:asciiTheme="majorHAnsi" w:eastAsiaTheme="minorHAnsi" w:hAnsiTheme="majorHAnsi" w:cstheme="minorBidi"/>
                <w:color w:val="auto"/>
                <w:lang w:eastAsia="en-US"/>
              </w:rPr>
            </w:rPrChange>
          </w:rPr>
          <w:commentReference w:id="288"/>
        </w:r>
        <w:r w:rsidRPr="00784338" w:rsidDel="00D07FF5">
          <w:rPr>
            <w:rStyle w:val="teichoiceZnak"/>
            <w:rPrChange w:id="293" w:author="Nina Ditmajer" w:date="2021-08-27T16:03:00Z">
              <w:rPr/>
            </w:rPrChange>
          </w:rPr>
          <w:delText>=</w:delText>
        </w:r>
        <w:r w:rsidRPr="00784338" w:rsidDel="00CA0906">
          <w:rPr>
            <w:rStyle w:val="teichoiceZnak"/>
            <w:rPrChange w:id="294" w:author="Nina Ditmajer" w:date="2021-08-27T16:03:00Z">
              <w:rPr/>
            </w:rPrChange>
          </w:rPr>
          <w:delText xml:space="preserve"> </w:delText>
        </w:r>
      </w:del>
      <w:ins w:id="295" w:author="Nina Ditmajer" w:date="2021-08-27T15:57:00Z">
        <w:r w:rsidR="00CA0906" w:rsidRPr="00784338">
          <w:rPr>
            <w:rStyle w:val="teichoiceZnak"/>
            <w:rPrChange w:id="296" w:author="Nina Ditmajer" w:date="2021-08-27T16:03:00Z">
              <w:rPr/>
            </w:rPrChange>
          </w:rPr>
          <w:t>o</w:t>
        </w:r>
        <w:r w:rsidR="00CA0906">
          <w:t xml:space="preserve"> </w:t>
        </w:r>
      </w:ins>
      <w:r>
        <w:t xml:space="preserve">ni ne </w:t>
      </w:r>
      <w:commentRangeStart w:id="297"/>
      <w:r w:rsidRPr="00784338">
        <w:rPr>
          <w:rStyle w:val="teichoiceZnak"/>
          <w:rPrChange w:id="298" w:author="Nina Ditmajer" w:date="2021-08-27T16:04:00Z">
            <w:rPr/>
          </w:rPrChange>
        </w:rPr>
        <w:t>zejo</w:t>
      </w:r>
      <w:commentRangeEnd w:id="297"/>
      <w:r w:rsidR="00376BC7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297"/>
      </w:r>
      <w:r>
        <w:t>, Ti nyé Bosie hrá</w:t>
      </w:r>
      <w:ins w:id="299" w:author="Nina Ditmajer" w:date="2021-08-27T16:06:00Z">
        <w:r w:rsidR="00680015">
          <w:t>n</w:t>
        </w:r>
      </w:ins>
      <w:del w:id="300" w:author="Nina Ditmajer" w:date="2021-08-27T16:06:00Z">
        <w:r w:rsidDel="00680015">
          <w:delText>s</w:delText>
        </w:r>
      </w:del>
      <w:r>
        <w:t>is</w:t>
      </w:r>
    </w:p>
    <w:p w14:paraId="1094CD07" w14:textId="77777777" w:rsidR="00AB28A6" w:rsidRDefault="001E010A" w:rsidP="001E010A">
      <w:pPr>
        <w:pStyle w:val="teiab"/>
        <w:rPr>
          <w:ins w:id="301" w:author="Nina Ditmajer" w:date="2021-08-25T14:19:00Z"/>
        </w:rPr>
      </w:pPr>
      <w:r w:rsidRPr="006572CD">
        <w:rPr>
          <w:rStyle w:val="teilabelZnak"/>
        </w:rPr>
        <w:t>4.</w:t>
      </w:r>
      <w:r>
        <w:t xml:space="preserve"> </w:t>
      </w:r>
    </w:p>
    <w:p w14:paraId="2EB2DCE4" w14:textId="011E6E24" w:rsidR="001E010A" w:rsidRDefault="001E010A" w:rsidP="001E010A">
      <w:pPr>
        <w:pStyle w:val="teiab"/>
      </w:pPr>
      <w:r>
        <w:t>To pol</w:t>
      </w:r>
      <w:r w:rsidRPr="000D2793">
        <w:t>ſ</w:t>
      </w:r>
      <w:r>
        <w:t>zko lepo czvetje, ino liliomi vu lepsem</w:t>
      </w:r>
      <w:r>
        <w:br/>
        <w:t>gvánti ie</w:t>
      </w:r>
      <w:r w:rsidRPr="000D2793">
        <w:t>ſ</w:t>
      </w:r>
      <w:r>
        <w:t xml:space="preserve">zo, </w:t>
      </w:r>
      <w:ins w:id="302" w:author="Nina Ditmajer" w:date="2021-08-27T16:06:00Z">
        <w:r w:rsidR="00095D31">
          <w:t>k</w:t>
        </w:r>
      </w:ins>
      <w:del w:id="303" w:author="Nina Ditmajer" w:date="2021-08-27T16:06:00Z">
        <w:r w:rsidDel="00095D31">
          <w:delText>K</w:delText>
        </w:r>
      </w:del>
      <w:r>
        <w:t xml:space="preserve">ak ie </w:t>
      </w:r>
      <w:ins w:id="304" w:author="Nina Ditmajer" w:date="2021-08-27T16:07:00Z">
        <w:r w:rsidR="00B8744A">
          <w:rPr>
            <w:rStyle w:val="teipersName"/>
          </w:rPr>
          <w:t>S</w:t>
        </w:r>
      </w:ins>
      <w:del w:id="305" w:author="Nina Ditmajer" w:date="2021-08-27T16:07:00Z">
        <w:r w:rsidRPr="00095D31" w:rsidDel="00B8744A">
          <w:rPr>
            <w:rStyle w:val="teipersName"/>
            <w:rPrChange w:id="306" w:author="Nina Ditmajer" w:date="2021-08-27T16:07:00Z">
              <w:rPr/>
            </w:rPrChange>
          </w:rPr>
          <w:delText>ſ</w:delText>
        </w:r>
      </w:del>
      <w:r w:rsidRPr="00095D31">
        <w:rPr>
          <w:rStyle w:val="teipersName"/>
          <w:rPrChange w:id="307" w:author="Nina Ditmajer" w:date="2021-08-27T16:07:00Z">
            <w:rPr/>
          </w:rPrChange>
        </w:rPr>
        <w:t>alamon</w:t>
      </w:r>
      <w:r>
        <w:t xml:space="preserve"> bil.</w:t>
      </w:r>
    </w:p>
    <w:p w14:paraId="50691C12" w14:textId="77777777" w:rsidR="00AB28A6" w:rsidRDefault="001E010A" w:rsidP="001E010A">
      <w:pPr>
        <w:pStyle w:val="teiab"/>
        <w:rPr>
          <w:ins w:id="308" w:author="Nina Ditmajer" w:date="2021-08-25T14:19:00Z"/>
        </w:rPr>
      </w:pPr>
      <w:r w:rsidRPr="006572CD">
        <w:rPr>
          <w:rStyle w:val="teilabelZnak"/>
        </w:rPr>
        <w:t>5.</w:t>
      </w:r>
      <w:r>
        <w:t xml:space="preserve"> </w:t>
      </w:r>
    </w:p>
    <w:p w14:paraId="1ED0D40C" w14:textId="378A5199" w:rsidR="001E010A" w:rsidRDefault="001E010A" w:rsidP="001E010A">
      <w:pPr>
        <w:pStyle w:val="teiab"/>
      </w:pPr>
      <w:r>
        <w:t xml:space="preserve">Oh </w:t>
      </w:r>
      <w:r w:rsidRPr="000D2793">
        <w:t>ſ</w:t>
      </w:r>
      <w:r>
        <w:t>zkolikom bolie náz, Bough tve gresne</w:t>
      </w:r>
      <w:r>
        <w:br/>
      </w:r>
      <w:r w:rsidRPr="000D2793">
        <w:t>ſ</w:t>
      </w:r>
      <w:r>
        <w:t>zini odevas ino hránis, vnosina národov.</w:t>
      </w:r>
    </w:p>
    <w:p w14:paraId="5D520334" w14:textId="77777777" w:rsidR="00AB28A6" w:rsidRDefault="001E010A" w:rsidP="001E010A">
      <w:pPr>
        <w:pStyle w:val="teiab"/>
        <w:rPr>
          <w:ins w:id="309" w:author="Nina Ditmajer" w:date="2021-08-25T14:19:00Z"/>
        </w:rPr>
      </w:pPr>
      <w:r>
        <w:t xml:space="preserve">6. </w:t>
      </w:r>
    </w:p>
    <w:p w14:paraId="4C639332" w14:textId="0773FE13" w:rsidR="001E010A" w:rsidRDefault="001E010A" w:rsidP="001E010A">
      <w:pPr>
        <w:pStyle w:val="teiab"/>
      </w:pPr>
      <w:r>
        <w:t>Za eto v</w:t>
      </w:r>
      <w:r w:rsidRPr="000D2793">
        <w:t>ſ</w:t>
      </w:r>
      <w:r>
        <w:t>zo dobroto, vreiden</w:t>
      </w:r>
      <w:r w:rsidRPr="000D2793">
        <w:t>ſ</w:t>
      </w:r>
      <w:r>
        <w:t>zi di</w:t>
      </w:r>
      <w:ins w:id="310" w:author="Nina Ditmajer" w:date="2021-08-27T16:09:00Z">
        <w:r w:rsidR="00B8744A">
          <w:t>c</w:t>
        </w:r>
      </w:ins>
      <w:del w:id="311" w:author="Nina Ditmajer" w:date="2021-08-27T16:09:00Z">
        <w:r w:rsidDel="00B8744A">
          <w:delText>e</w:delText>
        </w:r>
      </w:del>
      <w:r>
        <w:t>senya, od</w:t>
      </w:r>
      <w:r>
        <w:br/>
        <w:t xml:space="preserve">náz od tvoih </w:t>
      </w:r>
      <w:r w:rsidRPr="000D2793">
        <w:t>ſ</w:t>
      </w:r>
      <w:r>
        <w:t>zinov, da gori zvisis</w:t>
      </w:r>
      <w:r w:rsidRPr="000D2793">
        <w:t>ſ</w:t>
      </w:r>
      <w:r>
        <w:t>ze</w:t>
      </w:r>
    </w:p>
    <w:p w14:paraId="2312BFE8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158D97C" w14:textId="77777777" w:rsidR="001E010A" w:rsidRDefault="001E010A" w:rsidP="001E010A">
      <w:r>
        <w:lastRenderedPageBreak/>
        <w:t>/013v/</w:t>
      </w:r>
    </w:p>
    <w:p w14:paraId="689C3858" w14:textId="77777777" w:rsidR="001E010A" w:rsidRDefault="001E010A" w:rsidP="001E010A">
      <w:pPr>
        <w:pStyle w:val="teifwPageNum"/>
      </w:pPr>
      <w:r>
        <w:t>22.</w:t>
      </w:r>
    </w:p>
    <w:p w14:paraId="139E23F3" w14:textId="77777777" w:rsidR="00AB28A6" w:rsidRDefault="001E010A" w:rsidP="001E010A">
      <w:pPr>
        <w:pStyle w:val="teiab"/>
        <w:rPr>
          <w:ins w:id="312" w:author="Nina Ditmajer" w:date="2021-08-25T14:19:00Z"/>
        </w:rPr>
      </w:pPr>
      <w:r w:rsidRPr="001A2A0D">
        <w:rPr>
          <w:rStyle w:val="teilabelZnak"/>
        </w:rPr>
        <w:t>7.</w:t>
      </w:r>
      <w:r>
        <w:t xml:space="preserve"> </w:t>
      </w:r>
    </w:p>
    <w:p w14:paraId="4C2A810D" w14:textId="2E51CFD0" w:rsidR="001E010A" w:rsidRDefault="001E010A" w:rsidP="001E010A">
      <w:pPr>
        <w:pStyle w:val="teiab"/>
      </w:pPr>
      <w:r>
        <w:t xml:space="preserve">Tvega </w:t>
      </w:r>
      <w:r w:rsidRPr="000D2793">
        <w:t>ſ</w:t>
      </w:r>
      <w:r>
        <w:t xml:space="preserve">zvétoga dára, koga bomo ieli, </w:t>
      </w:r>
      <w:r w:rsidRPr="000D2793">
        <w:t>ſ</w:t>
      </w:r>
      <w:r>
        <w:t>ztvoimi</w:t>
      </w:r>
      <w:r>
        <w:br/>
      </w:r>
      <w:r w:rsidRPr="000D2793">
        <w:t>ſ</w:t>
      </w:r>
      <w:r>
        <w:t xml:space="preserve">zvétimi dári, zkeimi bomo </w:t>
      </w:r>
      <w:r w:rsidRPr="000D2793">
        <w:t>ſ</w:t>
      </w:r>
      <w:r>
        <w:t>iveli.</w:t>
      </w:r>
    </w:p>
    <w:p w14:paraId="0B74F499" w14:textId="77777777" w:rsidR="00AB28A6" w:rsidRDefault="001E010A" w:rsidP="001E010A">
      <w:pPr>
        <w:pStyle w:val="teiab"/>
        <w:rPr>
          <w:ins w:id="313" w:author="Nina Ditmajer" w:date="2021-08-25T14:19:00Z"/>
        </w:rPr>
      </w:pPr>
      <w:r w:rsidRPr="002F4344">
        <w:rPr>
          <w:rStyle w:val="teilabelZnak"/>
        </w:rPr>
        <w:t>8.</w:t>
      </w:r>
      <w:r>
        <w:t xml:space="preserve"> </w:t>
      </w:r>
    </w:p>
    <w:p w14:paraId="15A5BDF2" w14:textId="770EF796" w:rsidR="001E010A" w:rsidRDefault="001E010A" w:rsidP="001E010A">
      <w:pPr>
        <w:pStyle w:val="teiab"/>
      </w:pPr>
      <w:r>
        <w:t>Nai bode blago</w:t>
      </w:r>
      <w:r w:rsidRPr="000D2793">
        <w:t>ſ</w:t>
      </w:r>
      <w:r>
        <w:t>zlov tvoi Go</w:t>
      </w:r>
      <w:r w:rsidRPr="000D2793">
        <w:t>ſ</w:t>
      </w:r>
      <w:r>
        <w:t>zpon Bough obér-</w:t>
      </w:r>
      <w:r>
        <w:br/>
        <w:t>n</w:t>
      </w:r>
      <w:ins w:id="314" w:author="Nina Ditmajer" w:date="2021-08-27T16:12:00Z">
        <w:r w:rsidR="00AE48B8">
          <w:t>á</w:t>
        </w:r>
      </w:ins>
      <w:del w:id="315" w:author="Nina Ditmajer" w:date="2021-08-27T16:12:00Z">
        <w:r w:rsidDel="00AE48B8">
          <w:delText>a´</w:delText>
        </w:r>
      </w:del>
      <w:r>
        <w:t xml:space="preserve">z kak nad </w:t>
      </w:r>
      <w:r w:rsidRPr="000D2793">
        <w:t>ſ</w:t>
      </w:r>
      <w:r>
        <w:t>zinmi Izrael</w:t>
      </w:r>
      <w:r w:rsidRPr="000D2793">
        <w:t>ſ</w:t>
      </w:r>
      <w:r>
        <w:t>zkimi, z kermlenye</w:t>
      </w:r>
      <w:r>
        <w:br/>
        <w:t>te manne.</w:t>
      </w:r>
    </w:p>
    <w:p w14:paraId="240C200E" w14:textId="77777777" w:rsidR="00AB28A6" w:rsidRDefault="001E010A" w:rsidP="001E010A">
      <w:pPr>
        <w:pStyle w:val="teiab"/>
        <w:rPr>
          <w:ins w:id="316" w:author="Nina Ditmajer" w:date="2021-08-25T14:19:00Z"/>
        </w:rPr>
      </w:pPr>
      <w:r w:rsidRPr="002F4344">
        <w:rPr>
          <w:rStyle w:val="teilabelZnak"/>
        </w:rPr>
        <w:t>9.</w:t>
      </w:r>
      <w:r>
        <w:t xml:space="preserve"> </w:t>
      </w:r>
    </w:p>
    <w:p w14:paraId="1274A7D0" w14:textId="20D84642" w:rsidR="001E010A" w:rsidRDefault="001E010A" w:rsidP="001E010A">
      <w:pPr>
        <w:pStyle w:val="teiab"/>
      </w:pPr>
      <w:r w:rsidRPr="000D2793">
        <w:t>ſ</w:t>
      </w:r>
      <w:r>
        <w:t xml:space="preserve">zvet </w:t>
      </w:r>
      <w:r w:rsidRPr="000D2793">
        <w:t>ſ</w:t>
      </w:r>
      <w:r>
        <w:t xml:space="preserve">zvet </w:t>
      </w:r>
      <w:r w:rsidRPr="000D2793">
        <w:t>ſ</w:t>
      </w:r>
      <w:r>
        <w:t xml:space="preserve">zvet </w:t>
      </w:r>
      <w:r w:rsidRPr="000D2793">
        <w:t>ſ</w:t>
      </w:r>
      <w:r>
        <w:t>zi zmosni Bough, vu vi</w:t>
      </w:r>
      <w:r w:rsidRPr="000D2793">
        <w:t>ſ</w:t>
      </w:r>
      <w:r>
        <w:t>zokoi</w:t>
      </w:r>
      <w:r>
        <w:br/>
        <w:t>Nébi, dai da ktebi bomo mógli priti vu ve</w:t>
      </w:r>
      <w:r w:rsidRPr="000D2793">
        <w:t>ſ</w:t>
      </w:r>
      <w:r>
        <w:t>zelje.</w:t>
      </w:r>
    </w:p>
    <w:p w14:paraId="447C5023" w14:textId="77777777" w:rsidR="00AB28A6" w:rsidRDefault="001E010A" w:rsidP="001E010A">
      <w:pPr>
        <w:pStyle w:val="teiab"/>
        <w:rPr>
          <w:ins w:id="317" w:author="Nina Ditmajer" w:date="2021-08-25T14:19:00Z"/>
        </w:rPr>
      </w:pPr>
      <w:r w:rsidRPr="005E7D8F">
        <w:rPr>
          <w:rStyle w:val="teilabelZnak"/>
        </w:rPr>
        <w:t>10.</w:t>
      </w:r>
      <w:r>
        <w:t xml:space="preserve"> </w:t>
      </w:r>
    </w:p>
    <w:p w14:paraId="20568133" w14:textId="143D382C" w:rsidR="001E010A" w:rsidRDefault="001E010A" w:rsidP="001E010A">
      <w:pPr>
        <w:pStyle w:val="teiab"/>
      </w:pPr>
      <w:r>
        <w:t>Obe</w:t>
      </w:r>
      <w:r w:rsidRPr="000D2793">
        <w:t>ſ</w:t>
      </w:r>
      <w:r>
        <w:t xml:space="preserve">zelnik </w:t>
      </w:r>
      <w:r w:rsidRPr="000D2793">
        <w:t>ſ</w:t>
      </w:r>
      <w:r>
        <w:t>zvéti Dűh, obe</w:t>
      </w:r>
      <w:r w:rsidRPr="000D2793">
        <w:t>ſ</w:t>
      </w:r>
      <w:r>
        <w:t>zeli ti náz, nadigni</w:t>
      </w:r>
      <w:r>
        <w:br/>
        <w:t xml:space="preserve">nam gori </w:t>
      </w:r>
      <w:r w:rsidRPr="000D2793">
        <w:t>ſ</w:t>
      </w:r>
      <w:r>
        <w:t>zercza zognyom t</w:t>
      </w:r>
      <w:ins w:id="318" w:author="Nina Ditmajer" w:date="2021-08-27T16:14:00Z">
        <w:r w:rsidR="00AE48B8">
          <w:t>v</w:t>
        </w:r>
      </w:ins>
      <w:r>
        <w:t>e lűbézni</w:t>
      </w:r>
    </w:p>
    <w:p w14:paraId="5DE124C7" w14:textId="77777777" w:rsidR="00AB28A6" w:rsidRDefault="001E010A" w:rsidP="001E010A">
      <w:pPr>
        <w:pStyle w:val="teiab"/>
        <w:rPr>
          <w:ins w:id="319" w:author="Nina Ditmajer" w:date="2021-08-25T14:19:00Z"/>
        </w:rPr>
      </w:pPr>
      <w:r w:rsidRPr="005E7D8F">
        <w:rPr>
          <w:rStyle w:val="teilabelZnak"/>
        </w:rPr>
        <w:t>11.</w:t>
      </w:r>
      <w:r>
        <w:t xml:space="preserve"> </w:t>
      </w:r>
    </w:p>
    <w:p w14:paraId="31A74291" w14:textId="701B2ED9" w:rsidR="001E010A" w:rsidRDefault="001E010A" w:rsidP="001E010A">
      <w:pPr>
        <w:pStyle w:val="teiab"/>
      </w:pPr>
      <w:r>
        <w:t xml:space="preserve">Zmolitvami proszimo mi to </w:t>
      </w:r>
      <w:r w:rsidRPr="000D2793">
        <w:t>ſ</w:t>
      </w:r>
      <w:r>
        <w:t>zvéto Troi</w:t>
      </w:r>
      <w:r w:rsidRPr="000D2793">
        <w:t>ſ</w:t>
      </w:r>
      <w:r>
        <w:t>ztvo, da</w:t>
      </w:r>
      <w:r>
        <w:br/>
        <w:t>nám dá v</w:t>
      </w:r>
      <w:r w:rsidRPr="000D2793">
        <w:t>ſ</w:t>
      </w:r>
      <w:r>
        <w:t>zeim greisnikom vekvecsno bla´sen</w:t>
      </w:r>
      <w:r w:rsidRPr="000D2793">
        <w:t>ſ</w:t>
      </w:r>
      <w:r>
        <w:t>ztvo.</w:t>
      </w:r>
    </w:p>
    <w:p w14:paraId="1D4D7228" w14:textId="77777777" w:rsidR="00AB28A6" w:rsidRDefault="001E010A" w:rsidP="001E010A">
      <w:pPr>
        <w:pStyle w:val="teiab"/>
        <w:rPr>
          <w:ins w:id="320" w:author="Nina Ditmajer" w:date="2021-08-25T14:19:00Z"/>
        </w:rPr>
      </w:pPr>
      <w:r w:rsidRPr="00E7065B">
        <w:rPr>
          <w:rStyle w:val="teilabelZnak"/>
        </w:rPr>
        <w:t>12.</w:t>
      </w:r>
      <w:r>
        <w:t xml:space="preserve"> </w:t>
      </w:r>
    </w:p>
    <w:p w14:paraId="78B181A0" w14:textId="0BA09B12" w:rsidR="001E010A" w:rsidRDefault="001E010A" w:rsidP="001E010A">
      <w:pPr>
        <w:pStyle w:val="teiab"/>
      </w:pPr>
      <w:r>
        <w:t>Boidi od</w:t>
      </w:r>
      <w:ins w:id="321" w:author="Nina Ditmajer" w:date="2021-08-27T16:15:00Z">
        <w:r w:rsidR="00AE48B8">
          <w:t xml:space="preserve"> </w:t>
        </w:r>
      </w:ins>
      <w:r>
        <w:t>ná</w:t>
      </w:r>
      <w:r w:rsidRPr="000D2793">
        <w:t>ſ</w:t>
      </w:r>
      <w:r>
        <w:t>z hválena ta vreidnoszt bosánsz-</w:t>
      </w:r>
      <w:r>
        <w:br/>
        <w:t xml:space="preserve">ka Ocsa </w:t>
      </w:r>
      <w:r w:rsidRPr="000D2793">
        <w:t>ſ</w:t>
      </w:r>
      <w:r>
        <w:t xml:space="preserve">zin i </w:t>
      </w:r>
      <w:r w:rsidRPr="000D2793">
        <w:t>ſ</w:t>
      </w:r>
      <w:r>
        <w:t xml:space="preserve">zveti Dűh, puno </w:t>
      </w:r>
      <w:r w:rsidRPr="000D2793">
        <w:t>ſ</w:t>
      </w:r>
      <w:r>
        <w:t>zvéto Troi</w:t>
      </w:r>
      <w:r w:rsidRPr="000D2793">
        <w:t>ſ</w:t>
      </w:r>
      <w:r>
        <w:t xml:space="preserve">ztvo. </w:t>
      </w:r>
    </w:p>
    <w:p w14:paraId="4CC6C5DE" w14:textId="77777777" w:rsidR="001E010A" w:rsidRDefault="001E010A" w:rsidP="001E010A">
      <w:pPr>
        <w:pStyle w:val="teiclosure"/>
      </w:pPr>
      <w:del w:id="322" w:author="Nina Ditmajer" w:date="2021-08-27T16:15:00Z">
        <w:r w:rsidRPr="000D2793" w:rsidDel="00AE48B8">
          <w:delText>ſ</w:delText>
        </w:r>
        <w:r w:rsidDel="00AE48B8">
          <w:delText>.</w:delText>
        </w:r>
      </w:del>
    </w:p>
    <w:p w14:paraId="00A1C179" w14:textId="77777777" w:rsidR="001E010A" w:rsidRDefault="001E010A" w:rsidP="001E010A">
      <w:pPr>
        <w:pStyle w:val="Naslov2"/>
      </w:pPr>
      <w:r>
        <w:t>Nouta. Adgyunk hálát az Urnak.</w:t>
      </w:r>
    </w:p>
    <w:p w14:paraId="7794E3DB" w14:textId="77777777" w:rsidR="00AB28A6" w:rsidRDefault="001E010A" w:rsidP="001E010A">
      <w:pPr>
        <w:pStyle w:val="teiab"/>
        <w:rPr>
          <w:ins w:id="323" w:author="Nina Ditmajer" w:date="2021-08-25T14:19:00Z"/>
        </w:rPr>
      </w:pPr>
      <w:r w:rsidRPr="00306210">
        <w:rPr>
          <w:rStyle w:val="teilabelZnak"/>
        </w:rPr>
        <w:t>1.</w:t>
      </w:r>
      <w:r>
        <w:t xml:space="preserve"> </w:t>
      </w:r>
    </w:p>
    <w:p w14:paraId="5888010B" w14:textId="44139AB0" w:rsidR="001E010A" w:rsidRDefault="001E010A" w:rsidP="001E010A">
      <w:pPr>
        <w:pStyle w:val="teiab"/>
      </w:pPr>
      <w:r>
        <w:t>Hválo daimo mi v</w:t>
      </w:r>
      <w:r w:rsidRPr="000D2793">
        <w:t>ſ</w:t>
      </w:r>
      <w:r>
        <w:t>zi Gospodnu Bougu, kie v</w:t>
      </w:r>
      <w:r w:rsidRPr="000D2793">
        <w:t>ſ</w:t>
      </w:r>
      <w:r>
        <w:t>ze</w:t>
      </w:r>
      <w:r>
        <w:br/>
      </w:r>
      <w:r w:rsidRPr="000D2793">
        <w:t>ſ</w:t>
      </w:r>
      <w:r>
        <w:t>zv</w:t>
      </w:r>
      <w:ins w:id="324" w:author="Nina Ditmajer" w:date="2021-08-27T16:16:00Z">
        <w:r w:rsidR="00B6541B">
          <w:t>e</w:t>
        </w:r>
      </w:ins>
      <w:del w:id="325" w:author="Nina Ditmajer" w:date="2021-08-27T16:16:00Z">
        <w:r w:rsidDel="00B6541B">
          <w:delText>o</w:delText>
        </w:r>
      </w:del>
      <w:r>
        <w:t xml:space="preserve"> bogá</w:t>
      </w:r>
      <w:r w:rsidRPr="000D2793">
        <w:t>ſ</w:t>
      </w:r>
      <w:r>
        <w:t>ztvo nám prikázal.</w:t>
      </w:r>
    </w:p>
    <w:p w14:paraId="742FB423" w14:textId="77777777" w:rsidR="00AB28A6" w:rsidRDefault="001E010A" w:rsidP="001E010A">
      <w:pPr>
        <w:pStyle w:val="teiab"/>
        <w:rPr>
          <w:ins w:id="326" w:author="Nina Ditmajer" w:date="2021-08-25T14:19:00Z"/>
        </w:rPr>
      </w:pPr>
      <w:r w:rsidRPr="00E7065B">
        <w:rPr>
          <w:rStyle w:val="teilabelZnak"/>
        </w:rPr>
        <w:t>2.</w:t>
      </w:r>
      <w:r>
        <w:t xml:space="preserve"> </w:t>
      </w:r>
    </w:p>
    <w:p w14:paraId="749CE4C7" w14:textId="25F647DD" w:rsidR="001E010A" w:rsidRDefault="001E010A" w:rsidP="001E010A">
      <w:pPr>
        <w:pStyle w:val="teiab"/>
      </w:pPr>
      <w:r>
        <w:t>I kak te Otecz velike milo</w:t>
      </w:r>
      <w:r w:rsidRPr="000D2793">
        <w:t>ſ</w:t>
      </w:r>
      <w:r>
        <w:t xml:space="preserve">zti, </w:t>
      </w:r>
      <w:r w:rsidRPr="000D2793">
        <w:t>ſ</w:t>
      </w:r>
      <w:r>
        <w:t xml:space="preserve">zini </w:t>
      </w:r>
      <w:r w:rsidRPr="000D2793">
        <w:t>ſ</w:t>
      </w:r>
      <w:r>
        <w:t>zve vDűs-</w:t>
      </w:r>
      <w:r>
        <w:br/>
      </w:r>
      <w:r w:rsidRPr="000D2793">
        <w:t>ſ</w:t>
      </w:r>
      <w:r>
        <w:t>i i vteili alduie.</w:t>
      </w:r>
    </w:p>
    <w:p w14:paraId="42018D2B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0919398" w14:textId="77777777" w:rsidR="001E010A" w:rsidRDefault="001E010A" w:rsidP="001E010A">
      <w:r>
        <w:lastRenderedPageBreak/>
        <w:t>/014r/</w:t>
      </w:r>
    </w:p>
    <w:p w14:paraId="7BD81A69" w14:textId="77777777" w:rsidR="001E010A" w:rsidRDefault="001E010A" w:rsidP="001E010A">
      <w:pPr>
        <w:pStyle w:val="teifwPageNum"/>
      </w:pPr>
      <w:r>
        <w:t>23.</w:t>
      </w:r>
    </w:p>
    <w:p w14:paraId="6040A704" w14:textId="77777777" w:rsidR="00AB28A6" w:rsidRDefault="001E010A" w:rsidP="001E010A">
      <w:pPr>
        <w:pStyle w:val="teiab"/>
        <w:rPr>
          <w:ins w:id="327" w:author="Nina Ditmajer" w:date="2021-08-25T14:19:00Z"/>
        </w:rPr>
      </w:pPr>
      <w:r w:rsidRPr="00C25264">
        <w:rPr>
          <w:rStyle w:val="teilabelZnak"/>
        </w:rPr>
        <w:t>3.</w:t>
      </w:r>
      <w:r>
        <w:t xml:space="preserve"> </w:t>
      </w:r>
    </w:p>
    <w:p w14:paraId="2C7A3970" w14:textId="651E8E29" w:rsidR="001E010A" w:rsidRDefault="001E010A" w:rsidP="001E010A">
      <w:pPr>
        <w:pStyle w:val="teiab"/>
      </w:pPr>
      <w:r>
        <w:t>Szpeivaimo mi nyemi v</w:t>
      </w:r>
      <w:r w:rsidRPr="000D2793">
        <w:t>ſ</w:t>
      </w:r>
      <w:r>
        <w:t>zi ziednou voliou, hvála ti</w:t>
      </w:r>
      <w:r>
        <w:br/>
        <w:t xml:space="preserve">boidi Otecz </w:t>
      </w:r>
      <w:r w:rsidRPr="000D2793">
        <w:t>ſ</w:t>
      </w:r>
      <w:r>
        <w:t xml:space="preserve">zvétim </w:t>
      </w:r>
      <w:r w:rsidRPr="000D2793">
        <w:t>ſ</w:t>
      </w:r>
      <w:r>
        <w:t xml:space="preserve">zinom. </w:t>
      </w:r>
    </w:p>
    <w:p w14:paraId="55B90DCE" w14:textId="77777777" w:rsidR="00AB28A6" w:rsidRDefault="001E010A" w:rsidP="001E010A">
      <w:pPr>
        <w:pStyle w:val="teiab"/>
        <w:rPr>
          <w:ins w:id="328" w:author="Nina Ditmajer" w:date="2021-08-25T14:19:00Z"/>
        </w:rPr>
      </w:pPr>
      <w:r w:rsidRPr="004E5B6A">
        <w:rPr>
          <w:rStyle w:val="teilabelZnak"/>
        </w:rPr>
        <w:t>4.</w:t>
      </w:r>
      <w:r>
        <w:t xml:space="preserve"> </w:t>
      </w:r>
    </w:p>
    <w:p w14:paraId="67FA4AF0" w14:textId="2B54226A" w:rsidR="001E010A" w:rsidRDefault="001E010A" w:rsidP="001E010A">
      <w:pPr>
        <w:pStyle w:val="teiab"/>
      </w:pPr>
      <w:r>
        <w:t xml:space="preserve">Ki </w:t>
      </w:r>
      <w:r w:rsidRPr="000D2793">
        <w:t>ſ</w:t>
      </w:r>
      <w:r>
        <w:t>zi nám hráno dal vpotreibno vreime, i odel-</w:t>
      </w:r>
      <w:r>
        <w:br/>
      </w:r>
      <w:r w:rsidRPr="000D2793">
        <w:t>ſ</w:t>
      </w:r>
      <w:r>
        <w:t>zi náz vnasoi golouti.</w:t>
      </w:r>
    </w:p>
    <w:p w14:paraId="17B2A638" w14:textId="77777777" w:rsidR="00AB28A6" w:rsidRDefault="001E010A" w:rsidP="001E010A">
      <w:pPr>
        <w:pStyle w:val="teiab"/>
        <w:rPr>
          <w:ins w:id="329" w:author="Nina Ditmajer" w:date="2021-08-25T14:19:00Z"/>
        </w:rPr>
      </w:pPr>
      <w:r w:rsidRPr="00B6497B">
        <w:rPr>
          <w:rStyle w:val="teilabelZnak"/>
        </w:rPr>
        <w:t>5.</w:t>
      </w:r>
      <w:r>
        <w:t xml:space="preserve"> </w:t>
      </w:r>
    </w:p>
    <w:p w14:paraId="0819BD72" w14:textId="375374BF" w:rsidR="001E010A" w:rsidRDefault="001E010A" w:rsidP="001E010A">
      <w:pPr>
        <w:pStyle w:val="teiab"/>
      </w:pPr>
      <w:r>
        <w:t xml:space="preserve">Dái da te bodemo mogli poznati, i po tvojem </w:t>
      </w:r>
      <w:r>
        <w:br/>
      </w:r>
      <w:r w:rsidRPr="000D2793">
        <w:t>ſ</w:t>
      </w:r>
      <w:r>
        <w:t xml:space="preserve">zvétom </w:t>
      </w:r>
      <w:r w:rsidRPr="000D2793">
        <w:t>ſ</w:t>
      </w:r>
      <w:r>
        <w:t>zini dobiti.</w:t>
      </w:r>
    </w:p>
    <w:p w14:paraId="706D744A" w14:textId="77777777" w:rsidR="00AB28A6" w:rsidRDefault="001E010A" w:rsidP="001E010A">
      <w:pPr>
        <w:pStyle w:val="teiab"/>
        <w:rPr>
          <w:ins w:id="330" w:author="Nina Ditmajer" w:date="2021-08-25T14:19:00Z"/>
        </w:rPr>
      </w:pPr>
      <w:r w:rsidRPr="00D35B87">
        <w:rPr>
          <w:rStyle w:val="teilabelZnak"/>
        </w:rPr>
        <w:t>6.</w:t>
      </w:r>
      <w:r>
        <w:t xml:space="preserve"> </w:t>
      </w:r>
    </w:p>
    <w:p w14:paraId="5E85733D" w14:textId="3B9F7C39" w:rsidR="001E010A" w:rsidRDefault="001E010A" w:rsidP="001E010A">
      <w:pPr>
        <w:pStyle w:val="teiab"/>
      </w:pPr>
      <w:r>
        <w:t>Dabisze glá</w:t>
      </w:r>
      <w:r w:rsidRPr="000D2793">
        <w:t>ſ</w:t>
      </w:r>
      <w:r>
        <w:t>zila tva reics med nami, da zglá-</w:t>
      </w:r>
      <w:r>
        <w:br/>
        <w:t>dom ne vmeriou nas</w:t>
      </w:r>
      <w:r w:rsidRPr="000D2793">
        <w:t>ſ</w:t>
      </w:r>
      <w:r>
        <w:t>e Dűssicze.</w:t>
      </w:r>
    </w:p>
    <w:p w14:paraId="260DF555" w14:textId="77777777" w:rsidR="00AB28A6" w:rsidRDefault="001E010A" w:rsidP="001E010A">
      <w:pPr>
        <w:pStyle w:val="teiab"/>
        <w:rPr>
          <w:ins w:id="331" w:author="Nina Ditmajer" w:date="2021-08-25T14:19:00Z"/>
        </w:rPr>
      </w:pPr>
      <w:r w:rsidRPr="00D35B87">
        <w:rPr>
          <w:rStyle w:val="teilabelZnak"/>
        </w:rPr>
        <w:t>7.</w:t>
      </w:r>
      <w:r>
        <w:t xml:space="preserve"> </w:t>
      </w:r>
    </w:p>
    <w:p w14:paraId="40A2C72C" w14:textId="32133611" w:rsidR="001E010A" w:rsidRDefault="001E010A" w:rsidP="001E010A">
      <w:pPr>
        <w:pStyle w:val="teiab"/>
      </w:pPr>
      <w:r>
        <w:t xml:space="preserve">Záto te dicsimo Otecz Gospon Bough, i </w:t>
      </w:r>
      <w:r w:rsidRPr="000D2793">
        <w:t>ſ</w:t>
      </w:r>
      <w:r>
        <w:t>ztvo-</w:t>
      </w:r>
      <w:r>
        <w:br/>
        <w:t xml:space="preserve">im </w:t>
      </w:r>
      <w:r w:rsidRPr="000D2793">
        <w:t>ſ</w:t>
      </w:r>
      <w:r>
        <w:t xml:space="preserve">zinom </w:t>
      </w:r>
      <w:r w:rsidRPr="004876AE">
        <w:rPr>
          <w:rStyle w:val="teiname"/>
        </w:rPr>
        <w:t>Jesusſem Christusem</w:t>
      </w:r>
      <w:r>
        <w:t>.</w:t>
      </w:r>
    </w:p>
    <w:p w14:paraId="34DF9572" w14:textId="77777777" w:rsidR="00AB28A6" w:rsidRDefault="001E010A" w:rsidP="001E010A">
      <w:pPr>
        <w:pStyle w:val="teiab"/>
        <w:rPr>
          <w:ins w:id="332" w:author="Nina Ditmajer" w:date="2021-08-25T14:19:00Z"/>
        </w:rPr>
      </w:pPr>
      <w:r w:rsidRPr="006737D0">
        <w:rPr>
          <w:rStyle w:val="teilabelZnak"/>
        </w:rPr>
        <w:t>8.</w:t>
      </w:r>
      <w:r>
        <w:t xml:space="preserve"> </w:t>
      </w:r>
    </w:p>
    <w:p w14:paraId="3FBFBEEC" w14:textId="0089787A" w:rsidR="001E010A" w:rsidRDefault="001E010A" w:rsidP="001E010A">
      <w:pPr>
        <w:pStyle w:val="teiab"/>
      </w:pPr>
      <w:r>
        <w:t>Glih takoy iednakoi</w:t>
      </w:r>
      <w:r w:rsidRPr="000D2793">
        <w:t>ſ</w:t>
      </w:r>
      <w:r>
        <w:t>zvétim Dűhom, hvála ti</w:t>
      </w:r>
      <w:del w:id="333" w:author="Nina Ditmajer" w:date="2021-08-27T16:20:00Z">
        <w:r w:rsidDel="00B22F04">
          <w:delText>-</w:delText>
        </w:r>
      </w:del>
      <w:r>
        <w:br/>
        <w:t>boidi vekvekoma.</w:t>
      </w:r>
    </w:p>
    <w:p w14:paraId="3A0C38B4" w14:textId="77777777" w:rsidR="001E010A" w:rsidRDefault="001E010A" w:rsidP="001E010A">
      <w:pPr>
        <w:pStyle w:val="teiclosure"/>
      </w:pPr>
      <w:r>
        <w:t>Amen.</w:t>
      </w:r>
    </w:p>
    <w:p w14:paraId="01E82A7C" w14:textId="77777777" w:rsidR="001E010A" w:rsidRDefault="001E010A" w:rsidP="001E010A">
      <w:pPr>
        <w:pStyle w:val="Naslov2"/>
        <w:rPr>
          <w:rFonts w:eastAsia="MS Mincho"/>
        </w:rPr>
      </w:pPr>
      <w:r>
        <w:rPr>
          <w:rFonts w:eastAsia="MS Mincho"/>
        </w:rPr>
        <w:t>Alia ad eandem Melodiam.</w:t>
      </w:r>
    </w:p>
    <w:p w14:paraId="24BE5925" w14:textId="77777777" w:rsidR="00AB28A6" w:rsidRDefault="001E010A" w:rsidP="001E010A">
      <w:pPr>
        <w:pStyle w:val="teiab"/>
        <w:rPr>
          <w:ins w:id="334" w:author="Nina Ditmajer" w:date="2021-08-25T14:19:00Z"/>
        </w:rPr>
      </w:pPr>
      <w:r w:rsidRPr="00FD55C8">
        <w:rPr>
          <w:rStyle w:val="teilabelZnak"/>
        </w:rPr>
        <w:t>1.</w:t>
      </w:r>
      <w:r>
        <w:t xml:space="preserve"> </w:t>
      </w:r>
    </w:p>
    <w:p w14:paraId="42B28966" w14:textId="007507F1" w:rsidR="001E010A" w:rsidRDefault="001E010A" w:rsidP="001E010A">
      <w:pPr>
        <w:pStyle w:val="teiab"/>
      </w:pPr>
      <w:r>
        <w:t>Mi hvalimo Jesus</w:t>
      </w:r>
      <w:r w:rsidRPr="000D2793">
        <w:t>ſ</w:t>
      </w:r>
      <w:r>
        <w:t>a Christus</w:t>
      </w:r>
      <w:r w:rsidRPr="000D2793">
        <w:t>ſ</w:t>
      </w:r>
      <w:r>
        <w:t xml:space="preserve">a </w:t>
      </w:r>
      <w:r w:rsidRPr="000D2793">
        <w:t>ſ</w:t>
      </w:r>
      <w:r>
        <w:t>zmert,</w:t>
      </w:r>
      <w:r>
        <w:br/>
        <w:t>zkoimie vszei náz gresnike obe</w:t>
      </w:r>
      <w:r w:rsidRPr="000D2793">
        <w:t>ſ</w:t>
      </w:r>
      <w:r>
        <w:t>zelil</w:t>
      </w:r>
    </w:p>
    <w:p w14:paraId="6FDE1814" w14:textId="77777777" w:rsidR="00AB28A6" w:rsidRDefault="001E010A" w:rsidP="001E010A">
      <w:pPr>
        <w:pStyle w:val="teiab"/>
        <w:rPr>
          <w:ins w:id="335" w:author="Nina Ditmajer" w:date="2021-08-25T14:19:00Z"/>
        </w:rPr>
      </w:pPr>
      <w:r w:rsidRPr="00FD55C8">
        <w:rPr>
          <w:rStyle w:val="teilabelZnak"/>
        </w:rPr>
        <w:t>2.</w:t>
      </w:r>
      <w:r>
        <w:t xml:space="preserve"> </w:t>
      </w:r>
    </w:p>
    <w:p w14:paraId="564DEA4B" w14:textId="356E9F32" w:rsidR="001E010A" w:rsidRDefault="001E010A" w:rsidP="001E010A">
      <w:pPr>
        <w:pStyle w:val="teiab"/>
      </w:pPr>
      <w:r>
        <w:t xml:space="preserve">Veliko lűbéznoszt ie on knám </w:t>
      </w:r>
      <w:r w:rsidRPr="000D2793">
        <w:t>ſ</w:t>
      </w:r>
      <w:r>
        <w:t>zkázal, i</w:t>
      </w:r>
      <w:r>
        <w:br/>
        <w:t xml:space="preserve">noter do </w:t>
      </w:r>
      <w:r w:rsidRPr="000D2793">
        <w:t>ſ</w:t>
      </w:r>
      <w:r>
        <w:t>zmerti náz nei o</w:t>
      </w:r>
      <w:r w:rsidRPr="000D2793">
        <w:t>ſ</w:t>
      </w:r>
      <w:r>
        <w:t>ztavil.</w:t>
      </w:r>
    </w:p>
    <w:p w14:paraId="032C5C01" w14:textId="77777777" w:rsidR="00AB28A6" w:rsidRDefault="001E010A" w:rsidP="001E010A">
      <w:pPr>
        <w:pStyle w:val="teiab"/>
        <w:rPr>
          <w:ins w:id="336" w:author="Nina Ditmajer" w:date="2021-08-25T14:19:00Z"/>
        </w:rPr>
      </w:pPr>
      <w:r w:rsidRPr="00FD55C8">
        <w:rPr>
          <w:rStyle w:val="teilabelZnak"/>
        </w:rPr>
        <w:t>3.</w:t>
      </w:r>
      <w:r>
        <w:t xml:space="preserve"> </w:t>
      </w:r>
    </w:p>
    <w:p w14:paraId="062220BB" w14:textId="364EAC14" w:rsidR="001E010A" w:rsidRDefault="001E010A" w:rsidP="001E010A">
      <w:pPr>
        <w:pStyle w:val="teiab"/>
      </w:pPr>
      <w:r>
        <w:t>Vraguie pa v</w:t>
      </w:r>
      <w:r w:rsidRPr="000D2793">
        <w:t>ſ</w:t>
      </w:r>
      <w:r>
        <w:t>zo nyega moucs on potrel, nei-</w:t>
      </w:r>
      <w:r>
        <w:br/>
        <w:t xml:space="preserve">mai mo </w:t>
      </w:r>
      <w:r w:rsidRPr="000D2793">
        <w:t>ſ</w:t>
      </w:r>
      <w:r>
        <w:t xml:space="preserve">ze bojati od </w:t>
      </w:r>
      <w:r w:rsidRPr="000D2793">
        <w:t>ſ</w:t>
      </w:r>
      <w:r>
        <w:t>zkvarieinya.</w:t>
      </w:r>
    </w:p>
    <w:p w14:paraId="664E6579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897ADFE" w14:textId="77777777" w:rsidR="001E010A" w:rsidRDefault="001E010A" w:rsidP="001E010A">
      <w:r>
        <w:lastRenderedPageBreak/>
        <w:t>/014v/</w:t>
      </w:r>
    </w:p>
    <w:p w14:paraId="1DFADDB7" w14:textId="77777777" w:rsidR="001E010A" w:rsidRDefault="001E010A" w:rsidP="001E010A">
      <w:pPr>
        <w:pStyle w:val="teifwPageNum"/>
      </w:pPr>
      <w:r>
        <w:t>24.</w:t>
      </w:r>
    </w:p>
    <w:p w14:paraId="35EB5C04" w14:textId="77777777" w:rsidR="00AB28A6" w:rsidRDefault="001E010A" w:rsidP="001E010A">
      <w:pPr>
        <w:pStyle w:val="teiab"/>
        <w:rPr>
          <w:ins w:id="337" w:author="Nina Ditmajer" w:date="2021-08-25T14:19:00Z"/>
        </w:rPr>
      </w:pPr>
      <w:r w:rsidRPr="001B4202">
        <w:rPr>
          <w:rStyle w:val="teilabelZnak"/>
        </w:rPr>
        <w:t>4.</w:t>
      </w:r>
      <w:r>
        <w:t xml:space="preserve"> </w:t>
      </w:r>
    </w:p>
    <w:p w14:paraId="3C18734C" w14:textId="57D23295" w:rsidR="001E010A" w:rsidRDefault="001E010A" w:rsidP="001E010A">
      <w:pPr>
        <w:pStyle w:val="teiab"/>
      </w:pPr>
      <w:r>
        <w:t>Vutom ná</w:t>
      </w:r>
      <w:r w:rsidRPr="000D2793">
        <w:t>ſ</w:t>
      </w:r>
      <w:r>
        <w:t>z Christus v</w:t>
      </w:r>
      <w:r w:rsidRPr="000D2793">
        <w:t>ſ</w:t>
      </w:r>
      <w:r>
        <w:t>zei terdno batri, rekocs-</w:t>
      </w:r>
      <w:r>
        <w:br/>
        <w:t xml:space="preserve">ia </w:t>
      </w:r>
      <w:r w:rsidRPr="000D2793">
        <w:t>ſ</w:t>
      </w:r>
      <w:r>
        <w:t>zem vekivekoma zvami.</w:t>
      </w:r>
    </w:p>
    <w:p w14:paraId="2BE384FD" w14:textId="77777777" w:rsidR="00AB28A6" w:rsidRDefault="001E010A" w:rsidP="001E010A">
      <w:pPr>
        <w:pStyle w:val="teiab"/>
        <w:rPr>
          <w:ins w:id="338" w:author="Nina Ditmajer" w:date="2021-08-25T14:19:00Z"/>
        </w:rPr>
      </w:pPr>
      <w:r w:rsidRPr="00800FAD">
        <w:rPr>
          <w:rStyle w:val="teilabelZnak"/>
        </w:rPr>
        <w:t>5.</w:t>
      </w:r>
      <w:r>
        <w:t xml:space="preserve"> </w:t>
      </w:r>
    </w:p>
    <w:p w14:paraId="110BFED5" w14:textId="2135E6CA" w:rsidR="001E010A" w:rsidRDefault="001E010A" w:rsidP="001E010A">
      <w:pPr>
        <w:pStyle w:val="teiab"/>
        <w:rPr>
          <w:rStyle w:val="teiabbr"/>
        </w:rPr>
      </w:pPr>
      <w:r>
        <w:t>Akosze bodete vmeni vűpali, kai botte pro-</w:t>
      </w:r>
      <w:r>
        <w:br/>
        <w:t>szili bote imeli.</w:t>
      </w:r>
      <w:del w:id="339" w:author="Nina Ditmajer" w:date="2021-08-27T16:24:00Z">
        <w:r w:rsidDel="008B7B0F">
          <w:delText xml:space="preserve"> </w:delText>
        </w:r>
        <w:r w:rsidRPr="00861962" w:rsidDel="008B7B0F">
          <w:rPr>
            <w:rStyle w:val="teiabbr"/>
          </w:rPr>
          <w:delText>ſ.</w:delText>
        </w:r>
      </w:del>
    </w:p>
    <w:p w14:paraId="6B4D8457" w14:textId="77777777" w:rsidR="00AB28A6" w:rsidRDefault="001E010A" w:rsidP="001E010A">
      <w:pPr>
        <w:pStyle w:val="teiab"/>
        <w:rPr>
          <w:ins w:id="340" w:author="Nina Ditmajer" w:date="2021-08-25T14:19:00Z"/>
        </w:rPr>
      </w:pPr>
      <w:r w:rsidRPr="00432153">
        <w:rPr>
          <w:rStyle w:val="teilabelZnak"/>
        </w:rPr>
        <w:t>6.</w:t>
      </w:r>
      <w:r w:rsidRPr="00432153">
        <w:t xml:space="preserve"> </w:t>
      </w:r>
    </w:p>
    <w:p w14:paraId="143BEB27" w14:textId="52719AD3" w:rsidR="001E010A" w:rsidRDefault="001E010A" w:rsidP="001E010A">
      <w:pPr>
        <w:pStyle w:val="teiab"/>
      </w:pPr>
      <w:r w:rsidRPr="00432153">
        <w:t>Zato</w:t>
      </w:r>
      <w:r>
        <w:t xml:space="preserve"> proszimo vszi Goszpodna Bouga, zcsisztoga</w:t>
      </w:r>
      <w:r>
        <w:br/>
      </w:r>
      <w:r w:rsidRPr="000D2793">
        <w:t>ſ</w:t>
      </w:r>
      <w:r>
        <w:t>zercza znasse poniznozti.</w:t>
      </w:r>
    </w:p>
    <w:p w14:paraId="4422E428" w14:textId="77777777" w:rsidR="00AB28A6" w:rsidRDefault="001E010A" w:rsidP="001E010A">
      <w:pPr>
        <w:pStyle w:val="teiab"/>
        <w:rPr>
          <w:ins w:id="341" w:author="Nina Ditmajer" w:date="2021-08-25T14:19:00Z"/>
        </w:rPr>
      </w:pPr>
      <w:r w:rsidRPr="00F5779E">
        <w:rPr>
          <w:rStyle w:val="teilabelZnak"/>
        </w:rPr>
        <w:t>7.</w:t>
      </w:r>
      <w:r>
        <w:t xml:space="preserve"> </w:t>
      </w:r>
    </w:p>
    <w:p w14:paraId="59B8EC5E" w14:textId="4CDF79B9" w:rsidR="001E010A" w:rsidRDefault="001E010A" w:rsidP="001E010A">
      <w:pPr>
        <w:pStyle w:val="teiab"/>
      </w:pPr>
      <w:r>
        <w:t xml:space="preserve">Da nam da on </w:t>
      </w:r>
      <w:r w:rsidRPr="000D2793">
        <w:t>ſ</w:t>
      </w:r>
      <w:r>
        <w:t>zvétoga Dűhá milosz</w:t>
      </w:r>
      <w:ins w:id="342" w:author="Nina Ditmajer" w:date="2021-08-27T16:25:00Z">
        <w:r w:rsidR="008B7B0F">
          <w:t>t</w:t>
        </w:r>
      </w:ins>
      <w:del w:id="343" w:author="Nina Ditmajer" w:date="2021-08-27T16:25:00Z">
        <w:r w:rsidDel="008B7B0F">
          <w:delText>i</w:delText>
        </w:r>
      </w:del>
      <w:r>
        <w:t xml:space="preserve"> koga mi</w:t>
      </w:r>
      <w:r>
        <w:br/>
        <w:t>zezávamo vprávoi vőri.</w:t>
      </w:r>
    </w:p>
    <w:p w14:paraId="1C2999C3" w14:textId="77777777" w:rsidR="00AB28A6" w:rsidRDefault="001E010A" w:rsidP="001E010A">
      <w:pPr>
        <w:pStyle w:val="teiab"/>
        <w:rPr>
          <w:ins w:id="344" w:author="Nina Ditmajer" w:date="2021-08-25T14:19:00Z"/>
        </w:rPr>
      </w:pPr>
      <w:r w:rsidRPr="0092022C">
        <w:rPr>
          <w:rStyle w:val="teilabelZnak"/>
        </w:rPr>
        <w:t>8.</w:t>
      </w:r>
      <w:r>
        <w:t xml:space="preserve"> </w:t>
      </w:r>
    </w:p>
    <w:p w14:paraId="2650AAA4" w14:textId="0997B5E4" w:rsidR="001E010A" w:rsidRDefault="001E010A" w:rsidP="001E010A">
      <w:pPr>
        <w:pStyle w:val="teiab"/>
      </w:pPr>
      <w:r>
        <w:t>Da náz o</w:t>
      </w:r>
      <w:r w:rsidRPr="000D2793">
        <w:t>ſ</w:t>
      </w:r>
      <w:r>
        <w:t>zlobodi od ti Poganov, i da nam dá</w:t>
      </w:r>
      <w:r>
        <w:br/>
        <w:t>Nebeszki lepi or</w:t>
      </w:r>
      <w:r w:rsidRPr="000D2793">
        <w:t>ſ</w:t>
      </w:r>
      <w:r>
        <w:t>zág.</w:t>
      </w:r>
    </w:p>
    <w:p w14:paraId="2DF69B35" w14:textId="77777777" w:rsidR="00AB28A6" w:rsidRDefault="001E010A" w:rsidP="001E010A">
      <w:pPr>
        <w:pStyle w:val="teiab"/>
        <w:rPr>
          <w:ins w:id="345" w:author="Nina Ditmajer" w:date="2021-08-25T14:19:00Z"/>
        </w:rPr>
      </w:pPr>
      <w:r w:rsidRPr="00A217F1">
        <w:rPr>
          <w:rStyle w:val="teilabelZnak"/>
        </w:rPr>
        <w:t>9.</w:t>
      </w:r>
      <w:r>
        <w:t xml:space="preserve"> </w:t>
      </w:r>
    </w:p>
    <w:p w14:paraId="7FAF1CE8" w14:textId="02FC8E95" w:rsidR="001E010A" w:rsidRDefault="001E010A" w:rsidP="001E010A">
      <w:pPr>
        <w:pStyle w:val="teiab"/>
      </w:pPr>
      <w:r>
        <w:t>Hvála ino Dika Goszpodnu Boghu, Oczu</w:t>
      </w:r>
      <w:r>
        <w:br/>
      </w:r>
      <w:r w:rsidRPr="000D2793">
        <w:t>ſ</w:t>
      </w:r>
      <w:r>
        <w:t xml:space="preserve">zinu Duho </w:t>
      </w:r>
      <w:r w:rsidRPr="000D2793">
        <w:t>ſ</w:t>
      </w:r>
      <w:r>
        <w:t>zvétomu.</w:t>
      </w:r>
    </w:p>
    <w:p w14:paraId="7BF4ED7C" w14:textId="77777777" w:rsidR="001E010A" w:rsidRDefault="001E010A" w:rsidP="001E010A">
      <w:pPr>
        <w:pStyle w:val="teiclosure"/>
      </w:pPr>
      <w:r>
        <w:t>Amen.</w:t>
      </w:r>
    </w:p>
    <w:p w14:paraId="7E479BF7" w14:textId="344D8D24" w:rsidR="001E010A" w:rsidRDefault="001E010A" w:rsidP="001E010A">
      <w:pPr>
        <w:pStyle w:val="Naslov2"/>
        <w:rPr>
          <w:rStyle w:val="teiabbr"/>
          <w:b/>
        </w:rPr>
      </w:pPr>
      <w:r>
        <w:t xml:space="preserve">Nouta. Oh én két </w:t>
      </w:r>
      <w:ins w:id="346" w:author="Nina Ditmajer" w:date="2021-08-27T16:26:00Z">
        <w:r w:rsidR="008B7B0F">
          <w:t>z</w:t>
        </w:r>
      </w:ins>
      <w:del w:id="347" w:author="Nina Ditmajer" w:date="2021-08-27T16:26:00Z">
        <w:r w:rsidDel="008B7B0F">
          <w:delText>g</w:delText>
        </w:r>
      </w:del>
      <w:r>
        <w:t xml:space="preserve">emeim. </w:t>
      </w:r>
      <w:r w:rsidRPr="00280300">
        <w:rPr>
          <w:rStyle w:val="teiabbr"/>
          <w:b/>
        </w:rPr>
        <w:t>&amp;c.</w:t>
      </w:r>
    </w:p>
    <w:p w14:paraId="53A99513" w14:textId="77777777" w:rsidR="00AB28A6" w:rsidRDefault="001E010A" w:rsidP="001E010A">
      <w:pPr>
        <w:pStyle w:val="teiab"/>
        <w:rPr>
          <w:ins w:id="348" w:author="Nina Ditmajer" w:date="2021-08-25T14:19:00Z"/>
        </w:rPr>
      </w:pPr>
      <w:r w:rsidRPr="00CD148D">
        <w:rPr>
          <w:rStyle w:val="teilabelZnak"/>
        </w:rPr>
        <w:t>1.</w:t>
      </w:r>
      <w:r>
        <w:t xml:space="preserve"> </w:t>
      </w:r>
    </w:p>
    <w:p w14:paraId="1C373E8E" w14:textId="4AAF1F7B" w:rsidR="001E010A" w:rsidRDefault="001E010A" w:rsidP="001E010A">
      <w:pPr>
        <w:pStyle w:val="teiab"/>
      </w:pPr>
      <w:r w:rsidRPr="00A829F2">
        <w:rPr>
          <w:rPrChange w:id="349" w:author="Nina Ditmajer" w:date="2021-08-27T16:27:00Z">
            <w:rPr>
              <w:rStyle w:val="teiabbr"/>
            </w:rPr>
          </w:rPrChange>
        </w:rPr>
        <w:t>O</w:t>
      </w:r>
      <w:r w:rsidRPr="00A829F2">
        <w:t>.</w:t>
      </w:r>
      <w:r>
        <w:t xml:space="preserve"> m</w:t>
      </w:r>
      <w:ins w:id="350" w:author="Nina Ditmajer" w:date="2021-08-27T16:28:00Z">
        <w:r w:rsidR="00EC470C">
          <w:t>o</w:t>
        </w:r>
      </w:ins>
      <w:del w:id="351" w:author="Nina Ditmajer" w:date="2021-08-27T16:28:00Z">
        <w:r w:rsidDel="00EC470C">
          <w:delText>r</w:delText>
        </w:r>
      </w:del>
      <w:r>
        <w:t>ie dvei Ocsi, na Goszpodna gládata,</w:t>
      </w:r>
      <w:r>
        <w:br/>
        <w:t>da ie v</w:t>
      </w:r>
      <w:r w:rsidRPr="000D2793">
        <w:t>ſ</w:t>
      </w:r>
      <w:r>
        <w:t>zigdár meni on milo</w:t>
      </w:r>
      <w:r w:rsidRPr="000D2793">
        <w:t>ſ</w:t>
      </w:r>
      <w:r>
        <w:t>ztiv veruita,</w:t>
      </w:r>
      <w:r>
        <w:br/>
        <w:t>nyegovaje kmeni lűbezen velika, tou mi</w:t>
      </w:r>
      <w:r>
        <w:br/>
        <w:t>vszigdár veruita.</w:t>
      </w:r>
    </w:p>
    <w:p w14:paraId="534A67DE" w14:textId="77777777" w:rsidR="00AB28A6" w:rsidRDefault="001E010A" w:rsidP="001E010A">
      <w:pPr>
        <w:pStyle w:val="teiab"/>
        <w:rPr>
          <w:ins w:id="352" w:author="Nina Ditmajer" w:date="2021-08-25T14:19:00Z"/>
        </w:rPr>
      </w:pPr>
      <w:r w:rsidRPr="00827F64">
        <w:rPr>
          <w:rStyle w:val="teilabelZnak"/>
        </w:rPr>
        <w:t>2.</w:t>
      </w:r>
      <w:r>
        <w:t xml:space="preserve"> </w:t>
      </w:r>
    </w:p>
    <w:p w14:paraId="0E678FC0" w14:textId="2BC8D970" w:rsidR="001E010A" w:rsidRDefault="001E010A" w:rsidP="001E010A">
      <w:pPr>
        <w:pStyle w:val="teiab"/>
      </w:pPr>
      <w:r>
        <w:t xml:space="preserve">Goszpon ne odúri vu tvojoi </w:t>
      </w:r>
      <w:r w:rsidRPr="000D2793">
        <w:t>ſ</w:t>
      </w:r>
      <w:r>
        <w:t>zerdi, da</w:t>
      </w:r>
      <w:r w:rsidRPr="000D2793">
        <w:t>ſ</w:t>
      </w:r>
      <w:r>
        <w:t>zi</w:t>
      </w:r>
      <w:r>
        <w:br/>
        <w:t xml:space="preserve">me </w:t>
      </w:r>
      <w:r w:rsidRPr="000D2793">
        <w:t>ſ</w:t>
      </w:r>
      <w:r>
        <w:t>e prial v-veliko milo</w:t>
      </w:r>
      <w:r w:rsidRPr="000D2793">
        <w:t>ſ</w:t>
      </w:r>
      <w:r>
        <w:t>zt, k</w:t>
      </w:r>
      <w:r w:rsidRPr="000D2793">
        <w:t>ſ</w:t>
      </w:r>
      <w:r>
        <w:t>zebi, licza ne</w:t>
      </w:r>
    </w:p>
    <w:p w14:paraId="36027B23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83AC502" w14:textId="77777777" w:rsidR="001E010A" w:rsidRDefault="001E010A" w:rsidP="001E010A">
      <w:r>
        <w:lastRenderedPageBreak/>
        <w:t>/015r/</w:t>
      </w:r>
    </w:p>
    <w:p w14:paraId="21A4A8A8" w14:textId="77777777" w:rsidR="001E010A" w:rsidRDefault="001E010A" w:rsidP="001E010A">
      <w:pPr>
        <w:pStyle w:val="teifwPageNum"/>
      </w:pPr>
      <w:r>
        <w:t>25.</w:t>
      </w:r>
    </w:p>
    <w:p w14:paraId="44E70115" w14:textId="77777777" w:rsidR="001E010A" w:rsidRDefault="001E010A" w:rsidP="001E010A">
      <w:pPr>
        <w:pStyle w:val="teiab"/>
      </w:pPr>
      <w:r>
        <w:t xml:space="preserve">oberni proszim te odméne, vu </w:t>
      </w:r>
      <w:r w:rsidRPr="000D2793">
        <w:t>ſ</w:t>
      </w:r>
      <w:r>
        <w:t>zvoi Or</w:t>
      </w:r>
      <w:r w:rsidRPr="000D2793">
        <w:t>ſ</w:t>
      </w:r>
      <w:r>
        <w:t>zágh</w:t>
      </w:r>
      <w:r>
        <w:br/>
        <w:t>vzemi me.</w:t>
      </w:r>
    </w:p>
    <w:p w14:paraId="7EC79DB8" w14:textId="77777777" w:rsidR="00AB28A6" w:rsidRDefault="001E010A" w:rsidP="001E010A">
      <w:pPr>
        <w:pStyle w:val="teiab"/>
        <w:rPr>
          <w:ins w:id="353" w:author="Nina Ditmajer" w:date="2021-08-25T14:19:00Z"/>
        </w:rPr>
      </w:pPr>
      <w:r w:rsidRPr="002722B8">
        <w:rPr>
          <w:rStyle w:val="teilabelZnak"/>
        </w:rPr>
        <w:t>3.</w:t>
      </w:r>
      <w:r>
        <w:t xml:space="preserve"> </w:t>
      </w:r>
    </w:p>
    <w:p w14:paraId="6D216A7A" w14:textId="687F82BE" w:rsidR="001E010A" w:rsidRDefault="001E010A" w:rsidP="001E010A">
      <w:pPr>
        <w:pStyle w:val="teiab"/>
      </w:pPr>
      <w:r w:rsidRPr="000D2793">
        <w:t>ſ</w:t>
      </w:r>
      <w:r>
        <w:t>chou</w:t>
      </w:r>
      <w:r w:rsidRPr="000D2793">
        <w:t>ſ</w:t>
      </w:r>
      <w:r>
        <w:t xml:space="preserve">ze te dersati, kroto </w:t>
      </w:r>
      <w:r w:rsidRPr="000D2793">
        <w:t>ſ</w:t>
      </w:r>
      <w:r>
        <w:t>ztouv, moiov, na té</w:t>
      </w:r>
      <w:r>
        <w:br/>
      </w:r>
      <w:r w:rsidRPr="000D2793">
        <w:t>ſ</w:t>
      </w:r>
      <w:r>
        <w:t xml:space="preserve">zam </w:t>
      </w:r>
      <w:r w:rsidRPr="000D2793">
        <w:t>ſ</w:t>
      </w:r>
      <w:r>
        <w:t xml:space="preserve">ze </w:t>
      </w:r>
      <w:r w:rsidRPr="000D2793">
        <w:t>ſ</w:t>
      </w:r>
      <w:r>
        <w:t>zlonil zev</w:t>
      </w:r>
      <w:r w:rsidRPr="000D2793">
        <w:t>ſ</w:t>
      </w:r>
      <w:r>
        <w:t>zom nadeliov mojom, nescsem</w:t>
      </w:r>
      <w:r>
        <w:br/>
        <w:t>te pűsztiti, dokecs me ne v</w:t>
      </w:r>
      <w:r w:rsidRPr="000D2793">
        <w:t>ſ</w:t>
      </w:r>
      <w:r>
        <w:t>zlisis zmoih rok dűhovni.</w:t>
      </w:r>
    </w:p>
    <w:p w14:paraId="094760DF" w14:textId="77777777" w:rsidR="00AB28A6" w:rsidRDefault="001E010A" w:rsidP="001E010A">
      <w:pPr>
        <w:pStyle w:val="teiab"/>
        <w:rPr>
          <w:ins w:id="354" w:author="Nina Ditmajer" w:date="2021-08-25T14:19:00Z"/>
        </w:rPr>
      </w:pPr>
      <w:r w:rsidRPr="002722B8">
        <w:rPr>
          <w:rStyle w:val="teilabelZnak"/>
        </w:rPr>
        <w:t>4.</w:t>
      </w:r>
      <w:r>
        <w:t xml:space="preserve"> </w:t>
      </w:r>
    </w:p>
    <w:p w14:paraId="35FEC115" w14:textId="4DE80CD8" w:rsidR="001E010A" w:rsidRDefault="001E010A" w:rsidP="001E010A">
      <w:pPr>
        <w:pStyle w:val="teiab"/>
      </w:pPr>
      <w:r>
        <w:t>Zdignotite hocso znevoliami moimi, i zpreveliki-</w:t>
      </w:r>
      <w:r>
        <w:br/>
        <w:t>mi vnogimi grehi mo</w:t>
      </w:r>
      <w:r w:rsidRPr="00A87988">
        <w:t>ÿ</w:t>
      </w:r>
      <w:r>
        <w:t>mi, bom do</w:t>
      </w:r>
      <w:ins w:id="355" w:author="Nina Ditmajer" w:date="2021-08-27T16:32:00Z">
        <w:r w:rsidR="003518E5">
          <w:t xml:space="preserve"> </w:t>
        </w:r>
      </w:ins>
      <w:r>
        <w:t>tebe kricsal, do-</w:t>
      </w:r>
      <w:r>
        <w:br/>
        <w:t>kecs me zacs</w:t>
      </w:r>
      <w:r w:rsidRPr="003518E5">
        <w:rPr>
          <w:rPrChange w:id="356" w:author="Nina Ditmajer" w:date="2021-08-27T16:32:00Z">
            <w:rPr>
              <w:u w:val="dotted"/>
            </w:rPr>
          </w:rPrChange>
        </w:rPr>
        <w:t>u</w:t>
      </w:r>
      <w:del w:id="357" w:author="Nina Ditmajer" w:date="2021-08-27T16:32:00Z">
        <w:r w:rsidRPr="003518E5" w:rsidDel="003518E5">
          <w:rPr>
            <w:rPrChange w:id="358" w:author="Nina Ditmajer" w:date="2021-08-27T16:32:00Z">
              <w:rPr>
                <w:u w:val="dotted"/>
              </w:rPr>
            </w:rPrChange>
          </w:rPr>
          <w:delText>͠</w:delText>
        </w:r>
      </w:del>
      <w:r>
        <w:t xml:space="preserve">ies, i vu </w:t>
      </w:r>
      <w:r w:rsidRPr="000D2793">
        <w:t>ſ</w:t>
      </w:r>
      <w:r>
        <w:t>zvo miloszt vzemes.</w:t>
      </w:r>
    </w:p>
    <w:p w14:paraId="6EAEEE09" w14:textId="77777777" w:rsidR="00AB28A6" w:rsidRDefault="001E010A" w:rsidP="001E010A">
      <w:pPr>
        <w:pStyle w:val="teiab"/>
        <w:rPr>
          <w:ins w:id="359" w:author="Nina Ditmajer" w:date="2021-08-25T14:19:00Z"/>
        </w:rPr>
      </w:pPr>
      <w:r w:rsidRPr="00F032D3">
        <w:rPr>
          <w:rStyle w:val="teilabelZnak"/>
        </w:rPr>
        <w:t>5.</w:t>
      </w:r>
      <w:r>
        <w:t xml:space="preserve"> </w:t>
      </w:r>
    </w:p>
    <w:p w14:paraId="094218BA" w14:textId="6E5E3B74" w:rsidR="001E010A" w:rsidRDefault="001E010A" w:rsidP="001E010A">
      <w:pPr>
        <w:pStyle w:val="teiab"/>
      </w:pPr>
      <w:r>
        <w:t>O</w:t>
      </w:r>
      <w:ins w:id="360" w:author="Nina Ditmajer" w:date="2021-08-27T16:33:00Z">
        <w:r w:rsidR="003518E5">
          <w:t>h</w:t>
        </w:r>
      </w:ins>
      <w:del w:id="361" w:author="Nina Ditmajer" w:date="2021-08-27T16:33:00Z">
        <w:r w:rsidDel="003518E5">
          <w:delText>b</w:delText>
        </w:r>
      </w:del>
      <w:r>
        <w:t xml:space="preserve"> Bosie Nebe</w:t>
      </w:r>
      <w:r w:rsidRPr="000D2793">
        <w:t>ſ</w:t>
      </w:r>
      <w:r>
        <w:t>zki, v</w:t>
      </w:r>
      <w:r w:rsidRPr="000D2793">
        <w:t>ſ</w:t>
      </w:r>
      <w:r>
        <w:t>ze me vupanye ti</w:t>
      </w:r>
      <w:r w:rsidRPr="000D2793">
        <w:t>ſ</w:t>
      </w:r>
      <w:r>
        <w:t>zi, vu tvem-</w:t>
      </w:r>
      <w:r>
        <w:br/>
      </w:r>
      <w:r w:rsidRPr="000D2793">
        <w:t>ſ</w:t>
      </w:r>
      <w:r>
        <w:t>zo ládanyi na</w:t>
      </w:r>
      <w:ins w:id="362" w:author="Nina Ditmajer" w:date="2021-08-27T16:33:00Z">
        <w:r w:rsidR="0099247C">
          <w:t>z</w:t>
        </w:r>
      </w:ins>
      <w:del w:id="363" w:author="Nina Ditmajer" w:date="2021-08-27T16:33:00Z">
        <w:r w:rsidDel="0099247C">
          <w:delText>s</w:delText>
        </w:r>
      </w:del>
      <w:r>
        <w:t>lobniczi mo</w:t>
      </w:r>
      <w:r w:rsidRPr="00A87988">
        <w:t>ÿ</w:t>
      </w:r>
      <w:r>
        <w:t xml:space="preserve"> v</w:t>
      </w:r>
      <w:r w:rsidRPr="000D2793">
        <w:t>ſ</w:t>
      </w:r>
      <w:r>
        <w:t>zi, ondi</w:t>
      </w:r>
      <w:r w:rsidRPr="000D2793">
        <w:t>ſ</w:t>
      </w:r>
      <w:r>
        <w:t>zi ti Go</w:t>
      </w:r>
      <w:r w:rsidRPr="000D2793">
        <w:t>ſ</w:t>
      </w:r>
      <w:r>
        <w:t>z-</w:t>
      </w:r>
      <w:r>
        <w:br/>
        <w:t xml:space="preserve">pon </w:t>
      </w:r>
      <w:ins w:id="364" w:author="Nina Ditmajer" w:date="2021-08-27T16:34:00Z">
        <w:r w:rsidR="0099247C">
          <w:t>m</w:t>
        </w:r>
      </w:ins>
      <w:del w:id="365" w:author="Nina Ditmajer" w:date="2021-08-27T16:34:00Z">
        <w:r w:rsidDel="0099247C">
          <w:delText>n</w:delText>
        </w:r>
      </w:del>
      <w:r>
        <w:t>a pomoucs velika, gde ia neman vűpanya.</w:t>
      </w:r>
    </w:p>
    <w:p w14:paraId="2E7213F3" w14:textId="77777777" w:rsidR="00AB28A6" w:rsidRDefault="001E010A" w:rsidP="001E010A">
      <w:pPr>
        <w:pStyle w:val="teiab"/>
        <w:rPr>
          <w:ins w:id="366" w:author="Nina Ditmajer" w:date="2021-08-25T14:19:00Z"/>
        </w:rPr>
      </w:pPr>
      <w:r w:rsidRPr="00AB2377">
        <w:rPr>
          <w:rStyle w:val="teilabelZnak"/>
        </w:rPr>
        <w:t>6.</w:t>
      </w:r>
      <w:r>
        <w:t xml:space="preserve"> </w:t>
      </w:r>
    </w:p>
    <w:p w14:paraId="28F48C15" w14:textId="519943F4" w:rsidR="00AB28A6" w:rsidRDefault="001E010A" w:rsidP="001E010A">
      <w:pPr>
        <w:pStyle w:val="teiab"/>
        <w:rPr>
          <w:ins w:id="367" w:author="Nina Ditmajer" w:date="2021-08-25T14:19:00Z"/>
        </w:rPr>
      </w:pPr>
      <w:r>
        <w:t>Vucsi me Go</w:t>
      </w:r>
      <w:r w:rsidRPr="000D2793">
        <w:t>ſ</w:t>
      </w:r>
      <w:r>
        <w:t xml:space="preserve">zpon Bough na tvo rávno </w:t>
      </w:r>
      <w:r w:rsidRPr="000D2793">
        <w:t>ſ</w:t>
      </w:r>
      <w:r>
        <w:t>ztezo pout</w:t>
      </w:r>
      <w:r>
        <w:br/>
        <w:t>da tvojo praviczo bodem vidil, prout poiti moim</w:t>
      </w:r>
      <w:r>
        <w:br/>
        <w:t xml:space="preserve">protivnikom vu nih </w:t>
      </w:r>
      <w:r w:rsidRPr="000D2793">
        <w:t>ſ</w:t>
      </w:r>
      <w:r>
        <w:t>z</w:t>
      </w:r>
      <w:ins w:id="368" w:author="Denis Režonja" w:date="2021-08-30T10:34:00Z">
        <w:r w:rsidR="00961F92">
          <w:t>lo</w:t>
        </w:r>
      </w:ins>
      <w:del w:id="369" w:author="Denis Režonja" w:date="2021-08-30T10:34:00Z">
        <w:r w:rsidDel="00961F92">
          <w:delText>tu</w:delText>
        </w:r>
      </w:del>
      <w:r>
        <w:t>be priti ne dopű</w:t>
      </w:r>
      <w:r w:rsidRPr="000D2793">
        <w:t>ſ</w:t>
      </w:r>
      <w:r>
        <w:t>zti méne ti:</w:t>
      </w:r>
      <w:r>
        <w:br/>
      </w:r>
      <w:r w:rsidRPr="00F95BFF">
        <w:rPr>
          <w:rStyle w:val="teilabelZnak"/>
        </w:rPr>
        <w:t>7.</w:t>
      </w:r>
      <w:r>
        <w:t xml:space="preserve"> </w:t>
      </w:r>
    </w:p>
    <w:p w14:paraId="47BB3FBB" w14:textId="69742D23" w:rsidR="001E010A" w:rsidRDefault="001E010A" w:rsidP="001E010A">
      <w:pPr>
        <w:pStyle w:val="teiab"/>
      </w:pPr>
      <w:r>
        <w:t xml:space="preserve">Dabi </w:t>
      </w:r>
      <w:r w:rsidRPr="000D2793">
        <w:t>ſ</w:t>
      </w:r>
      <w:r>
        <w:t>ze moi Go</w:t>
      </w:r>
      <w:r w:rsidRPr="000D2793">
        <w:t>ſ</w:t>
      </w:r>
      <w:r>
        <w:t>zpon ia</w:t>
      </w:r>
      <w:r w:rsidRPr="000D2793">
        <w:t>ſ</w:t>
      </w:r>
      <w:r>
        <w:t>z vu tebi nebi vupal, ve-</w:t>
      </w:r>
      <w:r>
        <w:br/>
        <w:t>likoi nevouli bil bi vu dvoino</w:t>
      </w:r>
      <w:r w:rsidRPr="000D2793">
        <w:t>ſ</w:t>
      </w:r>
      <w:r>
        <w:t>zt opal, tvoie</w:t>
      </w:r>
      <w:r>
        <w:br/>
        <w:t>dobroute bi vNebe</w:t>
      </w:r>
      <w:r w:rsidRPr="000D2793">
        <w:t>ſ</w:t>
      </w:r>
      <w:r>
        <w:t>zkom Or</w:t>
      </w:r>
      <w:r w:rsidRPr="000D2793">
        <w:t>ſ</w:t>
      </w:r>
      <w:r>
        <w:t>zági vsivati nebi mogel.</w:t>
      </w:r>
    </w:p>
    <w:p w14:paraId="71E7F8A8" w14:textId="77777777" w:rsidR="00AB28A6" w:rsidRDefault="001E010A" w:rsidP="001E010A">
      <w:pPr>
        <w:pStyle w:val="teiab"/>
        <w:rPr>
          <w:ins w:id="370" w:author="Nina Ditmajer" w:date="2021-08-25T14:19:00Z"/>
        </w:rPr>
      </w:pPr>
      <w:r w:rsidRPr="00B03280">
        <w:rPr>
          <w:rStyle w:val="teilabelZnak"/>
        </w:rPr>
        <w:t>8.</w:t>
      </w:r>
      <w:r>
        <w:t xml:space="preserve"> </w:t>
      </w:r>
    </w:p>
    <w:p w14:paraId="7588D08E" w14:textId="086E23C6" w:rsidR="001E010A" w:rsidRDefault="001E010A" w:rsidP="001E010A">
      <w:pPr>
        <w:pStyle w:val="teiab"/>
      </w:pPr>
      <w:r>
        <w:t>Záto moja Dűs</w:t>
      </w:r>
      <w:r w:rsidRPr="000D2793">
        <w:t>ſ</w:t>
      </w:r>
      <w:r>
        <w:t>a vouli v</w:t>
      </w:r>
      <w:r w:rsidRPr="000D2793">
        <w:t>ſ</w:t>
      </w:r>
      <w:r>
        <w:t>ze dersi ti, kai</w:t>
      </w:r>
      <w:r w:rsidRPr="000D2793">
        <w:t>ſ</w:t>
      </w:r>
      <w:r>
        <w:t>ze trűdis</w:t>
      </w:r>
      <w:r>
        <w:br/>
        <w:t xml:space="preserve">teres vu tvojoj </w:t>
      </w:r>
      <w:ins w:id="371" w:author="Nina Ditmajer" w:date="2021-08-27T16:36:00Z">
        <w:r w:rsidR="0099247C">
          <w:t>h</w:t>
        </w:r>
      </w:ins>
      <w:del w:id="372" w:author="Nina Ditmajer" w:date="2021-08-27T16:36:00Z">
        <w:r w:rsidDel="0099247C">
          <w:delText>b</w:delText>
        </w:r>
      </w:del>
      <w:r>
        <w:t>űdoi vouli ti, zdai bodes vidla,</w:t>
      </w:r>
      <w:r>
        <w:br/>
        <w:t>ti Goszpodna vrado</w:t>
      </w:r>
      <w:r w:rsidRPr="000D2793">
        <w:t>ſ</w:t>
      </w:r>
      <w:r>
        <w:t>zti, ne o</w:t>
      </w:r>
      <w:r w:rsidRPr="000D2793">
        <w:t>ſ</w:t>
      </w:r>
      <w:r>
        <w:t>ztav</w:t>
      </w:r>
      <w:r w:rsidRPr="000D2793">
        <w:t>ſ</w:t>
      </w:r>
      <w:r>
        <w:t>ze leprai ti.</w:t>
      </w:r>
    </w:p>
    <w:p w14:paraId="1CB5DFCF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857C45F" w14:textId="77777777" w:rsidR="001E010A" w:rsidRDefault="001E010A" w:rsidP="001E010A">
      <w:r>
        <w:lastRenderedPageBreak/>
        <w:t>/015v/</w:t>
      </w:r>
    </w:p>
    <w:p w14:paraId="2A151E85" w14:textId="77777777" w:rsidR="001E010A" w:rsidRDefault="001E010A" w:rsidP="001E010A">
      <w:pPr>
        <w:pStyle w:val="teifwPageNum"/>
      </w:pPr>
      <w:r>
        <w:t>26.</w:t>
      </w:r>
    </w:p>
    <w:p w14:paraId="07409C07" w14:textId="0141F90E" w:rsidR="001E010A" w:rsidRDefault="001E010A" w:rsidP="001E010A">
      <w:pPr>
        <w:pStyle w:val="teiab"/>
      </w:pPr>
      <w:r w:rsidRPr="00344C62">
        <w:t>ſ</w:t>
      </w:r>
      <w:r>
        <w:t>teri prebivaio vsalo</w:t>
      </w:r>
      <w:r w:rsidRPr="000D2793">
        <w:t>ſ</w:t>
      </w:r>
      <w:r>
        <w:t xml:space="preserve">zti i </w:t>
      </w:r>
      <w:r w:rsidRPr="000D2793">
        <w:t>ſ</w:t>
      </w:r>
      <w:r>
        <w:t>ohko</w:t>
      </w:r>
      <w:r w:rsidRPr="000D2793">
        <w:t>ſ</w:t>
      </w:r>
      <w:r>
        <w:t>zti, kpitanyu prá-</w:t>
      </w:r>
      <w:r>
        <w:br/>
        <w:t xml:space="preserve">voga </w:t>
      </w:r>
      <w:r w:rsidRPr="000D2793">
        <w:t>ſ</w:t>
      </w:r>
      <w:r>
        <w:t>zod</w:t>
      </w:r>
      <w:ins w:id="373" w:author="Nina Ditmajer" w:date="2021-08-27T16:37:00Z">
        <w:r w:rsidR="008B1B66">
          <w:t>c</w:t>
        </w:r>
      </w:ins>
      <w:del w:id="374" w:author="Nina Ditmajer" w:date="2021-08-27T16:37:00Z">
        <w:r w:rsidDel="008B1B66">
          <w:delText>e</w:delText>
        </w:r>
      </w:del>
      <w:r>
        <w:t>za csákaio dni, da do té bode ve</w:t>
      </w:r>
      <w:r w:rsidRPr="000D2793">
        <w:t>ſ</w:t>
      </w:r>
      <w:r>
        <w:t>zeli</w:t>
      </w:r>
      <w:r>
        <w:br/>
        <w:t>vu Dűs</w:t>
      </w:r>
      <w:r w:rsidRPr="000D2793">
        <w:t>ſ</w:t>
      </w:r>
      <w:r>
        <w:t xml:space="preserve">i </w:t>
      </w:r>
      <w:ins w:id="375" w:author="Nina Ditmajer" w:date="2021-08-27T16:38:00Z">
        <w:r w:rsidR="008B1B66">
          <w:t>k</w:t>
        </w:r>
      </w:ins>
      <w:del w:id="376" w:author="Nina Ditmajer" w:date="2021-08-27T16:38:00Z">
        <w:r w:rsidDel="008B1B66">
          <w:delText>K</w:delText>
        </w:r>
      </w:del>
      <w:r>
        <w:t xml:space="preserve">ako </w:t>
      </w:r>
      <w:r w:rsidRPr="008B1B66">
        <w:rPr>
          <w:rStyle w:val="teipersName"/>
          <w:rPrChange w:id="377" w:author="Nina Ditmajer" w:date="2021-08-27T16:39:00Z">
            <w:rPr/>
          </w:rPrChange>
        </w:rPr>
        <w:t>Dávid</w:t>
      </w:r>
      <w:r>
        <w:t xml:space="preserve"> král veli. </w:t>
      </w:r>
    </w:p>
    <w:p w14:paraId="54AE6580" w14:textId="77777777" w:rsidR="001E010A" w:rsidRDefault="001E010A" w:rsidP="001E010A">
      <w:pPr>
        <w:pStyle w:val="teiclosure"/>
      </w:pPr>
      <w:r>
        <w:t>Amen.</w:t>
      </w:r>
    </w:p>
    <w:p w14:paraId="4178B8BD" w14:textId="3D4C715A" w:rsidR="001E010A" w:rsidRDefault="001E010A" w:rsidP="001E010A">
      <w:pPr>
        <w:pStyle w:val="Naslov2"/>
      </w:pPr>
      <w:r>
        <w:t>Pro Defensione E</w:t>
      </w:r>
      <w:ins w:id="378" w:author="Nina Ditmajer" w:date="2021-08-27T16:39:00Z">
        <w:r w:rsidR="008B1B66">
          <w:t>cc</w:t>
        </w:r>
      </w:ins>
      <w:del w:id="379" w:author="Nina Ditmajer" w:date="2021-08-27T16:39:00Z">
        <w:r w:rsidDel="008B1B66">
          <w:delText>u</w:delText>
        </w:r>
      </w:del>
      <w:r>
        <w:t>le</w:t>
      </w:r>
      <w:r w:rsidRPr="000D2793">
        <w:t>ſ</w:t>
      </w:r>
      <w:r>
        <w:t>i</w:t>
      </w:r>
      <w:ins w:id="380" w:author="Nina Ditmajer" w:date="2021-08-27T16:39:00Z">
        <w:r w:rsidR="008B1B66">
          <w:rPr>
            <w:rFonts w:ascii="ZRCola" w:hAnsi="ZRCola" w:cs="ZRCola"/>
          </w:rPr>
          <w:t>æ</w:t>
        </w:r>
      </w:ins>
      <w:del w:id="381" w:author="Nina Ditmajer" w:date="2021-08-27T16:39:00Z">
        <w:r w:rsidDel="008B1B66">
          <w:delText>o</w:delText>
        </w:r>
      </w:del>
      <w:r>
        <w:t>.</w:t>
      </w:r>
    </w:p>
    <w:p w14:paraId="5CBEF667" w14:textId="77777777" w:rsidR="00AB28A6" w:rsidRDefault="001E010A" w:rsidP="001E010A">
      <w:pPr>
        <w:pStyle w:val="teiab"/>
        <w:rPr>
          <w:ins w:id="382" w:author="Nina Ditmajer" w:date="2021-08-25T14:20:00Z"/>
        </w:rPr>
      </w:pPr>
      <w:r w:rsidRPr="0085094E">
        <w:rPr>
          <w:rStyle w:val="teilabelZnak"/>
        </w:rPr>
        <w:t>1.</w:t>
      </w:r>
      <w:r>
        <w:t xml:space="preserve"> </w:t>
      </w:r>
    </w:p>
    <w:p w14:paraId="4F541150" w14:textId="4C3E57BE" w:rsidR="001E010A" w:rsidRDefault="001E010A" w:rsidP="001E010A">
      <w:pPr>
        <w:pStyle w:val="teiab"/>
      </w:pPr>
      <w:r>
        <w:t>Po</w:t>
      </w:r>
      <w:r w:rsidRPr="000D2793">
        <w:t>ſ</w:t>
      </w:r>
      <w:r>
        <w:t>zlűhni náz Go</w:t>
      </w:r>
      <w:r w:rsidRPr="000D2793">
        <w:t>ſ</w:t>
      </w:r>
      <w:r>
        <w:t>zpodin Bough, oglei</w:t>
      </w:r>
      <w:r w:rsidRPr="000D2793">
        <w:t>ſ</w:t>
      </w:r>
      <w:r>
        <w:t>ze na ná</w:t>
      </w:r>
      <w:r w:rsidRPr="000D2793">
        <w:t>ſ</w:t>
      </w:r>
      <w:r>
        <w:t>z</w:t>
      </w:r>
      <w:r>
        <w:br/>
        <w:t>Go</w:t>
      </w:r>
      <w:ins w:id="383" w:author="Nina Ditmajer" w:date="2021-08-27T16:39:00Z">
        <w:r w:rsidR="00E77E75">
          <w:rPr>
            <w:rFonts w:ascii="ZRCola" w:hAnsi="ZRCola" w:cs="ZRCola"/>
          </w:rPr>
          <w:t>ſ</w:t>
        </w:r>
        <w:r w:rsidR="00E77E75">
          <w:t>z</w:t>
        </w:r>
      </w:ins>
      <w:del w:id="384" w:author="Nina Ditmajer" w:date="2021-08-27T16:39:00Z">
        <w:r w:rsidDel="00E77E75">
          <w:delText>s</w:delText>
        </w:r>
      </w:del>
      <w:r>
        <w:t>pon Bough, ne o</w:t>
      </w:r>
      <w:r w:rsidRPr="000D2793">
        <w:t>ſ</w:t>
      </w:r>
      <w:r>
        <w:t xml:space="preserve">ztavi náz vpotreboucsi </w:t>
      </w:r>
      <w:r w:rsidRPr="000D2793">
        <w:t>ſ</w:t>
      </w:r>
      <w:r>
        <w:t>zlis-</w:t>
      </w:r>
      <w:r>
        <w:br/>
      </w:r>
      <w:r w:rsidRPr="000D2793">
        <w:t>ſ</w:t>
      </w:r>
      <w:r>
        <w:t>i náz Gospon Bough pro</w:t>
      </w:r>
      <w:r w:rsidRPr="000D2793">
        <w:t>ſ</w:t>
      </w:r>
      <w:r>
        <w:t>zimo.</w:t>
      </w:r>
    </w:p>
    <w:p w14:paraId="7DFCE970" w14:textId="77777777" w:rsidR="00AB28A6" w:rsidRDefault="001E010A" w:rsidP="001E010A">
      <w:pPr>
        <w:pStyle w:val="teiab"/>
        <w:rPr>
          <w:ins w:id="385" w:author="Nina Ditmajer" w:date="2021-08-25T14:20:00Z"/>
        </w:rPr>
      </w:pPr>
      <w:r w:rsidRPr="00B843BC">
        <w:rPr>
          <w:rStyle w:val="teilabelZnak"/>
        </w:rPr>
        <w:t>2.</w:t>
      </w:r>
      <w:r>
        <w:t xml:space="preserve"> </w:t>
      </w:r>
    </w:p>
    <w:p w14:paraId="6728FE0E" w14:textId="0EB8EA32" w:rsidR="001E010A" w:rsidRDefault="001E010A" w:rsidP="001E010A">
      <w:pPr>
        <w:pStyle w:val="teiab"/>
      </w:pPr>
      <w:r>
        <w:t>Po</w:t>
      </w:r>
      <w:r w:rsidRPr="000D2793">
        <w:t>ſ</w:t>
      </w:r>
      <w:r>
        <w:t>zveti náz Czirkev tvoio obarui ná</w:t>
      </w:r>
      <w:r w:rsidRPr="000D2793">
        <w:t>ſ</w:t>
      </w:r>
      <w:r>
        <w:t>z ztov zmos-</w:t>
      </w:r>
      <w:r>
        <w:br/>
        <w:t>nosztiov v</w:t>
      </w:r>
      <w:r w:rsidRPr="000D2793">
        <w:t>ſ</w:t>
      </w:r>
      <w:r>
        <w:t xml:space="preserve">zigdár tve ime da dicsimo </w:t>
      </w:r>
      <w:r w:rsidRPr="000D2793">
        <w:t>ſ</w:t>
      </w:r>
      <w:r>
        <w:t>zlis</w:t>
      </w:r>
      <w:r w:rsidRPr="000D2793">
        <w:t>ſ</w:t>
      </w:r>
      <w:r>
        <w:t xml:space="preserve">i náz </w:t>
      </w:r>
      <w:r w:rsidRPr="006F2F29">
        <w:rPr>
          <w:rStyle w:val="teiabbr"/>
        </w:rPr>
        <w:t>G</w:t>
      </w:r>
      <w:ins w:id="386" w:author="Nina Ditmajer" w:date="2021-08-27T16:40:00Z">
        <w:r w:rsidR="00E77E75">
          <w:rPr>
            <w:rStyle w:val="teiabbr"/>
            <w:rFonts w:ascii="ZRCola" w:hAnsi="ZRCola" w:cs="ZRCola"/>
          </w:rPr>
          <w:t>͠</w:t>
        </w:r>
      </w:ins>
      <w:r w:rsidRPr="006F2F29">
        <w:rPr>
          <w:rStyle w:val="teiabbr"/>
        </w:rPr>
        <w:t>pon</w:t>
      </w:r>
      <w:r>
        <w:br/>
        <w:t>Bough pro</w:t>
      </w:r>
      <w:r w:rsidRPr="000D2793">
        <w:t>ſ</w:t>
      </w:r>
      <w:r>
        <w:t>zimo.</w:t>
      </w:r>
    </w:p>
    <w:p w14:paraId="5CF7C22D" w14:textId="77777777" w:rsidR="00AB28A6" w:rsidRDefault="001E010A" w:rsidP="001E010A">
      <w:pPr>
        <w:pStyle w:val="teiab"/>
        <w:rPr>
          <w:ins w:id="387" w:author="Nina Ditmajer" w:date="2021-08-25T14:20:00Z"/>
        </w:rPr>
      </w:pPr>
      <w:r w:rsidRPr="000A029F">
        <w:rPr>
          <w:rStyle w:val="teilabelZnak"/>
        </w:rPr>
        <w:t>3.</w:t>
      </w:r>
      <w:r>
        <w:t xml:space="preserve"> </w:t>
      </w:r>
    </w:p>
    <w:p w14:paraId="2AA750AE" w14:textId="6A947920" w:rsidR="001E010A" w:rsidRDefault="001E010A" w:rsidP="001E010A">
      <w:pPr>
        <w:pStyle w:val="teiab"/>
      </w:pPr>
      <w:r>
        <w:t>Vzemi k</w:t>
      </w:r>
      <w:r w:rsidRPr="000D2793">
        <w:t>ſ</w:t>
      </w:r>
      <w:r>
        <w:t>zebi nasse prosnye poglei na nas</w:t>
      </w:r>
      <w:r w:rsidRPr="000D2793">
        <w:t>ſ</w:t>
      </w:r>
      <w:r>
        <w:t>e nevol-</w:t>
      </w:r>
      <w:r>
        <w:br/>
        <w:t>ie nedai da lu</w:t>
      </w:r>
      <w:r w:rsidRPr="000D2793">
        <w:t>ſ</w:t>
      </w:r>
      <w:r>
        <w:t xml:space="preserve">ztvo tve pogine </w:t>
      </w:r>
      <w:r w:rsidRPr="000D2793">
        <w:t>ſ</w:t>
      </w:r>
      <w:r>
        <w:t>zlis</w:t>
      </w:r>
      <w:r w:rsidRPr="000D2793">
        <w:t>ſ</w:t>
      </w:r>
      <w:r>
        <w:t xml:space="preserve">i náz </w:t>
      </w:r>
      <w:r w:rsidRPr="00635A7C">
        <w:rPr>
          <w:rStyle w:val="teiabbr"/>
        </w:rPr>
        <w:t>Gpon B. p.</w:t>
      </w:r>
    </w:p>
    <w:p w14:paraId="00D6E95D" w14:textId="77777777" w:rsidR="00AB28A6" w:rsidRDefault="001E010A" w:rsidP="001E010A">
      <w:pPr>
        <w:pStyle w:val="teiab"/>
        <w:rPr>
          <w:ins w:id="388" w:author="Nina Ditmajer" w:date="2021-08-25T14:20:00Z"/>
        </w:rPr>
      </w:pPr>
      <w:r w:rsidRPr="00951857">
        <w:rPr>
          <w:rStyle w:val="teilabelZnak"/>
        </w:rPr>
        <w:t>4.</w:t>
      </w:r>
      <w:r>
        <w:t xml:space="preserve"> </w:t>
      </w:r>
    </w:p>
    <w:p w14:paraId="6FCEE4C5" w14:textId="2A59320B" w:rsidR="001E010A" w:rsidRDefault="001E010A" w:rsidP="001E010A">
      <w:pPr>
        <w:pStyle w:val="teiab"/>
      </w:pPr>
      <w:r>
        <w:t>Zkási knám tvojo miloscso, poteri v</w:t>
      </w:r>
      <w:r w:rsidRPr="000D2793">
        <w:t>ſ</w:t>
      </w:r>
      <w:r>
        <w:t xml:space="preserve">zo </w:t>
      </w:r>
      <w:r w:rsidRPr="000D2793">
        <w:t>ſ</w:t>
      </w:r>
      <w:r>
        <w:t>zilo Tur</w:t>
      </w:r>
      <w:r w:rsidRPr="000D2793">
        <w:t>ſ</w:t>
      </w:r>
      <w:r>
        <w:t>zko;</w:t>
      </w:r>
      <w:r>
        <w:br/>
        <w:t xml:space="preserve">da ime tve </w:t>
      </w:r>
      <w:r w:rsidRPr="000D2793">
        <w:t>ſ</w:t>
      </w:r>
      <w:r>
        <w:t xml:space="preserve">zvéto dicsimo, </w:t>
      </w:r>
      <w:r w:rsidRPr="000D2793">
        <w:t>ſ</w:t>
      </w:r>
      <w:r>
        <w:t>zlis</w:t>
      </w:r>
      <w:r w:rsidRPr="000D2793">
        <w:t>ſ</w:t>
      </w:r>
      <w:r>
        <w:t>i na</w:t>
      </w:r>
      <w:ins w:id="389" w:author="Nina Ditmajer" w:date="2021-08-27T16:44:00Z">
        <w:r w:rsidR="00E77E75">
          <w:t>z</w:t>
        </w:r>
      </w:ins>
      <w:del w:id="390" w:author="Nina Ditmajer" w:date="2021-08-27T16:44:00Z">
        <w:r w:rsidDel="00E77E75">
          <w:delText>s</w:delText>
        </w:r>
      </w:del>
      <w:r>
        <w:t xml:space="preserve"> Go</w:t>
      </w:r>
      <w:r w:rsidRPr="000D2793">
        <w:t>ſ</w:t>
      </w:r>
      <w:r>
        <w:t>zpon Bough pro</w:t>
      </w:r>
      <w:r w:rsidRPr="000D2793">
        <w:t>ſ</w:t>
      </w:r>
      <w:r>
        <w:t>zimo.</w:t>
      </w:r>
    </w:p>
    <w:p w14:paraId="10FD2C6C" w14:textId="77777777" w:rsidR="00AB28A6" w:rsidRDefault="001E010A" w:rsidP="001E010A">
      <w:pPr>
        <w:pStyle w:val="teiab"/>
        <w:rPr>
          <w:ins w:id="391" w:author="Nina Ditmajer" w:date="2021-08-25T14:20:00Z"/>
        </w:rPr>
      </w:pPr>
      <w:r w:rsidRPr="005B648B">
        <w:rPr>
          <w:rStyle w:val="teilabelZnak"/>
        </w:rPr>
        <w:t>5.</w:t>
      </w:r>
      <w:r>
        <w:t xml:space="preserve"> </w:t>
      </w:r>
    </w:p>
    <w:p w14:paraId="6F2B574B" w14:textId="612A2EFB" w:rsidR="001E010A" w:rsidRDefault="001E010A" w:rsidP="001E010A">
      <w:pPr>
        <w:pStyle w:val="teiab"/>
      </w:pPr>
      <w:r>
        <w:t>Tak veli pogán</w:t>
      </w:r>
      <w:r w:rsidRPr="000D2793">
        <w:t>ſ</w:t>
      </w:r>
      <w:r>
        <w:t>zko lű</w:t>
      </w:r>
      <w:r w:rsidRPr="000D2793">
        <w:t>ſ</w:t>
      </w:r>
      <w:r>
        <w:t>ztvo, nemajo Bogá Kerscsa-</w:t>
      </w:r>
      <w:r>
        <w:br/>
        <w:t>nye, pomozi ve</w:t>
      </w:r>
      <w:ins w:id="392" w:author="Nina Ditmajer" w:date="2021-08-27T16:42:00Z">
        <w:r w:rsidR="00E77E75">
          <w:t>z</w:t>
        </w:r>
      </w:ins>
      <w:del w:id="393" w:author="Nina Ditmajer" w:date="2021-08-27T16:42:00Z">
        <w:r w:rsidDel="00E77E75">
          <w:delText xml:space="preserve">s </w:delText>
        </w:r>
      </w:del>
      <w:r>
        <w:t xml:space="preserve">dai tvoje verne. </w:t>
      </w:r>
      <w:r w:rsidRPr="000D2793">
        <w:t>ſ</w:t>
      </w:r>
      <w:r>
        <w:t>zlis</w:t>
      </w:r>
      <w:r w:rsidRPr="000D2793">
        <w:t>ſ</w:t>
      </w:r>
      <w:r>
        <w:t>i na</w:t>
      </w:r>
      <w:ins w:id="394" w:author="Nina Ditmajer" w:date="2021-08-27T16:43:00Z">
        <w:r w:rsidR="00E77E75">
          <w:t>z</w:t>
        </w:r>
      </w:ins>
      <w:del w:id="395" w:author="Nina Ditmajer" w:date="2021-08-27T16:43:00Z">
        <w:r w:rsidDel="00E77E75">
          <w:delText>s</w:delText>
        </w:r>
      </w:del>
      <w:r>
        <w:t xml:space="preserve"> </w:t>
      </w:r>
      <w:del w:id="396" w:author="Nina Ditmajer" w:date="2021-08-27T16:42:00Z">
        <w:r w:rsidRPr="002830A6" w:rsidDel="00E77E75">
          <w:rPr>
            <w:rStyle w:val="teiabbr"/>
          </w:rPr>
          <w:delText>B</w:delText>
        </w:r>
      </w:del>
      <w:r w:rsidRPr="002830A6">
        <w:rPr>
          <w:rStyle w:val="teiabbr"/>
        </w:rPr>
        <w:t>&amp;c.</w:t>
      </w:r>
    </w:p>
    <w:p w14:paraId="54026BF1" w14:textId="77777777" w:rsidR="00AB28A6" w:rsidRDefault="001E010A" w:rsidP="001E010A">
      <w:pPr>
        <w:pStyle w:val="teiab"/>
        <w:rPr>
          <w:ins w:id="397" w:author="Nina Ditmajer" w:date="2021-08-25T14:20:00Z"/>
        </w:rPr>
      </w:pPr>
      <w:r w:rsidRPr="00FF5718">
        <w:rPr>
          <w:rStyle w:val="teilabelZnak"/>
        </w:rPr>
        <w:t>6.</w:t>
      </w:r>
      <w:r>
        <w:t xml:space="preserve"> </w:t>
      </w:r>
    </w:p>
    <w:p w14:paraId="6CC0D0A7" w14:textId="1A0C33C1" w:rsidR="001E010A" w:rsidRDefault="001E010A" w:rsidP="001E010A">
      <w:pPr>
        <w:pStyle w:val="teiab"/>
      </w:pPr>
      <w:r>
        <w:t>Nai video v</w:t>
      </w:r>
      <w:r w:rsidRPr="000D2793">
        <w:t>ſ</w:t>
      </w:r>
      <w:r>
        <w:t>zi neverniczi ki</w:t>
      </w:r>
      <w:r w:rsidRPr="000D2793">
        <w:t>ſ</w:t>
      </w:r>
      <w:r>
        <w:t>zo tvoji protivnic</w:t>
      </w:r>
      <w:ins w:id="398" w:author="Nina Ditmajer" w:date="2021-08-27T16:43:00Z">
        <w:r w:rsidR="00E77E75">
          <w:t>z</w:t>
        </w:r>
      </w:ins>
      <w:del w:id="399" w:author="Nina Ditmajer" w:date="2021-08-27T16:43:00Z">
        <w:r w:rsidDel="00E77E75">
          <w:delText>s</w:delText>
        </w:r>
      </w:del>
      <w:r>
        <w:t>i,</w:t>
      </w:r>
      <w:r>
        <w:br/>
        <w:t>da obranitel nas ti zám</w:t>
      </w:r>
      <w:r w:rsidRPr="000D2793">
        <w:t>ſ</w:t>
      </w:r>
      <w:r>
        <w:t xml:space="preserve">zi. </w:t>
      </w:r>
      <w:r w:rsidRPr="000D2793">
        <w:t>ſ</w:t>
      </w:r>
      <w:r>
        <w:t>zli</w:t>
      </w:r>
      <w:r w:rsidRPr="000D2793">
        <w:t>ſ</w:t>
      </w:r>
      <w:r>
        <w:t xml:space="preserve">si náz. </w:t>
      </w:r>
      <w:r w:rsidRPr="007A3D11">
        <w:rPr>
          <w:rStyle w:val="teiabbr"/>
        </w:rPr>
        <w:t>&amp;c.</w:t>
      </w:r>
    </w:p>
    <w:p w14:paraId="3C1192F9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940417D" w14:textId="77777777" w:rsidR="001E010A" w:rsidRDefault="001E010A" w:rsidP="001E010A">
      <w:r>
        <w:lastRenderedPageBreak/>
        <w:t>/016r/</w:t>
      </w:r>
    </w:p>
    <w:p w14:paraId="011D0286" w14:textId="77777777" w:rsidR="001E010A" w:rsidRDefault="001E010A" w:rsidP="001E010A">
      <w:pPr>
        <w:pStyle w:val="teifwPageNum"/>
      </w:pPr>
      <w:r>
        <w:t>27.</w:t>
      </w:r>
    </w:p>
    <w:p w14:paraId="55660123" w14:textId="77777777" w:rsidR="00AB28A6" w:rsidRDefault="001E010A" w:rsidP="001E010A">
      <w:pPr>
        <w:pStyle w:val="teiab"/>
        <w:rPr>
          <w:ins w:id="400" w:author="Nina Ditmajer" w:date="2021-08-25T14:20:00Z"/>
        </w:rPr>
      </w:pPr>
      <w:r w:rsidRPr="00FF5718">
        <w:rPr>
          <w:rStyle w:val="teilabelZnak"/>
        </w:rPr>
        <w:t>7.</w:t>
      </w:r>
      <w:r>
        <w:t xml:space="preserve"> </w:t>
      </w:r>
    </w:p>
    <w:p w14:paraId="50F6854D" w14:textId="7BF3DCAE" w:rsidR="001E010A" w:rsidRPr="00FD1562" w:rsidRDefault="001E010A" w:rsidP="001E010A">
      <w:pPr>
        <w:pStyle w:val="teiab"/>
      </w:pPr>
      <w:r>
        <w:t>Obé</w:t>
      </w:r>
      <w:r w:rsidRPr="000D2793">
        <w:t>ſ</w:t>
      </w:r>
      <w:r>
        <w:t>zeli Dűs</w:t>
      </w:r>
      <w:r w:rsidRPr="000D2793">
        <w:t>ſ</w:t>
      </w:r>
      <w:r>
        <w:t xml:space="preserve">e nasse obátori </w:t>
      </w:r>
      <w:r w:rsidRPr="000D2793">
        <w:t>ſ</w:t>
      </w:r>
      <w:r>
        <w:t>zercza nas</w:t>
      </w:r>
      <w:r w:rsidRPr="000D2793">
        <w:t>ſ</w:t>
      </w:r>
      <w:r>
        <w:t>a</w:t>
      </w:r>
    </w:p>
    <w:p w14:paraId="34D75DCA" w14:textId="77777777" w:rsidR="00734113" w:rsidRPr="00A94218" w:rsidRDefault="00734113" w:rsidP="00734113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</w:p>
    <w:sectPr w:rsidR="00734113" w:rsidRPr="00A94218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80" w:author="Nina Ditmajer" w:date="2021-08-27T15:52:00Z" w:initials="ND">
    <w:p w14:paraId="40DDE8B1" w14:textId="5A0030FA" w:rsidR="006D02D8" w:rsidRDefault="006D02D8">
      <w:pPr>
        <w:pStyle w:val="Pripombabesedilo"/>
      </w:pPr>
      <w:r>
        <w:rPr>
          <w:rStyle w:val="Pripombasklic"/>
        </w:rPr>
        <w:annotationRef/>
      </w:r>
      <w:r>
        <w:t>hrano</w:t>
      </w:r>
    </w:p>
  </w:comment>
  <w:comment w:id="288" w:author="Nina Ditmajer" w:date="2021-08-27T15:55:00Z" w:initials="ND">
    <w:p w14:paraId="018F619D" w14:textId="77AE3271" w:rsidR="00665560" w:rsidRDefault="00665560">
      <w:pPr>
        <w:pStyle w:val="Pripombabesedilo"/>
      </w:pPr>
      <w:r>
        <w:rPr>
          <w:rStyle w:val="Pripombasklic"/>
        </w:rPr>
        <w:annotationRef/>
      </w:r>
      <w:r w:rsidR="00491E1D">
        <w:t>type=''lit'' type=''</w:t>
      </w:r>
      <w:r>
        <w:t>overwritten</w:t>
      </w:r>
      <w:r w:rsidR="00491E1D">
        <w:t>'' snyjo</w:t>
      </w:r>
    </w:p>
    <w:p w14:paraId="7615D699" w14:textId="77777777" w:rsidR="00491E1D" w:rsidRDefault="00491E1D">
      <w:pPr>
        <w:pStyle w:val="Pripombabesedilo"/>
      </w:pPr>
      <w:r>
        <w:t>type=''orig'' cnyaio</w:t>
      </w:r>
    </w:p>
    <w:p w14:paraId="63EAE0C9" w14:textId="10260BC9" w:rsidR="00491E1D" w:rsidRDefault="00491E1D">
      <w:pPr>
        <w:pStyle w:val="Pripombabesedilo"/>
      </w:pPr>
      <w:r>
        <w:t>type=''mod'' snyjo</w:t>
      </w:r>
    </w:p>
  </w:comment>
  <w:comment w:id="297" w:author="Nina Ditmajer" w:date="2021-08-27T16:04:00Z" w:initials="ND">
    <w:p w14:paraId="36C1568D" w14:textId="4304C87A" w:rsidR="00376BC7" w:rsidRDefault="00376BC7">
      <w:pPr>
        <w:pStyle w:val="Pripombabesedilo"/>
      </w:pPr>
      <w:r>
        <w:rPr>
          <w:rStyle w:val="Pripombasklic"/>
        </w:rPr>
        <w:annotationRef/>
      </w:r>
      <w:r>
        <w:t>overwritten: zejo</w:t>
      </w:r>
    </w:p>
    <w:p w14:paraId="7B669C5E" w14:textId="45F632B0" w:rsidR="00376BC7" w:rsidRDefault="00376BC7">
      <w:pPr>
        <w:pStyle w:val="Pripombabesedilo"/>
      </w:pPr>
      <w:r>
        <w:t>orig: zeajo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DDE8B1" w15:done="0"/>
  <w15:commentEx w15:paraId="63EAE0C9" w15:done="0"/>
  <w15:commentEx w15:paraId="7B669C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DDE8B1" w16cid:durableId="24D72D48"/>
  <w16cid:commentId w16cid:paraId="63EAE0C9" w16cid:durableId="24D72D49"/>
  <w16cid:commentId w16cid:paraId="7B669C5E" w16cid:durableId="24D72D4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9EED5" w14:textId="77777777" w:rsidR="00F63ADC" w:rsidRDefault="00F63ADC" w:rsidP="00C41A06">
      <w:pPr>
        <w:spacing w:after="0" w:line="240" w:lineRule="auto"/>
      </w:pPr>
      <w:r>
        <w:separator/>
      </w:r>
    </w:p>
  </w:endnote>
  <w:endnote w:type="continuationSeparator" w:id="0">
    <w:p w14:paraId="7458EB7B" w14:textId="77777777" w:rsidR="00F63ADC" w:rsidRDefault="00F63ADC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altName w:val="Cambria"/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8C86A" w14:textId="77777777" w:rsidR="00F63ADC" w:rsidRDefault="00F63ADC" w:rsidP="00C41A06">
      <w:pPr>
        <w:spacing w:after="0" w:line="240" w:lineRule="auto"/>
      </w:pPr>
      <w:r>
        <w:separator/>
      </w:r>
    </w:p>
  </w:footnote>
  <w:footnote w:type="continuationSeparator" w:id="0">
    <w:p w14:paraId="0E102E4C" w14:textId="77777777" w:rsidR="00F63ADC" w:rsidRDefault="00F63ADC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na Ditmajer">
    <w15:presenceInfo w15:providerId="None" w15:userId="Nina Ditmajer"/>
  </w15:person>
  <w15:person w15:author="Denis Režonja">
    <w15:presenceInfo w15:providerId="AD" w15:userId="S::denis.rezonja@student.um.si::860e0ae5-a1d0-4e5e-a41c-fc0bb975c1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attachedTemplate r:id="rId1"/>
  <w:stylePaneSortMethod w:val="00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0148"/>
    <w:rsid w:val="00001223"/>
    <w:rsid w:val="00002D06"/>
    <w:rsid w:val="00005631"/>
    <w:rsid w:val="00005FAA"/>
    <w:rsid w:val="00006342"/>
    <w:rsid w:val="000104FC"/>
    <w:rsid w:val="00011F5E"/>
    <w:rsid w:val="00014745"/>
    <w:rsid w:val="00014A39"/>
    <w:rsid w:val="00015FC1"/>
    <w:rsid w:val="00021FD9"/>
    <w:rsid w:val="0002240C"/>
    <w:rsid w:val="00024350"/>
    <w:rsid w:val="00024861"/>
    <w:rsid w:val="0002534E"/>
    <w:rsid w:val="00026671"/>
    <w:rsid w:val="00026D0F"/>
    <w:rsid w:val="00027792"/>
    <w:rsid w:val="00027E34"/>
    <w:rsid w:val="00030CF1"/>
    <w:rsid w:val="00031251"/>
    <w:rsid w:val="000341AE"/>
    <w:rsid w:val="0003574F"/>
    <w:rsid w:val="00036D3C"/>
    <w:rsid w:val="00040B26"/>
    <w:rsid w:val="00040D3E"/>
    <w:rsid w:val="000415C0"/>
    <w:rsid w:val="00046386"/>
    <w:rsid w:val="00046479"/>
    <w:rsid w:val="00047BC3"/>
    <w:rsid w:val="000500FB"/>
    <w:rsid w:val="00052DC3"/>
    <w:rsid w:val="00053063"/>
    <w:rsid w:val="00053346"/>
    <w:rsid w:val="00054950"/>
    <w:rsid w:val="00054A48"/>
    <w:rsid w:val="000560C3"/>
    <w:rsid w:val="000611D0"/>
    <w:rsid w:val="00063592"/>
    <w:rsid w:val="00063D56"/>
    <w:rsid w:val="00065885"/>
    <w:rsid w:val="00066E18"/>
    <w:rsid w:val="00067814"/>
    <w:rsid w:val="00071AEB"/>
    <w:rsid w:val="00071E70"/>
    <w:rsid w:val="00072A76"/>
    <w:rsid w:val="00074A27"/>
    <w:rsid w:val="00074BFC"/>
    <w:rsid w:val="00075614"/>
    <w:rsid w:val="00076464"/>
    <w:rsid w:val="00076D73"/>
    <w:rsid w:val="00076E2F"/>
    <w:rsid w:val="00077323"/>
    <w:rsid w:val="00077730"/>
    <w:rsid w:val="000801CC"/>
    <w:rsid w:val="00082A67"/>
    <w:rsid w:val="0008315F"/>
    <w:rsid w:val="00083FA1"/>
    <w:rsid w:val="000843C8"/>
    <w:rsid w:val="00085485"/>
    <w:rsid w:val="000858B5"/>
    <w:rsid w:val="00086A85"/>
    <w:rsid w:val="00086CE3"/>
    <w:rsid w:val="00086D7A"/>
    <w:rsid w:val="00087005"/>
    <w:rsid w:val="000872D7"/>
    <w:rsid w:val="00087BED"/>
    <w:rsid w:val="000910D4"/>
    <w:rsid w:val="0009155A"/>
    <w:rsid w:val="00092386"/>
    <w:rsid w:val="000923B2"/>
    <w:rsid w:val="000927E5"/>
    <w:rsid w:val="00092D69"/>
    <w:rsid w:val="00094429"/>
    <w:rsid w:val="00095D31"/>
    <w:rsid w:val="00095DD1"/>
    <w:rsid w:val="00096372"/>
    <w:rsid w:val="0009657D"/>
    <w:rsid w:val="00096FF1"/>
    <w:rsid w:val="00097CD8"/>
    <w:rsid w:val="000A05C7"/>
    <w:rsid w:val="000A27F9"/>
    <w:rsid w:val="000A3BA1"/>
    <w:rsid w:val="000A6D54"/>
    <w:rsid w:val="000B0830"/>
    <w:rsid w:val="000B09AD"/>
    <w:rsid w:val="000B1C54"/>
    <w:rsid w:val="000B2E1B"/>
    <w:rsid w:val="000B38B7"/>
    <w:rsid w:val="000B5D2E"/>
    <w:rsid w:val="000B79C4"/>
    <w:rsid w:val="000C0214"/>
    <w:rsid w:val="000C02D7"/>
    <w:rsid w:val="000C1594"/>
    <w:rsid w:val="000C1D65"/>
    <w:rsid w:val="000C2BDB"/>
    <w:rsid w:val="000C4973"/>
    <w:rsid w:val="000C5E46"/>
    <w:rsid w:val="000C6707"/>
    <w:rsid w:val="000D02E4"/>
    <w:rsid w:val="000D19CA"/>
    <w:rsid w:val="000D297E"/>
    <w:rsid w:val="000D3CA4"/>
    <w:rsid w:val="000D3CC2"/>
    <w:rsid w:val="000D5095"/>
    <w:rsid w:val="000D539A"/>
    <w:rsid w:val="000D5D08"/>
    <w:rsid w:val="000D69BC"/>
    <w:rsid w:val="000E0C95"/>
    <w:rsid w:val="000E0FDF"/>
    <w:rsid w:val="000E13BB"/>
    <w:rsid w:val="000E1CA0"/>
    <w:rsid w:val="000E270D"/>
    <w:rsid w:val="000E2CF6"/>
    <w:rsid w:val="000E4060"/>
    <w:rsid w:val="000E499D"/>
    <w:rsid w:val="000F1D2B"/>
    <w:rsid w:val="000F1F09"/>
    <w:rsid w:val="000F2755"/>
    <w:rsid w:val="000F4097"/>
    <w:rsid w:val="000F4A5E"/>
    <w:rsid w:val="000F4BFA"/>
    <w:rsid w:val="000F4C92"/>
    <w:rsid w:val="000F5904"/>
    <w:rsid w:val="000F5D8A"/>
    <w:rsid w:val="000F703B"/>
    <w:rsid w:val="000F7385"/>
    <w:rsid w:val="000F7BE7"/>
    <w:rsid w:val="00100267"/>
    <w:rsid w:val="00101077"/>
    <w:rsid w:val="00101EEF"/>
    <w:rsid w:val="001020BC"/>
    <w:rsid w:val="001022BF"/>
    <w:rsid w:val="00102892"/>
    <w:rsid w:val="0010327B"/>
    <w:rsid w:val="001065A8"/>
    <w:rsid w:val="001078E1"/>
    <w:rsid w:val="00111BB4"/>
    <w:rsid w:val="001126A0"/>
    <w:rsid w:val="0011281F"/>
    <w:rsid w:val="00113721"/>
    <w:rsid w:val="00114784"/>
    <w:rsid w:val="00114E15"/>
    <w:rsid w:val="0011508E"/>
    <w:rsid w:val="00115654"/>
    <w:rsid w:val="00117A34"/>
    <w:rsid w:val="00120A74"/>
    <w:rsid w:val="00121AED"/>
    <w:rsid w:val="00122308"/>
    <w:rsid w:val="0012281B"/>
    <w:rsid w:val="00122BE4"/>
    <w:rsid w:val="00123236"/>
    <w:rsid w:val="001237F2"/>
    <w:rsid w:val="00123ABD"/>
    <w:rsid w:val="00124D9D"/>
    <w:rsid w:val="00124E1E"/>
    <w:rsid w:val="001252CF"/>
    <w:rsid w:val="0012536D"/>
    <w:rsid w:val="0012586B"/>
    <w:rsid w:val="00126814"/>
    <w:rsid w:val="00126A06"/>
    <w:rsid w:val="0012721C"/>
    <w:rsid w:val="00132BDC"/>
    <w:rsid w:val="00135144"/>
    <w:rsid w:val="00137B1E"/>
    <w:rsid w:val="0014051B"/>
    <w:rsid w:val="001416C3"/>
    <w:rsid w:val="00141798"/>
    <w:rsid w:val="001419F2"/>
    <w:rsid w:val="00142286"/>
    <w:rsid w:val="00142532"/>
    <w:rsid w:val="00142AF4"/>
    <w:rsid w:val="001445E0"/>
    <w:rsid w:val="00145A03"/>
    <w:rsid w:val="001463EE"/>
    <w:rsid w:val="00146442"/>
    <w:rsid w:val="00146599"/>
    <w:rsid w:val="001467B4"/>
    <w:rsid w:val="00151B33"/>
    <w:rsid w:val="00151D03"/>
    <w:rsid w:val="00152047"/>
    <w:rsid w:val="00153EA7"/>
    <w:rsid w:val="0015433B"/>
    <w:rsid w:val="00154599"/>
    <w:rsid w:val="00156AC0"/>
    <w:rsid w:val="00157208"/>
    <w:rsid w:val="00157ED6"/>
    <w:rsid w:val="0016181A"/>
    <w:rsid w:val="00161E33"/>
    <w:rsid w:val="0016276C"/>
    <w:rsid w:val="00166431"/>
    <w:rsid w:val="00166942"/>
    <w:rsid w:val="00166D94"/>
    <w:rsid w:val="00166E77"/>
    <w:rsid w:val="00170B62"/>
    <w:rsid w:val="0017187A"/>
    <w:rsid w:val="00172920"/>
    <w:rsid w:val="00172DC5"/>
    <w:rsid w:val="00172EE2"/>
    <w:rsid w:val="0017420E"/>
    <w:rsid w:val="0017445A"/>
    <w:rsid w:val="001750D7"/>
    <w:rsid w:val="00177355"/>
    <w:rsid w:val="00177A75"/>
    <w:rsid w:val="00177C4C"/>
    <w:rsid w:val="001805BA"/>
    <w:rsid w:val="00180B39"/>
    <w:rsid w:val="00180CC8"/>
    <w:rsid w:val="0018143B"/>
    <w:rsid w:val="001814B7"/>
    <w:rsid w:val="00183002"/>
    <w:rsid w:val="00183D52"/>
    <w:rsid w:val="001840D2"/>
    <w:rsid w:val="001845D0"/>
    <w:rsid w:val="001847C0"/>
    <w:rsid w:val="001864BA"/>
    <w:rsid w:val="00186D51"/>
    <w:rsid w:val="00187CB0"/>
    <w:rsid w:val="001924EC"/>
    <w:rsid w:val="0019562C"/>
    <w:rsid w:val="00195820"/>
    <w:rsid w:val="00195E83"/>
    <w:rsid w:val="001960C6"/>
    <w:rsid w:val="001961A1"/>
    <w:rsid w:val="00196A7B"/>
    <w:rsid w:val="00196D0D"/>
    <w:rsid w:val="00197285"/>
    <w:rsid w:val="00197487"/>
    <w:rsid w:val="00197856"/>
    <w:rsid w:val="00197D0D"/>
    <w:rsid w:val="001A05FA"/>
    <w:rsid w:val="001A0679"/>
    <w:rsid w:val="001A3F44"/>
    <w:rsid w:val="001A5695"/>
    <w:rsid w:val="001A5D40"/>
    <w:rsid w:val="001A6A50"/>
    <w:rsid w:val="001A6B22"/>
    <w:rsid w:val="001A6C6D"/>
    <w:rsid w:val="001A7ACC"/>
    <w:rsid w:val="001B0331"/>
    <w:rsid w:val="001B10A0"/>
    <w:rsid w:val="001B34DD"/>
    <w:rsid w:val="001B3E17"/>
    <w:rsid w:val="001B4C30"/>
    <w:rsid w:val="001B50D2"/>
    <w:rsid w:val="001B610A"/>
    <w:rsid w:val="001B6745"/>
    <w:rsid w:val="001B683F"/>
    <w:rsid w:val="001B7236"/>
    <w:rsid w:val="001B7587"/>
    <w:rsid w:val="001C0F52"/>
    <w:rsid w:val="001C11D9"/>
    <w:rsid w:val="001C504E"/>
    <w:rsid w:val="001C5792"/>
    <w:rsid w:val="001D0309"/>
    <w:rsid w:val="001D0A4C"/>
    <w:rsid w:val="001D1CE7"/>
    <w:rsid w:val="001D2490"/>
    <w:rsid w:val="001D4E31"/>
    <w:rsid w:val="001D541F"/>
    <w:rsid w:val="001D5BE5"/>
    <w:rsid w:val="001D5CA8"/>
    <w:rsid w:val="001D6061"/>
    <w:rsid w:val="001D6609"/>
    <w:rsid w:val="001D6AA9"/>
    <w:rsid w:val="001D7582"/>
    <w:rsid w:val="001D7AE2"/>
    <w:rsid w:val="001E010A"/>
    <w:rsid w:val="001E0FAE"/>
    <w:rsid w:val="001E137D"/>
    <w:rsid w:val="001E1CCA"/>
    <w:rsid w:val="001E1F60"/>
    <w:rsid w:val="001E3516"/>
    <w:rsid w:val="001E49BA"/>
    <w:rsid w:val="001E53B5"/>
    <w:rsid w:val="001E5778"/>
    <w:rsid w:val="001E7052"/>
    <w:rsid w:val="001F12E3"/>
    <w:rsid w:val="001F140A"/>
    <w:rsid w:val="001F293C"/>
    <w:rsid w:val="001F3246"/>
    <w:rsid w:val="001F34AA"/>
    <w:rsid w:val="001F35D1"/>
    <w:rsid w:val="001F3837"/>
    <w:rsid w:val="001F43B1"/>
    <w:rsid w:val="001F4DFB"/>
    <w:rsid w:val="001F4F9B"/>
    <w:rsid w:val="001F54C3"/>
    <w:rsid w:val="001F5737"/>
    <w:rsid w:val="001F5ECB"/>
    <w:rsid w:val="001F62F4"/>
    <w:rsid w:val="001F76C6"/>
    <w:rsid w:val="00200050"/>
    <w:rsid w:val="0020012C"/>
    <w:rsid w:val="00200C1F"/>
    <w:rsid w:val="002014D2"/>
    <w:rsid w:val="0020188D"/>
    <w:rsid w:val="0020280F"/>
    <w:rsid w:val="002039FE"/>
    <w:rsid w:val="00203EE9"/>
    <w:rsid w:val="00204469"/>
    <w:rsid w:val="00204C82"/>
    <w:rsid w:val="00204F8C"/>
    <w:rsid w:val="002050EA"/>
    <w:rsid w:val="00205F24"/>
    <w:rsid w:val="0021096C"/>
    <w:rsid w:val="00213CB4"/>
    <w:rsid w:val="00214720"/>
    <w:rsid w:val="00214E95"/>
    <w:rsid w:val="00215857"/>
    <w:rsid w:val="002160E3"/>
    <w:rsid w:val="002163FC"/>
    <w:rsid w:val="00217075"/>
    <w:rsid w:val="00217FDB"/>
    <w:rsid w:val="002200D8"/>
    <w:rsid w:val="0022082E"/>
    <w:rsid w:val="0022084D"/>
    <w:rsid w:val="00220E92"/>
    <w:rsid w:val="0022107F"/>
    <w:rsid w:val="00221127"/>
    <w:rsid w:val="00222ABD"/>
    <w:rsid w:val="0022501A"/>
    <w:rsid w:val="00225839"/>
    <w:rsid w:val="00226416"/>
    <w:rsid w:val="002266C7"/>
    <w:rsid w:val="002269B6"/>
    <w:rsid w:val="00226A42"/>
    <w:rsid w:val="00226D76"/>
    <w:rsid w:val="0022719C"/>
    <w:rsid w:val="00230D63"/>
    <w:rsid w:val="00230DC2"/>
    <w:rsid w:val="00231D43"/>
    <w:rsid w:val="002320E5"/>
    <w:rsid w:val="00232B09"/>
    <w:rsid w:val="00234C9D"/>
    <w:rsid w:val="00236119"/>
    <w:rsid w:val="002365F6"/>
    <w:rsid w:val="00236829"/>
    <w:rsid w:val="00237769"/>
    <w:rsid w:val="00240904"/>
    <w:rsid w:val="00241752"/>
    <w:rsid w:val="0024388C"/>
    <w:rsid w:val="00243A04"/>
    <w:rsid w:val="0024437A"/>
    <w:rsid w:val="00244A5B"/>
    <w:rsid w:val="00244FED"/>
    <w:rsid w:val="00245634"/>
    <w:rsid w:val="0024575D"/>
    <w:rsid w:val="00246773"/>
    <w:rsid w:val="00247F1B"/>
    <w:rsid w:val="002502A8"/>
    <w:rsid w:val="00250AEA"/>
    <w:rsid w:val="002517B3"/>
    <w:rsid w:val="00252B31"/>
    <w:rsid w:val="0025301A"/>
    <w:rsid w:val="00254A21"/>
    <w:rsid w:val="00254A76"/>
    <w:rsid w:val="00263075"/>
    <w:rsid w:val="00263784"/>
    <w:rsid w:val="00264216"/>
    <w:rsid w:val="00264DDB"/>
    <w:rsid w:val="00265079"/>
    <w:rsid w:val="002656CE"/>
    <w:rsid w:val="0026631A"/>
    <w:rsid w:val="0026676C"/>
    <w:rsid w:val="0026727C"/>
    <w:rsid w:val="002674CE"/>
    <w:rsid w:val="00267CFA"/>
    <w:rsid w:val="00267D5E"/>
    <w:rsid w:val="00270CA8"/>
    <w:rsid w:val="00272457"/>
    <w:rsid w:val="00272569"/>
    <w:rsid w:val="002729C4"/>
    <w:rsid w:val="00273D7B"/>
    <w:rsid w:val="00275016"/>
    <w:rsid w:val="00275B1A"/>
    <w:rsid w:val="002768D5"/>
    <w:rsid w:val="0027725D"/>
    <w:rsid w:val="00277624"/>
    <w:rsid w:val="00277C78"/>
    <w:rsid w:val="00280087"/>
    <w:rsid w:val="002807A7"/>
    <w:rsid w:val="002810A8"/>
    <w:rsid w:val="00282F26"/>
    <w:rsid w:val="002830A5"/>
    <w:rsid w:val="00286014"/>
    <w:rsid w:val="002864BB"/>
    <w:rsid w:val="00286A3B"/>
    <w:rsid w:val="00286C12"/>
    <w:rsid w:val="00286D40"/>
    <w:rsid w:val="00287407"/>
    <w:rsid w:val="002903B1"/>
    <w:rsid w:val="0029058A"/>
    <w:rsid w:val="002908E6"/>
    <w:rsid w:val="00291944"/>
    <w:rsid w:val="002919F5"/>
    <w:rsid w:val="00292119"/>
    <w:rsid w:val="0029223A"/>
    <w:rsid w:val="00292EA0"/>
    <w:rsid w:val="00294084"/>
    <w:rsid w:val="002961AD"/>
    <w:rsid w:val="002978BD"/>
    <w:rsid w:val="002A101C"/>
    <w:rsid w:val="002A1901"/>
    <w:rsid w:val="002A31E3"/>
    <w:rsid w:val="002A4962"/>
    <w:rsid w:val="002A49E7"/>
    <w:rsid w:val="002A5B16"/>
    <w:rsid w:val="002A667A"/>
    <w:rsid w:val="002A6FC5"/>
    <w:rsid w:val="002A7B76"/>
    <w:rsid w:val="002B06F6"/>
    <w:rsid w:val="002B0BFC"/>
    <w:rsid w:val="002B1208"/>
    <w:rsid w:val="002B2653"/>
    <w:rsid w:val="002B2F3C"/>
    <w:rsid w:val="002B3970"/>
    <w:rsid w:val="002B3B4E"/>
    <w:rsid w:val="002B4230"/>
    <w:rsid w:val="002B466E"/>
    <w:rsid w:val="002B4B6F"/>
    <w:rsid w:val="002B5C9A"/>
    <w:rsid w:val="002B735D"/>
    <w:rsid w:val="002B7E4A"/>
    <w:rsid w:val="002C0FBF"/>
    <w:rsid w:val="002C1E8B"/>
    <w:rsid w:val="002C26E1"/>
    <w:rsid w:val="002C2F3A"/>
    <w:rsid w:val="002C3E1B"/>
    <w:rsid w:val="002C4336"/>
    <w:rsid w:val="002C54FD"/>
    <w:rsid w:val="002C5902"/>
    <w:rsid w:val="002C5975"/>
    <w:rsid w:val="002C5CE7"/>
    <w:rsid w:val="002C7EE3"/>
    <w:rsid w:val="002D0F54"/>
    <w:rsid w:val="002D1FB3"/>
    <w:rsid w:val="002D2A76"/>
    <w:rsid w:val="002D38CE"/>
    <w:rsid w:val="002D58C1"/>
    <w:rsid w:val="002D58F8"/>
    <w:rsid w:val="002D5CAB"/>
    <w:rsid w:val="002D5D02"/>
    <w:rsid w:val="002D7A30"/>
    <w:rsid w:val="002D7F32"/>
    <w:rsid w:val="002E02BC"/>
    <w:rsid w:val="002E058D"/>
    <w:rsid w:val="002E05C8"/>
    <w:rsid w:val="002E0743"/>
    <w:rsid w:val="002E0AC0"/>
    <w:rsid w:val="002E313D"/>
    <w:rsid w:val="002E4074"/>
    <w:rsid w:val="002E463C"/>
    <w:rsid w:val="002E485D"/>
    <w:rsid w:val="002E58D7"/>
    <w:rsid w:val="002E639D"/>
    <w:rsid w:val="002E7E9D"/>
    <w:rsid w:val="002F0262"/>
    <w:rsid w:val="002F0386"/>
    <w:rsid w:val="002F229C"/>
    <w:rsid w:val="002F2FB9"/>
    <w:rsid w:val="002F3A5F"/>
    <w:rsid w:val="002F5E7E"/>
    <w:rsid w:val="002F64F5"/>
    <w:rsid w:val="00300A22"/>
    <w:rsid w:val="00301020"/>
    <w:rsid w:val="00301824"/>
    <w:rsid w:val="00301DC3"/>
    <w:rsid w:val="00303D5F"/>
    <w:rsid w:val="0030466E"/>
    <w:rsid w:val="00304CBF"/>
    <w:rsid w:val="003053B5"/>
    <w:rsid w:val="0030592D"/>
    <w:rsid w:val="003061AF"/>
    <w:rsid w:val="00306391"/>
    <w:rsid w:val="003067EC"/>
    <w:rsid w:val="003078B8"/>
    <w:rsid w:val="00307D63"/>
    <w:rsid w:val="00307E5B"/>
    <w:rsid w:val="00311D0F"/>
    <w:rsid w:val="0031257F"/>
    <w:rsid w:val="003142E8"/>
    <w:rsid w:val="0031635F"/>
    <w:rsid w:val="003166A4"/>
    <w:rsid w:val="00316BE7"/>
    <w:rsid w:val="003171E7"/>
    <w:rsid w:val="0032167C"/>
    <w:rsid w:val="0032183C"/>
    <w:rsid w:val="003241A7"/>
    <w:rsid w:val="003259D8"/>
    <w:rsid w:val="0032694F"/>
    <w:rsid w:val="00330FCF"/>
    <w:rsid w:val="00331A38"/>
    <w:rsid w:val="00331C8E"/>
    <w:rsid w:val="00333D92"/>
    <w:rsid w:val="00334923"/>
    <w:rsid w:val="003354A3"/>
    <w:rsid w:val="00337EB5"/>
    <w:rsid w:val="00337F2A"/>
    <w:rsid w:val="003400DB"/>
    <w:rsid w:val="00341B48"/>
    <w:rsid w:val="003422D4"/>
    <w:rsid w:val="0034245D"/>
    <w:rsid w:val="0034321B"/>
    <w:rsid w:val="00343257"/>
    <w:rsid w:val="00347D62"/>
    <w:rsid w:val="00350A54"/>
    <w:rsid w:val="003518E5"/>
    <w:rsid w:val="00351DB7"/>
    <w:rsid w:val="003533DC"/>
    <w:rsid w:val="00354261"/>
    <w:rsid w:val="003546EA"/>
    <w:rsid w:val="0035577B"/>
    <w:rsid w:val="003560E3"/>
    <w:rsid w:val="00356704"/>
    <w:rsid w:val="00357A4E"/>
    <w:rsid w:val="00360605"/>
    <w:rsid w:val="00361047"/>
    <w:rsid w:val="00362A6F"/>
    <w:rsid w:val="00362EBF"/>
    <w:rsid w:val="00362F18"/>
    <w:rsid w:val="00365F00"/>
    <w:rsid w:val="00366469"/>
    <w:rsid w:val="00366EDD"/>
    <w:rsid w:val="0036710A"/>
    <w:rsid w:val="00367419"/>
    <w:rsid w:val="00367496"/>
    <w:rsid w:val="00371EB2"/>
    <w:rsid w:val="00373172"/>
    <w:rsid w:val="0037462A"/>
    <w:rsid w:val="00374D1A"/>
    <w:rsid w:val="00376817"/>
    <w:rsid w:val="00376BC7"/>
    <w:rsid w:val="003771F6"/>
    <w:rsid w:val="00380C14"/>
    <w:rsid w:val="00380DD6"/>
    <w:rsid w:val="0038175B"/>
    <w:rsid w:val="0038198D"/>
    <w:rsid w:val="00382F05"/>
    <w:rsid w:val="00383293"/>
    <w:rsid w:val="003867F7"/>
    <w:rsid w:val="003869F7"/>
    <w:rsid w:val="00387F6A"/>
    <w:rsid w:val="00390625"/>
    <w:rsid w:val="003909C4"/>
    <w:rsid w:val="003914EA"/>
    <w:rsid w:val="0039169F"/>
    <w:rsid w:val="003916F8"/>
    <w:rsid w:val="00391ACD"/>
    <w:rsid w:val="0039227B"/>
    <w:rsid w:val="00393A65"/>
    <w:rsid w:val="00396555"/>
    <w:rsid w:val="00397766"/>
    <w:rsid w:val="003977E9"/>
    <w:rsid w:val="00397F6C"/>
    <w:rsid w:val="003A0B0F"/>
    <w:rsid w:val="003A2418"/>
    <w:rsid w:val="003A2D62"/>
    <w:rsid w:val="003A385B"/>
    <w:rsid w:val="003A5586"/>
    <w:rsid w:val="003A6DE5"/>
    <w:rsid w:val="003A7477"/>
    <w:rsid w:val="003A759E"/>
    <w:rsid w:val="003A7784"/>
    <w:rsid w:val="003A78D5"/>
    <w:rsid w:val="003B0861"/>
    <w:rsid w:val="003B1259"/>
    <w:rsid w:val="003B1F23"/>
    <w:rsid w:val="003B2765"/>
    <w:rsid w:val="003B335D"/>
    <w:rsid w:val="003B34B0"/>
    <w:rsid w:val="003B3C03"/>
    <w:rsid w:val="003B4913"/>
    <w:rsid w:val="003B5AB4"/>
    <w:rsid w:val="003C09B7"/>
    <w:rsid w:val="003C17C0"/>
    <w:rsid w:val="003C1AA8"/>
    <w:rsid w:val="003C2157"/>
    <w:rsid w:val="003C323C"/>
    <w:rsid w:val="003C330A"/>
    <w:rsid w:val="003C4FFC"/>
    <w:rsid w:val="003C5703"/>
    <w:rsid w:val="003C5E83"/>
    <w:rsid w:val="003C6310"/>
    <w:rsid w:val="003C7FAC"/>
    <w:rsid w:val="003D2500"/>
    <w:rsid w:val="003D3802"/>
    <w:rsid w:val="003D4764"/>
    <w:rsid w:val="003D5B17"/>
    <w:rsid w:val="003D60B6"/>
    <w:rsid w:val="003D61F6"/>
    <w:rsid w:val="003D76B8"/>
    <w:rsid w:val="003D78BE"/>
    <w:rsid w:val="003D79FF"/>
    <w:rsid w:val="003E113F"/>
    <w:rsid w:val="003E1C8F"/>
    <w:rsid w:val="003E1FFC"/>
    <w:rsid w:val="003E2B0D"/>
    <w:rsid w:val="003E366A"/>
    <w:rsid w:val="003E5088"/>
    <w:rsid w:val="003E5675"/>
    <w:rsid w:val="003E7106"/>
    <w:rsid w:val="003E7BF1"/>
    <w:rsid w:val="003E7CBC"/>
    <w:rsid w:val="003F1D30"/>
    <w:rsid w:val="003F2066"/>
    <w:rsid w:val="003F31FA"/>
    <w:rsid w:val="003F3D87"/>
    <w:rsid w:val="003F4E81"/>
    <w:rsid w:val="003F5793"/>
    <w:rsid w:val="003F6FB5"/>
    <w:rsid w:val="00400DDF"/>
    <w:rsid w:val="00401A0B"/>
    <w:rsid w:val="00401E53"/>
    <w:rsid w:val="0040224E"/>
    <w:rsid w:val="00402E4B"/>
    <w:rsid w:val="00402FA3"/>
    <w:rsid w:val="00403AEF"/>
    <w:rsid w:val="004047CB"/>
    <w:rsid w:val="00405013"/>
    <w:rsid w:val="004053B6"/>
    <w:rsid w:val="00405579"/>
    <w:rsid w:val="00407CA1"/>
    <w:rsid w:val="004107C7"/>
    <w:rsid w:val="00410DCC"/>
    <w:rsid w:val="004128F9"/>
    <w:rsid w:val="00412D20"/>
    <w:rsid w:val="00412E98"/>
    <w:rsid w:val="00415347"/>
    <w:rsid w:val="0041666C"/>
    <w:rsid w:val="00420087"/>
    <w:rsid w:val="004215CC"/>
    <w:rsid w:val="0042170D"/>
    <w:rsid w:val="00422883"/>
    <w:rsid w:val="00422F36"/>
    <w:rsid w:val="004235AE"/>
    <w:rsid w:val="004237B9"/>
    <w:rsid w:val="00427AD2"/>
    <w:rsid w:val="00430442"/>
    <w:rsid w:val="00431A21"/>
    <w:rsid w:val="00431CB1"/>
    <w:rsid w:val="0043219F"/>
    <w:rsid w:val="00432568"/>
    <w:rsid w:val="004343A7"/>
    <w:rsid w:val="004343DD"/>
    <w:rsid w:val="00436133"/>
    <w:rsid w:val="00436190"/>
    <w:rsid w:val="0043654F"/>
    <w:rsid w:val="004366F4"/>
    <w:rsid w:val="00437AD0"/>
    <w:rsid w:val="00440680"/>
    <w:rsid w:val="004407DA"/>
    <w:rsid w:val="00441C36"/>
    <w:rsid w:val="004420FC"/>
    <w:rsid w:val="004428D6"/>
    <w:rsid w:val="00444A0B"/>
    <w:rsid w:val="00444BAC"/>
    <w:rsid w:val="00445A18"/>
    <w:rsid w:val="00445C08"/>
    <w:rsid w:val="00445F39"/>
    <w:rsid w:val="00446EB9"/>
    <w:rsid w:val="00447570"/>
    <w:rsid w:val="00453C37"/>
    <w:rsid w:val="00453DE9"/>
    <w:rsid w:val="004540A7"/>
    <w:rsid w:val="00455B04"/>
    <w:rsid w:val="0045719B"/>
    <w:rsid w:val="00457801"/>
    <w:rsid w:val="00461E14"/>
    <w:rsid w:val="00463502"/>
    <w:rsid w:val="0046352A"/>
    <w:rsid w:val="00463A2D"/>
    <w:rsid w:val="00464A3F"/>
    <w:rsid w:val="00464BC2"/>
    <w:rsid w:val="00464C16"/>
    <w:rsid w:val="004656FF"/>
    <w:rsid w:val="00466455"/>
    <w:rsid w:val="00466CF5"/>
    <w:rsid w:val="00466EB4"/>
    <w:rsid w:val="00467D12"/>
    <w:rsid w:val="004704F6"/>
    <w:rsid w:val="00474534"/>
    <w:rsid w:val="004754C3"/>
    <w:rsid w:val="0047619A"/>
    <w:rsid w:val="00476C4A"/>
    <w:rsid w:val="00481535"/>
    <w:rsid w:val="00481C72"/>
    <w:rsid w:val="004821B7"/>
    <w:rsid w:val="00483227"/>
    <w:rsid w:val="00483AA5"/>
    <w:rsid w:val="00483F1D"/>
    <w:rsid w:val="0048401E"/>
    <w:rsid w:val="00484266"/>
    <w:rsid w:val="004844F9"/>
    <w:rsid w:val="00484B2E"/>
    <w:rsid w:val="004853BC"/>
    <w:rsid w:val="00485CAF"/>
    <w:rsid w:val="00486214"/>
    <w:rsid w:val="00486331"/>
    <w:rsid w:val="00486A65"/>
    <w:rsid w:val="00486C16"/>
    <w:rsid w:val="004879DD"/>
    <w:rsid w:val="00487DB6"/>
    <w:rsid w:val="00491B89"/>
    <w:rsid w:val="00491E1D"/>
    <w:rsid w:val="00492874"/>
    <w:rsid w:val="00493CE9"/>
    <w:rsid w:val="00494D24"/>
    <w:rsid w:val="0049510A"/>
    <w:rsid w:val="004956B9"/>
    <w:rsid w:val="004959E3"/>
    <w:rsid w:val="004A1442"/>
    <w:rsid w:val="004A1AFE"/>
    <w:rsid w:val="004A2051"/>
    <w:rsid w:val="004A21CF"/>
    <w:rsid w:val="004A418C"/>
    <w:rsid w:val="004A4CAE"/>
    <w:rsid w:val="004A5232"/>
    <w:rsid w:val="004A534C"/>
    <w:rsid w:val="004B1E77"/>
    <w:rsid w:val="004B4D43"/>
    <w:rsid w:val="004B64F7"/>
    <w:rsid w:val="004B6C11"/>
    <w:rsid w:val="004B6FD4"/>
    <w:rsid w:val="004C0872"/>
    <w:rsid w:val="004C11D0"/>
    <w:rsid w:val="004C14F1"/>
    <w:rsid w:val="004C34BA"/>
    <w:rsid w:val="004C5743"/>
    <w:rsid w:val="004C57A2"/>
    <w:rsid w:val="004C63CF"/>
    <w:rsid w:val="004D0C72"/>
    <w:rsid w:val="004D1958"/>
    <w:rsid w:val="004D2BF4"/>
    <w:rsid w:val="004D2EA3"/>
    <w:rsid w:val="004D340D"/>
    <w:rsid w:val="004D3634"/>
    <w:rsid w:val="004D4211"/>
    <w:rsid w:val="004D43DE"/>
    <w:rsid w:val="004D5492"/>
    <w:rsid w:val="004D57CE"/>
    <w:rsid w:val="004D6AE0"/>
    <w:rsid w:val="004E08EF"/>
    <w:rsid w:val="004E0F34"/>
    <w:rsid w:val="004E2004"/>
    <w:rsid w:val="004E4A9B"/>
    <w:rsid w:val="004E58CF"/>
    <w:rsid w:val="004E5A36"/>
    <w:rsid w:val="004E6E47"/>
    <w:rsid w:val="004E6F69"/>
    <w:rsid w:val="004E706D"/>
    <w:rsid w:val="004E764E"/>
    <w:rsid w:val="004F00CE"/>
    <w:rsid w:val="004F02A4"/>
    <w:rsid w:val="004F135D"/>
    <w:rsid w:val="004F2092"/>
    <w:rsid w:val="004F21BA"/>
    <w:rsid w:val="004F272E"/>
    <w:rsid w:val="004F2DD7"/>
    <w:rsid w:val="004F5184"/>
    <w:rsid w:val="004F74A0"/>
    <w:rsid w:val="004F7DDB"/>
    <w:rsid w:val="005001A0"/>
    <w:rsid w:val="00502BF4"/>
    <w:rsid w:val="005033B5"/>
    <w:rsid w:val="0050537F"/>
    <w:rsid w:val="005056FA"/>
    <w:rsid w:val="00506410"/>
    <w:rsid w:val="005103BA"/>
    <w:rsid w:val="00510A77"/>
    <w:rsid w:val="00510C36"/>
    <w:rsid w:val="00511246"/>
    <w:rsid w:val="00511FDB"/>
    <w:rsid w:val="0051203D"/>
    <w:rsid w:val="005127D4"/>
    <w:rsid w:val="00513AE8"/>
    <w:rsid w:val="00515CD2"/>
    <w:rsid w:val="00515F9A"/>
    <w:rsid w:val="0051609D"/>
    <w:rsid w:val="00516E55"/>
    <w:rsid w:val="00517BEE"/>
    <w:rsid w:val="00521567"/>
    <w:rsid w:val="0052157D"/>
    <w:rsid w:val="00521B1A"/>
    <w:rsid w:val="0052213F"/>
    <w:rsid w:val="00523E13"/>
    <w:rsid w:val="00524F59"/>
    <w:rsid w:val="00525A14"/>
    <w:rsid w:val="00530F97"/>
    <w:rsid w:val="00531952"/>
    <w:rsid w:val="00532F7B"/>
    <w:rsid w:val="00534B27"/>
    <w:rsid w:val="005359AD"/>
    <w:rsid w:val="0054154D"/>
    <w:rsid w:val="0054264A"/>
    <w:rsid w:val="00543669"/>
    <w:rsid w:val="00543D6D"/>
    <w:rsid w:val="00544D17"/>
    <w:rsid w:val="0054652D"/>
    <w:rsid w:val="00546DF9"/>
    <w:rsid w:val="0054709C"/>
    <w:rsid w:val="005472D3"/>
    <w:rsid w:val="00547A9F"/>
    <w:rsid w:val="00547C06"/>
    <w:rsid w:val="00550F80"/>
    <w:rsid w:val="005518C9"/>
    <w:rsid w:val="00552365"/>
    <w:rsid w:val="005529BE"/>
    <w:rsid w:val="00552CAF"/>
    <w:rsid w:val="00554394"/>
    <w:rsid w:val="005543CF"/>
    <w:rsid w:val="00554857"/>
    <w:rsid w:val="00560AE7"/>
    <w:rsid w:val="00562247"/>
    <w:rsid w:val="0056288C"/>
    <w:rsid w:val="00562E76"/>
    <w:rsid w:val="00565153"/>
    <w:rsid w:val="005664A3"/>
    <w:rsid w:val="00566DE6"/>
    <w:rsid w:val="005675A4"/>
    <w:rsid w:val="005726BC"/>
    <w:rsid w:val="005734DD"/>
    <w:rsid w:val="0057495F"/>
    <w:rsid w:val="005758BE"/>
    <w:rsid w:val="005758F7"/>
    <w:rsid w:val="0058196B"/>
    <w:rsid w:val="00582333"/>
    <w:rsid w:val="00585FB8"/>
    <w:rsid w:val="00590E76"/>
    <w:rsid w:val="005912C4"/>
    <w:rsid w:val="00591C9E"/>
    <w:rsid w:val="00594FBA"/>
    <w:rsid w:val="00595D68"/>
    <w:rsid w:val="00596298"/>
    <w:rsid w:val="0059762E"/>
    <w:rsid w:val="005A043F"/>
    <w:rsid w:val="005A14A8"/>
    <w:rsid w:val="005A1DCD"/>
    <w:rsid w:val="005A512D"/>
    <w:rsid w:val="005A565D"/>
    <w:rsid w:val="005A578C"/>
    <w:rsid w:val="005A5E3D"/>
    <w:rsid w:val="005A6F0F"/>
    <w:rsid w:val="005A6FD0"/>
    <w:rsid w:val="005A7B08"/>
    <w:rsid w:val="005B1C12"/>
    <w:rsid w:val="005B2AA7"/>
    <w:rsid w:val="005B6B36"/>
    <w:rsid w:val="005B6EC2"/>
    <w:rsid w:val="005C055D"/>
    <w:rsid w:val="005C1812"/>
    <w:rsid w:val="005C1EE1"/>
    <w:rsid w:val="005C62FE"/>
    <w:rsid w:val="005C741E"/>
    <w:rsid w:val="005D051F"/>
    <w:rsid w:val="005D0559"/>
    <w:rsid w:val="005D06E1"/>
    <w:rsid w:val="005D2348"/>
    <w:rsid w:val="005D4263"/>
    <w:rsid w:val="005D4DA6"/>
    <w:rsid w:val="005D5CC5"/>
    <w:rsid w:val="005D5F26"/>
    <w:rsid w:val="005D76FF"/>
    <w:rsid w:val="005D7BC0"/>
    <w:rsid w:val="005E123D"/>
    <w:rsid w:val="005E1DB8"/>
    <w:rsid w:val="005E299C"/>
    <w:rsid w:val="005E3A41"/>
    <w:rsid w:val="005E3DDD"/>
    <w:rsid w:val="005E3E9D"/>
    <w:rsid w:val="005E552D"/>
    <w:rsid w:val="005E5A70"/>
    <w:rsid w:val="005E76A5"/>
    <w:rsid w:val="005F0064"/>
    <w:rsid w:val="005F0FF6"/>
    <w:rsid w:val="005F11DC"/>
    <w:rsid w:val="005F3398"/>
    <w:rsid w:val="005F440A"/>
    <w:rsid w:val="005F491C"/>
    <w:rsid w:val="005F4D16"/>
    <w:rsid w:val="005F53DE"/>
    <w:rsid w:val="005F5927"/>
    <w:rsid w:val="0060075D"/>
    <w:rsid w:val="00601385"/>
    <w:rsid w:val="006038B8"/>
    <w:rsid w:val="00603AE0"/>
    <w:rsid w:val="006047B3"/>
    <w:rsid w:val="00605E17"/>
    <w:rsid w:val="006108D7"/>
    <w:rsid w:val="00610A88"/>
    <w:rsid w:val="00611852"/>
    <w:rsid w:val="00611CC6"/>
    <w:rsid w:val="006201C2"/>
    <w:rsid w:val="00620359"/>
    <w:rsid w:val="006203DB"/>
    <w:rsid w:val="00620613"/>
    <w:rsid w:val="00621059"/>
    <w:rsid w:val="006213E5"/>
    <w:rsid w:val="006224DB"/>
    <w:rsid w:val="00623E12"/>
    <w:rsid w:val="00625121"/>
    <w:rsid w:val="00625966"/>
    <w:rsid w:val="00627ED0"/>
    <w:rsid w:val="006307FE"/>
    <w:rsid w:val="006318E5"/>
    <w:rsid w:val="0063501A"/>
    <w:rsid w:val="00635C03"/>
    <w:rsid w:val="00637E7B"/>
    <w:rsid w:val="00644019"/>
    <w:rsid w:val="00646B0D"/>
    <w:rsid w:val="00646DC3"/>
    <w:rsid w:val="00646DD6"/>
    <w:rsid w:val="006476C8"/>
    <w:rsid w:val="006509A5"/>
    <w:rsid w:val="00650A6F"/>
    <w:rsid w:val="00650D41"/>
    <w:rsid w:val="00650EA0"/>
    <w:rsid w:val="0065149C"/>
    <w:rsid w:val="00651A79"/>
    <w:rsid w:val="00653D79"/>
    <w:rsid w:val="00655FB3"/>
    <w:rsid w:val="0065638B"/>
    <w:rsid w:val="00656C54"/>
    <w:rsid w:val="00660095"/>
    <w:rsid w:val="0066042A"/>
    <w:rsid w:val="0066243E"/>
    <w:rsid w:val="00662507"/>
    <w:rsid w:val="00663123"/>
    <w:rsid w:val="00663F0D"/>
    <w:rsid w:val="00664906"/>
    <w:rsid w:val="00665560"/>
    <w:rsid w:val="00666141"/>
    <w:rsid w:val="006668E9"/>
    <w:rsid w:val="00666EE2"/>
    <w:rsid w:val="00670278"/>
    <w:rsid w:val="0067125A"/>
    <w:rsid w:val="0067134A"/>
    <w:rsid w:val="006715F5"/>
    <w:rsid w:val="00672275"/>
    <w:rsid w:val="00672D20"/>
    <w:rsid w:val="00673ADF"/>
    <w:rsid w:val="00673B79"/>
    <w:rsid w:val="00673BF6"/>
    <w:rsid w:val="00673FF5"/>
    <w:rsid w:val="0067426B"/>
    <w:rsid w:val="006748D4"/>
    <w:rsid w:val="00675395"/>
    <w:rsid w:val="0067589F"/>
    <w:rsid w:val="00676296"/>
    <w:rsid w:val="00680015"/>
    <w:rsid w:val="00680415"/>
    <w:rsid w:val="00683CF7"/>
    <w:rsid w:val="00684F0C"/>
    <w:rsid w:val="00687F01"/>
    <w:rsid w:val="00690245"/>
    <w:rsid w:val="00690860"/>
    <w:rsid w:val="006909D6"/>
    <w:rsid w:val="0069391C"/>
    <w:rsid w:val="00693DAF"/>
    <w:rsid w:val="006953B9"/>
    <w:rsid w:val="00695B5B"/>
    <w:rsid w:val="00696577"/>
    <w:rsid w:val="006967EF"/>
    <w:rsid w:val="00697F98"/>
    <w:rsid w:val="006A01EF"/>
    <w:rsid w:val="006A07EF"/>
    <w:rsid w:val="006A22E9"/>
    <w:rsid w:val="006A2822"/>
    <w:rsid w:val="006A296A"/>
    <w:rsid w:val="006A3C3F"/>
    <w:rsid w:val="006A4248"/>
    <w:rsid w:val="006A4C2B"/>
    <w:rsid w:val="006A6757"/>
    <w:rsid w:val="006B1EB0"/>
    <w:rsid w:val="006B2DE5"/>
    <w:rsid w:val="006B2E0E"/>
    <w:rsid w:val="006B380F"/>
    <w:rsid w:val="006B6DA6"/>
    <w:rsid w:val="006B780E"/>
    <w:rsid w:val="006C0336"/>
    <w:rsid w:val="006C0EEA"/>
    <w:rsid w:val="006C1A9C"/>
    <w:rsid w:val="006C23E5"/>
    <w:rsid w:val="006C3A89"/>
    <w:rsid w:val="006C3E7D"/>
    <w:rsid w:val="006C4673"/>
    <w:rsid w:val="006C4CBB"/>
    <w:rsid w:val="006C5369"/>
    <w:rsid w:val="006C580C"/>
    <w:rsid w:val="006C6C09"/>
    <w:rsid w:val="006C775D"/>
    <w:rsid w:val="006D02D8"/>
    <w:rsid w:val="006D0B81"/>
    <w:rsid w:val="006D1F1F"/>
    <w:rsid w:val="006D24E9"/>
    <w:rsid w:val="006D3608"/>
    <w:rsid w:val="006D3FAE"/>
    <w:rsid w:val="006D427C"/>
    <w:rsid w:val="006D450D"/>
    <w:rsid w:val="006D4795"/>
    <w:rsid w:val="006D658F"/>
    <w:rsid w:val="006D702B"/>
    <w:rsid w:val="006E0D60"/>
    <w:rsid w:val="006E19DE"/>
    <w:rsid w:val="006E20D1"/>
    <w:rsid w:val="006E23F3"/>
    <w:rsid w:val="006E3360"/>
    <w:rsid w:val="006E413F"/>
    <w:rsid w:val="006E4C96"/>
    <w:rsid w:val="006E4C9E"/>
    <w:rsid w:val="006E4FA9"/>
    <w:rsid w:val="006E59B4"/>
    <w:rsid w:val="006E5E9C"/>
    <w:rsid w:val="006E64FF"/>
    <w:rsid w:val="006E7CCE"/>
    <w:rsid w:val="006F3248"/>
    <w:rsid w:val="006F417A"/>
    <w:rsid w:val="006F5D54"/>
    <w:rsid w:val="006F6BDB"/>
    <w:rsid w:val="006F7544"/>
    <w:rsid w:val="006F77A8"/>
    <w:rsid w:val="00702419"/>
    <w:rsid w:val="00702675"/>
    <w:rsid w:val="007026D7"/>
    <w:rsid w:val="00702F4A"/>
    <w:rsid w:val="00704E6E"/>
    <w:rsid w:val="00706383"/>
    <w:rsid w:val="00706D2C"/>
    <w:rsid w:val="00711643"/>
    <w:rsid w:val="00711DD1"/>
    <w:rsid w:val="00713B9F"/>
    <w:rsid w:val="00714D84"/>
    <w:rsid w:val="00714E53"/>
    <w:rsid w:val="0071606A"/>
    <w:rsid w:val="0071662E"/>
    <w:rsid w:val="00716A6B"/>
    <w:rsid w:val="0072594B"/>
    <w:rsid w:val="00725FBC"/>
    <w:rsid w:val="00726C2D"/>
    <w:rsid w:val="0073063E"/>
    <w:rsid w:val="00731927"/>
    <w:rsid w:val="00731AD8"/>
    <w:rsid w:val="0073292C"/>
    <w:rsid w:val="00734113"/>
    <w:rsid w:val="0073469B"/>
    <w:rsid w:val="00736473"/>
    <w:rsid w:val="00737BE9"/>
    <w:rsid w:val="007405DB"/>
    <w:rsid w:val="007409D8"/>
    <w:rsid w:val="00741497"/>
    <w:rsid w:val="00741510"/>
    <w:rsid w:val="00741DB7"/>
    <w:rsid w:val="00743310"/>
    <w:rsid w:val="00743C96"/>
    <w:rsid w:val="00744296"/>
    <w:rsid w:val="00744641"/>
    <w:rsid w:val="00744721"/>
    <w:rsid w:val="0074626E"/>
    <w:rsid w:val="00750A0A"/>
    <w:rsid w:val="00751F50"/>
    <w:rsid w:val="00754B9E"/>
    <w:rsid w:val="00755D60"/>
    <w:rsid w:val="0075769F"/>
    <w:rsid w:val="00757EE0"/>
    <w:rsid w:val="0076057A"/>
    <w:rsid w:val="007609F4"/>
    <w:rsid w:val="0076586F"/>
    <w:rsid w:val="00766724"/>
    <w:rsid w:val="00766845"/>
    <w:rsid w:val="007677D1"/>
    <w:rsid w:val="00767ADB"/>
    <w:rsid w:val="0077035A"/>
    <w:rsid w:val="00770995"/>
    <w:rsid w:val="00770BAA"/>
    <w:rsid w:val="00771B3B"/>
    <w:rsid w:val="00773361"/>
    <w:rsid w:val="00773E4E"/>
    <w:rsid w:val="007740EF"/>
    <w:rsid w:val="007754F6"/>
    <w:rsid w:val="00775DC4"/>
    <w:rsid w:val="00776D45"/>
    <w:rsid w:val="00777691"/>
    <w:rsid w:val="007809E1"/>
    <w:rsid w:val="00781514"/>
    <w:rsid w:val="00783094"/>
    <w:rsid w:val="00784338"/>
    <w:rsid w:val="00785C08"/>
    <w:rsid w:val="00785DE9"/>
    <w:rsid w:val="00787153"/>
    <w:rsid w:val="00790221"/>
    <w:rsid w:val="00791111"/>
    <w:rsid w:val="00791E37"/>
    <w:rsid w:val="00792CE5"/>
    <w:rsid w:val="00793FF8"/>
    <w:rsid w:val="007942BA"/>
    <w:rsid w:val="007944DE"/>
    <w:rsid w:val="00796266"/>
    <w:rsid w:val="00796F29"/>
    <w:rsid w:val="007A05E5"/>
    <w:rsid w:val="007A07A5"/>
    <w:rsid w:val="007A0FC1"/>
    <w:rsid w:val="007A1838"/>
    <w:rsid w:val="007A1906"/>
    <w:rsid w:val="007A1D38"/>
    <w:rsid w:val="007A1F87"/>
    <w:rsid w:val="007A35C0"/>
    <w:rsid w:val="007A36D0"/>
    <w:rsid w:val="007A6958"/>
    <w:rsid w:val="007A6B90"/>
    <w:rsid w:val="007B1298"/>
    <w:rsid w:val="007B1517"/>
    <w:rsid w:val="007B2068"/>
    <w:rsid w:val="007B3257"/>
    <w:rsid w:val="007B511F"/>
    <w:rsid w:val="007B632C"/>
    <w:rsid w:val="007C1B21"/>
    <w:rsid w:val="007C3253"/>
    <w:rsid w:val="007C32B7"/>
    <w:rsid w:val="007C3FDF"/>
    <w:rsid w:val="007C52BD"/>
    <w:rsid w:val="007C6305"/>
    <w:rsid w:val="007C6325"/>
    <w:rsid w:val="007C67A8"/>
    <w:rsid w:val="007C6D3C"/>
    <w:rsid w:val="007D104F"/>
    <w:rsid w:val="007D10C1"/>
    <w:rsid w:val="007D4C14"/>
    <w:rsid w:val="007D591F"/>
    <w:rsid w:val="007D5A41"/>
    <w:rsid w:val="007E0439"/>
    <w:rsid w:val="007E083B"/>
    <w:rsid w:val="007E0AEE"/>
    <w:rsid w:val="007E0CA2"/>
    <w:rsid w:val="007E0CB5"/>
    <w:rsid w:val="007E2723"/>
    <w:rsid w:val="007E295A"/>
    <w:rsid w:val="007E2DFD"/>
    <w:rsid w:val="007E3758"/>
    <w:rsid w:val="007E504F"/>
    <w:rsid w:val="007E50E9"/>
    <w:rsid w:val="007E546F"/>
    <w:rsid w:val="007E6AD2"/>
    <w:rsid w:val="007E719B"/>
    <w:rsid w:val="007E7378"/>
    <w:rsid w:val="007E7A75"/>
    <w:rsid w:val="007F0398"/>
    <w:rsid w:val="007F152C"/>
    <w:rsid w:val="007F1F43"/>
    <w:rsid w:val="007F2294"/>
    <w:rsid w:val="007F2971"/>
    <w:rsid w:val="007F29E4"/>
    <w:rsid w:val="007F2CB1"/>
    <w:rsid w:val="007F5AF4"/>
    <w:rsid w:val="007F6DC7"/>
    <w:rsid w:val="007F750B"/>
    <w:rsid w:val="007F75DF"/>
    <w:rsid w:val="008008A2"/>
    <w:rsid w:val="0080108E"/>
    <w:rsid w:val="00801B4F"/>
    <w:rsid w:val="00803A2B"/>
    <w:rsid w:val="008043F8"/>
    <w:rsid w:val="008046FC"/>
    <w:rsid w:val="008054B9"/>
    <w:rsid w:val="00805AC6"/>
    <w:rsid w:val="00805D38"/>
    <w:rsid w:val="008101AA"/>
    <w:rsid w:val="00810C51"/>
    <w:rsid w:val="0081139C"/>
    <w:rsid w:val="0081186E"/>
    <w:rsid w:val="00811D98"/>
    <w:rsid w:val="00812CDC"/>
    <w:rsid w:val="00814079"/>
    <w:rsid w:val="008140E2"/>
    <w:rsid w:val="008149F9"/>
    <w:rsid w:val="008162B0"/>
    <w:rsid w:val="00816D33"/>
    <w:rsid w:val="00817F01"/>
    <w:rsid w:val="00821E91"/>
    <w:rsid w:val="00822575"/>
    <w:rsid w:val="00823320"/>
    <w:rsid w:val="00823738"/>
    <w:rsid w:val="00824BEC"/>
    <w:rsid w:val="00825EE3"/>
    <w:rsid w:val="00827C9E"/>
    <w:rsid w:val="00833066"/>
    <w:rsid w:val="00833565"/>
    <w:rsid w:val="0083525F"/>
    <w:rsid w:val="00835AE7"/>
    <w:rsid w:val="0084085A"/>
    <w:rsid w:val="00841A28"/>
    <w:rsid w:val="00841E62"/>
    <w:rsid w:val="00845491"/>
    <w:rsid w:val="00845C22"/>
    <w:rsid w:val="00846CB9"/>
    <w:rsid w:val="00846F16"/>
    <w:rsid w:val="008514D6"/>
    <w:rsid w:val="008520B1"/>
    <w:rsid w:val="00852B5F"/>
    <w:rsid w:val="00852C9C"/>
    <w:rsid w:val="00853CEC"/>
    <w:rsid w:val="00853E02"/>
    <w:rsid w:val="00855059"/>
    <w:rsid w:val="008555A8"/>
    <w:rsid w:val="00855FB4"/>
    <w:rsid w:val="00856672"/>
    <w:rsid w:val="00856E6A"/>
    <w:rsid w:val="00860251"/>
    <w:rsid w:val="00862217"/>
    <w:rsid w:val="008633A4"/>
    <w:rsid w:val="0086508B"/>
    <w:rsid w:val="00865C67"/>
    <w:rsid w:val="008671FC"/>
    <w:rsid w:val="0086743F"/>
    <w:rsid w:val="00867ABC"/>
    <w:rsid w:val="00867BEB"/>
    <w:rsid w:val="008713D9"/>
    <w:rsid w:val="00871CA3"/>
    <w:rsid w:val="00872206"/>
    <w:rsid w:val="008742A7"/>
    <w:rsid w:val="0087566B"/>
    <w:rsid w:val="00876673"/>
    <w:rsid w:val="00876EBC"/>
    <w:rsid w:val="00881E93"/>
    <w:rsid w:val="008826BF"/>
    <w:rsid w:val="00882F99"/>
    <w:rsid w:val="00884667"/>
    <w:rsid w:val="008850E4"/>
    <w:rsid w:val="00885A61"/>
    <w:rsid w:val="00885DA4"/>
    <w:rsid w:val="00885E9B"/>
    <w:rsid w:val="00890701"/>
    <w:rsid w:val="00890F1C"/>
    <w:rsid w:val="0089152A"/>
    <w:rsid w:val="008935E5"/>
    <w:rsid w:val="00894143"/>
    <w:rsid w:val="008958FE"/>
    <w:rsid w:val="00895BAC"/>
    <w:rsid w:val="00897465"/>
    <w:rsid w:val="0089770D"/>
    <w:rsid w:val="008A1042"/>
    <w:rsid w:val="008A22DA"/>
    <w:rsid w:val="008A41A6"/>
    <w:rsid w:val="008A4CD9"/>
    <w:rsid w:val="008A5346"/>
    <w:rsid w:val="008A6883"/>
    <w:rsid w:val="008A68ED"/>
    <w:rsid w:val="008B0085"/>
    <w:rsid w:val="008B04D3"/>
    <w:rsid w:val="008B0509"/>
    <w:rsid w:val="008B0C07"/>
    <w:rsid w:val="008B13B3"/>
    <w:rsid w:val="008B1923"/>
    <w:rsid w:val="008B1B66"/>
    <w:rsid w:val="008B1E31"/>
    <w:rsid w:val="008B2DAD"/>
    <w:rsid w:val="008B494F"/>
    <w:rsid w:val="008B62E9"/>
    <w:rsid w:val="008B7B0F"/>
    <w:rsid w:val="008C17CF"/>
    <w:rsid w:val="008C4D41"/>
    <w:rsid w:val="008C5821"/>
    <w:rsid w:val="008C5C34"/>
    <w:rsid w:val="008C6684"/>
    <w:rsid w:val="008C682B"/>
    <w:rsid w:val="008C6985"/>
    <w:rsid w:val="008C735B"/>
    <w:rsid w:val="008D07EC"/>
    <w:rsid w:val="008D16A0"/>
    <w:rsid w:val="008D3A66"/>
    <w:rsid w:val="008D4758"/>
    <w:rsid w:val="008D544C"/>
    <w:rsid w:val="008D5628"/>
    <w:rsid w:val="008D6885"/>
    <w:rsid w:val="008D7497"/>
    <w:rsid w:val="008D7940"/>
    <w:rsid w:val="008E04A5"/>
    <w:rsid w:val="008E0F5F"/>
    <w:rsid w:val="008E2A23"/>
    <w:rsid w:val="008E5D42"/>
    <w:rsid w:val="008F1AD5"/>
    <w:rsid w:val="008F3F88"/>
    <w:rsid w:val="008F4D07"/>
    <w:rsid w:val="008F54B1"/>
    <w:rsid w:val="008F5B45"/>
    <w:rsid w:val="008F77E2"/>
    <w:rsid w:val="008F7D24"/>
    <w:rsid w:val="009012A6"/>
    <w:rsid w:val="009031E7"/>
    <w:rsid w:val="009040BF"/>
    <w:rsid w:val="009044CB"/>
    <w:rsid w:val="00905C67"/>
    <w:rsid w:val="00906476"/>
    <w:rsid w:val="00906BA7"/>
    <w:rsid w:val="0090725A"/>
    <w:rsid w:val="0090797C"/>
    <w:rsid w:val="00907DFF"/>
    <w:rsid w:val="009107E9"/>
    <w:rsid w:val="00910B29"/>
    <w:rsid w:val="00912EBD"/>
    <w:rsid w:val="009133D3"/>
    <w:rsid w:val="00914AE3"/>
    <w:rsid w:val="00920C5F"/>
    <w:rsid w:val="00922A5C"/>
    <w:rsid w:val="00924A08"/>
    <w:rsid w:val="009253AA"/>
    <w:rsid w:val="0092556C"/>
    <w:rsid w:val="00925853"/>
    <w:rsid w:val="00926A79"/>
    <w:rsid w:val="00926C24"/>
    <w:rsid w:val="009270A3"/>
    <w:rsid w:val="00930452"/>
    <w:rsid w:val="009306A0"/>
    <w:rsid w:val="009319FF"/>
    <w:rsid w:val="00931D1E"/>
    <w:rsid w:val="00932E1E"/>
    <w:rsid w:val="00932E6E"/>
    <w:rsid w:val="009350CF"/>
    <w:rsid w:val="00935D1E"/>
    <w:rsid w:val="00937CBA"/>
    <w:rsid w:val="00937D29"/>
    <w:rsid w:val="00940382"/>
    <w:rsid w:val="00940BA9"/>
    <w:rsid w:val="00941C8B"/>
    <w:rsid w:val="00942561"/>
    <w:rsid w:val="009428B0"/>
    <w:rsid w:val="00942A70"/>
    <w:rsid w:val="00942BCB"/>
    <w:rsid w:val="0094388B"/>
    <w:rsid w:val="0094498F"/>
    <w:rsid w:val="00945074"/>
    <w:rsid w:val="00945CD2"/>
    <w:rsid w:val="009466B7"/>
    <w:rsid w:val="009502B4"/>
    <w:rsid w:val="00950E2B"/>
    <w:rsid w:val="0095140E"/>
    <w:rsid w:val="00952403"/>
    <w:rsid w:val="009524ED"/>
    <w:rsid w:val="0095285E"/>
    <w:rsid w:val="009533BA"/>
    <w:rsid w:val="009533C0"/>
    <w:rsid w:val="009558C9"/>
    <w:rsid w:val="0096109F"/>
    <w:rsid w:val="0096184D"/>
    <w:rsid w:val="00961F11"/>
    <w:rsid w:val="00961F92"/>
    <w:rsid w:val="0096463A"/>
    <w:rsid w:val="0096700D"/>
    <w:rsid w:val="00967A01"/>
    <w:rsid w:val="00970559"/>
    <w:rsid w:val="00970745"/>
    <w:rsid w:val="0097098A"/>
    <w:rsid w:val="00971474"/>
    <w:rsid w:val="00971617"/>
    <w:rsid w:val="009718BE"/>
    <w:rsid w:val="00971CE6"/>
    <w:rsid w:val="00971E6F"/>
    <w:rsid w:val="0097227F"/>
    <w:rsid w:val="009759CE"/>
    <w:rsid w:val="0097600C"/>
    <w:rsid w:val="00977672"/>
    <w:rsid w:val="009801B4"/>
    <w:rsid w:val="00980895"/>
    <w:rsid w:val="0098178E"/>
    <w:rsid w:val="00981E3C"/>
    <w:rsid w:val="009834DA"/>
    <w:rsid w:val="0098350C"/>
    <w:rsid w:val="00983555"/>
    <w:rsid w:val="0098700F"/>
    <w:rsid w:val="00990856"/>
    <w:rsid w:val="00991323"/>
    <w:rsid w:val="00991E5A"/>
    <w:rsid w:val="009920D2"/>
    <w:rsid w:val="0099247C"/>
    <w:rsid w:val="00997B42"/>
    <w:rsid w:val="009A0219"/>
    <w:rsid w:val="009A2674"/>
    <w:rsid w:val="009A3A55"/>
    <w:rsid w:val="009A4148"/>
    <w:rsid w:val="009A4B07"/>
    <w:rsid w:val="009A4D1C"/>
    <w:rsid w:val="009A4E39"/>
    <w:rsid w:val="009B0D07"/>
    <w:rsid w:val="009B1077"/>
    <w:rsid w:val="009B1622"/>
    <w:rsid w:val="009B1FDC"/>
    <w:rsid w:val="009B30B9"/>
    <w:rsid w:val="009B3227"/>
    <w:rsid w:val="009B3A3A"/>
    <w:rsid w:val="009B3A73"/>
    <w:rsid w:val="009B597B"/>
    <w:rsid w:val="009B5FE1"/>
    <w:rsid w:val="009B693C"/>
    <w:rsid w:val="009B6A16"/>
    <w:rsid w:val="009B727B"/>
    <w:rsid w:val="009B767A"/>
    <w:rsid w:val="009B7AB5"/>
    <w:rsid w:val="009C0CC3"/>
    <w:rsid w:val="009C178A"/>
    <w:rsid w:val="009C3A60"/>
    <w:rsid w:val="009C3C21"/>
    <w:rsid w:val="009C5350"/>
    <w:rsid w:val="009C5EDD"/>
    <w:rsid w:val="009C6A4D"/>
    <w:rsid w:val="009C7CDE"/>
    <w:rsid w:val="009C7CEF"/>
    <w:rsid w:val="009D0137"/>
    <w:rsid w:val="009D039A"/>
    <w:rsid w:val="009D169C"/>
    <w:rsid w:val="009D1785"/>
    <w:rsid w:val="009D342E"/>
    <w:rsid w:val="009D36A6"/>
    <w:rsid w:val="009D3952"/>
    <w:rsid w:val="009D40A4"/>
    <w:rsid w:val="009D454A"/>
    <w:rsid w:val="009D5EFC"/>
    <w:rsid w:val="009D5F7B"/>
    <w:rsid w:val="009D63D0"/>
    <w:rsid w:val="009D673E"/>
    <w:rsid w:val="009E3A79"/>
    <w:rsid w:val="009E4955"/>
    <w:rsid w:val="009E4968"/>
    <w:rsid w:val="009E51D4"/>
    <w:rsid w:val="009E53C8"/>
    <w:rsid w:val="009E6A3E"/>
    <w:rsid w:val="009E6B85"/>
    <w:rsid w:val="009E6BBB"/>
    <w:rsid w:val="009E7D96"/>
    <w:rsid w:val="009E7F17"/>
    <w:rsid w:val="009F03D9"/>
    <w:rsid w:val="009F161D"/>
    <w:rsid w:val="009F17A6"/>
    <w:rsid w:val="009F1BD9"/>
    <w:rsid w:val="009F28BF"/>
    <w:rsid w:val="009F3968"/>
    <w:rsid w:val="009F39E7"/>
    <w:rsid w:val="009F51A7"/>
    <w:rsid w:val="009F54C4"/>
    <w:rsid w:val="009F5607"/>
    <w:rsid w:val="00A00347"/>
    <w:rsid w:val="00A00614"/>
    <w:rsid w:val="00A01C4E"/>
    <w:rsid w:val="00A01F10"/>
    <w:rsid w:val="00A0460A"/>
    <w:rsid w:val="00A048C1"/>
    <w:rsid w:val="00A051BF"/>
    <w:rsid w:val="00A058FA"/>
    <w:rsid w:val="00A05C75"/>
    <w:rsid w:val="00A06108"/>
    <w:rsid w:val="00A072FC"/>
    <w:rsid w:val="00A103C4"/>
    <w:rsid w:val="00A10C70"/>
    <w:rsid w:val="00A10F4A"/>
    <w:rsid w:val="00A10FD0"/>
    <w:rsid w:val="00A12FEF"/>
    <w:rsid w:val="00A134A9"/>
    <w:rsid w:val="00A1418A"/>
    <w:rsid w:val="00A143C6"/>
    <w:rsid w:val="00A150E5"/>
    <w:rsid w:val="00A16793"/>
    <w:rsid w:val="00A177C9"/>
    <w:rsid w:val="00A20CF2"/>
    <w:rsid w:val="00A23DF7"/>
    <w:rsid w:val="00A24269"/>
    <w:rsid w:val="00A24311"/>
    <w:rsid w:val="00A246A6"/>
    <w:rsid w:val="00A24850"/>
    <w:rsid w:val="00A2558D"/>
    <w:rsid w:val="00A30527"/>
    <w:rsid w:val="00A31756"/>
    <w:rsid w:val="00A31B3C"/>
    <w:rsid w:val="00A3283E"/>
    <w:rsid w:val="00A32A79"/>
    <w:rsid w:val="00A32BE9"/>
    <w:rsid w:val="00A3413E"/>
    <w:rsid w:val="00A350E3"/>
    <w:rsid w:val="00A370F9"/>
    <w:rsid w:val="00A40350"/>
    <w:rsid w:val="00A4039F"/>
    <w:rsid w:val="00A4055B"/>
    <w:rsid w:val="00A41B11"/>
    <w:rsid w:val="00A42395"/>
    <w:rsid w:val="00A429A0"/>
    <w:rsid w:val="00A42D1C"/>
    <w:rsid w:val="00A453E4"/>
    <w:rsid w:val="00A476E1"/>
    <w:rsid w:val="00A5016B"/>
    <w:rsid w:val="00A50E92"/>
    <w:rsid w:val="00A51138"/>
    <w:rsid w:val="00A522CD"/>
    <w:rsid w:val="00A52732"/>
    <w:rsid w:val="00A53649"/>
    <w:rsid w:val="00A54F92"/>
    <w:rsid w:val="00A55942"/>
    <w:rsid w:val="00A55BCE"/>
    <w:rsid w:val="00A566DD"/>
    <w:rsid w:val="00A60FC4"/>
    <w:rsid w:val="00A62BEE"/>
    <w:rsid w:val="00A62D5E"/>
    <w:rsid w:val="00A637E8"/>
    <w:rsid w:val="00A639A9"/>
    <w:rsid w:val="00A6400E"/>
    <w:rsid w:val="00A64577"/>
    <w:rsid w:val="00A64589"/>
    <w:rsid w:val="00A6570B"/>
    <w:rsid w:val="00A65B14"/>
    <w:rsid w:val="00A66C7F"/>
    <w:rsid w:val="00A704E0"/>
    <w:rsid w:val="00A713A7"/>
    <w:rsid w:val="00A71679"/>
    <w:rsid w:val="00A73C41"/>
    <w:rsid w:val="00A75660"/>
    <w:rsid w:val="00A75E66"/>
    <w:rsid w:val="00A76744"/>
    <w:rsid w:val="00A76A72"/>
    <w:rsid w:val="00A77F4C"/>
    <w:rsid w:val="00A80BE5"/>
    <w:rsid w:val="00A8156C"/>
    <w:rsid w:val="00A829F2"/>
    <w:rsid w:val="00A86243"/>
    <w:rsid w:val="00A87555"/>
    <w:rsid w:val="00A87838"/>
    <w:rsid w:val="00A87D3A"/>
    <w:rsid w:val="00A90186"/>
    <w:rsid w:val="00A90D38"/>
    <w:rsid w:val="00A92BD5"/>
    <w:rsid w:val="00A92E6E"/>
    <w:rsid w:val="00A93269"/>
    <w:rsid w:val="00A94218"/>
    <w:rsid w:val="00A94568"/>
    <w:rsid w:val="00A9617C"/>
    <w:rsid w:val="00A9786F"/>
    <w:rsid w:val="00A97CAE"/>
    <w:rsid w:val="00AA15DD"/>
    <w:rsid w:val="00AA2DC9"/>
    <w:rsid w:val="00AA3F47"/>
    <w:rsid w:val="00AA6238"/>
    <w:rsid w:val="00AA6A95"/>
    <w:rsid w:val="00AA6BD1"/>
    <w:rsid w:val="00AA7262"/>
    <w:rsid w:val="00AA78E6"/>
    <w:rsid w:val="00AA7DC6"/>
    <w:rsid w:val="00AB01E1"/>
    <w:rsid w:val="00AB1412"/>
    <w:rsid w:val="00AB1511"/>
    <w:rsid w:val="00AB28A6"/>
    <w:rsid w:val="00AB35C3"/>
    <w:rsid w:val="00AB404E"/>
    <w:rsid w:val="00AB4A24"/>
    <w:rsid w:val="00AB5E11"/>
    <w:rsid w:val="00AB66D8"/>
    <w:rsid w:val="00AC52A9"/>
    <w:rsid w:val="00AC657E"/>
    <w:rsid w:val="00AC6BCA"/>
    <w:rsid w:val="00AC6EF0"/>
    <w:rsid w:val="00AD0737"/>
    <w:rsid w:val="00AD0DFA"/>
    <w:rsid w:val="00AD0F1E"/>
    <w:rsid w:val="00AD1F13"/>
    <w:rsid w:val="00AD20A1"/>
    <w:rsid w:val="00AD2CBF"/>
    <w:rsid w:val="00AD65DA"/>
    <w:rsid w:val="00AD6EFB"/>
    <w:rsid w:val="00AD7685"/>
    <w:rsid w:val="00AE2CD4"/>
    <w:rsid w:val="00AE3239"/>
    <w:rsid w:val="00AE353B"/>
    <w:rsid w:val="00AE3981"/>
    <w:rsid w:val="00AE3AAA"/>
    <w:rsid w:val="00AE48B8"/>
    <w:rsid w:val="00AE69C7"/>
    <w:rsid w:val="00AF0606"/>
    <w:rsid w:val="00AF1969"/>
    <w:rsid w:val="00AF1E34"/>
    <w:rsid w:val="00AF50B9"/>
    <w:rsid w:val="00AF5862"/>
    <w:rsid w:val="00AF6263"/>
    <w:rsid w:val="00AF63A3"/>
    <w:rsid w:val="00B0007F"/>
    <w:rsid w:val="00B00E46"/>
    <w:rsid w:val="00B022EC"/>
    <w:rsid w:val="00B02BF2"/>
    <w:rsid w:val="00B04F27"/>
    <w:rsid w:val="00B05020"/>
    <w:rsid w:val="00B05686"/>
    <w:rsid w:val="00B05DBE"/>
    <w:rsid w:val="00B05F38"/>
    <w:rsid w:val="00B070D0"/>
    <w:rsid w:val="00B07588"/>
    <w:rsid w:val="00B10770"/>
    <w:rsid w:val="00B108FD"/>
    <w:rsid w:val="00B1099B"/>
    <w:rsid w:val="00B11956"/>
    <w:rsid w:val="00B124A5"/>
    <w:rsid w:val="00B133C1"/>
    <w:rsid w:val="00B13958"/>
    <w:rsid w:val="00B13F62"/>
    <w:rsid w:val="00B1418B"/>
    <w:rsid w:val="00B14CDC"/>
    <w:rsid w:val="00B15340"/>
    <w:rsid w:val="00B154F4"/>
    <w:rsid w:val="00B16DEF"/>
    <w:rsid w:val="00B17E8D"/>
    <w:rsid w:val="00B20712"/>
    <w:rsid w:val="00B22F04"/>
    <w:rsid w:val="00B24FAC"/>
    <w:rsid w:val="00B25389"/>
    <w:rsid w:val="00B25617"/>
    <w:rsid w:val="00B262C2"/>
    <w:rsid w:val="00B27FD9"/>
    <w:rsid w:val="00B30076"/>
    <w:rsid w:val="00B3187D"/>
    <w:rsid w:val="00B3215F"/>
    <w:rsid w:val="00B3258C"/>
    <w:rsid w:val="00B35817"/>
    <w:rsid w:val="00B36759"/>
    <w:rsid w:val="00B37918"/>
    <w:rsid w:val="00B40212"/>
    <w:rsid w:val="00B407F6"/>
    <w:rsid w:val="00B4286B"/>
    <w:rsid w:val="00B44986"/>
    <w:rsid w:val="00B467F7"/>
    <w:rsid w:val="00B46D43"/>
    <w:rsid w:val="00B50553"/>
    <w:rsid w:val="00B51929"/>
    <w:rsid w:val="00B537D5"/>
    <w:rsid w:val="00B53E2C"/>
    <w:rsid w:val="00B54D1C"/>
    <w:rsid w:val="00B57593"/>
    <w:rsid w:val="00B61431"/>
    <w:rsid w:val="00B62E2E"/>
    <w:rsid w:val="00B63997"/>
    <w:rsid w:val="00B6399A"/>
    <w:rsid w:val="00B64DC2"/>
    <w:rsid w:val="00B6541B"/>
    <w:rsid w:val="00B65F2F"/>
    <w:rsid w:val="00B66C4D"/>
    <w:rsid w:val="00B701B9"/>
    <w:rsid w:val="00B70E13"/>
    <w:rsid w:val="00B72B8C"/>
    <w:rsid w:val="00B72E3D"/>
    <w:rsid w:val="00B733AF"/>
    <w:rsid w:val="00B73850"/>
    <w:rsid w:val="00B74061"/>
    <w:rsid w:val="00B74891"/>
    <w:rsid w:val="00B75D10"/>
    <w:rsid w:val="00B76038"/>
    <w:rsid w:val="00B76EE9"/>
    <w:rsid w:val="00B778EB"/>
    <w:rsid w:val="00B80A96"/>
    <w:rsid w:val="00B81271"/>
    <w:rsid w:val="00B820DB"/>
    <w:rsid w:val="00B8385C"/>
    <w:rsid w:val="00B83DF5"/>
    <w:rsid w:val="00B840F0"/>
    <w:rsid w:val="00B84ADB"/>
    <w:rsid w:val="00B84BE1"/>
    <w:rsid w:val="00B8744A"/>
    <w:rsid w:val="00B874B1"/>
    <w:rsid w:val="00B87661"/>
    <w:rsid w:val="00B87D3A"/>
    <w:rsid w:val="00B9083C"/>
    <w:rsid w:val="00B90941"/>
    <w:rsid w:val="00B91923"/>
    <w:rsid w:val="00B91992"/>
    <w:rsid w:val="00B91BB9"/>
    <w:rsid w:val="00B9256F"/>
    <w:rsid w:val="00B925D0"/>
    <w:rsid w:val="00B927D5"/>
    <w:rsid w:val="00B9285D"/>
    <w:rsid w:val="00B94102"/>
    <w:rsid w:val="00B94A18"/>
    <w:rsid w:val="00B9514F"/>
    <w:rsid w:val="00B95377"/>
    <w:rsid w:val="00B97F0E"/>
    <w:rsid w:val="00BA2628"/>
    <w:rsid w:val="00BA3711"/>
    <w:rsid w:val="00BA3FC7"/>
    <w:rsid w:val="00BA5A0B"/>
    <w:rsid w:val="00BA6046"/>
    <w:rsid w:val="00BA6352"/>
    <w:rsid w:val="00BB0C2E"/>
    <w:rsid w:val="00BB10C0"/>
    <w:rsid w:val="00BB3651"/>
    <w:rsid w:val="00BB4656"/>
    <w:rsid w:val="00BB4A9D"/>
    <w:rsid w:val="00BC124A"/>
    <w:rsid w:val="00BC16C2"/>
    <w:rsid w:val="00BC2240"/>
    <w:rsid w:val="00BC2A5D"/>
    <w:rsid w:val="00BC3467"/>
    <w:rsid w:val="00BC3CB5"/>
    <w:rsid w:val="00BC4864"/>
    <w:rsid w:val="00BC72E3"/>
    <w:rsid w:val="00BD0ABF"/>
    <w:rsid w:val="00BD0F22"/>
    <w:rsid w:val="00BD1317"/>
    <w:rsid w:val="00BD1845"/>
    <w:rsid w:val="00BD1EF8"/>
    <w:rsid w:val="00BD32B0"/>
    <w:rsid w:val="00BD3313"/>
    <w:rsid w:val="00BD4430"/>
    <w:rsid w:val="00BD509F"/>
    <w:rsid w:val="00BD510D"/>
    <w:rsid w:val="00BD6045"/>
    <w:rsid w:val="00BD6EB0"/>
    <w:rsid w:val="00BD7641"/>
    <w:rsid w:val="00BE0ED6"/>
    <w:rsid w:val="00BE10D4"/>
    <w:rsid w:val="00BE18DD"/>
    <w:rsid w:val="00BE46D4"/>
    <w:rsid w:val="00BE49F1"/>
    <w:rsid w:val="00BE4F96"/>
    <w:rsid w:val="00BE57F8"/>
    <w:rsid w:val="00BE6FFA"/>
    <w:rsid w:val="00BE7AC1"/>
    <w:rsid w:val="00BF2147"/>
    <w:rsid w:val="00BF2CA5"/>
    <w:rsid w:val="00BF4966"/>
    <w:rsid w:val="00BF49CF"/>
    <w:rsid w:val="00BF49E3"/>
    <w:rsid w:val="00BF60C8"/>
    <w:rsid w:val="00BF6A39"/>
    <w:rsid w:val="00BF6B4A"/>
    <w:rsid w:val="00BF6E0E"/>
    <w:rsid w:val="00C000B9"/>
    <w:rsid w:val="00C003DF"/>
    <w:rsid w:val="00C03624"/>
    <w:rsid w:val="00C0373B"/>
    <w:rsid w:val="00C0395E"/>
    <w:rsid w:val="00C0459E"/>
    <w:rsid w:val="00C04ED9"/>
    <w:rsid w:val="00C05F3E"/>
    <w:rsid w:val="00C073FF"/>
    <w:rsid w:val="00C07AF7"/>
    <w:rsid w:val="00C14455"/>
    <w:rsid w:val="00C156BD"/>
    <w:rsid w:val="00C17584"/>
    <w:rsid w:val="00C21C14"/>
    <w:rsid w:val="00C22063"/>
    <w:rsid w:val="00C2225A"/>
    <w:rsid w:val="00C22877"/>
    <w:rsid w:val="00C23434"/>
    <w:rsid w:val="00C23E04"/>
    <w:rsid w:val="00C24A71"/>
    <w:rsid w:val="00C24DB8"/>
    <w:rsid w:val="00C259C7"/>
    <w:rsid w:val="00C2756E"/>
    <w:rsid w:val="00C30713"/>
    <w:rsid w:val="00C315C1"/>
    <w:rsid w:val="00C327D5"/>
    <w:rsid w:val="00C3324D"/>
    <w:rsid w:val="00C36E33"/>
    <w:rsid w:val="00C37A09"/>
    <w:rsid w:val="00C37BAF"/>
    <w:rsid w:val="00C40430"/>
    <w:rsid w:val="00C406AC"/>
    <w:rsid w:val="00C41A06"/>
    <w:rsid w:val="00C423B0"/>
    <w:rsid w:val="00C42612"/>
    <w:rsid w:val="00C431E3"/>
    <w:rsid w:val="00C43CE5"/>
    <w:rsid w:val="00C44350"/>
    <w:rsid w:val="00C44785"/>
    <w:rsid w:val="00C4690B"/>
    <w:rsid w:val="00C46B55"/>
    <w:rsid w:val="00C47A17"/>
    <w:rsid w:val="00C50AC7"/>
    <w:rsid w:val="00C50EE4"/>
    <w:rsid w:val="00C5130B"/>
    <w:rsid w:val="00C53394"/>
    <w:rsid w:val="00C537D0"/>
    <w:rsid w:val="00C554A3"/>
    <w:rsid w:val="00C55F87"/>
    <w:rsid w:val="00C57956"/>
    <w:rsid w:val="00C6039C"/>
    <w:rsid w:val="00C6489E"/>
    <w:rsid w:val="00C65B38"/>
    <w:rsid w:val="00C67366"/>
    <w:rsid w:val="00C67774"/>
    <w:rsid w:val="00C727A8"/>
    <w:rsid w:val="00C732C9"/>
    <w:rsid w:val="00C753DD"/>
    <w:rsid w:val="00C826D7"/>
    <w:rsid w:val="00C834C2"/>
    <w:rsid w:val="00C83D1A"/>
    <w:rsid w:val="00C83D93"/>
    <w:rsid w:val="00C874F2"/>
    <w:rsid w:val="00C87DAE"/>
    <w:rsid w:val="00C90D99"/>
    <w:rsid w:val="00C911A6"/>
    <w:rsid w:val="00C92AF2"/>
    <w:rsid w:val="00C96551"/>
    <w:rsid w:val="00C96816"/>
    <w:rsid w:val="00C96CB8"/>
    <w:rsid w:val="00CA0831"/>
    <w:rsid w:val="00CA0906"/>
    <w:rsid w:val="00CA09F6"/>
    <w:rsid w:val="00CA1791"/>
    <w:rsid w:val="00CA1B37"/>
    <w:rsid w:val="00CA240A"/>
    <w:rsid w:val="00CA3305"/>
    <w:rsid w:val="00CA5C7F"/>
    <w:rsid w:val="00CA71A5"/>
    <w:rsid w:val="00CA71D2"/>
    <w:rsid w:val="00CA789B"/>
    <w:rsid w:val="00CB0174"/>
    <w:rsid w:val="00CB0507"/>
    <w:rsid w:val="00CB1B8E"/>
    <w:rsid w:val="00CB40E0"/>
    <w:rsid w:val="00CB5949"/>
    <w:rsid w:val="00CB6D2B"/>
    <w:rsid w:val="00CB6D9D"/>
    <w:rsid w:val="00CB786F"/>
    <w:rsid w:val="00CC0600"/>
    <w:rsid w:val="00CC1E0A"/>
    <w:rsid w:val="00CC3103"/>
    <w:rsid w:val="00CC3196"/>
    <w:rsid w:val="00CC3807"/>
    <w:rsid w:val="00CC42B9"/>
    <w:rsid w:val="00CC4B5B"/>
    <w:rsid w:val="00CC7B44"/>
    <w:rsid w:val="00CD094C"/>
    <w:rsid w:val="00CD4B14"/>
    <w:rsid w:val="00CD6A91"/>
    <w:rsid w:val="00CD6D84"/>
    <w:rsid w:val="00CD79AC"/>
    <w:rsid w:val="00CE3174"/>
    <w:rsid w:val="00CE3A2D"/>
    <w:rsid w:val="00CE3D20"/>
    <w:rsid w:val="00CE41C8"/>
    <w:rsid w:val="00CE424F"/>
    <w:rsid w:val="00CE4BBD"/>
    <w:rsid w:val="00CE6B40"/>
    <w:rsid w:val="00CF2053"/>
    <w:rsid w:val="00CF297D"/>
    <w:rsid w:val="00CF576F"/>
    <w:rsid w:val="00CF5BA4"/>
    <w:rsid w:val="00D00680"/>
    <w:rsid w:val="00D00FB0"/>
    <w:rsid w:val="00D012BA"/>
    <w:rsid w:val="00D025BB"/>
    <w:rsid w:val="00D041E1"/>
    <w:rsid w:val="00D05075"/>
    <w:rsid w:val="00D07361"/>
    <w:rsid w:val="00D07FF5"/>
    <w:rsid w:val="00D10D98"/>
    <w:rsid w:val="00D112A5"/>
    <w:rsid w:val="00D11F12"/>
    <w:rsid w:val="00D137FC"/>
    <w:rsid w:val="00D13A63"/>
    <w:rsid w:val="00D15BC7"/>
    <w:rsid w:val="00D15E26"/>
    <w:rsid w:val="00D160DA"/>
    <w:rsid w:val="00D2074A"/>
    <w:rsid w:val="00D209BD"/>
    <w:rsid w:val="00D20C00"/>
    <w:rsid w:val="00D22741"/>
    <w:rsid w:val="00D22E63"/>
    <w:rsid w:val="00D240AF"/>
    <w:rsid w:val="00D241BC"/>
    <w:rsid w:val="00D2586F"/>
    <w:rsid w:val="00D262A3"/>
    <w:rsid w:val="00D27C60"/>
    <w:rsid w:val="00D31631"/>
    <w:rsid w:val="00D333EE"/>
    <w:rsid w:val="00D34E74"/>
    <w:rsid w:val="00D37988"/>
    <w:rsid w:val="00D4013A"/>
    <w:rsid w:val="00D407A7"/>
    <w:rsid w:val="00D41301"/>
    <w:rsid w:val="00D421A0"/>
    <w:rsid w:val="00D43BE3"/>
    <w:rsid w:val="00D43C95"/>
    <w:rsid w:val="00D4453C"/>
    <w:rsid w:val="00D44718"/>
    <w:rsid w:val="00D45269"/>
    <w:rsid w:val="00D45471"/>
    <w:rsid w:val="00D50CD3"/>
    <w:rsid w:val="00D513EF"/>
    <w:rsid w:val="00D52A42"/>
    <w:rsid w:val="00D55ACD"/>
    <w:rsid w:val="00D60828"/>
    <w:rsid w:val="00D61013"/>
    <w:rsid w:val="00D613F0"/>
    <w:rsid w:val="00D62365"/>
    <w:rsid w:val="00D62BED"/>
    <w:rsid w:val="00D62C44"/>
    <w:rsid w:val="00D63EC3"/>
    <w:rsid w:val="00D64664"/>
    <w:rsid w:val="00D66FB0"/>
    <w:rsid w:val="00D70466"/>
    <w:rsid w:val="00D70866"/>
    <w:rsid w:val="00D7181A"/>
    <w:rsid w:val="00D738E3"/>
    <w:rsid w:val="00D751A3"/>
    <w:rsid w:val="00D76476"/>
    <w:rsid w:val="00D76870"/>
    <w:rsid w:val="00D77993"/>
    <w:rsid w:val="00D805A4"/>
    <w:rsid w:val="00D806EA"/>
    <w:rsid w:val="00D8237B"/>
    <w:rsid w:val="00D82C0A"/>
    <w:rsid w:val="00D83021"/>
    <w:rsid w:val="00D83A0E"/>
    <w:rsid w:val="00D83C59"/>
    <w:rsid w:val="00D847C4"/>
    <w:rsid w:val="00D85E98"/>
    <w:rsid w:val="00D862DF"/>
    <w:rsid w:val="00D8635A"/>
    <w:rsid w:val="00D865A7"/>
    <w:rsid w:val="00D90353"/>
    <w:rsid w:val="00D9064E"/>
    <w:rsid w:val="00D90CE7"/>
    <w:rsid w:val="00D94198"/>
    <w:rsid w:val="00D94E11"/>
    <w:rsid w:val="00D95108"/>
    <w:rsid w:val="00D9583B"/>
    <w:rsid w:val="00D96BED"/>
    <w:rsid w:val="00D97A8E"/>
    <w:rsid w:val="00DA1542"/>
    <w:rsid w:val="00DA2025"/>
    <w:rsid w:val="00DA3885"/>
    <w:rsid w:val="00DA489E"/>
    <w:rsid w:val="00DA4F9C"/>
    <w:rsid w:val="00DA5863"/>
    <w:rsid w:val="00DA779D"/>
    <w:rsid w:val="00DA7E12"/>
    <w:rsid w:val="00DB0539"/>
    <w:rsid w:val="00DB0987"/>
    <w:rsid w:val="00DB0EE2"/>
    <w:rsid w:val="00DB0FFC"/>
    <w:rsid w:val="00DB1A2F"/>
    <w:rsid w:val="00DB21F3"/>
    <w:rsid w:val="00DB228C"/>
    <w:rsid w:val="00DB319B"/>
    <w:rsid w:val="00DB68AB"/>
    <w:rsid w:val="00DB6BCF"/>
    <w:rsid w:val="00DB703A"/>
    <w:rsid w:val="00DB7A93"/>
    <w:rsid w:val="00DB7C72"/>
    <w:rsid w:val="00DC05CB"/>
    <w:rsid w:val="00DC162A"/>
    <w:rsid w:val="00DC1F8D"/>
    <w:rsid w:val="00DC2F7A"/>
    <w:rsid w:val="00DC3102"/>
    <w:rsid w:val="00DC32BE"/>
    <w:rsid w:val="00DC5066"/>
    <w:rsid w:val="00DC57E8"/>
    <w:rsid w:val="00DC6F89"/>
    <w:rsid w:val="00DD0692"/>
    <w:rsid w:val="00DD0D01"/>
    <w:rsid w:val="00DD185D"/>
    <w:rsid w:val="00DD1E43"/>
    <w:rsid w:val="00DD3AA4"/>
    <w:rsid w:val="00DD3C3F"/>
    <w:rsid w:val="00DD4228"/>
    <w:rsid w:val="00DD50B9"/>
    <w:rsid w:val="00DE015C"/>
    <w:rsid w:val="00DE397F"/>
    <w:rsid w:val="00DE4A2F"/>
    <w:rsid w:val="00DE59C3"/>
    <w:rsid w:val="00DE660E"/>
    <w:rsid w:val="00DE6630"/>
    <w:rsid w:val="00DE7543"/>
    <w:rsid w:val="00DE7E6C"/>
    <w:rsid w:val="00DE7FF0"/>
    <w:rsid w:val="00DF0BD4"/>
    <w:rsid w:val="00DF1FC4"/>
    <w:rsid w:val="00DF1FCD"/>
    <w:rsid w:val="00DF286C"/>
    <w:rsid w:val="00DF3105"/>
    <w:rsid w:val="00DF3AB6"/>
    <w:rsid w:val="00DF3EB2"/>
    <w:rsid w:val="00DF5561"/>
    <w:rsid w:val="00DF5EAD"/>
    <w:rsid w:val="00DF65B4"/>
    <w:rsid w:val="00E0173A"/>
    <w:rsid w:val="00E03648"/>
    <w:rsid w:val="00E03FBF"/>
    <w:rsid w:val="00E0455B"/>
    <w:rsid w:val="00E047B1"/>
    <w:rsid w:val="00E05286"/>
    <w:rsid w:val="00E0577F"/>
    <w:rsid w:val="00E06646"/>
    <w:rsid w:val="00E11920"/>
    <w:rsid w:val="00E120C6"/>
    <w:rsid w:val="00E12517"/>
    <w:rsid w:val="00E132B6"/>
    <w:rsid w:val="00E15467"/>
    <w:rsid w:val="00E15B84"/>
    <w:rsid w:val="00E15DA6"/>
    <w:rsid w:val="00E17ACA"/>
    <w:rsid w:val="00E211F8"/>
    <w:rsid w:val="00E22FB6"/>
    <w:rsid w:val="00E232F5"/>
    <w:rsid w:val="00E23BD6"/>
    <w:rsid w:val="00E2744B"/>
    <w:rsid w:val="00E27A0B"/>
    <w:rsid w:val="00E30746"/>
    <w:rsid w:val="00E3121A"/>
    <w:rsid w:val="00E31514"/>
    <w:rsid w:val="00E32151"/>
    <w:rsid w:val="00E33BEC"/>
    <w:rsid w:val="00E340B1"/>
    <w:rsid w:val="00E35E2D"/>
    <w:rsid w:val="00E35F58"/>
    <w:rsid w:val="00E37C8D"/>
    <w:rsid w:val="00E37CCA"/>
    <w:rsid w:val="00E401E1"/>
    <w:rsid w:val="00E41D32"/>
    <w:rsid w:val="00E422F7"/>
    <w:rsid w:val="00E433DE"/>
    <w:rsid w:val="00E4361D"/>
    <w:rsid w:val="00E43756"/>
    <w:rsid w:val="00E4462B"/>
    <w:rsid w:val="00E45C6D"/>
    <w:rsid w:val="00E46469"/>
    <w:rsid w:val="00E4724E"/>
    <w:rsid w:val="00E47677"/>
    <w:rsid w:val="00E50069"/>
    <w:rsid w:val="00E50561"/>
    <w:rsid w:val="00E534B2"/>
    <w:rsid w:val="00E535D3"/>
    <w:rsid w:val="00E53BDD"/>
    <w:rsid w:val="00E540D1"/>
    <w:rsid w:val="00E54234"/>
    <w:rsid w:val="00E55FE8"/>
    <w:rsid w:val="00E60788"/>
    <w:rsid w:val="00E61053"/>
    <w:rsid w:val="00E6168D"/>
    <w:rsid w:val="00E62058"/>
    <w:rsid w:val="00E62B53"/>
    <w:rsid w:val="00E637FF"/>
    <w:rsid w:val="00E63F4B"/>
    <w:rsid w:val="00E6417C"/>
    <w:rsid w:val="00E6427B"/>
    <w:rsid w:val="00E64A66"/>
    <w:rsid w:val="00E655D0"/>
    <w:rsid w:val="00E65EB3"/>
    <w:rsid w:val="00E663B0"/>
    <w:rsid w:val="00E67244"/>
    <w:rsid w:val="00E7079F"/>
    <w:rsid w:val="00E72448"/>
    <w:rsid w:val="00E72F2D"/>
    <w:rsid w:val="00E73D5D"/>
    <w:rsid w:val="00E740C3"/>
    <w:rsid w:val="00E7450E"/>
    <w:rsid w:val="00E750CE"/>
    <w:rsid w:val="00E764BD"/>
    <w:rsid w:val="00E77304"/>
    <w:rsid w:val="00E774B9"/>
    <w:rsid w:val="00E77E75"/>
    <w:rsid w:val="00E80FAA"/>
    <w:rsid w:val="00E8112F"/>
    <w:rsid w:val="00E82AF9"/>
    <w:rsid w:val="00E834EE"/>
    <w:rsid w:val="00E83EAA"/>
    <w:rsid w:val="00E86A76"/>
    <w:rsid w:val="00E87359"/>
    <w:rsid w:val="00E87521"/>
    <w:rsid w:val="00E87B1F"/>
    <w:rsid w:val="00E900FB"/>
    <w:rsid w:val="00E90CFA"/>
    <w:rsid w:val="00E90EA8"/>
    <w:rsid w:val="00E91732"/>
    <w:rsid w:val="00E92054"/>
    <w:rsid w:val="00E927BF"/>
    <w:rsid w:val="00E930DF"/>
    <w:rsid w:val="00E93902"/>
    <w:rsid w:val="00E93986"/>
    <w:rsid w:val="00E94329"/>
    <w:rsid w:val="00E94F8F"/>
    <w:rsid w:val="00E97223"/>
    <w:rsid w:val="00E973C4"/>
    <w:rsid w:val="00EA01F7"/>
    <w:rsid w:val="00EA1DE1"/>
    <w:rsid w:val="00EA2510"/>
    <w:rsid w:val="00EA28CD"/>
    <w:rsid w:val="00EA39B2"/>
    <w:rsid w:val="00EA3B78"/>
    <w:rsid w:val="00EA3C72"/>
    <w:rsid w:val="00EA55D0"/>
    <w:rsid w:val="00EA5F48"/>
    <w:rsid w:val="00EA5F8D"/>
    <w:rsid w:val="00EA6648"/>
    <w:rsid w:val="00EA6FB4"/>
    <w:rsid w:val="00EB06AC"/>
    <w:rsid w:val="00EB1B3B"/>
    <w:rsid w:val="00EB39BC"/>
    <w:rsid w:val="00EB3C8D"/>
    <w:rsid w:val="00EB4FE6"/>
    <w:rsid w:val="00EB5351"/>
    <w:rsid w:val="00EB5B2C"/>
    <w:rsid w:val="00EB5CA5"/>
    <w:rsid w:val="00EB6DCA"/>
    <w:rsid w:val="00EB75E5"/>
    <w:rsid w:val="00EC1041"/>
    <w:rsid w:val="00EC1B59"/>
    <w:rsid w:val="00EC28F8"/>
    <w:rsid w:val="00EC470C"/>
    <w:rsid w:val="00EC5065"/>
    <w:rsid w:val="00EC561D"/>
    <w:rsid w:val="00EC76BC"/>
    <w:rsid w:val="00ED06D3"/>
    <w:rsid w:val="00ED12E8"/>
    <w:rsid w:val="00ED1481"/>
    <w:rsid w:val="00ED1F74"/>
    <w:rsid w:val="00ED398B"/>
    <w:rsid w:val="00ED3AC4"/>
    <w:rsid w:val="00ED3ACE"/>
    <w:rsid w:val="00ED45CA"/>
    <w:rsid w:val="00ED46F4"/>
    <w:rsid w:val="00ED5AB5"/>
    <w:rsid w:val="00ED5D94"/>
    <w:rsid w:val="00ED5FE4"/>
    <w:rsid w:val="00ED6BF3"/>
    <w:rsid w:val="00ED7657"/>
    <w:rsid w:val="00EE013C"/>
    <w:rsid w:val="00EE4B41"/>
    <w:rsid w:val="00EE4E9B"/>
    <w:rsid w:val="00EE72A3"/>
    <w:rsid w:val="00EE7754"/>
    <w:rsid w:val="00EE7EF5"/>
    <w:rsid w:val="00EF063F"/>
    <w:rsid w:val="00EF0B0B"/>
    <w:rsid w:val="00EF1046"/>
    <w:rsid w:val="00EF175C"/>
    <w:rsid w:val="00EF180B"/>
    <w:rsid w:val="00EF5EB8"/>
    <w:rsid w:val="00EF6B37"/>
    <w:rsid w:val="00EF726D"/>
    <w:rsid w:val="00EF72CF"/>
    <w:rsid w:val="00F00D9B"/>
    <w:rsid w:val="00F021AC"/>
    <w:rsid w:val="00F0301F"/>
    <w:rsid w:val="00F04D57"/>
    <w:rsid w:val="00F0586E"/>
    <w:rsid w:val="00F05EF6"/>
    <w:rsid w:val="00F06003"/>
    <w:rsid w:val="00F061FA"/>
    <w:rsid w:val="00F112C2"/>
    <w:rsid w:val="00F11737"/>
    <w:rsid w:val="00F12974"/>
    <w:rsid w:val="00F12BC9"/>
    <w:rsid w:val="00F15302"/>
    <w:rsid w:val="00F1599D"/>
    <w:rsid w:val="00F15BDF"/>
    <w:rsid w:val="00F15E0D"/>
    <w:rsid w:val="00F16F33"/>
    <w:rsid w:val="00F178E6"/>
    <w:rsid w:val="00F20318"/>
    <w:rsid w:val="00F20E7F"/>
    <w:rsid w:val="00F21461"/>
    <w:rsid w:val="00F2146C"/>
    <w:rsid w:val="00F219C1"/>
    <w:rsid w:val="00F222A3"/>
    <w:rsid w:val="00F25E10"/>
    <w:rsid w:val="00F26D32"/>
    <w:rsid w:val="00F30A4B"/>
    <w:rsid w:val="00F31869"/>
    <w:rsid w:val="00F31A10"/>
    <w:rsid w:val="00F31A5E"/>
    <w:rsid w:val="00F335A9"/>
    <w:rsid w:val="00F34BB9"/>
    <w:rsid w:val="00F35722"/>
    <w:rsid w:val="00F35AC1"/>
    <w:rsid w:val="00F36611"/>
    <w:rsid w:val="00F370E1"/>
    <w:rsid w:val="00F3734C"/>
    <w:rsid w:val="00F37D43"/>
    <w:rsid w:val="00F41459"/>
    <w:rsid w:val="00F419A0"/>
    <w:rsid w:val="00F4323D"/>
    <w:rsid w:val="00F44628"/>
    <w:rsid w:val="00F44DA4"/>
    <w:rsid w:val="00F45ACD"/>
    <w:rsid w:val="00F4656F"/>
    <w:rsid w:val="00F47550"/>
    <w:rsid w:val="00F50008"/>
    <w:rsid w:val="00F510E6"/>
    <w:rsid w:val="00F54F0E"/>
    <w:rsid w:val="00F56785"/>
    <w:rsid w:val="00F56F7D"/>
    <w:rsid w:val="00F56FD0"/>
    <w:rsid w:val="00F574CE"/>
    <w:rsid w:val="00F57821"/>
    <w:rsid w:val="00F578BC"/>
    <w:rsid w:val="00F6066C"/>
    <w:rsid w:val="00F60B23"/>
    <w:rsid w:val="00F6118A"/>
    <w:rsid w:val="00F6221F"/>
    <w:rsid w:val="00F6263F"/>
    <w:rsid w:val="00F63135"/>
    <w:rsid w:val="00F63751"/>
    <w:rsid w:val="00F63ADC"/>
    <w:rsid w:val="00F654EE"/>
    <w:rsid w:val="00F67E12"/>
    <w:rsid w:val="00F701C3"/>
    <w:rsid w:val="00F70266"/>
    <w:rsid w:val="00F7088D"/>
    <w:rsid w:val="00F70DC9"/>
    <w:rsid w:val="00F727AA"/>
    <w:rsid w:val="00F732B4"/>
    <w:rsid w:val="00F748F2"/>
    <w:rsid w:val="00F74E2F"/>
    <w:rsid w:val="00F75A35"/>
    <w:rsid w:val="00F766C8"/>
    <w:rsid w:val="00F81473"/>
    <w:rsid w:val="00F81B2D"/>
    <w:rsid w:val="00F83FB6"/>
    <w:rsid w:val="00F84F0C"/>
    <w:rsid w:val="00F86A0E"/>
    <w:rsid w:val="00F90551"/>
    <w:rsid w:val="00F905E6"/>
    <w:rsid w:val="00F914A1"/>
    <w:rsid w:val="00F91E9F"/>
    <w:rsid w:val="00F92D40"/>
    <w:rsid w:val="00F94CAC"/>
    <w:rsid w:val="00F9567A"/>
    <w:rsid w:val="00F95B74"/>
    <w:rsid w:val="00F96C0C"/>
    <w:rsid w:val="00F974FB"/>
    <w:rsid w:val="00FA045D"/>
    <w:rsid w:val="00FA1340"/>
    <w:rsid w:val="00FA2ABD"/>
    <w:rsid w:val="00FA5343"/>
    <w:rsid w:val="00FA611C"/>
    <w:rsid w:val="00FA63E6"/>
    <w:rsid w:val="00FA72A7"/>
    <w:rsid w:val="00FA7E9D"/>
    <w:rsid w:val="00FB0A4B"/>
    <w:rsid w:val="00FB0C7C"/>
    <w:rsid w:val="00FB26D1"/>
    <w:rsid w:val="00FB57AF"/>
    <w:rsid w:val="00FB6326"/>
    <w:rsid w:val="00FC200F"/>
    <w:rsid w:val="00FC2CDF"/>
    <w:rsid w:val="00FC37DE"/>
    <w:rsid w:val="00FC4FB3"/>
    <w:rsid w:val="00FC5FA6"/>
    <w:rsid w:val="00FC66ED"/>
    <w:rsid w:val="00FC6867"/>
    <w:rsid w:val="00FC6A35"/>
    <w:rsid w:val="00FC7AB7"/>
    <w:rsid w:val="00FD0459"/>
    <w:rsid w:val="00FD160B"/>
    <w:rsid w:val="00FD2B23"/>
    <w:rsid w:val="00FD3013"/>
    <w:rsid w:val="00FD42A3"/>
    <w:rsid w:val="00FD5103"/>
    <w:rsid w:val="00FD5327"/>
    <w:rsid w:val="00FD56D4"/>
    <w:rsid w:val="00FD66D2"/>
    <w:rsid w:val="00FD683D"/>
    <w:rsid w:val="00FD75E5"/>
    <w:rsid w:val="00FE04F1"/>
    <w:rsid w:val="00FE082C"/>
    <w:rsid w:val="00FE2D4D"/>
    <w:rsid w:val="00FE2F00"/>
    <w:rsid w:val="00FE2F2F"/>
    <w:rsid w:val="00FE50DD"/>
    <w:rsid w:val="00FE51E3"/>
    <w:rsid w:val="00FE5DBE"/>
    <w:rsid w:val="00FE63F4"/>
    <w:rsid w:val="00FE6F3C"/>
    <w:rsid w:val="00FE70CE"/>
    <w:rsid w:val="00FE74CF"/>
    <w:rsid w:val="00FF0D85"/>
    <w:rsid w:val="00FF1389"/>
    <w:rsid w:val="00FF2B60"/>
    <w:rsid w:val="00FF4DFC"/>
    <w:rsid w:val="00FF5192"/>
    <w:rsid w:val="00FF530E"/>
    <w:rsid w:val="00FF74FC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132D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BF49CF"/>
  </w:style>
  <w:style w:type="character" w:customStyle="1" w:styleId="teilgZnak">
    <w:name w:val="tei:lg Znak"/>
    <w:basedOn w:val="Privzetapisavaodstavka"/>
    <w:link w:val="teilg"/>
    <w:uiPriority w:val="99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Pripombasklic">
    <w:name w:val="annotation reference"/>
    <w:basedOn w:val="Privzetapisavaodstavka"/>
    <w:uiPriority w:val="99"/>
    <w:semiHidden/>
    <w:unhideWhenUsed/>
    <w:rsid w:val="00483F1D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483F1D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483F1D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483F1D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483F1D"/>
    <w:rPr>
      <w:rFonts w:asciiTheme="majorHAnsi" w:hAnsiTheme="majorHAnsi"/>
      <w:b/>
      <w:bCs/>
      <w:sz w:val="20"/>
      <w:szCs w:val="20"/>
    </w:rPr>
  </w:style>
  <w:style w:type="paragraph" w:customStyle="1" w:styleId="teicloser">
    <w:name w:val="tei:closer"/>
    <w:basedOn w:val="teilabel"/>
    <w:qFormat/>
    <w:rsid w:val="00C423B0"/>
    <w:rPr>
      <w:color w:val="9BBB59" w:themeColor="accent3"/>
      <w:lang w:val="de-AT"/>
    </w:rPr>
  </w:style>
  <w:style w:type="character" w:styleId="Besedilooznabemesta">
    <w:name w:val="Placeholder Text"/>
    <w:basedOn w:val="Privzetapisavaodstavka"/>
    <w:uiPriority w:val="99"/>
    <w:semiHidden/>
    <w:rsid w:val="00EA6FB4"/>
    <w:rPr>
      <w:color w:val="808080"/>
    </w:rPr>
  </w:style>
  <w:style w:type="paragraph" w:customStyle="1" w:styleId="teiab">
    <w:name w:val="tei:ab"/>
    <w:basedOn w:val="teilg"/>
    <w:link w:val="teiabZnak"/>
    <w:qFormat/>
    <w:rsid w:val="009C7CEF"/>
    <w:rPr>
      <w:lang w:val="sl-SI"/>
    </w:rPr>
  </w:style>
  <w:style w:type="paragraph" w:customStyle="1" w:styleId="teiclosure">
    <w:name w:val="tei:closure"/>
    <w:basedOn w:val="teilabel"/>
    <w:rsid w:val="00A246A6"/>
    <w:rPr>
      <w:color w:val="9BBB59" w:themeColor="accent3"/>
      <w:lang w:val="de-AT"/>
    </w:rPr>
  </w:style>
  <w:style w:type="paragraph" w:styleId="Revizija">
    <w:name w:val="Revision"/>
    <w:hidden/>
    <w:uiPriority w:val="99"/>
    <w:semiHidden/>
    <w:rsid w:val="00A246A6"/>
    <w:pPr>
      <w:spacing w:after="0" w:line="240" w:lineRule="auto"/>
    </w:pPr>
    <w:rPr>
      <w:rFonts w:asciiTheme="majorHAnsi" w:hAnsiTheme="majorHAnsi"/>
      <w:sz w:val="26"/>
    </w:rPr>
  </w:style>
  <w:style w:type="paragraph" w:customStyle="1" w:styleId="teichoice">
    <w:name w:val="tei:choice"/>
    <w:basedOn w:val="teiab"/>
    <w:link w:val="teichoiceZnak"/>
    <w:qFormat/>
    <w:rsid w:val="00784338"/>
    <w:rPr>
      <w:color w:val="00B0F0"/>
    </w:rPr>
  </w:style>
  <w:style w:type="character" w:customStyle="1" w:styleId="teiabZnak">
    <w:name w:val="tei:ab Znak"/>
    <w:basedOn w:val="teilgZnak"/>
    <w:link w:val="teiab"/>
    <w:rsid w:val="00784338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choiceZnak">
    <w:name w:val="tei:choice Znak"/>
    <w:basedOn w:val="teiabZnak"/>
    <w:link w:val="teichoice"/>
    <w:rsid w:val="00784338"/>
    <w:rPr>
      <w:rFonts w:ascii="Times New Roman" w:eastAsia="MS Mincho" w:hAnsi="Times New Roman" w:cs="Times New Roman"/>
      <w:color w:val="00B0F0"/>
      <w:sz w:val="26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CA968-F307-4C9E-9BD8-A5CBBBF7D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2131</TotalTime>
  <Pages>47</Pages>
  <Words>5554</Words>
  <Characters>31664</Characters>
  <Application>Microsoft Office Word</Application>
  <DocSecurity>0</DocSecurity>
  <Lines>263</Lines>
  <Paragraphs>74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37144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Tomaz Erjavec</dc:creator>
  <cp:lastModifiedBy>Nina Ditmajer</cp:lastModifiedBy>
  <cp:revision>146</cp:revision>
  <dcterms:created xsi:type="dcterms:W3CDTF">2021-07-20T13:10:00Z</dcterms:created>
  <dcterms:modified xsi:type="dcterms:W3CDTF">2021-12-22T09:11:00Z</dcterms:modified>
</cp:coreProperties>
</file>