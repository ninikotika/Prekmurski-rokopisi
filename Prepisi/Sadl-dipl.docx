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7D9F3" w14:textId="36B5264F" w:rsidR="00FF5A2C" w:rsidRDefault="00FF5A2C" w:rsidP="00FF5A2C">
      <w:r>
        <w:t>/2/</w:t>
      </w:r>
    </w:p>
    <w:p w14:paraId="63ACD312" w14:textId="5686AA03" w:rsidR="00B84F16" w:rsidRDefault="00FF5A2C" w:rsidP="00FF5A2C">
      <w:pPr>
        <w:pStyle w:val="Naslov1"/>
      </w:pPr>
      <w:r w:rsidRPr="00FF5A2C">
        <w:t xml:space="preserve">Cantiones Joanes Sádl </w:t>
      </w:r>
      <w:r w:rsidR="003C4C81">
        <w:br/>
      </w:r>
      <w:r w:rsidRPr="00FF5A2C">
        <w:t xml:space="preserve">Anno 1797. Die 26. Máloga </w:t>
      </w:r>
      <w:r w:rsidR="003C4C81">
        <w:br/>
      </w:r>
      <w:r w:rsidRPr="00FF5A2C">
        <w:t>Trávna.</w:t>
      </w:r>
    </w:p>
    <w:p w14:paraId="073529E8" w14:textId="1E9B15A9" w:rsidR="003C4C81" w:rsidRDefault="003C4C81" w:rsidP="003C4C81"/>
    <w:p w14:paraId="3E9AA8C5" w14:textId="678AC944" w:rsidR="002F2546" w:rsidRPr="009E079A" w:rsidRDefault="002F2546" w:rsidP="009E079A">
      <w:r>
        <w:t xml:space="preserve">Oh Maria je puna </w:t>
      </w:r>
      <w:r w:rsidRPr="009E079A">
        <w:rPr>
          <w:rStyle w:val="teiunclear"/>
        </w:rPr>
        <w:t>milos</w:t>
      </w:r>
      <w:r>
        <w:br/>
        <w:t xml:space="preserve">Oh Maria je puna </w:t>
      </w:r>
      <w:r w:rsidRPr="009E079A">
        <w:rPr>
          <w:rStyle w:val="teiunclear"/>
        </w:rPr>
        <w:t>milos</w:t>
      </w:r>
      <w:r>
        <w:br/>
        <w:t xml:space="preserve">Jezus </w:t>
      </w:r>
      <w:r w:rsidRPr="009E079A">
        <w:rPr>
          <w:rStyle w:val="teiunclear"/>
        </w:rPr>
        <w:t>Boug</w:t>
      </w:r>
    </w:p>
    <w:p w14:paraId="7DF12A1A" w14:textId="3DB8B066" w:rsidR="00FF5A2C" w:rsidRDefault="00FF5A2C" w:rsidP="00FF5A2C">
      <w:r>
        <w:br w:type="page"/>
      </w:r>
    </w:p>
    <w:p w14:paraId="1505DBE9" w14:textId="77777777" w:rsidR="002F2546" w:rsidRDefault="002F2546">
      <w:r>
        <w:lastRenderedPageBreak/>
        <w:t>/3/</w:t>
      </w:r>
    </w:p>
    <w:p w14:paraId="064794E0" w14:textId="77777777" w:rsidR="002F2546" w:rsidRDefault="002F2546">
      <w:r>
        <w:t>Josef Gider</w:t>
      </w:r>
    </w:p>
    <w:p w14:paraId="6D415852" w14:textId="2F23AA43" w:rsidR="002F2546" w:rsidRDefault="002F2546">
      <w:r>
        <w:br w:type="page"/>
      </w:r>
    </w:p>
    <w:p w14:paraId="715420AE" w14:textId="6E01E6A1" w:rsidR="00FF5A2C" w:rsidRDefault="00FF5A2C" w:rsidP="00FF5A2C">
      <w:r>
        <w:lastRenderedPageBreak/>
        <w:t>/</w:t>
      </w:r>
      <w:r w:rsidR="002F2546">
        <w:t>4</w:t>
      </w:r>
      <w:r>
        <w:t>/</w:t>
      </w:r>
    </w:p>
    <w:p w14:paraId="12D05634" w14:textId="6EA82E7C" w:rsidR="00FF5A2C" w:rsidRDefault="00FF5A2C" w:rsidP="00FF5A2C">
      <w:pPr>
        <w:pStyle w:val="teifwPageNum"/>
      </w:pPr>
      <w:r>
        <w:t>1.</w:t>
      </w:r>
    </w:p>
    <w:p w14:paraId="450C48C7" w14:textId="3333046B" w:rsidR="00FF5A2C" w:rsidRPr="009E079A" w:rsidRDefault="00FF5A2C" w:rsidP="009E079A">
      <w:pPr>
        <w:pStyle w:val="Naslov2"/>
      </w:pPr>
      <w:r w:rsidRPr="009E079A">
        <w:t>Vu Imeni Goszpodnovom!</w:t>
      </w:r>
    </w:p>
    <w:p w14:paraId="5FA91D1A" w14:textId="77A3C55E" w:rsidR="00FF5A2C" w:rsidRDefault="00FF5A2C" w:rsidP="00FF5A2C">
      <w:pPr>
        <w:pStyle w:val="Naslov2"/>
      </w:pPr>
      <w:r>
        <w:t xml:space="preserve">Nedelna Peszen po </w:t>
      </w:r>
      <w:r w:rsidR="00827761">
        <w:t>Sz. Troiszt</w:t>
      </w:r>
      <w:r>
        <w:t xml:space="preserve">vi 7.ma po </w:t>
      </w:r>
      <w:r w:rsidR="009856F6">
        <w:t>R</w:t>
      </w:r>
      <w:r>
        <w:t>i</w:t>
      </w:r>
      <w:r w:rsidR="009856F6">
        <w:t>-</w:t>
      </w:r>
      <w:r w:rsidR="009856F6">
        <w:br/>
      </w:r>
      <w:r>
        <w:t>sz</w:t>
      </w:r>
      <w:r w:rsidR="009856F6">
        <w:t>a</w:t>
      </w:r>
      <w:r>
        <w:t>laj pa 8ma.</w:t>
      </w:r>
    </w:p>
    <w:p w14:paraId="6C1FA040" w14:textId="1568A133" w:rsidR="00A6194F" w:rsidRDefault="00FF5A2C" w:rsidP="009856F6">
      <w:pPr>
        <w:pStyle w:val="teiab"/>
      </w:pPr>
      <w:r>
        <w:t xml:space="preserve">Proszim i opominam jasz vezdaj </w:t>
      </w:r>
      <w:r w:rsidR="00685431" w:rsidRPr="009E079A">
        <w:t>t</w:t>
      </w:r>
      <w:r w:rsidRPr="009E079A">
        <w:t>eb</w:t>
      </w:r>
      <w:r w:rsidRPr="00827761">
        <w:rPr>
          <w:rStyle w:val="teiunclear"/>
        </w:rPr>
        <w:t>e</w:t>
      </w:r>
      <w:r w:rsidR="009856F6">
        <w:br/>
      </w:r>
      <w:r>
        <w:t>za velikoga Bouga l</w:t>
      </w:r>
      <w:r w:rsidR="00685431">
        <w:t>ű</w:t>
      </w:r>
      <w:r>
        <w:t>bezen</w:t>
      </w:r>
      <w:r w:rsidR="00827761">
        <w:t xml:space="preserve"> ti ker</w:t>
      </w:r>
      <w:r w:rsidR="00827761" w:rsidRPr="009E079A">
        <w:t>s</w:t>
      </w:r>
      <w:r w:rsidR="00685431" w:rsidRPr="009E079A">
        <w:t>cs</w:t>
      </w:r>
      <w:r w:rsidR="00685431">
        <w:t>e-</w:t>
      </w:r>
      <w:r w:rsidR="009856F6">
        <w:br/>
      </w:r>
      <w:r w:rsidR="00827761">
        <w:t xml:space="preserve">ni </w:t>
      </w:r>
      <w:r w:rsidR="00685431">
        <w:t>C</w:t>
      </w:r>
      <w:r w:rsidR="00827761" w:rsidRPr="009E079A">
        <w:t>s</w:t>
      </w:r>
      <w:r w:rsidR="00827761">
        <w:t>lovik, da noszi paszko na zveli</w:t>
      </w:r>
      <w:r w:rsidR="00685431">
        <w:t>-</w:t>
      </w:r>
      <w:r w:rsidR="009856F6">
        <w:br/>
      </w:r>
      <w:r w:rsidR="00685431">
        <w:t>c</w:t>
      </w:r>
      <w:r w:rsidR="00827761">
        <w:t>sanje vekve</w:t>
      </w:r>
      <w:r w:rsidR="00685431" w:rsidRPr="009E079A">
        <w:t>k</w:t>
      </w:r>
      <w:r w:rsidR="00BA4656" w:rsidRPr="009E079A">
        <w:t>sn</w:t>
      </w:r>
      <w:r w:rsidR="00BA4656">
        <w:t xml:space="preserve">oga </w:t>
      </w:r>
      <w:r w:rsidR="00685431">
        <w:t>'ſ</w:t>
      </w:r>
      <w:r w:rsidR="00BA4656">
        <w:t xml:space="preserve">itka. </w:t>
      </w:r>
      <w:r w:rsidR="00685431">
        <w:t>Ár</w:t>
      </w:r>
      <w:r w:rsidR="00BA4656">
        <w:t xml:space="preserve"> pride te den gda</w:t>
      </w:r>
      <w:r w:rsidR="009856F6">
        <w:br/>
      </w:r>
      <w:r w:rsidR="00BA4656">
        <w:t>vesz ſzve</w:t>
      </w:r>
      <w:r w:rsidR="00685431">
        <w:t>thi</w:t>
      </w:r>
      <w:r w:rsidR="00BA4656">
        <w:t xml:space="preserve"> ſzvejt od ogn</w:t>
      </w:r>
      <w:r w:rsidR="00685431">
        <w:t>y</w:t>
      </w:r>
      <w:r w:rsidR="00BA4656">
        <w:t>a pogori.</w:t>
      </w:r>
    </w:p>
    <w:p w14:paraId="50105301" w14:textId="69A083D9" w:rsidR="006A311B" w:rsidRDefault="009856F6" w:rsidP="009856F6">
      <w:pPr>
        <w:pStyle w:val="teiab"/>
      </w:pPr>
      <w:r>
        <w:br/>
      </w:r>
      <w:r w:rsidR="00BA4656">
        <w:t>Koliko velika boj</w:t>
      </w:r>
      <w:r w:rsidR="00A6194F">
        <w:t>á</w:t>
      </w:r>
      <w:r w:rsidR="00BA4656">
        <w:t>zen boude</w:t>
      </w:r>
      <w:r w:rsidR="00A6194F">
        <w:t>,</w:t>
      </w:r>
      <w:r w:rsidR="00BA4656">
        <w:t xml:space="preserve"> gda te nas </w:t>
      </w:r>
      <w:r w:rsidR="006A311B" w:rsidRPr="009E079A">
        <w:rPr>
          <w:rStyle w:val="teiabbr"/>
        </w:rPr>
        <w:t>X</w:t>
      </w:r>
      <w:r w:rsidR="00B90217">
        <w:rPr>
          <w:rStyle w:val="teiabbr"/>
        </w:rPr>
        <w:t>͠</w:t>
      </w:r>
      <w:r w:rsidR="006A311B" w:rsidRPr="009E079A">
        <w:rPr>
          <w:rStyle w:val="teiabbr"/>
        </w:rPr>
        <w:t>tu</w:t>
      </w:r>
      <w:r>
        <w:br/>
      </w:r>
      <w:r w:rsidR="00BA4656">
        <w:t>na opi</w:t>
      </w:r>
      <w:r w:rsidR="006A311B">
        <w:t>t</w:t>
      </w:r>
      <w:r w:rsidR="00BA4656">
        <w:t>an</w:t>
      </w:r>
      <w:r w:rsidR="006A311B">
        <w:t>y</w:t>
      </w:r>
      <w:r w:rsidR="00BA4656">
        <w:t>e knam prisesztni boude, kako vsz</w:t>
      </w:r>
      <w:r w:rsidR="006A311B">
        <w:t>á-</w:t>
      </w:r>
      <w:r>
        <w:br/>
      </w:r>
      <w:r w:rsidR="00BA4656">
        <w:t xml:space="preserve">koga on naprej vzeme i pravo opita, </w:t>
      </w:r>
      <w:r w:rsidR="00BA4656" w:rsidRPr="00BA4656">
        <w:rPr>
          <w:rStyle w:val="teiunclear"/>
        </w:rPr>
        <w:t>Is</w:t>
      </w:r>
      <w:r w:rsidR="006A311B">
        <w:rPr>
          <w:rStyle w:val="teiunclear"/>
        </w:rPr>
        <w:t>ztino</w:t>
      </w:r>
      <w:r>
        <w:br/>
      </w:r>
      <w:r w:rsidR="00BA4656">
        <w:t>pride pravi Bo</w:t>
      </w:r>
      <w:r w:rsidR="006A311B">
        <w:t>'</w:t>
      </w:r>
      <w:r w:rsidR="00BA4656">
        <w:t xml:space="preserve">si ſin vu </w:t>
      </w:r>
      <w:r w:rsidR="00BA4656" w:rsidRPr="009E079A">
        <w:t>ſzve</w:t>
      </w:r>
      <w:r w:rsidR="003C58A2" w:rsidRPr="009E079A">
        <w:t>t</w:t>
      </w:r>
      <w:r w:rsidR="006A311B" w:rsidRPr="009E079A">
        <w:t>l</w:t>
      </w:r>
      <w:r w:rsidR="003C58A2" w:rsidRPr="009E079A">
        <w:t>o</w:t>
      </w:r>
      <w:r w:rsidR="003C58A2">
        <w:t>m oblaki.</w:t>
      </w:r>
    </w:p>
    <w:p w14:paraId="0B4CB561" w14:textId="0904BE78" w:rsidR="003C58A2" w:rsidRDefault="009856F6">
      <w:pPr>
        <w:pStyle w:val="teiab"/>
      </w:pPr>
      <w:r>
        <w:br/>
      </w:r>
      <w:r w:rsidR="003C58A2">
        <w:t>Da pred teim naprei ſzv</w:t>
      </w:r>
      <w:r w:rsidR="006A311B">
        <w:t>é</w:t>
      </w:r>
      <w:r w:rsidR="003C58A2">
        <w:t>ti A</w:t>
      </w:r>
      <w:r w:rsidR="003C58A2" w:rsidRPr="003C58A2">
        <w:rPr>
          <w:rStyle w:val="teiunclear"/>
        </w:rPr>
        <w:t>n</w:t>
      </w:r>
      <w:r w:rsidR="006A311B">
        <w:rPr>
          <w:rStyle w:val="teiunclear"/>
        </w:rPr>
        <w:t>y</w:t>
      </w:r>
      <w:r w:rsidR="00152032" w:rsidRPr="009E079A">
        <w:rPr>
          <w:rStyle w:val="teigap"/>
        </w:rPr>
        <w:t>???</w:t>
      </w:r>
      <w:r>
        <w:br/>
      </w:r>
      <w:r w:rsidR="006A311B">
        <w:t>l</w:t>
      </w:r>
      <w:r w:rsidR="003C58A2">
        <w:t>eipoga gl</w:t>
      </w:r>
      <w:r w:rsidR="006A311B">
        <w:t>á</w:t>
      </w:r>
      <w:r w:rsidR="003C58A2">
        <w:t>sza vgl</w:t>
      </w:r>
      <w:r w:rsidR="006A311B">
        <w:t>á</w:t>
      </w:r>
      <w:r w:rsidR="003C58A2">
        <w:t>szne Trob</w:t>
      </w:r>
      <w:r w:rsidR="006A311B">
        <w:t>ő</w:t>
      </w:r>
      <w:r w:rsidR="003C58A2">
        <w:t>nte tro</w:t>
      </w:r>
      <w:r w:rsidR="003C58A2" w:rsidRPr="003C58A2">
        <w:rPr>
          <w:rStyle w:val="teiunclear"/>
        </w:rPr>
        <w:t>b</w:t>
      </w:r>
      <w:r w:rsidR="006A311B">
        <w:rPr>
          <w:rStyle w:val="teiunclear"/>
        </w:rPr>
        <w:t>őn</w:t>
      </w:r>
      <w:r w:rsidR="006A311B" w:rsidRPr="009E079A">
        <w:rPr>
          <w:rStyle w:val="teigap"/>
        </w:rPr>
        <w:t>???</w:t>
      </w:r>
      <w:r>
        <w:br/>
      </w:r>
      <w:r w:rsidR="003C58A2">
        <w:t>do na k</w:t>
      </w:r>
      <w:r w:rsidR="00152032">
        <w:t>o</w:t>
      </w:r>
      <w:r w:rsidR="003C58A2">
        <w:t>teri gl</w:t>
      </w:r>
      <w:r w:rsidR="00152032">
        <w:t>á</w:t>
      </w:r>
      <w:r w:rsidR="003C58A2">
        <w:t>sz vszi mertvi lidje hitro gor</w:t>
      </w:r>
      <w:r w:rsidR="00152032">
        <w:t xml:space="preserve"> </w:t>
      </w:r>
      <w:r w:rsidR="00152032" w:rsidRPr="009E079A">
        <w:rPr>
          <w:rStyle w:val="teigap"/>
        </w:rPr>
        <w:t>???</w:t>
      </w:r>
      <w:r>
        <w:br/>
      </w:r>
      <w:r w:rsidR="003C58A2">
        <w:t>Ar pride te d</w:t>
      </w:r>
      <w:r w:rsidR="00152032">
        <w:t>é</w:t>
      </w:r>
      <w:r w:rsidR="003C58A2">
        <w:t>n gda vesz</w:t>
      </w:r>
      <w:r w:rsidR="00152032">
        <w:t xml:space="preserve"> </w:t>
      </w:r>
      <w:r w:rsidR="00152032" w:rsidRPr="009E079A">
        <w:rPr>
          <w:rStyle w:val="teigap"/>
        </w:rPr>
        <w:t>???</w:t>
      </w:r>
      <w:r w:rsidR="003C58A2">
        <w:br w:type="page"/>
      </w:r>
    </w:p>
    <w:p w14:paraId="2AB65F70" w14:textId="160BBC31" w:rsidR="003C58A2" w:rsidRDefault="003C58A2" w:rsidP="003C58A2">
      <w:r>
        <w:lastRenderedPageBreak/>
        <w:t>/</w:t>
      </w:r>
      <w:r w:rsidR="00225DED">
        <w:t>5</w:t>
      </w:r>
      <w:r>
        <w:t>/</w:t>
      </w:r>
    </w:p>
    <w:p w14:paraId="69EF6A8E" w14:textId="4222232F" w:rsidR="003C58A2" w:rsidRDefault="003C58A2" w:rsidP="003C58A2">
      <w:pPr>
        <w:pStyle w:val="teifwPageNum"/>
      </w:pPr>
      <w:r>
        <w:t>2.</w:t>
      </w:r>
    </w:p>
    <w:p w14:paraId="3CDAD844" w14:textId="57EA1B9D" w:rsidR="003C58A2" w:rsidRDefault="003C58A2">
      <w:pPr>
        <w:pStyle w:val="teiab"/>
        <w:rPr>
          <w:rStyle w:val="teiunclear"/>
          <w:rFonts w:asciiTheme="majorHAnsi" w:eastAsiaTheme="minorHAnsi" w:hAnsiTheme="majorHAnsi"/>
          <w:szCs w:val="22"/>
        </w:rPr>
      </w:pPr>
      <w:r>
        <w:t xml:space="preserve">Nebo </w:t>
      </w:r>
      <w:r w:rsidR="00225DED" w:rsidRPr="009E079A">
        <w:rPr>
          <w:rStyle w:val="teiunclear"/>
        </w:rPr>
        <w:t>tedai</w:t>
      </w:r>
      <w:r w:rsidR="00225DED">
        <w:t xml:space="preserve"> </w:t>
      </w:r>
      <w:r>
        <w:t>nikomor bl</w:t>
      </w:r>
      <w:r w:rsidR="00225DED">
        <w:t>á</w:t>
      </w:r>
      <w:r>
        <w:t>go ni leipa zl</w:t>
      </w:r>
      <w:r w:rsidR="00225DED">
        <w:t>á</w:t>
      </w:r>
      <w:r>
        <w:t>ta</w:t>
      </w:r>
      <w:r w:rsidR="00AD4F00">
        <w:br/>
      </w:r>
      <w:r>
        <w:t xml:space="preserve">ali Goszposztva </w:t>
      </w:r>
      <w:r w:rsidR="00225DED">
        <w:t>á</w:t>
      </w:r>
      <w:r>
        <w:t>r je og</w:t>
      </w:r>
      <w:r w:rsidR="00225DED">
        <w:t>y</w:t>
      </w:r>
      <w:r>
        <w:t xml:space="preserve">en posgé, da </w:t>
      </w:r>
      <w:r w:rsidR="00225DED">
        <w:t>l</w:t>
      </w:r>
      <w:r>
        <w:t>epraj</w:t>
      </w:r>
      <w:r w:rsidR="00AD4F00">
        <w:br/>
      </w:r>
      <w:r>
        <w:t>bl</w:t>
      </w:r>
      <w:r w:rsidR="00225DED">
        <w:t>a'</w:t>
      </w:r>
      <w:r>
        <w:t xml:space="preserve">sen ki sze poverné Goszpon </w:t>
      </w:r>
      <w:r w:rsidRPr="003C58A2">
        <w:rPr>
          <w:rStyle w:val="teiabbr"/>
        </w:rPr>
        <w:t>X</w:t>
      </w:r>
      <w:r w:rsidR="00B90217">
        <w:rPr>
          <w:rStyle w:val="teiabbr"/>
        </w:rPr>
        <w:t>͠</w:t>
      </w:r>
      <w:r w:rsidRPr="003C58A2">
        <w:rPr>
          <w:rStyle w:val="teiabbr"/>
        </w:rPr>
        <w:t>tus</w:t>
      </w:r>
      <w:r>
        <w:t xml:space="preserve"> veli </w:t>
      </w:r>
      <w:r w:rsidRPr="003C58A2">
        <w:rPr>
          <w:rStyle w:val="teiunclear"/>
        </w:rPr>
        <w:t>Isz</w:t>
      </w:r>
    </w:p>
    <w:p w14:paraId="54D10C08" w14:textId="77777777" w:rsidR="00B90217" w:rsidRDefault="00B90217" w:rsidP="003C58A2">
      <w:pPr>
        <w:pStyle w:val="teiab"/>
        <w:rPr>
          <w:rStyle w:val="teiunclear"/>
        </w:rPr>
      </w:pPr>
    </w:p>
    <w:p w14:paraId="1F101A07" w14:textId="5DC72F86" w:rsidR="008005DA" w:rsidRDefault="003C58A2">
      <w:pPr>
        <w:pStyle w:val="teiab"/>
        <w:rPr>
          <w:rStyle w:val="teiunclear"/>
          <w:rFonts w:asciiTheme="majorHAnsi" w:eastAsiaTheme="minorHAnsi" w:hAnsiTheme="majorHAnsi"/>
          <w:szCs w:val="22"/>
        </w:rPr>
      </w:pPr>
      <w:r>
        <w:t xml:space="preserve">Tou ſztanovito ti </w:t>
      </w:r>
      <w:r w:rsidR="00B90217">
        <w:t>C</w:t>
      </w:r>
      <w:r>
        <w:t>slovik veruj, da tou</w:t>
      </w:r>
      <w:r w:rsidR="00AD4F00">
        <w:br/>
      </w:r>
      <w:r>
        <w:t>tak boude te rej</w:t>
      </w:r>
      <w:r w:rsidR="00B90217">
        <w:t>c</w:t>
      </w:r>
      <w:r>
        <w:t>si razmej ino nyé poszl</w:t>
      </w:r>
      <w:r w:rsidR="00B90217">
        <w:t>ű</w:t>
      </w:r>
      <w:r>
        <w:t>saj,</w:t>
      </w:r>
      <w:r w:rsidR="00AD4F00">
        <w:br/>
      </w:r>
      <w:r>
        <w:t xml:space="preserve">po ſzvétom </w:t>
      </w:r>
      <w:r w:rsidRPr="00DA029A">
        <w:rPr>
          <w:rStyle w:val="teipersName"/>
        </w:rPr>
        <w:t>Davidi</w:t>
      </w:r>
      <w:r>
        <w:t xml:space="preserve"> i ſzveti </w:t>
      </w:r>
      <w:r w:rsidR="008005DA">
        <w:t>p</w:t>
      </w:r>
      <w:r w:rsidR="00B90217">
        <w:t>e</w:t>
      </w:r>
      <w:r w:rsidR="008005DA">
        <w:t>ſzmaj Bosie</w:t>
      </w:r>
      <w:r w:rsidR="00AD4F00">
        <w:br/>
      </w:r>
      <w:r w:rsidR="008005DA">
        <w:t>rei</w:t>
      </w:r>
      <w:r w:rsidR="008005DA" w:rsidRPr="009E079A">
        <w:t>c</w:t>
      </w:r>
      <w:r w:rsidR="008005DA">
        <w:t xml:space="preserve">si ſzlisaj, </w:t>
      </w:r>
      <w:r w:rsidR="00B90217">
        <w:t>Á</w:t>
      </w:r>
      <w:r w:rsidR="008005DA">
        <w:t>r pride te d</w:t>
      </w:r>
      <w:r w:rsidR="00B90217">
        <w:t>é</w:t>
      </w:r>
      <w:r w:rsidR="008005DA">
        <w:t>n gda ve</w:t>
      </w:r>
      <w:r w:rsidR="008005DA" w:rsidRPr="009E079A">
        <w:t>sz</w:t>
      </w:r>
    </w:p>
    <w:p w14:paraId="0693C47A" w14:textId="77777777" w:rsidR="00B90217" w:rsidRDefault="00B90217" w:rsidP="003C58A2">
      <w:pPr>
        <w:pStyle w:val="teiab"/>
      </w:pPr>
    </w:p>
    <w:p w14:paraId="12C54A56" w14:textId="0B137AFE" w:rsidR="008005DA" w:rsidRDefault="008005DA">
      <w:pPr>
        <w:pStyle w:val="teiab"/>
      </w:pPr>
      <w:r>
        <w:t xml:space="preserve">Na prei sze perneſzo racsunſzke knige </w:t>
      </w:r>
      <w:r w:rsidRPr="009E079A">
        <w:t>ſzko</w:t>
      </w:r>
      <w:r w:rsidR="00B90217" w:rsidRPr="009E079A">
        <w:t>-</w:t>
      </w:r>
      <w:r w:rsidR="00AD4F00">
        <w:br/>
      </w:r>
      <w:r>
        <w:t xml:space="preserve">teri </w:t>
      </w:r>
      <w:r w:rsidRPr="008005DA">
        <w:rPr>
          <w:rStyle w:val="teiabbr"/>
        </w:rPr>
        <w:t>X</w:t>
      </w:r>
      <w:r w:rsidR="00B90217">
        <w:rPr>
          <w:rStyle w:val="teiabbr"/>
        </w:rPr>
        <w:t>͠</w:t>
      </w:r>
      <w:r w:rsidRPr="008005DA">
        <w:rPr>
          <w:rStyle w:val="teiabbr"/>
        </w:rPr>
        <w:t>tus</w:t>
      </w:r>
      <w:r>
        <w:t xml:space="preserve"> vszakoga opita i vszeim naviden</w:t>
      </w:r>
      <w:r w:rsidR="00B90217">
        <w:t>y</w:t>
      </w:r>
      <w:r>
        <w:t>e</w:t>
      </w:r>
      <w:r w:rsidR="00AD4F00">
        <w:br/>
      </w:r>
      <w:r>
        <w:t>da dugovan</w:t>
      </w:r>
      <w:r w:rsidR="00B90217">
        <w:t>y</w:t>
      </w:r>
      <w:r>
        <w:t>a ſzkrovna razglaszi nevolnim</w:t>
      </w:r>
      <w:r w:rsidR="00AD4F00">
        <w:br/>
      </w:r>
      <w:r>
        <w:t xml:space="preserve">grejsnikom </w:t>
      </w:r>
      <w:r w:rsidR="00DA029A">
        <w:t>I</w:t>
      </w:r>
      <w:r>
        <w:t>sztino pride pravi Bosi</w:t>
      </w:r>
      <w:r w:rsidR="00425CB2">
        <w:t>&amp;</w:t>
      </w:r>
    </w:p>
    <w:p w14:paraId="2AE65A95" w14:textId="77777777" w:rsidR="00B90217" w:rsidRDefault="00B90217" w:rsidP="003C58A2">
      <w:pPr>
        <w:pStyle w:val="teiab"/>
      </w:pPr>
    </w:p>
    <w:p w14:paraId="1C704AC7" w14:textId="3FBA3E6B" w:rsidR="008005DA" w:rsidRDefault="008005DA">
      <w:pPr>
        <w:pStyle w:val="teiab"/>
        <w:rPr>
          <w:rStyle w:val="teiunclear"/>
          <w:rFonts w:asciiTheme="majorHAnsi" w:eastAsiaTheme="minorHAnsi" w:hAnsiTheme="majorHAnsi"/>
          <w:szCs w:val="22"/>
        </w:rPr>
      </w:pPr>
      <w:r>
        <w:t xml:space="preserve">Ondi sze bom bojal jasz greisni </w:t>
      </w:r>
      <w:r w:rsidR="00FB31C0">
        <w:t>C</w:t>
      </w:r>
      <w:r>
        <w:t>lovik, komi</w:t>
      </w:r>
      <w:r w:rsidR="00AD4F00">
        <w:br/>
      </w:r>
      <w:r>
        <w:t>sze pridru</w:t>
      </w:r>
      <w:r w:rsidR="00FB31C0">
        <w:t>'</w:t>
      </w:r>
      <w:r>
        <w:t>sim, ali priszlonim za me pregrejse</w:t>
      </w:r>
      <w:r w:rsidR="00FB31C0">
        <w:t>ny</w:t>
      </w:r>
      <w:r>
        <w:t>e,</w:t>
      </w:r>
      <w:r w:rsidR="00AD4F00">
        <w:br/>
      </w:r>
      <w:r w:rsidR="00FB31C0">
        <w:t>á</w:t>
      </w:r>
      <w:r>
        <w:t>r escse ſzve</w:t>
      </w:r>
      <w:r w:rsidR="00FB31C0">
        <w:t>c</w:t>
      </w:r>
      <w:r>
        <w:t xml:space="preserve">zi boudo dershali Goszpon </w:t>
      </w:r>
      <w:r w:rsidRPr="008005DA">
        <w:rPr>
          <w:rStyle w:val="teiabbr"/>
        </w:rPr>
        <w:t>X</w:t>
      </w:r>
      <w:r w:rsidR="00FB31C0">
        <w:rPr>
          <w:rStyle w:val="teiabbr"/>
        </w:rPr>
        <w:t>͠</w:t>
      </w:r>
      <w:r w:rsidRPr="008005DA">
        <w:rPr>
          <w:rStyle w:val="teiabbr"/>
        </w:rPr>
        <w:t>tus</w:t>
      </w:r>
      <w:r w:rsidR="00AD4F00">
        <w:br/>
      </w:r>
      <w:r>
        <w:t xml:space="preserve">veli. </w:t>
      </w:r>
      <w:r w:rsidR="00FB31C0">
        <w:t>Á</w:t>
      </w:r>
      <w:r>
        <w:t xml:space="preserve">r pride te dén gda vesz </w:t>
      </w:r>
      <w:r w:rsidRPr="008005DA">
        <w:rPr>
          <w:rStyle w:val="teiunclear"/>
        </w:rPr>
        <w:t>&amp;</w:t>
      </w:r>
    </w:p>
    <w:p w14:paraId="138F6F51" w14:textId="77777777" w:rsidR="00FB31C0" w:rsidRDefault="00FB31C0" w:rsidP="003C58A2">
      <w:pPr>
        <w:pStyle w:val="teiab"/>
      </w:pPr>
    </w:p>
    <w:p w14:paraId="6125DA23" w14:textId="69FA8952" w:rsidR="008005DA" w:rsidRDefault="008005DA">
      <w:pPr>
        <w:pStyle w:val="teiab"/>
      </w:pPr>
      <w:r>
        <w:t>Oh ti viszouki i zmosni B</w:t>
      </w:r>
      <w:r w:rsidR="00FB31C0">
        <w:t>o'</w:t>
      </w:r>
      <w:r>
        <w:t>sie, ober vsze</w:t>
      </w:r>
      <w:r w:rsidR="00AD4F00">
        <w:rPr>
          <w:rStyle w:val="teigap"/>
        </w:rPr>
        <w:br/>
      </w:r>
      <w:r w:rsidR="00FB31C0" w:rsidRPr="009E079A">
        <w:rPr>
          <w:rStyle w:val="teigap"/>
        </w:rPr>
        <w:t>???</w:t>
      </w:r>
      <w:r>
        <w:t>dé zmosni Goszodin vszeim králom</w:t>
      </w:r>
      <w:r w:rsidR="00C7411F">
        <w:rPr>
          <w:rStyle w:val="teigap"/>
        </w:rPr>
        <w:br/>
      </w:r>
      <w:r w:rsidR="00FB31C0" w:rsidRPr="009E079A">
        <w:rPr>
          <w:rStyle w:val="teigap"/>
        </w:rPr>
        <w:t>???</w:t>
      </w:r>
      <w:r w:rsidR="00FB31C0">
        <w:t xml:space="preserve"> </w:t>
      </w:r>
      <w:r>
        <w:t>ti, tebe proszimo ti nász zvelicsaj</w:t>
      </w:r>
    </w:p>
    <w:p w14:paraId="102FA353" w14:textId="01E08CDC" w:rsidR="008005DA" w:rsidRPr="009E079A" w:rsidRDefault="008005DA" w:rsidP="009E079A">
      <w:pPr>
        <w:pStyle w:val="teicatch-word1"/>
      </w:pPr>
      <w:r w:rsidRPr="009E079A">
        <w:t>nevolne.</w:t>
      </w:r>
      <w:r w:rsidRPr="009E079A">
        <w:br w:type="page"/>
      </w:r>
    </w:p>
    <w:p w14:paraId="1756E73F" w14:textId="4B72F31E" w:rsidR="008005DA" w:rsidRDefault="008005DA" w:rsidP="008005DA">
      <w:r>
        <w:lastRenderedPageBreak/>
        <w:t>/</w:t>
      </w:r>
      <w:r w:rsidR="00225DED">
        <w:t>6</w:t>
      </w:r>
      <w:r>
        <w:t>/</w:t>
      </w:r>
    </w:p>
    <w:p w14:paraId="34364E48" w14:textId="3C09E630" w:rsidR="008005DA" w:rsidRDefault="008005DA" w:rsidP="008005DA">
      <w:pPr>
        <w:pStyle w:val="teifwPageNum"/>
      </w:pPr>
      <w:r>
        <w:t>3.</w:t>
      </w:r>
    </w:p>
    <w:p w14:paraId="62D082DF" w14:textId="6C6CF8F9" w:rsidR="008005DA" w:rsidRDefault="008005DA" w:rsidP="008005DA">
      <w:pPr>
        <w:pStyle w:val="teiab"/>
      </w:pPr>
      <w:r>
        <w:t xml:space="preserve">nevolne greisnike, </w:t>
      </w:r>
      <w:r w:rsidRPr="009E079A">
        <w:t>I</w:t>
      </w:r>
      <w:r>
        <w:t>sztin</w:t>
      </w:r>
      <w:r w:rsidR="00425CB2">
        <w:t>o</w:t>
      </w:r>
      <w:r>
        <w:t xml:space="preserve"> pride pravi Bosi</w:t>
      </w:r>
      <w:r w:rsidR="00425CB2">
        <w:rPr>
          <w:rStyle w:val="teiunclear"/>
        </w:rPr>
        <w:t>&amp;</w:t>
      </w:r>
      <w:r w:rsidR="00DA029A">
        <w:t>.</w:t>
      </w:r>
    </w:p>
    <w:p w14:paraId="31643068" w14:textId="77777777" w:rsidR="00425CB2" w:rsidRDefault="00425CB2" w:rsidP="008005DA">
      <w:pPr>
        <w:pStyle w:val="teiab"/>
      </w:pPr>
    </w:p>
    <w:p w14:paraId="00E29A3B" w14:textId="084234BC" w:rsidR="00DA029A" w:rsidRDefault="00DA029A" w:rsidP="00853F0A">
      <w:pPr>
        <w:pStyle w:val="teiab"/>
      </w:pPr>
      <w:r>
        <w:t xml:space="preserve">ſzpomentuj sze znász ti miloſztiv </w:t>
      </w:r>
      <w:r w:rsidRPr="00DA029A">
        <w:rPr>
          <w:rStyle w:val="teiabbr"/>
        </w:rPr>
        <w:t>X</w:t>
      </w:r>
      <w:r w:rsidR="00425CB2">
        <w:rPr>
          <w:rStyle w:val="teiabbr"/>
        </w:rPr>
        <w:t>͠</w:t>
      </w:r>
      <w:r w:rsidRPr="00DA029A">
        <w:rPr>
          <w:rStyle w:val="teiabbr"/>
        </w:rPr>
        <w:t>tus</w:t>
      </w:r>
      <w:r>
        <w:t>.</w:t>
      </w:r>
      <w:r w:rsidR="00853F0A">
        <w:br/>
      </w:r>
      <w:r w:rsidR="00425CB2">
        <w:t>k</w:t>
      </w:r>
      <w:r>
        <w:t xml:space="preserve">ako ſzi za nász z </w:t>
      </w:r>
      <w:r w:rsidR="00425CB2">
        <w:t>C</w:t>
      </w:r>
      <w:r>
        <w:t xml:space="preserve">slovekom posztal </w:t>
      </w:r>
      <w:r w:rsidR="00425CB2" w:rsidRPr="00425CB2">
        <w:t>ſ</w:t>
      </w:r>
      <w:r w:rsidRPr="009E079A">
        <w:t>zmer</w:t>
      </w:r>
      <w:r w:rsidR="00425CB2" w:rsidRPr="009E079A">
        <w:t>t</w:t>
      </w:r>
      <w:r w:rsidR="00425CB2" w:rsidRPr="00425CB2">
        <w:t>ſz</w:t>
      </w:r>
      <w:r w:rsidRPr="009E079A">
        <w:t>i</w:t>
      </w:r>
      <w:r w:rsidR="00425CB2">
        <w:br/>
        <w:t>za nász podiel, veliko moko ino ſztrásno ſzmrt</w:t>
      </w:r>
      <w:r w:rsidR="00853F0A">
        <w:br/>
      </w:r>
      <w:r>
        <w:t>za nász szi ti ſzterpel. Ar pride te den gda ve</w:t>
      </w:r>
      <w:r w:rsidR="00853F0A">
        <w:rPr>
          <w:rStyle w:val="teiunclear"/>
        </w:rPr>
        <w:t>sz</w:t>
      </w:r>
      <w:r>
        <w:t>.</w:t>
      </w:r>
    </w:p>
    <w:p w14:paraId="4327259F" w14:textId="77777777" w:rsidR="00853F0A" w:rsidRDefault="00853F0A">
      <w:pPr>
        <w:pStyle w:val="teiab"/>
      </w:pPr>
    </w:p>
    <w:p w14:paraId="550561B6" w14:textId="340622E3" w:rsidR="00E06303" w:rsidRDefault="00E06303">
      <w:pPr>
        <w:pStyle w:val="teiab"/>
      </w:pPr>
      <w:r>
        <w:t>Proszimo tebe nász ne p</w:t>
      </w:r>
      <w:r w:rsidR="00853F0A">
        <w:t>ű</w:t>
      </w:r>
      <w:r>
        <w:t>szti ti na konecz</w:t>
      </w:r>
      <w:r w:rsidR="00853F0A">
        <w:br/>
      </w:r>
      <w:r>
        <w:t>koncza na neszkoncsano vekivecsno moko, i proſsi,</w:t>
      </w:r>
    </w:p>
    <w:p w14:paraId="0AF4E5B4" w14:textId="6A751C6E" w:rsidR="00E06303" w:rsidRDefault="00853F0A" w:rsidP="008005DA">
      <w:pPr>
        <w:pStyle w:val="teiab"/>
        <w:rPr>
          <w:rStyle w:val="teiunclear"/>
        </w:rPr>
      </w:pPr>
      <w:r>
        <w:t>n</w:t>
      </w:r>
      <w:r w:rsidR="00E06303">
        <w:t>ote nái zaman ne bo ta tvoja ſzvéta ſzmert</w:t>
      </w:r>
      <w:r w:rsidR="00E06303" w:rsidRPr="00E06303">
        <w:rPr>
          <w:rStyle w:val="teiunclear"/>
        </w:rPr>
        <w:t>. Iztino</w:t>
      </w:r>
    </w:p>
    <w:p w14:paraId="1F33A94E" w14:textId="77777777" w:rsidR="00853F0A" w:rsidRDefault="00853F0A" w:rsidP="008005DA">
      <w:pPr>
        <w:pStyle w:val="teiab"/>
      </w:pPr>
    </w:p>
    <w:p w14:paraId="30D0D7D0" w14:textId="54269669" w:rsidR="00E06303" w:rsidRDefault="00853F0A" w:rsidP="00853F0A">
      <w:pPr>
        <w:pStyle w:val="teiab"/>
      </w:pPr>
      <w:r>
        <w:t>K</w:t>
      </w:r>
      <w:r w:rsidR="00E06303">
        <w:t>-tebi zdihavamo ſ</w:t>
      </w:r>
      <w:r>
        <w:t>z</w:t>
      </w:r>
      <w:r w:rsidR="00E06303">
        <w:t>latki Goszpon Boug, kako</w:t>
      </w:r>
      <w:r>
        <w:br/>
      </w:r>
      <w:r w:rsidR="00E06303">
        <w:t>k-naſsemi milosztivnomi Ocsi, i odk</w:t>
      </w:r>
      <w:r>
        <w:t>ű</w:t>
      </w:r>
      <w:r w:rsidR="00E06303">
        <w:t>piteli, da bod</w:t>
      </w:r>
      <w:r>
        <w:br/>
      </w:r>
      <w:r w:rsidR="00E06303">
        <w:t>milosztiv nevolnim Ovcsiczam k-tebi obernécsim.</w:t>
      </w:r>
      <w:r>
        <w:br/>
        <w:t>Á</w:t>
      </w:r>
      <w:r w:rsidR="00E06303">
        <w:t xml:space="preserve">r pride te dén gda vesz szvetli ſzvejt </w:t>
      </w:r>
      <w:r w:rsidR="00E06303" w:rsidRPr="009E079A">
        <w:t>od og</w:t>
      </w:r>
      <w:r w:rsidRPr="009E079A">
        <w:t>y</w:t>
      </w:r>
      <w:r w:rsidR="00E06303" w:rsidRPr="009E079A">
        <w:t>a</w:t>
      </w:r>
      <w:r w:rsidRPr="009E079A">
        <w:t xml:space="preserve"> &amp;</w:t>
      </w:r>
    </w:p>
    <w:p w14:paraId="2B4A0FA4" w14:textId="77777777" w:rsidR="00853F0A" w:rsidRPr="00853F0A" w:rsidRDefault="00853F0A">
      <w:pPr>
        <w:pStyle w:val="teiab"/>
      </w:pPr>
    </w:p>
    <w:p w14:paraId="6D20EA10" w14:textId="6FA94246" w:rsidR="003B1883" w:rsidRDefault="00E06303" w:rsidP="00853F0A">
      <w:pPr>
        <w:pStyle w:val="teiab"/>
        <w:rPr>
          <w:rStyle w:val="teigap"/>
        </w:rPr>
      </w:pPr>
      <w:r>
        <w:t>Ve</w:t>
      </w:r>
      <w:r w:rsidR="00853F0A">
        <w:t>nda</w:t>
      </w:r>
      <w:r>
        <w:t xml:space="preserve"> </w:t>
      </w:r>
      <w:r w:rsidR="00853F0A">
        <w:t>ſz</w:t>
      </w:r>
      <w:r>
        <w:t xml:space="preserve">prosztil ti </w:t>
      </w:r>
      <w:r w:rsidRPr="003B1883">
        <w:rPr>
          <w:rStyle w:val="teipersName"/>
        </w:rPr>
        <w:t>Magdaleini</w:t>
      </w:r>
      <w:r>
        <w:t xml:space="preserve"> n</w:t>
      </w:r>
      <w:r w:rsidR="00853F0A">
        <w:t>y</w:t>
      </w:r>
      <w:r>
        <w:t>é preveli</w:t>
      </w:r>
      <w:r w:rsidR="00853F0A">
        <w:t>-</w:t>
      </w:r>
      <w:r w:rsidR="00853F0A">
        <w:br/>
      </w:r>
      <w:r>
        <w:t>ke presztrásne greihe k-tebi oberné</w:t>
      </w:r>
      <w:r w:rsidR="003B1883">
        <w:t xml:space="preserve">csoj, </w:t>
      </w:r>
      <w:r w:rsidR="00853F0A">
        <w:t>in</w:t>
      </w:r>
      <w:r w:rsidR="003B1883">
        <w:t>o</w:t>
      </w:r>
      <w:r w:rsidR="00853F0A">
        <w:br/>
      </w:r>
      <w:r w:rsidR="003B1883">
        <w:t>szi ſzliſsal Tolvajszko prosn</w:t>
      </w:r>
      <w:r w:rsidR="00853F0A">
        <w:t>y</w:t>
      </w:r>
      <w:r w:rsidR="003B1883">
        <w:t xml:space="preserve">ou na </w:t>
      </w:r>
      <w:r w:rsidR="003B1883" w:rsidRPr="009E079A">
        <w:t>ſz</w:t>
      </w:r>
      <w:r w:rsidR="003B1883">
        <w:t>me</w:t>
      </w:r>
      <w:r w:rsidR="003B1883" w:rsidRPr="003B1883">
        <w:rPr>
          <w:rStyle w:val="teiunclear"/>
        </w:rPr>
        <w:t>rt</w:t>
      </w:r>
      <w:r w:rsidR="00853F0A" w:rsidRPr="009E079A">
        <w:rPr>
          <w:rStyle w:val="teigap"/>
        </w:rPr>
        <w:t>???</w:t>
      </w:r>
      <w:r w:rsidR="00853F0A">
        <w:br/>
      </w:r>
      <w:r w:rsidR="003B1883">
        <w:t>vreimeni; Isztino pride pravi B</w:t>
      </w:r>
      <w:r w:rsidR="00853F0A">
        <w:t>o'</w:t>
      </w:r>
      <w:r w:rsidR="003B1883">
        <w:t xml:space="preserve">si </w:t>
      </w:r>
      <w:r w:rsidR="003B1883" w:rsidRPr="009E079A">
        <w:t>ſ</w:t>
      </w:r>
      <w:r w:rsidR="00853F0A">
        <w:t>zi</w:t>
      </w:r>
      <w:r w:rsidR="00853F0A" w:rsidRPr="009E079A">
        <w:rPr>
          <w:rStyle w:val="teigap"/>
        </w:rPr>
        <w:t>???</w:t>
      </w:r>
    </w:p>
    <w:p w14:paraId="274DE883" w14:textId="792705FF" w:rsidR="00DC752B" w:rsidRDefault="00AD4F00" w:rsidP="009E079A">
      <w:pPr>
        <w:pStyle w:val="teicatch-word1"/>
      </w:pPr>
      <w:r>
        <w:t>oh</w:t>
      </w:r>
      <w:r w:rsidR="00DC752B">
        <w:br w:type="page"/>
      </w:r>
    </w:p>
    <w:p w14:paraId="691E02AB" w14:textId="21083766" w:rsidR="00AD4F00" w:rsidRDefault="00DC752B" w:rsidP="00DC752B">
      <w:r>
        <w:lastRenderedPageBreak/>
        <w:t>/7/</w:t>
      </w:r>
    </w:p>
    <w:p w14:paraId="53420FA8" w14:textId="0AEE328D" w:rsidR="00DC752B" w:rsidRDefault="00DC752B" w:rsidP="00DC752B">
      <w:pPr>
        <w:pStyle w:val="teifwPageNum"/>
      </w:pPr>
      <w:r>
        <w:t>4.</w:t>
      </w:r>
    </w:p>
    <w:p w14:paraId="6F1601B1" w14:textId="6BC38333" w:rsidR="00DC752B" w:rsidRDefault="00DC752B" w:rsidP="00DC752B">
      <w:pPr>
        <w:pStyle w:val="teiab"/>
      </w:pPr>
      <w:r>
        <w:t>Oh plakan boude ſztanovito veruj, nezracsu</w:t>
      </w:r>
      <w:r>
        <w:br/>
        <w:t>nanim krouto prevnougim ludem te pitan dé</w:t>
      </w:r>
      <w:ins w:id="0" w:author="Nina Ditmajer" w:date="2023-10-30T20:18:00Z">
        <w:r w:rsidR="00677FDA" w:rsidRPr="00677FDA">
          <w:rPr>
            <w:rStyle w:val="teiunclear"/>
            <w:rPrChange w:id="1" w:author="Nina Ditmajer" w:date="2023-10-30T20:19:00Z">
              <w:rPr/>
            </w:rPrChange>
          </w:rPr>
          <w:t>n</w:t>
        </w:r>
        <w:r w:rsidR="00677FDA" w:rsidRPr="00677FDA">
          <w:rPr>
            <w:rStyle w:val="teigap"/>
            <w:rPrChange w:id="2" w:author="Nina Ditmajer" w:date="2023-10-30T20:19:00Z">
              <w:rPr/>
            </w:rPrChange>
          </w:rPr>
          <w:t>???</w:t>
        </w:r>
      </w:ins>
      <w:del w:id="3" w:author="Nina Ditmajer" w:date="2023-10-30T20:18:00Z">
        <w:r w:rsidRPr="00677FDA" w:rsidDel="00677FDA">
          <w:rPr>
            <w:rPrChange w:id="4" w:author="Nina Ditmajer" w:date="2023-10-30T20:18:00Z">
              <w:rPr>
                <w:rStyle w:val="teigap"/>
              </w:rPr>
            </w:rPrChange>
          </w:rPr>
          <w:delText>r</w:delText>
        </w:r>
      </w:del>
      <w:r>
        <w:rPr>
          <w:rStyle w:val="teigap"/>
        </w:rPr>
        <w:br/>
      </w:r>
      <w:r>
        <w:t xml:space="preserve">Jai presztraſsnejsi ino ſhuhkejssi </w:t>
      </w:r>
      <w:ins w:id="5" w:author="Nina Ditmajer" w:date="2023-10-30T20:20:00Z">
        <w:r w:rsidR="00677FDA">
          <w:t>ſ</w:t>
        </w:r>
      </w:ins>
      <w:del w:id="6" w:author="Nina Ditmajer" w:date="2023-10-30T20:20:00Z">
        <w:r w:rsidDel="00677FDA">
          <w:delText>I</w:delText>
        </w:r>
      </w:del>
      <w:r>
        <w:t>zoud boude csaka</w:t>
      </w:r>
      <w:r>
        <w:br/>
        <w:t>Isztino pride pravi Bosi</w:t>
      </w:r>
      <w:r w:rsidR="00992FEC">
        <w:t xml:space="preserve"> ſzin vu ſzvetlom oblaki.</w:t>
      </w:r>
    </w:p>
    <w:p w14:paraId="107A9794" w14:textId="4A15C1F0" w:rsidR="00992FEC" w:rsidRDefault="00992FEC" w:rsidP="00DC752B">
      <w:pPr>
        <w:pStyle w:val="teiab"/>
      </w:pPr>
    </w:p>
    <w:p w14:paraId="421E6322" w14:textId="088D0501" w:rsidR="00992FEC" w:rsidRDefault="00992FEC" w:rsidP="00992FEC">
      <w:pPr>
        <w:pStyle w:val="teiab"/>
      </w:pPr>
      <w:r>
        <w:t>Proszim i opominam jasz vezdaj tebe, na Bosie</w:t>
      </w:r>
      <w:r>
        <w:br/>
        <w:t>ſzvéto leipo ſztvorjen</w:t>
      </w:r>
      <w:ins w:id="7" w:author="Nina Ditmajer" w:date="2023-10-30T20:21:00Z">
        <w:r w:rsidR="00677FDA">
          <w:t>y</w:t>
        </w:r>
      </w:ins>
      <w:del w:id="8" w:author="Nina Ditmajer" w:date="2023-10-30T20:21:00Z">
        <w:r w:rsidDel="00677FDA">
          <w:delText>j</w:delText>
        </w:r>
      </w:del>
      <w:r>
        <w:t>é o</w:t>
      </w:r>
      <w:ins w:id="9" w:author="Nina Ditmajer" w:date="2023-10-30T20:21:00Z">
        <w:r w:rsidR="00677FDA">
          <w:t>h</w:t>
        </w:r>
      </w:ins>
      <w:del w:id="10" w:author="Nina Ditmajer" w:date="2023-10-30T20:21:00Z">
        <w:r w:rsidDel="00677FDA">
          <w:delText>d</w:delText>
        </w:r>
      </w:del>
      <w:r>
        <w:t xml:space="preserve"> kerscseni Cslovik,</w:t>
      </w:r>
      <w:r>
        <w:br/>
        <w:t>da noszi paszko na zvelicsan</w:t>
      </w:r>
      <w:ins w:id="11" w:author="Nina Ditmajer" w:date="2023-10-30T20:21:00Z">
        <w:r w:rsidR="00677FDA">
          <w:t>y</w:t>
        </w:r>
      </w:ins>
      <w:del w:id="12" w:author="Nina Ditmajer" w:date="2023-10-30T20:21:00Z">
        <w:r w:rsidDel="00677FDA">
          <w:delText>j</w:delText>
        </w:r>
      </w:del>
      <w:r>
        <w:t>e vekve</w:t>
      </w:r>
      <w:ins w:id="13" w:author="Nina Ditmajer" w:date="2023-10-30T20:22:00Z">
        <w:r w:rsidR="00677FDA">
          <w:t>c</w:t>
        </w:r>
      </w:ins>
      <w:del w:id="14" w:author="Nina Ditmajer" w:date="2023-10-30T20:22:00Z">
        <w:r w:rsidDel="00677FDA">
          <w:delText>ſ</w:delText>
        </w:r>
      </w:del>
      <w:r>
        <w:t>snoga</w:t>
      </w:r>
      <w:r>
        <w:br/>
        <w:t>ſitka. Ar pride te den gda vesz</w:t>
      </w:r>
      <w:r w:rsidRPr="00992FEC">
        <w:rPr>
          <w:rStyle w:val="teiunclear"/>
        </w:rPr>
        <w:t>&amp;</w:t>
      </w:r>
    </w:p>
    <w:p w14:paraId="0BCE1D66" w14:textId="7D4A8E5E" w:rsidR="00992FEC" w:rsidRDefault="00992FEC" w:rsidP="00992FEC">
      <w:pPr>
        <w:pStyle w:val="teiab"/>
      </w:pPr>
    </w:p>
    <w:p w14:paraId="18D81DE9" w14:textId="03AEAA28" w:rsidR="00992FEC" w:rsidRDefault="00992FEC" w:rsidP="00992FEC">
      <w:pPr>
        <w:pStyle w:val="teiab"/>
      </w:pPr>
      <w:r>
        <w:t>Ne vzemi za hűdo ino za nikoj, veliko-</w:t>
      </w:r>
      <w:r>
        <w:br/>
        <w:t>ga Bouga opominan</w:t>
      </w:r>
      <w:ins w:id="15" w:author="Nina Ditmajer" w:date="2023-10-30T20:22:00Z">
        <w:r w:rsidR="00182ADD">
          <w:t>y</w:t>
        </w:r>
      </w:ins>
      <w:del w:id="16" w:author="Nina Ditmajer" w:date="2023-10-30T20:22:00Z">
        <w:r w:rsidDel="00182ADD">
          <w:delText>j</w:delText>
        </w:r>
      </w:del>
      <w:r>
        <w:t>e n</w:t>
      </w:r>
      <w:ins w:id="17" w:author="Nina Ditmajer" w:date="2023-10-30T20:23:00Z">
        <w:r w:rsidR="00182ADD">
          <w:t>y</w:t>
        </w:r>
      </w:ins>
      <w:del w:id="18" w:author="Nina Ditmajer" w:date="2023-10-30T20:23:00Z">
        <w:r w:rsidDel="00182ADD">
          <w:delText>j</w:delText>
        </w:r>
      </w:del>
      <w:r>
        <w:t>ega ſzvéte rejcsi,</w:t>
      </w:r>
      <w:r>
        <w:br/>
        <w:t>ſtera je tebi na dobro dána ſztanovito ve-</w:t>
      </w:r>
      <w:r>
        <w:br/>
      </w:r>
      <w:del w:id="19" w:author="Nina Ditmajer" w:date="2023-10-30T20:23:00Z">
        <w:r w:rsidDel="00182ADD">
          <w:delText>-</w:delText>
        </w:r>
      </w:del>
      <w:r>
        <w:t>ruj</w:t>
      </w:r>
      <w:ins w:id="20" w:author="Nina Ditmajer" w:date="2023-10-30T20:23:00Z">
        <w:r w:rsidR="00182ADD">
          <w:t>.</w:t>
        </w:r>
      </w:ins>
      <w:del w:id="21" w:author="Nina Ditmajer" w:date="2023-10-30T20:23:00Z">
        <w:r w:rsidDel="00182ADD">
          <w:delText>,</w:delText>
        </w:r>
      </w:del>
      <w:r>
        <w:t xml:space="preserve"> Isztino pride právi Bo</w:t>
      </w:r>
      <w:r w:rsidR="004A02C4">
        <w:t>'si ſzin vu&amp;</w:t>
      </w:r>
    </w:p>
    <w:p w14:paraId="592F87D4" w14:textId="59EA7605" w:rsidR="004A02C4" w:rsidRDefault="004A02C4" w:rsidP="00992FEC">
      <w:pPr>
        <w:pStyle w:val="teiab"/>
      </w:pPr>
    </w:p>
    <w:p w14:paraId="562A98F7" w14:textId="3767C52E" w:rsidR="00477DE7" w:rsidRDefault="004A02C4" w:rsidP="004A02C4">
      <w:pPr>
        <w:pStyle w:val="teiab"/>
        <w:rPr>
          <w:rStyle w:val="teiunclear"/>
        </w:rPr>
      </w:pPr>
      <w:r>
        <w:t>Hvaleno boidi to ſzvéto Trojsztvo, jedino</w:t>
      </w:r>
      <w:r>
        <w:br/>
      </w:r>
      <w:ins w:id="22" w:author="Nina Ditmajer" w:date="2023-10-30T20:24:00Z">
        <w:r w:rsidR="00182ADD" w:rsidRPr="00182ADD">
          <w:rPr>
            <w:rStyle w:val="teigap"/>
            <w:rPrChange w:id="23" w:author="Nina Ditmajer" w:date="2023-10-30T20:24:00Z">
              <w:rPr/>
            </w:rPrChange>
          </w:rPr>
          <w:t>???</w:t>
        </w:r>
      </w:ins>
      <w:r w:rsidRPr="00182ADD">
        <w:rPr>
          <w:rStyle w:val="teiunclear"/>
          <w:rPrChange w:id="24" w:author="Nina Ditmajer" w:date="2023-10-30T20:24:00Z">
            <w:rPr/>
          </w:rPrChange>
        </w:rPr>
        <w:t>r</w:t>
      </w:r>
      <w:r>
        <w:t>oistvo Boug vszamogoucsi od nász vszáko Vrej</w:t>
      </w:r>
      <w:r>
        <w:br/>
      </w:r>
      <w:r w:rsidRPr="00182ADD">
        <w:rPr>
          <w:rPrChange w:id="25" w:author="Nina Ditmajer" w:date="2023-10-30T20:25:00Z">
            <w:rPr>
              <w:rStyle w:val="teigap"/>
            </w:rPr>
          </w:rPrChange>
        </w:rPr>
        <w:t>me</w:t>
      </w:r>
      <w:r>
        <w:t>n, da nász darűje ſzvojom miloscsom i Ne-</w:t>
      </w:r>
      <w:r>
        <w:br/>
      </w:r>
      <w:ins w:id="26" w:author="Nina Ditmajer" w:date="2023-10-30T20:25:00Z">
        <w:r w:rsidR="00182ADD" w:rsidRPr="00182ADD">
          <w:rPr>
            <w:rStyle w:val="teigap"/>
            <w:rPrChange w:id="27" w:author="Nina Ditmajer" w:date="2023-10-30T20:25:00Z">
              <w:rPr/>
            </w:rPrChange>
          </w:rPr>
          <w:t>???</w:t>
        </w:r>
      </w:ins>
      <w:r w:rsidRPr="00182ADD">
        <w:rPr>
          <w:rPrChange w:id="28" w:author="Nina Ditmajer" w:date="2023-10-30T20:25:00Z">
            <w:rPr>
              <w:rStyle w:val="teigap"/>
            </w:rPr>
          </w:rPrChange>
        </w:rPr>
        <w:t>sz</w:t>
      </w:r>
      <w:r>
        <w:t>kim kin</w:t>
      </w:r>
      <w:ins w:id="29" w:author="Nina Ditmajer" w:date="2023-10-30T20:25:00Z">
        <w:r w:rsidR="00182ADD">
          <w:t>c</w:t>
        </w:r>
      </w:ins>
      <w:del w:id="30" w:author="Nina Ditmajer" w:date="2023-10-30T20:25:00Z">
        <w:r w:rsidDel="00182ADD">
          <w:delText>e</w:delText>
        </w:r>
      </w:del>
      <w:r>
        <w:t>som Ar pride te dén gda vesz</w:t>
      </w:r>
      <w:r>
        <w:br/>
      </w:r>
      <w:ins w:id="31" w:author="Nina Ditmajer" w:date="2023-10-30T20:26:00Z">
        <w:r w:rsidR="00182ADD" w:rsidRPr="00182ADD">
          <w:rPr>
            <w:rStyle w:val="teigap"/>
            <w:rPrChange w:id="32" w:author="Nina Ditmajer" w:date="2023-10-30T20:26:00Z">
              <w:rPr/>
            </w:rPrChange>
          </w:rPr>
          <w:t>???</w:t>
        </w:r>
        <w:r w:rsidR="00182ADD">
          <w:t>l</w:t>
        </w:r>
      </w:ins>
      <w:del w:id="33" w:author="Nina Ditmajer" w:date="2023-10-30T20:26:00Z">
        <w:r w:rsidRPr="00182ADD" w:rsidDel="00182ADD">
          <w:rPr>
            <w:rPrChange w:id="34" w:author="Nina Ditmajer" w:date="2023-10-30T20:26:00Z">
              <w:rPr>
                <w:rStyle w:val="teigap"/>
              </w:rPr>
            </w:rPrChange>
          </w:rPr>
          <w:delText>ſ</w:delText>
        </w:r>
      </w:del>
      <w:r>
        <w:t>i ſzvejt od ognya pogori Amen</w:t>
      </w:r>
      <w:r w:rsidRPr="00477DE7">
        <w:rPr>
          <w:rStyle w:val="teiunclear"/>
        </w:rPr>
        <w:t>&amp;</w:t>
      </w:r>
      <w:r w:rsidR="00477DE7">
        <w:rPr>
          <w:rStyle w:val="teiunclear"/>
        </w:rPr>
        <w:br w:type="page"/>
      </w:r>
    </w:p>
    <w:p w14:paraId="5E152DA1" w14:textId="136535E8" w:rsidR="004A02C4" w:rsidRDefault="006D46F0" w:rsidP="006D46F0">
      <w:r>
        <w:lastRenderedPageBreak/>
        <w:t>/8/</w:t>
      </w:r>
    </w:p>
    <w:p w14:paraId="2CD1CB0A" w14:textId="778D9F66" w:rsidR="006D46F0" w:rsidRDefault="006D46F0" w:rsidP="006D46F0">
      <w:pPr>
        <w:pStyle w:val="teifwPageNum"/>
      </w:pPr>
      <w:r>
        <w:t>5.</w:t>
      </w:r>
    </w:p>
    <w:p w14:paraId="0F290DE9" w14:textId="1DA8E9B6" w:rsidR="006D46F0" w:rsidRDefault="00182ADD" w:rsidP="006D46F0">
      <w:pPr>
        <w:pStyle w:val="Naslov1"/>
      </w:pPr>
      <w:ins w:id="35" w:author="Nina Ditmajer" w:date="2023-10-30T20:28:00Z">
        <w:r>
          <w:t>S</w:t>
        </w:r>
      </w:ins>
      <w:del w:id="36" w:author="Nina Ditmajer" w:date="2023-10-30T20:28:00Z">
        <w:r w:rsidR="006D46F0" w:rsidDel="00182ADD">
          <w:delText>ſ</w:delText>
        </w:r>
      </w:del>
      <w:r w:rsidR="006D46F0">
        <w:t>eſ</w:t>
      </w:r>
      <w:r w:rsidR="00AF653C">
        <w:t>zt</w:t>
      </w:r>
      <w:r w:rsidR="006D46F0">
        <w:t>a Nedela po trejh Králi Com</w:t>
      </w:r>
      <w:ins w:id="37" w:author="Nina Ditmajer" w:date="2023-10-30T20:29:00Z">
        <w:r>
          <w:rPr>
            <w:rFonts w:ascii="ZRCola" w:hAnsi="ZRCola" w:cs="ZRCola"/>
          </w:rPr>
          <w:t>͠</w:t>
        </w:r>
      </w:ins>
      <w:r w:rsidR="006D46F0">
        <w:t>unis</w:t>
      </w:r>
    </w:p>
    <w:p w14:paraId="7C2B0B65" w14:textId="55876CDE" w:rsidR="006D46F0" w:rsidRDefault="006D46F0" w:rsidP="006D46F0">
      <w:pPr>
        <w:pStyle w:val="teiab"/>
      </w:pPr>
      <w:r>
        <w:t>Oh ti grejsni Cslovik ſzpomentuj sze</w:t>
      </w:r>
      <w:del w:id="38" w:author="Nina Ditmajer" w:date="2023-10-30T20:29:00Z">
        <w:r w:rsidDel="00182ADD">
          <w:delText>,</w:delText>
        </w:r>
      </w:del>
      <w:r>
        <w:br/>
        <w:t>vezdaj zpriseſztnoga vrejmena, szpitanoga</w:t>
      </w:r>
      <w:r>
        <w:br/>
        <w:t>dnéva, i gori sztanejnya, sztrasna racsun dava-</w:t>
      </w:r>
      <w:r>
        <w:br/>
      </w:r>
      <w:del w:id="39" w:author="Nina Ditmajer" w:date="2023-10-30T20:30:00Z">
        <w:r w:rsidDel="00182ADD">
          <w:delText>z</w:delText>
        </w:r>
      </w:del>
      <w:r>
        <w:t xml:space="preserve">nya, iz </w:t>
      </w:r>
      <w:r w:rsidRPr="009C28C2">
        <w:rPr>
          <w:rPrChange w:id="40" w:author="Nina Ditmajer" w:date="2023-10-30T20:37:00Z">
            <w:rPr>
              <w:rStyle w:val="teipersName"/>
            </w:rPr>
          </w:rPrChange>
        </w:rPr>
        <w:t>Jezus Kriſztuſsa</w:t>
      </w:r>
      <w:r>
        <w:t xml:space="preserve"> Nebeſzkoga Králja,</w:t>
      </w:r>
      <w:r>
        <w:br/>
        <w:t>na szvejt doli priseſztja.</w:t>
      </w:r>
    </w:p>
    <w:p w14:paraId="47686CEB" w14:textId="0C275F45" w:rsidR="006D46F0" w:rsidRDefault="006D46F0" w:rsidP="006D46F0">
      <w:pPr>
        <w:pStyle w:val="teiab"/>
      </w:pPr>
    </w:p>
    <w:p w14:paraId="5D7EA31F" w14:textId="1C1D61D8" w:rsidR="006D46F0" w:rsidRDefault="00E476DF" w:rsidP="006D46F0">
      <w:pPr>
        <w:pStyle w:val="teiab"/>
      </w:pPr>
      <w:r>
        <w:t>Csudim sze nad tobom da szi tako zabli</w:t>
      </w:r>
      <w:ins w:id="41" w:author="Nina Ditmajer" w:date="2023-10-30T20:31:00Z">
        <w:r w:rsidR="00182ADD">
          <w:t>v</w:t>
        </w:r>
      </w:ins>
      <w:del w:id="42" w:author="Nina Ditmajer" w:date="2023-10-30T20:31:00Z">
        <w:r w:rsidDel="00182ADD">
          <w:delText>n</w:delText>
        </w:r>
      </w:del>
      <w:r>
        <w:t>,</w:t>
      </w:r>
      <w:r>
        <w:br/>
        <w:t xml:space="preserve">sztvega vö </w:t>
      </w:r>
      <w:del w:id="43" w:author="Nina Ditmajer" w:date="2023-10-30T20:31:00Z">
        <w:r w:rsidDel="00182ADD">
          <w:delText>z</w:delText>
        </w:r>
      </w:del>
      <w:r>
        <w:t>preminejnya, a vede dobro znas</w:t>
      </w:r>
      <w:r>
        <w:br/>
        <w:t>krátkoſzt na tom szvejti vuvſzem tvojega 'sitka,</w:t>
      </w:r>
      <w:r>
        <w:br/>
        <w:t xml:space="preserve">na pamet szi vzemi, </w:t>
      </w:r>
      <w:ins w:id="44" w:author="Nina Ditmajer" w:date="2023-10-30T20:32:00Z">
        <w:r w:rsidR="00182ADD">
          <w:t>in</w:t>
        </w:r>
      </w:ins>
      <w:del w:id="45" w:author="Nina Ditmajer" w:date="2023-10-30T20:32:00Z">
        <w:r w:rsidDel="00182ADD">
          <w:delText>m</w:delText>
        </w:r>
      </w:del>
      <w:r>
        <w:t>o kon</w:t>
      </w:r>
      <w:ins w:id="46" w:author="Nina Ditmajer" w:date="2023-10-30T20:32:00Z">
        <w:r w:rsidR="00182ADD">
          <w:t>c</w:t>
        </w:r>
      </w:ins>
      <w:del w:id="47" w:author="Nina Ditmajer" w:date="2023-10-30T20:32:00Z">
        <w:r w:rsidDel="00182ADD">
          <w:delText>o</w:delText>
        </w:r>
      </w:del>
      <w:r>
        <w:t>za vigy ti, szvojega</w:t>
      </w:r>
      <w:r>
        <w:br/>
        <w:t>krátka 'sitka.</w:t>
      </w:r>
    </w:p>
    <w:p w14:paraId="084860A2" w14:textId="5BAFD3BB" w:rsidR="00E476DF" w:rsidRDefault="00E476DF" w:rsidP="006D46F0">
      <w:pPr>
        <w:pStyle w:val="teiab"/>
      </w:pPr>
    </w:p>
    <w:p w14:paraId="035AA592" w14:textId="5C335DC4" w:rsidR="00E476DF" w:rsidRDefault="00E476DF" w:rsidP="006D46F0">
      <w:pPr>
        <w:pStyle w:val="teiab"/>
      </w:pPr>
      <w:r>
        <w:t>Ar te i szám Kriſztus opomina szk</w:t>
      </w:r>
      <w:ins w:id="48" w:author="Nina Ditmajer" w:date="2023-10-30T20:33:00Z">
        <w:r w:rsidR="009C28C2" w:rsidRPr="009C28C2">
          <w:rPr>
            <w:rStyle w:val="teiunclear"/>
            <w:rPrChange w:id="49" w:author="Nina Ditmajer" w:date="2023-10-30T20:34:00Z">
              <w:rPr/>
            </w:rPrChange>
          </w:rPr>
          <w:t>a</w:t>
        </w:r>
      </w:ins>
      <w:del w:id="50" w:author="Nina Ditmajer" w:date="2023-10-30T20:33:00Z">
        <w:r w:rsidRPr="009C28C2" w:rsidDel="009C28C2">
          <w:rPr>
            <w:rStyle w:val="teiunclear"/>
            <w:rPrChange w:id="51" w:author="Nina Ditmajer" w:date="2023-10-30T20:34:00Z">
              <w:rPr/>
            </w:rPrChange>
          </w:rPr>
          <w:delText>o</w:delText>
        </w:r>
      </w:del>
      <w:r w:rsidRPr="009C28C2">
        <w:rPr>
          <w:rStyle w:val="teiunclear"/>
          <w:rPrChange w:id="52" w:author="Nina Ditmajer" w:date="2023-10-30T20:34:00Z">
            <w:rPr/>
          </w:rPrChange>
        </w:rPr>
        <w:t>znuj</w:t>
      </w:r>
      <w:r>
        <w:t>, na</w:t>
      </w:r>
      <w:r>
        <w:br/>
        <w:t>konecz tvega 'sitka, preminejnye tvoje, ve</w:t>
      </w:r>
      <w:ins w:id="53" w:author="Nina Ditmajer" w:date="2023-10-30T20:34:00Z">
        <w:r w:rsidR="009C28C2">
          <w:rPr>
            <w:rStyle w:val="teiunclear"/>
          </w:rPr>
          <w:t>c</w:t>
        </w:r>
      </w:ins>
      <w:del w:id="54" w:author="Nina Ditmajer" w:date="2023-10-30T20:34:00Z">
        <w:r w:rsidRPr="00285B46" w:rsidDel="009C28C2">
          <w:rPr>
            <w:rStyle w:val="teiunclear"/>
          </w:rPr>
          <w:delText>t</w:delText>
        </w:r>
      </w:del>
      <w:r w:rsidRPr="00285B46">
        <w:rPr>
          <w:rStyle w:val="teiunclear"/>
        </w:rPr>
        <w:t>sér</w:t>
      </w:r>
      <w:r>
        <w:br/>
        <w:t xml:space="preserve">ali rano bou toga nemres znati, da </w:t>
      </w:r>
      <w:r w:rsidRPr="009C28C2">
        <w:rPr>
          <w:rStyle w:val="teiunclear"/>
          <w:rPrChange w:id="55" w:author="Nina Ditmajer" w:date="2023-10-30T20:36:00Z">
            <w:rPr/>
          </w:rPrChange>
        </w:rPr>
        <w:t>v</w:t>
      </w:r>
      <w:ins w:id="56" w:author="Nina Ditmajer" w:date="2023-10-30T20:36:00Z">
        <w:r w:rsidR="009C28C2">
          <w:rPr>
            <w:rStyle w:val="teiunclear"/>
          </w:rPr>
          <w:t>c</w:t>
        </w:r>
      </w:ins>
      <w:del w:id="57" w:author="Nina Ditmajer" w:date="2023-10-30T20:36:00Z">
        <w:r w:rsidRPr="009C28C2" w:rsidDel="009C28C2">
          <w:rPr>
            <w:rStyle w:val="teiunclear"/>
            <w:rPrChange w:id="58" w:author="Nina Ditmajer" w:date="2023-10-30T20:36:00Z">
              <w:rPr/>
            </w:rPrChange>
          </w:rPr>
          <w:delText>e</w:delText>
        </w:r>
      </w:del>
      <w:r w:rsidRPr="009C28C2">
        <w:rPr>
          <w:rStyle w:val="teiunclear"/>
          <w:rPrChange w:id="59" w:author="Nina Ditmajer" w:date="2023-10-30T20:36:00Z">
            <w:rPr/>
          </w:rPrChange>
        </w:rPr>
        <w:t>sem</w:t>
      </w:r>
      <w:r>
        <w:t xml:space="preserve"> </w:t>
      </w:r>
      <w:r w:rsidRPr="00285B46">
        <w:rPr>
          <w:rStyle w:val="teiunclear"/>
        </w:rPr>
        <w:t>te</w:t>
      </w:r>
      <w:r>
        <w:br/>
        <w:t>nájdejo, vtom te opitajo, kaj s</w:t>
      </w:r>
      <w:ins w:id="60" w:author="Nina Ditmajer" w:date="2023-10-30T20:36:00Z">
        <w:r w:rsidR="009C28C2">
          <w:t>c</w:t>
        </w:r>
      </w:ins>
      <w:del w:id="61" w:author="Nina Ditmajer" w:date="2023-10-30T20:36:00Z">
        <w:r w:rsidDel="009C28C2">
          <w:delText>e</w:delText>
        </w:r>
      </w:del>
      <w:r>
        <w:t>sés teda ti re</w:t>
      </w:r>
      <w:r w:rsidRPr="00E476DF">
        <w:rPr>
          <w:rStyle w:val="teiunclear"/>
        </w:rPr>
        <w:t>csti</w:t>
      </w:r>
      <w:r>
        <w:t>.</w:t>
      </w:r>
    </w:p>
    <w:p w14:paraId="6F1A338C" w14:textId="5B386E34" w:rsidR="00E476DF" w:rsidRDefault="00E476DF" w:rsidP="006D46F0">
      <w:pPr>
        <w:pStyle w:val="teiab"/>
      </w:pPr>
    </w:p>
    <w:p w14:paraId="4EA6C118" w14:textId="1B430E50" w:rsidR="00E476DF" w:rsidRDefault="00E476DF" w:rsidP="00E476DF">
      <w:pPr>
        <w:pStyle w:val="teiab"/>
      </w:pPr>
      <w:r>
        <w:t xml:space="preserve">Vigy kak szvejt hodjaſse vu </w:t>
      </w:r>
      <w:r w:rsidRPr="009C28C2">
        <w:rPr>
          <w:rStyle w:val="teipersName"/>
          <w:rPrChange w:id="62" w:author="Nina Ditmajer" w:date="2023-10-30T20:37:00Z">
            <w:rPr/>
          </w:rPrChange>
        </w:rPr>
        <w:t>Noë</w:t>
      </w:r>
      <w:r>
        <w:t xml:space="preserve"> vrejmeni,</w:t>
      </w:r>
      <w:r>
        <w:br/>
        <w:t xml:space="preserve">ar </w:t>
      </w:r>
      <w:ins w:id="63" w:author="Nina Ditmajer" w:date="2023-10-30T20:37:00Z">
        <w:r w:rsidR="009C28C2">
          <w:t>v</w:t>
        </w:r>
      </w:ins>
      <w:del w:id="64" w:author="Nina Ditmajer" w:date="2023-10-30T20:37:00Z">
        <w:r w:rsidDel="009C28C2">
          <w:delText>r</w:delText>
        </w:r>
      </w:del>
      <w:r>
        <w:t>odom potopil sze, rávno tak s</w:t>
      </w:r>
      <w:ins w:id="65" w:author="Nina Ditmajer" w:date="2023-10-30T20:37:00Z">
        <w:r w:rsidR="009C28C2">
          <w:t>c</w:t>
        </w:r>
      </w:ins>
      <w:del w:id="66" w:author="Nina Ditmajer" w:date="2023-10-30T20:37:00Z">
        <w:r w:rsidDel="009C28C2">
          <w:delText>e</w:delText>
        </w:r>
      </w:del>
      <w:r>
        <w:t xml:space="preserve">sé </w:t>
      </w:r>
      <w:r w:rsidRPr="009C28C2">
        <w:rPr>
          <w:rPrChange w:id="67" w:author="Nina Ditmajer" w:date="2023-10-30T20:38:00Z">
            <w:rPr>
              <w:rStyle w:val="teiunclear"/>
            </w:rPr>
          </w:rPrChange>
        </w:rPr>
        <w:t>biti</w:t>
      </w:r>
      <w:r w:rsidRPr="00E476DF">
        <w:rPr>
          <w:rStyle w:val="teiunclear"/>
        </w:rPr>
        <w:t xml:space="preserve"> ka</w:t>
      </w:r>
      <w:ins w:id="68" w:author="Nina Ditmajer" w:date="2023-10-30T20:38:00Z">
        <w:r w:rsidR="009C28C2">
          <w:rPr>
            <w:rStyle w:val="teiunclear"/>
          </w:rPr>
          <w:t>-</w:t>
        </w:r>
      </w:ins>
      <w:r>
        <w:br/>
        <w:t xml:space="preserve">ko Kriſztus veli, i dén pitanoga dne, </w:t>
      </w:r>
      <w:r w:rsidRPr="00E476DF">
        <w:rPr>
          <w:rStyle w:val="teiunclear"/>
        </w:rPr>
        <w:t>kak</w:t>
      </w:r>
      <w:r>
        <w:br/>
      </w:r>
      <w:ins w:id="69" w:author="Nina Ditmajer" w:date="2023-10-30T20:38:00Z">
        <w:r w:rsidR="009C28C2">
          <w:rPr>
            <w:rStyle w:val="teiunclear"/>
          </w:rPr>
          <w:t>t</w:t>
        </w:r>
      </w:ins>
      <w:del w:id="70" w:author="Nina Ditmajer" w:date="2023-10-30T20:38:00Z">
        <w:r w:rsidRPr="00285B46" w:rsidDel="009C28C2">
          <w:rPr>
            <w:rStyle w:val="teiunclear"/>
          </w:rPr>
          <w:delText>r</w:delText>
        </w:r>
      </w:del>
      <w:r w:rsidRPr="00285B46">
        <w:rPr>
          <w:rStyle w:val="teiunclear"/>
        </w:rPr>
        <w:t>o</w:t>
      </w:r>
      <w:r>
        <w:t xml:space="preserve">u piſzano pri szvétom </w:t>
      </w:r>
      <w:r w:rsidRPr="00AF653C">
        <w:rPr>
          <w:rStyle w:val="teipersName"/>
        </w:rPr>
        <w:t>Mataji</w:t>
      </w:r>
      <w:r>
        <w:t xml:space="preserve">, </w:t>
      </w:r>
      <w:r w:rsidRPr="009C28C2">
        <w:rPr>
          <w:rStyle w:val="teiunclear"/>
          <w:rPrChange w:id="71" w:author="Nina Ditmajer" w:date="2023-10-30T20:39:00Z">
            <w:rPr>
              <w:rStyle w:val="teigap"/>
            </w:rPr>
          </w:rPrChange>
        </w:rPr>
        <w:t>v</w:t>
      </w:r>
      <w:ins w:id="72" w:author="Nina Ditmajer" w:date="2023-10-30T20:40:00Z">
        <w:r w:rsidR="009C28C2">
          <w:rPr>
            <w:rStyle w:val="teiunclear"/>
          </w:rPr>
          <w:t>el</w:t>
        </w:r>
      </w:ins>
      <w:del w:id="73" w:author="Nina Ditmajer" w:date="2023-10-30T20:40:00Z">
        <w:r w:rsidRPr="009C28C2" w:rsidDel="009C28C2">
          <w:rPr>
            <w:rStyle w:val="teiunclear"/>
            <w:rPrChange w:id="74" w:author="Nina Ditmajer" w:date="2023-10-30T20:39:00Z">
              <w:rPr>
                <w:rStyle w:val="teigap"/>
              </w:rPr>
            </w:rPrChange>
          </w:rPr>
          <w:delText>d</w:delText>
        </w:r>
      </w:del>
      <w:ins w:id="75" w:author="Nina Ditmajer" w:date="2023-10-30T20:40:00Z">
        <w:r w:rsidR="009C28C2">
          <w:rPr>
            <w:rStyle w:val="teiunclear"/>
          </w:rPr>
          <w:t>v</w:t>
        </w:r>
      </w:ins>
      <w:del w:id="76" w:author="Nina Ditmajer" w:date="2023-10-30T20:40:00Z">
        <w:r w:rsidRPr="009C28C2" w:rsidDel="009C28C2">
          <w:rPr>
            <w:rStyle w:val="teiunclear"/>
            <w:rPrChange w:id="77" w:author="Nina Ditmajer" w:date="2023-10-30T20:39:00Z">
              <w:rPr>
                <w:rStyle w:val="teigap"/>
              </w:rPr>
            </w:rPrChange>
          </w:rPr>
          <w:delText>o</w:delText>
        </w:r>
      </w:del>
      <w:ins w:id="78" w:author="Nina Ditmajer" w:date="2023-10-30T20:40:00Z">
        <w:r w:rsidR="009C28C2">
          <w:rPr>
            <w:rStyle w:val="teiunclear"/>
          </w:rPr>
          <w:t>a</w:t>
        </w:r>
      </w:ins>
      <w:del w:id="79" w:author="Nina Ditmajer" w:date="2023-10-30T20:40:00Z">
        <w:r w:rsidRPr="009C28C2" w:rsidDel="009C28C2">
          <w:rPr>
            <w:rStyle w:val="teiunclear"/>
            <w:rPrChange w:id="80" w:author="Nina Ditmajer" w:date="2023-10-30T20:39:00Z">
              <w:rPr>
                <w:rStyle w:val="teigap"/>
              </w:rPr>
            </w:rPrChange>
          </w:rPr>
          <w:delText>u</w:delText>
        </w:r>
      </w:del>
      <w:r w:rsidRPr="009C28C2">
        <w:rPr>
          <w:rStyle w:val="teiunclear"/>
          <w:rPrChange w:id="81" w:author="Nina Ditmajer" w:date="2023-10-30T20:39:00Z">
            <w:rPr>
              <w:rStyle w:val="teigap"/>
            </w:rPr>
          </w:rPrChange>
        </w:rPr>
        <w:t>j</w:t>
      </w:r>
      <w:ins w:id="82" w:author="Nina Ditmajer" w:date="2023-10-30T20:40:00Z">
        <w:r w:rsidR="009C28C2">
          <w:rPr>
            <w:rStyle w:val="teiunclear"/>
          </w:rPr>
          <w:t>o</w:t>
        </w:r>
      </w:ins>
      <w:del w:id="83" w:author="Nina Ditmajer" w:date="2023-10-30T20:40:00Z">
        <w:r w:rsidRPr="009C28C2" w:rsidDel="009C28C2">
          <w:rPr>
            <w:rStyle w:val="teiunclear"/>
            <w:rPrChange w:id="84" w:author="Nina Ditmajer" w:date="2023-10-30T20:39:00Z">
              <w:rPr>
                <w:rStyle w:val="teigap"/>
              </w:rPr>
            </w:rPrChange>
          </w:rPr>
          <w:delText>s</w:delText>
        </w:r>
      </w:del>
      <w:r>
        <w:br/>
        <w:t>stertom táli.</w:t>
      </w:r>
    </w:p>
    <w:p w14:paraId="40D18137" w14:textId="7688DC6A" w:rsidR="00E476DF" w:rsidRPr="006D46F0" w:rsidRDefault="009C28C2" w:rsidP="00E476DF">
      <w:pPr>
        <w:pStyle w:val="teicatch-word1"/>
      </w:pPr>
      <w:ins w:id="85" w:author="Nina Ditmajer" w:date="2023-10-30T20:41:00Z">
        <w:r>
          <w:t>6</w:t>
        </w:r>
      </w:ins>
      <w:bookmarkStart w:id="86" w:name="_GoBack"/>
      <w:bookmarkEnd w:id="86"/>
      <w:del w:id="87" w:author="Nina Ditmajer" w:date="2023-10-30T20:41:00Z">
        <w:r w:rsidR="00E476DF" w:rsidDel="009C28C2">
          <w:delText>&amp;.</w:delText>
        </w:r>
      </w:del>
    </w:p>
    <w:sectPr w:rsidR="00E476DF" w:rsidRPr="006D46F0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9B437" w14:textId="77777777" w:rsidR="004150C3" w:rsidRDefault="004150C3" w:rsidP="00C41A06">
      <w:pPr>
        <w:spacing w:after="0" w:line="240" w:lineRule="auto"/>
      </w:pPr>
      <w:r>
        <w:separator/>
      </w:r>
    </w:p>
  </w:endnote>
  <w:endnote w:type="continuationSeparator" w:id="0">
    <w:p w14:paraId="6E53CF85" w14:textId="77777777" w:rsidR="004150C3" w:rsidRDefault="004150C3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5DE2E" w14:textId="77777777" w:rsidR="004150C3" w:rsidRDefault="004150C3" w:rsidP="00C41A06">
      <w:pPr>
        <w:spacing w:after="0" w:line="240" w:lineRule="auto"/>
      </w:pPr>
      <w:r>
        <w:separator/>
      </w:r>
    </w:p>
  </w:footnote>
  <w:footnote w:type="continuationSeparator" w:id="0">
    <w:p w14:paraId="4CA3C96D" w14:textId="77777777" w:rsidR="004150C3" w:rsidRDefault="004150C3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385C10"/>
    <w:multiLevelType w:val="hybridMultilevel"/>
    <w:tmpl w:val="43E040F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F190A"/>
    <w:multiLevelType w:val="hybridMultilevel"/>
    <w:tmpl w:val="A7E0A754"/>
    <w:lvl w:ilvl="0" w:tplc="974EFC9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112A2A4F"/>
    <w:multiLevelType w:val="hybridMultilevel"/>
    <w:tmpl w:val="765E5CD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8525D"/>
    <w:multiLevelType w:val="hybridMultilevel"/>
    <w:tmpl w:val="EC20197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26F4B"/>
    <w:multiLevelType w:val="hybridMultilevel"/>
    <w:tmpl w:val="938C02F8"/>
    <w:lvl w:ilvl="0" w:tplc="67988EC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D0375"/>
    <w:multiLevelType w:val="hybridMultilevel"/>
    <w:tmpl w:val="53E25752"/>
    <w:lvl w:ilvl="0" w:tplc="41F0F8E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C0504D" w:themeColor="accent2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9648B7"/>
    <w:multiLevelType w:val="hybridMultilevel"/>
    <w:tmpl w:val="CB76EFC8"/>
    <w:lvl w:ilvl="0" w:tplc="02AAA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85FC5"/>
    <w:multiLevelType w:val="hybridMultilevel"/>
    <w:tmpl w:val="9CB443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83B1B"/>
    <w:multiLevelType w:val="hybridMultilevel"/>
    <w:tmpl w:val="C090DFF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43B46"/>
    <w:multiLevelType w:val="hybridMultilevel"/>
    <w:tmpl w:val="51D842F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B53E9"/>
    <w:multiLevelType w:val="hybridMultilevel"/>
    <w:tmpl w:val="4E3CA256"/>
    <w:lvl w:ilvl="0" w:tplc="74E85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64C5D"/>
    <w:multiLevelType w:val="hybridMultilevel"/>
    <w:tmpl w:val="9EFEF20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9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C0E6A"/>
    <w:multiLevelType w:val="hybridMultilevel"/>
    <w:tmpl w:val="1F9E40C4"/>
    <w:lvl w:ilvl="0" w:tplc="0EB45CB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2" w15:restartNumberingAfterBreak="0">
    <w:nsid w:val="7ABB17FD"/>
    <w:multiLevelType w:val="hybridMultilevel"/>
    <w:tmpl w:val="1A56D22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7"/>
  </w:num>
  <w:num w:numId="2">
    <w:abstractNumId w:val="11"/>
  </w:num>
  <w:num w:numId="3">
    <w:abstractNumId w:val="30"/>
  </w:num>
  <w:num w:numId="4">
    <w:abstractNumId w:val="4"/>
  </w:num>
  <w:num w:numId="5">
    <w:abstractNumId w:val="23"/>
  </w:num>
  <w:num w:numId="6">
    <w:abstractNumId w:val="3"/>
  </w:num>
  <w:num w:numId="7">
    <w:abstractNumId w:val="8"/>
  </w:num>
  <w:num w:numId="8">
    <w:abstractNumId w:val="14"/>
  </w:num>
  <w:num w:numId="9">
    <w:abstractNumId w:val="18"/>
  </w:num>
  <w:num w:numId="10">
    <w:abstractNumId w:val="33"/>
  </w:num>
  <w:num w:numId="11">
    <w:abstractNumId w:val="29"/>
  </w:num>
  <w:num w:numId="12">
    <w:abstractNumId w:val="22"/>
  </w:num>
  <w:num w:numId="13">
    <w:abstractNumId w:val="10"/>
  </w:num>
  <w:num w:numId="14">
    <w:abstractNumId w:val="27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34"/>
  </w:num>
  <w:num w:numId="20">
    <w:abstractNumId w:val="28"/>
  </w:num>
  <w:num w:numId="21">
    <w:abstractNumId w:val="26"/>
  </w:num>
  <w:num w:numId="22">
    <w:abstractNumId w:val="7"/>
  </w:num>
  <w:num w:numId="23">
    <w:abstractNumId w:val="13"/>
  </w:num>
  <w:num w:numId="24">
    <w:abstractNumId w:val="31"/>
  </w:num>
  <w:num w:numId="25">
    <w:abstractNumId w:val="19"/>
  </w:num>
  <w:num w:numId="26">
    <w:abstractNumId w:val="9"/>
  </w:num>
  <w:num w:numId="27">
    <w:abstractNumId w:val="16"/>
  </w:num>
  <w:num w:numId="28">
    <w:abstractNumId w:val="25"/>
  </w:num>
  <w:num w:numId="29">
    <w:abstractNumId w:val="20"/>
  </w:num>
  <w:num w:numId="30">
    <w:abstractNumId w:val="6"/>
  </w:num>
  <w:num w:numId="31">
    <w:abstractNumId w:val="32"/>
  </w:num>
  <w:num w:numId="32">
    <w:abstractNumId w:val="12"/>
  </w:num>
  <w:num w:numId="33">
    <w:abstractNumId w:val="15"/>
  </w:num>
  <w:num w:numId="34">
    <w:abstractNumId w:val="24"/>
  </w:num>
  <w:num w:numId="35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stylePaneSortMethod w:val="00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0148"/>
    <w:rsid w:val="00000596"/>
    <w:rsid w:val="0000085E"/>
    <w:rsid w:val="00000E1E"/>
    <w:rsid w:val="00000F00"/>
    <w:rsid w:val="00001051"/>
    <w:rsid w:val="00001062"/>
    <w:rsid w:val="00001223"/>
    <w:rsid w:val="00001D78"/>
    <w:rsid w:val="00001E50"/>
    <w:rsid w:val="00002590"/>
    <w:rsid w:val="0000260F"/>
    <w:rsid w:val="00002720"/>
    <w:rsid w:val="0000294A"/>
    <w:rsid w:val="000029F6"/>
    <w:rsid w:val="00002A2C"/>
    <w:rsid w:val="00002C05"/>
    <w:rsid w:val="00002D06"/>
    <w:rsid w:val="00002DC2"/>
    <w:rsid w:val="00002DFD"/>
    <w:rsid w:val="00003019"/>
    <w:rsid w:val="000033D9"/>
    <w:rsid w:val="000035EB"/>
    <w:rsid w:val="00003762"/>
    <w:rsid w:val="00003EA7"/>
    <w:rsid w:val="0000412F"/>
    <w:rsid w:val="00004716"/>
    <w:rsid w:val="00004741"/>
    <w:rsid w:val="0000498C"/>
    <w:rsid w:val="00005296"/>
    <w:rsid w:val="00005631"/>
    <w:rsid w:val="0000567C"/>
    <w:rsid w:val="00005B08"/>
    <w:rsid w:val="00005FAA"/>
    <w:rsid w:val="00006081"/>
    <w:rsid w:val="00006118"/>
    <w:rsid w:val="000062FE"/>
    <w:rsid w:val="00006342"/>
    <w:rsid w:val="00006433"/>
    <w:rsid w:val="000066EB"/>
    <w:rsid w:val="00006A7B"/>
    <w:rsid w:val="00006BF5"/>
    <w:rsid w:val="0000719F"/>
    <w:rsid w:val="0000728C"/>
    <w:rsid w:val="000100B0"/>
    <w:rsid w:val="000100D1"/>
    <w:rsid w:val="000104FC"/>
    <w:rsid w:val="00010F8A"/>
    <w:rsid w:val="000112DF"/>
    <w:rsid w:val="00011343"/>
    <w:rsid w:val="00011499"/>
    <w:rsid w:val="000116DD"/>
    <w:rsid w:val="00011A81"/>
    <w:rsid w:val="00011C71"/>
    <w:rsid w:val="00011D4C"/>
    <w:rsid w:val="00011DCD"/>
    <w:rsid w:val="00011EC8"/>
    <w:rsid w:val="00011EFD"/>
    <w:rsid w:val="00011F5E"/>
    <w:rsid w:val="00011FA5"/>
    <w:rsid w:val="00012078"/>
    <w:rsid w:val="000123AC"/>
    <w:rsid w:val="00012455"/>
    <w:rsid w:val="00012C62"/>
    <w:rsid w:val="00012C6C"/>
    <w:rsid w:val="00012F9A"/>
    <w:rsid w:val="000130A3"/>
    <w:rsid w:val="0001364D"/>
    <w:rsid w:val="00013934"/>
    <w:rsid w:val="00013D26"/>
    <w:rsid w:val="00013E5D"/>
    <w:rsid w:val="00013F5D"/>
    <w:rsid w:val="0001407D"/>
    <w:rsid w:val="00014189"/>
    <w:rsid w:val="00014745"/>
    <w:rsid w:val="0001481C"/>
    <w:rsid w:val="00014A39"/>
    <w:rsid w:val="00014D90"/>
    <w:rsid w:val="000150AA"/>
    <w:rsid w:val="00015988"/>
    <w:rsid w:val="00015C88"/>
    <w:rsid w:val="00015E58"/>
    <w:rsid w:val="0001608E"/>
    <w:rsid w:val="00016304"/>
    <w:rsid w:val="00016515"/>
    <w:rsid w:val="00016AE2"/>
    <w:rsid w:val="00017318"/>
    <w:rsid w:val="0001746A"/>
    <w:rsid w:val="00017676"/>
    <w:rsid w:val="00017806"/>
    <w:rsid w:val="000201D6"/>
    <w:rsid w:val="000201F2"/>
    <w:rsid w:val="000206D0"/>
    <w:rsid w:val="00020B22"/>
    <w:rsid w:val="00020F14"/>
    <w:rsid w:val="0002128B"/>
    <w:rsid w:val="0002162E"/>
    <w:rsid w:val="00021646"/>
    <w:rsid w:val="00021DC7"/>
    <w:rsid w:val="00021DCC"/>
    <w:rsid w:val="00021EF4"/>
    <w:rsid w:val="00021FD9"/>
    <w:rsid w:val="000221DE"/>
    <w:rsid w:val="00022336"/>
    <w:rsid w:val="00022366"/>
    <w:rsid w:val="0002240C"/>
    <w:rsid w:val="00022660"/>
    <w:rsid w:val="00022C73"/>
    <w:rsid w:val="00022C77"/>
    <w:rsid w:val="0002323B"/>
    <w:rsid w:val="000234F9"/>
    <w:rsid w:val="0002386E"/>
    <w:rsid w:val="00023DBD"/>
    <w:rsid w:val="00023DCE"/>
    <w:rsid w:val="00023EA6"/>
    <w:rsid w:val="00023EAC"/>
    <w:rsid w:val="00024350"/>
    <w:rsid w:val="0002437C"/>
    <w:rsid w:val="0002443A"/>
    <w:rsid w:val="0002449B"/>
    <w:rsid w:val="000244EE"/>
    <w:rsid w:val="0002465C"/>
    <w:rsid w:val="00024715"/>
    <w:rsid w:val="0002474E"/>
    <w:rsid w:val="00024861"/>
    <w:rsid w:val="00024938"/>
    <w:rsid w:val="00024A1E"/>
    <w:rsid w:val="00024D44"/>
    <w:rsid w:val="00024EA2"/>
    <w:rsid w:val="00025291"/>
    <w:rsid w:val="000252FB"/>
    <w:rsid w:val="0002534E"/>
    <w:rsid w:val="000258F2"/>
    <w:rsid w:val="00025E95"/>
    <w:rsid w:val="0002629B"/>
    <w:rsid w:val="000264D5"/>
    <w:rsid w:val="00026523"/>
    <w:rsid w:val="000265F2"/>
    <w:rsid w:val="00026671"/>
    <w:rsid w:val="000267D4"/>
    <w:rsid w:val="00026AF7"/>
    <w:rsid w:val="00026CE4"/>
    <w:rsid w:val="00026D0F"/>
    <w:rsid w:val="00027792"/>
    <w:rsid w:val="00027906"/>
    <w:rsid w:val="000279EB"/>
    <w:rsid w:val="00027DC5"/>
    <w:rsid w:val="00027E1F"/>
    <w:rsid w:val="00027E9F"/>
    <w:rsid w:val="00030110"/>
    <w:rsid w:val="0003024E"/>
    <w:rsid w:val="00030749"/>
    <w:rsid w:val="000309FD"/>
    <w:rsid w:val="00030C4E"/>
    <w:rsid w:val="00030CF1"/>
    <w:rsid w:val="00031251"/>
    <w:rsid w:val="0003142A"/>
    <w:rsid w:val="000319A5"/>
    <w:rsid w:val="00031D17"/>
    <w:rsid w:val="0003271E"/>
    <w:rsid w:val="000328C3"/>
    <w:rsid w:val="00033380"/>
    <w:rsid w:val="00033402"/>
    <w:rsid w:val="000341AE"/>
    <w:rsid w:val="00034221"/>
    <w:rsid w:val="0003445F"/>
    <w:rsid w:val="0003446A"/>
    <w:rsid w:val="00034530"/>
    <w:rsid w:val="0003493B"/>
    <w:rsid w:val="00034DF8"/>
    <w:rsid w:val="0003509C"/>
    <w:rsid w:val="0003566F"/>
    <w:rsid w:val="0003574F"/>
    <w:rsid w:val="00035FA6"/>
    <w:rsid w:val="000360FC"/>
    <w:rsid w:val="00036BCC"/>
    <w:rsid w:val="00036D3C"/>
    <w:rsid w:val="00036FD0"/>
    <w:rsid w:val="000379C6"/>
    <w:rsid w:val="00037E1E"/>
    <w:rsid w:val="00037F21"/>
    <w:rsid w:val="00040B26"/>
    <w:rsid w:val="00040B43"/>
    <w:rsid w:val="00040D3E"/>
    <w:rsid w:val="00040FD8"/>
    <w:rsid w:val="00041286"/>
    <w:rsid w:val="00041316"/>
    <w:rsid w:val="000415C0"/>
    <w:rsid w:val="00041DDA"/>
    <w:rsid w:val="0004248C"/>
    <w:rsid w:val="00042496"/>
    <w:rsid w:val="00042841"/>
    <w:rsid w:val="00042896"/>
    <w:rsid w:val="00042A72"/>
    <w:rsid w:val="00042B74"/>
    <w:rsid w:val="00042D9B"/>
    <w:rsid w:val="00042E70"/>
    <w:rsid w:val="00043016"/>
    <w:rsid w:val="00043A33"/>
    <w:rsid w:val="00043A8F"/>
    <w:rsid w:val="00043C94"/>
    <w:rsid w:val="00043EC8"/>
    <w:rsid w:val="000440CB"/>
    <w:rsid w:val="00044379"/>
    <w:rsid w:val="00045206"/>
    <w:rsid w:val="00045412"/>
    <w:rsid w:val="00045671"/>
    <w:rsid w:val="00045691"/>
    <w:rsid w:val="00045821"/>
    <w:rsid w:val="000458E8"/>
    <w:rsid w:val="000458FB"/>
    <w:rsid w:val="00045AA6"/>
    <w:rsid w:val="00045AFA"/>
    <w:rsid w:val="00045D0B"/>
    <w:rsid w:val="00045DE4"/>
    <w:rsid w:val="00046057"/>
    <w:rsid w:val="00046386"/>
    <w:rsid w:val="00046479"/>
    <w:rsid w:val="000465E1"/>
    <w:rsid w:val="00046619"/>
    <w:rsid w:val="00046FE6"/>
    <w:rsid w:val="000474BD"/>
    <w:rsid w:val="000478D1"/>
    <w:rsid w:val="00047BC3"/>
    <w:rsid w:val="000500FB"/>
    <w:rsid w:val="00050912"/>
    <w:rsid w:val="000509D5"/>
    <w:rsid w:val="00050C4D"/>
    <w:rsid w:val="00050E14"/>
    <w:rsid w:val="00051020"/>
    <w:rsid w:val="00051D5C"/>
    <w:rsid w:val="0005210D"/>
    <w:rsid w:val="000521EB"/>
    <w:rsid w:val="0005225C"/>
    <w:rsid w:val="000525BD"/>
    <w:rsid w:val="00052921"/>
    <w:rsid w:val="00052C56"/>
    <w:rsid w:val="00052DAE"/>
    <w:rsid w:val="00052DC3"/>
    <w:rsid w:val="00053040"/>
    <w:rsid w:val="00053063"/>
    <w:rsid w:val="000530AC"/>
    <w:rsid w:val="00053346"/>
    <w:rsid w:val="00053513"/>
    <w:rsid w:val="00053558"/>
    <w:rsid w:val="00053691"/>
    <w:rsid w:val="00053A6A"/>
    <w:rsid w:val="000541D6"/>
    <w:rsid w:val="00054534"/>
    <w:rsid w:val="00054950"/>
    <w:rsid w:val="00054A48"/>
    <w:rsid w:val="00054BA8"/>
    <w:rsid w:val="00054BFF"/>
    <w:rsid w:val="00054C5A"/>
    <w:rsid w:val="00054C6D"/>
    <w:rsid w:val="000558B5"/>
    <w:rsid w:val="00055A27"/>
    <w:rsid w:val="00055FF0"/>
    <w:rsid w:val="000560A8"/>
    <w:rsid w:val="000560C3"/>
    <w:rsid w:val="0005611B"/>
    <w:rsid w:val="00056222"/>
    <w:rsid w:val="00056311"/>
    <w:rsid w:val="0005687C"/>
    <w:rsid w:val="00056906"/>
    <w:rsid w:val="00056F4A"/>
    <w:rsid w:val="00056FF3"/>
    <w:rsid w:val="00057038"/>
    <w:rsid w:val="0005718E"/>
    <w:rsid w:val="000571A8"/>
    <w:rsid w:val="000573EC"/>
    <w:rsid w:val="00057466"/>
    <w:rsid w:val="00057755"/>
    <w:rsid w:val="00057C0C"/>
    <w:rsid w:val="00057F01"/>
    <w:rsid w:val="00057F18"/>
    <w:rsid w:val="00057F5E"/>
    <w:rsid w:val="000600D8"/>
    <w:rsid w:val="00060847"/>
    <w:rsid w:val="00061157"/>
    <w:rsid w:val="000611D0"/>
    <w:rsid w:val="000614BC"/>
    <w:rsid w:val="00061783"/>
    <w:rsid w:val="000626A8"/>
    <w:rsid w:val="00063496"/>
    <w:rsid w:val="00063500"/>
    <w:rsid w:val="00063592"/>
    <w:rsid w:val="0006367B"/>
    <w:rsid w:val="00063B71"/>
    <w:rsid w:val="00063BCD"/>
    <w:rsid w:val="00063BD1"/>
    <w:rsid w:val="00063CEB"/>
    <w:rsid w:val="00063D56"/>
    <w:rsid w:val="00063E1B"/>
    <w:rsid w:val="00063EC3"/>
    <w:rsid w:val="00064488"/>
    <w:rsid w:val="000646F2"/>
    <w:rsid w:val="0006521C"/>
    <w:rsid w:val="0006523C"/>
    <w:rsid w:val="000652B2"/>
    <w:rsid w:val="0006533F"/>
    <w:rsid w:val="000653A9"/>
    <w:rsid w:val="000654FF"/>
    <w:rsid w:val="00065604"/>
    <w:rsid w:val="00065885"/>
    <w:rsid w:val="00065AB5"/>
    <w:rsid w:val="00065C68"/>
    <w:rsid w:val="00065DAC"/>
    <w:rsid w:val="00066331"/>
    <w:rsid w:val="00066880"/>
    <w:rsid w:val="00066A2F"/>
    <w:rsid w:val="00066E18"/>
    <w:rsid w:val="00066F60"/>
    <w:rsid w:val="00067692"/>
    <w:rsid w:val="00067720"/>
    <w:rsid w:val="00067814"/>
    <w:rsid w:val="0006798F"/>
    <w:rsid w:val="00067C70"/>
    <w:rsid w:val="00067D61"/>
    <w:rsid w:val="00067D97"/>
    <w:rsid w:val="00067E42"/>
    <w:rsid w:val="00067FF1"/>
    <w:rsid w:val="0007005C"/>
    <w:rsid w:val="00070124"/>
    <w:rsid w:val="000701DB"/>
    <w:rsid w:val="000702DA"/>
    <w:rsid w:val="00070399"/>
    <w:rsid w:val="0007051A"/>
    <w:rsid w:val="000707D2"/>
    <w:rsid w:val="00070C30"/>
    <w:rsid w:val="00070E58"/>
    <w:rsid w:val="00071164"/>
    <w:rsid w:val="000712F3"/>
    <w:rsid w:val="000713BF"/>
    <w:rsid w:val="000713CA"/>
    <w:rsid w:val="00071A70"/>
    <w:rsid w:val="00071AEB"/>
    <w:rsid w:val="00071E70"/>
    <w:rsid w:val="00072512"/>
    <w:rsid w:val="00072657"/>
    <w:rsid w:val="0007271C"/>
    <w:rsid w:val="00072A5B"/>
    <w:rsid w:val="00072A76"/>
    <w:rsid w:val="00072C24"/>
    <w:rsid w:val="00073000"/>
    <w:rsid w:val="0007354F"/>
    <w:rsid w:val="00073849"/>
    <w:rsid w:val="00073A12"/>
    <w:rsid w:val="00073FD4"/>
    <w:rsid w:val="0007418A"/>
    <w:rsid w:val="0007423D"/>
    <w:rsid w:val="00074375"/>
    <w:rsid w:val="00074922"/>
    <w:rsid w:val="0007499C"/>
    <w:rsid w:val="00074A27"/>
    <w:rsid w:val="00074AA7"/>
    <w:rsid w:val="00074BFC"/>
    <w:rsid w:val="00074C7B"/>
    <w:rsid w:val="00074DC4"/>
    <w:rsid w:val="00074E34"/>
    <w:rsid w:val="000750F2"/>
    <w:rsid w:val="000752F5"/>
    <w:rsid w:val="00075614"/>
    <w:rsid w:val="0007627C"/>
    <w:rsid w:val="00076464"/>
    <w:rsid w:val="00076629"/>
    <w:rsid w:val="0007668E"/>
    <w:rsid w:val="00076D73"/>
    <w:rsid w:val="00076E2F"/>
    <w:rsid w:val="00076FC2"/>
    <w:rsid w:val="00077323"/>
    <w:rsid w:val="0007739B"/>
    <w:rsid w:val="00077562"/>
    <w:rsid w:val="0007769E"/>
    <w:rsid w:val="00077730"/>
    <w:rsid w:val="00077797"/>
    <w:rsid w:val="00077A81"/>
    <w:rsid w:val="00077B34"/>
    <w:rsid w:val="00077E1E"/>
    <w:rsid w:val="00077E46"/>
    <w:rsid w:val="00080051"/>
    <w:rsid w:val="00080099"/>
    <w:rsid w:val="00080169"/>
    <w:rsid w:val="000801CC"/>
    <w:rsid w:val="000801D9"/>
    <w:rsid w:val="00080351"/>
    <w:rsid w:val="000805E2"/>
    <w:rsid w:val="00080B96"/>
    <w:rsid w:val="00080F1A"/>
    <w:rsid w:val="0008116E"/>
    <w:rsid w:val="0008156D"/>
    <w:rsid w:val="0008195C"/>
    <w:rsid w:val="0008249F"/>
    <w:rsid w:val="000825DF"/>
    <w:rsid w:val="00082A25"/>
    <w:rsid w:val="00082A67"/>
    <w:rsid w:val="00082F5A"/>
    <w:rsid w:val="0008315F"/>
    <w:rsid w:val="000837D0"/>
    <w:rsid w:val="00083A41"/>
    <w:rsid w:val="00083AA9"/>
    <w:rsid w:val="00083DE2"/>
    <w:rsid w:val="00083FA1"/>
    <w:rsid w:val="000842B0"/>
    <w:rsid w:val="000843C8"/>
    <w:rsid w:val="000845CB"/>
    <w:rsid w:val="00084644"/>
    <w:rsid w:val="0008468D"/>
    <w:rsid w:val="00084772"/>
    <w:rsid w:val="00084B79"/>
    <w:rsid w:val="00084CE3"/>
    <w:rsid w:val="000851BB"/>
    <w:rsid w:val="000851EF"/>
    <w:rsid w:val="00085485"/>
    <w:rsid w:val="00085675"/>
    <w:rsid w:val="000858AA"/>
    <w:rsid w:val="000858B5"/>
    <w:rsid w:val="00085A51"/>
    <w:rsid w:val="00085A62"/>
    <w:rsid w:val="00085C14"/>
    <w:rsid w:val="00085D8A"/>
    <w:rsid w:val="00086A85"/>
    <w:rsid w:val="00086D7A"/>
    <w:rsid w:val="00086DCC"/>
    <w:rsid w:val="00087005"/>
    <w:rsid w:val="00087282"/>
    <w:rsid w:val="000872D7"/>
    <w:rsid w:val="0008799E"/>
    <w:rsid w:val="00087ACC"/>
    <w:rsid w:val="00087B0B"/>
    <w:rsid w:val="00087BED"/>
    <w:rsid w:val="00087E73"/>
    <w:rsid w:val="0009042B"/>
    <w:rsid w:val="0009067A"/>
    <w:rsid w:val="00090D5F"/>
    <w:rsid w:val="000910D4"/>
    <w:rsid w:val="0009155A"/>
    <w:rsid w:val="000915E6"/>
    <w:rsid w:val="000916BA"/>
    <w:rsid w:val="00091CF3"/>
    <w:rsid w:val="00091D72"/>
    <w:rsid w:val="00092011"/>
    <w:rsid w:val="0009204E"/>
    <w:rsid w:val="00092331"/>
    <w:rsid w:val="00092386"/>
    <w:rsid w:val="000923B2"/>
    <w:rsid w:val="000923FC"/>
    <w:rsid w:val="000924F1"/>
    <w:rsid w:val="000927E5"/>
    <w:rsid w:val="00092977"/>
    <w:rsid w:val="00092AEE"/>
    <w:rsid w:val="00092C7B"/>
    <w:rsid w:val="00092D69"/>
    <w:rsid w:val="00092E83"/>
    <w:rsid w:val="0009330B"/>
    <w:rsid w:val="00093AEE"/>
    <w:rsid w:val="0009440D"/>
    <w:rsid w:val="00094429"/>
    <w:rsid w:val="00094578"/>
    <w:rsid w:val="00094743"/>
    <w:rsid w:val="00094E14"/>
    <w:rsid w:val="00094E95"/>
    <w:rsid w:val="00094FCD"/>
    <w:rsid w:val="00095100"/>
    <w:rsid w:val="0009578C"/>
    <w:rsid w:val="00095DD1"/>
    <w:rsid w:val="0009619B"/>
    <w:rsid w:val="00096231"/>
    <w:rsid w:val="00096372"/>
    <w:rsid w:val="000963D0"/>
    <w:rsid w:val="00096432"/>
    <w:rsid w:val="0009657C"/>
    <w:rsid w:val="0009657D"/>
    <w:rsid w:val="000966E3"/>
    <w:rsid w:val="00096B3C"/>
    <w:rsid w:val="00096EAE"/>
    <w:rsid w:val="00096FF1"/>
    <w:rsid w:val="00097454"/>
    <w:rsid w:val="0009798C"/>
    <w:rsid w:val="00097CD8"/>
    <w:rsid w:val="00097D4C"/>
    <w:rsid w:val="00097DB6"/>
    <w:rsid w:val="000A029F"/>
    <w:rsid w:val="000A03BF"/>
    <w:rsid w:val="000A05C7"/>
    <w:rsid w:val="000A08E8"/>
    <w:rsid w:val="000A0F37"/>
    <w:rsid w:val="000A0FEB"/>
    <w:rsid w:val="000A12CF"/>
    <w:rsid w:val="000A1622"/>
    <w:rsid w:val="000A18D2"/>
    <w:rsid w:val="000A1C05"/>
    <w:rsid w:val="000A2050"/>
    <w:rsid w:val="000A27F9"/>
    <w:rsid w:val="000A294F"/>
    <w:rsid w:val="000A2A7C"/>
    <w:rsid w:val="000A31C4"/>
    <w:rsid w:val="000A3381"/>
    <w:rsid w:val="000A3A54"/>
    <w:rsid w:val="000A3BA1"/>
    <w:rsid w:val="000A47B8"/>
    <w:rsid w:val="000A4AE1"/>
    <w:rsid w:val="000A4F41"/>
    <w:rsid w:val="000A5212"/>
    <w:rsid w:val="000A5841"/>
    <w:rsid w:val="000A588E"/>
    <w:rsid w:val="000A5C52"/>
    <w:rsid w:val="000A601C"/>
    <w:rsid w:val="000A68CA"/>
    <w:rsid w:val="000A6D54"/>
    <w:rsid w:val="000A6E3F"/>
    <w:rsid w:val="000A6FB2"/>
    <w:rsid w:val="000A7E47"/>
    <w:rsid w:val="000A7F1D"/>
    <w:rsid w:val="000B005E"/>
    <w:rsid w:val="000B07A5"/>
    <w:rsid w:val="000B0830"/>
    <w:rsid w:val="000B09AD"/>
    <w:rsid w:val="000B0DF0"/>
    <w:rsid w:val="000B0EBF"/>
    <w:rsid w:val="000B123E"/>
    <w:rsid w:val="000B1308"/>
    <w:rsid w:val="000B13C7"/>
    <w:rsid w:val="000B144D"/>
    <w:rsid w:val="000B152B"/>
    <w:rsid w:val="000B1554"/>
    <w:rsid w:val="000B160C"/>
    <w:rsid w:val="000B1C54"/>
    <w:rsid w:val="000B1E12"/>
    <w:rsid w:val="000B2039"/>
    <w:rsid w:val="000B208C"/>
    <w:rsid w:val="000B220F"/>
    <w:rsid w:val="000B243B"/>
    <w:rsid w:val="000B24F5"/>
    <w:rsid w:val="000B2DEE"/>
    <w:rsid w:val="000B2E1B"/>
    <w:rsid w:val="000B2E87"/>
    <w:rsid w:val="000B30B5"/>
    <w:rsid w:val="000B3771"/>
    <w:rsid w:val="000B38B7"/>
    <w:rsid w:val="000B3A37"/>
    <w:rsid w:val="000B4730"/>
    <w:rsid w:val="000B47E8"/>
    <w:rsid w:val="000B4BD2"/>
    <w:rsid w:val="000B51A5"/>
    <w:rsid w:val="000B5802"/>
    <w:rsid w:val="000B58A2"/>
    <w:rsid w:val="000B5962"/>
    <w:rsid w:val="000B5D2E"/>
    <w:rsid w:val="000B6321"/>
    <w:rsid w:val="000B6638"/>
    <w:rsid w:val="000B6708"/>
    <w:rsid w:val="000B6810"/>
    <w:rsid w:val="000B6A6C"/>
    <w:rsid w:val="000B6CC4"/>
    <w:rsid w:val="000B706A"/>
    <w:rsid w:val="000B742B"/>
    <w:rsid w:val="000B7726"/>
    <w:rsid w:val="000B77C8"/>
    <w:rsid w:val="000B7975"/>
    <w:rsid w:val="000B79C4"/>
    <w:rsid w:val="000B7F53"/>
    <w:rsid w:val="000B7F5D"/>
    <w:rsid w:val="000B7F63"/>
    <w:rsid w:val="000C01C7"/>
    <w:rsid w:val="000C023B"/>
    <w:rsid w:val="000C02D7"/>
    <w:rsid w:val="000C0419"/>
    <w:rsid w:val="000C04FA"/>
    <w:rsid w:val="000C055A"/>
    <w:rsid w:val="000C0A19"/>
    <w:rsid w:val="000C0AFF"/>
    <w:rsid w:val="000C1235"/>
    <w:rsid w:val="000C1337"/>
    <w:rsid w:val="000C13F7"/>
    <w:rsid w:val="000C15C4"/>
    <w:rsid w:val="000C1A4D"/>
    <w:rsid w:val="000C1CE8"/>
    <w:rsid w:val="000C1D65"/>
    <w:rsid w:val="000C1DF5"/>
    <w:rsid w:val="000C1EE2"/>
    <w:rsid w:val="000C22D9"/>
    <w:rsid w:val="000C2A28"/>
    <w:rsid w:val="000C2BDB"/>
    <w:rsid w:val="000C2E04"/>
    <w:rsid w:val="000C331A"/>
    <w:rsid w:val="000C3B2C"/>
    <w:rsid w:val="000C3CFF"/>
    <w:rsid w:val="000C3DA8"/>
    <w:rsid w:val="000C3DEB"/>
    <w:rsid w:val="000C3E78"/>
    <w:rsid w:val="000C417F"/>
    <w:rsid w:val="000C42FE"/>
    <w:rsid w:val="000C43FF"/>
    <w:rsid w:val="000C4973"/>
    <w:rsid w:val="000C49D3"/>
    <w:rsid w:val="000C49EA"/>
    <w:rsid w:val="000C4C8A"/>
    <w:rsid w:val="000C5149"/>
    <w:rsid w:val="000C52B1"/>
    <w:rsid w:val="000C5984"/>
    <w:rsid w:val="000C59DF"/>
    <w:rsid w:val="000C5A16"/>
    <w:rsid w:val="000C5D0C"/>
    <w:rsid w:val="000C5E46"/>
    <w:rsid w:val="000C6129"/>
    <w:rsid w:val="000C6707"/>
    <w:rsid w:val="000C676B"/>
    <w:rsid w:val="000C6872"/>
    <w:rsid w:val="000C68E2"/>
    <w:rsid w:val="000C6931"/>
    <w:rsid w:val="000C6B28"/>
    <w:rsid w:val="000C6B4B"/>
    <w:rsid w:val="000C6B76"/>
    <w:rsid w:val="000C6BAD"/>
    <w:rsid w:val="000C6C03"/>
    <w:rsid w:val="000C6E08"/>
    <w:rsid w:val="000C6F39"/>
    <w:rsid w:val="000C727C"/>
    <w:rsid w:val="000C727F"/>
    <w:rsid w:val="000C7958"/>
    <w:rsid w:val="000D02E4"/>
    <w:rsid w:val="000D0364"/>
    <w:rsid w:val="000D046A"/>
    <w:rsid w:val="000D08E7"/>
    <w:rsid w:val="000D098B"/>
    <w:rsid w:val="000D0B96"/>
    <w:rsid w:val="000D0F9C"/>
    <w:rsid w:val="000D1514"/>
    <w:rsid w:val="000D15EB"/>
    <w:rsid w:val="000D1630"/>
    <w:rsid w:val="000D179A"/>
    <w:rsid w:val="000D18E8"/>
    <w:rsid w:val="000D19CA"/>
    <w:rsid w:val="000D1DDE"/>
    <w:rsid w:val="000D2416"/>
    <w:rsid w:val="000D24F0"/>
    <w:rsid w:val="000D2793"/>
    <w:rsid w:val="000D297E"/>
    <w:rsid w:val="000D2AB0"/>
    <w:rsid w:val="000D2C02"/>
    <w:rsid w:val="000D2C3C"/>
    <w:rsid w:val="000D2D3B"/>
    <w:rsid w:val="000D3345"/>
    <w:rsid w:val="000D3940"/>
    <w:rsid w:val="000D39E9"/>
    <w:rsid w:val="000D3AB8"/>
    <w:rsid w:val="000D3CA4"/>
    <w:rsid w:val="000D3CC2"/>
    <w:rsid w:val="000D4292"/>
    <w:rsid w:val="000D45F3"/>
    <w:rsid w:val="000D46DE"/>
    <w:rsid w:val="000D4915"/>
    <w:rsid w:val="000D4A10"/>
    <w:rsid w:val="000D4CBD"/>
    <w:rsid w:val="000D4EE5"/>
    <w:rsid w:val="000D50AF"/>
    <w:rsid w:val="000D539A"/>
    <w:rsid w:val="000D568F"/>
    <w:rsid w:val="000D5D08"/>
    <w:rsid w:val="000D61E9"/>
    <w:rsid w:val="000D6611"/>
    <w:rsid w:val="000D6733"/>
    <w:rsid w:val="000D6911"/>
    <w:rsid w:val="000D69BC"/>
    <w:rsid w:val="000D6A42"/>
    <w:rsid w:val="000D6D75"/>
    <w:rsid w:val="000D6F73"/>
    <w:rsid w:val="000D7407"/>
    <w:rsid w:val="000D781C"/>
    <w:rsid w:val="000D7CD1"/>
    <w:rsid w:val="000D7E4C"/>
    <w:rsid w:val="000E03B3"/>
    <w:rsid w:val="000E0806"/>
    <w:rsid w:val="000E0C95"/>
    <w:rsid w:val="000E0FDF"/>
    <w:rsid w:val="000E13BB"/>
    <w:rsid w:val="000E151F"/>
    <w:rsid w:val="000E1733"/>
    <w:rsid w:val="000E1CA0"/>
    <w:rsid w:val="000E1D40"/>
    <w:rsid w:val="000E1D7B"/>
    <w:rsid w:val="000E22CD"/>
    <w:rsid w:val="000E261C"/>
    <w:rsid w:val="000E270D"/>
    <w:rsid w:val="000E2CF6"/>
    <w:rsid w:val="000E2E75"/>
    <w:rsid w:val="000E3156"/>
    <w:rsid w:val="000E324C"/>
    <w:rsid w:val="000E3597"/>
    <w:rsid w:val="000E35B1"/>
    <w:rsid w:val="000E4060"/>
    <w:rsid w:val="000E4176"/>
    <w:rsid w:val="000E499D"/>
    <w:rsid w:val="000E4AB0"/>
    <w:rsid w:val="000E4AEB"/>
    <w:rsid w:val="000E4BC6"/>
    <w:rsid w:val="000E5126"/>
    <w:rsid w:val="000E57AB"/>
    <w:rsid w:val="000E5801"/>
    <w:rsid w:val="000E584C"/>
    <w:rsid w:val="000E5BE8"/>
    <w:rsid w:val="000E5E22"/>
    <w:rsid w:val="000E61F8"/>
    <w:rsid w:val="000E658F"/>
    <w:rsid w:val="000E65B1"/>
    <w:rsid w:val="000E6678"/>
    <w:rsid w:val="000E697B"/>
    <w:rsid w:val="000E6A22"/>
    <w:rsid w:val="000E6F56"/>
    <w:rsid w:val="000E70D5"/>
    <w:rsid w:val="000E722A"/>
    <w:rsid w:val="000E7E7E"/>
    <w:rsid w:val="000E7EC9"/>
    <w:rsid w:val="000F07BC"/>
    <w:rsid w:val="000F09D0"/>
    <w:rsid w:val="000F0DE7"/>
    <w:rsid w:val="000F1251"/>
    <w:rsid w:val="000F15CB"/>
    <w:rsid w:val="000F16FD"/>
    <w:rsid w:val="000F1843"/>
    <w:rsid w:val="000F1A04"/>
    <w:rsid w:val="000F1CB6"/>
    <w:rsid w:val="000F1D2B"/>
    <w:rsid w:val="000F1D91"/>
    <w:rsid w:val="000F1DFE"/>
    <w:rsid w:val="000F1F09"/>
    <w:rsid w:val="000F20B8"/>
    <w:rsid w:val="000F236D"/>
    <w:rsid w:val="000F2755"/>
    <w:rsid w:val="000F2ABB"/>
    <w:rsid w:val="000F2CA9"/>
    <w:rsid w:val="000F2D9B"/>
    <w:rsid w:val="000F2F81"/>
    <w:rsid w:val="000F3026"/>
    <w:rsid w:val="000F324C"/>
    <w:rsid w:val="000F355A"/>
    <w:rsid w:val="000F37AB"/>
    <w:rsid w:val="000F3DAF"/>
    <w:rsid w:val="000F4046"/>
    <w:rsid w:val="000F4097"/>
    <w:rsid w:val="000F426B"/>
    <w:rsid w:val="000F4374"/>
    <w:rsid w:val="000F4463"/>
    <w:rsid w:val="000F47A1"/>
    <w:rsid w:val="000F48E4"/>
    <w:rsid w:val="000F4A5E"/>
    <w:rsid w:val="000F4B17"/>
    <w:rsid w:val="000F4C92"/>
    <w:rsid w:val="000F52AA"/>
    <w:rsid w:val="000F583E"/>
    <w:rsid w:val="000F5904"/>
    <w:rsid w:val="000F5B26"/>
    <w:rsid w:val="000F5B66"/>
    <w:rsid w:val="000F5D8A"/>
    <w:rsid w:val="000F60BB"/>
    <w:rsid w:val="000F6119"/>
    <w:rsid w:val="000F61D8"/>
    <w:rsid w:val="000F68A1"/>
    <w:rsid w:val="000F690F"/>
    <w:rsid w:val="000F6D09"/>
    <w:rsid w:val="000F6D5C"/>
    <w:rsid w:val="000F6DF0"/>
    <w:rsid w:val="000F6E3A"/>
    <w:rsid w:val="000F703B"/>
    <w:rsid w:val="000F71FB"/>
    <w:rsid w:val="000F7385"/>
    <w:rsid w:val="000F748D"/>
    <w:rsid w:val="000F76D5"/>
    <w:rsid w:val="000F7BE7"/>
    <w:rsid w:val="000F7CCE"/>
    <w:rsid w:val="000F7FFA"/>
    <w:rsid w:val="00100267"/>
    <w:rsid w:val="00101077"/>
    <w:rsid w:val="00101128"/>
    <w:rsid w:val="00101833"/>
    <w:rsid w:val="00101881"/>
    <w:rsid w:val="00101982"/>
    <w:rsid w:val="00101A9C"/>
    <w:rsid w:val="00101DEE"/>
    <w:rsid w:val="00101EEF"/>
    <w:rsid w:val="001020BC"/>
    <w:rsid w:val="00102147"/>
    <w:rsid w:val="001022BF"/>
    <w:rsid w:val="001027BE"/>
    <w:rsid w:val="00102892"/>
    <w:rsid w:val="00102986"/>
    <w:rsid w:val="0010307A"/>
    <w:rsid w:val="0010327B"/>
    <w:rsid w:val="001034BB"/>
    <w:rsid w:val="00103663"/>
    <w:rsid w:val="001036C7"/>
    <w:rsid w:val="00103736"/>
    <w:rsid w:val="0010396A"/>
    <w:rsid w:val="00103AA0"/>
    <w:rsid w:val="00103CE7"/>
    <w:rsid w:val="0010418D"/>
    <w:rsid w:val="0010458A"/>
    <w:rsid w:val="001049D8"/>
    <w:rsid w:val="00104DDA"/>
    <w:rsid w:val="00105173"/>
    <w:rsid w:val="0010554C"/>
    <w:rsid w:val="001057B1"/>
    <w:rsid w:val="001057BA"/>
    <w:rsid w:val="001058D8"/>
    <w:rsid w:val="0010597E"/>
    <w:rsid w:val="001059DE"/>
    <w:rsid w:val="001059E6"/>
    <w:rsid w:val="00105D22"/>
    <w:rsid w:val="0010650C"/>
    <w:rsid w:val="001065A8"/>
    <w:rsid w:val="00106920"/>
    <w:rsid w:val="00106B3D"/>
    <w:rsid w:val="00106BFD"/>
    <w:rsid w:val="00106CC1"/>
    <w:rsid w:val="00106DA6"/>
    <w:rsid w:val="00106E4E"/>
    <w:rsid w:val="00107781"/>
    <w:rsid w:val="001078DF"/>
    <w:rsid w:val="001078E1"/>
    <w:rsid w:val="00107971"/>
    <w:rsid w:val="00107979"/>
    <w:rsid w:val="00107E30"/>
    <w:rsid w:val="00110873"/>
    <w:rsid w:val="001108F8"/>
    <w:rsid w:val="00110AB4"/>
    <w:rsid w:val="00110C62"/>
    <w:rsid w:val="00110E2C"/>
    <w:rsid w:val="001110C5"/>
    <w:rsid w:val="00111163"/>
    <w:rsid w:val="00111319"/>
    <w:rsid w:val="00111985"/>
    <w:rsid w:val="00111BB4"/>
    <w:rsid w:val="00111DC8"/>
    <w:rsid w:val="001126A0"/>
    <w:rsid w:val="0011281F"/>
    <w:rsid w:val="00112C48"/>
    <w:rsid w:val="00113004"/>
    <w:rsid w:val="00113069"/>
    <w:rsid w:val="001130D5"/>
    <w:rsid w:val="00113721"/>
    <w:rsid w:val="0011391A"/>
    <w:rsid w:val="00113FC5"/>
    <w:rsid w:val="0011419E"/>
    <w:rsid w:val="00114303"/>
    <w:rsid w:val="00114784"/>
    <w:rsid w:val="00114E15"/>
    <w:rsid w:val="00114E1B"/>
    <w:rsid w:val="0011508E"/>
    <w:rsid w:val="001153BF"/>
    <w:rsid w:val="00115583"/>
    <w:rsid w:val="00115654"/>
    <w:rsid w:val="001159D4"/>
    <w:rsid w:val="00115F15"/>
    <w:rsid w:val="00115F90"/>
    <w:rsid w:val="00115FD4"/>
    <w:rsid w:val="001160A8"/>
    <w:rsid w:val="001160CC"/>
    <w:rsid w:val="001164AC"/>
    <w:rsid w:val="00116A4B"/>
    <w:rsid w:val="00116D09"/>
    <w:rsid w:val="00117492"/>
    <w:rsid w:val="00117A34"/>
    <w:rsid w:val="00117D74"/>
    <w:rsid w:val="00117F3C"/>
    <w:rsid w:val="00120588"/>
    <w:rsid w:val="001208AC"/>
    <w:rsid w:val="001209DF"/>
    <w:rsid w:val="00120A74"/>
    <w:rsid w:val="001211FB"/>
    <w:rsid w:val="001217A1"/>
    <w:rsid w:val="00121859"/>
    <w:rsid w:val="00121AED"/>
    <w:rsid w:val="00121BAB"/>
    <w:rsid w:val="00122232"/>
    <w:rsid w:val="00122308"/>
    <w:rsid w:val="0012238D"/>
    <w:rsid w:val="0012281B"/>
    <w:rsid w:val="00122972"/>
    <w:rsid w:val="001229AC"/>
    <w:rsid w:val="001229F6"/>
    <w:rsid w:val="00122AEC"/>
    <w:rsid w:val="00122BE4"/>
    <w:rsid w:val="00122E13"/>
    <w:rsid w:val="00123236"/>
    <w:rsid w:val="00123593"/>
    <w:rsid w:val="001237F2"/>
    <w:rsid w:val="0012383E"/>
    <w:rsid w:val="00123911"/>
    <w:rsid w:val="0012392D"/>
    <w:rsid w:val="00123938"/>
    <w:rsid w:val="001239A2"/>
    <w:rsid w:val="00123ABD"/>
    <w:rsid w:val="00123E57"/>
    <w:rsid w:val="00124578"/>
    <w:rsid w:val="00124656"/>
    <w:rsid w:val="00124B87"/>
    <w:rsid w:val="00124D9D"/>
    <w:rsid w:val="00124E1E"/>
    <w:rsid w:val="00125282"/>
    <w:rsid w:val="001252CF"/>
    <w:rsid w:val="001252DF"/>
    <w:rsid w:val="0012536D"/>
    <w:rsid w:val="0012563C"/>
    <w:rsid w:val="0012586B"/>
    <w:rsid w:val="00125A7C"/>
    <w:rsid w:val="00125D9B"/>
    <w:rsid w:val="00125E0A"/>
    <w:rsid w:val="00125FE8"/>
    <w:rsid w:val="00126144"/>
    <w:rsid w:val="001263F4"/>
    <w:rsid w:val="001267C2"/>
    <w:rsid w:val="00126814"/>
    <w:rsid w:val="001268E5"/>
    <w:rsid w:val="00126A06"/>
    <w:rsid w:val="00126B76"/>
    <w:rsid w:val="00126F78"/>
    <w:rsid w:val="00126FF6"/>
    <w:rsid w:val="0012721C"/>
    <w:rsid w:val="0012736D"/>
    <w:rsid w:val="001273EC"/>
    <w:rsid w:val="00127859"/>
    <w:rsid w:val="00130066"/>
    <w:rsid w:val="00130366"/>
    <w:rsid w:val="001304D8"/>
    <w:rsid w:val="00130653"/>
    <w:rsid w:val="001306C1"/>
    <w:rsid w:val="001309B1"/>
    <w:rsid w:val="00130CB1"/>
    <w:rsid w:val="00130D53"/>
    <w:rsid w:val="00130D8F"/>
    <w:rsid w:val="00130E69"/>
    <w:rsid w:val="00131049"/>
    <w:rsid w:val="00131081"/>
    <w:rsid w:val="0013111D"/>
    <w:rsid w:val="00131404"/>
    <w:rsid w:val="001322B2"/>
    <w:rsid w:val="0013259C"/>
    <w:rsid w:val="001325BD"/>
    <w:rsid w:val="00132B85"/>
    <w:rsid w:val="00132BDC"/>
    <w:rsid w:val="00133531"/>
    <w:rsid w:val="001335B6"/>
    <w:rsid w:val="00133801"/>
    <w:rsid w:val="001340E1"/>
    <w:rsid w:val="0013434D"/>
    <w:rsid w:val="00135144"/>
    <w:rsid w:val="0013523F"/>
    <w:rsid w:val="0013541D"/>
    <w:rsid w:val="00135863"/>
    <w:rsid w:val="00136063"/>
    <w:rsid w:val="00136426"/>
    <w:rsid w:val="001365D1"/>
    <w:rsid w:val="00136908"/>
    <w:rsid w:val="00136AD4"/>
    <w:rsid w:val="00136C9E"/>
    <w:rsid w:val="00136E43"/>
    <w:rsid w:val="00137216"/>
    <w:rsid w:val="0013772D"/>
    <w:rsid w:val="00137885"/>
    <w:rsid w:val="00137B1E"/>
    <w:rsid w:val="00137B80"/>
    <w:rsid w:val="00137D92"/>
    <w:rsid w:val="00137EAB"/>
    <w:rsid w:val="00137F66"/>
    <w:rsid w:val="0014051B"/>
    <w:rsid w:val="00140BA9"/>
    <w:rsid w:val="00141162"/>
    <w:rsid w:val="0014129C"/>
    <w:rsid w:val="00141526"/>
    <w:rsid w:val="00141664"/>
    <w:rsid w:val="001416C3"/>
    <w:rsid w:val="00141798"/>
    <w:rsid w:val="001418B6"/>
    <w:rsid w:val="0014197A"/>
    <w:rsid w:val="001419F2"/>
    <w:rsid w:val="00141A10"/>
    <w:rsid w:val="00141FA9"/>
    <w:rsid w:val="00142286"/>
    <w:rsid w:val="00142532"/>
    <w:rsid w:val="001425DE"/>
    <w:rsid w:val="00142863"/>
    <w:rsid w:val="001429D1"/>
    <w:rsid w:val="00142AF4"/>
    <w:rsid w:val="00143120"/>
    <w:rsid w:val="001431C6"/>
    <w:rsid w:val="00144271"/>
    <w:rsid w:val="001444E6"/>
    <w:rsid w:val="00144F7D"/>
    <w:rsid w:val="001452B4"/>
    <w:rsid w:val="00145380"/>
    <w:rsid w:val="001453BC"/>
    <w:rsid w:val="001454E2"/>
    <w:rsid w:val="00145606"/>
    <w:rsid w:val="00145698"/>
    <w:rsid w:val="00145713"/>
    <w:rsid w:val="00145A03"/>
    <w:rsid w:val="00145E41"/>
    <w:rsid w:val="001463EE"/>
    <w:rsid w:val="00146442"/>
    <w:rsid w:val="00146599"/>
    <w:rsid w:val="001465A0"/>
    <w:rsid w:val="001467B4"/>
    <w:rsid w:val="001468A1"/>
    <w:rsid w:val="00146C34"/>
    <w:rsid w:val="00147193"/>
    <w:rsid w:val="00147355"/>
    <w:rsid w:val="00147448"/>
    <w:rsid w:val="0014746A"/>
    <w:rsid w:val="001479DB"/>
    <w:rsid w:val="001502EB"/>
    <w:rsid w:val="00150635"/>
    <w:rsid w:val="00150AEB"/>
    <w:rsid w:val="00150D52"/>
    <w:rsid w:val="00150EC2"/>
    <w:rsid w:val="001514D7"/>
    <w:rsid w:val="00151500"/>
    <w:rsid w:val="0015192D"/>
    <w:rsid w:val="00151AC6"/>
    <w:rsid w:val="00151B33"/>
    <w:rsid w:val="00151D03"/>
    <w:rsid w:val="00151E0B"/>
    <w:rsid w:val="00151FE1"/>
    <w:rsid w:val="00152018"/>
    <w:rsid w:val="00152032"/>
    <w:rsid w:val="00152047"/>
    <w:rsid w:val="001521DA"/>
    <w:rsid w:val="001523CB"/>
    <w:rsid w:val="001527E9"/>
    <w:rsid w:val="001528BB"/>
    <w:rsid w:val="001528FD"/>
    <w:rsid w:val="00152E11"/>
    <w:rsid w:val="00152F5D"/>
    <w:rsid w:val="0015355B"/>
    <w:rsid w:val="00153631"/>
    <w:rsid w:val="001538F6"/>
    <w:rsid w:val="00153ABE"/>
    <w:rsid w:val="00153BD0"/>
    <w:rsid w:val="00153EA7"/>
    <w:rsid w:val="0015433B"/>
    <w:rsid w:val="00154599"/>
    <w:rsid w:val="00154603"/>
    <w:rsid w:val="00154719"/>
    <w:rsid w:val="00154807"/>
    <w:rsid w:val="00154AE6"/>
    <w:rsid w:val="001550D7"/>
    <w:rsid w:val="0015570F"/>
    <w:rsid w:val="001557F6"/>
    <w:rsid w:val="0015594C"/>
    <w:rsid w:val="00155D41"/>
    <w:rsid w:val="001562E7"/>
    <w:rsid w:val="001563D1"/>
    <w:rsid w:val="00156AC0"/>
    <w:rsid w:val="00156C06"/>
    <w:rsid w:val="00156DA3"/>
    <w:rsid w:val="00157208"/>
    <w:rsid w:val="001572FF"/>
    <w:rsid w:val="00157426"/>
    <w:rsid w:val="00157A02"/>
    <w:rsid w:val="00157CF6"/>
    <w:rsid w:val="00157ED6"/>
    <w:rsid w:val="001604B8"/>
    <w:rsid w:val="00160579"/>
    <w:rsid w:val="001606B3"/>
    <w:rsid w:val="0016085C"/>
    <w:rsid w:val="001612CB"/>
    <w:rsid w:val="00161421"/>
    <w:rsid w:val="00161555"/>
    <w:rsid w:val="0016175D"/>
    <w:rsid w:val="0016181A"/>
    <w:rsid w:val="00161852"/>
    <w:rsid w:val="00161CD3"/>
    <w:rsid w:val="00161E33"/>
    <w:rsid w:val="001625B7"/>
    <w:rsid w:val="001625F2"/>
    <w:rsid w:val="0016276C"/>
    <w:rsid w:val="0016278A"/>
    <w:rsid w:val="00162BA6"/>
    <w:rsid w:val="00162D78"/>
    <w:rsid w:val="00162E9E"/>
    <w:rsid w:val="00163975"/>
    <w:rsid w:val="00163BB7"/>
    <w:rsid w:val="00164215"/>
    <w:rsid w:val="001644EF"/>
    <w:rsid w:val="00164B48"/>
    <w:rsid w:val="00164F1C"/>
    <w:rsid w:val="00165284"/>
    <w:rsid w:val="001654E0"/>
    <w:rsid w:val="00165933"/>
    <w:rsid w:val="00166127"/>
    <w:rsid w:val="001661DB"/>
    <w:rsid w:val="00166431"/>
    <w:rsid w:val="00166644"/>
    <w:rsid w:val="0016675A"/>
    <w:rsid w:val="00166942"/>
    <w:rsid w:val="00166AB3"/>
    <w:rsid w:val="00166BFF"/>
    <w:rsid w:val="00166D94"/>
    <w:rsid w:val="00166E77"/>
    <w:rsid w:val="00167D47"/>
    <w:rsid w:val="00167F2F"/>
    <w:rsid w:val="00167F73"/>
    <w:rsid w:val="00167FFE"/>
    <w:rsid w:val="00170429"/>
    <w:rsid w:val="00170AC4"/>
    <w:rsid w:val="00170B62"/>
    <w:rsid w:val="00170F9A"/>
    <w:rsid w:val="00171106"/>
    <w:rsid w:val="0017187A"/>
    <w:rsid w:val="001718A0"/>
    <w:rsid w:val="0017198C"/>
    <w:rsid w:val="00171D9F"/>
    <w:rsid w:val="00172920"/>
    <w:rsid w:val="00172AA3"/>
    <w:rsid w:val="00172BE8"/>
    <w:rsid w:val="00172DC5"/>
    <w:rsid w:val="00172E41"/>
    <w:rsid w:val="00172EE2"/>
    <w:rsid w:val="00172FE8"/>
    <w:rsid w:val="00173540"/>
    <w:rsid w:val="0017378D"/>
    <w:rsid w:val="0017389D"/>
    <w:rsid w:val="00173A7E"/>
    <w:rsid w:val="00173E57"/>
    <w:rsid w:val="001741E4"/>
    <w:rsid w:val="0017420E"/>
    <w:rsid w:val="00174343"/>
    <w:rsid w:val="001743B6"/>
    <w:rsid w:val="0017445A"/>
    <w:rsid w:val="001745FF"/>
    <w:rsid w:val="001747F4"/>
    <w:rsid w:val="001750D7"/>
    <w:rsid w:val="001753F1"/>
    <w:rsid w:val="0017543E"/>
    <w:rsid w:val="001756AB"/>
    <w:rsid w:val="001756D3"/>
    <w:rsid w:val="00175A2C"/>
    <w:rsid w:val="00175B41"/>
    <w:rsid w:val="00175D87"/>
    <w:rsid w:val="001760F3"/>
    <w:rsid w:val="00176177"/>
    <w:rsid w:val="00176708"/>
    <w:rsid w:val="001767FC"/>
    <w:rsid w:val="0017693B"/>
    <w:rsid w:val="00176B82"/>
    <w:rsid w:val="00177355"/>
    <w:rsid w:val="00177363"/>
    <w:rsid w:val="00177391"/>
    <w:rsid w:val="0017756C"/>
    <w:rsid w:val="0017763E"/>
    <w:rsid w:val="0017768D"/>
    <w:rsid w:val="001778BA"/>
    <w:rsid w:val="00177A75"/>
    <w:rsid w:val="00177C4C"/>
    <w:rsid w:val="00177D2D"/>
    <w:rsid w:val="00180523"/>
    <w:rsid w:val="001805BA"/>
    <w:rsid w:val="001806BC"/>
    <w:rsid w:val="00180B39"/>
    <w:rsid w:val="00180CC8"/>
    <w:rsid w:val="00180FEC"/>
    <w:rsid w:val="001811BB"/>
    <w:rsid w:val="00181223"/>
    <w:rsid w:val="0018143B"/>
    <w:rsid w:val="001814B7"/>
    <w:rsid w:val="001815C7"/>
    <w:rsid w:val="00181723"/>
    <w:rsid w:val="001818CF"/>
    <w:rsid w:val="00181945"/>
    <w:rsid w:val="00181ABF"/>
    <w:rsid w:val="00181E9F"/>
    <w:rsid w:val="001822AF"/>
    <w:rsid w:val="001826A2"/>
    <w:rsid w:val="00182ADD"/>
    <w:rsid w:val="00182CD0"/>
    <w:rsid w:val="00182EDD"/>
    <w:rsid w:val="00182FE6"/>
    <w:rsid w:val="00183002"/>
    <w:rsid w:val="0018308B"/>
    <w:rsid w:val="00183882"/>
    <w:rsid w:val="00183A46"/>
    <w:rsid w:val="00183ADE"/>
    <w:rsid w:val="00183AE1"/>
    <w:rsid w:val="00183D52"/>
    <w:rsid w:val="001840D2"/>
    <w:rsid w:val="001843AB"/>
    <w:rsid w:val="001845D0"/>
    <w:rsid w:val="001847C0"/>
    <w:rsid w:val="00184B71"/>
    <w:rsid w:val="00184D32"/>
    <w:rsid w:val="00184D42"/>
    <w:rsid w:val="00184D94"/>
    <w:rsid w:val="001856F4"/>
    <w:rsid w:val="001857E6"/>
    <w:rsid w:val="00185AAF"/>
    <w:rsid w:val="00185E2D"/>
    <w:rsid w:val="001864BA"/>
    <w:rsid w:val="001867D4"/>
    <w:rsid w:val="00186CE6"/>
    <w:rsid w:val="00186D51"/>
    <w:rsid w:val="00186D67"/>
    <w:rsid w:val="00186F0F"/>
    <w:rsid w:val="0018727F"/>
    <w:rsid w:val="0018763C"/>
    <w:rsid w:val="00187673"/>
    <w:rsid w:val="00187BEC"/>
    <w:rsid w:val="00187C26"/>
    <w:rsid w:val="00187CB0"/>
    <w:rsid w:val="00187D06"/>
    <w:rsid w:val="001900B5"/>
    <w:rsid w:val="001901FB"/>
    <w:rsid w:val="00190252"/>
    <w:rsid w:val="001904E4"/>
    <w:rsid w:val="00190767"/>
    <w:rsid w:val="0019086B"/>
    <w:rsid w:val="0019096A"/>
    <w:rsid w:val="00190B35"/>
    <w:rsid w:val="00190EAA"/>
    <w:rsid w:val="00191200"/>
    <w:rsid w:val="001915EB"/>
    <w:rsid w:val="00191EDF"/>
    <w:rsid w:val="00192065"/>
    <w:rsid w:val="001924EC"/>
    <w:rsid w:val="001929F9"/>
    <w:rsid w:val="00192A32"/>
    <w:rsid w:val="00192AB7"/>
    <w:rsid w:val="00192E13"/>
    <w:rsid w:val="001931A3"/>
    <w:rsid w:val="001931E0"/>
    <w:rsid w:val="00193205"/>
    <w:rsid w:val="00193D99"/>
    <w:rsid w:val="00193FD4"/>
    <w:rsid w:val="0019429E"/>
    <w:rsid w:val="001945F7"/>
    <w:rsid w:val="00194626"/>
    <w:rsid w:val="001947C6"/>
    <w:rsid w:val="00194FAB"/>
    <w:rsid w:val="0019562C"/>
    <w:rsid w:val="0019562E"/>
    <w:rsid w:val="00195820"/>
    <w:rsid w:val="00195871"/>
    <w:rsid w:val="00195C11"/>
    <w:rsid w:val="00195E83"/>
    <w:rsid w:val="00195F41"/>
    <w:rsid w:val="001960C6"/>
    <w:rsid w:val="001961A1"/>
    <w:rsid w:val="00196319"/>
    <w:rsid w:val="001966E4"/>
    <w:rsid w:val="00196A7B"/>
    <w:rsid w:val="00196C62"/>
    <w:rsid w:val="00196D0D"/>
    <w:rsid w:val="00197270"/>
    <w:rsid w:val="00197285"/>
    <w:rsid w:val="00197487"/>
    <w:rsid w:val="001976AB"/>
    <w:rsid w:val="00197856"/>
    <w:rsid w:val="00197D0D"/>
    <w:rsid w:val="001A0254"/>
    <w:rsid w:val="001A02D6"/>
    <w:rsid w:val="001A042C"/>
    <w:rsid w:val="001A05FA"/>
    <w:rsid w:val="001A0679"/>
    <w:rsid w:val="001A11D1"/>
    <w:rsid w:val="001A15D8"/>
    <w:rsid w:val="001A1A68"/>
    <w:rsid w:val="001A1D17"/>
    <w:rsid w:val="001A1F56"/>
    <w:rsid w:val="001A2346"/>
    <w:rsid w:val="001A287E"/>
    <w:rsid w:val="001A2961"/>
    <w:rsid w:val="001A2A0D"/>
    <w:rsid w:val="001A2C48"/>
    <w:rsid w:val="001A2D9C"/>
    <w:rsid w:val="001A31B1"/>
    <w:rsid w:val="001A326E"/>
    <w:rsid w:val="001A347C"/>
    <w:rsid w:val="001A36C0"/>
    <w:rsid w:val="001A3F44"/>
    <w:rsid w:val="001A47FD"/>
    <w:rsid w:val="001A4849"/>
    <w:rsid w:val="001A48E4"/>
    <w:rsid w:val="001A49AF"/>
    <w:rsid w:val="001A50F6"/>
    <w:rsid w:val="001A5326"/>
    <w:rsid w:val="001A566C"/>
    <w:rsid w:val="001A5CA0"/>
    <w:rsid w:val="001A5D40"/>
    <w:rsid w:val="001A6254"/>
    <w:rsid w:val="001A6418"/>
    <w:rsid w:val="001A6707"/>
    <w:rsid w:val="001A6850"/>
    <w:rsid w:val="001A6B22"/>
    <w:rsid w:val="001A6BBF"/>
    <w:rsid w:val="001A6C0B"/>
    <w:rsid w:val="001A6C6D"/>
    <w:rsid w:val="001A6D83"/>
    <w:rsid w:val="001A704C"/>
    <w:rsid w:val="001A714F"/>
    <w:rsid w:val="001A756F"/>
    <w:rsid w:val="001A7ACC"/>
    <w:rsid w:val="001A7C53"/>
    <w:rsid w:val="001A7F16"/>
    <w:rsid w:val="001B010F"/>
    <w:rsid w:val="001B0225"/>
    <w:rsid w:val="001B0331"/>
    <w:rsid w:val="001B03EF"/>
    <w:rsid w:val="001B0435"/>
    <w:rsid w:val="001B04B9"/>
    <w:rsid w:val="001B05FB"/>
    <w:rsid w:val="001B0E33"/>
    <w:rsid w:val="001B10A0"/>
    <w:rsid w:val="001B1136"/>
    <w:rsid w:val="001B17E2"/>
    <w:rsid w:val="001B195B"/>
    <w:rsid w:val="001B1BD0"/>
    <w:rsid w:val="001B2281"/>
    <w:rsid w:val="001B2391"/>
    <w:rsid w:val="001B261A"/>
    <w:rsid w:val="001B2729"/>
    <w:rsid w:val="001B2CC6"/>
    <w:rsid w:val="001B2DB8"/>
    <w:rsid w:val="001B34DD"/>
    <w:rsid w:val="001B3550"/>
    <w:rsid w:val="001B37CB"/>
    <w:rsid w:val="001B3D9B"/>
    <w:rsid w:val="001B3E17"/>
    <w:rsid w:val="001B4202"/>
    <w:rsid w:val="001B470D"/>
    <w:rsid w:val="001B48EC"/>
    <w:rsid w:val="001B4925"/>
    <w:rsid w:val="001B4AD8"/>
    <w:rsid w:val="001B4C30"/>
    <w:rsid w:val="001B4DB9"/>
    <w:rsid w:val="001B4E68"/>
    <w:rsid w:val="001B4E84"/>
    <w:rsid w:val="001B4F58"/>
    <w:rsid w:val="001B50D2"/>
    <w:rsid w:val="001B52DC"/>
    <w:rsid w:val="001B53D7"/>
    <w:rsid w:val="001B58A7"/>
    <w:rsid w:val="001B5A68"/>
    <w:rsid w:val="001B5C46"/>
    <w:rsid w:val="001B5CA1"/>
    <w:rsid w:val="001B5CCF"/>
    <w:rsid w:val="001B610A"/>
    <w:rsid w:val="001B626E"/>
    <w:rsid w:val="001B6745"/>
    <w:rsid w:val="001B6758"/>
    <w:rsid w:val="001B683F"/>
    <w:rsid w:val="001B6879"/>
    <w:rsid w:val="001B6AB5"/>
    <w:rsid w:val="001B6E11"/>
    <w:rsid w:val="001B7236"/>
    <w:rsid w:val="001B72D0"/>
    <w:rsid w:val="001B7587"/>
    <w:rsid w:val="001B770D"/>
    <w:rsid w:val="001B7765"/>
    <w:rsid w:val="001B7ECB"/>
    <w:rsid w:val="001C0521"/>
    <w:rsid w:val="001C060A"/>
    <w:rsid w:val="001C085A"/>
    <w:rsid w:val="001C0ED8"/>
    <w:rsid w:val="001C0F52"/>
    <w:rsid w:val="001C0F66"/>
    <w:rsid w:val="001C108E"/>
    <w:rsid w:val="001C11D9"/>
    <w:rsid w:val="001C1B98"/>
    <w:rsid w:val="001C1EEC"/>
    <w:rsid w:val="001C2102"/>
    <w:rsid w:val="001C23A7"/>
    <w:rsid w:val="001C2499"/>
    <w:rsid w:val="001C26B5"/>
    <w:rsid w:val="001C27E9"/>
    <w:rsid w:val="001C2826"/>
    <w:rsid w:val="001C2B3A"/>
    <w:rsid w:val="001C2D04"/>
    <w:rsid w:val="001C2EA6"/>
    <w:rsid w:val="001C2F7D"/>
    <w:rsid w:val="001C3257"/>
    <w:rsid w:val="001C33A6"/>
    <w:rsid w:val="001C352A"/>
    <w:rsid w:val="001C37D7"/>
    <w:rsid w:val="001C3B57"/>
    <w:rsid w:val="001C3BC0"/>
    <w:rsid w:val="001C3CBC"/>
    <w:rsid w:val="001C3D02"/>
    <w:rsid w:val="001C4E04"/>
    <w:rsid w:val="001C504E"/>
    <w:rsid w:val="001C5460"/>
    <w:rsid w:val="001C5568"/>
    <w:rsid w:val="001C556C"/>
    <w:rsid w:val="001C5792"/>
    <w:rsid w:val="001C5ADD"/>
    <w:rsid w:val="001C63D7"/>
    <w:rsid w:val="001C6BEA"/>
    <w:rsid w:val="001C6E57"/>
    <w:rsid w:val="001C71DB"/>
    <w:rsid w:val="001C7698"/>
    <w:rsid w:val="001D0309"/>
    <w:rsid w:val="001D0A4C"/>
    <w:rsid w:val="001D0B8F"/>
    <w:rsid w:val="001D0C7A"/>
    <w:rsid w:val="001D0F89"/>
    <w:rsid w:val="001D1B79"/>
    <w:rsid w:val="001D1CE7"/>
    <w:rsid w:val="001D20D7"/>
    <w:rsid w:val="001D210D"/>
    <w:rsid w:val="001D21BF"/>
    <w:rsid w:val="001D2241"/>
    <w:rsid w:val="001D2490"/>
    <w:rsid w:val="001D25BB"/>
    <w:rsid w:val="001D2785"/>
    <w:rsid w:val="001D2819"/>
    <w:rsid w:val="001D2B1B"/>
    <w:rsid w:val="001D2FC1"/>
    <w:rsid w:val="001D3025"/>
    <w:rsid w:val="001D354D"/>
    <w:rsid w:val="001D37CB"/>
    <w:rsid w:val="001D3A4D"/>
    <w:rsid w:val="001D3F9E"/>
    <w:rsid w:val="001D40F2"/>
    <w:rsid w:val="001D4806"/>
    <w:rsid w:val="001D4A50"/>
    <w:rsid w:val="001D4E31"/>
    <w:rsid w:val="001D502C"/>
    <w:rsid w:val="001D52CA"/>
    <w:rsid w:val="001D541F"/>
    <w:rsid w:val="001D56AA"/>
    <w:rsid w:val="001D57F2"/>
    <w:rsid w:val="001D5BE5"/>
    <w:rsid w:val="001D5CA8"/>
    <w:rsid w:val="001D5DB2"/>
    <w:rsid w:val="001D6061"/>
    <w:rsid w:val="001D6609"/>
    <w:rsid w:val="001D667A"/>
    <w:rsid w:val="001D68BB"/>
    <w:rsid w:val="001D6AA9"/>
    <w:rsid w:val="001D6B0F"/>
    <w:rsid w:val="001D6BE7"/>
    <w:rsid w:val="001D6D87"/>
    <w:rsid w:val="001D7582"/>
    <w:rsid w:val="001D7585"/>
    <w:rsid w:val="001D7A61"/>
    <w:rsid w:val="001D7AE2"/>
    <w:rsid w:val="001D7BE2"/>
    <w:rsid w:val="001E011F"/>
    <w:rsid w:val="001E02BD"/>
    <w:rsid w:val="001E0801"/>
    <w:rsid w:val="001E0C5F"/>
    <w:rsid w:val="001E0CA7"/>
    <w:rsid w:val="001E0E53"/>
    <w:rsid w:val="001E0F69"/>
    <w:rsid w:val="001E0FAE"/>
    <w:rsid w:val="001E10E3"/>
    <w:rsid w:val="001E137D"/>
    <w:rsid w:val="001E13C5"/>
    <w:rsid w:val="001E1494"/>
    <w:rsid w:val="001E1606"/>
    <w:rsid w:val="001E1A2B"/>
    <w:rsid w:val="001E1AF2"/>
    <w:rsid w:val="001E1CCA"/>
    <w:rsid w:val="001E1D74"/>
    <w:rsid w:val="001E1F60"/>
    <w:rsid w:val="001E2303"/>
    <w:rsid w:val="001E24E0"/>
    <w:rsid w:val="001E2730"/>
    <w:rsid w:val="001E2736"/>
    <w:rsid w:val="001E2D27"/>
    <w:rsid w:val="001E2E8F"/>
    <w:rsid w:val="001E3516"/>
    <w:rsid w:val="001E358E"/>
    <w:rsid w:val="001E3A07"/>
    <w:rsid w:val="001E3DE2"/>
    <w:rsid w:val="001E3F96"/>
    <w:rsid w:val="001E49BA"/>
    <w:rsid w:val="001E4E91"/>
    <w:rsid w:val="001E4F6E"/>
    <w:rsid w:val="001E51ED"/>
    <w:rsid w:val="001E532A"/>
    <w:rsid w:val="001E5363"/>
    <w:rsid w:val="001E53B5"/>
    <w:rsid w:val="001E5778"/>
    <w:rsid w:val="001E59EF"/>
    <w:rsid w:val="001E5E0B"/>
    <w:rsid w:val="001E61E6"/>
    <w:rsid w:val="001E6C83"/>
    <w:rsid w:val="001E7052"/>
    <w:rsid w:val="001E769E"/>
    <w:rsid w:val="001E778F"/>
    <w:rsid w:val="001E79A9"/>
    <w:rsid w:val="001F0068"/>
    <w:rsid w:val="001F093A"/>
    <w:rsid w:val="001F10EE"/>
    <w:rsid w:val="001F1250"/>
    <w:rsid w:val="001F129C"/>
    <w:rsid w:val="001F12E3"/>
    <w:rsid w:val="001F140A"/>
    <w:rsid w:val="001F1762"/>
    <w:rsid w:val="001F17D0"/>
    <w:rsid w:val="001F18EC"/>
    <w:rsid w:val="001F1B55"/>
    <w:rsid w:val="001F1DE7"/>
    <w:rsid w:val="001F28FD"/>
    <w:rsid w:val="001F293C"/>
    <w:rsid w:val="001F296C"/>
    <w:rsid w:val="001F2AAD"/>
    <w:rsid w:val="001F2EAB"/>
    <w:rsid w:val="001F2EDA"/>
    <w:rsid w:val="001F2EF2"/>
    <w:rsid w:val="001F3246"/>
    <w:rsid w:val="001F328F"/>
    <w:rsid w:val="001F34AA"/>
    <w:rsid w:val="001F35D1"/>
    <w:rsid w:val="001F3837"/>
    <w:rsid w:val="001F3DF7"/>
    <w:rsid w:val="001F3E42"/>
    <w:rsid w:val="001F43B1"/>
    <w:rsid w:val="001F44FB"/>
    <w:rsid w:val="001F4B76"/>
    <w:rsid w:val="001F4DFB"/>
    <w:rsid w:val="001F4F9B"/>
    <w:rsid w:val="001F519B"/>
    <w:rsid w:val="001F5205"/>
    <w:rsid w:val="001F54C3"/>
    <w:rsid w:val="001F5737"/>
    <w:rsid w:val="001F5A17"/>
    <w:rsid w:val="001F5C76"/>
    <w:rsid w:val="001F5CD7"/>
    <w:rsid w:val="001F5E97"/>
    <w:rsid w:val="001F5ECB"/>
    <w:rsid w:val="001F62F4"/>
    <w:rsid w:val="001F6553"/>
    <w:rsid w:val="001F6655"/>
    <w:rsid w:val="001F6AAC"/>
    <w:rsid w:val="001F6DCB"/>
    <w:rsid w:val="001F6EE5"/>
    <w:rsid w:val="001F6F78"/>
    <w:rsid w:val="001F7510"/>
    <w:rsid w:val="001F7638"/>
    <w:rsid w:val="001F7680"/>
    <w:rsid w:val="001F76C6"/>
    <w:rsid w:val="001F770D"/>
    <w:rsid w:val="001F77D5"/>
    <w:rsid w:val="001F7FCD"/>
    <w:rsid w:val="00200050"/>
    <w:rsid w:val="0020012C"/>
    <w:rsid w:val="00200381"/>
    <w:rsid w:val="00200438"/>
    <w:rsid w:val="0020055B"/>
    <w:rsid w:val="00201107"/>
    <w:rsid w:val="002014D2"/>
    <w:rsid w:val="002014D5"/>
    <w:rsid w:val="0020188D"/>
    <w:rsid w:val="00201E94"/>
    <w:rsid w:val="002021DB"/>
    <w:rsid w:val="0020248D"/>
    <w:rsid w:val="0020280F"/>
    <w:rsid w:val="00202915"/>
    <w:rsid w:val="00202F6E"/>
    <w:rsid w:val="00202F72"/>
    <w:rsid w:val="002032D7"/>
    <w:rsid w:val="002033ED"/>
    <w:rsid w:val="00203449"/>
    <w:rsid w:val="0020373F"/>
    <w:rsid w:val="002039FE"/>
    <w:rsid w:val="00203CDC"/>
    <w:rsid w:val="00203EE9"/>
    <w:rsid w:val="00204253"/>
    <w:rsid w:val="00204296"/>
    <w:rsid w:val="00204469"/>
    <w:rsid w:val="00204541"/>
    <w:rsid w:val="00204C82"/>
    <w:rsid w:val="00204D3F"/>
    <w:rsid w:val="00204D80"/>
    <w:rsid w:val="00204F8C"/>
    <w:rsid w:val="002050EA"/>
    <w:rsid w:val="0020528B"/>
    <w:rsid w:val="0020535A"/>
    <w:rsid w:val="00205494"/>
    <w:rsid w:val="002056DA"/>
    <w:rsid w:val="00205A1D"/>
    <w:rsid w:val="00205E01"/>
    <w:rsid w:val="00205F24"/>
    <w:rsid w:val="00206889"/>
    <w:rsid w:val="00206D9D"/>
    <w:rsid w:val="00206E98"/>
    <w:rsid w:val="0021004F"/>
    <w:rsid w:val="0021017E"/>
    <w:rsid w:val="002102CD"/>
    <w:rsid w:val="002103C9"/>
    <w:rsid w:val="00210839"/>
    <w:rsid w:val="0021096C"/>
    <w:rsid w:val="00210E1D"/>
    <w:rsid w:val="0021109E"/>
    <w:rsid w:val="002111C3"/>
    <w:rsid w:val="00211627"/>
    <w:rsid w:val="0021182D"/>
    <w:rsid w:val="00211924"/>
    <w:rsid w:val="0021227B"/>
    <w:rsid w:val="002126A2"/>
    <w:rsid w:val="00212ABF"/>
    <w:rsid w:val="00212CA1"/>
    <w:rsid w:val="00212DD3"/>
    <w:rsid w:val="00212DFF"/>
    <w:rsid w:val="00212FF7"/>
    <w:rsid w:val="0021311E"/>
    <w:rsid w:val="0021315A"/>
    <w:rsid w:val="00213263"/>
    <w:rsid w:val="0021361A"/>
    <w:rsid w:val="00213CB4"/>
    <w:rsid w:val="00214460"/>
    <w:rsid w:val="00214720"/>
    <w:rsid w:val="00214B75"/>
    <w:rsid w:val="00214CAF"/>
    <w:rsid w:val="00214E95"/>
    <w:rsid w:val="00215231"/>
    <w:rsid w:val="00215617"/>
    <w:rsid w:val="00215845"/>
    <w:rsid w:val="00215857"/>
    <w:rsid w:val="002163A2"/>
    <w:rsid w:val="002163FC"/>
    <w:rsid w:val="00216915"/>
    <w:rsid w:val="00216DCC"/>
    <w:rsid w:val="00216E3C"/>
    <w:rsid w:val="00217061"/>
    <w:rsid w:val="00217075"/>
    <w:rsid w:val="002172BA"/>
    <w:rsid w:val="0021745C"/>
    <w:rsid w:val="00217FDB"/>
    <w:rsid w:val="002200D8"/>
    <w:rsid w:val="002205C0"/>
    <w:rsid w:val="002206F6"/>
    <w:rsid w:val="00220817"/>
    <w:rsid w:val="0022082E"/>
    <w:rsid w:val="0022084D"/>
    <w:rsid w:val="00220B7B"/>
    <w:rsid w:val="00220D1B"/>
    <w:rsid w:val="00220E92"/>
    <w:rsid w:val="00220E9A"/>
    <w:rsid w:val="0022107F"/>
    <w:rsid w:val="00221127"/>
    <w:rsid w:val="00221453"/>
    <w:rsid w:val="0022195E"/>
    <w:rsid w:val="00221995"/>
    <w:rsid w:val="002219A9"/>
    <w:rsid w:val="00221AAD"/>
    <w:rsid w:val="002221ED"/>
    <w:rsid w:val="002221F8"/>
    <w:rsid w:val="00222249"/>
    <w:rsid w:val="00222639"/>
    <w:rsid w:val="0022282F"/>
    <w:rsid w:val="0022285F"/>
    <w:rsid w:val="00222AAC"/>
    <w:rsid w:val="00222ABD"/>
    <w:rsid w:val="00222B27"/>
    <w:rsid w:val="00222C1A"/>
    <w:rsid w:val="00222D79"/>
    <w:rsid w:val="00222EA9"/>
    <w:rsid w:val="00222F97"/>
    <w:rsid w:val="002230DA"/>
    <w:rsid w:val="002234D7"/>
    <w:rsid w:val="002235D6"/>
    <w:rsid w:val="002236B9"/>
    <w:rsid w:val="0022374E"/>
    <w:rsid w:val="00223759"/>
    <w:rsid w:val="002243C3"/>
    <w:rsid w:val="002243D3"/>
    <w:rsid w:val="00224920"/>
    <w:rsid w:val="00224CF6"/>
    <w:rsid w:val="0022501A"/>
    <w:rsid w:val="002250C6"/>
    <w:rsid w:val="0022514A"/>
    <w:rsid w:val="002253B0"/>
    <w:rsid w:val="002257A5"/>
    <w:rsid w:val="00225839"/>
    <w:rsid w:val="002259B6"/>
    <w:rsid w:val="002259CC"/>
    <w:rsid w:val="00225C26"/>
    <w:rsid w:val="00225DED"/>
    <w:rsid w:val="00226416"/>
    <w:rsid w:val="002266C7"/>
    <w:rsid w:val="002269B6"/>
    <w:rsid w:val="00226A42"/>
    <w:rsid w:val="00226B34"/>
    <w:rsid w:val="00226CA3"/>
    <w:rsid w:val="00226D76"/>
    <w:rsid w:val="0022719C"/>
    <w:rsid w:val="0022750B"/>
    <w:rsid w:val="002275D4"/>
    <w:rsid w:val="00227698"/>
    <w:rsid w:val="0022787A"/>
    <w:rsid w:val="002279B3"/>
    <w:rsid w:val="002304C4"/>
    <w:rsid w:val="002307C2"/>
    <w:rsid w:val="002307C6"/>
    <w:rsid w:val="00230A1F"/>
    <w:rsid w:val="00230D63"/>
    <w:rsid w:val="00230DC2"/>
    <w:rsid w:val="00231392"/>
    <w:rsid w:val="00231777"/>
    <w:rsid w:val="0023181C"/>
    <w:rsid w:val="0023190F"/>
    <w:rsid w:val="00231BC0"/>
    <w:rsid w:val="00231D43"/>
    <w:rsid w:val="002320E5"/>
    <w:rsid w:val="00232248"/>
    <w:rsid w:val="002323CE"/>
    <w:rsid w:val="00232B09"/>
    <w:rsid w:val="00232F55"/>
    <w:rsid w:val="00233413"/>
    <w:rsid w:val="00233C8E"/>
    <w:rsid w:val="00233CC3"/>
    <w:rsid w:val="00233E65"/>
    <w:rsid w:val="00233E83"/>
    <w:rsid w:val="0023412D"/>
    <w:rsid w:val="00234484"/>
    <w:rsid w:val="00234699"/>
    <w:rsid w:val="00234758"/>
    <w:rsid w:val="002349FA"/>
    <w:rsid w:val="00234C9D"/>
    <w:rsid w:val="00234E9C"/>
    <w:rsid w:val="00234EDC"/>
    <w:rsid w:val="00234F80"/>
    <w:rsid w:val="00234FC5"/>
    <w:rsid w:val="00235135"/>
    <w:rsid w:val="00235483"/>
    <w:rsid w:val="002354AC"/>
    <w:rsid w:val="002357CD"/>
    <w:rsid w:val="00235C12"/>
    <w:rsid w:val="00235E92"/>
    <w:rsid w:val="00236119"/>
    <w:rsid w:val="002362DC"/>
    <w:rsid w:val="002365F6"/>
    <w:rsid w:val="00236829"/>
    <w:rsid w:val="00236D84"/>
    <w:rsid w:val="00236E01"/>
    <w:rsid w:val="00237219"/>
    <w:rsid w:val="002373C3"/>
    <w:rsid w:val="002374C1"/>
    <w:rsid w:val="00237769"/>
    <w:rsid w:val="00237899"/>
    <w:rsid w:val="00237A06"/>
    <w:rsid w:val="00237B22"/>
    <w:rsid w:val="0024054B"/>
    <w:rsid w:val="00240658"/>
    <w:rsid w:val="00240870"/>
    <w:rsid w:val="00240A8E"/>
    <w:rsid w:val="00240AAA"/>
    <w:rsid w:val="002411B8"/>
    <w:rsid w:val="00241288"/>
    <w:rsid w:val="00241396"/>
    <w:rsid w:val="00241752"/>
    <w:rsid w:val="00241997"/>
    <w:rsid w:val="00241CB9"/>
    <w:rsid w:val="00241F84"/>
    <w:rsid w:val="00242221"/>
    <w:rsid w:val="00242349"/>
    <w:rsid w:val="002423A5"/>
    <w:rsid w:val="00242412"/>
    <w:rsid w:val="0024256F"/>
    <w:rsid w:val="00242E38"/>
    <w:rsid w:val="002434AD"/>
    <w:rsid w:val="0024388C"/>
    <w:rsid w:val="00243A04"/>
    <w:rsid w:val="00243ACC"/>
    <w:rsid w:val="00243B62"/>
    <w:rsid w:val="00243C5B"/>
    <w:rsid w:val="00243D97"/>
    <w:rsid w:val="0024437A"/>
    <w:rsid w:val="0024448B"/>
    <w:rsid w:val="0024452E"/>
    <w:rsid w:val="00244A5B"/>
    <w:rsid w:val="00244C55"/>
    <w:rsid w:val="00244CBE"/>
    <w:rsid w:val="00244E1A"/>
    <w:rsid w:val="00244F10"/>
    <w:rsid w:val="00244FED"/>
    <w:rsid w:val="00245172"/>
    <w:rsid w:val="00245611"/>
    <w:rsid w:val="00245634"/>
    <w:rsid w:val="0024566D"/>
    <w:rsid w:val="0024575D"/>
    <w:rsid w:val="00245A33"/>
    <w:rsid w:val="00245C2C"/>
    <w:rsid w:val="00245C9C"/>
    <w:rsid w:val="00245CCC"/>
    <w:rsid w:val="00245D09"/>
    <w:rsid w:val="00245EDE"/>
    <w:rsid w:val="0024635F"/>
    <w:rsid w:val="00246773"/>
    <w:rsid w:val="002469A6"/>
    <w:rsid w:val="00246C4F"/>
    <w:rsid w:val="002473E5"/>
    <w:rsid w:val="0024750E"/>
    <w:rsid w:val="0024766D"/>
    <w:rsid w:val="00247E65"/>
    <w:rsid w:val="00247F1B"/>
    <w:rsid w:val="002502A8"/>
    <w:rsid w:val="00250AEA"/>
    <w:rsid w:val="00250C46"/>
    <w:rsid w:val="00250F08"/>
    <w:rsid w:val="00250F93"/>
    <w:rsid w:val="00250FB0"/>
    <w:rsid w:val="0025120A"/>
    <w:rsid w:val="002512DC"/>
    <w:rsid w:val="002517B3"/>
    <w:rsid w:val="00251D9A"/>
    <w:rsid w:val="00252512"/>
    <w:rsid w:val="00252740"/>
    <w:rsid w:val="002528FB"/>
    <w:rsid w:val="00252B31"/>
    <w:rsid w:val="0025301A"/>
    <w:rsid w:val="00253327"/>
    <w:rsid w:val="002533A0"/>
    <w:rsid w:val="0025358F"/>
    <w:rsid w:val="002538BB"/>
    <w:rsid w:val="002538C3"/>
    <w:rsid w:val="00253960"/>
    <w:rsid w:val="00253AF8"/>
    <w:rsid w:val="00253DB3"/>
    <w:rsid w:val="00254414"/>
    <w:rsid w:val="00254A21"/>
    <w:rsid w:val="00254A76"/>
    <w:rsid w:val="00254AD6"/>
    <w:rsid w:val="00254FDA"/>
    <w:rsid w:val="002550FB"/>
    <w:rsid w:val="00255819"/>
    <w:rsid w:val="002558BF"/>
    <w:rsid w:val="00255A7C"/>
    <w:rsid w:val="00255C54"/>
    <w:rsid w:val="00255F14"/>
    <w:rsid w:val="00255F82"/>
    <w:rsid w:val="00256072"/>
    <w:rsid w:val="002568CE"/>
    <w:rsid w:val="00256D52"/>
    <w:rsid w:val="00257098"/>
    <w:rsid w:val="00257655"/>
    <w:rsid w:val="0025773F"/>
    <w:rsid w:val="00257C3F"/>
    <w:rsid w:val="00257F70"/>
    <w:rsid w:val="002600B0"/>
    <w:rsid w:val="0026032D"/>
    <w:rsid w:val="0026092A"/>
    <w:rsid w:val="00260A8C"/>
    <w:rsid w:val="002614F4"/>
    <w:rsid w:val="002615FD"/>
    <w:rsid w:val="002616F3"/>
    <w:rsid w:val="002619D4"/>
    <w:rsid w:val="00261A47"/>
    <w:rsid w:val="00262007"/>
    <w:rsid w:val="00262279"/>
    <w:rsid w:val="00262755"/>
    <w:rsid w:val="002627C2"/>
    <w:rsid w:val="00262A6E"/>
    <w:rsid w:val="00263075"/>
    <w:rsid w:val="00263296"/>
    <w:rsid w:val="00263784"/>
    <w:rsid w:val="00263843"/>
    <w:rsid w:val="00263906"/>
    <w:rsid w:val="0026404F"/>
    <w:rsid w:val="002640B7"/>
    <w:rsid w:val="0026417F"/>
    <w:rsid w:val="00264216"/>
    <w:rsid w:val="00264239"/>
    <w:rsid w:val="002643D1"/>
    <w:rsid w:val="0026480E"/>
    <w:rsid w:val="00264BC6"/>
    <w:rsid w:val="00264DDB"/>
    <w:rsid w:val="00265079"/>
    <w:rsid w:val="002650F1"/>
    <w:rsid w:val="00265226"/>
    <w:rsid w:val="002656CE"/>
    <w:rsid w:val="00265B47"/>
    <w:rsid w:val="00265E31"/>
    <w:rsid w:val="002662A5"/>
    <w:rsid w:val="00266316"/>
    <w:rsid w:val="0026631A"/>
    <w:rsid w:val="0026676C"/>
    <w:rsid w:val="0026694B"/>
    <w:rsid w:val="0026727C"/>
    <w:rsid w:val="002674CE"/>
    <w:rsid w:val="00267681"/>
    <w:rsid w:val="00267CFA"/>
    <w:rsid w:val="00267D5E"/>
    <w:rsid w:val="0027023F"/>
    <w:rsid w:val="00270286"/>
    <w:rsid w:val="00270CA8"/>
    <w:rsid w:val="00271169"/>
    <w:rsid w:val="002712DD"/>
    <w:rsid w:val="0027136C"/>
    <w:rsid w:val="00271624"/>
    <w:rsid w:val="00271720"/>
    <w:rsid w:val="00271F7C"/>
    <w:rsid w:val="002720E4"/>
    <w:rsid w:val="00272200"/>
    <w:rsid w:val="002722B8"/>
    <w:rsid w:val="00272569"/>
    <w:rsid w:val="002729C4"/>
    <w:rsid w:val="00272B1F"/>
    <w:rsid w:val="00272BE5"/>
    <w:rsid w:val="00273540"/>
    <w:rsid w:val="00273D7B"/>
    <w:rsid w:val="00274630"/>
    <w:rsid w:val="00274A43"/>
    <w:rsid w:val="00275016"/>
    <w:rsid w:val="002750A0"/>
    <w:rsid w:val="00275241"/>
    <w:rsid w:val="002754FF"/>
    <w:rsid w:val="00275766"/>
    <w:rsid w:val="002757ED"/>
    <w:rsid w:val="002758BA"/>
    <w:rsid w:val="002758E9"/>
    <w:rsid w:val="002759EF"/>
    <w:rsid w:val="00275B1A"/>
    <w:rsid w:val="00275E2B"/>
    <w:rsid w:val="00276074"/>
    <w:rsid w:val="00276156"/>
    <w:rsid w:val="002763A4"/>
    <w:rsid w:val="002768D5"/>
    <w:rsid w:val="0027725D"/>
    <w:rsid w:val="00277624"/>
    <w:rsid w:val="0027787A"/>
    <w:rsid w:val="00277BBA"/>
    <w:rsid w:val="00277C78"/>
    <w:rsid w:val="00277FDA"/>
    <w:rsid w:val="00280087"/>
    <w:rsid w:val="00280300"/>
    <w:rsid w:val="0028067E"/>
    <w:rsid w:val="002807A7"/>
    <w:rsid w:val="00280B71"/>
    <w:rsid w:val="00280BA9"/>
    <w:rsid w:val="00280EB2"/>
    <w:rsid w:val="00280F7A"/>
    <w:rsid w:val="00280F9D"/>
    <w:rsid w:val="002810A8"/>
    <w:rsid w:val="00281347"/>
    <w:rsid w:val="002815DB"/>
    <w:rsid w:val="00281E83"/>
    <w:rsid w:val="00282F26"/>
    <w:rsid w:val="00283072"/>
    <w:rsid w:val="002830A5"/>
    <w:rsid w:val="002830A6"/>
    <w:rsid w:val="002832F2"/>
    <w:rsid w:val="00283B96"/>
    <w:rsid w:val="00283BFB"/>
    <w:rsid w:val="002843BA"/>
    <w:rsid w:val="002844FE"/>
    <w:rsid w:val="00284745"/>
    <w:rsid w:val="00284C3C"/>
    <w:rsid w:val="00285215"/>
    <w:rsid w:val="0028522E"/>
    <w:rsid w:val="00285275"/>
    <w:rsid w:val="0028535C"/>
    <w:rsid w:val="0028539D"/>
    <w:rsid w:val="00285586"/>
    <w:rsid w:val="002855EA"/>
    <w:rsid w:val="002857DE"/>
    <w:rsid w:val="0028592E"/>
    <w:rsid w:val="00285B3B"/>
    <w:rsid w:val="00285B46"/>
    <w:rsid w:val="00285BA3"/>
    <w:rsid w:val="00286014"/>
    <w:rsid w:val="002861B0"/>
    <w:rsid w:val="002864BB"/>
    <w:rsid w:val="002864BE"/>
    <w:rsid w:val="002867E3"/>
    <w:rsid w:val="002867F8"/>
    <w:rsid w:val="002868E6"/>
    <w:rsid w:val="00286C12"/>
    <w:rsid w:val="00286C1E"/>
    <w:rsid w:val="00286D40"/>
    <w:rsid w:val="00286E9F"/>
    <w:rsid w:val="00286F9D"/>
    <w:rsid w:val="00287407"/>
    <w:rsid w:val="002879F9"/>
    <w:rsid w:val="002901A4"/>
    <w:rsid w:val="00290241"/>
    <w:rsid w:val="002902FD"/>
    <w:rsid w:val="002903B1"/>
    <w:rsid w:val="0029058A"/>
    <w:rsid w:val="002907DB"/>
    <w:rsid w:val="002908E6"/>
    <w:rsid w:val="00291944"/>
    <w:rsid w:val="002919D4"/>
    <w:rsid w:val="002919F5"/>
    <w:rsid w:val="00291C07"/>
    <w:rsid w:val="00291C28"/>
    <w:rsid w:val="00291D8F"/>
    <w:rsid w:val="00292119"/>
    <w:rsid w:val="0029223A"/>
    <w:rsid w:val="0029263F"/>
    <w:rsid w:val="002926BA"/>
    <w:rsid w:val="00292823"/>
    <w:rsid w:val="00292993"/>
    <w:rsid w:val="002929B4"/>
    <w:rsid w:val="00292EA0"/>
    <w:rsid w:val="0029306D"/>
    <w:rsid w:val="00293A11"/>
    <w:rsid w:val="00294084"/>
    <w:rsid w:val="0029436C"/>
    <w:rsid w:val="002943F7"/>
    <w:rsid w:val="002945B8"/>
    <w:rsid w:val="00294C91"/>
    <w:rsid w:val="0029513D"/>
    <w:rsid w:val="0029523F"/>
    <w:rsid w:val="002957F5"/>
    <w:rsid w:val="00295D9A"/>
    <w:rsid w:val="00296059"/>
    <w:rsid w:val="002961AD"/>
    <w:rsid w:val="00296699"/>
    <w:rsid w:val="00296749"/>
    <w:rsid w:val="002976BF"/>
    <w:rsid w:val="002976ED"/>
    <w:rsid w:val="002978BD"/>
    <w:rsid w:val="00297AE5"/>
    <w:rsid w:val="00297D56"/>
    <w:rsid w:val="00297FE5"/>
    <w:rsid w:val="002A012A"/>
    <w:rsid w:val="002A019F"/>
    <w:rsid w:val="002A0207"/>
    <w:rsid w:val="002A074F"/>
    <w:rsid w:val="002A0782"/>
    <w:rsid w:val="002A08F3"/>
    <w:rsid w:val="002A0BE5"/>
    <w:rsid w:val="002A0CAF"/>
    <w:rsid w:val="002A0EE3"/>
    <w:rsid w:val="002A0F73"/>
    <w:rsid w:val="002A1060"/>
    <w:rsid w:val="002A11A2"/>
    <w:rsid w:val="002A16F2"/>
    <w:rsid w:val="002A17F1"/>
    <w:rsid w:val="002A1901"/>
    <w:rsid w:val="002A22F8"/>
    <w:rsid w:val="002A2FF7"/>
    <w:rsid w:val="002A31E3"/>
    <w:rsid w:val="002A325F"/>
    <w:rsid w:val="002A33CF"/>
    <w:rsid w:val="002A37C4"/>
    <w:rsid w:val="002A38FC"/>
    <w:rsid w:val="002A3A21"/>
    <w:rsid w:val="002A3AD3"/>
    <w:rsid w:val="002A3E71"/>
    <w:rsid w:val="002A422E"/>
    <w:rsid w:val="002A4404"/>
    <w:rsid w:val="002A4925"/>
    <w:rsid w:val="002A4962"/>
    <w:rsid w:val="002A49E7"/>
    <w:rsid w:val="002A49ED"/>
    <w:rsid w:val="002A4BA0"/>
    <w:rsid w:val="002A4BB3"/>
    <w:rsid w:val="002A4D51"/>
    <w:rsid w:val="002A4E09"/>
    <w:rsid w:val="002A5230"/>
    <w:rsid w:val="002A55F3"/>
    <w:rsid w:val="002A564F"/>
    <w:rsid w:val="002A5B16"/>
    <w:rsid w:val="002A5DEE"/>
    <w:rsid w:val="002A5ED4"/>
    <w:rsid w:val="002A600E"/>
    <w:rsid w:val="002A6052"/>
    <w:rsid w:val="002A667A"/>
    <w:rsid w:val="002A67AD"/>
    <w:rsid w:val="002A68AC"/>
    <w:rsid w:val="002A6C46"/>
    <w:rsid w:val="002A6E27"/>
    <w:rsid w:val="002A6E98"/>
    <w:rsid w:val="002A6FC5"/>
    <w:rsid w:val="002A6FF9"/>
    <w:rsid w:val="002A73A7"/>
    <w:rsid w:val="002A73B6"/>
    <w:rsid w:val="002A753E"/>
    <w:rsid w:val="002A76AE"/>
    <w:rsid w:val="002A76EB"/>
    <w:rsid w:val="002A7987"/>
    <w:rsid w:val="002A7B76"/>
    <w:rsid w:val="002A7D14"/>
    <w:rsid w:val="002A7D5B"/>
    <w:rsid w:val="002B0582"/>
    <w:rsid w:val="002B06F6"/>
    <w:rsid w:val="002B0BFC"/>
    <w:rsid w:val="002B0D7B"/>
    <w:rsid w:val="002B1208"/>
    <w:rsid w:val="002B18FA"/>
    <w:rsid w:val="002B1A2B"/>
    <w:rsid w:val="002B21F2"/>
    <w:rsid w:val="002B24CD"/>
    <w:rsid w:val="002B2653"/>
    <w:rsid w:val="002B2A5B"/>
    <w:rsid w:val="002B2A9B"/>
    <w:rsid w:val="002B2F3C"/>
    <w:rsid w:val="002B2F9C"/>
    <w:rsid w:val="002B316E"/>
    <w:rsid w:val="002B322B"/>
    <w:rsid w:val="002B3240"/>
    <w:rsid w:val="002B3553"/>
    <w:rsid w:val="002B3633"/>
    <w:rsid w:val="002B3970"/>
    <w:rsid w:val="002B3B4E"/>
    <w:rsid w:val="002B4230"/>
    <w:rsid w:val="002B4256"/>
    <w:rsid w:val="002B466E"/>
    <w:rsid w:val="002B48AF"/>
    <w:rsid w:val="002B4FF7"/>
    <w:rsid w:val="002B511A"/>
    <w:rsid w:val="002B5523"/>
    <w:rsid w:val="002B5C9A"/>
    <w:rsid w:val="002B6867"/>
    <w:rsid w:val="002B686C"/>
    <w:rsid w:val="002B6F06"/>
    <w:rsid w:val="002B7221"/>
    <w:rsid w:val="002B735D"/>
    <w:rsid w:val="002B765E"/>
    <w:rsid w:val="002B76C2"/>
    <w:rsid w:val="002B7A4D"/>
    <w:rsid w:val="002B7A99"/>
    <w:rsid w:val="002B7E4A"/>
    <w:rsid w:val="002C0653"/>
    <w:rsid w:val="002C08F5"/>
    <w:rsid w:val="002C0964"/>
    <w:rsid w:val="002C0A87"/>
    <w:rsid w:val="002C0B7C"/>
    <w:rsid w:val="002C0E9F"/>
    <w:rsid w:val="002C0FBF"/>
    <w:rsid w:val="002C1159"/>
    <w:rsid w:val="002C1164"/>
    <w:rsid w:val="002C12BF"/>
    <w:rsid w:val="002C137E"/>
    <w:rsid w:val="002C14F1"/>
    <w:rsid w:val="002C1C80"/>
    <w:rsid w:val="002C1CFA"/>
    <w:rsid w:val="002C1D16"/>
    <w:rsid w:val="002C1E8B"/>
    <w:rsid w:val="002C21D0"/>
    <w:rsid w:val="002C21F5"/>
    <w:rsid w:val="002C24AF"/>
    <w:rsid w:val="002C26E1"/>
    <w:rsid w:val="002C2789"/>
    <w:rsid w:val="002C2A13"/>
    <w:rsid w:val="002C2B89"/>
    <w:rsid w:val="002C2F3A"/>
    <w:rsid w:val="002C324B"/>
    <w:rsid w:val="002C330F"/>
    <w:rsid w:val="002C3628"/>
    <w:rsid w:val="002C3E1B"/>
    <w:rsid w:val="002C4336"/>
    <w:rsid w:val="002C52A9"/>
    <w:rsid w:val="002C54FD"/>
    <w:rsid w:val="002C5902"/>
    <w:rsid w:val="002C5975"/>
    <w:rsid w:val="002C5A09"/>
    <w:rsid w:val="002C5CE7"/>
    <w:rsid w:val="002C5DF6"/>
    <w:rsid w:val="002C6701"/>
    <w:rsid w:val="002C6847"/>
    <w:rsid w:val="002C6BC0"/>
    <w:rsid w:val="002C6CAF"/>
    <w:rsid w:val="002C6F3B"/>
    <w:rsid w:val="002C71BD"/>
    <w:rsid w:val="002C71EA"/>
    <w:rsid w:val="002C7447"/>
    <w:rsid w:val="002C7612"/>
    <w:rsid w:val="002C791C"/>
    <w:rsid w:val="002C7EC4"/>
    <w:rsid w:val="002C7EE3"/>
    <w:rsid w:val="002D0090"/>
    <w:rsid w:val="002D081C"/>
    <w:rsid w:val="002D0935"/>
    <w:rsid w:val="002D0AEA"/>
    <w:rsid w:val="002D0C5E"/>
    <w:rsid w:val="002D0C99"/>
    <w:rsid w:val="002D0F54"/>
    <w:rsid w:val="002D14BB"/>
    <w:rsid w:val="002D1FB3"/>
    <w:rsid w:val="002D2A76"/>
    <w:rsid w:val="002D2ED4"/>
    <w:rsid w:val="002D38CE"/>
    <w:rsid w:val="002D38CF"/>
    <w:rsid w:val="002D39D4"/>
    <w:rsid w:val="002D3A2E"/>
    <w:rsid w:val="002D3E4B"/>
    <w:rsid w:val="002D3EA0"/>
    <w:rsid w:val="002D435E"/>
    <w:rsid w:val="002D518B"/>
    <w:rsid w:val="002D5527"/>
    <w:rsid w:val="002D57BE"/>
    <w:rsid w:val="002D58C1"/>
    <w:rsid w:val="002D58F8"/>
    <w:rsid w:val="002D5CAB"/>
    <w:rsid w:val="002D5D02"/>
    <w:rsid w:val="002D6028"/>
    <w:rsid w:val="002D6242"/>
    <w:rsid w:val="002D6381"/>
    <w:rsid w:val="002D63D0"/>
    <w:rsid w:val="002D6400"/>
    <w:rsid w:val="002D6413"/>
    <w:rsid w:val="002D6670"/>
    <w:rsid w:val="002D692A"/>
    <w:rsid w:val="002D6A0A"/>
    <w:rsid w:val="002D6A56"/>
    <w:rsid w:val="002D73F3"/>
    <w:rsid w:val="002D756D"/>
    <w:rsid w:val="002D7A30"/>
    <w:rsid w:val="002D7D6C"/>
    <w:rsid w:val="002D7E26"/>
    <w:rsid w:val="002D7F32"/>
    <w:rsid w:val="002E02BC"/>
    <w:rsid w:val="002E058D"/>
    <w:rsid w:val="002E05C8"/>
    <w:rsid w:val="002E0743"/>
    <w:rsid w:val="002E091C"/>
    <w:rsid w:val="002E0994"/>
    <w:rsid w:val="002E0AC0"/>
    <w:rsid w:val="002E0F40"/>
    <w:rsid w:val="002E0F48"/>
    <w:rsid w:val="002E0F78"/>
    <w:rsid w:val="002E14F7"/>
    <w:rsid w:val="002E18E0"/>
    <w:rsid w:val="002E1C00"/>
    <w:rsid w:val="002E1F45"/>
    <w:rsid w:val="002E2179"/>
    <w:rsid w:val="002E254C"/>
    <w:rsid w:val="002E2845"/>
    <w:rsid w:val="002E2BE4"/>
    <w:rsid w:val="002E2C7E"/>
    <w:rsid w:val="002E313D"/>
    <w:rsid w:val="002E371B"/>
    <w:rsid w:val="002E3749"/>
    <w:rsid w:val="002E39C3"/>
    <w:rsid w:val="002E3A8B"/>
    <w:rsid w:val="002E3E46"/>
    <w:rsid w:val="002E3E7B"/>
    <w:rsid w:val="002E4074"/>
    <w:rsid w:val="002E41A0"/>
    <w:rsid w:val="002E43AB"/>
    <w:rsid w:val="002E4576"/>
    <w:rsid w:val="002E463C"/>
    <w:rsid w:val="002E485D"/>
    <w:rsid w:val="002E4DA0"/>
    <w:rsid w:val="002E4F94"/>
    <w:rsid w:val="002E5156"/>
    <w:rsid w:val="002E56BA"/>
    <w:rsid w:val="002E58D7"/>
    <w:rsid w:val="002E59E2"/>
    <w:rsid w:val="002E5C0D"/>
    <w:rsid w:val="002E5E88"/>
    <w:rsid w:val="002E5FEA"/>
    <w:rsid w:val="002E639D"/>
    <w:rsid w:val="002E6A56"/>
    <w:rsid w:val="002E6DB2"/>
    <w:rsid w:val="002E7858"/>
    <w:rsid w:val="002E7A25"/>
    <w:rsid w:val="002E7BAB"/>
    <w:rsid w:val="002E7E9D"/>
    <w:rsid w:val="002F0262"/>
    <w:rsid w:val="002F0386"/>
    <w:rsid w:val="002F08B3"/>
    <w:rsid w:val="002F0962"/>
    <w:rsid w:val="002F0B4C"/>
    <w:rsid w:val="002F0B8E"/>
    <w:rsid w:val="002F0D95"/>
    <w:rsid w:val="002F0F10"/>
    <w:rsid w:val="002F122B"/>
    <w:rsid w:val="002F1343"/>
    <w:rsid w:val="002F1409"/>
    <w:rsid w:val="002F142A"/>
    <w:rsid w:val="002F16B1"/>
    <w:rsid w:val="002F1AA9"/>
    <w:rsid w:val="002F1E53"/>
    <w:rsid w:val="002F1EA6"/>
    <w:rsid w:val="002F229C"/>
    <w:rsid w:val="002F2401"/>
    <w:rsid w:val="002F253B"/>
    <w:rsid w:val="002F2546"/>
    <w:rsid w:val="002F263E"/>
    <w:rsid w:val="002F2957"/>
    <w:rsid w:val="002F2C9A"/>
    <w:rsid w:val="002F2E4B"/>
    <w:rsid w:val="002F2E69"/>
    <w:rsid w:val="002F2F39"/>
    <w:rsid w:val="002F2FB9"/>
    <w:rsid w:val="002F2FFF"/>
    <w:rsid w:val="002F327D"/>
    <w:rsid w:val="002F36AF"/>
    <w:rsid w:val="002F36E3"/>
    <w:rsid w:val="002F38B1"/>
    <w:rsid w:val="002F391B"/>
    <w:rsid w:val="002F4344"/>
    <w:rsid w:val="002F49F3"/>
    <w:rsid w:val="002F4B62"/>
    <w:rsid w:val="002F4BA4"/>
    <w:rsid w:val="002F5037"/>
    <w:rsid w:val="002F562E"/>
    <w:rsid w:val="002F5845"/>
    <w:rsid w:val="002F5B01"/>
    <w:rsid w:val="002F5B9B"/>
    <w:rsid w:val="002F5E7E"/>
    <w:rsid w:val="002F5F24"/>
    <w:rsid w:val="002F6144"/>
    <w:rsid w:val="002F6377"/>
    <w:rsid w:val="002F64F5"/>
    <w:rsid w:val="002F670A"/>
    <w:rsid w:val="002F6AB3"/>
    <w:rsid w:val="002F6B1B"/>
    <w:rsid w:val="002F728C"/>
    <w:rsid w:val="002F74F0"/>
    <w:rsid w:val="002F7814"/>
    <w:rsid w:val="002F7F10"/>
    <w:rsid w:val="002F7FB6"/>
    <w:rsid w:val="002F7FE3"/>
    <w:rsid w:val="003001B1"/>
    <w:rsid w:val="003007D2"/>
    <w:rsid w:val="0030087D"/>
    <w:rsid w:val="00300A22"/>
    <w:rsid w:val="00300A9D"/>
    <w:rsid w:val="00300ADB"/>
    <w:rsid w:val="00300BF6"/>
    <w:rsid w:val="00300F3B"/>
    <w:rsid w:val="00301014"/>
    <w:rsid w:val="00301020"/>
    <w:rsid w:val="00301226"/>
    <w:rsid w:val="00301312"/>
    <w:rsid w:val="00301824"/>
    <w:rsid w:val="00301884"/>
    <w:rsid w:val="00301C5E"/>
    <w:rsid w:val="00301CDF"/>
    <w:rsid w:val="00301DC3"/>
    <w:rsid w:val="00301DCC"/>
    <w:rsid w:val="003021FD"/>
    <w:rsid w:val="00302738"/>
    <w:rsid w:val="0030288B"/>
    <w:rsid w:val="00302C79"/>
    <w:rsid w:val="00302CCF"/>
    <w:rsid w:val="00302E57"/>
    <w:rsid w:val="00302E87"/>
    <w:rsid w:val="00303382"/>
    <w:rsid w:val="00303619"/>
    <w:rsid w:val="003037C2"/>
    <w:rsid w:val="0030390E"/>
    <w:rsid w:val="00303CB7"/>
    <w:rsid w:val="00303D5F"/>
    <w:rsid w:val="0030401F"/>
    <w:rsid w:val="0030466E"/>
    <w:rsid w:val="00304A26"/>
    <w:rsid w:val="00304C89"/>
    <w:rsid w:val="003053B5"/>
    <w:rsid w:val="003053E5"/>
    <w:rsid w:val="003056A7"/>
    <w:rsid w:val="0030592D"/>
    <w:rsid w:val="00305AC1"/>
    <w:rsid w:val="00305B30"/>
    <w:rsid w:val="00305BC5"/>
    <w:rsid w:val="00306210"/>
    <w:rsid w:val="003065EB"/>
    <w:rsid w:val="003065F8"/>
    <w:rsid w:val="00306781"/>
    <w:rsid w:val="003067EC"/>
    <w:rsid w:val="00306B27"/>
    <w:rsid w:val="00306E2C"/>
    <w:rsid w:val="003071AC"/>
    <w:rsid w:val="003078B8"/>
    <w:rsid w:val="00307959"/>
    <w:rsid w:val="00307A70"/>
    <w:rsid w:val="00307CF5"/>
    <w:rsid w:val="00307D63"/>
    <w:rsid w:val="00307E57"/>
    <w:rsid w:val="00307E5B"/>
    <w:rsid w:val="00307EE7"/>
    <w:rsid w:val="00310262"/>
    <w:rsid w:val="00310587"/>
    <w:rsid w:val="003106BF"/>
    <w:rsid w:val="003108F5"/>
    <w:rsid w:val="00310AA0"/>
    <w:rsid w:val="00310E23"/>
    <w:rsid w:val="00311346"/>
    <w:rsid w:val="00311410"/>
    <w:rsid w:val="003115F8"/>
    <w:rsid w:val="00311D0F"/>
    <w:rsid w:val="00311FD0"/>
    <w:rsid w:val="0031248F"/>
    <w:rsid w:val="0031257F"/>
    <w:rsid w:val="00312737"/>
    <w:rsid w:val="003127C7"/>
    <w:rsid w:val="003127F7"/>
    <w:rsid w:val="00312DD3"/>
    <w:rsid w:val="00312EC3"/>
    <w:rsid w:val="00312EF2"/>
    <w:rsid w:val="00312F3C"/>
    <w:rsid w:val="00313305"/>
    <w:rsid w:val="0031357A"/>
    <w:rsid w:val="00313C1E"/>
    <w:rsid w:val="003142E8"/>
    <w:rsid w:val="003148BE"/>
    <w:rsid w:val="00314C4F"/>
    <w:rsid w:val="00314F4A"/>
    <w:rsid w:val="0031570D"/>
    <w:rsid w:val="00315C95"/>
    <w:rsid w:val="00315CB9"/>
    <w:rsid w:val="003161CD"/>
    <w:rsid w:val="003162FB"/>
    <w:rsid w:val="0031635F"/>
    <w:rsid w:val="003166A4"/>
    <w:rsid w:val="00316A3F"/>
    <w:rsid w:val="00316BE7"/>
    <w:rsid w:val="00316E82"/>
    <w:rsid w:val="00316F17"/>
    <w:rsid w:val="00316F97"/>
    <w:rsid w:val="003171E7"/>
    <w:rsid w:val="003171F2"/>
    <w:rsid w:val="00317395"/>
    <w:rsid w:val="003174C7"/>
    <w:rsid w:val="003174DD"/>
    <w:rsid w:val="00317630"/>
    <w:rsid w:val="00317711"/>
    <w:rsid w:val="00317C0A"/>
    <w:rsid w:val="00317E78"/>
    <w:rsid w:val="00317E8A"/>
    <w:rsid w:val="00320140"/>
    <w:rsid w:val="00320267"/>
    <w:rsid w:val="003203B4"/>
    <w:rsid w:val="00320699"/>
    <w:rsid w:val="00320966"/>
    <w:rsid w:val="00320A06"/>
    <w:rsid w:val="00320ADA"/>
    <w:rsid w:val="00320F2B"/>
    <w:rsid w:val="0032110F"/>
    <w:rsid w:val="00321194"/>
    <w:rsid w:val="003212F8"/>
    <w:rsid w:val="003213CD"/>
    <w:rsid w:val="0032156B"/>
    <w:rsid w:val="0032167C"/>
    <w:rsid w:val="003217B9"/>
    <w:rsid w:val="003217CD"/>
    <w:rsid w:val="0032183C"/>
    <w:rsid w:val="00321E07"/>
    <w:rsid w:val="003227DC"/>
    <w:rsid w:val="00322DD3"/>
    <w:rsid w:val="00323162"/>
    <w:rsid w:val="003238D2"/>
    <w:rsid w:val="003241C5"/>
    <w:rsid w:val="003243BE"/>
    <w:rsid w:val="0032497A"/>
    <w:rsid w:val="0032511A"/>
    <w:rsid w:val="00325910"/>
    <w:rsid w:val="003259D8"/>
    <w:rsid w:val="00325FB5"/>
    <w:rsid w:val="003260BC"/>
    <w:rsid w:val="0032667E"/>
    <w:rsid w:val="0032694F"/>
    <w:rsid w:val="003269FD"/>
    <w:rsid w:val="00326A99"/>
    <w:rsid w:val="00326CE8"/>
    <w:rsid w:val="00327239"/>
    <w:rsid w:val="00327243"/>
    <w:rsid w:val="0032766D"/>
    <w:rsid w:val="00327975"/>
    <w:rsid w:val="00327C4C"/>
    <w:rsid w:val="00327E55"/>
    <w:rsid w:val="00327FEA"/>
    <w:rsid w:val="00330048"/>
    <w:rsid w:val="0033018F"/>
    <w:rsid w:val="00330205"/>
    <w:rsid w:val="0033025C"/>
    <w:rsid w:val="0033028B"/>
    <w:rsid w:val="003302D9"/>
    <w:rsid w:val="0033031B"/>
    <w:rsid w:val="003303DE"/>
    <w:rsid w:val="003307A5"/>
    <w:rsid w:val="00330FCF"/>
    <w:rsid w:val="003312D4"/>
    <w:rsid w:val="003314A2"/>
    <w:rsid w:val="003314BA"/>
    <w:rsid w:val="00331551"/>
    <w:rsid w:val="00331A38"/>
    <w:rsid w:val="00331C8E"/>
    <w:rsid w:val="00331DD4"/>
    <w:rsid w:val="00332427"/>
    <w:rsid w:val="003325D3"/>
    <w:rsid w:val="003327DB"/>
    <w:rsid w:val="00332924"/>
    <w:rsid w:val="00333182"/>
    <w:rsid w:val="00333539"/>
    <w:rsid w:val="00333750"/>
    <w:rsid w:val="00333C0D"/>
    <w:rsid w:val="00333D92"/>
    <w:rsid w:val="00333E96"/>
    <w:rsid w:val="00333FD1"/>
    <w:rsid w:val="00334242"/>
    <w:rsid w:val="00334391"/>
    <w:rsid w:val="003343EB"/>
    <w:rsid w:val="00334757"/>
    <w:rsid w:val="003348F1"/>
    <w:rsid w:val="00334923"/>
    <w:rsid w:val="00334A39"/>
    <w:rsid w:val="00334AD1"/>
    <w:rsid w:val="00334B34"/>
    <w:rsid w:val="00334F4D"/>
    <w:rsid w:val="003351A7"/>
    <w:rsid w:val="00335229"/>
    <w:rsid w:val="003354A3"/>
    <w:rsid w:val="0033576B"/>
    <w:rsid w:val="00335B2E"/>
    <w:rsid w:val="00335C30"/>
    <w:rsid w:val="00335CB0"/>
    <w:rsid w:val="00335DB6"/>
    <w:rsid w:val="003364C7"/>
    <w:rsid w:val="0033655C"/>
    <w:rsid w:val="0033656F"/>
    <w:rsid w:val="0033657A"/>
    <w:rsid w:val="0033674A"/>
    <w:rsid w:val="00336A86"/>
    <w:rsid w:val="00336D4E"/>
    <w:rsid w:val="003373D3"/>
    <w:rsid w:val="00337D0F"/>
    <w:rsid w:val="00337D9A"/>
    <w:rsid w:val="00337EB5"/>
    <w:rsid w:val="00337F2A"/>
    <w:rsid w:val="003400DB"/>
    <w:rsid w:val="003402DF"/>
    <w:rsid w:val="003405BD"/>
    <w:rsid w:val="00341049"/>
    <w:rsid w:val="0034187D"/>
    <w:rsid w:val="00341B48"/>
    <w:rsid w:val="00341CD5"/>
    <w:rsid w:val="00342033"/>
    <w:rsid w:val="0034209E"/>
    <w:rsid w:val="003422D4"/>
    <w:rsid w:val="0034245D"/>
    <w:rsid w:val="0034280D"/>
    <w:rsid w:val="00342889"/>
    <w:rsid w:val="00342A14"/>
    <w:rsid w:val="0034321B"/>
    <w:rsid w:val="00343252"/>
    <w:rsid w:val="00343257"/>
    <w:rsid w:val="003433CD"/>
    <w:rsid w:val="00343578"/>
    <w:rsid w:val="003435C5"/>
    <w:rsid w:val="00343957"/>
    <w:rsid w:val="00343B01"/>
    <w:rsid w:val="00343B7B"/>
    <w:rsid w:val="003444D4"/>
    <w:rsid w:val="0034460B"/>
    <w:rsid w:val="00344850"/>
    <w:rsid w:val="003449C7"/>
    <w:rsid w:val="00344C62"/>
    <w:rsid w:val="00344EA1"/>
    <w:rsid w:val="0034514D"/>
    <w:rsid w:val="003458BA"/>
    <w:rsid w:val="00345C56"/>
    <w:rsid w:val="00345DE8"/>
    <w:rsid w:val="00345ED6"/>
    <w:rsid w:val="00345F9D"/>
    <w:rsid w:val="003463A3"/>
    <w:rsid w:val="003463B2"/>
    <w:rsid w:val="003467BF"/>
    <w:rsid w:val="003467F8"/>
    <w:rsid w:val="00346800"/>
    <w:rsid w:val="00346F0C"/>
    <w:rsid w:val="00347156"/>
    <w:rsid w:val="00347550"/>
    <w:rsid w:val="00347B5A"/>
    <w:rsid w:val="00347C30"/>
    <w:rsid w:val="00347D62"/>
    <w:rsid w:val="0035031A"/>
    <w:rsid w:val="00350360"/>
    <w:rsid w:val="00350491"/>
    <w:rsid w:val="0035095A"/>
    <w:rsid w:val="00350A54"/>
    <w:rsid w:val="00350BC0"/>
    <w:rsid w:val="003510A5"/>
    <w:rsid w:val="003514B1"/>
    <w:rsid w:val="00351B3F"/>
    <w:rsid w:val="00351B4F"/>
    <w:rsid w:val="00351DB7"/>
    <w:rsid w:val="00351E74"/>
    <w:rsid w:val="00352C46"/>
    <w:rsid w:val="00352CFD"/>
    <w:rsid w:val="00352DF6"/>
    <w:rsid w:val="003531CC"/>
    <w:rsid w:val="0035321E"/>
    <w:rsid w:val="003533DC"/>
    <w:rsid w:val="003537AB"/>
    <w:rsid w:val="00353BE4"/>
    <w:rsid w:val="00353D79"/>
    <w:rsid w:val="00354261"/>
    <w:rsid w:val="00354369"/>
    <w:rsid w:val="003546EA"/>
    <w:rsid w:val="003547AF"/>
    <w:rsid w:val="00354DE8"/>
    <w:rsid w:val="00354EE8"/>
    <w:rsid w:val="0035502B"/>
    <w:rsid w:val="00355089"/>
    <w:rsid w:val="0035577B"/>
    <w:rsid w:val="00355904"/>
    <w:rsid w:val="00355CE7"/>
    <w:rsid w:val="00355FB2"/>
    <w:rsid w:val="00355FF8"/>
    <w:rsid w:val="003560E3"/>
    <w:rsid w:val="00356242"/>
    <w:rsid w:val="00356631"/>
    <w:rsid w:val="00356704"/>
    <w:rsid w:val="00356765"/>
    <w:rsid w:val="00357049"/>
    <w:rsid w:val="00357310"/>
    <w:rsid w:val="0035760B"/>
    <w:rsid w:val="00357A4E"/>
    <w:rsid w:val="00357C35"/>
    <w:rsid w:val="00360605"/>
    <w:rsid w:val="00360710"/>
    <w:rsid w:val="00360A8A"/>
    <w:rsid w:val="00360F6C"/>
    <w:rsid w:val="00361047"/>
    <w:rsid w:val="00361762"/>
    <w:rsid w:val="00361C1E"/>
    <w:rsid w:val="00361DFF"/>
    <w:rsid w:val="00362A6F"/>
    <w:rsid w:val="00362B4E"/>
    <w:rsid w:val="00362BC2"/>
    <w:rsid w:val="00362D0D"/>
    <w:rsid w:val="00362EBF"/>
    <w:rsid w:val="00362F18"/>
    <w:rsid w:val="003630F5"/>
    <w:rsid w:val="00363385"/>
    <w:rsid w:val="0036349E"/>
    <w:rsid w:val="003635F9"/>
    <w:rsid w:val="00363648"/>
    <w:rsid w:val="00363EBD"/>
    <w:rsid w:val="003642FF"/>
    <w:rsid w:val="0036436C"/>
    <w:rsid w:val="003645D5"/>
    <w:rsid w:val="003645E9"/>
    <w:rsid w:val="00364667"/>
    <w:rsid w:val="0036466A"/>
    <w:rsid w:val="00364A12"/>
    <w:rsid w:val="00364A7D"/>
    <w:rsid w:val="00364BFA"/>
    <w:rsid w:val="003653FF"/>
    <w:rsid w:val="00365404"/>
    <w:rsid w:val="00365423"/>
    <w:rsid w:val="0036586E"/>
    <w:rsid w:val="00365ACA"/>
    <w:rsid w:val="00365C72"/>
    <w:rsid w:val="00365F00"/>
    <w:rsid w:val="00365F37"/>
    <w:rsid w:val="00366469"/>
    <w:rsid w:val="003666F3"/>
    <w:rsid w:val="00366EDD"/>
    <w:rsid w:val="0036710A"/>
    <w:rsid w:val="003672C4"/>
    <w:rsid w:val="00367419"/>
    <w:rsid w:val="00367496"/>
    <w:rsid w:val="003674DC"/>
    <w:rsid w:val="00367598"/>
    <w:rsid w:val="00367935"/>
    <w:rsid w:val="00367C12"/>
    <w:rsid w:val="00367D32"/>
    <w:rsid w:val="00370371"/>
    <w:rsid w:val="00370430"/>
    <w:rsid w:val="00370AE1"/>
    <w:rsid w:val="00370C46"/>
    <w:rsid w:val="00370F26"/>
    <w:rsid w:val="00371B4E"/>
    <w:rsid w:val="00371C73"/>
    <w:rsid w:val="00371D61"/>
    <w:rsid w:val="00371D9D"/>
    <w:rsid w:val="00371EB2"/>
    <w:rsid w:val="0037228C"/>
    <w:rsid w:val="00372472"/>
    <w:rsid w:val="00372672"/>
    <w:rsid w:val="00372889"/>
    <w:rsid w:val="00372C58"/>
    <w:rsid w:val="0037311A"/>
    <w:rsid w:val="00373172"/>
    <w:rsid w:val="0037327E"/>
    <w:rsid w:val="00373385"/>
    <w:rsid w:val="003734D8"/>
    <w:rsid w:val="0037367A"/>
    <w:rsid w:val="00373758"/>
    <w:rsid w:val="003738A3"/>
    <w:rsid w:val="00373E11"/>
    <w:rsid w:val="00373F4B"/>
    <w:rsid w:val="00374161"/>
    <w:rsid w:val="00374374"/>
    <w:rsid w:val="00374524"/>
    <w:rsid w:val="00374553"/>
    <w:rsid w:val="0037462A"/>
    <w:rsid w:val="00374729"/>
    <w:rsid w:val="003748E3"/>
    <w:rsid w:val="00374A2F"/>
    <w:rsid w:val="00374D1A"/>
    <w:rsid w:val="0037580B"/>
    <w:rsid w:val="00375897"/>
    <w:rsid w:val="00375952"/>
    <w:rsid w:val="00375B05"/>
    <w:rsid w:val="00375CE4"/>
    <w:rsid w:val="003760C1"/>
    <w:rsid w:val="003764C4"/>
    <w:rsid w:val="00376817"/>
    <w:rsid w:val="00376F66"/>
    <w:rsid w:val="003771F6"/>
    <w:rsid w:val="0037770D"/>
    <w:rsid w:val="00377908"/>
    <w:rsid w:val="00377913"/>
    <w:rsid w:val="00377C87"/>
    <w:rsid w:val="00377C9D"/>
    <w:rsid w:val="00377D35"/>
    <w:rsid w:val="00380117"/>
    <w:rsid w:val="003803F5"/>
    <w:rsid w:val="00380494"/>
    <w:rsid w:val="003806A5"/>
    <w:rsid w:val="003807FB"/>
    <w:rsid w:val="0038080D"/>
    <w:rsid w:val="00380829"/>
    <w:rsid w:val="00380A5E"/>
    <w:rsid w:val="00380C14"/>
    <w:rsid w:val="00380DD6"/>
    <w:rsid w:val="00380E0A"/>
    <w:rsid w:val="00381755"/>
    <w:rsid w:val="0038175B"/>
    <w:rsid w:val="0038198D"/>
    <w:rsid w:val="003819AC"/>
    <w:rsid w:val="00381D6B"/>
    <w:rsid w:val="00381F07"/>
    <w:rsid w:val="00381F8A"/>
    <w:rsid w:val="00381FB4"/>
    <w:rsid w:val="0038216A"/>
    <w:rsid w:val="00382307"/>
    <w:rsid w:val="0038232B"/>
    <w:rsid w:val="00382F05"/>
    <w:rsid w:val="00382FCD"/>
    <w:rsid w:val="00383293"/>
    <w:rsid w:val="003838ED"/>
    <w:rsid w:val="00383B08"/>
    <w:rsid w:val="00383C0C"/>
    <w:rsid w:val="00383F4B"/>
    <w:rsid w:val="00384356"/>
    <w:rsid w:val="003846BC"/>
    <w:rsid w:val="003846FB"/>
    <w:rsid w:val="0038472C"/>
    <w:rsid w:val="003848A1"/>
    <w:rsid w:val="00384974"/>
    <w:rsid w:val="00384B58"/>
    <w:rsid w:val="003854FF"/>
    <w:rsid w:val="003859C7"/>
    <w:rsid w:val="00385A83"/>
    <w:rsid w:val="00385ADA"/>
    <w:rsid w:val="00385BE7"/>
    <w:rsid w:val="00385F11"/>
    <w:rsid w:val="0038637F"/>
    <w:rsid w:val="003864F9"/>
    <w:rsid w:val="003867F7"/>
    <w:rsid w:val="00386905"/>
    <w:rsid w:val="003869F7"/>
    <w:rsid w:val="00386AEE"/>
    <w:rsid w:val="00387042"/>
    <w:rsid w:val="00387496"/>
    <w:rsid w:val="00387D8D"/>
    <w:rsid w:val="00387F6A"/>
    <w:rsid w:val="00387F82"/>
    <w:rsid w:val="00390391"/>
    <w:rsid w:val="00390625"/>
    <w:rsid w:val="00390653"/>
    <w:rsid w:val="0039068C"/>
    <w:rsid w:val="00390702"/>
    <w:rsid w:val="003909C4"/>
    <w:rsid w:val="00390CDF"/>
    <w:rsid w:val="00390E73"/>
    <w:rsid w:val="003914EA"/>
    <w:rsid w:val="0039169F"/>
    <w:rsid w:val="003916F8"/>
    <w:rsid w:val="0039173F"/>
    <w:rsid w:val="00391778"/>
    <w:rsid w:val="00391F47"/>
    <w:rsid w:val="003921CE"/>
    <w:rsid w:val="0039227B"/>
    <w:rsid w:val="00392510"/>
    <w:rsid w:val="003925AB"/>
    <w:rsid w:val="0039273E"/>
    <w:rsid w:val="00392850"/>
    <w:rsid w:val="0039291E"/>
    <w:rsid w:val="00392C7C"/>
    <w:rsid w:val="00392DA7"/>
    <w:rsid w:val="00392DB2"/>
    <w:rsid w:val="003934D3"/>
    <w:rsid w:val="00393765"/>
    <w:rsid w:val="0039378A"/>
    <w:rsid w:val="00393A22"/>
    <w:rsid w:val="00393A65"/>
    <w:rsid w:val="00393CF2"/>
    <w:rsid w:val="00393E81"/>
    <w:rsid w:val="0039459E"/>
    <w:rsid w:val="00394F56"/>
    <w:rsid w:val="00395052"/>
    <w:rsid w:val="003950AC"/>
    <w:rsid w:val="0039548F"/>
    <w:rsid w:val="00395540"/>
    <w:rsid w:val="0039558A"/>
    <w:rsid w:val="00395900"/>
    <w:rsid w:val="00395A4F"/>
    <w:rsid w:val="00395D0E"/>
    <w:rsid w:val="00395DA5"/>
    <w:rsid w:val="00395ED3"/>
    <w:rsid w:val="00396161"/>
    <w:rsid w:val="00396555"/>
    <w:rsid w:val="00396571"/>
    <w:rsid w:val="00396762"/>
    <w:rsid w:val="00396DB7"/>
    <w:rsid w:val="00396F66"/>
    <w:rsid w:val="00397766"/>
    <w:rsid w:val="003977E9"/>
    <w:rsid w:val="00397EA6"/>
    <w:rsid w:val="00397F6C"/>
    <w:rsid w:val="003A0013"/>
    <w:rsid w:val="003A08C2"/>
    <w:rsid w:val="003A0BC0"/>
    <w:rsid w:val="003A0FEF"/>
    <w:rsid w:val="003A10A1"/>
    <w:rsid w:val="003A1576"/>
    <w:rsid w:val="003A175F"/>
    <w:rsid w:val="003A18F6"/>
    <w:rsid w:val="003A191C"/>
    <w:rsid w:val="003A1C38"/>
    <w:rsid w:val="003A20DA"/>
    <w:rsid w:val="003A2418"/>
    <w:rsid w:val="003A24C5"/>
    <w:rsid w:val="003A25C3"/>
    <w:rsid w:val="003A2727"/>
    <w:rsid w:val="003A2738"/>
    <w:rsid w:val="003A2949"/>
    <w:rsid w:val="003A2D62"/>
    <w:rsid w:val="003A319E"/>
    <w:rsid w:val="003A3234"/>
    <w:rsid w:val="003A33A2"/>
    <w:rsid w:val="003A35B7"/>
    <w:rsid w:val="003A385B"/>
    <w:rsid w:val="003A3DBE"/>
    <w:rsid w:val="003A43C1"/>
    <w:rsid w:val="003A4524"/>
    <w:rsid w:val="003A511C"/>
    <w:rsid w:val="003A5249"/>
    <w:rsid w:val="003A538F"/>
    <w:rsid w:val="003A5586"/>
    <w:rsid w:val="003A5B51"/>
    <w:rsid w:val="003A660F"/>
    <w:rsid w:val="003A6DCA"/>
    <w:rsid w:val="003A6DE5"/>
    <w:rsid w:val="003A6F6D"/>
    <w:rsid w:val="003A7477"/>
    <w:rsid w:val="003A759E"/>
    <w:rsid w:val="003A7784"/>
    <w:rsid w:val="003A78D5"/>
    <w:rsid w:val="003A7D47"/>
    <w:rsid w:val="003A7ECD"/>
    <w:rsid w:val="003B078A"/>
    <w:rsid w:val="003B0861"/>
    <w:rsid w:val="003B0DE9"/>
    <w:rsid w:val="003B1259"/>
    <w:rsid w:val="003B1288"/>
    <w:rsid w:val="003B1355"/>
    <w:rsid w:val="003B1362"/>
    <w:rsid w:val="003B13F0"/>
    <w:rsid w:val="003B16E1"/>
    <w:rsid w:val="003B1883"/>
    <w:rsid w:val="003B1C83"/>
    <w:rsid w:val="003B1F23"/>
    <w:rsid w:val="003B1F2D"/>
    <w:rsid w:val="003B1F61"/>
    <w:rsid w:val="003B26EE"/>
    <w:rsid w:val="003B2757"/>
    <w:rsid w:val="003B2765"/>
    <w:rsid w:val="003B2A91"/>
    <w:rsid w:val="003B2CB2"/>
    <w:rsid w:val="003B3049"/>
    <w:rsid w:val="003B3186"/>
    <w:rsid w:val="003B335D"/>
    <w:rsid w:val="003B337A"/>
    <w:rsid w:val="003B34B0"/>
    <w:rsid w:val="003B3B91"/>
    <w:rsid w:val="003B3C03"/>
    <w:rsid w:val="003B4460"/>
    <w:rsid w:val="003B447D"/>
    <w:rsid w:val="003B455F"/>
    <w:rsid w:val="003B4708"/>
    <w:rsid w:val="003B4913"/>
    <w:rsid w:val="003B4A22"/>
    <w:rsid w:val="003B5091"/>
    <w:rsid w:val="003B50A1"/>
    <w:rsid w:val="003B5250"/>
    <w:rsid w:val="003B52C5"/>
    <w:rsid w:val="003B5434"/>
    <w:rsid w:val="003B5887"/>
    <w:rsid w:val="003B5AB4"/>
    <w:rsid w:val="003B5D54"/>
    <w:rsid w:val="003B5F0B"/>
    <w:rsid w:val="003B6028"/>
    <w:rsid w:val="003B6247"/>
    <w:rsid w:val="003B6386"/>
    <w:rsid w:val="003B65A1"/>
    <w:rsid w:val="003B6698"/>
    <w:rsid w:val="003B6705"/>
    <w:rsid w:val="003B6BAE"/>
    <w:rsid w:val="003B6C11"/>
    <w:rsid w:val="003B6DDA"/>
    <w:rsid w:val="003B773E"/>
    <w:rsid w:val="003B7BD2"/>
    <w:rsid w:val="003C0096"/>
    <w:rsid w:val="003C01FB"/>
    <w:rsid w:val="003C047A"/>
    <w:rsid w:val="003C0785"/>
    <w:rsid w:val="003C09B7"/>
    <w:rsid w:val="003C0CB1"/>
    <w:rsid w:val="003C0D3D"/>
    <w:rsid w:val="003C0E69"/>
    <w:rsid w:val="003C0EE9"/>
    <w:rsid w:val="003C12CE"/>
    <w:rsid w:val="003C17C0"/>
    <w:rsid w:val="003C1AA8"/>
    <w:rsid w:val="003C1B00"/>
    <w:rsid w:val="003C202D"/>
    <w:rsid w:val="003C2157"/>
    <w:rsid w:val="003C24B0"/>
    <w:rsid w:val="003C2936"/>
    <w:rsid w:val="003C2ED1"/>
    <w:rsid w:val="003C323C"/>
    <w:rsid w:val="003C326B"/>
    <w:rsid w:val="003C330A"/>
    <w:rsid w:val="003C3398"/>
    <w:rsid w:val="003C37EA"/>
    <w:rsid w:val="003C38EC"/>
    <w:rsid w:val="003C39BC"/>
    <w:rsid w:val="003C3BF5"/>
    <w:rsid w:val="003C3F59"/>
    <w:rsid w:val="003C4ACC"/>
    <w:rsid w:val="003C4AED"/>
    <w:rsid w:val="003C4BF1"/>
    <w:rsid w:val="003C4BF3"/>
    <w:rsid w:val="003C4C81"/>
    <w:rsid w:val="003C4EB3"/>
    <w:rsid w:val="003C4F85"/>
    <w:rsid w:val="003C4FD1"/>
    <w:rsid w:val="003C4FFC"/>
    <w:rsid w:val="003C50C0"/>
    <w:rsid w:val="003C545D"/>
    <w:rsid w:val="003C547D"/>
    <w:rsid w:val="003C5703"/>
    <w:rsid w:val="003C58A2"/>
    <w:rsid w:val="003C5B9C"/>
    <w:rsid w:val="003C5DFC"/>
    <w:rsid w:val="003C5E83"/>
    <w:rsid w:val="003C5F93"/>
    <w:rsid w:val="003C6053"/>
    <w:rsid w:val="003C61D8"/>
    <w:rsid w:val="003C6280"/>
    <w:rsid w:val="003C6310"/>
    <w:rsid w:val="003C684B"/>
    <w:rsid w:val="003C6AE4"/>
    <w:rsid w:val="003C6CC5"/>
    <w:rsid w:val="003C6DD4"/>
    <w:rsid w:val="003C6DE2"/>
    <w:rsid w:val="003C6F3F"/>
    <w:rsid w:val="003C6FC5"/>
    <w:rsid w:val="003C71A0"/>
    <w:rsid w:val="003C72D4"/>
    <w:rsid w:val="003C7379"/>
    <w:rsid w:val="003C7444"/>
    <w:rsid w:val="003C74D9"/>
    <w:rsid w:val="003C7C60"/>
    <w:rsid w:val="003C7C78"/>
    <w:rsid w:val="003C7CCB"/>
    <w:rsid w:val="003C7D3D"/>
    <w:rsid w:val="003C7FAC"/>
    <w:rsid w:val="003D049D"/>
    <w:rsid w:val="003D0560"/>
    <w:rsid w:val="003D08C9"/>
    <w:rsid w:val="003D08E0"/>
    <w:rsid w:val="003D0A5D"/>
    <w:rsid w:val="003D11B5"/>
    <w:rsid w:val="003D159E"/>
    <w:rsid w:val="003D15F4"/>
    <w:rsid w:val="003D178E"/>
    <w:rsid w:val="003D17B9"/>
    <w:rsid w:val="003D201D"/>
    <w:rsid w:val="003D2069"/>
    <w:rsid w:val="003D2211"/>
    <w:rsid w:val="003D238F"/>
    <w:rsid w:val="003D2500"/>
    <w:rsid w:val="003D299D"/>
    <w:rsid w:val="003D29D0"/>
    <w:rsid w:val="003D2A59"/>
    <w:rsid w:val="003D2D1E"/>
    <w:rsid w:val="003D33F2"/>
    <w:rsid w:val="003D35FB"/>
    <w:rsid w:val="003D36DB"/>
    <w:rsid w:val="003D38C6"/>
    <w:rsid w:val="003D3C2F"/>
    <w:rsid w:val="003D3C63"/>
    <w:rsid w:val="003D3EE4"/>
    <w:rsid w:val="003D3F5A"/>
    <w:rsid w:val="003D4206"/>
    <w:rsid w:val="003D4764"/>
    <w:rsid w:val="003D47E2"/>
    <w:rsid w:val="003D481C"/>
    <w:rsid w:val="003D48BF"/>
    <w:rsid w:val="003D541F"/>
    <w:rsid w:val="003D5849"/>
    <w:rsid w:val="003D5B17"/>
    <w:rsid w:val="003D5DB6"/>
    <w:rsid w:val="003D60B6"/>
    <w:rsid w:val="003D6175"/>
    <w:rsid w:val="003D61F6"/>
    <w:rsid w:val="003D6651"/>
    <w:rsid w:val="003D6812"/>
    <w:rsid w:val="003D69E5"/>
    <w:rsid w:val="003D75BF"/>
    <w:rsid w:val="003D78BE"/>
    <w:rsid w:val="003D79FF"/>
    <w:rsid w:val="003D7C32"/>
    <w:rsid w:val="003D7D77"/>
    <w:rsid w:val="003D7F57"/>
    <w:rsid w:val="003E004E"/>
    <w:rsid w:val="003E00C0"/>
    <w:rsid w:val="003E075C"/>
    <w:rsid w:val="003E09A6"/>
    <w:rsid w:val="003E113F"/>
    <w:rsid w:val="003E1448"/>
    <w:rsid w:val="003E1871"/>
    <w:rsid w:val="003E19CD"/>
    <w:rsid w:val="003E1C8F"/>
    <w:rsid w:val="003E1D69"/>
    <w:rsid w:val="003E1E70"/>
    <w:rsid w:val="003E1FFC"/>
    <w:rsid w:val="003E24FC"/>
    <w:rsid w:val="003E257F"/>
    <w:rsid w:val="003E26A5"/>
    <w:rsid w:val="003E2809"/>
    <w:rsid w:val="003E2B0D"/>
    <w:rsid w:val="003E32A5"/>
    <w:rsid w:val="003E336D"/>
    <w:rsid w:val="003E3396"/>
    <w:rsid w:val="003E366A"/>
    <w:rsid w:val="003E394E"/>
    <w:rsid w:val="003E3AD6"/>
    <w:rsid w:val="003E3E72"/>
    <w:rsid w:val="003E4007"/>
    <w:rsid w:val="003E41FD"/>
    <w:rsid w:val="003E42E9"/>
    <w:rsid w:val="003E456D"/>
    <w:rsid w:val="003E45E6"/>
    <w:rsid w:val="003E4631"/>
    <w:rsid w:val="003E4C33"/>
    <w:rsid w:val="003E4E61"/>
    <w:rsid w:val="003E4FEE"/>
    <w:rsid w:val="003E5003"/>
    <w:rsid w:val="003E5088"/>
    <w:rsid w:val="003E5675"/>
    <w:rsid w:val="003E5A02"/>
    <w:rsid w:val="003E61B9"/>
    <w:rsid w:val="003E6460"/>
    <w:rsid w:val="003E6492"/>
    <w:rsid w:val="003E6BD9"/>
    <w:rsid w:val="003E7106"/>
    <w:rsid w:val="003E7134"/>
    <w:rsid w:val="003E756C"/>
    <w:rsid w:val="003E78FD"/>
    <w:rsid w:val="003E7948"/>
    <w:rsid w:val="003E7A58"/>
    <w:rsid w:val="003E7BBF"/>
    <w:rsid w:val="003E7BF1"/>
    <w:rsid w:val="003E7E2A"/>
    <w:rsid w:val="003E7E7F"/>
    <w:rsid w:val="003F0009"/>
    <w:rsid w:val="003F09F1"/>
    <w:rsid w:val="003F0AFD"/>
    <w:rsid w:val="003F0E6D"/>
    <w:rsid w:val="003F1194"/>
    <w:rsid w:val="003F1255"/>
    <w:rsid w:val="003F1434"/>
    <w:rsid w:val="003F1A71"/>
    <w:rsid w:val="003F1B46"/>
    <w:rsid w:val="003F1C48"/>
    <w:rsid w:val="003F1D30"/>
    <w:rsid w:val="003F2066"/>
    <w:rsid w:val="003F2341"/>
    <w:rsid w:val="003F23F9"/>
    <w:rsid w:val="003F2A40"/>
    <w:rsid w:val="003F2E2D"/>
    <w:rsid w:val="003F319A"/>
    <w:rsid w:val="003F31FA"/>
    <w:rsid w:val="003F3405"/>
    <w:rsid w:val="003F3471"/>
    <w:rsid w:val="003F38D5"/>
    <w:rsid w:val="003F3950"/>
    <w:rsid w:val="003F3D28"/>
    <w:rsid w:val="003F3D53"/>
    <w:rsid w:val="003F3D6A"/>
    <w:rsid w:val="003F3D87"/>
    <w:rsid w:val="003F3F86"/>
    <w:rsid w:val="003F4623"/>
    <w:rsid w:val="003F4B7D"/>
    <w:rsid w:val="003F4C18"/>
    <w:rsid w:val="003F4E81"/>
    <w:rsid w:val="003F5093"/>
    <w:rsid w:val="003F50F4"/>
    <w:rsid w:val="003F52AA"/>
    <w:rsid w:val="003F5346"/>
    <w:rsid w:val="003F5793"/>
    <w:rsid w:val="003F57FA"/>
    <w:rsid w:val="003F5856"/>
    <w:rsid w:val="003F5A2E"/>
    <w:rsid w:val="003F5AFC"/>
    <w:rsid w:val="003F5C05"/>
    <w:rsid w:val="003F5F00"/>
    <w:rsid w:val="003F5F18"/>
    <w:rsid w:val="003F5F82"/>
    <w:rsid w:val="003F6505"/>
    <w:rsid w:val="003F65E1"/>
    <w:rsid w:val="003F6769"/>
    <w:rsid w:val="003F6C2C"/>
    <w:rsid w:val="003F6FB5"/>
    <w:rsid w:val="003F7D9B"/>
    <w:rsid w:val="003F7E5F"/>
    <w:rsid w:val="003F7FC8"/>
    <w:rsid w:val="00400BFC"/>
    <w:rsid w:val="00400DDF"/>
    <w:rsid w:val="00400E90"/>
    <w:rsid w:val="00400EE2"/>
    <w:rsid w:val="00401034"/>
    <w:rsid w:val="00401A0B"/>
    <w:rsid w:val="00401CA3"/>
    <w:rsid w:val="00401E50"/>
    <w:rsid w:val="00401E53"/>
    <w:rsid w:val="00401EF9"/>
    <w:rsid w:val="00401F6A"/>
    <w:rsid w:val="0040224E"/>
    <w:rsid w:val="00402330"/>
    <w:rsid w:val="0040285E"/>
    <w:rsid w:val="004028F0"/>
    <w:rsid w:val="004029BA"/>
    <w:rsid w:val="00402E4B"/>
    <w:rsid w:val="00402EE5"/>
    <w:rsid w:val="00402FA3"/>
    <w:rsid w:val="004030D6"/>
    <w:rsid w:val="00403A40"/>
    <w:rsid w:val="00403AEF"/>
    <w:rsid w:val="00403BBA"/>
    <w:rsid w:val="004040DA"/>
    <w:rsid w:val="004043B7"/>
    <w:rsid w:val="0040449B"/>
    <w:rsid w:val="0040449C"/>
    <w:rsid w:val="00404512"/>
    <w:rsid w:val="004047CB"/>
    <w:rsid w:val="004048EF"/>
    <w:rsid w:val="00405013"/>
    <w:rsid w:val="00405277"/>
    <w:rsid w:val="004053B6"/>
    <w:rsid w:val="00405579"/>
    <w:rsid w:val="004055CA"/>
    <w:rsid w:val="00405AE9"/>
    <w:rsid w:val="00406374"/>
    <w:rsid w:val="00406745"/>
    <w:rsid w:val="00406AFF"/>
    <w:rsid w:val="004070ED"/>
    <w:rsid w:val="0040736C"/>
    <w:rsid w:val="004074D7"/>
    <w:rsid w:val="004075AC"/>
    <w:rsid w:val="0040760D"/>
    <w:rsid w:val="00407743"/>
    <w:rsid w:val="00407A59"/>
    <w:rsid w:val="00407C47"/>
    <w:rsid w:val="00407CA1"/>
    <w:rsid w:val="00407CF7"/>
    <w:rsid w:val="004102C0"/>
    <w:rsid w:val="004107C7"/>
    <w:rsid w:val="00410C8B"/>
    <w:rsid w:val="00410DCC"/>
    <w:rsid w:val="00411981"/>
    <w:rsid w:val="00411A8B"/>
    <w:rsid w:val="00411AC1"/>
    <w:rsid w:val="00411C17"/>
    <w:rsid w:val="00412277"/>
    <w:rsid w:val="004128F9"/>
    <w:rsid w:val="00412BCE"/>
    <w:rsid w:val="00412D20"/>
    <w:rsid w:val="00412E6C"/>
    <w:rsid w:val="00412E98"/>
    <w:rsid w:val="004135C8"/>
    <w:rsid w:val="00413667"/>
    <w:rsid w:val="0041379F"/>
    <w:rsid w:val="00413C5B"/>
    <w:rsid w:val="00413DBA"/>
    <w:rsid w:val="00413EC1"/>
    <w:rsid w:val="00413F46"/>
    <w:rsid w:val="00414297"/>
    <w:rsid w:val="004142F7"/>
    <w:rsid w:val="004147DC"/>
    <w:rsid w:val="00414C9C"/>
    <w:rsid w:val="00414CBE"/>
    <w:rsid w:val="00414F75"/>
    <w:rsid w:val="004150B8"/>
    <w:rsid w:val="004150C3"/>
    <w:rsid w:val="00415347"/>
    <w:rsid w:val="00415958"/>
    <w:rsid w:val="00415D51"/>
    <w:rsid w:val="00415D5B"/>
    <w:rsid w:val="00415D9E"/>
    <w:rsid w:val="004160AA"/>
    <w:rsid w:val="00416177"/>
    <w:rsid w:val="004161D9"/>
    <w:rsid w:val="0041647E"/>
    <w:rsid w:val="0041666C"/>
    <w:rsid w:val="0041682B"/>
    <w:rsid w:val="00416A48"/>
    <w:rsid w:val="00416D10"/>
    <w:rsid w:val="0041704A"/>
    <w:rsid w:val="004172F7"/>
    <w:rsid w:val="00417E27"/>
    <w:rsid w:val="00420087"/>
    <w:rsid w:val="004204A3"/>
    <w:rsid w:val="004208EB"/>
    <w:rsid w:val="00421171"/>
    <w:rsid w:val="004212BD"/>
    <w:rsid w:val="004215CC"/>
    <w:rsid w:val="0042170D"/>
    <w:rsid w:val="0042178C"/>
    <w:rsid w:val="004217E0"/>
    <w:rsid w:val="0042188B"/>
    <w:rsid w:val="00421946"/>
    <w:rsid w:val="00421ECA"/>
    <w:rsid w:val="004223DD"/>
    <w:rsid w:val="00422883"/>
    <w:rsid w:val="004228CE"/>
    <w:rsid w:val="00422F36"/>
    <w:rsid w:val="0042324F"/>
    <w:rsid w:val="0042325C"/>
    <w:rsid w:val="0042357A"/>
    <w:rsid w:val="004235B8"/>
    <w:rsid w:val="004236C3"/>
    <w:rsid w:val="004237B9"/>
    <w:rsid w:val="00423959"/>
    <w:rsid w:val="00423D68"/>
    <w:rsid w:val="00424127"/>
    <w:rsid w:val="0042445B"/>
    <w:rsid w:val="004247CD"/>
    <w:rsid w:val="004248C5"/>
    <w:rsid w:val="004248E3"/>
    <w:rsid w:val="00424EFA"/>
    <w:rsid w:val="00424F38"/>
    <w:rsid w:val="004250E4"/>
    <w:rsid w:val="00425269"/>
    <w:rsid w:val="004252CF"/>
    <w:rsid w:val="00425504"/>
    <w:rsid w:val="0042553A"/>
    <w:rsid w:val="00425902"/>
    <w:rsid w:val="00425CB2"/>
    <w:rsid w:val="00425D5B"/>
    <w:rsid w:val="00425D6B"/>
    <w:rsid w:val="00425DA1"/>
    <w:rsid w:val="00425F7E"/>
    <w:rsid w:val="0042643A"/>
    <w:rsid w:val="004267E7"/>
    <w:rsid w:val="00426F58"/>
    <w:rsid w:val="004276EA"/>
    <w:rsid w:val="00427829"/>
    <w:rsid w:val="00427AD2"/>
    <w:rsid w:val="004300DE"/>
    <w:rsid w:val="00430442"/>
    <w:rsid w:val="00430632"/>
    <w:rsid w:val="00430785"/>
    <w:rsid w:val="00430B27"/>
    <w:rsid w:val="004312F2"/>
    <w:rsid w:val="00431303"/>
    <w:rsid w:val="0043133B"/>
    <w:rsid w:val="00431797"/>
    <w:rsid w:val="00431A21"/>
    <w:rsid w:val="00431CB1"/>
    <w:rsid w:val="00431EE5"/>
    <w:rsid w:val="00432038"/>
    <w:rsid w:val="00432153"/>
    <w:rsid w:val="0043219F"/>
    <w:rsid w:val="004324F7"/>
    <w:rsid w:val="00432568"/>
    <w:rsid w:val="0043263F"/>
    <w:rsid w:val="004328A7"/>
    <w:rsid w:val="00432BD4"/>
    <w:rsid w:val="00432D54"/>
    <w:rsid w:val="0043308F"/>
    <w:rsid w:val="004330DF"/>
    <w:rsid w:val="0043320C"/>
    <w:rsid w:val="00433506"/>
    <w:rsid w:val="00433751"/>
    <w:rsid w:val="004339F3"/>
    <w:rsid w:val="00433ED9"/>
    <w:rsid w:val="00434274"/>
    <w:rsid w:val="00434291"/>
    <w:rsid w:val="004343A7"/>
    <w:rsid w:val="004343DD"/>
    <w:rsid w:val="00434489"/>
    <w:rsid w:val="004347E7"/>
    <w:rsid w:val="00434C5F"/>
    <w:rsid w:val="004355A4"/>
    <w:rsid w:val="00435A00"/>
    <w:rsid w:val="00435B7C"/>
    <w:rsid w:val="00435CFE"/>
    <w:rsid w:val="00435D7A"/>
    <w:rsid w:val="00436133"/>
    <w:rsid w:val="00436190"/>
    <w:rsid w:val="0043654F"/>
    <w:rsid w:val="004366F4"/>
    <w:rsid w:val="00436769"/>
    <w:rsid w:val="00437577"/>
    <w:rsid w:val="004378FA"/>
    <w:rsid w:val="00437A3D"/>
    <w:rsid w:val="00437A7A"/>
    <w:rsid w:val="00437AD0"/>
    <w:rsid w:val="00440003"/>
    <w:rsid w:val="004407DA"/>
    <w:rsid w:val="004408F4"/>
    <w:rsid w:val="00440AE2"/>
    <w:rsid w:val="00441342"/>
    <w:rsid w:val="0044151A"/>
    <w:rsid w:val="004415D3"/>
    <w:rsid w:val="004419B1"/>
    <w:rsid w:val="00441A21"/>
    <w:rsid w:val="00441AAD"/>
    <w:rsid w:val="00441C36"/>
    <w:rsid w:val="00442026"/>
    <w:rsid w:val="00442092"/>
    <w:rsid w:val="004420FC"/>
    <w:rsid w:val="0044226C"/>
    <w:rsid w:val="00442346"/>
    <w:rsid w:val="00442708"/>
    <w:rsid w:val="004428D6"/>
    <w:rsid w:val="00443479"/>
    <w:rsid w:val="0044394B"/>
    <w:rsid w:val="00443BA8"/>
    <w:rsid w:val="00443C9A"/>
    <w:rsid w:val="004445F3"/>
    <w:rsid w:val="0044468F"/>
    <w:rsid w:val="00444704"/>
    <w:rsid w:val="004447FE"/>
    <w:rsid w:val="0044483B"/>
    <w:rsid w:val="00444977"/>
    <w:rsid w:val="00444A0B"/>
    <w:rsid w:val="00444AA1"/>
    <w:rsid w:val="00444AE8"/>
    <w:rsid w:val="00444BAC"/>
    <w:rsid w:val="0044545A"/>
    <w:rsid w:val="00445633"/>
    <w:rsid w:val="0044578A"/>
    <w:rsid w:val="00445A18"/>
    <w:rsid w:val="00445C08"/>
    <w:rsid w:val="00445F39"/>
    <w:rsid w:val="004460AA"/>
    <w:rsid w:val="004462C3"/>
    <w:rsid w:val="004465C4"/>
    <w:rsid w:val="004465CC"/>
    <w:rsid w:val="004469B9"/>
    <w:rsid w:val="00446EB9"/>
    <w:rsid w:val="00447117"/>
    <w:rsid w:val="00447570"/>
    <w:rsid w:val="0044758E"/>
    <w:rsid w:val="00447B67"/>
    <w:rsid w:val="00447BB1"/>
    <w:rsid w:val="00447D5A"/>
    <w:rsid w:val="00447DBE"/>
    <w:rsid w:val="004503B4"/>
    <w:rsid w:val="004504D7"/>
    <w:rsid w:val="004507DD"/>
    <w:rsid w:val="00450810"/>
    <w:rsid w:val="00450D2E"/>
    <w:rsid w:val="00450E77"/>
    <w:rsid w:val="00451473"/>
    <w:rsid w:val="00451B16"/>
    <w:rsid w:val="00451CB9"/>
    <w:rsid w:val="00451D73"/>
    <w:rsid w:val="00451DEC"/>
    <w:rsid w:val="00451E85"/>
    <w:rsid w:val="004523A0"/>
    <w:rsid w:val="004523CB"/>
    <w:rsid w:val="00452992"/>
    <w:rsid w:val="00452CC8"/>
    <w:rsid w:val="00453751"/>
    <w:rsid w:val="004537A9"/>
    <w:rsid w:val="00453A3F"/>
    <w:rsid w:val="00453BFD"/>
    <w:rsid w:val="00453C37"/>
    <w:rsid w:val="00453CEF"/>
    <w:rsid w:val="00453DE9"/>
    <w:rsid w:val="00453FB2"/>
    <w:rsid w:val="004540A7"/>
    <w:rsid w:val="0045410E"/>
    <w:rsid w:val="00454249"/>
    <w:rsid w:val="004545B6"/>
    <w:rsid w:val="00454AB6"/>
    <w:rsid w:val="00454F9D"/>
    <w:rsid w:val="004554A1"/>
    <w:rsid w:val="004557C2"/>
    <w:rsid w:val="00455942"/>
    <w:rsid w:val="00455B04"/>
    <w:rsid w:val="00455C22"/>
    <w:rsid w:val="00455C4B"/>
    <w:rsid w:val="00456784"/>
    <w:rsid w:val="00456807"/>
    <w:rsid w:val="0045697A"/>
    <w:rsid w:val="0045719B"/>
    <w:rsid w:val="004576B4"/>
    <w:rsid w:val="0045779F"/>
    <w:rsid w:val="00457801"/>
    <w:rsid w:val="00457B80"/>
    <w:rsid w:val="00460A0B"/>
    <w:rsid w:val="00460E26"/>
    <w:rsid w:val="004611FF"/>
    <w:rsid w:val="00461738"/>
    <w:rsid w:val="00461CE1"/>
    <w:rsid w:val="00461D36"/>
    <w:rsid w:val="00461E14"/>
    <w:rsid w:val="00461E30"/>
    <w:rsid w:val="004621D4"/>
    <w:rsid w:val="004628AD"/>
    <w:rsid w:val="00462E15"/>
    <w:rsid w:val="00462FA6"/>
    <w:rsid w:val="00463079"/>
    <w:rsid w:val="00463264"/>
    <w:rsid w:val="00463317"/>
    <w:rsid w:val="00463502"/>
    <w:rsid w:val="0046352A"/>
    <w:rsid w:val="00463A2D"/>
    <w:rsid w:val="00463C8D"/>
    <w:rsid w:val="00463D12"/>
    <w:rsid w:val="004642B0"/>
    <w:rsid w:val="00464495"/>
    <w:rsid w:val="004648C2"/>
    <w:rsid w:val="00464A3F"/>
    <w:rsid w:val="00464A8B"/>
    <w:rsid w:val="00464BC2"/>
    <w:rsid w:val="00464C16"/>
    <w:rsid w:val="00464DA5"/>
    <w:rsid w:val="0046515F"/>
    <w:rsid w:val="00465230"/>
    <w:rsid w:val="004652E6"/>
    <w:rsid w:val="004656FF"/>
    <w:rsid w:val="00465A3B"/>
    <w:rsid w:val="00465DA6"/>
    <w:rsid w:val="00466455"/>
    <w:rsid w:val="0046692E"/>
    <w:rsid w:val="00466A20"/>
    <w:rsid w:val="00466A77"/>
    <w:rsid w:val="00466CF5"/>
    <w:rsid w:val="00466EB4"/>
    <w:rsid w:val="00467D12"/>
    <w:rsid w:val="00467E6A"/>
    <w:rsid w:val="004704F6"/>
    <w:rsid w:val="0047051E"/>
    <w:rsid w:val="00470F60"/>
    <w:rsid w:val="0047100E"/>
    <w:rsid w:val="004716D3"/>
    <w:rsid w:val="00471EFE"/>
    <w:rsid w:val="0047224D"/>
    <w:rsid w:val="004727B6"/>
    <w:rsid w:val="004728C1"/>
    <w:rsid w:val="00472A3C"/>
    <w:rsid w:val="00472C68"/>
    <w:rsid w:val="00472CB5"/>
    <w:rsid w:val="00472E9D"/>
    <w:rsid w:val="0047301C"/>
    <w:rsid w:val="00473568"/>
    <w:rsid w:val="00473E51"/>
    <w:rsid w:val="00474534"/>
    <w:rsid w:val="004746C8"/>
    <w:rsid w:val="00474BFE"/>
    <w:rsid w:val="00474C13"/>
    <w:rsid w:val="00474D4B"/>
    <w:rsid w:val="00475271"/>
    <w:rsid w:val="004752A4"/>
    <w:rsid w:val="004754C3"/>
    <w:rsid w:val="0047619A"/>
    <w:rsid w:val="00476869"/>
    <w:rsid w:val="00476AA2"/>
    <w:rsid w:val="00476AB5"/>
    <w:rsid w:val="00476BC6"/>
    <w:rsid w:val="00476C4A"/>
    <w:rsid w:val="00476E97"/>
    <w:rsid w:val="00476F0A"/>
    <w:rsid w:val="00476F33"/>
    <w:rsid w:val="004771B0"/>
    <w:rsid w:val="004776E9"/>
    <w:rsid w:val="004779B8"/>
    <w:rsid w:val="00477B79"/>
    <w:rsid w:val="00477BB8"/>
    <w:rsid w:val="00477DE7"/>
    <w:rsid w:val="00480000"/>
    <w:rsid w:val="004800C6"/>
    <w:rsid w:val="00480358"/>
    <w:rsid w:val="004804EC"/>
    <w:rsid w:val="00480778"/>
    <w:rsid w:val="0048114E"/>
    <w:rsid w:val="004813C7"/>
    <w:rsid w:val="0048152A"/>
    <w:rsid w:val="00481535"/>
    <w:rsid w:val="00481657"/>
    <w:rsid w:val="0048167C"/>
    <w:rsid w:val="00481691"/>
    <w:rsid w:val="0048170A"/>
    <w:rsid w:val="0048172F"/>
    <w:rsid w:val="00481895"/>
    <w:rsid w:val="00481C72"/>
    <w:rsid w:val="00481F70"/>
    <w:rsid w:val="004821B7"/>
    <w:rsid w:val="00482325"/>
    <w:rsid w:val="004828A6"/>
    <w:rsid w:val="00482953"/>
    <w:rsid w:val="00482DF5"/>
    <w:rsid w:val="00482FB4"/>
    <w:rsid w:val="00483227"/>
    <w:rsid w:val="004832C3"/>
    <w:rsid w:val="00483904"/>
    <w:rsid w:val="00483A77"/>
    <w:rsid w:val="00483AA5"/>
    <w:rsid w:val="00483EA1"/>
    <w:rsid w:val="00483F1D"/>
    <w:rsid w:val="0048401E"/>
    <w:rsid w:val="0048406C"/>
    <w:rsid w:val="00484266"/>
    <w:rsid w:val="004844F9"/>
    <w:rsid w:val="00484575"/>
    <w:rsid w:val="00484A7B"/>
    <w:rsid w:val="00484B2E"/>
    <w:rsid w:val="00484DDF"/>
    <w:rsid w:val="004853BC"/>
    <w:rsid w:val="0048585A"/>
    <w:rsid w:val="00485A65"/>
    <w:rsid w:val="00485B65"/>
    <w:rsid w:val="00485CAF"/>
    <w:rsid w:val="00485DD9"/>
    <w:rsid w:val="004860B5"/>
    <w:rsid w:val="0048611E"/>
    <w:rsid w:val="00486214"/>
    <w:rsid w:val="0048626D"/>
    <w:rsid w:val="00486331"/>
    <w:rsid w:val="0048635F"/>
    <w:rsid w:val="0048670B"/>
    <w:rsid w:val="004869A0"/>
    <w:rsid w:val="00486A65"/>
    <w:rsid w:val="00486B27"/>
    <w:rsid w:val="00486C0E"/>
    <w:rsid w:val="00486C16"/>
    <w:rsid w:val="00486F5D"/>
    <w:rsid w:val="0048700F"/>
    <w:rsid w:val="004873A9"/>
    <w:rsid w:val="0048747D"/>
    <w:rsid w:val="00487617"/>
    <w:rsid w:val="004876AE"/>
    <w:rsid w:val="004879CA"/>
    <w:rsid w:val="004879DD"/>
    <w:rsid w:val="00487AE5"/>
    <w:rsid w:val="00487C11"/>
    <w:rsid w:val="00487DB6"/>
    <w:rsid w:val="00490006"/>
    <w:rsid w:val="004900A0"/>
    <w:rsid w:val="0049017C"/>
    <w:rsid w:val="00490375"/>
    <w:rsid w:val="00490698"/>
    <w:rsid w:val="00490748"/>
    <w:rsid w:val="0049094B"/>
    <w:rsid w:val="00490C65"/>
    <w:rsid w:val="004915DC"/>
    <w:rsid w:val="0049162E"/>
    <w:rsid w:val="00491B89"/>
    <w:rsid w:val="00491C01"/>
    <w:rsid w:val="00491D9B"/>
    <w:rsid w:val="00491F37"/>
    <w:rsid w:val="00491F7F"/>
    <w:rsid w:val="004921CE"/>
    <w:rsid w:val="004921EB"/>
    <w:rsid w:val="00492569"/>
    <w:rsid w:val="004928A0"/>
    <w:rsid w:val="0049290F"/>
    <w:rsid w:val="00492A52"/>
    <w:rsid w:val="00492BB4"/>
    <w:rsid w:val="00493093"/>
    <w:rsid w:val="00493140"/>
    <w:rsid w:val="00493143"/>
    <w:rsid w:val="0049360C"/>
    <w:rsid w:val="00493CE9"/>
    <w:rsid w:val="00493D93"/>
    <w:rsid w:val="00493EAC"/>
    <w:rsid w:val="00493EC2"/>
    <w:rsid w:val="00494352"/>
    <w:rsid w:val="004946FC"/>
    <w:rsid w:val="00494998"/>
    <w:rsid w:val="00494D24"/>
    <w:rsid w:val="0049510A"/>
    <w:rsid w:val="00495552"/>
    <w:rsid w:val="004956B9"/>
    <w:rsid w:val="004959E3"/>
    <w:rsid w:val="00495B8F"/>
    <w:rsid w:val="00495E2B"/>
    <w:rsid w:val="00495F78"/>
    <w:rsid w:val="004960D8"/>
    <w:rsid w:val="00496222"/>
    <w:rsid w:val="004962DF"/>
    <w:rsid w:val="00496405"/>
    <w:rsid w:val="0049692F"/>
    <w:rsid w:val="00496A08"/>
    <w:rsid w:val="00496DFD"/>
    <w:rsid w:val="00497370"/>
    <w:rsid w:val="00497864"/>
    <w:rsid w:val="004978C8"/>
    <w:rsid w:val="00497B6B"/>
    <w:rsid w:val="004A01C4"/>
    <w:rsid w:val="004A02C4"/>
    <w:rsid w:val="004A0613"/>
    <w:rsid w:val="004A07B4"/>
    <w:rsid w:val="004A08AA"/>
    <w:rsid w:val="004A08D6"/>
    <w:rsid w:val="004A0D1F"/>
    <w:rsid w:val="004A119C"/>
    <w:rsid w:val="004A1A14"/>
    <w:rsid w:val="004A1AFE"/>
    <w:rsid w:val="004A2051"/>
    <w:rsid w:val="004A2157"/>
    <w:rsid w:val="004A21CF"/>
    <w:rsid w:val="004A27F5"/>
    <w:rsid w:val="004A2A91"/>
    <w:rsid w:val="004A3186"/>
    <w:rsid w:val="004A3224"/>
    <w:rsid w:val="004A3885"/>
    <w:rsid w:val="004A418C"/>
    <w:rsid w:val="004A459F"/>
    <w:rsid w:val="004A4911"/>
    <w:rsid w:val="004A49CC"/>
    <w:rsid w:val="004A4C91"/>
    <w:rsid w:val="004A4CAE"/>
    <w:rsid w:val="004A4E6D"/>
    <w:rsid w:val="004A5232"/>
    <w:rsid w:val="004A534C"/>
    <w:rsid w:val="004A53CA"/>
    <w:rsid w:val="004A5459"/>
    <w:rsid w:val="004A5663"/>
    <w:rsid w:val="004A5709"/>
    <w:rsid w:val="004A57B6"/>
    <w:rsid w:val="004A57F9"/>
    <w:rsid w:val="004A58F8"/>
    <w:rsid w:val="004A59C7"/>
    <w:rsid w:val="004A5C4F"/>
    <w:rsid w:val="004A5DBE"/>
    <w:rsid w:val="004A604F"/>
    <w:rsid w:val="004A6137"/>
    <w:rsid w:val="004A6D9A"/>
    <w:rsid w:val="004A7382"/>
    <w:rsid w:val="004B028D"/>
    <w:rsid w:val="004B05AF"/>
    <w:rsid w:val="004B0AD3"/>
    <w:rsid w:val="004B1269"/>
    <w:rsid w:val="004B1319"/>
    <w:rsid w:val="004B15EB"/>
    <w:rsid w:val="004B1C66"/>
    <w:rsid w:val="004B1CAF"/>
    <w:rsid w:val="004B1E77"/>
    <w:rsid w:val="004B1EDF"/>
    <w:rsid w:val="004B280B"/>
    <w:rsid w:val="004B2F15"/>
    <w:rsid w:val="004B35DE"/>
    <w:rsid w:val="004B360E"/>
    <w:rsid w:val="004B3911"/>
    <w:rsid w:val="004B3D48"/>
    <w:rsid w:val="004B3E0A"/>
    <w:rsid w:val="004B3F08"/>
    <w:rsid w:val="004B42BB"/>
    <w:rsid w:val="004B4776"/>
    <w:rsid w:val="004B4D43"/>
    <w:rsid w:val="004B4E87"/>
    <w:rsid w:val="004B5237"/>
    <w:rsid w:val="004B527E"/>
    <w:rsid w:val="004B529D"/>
    <w:rsid w:val="004B5670"/>
    <w:rsid w:val="004B59EB"/>
    <w:rsid w:val="004B6082"/>
    <w:rsid w:val="004B62C9"/>
    <w:rsid w:val="004B64F7"/>
    <w:rsid w:val="004B6C11"/>
    <w:rsid w:val="004B6E78"/>
    <w:rsid w:val="004B6FD4"/>
    <w:rsid w:val="004B703D"/>
    <w:rsid w:val="004B75CF"/>
    <w:rsid w:val="004B7EA7"/>
    <w:rsid w:val="004B7EB2"/>
    <w:rsid w:val="004B7EFE"/>
    <w:rsid w:val="004C00DE"/>
    <w:rsid w:val="004C010C"/>
    <w:rsid w:val="004C03FD"/>
    <w:rsid w:val="004C04AE"/>
    <w:rsid w:val="004C07ED"/>
    <w:rsid w:val="004C0872"/>
    <w:rsid w:val="004C0CD7"/>
    <w:rsid w:val="004C0D34"/>
    <w:rsid w:val="004C1136"/>
    <w:rsid w:val="004C11D0"/>
    <w:rsid w:val="004C14F1"/>
    <w:rsid w:val="004C166B"/>
    <w:rsid w:val="004C1732"/>
    <w:rsid w:val="004C1833"/>
    <w:rsid w:val="004C18DF"/>
    <w:rsid w:val="004C19C0"/>
    <w:rsid w:val="004C23CB"/>
    <w:rsid w:val="004C258F"/>
    <w:rsid w:val="004C26BA"/>
    <w:rsid w:val="004C2A3F"/>
    <w:rsid w:val="004C2CB7"/>
    <w:rsid w:val="004C315F"/>
    <w:rsid w:val="004C322C"/>
    <w:rsid w:val="004C34A6"/>
    <w:rsid w:val="004C34BA"/>
    <w:rsid w:val="004C3747"/>
    <w:rsid w:val="004C37D3"/>
    <w:rsid w:val="004C3C62"/>
    <w:rsid w:val="004C3CDA"/>
    <w:rsid w:val="004C4441"/>
    <w:rsid w:val="004C4464"/>
    <w:rsid w:val="004C4A33"/>
    <w:rsid w:val="004C52BF"/>
    <w:rsid w:val="004C54E9"/>
    <w:rsid w:val="004C5743"/>
    <w:rsid w:val="004C5797"/>
    <w:rsid w:val="004C57A2"/>
    <w:rsid w:val="004C59C6"/>
    <w:rsid w:val="004C5D4A"/>
    <w:rsid w:val="004C5D90"/>
    <w:rsid w:val="004C5E1B"/>
    <w:rsid w:val="004C5E1F"/>
    <w:rsid w:val="004C5FA1"/>
    <w:rsid w:val="004C60CC"/>
    <w:rsid w:val="004C639D"/>
    <w:rsid w:val="004C63CF"/>
    <w:rsid w:val="004C6735"/>
    <w:rsid w:val="004C68CE"/>
    <w:rsid w:val="004C72EA"/>
    <w:rsid w:val="004C74E0"/>
    <w:rsid w:val="004C7E5C"/>
    <w:rsid w:val="004D00E3"/>
    <w:rsid w:val="004D01E3"/>
    <w:rsid w:val="004D0C72"/>
    <w:rsid w:val="004D0DAF"/>
    <w:rsid w:val="004D0DB9"/>
    <w:rsid w:val="004D103C"/>
    <w:rsid w:val="004D1696"/>
    <w:rsid w:val="004D18E4"/>
    <w:rsid w:val="004D1958"/>
    <w:rsid w:val="004D19E5"/>
    <w:rsid w:val="004D1C25"/>
    <w:rsid w:val="004D1E91"/>
    <w:rsid w:val="004D1ED9"/>
    <w:rsid w:val="004D23ED"/>
    <w:rsid w:val="004D25B5"/>
    <w:rsid w:val="004D25F6"/>
    <w:rsid w:val="004D2713"/>
    <w:rsid w:val="004D2BF4"/>
    <w:rsid w:val="004D2D65"/>
    <w:rsid w:val="004D2D83"/>
    <w:rsid w:val="004D2EA3"/>
    <w:rsid w:val="004D2EFE"/>
    <w:rsid w:val="004D2F73"/>
    <w:rsid w:val="004D3024"/>
    <w:rsid w:val="004D3307"/>
    <w:rsid w:val="004D33C7"/>
    <w:rsid w:val="004D340D"/>
    <w:rsid w:val="004D3634"/>
    <w:rsid w:val="004D3DDA"/>
    <w:rsid w:val="004D40B8"/>
    <w:rsid w:val="004D4211"/>
    <w:rsid w:val="004D43DE"/>
    <w:rsid w:val="004D459E"/>
    <w:rsid w:val="004D4926"/>
    <w:rsid w:val="004D4A2D"/>
    <w:rsid w:val="004D4F0A"/>
    <w:rsid w:val="004D4F0B"/>
    <w:rsid w:val="004D52C7"/>
    <w:rsid w:val="004D52D7"/>
    <w:rsid w:val="004D53C8"/>
    <w:rsid w:val="004D5431"/>
    <w:rsid w:val="004D543D"/>
    <w:rsid w:val="004D57CE"/>
    <w:rsid w:val="004D5FE5"/>
    <w:rsid w:val="004D62BA"/>
    <w:rsid w:val="004D66B3"/>
    <w:rsid w:val="004D67FB"/>
    <w:rsid w:val="004D68EE"/>
    <w:rsid w:val="004D6AE0"/>
    <w:rsid w:val="004D71E2"/>
    <w:rsid w:val="004D723D"/>
    <w:rsid w:val="004D7588"/>
    <w:rsid w:val="004D761E"/>
    <w:rsid w:val="004D77C6"/>
    <w:rsid w:val="004D79D4"/>
    <w:rsid w:val="004D7A95"/>
    <w:rsid w:val="004D7C27"/>
    <w:rsid w:val="004D7C51"/>
    <w:rsid w:val="004E002C"/>
    <w:rsid w:val="004E0405"/>
    <w:rsid w:val="004E08EF"/>
    <w:rsid w:val="004E0971"/>
    <w:rsid w:val="004E0B48"/>
    <w:rsid w:val="004E0D09"/>
    <w:rsid w:val="004E0F34"/>
    <w:rsid w:val="004E0FA6"/>
    <w:rsid w:val="004E1021"/>
    <w:rsid w:val="004E1426"/>
    <w:rsid w:val="004E1848"/>
    <w:rsid w:val="004E1CBE"/>
    <w:rsid w:val="004E2004"/>
    <w:rsid w:val="004E2011"/>
    <w:rsid w:val="004E270B"/>
    <w:rsid w:val="004E2B05"/>
    <w:rsid w:val="004E3500"/>
    <w:rsid w:val="004E36D8"/>
    <w:rsid w:val="004E3936"/>
    <w:rsid w:val="004E3FE7"/>
    <w:rsid w:val="004E4189"/>
    <w:rsid w:val="004E4A4E"/>
    <w:rsid w:val="004E4A9B"/>
    <w:rsid w:val="004E4CE9"/>
    <w:rsid w:val="004E4D8A"/>
    <w:rsid w:val="004E55C2"/>
    <w:rsid w:val="004E56A8"/>
    <w:rsid w:val="004E5809"/>
    <w:rsid w:val="004E5811"/>
    <w:rsid w:val="004E5843"/>
    <w:rsid w:val="004E58CF"/>
    <w:rsid w:val="004E593B"/>
    <w:rsid w:val="004E5A36"/>
    <w:rsid w:val="004E5A9B"/>
    <w:rsid w:val="004E5B6A"/>
    <w:rsid w:val="004E5FF1"/>
    <w:rsid w:val="004E63A3"/>
    <w:rsid w:val="004E69E9"/>
    <w:rsid w:val="004E6C27"/>
    <w:rsid w:val="004E6CA7"/>
    <w:rsid w:val="004E6DF9"/>
    <w:rsid w:val="004E6E47"/>
    <w:rsid w:val="004E6F40"/>
    <w:rsid w:val="004E6F69"/>
    <w:rsid w:val="004E7117"/>
    <w:rsid w:val="004E764E"/>
    <w:rsid w:val="004F00CE"/>
    <w:rsid w:val="004F0116"/>
    <w:rsid w:val="004F0233"/>
    <w:rsid w:val="004F0289"/>
    <w:rsid w:val="004F02A4"/>
    <w:rsid w:val="004F030B"/>
    <w:rsid w:val="004F03BA"/>
    <w:rsid w:val="004F0570"/>
    <w:rsid w:val="004F0798"/>
    <w:rsid w:val="004F0BDC"/>
    <w:rsid w:val="004F0ECB"/>
    <w:rsid w:val="004F10EA"/>
    <w:rsid w:val="004F135D"/>
    <w:rsid w:val="004F13D5"/>
    <w:rsid w:val="004F1837"/>
    <w:rsid w:val="004F1CA8"/>
    <w:rsid w:val="004F1D4B"/>
    <w:rsid w:val="004F208F"/>
    <w:rsid w:val="004F2092"/>
    <w:rsid w:val="004F21BA"/>
    <w:rsid w:val="004F2256"/>
    <w:rsid w:val="004F238E"/>
    <w:rsid w:val="004F23F5"/>
    <w:rsid w:val="004F272E"/>
    <w:rsid w:val="004F2ACB"/>
    <w:rsid w:val="004F2DD7"/>
    <w:rsid w:val="004F3184"/>
    <w:rsid w:val="004F3674"/>
    <w:rsid w:val="004F3A75"/>
    <w:rsid w:val="004F3E3F"/>
    <w:rsid w:val="004F40CD"/>
    <w:rsid w:val="004F49B3"/>
    <w:rsid w:val="004F4B90"/>
    <w:rsid w:val="004F4CC1"/>
    <w:rsid w:val="004F4EDB"/>
    <w:rsid w:val="004F4FA5"/>
    <w:rsid w:val="004F5184"/>
    <w:rsid w:val="004F5266"/>
    <w:rsid w:val="004F5464"/>
    <w:rsid w:val="004F551B"/>
    <w:rsid w:val="004F5D78"/>
    <w:rsid w:val="004F5F0C"/>
    <w:rsid w:val="004F5FC3"/>
    <w:rsid w:val="004F638C"/>
    <w:rsid w:val="004F64CB"/>
    <w:rsid w:val="004F65EB"/>
    <w:rsid w:val="004F6651"/>
    <w:rsid w:val="004F6C15"/>
    <w:rsid w:val="004F6D4D"/>
    <w:rsid w:val="004F6DD9"/>
    <w:rsid w:val="004F6EC2"/>
    <w:rsid w:val="004F717B"/>
    <w:rsid w:val="004F7386"/>
    <w:rsid w:val="004F74A0"/>
    <w:rsid w:val="004F773A"/>
    <w:rsid w:val="004F7D75"/>
    <w:rsid w:val="004F7DDB"/>
    <w:rsid w:val="005001A0"/>
    <w:rsid w:val="00500348"/>
    <w:rsid w:val="00500455"/>
    <w:rsid w:val="005004DA"/>
    <w:rsid w:val="005008A8"/>
    <w:rsid w:val="0050092E"/>
    <w:rsid w:val="00500D18"/>
    <w:rsid w:val="00500F59"/>
    <w:rsid w:val="00501072"/>
    <w:rsid w:val="005010A3"/>
    <w:rsid w:val="00501176"/>
    <w:rsid w:val="005012E0"/>
    <w:rsid w:val="00501580"/>
    <w:rsid w:val="005015D2"/>
    <w:rsid w:val="00501741"/>
    <w:rsid w:val="00501D73"/>
    <w:rsid w:val="00502B8D"/>
    <w:rsid w:val="00502BF4"/>
    <w:rsid w:val="00502C1C"/>
    <w:rsid w:val="005032DE"/>
    <w:rsid w:val="005033B5"/>
    <w:rsid w:val="0050382D"/>
    <w:rsid w:val="005039CA"/>
    <w:rsid w:val="00503A37"/>
    <w:rsid w:val="00503EFD"/>
    <w:rsid w:val="0050409F"/>
    <w:rsid w:val="00504123"/>
    <w:rsid w:val="005045FF"/>
    <w:rsid w:val="00504727"/>
    <w:rsid w:val="0050484F"/>
    <w:rsid w:val="00504D86"/>
    <w:rsid w:val="00504FE8"/>
    <w:rsid w:val="0050537F"/>
    <w:rsid w:val="005056FA"/>
    <w:rsid w:val="005058D2"/>
    <w:rsid w:val="00505A57"/>
    <w:rsid w:val="00505F8F"/>
    <w:rsid w:val="00505FF3"/>
    <w:rsid w:val="00506410"/>
    <w:rsid w:val="00506675"/>
    <w:rsid w:val="00506CEB"/>
    <w:rsid w:val="005071D1"/>
    <w:rsid w:val="00507C4B"/>
    <w:rsid w:val="00507E4F"/>
    <w:rsid w:val="00507EA3"/>
    <w:rsid w:val="00510299"/>
    <w:rsid w:val="005103BA"/>
    <w:rsid w:val="005104EE"/>
    <w:rsid w:val="00510506"/>
    <w:rsid w:val="00510778"/>
    <w:rsid w:val="0051098D"/>
    <w:rsid w:val="00510A77"/>
    <w:rsid w:val="00510BE4"/>
    <w:rsid w:val="00510C36"/>
    <w:rsid w:val="00510EA2"/>
    <w:rsid w:val="00510F97"/>
    <w:rsid w:val="00511246"/>
    <w:rsid w:val="00511B24"/>
    <w:rsid w:val="00511B66"/>
    <w:rsid w:val="00511F1E"/>
    <w:rsid w:val="00511FDB"/>
    <w:rsid w:val="0051203D"/>
    <w:rsid w:val="005121A8"/>
    <w:rsid w:val="0051233E"/>
    <w:rsid w:val="005123F6"/>
    <w:rsid w:val="0051241F"/>
    <w:rsid w:val="00512716"/>
    <w:rsid w:val="005127D4"/>
    <w:rsid w:val="005127E9"/>
    <w:rsid w:val="0051281F"/>
    <w:rsid w:val="00513AE8"/>
    <w:rsid w:val="00514030"/>
    <w:rsid w:val="00514574"/>
    <w:rsid w:val="0051460F"/>
    <w:rsid w:val="005152B3"/>
    <w:rsid w:val="00515934"/>
    <w:rsid w:val="005159A7"/>
    <w:rsid w:val="00515A49"/>
    <w:rsid w:val="00515B97"/>
    <w:rsid w:val="00515CD2"/>
    <w:rsid w:val="00515F9A"/>
    <w:rsid w:val="0051609D"/>
    <w:rsid w:val="005163B9"/>
    <w:rsid w:val="00516C25"/>
    <w:rsid w:val="00516C8E"/>
    <w:rsid w:val="00516E55"/>
    <w:rsid w:val="005171BA"/>
    <w:rsid w:val="0051727F"/>
    <w:rsid w:val="00517BEE"/>
    <w:rsid w:val="00517C67"/>
    <w:rsid w:val="00517C9C"/>
    <w:rsid w:val="00517D42"/>
    <w:rsid w:val="00517D83"/>
    <w:rsid w:val="00520224"/>
    <w:rsid w:val="005202FD"/>
    <w:rsid w:val="0052070E"/>
    <w:rsid w:val="00520758"/>
    <w:rsid w:val="0052085D"/>
    <w:rsid w:val="00520FAE"/>
    <w:rsid w:val="00520FF5"/>
    <w:rsid w:val="00521383"/>
    <w:rsid w:val="00521531"/>
    <w:rsid w:val="00521567"/>
    <w:rsid w:val="0052157D"/>
    <w:rsid w:val="00521B1A"/>
    <w:rsid w:val="00521BD8"/>
    <w:rsid w:val="00521D49"/>
    <w:rsid w:val="0052213F"/>
    <w:rsid w:val="005225D4"/>
    <w:rsid w:val="00522FCF"/>
    <w:rsid w:val="005238FB"/>
    <w:rsid w:val="00523C63"/>
    <w:rsid w:val="00523CE6"/>
    <w:rsid w:val="00523CEE"/>
    <w:rsid w:val="00523E13"/>
    <w:rsid w:val="00523FAF"/>
    <w:rsid w:val="00524382"/>
    <w:rsid w:val="005243E7"/>
    <w:rsid w:val="00524414"/>
    <w:rsid w:val="00524625"/>
    <w:rsid w:val="0052487E"/>
    <w:rsid w:val="00524C87"/>
    <w:rsid w:val="00524E5A"/>
    <w:rsid w:val="00524F59"/>
    <w:rsid w:val="005250B1"/>
    <w:rsid w:val="0052584B"/>
    <w:rsid w:val="00525A14"/>
    <w:rsid w:val="00525F41"/>
    <w:rsid w:val="00526066"/>
    <w:rsid w:val="005263B0"/>
    <w:rsid w:val="005266BB"/>
    <w:rsid w:val="005266FD"/>
    <w:rsid w:val="00526847"/>
    <w:rsid w:val="0052731F"/>
    <w:rsid w:val="00527338"/>
    <w:rsid w:val="0052764C"/>
    <w:rsid w:val="00527731"/>
    <w:rsid w:val="00527CE0"/>
    <w:rsid w:val="00527CFF"/>
    <w:rsid w:val="00527D34"/>
    <w:rsid w:val="00527D90"/>
    <w:rsid w:val="00527D95"/>
    <w:rsid w:val="00527F14"/>
    <w:rsid w:val="00527F2D"/>
    <w:rsid w:val="00527F3E"/>
    <w:rsid w:val="0053004F"/>
    <w:rsid w:val="00530238"/>
    <w:rsid w:val="0053093D"/>
    <w:rsid w:val="00530AFB"/>
    <w:rsid w:val="00530F15"/>
    <w:rsid w:val="00531952"/>
    <w:rsid w:val="00531FE9"/>
    <w:rsid w:val="00532281"/>
    <w:rsid w:val="00532577"/>
    <w:rsid w:val="00532F0E"/>
    <w:rsid w:val="00532F7B"/>
    <w:rsid w:val="005330B9"/>
    <w:rsid w:val="005330E7"/>
    <w:rsid w:val="0053329A"/>
    <w:rsid w:val="00533C7A"/>
    <w:rsid w:val="00533CA1"/>
    <w:rsid w:val="00533E0C"/>
    <w:rsid w:val="00534089"/>
    <w:rsid w:val="005342F6"/>
    <w:rsid w:val="005343C6"/>
    <w:rsid w:val="005344A1"/>
    <w:rsid w:val="005347C3"/>
    <w:rsid w:val="00534923"/>
    <w:rsid w:val="005349FA"/>
    <w:rsid w:val="00534B27"/>
    <w:rsid w:val="00534F75"/>
    <w:rsid w:val="0053551F"/>
    <w:rsid w:val="005359AD"/>
    <w:rsid w:val="00535D12"/>
    <w:rsid w:val="00535F22"/>
    <w:rsid w:val="00536075"/>
    <w:rsid w:val="00536164"/>
    <w:rsid w:val="00536325"/>
    <w:rsid w:val="00536877"/>
    <w:rsid w:val="00536C96"/>
    <w:rsid w:val="00536F78"/>
    <w:rsid w:val="00537035"/>
    <w:rsid w:val="0053739E"/>
    <w:rsid w:val="005376AF"/>
    <w:rsid w:val="00537A54"/>
    <w:rsid w:val="00537E62"/>
    <w:rsid w:val="00537F62"/>
    <w:rsid w:val="0054018D"/>
    <w:rsid w:val="005404D1"/>
    <w:rsid w:val="00540561"/>
    <w:rsid w:val="005409B8"/>
    <w:rsid w:val="00540E27"/>
    <w:rsid w:val="005410F6"/>
    <w:rsid w:val="00541335"/>
    <w:rsid w:val="0054154D"/>
    <w:rsid w:val="00541DE4"/>
    <w:rsid w:val="00541F49"/>
    <w:rsid w:val="005425F9"/>
    <w:rsid w:val="0054264A"/>
    <w:rsid w:val="00542C08"/>
    <w:rsid w:val="00542ECF"/>
    <w:rsid w:val="00542F8F"/>
    <w:rsid w:val="00543669"/>
    <w:rsid w:val="00543D6D"/>
    <w:rsid w:val="00543DBC"/>
    <w:rsid w:val="0054401D"/>
    <w:rsid w:val="00544487"/>
    <w:rsid w:val="005447E1"/>
    <w:rsid w:val="00544B21"/>
    <w:rsid w:val="00544D17"/>
    <w:rsid w:val="00545220"/>
    <w:rsid w:val="00545587"/>
    <w:rsid w:val="005459C7"/>
    <w:rsid w:val="00545CCE"/>
    <w:rsid w:val="0054610E"/>
    <w:rsid w:val="0054624D"/>
    <w:rsid w:val="0054652D"/>
    <w:rsid w:val="00546A3F"/>
    <w:rsid w:val="00546CBF"/>
    <w:rsid w:val="00546DF9"/>
    <w:rsid w:val="00546E7C"/>
    <w:rsid w:val="0054709C"/>
    <w:rsid w:val="005470DF"/>
    <w:rsid w:val="005472D3"/>
    <w:rsid w:val="0054747F"/>
    <w:rsid w:val="00547631"/>
    <w:rsid w:val="00547820"/>
    <w:rsid w:val="00547A9F"/>
    <w:rsid w:val="00547C06"/>
    <w:rsid w:val="00547DB4"/>
    <w:rsid w:val="00547DDB"/>
    <w:rsid w:val="00547DF0"/>
    <w:rsid w:val="00550DC1"/>
    <w:rsid w:val="00550F80"/>
    <w:rsid w:val="00550FE3"/>
    <w:rsid w:val="00551545"/>
    <w:rsid w:val="005518C9"/>
    <w:rsid w:val="00551FD2"/>
    <w:rsid w:val="00552762"/>
    <w:rsid w:val="00552938"/>
    <w:rsid w:val="005529BE"/>
    <w:rsid w:val="00552A38"/>
    <w:rsid w:val="00552A6A"/>
    <w:rsid w:val="00552B6A"/>
    <w:rsid w:val="00552B7C"/>
    <w:rsid w:val="00552CAF"/>
    <w:rsid w:val="0055322B"/>
    <w:rsid w:val="0055334A"/>
    <w:rsid w:val="0055364A"/>
    <w:rsid w:val="00553924"/>
    <w:rsid w:val="00553A2A"/>
    <w:rsid w:val="00553C3C"/>
    <w:rsid w:val="005542C6"/>
    <w:rsid w:val="00554394"/>
    <w:rsid w:val="005543CF"/>
    <w:rsid w:val="00554588"/>
    <w:rsid w:val="00554700"/>
    <w:rsid w:val="005547E8"/>
    <w:rsid w:val="0055481E"/>
    <w:rsid w:val="0055483E"/>
    <w:rsid w:val="00554857"/>
    <w:rsid w:val="00555157"/>
    <w:rsid w:val="005554AD"/>
    <w:rsid w:val="0055566F"/>
    <w:rsid w:val="005556C0"/>
    <w:rsid w:val="00555A7E"/>
    <w:rsid w:val="00555B6B"/>
    <w:rsid w:val="00556035"/>
    <w:rsid w:val="005561FC"/>
    <w:rsid w:val="005565AB"/>
    <w:rsid w:val="00556823"/>
    <w:rsid w:val="00556AA8"/>
    <w:rsid w:val="00556CC7"/>
    <w:rsid w:val="00557185"/>
    <w:rsid w:val="0055727A"/>
    <w:rsid w:val="00557330"/>
    <w:rsid w:val="0055760B"/>
    <w:rsid w:val="0055779F"/>
    <w:rsid w:val="00557952"/>
    <w:rsid w:val="00557CE1"/>
    <w:rsid w:val="00560064"/>
    <w:rsid w:val="0056017C"/>
    <w:rsid w:val="00560194"/>
    <w:rsid w:val="0056054C"/>
    <w:rsid w:val="0056068B"/>
    <w:rsid w:val="00560AE7"/>
    <w:rsid w:val="005610CD"/>
    <w:rsid w:val="005615E3"/>
    <w:rsid w:val="00561A02"/>
    <w:rsid w:val="00561D0C"/>
    <w:rsid w:val="00562056"/>
    <w:rsid w:val="005621D3"/>
    <w:rsid w:val="00562247"/>
    <w:rsid w:val="005625E2"/>
    <w:rsid w:val="0056288C"/>
    <w:rsid w:val="0056292E"/>
    <w:rsid w:val="00562C03"/>
    <w:rsid w:val="00562E76"/>
    <w:rsid w:val="00563193"/>
    <w:rsid w:val="00563764"/>
    <w:rsid w:val="00563F51"/>
    <w:rsid w:val="005643C1"/>
    <w:rsid w:val="00564AB0"/>
    <w:rsid w:val="00565153"/>
    <w:rsid w:val="00565627"/>
    <w:rsid w:val="0056565F"/>
    <w:rsid w:val="00565D0E"/>
    <w:rsid w:val="00565DA6"/>
    <w:rsid w:val="00565FEF"/>
    <w:rsid w:val="005661B2"/>
    <w:rsid w:val="0056638C"/>
    <w:rsid w:val="005664A3"/>
    <w:rsid w:val="00566555"/>
    <w:rsid w:val="00566689"/>
    <w:rsid w:val="00566A20"/>
    <w:rsid w:val="00566DE6"/>
    <w:rsid w:val="00566EBC"/>
    <w:rsid w:val="0056705C"/>
    <w:rsid w:val="005674AE"/>
    <w:rsid w:val="005675A4"/>
    <w:rsid w:val="00567689"/>
    <w:rsid w:val="00567765"/>
    <w:rsid w:val="00567848"/>
    <w:rsid w:val="00567DC7"/>
    <w:rsid w:val="0057045E"/>
    <w:rsid w:val="0057052D"/>
    <w:rsid w:val="00570561"/>
    <w:rsid w:val="0057096A"/>
    <w:rsid w:val="00570BE1"/>
    <w:rsid w:val="00570E97"/>
    <w:rsid w:val="00570F96"/>
    <w:rsid w:val="0057137A"/>
    <w:rsid w:val="00571487"/>
    <w:rsid w:val="005717C5"/>
    <w:rsid w:val="0057183F"/>
    <w:rsid w:val="00571877"/>
    <w:rsid w:val="00571BCC"/>
    <w:rsid w:val="00571CA5"/>
    <w:rsid w:val="00571F1E"/>
    <w:rsid w:val="0057217B"/>
    <w:rsid w:val="005723F3"/>
    <w:rsid w:val="005726BC"/>
    <w:rsid w:val="005727F1"/>
    <w:rsid w:val="00572BCC"/>
    <w:rsid w:val="00572F11"/>
    <w:rsid w:val="005734DD"/>
    <w:rsid w:val="00573868"/>
    <w:rsid w:val="00573A09"/>
    <w:rsid w:val="00573C4D"/>
    <w:rsid w:val="00573D92"/>
    <w:rsid w:val="00573DE7"/>
    <w:rsid w:val="00573F62"/>
    <w:rsid w:val="005747B0"/>
    <w:rsid w:val="005747B6"/>
    <w:rsid w:val="005748D9"/>
    <w:rsid w:val="0057495F"/>
    <w:rsid w:val="00574ED2"/>
    <w:rsid w:val="005750D4"/>
    <w:rsid w:val="005754C4"/>
    <w:rsid w:val="005758BE"/>
    <w:rsid w:val="005758F7"/>
    <w:rsid w:val="00575F88"/>
    <w:rsid w:val="0057606B"/>
    <w:rsid w:val="00576279"/>
    <w:rsid w:val="005767F5"/>
    <w:rsid w:val="00576C93"/>
    <w:rsid w:val="005779D0"/>
    <w:rsid w:val="00577A45"/>
    <w:rsid w:val="00577ECD"/>
    <w:rsid w:val="00577FD3"/>
    <w:rsid w:val="005803C3"/>
    <w:rsid w:val="00580599"/>
    <w:rsid w:val="00580959"/>
    <w:rsid w:val="00580FCB"/>
    <w:rsid w:val="005810E4"/>
    <w:rsid w:val="005813E0"/>
    <w:rsid w:val="005814A7"/>
    <w:rsid w:val="00581660"/>
    <w:rsid w:val="005817F7"/>
    <w:rsid w:val="00581860"/>
    <w:rsid w:val="0058196B"/>
    <w:rsid w:val="00581AAB"/>
    <w:rsid w:val="00581F2C"/>
    <w:rsid w:val="00581F7E"/>
    <w:rsid w:val="00581FAD"/>
    <w:rsid w:val="00582333"/>
    <w:rsid w:val="00582BDE"/>
    <w:rsid w:val="00582FD6"/>
    <w:rsid w:val="0058340B"/>
    <w:rsid w:val="00583534"/>
    <w:rsid w:val="00583984"/>
    <w:rsid w:val="005839EB"/>
    <w:rsid w:val="00583AB2"/>
    <w:rsid w:val="00583E2E"/>
    <w:rsid w:val="00584328"/>
    <w:rsid w:val="0058447E"/>
    <w:rsid w:val="005845FA"/>
    <w:rsid w:val="00584ACB"/>
    <w:rsid w:val="00584BC6"/>
    <w:rsid w:val="005851AB"/>
    <w:rsid w:val="005853C4"/>
    <w:rsid w:val="0058546E"/>
    <w:rsid w:val="005857D4"/>
    <w:rsid w:val="00585858"/>
    <w:rsid w:val="00585FB8"/>
    <w:rsid w:val="0058612A"/>
    <w:rsid w:val="005866AA"/>
    <w:rsid w:val="00586B9A"/>
    <w:rsid w:val="00586C1E"/>
    <w:rsid w:val="00586CB3"/>
    <w:rsid w:val="00586D04"/>
    <w:rsid w:val="00586D91"/>
    <w:rsid w:val="00586F04"/>
    <w:rsid w:val="00586F6F"/>
    <w:rsid w:val="00587971"/>
    <w:rsid w:val="00587980"/>
    <w:rsid w:val="00587C1F"/>
    <w:rsid w:val="00587CF4"/>
    <w:rsid w:val="00590081"/>
    <w:rsid w:val="005900A6"/>
    <w:rsid w:val="0059015F"/>
    <w:rsid w:val="005904A3"/>
    <w:rsid w:val="00590826"/>
    <w:rsid w:val="0059092D"/>
    <w:rsid w:val="00590A06"/>
    <w:rsid w:val="00590E76"/>
    <w:rsid w:val="00590EB2"/>
    <w:rsid w:val="00591030"/>
    <w:rsid w:val="0059109D"/>
    <w:rsid w:val="005910BC"/>
    <w:rsid w:val="005912C4"/>
    <w:rsid w:val="005917D3"/>
    <w:rsid w:val="00591C9E"/>
    <w:rsid w:val="00591D7D"/>
    <w:rsid w:val="005922FC"/>
    <w:rsid w:val="00592465"/>
    <w:rsid w:val="005927D3"/>
    <w:rsid w:val="00592F01"/>
    <w:rsid w:val="00593321"/>
    <w:rsid w:val="00593890"/>
    <w:rsid w:val="00593C26"/>
    <w:rsid w:val="00593F0C"/>
    <w:rsid w:val="0059430B"/>
    <w:rsid w:val="00594719"/>
    <w:rsid w:val="005947AC"/>
    <w:rsid w:val="00594FBA"/>
    <w:rsid w:val="00595D68"/>
    <w:rsid w:val="0059625A"/>
    <w:rsid w:val="00596298"/>
    <w:rsid w:val="00596704"/>
    <w:rsid w:val="005968F6"/>
    <w:rsid w:val="005969C4"/>
    <w:rsid w:val="00596AE0"/>
    <w:rsid w:val="00596EC4"/>
    <w:rsid w:val="00596F7E"/>
    <w:rsid w:val="00597274"/>
    <w:rsid w:val="0059731B"/>
    <w:rsid w:val="005975C4"/>
    <w:rsid w:val="0059762E"/>
    <w:rsid w:val="005976B5"/>
    <w:rsid w:val="00597CD2"/>
    <w:rsid w:val="00597DDC"/>
    <w:rsid w:val="00597E35"/>
    <w:rsid w:val="00597EA4"/>
    <w:rsid w:val="005A043F"/>
    <w:rsid w:val="005A0CA9"/>
    <w:rsid w:val="005A0EFA"/>
    <w:rsid w:val="005A12E7"/>
    <w:rsid w:val="005A12F9"/>
    <w:rsid w:val="005A14A8"/>
    <w:rsid w:val="005A1694"/>
    <w:rsid w:val="005A17A8"/>
    <w:rsid w:val="005A1DCD"/>
    <w:rsid w:val="005A23E0"/>
    <w:rsid w:val="005A2764"/>
    <w:rsid w:val="005A2A7B"/>
    <w:rsid w:val="005A2E07"/>
    <w:rsid w:val="005A320B"/>
    <w:rsid w:val="005A32AF"/>
    <w:rsid w:val="005A3606"/>
    <w:rsid w:val="005A3694"/>
    <w:rsid w:val="005A3749"/>
    <w:rsid w:val="005A3A64"/>
    <w:rsid w:val="005A3CC2"/>
    <w:rsid w:val="005A3E11"/>
    <w:rsid w:val="005A3EC5"/>
    <w:rsid w:val="005A4097"/>
    <w:rsid w:val="005A41D5"/>
    <w:rsid w:val="005A42FD"/>
    <w:rsid w:val="005A495C"/>
    <w:rsid w:val="005A512D"/>
    <w:rsid w:val="005A525F"/>
    <w:rsid w:val="005A5376"/>
    <w:rsid w:val="005A565D"/>
    <w:rsid w:val="005A56D7"/>
    <w:rsid w:val="005A578C"/>
    <w:rsid w:val="005A592F"/>
    <w:rsid w:val="005A5E3D"/>
    <w:rsid w:val="005A5E40"/>
    <w:rsid w:val="005A5EFC"/>
    <w:rsid w:val="005A6120"/>
    <w:rsid w:val="005A6197"/>
    <w:rsid w:val="005A6737"/>
    <w:rsid w:val="005A67A1"/>
    <w:rsid w:val="005A6A0B"/>
    <w:rsid w:val="005A6A3C"/>
    <w:rsid w:val="005A6C7C"/>
    <w:rsid w:val="005A6F0F"/>
    <w:rsid w:val="005A6F7D"/>
    <w:rsid w:val="005A6F8F"/>
    <w:rsid w:val="005A6FD0"/>
    <w:rsid w:val="005A7916"/>
    <w:rsid w:val="005A7AEA"/>
    <w:rsid w:val="005A7B08"/>
    <w:rsid w:val="005A7C5E"/>
    <w:rsid w:val="005B03F8"/>
    <w:rsid w:val="005B053B"/>
    <w:rsid w:val="005B0B8A"/>
    <w:rsid w:val="005B0BAC"/>
    <w:rsid w:val="005B1166"/>
    <w:rsid w:val="005B127D"/>
    <w:rsid w:val="005B153A"/>
    <w:rsid w:val="005B169F"/>
    <w:rsid w:val="005B1C12"/>
    <w:rsid w:val="005B200E"/>
    <w:rsid w:val="005B2188"/>
    <w:rsid w:val="005B2263"/>
    <w:rsid w:val="005B2AA7"/>
    <w:rsid w:val="005B2C41"/>
    <w:rsid w:val="005B3552"/>
    <w:rsid w:val="005B405F"/>
    <w:rsid w:val="005B45BA"/>
    <w:rsid w:val="005B45BB"/>
    <w:rsid w:val="005B4A2D"/>
    <w:rsid w:val="005B5365"/>
    <w:rsid w:val="005B58A3"/>
    <w:rsid w:val="005B5954"/>
    <w:rsid w:val="005B5D00"/>
    <w:rsid w:val="005B5F0B"/>
    <w:rsid w:val="005B60C1"/>
    <w:rsid w:val="005B60F7"/>
    <w:rsid w:val="005B615B"/>
    <w:rsid w:val="005B6180"/>
    <w:rsid w:val="005B648B"/>
    <w:rsid w:val="005B6A14"/>
    <w:rsid w:val="005B6B36"/>
    <w:rsid w:val="005B6B6E"/>
    <w:rsid w:val="005B6EC2"/>
    <w:rsid w:val="005B7169"/>
    <w:rsid w:val="005B72B4"/>
    <w:rsid w:val="005B74DE"/>
    <w:rsid w:val="005B78A4"/>
    <w:rsid w:val="005B7C29"/>
    <w:rsid w:val="005B7D18"/>
    <w:rsid w:val="005C0096"/>
    <w:rsid w:val="005C010B"/>
    <w:rsid w:val="005C02AE"/>
    <w:rsid w:val="005C055D"/>
    <w:rsid w:val="005C0BF6"/>
    <w:rsid w:val="005C0CE2"/>
    <w:rsid w:val="005C0D48"/>
    <w:rsid w:val="005C0D9D"/>
    <w:rsid w:val="005C15EE"/>
    <w:rsid w:val="005C1628"/>
    <w:rsid w:val="005C17E5"/>
    <w:rsid w:val="005C1812"/>
    <w:rsid w:val="005C1D84"/>
    <w:rsid w:val="005C1EE1"/>
    <w:rsid w:val="005C2533"/>
    <w:rsid w:val="005C37B3"/>
    <w:rsid w:val="005C388B"/>
    <w:rsid w:val="005C3CC3"/>
    <w:rsid w:val="005C45C3"/>
    <w:rsid w:val="005C47B3"/>
    <w:rsid w:val="005C4BFA"/>
    <w:rsid w:val="005C4D76"/>
    <w:rsid w:val="005C4D9E"/>
    <w:rsid w:val="005C5A32"/>
    <w:rsid w:val="005C5BC9"/>
    <w:rsid w:val="005C5D1F"/>
    <w:rsid w:val="005C5D28"/>
    <w:rsid w:val="005C6288"/>
    <w:rsid w:val="005C62FE"/>
    <w:rsid w:val="005C63F8"/>
    <w:rsid w:val="005C6643"/>
    <w:rsid w:val="005C6A6E"/>
    <w:rsid w:val="005C6F5C"/>
    <w:rsid w:val="005C700B"/>
    <w:rsid w:val="005C71EF"/>
    <w:rsid w:val="005C741E"/>
    <w:rsid w:val="005C79F0"/>
    <w:rsid w:val="005C7A43"/>
    <w:rsid w:val="005C7AA3"/>
    <w:rsid w:val="005C7D0A"/>
    <w:rsid w:val="005C7DCB"/>
    <w:rsid w:val="005D020E"/>
    <w:rsid w:val="005D029D"/>
    <w:rsid w:val="005D051F"/>
    <w:rsid w:val="005D0559"/>
    <w:rsid w:val="005D06E1"/>
    <w:rsid w:val="005D0954"/>
    <w:rsid w:val="005D0AFA"/>
    <w:rsid w:val="005D0B64"/>
    <w:rsid w:val="005D19CD"/>
    <w:rsid w:val="005D1AD8"/>
    <w:rsid w:val="005D1BB7"/>
    <w:rsid w:val="005D216B"/>
    <w:rsid w:val="005D21F8"/>
    <w:rsid w:val="005D2348"/>
    <w:rsid w:val="005D2863"/>
    <w:rsid w:val="005D2A4D"/>
    <w:rsid w:val="005D2A80"/>
    <w:rsid w:val="005D2C12"/>
    <w:rsid w:val="005D2D9E"/>
    <w:rsid w:val="005D2F9E"/>
    <w:rsid w:val="005D318C"/>
    <w:rsid w:val="005D3B48"/>
    <w:rsid w:val="005D3D47"/>
    <w:rsid w:val="005D3D84"/>
    <w:rsid w:val="005D3E08"/>
    <w:rsid w:val="005D420C"/>
    <w:rsid w:val="005D4263"/>
    <w:rsid w:val="005D440E"/>
    <w:rsid w:val="005D46C8"/>
    <w:rsid w:val="005D4BB5"/>
    <w:rsid w:val="005D4DA6"/>
    <w:rsid w:val="005D4E30"/>
    <w:rsid w:val="005D4FFF"/>
    <w:rsid w:val="005D537F"/>
    <w:rsid w:val="005D5C7D"/>
    <w:rsid w:val="005D5CC5"/>
    <w:rsid w:val="005D5EBB"/>
    <w:rsid w:val="005D5F26"/>
    <w:rsid w:val="005D68E7"/>
    <w:rsid w:val="005D6CF3"/>
    <w:rsid w:val="005D6D9A"/>
    <w:rsid w:val="005D728F"/>
    <w:rsid w:val="005D76FF"/>
    <w:rsid w:val="005D7AC6"/>
    <w:rsid w:val="005D7BC0"/>
    <w:rsid w:val="005D7C51"/>
    <w:rsid w:val="005D7E59"/>
    <w:rsid w:val="005D7E94"/>
    <w:rsid w:val="005D7E95"/>
    <w:rsid w:val="005E014F"/>
    <w:rsid w:val="005E01D7"/>
    <w:rsid w:val="005E0292"/>
    <w:rsid w:val="005E0368"/>
    <w:rsid w:val="005E09CB"/>
    <w:rsid w:val="005E1054"/>
    <w:rsid w:val="005E123D"/>
    <w:rsid w:val="005E1664"/>
    <w:rsid w:val="005E1963"/>
    <w:rsid w:val="005E1DB8"/>
    <w:rsid w:val="005E20A1"/>
    <w:rsid w:val="005E2174"/>
    <w:rsid w:val="005E2662"/>
    <w:rsid w:val="005E26F0"/>
    <w:rsid w:val="005E28BF"/>
    <w:rsid w:val="005E2977"/>
    <w:rsid w:val="005E299C"/>
    <w:rsid w:val="005E2E71"/>
    <w:rsid w:val="005E2FB5"/>
    <w:rsid w:val="005E373A"/>
    <w:rsid w:val="005E37CA"/>
    <w:rsid w:val="005E3A41"/>
    <w:rsid w:val="005E3AEC"/>
    <w:rsid w:val="005E3DDD"/>
    <w:rsid w:val="005E3E9D"/>
    <w:rsid w:val="005E487F"/>
    <w:rsid w:val="005E4CA9"/>
    <w:rsid w:val="005E4E1F"/>
    <w:rsid w:val="005E4EFB"/>
    <w:rsid w:val="005E4F8A"/>
    <w:rsid w:val="005E5161"/>
    <w:rsid w:val="005E53AD"/>
    <w:rsid w:val="005E5426"/>
    <w:rsid w:val="005E550F"/>
    <w:rsid w:val="005E552D"/>
    <w:rsid w:val="005E55F1"/>
    <w:rsid w:val="005E580C"/>
    <w:rsid w:val="005E59D8"/>
    <w:rsid w:val="005E5A70"/>
    <w:rsid w:val="005E5B43"/>
    <w:rsid w:val="005E5D42"/>
    <w:rsid w:val="005E5FC2"/>
    <w:rsid w:val="005E5FFA"/>
    <w:rsid w:val="005E60F3"/>
    <w:rsid w:val="005E6236"/>
    <w:rsid w:val="005E65F2"/>
    <w:rsid w:val="005E69FD"/>
    <w:rsid w:val="005E6C9B"/>
    <w:rsid w:val="005E6D3E"/>
    <w:rsid w:val="005E70B0"/>
    <w:rsid w:val="005E7643"/>
    <w:rsid w:val="005E7649"/>
    <w:rsid w:val="005E76A5"/>
    <w:rsid w:val="005E76CE"/>
    <w:rsid w:val="005E78BC"/>
    <w:rsid w:val="005E795A"/>
    <w:rsid w:val="005E7A26"/>
    <w:rsid w:val="005E7CE3"/>
    <w:rsid w:val="005E7D8F"/>
    <w:rsid w:val="005E7E73"/>
    <w:rsid w:val="005E7F93"/>
    <w:rsid w:val="005F0064"/>
    <w:rsid w:val="005F010F"/>
    <w:rsid w:val="005F05E7"/>
    <w:rsid w:val="005F0FF6"/>
    <w:rsid w:val="005F1014"/>
    <w:rsid w:val="005F102F"/>
    <w:rsid w:val="005F11DC"/>
    <w:rsid w:val="005F156F"/>
    <w:rsid w:val="005F166A"/>
    <w:rsid w:val="005F1BCF"/>
    <w:rsid w:val="005F1C9D"/>
    <w:rsid w:val="005F1D33"/>
    <w:rsid w:val="005F1DF6"/>
    <w:rsid w:val="005F1EF0"/>
    <w:rsid w:val="005F20D0"/>
    <w:rsid w:val="005F2394"/>
    <w:rsid w:val="005F2697"/>
    <w:rsid w:val="005F269E"/>
    <w:rsid w:val="005F28D0"/>
    <w:rsid w:val="005F2AE5"/>
    <w:rsid w:val="005F2E8F"/>
    <w:rsid w:val="005F2F4C"/>
    <w:rsid w:val="005F3398"/>
    <w:rsid w:val="005F37A5"/>
    <w:rsid w:val="005F3A27"/>
    <w:rsid w:val="005F3EDD"/>
    <w:rsid w:val="005F440A"/>
    <w:rsid w:val="005F491C"/>
    <w:rsid w:val="005F4AD1"/>
    <w:rsid w:val="005F4D16"/>
    <w:rsid w:val="005F527C"/>
    <w:rsid w:val="005F53DE"/>
    <w:rsid w:val="005F58A8"/>
    <w:rsid w:val="005F5927"/>
    <w:rsid w:val="005F5AB5"/>
    <w:rsid w:val="005F5E45"/>
    <w:rsid w:val="005F6123"/>
    <w:rsid w:val="005F6269"/>
    <w:rsid w:val="005F63B2"/>
    <w:rsid w:val="005F6540"/>
    <w:rsid w:val="005F6D3D"/>
    <w:rsid w:val="005F6FEF"/>
    <w:rsid w:val="005F7214"/>
    <w:rsid w:val="005F7273"/>
    <w:rsid w:val="005F7B45"/>
    <w:rsid w:val="005F7B6C"/>
    <w:rsid w:val="005F7CE5"/>
    <w:rsid w:val="00600105"/>
    <w:rsid w:val="00600228"/>
    <w:rsid w:val="006002CF"/>
    <w:rsid w:val="00600330"/>
    <w:rsid w:val="00600652"/>
    <w:rsid w:val="0060075D"/>
    <w:rsid w:val="00600B23"/>
    <w:rsid w:val="00600DAB"/>
    <w:rsid w:val="00600F24"/>
    <w:rsid w:val="00600FAF"/>
    <w:rsid w:val="00601385"/>
    <w:rsid w:val="0060194C"/>
    <w:rsid w:val="00601D76"/>
    <w:rsid w:val="00601E1C"/>
    <w:rsid w:val="00601F1D"/>
    <w:rsid w:val="0060270D"/>
    <w:rsid w:val="0060271C"/>
    <w:rsid w:val="00602813"/>
    <w:rsid w:val="00602B91"/>
    <w:rsid w:val="00602DF4"/>
    <w:rsid w:val="00603799"/>
    <w:rsid w:val="00603835"/>
    <w:rsid w:val="006038B8"/>
    <w:rsid w:val="00603AE0"/>
    <w:rsid w:val="00603BD9"/>
    <w:rsid w:val="00603DDE"/>
    <w:rsid w:val="00603E03"/>
    <w:rsid w:val="00603E7B"/>
    <w:rsid w:val="00604571"/>
    <w:rsid w:val="006047B3"/>
    <w:rsid w:val="00604990"/>
    <w:rsid w:val="00604FC6"/>
    <w:rsid w:val="00605771"/>
    <w:rsid w:val="0060577A"/>
    <w:rsid w:val="00605853"/>
    <w:rsid w:val="00605920"/>
    <w:rsid w:val="00605ACB"/>
    <w:rsid w:val="00605D0E"/>
    <w:rsid w:val="00605E17"/>
    <w:rsid w:val="0060616C"/>
    <w:rsid w:val="006064E5"/>
    <w:rsid w:val="00606887"/>
    <w:rsid w:val="00606B27"/>
    <w:rsid w:val="00607197"/>
    <w:rsid w:val="006079D2"/>
    <w:rsid w:val="00607FEC"/>
    <w:rsid w:val="0061020E"/>
    <w:rsid w:val="006106A5"/>
    <w:rsid w:val="006106F0"/>
    <w:rsid w:val="006108D7"/>
    <w:rsid w:val="00610A88"/>
    <w:rsid w:val="006111E6"/>
    <w:rsid w:val="0061130F"/>
    <w:rsid w:val="0061145E"/>
    <w:rsid w:val="00611852"/>
    <w:rsid w:val="00611972"/>
    <w:rsid w:val="00611CC6"/>
    <w:rsid w:val="00611EEC"/>
    <w:rsid w:val="00611F65"/>
    <w:rsid w:val="0061259A"/>
    <w:rsid w:val="0061265C"/>
    <w:rsid w:val="0061290E"/>
    <w:rsid w:val="0061318E"/>
    <w:rsid w:val="0061403B"/>
    <w:rsid w:val="006141C3"/>
    <w:rsid w:val="0061440D"/>
    <w:rsid w:val="0061450F"/>
    <w:rsid w:val="0061487B"/>
    <w:rsid w:val="00614D06"/>
    <w:rsid w:val="00614EC8"/>
    <w:rsid w:val="0061571F"/>
    <w:rsid w:val="00615CDA"/>
    <w:rsid w:val="00616636"/>
    <w:rsid w:val="0061693A"/>
    <w:rsid w:val="0061724B"/>
    <w:rsid w:val="00617803"/>
    <w:rsid w:val="0061788B"/>
    <w:rsid w:val="00617BB0"/>
    <w:rsid w:val="006201C2"/>
    <w:rsid w:val="00620289"/>
    <w:rsid w:val="00620359"/>
    <w:rsid w:val="006203DB"/>
    <w:rsid w:val="006205B3"/>
    <w:rsid w:val="006205E6"/>
    <w:rsid w:val="00620613"/>
    <w:rsid w:val="0062065E"/>
    <w:rsid w:val="00620B90"/>
    <w:rsid w:val="00621059"/>
    <w:rsid w:val="006213E5"/>
    <w:rsid w:val="00621786"/>
    <w:rsid w:val="006219A8"/>
    <w:rsid w:val="006219C0"/>
    <w:rsid w:val="00622369"/>
    <w:rsid w:val="00622897"/>
    <w:rsid w:val="00622EA9"/>
    <w:rsid w:val="00623026"/>
    <w:rsid w:val="00623213"/>
    <w:rsid w:val="00623388"/>
    <w:rsid w:val="00623647"/>
    <w:rsid w:val="00623687"/>
    <w:rsid w:val="00623754"/>
    <w:rsid w:val="0062379A"/>
    <w:rsid w:val="00623BF6"/>
    <w:rsid w:val="00623C3D"/>
    <w:rsid w:val="00623DBE"/>
    <w:rsid w:val="00623DE1"/>
    <w:rsid w:val="00623E12"/>
    <w:rsid w:val="00623EDC"/>
    <w:rsid w:val="00624173"/>
    <w:rsid w:val="00625101"/>
    <w:rsid w:val="00625121"/>
    <w:rsid w:val="00625765"/>
    <w:rsid w:val="00625966"/>
    <w:rsid w:val="00625F7E"/>
    <w:rsid w:val="006260DE"/>
    <w:rsid w:val="00626346"/>
    <w:rsid w:val="0062660D"/>
    <w:rsid w:val="00626CF8"/>
    <w:rsid w:val="00626E35"/>
    <w:rsid w:val="006279EA"/>
    <w:rsid w:val="00627C4B"/>
    <w:rsid w:val="00627D74"/>
    <w:rsid w:val="00627DEB"/>
    <w:rsid w:val="00627ED0"/>
    <w:rsid w:val="00630178"/>
    <w:rsid w:val="006303F4"/>
    <w:rsid w:val="0063048C"/>
    <w:rsid w:val="006307FE"/>
    <w:rsid w:val="0063084D"/>
    <w:rsid w:val="00630997"/>
    <w:rsid w:val="006309B7"/>
    <w:rsid w:val="00630A17"/>
    <w:rsid w:val="00630EE1"/>
    <w:rsid w:val="006310FA"/>
    <w:rsid w:val="00631310"/>
    <w:rsid w:val="006313F3"/>
    <w:rsid w:val="006316BE"/>
    <w:rsid w:val="006318E5"/>
    <w:rsid w:val="006319DB"/>
    <w:rsid w:val="0063213F"/>
    <w:rsid w:val="00633388"/>
    <w:rsid w:val="00633A40"/>
    <w:rsid w:val="0063416C"/>
    <w:rsid w:val="00634A65"/>
    <w:rsid w:val="00634BEA"/>
    <w:rsid w:val="0063560C"/>
    <w:rsid w:val="006359EF"/>
    <w:rsid w:val="00635A7C"/>
    <w:rsid w:val="00635C03"/>
    <w:rsid w:val="00635C54"/>
    <w:rsid w:val="00635CE4"/>
    <w:rsid w:val="00635CF7"/>
    <w:rsid w:val="00635E8B"/>
    <w:rsid w:val="00636049"/>
    <w:rsid w:val="006360C9"/>
    <w:rsid w:val="00636280"/>
    <w:rsid w:val="00636443"/>
    <w:rsid w:val="006368D0"/>
    <w:rsid w:val="00636A2B"/>
    <w:rsid w:val="00636EE4"/>
    <w:rsid w:val="00636FCA"/>
    <w:rsid w:val="00637024"/>
    <w:rsid w:val="006371D7"/>
    <w:rsid w:val="00637365"/>
    <w:rsid w:val="0063756C"/>
    <w:rsid w:val="00637A80"/>
    <w:rsid w:val="00637AA8"/>
    <w:rsid w:val="00637E7B"/>
    <w:rsid w:val="006401A1"/>
    <w:rsid w:val="00640398"/>
    <w:rsid w:val="00640798"/>
    <w:rsid w:val="00640F63"/>
    <w:rsid w:val="00640F7A"/>
    <w:rsid w:val="00641544"/>
    <w:rsid w:val="0064187F"/>
    <w:rsid w:val="00641A00"/>
    <w:rsid w:val="00641AD0"/>
    <w:rsid w:val="00641D7E"/>
    <w:rsid w:val="00642071"/>
    <w:rsid w:val="00642372"/>
    <w:rsid w:val="006426E2"/>
    <w:rsid w:val="00643881"/>
    <w:rsid w:val="00643C1C"/>
    <w:rsid w:val="00643D96"/>
    <w:rsid w:val="00644019"/>
    <w:rsid w:val="00644214"/>
    <w:rsid w:val="006442FA"/>
    <w:rsid w:val="006447E4"/>
    <w:rsid w:val="006448B2"/>
    <w:rsid w:val="006449D1"/>
    <w:rsid w:val="00644BD3"/>
    <w:rsid w:val="00644C53"/>
    <w:rsid w:val="00644C5C"/>
    <w:rsid w:val="00644CE3"/>
    <w:rsid w:val="00644D9A"/>
    <w:rsid w:val="00644FB8"/>
    <w:rsid w:val="00645004"/>
    <w:rsid w:val="00645403"/>
    <w:rsid w:val="00645D88"/>
    <w:rsid w:val="00645EB9"/>
    <w:rsid w:val="00645F5F"/>
    <w:rsid w:val="0064637D"/>
    <w:rsid w:val="006464B1"/>
    <w:rsid w:val="006465FD"/>
    <w:rsid w:val="00646606"/>
    <w:rsid w:val="00646B0D"/>
    <w:rsid w:val="00646B32"/>
    <w:rsid w:val="00646B99"/>
    <w:rsid w:val="00646C3A"/>
    <w:rsid w:val="00646DC3"/>
    <w:rsid w:val="00646DD6"/>
    <w:rsid w:val="006476C8"/>
    <w:rsid w:val="006476DA"/>
    <w:rsid w:val="00647B39"/>
    <w:rsid w:val="00647DED"/>
    <w:rsid w:val="0065041C"/>
    <w:rsid w:val="006509A5"/>
    <w:rsid w:val="00650A6F"/>
    <w:rsid w:val="00650AE8"/>
    <w:rsid w:val="00650D41"/>
    <w:rsid w:val="00650D48"/>
    <w:rsid w:val="00650EA0"/>
    <w:rsid w:val="00650EC3"/>
    <w:rsid w:val="0065149C"/>
    <w:rsid w:val="006516B1"/>
    <w:rsid w:val="00651777"/>
    <w:rsid w:val="00651A79"/>
    <w:rsid w:val="00651C66"/>
    <w:rsid w:val="00651C80"/>
    <w:rsid w:val="00651CF7"/>
    <w:rsid w:val="00651D4C"/>
    <w:rsid w:val="00651FFE"/>
    <w:rsid w:val="0065208E"/>
    <w:rsid w:val="00652111"/>
    <w:rsid w:val="0065216A"/>
    <w:rsid w:val="00652396"/>
    <w:rsid w:val="00652E53"/>
    <w:rsid w:val="00653274"/>
    <w:rsid w:val="0065359B"/>
    <w:rsid w:val="006539CA"/>
    <w:rsid w:val="00653D79"/>
    <w:rsid w:val="00653FBC"/>
    <w:rsid w:val="00653FEC"/>
    <w:rsid w:val="00654087"/>
    <w:rsid w:val="006545F6"/>
    <w:rsid w:val="00654B68"/>
    <w:rsid w:val="00655020"/>
    <w:rsid w:val="006551F0"/>
    <w:rsid w:val="00655FB3"/>
    <w:rsid w:val="00656266"/>
    <w:rsid w:val="006562E2"/>
    <w:rsid w:val="0065638B"/>
    <w:rsid w:val="006563E7"/>
    <w:rsid w:val="00656489"/>
    <w:rsid w:val="006567B5"/>
    <w:rsid w:val="00656AB5"/>
    <w:rsid w:val="00656AC0"/>
    <w:rsid w:val="00656C54"/>
    <w:rsid w:val="006572CD"/>
    <w:rsid w:val="00657604"/>
    <w:rsid w:val="00660095"/>
    <w:rsid w:val="006600BF"/>
    <w:rsid w:val="006603C8"/>
    <w:rsid w:val="0066042A"/>
    <w:rsid w:val="0066079E"/>
    <w:rsid w:val="00660840"/>
    <w:rsid w:val="00660864"/>
    <w:rsid w:val="006608B6"/>
    <w:rsid w:val="006616CB"/>
    <w:rsid w:val="00661715"/>
    <w:rsid w:val="0066183C"/>
    <w:rsid w:val="00661B52"/>
    <w:rsid w:val="00661D52"/>
    <w:rsid w:val="00661F2E"/>
    <w:rsid w:val="0066243E"/>
    <w:rsid w:val="00662507"/>
    <w:rsid w:val="006629CB"/>
    <w:rsid w:val="00662EC6"/>
    <w:rsid w:val="00662EDC"/>
    <w:rsid w:val="00663123"/>
    <w:rsid w:val="0066330B"/>
    <w:rsid w:val="00663484"/>
    <w:rsid w:val="00663943"/>
    <w:rsid w:val="00663CA8"/>
    <w:rsid w:val="00663E0F"/>
    <w:rsid w:val="00663F0D"/>
    <w:rsid w:val="006641B3"/>
    <w:rsid w:val="00664906"/>
    <w:rsid w:val="0066494C"/>
    <w:rsid w:val="00664B6D"/>
    <w:rsid w:val="00664C69"/>
    <w:rsid w:val="00665348"/>
    <w:rsid w:val="0066545A"/>
    <w:rsid w:val="00665494"/>
    <w:rsid w:val="006658B9"/>
    <w:rsid w:val="00665C28"/>
    <w:rsid w:val="00665D98"/>
    <w:rsid w:val="00666141"/>
    <w:rsid w:val="006661D1"/>
    <w:rsid w:val="006668E9"/>
    <w:rsid w:val="00666AF0"/>
    <w:rsid w:val="00666EE2"/>
    <w:rsid w:val="006672B3"/>
    <w:rsid w:val="0066770B"/>
    <w:rsid w:val="00667BB1"/>
    <w:rsid w:val="00667D6E"/>
    <w:rsid w:val="00670278"/>
    <w:rsid w:val="00670465"/>
    <w:rsid w:val="006704A7"/>
    <w:rsid w:val="00670A16"/>
    <w:rsid w:val="00670AD2"/>
    <w:rsid w:val="00670F37"/>
    <w:rsid w:val="00670FA2"/>
    <w:rsid w:val="006711C2"/>
    <w:rsid w:val="0067125A"/>
    <w:rsid w:val="0067134A"/>
    <w:rsid w:val="006714CD"/>
    <w:rsid w:val="00671702"/>
    <w:rsid w:val="0067186D"/>
    <w:rsid w:val="006718DD"/>
    <w:rsid w:val="006719B1"/>
    <w:rsid w:val="00671C34"/>
    <w:rsid w:val="00671E00"/>
    <w:rsid w:val="00671F10"/>
    <w:rsid w:val="00672275"/>
    <w:rsid w:val="0067234E"/>
    <w:rsid w:val="0067253E"/>
    <w:rsid w:val="00672C65"/>
    <w:rsid w:val="00672D20"/>
    <w:rsid w:val="006731BB"/>
    <w:rsid w:val="006734B6"/>
    <w:rsid w:val="006737D0"/>
    <w:rsid w:val="0067386F"/>
    <w:rsid w:val="0067392A"/>
    <w:rsid w:val="00673ADF"/>
    <w:rsid w:val="00673B51"/>
    <w:rsid w:val="00673B79"/>
    <w:rsid w:val="00673BF6"/>
    <w:rsid w:val="00673F6B"/>
    <w:rsid w:val="00673FF5"/>
    <w:rsid w:val="0067414A"/>
    <w:rsid w:val="0067426B"/>
    <w:rsid w:val="006742D9"/>
    <w:rsid w:val="00674474"/>
    <w:rsid w:val="0067483A"/>
    <w:rsid w:val="006748D4"/>
    <w:rsid w:val="00674C7F"/>
    <w:rsid w:val="00674EB4"/>
    <w:rsid w:val="006751C5"/>
    <w:rsid w:val="00675395"/>
    <w:rsid w:val="00675405"/>
    <w:rsid w:val="006755F0"/>
    <w:rsid w:val="0067589F"/>
    <w:rsid w:val="006759CE"/>
    <w:rsid w:val="00675AF4"/>
    <w:rsid w:val="00675CD3"/>
    <w:rsid w:val="00675EA9"/>
    <w:rsid w:val="00676296"/>
    <w:rsid w:val="00676B7D"/>
    <w:rsid w:val="00676BD8"/>
    <w:rsid w:val="00676C4A"/>
    <w:rsid w:val="00676D54"/>
    <w:rsid w:val="00676E2B"/>
    <w:rsid w:val="0067730D"/>
    <w:rsid w:val="0067752F"/>
    <w:rsid w:val="00677893"/>
    <w:rsid w:val="00677BE3"/>
    <w:rsid w:val="00677C8E"/>
    <w:rsid w:val="00677D81"/>
    <w:rsid w:val="00677FDA"/>
    <w:rsid w:val="00680162"/>
    <w:rsid w:val="00680415"/>
    <w:rsid w:val="006810C8"/>
    <w:rsid w:val="00681140"/>
    <w:rsid w:val="00681487"/>
    <w:rsid w:val="00681A3A"/>
    <w:rsid w:val="00681BAD"/>
    <w:rsid w:val="00681CB2"/>
    <w:rsid w:val="00681DB8"/>
    <w:rsid w:val="00681E88"/>
    <w:rsid w:val="006827B7"/>
    <w:rsid w:val="006827F7"/>
    <w:rsid w:val="00682858"/>
    <w:rsid w:val="00682DCD"/>
    <w:rsid w:val="00682EE3"/>
    <w:rsid w:val="0068347D"/>
    <w:rsid w:val="006835BA"/>
    <w:rsid w:val="0068373D"/>
    <w:rsid w:val="00683A7A"/>
    <w:rsid w:val="00683CF7"/>
    <w:rsid w:val="00683ED5"/>
    <w:rsid w:val="006840EA"/>
    <w:rsid w:val="006847AE"/>
    <w:rsid w:val="00684B2F"/>
    <w:rsid w:val="00684DFF"/>
    <w:rsid w:val="00684E41"/>
    <w:rsid w:val="00684EEC"/>
    <w:rsid w:val="00684F49"/>
    <w:rsid w:val="00685431"/>
    <w:rsid w:val="00685531"/>
    <w:rsid w:val="0068580A"/>
    <w:rsid w:val="00685970"/>
    <w:rsid w:val="0068612D"/>
    <w:rsid w:val="00686314"/>
    <w:rsid w:val="00686423"/>
    <w:rsid w:val="0068662B"/>
    <w:rsid w:val="00686647"/>
    <w:rsid w:val="00686665"/>
    <w:rsid w:val="006867AD"/>
    <w:rsid w:val="00686948"/>
    <w:rsid w:val="00686A01"/>
    <w:rsid w:val="00686A3D"/>
    <w:rsid w:val="00686DA4"/>
    <w:rsid w:val="0068703A"/>
    <w:rsid w:val="00687299"/>
    <w:rsid w:val="00687491"/>
    <w:rsid w:val="00687830"/>
    <w:rsid w:val="00687F01"/>
    <w:rsid w:val="00687F83"/>
    <w:rsid w:val="00690245"/>
    <w:rsid w:val="0069029A"/>
    <w:rsid w:val="006903BC"/>
    <w:rsid w:val="006903BD"/>
    <w:rsid w:val="00690860"/>
    <w:rsid w:val="0069086E"/>
    <w:rsid w:val="006908EB"/>
    <w:rsid w:val="006909D6"/>
    <w:rsid w:val="00691093"/>
    <w:rsid w:val="006914EE"/>
    <w:rsid w:val="00691735"/>
    <w:rsid w:val="00691F07"/>
    <w:rsid w:val="00692221"/>
    <w:rsid w:val="0069248B"/>
    <w:rsid w:val="00692898"/>
    <w:rsid w:val="006928C6"/>
    <w:rsid w:val="006928E3"/>
    <w:rsid w:val="00692974"/>
    <w:rsid w:val="00692D66"/>
    <w:rsid w:val="00693081"/>
    <w:rsid w:val="006932EC"/>
    <w:rsid w:val="0069368C"/>
    <w:rsid w:val="0069391C"/>
    <w:rsid w:val="00693DAF"/>
    <w:rsid w:val="00693F81"/>
    <w:rsid w:val="00693FD9"/>
    <w:rsid w:val="00694009"/>
    <w:rsid w:val="0069435C"/>
    <w:rsid w:val="006946F0"/>
    <w:rsid w:val="00694F1A"/>
    <w:rsid w:val="0069507E"/>
    <w:rsid w:val="00695293"/>
    <w:rsid w:val="00695388"/>
    <w:rsid w:val="006953B9"/>
    <w:rsid w:val="0069563F"/>
    <w:rsid w:val="00695B3A"/>
    <w:rsid w:val="00695B5B"/>
    <w:rsid w:val="00695C5B"/>
    <w:rsid w:val="0069636F"/>
    <w:rsid w:val="00696491"/>
    <w:rsid w:val="006964B7"/>
    <w:rsid w:val="006964E3"/>
    <w:rsid w:val="00696577"/>
    <w:rsid w:val="0069665D"/>
    <w:rsid w:val="00696739"/>
    <w:rsid w:val="006967EF"/>
    <w:rsid w:val="00696E4F"/>
    <w:rsid w:val="00696FC3"/>
    <w:rsid w:val="00696FD8"/>
    <w:rsid w:val="00697218"/>
    <w:rsid w:val="00697469"/>
    <w:rsid w:val="00697A9A"/>
    <w:rsid w:val="00697F98"/>
    <w:rsid w:val="006A01C2"/>
    <w:rsid w:val="006A01EF"/>
    <w:rsid w:val="006A0266"/>
    <w:rsid w:val="006A046A"/>
    <w:rsid w:val="006A05FE"/>
    <w:rsid w:val="006A0605"/>
    <w:rsid w:val="006A07EF"/>
    <w:rsid w:val="006A0B6D"/>
    <w:rsid w:val="006A0EE2"/>
    <w:rsid w:val="006A14EF"/>
    <w:rsid w:val="006A1627"/>
    <w:rsid w:val="006A18AA"/>
    <w:rsid w:val="006A22E9"/>
    <w:rsid w:val="006A24DE"/>
    <w:rsid w:val="006A2822"/>
    <w:rsid w:val="006A296A"/>
    <w:rsid w:val="006A2BF9"/>
    <w:rsid w:val="006A311B"/>
    <w:rsid w:val="006A314F"/>
    <w:rsid w:val="006A320E"/>
    <w:rsid w:val="006A3626"/>
    <w:rsid w:val="006A3ABF"/>
    <w:rsid w:val="006A3C3F"/>
    <w:rsid w:val="006A3E62"/>
    <w:rsid w:val="006A3F7E"/>
    <w:rsid w:val="006A4248"/>
    <w:rsid w:val="006A4B8D"/>
    <w:rsid w:val="006A4C2B"/>
    <w:rsid w:val="006A4D02"/>
    <w:rsid w:val="006A52C8"/>
    <w:rsid w:val="006A539C"/>
    <w:rsid w:val="006A5828"/>
    <w:rsid w:val="006A5B7F"/>
    <w:rsid w:val="006A5C06"/>
    <w:rsid w:val="006A6053"/>
    <w:rsid w:val="006A6108"/>
    <w:rsid w:val="006A65FF"/>
    <w:rsid w:val="006A66DF"/>
    <w:rsid w:val="006A6757"/>
    <w:rsid w:val="006A6992"/>
    <w:rsid w:val="006A6B86"/>
    <w:rsid w:val="006A6D1D"/>
    <w:rsid w:val="006A6D27"/>
    <w:rsid w:val="006A7484"/>
    <w:rsid w:val="006A760C"/>
    <w:rsid w:val="006A7981"/>
    <w:rsid w:val="006A7DD0"/>
    <w:rsid w:val="006B024D"/>
    <w:rsid w:val="006B0352"/>
    <w:rsid w:val="006B0649"/>
    <w:rsid w:val="006B0C01"/>
    <w:rsid w:val="006B0D2C"/>
    <w:rsid w:val="006B0F5D"/>
    <w:rsid w:val="006B127E"/>
    <w:rsid w:val="006B1642"/>
    <w:rsid w:val="006B192C"/>
    <w:rsid w:val="006B1EB0"/>
    <w:rsid w:val="006B2036"/>
    <w:rsid w:val="006B2413"/>
    <w:rsid w:val="006B2441"/>
    <w:rsid w:val="006B2661"/>
    <w:rsid w:val="006B2C29"/>
    <w:rsid w:val="006B2D09"/>
    <w:rsid w:val="006B2DE5"/>
    <w:rsid w:val="006B2E0E"/>
    <w:rsid w:val="006B31D6"/>
    <w:rsid w:val="006B31F6"/>
    <w:rsid w:val="006B327C"/>
    <w:rsid w:val="006B33EC"/>
    <w:rsid w:val="006B380F"/>
    <w:rsid w:val="006B3E49"/>
    <w:rsid w:val="006B3E53"/>
    <w:rsid w:val="006B41BD"/>
    <w:rsid w:val="006B47F3"/>
    <w:rsid w:val="006B48BE"/>
    <w:rsid w:val="006B4B48"/>
    <w:rsid w:val="006B52E1"/>
    <w:rsid w:val="006B545E"/>
    <w:rsid w:val="006B593C"/>
    <w:rsid w:val="006B5E5B"/>
    <w:rsid w:val="006B5E84"/>
    <w:rsid w:val="006B60B9"/>
    <w:rsid w:val="006B6125"/>
    <w:rsid w:val="006B62FA"/>
    <w:rsid w:val="006B64EA"/>
    <w:rsid w:val="006B67EB"/>
    <w:rsid w:val="006B6A8D"/>
    <w:rsid w:val="006B6D98"/>
    <w:rsid w:val="006B6DA6"/>
    <w:rsid w:val="006B7004"/>
    <w:rsid w:val="006B7456"/>
    <w:rsid w:val="006B752B"/>
    <w:rsid w:val="006B76EF"/>
    <w:rsid w:val="006B7715"/>
    <w:rsid w:val="006B780E"/>
    <w:rsid w:val="006B7819"/>
    <w:rsid w:val="006B79B9"/>
    <w:rsid w:val="006B7B12"/>
    <w:rsid w:val="006C0336"/>
    <w:rsid w:val="006C097D"/>
    <w:rsid w:val="006C0A99"/>
    <w:rsid w:val="006C0B00"/>
    <w:rsid w:val="006C0EE7"/>
    <w:rsid w:val="006C0EEA"/>
    <w:rsid w:val="006C1090"/>
    <w:rsid w:val="006C196D"/>
    <w:rsid w:val="006C1A9C"/>
    <w:rsid w:val="006C1BDA"/>
    <w:rsid w:val="006C1C6E"/>
    <w:rsid w:val="006C1F98"/>
    <w:rsid w:val="006C23E5"/>
    <w:rsid w:val="006C2FB3"/>
    <w:rsid w:val="006C33E6"/>
    <w:rsid w:val="006C3404"/>
    <w:rsid w:val="006C34B9"/>
    <w:rsid w:val="006C3555"/>
    <w:rsid w:val="006C36A0"/>
    <w:rsid w:val="006C3A89"/>
    <w:rsid w:val="006C3B2D"/>
    <w:rsid w:val="006C3E7D"/>
    <w:rsid w:val="006C40AF"/>
    <w:rsid w:val="006C4356"/>
    <w:rsid w:val="006C4643"/>
    <w:rsid w:val="006C4673"/>
    <w:rsid w:val="006C473E"/>
    <w:rsid w:val="006C47EC"/>
    <w:rsid w:val="006C4BF5"/>
    <w:rsid w:val="006C4CBB"/>
    <w:rsid w:val="006C5041"/>
    <w:rsid w:val="006C5050"/>
    <w:rsid w:val="006C5369"/>
    <w:rsid w:val="006C5600"/>
    <w:rsid w:val="006C580C"/>
    <w:rsid w:val="006C59BA"/>
    <w:rsid w:val="006C5A98"/>
    <w:rsid w:val="006C5EAE"/>
    <w:rsid w:val="006C67CC"/>
    <w:rsid w:val="006C690A"/>
    <w:rsid w:val="006C6AFF"/>
    <w:rsid w:val="006C6B49"/>
    <w:rsid w:val="006C6BA9"/>
    <w:rsid w:val="006C6C09"/>
    <w:rsid w:val="006C775D"/>
    <w:rsid w:val="006C7911"/>
    <w:rsid w:val="006C7AF6"/>
    <w:rsid w:val="006C7FDB"/>
    <w:rsid w:val="006D03A9"/>
    <w:rsid w:val="006D0578"/>
    <w:rsid w:val="006D078F"/>
    <w:rsid w:val="006D08E3"/>
    <w:rsid w:val="006D0989"/>
    <w:rsid w:val="006D0B81"/>
    <w:rsid w:val="006D0C24"/>
    <w:rsid w:val="006D0F7E"/>
    <w:rsid w:val="006D13FB"/>
    <w:rsid w:val="006D165C"/>
    <w:rsid w:val="006D1BBA"/>
    <w:rsid w:val="006D1F1F"/>
    <w:rsid w:val="006D1F9B"/>
    <w:rsid w:val="006D24E9"/>
    <w:rsid w:val="006D2CD5"/>
    <w:rsid w:val="006D2F87"/>
    <w:rsid w:val="006D308E"/>
    <w:rsid w:val="006D353A"/>
    <w:rsid w:val="006D3608"/>
    <w:rsid w:val="006D3947"/>
    <w:rsid w:val="006D39B6"/>
    <w:rsid w:val="006D3ADF"/>
    <w:rsid w:val="006D3FAE"/>
    <w:rsid w:val="006D3FE4"/>
    <w:rsid w:val="006D40BC"/>
    <w:rsid w:val="006D427C"/>
    <w:rsid w:val="006D450D"/>
    <w:rsid w:val="006D46F0"/>
    <w:rsid w:val="006D4795"/>
    <w:rsid w:val="006D49E1"/>
    <w:rsid w:val="006D4DD0"/>
    <w:rsid w:val="006D503F"/>
    <w:rsid w:val="006D529C"/>
    <w:rsid w:val="006D5432"/>
    <w:rsid w:val="006D54A8"/>
    <w:rsid w:val="006D55C8"/>
    <w:rsid w:val="006D5861"/>
    <w:rsid w:val="006D5C67"/>
    <w:rsid w:val="006D5D06"/>
    <w:rsid w:val="006D6066"/>
    <w:rsid w:val="006D64EC"/>
    <w:rsid w:val="006D650A"/>
    <w:rsid w:val="006D658F"/>
    <w:rsid w:val="006D6C39"/>
    <w:rsid w:val="006D6FB3"/>
    <w:rsid w:val="006D702B"/>
    <w:rsid w:val="006D704C"/>
    <w:rsid w:val="006D71E6"/>
    <w:rsid w:val="006D7596"/>
    <w:rsid w:val="006D7730"/>
    <w:rsid w:val="006D77B0"/>
    <w:rsid w:val="006D79BD"/>
    <w:rsid w:val="006D7C27"/>
    <w:rsid w:val="006E0101"/>
    <w:rsid w:val="006E0103"/>
    <w:rsid w:val="006E0151"/>
    <w:rsid w:val="006E02EC"/>
    <w:rsid w:val="006E05C5"/>
    <w:rsid w:val="006E0BBE"/>
    <w:rsid w:val="006E0D60"/>
    <w:rsid w:val="006E0F65"/>
    <w:rsid w:val="006E1268"/>
    <w:rsid w:val="006E18E1"/>
    <w:rsid w:val="006E19DE"/>
    <w:rsid w:val="006E2049"/>
    <w:rsid w:val="006E20D1"/>
    <w:rsid w:val="006E23F3"/>
    <w:rsid w:val="006E2808"/>
    <w:rsid w:val="006E28B4"/>
    <w:rsid w:val="006E28D0"/>
    <w:rsid w:val="006E2970"/>
    <w:rsid w:val="006E31DF"/>
    <w:rsid w:val="006E3294"/>
    <w:rsid w:val="006E3360"/>
    <w:rsid w:val="006E34AB"/>
    <w:rsid w:val="006E36BD"/>
    <w:rsid w:val="006E3BA5"/>
    <w:rsid w:val="006E3C17"/>
    <w:rsid w:val="006E433C"/>
    <w:rsid w:val="006E439D"/>
    <w:rsid w:val="006E43B8"/>
    <w:rsid w:val="006E44FF"/>
    <w:rsid w:val="006E473B"/>
    <w:rsid w:val="006E49C2"/>
    <w:rsid w:val="006E4C96"/>
    <w:rsid w:val="006E4C9E"/>
    <w:rsid w:val="006E4FA9"/>
    <w:rsid w:val="006E5000"/>
    <w:rsid w:val="006E525C"/>
    <w:rsid w:val="006E53AF"/>
    <w:rsid w:val="006E5745"/>
    <w:rsid w:val="006E5802"/>
    <w:rsid w:val="006E59B4"/>
    <w:rsid w:val="006E5A2D"/>
    <w:rsid w:val="006E5AEB"/>
    <w:rsid w:val="006E5B70"/>
    <w:rsid w:val="006E5B7D"/>
    <w:rsid w:val="006E5D0F"/>
    <w:rsid w:val="006E5DAF"/>
    <w:rsid w:val="006E5E9C"/>
    <w:rsid w:val="006E60A5"/>
    <w:rsid w:val="006E62A3"/>
    <w:rsid w:val="006E64FF"/>
    <w:rsid w:val="006E6BC8"/>
    <w:rsid w:val="006E6CD7"/>
    <w:rsid w:val="006E6D8D"/>
    <w:rsid w:val="006E7491"/>
    <w:rsid w:val="006E7801"/>
    <w:rsid w:val="006E79EB"/>
    <w:rsid w:val="006E7BF3"/>
    <w:rsid w:val="006E7CCE"/>
    <w:rsid w:val="006E7F00"/>
    <w:rsid w:val="006F04FD"/>
    <w:rsid w:val="006F0760"/>
    <w:rsid w:val="006F0946"/>
    <w:rsid w:val="006F0A4E"/>
    <w:rsid w:val="006F0EA5"/>
    <w:rsid w:val="006F1005"/>
    <w:rsid w:val="006F109C"/>
    <w:rsid w:val="006F129A"/>
    <w:rsid w:val="006F13CB"/>
    <w:rsid w:val="006F144C"/>
    <w:rsid w:val="006F145B"/>
    <w:rsid w:val="006F1875"/>
    <w:rsid w:val="006F1966"/>
    <w:rsid w:val="006F2187"/>
    <w:rsid w:val="006F2317"/>
    <w:rsid w:val="006F2369"/>
    <w:rsid w:val="006F2AFF"/>
    <w:rsid w:val="006F2F29"/>
    <w:rsid w:val="006F2F43"/>
    <w:rsid w:val="006F2F63"/>
    <w:rsid w:val="006F3198"/>
    <w:rsid w:val="006F3248"/>
    <w:rsid w:val="006F3277"/>
    <w:rsid w:val="006F417A"/>
    <w:rsid w:val="006F41DE"/>
    <w:rsid w:val="006F4432"/>
    <w:rsid w:val="006F4511"/>
    <w:rsid w:val="006F49CD"/>
    <w:rsid w:val="006F4D8F"/>
    <w:rsid w:val="006F4F64"/>
    <w:rsid w:val="006F5D54"/>
    <w:rsid w:val="006F5DAC"/>
    <w:rsid w:val="006F612F"/>
    <w:rsid w:val="006F6151"/>
    <w:rsid w:val="006F6278"/>
    <w:rsid w:val="006F663A"/>
    <w:rsid w:val="006F68FF"/>
    <w:rsid w:val="006F6BDB"/>
    <w:rsid w:val="006F6DA1"/>
    <w:rsid w:val="006F6EAE"/>
    <w:rsid w:val="006F6F12"/>
    <w:rsid w:val="006F6F46"/>
    <w:rsid w:val="006F6F77"/>
    <w:rsid w:val="006F751D"/>
    <w:rsid w:val="006F7544"/>
    <w:rsid w:val="006F77A8"/>
    <w:rsid w:val="006F7970"/>
    <w:rsid w:val="006F7AFA"/>
    <w:rsid w:val="006F7B0B"/>
    <w:rsid w:val="006F7CDB"/>
    <w:rsid w:val="006F7D4C"/>
    <w:rsid w:val="00700054"/>
    <w:rsid w:val="00700212"/>
    <w:rsid w:val="0070084F"/>
    <w:rsid w:val="00700B80"/>
    <w:rsid w:val="00700D0C"/>
    <w:rsid w:val="00701722"/>
    <w:rsid w:val="00701E50"/>
    <w:rsid w:val="007022F4"/>
    <w:rsid w:val="0070239A"/>
    <w:rsid w:val="00702419"/>
    <w:rsid w:val="00702650"/>
    <w:rsid w:val="00702662"/>
    <w:rsid w:val="00702675"/>
    <w:rsid w:val="00702927"/>
    <w:rsid w:val="0070298D"/>
    <w:rsid w:val="00702F4A"/>
    <w:rsid w:val="00703214"/>
    <w:rsid w:val="00703664"/>
    <w:rsid w:val="007039B1"/>
    <w:rsid w:val="00703BC8"/>
    <w:rsid w:val="00703DC0"/>
    <w:rsid w:val="00703E52"/>
    <w:rsid w:val="00704096"/>
    <w:rsid w:val="00704186"/>
    <w:rsid w:val="00704229"/>
    <w:rsid w:val="00704BEC"/>
    <w:rsid w:val="00704BF7"/>
    <w:rsid w:val="00704E6E"/>
    <w:rsid w:val="00704E81"/>
    <w:rsid w:val="00704EDE"/>
    <w:rsid w:val="00705746"/>
    <w:rsid w:val="007059DB"/>
    <w:rsid w:val="00705F85"/>
    <w:rsid w:val="0070623B"/>
    <w:rsid w:val="00706376"/>
    <w:rsid w:val="00706383"/>
    <w:rsid w:val="00706929"/>
    <w:rsid w:val="00706D2C"/>
    <w:rsid w:val="00706D93"/>
    <w:rsid w:val="00707D6D"/>
    <w:rsid w:val="00710505"/>
    <w:rsid w:val="00710F34"/>
    <w:rsid w:val="0071143B"/>
    <w:rsid w:val="00711643"/>
    <w:rsid w:val="00711DD1"/>
    <w:rsid w:val="00711F59"/>
    <w:rsid w:val="00711F71"/>
    <w:rsid w:val="00712372"/>
    <w:rsid w:val="007133C8"/>
    <w:rsid w:val="00713404"/>
    <w:rsid w:val="00713602"/>
    <w:rsid w:val="007136F5"/>
    <w:rsid w:val="00713984"/>
    <w:rsid w:val="00713B9F"/>
    <w:rsid w:val="00713E75"/>
    <w:rsid w:val="00713FDA"/>
    <w:rsid w:val="0071410F"/>
    <w:rsid w:val="00714298"/>
    <w:rsid w:val="00714327"/>
    <w:rsid w:val="00714D84"/>
    <w:rsid w:val="00714E53"/>
    <w:rsid w:val="00715115"/>
    <w:rsid w:val="0071538D"/>
    <w:rsid w:val="0071542B"/>
    <w:rsid w:val="007154C4"/>
    <w:rsid w:val="00715BDA"/>
    <w:rsid w:val="0071606A"/>
    <w:rsid w:val="007161AE"/>
    <w:rsid w:val="007163FB"/>
    <w:rsid w:val="00716602"/>
    <w:rsid w:val="0071662E"/>
    <w:rsid w:val="007167D6"/>
    <w:rsid w:val="007169AB"/>
    <w:rsid w:val="00716A6B"/>
    <w:rsid w:val="0071751B"/>
    <w:rsid w:val="00717884"/>
    <w:rsid w:val="007178F6"/>
    <w:rsid w:val="00717DBE"/>
    <w:rsid w:val="00717E5C"/>
    <w:rsid w:val="00717FA3"/>
    <w:rsid w:val="007202C1"/>
    <w:rsid w:val="007203FA"/>
    <w:rsid w:val="00720573"/>
    <w:rsid w:val="0072098B"/>
    <w:rsid w:val="00720ADB"/>
    <w:rsid w:val="00720B31"/>
    <w:rsid w:val="00720D22"/>
    <w:rsid w:val="00720F37"/>
    <w:rsid w:val="00721175"/>
    <w:rsid w:val="007214A5"/>
    <w:rsid w:val="007217C6"/>
    <w:rsid w:val="007218C9"/>
    <w:rsid w:val="00721A68"/>
    <w:rsid w:val="00721C49"/>
    <w:rsid w:val="00721CD3"/>
    <w:rsid w:val="0072229F"/>
    <w:rsid w:val="007227EC"/>
    <w:rsid w:val="00722803"/>
    <w:rsid w:val="00722882"/>
    <w:rsid w:val="00722D3C"/>
    <w:rsid w:val="00722FB8"/>
    <w:rsid w:val="0072372E"/>
    <w:rsid w:val="00724055"/>
    <w:rsid w:val="007240CE"/>
    <w:rsid w:val="007243CD"/>
    <w:rsid w:val="00724893"/>
    <w:rsid w:val="00724C6C"/>
    <w:rsid w:val="007250AD"/>
    <w:rsid w:val="0072514F"/>
    <w:rsid w:val="007252F5"/>
    <w:rsid w:val="0072594B"/>
    <w:rsid w:val="00725CB1"/>
    <w:rsid w:val="00725CDC"/>
    <w:rsid w:val="00725FBC"/>
    <w:rsid w:val="0072616D"/>
    <w:rsid w:val="00726849"/>
    <w:rsid w:val="00726865"/>
    <w:rsid w:val="00726C2D"/>
    <w:rsid w:val="00726E8F"/>
    <w:rsid w:val="00727066"/>
    <w:rsid w:val="00727079"/>
    <w:rsid w:val="00727157"/>
    <w:rsid w:val="0072721A"/>
    <w:rsid w:val="0072775F"/>
    <w:rsid w:val="00727BDB"/>
    <w:rsid w:val="00727BE4"/>
    <w:rsid w:val="0073063E"/>
    <w:rsid w:val="00730B24"/>
    <w:rsid w:val="0073155E"/>
    <w:rsid w:val="00731588"/>
    <w:rsid w:val="0073162A"/>
    <w:rsid w:val="007316C2"/>
    <w:rsid w:val="00731927"/>
    <w:rsid w:val="00731AD8"/>
    <w:rsid w:val="00731CD6"/>
    <w:rsid w:val="00731CE7"/>
    <w:rsid w:val="00732142"/>
    <w:rsid w:val="0073251F"/>
    <w:rsid w:val="00732925"/>
    <w:rsid w:val="0073292C"/>
    <w:rsid w:val="007329B6"/>
    <w:rsid w:val="00732B40"/>
    <w:rsid w:val="00732C5D"/>
    <w:rsid w:val="00732C8E"/>
    <w:rsid w:val="00732F68"/>
    <w:rsid w:val="007335B1"/>
    <w:rsid w:val="0073361D"/>
    <w:rsid w:val="0073373E"/>
    <w:rsid w:val="00733836"/>
    <w:rsid w:val="007339C0"/>
    <w:rsid w:val="00733DD1"/>
    <w:rsid w:val="007340E1"/>
    <w:rsid w:val="00734113"/>
    <w:rsid w:val="007341FC"/>
    <w:rsid w:val="00734209"/>
    <w:rsid w:val="00734433"/>
    <w:rsid w:val="0073468C"/>
    <w:rsid w:val="0073469B"/>
    <w:rsid w:val="00734743"/>
    <w:rsid w:val="007347D7"/>
    <w:rsid w:val="007348C3"/>
    <w:rsid w:val="007349F3"/>
    <w:rsid w:val="00734C13"/>
    <w:rsid w:val="00734E88"/>
    <w:rsid w:val="00734F81"/>
    <w:rsid w:val="007351E8"/>
    <w:rsid w:val="00735703"/>
    <w:rsid w:val="0073599A"/>
    <w:rsid w:val="00735C7B"/>
    <w:rsid w:val="00736473"/>
    <w:rsid w:val="00736781"/>
    <w:rsid w:val="00736924"/>
    <w:rsid w:val="00736B5B"/>
    <w:rsid w:val="0073707F"/>
    <w:rsid w:val="00737BE9"/>
    <w:rsid w:val="00737C28"/>
    <w:rsid w:val="00737C51"/>
    <w:rsid w:val="00740461"/>
    <w:rsid w:val="007405DB"/>
    <w:rsid w:val="0074089E"/>
    <w:rsid w:val="007409D8"/>
    <w:rsid w:val="0074103A"/>
    <w:rsid w:val="00741497"/>
    <w:rsid w:val="00741510"/>
    <w:rsid w:val="007418F5"/>
    <w:rsid w:val="00741CB2"/>
    <w:rsid w:val="00741D7D"/>
    <w:rsid w:val="00741DB7"/>
    <w:rsid w:val="00742A98"/>
    <w:rsid w:val="007432CA"/>
    <w:rsid w:val="00743310"/>
    <w:rsid w:val="0074331E"/>
    <w:rsid w:val="0074370D"/>
    <w:rsid w:val="00743BA3"/>
    <w:rsid w:val="00743C96"/>
    <w:rsid w:val="00744296"/>
    <w:rsid w:val="00744315"/>
    <w:rsid w:val="00744641"/>
    <w:rsid w:val="0074467B"/>
    <w:rsid w:val="00744721"/>
    <w:rsid w:val="007447BB"/>
    <w:rsid w:val="00744A55"/>
    <w:rsid w:val="00744E4E"/>
    <w:rsid w:val="00744FD6"/>
    <w:rsid w:val="00745156"/>
    <w:rsid w:val="0074522D"/>
    <w:rsid w:val="00745407"/>
    <w:rsid w:val="00745B4E"/>
    <w:rsid w:val="00745B72"/>
    <w:rsid w:val="00745E28"/>
    <w:rsid w:val="00745F8E"/>
    <w:rsid w:val="00746116"/>
    <w:rsid w:val="0074626E"/>
    <w:rsid w:val="00746329"/>
    <w:rsid w:val="00746695"/>
    <w:rsid w:val="00746741"/>
    <w:rsid w:val="00746823"/>
    <w:rsid w:val="00746BC4"/>
    <w:rsid w:val="00746E3D"/>
    <w:rsid w:val="0074744F"/>
    <w:rsid w:val="00750A0A"/>
    <w:rsid w:val="00750D2E"/>
    <w:rsid w:val="007517BD"/>
    <w:rsid w:val="007518FF"/>
    <w:rsid w:val="00751978"/>
    <w:rsid w:val="00751F50"/>
    <w:rsid w:val="0075209F"/>
    <w:rsid w:val="00752505"/>
    <w:rsid w:val="00752557"/>
    <w:rsid w:val="007525FA"/>
    <w:rsid w:val="00752646"/>
    <w:rsid w:val="0075269B"/>
    <w:rsid w:val="007526E8"/>
    <w:rsid w:val="00752800"/>
    <w:rsid w:val="007528CA"/>
    <w:rsid w:val="00752E8B"/>
    <w:rsid w:val="007531A8"/>
    <w:rsid w:val="00753783"/>
    <w:rsid w:val="00753A8B"/>
    <w:rsid w:val="00753B6E"/>
    <w:rsid w:val="00753C7B"/>
    <w:rsid w:val="00754613"/>
    <w:rsid w:val="00754A1F"/>
    <w:rsid w:val="00754B8E"/>
    <w:rsid w:val="00754B9E"/>
    <w:rsid w:val="00754C6C"/>
    <w:rsid w:val="00754E9E"/>
    <w:rsid w:val="00754EC3"/>
    <w:rsid w:val="00754ED5"/>
    <w:rsid w:val="00755079"/>
    <w:rsid w:val="0075543A"/>
    <w:rsid w:val="00755699"/>
    <w:rsid w:val="00755B28"/>
    <w:rsid w:val="00755B70"/>
    <w:rsid w:val="00756030"/>
    <w:rsid w:val="007566C9"/>
    <w:rsid w:val="007572C5"/>
    <w:rsid w:val="00757451"/>
    <w:rsid w:val="0075769F"/>
    <w:rsid w:val="0075772C"/>
    <w:rsid w:val="0075778D"/>
    <w:rsid w:val="00757EE0"/>
    <w:rsid w:val="007601E8"/>
    <w:rsid w:val="007602D9"/>
    <w:rsid w:val="00760509"/>
    <w:rsid w:val="0076057A"/>
    <w:rsid w:val="007607B5"/>
    <w:rsid w:val="007609F4"/>
    <w:rsid w:val="00760C01"/>
    <w:rsid w:val="00760EB4"/>
    <w:rsid w:val="00761944"/>
    <w:rsid w:val="007619C3"/>
    <w:rsid w:val="007621F1"/>
    <w:rsid w:val="0076235B"/>
    <w:rsid w:val="00762488"/>
    <w:rsid w:val="0076264E"/>
    <w:rsid w:val="007627E6"/>
    <w:rsid w:val="00762D68"/>
    <w:rsid w:val="00762F95"/>
    <w:rsid w:val="00763DBB"/>
    <w:rsid w:val="00763FF7"/>
    <w:rsid w:val="0076429A"/>
    <w:rsid w:val="0076438B"/>
    <w:rsid w:val="0076456F"/>
    <w:rsid w:val="00764631"/>
    <w:rsid w:val="0076495B"/>
    <w:rsid w:val="00764E7F"/>
    <w:rsid w:val="00764EEC"/>
    <w:rsid w:val="00764FB2"/>
    <w:rsid w:val="00765371"/>
    <w:rsid w:val="0076586F"/>
    <w:rsid w:val="007658C8"/>
    <w:rsid w:val="00765B1B"/>
    <w:rsid w:val="007662C3"/>
    <w:rsid w:val="007663F1"/>
    <w:rsid w:val="0076662C"/>
    <w:rsid w:val="00766724"/>
    <w:rsid w:val="00766845"/>
    <w:rsid w:val="00766B92"/>
    <w:rsid w:val="00766D5F"/>
    <w:rsid w:val="00766E6E"/>
    <w:rsid w:val="00767586"/>
    <w:rsid w:val="007675B0"/>
    <w:rsid w:val="0076778C"/>
    <w:rsid w:val="007677D1"/>
    <w:rsid w:val="00767817"/>
    <w:rsid w:val="00767951"/>
    <w:rsid w:val="007679C4"/>
    <w:rsid w:val="00767ADB"/>
    <w:rsid w:val="00770268"/>
    <w:rsid w:val="0077035A"/>
    <w:rsid w:val="00770631"/>
    <w:rsid w:val="00770811"/>
    <w:rsid w:val="00770995"/>
    <w:rsid w:val="00770A41"/>
    <w:rsid w:val="00770BAA"/>
    <w:rsid w:val="00770C69"/>
    <w:rsid w:val="00770FDE"/>
    <w:rsid w:val="007712F5"/>
    <w:rsid w:val="007717B4"/>
    <w:rsid w:val="007718DC"/>
    <w:rsid w:val="0077197D"/>
    <w:rsid w:val="00771B3B"/>
    <w:rsid w:val="00771C96"/>
    <w:rsid w:val="00771F89"/>
    <w:rsid w:val="00772253"/>
    <w:rsid w:val="00772481"/>
    <w:rsid w:val="00772AFA"/>
    <w:rsid w:val="0077311A"/>
    <w:rsid w:val="0077313C"/>
    <w:rsid w:val="00773361"/>
    <w:rsid w:val="00773583"/>
    <w:rsid w:val="00773C25"/>
    <w:rsid w:val="00773CFD"/>
    <w:rsid w:val="00773E4E"/>
    <w:rsid w:val="00773FBE"/>
    <w:rsid w:val="007742FA"/>
    <w:rsid w:val="00774697"/>
    <w:rsid w:val="00774E8B"/>
    <w:rsid w:val="00774F9F"/>
    <w:rsid w:val="00775143"/>
    <w:rsid w:val="0077525C"/>
    <w:rsid w:val="007754F6"/>
    <w:rsid w:val="0077568A"/>
    <w:rsid w:val="00775726"/>
    <w:rsid w:val="0077584B"/>
    <w:rsid w:val="00775867"/>
    <w:rsid w:val="007759A0"/>
    <w:rsid w:val="00775A44"/>
    <w:rsid w:val="00775B44"/>
    <w:rsid w:val="00775B5E"/>
    <w:rsid w:val="00775DC4"/>
    <w:rsid w:val="00775DD7"/>
    <w:rsid w:val="0077616D"/>
    <w:rsid w:val="00776406"/>
    <w:rsid w:val="007765E8"/>
    <w:rsid w:val="0077691F"/>
    <w:rsid w:val="00776B86"/>
    <w:rsid w:val="00776D45"/>
    <w:rsid w:val="00776DBB"/>
    <w:rsid w:val="007771FB"/>
    <w:rsid w:val="0077724A"/>
    <w:rsid w:val="00777691"/>
    <w:rsid w:val="0077773B"/>
    <w:rsid w:val="0077797A"/>
    <w:rsid w:val="007779B2"/>
    <w:rsid w:val="00777F00"/>
    <w:rsid w:val="0078013F"/>
    <w:rsid w:val="007806B7"/>
    <w:rsid w:val="00780838"/>
    <w:rsid w:val="0078094F"/>
    <w:rsid w:val="007809E1"/>
    <w:rsid w:val="00780C71"/>
    <w:rsid w:val="00780E8A"/>
    <w:rsid w:val="0078120D"/>
    <w:rsid w:val="00781279"/>
    <w:rsid w:val="00781514"/>
    <w:rsid w:val="00781B47"/>
    <w:rsid w:val="0078201B"/>
    <w:rsid w:val="00782168"/>
    <w:rsid w:val="0078247D"/>
    <w:rsid w:val="00782929"/>
    <w:rsid w:val="0078294E"/>
    <w:rsid w:val="007829A5"/>
    <w:rsid w:val="00782DC5"/>
    <w:rsid w:val="00783094"/>
    <w:rsid w:val="007830DF"/>
    <w:rsid w:val="007831EB"/>
    <w:rsid w:val="00783B06"/>
    <w:rsid w:val="0078407D"/>
    <w:rsid w:val="007842CD"/>
    <w:rsid w:val="00784582"/>
    <w:rsid w:val="0078477F"/>
    <w:rsid w:val="0078489E"/>
    <w:rsid w:val="00784AC5"/>
    <w:rsid w:val="00784E7E"/>
    <w:rsid w:val="0078509D"/>
    <w:rsid w:val="007850EF"/>
    <w:rsid w:val="00785C08"/>
    <w:rsid w:val="00785DE9"/>
    <w:rsid w:val="00785FAA"/>
    <w:rsid w:val="007862FF"/>
    <w:rsid w:val="00786364"/>
    <w:rsid w:val="00786743"/>
    <w:rsid w:val="00786ACD"/>
    <w:rsid w:val="00786EEC"/>
    <w:rsid w:val="00787055"/>
    <w:rsid w:val="00787153"/>
    <w:rsid w:val="0078725B"/>
    <w:rsid w:val="00787CB7"/>
    <w:rsid w:val="00787F6D"/>
    <w:rsid w:val="0079009C"/>
    <w:rsid w:val="007900EA"/>
    <w:rsid w:val="00790221"/>
    <w:rsid w:val="0079087B"/>
    <w:rsid w:val="00790A3B"/>
    <w:rsid w:val="00790DA8"/>
    <w:rsid w:val="00790FC2"/>
    <w:rsid w:val="00791111"/>
    <w:rsid w:val="00791BFF"/>
    <w:rsid w:val="00791E05"/>
    <w:rsid w:val="00791E37"/>
    <w:rsid w:val="00791EE2"/>
    <w:rsid w:val="007925EC"/>
    <w:rsid w:val="00792925"/>
    <w:rsid w:val="00792BFF"/>
    <w:rsid w:val="00792CE5"/>
    <w:rsid w:val="007933CB"/>
    <w:rsid w:val="0079345C"/>
    <w:rsid w:val="00793575"/>
    <w:rsid w:val="0079372C"/>
    <w:rsid w:val="007938D9"/>
    <w:rsid w:val="00793A16"/>
    <w:rsid w:val="00793CF2"/>
    <w:rsid w:val="00793E99"/>
    <w:rsid w:val="00793F8B"/>
    <w:rsid w:val="00793FF8"/>
    <w:rsid w:val="007941BE"/>
    <w:rsid w:val="007942BA"/>
    <w:rsid w:val="007944DE"/>
    <w:rsid w:val="0079467F"/>
    <w:rsid w:val="007948BF"/>
    <w:rsid w:val="007949ED"/>
    <w:rsid w:val="00794C0A"/>
    <w:rsid w:val="00794DB0"/>
    <w:rsid w:val="00794F11"/>
    <w:rsid w:val="0079554B"/>
    <w:rsid w:val="00795CAC"/>
    <w:rsid w:val="00795CB3"/>
    <w:rsid w:val="0079608C"/>
    <w:rsid w:val="00796139"/>
    <w:rsid w:val="00796266"/>
    <w:rsid w:val="007965E9"/>
    <w:rsid w:val="00796826"/>
    <w:rsid w:val="0079688C"/>
    <w:rsid w:val="00796F29"/>
    <w:rsid w:val="0079709E"/>
    <w:rsid w:val="00797428"/>
    <w:rsid w:val="00797B0F"/>
    <w:rsid w:val="00797C4C"/>
    <w:rsid w:val="007A01AA"/>
    <w:rsid w:val="007A04A4"/>
    <w:rsid w:val="007A05E5"/>
    <w:rsid w:val="007A07A5"/>
    <w:rsid w:val="007A08EB"/>
    <w:rsid w:val="007A0FC1"/>
    <w:rsid w:val="007A100C"/>
    <w:rsid w:val="007A105F"/>
    <w:rsid w:val="007A157F"/>
    <w:rsid w:val="007A17C7"/>
    <w:rsid w:val="007A1838"/>
    <w:rsid w:val="007A1906"/>
    <w:rsid w:val="007A1B1E"/>
    <w:rsid w:val="007A1D38"/>
    <w:rsid w:val="007A1F87"/>
    <w:rsid w:val="007A2672"/>
    <w:rsid w:val="007A27DA"/>
    <w:rsid w:val="007A2826"/>
    <w:rsid w:val="007A2D5E"/>
    <w:rsid w:val="007A2E2C"/>
    <w:rsid w:val="007A2F24"/>
    <w:rsid w:val="007A32A6"/>
    <w:rsid w:val="007A32E3"/>
    <w:rsid w:val="007A3344"/>
    <w:rsid w:val="007A3528"/>
    <w:rsid w:val="007A35C0"/>
    <w:rsid w:val="007A36D0"/>
    <w:rsid w:val="007A3A3D"/>
    <w:rsid w:val="007A3D11"/>
    <w:rsid w:val="007A4205"/>
    <w:rsid w:val="007A42ED"/>
    <w:rsid w:val="007A457A"/>
    <w:rsid w:val="007A4678"/>
    <w:rsid w:val="007A4960"/>
    <w:rsid w:val="007A4ACA"/>
    <w:rsid w:val="007A4D21"/>
    <w:rsid w:val="007A4E62"/>
    <w:rsid w:val="007A50D9"/>
    <w:rsid w:val="007A58B7"/>
    <w:rsid w:val="007A5C28"/>
    <w:rsid w:val="007A5C29"/>
    <w:rsid w:val="007A5D59"/>
    <w:rsid w:val="007A6292"/>
    <w:rsid w:val="007A660C"/>
    <w:rsid w:val="007A6764"/>
    <w:rsid w:val="007A68AA"/>
    <w:rsid w:val="007A68B6"/>
    <w:rsid w:val="007A68E8"/>
    <w:rsid w:val="007A6958"/>
    <w:rsid w:val="007A697B"/>
    <w:rsid w:val="007A6B90"/>
    <w:rsid w:val="007A6C18"/>
    <w:rsid w:val="007A6C44"/>
    <w:rsid w:val="007A722A"/>
    <w:rsid w:val="007A736B"/>
    <w:rsid w:val="007A7465"/>
    <w:rsid w:val="007A7500"/>
    <w:rsid w:val="007A7A03"/>
    <w:rsid w:val="007B0111"/>
    <w:rsid w:val="007B0304"/>
    <w:rsid w:val="007B0850"/>
    <w:rsid w:val="007B0C85"/>
    <w:rsid w:val="007B1298"/>
    <w:rsid w:val="007B1517"/>
    <w:rsid w:val="007B1685"/>
    <w:rsid w:val="007B2068"/>
    <w:rsid w:val="007B22D8"/>
    <w:rsid w:val="007B240B"/>
    <w:rsid w:val="007B24B5"/>
    <w:rsid w:val="007B2E17"/>
    <w:rsid w:val="007B2FA9"/>
    <w:rsid w:val="007B3257"/>
    <w:rsid w:val="007B4028"/>
    <w:rsid w:val="007B414F"/>
    <w:rsid w:val="007B46EB"/>
    <w:rsid w:val="007B4DF8"/>
    <w:rsid w:val="007B5048"/>
    <w:rsid w:val="007B5106"/>
    <w:rsid w:val="007B511F"/>
    <w:rsid w:val="007B56C3"/>
    <w:rsid w:val="007B5787"/>
    <w:rsid w:val="007B5853"/>
    <w:rsid w:val="007B5C90"/>
    <w:rsid w:val="007B632C"/>
    <w:rsid w:val="007B68D4"/>
    <w:rsid w:val="007B6CB0"/>
    <w:rsid w:val="007B6D64"/>
    <w:rsid w:val="007B7013"/>
    <w:rsid w:val="007B7A1B"/>
    <w:rsid w:val="007B7DCB"/>
    <w:rsid w:val="007B7F92"/>
    <w:rsid w:val="007C05B8"/>
    <w:rsid w:val="007C0DDA"/>
    <w:rsid w:val="007C0DFA"/>
    <w:rsid w:val="007C12C7"/>
    <w:rsid w:val="007C141B"/>
    <w:rsid w:val="007C1649"/>
    <w:rsid w:val="007C1A72"/>
    <w:rsid w:val="007C1B21"/>
    <w:rsid w:val="007C20FE"/>
    <w:rsid w:val="007C265A"/>
    <w:rsid w:val="007C2946"/>
    <w:rsid w:val="007C2C73"/>
    <w:rsid w:val="007C2FF9"/>
    <w:rsid w:val="007C3253"/>
    <w:rsid w:val="007C32B7"/>
    <w:rsid w:val="007C36B5"/>
    <w:rsid w:val="007C3F56"/>
    <w:rsid w:val="007C3F6E"/>
    <w:rsid w:val="007C3FDF"/>
    <w:rsid w:val="007C4170"/>
    <w:rsid w:val="007C4572"/>
    <w:rsid w:val="007C47D3"/>
    <w:rsid w:val="007C52BD"/>
    <w:rsid w:val="007C5497"/>
    <w:rsid w:val="007C572B"/>
    <w:rsid w:val="007C5CCF"/>
    <w:rsid w:val="007C5D07"/>
    <w:rsid w:val="007C5D3F"/>
    <w:rsid w:val="007C6305"/>
    <w:rsid w:val="007C6325"/>
    <w:rsid w:val="007C63C8"/>
    <w:rsid w:val="007C67A8"/>
    <w:rsid w:val="007C68C1"/>
    <w:rsid w:val="007C6968"/>
    <w:rsid w:val="007C6D3C"/>
    <w:rsid w:val="007C6E53"/>
    <w:rsid w:val="007C6E6C"/>
    <w:rsid w:val="007D00E6"/>
    <w:rsid w:val="007D03D3"/>
    <w:rsid w:val="007D0469"/>
    <w:rsid w:val="007D0811"/>
    <w:rsid w:val="007D09C4"/>
    <w:rsid w:val="007D104F"/>
    <w:rsid w:val="007D10C1"/>
    <w:rsid w:val="007D170A"/>
    <w:rsid w:val="007D204F"/>
    <w:rsid w:val="007D292F"/>
    <w:rsid w:val="007D2957"/>
    <w:rsid w:val="007D2A57"/>
    <w:rsid w:val="007D2B73"/>
    <w:rsid w:val="007D2D40"/>
    <w:rsid w:val="007D2E7C"/>
    <w:rsid w:val="007D31F5"/>
    <w:rsid w:val="007D3288"/>
    <w:rsid w:val="007D33D0"/>
    <w:rsid w:val="007D3533"/>
    <w:rsid w:val="007D3B0A"/>
    <w:rsid w:val="007D3BFD"/>
    <w:rsid w:val="007D4C14"/>
    <w:rsid w:val="007D4C52"/>
    <w:rsid w:val="007D4E8D"/>
    <w:rsid w:val="007D556D"/>
    <w:rsid w:val="007D5790"/>
    <w:rsid w:val="007D591F"/>
    <w:rsid w:val="007D5A41"/>
    <w:rsid w:val="007D605F"/>
    <w:rsid w:val="007D6944"/>
    <w:rsid w:val="007D6CEA"/>
    <w:rsid w:val="007D6D15"/>
    <w:rsid w:val="007D7885"/>
    <w:rsid w:val="007D7EDA"/>
    <w:rsid w:val="007D7F37"/>
    <w:rsid w:val="007E0439"/>
    <w:rsid w:val="007E0836"/>
    <w:rsid w:val="007E083B"/>
    <w:rsid w:val="007E0891"/>
    <w:rsid w:val="007E093B"/>
    <w:rsid w:val="007E0AEE"/>
    <w:rsid w:val="007E0CA2"/>
    <w:rsid w:val="007E0CB5"/>
    <w:rsid w:val="007E0D36"/>
    <w:rsid w:val="007E1115"/>
    <w:rsid w:val="007E135B"/>
    <w:rsid w:val="007E214D"/>
    <w:rsid w:val="007E2193"/>
    <w:rsid w:val="007E25A8"/>
    <w:rsid w:val="007E2723"/>
    <w:rsid w:val="007E295A"/>
    <w:rsid w:val="007E29A0"/>
    <w:rsid w:val="007E2DFD"/>
    <w:rsid w:val="007E33FB"/>
    <w:rsid w:val="007E34FB"/>
    <w:rsid w:val="007E3659"/>
    <w:rsid w:val="007E3758"/>
    <w:rsid w:val="007E38E2"/>
    <w:rsid w:val="007E39CB"/>
    <w:rsid w:val="007E3A01"/>
    <w:rsid w:val="007E3A05"/>
    <w:rsid w:val="007E3D28"/>
    <w:rsid w:val="007E458F"/>
    <w:rsid w:val="007E47C3"/>
    <w:rsid w:val="007E4B3C"/>
    <w:rsid w:val="007E504F"/>
    <w:rsid w:val="007E50E6"/>
    <w:rsid w:val="007E50E9"/>
    <w:rsid w:val="007E52CE"/>
    <w:rsid w:val="007E546F"/>
    <w:rsid w:val="007E55E7"/>
    <w:rsid w:val="007E5679"/>
    <w:rsid w:val="007E5771"/>
    <w:rsid w:val="007E5858"/>
    <w:rsid w:val="007E612E"/>
    <w:rsid w:val="007E650C"/>
    <w:rsid w:val="007E66CF"/>
    <w:rsid w:val="007E6710"/>
    <w:rsid w:val="007E6AD2"/>
    <w:rsid w:val="007E6F61"/>
    <w:rsid w:val="007E719B"/>
    <w:rsid w:val="007E7378"/>
    <w:rsid w:val="007E756D"/>
    <w:rsid w:val="007E7A75"/>
    <w:rsid w:val="007E7FA4"/>
    <w:rsid w:val="007F002D"/>
    <w:rsid w:val="007F0398"/>
    <w:rsid w:val="007F055C"/>
    <w:rsid w:val="007F06D9"/>
    <w:rsid w:val="007F0C97"/>
    <w:rsid w:val="007F152C"/>
    <w:rsid w:val="007F185F"/>
    <w:rsid w:val="007F1A17"/>
    <w:rsid w:val="007F1BF0"/>
    <w:rsid w:val="007F1EC5"/>
    <w:rsid w:val="007F1EF0"/>
    <w:rsid w:val="007F1F43"/>
    <w:rsid w:val="007F2294"/>
    <w:rsid w:val="007F22C4"/>
    <w:rsid w:val="007F2569"/>
    <w:rsid w:val="007F2791"/>
    <w:rsid w:val="007F28B8"/>
    <w:rsid w:val="007F2971"/>
    <w:rsid w:val="007F29E4"/>
    <w:rsid w:val="007F2B10"/>
    <w:rsid w:val="007F2E95"/>
    <w:rsid w:val="007F3552"/>
    <w:rsid w:val="007F373C"/>
    <w:rsid w:val="007F37EC"/>
    <w:rsid w:val="007F3B32"/>
    <w:rsid w:val="007F3E2D"/>
    <w:rsid w:val="007F47ED"/>
    <w:rsid w:val="007F4C79"/>
    <w:rsid w:val="007F4CD2"/>
    <w:rsid w:val="007F526B"/>
    <w:rsid w:val="007F533F"/>
    <w:rsid w:val="007F5652"/>
    <w:rsid w:val="007F5996"/>
    <w:rsid w:val="007F5AF4"/>
    <w:rsid w:val="007F5B3D"/>
    <w:rsid w:val="007F5B66"/>
    <w:rsid w:val="007F5F76"/>
    <w:rsid w:val="007F5FEF"/>
    <w:rsid w:val="007F62D9"/>
    <w:rsid w:val="007F638F"/>
    <w:rsid w:val="007F640E"/>
    <w:rsid w:val="007F6B27"/>
    <w:rsid w:val="007F74B9"/>
    <w:rsid w:val="007F750B"/>
    <w:rsid w:val="007F751D"/>
    <w:rsid w:val="007F75DF"/>
    <w:rsid w:val="007F78BF"/>
    <w:rsid w:val="007F78F2"/>
    <w:rsid w:val="008005DA"/>
    <w:rsid w:val="008008A2"/>
    <w:rsid w:val="00800C4B"/>
    <w:rsid w:val="00800FAD"/>
    <w:rsid w:val="00801004"/>
    <w:rsid w:val="00801042"/>
    <w:rsid w:val="0080106D"/>
    <w:rsid w:val="0080108E"/>
    <w:rsid w:val="008016CD"/>
    <w:rsid w:val="00801B4F"/>
    <w:rsid w:val="00801CE8"/>
    <w:rsid w:val="00801DF0"/>
    <w:rsid w:val="00801FF4"/>
    <w:rsid w:val="008023C2"/>
    <w:rsid w:val="008023E4"/>
    <w:rsid w:val="008026D2"/>
    <w:rsid w:val="008028E4"/>
    <w:rsid w:val="00802998"/>
    <w:rsid w:val="00802BB2"/>
    <w:rsid w:val="00802CCB"/>
    <w:rsid w:val="008033F3"/>
    <w:rsid w:val="0080367A"/>
    <w:rsid w:val="008039C8"/>
    <w:rsid w:val="00803A2B"/>
    <w:rsid w:val="00803C21"/>
    <w:rsid w:val="008043F8"/>
    <w:rsid w:val="0080447A"/>
    <w:rsid w:val="008045F1"/>
    <w:rsid w:val="008046FC"/>
    <w:rsid w:val="00804954"/>
    <w:rsid w:val="00804B5B"/>
    <w:rsid w:val="00804EF2"/>
    <w:rsid w:val="00804F24"/>
    <w:rsid w:val="00805462"/>
    <w:rsid w:val="008054B9"/>
    <w:rsid w:val="008057BB"/>
    <w:rsid w:val="00805AC6"/>
    <w:rsid w:val="00805B8F"/>
    <w:rsid w:val="00805D38"/>
    <w:rsid w:val="00805DFB"/>
    <w:rsid w:val="00806434"/>
    <w:rsid w:val="00806913"/>
    <w:rsid w:val="00807395"/>
    <w:rsid w:val="00807B9A"/>
    <w:rsid w:val="00810A05"/>
    <w:rsid w:val="00810C51"/>
    <w:rsid w:val="00810DDA"/>
    <w:rsid w:val="00810E14"/>
    <w:rsid w:val="00811146"/>
    <w:rsid w:val="0081139C"/>
    <w:rsid w:val="00811733"/>
    <w:rsid w:val="0081174E"/>
    <w:rsid w:val="0081186E"/>
    <w:rsid w:val="00811CB4"/>
    <w:rsid w:val="00811D1A"/>
    <w:rsid w:val="00811D45"/>
    <w:rsid w:val="00811D6A"/>
    <w:rsid w:val="00811D98"/>
    <w:rsid w:val="00812327"/>
    <w:rsid w:val="00812336"/>
    <w:rsid w:val="00812374"/>
    <w:rsid w:val="00812457"/>
    <w:rsid w:val="00812859"/>
    <w:rsid w:val="00812B39"/>
    <w:rsid w:val="00812CDC"/>
    <w:rsid w:val="008131AF"/>
    <w:rsid w:val="008132FC"/>
    <w:rsid w:val="00813B11"/>
    <w:rsid w:val="00813E26"/>
    <w:rsid w:val="00814079"/>
    <w:rsid w:val="008140E2"/>
    <w:rsid w:val="00814749"/>
    <w:rsid w:val="008149F9"/>
    <w:rsid w:val="00815564"/>
    <w:rsid w:val="008155BC"/>
    <w:rsid w:val="008155D6"/>
    <w:rsid w:val="008155EC"/>
    <w:rsid w:val="00815B77"/>
    <w:rsid w:val="00815FFB"/>
    <w:rsid w:val="00816034"/>
    <w:rsid w:val="008162B0"/>
    <w:rsid w:val="0081646E"/>
    <w:rsid w:val="00816507"/>
    <w:rsid w:val="00816512"/>
    <w:rsid w:val="00816982"/>
    <w:rsid w:val="00816ADA"/>
    <w:rsid w:val="00816D33"/>
    <w:rsid w:val="00816EDB"/>
    <w:rsid w:val="00817A29"/>
    <w:rsid w:val="00817B49"/>
    <w:rsid w:val="00817B6C"/>
    <w:rsid w:val="00817EA2"/>
    <w:rsid w:val="00817F01"/>
    <w:rsid w:val="00817F8F"/>
    <w:rsid w:val="00820021"/>
    <w:rsid w:val="008201B0"/>
    <w:rsid w:val="0082046B"/>
    <w:rsid w:val="0082058B"/>
    <w:rsid w:val="00820F4A"/>
    <w:rsid w:val="00820F7A"/>
    <w:rsid w:val="0082118E"/>
    <w:rsid w:val="008211A8"/>
    <w:rsid w:val="0082182C"/>
    <w:rsid w:val="00821873"/>
    <w:rsid w:val="008219D9"/>
    <w:rsid w:val="00821C7B"/>
    <w:rsid w:val="00821E91"/>
    <w:rsid w:val="008221FD"/>
    <w:rsid w:val="00822575"/>
    <w:rsid w:val="0082270F"/>
    <w:rsid w:val="00822855"/>
    <w:rsid w:val="00822B4C"/>
    <w:rsid w:val="00822C5F"/>
    <w:rsid w:val="00822CF6"/>
    <w:rsid w:val="00822DAE"/>
    <w:rsid w:val="00822E37"/>
    <w:rsid w:val="00822FFF"/>
    <w:rsid w:val="00823136"/>
    <w:rsid w:val="008232B8"/>
    <w:rsid w:val="00823320"/>
    <w:rsid w:val="00823738"/>
    <w:rsid w:val="008239C5"/>
    <w:rsid w:val="00823C32"/>
    <w:rsid w:val="008240D3"/>
    <w:rsid w:val="00824240"/>
    <w:rsid w:val="00824536"/>
    <w:rsid w:val="00824767"/>
    <w:rsid w:val="008247B9"/>
    <w:rsid w:val="00824993"/>
    <w:rsid w:val="00824AD6"/>
    <w:rsid w:val="00824BEC"/>
    <w:rsid w:val="00824E06"/>
    <w:rsid w:val="00824E70"/>
    <w:rsid w:val="00824E75"/>
    <w:rsid w:val="00825197"/>
    <w:rsid w:val="00825771"/>
    <w:rsid w:val="00825BC3"/>
    <w:rsid w:val="00825EE3"/>
    <w:rsid w:val="00826274"/>
    <w:rsid w:val="008262A2"/>
    <w:rsid w:val="0082634C"/>
    <w:rsid w:val="00826719"/>
    <w:rsid w:val="00826874"/>
    <w:rsid w:val="00826BF6"/>
    <w:rsid w:val="0082714B"/>
    <w:rsid w:val="0082731D"/>
    <w:rsid w:val="00827761"/>
    <w:rsid w:val="008278A7"/>
    <w:rsid w:val="00827C9E"/>
    <w:rsid w:val="00827D71"/>
    <w:rsid w:val="00827E04"/>
    <w:rsid w:val="00827F64"/>
    <w:rsid w:val="008305A9"/>
    <w:rsid w:val="00830F40"/>
    <w:rsid w:val="0083107A"/>
    <w:rsid w:val="008310F5"/>
    <w:rsid w:val="00831114"/>
    <w:rsid w:val="00831551"/>
    <w:rsid w:val="00831FFB"/>
    <w:rsid w:val="00832C41"/>
    <w:rsid w:val="00832E26"/>
    <w:rsid w:val="00833066"/>
    <w:rsid w:val="00833541"/>
    <w:rsid w:val="00833565"/>
    <w:rsid w:val="00833872"/>
    <w:rsid w:val="008338FE"/>
    <w:rsid w:val="00833919"/>
    <w:rsid w:val="0083393C"/>
    <w:rsid w:val="008340CF"/>
    <w:rsid w:val="00834272"/>
    <w:rsid w:val="008345F6"/>
    <w:rsid w:val="0083469A"/>
    <w:rsid w:val="0083480A"/>
    <w:rsid w:val="0083507B"/>
    <w:rsid w:val="0083525F"/>
    <w:rsid w:val="00835483"/>
    <w:rsid w:val="00835536"/>
    <w:rsid w:val="00835AB4"/>
    <w:rsid w:val="00835AE7"/>
    <w:rsid w:val="0083650E"/>
    <w:rsid w:val="00836BCE"/>
    <w:rsid w:val="00836C0E"/>
    <w:rsid w:val="00837337"/>
    <w:rsid w:val="00840041"/>
    <w:rsid w:val="008401F5"/>
    <w:rsid w:val="00840317"/>
    <w:rsid w:val="008403DF"/>
    <w:rsid w:val="0084070E"/>
    <w:rsid w:val="0084085A"/>
    <w:rsid w:val="00840C07"/>
    <w:rsid w:val="008417CC"/>
    <w:rsid w:val="008417D1"/>
    <w:rsid w:val="00841A28"/>
    <w:rsid w:val="00841D80"/>
    <w:rsid w:val="00841DE0"/>
    <w:rsid w:val="00841E62"/>
    <w:rsid w:val="00841EA0"/>
    <w:rsid w:val="0084231B"/>
    <w:rsid w:val="00842B3D"/>
    <w:rsid w:val="00842D5A"/>
    <w:rsid w:val="00842FFD"/>
    <w:rsid w:val="00843038"/>
    <w:rsid w:val="0084313D"/>
    <w:rsid w:val="008433C2"/>
    <w:rsid w:val="008436E9"/>
    <w:rsid w:val="0084387B"/>
    <w:rsid w:val="0084394F"/>
    <w:rsid w:val="008439DD"/>
    <w:rsid w:val="00843B82"/>
    <w:rsid w:val="008441DC"/>
    <w:rsid w:val="008443D4"/>
    <w:rsid w:val="00844B8B"/>
    <w:rsid w:val="00844BA3"/>
    <w:rsid w:val="00844CC6"/>
    <w:rsid w:val="00845368"/>
    <w:rsid w:val="008453EA"/>
    <w:rsid w:val="00845491"/>
    <w:rsid w:val="008457F6"/>
    <w:rsid w:val="00845B5C"/>
    <w:rsid w:val="00845B96"/>
    <w:rsid w:val="00845BB0"/>
    <w:rsid w:val="00845C22"/>
    <w:rsid w:val="008467E7"/>
    <w:rsid w:val="00846CB9"/>
    <w:rsid w:val="00846DA4"/>
    <w:rsid w:val="00846E89"/>
    <w:rsid w:val="00846F16"/>
    <w:rsid w:val="00846F4F"/>
    <w:rsid w:val="0084709B"/>
    <w:rsid w:val="008471B7"/>
    <w:rsid w:val="008472F1"/>
    <w:rsid w:val="00847ABB"/>
    <w:rsid w:val="00847CE7"/>
    <w:rsid w:val="00847EF1"/>
    <w:rsid w:val="00850728"/>
    <w:rsid w:val="008507AA"/>
    <w:rsid w:val="008508CE"/>
    <w:rsid w:val="0085094E"/>
    <w:rsid w:val="00850A35"/>
    <w:rsid w:val="00850A67"/>
    <w:rsid w:val="00850E5C"/>
    <w:rsid w:val="00850F9B"/>
    <w:rsid w:val="00850FA7"/>
    <w:rsid w:val="00851374"/>
    <w:rsid w:val="008514D6"/>
    <w:rsid w:val="0085154F"/>
    <w:rsid w:val="00851916"/>
    <w:rsid w:val="00851AC8"/>
    <w:rsid w:val="00851F95"/>
    <w:rsid w:val="008520B1"/>
    <w:rsid w:val="0085228F"/>
    <w:rsid w:val="00852B5F"/>
    <w:rsid w:val="00852B85"/>
    <w:rsid w:val="00852C9C"/>
    <w:rsid w:val="0085300D"/>
    <w:rsid w:val="00853037"/>
    <w:rsid w:val="00853051"/>
    <w:rsid w:val="00853C13"/>
    <w:rsid w:val="00853CEC"/>
    <w:rsid w:val="00853E02"/>
    <w:rsid w:val="00853F0A"/>
    <w:rsid w:val="008540DD"/>
    <w:rsid w:val="008542B6"/>
    <w:rsid w:val="008543B3"/>
    <w:rsid w:val="00854823"/>
    <w:rsid w:val="008549F3"/>
    <w:rsid w:val="00854A8D"/>
    <w:rsid w:val="00855059"/>
    <w:rsid w:val="008555A8"/>
    <w:rsid w:val="008558EA"/>
    <w:rsid w:val="00855937"/>
    <w:rsid w:val="00855A62"/>
    <w:rsid w:val="00855DE6"/>
    <w:rsid w:val="00855FB4"/>
    <w:rsid w:val="0085611C"/>
    <w:rsid w:val="00856672"/>
    <w:rsid w:val="0085673C"/>
    <w:rsid w:val="00856B63"/>
    <w:rsid w:val="00856CD7"/>
    <w:rsid w:val="00856E6A"/>
    <w:rsid w:val="00857037"/>
    <w:rsid w:val="0085721F"/>
    <w:rsid w:val="00857330"/>
    <w:rsid w:val="008573E2"/>
    <w:rsid w:val="00857435"/>
    <w:rsid w:val="008574E2"/>
    <w:rsid w:val="0085792F"/>
    <w:rsid w:val="00857EF6"/>
    <w:rsid w:val="008601FF"/>
    <w:rsid w:val="00860251"/>
    <w:rsid w:val="00860261"/>
    <w:rsid w:val="008602CC"/>
    <w:rsid w:val="00860401"/>
    <w:rsid w:val="00860580"/>
    <w:rsid w:val="00860E4D"/>
    <w:rsid w:val="00860EDE"/>
    <w:rsid w:val="00861045"/>
    <w:rsid w:val="0086160B"/>
    <w:rsid w:val="00861693"/>
    <w:rsid w:val="00861962"/>
    <w:rsid w:val="00861AC5"/>
    <w:rsid w:val="00861C88"/>
    <w:rsid w:val="00862217"/>
    <w:rsid w:val="00862AFF"/>
    <w:rsid w:val="00862BA7"/>
    <w:rsid w:val="0086304E"/>
    <w:rsid w:val="0086308A"/>
    <w:rsid w:val="00863378"/>
    <w:rsid w:val="008633A4"/>
    <w:rsid w:val="00863823"/>
    <w:rsid w:val="00864234"/>
    <w:rsid w:val="00864259"/>
    <w:rsid w:val="00864400"/>
    <w:rsid w:val="0086508B"/>
    <w:rsid w:val="00865148"/>
    <w:rsid w:val="00865BBD"/>
    <w:rsid w:val="00865C67"/>
    <w:rsid w:val="00865CA2"/>
    <w:rsid w:val="00865EF8"/>
    <w:rsid w:val="008661F7"/>
    <w:rsid w:val="0086668F"/>
    <w:rsid w:val="00866766"/>
    <w:rsid w:val="0086687C"/>
    <w:rsid w:val="00866900"/>
    <w:rsid w:val="00866D9C"/>
    <w:rsid w:val="00866FD6"/>
    <w:rsid w:val="008671FC"/>
    <w:rsid w:val="0086743F"/>
    <w:rsid w:val="0086767A"/>
    <w:rsid w:val="008679DF"/>
    <w:rsid w:val="00867ABC"/>
    <w:rsid w:val="00867BEB"/>
    <w:rsid w:val="00867E72"/>
    <w:rsid w:val="0087010C"/>
    <w:rsid w:val="008705EB"/>
    <w:rsid w:val="00870C68"/>
    <w:rsid w:val="00870FF4"/>
    <w:rsid w:val="0087107E"/>
    <w:rsid w:val="008713D9"/>
    <w:rsid w:val="00871667"/>
    <w:rsid w:val="00871674"/>
    <w:rsid w:val="00871B52"/>
    <w:rsid w:val="00871BC5"/>
    <w:rsid w:val="00871CA3"/>
    <w:rsid w:val="00872206"/>
    <w:rsid w:val="008729E0"/>
    <w:rsid w:val="00872CC2"/>
    <w:rsid w:val="00873446"/>
    <w:rsid w:val="00873B9D"/>
    <w:rsid w:val="00873D46"/>
    <w:rsid w:val="00873DE6"/>
    <w:rsid w:val="0087406E"/>
    <w:rsid w:val="008742A7"/>
    <w:rsid w:val="00874446"/>
    <w:rsid w:val="008746A3"/>
    <w:rsid w:val="008746B8"/>
    <w:rsid w:val="00874AA4"/>
    <w:rsid w:val="00874B11"/>
    <w:rsid w:val="00875022"/>
    <w:rsid w:val="0087512F"/>
    <w:rsid w:val="008752FD"/>
    <w:rsid w:val="00875420"/>
    <w:rsid w:val="0087566B"/>
    <w:rsid w:val="00875785"/>
    <w:rsid w:val="00875A47"/>
    <w:rsid w:val="0087609E"/>
    <w:rsid w:val="00876151"/>
    <w:rsid w:val="00876673"/>
    <w:rsid w:val="008767BD"/>
    <w:rsid w:val="0087691C"/>
    <w:rsid w:val="0087691D"/>
    <w:rsid w:val="00876EBC"/>
    <w:rsid w:val="00876F90"/>
    <w:rsid w:val="008772F4"/>
    <w:rsid w:val="00877AE3"/>
    <w:rsid w:val="00877B3B"/>
    <w:rsid w:val="00880053"/>
    <w:rsid w:val="00880148"/>
    <w:rsid w:val="008802F1"/>
    <w:rsid w:val="008811FB"/>
    <w:rsid w:val="0088133A"/>
    <w:rsid w:val="00881E93"/>
    <w:rsid w:val="00882162"/>
    <w:rsid w:val="008826BF"/>
    <w:rsid w:val="00882F43"/>
    <w:rsid w:val="00882F99"/>
    <w:rsid w:val="00883512"/>
    <w:rsid w:val="00883991"/>
    <w:rsid w:val="00883B84"/>
    <w:rsid w:val="00883EFC"/>
    <w:rsid w:val="00884042"/>
    <w:rsid w:val="00884667"/>
    <w:rsid w:val="008846BE"/>
    <w:rsid w:val="008847D6"/>
    <w:rsid w:val="00884ED4"/>
    <w:rsid w:val="00884FFF"/>
    <w:rsid w:val="008850E4"/>
    <w:rsid w:val="0088519B"/>
    <w:rsid w:val="008858EE"/>
    <w:rsid w:val="00885A61"/>
    <w:rsid w:val="00885B50"/>
    <w:rsid w:val="00885DA4"/>
    <w:rsid w:val="00885E93"/>
    <w:rsid w:val="00885E9B"/>
    <w:rsid w:val="00885F4E"/>
    <w:rsid w:val="00885F9B"/>
    <w:rsid w:val="00886466"/>
    <w:rsid w:val="00886579"/>
    <w:rsid w:val="0088694E"/>
    <w:rsid w:val="00886A39"/>
    <w:rsid w:val="00886B0B"/>
    <w:rsid w:val="00886D04"/>
    <w:rsid w:val="00887423"/>
    <w:rsid w:val="00887AA6"/>
    <w:rsid w:val="00887C55"/>
    <w:rsid w:val="00887C96"/>
    <w:rsid w:val="00890072"/>
    <w:rsid w:val="008900B3"/>
    <w:rsid w:val="00890292"/>
    <w:rsid w:val="00890701"/>
    <w:rsid w:val="00890F1C"/>
    <w:rsid w:val="008910FD"/>
    <w:rsid w:val="00891182"/>
    <w:rsid w:val="008914A8"/>
    <w:rsid w:val="0089152A"/>
    <w:rsid w:val="0089169C"/>
    <w:rsid w:val="0089187E"/>
    <w:rsid w:val="00891C43"/>
    <w:rsid w:val="00891DA5"/>
    <w:rsid w:val="008921F3"/>
    <w:rsid w:val="00892432"/>
    <w:rsid w:val="008925E2"/>
    <w:rsid w:val="00892626"/>
    <w:rsid w:val="00893118"/>
    <w:rsid w:val="008935E5"/>
    <w:rsid w:val="00893F57"/>
    <w:rsid w:val="00894143"/>
    <w:rsid w:val="008941CD"/>
    <w:rsid w:val="008941DC"/>
    <w:rsid w:val="008944DA"/>
    <w:rsid w:val="008958FE"/>
    <w:rsid w:val="00895BAC"/>
    <w:rsid w:val="00895BED"/>
    <w:rsid w:val="00895DF7"/>
    <w:rsid w:val="00896148"/>
    <w:rsid w:val="00896235"/>
    <w:rsid w:val="008963E8"/>
    <w:rsid w:val="00896A04"/>
    <w:rsid w:val="00896EE0"/>
    <w:rsid w:val="00896F72"/>
    <w:rsid w:val="00897465"/>
    <w:rsid w:val="008976EC"/>
    <w:rsid w:val="0089770D"/>
    <w:rsid w:val="008978AC"/>
    <w:rsid w:val="00897D76"/>
    <w:rsid w:val="008A00FE"/>
    <w:rsid w:val="008A0297"/>
    <w:rsid w:val="008A04D1"/>
    <w:rsid w:val="008A0AE7"/>
    <w:rsid w:val="008A0E71"/>
    <w:rsid w:val="008A0F1F"/>
    <w:rsid w:val="008A1042"/>
    <w:rsid w:val="008A1071"/>
    <w:rsid w:val="008A10F8"/>
    <w:rsid w:val="008A1228"/>
    <w:rsid w:val="008A13E5"/>
    <w:rsid w:val="008A1B3B"/>
    <w:rsid w:val="008A1B96"/>
    <w:rsid w:val="008A202D"/>
    <w:rsid w:val="008A2165"/>
    <w:rsid w:val="008A22DA"/>
    <w:rsid w:val="008A2819"/>
    <w:rsid w:val="008A2907"/>
    <w:rsid w:val="008A2A99"/>
    <w:rsid w:val="008A2C46"/>
    <w:rsid w:val="008A2ECC"/>
    <w:rsid w:val="008A304F"/>
    <w:rsid w:val="008A32EB"/>
    <w:rsid w:val="008A332B"/>
    <w:rsid w:val="008A3621"/>
    <w:rsid w:val="008A3AF7"/>
    <w:rsid w:val="008A41A6"/>
    <w:rsid w:val="008A44CD"/>
    <w:rsid w:val="008A47A1"/>
    <w:rsid w:val="008A4817"/>
    <w:rsid w:val="008A4B4C"/>
    <w:rsid w:val="008A4B4E"/>
    <w:rsid w:val="008A4CD9"/>
    <w:rsid w:val="008A4FEF"/>
    <w:rsid w:val="008A524E"/>
    <w:rsid w:val="008A5346"/>
    <w:rsid w:val="008A5C72"/>
    <w:rsid w:val="008A5D74"/>
    <w:rsid w:val="008A5E98"/>
    <w:rsid w:val="008A6017"/>
    <w:rsid w:val="008A63CA"/>
    <w:rsid w:val="008A63F1"/>
    <w:rsid w:val="008A68C7"/>
    <w:rsid w:val="008A68ED"/>
    <w:rsid w:val="008A6C34"/>
    <w:rsid w:val="008A7454"/>
    <w:rsid w:val="008A78BA"/>
    <w:rsid w:val="008A7D44"/>
    <w:rsid w:val="008A7D87"/>
    <w:rsid w:val="008B0085"/>
    <w:rsid w:val="008B04D3"/>
    <w:rsid w:val="008B0509"/>
    <w:rsid w:val="008B0677"/>
    <w:rsid w:val="008B0798"/>
    <w:rsid w:val="008B0854"/>
    <w:rsid w:val="008B0B73"/>
    <w:rsid w:val="008B0B94"/>
    <w:rsid w:val="008B0F19"/>
    <w:rsid w:val="008B11DF"/>
    <w:rsid w:val="008B13B3"/>
    <w:rsid w:val="008B1454"/>
    <w:rsid w:val="008B1807"/>
    <w:rsid w:val="008B1923"/>
    <w:rsid w:val="008B1CF5"/>
    <w:rsid w:val="008B1E31"/>
    <w:rsid w:val="008B2DAD"/>
    <w:rsid w:val="008B2E96"/>
    <w:rsid w:val="008B35D8"/>
    <w:rsid w:val="008B3677"/>
    <w:rsid w:val="008B36A2"/>
    <w:rsid w:val="008B3797"/>
    <w:rsid w:val="008B3DDB"/>
    <w:rsid w:val="008B3FDE"/>
    <w:rsid w:val="008B40E1"/>
    <w:rsid w:val="008B41FC"/>
    <w:rsid w:val="008B442C"/>
    <w:rsid w:val="008B478E"/>
    <w:rsid w:val="008B483C"/>
    <w:rsid w:val="008B494F"/>
    <w:rsid w:val="008B4960"/>
    <w:rsid w:val="008B4B0B"/>
    <w:rsid w:val="008B4B0C"/>
    <w:rsid w:val="008B4E02"/>
    <w:rsid w:val="008B50CA"/>
    <w:rsid w:val="008B5C94"/>
    <w:rsid w:val="008B5D15"/>
    <w:rsid w:val="008B5EA0"/>
    <w:rsid w:val="008B62A7"/>
    <w:rsid w:val="008B62E9"/>
    <w:rsid w:val="008B6E30"/>
    <w:rsid w:val="008B71F4"/>
    <w:rsid w:val="008B73FB"/>
    <w:rsid w:val="008B77A3"/>
    <w:rsid w:val="008B7A06"/>
    <w:rsid w:val="008B7A74"/>
    <w:rsid w:val="008C015F"/>
    <w:rsid w:val="008C0A21"/>
    <w:rsid w:val="008C0DCD"/>
    <w:rsid w:val="008C1012"/>
    <w:rsid w:val="008C14CE"/>
    <w:rsid w:val="008C17CF"/>
    <w:rsid w:val="008C1880"/>
    <w:rsid w:val="008C1A82"/>
    <w:rsid w:val="008C1B80"/>
    <w:rsid w:val="008C1BC5"/>
    <w:rsid w:val="008C1E2E"/>
    <w:rsid w:val="008C1F42"/>
    <w:rsid w:val="008C2AAF"/>
    <w:rsid w:val="008C2F42"/>
    <w:rsid w:val="008C3080"/>
    <w:rsid w:val="008C32B4"/>
    <w:rsid w:val="008C3C5F"/>
    <w:rsid w:val="008C4069"/>
    <w:rsid w:val="008C4138"/>
    <w:rsid w:val="008C4875"/>
    <w:rsid w:val="008C4D3E"/>
    <w:rsid w:val="008C4D41"/>
    <w:rsid w:val="008C4E26"/>
    <w:rsid w:val="008C500F"/>
    <w:rsid w:val="008C501A"/>
    <w:rsid w:val="008C5821"/>
    <w:rsid w:val="008C5C34"/>
    <w:rsid w:val="008C5CAA"/>
    <w:rsid w:val="008C5CF4"/>
    <w:rsid w:val="008C6684"/>
    <w:rsid w:val="008C668C"/>
    <w:rsid w:val="008C67CB"/>
    <w:rsid w:val="008C682B"/>
    <w:rsid w:val="008C6985"/>
    <w:rsid w:val="008C69EC"/>
    <w:rsid w:val="008C735B"/>
    <w:rsid w:val="008C78EC"/>
    <w:rsid w:val="008C7E93"/>
    <w:rsid w:val="008D01D0"/>
    <w:rsid w:val="008D0213"/>
    <w:rsid w:val="008D07EC"/>
    <w:rsid w:val="008D0A78"/>
    <w:rsid w:val="008D0C4D"/>
    <w:rsid w:val="008D0C73"/>
    <w:rsid w:val="008D109F"/>
    <w:rsid w:val="008D124B"/>
    <w:rsid w:val="008D16A0"/>
    <w:rsid w:val="008D16C7"/>
    <w:rsid w:val="008D1AC2"/>
    <w:rsid w:val="008D1C81"/>
    <w:rsid w:val="008D1FFA"/>
    <w:rsid w:val="008D2641"/>
    <w:rsid w:val="008D268D"/>
    <w:rsid w:val="008D291B"/>
    <w:rsid w:val="008D2B98"/>
    <w:rsid w:val="008D2D48"/>
    <w:rsid w:val="008D2E70"/>
    <w:rsid w:val="008D3119"/>
    <w:rsid w:val="008D3425"/>
    <w:rsid w:val="008D344C"/>
    <w:rsid w:val="008D34AB"/>
    <w:rsid w:val="008D3774"/>
    <w:rsid w:val="008D3A66"/>
    <w:rsid w:val="008D3DC9"/>
    <w:rsid w:val="008D3DCF"/>
    <w:rsid w:val="008D4758"/>
    <w:rsid w:val="008D4BD3"/>
    <w:rsid w:val="008D5265"/>
    <w:rsid w:val="008D52E5"/>
    <w:rsid w:val="008D544C"/>
    <w:rsid w:val="008D5678"/>
    <w:rsid w:val="008D5C23"/>
    <w:rsid w:val="008D5C8A"/>
    <w:rsid w:val="008D5CBA"/>
    <w:rsid w:val="008D5DCC"/>
    <w:rsid w:val="008D5E01"/>
    <w:rsid w:val="008D620F"/>
    <w:rsid w:val="008D63D2"/>
    <w:rsid w:val="008D677F"/>
    <w:rsid w:val="008D6885"/>
    <w:rsid w:val="008D69FD"/>
    <w:rsid w:val="008D6BCD"/>
    <w:rsid w:val="008D705C"/>
    <w:rsid w:val="008D7074"/>
    <w:rsid w:val="008D7211"/>
    <w:rsid w:val="008D739D"/>
    <w:rsid w:val="008D747E"/>
    <w:rsid w:val="008D7497"/>
    <w:rsid w:val="008D7940"/>
    <w:rsid w:val="008D79D3"/>
    <w:rsid w:val="008E0150"/>
    <w:rsid w:val="008E01D6"/>
    <w:rsid w:val="008E04A5"/>
    <w:rsid w:val="008E060D"/>
    <w:rsid w:val="008E06A4"/>
    <w:rsid w:val="008E0F5F"/>
    <w:rsid w:val="008E1374"/>
    <w:rsid w:val="008E15A6"/>
    <w:rsid w:val="008E17E4"/>
    <w:rsid w:val="008E1ECC"/>
    <w:rsid w:val="008E219A"/>
    <w:rsid w:val="008E2248"/>
    <w:rsid w:val="008E255C"/>
    <w:rsid w:val="008E29EC"/>
    <w:rsid w:val="008E2A23"/>
    <w:rsid w:val="008E34AF"/>
    <w:rsid w:val="008E36EF"/>
    <w:rsid w:val="008E3D4E"/>
    <w:rsid w:val="008E414C"/>
    <w:rsid w:val="008E4616"/>
    <w:rsid w:val="008E4C12"/>
    <w:rsid w:val="008E4F03"/>
    <w:rsid w:val="008E4FBF"/>
    <w:rsid w:val="008E5065"/>
    <w:rsid w:val="008E5145"/>
    <w:rsid w:val="008E52EC"/>
    <w:rsid w:val="008E545D"/>
    <w:rsid w:val="008E564B"/>
    <w:rsid w:val="008E57DF"/>
    <w:rsid w:val="008E5C08"/>
    <w:rsid w:val="008E5C19"/>
    <w:rsid w:val="008E5D42"/>
    <w:rsid w:val="008E608D"/>
    <w:rsid w:val="008E60F4"/>
    <w:rsid w:val="008E61A4"/>
    <w:rsid w:val="008E64BF"/>
    <w:rsid w:val="008E6749"/>
    <w:rsid w:val="008E67B1"/>
    <w:rsid w:val="008E68C9"/>
    <w:rsid w:val="008E6964"/>
    <w:rsid w:val="008E6A87"/>
    <w:rsid w:val="008E6E5C"/>
    <w:rsid w:val="008E71F6"/>
    <w:rsid w:val="008E7222"/>
    <w:rsid w:val="008E7266"/>
    <w:rsid w:val="008E72FF"/>
    <w:rsid w:val="008E7469"/>
    <w:rsid w:val="008E7546"/>
    <w:rsid w:val="008E75AC"/>
    <w:rsid w:val="008E76EF"/>
    <w:rsid w:val="008E7883"/>
    <w:rsid w:val="008E78D5"/>
    <w:rsid w:val="008E79CC"/>
    <w:rsid w:val="008E79F1"/>
    <w:rsid w:val="008F0473"/>
    <w:rsid w:val="008F0A82"/>
    <w:rsid w:val="008F0E88"/>
    <w:rsid w:val="008F0EF6"/>
    <w:rsid w:val="008F1170"/>
    <w:rsid w:val="008F1AD5"/>
    <w:rsid w:val="008F1E2F"/>
    <w:rsid w:val="008F213D"/>
    <w:rsid w:val="008F265E"/>
    <w:rsid w:val="008F2A02"/>
    <w:rsid w:val="008F2ABB"/>
    <w:rsid w:val="008F2CF2"/>
    <w:rsid w:val="008F3003"/>
    <w:rsid w:val="008F308A"/>
    <w:rsid w:val="008F31B2"/>
    <w:rsid w:val="008F3546"/>
    <w:rsid w:val="008F38F0"/>
    <w:rsid w:val="008F3975"/>
    <w:rsid w:val="008F3F88"/>
    <w:rsid w:val="008F402C"/>
    <w:rsid w:val="008F45CC"/>
    <w:rsid w:val="008F49DD"/>
    <w:rsid w:val="008F4B06"/>
    <w:rsid w:val="008F4CB9"/>
    <w:rsid w:val="008F4D07"/>
    <w:rsid w:val="008F4D60"/>
    <w:rsid w:val="008F4F2C"/>
    <w:rsid w:val="008F5305"/>
    <w:rsid w:val="008F54B1"/>
    <w:rsid w:val="008F57F9"/>
    <w:rsid w:val="008F5B45"/>
    <w:rsid w:val="008F5C51"/>
    <w:rsid w:val="008F5C9F"/>
    <w:rsid w:val="008F5CCE"/>
    <w:rsid w:val="008F64BA"/>
    <w:rsid w:val="008F6ADB"/>
    <w:rsid w:val="008F6B9F"/>
    <w:rsid w:val="008F7269"/>
    <w:rsid w:val="008F73BE"/>
    <w:rsid w:val="008F749F"/>
    <w:rsid w:val="008F7616"/>
    <w:rsid w:val="008F7626"/>
    <w:rsid w:val="008F77E2"/>
    <w:rsid w:val="008F7D24"/>
    <w:rsid w:val="008F7D96"/>
    <w:rsid w:val="009001D1"/>
    <w:rsid w:val="00900349"/>
    <w:rsid w:val="00900695"/>
    <w:rsid w:val="009006F8"/>
    <w:rsid w:val="00900B30"/>
    <w:rsid w:val="00901014"/>
    <w:rsid w:val="0090109C"/>
    <w:rsid w:val="009012A6"/>
    <w:rsid w:val="009012C4"/>
    <w:rsid w:val="009016F2"/>
    <w:rsid w:val="009018FE"/>
    <w:rsid w:val="00901C1E"/>
    <w:rsid w:val="00901D60"/>
    <w:rsid w:val="00901E94"/>
    <w:rsid w:val="00902175"/>
    <w:rsid w:val="0090221F"/>
    <w:rsid w:val="00902441"/>
    <w:rsid w:val="009024AB"/>
    <w:rsid w:val="0090256A"/>
    <w:rsid w:val="009026FE"/>
    <w:rsid w:val="00902C30"/>
    <w:rsid w:val="00902C74"/>
    <w:rsid w:val="009031E7"/>
    <w:rsid w:val="009033AF"/>
    <w:rsid w:val="009035C3"/>
    <w:rsid w:val="00903B0C"/>
    <w:rsid w:val="00903B6D"/>
    <w:rsid w:val="00903C52"/>
    <w:rsid w:val="0090409D"/>
    <w:rsid w:val="009040BF"/>
    <w:rsid w:val="009040C0"/>
    <w:rsid w:val="009044CB"/>
    <w:rsid w:val="00904FE3"/>
    <w:rsid w:val="00905206"/>
    <w:rsid w:val="0090553C"/>
    <w:rsid w:val="009055EE"/>
    <w:rsid w:val="00905756"/>
    <w:rsid w:val="00905BD0"/>
    <w:rsid w:val="00905C45"/>
    <w:rsid w:val="00905C67"/>
    <w:rsid w:val="00905CD4"/>
    <w:rsid w:val="00905D4D"/>
    <w:rsid w:val="00906168"/>
    <w:rsid w:val="00906224"/>
    <w:rsid w:val="00906476"/>
    <w:rsid w:val="0090651F"/>
    <w:rsid w:val="009067DF"/>
    <w:rsid w:val="00906BA7"/>
    <w:rsid w:val="00906D29"/>
    <w:rsid w:val="00906E22"/>
    <w:rsid w:val="0090725A"/>
    <w:rsid w:val="0090725B"/>
    <w:rsid w:val="00907381"/>
    <w:rsid w:val="0090797C"/>
    <w:rsid w:val="00907A8F"/>
    <w:rsid w:val="00907DFF"/>
    <w:rsid w:val="00910206"/>
    <w:rsid w:val="0091023C"/>
    <w:rsid w:val="00910555"/>
    <w:rsid w:val="009105AE"/>
    <w:rsid w:val="00910768"/>
    <w:rsid w:val="009107E9"/>
    <w:rsid w:val="00910980"/>
    <w:rsid w:val="00910B29"/>
    <w:rsid w:val="00910E17"/>
    <w:rsid w:val="00910F1A"/>
    <w:rsid w:val="00911295"/>
    <w:rsid w:val="0091144C"/>
    <w:rsid w:val="00911550"/>
    <w:rsid w:val="009117EB"/>
    <w:rsid w:val="00911FDF"/>
    <w:rsid w:val="00912049"/>
    <w:rsid w:val="009122A0"/>
    <w:rsid w:val="0091258C"/>
    <w:rsid w:val="00912EBD"/>
    <w:rsid w:val="00913060"/>
    <w:rsid w:val="009133D3"/>
    <w:rsid w:val="009134E1"/>
    <w:rsid w:val="0091395A"/>
    <w:rsid w:val="009139B0"/>
    <w:rsid w:val="00913B03"/>
    <w:rsid w:val="00913B72"/>
    <w:rsid w:val="00913C3A"/>
    <w:rsid w:val="0091407F"/>
    <w:rsid w:val="009140DE"/>
    <w:rsid w:val="00914119"/>
    <w:rsid w:val="009142D8"/>
    <w:rsid w:val="0091495F"/>
    <w:rsid w:val="009149AE"/>
    <w:rsid w:val="009149D9"/>
    <w:rsid w:val="00914AE3"/>
    <w:rsid w:val="00914C99"/>
    <w:rsid w:val="00914E5E"/>
    <w:rsid w:val="00915217"/>
    <w:rsid w:val="0091577F"/>
    <w:rsid w:val="009158EC"/>
    <w:rsid w:val="00915BB8"/>
    <w:rsid w:val="00915E08"/>
    <w:rsid w:val="009160A7"/>
    <w:rsid w:val="00916161"/>
    <w:rsid w:val="00916564"/>
    <w:rsid w:val="009174A9"/>
    <w:rsid w:val="009174B0"/>
    <w:rsid w:val="009175E7"/>
    <w:rsid w:val="0091760A"/>
    <w:rsid w:val="00917B0D"/>
    <w:rsid w:val="00917C2A"/>
    <w:rsid w:val="00920194"/>
    <w:rsid w:val="0092022C"/>
    <w:rsid w:val="00920248"/>
    <w:rsid w:val="009205F6"/>
    <w:rsid w:val="0092076D"/>
    <w:rsid w:val="00920A94"/>
    <w:rsid w:val="00920C5F"/>
    <w:rsid w:val="00921319"/>
    <w:rsid w:val="00921699"/>
    <w:rsid w:val="009217B9"/>
    <w:rsid w:val="009220FA"/>
    <w:rsid w:val="009228DB"/>
    <w:rsid w:val="00922A5C"/>
    <w:rsid w:val="00923010"/>
    <w:rsid w:val="00923409"/>
    <w:rsid w:val="0092356C"/>
    <w:rsid w:val="0092371D"/>
    <w:rsid w:val="00923886"/>
    <w:rsid w:val="00923FA5"/>
    <w:rsid w:val="00923FE1"/>
    <w:rsid w:val="009241E7"/>
    <w:rsid w:val="00924772"/>
    <w:rsid w:val="00924A08"/>
    <w:rsid w:val="00924A28"/>
    <w:rsid w:val="00924B21"/>
    <w:rsid w:val="00924DE0"/>
    <w:rsid w:val="00924F97"/>
    <w:rsid w:val="00925041"/>
    <w:rsid w:val="00925263"/>
    <w:rsid w:val="009253AA"/>
    <w:rsid w:val="0092556C"/>
    <w:rsid w:val="009256F8"/>
    <w:rsid w:val="00925708"/>
    <w:rsid w:val="00925853"/>
    <w:rsid w:val="0092585F"/>
    <w:rsid w:val="00925AD1"/>
    <w:rsid w:val="00925B2A"/>
    <w:rsid w:val="00925CF3"/>
    <w:rsid w:val="00925D75"/>
    <w:rsid w:val="00925EFE"/>
    <w:rsid w:val="00926151"/>
    <w:rsid w:val="00926285"/>
    <w:rsid w:val="0092653D"/>
    <w:rsid w:val="00926602"/>
    <w:rsid w:val="00926725"/>
    <w:rsid w:val="00926A79"/>
    <w:rsid w:val="00926C24"/>
    <w:rsid w:val="009270A3"/>
    <w:rsid w:val="0092720F"/>
    <w:rsid w:val="00927646"/>
    <w:rsid w:val="0092773F"/>
    <w:rsid w:val="00927BA0"/>
    <w:rsid w:val="00927F9B"/>
    <w:rsid w:val="009300FF"/>
    <w:rsid w:val="00930164"/>
    <w:rsid w:val="00930452"/>
    <w:rsid w:val="009306A0"/>
    <w:rsid w:val="0093089F"/>
    <w:rsid w:val="009309FD"/>
    <w:rsid w:val="009312A7"/>
    <w:rsid w:val="009312EB"/>
    <w:rsid w:val="0093140A"/>
    <w:rsid w:val="00931574"/>
    <w:rsid w:val="009319FF"/>
    <w:rsid w:val="00931A49"/>
    <w:rsid w:val="00931B70"/>
    <w:rsid w:val="00931D1E"/>
    <w:rsid w:val="00931DAB"/>
    <w:rsid w:val="00931FC7"/>
    <w:rsid w:val="0093200F"/>
    <w:rsid w:val="0093244F"/>
    <w:rsid w:val="0093278C"/>
    <w:rsid w:val="00932E1E"/>
    <w:rsid w:val="00932E6E"/>
    <w:rsid w:val="00932E7B"/>
    <w:rsid w:val="00932E91"/>
    <w:rsid w:val="00933236"/>
    <w:rsid w:val="009337D2"/>
    <w:rsid w:val="00933AC1"/>
    <w:rsid w:val="00933C6F"/>
    <w:rsid w:val="00933E7E"/>
    <w:rsid w:val="00934125"/>
    <w:rsid w:val="0093491F"/>
    <w:rsid w:val="00934FB0"/>
    <w:rsid w:val="009350CF"/>
    <w:rsid w:val="009350D7"/>
    <w:rsid w:val="00935180"/>
    <w:rsid w:val="0093597B"/>
    <w:rsid w:val="00935A88"/>
    <w:rsid w:val="00935BA7"/>
    <w:rsid w:val="00935D1E"/>
    <w:rsid w:val="00935E5D"/>
    <w:rsid w:val="00935E61"/>
    <w:rsid w:val="00936186"/>
    <w:rsid w:val="0093643D"/>
    <w:rsid w:val="0093661F"/>
    <w:rsid w:val="00936A65"/>
    <w:rsid w:val="0093726F"/>
    <w:rsid w:val="009372FE"/>
    <w:rsid w:val="009373F7"/>
    <w:rsid w:val="0093781C"/>
    <w:rsid w:val="00937903"/>
    <w:rsid w:val="00937ACE"/>
    <w:rsid w:val="00937C51"/>
    <w:rsid w:val="00937CBA"/>
    <w:rsid w:val="00937D29"/>
    <w:rsid w:val="00937E5A"/>
    <w:rsid w:val="0094004E"/>
    <w:rsid w:val="00940348"/>
    <w:rsid w:val="00940373"/>
    <w:rsid w:val="00940382"/>
    <w:rsid w:val="0094039F"/>
    <w:rsid w:val="00940BA9"/>
    <w:rsid w:val="00941254"/>
    <w:rsid w:val="0094128D"/>
    <w:rsid w:val="009412E6"/>
    <w:rsid w:val="009413C6"/>
    <w:rsid w:val="009419CC"/>
    <w:rsid w:val="00941C8B"/>
    <w:rsid w:val="00942561"/>
    <w:rsid w:val="009428B0"/>
    <w:rsid w:val="00942A70"/>
    <w:rsid w:val="00942BCB"/>
    <w:rsid w:val="0094315F"/>
    <w:rsid w:val="00943198"/>
    <w:rsid w:val="009432F5"/>
    <w:rsid w:val="0094388B"/>
    <w:rsid w:val="00943B61"/>
    <w:rsid w:val="00943F55"/>
    <w:rsid w:val="00944379"/>
    <w:rsid w:val="009444DB"/>
    <w:rsid w:val="00944872"/>
    <w:rsid w:val="00944875"/>
    <w:rsid w:val="0094490A"/>
    <w:rsid w:val="00944917"/>
    <w:rsid w:val="0094498F"/>
    <w:rsid w:val="00945074"/>
    <w:rsid w:val="00945652"/>
    <w:rsid w:val="00945CD2"/>
    <w:rsid w:val="00945CE6"/>
    <w:rsid w:val="009461F6"/>
    <w:rsid w:val="00946409"/>
    <w:rsid w:val="00946558"/>
    <w:rsid w:val="00946595"/>
    <w:rsid w:val="009466B7"/>
    <w:rsid w:val="009467A4"/>
    <w:rsid w:val="0094684D"/>
    <w:rsid w:val="00946EFA"/>
    <w:rsid w:val="00947855"/>
    <w:rsid w:val="00947918"/>
    <w:rsid w:val="009502B4"/>
    <w:rsid w:val="00950366"/>
    <w:rsid w:val="00950936"/>
    <w:rsid w:val="00950B2A"/>
    <w:rsid w:val="00950BE1"/>
    <w:rsid w:val="00950E2B"/>
    <w:rsid w:val="0095101B"/>
    <w:rsid w:val="0095109D"/>
    <w:rsid w:val="00951212"/>
    <w:rsid w:val="0095140E"/>
    <w:rsid w:val="009517CD"/>
    <w:rsid w:val="00951857"/>
    <w:rsid w:val="00952403"/>
    <w:rsid w:val="009524ED"/>
    <w:rsid w:val="0095285E"/>
    <w:rsid w:val="00952FCF"/>
    <w:rsid w:val="00952FE9"/>
    <w:rsid w:val="009533BA"/>
    <w:rsid w:val="009533C0"/>
    <w:rsid w:val="009534A9"/>
    <w:rsid w:val="00953775"/>
    <w:rsid w:val="00953917"/>
    <w:rsid w:val="00953D5C"/>
    <w:rsid w:val="00953E09"/>
    <w:rsid w:val="00953F31"/>
    <w:rsid w:val="0095414C"/>
    <w:rsid w:val="009549BC"/>
    <w:rsid w:val="00954AFD"/>
    <w:rsid w:val="00954FCC"/>
    <w:rsid w:val="00955494"/>
    <w:rsid w:val="009558C9"/>
    <w:rsid w:val="00955DED"/>
    <w:rsid w:val="00956445"/>
    <w:rsid w:val="00956A8C"/>
    <w:rsid w:val="00956D7B"/>
    <w:rsid w:val="009578A0"/>
    <w:rsid w:val="00957913"/>
    <w:rsid w:val="00957DFC"/>
    <w:rsid w:val="00960777"/>
    <w:rsid w:val="00960A5C"/>
    <w:rsid w:val="0096109F"/>
    <w:rsid w:val="0096131E"/>
    <w:rsid w:val="00961645"/>
    <w:rsid w:val="0096184D"/>
    <w:rsid w:val="009619B9"/>
    <w:rsid w:val="00961DA5"/>
    <w:rsid w:val="00961E8E"/>
    <w:rsid w:val="00961F11"/>
    <w:rsid w:val="00962075"/>
    <w:rsid w:val="0096212B"/>
    <w:rsid w:val="009623B2"/>
    <w:rsid w:val="00962566"/>
    <w:rsid w:val="009626A4"/>
    <w:rsid w:val="0096273D"/>
    <w:rsid w:val="00962A48"/>
    <w:rsid w:val="00962F4F"/>
    <w:rsid w:val="00963240"/>
    <w:rsid w:val="009632BD"/>
    <w:rsid w:val="00963320"/>
    <w:rsid w:val="00963916"/>
    <w:rsid w:val="00963AE0"/>
    <w:rsid w:val="00963EA7"/>
    <w:rsid w:val="0096414E"/>
    <w:rsid w:val="00964605"/>
    <w:rsid w:val="0096463A"/>
    <w:rsid w:val="009646D2"/>
    <w:rsid w:val="009649B1"/>
    <w:rsid w:val="00964D76"/>
    <w:rsid w:val="00964F2F"/>
    <w:rsid w:val="009659C9"/>
    <w:rsid w:val="00965AC9"/>
    <w:rsid w:val="00965AEF"/>
    <w:rsid w:val="00965B1A"/>
    <w:rsid w:val="00965C33"/>
    <w:rsid w:val="0096622D"/>
    <w:rsid w:val="009669DB"/>
    <w:rsid w:val="00966A67"/>
    <w:rsid w:val="00966ABB"/>
    <w:rsid w:val="00966CE6"/>
    <w:rsid w:val="00966D22"/>
    <w:rsid w:val="0096700D"/>
    <w:rsid w:val="00967A01"/>
    <w:rsid w:val="00967D57"/>
    <w:rsid w:val="00967DAE"/>
    <w:rsid w:val="00967DE1"/>
    <w:rsid w:val="00967EDD"/>
    <w:rsid w:val="00970330"/>
    <w:rsid w:val="00970559"/>
    <w:rsid w:val="009705F1"/>
    <w:rsid w:val="00970745"/>
    <w:rsid w:val="0097098A"/>
    <w:rsid w:val="0097117E"/>
    <w:rsid w:val="00971474"/>
    <w:rsid w:val="009715D1"/>
    <w:rsid w:val="00971617"/>
    <w:rsid w:val="009718BA"/>
    <w:rsid w:val="009718BE"/>
    <w:rsid w:val="00971994"/>
    <w:rsid w:val="00971AFC"/>
    <w:rsid w:val="00971CE6"/>
    <w:rsid w:val="00971E6F"/>
    <w:rsid w:val="0097227F"/>
    <w:rsid w:val="009737D1"/>
    <w:rsid w:val="00973922"/>
    <w:rsid w:val="009739AE"/>
    <w:rsid w:val="00973B37"/>
    <w:rsid w:val="0097483F"/>
    <w:rsid w:val="00974C92"/>
    <w:rsid w:val="00975000"/>
    <w:rsid w:val="009759CE"/>
    <w:rsid w:val="00975A87"/>
    <w:rsid w:val="00975D30"/>
    <w:rsid w:val="0097600C"/>
    <w:rsid w:val="00976031"/>
    <w:rsid w:val="00976048"/>
    <w:rsid w:val="009760B6"/>
    <w:rsid w:val="009763CC"/>
    <w:rsid w:val="0097669F"/>
    <w:rsid w:val="009767D6"/>
    <w:rsid w:val="00976871"/>
    <w:rsid w:val="00976AAF"/>
    <w:rsid w:val="00976C02"/>
    <w:rsid w:val="00976C46"/>
    <w:rsid w:val="00976C9A"/>
    <w:rsid w:val="009771A9"/>
    <w:rsid w:val="009773DB"/>
    <w:rsid w:val="00977672"/>
    <w:rsid w:val="00977854"/>
    <w:rsid w:val="00977A7E"/>
    <w:rsid w:val="00977B99"/>
    <w:rsid w:val="00977E24"/>
    <w:rsid w:val="0098009A"/>
    <w:rsid w:val="009801B4"/>
    <w:rsid w:val="009801ED"/>
    <w:rsid w:val="00980402"/>
    <w:rsid w:val="00980417"/>
    <w:rsid w:val="00980499"/>
    <w:rsid w:val="009804DE"/>
    <w:rsid w:val="00980895"/>
    <w:rsid w:val="00980A87"/>
    <w:rsid w:val="00980CB1"/>
    <w:rsid w:val="009811B0"/>
    <w:rsid w:val="009811FC"/>
    <w:rsid w:val="00981375"/>
    <w:rsid w:val="00981769"/>
    <w:rsid w:val="0098178E"/>
    <w:rsid w:val="0098194F"/>
    <w:rsid w:val="00981967"/>
    <w:rsid w:val="00981B34"/>
    <w:rsid w:val="00981C54"/>
    <w:rsid w:val="00981E3C"/>
    <w:rsid w:val="00981E5F"/>
    <w:rsid w:val="00981EF3"/>
    <w:rsid w:val="00981FEC"/>
    <w:rsid w:val="00982350"/>
    <w:rsid w:val="00982378"/>
    <w:rsid w:val="009826E2"/>
    <w:rsid w:val="00982A23"/>
    <w:rsid w:val="00983099"/>
    <w:rsid w:val="009834DA"/>
    <w:rsid w:val="009834F3"/>
    <w:rsid w:val="0098350C"/>
    <w:rsid w:val="00983555"/>
    <w:rsid w:val="0098370F"/>
    <w:rsid w:val="00983BF1"/>
    <w:rsid w:val="00983C88"/>
    <w:rsid w:val="009843C7"/>
    <w:rsid w:val="009844CD"/>
    <w:rsid w:val="009845FF"/>
    <w:rsid w:val="009848A5"/>
    <w:rsid w:val="00984A92"/>
    <w:rsid w:val="00984CCB"/>
    <w:rsid w:val="00984D1D"/>
    <w:rsid w:val="00984F84"/>
    <w:rsid w:val="00984FE0"/>
    <w:rsid w:val="00985003"/>
    <w:rsid w:val="00985227"/>
    <w:rsid w:val="0098543F"/>
    <w:rsid w:val="009856F6"/>
    <w:rsid w:val="00986413"/>
    <w:rsid w:val="00986C40"/>
    <w:rsid w:val="00986FAF"/>
    <w:rsid w:val="0098700F"/>
    <w:rsid w:val="009871A2"/>
    <w:rsid w:val="009876FD"/>
    <w:rsid w:val="00987B3D"/>
    <w:rsid w:val="00987D7D"/>
    <w:rsid w:val="00987DB0"/>
    <w:rsid w:val="00987F6E"/>
    <w:rsid w:val="00990161"/>
    <w:rsid w:val="00990230"/>
    <w:rsid w:val="0099061B"/>
    <w:rsid w:val="00990856"/>
    <w:rsid w:val="00990D4E"/>
    <w:rsid w:val="00991323"/>
    <w:rsid w:val="00991B29"/>
    <w:rsid w:val="00991DDE"/>
    <w:rsid w:val="00991E5A"/>
    <w:rsid w:val="009920D2"/>
    <w:rsid w:val="00992310"/>
    <w:rsid w:val="009926B6"/>
    <w:rsid w:val="009927AD"/>
    <w:rsid w:val="00992A45"/>
    <w:rsid w:val="00992FEC"/>
    <w:rsid w:val="009934EF"/>
    <w:rsid w:val="009936D6"/>
    <w:rsid w:val="009937D1"/>
    <w:rsid w:val="00993833"/>
    <w:rsid w:val="00993885"/>
    <w:rsid w:val="00993C2D"/>
    <w:rsid w:val="00993D5A"/>
    <w:rsid w:val="00994244"/>
    <w:rsid w:val="00994860"/>
    <w:rsid w:val="00994C4C"/>
    <w:rsid w:val="009953FD"/>
    <w:rsid w:val="009954C4"/>
    <w:rsid w:val="009955A6"/>
    <w:rsid w:val="00995750"/>
    <w:rsid w:val="00995A13"/>
    <w:rsid w:val="00995CC8"/>
    <w:rsid w:val="00996178"/>
    <w:rsid w:val="00996EB2"/>
    <w:rsid w:val="0099751A"/>
    <w:rsid w:val="009977B3"/>
    <w:rsid w:val="0099796D"/>
    <w:rsid w:val="00997B42"/>
    <w:rsid w:val="00997CAF"/>
    <w:rsid w:val="00997DE9"/>
    <w:rsid w:val="00997E6C"/>
    <w:rsid w:val="009A0219"/>
    <w:rsid w:val="009A11C6"/>
    <w:rsid w:val="009A1585"/>
    <w:rsid w:val="009A17D6"/>
    <w:rsid w:val="009A1E32"/>
    <w:rsid w:val="009A2674"/>
    <w:rsid w:val="009A2BFB"/>
    <w:rsid w:val="009A2E94"/>
    <w:rsid w:val="009A3178"/>
    <w:rsid w:val="009A31C0"/>
    <w:rsid w:val="009A3256"/>
    <w:rsid w:val="009A3A55"/>
    <w:rsid w:val="009A4148"/>
    <w:rsid w:val="009A4755"/>
    <w:rsid w:val="009A4A35"/>
    <w:rsid w:val="009A4D1C"/>
    <w:rsid w:val="009A4E39"/>
    <w:rsid w:val="009A50AE"/>
    <w:rsid w:val="009A51AA"/>
    <w:rsid w:val="009A5DC0"/>
    <w:rsid w:val="009A6729"/>
    <w:rsid w:val="009A6CA5"/>
    <w:rsid w:val="009A6E43"/>
    <w:rsid w:val="009A6ED0"/>
    <w:rsid w:val="009A7186"/>
    <w:rsid w:val="009A72B6"/>
    <w:rsid w:val="009A7541"/>
    <w:rsid w:val="009A7A3F"/>
    <w:rsid w:val="009B00C8"/>
    <w:rsid w:val="009B02F5"/>
    <w:rsid w:val="009B04BE"/>
    <w:rsid w:val="009B04DA"/>
    <w:rsid w:val="009B050C"/>
    <w:rsid w:val="009B0978"/>
    <w:rsid w:val="009B0D07"/>
    <w:rsid w:val="009B0FDE"/>
    <w:rsid w:val="009B1077"/>
    <w:rsid w:val="009B143F"/>
    <w:rsid w:val="009B1527"/>
    <w:rsid w:val="009B1616"/>
    <w:rsid w:val="009B1622"/>
    <w:rsid w:val="009B1665"/>
    <w:rsid w:val="009B18D7"/>
    <w:rsid w:val="009B1E50"/>
    <w:rsid w:val="009B1FDC"/>
    <w:rsid w:val="009B2216"/>
    <w:rsid w:val="009B2245"/>
    <w:rsid w:val="009B22FB"/>
    <w:rsid w:val="009B26E6"/>
    <w:rsid w:val="009B2C5B"/>
    <w:rsid w:val="009B2FF8"/>
    <w:rsid w:val="009B30B9"/>
    <w:rsid w:val="009B3227"/>
    <w:rsid w:val="009B323D"/>
    <w:rsid w:val="009B3483"/>
    <w:rsid w:val="009B3745"/>
    <w:rsid w:val="009B3A3A"/>
    <w:rsid w:val="009B3A73"/>
    <w:rsid w:val="009B3DD1"/>
    <w:rsid w:val="009B3F92"/>
    <w:rsid w:val="009B439F"/>
    <w:rsid w:val="009B555C"/>
    <w:rsid w:val="009B564B"/>
    <w:rsid w:val="009B597B"/>
    <w:rsid w:val="009B59D0"/>
    <w:rsid w:val="009B5CC9"/>
    <w:rsid w:val="009B5CE4"/>
    <w:rsid w:val="009B5EA8"/>
    <w:rsid w:val="009B5FE1"/>
    <w:rsid w:val="009B6231"/>
    <w:rsid w:val="009B6360"/>
    <w:rsid w:val="009B67A6"/>
    <w:rsid w:val="009B693C"/>
    <w:rsid w:val="009B6A16"/>
    <w:rsid w:val="009B6A50"/>
    <w:rsid w:val="009B6F93"/>
    <w:rsid w:val="009B727B"/>
    <w:rsid w:val="009B767A"/>
    <w:rsid w:val="009B7AB5"/>
    <w:rsid w:val="009B7C84"/>
    <w:rsid w:val="009C01D7"/>
    <w:rsid w:val="009C0369"/>
    <w:rsid w:val="009C03E2"/>
    <w:rsid w:val="009C0745"/>
    <w:rsid w:val="009C07EE"/>
    <w:rsid w:val="009C091A"/>
    <w:rsid w:val="009C0CC3"/>
    <w:rsid w:val="009C0D16"/>
    <w:rsid w:val="009C0FF5"/>
    <w:rsid w:val="009C13C0"/>
    <w:rsid w:val="009C151D"/>
    <w:rsid w:val="009C16D6"/>
    <w:rsid w:val="009C178A"/>
    <w:rsid w:val="009C1F1A"/>
    <w:rsid w:val="009C1F8D"/>
    <w:rsid w:val="009C2198"/>
    <w:rsid w:val="009C28C2"/>
    <w:rsid w:val="009C2ACC"/>
    <w:rsid w:val="009C2D1E"/>
    <w:rsid w:val="009C2DDB"/>
    <w:rsid w:val="009C2E15"/>
    <w:rsid w:val="009C315A"/>
    <w:rsid w:val="009C3588"/>
    <w:rsid w:val="009C3A60"/>
    <w:rsid w:val="009C3C21"/>
    <w:rsid w:val="009C46C3"/>
    <w:rsid w:val="009C4E42"/>
    <w:rsid w:val="009C4E71"/>
    <w:rsid w:val="009C4FC5"/>
    <w:rsid w:val="009C52B4"/>
    <w:rsid w:val="009C5350"/>
    <w:rsid w:val="009C59C8"/>
    <w:rsid w:val="009C5EDD"/>
    <w:rsid w:val="009C655F"/>
    <w:rsid w:val="009C69FB"/>
    <w:rsid w:val="009C6A4D"/>
    <w:rsid w:val="009C6CD8"/>
    <w:rsid w:val="009C6D07"/>
    <w:rsid w:val="009C705B"/>
    <w:rsid w:val="009C7092"/>
    <w:rsid w:val="009C710D"/>
    <w:rsid w:val="009C71CF"/>
    <w:rsid w:val="009C74EF"/>
    <w:rsid w:val="009C7B73"/>
    <w:rsid w:val="009C7CDE"/>
    <w:rsid w:val="009C7CEF"/>
    <w:rsid w:val="009D0137"/>
    <w:rsid w:val="009D039A"/>
    <w:rsid w:val="009D069E"/>
    <w:rsid w:val="009D09B2"/>
    <w:rsid w:val="009D0B69"/>
    <w:rsid w:val="009D0B74"/>
    <w:rsid w:val="009D0DBD"/>
    <w:rsid w:val="009D0E81"/>
    <w:rsid w:val="009D0EAC"/>
    <w:rsid w:val="009D14B4"/>
    <w:rsid w:val="009D169C"/>
    <w:rsid w:val="009D176A"/>
    <w:rsid w:val="009D1785"/>
    <w:rsid w:val="009D19D0"/>
    <w:rsid w:val="009D1A8B"/>
    <w:rsid w:val="009D1D59"/>
    <w:rsid w:val="009D223C"/>
    <w:rsid w:val="009D22B7"/>
    <w:rsid w:val="009D23B9"/>
    <w:rsid w:val="009D2420"/>
    <w:rsid w:val="009D2446"/>
    <w:rsid w:val="009D26AC"/>
    <w:rsid w:val="009D2990"/>
    <w:rsid w:val="009D2F85"/>
    <w:rsid w:val="009D342E"/>
    <w:rsid w:val="009D357B"/>
    <w:rsid w:val="009D36A6"/>
    <w:rsid w:val="009D3952"/>
    <w:rsid w:val="009D4007"/>
    <w:rsid w:val="009D40A4"/>
    <w:rsid w:val="009D43E9"/>
    <w:rsid w:val="009D4481"/>
    <w:rsid w:val="009D454A"/>
    <w:rsid w:val="009D465F"/>
    <w:rsid w:val="009D47EC"/>
    <w:rsid w:val="009D4F5E"/>
    <w:rsid w:val="009D5197"/>
    <w:rsid w:val="009D53EF"/>
    <w:rsid w:val="009D5452"/>
    <w:rsid w:val="009D560B"/>
    <w:rsid w:val="009D5626"/>
    <w:rsid w:val="009D5716"/>
    <w:rsid w:val="009D588D"/>
    <w:rsid w:val="009D5958"/>
    <w:rsid w:val="009D5DAE"/>
    <w:rsid w:val="009D5EC0"/>
    <w:rsid w:val="009D5EFC"/>
    <w:rsid w:val="009D5F7B"/>
    <w:rsid w:val="009D63D0"/>
    <w:rsid w:val="009D63DF"/>
    <w:rsid w:val="009D6712"/>
    <w:rsid w:val="009D673E"/>
    <w:rsid w:val="009D67EA"/>
    <w:rsid w:val="009D6882"/>
    <w:rsid w:val="009D69BF"/>
    <w:rsid w:val="009D6A41"/>
    <w:rsid w:val="009D6F1F"/>
    <w:rsid w:val="009D6FB9"/>
    <w:rsid w:val="009D73B6"/>
    <w:rsid w:val="009D7F84"/>
    <w:rsid w:val="009E00DF"/>
    <w:rsid w:val="009E04F3"/>
    <w:rsid w:val="009E079A"/>
    <w:rsid w:val="009E0826"/>
    <w:rsid w:val="009E090E"/>
    <w:rsid w:val="009E0A63"/>
    <w:rsid w:val="009E0C17"/>
    <w:rsid w:val="009E0DF1"/>
    <w:rsid w:val="009E0E6E"/>
    <w:rsid w:val="009E0EF9"/>
    <w:rsid w:val="009E113D"/>
    <w:rsid w:val="009E1863"/>
    <w:rsid w:val="009E1C78"/>
    <w:rsid w:val="009E1DBA"/>
    <w:rsid w:val="009E1FEA"/>
    <w:rsid w:val="009E2507"/>
    <w:rsid w:val="009E2AE5"/>
    <w:rsid w:val="009E2B52"/>
    <w:rsid w:val="009E2C3F"/>
    <w:rsid w:val="009E2CE0"/>
    <w:rsid w:val="009E31BA"/>
    <w:rsid w:val="009E3464"/>
    <w:rsid w:val="009E3573"/>
    <w:rsid w:val="009E38A6"/>
    <w:rsid w:val="009E3A79"/>
    <w:rsid w:val="009E3E30"/>
    <w:rsid w:val="009E3E47"/>
    <w:rsid w:val="009E3ED2"/>
    <w:rsid w:val="009E3FB8"/>
    <w:rsid w:val="009E3FDD"/>
    <w:rsid w:val="009E4002"/>
    <w:rsid w:val="009E4922"/>
    <w:rsid w:val="009E4955"/>
    <w:rsid w:val="009E4968"/>
    <w:rsid w:val="009E4D36"/>
    <w:rsid w:val="009E4DA4"/>
    <w:rsid w:val="009E4F84"/>
    <w:rsid w:val="009E5101"/>
    <w:rsid w:val="009E51D4"/>
    <w:rsid w:val="009E525C"/>
    <w:rsid w:val="009E53C8"/>
    <w:rsid w:val="009E5445"/>
    <w:rsid w:val="009E6010"/>
    <w:rsid w:val="009E6067"/>
    <w:rsid w:val="009E6480"/>
    <w:rsid w:val="009E64C2"/>
    <w:rsid w:val="009E6589"/>
    <w:rsid w:val="009E68F6"/>
    <w:rsid w:val="009E6A3E"/>
    <w:rsid w:val="009E6B85"/>
    <w:rsid w:val="009E6BBB"/>
    <w:rsid w:val="009E6D80"/>
    <w:rsid w:val="009E6DBF"/>
    <w:rsid w:val="009E6F04"/>
    <w:rsid w:val="009E6F11"/>
    <w:rsid w:val="009E731E"/>
    <w:rsid w:val="009E74EB"/>
    <w:rsid w:val="009E7504"/>
    <w:rsid w:val="009E7C96"/>
    <w:rsid w:val="009E7CE7"/>
    <w:rsid w:val="009E7D96"/>
    <w:rsid w:val="009E7E7F"/>
    <w:rsid w:val="009E7ECB"/>
    <w:rsid w:val="009E7F17"/>
    <w:rsid w:val="009F029E"/>
    <w:rsid w:val="009F03D9"/>
    <w:rsid w:val="009F0683"/>
    <w:rsid w:val="009F0A2A"/>
    <w:rsid w:val="009F0A60"/>
    <w:rsid w:val="009F0E4D"/>
    <w:rsid w:val="009F0EF3"/>
    <w:rsid w:val="009F10D4"/>
    <w:rsid w:val="009F10FC"/>
    <w:rsid w:val="009F11BF"/>
    <w:rsid w:val="009F121C"/>
    <w:rsid w:val="009F133E"/>
    <w:rsid w:val="009F161D"/>
    <w:rsid w:val="009F17A6"/>
    <w:rsid w:val="009F1965"/>
    <w:rsid w:val="009F1BD9"/>
    <w:rsid w:val="009F1CE3"/>
    <w:rsid w:val="009F2282"/>
    <w:rsid w:val="009F23AA"/>
    <w:rsid w:val="009F25DC"/>
    <w:rsid w:val="009F261B"/>
    <w:rsid w:val="009F28BF"/>
    <w:rsid w:val="009F33A0"/>
    <w:rsid w:val="009F3968"/>
    <w:rsid w:val="009F39E7"/>
    <w:rsid w:val="009F3CA2"/>
    <w:rsid w:val="009F4056"/>
    <w:rsid w:val="009F41B8"/>
    <w:rsid w:val="009F42D5"/>
    <w:rsid w:val="009F43AE"/>
    <w:rsid w:val="009F47D4"/>
    <w:rsid w:val="009F48B8"/>
    <w:rsid w:val="009F4FEB"/>
    <w:rsid w:val="009F5089"/>
    <w:rsid w:val="009F512C"/>
    <w:rsid w:val="009F51A7"/>
    <w:rsid w:val="009F54C4"/>
    <w:rsid w:val="009F559F"/>
    <w:rsid w:val="009F55FF"/>
    <w:rsid w:val="009F5607"/>
    <w:rsid w:val="009F58EB"/>
    <w:rsid w:val="009F5B60"/>
    <w:rsid w:val="009F614B"/>
    <w:rsid w:val="009F65A3"/>
    <w:rsid w:val="009F6A2D"/>
    <w:rsid w:val="009F6A74"/>
    <w:rsid w:val="009F6EC4"/>
    <w:rsid w:val="009F7233"/>
    <w:rsid w:val="009F7244"/>
    <w:rsid w:val="009F74CA"/>
    <w:rsid w:val="009F757D"/>
    <w:rsid w:val="009F7798"/>
    <w:rsid w:val="009F7A5F"/>
    <w:rsid w:val="009F7DA4"/>
    <w:rsid w:val="00A00347"/>
    <w:rsid w:val="00A00614"/>
    <w:rsid w:val="00A00625"/>
    <w:rsid w:val="00A0088D"/>
    <w:rsid w:val="00A00CB4"/>
    <w:rsid w:val="00A01061"/>
    <w:rsid w:val="00A0109A"/>
    <w:rsid w:val="00A016C4"/>
    <w:rsid w:val="00A01A9D"/>
    <w:rsid w:val="00A01C4E"/>
    <w:rsid w:val="00A01F10"/>
    <w:rsid w:val="00A01F8F"/>
    <w:rsid w:val="00A02321"/>
    <w:rsid w:val="00A02735"/>
    <w:rsid w:val="00A0274F"/>
    <w:rsid w:val="00A02D93"/>
    <w:rsid w:val="00A02ED7"/>
    <w:rsid w:val="00A02EF0"/>
    <w:rsid w:val="00A0339E"/>
    <w:rsid w:val="00A0343A"/>
    <w:rsid w:val="00A036D4"/>
    <w:rsid w:val="00A03B93"/>
    <w:rsid w:val="00A03BE1"/>
    <w:rsid w:val="00A03D33"/>
    <w:rsid w:val="00A04237"/>
    <w:rsid w:val="00A0460A"/>
    <w:rsid w:val="00A0468E"/>
    <w:rsid w:val="00A046D0"/>
    <w:rsid w:val="00A048C1"/>
    <w:rsid w:val="00A04980"/>
    <w:rsid w:val="00A04AC9"/>
    <w:rsid w:val="00A04C7E"/>
    <w:rsid w:val="00A04D64"/>
    <w:rsid w:val="00A04D98"/>
    <w:rsid w:val="00A051BF"/>
    <w:rsid w:val="00A057AE"/>
    <w:rsid w:val="00A058FA"/>
    <w:rsid w:val="00A05C75"/>
    <w:rsid w:val="00A05F59"/>
    <w:rsid w:val="00A06108"/>
    <w:rsid w:val="00A0625B"/>
    <w:rsid w:val="00A06328"/>
    <w:rsid w:val="00A06518"/>
    <w:rsid w:val="00A0670F"/>
    <w:rsid w:val="00A06939"/>
    <w:rsid w:val="00A0698F"/>
    <w:rsid w:val="00A06A26"/>
    <w:rsid w:val="00A06A6F"/>
    <w:rsid w:val="00A06BAA"/>
    <w:rsid w:val="00A07056"/>
    <w:rsid w:val="00A07272"/>
    <w:rsid w:val="00A072FC"/>
    <w:rsid w:val="00A07785"/>
    <w:rsid w:val="00A0789B"/>
    <w:rsid w:val="00A07FCF"/>
    <w:rsid w:val="00A100C1"/>
    <w:rsid w:val="00A103C4"/>
    <w:rsid w:val="00A10757"/>
    <w:rsid w:val="00A10C70"/>
    <w:rsid w:val="00A10F4A"/>
    <w:rsid w:val="00A10FD0"/>
    <w:rsid w:val="00A11510"/>
    <w:rsid w:val="00A1167E"/>
    <w:rsid w:val="00A1167F"/>
    <w:rsid w:val="00A11B23"/>
    <w:rsid w:val="00A11DF5"/>
    <w:rsid w:val="00A11F23"/>
    <w:rsid w:val="00A1205C"/>
    <w:rsid w:val="00A12330"/>
    <w:rsid w:val="00A124ED"/>
    <w:rsid w:val="00A126A6"/>
    <w:rsid w:val="00A12FEF"/>
    <w:rsid w:val="00A13333"/>
    <w:rsid w:val="00A13398"/>
    <w:rsid w:val="00A134A9"/>
    <w:rsid w:val="00A13785"/>
    <w:rsid w:val="00A13952"/>
    <w:rsid w:val="00A13A50"/>
    <w:rsid w:val="00A13C02"/>
    <w:rsid w:val="00A13D13"/>
    <w:rsid w:val="00A13DFE"/>
    <w:rsid w:val="00A13EF6"/>
    <w:rsid w:val="00A1418A"/>
    <w:rsid w:val="00A143C6"/>
    <w:rsid w:val="00A146D9"/>
    <w:rsid w:val="00A14B35"/>
    <w:rsid w:val="00A14CFA"/>
    <w:rsid w:val="00A14D08"/>
    <w:rsid w:val="00A14EF8"/>
    <w:rsid w:val="00A150E5"/>
    <w:rsid w:val="00A15132"/>
    <w:rsid w:val="00A152AB"/>
    <w:rsid w:val="00A1547E"/>
    <w:rsid w:val="00A15856"/>
    <w:rsid w:val="00A15CA6"/>
    <w:rsid w:val="00A15F79"/>
    <w:rsid w:val="00A15FF8"/>
    <w:rsid w:val="00A16453"/>
    <w:rsid w:val="00A16793"/>
    <w:rsid w:val="00A1690F"/>
    <w:rsid w:val="00A169AA"/>
    <w:rsid w:val="00A16B2F"/>
    <w:rsid w:val="00A17389"/>
    <w:rsid w:val="00A173D0"/>
    <w:rsid w:val="00A17457"/>
    <w:rsid w:val="00A177C9"/>
    <w:rsid w:val="00A17C2A"/>
    <w:rsid w:val="00A17EF2"/>
    <w:rsid w:val="00A201AD"/>
    <w:rsid w:val="00A206D8"/>
    <w:rsid w:val="00A20B1E"/>
    <w:rsid w:val="00A20C0C"/>
    <w:rsid w:val="00A20C2B"/>
    <w:rsid w:val="00A20CF2"/>
    <w:rsid w:val="00A2131C"/>
    <w:rsid w:val="00A213E7"/>
    <w:rsid w:val="00A2166D"/>
    <w:rsid w:val="00A21679"/>
    <w:rsid w:val="00A2175D"/>
    <w:rsid w:val="00A217F1"/>
    <w:rsid w:val="00A21D4A"/>
    <w:rsid w:val="00A22AC4"/>
    <w:rsid w:val="00A22B8C"/>
    <w:rsid w:val="00A232DC"/>
    <w:rsid w:val="00A23C1A"/>
    <w:rsid w:val="00A23DF7"/>
    <w:rsid w:val="00A241B6"/>
    <w:rsid w:val="00A241FA"/>
    <w:rsid w:val="00A24269"/>
    <w:rsid w:val="00A24311"/>
    <w:rsid w:val="00A24675"/>
    <w:rsid w:val="00A24850"/>
    <w:rsid w:val="00A24C35"/>
    <w:rsid w:val="00A24D98"/>
    <w:rsid w:val="00A2558D"/>
    <w:rsid w:val="00A256BB"/>
    <w:rsid w:val="00A2580E"/>
    <w:rsid w:val="00A25A39"/>
    <w:rsid w:val="00A25B4A"/>
    <w:rsid w:val="00A25D70"/>
    <w:rsid w:val="00A25F60"/>
    <w:rsid w:val="00A2667F"/>
    <w:rsid w:val="00A2698F"/>
    <w:rsid w:val="00A26A66"/>
    <w:rsid w:val="00A270B1"/>
    <w:rsid w:val="00A273ED"/>
    <w:rsid w:val="00A27505"/>
    <w:rsid w:val="00A2770F"/>
    <w:rsid w:val="00A27E7E"/>
    <w:rsid w:val="00A27F04"/>
    <w:rsid w:val="00A300CD"/>
    <w:rsid w:val="00A30151"/>
    <w:rsid w:val="00A302C3"/>
    <w:rsid w:val="00A30527"/>
    <w:rsid w:val="00A30AA0"/>
    <w:rsid w:val="00A30FCA"/>
    <w:rsid w:val="00A31050"/>
    <w:rsid w:val="00A31756"/>
    <w:rsid w:val="00A31B3C"/>
    <w:rsid w:val="00A31BB2"/>
    <w:rsid w:val="00A31BC5"/>
    <w:rsid w:val="00A31BD2"/>
    <w:rsid w:val="00A31D62"/>
    <w:rsid w:val="00A31D93"/>
    <w:rsid w:val="00A32311"/>
    <w:rsid w:val="00A32335"/>
    <w:rsid w:val="00A323C3"/>
    <w:rsid w:val="00A32423"/>
    <w:rsid w:val="00A32459"/>
    <w:rsid w:val="00A32781"/>
    <w:rsid w:val="00A3283E"/>
    <w:rsid w:val="00A32A79"/>
    <w:rsid w:val="00A32BE9"/>
    <w:rsid w:val="00A32C0F"/>
    <w:rsid w:val="00A32DA2"/>
    <w:rsid w:val="00A32DBC"/>
    <w:rsid w:val="00A32DC0"/>
    <w:rsid w:val="00A33079"/>
    <w:rsid w:val="00A332B8"/>
    <w:rsid w:val="00A335A7"/>
    <w:rsid w:val="00A33611"/>
    <w:rsid w:val="00A33D50"/>
    <w:rsid w:val="00A33F77"/>
    <w:rsid w:val="00A33FB1"/>
    <w:rsid w:val="00A3413E"/>
    <w:rsid w:val="00A343AD"/>
    <w:rsid w:val="00A34C4D"/>
    <w:rsid w:val="00A34D24"/>
    <w:rsid w:val="00A350E3"/>
    <w:rsid w:val="00A35153"/>
    <w:rsid w:val="00A35BC7"/>
    <w:rsid w:val="00A35E91"/>
    <w:rsid w:val="00A3661B"/>
    <w:rsid w:val="00A367E5"/>
    <w:rsid w:val="00A37012"/>
    <w:rsid w:val="00A370F9"/>
    <w:rsid w:val="00A372DE"/>
    <w:rsid w:val="00A376DA"/>
    <w:rsid w:val="00A37899"/>
    <w:rsid w:val="00A378B9"/>
    <w:rsid w:val="00A37CAF"/>
    <w:rsid w:val="00A37CD3"/>
    <w:rsid w:val="00A37F9E"/>
    <w:rsid w:val="00A4028D"/>
    <w:rsid w:val="00A40350"/>
    <w:rsid w:val="00A4039F"/>
    <w:rsid w:val="00A4055B"/>
    <w:rsid w:val="00A40893"/>
    <w:rsid w:val="00A40959"/>
    <w:rsid w:val="00A40E8B"/>
    <w:rsid w:val="00A41A16"/>
    <w:rsid w:val="00A41B11"/>
    <w:rsid w:val="00A41B5A"/>
    <w:rsid w:val="00A41C05"/>
    <w:rsid w:val="00A41D2D"/>
    <w:rsid w:val="00A42395"/>
    <w:rsid w:val="00A424A6"/>
    <w:rsid w:val="00A4262F"/>
    <w:rsid w:val="00A429A0"/>
    <w:rsid w:val="00A42A4A"/>
    <w:rsid w:val="00A42B37"/>
    <w:rsid w:val="00A42C4E"/>
    <w:rsid w:val="00A42C7B"/>
    <w:rsid w:val="00A42CA1"/>
    <w:rsid w:val="00A42D1C"/>
    <w:rsid w:val="00A43163"/>
    <w:rsid w:val="00A4354C"/>
    <w:rsid w:val="00A437E7"/>
    <w:rsid w:val="00A438B8"/>
    <w:rsid w:val="00A43C77"/>
    <w:rsid w:val="00A43DAB"/>
    <w:rsid w:val="00A43FDE"/>
    <w:rsid w:val="00A4406E"/>
    <w:rsid w:val="00A44103"/>
    <w:rsid w:val="00A44653"/>
    <w:rsid w:val="00A446C0"/>
    <w:rsid w:val="00A447AE"/>
    <w:rsid w:val="00A44820"/>
    <w:rsid w:val="00A452DA"/>
    <w:rsid w:val="00A45397"/>
    <w:rsid w:val="00A453E4"/>
    <w:rsid w:val="00A45865"/>
    <w:rsid w:val="00A458A2"/>
    <w:rsid w:val="00A45918"/>
    <w:rsid w:val="00A4597F"/>
    <w:rsid w:val="00A45AFD"/>
    <w:rsid w:val="00A45DC6"/>
    <w:rsid w:val="00A45DEA"/>
    <w:rsid w:val="00A46312"/>
    <w:rsid w:val="00A4661C"/>
    <w:rsid w:val="00A4687D"/>
    <w:rsid w:val="00A46906"/>
    <w:rsid w:val="00A469B9"/>
    <w:rsid w:val="00A469F7"/>
    <w:rsid w:val="00A46B40"/>
    <w:rsid w:val="00A46C3A"/>
    <w:rsid w:val="00A4726F"/>
    <w:rsid w:val="00A472E6"/>
    <w:rsid w:val="00A476C7"/>
    <w:rsid w:val="00A476E1"/>
    <w:rsid w:val="00A47815"/>
    <w:rsid w:val="00A47C00"/>
    <w:rsid w:val="00A47D8B"/>
    <w:rsid w:val="00A47EF9"/>
    <w:rsid w:val="00A50048"/>
    <w:rsid w:val="00A5016B"/>
    <w:rsid w:val="00A504E5"/>
    <w:rsid w:val="00A50D76"/>
    <w:rsid w:val="00A50E24"/>
    <w:rsid w:val="00A50E92"/>
    <w:rsid w:val="00A51138"/>
    <w:rsid w:val="00A5129A"/>
    <w:rsid w:val="00A51896"/>
    <w:rsid w:val="00A518A8"/>
    <w:rsid w:val="00A522CD"/>
    <w:rsid w:val="00A52732"/>
    <w:rsid w:val="00A5274B"/>
    <w:rsid w:val="00A53592"/>
    <w:rsid w:val="00A53649"/>
    <w:rsid w:val="00A54547"/>
    <w:rsid w:val="00A549FB"/>
    <w:rsid w:val="00A54AA7"/>
    <w:rsid w:val="00A54F5C"/>
    <w:rsid w:val="00A54F92"/>
    <w:rsid w:val="00A5508C"/>
    <w:rsid w:val="00A55227"/>
    <w:rsid w:val="00A5536A"/>
    <w:rsid w:val="00A5551E"/>
    <w:rsid w:val="00A55942"/>
    <w:rsid w:val="00A55BCE"/>
    <w:rsid w:val="00A55D77"/>
    <w:rsid w:val="00A55F3B"/>
    <w:rsid w:val="00A56106"/>
    <w:rsid w:val="00A561B2"/>
    <w:rsid w:val="00A56448"/>
    <w:rsid w:val="00A566DD"/>
    <w:rsid w:val="00A56873"/>
    <w:rsid w:val="00A56B36"/>
    <w:rsid w:val="00A56E7A"/>
    <w:rsid w:val="00A57123"/>
    <w:rsid w:val="00A57608"/>
    <w:rsid w:val="00A57673"/>
    <w:rsid w:val="00A578EA"/>
    <w:rsid w:val="00A57B71"/>
    <w:rsid w:val="00A60072"/>
    <w:rsid w:val="00A60346"/>
    <w:rsid w:val="00A6068C"/>
    <w:rsid w:val="00A60EB4"/>
    <w:rsid w:val="00A60FC4"/>
    <w:rsid w:val="00A60FEA"/>
    <w:rsid w:val="00A6142B"/>
    <w:rsid w:val="00A614C6"/>
    <w:rsid w:val="00A618D8"/>
    <w:rsid w:val="00A6194F"/>
    <w:rsid w:val="00A61B79"/>
    <w:rsid w:val="00A61DBA"/>
    <w:rsid w:val="00A62040"/>
    <w:rsid w:val="00A62246"/>
    <w:rsid w:val="00A624E1"/>
    <w:rsid w:val="00A6250D"/>
    <w:rsid w:val="00A6258A"/>
    <w:rsid w:val="00A626C2"/>
    <w:rsid w:val="00A62BEE"/>
    <w:rsid w:val="00A62C6C"/>
    <w:rsid w:val="00A62D5E"/>
    <w:rsid w:val="00A62E28"/>
    <w:rsid w:val="00A63610"/>
    <w:rsid w:val="00A637E8"/>
    <w:rsid w:val="00A638D6"/>
    <w:rsid w:val="00A639A9"/>
    <w:rsid w:val="00A63CB1"/>
    <w:rsid w:val="00A6400E"/>
    <w:rsid w:val="00A64497"/>
    <w:rsid w:val="00A64577"/>
    <w:rsid w:val="00A64589"/>
    <w:rsid w:val="00A64EE2"/>
    <w:rsid w:val="00A6508C"/>
    <w:rsid w:val="00A6570B"/>
    <w:rsid w:val="00A65B14"/>
    <w:rsid w:val="00A65C15"/>
    <w:rsid w:val="00A65D79"/>
    <w:rsid w:val="00A660BB"/>
    <w:rsid w:val="00A66358"/>
    <w:rsid w:val="00A66366"/>
    <w:rsid w:val="00A665F6"/>
    <w:rsid w:val="00A667E8"/>
    <w:rsid w:val="00A66953"/>
    <w:rsid w:val="00A66C7F"/>
    <w:rsid w:val="00A66FB7"/>
    <w:rsid w:val="00A67939"/>
    <w:rsid w:val="00A67A1A"/>
    <w:rsid w:val="00A67DE8"/>
    <w:rsid w:val="00A700C0"/>
    <w:rsid w:val="00A70213"/>
    <w:rsid w:val="00A704E0"/>
    <w:rsid w:val="00A70B95"/>
    <w:rsid w:val="00A70EE4"/>
    <w:rsid w:val="00A7114F"/>
    <w:rsid w:val="00A713A7"/>
    <w:rsid w:val="00A713F3"/>
    <w:rsid w:val="00A71496"/>
    <w:rsid w:val="00A71608"/>
    <w:rsid w:val="00A71679"/>
    <w:rsid w:val="00A71BDE"/>
    <w:rsid w:val="00A71CFB"/>
    <w:rsid w:val="00A721A4"/>
    <w:rsid w:val="00A721B5"/>
    <w:rsid w:val="00A72566"/>
    <w:rsid w:val="00A72721"/>
    <w:rsid w:val="00A729D5"/>
    <w:rsid w:val="00A72A4C"/>
    <w:rsid w:val="00A73091"/>
    <w:rsid w:val="00A73270"/>
    <w:rsid w:val="00A734AE"/>
    <w:rsid w:val="00A73613"/>
    <w:rsid w:val="00A73877"/>
    <w:rsid w:val="00A73B6D"/>
    <w:rsid w:val="00A73C41"/>
    <w:rsid w:val="00A73E0E"/>
    <w:rsid w:val="00A74342"/>
    <w:rsid w:val="00A74A55"/>
    <w:rsid w:val="00A74B91"/>
    <w:rsid w:val="00A74CDD"/>
    <w:rsid w:val="00A74CF3"/>
    <w:rsid w:val="00A74F47"/>
    <w:rsid w:val="00A752DB"/>
    <w:rsid w:val="00A75354"/>
    <w:rsid w:val="00A753AD"/>
    <w:rsid w:val="00A75660"/>
    <w:rsid w:val="00A7573A"/>
    <w:rsid w:val="00A7590A"/>
    <w:rsid w:val="00A75E66"/>
    <w:rsid w:val="00A75ED9"/>
    <w:rsid w:val="00A765E4"/>
    <w:rsid w:val="00A76744"/>
    <w:rsid w:val="00A7695C"/>
    <w:rsid w:val="00A76A72"/>
    <w:rsid w:val="00A76C2A"/>
    <w:rsid w:val="00A779BF"/>
    <w:rsid w:val="00A77C9D"/>
    <w:rsid w:val="00A77F4C"/>
    <w:rsid w:val="00A80002"/>
    <w:rsid w:val="00A802DC"/>
    <w:rsid w:val="00A80BE5"/>
    <w:rsid w:val="00A816C6"/>
    <w:rsid w:val="00A8171C"/>
    <w:rsid w:val="00A819A0"/>
    <w:rsid w:val="00A81C8E"/>
    <w:rsid w:val="00A81E35"/>
    <w:rsid w:val="00A81F31"/>
    <w:rsid w:val="00A82676"/>
    <w:rsid w:val="00A82B92"/>
    <w:rsid w:val="00A82CA8"/>
    <w:rsid w:val="00A82F14"/>
    <w:rsid w:val="00A83330"/>
    <w:rsid w:val="00A837A0"/>
    <w:rsid w:val="00A839D9"/>
    <w:rsid w:val="00A83B01"/>
    <w:rsid w:val="00A83BB7"/>
    <w:rsid w:val="00A83EF3"/>
    <w:rsid w:val="00A841CE"/>
    <w:rsid w:val="00A842DF"/>
    <w:rsid w:val="00A84A88"/>
    <w:rsid w:val="00A84D7D"/>
    <w:rsid w:val="00A84EFC"/>
    <w:rsid w:val="00A8577A"/>
    <w:rsid w:val="00A85B05"/>
    <w:rsid w:val="00A85C39"/>
    <w:rsid w:val="00A85E39"/>
    <w:rsid w:val="00A85E89"/>
    <w:rsid w:val="00A85EAA"/>
    <w:rsid w:val="00A86063"/>
    <w:rsid w:val="00A861BF"/>
    <w:rsid w:val="00A86243"/>
    <w:rsid w:val="00A86C64"/>
    <w:rsid w:val="00A86EA6"/>
    <w:rsid w:val="00A87555"/>
    <w:rsid w:val="00A877F9"/>
    <w:rsid w:val="00A87821"/>
    <w:rsid w:val="00A87838"/>
    <w:rsid w:val="00A87988"/>
    <w:rsid w:val="00A87D3A"/>
    <w:rsid w:val="00A90186"/>
    <w:rsid w:val="00A90197"/>
    <w:rsid w:val="00A90631"/>
    <w:rsid w:val="00A90803"/>
    <w:rsid w:val="00A90997"/>
    <w:rsid w:val="00A90D38"/>
    <w:rsid w:val="00A90F8C"/>
    <w:rsid w:val="00A91037"/>
    <w:rsid w:val="00A9127A"/>
    <w:rsid w:val="00A912D9"/>
    <w:rsid w:val="00A914EF"/>
    <w:rsid w:val="00A915B4"/>
    <w:rsid w:val="00A91D8F"/>
    <w:rsid w:val="00A9227D"/>
    <w:rsid w:val="00A92674"/>
    <w:rsid w:val="00A92780"/>
    <w:rsid w:val="00A92BD5"/>
    <w:rsid w:val="00A92E01"/>
    <w:rsid w:val="00A92E6E"/>
    <w:rsid w:val="00A93269"/>
    <w:rsid w:val="00A93575"/>
    <w:rsid w:val="00A93B8C"/>
    <w:rsid w:val="00A93C40"/>
    <w:rsid w:val="00A93D27"/>
    <w:rsid w:val="00A94125"/>
    <w:rsid w:val="00A94218"/>
    <w:rsid w:val="00A94568"/>
    <w:rsid w:val="00A947A4"/>
    <w:rsid w:val="00A94D03"/>
    <w:rsid w:val="00A95C43"/>
    <w:rsid w:val="00A95F44"/>
    <w:rsid w:val="00A9617C"/>
    <w:rsid w:val="00A9623E"/>
    <w:rsid w:val="00A96582"/>
    <w:rsid w:val="00A9667B"/>
    <w:rsid w:val="00A96D48"/>
    <w:rsid w:val="00A970F3"/>
    <w:rsid w:val="00A97114"/>
    <w:rsid w:val="00A97735"/>
    <w:rsid w:val="00A9786F"/>
    <w:rsid w:val="00A97B63"/>
    <w:rsid w:val="00A97CAE"/>
    <w:rsid w:val="00A97EBC"/>
    <w:rsid w:val="00AA0252"/>
    <w:rsid w:val="00AA0338"/>
    <w:rsid w:val="00AA0BAA"/>
    <w:rsid w:val="00AA0C05"/>
    <w:rsid w:val="00AA0C89"/>
    <w:rsid w:val="00AA0F40"/>
    <w:rsid w:val="00AA136E"/>
    <w:rsid w:val="00AA15DD"/>
    <w:rsid w:val="00AA1710"/>
    <w:rsid w:val="00AA1868"/>
    <w:rsid w:val="00AA1A63"/>
    <w:rsid w:val="00AA1BF4"/>
    <w:rsid w:val="00AA1F05"/>
    <w:rsid w:val="00AA24C6"/>
    <w:rsid w:val="00AA2629"/>
    <w:rsid w:val="00AA26F7"/>
    <w:rsid w:val="00AA27EC"/>
    <w:rsid w:val="00AA289C"/>
    <w:rsid w:val="00AA2A4A"/>
    <w:rsid w:val="00AA2DC9"/>
    <w:rsid w:val="00AA2E1F"/>
    <w:rsid w:val="00AA2F7E"/>
    <w:rsid w:val="00AA35F0"/>
    <w:rsid w:val="00AA3722"/>
    <w:rsid w:val="00AA37DE"/>
    <w:rsid w:val="00AA393A"/>
    <w:rsid w:val="00AA3A2D"/>
    <w:rsid w:val="00AA3AA4"/>
    <w:rsid w:val="00AA3C35"/>
    <w:rsid w:val="00AA3CF1"/>
    <w:rsid w:val="00AA3DEF"/>
    <w:rsid w:val="00AA3F16"/>
    <w:rsid w:val="00AA3F47"/>
    <w:rsid w:val="00AA4C02"/>
    <w:rsid w:val="00AA4C49"/>
    <w:rsid w:val="00AA4D96"/>
    <w:rsid w:val="00AA4F77"/>
    <w:rsid w:val="00AA5216"/>
    <w:rsid w:val="00AA5367"/>
    <w:rsid w:val="00AA5487"/>
    <w:rsid w:val="00AA5783"/>
    <w:rsid w:val="00AA5895"/>
    <w:rsid w:val="00AA5C61"/>
    <w:rsid w:val="00AA6238"/>
    <w:rsid w:val="00AA6754"/>
    <w:rsid w:val="00AA6A91"/>
    <w:rsid w:val="00AA6A95"/>
    <w:rsid w:val="00AA6B40"/>
    <w:rsid w:val="00AA6BD1"/>
    <w:rsid w:val="00AA7262"/>
    <w:rsid w:val="00AA77DC"/>
    <w:rsid w:val="00AA78E6"/>
    <w:rsid w:val="00AA7DC6"/>
    <w:rsid w:val="00AA7DDE"/>
    <w:rsid w:val="00AA7FAD"/>
    <w:rsid w:val="00AB01E1"/>
    <w:rsid w:val="00AB0238"/>
    <w:rsid w:val="00AB0473"/>
    <w:rsid w:val="00AB0979"/>
    <w:rsid w:val="00AB0CE5"/>
    <w:rsid w:val="00AB1412"/>
    <w:rsid w:val="00AB1459"/>
    <w:rsid w:val="00AB1511"/>
    <w:rsid w:val="00AB17B2"/>
    <w:rsid w:val="00AB1B5F"/>
    <w:rsid w:val="00AB1B8D"/>
    <w:rsid w:val="00AB2157"/>
    <w:rsid w:val="00AB230B"/>
    <w:rsid w:val="00AB2377"/>
    <w:rsid w:val="00AB2532"/>
    <w:rsid w:val="00AB26B8"/>
    <w:rsid w:val="00AB2B1A"/>
    <w:rsid w:val="00AB305C"/>
    <w:rsid w:val="00AB35C3"/>
    <w:rsid w:val="00AB3787"/>
    <w:rsid w:val="00AB3793"/>
    <w:rsid w:val="00AB37A4"/>
    <w:rsid w:val="00AB3904"/>
    <w:rsid w:val="00AB39EA"/>
    <w:rsid w:val="00AB404E"/>
    <w:rsid w:val="00AB4123"/>
    <w:rsid w:val="00AB4224"/>
    <w:rsid w:val="00AB44FC"/>
    <w:rsid w:val="00AB45CF"/>
    <w:rsid w:val="00AB45E6"/>
    <w:rsid w:val="00AB4A24"/>
    <w:rsid w:val="00AB4B77"/>
    <w:rsid w:val="00AB4BE5"/>
    <w:rsid w:val="00AB4F87"/>
    <w:rsid w:val="00AB51CD"/>
    <w:rsid w:val="00AB53C9"/>
    <w:rsid w:val="00AB580B"/>
    <w:rsid w:val="00AB5970"/>
    <w:rsid w:val="00AB5ADC"/>
    <w:rsid w:val="00AB5CB8"/>
    <w:rsid w:val="00AB5E11"/>
    <w:rsid w:val="00AB61AF"/>
    <w:rsid w:val="00AB637E"/>
    <w:rsid w:val="00AB6530"/>
    <w:rsid w:val="00AB66D8"/>
    <w:rsid w:val="00AB698D"/>
    <w:rsid w:val="00AB69BE"/>
    <w:rsid w:val="00AB6CAB"/>
    <w:rsid w:val="00AB6ECF"/>
    <w:rsid w:val="00AB7126"/>
    <w:rsid w:val="00AB7256"/>
    <w:rsid w:val="00AB75F7"/>
    <w:rsid w:val="00AB7730"/>
    <w:rsid w:val="00AB77FB"/>
    <w:rsid w:val="00AB79E1"/>
    <w:rsid w:val="00AB7C51"/>
    <w:rsid w:val="00AC10F5"/>
    <w:rsid w:val="00AC1245"/>
    <w:rsid w:val="00AC138E"/>
    <w:rsid w:val="00AC17D6"/>
    <w:rsid w:val="00AC1A3A"/>
    <w:rsid w:val="00AC1B56"/>
    <w:rsid w:val="00AC1B79"/>
    <w:rsid w:val="00AC1F9A"/>
    <w:rsid w:val="00AC2858"/>
    <w:rsid w:val="00AC2A46"/>
    <w:rsid w:val="00AC3545"/>
    <w:rsid w:val="00AC36BB"/>
    <w:rsid w:val="00AC38FC"/>
    <w:rsid w:val="00AC3A65"/>
    <w:rsid w:val="00AC3D8C"/>
    <w:rsid w:val="00AC447D"/>
    <w:rsid w:val="00AC44AF"/>
    <w:rsid w:val="00AC523E"/>
    <w:rsid w:val="00AC529C"/>
    <w:rsid w:val="00AC52A9"/>
    <w:rsid w:val="00AC54AF"/>
    <w:rsid w:val="00AC6215"/>
    <w:rsid w:val="00AC6323"/>
    <w:rsid w:val="00AC634C"/>
    <w:rsid w:val="00AC657E"/>
    <w:rsid w:val="00AC6AD7"/>
    <w:rsid w:val="00AC6BCA"/>
    <w:rsid w:val="00AC6EF0"/>
    <w:rsid w:val="00AC72A8"/>
    <w:rsid w:val="00AC73E5"/>
    <w:rsid w:val="00AC7443"/>
    <w:rsid w:val="00AC7575"/>
    <w:rsid w:val="00AC7716"/>
    <w:rsid w:val="00AC790D"/>
    <w:rsid w:val="00AC7985"/>
    <w:rsid w:val="00AC79BB"/>
    <w:rsid w:val="00AC7A2C"/>
    <w:rsid w:val="00AC7BF2"/>
    <w:rsid w:val="00AC7C8F"/>
    <w:rsid w:val="00AD04AB"/>
    <w:rsid w:val="00AD0A2B"/>
    <w:rsid w:val="00AD0B7F"/>
    <w:rsid w:val="00AD0DFA"/>
    <w:rsid w:val="00AD0EE9"/>
    <w:rsid w:val="00AD0F10"/>
    <w:rsid w:val="00AD0F1E"/>
    <w:rsid w:val="00AD0FC5"/>
    <w:rsid w:val="00AD1154"/>
    <w:rsid w:val="00AD11A4"/>
    <w:rsid w:val="00AD1BB3"/>
    <w:rsid w:val="00AD1F13"/>
    <w:rsid w:val="00AD20A1"/>
    <w:rsid w:val="00AD22AB"/>
    <w:rsid w:val="00AD2719"/>
    <w:rsid w:val="00AD2CBF"/>
    <w:rsid w:val="00AD2DE6"/>
    <w:rsid w:val="00AD32D0"/>
    <w:rsid w:val="00AD3531"/>
    <w:rsid w:val="00AD3E4C"/>
    <w:rsid w:val="00AD4A36"/>
    <w:rsid w:val="00AD4B05"/>
    <w:rsid w:val="00AD4E3D"/>
    <w:rsid w:val="00AD4F00"/>
    <w:rsid w:val="00AD5761"/>
    <w:rsid w:val="00AD5881"/>
    <w:rsid w:val="00AD5A13"/>
    <w:rsid w:val="00AD61B6"/>
    <w:rsid w:val="00AD624F"/>
    <w:rsid w:val="00AD69C8"/>
    <w:rsid w:val="00AD6EFB"/>
    <w:rsid w:val="00AD7044"/>
    <w:rsid w:val="00AD7229"/>
    <w:rsid w:val="00AD7685"/>
    <w:rsid w:val="00AD768D"/>
    <w:rsid w:val="00AD776C"/>
    <w:rsid w:val="00AE0015"/>
    <w:rsid w:val="00AE0144"/>
    <w:rsid w:val="00AE0516"/>
    <w:rsid w:val="00AE0AF3"/>
    <w:rsid w:val="00AE0B81"/>
    <w:rsid w:val="00AE0C78"/>
    <w:rsid w:val="00AE0DCA"/>
    <w:rsid w:val="00AE13F6"/>
    <w:rsid w:val="00AE1D04"/>
    <w:rsid w:val="00AE20AC"/>
    <w:rsid w:val="00AE214B"/>
    <w:rsid w:val="00AE2852"/>
    <w:rsid w:val="00AE2C5A"/>
    <w:rsid w:val="00AE2CD4"/>
    <w:rsid w:val="00AE2D1C"/>
    <w:rsid w:val="00AE2E45"/>
    <w:rsid w:val="00AE3239"/>
    <w:rsid w:val="00AE353B"/>
    <w:rsid w:val="00AE35EC"/>
    <w:rsid w:val="00AE3981"/>
    <w:rsid w:val="00AE3AAA"/>
    <w:rsid w:val="00AE3C13"/>
    <w:rsid w:val="00AE3C3D"/>
    <w:rsid w:val="00AE3CFB"/>
    <w:rsid w:val="00AE401C"/>
    <w:rsid w:val="00AE401D"/>
    <w:rsid w:val="00AE4042"/>
    <w:rsid w:val="00AE43CE"/>
    <w:rsid w:val="00AE4407"/>
    <w:rsid w:val="00AE457F"/>
    <w:rsid w:val="00AE4D23"/>
    <w:rsid w:val="00AE5624"/>
    <w:rsid w:val="00AE5DF9"/>
    <w:rsid w:val="00AE5F2A"/>
    <w:rsid w:val="00AE5F42"/>
    <w:rsid w:val="00AE5F93"/>
    <w:rsid w:val="00AE5F9D"/>
    <w:rsid w:val="00AE6135"/>
    <w:rsid w:val="00AE69C7"/>
    <w:rsid w:val="00AE6ABA"/>
    <w:rsid w:val="00AE6DD7"/>
    <w:rsid w:val="00AE778B"/>
    <w:rsid w:val="00AE79CE"/>
    <w:rsid w:val="00AE7E98"/>
    <w:rsid w:val="00AE7F07"/>
    <w:rsid w:val="00AF0482"/>
    <w:rsid w:val="00AF0606"/>
    <w:rsid w:val="00AF0E48"/>
    <w:rsid w:val="00AF1018"/>
    <w:rsid w:val="00AF1061"/>
    <w:rsid w:val="00AF141F"/>
    <w:rsid w:val="00AF14F6"/>
    <w:rsid w:val="00AF150B"/>
    <w:rsid w:val="00AF1579"/>
    <w:rsid w:val="00AF1969"/>
    <w:rsid w:val="00AF1C4E"/>
    <w:rsid w:val="00AF1DCE"/>
    <w:rsid w:val="00AF1E34"/>
    <w:rsid w:val="00AF1FF6"/>
    <w:rsid w:val="00AF237B"/>
    <w:rsid w:val="00AF2A85"/>
    <w:rsid w:val="00AF2BCB"/>
    <w:rsid w:val="00AF301D"/>
    <w:rsid w:val="00AF3728"/>
    <w:rsid w:val="00AF3C5B"/>
    <w:rsid w:val="00AF4553"/>
    <w:rsid w:val="00AF45B2"/>
    <w:rsid w:val="00AF467D"/>
    <w:rsid w:val="00AF4730"/>
    <w:rsid w:val="00AF49A8"/>
    <w:rsid w:val="00AF4A32"/>
    <w:rsid w:val="00AF4C61"/>
    <w:rsid w:val="00AF50B9"/>
    <w:rsid w:val="00AF52DB"/>
    <w:rsid w:val="00AF52F3"/>
    <w:rsid w:val="00AF5344"/>
    <w:rsid w:val="00AF5862"/>
    <w:rsid w:val="00AF5AAE"/>
    <w:rsid w:val="00AF6263"/>
    <w:rsid w:val="00AF6347"/>
    <w:rsid w:val="00AF63A3"/>
    <w:rsid w:val="00AF653C"/>
    <w:rsid w:val="00AF6B51"/>
    <w:rsid w:val="00AF6CB5"/>
    <w:rsid w:val="00AF6CCA"/>
    <w:rsid w:val="00AF7018"/>
    <w:rsid w:val="00AF73D9"/>
    <w:rsid w:val="00AF7661"/>
    <w:rsid w:val="00AF79CE"/>
    <w:rsid w:val="00AF7D3F"/>
    <w:rsid w:val="00AF7D8F"/>
    <w:rsid w:val="00B0000C"/>
    <w:rsid w:val="00B0007F"/>
    <w:rsid w:val="00B004CF"/>
    <w:rsid w:val="00B009B9"/>
    <w:rsid w:val="00B00D9F"/>
    <w:rsid w:val="00B00E11"/>
    <w:rsid w:val="00B00E46"/>
    <w:rsid w:val="00B0141E"/>
    <w:rsid w:val="00B0159F"/>
    <w:rsid w:val="00B01D73"/>
    <w:rsid w:val="00B01E5A"/>
    <w:rsid w:val="00B01FE1"/>
    <w:rsid w:val="00B022EC"/>
    <w:rsid w:val="00B02BF2"/>
    <w:rsid w:val="00B02D13"/>
    <w:rsid w:val="00B02E5B"/>
    <w:rsid w:val="00B02E76"/>
    <w:rsid w:val="00B03071"/>
    <w:rsid w:val="00B0310E"/>
    <w:rsid w:val="00B03280"/>
    <w:rsid w:val="00B035D3"/>
    <w:rsid w:val="00B0373E"/>
    <w:rsid w:val="00B037C1"/>
    <w:rsid w:val="00B03EF6"/>
    <w:rsid w:val="00B040A6"/>
    <w:rsid w:val="00B04BC0"/>
    <w:rsid w:val="00B04DAA"/>
    <w:rsid w:val="00B04F27"/>
    <w:rsid w:val="00B05020"/>
    <w:rsid w:val="00B05124"/>
    <w:rsid w:val="00B054F3"/>
    <w:rsid w:val="00B05686"/>
    <w:rsid w:val="00B056FF"/>
    <w:rsid w:val="00B05AE1"/>
    <w:rsid w:val="00B05B31"/>
    <w:rsid w:val="00B05C26"/>
    <w:rsid w:val="00B05D3E"/>
    <w:rsid w:val="00B05DBE"/>
    <w:rsid w:val="00B05F38"/>
    <w:rsid w:val="00B06175"/>
    <w:rsid w:val="00B06183"/>
    <w:rsid w:val="00B06884"/>
    <w:rsid w:val="00B06D28"/>
    <w:rsid w:val="00B06F25"/>
    <w:rsid w:val="00B070D0"/>
    <w:rsid w:val="00B07588"/>
    <w:rsid w:val="00B07738"/>
    <w:rsid w:val="00B079AE"/>
    <w:rsid w:val="00B079F2"/>
    <w:rsid w:val="00B10111"/>
    <w:rsid w:val="00B1034C"/>
    <w:rsid w:val="00B10770"/>
    <w:rsid w:val="00B107E8"/>
    <w:rsid w:val="00B108FD"/>
    <w:rsid w:val="00B10943"/>
    <w:rsid w:val="00B1099B"/>
    <w:rsid w:val="00B115C6"/>
    <w:rsid w:val="00B11956"/>
    <w:rsid w:val="00B119BA"/>
    <w:rsid w:val="00B11B1B"/>
    <w:rsid w:val="00B12104"/>
    <w:rsid w:val="00B12340"/>
    <w:rsid w:val="00B124A5"/>
    <w:rsid w:val="00B1281C"/>
    <w:rsid w:val="00B128F3"/>
    <w:rsid w:val="00B12B91"/>
    <w:rsid w:val="00B133C1"/>
    <w:rsid w:val="00B137CA"/>
    <w:rsid w:val="00B13803"/>
    <w:rsid w:val="00B13882"/>
    <w:rsid w:val="00B1391F"/>
    <w:rsid w:val="00B13958"/>
    <w:rsid w:val="00B13CFA"/>
    <w:rsid w:val="00B13E17"/>
    <w:rsid w:val="00B13E50"/>
    <w:rsid w:val="00B13F62"/>
    <w:rsid w:val="00B1418B"/>
    <w:rsid w:val="00B1466E"/>
    <w:rsid w:val="00B14CDC"/>
    <w:rsid w:val="00B14E22"/>
    <w:rsid w:val="00B15056"/>
    <w:rsid w:val="00B15340"/>
    <w:rsid w:val="00B154F4"/>
    <w:rsid w:val="00B1569F"/>
    <w:rsid w:val="00B15790"/>
    <w:rsid w:val="00B15B7C"/>
    <w:rsid w:val="00B15DFA"/>
    <w:rsid w:val="00B160EF"/>
    <w:rsid w:val="00B16522"/>
    <w:rsid w:val="00B168FF"/>
    <w:rsid w:val="00B16DEF"/>
    <w:rsid w:val="00B16E5D"/>
    <w:rsid w:val="00B1717C"/>
    <w:rsid w:val="00B171EF"/>
    <w:rsid w:val="00B172ED"/>
    <w:rsid w:val="00B17619"/>
    <w:rsid w:val="00B17667"/>
    <w:rsid w:val="00B17C12"/>
    <w:rsid w:val="00B17C69"/>
    <w:rsid w:val="00B17D2E"/>
    <w:rsid w:val="00B17E8D"/>
    <w:rsid w:val="00B2012C"/>
    <w:rsid w:val="00B2050E"/>
    <w:rsid w:val="00B20712"/>
    <w:rsid w:val="00B209B9"/>
    <w:rsid w:val="00B20FD3"/>
    <w:rsid w:val="00B21469"/>
    <w:rsid w:val="00B216DD"/>
    <w:rsid w:val="00B219BB"/>
    <w:rsid w:val="00B21C8A"/>
    <w:rsid w:val="00B21EA2"/>
    <w:rsid w:val="00B21F7A"/>
    <w:rsid w:val="00B2229D"/>
    <w:rsid w:val="00B22384"/>
    <w:rsid w:val="00B2246A"/>
    <w:rsid w:val="00B22BE8"/>
    <w:rsid w:val="00B2352F"/>
    <w:rsid w:val="00B23839"/>
    <w:rsid w:val="00B239E6"/>
    <w:rsid w:val="00B23A4C"/>
    <w:rsid w:val="00B23ED5"/>
    <w:rsid w:val="00B241B3"/>
    <w:rsid w:val="00B24AB6"/>
    <w:rsid w:val="00B24E52"/>
    <w:rsid w:val="00B24F74"/>
    <w:rsid w:val="00B24FAC"/>
    <w:rsid w:val="00B25106"/>
    <w:rsid w:val="00B25389"/>
    <w:rsid w:val="00B25617"/>
    <w:rsid w:val="00B25E55"/>
    <w:rsid w:val="00B25F2D"/>
    <w:rsid w:val="00B26081"/>
    <w:rsid w:val="00B26095"/>
    <w:rsid w:val="00B262C2"/>
    <w:rsid w:val="00B263FA"/>
    <w:rsid w:val="00B2758D"/>
    <w:rsid w:val="00B27737"/>
    <w:rsid w:val="00B27D1A"/>
    <w:rsid w:val="00B27F2A"/>
    <w:rsid w:val="00B27FD9"/>
    <w:rsid w:val="00B30076"/>
    <w:rsid w:val="00B303A9"/>
    <w:rsid w:val="00B30602"/>
    <w:rsid w:val="00B307DF"/>
    <w:rsid w:val="00B30C68"/>
    <w:rsid w:val="00B30D62"/>
    <w:rsid w:val="00B30EF4"/>
    <w:rsid w:val="00B3103B"/>
    <w:rsid w:val="00B310C1"/>
    <w:rsid w:val="00B3125B"/>
    <w:rsid w:val="00B31364"/>
    <w:rsid w:val="00B315EF"/>
    <w:rsid w:val="00B316C6"/>
    <w:rsid w:val="00B3187D"/>
    <w:rsid w:val="00B31C04"/>
    <w:rsid w:val="00B31C29"/>
    <w:rsid w:val="00B31C87"/>
    <w:rsid w:val="00B31E19"/>
    <w:rsid w:val="00B31ECF"/>
    <w:rsid w:val="00B3215F"/>
    <w:rsid w:val="00B32528"/>
    <w:rsid w:val="00B3258C"/>
    <w:rsid w:val="00B326E2"/>
    <w:rsid w:val="00B328D4"/>
    <w:rsid w:val="00B3316D"/>
    <w:rsid w:val="00B3374A"/>
    <w:rsid w:val="00B338D0"/>
    <w:rsid w:val="00B340B4"/>
    <w:rsid w:val="00B3424C"/>
    <w:rsid w:val="00B342D0"/>
    <w:rsid w:val="00B34492"/>
    <w:rsid w:val="00B346E8"/>
    <w:rsid w:val="00B34BA0"/>
    <w:rsid w:val="00B35191"/>
    <w:rsid w:val="00B357A2"/>
    <w:rsid w:val="00B35817"/>
    <w:rsid w:val="00B3604A"/>
    <w:rsid w:val="00B362AD"/>
    <w:rsid w:val="00B3648B"/>
    <w:rsid w:val="00B36759"/>
    <w:rsid w:val="00B367FB"/>
    <w:rsid w:val="00B37602"/>
    <w:rsid w:val="00B37918"/>
    <w:rsid w:val="00B40162"/>
    <w:rsid w:val="00B40212"/>
    <w:rsid w:val="00B4071E"/>
    <w:rsid w:val="00B407F6"/>
    <w:rsid w:val="00B40885"/>
    <w:rsid w:val="00B40BA3"/>
    <w:rsid w:val="00B40BEE"/>
    <w:rsid w:val="00B4103C"/>
    <w:rsid w:val="00B41AD8"/>
    <w:rsid w:val="00B41D90"/>
    <w:rsid w:val="00B41FB1"/>
    <w:rsid w:val="00B4216B"/>
    <w:rsid w:val="00B4286B"/>
    <w:rsid w:val="00B42E84"/>
    <w:rsid w:val="00B43432"/>
    <w:rsid w:val="00B43694"/>
    <w:rsid w:val="00B437CC"/>
    <w:rsid w:val="00B43BCE"/>
    <w:rsid w:val="00B43F07"/>
    <w:rsid w:val="00B44190"/>
    <w:rsid w:val="00B4422D"/>
    <w:rsid w:val="00B4440B"/>
    <w:rsid w:val="00B445A2"/>
    <w:rsid w:val="00B44639"/>
    <w:rsid w:val="00B4471F"/>
    <w:rsid w:val="00B4483D"/>
    <w:rsid w:val="00B44870"/>
    <w:rsid w:val="00B44935"/>
    <w:rsid w:val="00B44986"/>
    <w:rsid w:val="00B449B9"/>
    <w:rsid w:val="00B44E1A"/>
    <w:rsid w:val="00B450B1"/>
    <w:rsid w:val="00B45242"/>
    <w:rsid w:val="00B453CD"/>
    <w:rsid w:val="00B45BCB"/>
    <w:rsid w:val="00B45DCD"/>
    <w:rsid w:val="00B45E51"/>
    <w:rsid w:val="00B46189"/>
    <w:rsid w:val="00B462B4"/>
    <w:rsid w:val="00B463A0"/>
    <w:rsid w:val="00B467F7"/>
    <w:rsid w:val="00B46849"/>
    <w:rsid w:val="00B469A4"/>
    <w:rsid w:val="00B46D43"/>
    <w:rsid w:val="00B46EAC"/>
    <w:rsid w:val="00B46F11"/>
    <w:rsid w:val="00B4720F"/>
    <w:rsid w:val="00B47248"/>
    <w:rsid w:val="00B476FA"/>
    <w:rsid w:val="00B4775D"/>
    <w:rsid w:val="00B47C02"/>
    <w:rsid w:val="00B47C5A"/>
    <w:rsid w:val="00B47C5C"/>
    <w:rsid w:val="00B5051A"/>
    <w:rsid w:val="00B50535"/>
    <w:rsid w:val="00B50553"/>
    <w:rsid w:val="00B5070F"/>
    <w:rsid w:val="00B508ED"/>
    <w:rsid w:val="00B511F8"/>
    <w:rsid w:val="00B512D4"/>
    <w:rsid w:val="00B517C4"/>
    <w:rsid w:val="00B51929"/>
    <w:rsid w:val="00B51C41"/>
    <w:rsid w:val="00B51C90"/>
    <w:rsid w:val="00B51D9E"/>
    <w:rsid w:val="00B5258E"/>
    <w:rsid w:val="00B526E9"/>
    <w:rsid w:val="00B526EC"/>
    <w:rsid w:val="00B527A0"/>
    <w:rsid w:val="00B527FD"/>
    <w:rsid w:val="00B52AE6"/>
    <w:rsid w:val="00B52B80"/>
    <w:rsid w:val="00B52C12"/>
    <w:rsid w:val="00B52E05"/>
    <w:rsid w:val="00B53198"/>
    <w:rsid w:val="00B532E3"/>
    <w:rsid w:val="00B53560"/>
    <w:rsid w:val="00B53566"/>
    <w:rsid w:val="00B537D5"/>
    <w:rsid w:val="00B53E2C"/>
    <w:rsid w:val="00B54535"/>
    <w:rsid w:val="00B54B62"/>
    <w:rsid w:val="00B54C27"/>
    <w:rsid w:val="00B54C2C"/>
    <w:rsid w:val="00B54C80"/>
    <w:rsid w:val="00B54D1C"/>
    <w:rsid w:val="00B54E64"/>
    <w:rsid w:val="00B54F7B"/>
    <w:rsid w:val="00B55041"/>
    <w:rsid w:val="00B55E27"/>
    <w:rsid w:val="00B563A4"/>
    <w:rsid w:val="00B567C9"/>
    <w:rsid w:val="00B56967"/>
    <w:rsid w:val="00B569F8"/>
    <w:rsid w:val="00B56C56"/>
    <w:rsid w:val="00B56C57"/>
    <w:rsid w:val="00B56E3A"/>
    <w:rsid w:val="00B56E73"/>
    <w:rsid w:val="00B57593"/>
    <w:rsid w:val="00B57612"/>
    <w:rsid w:val="00B57659"/>
    <w:rsid w:val="00B579F8"/>
    <w:rsid w:val="00B57BAF"/>
    <w:rsid w:val="00B57BD6"/>
    <w:rsid w:val="00B57E6C"/>
    <w:rsid w:val="00B57F73"/>
    <w:rsid w:val="00B57F8E"/>
    <w:rsid w:val="00B6052B"/>
    <w:rsid w:val="00B6058F"/>
    <w:rsid w:val="00B6062B"/>
    <w:rsid w:val="00B60785"/>
    <w:rsid w:val="00B60FB9"/>
    <w:rsid w:val="00B61136"/>
    <w:rsid w:val="00B61431"/>
    <w:rsid w:val="00B6174D"/>
    <w:rsid w:val="00B6178D"/>
    <w:rsid w:val="00B617D7"/>
    <w:rsid w:val="00B61D4B"/>
    <w:rsid w:val="00B61D5C"/>
    <w:rsid w:val="00B61E26"/>
    <w:rsid w:val="00B61F3D"/>
    <w:rsid w:val="00B6226C"/>
    <w:rsid w:val="00B62678"/>
    <w:rsid w:val="00B626D8"/>
    <w:rsid w:val="00B626F2"/>
    <w:rsid w:val="00B62C9F"/>
    <w:rsid w:val="00B62E2E"/>
    <w:rsid w:val="00B62EFA"/>
    <w:rsid w:val="00B630E2"/>
    <w:rsid w:val="00B63121"/>
    <w:rsid w:val="00B63437"/>
    <w:rsid w:val="00B63438"/>
    <w:rsid w:val="00B637A3"/>
    <w:rsid w:val="00B63997"/>
    <w:rsid w:val="00B6399A"/>
    <w:rsid w:val="00B63C31"/>
    <w:rsid w:val="00B63D54"/>
    <w:rsid w:val="00B63E79"/>
    <w:rsid w:val="00B644DA"/>
    <w:rsid w:val="00B6497B"/>
    <w:rsid w:val="00B64C33"/>
    <w:rsid w:val="00B64DC2"/>
    <w:rsid w:val="00B65102"/>
    <w:rsid w:val="00B6513C"/>
    <w:rsid w:val="00B65444"/>
    <w:rsid w:val="00B65A1B"/>
    <w:rsid w:val="00B65B85"/>
    <w:rsid w:val="00B65BC8"/>
    <w:rsid w:val="00B65D69"/>
    <w:rsid w:val="00B65D81"/>
    <w:rsid w:val="00B65E37"/>
    <w:rsid w:val="00B65ECC"/>
    <w:rsid w:val="00B65F2F"/>
    <w:rsid w:val="00B6631A"/>
    <w:rsid w:val="00B6658F"/>
    <w:rsid w:val="00B669D1"/>
    <w:rsid w:val="00B66C4D"/>
    <w:rsid w:val="00B676D6"/>
    <w:rsid w:val="00B6784A"/>
    <w:rsid w:val="00B679C6"/>
    <w:rsid w:val="00B67B7C"/>
    <w:rsid w:val="00B67C44"/>
    <w:rsid w:val="00B67E51"/>
    <w:rsid w:val="00B701B9"/>
    <w:rsid w:val="00B70B22"/>
    <w:rsid w:val="00B70D61"/>
    <w:rsid w:val="00B712BF"/>
    <w:rsid w:val="00B71562"/>
    <w:rsid w:val="00B716B1"/>
    <w:rsid w:val="00B7176C"/>
    <w:rsid w:val="00B71937"/>
    <w:rsid w:val="00B71FE9"/>
    <w:rsid w:val="00B721D2"/>
    <w:rsid w:val="00B7225E"/>
    <w:rsid w:val="00B725D2"/>
    <w:rsid w:val="00B72B1C"/>
    <w:rsid w:val="00B72B8C"/>
    <w:rsid w:val="00B72D8A"/>
    <w:rsid w:val="00B72E3D"/>
    <w:rsid w:val="00B73099"/>
    <w:rsid w:val="00B733AF"/>
    <w:rsid w:val="00B735C8"/>
    <w:rsid w:val="00B73850"/>
    <w:rsid w:val="00B73F7F"/>
    <w:rsid w:val="00B7400B"/>
    <w:rsid w:val="00B74061"/>
    <w:rsid w:val="00B7425C"/>
    <w:rsid w:val="00B74342"/>
    <w:rsid w:val="00B7443F"/>
    <w:rsid w:val="00B747AE"/>
    <w:rsid w:val="00B747EE"/>
    <w:rsid w:val="00B74891"/>
    <w:rsid w:val="00B74D05"/>
    <w:rsid w:val="00B74DA1"/>
    <w:rsid w:val="00B750C4"/>
    <w:rsid w:val="00B75322"/>
    <w:rsid w:val="00B754FC"/>
    <w:rsid w:val="00B75A3C"/>
    <w:rsid w:val="00B75D10"/>
    <w:rsid w:val="00B75DC9"/>
    <w:rsid w:val="00B75F78"/>
    <w:rsid w:val="00B76038"/>
    <w:rsid w:val="00B76C72"/>
    <w:rsid w:val="00B76EE9"/>
    <w:rsid w:val="00B7728F"/>
    <w:rsid w:val="00B7752C"/>
    <w:rsid w:val="00B7769B"/>
    <w:rsid w:val="00B776A5"/>
    <w:rsid w:val="00B77CA4"/>
    <w:rsid w:val="00B8002A"/>
    <w:rsid w:val="00B800CB"/>
    <w:rsid w:val="00B80611"/>
    <w:rsid w:val="00B80977"/>
    <w:rsid w:val="00B80A96"/>
    <w:rsid w:val="00B80C54"/>
    <w:rsid w:val="00B80E7F"/>
    <w:rsid w:val="00B80FE8"/>
    <w:rsid w:val="00B81271"/>
    <w:rsid w:val="00B815E4"/>
    <w:rsid w:val="00B819D7"/>
    <w:rsid w:val="00B820DB"/>
    <w:rsid w:val="00B82128"/>
    <w:rsid w:val="00B82175"/>
    <w:rsid w:val="00B823F3"/>
    <w:rsid w:val="00B82538"/>
    <w:rsid w:val="00B8259F"/>
    <w:rsid w:val="00B82B26"/>
    <w:rsid w:val="00B83558"/>
    <w:rsid w:val="00B8385C"/>
    <w:rsid w:val="00B83DD3"/>
    <w:rsid w:val="00B83DF5"/>
    <w:rsid w:val="00B83E68"/>
    <w:rsid w:val="00B840F0"/>
    <w:rsid w:val="00B841DA"/>
    <w:rsid w:val="00B843BC"/>
    <w:rsid w:val="00B845F9"/>
    <w:rsid w:val="00B848DD"/>
    <w:rsid w:val="00B84AC6"/>
    <w:rsid w:val="00B84ADB"/>
    <w:rsid w:val="00B84BE1"/>
    <w:rsid w:val="00B84C3F"/>
    <w:rsid w:val="00B84D9F"/>
    <w:rsid w:val="00B84F16"/>
    <w:rsid w:val="00B85055"/>
    <w:rsid w:val="00B85142"/>
    <w:rsid w:val="00B85368"/>
    <w:rsid w:val="00B85919"/>
    <w:rsid w:val="00B85C30"/>
    <w:rsid w:val="00B85FD4"/>
    <w:rsid w:val="00B863E8"/>
    <w:rsid w:val="00B86AF7"/>
    <w:rsid w:val="00B86CD5"/>
    <w:rsid w:val="00B86D0C"/>
    <w:rsid w:val="00B874B1"/>
    <w:rsid w:val="00B87661"/>
    <w:rsid w:val="00B87D3A"/>
    <w:rsid w:val="00B90134"/>
    <w:rsid w:val="00B90135"/>
    <w:rsid w:val="00B9013F"/>
    <w:rsid w:val="00B90217"/>
    <w:rsid w:val="00B904D5"/>
    <w:rsid w:val="00B90582"/>
    <w:rsid w:val="00B9083C"/>
    <w:rsid w:val="00B90941"/>
    <w:rsid w:val="00B90B4A"/>
    <w:rsid w:val="00B90B81"/>
    <w:rsid w:val="00B90E70"/>
    <w:rsid w:val="00B910E1"/>
    <w:rsid w:val="00B91383"/>
    <w:rsid w:val="00B91473"/>
    <w:rsid w:val="00B91923"/>
    <w:rsid w:val="00B91992"/>
    <w:rsid w:val="00B91BB9"/>
    <w:rsid w:val="00B91D59"/>
    <w:rsid w:val="00B91F9B"/>
    <w:rsid w:val="00B923CA"/>
    <w:rsid w:val="00B9246D"/>
    <w:rsid w:val="00B9255F"/>
    <w:rsid w:val="00B9256F"/>
    <w:rsid w:val="00B925D0"/>
    <w:rsid w:val="00B927D5"/>
    <w:rsid w:val="00B9285D"/>
    <w:rsid w:val="00B92997"/>
    <w:rsid w:val="00B929B2"/>
    <w:rsid w:val="00B92D6D"/>
    <w:rsid w:val="00B92EA2"/>
    <w:rsid w:val="00B92EF6"/>
    <w:rsid w:val="00B93056"/>
    <w:rsid w:val="00B930CE"/>
    <w:rsid w:val="00B93481"/>
    <w:rsid w:val="00B93588"/>
    <w:rsid w:val="00B93740"/>
    <w:rsid w:val="00B938BE"/>
    <w:rsid w:val="00B93911"/>
    <w:rsid w:val="00B939DC"/>
    <w:rsid w:val="00B93A27"/>
    <w:rsid w:val="00B93D07"/>
    <w:rsid w:val="00B93EE3"/>
    <w:rsid w:val="00B94102"/>
    <w:rsid w:val="00B94505"/>
    <w:rsid w:val="00B9471E"/>
    <w:rsid w:val="00B94838"/>
    <w:rsid w:val="00B9483F"/>
    <w:rsid w:val="00B94A18"/>
    <w:rsid w:val="00B9504C"/>
    <w:rsid w:val="00B9514F"/>
    <w:rsid w:val="00B95377"/>
    <w:rsid w:val="00B95FFF"/>
    <w:rsid w:val="00B960A5"/>
    <w:rsid w:val="00B96284"/>
    <w:rsid w:val="00B962A6"/>
    <w:rsid w:val="00B962E0"/>
    <w:rsid w:val="00B96377"/>
    <w:rsid w:val="00B9647D"/>
    <w:rsid w:val="00B96595"/>
    <w:rsid w:val="00B96C20"/>
    <w:rsid w:val="00B96F48"/>
    <w:rsid w:val="00B97490"/>
    <w:rsid w:val="00B9781B"/>
    <w:rsid w:val="00B97DB6"/>
    <w:rsid w:val="00B97F0E"/>
    <w:rsid w:val="00BA0046"/>
    <w:rsid w:val="00BA03EA"/>
    <w:rsid w:val="00BA0506"/>
    <w:rsid w:val="00BA05AC"/>
    <w:rsid w:val="00BA0CD0"/>
    <w:rsid w:val="00BA10D5"/>
    <w:rsid w:val="00BA12D4"/>
    <w:rsid w:val="00BA1431"/>
    <w:rsid w:val="00BA1DE1"/>
    <w:rsid w:val="00BA20F7"/>
    <w:rsid w:val="00BA2112"/>
    <w:rsid w:val="00BA21F3"/>
    <w:rsid w:val="00BA2628"/>
    <w:rsid w:val="00BA2A8D"/>
    <w:rsid w:val="00BA2ABE"/>
    <w:rsid w:val="00BA3711"/>
    <w:rsid w:val="00BA3993"/>
    <w:rsid w:val="00BA39B9"/>
    <w:rsid w:val="00BA3B21"/>
    <w:rsid w:val="00BA3EA0"/>
    <w:rsid w:val="00BA3FC7"/>
    <w:rsid w:val="00BA40B7"/>
    <w:rsid w:val="00BA40C4"/>
    <w:rsid w:val="00BA4119"/>
    <w:rsid w:val="00BA4390"/>
    <w:rsid w:val="00BA4656"/>
    <w:rsid w:val="00BA4668"/>
    <w:rsid w:val="00BA479D"/>
    <w:rsid w:val="00BA4AAC"/>
    <w:rsid w:val="00BA4ABA"/>
    <w:rsid w:val="00BA4E1B"/>
    <w:rsid w:val="00BA4E24"/>
    <w:rsid w:val="00BA50F7"/>
    <w:rsid w:val="00BA5504"/>
    <w:rsid w:val="00BA5639"/>
    <w:rsid w:val="00BA57B3"/>
    <w:rsid w:val="00BA59DB"/>
    <w:rsid w:val="00BA5A0B"/>
    <w:rsid w:val="00BA5C81"/>
    <w:rsid w:val="00BA5EBC"/>
    <w:rsid w:val="00BA6046"/>
    <w:rsid w:val="00BA6312"/>
    <w:rsid w:val="00BA6352"/>
    <w:rsid w:val="00BA664E"/>
    <w:rsid w:val="00BA6875"/>
    <w:rsid w:val="00BA6D54"/>
    <w:rsid w:val="00BA727F"/>
    <w:rsid w:val="00BA735A"/>
    <w:rsid w:val="00BA7468"/>
    <w:rsid w:val="00BB0445"/>
    <w:rsid w:val="00BB097C"/>
    <w:rsid w:val="00BB0A2C"/>
    <w:rsid w:val="00BB0AAE"/>
    <w:rsid w:val="00BB0B33"/>
    <w:rsid w:val="00BB0BC3"/>
    <w:rsid w:val="00BB0C2E"/>
    <w:rsid w:val="00BB0CF7"/>
    <w:rsid w:val="00BB0D0B"/>
    <w:rsid w:val="00BB10C0"/>
    <w:rsid w:val="00BB1577"/>
    <w:rsid w:val="00BB15C3"/>
    <w:rsid w:val="00BB198D"/>
    <w:rsid w:val="00BB19D8"/>
    <w:rsid w:val="00BB1B9C"/>
    <w:rsid w:val="00BB2229"/>
    <w:rsid w:val="00BB22C4"/>
    <w:rsid w:val="00BB26A9"/>
    <w:rsid w:val="00BB2762"/>
    <w:rsid w:val="00BB28B1"/>
    <w:rsid w:val="00BB28FE"/>
    <w:rsid w:val="00BB2DA2"/>
    <w:rsid w:val="00BB2F5F"/>
    <w:rsid w:val="00BB3651"/>
    <w:rsid w:val="00BB37DC"/>
    <w:rsid w:val="00BB3A98"/>
    <w:rsid w:val="00BB3DCD"/>
    <w:rsid w:val="00BB4287"/>
    <w:rsid w:val="00BB4656"/>
    <w:rsid w:val="00BB4A9D"/>
    <w:rsid w:val="00BB4BA5"/>
    <w:rsid w:val="00BB4E15"/>
    <w:rsid w:val="00BB50CC"/>
    <w:rsid w:val="00BB52CD"/>
    <w:rsid w:val="00BB565F"/>
    <w:rsid w:val="00BB5A85"/>
    <w:rsid w:val="00BB5BE5"/>
    <w:rsid w:val="00BB5BF7"/>
    <w:rsid w:val="00BB5D68"/>
    <w:rsid w:val="00BB5EA4"/>
    <w:rsid w:val="00BB5F84"/>
    <w:rsid w:val="00BB6644"/>
    <w:rsid w:val="00BB671A"/>
    <w:rsid w:val="00BB672B"/>
    <w:rsid w:val="00BB67CC"/>
    <w:rsid w:val="00BB7243"/>
    <w:rsid w:val="00BB730E"/>
    <w:rsid w:val="00BB7BBE"/>
    <w:rsid w:val="00BB7D39"/>
    <w:rsid w:val="00BC02AF"/>
    <w:rsid w:val="00BC08FD"/>
    <w:rsid w:val="00BC1180"/>
    <w:rsid w:val="00BC124A"/>
    <w:rsid w:val="00BC14DA"/>
    <w:rsid w:val="00BC16C2"/>
    <w:rsid w:val="00BC1CBB"/>
    <w:rsid w:val="00BC1E7D"/>
    <w:rsid w:val="00BC2240"/>
    <w:rsid w:val="00BC2896"/>
    <w:rsid w:val="00BC2A5D"/>
    <w:rsid w:val="00BC2BCD"/>
    <w:rsid w:val="00BC2E88"/>
    <w:rsid w:val="00BC304F"/>
    <w:rsid w:val="00BC31AD"/>
    <w:rsid w:val="00BC31E5"/>
    <w:rsid w:val="00BC326A"/>
    <w:rsid w:val="00BC3467"/>
    <w:rsid w:val="00BC359C"/>
    <w:rsid w:val="00BC3607"/>
    <w:rsid w:val="00BC3899"/>
    <w:rsid w:val="00BC3CB5"/>
    <w:rsid w:val="00BC3EF7"/>
    <w:rsid w:val="00BC4017"/>
    <w:rsid w:val="00BC4697"/>
    <w:rsid w:val="00BC46B6"/>
    <w:rsid w:val="00BC4864"/>
    <w:rsid w:val="00BC4D1C"/>
    <w:rsid w:val="00BC4DE5"/>
    <w:rsid w:val="00BC4F87"/>
    <w:rsid w:val="00BC50B7"/>
    <w:rsid w:val="00BC516F"/>
    <w:rsid w:val="00BC56E2"/>
    <w:rsid w:val="00BC56F2"/>
    <w:rsid w:val="00BC579A"/>
    <w:rsid w:val="00BC5874"/>
    <w:rsid w:val="00BC5933"/>
    <w:rsid w:val="00BC598A"/>
    <w:rsid w:val="00BC5A9E"/>
    <w:rsid w:val="00BC6231"/>
    <w:rsid w:val="00BC62DD"/>
    <w:rsid w:val="00BC65D6"/>
    <w:rsid w:val="00BC6C02"/>
    <w:rsid w:val="00BC6F10"/>
    <w:rsid w:val="00BC6FD1"/>
    <w:rsid w:val="00BC719C"/>
    <w:rsid w:val="00BC72E3"/>
    <w:rsid w:val="00BC76D6"/>
    <w:rsid w:val="00BC76DF"/>
    <w:rsid w:val="00BC7AF5"/>
    <w:rsid w:val="00BC7D5E"/>
    <w:rsid w:val="00BD0120"/>
    <w:rsid w:val="00BD0250"/>
    <w:rsid w:val="00BD094F"/>
    <w:rsid w:val="00BD0ABF"/>
    <w:rsid w:val="00BD0F22"/>
    <w:rsid w:val="00BD10B5"/>
    <w:rsid w:val="00BD127D"/>
    <w:rsid w:val="00BD1317"/>
    <w:rsid w:val="00BD1845"/>
    <w:rsid w:val="00BD1AF8"/>
    <w:rsid w:val="00BD1BE8"/>
    <w:rsid w:val="00BD1EF8"/>
    <w:rsid w:val="00BD2597"/>
    <w:rsid w:val="00BD2A7A"/>
    <w:rsid w:val="00BD3114"/>
    <w:rsid w:val="00BD32B0"/>
    <w:rsid w:val="00BD3309"/>
    <w:rsid w:val="00BD3313"/>
    <w:rsid w:val="00BD366D"/>
    <w:rsid w:val="00BD3A26"/>
    <w:rsid w:val="00BD3D22"/>
    <w:rsid w:val="00BD3F99"/>
    <w:rsid w:val="00BD42FE"/>
    <w:rsid w:val="00BD4430"/>
    <w:rsid w:val="00BD494E"/>
    <w:rsid w:val="00BD4A4C"/>
    <w:rsid w:val="00BD4AC8"/>
    <w:rsid w:val="00BD4CB4"/>
    <w:rsid w:val="00BD509F"/>
    <w:rsid w:val="00BD510D"/>
    <w:rsid w:val="00BD5156"/>
    <w:rsid w:val="00BD55EC"/>
    <w:rsid w:val="00BD567E"/>
    <w:rsid w:val="00BD5A4B"/>
    <w:rsid w:val="00BD6045"/>
    <w:rsid w:val="00BD6181"/>
    <w:rsid w:val="00BD6628"/>
    <w:rsid w:val="00BD66D5"/>
    <w:rsid w:val="00BD677D"/>
    <w:rsid w:val="00BD6D8F"/>
    <w:rsid w:val="00BD6EA8"/>
    <w:rsid w:val="00BD6EB0"/>
    <w:rsid w:val="00BD7209"/>
    <w:rsid w:val="00BD75CE"/>
    <w:rsid w:val="00BD7641"/>
    <w:rsid w:val="00BD77F8"/>
    <w:rsid w:val="00BD7CD8"/>
    <w:rsid w:val="00BE0881"/>
    <w:rsid w:val="00BE0ED6"/>
    <w:rsid w:val="00BE10D4"/>
    <w:rsid w:val="00BE1501"/>
    <w:rsid w:val="00BE188E"/>
    <w:rsid w:val="00BE18DD"/>
    <w:rsid w:val="00BE1CEC"/>
    <w:rsid w:val="00BE1DC5"/>
    <w:rsid w:val="00BE1E29"/>
    <w:rsid w:val="00BE1EB8"/>
    <w:rsid w:val="00BE255F"/>
    <w:rsid w:val="00BE2D8C"/>
    <w:rsid w:val="00BE2F04"/>
    <w:rsid w:val="00BE2FDB"/>
    <w:rsid w:val="00BE2FE0"/>
    <w:rsid w:val="00BE31A6"/>
    <w:rsid w:val="00BE3252"/>
    <w:rsid w:val="00BE35F5"/>
    <w:rsid w:val="00BE3741"/>
    <w:rsid w:val="00BE3CD6"/>
    <w:rsid w:val="00BE4315"/>
    <w:rsid w:val="00BE448C"/>
    <w:rsid w:val="00BE46D4"/>
    <w:rsid w:val="00BE46D7"/>
    <w:rsid w:val="00BE4993"/>
    <w:rsid w:val="00BE49F1"/>
    <w:rsid w:val="00BE4CAC"/>
    <w:rsid w:val="00BE4E8F"/>
    <w:rsid w:val="00BE4F96"/>
    <w:rsid w:val="00BE5325"/>
    <w:rsid w:val="00BE5647"/>
    <w:rsid w:val="00BE57AD"/>
    <w:rsid w:val="00BE57F8"/>
    <w:rsid w:val="00BE60AC"/>
    <w:rsid w:val="00BE65FE"/>
    <w:rsid w:val="00BE6619"/>
    <w:rsid w:val="00BE6725"/>
    <w:rsid w:val="00BE68A6"/>
    <w:rsid w:val="00BE69C0"/>
    <w:rsid w:val="00BE6BC9"/>
    <w:rsid w:val="00BE6FFA"/>
    <w:rsid w:val="00BE70E0"/>
    <w:rsid w:val="00BE7A23"/>
    <w:rsid w:val="00BE7AC1"/>
    <w:rsid w:val="00BF00D4"/>
    <w:rsid w:val="00BF073A"/>
    <w:rsid w:val="00BF078A"/>
    <w:rsid w:val="00BF085D"/>
    <w:rsid w:val="00BF0883"/>
    <w:rsid w:val="00BF08D8"/>
    <w:rsid w:val="00BF0E30"/>
    <w:rsid w:val="00BF0E39"/>
    <w:rsid w:val="00BF1070"/>
    <w:rsid w:val="00BF1341"/>
    <w:rsid w:val="00BF1616"/>
    <w:rsid w:val="00BF17E0"/>
    <w:rsid w:val="00BF18CC"/>
    <w:rsid w:val="00BF1980"/>
    <w:rsid w:val="00BF1D98"/>
    <w:rsid w:val="00BF1E6E"/>
    <w:rsid w:val="00BF2147"/>
    <w:rsid w:val="00BF2219"/>
    <w:rsid w:val="00BF251F"/>
    <w:rsid w:val="00BF2927"/>
    <w:rsid w:val="00BF294F"/>
    <w:rsid w:val="00BF2CA5"/>
    <w:rsid w:val="00BF2FAF"/>
    <w:rsid w:val="00BF302D"/>
    <w:rsid w:val="00BF3628"/>
    <w:rsid w:val="00BF3723"/>
    <w:rsid w:val="00BF3820"/>
    <w:rsid w:val="00BF3A96"/>
    <w:rsid w:val="00BF3AAF"/>
    <w:rsid w:val="00BF3B20"/>
    <w:rsid w:val="00BF3B39"/>
    <w:rsid w:val="00BF3B4B"/>
    <w:rsid w:val="00BF3DED"/>
    <w:rsid w:val="00BF43F8"/>
    <w:rsid w:val="00BF47B7"/>
    <w:rsid w:val="00BF4966"/>
    <w:rsid w:val="00BF49CF"/>
    <w:rsid w:val="00BF49E3"/>
    <w:rsid w:val="00BF4E58"/>
    <w:rsid w:val="00BF517A"/>
    <w:rsid w:val="00BF5611"/>
    <w:rsid w:val="00BF5E69"/>
    <w:rsid w:val="00BF5F06"/>
    <w:rsid w:val="00BF60C8"/>
    <w:rsid w:val="00BF6A39"/>
    <w:rsid w:val="00BF6B23"/>
    <w:rsid w:val="00BF6B4A"/>
    <w:rsid w:val="00BF6BAD"/>
    <w:rsid w:val="00BF6BD1"/>
    <w:rsid w:val="00BF6BE6"/>
    <w:rsid w:val="00BF6CD2"/>
    <w:rsid w:val="00BF6D42"/>
    <w:rsid w:val="00BF6E0E"/>
    <w:rsid w:val="00BF6E1E"/>
    <w:rsid w:val="00BF6E8A"/>
    <w:rsid w:val="00BF6F0A"/>
    <w:rsid w:val="00BF75FF"/>
    <w:rsid w:val="00BF7757"/>
    <w:rsid w:val="00BF799A"/>
    <w:rsid w:val="00C000B9"/>
    <w:rsid w:val="00C003DF"/>
    <w:rsid w:val="00C00946"/>
    <w:rsid w:val="00C00DCE"/>
    <w:rsid w:val="00C01399"/>
    <w:rsid w:val="00C0151D"/>
    <w:rsid w:val="00C0190E"/>
    <w:rsid w:val="00C01FE8"/>
    <w:rsid w:val="00C02079"/>
    <w:rsid w:val="00C025D8"/>
    <w:rsid w:val="00C02863"/>
    <w:rsid w:val="00C02D0D"/>
    <w:rsid w:val="00C02DB9"/>
    <w:rsid w:val="00C031CE"/>
    <w:rsid w:val="00C03624"/>
    <w:rsid w:val="00C0373B"/>
    <w:rsid w:val="00C0395E"/>
    <w:rsid w:val="00C03B52"/>
    <w:rsid w:val="00C044D9"/>
    <w:rsid w:val="00C0459E"/>
    <w:rsid w:val="00C04D15"/>
    <w:rsid w:val="00C04E2C"/>
    <w:rsid w:val="00C04ED9"/>
    <w:rsid w:val="00C0533C"/>
    <w:rsid w:val="00C0547E"/>
    <w:rsid w:val="00C05481"/>
    <w:rsid w:val="00C056DB"/>
    <w:rsid w:val="00C05A78"/>
    <w:rsid w:val="00C05D65"/>
    <w:rsid w:val="00C05E1F"/>
    <w:rsid w:val="00C05F35"/>
    <w:rsid w:val="00C05F3E"/>
    <w:rsid w:val="00C06883"/>
    <w:rsid w:val="00C06996"/>
    <w:rsid w:val="00C06D7F"/>
    <w:rsid w:val="00C06DF9"/>
    <w:rsid w:val="00C06EAF"/>
    <w:rsid w:val="00C073FF"/>
    <w:rsid w:val="00C0745E"/>
    <w:rsid w:val="00C0749A"/>
    <w:rsid w:val="00C074A1"/>
    <w:rsid w:val="00C074D7"/>
    <w:rsid w:val="00C076D0"/>
    <w:rsid w:val="00C07AF7"/>
    <w:rsid w:val="00C10571"/>
    <w:rsid w:val="00C1086D"/>
    <w:rsid w:val="00C10963"/>
    <w:rsid w:val="00C113BC"/>
    <w:rsid w:val="00C11690"/>
    <w:rsid w:val="00C11901"/>
    <w:rsid w:val="00C1196F"/>
    <w:rsid w:val="00C11C3C"/>
    <w:rsid w:val="00C12004"/>
    <w:rsid w:val="00C12485"/>
    <w:rsid w:val="00C1277E"/>
    <w:rsid w:val="00C12A07"/>
    <w:rsid w:val="00C12AEC"/>
    <w:rsid w:val="00C12E5C"/>
    <w:rsid w:val="00C1300A"/>
    <w:rsid w:val="00C133D6"/>
    <w:rsid w:val="00C1374B"/>
    <w:rsid w:val="00C1403E"/>
    <w:rsid w:val="00C1409B"/>
    <w:rsid w:val="00C1410A"/>
    <w:rsid w:val="00C1428A"/>
    <w:rsid w:val="00C14455"/>
    <w:rsid w:val="00C14C96"/>
    <w:rsid w:val="00C1501A"/>
    <w:rsid w:val="00C15353"/>
    <w:rsid w:val="00C15491"/>
    <w:rsid w:val="00C154AA"/>
    <w:rsid w:val="00C154FC"/>
    <w:rsid w:val="00C156BD"/>
    <w:rsid w:val="00C1575B"/>
    <w:rsid w:val="00C15828"/>
    <w:rsid w:val="00C15C6E"/>
    <w:rsid w:val="00C16625"/>
    <w:rsid w:val="00C166AD"/>
    <w:rsid w:val="00C16997"/>
    <w:rsid w:val="00C16C7D"/>
    <w:rsid w:val="00C16D53"/>
    <w:rsid w:val="00C17584"/>
    <w:rsid w:val="00C17B89"/>
    <w:rsid w:val="00C17B97"/>
    <w:rsid w:val="00C202A0"/>
    <w:rsid w:val="00C20801"/>
    <w:rsid w:val="00C20BCB"/>
    <w:rsid w:val="00C216DD"/>
    <w:rsid w:val="00C21BFC"/>
    <w:rsid w:val="00C21C14"/>
    <w:rsid w:val="00C22063"/>
    <w:rsid w:val="00C2225A"/>
    <w:rsid w:val="00C22324"/>
    <w:rsid w:val="00C22422"/>
    <w:rsid w:val="00C2280E"/>
    <w:rsid w:val="00C22877"/>
    <w:rsid w:val="00C22887"/>
    <w:rsid w:val="00C22B03"/>
    <w:rsid w:val="00C23434"/>
    <w:rsid w:val="00C239D7"/>
    <w:rsid w:val="00C23E04"/>
    <w:rsid w:val="00C23F00"/>
    <w:rsid w:val="00C24079"/>
    <w:rsid w:val="00C2482E"/>
    <w:rsid w:val="00C24A05"/>
    <w:rsid w:val="00C24A71"/>
    <w:rsid w:val="00C24DB8"/>
    <w:rsid w:val="00C251D6"/>
    <w:rsid w:val="00C251E6"/>
    <w:rsid w:val="00C25264"/>
    <w:rsid w:val="00C252F4"/>
    <w:rsid w:val="00C254BB"/>
    <w:rsid w:val="00C257D5"/>
    <w:rsid w:val="00C25815"/>
    <w:rsid w:val="00C259C7"/>
    <w:rsid w:val="00C260B9"/>
    <w:rsid w:val="00C264AD"/>
    <w:rsid w:val="00C2711F"/>
    <w:rsid w:val="00C27208"/>
    <w:rsid w:val="00C2756E"/>
    <w:rsid w:val="00C30451"/>
    <w:rsid w:val="00C30713"/>
    <w:rsid w:val="00C30CFB"/>
    <w:rsid w:val="00C315C1"/>
    <w:rsid w:val="00C31611"/>
    <w:rsid w:val="00C31E97"/>
    <w:rsid w:val="00C32034"/>
    <w:rsid w:val="00C32212"/>
    <w:rsid w:val="00C32303"/>
    <w:rsid w:val="00C3262E"/>
    <w:rsid w:val="00C326DD"/>
    <w:rsid w:val="00C327D5"/>
    <w:rsid w:val="00C32839"/>
    <w:rsid w:val="00C329C0"/>
    <w:rsid w:val="00C32E71"/>
    <w:rsid w:val="00C32F04"/>
    <w:rsid w:val="00C331A3"/>
    <w:rsid w:val="00C3324D"/>
    <w:rsid w:val="00C3372B"/>
    <w:rsid w:val="00C33DF9"/>
    <w:rsid w:val="00C34001"/>
    <w:rsid w:val="00C34248"/>
    <w:rsid w:val="00C3433B"/>
    <w:rsid w:val="00C3449A"/>
    <w:rsid w:val="00C344AA"/>
    <w:rsid w:val="00C34507"/>
    <w:rsid w:val="00C3462B"/>
    <w:rsid w:val="00C34E5E"/>
    <w:rsid w:val="00C35037"/>
    <w:rsid w:val="00C35461"/>
    <w:rsid w:val="00C3551F"/>
    <w:rsid w:val="00C36260"/>
    <w:rsid w:val="00C36389"/>
    <w:rsid w:val="00C363E8"/>
    <w:rsid w:val="00C366BE"/>
    <w:rsid w:val="00C366C8"/>
    <w:rsid w:val="00C368BD"/>
    <w:rsid w:val="00C36E33"/>
    <w:rsid w:val="00C36FD7"/>
    <w:rsid w:val="00C373B4"/>
    <w:rsid w:val="00C3745C"/>
    <w:rsid w:val="00C376B6"/>
    <w:rsid w:val="00C3791C"/>
    <w:rsid w:val="00C37A09"/>
    <w:rsid w:val="00C37AB3"/>
    <w:rsid w:val="00C37BAF"/>
    <w:rsid w:val="00C37BEE"/>
    <w:rsid w:val="00C37C43"/>
    <w:rsid w:val="00C37C4C"/>
    <w:rsid w:val="00C400EC"/>
    <w:rsid w:val="00C402D3"/>
    <w:rsid w:val="00C40430"/>
    <w:rsid w:val="00C406AC"/>
    <w:rsid w:val="00C40B6A"/>
    <w:rsid w:val="00C40BA1"/>
    <w:rsid w:val="00C40CEE"/>
    <w:rsid w:val="00C410FC"/>
    <w:rsid w:val="00C414E1"/>
    <w:rsid w:val="00C418C0"/>
    <w:rsid w:val="00C41A06"/>
    <w:rsid w:val="00C41AD1"/>
    <w:rsid w:val="00C421AC"/>
    <w:rsid w:val="00C42357"/>
    <w:rsid w:val="00C423B0"/>
    <w:rsid w:val="00C42612"/>
    <w:rsid w:val="00C4279F"/>
    <w:rsid w:val="00C4282A"/>
    <w:rsid w:val="00C429A2"/>
    <w:rsid w:val="00C42B02"/>
    <w:rsid w:val="00C42E37"/>
    <w:rsid w:val="00C431E3"/>
    <w:rsid w:val="00C43306"/>
    <w:rsid w:val="00C43C59"/>
    <w:rsid w:val="00C43CE5"/>
    <w:rsid w:val="00C43DF5"/>
    <w:rsid w:val="00C440D2"/>
    <w:rsid w:val="00C44350"/>
    <w:rsid w:val="00C446A6"/>
    <w:rsid w:val="00C446FF"/>
    <w:rsid w:val="00C44785"/>
    <w:rsid w:val="00C44D14"/>
    <w:rsid w:val="00C450D9"/>
    <w:rsid w:val="00C45437"/>
    <w:rsid w:val="00C45522"/>
    <w:rsid w:val="00C456CC"/>
    <w:rsid w:val="00C45871"/>
    <w:rsid w:val="00C45BBD"/>
    <w:rsid w:val="00C45E39"/>
    <w:rsid w:val="00C46043"/>
    <w:rsid w:val="00C4610D"/>
    <w:rsid w:val="00C46686"/>
    <w:rsid w:val="00C46885"/>
    <w:rsid w:val="00C4690B"/>
    <w:rsid w:val="00C46B55"/>
    <w:rsid w:val="00C47498"/>
    <w:rsid w:val="00C47746"/>
    <w:rsid w:val="00C47749"/>
    <w:rsid w:val="00C47A17"/>
    <w:rsid w:val="00C47C84"/>
    <w:rsid w:val="00C50376"/>
    <w:rsid w:val="00C50528"/>
    <w:rsid w:val="00C50A21"/>
    <w:rsid w:val="00C50AC7"/>
    <w:rsid w:val="00C50E7C"/>
    <w:rsid w:val="00C50EE4"/>
    <w:rsid w:val="00C50F33"/>
    <w:rsid w:val="00C50FF5"/>
    <w:rsid w:val="00C51088"/>
    <w:rsid w:val="00C510DA"/>
    <w:rsid w:val="00C5130B"/>
    <w:rsid w:val="00C5137E"/>
    <w:rsid w:val="00C5144D"/>
    <w:rsid w:val="00C515D5"/>
    <w:rsid w:val="00C5174A"/>
    <w:rsid w:val="00C51796"/>
    <w:rsid w:val="00C51AC2"/>
    <w:rsid w:val="00C51D80"/>
    <w:rsid w:val="00C523EB"/>
    <w:rsid w:val="00C52531"/>
    <w:rsid w:val="00C52673"/>
    <w:rsid w:val="00C5268D"/>
    <w:rsid w:val="00C527CD"/>
    <w:rsid w:val="00C52909"/>
    <w:rsid w:val="00C52A1D"/>
    <w:rsid w:val="00C52ACA"/>
    <w:rsid w:val="00C532FD"/>
    <w:rsid w:val="00C53327"/>
    <w:rsid w:val="00C53394"/>
    <w:rsid w:val="00C5366E"/>
    <w:rsid w:val="00C537D0"/>
    <w:rsid w:val="00C5396E"/>
    <w:rsid w:val="00C53A4F"/>
    <w:rsid w:val="00C53CAF"/>
    <w:rsid w:val="00C54001"/>
    <w:rsid w:val="00C54B8A"/>
    <w:rsid w:val="00C54E47"/>
    <w:rsid w:val="00C5513B"/>
    <w:rsid w:val="00C55358"/>
    <w:rsid w:val="00C554A3"/>
    <w:rsid w:val="00C55907"/>
    <w:rsid w:val="00C55C81"/>
    <w:rsid w:val="00C55CAC"/>
    <w:rsid w:val="00C55F87"/>
    <w:rsid w:val="00C561D8"/>
    <w:rsid w:val="00C5639F"/>
    <w:rsid w:val="00C563B9"/>
    <w:rsid w:val="00C565BB"/>
    <w:rsid w:val="00C56988"/>
    <w:rsid w:val="00C56C2F"/>
    <w:rsid w:val="00C56D3B"/>
    <w:rsid w:val="00C570F1"/>
    <w:rsid w:val="00C57952"/>
    <w:rsid w:val="00C57956"/>
    <w:rsid w:val="00C5799A"/>
    <w:rsid w:val="00C57FB9"/>
    <w:rsid w:val="00C60384"/>
    <w:rsid w:val="00C608E8"/>
    <w:rsid w:val="00C60AB9"/>
    <w:rsid w:val="00C613D4"/>
    <w:rsid w:val="00C61B07"/>
    <w:rsid w:val="00C6203A"/>
    <w:rsid w:val="00C62628"/>
    <w:rsid w:val="00C627A4"/>
    <w:rsid w:val="00C6326B"/>
    <w:rsid w:val="00C635F9"/>
    <w:rsid w:val="00C63EBB"/>
    <w:rsid w:val="00C6406F"/>
    <w:rsid w:val="00C64314"/>
    <w:rsid w:val="00C64805"/>
    <w:rsid w:val="00C64862"/>
    <w:rsid w:val="00C6489E"/>
    <w:rsid w:val="00C6576C"/>
    <w:rsid w:val="00C658DB"/>
    <w:rsid w:val="00C6593C"/>
    <w:rsid w:val="00C65A2E"/>
    <w:rsid w:val="00C65B38"/>
    <w:rsid w:val="00C6610B"/>
    <w:rsid w:val="00C66C3F"/>
    <w:rsid w:val="00C66DCC"/>
    <w:rsid w:val="00C66F1D"/>
    <w:rsid w:val="00C67240"/>
    <w:rsid w:val="00C67366"/>
    <w:rsid w:val="00C67774"/>
    <w:rsid w:val="00C67A18"/>
    <w:rsid w:val="00C67E52"/>
    <w:rsid w:val="00C67F2C"/>
    <w:rsid w:val="00C700F5"/>
    <w:rsid w:val="00C70344"/>
    <w:rsid w:val="00C706F6"/>
    <w:rsid w:val="00C709A9"/>
    <w:rsid w:val="00C70A63"/>
    <w:rsid w:val="00C71285"/>
    <w:rsid w:val="00C7156A"/>
    <w:rsid w:val="00C7184B"/>
    <w:rsid w:val="00C7198A"/>
    <w:rsid w:val="00C71A3E"/>
    <w:rsid w:val="00C71E39"/>
    <w:rsid w:val="00C72131"/>
    <w:rsid w:val="00C722AF"/>
    <w:rsid w:val="00C72475"/>
    <w:rsid w:val="00C72494"/>
    <w:rsid w:val="00C727A8"/>
    <w:rsid w:val="00C72842"/>
    <w:rsid w:val="00C72A5C"/>
    <w:rsid w:val="00C72D1D"/>
    <w:rsid w:val="00C72D74"/>
    <w:rsid w:val="00C731F5"/>
    <w:rsid w:val="00C732C9"/>
    <w:rsid w:val="00C735E8"/>
    <w:rsid w:val="00C735F4"/>
    <w:rsid w:val="00C73A47"/>
    <w:rsid w:val="00C73CE8"/>
    <w:rsid w:val="00C73E18"/>
    <w:rsid w:val="00C7411F"/>
    <w:rsid w:val="00C7453F"/>
    <w:rsid w:val="00C74665"/>
    <w:rsid w:val="00C7482D"/>
    <w:rsid w:val="00C74A4E"/>
    <w:rsid w:val="00C751D9"/>
    <w:rsid w:val="00C753DD"/>
    <w:rsid w:val="00C755D3"/>
    <w:rsid w:val="00C7611D"/>
    <w:rsid w:val="00C76475"/>
    <w:rsid w:val="00C7663A"/>
    <w:rsid w:val="00C76A04"/>
    <w:rsid w:val="00C76B09"/>
    <w:rsid w:val="00C76D63"/>
    <w:rsid w:val="00C76D78"/>
    <w:rsid w:val="00C76E07"/>
    <w:rsid w:val="00C76E22"/>
    <w:rsid w:val="00C76E50"/>
    <w:rsid w:val="00C77196"/>
    <w:rsid w:val="00C77A59"/>
    <w:rsid w:val="00C77C1A"/>
    <w:rsid w:val="00C77F75"/>
    <w:rsid w:val="00C804C7"/>
    <w:rsid w:val="00C804DE"/>
    <w:rsid w:val="00C80882"/>
    <w:rsid w:val="00C80F28"/>
    <w:rsid w:val="00C8107C"/>
    <w:rsid w:val="00C81157"/>
    <w:rsid w:val="00C82135"/>
    <w:rsid w:val="00C822C0"/>
    <w:rsid w:val="00C82439"/>
    <w:rsid w:val="00C826D7"/>
    <w:rsid w:val="00C8274C"/>
    <w:rsid w:val="00C8324B"/>
    <w:rsid w:val="00C83399"/>
    <w:rsid w:val="00C834C2"/>
    <w:rsid w:val="00C83ADD"/>
    <w:rsid w:val="00C83BC5"/>
    <w:rsid w:val="00C83D1A"/>
    <w:rsid w:val="00C83D93"/>
    <w:rsid w:val="00C83E3B"/>
    <w:rsid w:val="00C8407C"/>
    <w:rsid w:val="00C8499C"/>
    <w:rsid w:val="00C852C8"/>
    <w:rsid w:val="00C852DE"/>
    <w:rsid w:val="00C8537C"/>
    <w:rsid w:val="00C855FA"/>
    <w:rsid w:val="00C85727"/>
    <w:rsid w:val="00C8580B"/>
    <w:rsid w:val="00C85DC8"/>
    <w:rsid w:val="00C85E0F"/>
    <w:rsid w:val="00C85F6F"/>
    <w:rsid w:val="00C8634B"/>
    <w:rsid w:val="00C86810"/>
    <w:rsid w:val="00C86BC8"/>
    <w:rsid w:val="00C871DB"/>
    <w:rsid w:val="00C8741D"/>
    <w:rsid w:val="00C874B1"/>
    <w:rsid w:val="00C874F2"/>
    <w:rsid w:val="00C8752E"/>
    <w:rsid w:val="00C87558"/>
    <w:rsid w:val="00C87AD1"/>
    <w:rsid w:val="00C87DAE"/>
    <w:rsid w:val="00C902F4"/>
    <w:rsid w:val="00C907CE"/>
    <w:rsid w:val="00C90907"/>
    <w:rsid w:val="00C90C5B"/>
    <w:rsid w:val="00C90CDB"/>
    <w:rsid w:val="00C90D99"/>
    <w:rsid w:val="00C90F3D"/>
    <w:rsid w:val="00C911A6"/>
    <w:rsid w:val="00C91276"/>
    <w:rsid w:val="00C91304"/>
    <w:rsid w:val="00C9150B"/>
    <w:rsid w:val="00C916B8"/>
    <w:rsid w:val="00C91711"/>
    <w:rsid w:val="00C91A35"/>
    <w:rsid w:val="00C92496"/>
    <w:rsid w:val="00C929DC"/>
    <w:rsid w:val="00C92AF2"/>
    <w:rsid w:val="00C92CD9"/>
    <w:rsid w:val="00C9313A"/>
    <w:rsid w:val="00C932A5"/>
    <w:rsid w:val="00C9346B"/>
    <w:rsid w:val="00C93658"/>
    <w:rsid w:val="00C93E8A"/>
    <w:rsid w:val="00C93F3C"/>
    <w:rsid w:val="00C94287"/>
    <w:rsid w:val="00C94526"/>
    <w:rsid w:val="00C94C02"/>
    <w:rsid w:val="00C94D5B"/>
    <w:rsid w:val="00C954BB"/>
    <w:rsid w:val="00C95B8F"/>
    <w:rsid w:val="00C96122"/>
    <w:rsid w:val="00C9631C"/>
    <w:rsid w:val="00C9632E"/>
    <w:rsid w:val="00C96412"/>
    <w:rsid w:val="00C96551"/>
    <w:rsid w:val="00C96816"/>
    <w:rsid w:val="00C96989"/>
    <w:rsid w:val="00C96AEA"/>
    <w:rsid w:val="00C96B09"/>
    <w:rsid w:val="00C96BCE"/>
    <w:rsid w:val="00C96CB8"/>
    <w:rsid w:val="00C971C6"/>
    <w:rsid w:val="00C972EB"/>
    <w:rsid w:val="00C9735B"/>
    <w:rsid w:val="00CA0325"/>
    <w:rsid w:val="00CA0831"/>
    <w:rsid w:val="00CA09F6"/>
    <w:rsid w:val="00CA1791"/>
    <w:rsid w:val="00CA1B37"/>
    <w:rsid w:val="00CA1CA9"/>
    <w:rsid w:val="00CA240A"/>
    <w:rsid w:val="00CA2711"/>
    <w:rsid w:val="00CA2D42"/>
    <w:rsid w:val="00CA2D8C"/>
    <w:rsid w:val="00CA3305"/>
    <w:rsid w:val="00CA3AD0"/>
    <w:rsid w:val="00CA426B"/>
    <w:rsid w:val="00CA47ED"/>
    <w:rsid w:val="00CA4E5A"/>
    <w:rsid w:val="00CA4EF5"/>
    <w:rsid w:val="00CA5018"/>
    <w:rsid w:val="00CA50F6"/>
    <w:rsid w:val="00CA5627"/>
    <w:rsid w:val="00CA5C7F"/>
    <w:rsid w:val="00CA5CE6"/>
    <w:rsid w:val="00CA5EEB"/>
    <w:rsid w:val="00CA5FC1"/>
    <w:rsid w:val="00CA65E2"/>
    <w:rsid w:val="00CA6B18"/>
    <w:rsid w:val="00CA6FC5"/>
    <w:rsid w:val="00CA71A5"/>
    <w:rsid w:val="00CA71D2"/>
    <w:rsid w:val="00CA789B"/>
    <w:rsid w:val="00CA799D"/>
    <w:rsid w:val="00CA7A9F"/>
    <w:rsid w:val="00CA7B23"/>
    <w:rsid w:val="00CA7DEA"/>
    <w:rsid w:val="00CB0174"/>
    <w:rsid w:val="00CB01F6"/>
    <w:rsid w:val="00CB0465"/>
    <w:rsid w:val="00CB0507"/>
    <w:rsid w:val="00CB094E"/>
    <w:rsid w:val="00CB12F1"/>
    <w:rsid w:val="00CB14C7"/>
    <w:rsid w:val="00CB1570"/>
    <w:rsid w:val="00CB1968"/>
    <w:rsid w:val="00CB1B8E"/>
    <w:rsid w:val="00CB1D2E"/>
    <w:rsid w:val="00CB2116"/>
    <w:rsid w:val="00CB2537"/>
    <w:rsid w:val="00CB2665"/>
    <w:rsid w:val="00CB2754"/>
    <w:rsid w:val="00CB2C92"/>
    <w:rsid w:val="00CB3676"/>
    <w:rsid w:val="00CB3A71"/>
    <w:rsid w:val="00CB40C4"/>
    <w:rsid w:val="00CB40E0"/>
    <w:rsid w:val="00CB4863"/>
    <w:rsid w:val="00CB49CA"/>
    <w:rsid w:val="00CB4CF9"/>
    <w:rsid w:val="00CB4F85"/>
    <w:rsid w:val="00CB52BD"/>
    <w:rsid w:val="00CB5949"/>
    <w:rsid w:val="00CB5AC9"/>
    <w:rsid w:val="00CB66EE"/>
    <w:rsid w:val="00CB6934"/>
    <w:rsid w:val="00CB694F"/>
    <w:rsid w:val="00CB69AD"/>
    <w:rsid w:val="00CB6D2B"/>
    <w:rsid w:val="00CB6D9D"/>
    <w:rsid w:val="00CB7154"/>
    <w:rsid w:val="00CB77B4"/>
    <w:rsid w:val="00CB786F"/>
    <w:rsid w:val="00CB7967"/>
    <w:rsid w:val="00CB7BBE"/>
    <w:rsid w:val="00CB7BE9"/>
    <w:rsid w:val="00CB7D61"/>
    <w:rsid w:val="00CC009E"/>
    <w:rsid w:val="00CC00CC"/>
    <w:rsid w:val="00CC012E"/>
    <w:rsid w:val="00CC0460"/>
    <w:rsid w:val="00CC0484"/>
    <w:rsid w:val="00CC0600"/>
    <w:rsid w:val="00CC068F"/>
    <w:rsid w:val="00CC0A4C"/>
    <w:rsid w:val="00CC135A"/>
    <w:rsid w:val="00CC1365"/>
    <w:rsid w:val="00CC1944"/>
    <w:rsid w:val="00CC1D66"/>
    <w:rsid w:val="00CC1DE0"/>
    <w:rsid w:val="00CC1E0A"/>
    <w:rsid w:val="00CC1F85"/>
    <w:rsid w:val="00CC26AB"/>
    <w:rsid w:val="00CC276C"/>
    <w:rsid w:val="00CC3103"/>
    <w:rsid w:val="00CC317F"/>
    <w:rsid w:val="00CC3196"/>
    <w:rsid w:val="00CC3369"/>
    <w:rsid w:val="00CC34A2"/>
    <w:rsid w:val="00CC3531"/>
    <w:rsid w:val="00CC369F"/>
    <w:rsid w:val="00CC3807"/>
    <w:rsid w:val="00CC3A88"/>
    <w:rsid w:val="00CC3CBF"/>
    <w:rsid w:val="00CC4134"/>
    <w:rsid w:val="00CC415D"/>
    <w:rsid w:val="00CC42B9"/>
    <w:rsid w:val="00CC46B9"/>
    <w:rsid w:val="00CC48ED"/>
    <w:rsid w:val="00CC4955"/>
    <w:rsid w:val="00CC4B5B"/>
    <w:rsid w:val="00CC4E54"/>
    <w:rsid w:val="00CC4E55"/>
    <w:rsid w:val="00CC4FCF"/>
    <w:rsid w:val="00CC557D"/>
    <w:rsid w:val="00CC59FB"/>
    <w:rsid w:val="00CC5A8C"/>
    <w:rsid w:val="00CC601E"/>
    <w:rsid w:val="00CC675A"/>
    <w:rsid w:val="00CC6922"/>
    <w:rsid w:val="00CC6BFA"/>
    <w:rsid w:val="00CC6EA9"/>
    <w:rsid w:val="00CC76F2"/>
    <w:rsid w:val="00CC77DD"/>
    <w:rsid w:val="00CC7B44"/>
    <w:rsid w:val="00CC7BC6"/>
    <w:rsid w:val="00CC7F1D"/>
    <w:rsid w:val="00CD0120"/>
    <w:rsid w:val="00CD02D1"/>
    <w:rsid w:val="00CD0594"/>
    <w:rsid w:val="00CD0612"/>
    <w:rsid w:val="00CD0893"/>
    <w:rsid w:val="00CD094C"/>
    <w:rsid w:val="00CD0D7A"/>
    <w:rsid w:val="00CD1385"/>
    <w:rsid w:val="00CD148D"/>
    <w:rsid w:val="00CD1823"/>
    <w:rsid w:val="00CD19B8"/>
    <w:rsid w:val="00CD1CBC"/>
    <w:rsid w:val="00CD1F7C"/>
    <w:rsid w:val="00CD2288"/>
    <w:rsid w:val="00CD2325"/>
    <w:rsid w:val="00CD267B"/>
    <w:rsid w:val="00CD275C"/>
    <w:rsid w:val="00CD2A18"/>
    <w:rsid w:val="00CD2F25"/>
    <w:rsid w:val="00CD373B"/>
    <w:rsid w:val="00CD376F"/>
    <w:rsid w:val="00CD3E75"/>
    <w:rsid w:val="00CD42D6"/>
    <w:rsid w:val="00CD430F"/>
    <w:rsid w:val="00CD4619"/>
    <w:rsid w:val="00CD46A0"/>
    <w:rsid w:val="00CD4B14"/>
    <w:rsid w:val="00CD51D2"/>
    <w:rsid w:val="00CD51FB"/>
    <w:rsid w:val="00CD5335"/>
    <w:rsid w:val="00CD53A9"/>
    <w:rsid w:val="00CD5730"/>
    <w:rsid w:val="00CD573C"/>
    <w:rsid w:val="00CD5B4A"/>
    <w:rsid w:val="00CD6161"/>
    <w:rsid w:val="00CD65E9"/>
    <w:rsid w:val="00CD6769"/>
    <w:rsid w:val="00CD6840"/>
    <w:rsid w:val="00CD6A91"/>
    <w:rsid w:val="00CD6D84"/>
    <w:rsid w:val="00CD6ED1"/>
    <w:rsid w:val="00CD70A9"/>
    <w:rsid w:val="00CD7154"/>
    <w:rsid w:val="00CD7703"/>
    <w:rsid w:val="00CD7804"/>
    <w:rsid w:val="00CD7932"/>
    <w:rsid w:val="00CD79AC"/>
    <w:rsid w:val="00CD7E4E"/>
    <w:rsid w:val="00CE056C"/>
    <w:rsid w:val="00CE080F"/>
    <w:rsid w:val="00CE12D5"/>
    <w:rsid w:val="00CE1449"/>
    <w:rsid w:val="00CE1666"/>
    <w:rsid w:val="00CE16B5"/>
    <w:rsid w:val="00CE18DA"/>
    <w:rsid w:val="00CE1BE4"/>
    <w:rsid w:val="00CE1BFD"/>
    <w:rsid w:val="00CE2110"/>
    <w:rsid w:val="00CE2623"/>
    <w:rsid w:val="00CE2943"/>
    <w:rsid w:val="00CE2B4F"/>
    <w:rsid w:val="00CE2DF2"/>
    <w:rsid w:val="00CE2EC2"/>
    <w:rsid w:val="00CE2FE9"/>
    <w:rsid w:val="00CE30AA"/>
    <w:rsid w:val="00CE3174"/>
    <w:rsid w:val="00CE3564"/>
    <w:rsid w:val="00CE3A2D"/>
    <w:rsid w:val="00CE3B19"/>
    <w:rsid w:val="00CE3D20"/>
    <w:rsid w:val="00CE3E70"/>
    <w:rsid w:val="00CE41C8"/>
    <w:rsid w:val="00CE424F"/>
    <w:rsid w:val="00CE4864"/>
    <w:rsid w:val="00CE489B"/>
    <w:rsid w:val="00CE4BBD"/>
    <w:rsid w:val="00CE58D3"/>
    <w:rsid w:val="00CE60A0"/>
    <w:rsid w:val="00CE670B"/>
    <w:rsid w:val="00CE678D"/>
    <w:rsid w:val="00CE69E8"/>
    <w:rsid w:val="00CE6A86"/>
    <w:rsid w:val="00CE6B40"/>
    <w:rsid w:val="00CE7403"/>
    <w:rsid w:val="00CE7628"/>
    <w:rsid w:val="00CE7667"/>
    <w:rsid w:val="00CE77F0"/>
    <w:rsid w:val="00CE7A54"/>
    <w:rsid w:val="00CE7A6F"/>
    <w:rsid w:val="00CF0014"/>
    <w:rsid w:val="00CF0580"/>
    <w:rsid w:val="00CF0996"/>
    <w:rsid w:val="00CF0ACF"/>
    <w:rsid w:val="00CF1CFA"/>
    <w:rsid w:val="00CF1DAC"/>
    <w:rsid w:val="00CF1F5B"/>
    <w:rsid w:val="00CF2053"/>
    <w:rsid w:val="00CF2898"/>
    <w:rsid w:val="00CF297D"/>
    <w:rsid w:val="00CF2BF3"/>
    <w:rsid w:val="00CF2C26"/>
    <w:rsid w:val="00CF2EAF"/>
    <w:rsid w:val="00CF3E07"/>
    <w:rsid w:val="00CF3F89"/>
    <w:rsid w:val="00CF4064"/>
    <w:rsid w:val="00CF4335"/>
    <w:rsid w:val="00CF4679"/>
    <w:rsid w:val="00CF46C2"/>
    <w:rsid w:val="00CF4A29"/>
    <w:rsid w:val="00CF4D75"/>
    <w:rsid w:val="00CF5264"/>
    <w:rsid w:val="00CF564B"/>
    <w:rsid w:val="00CF56F6"/>
    <w:rsid w:val="00CF576F"/>
    <w:rsid w:val="00CF5ADD"/>
    <w:rsid w:val="00CF5B82"/>
    <w:rsid w:val="00CF5D01"/>
    <w:rsid w:val="00CF5EF5"/>
    <w:rsid w:val="00CF6275"/>
    <w:rsid w:val="00CF6954"/>
    <w:rsid w:val="00CF6993"/>
    <w:rsid w:val="00CF70B4"/>
    <w:rsid w:val="00CF7455"/>
    <w:rsid w:val="00CF7643"/>
    <w:rsid w:val="00CF78B0"/>
    <w:rsid w:val="00CF79DF"/>
    <w:rsid w:val="00D001A4"/>
    <w:rsid w:val="00D0058C"/>
    <w:rsid w:val="00D00680"/>
    <w:rsid w:val="00D0075A"/>
    <w:rsid w:val="00D007FB"/>
    <w:rsid w:val="00D0084B"/>
    <w:rsid w:val="00D00D93"/>
    <w:rsid w:val="00D00E0E"/>
    <w:rsid w:val="00D00E51"/>
    <w:rsid w:val="00D00FB0"/>
    <w:rsid w:val="00D012BA"/>
    <w:rsid w:val="00D01360"/>
    <w:rsid w:val="00D017F7"/>
    <w:rsid w:val="00D01954"/>
    <w:rsid w:val="00D025BB"/>
    <w:rsid w:val="00D02C16"/>
    <w:rsid w:val="00D02C79"/>
    <w:rsid w:val="00D03034"/>
    <w:rsid w:val="00D032C6"/>
    <w:rsid w:val="00D03591"/>
    <w:rsid w:val="00D035E7"/>
    <w:rsid w:val="00D037E2"/>
    <w:rsid w:val="00D03823"/>
    <w:rsid w:val="00D0391B"/>
    <w:rsid w:val="00D039D0"/>
    <w:rsid w:val="00D03C30"/>
    <w:rsid w:val="00D03D3A"/>
    <w:rsid w:val="00D03D80"/>
    <w:rsid w:val="00D04023"/>
    <w:rsid w:val="00D041E1"/>
    <w:rsid w:val="00D04792"/>
    <w:rsid w:val="00D04D02"/>
    <w:rsid w:val="00D04D47"/>
    <w:rsid w:val="00D05075"/>
    <w:rsid w:val="00D05131"/>
    <w:rsid w:val="00D05EDC"/>
    <w:rsid w:val="00D06398"/>
    <w:rsid w:val="00D06476"/>
    <w:rsid w:val="00D06521"/>
    <w:rsid w:val="00D06A00"/>
    <w:rsid w:val="00D06ABA"/>
    <w:rsid w:val="00D0706F"/>
    <w:rsid w:val="00D07361"/>
    <w:rsid w:val="00D073C8"/>
    <w:rsid w:val="00D07578"/>
    <w:rsid w:val="00D075FA"/>
    <w:rsid w:val="00D07761"/>
    <w:rsid w:val="00D07A4A"/>
    <w:rsid w:val="00D10214"/>
    <w:rsid w:val="00D105D9"/>
    <w:rsid w:val="00D10770"/>
    <w:rsid w:val="00D10921"/>
    <w:rsid w:val="00D10D98"/>
    <w:rsid w:val="00D10DAD"/>
    <w:rsid w:val="00D10F11"/>
    <w:rsid w:val="00D112A5"/>
    <w:rsid w:val="00D116C7"/>
    <w:rsid w:val="00D11F12"/>
    <w:rsid w:val="00D12632"/>
    <w:rsid w:val="00D132FF"/>
    <w:rsid w:val="00D137FC"/>
    <w:rsid w:val="00D13A63"/>
    <w:rsid w:val="00D13DE7"/>
    <w:rsid w:val="00D13F4B"/>
    <w:rsid w:val="00D13F4D"/>
    <w:rsid w:val="00D13FB4"/>
    <w:rsid w:val="00D1416F"/>
    <w:rsid w:val="00D144BF"/>
    <w:rsid w:val="00D1466B"/>
    <w:rsid w:val="00D1478D"/>
    <w:rsid w:val="00D1488D"/>
    <w:rsid w:val="00D14C5B"/>
    <w:rsid w:val="00D14CCB"/>
    <w:rsid w:val="00D14CF9"/>
    <w:rsid w:val="00D1548C"/>
    <w:rsid w:val="00D15667"/>
    <w:rsid w:val="00D15BC7"/>
    <w:rsid w:val="00D15E26"/>
    <w:rsid w:val="00D160DA"/>
    <w:rsid w:val="00D16239"/>
    <w:rsid w:val="00D165AB"/>
    <w:rsid w:val="00D1668F"/>
    <w:rsid w:val="00D167A2"/>
    <w:rsid w:val="00D167F3"/>
    <w:rsid w:val="00D16C4C"/>
    <w:rsid w:val="00D172C4"/>
    <w:rsid w:val="00D1793B"/>
    <w:rsid w:val="00D1798F"/>
    <w:rsid w:val="00D17BB2"/>
    <w:rsid w:val="00D17D67"/>
    <w:rsid w:val="00D17E34"/>
    <w:rsid w:val="00D17F36"/>
    <w:rsid w:val="00D17F5F"/>
    <w:rsid w:val="00D2014C"/>
    <w:rsid w:val="00D20227"/>
    <w:rsid w:val="00D20240"/>
    <w:rsid w:val="00D202F5"/>
    <w:rsid w:val="00D2051A"/>
    <w:rsid w:val="00D2057D"/>
    <w:rsid w:val="00D2074A"/>
    <w:rsid w:val="00D209BD"/>
    <w:rsid w:val="00D20C00"/>
    <w:rsid w:val="00D20ECA"/>
    <w:rsid w:val="00D20ED2"/>
    <w:rsid w:val="00D21094"/>
    <w:rsid w:val="00D2144B"/>
    <w:rsid w:val="00D214E2"/>
    <w:rsid w:val="00D214EB"/>
    <w:rsid w:val="00D21732"/>
    <w:rsid w:val="00D217C2"/>
    <w:rsid w:val="00D217D4"/>
    <w:rsid w:val="00D2185B"/>
    <w:rsid w:val="00D21E3D"/>
    <w:rsid w:val="00D221ED"/>
    <w:rsid w:val="00D22571"/>
    <w:rsid w:val="00D22572"/>
    <w:rsid w:val="00D22741"/>
    <w:rsid w:val="00D22E63"/>
    <w:rsid w:val="00D23112"/>
    <w:rsid w:val="00D23452"/>
    <w:rsid w:val="00D2388A"/>
    <w:rsid w:val="00D23891"/>
    <w:rsid w:val="00D23F24"/>
    <w:rsid w:val="00D23FCA"/>
    <w:rsid w:val="00D240AF"/>
    <w:rsid w:val="00D241BC"/>
    <w:rsid w:val="00D24473"/>
    <w:rsid w:val="00D24989"/>
    <w:rsid w:val="00D249EA"/>
    <w:rsid w:val="00D24D43"/>
    <w:rsid w:val="00D25713"/>
    <w:rsid w:val="00D2586F"/>
    <w:rsid w:val="00D25A7A"/>
    <w:rsid w:val="00D25B94"/>
    <w:rsid w:val="00D25ED5"/>
    <w:rsid w:val="00D26063"/>
    <w:rsid w:val="00D261E7"/>
    <w:rsid w:val="00D262A3"/>
    <w:rsid w:val="00D262BC"/>
    <w:rsid w:val="00D26380"/>
    <w:rsid w:val="00D2676A"/>
    <w:rsid w:val="00D26DFA"/>
    <w:rsid w:val="00D2707B"/>
    <w:rsid w:val="00D273EB"/>
    <w:rsid w:val="00D27BC7"/>
    <w:rsid w:val="00D27C60"/>
    <w:rsid w:val="00D27D53"/>
    <w:rsid w:val="00D27DEC"/>
    <w:rsid w:val="00D27F40"/>
    <w:rsid w:val="00D27FF7"/>
    <w:rsid w:val="00D3102B"/>
    <w:rsid w:val="00D3103F"/>
    <w:rsid w:val="00D311D2"/>
    <w:rsid w:val="00D311E5"/>
    <w:rsid w:val="00D31582"/>
    <w:rsid w:val="00D31631"/>
    <w:rsid w:val="00D31928"/>
    <w:rsid w:val="00D31D59"/>
    <w:rsid w:val="00D3216F"/>
    <w:rsid w:val="00D321F5"/>
    <w:rsid w:val="00D328D0"/>
    <w:rsid w:val="00D32B9F"/>
    <w:rsid w:val="00D32BA1"/>
    <w:rsid w:val="00D32BA9"/>
    <w:rsid w:val="00D33058"/>
    <w:rsid w:val="00D33083"/>
    <w:rsid w:val="00D330DB"/>
    <w:rsid w:val="00D333EE"/>
    <w:rsid w:val="00D337C6"/>
    <w:rsid w:val="00D33FCC"/>
    <w:rsid w:val="00D343AD"/>
    <w:rsid w:val="00D343F0"/>
    <w:rsid w:val="00D3462D"/>
    <w:rsid w:val="00D34830"/>
    <w:rsid w:val="00D34E74"/>
    <w:rsid w:val="00D34F12"/>
    <w:rsid w:val="00D35B87"/>
    <w:rsid w:val="00D36000"/>
    <w:rsid w:val="00D3609F"/>
    <w:rsid w:val="00D36500"/>
    <w:rsid w:val="00D3657C"/>
    <w:rsid w:val="00D365A6"/>
    <w:rsid w:val="00D36956"/>
    <w:rsid w:val="00D36EAF"/>
    <w:rsid w:val="00D36EB1"/>
    <w:rsid w:val="00D3722C"/>
    <w:rsid w:val="00D3774F"/>
    <w:rsid w:val="00D37988"/>
    <w:rsid w:val="00D37A97"/>
    <w:rsid w:val="00D37C5B"/>
    <w:rsid w:val="00D37C88"/>
    <w:rsid w:val="00D37D61"/>
    <w:rsid w:val="00D40370"/>
    <w:rsid w:val="00D407A7"/>
    <w:rsid w:val="00D40880"/>
    <w:rsid w:val="00D40BDD"/>
    <w:rsid w:val="00D40D31"/>
    <w:rsid w:val="00D40FB0"/>
    <w:rsid w:val="00D41150"/>
    <w:rsid w:val="00D41301"/>
    <w:rsid w:val="00D41623"/>
    <w:rsid w:val="00D417E3"/>
    <w:rsid w:val="00D421A0"/>
    <w:rsid w:val="00D42987"/>
    <w:rsid w:val="00D43202"/>
    <w:rsid w:val="00D4365C"/>
    <w:rsid w:val="00D438C8"/>
    <w:rsid w:val="00D43BE3"/>
    <w:rsid w:val="00D43C74"/>
    <w:rsid w:val="00D43C95"/>
    <w:rsid w:val="00D441B8"/>
    <w:rsid w:val="00D4453C"/>
    <w:rsid w:val="00D446A0"/>
    <w:rsid w:val="00D44718"/>
    <w:rsid w:val="00D44B68"/>
    <w:rsid w:val="00D44E7F"/>
    <w:rsid w:val="00D451DB"/>
    <w:rsid w:val="00D45269"/>
    <w:rsid w:val="00D45471"/>
    <w:rsid w:val="00D4553B"/>
    <w:rsid w:val="00D4599A"/>
    <w:rsid w:val="00D459FA"/>
    <w:rsid w:val="00D45BE6"/>
    <w:rsid w:val="00D45CB5"/>
    <w:rsid w:val="00D45DA4"/>
    <w:rsid w:val="00D45FFD"/>
    <w:rsid w:val="00D46288"/>
    <w:rsid w:val="00D4644F"/>
    <w:rsid w:val="00D464CC"/>
    <w:rsid w:val="00D46A6C"/>
    <w:rsid w:val="00D46AAB"/>
    <w:rsid w:val="00D46AD6"/>
    <w:rsid w:val="00D46C12"/>
    <w:rsid w:val="00D47181"/>
    <w:rsid w:val="00D4726D"/>
    <w:rsid w:val="00D47384"/>
    <w:rsid w:val="00D47553"/>
    <w:rsid w:val="00D47F96"/>
    <w:rsid w:val="00D50040"/>
    <w:rsid w:val="00D5007B"/>
    <w:rsid w:val="00D50437"/>
    <w:rsid w:val="00D50722"/>
    <w:rsid w:val="00D5075F"/>
    <w:rsid w:val="00D50C34"/>
    <w:rsid w:val="00D50CD3"/>
    <w:rsid w:val="00D50E1B"/>
    <w:rsid w:val="00D51E98"/>
    <w:rsid w:val="00D520A9"/>
    <w:rsid w:val="00D52331"/>
    <w:rsid w:val="00D5283C"/>
    <w:rsid w:val="00D52A42"/>
    <w:rsid w:val="00D52B1F"/>
    <w:rsid w:val="00D530E6"/>
    <w:rsid w:val="00D532E4"/>
    <w:rsid w:val="00D534A3"/>
    <w:rsid w:val="00D53688"/>
    <w:rsid w:val="00D538DF"/>
    <w:rsid w:val="00D5495F"/>
    <w:rsid w:val="00D54971"/>
    <w:rsid w:val="00D54977"/>
    <w:rsid w:val="00D54C52"/>
    <w:rsid w:val="00D54D11"/>
    <w:rsid w:val="00D54F75"/>
    <w:rsid w:val="00D54F8D"/>
    <w:rsid w:val="00D54FC4"/>
    <w:rsid w:val="00D55ACD"/>
    <w:rsid w:val="00D55C86"/>
    <w:rsid w:val="00D56343"/>
    <w:rsid w:val="00D56409"/>
    <w:rsid w:val="00D56486"/>
    <w:rsid w:val="00D56737"/>
    <w:rsid w:val="00D576D8"/>
    <w:rsid w:val="00D5771B"/>
    <w:rsid w:val="00D577BA"/>
    <w:rsid w:val="00D5790F"/>
    <w:rsid w:val="00D57A34"/>
    <w:rsid w:val="00D57A6A"/>
    <w:rsid w:val="00D57A70"/>
    <w:rsid w:val="00D57B73"/>
    <w:rsid w:val="00D60060"/>
    <w:rsid w:val="00D600C5"/>
    <w:rsid w:val="00D600DE"/>
    <w:rsid w:val="00D6024F"/>
    <w:rsid w:val="00D60828"/>
    <w:rsid w:val="00D61013"/>
    <w:rsid w:val="00D613F0"/>
    <w:rsid w:val="00D61557"/>
    <w:rsid w:val="00D61AD6"/>
    <w:rsid w:val="00D621C2"/>
    <w:rsid w:val="00D62365"/>
    <w:rsid w:val="00D62BED"/>
    <w:rsid w:val="00D62C44"/>
    <w:rsid w:val="00D6319D"/>
    <w:rsid w:val="00D631A4"/>
    <w:rsid w:val="00D63BE3"/>
    <w:rsid w:val="00D63EC3"/>
    <w:rsid w:val="00D63ECA"/>
    <w:rsid w:val="00D63F34"/>
    <w:rsid w:val="00D642BE"/>
    <w:rsid w:val="00D6442C"/>
    <w:rsid w:val="00D64664"/>
    <w:rsid w:val="00D6469B"/>
    <w:rsid w:val="00D647D2"/>
    <w:rsid w:val="00D647EC"/>
    <w:rsid w:val="00D648B6"/>
    <w:rsid w:val="00D64FA6"/>
    <w:rsid w:val="00D6509C"/>
    <w:rsid w:val="00D652B7"/>
    <w:rsid w:val="00D65569"/>
    <w:rsid w:val="00D656DD"/>
    <w:rsid w:val="00D65E89"/>
    <w:rsid w:val="00D65F34"/>
    <w:rsid w:val="00D6606D"/>
    <w:rsid w:val="00D661A2"/>
    <w:rsid w:val="00D661D9"/>
    <w:rsid w:val="00D663CB"/>
    <w:rsid w:val="00D666B7"/>
    <w:rsid w:val="00D66AD8"/>
    <w:rsid w:val="00D66E4A"/>
    <w:rsid w:val="00D66FB0"/>
    <w:rsid w:val="00D6706D"/>
    <w:rsid w:val="00D670B6"/>
    <w:rsid w:val="00D67B84"/>
    <w:rsid w:val="00D67BC1"/>
    <w:rsid w:val="00D67C17"/>
    <w:rsid w:val="00D67C2E"/>
    <w:rsid w:val="00D700F2"/>
    <w:rsid w:val="00D70286"/>
    <w:rsid w:val="00D70466"/>
    <w:rsid w:val="00D70866"/>
    <w:rsid w:val="00D709B2"/>
    <w:rsid w:val="00D7105D"/>
    <w:rsid w:val="00D712A9"/>
    <w:rsid w:val="00D71814"/>
    <w:rsid w:val="00D7181A"/>
    <w:rsid w:val="00D71CAC"/>
    <w:rsid w:val="00D721CF"/>
    <w:rsid w:val="00D72DD8"/>
    <w:rsid w:val="00D730F6"/>
    <w:rsid w:val="00D732D1"/>
    <w:rsid w:val="00D7370A"/>
    <w:rsid w:val="00D737A6"/>
    <w:rsid w:val="00D737CD"/>
    <w:rsid w:val="00D738E3"/>
    <w:rsid w:val="00D73D26"/>
    <w:rsid w:val="00D73D98"/>
    <w:rsid w:val="00D740AF"/>
    <w:rsid w:val="00D745CD"/>
    <w:rsid w:val="00D7461E"/>
    <w:rsid w:val="00D74BD5"/>
    <w:rsid w:val="00D74E4F"/>
    <w:rsid w:val="00D751A3"/>
    <w:rsid w:val="00D7520F"/>
    <w:rsid w:val="00D75329"/>
    <w:rsid w:val="00D75502"/>
    <w:rsid w:val="00D755BC"/>
    <w:rsid w:val="00D755F7"/>
    <w:rsid w:val="00D7594F"/>
    <w:rsid w:val="00D759FC"/>
    <w:rsid w:val="00D75C72"/>
    <w:rsid w:val="00D76476"/>
    <w:rsid w:val="00D76870"/>
    <w:rsid w:val="00D76AC9"/>
    <w:rsid w:val="00D76B36"/>
    <w:rsid w:val="00D76C42"/>
    <w:rsid w:val="00D76E40"/>
    <w:rsid w:val="00D76E97"/>
    <w:rsid w:val="00D770BB"/>
    <w:rsid w:val="00D77353"/>
    <w:rsid w:val="00D77993"/>
    <w:rsid w:val="00D7799B"/>
    <w:rsid w:val="00D77CD9"/>
    <w:rsid w:val="00D80187"/>
    <w:rsid w:val="00D801D8"/>
    <w:rsid w:val="00D803D4"/>
    <w:rsid w:val="00D805A4"/>
    <w:rsid w:val="00D806EA"/>
    <w:rsid w:val="00D80AAE"/>
    <w:rsid w:val="00D80D54"/>
    <w:rsid w:val="00D8125E"/>
    <w:rsid w:val="00D8132F"/>
    <w:rsid w:val="00D8158F"/>
    <w:rsid w:val="00D8172B"/>
    <w:rsid w:val="00D81B11"/>
    <w:rsid w:val="00D81DC1"/>
    <w:rsid w:val="00D8237B"/>
    <w:rsid w:val="00D827BA"/>
    <w:rsid w:val="00D82E26"/>
    <w:rsid w:val="00D82F79"/>
    <w:rsid w:val="00D83021"/>
    <w:rsid w:val="00D8313E"/>
    <w:rsid w:val="00D831EC"/>
    <w:rsid w:val="00D8374E"/>
    <w:rsid w:val="00D83799"/>
    <w:rsid w:val="00D83888"/>
    <w:rsid w:val="00D83A0E"/>
    <w:rsid w:val="00D83A4B"/>
    <w:rsid w:val="00D83A52"/>
    <w:rsid w:val="00D83C59"/>
    <w:rsid w:val="00D8436C"/>
    <w:rsid w:val="00D843E6"/>
    <w:rsid w:val="00D847C4"/>
    <w:rsid w:val="00D8505E"/>
    <w:rsid w:val="00D8589C"/>
    <w:rsid w:val="00D858E2"/>
    <w:rsid w:val="00D85B81"/>
    <w:rsid w:val="00D85CD1"/>
    <w:rsid w:val="00D85E98"/>
    <w:rsid w:val="00D85FEF"/>
    <w:rsid w:val="00D86162"/>
    <w:rsid w:val="00D861B0"/>
    <w:rsid w:val="00D862DF"/>
    <w:rsid w:val="00D8635A"/>
    <w:rsid w:val="00D86431"/>
    <w:rsid w:val="00D865A7"/>
    <w:rsid w:val="00D868F6"/>
    <w:rsid w:val="00D86CE3"/>
    <w:rsid w:val="00D86DC0"/>
    <w:rsid w:val="00D87131"/>
    <w:rsid w:val="00D8733A"/>
    <w:rsid w:val="00D90353"/>
    <w:rsid w:val="00D90627"/>
    <w:rsid w:val="00D9064E"/>
    <w:rsid w:val="00D907A1"/>
    <w:rsid w:val="00D9080E"/>
    <w:rsid w:val="00D90FB5"/>
    <w:rsid w:val="00D91073"/>
    <w:rsid w:val="00D915D6"/>
    <w:rsid w:val="00D9161F"/>
    <w:rsid w:val="00D919AE"/>
    <w:rsid w:val="00D91DFB"/>
    <w:rsid w:val="00D923EB"/>
    <w:rsid w:val="00D92403"/>
    <w:rsid w:val="00D924E1"/>
    <w:rsid w:val="00D925D8"/>
    <w:rsid w:val="00D925E5"/>
    <w:rsid w:val="00D9260D"/>
    <w:rsid w:val="00D928DC"/>
    <w:rsid w:val="00D929FB"/>
    <w:rsid w:val="00D92A51"/>
    <w:rsid w:val="00D92FF8"/>
    <w:rsid w:val="00D9370B"/>
    <w:rsid w:val="00D93A7D"/>
    <w:rsid w:val="00D93C72"/>
    <w:rsid w:val="00D93D0C"/>
    <w:rsid w:val="00D93E56"/>
    <w:rsid w:val="00D93EC2"/>
    <w:rsid w:val="00D93F36"/>
    <w:rsid w:val="00D93F4C"/>
    <w:rsid w:val="00D94198"/>
    <w:rsid w:val="00D94220"/>
    <w:rsid w:val="00D94283"/>
    <w:rsid w:val="00D94316"/>
    <w:rsid w:val="00D94325"/>
    <w:rsid w:val="00D94358"/>
    <w:rsid w:val="00D943D4"/>
    <w:rsid w:val="00D94CE4"/>
    <w:rsid w:val="00D94E11"/>
    <w:rsid w:val="00D94FA9"/>
    <w:rsid w:val="00D95108"/>
    <w:rsid w:val="00D951F6"/>
    <w:rsid w:val="00D955B6"/>
    <w:rsid w:val="00D9583B"/>
    <w:rsid w:val="00D96306"/>
    <w:rsid w:val="00D96539"/>
    <w:rsid w:val="00D96A02"/>
    <w:rsid w:val="00D96ACC"/>
    <w:rsid w:val="00D96AF8"/>
    <w:rsid w:val="00D96BED"/>
    <w:rsid w:val="00D97363"/>
    <w:rsid w:val="00D97A8E"/>
    <w:rsid w:val="00DA002A"/>
    <w:rsid w:val="00DA008E"/>
    <w:rsid w:val="00DA008F"/>
    <w:rsid w:val="00DA00FE"/>
    <w:rsid w:val="00DA029A"/>
    <w:rsid w:val="00DA05B4"/>
    <w:rsid w:val="00DA09EE"/>
    <w:rsid w:val="00DA0AB8"/>
    <w:rsid w:val="00DA1542"/>
    <w:rsid w:val="00DA1B74"/>
    <w:rsid w:val="00DA1C27"/>
    <w:rsid w:val="00DA1D36"/>
    <w:rsid w:val="00DA1D50"/>
    <w:rsid w:val="00DA1D6D"/>
    <w:rsid w:val="00DA1DD0"/>
    <w:rsid w:val="00DA1E6A"/>
    <w:rsid w:val="00DA1F97"/>
    <w:rsid w:val="00DA1FE5"/>
    <w:rsid w:val="00DA2025"/>
    <w:rsid w:val="00DA2A06"/>
    <w:rsid w:val="00DA2A6A"/>
    <w:rsid w:val="00DA2EA7"/>
    <w:rsid w:val="00DA3477"/>
    <w:rsid w:val="00DA3720"/>
    <w:rsid w:val="00DA3885"/>
    <w:rsid w:val="00DA3DED"/>
    <w:rsid w:val="00DA4027"/>
    <w:rsid w:val="00DA4365"/>
    <w:rsid w:val="00DA44D3"/>
    <w:rsid w:val="00DA4535"/>
    <w:rsid w:val="00DA489E"/>
    <w:rsid w:val="00DA4937"/>
    <w:rsid w:val="00DA4A14"/>
    <w:rsid w:val="00DA4B65"/>
    <w:rsid w:val="00DA4F9C"/>
    <w:rsid w:val="00DA4FEC"/>
    <w:rsid w:val="00DA5436"/>
    <w:rsid w:val="00DA552A"/>
    <w:rsid w:val="00DA5863"/>
    <w:rsid w:val="00DA5A4B"/>
    <w:rsid w:val="00DA5DB4"/>
    <w:rsid w:val="00DA5FC3"/>
    <w:rsid w:val="00DA629A"/>
    <w:rsid w:val="00DA6318"/>
    <w:rsid w:val="00DA6BE3"/>
    <w:rsid w:val="00DA6E43"/>
    <w:rsid w:val="00DA6F2F"/>
    <w:rsid w:val="00DA6FAF"/>
    <w:rsid w:val="00DA722E"/>
    <w:rsid w:val="00DA7764"/>
    <w:rsid w:val="00DA778C"/>
    <w:rsid w:val="00DA779D"/>
    <w:rsid w:val="00DA7886"/>
    <w:rsid w:val="00DA7984"/>
    <w:rsid w:val="00DA7DB6"/>
    <w:rsid w:val="00DB0233"/>
    <w:rsid w:val="00DB0248"/>
    <w:rsid w:val="00DB04B9"/>
    <w:rsid w:val="00DB0539"/>
    <w:rsid w:val="00DB0987"/>
    <w:rsid w:val="00DB0C3F"/>
    <w:rsid w:val="00DB0D9A"/>
    <w:rsid w:val="00DB0EE2"/>
    <w:rsid w:val="00DB0FFC"/>
    <w:rsid w:val="00DB15A2"/>
    <w:rsid w:val="00DB167E"/>
    <w:rsid w:val="00DB16A1"/>
    <w:rsid w:val="00DB18BA"/>
    <w:rsid w:val="00DB1A2F"/>
    <w:rsid w:val="00DB1AC7"/>
    <w:rsid w:val="00DB1B51"/>
    <w:rsid w:val="00DB1D14"/>
    <w:rsid w:val="00DB1D1D"/>
    <w:rsid w:val="00DB1EFF"/>
    <w:rsid w:val="00DB1F7A"/>
    <w:rsid w:val="00DB21F3"/>
    <w:rsid w:val="00DB21FF"/>
    <w:rsid w:val="00DB2200"/>
    <w:rsid w:val="00DB228C"/>
    <w:rsid w:val="00DB24D5"/>
    <w:rsid w:val="00DB2A4C"/>
    <w:rsid w:val="00DB2E5C"/>
    <w:rsid w:val="00DB2F34"/>
    <w:rsid w:val="00DB319B"/>
    <w:rsid w:val="00DB3B8F"/>
    <w:rsid w:val="00DB3C1E"/>
    <w:rsid w:val="00DB4200"/>
    <w:rsid w:val="00DB4370"/>
    <w:rsid w:val="00DB4375"/>
    <w:rsid w:val="00DB442F"/>
    <w:rsid w:val="00DB452A"/>
    <w:rsid w:val="00DB46A8"/>
    <w:rsid w:val="00DB4927"/>
    <w:rsid w:val="00DB4AD1"/>
    <w:rsid w:val="00DB4B59"/>
    <w:rsid w:val="00DB4C1F"/>
    <w:rsid w:val="00DB4F59"/>
    <w:rsid w:val="00DB5214"/>
    <w:rsid w:val="00DB5304"/>
    <w:rsid w:val="00DB54D5"/>
    <w:rsid w:val="00DB5AB4"/>
    <w:rsid w:val="00DB5B1B"/>
    <w:rsid w:val="00DB5D0F"/>
    <w:rsid w:val="00DB6097"/>
    <w:rsid w:val="00DB61A5"/>
    <w:rsid w:val="00DB64ED"/>
    <w:rsid w:val="00DB6673"/>
    <w:rsid w:val="00DB67EF"/>
    <w:rsid w:val="00DB68AB"/>
    <w:rsid w:val="00DB6BCF"/>
    <w:rsid w:val="00DB6D3D"/>
    <w:rsid w:val="00DB6E5B"/>
    <w:rsid w:val="00DB6F9E"/>
    <w:rsid w:val="00DB703A"/>
    <w:rsid w:val="00DB75EC"/>
    <w:rsid w:val="00DB774A"/>
    <w:rsid w:val="00DB78C7"/>
    <w:rsid w:val="00DB7A79"/>
    <w:rsid w:val="00DB7A93"/>
    <w:rsid w:val="00DB7C72"/>
    <w:rsid w:val="00DC00D7"/>
    <w:rsid w:val="00DC04A3"/>
    <w:rsid w:val="00DC05CB"/>
    <w:rsid w:val="00DC08F0"/>
    <w:rsid w:val="00DC0907"/>
    <w:rsid w:val="00DC0D8E"/>
    <w:rsid w:val="00DC0DA7"/>
    <w:rsid w:val="00DC1588"/>
    <w:rsid w:val="00DC15DB"/>
    <w:rsid w:val="00DC15FA"/>
    <w:rsid w:val="00DC162A"/>
    <w:rsid w:val="00DC1A8A"/>
    <w:rsid w:val="00DC1F8D"/>
    <w:rsid w:val="00DC2191"/>
    <w:rsid w:val="00DC2494"/>
    <w:rsid w:val="00DC2E09"/>
    <w:rsid w:val="00DC2F7A"/>
    <w:rsid w:val="00DC2FFE"/>
    <w:rsid w:val="00DC3080"/>
    <w:rsid w:val="00DC3102"/>
    <w:rsid w:val="00DC32BE"/>
    <w:rsid w:val="00DC3354"/>
    <w:rsid w:val="00DC33D2"/>
    <w:rsid w:val="00DC37C3"/>
    <w:rsid w:val="00DC3B02"/>
    <w:rsid w:val="00DC422F"/>
    <w:rsid w:val="00DC449B"/>
    <w:rsid w:val="00DC49E6"/>
    <w:rsid w:val="00DC4AF4"/>
    <w:rsid w:val="00DC4E56"/>
    <w:rsid w:val="00DC4F0A"/>
    <w:rsid w:val="00DC4F5E"/>
    <w:rsid w:val="00DC5066"/>
    <w:rsid w:val="00DC5464"/>
    <w:rsid w:val="00DC57E8"/>
    <w:rsid w:val="00DC59AF"/>
    <w:rsid w:val="00DC67CD"/>
    <w:rsid w:val="00DC6B82"/>
    <w:rsid w:val="00DC6BE6"/>
    <w:rsid w:val="00DC6F89"/>
    <w:rsid w:val="00DC70B5"/>
    <w:rsid w:val="00DC7305"/>
    <w:rsid w:val="00DC7462"/>
    <w:rsid w:val="00DC752B"/>
    <w:rsid w:val="00DC75B9"/>
    <w:rsid w:val="00DC76E1"/>
    <w:rsid w:val="00DC771F"/>
    <w:rsid w:val="00DC7DAB"/>
    <w:rsid w:val="00DC7F1E"/>
    <w:rsid w:val="00DD03C4"/>
    <w:rsid w:val="00DD0692"/>
    <w:rsid w:val="00DD0BFD"/>
    <w:rsid w:val="00DD0D01"/>
    <w:rsid w:val="00DD0F91"/>
    <w:rsid w:val="00DD150D"/>
    <w:rsid w:val="00DD1797"/>
    <w:rsid w:val="00DD185D"/>
    <w:rsid w:val="00DD1BE2"/>
    <w:rsid w:val="00DD1E43"/>
    <w:rsid w:val="00DD1EFE"/>
    <w:rsid w:val="00DD2064"/>
    <w:rsid w:val="00DD23D0"/>
    <w:rsid w:val="00DD2459"/>
    <w:rsid w:val="00DD24CD"/>
    <w:rsid w:val="00DD2655"/>
    <w:rsid w:val="00DD2B15"/>
    <w:rsid w:val="00DD2E91"/>
    <w:rsid w:val="00DD2FD9"/>
    <w:rsid w:val="00DD3865"/>
    <w:rsid w:val="00DD39CA"/>
    <w:rsid w:val="00DD3AA4"/>
    <w:rsid w:val="00DD3C3F"/>
    <w:rsid w:val="00DD4228"/>
    <w:rsid w:val="00DD4325"/>
    <w:rsid w:val="00DD4583"/>
    <w:rsid w:val="00DD46DA"/>
    <w:rsid w:val="00DD50B9"/>
    <w:rsid w:val="00DD55B2"/>
    <w:rsid w:val="00DD5637"/>
    <w:rsid w:val="00DD590D"/>
    <w:rsid w:val="00DD5C60"/>
    <w:rsid w:val="00DD5F2A"/>
    <w:rsid w:val="00DD66ED"/>
    <w:rsid w:val="00DD6A6D"/>
    <w:rsid w:val="00DD7204"/>
    <w:rsid w:val="00DD73CA"/>
    <w:rsid w:val="00DD763E"/>
    <w:rsid w:val="00DD784C"/>
    <w:rsid w:val="00DD789F"/>
    <w:rsid w:val="00DD7B18"/>
    <w:rsid w:val="00DD7DCF"/>
    <w:rsid w:val="00DD7E9D"/>
    <w:rsid w:val="00DD7EED"/>
    <w:rsid w:val="00DE001A"/>
    <w:rsid w:val="00DE00CF"/>
    <w:rsid w:val="00DE015C"/>
    <w:rsid w:val="00DE07A6"/>
    <w:rsid w:val="00DE0A69"/>
    <w:rsid w:val="00DE0BB3"/>
    <w:rsid w:val="00DE1BF9"/>
    <w:rsid w:val="00DE1DA0"/>
    <w:rsid w:val="00DE1E03"/>
    <w:rsid w:val="00DE1F99"/>
    <w:rsid w:val="00DE2829"/>
    <w:rsid w:val="00DE31DC"/>
    <w:rsid w:val="00DE32CC"/>
    <w:rsid w:val="00DE34CF"/>
    <w:rsid w:val="00DE34E7"/>
    <w:rsid w:val="00DE3682"/>
    <w:rsid w:val="00DE36F3"/>
    <w:rsid w:val="00DE397F"/>
    <w:rsid w:val="00DE4525"/>
    <w:rsid w:val="00DE4834"/>
    <w:rsid w:val="00DE49BA"/>
    <w:rsid w:val="00DE4A2F"/>
    <w:rsid w:val="00DE4CA6"/>
    <w:rsid w:val="00DE542C"/>
    <w:rsid w:val="00DE5490"/>
    <w:rsid w:val="00DE57FF"/>
    <w:rsid w:val="00DE58E5"/>
    <w:rsid w:val="00DE59C3"/>
    <w:rsid w:val="00DE5C41"/>
    <w:rsid w:val="00DE62E1"/>
    <w:rsid w:val="00DE65CA"/>
    <w:rsid w:val="00DE65FB"/>
    <w:rsid w:val="00DE660E"/>
    <w:rsid w:val="00DE6630"/>
    <w:rsid w:val="00DE66D6"/>
    <w:rsid w:val="00DE6AC9"/>
    <w:rsid w:val="00DE6CFC"/>
    <w:rsid w:val="00DE6E50"/>
    <w:rsid w:val="00DE7543"/>
    <w:rsid w:val="00DE784A"/>
    <w:rsid w:val="00DE7D10"/>
    <w:rsid w:val="00DE7E6C"/>
    <w:rsid w:val="00DE7FF0"/>
    <w:rsid w:val="00DF0788"/>
    <w:rsid w:val="00DF0AA8"/>
    <w:rsid w:val="00DF0BD4"/>
    <w:rsid w:val="00DF0F9F"/>
    <w:rsid w:val="00DF1330"/>
    <w:rsid w:val="00DF1F71"/>
    <w:rsid w:val="00DF1FC4"/>
    <w:rsid w:val="00DF1FCD"/>
    <w:rsid w:val="00DF20D6"/>
    <w:rsid w:val="00DF211E"/>
    <w:rsid w:val="00DF23CF"/>
    <w:rsid w:val="00DF2698"/>
    <w:rsid w:val="00DF286C"/>
    <w:rsid w:val="00DF2BBD"/>
    <w:rsid w:val="00DF2C9C"/>
    <w:rsid w:val="00DF2F99"/>
    <w:rsid w:val="00DF3105"/>
    <w:rsid w:val="00DF3AB6"/>
    <w:rsid w:val="00DF3B28"/>
    <w:rsid w:val="00DF3D3A"/>
    <w:rsid w:val="00DF3D5A"/>
    <w:rsid w:val="00DF3EB2"/>
    <w:rsid w:val="00DF4233"/>
    <w:rsid w:val="00DF487A"/>
    <w:rsid w:val="00DF4EE2"/>
    <w:rsid w:val="00DF4EF3"/>
    <w:rsid w:val="00DF5561"/>
    <w:rsid w:val="00DF5607"/>
    <w:rsid w:val="00DF5830"/>
    <w:rsid w:val="00DF5B51"/>
    <w:rsid w:val="00DF5CE8"/>
    <w:rsid w:val="00DF5D10"/>
    <w:rsid w:val="00DF5EAD"/>
    <w:rsid w:val="00DF6265"/>
    <w:rsid w:val="00DF64CF"/>
    <w:rsid w:val="00DF64F7"/>
    <w:rsid w:val="00DF65B4"/>
    <w:rsid w:val="00DF695B"/>
    <w:rsid w:val="00DF6AAC"/>
    <w:rsid w:val="00DF7060"/>
    <w:rsid w:val="00DF70C9"/>
    <w:rsid w:val="00DF7345"/>
    <w:rsid w:val="00DF747E"/>
    <w:rsid w:val="00DF74A4"/>
    <w:rsid w:val="00DF7568"/>
    <w:rsid w:val="00DF7575"/>
    <w:rsid w:val="00DF7B73"/>
    <w:rsid w:val="00DF7C59"/>
    <w:rsid w:val="00DF7D72"/>
    <w:rsid w:val="00E00098"/>
    <w:rsid w:val="00E00352"/>
    <w:rsid w:val="00E004E7"/>
    <w:rsid w:val="00E004F2"/>
    <w:rsid w:val="00E00D8E"/>
    <w:rsid w:val="00E00DF8"/>
    <w:rsid w:val="00E00F0A"/>
    <w:rsid w:val="00E010A4"/>
    <w:rsid w:val="00E012A9"/>
    <w:rsid w:val="00E0141C"/>
    <w:rsid w:val="00E0173A"/>
    <w:rsid w:val="00E0188C"/>
    <w:rsid w:val="00E02391"/>
    <w:rsid w:val="00E023BD"/>
    <w:rsid w:val="00E024B2"/>
    <w:rsid w:val="00E029E1"/>
    <w:rsid w:val="00E02DC0"/>
    <w:rsid w:val="00E02DEA"/>
    <w:rsid w:val="00E02FE6"/>
    <w:rsid w:val="00E0309B"/>
    <w:rsid w:val="00E032ED"/>
    <w:rsid w:val="00E0354C"/>
    <w:rsid w:val="00E035D8"/>
    <w:rsid w:val="00E03648"/>
    <w:rsid w:val="00E036B0"/>
    <w:rsid w:val="00E037EC"/>
    <w:rsid w:val="00E0395B"/>
    <w:rsid w:val="00E03F88"/>
    <w:rsid w:val="00E03FBF"/>
    <w:rsid w:val="00E0406C"/>
    <w:rsid w:val="00E04436"/>
    <w:rsid w:val="00E0447A"/>
    <w:rsid w:val="00E0455B"/>
    <w:rsid w:val="00E047B1"/>
    <w:rsid w:val="00E048B6"/>
    <w:rsid w:val="00E04A35"/>
    <w:rsid w:val="00E04C06"/>
    <w:rsid w:val="00E05286"/>
    <w:rsid w:val="00E054C4"/>
    <w:rsid w:val="00E05531"/>
    <w:rsid w:val="00E0577F"/>
    <w:rsid w:val="00E05781"/>
    <w:rsid w:val="00E057A7"/>
    <w:rsid w:val="00E05CF8"/>
    <w:rsid w:val="00E06209"/>
    <w:rsid w:val="00E06232"/>
    <w:rsid w:val="00E062B8"/>
    <w:rsid w:val="00E06303"/>
    <w:rsid w:val="00E064C0"/>
    <w:rsid w:val="00E0651A"/>
    <w:rsid w:val="00E06646"/>
    <w:rsid w:val="00E06812"/>
    <w:rsid w:val="00E06BA9"/>
    <w:rsid w:val="00E06CEF"/>
    <w:rsid w:val="00E073EC"/>
    <w:rsid w:val="00E0747D"/>
    <w:rsid w:val="00E07847"/>
    <w:rsid w:val="00E07A2C"/>
    <w:rsid w:val="00E07E3C"/>
    <w:rsid w:val="00E07EEF"/>
    <w:rsid w:val="00E1009A"/>
    <w:rsid w:val="00E10129"/>
    <w:rsid w:val="00E1022D"/>
    <w:rsid w:val="00E107A0"/>
    <w:rsid w:val="00E10A65"/>
    <w:rsid w:val="00E10AB0"/>
    <w:rsid w:val="00E10C2B"/>
    <w:rsid w:val="00E10FE8"/>
    <w:rsid w:val="00E11920"/>
    <w:rsid w:val="00E11F2E"/>
    <w:rsid w:val="00E120C6"/>
    <w:rsid w:val="00E121FC"/>
    <w:rsid w:val="00E12517"/>
    <w:rsid w:val="00E1260E"/>
    <w:rsid w:val="00E1297C"/>
    <w:rsid w:val="00E13277"/>
    <w:rsid w:val="00E132B6"/>
    <w:rsid w:val="00E132CF"/>
    <w:rsid w:val="00E13472"/>
    <w:rsid w:val="00E1357F"/>
    <w:rsid w:val="00E139B5"/>
    <w:rsid w:val="00E13E91"/>
    <w:rsid w:val="00E13ECF"/>
    <w:rsid w:val="00E14093"/>
    <w:rsid w:val="00E1430B"/>
    <w:rsid w:val="00E14722"/>
    <w:rsid w:val="00E14CBE"/>
    <w:rsid w:val="00E14FA2"/>
    <w:rsid w:val="00E14FBE"/>
    <w:rsid w:val="00E14FC7"/>
    <w:rsid w:val="00E1509A"/>
    <w:rsid w:val="00E15434"/>
    <w:rsid w:val="00E15467"/>
    <w:rsid w:val="00E15B84"/>
    <w:rsid w:val="00E15DA6"/>
    <w:rsid w:val="00E15DAA"/>
    <w:rsid w:val="00E165C7"/>
    <w:rsid w:val="00E16895"/>
    <w:rsid w:val="00E168C4"/>
    <w:rsid w:val="00E16CC5"/>
    <w:rsid w:val="00E16EB7"/>
    <w:rsid w:val="00E170E1"/>
    <w:rsid w:val="00E1721E"/>
    <w:rsid w:val="00E17575"/>
    <w:rsid w:val="00E175BB"/>
    <w:rsid w:val="00E17671"/>
    <w:rsid w:val="00E17680"/>
    <w:rsid w:val="00E1789A"/>
    <w:rsid w:val="00E17ACA"/>
    <w:rsid w:val="00E202FF"/>
    <w:rsid w:val="00E205B6"/>
    <w:rsid w:val="00E20638"/>
    <w:rsid w:val="00E20765"/>
    <w:rsid w:val="00E20A92"/>
    <w:rsid w:val="00E20B8F"/>
    <w:rsid w:val="00E20CE7"/>
    <w:rsid w:val="00E210E8"/>
    <w:rsid w:val="00E211F8"/>
    <w:rsid w:val="00E21818"/>
    <w:rsid w:val="00E2279D"/>
    <w:rsid w:val="00E22817"/>
    <w:rsid w:val="00E22947"/>
    <w:rsid w:val="00E22C01"/>
    <w:rsid w:val="00E22FB6"/>
    <w:rsid w:val="00E230CF"/>
    <w:rsid w:val="00E232F5"/>
    <w:rsid w:val="00E237DB"/>
    <w:rsid w:val="00E23BD6"/>
    <w:rsid w:val="00E24205"/>
    <w:rsid w:val="00E244F5"/>
    <w:rsid w:val="00E24950"/>
    <w:rsid w:val="00E24C27"/>
    <w:rsid w:val="00E24CEB"/>
    <w:rsid w:val="00E24D2F"/>
    <w:rsid w:val="00E25831"/>
    <w:rsid w:val="00E261C5"/>
    <w:rsid w:val="00E2647D"/>
    <w:rsid w:val="00E2649F"/>
    <w:rsid w:val="00E26596"/>
    <w:rsid w:val="00E26AB7"/>
    <w:rsid w:val="00E26C39"/>
    <w:rsid w:val="00E26C69"/>
    <w:rsid w:val="00E26D97"/>
    <w:rsid w:val="00E26F5D"/>
    <w:rsid w:val="00E26FEF"/>
    <w:rsid w:val="00E270BA"/>
    <w:rsid w:val="00E270C1"/>
    <w:rsid w:val="00E27151"/>
    <w:rsid w:val="00E2744B"/>
    <w:rsid w:val="00E27A0B"/>
    <w:rsid w:val="00E27C53"/>
    <w:rsid w:val="00E27DF2"/>
    <w:rsid w:val="00E305AB"/>
    <w:rsid w:val="00E30640"/>
    <w:rsid w:val="00E30746"/>
    <w:rsid w:val="00E30BA7"/>
    <w:rsid w:val="00E30BDB"/>
    <w:rsid w:val="00E30FBE"/>
    <w:rsid w:val="00E31058"/>
    <w:rsid w:val="00E310F3"/>
    <w:rsid w:val="00E3121A"/>
    <w:rsid w:val="00E3134D"/>
    <w:rsid w:val="00E31514"/>
    <w:rsid w:val="00E31533"/>
    <w:rsid w:val="00E31599"/>
    <w:rsid w:val="00E3162C"/>
    <w:rsid w:val="00E318A3"/>
    <w:rsid w:val="00E318D8"/>
    <w:rsid w:val="00E318E2"/>
    <w:rsid w:val="00E31998"/>
    <w:rsid w:val="00E31CD0"/>
    <w:rsid w:val="00E32151"/>
    <w:rsid w:val="00E32A16"/>
    <w:rsid w:val="00E32C70"/>
    <w:rsid w:val="00E3311C"/>
    <w:rsid w:val="00E335E1"/>
    <w:rsid w:val="00E3365A"/>
    <w:rsid w:val="00E33827"/>
    <w:rsid w:val="00E33BEC"/>
    <w:rsid w:val="00E340B1"/>
    <w:rsid w:val="00E348F9"/>
    <w:rsid w:val="00E34C6A"/>
    <w:rsid w:val="00E34DE6"/>
    <w:rsid w:val="00E34F27"/>
    <w:rsid w:val="00E35018"/>
    <w:rsid w:val="00E35118"/>
    <w:rsid w:val="00E35903"/>
    <w:rsid w:val="00E35E2D"/>
    <w:rsid w:val="00E35E68"/>
    <w:rsid w:val="00E35ECF"/>
    <w:rsid w:val="00E35F58"/>
    <w:rsid w:val="00E36945"/>
    <w:rsid w:val="00E36D2D"/>
    <w:rsid w:val="00E37102"/>
    <w:rsid w:val="00E3720C"/>
    <w:rsid w:val="00E37439"/>
    <w:rsid w:val="00E37455"/>
    <w:rsid w:val="00E37477"/>
    <w:rsid w:val="00E37C8D"/>
    <w:rsid w:val="00E37CCA"/>
    <w:rsid w:val="00E37E0D"/>
    <w:rsid w:val="00E37E7D"/>
    <w:rsid w:val="00E37F8B"/>
    <w:rsid w:val="00E401E1"/>
    <w:rsid w:val="00E40414"/>
    <w:rsid w:val="00E404C3"/>
    <w:rsid w:val="00E4055A"/>
    <w:rsid w:val="00E406E1"/>
    <w:rsid w:val="00E40B8D"/>
    <w:rsid w:val="00E40E29"/>
    <w:rsid w:val="00E410BB"/>
    <w:rsid w:val="00E412CD"/>
    <w:rsid w:val="00E41485"/>
    <w:rsid w:val="00E4177D"/>
    <w:rsid w:val="00E41B16"/>
    <w:rsid w:val="00E41C54"/>
    <w:rsid w:val="00E41D32"/>
    <w:rsid w:val="00E41E0D"/>
    <w:rsid w:val="00E4210C"/>
    <w:rsid w:val="00E422F7"/>
    <w:rsid w:val="00E42347"/>
    <w:rsid w:val="00E424E1"/>
    <w:rsid w:val="00E4265F"/>
    <w:rsid w:val="00E42EEB"/>
    <w:rsid w:val="00E4327E"/>
    <w:rsid w:val="00E433DE"/>
    <w:rsid w:val="00E43613"/>
    <w:rsid w:val="00E4361D"/>
    <w:rsid w:val="00E43686"/>
    <w:rsid w:val="00E43756"/>
    <w:rsid w:val="00E43DF7"/>
    <w:rsid w:val="00E43EAF"/>
    <w:rsid w:val="00E44134"/>
    <w:rsid w:val="00E4419E"/>
    <w:rsid w:val="00E443A3"/>
    <w:rsid w:val="00E4462B"/>
    <w:rsid w:val="00E44A9B"/>
    <w:rsid w:val="00E44B52"/>
    <w:rsid w:val="00E44C50"/>
    <w:rsid w:val="00E44E5C"/>
    <w:rsid w:val="00E44E74"/>
    <w:rsid w:val="00E453B7"/>
    <w:rsid w:val="00E45989"/>
    <w:rsid w:val="00E45AA4"/>
    <w:rsid w:val="00E45B0C"/>
    <w:rsid w:val="00E45C0B"/>
    <w:rsid w:val="00E45C6D"/>
    <w:rsid w:val="00E45E6A"/>
    <w:rsid w:val="00E46287"/>
    <w:rsid w:val="00E46469"/>
    <w:rsid w:val="00E46C86"/>
    <w:rsid w:val="00E47182"/>
    <w:rsid w:val="00E4724E"/>
    <w:rsid w:val="00E47677"/>
    <w:rsid w:val="00E47692"/>
    <w:rsid w:val="00E476C5"/>
    <w:rsid w:val="00E476DF"/>
    <w:rsid w:val="00E4777B"/>
    <w:rsid w:val="00E47786"/>
    <w:rsid w:val="00E47A43"/>
    <w:rsid w:val="00E47C72"/>
    <w:rsid w:val="00E47EA6"/>
    <w:rsid w:val="00E50069"/>
    <w:rsid w:val="00E50224"/>
    <w:rsid w:val="00E504B7"/>
    <w:rsid w:val="00E5053F"/>
    <w:rsid w:val="00E50561"/>
    <w:rsid w:val="00E50639"/>
    <w:rsid w:val="00E507EC"/>
    <w:rsid w:val="00E50966"/>
    <w:rsid w:val="00E50C08"/>
    <w:rsid w:val="00E50E2F"/>
    <w:rsid w:val="00E50EC2"/>
    <w:rsid w:val="00E51358"/>
    <w:rsid w:val="00E525DA"/>
    <w:rsid w:val="00E527C7"/>
    <w:rsid w:val="00E52C0E"/>
    <w:rsid w:val="00E53339"/>
    <w:rsid w:val="00E534B2"/>
    <w:rsid w:val="00E535D3"/>
    <w:rsid w:val="00E53682"/>
    <w:rsid w:val="00E53A6A"/>
    <w:rsid w:val="00E53B3B"/>
    <w:rsid w:val="00E53BDD"/>
    <w:rsid w:val="00E53C4E"/>
    <w:rsid w:val="00E540D1"/>
    <w:rsid w:val="00E54234"/>
    <w:rsid w:val="00E5437F"/>
    <w:rsid w:val="00E54CB7"/>
    <w:rsid w:val="00E54DA5"/>
    <w:rsid w:val="00E54F11"/>
    <w:rsid w:val="00E54F38"/>
    <w:rsid w:val="00E5505B"/>
    <w:rsid w:val="00E5571E"/>
    <w:rsid w:val="00E5575D"/>
    <w:rsid w:val="00E55837"/>
    <w:rsid w:val="00E55AEF"/>
    <w:rsid w:val="00E55DD9"/>
    <w:rsid w:val="00E55FE8"/>
    <w:rsid w:val="00E56369"/>
    <w:rsid w:val="00E56534"/>
    <w:rsid w:val="00E56535"/>
    <w:rsid w:val="00E56972"/>
    <w:rsid w:val="00E56DA1"/>
    <w:rsid w:val="00E56DD6"/>
    <w:rsid w:val="00E56F82"/>
    <w:rsid w:val="00E570A4"/>
    <w:rsid w:val="00E57519"/>
    <w:rsid w:val="00E57649"/>
    <w:rsid w:val="00E57B85"/>
    <w:rsid w:val="00E57BAD"/>
    <w:rsid w:val="00E57C56"/>
    <w:rsid w:val="00E57E41"/>
    <w:rsid w:val="00E60128"/>
    <w:rsid w:val="00E60778"/>
    <w:rsid w:val="00E60788"/>
    <w:rsid w:val="00E61053"/>
    <w:rsid w:val="00E6168D"/>
    <w:rsid w:val="00E61C3C"/>
    <w:rsid w:val="00E61FDD"/>
    <w:rsid w:val="00E62058"/>
    <w:rsid w:val="00E6205A"/>
    <w:rsid w:val="00E62947"/>
    <w:rsid w:val="00E62B53"/>
    <w:rsid w:val="00E62C3A"/>
    <w:rsid w:val="00E62D2F"/>
    <w:rsid w:val="00E63146"/>
    <w:rsid w:val="00E63741"/>
    <w:rsid w:val="00E637FF"/>
    <w:rsid w:val="00E6398B"/>
    <w:rsid w:val="00E639C2"/>
    <w:rsid w:val="00E63F4B"/>
    <w:rsid w:val="00E63F9C"/>
    <w:rsid w:val="00E6417C"/>
    <w:rsid w:val="00E6427B"/>
    <w:rsid w:val="00E64426"/>
    <w:rsid w:val="00E645DD"/>
    <w:rsid w:val="00E645F1"/>
    <w:rsid w:val="00E6490F"/>
    <w:rsid w:val="00E64A66"/>
    <w:rsid w:val="00E64D4C"/>
    <w:rsid w:val="00E64DBD"/>
    <w:rsid w:val="00E64E0F"/>
    <w:rsid w:val="00E65192"/>
    <w:rsid w:val="00E655D0"/>
    <w:rsid w:val="00E65A57"/>
    <w:rsid w:val="00E65B27"/>
    <w:rsid w:val="00E65EB3"/>
    <w:rsid w:val="00E661B9"/>
    <w:rsid w:val="00E663B0"/>
    <w:rsid w:val="00E66571"/>
    <w:rsid w:val="00E66C29"/>
    <w:rsid w:val="00E66E75"/>
    <w:rsid w:val="00E66F7C"/>
    <w:rsid w:val="00E67244"/>
    <w:rsid w:val="00E673DF"/>
    <w:rsid w:val="00E67568"/>
    <w:rsid w:val="00E67698"/>
    <w:rsid w:val="00E678C5"/>
    <w:rsid w:val="00E67E9D"/>
    <w:rsid w:val="00E703DF"/>
    <w:rsid w:val="00E7065B"/>
    <w:rsid w:val="00E7079F"/>
    <w:rsid w:val="00E7098E"/>
    <w:rsid w:val="00E70AB1"/>
    <w:rsid w:val="00E70EEA"/>
    <w:rsid w:val="00E7129F"/>
    <w:rsid w:val="00E713CC"/>
    <w:rsid w:val="00E719BE"/>
    <w:rsid w:val="00E71F2E"/>
    <w:rsid w:val="00E720FA"/>
    <w:rsid w:val="00E721DD"/>
    <w:rsid w:val="00E7220E"/>
    <w:rsid w:val="00E72448"/>
    <w:rsid w:val="00E7255F"/>
    <w:rsid w:val="00E7272A"/>
    <w:rsid w:val="00E72F2D"/>
    <w:rsid w:val="00E731B3"/>
    <w:rsid w:val="00E734B6"/>
    <w:rsid w:val="00E735DB"/>
    <w:rsid w:val="00E7360A"/>
    <w:rsid w:val="00E73656"/>
    <w:rsid w:val="00E73D5D"/>
    <w:rsid w:val="00E73EE3"/>
    <w:rsid w:val="00E73F0F"/>
    <w:rsid w:val="00E740C3"/>
    <w:rsid w:val="00E7450E"/>
    <w:rsid w:val="00E747A4"/>
    <w:rsid w:val="00E747F9"/>
    <w:rsid w:val="00E750CE"/>
    <w:rsid w:val="00E754C1"/>
    <w:rsid w:val="00E759E0"/>
    <w:rsid w:val="00E75A8D"/>
    <w:rsid w:val="00E76021"/>
    <w:rsid w:val="00E764BD"/>
    <w:rsid w:val="00E765E6"/>
    <w:rsid w:val="00E7660C"/>
    <w:rsid w:val="00E7667A"/>
    <w:rsid w:val="00E76845"/>
    <w:rsid w:val="00E769E6"/>
    <w:rsid w:val="00E77133"/>
    <w:rsid w:val="00E77304"/>
    <w:rsid w:val="00E77368"/>
    <w:rsid w:val="00E773F4"/>
    <w:rsid w:val="00E774B9"/>
    <w:rsid w:val="00E77519"/>
    <w:rsid w:val="00E775CD"/>
    <w:rsid w:val="00E77F8A"/>
    <w:rsid w:val="00E8011F"/>
    <w:rsid w:val="00E801B2"/>
    <w:rsid w:val="00E80491"/>
    <w:rsid w:val="00E80928"/>
    <w:rsid w:val="00E80EF2"/>
    <w:rsid w:val="00E80FAA"/>
    <w:rsid w:val="00E81034"/>
    <w:rsid w:val="00E8112F"/>
    <w:rsid w:val="00E811F5"/>
    <w:rsid w:val="00E81708"/>
    <w:rsid w:val="00E818F3"/>
    <w:rsid w:val="00E819C4"/>
    <w:rsid w:val="00E81AC3"/>
    <w:rsid w:val="00E81C24"/>
    <w:rsid w:val="00E82263"/>
    <w:rsid w:val="00E8260F"/>
    <w:rsid w:val="00E8262A"/>
    <w:rsid w:val="00E82992"/>
    <w:rsid w:val="00E82AF9"/>
    <w:rsid w:val="00E82DCC"/>
    <w:rsid w:val="00E82E96"/>
    <w:rsid w:val="00E8314A"/>
    <w:rsid w:val="00E831C1"/>
    <w:rsid w:val="00E83230"/>
    <w:rsid w:val="00E83283"/>
    <w:rsid w:val="00E832B9"/>
    <w:rsid w:val="00E83352"/>
    <w:rsid w:val="00E834EE"/>
    <w:rsid w:val="00E8354A"/>
    <w:rsid w:val="00E83843"/>
    <w:rsid w:val="00E83CF3"/>
    <w:rsid w:val="00E83DD4"/>
    <w:rsid w:val="00E83E82"/>
    <w:rsid w:val="00E83EAA"/>
    <w:rsid w:val="00E84126"/>
    <w:rsid w:val="00E84973"/>
    <w:rsid w:val="00E84CF3"/>
    <w:rsid w:val="00E852B7"/>
    <w:rsid w:val="00E852E1"/>
    <w:rsid w:val="00E856E9"/>
    <w:rsid w:val="00E85B8B"/>
    <w:rsid w:val="00E85CEF"/>
    <w:rsid w:val="00E85D47"/>
    <w:rsid w:val="00E85E0C"/>
    <w:rsid w:val="00E86A76"/>
    <w:rsid w:val="00E86F1D"/>
    <w:rsid w:val="00E870CF"/>
    <w:rsid w:val="00E8721E"/>
    <w:rsid w:val="00E87359"/>
    <w:rsid w:val="00E8735F"/>
    <w:rsid w:val="00E87521"/>
    <w:rsid w:val="00E875EE"/>
    <w:rsid w:val="00E8781B"/>
    <w:rsid w:val="00E878F4"/>
    <w:rsid w:val="00E87B1F"/>
    <w:rsid w:val="00E87D7E"/>
    <w:rsid w:val="00E900FB"/>
    <w:rsid w:val="00E905E1"/>
    <w:rsid w:val="00E908DA"/>
    <w:rsid w:val="00E90CFA"/>
    <w:rsid w:val="00E90DD7"/>
    <w:rsid w:val="00E90E3C"/>
    <w:rsid w:val="00E90E96"/>
    <w:rsid w:val="00E90EA8"/>
    <w:rsid w:val="00E91561"/>
    <w:rsid w:val="00E91732"/>
    <w:rsid w:val="00E91826"/>
    <w:rsid w:val="00E91A6D"/>
    <w:rsid w:val="00E91FD9"/>
    <w:rsid w:val="00E92054"/>
    <w:rsid w:val="00E9245F"/>
    <w:rsid w:val="00E927BF"/>
    <w:rsid w:val="00E92892"/>
    <w:rsid w:val="00E92B58"/>
    <w:rsid w:val="00E92F57"/>
    <w:rsid w:val="00E930DF"/>
    <w:rsid w:val="00E93902"/>
    <w:rsid w:val="00E93986"/>
    <w:rsid w:val="00E93AEF"/>
    <w:rsid w:val="00E93E52"/>
    <w:rsid w:val="00E94329"/>
    <w:rsid w:val="00E94603"/>
    <w:rsid w:val="00E94716"/>
    <w:rsid w:val="00E94839"/>
    <w:rsid w:val="00E94844"/>
    <w:rsid w:val="00E94F8F"/>
    <w:rsid w:val="00E95056"/>
    <w:rsid w:val="00E95293"/>
    <w:rsid w:val="00E95B32"/>
    <w:rsid w:val="00E95FDE"/>
    <w:rsid w:val="00E96072"/>
    <w:rsid w:val="00E9645B"/>
    <w:rsid w:val="00E9669B"/>
    <w:rsid w:val="00E96943"/>
    <w:rsid w:val="00E96CFD"/>
    <w:rsid w:val="00E96D34"/>
    <w:rsid w:val="00E96DBA"/>
    <w:rsid w:val="00E97122"/>
    <w:rsid w:val="00E97223"/>
    <w:rsid w:val="00E973C0"/>
    <w:rsid w:val="00E973C4"/>
    <w:rsid w:val="00E97E87"/>
    <w:rsid w:val="00EA012D"/>
    <w:rsid w:val="00EA01F7"/>
    <w:rsid w:val="00EA0605"/>
    <w:rsid w:val="00EA06D0"/>
    <w:rsid w:val="00EA0DB5"/>
    <w:rsid w:val="00EA0E83"/>
    <w:rsid w:val="00EA105E"/>
    <w:rsid w:val="00EA1067"/>
    <w:rsid w:val="00EA1503"/>
    <w:rsid w:val="00EA1663"/>
    <w:rsid w:val="00EA1DE1"/>
    <w:rsid w:val="00EA2510"/>
    <w:rsid w:val="00EA28CD"/>
    <w:rsid w:val="00EA2EF9"/>
    <w:rsid w:val="00EA31CF"/>
    <w:rsid w:val="00EA32EA"/>
    <w:rsid w:val="00EA3754"/>
    <w:rsid w:val="00EA37A0"/>
    <w:rsid w:val="00EA38E7"/>
    <w:rsid w:val="00EA39B2"/>
    <w:rsid w:val="00EA3B78"/>
    <w:rsid w:val="00EA3C72"/>
    <w:rsid w:val="00EA3F12"/>
    <w:rsid w:val="00EA4143"/>
    <w:rsid w:val="00EA4228"/>
    <w:rsid w:val="00EA44B1"/>
    <w:rsid w:val="00EA4710"/>
    <w:rsid w:val="00EA4999"/>
    <w:rsid w:val="00EA4BE8"/>
    <w:rsid w:val="00EA4C0E"/>
    <w:rsid w:val="00EA4D97"/>
    <w:rsid w:val="00EA521B"/>
    <w:rsid w:val="00EA53CA"/>
    <w:rsid w:val="00EA55D0"/>
    <w:rsid w:val="00EA5D5F"/>
    <w:rsid w:val="00EA5F48"/>
    <w:rsid w:val="00EA5F8D"/>
    <w:rsid w:val="00EA6648"/>
    <w:rsid w:val="00EA6785"/>
    <w:rsid w:val="00EA6B19"/>
    <w:rsid w:val="00EA6BD5"/>
    <w:rsid w:val="00EA6CCF"/>
    <w:rsid w:val="00EA6D2B"/>
    <w:rsid w:val="00EA6E3E"/>
    <w:rsid w:val="00EA6FB4"/>
    <w:rsid w:val="00EA716C"/>
    <w:rsid w:val="00EA77D5"/>
    <w:rsid w:val="00EA7C1E"/>
    <w:rsid w:val="00EB029E"/>
    <w:rsid w:val="00EB04A1"/>
    <w:rsid w:val="00EB0549"/>
    <w:rsid w:val="00EB06AC"/>
    <w:rsid w:val="00EB079A"/>
    <w:rsid w:val="00EB09E2"/>
    <w:rsid w:val="00EB0ACD"/>
    <w:rsid w:val="00EB0FE4"/>
    <w:rsid w:val="00EB150B"/>
    <w:rsid w:val="00EB1B3B"/>
    <w:rsid w:val="00EB1C78"/>
    <w:rsid w:val="00EB2236"/>
    <w:rsid w:val="00EB25E0"/>
    <w:rsid w:val="00EB2743"/>
    <w:rsid w:val="00EB2B63"/>
    <w:rsid w:val="00EB2FCF"/>
    <w:rsid w:val="00EB3017"/>
    <w:rsid w:val="00EB3278"/>
    <w:rsid w:val="00EB32BF"/>
    <w:rsid w:val="00EB32FF"/>
    <w:rsid w:val="00EB3784"/>
    <w:rsid w:val="00EB3854"/>
    <w:rsid w:val="00EB39BC"/>
    <w:rsid w:val="00EB3C8D"/>
    <w:rsid w:val="00EB3D46"/>
    <w:rsid w:val="00EB3EA5"/>
    <w:rsid w:val="00EB4089"/>
    <w:rsid w:val="00EB4209"/>
    <w:rsid w:val="00EB45E9"/>
    <w:rsid w:val="00EB4FE6"/>
    <w:rsid w:val="00EB4FF6"/>
    <w:rsid w:val="00EB522C"/>
    <w:rsid w:val="00EB5351"/>
    <w:rsid w:val="00EB5B2C"/>
    <w:rsid w:val="00EB5CA5"/>
    <w:rsid w:val="00EB5DB7"/>
    <w:rsid w:val="00EB5EB5"/>
    <w:rsid w:val="00EB633A"/>
    <w:rsid w:val="00EB6733"/>
    <w:rsid w:val="00EB6846"/>
    <w:rsid w:val="00EB693E"/>
    <w:rsid w:val="00EB6B02"/>
    <w:rsid w:val="00EB6BD3"/>
    <w:rsid w:val="00EB6DCA"/>
    <w:rsid w:val="00EB6E75"/>
    <w:rsid w:val="00EB7046"/>
    <w:rsid w:val="00EB704F"/>
    <w:rsid w:val="00EB71F6"/>
    <w:rsid w:val="00EB75E5"/>
    <w:rsid w:val="00EB771B"/>
    <w:rsid w:val="00EB7D25"/>
    <w:rsid w:val="00EC0306"/>
    <w:rsid w:val="00EC06FE"/>
    <w:rsid w:val="00EC0A25"/>
    <w:rsid w:val="00EC0C42"/>
    <w:rsid w:val="00EC1271"/>
    <w:rsid w:val="00EC12DF"/>
    <w:rsid w:val="00EC140F"/>
    <w:rsid w:val="00EC1963"/>
    <w:rsid w:val="00EC1B59"/>
    <w:rsid w:val="00EC1C20"/>
    <w:rsid w:val="00EC2652"/>
    <w:rsid w:val="00EC2718"/>
    <w:rsid w:val="00EC28F8"/>
    <w:rsid w:val="00EC2A91"/>
    <w:rsid w:val="00EC2B8A"/>
    <w:rsid w:val="00EC2CDA"/>
    <w:rsid w:val="00EC2CFC"/>
    <w:rsid w:val="00EC3033"/>
    <w:rsid w:val="00EC327A"/>
    <w:rsid w:val="00EC32F5"/>
    <w:rsid w:val="00EC37DC"/>
    <w:rsid w:val="00EC384E"/>
    <w:rsid w:val="00EC3B28"/>
    <w:rsid w:val="00EC3DE3"/>
    <w:rsid w:val="00EC3DED"/>
    <w:rsid w:val="00EC4327"/>
    <w:rsid w:val="00EC4398"/>
    <w:rsid w:val="00EC5065"/>
    <w:rsid w:val="00EC539B"/>
    <w:rsid w:val="00EC5405"/>
    <w:rsid w:val="00EC550C"/>
    <w:rsid w:val="00EC561D"/>
    <w:rsid w:val="00EC56C5"/>
    <w:rsid w:val="00EC5BD4"/>
    <w:rsid w:val="00EC5E9E"/>
    <w:rsid w:val="00EC6077"/>
    <w:rsid w:val="00EC644F"/>
    <w:rsid w:val="00EC65CA"/>
    <w:rsid w:val="00EC6A1D"/>
    <w:rsid w:val="00EC6BA8"/>
    <w:rsid w:val="00EC6C6F"/>
    <w:rsid w:val="00EC6CCA"/>
    <w:rsid w:val="00EC6E10"/>
    <w:rsid w:val="00EC6FE2"/>
    <w:rsid w:val="00EC71C8"/>
    <w:rsid w:val="00EC7484"/>
    <w:rsid w:val="00EC767D"/>
    <w:rsid w:val="00EC76BC"/>
    <w:rsid w:val="00EC7A8F"/>
    <w:rsid w:val="00EC7B0D"/>
    <w:rsid w:val="00EC7BC2"/>
    <w:rsid w:val="00EC7D51"/>
    <w:rsid w:val="00EC7F5F"/>
    <w:rsid w:val="00ED00D1"/>
    <w:rsid w:val="00ED0467"/>
    <w:rsid w:val="00ED06C3"/>
    <w:rsid w:val="00ED06D3"/>
    <w:rsid w:val="00ED0A9E"/>
    <w:rsid w:val="00ED0E77"/>
    <w:rsid w:val="00ED116B"/>
    <w:rsid w:val="00ED127F"/>
    <w:rsid w:val="00ED12E8"/>
    <w:rsid w:val="00ED13BB"/>
    <w:rsid w:val="00ED1481"/>
    <w:rsid w:val="00ED1597"/>
    <w:rsid w:val="00ED190D"/>
    <w:rsid w:val="00ED1D8A"/>
    <w:rsid w:val="00ED1E8C"/>
    <w:rsid w:val="00ED1F74"/>
    <w:rsid w:val="00ED22A1"/>
    <w:rsid w:val="00ED253F"/>
    <w:rsid w:val="00ED26C7"/>
    <w:rsid w:val="00ED2719"/>
    <w:rsid w:val="00ED320F"/>
    <w:rsid w:val="00ED33A7"/>
    <w:rsid w:val="00ED373B"/>
    <w:rsid w:val="00ED379A"/>
    <w:rsid w:val="00ED398B"/>
    <w:rsid w:val="00ED3AC4"/>
    <w:rsid w:val="00ED3ACE"/>
    <w:rsid w:val="00ED3D48"/>
    <w:rsid w:val="00ED3DD0"/>
    <w:rsid w:val="00ED3E4E"/>
    <w:rsid w:val="00ED3EFF"/>
    <w:rsid w:val="00ED42F7"/>
    <w:rsid w:val="00ED467D"/>
    <w:rsid w:val="00ED46F4"/>
    <w:rsid w:val="00ED4AEE"/>
    <w:rsid w:val="00ED4D99"/>
    <w:rsid w:val="00ED501B"/>
    <w:rsid w:val="00ED536E"/>
    <w:rsid w:val="00ED53C9"/>
    <w:rsid w:val="00ED55E5"/>
    <w:rsid w:val="00ED5A2E"/>
    <w:rsid w:val="00ED5A72"/>
    <w:rsid w:val="00ED5AB5"/>
    <w:rsid w:val="00ED5F63"/>
    <w:rsid w:val="00ED5FE4"/>
    <w:rsid w:val="00ED679E"/>
    <w:rsid w:val="00ED68B9"/>
    <w:rsid w:val="00ED6BF3"/>
    <w:rsid w:val="00ED7225"/>
    <w:rsid w:val="00ED74CB"/>
    <w:rsid w:val="00ED752E"/>
    <w:rsid w:val="00ED7657"/>
    <w:rsid w:val="00ED7BAD"/>
    <w:rsid w:val="00EE0136"/>
    <w:rsid w:val="00EE013C"/>
    <w:rsid w:val="00EE0185"/>
    <w:rsid w:val="00EE01C1"/>
    <w:rsid w:val="00EE0303"/>
    <w:rsid w:val="00EE063A"/>
    <w:rsid w:val="00EE0816"/>
    <w:rsid w:val="00EE0A19"/>
    <w:rsid w:val="00EE0A8F"/>
    <w:rsid w:val="00EE0FA3"/>
    <w:rsid w:val="00EE1091"/>
    <w:rsid w:val="00EE115E"/>
    <w:rsid w:val="00EE11DB"/>
    <w:rsid w:val="00EE1213"/>
    <w:rsid w:val="00EE1537"/>
    <w:rsid w:val="00EE1639"/>
    <w:rsid w:val="00EE1BF6"/>
    <w:rsid w:val="00EE1CD5"/>
    <w:rsid w:val="00EE1EE3"/>
    <w:rsid w:val="00EE1EFC"/>
    <w:rsid w:val="00EE2B1D"/>
    <w:rsid w:val="00EE2C29"/>
    <w:rsid w:val="00EE30E5"/>
    <w:rsid w:val="00EE3310"/>
    <w:rsid w:val="00EE363B"/>
    <w:rsid w:val="00EE3A71"/>
    <w:rsid w:val="00EE3A83"/>
    <w:rsid w:val="00EE3AA0"/>
    <w:rsid w:val="00EE482D"/>
    <w:rsid w:val="00EE48B8"/>
    <w:rsid w:val="00EE4B41"/>
    <w:rsid w:val="00EE4D5C"/>
    <w:rsid w:val="00EE4E2F"/>
    <w:rsid w:val="00EE4E9B"/>
    <w:rsid w:val="00EE5003"/>
    <w:rsid w:val="00EE537C"/>
    <w:rsid w:val="00EE54AF"/>
    <w:rsid w:val="00EE54C8"/>
    <w:rsid w:val="00EE55C0"/>
    <w:rsid w:val="00EE560B"/>
    <w:rsid w:val="00EE6187"/>
    <w:rsid w:val="00EE654F"/>
    <w:rsid w:val="00EE6955"/>
    <w:rsid w:val="00EE6C64"/>
    <w:rsid w:val="00EE6F28"/>
    <w:rsid w:val="00EE72A3"/>
    <w:rsid w:val="00EE72FB"/>
    <w:rsid w:val="00EE7457"/>
    <w:rsid w:val="00EE7754"/>
    <w:rsid w:val="00EE7EF5"/>
    <w:rsid w:val="00EF02C1"/>
    <w:rsid w:val="00EF03ED"/>
    <w:rsid w:val="00EF0559"/>
    <w:rsid w:val="00EF063F"/>
    <w:rsid w:val="00EF0654"/>
    <w:rsid w:val="00EF0725"/>
    <w:rsid w:val="00EF0772"/>
    <w:rsid w:val="00EF08FC"/>
    <w:rsid w:val="00EF0942"/>
    <w:rsid w:val="00EF0CF1"/>
    <w:rsid w:val="00EF0FA8"/>
    <w:rsid w:val="00EF1046"/>
    <w:rsid w:val="00EF1059"/>
    <w:rsid w:val="00EF175C"/>
    <w:rsid w:val="00EF180B"/>
    <w:rsid w:val="00EF187F"/>
    <w:rsid w:val="00EF192C"/>
    <w:rsid w:val="00EF1A34"/>
    <w:rsid w:val="00EF1D3D"/>
    <w:rsid w:val="00EF2545"/>
    <w:rsid w:val="00EF2863"/>
    <w:rsid w:val="00EF2F25"/>
    <w:rsid w:val="00EF3121"/>
    <w:rsid w:val="00EF315A"/>
    <w:rsid w:val="00EF3490"/>
    <w:rsid w:val="00EF3A88"/>
    <w:rsid w:val="00EF4046"/>
    <w:rsid w:val="00EF4088"/>
    <w:rsid w:val="00EF4449"/>
    <w:rsid w:val="00EF4454"/>
    <w:rsid w:val="00EF4467"/>
    <w:rsid w:val="00EF4ADC"/>
    <w:rsid w:val="00EF5B62"/>
    <w:rsid w:val="00EF5EB8"/>
    <w:rsid w:val="00EF6B37"/>
    <w:rsid w:val="00EF6BB1"/>
    <w:rsid w:val="00EF71CF"/>
    <w:rsid w:val="00EF726D"/>
    <w:rsid w:val="00EF72CF"/>
    <w:rsid w:val="00EF75B8"/>
    <w:rsid w:val="00EF77AE"/>
    <w:rsid w:val="00EF78B8"/>
    <w:rsid w:val="00EF7C82"/>
    <w:rsid w:val="00F0002D"/>
    <w:rsid w:val="00F001DB"/>
    <w:rsid w:val="00F005DE"/>
    <w:rsid w:val="00F00660"/>
    <w:rsid w:val="00F00B99"/>
    <w:rsid w:val="00F00D9B"/>
    <w:rsid w:val="00F01152"/>
    <w:rsid w:val="00F01273"/>
    <w:rsid w:val="00F013B1"/>
    <w:rsid w:val="00F01523"/>
    <w:rsid w:val="00F01859"/>
    <w:rsid w:val="00F01EC1"/>
    <w:rsid w:val="00F01EE6"/>
    <w:rsid w:val="00F0210D"/>
    <w:rsid w:val="00F021AC"/>
    <w:rsid w:val="00F027A2"/>
    <w:rsid w:val="00F027AA"/>
    <w:rsid w:val="00F029EB"/>
    <w:rsid w:val="00F02DE7"/>
    <w:rsid w:val="00F0301F"/>
    <w:rsid w:val="00F0309C"/>
    <w:rsid w:val="00F0329D"/>
    <w:rsid w:val="00F032D3"/>
    <w:rsid w:val="00F03927"/>
    <w:rsid w:val="00F0402C"/>
    <w:rsid w:val="00F04581"/>
    <w:rsid w:val="00F04AD4"/>
    <w:rsid w:val="00F04D57"/>
    <w:rsid w:val="00F04DED"/>
    <w:rsid w:val="00F04E1D"/>
    <w:rsid w:val="00F04FCF"/>
    <w:rsid w:val="00F0529F"/>
    <w:rsid w:val="00F05645"/>
    <w:rsid w:val="00F0586E"/>
    <w:rsid w:val="00F05E08"/>
    <w:rsid w:val="00F05EF6"/>
    <w:rsid w:val="00F06003"/>
    <w:rsid w:val="00F06143"/>
    <w:rsid w:val="00F061FA"/>
    <w:rsid w:val="00F06328"/>
    <w:rsid w:val="00F06CD1"/>
    <w:rsid w:val="00F07501"/>
    <w:rsid w:val="00F079A6"/>
    <w:rsid w:val="00F07A6F"/>
    <w:rsid w:val="00F10028"/>
    <w:rsid w:val="00F10595"/>
    <w:rsid w:val="00F1072B"/>
    <w:rsid w:val="00F10DEB"/>
    <w:rsid w:val="00F112C2"/>
    <w:rsid w:val="00F1137B"/>
    <w:rsid w:val="00F11737"/>
    <w:rsid w:val="00F1194E"/>
    <w:rsid w:val="00F11F28"/>
    <w:rsid w:val="00F11F30"/>
    <w:rsid w:val="00F122C8"/>
    <w:rsid w:val="00F12336"/>
    <w:rsid w:val="00F12476"/>
    <w:rsid w:val="00F12779"/>
    <w:rsid w:val="00F12879"/>
    <w:rsid w:val="00F128F4"/>
    <w:rsid w:val="00F12974"/>
    <w:rsid w:val="00F12BC9"/>
    <w:rsid w:val="00F12D17"/>
    <w:rsid w:val="00F12F39"/>
    <w:rsid w:val="00F12F6F"/>
    <w:rsid w:val="00F133A4"/>
    <w:rsid w:val="00F13963"/>
    <w:rsid w:val="00F13B30"/>
    <w:rsid w:val="00F13F2C"/>
    <w:rsid w:val="00F13FF5"/>
    <w:rsid w:val="00F14253"/>
    <w:rsid w:val="00F1470D"/>
    <w:rsid w:val="00F14CB6"/>
    <w:rsid w:val="00F14ECB"/>
    <w:rsid w:val="00F15302"/>
    <w:rsid w:val="00F15641"/>
    <w:rsid w:val="00F1564B"/>
    <w:rsid w:val="00F1577F"/>
    <w:rsid w:val="00F15907"/>
    <w:rsid w:val="00F1597F"/>
    <w:rsid w:val="00F1599D"/>
    <w:rsid w:val="00F15BDF"/>
    <w:rsid w:val="00F15D6F"/>
    <w:rsid w:val="00F15E0D"/>
    <w:rsid w:val="00F15FD6"/>
    <w:rsid w:val="00F16076"/>
    <w:rsid w:val="00F16104"/>
    <w:rsid w:val="00F166FA"/>
    <w:rsid w:val="00F16974"/>
    <w:rsid w:val="00F16F33"/>
    <w:rsid w:val="00F17172"/>
    <w:rsid w:val="00F17359"/>
    <w:rsid w:val="00F17481"/>
    <w:rsid w:val="00F1793C"/>
    <w:rsid w:val="00F179C0"/>
    <w:rsid w:val="00F17B94"/>
    <w:rsid w:val="00F17C1F"/>
    <w:rsid w:val="00F17C44"/>
    <w:rsid w:val="00F17F33"/>
    <w:rsid w:val="00F20318"/>
    <w:rsid w:val="00F207A8"/>
    <w:rsid w:val="00F209C9"/>
    <w:rsid w:val="00F20A2F"/>
    <w:rsid w:val="00F20D5A"/>
    <w:rsid w:val="00F20E7F"/>
    <w:rsid w:val="00F21334"/>
    <w:rsid w:val="00F21461"/>
    <w:rsid w:val="00F2146C"/>
    <w:rsid w:val="00F21702"/>
    <w:rsid w:val="00F219C1"/>
    <w:rsid w:val="00F21D50"/>
    <w:rsid w:val="00F21FF0"/>
    <w:rsid w:val="00F2226A"/>
    <w:rsid w:val="00F222A3"/>
    <w:rsid w:val="00F224EC"/>
    <w:rsid w:val="00F225CF"/>
    <w:rsid w:val="00F22DFF"/>
    <w:rsid w:val="00F23509"/>
    <w:rsid w:val="00F23568"/>
    <w:rsid w:val="00F246BE"/>
    <w:rsid w:val="00F24A37"/>
    <w:rsid w:val="00F2508A"/>
    <w:rsid w:val="00F253B3"/>
    <w:rsid w:val="00F25AE4"/>
    <w:rsid w:val="00F25C7E"/>
    <w:rsid w:val="00F25E10"/>
    <w:rsid w:val="00F25F65"/>
    <w:rsid w:val="00F25F79"/>
    <w:rsid w:val="00F264CA"/>
    <w:rsid w:val="00F26990"/>
    <w:rsid w:val="00F26D32"/>
    <w:rsid w:val="00F27125"/>
    <w:rsid w:val="00F2716E"/>
    <w:rsid w:val="00F271B7"/>
    <w:rsid w:val="00F27288"/>
    <w:rsid w:val="00F276C0"/>
    <w:rsid w:val="00F278D9"/>
    <w:rsid w:val="00F27A96"/>
    <w:rsid w:val="00F27B83"/>
    <w:rsid w:val="00F27D70"/>
    <w:rsid w:val="00F30A4B"/>
    <w:rsid w:val="00F30B59"/>
    <w:rsid w:val="00F30BE3"/>
    <w:rsid w:val="00F30E08"/>
    <w:rsid w:val="00F31359"/>
    <w:rsid w:val="00F31869"/>
    <w:rsid w:val="00F318FA"/>
    <w:rsid w:val="00F31A10"/>
    <w:rsid w:val="00F31A5E"/>
    <w:rsid w:val="00F31D69"/>
    <w:rsid w:val="00F32242"/>
    <w:rsid w:val="00F3281F"/>
    <w:rsid w:val="00F32884"/>
    <w:rsid w:val="00F32960"/>
    <w:rsid w:val="00F32AC3"/>
    <w:rsid w:val="00F32C19"/>
    <w:rsid w:val="00F32D5B"/>
    <w:rsid w:val="00F330F9"/>
    <w:rsid w:val="00F331AC"/>
    <w:rsid w:val="00F33289"/>
    <w:rsid w:val="00F33323"/>
    <w:rsid w:val="00F335A9"/>
    <w:rsid w:val="00F33891"/>
    <w:rsid w:val="00F33C84"/>
    <w:rsid w:val="00F33D92"/>
    <w:rsid w:val="00F33F63"/>
    <w:rsid w:val="00F34301"/>
    <w:rsid w:val="00F343B9"/>
    <w:rsid w:val="00F346CA"/>
    <w:rsid w:val="00F349A6"/>
    <w:rsid w:val="00F34BB9"/>
    <w:rsid w:val="00F34EE3"/>
    <w:rsid w:val="00F352BA"/>
    <w:rsid w:val="00F35399"/>
    <w:rsid w:val="00F3551D"/>
    <w:rsid w:val="00F35615"/>
    <w:rsid w:val="00F356B6"/>
    <w:rsid w:val="00F35722"/>
    <w:rsid w:val="00F3577A"/>
    <w:rsid w:val="00F35797"/>
    <w:rsid w:val="00F35882"/>
    <w:rsid w:val="00F35AC1"/>
    <w:rsid w:val="00F35D16"/>
    <w:rsid w:val="00F35E92"/>
    <w:rsid w:val="00F35F62"/>
    <w:rsid w:val="00F3635E"/>
    <w:rsid w:val="00F36611"/>
    <w:rsid w:val="00F36693"/>
    <w:rsid w:val="00F36890"/>
    <w:rsid w:val="00F369F4"/>
    <w:rsid w:val="00F37022"/>
    <w:rsid w:val="00F370E1"/>
    <w:rsid w:val="00F371A8"/>
    <w:rsid w:val="00F3734C"/>
    <w:rsid w:val="00F3792F"/>
    <w:rsid w:val="00F37A16"/>
    <w:rsid w:val="00F37C38"/>
    <w:rsid w:val="00F37D43"/>
    <w:rsid w:val="00F403BB"/>
    <w:rsid w:val="00F4068C"/>
    <w:rsid w:val="00F407C7"/>
    <w:rsid w:val="00F40FB3"/>
    <w:rsid w:val="00F411BD"/>
    <w:rsid w:val="00F412C1"/>
    <w:rsid w:val="00F41459"/>
    <w:rsid w:val="00F4149B"/>
    <w:rsid w:val="00F417C6"/>
    <w:rsid w:val="00F41882"/>
    <w:rsid w:val="00F41936"/>
    <w:rsid w:val="00F419A0"/>
    <w:rsid w:val="00F41C26"/>
    <w:rsid w:val="00F4205D"/>
    <w:rsid w:val="00F42137"/>
    <w:rsid w:val="00F42172"/>
    <w:rsid w:val="00F422AB"/>
    <w:rsid w:val="00F422E1"/>
    <w:rsid w:val="00F422E5"/>
    <w:rsid w:val="00F422F1"/>
    <w:rsid w:val="00F426CC"/>
    <w:rsid w:val="00F42AC0"/>
    <w:rsid w:val="00F4323D"/>
    <w:rsid w:val="00F43B54"/>
    <w:rsid w:val="00F43D36"/>
    <w:rsid w:val="00F44100"/>
    <w:rsid w:val="00F442B9"/>
    <w:rsid w:val="00F4452C"/>
    <w:rsid w:val="00F44628"/>
    <w:rsid w:val="00F44C9C"/>
    <w:rsid w:val="00F44CB3"/>
    <w:rsid w:val="00F44DA4"/>
    <w:rsid w:val="00F44E88"/>
    <w:rsid w:val="00F45949"/>
    <w:rsid w:val="00F45A0B"/>
    <w:rsid w:val="00F45A4C"/>
    <w:rsid w:val="00F45ACD"/>
    <w:rsid w:val="00F45E7C"/>
    <w:rsid w:val="00F45EA2"/>
    <w:rsid w:val="00F45EC5"/>
    <w:rsid w:val="00F460E7"/>
    <w:rsid w:val="00F462FF"/>
    <w:rsid w:val="00F4656F"/>
    <w:rsid w:val="00F46BD9"/>
    <w:rsid w:val="00F46F5F"/>
    <w:rsid w:val="00F47326"/>
    <w:rsid w:val="00F4753F"/>
    <w:rsid w:val="00F47550"/>
    <w:rsid w:val="00F476B6"/>
    <w:rsid w:val="00F47D2A"/>
    <w:rsid w:val="00F47ED7"/>
    <w:rsid w:val="00F50008"/>
    <w:rsid w:val="00F501C1"/>
    <w:rsid w:val="00F502B3"/>
    <w:rsid w:val="00F503F8"/>
    <w:rsid w:val="00F50429"/>
    <w:rsid w:val="00F50906"/>
    <w:rsid w:val="00F50BB1"/>
    <w:rsid w:val="00F50BEA"/>
    <w:rsid w:val="00F50FC1"/>
    <w:rsid w:val="00F510E6"/>
    <w:rsid w:val="00F51175"/>
    <w:rsid w:val="00F513AC"/>
    <w:rsid w:val="00F51D2D"/>
    <w:rsid w:val="00F5200D"/>
    <w:rsid w:val="00F5213C"/>
    <w:rsid w:val="00F52741"/>
    <w:rsid w:val="00F52C9A"/>
    <w:rsid w:val="00F52D02"/>
    <w:rsid w:val="00F52D42"/>
    <w:rsid w:val="00F52D56"/>
    <w:rsid w:val="00F52E55"/>
    <w:rsid w:val="00F52F19"/>
    <w:rsid w:val="00F52F28"/>
    <w:rsid w:val="00F530F4"/>
    <w:rsid w:val="00F5336C"/>
    <w:rsid w:val="00F53798"/>
    <w:rsid w:val="00F53E8E"/>
    <w:rsid w:val="00F54E13"/>
    <w:rsid w:val="00F54F0E"/>
    <w:rsid w:val="00F54F6E"/>
    <w:rsid w:val="00F552E9"/>
    <w:rsid w:val="00F5547C"/>
    <w:rsid w:val="00F5548D"/>
    <w:rsid w:val="00F559A5"/>
    <w:rsid w:val="00F55A53"/>
    <w:rsid w:val="00F55A7C"/>
    <w:rsid w:val="00F55AC2"/>
    <w:rsid w:val="00F55B92"/>
    <w:rsid w:val="00F55DAC"/>
    <w:rsid w:val="00F56042"/>
    <w:rsid w:val="00F560FA"/>
    <w:rsid w:val="00F56254"/>
    <w:rsid w:val="00F5668E"/>
    <w:rsid w:val="00F56785"/>
    <w:rsid w:val="00F56859"/>
    <w:rsid w:val="00F56ACF"/>
    <w:rsid w:val="00F56AD0"/>
    <w:rsid w:val="00F56F7D"/>
    <w:rsid w:val="00F56FD0"/>
    <w:rsid w:val="00F57368"/>
    <w:rsid w:val="00F574CE"/>
    <w:rsid w:val="00F5779E"/>
    <w:rsid w:val="00F57821"/>
    <w:rsid w:val="00F578BC"/>
    <w:rsid w:val="00F5791E"/>
    <w:rsid w:val="00F57983"/>
    <w:rsid w:val="00F57A4D"/>
    <w:rsid w:val="00F57A5D"/>
    <w:rsid w:val="00F57ADF"/>
    <w:rsid w:val="00F60067"/>
    <w:rsid w:val="00F6007E"/>
    <w:rsid w:val="00F6057D"/>
    <w:rsid w:val="00F60618"/>
    <w:rsid w:val="00F6066C"/>
    <w:rsid w:val="00F606FD"/>
    <w:rsid w:val="00F609AF"/>
    <w:rsid w:val="00F60B23"/>
    <w:rsid w:val="00F60F51"/>
    <w:rsid w:val="00F61116"/>
    <w:rsid w:val="00F6118A"/>
    <w:rsid w:val="00F6196C"/>
    <w:rsid w:val="00F61F7A"/>
    <w:rsid w:val="00F6221F"/>
    <w:rsid w:val="00F6263F"/>
    <w:rsid w:val="00F62773"/>
    <w:rsid w:val="00F627EF"/>
    <w:rsid w:val="00F62E2A"/>
    <w:rsid w:val="00F62FB5"/>
    <w:rsid w:val="00F6309E"/>
    <w:rsid w:val="00F63135"/>
    <w:rsid w:val="00F6320D"/>
    <w:rsid w:val="00F63751"/>
    <w:rsid w:val="00F6382D"/>
    <w:rsid w:val="00F639F9"/>
    <w:rsid w:val="00F63C87"/>
    <w:rsid w:val="00F642A5"/>
    <w:rsid w:val="00F64AEF"/>
    <w:rsid w:val="00F64D56"/>
    <w:rsid w:val="00F64E4C"/>
    <w:rsid w:val="00F65037"/>
    <w:rsid w:val="00F65068"/>
    <w:rsid w:val="00F6541C"/>
    <w:rsid w:val="00F655A5"/>
    <w:rsid w:val="00F65845"/>
    <w:rsid w:val="00F65864"/>
    <w:rsid w:val="00F658CF"/>
    <w:rsid w:val="00F65F96"/>
    <w:rsid w:val="00F66014"/>
    <w:rsid w:val="00F661A8"/>
    <w:rsid w:val="00F66ECF"/>
    <w:rsid w:val="00F66F62"/>
    <w:rsid w:val="00F67015"/>
    <w:rsid w:val="00F67682"/>
    <w:rsid w:val="00F6782F"/>
    <w:rsid w:val="00F67B89"/>
    <w:rsid w:val="00F67D0E"/>
    <w:rsid w:val="00F67E12"/>
    <w:rsid w:val="00F70114"/>
    <w:rsid w:val="00F701C3"/>
    <w:rsid w:val="00F70266"/>
    <w:rsid w:val="00F7088D"/>
    <w:rsid w:val="00F70C29"/>
    <w:rsid w:val="00F70DC9"/>
    <w:rsid w:val="00F70FE2"/>
    <w:rsid w:val="00F70FED"/>
    <w:rsid w:val="00F71099"/>
    <w:rsid w:val="00F7136F"/>
    <w:rsid w:val="00F7159B"/>
    <w:rsid w:val="00F715DE"/>
    <w:rsid w:val="00F71AEE"/>
    <w:rsid w:val="00F71B8D"/>
    <w:rsid w:val="00F7212C"/>
    <w:rsid w:val="00F7255F"/>
    <w:rsid w:val="00F727A3"/>
    <w:rsid w:val="00F727AA"/>
    <w:rsid w:val="00F72F20"/>
    <w:rsid w:val="00F72F8D"/>
    <w:rsid w:val="00F732B4"/>
    <w:rsid w:val="00F733BC"/>
    <w:rsid w:val="00F7457D"/>
    <w:rsid w:val="00F748F2"/>
    <w:rsid w:val="00F74C10"/>
    <w:rsid w:val="00F74E2F"/>
    <w:rsid w:val="00F74E75"/>
    <w:rsid w:val="00F750A9"/>
    <w:rsid w:val="00F75183"/>
    <w:rsid w:val="00F75660"/>
    <w:rsid w:val="00F759B3"/>
    <w:rsid w:val="00F75A35"/>
    <w:rsid w:val="00F75EE9"/>
    <w:rsid w:val="00F762B2"/>
    <w:rsid w:val="00F76346"/>
    <w:rsid w:val="00F76377"/>
    <w:rsid w:val="00F76558"/>
    <w:rsid w:val="00F766C8"/>
    <w:rsid w:val="00F76B8C"/>
    <w:rsid w:val="00F76F6F"/>
    <w:rsid w:val="00F774F5"/>
    <w:rsid w:val="00F77C43"/>
    <w:rsid w:val="00F801DF"/>
    <w:rsid w:val="00F80B4D"/>
    <w:rsid w:val="00F80D5A"/>
    <w:rsid w:val="00F80E97"/>
    <w:rsid w:val="00F80FC8"/>
    <w:rsid w:val="00F8105D"/>
    <w:rsid w:val="00F812D4"/>
    <w:rsid w:val="00F81388"/>
    <w:rsid w:val="00F81473"/>
    <w:rsid w:val="00F8161C"/>
    <w:rsid w:val="00F8179F"/>
    <w:rsid w:val="00F81979"/>
    <w:rsid w:val="00F81A93"/>
    <w:rsid w:val="00F81B2D"/>
    <w:rsid w:val="00F81D99"/>
    <w:rsid w:val="00F82411"/>
    <w:rsid w:val="00F82D84"/>
    <w:rsid w:val="00F832AC"/>
    <w:rsid w:val="00F8370B"/>
    <w:rsid w:val="00F83F58"/>
    <w:rsid w:val="00F83FB6"/>
    <w:rsid w:val="00F84176"/>
    <w:rsid w:val="00F841A7"/>
    <w:rsid w:val="00F84B52"/>
    <w:rsid w:val="00F84F0C"/>
    <w:rsid w:val="00F84F7F"/>
    <w:rsid w:val="00F8564F"/>
    <w:rsid w:val="00F8598A"/>
    <w:rsid w:val="00F85A71"/>
    <w:rsid w:val="00F85F0B"/>
    <w:rsid w:val="00F85F27"/>
    <w:rsid w:val="00F86073"/>
    <w:rsid w:val="00F8660E"/>
    <w:rsid w:val="00F86725"/>
    <w:rsid w:val="00F8685E"/>
    <w:rsid w:val="00F86973"/>
    <w:rsid w:val="00F86A0E"/>
    <w:rsid w:val="00F871E9"/>
    <w:rsid w:val="00F873F6"/>
    <w:rsid w:val="00F87718"/>
    <w:rsid w:val="00F87731"/>
    <w:rsid w:val="00F878F5"/>
    <w:rsid w:val="00F87A4C"/>
    <w:rsid w:val="00F87ECC"/>
    <w:rsid w:val="00F900CB"/>
    <w:rsid w:val="00F90397"/>
    <w:rsid w:val="00F90401"/>
    <w:rsid w:val="00F90551"/>
    <w:rsid w:val="00F90554"/>
    <w:rsid w:val="00F905E6"/>
    <w:rsid w:val="00F91003"/>
    <w:rsid w:val="00F9120F"/>
    <w:rsid w:val="00F913CF"/>
    <w:rsid w:val="00F913EC"/>
    <w:rsid w:val="00F914A1"/>
    <w:rsid w:val="00F9164B"/>
    <w:rsid w:val="00F9166B"/>
    <w:rsid w:val="00F91D75"/>
    <w:rsid w:val="00F91E45"/>
    <w:rsid w:val="00F91E9F"/>
    <w:rsid w:val="00F91F6E"/>
    <w:rsid w:val="00F92521"/>
    <w:rsid w:val="00F92678"/>
    <w:rsid w:val="00F92809"/>
    <w:rsid w:val="00F92C02"/>
    <w:rsid w:val="00F92D40"/>
    <w:rsid w:val="00F93284"/>
    <w:rsid w:val="00F93411"/>
    <w:rsid w:val="00F93990"/>
    <w:rsid w:val="00F93BB8"/>
    <w:rsid w:val="00F93C08"/>
    <w:rsid w:val="00F9407F"/>
    <w:rsid w:val="00F94164"/>
    <w:rsid w:val="00F94618"/>
    <w:rsid w:val="00F94CAC"/>
    <w:rsid w:val="00F94E90"/>
    <w:rsid w:val="00F9552B"/>
    <w:rsid w:val="00F9567A"/>
    <w:rsid w:val="00F95B74"/>
    <w:rsid w:val="00F95BB4"/>
    <w:rsid w:val="00F95BFF"/>
    <w:rsid w:val="00F96789"/>
    <w:rsid w:val="00F9679E"/>
    <w:rsid w:val="00F96C0C"/>
    <w:rsid w:val="00F96C66"/>
    <w:rsid w:val="00F96D21"/>
    <w:rsid w:val="00F96D7B"/>
    <w:rsid w:val="00F97368"/>
    <w:rsid w:val="00F974FB"/>
    <w:rsid w:val="00FA045D"/>
    <w:rsid w:val="00FA07C6"/>
    <w:rsid w:val="00FA0B99"/>
    <w:rsid w:val="00FA0D1F"/>
    <w:rsid w:val="00FA0EFF"/>
    <w:rsid w:val="00FA1340"/>
    <w:rsid w:val="00FA1346"/>
    <w:rsid w:val="00FA1530"/>
    <w:rsid w:val="00FA158B"/>
    <w:rsid w:val="00FA1712"/>
    <w:rsid w:val="00FA22D0"/>
    <w:rsid w:val="00FA2743"/>
    <w:rsid w:val="00FA286D"/>
    <w:rsid w:val="00FA2ABD"/>
    <w:rsid w:val="00FA2B7C"/>
    <w:rsid w:val="00FA3388"/>
    <w:rsid w:val="00FA3486"/>
    <w:rsid w:val="00FA361F"/>
    <w:rsid w:val="00FA38D9"/>
    <w:rsid w:val="00FA3955"/>
    <w:rsid w:val="00FA3CDA"/>
    <w:rsid w:val="00FA3D80"/>
    <w:rsid w:val="00FA3DBC"/>
    <w:rsid w:val="00FA4519"/>
    <w:rsid w:val="00FA451D"/>
    <w:rsid w:val="00FA4D48"/>
    <w:rsid w:val="00FA4FCD"/>
    <w:rsid w:val="00FA516A"/>
    <w:rsid w:val="00FA5343"/>
    <w:rsid w:val="00FA5A6C"/>
    <w:rsid w:val="00FA5A99"/>
    <w:rsid w:val="00FA5B47"/>
    <w:rsid w:val="00FA611C"/>
    <w:rsid w:val="00FA619D"/>
    <w:rsid w:val="00FA63E6"/>
    <w:rsid w:val="00FA6992"/>
    <w:rsid w:val="00FA6997"/>
    <w:rsid w:val="00FA6B09"/>
    <w:rsid w:val="00FA72A7"/>
    <w:rsid w:val="00FA74B3"/>
    <w:rsid w:val="00FA751A"/>
    <w:rsid w:val="00FA77BB"/>
    <w:rsid w:val="00FA7AA0"/>
    <w:rsid w:val="00FA7E9D"/>
    <w:rsid w:val="00FB021B"/>
    <w:rsid w:val="00FB078D"/>
    <w:rsid w:val="00FB0A4B"/>
    <w:rsid w:val="00FB0AB3"/>
    <w:rsid w:val="00FB0C7C"/>
    <w:rsid w:val="00FB0EBC"/>
    <w:rsid w:val="00FB149D"/>
    <w:rsid w:val="00FB1650"/>
    <w:rsid w:val="00FB1899"/>
    <w:rsid w:val="00FB1A20"/>
    <w:rsid w:val="00FB1F31"/>
    <w:rsid w:val="00FB2282"/>
    <w:rsid w:val="00FB26C2"/>
    <w:rsid w:val="00FB26D1"/>
    <w:rsid w:val="00FB2822"/>
    <w:rsid w:val="00FB2CE8"/>
    <w:rsid w:val="00FB2E65"/>
    <w:rsid w:val="00FB31C0"/>
    <w:rsid w:val="00FB3578"/>
    <w:rsid w:val="00FB38D8"/>
    <w:rsid w:val="00FB39D4"/>
    <w:rsid w:val="00FB3B06"/>
    <w:rsid w:val="00FB3DC6"/>
    <w:rsid w:val="00FB43FE"/>
    <w:rsid w:val="00FB4773"/>
    <w:rsid w:val="00FB48AD"/>
    <w:rsid w:val="00FB4A05"/>
    <w:rsid w:val="00FB4E87"/>
    <w:rsid w:val="00FB5365"/>
    <w:rsid w:val="00FB5659"/>
    <w:rsid w:val="00FB57AF"/>
    <w:rsid w:val="00FB5A62"/>
    <w:rsid w:val="00FB5B55"/>
    <w:rsid w:val="00FB5C85"/>
    <w:rsid w:val="00FB5FDF"/>
    <w:rsid w:val="00FB608A"/>
    <w:rsid w:val="00FB6326"/>
    <w:rsid w:val="00FB688B"/>
    <w:rsid w:val="00FB6AB0"/>
    <w:rsid w:val="00FB6E8F"/>
    <w:rsid w:val="00FB702B"/>
    <w:rsid w:val="00FB7348"/>
    <w:rsid w:val="00FB7659"/>
    <w:rsid w:val="00FB786B"/>
    <w:rsid w:val="00FB78AE"/>
    <w:rsid w:val="00FB7B9E"/>
    <w:rsid w:val="00FC0038"/>
    <w:rsid w:val="00FC03C8"/>
    <w:rsid w:val="00FC0512"/>
    <w:rsid w:val="00FC054B"/>
    <w:rsid w:val="00FC0601"/>
    <w:rsid w:val="00FC08BF"/>
    <w:rsid w:val="00FC0940"/>
    <w:rsid w:val="00FC0E38"/>
    <w:rsid w:val="00FC0F60"/>
    <w:rsid w:val="00FC159D"/>
    <w:rsid w:val="00FC1DAC"/>
    <w:rsid w:val="00FC200F"/>
    <w:rsid w:val="00FC2274"/>
    <w:rsid w:val="00FC2578"/>
    <w:rsid w:val="00FC25B1"/>
    <w:rsid w:val="00FC27B4"/>
    <w:rsid w:val="00FC29A7"/>
    <w:rsid w:val="00FC2A34"/>
    <w:rsid w:val="00FC2BCD"/>
    <w:rsid w:val="00FC2CDF"/>
    <w:rsid w:val="00FC2E1B"/>
    <w:rsid w:val="00FC31F1"/>
    <w:rsid w:val="00FC3652"/>
    <w:rsid w:val="00FC37DE"/>
    <w:rsid w:val="00FC38E6"/>
    <w:rsid w:val="00FC39C1"/>
    <w:rsid w:val="00FC3F84"/>
    <w:rsid w:val="00FC40FB"/>
    <w:rsid w:val="00FC443E"/>
    <w:rsid w:val="00FC4B39"/>
    <w:rsid w:val="00FC4B6D"/>
    <w:rsid w:val="00FC4F27"/>
    <w:rsid w:val="00FC4FB3"/>
    <w:rsid w:val="00FC5041"/>
    <w:rsid w:val="00FC505B"/>
    <w:rsid w:val="00FC53AC"/>
    <w:rsid w:val="00FC53DE"/>
    <w:rsid w:val="00FC5681"/>
    <w:rsid w:val="00FC5D1E"/>
    <w:rsid w:val="00FC5D77"/>
    <w:rsid w:val="00FC5EF9"/>
    <w:rsid w:val="00FC5FA6"/>
    <w:rsid w:val="00FC61DF"/>
    <w:rsid w:val="00FC654A"/>
    <w:rsid w:val="00FC66ED"/>
    <w:rsid w:val="00FC671F"/>
    <w:rsid w:val="00FC67D4"/>
    <w:rsid w:val="00FC6867"/>
    <w:rsid w:val="00FC6937"/>
    <w:rsid w:val="00FC6FB1"/>
    <w:rsid w:val="00FC77D6"/>
    <w:rsid w:val="00FC7A77"/>
    <w:rsid w:val="00FC7AB7"/>
    <w:rsid w:val="00FC7FD6"/>
    <w:rsid w:val="00FD0459"/>
    <w:rsid w:val="00FD0490"/>
    <w:rsid w:val="00FD06D2"/>
    <w:rsid w:val="00FD0AD4"/>
    <w:rsid w:val="00FD0BD3"/>
    <w:rsid w:val="00FD0F65"/>
    <w:rsid w:val="00FD10F3"/>
    <w:rsid w:val="00FD1562"/>
    <w:rsid w:val="00FD160B"/>
    <w:rsid w:val="00FD1B62"/>
    <w:rsid w:val="00FD1CE7"/>
    <w:rsid w:val="00FD1D15"/>
    <w:rsid w:val="00FD1E6C"/>
    <w:rsid w:val="00FD1FBF"/>
    <w:rsid w:val="00FD2404"/>
    <w:rsid w:val="00FD240F"/>
    <w:rsid w:val="00FD27F3"/>
    <w:rsid w:val="00FD2888"/>
    <w:rsid w:val="00FD2E19"/>
    <w:rsid w:val="00FD2E36"/>
    <w:rsid w:val="00FD3013"/>
    <w:rsid w:val="00FD3040"/>
    <w:rsid w:val="00FD3CFF"/>
    <w:rsid w:val="00FD3FBE"/>
    <w:rsid w:val="00FD4205"/>
    <w:rsid w:val="00FD42A3"/>
    <w:rsid w:val="00FD487C"/>
    <w:rsid w:val="00FD5103"/>
    <w:rsid w:val="00FD5327"/>
    <w:rsid w:val="00FD54FE"/>
    <w:rsid w:val="00FD553B"/>
    <w:rsid w:val="00FD55C8"/>
    <w:rsid w:val="00FD5626"/>
    <w:rsid w:val="00FD56D4"/>
    <w:rsid w:val="00FD5B9B"/>
    <w:rsid w:val="00FD5D22"/>
    <w:rsid w:val="00FD66D2"/>
    <w:rsid w:val="00FD67FB"/>
    <w:rsid w:val="00FD75E5"/>
    <w:rsid w:val="00FD77E5"/>
    <w:rsid w:val="00FD78A7"/>
    <w:rsid w:val="00FD7A85"/>
    <w:rsid w:val="00FD7AC8"/>
    <w:rsid w:val="00FD7C9D"/>
    <w:rsid w:val="00FE0310"/>
    <w:rsid w:val="00FE042E"/>
    <w:rsid w:val="00FE04B0"/>
    <w:rsid w:val="00FE04F1"/>
    <w:rsid w:val="00FE082C"/>
    <w:rsid w:val="00FE0E5E"/>
    <w:rsid w:val="00FE0EA9"/>
    <w:rsid w:val="00FE1453"/>
    <w:rsid w:val="00FE1AD0"/>
    <w:rsid w:val="00FE1FDE"/>
    <w:rsid w:val="00FE2454"/>
    <w:rsid w:val="00FE2737"/>
    <w:rsid w:val="00FE2A0C"/>
    <w:rsid w:val="00FE2A16"/>
    <w:rsid w:val="00FE2D4D"/>
    <w:rsid w:val="00FE2F00"/>
    <w:rsid w:val="00FE2F2F"/>
    <w:rsid w:val="00FE3441"/>
    <w:rsid w:val="00FE3975"/>
    <w:rsid w:val="00FE3E3A"/>
    <w:rsid w:val="00FE3F53"/>
    <w:rsid w:val="00FE42DD"/>
    <w:rsid w:val="00FE4351"/>
    <w:rsid w:val="00FE4605"/>
    <w:rsid w:val="00FE4711"/>
    <w:rsid w:val="00FE48B4"/>
    <w:rsid w:val="00FE494B"/>
    <w:rsid w:val="00FE4C4D"/>
    <w:rsid w:val="00FE50DD"/>
    <w:rsid w:val="00FE51E3"/>
    <w:rsid w:val="00FE51F1"/>
    <w:rsid w:val="00FE55AA"/>
    <w:rsid w:val="00FE5DBE"/>
    <w:rsid w:val="00FE63E3"/>
    <w:rsid w:val="00FE63F4"/>
    <w:rsid w:val="00FE66F8"/>
    <w:rsid w:val="00FE6BEF"/>
    <w:rsid w:val="00FE6D99"/>
    <w:rsid w:val="00FE6F3C"/>
    <w:rsid w:val="00FE70CE"/>
    <w:rsid w:val="00FE7460"/>
    <w:rsid w:val="00FE74CF"/>
    <w:rsid w:val="00FE7960"/>
    <w:rsid w:val="00FE7C5D"/>
    <w:rsid w:val="00FF00C6"/>
    <w:rsid w:val="00FF04AC"/>
    <w:rsid w:val="00FF078C"/>
    <w:rsid w:val="00FF0D85"/>
    <w:rsid w:val="00FF0FFC"/>
    <w:rsid w:val="00FF10FC"/>
    <w:rsid w:val="00FF1314"/>
    <w:rsid w:val="00FF1389"/>
    <w:rsid w:val="00FF18F6"/>
    <w:rsid w:val="00FF2189"/>
    <w:rsid w:val="00FF269E"/>
    <w:rsid w:val="00FF2B60"/>
    <w:rsid w:val="00FF2FCB"/>
    <w:rsid w:val="00FF305D"/>
    <w:rsid w:val="00FF30A3"/>
    <w:rsid w:val="00FF38CA"/>
    <w:rsid w:val="00FF39E4"/>
    <w:rsid w:val="00FF3C7F"/>
    <w:rsid w:val="00FF3EBB"/>
    <w:rsid w:val="00FF3F4B"/>
    <w:rsid w:val="00FF3FE2"/>
    <w:rsid w:val="00FF403B"/>
    <w:rsid w:val="00FF43CA"/>
    <w:rsid w:val="00FF467D"/>
    <w:rsid w:val="00FF4DFC"/>
    <w:rsid w:val="00FF5084"/>
    <w:rsid w:val="00FF5192"/>
    <w:rsid w:val="00FF530E"/>
    <w:rsid w:val="00FF534A"/>
    <w:rsid w:val="00FF536C"/>
    <w:rsid w:val="00FF5718"/>
    <w:rsid w:val="00FF5A2C"/>
    <w:rsid w:val="00FF5A59"/>
    <w:rsid w:val="00FF5BA2"/>
    <w:rsid w:val="00FF5C21"/>
    <w:rsid w:val="00FF5C60"/>
    <w:rsid w:val="00FF5D0C"/>
    <w:rsid w:val="00FF5E56"/>
    <w:rsid w:val="00FF6117"/>
    <w:rsid w:val="00FF635E"/>
    <w:rsid w:val="00FF6906"/>
    <w:rsid w:val="00FF6CF5"/>
    <w:rsid w:val="00FF6D85"/>
    <w:rsid w:val="00FF738E"/>
    <w:rsid w:val="00FF74FC"/>
    <w:rsid w:val="00FF76FF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132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link w:val="teicatch-wordZnak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Pripombasklic">
    <w:name w:val="annotation reference"/>
    <w:basedOn w:val="Privzetapisavaodstavka"/>
    <w:uiPriority w:val="99"/>
    <w:semiHidden/>
    <w:unhideWhenUsed/>
    <w:rsid w:val="00483F1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483F1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483F1D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83F1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83F1D"/>
    <w:rPr>
      <w:rFonts w:asciiTheme="majorHAnsi" w:hAnsiTheme="majorHAnsi"/>
      <w:b/>
      <w:bCs/>
      <w:sz w:val="20"/>
      <w:szCs w:val="20"/>
    </w:rPr>
  </w:style>
  <w:style w:type="paragraph" w:customStyle="1" w:styleId="teiclosure">
    <w:name w:val="tei:closure"/>
    <w:basedOn w:val="teilabel"/>
    <w:qFormat/>
    <w:rsid w:val="00C423B0"/>
    <w:rPr>
      <w:color w:val="9BBB59" w:themeColor="accent3"/>
      <w:lang w:val="de-AT"/>
    </w:rPr>
  </w:style>
  <w:style w:type="character" w:styleId="Besedilooznabemesta">
    <w:name w:val="Placeholder Text"/>
    <w:basedOn w:val="Privzetapisavaodstavka"/>
    <w:uiPriority w:val="99"/>
    <w:semiHidden/>
    <w:rsid w:val="00EA6FB4"/>
    <w:rPr>
      <w:color w:val="808080"/>
    </w:rPr>
  </w:style>
  <w:style w:type="paragraph" w:customStyle="1" w:styleId="teiab">
    <w:name w:val="tei:ab"/>
    <w:basedOn w:val="teilg"/>
    <w:link w:val="teiabZnak"/>
    <w:qFormat/>
    <w:rsid w:val="009C7CEF"/>
    <w:rPr>
      <w:lang w:val="sl-SI"/>
    </w:rPr>
  </w:style>
  <w:style w:type="paragraph" w:styleId="Revizija">
    <w:name w:val="Revision"/>
    <w:hidden/>
    <w:uiPriority w:val="99"/>
    <w:semiHidden/>
    <w:rsid w:val="00527D90"/>
    <w:pPr>
      <w:spacing w:after="0" w:line="240" w:lineRule="auto"/>
    </w:pPr>
    <w:rPr>
      <w:rFonts w:asciiTheme="majorHAnsi" w:hAnsiTheme="majorHAnsi"/>
      <w:sz w:val="26"/>
    </w:rPr>
  </w:style>
  <w:style w:type="paragraph" w:customStyle="1" w:styleId="teicloser">
    <w:name w:val="tei:closer"/>
    <w:basedOn w:val="teilabel"/>
    <w:link w:val="teicloserZnak"/>
    <w:qFormat/>
    <w:rsid w:val="00E773F4"/>
    <w:rPr>
      <w:color w:val="9BBB59" w:themeColor="accent3"/>
      <w:lang w:val="de-AT"/>
    </w:rPr>
  </w:style>
  <w:style w:type="paragraph" w:customStyle="1" w:styleId="teichoice">
    <w:name w:val="tei:choice"/>
    <w:basedOn w:val="teiab"/>
    <w:link w:val="teichoiceZnak"/>
    <w:qFormat/>
    <w:rsid w:val="00E773F4"/>
    <w:rPr>
      <w:color w:val="00B0F0"/>
      <w:lang w:val="en-GB"/>
    </w:rPr>
  </w:style>
  <w:style w:type="character" w:customStyle="1" w:styleId="teiabZnak">
    <w:name w:val="tei:ab Znak"/>
    <w:basedOn w:val="teilgZnak"/>
    <w:link w:val="teiab"/>
    <w:rsid w:val="00E773F4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choiceZnak">
    <w:name w:val="tei:choice Znak"/>
    <w:basedOn w:val="teiabZnak"/>
    <w:link w:val="teichoice"/>
    <w:rsid w:val="00E773F4"/>
    <w:rPr>
      <w:rFonts w:ascii="Times New Roman" w:eastAsia="MS Mincho" w:hAnsi="Times New Roman" w:cs="Times New Roman"/>
      <w:color w:val="00B0F0"/>
      <w:sz w:val="26"/>
      <w:szCs w:val="24"/>
      <w:lang w:val="en-GB" w:eastAsia="ja-JP"/>
    </w:rPr>
  </w:style>
  <w:style w:type="character" w:styleId="SledenaHiperpovezava">
    <w:name w:val="FollowedHyperlink"/>
    <w:basedOn w:val="Privzetapisavaodstavka"/>
    <w:uiPriority w:val="99"/>
    <w:semiHidden/>
    <w:unhideWhenUsed/>
    <w:rsid w:val="00380A5E"/>
    <w:rPr>
      <w:color w:val="800080" w:themeColor="followed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38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80A5E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38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80A5E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380A5E"/>
    <w:rPr>
      <w:color w:val="9BBB59" w:themeColor="accent3"/>
    </w:rPr>
  </w:style>
  <w:style w:type="paragraph" w:customStyle="1" w:styleId="teicatch-word1">
    <w:name w:val="tei:catch-word1"/>
    <w:basedOn w:val="teicatch-word"/>
    <w:link w:val="teicatch-word1Znak"/>
    <w:qFormat/>
    <w:rsid w:val="00380A5E"/>
  </w:style>
  <w:style w:type="character" w:customStyle="1" w:styleId="teicatch-word1Znak">
    <w:name w:val="tei:catch-word1 Znak"/>
    <w:basedOn w:val="Privzetapisavaodstavka"/>
    <w:link w:val="teicatch-word1"/>
    <w:rsid w:val="00380A5E"/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teicloserZnak">
    <w:name w:val="tei:closer Znak"/>
    <w:basedOn w:val="teiabZnak"/>
    <w:link w:val="teicloser"/>
    <w:rsid w:val="00380A5E"/>
    <w:rPr>
      <w:rFonts w:ascii="Times New Roman" w:eastAsia="MS Mincho" w:hAnsi="Times New Roman" w:cs="Times New Roman"/>
      <w:color w:val="9BBB59" w:themeColor="accent3"/>
      <w:sz w:val="26"/>
      <w:szCs w:val="24"/>
      <w:lang w:val="de-AT" w:eastAsia="ja-JP"/>
    </w:rPr>
  </w:style>
  <w:style w:type="character" w:customStyle="1" w:styleId="teicatch-wordZnak">
    <w:name w:val="tei:catch-word Znak"/>
    <w:basedOn w:val="Privzetapisavaodstavka"/>
    <w:link w:val="teicatch-word"/>
    <w:rsid w:val="006B6D98"/>
    <w:rPr>
      <w:rFonts w:ascii="Times New Roman" w:eastAsia="MS Mincho" w:hAnsi="Times New Roman" w:cs="Times New Roman"/>
      <w:color w:val="0070C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32CF6-CB95-4EEC-9976-BE0F0952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7</Pages>
  <Words>581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Tomaz Erjavec</dc:creator>
  <cp:lastModifiedBy>Nina Ditmajer</cp:lastModifiedBy>
  <cp:revision>2</cp:revision>
  <dcterms:created xsi:type="dcterms:W3CDTF">2023-10-30T19:43:00Z</dcterms:created>
  <dcterms:modified xsi:type="dcterms:W3CDTF">2023-10-30T19:43:00Z</dcterms:modified>
</cp:coreProperties>
</file>